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806EE4" w14:textId="77777777" w:rsidR="00AF1A75" w:rsidRPr="00B22FD7" w:rsidRDefault="00B92B21" w:rsidP="00BB6367">
      <w:pPr>
        <w:pStyle w:val="Heading1"/>
        <w:spacing w:line="276" w:lineRule="auto"/>
        <w:jc w:val="left"/>
        <w:rPr>
          <w:rFonts w:ascii="Arial" w:hAnsi="Arial" w:cs="Arial"/>
        </w:rPr>
      </w:pPr>
      <w:r w:rsidRPr="00D44B79">
        <w:rPr>
          <w:rFonts w:ascii="Arial" w:eastAsia="Arial" w:hAnsi="Arial" w:cs="Arial"/>
          <w:sz w:val="22"/>
          <w:szCs w:val="22"/>
        </w:rPr>
        <w:t>Deconvolution of epigenetic heterogeneity by tightly coupled CpG methylation.</w:t>
      </w:r>
    </w:p>
    <w:p w14:paraId="2C2B2C32" w14:textId="77777777" w:rsidR="00AF1A75" w:rsidRPr="00B22FD7" w:rsidRDefault="00AF1A75" w:rsidP="00BB6367">
      <w:pPr>
        <w:spacing w:line="276" w:lineRule="auto"/>
        <w:jc w:val="left"/>
        <w:rPr>
          <w:rFonts w:ascii="Arial" w:hAnsi="Arial" w:cs="Arial"/>
        </w:rPr>
      </w:pPr>
    </w:p>
    <w:p w14:paraId="0F4B4E50" w14:textId="77777777" w:rsidR="00AF1A75" w:rsidRPr="00B22FD7" w:rsidRDefault="00AF1A75" w:rsidP="00BB6367">
      <w:pPr>
        <w:spacing w:line="276" w:lineRule="auto"/>
        <w:jc w:val="left"/>
        <w:rPr>
          <w:rFonts w:ascii="Arial" w:hAnsi="Arial" w:cs="Arial"/>
        </w:rPr>
      </w:pPr>
    </w:p>
    <w:p w14:paraId="570805DD" w14:textId="77777777" w:rsidR="00AF1A75" w:rsidRPr="00B22FD7" w:rsidRDefault="00AF1A75" w:rsidP="00BB6367">
      <w:pPr>
        <w:spacing w:line="276" w:lineRule="auto"/>
        <w:jc w:val="left"/>
        <w:rPr>
          <w:rFonts w:ascii="Arial" w:hAnsi="Arial" w:cs="Arial"/>
        </w:rPr>
      </w:pPr>
    </w:p>
    <w:p w14:paraId="69D5CEF7" w14:textId="77777777" w:rsidR="00AF1A75" w:rsidRPr="00B22FD7" w:rsidRDefault="00AF1A75" w:rsidP="00BB6367">
      <w:pPr>
        <w:spacing w:line="276" w:lineRule="auto"/>
        <w:jc w:val="left"/>
        <w:rPr>
          <w:rFonts w:ascii="Arial" w:hAnsi="Arial" w:cs="Arial"/>
        </w:rPr>
      </w:pPr>
    </w:p>
    <w:p w14:paraId="4A71D836"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vertAlign w:val="superscript"/>
        </w:rPr>
        <w:t>1</w:t>
      </w:r>
      <w:r w:rsidRPr="00D44B79">
        <w:rPr>
          <w:rFonts w:ascii="Arial" w:eastAsia="Arial" w:hAnsi="Arial" w:cs="Arial"/>
          <w:sz w:val="22"/>
          <w:szCs w:val="22"/>
        </w:rPr>
        <w:t>Department of Bioengineering, Institute for Genomic Medicine and Institute of Engineering in Medicine, University of California at San Diego, La Jolla, California, USA.</w:t>
      </w:r>
    </w:p>
    <w:p w14:paraId="0C805A79" w14:textId="77777777" w:rsidR="00AF1A75" w:rsidRPr="00B22FD7" w:rsidRDefault="00AF1A75" w:rsidP="00BB6367">
      <w:pPr>
        <w:spacing w:line="276" w:lineRule="auto"/>
        <w:jc w:val="left"/>
        <w:rPr>
          <w:rFonts w:ascii="Arial" w:hAnsi="Arial" w:cs="Arial"/>
        </w:rPr>
      </w:pPr>
    </w:p>
    <w:p w14:paraId="331B990B" w14:textId="77777777" w:rsidR="00AF1A75" w:rsidRPr="00B22FD7" w:rsidRDefault="00AF1A75" w:rsidP="00BB6367">
      <w:pPr>
        <w:spacing w:line="276" w:lineRule="auto"/>
        <w:jc w:val="left"/>
        <w:rPr>
          <w:rFonts w:ascii="Arial" w:hAnsi="Arial" w:cs="Arial"/>
        </w:rPr>
      </w:pPr>
    </w:p>
    <w:p w14:paraId="44CB009B" w14:textId="77777777" w:rsidR="00AF1A75" w:rsidRPr="00B22FD7" w:rsidRDefault="00AF1A75" w:rsidP="00BB6367">
      <w:pPr>
        <w:spacing w:line="276" w:lineRule="auto"/>
        <w:jc w:val="left"/>
        <w:rPr>
          <w:rFonts w:ascii="Arial" w:hAnsi="Arial" w:cs="Arial"/>
        </w:rPr>
      </w:pPr>
    </w:p>
    <w:p w14:paraId="3AE30A55"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Figure counts: 4</w:t>
      </w:r>
    </w:p>
    <w:p w14:paraId="3310386B"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Abstract counts: 250</w:t>
      </w:r>
    </w:p>
    <w:p w14:paraId="10513D09"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Main body counts: 3586</w:t>
      </w:r>
    </w:p>
    <w:p w14:paraId="179F45C8" w14:textId="77777777" w:rsidR="00AF1A75" w:rsidRPr="00B22FD7" w:rsidRDefault="00AF1A75" w:rsidP="00BB6367">
      <w:pPr>
        <w:spacing w:line="276" w:lineRule="auto"/>
        <w:jc w:val="left"/>
        <w:rPr>
          <w:rFonts w:ascii="Arial" w:hAnsi="Arial" w:cs="Arial"/>
        </w:rPr>
      </w:pPr>
    </w:p>
    <w:p w14:paraId="5444D662" w14:textId="77777777" w:rsidR="00AF1A75" w:rsidRPr="00B22FD7" w:rsidRDefault="00AF1A75" w:rsidP="00BB6367">
      <w:pPr>
        <w:spacing w:line="276" w:lineRule="auto"/>
        <w:jc w:val="left"/>
        <w:rPr>
          <w:rFonts w:ascii="Arial" w:hAnsi="Arial" w:cs="Arial"/>
        </w:rPr>
      </w:pPr>
    </w:p>
    <w:p w14:paraId="6FE14770" w14:textId="0C151363"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 xml:space="preserve">Running title: </w:t>
      </w:r>
      <w:r w:rsidRPr="00ED016A">
        <w:rPr>
          <w:rFonts w:ascii="Arial" w:eastAsia="Arial" w:hAnsi="Arial" w:cs="Arial"/>
          <w:b/>
          <w:sz w:val="22"/>
          <w:szCs w:val="22"/>
        </w:rPr>
        <w:t>Methylation haplotype</w:t>
      </w:r>
      <w:r w:rsidR="002249AC" w:rsidRPr="00ED016A">
        <w:rPr>
          <w:rFonts w:ascii="Arial" w:eastAsia="Arial" w:hAnsi="Arial" w:cs="Arial"/>
          <w:b/>
          <w:sz w:val="22"/>
          <w:szCs w:val="22"/>
        </w:rPr>
        <w:t>s</w:t>
      </w:r>
      <w:r w:rsidRPr="00ED016A">
        <w:rPr>
          <w:rFonts w:ascii="Arial" w:eastAsia="Arial" w:hAnsi="Arial" w:cs="Arial"/>
          <w:b/>
          <w:sz w:val="22"/>
          <w:szCs w:val="22"/>
        </w:rPr>
        <w:t xml:space="preserve"> in human </w:t>
      </w:r>
      <w:r w:rsidR="002249AC" w:rsidRPr="00ED016A">
        <w:rPr>
          <w:rFonts w:ascii="Arial" w:eastAsia="Arial" w:hAnsi="Arial" w:cs="Arial"/>
          <w:b/>
          <w:sz w:val="22"/>
          <w:szCs w:val="22"/>
        </w:rPr>
        <w:t>tissues and cell-free DNA</w:t>
      </w:r>
    </w:p>
    <w:p w14:paraId="307E8BB9" w14:textId="421314DE"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 xml:space="preserve">Keywords: </w:t>
      </w:r>
      <w:r w:rsidR="002249AC" w:rsidRPr="00D44B79">
        <w:rPr>
          <w:rFonts w:ascii="Arial" w:eastAsia="Arial" w:hAnsi="Arial" w:cs="Arial"/>
          <w:sz w:val="22"/>
          <w:szCs w:val="22"/>
        </w:rPr>
        <w:t>Methylation haplotype</w:t>
      </w:r>
      <w:r w:rsidR="002249AC">
        <w:rPr>
          <w:rFonts w:ascii="Arial" w:eastAsia="Arial" w:hAnsi="Arial" w:cs="Arial"/>
          <w:sz w:val="22"/>
          <w:szCs w:val="22"/>
        </w:rPr>
        <w:t>, Circulating c</w:t>
      </w:r>
      <w:r w:rsidRPr="00D44B79">
        <w:rPr>
          <w:rFonts w:ascii="Arial" w:eastAsia="Arial" w:hAnsi="Arial" w:cs="Arial"/>
          <w:sz w:val="22"/>
          <w:szCs w:val="22"/>
        </w:rPr>
        <w:t xml:space="preserve">ell-free DNA, </w:t>
      </w:r>
      <w:r w:rsidR="002249AC">
        <w:rPr>
          <w:rFonts w:ascii="Arial" w:eastAsia="Arial" w:hAnsi="Arial" w:cs="Arial"/>
          <w:sz w:val="22"/>
          <w:szCs w:val="22"/>
        </w:rPr>
        <w:t>N</w:t>
      </w:r>
      <w:r w:rsidRPr="00D44B79">
        <w:rPr>
          <w:rFonts w:ascii="Arial" w:eastAsia="Arial" w:hAnsi="Arial" w:cs="Arial"/>
          <w:sz w:val="22"/>
          <w:szCs w:val="22"/>
        </w:rPr>
        <w:t xml:space="preserve">on-invasive </w:t>
      </w:r>
      <w:r w:rsidR="002249AC">
        <w:rPr>
          <w:rFonts w:ascii="Arial" w:eastAsia="Arial" w:hAnsi="Arial" w:cs="Arial"/>
          <w:sz w:val="22"/>
          <w:szCs w:val="22"/>
        </w:rPr>
        <w:t>detection</w:t>
      </w:r>
    </w:p>
    <w:p w14:paraId="01C311C0" w14:textId="77777777" w:rsidR="00AF1A75" w:rsidRPr="00B22FD7" w:rsidRDefault="00AF1A75" w:rsidP="00BB6367">
      <w:pPr>
        <w:spacing w:line="276" w:lineRule="auto"/>
        <w:jc w:val="left"/>
        <w:rPr>
          <w:rFonts w:ascii="Arial" w:hAnsi="Arial" w:cs="Arial"/>
        </w:rPr>
      </w:pPr>
    </w:p>
    <w:p w14:paraId="338CA88D" w14:textId="77777777" w:rsidR="00AF1A75" w:rsidRPr="00B22FD7" w:rsidRDefault="00AF1A75" w:rsidP="00BB6367">
      <w:pPr>
        <w:spacing w:line="276" w:lineRule="auto"/>
        <w:jc w:val="left"/>
        <w:rPr>
          <w:rFonts w:ascii="Arial" w:hAnsi="Arial" w:cs="Arial"/>
        </w:rPr>
      </w:pPr>
    </w:p>
    <w:p w14:paraId="362AECBC" w14:textId="77777777" w:rsidR="00AF1A75" w:rsidRPr="00B22FD7" w:rsidRDefault="00B92B21" w:rsidP="00BB6367">
      <w:pPr>
        <w:spacing w:line="276" w:lineRule="auto"/>
        <w:jc w:val="left"/>
        <w:rPr>
          <w:rFonts w:ascii="Arial" w:hAnsi="Arial" w:cs="Arial"/>
        </w:rPr>
      </w:pPr>
      <w:r w:rsidRPr="00D44B79">
        <w:rPr>
          <w:rFonts w:ascii="Arial" w:eastAsia="Arial" w:hAnsi="Arial" w:cs="Arial"/>
          <w:sz w:val="22"/>
          <w:szCs w:val="22"/>
        </w:rPr>
        <w:t xml:space="preserve">Corresponding authors: </w:t>
      </w:r>
    </w:p>
    <w:p w14:paraId="27C8CC07" w14:textId="77777777" w:rsidR="00AF1A75" w:rsidRPr="00B22FD7" w:rsidRDefault="00B92B21" w:rsidP="00BB6367">
      <w:pPr>
        <w:spacing w:line="276" w:lineRule="auto"/>
        <w:jc w:val="left"/>
        <w:rPr>
          <w:rFonts w:ascii="Arial" w:hAnsi="Arial" w:cs="Arial"/>
        </w:rPr>
      </w:pPr>
      <w:bookmarkStart w:id="0" w:name="h.gjdgxs" w:colFirst="0" w:colLast="0"/>
      <w:bookmarkEnd w:id="0"/>
      <w:r w:rsidRPr="00D44B79">
        <w:rPr>
          <w:rFonts w:ascii="Arial" w:eastAsia="Arial" w:hAnsi="Arial" w:cs="Arial"/>
          <w:sz w:val="22"/>
          <w:szCs w:val="22"/>
        </w:rPr>
        <w:t>Dr. Kun Zhang, Institute for Genomic Medicine and Institute of Engineering in Medicine, Department of Bioengineering, University of California at San Diego, 9500 Gilman Drive, MC0412, La Jolla, CA 92093-0412, Tel: 858-822-7876, Fax: 858-534-5722, E-mail: kzhang@eng.ucsd.edu</w:t>
      </w:r>
    </w:p>
    <w:p w14:paraId="5D47F950" w14:textId="77777777" w:rsidR="00AF1A75" w:rsidRPr="00B22FD7" w:rsidRDefault="00AF1A75" w:rsidP="00BB6367">
      <w:pPr>
        <w:spacing w:line="276" w:lineRule="auto"/>
        <w:jc w:val="left"/>
        <w:rPr>
          <w:rFonts w:ascii="Arial" w:hAnsi="Arial" w:cs="Arial"/>
        </w:rPr>
      </w:pPr>
    </w:p>
    <w:p w14:paraId="2D346AEC" w14:textId="77777777" w:rsidR="00AF1A75" w:rsidRPr="00B22FD7" w:rsidRDefault="00AF1A75" w:rsidP="00BB6367">
      <w:pPr>
        <w:spacing w:line="276" w:lineRule="auto"/>
        <w:jc w:val="left"/>
        <w:rPr>
          <w:rFonts w:ascii="Arial" w:hAnsi="Arial" w:cs="Arial"/>
        </w:rPr>
      </w:pPr>
    </w:p>
    <w:p w14:paraId="4EF6B90C" w14:textId="77777777" w:rsidR="00AF1A75" w:rsidRPr="00B22FD7" w:rsidRDefault="00AF1A75" w:rsidP="00BB6367">
      <w:pPr>
        <w:spacing w:line="276" w:lineRule="auto"/>
        <w:jc w:val="left"/>
        <w:rPr>
          <w:rFonts w:ascii="Arial" w:hAnsi="Arial" w:cs="Arial"/>
        </w:rPr>
      </w:pPr>
    </w:p>
    <w:p w14:paraId="6A25EEFA" w14:textId="77777777" w:rsidR="00AF1A75" w:rsidRDefault="00AF1A75" w:rsidP="00BB6367">
      <w:pPr>
        <w:spacing w:line="276" w:lineRule="auto"/>
        <w:jc w:val="left"/>
        <w:rPr>
          <w:ins w:id="1" w:author="Shicheng Guo" w:date="2016-05-03T00:19:00Z"/>
          <w:rFonts w:ascii="Arial" w:hAnsi="Arial" w:cs="Arial"/>
        </w:rPr>
      </w:pPr>
    </w:p>
    <w:p w14:paraId="3E8EB8E5" w14:textId="77777777" w:rsidR="00320860" w:rsidRDefault="00320860" w:rsidP="00BB6367">
      <w:pPr>
        <w:spacing w:line="276" w:lineRule="auto"/>
        <w:jc w:val="left"/>
        <w:rPr>
          <w:ins w:id="2" w:author="Shicheng Guo" w:date="2016-05-03T00:19:00Z"/>
          <w:rFonts w:ascii="Arial" w:hAnsi="Arial" w:cs="Arial"/>
        </w:rPr>
      </w:pPr>
    </w:p>
    <w:p w14:paraId="56FC7807" w14:textId="77777777" w:rsidR="00320860" w:rsidRDefault="00320860" w:rsidP="00BB6367">
      <w:pPr>
        <w:spacing w:line="276" w:lineRule="auto"/>
        <w:jc w:val="left"/>
        <w:rPr>
          <w:ins w:id="3" w:author="Shicheng Guo" w:date="2016-05-03T00:19:00Z"/>
          <w:rFonts w:ascii="Arial" w:hAnsi="Arial" w:cs="Arial"/>
        </w:rPr>
      </w:pPr>
    </w:p>
    <w:p w14:paraId="5F4C06E7" w14:textId="77777777" w:rsidR="00320860" w:rsidRDefault="00320860" w:rsidP="00BB6367">
      <w:pPr>
        <w:spacing w:line="276" w:lineRule="auto"/>
        <w:jc w:val="left"/>
        <w:rPr>
          <w:ins w:id="4" w:author="Shicheng Guo" w:date="2016-05-03T00:19:00Z"/>
          <w:rFonts w:ascii="Arial" w:hAnsi="Arial" w:cs="Arial"/>
        </w:rPr>
      </w:pPr>
    </w:p>
    <w:p w14:paraId="0932513F" w14:textId="77777777" w:rsidR="00320860" w:rsidRDefault="00320860" w:rsidP="00BB6367">
      <w:pPr>
        <w:spacing w:line="276" w:lineRule="auto"/>
        <w:jc w:val="left"/>
        <w:rPr>
          <w:ins w:id="5" w:author="Shicheng Guo" w:date="2016-05-03T00:19:00Z"/>
          <w:rFonts w:ascii="Arial" w:hAnsi="Arial" w:cs="Arial"/>
        </w:rPr>
      </w:pPr>
    </w:p>
    <w:p w14:paraId="4FF38E69" w14:textId="77777777" w:rsidR="00320860" w:rsidRDefault="00320860" w:rsidP="00BB6367">
      <w:pPr>
        <w:spacing w:line="276" w:lineRule="auto"/>
        <w:jc w:val="left"/>
        <w:rPr>
          <w:ins w:id="6" w:author="Shicheng Guo" w:date="2016-05-03T00:19:00Z"/>
          <w:rFonts w:ascii="Arial" w:hAnsi="Arial" w:cs="Arial"/>
        </w:rPr>
      </w:pPr>
    </w:p>
    <w:p w14:paraId="0F6085E2" w14:textId="77777777" w:rsidR="00320860" w:rsidRDefault="00320860" w:rsidP="00BB6367">
      <w:pPr>
        <w:spacing w:line="276" w:lineRule="auto"/>
        <w:jc w:val="left"/>
        <w:rPr>
          <w:ins w:id="7" w:author="Shicheng Guo" w:date="2016-05-03T00:19:00Z"/>
          <w:rFonts w:ascii="Arial" w:hAnsi="Arial" w:cs="Arial"/>
        </w:rPr>
      </w:pPr>
    </w:p>
    <w:p w14:paraId="4D0F85FA" w14:textId="77777777" w:rsidR="00320860" w:rsidRDefault="00320860" w:rsidP="00BB6367">
      <w:pPr>
        <w:spacing w:line="276" w:lineRule="auto"/>
        <w:jc w:val="left"/>
        <w:rPr>
          <w:ins w:id="8" w:author="Shicheng Guo" w:date="2016-05-03T00:19:00Z"/>
          <w:rFonts w:ascii="Arial" w:hAnsi="Arial" w:cs="Arial"/>
        </w:rPr>
      </w:pPr>
    </w:p>
    <w:p w14:paraId="3003E00D" w14:textId="77777777" w:rsidR="00320860" w:rsidRDefault="00320860" w:rsidP="00BB6367">
      <w:pPr>
        <w:spacing w:line="276" w:lineRule="auto"/>
        <w:jc w:val="left"/>
        <w:rPr>
          <w:ins w:id="9" w:author="Shicheng Guo" w:date="2016-05-03T00:19:00Z"/>
          <w:rFonts w:ascii="Arial" w:hAnsi="Arial" w:cs="Arial"/>
        </w:rPr>
      </w:pPr>
    </w:p>
    <w:p w14:paraId="2A328702" w14:textId="77777777" w:rsidR="00320860" w:rsidRDefault="00320860" w:rsidP="00BB6367">
      <w:pPr>
        <w:spacing w:line="276" w:lineRule="auto"/>
        <w:jc w:val="left"/>
        <w:rPr>
          <w:ins w:id="10" w:author="Shicheng Guo" w:date="2016-05-03T00:19:00Z"/>
          <w:rFonts w:ascii="Arial" w:hAnsi="Arial" w:cs="Arial"/>
        </w:rPr>
      </w:pPr>
    </w:p>
    <w:p w14:paraId="2D33E545" w14:textId="77777777" w:rsidR="00320860" w:rsidRDefault="00320860" w:rsidP="00BB6367">
      <w:pPr>
        <w:spacing w:line="276" w:lineRule="auto"/>
        <w:jc w:val="left"/>
        <w:rPr>
          <w:ins w:id="11" w:author="Shicheng Guo" w:date="2016-05-03T00:19:00Z"/>
          <w:rFonts w:ascii="Arial" w:hAnsi="Arial" w:cs="Arial"/>
        </w:rPr>
      </w:pPr>
    </w:p>
    <w:p w14:paraId="062874D8" w14:textId="77777777" w:rsidR="00320860" w:rsidRDefault="00320860" w:rsidP="00BB6367">
      <w:pPr>
        <w:spacing w:line="276" w:lineRule="auto"/>
        <w:jc w:val="left"/>
        <w:rPr>
          <w:ins w:id="12" w:author="Shicheng Guo" w:date="2016-05-03T00:19:00Z"/>
          <w:rFonts w:ascii="Arial" w:hAnsi="Arial" w:cs="Arial"/>
        </w:rPr>
      </w:pPr>
    </w:p>
    <w:p w14:paraId="338C1C58" w14:textId="77777777" w:rsidR="00320860" w:rsidRDefault="00320860" w:rsidP="00BB6367">
      <w:pPr>
        <w:spacing w:line="276" w:lineRule="auto"/>
        <w:jc w:val="left"/>
        <w:rPr>
          <w:ins w:id="13" w:author="Shicheng Guo" w:date="2016-05-03T00:19:00Z"/>
          <w:rFonts w:ascii="Arial" w:hAnsi="Arial" w:cs="Arial"/>
        </w:rPr>
      </w:pPr>
    </w:p>
    <w:p w14:paraId="687F8E0D" w14:textId="77777777" w:rsidR="00320860" w:rsidRDefault="00320860" w:rsidP="00BB6367">
      <w:pPr>
        <w:spacing w:line="276" w:lineRule="auto"/>
        <w:jc w:val="left"/>
        <w:rPr>
          <w:ins w:id="14" w:author="Shicheng Guo" w:date="2016-05-03T00:19:00Z"/>
          <w:rFonts w:ascii="Arial" w:hAnsi="Arial" w:cs="Arial"/>
        </w:rPr>
      </w:pPr>
    </w:p>
    <w:p w14:paraId="69D211FB" w14:textId="77777777" w:rsidR="00320860" w:rsidRDefault="00320860" w:rsidP="00BB6367">
      <w:pPr>
        <w:spacing w:line="276" w:lineRule="auto"/>
        <w:jc w:val="left"/>
        <w:rPr>
          <w:ins w:id="15" w:author="Shicheng Guo" w:date="2016-05-03T00:19:00Z"/>
          <w:rFonts w:ascii="Arial" w:hAnsi="Arial" w:cs="Arial"/>
        </w:rPr>
      </w:pPr>
    </w:p>
    <w:p w14:paraId="475B1D8A" w14:textId="77777777" w:rsidR="00320860" w:rsidRDefault="00320860" w:rsidP="00BB6367">
      <w:pPr>
        <w:spacing w:line="276" w:lineRule="auto"/>
        <w:jc w:val="left"/>
        <w:rPr>
          <w:ins w:id="16" w:author="Shicheng Guo" w:date="2016-05-03T00:19:00Z"/>
          <w:rFonts w:ascii="Arial" w:hAnsi="Arial" w:cs="Arial"/>
        </w:rPr>
      </w:pPr>
    </w:p>
    <w:p w14:paraId="3639A9EC" w14:textId="77777777" w:rsidR="00320860" w:rsidRDefault="00320860" w:rsidP="00BB6367">
      <w:pPr>
        <w:spacing w:line="276" w:lineRule="auto"/>
        <w:jc w:val="left"/>
        <w:rPr>
          <w:ins w:id="17" w:author="Shicheng Guo" w:date="2016-05-03T00:19:00Z"/>
          <w:rFonts w:ascii="Arial" w:hAnsi="Arial" w:cs="Arial"/>
        </w:rPr>
      </w:pPr>
    </w:p>
    <w:p w14:paraId="4A80E12A" w14:textId="77777777" w:rsidR="00320860" w:rsidRDefault="00320860" w:rsidP="00BB6367">
      <w:pPr>
        <w:spacing w:line="276" w:lineRule="auto"/>
        <w:jc w:val="left"/>
        <w:rPr>
          <w:ins w:id="18" w:author="Shicheng Guo" w:date="2016-05-03T00:19:00Z"/>
          <w:rFonts w:ascii="Arial" w:hAnsi="Arial" w:cs="Arial"/>
        </w:rPr>
      </w:pPr>
    </w:p>
    <w:p w14:paraId="0E8DEABB" w14:textId="77777777" w:rsidR="00320860" w:rsidRDefault="00320860" w:rsidP="00BB6367">
      <w:pPr>
        <w:spacing w:line="276" w:lineRule="auto"/>
        <w:jc w:val="left"/>
        <w:rPr>
          <w:ins w:id="19" w:author="Shicheng Guo" w:date="2016-05-03T00:19:00Z"/>
          <w:rFonts w:ascii="Arial" w:hAnsi="Arial" w:cs="Arial"/>
        </w:rPr>
      </w:pPr>
    </w:p>
    <w:p w14:paraId="7CA68522" w14:textId="77777777" w:rsidR="00320860" w:rsidRPr="00B22FD7" w:rsidRDefault="00320860" w:rsidP="00BB6367">
      <w:pPr>
        <w:spacing w:line="276" w:lineRule="auto"/>
        <w:jc w:val="left"/>
        <w:rPr>
          <w:rFonts w:ascii="Arial" w:hAnsi="Arial" w:cs="Arial"/>
        </w:rPr>
      </w:pPr>
    </w:p>
    <w:p w14:paraId="4C4DE30F" w14:textId="77777777" w:rsidR="00AF1A75" w:rsidRPr="00B22FD7" w:rsidRDefault="00AF1A75" w:rsidP="00BB6367">
      <w:pPr>
        <w:spacing w:line="276" w:lineRule="auto"/>
        <w:jc w:val="left"/>
        <w:rPr>
          <w:rFonts w:ascii="Arial" w:hAnsi="Arial" w:cs="Arial"/>
        </w:rPr>
      </w:pPr>
    </w:p>
    <w:p w14:paraId="630C820D" w14:textId="44AD0C18"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lastRenderedPageBreak/>
        <w:t>Abstract</w:t>
      </w:r>
      <w:ins w:id="20" w:author="Shicheng Guo" w:date="2016-05-03T00:39:00Z">
        <w:r w:rsidR="00215B9F">
          <w:rPr>
            <w:rFonts w:ascii="Arial" w:eastAsia="Arial" w:hAnsi="Arial" w:cs="Arial"/>
            <w:sz w:val="22"/>
            <w:szCs w:val="22"/>
          </w:rPr>
          <w:t xml:space="preserve"> (NG:100, GR:250)</w:t>
        </w:r>
      </w:ins>
    </w:p>
    <w:p w14:paraId="184BEB97" w14:textId="4D40096A" w:rsidR="00FF2B5B" w:rsidDel="00320860" w:rsidRDefault="00B92B21" w:rsidP="00BB6367">
      <w:pPr>
        <w:spacing w:line="276" w:lineRule="auto"/>
        <w:jc w:val="left"/>
        <w:rPr>
          <w:del w:id="21" w:author="Shicheng Guo" w:date="2016-05-03T00:19:00Z"/>
          <w:rFonts w:ascii="Arial" w:eastAsia="Arial" w:hAnsi="Arial" w:cs="Arial"/>
          <w:color w:val="000000"/>
          <w:sz w:val="22"/>
          <w:szCs w:val="22"/>
        </w:rPr>
      </w:pPr>
      <w:r w:rsidRPr="00D44B79">
        <w:rPr>
          <w:rFonts w:ascii="Arial" w:eastAsia="Arial" w:hAnsi="Arial" w:cs="Arial"/>
          <w:color w:val="000000"/>
          <w:sz w:val="22"/>
          <w:szCs w:val="22"/>
        </w:rPr>
        <w:t>Adjacent CpG sites in mammalian genomes tend to be co-methylated due to the processivity of enzymes responsible for adding or removing the methyl group. Yet discordant methylation patterns have also be</w:t>
      </w:r>
      <w:ins w:id="22" w:author="Dinh Diep" w:date="2016-04-29T10:45:00Z">
        <w:r w:rsidR="00FD2D9D">
          <w:rPr>
            <w:rFonts w:ascii="Arial" w:eastAsia="Arial" w:hAnsi="Arial" w:cs="Arial"/>
            <w:color w:val="000000"/>
            <w:sz w:val="22"/>
            <w:szCs w:val="22"/>
          </w:rPr>
          <w:t>en</w:t>
        </w:r>
      </w:ins>
      <w:r w:rsidRPr="00D44B79">
        <w:rPr>
          <w:rFonts w:ascii="Arial" w:eastAsia="Arial" w:hAnsi="Arial" w:cs="Arial"/>
          <w:color w:val="000000"/>
          <w:sz w:val="22"/>
          <w:szCs w:val="22"/>
        </w:rPr>
        <w:t xml:space="preserve"> observed, and found to be related to stochastic or uncoordinated molecular processes. Here we focused on a systematic search and investigation of regions in the</w:t>
      </w:r>
      <w:ins w:id="23" w:author="Kun Zhang" w:date="2016-04-30T09:52:00Z">
        <w:r w:rsidR="003C1994">
          <w:rPr>
            <w:rFonts w:ascii="Arial" w:eastAsia="Arial" w:hAnsi="Arial" w:cs="Arial"/>
            <w:color w:val="000000"/>
            <w:sz w:val="22"/>
            <w:szCs w:val="22"/>
          </w:rPr>
          <w:t xml:space="preserve"> full</w:t>
        </w:r>
      </w:ins>
      <w:r w:rsidRPr="00D44B79">
        <w:rPr>
          <w:rFonts w:ascii="Arial" w:eastAsia="Arial" w:hAnsi="Arial" w:cs="Arial"/>
          <w:color w:val="000000"/>
          <w:sz w:val="22"/>
          <w:szCs w:val="22"/>
        </w:rPr>
        <w:t xml:space="preserve"> human genome that exhibit highly coordinated methylation. By examining the co-methylation patterns of multiple adjacent CpG sites, termed methylation haplotypes, in single bisulfite sequencing reads, we defined blocks of tightly coupled CpG sites, called Methylation Haplotype Blocks (MHBs), based on </w:t>
      </w:r>
      <w:del w:id="24" w:author="Shicheng Guo" w:date="2016-05-03T11:13:00Z">
        <w:r w:rsidRPr="00D44B79" w:rsidDel="00D5105A">
          <w:rPr>
            <w:rFonts w:ascii="Arial" w:eastAsia="Arial" w:hAnsi="Arial" w:cs="Arial"/>
            <w:color w:val="000000"/>
            <w:sz w:val="22"/>
            <w:szCs w:val="22"/>
          </w:rPr>
          <w:delText xml:space="preserve">53 </w:delText>
        </w:r>
      </w:del>
      <w:ins w:id="25" w:author="Shicheng Guo" w:date="2016-05-03T11:13:00Z">
        <w:r w:rsidR="00D5105A">
          <w:rPr>
            <w:rFonts w:ascii="Arial" w:eastAsia="Arial" w:hAnsi="Arial" w:cs="Arial"/>
            <w:color w:val="000000"/>
            <w:sz w:val="22"/>
            <w:szCs w:val="22"/>
          </w:rPr>
          <w:t xml:space="preserve">61 </w:t>
        </w:r>
      </w:ins>
      <w:r w:rsidRPr="00D44B79">
        <w:rPr>
          <w:rFonts w:ascii="Arial" w:eastAsia="Arial" w:hAnsi="Arial" w:cs="Arial"/>
          <w:color w:val="000000"/>
          <w:sz w:val="22"/>
          <w:szCs w:val="22"/>
        </w:rPr>
        <w:t>sets of whole genome bisulfite sequencing (WGBS) data</w:t>
      </w:r>
      <w:r w:rsidR="00FF2B5B">
        <w:rPr>
          <w:rFonts w:ascii="Arial" w:eastAsia="Arial" w:hAnsi="Arial" w:cs="Arial"/>
          <w:color w:val="000000"/>
          <w:sz w:val="22"/>
          <w:szCs w:val="22"/>
        </w:rPr>
        <w:t>. Subsets of these MHBs were</w:t>
      </w:r>
      <w:r w:rsidRPr="00D44B79">
        <w:rPr>
          <w:rFonts w:ascii="Arial" w:eastAsia="Arial" w:hAnsi="Arial" w:cs="Arial"/>
          <w:color w:val="000000"/>
          <w:sz w:val="22"/>
          <w:szCs w:val="22"/>
        </w:rPr>
        <w:t xml:space="preserve"> further validated with 101 sets of RRBS ENCODE data, and 637 sets of Illum</w:t>
      </w:r>
      <w:r w:rsidR="00FF2B5B">
        <w:rPr>
          <w:rFonts w:ascii="Arial" w:eastAsia="Arial" w:hAnsi="Arial" w:cs="Arial"/>
          <w:color w:val="000000"/>
          <w:sz w:val="22"/>
          <w:szCs w:val="22"/>
        </w:rPr>
        <w:t xml:space="preserve">ina 450k methylation array </w:t>
      </w:r>
      <w:del w:id="26" w:author="Shicheng Guo" w:date="2016-05-03T00:48:00Z">
        <w:r w:rsidR="00FF2B5B" w:rsidDel="002876FA">
          <w:rPr>
            <w:rFonts w:ascii="Arial" w:eastAsia="Arial" w:hAnsi="Arial" w:cs="Arial"/>
            <w:color w:val="000000"/>
            <w:sz w:val="22"/>
            <w:szCs w:val="22"/>
          </w:rPr>
          <w:delText>data</w:delText>
        </w:r>
        <w:r w:rsidRPr="00D44B79" w:rsidDel="002876FA">
          <w:rPr>
            <w:rFonts w:ascii="Arial" w:eastAsia="Arial" w:hAnsi="Arial" w:cs="Arial"/>
            <w:color w:val="000000"/>
            <w:sz w:val="22"/>
            <w:szCs w:val="22"/>
          </w:rPr>
          <w:delText>.</w:delText>
        </w:r>
      </w:del>
    </w:p>
    <w:p w14:paraId="58AB2A21" w14:textId="44C2A0B4" w:rsidR="00FF2B5B" w:rsidDel="00320860" w:rsidRDefault="00FF2B5B" w:rsidP="00BB6367">
      <w:pPr>
        <w:spacing w:line="276" w:lineRule="auto"/>
        <w:jc w:val="left"/>
        <w:rPr>
          <w:del w:id="27" w:author="Shicheng Guo" w:date="2016-05-03T00:19:00Z"/>
          <w:rFonts w:ascii="Arial" w:eastAsia="Arial" w:hAnsi="Arial" w:cs="Arial"/>
          <w:color w:val="000000"/>
          <w:sz w:val="22"/>
          <w:szCs w:val="22"/>
        </w:rPr>
      </w:pPr>
    </w:p>
    <w:p w14:paraId="7F2C27A4" w14:textId="583C5B10" w:rsidR="00FF2B5B" w:rsidDel="00320860" w:rsidRDefault="00FF2B5B" w:rsidP="00BB6367">
      <w:pPr>
        <w:spacing w:line="276" w:lineRule="auto"/>
        <w:jc w:val="left"/>
        <w:rPr>
          <w:del w:id="28" w:author="Shicheng Guo" w:date="2016-05-03T00:19:00Z"/>
          <w:rFonts w:ascii="Arial" w:eastAsia="Arial" w:hAnsi="Arial" w:cs="Arial"/>
          <w:color w:val="000000"/>
          <w:sz w:val="22"/>
          <w:szCs w:val="22"/>
        </w:rPr>
      </w:pPr>
    </w:p>
    <w:p w14:paraId="518DA4F1" w14:textId="037D2B60" w:rsidR="00E61EBE" w:rsidDel="00320860" w:rsidRDefault="00B92B21" w:rsidP="00BB6367">
      <w:pPr>
        <w:spacing w:line="276" w:lineRule="auto"/>
        <w:jc w:val="left"/>
        <w:rPr>
          <w:ins w:id="29" w:author="Dinh Diep" w:date="2016-04-29T14:55:00Z"/>
          <w:del w:id="30" w:author="Shicheng Guo" w:date="2016-05-03T00:19:00Z"/>
          <w:rFonts w:ascii="Arial" w:eastAsia="Arial" w:hAnsi="Arial" w:cs="Arial"/>
          <w:color w:val="000000"/>
          <w:sz w:val="22"/>
          <w:szCs w:val="22"/>
        </w:rPr>
      </w:pPr>
      <w:del w:id="31" w:author="Shicheng Guo" w:date="2016-05-03T00:48:00Z">
        <w:r w:rsidRPr="00D44B79" w:rsidDel="002876FA">
          <w:rPr>
            <w:rFonts w:ascii="Arial" w:eastAsia="Arial" w:hAnsi="Arial" w:cs="Arial"/>
            <w:color w:val="000000"/>
            <w:sz w:val="22"/>
            <w:szCs w:val="22"/>
          </w:rPr>
          <w:delText xml:space="preserve"> Globally</w:delText>
        </w:r>
      </w:del>
      <w:ins w:id="32" w:author="Shicheng Guo" w:date="2016-05-03T00:48:00Z">
        <w:r w:rsidR="002876FA">
          <w:rPr>
            <w:rFonts w:ascii="Arial" w:eastAsia="Arial" w:hAnsi="Arial" w:cs="Arial"/>
            <w:color w:val="000000"/>
            <w:sz w:val="22"/>
            <w:szCs w:val="22"/>
          </w:rPr>
          <w:t>data</w:t>
        </w:r>
        <w:r w:rsidR="002876FA" w:rsidRPr="00D44B79">
          <w:rPr>
            <w:rFonts w:ascii="Arial" w:eastAsia="Arial" w:hAnsi="Arial" w:cs="Arial"/>
            <w:color w:val="000000"/>
            <w:sz w:val="22"/>
            <w:szCs w:val="22"/>
          </w:rPr>
          <w:t>. Globally</w:t>
        </w:r>
      </w:ins>
      <w:r w:rsidRPr="00D44B79">
        <w:rPr>
          <w:rFonts w:ascii="Arial" w:eastAsia="Arial" w:hAnsi="Arial" w:cs="Arial"/>
          <w:color w:val="000000"/>
          <w:sz w:val="22"/>
          <w:szCs w:val="22"/>
        </w:rPr>
        <w:t>, MHBs are enriched in but only partially overlap with several well-known genomic features, including CpG islands, promoters, enhancers and VMRs.</w:t>
      </w:r>
      <w:ins w:id="33" w:author="Dinh Diep" w:date="2016-04-29T10:46:00Z">
        <w:r w:rsidR="00FD2D9D">
          <w:rPr>
            <w:rFonts w:ascii="Arial" w:eastAsia="Arial" w:hAnsi="Arial" w:cs="Arial"/>
            <w:color w:val="000000"/>
            <w:sz w:val="22"/>
            <w:szCs w:val="22"/>
          </w:rPr>
          <w:t xml:space="preserve"> </w:t>
        </w:r>
      </w:ins>
      <w:ins w:id="34" w:author="Dinh Diep" w:date="2016-04-29T14:54:00Z">
        <w:r w:rsidR="00E61EBE" w:rsidRPr="002B6237">
          <w:rPr>
            <w:rFonts w:ascii="Arial" w:eastAsia="Arial" w:hAnsi="Arial" w:cs="Arial"/>
            <w:color w:val="000000"/>
            <w:sz w:val="22"/>
            <w:szCs w:val="22"/>
            <w:highlight w:val="yellow"/>
            <w:rPrChange w:id="35" w:author="Shicheng Guo" w:date="2016-05-03T00:47:00Z">
              <w:rPr>
                <w:rFonts w:ascii="Arial" w:eastAsia="Arial" w:hAnsi="Arial" w:cs="Arial"/>
                <w:color w:val="000000"/>
                <w:sz w:val="22"/>
                <w:szCs w:val="22"/>
              </w:rPr>
            </w:rPrChange>
          </w:rPr>
          <w:t>We then</w:t>
        </w:r>
      </w:ins>
      <w:ins w:id="36" w:author="Dinh Diep" w:date="2016-04-29T11:22:00Z">
        <w:r w:rsidR="00473237" w:rsidRPr="002B6237">
          <w:rPr>
            <w:rFonts w:ascii="Arial" w:eastAsia="Arial" w:hAnsi="Arial" w:cs="Arial"/>
            <w:color w:val="000000"/>
            <w:sz w:val="22"/>
            <w:szCs w:val="22"/>
            <w:highlight w:val="yellow"/>
            <w:rPrChange w:id="37" w:author="Shicheng Guo" w:date="2016-05-03T00:47:00Z">
              <w:rPr>
                <w:rFonts w:ascii="Arial" w:eastAsia="Arial" w:hAnsi="Arial" w:cs="Arial"/>
                <w:color w:val="000000"/>
                <w:sz w:val="22"/>
                <w:szCs w:val="22"/>
              </w:rPr>
            </w:rPrChange>
          </w:rPr>
          <w:t xml:space="preserve"> investigated the role of MHBs in the formation of </w:t>
        </w:r>
      </w:ins>
      <w:commentRangeStart w:id="38"/>
      <w:ins w:id="39" w:author="Dinh Diep" w:date="2016-04-29T14:59:00Z">
        <w:r w:rsidR="0036115F" w:rsidRPr="002B6237">
          <w:rPr>
            <w:rFonts w:ascii="Arial" w:eastAsia="Arial" w:hAnsi="Arial" w:cs="Arial"/>
            <w:color w:val="000000"/>
            <w:sz w:val="22"/>
            <w:szCs w:val="22"/>
            <w:highlight w:val="yellow"/>
            <w:rPrChange w:id="40" w:author="Shicheng Guo" w:date="2016-05-03T00:47:00Z">
              <w:rPr>
                <w:rFonts w:ascii="Arial" w:eastAsia="Arial" w:hAnsi="Arial" w:cs="Arial"/>
                <w:color w:val="000000"/>
                <w:sz w:val="22"/>
                <w:szCs w:val="22"/>
              </w:rPr>
            </w:rPrChange>
          </w:rPr>
          <w:t>high specificity</w:t>
        </w:r>
      </w:ins>
      <w:ins w:id="41" w:author="Dinh Diep" w:date="2016-04-29T11:22:00Z">
        <w:r w:rsidR="00473237" w:rsidRPr="002B6237">
          <w:rPr>
            <w:rFonts w:ascii="Arial" w:eastAsia="Arial" w:hAnsi="Arial" w:cs="Arial"/>
            <w:color w:val="000000"/>
            <w:sz w:val="22"/>
            <w:szCs w:val="22"/>
            <w:highlight w:val="yellow"/>
            <w:rPrChange w:id="42" w:author="Shicheng Guo" w:date="2016-05-03T00:47:00Z">
              <w:rPr>
                <w:rFonts w:ascii="Arial" w:eastAsia="Arial" w:hAnsi="Arial" w:cs="Arial"/>
                <w:color w:val="000000"/>
                <w:sz w:val="22"/>
                <w:szCs w:val="22"/>
              </w:rPr>
            </w:rPrChange>
          </w:rPr>
          <w:t xml:space="preserve"> </w:t>
        </w:r>
      </w:ins>
      <w:commentRangeEnd w:id="38"/>
      <w:r w:rsidR="003C1994" w:rsidRPr="002B6237">
        <w:rPr>
          <w:rStyle w:val="CommentReference"/>
          <w:highlight w:val="yellow"/>
          <w:rPrChange w:id="43" w:author="Shicheng Guo" w:date="2016-05-03T00:47:00Z">
            <w:rPr>
              <w:rStyle w:val="CommentReference"/>
            </w:rPr>
          </w:rPrChange>
        </w:rPr>
        <w:commentReference w:id="38"/>
      </w:r>
      <w:ins w:id="44" w:author="Dinh Diep" w:date="2016-04-29T11:22:00Z">
        <w:r w:rsidR="00473237" w:rsidRPr="002B6237">
          <w:rPr>
            <w:rFonts w:ascii="Arial" w:eastAsia="Arial" w:hAnsi="Arial" w:cs="Arial"/>
            <w:color w:val="000000"/>
            <w:sz w:val="22"/>
            <w:szCs w:val="22"/>
            <w:highlight w:val="yellow"/>
            <w:rPrChange w:id="45" w:author="Shicheng Guo" w:date="2016-05-03T00:47:00Z">
              <w:rPr>
                <w:rFonts w:ascii="Arial" w:eastAsia="Arial" w:hAnsi="Arial" w:cs="Arial"/>
                <w:color w:val="000000"/>
                <w:sz w:val="22"/>
                <w:szCs w:val="22"/>
              </w:rPr>
            </w:rPrChange>
          </w:rPr>
          <w:t>methylated regions by first defining segments of genomic regions with high to low methylation vari</w:t>
        </w:r>
        <w:r w:rsidR="0036115F" w:rsidRPr="002B6237">
          <w:rPr>
            <w:rFonts w:ascii="Arial" w:eastAsia="Arial" w:hAnsi="Arial" w:cs="Arial"/>
            <w:color w:val="000000"/>
            <w:sz w:val="22"/>
            <w:szCs w:val="22"/>
            <w:highlight w:val="yellow"/>
            <w:rPrChange w:id="46" w:author="Shicheng Guo" w:date="2016-05-03T00:47:00Z">
              <w:rPr>
                <w:rFonts w:ascii="Arial" w:eastAsia="Arial" w:hAnsi="Arial" w:cs="Arial"/>
                <w:color w:val="000000"/>
                <w:sz w:val="22"/>
                <w:szCs w:val="22"/>
              </w:rPr>
            </w:rPrChange>
          </w:rPr>
          <w:t>ability across diverse samples</w:t>
        </w:r>
      </w:ins>
      <w:ins w:id="47" w:author="Dinh Diep" w:date="2016-04-29T15:02:00Z">
        <w:r w:rsidR="0036115F" w:rsidRPr="002B6237">
          <w:rPr>
            <w:rFonts w:ascii="Arial" w:eastAsia="Arial" w:hAnsi="Arial" w:cs="Arial"/>
            <w:color w:val="000000"/>
            <w:sz w:val="22"/>
            <w:szCs w:val="22"/>
            <w:highlight w:val="yellow"/>
            <w:rPrChange w:id="48" w:author="Shicheng Guo" w:date="2016-05-03T00:47:00Z">
              <w:rPr>
                <w:rFonts w:ascii="Arial" w:eastAsia="Arial" w:hAnsi="Arial" w:cs="Arial"/>
                <w:color w:val="000000"/>
                <w:sz w:val="22"/>
                <w:szCs w:val="22"/>
              </w:rPr>
            </w:rPrChange>
          </w:rPr>
          <w:t>. We found</w:t>
        </w:r>
      </w:ins>
      <w:ins w:id="49" w:author="Dinh Diep" w:date="2016-04-29T11:29:00Z">
        <w:r w:rsidR="00473237" w:rsidRPr="002B6237">
          <w:rPr>
            <w:rFonts w:ascii="Arial" w:eastAsia="Arial" w:hAnsi="Arial" w:cs="Arial"/>
            <w:color w:val="000000"/>
            <w:sz w:val="22"/>
            <w:szCs w:val="22"/>
            <w:highlight w:val="yellow"/>
            <w:rPrChange w:id="50" w:author="Shicheng Guo" w:date="2016-05-03T00:47:00Z">
              <w:rPr>
                <w:rFonts w:ascii="Arial" w:eastAsia="Arial" w:hAnsi="Arial" w:cs="Arial"/>
                <w:color w:val="000000"/>
                <w:sz w:val="22"/>
                <w:szCs w:val="22"/>
              </w:rPr>
            </w:rPrChange>
          </w:rPr>
          <w:t xml:space="preserve"> that</w:t>
        </w:r>
      </w:ins>
      <w:ins w:id="51" w:author="Dinh Diep" w:date="2016-04-29T12:29:00Z">
        <w:r w:rsidR="0036115F" w:rsidRPr="002B6237">
          <w:rPr>
            <w:rFonts w:ascii="Arial" w:eastAsia="Arial" w:hAnsi="Arial" w:cs="Arial"/>
            <w:color w:val="000000"/>
            <w:sz w:val="22"/>
            <w:szCs w:val="22"/>
            <w:highlight w:val="yellow"/>
            <w:rPrChange w:id="52" w:author="Shicheng Guo" w:date="2016-05-03T00:47:00Z">
              <w:rPr>
                <w:rFonts w:ascii="Arial" w:eastAsia="Arial" w:hAnsi="Arial" w:cs="Arial"/>
                <w:color w:val="000000"/>
                <w:sz w:val="22"/>
                <w:szCs w:val="22"/>
              </w:rPr>
            </w:rPrChange>
          </w:rPr>
          <w:t xml:space="preserve"> the </w:t>
        </w:r>
      </w:ins>
      <w:ins w:id="53" w:author="Dinh Diep" w:date="2016-04-29T11:31:00Z">
        <w:r w:rsidR="0036115F" w:rsidRPr="002B6237">
          <w:rPr>
            <w:rFonts w:ascii="Arial" w:eastAsia="Arial" w:hAnsi="Arial" w:cs="Arial"/>
            <w:color w:val="000000"/>
            <w:sz w:val="22"/>
            <w:szCs w:val="22"/>
            <w:highlight w:val="yellow"/>
            <w:rPrChange w:id="54" w:author="Shicheng Guo" w:date="2016-05-03T00:47:00Z">
              <w:rPr>
                <w:rFonts w:ascii="Arial" w:eastAsia="Arial" w:hAnsi="Arial" w:cs="Arial"/>
                <w:color w:val="000000"/>
                <w:sz w:val="22"/>
                <w:szCs w:val="22"/>
              </w:rPr>
            </w:rPrChange>
          </w:rPr>
          <w:t>high specificity</w:t>
        </w:r>
      </w:ins>
      <w:ins w:id="55" w:author="Dinh Diep" w:date="2016-04-29T12:29:00Z">
        <w:r w:rsidR="00DF5AD7" w:rsidRPr="002B6237">
          <w:rPr>
            <w:rFonts w:ascii="Arial" w:eastAsia="Arial" w:hAnsi="Arial" w:cs="Arial"/>
            <w:color w:val="000000"/>
            <w:sz w:val="22"/>
            <w:szCs w:val="22"/>
            <w:highlight w:val="yellow"/>
            <w:rPrChange w:id="56" w:author="Shicheng Guo" w:date="2016-05-03T00:47:00Z">
              <w:rPr>
                <w:rFonts w:ascii="Arial" w:eastAsia="Arial" w:hAnsi="Arial" w:cs="Arial"/>
                <w:color w:val="000000"/>
                <w:sz w:val="22"/>
                <w:szCs w:val="22"/>
              </w:rPr>
            </w:rPrChange>
          </w:rPr>
          <w:t xml:space="preserve"> methylated</w:t>
        </w:r>
      </w:ins>
      <w:ins w:id="57" w:author="Dinh Diep" w:date="2016-04-29T11:31:00Z">
        <w:r w:rsidR="00473237" w:rsidRPr="002B6237">
          <w:rPr>
            <w:rFonts w:ascii="Arial" w:eastAsia="Arial" w:hAnsi="Arial" w:cs="Arial"/>
            <w:color w:val="000000"/>
            <w:sz w:val="22"/>
            <w:szCs w:val="22"/>
            <w:highlight w:val="yellow"/>
            <w:rPrChange w:id="58" w:author="Shicheng Guo" w:date="2016-05-03T00:47:00Z">
              <w:rPr>
                <w:rFonts w:ascii="Arial" w:eastAsia="Arial" w:hAnsi="Arial" w:cs="Arial"/>
                <w:color w:val="000000"/>
                <w:sz w:val="22"/>
                <w:szCs w:val="22"/>
              </w:rPr>
            </w:rPrChange>
          </w:rPr>
          <w:t xml:space="preserve"> regions are </w:t>
        </w:r>
        <w:r w:rsidR="00DD3E5A" w:rsidRPr="002B6237">
          <w:rPr>
            <w:rFonts w:ascii="Arial" w:eastAsia="Arial" w:hAnsi="Arial" w:cs="Arial"/>
            <w:color w:val="000000"/>
            <w:sz w:val="22"/>
            <w:szCs w:val="22"/>
            <w:highlight w:val="yellow"/>
            <w:rPrChange w:id="59" w:author="Shicheng Guo" w:date="2016-05-03T00:47:00Z">
              <w:rPr>
                <w:rFonts w:ascii="Arial" w:eastAsia="Arial" w:hAnsi="Arial" w:cs="Arial"/>
                <w:color w:val="000000"/>
                <w:sz w:val="22"/>
                <w:szCs w:val="22"/>
              </w:rPr>
            </w:rPrChange>
          </w:rPr>
          <w:t xml:space="preserve">more </w:t>
        </w:r>
      </w:ins>
      <w:ins w:id="60" w:author="Dinh Diep" w:date="2016-04-29T14:55:00Z">
        <w:r w:rsidR="00E61EBE" w:rsidRPr="002B6237">
          <w:rPr>
            <w:rFonts w:ascii="Arial" w:eastAsia="Arial" w:hAnsi="Arial" w:cs="Arial"/>
            <w:color w:val="000000"/>
            <w:sz w:val="22"/>
            <w:szCs w:val="22"/>
            <w:highlight w:val="yellow"/>
            <w:rPrChange w:id="61" w:author="Shicheng Guo" w:date="2016-05-03T00:47:00Z">
              <w:rPr>
                <w:rFonts w:ascii="Arial" w:eastAsia="Arial" w:hAnsi="Arial" w:cs="Arial"/>
                <w:color w:val="000000"/>
                <w:sz w:val="22"/>
                <w:szCs w:val="22"/>
              </w:rPr>
            </w:rPrChange>
          </w:rPr>
          <w:t xml:space="preserve">likely to be </w:t>
        </w:r>
      </w:ins>
      <w:ins w:id="62" w:author="Dinh Diep" w:date="2016-04-29T11:31:00Z">
        <w:r w:rsidR="00DD3E5A" w:rsidRPr="002B6237">
          <w:rPr>
            <w:rFonts w:ascii="Arial" w:eastAsia="Arial" w:hAnsi="Arial" w:cs="Arial"/>
            <w:color w:val="000000"/>
            <w:sz w:val="22"/>
            <w:szCs w:val="22"/>
            <w:highlight w:val="yellow"/>
            <w:rPrChange w:id="63" w:author="Shicheng Guo" w:date="2016-05-03T00:47:00Z">
              <w:rPr>
                <w:rFonts w:ascii="Arial" w:eastAsia="Arial" w:hAnsi="Arial" w:cs="Arial"/>
                <w:color w:val="000000"/>
                <w:sz w:val="22"/>
                <w:szCs w:val="22"/>
              </w:rPr>
            </w:rPrChange>
          </w:rPr>
          <w:t>stable and tightly regulated</w:t>
        </w:r>
      </w:ins>
      <w:ins w:id="64" w:author="Dinh Diep" w:date="2016-04-29T19:05:00Z">
        <w:r w:rsidR="0062704A" w:rsidRPr="002B6237">
          <w:rPr>
            <w:rFonts w:ascii="Arial" w:eastAsia="Arial" w:hAnsi="Arial" w:cs="Arial"/>
            <w:color w:val="000000"/>
            <w:sz w:val="22"/>
            <w:szCs w:val="22"/>
            <w:highlight w:val="yellow"/>
            <w:rPrChange w:id="65" w:author="Shicheng Guo" w:date="2016-05-03T00:47:00Z">
              <w:rPr>
                <w:rFonts w:ascii="Arial" w:eastAsia="Arial" w:hAnsi="Arial" w:cs="Arial"/>
                <w:color w:val="000000"/>
                <w:sz w:val="22"/>
                <w:szCs w:val="22"/>
              </w:rPr>
            </w:rPrChange>
          </w:rPr>
          <w:t xml:space="preserve"> than low specificity regions</w:t>
        </w:r>
      </w:ins>
      <w:ins w:id="66" w:author="Dinh Diep" w:date="2016-04-29T15:02:00Z">
        <w:r w:rsidR="0036115F" w:rsidRPr="002B6237">
          <w:rPr>
            <w:rFonts w:ascii="Arial" w:eastAsia="Arial" w:hAnsi="Arial" w:cs="Arial"/>
            <w:color w:val="000000"/>
            <w:sz w:val="22"/>
            <w:szCs w:val="22"/>
            <w:highlight w:val="yellow"/>
            <w:rPrChange w:id="67" w:author="Shicheng Guo" w:date="2016-05-03T00:47:00Z">
              <w:rPr>
                <w:rFonts w:ascii="Arial" w:eastAsia="Arial" w:hAnsi="Arial" w:cs="Arial"/>
                <w:color w:val="000000"/>
                <w:sz w:val="22"/>
                <w:szCs w:val="22"/>
              </w:rPr>
            </w:rPrChange>
          </w:rPr>
          <w:t xml:space="preserve">; perhaps by their </w:t>
        </w:r>
      </w:ins>
      <w:ins w:id="68" w:author="Dinh Diep" w:date="2016-04-29T15:00:00Z">
        <w:r w:rsidR="0036115F" w:rsidRPr="002B6237">
          <w:rPr>
            <w:rFonts w:ascii="Arial" w:eastAsia="Arial" w:hAnsi="Arial" w:cs="Arial"/>
            <w:color w:val="000000"/>
            <w:sz w:val="22"/>
            <w:szCs w:val="22"/>
            <w:highlight w:val="yellow"/>
            <w:rPrChange w:id="69" w:author="Shicheng Guo" w:date="2016-05-03T00:47:00Z">
              <w:rPr>
                <w:rFonts w:ascii="Arial" w:eastAsia="Arial" w:hAnsi="Arial" w:cs="Arial"/>
                <w:color w:val="000000"/>
                <w:sz w:val="22"/>
                <w:szCs w:val="22"/>
              </w:rPr>
            </w:rPrChange>
          </w:rPr>
          <w:t>interactions with difference groups of transcription factors</w:t>
        </w:r>
      </w:ins>
      <w:ins w:id="70" w:author="Dinh Diep" w:date="2016-04-29T11:31:00Z">
        <w:r w:rsidR="00DD3E5A" w:rsidRPr="002B6237">
          <w:rPr>
            <w:rFonts w:ascii="Arial" w:eastAsia="Arial" w:hAnsi="Arial" w:cs="Arial"/>
            <w:color w:val="000000"/>
            <w:sz w:val="22"/>
            <w:szCs w:val="22"/>
            <w:highlight w:val="yellow"/>
            <w:rPrChange w:id="71" w:author="Shicheng Guo" w:date="2016-05-03T00:47:00Z">
              <w:rPr>
                <w:rFonts w:ascii="Arial" w:eastAsia="Arial" w:hAnsi="Arial" w:cs="Arial"/>
                <w:color w:val="000000"/>
                <w:sz w:val="22"/>
                <w:szCs w:val="22"/>
              </w:rPr>
            </w:rPrChange>
          </w:rPr>
          <w:t>.</w:t>
        </w:r>
      </w:ins>
      <w:ins w:id="72" w:author="Dinh Diep" w:date="2016-04-29T14:55:00Z">
        <w:r w:rsidR="00E61EBE">
          <w:rPr>
            <w:rFonts w:ascii="Arial" w:eastAsia="Arial" w:hAnsi="Arial" w:cs="Arial"/>
            <w:color w:val="000000"/>
            <w:sz w:val="22"/>
            <w:szCs w:val="22"/>
          </w:rPr>
          <w:t xml:space="preserve"> </w:t>
        </w:r>
      </w:ins>
    </w:p>
    <w:p w14:paraId="222BE1C0" w14:textId="1384F276" w:rsidR="00AF1A75" w:rsidRPr="00B22FD7" w:rsidDel="00320860" w:rsidRDefault="00DF5AD7" w:rsidP="00BB6367">
      <w:pPr>
        <w:spacing w:line="276" w:lineRule="auto"/>
        <w:jc w:val="left"/>
        <w:rPr>
          <w:del w:id="73" w:author="Shicheng Guo" w:date="2016-05-03T00:19:00Z"/>
          <w:rFonts w:ascii="Arial" w:hAnsi="Arial" w:cs="Arial"/>
        </w:rPr>
      </w:pPr>
      <w:ins w:id="74" w:author="Dinh Diep" w:date="2016-04-29T11:32:00Z">
        <w:del w:id="75" w:author="Shicheng Guo" w:date="2016-05-03T00:19:00Z">
          <w:r w:rsidDel="00320860">
            <w:rPr>
              <w:rFonts w:ascii="Arial" w:eastAsia="Arial" w:hAnsi="Arial" w:cs="Arial"/>
              <w:color w:val="000000"/>
              <w:sz w:val="22"/>
              <w:szCs w:val="22"/>
            </w:rPr>
            <w:delText xml:space="preserve"> </w:delText>
          </w:r>
          <w:r w:rsidR="00DD3E5A" w:rsidDel="00320860">
            <w:rPr>
              <w:rFonts w:ascii="Arial" w:eastAsia="Arial" w:hAnsi="Arial" w:cs="Arial"/>
              <w:color w:val="000000"/>
              <w:sz w:val="22"/>
              <w:szCs w:val="22"/>
            </w:rPr>
            <w:delText xml:space="preserve"> </w:delText>
          </w:r>
        </w:del>
      </w:ins>
    </w:p>
    <w:p w14:paraId="11610233" w14:textId="4C42B9FA" w:rsidR="00D45C9B" w:rsidRDefault="00B92B21" w:rsidP="00BB6367">
      <w:pPr>
        <w:spacing w:line="276" w:lineRule="auto"/>
        <w:jc w:val="left"/>
        <w:rPr>
          <w:ins w:id="76" w:author="Shicheng Guo" w:date="2016-05-03T00:43:00Z"/>
          <w:rFonts w:ascii="Arial" w:eastAsia="Arial" w:hAnsi="Arial" w:cs="Arial"/>
          <w:color w:val="000000"/>
          <w:sz w:val="22"/>
          <w:szCs w:val="22"/>
        </w:rPr>
      </w:pPr>
      <w:r w:rsidRPr="00D44B79">
        <w:rPr>
          <w:rFonts w:ascii="Arial" w:eastAsia="Arial" w:hAnsi="Arial" w:cs="Arial"/>
          <w:color w:val="000000"/>
          <w:sz w:val="22"/>
          <w:szCs w:val="22"/>
        </w:rPr>
        <w:t xml:space="preserve">To perform quantitative analysis of the MHBs, we defined a metric called Methylation Haplotype Load (MHL), which </w:t>
      </w:r>
      <w:r w:rsidR="0082783C">
        <w:rPr>
          <w:rFonts w:ascii="Arial" w:eastAsia="Arial" w:hAnsi="Arial" w:cs="Arial"/>
          <w:color w:val="000000"/>
          <w:sz w:val="22"/>
          <w:szCs w:val="22"/>
        </w:rPr>
        <w:t>could cover</w:t>
      </w:r>
      <w:ins w:id="77" w:author="Shicheng Guo" w:date="2016-05-02T23:50:00Z">
        <w:r w:rsidR="0082783C">
          <w:rPr>
            <w:rFonts w:ascii="Arial" w:eastAsia="Arial" w:hAnsi="Arial" w:cs="Arial"/>
            <w:color w:val="000000"/>
            <w:sz w:val="22"/>
            <w:szCs w:val="22"/>
          </w:rPr>
          <w:t xml:space="preserve"> </w:t>
        </w:r>
      </w:ins>
      <w:r w:rsidRPr="00D44B79">
        <w:rPr>
          <w:rFonts w:ascii="Arial" w:eastAsia="Arial" w:hAnsi="Arial" w:cs="Arial"/>
          <w:color w:val="000000"/>
          <w:sz w:val="22"/>
          <w:szCs w:val="22"/>
        </w:rPr>
        <w:t xml:space="preserve">both average methylation level and methylation complexity and therefore more informative than average methylation level or Shannon </w:t>
      </w:r>
      <w:del w:id="78" w:author="Shicheng Guo" w:date="2016-05-03T00:14:00Z">
        <w:r w:rsidRPr="00D44B79" w:rsidDel="006658D9">
          <w:rPr>
            <w:rFonts w:ascii="Arial" w:eastAsia="Arial" w:hAnsi="Arial" w:cs="Arial"/>
            <w:color w:val="000000"/>
            <w:sz w:val="22"/>
            <w:szCs w:val="22"/>
          </w:rPr>
          <w:delText xml:space="preserve">entropy. </w:delText>
        </w:r>
      </w:del>
      <w:ins w:id="79" w:author="Shicheng Guo" w:date="2016-05-03T00:14:00Z">
        <w:r w:rsidR="006658D9" w:rsidRPr="00D44B79">
          <w:rPr>
            <w:rFonts w:ascii="Arial" w:eastAsia="Arial" w:hAnsi="Arial" w:cs="Arial"/>
            <w:color w:val="000000"/>
            <w:sz w:val="22"/>
            <w:szCs w:val="22"/>
          </w:rPr>
          <w:t>entropy</w:t>
        </w:r>
        <w:r w:rsidR="006658D9">
          <w:rPr>
            <w:rFonts w:ascii="Arial" w:eastAsia="Arial" w:hAnsi="Arial" w:cs="Arial"/>
            <w:color w:val="000000"/>
            <w:sz w:val="22"/>
            <w:szCs w:val="22"/>
          </w:rPr>
          <w:t xml:space="preserve">. </w:t>
        </w:r>
      </w:ins>
      <w:del w:id="80" w:author="Shicheng Guo" w:date="2016-05-03T00:45:00Z">
        <w:r w:rsidRPr="002B6237" w:rsidDel="00873F39">
          <w:rPr>
            <w:rFonts w:ascii="Arial" w:eastAsia="Arial" w:hAnsi="Arial" w:cs="Arial"/>
            <w:color w:val="000000"/>
            <w:sz w:val="22"/>
            <w:szCs w:val="22"/>
            <w:highlight w:val="yellow"/>
            <w:rPrChange w:id="81" w:author="Shicheng Guo" w:date="2016-05-03T00:45:00Z">
              <w:rPr>
                <w:rFonts w:ascii="Arial" w:eastAsia="Arial" w:hAnsi="Arial" w:cs="Arial"/>
                <w:color w:val="000000"/>
                <w:sz w:val="22"/>
                <w:szCs w:val="22"/>
              </w:rPr>
            </w:rPrChange>
          </w:rPr>
          <w:delText xml:space="preserve">Using </w:delText>
        </w:r>
      </w:del>
      <w:ins w:id="82" w:author="Shicheng Guo" w:date="2016-05-03T00:45:00Z">
        <w:r w:rsidR="00873F39" w:rsidRPr="002B6237">
          <w:rPr>
            <w:rFonts w:ascii="Arial" w:eastAsia="Arial" w:hAnsi="Arial" w:cs="Arial"/>
            <w:color w:val="000000"/>
            <w:sz w:val="22"/>
            <w:szCs w:val="22"/>
            <w:highlight w:val="yellow"/>
            <w:rPrChange w:id="83" w:author="Shicheng Guo" w:date="2016-05-03T00:45:00Z">
              <w:rPr>
                <w:rFonts w:ascii="Arial" w:eastAsia="Arial" w:hAnsi="Arial" w:cs="Arial"/>
                <w:color w:val="000000"/>
                <w:sz w:val="22"/>
                <w:szCs w:val="22"/>
              </w:rPr>
            </w:rPrChange>
          </w:rPr>
          <w:t xml:space="preserve">Integrated with </w:t>
        </w:r>
      </w:ins>
      <w:del w:id="84" w:author="Shicheng Guo" w:date="2016-05-03T00:44:00Z">
        <w:r w:rsidRPr="002B6237" w:rsidDel="00D45C9B">
          <w:rPr>
            <w:rFonts w:ascii="Arial" w:eastAsia="Arial" w:hAnsi="Arial" w:cs="Arial"/>
            <w:color w:val="000000"/>
            <w:sz w:val="22"/>
            <w:szCs w:val="22"/>
            <w:highlight w:val="yellow"/>
            <w:rPrChange w:id="85" w:author="Shicheng Guo" w:date="2016-05-03T00:45:00Z">
              <w:rPr>
                <w:rFonts w:ascii="Arial" w:eastAsia="Arial" w:hAnsi="Arial" w:cs="Arial"/>
                <w:color w:val="000000"/>
                <w:sz w:val="22"/>
                <w:szCs w:val="22"/>
              </w:rPr>
            </w:rPrChange>
          </w:rPr>
          <w:delText xml:space="preserve">a </w:delText>
        </w:r>
      </w:del>
      <w:r w:rsidRPr="002B6237">
        <w:rPr>
          <w:rFonts w:ascii="Arial" w:eastAsia="Arial" w:hAnsi="Arial" w:cs="Arial"/>
          <w:color w:val="000000"/>
          <w:sz w:val="22"/>
          <w:szCs w:val="22"/>
          <w:highlight w:val="yellow"/>
          <w:rPrChange w:id="86" w:author="Shicheng Guo" w:date="2016-05-03T00:45:00Z">
            <w:rPr>
              <w:rFonts w:ascii="Arial" w:eastAsia="Arial" w:hAnsi="Arial" w:cs="Arial"/>
              <w:color w:val="000000"/>
              <w:sz w:val="22"/>
              <w:szCs w:val="22"/>
            </w:rPr>
          </w:rPrChange>
        </w:rPr>
        <w:t xml:space="preserve">feature selection strategy, we </w:t>
      </w:r>
      <w:del w:id="87" w:author="Shicheng Guo" w:date="2016-05-03T00:44:00Z">
        <w:r w:rsidRPr="002B6237" w:rsidDel="00D45C9B">
          <w:rPr>
            <w:rFonts w:ascii="Arial" w:eastAsia="Arial" w:hAnsi="Arial" w:cs="Arial"/>
            <w:color w:val="000000"/>
            <w:sz w:val="22"/>
            <w:szCs w:val="22"/>
            <w:highlight w:val="yellow"/>
            <w:rPrChange w:id="88" w:author="Shicheng Guo" w:date="2016-05-03T00:45:00Z">
              <w:rPr>
                <w:rFonts w:ascii="Arial" w:eastAsia="Arial" w:hAnsi="Arial" w:cs="Arial"/>
                <w:color w:val="000000"/>
                <w:sz w:val="22"/>
                <w:szCs w:val="22"/>
              </w:rPr>
            </w:rPrChange>
          </w:rPr>
          <w:delText xml:space="preserve">identified </w:delText>
        </w:r>
      </w:del>
      <w:ins w:id="89" w:author="Shicheng Guo" w:date="2016-05-03T00:44:00Z">
        <w:r w:rsidR="00D45C9B" w:rsidRPr="002B6237">
          <w:rPr>
            <w:rFonts w:ascii="Arial" w:eastAsia="Arial" w:hAnsi="Arial" w:cs="Arial"/>
            <w:color w:val="000000"/>
            <w:sz w:val="22"/>
            <w:szCs w:val="22"/>
            <w:highlight w:val="yellow"/>
            <w:rPrChange w:id="90" w:author="Shicheng Guo" w:date="2016-05-03T00:45:00Z">
              <w:rPr>
                <w:rFonts w:ascii="Arial" w:eastAsia="Arial" w:hAnsi="Arial" w:cs="Arial"/>
                <w:color w:val="000000"/>
                <w:sz w:val="22"/>
                <w:szCs w:val="22"/>
              </w:rPr>
            </w:rPrChange>
          </w:rPr>
          <w:t xml:space="preserve">demonstrate </w:t>
        </w:r>
      </w:ins>
      <w:ins w:id="91" w:author="Shicheng Guo" w:date="2016-05-03T00:48:00Z">
        <w:r w:rsidR="009D7A10">
          <w:rPr>
            <w:rFonts w:ascii="Arial" w:eastAsia="Arial" w:hAnsi="Arial" w:cs="Arial"/>
            <w:color w:val="000000"/>
            <w:sz w:val="22"/>
            <w:szCs w:val="22"/>
            <w:highlight w:val="yellow"/>
          </w:rPr>
          <w:t xml:space="preserve">MHL of </w:t>
        </w:r>
      </w:ins>
      <w:del w:id="92" w:author="Shicheng Guo" w:date="2016-05-03T00:44:00Z">
        <w:r w:rsidRPr="002B6237" w:rsidDel="00D45C9B">
          <w:rPr>
            <w:rFonts w:ascii="Arial" w:eastAsia="Arial" w:hAnsi="Arial" w:cs="Arial"/>
            <w:color w:val="000000"/>
            <w:sz w:val="22"/>
            <w:szCs w:val="22"/>
            <w:highlight w:val="yellow"/>
            <w:rPrChange w:id="93" w:author="Shicheng Guo" w:date="2016-05-03T00:45:00Z">
              <w:rPr>
                <w:rFonts w:ascii="Arial" w:eastAsia="Arial" w:hAnsi="Arial" w:cs="Arial"/>
                <w:color w:val="000000"/>
                <w:sz w:val="22"/>
                <w:szCs w:val="22"/>
              </w:rPr>
            </w:rPrChange>
          </w:rPr>
          <w:delText xml:space="preserve">a set of </w:delText>
        </w:r>
      </w:del>
      <w:r w:rsidRPr="002B6237">
        <w:rPr>
          <w:rFonts w:ascii="Arial" w:eastAsia="Arial" w:hAnsi="Arial" w:cs="Arial"/>
          <w:color w:val="000000"/>
          <w:sz w:val="22"/>
          <w:szCs w:val="22"/>
          <w:highlight w:val="yellow"/>
          <w:rPrChange w:id="94" w:author="Shicheng Guo" w:date="2016-05-03T00:45:00Z">
            <w:rPr>
              <w:rFonts w:ascii="Arial" w:eastAsia="Arial" w:hAnsi="Arial" w:cs="Arial"/>
              <w:color w:val="000000"/>
              <w:sz w:val="22"/>
              <w:szCs w:val="22"/>
            </w:rPr>
          </w:rPrChange>
        </w:rPr>
        <w:t xml:space="preserve">tissue-specific MHBs </w:t>
      </w:r>
      <w:del w:id="95" w:author="Shicheng Guo" w:date="2016-05-03T00:44:00Z">
        <w:r w:rsidRPr="002B6237" w:rsidDel="00D45C9B">
          <w:rPr>
            <w:rFonts w:ascii="Arial" w:eastAsia="Arial" w:hAnsi="Arial" w:cs="Arial"/>
            <w:color w:val="000000"/>
            <w:sz w:val="22"/>
            <w:szCs w:val="22"/>
            <w:highlight w:val="yellow"/>
            <w:rPrChange w:id="96" w:author="Shicheng Guo" w:date="2016-05-03T00:45:00Z">
              <w:rPr>
                <w:rFonts w:ascii="Arial" w:eastAsia="Arial" w:hAnsi="Arial" w:cs="Arial"/>
                <w:color w:val="000000"/>
                <w:sz w:val="22"/>
                <w:szCs w:val="22"/>
              </w:rPr>
            </w:rPrChange>
          </w:rPr>
          <w:delText xml:space="preserve">that </w:delText>
        </w:r>
      </w:del>
      <w:ins w:id="97" w:author="Shicheng Guo" w:date="2016-05-03T00:44:00Z">
        <w:r w:rsidR="00D45C9B" w:rsidRPr="002B6237">
          <w:rPr>
            <w:rFonts w:ascii="Arial" w:eastAsia="Arial" w:hAnsi="Arial" w:cs="Arial"/>
            <w:color w:val="000000"/>
            <w:sz w:val="22"/>
            <w:szCs w:val="22"/>
            <w:highlight w:val="yellow"/>
            <w:rPrChange w:id="98" w:author="Shicheng Guo" w:date="2016-05-03T00:45:00Z">
              <w:rPr>
                <w:rFonts w:ascii="Arial" w:eastAsia="Arial" w:hAnsi="Arial" w:cs="Arial"/>
                <w:color w:val="000000"/>
                <w:sz w:val="22"/>
                <w:szCs w:val="22"/>
              </w:rPr>
            </w:rPrChange>
          </w:rPr>
          <w:t xml:space="preserve">could be </w:t>
        </w:r>
      </w:ins>
      <w:ins w:id="99" w:author="Shicheng Guo" w:date="2016-05-03T00:47:00Z">
        <w:r w:rsidR="003F65D4">
          <w:rPr>
            <w:rFonts w:ascii="Arial" w:eastAsia="Arial" w:hAnsi="Arial" w:cs="Arial"/>
            <w:color w:val="000000"/>
            <w:sz w:val="22"/>
            <w:szCs w:val="22"/>
            <w:highlight w:val="yellow"/>
          </w:rPr>
          <w:t>useful</w:t>
        </w:r>
      </w:ins>
      <w:ins w:id="100" w:author="Shicheng Guo" w:date="2016-05-03T00:44:00Z">
        <w:r w:rsidR="00D45C9B" w:rsidRPr="002B6237">
          <w:rPr>
            <w:rFonts w:ascii="Arial" w:eastAsia="Arial" w:hAnsi="Arial" w:cs="Arial"/>
            <w:color w:val="000000"/>
            <w:sz w:val="22"/>
            <w:szCs w:val="22"/>
            <w:highlight w:val="yellow"/>
            <w:rPrChange w:id="101" w:author="Shicheng Guo" w:date="2016-05-03T00:45:00Z">
              <w:rPr>
                <w:rFonts w:ascii="Arial" w:eastAsia="Arial" w:hAnsi="Arial" w:cs="Arial"/>
                <w:color w:val="000000"/>
                <w:sz w:val="22"/>
                <w:szCs w:val="22"/>
              </w:rPr>
            </w:rPrChange>
          </w:rPr>
          <w:t xml:space="preserve"> in developmental germ-layers and tumor-of-origin prediction.</w:t>
        </w:r>
        <w:r w:rsidR="00D45C9B">
          <w:rPr>
            <w:rFonts w:ascii="Arial" w:eastAsia="Arial" w:hAnsi="Arial" w:cs="Arial"/>
            <w:color w:val="000000"/>
            <w:sz w:val="22"/>
            <w:szCs w:val="22"/>
          </w:rPr>
          <w:t xml:space="preserve"> </w:t>
        </w:r>
      </w:ins>
    </w:p>
    <w:p w14:paraId="54A6B8C3" w14:textId="77777777" w:rsidR="00D45C9B" w:rsidRDefault="00D45C9B" w:rsidP="00BB6367">
      <w:pPr>
        <w:spacing w:line="276" w:lineRule="auto"/>
        <w:jc w:val="left"/>
        <w:rPr>
          <w:ins w:id="102" w:author="Shicheng Guo" w:date="2016-05-03T00:43:00Z"/>
          <w:rFonts w:ascii="Arial" w:eastAsia="Arial" w:hAnsi="Arial" w:cs="Arial"/>
          <w:color w:val="000000"/>
          <w:sz w:val="22"/>
          <w:szCs w:val="22"/>
        </w:rPr>
      </w:pPr>
    </w:p>
    <w:p w14:paraId="29DBDE8E" w14:textId="43EAAF20" w:rsidR="00050C23" w:rsidRDefault="00B92B21" w:rsidP="00BB6367">
      <w:pPr>
        <w:spacing w:line="276" w:lineRule="auto"/>
        <w:jc w:val="left"/>
        <w:rPr>
          <w:ins w:id="103" w:author="Shicheng Guo" w:date="2016-05-03T00:42:00Z"/>
          <w:rFonts w:ascii="Arial" w:eastAsia="Arial" w:hAnsi="Arial" w:cs="Arial"/>
          <w:color w:val="000000"/>
          <w:sz w:val="22"/>
          <w:szCs w:val="22"/>
        </w:rPr>
      </w:pPr>
      <w:del w:id="104" w:author="Shicheng Guo" w:date="2016-05-03T00:48:00Z">
        <w:r w:rsidRPr="00D44B79" w:rsidDel="0037259D">
          <w:rPr>
            <w:rFonts w:ascii="Arial" w:eastAsia="Arial" w:hAnsi="Arial" w:cs="Arial"/>
            <w:color w:val="000000"/>
            <w:sz w:val="22"/>
            <w:szCs w:val="22"/>
          </w:rPr>
          <w:delText xml:space="preserve">cluster by developmental germ-layers. </w:delText>
        </w:r>
      </w:del>
      <w:r w:rsidRPr="00D44B79">
        <w:rPr>
          <w:rFonts w:ascii="Arial" w:eastAsia="Arial" w:hAnsi="Arial" w:cs="Arial"/>
          <w:color w:val="000000"/>
          <w:sz w:val="22"/>
          <w:szCs w:val="22"/>
        </w:rPr>
        <w:t xml:space="preserve">Interestingly, examination of these MHBs revealed two distinct mechanisms for fate commitment during development: epigenetic silencing of pluripotent genes, such as NANOG, for mesoderm induction; and epigenetic induction (or de-suppression) of lineage-specific factors for ectoderm commitment. </w:t>
      </w:r>
      <w:ins w:id="105" w:author="Shicheng Guo" w:date="2016-05-03T00:48:00Z">
        <w:r w:rsidR="0037259D">
          <w:rPr>
            <w:rFonts w:ascii="Arial" w:eastAsia="Arial" w:hAnsi="Arial" w:cs="Arial"/>
            <w:color w:val="000000"/>
            <w:sz w:val="22"/>
            <w:szCs w:val="22"/>
          </w:rPr>
          <w:t xml:space="preserve">Finally, </w:t>
        </w:r>
      </w:ins>
      <w:ins w:id="106" w:author="Shicheng Guo" w:date="2016-05-03T00:42:00Z">
        <w:r w:rsidR="00D45C9B">
          <w:rPr>
            <w:rFonts w:ascii="Arial" w:eastAsia="Arial" w:hAnsi="Arial" w:cs="Arial"/>
            <w:color w:val="000000"/>
            <w:sz w:val="22"/>
            <w:szCs w:val="22"/>
          </w:rPr>
          <w:t xml:space="preserve">MHL of tissue specific MHB regions </w:t>
        </w:r>
      </w:ins>
      <w:ins w:id="107" w:author="Shicheng Guo" w:date="2016-05-03T00:43:00Z">
        <w:r w:rsidR="00D45C9B">
          <w:rPr>
            <w:rFonts w:ascii="Arial" w:eastAsia="Arial" w:hAnsi="Arial" w:cs="Arial"/>
            <w:color w:val="000000"/>
            <w:sz w:val="22"/>
            <w:szCs w:val="22"/>
          </w:rPr>
          <w:t xml:space="preserve">were demonstrated to be powerful in tumor-of-origin prediction. </w:t>
        </w:r>
      </w:ins>
    </w:p>
    <w:p w14:paraId="3051F560" w14:textId="77777777" w:rsidR="00050C23" w:rsidRDefault="00050C23" w:rsidP="00BB6367">
      <w:pPr>
        <w:spacing w:line="276" w:lineRule="auto"/>
        <w:jc w:val="left"/>
        <w:rPr>
          <w:ins w:id="108" w:author="Shicheng Guo" w:date="2016-05-03T00:42:00Z"/>
          <w:rFonts w:ascii="Arial" w:eastAsia="Arial" w:hAnsi="Arial" w:cs="Arial"/>
          <w:color w:val="000000"/>
          <w:sz w:val="22"/>
          <w:szCs w:val="22"/>
        </w:rPr>
      </w:pPr>
    </w:p>
    <w:p w14:paraId="29A65D8D" w14:textId="77777777" w:rsidR="00050C23" w:rsidRDefault="00050C23" w:rsidP="00BB6367">
      <w:pPr>
        <w:spacing w:line="276" w:lineRule="auto"/>
        <w:jc w:val="left"/>
        <w:rPr>
          <w:ins w:id="109" w:author="Shicheng Guo" w:date="2016-05-03T00:42:00Z"/>
          <w:rFonts w:ascii="Arial" w:eastAsia="Arial" w:hAnsi="Arial" w:cs="Arial"/>
          <w:color w:val="000000"/>
          <w:sz w:val="22"/>
          <w:szCs w:val="22"/>
        </w:rPr>
      </w:pPr>
    </w:p>
    <w:p w14:paraId="13CD3243" w14:textId="77777777" w:rsidR="00050C23" w:rsidRDefault="00050C23" w:rsidP="00BB6367">
      <w:pPr>
        <w:spacing w:line="276" w:lineRule="auto"/>
        <w:jc w:val="left"/>
        <w:rPr>
          <w:ins w:id="110" w:author="Shicheng Guo" w:date="2016-05-03T00:42:00Z"/>
          <w:rFonts w:ascii="Arial" w:eastAsia="Arial" w:hAnsi="Arial" w:cs="Arial"/>
          <w:color w:val="000000"/>
          <w:sz w:val="22"/>
          <w:szCs w:val="22"/>
        </w:rPr>
      </w:pPr>
    </w:p>
    <w:p w14:paraId="13E82257" w14:textId="77777777" w:rsidR="00050C23" w:rsidRDefault="00050C23" w:rsidP="00BB6367">
      <w:pPr>
        <w:spacing w:line="276" w:lineRule="auto"/>
        <w:jc w:val="left"/>
        <w:rPr>
          <w:ins w:id="111" w:author="Shicheng Guo" w:date="2016-05-03T00:42:00Z"/>
          <w:rFonts w:ascii="Arial" w:eastAsia="Arial" w:hAnsi="Arial" w:cs="Arial"/>
          <w:color w:val="000000"/>
          <w:sz w:val="22"/>
          <w:szCs w:val="22"/>
        </w:rPr>
      </w:pPr>
    </w:p>
    <w:p w14:paraId="6F048D57" w14:textId="77777777" w:rsidR="00050C23" w:rsidRDefault="00050C23" w:rsidP="00BB6367">
      <w:pPr>
        <w:spacing w:line="276" w:lineRule="auto"/>
        <w:jc w:val="left"/>
        <w:rPr>
          <w:ins w:id="112" w:author="Shicheng Guo" w:date="2016-05-03T00:42:00Z"/>
          <w:rFonts w:ascii="Arial" w:eastAsia="Arial" w:hAnsi="Arial" w:cs="Arial"/>
          <w:color w:val="000000"/>
          <w:sz w:val="22"/>
          <w:szCs w:val="22"/>
        </w:rPr>
      </w:pPr>
    </w:p>
    <w:p w14:paraId="3A373C06" w14:textId="77777777" w:rsidR="00050C23" w:rsidRDefault="00050C23" w:rsidP="00BB6367">
      <w:pPr>
        <w:spacing w:line="276" w:lineRule="auto"/>
        <w:jc w:val="left"/>
        <w:rPr>
          <w:ins w:id="113" w:author="Shicheng Guo" w:date="2016-05-03T00:42:00Z"/>
          <w:rFonts w:ascii="Arial" w:eastAsia="Arial" w:hAnsi="Arial" w:cs="Arial"/>
          <w:color w:val="000000"/>
          <w:sz w:val="22"/>
          <w:szCs w:val="22"/>
        </w:rPr>
      </w:pPr>
    </w:p>
    <w:p w14:paraId="0DF9451E" w14:textId="77777777" w:rsidR="00050C23" w:rsidRDefault="00050C23" w:rsidP="00BB6367">
      <w:pPr>
        <w:spacing w:line="276" w:lineRule="auto"/>
        <w:jc w:val="left"/>
        <w:rPr>
          <w:ins w:id="114" w:author="Shicheng Guo" w:date="2016-05-03T00:42:00Z"/>
          <w:rFonts w:ascii="Arial" w:eastAsia="Arial" w:hAnsi="Arial" w:cs="Arial"/>
          <w:color w:val="000000"/>
          <w:sz w:val="22"/>
          <w:szCs w:val="22"/>
        </w:rPr>
      </w:pPr>
    </w:p>
    <w:p w14:paraId="07334AEF" w14:textId="77777777" w:rsidR="00050C23" w:rsidRDefault="00050C23" w:rsidP="00BB6367">
      <w:pPr>
        <w:spacing w:line="276" w:lineRule="auto"/>
        <w:jc w:val="left"/>
        <w:rPr>
          <w:ins w:id="115" w:author="Shicheng Guo" w:date="2016-05-03T00:42:00Z"/>
          <w:rFonts w:ascii="Arial" w:eastAsia="Arial" w:hAnsi="Arial" w:cs="Arial"/>
          <w:color w:val="000000"/>
          <w:sz w:val="22"/>
          <w:szCs w:val="22"/>
        </w:rPr>
      </w:pPr>
    </w:p>
    <w:p w14:paraId="1195D176" w14:textId="77777777" w:rsidR="009C676D" w:rsidRDefault="009C676D" w:rsidP="00BB6367">
      <w:pPr>
        <w:spacing w:line="276" w:lineRule="auto"/>
        <w:jc w:val="left"/>
        <w:rPr>
          <w:ins w:id="116" w:author="Shicheng Guo" w:date="2016-05-03T00:49:00Z"/>
          <w:rFonts w:ascii="Arial" w:eastAsia="Arial" w:hAnsi="Arial" w:cs="Arial"/>
          <w:color w:val="000000"/>
          <w:sz w:val="22"/>
          <w:szCs w:val="22"/>
        </w:rPr>
      </w:pPr>
    </w:p>
    <w:p w14:paraId="53BE86A3" w14:textId="77777777" w:rsidR="009C676D" w:rsidRDefault="009C676D" w:rsidP="00BB6367">
      <w:pPr>
        <w:spacing w:line="276" w:lineRule="auto"/>
        <w:jc w:val="left"/>
        <w:rPr>
          <w:ins w:id="117" w:author="Shicheng Guo" w:date="2016-05-03T00:49:00Z"/>
          <w:rFonts w:ascii="Arial" w:eastAsia="Arial" w:hAnsi="Arial" w:cs="Arial"/>
          <w:color w:val="000000"/>
          <w:sz w:val="22"/>
          <w:szCs w:val="22"/>
        </w:rPr>
      </w:pPr>
    </w:p>
    <w:p w14:paraId="1BF9FEF8" w14:textId="77777777" w:rsidR="009C676D" w:rsidRDefault="009C676D" w:rsidP="00BB6367">
      <w:pPr>
        <w:spacing w:line="276" w:lineRule="auto"/>
        <w:jc w:val="left"/>
        <w:rPr>
          <w:ins w:id="118" w:author="Shicheng Guo" w:date="2016-05-03T00:42:00Z"/>
          <w:rFonts w:ascii="Arial" w:eastAsia="Arial" w:hAnsi="Arial" w:cs="Arial"/>
          <w:color w:val="000000"/>
          <w:sz w:val="22"/>
          <w:szCs w:val="22"/>
        </w:rPr>
      </w:pPr>
    </w:p>
    <w:p w14:paraId="29683A69" w14:textId="77777777" w:rsidR="00050C23" w:rsidRDefault="00050C23" w:rsidP="00BB6367">
      <w:pPr>
        <w:spacing w:line="276" w:lineRule="auto"/>
        <w:jc w:val="left"/>
        <w:rPr>
          <w:ins w:id="119" w:author="Shicheng Guo" w:date="2016-05-03T00:42:00Z"/>
          <w:rFonts w:ascii="Arial" w:eastAsia="Arial" w:hAnsi="Arial" w:cs="Arial"/>
          <w:color w:val="000000"/>
          <w:sz w:val="22"/>
          <w:szCs w:val="22"/>
        </w:rPr>
      </w:pPr>
    </w:p>
    <w:p w14:paraId="7F845F8D" w14:textId="77777777" w:rsidR="00050C23" w:rsidRDefault="00050C23" w:rsidP="00BB6367">
      <w:pPr>
        <w:spacing w:line="276" w:lineRule="auto"/>
        <w:jc w:val="left"/>
        <w:rPr>
          <w:ins w:id="120" w:author="Shicheng Guo" w:date="2016-05-03T00:42:00Z"/>
          <w:rFonts w:ascii="Arial" w:eastAsia="Arial" w:hAnsi="Arial" w:cs="Arial"/>
          <w:color w:val="000000"/>
          <w:sz w:val="22"/>
          <w:szCs w:val="22"/>
        </w:rPr>
      </w:pPr>
    </w:p>
    <w:p w14:paraId="645F80FD" w14:textId="77777777" w:rsidR="00050C23" w:rsidRDefault="00050C23" w:rsidP="00BB6367">
      <w:pPr>
        <w:spacing w:line="276" w:lineRule="auto"/>
        <w:jc w:val="left"/>
        <w:rPr>
          <w:ins w:id="121" w:author="Shicheng Guo" w:date="2016-05-03T00:42:00Z"/>
          <w:rFonts w:ascii="Arial" w:eastAsia="Arial" w:hAnsi="Arial" w:cs="Arial"/>
          <w:color w:val="000000"/>
          <w:sz w:val="22"/>
          <w:szCs w:val="22"/>
        </w:rPr>
      </w:pPr>
    </w:p>
    <w:p w14:paraId="1D17CEA9" w14:textId="77777777" w:rsidR="00050C23" w:rsidRPr="00B22FD7" w:rsidRDefault="00050C23" w:rsidP="00BB6367">
      <w:pPr>
        <w:spacing w:line="276" w:lineRule="auto"/>
        <w:jc w:val="left"/>
        <w:rPr>
          <w:rFonts w:ascii="Arial" w:hAnsi="Arial" w:cs="Arial"/>
        </w:rPr>
      </w:pPr>
    </w:p>
    <w:p w14:paraId="3E86E8E0" w14:textId="77777777" w:rsidR="00AF1A75" w:rsidRPr="00B22FD7" w:rsidRDefault="00AF1A75" w:rsidP="00BB6367">
      <w:pPr>
        <w:spacing w:line="276" w:lineRule="auto"/>
        <w:jc w:val="left"/>
        <w:rPr>
          <w:rFonts w:ascii="Arial" w:hAnsi="Arial" w:cs="Arial"/>
        </w:rPr>
      </w:pPr>
    </w:p>
    <w:p w14:paraId="58A0A32E" w14:textId="77777777" w:rsidR="00AF1A75" w:rsidRPr="00B22FD7" w:rsidRDefault="00AF1A75" w:rsidP="00BB6367">
      <w:pPr>
        <w:spacing w:line="276" w:lineRule="auto"/>
        <w:jc w:val="left"/>
        <w:rPr>
          <w:rFonts w:ascii="Arial" w:hAnsi="Arial" w:cs="Arial"/>
        </w:rPr>
      </w:pPr>
    </w:p>
    <w:p w14:paraId="25A0F254" w14:textId="77777777"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t>Introduction</w:t>
      </w:r>
    </w:p>
    <w:p w14:paraId="3476D61E" w14:textId="2AB8739C" w:rsidR="00EF33ED" w:rsidRDefault="00FF2B5B" w:rsidP="00BB6367">
      <w:pPr>
        <w:widowControl/>
        <w:spacing w:line="276" w:lineRule="auto"/>
        <w:jc w:val="left"/>
        <w:rPr>
          <w:rFonts w:ascii="Arial" w:eastAsia="Arial" w:hAnsi="Arial" w:cs="Arial"/>
          <w:color w:val="000000"/>
          <w:sz w:val="22"/>
          <w:szCs w:val="22"/>
        </w:rPr>
      </w:pPr>
      <w:r>
        <w:rPr>
          <w:rFonts w:ascii="Arial" w:eastAsia="Arial" w:hAnsi="Arial" w:cs="Arial"/>
          <w:color w:val="000000"/>
          <w:sz w:val="22"/>
          <w:szCs w:val="22"/>
        </w:rPr>
        <w:t>CpG methylation in mammalian genome is a relatively stable epigenetic modification, which can be either transmitted across cell division</w:t>
      </w:r>
      <w:r w:rsidR="000B2CAE">
        <w:rPr>
          <w:rFonts w:ascii="Arial" w:eastAsia="Arial" w:hAnsi="Arial" w:cs="Arial"/>
          <w:color w:val="000000"/>
          <w:sz w:val="22"/>
          <w:szCs w:val="22"/>
        </w:rPr>
        <w:fldChar w:fldCharType="begin"/>
      </w:r>
      <w:r w:rsidR="000B2CAE">
        <w:rPr>
          <w:rFonts w:ascii="Arial" w:eastAsia="Arial" w:hAnsi="Arial" w:cs="Arial"/>
          <w:color w:val="000000"/>
          <w:sz w:val="22"/>
          <w:szCs w:val="22"/>
        </w:rPr>
        <w:instrText xml:space="preserve"> ADDIN EN.CITE &lt;EndNote&gt;&lt;Cite&gt;&lt;Author&gt;Wigler&lt;/Author&gt;&lt;Year&gt;1981&lt;/Year&gt;&lt;RecNum&gt;1&lt;/RecNum&gt;&lt;DisplayText&gt;[1]&lt;/DisplayText&gt;&lt;record&gt;&lt;rec-number&gt;1&lt;/rec-number&gt;&lt;foreign-keys&gt;&lt;key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0B2CAE">
        <w:rPr>
          <w:rFonts w:ascii="Arial" w:eastAsia="Arial" w:hAnsi="Arial" w:cs="Arial"/>
          <w:color w:val="000000"/>
          <w:sz w:val="22"/>
          <w:szCs w:val="22"/>
        </w:rPr>
        <w:fldChar w:fldCharType="separate"/>
      </w:r>
      <w:r w:rsidR="000B2CAE">
        <w:rPr>
          <w:rFonts w:ascii="Arial" w:eastAsia="Arial" w:hAnsi="Arial" w:cs="Arial"/>
          <w:noProof/>
          <w:color w:val="000000"/>
          <w:sz w:val="22"/>
          <w:szCs w:val="22"/>
        </w:rPr>
        <w:t>[</w:t>
      </w:r>
      <w:hyperlink w:anchor="_ENREF_1" w:tooltip="Wigler, 1981 #1" w:history="1">
        <w:r w:rsidR="00704710">
          <w:rPr>
            <w:rFonts w:ascii="Arial" w:eastAsia="Arial" w:hAnsi="Arial" w:cs="Arial"/>
            <w:noProof/>
            <w:color w:val="000000"/>
            <w:sz w:val="22"/>
            <w:szCs w:val="22"/>
          </w:rPr>
          <w:t>1</w:t>
        </w:r>
      </w:hyperlink>
      <w:r w:rsidR="000B2CAE">
        <w:rPr>
          <w:rFonts w:ascii="Arial" w:eastAsia="Arial" w:hAnsi="Arial" w:cs="Arial"/>
          <w:noProof/>
          <w:color w:val="000000"/>
          <w:sz w:val="22"/>
          <w:szCs w:val="22"/>
        </w:rPr>
        <w:t>]</w:t>
      </w:r>
      <w:r w:rsidR="000B2CAE">
        <w:rPr>
          <w:rFonts w:ascii="Arial" w:eastAsia="Arial" w:hAnsi="Arial" w:cs="Arial"/>
          <w:color w:val="000000"/>
          <w:sz w:val="22"/>
          <w:szCs w:val="22"/>
        </w:rPr>
        <w:fldChar w:fldCharType="end"/>
      </w:r>
      <w:r>
        <w:rPr>
          <w:rFonts w:ascii="Arial" w:eastAsia="Arial" w:hAnsi="Arial" w:cs="Arial"/>
          <w:color w:val="000000"/>
          <w:sz w:val="22"/>
          <w:szCs w:val="22"/>
        </w:rPr>
        <w:t xml:space="preserve"> through DNMT1, or dynamically established or removed by DNMT3 A/B and TET proteins. </w:t>
      </w:r>
      <w:r w:rsidR="009E70B7">
        <w:rPr>
          <w:rFonts w:ascii="Arial" w:eastAsia="Arial" w:hAnsi="Arial" w:cs="Arial"/>
          <w:color w:val="000000"/>
          <w:sz w:val="22"/>
          <w:szCs w:val="22"/>
        </w:rPr>
        <w:t>Due to the processivity of these enzymes, physically adjacent CpG sites on the same DNA molecules tends to share similar methylation status, although discordant CpG methylation has also been observed</w:t>
      </w:r>
      <w:ins w:id="122" w:author="Dinh Diep" w:date="2016-04-29T12:31:00Z">
        <w:r w:rsidR="00DF5AD7">
          <w:rPr>
            <w:rFonts w:ascii="Arial" w:eastAsia="Arial" w:hAnsi="Arial" w:cs="Arial"/>
            <w:color w:val="000000"/>
            <w:sz w:val="22"/>
            <w:szCs w:val="22"/>
          </w:rPr>
          <w:t>,</w:t>
        </w:r>
      </w:ins>
      <w:r w:rsidR="009E70B7">
        <w:rPr>
          <w:rFonts w:ascii="Arial" w:eastAsia="Arial" w:hAnsi="Arial" w:cs="Arial"/>
          <w:color w:val="000000"/>
          <w:sz w:val="22"/>
          <w:szCs w:val="22"/>
        </w:rPr>
        <w:t xml:space="preserve"> especially in cancer cells. The theoretical framework of linkage disequilibrium, which was developed to model the co-segregration of adjacent genetic variants on human chromosomes among human populations, can be applied to </w:t>
      </w:r>
      <w:r w:rsidR="00AD278C">
        <w:rPr>
          <w:rFonts w:ascii="Arial" w:eastAsia="Arial" w:hAnsi="Arial" w:cs="Arial"/>
          <w:color w:val="000000"/>
          <w:sz w:val="22"/>
          <w:szCs w:val="22"/>
        </w:rPr>
        <w:t xml:space="preserve">the analysis of CpG co-methylation in human cells. A number of studies related to the concepts of methylation haplotypes, epi-alleles, or epi-haplotypes have been reported, albeit at small numbers of genomic regions or limited </w:t>
      </w:r>
      <w:r w:rsidR="00EF33ED">
        <w:rPr>
          <w:rFonts w:ascii="Arial" w:eastAsia="Arial" w:hAnsi="Arial" w:cs="Arial"/>
          <w:color w:val="000000"/>
          <w:sz w:val="22"/>
          <w:szCs w:val="22"/>
        </w:rPr>
        <w:t>numbers of cell/</w:t>
      </w:r>
      <w:r w:rsidR="00AD278C">
        <w:rPr>
          <w:rFonts w:ascii="Arial" w:eastAsia="Arial" w:hAnsi="Arial" w:cs="Arial"/>
          <w:color w:val="000000"/>
          <w:sz w:val="22"/>
          <w:szCs w:val="22"/>
        </w:rPr>
        <w:t xml:space="preserve">tissue types. Recent data production efforts, especially by </w:t>
      </w:r>
      <w:r w:rsidR="00EF33ED">
        <w:rPr>
          <w:rFonts w:ascii="Arial" w:eastAsia="Arial" w:hAnsi="Arial" w:cs="Arial"/>
          <w:color w:val="000000"/>
          <w:sz w:val="22"/>
          <w:szCs w:val="22"/>
        </w:rPr>
        <w:t>large</w:t>
      </w:r>
      <w:r w:rsidR="00AD278C">
        <w:rPr>
          <w:rFonts w:ascii="Arial" w:eastAsia="Arial" w:hAnsi="Arial" w:cs="Arial"/>
          <w:color w:val="000000"/>
          <w:sz w:val="22"/>
          <w:szCs w:val="22"/>
        </w:rPr>
        <w:t xml:space="preserve"> consortia such as NIH </w:t>
      </w:r>
      <w:r w:rsidR="005C0830">
        <w:rPr>
          <w:rFonts w:ascii="Arial" w:eastAsia="Arial" w:hAnsi="Arial" w:cs="Arial"/>
          <w:color w:val="000000"/>
          <w:sz w:val="22"/>
          <w:szCs w:val="22"/>
        </w:rPr>
        <w:t xml:space="preserve">RoadMap </w:t>
      </w:r>
      <w:r w:rsidR="00AD278C">
        <w:rPr>
          <w:rFonts w:ascii="Arial" w:eastAsia="Arial" w:hAnsi="Arial" w:cs="Arial"/>
          <w:color w:val="000000"/>
          <w:sz w:val="22"/>
          <w:szCs w:val="22"/>
        </w:rPr>
        <w:t>Epigenomics project and EU B</w:t>
      </w:r>
      <w:r w:rsidR="009819AE">
        <w:rPr>
          <w:rFonts w:ascii="Arial" w:eastAsia="Arial" w:hAnsi="Arial" w:cs="Arial"/>
          <w:color w:val="000000"/>
          <w:sz w:val="22"/>
          <w:szCs w:val="22"/>
        </w:rPr>
        <w:t>lueprint Epigenome</w:t>
      </w:r>
      <w:r w:rsidR="00AD278C">
        <w:rPr>
          <w:rFonts w:ascii="Arial" w:eastAsia="Arial" w:hAnsi="Arial" w:cs="Arial"/>
          <w:color w:val="000000"/>
          <w:sz w:val="22"/>
          <w:szCs w:val="22"/>
        </w:rPr>
        <w:t xml:space="preserve"> project have </w:t>
      </w:r>
      <w:r w:rsidR="00E05848">
        <w:rPr>
          <w:rFonts w:ascii="Arial" w:eastAsia="Arial" w:hAnsi="Arial" w:cs="Arial"/>
          <w:color w:val="000000"/>
          <w:sz w:val="22"/>
          <w:szCs w:val="22"/>
        </w:rPr>
        <w:t>produced a large number of whole</w:t>
      </w:r>
      <w:ins w:id="123" w:author="Kun Zhang" w:date="2016-04-30T09:55:00Z">
        <w:r w:rsidR="003C1994">
          <w:rPr>
            <w:rFonts w:ascii="Arial" w:eastAsia="Arial" w:hAnsi="Arial" w:cs="Arial"/>
            <w:color w:val="000000"/>
            <w:sz w:val="22"/>
            <w:szCs w:val="22"/>
          </w:rPr>
          <w:t>-</w:t>
        </w:r>
      </w:ins>
      <w:del w:id="124" w:author="Kun Zhang" w:date="2016-04-30T09:55:00Z">
        <w:r w:rsidR="00E05848" w:rsidDel="003C1994">
          <w:rPr>
            <w:rFonts w:ascii="Arial" w:eastAsia="Arial" w:hAnsi="Arial" w:cs="Arial"/>
            <w:color w:val="000000"/>
            <w:sz w:val="22"/>
            <w:szCs w:val="22"/>
          </w:rPr>
          <w:delText xml:space="preserve"> </w:delText>
        </w:r>
      </w:del>
      <w:r w:rsidR="00E05848">
        <w:rPr>
          <w:rFonts w:ascii="Arial" w:eastAsia="Arial" w:hAnsi="Arial" w:cs="Arial"/>
          <w:color w:val="000000"/>
          <w:sz w:val="22"/>
          <w:szCs w:val="22"/>
        </w:rPr>
        <w:t>genome</w:t>
      </w:r>
      <w:ins w:id="125" w:author="Kun Zhang" w:date="2016-04-30T09:55:00Z">
        <w:r w:rsidR="003C1994">
          <w:rPr>
            <w:rFonts w:ascii="Arial" w:eastAsia="Arial" w:hAnsi="Arial" w:cs="Arial"/>
            <w:color w:val="000000"/>
            <w:sz w:val="22"/>
            <w:szCs w:val="22"/>
          </w:rPr>
          <w:t>,</w:t>
        </w:r>
      </w:ins>
      <w:r w:rsidR="00E05848">
        <w:rPr>
          <w:rFonts w:ascii="Arial" w:eastAsia="Arial" w:hAnsi="Arial" w:cs="Arial"/>
          <w:color w:val="000000"/>
          <w:sz w:val="22"/>
          <w:szCs w:val="22"/>
        </w:rPr>
        <w:t xml:space="preserve"> base</w:t>
      </w:r>
      <w:ins w:id="126" w:author="Kun Zhang" w:date="2016-04-30T09:55:00Z">
        <w:r w:rsidR="003C1994">
          <w:rPr>
            <w:rFonts w:ascii="Arial" w:eastAsia="Arial" w:hAnsi="Arial" w:cs="Arial"/>
            <w:color w:val="000000"/>
            <w:sz w:val="22"/>
            <w:szCs w:val="22"/>
          </w:rPr>
          <w:t>-</w:t>
        </w:r>
      </w:ins>
      <w:del w:id="127" w:author="Kun Zhang" w:date="2016-04-30T09:55:00Z">
        <w:r w:rsidR="00E05848" w:rsidDel="003C1994">
          <w:rPr>
            <w:rFonts w:ascii="Arial" w:eastAsia="Arial" w:hAnsi="Arial" w:cs="Arial"/>
            <w:color w:val="000000"/>
            <w:sz w:val="22"/>
            <w:szCs w:val="22"/>
          </w:rPr>
          <w:delText xml:space="preserve"> </w:delText>
        </w:r>
      </w:del>
      <w:r w:rsidR="00E05848">
        <w:rPr>
          <w:rFonts w:ascii="Arial" w:eastAsia="Arial" w:hAnsi="Arial" w:cs="Arial"/>
          <w:color w:val="000000"/>
          <w:sz w:val="22"/>
          <w:szCs w:val="22"/>
        </w:rPr>
        <w:t>resolution bisulfite sequencing data sets for many tissue and cell types.</w:t>
      </w:r>
      <w:r w:rsidR="00EF33ED">
        <w:rPr>
          <w:rFonts w:ascii="Arial" w:eastAsia="Arial" w:hAnsi="Arial" w:cs="Arial"/>
          <w:color w:val="000000"/>
          <w:sz w:val="22"/>
          <w:szCs w:val="22"/>
        </w:rPr>
        <w:t xml:space="preserve"> These public data sets, in combination with additional internally generated data, allowed us to perform full genome characterization of local CpG co-methylation across the largest set of human tissue types available </w:t>
      </w:r>
      <w:r w:rsidR="0044556A">
        <w:rPr>
          <w:rFonts w:ascii="Arial" w:eastAsia="Arial" w:hAnsi="Arial" w:cs="Arial"/>
          <w:color w:val="000000"/>
          <w:sz w:val="22"/>
          <w:szCs w:val="22"/>
        </w:rPr>
        <w:t xml:space="preserve">to date, and annotate these blocks of co-methylated CpGs as a distinct set of genomic features. </w:t>
      </w:r>
      <w:r w:rsidR="00EF33ED">
        <w:rPr>
          <w:rFonts w:ascii="Arial" w:eastAsia="Arial" w:hAnsi="Arial" w:cs="Arial"/>
          <w:color w:val="000000"/>
          <w:sz w:val="22"/>
          <w:szCs w:val="22"/>
        </w:rPr>
        <w:t xml:space="preserve"> </w:t>
      </w:r>
    </w:p>
    <w:p w14:paraId="253C2110" w14:textId="77777777" w:rsidR="00EF33ED" w:rsidRDefault="00EF33ED" w:rsidP="00BB6367">
      <w:pPr>
        <w:widowControl/>
        <w:spacing w:line="276" w:lineRule="auto"/>
        <w:jc w:val="left"/>
        <w:rPr>
          <w:rFonts w:ascii="Arial" w:eastAsia="Arial" w:hAnsi="Arial" w:cs="Arial"/>
          <w:color w:val="000000"/>
          <w:sz w:val="22"/>
          <w:szCs w:val="22"/>
        </w:rPr>
      </w:pPr>
    </w:p>
    <w:p w14:paraId="68DF1715" w14:textId="7D3A9AF5" w:rsidR="009E70B7" w:rsidRDefault="00EF33ED" w:rsidP="00BB6367">
      <w:pPr>
        <w:widowControl/>
        <w:spacing w:line="276" w:lineRule="auto"/>
        <w:jc w:val="left"/>
        <w:rPr>
          <w:rFonts w:ascii="Arial" w:eastAsia="Arial" w:hAnsi="Arial" w:cs="Arial"/>
          <w:color w:val="000000"/>
          <w:sz w:val="22"/>
          <w:szCs w:val="22"/>
        </w:rPr>
      </w:pPr>
      <w:r>
        <w:rPr>
          <w:rFonts w:ascii="Arial" w:eastAsia="Arial" w:hAnsi="Arial" w:cs="Arial"/>
          <w:color w:val="000000"/>
          <w:sz w:val="22"/>
          <w:szCs w:val="22"/>
        </w:rPr>
        <w:t xml:space="preserve">DNA methylation is cell-type specific, and the pattern can be </w:t>
      </w:r>
      <w:r w:rsidR="00EB74E8">
        <w:rPr>
          <w:rFonts w:ascii="Arial" w:eastAsia="Arial" w:hAnsi="Arial" w:cs="Arial"/>
          <w:color w:val="000000"/>
          <w:sz w:val="22"/>
          <w:szCs w:val="22"/>
        </w:rPr>
        <w:t xml:space="preserve">harnessed for deconvoluting the relative cell composition </w:t>
      </w:r>
      <w:r w:rsidR="00305169">
        <w:rPr>
          <w:rFonts w:ascii="Arial" w:eastAsia="Arial" w:hAnsi="Arial" w:cs="Arial"/>
          <w:color w:val="000000"/>
          <w:sz w:val="22"/>
          <w:szCs w:val="22"/>
        </w:rPr>
        <w:t>of</w:t>
      </w:r>
      <w:r w:rsidR="00EB74E8">
        <w:rPr>
          <w:rFonts w:ascii="Arial" w:eastAsia="Arial" w:hAnsi="Arial" w:cs="Arial"/>
          <w:color w:val="000000"/>
          <w:sz w:val="22"/>
          <w:szCs w:val="22"/>
        </w:rPr>
        <w:t xml:space="preserve"> mixed samples, such as different white blood cells in whole blood, fetal components in maternal cell-free DNA, or circulating tumor DNA in plasma. Most of these recent efforts relies on the methylation level of individual CpG sites, and are fundamentally limited by the technical noise and sensitivity in measuring single CpG methylation. Very recently, </w:t>
      </w:r>
      <w:r w:rsidR="005D7C76">
        <w:rPr>
          <w:rFonts w:ascii="Arial" w:eastAsia="Arial" w:hAnsi="Arial" w:cs="Arial"/>
          <w:color w:val="000000"/>
          <w:sz w:val="22"/>
          <w:szCs w:val="22"/>
        </w:rPr>
        <w:t xml:space="preserve">Lehmann-Werman et al demonstrated a superior sensitivity with multi-CpG haplotypes in detecting tissue-specific </w:t>
      </w:r>
      <w:r w:rsidR="0044556A">
        <w:rPr>
          <w:rFonts w:ascii="Arial" w:eastAsia="Arial" w:hAnsi="Arial" w:cs="Arial"/>
          <w:color w:val="000000"/>
          <w:sz w:val="22"/>
          <w:szCs w:val="22"/>
        </w:rPr>
        <w:t>signatures in circulating DNA</w:t>
      </w:r>
      <w:ins w:id="128" w:author="Shicheng Guo" w:date="2016-05-03T11:19:00Z">
        <w:r w:rsidR="00F248A3">
          <w:rPr>
            <w:rFonts w:ascii="Arial" w:eastAsia="Arial" w:hAnsi="Arial" w:cs="Arial"/>
            <w:color w:val="000000"/>
            <w:sz w:val="22"/>
            <w:szCs w:val="22"/>
          </w:rPr>
          <w:t xml:space="preserve"> </w:t>
        </w:r>
      </w:ins>
      <w:r w:rsidR="00F248A3">
        <w:rPr>
          <w:rFonts w:ascii="Arial" w:eastAsia="Arial" w:hAnsi="Arial" w:cs="Arial"/>
          <w:color w:val="000000"/>
          <w:sz w:val="22"/>
          <w:szCs w:val="22"/>
        </w:rPr>
        <w:fldChar w:fldCharType="begin">
          <w:fldData xml:space="preserve">PEVuZE5vdGU+PENpdGU+PEF1dGhvcj5MZWhtYW5uLVdlcm1hbjwvQXV0aG9yPjxZZWFyPjIwMTY8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R290aGVuYnVyZywgUy00MzEgODAgTW9sbmRhbCwgU3dlZGVuOyYjeEQ7Q2xpbmljYWwgTmV1cm9j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Z2VzPkUxODI2LTM0PC9wYWdlcz48dm9sdW1lPjExMzwvdm9sdW1lPjxudW1iZXI+MTM8L251bWJl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=
</w:fldData>
        </w:fldChar>
      </w:r>
      <w:r w:rsidR="00F248A3">
        <w:rPr>
          <w:rFonts w:ascii="Arial" w:eastAsia="Arial" w:hAnsi="Arial" w:cs="Arial"/>
          <w:color w:val="000000"/>
          <w:sz w:val="22"/>
          <w:szCs w:val="22"/>
        </w:rPr>
        <w:instrText xml:space="preserve"> ADDIN EN.CITE </w:instrText>
      </w:r>
      <w:r w:rsidR="00F248A3">
        <w:rPr>
          <w:rFonts w:ascii="Arial" w:eastAsia="Arial" w:hAnsi="Arial" w:cs="Arial"/>
          <w:color w:val="000000"/>
          <w:sz w:val="22"/>
          <w:szCs w:val="22"/>
        </w:rPr>
        <w:fldChar w:fldCharType="begin">
          <w:fldData xml:space="preserve">PEVuZE5vdGU+PENpdGU+PEF1dGhvcj5MZWhtYW5uLVdlcm1hbjwvQXV0aG9yPjxZZWFyPjIwMTY8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R290aGVuYnVyZywgUy00MzEgODAgTW9sbmRhbCwgU3dlZGVuOyYjeEQ7Q2xpbmljYWwgTmV1cm9j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=
</w:fldData>
        </w:fldChar>
      </w:r>
      <w:r w:rsidR="00F248A3">
        <w:rPr>
          <w:rFonts w:ascii="Arial" w:eastAsia="Arial" w:hAnsi="Arial" w:cs="Arial"/>
          <w:color w:val="000000"/>
          <w:sz w:val="22"/>
          <w:szCs w:val="22"/>
        </w:rPr>
        <w:instrText xml:space="preserve"> ADDIN EN.CITE.DATA </w:instrText>
      </w:r>
      <w:r w:rsidR="00F248A3">
        <w:rPr>
          <w:rFonts w:ascii="Arial" w:eastAsia="Arial" w:hAnsi="Arial" w:cs="Arial"/>
          <w:color w:val="000000"/>
          <w:sz w:val="22"/>
          <w:szCs w:val="22"/>
        </w:rPr>
      </w:r>
      <w:r w:rsidR="00F248A3">
        <w:rPr>
          <w:rFonts w:ascii="Arial" w:eastAsia="Arial" w:hAnsi="Arial" w:cs="Arial"/>
          <w:color w:val="000000"/>
          <w:sz w:val="22"/>
          <w:szCs w:val="22"/>
        </w:rPr>
        <w:fldChar w:fldCharType="end"/>
      </w:r>
      <w:r w:rsidR="00F248A3">
        <w:rPr>
          <w:rFonts w:ascii="Arial" w:eastAsia="Arial" w:hAnsi="Arial" w:cs="Arial"/>
          <w:color w:val="000000"/>
          <w:sz w:val="22"/>
          <w:szCs w:val="22"/>
        </w:rPr>
      </w:r>
      <w:r w:rsidR="00F248A3">
        <w:rPr>
          <w:rFonts w:ascii="Arial" w:eastAsia="Arial" w:hAnsi="Arial" w:cs="Arial"/>
          <w:color w:val="000000"/>
          <w:sz w:val="22"/>
          <w:szCs w:val="22"/>
        </w:rPr>
        <w:fldChar w:fldCharType="separate"/>
      </w:r>
      <w:r w:rsidR="00F248A3">
        <w:rPr>
          <w:rFonts w:ascii="Arial" w:eastAsia="Arial" w:hAnsi="Arial" w:cs="Arial"/>
          <w:noProof/>
          <w:color w:val="000000"/>
          <w:sz w:val="22"/>
          <w:szCs w:val="22"/>
        </w:rPr>
        <w:t>[</w:t>
      </w:r>
      <w:hyperlink w:anchor="_ENREF_2" w:tooltip="Lehmann-Werman, 2016 #1017" w:history="1">
        <w:r w:rsidR="00704710">
          <w:rPr>
            <w:rFonts w:ascii="Arial" w:eastAsia="Arial" w:hAnsi="Arial" w:cs="Arial"/>
            <w:noProof/>
            <w:color w:val="000000"/>
            <w:sz w:val="22"/>
            <w:szCs w:val="22"/>
          </w:rPr>
          <w:t>2</w:t>
        </w:r>
      </w:hyperlink>
      <w:r w:rsidR="00F248A3">
        <w:rPr>
          <w:rFonts w:ascii="Arial" w:eastAsia="Arial" w:hAnsi="Arial" w:cs="Arial"/>
          <w:noProof/>
          <w:color w:val="000000"/>
          <w:sz w:val="22"/>
          <w:szCs w:val="22"/>
        </w:rPr>
        <w:t>]</w:t>
      </w:r>
      <w:r w:rsidR="00F248A3">
        <w:rPr>
          <w:rFonts w:ascii="Arial" w:eastAsia="Arial" w:hAnsi="Arial" w:cs="Arial"/>
          <w:color w:val="000000"/>
          <w:sz w:val="22"/>
          <w:szCs w:val="22"/>
        </w:rPr>
        <w:fldChar w:fldCharType="end"/>
      </w:r>
      <w:r w:rsidR="0044556A">
        <w:rPr>
          <w:rFonts w:ascii="Arial" w:eastAsia="Arial" w:hAnsi="Arial" w:cs="Arial"/>
          <w:color w:val="000000"/>
          <w:sz w:val="22"/>
          <w:szCs w:val="22"/>
        </w:rPr>
        <w:t xml:space="preserve">. </w:t>
      </w:r>
      <w:r w:rsidR="00305169">
        <w:rPr>
          <w:rFonts w:ascii="Arial" w:eastAsia="Arial" w:hAnsi="Arial" w:cs="Arial"/>
          <w:color w:val="000000"/>
          <w:sz w:val="22"/>
          <w:szCs w:val="22"/>
        </w:rPr>
        <w:t xml:space="preserve">The markers in that study were discovered from Infinium 450k methylation array data, which represent only a very limited fraction of the human genome. Here we performed an exhaustive search of tissue-specific methylation haplotype blocks in the full genome, and proposed a block-level metric, called methylated haplotype load (MHL), for a systematic discovery of markers. Applying our analytic framework and markers identified, we demonstrated accurate determination of cancer tissue of origin as well as estimation of tumor load in patient plasma of three cancer types. </w:t>
      </w:r>
    </w:p>
    <w:p w14:paraId="0EB525BC" w14:textId="77777777" w:rsidR="009E70B7" w:rsidRDefault="009E70B7" w:rsidP="00BB6367">
      <w:pPr>
        <w:widowControl/>
        <w:spacing w:line="276" w:lineRule="auto"/>
        <w:jc w:val="left"/>
        <w:rPr>
          <w:rFonts w:ascii="Arial" w:eastAsia="Arial" w:hAnsi="Arial" w:cs="Arial"/>
          <w:color w:val="000000"/>
          <w:sz w:val="22"/>
          <w:szCs w:val="22"/>
        </w:rPr>
      </w:pPr>
    </w:p>
    <w:p w14:paraId="2A7D5975" w14:textId="6ED63095" w:rsidR="00AF1A75" w:rsidRPr="00305169" w:rsidRDefault="009637D3" w:rsidP="00BB6367">
      <w:pPr>
        <w:widowControl/>
        <w:spacing w:line="276" w:lineRule="auto"/>
        <w:jc w:val="left"/>
        <w:rPr>
          <w:rFonts w:ascii="Arial" w:hAnsi="Arial" w:cs="Arial"/>
          <w:highlight w:val="lightGray"/>
        </w:rPr>
      </w:pPr>
      <w:r w:rsidRPr="00305169">
        <w:rPr>
          <w:rFonts w:ascii="Arial" w:eastAsia="Arial" w:hAnsi="Arial" w:cs="Arial"/>
          <w:color w:val="000000"/>
          <w:sz w:val="22"/>
          <w:szCs w:val="22"/>
          <w:highlight w:val="lightGray"/>
        </w:rPr>
        <w:t>Methylation</w:t>
      </w:r>
      <w:r w:rsidR="00B92B21" w:rsidRPr="00305169">
        <w:rPr>
          <w:rFonts w:ascii="Arial" w:eastAsia="Arial" w:hAnsi="Arial" w:cs="Arial"/>
          <w:color w:val="000000"/>
          <w:sz w:val="22"/>
          <w:szCs w:val="22"/>
          <w:highlight w:val="lightGray"/>
        </w:rPr>
        <w:t xml:space="preserve"> is one of most important inherited epigenetic modification in the human genome that occurs primarily on the cytosines in CpG dinucleotides. </w:t>
      </w:r>
      <w:r w:rsidR="00B1032E" w:rsidRPr="00305169">
        <w:rPr>
          <w:rFonts w:ascii="Arial" w:eastAsia="Arial" w:hAnsi="Arial" w:cs="Arial"/>
          <w:color w:val="000000"/>
          <w:sz w:val="22"/>
          <w:szCs w:val="22"/>
          <w:highlight w:val="lightGray"/>
        </w:rPr>
        <w:t>The</w:t>
      </w:r>
      <w:r w:rsidR="00B92B21" w:rsidRPr="00305169">
        <w:rPr>
          <w:rFonts w:ascii="Arial" w:eastAsia="Arial" w:hAnsi="Arial" w:cs="Arial"/>
          <w:color w:val="000000"/>
          <w:sz w:val="22"/>
          <w:szCs w:val="22"/>
          <w:highlight w:val="lightGray"/>
        </w:rPr>
        <w:t xml:space="preserve"> dynamic change of the methylation profile are involved in most human biological and cellular, physiological, pathological changes</w:t>
      </w:r>
      <w:r w:rsidR="007A0977">
        <w:rPr>
          <w:rFonts w:ascii="Arial" w:eastAsia="Arial" w:hAnsi="Arial" w:cs="Arial"/>
          <w:color w:val="000000"/>
          <w:sz w:val="22"/>
          <w:szCs w:val="22"/>
          <w:highlight w:val="lightGray"/>
        </w:rPr>
        <w:t xml:space="preserve"> </w:t>
      </w:r>
      <w:r w:rsidR="006B6E6C" w:rsidRPr="00305169">
        <w:rPr>
          <w:rFonts w:ascii="Arial" w:eastAsia="Arial" w:hAnsi="Arial" w:cs="Arial"/>
          <w:color w:val="000000"/>
          <w:sz w:val="22"/>
          <w:szCs w:val="22"/>
          <w:highlight w:val="lightGray"/>
        </w:rPr>
        <w:fldChar w:fldCharType="begin"/>
      </w:r>
      <w:r w:rsidR="00F248A3">
        <w:rPr>
          <w:rFonts w:ascii="Arial" w:eastAsia="Arial" w:hAnsi="Arial" w:cs="Arial"/>
          <w:color w:val="000000"/>
          <w:sz w:val="22"/>
          <w:szCs w:val="22"/>
          <w:highlight w:val="lightGray"/>
        </w:rPr>
        <w:instrText xml:space="preserve"> ADDIN EN.CITE &lt;EndNote&gt;&lt;Cite&gt;&lt;Author&gt;Pujadas&lt;/Author&gt;&lt;Year&gt;2012&lt;/Year&gt;&lt;RecNum&gt;701&lt;/RecNum&gt;&lt;DisplayText&gt;[3]&lt;/DisplayText&gt;&lt;record&gt;&lt;rec-number&gt;701&lt;/rec-number&gt;&lt;foreign-keys&gt;&lt;key app="EN" db-id="5vs09drf40rx93ed0wap9evrs59er05z5d9v"&gt;701&lt;/key&gt;&lt;/foreign-keys&gt;&lt;ref-type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alt-title&gt;Cell&lt;/alt-title&gt;&lt;/titles&gt;&lt;periodical&gt;&lt;full-title&gt;Cell&lt;/full-title&gt;&lt;abbr-1&gt;Cell&lt;/abbr-1&gt;&lt;/periodical&gt;&lt;alt-periodical&gt;&lt;full-title&gt;Cell&lt;/full-title&gt;&lt;abbr-1&gt;Cell&lt;/abbr-1&gt;&lt;/alt-periodical&gt;&lt;pages&gt;1123-31&lt;/pages&gt;&lt;volume&gt;148&lt;/volume&gt;&lt;number&gt;6&lt;/number&gt;&lt;edition&gt;2012/03/20&lt;/edition&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(Linking)&lt;/isbn&gt;&lt;accession-num&gt;22424224&lt;/accession-num&gt;&lt;work-type&gt;Research Support, N.I.H., Extramural&lt;/work-type&gt;&lt;urls&gt;&lt;related-urls&gt;&lt;url&gt;http://www.ncbi.nlm.nih.gov/pubmed/22424224&lt;/url&gt;&lt;/related-urls&gt;&lt;/urls&gt;&lt;custom2&gt;3488344&lt;/custom2&gt;&lt;electronic-resource-num&gt;10.1016/j.cell.2012.02.045&lt;/electronic-resource-num&gt;&lt;language&gt;eng&lt;/language&gt;&lt;/record&gt;&lt;/Cite&gt;&lt;/EndNote&gt;</w:instrText>
      </w:r>
      <w:r w:rsidR="006B6E6C" w:rsidRPr="00305169">
        <w:rPr>
          <w:rFonts w:ascii="Arial" w:eastAsia="Arial" w:hAnsi="Arial" w:cs="Arial"/>
          <w:color w:val="000000"/>
          <w:sz w:val="22"/>
          <w:szCs w:val="22"/>
          <w:highlight w:val="lightGray"/>
        </w:rPr>
        <w:fldChar w:fldCharType="separate"/>
      </w:r>
      <w:r w:rsidR="00F248A3">
        <w:rPr>
          <w:rFonts w:ascii="Arial" w:eastAsia="Arial" w:hAnsi="Arial" w:cs="Arial"/>
          <w:noProof/>
          <w:color w:val="000000"/>
          <w:sz w:val="22"/>
          <w:szCs w:val="22"/>
          <w:highlight w:val="lightGray"/>
        </w:rPr>
        <w:t>[</w:t>
      </w:r>
      <w:hyperlink w:anchor="_ENREF_3" w:tooltip="Pujadas, 2012 #701" w:history="1">
        <w:r w:rsidR="00704710">
          <w:rPr>
            <w:rFonts w:ascii="Arial" w:eastAsia="Arial" w:hAnsi="Arial" w:cs="Arial"/>
            <w:noProof/>
            <w:color w:val="000000"/>
            <w:sz w:val="22"/>
            <w:szCs w:val="22"/>
            <w:highlight w:val="lightGray"/>
          </w:rPr>
          <w:t>3</w:t>
        </w:r>
      </w:hyperlink>
      <w:r w:rsidR="00F248A3">
        <w:rPr>
          <w:rFonts w:ascii="Arial" w:eastAsia="Arial" w:hAnsi="Arial" w:cs="Arial"/>
          <w:noProof/>
          <w:color w:val="000000"/>
          <w:sz w:val="22"/>
          <w:szCs w:val="22"/>
          <w:highlight w:val="lightGray"/>
        </w:rPr>
        <w:t>]</w:t>
      </w:r>
      <w:r w:rsidR="006B6E6C" w:rsidRPr="00305169">
        <w:rPr>
          <w:rFonts w:ascii="Arial" w:eastAsia="Arial" w:hAnsi="Arial" w:cs="Arial"/>
          <w:color w:val="000000"/>
          <w:sz w:val="22"/>
          <w:szCs w:val="22"/>
          <w:highlight w:val="lightGray"/>
        </w:rPr>
        <w:fldChar w:fldCharType="end"/>
      </w:r>
      <w:r w:rsidR="00B92B21" w:rsidRPr="00305169">
        <w:rPr>
          <w:rFonts w:ascii="Arial" w:eastAsia="Arial" w:hAnsi="Arial" w:cs="Arial"/>
          <w:color w:val="000000"/>
          <w:sz w:val="22"/>
          <w:szCs w:val="22"/>
          <w:highlight w:val="lightGray"/>
        </w:rPr>
        <w:t>. Similar with the DNA replication, the methylation status of symmetric CpG methylations could be faithfully inherited in a semi-conservative way with the assistant of DNMT1</w:t>
      </w:r>
      <w:r w:rsidR="006929EB" w:rsidRPr="00305169">
        <w:rPr>
          <w:rFonts w:ascii="Arial" w:eastAsia="Arial" w:hAnsi="Arial" w:cs="Arial"/>
          <w:color w:val="000000"/>
          <w:sz w:val="22"/>
          <w:szCs w:val="22"/>
          <w:highlight w:val="lightGray"/>
        </w:rPr>
        <w:t xml:space="preserve"> </w:t>
      </w:r>
      <w:r w:rsidR="006929EB" w:rsidRPr="00305169">
        <w:rPr>
          <w:rFonts w:ascii="Arial" w:eastAsia="Arial" w:hAnsi="Arial" w:cs="Arial"/>
          <w:color w:val="000000"/>
          <w:sz w:val="22"/>
          <w:szCs w:val="22"/>
          <w:highlight w:val="lightGray"/>
        </w:rPr>
        <w:fldChar w:fldCharType="begin"/>
      </w:r>
      <w:r w:rsidR="00F248A3">
        <w:rPr>
          <w:rFonts w:ascii="Arial" w:eastAsia="Arial" w:hAnsi="Arial" w:cs="Arial"/>
          <w:color w:val="000000"/>
          <w:sz w:val="22"/>
          <w:szCs w:val="22"/>
          <w:highlight w:val="lightGray"/>
        </w:rPr>
        <w:instrText xml:space="preserve"> ADDIN EN.CITE &lt;EndNote&gt;&lt;Cite&gt;&lt;Author&gt;Leonhardt&lt;/Author&gt;&lt;Year&gt;1992&lt;/Year&gt;&lt;RecNum&gt;674&lt;/RecNum&gt;&lt;DisplayText&gt;[4]&lt;/DisplayText&gt;&lt;record&gt;&lt;rec-number&gt;674&lt;/rec-number&gt;&lt;foreign-keys&gt;&lt;key app="EN" db-id="5vs09drf40rx93ed0wap9evrs59er05z5d9v"&gt;674&lt;/key&gt;&lt;/foreign-keys&gt;&lt;ref-type name="Journal Article"&gt;17&lt;/ref-type&gt;&lt;contributors&gt;&lt;authors&gt;&lt;author&gt;Leonhardt, H.&lt;/author&gt;&lt;author&gt;Page, A. W.&lt;/author&gt;&lt;author&gt;Weier, H. U.&lt;/author&gt;&lt;author&gt;Bestor, T. H.&lt;/author&gt;&lt;/authors&gt;&lt;/contributors&gt;&lt;auth-address&gt;Department of Anatomy and Cellular Biology, Harvard Medical School, Boston, Massachusetts 02115.&lt;/auth-address&gt;&lt;titles&gt;&lt;title&gt;A targeting sequence directs DNA methyltransferase to sites of DNA replication in mammalian nuclei&lt;/title&gt;&lt;secondary-title&gt;Cell&lt;/secondary-title&gt;&lt;alt-title&gt;Cell&lt;/alt-title&gt;&lt;/titles&gt;&lt;periodical&gt;&lt;full-title&gt;Cell&lt;/full-title&gt;&lt;abbr-1&gt;Cell&lt;/abbr-1&gt;&lt;/periodical&gt;&lt;alt-periodical&gt;&lt;full-title&gt;Cell&lt;/full-title&gt;&lt;abbr-1&gt;Cell&lt;/abbr-1&gt;&lt;/alt-periodical&gt;&lt;pages&gt;865-73&lt;/pages&gt;&lt;volume&gt;71&lt;/volume&gt;&lt;number&gt;5&lt;/number&gt;&lt;edition&gt;1992/11/27&lt;/edition&gt;&lt;keywords&gt;&lt;keyword&gt;3T3 Cells&lt;/keyword&gt;&lt;keyword&gt;Animals&lt;/keyword&gt;&lt;keyword&gt;Cell Compartmentation&lt;/keyword&gt;&lt;keyword&gt;Cell Cycle&lt;/keyword&gt;&lt;keyword&gt;Cell Nucleus/enzymology/ultrastructure&lt;/keyword&gt;&lt;keyword&gt;*DNA Replication&lt;/keyword&gt;&lt;keyword&gt;DNA-Cytosine Methylases/*metabolism&lt;/keyword&gt;&lt;keyword&gt;In Vitro Techniques&lt;/keyword&gt;&lt;keyword&gt;Mice&lt;/keyword&gt;&lt;keyword&gt;Recombinant Fusion Proteins/metabolism&lt;/keyword&gt;&lt;keyword&gt;*S Phase&lt;/keyword&gt;&lt;keyword&gt;Sequence Deletion&lt;/keyword&gt;&lt;keyword&gt;Structure-Activity Relationship&lt;/keyword&gt;&lt;/keywords&gt;&lt;dates&gt;&lt;year&gt;1992&lt;/year&gt;&lt;pub-dates&gt;&lt;date&gt;Nov 27&lt;/date&gt;&lt;/pub-dates&gt;&lt;/dates&gt;&lt;isbn&gt;0092-8674 (Print)&amp;#xD;0092-8674 (Linking)&lt;/isbn&gt;&lt;accession-num&gt;1423634&lt;/accession-num&gt;&lt;work-type&gt;Research Support, Non-U.S. Gov&amp;apos;t&amp;#xD;Research Support, U.S. Gov&amp;apos;t, P.H.S.&lt;/work-type&gt;&lt;urls&gt;&lt;related-urls&gt;&lt;url&gt;http://www.ncbi.nlm.nih.gov/pubmed/1423634&lt;/url&gt;&lt;/related-urls&gt;&lt;/urls&gt;&lt;language&gt;eng&lt;/language&gt;&lt;/record&gt;&lt;/Cite&gt;&lt;/EndNote&gt;</w:instrText>
      </w:r>
      <w:r w:rsidR="006929EB" w:rsidRPr="00305169">
        <w:rPr>
          <w:rFonts w:ascii="Arial" w:eastAsia="Arial" w:hAnsi="Arial" w:cs="Arial"/>
          <w:color w:val="000000"/>
          <w:sz w:val="22"/>
          <w:szCs w:val="22"/>
          <w:highlight w:val="lightGray"/>
        </w:rPr>
        <w:fldChar w:fldCharType="separate"/>
      </w:r>
      <w:r w:rsidR="00F248A3">
        <w:rPr>
          <w:rFonts w:ascii="Arial" w:eastAsia="Arial" w:hAnsi="Arial" w:cs="Arial"/>
          <w:noProof/>
          <w:color w:val="000000"/>
          <w:sz w:val="22"/>
          <w:szCs w:val="22"/>
          <w:highlight w:val="lightGray"/>
        </w:rPr>
        <w:t>[</w:t>
      </w:r>
      <w:hyperlink w:anchor="_ENREF_4" w:tooltip="Leonhardt, 1992 #674" w:history="1">
        <w:r w:rsidR="00704710">
          <w:rPr>
            <w:rFonts w:ascii="Arial" w:eastAsia="Arial" w:hAnsi="Arial" w:cs="Arial"/>
            <w:noProof/>
            <w:color w:val="000000"/>
            <w:sz w:val="22"/>
            <w:szCs w:val="22"/>
            <w:highlight w:val="lightGray"/>
          </w:rPr>
          <w:t>4</w:t>
        </w:r>
      </w:hyperlink>
      <w:r w:rsidR="00F248A3">
        <w:rPr>
          <w:rFonts w:ascii="Arial" w:eastAsia="Arial" w:hAnsi="Arial" w:cs="Arial"/>
          <w:noProof/>
          <w:color w:val="000000"/>
          <w:sz w:val="22"/>
          <w:szCs w:val="22"/>
          <w:highlight w:val="lightGray"/>
        </w:rPr>
        <w:t>]</w:t>
      </w:r>
      <w:r w:rsidR="006929EB" w:rsidRPr="00305169">
        <w:rPr>
          <w:rFonts w:ascii="Arial" w:eastAsia="Arial" w:hAnsi="Arial" w:cs="Arial"/>
          <w:color w:val="000000"/>
          <w:sz w:val="22"/>
          <w:szCs w:val="22"/>
          <w:highlight w:val="lightGray"/>
        </w:rPr>
        <w:fldChar w:fldCharType="end"/>
      </w:r>
      <w:r w:rsidR="00B92B21" w:rsidRPr="00305169">
        <w:rPr>
          <w:rFonts w:ascii="Arial" w:eastAsia="Arial" w:hAnsi="Arial" w:cs="Arial"/>
          <w:color w:val="000000"/>
          <w:sz w:val="22"/>
          <w:szCs w:val="22"/>
          <w:highlight w:val="lightGray"/>
        </w:rPr>
        <w:t>, therefore, the DNA methylation information conform to the classic theory in the population genetics, such as linkage disequilibrium</w:t>
      </w:r>
      <w:r w:rsidR="006929EB" w:rsidRPr="00305169">
        <w:rPr>
          <w:rFonts w:ascii="Arial" w:eastAsia="Arial" w:hAnsi="Arial" w:cs="Arial"/>
          <w:color w:val="000000"/>
          <w:sz w:val="22"/>
          <w:szCs w:val="22"/>
          <w:highlight w:val="lightGray"/>
        </w:rPr>
        <w:t xml:space="preserve"> </w:t>
      </w:r>
      <w:r w:rsidR="006929EB" w:rsidRPr="00305169">
        <w:rPr>
          <w:rFonts w:ascii="Arial" w:eastAsia="Arial" w:hAnsi="Arial" w:cs="Arial"/>
          <w:color w:val="000000"/>
          <w:sz w:val="22"/>
          <w:szCs w:val="22"/>
          <w:highlight w:val="lightGray"/>
        </w:rPr>
        <w:fldChar w:fldCharType="begin">
          <w:fldData xml:space="preserve">PEVuZE5vdGU+PENpdGU+PEF1dGhvcj5SZWljaDwvQXV0aG9yPjxZZWFyPjIwMDE8L1llYXI+PFJl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ZT48YWJici0xPk5hdHVyZTwvYWJici0xPjwvYWx0LXBlcmlvZGljYWw+PHBhZ2VzPjE5OS0yMDQ8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</w:fldData>
        </w:fldChar>
      </w:r>
      <w:r w:rsidR="00F248A3">
        <w:rPr>
          <w:rFonts w:ascii="Arial" w:eastAsia="Arial" w:hAnsi="Arial" w:cs="Arial"/>
          <w:color w:val="000000"/>
          <w:sz w:val="22"/>
          <w:szCs w:val="22"/>
          <w:highlight w:val="lightGray"/>
        </w:rPr>
        <w:instrText xml:space="preserve"> ADDIN EN.CITE </w:instrText>
      </w:r>
      <w:r w:rsidR="00F248A3">
        <w:rPr>
          <w:rFonts w:ascii="Arial" w:eastAsia="Arial" w:hAnsi="Arial" w:cs="Arial"/>
          <w:color w:val="000000"/>
          <w:sz w:val="22"/>
          <w:szCs w:val="22"/>
          <w:highlight w:val="lightGray"/>
        </w:rPr>
        <w:fldChar w:fldCharType="begin">
          <w:fldData xml:space="preserve">PEVuZE5vdGU+PENpdGU+PEF1dGhvcj5SZWljaDwvQXV0aG9yPjxZZWFyPjIwMDE8L1llYXI+PFJl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ZT48YWJici0xPk5hdHVyZTwvYWJici0xPjwvYWx0LXBlcmlvZGljYWw+PHBhZ2VzPjE5OS0yMDQ8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</w:fldData>
        </w:fldChar>
      </w:r>
      <w:r w:rsidR="00F248A3">
        <w:rPr>
          <w:rFonts w:ascii="Arial" w:eastAsia="Arial" w:hAnsi="Arial" w:cs="Arial"/>
          <w:color w:val="000000"/>
          <w:sz w:val="22"/>
          <w:szCs w:val="22"/>
          <w:highlight w:val="lightGray"/>
        </w:rPr>
        <w:instrText xml:space="preserve"> ADDIN EN.CITE.DATA </w:instrText>
      </w:r>
      <w:r w:rsidR="00F248A3">
        <w:rPr>
          <w:rFonts w:ascii="Arial" w:eastAsia="Arial" w:hAnsi="Arial" w:cs="Arial"/>
          <w:color w:val="000000"/>
          <w:sz w:val="22"/>
          <w:szCs w:val="22"/>
          <w:highlight w:val="lightGray"/>
        </w:rPr>
      </w:r>
      <w:r w:rsidR="00F248A3">
        <w:rPr>
          <w:rFonts w:ascii="Arial" w:eastAsia="Arial" w:hAnsi="Arial" w:cs="Arial"/>
          <w:color w:val="000000"/>
          <w:sz w:val="22"/>
          <w:szCs w:val="22"/>
          <w:highlight w:val="lightGray"/>
        </w:rPr>
        <w:fldChar w:fldCharType="end"/>
      </w:r>
      <w:r w:rsidR="006929EB" w:rsidRPr="00305169">
        <w:rPr>
          <w:rFonts w:ascii="Arial" w:eastAsia="Arial" w:hAnsi="Arial" w:cs="Arial"/>
          <w:color w:val="000000"/>
          <w:sz w:val="22"/>
          <w:szCs w:val="22"/>
          <w:highlight w:val="lightGray"/>
        </w:rPr>
      </w:r>
      <w:r w:rsidR="006929EB" w:rsidRPr="00305169">
        <w:rPr>
          <w:rFonts w:ascii="Arial" w:eastAsia="Arial" w:hAnsi="Arial" w:cs="Arial"/>
          <w:color w:val="000000"/>
          <w:sz w:val="22"/>
          <w:szCs w:val="22"/>
          <w:highlight w:val="lightGray"/>
        </w:rPr>
        <w:fldChar w:fldCharType="separate"/>
      </w:r>
      <w:r w:rsidR="00F248A3">
        <w:rPr>
          <w:rFonts w:ascii="Arial" w:eastAsia="Arial" w:hAnsi="Arial" w:cs="Arial"/>
          <w:noProof/>
          <w:color w:val="000000"/>
          <w:sz w:val="22"/>
          <w:szCs w:val="22"/>
          <w:highlight w:val="lightGray"/>
        </w:rPr>
        <w:t>[</w:t>
      </w:r>
      <w:hyperlink w:anchor="_ENREF_5" w:tooltip="Reich, 2001 #672" w:history="1">
        <w:r w:rsidR="00704710">
          <w:rPr>
            <w:rFonts w:ascii="Arial" w:eastAsia="Arial" w:hAnsi="Arial" w:cs="Arial"/>
            <w:noProof/>
            <w:color w:val="000000"/>
            <w:sz w:val="22"/>
            <w:szCs w:val="22"/>
            <w:highlight w:val="lightGray"/>
          </w:rPr>
          <w:t>5</w:t>
        </w:r>
      </w:hyperlink>
      <w:r w:rsidR="00F248A3">
        <w:rPr>
          <w:rFonts w:ascii="Arial" w:eastAsia="Arial" w:hAnsi="Arial" w:cs="Arial"/>
          <w:noProof/>
          <w:color w:val="000000"/>
          <w:sz w:val="22"/>
          <w:szCs w:val="22"/>
          <w:highlight w:val="lightGray"/>
        </w:rPr>
        <w:t>]</w:t>
      </w:r>
      <w:r w:rsidR="006929EB" w:rsidRPr="00305169">
        <w:rPr>
          <w:rFonts w:ascii="Arial" w:eastAsia="Arial" w:hAnsi="Arial" w:cs="Arial"/>
          <w:color w:val="000000"/>
          <w:sz w:val="22"/>
          <w:szCs w:val="22"/>
          <w:highlight w:val="lightGray"/>
        </w:rPr>
        <w:fldChar w:fldCharType="end"/>
      </w:r>
      <w:r w:rsidR="00B92B21" w:rsidRPr="00305169">
        <w:rPr>
          <w:rFonts w:ascii="Arial" w:eastAsia="Arial" w:hAnsi="Arial" w:cs="Arial"/>
          <w:color w:val="000000"/>
          <w:sz w:val="22"/>
          <w:szCs w:val="22"/>
          <w:highlight w:val="lightGray"/>
        </w:rPr>
        <w:t>. Consequently, the recombination of methylation status from the successive CpG loci provided basic profile for methylation haplotype. While previous studies have defined methylation heterogeneity based mainly on the methylation levels of individual Cp</w:t>
      </w:r>
      <w:r w:rsidR="00B92B21" w:rsidRPr="00305169">
        <w:rPr>
          <w:rFonts w:ascii="Arial" w:eastAsia="Arial" w:hAnsi="Arial" w:cs="Arial"/>
          <w:sz w:val="22"/>
          <w:szCs w:val="22"/>
          <w:highlight w:val="lightGray"/>
        </w:rPr>
        <w:t xml:space="preserve">G sites (Beta-value or M-value), the underlying methylation pattern within each allele and haplotype have not yet been examined. What’s more, </w:t>
      </w:r>
      <w:r w:rsidR="006B6E6C" w:rsidRPr="00305169">
        <w:rPr>
          <w:rFonts w:ascii="Arial" w:eastAsia="Arial" w:hAnsi="Arial" w:cs="Arial"/>
          <w:sz w:val="22"/>
          <w:szCs w:val="22"/>
          <w:highlight w:val="lightGray"/>
        </w:rPr>
        <w:t xml:space="preserve">methylation haplotype is a </w:t>
      </w:r>
      <w:r w:rsidR="00E314F0" w:rsidRPr="00305169">
        <w:rPr>
          <w:rFonts w:ascii="Arial" w:eastAsia="Arial" w:hAnsi="Arial" w:cs="Arial"/>
          <w:sz w:val="22"/>
          <w:szCs w:val="22"/>
          <w:highlight w:val="lightGray"/>
        </w:rPr>
        <w:t>powerful</w:t>
      </w:r>
      <w:r w:rsidR="006B6E6C" w:rsidRPr="00305169">
        <w:rPr>
          <w:rFonts w:ascii="Arial" w:eastAsia="Arial" w:hAnsi="Arial" w:cs="Arial"/>
          <w:sz w:val="22"/>
          <w:szCs w:val="22"/>
          <w:highlight w:val="lightGray"/>
        </w:rPr>
        <w:t xml:space="preserve"> matric to connect DNA methylation level, DNA methylation variability, </w:t>
      </w:r>
      <w:r w:rsidR="00E314F0" w:rsidRPr="00305169">
        <w:rPr>
          <w:rFonts w:ascii="Arial" w:eastAsia="Arial" w:hAnsi="Arial" w:cs="Arial"/>
          <w:sz w:val="22"/>
          <w:szCs w:val="22"/>
          <w:highlight w:val="lightGray"/>
        </w:rPr>
        <w:t>DNA methylation complexity</w:t>
      </w:r>
      <w:r w:rsidR="00334F3D" w:rsidRPr="00305169">
        <w:rPr>
          <w:rFonts w:ascii="Arial" w:eastAsia="Arial" w:hAnsi="Arial" w:cs="Arial"/>
          <w:sz w:val="22"/>
          <w:szCs w:val="22"/>
          <w:highlight w:val="lightGray"/>
        </w:rPr>
        <w:t xml:space="preserve"> and cancer evolution</w:t>
      </w:r>
      <w:r w:rsidR="00835101" w:rsidRPr="00305169">
        <w:rPr>
          <w:rFonts w:ascii="Arial" w:eastAsia="Arial" w:hAnsi="Arial" w:cs="Arial"/>
          <w:sz w:val="22"/>
          <w:szCs w:val="22"/>
          <w:highlight w:val="lightGray"/>
        </w:rPr>
        <w:t xml:space="preserve"> </w:t>
      </w:r>
      <w:r w:rsidR="00334F3D" w:rsidRPr="00305169">
        <w:rPr>
          <w:rFonts w:ascii="Arial" w:eastAsia="Arial" w:hAnsi="Arial" w:cs="Arial"/>
          <w:sz w:val="22"/>
          <w:szCs w:val="22"/>
          <w:highlight w:val="lightGray"/>
        </w:rPr>
        <w:fldChar w:fldCharType="begin">
          <w:fldData xml:space="preserve">PEVuZE5vdGU+PENpdGU+PEF1dGhvcj5GZWluYmVyZzwvQXV0aG9yPjxZZWFyPjIwMTA8L1llYXI+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YmJyLTE+PC9hbHQtcGVyaW9kaWNhbD48cGFnZXM+MTc1Ny02NDwvcGFnZXM+PHZvbHVtZT4xMDcg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b2RpY2FsPjxwYWdlcz43NzUtNjwvcGFnZXM+PHZvbHVtZT4yNjwvdm9sdW1lPjxudW1iZXI+Njwv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</w:fldData>
        </w:fldChar>
      </w:r>
      <w:r w:rsidR="00F248A3">
        <w:rPr>
          <w:rFonts w:ascii="Arial" w:eastAsia="Arial" w:hAnsi="Arial" w:cs="Arial"/>
          <w:sz w:val="22"/>
          <w:szCs w:val="22"/>
          <w:highlight w:val="lightGray"/>
        </w:rPr>
        <w:instrText xml:space="preserve"> ADDIN EN.CITE </w:instrText>
      </w:r>
      <w:r w:rsidR="00F248A3">
        <w:rPr>
          <w:rFonts w:ascii="Arial" w:eastAsia="Arial" w:hAnsi="Arial" w:cs="Arial"/>
          <w:sz w:val="22"/>
          <w:szCs w:val="22"/>
          <w:highlight w:val="lightGray"/>
        </w:rPr>
        <w:fldChar w:fldCharType="begin">
          <w:fldData xml:space="preserve">PEVuZE5vdGU+PENpdGU+PEF1dGhvcj5GZWluYmVyZzwvQXV0aG9yPjxZZWFyPjIwMTA8L1llYXI+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Y2kgVSBTIEE8L2Z1bGwtdGl0bGU+PGFiYnItMT5Qcm9jZWVkaW5ncyBvZiB0aGUgTmF0aW9uYWwg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b2RpY2FsPjxwYWdlcz43NzUtNjwvcGFnZXM+PHZvbHVtZT4yNjwvdm9sdW1lPjxudW1iZXI+Njwv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</w:fldData>
        </w:fldChar>
      </w:r>
      <w:r w:rsidR="00F248A3">
        <w:rPr>
          <w:rFonts w:ascii="Arial" w:eastAsia="Arial" w:hAnsi="Arial" w:cs="Arial"/>
          <w:sz w:val="22"/>
          <w:szCs w:val="22"/>
          <w:highlight w:val="lightGray"/>
        </w:rPr>
        <w:instrText xml:space="preserve"> ADDIN EN.CITE.DATA </w:instrText>
      </w:r>
      <w:r w:rsidR="00F248A3">
        <w:rPr>
          <w:rFonts w:ascii="Arial" w:eastAsia="Arial" w:hAnsi="Arial" w:cs="Arial"/>
          <w:sz w:val="22"/>
          <w:szCs w:val="22"/>
          <w:highlight w:val="lightGray"/>
        </w:rPr>
      </w:r>
      <w:r w:rsidR="00F248A3">
        <w:rPr>
          <w:rFonts w:ascii="Arial" w:eastAsia="Arial" w:hAnsi="Arial" w:cs="Arial"/>
          <w:sz w:val="22"/>
          <w:szCs w:val="22"/>
          <w:highlight w:val="lightGray"/>
        </w:rPr>
        <w:fldChar w:fldCharType="end"/>
      </w:r>
      <w:r w:rsidR="00334F3D" w:rsidRPr="00305169">
        <w:rPr>
          <w:rFonts w:ascii="Arial" w:eastAsia="Arial" w:hAnsi="Arial" w:cs="Arial"/>
          <w:sz w:val="22"/>
          <w:szCs w:val="22"/>
          <w:highlight w:val="lightGray"/>
        </w:rPr>
      </w:r>
      <w:r w:rsidR="00334F3D" w:rsidRPr="00305169">
        <w:rPr>
          <w:rFonts w:ascii="Arial" w:eastAsia="Arial" w:hAnsi="Arial" w:cs="Arial"/>
          <w:sz w:val="22"/>
          <w:szCs w:val="22"/>
          <w:highlight w:val="lightGray"/>
        </w:rPr>
        <w:fldChar w:fldCharType="separate"/>
      </w:r>
      <w:r w:rsidR="00F248A3">
        <w:rPr>
          <w:rFonts w:ascii="Arial" w:eastAsia="Arial" w:hAnsi="Arial" w:cs="Arial"/>
          <w:noProof/>
          <w:sz w:val="22"/>
          <w:szCs w:val="22"/>
          <w:highlight w:val="lightGray"/>
        </w:rPr>
        <w:t>[</w:t>
      </w:r>
      <w:hyperlink w:anchor="_ENREF_6" w:tooltip="Feinberg, 2010 #716" w:history="1">
        <w:r w:rsidR="00704710">
          <w:rPr>
            <w:rFonts w:ascii="Arial" w:eastAsia="Arial" w:hAnsi="Arial" w:cs="Arial"/>
            <w:noProof/>
            <w:sz w:val="22"/>
            <w:szCs w:val="22"/>
            <w:highlight w:val="lightGray"/>
          </w:rPr>
          <w:t>6</w:t>
        </w:r>
      </w:hyperlink>
      <w:r w:rsidR="00F248A3">
        <w:rPr>
          <w:rFonts w:ascii="Arial" w:eastAsia="Arial" w:hAnsi="Arial" w:cs="Arial"/>
          <w:noProof/>
          <w:sz w:val="22"/>
          <w:szCs w:val="22"/>
          <w:highlight w:val="lightGray"/>
        </w:rPr>
        <w:t xml:space="preserve">, </w:t>
      </w:r>
      <w:hyperlink w:anchor="_ENREF_7" w:tooltip="Swanton, 2014 #717" w:history="1">
        <w:r w:rsidR="00704710">
          <w:rPr>
            <w:rFonts w:ascii="Arial" w:eastAsia="Arial" w:hAnsi="Arial" w:cs="Arial"/>
            <w:noProof/>
            <w:sz w:val="22"/>
            <w:szCs w:val="22"/>
            <w:highlight w:val="lightGray"/>
          </w:rPr>
          <w:t>7</w:t>
        </w:r>
      </w:hyperlink>
      <w:r w:rsidR="00F248A3">
        <w:rPr>
          <w:rFonts w:ascii="Arial" w:eastAsia="Arial" w:hAnsi="Arial" w:cs="Arial"/>
          <w:noProof/>
          <w:sz w:val="22"/>
          <w:szCs w:val="22"/>
          <w:highlight w:val="lightGray"/>
        </w:rPr>
        <w:t>]</w:t>
      </w:r>
      <w:r w:rsidR="00334F3D" w:rsidRPr="00305169">
        <w:rPr>
          <w:rFonts w:ascii="Arial" w:eastAsia="Arial" w:hAnsi="Arial" w:cs="Arial"/>
          <w:sz w:val="22"/>
          <w:szCs w:val="22"/>
          <w:highlight w:val="lightGray"/>
        </w:rPr>
        <w:fldChar w:fldCharType="end"/>
      </w:r>
      <w:r w:rsidR="00334F3D" w:rsidRPr="00305169">
        <w:rPr>
          <w:rFonts w:ascii="Arial" w:eastAsia="Arial" w:hAnsi="Arial" w:cs="Arial"/>
          <w:sz w:val="22"/>
          <w:szCs w:val="22"/>
          <w:highlight w:val="lightGray"/>
        </w:rPr>
        <w:t xml:space="preserve">. </w:t>
      </w:r>
      <w:r w:rsidR="00B92B21" w:rsidRPr="00305169">
        <w:rPr>
          <w:rFonts w:ascii="Arial" w:eastAsia="Arial" w:hAnsi="Arial" w:cs="Arial"/>
          <w:sz w:val="22"/>
          <w:szCs w:val="22"/>
          <w:highlight w:val="lightGray"/>
        </w:rPr>
        <w:t xml:space="preserve">Therefore, it is important to determine the methylation pattern of consecutive CpG sites within a </w:t>
      </w:r>
      <w:r w:rsidR="00B92B21" w:rsidRPr="00305169">
        <w:rPr>
          <w:rFonts w:ascii="Arial" w:eastAsia="Arial" w:hAnsi="Arial" w:cs="Arial"/>
          <w:sz w:val="22"/>
          <w:szCs w:val="22"/>
          <w:highlight w:val="lightGray"/>
        </w:rPr>
        <w:lastRenderedPageBreak/>
        <w:t xml:space="preserve">specific genomic region (methylation haplotype). Next generation based sequencing technique provide the opportunity to investigate the </w:t>
      </w:r>
      <w:r w:rsidR="00B92B21" w:rsidRPr="00305169">
        <w:rPr>
          <w:rFonts w:ascii="Arial" w:eastAsia="Arial" w:hAnsi="Arial" w:cs="Arial"/>
          <w:color w:val="000000"/>
          <w:sz w:val="22"/>
          <w:szCs w:val="22"/>
          <w:highlight w:val="lightGray"/>
        </w:rPr>
        <w:t xml:space="preserve">co-methylation between adjacent CpG sites. </w:t>
      </w:r>
      <w:r w:rsidR="00B92B21" w:rsidRPr="00305169">
        <w:rPr>
          <w:rFonts w:ascii="Arial" w:eastAsia="Arial" w:hAnsi="Arial" w:cs="Arial"/>
          <w:sz w:val="22"/>
          <w:szCs w:val="22"/>
          <w:highlight w:val="lightGray"/>
        </w:rPr>
        <w:t>In our previous study, we have investigated the linkage disequilibrium (LD) between adjacent CpG sites on single DNA molecules analysis to characterize the correlation of methylation genomic variations such as SNPs</w:t>
      </w:r>
      <w:r w:rsidR="006929EB" w:rsidRPr="00305169">
        <w:rPr>
          <w:rFonts w:ascii="Arial" w:eastAsia="Arial" w:hAnsi="Arial" w:cs="Arial"/>
          <w:sz w:val="22"/>
          <w:szCs w:val="22"/>
          <w:highlight w:val="lightGray"/>
        </w:rPr>
        <w:t xml:space="preserve"> </w:t>
      </w:r>
      <w:r w:rsidR="006929EB" w:rsidRPr="00305169">
        <w:rPr>
          <w:rFonts w:ascii="Arial" w:eastAsia="Arial" w:hAnsi="Arial" w:cs="Arial"/>
          <w:sz w:val="22"/>
          <w:szCs w:val="22"/>
          <w:highlight w:val="lightGray"/>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sz w:val="22"/>
          <w:szCs w:val="22"/>
          <w:highlight w:val="lightGray"/>
        </w:rPr>
        <w:instrText xml:space="preserve"> ADDIN EN.CITE </w:instrText>
      </w:r>
      <w:r w:rsidR="00F248A3">
        <w:rPr>
          <w:rFonts w:ascii="Arial" w:eastAsia="Arial" w:hAnsi="Arial" w:cs="Arial"/>
          <w:sz w:val="22"/>
          <w:szCs w:val="22"/>
          <w:highlight w:val="lightGray"/>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sz w:val="22"/>
          <w:szCs w:val="22"/>
          <w:highlight w:val="lightGray"/>
        </w:rPr>
        <w:instrText xml:space="preserve"> ADDIN EN.CITE.DATA </w:instrText>
      </w:r>
      <w:r w:rsidR="00F248A3">
        <w:rPr>
          <w:rFonts w:ascii="Arial" w:eastAsia="Arial" w:hAnsi="Arial" w:cs="Arial"/>
          <w:sz w:val="22"/>
          <w:szCs w:val="22"/>
          <w:highlight w:val="lightGray"/>
        </w:rPr>
      </w:r>
      <w:r w:rsidR="00F248A3">
        <w:rPr>
          <w:rFonts w:ascii="Arial" w:eastAsia="Arial" w:hAnsi="Arial" w:cs="Arial"/>
          <w:sz w:val="22"/>
          <w:szCs w:val="22"/>
          <w:highlight w:val="lightGray"/>
        </w:rPr>
        <w:fldChar w:fldCharType="end"/>
      </w:r>
      <w:r w:rsidR="006929EB" w:rsidRPr="00305169">
        <w:rPr>
          <w:rFonts w:ascii="Arial" w:eastAsia="Arial" w:hAnsi="Arial" w:cs="Arial"/>
          <w:sz w:val="22"/>
          <w:szCs w:val="22"/>
          <w:highlight w:val="lightGray"/>
        </w:rPr>
      </w:r>
      <w:r w:rsidR="006929EB" w:rsidRPr="00305169">
        <w:rPr>
          <w:rFonts w:ascii="Arial" w:eastAsia="Arial" w:hAnsi="Arial" w:cs="Arial"/>
          <w:sz w:val="22"/>
          <w:szCs w:val="22"/>
          <w:highlight w:val="lightGray"/>
        </w:rPr>
        <w:fldChar w:fldCharType="separate"/>
      </w:r>
      <w:r w:rsidR="00F248A3">
        <w:rPr>
          <w:rFonts w:ascii="Arial" w:eastAsia="Arial" w:hAnsi="Arial" w:cs="Arial"/>
          <w:noProof/>
          <w:sz w:val="22"/>
          <w:szCs w:val="22"/>
          <w:highlight w:val="lightGray"/>
        </w:rPr>
        <w:t>[</w:t>
      </w:r>
      <w:hyperlink w:anchor="_ENREF_8" w:tooltip="Shoemaker, 2010 #633" w:history="1">
        <w:r w:rsidR="00704710">
          <w:rPr>
            <w:rFonts w:ascii="Arial" w:eastAsia="Arial" w:hAnsi="Arial" w:cs="Arial"/>
            <w:noProof/>
            <w:sz w:val="22"/>
            <w:szCs w:val="22"/>
            <w:highlight w:val="lightGray"/>
          </w:rPr>
          <w:t>8</w:t>
        </w:r>
      </w:hyperlink>
      <w:r w:rsidR="00F248A3">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00B92B21" w:rsidRPr="00305169">
        <w:rPr>
          <w:rFonts w:ascii="Arial" w:eastAsia="Arial" w:hAnsi="Arial" w:cs="Arial"/>
          <w:sz w:val="22"/>
          <w:szCs w:val="22"/>
          <w:highlight w:val="lightGray"/>
        </w:rPr>
        <w:t xml:space="preserve">. However, genome-wide investigation of the linkage disequilibrium (LD) between adjacent CpG sites on single DNA molecules in a large number samples were not conducted yet. </w:t>
      </w:r>
    </w:p>
    <w:p w14:paraId="25DDA849" w14:textId="77777777" w:rsidR="00AF1A75" w:rsidRPr="00305169" w:rsidRDefault="00AF1A75" w:rsidP="00BB6367">
      <w:pPr>
        <w:widowControl/>
        <w:spacing w:line="276" w:lineRule="auto"/>
        <w:jc w:val="left"/>
        <w:rPr>
          <w:rFonts w:ascii="Arial" w:hAnsi="Arial" w:cs="Arial"/>
          <w:highlight w:val="lightGray"/>
        </w:rPr>
      </w:pPr>
    </w:p>
    <w:p w14:paraId="438DB6A3" w14:textId="578DC627" w:rsidR="00AF1A75" w:rsidRPr="00B22FD7" w:rsidRDefault="00B92B21" w:rsidP="00BB6367">
      <w:pPr>
        <w:widowControl/>
        <w:spacing w:line="276" w:lineRule="auto"/>
        <w:jc w:val="left"/>
        <w:rPr>
          <w:rFonts w:ascii="Arial" w:hAnsi="Arial" w:cs="Arial"/>
        </w:rPr>
      </w:pPr>
      <w:r w:rsidRPr="00305169">
        <w:rPr>
          <w:rFonts w:ascii="Arial" w:eastAsia="Arial" w:hAnsi="Arial" w:cs="Arial"/>
          <w:sz w:val="22"/>
          <w:szCs w:val="22"/>
          <w:highlight w:val="lightGray"/>
        </w:rPr>
        <w:t xml:space="preserve">In addition, a range of molecular alterations found in tumor cells, such as DNA mutations and DNA methylation, is reflected in cell-free circulating DNA (cfc-DNA) released from the tumor into the blood, thereby making cfc-DNA an ideal candidate for the basis of a blood-based cancer diagnosis test. Comparing with mutation or copy number variation, DNA methylation own different aberrant characteristics in cancers, as it mainly happened in CpG island and shore </w:t>
      </w:r>
      <w:r w:rsidR="00B77ACE" w:rsidRPr="00305169">
        <w:rPr>
          <w:rFonts w:ascii="Arial" w:eastAsia="Arial" w:hAnsi="Arial" w:cs="Arial"/>
          <w:sz w:val="22"/>
          <w:szCs w:val="22"/>
          <w:highlight w:val="lightGray"/>
        </w:rPr>
        <w:fldChar w:fldCharType="begin">
          <w:fldData xml:space="preserve">PEVuZE5vdGU+PENpdGU+PEF1dGhvcj5Jcml6YXJyeTwvQXV0aG9yPjxZZWFyPjIwMDk8L1llYXI+
PFJlY051bT43MjE8L1JlY051bT48RGlzcGxheVRleHQ+WzldPC9EaXNwbGF5VGV4dD48cmVjb3Jk
PjxyZWMtbnVtYmVyPjcyMTwvcmVjLW51bWJlcj48Zm9yZWlnbi1rZXlzPjxrZXkgYXBwPSJFTiIg
ZGItaWQ9IjV2czA5ZHJmNDByeDkzZWQwd2FwOWV2cnM1OWVyMDV6NWQ5diI+NzIxPC9rZXk+PC9m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ZW5ldDwvc2Vjb25kYXJ5LXRpdGxlPjxhbHQtdGl0bGU+TmF0dXJlIGdlbmV0aWNzPC9hbHQtdGl0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</w:fldData>
        </w:fldChar>
      </w:r>
      <w:r w:rsidR="00F248A3">
        <w:rPr>
          <w:rFonts w:ascii="Arial" w:eastAsia="Arial" w:hAnsi="Arial" w:cs="Arial"/>
          <w:sz w:val="22"/>
          <w:szCs w:val="22"/>
          <w:highlight w:val="lightGray"/>
        </w:rPr>
        <w:instrText xml:space="preserve"> ADDIN EN.CITE </w:instrText>
      </w:r>
      <w:r w:rsidR="00F248A3">
        <w:rPr>
          <w:rFonts w:ascii="Arial" w:eastAsia="Arial" w:hAnsi="Arial" w:cs="Arial"/>
          <w:sz w:val="22"/>
          <w:szCs w:val="22"/>
          <w:highlight w:val="lightGray"/>
        </w:rPr>
        <w:fldChar w:fldCharType="begin">
          <w:fldData xml:space="preserve">PEVuZE5vdGU+PENpdGU+PEF1dGhvcj5Jcml6YXJyeTwvQXV0aG9yPjxZZWFyPjIwMDk8L1llYXI+
PFJlY051bT43MjE8L1JlY051bT48RGlzcGxheVRleHQ+WzldPC9EaXNwbGF5VGV4dD48cmVjb3Jk
PjxyZWMtbnVtYmVyPjcyMTwvcmVjLW51bWJlcj48Zm9yZWlnbi1rZXlzPjxrZXkgYXBwPSJFTiIg
ZGItaWQ9IjV2czA5ZHJmNDByeDkzZWQwd2FwOWV2cnM1OWVyMDV6NWQ5diI+NzIxPC9rZXk+PC9m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ZW5ldDwvc2Vjb25kYXJ5LXRpdGxlPjxhbHQtdGl0bGU+TmF0dXJlIGdlbmV0aWNzPC9hbHQtdGl0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</w:fldData>
        </w:fldChar>
      </w:r>
      <w:r w:rsidR="00F248A3">
        <w:rPr>
          <w:rFonts w:ascii="Arial" w:eastAsia="Arial" w:hAnsi="Arial" w:cs="Arial"/>
          <w:sz w:val="22"/>
          <w:szCs w:val="22"/>
          <w:highlight w:val="lightGray"/>
        </w:rPr>
        <w:instrText xml:space="preserve"> ADDIN EN.CITE.DATA </w:instrText>
      </w:r>
      <w:r w:rsidR="00F248A3">
        <w:rPr>
          <w:rFonts w:ascii="Arial" w:eastAsia="Arial" w:hAnsi="Arial" w:cs="Arial"/>
          <w:sz w:val="22"/>
          <w:szCs w:val="22"/>
          <w:highlight w:val="lightGray"/>
        </w:rPr>
      </w:r>
      <w:r w:rsidR="00F248A3">
        <w:rPr>
          <w:rFonts w:ascii="Arial" w:eastAsia="Arial" w:hAnsi="Arial" w:cs="Arial"/>
          <w:sz w:val="22"/>
          <w:szCs w:val="22"/>
          <w:highlight w:val="lightGray"/>
        </w:rPr>
        <w:fldChar w:fldCharType="end"/>
      </w:r>
      <w:r w:rsidR="00B77ACE" w:rsidRPr="00305169">
        <w:rPr>
          <w:rFonts w:ascii="Arial" w:eastAsia="Arial" w:hAnsi="Arial" w:cs="Arial"/>
          <w:sz w:val="22"/>
          <w:szCs w:val="22"/>
          <w:highlight w:val="lightGray"/>
        </w:rPr>
      </w:r>
      <w:r w:rsidR="00B77ACE" w:rsidRPr="00305169">
        <w:rPr>
          <w:rFonts w:ascii="Arial" w:eastAsia="Arial" w:hAnsi="Arial" w:cs="Arial"/>
          <w:sz w:val="22"/>
          <w:szCs w:val="22"/>
          <w:highlight w:val="lightGray"/>
        </w:rPr>
        <w:fldChar w:fldCharType="separate"/>
      </w:r>
      <w:r w:rsidR="00F248A3">
        <w:rPr>
          <w:rFonts w:ascii="Arial" w:eastAsia="Arial" w:hAnsi="Arial" w:cs="Arial"/>
          <w:noProof/>
          <w:sz w:val="22"/>
          <w:szCs w:val="22"/>
          <w:highlight w:val="lightGray"/>
        </w:rPr>
        <w:t>[</w:t>
      </w:r>
      <w:hyperlink w:anchor="_ENREF_9" w:tooltip="Irizarry, 2009 #721" w:history="1">
        <w:r w:rsidR="00704710">
          <w:rPr>
            <w:rFonts w:ascii="Arial" w:eastAsia="Arial" w:hAnsi="Arial" w:cs="Arial"/>
            <w:noProof/>
            <w:sz w:val="22"/>
            <w:szCs w:val="22"/>
            <w:highlight w:val="lightGray"/>
          </w:rPr>
          <w:t>9</w:t>
        </w:r>
      </w:hyperlink>
      <w:r w:rsidR="00F248A3">
        <w:rPr>
          <w:rFonts w:ascii="Arial" w:eastAsia="Arial" w:hAnsi="Arial" w:cs="Arial"/>
          <w:noProof/>
          <w:sz w:val="22"/>
          <w:szCs w:val="22"/>
          <w:highlight w:val="lightGray"/>
        </w:rPr>
        <w:t>]</w:t>
      </w:r>
      <w:r w:rsidR="00B77ACE" w:rsidRPr="00305169">
        <w:rPr>
          <w:rFonts w:ascii="Arial" w:eastAsia="Arial" w:hAnsi="Arial" w:cs="Arial"/>
          <w:sz w:val="22"/>
          <w:szCs w:val="22"/>
          <w:highlight w:val="lightGray"/>
        </w:rPr>
        <w:fldChar w:fldCharType="end"/>
      </w:r>
      <w:r w:rsidR="00B77ACE" w:rsidRPr="00305169">
        <w:rPr>
          <w:rFonts w:ascii="Arial" w:eastAsia="Arial" w:hAnsi="Arial" w:cs="Arial"/>
          <w:sz w:val="22"/>
          <w:szCs w:val="22"/>
          <w:highlight w:val="lightGray"/>
        </w:rPr>
        <w:t xml:space="preserve"> </w:t>
      </w:r>
      <w:r w:rsidRPr="00305169">
        <w:rPr>
          <w:rFonts w:ascii="Arial" w:eastAsia="Arial" w:hAnsi="Arial" w:cs="Arial"/>
          <w:sz w:val="22"/>
          <w:szCs w:val="22"/>
          <w:highlight w:val="lightGray"/>
        </w:rPr>
        <w:t xml:space="preserve">with a relatively high frequency, therefore, it was considered as the most potential biomarker for cancer non-invasive diagnosis.  Methylation based on single CpG locus and average of methylation in a genomic region have been applied in biomarker identification, However, such measurement ignored the correlation between adjacent CpG and the prediction accuracy would be discounted caused by high error rate for single CpG site. Finally, how to apply the linkage disequilibrium to cancer diagnosis and other clinical application were not considered yet. In the present study, we explored methylation haplotype in normal and cancer tissues and proposed a novel metric termed as methylation haplotype load (MHL) which we proved to be better than previous methylation entropy </w:t>
      </w:r>
      <w:r w:rsidR="006929EB" w:rsidRPr="00305169">
        <w:rPr>
          <w:rFonts w:ascii="Arial" w:eastAsia="Arial" w:hAnsi="Arial" w:cs="Arial"/>
          <w:sz w:val="22"/>
          <w:szCs w:val="22"/>
          <w:highlight w:val="lightGray"/>
        </w:rPr>
        <w:fldChar w:fldCharType="begin"/>
      </w:r>
      <w:r w:rsidR="00F248A3">
        <w:rPr>
          <w:rFonts w:ascii="Arial" w:eastAsia="Arial" w:hAnsi="Arial" w:cs="Arial"/>
          <w:sz w:val="22"/>
          <w:szCs w:val="22"/>
          <w:highlight w:val="lightGray"/>
        </w:rPr>
        <w:instrText xml:space="preserve"> ADDIN EN.CITE &lt;EndNote&gt;&lt;Cite&gt;&lt;Author&gt;Hon&lt;/Author&gt;&lt;Year&gt;2013&lt;/Year&gt;&lt;RecNum&gt;681&lt;/RecNum&gt;&lt;DisplayText&gt;[10]&lt;/DisplayText&gt;&lt;record&gt;&lt;rec-number&gt;681&lt;/rec-number&gt;&lt;foreign-keys&gt;&lt;key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6929EB" w:rsidRPr="00305169">
        <w:rPr>
          <w:rFonts w:ascii="Arial" w:eastAsia="Arial" w:hAnsi="Arial" w:cs="Arial"/>
          <w:sz w:val="22"/>
          <w:szCs w:val="22"/>
          <w:highlight w:val="lightGray"/>
        </w:rPr>
        <w:fldChar w:fldCharType="separate"/>
      </w:r>
      <w:r w:rsidR="00F248A3">
        <w:rPr>
          <w:rFonts w:ascii="Arial" w:eastAsia="Arial" w:hAnsi="Arial" w:cs="Arial"/>
          <w:noProof/>
          <w:sz w:val="22"/>
          <w:szCs w:val="22"/>
          <w:highlight w:val="lightGray"/>
        </w:rPr>
        <w:t>[</w:t>
      </w:r>
      <w:hyperlink w:anchor="_ENREF_10" w:tooltip="Hon, 2013 #681" w:history="1">
        <w:r w:rsidR="00704710">
          <w:rPr>
            <w:rFonts w:ascii="Arial" w:eastAsia="Arial" w:hAnsi="Arial" w:cs="Arial"/>
            <w:noProof/>
            <w:sz w:val="22"/>
            <w:szCs w:val="22"/>
            <w:highlight w:val="lightGray"/>
          </w:rPr>
          <w:t>10</w:t>
        </w:r>
      </w:hyperlink>
      <w:r w:rsidR="00F248A3">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Pr="00305169">
        <w:rPr>
          <w:rFonts w:ascii="Arial" w:eastAsia="Arial" w:hAnsi="Arial" w:cs="Arial"/>
          <w:sz w:val="22"/>
          <w:szCs w:val="22"/>
          <w:highlight w:val="lightGray"/>
        </w:rPr>
        <w:t xml:space="preserve"> and epi-polymorphism</w:t>
      </w:r>
      <w:r w:rsidR="006929EB" w:rsidRPr="00305169">
        <w:rPr>
          <w:rFonts w:ascii="Arial" w:eastAsia="Arial" w:hAnsi="Arial" w:cs="Arial"/>
          <w:sz w:val="22"/>
          <w:szCs w:val="22"/>
          <w:highlight w:val="lightGray"/>
        </w:rPr>
        <w:t xml:space="preserve"> </w:t>
      </w:r>
      <w:r w:rsidR="006929EB" w:rsidRPr="00305169">
        <w:rPr>
          <w:rFonts w:ascii="Arial" w:eastAsia="Arial" w:hAnsi="Arial" w:cs="Arial"/>
          <w:sz w:val="22"/>
          <w:szCs w:val="22"/>
          <w:highlight w:val="lightGray"/>
        </w:rPr>
        <w:fldChar w:fldCharType="begin">
          <w:fldData xml:space="preserve">PEVuZE5vdGU+PENpdGU+PEF1dGhvcj5MYW5kYW48L0F1dGhvcj48WWVhcj4yMDEyPC9ZZWFyPjxS
ZWNOdW0+Njc1PC9SZWNOdW0+PERpc3BsYXlUZXh0PlsxMV08L0Rpc3BsYXlUZXh0PjxyZWNvcmQ+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F248A3">
        <w:rPr>
          <w:rFonts w:ascii="Arial" w:eastAsia="Arial" w:hAnsi="Arial" w:cs="Arial"/>
          <w:sz w:val="22"/>
          <w:szCs w:val="22"/>
          <w:highlight w:val="lightGray"/>
        </w:rPr>
        <w:instrText xml:space="preserve"> ADDIN EN.CITE </w:instrText>
      </w:r>
      <w:r w:rsidR="00F248A3">
        <w:rPr>
          <w:rFonts w:ascii="Arial" w:eastAsia="Arial" w:hAnsi="Arial" w:cs="Arial"/>
          <w:sz w:val="22"/>
          <w:szCs w:val="22"/>
          <w:highlight w:val="lightGray"/>
        </w:rPr>
        <w:fldChar w:fldCharType="begin">
          <w:fldData xml:space="preserve">PEVuZE5vdGU+PENpdGU+PEF1dGhvcj5MYW5kYW48L0F1dGhvcj48WWVhcj4yMDEyPC9ZZWFyPjxS
ZWNOdW0+Njc1PC9SZWNOdW0+PERpc3BsYXlUZXh0PlsxMV08L0Rpc3BsYXlUZXh0PjxyZWNvcmQ+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F248A3">
        <w:rPr>
          <w:rFonts w:ascii="Arial" w:eastAsia="Arial" w:hAnsi="Arial" w:cs="Arial"/>
          <w:sz w:val="22"/>
          <w:szCs w:val="22"/>
          <w:highlight w:val="lightGray"/>
        </w:rPr>
        <w:instrText xml:space="preserve"> ADDIN EN.CITE.DATA </w:instrText>
      </w:r>
      <w:r w:rsidR="00F248A3">
        <w:rPr>
          <w:rFonts w:ascii="Arial" w:eastAsia="Arial" w:hAnsi="Arial" w:cs="Arial"/>
          <w:sz w:val="22"/>
          <w:szCs w:val="22"/>
          <w:highlight w:val="lightGray"/>
        </w:rPr>
      </w:r>
      <w:r w:rsidR="00F248A3">
        <w:rPr>
          <w:rFonts w:ascii="Arial" w:eastAsia="Arial" w:hAnsi="Arial" w:cs="Arial"/>
          <w:sz w:val="22"/>
          <w:szCs w:val="22"/>
          <w:highlight w:val="lightGray"/>
        </w:rPr>
        <w:fldChar w:fldCharType="end"/>
      </w:r>
      <w:r w:rsidR="006929EB" w:rsidRPr="00305169">
        <w:rPr>
          <w:rFonts w:ascii="Arial" w:eastAsia="Arial" w:hAnsi="Arial" w:cs="Arial"/>
          <w:sz w:val="22"/>
          <w:szCs w:val="22"/>
          <w:highlight w:val="lightGray"/>
        </w:rPr>
      </w:r>
      <w:r w:rsidR="006929EB" w:rsidRPr="00305169">
        <w:rPr>
          <w:rFonts w:ascii="Arial" w:eastAsia="Arial" w:hAnsi="Arial" w:cs="Arial"/>
          <w:sz w:val="22"/>
          <w:szCs w:val="22"/>
          <w:highlight w:val="lightGray"/>
        </w:rPr>
        <w:fldChar w:fldCharType="separate"/>
      </w:r>
      <w:r w:rsidR="00F248A3">
        <w:rPr>
          <w:rFonts w:ascii="Arial" w:eastAsia="Arial" w:hAnsi="Arial" w:cs="Arial"/>
          <w:noProof/>
          <w:sz w:val="22"/>
          <w:szCs w:val="22"/>
          <w:highlight w:val="lightGray"/>
        </w:rPr>
        <w:t>[</w:t>
      </w:r>
      <w:hyperlink w:anchor="_ENREF_11" w:tooltip="Landan, 2012 #675" w:history="1">
        <w:r w:rsidR="00704710">
          <w:rPr>
            <w:rFonts w:ascii="Arial" w:eastAsia="Arial" w:hAnsi="Arial" w:cs="Arial"/>
            <w:noProof/>
            <w:sz w:val="22"/>
            <w:szCs w:val="22"/>
            <w:highlight w:val="lightGray"/>
          </w:rPr>
          <w:t>11</w:t>
        </w:r>
      </w:hyperlink>
      <w:r w:rsidR="00F248A3">
        <w:rPr>
          <w:rFonts w:ascii="Arial" w:eastAsia="Arial" w:hAnsi="Arial" w:cs="Arial"/>
          <w:noProof/>
          <w:sz w:val="22"/>
          <w:szCs w:val="22"/>
          <w:highlight w:val="lightGray"/>
        </w:rPr>
        <w:t>]</w:t>
      </w:r>
      <w:r w:rsidR="006929EB" w:rsidRPr="00305169">
        <w:rPr>
          <w:rFonts w:ascii="Arial" w:eastAsia="Arial" w:hAnsi="Arial" w:cs="Arial"/>
          <w:sz w:val="22"/>
          <w:szCs w:val="22"/>
          <w:highlight w:val="lightGray"/>
        </w:rPr>
        <w:fldChar w:fldCharType="end"/>
      </w:r>
      <w:r w:rsidRPr="00305169">
        <w:rPr>
          <w:rFonts w:ascii="Arial" w:eastAsia="Arial" w:hAnsi="Arial" w:cs="Arial"/>
          <w:sz w:val="22"/>
          <w:szCs w:val="22"/>
          <w:highlight w:val="lightGray"/>
        </w:rPr>
        <w:t xml:space="preserve"> to depict the methylation heterogeneity for the genomic regions. We carried out a comprehensive genome-wide DNA methylation analysis across 10 human normal tissues with WGBS and 45 plasma from cancer patients, 30 normal plasma and 15 solid cancer tissues with RRBS/scRRBS. We demonstrate that the methylation haplotype based metrics could be powerful to be applied in cancer diagnosis and tissue-of-origin prediction for plasma from cancer patients (Figure 1A).</w:t>
      </w:r>
      <w:r w:rsidRPr="00D44B79">
        <w:rPr>
          <w:rFonts w:ascii="Arial" w:eastAsia="Arial" w:hAnsi="Arial" w:cs="Arial"/>
          <w:sz w:val="22"/>
          <w:szCs w:val="22"/>
        </w:rPr>
        <w:t xml:space="preserve"> </w:t>
      </w:r>
    </w:p>
    <w:p w14:paraId="2EA454F2" w14:textId="77777777" w:rsidR="00AF1A75" w:rsidRPr="00B22FD7" w:rsidRDefault="00B92B21" w:rsidP="00BB6367">
      <w:pPr>
        <w:pStyle w:val="Heading2"/>
        <w:spacing w:line="276" w:lineRule="auto"/>
        <w:jc w:val="left"/>
        <w:rPr>
          <w:rFonts w:ascii="Arial" w:hAnsi="Arial" w:cs="Arial"/>
        </w:rPr>
      </w:pPr>
      <w:r w:rsidRPr="00D44B79">
        <w:rPr>
          <w:rFonts w:ascii="Arial" w:eastAsia="Arial" w:hAnsi="Arial" w:cs="Arial"/>
          <w:sz w:val="22"/>
          <w:szCs w:val="22"/>
        </w:rPr>
        <w:t>Results</w:t>
      </w:r>
    </w:p>
    <w:p w14:paraId="715B978F" w14:textId="77777777" w:rsidR="00AF1A75" w:rsidRPr="00B22FD7" w:rsidRDefault="00B92B21" w:rsidP="00BB6367">
      <w:pPr>
        <w:pStyle w:val="Heading4"/>
        <w:spacing w:line="276" w:lineRule="auto"/>
        <w:rPr>
          <w:rFonts w:ascii="Arial" w:hAnsi="Arial" w:cs="Arial"/>
        </w:rPr>
      </w:pPr>
      <w:r w:rsidRPr="00D44B79">
        <w:rPr>
          <w:rFonts w:ascii="Arial" w:eastAsia="Arial" w:hAnsi="Arial" w:cs="Arial"/>
          <w:b/>
          <w:sz w:val="22"/>
          <w:szCs w:val="22"/>
        </w:rPr>
        <w:t>Characterization of methylation haplotype blocks.</w:t>
      </w:r>
    </w:p>
    <w:p w14:paraId="61D24C5F" w14:textId="594F25F7" w:rsidR="00AF1A75" w:rsidRPr="00B22FD7" w:rsidRDefault="00B92B21" w:rsidP="00C406C9">
      <w:pPr>
        <w:spacing w:line="276" w:lineRule="auto"/>
        <w:jc w:val="left"/>
        <w:rPr>
          <w:rFonts w:ascii="Arial" w:hAnsi="Arial" w:cs="Arial"/>
        </w:rPr>
      </w:pPr>
      <w:r w:rsidRPr="00D44B79">
        <w:rPr>
          <w:rFonts w:ascii="Arial" w:eastAsia="Arial" w:hAnsi="Arial" w:cs="Arial"/>
          <w:color w:val="000000"/>
          <w:sz w:val="22"/>
          <w:szCs w:val="22"/>
          <w:highlight w:val="white"/>
        </w:rPr>
        <w:t xml:space="preserve">To investigate the co-methylation status of adjacent CpG sites along single DNA molecules, we extended an approach that we previously </w:t>
      </w:r>
      <w:r w:rsidR="00232660" w:rsidRPr="00D44B79">
        <w:rPr>
          <w:rFonts w:ascii="Arial" w:eastAsia="Arial" w:hAnsi="Arial" w:cs="Arial"/>
          <w:color w:val="000000"/>
          <w:sz w:val="22"/>
          <w:szCs w:val="22"/>
          <w:highlight w:val="white"/>
        </w:rPr>
        <w:t>established</w:t>
      </w:r>
      <w:r w:rsidR="006929EB" w:rsidRPr="00D44B79">
        <w:rPr>
          <w:rFonts w:ascii="Arial" w:eastAsia="Arial" w:hAnsi="Arial" w:cs="Arial"/>
          <w:color w:val="000000"/>
          <w:sz w:val="22"/>
          <w:szCs w:val="22"/>
          <w:highlight w:val="white"/>
        </w:rPr>
        <w:t xml:space="preserve"> </w:t>
      </w:r>
      <w:r w:rsidR="006929EB" w:rsidRPr="00D44B79">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r w:rsidR="006929EB" w:rsidRPr="00D44B79">
        <w:rPr>
          <w:rFonts w:ascii="Arial" w:eastAsia="Arial" w:hAnsi="Arial" w:cs="Arial"/>
          <w:color w:val="000000"/>
          <w:sz w:val="22"/>
          <w:szCs w:val="22"/>
          <w:highlight w:val="white"/>
        </w:rPr>
      </w:r>
      <w:r w:rsidR="006929EB" w:rsidRPr="00D44B79">
        <w:rPr>
          <w:rFonts w:ascii="Arial" w:eastAsia="Arial" w:hAnsi="Arial" w:cs="Arial"/>
          <w:color w:val="000000"/>
          <w:sz w:val="22"/>
          <w:szCs w:val="22"/>
          <w:highlight w:val="white"/>
        </w:rPr>
        <w:fldChar w:fldCharType="separate"/>
      </w:r>
      <w:r w:rsidR="00F248A3">
        <w:rPr>
          <w:rFonts w:ascii="Arial" w:eastAsia="Arial" w:hAnsi="Arial" w:cs="Arial"/>
          <w:noProof/>
          <w:color w:val="000000"/>
          <w:sz w:val="22"/>
          <w:szCs w:val="22"/>
          <w:highlight w:val="white"/>
        </w:rPr>
        <w:t>[</w:t>
      </w:r>
      <w:hyperlink w:anchor="_ENREF_8" w:tooltip="Shoemaker, 2010 #633" w:history="1">
        <w:r w:rsidR="00704710">
          <w:rPr>
            <w:rFonts w:ascii="Arial" w:eastAsia="Arial" w:hAnsi="Arial" w:cs="Arial"/>
            <w:noProof/>
            <w:color w:val="000000"/>
            <w:sz w:val="22"/>
            <w:szCs w:val="22"/>
            <w:highlight w:val="white"/>
          </w:rPr>
          <w:t>8</w:t>
        </w:r>
      </w:hyperlink>
      <w:r w:rsidR="00F248A3">
        <w:rPr>
          <w:rFonts w:ascii="Arial" w:eastAsia="Arial" w:hAnsi="Arial" w:cs="Arial"/>
          <w:noProof/>
          <w:color w:val="000000"/>
          <w:sz w:val="22"/>
          <w:szCs w:val="22"/>
          <w:highlight w:val="white"/>
        </w:rPr>
        <w:t>]</w:t>
      </w:r>
      <w:r w:rsidR="006929EB"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in which we applied the concept of genetic linkage disequilibrium and the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metric to quantify the degree of co-methylation among different DNA molecules. CpG methylation status of multiple CpG sites in single-end or paired-end Illumina sequencing reads were extracted to form methylation haplotypes, and pairwise “linkage disequilibrium” of DNA methylation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was calculated from the distribution of methylation haplotypes (Materials and Methods). We then partitioned the genome into blocks of tightly co-methylated CpG sites, which we called Methylation Haplotype Blocks (MHBs, Figure 1B), using a 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highlight w:val="white"/>
        </w:rPr>
        <w:t xml:space="preserve"> cutoff of 0.5.  Similar to the partitioning of genetic haplotype blocks, using different cutoff values, such as 0.3 or 0.7, resulted in only minor quantitative differences in the block size and number without affecting the global pattern (data not shown). </w:t>
      </w:r>
    </w:p>
    <w:p w14:paraId="5BC8C96D" w14:textId="77777777" w:rsidR="00AF1A75" w:rsidRPr="00B22FD7" w:rsidRDefault="00AF1A75" w:rsidP="001E4BD8">
      <w:pPr>
        <w:spacing w:line="276" w:lineRule="auto"/>
        <w:jc w:val="left"/>
        <w:rPr>
          <w:rFonts w:ascii="Arial" w:hAnsi="Arial" w:cs="Arial"/>
        </w:rPr>
      </w:pPr>
    </w:p>
    <w:p w14:paraId="40E45089" w14:textId="25855DFE"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To characterize the global pattern and distribution of MHBs, we started with </w:t>
      </w:r>
      <w:r w:rsidR="00AD1EA1" w:rsidRPr="00D44B79">
        <w:rPr>
          <w:rFonts w:ascii="Arial" w:eastAsia="Arial" w:hAnsi="Arial" w:cs="Arial"/>
          <w:color w:val="000000"/>
          <w:sz w:val="22"/>
          <w:szCs w:val="22"/>
          <w:highlight w:val="white"/>
        </w:rPr>
        <w:t>6</w:t>
      </w:r>
      <w:r w:rsidR="00725B19" w:rsidRPr="00D44B79">
        <w:rPr>
          <w:rFonts w:ascii="Arial" w:eastAsia="Arial" w:hAnsi="Arial" w:cs="Arial"/>
          <w:color w:val="000000"/>
          <w:sz w:val="22"/>
          <w:szCs w:val="22"/>
          <w:highlight w:val="white"/>
        </w:rPr>
        <w:t>1</w:t>
      </w:r>
      <w:r w:rsidR="00AD1EA1"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sets of published Whole Genome Bisulfite Sequencing (WGBS) data from human primary tissues, as well as the H1 human embryonic stem cells and </w:t>
      </w:r>
      <w:r w:rsidRPr="003C1994">
        <w:rPr>
          <w:rFonts w:ascii="Arial" w:eastAsia="Arial" w:hAnsi="Arial" w:cs="Arial"/>
          <w:i/>
          <w:color w:val="000000"/>
          <w:sz w:val="22"/>
          <w:szCs w:val="22"/>
          <w:highlight w:val="white"/>
          <w:rPrChange w:id="129" w:author="Kun Zhang" w:date="2016-04-30T09:57:00Z">
            <w:rPr>
              <w:rFonts w:ascii="Arial" w:eastAsia="Arial" w:hAnsi="Arial" w:cs="Arial"/>
              <w:color w:val="000000"/>
              <w:sz w:val="22"/>
              <w:szCs w:val="22"/>
              <w:highlight w:val="white"/>
            </w:rPr>
          </w:rPrChange>
        </w:rPr>
        <w:t>in vitro</w:t>
      </w:r>
      <w:r w:rsidRPr="00D44B79">
        <w:rPr>
          <w:rFonts w:ascii="Arial" w:eastAsia="Arial" w:hAnsi="Arial" w:cs="Arial"/>
          <w:color w:val="000000"/>
          <w:sz w:val="22"/>
          <w:szCs w:val="22"/>
          <w:highlight w:val="white"/>
        </w:rPr>
        <w:t xml:space="preserve"> derived progenitors. We also included an in-house generated WGBS data set from 10 human adult tissues</w:t>
      </w:r>
      <w:r w:rsidRPr="00D44B79">
        <w:rPr>
          <w:rFonts w:ascii="Arial" w:eastAsia="Arial" w:hAnsi="Arial" w:cs="Arial"/>
          <w:color w:val="000000"/>
          <w:sz w:val="22"/>
          <w:szCs w:val="22"/>
        </w:rPr>
        <w:t xml:space="preserve">. </w:t>
      </w:r>
      <w:del w:id="130" w:author="Dinh Diep" w:date="2016-04-29T11:35:00Z">
        <w:r w:rsidRPr="00D44B79" w:rsidDel="00DD3E5A">
          <w:rPr>
            <w:rFonts w:ascii="Arial" w:eastAsia="Arial" w:hAnsi="Arial" w:cs="Arial"/>
            <w:color w:val="000000"/>
            <w:sz w:val="22"/>
            <w:szCs w:val="22"/>
          </w:rPr>
          <w:delText xml:space="preserve">The combined WGBS datasets covers 99.9% of CpG positions in Hg19, and at </w:delText>
        </w:r>
        <w:commentRangeStart w:id="131"/>
        <w:r w:rsidRPr="00D44B79" w:rsidDel="00DD3E5A">
          <w:rPr>
            <w:rFonts w:ascii="Arial" w:eastAsia="Arial" w:hAnsi="Arial" w:cs="Arial"/>
            <w:color w:val="000000"/>
            <w:sz w:val="22"/>
            <w:szCs w:val="22"/>
          </w:rPr>
          <w:delText xml:space="preserve">an average </w:delText>
        </w:r>
        <w:commentRangeEnd w:id="131"/>
        <w:r w:rsidR="005C0830" w:rsidDel="00DD3E5A">
          <w:rPr>
            <w:rStyle w:val="CommentReference"/>
          </w:rPr>
          <w:commentReference w:id="131"/>
        </w:r>
        <w:r w:rsidR="00EC4A59" w:rsidRPr="00D44B79" w:rsidDel="00DD3E5A">
          <w:rPr>
            <w:rFonts w:ascii="Arial" w:eastAsia="Arial" w:hAnsi="Arial" w:cs="Arial"/>
            <w:color w:val="000000"/>
            <w:sz w:val="22"/>
            <w:szCs w:val="22"/>
          </w:rPr>
          <w:delText xml:space="preserve">coverage </w:delText>
        </w:r>
        <w:r w:rsidRPr="00D44B79" w:rsidDel="00DD3E5A">
          <w:rPr>
            <w:rFonts w:ascii="Arial" w:eastAsia="Arial" w:hAnsi="Arial" w:cs="Arial"/>
            <w:color w:val="000000"/>
            <w:sz w:val="22"/>
            <w:szCs w:val="22"/>
          </w:rPr>
          <w:delText xml:space="preserve">of 1,700X. </w:delText>
        </w:r>
      </w:del>
      <w:r w:rsidRPr="00D44B79">
        <w:rPr>
          <w:rFonts w:ascii="Arial" w:eastAsia="Arial" w:hAnsi="Arial" w:cs="Arial"/>
          <w:color w:val="000000"/>
          <w:sz w:val="22"/>
          <w:szCs w:val="22"/>
        </w:rPr>
        <w:t xml:space="preserve">Across this </w:t>
      </w:r>
      <w:ins w:id="132" w:author="Kun Zhang" w:date="2016-04-30T09:57:00Z">
        <w:r w:rsidR="003C1994">
          <w:rPr>
            <w:rFonts w:ascii="Arial" w:eastAsia="Arial" w:hAnsi="Arial" w:cs="Arial"/>
            <w:color w:val="000000"/>
            <w:sz w:val="22"/>
            <w:szCs w:val="22"/>
          </w:rPr>
          <w:t xml:space="preserve">set of </w:t>
        </w:r>
      </w:ins>
      <w:r w:rsidRPr="00D44B79">
        <w:rPr>
          <w:rFonts w:ascii="Arial" w:eastAsia="Arial" w:hAnsi="Arial" w:cs="Arial"/>
          <w:color w:val="000000"/>
          <w:sz w:val="22"/>
          <w:szCs w:val="22"/>
        </w:rPr>
        <w:t>61 data</w:t>
      </w:r>
      <w:del w:id="133" w:author="Kun Zhang" w:date="2016-04-30T09:58:00Z">
        <w:r w:rsidRPr="00D44B79" w:rsidDel="003C1994">
          <w:rPr>
            <w:rFonts w:ascii="Arial" w:eastAsia="Arial" w:hAnsi="Arial" w:cs="Arial"/>
            <w:color w:val="000000"/>
            <w:sz w:val="22"/>
            <w:szCs w:val="22"/>
          </w:rPr>
          <w:delText xml:space="preserve"> se</w:delText>
        </w:r>
      </w:del>
      <w:del w:id="134" w:author="Kun Zhang" w:date="2016-04-30T09:57:00Z">
        <w:r w:rsidRPr="00D44B79" w:rsidDel="003C1994">
          <w:rPr>
            <w:rFonts w:ascii="Arial" w:eastAsia="Arial" w:hAnsi="Arial" w:cs="Arial"/>
            <w:color w:val="000000"/>
            <w:sz w:val="22"/>
            <w:szCs w:val="22"/>
          </w:rPr>
          <w:delText>t we</w:delText>
        </w:r>
      </w:del>
      <w:r w:rsidRPr="00D44B79">
        <w:rPr>
          <w:rFonts w:ascii="Arial" w:eastAsia="Arial" w:hAnsi="Arial" w:cs="Arial"/>
          <w:color w:val="000000"/>
          <w:sz w:val="22"/>
          <w:szCs w:val="22"/>
        </w:rPr>
        <w:t xml:space="preserve"> </w:t>
      </w:r>
      <w:ins w:id="135" w:author="Kun Zhang" w:date="2016-04-30T09:58:00Z">
        <w:r w:rsidR="003C1994">
          <w:rPr>
            <w:rFonts w:ascii="Arial" w:eastAsia="Arial" w:hAnsi="Arial" w:cs="Arial"/>
            <w:color w:val="000000"/>
            <w:sz w:val="22"/>
            <w:szCs w:val="22"/>
          </w:rPr>
          <w:t xml:space="preserve">we </w:t>
        </w:r>
      </w:ins>
      <w:r w:rsidRPr="00D44B79">
        <w:rPr>
          <w:rFonts w:ascii="Arial" w:eastAsia="Arial" w:hAnsi="Arial" w:cs="Arial"/>
          <w:color w:val="000000"/>
          <w:sz w:val="22"/>
          <w:szCs w:val="22"/>
        </w:rPr>
        <w:t xml:space="preserve">identified </w:t>
      </w:r>
      <w:ins w:id="136" w:author="Dinh Diep" w:date="2016-04-29T11:36:00Z">
        <w:r w:rsidR="00DD3E5A">
          <w:rPr>
            <w:rFonts w:ascii="Arial" w:eastAsia="Arial" w:hAnsi="Arial" w:cs="Arial"/>
            <w:color w:val="000000"/>
            <w:sz w:val="22"/>
            <w:szCs w:val="22"/>
          </w:rPr>
          <w:t>~</w:t>
        </w:r>
      </w:ins>
      <w:ins w:id="137" w:author="Dinh Diep" w:date="2016-04-29T11:39:00Z">
        <w:r w:rsidR="00DD3E5A">
          <w:rPr>
            <w:rFonts w:ascii="Arial" w:eastAsia="Arial" w:hAnsi="Arial" w:cs="Arial"/>
            <w:color w:val="000000"/>
            <w:sz w:val="22"/>
            <w:szCs w:val="22"/>
          </w:rPr>
          <w:t xml:space="preserve"> </w:t>
        </w:r>
      </w:ins>
      <w:ins w:id="138" w:author="Dinh Diep" w:date="2016-04-29T11:36:00Z">
        <w:r w:rsidR="00DD3E5A">
          <w:rPr>
            <w:rFonts w:ascii="Arial" w:eastAsia="Arial" w:hAnsi="Arial" w:cs="Arial"/>
            <w:color w:val="000000"/>
            <w:sz w:val="22"/>
            <w:szCs w:val="22"/>
          </w:rPr>
          <w:t xml:space="preserve">55 billion </w:t>
        </w:r>
      </w:ins>
      <w:ins w:id="139" w:author="Dinh Diep" w:date="2016-04-29T11:37:00Z">
        <w:r w:rsidR="00DD3E5A">
          <w:rPr>
            <w:rFonts w:ascii="Arial" w:eastAsia="Arial" w:hAnsi="Arial" w:cs="Arial"/>
            <w:color w:val="000000"/>
            <w:sz w:val="22"/>
            <w:szCs w:val="22"/>
          </w:rPr>
          <w:t xml:space="preserve">methylation haplotype informative </w:t>
        </w:r>
      </w:ins>
      <w:ins w:id="140" w:author="Dinh Diep" w:date="2016-04-29T11:36:00Z">
        <w:r w:rsidR="00DD3E5A">
          <w:rPr>
            <w:rFonts w:ascii="Arial" w:eastAsia="Arial" w:hAnsi="Arial" w:cs="Arial"/>
            <w:color w:val="000000"/>
            <w:sz w:val="22"/>
            <w:szCs w:val="22"/>
          </w:rPr>
          <w:t xml:space="preserve">reads </w:t>
        </w:r>
      </w:ins>
      <w:ins w:id="141" w:author="Dinh Diep" w:date="2016-04-29T11:37:00Z">
        <w:r w:rsidR="00DD3E5A">
          <w:rPr>
            <w:rFonts w:ascii="Arial" w:eastAsia="Arial" w:hAnsi="Arial" w:cs="Arial"/>
            <w:color w:val="000000"/>
            <w:sz w:val="22"/>
            <w:szCs w:val="22"/>
          </w:rPr>
          <w:t xml:space="preserve">with total coverage of </w:t>
        </w:r>
      </w:ins>
      <w:commentRangeStart w:id="142"/>
      <w:ins w:id="143" w:author="Dinh Diep" w:date="2016-04-29T14:47:00Z">
        <w:r w:rsidR="00E61EBE">
          <w:rPr>
            <w:rFonts w:ascii="Arial" w:eastAsia="Arial" w:hAnsi="Arial" w:cs="Arial"/>
            <w:color w:val="000000"/>
            <w:sz w:val="22"/>
            <w:szCs w:val="22"/>
          </w:rPr>
          <w:lastRenderedPageBreak/>
          <w:t>58</w:t>
        </w:r>
      </w:ins>
      <w:ins w:id="144" w:author="Dinh Diep" w:date="2016-04-29T11:38:00Z">
        <w:r w:rsidR="00DD3E5A">
          <w:rPr>
            <w:rFonts w:ascii="Arial" w:eastAsia="Arial" w:hAnsi="Arial" w:cs="Arial"/>
            <w:color w:val="000000"/>
            <w:sz w:val="22"/>
            <w:szCs w:val="22"/>
          </w:rPr>
          <w:t xml:space="preserve">.2% </w:t>
        </w:r>
      </w:ins>
      <w:commentRangeEnd w:id="142"/>
      <w:ins w:id="145" w:author="Dinh Diep" w:date="2016-04-29T15:08:00Z">
        <w:r w:rsidR="00331025">
          <w:rPr>
            <w:rStyle w:val="CommentReference"/>
          </w:rPr>
          <w:commentReference w:id="142"/>
        </w:r>
      </w:ins>
      <w:ins w:id="146" w:author="Dinh Diep" w:date="2016-04-29T11:38:00Z">
        <w:r w:rsidR="00DD3E5A">
          <w:rPr>
            <w:rFonts w:ascii="Arial" w:eastAsia="Arial" w:hAnsi="Arial" w:cs="Arial"/>
            <w:color w:val="000000"/>
            <w:sz w:val="22"/>
            <w:szCs w:val="22"/>
          </w:rPr>
          <w:t>of autosomal CpGs. A</w:t>
        </w:r>
      </w:ins>
      <w:del w:id="147" w:author="Dinh Diep" w:date="2016-04-29T11:38:00Z">
        <w:r w:rsidRPr="00D44B79" w:rsidDel="00DD3E5A">
          <w:rPr>
            <w:rFonts w:ascii="Arial" w:eastAsia="Arial" w:hAnsi="Arial" w:cs="Arial"/>
            <w:color w:val="000000"/>
            <w:sz w:val="22"/>
            <w:szCs w:val="22"/>
          </w:rPr>
          <w:delText>a</w:delText>
        </w:r>
      </w:del>
      <w:r w:rsidRPr="00D44B79">
        <w:rPr>
          <w:rFonts w:ascii="Arial" w:eastAsia="Arial" w:hAnsi="Arial" w:cs="Arial"/>
          <w:color w:val="000000"/>
          <w:sz w:val="22"/>
          <w:szCs w:val="22"/>
        </w:rPr>
        <w:t xml:space="preserve"> total of 147,888 MHBs at the average size of 95bp</w:t>
      </w:r>
      <w:ins w:id="148" w:author="Dinh Diep" w:date="2016-04-29T11:38:00Z">
        <w:r w:rsidR="00DD3E5A">
          <w:rPr>
            <w:rFonts w:ascii="Arial" w:eastAsia="Arial" w:hAnsi="Arial" w:cs="Arial"/>
            <w:color w:val="000000"/>
            <w:sz w:val="22"/>
            <w:szCs w:val="22"/>
          </w:rPr>
          <w:t xml:space="preserve"> and minimum </w:t>
        </w:r>
        <w:r w:rsidR="00DD3E5A" w:rsidRPr="00A10780">
          <w:rPr>
            <w:rFonts w:ascii="Arial" w:eastAsia="Arial" w:hAnsi="Arial" w:cs="Arial"/>
            <w:b/>
            <w:color w:val="000000"/>
            <w:sz w:val="22"/>
            <w:szCs w:val="22"/>
            <w:rPrChange w:id="149" w:author="Shicheng Guo" w:date="2016-05-02T09:14:00Z">
              <w:rPr>
                <w:rFonts w:ascii="Arial" w:eastAsia="Arial" w:hAnsi="Arial" w:cs="Arial"/>
                <w:color w:val="000000"/>
                <w:sz w:val="22"/>
                <w:szCs w:val="22"/>
              </w:rPr>
            </w:rPrChange>
          </w:rPr>
          <w:t>2</w:t>
        </w:r>
        <w:r w:rsidR="00DD3E5A">
          <w:rPr>
            <w:rFonts w:ascii="Arial" w:eastAsia="Arial" w:hAnsi="Arial" w:cs="Arial"/>
            <w:color w:val="000000"/>
            <w:sz w:val="22"/>
            <w:szCs w:val="22"/>
          </w:rPr>
          <w:t xml:space="preserve"> CpGs within each block</w:t>
        </w:r>
      </w:ins>
      <w:r w:rsidRPr="00D44B79">
        <w:rPr>
          <w:rFonts w:ascii="Arial" w:eastAsia="Arial" w:hAnsi="Arial" w:cs="Arial"/>
          <w:color w:val="000000"/>
          <w:sz w:val="22"/>
          <w:szCs w:val="22"/>
        </w:rPr>
        <w:t>, which represents ~0.5% of the human genome</w:t>
      </w:r>
      <w:r w:rsidR="00EC3380" w:rsidRPr="00D44B79">
        <w:rPr>
          <w:rFonts w:ascii="Arial" w:eastAsia="Arial" w:hAnsi="Arial" w:cs="Arial"/>
          <w:color w:val="000000"/>
          <w:sz w:val="22"/>
          <w:szCs w:val="22"/>
        </w:rPr>
        <w:t xml:space="preserve"> </w:t>
      </w:r>
      <w:r w:rsidRPr="00D44B79">
        <w:rPr>
          <w:rFonts w:ascii="Arial" w:eastAsia="Arial" w:hAnsi="Arial" w:cs="Arial"/>
          <w:color w:val="000000"/>
          <w:sz w:val="22"/>
          <w:szCs w:val="22"/>
          <w:highlight w:val="white"/>
        </w:rPr>
        <w:t>(</w:t>
      </w:r>
      <w:r w:rsidRPr="00D44B79">
        <w:rPr>
          <w:rFonts w:ascii="Arial" w:eastAsia="Arial" w:hAnsi="Arial" w:cs="Arial"/>
          <w:color w:val="0070C0"/>
          <w:sz w:val="22"/>
          <w:szCs w:val="22"/>
          <w:highlight w:val="white"/>
        </w:rPr>
        <w:t>Supplementary Table 1</w:t>
      </w:r>
      <w:r w:rsidRPr="00D44B79">
        <w:rPr>
          <w:rFonts w:ascii="Arial" w:eastAsia="Arial" w:hAnsi="Arial" w:cs="Arial"/>
          <w:color w:val="000000"/>
          <w:sz w:val="22"/>
          <w:szCs w:val="22"/>
          <w:highlight w:val="white"/>
        </w:rPr>
        <w:t>)</w:t>
      </w:r>
      <w:r w:rsidRPr="00D44B79">
        <w:rPr>
          <w:rFonts w:ascii="Arial" w:eastAsia="Arial" w:hAnsi="Arial" w:cs="Arial"/>
          <w:color w:val="000000"/>
          <w:sz w:val="22"/>
          <w:szCs w:val="22"/>
        </w:rPr>
        <w:t>.The majority of CpG sites within the same MHBs are near perfectly coupled (</w:t>
      </w:r>
      <w:r w:rsidRPr="00D44B79">
        <w:rPr>
          <w:rFonts w:ascii="Arial" w:eastAsia="Arial" w:hAnsi="Arial" w:cs="Arial"/>
          <w:color w:val="000000"/>
          <w:sz w:val="22"/>
          <w:szCs w:val="22"/>
          <w:highlight w:val="white"/>
        </w:rPr>
        <w:t>r</w:t>
      </w:r>
      <w:r w:rsidRPr="00D44B79">
        <w:rPr>
          <w:rFonts w:ascii="Arial" w:eastAsia="Arial" w:hAnsi="Arial" w:cs="Arial"/>
          <w:color w:val="000000"/>
          <w:sz w:val="22"/>
          <w:szCs w:val="22"/>
          <w:highlight w:val="white"/>
          <w:vertAlign w:val="superscript"/>
        </w:rPr>
        <w:t>2</w:t>
      </w:r>
      <w:r w:rsidRPr="00D44B79">
        <w:rPr>
          <w:rFonts w:ascii="Arial" w:eastAsia="Arial" w:hAnsi="Arial" w:cs="Arial"/>
          <w:color w:val="000000"/>
          <w:sz w:val="22"/>
          <w:szCs w:val="22"/>
          <w:vertAlign w:val="superscript"/>
        </w:rPr>
        <w:t xml:space="preserve"> </w:t>
      </w:r>
      <w:r w:rsidRPr="00D44B79">
        <w:rPr>
          <w:rFonts w:ascii="Arial" w:eastAsia="Arial" w:hAnsi="Arial" w:cs="Arial"/>
          <w:color w:val="000000"/>
          <w:sz w:val="22"/>
          <w:szCs w:val="22"/>
          <w:highlight w:val="white"/>
        </w:rPr>
        <w:t>~1.0) regardless of the sample types. We found that methylation LD extends further along the DNA in stem cells and progenitors, compared with normal adult tissue, both in the fraction of tightly coupled CpG pairs (94.8% versus 91.2%), and the over-representation of partially coupled CpG pairs that are over 100 bp apart (</w:t>
      </w:r>
      <w:r w:rsidRPr="00D44B79">
        <w:rPr>
          <w:rFonts w:ascii="Arial" w:eastAsia="Arial" w:hAnsi="Arial" w:cs="Arial"/>
          <w:color w:val="366091"/>
          <w:sz w:val="22"/>
          <w:szCs w:val="22"/>
          <w:highlight w:val="white"/>
        </w:rPr>
        <w:t>Figure 1C</w:t>
      </w:r>
      <w:r w:rsidRPr="00D44B79">
        <w:rPr>
          <w:rFonts w:ascii="Arial" w:eastAsia="Arial" w:hAnsi="Arial" w:cs="Arial"/>
          <w:color w:val="000000"/>
          <w:sz w:val="22"/>
          <w:szCs w:val="22"/>
          <w:highlight w:val="white"/>
        </w:rPr>
        <w:t>). This is consistent to our previous observations on a smaller BSPP data set on 2,020 CpG islands</w:t>
      </w:r>
      <w:r w:rsidR="00C71B67" w:rsidRPr="00D44B79">
        <w:rPr>
          <w:rFonts w:ascii="Arial" w:eastAsia="Arial" w:hAnsi="Arial" w:cs="Arial"/>
          <w:color w:val="000000"/>
          <w:sz w:val="22"/>
          <w:szCs w:val="22"/>
          <w:highlight w:val="white"/>
        </w:rPr>
        <w:t xml:space="preserve"> </w:t>
      </w:r>
      <w:r w:rsidR="00C71B67" w:rsidRPr="00D44B79">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PEVuZE5vdGU+PENpdGU+PEF1dGhvcj5TaG9lbWFrZXI8L0F1dGhvcj48WWVhcj4yMDEwPC9ZZWFy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r w:rsidR="00C71B67" w:rsidRPr="00D44B79">
        <w:rPr>
          <w:rFonts w:ascii="Arial" w:eastAsia="Arial" w:hAnsi="Arial" w:cs="Arial"/>
          <w:color w:val="000000"/>
          <w:sz w:val="22"/>
          <w:szCs w:val="22"/>
          <w:highlight w:val="white"/>
        </w:rPr>
      </w:r>
      <w:r w:rsidR="00C71B67" w:rsidRPr="00D44B79">
        <w:rPr>
          <w:rFonts w:ascii="Arial" w:eastAsia="Arial" w:hAnsi="Arial" w:cs="Arial"/>
          <w:color w:val="000000"/>
          <w:sz w:val="22"/>
          <w:szCs w:val="22"/>
          <w:highlight w:val="white"/>
        </w:rPr>
        <w:fldChar w:fldCharType="separate"/>
      </w:r>
      <w:r w:rsidR="00F248A3">
        <w:rPr>
          <w:rFonts w:ascii="Arial" w:eastAsia="Arial" w:hAnsi="Arial" w:cs="Arial"/>
          <w:noProof/>
          <w:color w:val="000000"/>
          <w:sz w:val="22"/>
          <w:szCs w:val="22"/>
          <w:highlight w:val="white"/>
        </w:rPr>
        <w:t>[</w:t>
      </w:r>
      <w:hyperlink w:anchor="_ENREF_8" w:tooltip="Shoemaker, 2010 #633" w:history="1">
        <w:r w:rsidR="00704710">
          <w:rPr>
            <w:rFonts w:ascii="Arial" w:eastAsia="Arial" w:hAnsi="Arial" w:cs="Arial"/>
            <w:noProof/>
            <w:color w:val="000000"/>
            <w:sz w:val="22"/>
            <w:szCs w:val="22"/>
            <w:highlight w:val="white"/>
          </w:rPr>
          <w:t>8</w:t>
        </w:r>
      </w:hyperlink>
      <w:r w:rsidR="00F248A3">
        <w:rPr>
          <w:rFonts w:ascii="Arial" w:eastAsia="Arial" w:hAnsi="Arial" w:cs="Arial"/>
          <w:noProof/>
          <w:color w:val="000000"/>
          <w:sz w:val="22"/>
          <w:szCs w:val="22"/>
          <w:highlight w:val="white"/>
        </w:rPr>
        <w:t>]</w:t>
      </w:r>
      <w:r w:rsidR="00C71B67" w:rsidRPr="00D44B79">
        <w:rPr>
          <w:rFonts w:ascii="Arial" w:eastAsia="Arial" w:hAnsi="Arial" w:cs="Arial"/>
          <w:color w:val="000000"/>
          <w:sz w:val="22"/>
          <w:szCs w:val="22"/>
          <w:highlight w:val="white"/>
        </w:rPr>
        <w:fldChar w:fldCharType="end"/>
      </w:r>
      <w:r w:rsidR="0055744F" w:rsidRPr="00D44B79">
        <w:rPr>
          <w:rFonts w:ascii="Arial" w:eastAsia="Arial" w:hAnsi="Arial" w:cs="Arial"/>
          <w:color w:val="000000"/>
          <w:sz w:val="22"/>
          <w:szCs w:val="22"/>
          <w:highlight w:val="white"/>
        </w:rPr>
        <w:t xml:space="preserve"> and previous report </w:t>
      </w:r>
      <w:r w:rsidR="006929EB" w:rsidRPr="00D44B79">
        <w:rPr>
          <w:rFonts w:ascii="Arial" w:eastAsia="Arial" w:hAnsi="Arial" w:cs="Arial"/>
          <w:color w:val="000000"/>
          <w:sz w:val="22"/>
          <w:szCs w:val="22"/>
          <w:highlight w:val="white"/>
        </w:rPr>
        <w:fldChar w:fldCharType="begin">
          <w:fldData xml:space="preserve">PEVuZE5vdGU+PENpdGU+PEF1dGhvcj5TaGFvPC9BdXRob3I+PFllYXI+MjAxNDwvWWVhcj48UmVj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</w:fldData>
        </w:fldChar>
      </w:r>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PEVuZE5vdGU+PENpdGU+PEF1dGhvcj5TaGFvPC9BdXRob3I+PFllYXI+MjAxNDwvWWVhcj48UmVj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r w:rsidR="006929EB" w:rsidRPr="00D44B79">
        <w:rPr>
          <w:rFonts w:ascii="Arial" w:eastAsia="Arial" w:hAnsi="Arial" w:cs="Arial"/>
          <w:color w:val="000000"/>
          <w:sz w:val="22"/>
          <w:szCs w:val="22"/>
          <w:highlight w:val="white"/>
        </w:rPr>
      </w:r>
      <w:r w:rsidR="006929EB" w:rsidRPr="00D44B79">
        <w:rPr>
          <w:rFonts w:ascii="Arial" w:eastAsia="Arial" w:hAnsi="Arial" w:cs="Arial"/>
          <w:color w:val="000000"/>
          <w:sz w:val="22"/>
          <w:szCs w:val="22"/>
          <w:highlight w:val="white"/>
        </w:rPr>
        <w:fldChar w:fldCharType="separate"/>
      </w:r>
      <w:r w:rsidR="00F248A3">
        <w:rPr>
          <w:rFonts w:ascii="Arial" w:eastAsia="Arial" w:hAnsi="Arial" w:cs="Arial"/>
          <w:noProof/>
          <w:color w:val="000000"/>
          <w:sz w:val="22"/>
          <w:szCs w:val="22"/>
          <w:highlight w:val="white"/>
        </w:rPr>
        <w:t>[</w:t>
      </w:r>
      <w:hyperlink w:anchor="_ENREF_12" w:tooltip="Shao, 2014 #634" w:history="1">
        <w:r w:rsidR="00704710">
          <w:rPr>
            <w:rFonts w:ascii="Arial" w:eastAsia="Arial" w:hAnsi="Arial" w:cs="Arial"/>
            <w:noProof/>
            <w:color w:val="000000"/>
            <w:sz w:val="22"/>
            <w:szCs w:val="22"/>
            <w:highlight w:val="white"/>
          </w:rPr>
          <w:t>12</w:t>
        </w:r>
      </w:hyperlink>
      <w:r w:rsidR="00F248A3">
        <w:rPr>
          <w:rFonts w:ascii="Arial" w:eastAsia="Arial" w:hAnsi="Arial" w:cs="Arial"/>
          <w:noProof/>
          <w:color w:val="000000"/>
          <w:sz w:val="22"/>
          <w:szCs w:val="22"/>
          <w:highlight w:val="white"/>
        </w:rPr>
        <w:t>]</w:t>
      </w:r>
      <w:r w:rsidR="006929EB"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w:t>
      </w:r>
      <w:r w:rsidR="0055744F" w:rsidRPr="00D44B79">
        <w:rPr>
          <w:rFonts w:ascii="Arial" w:eastAsia="Arial" w:hAnsi="Arial" w:cs="Arial"/>
          <w:color w:val="000000"/>
          <w:sz w:val="22"/>
          <w:szCs w:val="22"/>
          <w:highlight w:val="white"/>
        </w:rPr>
        <w:t>Interestingly</w:t>
      </w:r>
      <w:r w:rsidRPr="00D44B79">
        <w:rPr>
          <w:rFonts w:ascii="Arial" w:eastAsia="Arial" w:hAnsi="Arial" w:cs="Arial"/>
          <w:color w:val="000000"/>
          <w:sz w:val="22"/>
          <w:szCs w:val="22"/>
          <w:highlight w:val="white"/>
        </w:rPr>
        <w:t xml:space="preserve">, in primary tumor tissues, we observed a reduction of </w:t>
      </w:r>
      <w:r w:rsidRPr="00D44B79">
        <w:rPr>
          <w:rFonts w:ascii="Arial" w:eastAsia="Arial" w:hAnsi="Arial" w:cs="Arial"/>
          <w:color w:val="000000"/>
          <w:sz w:val="22"/>
          <w:szCs w:val="22"/>
        </w:rPr>
        <w:t xml:space="preserve">perfectly coupled CpG pairs, which could be related to the pattern of discordant methylation that has been reported in </w:t>
      </w:r>
      <w:r w:rsidR="00A42CBF">
        <w:rPr>
          <w:rFonts w:ascii="Arial" w:eastAsia="Arial" w:hAnsi="Arial" w:cs="Arial"/>
          <w:color w:val="000000"/>
          <w:sz w:val="22"/>
          <w:szCs w:val="22"/>
        </w:rPr>
        <w:t>VMR</w:t>
      </w:r>
      <w:r w:rsidR="000353A2" w:rsidRPr="00D44B79">
        <w:rPr>
          <w:rFonts w:ascii="Arial" w:eastAsia="Arial" w:hAnsi="Arial" w:cs="Arial"/>
          <w:color w:val="000000"/>
          <w:sz w:val="22"/>
          <w:szCs w:val="22"/>
        </w:rPr>
        <w:t xml:space="preserve"> </w:t>
      </w:r>
      <w:r w:rsidR="006929EB" w:rsidRPr="00D44B79">
        <w:rPr>
          <w:rFonts w:ascii="Arial" w:eastAsia="Arial" w:hAnsi="Arial" w:cs="Arial"/>
          <w:color w:val="000000"/>
          <w:sz w:val="22"/>
          <w:szCs w:val="22"/>
        </w:rPr>
        <w:fldChar w:fldCharType="begin">
          <w:fldData xml:space="preserve">PEVuZE5vdGU+PENpdGU+PEF1dGhvcj5MYW5kYXU8L0F1dGhvcj48WWVhcj4yMDE0PC9ZZWFyPjxS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ZC11cmxzPjx1cmw+aHR0cDovL3d3dy5uY2JpLm5sbS5uaWguZ292L3B1Ym1lZC8yNTQ5MDQ0Nzwv
dXJsPjwvcmVsYXRlZC11cmxzPjwvdXJscz48Y3VzdG9tMj40MzAyNDE4PC9jdXN0b20yPjxlbGVj
dHJvbmljLXJlc291cmNlLW51bT4xMC4xMDE2L2ouY2NlbGwuMjAxNC4xMC4wMTI8L2VsZWN0cm9u
aWMtcmVzb3VyY2UtbnVtPjxsYW5ndWFnZT5lbmc8L2xhbmd1YWdlPjwvcmVjb3JkPjwvQ2l0ZT48
L0VuZE5vdGU+AG==
</w:fldData>
        </w:fldChar>
      </w:r>
      <w:r w:rsidR="00F248A3">
        <w:rPr>
          <w:rFonts w:ascii="Arial" w:eastAsia="Arial" w:hAnsi="Arial" w:cs="Arial"/>
          <w:color w:val="000000"/>
          <w:sz w:val="22"/>
          <w:szCs w:val="22"/>
        </w:rPr>
        <w:instrText xml:space="preserve"> ADDIN EN.CITE </w:instrText>
      </w:r>
      <w:r w:rsidR="00F248A3">
        <w:rPr>
          <w:rFonts w:ascii="Arial" w:eastAsia="Arial" w:hAnsi="Arial" w:cs="Arial"/>
          <w:color w:val="000000"/>
          <w:sz w:val="22"/>
          <w:szCs w:val="22"/>
        </w:rPr>
        <w:fldChar w:fldCharType="begin">
          <w:fldData xml:space="preserve">PEVuZE5vdGU+PENpdGU+PEF1dGhvcj5MYW5kYXU8L0F1dGhvcj48WWVhcj4yMDE0PC9ZZWFyPjxS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ZC11cmxzPjx1cmw+aHR0cDovL3d3dy5uY2JpLm5sbS5uaWguZ292L3B1Ym1lZC8yNTQ5MDQ0Nzwv
dXJsPjwvcmVsYXRlZC11cmxzPjwvdXJscz48Y3VzdG9tMj40MzAyNDE4PC9jdXN0b20yPjxlbGVj
dHJvbmljLXJlc291cmNlLW51bT4xMC4xMDE2L2ouY2NlbGwuMjAxNC4xMC4wMTI8L2VsZWN0cm9u
aWMtcmVzb3VyY2UtbnVtPjxsYW5ndWFnZT5lbmc8L2xhbmd1YWdlPjwvcmVjb3JkPjwvQ2l0ZT48
L0VuZE5vdGU+AG==
</w:fldData>
        </w:fldChar>
      </w:r>
      <w:r w:rsidR="00F248A3">
        <w:rPr>
          <w:rFonts w:ascii="Arial" w:eastAsia="Arial" w:hAnsi="Arial" w:cs="Arial"/>
          <w:color w:val="000000"/>
          <w:sz w:val="22"/>
          <w:szCs w:val="22"/>
        </w:rPr>
        <w:instrText xml:space="preserve"> ADDIN EN.CITE.DATA </w:instrText>
      </w:r>
      <w:r w:rsidR="00F248A3">
        <w:rPr>
          <w:rFonts w:ascii="Arial" w:eastAsia="Arial" w:hAnsi="Arial" w:cs="Arial"/>
          <w:color w:val="000000"/>
          <w:sz w:val="22"/>
          <w:szCs w:val="22"/>
        </w:rPr>
      </w:r>
      <w:r w:rsidR="00F248A3">
        <w:rPr>
          <w:rFonts w:ascii="Arial" w:eastAsia="Arial" w:hAnsi="Arial" w:cs="Arial"/>
          <w:color w:val="000000"/>
          <w:sz w:val="22"/>
          <w:szCs w:val="22"/>
        </w:rPr>
        <w:fldChar w:fldCharType="end"/>
      </w:r>
      <w:r w:rsidR="006929EB" w:rsidRPr="00D44B79">
        <w:rPr>
          <w:rFonts w:ascii="Arial" w:eastAsia="Arial" w:hAnsi="Arial" w:cs="Arial"/>
          <w:color w:val="000000"/>
          <w:sz w:val="22"/>
          <w:szCs w:val="22"/>
        </w:rPr>
      </w:r>
      <w:r w:rsidR="006929EB" w:rsidRPr="00D44B79">
        <w:rPr>
          <w:rFonts w:ascii="Arial" w:eastAsia="Arial" w:hAnsi="Arial" w:cs="Arial"/>
          <w:color w:val="000000"/>
          <w:sz w:val="22"/>
          <w:szCs w:val="22"/>
        </w:rPr>
        <w:fldChar w:fldCharType="separate"/>
      </w:r>
      <w:r w:rsidR="00F248A3">
        <w:rPr>
          <w:rFonts w:ascii="Arial" w:eastAsia="Arial" w:hAnsi="Arial" w:cs="Arial"/>
          <w:noProof/>
          <w:color w:val="000000"/>
          <w:sz w:val="22"/>
          <w:szCs w:val="22"/>
        </w:rPr>
        <w:t>[</w:t>
      </w:r>
      <w:hyperlink w:anchor="_ENREF_13" w:tooltip="Landau, 2014 #631" w:history="1">
        <w:r w:rsidR="00704710">
          <w:rPr>
            <w:rFonts w:ascii="Arial" w:eastAsia="Arial" w:hAnsi="Arial" w:cs="Arial"/>
            <w:noProof/>
            <w:color w:val="000000"/>
            <w:sz w:val="22"/>
            <w:szCs w:val="22"/>
          </w:rPr>
          <w:t>13</w:t>
        </w:r>
      </w:hyperlink>
      <w:r w:rsidR="00F248A3">
        <w:rPr>
          <w:rFonts w:ascii="Arial" w:eastAsia="Arial" w:hAnsi="Arial" w:cs="Arial"/>
          <w:noProof/>
          <w:color w:val="000000"/>
          <w:sz w:val="22"/>
          <w:szCs w:val="22"/>
        </w:rPr>
        <w:t>]</w:t>
      </w:r>
      <w:r w:rsidR="006929EB" w:rsidRPr="00D44B79">
        <w:rPr>
          <w:rFonts w:ascii="Arial" w:eastAsia="Arial" w:hAnsi="Arial" w:cs="Arial"/>
          <w:color w:val="000000"/>
          <w:sz w:val="22"/>
          <w:szCs w:val="22"/>
        </w:rPr>
        <w:fldChar w:fldCharType="end"/>
      </w:r>
      <w:r w:rsidRPr="00D44B79">
        <w:rPr>
          <w:rFonts w:ascii="Arial" w:eastAsia="Arial" w:hAnsi="Arial" w:cs="Arial"/>
          <w:color w:val="000000"/>
          <w:sz w:val="22"/>
          <w:szCs w:val="22"/>
        </w:rPr>
        <w:t xml:space="preserve">. </w:t>
      </w:r>
    </w:p>
    <w:p w14:paraId="11F26DDE" w14:textId="77777777" w:rsidR="00AF1A75" w:rsidRPr="00B22FD7" w:rsidRDefault="00AF1A75">
      <w:pPr>
        <w:spacing w:line="276" w:lineRule="auto"/>
        <w:jc w:val="left"/>
        <w:rPr>
          <w:rFonts w:ascii="Arial" w:hAnsi="Arial" w:cs="Arial"/>
        </w:rPr>
      </w:pPr>
    </w:p>
    <w:p w14:paraId="1C6D85D0" w14:textId="430C80E2" w:rsidR="00AF1A75" w:rsidRPr="00B22FD7" w:rsidDel="0036115F" w:rsidRDefault="00B92B21">
      <w:pPr>
        <w:spacing w:line="276" w:lineRule="auto"/>
        <w:jc w:val="left"/>
        <w:rPr>
          <w:moveFrom w:id="150" w:author="Dinh Diep" w:date="2016-04-29T15:07:00Z"/>
          <w:rFonts w:ascii="Arial" w:hAnsi="Arial" w:cs="Arial"/>
        </w:rPr>
      </w:pPr>
      <w:moveFromRangeStart w:id="151" w:author="Dinh Diep" w:date="2016-04-29T15:07:00Z" w:name="move449705752"/>
      <w:moveFrom w:id="152" w:author="Dinh Diep" w:date="2016-04-29T15:07:00Z">
        <w:r w:rsidRPr="00D44B79" w:rsidDel="0036115F">
          <w:rPr>
            <w:rFonts w:ascii="Arial" w:eastAsia="Arial" w:hAnsi="Arial" w:cs="Arial"/>
            <w:color w:val="000000"/>
            <w:sz w:val="22"/>
            <w:szCs w:val="22"/>
          </w:rPr>
          <w:t>These MHBs appear to represent a distinct type of genomic feature that partially overlap</w:t>
        </w:r>
        <w:r w:rsidR="00EC4A59" w:rsidRPr="00D44B79" w:rsidDel="0036115F">
          <w:rPr>
            <w:rFonts w:ascii="Arial" w:eastAsia="Arial" w:hAnsi="Arial" w:cs="Arial"/>
            <w:color w:val="000000"/>
            <w:sz w:val="22"/>
            <w:szCs w:val="22"/>
          </w:rPr>
          <w:t>s</w:t>
        </w:r>
        <w:r w:rsidRPr="00D44B79" w:rsidDel="0036115F">
          <w:rPr>
            <w:rFonts w:ascii="Arial" w:eastAsia="Arial" w:hAnsi="Arial" w:cs="Arial"/>
            <w:color w:val="000000"/>
            <w:sz w:val="22"/>
            <w:szCs w:val="22"/>
          </w:rPr>
          <w:t xml:space="preserve"> with well-documented genomic elements</w:t>
        </w:r>
        <w:r w:rsidRPr="00D44B79" w:rsidDel="0036115F">
          <w:rPr>
            <w:rFonts w:ascii="Arial" w:eastAsia="Arial" w:hAnsi="Arial" w:cs="Arial"/>
            <w:color w:val="000000"/>
            <w:sz w:val="22"/>
            <w:szCs w:val="22"/>
            <w:highlight w:val="white"/>
          </w:rPr>
          <w:t xml:space="preserve"> (</w:t>
        </w:r>
        <w:r w:rsidRPr="00D44B79" w:rsidDel="0036115F">
          <w:rPr>
            <w:rFonts w:ascii="Arial" w:eastAsia="Arial" w:hAnsi="Arial" w:cs="Arial"/>
            <w:color w:val="0070C0"/>
            <w:sz w:val="22"/>
            <w:szCs w:val="22"/>
            <w:highlight w:val="white"/>
          </w:rPr>
          <w:t>Figure 1D</w:t>
        </w:r>
        <w:r w:rsidRPr="00D44B79" w:rsidDel="0036115F">
          <w:rPr>
            <w:rFonts w:ascii="Arial" w:eastAsia="Arial" w:hAnsi="Arial" w:cs="Arial"/>
            <w:color w:val="000000"/>
            <w:sz w:val="22"/>
            <w:szCs w:val="22"/>
            <w:highlight w:val="white"/>
          </w:rPr>
          <w:t xml:space="preserve">). Among all the methylation blocks, 60,828 (41.1%) were located in intergenic regions while 87,060 (58.9%) regions in transcribed regions. These MHBs </w:t>
        </w:r>
        <w:r w:rsidR="00EC4A59" w:rsidRPr="00D44B79" w:rsidDel="0036115F">
          <w:rPr>
            <w:rFonts w:ascii="Arial" w:eastAsia="Arial" w:hAnsi="Arial" w:cs="Arial"/>
            <w:color w:val="000000"/>
            <w:sz w:val="22"/>
            <w:szCs w:val="22"/>
            <w:highlight w:val="white"/>
          </w:rPr>
          <w:t xml:space="preserve">were significantly enriched in </w:t>
        </w:r>
        <w:r w:rsidRPr="00D44B79" w:rsidDel="0036115F">
          <w:rPr>
            <w:rFonts w:ascii="Arial" w:eastAsia="Arial" w:hAnsi="Arial" w:cs="Arial"/>
            <w:color w:val="000000"/>
            <w:sz w:val="22"/>
            <w:szCs w:val="22"/>
            <w:highlight w:val="white"/>
          </w:rPr>
          <w:t>enhancers (enrichment factor=7.6, p-value&lt;10</w:t>
        </w:r>
        <w:r w:rsidRPr="00D44B79" w:rsidDel="0036115F">
          <w:rPr>
            <w:rFonts w:ascii="Arial" w:eastAsia="Arial" w:hAnsi="Arial" w:cs="Arial"/>
            <w:color w:val="000000"/>
            <w:sz w:val="22"/>
            <w:szCs w:val="22"/>
            <w:highlight w:val="white"/>
            <w:vertAlign w:val="superscript"/>
          </w:rPr>
          <w:t>-6</w:t>
        </w:r>
        <w:r w:rsidRPr="00D44B79" w:rsidDel="0036115F">
          <w:rPr>
            <w:rFonts w:ascii="Arial" w:eastAsia="Arial" w:hAnsi="Arial" w:cs="Arial"/>
            <w:color w:val="000000"/>
            <w:sz w:val="22"/>
            <w:szCs w:val="22"/>
            <w:highlight w:val="white"/>
          </w:rPr>
          <w:t>), super enhancer (enrichment factor=2.3, p-value&lt;10</w:t>
        </w:r>
        <w:r w:rsidRPr="00D44B79" w:rsidDel="0036115F">
          <w:rPr>
            <w:rFonts w:ascii="Arial" w:eastAsia="Arial" w:hAnsi="Arial" w:cs="Arial"/>
            <w:color w:val="000000"/>
            <w:sz w:val="22"/>
            <w:szCs w:val="22"/>
            <w:highlight w:val="white"/>
            <w:vertAlign w:val="superscript"/>
          </w:rPr>
          <w:t>-6</w:t>
        </w:r>
        <w:r w:rsidRPr="00D44B79" w:rsidDel="0036115F">
          <w:rPr>
            <w:rFonts w:ascii="Arial" w:eastAsia="Arial" w:hAnsi="Arial" w:cs="Arial"/>
            <w:color w:val="000000"/>
            <w:sz w:val="22"/>
            <w:szCs w:val="22"/>
            <w:highlight w:val="white"/>
          </w:rPr>
          <w:t>), promoter regions (enrichment factor=14.5, p-value&lt;10</w:t>
        </w:r>
        <w:r w:rsidRPr="00D44B79" w:rsidDel="0036115F">
          <w:rPr>
            <w:rFonts w:ascii="Arial" w:eastAsia="Arial" w:hAnsi="Arial" w:cs="Arial"/>
            <w:color w:val="000000"/>
            <w:sz w:val="22"/>
            <w:szCs w:val="22"/>
            <w:highlight w:val="white"/>
            <w:vertAlign w:val="superscript"/>
          </w:rPr>
          <w:t>-6</w:t>
        </w:r>
        <w:r w:rsidRPr="00D44B79" w:rsidDel="0036115F">
          <w:rPr>
            <w:rFonts w:ascii="Arial" w:eastAsia="Arial" w:hAnsi="Arial" w:cs="Arial"/>
            <w:color w:val="000000"/>
            <w:sz w:val="22"/>
            <w:szCs w:val="22"/>
            <w:highlight w:val="white"/>
          </w:rPr>
          <w:t>), CpG is</w:t>
        </w:r>
        <w:r w:rsidR="00EC4A59" w:rsidRPr="00D44B79" w:rsidDel="0036115F">
          <w:rPr>
            <w:rFonts w:ascii="Arial" w:eastAsia="Arial" w:hAnsi="Arial" w:cs="Arial"/>
            <w:color w:val="000000"/>
            <w:sz w:val="22"/>
            <w:szCs w:val="22"/>
            <w:highlight w:val="white"/>
          </w:rPr>
          <w:t>lands (enrichment factor=70.4, p-value</w:t>
        </w:r>
        <w:r w:rsidRPr="00D44B79" w:rsidDel="0036115F">
          <w:rPr>
            <w:rFonts w:ascii="Arial" w:eastAsia="Arial" w:hAnsi="Arial" w:cs="Arial"/>
            <w:color w:val="000000"/>
            <w:sz w:val="22"/>
            <w:szCs w:val="22"/>
            <w:highlight w:val="white"/>
          </w:rPr>
          <w:t>&lt;10</w:t>
        </w:r>
        <w:r w:rsidRPr="00D44B79" w:rsidDel="0036115F">
          <w:rPr>
            <w:rFonts w:ascii="Arial" w:eastAsia="Arial" w:hAnsi="Arial" w:cs="Arial"/>
            <w:color w:val="000000"/>
            <w:sz w:val="22"/>
            <w:szCs w:val="22"/>
            <w:highlight w:val="white"/>
            <w:vertAlign w:val="superscript"/>
          </w:rPr>
          <w:t>-6</w:t>
        </w:r>
        <w:r w:rsidRPr="00D44B79" w:rsidDel="0036115F">
          <w:rPr>
            <w:rFonts w:ascii="Arial" w:eastAsia="Arial" w:hAnsi="Arial" w:cs="Arial"/>
            <w:color w:val="000000"/>
            <w:sz w:val="22"/>
            <w:szCs w:val="22"/>
            <w:highlight w:val="white"/>
          </w:rPr>
          <w:t>) and imprinted genes (enrichment factor=54.6, p-value&lt;10</w:t>
        </w:r>
        <w:r w:rsidRPr="00D44B79" w:rsidDel="0036115F">
          <w:rPr>
            <w:rFonts w:ascii="Arial" w:eastAsia="Arial" w:hAnsi="Arial" w:cs="Arial"/>
            <w:color w:val="000000"/>
            <w:sz w:val="22"/>
            <w:szCs w:val="22"/>
            <w:highlight w:val="white"/>
            <w:vertAlign w:val="superscript"/>
          </w:rPr>
          <w:t>-6</w:t>
        </w:r>
        <w:r w:rsidRPr="00D44B79" w:rsidDel="0036115F">
          <w:rPr>
            <w:rFonts w:ascii="Arial" w:eastAsia="Arial" w:hAnsi="Arial" w:cs="Arial"/>
            <w:color w:val="000000"/>
            <w:sz w:val="22"/>
            <w:szCs w:val="22"/>
            <w:highlight w:val="white"/>
          </w:rPr>
          <w:t xml:space="preserve">). In addition, we observed modest depletion in </w:t>
        </w:r>
        <w:r w:rsidR="002B1AA2" w:rsidRPr="00D44B79" w:rsidDel="0036115F">
          <w:rPr>
            <w:rFonts w:ascii="Arial" w:eastAsia="Arial" w:hAnsi="Arial" w:cs="Arial"/>
            <w:color w:val="000000"/>
            <w:sz w:val="22"/>
            <w:szCs w:val="22"/>
            <w:highlight w:val="white"/>
          </w:rPr>
          <w:t xml:space="preserve">LAD </w:t>
        </w:r>
        <w:r w:rsidR="008A3879" w:rsidRPr="00D44B79" w:rsidDel="0036115F">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Del="0036115F">
          <w:rPr>
            <w:rFonts w:ascii="Arial" w:eastAsia="Arial" w:hAnsi="Arial" w:cs="Arial"/>
            <w:color w:val="000000"/>
            <w:sz w:val="22"/>
            <w:szCs w:val="22"/>
            <w:highlight w:val="white"/>
          </w:rPr>
          <w:instrText xml:space="preserve"> ADDIN EN.CITE </w:instrText>
        </w:r>
        <w:r w:rsidR="000B2CAE" w:rsidDel="0036115F">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ZWNOdW0+Njk5PC9SZWNOdW0+PERpc3BsYXlUZXh0PlsxM108L0Rpc3BsYXlUZXh0PjxyZWNvcmQ+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0B2CAE" w:rsidDel="0036115F">
          <w:rPr>
            <w:rFonts w:ascii="Arial" w:eastAsia="Arial" w:hAnsi="Arial" w:cs="Arial"/>
            <w:color w:val="000000"/>
            <w:sz w:val="22"/>
            <w:szCs w:val="22"/>
            <w:highlight w:val="white"/>
          </w:rPr>
          <w:instrText xml:space="preserve"> ADDIN EN.CITE.DATA </w:instrText>
        </w:r>
      </w:moveFrom>
      <w:del w:id="153" w:author="Dinh Diep" w:date="2016-04-29T15:07:00Z">
        <w:r w:rsidR="000B2CAE" w:rsidDel="0036115F">
          <w:rPr>
            <w:rFonts w:ascii="Arial" w:eastAsia="Arial" w:hAnsi="Arial" w:cs="Arial"/>
            <w:color w:val="000000"/>
            <w:sz w:val="22"/>
            <w:szCs w:val="22"/>
            <w:highlight w:val="white"/>
          </w:rPr>
        </w:r>
      </w:del>
      <w:moveFrom w:id="154" w:author="Dinh Diep" w:date="2016-04-29T15:07:00Z">
        <w:r w:rsidR="000B2CAE" w:rsidDel="0036115F">
          <w:rPr>
            <w:rFonts w:ascii="Arial" w:eastAsia="Arial" w:hAnsi="Arial" w:cs="Arial"/>
            <w:color w:val="000000"/>
            <w:sz w:val="22"/>
            <w:szCs w:val="22"/>
            <w:highlight w:val="white"/>
          </w:rPr>
          <w:fldChar w:fldCharType="end"/>
        </w:r>
      </w:moveFrom>
      <w:del w:id="155" w:author="Dinh Diep" w:date="2016-04-29T15:07:00Z">
        <w:r w:rsidR="008A3879" w:rsidRPr="00D44B79" w:rsidDel="0036115F">
          <w:rPr>
            <w:rFonts w:ascii="Arial" w:eastAsia="Arial" w:hAnsi="Arial" w:cs="Arial"/>
            <w:color w:val="000000"/>
            <w:sz w:val="22"/>
            <w:szCs w:val="22"/>
            <w:highlight w:val="white"/>
          </w:rPr>
        </w:r>
      </w:del>
      <w:moveFrom w:id="156" w:author="Dinh Diep" w:date="2016-04-29T15:07:00Z">
        <w:r w:rsidR="008A3879" w:rsidRPr="00D44B79" w:rsidDel="0036115F">
          <w:rPr>
            <w:rFonts w:ascii="Arial" w:eastAsia="Arial" w:hAnsi="Arial" w:cs="Arial"/>
            <w:color w:val="000000"/>
            <w:sz w:val="22"/>
            <w:szCs w:val="22"/>
            <w:highlight w:val="white"/>
          </w:rPr>
          <w:fldChar w:fldCharType="separate"/>
        </w:r>
        <w:r w:rsidR="000B2CAE" w:rsidDel="0036115F">
          <w:rPr>
            <w:rFonts w:ascii="Arial" w:eastAsia="Arial" w:hAnsi="Arial" w:cs="Arial"/>
            <w:noProof/>
            <w:color w:val="000000"/>
            <w:sz w:val="22"/>
            <w:szCs w:val="22"/>
            <w:highlight w:val="white"/>
          </w:rPr>
          <w:t>[</w:t>
        </w:r>
        <w:r w:rsidR="00010A96" w:rsidDel="0036115F">
          <w:fldChar w:fldCharType="begin"/>
        </w:r>
        <w:r w:rsidR="00010A96" w:rsidDel="0036115F">
          <w:instrText xml:space="preserve"> HYPERLINK \l "_ENREF_13" \o "Guelen, 2008 #699" </w:instrText>
        </w:r>
        <w:r w:rsidR="00010A96" w:rsidDel="0036115F">
          <w:fldChar w:fldCharType="separate"/>
        </w:r>
        <w:r w:rsidR="000B2CAE" w:rsidDel="0036115F">
          <w:rPr>
            <w:rFonts w:ascii="Arial" w:eastAsia="Arial" w:hAnsi="Arial" w:cs="Arial"/>
            <w:noProof/>
            <w:color w:val="000000"/>
            <w:sz w:val="22"/>
            <w:szCs w:val="22"/>
            <w:highlight w:val="white"/>
          </w:rPr>
          <w:t>13</w:t>
        </w:r>
        <w:r w:rsidR="00010A96" w:rsidDel="0036115F">
          <w:rPr>
            <w:rFonts w:ascii="Arial" w:eastAsia="Arial" w:hAnsi="Arial" w:cs="Arial"/>
            <w:noProof/>
            <w:color w:val="000000"/>
            <w:sz w:val="22"/>
            <w:szCs w:val="22"/>
            <w:highlight w:val="white"/>
          </w:rPr>
          <w:fldChar w:fldCharType="end"/>
        </w:r>
        <w:r w:rsidR="000B2CAE" w:rsidDel="0036115F">
          <w:rPr>
            <w:rFonts w:ascii="Arial" w:eastAsia="Arial" w:hAnsi="Arial" w:cs="Arial"/>
            <w:noProof/>
            <w:color w:val="000000"/>
            <w:sz w:val="22"/>
            <w:szCs w:val="22"/>
            <w:highlight w:val="white"/>
          </w:rPr>
          <w:t>]</w:t>
        </w:r>
        <w:r w:rsidR="008A3879" w:rsidRPr="00D44B79" w:rsidDel="0036115F">
          <w:rPr>
            <w:rFonts w:ascii="Arial" w:eastAsia="Arial" w:hAnsi="Arial" w:cs="Arial"/>
            <w:color w:val="000000"/>
            <w:sz w:val="22"/>
            <w:szCs w:val="22"/>
            <w:highlight w:val="white"/>
          </w:rPr>
          <w:fldChar w:fldCharType="end"/>
        </w:r>
        <w:r w:rsidRPr="00D44B79" w:rsidDel="0036115F">
          <w:rPr>
            <w:rFonts w:ascii="Arial" w:eastAsia="Arial" w:hAnsi="Arial" w:cs="Arial"/>
            <w:color w:val="000000"/>
            <w:sz w:val="22"/>
            <w:szCs w:val="22"/>
            <w:highlight w:val="white"/>
          </w:rPr>
          <w:t xml:space="preserve"> and LOCK </w:t>
        </w:r>
        <w:r w:rsidR="002B1AA2" w:rsidRPr="00D44B79" w:rsidDel="0036115F">
          <w:rPr>
            <w:rFonts w:ascii="Arial" w:eastAsia="Arial" w:hAnsi="Arial" w:cs="Arial"/>
            <w:color w:val="000000"/>
            <w:sz w:val="22"/>
            <w:szCs w:val="22"/>
            <w:highlight w:val="white"/>
          </w:rPr>
          <w:t xml:space="preserve">regions </w:t>
        </w:r>
        <w:r w:rsidR="008A3879" w:rsidRPr="00D44B79" w:rsidDel="0036115F">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Del="0036115F">
          <w:rPr>
            <w:rFonts w:ascii="Arial" w:eastAsia="Arial" w:hAnsi="Arial" w:cs="Arial"/>
            <w:color w:val="000000"/>
            <w:sz w:val="22"/>
            <w:szCs w:val="22"/>
            <w:highlight w:val="white"/>
          </w:rPr>
          <w:instrText xml:space="preserve"> ADDIN EN.CITE </w:instrText>
        </w:r>
        <w:r w:rsidR="000B2CAE" w:rsidDel="0036115F">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dW0+NzAwPC9SZWNOdW0+PERpc3BsYXlUZXh0PlsxNF08L0Rpc3BsYXlUZXh0PjxyZWNvcmQ+PHJl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0B2CAE" w:rsidDel="0036115F">
          <w:rPr>
            <w:rFonts w:ascii="Arial" w:eastAsia="Arial" w:hAnsi="Arial" w:cs="Arial"/>
            <w:color w:val="000000"/>
            <w:sz w:val="22"/>
            <w:szCs w:val="22"/>
            <w:highlight w:val="white"/>
          </w:rPr>
          <w:instrText xml:space="preserve"> ADDIN EN.CITE.DATA </w:instrText>
        </w:r>
      </w:moveFrom>
      <w:del w:id="157" w:author="Dinh Diep" w:date="2016-04-29T15:07:00Z">
        <w:r w:rsidR="000B2CAE" w:rsidDel="0036115F">
          <w:rPr>
            <w:rFonts w:ascii="Arial" w:eastAsia="Arial" w:hAnsi="Arial" w:cs="Arial"/>
            <w:color w:val="000000"/>
            <w:sz w:val="22"/>
            <w:szCs w:val="22"/>
            <w:highlight w:val="white"/>
          </w:rPr>
        </w:r>
      </w:del>
      <w:moveFrom w:id="158" w:author="Dinh Diep" w:date="2016-04-29T15:07:00Z">
        <w:r w:rsidR="000B2CAE" w:rsidDel="0036115F">
          <w:rPr>
            <w:rFonts w:ascii="Arial" w:eastAsia="Arial" w:hAnsi="Arial" w:cs="Arial"/>
            <w:color w:val="000000"/>
            <w:sz w:val="22"/>
            <w:szCs w:val="22"/>
            <w:highlight w:val="white"/>
          </w:rPr>
          <w:fldChar w:fldCharType="end"/>
        </w:r>
      </w:moveFrom>
      <w:del w:id="159" w:author="Dinh Diep" w:date="2016-04-29T15:07:00Z">
        <w:r w:rsidR="008A3879" w:rsidRPr="00D44B79" w:rsidDel="0036115F">
          <w:rPr>
            <w:rFonts w:ascii="Arial" w:eastAsia="Arial" w:hAnsi="Arial" w:cs="Arial"/>
            <w:color w:val="000000"/>
            <w:sz w:val="22"/>
            <w:szCs w:val="22"/>
            <w:highlight w:val="white"/>
          </w:rPr>
        </w:r>
      </w:del>
      <w:moveFrom w:id="160" w:author="Dinh Diep" w:date="2016-04-29T15:07:00Z">
        <w:r w:rsidR="008A3879" w:rsidRPr="00D44B79" w:rsidDel="0036115F">
          <w:rPr>
            <w:rFonts w:ascii="Arial" w:eastAsia="Arial" w:hAnsi="Arial" w:cs="Arial"/>
            <w:color w:val="000000"/>
            <w:sz w:val="22"/>
            <w:szCs w:val="22"/>
            <w:highlight w:val="white"/>
          </w:rPr>
          <w:fldChar w:fldCharType="separate"/>
        </w:r>
        <w:r w:rsidR="000B2CAE" w:rsidDel="0036115F">
          <w:rPr>
            <w:rFonts w:ascii="Arial" w:eastAsia="Arial" w:hAnsi="Arial" w:cs="Arial"/>
            <w:noProof/>
            <w:color w:val="000000"/>
            <w:sz w:val="22"/>
            <w:szCs w:val="22"/>
            <w:highlight w:val="white"/>
          </w:rPr>
          <w:t>[</w:t>
        </w:r>
        <w:r w:rsidR="00010A96" w:rsidDel="0036115F">
          <w:fldChar w:fldCharType="begin"/>
        </w:r>
        <w:r w:rsidR="00010A96" w:rsidDel="0036115F">
          <w:instrText xml:space="preserve"> HYPERLINK \l "_ENREF_14" \o "Wen, 2009 #700" </w:instrText>
        </w:r>
        <w:r w:rsidR="00010A96" w:rsidDel="0036115F">
          <w:fldChar w:fldCharType="separate"/>
        </w:r>
        <w:r w:rsidR="000B2CAE" w:rsidDel="0036115F">
          <w:rPr>
            <w:rFonts w:ascii="Arial" w:eastAsia="Arial" w:hAnsi="Arial" w:cs="Arial"/>
            <w:noProof/>
            <w:color w:val="000000"/>
            <w:sz w:val="22"/>
            <w:szCs w:val="22"/>
            <w:highlight w:val="white"/>
          </w:rPr>
          <w:t>14</w:t>
        </w:r>
        <w:r w:rsidR="00010A96" w:rsidDel="0036115F">
          <w:rPr>
            <w:rFonts w:ascii="Arial" w:eastAsia="Arial" w:hAnsi="Arial" w:cs="Arial"/>
            <w:noProof/>
            <w:color w:val="000000"/>
            <w:sz w:val="22"/>
            <w:szCs w:val="22"/>
            <w:highlight w:val="white"/>
          </w:rPr>
          <w:fldChar w:fldCharType="end"/>
        </w:r>
        <w:r w:rsidR="000B2CAE" w:rsidDel="0036115F">
          <w:rPr>
            <w:rFonts w:ascii="Arial" w:eastAsia="Arial" w:hAnsi="Arial" w:cs="Arial"/>
            <w:noProof/>
            <w:color w:val="000000"/>
            <w:sz w:val="22"/>
            <w:szCs w:val="22"/>
            <w:highlight w:val="white"/>
          </w:rPr>
          <w:t>]</w:t>
        </w:r>
        <w:r w:rsidR="008A3879" w:rsidRPr="00D44B79" w:rsidDel="0036115F">
          <w:rPr>
            <w:rFonts w:ascii="Arial" w:eastAsia="Arial" w:hAnsi="Arial" w:cs="Arial"/>
            <w:color w:val="000000"/>
            <w:sz w:val="22"/>
            <w:szCs w:val="22"/>
            <w:highlight w:val="white"/>
          </w:rPr>
          <w:fldChar w:fldCharType="end"/>
        </w:r>
        <w:r w:rsidRPr="00D44B79" w:rsidDel="0036115F">
          <w:rPr>
            <w:rFonts w:ascii="Arial" w:eastAsia="Arial" w:hAnsi="Arial" w:cs="Arial"/>
            <w:color w:val="000000"/>
            <w:sz w:val="22"/>
            <w:szCs w:val="22"/>
            <w:highlight w:val="white"/>
          </w:rPr>
          <w:t xml:space="preserve"> (46% and 37% of the expected values), modest enrichment in TAD</w:t>
        </w:r>
        <w:r w:rsidR="00B77ACE" w:rsidRPr="00D44B79" w:rsidDel="0036115F">
          <w:rPr>
            <w:rFonts w:ascii="Arial" w:eastAsia="Arial" w:hAnsi="Arial" w:cs="Arial"/>
            <w:color w:val="000000"/>
            <w:sz w:val="22"/>
            <w:szCs w:val="22"/>
            <w:highlight w:val="white"/>
          </w:rPr>
          <w:t xml:space="preserve"> </w:t>
        </w:r>
        <w:r w:rsidR="00B77ACE" w:rsidRPr="00D44B79" w:rsidDel="0036115F">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Del="0036115F">
          <w:rPr>
            <w:rFonts w:ascii="Arial" w:eastAsia="Arial" w:hAnsi="Arial" w:cs="Arial"/>
            <w:color w:val="000000"/>
            <w:sz w:val="22"/>
            <w:szCs w:val="22"/>
            <w:highlight w:val="white"/>
          </w:rPr>
          <w:instrText xml:space="preserve"> ADDIN EN.CITE </w:instrText>
        </w:r>
        <w:r w:rsidR="000B2CAE" w:rsidDel="0036115F">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Y051bT43MjI8L1JlY051bT48RGlzcGxheVRleHQ+WzE1XTwvRGlzcGxheVRleHQ+PHJlY29yZD48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0B2CAE" w:rsidDel="0036115F">
          <w:rPr>
            <w:rFonts w:ascii="Arial" w:eastAsia="Arial" w:hAnsi="Arial" w:cs="Arial"/>
            <w:color w:val="000000"/>
            <w:sz w:val="22"/>
            <w:szCs w:val="22"/>
            <w:highlight w:val="white"/>
          </w:rPr>
          <w:instrText xml:space="preserve"> ADDIN EN.CITE.DATA </w:instrText>
        </w:r>
      </w:moveFrom>
      <w:del w:id="161" w:author="Dinh Diep" w:date="2016-04-29T15:07:00Z">
        <w:r w:rsidR="000B2CAE" w:rsidDel="0036115F">
          <w:rPr>
            <w:rFonts w:ascii="Arial" w:eastAsia="Arial" w:hAnsi="Arial" w:cs="Arial"/>
            <w:color w:val="000000"/>
            <w:sz w:val="22"/>
            <w:szCs w:val="22"/>
            <w:highlight w:val="white"/>
          </w:rPr>
        </w:r>
      </w:del>
      <w:moveFrom w:id="162" w:author="Dinh Diep" w:date="2016-04-29T15:07:00Z">
        <w:r w:rsidR="000B2CAE" w:rsidDel="0036115F">
          <w:rPr>
            <w:rFonts w:ascii="Arial" w:eastAsia="Arial" w:hAnsi="Arial" w:cs="Arial"/>
            <w:color w:val="000000"/>
            <w:sz w:val="22"/>
            <w:szCs w:val="22"/>
            <w:highlight w:val="white"/>
          </w:rPr>
          <w:fldChar w:fldCharType="end"/>
        </w:r>
      </w:moveFrom>
      <w:del w:id="163" w:author="Dinh Diep" w:date="2016-04-29T15:07:00Z">
        <w:r w:rsidR="00B77ACE" w:rsidRPr="00D44B79" w:rsidDel="0036115F">
          <w:rPr>
            <w:rFonts w:ascii="Arial" w:eastAsia="Arial" w:hAnsi="Arial" w:cs="Arial"/>
            <w:color w:val="000000"/>
            <w:sz w:val="22"/>
            <w:szCs w:val="22"/>
            <w:highlight w:val="white"/>
          </w:rPr>
        </w:r>
      </w:del>
      <w:moveFrom w:id="164" w:author="Dinh Diep" w:date="2016-04-29T15:07:00Z">
        <w:r w:rsidR="00B77ACE" w:rsidRPr="00D44B79" w:rsidDel="0036115F">
          <w:rPr>
            <w:rFonts w:ascii="Arial" w:eastAsia="Arial" w:hAnsi="Arial" w:cs="Arial"/>
            <w:color w:val="000000"/>
            <w:sz w:val="22"/>
            <w:szCs w:val="22"/>
            <w:highlight w:val="white"/>
          </w:rPr>
          <w:fldChar w:fldCharType="separate"/>
        </w:r>
        <w:r w:rsidR="000B2CAE" w:rsidDel="0036115F">
          <w:rPr>
            <w:rFonts w:ascii="Arial" w:eastAsia="Arial" w:hAnsi="Arial" w:cs="Arial"/>
            <w:noProof/>
            <w:color w:val="000000"/>
            <w:sz w:val="22"/>
            <w:szCs w:val="22"/>
            <w:highlight w:val="white"/>
          </w:rPr>
          <w:t>[</w:t>
        </w:r>
        <w:r w:rsidR="00010A96" w:rsidDel="0036115F">
          <w:fldChar w:fldCharType="begin"/>
        </w:r>
        <w:r w:rsidR="00010A96" w:rsidDel="0036115F">
          <w:instrText xml:space="preserve"> HYPERLINK \l "_ENREF_15" \o "Dixon, 2012 #722" </w:instrText>
        </w:r>
        <w:r w:rsidR="00010A96" w:rsidDel="0036115F">
          <w:fldChar w:fldCharType="separate"/>
        </w:r>
        <w:r w:rsidR="000B2CAE" w:rsidDel="0036115F">
          <w:rPr>
            <w:rFonts w:ascii="Arial" w:eastAsia="Arial" w:hAnsi="Arial" w:cs="Arial"/>
            <w:noProof/>
            <w:color w:val="000000"/>
            <w:sz w:val="22"/>
            <w:szCs w:val="22"/>
            <w:highlight w:val="white"/>
          </w:rPr>
          <w:t>15</w:t>
        </w:r>
        <w:r w:rsidR="00010A96" w:rsidDel="0036115F">
          <w:rPr>
            <w:rFonts w:ascii="Arial" w:eastAsia="Arial" w:hAnsi="Arial" w:cs="Arial"/>
            <w:noProof/>
            <w:color w:val="000000"/>
            <w:sz w:val="22"/>
            <w:szCs w:val="22"/>
            <w:highlight w:val="white"/>
          </w:rPr>
          <w:fldChar w:fldCharType="end"/>
        </w:r>
        <w:r w:rsidR="000B2CAE" w:rsidDel="0036115F">
          <w:rPr>
            <w:rFonts w:ascii="Arial" w:eastAsia="Arial" w:hAnsi="Arial" w:cs="Arial"/>
            <w:noProof/>
            <w:color w:val="000000"/>
            <w:sz w:val="22"/>
            <w:szCs w:val="22"/>
            <w:highlight w:val="white"/>
          </w:rPr>
          <w:t>]</w:t>
        </w:r>
        <w:r w:rsidR="00B77ACE" w:rsidRPr="00D44B79" w:rsidDel="0036115F">
          <w:rPr>
            <w:rFonts w:ascii="Arial" w:eastAsia="Arial" w:hAnsi="Arial" w:cs="Arial"/>
            <w:color w:val="000000"/>
            <w:sz w:val="22"/>
            <w:szCs w:val="22"/>
            <w:highlight w:val="white"/>
          </w:rPr>
          <w:fldChar w:fldCharType="end"/>
        </w:r>
        <w:r w:rsidRPr="00D44B79" w:rsidDel="0036115F">
          <w:rPr>
            <w:rFonts w:ascii="Arial" w:eastAsia="Arial" w:hAnsi="Arial" w:cs="Arial"/>
            <w:color w:val="000000"/>
            <w:sz w:val="22"/>
            <w:szCs w:val="22"/>
            <w:highlight w:val="white"/>
          </w:rPr>
          <w:t xml:space="preserve">, and a </w:t>
        </w:r>
        <w:r w:rsidR="00EC4A59" w:rsidRPr="00D44B79" w:rsidDel="0036115F">
          <w:rPr>
            <w:rFonts w:ascii="Arial" w:eastAsia="Arial" w:hAnsi="Arial" w:cs="Arial"/>
            <w:color w:val="000000"/>
            <w:sz w:val="22"/>
            <w:szCs w:val="22"/>
            <w:highlight w:val="white"/>
          </w:rPr>
          <w:t xml:space="preserve">very </w:t>
        </w:r>
        <w:r w:rsidR="005C0830" w:rsidDel="0036115F">
          <w:rPr>
            <w:rFonts w:ascii="Arial" w:eastAsia="Arial" w:hAnsi="Arial" w:cs="Arial"/>
            <w:color w:val="000000"/>
            <w:sz w:val="22"/>
            <w:szCs w:val="22"/>
            <w:highlight w:val="white"/>
          </w:rPr>
          <w:t>strong (26-fold</w:t>
        </w:r>
        <w:r w:rsidRPr="00D44B79" w:rsidDel="0036115F">
          <w:rPr>
            <w:rFonts w:ascii="Arial" w:eastAsia="Arial" w:hAnsi="Arial" w:cs="Arial"/>
            <w:color w:val="000000"/>
            <w:sz w:val="22"/>
            <w:szCs w:val="22"/>
            <w:highlight w:val="white"/>
          </w:rPr>
          <w:t xml:space="preserve">) enrichment in variable methylation regions (VMR). To decouple the influence of CpG </w:t>
        </w:r>
        <w:r w:rsidR="00EC4A59" w:rsidRPr="00D44B79" w:rsidDel="0036115F">
          <w:rPr>
            <w:rFonts w:ascii="Arial" w:eastAsia="Arial" w:hAnsi="Arial" w:cs="Arial"/>
            <w:color w:val="000000"/>
            <w:sz w:val="22"/>
            <w:szCs w:val="22"/>
            <w:highlight w:val="white"/>
          </w:rPr>
          <w:t>density</w:t>
        </w:r>
        <w:r w:rsidRPr="00D44B79" w:rsidDel="0036115F">
          <w:rPr>
            <w:rFonts w:ascii="Arial" w:eastAsia="Arial" w:hAnsi="Arial" w:cs="Arial"/>
            <w:color w:val="000000"/>
            <w:sz w:val="22"/>
            <w:szCs w:val="22"/>
            <w:highlight w:val="white"/>
          </w:rPr>
          <w:t>, we further examined the subset of MHBs that do not overlap with CpG islands, and observed a consistent enrichment pattern (</w:t>
        </w:r>
        <w:r w:rsidRPr="00D44B79" w:rsidDel="0036115F">
          <w:rPr>
            <w:rFonts w:ascii="Arial" w:eastAsia="Arial" w:hAnsi="Arial" w:cs="Arial"/>
            <w:color w:val="0070C0"/>
            <w:sz w:val="22"/>
            <w:szCs w:val="22"/>
            <w:highlight w:val="white"/>
          </w:rPr>
          <w:t>Figure 1E)</w:t>
        </w:r>
        <w:r w:rsidRPr="00D44B79" w:rsidDel="0036115F">
          <w:rPr>
            <w:rFonts w:ascii="Arial" w:eastAsia="Arial" w:hAnsi="Arial" w:cs="Arial"/>
            <w:color w:val="000000"/>
            <w:sz w:val="22"/>
            <w:szCs w:val="22"/>
            <w:highlight w:val="white"/>
          </w:rPr>
          <w:t>.</w:t>
        </w:r>
        <w:r w:rsidRPr="00D44B79" w:rsidDel="0036115F">
          <w:rPr>
            <w:rFonts w:ascii="Arial" w:eastAsia="Arial" w:hAnsi="Arial" w:cs="Arial"/>
            <w:color w:val="000000"/>
            <w:sz w:val="22"/>
            <w:szCs w:val="22"/>
          </w:rPr>
          <w:t> We obtained histone maps of H3K27ac, H3K4me1, and H3K4me3 from the Roadmap Epigenomics Project for 41 different human cell types and calcu</w:t>
        </w:r>
        <w:r w:rsidR="00967124" w:rsidDel="0036115F">
          <w:rPr>
            <w:rFonts w:ascii="Arial" w:eastAsia="Arial" w:hAnsi="Arial" w:cs="Arial"/>
            <w:color w:val="000000"/>
            <w:sz w:val="22"/>
            <w:szCs w:val="22"/>
          </w:rPr>
          <w:t>lated the enrichment over MHBs</w:t>
        </w:r>
        <w:r w:rsidRPr="00D44B79" w:rsidDel="0036115F">
          <w:rPr>
            <w:rFonts w:ascii="Arial" w:eastAsia="Arial" w:hAnsi="Arial" w:cs="Arial"/>
            <w:color w:val="000000"/>
            <w:sz w:val="22"/>
            <w:szCs w:val="22"/>
          </w:rPr>
          <w:t>. Signatures of active promoters over many MHBs (enrichments of H3K4me3 and H3K27ac) were observed, which corroborated with the previous analysis showing strong enrichment of the blocks in promoter regions</w:t>
        </w:r>
        <w:r w:rsidR="00786EA7" w:rsidDel="0036115F">
          <w:rPr>
            <w:rFonts w:ascii="Arial" w:eastAsia="Arial" w:hAnsi="Arial" w:cs="Arial"/>
            <w:color w:val="000000"/>
            <w:sz w:val="22"/>
            <w:szCs w:val="22"/>
          </w:rPr>
          <w:t xml:space="preserve"> (</w:t>
        </w:r>
        <w:r w:rsidR="00786EA7" w:rsidRPr="00407005" w:rsidDel="0036115F">
          <w:rPr>
            <w:rFonts w:ascii="Arial" w:eastAsia="Arial" w:hAnsi="Arial" w:cs="Arial"/>
            <w:color w:val="0070C0"/>
            <w:sz w:val="22"/>
            <w:szCs w:val="22"/>
          </w:rPr>
          <w:t>Supplementary Figure</w:t>
        </w:r>
        <w:r w:rsidR="00B5428B" w:rsidRPr="00407005" w:rsidDel="0036115F">
          <w:rPr>
            <w:rFonts w:ascii="Arial" w:eastAsia="Arial" w:hAnsi="Arial" w:cs="Arial"/>
            <w:color w:val="0070C0"/>
            <w:sz w:val="22"/>
            <w:szCs w:val="22"/>
          </w:rPr>
          <w:t xml:space="preserve"> </w:t>
        </w:r>
        <w:r w:rsidR="00967124" w:rsidDel="0036115F">
          <w:rPr>
            <w:rFonts w:ascii="Arial" w:eastAsia="Arial" w:hAnsi="Arial" w:cs="Arial"/>
            <w:color w:val="0070C0"/>
            <w:sz w:val="22"/>
            <w:szCs w:val="22"/>
          </w:rPr>
          <w:t>1</w:t>
        </w:r>
        <w:r w:rsidR="00786EA7" w:rsidDel="0036115F">
          <w:rPr>
            <w:rFonts w:ascii="Arial" w:eastAsia="Arial" w:hAnsi="Arial" w:cs="Arial"/>
            <w:color w:val="000000"/>
            <w:sz w:val="22"/>
            <w:szCs w:val="22"/>
          </w:rPr>
          <w:t>)</w:t>
        </w:r>
        <w:r w:rsidRPr="00D44B79" w:rsidDel="0036115F">
          <w:rPr>
            <w:rFonts w:ascii="Arial" w:eastAsia="Arial" w:hAnsi="Arial" w:cs="Arial"/>
            <w:color w:val="000000"/>
            <w:sz w:val="22"/>
            <w:szCs w:val="22"/>
          </w:rPr>
          <w:t xml:space="preserve">. </w:t>
        </w:r>
      </w:moveFrom>
    </w:p>
    <w:p w14:paraId="30B33DD4" w14:textId="51B93B16" w:rsidR="00AF1A75" w:rsidRPr="00B22FD7" w:rsidDel="0036115F" w:rsidRDefault="00AF1A75">
      <w:pPr>
        <w:spacing w:line="276" w:lineRule="auto"/>
        <w:jc w:val="left"/>
        <w:rPr>
          <w:moveFrom w:id="165" w:author="Dinh Diep" w:date="2016-04-29T15:07:00Z"/>
          <w:rFonts w:ascii="Arial" w:hAnsi="Arial" w:cs="Arial"/>
        </w:rPr>
      </w:pPr>
    </w:p>
    <w:p w14:paraId="160C2939" w14:textId="736E0976" w:rsidR="00144980" w:rsidRDefault="00B92B21">
      <w:pPr>
        <w:spacing w:line="276" w:lineRule="auto"/>
        <w:jc w:val="left"/>
        <w:rPr>
          <w:rFonts w:ascii="Arial" w:eastAsia="Arial" w:hAnsi="Arial" w:cs="Arial"/>
          <w:color w:val="FF0000"/>
          <w:sz w:val="22"/>
          <w:szCs w:val="22"/>
        </w:rPr>
      </w:pPr>
      <w:bookmarkStart w:id="166" w:name="h.l6ytigx7paw3" w:colFirst="0" w:colLast="0"/>
      <w:bookmarkEnd w:id="166"/>
      <w:moveFromRangeEnd w:id="151"/>
      <w:r w:rsidRPr="00D44B79">
        <w:rPr>
          <w:rFonts w:ascii="Arial" w:eastAsia="Arial" w:hAnsi="Arial" w:cs="Arial"/>
          <w:color w:val="000000"/>
          <w:sz w:val="22"/>
          <w:szCs w:val="22"/>
        </w:rPr>
        <w:t xml:space="preserve">While WGBS data allowed us to unbiasedly identify MHBs across the entire genome, the 61 sets of data did not </w:t>
      </w:r>
      <w:r w:rsidR="00EC4A59" w:rsidRPr="00D44B79">
        <w:rPr>
          <w:rFonts w:ascii="Arial" w:eastAsia="Arial" w:hAnsi="Arial" w:cs="Arial"/>
          <w:color w:val="000000"/>
          <w:sz w:val="22"/>
          <w:szCs w:val="22"/>
        </w:rPr>
        <w:t xml:space="preserve">represent </w:t>
      </w:r>
      <w:r w:rsidRPr="00D44B79">
        <w:rPr>
          <w:rFonts w:ascii="Arial" w:eastAsia="Arial" w:hAnsi="Arial" w:cs="Arial"/>
          <w:color w:val="000000"/>
          <w:sz w:val="22"/>
          <w:szCs w:val="22"/>
        </w:rPr>
        <w:t xml:space="preserve">the full diversity of human cell/tissue types. To validate the MHBs in a wider range of human tissues and culture cells, we next searched for MHBs in published Reduced Representation Bisulfite Sequencing (RRBS) data </w:t>
      </w:r>
      <w:r w:rsidR="00EC4A59" w:rsidRPr="00D44B79">
        <w:rPr>
          <w:rFonts w:ascii="Arial" w:eastAsia="Arial" w:hAnsi="Arial" w:cs="Arial"/>
          <w:color w:val="000000"/>
          <w:sz w:val="22"/>
          <w:szCs w:val="22"/>
        </w:rPr>
        <w:t>from</w:t>
      </w:r>
      <w:r w:rsidRPr="00D44B79">
        <w:rPr>
          <w:rFonts w:ascii="Arial" w:eastAsia="Arial" w:hAnsi="Arial" w:cs="Arial"/>
          <w:color w:val="000000"/>
          <w:sz w:val="22"/>
          <w:szCs w:val="22"/>
        </w:rPr>
        <w:t xml:space="preserve"> ENCODE cell lines and tissue samples</w:t>
      </w:r>
      <w:r w:rsidR="00EC4A59" w:rsidRPr="00D44B79">
        <w:rPr>
          <w:rFonts w:ascii="Arial" w:eastAsia="Arial" w:hAnsi="Arial" w:cs="Arial"/>
          <w:color w:val="000000"/>
          <w:sz w:val="22"/>
          <w:szCs w:val="22"/>
        </w:rPr>
        <w:t>, as well as 637 sets of Illumina 450k methylation array data from 11 human normal tissues.</w:t>
      </w:r>
      <w:r w:rsidRPr="00D44B79">
        <w:rPr>
          <w:rFonts w:ascii="Arial" w:eastAsia="Arial" w:hAnsi="Arial" w:cs="Arial"/>
          <w:color w:val="000000"/>
          <w:sz w:val="22"/>
          <w:szCs w:val="22"/>
        </w:rPr>
        <w:t xml:space="preserve"> </w:t>
      </w:r>
      <w:r w:rsidR="00EC4A59" w:rsidRPr="00D44B79">
        <w:rPr>
          <w:rFonts w:ascii="Arial" w:eastAsia="Arial" w:hAnsi="Arial" w:cs="Arial"/>
          <w:color w:val="000000"/>
          <w:sz w:val="22"/>
          <w:szCs w:val="22"/>
        </w:rPr>
        <w:t xml:space="preserve">The ENCODE RRBS data sets were generated with short (36bp) Illumina sequencing reads, greatly limiting the length of methylation haplotypes that can be called. </w:t>
      </w:r>
      <w:r w:rsidR="00EC4A59" w:rsidRPr="00B22FD7">
        <w:rPr>
          <w:rFonts w:ascii="Arial" w:eastAsia="Arial" w:hAnsi="Arial" w:cs="Arial"/>
          <w:color w:val="000000"/>
          <w:sz w:val="22"/>
          <w:szCs w:val="22"/>
        </w:rPr>
        <w:t>On the other hand</w:t>
      </w:r>
      <w:r w:rsidR="000E2A0E" w:rsidRPr="00B22FD7">
        <w:rPr>
          <w:rFonts w:ascii="Arial" w:eastAsia="Arial" w:hAnsi="Arial" w:cs="Arial"/>
          <w:color w:val="000000"/>
          <w:sz w:val="22"/>
          <w:szCs w:val="22"/>
        </w:rPr>
        <w:t>,</w:t>
      </w:r>
      <w:r w:rsidR="00EC4A59" w:rsidRPr="00B22FD7">
        <w:rPr>
          <w:rFonts w:ascii="Arial" w:eastAsia="Arial" w:hAnsi="Arial" w:cs="Arial"/>
          <w:color w:val="000000"/>
          <w:sz w:val="22"/>
          <w:szCs w:val="22"/>
        </w:rPr>
        <w:t xml:space="preserve"> Illumina methylation arrays only report average CpG methylation of all DNA molecules in a sample, which cannot be used for methylation linkage disequilibrium analysis. Therefore, we calculated the pairwise correlation coefficient of adjacent CpG methylation levels across </w:t>
      </w:r>
      <w:r w:rsidR="00990ABD" w:rsidRPr="00B22FD7">
        <w:rPr>
          <w:rFonts w:ascii="Arial" w:eastAsia="Arial" w:hAnsi="Arial" w:cs="Arial"/>
          <w:color w:val="000000"/>
          <w:sz w:val="22"/>
          <w:szCs w:val="22"/>
        </w:rPr>
        <w:t xml:space="preserve">the 101 RRBS and </w:t>
      </w:r>
      <w:r w:rsidR="00EC4A59" w:rsidRPr="00B22FD7">
        <w:rPr>
          <w:rFonts w:ascii="Arial" w:eastAsia="Arial" w:hAnsi="Arial" w:cs="Arial"/>
          <w:color w:val="000000"/>
          <w:sz w:val="22"/>
          <w:szCs w:val="22"/>
        </w:rPr>
        <w:t xml:space="preserve">637 </w:t>
      </w:r>
      <w:r w:rsidR="00990ABD" w:rsidRPr="00B22FD7">
        <w:rPr>
          <w:rFonts w:ascii="Arial" w:eastAsia="Arial" w:hAnsi="Arial" w:cs="Arial"/>
          <w:color w:val="000000"/>
          <w:sz w:val="22"/>
          <w:szCs w:val="22"/>
        </w:rPr>
        <w:t xml:space="preserve">450k methylation array </w:t>
      </w:r>
      <w:r w:rsidR="00EC4A59" w:rsidRPr="00B22FD7">
        <w:rPr>
          <w:rFonts w:ascii="Arial" w:eastAsia="Arial" w:hAnsi="Arial" w:cs="Arial"/>
          <w:color w:val="000000"/>
          <w:sz w:val="22"/>
          <w:szCs w:val="22"/>
        </w:rPr>
        <w:t xml:space="preserve">data sets for block partitioning. Note that the presence of such correlated methylation blocks is a necessary but not sufficient condition for MHBs. Nonetheless, the absence of correlated methylation blocks </w:t>
      </w:r>
      <w:r w:rsidR="000C1AFE" w:rsidRPr="00B22FD7">
        <w:rPr>
          <w:rFonts w:ascii="Arial" w:eastAsia="Arial" w:hAnsi="Arial" w:cs="Arial"/>
          <w:color w:val="000000"/>
          <w:sz w:val="22"/>
          <w:szCs w:val="22"/>
        </w:rPr>
        <w:t xml:space="preserve">in </w:t>
      </w:r>
      <w:r w:rsidR="00990ABD" w:rsidRPr="00B22FD7">
        <w:rPr>
          <w:rFonts w:ascii="Arial" w:eastAsia="Arial" w:hAnsi="Arial" w:cs="Arial"/>
          <w:color w:val="000000"/>
          <w:sz w:val="22"/>
          <w:szCs w:val="22"/>
        </w:rPr>
        <w:t>these data</w:t>
      </w:r>
      <w:r w:rsidR="00EC4A59" w:rsidRPr="00B22FD7">
        <w:rPr>
          <w:rFonts w:ascii="Arial" w:eastAsia="Arial" w:hAnsi="Arial" w:cs="Arial"/>
          <w:color w:val="000000"/>
          <w:sz w:val="22"/>
          <w:szCs w:val="22"/>
        </w:rPr>
        <w:t xml:space="preserve"> would indicate potential false discovery of MHBs. </w:t>
      </w:r>
    </w:p>
    <w:p w14:paraId="66F19C08" w14:textId="77777777" w:rsidR="005C55D8" w:rsidRPr="002408CE" w:rsidRDefault="005C55D8">
      <w:pPr>
        <w:spacing w:line="276" w:lineRule="auto"/>
        <w:jc w:val="left"/>
        <w:rPr>
          <w:rFonts w:ascii="Arial" w:eastAsiaTheme="minorEastAsia" w:hAnsi="Arial" w:cs="Arial"/>
          <w:color w:val="auto"/>
          <w:sz w:val="22"/>
          <w:szCs w:val="22"/>
        </w:rPr>
      </w:pPr>
    </w:p>
    <w:p w14:paraId="4BF64A9B" w14:textId="042C556A" w:rsidR="00144980" w:rsidRDefault="00EC4A59">
      <w:pPr>
        <w:spacing w:line="276" w:lineRule="auto"/>
        <w:jc w:val="left"/>
        <w:rPr>
          <w:ins w:id="167" w:author="Dinh Diep" w:date="2016-04-29T15:07:00Z"/>
          <w:rFonts w:ascii="Arial" w:eastAsia="Arial" w:hAnsi="Arial" w:cs="Arial"/>
          <w:color w:val="auto"/>
          <w:sz w:val="22"/>
          <w:szCs w:val="22"/>
        </w:rPr>
      </w:pPr>
      <w:commentRangeStart w:id="168"/>
      <w:r w:rsidRPr="002408CE">
        <w:rPr>
          <w:rFonts w:ascii="Arial" w:eastAsia="Arial" w:hAnsi="Arial" w:cs="Arial"/>
          <w:color w:val="auto"/>
          <w:sz w:val="22"/>
          <w:szCs w:val="22"/>
        </w:rPr>
        <w:t>Of the</w:t>
      </w:r>
      <w:r w:rsidR="00B92B21" w:rsidRPr="002408CE">
        <w:rPr>
          <w:rFonts w:ascii="Arial" w:eastAsia="Arial" w:hAnsi="Arial" w:cs="Arial"/>
          <w:color w:val="auto"/>
          <w:sz w:val="22"/>
          <w:szCs w:val="22"/>
        </w:rPr>
        <w:t xml:space="preserve"> 101</w:t>
      </w:r>
      <w:r w:rsidRPr="002408CE">
        <w:rPr>
          <w:rFonts w:ascii="Arial" w:eastAsia="Arial" w:hAnsi="Arial" w:cs="Arial"/>
          <w:color w:val="auto"/>
          <w:sz w:val="22"/>
          <w:szCs w:val="22"/>
        </w:rPr>
        <w:t xml:space="preserve"> ENCODE</w:t>
      </w:r>
      <w:r w:rsidR="00B92B21" w:rsidRPr="002408CE">
        <w:rPr>
          <w:rFonts w:ascii="Arial" w:eastAsia="Arial" w:hAnsi="Arial" w:cs="Arial"/>
          <w:color w:val="auto"/>
          <w:sz w:val="22"/>
          <w:szCs w:val="22"/>
        </w:rPr>
        <w:t xml:space="preserve"> RRBS data sets</w:t>
      </w:r>
      <w:r w:rsidR="008E6B95" w:rsidRPr="002408CE">
        <w:rPr>
          <w:rFonts w:ascii="Arial" w:eastAsia="Arial" w:hAnsi="Arial" w:cs="Arial"/>
          <w:color w:val="auto"/>
          <w:sz w:val="22"/>
          <w:szCs w:val="22"/>
        </w:rPr>
        <w:t xml:space="preserve">, with </w:t>
      </w:r>
      <w:commentRangeStart w:id="169"/>
      <w:del w:id="170" w:author="Shicheng Guo" w:date="2016-05-02T09:15:00Z">
        <w:r w:rsidR="008E6B95" w:rsidRPr="002408CE" w:rsidDel="00A10780">
          <w:rPr>
            <w:rFonts w:ascii="Arial" w:eastAsia="Arial" w:hAnsi="Arial" w:cs="Arial"/>
            <w:color w:val="auto"/>
            <w:sz w:val="22"/>
            <w:szCs w:val="22"/>
          </w:rPr>
          <w:delText xml:space="preserve">experienced </w:delText>
        </w:r>
        <w:commentRangeEnd w:id="169"/>
        <w:r w:rsidR="00044330" w:rsidDel="00A10780">
          <w:rPr>
            <w:rStyle w:val="CommentReference"/>
          </w:rPr>
          <w:commentReference w:id="169"/>
        </w:r>
      </w:del>
      <w:r w:rsidR="008E6B95" w:rsidRPr="002408CE">
        <w:rPr>
          <w:rFonts w:ascii="Arial" w:eastAsia="Arial" w:hAnsi="Arial" w:cs="Arial"/>
          <w:color w:val="auto"/>
          <w:sz w:val="22"/>
          <w:szCs w:val="22"/>
        </w:rPr>
        <w:t>Pearson's r to high density CpG regions,</w:t>
      </w:r>
      <w:r w:rsidR="00B92B21" w:rsidRPr="002408CE">
        <w:rPr>
          <w:rFonts w:ascii="Arial" w:eastAsia="Arial" w:hAnsi="Arial" w:cs="Arial"/>
          <w:color w:val="auto"/>
          <w:sz w:val="22"/>
          <w:szCs w:val="22"/>
        </w:rPr>
        <w:t xml:space="preserve"> we identified a total of 23,517 MHBs, which have significant overlaps with</w:t>
      </w:r>
      <w:ins w:id="171" w:author="Shicheng Guo" w:date="2016-05-02T09:16:00Z">
        <w:r w:rsidR="00A10780">
          <w:rPr>
            <w:rFonts w:ascii="Arial" w:eastAsia="Arial" w:hAnsi="Arial" w:cs="Arial"/>
            <w:color w:val="auto"/>
            <w:sz w:val="22"/>
            <w:szCs w:val="22"/>
          </w:rPr>
          <w:t xml:space="preserve"> pre-defined </w:t>
        </w:r>
      </w:ins>
      <w:del w:id="172" w:author="Shicheng Guo" w:date="2016-05-02T09:16:00Z">
        <w:r w:rsidR="00B92B21" w:rsidRPr="002408CE" w:rsidDel="00A10780">
          <w:rPr>
            <w:rFonts w:ascii="Arial" w:eastAsia="Arial" w:hAnsi="Arial" w:cs="Arial"/>
            <w:color w:val="auto"/>
            <w:sz w:val="22"/>
            <w:szCs w:val="22"/>
          </w:rPr>
          <w:delText xml:space="preserve"> the 147,888 </w:delText>
        </w:r>
      </w:del>
      <w:r w:rsidR="00B92B21" w:rsidRPr="002408CE">
        <w:rPr>
          <w:rFonts w:ascii="Arial" w:eastAsia="Arial" w:hAnsi="Arial" w:cs="Arial"/>
          <w:color w:val="auto"/>
          <w:sz w:val="22"/>
          <w:szCs w:val="22"/>
        </w:rPr>
        <w:t xml:space="preserve">MHBs </w:t>
      </w:r>
      <w:del w:id="173" w:author="Shicheng Guo" w:date="2016-05-02T09:16:00Z">
        <w:r w:rsidR="00B92B21" w:rsidRPr="002408CE" w:rsidDel="00A10780">
          <w:rPr>
            <w:rFonts w:ascii="Arial" w:eastAsia="Arial" w:hAnsi="Arial" w:cs="Arial"/>
            <w:color w:val="auto"/>
            <w:sz w:val="22"/>
            <w:szCs w:val="22"/>
          </w:rPr>
          <w:delText xml:space="preserve">discovered </w:delText>
        </w:r>
      </w:del>
      <w:r w:rsidR="00B92B21" w:rsidRPr="002408CE">
        <w:rPr>
          <w:rFonts w:ascii="Arial" w:eastAsia="Arial" w:hAnsi="Arial" w:cs="Arial"/>
          <w:color w:val="auto"/>
          <w:sz w:val="22"/>
          <w:szCs w:val="22"/>
        </w:rPr>
        <w:t>in</w:t>
      </w:r>
      <w:ins w:id="174" w:author="Shicheng Guo" w:date="2016-05-02T09:16:00Z">
        <w:r w:rsidR="00A10780">
          <w:rPr>
            <w:rFonts w:ascii="Arial" w:eastAsia="Arial" w:hAnsi="Arial" w:cs="Arial"/>
            <w:color w:val="auto"/>
            <w:sz w:val="22"/>
            <w:szCs w:val="22"/>
          </w:rPr>
          <w:t xml:space="preserve"> </w:t>
        </w:r>
      </w:ins>
      <w:del w:id="175" w:author="Shicheng Guo" w:date="2016-05-02T09:16:00Z">
        <w:r w:rsidR="00B92B21" w:rsidRPr="002408CE" w:rsidDel="00A10780">
          <w:rPr>
            <w:rFonts w:ascii="Arial" w:eastAsia="Arial" w:hAnsi="Arial" w:cs="Arial"/>
            <w:color w:val="auto"/>
            <w:sz w:val="22"/>
            <w:szCs w:val="22"/>
          </w:rPr>
          <w:delText xml:space="preserve"> 61 </w:delText>
        </w:r>
      </w:del>
      <w:r w:rsidR="00B92B21" w:rsidRPr="002408CE">
        <w:rPr>
          <w:rFonts w:ascii="Arial" w:eastAsia="Arial" w:hAnsi="Arial" w:cs="Arial"/>
          <w:color w:val="auto"/>
          <w:sz w:val="22"/>
          <w:szCs w:val="22"/>
        </w:rPr>
        <w:t>WGBS data sets (8,920, P-value&lt;2.2×10</w:t>
      </w:r>
      <w:r w:rsidR="00B92B21" w:rsidRPr="002408CE">
        <w:rPr>
          <w:rFonts w:ascii="Arial" w:eastAsia="Arial" w:hAnsi="Arial" w:cs="Arial"/>
          <w:color w:val="auto"/>
          <w:sz w:val="22"/>
          <w:szCs w:val="22"/>
          <w:vertAlign w:val="superscript"/>
        </w:rPr>
        <w:t>-16</w:t>
      </w:r>
      <w:r w:rsidR="00B92B21" w:rsidRPr="002408CE">
        <w:rPr>
          <w:rFonts w:ascii="Arial" w:eastAsia="Arial" w:hAnsi="Arial" w:cs="Arial"/>
          <w:color w:val="auto"/>
          <w:sz w:val="22"/>
          <w:szCs w:val="22"/>
        </w:rPr>
        <w:t xml:space="preserve"> ).  </w:t>
      </w:r>
      <w:r w:rsidR="00144980" w:rsidRPr="002408CE">
        <w:rPr>
          <w:rFonts w:ascii="Arial" w:eastAsia="Arial" w:hAnsi="Arial" w:cs="Arial"/>
          <w:color w:val="auto"/>
          <w:sz w:val="22"/>
          <w:szCs w:val="22"/>
        </w:rPr>
        <w:t>Similarly, from the 637 human solid tissue samples (HM450 array) we identified 2,212 correlated methylation blocks, of which 1258 (56.8%, P-value&lt;1.0×10</w:t>
      </w:r>
      <w:r w:rsidR="00144980" w:rsidRPr="006D312D">
        <w:rPr>
          <w:rFonts w:ascii="Arial" w:eastAsia="Arial" w:hAnsi="Arial" w:cs="Arial"/>
          <w:color w:val="auto"/>
          <w:sz w:val="22"/>
          <w:szCs w:val="22"/>
          <w:vertAlign w:val="superscript"/>
        </w:rPr>
        <w:t>-9</w:t>
      </w:r>
      <w:r w:rsidR="00144980" w:rsidRPr="002408CE">
        <w:rPr>
          <w:rFonts w:ascii="Arial" w:eastAsia="Arial" w:hAnsi="Arial" w:cs="Arial"/>
          <w:color w:val="auto"/>
          <w:sz w:val="22"/>
          <w:szCs w:val="22"/>
        </w:rPr>
        <w:t>) were overlapping with the MHBs. In addition, The Pearson's r in RRBS and HM450 were significantly higher in overlapped MHBs with WGBS compared with the MHBs without overlapping with WGBS MHBs (P-value&lt;10</w:t>
      </w:r>
      <w:r w:rsidR="00144980" w:rsidRPr="002408CE">
        <w:rPr>
          <w:rFonts w:ascii="Arial" w:eastAsia="Arial" w:hAnsi="Arial" w:cs="Arial"/>
          <w:color w:val="auto"/>
          <w:sz w:val="22"/>
          <w:szCs w:val="22"/>
          <w:vertAlign w:val="superscript"/>
        </w:rPr>
        <w:t>-22</w:t>
      </w:r>
      <w:r w:rsidR="00144980" w:rsidRPr="002408CE">
        <w:rPr>
          <w:rFonts w:ascii="Arial" w:eastAsia="Arial" w:hAnsi="Arial" w:cs="Arial"/>
          <w:color w:val="auto"/>
          <w:sz w:val="22"/>
          <w:szCs w:val="22"/>
        </w:rPr>
        <w:t xml:space="preserve">, </w:t>
      </w:r>
      <w:r w:rsidR="00144980" w:rsidRPr="00C423DD">
        <w:rPr>
          <w:rFonts w:ascii="Arial" w:eastAsia="Arial" w:hAnsi="Arial" w:cs="Arial"/>
          <w:color w:val="0070C0"/>
          <w:sz w:val="22"/>
          <w:szCs w:val="22"/>
        </w:rPr>
        <w:t xml:space="preserve">Supplementary </w:t>
      </w:r>
      <w:r w:rsidR="00144980" w:rsidRPr="00C423DD">
        <w:rPr>
          <w:rFonts w:ascii="Arial" w:eastAsia="Arial" w:hAnsi="Arial" w:cs="Arial"/>
          <w:color w:val="0070C0"/>
          <w:sz w:val="22"/>
          <w:szCs w:val="22"/>
        </w:rPr>
        <w:lastRenderedPageBreak/>
        <w:t>Figure</w:t>
      </w:r>
      <w:r w:rsidR="00C423DD" w:rsidRPr="00C423DD">
        <w:rPr>
          <w:rFonts w:ascii="Arial" w:eastAsia="Arial" w:hAnsi="Arial" w:cs="Arial"/>
          <w:color w:val="0070C0"/>
          <w:sz w:val="22"/>
          <w:szCs w:val="22"/>
        </w:rPr>
        <w:t xml:space="preserve"> 2</w:t>
      </w:r>
      <w:r w:rsidR="00144980" w:rsidRPr="002408CE">
        <w:rPr>
          <w:rFonts w:ascii="Arial" w:eastAsia="Arial" w:hAnsi="Arial" w:cs="Arial"/>
          <w:color w:val="auto"/>
          <w:sz w:val="22"/>
          <w:szCs w:val="22"/>
        </w:rPr>
        <w:t xml:space="preserve">). However, we also </w:t>
      </w:r>
      <w:r w:rsidR="00C231ED">
        <w:rPr>
          <w:rFonts w:ascii="Arial" w:eastAsia="Arial" w:hAnsi="Arial" w:cs="Arial"/>
          <w:color w:val="auto"/>
          <w:sz w:val="22"/>
          <w:szCs w:val="22"/>
        </w:rPr>
        <w:t xml:space="preserve">notice that </w:t>
      </w:r>
      <w:r w:rsidR="00144980" w:rsidRPr="002408CE">
        <w:rPr>
          <w:rFonts w:ascii="Arial" w:eastAsia="Arial" w:hAnsi="Arial" w:cs="Arial"/>
          <w:color w:val="auto"/>
          <w:sz w:val="22"/>
          <w:szCs w:val="22"/>
        </w:rPr>
        <w:t>83% (1045/1258) shared MHBs by WGBS and MH450 are located in CpG Island and 89.32% (7968/8920) shared MHBs by WGBS and RRBS are located in CpG Island</w:t>
      </w:r>
      <w:r w:rsidR="00C231ED">
        <w:rPr>
          <w:rFonts w:ascii="Arial" w:eastAsia="Arial" w:hAnsi="Arial" w:cs="Arial"/>
          <w:color w:val="auto"/>
          <w:sz w:val="22"/>
          <w:szCs w:val="22"/>
        </w:rPr>
        <w:t>, indicating the CpG island might play as the proxy to connect these two MHBs</w:t>
      </w:r>
      <w:r w:rsidR="00144980" w:rsidRPr="002408CE">
        <w:rPr>
          <w:rFonts w:ascii="Arial" w:eastAsia="Arial" w:hAnsi="Arial" w:cs="Arial"/>
          <w:color w:val="auto"/>
          <w:sz w:val="22"/>
          <w:szCs w:val="22"/>
        </w:rPr>
        <w:t xml:space="preserve">. </w:t>
      </w:r>
      <w:commentRangeEnd w:id="168"/>
      <w:r w:rsidR="00044330">
        <w:rPr>
          <w:rStyle w:val="CommentReference"/>
        </w:rPr>
        <w:commentReference w:id="168"/>
      </w:r>
      <w:r w:rsidR="00144980" w:rsidRPr="002408CE">
        <w:rPr>
          <w:rFonts w:ascii="Arial" w:eastAsia="Arial" w:hAnsi="Arial" w:cs="Arial"/>
          <w:color w:val="auto"/>
          <w:sz w:val="22"/>
          <w:szCs w:val="22"/>
        </w:rPr>
        <w:t>Taken together, the MHBs that we identified from the 799 data sets represent a distinct class of genomic feature where local CpG methylation is established or removed in a highly coordinated manner at the level of single DNA molecules, presumably due to the processive activities of related enzymes.</w:t>
      </w:r>
    </w:p>
    <w:p w14:paraId="2560FFE4" w14:textId="77777777" w:rsidR="0036115F" w:rsidRDefault="0036115F">
      <w:pPr>
        <w:spacing w:line="276" w:lineRule="auto"/>
        <w:jc w:val="left"/>
        <w:rPr>
          <w:ins w:id="176" w:author="Dinh Diep" w:date="2016-04-29T15:07:00Z"/>
          <w:rFonts w:ascii="Arial" w:eastAsia="Arial" w:hAnsi="Arial" w:cs="Arial"/>
          <w:color w:val="auto"/>
          <w:sz w:val="22"/>
          <w:szCs w:val="22"/>
        </w:rPr>
      </w:pPr>
    </w:p>
    <w:p w14:paraId="7AC04DC2" w14:textId="05B2AD44" w:rsidR="0036115F" w:rsidRPr="0036115F" w:rsidRDefault="0036115F" w:rsidP="0036115F">
      <w:pPr>
        <w:spacing w:line="276" w:lineRule="auto"/>
        <w:jc w:val="left"/>
        <w:rPr>
          <w:ins w:id="177" w:author="Dinh Diep" w:date="2016-04-29T15:07:00Z"/>
          <w:rFonts w:ascii="Arial" w:eastAsia="Arial" w:hAnsi="Arial" w:cs="Arial"/>
          <w:i/>
          <w:color w:val="000000"/>
          <w:sz w:val="22"/>
          <w:szCs w:val="22"/>
          <w:rPrChange w:id="178" w:author="Dinh Diep" w:date="2016-04-29T15:08:00Z">
            <w:rPr>
              <w:ins w:id="179" w:author="Dinh Diep" w:date="2016-04-29T15:07:00Z"/>
              <w:rFonts w:ascii="Arial" w:eastAsia="Arial" w:hAnsi="Arial" w:cs="Arial"/>
              <w:color w:val="000000"/>
              <w:sz w:val="22"/>
              <w:szCs w:val="22"/>
            </w:rPr>
          </w:rPrChange>
        </w:rPr>
      </w:pPr>
      <w:ins w:id="180" w:author="Dinh Diep" w:date="2016-04-29T15:07:00Z">
        <w:r w:rsidRPr="0036115F">
          <w:rPr>
            <w:rFonts w:ascii="Arial" w:eastAsia="Arial" w:hAnsi="Arial" w:cs="Arial"/>
            <w:b/>
            <w:i/>
            <w:sz w:val="22"/>
            <w:szCs w:val="22"/>
            <w:rPrChange w:id="181" w:author="Dinh Diep" w:date="2016-04-29T15:08:00Z">
              <w:rPr>
                <w:rFonts w:ascii="Arial" w:eastAsia="Arial" w:hAnsi="Arial" w:cs="Arial"/>
                <w:b/>
                <w:sz w:val="22"/>
                <w:szCs w:val="22"/>
              </w:rPr>
            </w:rPrChange>
          </w:rPr>
          <w:t>Role of methylation haplotype blocks in formation of specifically methylated regions</w:t>
        </w:r>
      </w:ins>
    </w:p>
    <w:p w14:paraId="6B892177" w14:textId="738C3BE2" w:rsidR="00331025" w:rsidRDefault="0036115F" w:rsidP="0036115F">
      <w:pPr>
        <w:spacing w:line="276" w:lineRule="auto"/>
        <w:jc w:val="left"/>
        <w:rPr>
          <w:ins w:id="182" w:author="Dinh Diep" w:date="2016-04-29T15:09:00Z"/>
          <w:rFonts w:ascii="Arial" w:eastAsia="Arial" w:hAnsi="Arial" w:cs="Arial"/>
          <w:color w:val="000000"/>
          <w:sz w:val="22"/>
          <w:szCs w:val="22"/>
        </w:rPr>
      </w:pPr>
      <w:moveToRangeStart w:id="183" w:author="Dinh Diep" w:date="2016-04-29T15:07:00Z" w:name="move449705752"/>
      <w:moveTo w:id="184" w:author="Dinh Diep" w:date="2016-04-29T15:07:00Z">
        <w:r w:rsidRPr="00D44B79">
          <w:rPr>
            <w:rFonts w:ascii="Arial" w:eastAsia="Arial" w:hAnsi="Arial" w:cs="Arial"/>
            <w:color w:val="000000"/>
            <w:sz w:val="22"/>
            <w:szCs w:val="22"/>
          </w:rPr>
          <w:t>These MHBs appear to represent a distinct type of genomic feature that partially overlaps with well-documented genomic elements</w:t>
        </w:r>
        <w:r w:rsidRPr="00D44B79">
          <w:rPr>
            <w:rFonts w:ascii="Arial" w:eastAsia="Arial" w:hAnsi="Arial" w:cs="Arial"/>
            <w:color w:val="000000"/>
            <w:sz w:val="22"/>
            <w:szCs w:val="22"/>
            <w:highlight w:val="white"/>
          </w:rPr>
          <w:t xml:space="preserve"> (</w:t>
        </w:r>
        <w:r w:rsidRPr="00D44B79">
          <w:rPr>
            <w:rFonts w:ascii="Arial" w:eastAsia="Arial" w:hAnsi="Arial" w:cs="Arial"/>
            <w:color w:val="0070C0"/>
            <w:sz w:val="22"/>
            <w:szCs w:val="22"/>
            <w:highlight w:val="white"/>
          </w:rPr>
          <w:t>Figure 1D</w:t>
        </w:r>
        <w:r w:rsidRPr="00D44B79">
          <w:rPr>
            <w:rFonts w:ascii="Arial" w:eastAsia="Arial" w:hAnsi="Arial" w:cs="Arial"/>
            <w:color w:val="000000"/>
            <w:sz w:val="22"/>
            <w:szCs w:val="22"/>
            <w:highlight w:val="white"/>
          </w:rPr>
          <w:t>). Among all the methylation blocks, 60,828 (41.1%) were located in intergenic regions while 87,060 (58.9%) regions in transcribed regions. These MHBs were significantly enriched in enhancers (enrichment factor=7.6,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super enhancer (enrichment factor=2.3,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promoter regions (enrichment factor=14.5,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CpG islands (enrichment factor=70.4,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and imprinted genes (enrichment factor=54.6, p-value&lt;10</w:t>
        </w:r>
        <w:r w:rsidRPr="00D44B79">
          <w:rPr>
            <w:rFonts w:ascii="Arial" w:eastAsia="Arial" w:hAnsi="Arial" w:cs="Arial"/>
            <w:color w:val="000000"/>
            <w:sz w:val="22"/>
            <w:szCs w:val="22"/>
            <w:highlight w:val="white"/>
            <w:vertAlign w:val="superscript"/>
          </w:rPr>
          <w:t>-6</w:t>
        </w:r>
        <w:r w:rsidRPr="00D44B79">
          <w:rPr>
            <w:rFonts w:ascii="Arial" w:eastAsia="Arial" w:hAnsi="Arial" w:cs="Arial"/>
            <w:color w:val="000000"/>
            <w:sz w:val="22"/>
            <w:szCs w:val="22"/>
            <w:highlight w:val="white"/>
          </w:rPr>
          <w:t xml:space="preserve">). In addition, we observed modest depletion in LAD </w:t>
        </w:r>
        <w:r w:rsidRPr="00D44B79">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ZWNOdW0+Njk5PC9SZWNOdW0+PERpc3BsYXlUZXh0PlsxNF08L0Rpc3BsYXlUZXh0PjxyZWNvcmQ+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moveTo>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PEVuZE5vdGU+PENpdGU+PEF1dGhvcj5HdWVsZW48L0F1dGhvcj48WWVhcj4yMDA4PC9ZZWFyPjxS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PHBhZ2VzPjk0OC01MTwvcGFnZXM+PHZvbHVtZT40NTM8L3ZvbHVtZT48bnVtYmVyPjcxOTc8L251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ins w:id="185" w:author="Dinh Diep" w:date="2016-04-29T15:07:00Z">
        <w:r w:rsidRPr="00D44B79">
          <w:rPr>
            <w:rFonts w:ascii="Arial" w:eastAsia="Arial" w:hAnsi="Arial" w:cs="Arial"/>
            <w:color w:val="000000"/>
            <w:sz w:val="22"/>
            <w:szCs w:val="22"/>
            <w:highlight w:val="white"/>
          </w:rPr>
        </w:r>
      </w:ins>
      <w:moveTo w:id="186" w:author="Dinh Diep" w:date="2016-04-29T15:07:00Z">
        <w:r w:rsidRPr="00D44B79">
          <w:rPr>
            <w:rFonts w:ascii="Arial" w:eastAsia="Arial" w:hAnsi="Arial" w:cs="Arial"/>
            <w:color w:val="000000"/>
            <w:sz w:val="22"/>
            <w:szCs w:val="22"/>
            <w:highlight w:val="white"/>
          </w:rPr>
          <w:fldChar w:fldCharType="separate"/>
        </w:r>
      </w:moveTo>
      <w:r w:rsidR="00F248A3">
        <w:rPr>
          <w:rFonts w:ascii="Arial" w:eastAsia="Arial" w:hAnsi="Arial" w:cs="Arial"/>
          <w:noProof/>
          <w:color w:val="000000"/>
          <w:sz w:val="22"/>
          <w:szCs w:val="22"/>
          <w:highlight w:val="white"/>
        </w:rPr>
        <w:t>[</w:t>
      </w:r>
      <w:r w:rsidR="00704710">
        <w:rPr>
          <w:rFonts w:ascii="Arial" w:eastAsia="Arial" w:hAnsi="Arial" w:cs="Arial"/>
          <w:noProof/>
          <w:color w:val="000000"/>
          <w:sz w:val="22"/>
          <w:szCs w:val="22"/>
          <w:highlight w:val="white"/>
        </w:rPr>
        <w:fldChar w:fldCharType="begin"/>
      </w:r>
      <w:r w:rsidR="00704710">
        <w:rPr>
          <w:rFonts w:ascii="Arial" w:eastAsia="Arial" w:hAnsi="Arial" w:cs="Arial"/>
          <w:noProof/>
          <w:color w:val="000000"/>
          <w:sz w:val="22"/>
          <w:szCs w:val="22"/>
          <w:highlight w:val="white"/>
        </w:rPr>
        <w:instrText xml:space="preserve"> HYPERLINK \l "_ENREF_14" \o "Guelen, 2008 #699" </w:instrText>
      </w:r>
      <w:r w:rsidR="00704710">
        <w:rPr>
          <w:rFonts w:ascii="Arial" w:eastAsia="Arial" w:hAnsi="Arial" w:cs="Arial"/>
          <w:noProof/>
          <w:color w:val="000000"/>
          <w:sz w:val="22"/>
          <w:szCs w:val="22"/>
          <w:highlight w:val="white"/>
        </w:rPr>
        <w:fldChar w:fldCharType="separate"/>
      </w:r>
      <w:r w:rsidR="00704710">
        <w:rPr>
          <w:rFonts w:ascii="Arial" w:eastAsia="Arial" w:hAnsi="Arial" w:cs="Arial"/>
          <w:noProof/>
          <w:color w:val="000000"/>
          <w:sz w:val="22"/>
          <w:szCs w:val="22"/>
          <w:highlight w:val="white"/>
        </w:rPr>
        <w:t>14</w:t>
      </w:r>
      <w:r w:rsidR="00704710">
        <w:rPr>
          <w:rFonts w:ascii="Arial" w:eastAsia="Arial" w:hAnsi="Arial" w:cs="Arial"/>
          <w:noProof/>
          <w:color w:val="000000"/>
          <w:sz w:val="22"/>
          <w:szCs w:val="22"/>
          <w:highlight w:val="white"/>
        </w:rPr>
        <w:fldChar w:fldCharType="end"/>
      </w:r>
      <w:r w:rsidR="00F248A3">
        <w:rPr>
          <w:rFonts w:ascii="Arial" w:eastAsia="Arial" w:hAnsi="Arial" w:cs="Arial"/>
          <w:noProof/>
          <w:color w:val="000000"/>
          <w:sz w:val="22"/>
          <w:szCs w:val="22"/>
          <w:highlight w:val="white"/>
        </w:rPr>
        <w:t>]</w:t>
      </w:r>
      <w:moveTo w:id="187" w:author="Dinh Diep" w:date="2016-04-29T15:07:00Z">
        <w:r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and LOCK regions </w:t>
        </w:r>
        <w:r w:rsidRPr="00D44B79">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dW0+NzAwPC9SZWNOdW0+PERpc3BsYXlUZXh0PlsxNV08L0Rpc3BsYXlUZXh0PjxyZWNvcmQ+PHJl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moveTo>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PEVuZE5vdGU+PENpdGU+PEF1dGhvcj5XZW48L0F1dGhvcj48WWVhcj4yMDA5PC9ZZWFyPjxSZWNO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ins w:id="188" w:author="Dinh Diep" w:date="2016-04-29T15:07:00Z">
        <w:r w:rsidRPr="00D44B79">
          <w:rPr>
            <w:rFonts w:ascii="Arial" w:eastAsia="Arial" w:hAnsi="Arial" w:cs="Arial"/>
            <w:color w:val="000000"/>
            <w:sz w:val="22"/>
            <w:szCs w:val="22"/>
            <w:highlight w:val="white"/>
          </w:rPr>
        </w:r>
      </w:ins>
      <w:moveTo w:id="189" w:author="Dinh Diep" w:date="2016-04-29T15:07:00Z">
        <w:r w:rsidRPr="00D44B79">
          <w:rPr>
            <w:rFonts w:ascii="Arial" w:eastAsia="Arial" w:hAnsi="Arial" w:cs="Arial"/>
            <w:color w:val="000000"/>
            <w:sz w:val="22"/>
            <w:szCs w:val="22"/>
            <w:highlight w:val="white"/>
          </w:rPr>
          <w:fldChar w:fldCharType="separate"/>
        </w:r>
      </w:moveTo>
      <w:r w:rsidR="00F248A3">
        <w:rPr>
          <w:rFonts w:ascii="Arial" w:eastAsia="Arial" w:hAnsi="Arial" w:cs="Arial"/>
          <w:noProof/>
          <w:color w:val="000000"/>
          <w:sz w:val="22"/>
          <w:szCs w:val="22"/>
          <w:highlight w:val="white"/>
        </w:rPr>
        <w:t>[</w:t>
      </w:r>
      <w:r w:rsidR="00704710">
        <w:rPr>
          <w:rFonts w:ascii="Arial" w:eastAsia="Arial" w:hAnsi="Arial" w:cs="Arial"/>
          <w:noProof/>
          <w:color w:val="000000"/>
          <w:sz w:val="22"/>
          <w:szCs w:val="22"/>
          <w:highlight w:val="white"/>
        </w:rPr>
        <w:fldChar w:fldCharType="begin"/>
      </w:r>
      <w:r w:rsidR="00704710">
        <w:rPr>
          <w:rFonts w:ascii="Arial" w:eastAsia="Arial" w:hAnsi="Arial" w:cs="Arial"/>
          <w:noProof/>
          <w:color w:val="000000"/>
          <w:sz w:val="22"/>
          <w:szCs w:val="22"/>
          <w:highlight w:val="white"/>
        </w:rPr>
        <w:instrText xml:space="preserve"> HYPERLINK \l "_ENREF_15" \o "Wen, 2009 #700" </w:instrText>
      </w:r>
      <w:r w:rsidR="00704710">
        <w:rPr>
          <w:rFonts w:ascii="Arial" w:eastAsia="Arial" w:hAnsi="Arial" w:cs="Arial"/>
          <w:noProof/>
          <w:color w:val="000000"/>
          <w:sz w:val="22"/>
          <w:szCs w:val="22"/>
          <w:highlight w:val="white"/>
        </w:rPr>
        <w:fldChar w:fldCharType="separate"/>
      </w:r>
      <w:r w:rsidR="00704710">
        <w:rPr>
          <w:rFonts w:ascii="Arial" w:eastAsia="Arial" w:hAnsi="Arial" w:cs="Arial"/>
          <w:noProof/>
          <w:color w:val="000000"/>
          <w:sz w:val="22"/>
          <w:szCs w:val="22"/>
          <w:highlight w:val="white"/>
        </w:rPr>
        <w:t>15</w:t>
      </w:r>
      <w:r w:rsidR="00704710">
        <w:rPr>
          <w:rFonts w:ascii="Arial" w:eastAsia="Arial" w:hAnsi="Arial" w:cs="Arial"/>
          <w:noProof/>
          <w:color w:val="000000"/>
          <w:sz w:val="22"/>
          <w:szCs w:val="22"/>
          <w:highlight w:val="white"/>
        </w:rPr>
        <w:fldChar w:fldCharType="end"/>
      </w:r>
      <w:r w:rsidR="00F248A3">
        <w:rPr>
          <w:rFonts w:ascii="Arial" w:eastAsia="Arial" w:hAnsi="Arial" w:cs="Arial"/>
          <w:noProof/>
          <w:color w:val="000000"/>
          <w:sz w:val="22"/>
          <w:szCs w:val="22"/>
          <w:highlight w:val="white"/>
        </w:rPr>
        <w:t>]</w:t>
      </w:r>
      <w:moveTo w:id="190" w:author="Dinh Diep" w:date="2016-04-29T15:07:00Z">
        <w:r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(46% and 37% of the expected values), modest enrichment in TAD </w:t>
        </w:r>
        <w:r w:rsidRPr="00D44B79">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Y051bT43MjI8L1JlY051bT48RGlzcGxheVRleHQ+WzE2XTwvRGlzcGxheVRleHQ+PHJlY29yZD48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moveTo>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PEVuZE5vdGU+PENpdGU+PEF1dGhvcj5EaXhvbjwvQXV0aG9yPjxZZWFyPjIwMTI8L1llYXI+PFJl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cmlvZGljYWw+PHBhZ2VzPjM3Ni04MDwvcGFnZXM+PHZvbHVtZT40ODU8L3ZvbHVtZT48bnVtYmVy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ins w:id="191" w:author="Dinh Diep" w:date="2016-04-29T15:07:00Z">
        <w:r w:rsidRPr="00D44B79">
          <w:rPr>
            <w:rFonts w:ascii="Arial" w:eastAsia="Arial" w:hAnsi="Arial" w:cs="Arial"/>
            <w:color w:val="000000"/>
            <w:sz w:val="22"/>
            <w:szCs w:val="22"/>
            <w:highlight w:val="white"/>
          </w:rPr>
        </w:r>
      </w:ins>
      <w:moveTo w:id="192" w:author="Dinh Diep" w:date="2016-04-29T15:07:00Z">
        <w:r w:rsidRPr="00D44B79">
          <w:rPr>
            <w:rFonts w:ascii="Arial" w:eastAsia="Arial" w:hAnsi="Arial" w:cs="Arial"/>
            <w:color w:val="000000"/>
            <w:sz w:val="22"/>
            <w:szCs w:val="22"/>
            <w:highlight w:val="white"/>
          </w:rPr>
          <w:fldChar w:fldCharType="separate"/>
        </w:r>
      </w:moveTo>
      <w:r w:rsidR="00F248A3">
        <w:rPr>
          <w:rFonts w:ascii="Arial" w:eastAsia="Arial" w:hAnsi="Arial" w:cs="Arial"/>
          <w:noProof/>
          <w:color w:val="000000"/>
          <w:sz w:val="22"/>
          <w:szCs w:val="22"/>
          <w:highlight w:val="white"/>
        </w:rPr>
        <w:t>[</w:t>
      </w:r>
      <w:r w:rsidR="00704710">
        <w:rPr>
          <w:rFonts w:ascii="Arial" w:eastAsia="Arial" w:hAnsi="Arial" w:cs="Arial"/>
          <w:noProof/>
          <w:color w:val="000000"/>
          <w:sz w:val="22"/>
          <w:szCs w:val="22"/>
          <w:highlight w:val="white"/>
        </w:rPr>
        <w:fldChar w:fldCharType="begin"/>
      </w:r>
      <w:r w:rsidR="00704710">
        <w:rPr>
          <w:rFonts w:ascii="Arial" w:eastAsia="Arial" w:hAnsi="Arial" w:cs="Arial"/>
          <w:noProof/>
          <w:color w:val="000000"/>
          <w:sz w:val="22"/>
          <w:szCs w:val="22"/>
          <w:highlight w:val="white"/>
        </w:rPr>
        <w:instrText xml:space="preserve"> HYPERLINK \l "_ENREF_16" \o "Dixon, 2012 #722" </w:instrText>
      </w:r>
      <w:r w:rsidR="00704710">
        <w:rPr>
          <w:rFonts w:ascii="Arial" w:eastAsia="Arial" w:hAnsi="Arial" w:cs="Arial"/>
          <w:noProof/>
          <w:color w:val="000000"/>
          <w:sz w:val="22"/>
          <w:szCs w:val="22"/>
          <w:highlight w:val="white"/>
        </w:rPr>
        <w:fldChar w:fldCharType="separate"/>
      </w:r>
      <w:r w:rsidR="00704710">
        <w:rPr>
          <w:rFonts w:ascii="Arial" w:eastAsia="Arial" w:hAnsi="Arial" w:cs="Arial"/>
          <w:noProof/>
          <w:color w:val="000000"/>
          <w:sz w:val="22"/>
          <w:szCs w:val="22"/>
          <w:highlight w:val="white"/>
        </w:rPr>
        <w:t>16</w:t>
      </w:r>
      <w:r w:rsidR="00704710">
        <w:rPr>
          <w:rFonts w:ascii="Arial" w:eastAsia="Arial" w:hAnsi="Arial" w:cs="Arial"/>
          <w:noProof/>
          <w:color w:val="000000"/>
          <w:sz w:val="22"/>
          <w:szCs w:val="22"/>
          <w:highlight w:val="white"/>
        </w:rPr>
        <w:fldChar w:fldCharType="end"/>
      </w:r>
      <w:r w:rsidR="00F248A3">
        <w:rPr>
          <w:rFonts w:ascii="Arial" w:eastAsia="Arial" w:hAnsi="Arial" w:cs="Arial"/>
          <w:noProof/>
          <w:color w:val="000000"/>
          <w:sz w:val="22"/>
          <w:szCs w:val="22"/>
          <w:highlight w:val="white"/>
        </w:rPr>
        <w:t>]</w:t>
      </w:r>
      <w:moveTo w:id="193" w:author="Dinh Diep" w:date="2016-04-29T15:07:00Z">
        <w:r w:rsidRPr="00D44B79">
          <w:rPr>
            <w:rFonts w:ascii="Arial" w:eastAsia="Arial" w:hAnsi="Arial" w:cs="Arial"/>
            <w:color w:val="000000"/>
            <w:sz w:val="22"/>
            <w:szCs w:val="22"/>
            <w:highlight w:val="white"/>
          </w:rPr>
          <w:fldChar w:fldCharType="end"/>
        </w:r>
        <w:r w:rsidRPr="00D44B79">
          <w:rPr>
            <w:rFonts w:ascii="Arial" w:eastAsia="Arial" w:hAnsi="Arial" w:cs="Arial"/>
            <w:color w:val="000000"/>
            <w:sz w:val="22"/>
            <w:szCs w:val="22"/>
            <w:highlight w:val="white"/>
          </w:rPr>
          <w:t xml:space="preserve">, and a very </w:t>
        </w:r>
        <w:r>
          <w:rPr>
            <w:rFonts w:ascii="Arial" w:eastAsia="Arial" w:hAnsi="Arial" w:cs="Arial"/>
            <w:color w:val="000000"/>
            <w:sz w:val="22"/>
            <w:szCs w:val="22"/>
            <w:highlight w:val="white"/>
          </w:rPr>
          <w:t>strong (26-fold</w:t>
        </w:r>
        <w:r w:rsidRPr="00D44B79">
          <w:rPr>
            <w:rFonts w:ascii="Arial" w:eastAsia="Arial" w:hAnsi="Arial" w:cs="Arial"/>
            <w:color w:val="000000"/>
            <w:sz w:val="22"/>
            <w:szCs w:val="22"/>
            <w:highlight w:val="white"/>
          </w:rPr>
          <w:t>) enrichment in variable methylation regions (VMR). To decouple the influence of CpG density, we further examined the subset of MHBs that do not overlap with CpG islands, and observed a consistent enrichment pattern (</w:t>
        </w:r>
        <w:r w:rsidRPr="00D44B79">
          <w:rPr>
            <w:rFonts w:ascii="Arial" w:eastAsia="Arial" w:hAnsi="Arial" w:cs="Arial"/>
            <w:color w:val="0070C0"/>
            <w:sz w:val="22"/>
            <w:szCs w:val="22"/>
            <w:highlight w:val="white"/>
          </w:rPr>
          <w:t>Figure 1E)</w:t>
        </w:r>
        <w:r w:rsidRPr="00D44B79">
          <w:rPr>
            <w:rFonts w:ascii="Arial" w:eastAsia="Arial" w:hAnsi="Arial" w:cs="Arial"/>
            <w:color w:val="000000"/>
            <w:sz w:val="22"/>
            <w:szCs w:val="22"/>
            <w:highlight w:val="white"/>
          </w:rPr>
          <w:t>.</w:t>
        </w:r>
        <w:r w:rsidRPr="00D44B79">
          <w:rPr>
            <w:rFonts w:ascii="Arial" w:eastAsia="Arial" w:hAnsi="Arial" w:cs="Arial"/>
            <w:color w:val="000000"/>
            <w:sz w:val="22"/>
            <w:szCs w:val="22"/>
          </w:rPr>
          <w:t> </w:t>
        </w:r>
      </w:moveTo>
    </w:p>
    <w:p w14:paraId="7134233A" w14:textId="77777777" w:rsidR="00331025" w:rsidRDefault="00331025" w:rsidP="0036115F">
      <w:pPr>
        <w:spacing w:line="276" w:lineRule="auto"/>
        <w:jc w:val="left"/>
        <w:rPr>
          <w:ins w:id="194" w:author="Dinh Diep" w:date="2016-04-29T15:09:00Z"/>
          <w:rFonts w:ascii="Arial" w:eastAsia="Arial" w:hAnsi="Arial" w:cs="Arial"/>
          <w:color w:val="000000"/>
          <w:sz w:val="22"/>
          <w:szCs w:val="22"/>
        </w:rPr>
      </w:pPr>
    </w:p>
    <w:p w14:paraId="195C22BB" w14:textId="05AE67FD" w:rsidR="00331025" w:rsidRDefault="00331025" w:rsidP="00331025">
      <w:pPr>
        <w:spacing w:line="276" w:lineRule="auto"/>
        <w:jc w:val="left"/>
        <w:rPr>
          <w:ins w:id="195" w:author="Dinh Diep" w:date="2016-04-29T15:11:00Z"/>
          <w:rFonts w:ascii="Arial" w:hAnsi="Arial" w:cs="Arial"/>
          <w:sz w:val="22"/>
          <w:szCs w:val="22"/>
        </w:rPr>
      </w:pPr>
      <w:ins w:id="196" w:author="Dinh Diep" w:date="2016-04-29T15:09:00Z">
        <w:r w:rsidRPr="00331025">
          <w:rPr>
            <w:rFonts w:ascii="Arial" w:hAnsi="Arial" w:cs="Arial"/>
            <w:sz w:val="22"/>
            <w:szCs w:val="22"/>
            <w:rPrChange w:id="197" w:author="Dinh Diep" w:date="2016-04-29T15:10:00Z">
              <w:rPr/>
            </w:rPrChange>
          </w:rPr>
          <w:t xml:space="preserve">Previous </w:t>
        </w:r>
        <w:r w:rsidR="0082354E" w:rsidRPr="0082354E">
          <w:rPr>
            <w:rFonts w:ascii="Arial" w:hAnsi="Arial" w:cs="Arial"/>
            <w:sz w:val="22"/>
            <w:szCs w:val="22"/>
          </w:rPr>
          <w:t>studies o</w:t>
        </w:r>
        <w:r w:rsidRPr="00331025">
          <w:rPr>
            <w:rFonts w:ascii="Arial" w:hAnsi="Arial" w:cs="Arial"/>
            <w:sz w:val="22"/>
            <w:szCs w:val="22"/>
            <w:rPrChange w:id="198" w:author="Dinh Diep" w:date="2016-04-29T15:10:00Z">
              <w:rPr/>
            </w:rPrChange>
          </w:rPr>
          <w:t xml:space="preserve">n mouse and human </w:t>
        </w:r>
      </w:ins>
      <w:ins w:id="199" w:author="Dinh Diep" w:date="2016-04-29T19:23:00Z">
        <w:r w:rsidR="000B5371">
          <w:rPr>
            <w:rFonts w:ascii="Arial" w:hAnsi="Arial" w:cs="Arial"/>
            <w:sz w:val="22"/>
            <w:szCs w:val="22"/>
          </w:rPr>
          <w:t>[9]</w:t>
        </w:r>
      </w:ins>
      <w:r w:rsidR="00A42CBF">
        <w:rPr>
          <w:rFonts w:ascii="Arial" w:hAnsi="Arial" w:cs="Arial"/>
          <w:sz w:val="22"/>
          <w:szCs w:val="22"/>
        </w:rPr>
        <w:fldChar w:fldCharType="begin">
          <w:fldData xml:space="preserve">PEVuZE5vdGU+PENpdGU+PEF1dGhvcj5aaWxsZXI8L0F1dGhvcj48WWVhcj4yMDEzPC9ZZWFyPjxS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LTE+TmF0dXJlPC9hYmJyLTE+PC9hbHQtcGVyaW9kaWNhbD48cGFnZXM+NDc3LTgxPC9wYWdlcz48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</w:fldData>
        </w:fldChar>
      </w:r>
      <w:r w:rsidR="00F248A3">
        <w:rPr>
          <w:rFonts w:ascii="Arial" w:hAnsi="Arial" w:cs="Arial"/>
          <w:sz w:val="22"/>
          <w:szCs w:val="22"/>
        </w:rPr>
        <w:instrText xml:space="preserve"> ADDIN EN.CITE </w:instrText>
      </w:r>
      <w:r w:rsidR="00F248A3">
        <w:rPr>
          <w:rFonts w:ascii="Arial" w:hAnsi="Arial" w:cs="Arial"/>
          <w:sz w:val="22"/>
          <w:szCs w:val="22"/>
        </w:rPr>
        <w:fldChar w:fldCharType="begin">
          <w:fldData xml:space="preserve">PEVuZE5vdGU+PENpdGU+PEF1dGhvcj5aaWxsZXI8L0F1dGhvcj48WWVhcj4yMDEzPC9ZZWFyPjxS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LTE+TmF0dXJlPC9hYmJyLTE+PC9hbHQtcGVyaW9kaWNhbD48cGFnZXM+NDc3LTgxPC9wYWdlcz48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</w:fldData>
        </w:fldChar>
      </w:r>
      <w:r w:rsidR="00F248A3">
        <w:rPr>
          <w:rFonts w:ascii="Arial" w:hAnsi="Arial" w:cs="Arial"/>
          <w:sz w:val="22"/>
          <w:szCs w:val="22"/>
        </w:rPr>
        <w:instrText xml:space="preserve"> ADDIN EN.CITE.DATA </w:instrText>
      </w:r>
      <w:r w:rsidR="00F248A3">
        <w:rPr>
          <w:rFonts w:ascii="Arial" w:hAnsi="Arial" w:cs="Arial"/>
          <w:sz w:val="22"/>
          <w:szCs w:val="22"/>
        </w:rPr>
      </w:r>
      <w:r w:rsidR="00F248A3">
        <w:rPr>
          <w:rFonts w:ascii="Arial" w:hAnsi="Arial" w:cs="Arial"/>
          <w:sz w:val="22"/>
          <w:szCs w:val="22"/>
        </w:rPr>
        <w:fldChar w:fldCharType="end"/>
      </w:r>
      <w:r w:rsidR="00A42CBF">
        <w:rPr>
          <w:rFonts w:ascii="Arial" w:hAnsi="Arial" w:cs="Arial"/>
          <w:sz w:val="22"/>
          <w:szCs w:val="22"/>
        </w:rPr>
      </w:r>
      <w:r w:rsidR="00A42CBF">
        <w:rPr>
          <w:rFonts w:ascii="Arial" w:hAnsi="Arial" w:cs="Arial"/>
          <w:sz w:val="22"/>
          <w:szCs w:val="22"/>
        </w:rPr>
        <w:fldChar w:fldCharType="separate"/>
      </w:r>
      <w:r w:rsidR="00F248A3">
        <w:rPr>
          <w:rFonts w:ascii="Arial" w:hAnsi="Arial" w:cs="Arial"/>
          <w:noProof/>
          <w:sz w:val="22"/>
          <w:szCs w:val="22"/>
        </w:rPr>
        <w:t>[</w:t>
      </w:r>
      <w:r w:rsidR="00704710">
        <w:rPr>
          <w:rFonts w:ascii="Arial" w:hAnsi="Arial" w:cs="Arial"/>
          <w:noProof/>
          <w:sz w:val="22"/>
          <w:szCs w:val="22"/>
        </w:rPr>
        <w:fldChar w:fldCharType="begin"/>
      </w:r>
      <w:r w:rsidR="00704710">
        <w:rPr>
          <w:rFonts w:ascii="Arial" w:hAnsi="Arial" w:cs="Arial"/>
          <w:noProof/>
          <w:sz w:val="22"/>
          <w:szCs w:val="22"/>
        </w:rPr>
        <w:instrText xml:space="preserve"> HYPERLINK \l "_ENREF_17" \o "Ziller, 2013 #1016" </w:instrText>
      </w:r>
      <w:r w:rsidR="00704710">
        <w:rPr>
          <w:rFonts w:ascii="Arial" w:hAnsi="Arial" w:cs="Arial"/>
          <w:noProof/>
          <w:sz w:val="22"/>
          <w:szCs w:val="22"/>
        </w:rPr>
        <w:fldChar w:fldCharType="separate"/>
      </w:r>
      <w:r w:rsidR="00704710">
        <w:rPr>
          <w:rFonts w:ascii="Arial" w:hAnsi="Arial" w:cs="Arial"/>
          <w:noProof/>
          <w:sz w:val="22"/>
          <w:szCs w:val="22"/>
        </w:rPr>
        <w:t>17</w:t>
      </w:r>
      <w:r w:rsidR="00704710">
        <w:rPr>
          <w:rFonts w:ascii="Arial" w:hAnsi="Arial" w:cs="Arial"/>
          <w:noProof/>
          <w:sz w:val="22"/>
          <w:szCs w:val="22"/>
        </w:rPr>
        <w:fldChar w:fldCharType="end"/>
      </w:r>
      <w:r w:rsidR="00F248A3">
        <w:rPr>
          <w:rFonts w:ascii="Arial" w:hAnsi="Arial" w:cs="Arial"/>
          <w:noProof/>
          <w:sz w:val="22"/>
          <w:szCs w:val="22"/>
        </w:rPr>
        <w:t>]</w:t>
      </w:r>
      <w:r w:rsidR="00A42CBF">
        <w:rPr>
          <w:rFonts w:ascii="Arial" w:hAnsi="Arial" w:cs="Arial"/>
          <w:sz w:val="22"/>
          <w:szCs w:val="22"/>
        </w:rPr>
        <w:fldChar w:fldCharType="end"/>
      </w:r>
      <w:r w:rsidR="00A42CBF">
        <w:rPr>
          <w:rFonts w:ascii="Arial" w:hAnsi="Arial" w:cs="Arial"/>
          <w:sz w:val="22"/>
          <w:szCs w:val="22"/>
        </w:rPr>
        <w:t xml:space="preserve"> </w:t>
      </w:r>
      <w:ins w:id="200" w:author="Dinh Diep" w:date="2016-04-29T15:09:00Z">
        <w:r w:rsidRPr="00331025">
          <w:rPr>
            <w:rFonts w:ascii="Arial" w:hAnsi="Arial" w:cs="Arial"/>
            <w:sz w:val="22"/>
            <w:szCs w:val="22"/>
            <w:rPrChange w:id="201" w:author="Dinh Diep" w:date="2016-04-29T15:10:00Z">
              <w:rPr/>
            </w:rPrChange>
          </w:rPr>
          <w:t>demonstrated that dynamically methylated regions were associated with regulatory regions such as enhancer-like regions marked by H3K27ac and transcription factor binding sites. In the human study, 21.8% of autosomal CpGs were found to be dynamically methylated across 30 human cell and tissue types. These human dynamic CpGs were also enriched at low to intermediate CpG density promoters. We have found that genes promoters tend to overlap with methylation haplotype blocks and that many blocks</w:t>
        </w:r>
      </w:ins>
      <w:ins w:id="202" w:author="Dinh Diep" w:date="2016-04-29T15:10:00Z">
        <w:r>
          <w:rPr>
            <w:rFonts w:ascii="Arial" w:hAnsi="Arial" w:cs="Arial"/>
            <w:sz w:val="22"/>
            <w:szCs w:val="22"/>
          </w:rPr>
          <w:t xml:space="preserve"> also</w:t>
        </w:r>
      </w:ins>
      <w:ins w:id="203" w:author="Dinh Diep" w:date="2016-04-29T15:09:00Z">
        <w:r w:rsidRPr="00331025">
          <w:rPr>
            <w:rFonts w:ascii="Arial" w:hAnsi="Arial" w:cs="Arial"/>
            <w:sz w:val="22"/>
            <w:szCs w:val="22"/>
            <w:rPrChange w:id="204" w:author="Dinh Diep" w:date="2016-04-29T15:10:00Z">
              <w:rPr/>
            </w:rPrChange>
          </w:rPr>
          <w:t xml:space="preserve"> have strong H3K4me3 marks as well as H3K27ac marks (Sup</w:t>
        </w:r>
      </w:ins>
      <w:ins w:id="205" w:author="Dinh Diep" w:date="2016-04-29T15:10:00Z">
        <w:r>
          <w:rPr>
            <w:rFonts w:ascii="Arial" w:hAnsi="Arial" w:cs="Arial"/>
            <w:sz w:val="22"/>
            <w:szCs w:val="22"/>
          </w:rPr>
          <w:t>plementary</w:t>
        </w:r>
      </w:ins>
      <w:ins w:id="206" w:author="Dinh Diep" w:date="2016-04-29T15:09:00Z">
        <w:r w:rsidRPr="00331025">
          <w:rPr>
            <w:rFonts w:ascii="Arial" w:hAnsi="Arial" w:cs="Arial"/>
            <w:sz w:val="22"/>
            <w:szCs w:val="22"/>
            <w:rPrChange w:id="207" w:author="Dinh Diep" w:date="2016-04-29T15:10:00Z">
              <w:rPr/>
            </w:rPrChange>
          </w:rPr>
          <w:t xml:space="preserve"> Fig</w:t>
        </w:r>
      </w:ins>
      <w:ins w:id="208" w:author="Dinh Diep" w:date="2016-04-29T15:10:00Z">
        <w:r>
          <w:rPr>
            <w:rFonts w:ascii="Arial" w:hAnsi="Arial" w:cs="Arial"/>
            <w:sz w:val="22"/>
            <w:szCs w:val="22"/>
          </w:rPr>
          <w:t>ure</w:t>
        </w:r>
      </w:ins>
      <w:ins w:id="209" w:author="Dinh Diep" w:date="2016-04-29T15:09:00Z">
        <w:r w:rsidRPr="00331025">
          <w:rPr>
            <w:rFonts w:ascii="Arial" w:hAnsi="Arial" w:cs="Arial"/>
            <w:sz w:val="22"/>
            <w:szCs w:val="22"/>
            <w:rPrChange w:id="210" w:author="Dinh Diep" w:date="2016-04-29T15:10:00Z">
              <w:rPr/>
            </w:rPrChange>
          </w:rPr>
          <w:t xml:space="preserve"> 1).  </w:t>
        </w:r>
        <w:r w:rsidR="0082354E">
          <w:rPr>
            <w:rFonts w:ascii="Arial" w:hAnsi="Arial" w:cs="Arial"/>
            <w:sz w:val="22"/>
            <w:szCs w:val="22"/>
          </w:rPr>
          <w:t>These findings</w:t>
        </w:r>
        <w:r w:rsidR="0082354E" w:rsidRPr="0082354E">
          <w:rPr>
            <w:rFonts w:ascii="Arial" w:hAnsi="Arial" w:cs="Arial"/>
            <w:sz w:val="22"/>
            <w:szCs w:val="22"/>
          </w:rPr>
          <w:t xml:space="preserve"> suggest</w:t>
        </w:r>
        <w:r w:rsidRPr="00331025">
          <w:rPr>
            <w:rFonts w:ascii="Arial" w:hAnsi="Arial" w:cs="Arial"/>
            <w:sz w:val="22"/>
            <w:szCs w:val="22"/>
            <w:rPrChange w:id="211" w:author="Dinh Diep" w:date="2016-04-29T15:10:00Z">
              <w:rPr/>
            </w:rPrChange>
          </w:rPr>
          <w:t xml:space="preserve"> that MHBs may play a role in the formation of diffe</w:t>
        </w:r>
        <w:r w:rsidRPr="00331025">
          <w:rPr>
            <w:rFonts w:ascii="Arial" w:hAnsi="Arial" w:cs="Arial"/>
            <w:sz w:val="22"/>
            <w:szCs w:val="22"/>
          </w:rPr>
          <w:t xml:space="preserve">rentially methylated regulatory regions. </w:t>
        </w:r>
      </w:ins>
    </w:p>
    <w:p w14:paraId="2C49C8F0" w14:textId="77777777" w:rsidR="00331025" w:rsidRDefault="00331025" w:rsidP="00331025">
      <w:pPr>
        <w:spacing w:line="276" w:lineRule="auto"/>
        <w:jc w:val="left"/>
        <w:rPr>
          <w:ins w:id="212" w:author="Dinh Diep" w:date="2016-04-29T15:11:00Z"/>
          <w:rFonts w:ascii="Arial" w:hAnsi="Arial" w:cs="Arial"/>
          <w:sz w:val="22"/>
          <w:szCs w:val="22"/>
        </w:rPr>
      </w:pPr>
    </w:p>
    <w:p w14:paraId="44BE5E2D" w14:textId="7B705112" w:rsidR="0036115F" w:rsidRPr="00331025" w:rsidRDefault="0036115F" w:rsidP="00331025">
      <w:pPr>
        <w:spacing w:line="276" w:lineRule="auto"/>
        <w:jc w:val="left"/>
        <w:rPr>
          <w:moveTo w:id="213" w:author="Dinh Diep" w:date="2016-04-29T15:07:00Z"/>
          <w:rFonts w:ascii="Arial" w:eastAsia="Arial" w:hAnsi="Arial" w:cs="Arial"/>
          <w:color w:val="000000"/>
          <w:sz w:val="22"/>
          <w:szCs w:val="22"/>
          <w:rPrChange w:id="214" w:author="Dinh Diep" w:date="2016-04-29T15:10:00Z">
            <w:rPr>
              <w:moveTo w:id="215" w:author="Dinh Diep" w:date="2016-04-29T15:07:00Z"/>
              <w:rFonts w:ascii="Arial" w:hAnsi="Arial" w:cs="Arial"/>
            </w:rPr>
          </w:rPrChange>
        </w:rPr>
      </w:pPr>
      <w:moveTo w:id="216" w:author="Dinh Diep" w:date="2016-04-29T15:07:00Z">
        <w:del w:id="217" w:author="Dinh Diep" w:date="2016-04-29T15:10:00Z">
          <w:r w:rsidRPr="00D44B79" w:rsidDel="00331025">
            <w:rPr>
              <w:rFonts w:ascii="Arial" w:eastAsia="Arial" w:hAnsi="Arial" w:cs="Arial"/>
              <w:color w:val="000000"/>
              <w:sz w:val="22"/>
              <w:szCs w:val="22"/>
            </w:rPr>
            <w:delText>We obtained histone maps of H3K27ac, H3K4me1, and H3K4me3 from the Roadmap Epigenomics Project for 41 different human cell types and calcu</w:delText>
          </w:r>
          <w:r w:rsidDel="00331025">
            <w:rPr>
              <w:rFonts w:ascii="Arial" w:eastAsia="Arial" w:hAnsi="Arial" w:cs="Arial"/>
              <w:color w:val="000000"/>
              <w:sz w:val="22"/>
              <w:szCs w:val="22"/>
            </w:rPr>
            <w:delText>lated the enrichment over MHBs</w:delText>
          </w:r>
          <w:r w:rsidRPr="00D44B79" w:rsidDel="00331025">
            <w:rPr>
              <w:rFonts w:ascii="Arial" w:eastAsia="Arial" w:hAnsi="Arial" w:cs="Arial"/>
              <w:color w:val="000000"/>
              <w:sz w:val="22"/>
              <w:szCs w:val="22"/>
            </w:rPr>
            <w:delText>. Signatures of active promoters over many MHBs (enrichments of H3K4me3 and H3K27ac) were observed, which corroborated with the previous analysis showing strong enrichment of the blocks in promoter regions</w:delText>
          </w:r>
          <w:r w:rsidDel="00331025">
            <w:rPr>
              <w:rFonts w:ascii="Arial" w:eastAsia="Arial" w:hAnsi="Arial" w:cs="Arial"/>
              <w:color w:val="000000"/>
              <w:sz w:val="22"/>
              <w:szCs w:val="22"/>
            </w:rPr>
            <w:delText xml:space="preserve"> (</w:delText>
          </w:r>
          <w:r w:rsidRPr="00407005" w:rsidDel="00331025">
            <w:rPr>
              <w:rFonts w:ascii="Arial" w:eastAsia="Arial" w:hAnsi="Arial" w:cs="Arial"/>
              <w:color w:val="0070C0"/>
              <w:sz w:val="22"/>
              <w:szCs w:val="22"/>
            </w:rPr>
            <w:delText xml:space="preserve">Supplementary Figure </w:delText>
          </w:r>
          <w:r w:rsidDel="00331025">
            <w:rPr>
              <w:rFonts w:ascii="Arial" w:eastAsia="Arial" w:hAnsi="Arial" w:cs="Arial"/>
              <w:color w:val="0070C0"/>
              <w:sz w:val="22"/>
              <w:szCs w:val="22"/>
            </w:rPr>
            <w:delText>1</w:delText>
          </w:r>
          <w:r w:rsidDel="00331025">
            <w:rPr>
              <w:rFonts w:ascii="Arial" w:eastAsia="Arial" w:hAnsi="Arial" w:cs="Arial"/>
              <w:color w:val="000000"/>
              <w:sz w:val="22"/>
              <w:szCs w:val="22"/>
            </w:rPr>
            <w:delText>)</w:delText>
          </w:r>
          <w:r w:rsidRPr="00D44B79" w:rsidDel="00331025">
            <w:rPr>
              <w:rFonts w:ascii="Arial" w:eastAsia="Arial" w:hAnsi="Arial" w:cs="Arial"/>
              <w:color w:val="000000"/>
              <w:sz w:val="22"/>
              <w:szCs w:val="22"/>
            </w:rPr>
            <w:delText>.</w:delText>
          </w:r>
        </w:del>
      </w:moveTo>
      <w:ins w:id="218" w:author="Dinh Diep" w:date="2016-04-29T15:11:00Z">
        <w:r w:rsidR="00331025">
          <w:rPr>
            <w:rFonts w:ascii="Arial" w:eastAsia="Arial" w:hAnsi="Arial" w:cs="Arial"/>
            <w:color w:val="000000"/>
            <w:sz w:val="22"/>
            <w:szCs w:val="22"/>
          </w:rPr>
          <w:t>We combined ideas from previous approaches to systematically assess methylation specificity across the genome</w:t>
        </w:r>
      </w:ins>
      <w:ins w:id="219" w:author="Dinh Diep" w:date="2016-04-29T15:12:00Z">
        <w:r w:rsidR="00381663">
          <w:rPr>
            <w:rFonts w:ascii="Arial" w:eastAsia="Arial" w:hAnsi="Arial" w:cs="Arial"/>
            <w:color w:val="000000"/>
            <w:sz w:val="22"/>
            <w:szCs w:val="22"/>
          </w:rPr>
          <w:t xml:space="preserve">. Briefly, segmentation was performed on the genome using </w:t>
        </w:r>
      </w:ins>
      <w:ins w:id="220" w:author="Dinh Diep" w:date="2016-04-29T16:44:00Z">
        <w:r w:rsidR="00381663">
          <w:rPr>
            <w:rFonts w:ascii="Arial" w:eastAsia="Arial" w:hAnsi="Arial" w:cs="Arial"/>
            <w:color w:val="000000"/>
            <w:sz w:val="22"/>
            <w:szCs w:val="22"/>
          </w:rPr>
          <w:t>a</w:t>
        </w:r>
      </w:ins>
      <w:ins w:id="221" w:author="Dinh Diep" w:date="2016-04-29T16:45:00Z">
        <w:r w:rsidR="00381663">
          <w:rPr>
            <w:rFonts w:ascii="Arial" w:eastAsia="Arial" w:hAnsi="Arial" w:cs="Arial"/>
            <w:color w:val="000000"/>
            <w:sz w:val="22"/>
            <w:szCs w:val="22"/>
          </w:rPr>
          <w:t xml:space="preserve"> five states</w:t>
        </w:r>
      </w:ins>
      <w:ins w:id="222" w:author="Dinh Diep" w:date="2016-04-29T16:44:00Z">
        <w:r w:rsidR="00381663">
          <w:rPr>
            <w:rFonts w:ascii="Arial" w:eastAsia="Arial" w:hAnsi="Arial" w:cs="Arial"/>
            <w:color w:val="000000"/>
            <w:sz w:val="22"/>
            <w:szCs w:val="22"/>
          </w:rPr>
          <w:t xml:space="preserve"> </w:t>
        </w:r>
      </w:ins>
      <w:ins w:id="223" w:author="Dinh Diep" w:date="2016-04-29T15:12:00Z">
        <w:r w:rsidR="00381663">
          <w:rPr>
            <w:rFonts w:ascii="Arial" w:eastAsia="Arial" w:hAnsi="Arial" w:cs="Arial"/>
            <w:color w:val="000000"/>
            <w:sz w:val="22"/>
            <w:szCs w:val="22"/>
          </w:rPr>
          <w:t>Hidden Markov Model</w:t>
        </w:r>
      </w:ins>
      <w:ins w:id="224" w:author="Dinh Diep" w:date="2016-04-29T16:45:00Z">
        <w:r w:rsidR="00381663">
          <w:rPr>
            <w:rFonts w:ascii="Arial" w:eastAsia="Arial" w:hAnsi="Arial" w:cs="Arial"/>
            <w:color w:val="000000"/>
            <w:sz w:val="22"/>
            <w:szCs w:val="22"/>
          </w:rPr>
          <w:t>. We discovered</w:t>
        </w:r>
      </w:ins>
      <w:ins w:id="225" w:author="Dinh Diep" w:date="2016-04-29T15:12:00Z">
        <w:r w:rsidR="00331025">
          <w:rPr>
            <w:rFonts w:ascii="Arial" w:eastAsia="Arial" w:hAnsi="Arial" w:cs="Arial"/>
            <w:color w:val="000000"/>
            <w:sz w:val="22"/>
            <w:szCs w:val="22"/>
          </w:rPr>
          <w:t xml:space="preserve"> distinct segments of the genome that can represent varying levels of methylation specificity</w:t>
        </w:r>
      </w:ins>
      <w:ins w:id="226" w:author="Dinh Diep" w:date="2016-04-29T19:31:00Z">
        <w:r w:rsidR="00095D9A">
          <w:rPr>
            <w:rFonts w:ascii="Arial" w:eastAsia="Arial" w:hAnsi="Arial" w:cs="Arial"/>
            <w:color w:val="000000"/>
            <w:sz w:val="22"/>
            <w:szCs w:val="22"/>
          </w:rPr>
          <w:t xml:space="preserve"> [Sug Fig XXa]</w:t>
        </w:r>
      </w:ins>
      <w:ins w:id="227" w:author="Dinh Diep" w:date="2016-04-29T15:12:00Z">
        <w:r w:rsidR="00331025">
          <w:rPr>
            <w:rFonts w:ascii="Arial" w:eastAsia="Arial" w:hAnsi="Arial" w:cs="Arial"/>
            <w:color w:val="000000"/>
            <w:sz w:val="22"/>
            <w:szCs w:val="22"/>
          </w:rPr>
          <w:t xml:space="preserve">. MHBs </w:t>
        </w:r>
      </w:ins>
      <w:ins w:id="228" w:author="Dinh Diep" w:date="2016-04-29T15:13:00Z">
        <w:r w:rsidR="00331025">
          <w:rPr>
            <w:rFonts w:ascii="Arial" w:eastAsia="Arial" w:hAnsi="Arial" w:cs="Arial"/>
            <w:color w:val="000000"/>
            <w:sz w:val="22"/>
            <w:szCs w:val="22"/>
          </w:rPr>
          <w:t>contain overlapping CpGs with 36% of the most specific regions and with 10% of the least specific regions</w:t>
        </w:r>
      </w:ins>
      <w:ins w:id="229" w:author="Dinh Diep" w:date="2016-04-29T16:45:00Z">
        <w:r w:rsidR="00381663">
          <w:rPr>
            <w:rFonts w:ascii="Arial" w:eastAsia="Arial" w:hAnsi="Arial" w:cs="Arial"/>
            <w:color w:val="000000"/>
            <w:sz w:val="22"/>
            <w:szCs w:val="22"/>
          </w:rPr>
          <w:t>. Corroborating</w:t>
        </w:r>
      </w:ins>
      <w:ins w:id="230" w:author="Dinh Diep" w:date="2016-04-29T16:38:00Z">
        <w:r w:rsidR="00381663">
          <w:rPr>
            <w:rFonts w:ascii="Arial" w:eastAsia="Arial" w:hAnsi="Arial" w:cs="Arial"/>
            <w:color w:val="000000"/>
            <w:sz w:val="22"/>
            <w:szCs w:val="22"/>
          </w:rPr>
          <w:t xml:space="preserve"> with previous works, high </w:t>
        </w:r>
      </w:ins>
      <w:ins w:id="231" w:author="Dinh Diep" w:date="2016-04-29T16:40:00Z">
        <w:r w:rsidR="00381663">
          <w:rPr>
            <w:rFonts w:ascii="Arial" w:eastAsia="Arial" w:hAnsi="Arial" w:cs="Arial"/>
            <w:color w:val="000000"/>
            <w:sz w:val="22"/>
            <w:szCs w:val="22"/>
          </w:rPr>
          <w:t>specificity</w:t>
        </w:r>
      </w:ins>
      <w:ins w:id="232" w:author="Dinh Diep" w:date="2016-04-29T16:38:00Z">
        <w:r w:rsidR="00381663">
          <w:rPr>
            <w:rFonts w:ascii="Arial" w:eastAsia="Arial" w:hAnsi="Arial" w:cs="Arial"/>
            <w:color w:val="000000"/>
            <w:sz w:val="22"/>
            <w:szCs w:val="22"/>
          </w:rPr>
          <w:t xml:space="preserve"> </w:t>
        </w:r>
      </w:ins>
      <w:ins w:id="233" w:author="Dinh Diep" w:date="2016-04-29T16:40:00Z">
        <w:r w:rsidR="00381663">
          <w:rPr>
            <w:rFonts w:ascii="Arial" w:eastAsia="Arial" w:hAnsi="Arial" w:cs="Arial"/>
            <w:color w:val="000000"/>
            <w:sz w:val="22"/>
            <w:szCs w:val="22"/>
          </w:rPr>
          <w:t>regions are often hypo</w:t>
        </w:r>
      </w:ins>
      <w:ins w:id="234" w:author="Dinh Diep" w:date="2016-04-29T18:53:00Z">
        <w:r w:rsidR="0082354E">
          <w:rPr>
            <w:rFonts w:ascii="Arial" w:eastAsia="Arial" w:hAnsi="Arial" w:cs="Arial"/>
            <w:color w:val="000000"/>
            <w:sz w:val="22"/>
            <w:szCs w:val="22"/>
          </w:rPr>
          <w:t>-</w:t>
        </w:r>
      </w:ins>
      <w:ins w:id="235" w:author="Dinh Diep" w:date="2016-04-29T16:40:00Z">
        <w:r w:rsidR="00381663">
          <w:rPr>
            <w:rFonts w:ascii="Arial" w:eastAsia="Arial" w:hAnsi="Arial" w:cs="Arial"/>
            <w:color w:val="000000"/>
            <w:sz w:val="22"/>
            <w:szCs w:val="22"/>
          </w:rPr>
          <w:t>methylated in the outl</w:t>
        </w:r>
        <w:r w:rsidR="00095D9A">
          <w:rPr>
            <w:rFonts w:ascii="Arial" w:eastAsia="Arial" w:hAnsi="Arial" w:cs="Arial"/>
            <w:color w:val="000000"/>
            <w:sz w:val="22"/>
            <w:szCs w:val="22"/>
          </w:rPr>
          <w:t xml:space="preserve">ying samples </w:t>
        </w:r>
      </w:ins>
      <w:ins w:id="236" w:author="Dinh Diep" w:date="2016-04-29T19:31:00Z">
        <w:r w:rsidR="00095D9A">
          <w:rPr>
            <w:rFonts w:ascii="Arial" w:eastAsia="Arial" w:hAnsi="Arial" w:cs="Arial"/>
            <w:color w:val="000000"/>
            <w:sz w:val="22"/>
            <w:szCs w:val="22"/>
          </w:rPr>
          <w:t>[Sug Fig XXb]</w:t>
        </w:r>
      </w:ins>
      <w:ins w:id="237" w:author="Dinh Diep" w:date="2016-04-29T16:40:00Z">
        <w:r w:rsidR="00381663">
          <w:rPr>
            <w:rFonts w:ascii="Arial" w:eastAsia="Arial" w:hAnsi="Arial" w:cs="Arial"/>
            <w:color w:val="000000"/>
            <w:sz w:val="22"/>
            <w:szCs w:val="22"/>
          </w:rPr>
          <w:t xml:space="preserve">. </w:t>
        </w:r>
      </w:ins>
      <w:ins w:id="238" w:author="Dinh Diep" w:date="2016-04-29T18:47:00Z">
        <w:r w:rsidR="0082354E">
          <w:rPr>
            <w:rFonts w:ascii="Arial" w:eastAsia="Arial" w:hAnsi="Arial" w:cs="Arial"/>
            <w:color w:val="000000"/>
            <w:sz w:val="22"/>
            <w:szCs w:val="22"/>
          </w:rPr>
          <w:t xml:space="preserve">High specificity regions also have transcription factor binding </w:t>
        </w:r>
      </w:ins>
      <w:ins w:id="239" w:author="Dinh Diep" w:date="2016-04-29T19:04:00Z">
        <w:r w:rsidR="0062704A">
          <w:rPr>
            <w:rFonts w:ascii="Arial" w:eastAsia="Arial" w:hAnsi="Arial" w:cs="Arial"/>
            <w:color w:val="000000"/>
            <w:sz w:val="22"/>
            <w:szCs w:val="22"/>
          </w:rPr>
          <w:t xml:space="preserve">site frequencies </w:t>
        </w:r>
      </w:ins>
      <w:ins w:id="240" w:author="Dinh Diep" w:date="2016-04-29T18:49:00Z">
        <w:r w:rsidR="0082354E">
          <w:rPr>
            <w:rFonts w:ascii="Arial" w:eastAsia="Arial" w:hAnsi="Arial" w:cs="Arial"/>
            <w:color w:val="000000"/>
            <w:sz w:val="22"/>
            <w:szCs w:val="22"/>
          </w:rPr>
          <w:t>different</w:t>
        </w:r>
      </w:ins>
      <w:ins w:id="241" w:author="Dinh Diep" w:date="2016-04-29T18:47:00Z">
        <w:r w:rsidR="0082354E">
          <w:rPr>
            <w:rFonts w:ascii="Arial" w:eastAsia="Arial" w:hAnsi="Arial" w:cs="Arial"/>
            <w:color w:val="000000"/>
            <w:sz w:val="22"/>
            <w:szCs w:val="22"/>
          </w:rPr>
          <w:t xml:space="preserve"> from other segmented regions</w:t>
        </w:r>
      </w:ins>
      <w:ins w:id="242" w:author="Dinh Diep" w:date="2016-04-29T18:49:00Z">
        <w:r w:rsidR="0082354E">
          <w:rPr>
            <w:rFonts w:ascii="Arial" w:eastAsia="Arial" w:hAnsi="Arial" w:cs="Arial"/>
            <w:color w:val="000000"/>
            <w:sz w:val="22"/>
            <w:szCs w:val="22"/>
          </w:rPr>
          <w:t xml:space="preserve"> (Pearson’s correlation = 0.69, -0.82, -0.80, and -0.48)</w:t>
        </w:r>
      </w:ins>
      <w:ins w:id="243" w:author="Dinh Diep" w:date="2016-04-29T18:47:00Z">
        <w:r w:rsidR="0082354E">
          <w:rPr>
            <w:rFonts w:ascii="Arial" w:eastAsia="Arial" w:hAnsi="Arial" w:cs="Arial"/>
            <w:color w:val="000000"/>
            <w:sz w:val="22"/>
            <w:szCs w:val="22"/>
          </w:rPr>
          <w:t xml:space="preserve"> but they were more similar to the transcription factor binding </w:t>
        </w:r>
      </w:ins>
      <w:ins w:id="244" w:author="Dinh Diep" w:date="2016-04-29T19:04:00Z">
        <w:r w:rsidR="0062704A">
          <w:rPr>
            <w:rFonts w:ascii="Arial" w:eastAsia="Arial" w:hAnsi="Arial" w:cs="Arial"/>
            <w:color w:val="000000"/>
            <w:sz w:val="22"/>
            <w:szCs w:val="22"/>
          </w:rPr>
          <w:t>site frequencies</w:t>
        </w:r>
      </w:ins>
      <w:ins w:id="245" w:author="Dinh Diep" w:date="2016-04-29T18:47:00Z">
        <w:r w:rsidR="0082354E">
          <w:rPr>
            <w:rFonts w:ascii="Arial" w:eastAsia="Arial" w:hAnsi="Arial" w:cs="Arial"/>
            <w:color w:val="000000"/>
            <w:sz w:val="22"/>
            <w:szCs w:val="22"/>
          </w:rPr>
          <w:t xml:space="preserve"> </w:t>
        </w:r>
      </w:ins>
      <w:ins w:id="246" w:author="Dinh Diep" w:date="2016-04-29T19:31:00Z">
        <w:r w:rsidR="00095D9A">
          <w:rPr>
            <w:rFonts w:ascii="Arial" w:eastAsia="Arial" w:hAnsi="Arial" w:cs="Arial"/>
            <w:color w:val="000000"/>
            <w:sz w:val="22"/>
            <w:szCs w:val="22"/>
          </w:rPr>
          <w:t>in</w:t>
        </w:r>
      </w:ins>
      <w:ins w:id="247" w:author="Dinh Diep" w:date="2016-04-29T18:47:00Z">
        <w:r w:rsidR="0082354E">
          <w:rPr>
            <w:rFonts w:ascii="Arial" w:eastAsia="Arial" w:hAnsi="Arial" w:cs="Arial"/>
            <w:color w:val="000000"/>
            <w:sz w:val="22"/>
            <w:szCs w:val="22"/>
          </w:rPr>
          <w:t xml:space="preserve"> MHBs (Pearson</w:t>
        </w:r>
      </w:ins>
      <w:ins w:id="248" w:author="Dinh Diep" w:date="2016-04-29T18:49:00Z">
        <w:r w:rsidR="0082354E">
          <w:rPr>
            <w:rFonts w:ascii="Arial" w:eastAsia="Arial" w:hAnsi="Arial" w:cs="Arial"/>
            <w:color w:val="000000"/>
            <w:sz w:val="22"/>
            <w:szCs w:val="22"/>
          </w:rPr>
          <w:t>’s correlation = 0.88).</w:t>
        </w:r>
      </w:ins>
      <w:ins w:id="249" w:author="Dinh Diep" w:date="2016-04-29T19:01:00Z">
        <w:r w:rsidR="000B5371">
          <w:rPr>
            <w:rFonts w:ascii="Arial" w:eastAsia="Arial" w:hAnsi="Arial" w:cs="Arial"/>
            <w:color w:val="000000"/>
            <w:sz w:val="22"/>
            <w:szCs w:val="22"/>
          </w:rPr>
          <w:t xml:space="preserve"> </w:t>
        </w:r>
      </w:ins>
      <w:ins w:id="250" w:author="Dinh Diep" w:date="2016-04-29T19:12:00Z">
        <w:r w:rsidR="000B5371">
          <w:rPr>
            <w:rFonts w:ascii="Arial" w:eastAsia="Arial" w:hAnsi="Arial" w:cs="Arial"/>
            <w:color w:val="000000"/>
            <w:sz w:val="22"/>
            <w:szCs w:val="22"/>
          </w:rPr>
          <w:t>T</w:t>
        </w:r>
        <w:r w:rsidR="00A1729C">
          <w:rPr>
            <w:rFonts w:ascii="Arial" w:eastAsia="Arial" w:hAnsi="Arial" w:cs="Arial"/>
            <w:color w:val="000000"/>
            <w:sz w:val="22"/>
            <w:szCs w:val="22"/>
          </w:rPr>
          <w:t>he cellular machiner</w:t>
        </w:r>
        <w:r w:rsidR="000B5371">
          <w:rPr>
            <w:rFonts w:ascii="Arial" w:eastAsia="Arial" w:hAnsi="Arial" w:cs="Arial"/>
            <w:color w:val="000000"/>
            <w:sz w:val="22"/>
            <w:szCs w:val="22"/>
          </w:rPr>
          <w:t>y for forming methylation blocks</w:t>
        </w:r>
        <w:r w:rsidR="00A1729C">
          <w:rPr>
            <w:rFonts w:ascii="Arial" w:eastAsia="Arial" w:hAnsi="Arial" w:cs="Arial"/>
            <w:color w:val="000000"/>
            <w:sz w:val="22"/>
            <w:szCs w:val="22"/>
          </w:rPr>
          <w:t xml:space="preserve"> could play an </w:t>
        </w:r>
        <w:r w:rsidR="00095D9A">
          <w:rPr>
            <w:rFonts w:ascii="Arial" w:eastAsia="Arial" w:hAnsi="Arial" w:cs="Arial"/>
            <w:color w:val="000000"/>
            <w:sz w:val="22"/>
            <w:szCs w:val="22"/>
          </w:rPr>
          <w:t>important role in maintaining a tightly regulated hypermethylated state in most cell types</w:t>
        </w:r>
      </w:ins>
      <w:ins w:id="251" w:author="Dinh Diep" w:date="2016-04-29T19:27:00Z">
        <w:r w:rsidR="00095D9A">
          <w:rPr>
            <w:rFonts w:ascii="Arial" w:eastAsia="Arial" w:hAnsi="Arial" w:cs="Arial"/>
            <w:color w:val="000000"/>
            <w:sz w:val="22"/>
            <w:szCs w:val="22"/>
          </w:rPr>
          <w:t xml:space="preserve"> and could be turned off when a cell </w:t>
        </w:r>
      </w:ins>
      <w:ins w:id="252" w:author="Dinh Diep" w:date="2016-04-29T19:31:00Z">
        <w:r w:rsidR="00095D9A">
          <w:rPr>
            <w:rFonts w:ascii="Arial" w:eastAsia="Arial" w:hAnsi="Arial" w:cs="Arial"/>
            <w:color w:val="000000"/>
            <w:sz w:val="22"/>
            <w:szCs w:val="22"/>
          </w:rPr>
          <w:t xml:space="preserve">needs to </w:t>
        </w:r>
      </w:ins>
      <w:ins w:id="253" w:author="Dinh Diep" w:date="2016-04-29T19:27:00Z">
        <w:r w:rsidR="00095D9A">
          <w:rPr>
            <w:rFonts w:ascii="Arial" w:eastAsia="Arial" w:hAnsi="Arial" w:cs="Arial"/>
            <w:color w:val="000000"/>
            <w:sz w:val="22"/>
            <w:szCs w:val="22"/>
          </w:rPr>
          <w:t xml:space="preserve">differentiate itself. </w:t>
        </w:r>
      </w:ins>
      <w:ins w:id="254" w:author="Dinh Diep" w:date="2016-04-29T19:33:00Z">
        <w:r w:rsidR="00095D9A">
          <w:rPr>
            <w:rFonts w:ascii="Arial" w:eastAsia="Arial" w:hAnsi="Arial" w:cs="Arial"/>
            <w:color w:val="000000"/>
            <w:sz w:val="22"/>
            <w:szCs w:val="22"/>
          </w:rPr>
          <w:t xml:space="preserve">Interestingly, majority of </w:t>
        </w:r>
      </w:ins>
      <w:ins w:id="255" w:author="Dinh Diep" w:date="2016-04-29T19:34:00Z">
        <w:r w:rsidR="00095D9A">
          <w:rPr>
            <w:rFonts w:ascii="Arial" w:eastAsia="Arial" w:hAnsi="Arial" w:cs="Arial"/>
            <w:color w:val="000000"/>
            <w:sz w:val="22"/>
            <w:szCs w:val="22"/>
          </w:rPr>
          <w:t xml:space="preserve">the </w:t>
        </w:r>
      </w:ins>
      <w:ins w:id="256" w:author="Dinh Diep" w:date="2016-04-29T19:33:00Z">
        <w:r w:rsidR="00095D9A">
          <w:rPr>
            <w:rFonts w:ascii="Arial" w:eastAsia="Arial" w:hAnsi="Arial" w:cs="Arial"/>
            <w:color w:val="000000"/>
            <w:sz w:val="22"/>
            <w:szCs w:val="22"/>
          </w:rPr>
          <w:t>high specific</w:t>
        </w:r>
      </w:ins>
      <w:ins w:id="257" w:author="Dinh Diep" w:date="2016-04-29T19:34:00Z">
        <w:r w:rsidR="00095D9A">
          <w:rPr>
            <w:rFonts w:ascii="Arial" w:eastAsia="Arial" w:hAnsi="Arial" w:cs="Arial"/>
            <w:color w:val="000000"/>
            <w:sz w:val="22"/>
            <w:szCs w:val="22"/>
          </w:rPr>
          <w:t>ity</w:t>
        </w:r>
      </w:ins>
      <w:ins w:id="258" w:author="Dinh Diep" w:date="2016-04-29T19:33:00Z">
        <w:r w:rsidR="00095D9A">
          <w:rPr>
            <w:rFonts w:ascii="Arial" w:eastAsia="Arial" w:hAnsi="Arial" w:cs="Arial"/>
            <w:color w:val="000000"/>
            <w:sz w:val="22"/>
            <w:szCs w:val="22"/>
          </w:rPr>
          <w:t xml:space="preserve"> regions do not form methylation haplotype blocks, </w:t>
        </w:r>
      </w:ins>
      <w:ins w:id="259" w:author="Dinh Diep" w:date="2016-04-29T19:34:00Z">
        <w:r w:rsidR="00095D9A">
          <w:rPr>
            <w:rFonts w:ascii="Arial" w:eastAsia="Arial" w:hAnsi="Arial" w:cs="Arial"/>
            <w:color w:val="000000"/>
            <w:sz w:val="22"/>
            <w:szCs w:val="22"/>
          </w:rPr>
          <w:t>probably</w:t>
        </w:r>
      </w:ins>
      <w:ins w:id="260" w:author="Dinh Diep" w:date="2016-04-29T19:33:00Z">
        <w:r w:rsidR="00095D9A">
          <w:rPr>
            <w:rFonts w:ascii="Arial" w:eastAsia="Arial" w:hAnsi="Arial" w:cs="Arial"/>
            <w:color w:val="000000"/>
            <w:sz w:val="22"/>
            <w:szCs w:val="22"/>
          </w:rPr>
          <w:t xml:space="preserve"> due to stochastic rather than </w:t>
        </w:r>
      </w:ins>
      <w:ins w:id="261" w:author="Dinh Diep" w:date="2016-04-29T19:34:00Z">
        <w:r w:rsidR="00095D9A">
          <w:rPr>
            <w:rFonts w:ascii="Arial" w:eastAsia="Arial" w:hAnsi="Arial" w:cs="Arial"/>
            <w:color w:val="000000"/>
            <w:sz w:val="22"/>
            <w:szCs w:val="22"/>
          </w:rPr>
          <w:t>coordinated loss of methylation.</w:t>
        </w:r>
      </w:ins>
      <w:moveTo w:id="262" w:author="Dinh Diep" w:date="2016-04-29T15:07:00Z">
        <w:del w:id="263" w:author="Dinh Diep" w:date="2016-04-29T15:11:00Z">
          <w:r w:rsidRPr="00D44B79" w:rsidDel="00331025">
            <w:rPr>
              <w:rFonts w:ascii="Arial" w:eastAsia="Arial" w:hAnsi="Arial" w:cs="Arial"/>
              <w:color w:val="000000"/>
              <w:sz w:val="22"/>
              <w:szCs w:val="22"/>
            </w:rPr>
            <w:delText xml:space="preserve"> </w:delText>
          </w:r>
        </w:del>
      </w:moveTo>
    </w:p>
    <w:p w14:paraId="562FC41B" w14:textId="77777777" w:rsidR="0036115F" w:rsidRPr="00B22FD7" w:rsidDel="004265FC" w:rsidRDefault="0036115F" w:rsidP="0036115F">
      <w:pPr>
        <w:spacing w:line="276" w:lineRule="auto"/>
        <w:jc w:val="left"/>
        <w:rPr>
          <w:del w:id="264" w:author="Dinh Diep" w:date="2016-04-29T17:08:00Z"/>
          <w:moveTo w:id="265" w:author="Dinh Diep" w:date="2016-04-29T15:07:00Z"/>
          <w:rFonts w:ascii="Arial" w:hAnsi="Arial" w:cs="Arial"/>
        </w:rPr>
      </w:pPr>
    </w:p>
    <w:moveToRangeEnd w:id="183"/>
    <w:p w14:paraId="73128787" w14:textId="77777777" w:rsidR="0036115F" w:rsidRPr="002408CE" w:rsidRDefault="0036115F">
      <w:pPr>
        <w:spacing w:line="276" w:lineRule="auto"/>
        <w:jc w:val="left"/>
        <w:rPr>
          <w:rFonts w:ascii="Arial" w:eastAsia="Arial" w:hAnsi="Arial" w:cs="Arial"/>
          <w:color w:val="auto"/>
          <w:sz w:val="22"/>
          <w:szCs w:val="22"/>
        </w:rPr>
      </w:pPr>
    </w:p>
    <w:p w14:paraId="511EEE3C" w14:textId="77777777" w:rsidR="00144980" w:rsidRPr="00D44B79" w:rsidRDefault="00144980">
      <w:pPr>
        <w:spacing w:line="276" w:lineRule="auto"/>
        <w:jc w:val="left"/>
        <w:rPr>
          <w:rFonts w:ascii="Arial" w:eastAsia="Arial" w:hAnsi="Arial" w:cs="Arial"/>
          <w:color w:val="000000"/>
          <w:sz w:val="22"/>
          <w:szCs w:val="22"/>
        </w:rPr>
      </w:pPr>
    </w:p>
    <w:p w14:paraId="364CA11B" w14:textId="60D49B91" w:rsidR="00AF1A75" w:rsidRPr="008415CB" w:rsidRDefault="00B92B21" w:rsidP="008415CB">
      <w:pPr>
        <w:pStyle w:val="Heading4"/>
        <w:spacing w:line="276" w:lineRule="auto"/>
        <w:rPr>
          <w:rFonts w:ascii="Arial" w:eastAsia="Arial" w:hAnsi="Arial" w:cs="Arial"/>
          <w:b/>
          <w:sz w:val="22"/>
          <w:szCs w:val="22"/>
        </w:rPr>
      </w:pPr>
      <w:bookmarkStart w:id="266" w:name="h.xigydxbnf2bt" w:colFirst="0" w:colLast="0"/>
      <w:bookmarkStart w:id="267" w:name="h.30j0zll" w:colFirst="0" w:colLast="0"/>
      <w:bookmarkEnd w:id="266"/>
      <w:bookmarkEnd w:id="267"/>
      <w:r w:rsidRPr="00D44B79">
        <w:rPr>
          <w:rFonts w:ascii="Arial" w:eastAsia="Arial" w:hAnsi="Arial" w:cs="Arial"/>
          <w:b/>
          <w:sz w:val="22"/>
          <w:szCs w:val="22"/>
        </w:rPr>
        <w:t>Characterizations of methylation haplotype load</w:t>
      </w:r>
    </w:p>
    <w:p w14:paraId="34CD58C2" w14:textId="693E1E93"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To enable quantitative analysis of the methylation patterns within MHBs across many samples, we need a single metric to define </w:t>
      </w:r>
      <w:del w:id="268" w:author="Kun Zhang" w:date="2016-04-30T10:10:00Z">
        <w:r w:rsidRPr="00D44B79" w:rsidDel="00382E2B">
          <w:rPr>
            <w:rFonts w:ascii="Arial" w:eastAsia="Arial" w:hAnsi="Arial" w:cs="Arial"/>
            <w:color w:val="000000"/>
            <w:sz w:val="22"/>
            <w:szCs w:val="22"/>
            <w:highlight w:val="white"/>
          </w:rPr>
          <w:delText>each MHB</w:delText>
        </w:r>
      </w:del>
      <w:ins w:id="269" w:author="Kun Zhang" w:date="2016-04-30T10:10:00Z">
        <w:r w:rsidR="00382E2B">
          <w:rPr>
            <w:rFonts w:ascii="Arial" w:eastAsia="Arial" w:hAnsi="Arial" w:cs="Arial"/>
            <w:color w:val="000000"/>
            <w:sz w:val="22"/>
            <w:szCs w:val="22"/>
            <w:highlight w:val="white"/>
          </w:rPr>
          <w:t>the methylated pattern of many CpG sites within each block</w:t>
        </w:r>
      </w:ins>
      <w:r w:rsidRPr="00D44B79">
        <w:rPr>
          <w:rFonts w:ascii="Arial" w:eastAsia="Arial" w:hAnsi="Arial" w:cs="Arial"/>
          <w:color w:val="000000"/>
          <w:sz w:val="22"/>
          <w:szCs w:val="22"/>
          <w:highlight w:val="white"/>
        </w:rPr>
        <w:t>. Ideally this metric is not only a function of average methylation level for all</w:t>
      </w:r>
      <w:ins w:id="270" w:author="Kun Zhang" w:date="2016-04-30T10:10:00Z">
        <w:r w:rsidR="00382E2B">
          <w:rPr>
            <w:rFonts w:ascii="Arial" w:eastAsia="Arial" w:hAnsi="Arial" w:cs="Arial"/>
            <w:color w:val="000000"/>
            <w:sz w:val="22"/>
            <w:szCs w:val="22"/>
            <w:highlight w:val="white"/>
          </w:rPr>
          <w:t xml:space="preserve"> the</w:t>
        </w:r>
      </w:ins>
      <w:r w:rsidRPr="00D44B79">
        <w:rPr>
          <w:rFonts w:ascii="Arial" w:eastAsia="Arial" w:hAnsi="Arial" w:cs="Arial"/>
          <w:color w:val="000000"/>
          <w:sz w:val="22"/>
          <w:szCs w:val="22"/>
          <w:highlight w:val="white"/>
        </w:rPr>
        <w:t xml:space="preserve"> CpG sites </w:t>
      </w:r>
      <w:del w:id="271" w:author="Kun Zhang" w:date="2016-04-30T10:10:00Z">
        <w:r w:rsidRPr="00D44B79" w:rsidDel="00382E2B">
          <w:rPr>
            <w:rFonts w:ascii="Arial" w:eastAsia="Arial" w:hAnsi="Arial" w:cs="Arial"/>
            <w:color w:val="000000"/>
            <w:sz w:val="22"/>
            <w:szCs w:val="22"/>
            <w:highlight w:val="white"/>
          </w:rPr>
          <w:delText>within a</w:delText>
        </w:r>
      </w:del>
      <w:ins w:id="272" w:author="Kun Zhang" w:date="2016-04-30T10:10:00Z">
        <w:r w:rsidR="00382E2B">
          <w:rPr>
            <w:rFonts w:ascii="Arial" w:eastAsia="Arial" w:hAnsi="Arial" w:cs="Arial"/>
            <w:color w:val="000000"/>
            <w:sz w:val="22"/>
            <w:szCs w:val="22"/>
            <w:highlight w:val="white"/>
          </w:rPr>
          <w:t>in the</w:t>
        </w:r>
      </w:ins>
      <w:r w:rsidRPr="00D44B79">
        <w:rPr>
          <w:rFonts w:ascii="Arial" w:eastAsia="Arial" w:hAnsi="Arial" w:cs="Arial"/>
          <w:color w:val="000000"/>
          <w:sz w:val="22"/>
          <w:szCs w:val="22"/>
          <w:highlight w:val="white"/>
        </w:rPr>
        <w:t xml:space="preserve"> block, but also can capture the pattern of co-methylation on single DNA molecules. For this purpose, we defined Methylation Haplotype Load (MHL), which is a weighted mean of the fraction of fully methylated haplotypes at different length. Compared with other </w:t>
      </w:r>
      <w:r w:rsidR="00941BD0" w:rsidRPr="00D44B79">
        <w:rPr>
          <w:rFonts w:ascii="Arial" w:eastAsia="Arial" w:hAnsi="Arial" w:cs="Arial"/>
          <w:color w:val="000000"/>
          <w:sz w:val="22"/>
          <w:szCs w:val="22"/>
          <w:highlight w:val="white"/>
        </w:rPr>
        <w:t>metrics</w:t>
      </w:r>
      <w:r w:rsidR="004C4E0E" w:rsidRPr="00D44B79">
        <w:rPr>
          <w:rFonts w:ascii="Arial" w:eastAsia="Arial" w:hAnsi="Arial" w:cs="Arial"/>
          <w:color w:val="000000"/>
          <w:sz w:val="22"/>
          <w:szCs w:val="22"/>
          <w:highlight w:val="white"/>
        </w:rPr>
        <w:t xml:space="preserve"> used in the literature</w:t>
      </w:r>
      <w:r w:rsidRPr="00D44B79">
        <w:rPr>
          <w:rFonts w:ascii="Arial" w:eastAsia="Arial" w:hAnsi="Arial" w:cs="Arial"/>
          <w:color w:val="000000"/>
          <w:sz w:val="22"/>
          <w:szCs w:val="22"/>
          <w:highlight w:val="white"/>
        </w:rPr>
        <w:t>, such as methylation level</w:t>
      </w:r>
      <w:r w:rsidR="00744D65"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methylation entropy, epi-polymorphism and haplotypes counts, MHL can represent the overall level of methylation, </w:t>
      </w:r>
      <w:r w:rsidR="004C4E0E" w:rsidRPr="00D44B79">
        <w:rPr>
          <w:rFonts w:ascii="Arial" w:eastAsia="Arial" w:hAnsi="Arial" w:cs="Arial"/>
          <w:color w:val="000000"/>
          <w:sz w:val="22"/>
          <w:szCs w:val="22"/>
          <w:highlight w:val="white"/>
        </w:rPr>
        <w:t>and</w:t>
      </w:r>
      <w:r w:rsidRPr="00D44B79">
        <w:rPr>
          <w:rFonts w:ascii="Arial" w:eastAsia="Arial" w:hAnsi="Arial" w:cs="Arial"/>
          <w:color w:val="000000"/>
          <w:sz w:val="22"/>
          <w:szCs w:val="22"/>
          <w:highlight w:val="white"/>
        </w:rPr>
        <w:t xml:space="preserve"> is capable of distinguishing blocks that have the same average methylation but various degrees of coordinated </w:t>
      </w:r>
      <w:r w:rsidR="00744D65" w:rsidRPr="00D44B79">
        <w:rPr>
          <w:rFonts w:ascii="Arial" w:eastAsia="Arial" w:hAnsi="Arial" w:cs="Arial"/>
          <w:color w:val="000000"/>
          <w:sz w:val="22"/>
          <w:szCs w:val="22"/>
          <w:highlight w:val="white"/>
        </w:rPr>
        <w:t xml:space="preserve">methylation </w:t>
      </w:r>
      <w:r w:rsidRPr="00D44B79">
        <w:rPr>
          <w:rFonts w:ascii="Arial" w:eastAsia="Arial" w:hAnsi="Arial" w:cs="Arial"/>
          <w:color w:val="000000"/>
          <w:sz w:val="22"/>
          <w:szCs w:val="22"/>
          <w:highlight w:val="white"/>
        </w:rPr>
        <w:t xml:space="preserve">(Figure 2). In addition, MHL is bounded between 0 and 1, which allows </w:t>
      </w:r>
      <w:r w:rsidR="004C4E0E" w:rsidRPr="00D44B79">
        <w:rPr>
          <w:rFonts w:ascii="Arial" w:eastAsia="Arial" w:hAnsi="Arial" w:cs="Arial"/>
          <w:color w:val="000000"/>
          <w:sz w:val="22"/>
          <w:szCs w:val="22"/>
          <w:highlight w:val="white"/>
        </w:rPr>
        <w:t xml:space="preserve">for </w:t>
      </w:r>
      <w:r w:rsidRPr="00D44B79">
        <w:rPr>
          <w:rFonts w:ascii="Arial" w:eastAsia="Arial" w:hAnsi="Arial" w:cs="Arial"/>
          <w:color w:val="000000"/>
          <w:sz w:val="22"/>
          <w:szCs w:val="22"/>
          <w:highlight w:val="white"/>
        </w:rPr>
        <w:t xml:space="preserve">direct comparison of different regions across many data sets without normalization. </w:t>
      </w:r>
    </w:p>
    <w:p w14:paraId="44D2DD0C" w14:textId="77777777" w:rsidR="00AF1A75" w:rsidRPr="00B22FD7" w:rsidRDefault="00AF1A75">
      <w:pPr>
        <w:spacing w:line="276" w:lineRule="auto"/>
        <w:jc w:val="left"/>
        <w:rPr>
          <w:rFonts w:ascii="Arial" w:hAnsi="Arial" w:cs="Arial"/>
        </w:rPr>
      </w:pPr>
    </w:p>
    <w:p w14:paraId="6876F5A4" w14:textId="52CC3699"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highlight w:val="white"/>
        </w:rPr>
        <w:t xml:space="preserve">We next asked whether treating MHBs as individual units and performing quantitative analysis based on MHL would provide an advantage </w:t>
      </w:r>
      <w:r w:rsidR="00F01D5B" w:rsidRPr="00D44B79">
        <w:rPr>
          <w:rFonts w:ascii="Arial" w:eastAsia="Arial" w:hAnsi="Arial" w:cs="Arial"/>
          <w:color w:val="000000"/>
          <w:sz w:val="22"/>
          <w:szCs w:val="22"/>
          <w:highlight w:val="white"/>
        </w:rPr>
        <w:t>over</w:t>
      </w:r>
      <w:r w:rsidRPr="00D44B79">
        <w:rPr>
          <w:rFonts w:ascii="Arial" w:eastAsia="Arial" w:hAnsi="Arial" w:cs="Arial"/>
          <w:color w:val="000000"/>
          <w:sz w:val="22"/>
          <w:szCs w:val="22"/>
          <w:highlight w:val="white"/>
        </w:rPr>
        <w:t xml:space="preserve"> existing approaches based on individual CpG sites or averaging multiple CpG sites in certain genomic windows. To this end, we sought to cluster </w:t>
      </w:r>
      <w:r w:rsidR="00C8147B" w:rsidRPr="00382E2B">
        <w:rPr>
          <w:rFonts w:ascii="Arial" w:eastAsia="Arial" w:hAnsi="Arial" w:cs="Arial"/>
          <w:color w:val="000000"/>
          <w:sz w:val="22"/>
          <w:szCs w:val="22"/>
          <w:highlight w:val="yellow"/>
          <w:rPrChange w:id="273" w:author="Kun Zhang" w:date="2016-04-30T10:12:00Z">
            <w:rPr>
              <w:rFonts w:ascii="Arial" w:eastAsia="Arial" w:hAnsi="Arial" w:cs="Arial"/>
              <w:color w:val="000000"/>
              <w:sz w:val="22"/>
              <w:szCs w:val="22"/>
              <w:highlight w:val="white"/>
            </w:rPr>
          </w:rPrChange>
        </w:rPr>
        <w:t xml:space="preserve">65 </w:t>
      </w:r>
      <w:r w:rsidRPr="00382E2B">
        <w:rPr>
          <w:rFonts w:ascii="Arial" w:eastAsia="Arial" w:hAnsi="Arial" w:cs="Arial"/>
          <w:color w:val="000000"/>
          <w:sz w:val="22"/>
          <w:szCs w:val="22"/>
          <w:highlight w:val="yellow"/>
          <w:rPrChange w:id="274" w:author="Kun Zhang" w:date="2016-04-30T10:12:00Z">
            <w:rPr>
              <w:rFonts w:ascii="Arial" w:eastAsia="Arial" w:hAnsi="Arial" w:cs="Arial"/>
              <w:color w:val="000000"/>
              <w:sz w:val="22"/>
              <w:szCs w:val="22"/>
              <w:highlight w:val="white"/>
            </w:rPr>
          </w:rPrChange>
        </w:rPr>
        <w:t>W</w:t>
      </w:r>
      <w:r w:rsidR="004C4E0E" w:rsidRPr="00382E2B">
        <w:rPr>
          <w:rFonts w:ascii="Arial" w:eastAsia="Arial" w:hAnsi="Arial" w:cs="Arial"/>
          <w:color w:val="000000"/>
          <w:sz w:val="22"/>
          <w:szCs w:val="22"/>
          <w:highlight w:val="yellow"/>
          <w:rPrChange w:id="275" w:author="Kun Zhang" w:date="2016-04-30T10:12:00Z">
            <w:rPr>
              <w:rFonts w:ascii="Arial" w:eastAsia="Arial" w:hAnsi="Arial" w:cs="Arial"/>
              <w:color w:val="000000"/>
              <w:sz w:val="22"/>
              <w:szCs w:val="22"/>
              <w:highlight w:val="white"/>
            </w:rPr>
          </w:rPrChange>
        </w:rPr>
        <w:t>G</w:t>
      </w:r>
      <w:r w:rsidRPr="00382E2B">
        <w:rPr>
          <w:rFonts w:ascii="Arial" w:eastAsia="Arial" w:hAnsi="Arial" w:cs="Arial"/>
          <w:color w:val="000000"/>
          <w:sz w:val="22"/>
          <w:szCs w:val="22"/>
          <w:highlight w:val="yellow"/>
          <w:rPrChange w:id="276" w:author="Kun Zhang" w:date="2016-04-30T10:12:00Z">
            <w:rPr>
              <w:rFonts w:ascii="Arial" w:eastAsia="Arial" w:hAnsi="Arial" w:cs="Arial"/>
              <w:color w:val="000000"/>
              <w:sz w:val="22"/>
              <w:szCs w:val="22"/>
              <w:highlight w:val="white"/>
            </w:rPr>
          </w:rPrChange>
        </w:rPr>
        <w:t>BS data</w:t>
      </w:r>
      <w:r w:rsidRPr="00D44B79">
        <w:rPr>
          <w:rFonts w:ascii="Arial" w:eastAsia="Arial" w:hAnsi="Arial" w:cs="Arial"/>
          <w:color w:val="000000"/>
          <w:sz w:val="22"/>
          <w:szCs w:val="22"/>
          <w:highlight w:val="white"/>
        </w:rPr>
        <w:t xml:space="preserve"> </w:t>
      </w:r>
      <w:r w:rsidR="00C8147B" w:rsidRPr="00D44B79">
        <w:rPr>
          <w:rFonts w:ascii="Arial" w:eastAsia="Arial" w:hAnsi="Arial" w:cs="Arial"/>
          <w:color w:val="000000"/>
          <w:sz w:val="22"/>
          <w:szCs w:val="22"/>
          <w:highlight w:val="white"/>
        </w:rPr>
        <w:t xml:space="preserve">(4 extra cancer WGBS set from </w:t>
      </w:r>
      <w:hyperlink r:id="rId9" w:history="1">
        <w:r w:rsidR="00C8147B" w:rsidRPr="00B22FD7">
          <w:rPr>
            <w:rFonts w:ascii="Arial" w:eastAsia="Arial" w:hAnsi="Arial" w:cs="Arial"/>
            <w:color w:val="000000"/>
            <w:sz w:val="22"/>
            <w:szCs w:val="22"/>
            <w:highlight w:val="white"/>
          </w:rPr>
          <w:t>Holger Heyn</w:t>
        </w:r>
      </w:hyperlink>
      <w:r w:rsidR="00C8147B" w:rsidRPr="00D44B79">
        <w:rPr>
          <w:rFonts w:ascii="Arial" w:eastAsia="Arial" w:hAnsi="Arial" w:cs="Arial"/>
          <w:color w:val="000000"/>
          <w:sz w:val="22"/>
          <w:szCs w:val="22"/>
          <w:highlight w:val="white"/>
        </w:rPr>
        <w:t>’s study</w:t>
      </w:r>
      <w:r w:rsidR="004E6C32">
        <w:rPr>
          <w:rFonts w:ascii="Arial" w:eastAsia="Arial" w:hAnsi="Arial" w:cs="Arial"/>
          <w:color w:val="000000"/>
          <w:sz w:val="22"/>
          <w:szCs w:val="22"/>
          <w:highlight w:val="white"/>
        </w:rPr>
        <w:t xml:space="preserve"> </w:t>
      </w:r>
      <w:r w:rsidR="004E6C32">
        <w:rPr>
          <w:rFonts w:ascii="Arial" w:eastAsia="Arial" w:hAnsi="Arial" w:cs="Arial"/>
          <w:color w:val="000000"/>
          <w:sz w:val="22"/>
          <w:szCs w:val="22"/>
          <w:highlight w:val="white"/>
        </w:rPr>
        <w:fldChar w:fldCharType="begin">
          <w:fldData xml:space="preserve">PEVuZE5vdGU+PENpdGU+PEF1dGhvcj5IZXluPC9BdXRob3I+PFllYXI+MjAxNjwvWWVhcj48UmVj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</w:fldData>
        </w:fldChar>
      </w:r>
      <w:r w:rsidR="00F248A3">
        <w:rPr>
          <w:rFonts w:ascii="Arial" w:eastAsia="Arial" w:hAnsi="Arial" w:cs="Arial"/>
          <w:color w:val="000000"/>
          <w:sz w:val="22"/>
          <w:szCs w:val="22"/>
          <w:highlight w:val="white"/>
        </w:rPr>
        <w:instrText xml:space="preserve"> ADDIN EN.CITE </w:instrText>
      </w:r>
      <w:r w:rsidR="00F248A3">
        <w:rPr>
          <w:rFonts w:ascii="Arial" w:eastAsia="Arial" w:hAnsi="Arial" w:cs="Arial"/>
          <w:color w:val="000000"/>
          <w:sz w:val="22"/>
          <w:szCs w:val="22"/>
          <w:highlight w:val="white"/>
        </w:rPr>
        <w:fldChar w:fldCharType="begin">
          <w:fldData xml:space="preserve">PEVuZE5vdGU+PENpdGU+PEF1dGhvcj5IZXluPC9BdXRob3I+PFllYXI+MjAxNjwvWWVhcj48UmVj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</w:fldData>
        </w:fldChar>
      </w:r>
      <w:r w:rsidR="00F248A3">
        <w:rPr>
          <w:rFonts w:ascii="Arial" w:eastAsia="Arial" w:hAnsi="Arial" w:cs="Arial"/>
          <w:color w:val="000000"/>
          <w:sz w:val="22"/>
          <w:szCs w:val="22"/>
          <w:highlight w:val="white"/>
        </w:rPr>
        <w:instrText xml:space="preserve"> ADDIN EN.CITE.DATA </w:instrText>
      </w:r>
      <w:r w:rsidR="00F248A3">
        <w:rPr>
          <w:rFonts w:ascii="Arial" w:eastAsia="Arial" w:hAnsi="Arial" w:cs="Arial"/>
          <w:color w:val="000000"/>
          <w:sz w:val="22"/>
          <w:szCs w:val="22"/>
          <w:highlight w:val="white"/>
        </w:rPr>
      </w:r>
      <w:r w:rsidR="00F248A3">
        <w:rPr>
          <w:rFonts w:ascii="Arial" w:eastAsia="Arial" w:hAnsi="Arial" w:cs="Arial"/>
          <w:color w:val="000000"/>
          <w:sz w:val="22"/>
          <w:szCs w:val="22"/>
          <w:highlight w:val="white"/>
        </w:rPr>
        <w:fldChar w:fldCharType="end"/>
      </w:r>
      <w:r w:rsidR="004E6C32">
        <w:rPr>
          <w:rFonts w:ascii="Arial" w:eastAsia="Arial" w:hAnsi="Arial" w:cs="Arial"/>
          <w:color w:val="000000"/>
          <w:sz w:val="22"/>
          <w:szCs w:val="22"/>
          <w:highlight w:val="white"/>
        </w:rPr>
      </w:r>
      <w:r w:rsidR="004E6C32">
        <w:rPr>
          <w:rFonts w:ascii="Arial" w:eastAsia="Arial" w:hAnsi="Arial" w:cs="Arial"/>
          <w:color w:val="000000"/>
          <w:sz w:val="22"/>
          <w:szCs w:val="22"/>
          <w:highlight w:val="white"/>
        </w:rPr>
        <w:fldChar w:fldCharType="separate"/>
      </w:r>
      <w:r w:rsidR="00F248A3">
        <w:rPr>
          <w:rFonts w:ascii="Arial" w:eastAsia="Arial" w:hAnsi="Arial" w:cs="Arial"/>
          <w:noProof/>
          <w:color w:val="000000"/>
          <w:sz w:val="22"/>
          <w:szCs w:val="22"/>
          <w:highlight w:val="white"/>
        </w:rPr>
        <w:t>[</w:t>
      </w:r>
      <w:hyperlink w:anchor="_ENREF_18" w:tooltip="Heyn, 2016 #726" w:history="1">
        <w:r w:rsidR="00704710">
          <w:rPr>
            <w:rFonts w:ascii="Arial" w:eastAsia="Arial" w:hAnsi="Arial" w:cs="Arial"/>
            <w:noProof/>
            <w:color w:val="000000"/>
            <w:sz w:val="22"/>
            <w:szCs w:val="22"/>
            <w:highlight w:val="white"/>
          </w:rPr>
          <w:t>18</w:t>
        </w:r>
      </w:hyperlink>
      <w:r w:rsidR="00F248A3">
        <w:rPr>
          <w:rFonts w:ascii="Arial" w:eastAsia="Arial" w:hAnsi="Arial" w:cs="Arial"/>
          <w:noProof/>
          <w:color w:val="000000"/>
          <w:sz w:val="22"/>
          <w:szCs w:val="22"/>
          <w:highlight w:val="white"/>
        </w:rPr>
        <w:t>]</w:t>
      </w:r>
      <w:r w:rsidR="004E6C32">
        <w:rPr>
          <w:rFonts w:ascii="Arial" w:eastAsia="Arial" w:hAnsi="Arial" w:cs="Arial"/>
          <w:color w:val="000000"/>
          <w:sz w:val="22"/>
          <w:szCs w:val="22"/>
          <w:highlight w:val="white"/>
        </w:rPr>
        <w:fldChar w:fldCharType="end"/>
      </w:r>
      <w:r w:rsidR="00C8147B" w:rsidRPr="00D44B79">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white"/>
        </w:rPr>
        <w:t xml:space="preserve">sets from human </w:t>
      </w:r>
      <w:r w:rsidR="004C4E0E" w:rsidRPr="00D44B79">
        <w:rPr>
          <w:rFonts w:ascii="Arial" w:eastAsia="Arial" w:hAnsi="Arial" w:cs="Arial"/>
          <w:color w:val="000000"/>
          <w:sz w:val="22"/>
          <w:szCs w:val="22"/>
          <w:highlight w:val="white"/>
        </w:rPr>
        <w:t xml:space="preserve">solid </w:t>
      </w:r>
      <w:r w:rsidRPr="00D44B79">
        <w:rPr>
          <w:rFonts w:ascii="Arial" w:eastAsia="Arial" w:hAnsi="Arial" w:cs="Arial"/>
          <w:color w:val="000000"/>
          <w:sz w:val="22"/>
          <w:szCs w:val="22"/>
          <w:highlight w:val="white"/>
        </w:rPr>
        <w:t>tissues based on the MHL. U</w:t>
      </w:r>
      <w:hyperlink r:id="rId10">
        <w:r w:rsidRPr="00D44B79">
          <w:rPr>
            <w:rFonts w:ascii="Arial" w:eastAsia="Arial" w:hAnsi="Arial" w:cs="Arial"/>
            <w:color w:val="000000"/>
            <w:sz w:val="22"/>
            <w:szCs w:val="22"/>
            <w:highlight w:val="white"/>
          </w:rPr>
          <w:t>nsupervised</w:t>
        </w:r>
      </w:hyperlink>
      <w:r w:rsidRPr="00D44B79">
        <w:rPr>
          <w:rFonts w:ascii="Arial" w:eastAsia="Arial" w:hAnsi="Arial" w:cs="Arial"/>
          <w:color w:val="000000"/>
          <w:sz w:val="22"/>
          <w:szCs w:val="22"/>
          <w:highlight w:val="white"/>
        </w:rPr>
        <w:t xml:space="preserve"> cluster</w:t>
      </w:r>
      <w:r w:rsidR="00F01D5B" w:rsidRPr="00D44B79">
        <w:rPr>
          <w:rFonts w:ascii="Arial" w:eastAsia="Arial" w:hAnsi="Arial" w:cs="Arial"/>
          <w:color w:val="000000"/>
          <w:sz w:val="22"/>
          <w:szCs w:val="22"/>
          <w:highlight w:val="white"/>
        </w:rPr>
        <w:t>ing</w:t>
      </w:r>
      <w:r w:rsidRPr="00D44B79">
        <w:rPr>
          <w:rFonts w:ascii="Arial" w:eastAsia="Arial" w:hAnsi="Arial" w:cs="Arial"/>
          <w:color w:val="000000"/>
          <w:sz w:val="22"/>
          <w:szCs w:val="22"/>
          <w:highlight w:val="white"/>
        </w:rPr>
        <w:t xml:space="preserve"> analysis with the top 15% most variable MHBs showed that, regardless of the data source</w:t>
      </w:r>
      <w:r w:rsidR="00F01D5B" w:rsidRPr="00D44B79">
        <w:rPr>
          <w:rFonts w:ascii="Arial" w:eastAsia="Arial" w:hAnsi="Arial" w:cs="Arial"/>
          <w:color w:val="000000"/>
          <w:sz w:val="22"/>
          <w:szCs w:val="22"/>
          <w:highlight w:val="white"/>
        </w:rPr>
        <w:t>s</w:t>
      </w:r>
      <w:r w:rsidRPr="00D44B79">
        <w:rPr>
          <w:rFonts w:ascii="Arial" w:eastAsia="Arial" w:hAnsi="Arial" w:cs="Arial"/>
          <w:color w:val="000000"/>
          <w:sz w:val="22"/>
          <w:szCs w:val="22"/>
          <w:highlight w:val="white"/>
        </w:rPr>
        <w:t>, samples of the same tissue origin clustered together (</w:t>
      </w:r>
      <w:r w:rsidRPr="00D44B79">
        <w:rPr>
          <w:rFonts w:ascii="Arial" w:eastAsia="Arial" w:hAnsi="Arial" w:cs="Arial"/>
          <w:color w:val="4F81BD"/>
          <w:sz w:val="22"/>
          <w:szCs w:val="22"/>
          <w:highlight w:val="white"/>
        </w:rPr>
        <w:t>Figure 3A</w:t>
      </w:r>
      <w:r w:rsidRPr="00D44B79">
        <w:rPr>
          <w:rFonts w:ascii="Arial" w:eastAsia="Arial" w:hAnsi="Arial" w:cs="Arial"/>
          <w:color w:val="000000"/>
          <w:sz w:val="22"/>
          <w:szCs w:val="22"/>
          <w:highlight w:val="white"/>
        </w:rPr>
        <w:t>)</w:t>
      </w:r>
      <w:r w:rsidR="00C406C9" w:rsidRPr="00D44B79">
        <w:rPr>
          <w:rFonts w:ascii="Arial" w:eastAsia="Arial" w:hAnsi="Arial" w:cs="Arial"/>
          <w:color w:val="000000"/>
          <w:sz w:val="22"/>
          <w:szCs w:val="22"/>
          <w:highlight w:val="white"/>
        </w:rPr>
        <w:t>,</w:t>
      </w:r>
      <w:r w:rsidRPr="00D44B79">
        <w:rPr>
          <w:rFonts w:ascii="Arial" w:eastAsia="Arial" w:hAnsi="Arial" w:cs="Arial"/>
          <w:color w:val="000000"/>
          <w:sz w:val="22"/>
          <w:szCs w:val="22"/>
          <w:highlight w:val="white"/>
        </w:rPr>
        <w:t xml:space="preserve"> while cancer sample</w:t>
      </w:r>
      <w:r w:rsidR="00C406C9" w:rsidRPr="00D44B79">
        <w:rPr>
          <w:rFonts w:ascii="Arial" w:eastAsia="Arial" w:hAnsi="Arial" w:cs="Arial"/>
          <w:color w:val="000000"/>
          <w:sz w:val="22"/>
          <w:szCs w:val="22"/>
          <w:highlight w:val="white"/>
        </w:rPr>
        <w:t>s</w:t>
      </w:r>
      <w:r w:rsidRPr="00D44B79">
        <w:rPr>
          <w:rFonts w:ascii="Arial" w:eastAsia="Arial" w:hAnsi="Arial" w:cs="Arial"/>
          <w:color w:val="000000"/>
          <w:sz w:val="22"/>
          <w:szCs w:val="22"/>
          <w:highlight w:val="white"/>
        </w:rPr>
        <w:t xml:space="preserve"> and stem cell samples were quite different </w:t>
      </w:r>
      <w:del w:id="277" w:author="Kun Zhang" w:date="2016-04-30T10:12:00Z">
        <w:r w:rsidRPr="00D44B79" w:rsidDel="00382E2B">
          <w:rPr>
            <w:rFonts w:ascii="Arial" w:eastAsia="Arial" w:hAnsi="Arial" w:cs="Arial"/>
            <w:color w:val="000000"/>
            <w:sz w:val="22"/>
            <w:szCs w:val="22"/>
            <w:highlight w:val="white"/>
          </w:rPr>
          <w:delText xml:space="preserve">with </w:delText>
        </w:r>
      </w:del>
      <w:ins w:id="278" w:author="Kun Zhang" w:date="2016-04-30T10:12:00Z">
        <w:r w:rsidR="00382E2B">
          <w:rPr>
            <w:rFonts w:ascii="Arial" w:eastAsia="Arial" w:hAnsi="Arial" w:cs="Arial"/>
            <w:color w:val="000000"/>
            <w:sz w:val="22"/>
            <w:szCs w:val="22"/>
            <w:highlight w:val="white"/>
          </w:rPr>
          <w:t>from</w:t>
        </w:r>
        <w:r w:rsidR="00382E2B" w:rsidRPr="00D44B79">
          <w:rPr>
            <w:rFonts w:ascii="Arial" w:eastAsia="Arial" w:hAnsi="Arial" w:cs="Arial"/>
            <w:color w:val="000000"/>
            <w:sz w:val="22"/>
            <w:szCs w:val="22"/>
            <w:highlight w:val="white"/>
          </w:rPr>
          <w:t xml:space="preserve"> </w:t>
        </w:r>
      </w:ins>
      <w:r w:rsidRPr="00D44B79">
        <w:rPr>
          <w:rFonts w:ascii="Arial" w:eastAsia="Arial" w:hAnsi="Arial" w:cs="Arial"/>
          <w:color w:val="000000"/>
          <w:sz w:val="22"/>
          <w:szCs w:val="22"/>
          <w:highlight w:val="white"/>
        </w:rPr>
        <w:t xml:space="preserve">adult human somatic tissues. </w:t>
      </w:r>
      <w:r w:rsidR="00C423DD">
        <w:rPr>
          <w:rFonts w:ascii="Arial" w:eastAsia="Arial" w:hAnsi="Arial" w:cs="Arial"/>
          <w:color w:val="000000"/>
          <w:sz w:val="22"/>
          <w:szCs w:val="22"/>
          <w:highlight w:val="white"/>
        </w:rPr>
        <w:t xml:space="preserve">PCA </w:t>
      </w:r>
      <w:r w:rsidR="008B1A07">
        <w:rPr>
          <w:rFonts w:ascii="Arial" w:eastAsia="Arial" w:hAnsi="Arial" w:cs="Arial"/>
          <w:color w:val="000000"/>
          <w:sz w:val="22"/>
          <w:szCs w:val="22"/>
          <w:highlight w:val="white"/>
        </w:rPr>
        <w:t xml:space="preserve">analysis to </w:t>
      </w:r>
      <w:r w:rsidRPr="00D44B79">
        <w:rPr>
          <w:rFonts w:ascii="Arial" w:eastAsia="Arial" w:hAnsi="Arial" w:cs="Arial"/>
          <w:color w:val="000000"/>
          <w:sz w:val="22"/>
          <w:szCs w:val="22"/>
          <w:highlight w:val="white"/>
        </w:rPr>
        <w:t xml:space="preserve">all MHBs genome-wide yielded a similar </w:t>
      </w:r>
      <w:r w:rsidR="007206AD" w:rsidRPr="00D44B79">
        <w:rPr>
          <w:rFonts w:ascii="Arial" w:eastAsia="Arial" w:hAnsi="Arial" w:cs="Arial"/>
          <w:color w:val="000000"/>
          <w:sz w:val="22"/>
          <w:szCs w:val="22"/>
          <w:highlight w:val="white"/>
        </w:rPr>
        <w:t>pattern (</w:t>
      </w:r>
      <w:r w:rsidR="00C423DD">
        <w:rPr>
          <w:rFonts w:ascii="Arial" w:eastAsia="Arial" w:hAnsi="Arial" w:cs="Arial"/>
          <w:color w:val="4F81BD"/>
          <w:sz w:val="22"/>
          <w:szCs w:val="22"/>
          <w:highlight w:val="white"/>
        </w:rPr>
        <w:t>Supplementary Figure 3</w:t>
      </w:r>
      <w:r w:rsidRPr="00D44B79">
        <w:rPr>
          <w:rFonts w:ascii="Arial" w:eastAsia="Arial" w:hAnsi="Arial" w:cs="Arial"/>
          <w:color w:val="000000"/>
          <w:sz w:val="22"/>
          <w:szCs w:val="22"/>
          <w:highlight w:val="white"/>
        </w:rPr>
        <w:t xml:space="preserve">). To identify a subset of MHBs </w:t>
      </w:r>
      <w:del w:id="279" w:author="Kun Zhang" w:date="2016-04-30T10:12:00Z">
        <w:r w:rsidRPr="00D44B79" w:rsidDel="00382E2B">
          <w:rPr>
            <w:rFonts w:ascii="Arial" w:eastAsia="Arial" w:hAnsi="Arial" w:cs="Arial"/>
            <w:color w:val="000000"/>
            <w:sz w:val="22"/>
            <w:szCs w:val="22"/>
            <w:highlight w:val="white"/>
          </w:rPr>
          <w:delText xml:space="preserve">that have the best power </w:delText>
        </w:r>
      </w:del>
      <w:r w:rsidRPr="00D44B79">
        <w:rPr>
          <w:rFonts w:ascii="Arial" w:eastAsia="Arial" w:hAnsi="Arial" w:cs="Arial"/>
          <w:color w:val="000000"/>
          <w:sz w:val="22"/>
          <w:szCs w:val="22"/>
          <w:highlight w:val="white"/>
        </w:rPr>
        <w:t xml:space="preserve">for clustering human somatic tissues, we calculated a tissue specific index (TSI) for each MHB (see Methods). </w:t>
      </w:r>
      <w:del w:id="280" w:author="Kun Zhang" w:date="2016-04-30T10:13:00Z">
        <w:r w:rsidRPr="00D44B79" w:rsidDel="0087241E">
          <w:rPr>
            <w:rFonts w:ascii="Arial" w:eastAsia="Arial" w:hAnsi="Arial" w:cs="Arial"/>
            <w:color w:val="000000"/>
            <w:sz w:val="22"/>
            <w:szCs w:val="22"/>
            <w:highlight w:val="white"/>
          </w:rPr>
          <w:delText xml:space="preserve">We expected the MHBs with high TSI would distinguish the different tissues </w:delText>
        </w:r>
        <w:r w:rsidR="00044330" w:rsidDel="0087241E">
          <w:rPr>
            <w:rFonts w:ascii="Arial" w:eastAsia="Arial" w:hAnsi="Arial" w:cs="Arial"/>
            <w:color w:val="000000"/>
            <w:sz w:val="22"/>
            <w:szCs w:val="22"/>
            <w:highlight w:val="white"/>
          </w:rPr>
          <w:delText>at</w:delText>
        </w:r>
        <w:r w:rsidRPr="00D44B79" w:rsidDel="0087241E">
          <w:rPr>
            <w:rFonts w:ascii="Arial" w:eastAsia="Arial" w:hAnsi="Arial" w:cs="Arial"/>
            <w:color w:val="000000"/>
            <w:sz w:val="22"/>
            <w:szCs w:val="22"/>
            <w:highlight w:val="white"/>
          </w:rPr>
          <w:delText xml:space="preserve"> a high specificity. </w:delText>
        </w:r>
      </w:del>
      <w:r w:rsidRPr="00D44B79">
        <w:rPr>
          <w:rFonts w:ascii="Arial" w:eastAsia="Arial" w:hAnsi="Arial" w:cs="Arial"/>
          <w:color w:val="000000"/>
          <w:sz w:val="22"/>
          <w:szCs w:val="22"/>
          <w:highlight w:val="white"/>
        </w:rPr>
        <w:t>Random Forest based feature selection identified a set of</w:t>
      </w:r>
      <w:r w:rsidR="00C406C9" w:rsidRPr="00D44B79">
        <w:rPr>
          <w:rFonts w:ascii="Arial" w:eastAsia="Arial" w:hAnsi="Arial" w:cs="Arial"/>
          <w:color w:val="000000"/>
          <w:sz w:val="22"/>
          <w:szCs w:val="22"/>
          <w:highlight w:val="white"/>
        </w:rPr>
        <w:t xml:space="preserve"> 1360</w:t>
      </w:r>
      <w:r w:rsidRPr="00D44B79">
        <w:rPr>
          <w:rFonts w:ascii="Arial" w:eastAsia="Arial" w:hAnsi="Arial" w:cs="Arial"/>
          <w:color w:val="000000"/>
          <w:sz w:val="22"/>
          <w:szCs w:val="22"/>
          <w:highlight w:val="white"/>
        </w:rPr>
        <w:t xml:space="preserve"> tissue-specific MHBs</w:t>
      </w:r>
      <w:r w:rsidR="00A800C3">
        <w:rPr>
          <w:rFonts w:ascii="Arial" w:eastAsia="Arial" w:hAnsi="Arial" w:cs="Arial"/>
          <w:color w:val="000000"/>
          <w:sz w:val="22"/>
          <w:szCs w:val="22"/>
          <w:highlight w:val="white"/>
        </w:rPr>
        <w:t xml:space="preserve"> </w:t>
      </w:r>
      <w:r w:rsidRPr="00D44B79">
        <w:rPr>
          <w:rFonts w:ascii="Arial" w:eastAsia="Arial" w:hAnsi="Arial" w:cs="Arial"/>
          <w:color w:val="000000"/>
          <w:sz w:val="22"/>
          <w:szCs w:val="22"/>
          <w:highlight w:val="green"/>
        </w:rPr>
        <w:t xml:space="preserve">(Supplementary Table 2) </w:t>
      </w:r>
      <w:r w:rsidRPr="00D44B79">
        <w:rPr>
          <w:rFonts w:ascii="Arial" w:eastAsia="Arial" w:hAnsi="Arial" w:cs="Arial"/>
          <w:color w:val="000000"/>
          <w:sz w:val="22"/>
          <w:szCs w:val="22"/>
          <w:highlight w:val="white"/>
        </w:rPr>
        <w:t xml:space="preserve">that can predict tissue type at an accuracy of 0.89 (95%CI: 0.84-0.93), despite the fact that several tissue types </w:t>
      </w:r>
      <w:del w:id="281" w:author="Kun Zhang" w:date="2016-04-30T10:13:00Z">
        <w:r w:rsidRPr="00D44B79" w:rsidDel="0087241E">
          <w:rPr>
            <w:rFonts w:ascii="Arial" w:eastAsia="Arial" w:hAnsi="Arial" w:cs="Arial"/>
            <w:color w:val="000000"/>
            <w:sz w:val="22"/>
            <w:szCs w:val="22"/>
            <w:highlight w:val="white"/>
          </w:rPr>
          <w:delText xml:space="preserve">have </w:delText>
        </w:r>
      </w:del>
      <w:ins w:id="282" w:author="Kun Zhang" w:date="2016-04-30T10:13:00Z">
        <w:r w:rsidR="0087241E">
          <w:rPr>
            <w:rFonts w:ascii="Arial" w:eastAsia="Arial" w:hAnsi="Arial" w:cs="Arial"/>
            <w:color w:val="000000"/>
            <w:sz w:val="22"/>
            <w:szCs w:val="22"/>
            <w:highlight w:val="white"/>
          </w:rPr>
          <w:t>share</w:t>
        </w:r>
        <w:r w:rsidR="0087241E" w:rsidRPr="00D44B79">
          <w:rPr>
            <w:rFonts w:ascii="Arial" w:eastAsia="Arial" w:hAnsi="Arial" w:cs="Arial"/>
            <w:color w:val="000000"/>
            <w:sz w:val="22"/>
            <w:szCs w:val="22"/>
            <w:highlight w:val="white"/>
          </w:rPr>
          <w:t xml:space="preserve"> </w:t>
        </w:r>
      </w:ins>
      <w:r w:rsidRPr="00D44B79">
        <w:rPr>
          <w:rFonts w:ascii="Arial" w:eastAsia="Arial" w:hAnsi="Arial" w:cs="Arial"/>
          <w:color w:val="000000"/>
          <w:sz w:val="22"/>
          <w:szCs w:val="22"/>
          <w:highlight w:val="white"/>
        </w:rPr>
        <w:t xml:space="preserve">similar cell compositions (ie. </w:t>
      </w:r>
      <w:r w:rsidR="00575CA3">
        <w:rPr>
          <w:rFonts w:ascii="Arial" w:eastAsia="Arial" w:hAnsi="Arial" w:cs="Arial"/>
          <w:color w:val="000000"/>
          <w:sz w:val="22"/>
          <w:szCs w:val="22"/>
          <w:highlight w:val="white"/>
        </w:rPr>
        <w:t>muscle</w:t>
      </w:r>
      <w:r w:rsidRPr="00D44B79">
        <w:rPr>
          <w:rFonts w:ascii="Arial" w:eastAsia="Arial" w:hAnsi="Arial" w:cs="Arial"/>
          <w:color w:val="000000"/>
          <w:sz w:val="22"/>
          <w:szCs w:val="22"/>
          <w:highlight w:val="white"/>
        </w:rPr>
        <w:t xml:space="preserve"> vs. </w:t>
      </w:r>
      <w:r w:rsidR="00575CA3">
        <w:rPr>
          <w:rFonts w:ascii="Arial" w:eastAsia="Arial" w:hAnsi="Arial" w:cs="Arial"/>
          <w:color w:val="000000"/>
          <w:sz w:val="22"/>
          <w:szCs w:val="22"/>
          <w:highlight w:val="white"/>
        </w:rPr>
        <w:t>heart</w:t>
      </w:r>
      <w:r w:rsidRPr="00D44B79">
        <w:rPr>
          <w:rFonts w:ascii="Arial" w:eastAsia="Arial" w:hAnsi="Arial" w:cs="Arial"/>
          <w:color w:val="000000"/>
          <w:sz w:val="22"/>
          <w:szCs w:val="22"/>
          <w:highlight w:val="white"/>
        </w:rPr>
        <w:t xml:space="preserve">). </w:t>
      </w:r>
      <w:r w:rsidR="00C406C9" w:rsidRPr="00D44B79">
        <w:rPr>
          <w:rFonts w:ascii="Arial" w:eastAsia="Arial" w:hAnsi="Arial" w:cs="Arial"/>
          <w:color w:val="000000"/>
          <w:sz w:val="22"/>
          <w:szCs w:val="22"/>
          <w:highlight w:val="white"/>
        </w:rPr>
        <w:t>Using this</w:t>
      </w:r>
      <w:r w:rsidRPr="00D44B79">
        <w:rPr>
          <w:rFonts w:ascii="Arial" w:eastAsia="Arial" w:hAnsi="Arial" w:cs="Arial"/>
          <w:color w:val="000000"/>
          <w:sz w:val="22"/>
          <w:szCs w:val="22"/>
          <w:highlight w:val="white"/>
        </w:rPr>
        <w:t xml:space="preserve"> set of MHBs, we compared the performance between MHL, average methylation </w:t>
      </w:r>
      <w:r w:rsidR="00112BE6">
        <w:rPr>
          <w:rFonts w:ascii="Arial" w:eastAsia="Arial" w:hAnsi="Arial" w:cs="Arial"/>
          <w:color w:val="000000"/>
          <w:sz w:val="22"/>
          <w:szCs w:val="22"/>
          <w:highlight w:val="white"/>
        </w:rPr>
        <w:t xml:space="preserve">frequency </w:t>
      </w:r>
      <w:r w:rsidRPr="00D44B79">
        <w:rPr>
          <w:rFonts w:ascii="Arial" w:eastAsia="Arial" w:hAnsi="Arial" w:cs="Arial"/>
          <w:color w:val="000000"/>
          <w:sz w:val="22"/>
          <w:szCs w:val="22"/>
          <w:highlight w:val="white"/>
        </w:rPr>
        <w:t>in the MHL regions</w:t>
      </w:r>
      <w:r w:rsidR="00112BE6">
        <w:rPr>
          <w:rFonts w:ascii="Arial" w:eastAsia="Arial" w:hAnsi="Arial" w:cs="Arial"/>
          <w:color w:val="000000"/>
          <w:sz w:val="22"/>
          <w:szCs w:val="22"/>
          <w:highlight w:val="white"/>
        </w:rPr>
        <w:t xml:space="preserve"> (AMF)</w:t>
      </w:r>
      <w:r w:rsidRPr="00D44B79">
        <w:rPr>
          <w:rFonts w:ascii="Arial" w:eastAsia="Arial" w:hAnsi="Arial" w:cs="Arial"/>
          <w:color w:val="000000"/>
          <w:sz w:val="22"/>
          <w:szCs w:val="22"/>
          <w:highlight w:val="white"/>
        </w:rPr>
        <w:t xml:space="preserve"> and</w:t>
      </w:r>
      <w:r w:rsidR="00112BE6">
        <w:rPr>
          <w:rFonts w:ascii="Arial" w:eastAsia="Arial" w:hAnsi="Arial" w:cs="Arial"/>
          <w:color w:val="000000"/>
          <w:sz w:val="22"/>
          <w:szCs w:val="22"/>
          <w:highlight w:val="white"/>
        </w:rPr>
        <w:t xml:space="preserve"> methylation level of all the CpG site</w:t>
      </w:r>
      <w:r w:rsidRPr="00D44B79">
        <w:rPr>
          <w:rFonts w:ascii="Arial" w:eastAsia="Arial" w:hAnsi="Arial" w:cs="Arial"/>
          <w:color w:val="000000"/>
          <w:sz w:val="22"/>
          <w:szCs w:val="22"/>
          <w:highlight w:val="white"/>
        </w:rPr>
        <w:t xml:space="preserve"> </w:t>
      </w:r>
      <w:r w:rsidR="00112BE6">
        <w:rPr>
          <w:rFonts w:ascii="Arial" w:eastAsia="Arial" w:hAnsi="Arial" w:cs="Arial"/>
          <w:color w:val="000000"/>
          <w:sz w:val="22"/>
          <w:szCs w:val="22"/>
          <w:highlight w:val="white"/>
        </w:rPr>
        <w:t>(M</w:t>
      </w:r>
      <w:r w:rsidR="009E72AD">
        <w:rPr>
          <w:rFonts w:ascii="Arial" w:eastAsia="Arial" w:hAnsi="Arial" w:cs="Arial"/>
          <w:color w:val="000000"/>
          <w:sz w:val="22"/>
          <w:szCs w:val="22"/>
          <w:highlight w:val="white"/>
        </w:rPr>
        <w:t>AS</w:t>
      </w:r>
      <w:r w:rsidR="00112BE6">
        <w:rPr>
          <w:rFonts w:ascii="Arial" w:eastAsia="Arial" w:hAnsi="Arial" w:cs="Arial"/>
          <w:color w:val="000000"/>
          <w:sz w:val="22"/>
          <w:szCs w:val="22"/>
          <w:highlight w:val="white"/>
        </w:rPr>
        <w:t>)</w:t>
      </w:r>
      <w:r w:rsidRPr="00D44B79">
        <w:rPr>
          <w:rFonts w:ascii="Arial" w:eastAsia="Arial" w:hAnsi="Arial" w:cs="Arial"/>
          <w:color w:val="000000"/>
          <w:sz w:val="22"/>
          <w:szCs w:val="22"/>
          <w:highlight w:val="white"/>
        </w:rPr>
        <w:t xml:space="preserve">, we found MHL and the average methylation provide similar tissues specificity, while MHL </w:t>
      </w:r>
      <w:del w:id="283" w:author="Kun Zhang" w:date="2016-04-30T10:14:00Z">
        <w:r w:rsidRPr="00D44B79" w:rsidDel="0087241E">
          <w:rPr>
            <w:rFonts w:ascii="Arial" w:eastAsia="Arial" w:hAnsi="Arial" w:cs="Arial"/>
            <w:color w:val="000000"/>
            <w:sz w:val="22"/>
            <w:szCs w:val="22"/>
            <w:highlight w:val="white"/>
          </w:rPr>
          <w:delText>(background noise: 0.29, 95%CI: 0.23-0.35)</w:delText>
        </w:r>
      </w:del>
      <w:r w:rsidRPr="00D44B79">
        <w:rPr>
          <w:rFonts w:ascii="Arial" w:eastAsia="Arial" w:hAnsi="Arial" w:cs="Arial"/>
          <w:color w:val="000000"/>
          <w:sz w:val="22"/>
          <w:szCs w:val="22"/>
          <w:highlight w:val="white"/>
        </w:rPr>
        <w:t xml:space="preserve"> have a </w:t>
      </w:r>
      <w:del w:id="284" w:author="Kun Zhang" w:date="2016-04-30T10:14:00Z">
        <w:r w:rsidRPr="00D44B79" w:rsidDel="0087241E">
          <w:rPr>
            <w:rFonts w:ascii="Arial" w:eastAsia="Arial" w:hAnsi="Arial" w:cs="Arial"/>
            <w:color w:val="000000"/>
            <w:sz w:val="22"/>
            <w:szCs w:val="22"/>
            <w:highlight w:val="white"/>
          </w:rPr>
          <w:delText xml:space="preserve">much </w:delText>
        </w:r>
      </w:del>
      <w:r w:rsidRPr="00D44B79">
        <w:rPr>
          <w:rFonts w:ascii="Arial" w:eastAsia="Arial" w:hAnsi="Arial" w:cs="Arial"/>
          <w:color w:val="000000"/>
          <w:sz w:val="22"/>
          <w:szCs w:val="22"/>
          <w:highlight w:val="white"/>
        </w:rPr>
        <w:t>lower noise</w:t>
      </w:r>
      <w:ins w:id="285" w:author="Kun Zhang" w:date="2016-04-30T10:14:00Z">
        <w:r w:rsidR="0087241E">
          <w:rPr>
            <w:rFonts w:ascii="Arial" w:eastAsia="Arial" w:hAnsi="Arial" w:cs="Arial"/>
            <w:color w:val="000000"/>
            <w:sz w:val="22"/>
            <w:szCs w:val="22"/>
            <w:highlight w:val="white"/>
          </w:rPr>
          <w:t xml:space="preserve"> </w:t>
        </w:r>
        <w:r w:rsidR="0087241E" w:rsidRPr="00D44B79">
          <w:rPr>
            <w:rFonts w:ascii="Arial" w:eastAsia="Arial" w:hAnsi="Arial" w:cs="Arial"/>
            <w:color w:val="000000"/>
            <w:sz w:val="22"/>
            <w:szCs w:val="22"/>
            <w:highlight w:val="white"/>
          </w:rPr>
          <w:t>(background noise: 0.29, 95%CI: 0.23-0.35)</w:t>
        </w:r>
      </w:ins>
      <w:r w:rsidRPr="00D44B79">
        <w:rPr>
          <w:rFonts w:ascii="Arial" w:eastAsia="Arial" w:hAnsi="Arial" w:cs="Arial"/>
          <w:color w:val="000000"/>
          <w:sz w:val="22"/>
          <w:szCs w:val="22"/>
          <w:highlight w:val="white"/>
        </w:rPr>
        <w:t xml:space="preserve"> compared with average methylation (background </w:t>
      </w:r>
      <w:del w:id="286" w:author="Kun Zhang" w:date="2016-04-30T10:14:00Z">
        <w:r w:rsidRPr="00D44B79" w:rsidDel="0087241E">
          <w:rPr>
            <w:rFonts w:ascii="Arial" w:eastAsia="Arial" w:hAnsi="Arial" w:cs="Arial"/>
            <w:color w:val="000000"/>
            <w:sz w:val="22"/>
            <w:szCs w:val="22"/>
            <w:highlight w:val="white"/>
          </w:rPr>
          <w:delText>value</w:delText>
        </w:r>
      </w:del>
      <w:ins w:id="287" w:author="Kun Zhang" w:date="2016-04-30T10:14:00Z">
        <w:r w:rsidR="0087241E">
          <w:rPr>
            <w:rFonts w:ascii="Arial" w:eastAsia="Arial" w:hAnsi="Arial" w:cs="Arial"/>
            <w:color w:val="000000"/>
            <w:sz w:val="22"/>
            <w:szCs w:val="22"/>
            <w:highlight w:val="white"/>
          </w:rPr>
          <w:t>noise</w:t>
        </w:r>
      </w:ins>
      <w:r w:rsidRPr="00D44B79">
        <w:rPr>
          <w:rFonts w:ascii="Arial" w:eastAsia="Arial" w:hAnsi="Arial" w:cs="Arial"/>
          <w:color w:val="000000"/>
          <w:sz w:val="22"/>
          <w:szCs w:val="22"/>
          <w:highlight w:val="white"/>
        </w:rPr>
        <w:t xml:space="preserve">: 0.4, 95%CI: 0.32-0.48). Clustering based on individual CpGs in the blocks had the worst performance which might be due to higher biological or technical viability </w:t>
      </w:r>
      <w:r w:rsidR="00C406C9" w:rsidRPr="00D44B79">
        <w:rPr>
          <w:rFonts w:ascii="Arial" w:eastAsia="Arial" w:hAnsi="Arial" w:cs="Arial"/>
          <w:color w:val="000000"/>
          <w:sz w:val="22"/>
          <w:szCs w:val="22"/>
          <w:highlight w:val="white"/>
        </w:rPr>
        <w:t>of</w:t>
      </w:r>
      <w:r w:rsidRPr="00D44B79">
        <w:rPr>
          <w:rFonts w:ascii="Arial" w:eastAsia="Arial" w:hAnsi="Arial" w:cs="Arial"/>
          <w:color w:val="000000"/>
          <w:sz w:val="22"/>
          <w:szCs w:val="22"/>
          <w:highlight w:val="white"/>
        </w:rPr>
        <w:t xml:space="preserve"> individual CpG sites (</w:t>
      </w:r>
      <w:r w:rsidRPr="00D44B79">
        <w:rPr>
          <w:rFonts w:ascii="Arial" w:eastAsia="Arial" w:hAnsi="Arial" w:cs="Arial"/>
          <w:color w:val="4F81BD"/>
          <w:sz w:val="22"/>
          <w:szCs w:val="22"/>
          <w:highlight w:val="white"/>
        </w:rPr>
        <w:t>Figure 3B</w:t>
      </w:r>
      <w:r w:rsidRPr="00D44B79">
        <w:rPr>
          <w:rFonts w:ascii="Arial" w:eastAsia="Arial" w:hAnsi="Arial" w:cs="Arial"/>
          <w:color w:val="000000"/>
          <w:sz w:val="22"/>
          <w:szCs w:val="22"/>
          <w:highlight w:val="white"/>
        </w:rPr>
        <w:t xml:space="preserve">).  </w:t>
      </w:r>
    </w:p>
    <w:p w14:paraId="36BA7E14" w14:textId="77777777" w:rsidR="00AF1A75" w:rsidRPr="00B22FD7" w:rsidRDefault="00AF1A75">
      <w:pPr>
        <w:spacing w:line="276" w:lineRule="auto"/>
        <w:jc w:val="left"/>
        <w:rPr>
          <w:rFonts w:ascii="Arial" w:hAnsi="Arial" w:cs="Arial"/>
        </w:rPr>
      </w:pPr>
    </w:p>
    <w:p w14:paraId="2B839584" w14:textId="3EE03C0D" w:rsidR="00AF1A75" w:rsidRPr="00265685" w:rsidRDefault="00B92B21" w:rsidP="00BB6367">
      <w:pPr>
        <w:spacing w:line="276" w:lineRule="auto"/>
        <w:jc w:val="left"/>
        <w:rPr>
          <w:rFonts w:ascii="Arial" w:eastAsia="Arial" w:hAnsi="Arial" w:cs="Arial"/>
          <w:color w:val="auto"/>
          <w:sz w:val="22"/>
          <w:szCs w:val="22"/>
          <w:highlight w:val="white"/>
        </w:rPr>
      </w:pPr>
      <w:bookmarkStart w:id="288" w:name="h.h4js6pngwx1c" w:colFirst="0" w:colLast="0"/>
      <w:bookmarkEnd w:id="288"/>
      <w:r w:rsidRPr="00D44B79">
        <w:rPr>
          <w:rFonts w:ascii="Arial" w:eastAsia="Arial" w:hAnsi="Arial" w:cs="Arial"/>
          <w:color w:val="000000"/>
          <w:sz w:val="22"/>
          <w:szCs w:val="22"/>
          <w:highlight w:val="white"/>
        </w:rPr>
        <w:t xml:space="preserve">The human adult tissues that we </w:t>
      </w:r>
      <w:r w:rsidR="00C406C9" w:rsidRPr="00D44B79">
        <w:rPr>
          <w:rFonts w:ascii="Arial" w:eastAsia="Arial" w:hAnsi="Arial" w:cs="Arial"/>
          <w:color w:val="000000"/>
          <w:sz w:val="22"/>
          <w:szCs w:val="22"/>
          <w:highlight w:val="white"/>
        </w:rPr>
        <w:t xml:space="preserve">used </w:t>
      </w:r>
      <w:r w:rsidRPr="00D44B79">
        <w:rPr>
          <w:rFonts w:ascii="Arial" w:eastAsia="Arial" w:hAnsi="Arial" w:cs="Arial"/>
          <w:color w:val="000000"/>
          <w:sz w:val="22"/>
          <w:szCs w:val="22"/>
          <w:highlight w:val="white"/>
        </w:rPr>
        <w:t>in this study have various degree of similarity among each other</w:t>
      </w:r>
      <w:r w:rsidR="00F01D5B" w:rsidRPr="00D44B79">
        <w:rPr>
          <w:rFonts w:ascii="Arial" w:eastAsia="Arial" w:hAnsi="Arial" w:cs="Arial"/>
          <w:color w:val="000000"/>
          <w:sz w:val="22"/>
          <w:szCs w:val="22"/>
          <w:highlight w:val="white"/>
        </w:rPr>
        <w:t xml:space="preserve">. We hypothesize that this </w:t>
      </w:r>
      <w:r w:rsidR="005C2BDA" w:rsidRPr="00D44B79">
        <w:rPr>
          <w:rFonts w:ascii="Arial" w:eastAsia="Arial" w:hAnsi="Arial" w:cs="Arial"/>
          <w:color w:val="000000"/>
          <w:sz w:val="22"/>
          <w:szCs w:val="22"/>
          <w:highlight w:val="white"/>
        </w:rPr>
        <w:t>is primarily</w:t>
      </w:r>
      <w:r w:rsidRPr="00D44B79">
        <w:rPr>
          <w:rFonts w:ascii="Arial" w:eastAsia="Arial" w:hAnsi="Arial" w:cs="Arial"/>
          <w:color w:val="000000"/>
          <w:sz w:val="22"/>
          <w:szCs w:val="22"/>
          <w:highlight w:val="white"/>
        </w:rPr>
        <w:t xml:space="preserve"> determined by their developmental germ layers of origin</w:t>
      </w:r>
      <w:r w:rsidR="00F01D5B" w:rsidRPr="00D44B79">
        <w:rPr>
          <w:rFonts w:ascii="Arial" w:eastAsia="Arial" w:hAnsi="Arial" w:cs="Arial"/>
          <w:color w:val="000000"/>
          <w:sz w:val="22"/>
          <w:szCs w:val="22"/>
          <w:highlight w:val="white"/>
        </w:rPr>
        <w:t>, and that the related MHBs might reveal epigenetic insights on germ layer speciation</w:t>
      </w:r>
      <w:r w:rsidRPr="00D44B79">
        <w:rPr>
          <w:rFonts w:ascii="Arial" w:eastAsia="Arial" w:hAnsi="Arial" w:cs="Arial"/>
          <w:color w:val="000000"/>
          <w:sz w:val="22"/>
          <w:szCs w:val="22"/>
          <w:highlight w:val="white"/>
        </w:rPr>
        <w:t xml:space="preserve">. </w:t>
      </w:r>
      <w:r w:rsidR="00AD2173" w:rsidRPr="00D44B79">
        <w:rPr>
          <w:rFonts w:ascii="Arial" w:eastAsia="Arial" w:hAnsi="Arial" w:cs="Arial"/>
          <w:color w:val="000000"/>
          <w:sz w:val="22"/>
          <w:szCs w:val="22"/>
          <w:highlight w:val="white"/>
        </w:rPr>
        <w:t>Therefore we grouped all the data sets based on the three germ layers, and</w:t>
      </w:r>
      <w:r w:rsidRPr="00D44B79">
        <w:rPr>
          <w:rFonts w:ascii="Arial" w:eastAsia="Arial" w:hAnsi="Arial" w:cs="Arial"/>
          <w:color w:val="000000"/>
          <w:sz w:val="22"/>
          <w:szCs w:val="22"/>
          <w:highlight w:val="white"/>
        </w:rPr>
        <w:t xml:space="preserve"> </w:t>
      </w:r>
      <w:r w:rsidR="00AD2173" w:rsidRPr="00D44B79">
        <w:rPr>
          <w:rFonts w:ascii="Arial" w:eastAsia="Arial" w:hAnsi="Arial" w:cs="Arial"/>
          <w:color w:val="000000"/>
          <w:sz w:val="22"/>
          <w:szCs w:val="22"/>
          <w:highlight w:val="white"/>
        </w:rPr>
        <w:t>searched for MHBs that have differential MHL</w:t>
      </w:r>
      <w:r w:rsidR="00AD2173" w:rsidRPr="00265685">
        <w:rPr>
          <w:rFonts w:ascii="Arial" w:eastAsia="Arial" w:hAnsi="Arial" w:cs="Arial"/>
          <w:color w:val="auto"/>
          <w:sz w:val="22"/>
          <w:szCs w:val="22"/>
          <w:highlight w:val="white"/>
        </w:rPr>
        <w:t xml:space="preserve">. In total we </w:t>
      </w:r>
      <w:r w:rsidR="00044330">
        <w:rPr>
          <w:rFonts w:ascii="Arial" w:eastAsia="Arial" w:hAnsi="Arial" w:cs="Arial"/>
          <w:color w:val="auto"/>
          <w:sz w:val="22"/>
          <w:szCs w:val="22"/>
          <w:highlight w:val="white"/>
        </w:rPr>
        <w:t>identified</w:t>
      </w:r>
      <w:r w:rsidRPr="00265685">
        <w:rPr>
          <w:rFonts w:ascii="Arial" w:eastAsia="Arial" w:hAnsi="Arial" w:cs="Arial"/>
          <w:color w:val="auto"/>
          <w:sz w:val="22"/>
          <w:szCs w:val="22"/>
          <w:highlight w:val="white"/>
        </w:rPr>
        <w:t xml:space="preserve"> </w:t>
      </w:r>
      <w:r w:rsidR="005C2BDA" w:rsidRPr="00265685">
        <w:rPr>
          <w:rFonts w:ascii="Arial" w:eastAsia="Arial" w:hAnsi="Arial" w:cs="Arial"/>
          <w:color w:val="auto"/>
          <w:sz w:val="22"/>
          <w:szCs w:val="22"/>
          <w:highlight w:val="white"/>
        </w:rPr>
        <w:t>3</w:t>
      </w:r>
      <w:r w:rsidR="000E2942" w:rsidRPr="00265685">
        <w:rPr>
          <w:rFonts w:ascii="Arial" w:eastAsia="Arial" w:hAnsi="Arial" w:cs="Arial"/>
          <w:color w:val="auto"/>
          <w:sz w:val="22"/>
          <w:szCs w:val="22"/>
          <w:highlight w:val="white"/>
        </w:rPr>
        <w:t xml:space="preserve">1 </w:t>
      </w:r>
      <w:r w:rsidRPr="00265685">
        <w:rPr>
          <w:rFonts w:ascii="Arial" w:eastAsia="Arial" w:hAnsi="Arial" w:cs="Arial"/>
          <w:color w:val="auto"/>
          <w:sz w:val="22"/>
          <w:szCs w:val="22"/>
          <w:highlight w:val="white"/>
        </w:rPr>
        <w:t>ectoderm specific MH</w:t>
      </w:r>
      <w:r w:rsidR="00C406C9" w:rsidRPr="00265685">
        <w:rPr>
          <w:rFonts w:ascii="Arial" w:eastAsia="Arial" w:hAnsi="Arial" w:cs="Arial"/>
          <w:color w:val="auto"/>
          <w:sz w:val="22"/>
          <w:szCs w:val="22"/>
          <w:highlight w:val="white"/>
        </w:rPr>
        <w:t>Bs</w:t>
      </w:r>
      <w:r w:rsidR="00247DE4" w:rsidRPr="00265685">
        <w:rPr>
          <w:rFonts w:ascii="Arial" w:eastAsia="Arial" w:hAnsi="Arial" w:cs="Arial"/>
          <w:color w:val="auto"/>
          <w:sz w:val="22"/>
          <w:szCs w:val="22"/>
          <w:highlight w:val="white"/>
        </w:rPr>
        <w:t xml:space="preserve"> (</w:t>
      </w:r>
      <w:r w:rsidR="0078126C" w:rsidRPr="00265685">
        <w:rPr>
          <w:rFonts w:ascii="Arial" w:eastAsia="Arial" w:hAnsi="Arial" w:cs="Arial"/>
          <w:color w:val="auto"/>
          <w:sz w:val="22"/>
          <w:szCs w:val="22"/>
          <w:highlight w:val="white"/>
        </w:rPr>
        <w:t xml:space="preserve">16 </w:t>
      </w:r>
      <w:r w:rsidR="005C0289" w:rsidRPr="00265685">
        <w:rPr>
          <w:rFonts w:ascii="Arial" w:eastAsia="Arial" w:hAnsi="Arial" w:cs="Arial"/>
          <w:color w:val="auto"/>
          <w:sz w:val="22"/>
          <w:szCs w:val="22"/>
          <w:highlight w:val="white"/>
        </w:rPr>
        <w:t>hyper</w:t>
      </w:r>
      <w:r w:rsidR="00AD2173" w:rsidRPr="00265685">
        <w:rPr>
          <w:rFonts w:ascii="Arial" w:eastAsia="Arial" w:hAnsi="Arial" w:cs="Arial"/>
          <w:color w:val="auto"/>
          <w:sz w:val="22"/>
          <w:szCs w:val="22"/>
          <w:highlight w:val="white"/>
        </w:rPr>
        <w:t>- and</w:t>
      </w:r>
      <w:r w:rsidR="003306DC" w:rsidRPr="00265685">
        <w:rPr>
          <w:rFonts w:ascii="Arial" w:eastAsia="Arial" w:hAnsi="Arial" w:cs="Arial"/>
          <w:color w:val="auto"/>
          <w:sz w:val="22"/>
          <w:szCs w:val="22"/>
          <w:highlight w:val="white"/>
        </w:rPr>
        <w:t xml:space="preserve"> </w:t>
      </w:r>
      <w:r w:rsidR="000E2942" w:rsidRPr="00265685">
        <w:rPr>
          <w:rFonts w:ascii="Arial" w:eastAsia="Arial" w:hAnsi="Arial" w:cs="Arial"/>
          <w:color w:val="auto"/>
          <w:sz w:val="22"/>
          <w:szCs w:val="22"/>
          <w:highlight w:val="white"/>
        </w:rPr>
        <w:t>15</w:t>
      </w:r>
      <w:r w:rsidR="005C0289" w:rsidRPr="00265685">
        <w:rPr>
          <w:rFonts w:ascii="Arial" w:eastAsia="Arial" w:hAnsi="Arial" w:cs="Arial"/>
          <w:color w:val="auto"/>
          <w:sz w:val="22"/>
          <w:szCs w:val="22"/>
          <w:highlight w:val="white"/>
        </w:rPr>
        <w:t xml:space="preserve"> </w:t>
      </w:r>
      <w:r w:rsidR="003306DC" w:rsidRPr="00265685">
        <w:rPr>
          <w:rFonts w:ascii="Arial" w:eastAsia="Arial" w:hAnsi="Arial" w:cs="Arial"/>
          <w:color w:val="auto"/>
          <w:sz w:val="22"/>
          <w:szCs w:val="22"/>
          <w:highlight w:val="white"/>
        </w:rPr>
        <w:t>hypo</w:t>
      </w:r>
      <w:r w:rsidR="00AE3B36" w:rsidRPr="00265685">
        <w:rPr>
          <w:rFonts w:ascii="Arial" w:eastAsia="Arial" w:hAnsi="Arial" w:cs="Arial"/>
          <w:color w:val="auto"/>
          <w:sz w:val="22"/>
          <w:szCs w:val="22"/>
          <w:highlight w:val="white"/>
        </w:rPr>
        <w:t>-</w:t>
      </w:r>
      <w:r w:rsidR="00AD2173" w:rsidRPr="00265685">
        <w:rPr>
          <w:rFonts w:ascii="Arial" w:eastAsia="Arial" w:hAnsi="Arial" w:cs="Arial"/>
          <w:color w:val="auto"/>
          <w:sz w:val="22"/>
          <w:szCs w:val="22"/>
          <w:highlight w:val="white"/>
        </w:rPr>
        <w:t>methylated</w:t>
      </w:r>
      <w:r w:rsidR="00247DE4" w:rsidRPr="00265685">
        <w:rPr>
          <w:rFonts w:ascii="Arial" w:eastAsia="Arial" w:hAnsi="Arial" w:cs="Arial"/>
          <w:color w:val="auto"/>
          <w:sz w:val="22"/>
          <w:szCs w:val="22"/>
          <w:highlight w:val="white"/>
        </w:rPr>
        <w:t>)</w:t>
      </w:r>
      <w:r w:rsidRPr="00265685">
        <w:rPr>
          <w:rFonts w:ascii="Arial" w:eastAsia="Arial" w:hAnsi="Arial" w:cs="Arial"/>
          <w:color w:val="auto"/>
          <w:sz w:val="22"/>
          <w:szCs w:val="22"/>
          <w:highlight w:val="white"/>
        </w:rPr>
        <w:t xml:space="preserve">, </w:t>
      </w:r>
      <w:r w:rsidR="000E2942" w:rsidRPr="00265685">
        <w:rPr>
          <w:rFonts w:ascii="Arial" w:eastAsia="Arial" w:hAnsi="Arial" w:cs="Arial"/>
          <w:color w:val="auto"/>
          <w:sz w:val="22"/>
          <w:szCs w:val="22"/>
          <w:highlight w:val="white"/>
        </w:rPr>
        <w:t xml:space="preserve">49 endoderm </w:t>
      </w:r>
      <w:r w:rsidRPr="00265685">
        <w:rPr>
          <w:rFonts w:ascii="Arial" w:eastAsia="Arial" w:hAnsi="Arial" w:cs="Arial"/>
          <w:color w:val="auto"/>
          <w:sz w:val="22"/>
          <w:szCs w:val="22"/>
          <w:highlight w:val="white"/>
        </w:rPr>
        <w:t>specific MH</w:t>
      </w:r>
      <w:r w:rsidR="00C406C9" w:rsidRPr="00265685">
        <w:rPr>
          <w:rFonts w:ascii="Arial" w:eastAsia="Arial" w:hAnsi="Arial" w:cs="Arial"/>
          <w:color w:val="auto"/>
          <w:sz w:val="22"/>
          <w:szCs w:val="22"/>
          <w:highlight w:val="white"/>
        </w:rPr>
        <w:t>Bs</w:t>
      </w:r>
      <w:r w:rsidRPr="00265685">
        <w:rPr>
          <w:rFonts w:ascii="Arial" w:eastAsia="Arial" w:hAnsi="Arial" w:cs="Arial"/>
          <w:color w:val="auto"/>
          <w:sz w:val="22"/>
          <w:szCs w:val="22"/>
          <w:highlight w:val="white"/>
        </w:rPr>
        <w:t xml:space="preserve"> </w:t>
      </w:r>
      <w:r w:rsidR="00247DE4" w:rsidRPr="00265685">
        <w:rPr>
          <w:rFonts w:ascii="Arial" w:eastAsia="Arial" w:hAnsi="Arial" w:cs="Arial"/>
          <w:color w:val="auto"/>
          <w:sz w:val="22"/>
          <w:szCs w:val="22"/>
          <w:highlight w:val="white"/>
        </w:rPr>
        <w:t>(</w:t>
      </w:r>
      <w:r w:rsidR="000E2942" w:rsidRPr="00265685">
        <w:rPr>
          <w:rFonts w:ascii="Arial" w:eastAsia="Arial" w:hAnsi="Arial" w:cs="Arial"/>
          <w:color w:val="auto"/>
          <w:sz w:val="22"/>
          <w:szCs w:val="22"/>
          <w:highlight w:val="white"/>
        </w:rPr>
        <w:t>34 hyper and 15 hypo-methylated</w:t>
      </w:r>
      <w:r w:rsidR="00247DE4"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 xml:space="preserve">and </w:t>
      </w:r>
      <w:r w:rsidR="005C2BDA" w:rsidRPr="00265685">
        <w:rPr>
          <w:rFonts w:ascii="Arial" w:eastAsia="Arial" w:hAnsi="Arial" w:cs="Arial"/>
          <w:color w:val="auto"/>
          <w:sz w:val="22"/>
          <w:szCs w:val="22"/>
          <w:highlight w:val="white"/>
        </w:rPr>
        <w:t xml:space="preserve">124 </w:t>
      </w:r>
      <w:r w:rsidR="000E2942" w:rsidRPr="00265685">
        <w:rPr>
          <w:rFonts w:ascii="Arial" w:eastAsia="Arial" w:hAnsi="Arial" w:cs="Arial"/>
          <w:color w:val="auto"/>
          <w:sz w:val="22"/>
          <w:szCs w:val="22"/>
          <w:highlight w:val="white"/>
        </w:rPr>
        <w:t xml:space="preserve">mesoderm </w:t>
      </w:r>
      <w:r w:rsidRPr="00265685">
        <w:rPr>
          <w:rFonts w:ascii="Arial" w:eastAsia="Arial" w:hAnsi="Arial" w:cs="Arial"/>
          <w:color w:val="auto"/>
          <w:sz w:val="22"/>
          <w:szCs w:val="22"/>
          <w:highlight w:val="white"/>
        </w:rPr>
        <w:t>specific MH</w:t>
      </w:r>
      <w:r w:rsidR="00C406C9" w:rsidRPr="00265685">
        <w:rPr>
          <w:rFonts w:ascii="Arial" w:eastAsia="Arial" w:hAnsi="Arial" w:cs="Arial"/>
          <w:color w:val="auto"/>
          <w:sz w:val="22"/>
          <w:szCs w:val="22"/>
          <w:highlight w:val="white"/>
        </w:rPr>
        <w:t>Bs</w:t>
      </w:r>
      <w:r w:rsidRPr="00265685">
        <w:rPr>
          <w:rFonts w:ascii="Arial" w:eastAsia="Arial" w:hAnsi="Arial" w:cs="Arial"/>
          <w:color w:val="auto"/>
          <w:sz w:val="22"/>
          <w:szCs w:val="22"/>
          <w:highlight w:val="white"/>
        </w:rPr>
        <w:t xml:space="preserve"> </w:t>
      </w:r>
      <w:r w:rsidR="00247DE4" w:rsidRPr="00265685">
        <w:rPr>
          <w:rFonts w:ascii="Arial" w:eastAsia="Arial" w:hAnsi="Arial" w:cs="Arial"/>
          <w:color w:val="auto"/>
          <w:sz w:val="22"/>
          <w:szCs w:val="22"/>
          <w:highlight w:val="white"/>
        </w:rPr>
        <w:t>(</w:t>
      </w:r>
      <w:r w:rsidR="000E2942" w:rsidRPr="00265685">
        <w:rPr>
          <w:rFonts w:ascii="Arial" w:eastAsia="Arial" w:hAnsi="Arial" w:cs="Arial"/>
          <w:color w:val="auto"/>
          <w:sz w:val="22"/>
          <w:szCs w:val="22"/>
          <w:highlight w:val="white"/>
        </w:rPr>
        <w:t>109 hyper and 15 hypo-methylated</w:t>
      </w:r>
      <w:r w:rsidR="00247DE4"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 xml:space="preserve">(see </w:t>
      </w:r>
      <w:r w:rsidR="00C406C9" w:rsidRPr="00265685">
        <w:rPr>
          <w:rFonts w:ascii="Arial" w:eastAsia="Arial" w:hAnsi="Arial" w:cs="Arial"/>
          <w:color w:val="auto"/>
          <w:sz w:val="22"/>
          <w:szCs w:val="22"/>
          <w:highlight w:val="white"/>
        </w:rPr>
        <w:t>M</w:t>
      </w:r>
      <w:r w:rsidRPr="00265685">
        <w:rPr>
          <w:rFonts w:ascii="Arial" w:eastAsia="Arial" w:hAnsi="Arial" w:cs="Arial"/>
          <w:color w:val="auto"/>
          <w:sz w:val="22"/>
          <w:szCs w:val="22"/>
          <w:highlight w:val="white"/>
        </w:rPr>
        <w:t>ethod</w:t>
      </w:r>
      <w:r w:rsidR="00C406C9"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xml:space="preserve">, Supplementary Table 3). </w:t>
      </w:r>
      <w:r w:rsidR="00C406C9" w:rsidRPr="00265685">
        <w:rPr>
          <w:rFonts w:ascii="Arial" w:eastAsia="Arial" w:hAnsi="Arial" w:cs="Arial"/>
          <w:color w:val="auto"/>
          <w:sz w:val="22"/>
          <w:szCs w:val="22"/>
          <w:highlight w:val="white"/>
        </w:rPr>
        <w:t xml:space="preserve">We speculated that </w:t>
      </w:r>
      <w:r w:rsidR="00044330">
        <w:rPr>
          <w:rFonts w:ascii="Arial" w:eastAsia="Arial" w:hAnsi="Arial" w:cs="Arial"/>
          <w:color w:val="auto"/>
          <w:sz w:val="22"/>
          <w:szCs w:val="22"/>
          <w:highlight w:val="white"/>
        </w:rPr>
        <w:t xml:space="preserve">some of </w:t>
      </w:r>
      <w:r w:rsidR="00C406C9" w:rsidRPr="00265685">
        <w:rPr>
          <w:rFonts w:ascii="Arial" w:eastAsia="Arial" w:hAnsi="Arial" w:cs="Arial"/>
          <w:color w:val="auto"/>
          <w:sz w:val="22"/>
          <w:szCs w:val="22"/>
          <w:highlight w:val="white"/>
        </w:rPr>
        <w:t>these MHBs might capture binding events of transcription factors</w:t>
      </w:r>
      <w:r w:rsidR="00300605" w:rsidRPr="00265685">
        <w:rPr>
          <w:rFonts w:ascii="Arial" w:eastAsia="Arial" w:hAnsi="Arial" w:cs="Arial"/>
          <w:color w:val="auto"/>
          <w:sz w:val="22"/>
          <w:szCs w:val="22"/>
          <w:highlight w:val="white"/>
        </w:rPr>
        <w:t xml:space="preserve"> (TF)</w:t>
      </w:r>
      <w:r w:rsidR="00C406C9" w:rsidRPr="00265685">
        <w:rPr>
          <w:rFonts w:ascii="Arial" w:eastAsia="Arial" w:hAnsi="Arial" w:cs="Arial"/>
          <w:color w:val="auto"/>
          <w:sz w:val="22"/>
          <w:szCs w:val="22"/>
          <w:highlight w:val="white"/>
        </w:rPr>
        <w:t xml:space="preserve"> specific to developmental germ-layers. </w:t>
      </w:r>
      <w:r w:rsidR="00300605" w:rsidRPr="00044330">
        <w:rPr>
          <w:rFonts w:ascii="Arial" w:eastAsia="Arial" w:hAnsi="Arial" w:cs="Arial"/>
          <w:color w:val="auto"/>
          <w:sz w:val="22"/>
          <w:szCs w:val="22"/>
          <w:highlight w:val="yellow"/>
        </w:rPr>
        <w:t xml:space="preserve">By </w:t>
      </w:r>
      <w:r w:rsidR="00AD2173" w:rsidRPr="00044330">
        <w:rPr>
          <w:rFonts w:ascii="Arial" w:eastAsia="Arial" w:hAnsi="Arial" w:cs="Arial"/>
          <w:color w:val="auto"/>
          <w:sz w:val="22"/>
          <w:szCs w:val="22"/>
          <w:highlight w:val="yellow"/>
        </w:rPr>
        <w:t xml:space="preserve">matching against </w:t>
      </w:r>
      <w:r w:rsidR="00300605" w:rsidRPr="00044330">
        <w:rPr>
          <w:rFonts w:ascii="Arial" w:eastAsia="Arial" w:hAnsi="Arial" w:cs="Arial"/>
          <w:color w:val="auto"/>
          <w:sz w:val="22"/>
          <w:szCs w:val="22"/>
          <w:highlight w:val="yellow"/>
        </w:rPr>
        <w:t>the ENCODE TFBS database,</w:t>
      </w:r>
      <w:r w:rsidR="00C406C9" w:rsidRPr="00044330">
        <w:rPr>
          <w:rFonts w:ascii="Arial" w:eastAsia="Arial" w:hAnsi="Arial" w:cs="Arial"/>
          <w:color w:val="auto"/>
          <w:sz w:val="22"/>
          <w:szCs w:val="22"/>
          <w:highlight w:val="yellow"/>
        </w:rPr>
        <w:t xml:space="preserve"> </w:t>
      </w:r>
      <w:r w:rsidR="00560726" w:rsidRPr="00044330">
        <w:rPr>
          <w:rFonts w:ascii="Arial" w:eastAsia="Arial" w:hAnsi="Arial" w:cs="Arial"/>
          <w:color w:val="auto"/>
          <w:sz w:val="22"/>
          <w:szCs w:val="22"/>
          <w:highlight w:val="yellow"/>
        </w:rPr>
        <w:t xml:space="preserve">we found different profiles of TFs binding to the layer specific MHBs that exhibit systematic differences of MHL among the three developmental layers </w:t>
      </w:r>
      <w:r w:rsidR="00560726" w:rsidRPr="00265685">
        <w:rPr>
          <w:rFonts w:ascii="Arial" w:eastAsia="Arial" w:hAnsi="Arial" w:cs="Arial"/>
          <w:color w:val="auto"/>
          <w:sz w:val="22"/>
          <w:szCs w:val="22"/>
          <w:highlight w:val="white"/>
        </w:rPr>
        <w:t>(</w:t>
      </w:r>
      <w:r w:rsidR="00F95EDC" w:rsidRPr="00D21635">
        <w:rPr>
          <w:rFonts w:ascii="Arial" w:eastAsia="Arial" w:hAnsi="Arial" w:cs="Arial"/>
          <w:color w:val="0070C0"/>
          <w:sz w:val="22"/>
          <w:szCs w:val="22"/>
          <w:highlight w:val="white"/>
        </w:rPr>
        <w:t xml:space="preserve">Supplementary </w:t>
      </w:r>
      <w:r w:rsidR="000E2626">
        <w:rPr>
          <w:rFonts w:ascii="Arial" w:eastAsia="Arial" w:hAnsi="Arial" w:cs="Arial"/>
          <w:color w:val="0070C0"/>
          <w:sz w:val="22"/>
          <w:szCs w:val="22"/>
          <w:highlight w:val="white"/>
        </w:rPr>
        <w:t>Figure 4</w:t>
      </w:r>
      <w:r w:rsidR="00560726" w:rsidRPr="00265685">
        <w:rPr>
          <w:rFonts w:ascii="Arial" w:eastAsia="Arial" w:hAnsi="Arial" w:cs="Arial"/>
          <w:color w:val="auto"/>
          <w:sz w:val="22"/>
          <w:szCs w:val="22"/>
          <w:highlight w:val="white"/>
        </w:rPr>
        <w:t xml:space="preserve">). For layer specific MHBs </w:t>
      </w:r>
      <w:r w:rsidR="00560726" w:rsidRPr="00265685">
        <w:rPr>
          <w:rFonts w:ascii="Arial" w:eastAsia="Arial" w:hAnsi="Arial" w:cs="Arial"/>
          <w:color w:val="auto"/>
          <w:sz w:val="22"/>
          <w:szCs w:val="22"/>
          <w:highlight w:val="white"/>
        </w:rPr>
        <w:lastRenderedPageBreak/>
        <w:t>with hypo-</w:t>
      </w:r>
      <w:r w:rsidR="00FA5F2B" w:rsidRPr="00265685">
        <w:rPr>
          <w:rFonts w:ascii="Arial" w:eastAsia="Arial" w:hAnsi="Arial" w:cs="Arial"/>
          <w:color w:val="auto"/>
          <w:sz w:val="22"/>
          <w:szCs w:val="22"/>
          <w:highlight w:val="white"/>
        </w:rPr>
        <w:t>methylation</w:t>
      </w:r>
      <w:r w:rsidR="00560726" w:rsidRPr="00265685">
        <w:rPr>
          <w:rFonts w:ascii="Arial" w:eastAsia="Arial" w:hAnsi="Arial" w:cs="Arial"/>
          <w:color w:val="auto"/>
          <w:sz w:val="22"/>
          <w:szCs w:val="22"/>
          <w:highlight w:val="white"/>
        </w:rPr>
        <w:t xml:space="preserve"> MHL which represent activated cellular functions, </w:t>
      </w:r>
      <w:r w:rsidR="00FA5F2B" w:rsidRPr="00265685">
        <w:rPr>
          <w:rFonts w:ascii="Arial" w:eastAsia="Arial" w:hAnsi="Arial" w:cs="Arial"/>
          <w:color w:val="auto"/>
          <w:sz w:val="22"/>
          <w:szCs w:val="22"/>
          <w:highlight w:val="white"/>
        </w:rPr>
        <w:t xml:space="preserve">we identified </w:t>
      </w:r>
      <w:r w:rsidR="009B6164" w:rsidRPr="00265685">
        <w:rPr>
          <w:rFonts w:ascii="Arial" w:eastAsia="Arial" w:hAnsi="Arial" w:cs="Arial"/>
          <w:color w:val="auto"/>
          <w:sz w:val="22"/>
          <w:szCs w:val="22"/>
          <w:highlight w:val="white"/>
        </w:rPr>
        <w:t>53</w:t>
      </w:r>
      <w:r w:rsidR="00FA5F2B" w:rsidRPr="00265685">
        <w:rPr>
          <w:rFonts w:ascii="Arial" w:eastAsia="Arial" w:hAnsi="Arial" w:cs="Arial"/>
          <w:color w:val="auto"/>
          <w:sz w:val="22"/>
          <w:szCs w:val="22"/>
          <w:highlight w:val="white"/>
        </w:rPr>
        <w:t xml:space="preserve"> TF binding in mesoderm specific MHBs, </w:t>
      </w:r>
      <w:r w:rsidR="009B6164" w:rsidRPr="00265685">
        <w:rPr>
          <w:rFonts w:ascii="Arial" w:eastAsia="Arial" w:hAnsi="Arial" w:cs="Arial"/>
          <w:color w:val="auto"/>
          <w:sz w:val="22"/>
          <w:szCs w:val="22"/>
          <w:highlight w:val="white"/>
        </w:rPr>
        <w:t>71</w:t>
      </w:r>
      <w:r w:rsidR="00FA5F2B" w:rsidRPr="00265685">
        <w:rPr>
          <w:rFonts w:ascii="Arial" w:eastAsia="Arial" w:hAnsi="Arial" w:cs="Arial"/>
          <w:color w:val="auto"/>
          <w:sz w:val="22"/>
          <w:szCs w:val="22"/>
          <w:highlight w:val="white"/>
        </w:rPr>
        <w:t xml:space="preserve"> TF in endoderm specific MHB and </w:t>
      </w:r>
      <w:r w:rsidR="009B6164" w:rsidRPr="00265685">
        <w:rPr>
          <w:rFonts w:ascii="Arial" w:eastAsia="Arial" w:hAnsi="Arial" w:cs="Arial"/>
          <w:color w:val="auto"/>
          <w:sz w:val="22"/>
          <w:szCs w:val="22"/>
          <w:highlight w:val="white"/>
        </w:rPr>
        <w:t>2</w:t>
      </w:r>
      <w:r w:rsidR="00FA5F2B" w:rsidRPr="00265685">
        <w:rPr>
          <w:rFonts w:ascii="Arial" w:eastAsia="Arial" w:hAnsi="Arial" w:cs="Arial"/>
          <w:color w:val="auto"/>
          <w:sz w:val="22"/>
          <w:szCs w:val="22"/>
          <w:highlight w:val="white"/>
        </w:rPr>
        <w:t xml:space="preserve"> TF in ectoderm specific MHBs</w:t>
      </w:r>
      <w:r w:rsidR="009B6164" w:rsidRPr="00265685">
        <w:rPr>
          <w:rFonts w:ascii="Arial" w:eastAsia="Arial" w:hAnsi="Arial" w:cs="Arial"/>
          <w:color w:val="auto"/>
          <w:sz w:val="22"/>
          <w:szCs w:val="22"/>
          <w:highlight w:val="white"/>
        </w:rPr>
        <w:t xml:space="preserve">. </w:t>
      </w:r>
      <w:r w:rsidR="00FA5F2B" w:rsidRPr="00265685">
        <w:rPr>
          <w:rFonts w:ascii="Arial" w:eastAsia="Arial" w:hAnsi="Arial" w:cs="Arial"/>
          <w:color w:val="auto"/>
          <w:sz w:val="22"/>
          <w:szCs w:val="22"/>
          <w:highlight w:val="white"/>
        </w:rPr>
        <w:t>G</w:t>
      </w:r>
      <w:r w:rsidR="00560726" w:rsidRPr="00265685">
        <w:rPr>
          <w:rFonts w:ascii="Arial" w:eastAsia="Arial" w:hAnsi="Arial" w:cs="Arial"/>
          <w:color w:val="auto"/>
          <w:sz w:val="22"/>
          <w:szCs w:val="22"/>
          <w:highlight w:val="white"/>
        </w:rPr>
        <w:t xml:space="preserve">ene ontology analysis shown TFs binding to mesoderm exhibit negative regulator activity while TFs binding to endoderm exhibited positive regulator activity. It is consisted to the functions of the different layers. Endoderm were mainly developed to functional organs which required abounded positive biological process while mesoderm were mainly developed to connective tissue including muscle, bone in which the biological process were limited. </w:t>
      </w:r>
      <w:r w:rsidR="00FA5F2B" w:rsidRPr="00265685">
        <w:rPr>
          <w:rFonts w:ascii="Arial" w:eastAsia="Arial" w:hAnsi="Arial" w:cs="Arial"/>
          <w:color w:val="auto"/>
          <w:sz w:val="22"/>
          <w:szCs w:val="22"/>
          <w:highlight w:val="white"/>
        </w:rPr>
        <w:t xml:space="preserve">For layer specific MHBs with hyper-methylation MHL which represent de-activated cellular functions, </w:t>
      </w:r>
      <w:r w:rsidRPr="00265685">
        <w:rPr>
          <w:rFonts w:ascii="Arial" w:eastAsia="Arial" w:hAnsi="Arial" w:cs="Arial"/>
          <w:color w:val="auto"/>
          <w:sz w:val="22"/>
          <w:szCs w:val="22"/>
          <w:highlight w:val="white"/>
        </w:rPr>
        <w:t xml:space="preserve">we </w:t>
      </w:r>
      <w:r w:rsidR="00AD2173" w:rsidRPr="00265685">
        <w:rPr>
          <w:rFonts w:ascii="Arial" w:eastAsia="Arial" w:hAnsi="Arial" w:cs="Arial"/>
          <w:color w:val="auto"/>
          <w:sz w:val="22"/>
          <w:szCs w:val="22"/>
          <w:highlight w:val="white"/>
        </w:rPr>
        <w:t xml:space="preserve">identified </w:t>
      </w:r>
      <w:r w:rsidRPr="00265685">
        <w:rPr>
          <w:rFonts w:ascii="Arial" w:eastAsia="Arial" w:hAnsi="Arial" w:cs="Arial"/>
          <w:color w:val="auto"/>
          <w:sz w:val="22"/>
          <w:szCs w:val="22"/>
          <w:highlight w:val="white"/>
        </w:rPr>
        <w:t xml:space="preserve">38 </w:t>
      </w:r>
      <w:r w:rsidR="00300605" w:rsidRPr="00265685">
        <w:rPr>
          <w:rFonts w:ascii="Arial" w:eastAsia="Arial" w:hAnsi="Arial" w:cs="Arial"/>
          <w:color w:val="auto"/>
          <w:sz w:val="22"/>
          <w:szCs w:val="22"/>
          <w:highlight w:val="white"/>
        </w:rPr>
        <w:t>TF binding in</w:t>
      </w:r>
      <w:r w:rsidRPr="00265685">
        <w:rPr>
          <w:rFonts w:ascii="Arial" w:eastAsia="Arial" w:hAnsi="Arial" w:cs="Arial"/>
          <w:color w:val="auto"/>
          <w:sz w:val="22"/>
          <w:szCs w:val="22"/>
          <w:highlight w:val="white"/>
        </w:rPr>
        <w:t xml:space="preserve"> mesoderm specific MHB</w:t>
      </w:r>
      <w:r w:rsidR="00300605"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102</w:t>
      </w:r>
      <w:r w:rsidR="00300605" w:rsidRPr="00265685">
        <w:rPr>
          <w:rFonts w:ascii="Arial" w:eastAsia="Arial" w:hAnsi="Arial" w:cs="Arial"/>
          <w:color w:val="auto"/>
          <w:sz w:val="22"/>
          <w:szCs w:val="22"/>
          <w:highlight w:val="white"/>
        </w:rPr>
        <w:t xml:space="preserve"> TF</w:t>
      </w:r>
      <w:r w:rsidR="009F3102" w:rsidRPr="00265685">
        <w:rPr>
          <w:rFonts w:ascii="Arial" w:eastAsia="Arial" w:hAnsi="Arial" w:cs="Arial"/>
          <w:color w:val="auto"/>
          <w:sz w:val="22"/>
          <w:szCs w:val="22"/>
          <w:highlight w:val="white"/>
        </w:rPr>
        <w:t xml:space="preserve"> </w:t>
      </w:r>
      <w:r w:rsidR="00300605" w:rsidRPr="00265685">
        <w:rPr>
          <w:rFonts w:ascii="Arial" w:eastAsia="Arial" w:hAnsi="Arial" w:cs="Arial"/>
          <w:color w:val="auto"/>
          <w:sz w:val="22"/>
          <w:szCs w:val="22"/>
          <w:highlight w:val="white"/>
        </w:rPr>
        <w:t>in</w:t>
      </w:r>
      <w:r w:rsidRPr="00265685">
        <w:rPr>
          <w:rFonts w:ascii="Arial" w:eastAsia="Arial" w:hAnsi="Arial" w:cs="Arial"/>
          <w:color w:val="auto"/>
          <w:sz w:val="22"/>
          <w:szCs w:val="22"/>
          <w:highlight w:val="white"/>
        </w:rPr>
        <w:t xml:space="preserve"> endoderm specific MHB and 145 TF </w:t>
      </w:r>
      <w:r w:rsidR="00300605" w:rsidRPr="00265685">
        <w:rPr>
          <w:rFonts w:ascii="Arial" w:eastAsia="Arial" w:hAnsi="Arial" w:cs="Arial"/>
          <w:color w:val="auto"/>
          <w:sz w:val="22"/>
          <w:szCs w:val="22"/>
          <w:highlight w:val="white"/>
        </w:rPr>
        <w:t>in</w:t>
      </w:r>
      <w:r w:rsidRPr="00265685">
        <w:rPr>
          <w:rFonts w:ascii="Arial" w:eastAsia="Arial" w:hAnsi="Arial" w:cs="Arial"/>
          <w:color w:val="auto"/>
          <w:sz w:val="22"/>
          <w:szCs w:val="22"/>
          <w:highlight w:val="white"/>
        </w:rPr>
        <w:t xml:space="preserve"> ectoderm specific MHB</w:t>
      </w:r>
      <w:r w:rsidR="00300605" w:rsidRPr="00265685">
        <w:rPr>
          <w:rFonts w:ascii="Arial" w:eastAsia="Arial" w:hAnsi="Arial" w:cs="Arial"/>
          <w:color w:val="auto"/>
          <w:sz w:val="22"/>
          <w:szCs w:val="22"/>
          <w:highlight w:val="white"/>
        </w:rPr>
        <w:t>s</w:t>
      </w:r>
      <w:r w:rsidRPr="00265685">
        <w:rPr>
          <w:rFonts w:ascii="Arial" w:eastAsia="Arial" w:hAnsi="Arial" w:cs="Arial"/>
          <w:color w:val="auto"/>
          <w:sz w:val="22"/>
          <w:szCs w:val="22"/>
          <w:highlight w:val="white"/>
        </w:rPr>
        <w:t xml:space="preserve">. </w:t>
      </w:r>
      <w:commentRangeStart w:id="289"/>
      <w:r w:rsidRPr="00265685">
        <w:rPr>
          <w:rFonts w:ascii="Arial" w:eastAsia="Arial" w:hAnsi="Arial" w:cs="Arial"/>
          <w:color w:val="auto"/>
          <w:sz w:val="22"/>
          <w:szCs w:val="22"/>
          <w:highlight w:val="white"/>
        </w:rPr>
        <w:t>Interestingly, ectoderm and endoderm were high different with each other while mesoderm tissues were distributed between ectoderm and endoderm. We mapped these layer specific regions to the TF binding regions from ENCODE project and we found 2 Endoderm specific hyper-MHL regions which included ESRRA and NANOG. As the previous evidence shown in the absence of Nanog, mouse embryonic stem cells differentiate into visceral/parietal endoderm</w:t>
      </w:r>
      <w:r w:rsidR="00B77ACE" w:rsidRPr="00265685">
        <w:rPr>
          <w:rFonts w:ascii="Arial" w:eastAsia="Arial" w:hAnsi="Arial" w:cs="Arial"/>
          <w:color w:val="auto"/>
          <w:sz w:val="22"/>
          <w:szCs w:val="22"/>
          <w:highlight w:val="white"/>
        </w:rPr>
        <w:t xml:space="preserve"> </w:t>
      </w:r>
      <w:r w:rsidR="006929EB" w:rsidRPr="00265685">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ZWNOdW0+Njk4PC9SZWNOdW0+PERpc3BsYXlUZXh0PlsxOV08L0Rpc3BsYXlUZXh0PjxyZWNvcmQ+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</w:fldData>
        </w:fldChar>
      </w:r>
      <w:r w:rsidR="00F248A3">
        <w:rPr>
          <w:rFonts w:ascii="Arial" w:eastAsia="Arial" w:hAnsi="Arial" w:cs="Arial"/>
          <w:color w:val="auto"/>
          <w:sz w:val="22"/>
          <w:szCs w:val="22"/>
          <w:highlight w:val="white"/>
        </w:rPr>
        <w:instrText xml:space="preserve"> ADDIN EN.CITE </w:instrText>
      </w:r>
      <w:r w:rsidR="00F248A3">
        <w:rPr>
          <w:rFonts w:ascii="Arial" w:eastAsia="Arial" w:hAnsi="Arial" w:cs="Arial"/>
          <w:color w:val="auto"/>
          <w:sz w:val="22"/>
          <w:szCs w:val="22"/>
          <w:highlight w:val="white"/>
        </w:rPr>
        <w:fldChar w:fldCharType="begin">
          <w:fldData xml:space="preserve">PEVuZE5vdGU+PENpdGU+PEF1dGhvcj5NaXRzdWk8L0F1dGhvcj48WWVhcj4yMDAzPC9ZZWFyPjxS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</w:fldData>
        </w:fldChar>
      </w:r>
      <w:r w:rsidR="00F248A3">
        <w:rPr>
          <w:rFonts w:ascii="Arial" w:eastAsia="Arial" w:hAnsi="Arial" w:cs="Arial"/>
          <w:color w:val="auto"/>
          <w:sz w:val="22"/>
          <w:szCs w:val="22"/>
          <w:highlight w:val="white"/>
        </w:rPr>
        <w:instrText xml:space="preserve"> ADDIN EN.CITE.DATA </w:instrText>
      </w:r>
      <w:r w:rsidR="00F248A3">
        <w:rPr>
          <w:rFonts w:ascii="Arial" w:eastAsia="Arial" w:hAnsi="Arial" w:cs="Arial"/>
          <w:color w:val="auto"/>
          <w:sz w:val="22"/>
          <w:szCs w:val="22"/>
          <w:highlight w:val="white"/>
        </w:rPr>
      </w:r>
      <w:r w:rsidR="00F248A3">
        <w:rPr>
          <w:rFonts w:ascii="Arial" w:eastAsia="Arial" w:hAnsi="Arial" w:cs="Arial"/>
          <w:color w:val="auto"/>
          <w:sz w:val="22"/>
          <w:szCs w:val="22"/>
          <w:highlight w:val="white"/>
        </w:rPr>
        <w:fldChar w:fldCharType="end"/>
      </w:r>
      <w:r w:rsidR="006929EB" w:rsidRPr="00265685">
        <w:rPr>
          <w:rFonts w:ascii="Arial" w:eastAsia="Arial" w:hAnsi="Arial" w:cs="Arial"/>
          <w:color w:val="auto"/>
          <w:sz w:val="22"/>
          <w:szCs w:val="22"/>
          <w:highlight w:val="white"/>
        </w:rPr>
      </w:r>
      <w:r w:rsidR="006929EB" w:rsidRPr="00265685">
        <w:rPr>
          <w:rFonts w:ascii="Arial" w:eastAsia="Arial" w:hAnsi="Arial" w:cs="Arial"/>
          <w:color w:val="auto"/>
          <w:sz w:val="22"/>
          <w:szCs w:val="22"/>
          <w:highlight w:val="white"/>
        </w:rPr>
        <w:fldChar w:fldCharType="separate"/>
      </w:r>
      <w:r w:rsidR="00F248A3">
        <w:rPr>
          <w:rFonts w:ascii="Arial" w:eastAsia="Arial" w:hAnsi="Arial" w:cs="Arial"/>
          <w:noProof/>
          <w:color w:val="auto"/>
          <w:sz w:val="22"/>
          <w:szCs w:val="22"/>
          <w:highlight w:val="white"/>
        </w:rPr>
        <w:t>[</w:t>
      </w:r>
      <w:hyperlink w:anchor="_ENREF_19" w:tooltip="Mitsui, 2003 #698" w:history="1">
        <w:r w:rsidR="00704710">
          <w:rPr>
            <w:rFonts w:ascii="Arial" w:eastAsia="Arial" w:hAnsi="Arial" w:cs="Arial"/>
            <w:noProof/>
            <w:color w:val="auto"/>
            <w:sz w:val="22"/>
            <w:szCs w:val="22"/>
            <w:highlight w:val="white"/>
          </w:rPr>
          <w:t>19</w:t>
        </w:r>
      </w:hyperlink>
      <w:r w:rsidR="00F248A3">
        <w:rPr>
          <w:rFonts w:ascii="Arial" w:eastAsia="Arial" w:hAnsi="Arial" w:cs="Arial"/>
          <w:noProof/>
          <w:color w:val="auto"/>
          <w:sz w:val="22"/>
          <w:szCs w:val="22"/>
          <w:highlight w:val="white"/>
        </w:rPr>
        <w:t>]</w:t>
      </w:r>
      <w:r w:rsidR="006929EB" w:rsidRPr="00265685">
        <w:rPr>
          <w:rFonts w:ascii="Arial" w:eastAsia="Arial" w:hAnsi="Arial" w:cs="Arial"/>
          <w:color w:val="auto"/>
          <w:sz w:val="22"/>
          <w:szCs w:val="22"/>
          <w:highlight w:val="white"/>
        </w:rPr>
        <w:fldChar w:fldCharType="end"/>
      </w:r>
      <w:r w:rsidR="006929EB" w:rsidRPr="00265685">
        <w:rPr>
          <w:rFonts w:ascii="Arial" w:eastAsia="Arial" w:hAnsi="Arial" w:cs="Arial"/>
          <w:color w:val="auto"/>
          <w:sz w:val="22"/>
          <w:szCs w:val="22"/>
          <w:highlight w:val="white"/>
        </w:rPr>
        <w:t xml:space="preserve">. </w:t>
      </w:r>
      <w:r w:rsidRPr="00265685">
        <w:rPr>
          <w:rFonts w:ascii="Arial" w:eastAsia="Arial" w:hAnsi="Arial" w:cs="Arial"/>
          <w:color w:val="auto"/>
          <w:sz w:val="22"/>
          <w:szCs w:val="22"/>
          <w:highlight w:val="white"/>
        </w:rPr>
        <w:t>Gene ontology analysis shown mesoderm and endoderm shared hypo-MHL regions play the significant role to induce the development of widely tissues. On the other side, Ectoderm specific hyper-MHL regions impress the immune system to induce the ectoderm development (</w:t>
      </w:r>
      <w:r w:rsidR="00D21635" w:rsidRPr="00D21635">
        <w:rPr>
          <w:rFonts w:ascii="Arial" w:eastAsia="Arial" w:hAnsi="Arial" w:cs="Arial"/>
          <w:color w:val="0070C0"/>
          <w:sz w:val="22"/>
          <w:szCs w:val="22"/>
          <w:highlight w:val="white"/>
        </w:rPr>
        <w:t xml:space="preserve">Supplementary </w:t>
      </w:r>
      <w:r w:rsidR="005E41B9">
        <w:rPr>
          <w:rFonts w:ascii="Arial" w:eastAsia="Arial" w:hAnsi="Arial" w:cs="Arial"/>
          <w:color w:val="0070C0"/>
          <w:sz w:val="22"/>
          <w:szCs w:val="22"/>
          <w:highlight w:val="white"/>
        </w:rPr>
        <w:t>Figure 4</w:t>
      </w:r>
      <w:r w:rsidRPr="00265685">
        <w:rPr>
          <w:rFonts w:ascii="Arial" w:eastAsia="Arial" w:hAnsi="Arial" w:cs="Arial"/>
          <w:color w:val="auto"/>
          <w:sz w:val="22"/>
          <w:szCs w:val="22"/>
          <w:highlight w:val="white"/>
        </w:rPr>
        <w:t>).</w:t>
      </w:r>
      <w:commentRangeEnd w:id="289"/>
      <w:r w:rsidR="00300605" w:rsidRPr="00265685">
        <w:rPr>
          <w:rFonts w:ascii="Arial" w:eastAsia="Arial" w:hAnsi="Arial" w:cs="Arial"/>
          <w:color w:val="auto"/>
          <w:sz w:val="22"/>
          <w:szCs w:val="22"/>
          <w:highlight w:val="white"/>
        </w:rPr>
        <w:commentReference w:id="289"/>
      </w:r>
    </w:p>
    <w:p w14:paraId="33B771C8" w14:textId="77777777" w:rsidR="003B71E2" w:rsidRPr="00D44B79" w:rsidRDefault="003B71E2" w:rsidP="00BB6367">
      <w:pPr>
        <w:spacing w:line="276" w:lineRule="auto"/>
        <w:jc w:val="left"/>
        <w:rPr>
          <w:rFonts w:ascii="Arial" w:eastAsia="Arial" w:hAnsi="Arial" w:cs="Arial"/>
          <w:color w:val="000000"/>
          <w:sz w:val="22"/>
          <w:szCs w:val="22"/>
          <w:highlight w:val="white"/>
        </w:rPr>
      </w:pPr>
    </w:p>
    <w:p w14:paraId="720BB108" w14:textId="77777777" w:rsidR="00AF1A75" w:rsidRPr="00B22FD7" w:rsidRDefault="00AF1A75" w:rsidP="00BB6367">
      <w:pPr>
        <w:jc w:val="left"/>
        <w:rPr>
          <w:rFonts w:ascii="Arial" w:hAnsi="Arial" w:cs="Arial"/>
        </w:rPr>
      </w:pPr>
      <w:bookmarkStart w:id="290" w:name="h.1fob9te" w:colFirst="0" w:colLast="0"/>
      <w:bookmarkEnd w:id="290"/>
    </w:p>
    <w:p w14:paraId="45937611" w14:textId="77777777" w:rsidR="00AF1A75" w:rsidRPr="00B22FD7" w:rsidRDefault="00B92B21" w:rsidP="00C406C9">
      <w:pPr>
        <w:pStyle w:val="Heading4"/>
        <w:spacing w:line="276" w:lineRule="auto"/>
        <w:rPr>
          <w:rFonts w:ascii="Arial" w:hAnsi="Arial" w:cs="Arial"/>
        </w:rPr>
      </w:pPr>
      <w:r w:rsidRPr="00D44B79">
        <w:rPr>
          <w:rFonts w:ascii="Arial" w:eastAsia="Arial" w:hAnsi="Arial" w:cs="Arial"/>
          <w:b/>
          <w:sz w:val="22"/>
          <w:szCs w:val="22"/>
        </w:rPr>
        <w:t xml:space="preserve">Detection of tumor methylation haplotype regions in circulating DNA. </w:t>
      </w:r>
    </w:p>
    <w:p w14:paraId="45255540" w14:textId="77777777" w:rsidR="00AF1A75" w:rsidRPr="00B22FD7" w:rsidRDefault="00AF1A75" w:rsidP="00300605">
      <w:pPr>
        <w:spacing w:line="276" w:lineRule="auto"/>
        <w:jc w:val="left"/>
        <w:rPr>
          <w:rFonts w:ascii="Arial" w:hAnsi="Arial" w:cs="Arial"/>
        </w:rPr>
      </w:pPr>
    </w:p>
    <w:p w14:paraId="02941E56" w14:textId="464B4DA8" w:rsidR="008518FD" w:rsidRPr="00B22FD7" w:rsidRDefault="00B92B21" w:rsidP="007206AD">
      <w:pPr>
        <w:spacing w:line="276" w:lineRule="auto"/>
        <w:jc w:val="left"/>
        <w:rPr>
          <w:rFonts w:ascii="Arial" w:hAnsi="Arial" w:cs="Arial"/>
        </w:rPr>
      </w:pPr>
      <w:r w:rsidRPr="00D44B79">
        <w:rPr>
          <w:rFonts w:ascii="Arial" w:eastAsia="Arial" w:hAnsi="Arial" w:cs="Arial"/>
          <w:color w:val="000000"/>
        </w:rPr>
        <w:t>A unique aspect of methylation haplotype analysis is that the pattern of co-methylation, especially within MHBs, is robust in capturing rare events in a mixed population of molecules or cells, in the presence of biological noise or technical variability (ie. incomplete bisulfite conversion</w:t>
      </w:r>
      <w:r w:rsidR="00F11798" w:rsidRPr="00D44B79">
        <w:rPr>
          <w:rFonts w:ascii="Arial" w:eastAsia="Arial" w:hAnsi="Arial" w:cs="Arial"/>
          <w:color w:val="000000"/>
        </w:rPr>
        <w:t xml:space="preserve"> or</w:t>
      </w:r>
      <w:r w:rsidRPr="00D44B79">
        <w:rPr>
          <w:rFonts w:ascii="Arial" w:eastAsia="Arial" w:hAnsi="Arial" w:cs="Arial"/>
          <w:color w:val="000000"/>
        </w:rPr>
        <w:t xml:space="preserve"> sequencing errors). To explore the clinical utility, we next focused on the methylation haplotype analysis of primary tumor tissues, as well as plasma from cancer patients of which various low fractions (typically </w:t>
      </w:r>
      <w:del w:id="291" w:author="Kun Zhang" w:date="2016-04-30T10:17:00Z">
        <w:r w:rsidRPr="00D44B79" w:rsidDel="00F7367B">
          <w:rPr>
            <w:rFonts w:ascii="Arial" w:eastAsia="Arial" w:hAnsi="Arial" w:cs="Arial"/>
            <w:color w:val="000000"/>
          </w:rPr>
          <w:delText>&lt;</w:delText>
        </w:r>
      </w:del>
      <w:r w:rsidRPr="00D44B79">
        <w:rPr>
          <w:rFonts w:ascii="Arial" w:eastAsia="Arial" w:hAnsi="Arial" w:cs="Arial"/>
          <w:color w:val="000000"/>
        </w:rPr>
        <w:t>0.1</w:t>
      </w:r>
      <w:ins w:id="292" w:author="Kun Zhang" w:date="2016-04-30T10:17:00Z">
        <w:r w:rsidR="00F7367B">
          <w:rPr>
            <w:rFonts w:ascii="Arial" w:eastAsia="Arial" w:hAnsi="Arial" w:cs="Arial"/>
            <w:color w:val="000000"/>
          </w:rPr>
          <w:t>-1</w:t>
        </w:r>
      </w:ins>
      <w:r w:rsidRPr="00D44B79">
        <w:rPr>
          <w:rFonts w:ascii="Arial" w:eastAsia="Arial" w:hAnsi="Arial" w:cs="Arial"/>
          <w:color w:val="000000"/>
        </w:rPr>
        <w:t xml:space="preserve">%) of DNA molecules were released from tumor cells. </w:t>
      </w:r>
    </w:p>
    <w:p w14:paraId="14518B6D" w14:textId="77777777" w:rsidR="00EC1A66" w:rsidRPr="00D44B79" w:rsidRDefault="00EC1A66" w:rsidP="008518FD">
      <w:pPr>
        <w:spacing w:line="276" w:lineRule="auto"/>
        <w:jc w:val="left"/>
        <w:rPr>
          <w:rFonts w:ascii="Arial" w:eastAsia="Arial" w:hAnsi="Arial" w:cs="Arial"/>
          <w:color w:val="000000"/>
        </w:rPr>
      </w:pPr>
    </w:p>
    <w:p w14:paraId="1DCA6F89" w14:textId="051B4E5C" w:rsidR="008518FD" w:rsidRDefault="008518FD">
      <w:pPr>
        <w:spacing w:line="276" w:lineRule="auto"/>
        <w:jc w:val="left"/>
        <w:rPr>
          <w:rFonts w:ascii="Arial" w:eastAsia="Arial" w:hAnsi="Arial" w:cs="Arial"/>
          <w:color w:val="000000"/>
        </w:rPr>
      </w:pPr>
      <w:r w:rsidRPr="00D44B79">
        <w:rPr>
          <w:rFonts w:ascii="Arial" w:eastAsia="Arial" w:hAnsi="Arial" w:cs="Arial"/>
          <w:color w:val="000000"/>
        </w:rPr>
        <w:t>We tried to identify cancer specific hyper</w:t>
      </w:r>
      <w:r w:rsidR="001F31DD" w:rsidRPr="00D44B79">
        <w:rPr>
          <w:rFonts w:ascii="Arial" w:eastAsia="Arial" w:hAnsi="Arial" w:cs="Arial"/>
          <w:color w:val="000000"/>
        </w:rPr>
        <w:t>-</w:t>
      </w:r>
      <w:r w:rsidRPr="00D44B79">
        <w:rPr>
          <w:rFonts w:ascii="Arial" w:eastAsia="Arial" w:hAnsi="Arial" w:cs="Arial"/>
          <w:color w:val="000000"/>
        </w:rPr>
        <w:t xml:space="preserve">methylated regions to investigate the power of cancer </w:t>
      </w:r>
      <w:r w:rsidRPr="006E75C2">
        <w:rPr>
          <w:rFonts w:ascii="Arial" w:eastAsia="Arial" w:hAnsi="Arial" w:cs="Arial"/>
          <w:color w:val="000000"/>
        </w:rPr>
        <w:t xml:space="preserve">diagnosis with MHL by comparing patient plasma with healthy plasma. The contents of cell-free DNA varies dramatically in cancer and normal plasma samples. </w:t>
      </w:r>
      <w:commentRangeStart w:id="293"/>
      <w:r w:rsidRPr="00B22FD7">
        <w:rPr>
          <w:rFonts w:ascii="Arial" w:eastAsia="Arial" w:hAnsi="Arial" w:cs="Arial"/>
          <w:color w:val="000000"/>
        </w:rPr>
        <w:t>The patient plasma samples</w:t>
      </w:r>
      <w:r w:rsidR="00AE5813">
        <w:rPr>
          <w:rFonts w:ascii="Arial" w:eastAsia="Arial" w:hAnsi="Arial" w:cs="Arial"/>
          <w:color w:val="000000"/>
        </w:rPr>
        <w:t xml:space="preserve"> </w:t>
      </w:r>
      <w:r w:rsidR="00AE5813" w:rsidRPr="00383E57">
        <w:rPr>
          <w:rFonts w:ascii="Arial" w:eastAsia="Arial" w:hAnsi="Arial" w:cs="Arial"/>
          <w:color w:val="000000"/>
          <w:highlight w:val="yellow"/>
        </w:rPr>
        <w:t>(1 mL)</w:t>
      </w:r>
      <w:r w:rsidRPr="00B22FD7">
        <w:rPr>
          <w:rFonts w:ascii="Arial" w:eastAsia="Arial" w:hAnsi="Arial" w:cs="Arial"/>
          <w:color w:val="000000"/>
        </w:rPr>
        <w:t xml:space="preserve"> yielded from 4 ng to 122 ng of DNA while the normal samples</w:t>
      </w:r>
      <w:r w:rsidR="00AE5813">
        <w:rPr>
          <w:rFonts w:ascii="Arial" w:eastAsia="Arial" w:hAnsi="Arial" w:cs="Arial"/>
          <w:color w:val="000000"/>
        </w:rPr>
        <w:t xml:space="preserve"> (1mL)</w:t>
      </w:r>
      <w:r w:rsidRPr="00B22FD7">
        <w:rPr>
          <w:rFonts w:ascii="Arial" w:eastAsia="Arial" w:hAnsi="Arial" w:cs="Arial"/>
          <w:color w:val="000000"/>
        </w:rPr>
        <w:t xml:space="preserve"> yielded from 2 ng to 35 ng of DNA. </w:t>
      </w:r>
      <w:commentRangeEnd w:id="293"/>
      <w:r w:rsidR="00F7367B">
        <w:rPr>
          <w:rStyle w:val="CommentReference"/>
        </w:rPr>
        <w:commentReference w:id="293"/>
      </w:r>
      <w:r w:rsidRPr="00B22FD7">
        <w:rPr>
          <w:rFonts w:ascii="Arial" w:eastAsia="Arial" w:hAnsi="Arial" w:cs="Arial"/>
          <w:color w:val="000000"/>
        </w:rPr>
        <w:t xml:space="preserve">Considering the low content of cfDNA in both patient and healthy plasma, we applied a scRRBS protocol to generate bisulfite sequencing library from as little as 1 ng of cfDNA </w:t>
      </w:r>
      <w:r w:rsidR="006E75C2" w:rsidRPr="00B22FD7">
        <w:rPr>
          <w:rFonts w:ascii="Arial" w:eastAsia="Arial" w:hAnsi="Arial" w:cs="Arial"/>
          <w:color w:val="000000"/>
        </w:rPr>
        <w:fldChar w:fldCharType="begin">
          <w:fldData xml:space="preserve">PEVuZE5vdGU+PENpdGU+PEF1dGhvcj5HdW88L0F1dGhvcj48WWVhcj4yMDEzPC9ZZWFyPjxSZWNO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</w:fldData>
        </w:fldChar>
      </w:r>
      <w:r w:rsidR="00F248A3">
        <w:rPr>
          <w:rFonts w:ascii="Arial" w:eastAsia="Arial" w:hAnsi="Arial" w:cs="Arial"/>
          <w:color w:val="000000"/>
        </w:rPr>
        <w:instrText xml:space="preserve"> ADDIN EN.CITE </w:instrText>
      </w:r>
      <w:r w:rsidR="00F248A3">
        <w:rPr>
          <w:rFonts w:ascii="Arial" w:eastAsia="Arial" w:hAnsi="Arial" w:cs="Arial"/>
          <w:color w:val="000000"/>
        </w:rPr>
        <w:fldChar w:fldCharType="begin">
          <w:fldData xml:space="preserve">PEVuZE5vdGU+PENpdGU+PEF1dGhvcj5HdW88L0F1dGhvcj48WWVhcj4yMDEzPC9ZZWFyPjxSZWNO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</w:fldData>
        </w:fldChar>
      </w:r>
      <w:r w:rsidR="00F248A3">
        <w:rPr>
          <w:rFonts w:ascii="Arial" w:eastAsia="Arial" w:hAnsi="Arial" w:cs="Arial"/>
          <w:color w:val="000000"/>
        </w:rPr>
        <w:instrText xml:space="preserve"> ADDIN EN.CITE.DATA </w:instrText>
      </w:r>
      <w:r w:rsidR="00F248A3">
        <w:rPr>
          <w:rFonts w:ascii="Arial" w:eastAsia="Arial" w:hAnsi="Arial" w:cs="Arial"/>
          <w:color w:val="000000"/>
        </w:rPr>
      </w:r>
      <w:r w:rsidR="00F248A3">
        <w:rPr>
          <w:rFonts w:ascii="Arial" w:eastAsia="Arial" w:hAnsi="Arial" w:cs="Arial"/>
          <w:color w:val="000000"/>
        </w:rPr>
        <w:fldChar w:fldCharType="end"/>
      </w:r>
      <w:r w:rsidR="006E75C2" w:rsidRPr="00B22FD7">
        <w:rPr>
          <w:rFonts w:ascii="Arial" w:eastAsia="Arial" w:hAnsi="Arial" w:cs="Arial"/>
          <w:color w:val="000000"/>
        </w:rPr>
      </w:r>
      <w:r w:rsidR="006E75C2" w:rsidRPr="00B22FD7">
        <w:rPr>
          <w:rFonts w:ascii="Arial" w:eastAsia="Arial" w:hAnsi="Arial" w:cs="Arial"/>
          <w:color w:val="000000"/>
        </w:rPr>
        <w:fldChar w:fldCharType="separate"/>
      </w:r>
      <w:r w:rsidR="00F248A3">
        <w:rPr>
          <w:rFonts w:ascii="Arial" w:eastAsia="Arial" w:hAnsi="Arial" w:cs="Arial"/>
          <w:noProof/>
          <w:color w:val="000000"/>
        </w:rPr>
        <w:t>[</w:t>
      </w:r>
      <w:hyperlink w:anchor="_ENREF_20" w:tooltip="Guo, 2013 #723" w:history="1">
        <w:r w:rsidR="00704710">
          <w:rPr>
            <w:rFonts w:ascii="Arial" w:eastAsia="Arial" w:hAnsi="Arial" w:cs="Arial"/>
            <w:noProof/>
            <w:color w:val="000000"/>
          </w:rPr>
          <w:t>20</w:t>
        </w:r>
      </w:hyperlink>
      <w:r w:rsidR="00F248A3">
        <w:rPr>
          <w:rFonts w:ascii="Arial" w:eastAsia="Arial" w:hAnsi="Arial" w:cs="Arial"/>
          <w:noProof/>
          <w:color w:val="000000"/>
        </w:rPr>
        <w:t>]</w:t>
      </w:r>
      <w:r w:rsidR="006E75C2" w:rsidRPr="00B22FD7">
        <w:rPr>
          <w:rFonts w:ascii="Arial" w:eastAsia="Arial" w:hAnsi="Arial" w:cs="Arial"/>
          <w:color w:val="000000"/>
        </w:rPr>
        <w:fldChar w:fldCharType="end"/>
      </w:r>
      <w:r w:rsidRPr="00B22FD7">
        <w:rPr>
          <w:rFonts w:ascii="Arial" w:eastAsia="Arial" w:hAnsi="Arial" w:cs="Arial"/>
          <w:color w:val="000000"/>
        </w:rPr>
        <w:t xml:space="preserve">. </w:t>
      </w:r>
      <w:r w:rsidRPr="006E75C2">
        <w:rPr>
          <w:rFonts w:ascii="Arial" w:eastAsia="Arial" w:hAnsi="Arial" w:cs="Arial"/>
          <w:color w:val="000000"/>
        </w:rPr>
        <w:t xml:space="preserve">The genome-wide DNA methylation profiles for 30 colon cancer plasma, 29 lung cancer plasma, 10 pancreatic cancer plasma and 20 normal plasma were established by RRBS with an average of </w:t>
      </w:r>
      <w:r w:rsidRPr="00B22FD7">
        <w:rPr>
          <w:rFonts w:ascii="Arial" w:eastAsia="Arial" w:hAnsi="Arial" w:cs="Arial"/>
          <w:color w:val="000000"/>
        </w:rPr>
        <w:t>3.4 million paired-end 150bp reads</w:t>
      </w:r>
      <w:r w:rsidRPr="006E75C2">
        <w:rPr>
          <w:rFonts w:ascii="Arial" w:eastAsia="Arial" w:hAnsi="Arial" w:cs="Arial"/>
          <w:color w:val="000000"/>
        </w:rPr>
        <w:t xml:space="preserve"> per sample.</w:t>
      </w:r>
      <w:r w:rsidR="00933FBF">
        <w:rPr>
          <w:rFonts w:ascii="Arial" w:eastAsia="Arial" w:hAnsi="Arial" w:cs="Arial"/>
          <w:color w:val="000000"/>
        </w:rPr>
        <w:t xml:space="preserve"> </w:t>
      </w:r>
      <w:r w:rsidR="00650E7A" w:rsidRPr="00B52128">
        <w:rPr>
          <w:rFonts w:ascii="Arial" w:eastAsia="Arial" w:hAnsi="Arial" w:cs="Arial"/>
          <w:color w:val="000000"/>
          <w:highlight w:val="yellow"/>
          <w:rPrChange w:id="294" w:author="Shicheng Guo" w:date="2016-05-02T19:36:00Z">
            <w:rPr>
              <w:rFonts w:ascii="Arial" w:eastAsia="Arial" w:hAnsi="Arial" w:cs="Arial"/>
              <w:color w:val="000000"/>
            </w:rPr>
          </w:rPrChange>
        </w:rPr>
        <w:t xml:space="preserve">In average, 57.7% MHBs derived from WGBS dataset were covered in </w:t>
      </w:r>
      <w:r w:rsidR="00136CAE" w:rsidRPr="00B52128">
        <w:rPr>
          <w:rFonts w:ascii="Arial" w:eastAsia="Arial" w:hAnsi="Arial" w:cs="Arial"/>
          <w:color w:val="000000"/>
          <w:highlight w:val="yellow"/>
          <w:rPrChange w:id="295" w:author="Shicheng Guo" w:date="2016-05-02T19:36:00Z">
            <w:rPr>
              <w:rFonts w:ascii="Arial" w:eastAsia="Arial" w:hAnsi="Arial" w:cs="Arial"/>
              <w:color w:val="000000"/>
            </w:rPr>
          </w:rPrChange>
        </w:rPr>
        <w:t>RRBS dataset</w:t>
      </w:r>
      <w:r w:rsidR="00EA1BED" w:rsidRPr="00B52128">
        <w:rPr>
          <w:rFonts w:ascii="Arial" w:eastAsia="Arial" w:hAnsi="Arial" w:cs="Arial"/>
          <w:color w:val="000000"/>
          <w:highlight w:val="yellow"/>
          <w:rPrChange w:id="296" w:author="Shicheng Guo" w:date="2016-05-02T19:36:00Z">
            <w:rPr>
              <w:rFonts w:ascii="Arial" w:eastAsia="Arial" w:hAnsi="Arial" w:cs="Arial"/>
              <w:color w:val="000000"/>
            </w:rPr>
          </w:rPrChange>
        </w:rPr>
        <w:t xml:space="preserve"> with 52.4% </w:t>
      </w:r>
      <w:r w:rsidR="00755880" w:rsidRPr="00B52128">
        <w:rPr>
          <w:rFonts w:ascii="Arial" w:eastAsia="Arial" w:hAnsi="Arial" w:cs="Arial"/>
          <w:color w:val="000000"/>
          <w:highlight w:val="yellow"/>
          <w:rPrChange w:id="297" w:author="Shicheng Guo" w:date="2016-05-02T19:36:00Z">
            <w:rPr>
              <w:rFonts w:ascii="Arial" w:eastAsia="Arial" w:hAnsi="Arial" w:cs="Arial"/>
              <w:color w:val="000000"/>
            </w:rPr>
          </w:rPrChange>
        </w:rPr>
        <w:t xml:space="preserve">MHBs </w:t>
      </w:r>
      <w:r w:rsidR="00EA1BED" w:rsidRPr="00B52128">
        <w:rPr>
          <w:rFonts w:ascii="Arial" w:eastAsia="Arial" w:hAnsi="Arial" w:cs="Arial"/>
          <w:color w:val="000000"/>
          <w:highlight w:val="yellow"/>
          <w:rPrChange w:id="298" w:author="Shicheng Guo" w:date="2016-05-02T19:36:00Z">
            <w:rPr>
              <w:rFonts w:ascii="Arial" w:eastAsia="Arial" w:hAnsi="Arial" w:cs="Arial"/>
              <w:color w:val="000000"/>
            </w:rPr>
          </w:rPrChange>
        </w:rPr>
        <w:t>were covered by fresh tumor tissue, 55.3%</w:t>
      </w:r>
      <w:r w:rsidR="00755880" w:rsidRPr="00B52128">
        <w:rPr>
          <w:rFonts w:ascii="Arial" w:eastAsia="Arial" w:hAnsi="Arial" w:cs="Arial"/>
          <w:color w:val="000000"/>
          <w:highlight w:val="yellow"/>
          <w:rPrChange w:id="299" w:author="Shicheng Guo" w:date="2016-05-02T19:36:00Z">
            <w:rPr>
              <w:rFonts w:ascii="Arial" w:eastAsia="Arial" w:hAnsi="Arial" w:cs="Arial"/>
              <w:color w:val="000000"/>
            </w:rPr>
          </w:rPrChange>
        </w:rPr>
        <w:t xml:space="preserve"> MHBs</w:t>
      </w:r>
      <w:r w:rsidR="00EA1BED" w:rsidRPr="00B52128">
        <w:rPr>
          <w:rFonts w:ascii="Arial" w:eastAsia="Arial" w:hAnsi="Arial" w:cs="Arial"/>
          <w:color w:val="000000"/>
          <w:highlight w:val="yellow"/>
          <w:rPrChange w:id="300" w:author="Shicheng Guo" w:date="2016-05-02T19:36:00Z">
            <w:rPr>
              <w:rFonts w:ascii="Arial" w:eastAsia="Arial" w:hAnsi="Arial" w:cs="Arial"/>
              <w:color w:val="000000"/>
            </w:rPr>
          </w:rPrChange>
        </w:rPr>
        <w:t xml:space="preserve"> were covered by frozen tumor tissue as well as 58.1% </w:t>
      </w:r>
      <w:r w:rsidR="00755880" w:rsidRPr="00B52128">
        <w:rPr>
          <w:rFonts w:ascii="Arial" w:eastAsia="Arial" w:hAnsi="Arial" w:cs="Arial"/>
          <w:color w:val="000000"/>
          <w:highlight w:val="yellow"/>
          <w:rPrChange w:id="301" w:author="Shicheng Guo" w:date="2016-05-02T19:36:00Z">
            <w:rPr>
              <w:rFonts w:ascii="Arial" w:eastAsia="Arial" w:hAnsi="Arial" w:cs="Arial"/>
              <w:color w:val="000000"/>
            </w:rPr>
          </w:rPrChange>
        </w:rPr>
        <w:t xml:space="preserve">MHBs </w:t>
      </w:r>
      <w:r w:rsidR="00EA1BED" w:rsidRPr="00B52128">
        <w:rPr>
          <w:rFonts w:ascii="Arial" w:eastAsia="Arial" w:hAnsi="Arial" w:cs="Arial"/>
          <w:color w:val="000000"/>
          <w:highlight w:val="yellow"/>
          <w:rPrChange w:id="302" w:author="Shicheng Guo" w:date="2016-05-02T19:36:00Z">
            <w:rPr>
              <w:rFonts w:ascii="Arial" w:eastAsia="Arial" w:hAnsi="Arial" w:cs="Arial"/>
              <w:color w:val="000000"/>
            </w:rPr>
          </w:rPrChange>
        </w:rPr>
        <w:t>were covered by pla</w:t>
      </w:r>
      <w:r w:rsidR="00596B3F" w:rsidRPr="00B52128">
        <w:rPr>
          <w:rFonts w:ascii="Arial" w:eastAsia="Arial" w:hAnsi="Arial" w:cs="Arial"/>
          <w:color w:val="000000"/>
          <w:highlight w:val="yellow"/>
          <w:rPrChange w:id="303" w:author="Shicheng Guo" w:date="2016-05-02T19:36:00Z">
            <w:rPr>
              <w:rFonts w:ascii="Arial" w:eastAsia="Arial" w:hAnsi="Arial" w:cs="Arial"/>
              <w:color w:val="000000"/>
            </w:rPr>
          </w:rPrChange>
        </w:rPr>
        <w:t>sma samples.</w:t>
      </w:r>
    </w:p>
    <w:p w14:paraId="66EB1D12" w14:textId="77777777" w:rsidR="004A154B" w:rsidRPr="00B22FD7" w:rsidRDefault="004A154B">
      <w:pPr>
        <w:spacing w:line="276" w:lineRule="auto"/>
        <w:jc w:val="left"/>
        <w:rPr>
          <w:rFonts w:ascii="Arial" w:hAnsi="Arial" w:cs="Arial"/>
        </w:rPr>
      </w:pPr>
    </w:p>
    <w:p w14:paraId="6B4C2C08" w14:textId="77777777" w:rsidR="00561795" w:rsidRDefault="00B92B21" w:rsidP="008E098C">
      <w:pPr>
        <w:spacing w:line="276" w:lineRule="auto"/>
        <w:jc w:val="left"/>
        <w:rPr>
          <w:rFonts w:ascii="Arial" w:eastAsia="Arial" w:hAnsi="Arial" w:cs="Arial"/>
          <w:color w:val="000000"/>
          <w:highlight w:val="yellow"/>
        </w:rPr>
      </w:pPr>
      <w:r w:rsidRPr="006E75C2">
        <w:rPr>
          <w:rFonts w:ascii="Arial" w:eastAsia="Arial" w:hAnsi="Arial" w:cs="Arial"/>
          <w:color w:val="000000"/>
        </w:rPr>
        <w:t>Cancer plasma specific MHL biomarkers were then identified by differential analysis with multiple test correction (</w:t>
      </w:r>
      <w:r w:rsidRPr="00B22FD7">
        <w:rPr>
          <w:rFonts w:ascii="Arial" w:eastAsia="Arial" w:hAnsi="Arial" w:cs="Arial"/>
          <w:color w:val="000000"/>
        </w:rPr>
        <w:t>FDR &lt;0.05</w:t>
      </w:r>
      <w:r w:rsidRPr="006E75C2">
        <w:rPr>
          <w:rFonts w:ascii="Arial" w:eastAsia="Arial" w:hAnsi="Arial" w:cs="Arial"/>
          <w:color w:val="000000"/>
        </w:rPr>
        <w:t xml:space="preserve">) compared with normal plasma samples. We identified </w:t>
      </w:r>
      <w:r w:rsidR="009A1ED9">
        <w:rPr>
          <w:rFonts w:ascii="Arial" w:eastAsia="Arial" w:hAnsi="Arial" w:cs="Arial"/>
          <w:color w:val="000000"/>
        </w:rPr>
        <w:t>81</w:t>
      </w:r>
      <w:r w:rsidRPr="006E75C2">
        <w:rPr>
          <w:rFonts w:ascii="Arial" w:eastAsia="Arial" w:hAnsi="Arial" w:cs="Arial"/>
          <w:color w:val="000000"/>
        </w:rPr>
        <w:t xml:space="preserve">, </w:t>
      </w:r>
      <w:r w:rsidR="009A1ED9">
        <w:rPr>
          <w:rFonts w:ascii="Arial" w:eastAsia="Arial" w:hAnsi="Arial" w:cs="Arial"/>
          <w:color w:val="000000"/>
        </w:rPr>
        <w:t xml:space="preserve">94 </w:t>
      </w:r>
      <w:r w:rsidRPr="006E75C2">
        <w:rPr>
          <w:rFonts w:ascii="Arial" w:eastAsia="Arial" w:hAnsi="Arial" w:cs="Arial"/>
          <w:color w:val="000000"/>
        </w:rPr>
        <w:t xml:space="preserve">and </w:t>
      </w:r>
      <w:r w:rsidR="009A1ED9">
        <w:rPr>
          <w:rFonts w:ascii="Arial" w:eastAsia="Arial" w:hAnsi="Arial" w:cs="Arial"/>
          <w:color w:val="000000"/>
        </w:rPr>
        <w:t>37</w:t>
      </w:r>
      <w:r w:rsidRPr="006E75C2">
        <w:rPr>
          <w:rFonts w:ascii="Arial" w:eastAsia="Arial" w:hAnsi="Arial" w:cs="Arial"/>
          <w:color w:val="000000"/>
        </w:rPr>
        <w:t xml:space="preserve"> </w:t>
      </w:r>
      <w:ins w:id="304" w:author="Kun Zhang" w:date="2016-04-30T10:19:00Z">
        <w:r w:rsidR="00F7367B">
          <w:rPr>
            <w:rFonts w:ascii="Arial" w:eastAsia="Arial" w:hAnsi="Arial" w:cs="Arial"/>
            <w:color w:val="000000"/>
          </w:rPr>
          <w:t xml:space="preserve">MHBs with </w:t>
        </w:r>
      </w:ins>
      <w:r w:rsidRPr="006E75C2">
        <w:rPr>
          <w:rFonts w:ascii="Arial" w:eastAsia="Arial" w:hAnsi="Arial" w:cs="Arial"/>
          <w:color w:val="000000"/>
        </w:rPr>
        <w:t>significant</w:t>
      </w:r>
      <w:ins w:id="305" w:author="Kun Zhang" w:date="2016-04-30T10:19:00Z">
        <w:r w:rsidR="00F7367B">
          <w:rPr>
            <w:rFonts w:ascii="Arial" w:eastAsia="Arial" w:hAnsi="Arial" w:cs="Arial"/>
            <w:color w:val="000000"/>
          </w:rPr>
          <w:t>ly</w:t>
        </w:r>
      </w:ins>
      <w:r w:rsidRPr="006E75C2">
        <w:rPr>
          <w:rFonts w:ascii="Arial" w:eastAsia="Arial" w:hAnsi="Arial" w:cs="Arial"/>
          <w:color w:val="000000"/>
        </w:rPr>
        <w:t xml:space="preserve"> different MHL </w:t>
      </w:r>
      <w:del w:id="306" w:author="Kun Zhang" w:date="2016-04-30T10:19:00Z">
        <w:r w:rsidRPr="006E75C2" w:rsidDel="00F7367B">
          <w:rPr>
            <w:rFonts w:ascii="Arial" w:eastAsia="Arial" w:hAnsi="Arial" w:cs="Arial"/>
            <w:color w:val="000000"/>
          </w:rPr>
          <w:delText xml:space="preserve">regions </w:delText>
        </w:r>
      </w:del>
      <w:r w:rsidRPr="006E75C2">
        <w:rPr>
          <w:rFonts w:ascii="Arial" w:eastAsia="Arial" w:hAnsi="Arial" w:cs="Arial"/>
          <w:color w:val="000000"/>
        </w:rPr>
        <w:t>between colon, lung as well as pancreatic cancer plasma and normal plasma (</w:t>
      </w:r>
      <w:r w:rsidRPr="006E75C2">
        <w:rPr>
          <w:rFonts w:ascii="Arial" w:eastAsia="Arial" w:hAnsi="Arial" w:cs="Arial"/>
          <w:color w:val="0070C0"/>
        </w:rPr>
        <w:t>Supplementary Table</w:t>
      </w:r>
      <w:r w:rsidR="005C2CB8">
        <w:rPr>
          <w:rFonts w:ascii="Arial" w:eastAsia="Arial" w:hAnsi="Arial" w:cs="Arial"/>
          <w:color w:val="0070C0"/>
        </w:rPr>
        <w:t xml:space="preserve"> </w:t>
      </w:r>
      <w:r w:rsidR="007D359E">
        <w:rPr>
          <w:rFonts w:ascii="Arial" w:eastAsia="Arial" w:hAnsi="Arial" w:cs="Arial"/>
          <w:color w:val="0070C0"/>
        </w:rPr>
        <w:t>4</w:t>
      </w:r>
      <w:r w:rsidR="007D359E" w:rsidRPr="006E75C2">
        <w:rPr>
          <w:rFonts w:ascii="Arial" w:eastAsia="Arial" w:hAnsi="Arial" w:cs="Arial"/>
          <w:color w:val="0070C0"/>
        </w:rPr>
        <w:t>,</w:t>
      </w:r>
      <w:r w:rsidRPr="006E75C2">
        <w:rPr>
          <w:rFonts w:ascii="Arial" w:eastAsia="Arial" w:hAnsi="Arial" w:cs="Arial"/>
          <w:color w:val="0070C0"/>
        </w:rPr>
        <w:t xml:space="preserve"> 5 and 6</w:t>
      </w:r>
      <w:r w:rsidRPr="006E75C2">
        <w:rPr>
          <w:rFonts w:ascii="Arial" w:eastAsia="Arial" w:hAnsi="Arial" w:cs="Arial"/>
          <w:color w:val="002060"/>
        </w:rPr>
        <w:t>)</w:t>
      </w:r>
      <w:del w:id="307" w:author="Kun Zhang" w:date="2016-04-30T10:20:00Z">
        <w:r w:rsidRPr="006E75C2" w:rsidDel="00F7367B">
          <w:rPr>
            <w:rFonts w:ascii="Arial" w:eastAsia="Arial" w:hAnsi="Arial" w:cs="Arial"/>
            <w:color w:val="000000"/>
          </w:rPr>
          <w:delText>, respectively</w:delText>
        </w:r>
      </w:del>
      <w:r w:rsidRPr="006E75C2">
        <w:rPr>
          <w:rFonts w:ascii="Arial" w:eastAsia="Arial" w:hAnsi="Arial" w:cs="Arial"/>
          <w:color w:val="000000"/>
        </w:rPr>
        <w:t xml:space="preserve">. </w:t>
      </w:r>
      <w:r w:rsidRPr="00F7367B">
        <w:rPr>
          <w:rFonts w:ascii="Arial" w:eastAsia="Arial" w:hAnsi="Arial" w:cs="Arial"/>
          <w:color w:val="000000"/>
          <w:highlight w:val="yellow"/>
          <w:rPrChange w:id="308" w:author="Kun Zhang" w:date="2016-04-30T10:20:00Z">
            <w:rPr>
              <w:rFonts w:ascii="Arial" w:eastAsia="Arial" w:hAnsi="Arial" w:cs="Arial"/>
              <w:color w:val="000000"/>
            </w:rPr>
          </w:rPrChange>
        </w:rPr>
        <w:t xml:space="preserve">Based on the significant differential MHL regions, the diagnostic sensitivity for colon cancer, lung cancer and pancreatic cancer could come up to 90%, 93.2% and 95% while the specificity were all as high as 90%. </w:t>
      </w:r>
    </w:p>
    <w:p w14:paraId="5606390D" w14:textId="77777777" w:rsidR="00561795" w:rsidRDefault="00561795" w:rsidP="008E098C">
      <w:pPr>
        <w:spacing w:line="276" w:lineRule="auto"/>
        <w:jc w:val="left"/>
        <w:rPr>
          <w:rFonts w:ascii="Arial" w:eastAsia="Arial" w:hAnsi="Arial" w:cs="Arial"/>
          <w:color w:val="000000"/>
          <w:highlight w:val="yellow"/>
        </w:rPr>
      </w:pPr>
    </w:p>
    <w:p w14:paraId="7425842D" w14:textId="1AF4FADE" w:rsidR="00EC1A66" w:rsidRPr="004E0232" w:rsidRDefault="004244F2" w:rsidP="008E098C">
      <w:pPr>
        <w:spacing w:line="276" w:lineRule="auto"/>
        <w:jc w:val="left"/>
        <w:rPr>
          <w:rFonts w:ascii="Arial" w:eastAsia="Arial" w:hAnsi="Arial" w:cs="Arial"/>
          <w:color w:val="000000"/>
          <w:highlight w:val="yellow"/>
        </w:rPr>
      </w:pPr>
      <w:r>
        <w:rPr>
          <w:rFonts w:ascii="Arial" w:eastAsia="Arial" w:hAnsi="Arial" w:cs="Arial"/>
          <w:color w:val="000000"/>
          <w:highlight w:val="yellow"/>
        </w:rPr>
        <w:t xml:space="preserve">We knew the process of the DNA fragment from the tumor releasing to the blood was truth, however, the </w:t>
      </w:r>
      <w:r w:rsidR="000F266E">
        <w:rPr>
          <w:rFonts w:ascii="Arial" w:eastAsia="Arial" w:hAnsi="Arial" w:cs="Arial"/>
          <w:color w:val="000000"/>
          <w:highlight w:val="yellow"/>
        </w:rPr>
        <w:lastRenderedPageBreak/>
        <w:t xml:space="preserve">process </w:t>
      </w:r>
      <w:r w:rsidRPr="009F6D02">
        <w:rPr>
          <w:rFonts w:ascii="Arial" w:eastAsia="Arial" w:hAnsi="Arial" w:cs="Arial"/>
          <w:color w:val="000000"/>
          <w:highlight w:val="yellow"/>
        </w:rPr>
        <w:t xml:space="preserve">would be a stochastic event and it is hard to detect same genomic fragment is 100% patients. We </w:t>
      </w:r>
      <w:r w:rsidR="00BF526E" w:rsidRPr="009F6D02">
        <w:rPr>
          <w:rFonts w:ascii="Arial" w:eastAsia="Arial" w:hAnsi="Arial" w:cs="Arial"/>
          <w:color w:val="000000"/>
          <w:sz w:val="22"/>
          <w:szCs w:val="22"/>
          <w:highlight w:val="yellow"/>
          <w:rPrChange w:id="309" w:author="Kun Zhang" w:date="2016-04-30T10:20:00Z">
            <w:rPr>
              <w:rFonts w:ascii="Arial" w:eastAsia="Arial" w:hAnsi="Arial" w:cs="Arial"/>
              <w:color w:val="000000"/>
              <w:sz w:val="22"/>
              <w:szCs w:val="22"/>
            </w:rPr>
          </w:rPrChange>
        </w:rPr>
        <w:t>hypothesis that cancer specific hyper-methylated haplotype would be released to plasma randomly, th</w:t>
      </w:r>
      <w:r w:rsidR="00BF526E" w:rsidRPr="009F6D02">
        <w:rPr>
          <w:rFonts w:ascii="Arial" w:eastAsia="Arial" w:hAnsi="Arial" w:cs="Arial"/>
          <w:color w:val="000000"/>
          <w:highlight w:val="yellow"/>
          <w:rPrChange w:id="310" w:author="Kun Zhang" w:date="2016-04-30T10:20:00Z">
            <w:rPr>
              <w:rFonts w:ascii="Arial" w:eastAsia="Arial" w:hAnsi="Arial" w:cs="Arial"/>
              <w:color w:val="000000"/>
            </w:rPr>
          </w:rPrChange>
        </w:rPr>
        <w:t xml:space="preserve">erefore, MHL signals for these regions would be significant </w:t>
      </w:r>
      <w:r w:rsidR="00BF526E" w:rsidRPr="00F7367B">
        <w:rPr>
          <w:rFonts w:ascii="Arial" w:eastAsia="Arial" w:hAnsi="Arial" w:cs="Arial"/>
          <w:color w:val="000000"/>
          <w:highlight w:val="yellow"/>
          <w:rPrChange w:id="311" w:author="Kun Zhang" w:date="2016-04-30T10:20:00Z">
            <w:rPr>
              <w:rFonts w:ascii="Arial" w:eastAsia="Arial" w:hAnsi="Arial" w:cs="Arial"/>
              <w:color w:val="000000"/>
            </w:rPr>
          </w:rPrChange>
        </w:rPr>
        <w:t xml:space="preserve">higher for cancer plasma than normal plasmas. We collected all the MHB regions </w:t>
      </w:r>
      <w:r w:rsidR="00C24311">
        <w:rPr>
          <w:rFonts w:ascii="Arial" w:eastAsia="Arial" w:hAnsi="Arial" w:cs="Arial"/>
          <w:color w:val="000000"/>
          <w:highlight w:val="yellow"/>
        </w:rPr>
        <w:t>whose</w:t>
      </w:r>
      <w:r w:rsidR="00BF526E" w:rsidRPr="00F7367B">
        <w:rPr>
          <w:rFonts w:ascii="Arial" w:eastAsia="Arial" w:hAnsi="Arial" w:cs="Arial"/>
          <w:color w:val="000000"/>
          <w:highlight w:val="yellow"/>
          <w:rPrChange w:id="312" w:author="Kun Zhang" w:date="2016-04-30T10:20:00Z">
            <w:rPr>
              <w:rFonts w:ascii="Arial" w:eastAsia="Arial" w:hAnsi="Arial" w:cs="Arial"/>
              <w:color w:val="000000"/>
            </w:rPr>
          </w:rPrChange>
        </w:rPr>
        <w:t xml:space="preserve"> MHL were positive in cance</w:t>
      </w:r>
      <w:r w:rsidR="0038463F">
        <w:rPr>
          <w:rFonts w:ascii="Arial" w:eastAsia="Arial" w:hAnsi="Arial" w:cs="Arial"/>
          <w:color w:val="000000"/>
          <w:highlight w:val="yellow"/>
        </w:rPr>
        <w:t>r tissues and negative in whole blood (WB) samples</w:t>
      </w:r>
      <w:r w:rsidR="00BC1936">
        <w:rPr>
          <w:rFonts w:ascii="Arial" w:eastAsia="Arial" w:hAnsi="Arial" w:cs="Arial"/>
          <w:color w:val="000000"/>
          <w:highlight w:val="yellow"/>
        </w:rPr>
        <w:t xml:space="preserve"> and then we check the MHL distribution in different groups such as cancer plasma, normal plasma, cancer solid tissue, normal tissues. We</w:t>
      </w:r>
      <w:r w:rsidR="00BF526E" w:rsidRPr="00F7367B">
        <w:rPr>
          <w:rFonts w:ascii="Arial" w:eastAsia="Arial" w:hAnsi="Arial" w:cs="Arial"/>
          <w:color w:val="000000"/>
          <w:highlight w:val="yellow"/>
          <w:rPrChange w:id="313" w:author="Kun Zhang" w:date="2016-04-30T10:20:00Z">
            <w:rPr>
              <w:rFonts w:ascii="Arial" w:eastAsia="Arial" w:hAnsi="Arial" w:cs="Arial"/>
              <w:color w:val="000000"/>
            </w:rPr>
          </w:rPrChange>
        </w:rPr>
        <w:t xml:space="preserve"> found th</w:t>
      </w:r>
      <w:r w:rsidR="00C24311">
        <w:rPr>
          <w:rFonts w:ascii="Arial" w:eastAsia="Arial" w:hAnsi="Arial" w:cs="Arial"/>
          <w:color w:val="000000"/>
          <w:highlight w:val="yellow"/>
        </w:rPr>
        <w:t xml:space="preserve">ese MHBs would be cluster into </w:t>
      </w:r>
      <w:r w:rsidR="00EC5B42">
        <w:rPr>
          <w:rFonts w:ascii="Arial" w:eastAsia="Arial" w:hAnsi="Arial" w:cs="Arial"/>
          <w:color w:val="000000"/>
          <w:highlight w:val="yellow"/>
        </w:rPr>
        <w:t>three</w:t>
      </w:r>
      <w:r w:rsidR="00C24311">
        <w:rPr>
          <w:rFonts w:ascii="Arial" w:eastAsia="Arial" w:hAnsi="Arial" w:cs="Arial"/>
          <w:color w:val="000000"/>
          <w:highlight w:val="yellow"/>
        </w:rPr>
        <w:t xml:space="preserve"> groups </w:t>
      </w:r>
      <w:r w:rsidR="00C2710C">
        <w:rPr>
          <w:rFonts w:ascii="Arial" w:eastAsia="Arial" w:hAnsi="Arial" w:cs="Arial"/>
          <w:color w:val="000000"/>
          <w:highlight w:val="yellow"/>
        </w:rPr>
        <w:t xml:space="preserve">(Figure 4).  </w:t>
      </w:r>
      <w:r w:rsidR="006864F6">
        <w:rPr>
          <w:rFonts w:ascii="Arial" w:eastAsia="Arial" w:hAnsi="Arial" w:cs="Arial"/>
          <w:color w:val="000000"/>
          <w:highlight w:val="yellow"/>
        </w:rPr>
        <w:t>Regardless</w:t>
      </w:r>
      <w:r w:rsidR="00C2710C">
        <w:rPr>
          <w:rFonts w:ascii="Arial" w:eastAsia="Arial" w:hAnsi="Arial" w:cs="Arial"/>
          <w:color w:val="000000"/>
          <w:highlight w:val="yellow"/>
        </w:rPr>
        <w:t xml:space="preserve"> of cancer dataset</w:t>
      </w:r>
      <w:r w:rsidR="00E53DBE">
        <w:rPr>
          <w:rFonts w:ascii="Arial" w:eastAsia="Arial" w:hAnsi="Arial" w:cs="Arial"/>
          <w:color w:val="000000"/>
          <w:highlight w:val="yellow"/>
        </w:rPr>
        <w:t xml:space="preserve"> and MHB groups</w:t>
      </w:r>
      <w:r w:rsidR="00C2710C">
        <w:rPr>
          <w:rFonts w:ascii="Arial" w:eastAsia="Arial" w:hAnsi="Arial" w:cs="Arial"/>
          <w:color w:val="000000"/>
          <w:highlight w:val="yellow"/>
        </w:rPr>
        <w:t xml:space="preserve">, </w:t>
      </w:r>
      <w:r w:rsidR="00BF526E" w:rsidRPr="00F7367B">
        <w:rPr>
          <w:rFonts w:ascii="Arial" w:eastAsia="Arial" w:hAnsi="Arial" w:cs="Arial"/>
          <w:color w:val="000000"/>
          <w:highlight w:val="yellow"/>
          <w:rPrChange w:id="314" w:author="Kun Zhang" w:date="2016-04-30T10:20:00Z">
            <w:rPr>
              <w:rFonts w:ascii="Arial" w:eastAsia="Arial" w:hAnsi="Arial" w:cs="Arial"/>
              <w:color w:val="000000"/>
            </w:rPr>
          </w:rPrChange>
        </w:rPr>
        <w:t>significantly higher</w:t>
      </w:r>
      <w:r w:rsidR="00C2710C">
        <w:rPr>
          <w:rFonts w:ascii="Arial" w:eastAsia="Arial" w:hAnsi="Arial" w:cs="Arial"/>
          <w:color w:val="000000"/>
          <w:highlight w:val="yellow"/>
        </w:rPr>
        <w:t xml:space="preserve"> MHL</w:t>
      </w:r>
      <w:r w:rsidR="00BF526E" w:rsidRPr="00F7367B">
        <w:rPr>
          <w:rFonts w:ascii="Arial" w:eastAsia="Arial" w:hAnsi="Arial" w:cs="Arial"/>
          <w:color w:val="000000"/>
          <w:highlight w:val="yellow"/>
          <w:rPrChange w:id="315" w:author="Kun Zhang" w:date="2016-04-30T10:20:00Z">
            <w:rPr>
              <w:rFonts w:ascii="Arial" w:eastAsia="Arial" w:hAnsi="Arial" w:cs="Arial"/>
              <w:color w:val="000000"/>
            </w:rPr>
          </w:rPrChange>
        </w:rPr>
        <w:t xml:space="preserve"> in cancer plasma compared with normal plasma </w:t>
      </w:r>
      <w:r w:rsidR="00C2710C">
        <w:rPr>
          <w:rFonts w:ascii="Arial" w:eastAsia="Arial" w:hAnsi="Arial" w:cs="Arial"/>
          <w:color w:val="000000"/>
          <w:highlight w:val="yellow"/>
        </w:rPr>
        <w:t>wer</w:t>
      </w:r>
      <w:r w:rsidR="00E53DBE">
        <w:rPr>
          <w:rFonts w:ascii="Arial" w:eastAsia="Arial" w:hAnsi="Arial" w:cs="Arial"/>
          <w:color w:val="000000"/>
          <w:highlight w:val="yellow"/>
        </w:rPr>
        <w:t>e found</w:t>
      </w:r>
      <w:r w:rsidR="006864F6">
        <w:rPr>
          <w:rFonts w:ascii="Arial" w:eastAsia="Arial" w:hAnsi="Arial" w:cs="Arial"/>
          <w:color w:val="000000"/>
          <w:highlight w:val="yellow"/>
        </w:rPr>
        <w:t xml:space="preserve"> (Figure 4 and Supplementary</w:t>
      </w:r>
      <w:r w:rsidR="00F417CF">
        <w:rPr>
          <w:rFonts w:ascii="Arial" w:eastAsia="Arial" w:hAnsi="Arial" w:cs="Arial"/>
          <w:color w:val="000000"/>
          <w:highlight w:val="yellow"/>
        </w:rPr>
        <w:t xml:space="preserve"> Figure</w:t>
      </w:r>
      <w:r w:rsidR="006864F6">
        <w:rPr>
          <w:rFonts w:ascii="Arial" w:eastAsia="Arial" w:hAnsi="Arial" w:cs="Arial"/>
          <w:color w:val="000000"/>
          <w:highlight w:val="yellow"/>
        </w:rPr>
        <w:t>)</w:t>
      </w:r>
      <w:r w:rsidR="00E53DBE">
        <w:rPr>
          <w:rFonts w:ascii="Arial" w:eastAsia="Arial" w:hAnsi="Arial" w:cs="Arial"/>
          <w:color w:val="000000"/>
          <w:highlight w:val="yellow"/>
        </w:rPr>
        <w:t>.</w:t>
      </w:r>
      <w:r w:rsidR="006B0D79">
        <w:rPr>
          <w:rFonts w:ascii="Arial" w:eastAsia="Arial" w:hAnsi="Arial" w:cs="Arial"/>
          <w:color w:val="000000"/>
          <w:highlight w:val="yellow"/>
        </w:rPr>
        <w:t xml:space="preserve"> We notice the </w:t>
      </w:r>
      <w:r w:rsidR="00FF2BE8">
        <w:rPr>
          <w:rFonts w:ascii="Arial" w:eastAsia="Arial" w:hAnsi="Arial" w:cs="Arial"/>
          <w:color w:val="000000"/>
          <w:highlight w:val="yellow"/>
        </w:rPr>
        <w:t>MHB Group II (GII) were promising methylation biomarkers which could be applied to be cancer non-invasive diagnosis and were hypermethylated only in cancer tissues while hypomethylated in all the normal tissues</w:t>
      </w:r>
      <w:r w:rsidR="00DE0E5A">
        <w:rPr>
          <w:rFonts w:ascii="Arial" w:eastAsia="Arial" w:hAnsi="Arial" w:cs="Arial"/>
          <w:color w:val="000000"/>
          <w:highlight w:val="yellow"/>
        </w:rPr>
        <w:t xml:space="preserve"> and normal plasmas</w:t>
      </w:r>
      <w:r w:rsidR="00FF2BE8">
        <w:rPr>
          <w:rFonts w:ascii="Arial" w:eastAsia="Arial" w:hAnsi="Arial" w:cs="Arial"/>
          <w:color w:val="000000"/>
          <w:highlight w:val="yellow"/>
        </w:rPr>
        <w:t xml:space="preserve">. For </w:t>
      </w:r>
      <w:r w:rsidR="00994EB6">
        <w:rPr>
          <w:rFonts w:ascii="Arial" w:eastAsia="Arial" w:hAnsi="Arial" w:cs="Arial"/>
          <w:color w:val="000000"/>
          <w:highlight w:val="yellow"/>
        </w:rPr>
        <w:t xml:space="preserve">GII regions the MHL in cancer plasma were significantly higher than that in normal plasmas </w:t>
      </w:r>
      <w:r w:rsidR="00BF526E" w:rsidRPr="00F7367B">
        <w:rPr>
          <w:rFonts w:ascii="Arial" w:eastAsia="Arial" w:hAnsi="Arial" w:cs="Arial"/>
          <w:color w:val="000000"/>
          <w:highlight w:val="yellow"/>
          <w:rPrChange w:id="316" w:author="Kun Zhang" w:date="2016-04-30T10:20:00Z">
            <w:rPr>
              <w:rFonts w:ascii="Arial" w:eastAsia="Arial" w:hAnsi="Arial" w:cs="Arial"/>
              <w:color w:val="000000"/>
            </w:rPr>
          </w:rPrChange>
        </w:rPr>
        <w:t xml:space="preserve">with P-value of </w:t>
      </w:r>
      <w:r w:rsidR="00A838AD">
        <w:rPr>
          <w:rFonts w:ascii="Arial" w:eastAsia="Arial" w:hAnsi="Arial" w:cs="Arial"/>
          <w:color w:val="000000"/>
          <w:highlight w:val="yellow"/>
        </w:rPr>
        <w:t>1.4</w:t>
      </w:r>
      <w:r w:rsidR="00BF526E" w:rsidRPr="00F7367B">
        <w:rPr>
          <w:rFonts w:ascii="Arial" w:eastAsia="Arial" w:hAnsi="Arial" w:cs="Arial"/>
          <w:color w:val="000000"/>
          <w:highlight w:val="yellow"/>
          <w:rPrChange w:id="317" w:author="Kun Zhang" w:date="2016-04-30T10:20:00Z">
            <w:rPr>
              <w:rFonts w:ascii="Arial" w:eastAsia="Arial" w:hAnsi="Arial" w:cs="Arial"/>
              <w:color w:val="000000"/>
            </w:rPr>
          </w:rPrChange>
        </w:rPr>
        <w:t>×10</w:t>
      </w:r>
      <w:r w:rsidR="00BF526E" w:rsidRPr="00F7367B">
        <w:rPr>
          <w:rFonts w:ascii="Arial" w:eastAsia="Arial" w:hAnsi="Arial" w:cs="Arial"/>
          <w:color w:val="000000"/>
          <w:highlight w:val="yellow"/>
          <w:vertAlign w:val="superscript"/>
          <w:rPrChange w:id="318" w:author="Kun Zhang" w:date="2016-04-30T10:20:00Z">
            <w:rPr>
              <w:rFonts w:ascii="Arial" w:eastAsia="Arial" w:hAnsi="Arial" w:cs="Arial"/>
              <w:color w:val="000000"/>
              <w:vertAlign w:val="superscript"/>
            </w:rPr>
          </w:rPrChange>
        </w:rPr>
        <w:t>-</w:t>
      </w:r>
      <w:r w:rsidR="00A838AD">
        <w:rPr>
          <w:rFonts w:ascii="Arial" w:eastAsia="Arial" w:hAnsi="Arial" w:cs="Arial"/>
          <w:color w:val="000000"/>
          <w:highlight w:val="yellow"/>
          <w:vertAlign w:val="superscript"/>
        </w:rPr>
        <w:t>12</w:t>
      </w:r>
      <w:r w:rsidR="00BF526E" w:rsidRPr="00F7367B">
        <w:rPr>
          <w:rFonts w:ascii="Arial" w:eastAsia="Arial" w:hAnsi="Arial" w:cs="Arial"/>
          <w:color w:val="000000"/>
          <w:highlight w:val="yellow"/>
          <w:rPrChange w:id="319" w:author="Kun Zhang" w:date="2016-04-30T10:20:00Z">
            <w:rPr>
              <w:rFonts w:ascii="Arial" w:eastAsia="Arial" w:hAnsi="Arial" w:cs="Arial"/>
              <w:color w:val="000000"/>
            </w:rPr>
          </w:rPrChange>
        </w:rPr>
        <w:t xml:space="preserve">, </w:t>
      </w:r>
      <w:r w:rsidR="00A838AD">
        <w:rPr>
          <w:rFonts w:ascii="Arial" w:eastAsia="Arial" w:hAnsi="Arial" w:cs="Arial"/>
          <w:color w:val="000000"/>
          <w:highlight w:val="yellow"/>
        </w:rPr>
        <w:t>6.2</w:t>
      </w:r>
      <w:r w:rsidR="00BF526E" w:rsidRPr="00F7367B">
        <w:rPr>
          <w:rFonts w:ascii="Arial" w:eastAsia="Arial" w:hAnsi="Arial" w:cs="Arial"/>
          <w:color w:val="000000"/>
          <w:highlight w:val="yellow"/>
          <w:rPrChange w:id="320" w:author="Kun Zhang" w:date="2016-04-30T10:20:00Z">
            <w:rPr>
              <w:rFonts w:ascii="Arial" w:eastAsia="Arial" w:hAnsi="Arial" w:cs="Arial"/>
              <w:color w:val="000000"/>
            </w:rPr>
          </w:rPrChange>
        </w:rPr>
        <w:t>×10</w:t>
      </w:r>
      <w:r w:rsidR="00BF526E" w:rsidRPr="00F7367B">
        <w:rPr>
          <w:rFonts w:ascii="Arial" w:eastAsia="Arial" w:hAnsi="Arial" w:cs="Arial"/>
          <w:color w:val="000000"/>
          <w:highlight w:val="yellow"/>
          <w:vertAlign w:val="superscript"/>
          <w:rPrChange w:id="321" w:author="Kun Zhang" w:date="2016-04-30T10:20:00Z">
            <w:rPr>
              <w:rFonts w:ascii="Arial" w:eastAsia="Arial" w:hAnsi="Arial" w:cs="Arial"/>
              <w:color w:val="000000"/>
              <w:vertAlign w:val="superscript"/>
            </w:rPr>
          </w:rPrChange>
        </w:rPr>
        <w:t>-</w:t>
      </w:r>
      <w:r w:rsidR="00A838AD">
        <w:rPr>
          <w:rFonts w:ascii="Arial" w:eastAsia="Arial" w:hAnsi="Arial" w:cs="Arial"/>
          <w:color w:val="000000"/>
          <w:highlight w:val="yellow"/>
          <w:vertAlign w:val="superscript"/>
        </w:rPr>
        <w:t>8</w:t>
      </w:r>
      <w:r w:rsidR="00BF526E" w:rsidRPr="00F7367B">
        <w:rPr>
          <w:rFonts w:ascii="Arial" w:eastAsia="Arial" w:hAnsi="Arial" w:cs="Arial"/>
          <w:color w:val="000000"/>
          <w:highlight w:val="yellow"/>
          <w:vertAlign w:val="superscript"/>
          <w:rPrChange w:id="322" w:author="Kun Zhang" w:date="2016-04-30T10:20:00Z">
            <w:rPr>
              <w:rFonts w:ascii="Arial" w:eastAsia="Arial" w:hAnsi="Arial" w:cs="Arial"/>
              <w:color w:val="000000"/>
              <w:vertAlign w:val="superscript"/>
            </w:rPr>
          </w:rPrChange>
        </w:rPr>
        <w:t xml:space="preserve"> </w:t>
      </w:r>
      <w:r w:rsidR="00BF526E" w:rsidRPr="00F7367B">
        <w:rPr>
          <w:rFonts w:ascii="Arial" w:eastAsia="Arial" w:hAnsi="Arial" w:cs="Arial"/>
          <w:color w:val="000000"/>
          <w:highlight w:val="yellow"/>
          <w:rPrChange w:id="323" w:author="Kun Zhang" w:date="2016-04-30T10:20:00Z">
            <w:rPr>
              <w:rFonts w:ascii="Arial" w:eastAsia="Arial" w:hAnsi="Arial" w:cs="Arial"/>
              <w:color w:val="000000"/>
            </w:rPr>
          </w:rPrChange>
        </w:rPr>
        <w:t xml:space="preserve">and </w:t>
      </w:r>
      <w:r w:rsidR="00A838AD">
        <w:rPr>
          <w:rFonts w:ascii="Arial" w:eastAsia="Arial" w:hAnsi="Arial" w:cs="Arial"/>
          <w:color w:val="000000"/>
          <w:highlight w:val="yellow"/>
        </w:rPr>
        <w:t>2.7</w:t>
      </w:r>
      <w:r w:rsidR="00BF526E" w:rsidRPr="00F7367B">
        <w:rPr>
          <w:rFonts w:ascii="Arial" w:eastAsia="Arial" w:hAnsi="Arial" w:cs="Arial"/>
          <w:color w:val="000000"/>
          <w:highlight w:val="yellow"/>
          <w:rPrChange w:id="324" w:author="Kun Zhang" w:date="2016-04-30T10:20:00Z">
            <w:rPr>
              <w:rFonts w:ascii="Arial" w:eastAsia="Arial" w:hAnsi="Arial" w:cs="Arial"/>
              <w:color w:val="000000"/>
            </w:rPr>
          </w:rPrChange>
        </w:rPr>
        <w:t>×10</w:t>
      </w:r>
      <w:r w:rsidR="00BF526E" w:rsidRPr="00F7367B">
        <w:rPr>
          <w:rFonts w:ascii="Arial" w:eastAsia="Arial" w:hAnsi="Arial" w:cs="Arial"/>
          <w:color w:val="000000"/>
          <w:highlight w:val="yellow"/>
          <w:vertAlign w:val="superscript"/>
          <w:rPrChange w:id="325" w:author="Kun Zhang" w:date="2016-04-30T10:20:00Z">
            <w:rPr>
              <w:rFonts w:ascii="Arial" w:eastAsia="Arial" w:hAnsi="Arial" w:cs="Arial"/>
              <w:color w:val="000000"/>
              <w:vertAlign w:val="superscript"/>
            </w:rPr>
          </w:rPrChange>
        </w:rPr>
        <w:t>-</w:t>
      </w:r>
      <w:r w:rsidR="00A838AD">
        <w:rPr>
          <w:rFonts w:ascii="Arial" w:eastAsia="Arial" w:hAnsi="Arial" w:cs="Arial"/>
          <w:color w:val="000000"/>
          <w:highlight w:val="yellow"/>
          <w:vertAlign w:val="superscript"/>
        </w:rPr>
        <w:t>9</w:t>
      </w:r>
      <w:r w:rsidR="00BF526E" w:rsidRPr="00F7367B">
        <w:rPr>
          <w:rFonts w:ascii="Arial" w:eastAsia="Arial" w:hAnsi="Arial" w:cs="Arial"/>
          <w:color w:val="000000"/>
          <w:highlight w:val="yellow"/>
          <w:rPrChange w:id="326" w:author="Kun Zhang" w:date="2016-04-30T10:20:00Z">
            <w:rPr>
              <w:rFonts w:ascii="Arial" w:eastAsia="Arial" w:hAnsi="Arial" w:cs="Arial"/>
              <w:color w:val="000000"/>
            </w:rPr>
          </w:rPrChange>
        </w:rPr>
        <w:t xml:space="preserve"> for colon cancer, lung cancer and pancreatic cancer, respectively</w:t>
      </w:r>
      <w:r w:rsidR="009C3040">
        <w:rPr>
          <w:rFonts w:ascii="Arial" w:eastAsia="Arial" w:hAnsi="Arial" w:cs="Arial"/>
          <w:color w:val="0070C0"/>
          <w:highlight w:val="yellow"/>
        </w:rPr>
        <w:t xml:space="preserve"> (Figure 4</w:t>
      </w:r>
      <w:r w:rsidR="00BF526E" w:rsidRPr="00F7367B">
        <w:rPr>
          <w:rFonts w:ascii="Arial" w:eastAsia="Arial" w:hAnsi="Arial" w:cs="Arial"/>
          <w:color w:val="0070C0"/>
          <w:highlight w:val="yellow"/>
          <w:rPrChange w:id="327" w:author="Kun Zhang" w:date="2016-04-30T10:20:00Z">
            <w:rPr>
              <w:rFonts w:ascii="Arial" w:eastAsia="Arial" w:hAnsi="Arial" w:cs="Arial"/>
              <w:color w:val="0070C0"/>
            </w:rPr>
          </w:rPrChange>
        </w:rPr>
        <w:t>)</w:t>
      </w:r>
      <w:r w:rsidR="00BF526E" w:rsidRPr="00F7367B">
        <w:rPr>
          <w:rFonts w:ascii="Arial" w:eastAsia="Arial" w:hAnsi="Arial" w:cs="Arial"/>
          <w:color w:val="000000"/>
          <w:highlight w:val="yellow"/>
          <w:rPrChange w:id="328" w:author="Kun Zhang" w:date="2016-04-30T10:20:00Z">
            <w:rPr>
              <w:rFonts w:ascii="Arial" w:eastAsia="Arial" w:hAnsi="Arial" w:cs="Arial"/>
              <w:color w:val="000000"/>
            </w:rPr>
          </w:rPrChange>
        </w:rPr>
        <w:t>.</w:t>
      </w:r>
      <w:r w:rsidR="00BF526E" w:rsidRPr="00F7367B">
        <w:rPr>
          <w:rStyle w:val="CommentReference"/>
          <w:rFonts w:ascii="Arial" w:hAnsi="Arial" w:cs="Arial"/>
          <w:highlight w:val="yellow"/>
          <w:rPrChange w:id="329" w:author="Kun Zhang" w:date="2016-04-30T10:20:00Z">
            <w:rPr>
              <w:rStyle w:val="CommentReference"/>
              <w:rFonts w:ascii="Arial" w:hAnsi="Arial" w:cs="Arial"/>
            </w:rPr>
          </w:rPrChange>
        </w:rPr>
        <w:commentReference w:id="330"/>
      </w:r>
      <w:r w:rsidR="007A0977">
        <w:rPr>
          <w:rFonts w:ascii="Arial" w:eastAsia="Arial" w:hAnsi="Arial" w:cs="Arial"/>
          <w:color w:val="000000"/>
          <w:highlight w:val="yellow"/>
        </w:rPr>
        <w:t xml:space="preserve"> We notice that these cancer specific hyper-MHL regions were distributed in cancer plasma were low frequency and the average MHL were quite low which is consistent with our previous assumption that cancer specific hypermethylated fragment only account for 0.1%-1.0% total circulating DNAs. We tried </w:t>
      </w:r>
      <w:r w:rsidR="000030C7">
        <w:rPr>
          <w:rFonts w:ascii="Arial" w:eastAsia="Arial" w:hAnsi="Arial" w:cs="Arial"/>
          <w:color w:val="000000"/>
          <w:highlight w:val="yellow"/>
        </w:rPr>
        <w:t>to compare</w:t>
      </w:r>
      <w:r w:rsidR="007A0977">
        <w:rPr>
          <w:rFonts w:ascii="Arial" w:eastAsia="Arial" w:hAnsi="Arial" w:cs="Arial"/>
          <w:color w:val="000000"/>
          <w:highlight w:val="yellow"/>
        </w:rPr>
        <w:t xml:space="preserve"> the MHL signal and the average methy</w:t>
      </w:r>
      <w:r w:rsidR="000030C7">
        <w:rPr>
          <w:rFonts w:ascii="Arial" w:eastAsia="Arial" w:hAnsi="Arial" w:cs="Arial"/>
          <w:color w:val="000000"/>
          <w:highlight w:val="yellow"/>
        </w:rPr>
        <w:t xml:space="preserve">lation level in this situation. Simulation analysis by the mixture of cancer fragment and WB fragment with different proportion, we could observe the MHL change as the concentration of cancer fragment, we found the signal of MHL in cancer plasma were quite closed to the </w:t>
      </w:r>
      <w:r w:rsidR="000030C7" w:rsidRPr="000030C7">
        <w:rPr>
          <w:rFonts w:ascii="Arial" w:eastAsia="Arial" w:hAnsi="Arial" w:cs="Arial"/>
          <w:color w:val="000000"/>
          <w:highlight w:val="yellow"/>
        </w:rPr>
        <w:t xml:space="preserve">theoretical </w:t>
      </w:r>
      <w:r w:rsidR="000030C7">
        <w:rPr>
          <w:rFonts w:ascii="Arial" w:eastAsia="Arial" w:hAnsi="Arial" w:cs="Arial"/>
          <w:color w:val="000000"/>
          <w:highlight w:val="yellow"/>
        </w:rPr>
        <w:t xml:space="preserve">strength when the DNA fragment from cancer account for 0.1-1.0% proportion. </w:t>
      </w:r>
      <w:r w:rsidR="0001721A">
        <w:rPr>
          <w:rFonts w:ascii="Arial" w:eastAsia="Arial" w:hAnsi="Arial" w:cs="Arial"/>
          <w:color w:val="000000"/>
          <w:highlight w:val="yellow"/>
        </w:rPr>
        <w:t xml:space="preserve">On the other side, we also simulated the situation in which the plasma have 99% non-methylation or </w:t>
      </w:r>
      <w:ins w:id="331" w:author="Shicheng Guo" w:date="2016-05-02T17:10:00Z">
        <w:r w:rsidR="004F5CF0">
          <w:rPr>
            <w:rFonts w:ascii="Arial" w:eastAsia="Arial" w:hAnsi="Arial" w:cs="Arial"/>
            <w:color w:val="000000"/>
            <w:highlight w:val="yellow"/>
          </w:rPr>
          <w:t xml:space="preserve">low methylated fragement with </w:t>
        </w:r>
      </w:ins>
      <w:r w:rsidR="0001721A">
        <w:rPr>
          <w:rFonts w:ascii="Arial" w:eastAsia="Arial" w:hAnsi="Arial" w:cs="Arial"/>
          <w:color w:val="000000"/>
          <w:highlight w:val="yellow"/>
        </w:rPr>
        <w:t xml:space="preserve">stochastic </w:t>
      </w:r>
      <w:del w:id="332" w:author="Shicheng Guo" w:date="2016-05-02T17:10:00Z">
        <w:r w:rsidR="0001721A" w:rsidDel="004F5CF0">
          <w:rPr>
            <w:rFonts w:ascii="Arial" w:eastAsia="Arial" w:hAnsi="Arial" w:cs="Arial"/>
            <w:color w:val="000000"/>
            <w:highlight w:val="yellow"/>
          </w:rPr>
          <w:delText xml:space="preserve">low </w:delText>
        </w:r>
      </w:del>
      <w:r w:rsidR="0001721A">
        <w:rPr>
          <w:rFonts w:ascii="Arial" w:eastAsia="Arial" w:hAnsi="Arial" w:cs="Arial"/>
          <w:color w:val="000000"/>
          <w:highlight w:val="yellow"/>
        </w:rPr>
        <w:t>methylated</w:t>
      </w:r>
      <w:ins w:id="333" w:author="Shicheng Guo" w:date="2016-05-02T17:10:00Z">
        <w:r w:rsidR="00844CDB">
          <w:rPr>
            <w:rFonts w:ascii="Arial" w:eastAsia="Arial" w:hAnsi="Arial" w:cs="Arial"/>
            <w:color w:val="000000"/>
            <w:highlight w:val="yellow"/>
          </w:rPr>
          <w:t xml:space="preserve"> CpG</w:t>
        </w:r>
      </w:ins>
      <w:del w:id="334" w:author="Shicheng Guo" w:date="2016-05-02T17:10:00Z">
        <w:r w:rsidR="0001721A" w:rsidDel="004F5CF0">
          <w:rPr>
            <w:rFonts w:ascii="Arial" w:eastAsia="Arial" w:hAnsi="Arial" w:cs="Arial"/>
            <w:color w:val="000000"/>
            <w:highlight w:val="yellow"/>
          </w:rPr>
          <w:delText xml:space="preserve"> fragment</w:delText>
        </w:r>
      </w:del>
      <w:r w:rsidR="0001721A">
        <w:rPr>
          <w:rFonts w:ascii="Arial" w:eastAsia="Arial" w:hAnsi="Arial" w:cs="Arial"/>
          <w:color w:val="000000"/>
          <w:highlight w:val="yellow"/>
        </w:rPr>
        <w:t xml:space="preserve">, </w:t>
      </w:r>
      <w:ins w:id="335" w:author="Shicheng Guo" w:date="2016-05-02T17:11:00Z">
        <w:r w:rsidR="00317FAA">
          <w:rPr>
            <w:rFonts w:ascii="Arial" w:eastAsia="Arial" w:hAnsi="Arial" w:cs="Arial"/>
            <w:color w:val="000000"/>
            <w:highlight w:val="yellow"/>
          </w:rPr>
          <w:t xml:space="preserve">as well as </w:t>
        </w:r>
      </w:ins>
      <w:del w:id="336" w:author="Shicheng Guo" w:date="2016-05-02T17:11:00Z">
        <w:r w:rsidR="0001721A" w:rsidDel="0035630D">
          <w:rPr>
            <w:rFonts w:ascii="Arial" w:eastAsia="Arial" w:hAnsi="Arial" w:cs="Arial"/>
            <w:color w:val="000000"/>
            <w:highlight w:val="yellow"/>
          </w:rPr>
          <w:delText xml:space="preserve">mixture with </w:delText>
        </w:r>
      </w:del>
      <w:r w:rsidR="0001721A">
        <w:rPr>
          <w:rFonts w:ascii="Arial" w:eastAsia="Arial" w:hAnsi="Arial" w:cs="Arial"/>
          <w:color w:val="000000"/>
          <w:highlight w:val="yellow"/>
        </w:rPr>
        <w:t xml:space="preserve">one 4-CpG continuous methylated cancer fragment and then we calculate the MHL and 5mC level, we found </w:t>
      </w:r>
      <w:r w:rsidR="005134AD">
        <w:rPr>
          <w:rFonts w:ascii="Arial" w:eastAsia="Arial" w:hAnsi="Arial" w:cs="Arial"/>
          <w:color w:val="000000"/>
          <w:highlight w:val="yellow"/>
        </w:rPr>
        <w:t>these</w:t>
      </w:r>
      <w:r w:rsidR="0001721A">
        <w:rPr>
          <w:rFonts w:ascii="Arial" w:eastAsia="Arial" w:hAnsi="Arial" w:cs="Arial"/>
          <w:color w:val="000000"/>
          <w:highlight w:val="yellow"/>
        </w:rPr>
        <w:t xml:space="preserve"> values were quite consist</w:t>
      </w:r>
      <w:r w:rsidR="005134AD">
        <w:rPr>
          <w:rFonts w:ascii="Arial" w:eastAsia="Arial" w:hAnsi="Arial" w:cs="Arial"/>
          <w:color w:val="000000"/>
          <w:highlight w:val="yellow"/>
        </w:rPr>
        <w:t>ent with what we found in the real situation (</w:t>
      </w:r>
      <w:del w:id="337" w:author="Shicheng Guo" w:date="2016-05-02T17:12:00Z">
        <w:r w:rsidR="003B12D4" w:rsidDel="00D66B93">
          <w:rPr>
            <w:rFonts w:ascii="Arial" w:eastAsia="Arial" w:hAnsi="Arial" w:cs="Arial"/>
            <w:color w:val="000000"/>
            <w:highlight w:val="yellow"/>
          </w:rPr>
          <w:delText xml:space="preserve">Detail </w:delText>
        </w:r>
        <w:r w:rsidR="0026180D" w:rsidDel="00D66B93">
          <w:rPr>
            <w:rFonts w:ascii="Arial" w:eastAsia="Arial" w:hAnsi="Arial" w:cs="Arial"/>
            <w:color w:val="000000"/>
            <w:highlight w:val="yellow"/>
          </w:rPr>
          <w:delText xml:space="preserve">See </w:delText>
        </w:r>
      </w:del>
      <w:r w:rsidR="005134AD">
        <w:rPr>
          <w:rFonts w:ascii="Arial" w:eastAsia="Arial" w:hAnsi="Arial" w:cs="Arial"/>
          <w:color w:val="000000"/>
          <w:highlight w:val="yellow"/>
        </w:rPr>
        <w:t xml:space="preserve">Supplementary Figure). </w:t>
      </w:r>
      <w:r w:rsidR="00BF526E" w:rsidRPr="00F7367B">
        <w:rPr>
          <w:rFonts w:ascii="Arial" w:eastAsia="Arial" w:hAnsi="Arial" w:cs="Arial"/>
          <w:color w:val="000000"/>
          <w:highlight w:val="yellow"/>
          <w:rPrChange w:id="338" w:author="Kun Zhang" w:date="2016-04-30T10:20:00Z">
            <w:rPr>
              <w:rFonts w:ascii="Arial" w:eastAsia="Arial" w:hAnsi="Arial" w:cs="Arial"/>
              <w:color w:val="000000"/>
            </w:rPr>
          </w:rPrChange>
        </w:rPr>
        <w:t>Meanwhile, t</w:t>
      </w:r>
      <w:r w:rsidR="00B92B21" w:rsidRPr="00F7367B">
        <w:rPr>
          <w:rFonts w:ascii="Arial" w:eastAsia="Arial" w:hAnsi="Arial" w:cs="Arial"/>
          <w:color w:val="000000"/>
          <w:highlight w:val="yellow"/>
          <w:rPrChange w:id="339" w:author="Kun Zhang" w:date="2016-04-30T10:20:00Z">
            <w:rPr>
              <w:rFonts w:ascii="Arial" w:eastAsia="Arial" w:hAnsi="Arial" w:cs="Arial"/>
              <w:color w:val="000000"/>
            </w:rPr>
          </w:rPrChange>
        </w:rPr>
        <w:t>hrough scanning positive MHL signals in cancer plasma, cancer tissues, normal tissues, and negative signals in normal plasma as well as WB cells, we found large number of tissue derived signals would be passed on from normal tissue, cancer tissue to the plasmas in the cancer patients</w:t>
      </w:r>
      <w:del w:id="340" w:author="Shicheng Guo" w:date="2016-05-02T17:13:00Z">
        <w:r w:rsidR="00B92B21" w:rsidRPr="00F7367B" w:rsidDel="00212556">
          <w:rPr>
            <w:rFonts w:ascii="Arial" w:eastAsia="Arial" w:hAnsi="Arial" w:cs="Arial"/>
            <w:color w:val="000000"/>
            <w:highlight w:val="yellow"/>
            <w:rPrChange w:id="341" w:author="Kun Zhang" w:date="2016-04-30T10:20:00Z">
              <w:rPr>
                <w:rFonts w:ascii="Arial" w:eastAsia="Arial" w:hAnsi="Arial" w:cs="Arial"/>
                <w:color w:val="000000"/>
              </w:rPr>
            </w:rPrChange>
          </w:rPr>
          <w:delText xml:space="preserve"> and therefore could be used for non-invasive diagnosis based on DNA methylation in plasma </w:delText>
        </w:r>
      </w:del>
      <w:r w:rsidR="00B92B21" w:rsidRPr="00F7367B">
        <w:rPr>
          <w:rFonts w:ascii="Arial" w:eastAsia="Arial" w:hAnsi="Arial" w:cs="Arial"/>
          <w:color w:val="0070C0"/>
          <w:highlight w:val="yellow"/>
          <w:rPrChange w:id="342" w:author="Kun Zhang" w:date="2016-04-30T10:20:00Z">
            <w:rPr>
              <w:rFonts w:ascii="Arial" w:eastAsia="Arial" w:hAnsi="Arial" w:cs="Arial"/>
              <w:color w:val="0070C0"/>
            </w:rPr>
          </w:rPrChange>
        </w:rPr>
        <w:t xml:space="preserve">(Figure </w:t>
      </w:r>
      <w:ins w:id="343" w:author="Shicheng Guo" w:date="2016-05-03T11:28:00Z">
        <w:r w:rsidR="00973EAB">
          <w:rPr>
            <w:rFonts w:ascii="Arial" w:eastAsia="Arial" w:hAnsi="Arial" w:cs="Arial"/>
            <w:color w:val="0070C0"/>
            <w:highlight w:val="yellow"/>
          </w:rPr>
          <w:t>5A</w:t>
        </w:r>
      </w:ins>
      <w:del w:id="344" w:author="Shicheng Guo" w:date="2016-05-03T11:28:00Z">
        <w:r w:rsidR="005B1BBC" w:rsidRPr="00F7367B" w:rsidDel="00973EAB">
          <w:rPr>
            <w:rFonts w:ascii="Arial" w:eastAsia="Arial" w:hAnsi="Arial" w:cs="Arial"/>
            <w:color w:val="0070C0"/>
            <w:highlight w:val="yellow"/>
            <w:rPrChange w:id="345" w:author="Kun Zhang" w:date="2016-04-30T10:20:00Z">
              <w:rPr>
                <w:rFonts w:ascii="Arial" w:eastAsia="Arial" w:hAnsi="Arial" w:cs="Arial"/>
                <w:color w:val="0070C0"/>
              </w:rPr>
            </w:rPrChange>
          </w:rPr>
          <w:delText>4B</w:delText>
        </w:r>
      </w:del>
      <w:r w:rsidR="00B92B21" w:rsidRPr="00F7367B">
        <w:rPr>
          <w:rFonts w:ascii="Arial" w:eastAsia="Arial" w:hAnsi="Arial" w:cs="Arial"/>
          <w:color w:val="0070C0"/>
          <w:highlight w:val="yellow"/>
          <w:rPrChange w:id="346" w:author="Kun Zhang" w:date="2016-04-30T10:20:00Z">
            <w:rPr>
              <w:rFonts w:ascii="Arial" w:eastAsia="Arial" w:hAnsi="Arial" w:cs="Arial"/>
              <w:color w:val="0070C0"/>
            </w:rPr>
          </w:rPrChange>
        </w:rPr>
        <w:t>)</w:t>
      </w:r>
      <w:r w:rsidR="00B92B21" w:rsidRPr="00F7367B">
        <w:rPr>
          <w:rFonts w:ascii="Arial" w:eastAsia="Arial" w:hAnsi="Arial" w:cs="Arial"/>
          <w:color w:val="000000"/>
          <w:highlight w:val="yellow"/>
          <w:rPrChange w:id="347" w:author="Kun Zhang" w:date="2016-04-30T10:20:00Z">
            <w:rPr>
              <w:rFonts w:ascii="Arial" w:eastAsia="Arial" w:hAnsi="Arial" w:cs="Arial"/>
              <w:color w:val="000000"/>
            </w:rPr>
          </w:rPrChange>
        </w:rPr>
        <w:t>.</w:t>
      </w:r>
      <w:r w:rsidR="00B92B21" w:rsidRPr="00D44B79">
        <w:rPr>
          <w:rFonts w:ascii="Arial" w:eastAsia="Arial" w:hAnsi="Arial" w:cs="Arial"/>
          <w:color w:val="000000"/>
        </w:rPr>
        <w:t xml:space="preserve"> </w:t>
      </w:r>
      <w:r w:rsidR="004E0232">
        <w:rPr>
          <w:rFonts w:ascii="Arial" w:eastAsia="Arial" w:hAnsi="Arial" w:cs="Arial"/>
          <w:color w:val="000000"/>
        </w:rPr>
        <w:t>Finally, MHL based DNA methylation measurement provided large number of biomarker which have high tissue specificity and cancer specificity and eventually would be useful in cancer non-invasive diagnosis and tumor-of-origin deconvolution</w:t>
      </w:r>
      <w:r w:rsidR="004A1579">
        <w:rPr>
          <w:rFonts w:ascii="Arial" w:eastAsia="Arial" w:hAnsi="Arial" w:cs="Arial"/>
          <w:color w:val="000000"/>
        </w:rPr>
        <w:t xml:space="preserve">. </w:t>
      </w:r>
      <w:r w:rsidR="004E0232">
        <w:rPr>
          <w:rFonts w:ascii="Arial" w:eastAsia="Arial" w:hAnsi="Arial" w:cs="Arial"/>
          <w:color w:val="000000"/>
        </w:rPr>
        <w:t xml:space="preserve"> </w:t>
      </w:r>
    </w:p>
    <w:p w14:paraId="0E935EAE" w14:textId="77777777" w:rsidR="00EC1A66" w:rsidRPr="00D44B79" w:rsidRDefault="00EC1A66" w:rsidP="00BB6367">
      <w:pPr>
        <w:spacing w:line="276" w:lineRule="auto"/>
        <w:jc w:val="left"/>
        <w:rPr>
          <w:rFonts w:ascii="Arial" w:eastAsia="Arial" w:hAnsi="Arial" w:cs="Arial"/>
          <w:b/>
          <w:sz w:val="22"/>
          <w:szCs w:val="22"/>
        </w:rPr>
      </w:pPr>
    </w:p>
    <w:p w14:paraId="10DCCE3A" w14:textId="77777777" w:rsidR="00AF1A75" w:rsidRPr="008415CB" w:rsidRDefault="00B92B21" w:rsidP="008415CB">
      <w:pPr>
        <w:pStyle w:val="Heading4"/>
        <w:spacing w:line="276" w:lineRule="auto"/>
        <w:rPr>
          <w:rFonts w:ascii="Arial" w:eastAsia="Arial" w:hAnsi="Arial" w:cs="Arial"/>
          <w:b/>
          <w:sz w:val="22"/>
          <w:szCs w:val="22"/>
        </w:rPr>
      </w:pPr>
      <w:r w:rsidRPr="00D44B79">
        <w:rPr>
          <w:rFonts w:ascii="Arial" w:eastAsia="Arial" w:hAnsi="Arial" w:cs="Arial"/>
          <w:b/>
          <w:sz w:val="22"/>
          <w:szCs w:val="22"/>
        </w:rPr>
        <w:t>Prediction of tumor-of-origin from circulating DNA based on tissue-specific MHBs.</w:t>
      </w:r>
    </w:p>
    <w:p w14:paraId="2CD065D1" w14:textId="108647A7" w:rsidR="00725289" w:rsidRDefault="00EC1A66" w:rsidP="00725289">
      <w:pPr>
        <w:spacing w:line="276" w:lineRule="auto"/>
        <w:jc w:val="left"/>
        <w:rPr>
          <w:rFonts w:ascii="Arial" w:eastAsia="Arial" w:hAnsi="Arial" w:cs="Arial"/>
          <w:color w:val="000000"/>
        </w:rPr>
      </w:pPr>
      <w:r w:rsidRPr="00D44B79">
        <w:rPr>
          <w:rFonts w:ascii="Arial" w:eastAsia="Arial" w:hAnsi="Arial" w:cs="Arial"/>
          <w:color w:val="000000"/>
        </w:rPr>
        <w:t xml:space="preserve">we </w:t>
      </w:r>
      <w:r w:rsidR="00B92B21" w:rsidRPr="00D44B79">
        <w:rPr>
          <w:rFonts w:ascii="Arial" w:eastAsia="Arial" w:hAnsi="Arial" w:cs="Arial"/>
          <w:color w:val="000000"/>
        </w:rPr>
        <w:t>tried to predict the tissues-of-origin for the plasma derived from 3 different kind of tumors (lung, colon and pancreatic cancer) based on tissues specific MHL regions. We collected the 10 tissues with high incidence of cancer as the fundamental components to build a prediction model so that we can capture the origin of the plasma for the cancer patients. 43 WGBS dataset (</w:t>
      </w:r>
      <w:r w:rsidR="00B92B21" w:rsidRPr="00D44B79">
        <w:rPr>
          <w:rFonts w:ascii="Arial" w:eastAsia="Arial" w:hAnsi="Arial" w:cs="Arial"/>
          <w:color w:val="0070C0"/>
        </w:rPr>
        <w:t xml:space="preserve">Figure </w:t>
      </w:r>
      <w:del w:id="348" w:author="Shicheng Guo" w:date="2016-05-03T11:28:00Z">
        <w:r w:rsidR="00B92B21" w:rsidRPr="00D44B79" w:rsidDel="00817B90">
          <w:rPr>
            <w:rFonts w:ascii="Arial" w:eastAsia="Arial" w:hAnsi="Arial" w:cs="Arial"/>
            <w:color w:val="0070C0"/>
          </w:rPr>
          <w:delText>4C</w:delText>
        </w:r>
      </w:del>
      <w:ins w:id="349" w:author="Shicheng Guo" w:date="2016-05-03T11:28:00Z">
        <w:r w:rsidR="00817B90">
          <w:rPr>
            <w:rFonts w:ascii="Arial" w:eastAsia="Arial" w:hAnsi="Arial" w:cs="Arial"/>
            <w:color w:val="0070C0"/>
          </w:rPr>
          <w:t>5B</w:t>
        </w:r>
      </w:ins>
      <w:r w:rsidR="00B92B21" w:rsidRPr="00D44B79">
        <w:rPr>
          <w:rFonts w:ascii="Arial" w:eastAsia="Arial" w:hAnsi="Arial" w:cs="Arial"/>
          <w:color w:val="000000"/>
        </w:rPr>
        <w:t>) was enrolled to be the training dataset to build the random forest prediction model. 1090 tissue specific MHL regions were introduced in the training model and 49 predictors with highest variable importance were selected in the validation stage (</w:t>
      </w:r>
      <w:r w:rsidR="00B92B21" w:rsidRPr="00D44B79">
        <w:rPr>
          <w:rFonts w:ascii="Arial" w:eastAsia="Arial" w:hAnsi="Arial" w:cs="Arial"/>
          <w:color w:val="0070C0"/>
        </w:rPr>
        <w:t xml:space="preserve">Supplementary Table </w:t>
      </w:r>
      <w:r w:rsidR="00C35F18">
        <w:rPr>
          <w:rFonts w:ascii="Arial" w:eastAsia="Arial" w:hAnsi="Arial" w:cs="Arial"/>
          <w:color w:val="0070C0"/>
        </w:rPr>
        <w:t>7</w:t>
      </w:r>
      <w:r w:rsidR="00B92B21" w:rsidRPr="00D44B79">
        <w:rPr>
          <w:rFonts w:ascii="Arial" w:eastAsia="Arial" w:hAnsi="Arial" w:cs="Arial"/>
          <w:color w:val="000000"/>
        </w:rPr>
        <w:t>). The prediction sensitivity to the plasma</w:t>
      </w:r>
      <w:r w:rsidR="00564A7F">
        <w:rPr>
          <w:rFonts w:ascii="Arial" w:eastAsia="Arial" w:hAnsi="Arial" w:cs="Arial"/>
          <w:color w:val="000000"/>
        </w:rPr>
        <w:t xml:space="preserve"> tissues-of-origin came up to 90.1%, 89.5</w:t>
      </w:r>
      <w:r w:rsidR="00B92B21" w:rsidRPr="00D44B79">
        <w:rPr>
          <w:rFonts w:ascii="Arial" w:eastAsia="Arial" w:hAnsi="Arial" w:cs="Arial"/>
          <w:color w:val="000000"/>
        </w:rPr>
        <w:t xml:space="preserve">%, </w:t>
      </w:r>
      <w:r w:rsidR="00564A7F">
        <w:rPr>
          <w:rFonts w:ascii="Arial" w:eastAsia="Arial" w:hAnsi="Arial" w:cs="Arial"/>
          <w:color w:val="000000"/>
        </w:rPr>
        <w:t>71.8</w:t>
      </w:r>
      <w:r w:rsidR="00B92B21" w:rsidRPr="00D44B79">
        <w:rPr>
          <w:rFonts w:ascii="Arial" w:eastAsia="Arial" w:hAnsi="Arial" w:cs="Arial"/>
          <w:color w:val="000000"/>
        </w:rPr>
        <w:t>% and 85.</w:t>
      </w:r>
      <w:r w:rsidR="00564A7F">
        <w:rPr>
          <w:rFonts w:ascii="Arial" w:eastAsia="Arial" w:hAnsi="Arial" w:cs="Arial"/>
          <w:color w:val="000000"/>
        </w:rPr>
        <w:t>4</w:t>
      </w:r>
      <w:r w:rsidR="00B92B21" w:rsidRPr="00D44B79">
        <w:rPr>
          <w:rFonts w:ascii="Arial" w:eastAsia="Arial" w:hAnsi="Arial" w:cs="Arial"/>
          <w:color w:val="000000"/>
        </w:rPr>
        <w:t>% for the plasma from colon cancer, lung cancer, pancreatic cancer and normal individuals (</w:t>
      </w:r>
      <w:r w:rsidR="00B92B21" w:rsidRPr="00D44B79">
        <w:rPr>
          <w:rFonts w:ascii="Arial" w:eastAsia="Arial" w:hAnsi="Arial" w:cs="Arial"/>
          <w:color w:val="0070C0"/>
        </w:rPr>
        <w:t xml:space="preserve">Figure </w:t>
      </w:r>
      <w:del w:id="350" w:author="Shicheng Guo" w:date="2016-05-03T11:28:00Z">
        <w:r w:rsidR="00B92B21" w:rsidRPr="00D44B79" w:rsidDel="008B139D">
          <w:rPr>
            <w:rFonts w:ascii="Arial" w:eastAsia="Arial" w:hAnsi="Arial" w:cs="Arial"/>
            <w:color w:val="0070C0"/>
          </w:rPr>
          <w:delText>4D</w:delText>
        </w:r>
      </w:del>
      <w:ins w:id="351" w:author="Shicheng Guo" w:date="2016-05-03T11:28:00Z">
        <w:r w:rsidR="008B139D">
          <w:rPr>
            <w:rFonts w:ascii="Arial" w:eastAsia="Arial" w:hAnsi="Arial" w:cs="Arial"/>
            <w:color w:val="0070C0"/>
          </w:rPr>
          <w:t>5C</w:t>
        </w:r>
      </w:ins>
      <w:r w:rsidR="00B92B21" w:rsidRPr="00D44B79">
        <w:rPr>
          <w:rFonts w:ascii="Arial" w:eastAsia="Arial" w:hAnsi="Arial" w:cs="Arial"/>
          <w:color w:val="000000"/>
        </w:rPr>
        <w:t>). What’s more, the methylation status of the informative predictor were found to the significantly different in at least one of the cancer types compared with normal plasma, indicating these predictors would have high potential to be applied in the non-invasive cancer diagnosis.</w:t>
      </w:r>
    </w:p>
    <w:p w14:paraId="6C720C43" w14:textId="77777777" w:rsidR="00725289" w:rsidRDefault="00725289" w:rsidP="00725289">
      <w:pPr>
        <w:spacing w:line="276" w:lineRule="auto"/>
        <w:jc w:val="left"/>
        <w:rPr>
          <w:rFonts w:ascii="Arial" w:eastAsia="Arial" w:hAnsi="Arial" w:cs="Arial"/>
          <w:color w:val="000000"/>
        </w:rPr>
      </w:pPr>
    </w:p>
    <w:p w14:paraId="12247F2E" w14:textId="51DED3D9" w:rsidR="00AF1A75" w:rsidRPr="00725289" w:rsidRDefault="00B92B21" w:rsidP="00725289">
      <w:pPr>
        <w:pStyle w:val="Heading2"/>
        <w:spacing w:line="276" w:lineRule="auto"/>
        <w:jc w:val="left"/>
        <w:rPr>
          <w:rFonts w:ascii="Arial" w:eastAsia="Arial" w:hAnsi="Arial" w:cs="Arial"/>
          <w:sz w:val="22"/>
          <w:szCs w:val="22"/>
        </w:rPr>
      </w:pPr>
      <w:r w:rsidRPr="00D44B79">
        <w:rPr>
          <w:rFonts w:ascii="Arial" w:eastAsia="Arial" w:hAnsi="Arial" w:cs="Arial"/>
          <w:sz w:val="22"/>
          <w:szCs w:val="22"/>
        </w:rPr>
        <w:t>Discussion</w:t>
      </w:r>
    </w:p>
    <w:p w14:paraId="1D2FCF59" w14:textId="77B180A0" w:rsidR="00AF1A75" w:rsidRPr="008415CB" w:rsidRDefault="00B92B21">
      <w:pPr>
        <w:spacing w:line="276" w:lineRule="auto"/>
        <w:jc w:val="left"/>
        <w:rPr>
          <w:rFonts w:ascii="Arial" w:eastAsia="Arial" w:hAnsi="Arial" w:cs="Arial"/>
          <w:sz w:val="22"/>
          <w:szCs w:val="22"/>
        </w:rPr>
      </w:pPr>
      <w:r w:rsidRPr="00D44B79">
        <w:rPr>
          <w:rFonts w:ascii="Arial" w:eastAsia="Arial" w:hAnsi="Arial" w:cs="Arial"/>
          <w:sz w:val="22"/>
          <w:szCs w:val="22"/>
        </w:rPr>
        <w:t xml:space="preserve">DNA methylation between the adjacent CpGs are usually highly correlated. However, the distribution of the linkage disequilibrium were not well profiled. In the present study, we first </w:t>
      </w:r>
      <w:r w:rsidRPr="00D44B79">
        <w:rPr>
          <w:rFonts w:ascii="Arial" w:eastAsia="Arial" w:hAnsi="Arial" w:cs="Arial"/>
          <w:sz w:val="22"/>
          <w:szCs w:val="22"/>
        </w:rPr>
        <w:lastRenderedPageBreak/>
        <w:t>investigate the linkage disequilibrium of the adjacent CpGs in the whole human genome in the normal tissue samples and defined a specific genomic regions called methylation haplotype blocks (MHB). We demonstrated MHB regions were widely dispensed in human genome, however, they were significantly enriched in some regulatory regions, such as enhancer, promoter while were significantly decreased in LAD, LOCKS regions. In the next step were proposed a metric titled as methylation haplotype load (MHL) which was used to measure the average methylation level weighted by the length of the sequencing fragment. We demonstrate MHL have more powerful ability to indicate both the methylation diversity and methylation level, simultaneously, compared with currently average methylation level in specific genomic region, methylation entropy</w:t>
      </w:r>
      <w:r w:rsidR="00BC6F1F" w:rsidRPr="00D44B79">
        <w:rPr>
          <w:rFonts w:ascii="Arial" w:eastAsia="Arial" w:hAnsi="Arial" w:cs="Arial"/>
          <w:sz w:val="22"/>
          <w:szCs w:val="22"/>
        </w:rPr>
        <w:fldChar w:fldCharType="begin"/>
      </w:r>
      <w:r w:rsidR="00F248A3">
        <w:rPr>
          <w:rFonts w:ascii="Arial" w:eastAsia="Arial" w:hAnsi="Arial" w:cs="Arial"/>
          <w:sz w:val="22"/>
          <w:szCs w:val="22"/>
        </w:rPr>
        <w:instrText xml:space="preserve"> ADDIN EN.CITE &lt;EndNote&gt;&lt;Cite&gt;&lt;Author&gt;Hon&lt;/Author&gt;&lt;Year&gt;2013&lt;/Year&gt;&lt;RecNum&gt;681&lt;/RecNum&gt;&lt;DisplayText&gt;[10]&lt;/DisplayText&gt;&lt;record&gt;&lt;rec-number&gt;681&lt;/rec-number&gt;&lt;foreign-keys&gt;&lt;key app="EN" db-id="5vs09drf40rx93ed0wap9evrs59er05z5d9v"&gt;681&lt;/key&gt;&lt;/foreign-keys&gt;&lt;ref-type name="Journal Article"&gt;17&lt;/ref-type&gt;&lt;contributors&gt;&lt;authors&gt;&lt;author&gt;Hon, G. C.&lt;/author&gt;&lt;author&gt;Rajagopal, N.&lt;/author&gt;&lt;author&gt;Shen, Y.&lt;/author&gt;&lt;author&gt;McCleary, D. F.&lt;/author&gt;&lt;author&gt;Yue, F.&lt;/author&gt;&lt;author&gt;Dang, M. D.&lt;/author&gt;&lt;author&gt;Ren, B.&lt;/author&gt;&lt;/authors&gt;&lt;/contributors&gt;&lt;auth-address&gt;Ludwig Institute for Cancer Research, La Jolla, California, USA.&lt;/auth-address&gt;&lt;titles&gt;&lt;title&gt;Epigenetic memory at embryonic enhancers identified in DNA methylation maps from adult mouse tissues&lt;/title&gt;&lt;secondary-title&gt;Nat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genetics&lt;/abbr-1&gt;&lt;/alt-periodical&gt;&lt;pages&gt;1198-206&lt;/pages&gt;&lt;volume&gt;45&lt;/volume&gt;&lt;number&gt;10&lt;/number&gt;&lt;edition&gt;2013/09/03&lt;/edition&gt;&lt;keywords&gt;&lt;keyword&gt;Animals&lt;/keyword&gt;&lt;keyword&gt;*DNA Methylation&lt;/keyword&gt;&lt;keyword&gt;Embryo, Mammalian/*metabolism&lt;/keyword&gt;&lt;keyword&gt;*Enhancer Elements, Genetic&lt;/keyword&gt;&lt;keyword&gt;*Epigenesis, Genetic&lt;/keyword&gt;&lt;keyword&gt;Mice&lt;/keyword&gt;&lt;keyword&gt;Regulatory Sequences, Nucleic Acid&lt;/keyword&gt;&lt;keyword&gt;Sequence Analysis, DNA&lt;/keyword&gt;&lt;/keywords&gt;&lt;dates&gt;&lt;year&gt;2013&lt;/year&gt;&lt;pub-dates&gt;&lt;date&gt;Oct&lt;/date&gt;&lt;/pub-dates&gt;&lt;/dates&gt;&lt;isbn&gt;1546-1718 (Electronic)&amp;#xD;1061-4036 (Linking)&lt;/isbn&gt;&lt;accession-num&gt;23995138&lt;/accession-num&gt;&lt;work-type&gt;Research Support, N.I.H., Extramural&amp;#xD;Research Support, Non-U.S. Gov&amp;apos;t&lt;/work-type&gt;&lt;urls&gt;&lt;related-urls&gt;&lt;url&gt;http://www.ncbi.nlm.nih.gov/pubmed/23995138&lt;/url&gt;&lt;/related-urls&gt;&lt;/urls&gt;&lt;custom2&gt;4095776&lt;/custom2&gt;&lt;electronic-resource-num&gt;10.1038/ng.2746&lt;/electronic-resource-num&gt;&lt;language&gt;eng&lt;/language&gt;&lt;/record&gt;&lt;/Cite&gt;&lt;/EndNote&gt;</w:instrText>
      </w:r>
      <w:r w:rsidR="00BC6F1F" w:rsidRPr="00D44B79">
        <w:rPr>
          <w:rFonts w:ascii="Arial" w:eastAsia="Arial" w:hAnsi="Arial" w:cs="Arial"/>
          <w:sz w:val="22"/>
          <w:szCs w:val="22"/>
        </w:rPr>
        <w:fldChar w:fldCharType="separate"/>
      </w:r>
      <w:r w:rsidR="00F248A3">
        <w:rPr>
          <w:rFonts w:ascii="Arial" w:eastAsia="Arial" w:hAnsi="Arial" w:cs="Arial"/>
          <w:noProof/>
          <w:sz w:val="22"/>
          <w:szCs w:val="22"/>
        </w:rPr>
        <w:t>[</w:t>
      </w:r>
      <w:hyperlink w:anchor="_ENREF_10" w:tooltip="Hon, 2013 #681" w:history="1">
        <w:r w:rsidR="00704710">
          <w:rPr>
            <w:rFonts w:ascii="Arial" w:eastAsia="Arial" w:hAnsi="Arial" w:cs="Arial"/>
            <w:noProof/>
            <w:sz w:val="22"/>
            <w:szCs w:val="22"/>
          </w:rPr>
          <w:t>10</w:t>
        </w:r>
      </w:hyperlink>
      <w:r w:rsidR="00F248A3">
        <w:rPr>
          <w:rFonts w:ascii="Arial" w:eastAsia="Arial" w:hAnsi="Arial" w:cs="Arial"/>
          <w:noProof/>
          <w:sz w:val="22"/>
          <w:szCs w:val="22"/>
        </w:rPr>
        <w:t>]</w:t>
      </w:r>
      <w:r w:rsidR="00BC6F1F" w:rsidRPr="00D44B79">
        <w:rPr>
          <w:rFonts w:ascii="Arial" w:eastAsia="Arial" w:hAnsi="Arial" w:cs="Arial"/>
          <w:sz w:val="22"/>
          <w:szCs w:val="22"/>
        </w:rPr>
        <w:fldChar w:fldCharType="end"/>
      </w:r>
      <w:r w:rsidRPr="00D44B79">
        <w:rPr>
          <w:rFonts w:ascii="Arial" w:eastAsia="Arial" w:hAnsi="Arial" w:cs="Arial"/>
          <w:sz w:val="22"/>
          <w:szCs w:val="22"/>
        </w:rPr>
        <w:t xml:space="preserve"> as well as epi-polymorphism</w:t>
      </w:r>
      <w:ins w:id="352" w:author="Shicheng Guo" w:date="2016-05-03T11:28:00Z">
        <w:r w:rsidR="00FE6F2D">
          <w:rPr>
            <w:rFonts w:ascii="Arial" w:eastAsia="Arial" w:hAnsi="Arial" w:cs="Arial"/>
            <w:sz w:val="22"/>
            <w:szCs w:val="22"/>
          </w:rPr>
          <w:t xml:space="preserve"> </w:t>
        </w:r>
      </w:ins>
      <w:r w:rsidR="00E13F25" w:rsidRPr="00D44B79">
        <w:rPr>
          <w:rFonts w:ascii="Arial" w:eastAsia="Arial" w:hAnsi="Arial" w:cs="Arial"/>
          <w:sz w:val="22"/>
          <w:szCs w:val="22"/>
        </w:rPr>
        <w:fldChar w:fldCharType="begin">
          <w:fldData xml:space="preserve">PEVuZE5vdGU+PENpdGU+PEF1dGhvcj5MYW5kYW48L0F1dGhvcj48WWVhcj4yMDEyPC9ZZWFyPjxS
ZWNOdW0+Njc1PC9SZWNOdW0+PERpc3BsYXlUZXh0PlsxMV08L0Rpc3BsYXlUZXh0PjxyZWNvcmQ+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F248A3">
        <w:rPr>
          <w:rFonts w:ascii="Arial" w:eastAsia="Arial" w:hAnsi="Arial" w:cs="Arial"/>
          <w:sz w:val="22"/>
          <w:szCs w:val="22"/>
        </w:rPr>
        <w:instrText xml:space="preserve"> ADDIN EN.CITE </w:instrText>
      </w:r>
      <w:r w:rsidR="00F248A3">
        <w:rPr>
          <w:rFonts w:ascii="Arial" w:eastAsia="Arial" w:hAnsi="Arial" w:cs="Arial"/>
          <w:sz w:val="22"/>
          <w:szCs w:val="22"/>
        </w:rPr>
        <w:fldChar w:fldCharType="begin">
          <w:fldData xml:space="preserve">PEVuZE5vdGU+PENpdGU+PEF1dGhvcj5MYW5kYW48L0F1dGhvcj48WWVhcj4yMDEyPC9ZZWFyPjxS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</w:fldData>
        </w:fldChar>
      </w:r>
      <w:r w:rsidR="00F248A3">
        <w:rPr>
          <w:rFonts w:ascii="Arial" w:eastAsia="Arial" w:hAnsi="Arial" w:cs="Arial"/>
          <w:sz w:val="22"/>
          <w:szCs w:val="22"/>
        </w:rPr>
        <w:instrText xml:space="preserve"> ADDIN EN.CITE.DATA </w:instrText>
      </w:r>
      <w:r w:rsidR="00F248A3">
        <w:rPr>
          <w:rFonts w:ascii="Arial" w:eastAsia="Arial" w:hAnsi="Arial" w:cs="Arial"/>
          <w:sz w:val="22"/>
          <w:szCs w:val="22"/>
        </w:rPr>
      </w:r>
      <w:r w:rsidR="00F248A3">
        <w:rPr>
          <w:rFonts w:ascii="Arial" w:eastAsia="Arial" w:hAnsi="Arial" w:cs="Arial"/>
          <w:sz w:val="22"/>
          <w:szCs w:val="22"/>
        </w:rPr>
        <w:fldChar w:fldCharType="end"/>
      </w:r>
      <w:r w:rsidR="00E13F25" w:rsidRPr="00D44B79">
        <w:rPr>
          <w:rFonts w:ascii="Arial" w:eastAsia="Arial" w:hAnsi="Arial" w:cs="Arial"/>
          <w:sz w:val="22"/>
          <w:szCs w:val="22"/>
        </w:rPr>
      </w:r>
      <w:r w:rsidR="00E13F25" w:rsidRPr="00D44B79">
        <w:rPr>
          <w:rFonts w:ascii="Arial" w:eastAsia="Arial" w:hAnsi="Arial" w:cs="Arial"/>
          <w:sz w:val="22"/>
          <w:szCs w:val="22"/>
        </w:rPr>
        <w:fldChar w:fldCharType="separate"/>
      </w:r>
      <w:r w:rsidR="00F248A3">
        <w:rPr>
          <w:rFonts w:ascii="Arial" w:eastAsia="Arial" w:hAnsi="Arial" w:cs="Arial"/>
          <w:noProof/>
          <w:sz w:val="22"/>
          <w:szCs w:val="22"/>
        </w:rPr>
        <w:t>[</w:t>
      </w:r>
      <w:hyperlink w:anchor="_ENREF_11" w:tooltip="Landan, 2012 #675" w:history="1">
        <w:r w:rsidR="00704710">
          <w:rPr>
            <w:rFonts w:ascii="Arial" w:eastAsia="Arial" w:hAnsi="Arial" w:cs="Arial"/>
            <w:noProof/>
            <w:sz w:val="22"/>
            <w:szCs w:val="22"/>
          </w:rPr>
          <w:t>11</w:t>
        </w:r>
      </w:hyperlink>
      <w:r w:rsidR="00F248A3">
        <w:rPr>
          <w:rFonts w:ascii="Arial" w:eastAsia="Arial" w:hAnsi="Arial" w:cs="Arial"/>
          <w:noProof/>
          <w:sz w:val="22"/>
          <w:szCs w:val="22"/>
        </w:rPr>
        <w:t>]</w:t>
      </w:r>
      <w:r w:rsidR="00E13F25" w:rsidRPr="00D44B79">
        <w:rPr>
          <w:rFonts w:ascii="Arial" w:eastAsia="Arial" w:hAnsi="Arial" w:cs="Arial"/>
          <w:sz w:val="22"/>
          <w:szCs w:val="22"/>
        </w:rPr>
        <w:fldChar w:fldCharType="end"/>
      </w:r>
      <w:r w:rsidRPr="00D44B79">
        <w:rPr>
          <w:rFonts w:ascii="Arial" w:eastAsia="Arial" w:hAnsi="Arial" w:cs="Arial"/>
          <w:sz w:val="22"/>
          <w:szCs w:val="22"/>
        </w:rPr>
        <w:t xml:space="preserve">. Genome-wide analysis to the cancer tissue and plasmas from the cancer patients, we found MHL would be used as powerful biomarker for tissue and development layer distinguish, cancer diagnosis as well as plasma origin tissue prediction. </w:t>
      </w:r>
    </w:p>
    <w:p w14:paraId="4E324653" w14:textId="77777777" w:rsidR="00AF1A75" w:rsidRPr="008415CB" w:rsidRDefault="00AF1A75">
      <w:pPr>
        <w:spacing w:line="276" w:lineRule="auto"/>
        <w:jc w:val="left"/>
        <w:rPr>
          <w:rFonts w:ascii="Arial" w:eastAsia="Arial" w:hAnsi="Arial" w:cs="Arial"/>
          <w:sz w:val="22"/>
          <w:szCs w:val="22"/>
        </w:rPr>
      </w:pPr>
    </w:p>
    <w:p w14:paraId="79C0B272" w14:textId="77777777" w:rsidR="00AF1A75" w:rsidRDefault="00B92B21" w:rsidP="00C2193C">
      <w:pPr>
        <w:spacing w:line="276" w:lineRule="auto"/>
        <w:jc w:val="left"/>
        <w:rPr>
          <w:rFonts w:ascii="Arial" w:eastAsia="Arial" w:hAnsi="Arial" w:cs="Arial"/>
          <w:sz w:val="22"/>
          <w:szCs w:val="22"/>
        </w:rPr>
      </w:pPr>
      <w:r w:rsidRPr="00D44B79">
        <w:rPr>
          <w:rFonts w:ascii="Arial" w:eastAsia="Arial" w:hAnsi="Arial" w:cs="Arial"/>
          <w:sz w:val="22"/>
          <w:szCs w:val="22"/>
        </w:rPr>
        <w:t>MHBs defined and identified by the present study represent a distinct set of genomic elements which would be provide important genomic structure or functional elements in human development and complex disease pathogenesis. These regions should be highly linked for the CpGs which might indicate the coordinate dynamic change was required by other cis or trans-regulatory elements in their biological function. MHBs were significantly enriched in some methylation classic functional genomic regions, such as CpG Island, imprint gene regions which were prior expected. It is very interesting, MHBs regions were also enriched in previous identified cancer associated DMR and VMR regions, which suggest MHBs would be taken as important biomarkers for cancer diagnosis and also indicate these DMR and VMR might have more power in the clinical cancer research since these CpGs would have high coordinate changes and its methylation status can be detected with high stability. Furthermore, we also found MHBs significantly enriched in enhancer, super-enhancer, promoter, UTR-5, which indicating MHBs would enriched in cis-regulatory genomic regions. Finally, MHBs were negative correlated with LAD and LOCKS regions which indicating the However, it should be investigated with more comprehensive study, since the genomic regions of LAD, LOCKS were highly large than MHBs, the enrichment analysis between these two kinds of regions might be not accurate.</w:t>
      </w:r>
    </w:p>
    <w:p w14:paraId="7BA83FC0" w14:textId="77777777" w:rsidR="00704710" w:rsidRDefault="00704710" w:rsidP="00704710">
      <w:pPr>
        <w:spacing w:line="276" w:lineRule="auto"/>
        <w:jc w:val="left"/>
        <w:rPr>
          <w:rFonts w:ascii="Arial" w:eastAsia="Arial" w:hAnsi="Arial" w:cs="Arial"/>
          <w:sz w:val="22"/>
          <w:szCs w:val="22"/>
        </w:rPr>
      </w:pPr>
    </w:p>
    <w:p w14:paraId="03F06868" w14:textId="5F8980FE" w:rsidR="00704710" w:rsidRDefault="00704710" w:rsidP="00C2193C">
      <w:pPr>
        <w:spacing w:line="276" w:lineRule="auto"/>
        <w:jc w:val="left"/>
        <w:rPr>
          <w:rFonts w:ascii="Arial" w:eastAsia="Arial" w:hAnsi="Arial" w:cs="Arial"/>
          <w:sz w:val="22"/>
          <w:szCs w:val="22"/>
        </w:rPr>
      </w:pPr>
      <w:r>
        <w:rPr>
          <w:rFonts w:ascii="Arial" w:eastAsia="Arial" w:hAnsi="Arial" w:cs="Arial"/>
          <w:sz w:val="22"/>
          <w:szCs w:val="22"/>
        </w:rPr>
        <w:t>We conducted a comprehensive genome-wide DNA methylation investigation to human cancer genome in a large sample size including normal, cancer tissues and cancer plasmas. We identified large number of significant different methylated MHB fragments in cancer plasmas. In addition, large number of</w:t>
      </w:r>
      <w:r w:rsidRPr="00C2193C">
        <w:rPr>
          <w:rFonts w:ascii="Arial" w:eastAsia="Arial" w:hAnsi="Arial" w:cs="Arial"/>
          <w:sz w:val="22"/>
          <w:szCs w:val="22"/>
        </w:rPr>
        <w:t xml:space="preserve"> </w:t>
      </w:r>
      <w:r>
        <w:rPr>
          <w:rFonts w:ascii="Arial" w:eastAsia="Arial" w:hAnsi="Arial" w:cs="Arial"/>
          <w:sz w:val="22"/>
          <w:szCs w:val="22"/>
        </w:rPr>
        <w:t>p</w:t>
      </w:r>
      <w:r w:rsidRPr="00C2193C">
        <w:rPr>
          <w:rFonts w:ascii="Arial" w:eastAsia="Arial" w:hAnsi="Arial" w:cs="Arial"/>
          <w:sz w:val="22"/>
          <w:szCs w:val="22"/>
        </w:rPr>
        <w:t xml:space="preserve">revious identified </w:t>
      </w:r>
      <w:r>
        <w:rPr>
          <w:rFonts w:ascii="Arial" w:eastAsia="Arial" w:hAnsi="Arial" w:cs="Arial"/>
          <w:sz w:val="22"/>
          <w:szCs w:val="22"/>
        </w:rPr>
        <w:t>promising</w:t>
      </w:r>
      <w:r w:rsidRPr="00C2193C">
        <w:rPr>
          <w:rFonts w:ascii="Arial" w:eastAsia="Arial" w:hAnsi="Arial" w:cs="Arial"/>
          <w:sz w:val="22"/>
          <w:szCs w:val="22"/>
        </w:rPr>
        <w:t xml:space="preserve"> DNA methylation biomarker for cancer non-invasive diagnosis were </w:t>
      </w:r>
      <w:r>
        <w:rPr>
          <w:rFonts w:ascii="Arial" w:eastAsia="Arial" w:hAnsi="Arial" w:cs="Arial"/>
          <w:sz w:val="22"/>
          <w:szCs w:val="22"/>
        </w:rPr>
        <w:t>validated</w:t>
      </w:r>
      <w:r w:rsidRPr="00C2193C">
        <w:rPr>
          <w:rFonts w:ascii="Arial" w:eastAsia="Arial" w:hAnsi="Arial" w:cs="Arial"/>
          <w:sz w:val="22"/>
          <w:szCs w:val="22"/>
        </w:rPr>
        <w:t xml:space="preserve"> to be high frequently methylated in cancer plasmas, such as SEPT9</w:t>
      </w:r>
      <w:r w:rsidR="0073140C">
        <w:rPr>
          <w:rFonts w:ascii="Arial" w:eastAsia="Arial" w:hAnsi="Arial" w:cs="Arial"/>
          <w:sz w:val="22"/>
          <w:szCs w:val="22"/>
        </w:rPr>
        <w:t xml:space="preserve"> </w:t>
      </w:r>
      <w:r>
        <w:rPr>
          <w:rFonts w:ascii="Arial" w:eastAsia="Arial" w:hAnsi="Arial" w:cs="Arial"/>
          <w:sz w:val="22"/>
          <w:szCs w:val="22"/>
        </w:rPr>
        <w:fldChar w:fldCharType="begin"/>
      </w:r>
      <w:r>
        <w:rPr>
          <w:rFonts w:ascii="Arial" w:eastAsia="Arial" w:hAnsi="Arial" w:cs="Arial"/>
          <w:sz w:val="22"/>
          <w:szCs w:val="22"/>
        </w:rPr>
        <w:instrText xml:space="preserve"> ADDIN EN.CITE &lt;EndNote&gt;&lt;Cite&gt;&lt;Author&gt;Payne&lt;/Author&gt;&lt;Year&gt;2010&lt;/Year&gt;&lt;RecNum&gt;967&lt;/RecNum&gt;&lt;DisplayText&gt;[21]&lt;/DisplayText&gt;&lt;record&gt;&lt;rec-number&gt;967&lt;/rec-number&gt;&lt;foreign-keys&gt;&lt;key app="EN" db-id="5vs09drf40rx93ed0wap9evrs59er05z5d9v"&gt;967&lt;/key&gt;&lt;/foreign-keys&gt;&lt;ref-type name="Journal Article"&gt;17&lt;/ref-type&gt;&lt;contributors&gt;&lt;authors&gt;&lt;author&gt;Payne, S. R.&lt;/author&gt;&lt;/authors&gt;&lt;/contributors&gt;&lt;auth-address&gt;Epigenomics Inc., 901 Fifth Avenue, Suite 3800, Seattle, WA 98164, USA. shannon.payne@epigenomics.com&lt;/auth-address&gt;&lt;titles&gt;&lt;title&gt;From discovery to the clinic: the novel DNA methylation biomarker (m)SEPT9 for the detection of colorectal cancer in blood&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575-85&lt;/pages&gt;&lt;volume&gt;2&lt;/volume&gt;&lt;number&gt;4&lt;/number&gt;&lt;edition&gt;2010/08/01&lt;/edition&gt;&lt;keywords&gt;&lt;keyword&gt;Biomarkers, Tumor/*blood/genetics&lt;/keyword&gt;&lt;keyword&gt;Colorectal Neoplasms/blood/*diagnosis&lt;/keyword&gt;&lt;keyword&gt;DNA Methylation/*genetics/physiology&lt;/keyword&gt;&lt;keyword&gt;DNA Restriction Enzymes&lt;/keyword&gt;&lt;keyword&gt;Early Detection of Cancer/*methods&lt;/keyword&gt;&lt;keyword&gt;High-Throughput Screening Assays/*methods&lt;/keyword&gt;&lt;keyword&gt;Humans&lt;/keyword&gt;&lt;keyword&gt;Septins/genetics/*metabolism&lt;/keyword&gt;&lt;keyword&gt;Validation Studies as Topic&lt;/keyword&gt;&lt;/keywords&gt;&lt;dates&gt;&lt;year&gt;2010&lt;/year&gt;&lt;pub-dates&gt;&lt;date&gt;Aug&lt;/date&gt;&lt;/pub-dates&gt;&lt;/dates&gt;&lt;isbn&gt;1750-192X (Electronic)&amp;#xD;1750-192X (Linking)&lt;/isbn&gt;&lt;accession-num&gt;22121975&lt;/accession-num&gt;&lt;work-type&gt;Review&lt;/work-type&gt;&lt;urls&gt;&lt;related-urls&gt;&lt;url&gt;http://www.ncbi.nlm.nih.gov/pubmed/22121975&lt;/url&gt;&lt;/related-urls&gt;&lt;/urls&gt;&lt;electronic-resource-num&gt;10.2217/epi.10.35&lt;/electronic-resource-num&gt;&lt;language&gt;eng&lt;/language&gt;&lt;/record&gt;&lt;/Cite&gt;&lt;/EndNote&gt;</w:instrText>
      </w:r>
      <w:r>
        <w:rPr>
          <w:rFonts w:ascii="Arial" w:eastAsia="Arial" w:hAnsi="Arial" w:cs="Arial"/>
          <w:sz w:val="22"/>
          <w:szCs w:val="22"/>
        </w:rPr>
        <w:fldChar w:fldCharType="separate"/>
      </w:r>
      <w:r>
        <w:rPr>
          <w:rFonts w:ascii="Arial" w:eastAsia="Arial" w:hAnsi="Arial" w:cs="Arial"/>
          <w:noProof/>
          <w:sz w:val="22"/>
          <w:szCs w:val="22"/>
        </w:rPr>
        <w:t>[</w:t>
      </w:r>
      <w:hyperlink w:anchor="_ENREF_21" w:tooltip="Payne, 2010 #967" w:history="1">
        <w:r>
          <w:rPr>
            <w:rFonts w:ascii="Arial" w:eastAsia="Arial" w:hAnsi="Arial" w:cs="Arial"/>
            <w:noProof/>
            <w:sz w:val="22"/>
            <w:szCs w:val="22"/>
          </w:rPr>
          <w:t>21</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RUNX3</w:t>
      </w:r>
      <w:r w:rsidR="0073140C">
        <w:rPr>
          <w:rFonts w:ascii="Arial" w:eastAsia="Arial" w:hAnsi="Arial" w:cs="Arial"/>
          <w:sz w:val="22"/>
          <w:szCs w:val="22"/>
        </w:rPr>
        <w:t xml:space="preserve"> </w:t>
      </w:r>
      <w:r>
        <w:rPr>
          <w:rFonts w:ascii="Arial" w:eastAsia="Arial" w:hAnsi="Arial" w:cs="Arial"/>
          <w:sz w:val="22"/>
          <w:szCs w:val="22"/>
        </w:rPr>
        <w:fldChar w:fldCharType="begin">
          <w:fldData xml:space="preserve">PEVuZE5vdGU+PENpdGU+PEF1dGhvcj5OaXNoaW88L0F1dGhvcj48WWVhcj4yMDEwPC9ZZWFyPjxS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PEVuZE5vdGU+PENpdGU+PEF1dGhvcj5OaXNoaW88L0F1dGhvcj48WWVhcj4yMDEwPC9ZZWFyPjxS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Pr>
          <w:rFonts w:ascii="Arial" w:eastAsia="Arial" w:hAnsi="Arial" w:cs="Arial"/>
          <w:sz w:val="22"/>
          <w:szCs w:val="22"/>
        </w:rPr>
      </w:r>
      <w:r>
        <w:rPr>
          <w:rFonts w:ascii="Arial" w:eastAsia="Arial" w:hAnsi="Arial" w:cs="Arial"/>
          <w:sz w:val="22"/>
          <w:szCs w:val="22"/>
        </w:rPr>
        <w:fldChar w:fldCharType="separate"/>
      </w:r>
      <w:r>
        <w:rPr>
          <w:rFonts w:ascii="Arial" w:eastAsia="Arial" w:hAnsi="Arial" w:cs="Arial"/>
          <w:noProof/>
          <w:sz w:val="22"/>
          <w:szCs w:val="22"/>
        </w:rPr>
        <w:t>[</w:t>
      </w:r>
      <w:hyperlink w:anchor="_ENREF_22" w:tooltip="Nishio, 2010 #984" w:history="1">
        <w:r>
          <w:rPr>
            <w:rFonts w:ascii="Arial" w:eastAsia="Arial" w:hAnsi="Arial" w:cs="Arial"/>
            <w:noProof/>
            <w:sz w:val="22"/>
            <w:szCs w:val="22"/>
          </w:rPr>
          <w:t>22</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TMEFF2</w:t>
      </w:r>
      <w:r w:rsidR="0073140C">
        <w:rPr>
          <w:rFonts w:ascii="Arial" w:eastAsia="Arial" w:hAnsi="Arial" w:cs="Arial"/>
          <w:sz w:val="22"/>
          <w:szCs w:val="22"/>
        </w:rPr>
        <w:t xml:space="preserve"> </w:t>
      </w:r>
      <w:r>
        <w:rPr>
          <w:rFonts w:ascii="Arial" w:eastAsia="Arial" w:hAnsi="Arial" w:cs="Arial"/>
          <w:sz w:val="22"/>
          <w:szCs w:val="22"/>
        </w:rPr>
        <w:fldChar w:fldCharType="begin">
          <w:fldData xml:space="preserve">PEVuZE5vdGU+PENpdGU+PEF1dGhvcj5Mb2Z0b24tRGF5PC9BdXRob3I+PFllYXI+MjAwODwvWWVh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dC1wZXJpb2RpY2FsPjxwYWdlcz40MTQtMjM8L3BhZ2VzPjx2b2x1bWU+NTQ8L3ZvbHVtZT48bnVt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=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PEVuZE5vdGU+PENpdGU+PEF1dGhvcj5Mb2Z0b24tRGF5PC9BdXRob3I+PFllYXI+MjAwODwvWWVh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dC1wZXJpb2RpY2FsPjxwYWdlcz40MTQtMjM8L3BhZ2VzPjx2b2x1bWU+NTQ8L3ZvbHVtZT48bnVt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=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Pr>
          <w:rFonts w:ascii="Arial" w:eastAsia="Arial" w:hAnsi="Arial" w:cs="Arial"/>
          <w:sz w:val="22"/>
          <w:szCs w:val="22"/>
        </w:rPr>
      </w:r>
      <w:r>
        <w:rPr>
          <w:rFonts w:ascii="Arial" w:eastAsia="Arial" w:hAnsi="Arial" w:cs="Arial"/>
          <w:sz w:val="22"/>
          <w:szCs w:val="22"/>
        </w:rPr>
        <w:fldChar w:fldCharType="separate"/>
      </w:r>
      <w:r>
        <w:rPr>
          <w:rFonts w:ascii="Arial" w:eastAsia="Arial" w:hAnsi="Arial" w:cs="Arial"/>
          <w:noProof/>
          <w:sz w:val="22"/>
          <w:szCs w:val="22"/>
        </w:rPr>
        <w:t>[</w:t>
      </w:r>
      <w:hyperlink w:anchor="_ENREF_23" w:tooltip="Lofton-Day, 2008 #1005" w:history="1">
        <w:r>
          <w:rPr>
            <w:rFonts w:ascii="Arial" w:eastAsia="Arial" w:hAnsi="Arial" w:cs="Arial"/>
            <w:noProof/>
            <w:sz w:val="22"/>
            <w:szCs w:val="22"/>
          </w:rPr>
          <w:t>23</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TCERG1L</w:t>
      </w:r>
      <w:r w:rsidR="0073140C">
        <w:rPr>
          <w:rFonts w:ascii="Arial" w:eastAsia="Arial" w:hAnsi="Arial" w:cs="Arial"/>
          <w:sz w:val="22"/>
          <w:szCs w:val="22"/>
        </w:rPr>
        <w:t xml:space="preserve"> </w:t>
      </w:r>
      <w:r>
        <w:rPr>
          <w:rFonts w:ascii="Arial" w:eastAsia="Arial" w:hAnsi="Arial" w:cs="Arial"/>
          <w:sz w:val="22"/>
          <w:szCs w:val="22"/>
        </w:rPr>
        <w:fldChar w:fldCharType="begin">
          <w:fldData xml:space="preserve">PEVuZE5vdGU+PENpdGU+PEF1dGhvcj5ZaTwvQXV0aG9yPjxZZWFyPjIwMTI8L1llYXI+PFJlY051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PEVuZE5vdGU+PENpdGU+PEF1dGhvcj5ZaTwvQXV0aG9yPjxZZWFyPjIwMTI8L1llYXI+PFJlY051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Pr>
          <w:rFonts w:ascii="Arial" w:eastAsia="Arial" w:hAnsi="Arial" w:cs="Arial"/>
          <w:sz w:val="22"/>
          <w:szCs w:val="22"/>
        </w:rPr>
      </w:r>
      <w:r>
        <w:rPr>
          <w:rFonts w:ascii="Arial" w:eastAsia="Arial" w:hAnsi="Arial" w:cs="Arial"/>
          <w:sz w:val="22"/>
          <w:szCs w:val="22"/>
        </w:rPr>
        <w:fldChar w:fldCharType="separate"/>
      </w:r>
      <w:r>
        <w:rPr>
          <w:rFonts w:ascii="Arial" w:eastAsia="Arial" w:hAnsi="Arial" w:cs="Arial"/>
          <w:noProof/>
          <w:sz w:val="22"/>
          <w:szCs w:val="22"/>
        </w:rPr>
        <w:t>[</w:t>
      </w:r>
      <w:hyperlink w:anchor="_ENREF_24" w:tooltip="Yi, 2012 #1009" w:history="1">
        <w:r>
          <w:rPr>
            <w:rFonts w:ascii="Arial" w:eastAsia="Arial" w:hAnsi="Arial" w:cs="Arial"/>
            <w:noProof/>
            <w:sz w:val="22"/>
            <w:szCs w:val="22"/>
          </w:rPr>
          <w:t>24</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xml:space="preserve"> in colon cancer,</w:t>
      </w:r>
      <w:r>
        <w:rPr>
          <w:rFonts w:ascii="Arial" w:eastAsia="Arial" w:hAnsi="Arial" w:cs="Arial"/>
          <w:sz w:val="22"/>
          <w:szCs w:val="22"/>
        </w:rPr>
        <w:t xml:space="preserve"> </w:t>
      </w:r>
      <w:r w:rsidRPr="00C2193C">
        <w:rPr>
          <w:rFonts w:ascii="Arial" w:eastAsia="Arial" w:hAnsi="Arial" w:cs="Arial"/>
          <w:sz w:val="22"/>
          <w:szCs w:val="22"/>
        </w:rPr>
        <w:t>RUNX1</w:t>
      </w:r>
      <w:r w:rsidR="0073140C">
        <w:rPr>
          <w:rFonts w:ascii="Arial" w:eastAsia="Arial" w:hAnsi="Arial" w:cs="Arial"/>
          <w:sz w:val="22"/>
          <w:szCs w:val="22"/>
        </w:rPr>
        <w:t xml:space="preserve"> </w:t>
      </w:r>
      <w:r>
        <w:rPr>
          <w:rFonts w:ascii="Arial" w:eastAsia="Arial" w:hAnsi="Arial" w:cs="Arial"/>
          <w:sz w:val="22"/>
          <w:szCs w:val="22"/>
        </w:rPr>
        <w:fldChar w:fldCharType="begin">
          <w:fldData xml:space="preserve">PEVuZE5vdGU+PENpdGU+PEF1dGhvcj5GZW5nPC9BdXRob3I+PFllYXI+MjAwODwvWWVhcj48UmVj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L3BlcmlvZGljYWw+PGFsdC1wZXJpb2RpY2FsPjxmdWxsLXRpdGxlPkNhbmNlciBFcGlkZW1pb2wg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ZXJpY2FuIFNvY2lldHkgb2YgUHJldmVudGl2ZSBPbmNvbG9neTwvYWJici0xPjwvYWx0LXBlcmlv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PEVuZE5vdGU+PENpdGU+PEF1dGhvcj5GZW5nPC9BdXRob3I+PFllYXI+MjAwODwvWWVhcj48UmVj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Pr>
          <w:rFonts w:ascii="Arial" w:eastAsia="Arial" w:hAnsi="Arial" w:cs="Arial"/>
          <w:sz w:val="22"/>
          <w:szCs w:val="22"/>
        </w:rPr>
      </w:r>
      <w:r>
        <w:rPr>
          <w:rFonts w:ascii="Arial" w:eastAsia="Arial" w:hAnsi="Arial" w:cs="Arial"/>
          <w:sz w:val="22"/>
          <w:szCs w:val="22"/>
        </w:rPr>
        <w:fldChar w:fldCharType="separate"/>
      </w:r>
      <w:r>
        <w:rPr>
          <w:rFonts w:ascii="Arial" w:eastAsia="Arial" w:hAnsi="Arial" w:cs="Arial"/>
          <w:noProof/>
          <w:sz w:val="22"/>
          <w:szCs w:val="22"/>
        </w:rPr>
        <w:t>[</w:t>
      </w:r>
      <w:hyperlink w:anchor="_ENREF_25" w:tooltip="Feng, 2008 #1011" w:history="1">
        <w:r>
          <w:rPr>
            <w:rFonts w:ascii="Arial" w:eastAsia="Arial" w:hAnsi="Arial" w:cs="Arial"/>
            <w:noProof/>
            <w:sz w:val="22"/>
            <w:szCs w:val="22"/>
          </w:rPr>
          <w:t>25</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SEPT9</w:t>
      </w:r>
      <w:r w:rsidR="0073140C">
        <w:rPr>
          <w:rFonts w:ascii="Arial" w:eastAsia="Arial" w:hAnsi="Arial" w:cs="Arial"/>
          <w:sz w:val="22"/>
          <w:szCs w:val="22"/>
        </w:rPr>
        <w:t xml:space="preserve"> </w:t>
      </w:r>
      <w:r>
        <w:rPr>
          <w:rFonts w:ascii="Arial" w:eastAsia="Arial" w:hAnsi="Arial" w:cs="Arial"/>
          <w:sz w:val="22"/>
          <w:szCs w:val="22"/>
        </w:rPr>
        <w:fldChar w:fldCharType="begin"/>
      </w:r>
      <w:r>
        <w:rPr>
          <w:rFonts w:ascii="Arial" w:eastAsia="Arial" w:hAnsi="Arial" w:cs="Arial"/>
          <w:sz w:val="22"/>
          <w:szCs w:val="22"/>
        </w:rPr>
        <w:instrText xml:space="preserve"> ADDIN EN.CITE &lt;EndNote&gt;&lt;Cite&gt;&lt;Author&gt;Powrozek&lt;/Author&gt;&lt;Year&gt;2014&lt;/Year&gt;&lt;RecNum&gt;1012&lt;/RecNum&gt;&lt;DisplayText&gt;[26]&lt;/DisplayText&gt;&lt;record&gt;&lt;rec-number&gt;1012&lt;/rec-number&gt;&lt;foreign-keys&gt;&lt;key app="EN" db-id="5vs09drf40rx93ed0wap9evrs59er05z5d9v"&gt;1012&lt;/key&gt;&lt;/foreign-keys&gt;&lt;ref-type name="Journal Article"&gt;17&lt;/ref-type&gt;&lt;contributors&gt;&lt;authors&gt;&lt;author&gt;Powrozek, T.&lt;/author&gt;&lt;author&gt;Krawczyk, P.&lt;/author&gt;&lt;author&gt;Kucharczyk, T.&lt;/author&gt;&lt;author&gt;Milanowski, J.&lt;/author&gt;&lt;/authors&gt;&lt;/contributors&gt;&lt;auth-address&gt;Department of Pneumonology, Oncology and Allergology, Medical University of Lublin, Jaczewskiego 8, 20-954, Lublin, Poland, tomaszpowrozek@gmail.com.&lt;/auth-address&gt;&lt;titles&gt;&lt;title&gt;Septin 9 promoter region methylation in free circulating DNA-potential role in noninvasive diagnosis of lung cancer: preliminary report&lt;/title&gt;&lt;secondary-title&gt;Med Oncol&lt;/secondary-title&gt;&lt;/titles&gt;&lt;periodical&gt;&lt;full-title&gt;Med Oncol&lt;/full-title&gt;&lt;/periodical&gt;&lt;pages&gt;917&lt;/pages&gt;&lt;volume&gt;31&lt;/volume&gt;&lt;number&gt;4&lt;/number&gt;&lt;edition&gt;2014/03/19&lt;/edition&gt;&lt;keywords&gt;&lt;keyword&gt;Aged&lt;/keyword&gt;&lt;keyword&gt;Biomarkers, Tumor&lt;/keyword&gt;&lt;keyword&gt;DNA/blood&lt;/keyword&gt;&lt;keyword&gt;*DNA Methylation&lt;/keyword&gt;&lt;keyword&gt;Early Detection of Cancer&lt;/keyword&gt;&lt;keyword&gt;Epigenesis, Genetic&lt;/keyword&gt;&lt;keyword&gt;Female&lt;/keyword&gt;&lt;keyword&gt;Humans&lt;/keyword&gt;&lt;keyword&gt;Lung Neoplasms/*diagnosis/*genetics&lt;/keyword&gt;&lt;keyword&gt;Male&lt;/keyword&gt;&lt;keyword&gt;Middle Aged&lt;/keyword&gt;&lt;keyword&gt;Predictive Value of Tests&lt;/keyword&gt;&lt;keyword&gt;*Promoter Regions, Genetic&lt;/keyword&gt;&lt;keyword&gt;Reproducibility of Results&lt;/keyword&gt;&lt;keyword&gt;Septins/*genetics&lt;/keyword&gt;&lt;keyword&gt;Sequence Analysis, DNA&lt;/keyword&gt;&lt;/keywords&gt;&lt;dates&gt;&lt;year&gt;2014&lt;/year&gt;&lt;pub-dates&gt;&lt;date&gt;Apr&lt;/date&gt;&lt;/pub-dates&gt;&lt;/dates&gt;&lt;isbn&gt;1559-131X (Electronic)&amp;#xD;1357-0560 (Linking)&lt;/isbn&gt;&lt;accession-num&gt;24633736&lt;/accession-num&gt;&lt;urls&gt;&lt;related-urls&gt;&lt;url&gt;http://www.ncbi.nlm.nih.gov/pubmed/24633736&lt;/url&gt;&lt;/related-urls&gt;&lt;/urls&gt;&lt;custom2&gt;3971444&lt;/custom2&gt;&lt;electronic-resource-num&gt;10.1007/s12032-014-0917-4&lt;/electronic-resource-num&gt;&lt;language&gt;eng&lt;/language&gt;&lt;/record&gt;&lt;/Cite&gt;&lt;/EndNote&gt;</w:instrText>
      </w:r>
      <w:r>
        <w:rPr>
          <w:rFonts w:ascii="Arial" w:eastAsia="Arial" w:hAnsi="Arial" w:cs="Arial"/>
          <w:sz w:val="22"/>
          <w:szCs w:val="22"/>
        </w:rPr>
        <w:fldChar w:fldCharType="separate"/>
      </w:r>
      <w:r>
        <w:rPr>
          <w:rFonts w:ascii="Arial" w:eastAsia="Arial" w:hAnsi="Arial" w:cs="Arial"/>
          <w:noProof/>
          <w:sz w:val="22"/>
          <w:szCs w:val="22"/>
        </w:rPr>
        <w:t>[</w:t>
      </w:r>
      <w:hyperlink w:anchor="_ENREF_26" w:tooltip="Powrozek, 2014 #1012" w:history="1">
        <w:r>
          <w:rPr>
            <w:rFonts w:ascii="Arial" w:eastAsia="Arial" w:hAnsi="Arial" w:cs="Arial"/>
            <w:noProof/>
            <w:sz w:val="22"/>
            <w:szCs w:val="22"/>
          </w:rPr>
          <w:t>26</w:t>
        </w:r>
      </w:hyperlink>
      <w:r>
        <w:rPr>
          <w:rFonts w:ascii="Arial" w:eastAsia="Arial" w:hAnsi="Arial" w:cs="Arial"/>
          <w:noProof/>
          <w:sz w:val="22"/>
          <w:szCs w:val="22"/>
        </w:rPr>
        <w:t>]</w:t>
      </w:r>
      <w:r>
        <w:rPr>
          <w:rFonts w:ascii="Arial" w:eastAsia="Arial" w:hAnsi="Arial" w:cs="Arial"/>
          <w:sz w:val="22"/>
          <w:szCs w:val="22"/>
        </w:rPr>
        <w:fldChar w:fldCharType="end"/>
      </w:r>
      <w:r w:rsidRPr="00C2193C">
        <w:rPr>
          <w:rFonts w:ascii="Arial" w:eastAsia="Arial" w:hAnsi="Arial" w:cs="Arial"/>
          <w:sz w:val="22"/>
          <w:szCs w:val="22"/>
        </w:rPr>
        <w:t xml:space="preserve"> in lung cancer and </w:t>
      </w:r>
      <w:r w:rsidRPr="00CB3EB2">
        <w:rPr>
          <w:rFonts w:ascii="Arial" w:eastAsia="Arial" w:hAnsi="Arial" w:cs="Arial"/>
          <w:sz w:val="22"/>
          <w:szCs w:val="22"/>
        </w:rPr>
        <w:t>IKZF1</w:t>
      </w:r>
      <w:r w:rsidR="0073140C">
        <w:rPr>
          <w:rFonts w:ascii="Arial" w:eastAsia="Arial" w:hAnsi="Arial" w:cs="Arial"/>
          <w:sz w:val="22"/>
          <w:szCs w:val="22"/>
        </w:rPr>
        <w:t xml:space="preserve"> </w:t>
      </w:r>
      <w:r>
        <w:rPr>
          <w:rFonts w:ascii="Arial" w:eastAsia="Arial" w:hAnsi="Arial" w:cs="Arial"/>
          <w:sz w:val="22"/>
          <w:szCs w:val="22"/>
        </w:rPr>
        <w:fldChar w:fldCharType="begin">
          <w:fldData xml:space="preserve">PEVuZE5vdGU+PENpdGU+PEF1dGhvcj5LaXNpZWw8L0F1dGhvcj48WWVhcj4yMDE1PC9ZZWFyPjxS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PEVuZE5vdGU+PENpdGU+PEF1dGhvcj5LaXNpZWw8L0F1dGhvcj48WWVhcj4yMDE1PC9ZZWFyPjxS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Pr>
          <w:rFonts w:ascii="Arial" w:eastAsia="Arial" w:hAnsi="Arial" w:cs="Arial"/>
          <w:sz w:val="22"/>
          <w:szCs w:val="22"/>
        </w:rPr>
      </w:r>
      <w:r>
        <w:rPr>
          <w:rFonts w:ascii="Arial" w:eastAsia="Arial" w:hAnsi="Arial" w:cs="Arial"/>
          <w:sz w:val="22"/>
          <w:szCs w:val="22"/>
        </w:rPr>
        <w:fldChar w:fldCharType="separate"/>
      </w:r>
      <w:r>
        <w:rPr>
          <w:rFonts w:ascii="Arial" w:eastAsia="Arial" w:hAnsi="Arial" w:cs="Arial"/>
          <w:noProof/>
          <w:sz w:val="22"/>
          <w:szCs w:val="22"/>
        </w:rPr>
        <w:t>[</w:t>
      </w:r>
      <w:hyperlink w:anchor="_ENREF_27" w:tooltip="Kisiel, 2015 #940" w:history="1">
        <w:r>
          <w:rPr>
            <w:rFonts w:ascii="Arial" w:eastAsia="Arial" w:hAnsi="Arial" w:cs="Arial"/>
            <w:noProof/>
            <w:sz w:val="22"/>
            <w:szCs w:val="22"/>
          </w:rPr>
          <w:t>27</w:t>
        </w:r>
      </w:hyperlink>
      <w:r>
        <w:rPr>
          <w:rFonts w:ascii="Arial" w:eastAsia="Arial" w:hAnsi="Arial" w:cs="Arial"/>
          <w:noProof/>
          <w:sz w:val="22"/>
          <w:szCs w:val="22"/>
        </w:rPr>
        <w:t>]</w:t>
      </w:r>
      <w:r>
        <w:rPr>
          <w:rFonts w:ascii="Arial" w:eastAsia="Arial" w:hAnsi="Arial" w:cs="Arial"/>
          <w:sz w:val="22"/>
          <w:szCs w:val="22"/>
        </w:rPr>
        <w:fldChar w:fldCharType="end"/>
      </w:r>
      <w:r>
        <w:rPr>
          <w:rFonts w:ascii="Arial" w:eastAsia="Arial" w:hAnsi="Arial" w:cs="Arial"/>
          <w:sz w:val="22"/>
          <w:szCs w:val="22"/>
        </w:rPr>
        <w:t xml:space="preserve">, </w:t>
      </w:r>
      <w:r w:rsidRPr="00C2193C">
        <w:rPr>
          <w:rFonts w:ascii="Arial" w:eastAsia="Arial" w:hAnsi="Arial" w:cs="Arial"/>
          <w:sz w:val="22"/>
          <w:szCs w:val="22"/>
        </w:rPr>
        <w:t>RB1</w:t>
      </w:r>
      <w:r w:rsidR="00886F06">
        <w:rPr>
          <w:rFonts w:ascii="Arial" w:eastAsia="Arial" w:hAnsi="Arial" w:cs="Arial"/>
          <w:sz w:val="22"/>
          <w:szCs w:val="22"/>
        </w:rPr>
        <w:t xml:space="preserve"> </w:t>
      </w:r>
      <w:r w:rsidRPr="00C2193C">
        <w:rPr>
          <w:rFonts w:ascii="Arial" w:eastAsia="Arial" w:hAnsi="Arial" w:cs="Arial"/>
          <w:sz w:val="22"/>
          <w:szCs w:val="22"/>
        </w:rPr>
        <w:fldChar w:fldCharType="begin">
          <w:fldData xml:space="preserve">PEVuZE5vdGU+PENpdGU+PEF1dGhvcj5NZWxzb248L0F1dGhvcj48WWVhcj4yMDE0PC9ZZWFyPjxS
ZWNOdW0+OTM5PC9SZWNOdW0+PERpc3BsYXlUZXh0PlsyOF08L0Rpc3BsYXlUZXh0PjxyZWNvcmQ+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PEVuZE5vdGU+PENpdGU+PEF1dGhvcj5NZWxzb248L0F1dGhvcj48WWVhcj4yMDE0PC9ZZWFyPjxS
ZWNOdW0+OTM5PC9SZWNOdW0+PERpc3BsYXlUZXh0PlsyOF08L0Rpc3BsYXlUZXh0PjxyZWNvcmQ+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sidRPr="00C2193C">
        <w:rPr>
          <w:rFonts w:ascii="Arial" w:eastAsia="Arial" w:hAnsi="Arial" w:cs="Arial"/>
          <w:sz w:val="22"/>
          <w:szCs w:val="22"/>
        </w:rPr>
      </w:r>
      <w:r w:rsidRPr="00C2193C">
        <w:rPr>
          <w:rFonts w:ascii="Arial" w:eastAsia="Arial" w:hAnsi="Arial" w:cs="Arial"/>
          <w:sz w:val="22"/>
          <w:szCs w:val="22"/>
        </w:rPr>
        <w:fldChar w:fldCharType="separate"/>
      </w:r>
      <w:r>
        <w:rPr>
          <w:rFonts w:ascii="Arial" w:eastAsia="Arial" w:hAnsi="Arial" w:cs="Arial"/>
          <w:noProof/>
          <w:sz w:val="22"/>
          <w:szCs w:val="22"/>
        </w:rPr>
        <w:t>[</w:t>
      </w:r>
      <w:hyperlink w:anchor="_ENREF_28" w:tooltip="Melson, 2014 #939" w:history="1">
        <w:r>
          <w:rPr>
            <w:rFonts w:ascii="Arial" w:eastAsia="Arial" w:hAnsi="Arial" w:cs="Arial"/>
            <w:noProof/>
            <w:sz w:val="22"/>
            <w:szCs w:val="22"/>
          </w:rPr>
          <w:t>28</w:t>
        </w:r>
      </w:hyperlink>
      <w:r>
        <w:rPr>
          <w:rFonts w:ascii="Arial" w:eastAsia="Arial" w:hAnsi="Arial" w:cs="Arial"/>
          <w:noProof/>
          <w:sz w:val="22"/>
          <w:szCs w:val="22"/>
        </w:rPr>
        <w:t>]</w:t>
      </w:r>
      <w:r w:rsidRPr="00C2193C">
        <w:rPr>
          <w:rFonts w:ascii="Arial" w:eastAsia="Arial" w:hAnsi="Arial" w:cs="Arial"/>
          <w:sz w:val="22"/>
          <w:szCs w:val="22"/>
        </w:rPr>
        <w:fldChar w:fldCharType="end"/>
      </w:r>
      <w:r w:rsidRPr="00C2193C">
        <w:rPr>
          <w:rFonts w:ascii="Arial" w:eastAsia="Arial" w:hAnsi="Arial" w:cs="Arial"/>
          <w:sz w:val="22"/>
          <w:szCs w:val="22"/>
        </w:rPr>
        <w:t xml:space="preserve"> and SYK </w:t>
      </w:r>
      <w:r w:rsidRPr="00C2193C">
        <w:rPr>
          <w:rFonts w:ascii="Arial" w:eastAsia="Arial" w:hAnsi="Arial" w:cs="Arial"/>
          <w:sz w:val="22"/>
          <w:szCs w:val="22"/>
        </w:rPr>
        <w:fldChar w:fldCharType="begin">
          <w:fldData xml:space="preserve">PEVuZE5vdGU+PENpdGU+PEF1dGhvcj5NZWxzb248L0F1dGhvcj48WWVhcj4yMDE0PC9ZZWFyPjxS
ZWNOdW0+OTM5PC9SZWNOdW0+PERpc3BsYXlUZXh0PlsyOF08L0Rpc3BsYXlUZXh0PjxyZWNvcmQ+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Pr>
          <w:rFonts w:ascii="Arial" w:eastAsia="Arial" w:hAnsi="Arial" w:cs="Arial"/>
          <w:sz w:val="22"/>
          <w:szCs w:val="22"/>
        </w:rPr>
        <w:instrText xml:space="preserve"> ADDIN EN.CITE </w:instrText>
      </w:r>
      <w:r>
        <w:rPr>
          <w:rFonts w:ascii="Arial" w:eastAsia="Arial" w:hAnsi="Arial" w:cs="Arial"/>
          <w:sz w:val="22"/>
          <w:szCs w:val="22"/>
        </w:rPr>
        <w:fldChar w:fldCharType="begin">
          <w:fldData xml:space="preserve">PEVuZE5vdGU+PENpdGU+PEF1dGhvcj5NZWxzb248L0F1dGhvcj48WWVhcj4yMDE0PC9ZZWFyPjxS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</w:fldData>
        </w:fldChar>
      </w:r>
      <w:r>
        <w:rPr>
          <w:rFonts w:ascii="Arial" w:eastAsia="Arial" w:hAnsi="Arial" w:cs="Arial"/>
          <w:sz w:val="22"/>
          <w:szCs w:val="22"/>
        </w:rPr>
        <w:instrText xml:space="preserve"> ADDIN EN.CITE.DATA </w:instrText>
      </w:r>
      <w:r>
        <w:rPr>
          <w:rFonts w:ascii="Arial" w:eastAsia="Arial" w:hAnsi="Arial" w:cs="Arial"/>
          <w:sz w:val="22"/>
          <w:szCs w:val="22"/>
        </w:rPr>
      </w:r>
      <w:r>
        <w:rPr>
          <w:rFonts w:ascii="Arial" w:eastAsia="Arial" w:hAnsi="Arial" w:cs="Arial"/>
          <w:sz w:val="22"/>
          <w:szCs w:val="22"/>
        </w:rPr>
        <w:fldChar w:fldCharType="end"/>
      </w:r>
      <w:r w:rsidRPr="00C2193C">
        <w:rPr>
          <w:rFonts w:ascii="Arial" w:eastAsia="Arial" w:hAnsi="Arial" w:cs="Arial"/>
          <w:sz w:val="22"/>
          <w:szCs w:val="22"/>
        </w:rPr>
      </w:r>
      <w:r w:rsidRPr="00C2193C">
        <w:rPr>
          <w:rFonts w:ascii="Arial" w:eastAsia="Arial" w:hAnsi="Arial" w:cs="Arial"/>
          <w:sz w:val="22"/>
          <w:szCs w:val="22"/>
        </w:rPr>
        <w:fldChar w:fldCharType="separate"/>
      </w:r>
      <w:r>
        <w:rPr>
          <w:rFonts w:ascii="Arial" w:eastAsia="Arial" w:hAnsi="Arial" w:cs="Arial"/>
          <w:noProof/>
          <w:sz w:val="22"/>
          <w:szCs w:val="22"/>
        </w:rPr>
        <w:t>[</w:t>
      </w:r>
      <w:hyperlink w:anchor="_ENREF_28" w:tooltip="Melson, 2014 #939" w:history="1">
        <w:r>
          <w:rPr>
            <w:rFonts w:ascii="Arial" w:eastAsia="Arial" w:hAnsi="Arial" w:cs="Arial"/>
            <w:noProof/>
            <w:sz w:val="22"/>
            <w:szCs w:val="22"/>
          </w:rPr>
          <w:t>28</w:t>
        </w:r>
      </w:hyperlink>
      <w:r>
        <w:rPr>
          <w:rFonts w:ascii="Arial" w:eastAsia="Arial" w:hAnsi="Arial" w:cs="Arial"/>
          <w:noProof/>
          <w:sz w:val="22"/>
          <w:szCs w:val="22"/>
        </w:rPr>
        <w:t>]</w:t>
      </w:r>
      <w:r w:rsidRPr="00C2193C">
        <w:rPr>
          <w:rFonts w:ascii="Arial" w:eastAsia="Arial" w:hAnsi="Arial" w:cs="Arial"/>
          <w:sz w:val="22"/>
          <w:szCs w:val="22"/>
        </w:rPr>
        <w:fldChar w:fldCharType="end"/>
      </w:r>
      <w:r>
        <w:rPr>
          <w:rFonts w:ascii="Arial" w:eastAsia="Arial" w:hAnsi="Arial" w:cs="Arial"/>
          <w:sz w:val="22"/>
          <w:szCs w:val="22"/>
        </w:rPr>
        <w:t xml:space="preserve">. We also demonstrate that </w:t>
      </w:r>
      <w:ins w:id="353" w:author="Shicheng Guo" w:date="2016-05-02T17:07:00Z">
        <w:r>
          <w:rPr>
            <w:rFonts w:ascii="Arial" w:eastAsia="Arial" w:hAnsi="Arial" w:cs="Arial"/>
            <w:sz w:val="22"/>
            <w:szCs w:val="22"/>
          </w:rPr>
          <w:t xml:space="preserve">MHL have powerful ability to detect rare (&lt;1.0%) long continuous methylated fragment compared with 5mC level and the power positively correlated with the number of continuous methylated CpGs. We observed that the MHL signal will be 10-20 time higher than 5mC level when the number of continuous CpG site come up to 6 CpGs. Our result provide a model to detect rare cancer specific long continuous methylated fragment. </w:t>
        </w:r>
      </w:ins>
    </w:p>
    <w:p w14:paraId="2AD2E49D" w14:textId="77777777" w:rsidR="009A46A0" w:rsidRDefault="009A46A0" w:rsidP="00C2193C">
      <w:pPr>
        <w:spacing w:line="276" w:lineRule="auto"/>
        <w:jc w:val="left"/>
        <w:rPr>
          <w:ins w:id="354" w:author="Shicheng Guo" w:date="2016-05-02T17:07:00Z"/>
          <w:rFonts w:ascii="Arial" w:eastAsia="Arial" w:hAnsi="Arial" w:cs="Arial"/>
          <w:sz w:val="22"/>
          <w:szCs w:val="22"/>
        </w:rPr>
      </w:pPr>
    </w:p>
    <w:p w14:paraId="1222ED66" w14:textId="222891FD" w:rsidR="00AF1A75" w:rsidRPr="00C2193C" w:rsidRDefault="00B92B21" w:rsidP="00C2193C">
      <w:pPr>
        <w:spacing w:line="276" w:lineRule="auto"/>
        <w:jc w:val="left"/>
        <w:rPr>
          <w:rFonts w:ascii="Arial" w:eastAsia="Arial" w:hAnsi="Arial" w:cs="Arial"/>
          <w:sz w:val="22"/>
          <w:szCs w:val="22"/>
        </w:rPr>
      </w:pPr>
      <w:r w:rsidRPr="00D44B79">
        <w:rPr>
          <w:rFonts w:ascii="Arial" w:eastAsia="Arial" w:hAnsi="Arial" w:cs="Arial"/>
          <w:sz w:val="22"/>
          <w:szCs w:val="22"/>
        </w:rPr>
        <w:t xml:space="preserve">We observed that the reads length in the BS-seq or RRBS would influence the length and number of the MHB and hence our results might represent the lower bound of the true MHBs in the human genome. On the other side, the profile of the methylation haplotype were also influenced by the sequencing depth. A high sequencing depth were required to obtain the high coverage for all the haplotypes especially when the genomic windows or sequencing length was long. However, our </w:t>
      </w:r>
      <w:r w:rsidRPr="00D44B79">
        <w:rPr>
          <w:rFonts w:ascii="Arial" w:eastAsia="Arial" w:hAnsi="Arial" w:cs="Arial"/>
          <w:sz w:val="22"/>
          <w:szCs w:val="22"/>
        </w:rPr>
        <w:lastRenderedPageBreak/>
        <w:t xml:space="preserve">present study have shown the powerful advantage for the application of methylation haplotype based analysis in cancer diagnosis and tumor-of-origin prediction for the plasma from cancer patients with current prevalent GWBS and RRBS methodology. Since the MHB regions represent the specific </w:t>
      </w:r>
      <w:r w:rsidRPr="00C2193C">
        <w:rPr>
          <w:rFonts w:ascii="Arial" w:eastAsia="Arial" w:hAnsi="Arial" w:cs="Arial"/>
          <w:sz w:val="22"/>
          <w:szCs w:val="22"/>
        </w:rPr>
        <w:t xml:space="preserve">human genome which exhibit highly coordinated methylation, the methylation status for MHB would be more useful to be biomarker for the diagnosis or the phenotype identification.  </w:t>
      </w:r>
      <w:r w:rsidRPr="00D44B79">
        <w:rPr>
          <w:rFonts w:ascii="Arial" w:eastAsia="Arial" w:hAnsi="Arial" w:cs="Arial"/>
          <w:sz w:val="22"/>
          <w:szCs w:val="22"/>
        </w:rPr>
        <w:t xml:space="preserve">Together with previous evidence that DNA methylation biomarker panel composed by large number of single CpG </w:t>
      </w:r>
      <w:r w:rsidR="00190D57">
        <w:rPr>
          <w:rFonts w:ascii="Arial" w:eastAsia="Arial" w:hAnsi="Arial" w:cs="Arial"/>
          <w:sz w:val="22"/>
          <w:szCs w:val="22"/>
        </w:rPr>
        <w:fldChar w:fldCharType="begin">
          <w:fldData xml:space="preserve">PEVuZE5vdGU+PENpdGU+PEF1dGhvcj5TdW48L0F1dGhvcj48WWVhcj4yMDE1PC9ZZWFyPjxSZWNO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b3NwaXRhbCwgU2hhdGluLCBOZXcgVGVycml0b3JpZXMsIEhvbmcgS29uZyBTQVIsIENoaW5hOyYj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U3RhdGVzIG9mIEFtZXJpY2E8L2FiYnItMT48L2FsdC1wZXJpb2RpY2FsPjxwYWdlcz5FNTUwMy0x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</w:fldData>
        </w:fldChar>
      </w:r>
      <w:r w:rsidR="00704710">
        <w:rPr>
          <w:rFonts w:ascii="Arial" w:eastAsia="Arial" w:hAnsi="Arial" w:cs="Arial"/>
          <w:sz w:val="22"/>
          <w:szCs w:val="22"/>
        </w:rPr>
        <w:instrText xml:space="preserve"> ADDIN EN.CITE </w:instrText>
      </w:r>
      <w:r w:rsidR="00704710">
        <w:rPr>
          <w:rFonts w:ascii="Arial" w:eastAsia="Arial" w:hAnsi="Arial" w:cs="Arial"/>
          <w:sz w:val="22"/>
          <w:szCs w:val="22"/>
        </w:rPr>
        <w:fldChar w:fldCharType="begin">
          <w:fldData xml:space="preserve">PEVuZE5vdGU+PENpdGU+PEF1dGhvcj5TdW48L0F1dGhvcj48WWVhcj4yMDE1PC9ZZWFyPjxSZWNO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b3NwaXRhbCwgU2hhdGluLCBOZXcgVGVycml0b3JpZXMsIEhvbmcgS29uZyBTQVIsIENoaW5hOyYj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U3RhdGVzIG9mIEFtZXJpY2E8L2FiYnItMT48L2FsdC1wZXJpb2RpY2FsPjxwYWdlcz5FNTUwMy0x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</w:fldData>
        </w:fldChar>
      </w:r>
      <w:r w:rsidR="00704710">
        <w:rPr>
          <w:rFonts w:ascii="Arial" w:eastAsia="Arial" w:hAnsi="Arial" w:cs="Arial"/>
          <w:sz w:val="22"/>
          <w:szCs w:val="22"/>
        </w:rPr>
        <w:instrText xml:space="preserve"> ADDIN EN.CITE.DATA </w:instrText>
      </w:r>
      <w:r w:rsidR="00704710">
        <w:rPr>
          <w:rFonts w:ascii="Arial" w:eastAsia="Arial" w:hAnsi="Arial" w:cs="Arial"/>
          <w:sz w:val="22"/>
          <w:szCs w:val="22"/>
        </w:rPr>
      </w:r>
      <w:r w:rsidR="00704710">
        <w:rPr>
          <w:rFonts w:ascii="Arial" w:eastAsia="Arial" w:hAnsi="Arial" w:cs="Arial"/>
          <w:sz w:val="22"/>
          <w:szCs w:val="22"/>
        </w:rPr>
        <w:fldChar w:fldCharType="end"/>
      </w:r>
      <w:r w:rsidR="00190D57">
        <w:rPr>
          <w:rFonts w:ascii="Arial" w:eastAsia="Arial" w:hAnsi="Arial" w:cs="Arial"/>
          <w:sz w:val="22"/>
          <w:szCs w:val="22"/>
        </w:rPr>
      </w:r>
      <w:r w:rsidR="00190D57">
        <w:rPr>
          <w:rFonts w:ascii="Arial" w:eastAsia="Arial" w:hAnsi="Arial" w:cs="Arial"/>
          <w:sz w:val="22"/>
          <w:szCs w:val="22"/>
        </w:rPr>
        <w:fldChar w:fldCharType="separate"/>
      </w:r>
      <w:r w:rsidR="00704710">
        <w:rPr>
          <w:rFonts w:ascii="Arial" w:eastAsia="Arial" w:hAnsi="Arial" w:cs="Arial"/>
          <w:noProof/>
          <w:sz w:val="22"/>
          <w:szCs w:val="22"/>
        </w:rPr>
        <w:t>[</w:t>
      </w:r>
      <w:hyperlink w:anchor="_ENREF_29" w:tooltip="Sun, 2015 #724" w:history="1">
        <w:r w:rsidR="00704710">
          <w:rPr>
            <w:rFonts w:ascii="Arial" w:eastAsia="Arial" w:hAnsi="Arial" w:cs="Arial"/>
            <w:noProof/>
            <w:sz w:val="22"/>
            <w:szCs w:val="22"/>
          </w:rPr>
          <w:t>29</w:t>
        </w:r>
      </w:hyperlink>
      <w:r w:rsidR="00704710">
        <w:rPr>
          <w:rFonts w:ascii="Arial" w:eastAsia="Arial" w:hAnsi="Arial" w:cs="Arial"/>
          <w:noProof/>
          <w:sz w:val="22"/>
          <w:szCs w:val="22"/>
        </w:rPr>
        <w:t>]</w:t>
      </w:r>
      <w:r w:rsidR="00190D57">
        <w:rPr>
          <w:rFonts w:ascii="Arial" w:eastAsia="Arial" w:hAnsi="Arial" w:cs="Arial"/>
          <w:sz w:val="22"/>
          <w:szCs w:val="22"/>
        </w:rPr>
        <w:fldChar w:fldCharType="end"/>
      </w:r>
      <w:r w:rsidRPr="00D44B79">
        <w:rPr>
          <w:rFonts w:ascii="Arial" w:eastAsia="Arial" w:hAnsi="Arial" w:cs="Arial"/>
          <w:sz w:val="22"/>
          <w:szCs w:val="22"/>
        </w:rPr>
        <w:t>, nucleosome footprint</w:t>
      </w:r>
      <w:r w:rsidR="00B404A9">
        <w:rPr>
          <w:rFonts w:ascii="Arial" w:eastAsia="Arial" w:hAnsi="Arial" w:cs="Arial"/>
          <w:sz w:val="22"/>
          <w:szCs w:val="22"/>
        </w:rPr>
        <w:t xml:space="preserve"> </w:t>
      </w:r>
      <w:r w:rsidR="00190D57">
        <w:rPr>
          <w:rFonts w:ascii="Arial" w:eastAsia="Arial" w:hAnsi="Arial" w:cs="Arial"/>
          <w:sz w:val="22"/>
          <w:szCs w:val="22"/>
        </w:rPr>
        <w:fldChar w:fldCharType="begin"/>
      </w:r>
      <w:r w:rsidR="00704710">
        <w:rPr>
          <w:rFonts w:ascii="Arial" w:eastAsia="Arial" w:hAnsi="Arial" w:cs="Arial"/>
          <w:sz w:val="22"/>
          <w:szCs w:val="22"/>
        </w:rPr>
        <w:instrText xml:space="preserve"> ADDIN EN.CITE &lt;EndNote&gt;&lt;Cite&gt;&lt;Author&gt;Snyder&lt;/Author&gt;&lt;Year&gt;2016&lt;/Year&gt;&lt;RecNum&gt;725&lt;/RecNum&gt;&lt;DisplayText&gt;[30]&lt;/DisplayText&gt;&lt;record&gt;&lt;rec-number&gt;725&lt;/rec-number&gt;&lt;foreign-keys&gt;&lt;key app="EN" db-id="5vs09drf40rx93ed0wap9evrs59er05z5d9v"&gt;725&lt;/key&gt;&lt;/foreign-keys&gt;&lt;ref-type name="Journal Article"&gt;17&lt;/ref-type&gt;&lt;contributors&gt;&lt;authors&gt;&lt;author&gt;Snyder, M. W.&lt;/author&gt;&lt;author&gt;Kircher, M.&lt;/author&gt;&lt;author&gt;Hill, A. J.&lt;/author&gt;&lt;author&gt;Daza, R. M.&lt;/author&gt;&lt;author&gt;Shendure, J.&lt;/author&gt;&lt;/authors&gt;&lt;/contributors&gt;&lt;auth-address&gt;Department of Genome Sciences, University of Washington, Seattle, WA 98195, USA.&amp;#xD;Department of Genome Sciences, University of Washington, Seattle, WA 98195, USA; Howard Hughes Medical Institute, Seattle, WA 98195, USA. Electronic address: shendure@uw.edu.&lt;/auth-address&gt;&lt;titles&gt;&lt;title&gt;Cell-free DNA Comprises an In Vivo Nucleosome Footprint that Informs Its Tissues-Of-Origin&lt;/title&gt;&lt;secondary-title&gt;Cell&lt;/secondary-title&gt;&lt;alt-title&gt;Cell&lt;/alt-title&gt;&lt;/titles&gt;&lt;periodical&gt;&lt;full-title&gt;Cell&lt;/full-title&gt;&lt;abbr-1&gt;Cell&lt;/abbr-1&gt;&lt;/periodical&gt;&lt;alt-periodical&gt;&lt;full-title&gt;Cell&lt;/full-title&gt;&lt;abbr-1&gt;Cell&lt;/abbr-1&gt;&lt;/alt-periodical&gt;&lt;pages&gt;57-68&lt;/pages&gt;&lt;volume&gt;164&lt;/volume&gt;&lt;number&gt;1-2&lt;/number&gt;&lt;edition&gt;2016/01/16&lt;/edition&gt;&lt;dates&gt;&lt;year&gt;2016&lt;/year&gt;&lt;pub-dates&gt;&lt;date&gt;Jan 14&lt;/date&gt;&lt;/pub-dates&gt;&lt;/dates&gt;&lt;isbn&gt;1097-4172 (Electronic)&amp;#xD;0092-8674 (Linking)&lt;/isbn&gt;&lt;accession-num&gt;26771485&lt;/accession-num&gt;&lt;urls&gt;&lt;related-urls&gt;&lt;url&gt;http://www.ncbi.nlm.nih.gov/pubmed/26771485&lt;/url&gt;&lt;/related-urls&gt;&lt;/urls&gt;&lt;custom2&gt;4715266&lt;/custom2&gt;&lt;electronic-resource-num&gt;10.1016/j.cell.2015.11.050&lt;/electronic-resource-num&gt;&lt;language&gt;eng&lt;/language&gt;&lt;/record&gt;&lt;/Cite&gt;&lt;/EndNote&gt;</w:instrText>
      </w:r>
      <w:r w:rsidR="00190D57">
        <w:rPr>
          <w:rFonts w:ascii="Arial" w:eastAsia="Arial" w:hAnsi="Arial" w:cs="Arial"/>
          <w:sz w:val="22"/>
          <w:szCs w:val="22"/>
        </w:rPr>
        <w:fldChar w:fldCharType="separate"/>
      </w:r>
      <w:r w:rsidR="00704710">
        <w:rPr>
          <w:rFonts w:ascii="Arial" w:eastAsia="Arial" w:hAnsi="Arial" w:cs="Arial"/>
          <w:noProof/>
          <w:sz w:val="22"/>
          <w:szCs w:val="22"/>
        </w:rPr>
        <w:t>[</w:t>
      </w:r>
      <w:hyperlink w:anchor="_ENREF_30" w:tooltip="Snyder, 2016 #725" w:history="1">
        <w:r w:rsidR="00704710">
          <w:rPr>
            <w:rFonts w:ascii="Arial" w:eastAsia="Arial" w:hAnsi="Arial" w:cs="Arial"/>
            <w:noProof/>
            <w:sz w:val="22"/>
            <w:szCs w:val="22"/>
          </w:rPr>
          <w:t>30</w:t>
        </w:r>
      </w:hyperlink>
      <w:r w:rsidR="00704710">
        <w:rPr>
          <w:rFonts w:ascii="Arial" w:eastAsia="Arial" w:hAnsi="Arial" w:cs="Arial"/>
          <w:noProof/>
          <w:sz w:val="22"/>
          <w:szCs w:val="22"/>
        </w:rPr>
        <w:t>]</w:t>
      </w:r>
      <w:r w:rsidR="00190D57">
        <w:rPr>
          <w:rFonts w:ascii="Arial" w:eastAsia="Arial" w:hAnsi="Arial" w:cs="Arial"/>
          <w:sz w:val="22"/>
          <w:szCs w:val="22"/>
        </w:rPr>
        <w:fldChar w:fldCharType="end"/>
      </w:r>
      <w:r w:rsidR="00190D57">
        <w:rPr>
          <w:rFonts w:ascii="Arial" w:eastAsia="Arial" w:hAnsi="Arial" w:cs="Arial"/>
          <w:sz w:val="22"/>
          <w:szCs w:val="22"/>
        </w:rPr>
        <w:t>.</w:t>
      </w:r>
      <w:r w:rsidRPr="00D44B79">
        <w:rPr>
          <w:rFonts w:ascii="Arial" w:eastAsia="Arial" w:hAnsi="Arial" w:cs="Arial"/>
          <w:sz w:val="22"/>
          <w:szCs w:val="22"/>
        </w:rPr>
        <w:t xml:space="preserve"> </w:t>
      </w:r>
    </w:p>
    <w:p w14:paraId="60FA14A1" w14:textId="77777777" w:rsidR="00AF1A75" w:rsidRPr="00B22FD7" w:rsidRDefault="00AF1A75" w:rsidP="00BB6367">
      <w:pPr>
        <w:jc w:val="left"/>
        <w:rPr>
          <w:rFonts w:ascii="Arial" w:hAnsi="Arial" w:cs="Arial"/>
        </w:rPr>
      </w:pPr>
    </w:p>
    <w:p w14:paraId="74F655A1" w14:textId="77777777" w:rsidR="00AF1A75" w:rsidRPr="00B22FD7" w:rsidRDefault="00AF1A75" w:rsidP="00BB6367">
      <w:pPr>
        <w:jc w:val="left"/>
        <w:rPr>
          <w:rFonts w:ascii="Arial" w:hAnsi="Arial" w:cs="Arial"/>
        </w:rPr>
      </w:pPr>
    </w:p>
    <w:p w14:paraId="293FE5F8" w14:textId="77777777" w:rsidR="00AF1A75" w:rsidRPr="00B22FD7" w:rsidRDefault="00B92B21" w:rsidP="00C406C9">
      <w:pPr>
        <w:pStyle w:val="Heading2"/>
        <w:spacing w:line="276" w:lineRule="auto"/>
        <w:jc w:val="left"/>
        <w:rPr>
          <w:rFonts w:ascii="Arial" w:hAnsi="Arial" w:cs="Arial"/>
        </w:rPr>
      </w:pPr>
      <w:r w:rsidRPr="00D44B79">
        <w:rPr>
          <w:rFonts w:ascii="Arial" w:eastAsia="Arial" w:hAnsi="Arial" w:cs="Arial"/>
          <w:sz w:val="22"/>
          <w:szCs w:val="22"/>
        </w:rPr>
        <w:t>Summary</w:t>
      </w:r>
    </w:p>
    <w:p w14:paraId="136624E7" w14:textId="6E3EC758" w:rsidR="00AF1A75" w:rsidRDefault="00B92B21" w:rsidP="00300605">
      <w:pPr>
        <w:spacing w:line="276" w:lineRule="auto"/>
        <w:jc w:val="left"/>
        <w:rPr>
          <w:rFonts w:ascii="Arial" w:eastAsia="Arial" w:hAnsi="Arial" w:cs="Arial"/>
          <w:color w:val="000000"/>
          <w:sz w:val="22"/>
          <w:szCs w:val="22"/>
        </w:rPr>
      </w:pPr>
      <w:r w:rsidRPr="00D44B79">
        <w:rPr>
          <w:rFonts w:ascii="Arial" w:eastAsia="Arial" w:hAnsi="Arial" w:cs="Arial"/>
          <w:color w:val="000000"/>
          <w:sz w:val="22"/>
          <w:szCs w:val="22"/>
        </w:rPr>
        <w:t>We apply linkage disequilibrium to the methylation alleles on a single DNA molecule and defined methylation haplotype blocks in human genomes. Methylation haplotype load (MHL), an average methylation weighted by order of the CpGs within MHB</w:t>
      </w:r>
      <w:r w:rsidR="007206AD" w:rsidRPr="00D44B79">
        <w:rPr>
          <w:rFonts w:ascii="Arial" w:eastAsia="Arial" w:hAnsi="Arial" w:cs="Arial"/>
          <w:color w:val="000000"/>
          <w:sz w:val="22"/>
          <w:szCs w:val="22"/>
        </w:rPr>
        <w:t>, were</w:t>
      </w:r>
      <w:r w:rsidRPr="00D44B79">
        <w:rPr>
          <w:rFonts w:ascii="Arial" w:eastAsia="Arial" w:hAnsi="Arial" w:cs="Arial"/>
          <w:color w:val="000000"/>
          <w:sz w:val="22"/>
          <w:szCs w:val="22"/>
        </w:rPr>
        <w:t xml:space="preserve"> proposed to quantitatively measure both DNA methylation level and methylation complexity simultaneously. </w:t>
      </w:r>
      <w:r w:rsidR="007206AD" w:rsidRPr="00D44B79">
        <w:rPr>
          <w:rFonts w:ascii="Arial" w:eastAsia="Arial" w:hAnsi="Arial" w:cs="Arial"/>
          <w:color w:val="000000"/>
          <w:sz w:val="22"/>
          <w:szCs w:val="22"/>
        </w:rPr>
        <w:t>Eventually</w:t>
      </w:r>
      <w:r w:rsidRPr="00D44B79">
        <w:rPr>
          <w:rFonts w:ascii="Arial" w:eastAsia="Arial" w:hAnsi="Arial" w:cs="Arial"/>
          <w:color w:val="000000"/>
          <w:sz w:val="22"/>
          <w:szCs w:val="22"/>
        </w:rPr>
        <w:t xml:space="preserve">, we demonstrate MHL based genome-wide DNA methylation analysis would </w:t>
      </w:r>
      <w:r w:rsidR="007206AD" w:rsidRPr="00D44B79">
        <w:rPr>
          <w:rFonts w:ascii="Arial" w:eastAsia="Arial" w:hAnsi="Arial" w:cs="Arial"/>
          <w:color w:val="000000"/>
          <w:sz w:val="22"/>
          <w:szCs w:val="22"/>
        </w:rPr>
        <w:t>provide</w:t>
      </w:r>
      <w:r w:rsidRPr="00D44B79">
        <w:rPr>
          <w:rFonts w:ascii="Arial" w:eastAsia="Arial" w:hAnsi="Arial" w:cs="Arial"/>
          <w:color w:val="000000"/>
          <w:sz w:val="22"/>
          <w:szCs w:val="22"/>
        </w:rPr>
        <w:t xml:space="preserve"> a novel strategy in cancer biomarker identification and tumor-of-origin prediction to cancer plasma samples. </w:t>
      </w:r>
    </w:p>
    <w:p w14:paraId="5BE90F1C" w14:textId="77777777" w:rsidR="00745672" w:rsidRDefault="00745672" w:rsidP="00300605">
      <w:pPr>
        <w:spacing w:line="276" w:lineRule="auto"/>
        <w:jc w:val="left"/>
        <w:rPr>
          <w:rFonts w:ascii="Verdana" w:hAnsi="Verdana"/>
          <w:b/>
          <w:bCs/>
          <w:color w:val="222222"/>
          <w:sz w:val="23"/>
          <w:szCs w:val="23"/>
          <w:shd w:val="clear" w:color="auto" w:fill="F5F7FA"/>
        </w:rPr>
      </w:pPr>
    </w:p>
    <w:p w14:paraId="1300C310" w14:textId="042EAA29" w:rsidR="00745672" w:rsidRPr="00BC14C0" w:rsidRDefault="00745672" w:rsidP="00BC14C0">
      <w:pPr>
        <w:pStyle w:val="Heading2"/>
        <w:spacing w:line="276" w:lineRule="auto"/>
        <w:jc w:val="left"/>
        <w:rPr>
          <w:rFonts w:ascii="Arial" w:eastAsia="Arial" w:hAnsi="Arial" w:cs="Arial"/>
          <w:sz w:val="22"/>
          <w:szCs w:val="22"/>
        </w:rPr>
      </w:pPr>
      <w:r w:rsidRPr="00BC14C0">
        <w:rPr>
          <w:rFonts w:ascii="Arial" w:eastAsia="Arial" w:hAnsi="Arial" w:cs="Arial"/>
          <w:sz w:val="22"/>
          <w:szCs w:val="22"/>
        </w:rPr>
        <w:t>Acession codes</w:t>
      </w:r>
    </w:p>
    <w:p w14:paraId="18630412" w14:textId="2EA6A891" w:rsidR="00745672" w:rsidRPr="00BC14C0" w:rsidRDefault="00745672" w:rsidP="00300605">
      <w:pPr>
        <w:spacing w:line="276" w:lineRule="auto"/>
        <w:jc w:val="left"/>
        <w:rPr>
          <w:rFonts w:ascii="Arial" w:eastAsia="Arial" w:hAnsi="Arial" w:cs="Arial"/>
          <w:color w:val="000000"/>
          <w:sz w:val="22"/>
          <w:szCs w:val="22"/>
        </w:rPr>
      </w:pPr>
      <w:r w:rsidRPr="00BC14C0">
        <w:rPr>
          <w:rFonts w:ascii="Arial" w:eastAsia="Arial" w:hAnsi="Arial" w:cs="Arial"/>
          <w:color w:val="000000"/>
          <w:sz w:val="22"/>
          <w:szCs w:val="22"/>
        </w:rPr>
        <w:t xml:space="preserve">WGBS and RRBS data are available at the Gene Expression Omnibus (GEO) under accession GSE79279. </w:t>
      </w:r>
    </w:p>
    <w:p w14:paraId="50A2622C" w14:textId="77777777" w:rsidR="00AF1A75" w:rsidRPr="00B22FD7" w:rsidRDefault="00B92B21" w:rsidP="00300605">
      <w:pPr>
        <w:pStyle w:val="Heading2"/>
        <w:spacing w:line="276" w:lineRule="auto"/>
        <w:jc w:val="left"/>
        <w:rPr>
          <w:rFonts w:ascii="Arial" w:hAnsi="Arial" w:cs="Arial"/>
        </w:rPr>
      </w:pPr>
      <w:r w:rsidRPr="00D44B79">
        <w:rPr>
          <w:rFonts w:ascii="Arial" w:eastAsia="Arial" w:hAnsi="Arial" w:cs="Arial"/>
          <w:sz w:val="22"/>
          <w:szCs w:val="22"/>
        </w:rPr>
        <w:t>Acknowledgement</w:t>
      </w:r>
    </w:p>
    <w:p w14:paraId="009D0AEE" w14:textId="1B2FCDB5" w:rsidR="00AF1A75" w:rsidRPr="00B22FD7" w:rsidRDefault="00AF1A75" w:rsidP="00BB6367">
      <w:pPr>
        <w:jc w:val="left"/>
        <w:rPr>
          <w:rFonts w:ascii="Arial" w:hAnsi="Arial" w:cs="Arial"/>
        </w:rPr>
      </w:pPr>
    </w:p>
    <w:p w14:paraId="23B8F0E1" w14:textId="77777777" w:rsidR="00AF1A75" w:rsidRPr="00B22FD7" w:rsidRDefault="00B92B21" w:rsidP="00C406C9">
      <w:pPr>
        <w:pStyle w:val="Heading2"/>
        <w:spacing w:line="276" w:lineRule="auto"/>
        <w:jc w:val="left"/>
        <w:rPr>
          <w:rFonts w:ascii="Arial" w:hAnsi="Arial" w:cs="Arial"/>
        </w:rPr>
      </w:pPr>
      <w:r w:rsidRPr="00D44B79">
        <w:rPr>
          <w:rFonts w:ascii="Arial" w:eastAsia="Arial" w:hAnsi="Arial" w:cs="Arial"/>
          <w:sz w:val="22"/>
          <w:szCs w:val="22"/>
        </w:rPr>
        <w:t>Author’s Contribution</w:t>
      </w:r>
    </w:p>
    <w:p w14:paraId="08FDA5DC" w14:textId="77777777" w:rsidR="00AF1A75" w:rsidRPr="00B22FD7" w:rsidRDefault="00B92B21" w:rsidP="00300605">
      <w:pPr>
        <w:pStyle w:val="Heading2"/>
        <w:spacing w:line="276" w:lineRule="auto"/>
        <w:jc w:val="left"/>
        <w:rPr>
          <w:rFonts w:ascii="Arial" w:hAnsi="Arial" w:cs="Arial"/>
        </w:rPr>
      </w:pPr>
      <w:r w:rsidRPr="00D44B79">
        <w:rPr>
          <w:rFonts w:ascii="Arial" w:eastAsia="Arial" w:hAnsi="Arial" w:cs="Arial"/>
          <w:sz w:val="22"/>
          <w:szCs w:val="22"/>
        </w:rPr>
        <w:t>Competing Financial interests</w:t>
      </w:r>
    </w:p>
    <w:p w14:paraId="05D097CB" w14:textId="77777777" w:rsidR="00AF1A75" w:rsidRPr="00B22FD7" w:rsidRDefault="00B92B21" w:rsidP="00300605">
      <w:pPr>
        <w:spacing w:line="276" w:lineRule="auto"/>
        <w:jc w:val="left"/>
        <w:rPr>
          <w:rFonts w:ascii="Arial" w:hAnsi="Arial" w:cs="Arial"/>
        </w:rPr>
      </w:pPr>
      <w:r w:rsidRPr="00D44B79">
        <w:rPr>
          <w:rFonts w:ascii="Arial" w:eastAsia="Arial" w:hAnsi="Arial" w:cs="Arial"/>
          <w:sz w:val="22"/>
          <w:szCs w:val="22"/>
        </w:rPr>
        <w:t>The authors declare no competing financial interests.</w:t>
      </w:r>
    </w:p>
    <w:p w14:paraId="2E5BFEAE" w14:textId="4629B3B8" w:rsidR="00AF1A75" w:rsidRPr="00B22FD7" w:rsidRDefault="00B92B21" w:rsidP="001E4BD8">
      <w:pPr>
        <w:pStyle w:val="Heading2"/>
        <w:spacing w:line="276" w:lineRule="auto"/>
        <w:jc w:val="left"/>
        <w:rPr>
          <w:rFonts w:ascii="Arial" w:hAnsi="Arial" w:cs="Arial"/>
        </w:rPr>
      </w:pPr>
      <w:r w:rsidRPr="00D44B79">
        <w:rPr>
          <w:rFonts w:ascii="Arial" w:eastAsia="Arial" w:hAnsi="Arial" w:cs="Arial"/>
          <w:sz w:val="22"/>
          <w:szCs w:val="22"/>
        </w:rPr>
        <w:t xml:space="preserve">Abbreviation: </w:t>
      </w:r>
    </w:p>
    <w:p w14:paraId="1A4636B0" w14:textId="73BCA646" w:rsidR="00AF1A75" w:rsidRPr="00B22FD7" w:rsidRDefault="00B92B21">
      <w:pPr>
        <w:spacing w:line="276" w:lineRule="auto"/>
        <w:jc w:val="left"/>
        <w:rPr>
          <w:rFonts w:ascii="Arial" w:hAnsi="Arial" w:cs="Arial"/>
        </w:rPr>
      </w:pPr>
      <w:r w:rsidRPr="00D44B79">
        <w:rPr>
          <w:rFonts w:ascii="Arial" w:eastAsia="Arial" w:hAnsi="Arial" w:cs="Arial"/>
          <w:sz w:val="22"/>
          <w:szCs w:val="22"/>
        </w:rPr>
        <w:t xml:space="preserve">MHB: methylation haplotype load; MHL: Methylation Haplotype Load; cf-DNA: Circulating cell-free DNA; RRBS: </w:t>
      </w:r>
      <w:hyperlink r:id="rId11">
        <w:r w:rsidRPr="00D44B79">
          <w:rPr>
            <w:rFonts w:ascii="Arial" w:eastAsia="Arial" w:hAnsi="Arial" w:cs="Arial"/>
            <w:sz w:val="22"/>
            <w:szCs w:val="22"/>
          </w:rPr>
          <w:t>Reduced representation bisulfite sequencing</w:t>
        </w:r>
      </w:hyperlink>
      <w:r w:rsidRPr="00D44B79">
        <w:rPr>
          <w:rFonts w:ascii="Arial" w:eastAsia="Arial" w:hAnsi="Arial" w:cs="Arial"/>
          <w:sz w:val="22"/>
          <w:szCs w:val="22"/>
        </w:rPr>
        <w:t>; scRRBS: single-cell reduced-representation bisulfite sequen</w:t>
      </w:r>
      <w:r w:rsidR="00D20368">
        <w:rPr>
          <w:rFonts w:ascii="Arial" w:eastAsia="Arial" w:hAnsi="Arial" w:cs="Arial"/>
          <w:sz w:val="22"/>
          <w:szCs w:val="22"/>
        </w:rPr>
        <w:t>cing;</w:t>
      </w:r>
      <w:r w:rsidRPr="00D44B79">
        <w:rPr>
          <w:rFonts w:ascii="Arial" w:eastAsia="Arial" w:hAnsi="Arial" w:cs="Arial"/>
          <w:sz w:val="22"/>
          <w:szCs w:val="22"/>
        </w:rPr>
        <w:t xml:space="preserve"> TCGA: the Cancer Genome Atlas project; GEO:  Gene Expression Omnibus; NSCLC: Non-Small Cell Lung Cancer; ACC: Accuracy; SEN: Sensitivity; SPE: Specificity </w:t>
      </w:r>
    </w:p>
    <w:p w14:paraId="53FD69F6" w14:textId="77777777" w:rsidR="00AF1A75" w:rsidRPr="00B22FD7" w:rsidRDefault="00AF1A75">
      <w:pPr>
        <w:spacing w:line="276" w:lineRule="auto"/>
        <w:jc w:val="left"/>
        <w:rPr>
          <w:rFonts w:ascii="Arial" w:hAnsi="Arial" w:cs="Arial"/>
        </w:rPr>
      </w:pPr>
    </w:p>
    <w:p w14:paraId="0B103188" w14:textId="77777777" w:rsidR="00AF1A75" w:rsidRPr="00B22FD7" w:rsidRDefault="00AF1A75">
      <w:pPr>
        <w:spacing w:line="276" w:lineRule="auto"/>
        <w:jc w:val="left"/>
        <w:rPr>
          <w:rFonts w:ascii="Arial" w:hAnsi="Arial" w:cs="Arial"/>
        </w:rPr>
      </w:pPr>
      <w:bookmarkStart w:id="355" w:name="h.2jxsxqh" w:colFirst="0" w:colLast="0"/>
      <w:bookmarkEnd w:id="355"/>
    </w:p>
    <w:p w14:paraId="0748F092" w14:textId="77777777" w:rsidR="00AF1A75" w:rsidRPr="00B22FD7" w:rsidRDefault="00B92B21">
      <w:pPr>
        <w:pStyle w:val="Heading2"/>
        <w:spacing w:line="276" w:lineRule="auto"/>
        <w:jc w:val="left"/>
        <w:rPr>
          <w:rFonts w:ascii="Arial" w:hAnsi="Arial" w:cs="Arial"/>
        </w:rPr>
      </w:pPr>
      <w:r w:rsidRPr="00D44B79">
        <w:rPr>
          <w:rFonts w:ascii="Arial" w:eastAsia="Arial" w:hAnsi="Arial" w:cs="Arial"/>
          <w:sz w:val="22"/>
          <w:szCs w:val="22"/>
        </w:rPr>
        <w:t>Figure legends</w:t>
      </w:r>
    </w:p>
    <w:p w14:paraId="1441D36E" w14:textId="37B8F8B7" w:rsidR="00AF1A75" w:rsidRPr="00B22FD7" w:rsidRDefault="00B92B21">
      <w:pPr>
        <w:spacing w:line="276" w:lineRule="auto"/>
        <w:jc w:val="left"/>
        <w:rPr>
          <w:rFonts w:ascii="Arial" w:hAnsi="Arial" w:cs="Arial"/>
        </w:rPr>
      </w:pPr>
      <w:r w:rsidRPr="00D44B79">
        <w:rPr>
          <w:rFonts w:ascii="Arial" w:eastAsia="Arial" w:hAnsi="Arial" w:cs="Arial"/>
          <w:color w:val="000000"/>
          <w:sz w:val="22"/>
          <w:szCs w:val="22"/>
        </w:rPr>
        <w:t xml:space="preserve">Figure 1. DNA methylation haplotype in human genome inferred by different tissues in different platforms. (A) Workflow diagram for methylation haplotype calling and its application in cancer </w:t>
      </w:r>
      <w:r w:rsidRPr="00D44B79">
        <w:rPr>
          <w:rFonts w:ascii="Arial" w:eastAsia="Arial" w:hAnsi="Arial" w:cs="Arial"/>
          <w:color w:val="000000"/>
          <w:sz w:val="22"/>
          <w:szCs w:val="22"/>
        </w:rPr>
        <w:lastRenderedPageBreak/>
        <w:t>diagnosis and tumor-of-origin prediction for cancer plasma. (B) DNA methylation blocks were inferred with genome-wide bisulfite-</w:t>
      </w:r>
      <w:r w:rsidR="0003439F" w:rsidRPr="00D44B79">
        <w:rPr>
          <w:rFonts w:ascii="Arial" w:eastAsia="Arial" w:hAnsi="Arial" w:cs="Arial"/>
          <w:color w:val="000000"/>
          <w:sz w:val="22"/>
          <w:szCs w:val="22"/>
        </w:rPr>
        <w:t>sequencing. The</w:t>
      </w:r>
      <w:r w:rsidRPr="00D44B79">
        <w:rPr>
          <w:rFonts w:ascii="Arial" w:eastAsia="Arial" w:hAnsi="Arial" w:cs="Arial"/>
          <w:color w:val="000000"/>
          <w:sz w:val="22"/>
          <w:szCs w:val="22"/>
        </w:rPr>
        <w:t xml:space="preserve"> </w:t>
      </w:r>
      <w:r w:rsidR="0003439F">
        <w:rPr>
          <w:rFonts w:ascii="Arial" w:eastAsia="Arial" w:hAnsi="Arial" w:cs="Arial"/>
          <w:color w:val="000000"/>
          <w:sz w:val="22"/>
          <w:szCs w:val="22"/>
        </w:rPr>
        <w:t>P</w:t>
      </w:r>
      <w:r w:rsidRPr="00D44B79">
        <w:rPr>
          <w:rFonts w:ascii="Arial" w:eastAsia="Arial" w:hAnsi="Arial" w:cs="Arial"/>
          <w:color w:val="000000"/>
          <w:sz w:val="22"/>
          <w:szCs w:val="22"/>
        </w:rPr>
        <w:t xml:space="preserve">earson correlation was calculated and empirical threshold were applied for the methylation block inference genome-widely.(C) linkage disequilibrium between adjacent CpG loci in different cells including stem cells and progenitors, normal adult tissues as well as primary tumor. (D). </w:t>
      </w:r>
      <w:r w:rsidR="00AC2555" w:rsidRPr="00D44B79">
        <w:rPr>
          <w:rFonts w:ascii="Arial" w:eastAsia="Arial" w:hAnsi="Arial" w:cs="Arial"/>
          <w:color w:val="000000"/>
          <w:sz w:val="22"/>
          <w:szCs w:val="22"/>
        </w:rPr>
        <w:t>the</w:t>
      </w:r>
      <w:r w:rsidRPr="00D44B79">
        <w:rPr>
          <w:rFonts w:ascii="Arial" w:eastAsia="Arial" w:hAnsi="Arial" w:cs="Arial"/>
          <w:color w:val="000000"/>
          <w:sz w:val="22"/>
          <w:szCs w:val="22"/>
        </w:rPr>
        <w:t xml:space="preserve"> distribution characteristics of the methylation blocks in human genome including gene region and CpG high density regions. (E). Enrichment analysis to MHB in known regulatory elements</w:t>
      </w:r>
      <w:r w:rsidR="00050391">
        <w:rPr>
          <w:rFonts w:ascii="Arial" w:eastAsia="Arial" w:hAnsi="Arial" w:cs="Arial"/>
          <w:color w:val="000000"/>
          <w:sz w:val="22"/>
          <w:szCs w:val="22"/>
        </w:rPr>
        <w:t>.</w:t>
      </w:r>
      <w:r w:rsidRPr="00D44B79">
        <w:rPr>
          <w:rFonts w:ascii="Arial" w:eastAsia="Arial" w:hAnsi="Arial" w:cs="Arial"/>
          <w:color w:val="000000"/>
          <w:sz w:val="22"/>
          <w:szCs w:val="22"/>
        </w:rPr>
        <w:t xml:space="preserve"> </w:t>
      </w:r>
    </w:p>
    <w:p w14:paraId="3C58D3E4" w14:textId="77777777" w:rsidR="00AF1A75" w:rsidRPr="00B22FD7" w:rsidRDefault="00AF1A75">
      <w:pPr>
        <w:spacing w:line="276" w:lineRule="auto"/>
        <w:jc w:val="left"/>
        <w:rPr>
          <w:rFonts w:ascii="Arial" w:hAnsi="Arial" w:cs="Arial"/>
        </w:rPr>
      </w:pPr>
    </w:p>
    <w:p w14:paraId="36C59CC2" w14:textId="6BF24901" w:rsidR="00AF1A75" w:rsidRPr="00B22FD7" w:rsidRDefault="00B92B21">
      <w:pPr>
        <w:spacing w:line="276" w:lineRule="auto"/>
        <w:jc w:val="left"/>
        <w:rPr>
          <w:rFonts w:ascii="Arial" w:hAnsi="Arial" w:cs="Arial"/>
        </w:rPr>
      </w:pPr>
      <w:r w:rsidRPr="00D44B79">
        <w:rPr>
          <w:rFonts w:ascii="Arial" w:eastAsia="Arial" w:hAnsi="Arial" w:cs="Arial"/>
          <w:sz w:val="22"/>
          <w:szCs w:val="22"/>
        </w:rPr>
        <w:t xml:space="preserve">Figure 2. The performance of methylation haplotype load in distinguishing the methylation complexity and methylation frequency compared with other metrics in different scenarios. </w:t>
      </w:r>
      <w:r w:rsidR="00AC2555" w:rsidRPr="00D44B79">
        <w:rPr>
          <w:rFonts w:ascii="Arial" w:eastAsia="Arial" w:hAnsi="Arial" w:cs="Arial"/>
          <w:sz w:val="22"/>
          <w:szCs w:val="22"/>
        </w:rPr>
        <w:t>Methylation</w:t>
      </w:r>
      <w:r w:rsidRPr="00D44B79">
        <w:rPr>
          <w:rFonts w:ascii="Arial" w:eastAsia="Arial" w:hAnsi="Arial" w:cs="Arial"/>
          <w:sz w:val="22"/>
          <w:szCs w:val="22"/>
        </w:rPr>
        <w:t xml:space="preserve"> entropy (ME) and epi-polymorphism were same with previous report and the formula were shown in method section. </w:t>
      </w:r>
    </w:p>
    <w:p w14:paraId="561B8A87" w14:textId="77777777" w:rsidR="00AF1A75" w:rsidRPr="00B22FD7" w:rsidRDefault="00AF1A75">
      <w:pPr>
        <w:spacing w:line="276" w:lineRule="auto"/>
        <w:jc w:val="left"/>
        <w:rPr>
          <w:rFonts w:ascii="Arial" w:hAnsi="Arial" w:cs="Arial"/>
        </w:rPr>
      </w:pPr>
    </w:p>
    <w:p w14:paraId="799E44E4" w14:textId="671BC501" w:rsidR="00AF1A75" w:rsidRPr="00B22FD7" w:rsidRDefault="00B92B21">
      <w:pPr>
        <w:spacing w:line="276" w:lineRule="auto"/>
        <w:jc w:val="left"/>
        <w:rPr>
          <w:rFonts w:ascii="Arial" w:hAnsi="Arial" w:cs="Arial"/>
        </w:rPr>
      </w:pPr>
      <w:r w:rsidRPr="00D44B79">
        <w:rPr>
          <w:rFonts w:ascii="Arial" w:eastAsia="Arial" w:hAnsi="Arial" w:cs="Arial"/>
          <w:sz w:val="22"/>
          <w:szCs w:val="22"/>
        </w:rPr>
        <w:t>Figure 3. Methylation haplotype load has ability in tissue</w:t>
      </w:r>
      <w:r w:rsidR="00AE4692">
        <w:rPr>
          <w:rFonts w:asciiTheme="minorEastAsia" w:eastAsiaTheme="minorEastAsia" w:hAnsiTheme="minorEastAsia" w:cs="Arial" w:hint="eastAsia"/>
          <w:sz w:val="22"/>
          <w:szCs w:val="22"/>
        </w:rPr>
        <w:t xml:space="preserve">, </w:t>
      </w:r>
      <w:r w:rsidRPr="00D44B79">
        <w:rPr>
          <w:rFonts w:ascii="Arial" w:eastAsia="Arial" w:hAnsi="Arial" w:cs="Arial"/>
          <w:sz w:val="22"/>
          <w:szCs w:val="22"/>
        </w:rPr>
        <w:t xml:space="preserve">development layer and disease status distinguishing. (A) Unsupervised cluster analysis shown genome-wide DNA methylation haplotype load could represent the sample relationship. The sample with same origin were cluster together preferentially. (B) Layer specific methylation haplotype region showed the development layer relationship. (C) Tissues specific methylation haplotype loading (MHL) shown advantages in tissues distinguish compared with average methylation frequency (AMF) and methylation for all CpG site (MAS). Tissue specificity value (TSV) was the average MHL for the corresponding tissue specific MHL in the correct samples while the background value (BV) were the average MHL in mis-assigned samples. Contract value were the division of TSV by BV. </w:t>
      </w:r>
    </w:p>
    <w:p w14:paraId="47C5D597" w14:textId="77777777" w:rsidR="00AF1A75" w:rsidRPr="00B22FD7" w:rsidRDefault="00AF1A75">
      <w:pPr>
        <w:spacing w:line="276" w:lineRule="auto"/>
        <w:jc w:val="left"/>
        <w:rPr>
          <w:rFonts w:ascii="Arial" w:hAnsi="Arial" w:cs="Arial"/>
        </w:rPr>
      </w:pPr>
    </w:p>
    <w:p w14:paraId="3F604888" w14:textId="77777777" w:rsidR="00EB54ED" w:rsidRDefault="00B92B21">
      <w:pPr>
        <w:spacing w:line="276" w:lineRule="auto"/>
        <w:jc w:val="left"/>
        <w:rPr>
          <w:rFonts w:ascii="Arial" w:eastAsia="Arial" w:hAnsi="Arial" w:cs="Arial"/>
          <w:sz w:val="22"/>
          <w:szCs w:val="22"/>
        </w:rPr>
      </w:pPr>
      <w:r w:rsidRPr="00D44B79">
        <w:rPr>
          <w:rFonts w:ascii="Arial" w:eastAsia="Arial" w:hAnsi="Arial" w:cs="Arial"/>
          <w:sz w:val="22"/>
          <w:szCs w:val="22"/>
        </w:rPr>
        <w:t xml:space="preserve">Figure 4. </w:t>
      </w:r>
      <w:r w:rsidR="00EB54ED">
        <w:rPr>
          <w:rFonts w:ascii="Arial" w:eastAsia="Arial" w:hAnsi="Arial" w:cs="Arial"/>
          <w:sz w:val="22"/>
          <w:szCs w:val="22"/>
        </w:rPr>
        <w:t xml:space="preserve">MHL based cancer non-invasive biomarker identification. </w:t>
      </w:r>
    </w:p>
    <w:p w14:paraId="28D7A6D2" w14:textId="69B1D24B" w:rsidR="00880B2E" w:rsidRDefault="00A54D9A">
      <w:pPr>
        <w:spacing w:line="276" w:lineRule="auto"/>
        <w:jc w:val="left"/>
        <w:rPr>
          <w:rFonts w:ascii="Arial" w:eastAsia="Arial" w:hAnsi="Arial" w:cs="Arial"/>
          <w:sz w:val="22"/>
          <w:szCs w:val="22"/>
        </w:rPr>
      </w:pPr>
      <w:r>
        <w:rPr>
          <w:rFonts w:ascii="Arial" w:eastAsia="Arial" w:hAnsi="Arial" w:cs="Arial"/>
          <w:sz w:val="22"/>
          <w:szCs w:val="22"/>
        </w:rPr>
        <w:t>Genomic fragment</w:t>
      </w:r>
      <w:r w:rsidR="000665D3">
        <w:rPr>
          <w:rFonts w:ascii="Arial" w:eastAsia="Arial" w:hAnsi="Arial" w:cs="Arial"/>
          <w:sz w:val="22"/>
          <w:szCs w:val="22"/>
        </w:rPr>
        <w:t>s</w:t>
      </w:r>
      <w:r>
        <w:rPr>
          <w:rFonts w:ascii="Arial" w:eastAsia="Arial" w:hAnsi="Arial" w:cs="Arial"/>
          <w:sz w:val="22"/>
          <w:szCs w:val="22"/>
        </w:rPr>
        <w:t xml:space="preserve"> were selected for which are of high-MHL in cancer solid tissues and non/low-MHL in WB</w:t>
      </w:r>
      <w:r w:rsidR="000665D3">
        <w:rPr>
          <w:rFonts w:ascii="Arial" w:eastAsia="Arial" w:hAnsi="Arial" w:cs="Arial"/>
          <w:sz w:val="22"/>
          <w:szCs w:val="22"/>
        </w:rPr>
        <w:t xml:space="preserve"> and the</w:t>
      </w:r>
      <w:r>
        <w:rPr>
          <w:rFonts w:ascii="Arial" w:eastAsia="Arial" w:hAnsi="Arial" w:cs="Arial"/>
          <w:sz w:val="22"/>
          <w:szCs w:val="22"/>
        </w:rPr>
        <w:t xml:space="preserve"> MHL status for these fragment</w:t>
      </w:r>
      <w:r w:rsidR="00D617DD">
        <w:rPr>
          <w:rFonts w:ascii="Arial" w:eastAsia="Arial" w:hAnsi="Arial" w:cs="Arial"/>
          <w:sz w:val="22"/>
          <w:szCs w:val="22"/>
        </w:rPr>
        <w:t>s</w:t>
      </w:r>
      <w:r>
        <w:rPr>
          <w:rFonts w:ascii="Arial" w:eastAsia="Arial" w:hAnsi="Arial" w:cs="Arial"/>
          <w:sz w:val="22"/>
          <w:szCs w:val="22"/>
        </w:rPr>
        <w:t xml:space="preserve"> in normal plasma, cancer plasma were investigated. </w:t>
      </w:r>
      <w:r w:rsidR="00050391">
        <w:rPr>
          <w:rFonts w:ascii="Arial" w:eastAsia="Arial" w:hAnsi="Arial" w:cs="Arial"/>
          <w:sz w:val="22"/>
          <w:szCs w:val="22"/>
        </w:rPr>
        <w:t xml:space="preserve">(A). </w:t>
      </w:r>
      <w:r>
        <w:rPr>
          <w:rFonts w:ascii="Arial" w:eastAsia="Arial" w:hAnsi="Arial" w:cs="Arial"/>
          <w:sz w:val="22"/>
          <w:szCs w:val="22"/>
        </w:rPr>
        <w:t xml:space="preserve">Colon cancer (B). Lung cancer and (C) Pancreatic cancer. </w:t>
      </w:r>
      <w:r w:rsidR="00050391">
        <w:rPr>
          <w:rFonts w:ascii="Arial" w:eastAsia="Arial" w:hAnsi="Arial" w:cs="Arial"/>
          <w:sz w:val="22"/>
          <w:szCs w:val="22"/>
        </w:rPr>
        <w:t xml:space="preserve">Cancer DNA fragment would be released to cancer plasma and caused increased MHL. </w:t>
      </w:r>
    </w:p>
    <w:p w14:paraId="6DE567AC" w14:textId="77777777" w:rsidR="00EB54ED" w:rsidRDefault="00EB54ED">
      <w:pPr>
        <w:spacing w:line="276" w:lineRule="auto"/>
        <w:jc w:val="left"/>
        <w:rPr>
          <w:rFonts w:ascii="Arial" w:eastAsia="Arial" w:hAnsi="Arial" w:cs="Arial"/>
          <w:sz w:val="22"/>
          <w:szCs w:val="22"/>
        </w:rPr>
      </w:pPr>
    </w:p>
    <w:p w14:paraId="19AAD381" w14:textId="0661879D" w:rsidR="00880B2E" w:rsidRDefault="00880B2E">
      <w:pPr>
        <w:spacing w:line="276" w:lineRule="auto"/>
        <w:jc w:val="left"/>
        <w:rPr>
          <w:rFonts w:ascii="Arial" w:eastAsia="Arial" w:hAnsi="Arial" w:cs="Arial"/>
          <w:sz w:val="22"/>
          <w:szCs w:val="22"/>
        </w:rPr>
      </w:pPr>
      <w:r>
        <w:rPr>
          <w:rFonts w:ascii="Arial" w:eastAsia="Arial" w:hAnsi="Arial" w:cs="Arial"/>
          <w:sz w:val="22"/>
          <w:szCs w:val="22"/>
        </w:rPr>
        <w:t xml:space="preserve">Figure 5. </w:t>
      </w:r>
      <w:r w:rsidR="00EB54ED" w:rsidRPr="00C97433">
        <w:rPr>
          <w:rFonts w:ascii="Arial" w:eastAsia="Arial" w:hAnsi="Arial" w:cs="Arial"/>
          <w:sz w:val="22"/>
          <w:szCs w:val="22"/>
        </w:rPr>
        <w:t>Methylation Haplotype Load in Cancer Diagnosis and Tumor-of-Origin Deconvolution</w:t>
      </w:r>
      <w:r w:rsidR="00EB54ED" w:rsidRPr="00D44B79">
        <w:rPr>
          <w:rFonts w:ascii="Arial" w:eastAsia="Arial" w:hAnsi="Arial" w:cs="Arial"/>
          <w:sz w:val="22"/>
          <w:szCs w:val="22"/>
        </w:rPr>
        <w:t>.</w:t>
      </w:r>
    </w:p>
    <w:p w14:paraId="7DE8E941" w14:textId="5AF148A9" w:rsidR="008A3879" w:rsidRDefault="00B92B21">
      <w:pPr>
        <w:spacing w:line="276" w:lineRule="auto"/>
        <w:jc w:val="left"/>
        <w:rPr>
          <w:rFonts w:ascii="Arial" w:eastAsia="Arial" w:hAnsi="Arial" w:cs="Arial"/>
          <w:sz w:val="22"/>
          <w:szCs w:val="22"/>
        </w:rPr>
      </w:pPr>
      <w:r w:rsidRPr="00D44B79">
        <w:rPr>
          <w:rFonts w:ascii="Arial" w:eastAsia="Arial" w:hAnsi="Arial" w:cs="Arial"/>
          <w:sz w:val="22"/>
          <w:szCs w:val="22"/>
        </w:rPr>
        <w:t>(</w:t>
      </w:r>
      <w:r w:rsidR="00D10CE4">
        <w:rPr>
          <w:rFonts w:ascii="Arial" w:eastAsia="Arial" w:hAnsi="Arial" w:cs="Arial"/>
          <w:sz w:val="22"/>
          <w:szCs w:val="22"/>
        </w:rPr>
        <w:t>A</w:t>
      </w:r>
      <w:r w:rsidRPr="00D44B79">
        <w:rPr>
          <w:rFonts w:ascii="Arial" w:eastAsia="Arial" w:hAnsi="Arial" w:cs="Arial"/>
          <w:sz w:val="22"/>
          <w:szCs w:val="22"/>
        </w:rPr>
        <w:t xml:space="preserve">). </w:t>
      </w:r>
      <w:r w:rsidR="003C484B">
        <w:rPr>
          <w:rFonts w:ascii="Arial" w:eastAsia="Arial" w:hAnsi="Arial" w:cs="Arial"/>
          <w:sz w:val="22"/>
          <w:szCs w:val="22"/>
        </w:rPr>
        <w:t>S</w:t>
      </w:r>
      <w:r w:rsidRPr="00D44B79">
        <w:rPr>
          <w:rFonts w:ascii="Arial" w:eastAsia="Arial" w:hAnsi="Arial" w:cs="Arial"/>
          <w:sz w:val="22"/>
          <w:szCs w:val="22"/>
        </w:rPr>
        <w:t>chematic diagram to show tissue specific MHL signature were existed in normal tissue, solid tissue and tumor plasma while they are clean in normal plasma and whole blood sample in colon cancer, lung cancer and pancreatic cancer. (</w:t>
      </w:r>
      <w:r w:rsidR="00D10CE4">
        <w:rPr>
          <w:rFonts w:ascii="Arial" w:eastAsia="Arial" w:hAnsi="Arial" w:cs="Arial"/>
          <w:sz w:val="22"/>
          <w:szCs w:val="22"/>
        </w:rPr>
        <w:t>B, C</w:t>
      </w:r>
      <w:r w:rsidRPr="00D44B79">
        <w:rPr>
          <w:rFonts w:ascii="Arial" w:eastAsia="Arial" w:hAnsi="Arial" w:cs="Arial"/>
          <w:sz w:val="22"/>
          <w:szCs w:val="22"/>
        </w:rPr>
        <w:t xml:space="preserve">) Random forest prediction model for tumor-of-origin prediction based on tissue specific MHL regions. WGBS and RRBS dataset with balanced samples for each tissue were collected to train the prediction model and our lab RRBS dataset were used to validate the prediction performance. </w:t>
      </w:r>
    </w:p>
    <w:p w14:paraId="3A225CED" w14:textId="77777777" w:rsidR="006E30BA" w:rsidRDefault="006E30BA">
      <w:pPr>
        <w:spacing w:line="276" w:lineRule="auto"/>
        <w:jc w:val="left"/>
        <w:rPr>
          <w:rFonts w:ascii="Arial" w:eastAsia="Arial" w:hAnsi="Arial" w:cs="Arial"/>
          <w:sz w:val="22"/>
          <w:szCs w:val="22"/>
        </w:rPr>
      </w:pPr>
    </w:p>
    <w:p w14:paraId="13095CEB" w14:textId="03844971" w:rsidR="006E30BA" w:rsidRDefault="006E30BA" w:rsidP="00E80DB7">
      <w:pPr>
        <w:pStyle w:val="Heading2"/>
        <w:spacing w:line="276" w:lineRule="auto"/>
        <w:jc w:val="left"/>
        <w:rPr>
          <w:rFonts w:ascii="Arial" w:eastAsia="Arial" w:hAnsi="Arial" w:cs="Arial"/>
          <w:sz w:val="22"/>
          <w:szCs w:val="22"/>
        </w:rPr>
      </w:pPr>
      <w:r>
        <w:rPr>
          <w:rFonts w:ascii="Arial" w:eastAsia="Arial" w:hAnsi="Arial" w:cs="Arial"/>
          <w:sz w:val="22"/>
          <w:szCs w:val="22"/>
        </w:rPr>
        <w:t>Supplementary Figure Legends</w:t>
      </w:r>
    </w:p>
    <w:p w14:paraId="36428DC3" w14:textId="72AC2754" w:rsidR="006E30BA" w:rsidRDefault="006E30BA">
      <w:pPr>
        <w:spacing w:line="276" w:lineRule="auto"/>
        <w:jc w:val="left"/>
        <w:rPr>
          <w:rFonts w:ascii="Arial" w:eastAsia="Arial" w:hAnsi="Arial" w:cs="Arial"/>
          <w:sz w:val="22"/>
          <w:szCs w:val="22"/>
        </w:rPr>
      </w:pPr>
      <w:bookmarkStart w:id="356" w:name="_GoBack"/>
      <w:r>
        <w:rPr>
          <w:rFonts w:ascii="Arial" w:eastAsia="Arial" w:hAnsi="Arial" w:cs="Arial"/>
          <w:sz w:val="22"/>
          <w:szCs w:val="22"/>
        </w:rPr>
        <w:t xml:space="preserve">Supplementary Figure 1. </w:t>
      </w:r>
      <w:r w:rsidR="005D5B9E" w:rsidRPr="005D5B9E">
        <w:rPr>
          <w:rFonts w:ascii="Arial" w:eastAsia="Arial" w:hAnsi="Arial" w:cs="Arial"/>
          <w:sz w:val="22"/>
          <w:szCs w:val="22"/>
        </w:rPr>
        <w:t>Significant Overlap Between MHBs and Genomic Regulatory Regions (Histone Modifications)</w:t>
      </w:r>
    </w:p>
    <w:bookmarkEnd w:id="356"/>
    <w:p w14:paraId="54B68AC5" w14:textId="77777777" w:rsidR="00CA4523" w:rsidRDefault="00CA4523">
      <w:pPr>
        <w:spacing w:line="276" w:lineRule="auto"/>
        <w:jc w:val="left"/>
        <w:rPr>
          <w:rFonts w:ascii="Arial" w:eastAsia="Arial" w:hAnsi="Arial" w:cs="Arial"/>
          <w:sz w:val="22"/>
          <w:szCs w:val="22"/>
        </w:rPr>
      </w:pPr>
    </w:p>
    <w:p w14:paraId="5F55E78C" w14:textId="0BB6581A" w:rsidR="006E30BA" w:rsidRDefault="006E30BA" w:rsidP="006E30BA">
      <w:pPr>
        <w:spacing w:line="276" w:lineRule="auto"/>
        <w:jc w:val="left"/>
        <w:rPr>
          <w:rFonts w:ascii="Arial" w:eastAsia="Arial" w:hAnsi="Arial" w:cs="Arial"/>
          <w:sz w:val="22"/>
          <w:szCs w:val="22"/>
        </w:rPr>
      </w:pPr>
      <w:r>
        <w:rPr>
          <w:rFonts w:ascii="Arial" w:eastAsia="Arial" w:hAnsi="Arial" w:cs="Arial"/>
          <w:sz w:val="22"/>
          <w:szCs w:val="22"/>
        </w:rPr>
        <w:t xml:space="preserve">Supplementary Figure 2. </w:t>
      </w:r>
    </w:p>
    <w:p w14:paraId="1398F0C5" w14:textId="77777777" w:rsidR="00CA4523" w:rsidRDefault="00CA4523" w:rsidP="006E30BA">
      <w:pPr>
        <w:spacing w:line="276" w:lineRule="auto"/>
        <w:jc w:val="left"/>
        <w:rPr>
          <w:rFonts w:ascii="Arial" w:eastAsia="Arial" w:hAnsi="Arial" w:cs="Arial"/>
          <w:sz w:val="22"/>
          <w:szCs w:val="22"/>
        </w:rPr>
      </w:pPr>
    </w:p>
    <w:p w14:paraId="7E990C07" w14:textId="03B63AF5" w:rsidR="006E30BA" w:rsidRDefault="006E30BA" w:rsidP="005E1D99">
      <w:pPr>
        <w:spacing w:line="276" w:lineRule="auto"/>
        <w:jc w:val="left"/>
        <w:rPr>
          <w:rFonts w:ascii="Arial" w:eastAsia="Arial" w:hAnsi="Arial" w:cs="Arial"/>
          <w:sz w:val="22"/>
          <w:szCs w:val="22"/>
        </w:rPr>
      </w:pPr>
      <w:r>
        <w:rPr>
          <w:rFonts w:ascii="Arial" w:eastAsia="Arial" w:hAnsi="Arial" w:cs="Arial"/>
          <w:sz w:val="22"/>
          <w:szCs w:val="22"/>
        </w:rPr>
        <w:t xml:space="preserve">Supplementary Figure 3. </w:t>
      </w:r>
      <w:r w:rsidR="005E1D99" w:rsidRPr="005E1D99">
        <w:rPr>
          <w:rFonts w:ascii="Arial" w:eastAsia="Arial" w:hAnsi="Arial" w:cs="Arial"/>
          <w:sz w:val="22"/>
          <w:szCs w:val="22"/>
        </w:rPr>
        <w:t xml:space="preserve">Genome-wide MHL matrix were applied to infer the relationship between the different samples with PCA analysis. PC1-PC2 two </w:t>
      </w:r>
      <w:r w:rsidR="005E1D99" w:rsidRPr="005E1D99">
        <w:rPr>
          <w:rFonts w:ascii="Arial" w:eastAsia="Arial" w:hAnsi="Arial" w:cs="Arial"/>
          <w:sz w:val="22"/>
          <w:szCs w:val="22"/>
        </w:rPr>
        <w:t>dimension</w:t>
      </w:r>
      <w:r w:rsidR="005E1D99" w:rsidRPr="005E1D99">
        <w:rPr>
          <w:rFonts w:ascii="Arial" w:eastAsia="Arial" w:hAnsi="Arial" w:cs="Arial"/>
          <w:sz w:val="22"/>
          <w:szCs w:val="22"/>
        </w:rPr>
        <w:t xml:space="preserve"> plot were shown and the samples from the same group were together in the PCA plot indicating the genome-wide MHL could reflect </w:t>
      </w:r>
      <w:r w:rsidR="005E1D99" w:rsidRPr="005E1D99">
        <w:rPr>
          <w:rFonts w:ascii="Arial" w:eastAsia="Arial" w:hAnsi="Arial" w:cs="Arial"/>
          <w:sz w:val="22"/>
          <w:szCs w:val="22"/>
        </w:rPr>
        <w:lastRenderedPageBreak/>
        <w:t xml:space="preserve">the sample information and this result were </w:t>
      </w:r>
      <w:r w:rsidR="005E1D99" w:rsidRPr="005E1D99">
        <w:rPr>
          <w:rFonts w:ascii="Arial" w:eastAsia="Arial" w:hAnsi="Arial" w:cs="Arial"/>
          <w:sz w:val="22"/>
          <w:szCs w:val="22"/>
        </w:rPr>
        <w:t>consistent</w:t>
      </w:r>
      <w:r w:rsidR="005E1D99" w:rsidRPr="005E1D99">
        <w:rPr>
          <w:rFonts w:ascii="Arial" w:eastAsia="Arial" w:hAnsi="Arial" w:cs="Arial"/>
          <w:sz w:val="22"/>
          <w:szCs w:val="22"/>
        </w:rPr>
        <w:t xml:space="preserve"> with cluster analysis based on most variable regions.</w:t>
      </w:r>
    </w:p>
    <w:p w14:paraId="39B81966" w14:textId="77777777" w:rsidR="00CA4523" w:rsidRDefault="00CA4523" w:rsidP="006E30BA">
      <w:pPr>
        <w:spacing w:line="276" w:lineRule="auto"/>
        <w:jc w:val="left"/>
        <w:rPr>
          <w:rFonts w:ascii="Arial" w:eastAsia="Arial" w:hAnsi="Arial" w:cs="Arial"/>
          <w:sz w:val="22"/>
          <w:szCs w:val="22"/>
        </w:rPr>
      </w:pPr>
    </w:p>
    <w:p w14:paraId="71460AC8" w14:textId="33A44906" w:rsidR="006E30BA" w:rsidRDefault="006E30BA" w:rsidP="006E30BA">
      <w:pPr>
        <w:spacing w:line="276" w:lineRule="auto"/>
        <w:jc w:val="left"/>
        <w:rPr>
          <w:rFonts w:ascii="Arial" w:eastAsia="Arial" w:hAnsi="Arial" w:cs="Arial"/>
          <w:sz w:val="22"/>
          <w:szCs w:val="22"/>
        </w:rPr>
      </w:pPr>
      <w:r>
        <w:rPr>
          <w:rFonts w:ascii="Arial" w:eastAsia="Arial" w:hAnsi="Arial" w:cs="Arial"/>
          <w:sz w:val="22"/>
          <w:szCs w:val="22"/>
        </w:rPr>
        <w:t xml:space="preserve">Supplementary Figure 4. </w:t>
      </w:r>
    </w:p>
    <w:p w14:paraId="6694AC12" w14:textId="77777777" w:rsidR="00CA4523" w:rsidRDefault="00CA4523" w:rsidP="006E30BA">
      <w:pPr>
        <w:spacing w:line="276" w:lineRule="auto"/>
        <w:jc w:val="left"/>
        <w:rPr>
          <w:rFonts w:ascii="Arial" w:eastAsia="Arial" w:hAnsi="Arial" w:cs="Arial"/>
          <w:sz w:val="22"/>
          <w:szCs w:val="22"/>
        </w:rPr>
      </w:pPr>
    </w:p>
    <w:p w14:paraId="460B30A5" w14:textId="238A6F15" w:rsidR="00243B37" w:rsidRPr="00243B37" w:rsidRDefault="006E30BA" w:rsidP="00243B37">
      <w:pPr>
        <w:spacing w:line="276" w:lineRule="auto"/>
        <w:jc w:val="left"/>
        <w:rPr>
          <w:rFonts w:ascii="Arial" w:eastAsia="Arial" w:hAnsi="Arial" w:cs="Arial"/>
          <w:sz w:val="22"/>
          <w:szCs w:val="22"/>
        </w:rPr>
      </w:pPr>
      <w:r>
        <w:rPr>
          <w:rFonts w:ascii="Arial" w:eastAsia="Arial" w:hAnsi="Arial" w:cs="Arial"/>
          <w:sz w:val="22"/>
          <w:szCs w:val="22"/>
        </w:rPr>
        <w:t xml:space="preserve">Supplementary Figure 5. </w:t>
      </w:r>
      <w:r w:rsidR="00243B37" w:rsidRPr="00243B37">
        <w:rPr>
          <w:rFonts w:ascii="Arial" w:eastAsia="Arial" w:hAnsi="Arial" w:cs="Arial"/>
          <w:sz w:val="22"/>
          <w:szCs w:val="22"/>
        </w:rPr>
        <w:t xml:space="preserve">Genomic </w:t>
      </w:r>
      <w:r w:rsidR="00243B37" w:rsidRPr="00243B37">
        <w:rPr>
          <w:rFonts w:ascii="Arial" w:eastAsia="Arial" w:hAnsi="Arial" w:cs="Arial"/>
          <w:sz w:val="22"/>
          <w:szCs w:val="22"/>
        </w:rPr>
        <w:t>fragments</w:t>
      </w:r>
      <w:r w:rsidR="00243B37" w:rsidRPr="00243B37">
        <w:rPr>
          <w:rFonts w:ascii="Arial" w:eastAsia="Arial" w:hAnsi="Arial" w:cs="Arial"/>
          <w:sz w:val="22"/>
          <w:szCs w:val="22"/>
        </w:rPr>
        <w:t xml:space="preserve"> </w:t>
      </w:r>
      <w:r w:rsidR="00243B37" w:rsidRPr="00243B37">
        <w:rPr>
          <w:rFonts w:ascii="Arial" w:eastAsia="Arial" w:hAnsi="Arial" w:cs="Arial"/>
          <w:sz w:val="22"/>
          <w:szCs w:val="22"/>
        </w:rPr>
        <w:t>who</w:t>
      </w:r>
      <w:r w:rsidR="00243B37" w:rsidRPr="00243B37">
        <w:rPr>
          <w:rFonts w:ascii="Arial" w:eastAsia="Arial" w:hAnsi="Arial" w:cs="Arial" w:hint="eastAsia"/>
          <w:sz w:val="22"/>
          <w:szCs w:val="22"/>
        </w:rPr>
        <w:t>se</w:t>
      </w:r>
      <w:r w:rsidR="00243B37" w:rsidRPr="00243B37">
        <w:rPr>
          <w:rFonts w:ascii="Arial" w:eastAsia="Arial" w:hAnsi="Arial" w:cs="Arial"/>
          <w:sz w:val="22"/>
          <w:szCs w:val="22"/>
        </w:rPr>
        <w:t xml:space="preserve"> MHL were high in cancer samples and low in whole blood were collected as Figure 4. MHL of the regions were investigated in different sample groups (Left two figures). In our Figure 4, MHL change as the concentration</w:t>
      </w:r>
      <w:r w:rsidR="00243B37">
        <w:rPr>
          <w:rFonts w:ascii="Arial" w:eastAsia="Arial" w:hAnsi="Arial" w:cs="Arial"/>
          <w:sz w:val="22"/>
          <w:szCs w:val="22"/>
        </w:rPr>
        <w:t xml:space="preserve"> </w:t>
      </w:r>
      <w:r w:rsidR="00243B37" w:rsidRPr="00243B37">
        <w:rPr>
          <w:rFonts w:ascii="Arial" w:eastAsia="Arial" w:hAnsi="Arial" w:cs="Arial"/>
          <w:sz w:val="22"/>
          <w:szCs w:val="22"/>
        </w:rPr>
        <w:t xml:space="preserve">of the mixture between WB and cancer solid tissue DNA ranging from 50% to 0.1% were shown, here the whole range from </w:t>
      </w:r>
    </w:p>
    <w:p w14:paraId="6C618F03" w14:textId="36561637" w:rsidR="006E30BA" w:rsidRDefault="00243B37" w:rsidP="00243B37">
      <w:pPr>
        <w:spacing w:line="276" w:lineRule="auto"/>
        <w:jc w:val="left"/>
        <w:rPr>
          <w:rFonts w:ascii="Arial" w:eastAsia="Arial" w:hAnsi="Arial" w:cs="Arial"/>
          <w:sz w:val="22"/>
          <w:szCs w:val="22"/>
        </w:rPr>
      </w:pPr>
      <w:r w:rsidRPr="00243B37">
        <w:rPr>
          <w:rFonts w:ascii="Arial" w:eastAsia="Arial" w:hAnsi="Arial" w:cs="Arial"/>
          <w:sz w:val="22"/>
          <w:szCs w:val="22"/>
        </w:rPr>
        <w:t>99.99% to 0.001 were shown to descript the whole picture for the mixture simulation.</w:t>
      </w:r>
    </w:p>
    <w:p w14:paraId="0344F022" w14:textId="77777777" w:rsidR="00CA4523" w:rsidRDefault="00CA4523" w:rsidP="006E30BA">
      <w:pPr>
        <w:spacing w:line="276" w:lineRule="auto"/>
        <w:jc w:val="left"/>
        <w:rPr>
          <w:rFonts w:ascii="Arial" w:eastAsia="Arial" w:hAnsi="Arial" w:cs="Arial"/>
          <w:sz w:val="22"/>
          <w:szCs w:val="22"/>
        </w:rPr>
      </w:pPr>
    </w:p>
    <w:p w14:paraId="6A816159" w14:textId="77BA3D04" w:rsidR="006E30BA" w:rsidRDefault="006E30BA" w:rsidP="006E30BA">
      <w:pPr>
        <w:spacing w:line="276" w:lineRule="auto"/>
        <w:jc w:val="left"/>
        <w:rPr>
          <w:rFonts w:ascii="Arial" w:eastAsia="Arial" w:hAnsi="Arial" w:cs="Arial"/>
          <w:sz w:val="22"/>
          <w:szCs w:val="22"/>
        </w:rPr>
      </w:pPr>
      <w:r>
        <w:rPr>
          <w:rFonts w:ascii="Arial" w:eastAsia="Arial" w:hAnsi="Arial" w:cs="Arial"/>
          <w:sz w:val="22"/>
          <w:szCs w:val="22"/>
        </w:rPr>
        <w:t xml:space="preserve">Supplementary Figure 6. </w:t>
      </w:r>
    </w:p>
    <w:p w14:paraId="7DC831A3" w14:textId="77777777" w:rsidR="00CA4523" w:rsidRDefault="00CA4523" w:rsidP="006E30BA">
      <w:pPr>
        <w:spacing w:line="276" w:lineRule="auto"/>
        <w:jc w:val="left"/>
        <w:rPr>
          <w:rFonts w:ascii="Arial" w:eastAsia="Arial" w:hAnsi="Arial" w:cs="Arial"/>
          <w:sz w:val="22"/>
          <w:szCs w:val="22"/>
        </w:rPr>
      </w:pPr>
    </w:p>
    <w:p w14:paraId="204A03E3" w14:textId="7146E21D" w:rsidR="006E30BA" w:rsidRDefault="006E30BA" w:rsidP="006E30BA">
      <w:pPr>
        <w:spacing w:line="276" w:lineRule="auto"/>
        <w:jc w:val="left"/>
        <w:rPr>
          <w:rFonts w:ascii="Arial" w:eastAsia="Arial" w:hAnsi="Arial" w:cs="Arial"/>
          <w:sz w:val="22"/>
          <w:szCs w:val="22"/>
        </w:rPr>
      </w:pPr>
      <w:r>
        <w:rPr>
          <w:rFonts w:ascii="Arial" w:eastAsia="Arial" w:hAnsi="Arial" w:cs="Arial"/>
          <w:sz w:val="22"/>
          <w:szCs w:val="22"/>
        </w:rPr>
        <w:t xml:space="preserve">Supplementary Figure 7. </w:t>
      </w:r>
    </w:p>
    <w:p w14:paraId="2CB5B3F2" w14:textId="77777777" w:rsidR="00CA4523" w:rsidRDefault="00CA4523" w:rsidP="006E30BA">
      <w:pPr>
        <w:spacing w:line="276" w:lineRule="auto"/>
        <w:jc w:val="left"/>
        <w:rPr>
          <w:rFonts w:ascii="Arial" w:eastAsia="Arial" w:hAnsi="Arial" w:cs="Arial"/>
          <w:sz w:val="22"/>
          <w:szCs w:val="22"/>
        </w:rPr>
      </w:pPr>
    </w:p>
    <w:p w14:paraId="10326598" w14:textId="689DEC97" w:rsidR="006E30BA" w:rsidRDefault="006E30BA" w:rsidP="006E30BA">
      <w:pPr>
        <w:spacing w:line="276" w:lineRule="auto"/>
        <w:jc w:val="left"/>
        <w:rPr>
          <w:rFonts w:ascii="Arial" w:eastAsia="Arial" w:hAnsi="Arial" w:cs="Arial"/>
          <w:sz w:val="22"/>
          <w:szCs w:val="22"/>
        </w:rPr>
      </w:pPr>
      <w:r>
        <w:rPr>
          <w:rFonts w:ascii="Arial" w:eastAsia="Arial" w:hAnsi="Arial" w:cs="Arial"/>
          <w:sz w:val="22"/>
          <w:szCs w:val="22"/>
        </w:rPr>
        <w:t xml:space="preserve">Supplementary Figure 8. </w:t>
      </w:r>
    </w:p>
    <w:p w14:paraId="23E6F43F" w14:textId="77777777" w:rsidR="006E30BA" w:rsidRDefault="006E30BA">
      <w:pPr>
        <w:spacing w:line="276" w:lineRule="auto"/>
        <w:jc w:val="left"/>
        <w:rPr>
          <w:rFonts w:ascii="Arial" w:eastAsia="Arial" w:hAnsi="Arial" w:cs="Arial"/>
          <w:sz w:val="22"/>
          <w:szCs w:val="22"/>
        </w:rPr>
      </w:pPr>
    </w:p>
    <w:p w14:paraId="1DD812EC" w14:textId="4BC37784" w:rsidR="00F52DF1" w:rsidRPr="00B22FD7" w:rsidRDefault="008A3879">
      <w:pPr>
        <w:spacing w:line="276" w:lineRule="auto"/>
        <w:jc w:val="left"/>
        <w:rPr>
          <w:rFonts w:ascii="Arial" w:hAnsi="Arial" w:cs="Arial"/>
        </w:rPr>
      </w:pPr>
      <w:r w:rsidRPr="00B22FD7">
        <w:rPr>
          <w:rFonts w:ascii="Arial" w:eastAsia="Arial" w:hAnsi="Arial" w:cs="Arial"/>
          <w:b/>
          <w:sz w:val="22"/>
          <w:szCs w:val="22"/>
        </w:rPr>
        <w:t>Reference</w:t>
      </w:r>
    </w:p>
    <w:p w14:paraId="00D30EDA" w14:textId="77777777" w:rsidR="00F52DF1" w:rsidRPr="00B22FD7" w:rsidRDefault="00F52DF1">
      <w:pPr>
        <w:spacing w:line="276" w:lineRule="auto"/>
        <w:jc w:val="left"/>
        <w:rPr>
          <w:rFonts w:ascii="Arial" w:hAnsi="Arial" w:cs="Arial"/>
        </w:rPr>
      </w:pPr>
    </w:p>
    <w:p w14:paraId="3047A834" w14:textId="77777777" w:rsidR="00704710" w:rsidRPr="00704710" w:rsidRDefault="00F52DF1" w:rsidP="00704710">
      <w:pPr>
        <w:ind w:left="720" w:hanging="720"/>
        <w:jc w:val="left"/>
        <w:rPr>
          <w:rFonts w:cs="Arial"/>
          <w:noProof/>
          <w:sz w:val="20"/>
        </w:rPr>
      </w:pPr>
      <w:r w:rsidRPr="00B22FD7">
        <w:rPr>
          <w:rFonts w:ascii="Arial" w:hAnsi="Arial" w:cs="Arial"/>
          <w:noProof/>
          <w:sz w:val="20"/>
        </w:rPr>
        <w:fldChar w:fldCharType="begin"/>
      </w:r>
      <w:r w:rsidRPr="00B22FD7">
        <w:rPr>
          <w:rFonts w:ascii="Arial" w:hAnsi="Arial" w:cs="Arial"/>
        </w:rPr>
        <w:instrText xml:space="preserve"> ADDIN EN.REFLIST </w:instrText>
      </w:r>
      <w:r w:rsidRPr="00B22FD7">
        <w:rPr>
          <w:rFonts w:ascii="Arial" w:hAnsi="Arial" w:cs="Arial"/>
          <w:noProof/>
          <w:sz w:val="20"/>
        </w:rPr>
        <w:fldChar w:fldCharType="separate"/>
      </w:r>
      <w:bookmarkStart w:id="357" w:name="_ENREF_1"/>
      <w:r w:rsidR="00704710" w:rsidRPr="00704710">
        <w:rPr>
          <w:rFonts w:cs="Arial"/>
          <w:noProof/>
          <w:sz w:val="20"/>
        </w:rPr>
        <w:t>1.</w:t>
      </w:r>
      <w:r w:rsidR="00704710" w:rsidRPr="00704710">
        <w:rPr>
          <w:rFonts w:cs="Arial"/>
          <w:noProof/>
          <w:sz w:val="20"/>
        </w:rPr>
        <w:tab/>
        <w:t xml:space="preserve">Wigler, M., D. Levy, and M. Perucho, </w:t>
      </w:r>
      <w:r w:rsidR="00704710" w:rsidRPr="00704710">
        <w:rPr>
          <w:rFonts w:cs="Arial"/>
          <w:i/>
          <w:noProof/>
          <w:sz w:val="20"/>
        </w:rPr>
        <w:t>The somatic replication of DNA methylation.</w:t>
      </w:r>
      <w:r w:rsidR="00704710" w:rsidRPr="00704710">
        <w:rPr>
          <w:rFonts w:cs="Arial"/>
          <w:noProof/>
          <w:sz w:val="20"/>
        </w:rPr>
        <w:t xml:space="preserve"> Cell, 1981. </w:t>
      </w:r>
      <w:r w:rsidR="00704710" w:rsidRPr="00704710">
        <w:rPr>
          <w:rFonts w:cs="Arial"/>
          <w:b/>
          <w:noProof/>
          <w:sz w:val="20"/>
        </w:rPr>
        <w:t>24</w:t>
      </w:r>
      <w:r w:rsidR="00704710" w:rsidRPr="00704710">
        <w:rPr>
          <w:rFonts w:cs="Arial"/>
          <w:noProof/>
          <w:sz w:val="20"/>
        </w:rPr>
        <w:t>(1): p. 33-40.</w:t>
      </w:r>
      <w:bookmarkEnd w:id="357"/>
    </w:p>
    <w:p w14:paraId="49D33AB3" w14:textId="77777777" w:rsidR="00704710" w:rsidRPr="00704710" w:rsidRDefault="00704710" w:rsidP="00704710">
      <w:pPr>
        <w:ind w:left="720" w:hanging="720"/>
        <w:jc w:val="left"/>
        <w:rPr>
          <w:rFonts w:cs="Arial"/>
          <w:noProof/>
          <w:sz w:val="20"/>
        </w:rPr>
      </w:pPr>
      <w:bookmarkStart w:id="358" w:name="_ENREF_2"/>
      <w:r w:rsidRPr="00704710">
        <w:rPr>
          <w:rFonts w:cs="Arial"/>
          <w:noProof/>
          <w:sz w:val="20"/>
        </w:rPr>
        <w:t>2.</w:t>
      </w:r>
      <w:r w:rsidRPr="00704710">
        <w:rPr>
          <w:rFonts w:cs="Arial"/>
          <w:noProof/>
          <w:sz w:val="20"/>
        </w:rPr>
        <w:tab/>
        <w:t xml:space="preserve">Lehmann-Werman, R., et al., </w:t>
      </w:r>
      <w:r w:rsidRPr="00704710">
        <w:rPr>
          <w:rFonts w:cs="Arial"/>
          <w:i/>
          <w:noProof/>
          <w:sz w:val="20"/>
        </w:rPr>
        <w:t>Identification of tissue-specific cell death using methylation patterns of circulating DNA.</w:t>
      </w:r>
      <w:r w:rsidRPr="00704710">
        <w:rPr>
          <w:rFonts w:cs="Arial"/>
          <w:noProof/>
          <w:sz w:val="20"/>
        </w:rPr>
        <w:t xml:space="preserve"> Proc Natl Acad Sci U S A, 2016. </w:t>
      </w:r>
      <w:r w:rsidRPr="00704710">
        <w:rPr>
          <w:rFonts w:cs="Arial"/>
          <w:b/>
          <w:noProof/>
          <w:sz w:val="20"/>
        </w:rPr>
        <w:t>113</w:t>
      </w:r>
      <w:r w:rsidRPr="00704710">
        <w:rPr>
          <w:rFonts w:cs="Arial"/>
          <w:noProof/>
          <w:sz w:val="20"/>
        </w:rPr>
        <w:t>(13): p. E1826-34.</w:t>
      </w:r>
      <w:bookmarkEnd w:id="358"/>
    </w:p>
    <w:p w14:paraId="090C905F" w14:textId="77777777" w:rsidR="00704710" w:rsidRPr="00704710" w:rsidRDefault="00704710" w:rsidP="00704710">
      <w:pPr>
        <w:ind w:left="720" w:hanging="720"/>
        <w:jc w:val="left"/>
        <w:rPr>
          <w:rFonts w:cs="Arial"/>
          <w:noProof/>
          <w:sz w:val="20"/>
        </w:rPr>
      </w:pPr>
      <w:bookmarkStart w:id="359" w:name="_ENREF_3"/>
      <w:r w:rsidRPr="00704710">
        <w:rPr>
          <w:rFonts w:cs="Arial"/>
          <w:noProof/>
          <w:sz w:val="20"/>
        </w:rPr>
        <w:t>3.</w:t>
      </w:r>
      <w:r w:rsidRPr="00704710">
        <w:rPr>
          <w:rFonts w:cs="Arial"/>
          <w:noProof/>
          <w:sz w:val="20"/>
        </w:rPr>
        <w:tab/>
        <w:t xml:space="preserve">Pujadas, E. and A.P. Feinberg, </w:t>
      </w:r>
      <w:r w:rsidRPr="00704710">
        <w:rPr>
          <w:rFonts w:cs="Arial"/>
          <w:i/>
          <w:noProof/>
          <w:sz w:val="20"/>
        </w:rPr>
        <w:t>Regulated noise in the epigenetic landscape of development and disease.</w:t>
      </w:r>
      <w:r w:rsidRPr="00704710">
        <w:rPr>
          <w:rFonts w:cs="Arial"/>
          <w:noProof/>
          <w:sz w:val="20"/>
        </w:rPr>
        <w:t xml:space="preserve"> Cell, 2012. </w:t>
      </w:r>
      <w:r w:rsidRPr="00704710">
        <w:rPr>
          <w:rFonts w:cs="Arial"/>
          <w:b/>
          <w:noProof/>
          <w:sz w:val="20"/>
        </w:rPr>
        <w:t>148</w:t>
      </w:r>
      <w:r w:rsidRPr="00704710">
        <w:rPr>
          <w:rFonts w:cs="Arial"/>
          <w:noProof/>
          <w:sz w:val="20"/>
        </w:rPr>
        <w:t>(6): p. 1123-31.</w:t>
      </w:r>
      <w:bookmarkEnd w:id="359"/>
    </w:p>
    <w:p w14:paraId="7CC80DBE" w14:textId="77777777" w:rsidR="00704710" w:rsidRPr="00704710" w:rsidRDefault="00704710" w:rsidP="00704710">
      <w:pPr>
        <w:ind w:left="720" w:hanging="720"/>
        <w:jc w:val="left"/>
        <w:rPr>
          <w:rFonts w:cs="Arial"/>
          <w:noProof/>
          <w:sz w:val="20"/>
        </w:rPr>
      </w:pPr>
      <w:bookmarkStart w:id="360" w:name="_ENREF_4"/>
      <w:r w:rsidRPr="00704710">
        <w:rPr>
          <w:rFonts w:cs="Arial"/>
          <w:noProof/>
          <w:sz w:val="20"/>
        </w:rPr>
        <w:t>4.</w:t>
      </w:r>
      <w:r w:rsidRPr="00704710">
        <w:rPr>
          <w:rFonts w:cs="Arial"/>
          <w:noProof/>
          <w:sz w:val="20"/>
        </w:rPr>
        <w:tab/>
        <w:t xml:space="preserve">Leonhardt, H., et al., </w:t>
      </w:r>
      <w:r w:rsidRPr="00704710">
        <w:rPr>
          <w:rFonts w:cs="Arial"/>
          <w:i/>
          <w:noProof/>
          <w:sz w:val="20"/>
        </w:rPr>
        <w:t>A targeting sequence directs DNA methyltransferase to sites of DNA replication in mammalian nuclei.</w:t>
      </w:r>
      <w:r w:rsidRPr="00704710">
        <w:rPr>
          <w:rFonts w:cs="Arial"/>
          <w:noProof/>
          <w:sz w:val="20"/>
        </w:rPr>
        <w:t xml:space="preserve"> Cell, 1992. </w:t>
      </w:r>
      <w:r w:rsidRPr="00704710">
        <w:rPr>
          <w:rFonts w:cs="Arial"/>
          <w:b/>
          <w:noProof/>
          <w:sz w:val="20"/>
        </w:rPr>
        <w:t>71</w:t>
      </w:r>
      <w:r w:rsidRPr="00704710">
        <w:rPr>
          <w:rFonts w:cs="Arial"/>
          <w:noProof/>
          <w:sz w:val="20"/>
        </w:rPr>
        <w:t>(5): p. 865-73.</w:t>
      </w:r>
      <w:bookmarkEnd w:id="360"/>
    </w:p>
    <w:p w14:paraId="7E26B40E" w14:textId="77777777" w:rsidR="00704710" w:rsidRPr="00704710" w:rsidRDefault="00704710" w:rsidP="00704710">
      <w:pPr>
        <w:ind w:left="720" w:hanging="720"/>
        <w:jc w:val="left"/>
        <w:rPr>
          <w:rFonts w:cs="Arial"/>
          <w:noProof/>
          <w:sz w:val="20"/>
        </w:rPr>
      </w:pPr>
      <w:bookmarkStart w:id="361" w:name="_ENREF_5"/>
      <w:r w:rsidRPr="00704710">
        <w:rPr>
          <w:rFonts w:cs="Arial"/>
          <w:noProof/>
          <w:sz w:val="20"/>
        </w:rPr>
        <w:t>5.</w:t>
      </w:r>
      <w:r w:rsidRPr="00704710">
        <w:rPr>
          <w:rFonts w:cs="Arial"/>
          <w:noProof/>
          <w:sz w:val="20"/>
        </w:rPr>
        <w:tab/>
        <w:t xml:space="preserve">Reich, D.E., et al., </w:t>
      </w:r>
      <w:r w:rsidRPr="00704710">
        <w:rPr>
          <w:rFonts w:cs="Arial"/>
          <w:i/>
          <w:noProof/>
          <w:sz w:val="20"/>
        </w:rPr>
        <w:t>Linkage disequilibrium in the human genome.</w:t>
      </w:r>
      <w:r w:rsidRPr="00704710">
        <w:rPr>
          <w:rFonts w:cs="Arial"/>
          <w:noProof/>
          <w:sz w:val="20"/>
        </w:rPr>
        <w:t xml:space="preserve"> Nature, 2001. </w:t>
      </w:r>
      <w:r w:rsidRPr="00704710">
        <w:rPr>
          <w:rFonts w:cs="Arial"/>
          <w:b/>
          <w:noProof/>
          <w:sz w:val="20"/>
        </w:rPr>
        <w:t>411</w:t>
      </w:r>
      <w:r w:rsidRPr="00704710">
        <w:rPr>
          <w:rFonts w:cs="Arial"/>
          <w:noProof/>
          <w:sz w:val="20"/>
        </w:rPr>
        <w:t>(6834): p. 199-204.</w:t>
      </w:r>
      <w:bookmarkEnd w:id="361"/>
    </w:p>
    <w:p w14:paraId="06199955" w14:textId="77777777" w:rsidR="00704710" w:rsidRPr="00704710" w:rsidRDefault="00704710" w:rsidP="00704710">
      <w:pPr>
        <w:ind w:left="720" w:hanging="720"/>
        <w:jc w:val="left"/>
        <w:rPr>
          <w:rFonts w:cs="Arial"/>
          <w:noProof/>
          <w:sz w:val="20"/>
        </w:rPr>
      </w:pPr>
      <w:bookmarkStart w:id="362" w:name="_ENREF_6"/>
      <w:r w:rsidRPr="00704710">
        <w:rPr>
          <w:rFonts w:cs="Arial"/>
          <w:noProof/>
          <w:sz w:val="20"/>
        </w:rPr>
        <w:t>6.</w:t>
      </w:r>
      <w:r w:rsidRPr="00704710">
        <w:rPr>
          <w:rFonts w:cs="Arial"/>
          <w:noProof/>
          <w:sz w:val="20"/>
        </w:rPr>
        <w:tab/>
        <w:t xml:space="preserve">Feinberg, A.P. and R.A. Irizarry, </w:t>
      </w:r>
      <w:r w:rsidRPr="00704710">
        <w:rPr>
          <w:rFonts w:cs="Arial"/>
          <w:i/>
          <w:noProof/>
          <w:sz w:val="20"/>
        </w:rPr>
        <w:t>Evolution in health and medicine Sackler colloquium: Stochastic epigenetic variation as a driving force of development, evolutionary adaptation, and disease.</w:t>
      </w:r>
      <w:r w:rsidRPr="00704710">
        <w:rPr>
          <w:rFonts w:cs="Arial"/>
          <w:noProof/>
          <w:sz w:val="20"/>
        </w:rPr>
        <w:t xml:space="preserve"> Proc Natl Acad Sci U S A, 2010. </w:t>
      </w:r>
      <w:r w:rsidRPr="00704710">
        <w:rPr>
          <w:rFonts w:cs="Arial"/>
          <w:b/>
          <w:noProof/>
          <w:sz w:val="20"/>
        </w:rPr>
        <w:t>107 Suppl 1</w:t>
      </w:r>
      <w:r w:rsidRPr="00704710">
        <w:rPr>
          <w:rFonts w:cs="Arial"/>
          <w:noProof/>
          <w:sz w:val="20"/>
        </w:rPr>
        <w:t>: p. 1757-64.</w:t>
      </w:r>
      <w:bookmarkEnd w:id="362"/>
    </w:p>
    <w:p w14:paraId="2E70CD5D" w14:textId="77777777" w:rsidR="00704710" w:rsidRPr="00704710" w:rsidRDefault="00704710" w:rsidP="00704710">
      <w:pPr>
        <w:ind w:left="720" w:hanging="720"/>
        <w:jc w:val="left"/>
        <w:rPr>
          <w:rFonts w:cs="Arial"/>
          <w:noProof/>
          <w:sz w:val="20"/>
        </w:rPr>
      </w:pPr>
      <w:bookmarkStart w:id="363" w:name="_ENREF_7"/>
      <w:r w:rsidRPr="00704710">
        <w:rPr>
          <w:rFonts w:cs="Arial"/>
          <w:noProof/>
          <w:sz w:val="20"/>
        </w:rPr>
        <w:t>7.</w:t>
      </w:r>
      <w:r w:rsidRPr="00704710">
        <w:rPr>
          <w:rFonts w:cs="Arial"/>
          <w:noProof/>
          <w:sz w:val="20"/>
        </w:rPr>
        <w:tab/>
        <w:t xml:space="preserve">Swanton, C. and S. Beck, </w:t>
      </w:r>
      <w:r w:rsidRPr="00704710">
        <w:rPr>
          <w:rFonts w:cs="Arial"/>
          <w:i/>
          <w:noProof/>
          <w:sz w:val="20"/>
        </w:rPr>
        <w:t>Epigenetic noise fuels cancer evolution.</w:t>
      </w:r>
      <w:r w:rsidRPr="00704710">
        <w:rPr>
          <w:rFonts w:cs="Arial"/>
          <w:noProof/>
          <w:sz w:val="20"/>
        </w:rPr>
        <w:t xml:space="preserve"> Cancer Cell, 2014. </w:t>
      </w:r>
      <w:r w:rsidRPr="00704710">
        <w:rPr>
          <w:rFonts w:cs="Arial"/>
          <w:b/>
          <w:noProof/>
          <w:sz w:val="20"/>
        </w:rPr>
        <w:t>26</w:t>
      </w:r>
      <w:r w:rsidRPr="00704710">
        <w:rPr>
          <w:rFonts w:cs="Arial"/>
          <w:noProof/>
          <w:sz w:val="20"/>
        </w:rPr>
        <w:t>(6): p. 775-6.</w:t>
      </w:r>
      <w:bookmarkEnd w:id="363"/>
    </w:p>
    <w:p w14:paraId="1D2CF67B" w14:textId="77777777" w:rsidR="00704710" w:rsidRPr="00704710" w:rsidRDefault="00704710" w:rsidP="00704710">
      <w:pPr>
        <w:ind w:left="720" w:hanging="720"/>
        <w:jc w:val="left"/>
        <w:rPr>
          <w:rFonts w:cs="Arial"/>
          <w:noProof/>
          <w:sz w:val="20"/>
        </w:rPr>
      </w:pPr>
      <w:bookmarkStart w:id="364" w:name="_ENREF_8"/>
      <w:r w:rsidRPr="00704710">
        <w:rPr>
          <w:rFonts w:cs="Arial"/>
          <w:noProof/>
          <w:sz w:val="20"/>
        </w:rPr>
        <w:t>8.</w:t>
      </w:r>
      <w:r w:rsidRPr="00704710">
        <w:rPr>
          <w:rFonts w:cs="Arial"/>
          <w:noProof/>
          <w:sz w:val="20"/>
        </w:rPr>
        <w:tab/>
        <w:t xml:space="preserve">Shoemaker, R., et al., </w:t>
      </w:r>
      <w:r w:rsidRPr="00704710">
        <w:rPr>
          <w:rFonts w:cs="Arial"/>
          <w:i/>
          <w:noProof/>
          <w:sz w:val="20"/>
        </w:rPr>
        <w:t>Allele-specific methylation is prevalent and is contributed by CpG-SNPs in the human genome.</w:t>
      </w:r>
      <w:r w:rsidRPr="00704710">
        <w:rPr>
          <w:rFonts w:cs="Arial"/>
          <w:noProof/>
          <w:sz w:val="20"/>
        </w:rPr>
        <w:t xml:space="preserve"> Genome Res, 2010. </w:t>
      </w:r>
      <w:r w:rsidRPr="00704710">
        <w:rPr>
          <w:rFonts w:cs="Arial"/>
          <w:b/>
          <w:noProof/>
          <w:sz w:val="20"/>
        </w:rPr>
        <w:t>20</w:t>
      </w:r>
      <w:r w:rsidRPr="00704710">
        <w:rPr>
          <w:rFonts w:cs="Arial"/>
          <w:noProof/>
          <w:sz w:val="20"/>
        </w:rPr>
        <w:t>(7): p. 883-9.</w:t>
      </w:r>
      <w:bookmarkEnd w:id="364"/>
    </w:p>
    <w:p w14:paraId="603F8CB9" w14:textId="77777777" w:rsidR="00704710" w:rsidRPr="00704710" w:rsidRDefault="00704710" w:rsidP="00704710">
      <w:pPr>
        <w:ind w:left="720" w:hanging="720"/>
        <w:jc w:val="left"/>
        <w:rPr>
          <w:rFonts w:cs="Arial"/>
          <w:noProof/>
          <w:sz w:val="20"/>
        </w:rPr>
      </w:pPr>
      <w:bookmarkStart w:id="365" w:name="_ENREF_9"/>
      <w:r w:rsidRPr="00704710">
        <w:rPr>
          <w:rFonts w:cs="Arial"/>
          <w:noProof/>
          <w:sz w:val="20"/>
        </w:rPr>
        <w:t>9.</w:t>
      </w:r>
      <w:r w:rsidRPr="00704710">
        <w:rPr>
          <w:rFonts w:cs="Arial"/>
          <w:noProof/>
          <w:sz w:val="20"/>
        </w:rPr>
        <w:tab/>
        <w:t xml:space="preserve">Irizarry, R.A., et al., </w:t>
      </w:r>
      <w:r w:rsidRPr="00704710">
        <w:rPr>
          <w:rFonts w:cs="Arial"/>
          <w:i/>
          <w:noProof/>
          <w:sz w:val="20"/>
        </w:rPr>
        <w:t>The human colon cancer methylome shows similar hypo- and hypermethylation at conserved tissue-specific CpG island shores.</w:t>
      </w:r>
      <w:r w:rsidRPr="00704710">
        <w:rPr>
          <w:rFonts w:cs="Arial"/>
          <w:noProof/>
          <w:sz w:val="20"/>
        </w:rPr>
        <w:t xml:space="preserve"> Nat Genet, 2009. </w:t>
      </w:r>
      <w:r w:rsidRPr="00704710">
        <w:rPr>
          <w:rFonts w:cs="Arial"/>
          <w:b/>
          <w:noProof/>
          <w:sz w:val="20"/>
        </w:rPr>
        <w:t>41</w:t>
      </w:r>
      <w:r w:rsidRPr="00704710">
        <w:rPr>
          <w:rFonts w:cs="Arial"/>
          <w:noProof/>
          <w:sz w:val="20"/>
        </w:rPr>
        <w:t>(2): p. 178-86.</w:t>
      </w:r>
      <w:bookmarkEnd w:id="365"/>
    </w:p>
    <w:p w14:paraId="1B5DE174" w14:textId="77777777" w:rsidR="00704710" w:rsidRPr="00704710" w:rsidRDefault="00704710" w:rsidP="00704710">
      <w:pPr>
        <w:ind w:left="720" w:hanging="720"/>
        <w:jc w:val="left"/>
        <w:rPr>
          <w:rFonts w:cs="Arial"/>
          <w:noProof/>
          <w:sz w:val="20"/>
        </w:rPr>
      </w:pPr>
      <w:bookmarkStart w:id="366" w:name="_ENREF_10"/>
      <w:r w:rsidRPr="00704710">
        <w:rPr>
          <w:rFonts w:cs="Arial"/>
          <w:noProof/>
          <w:sz w:val="20"/>
        </w:rPr>
        <w:t>10.</w:t>
      </w:r>
      <w:r w:rsidRPr="00704710">
        <w:rPr>
          <w:rFonts w:cs="Arial"/>
          <w:noProof/>
          <w:sz w:val="20"/>
        </w:rPr>
        <w:tab/>
        <w:t xml:space="preserve">Hon, G.C., et al., </w:t>
      </w:r>
      <w:r w:rsidRPr="00704710">
        <w:rPr>
          <w:rFonts w:cs="Arial"/>
          <w:i/>
          <w:noProof/>
          <w:sz w:val="20"/>
        </w:rPr>
        <w:t>Epigenetic memory at embryonic enhancers identified in DNA methylation maps from adult mouse tissues.</w:t>
      </w:r>
      <w:r w:rsidRPr="00704710">
        <w:rPr>
          <w:rFonts w:cs="Arial"/>
          <w:noProof/>
          <w:sz w:val="20"/>
        </w:rPr>
        <w:t xml:space="preserve"> Nat Genet, 2013. </w:t>
      </w:r>
      <w:r w:rsidRPr="00704710">
        <w:rPr>
          <w:rFonts w:cs="Arial"/>
          <w:b/>
          <w:noProof/>
          <w:sz w:val="20"/>
        </w:rPr>
        <w:t>45</w:t>
      </w:r>
      <w:r w:rsidRPr="00704710">
        <w:rPr>
          <w:rFonts w:cs="Arial"/>
          <w:noProof/>
          <w:sz w:val="20"/>
        </w:rPr>
        <w:t>(10): p. 1198-206.</w:t>
      </w:r>
      <w:bookmarkEnd w:id="366"/>
    </w:p>
    <w:p w14:paraId="1AA05F6E" w14:textId="77777777" w:rsidR="00704710" w:rsidRPr="00704710" w:rsidRDefault="00704710" w:rsidP="00704710">
      <w:pPr>
        <w:ind w:left="720" w:hanging="720"/>
        <w:jc w:val="left"/>
        <w:rPr>
          <w:rFonts w:cs="Arial"/>
          <w:noProof/>
          <w:sz w:val="20"/>
        </w:rPr>
      </w:pPr>
      <w:bookmarkStart w:id="367" w:name="_ENREF_11"/>
      <w:r w:rsidRPr="00704710">
        <w:rPr>
          <w:rFonts w:cs="Arial"/>
          <w:noProof/>
          <w:sz w:val="20"/>
        </w:rPr>
        <w:t>11.</w:t>
      </w:r>
      <w:r w:rsidRPr="00704710">
        <w:rPr>
          <w:rFonts w:cs="Arial"/>
          <w:noProof/>
          <w:sz w:val="20"/>
        </w:rPr>
        <w:tab/>
        <w:t xml:space="preserve">Landan, G., et al., </w:t>
      </w:r>
      <w:r w:rsidRPr="00704710">
        <w:rPr>
          <w:rFonts w:cs="Arial"/>
          <w:i/>
          <w:noProof/>
          <w:sz w:val="20"/>
        </w:rPr>
        <w:t>Epigenetic polymorphism and the stochastic formation of differentially methylated regions in normal and cancerous tissues.</w:t>
      </w:r>
      <w:r w:rsidRPr="00704710">
        <w:rPr>
          <w:rFonts w:cs="Arial"/>
          <w:noProof/>
          <w:sz w:val="20"/>
        </w:rPr>
        <w:t xml:space="preserve"> Nat Genet, 2012. </w:t>
      </w:r>
      <w:r w:rsidRPr="00704710">
        <w:rPr>
          <w:rFonts w:cs="Arial"/>
          <w:b/>
          <w:noProof/>
          <w:sz w:val="20"/>
        </w:rPr>
        <w:t>44</w:t>
      </w:r>
      <w:r w:rsidRPr="00704710">
        <w:rPr>
          <w:rFonts w:cs="Arial"/>
          <w:noProof/>
          <w:sz w:val="20"/>
        </w:rPr>
        <w:t>(11): p. 1207-14.</w:t>
      </w:r>
      <w:bookmarkEnd w:id="367"/>
    </w:p>
    <w:p w14:paraId="3CCAB882" w14:textId="77777777" w:rsidR="00704710" w:rsidRPr="00704710" w:rsidRDefault="00704710" w:rsidP="00704710">
      <w:pPr>
        <w:ind w:left="720" w:hanging="720"/>
        <w:jc w:val="left"/>
        <w:rPr>
          <w:rFonts w:cs="Arial"/>
          <w:noProof/>
          <w:sz w:val="20"/>
        </w:rPr>
      </w:pPr>
      <w:bookmarkStart w:id="368" w:name="_ENREF_12"/>
      <w:r w:rsidRPr="00704710">
        <w:rPr>
          <w:rFonts w:cs="Arial"/>
          <w:noProof/>
          <w:sz w:val="20"/>
        </w:rPr>
        <w:t>12.</w:t>
      </w:r>
      <w:r w:rsidRPr="00704710">
        <w:rPr>
          <w:rFonts w:cs="Arial"/>
          <w:noProof/>
          <w:sz w:val="20"/>
        </w:rPr>
        <w:tab/>
        <w:t xml:space="preserve">Shao, X., et al., </w:t>
      </w:r>
      <w:r w:rsidRPr="00704710">
        <w:rPr>
          <w:rFonts w:cs="Arial"/>
          <w:i/>
          <w:noProof/>
          <w:sz w:val="20"/>
        </w:rPr>
        <w:t>Deciphering the heterogeneity in DNA methylation patterns during stem cell differentiation and reprogramming.</w:t>
      </w:r>
      <w:r w:rsidRPr="00704710">
        <w:rPr>
          <w:rFonts w:cs="Arial"/>
          <w:noProof/>
          <w:sz w:val="20"/>
        </w:rPr>
        <w:t xml:space="preserve"> BMC Genomics, 2014. </w:t>
      </w:r>
      <w:r w:rsidRPr="00704710">
        <w:rPr>
          <w:rFonts w:cs="Arial"/>
          <w:b/>
          <w:noProof/>
          <w:sz w:val="20"/>
        </w:rPr>
        <w:t>15</w:t>
      </w:r>
      <w:r w:rsidRPr="00704710">
        <w:rPr>
          <w:rFonts w:cs="Arial"/>
          <w:noProof/>
          <w:sz w:val="20"/>
        </w:rPr>
        <w:t>: p. 978.</w:t>
      </w:r>
      <w:bookmarkEnd w:id="368"/>
    </w:p>
    <w:p w14:paraId="75F4217E" w14:textId="77777777" w:rsidR="00704710" w:rsidRPr="00704710" w:rsidRDefault="00704710" w:rsidP="00704710">
      <w:pPr>
        <w:ind w:left="720" w:hanging="720"/>
        <w:jc w:val="left"/>
        <w:rPr>
          <w:rFonts w:cs="Arial"/>
          <w:noProof/>
          <w:sz w:val="20"/>
        </w:rPr>
      </w:pPr>
      <w:bookmarkStart w:id="369" w:name="_ENREF_13"/>
      <w:r w:rsidRPr="00704710">
        <w:rPr>
          <w:rFonts w:cs="Arial"/>
          <w:noProof/>
          <w:sz w:val="20"/>
        </w:rPr>
        <w:t>13.</w:t>
      </w:r>
      <w:r w:rsidRPr="00704710">
        <w:rPr>
          <w:rFonts w:cs="Arial"/>
          <w:noProof/>
          <w:sz w:val="20"/>
        </w:rPr>
        <w:tab/>
        <w:t xml:space="preserve">Landau, D.A., et al., </w:t>
      </w:r>
      <w:r w:rsidRPr="00704710">
        <w:rPr>
          <w:rFonts w:cs="Arial"/>
          <w:i/>
          <w:noProof/>
          <w:sz w:val="20"/>
        </w:rPr>
        <w:t>Locally disordered methylation forms the basis of intratumor methylome variation in chronic lymphocytic leukemia.</w:t>
      </w:r>
      <w:r w:rsidRPr="00704710">
        <w:rPr>
          <w:rFonts w:cs="Arial"/>
          <w:noProof/>
          <w:sz w:val="20"/>
        </w:rPr>
        <w:t xml:space="preserve"> Cancer Cell, 2014. </w:t>
      </w:r>
      <w:r w:rsidRPr="00704710">
        <w:rPr>
          <w:rFonts w:cs="Arial"/>
          <w:b/>
          <w:noProof/>
          <w:sz w:val="20"/>
        </w:rPr>
        <w:t>26</w:t>
      </w:r>
      <w:r w:rsidRPr="00704710">
        <w:rPr>
          <w:rFonts w:cs="Arial"/>
          <w:noProof/>
          <w:sz w:val="20"/>
        </w:rPr>
        <w:t>(6): p. 813-25.</w:t>
      </w:r>
      <w:bookmarkEnd w:id="369"/>
    </w:p>
    <w:p w14:paraId="2A1DE439" w14:textId="77777777" w:rsidR="00704710" w:rsidRPr="00704710" w:rsidRDefault="00704710" w:rsidP="00704710">
      <w:pPr>
        <w:ind w:left="720" w:hanging="720"/>
        <w:jc w:val="left"/>
        <w:rPr>
          <w:rFonts w:cs="Arial"/>
          <w:noProof/>
          <w:sz w:val="20"/>
        </w:rPr>
      </w:pPr>
      <w:bookmarkStart w:id="370" w:name="_ENREF_14"/>
      <w:r w:rsidRPr="00704710">
        <w:rPr>
          <w:rFonts w:cs="Arial"/>
          <w:noProof/>
          <w:sz w:val="20"/>
        </w:rPr>
        <w:t>14.</w:t>
      </w:r>
      <w:r w:rsidRPr="00704710">
        <w:rPr>
          <w:rFonts w:cs="Arial"/>
          <w:noProof/>
          <w:sz w:val="20"/>
        </w:rPr>
        <w:tab/>
        <w:t xml:space="preserve">Guelen, L., et al., </w:t>
      </w:r>
      <w:r w:rsidRPr="00704710">
        <w:rPr>
          <w:rFonts w:cs="Arial"/>
          <w:i/>
          <w:noProof/>
          <w:sz w:val="20"/>
        </w:rPr>
        <w:t>Domain organization of human chromosomes revealed by mapping of nuclear lamina interactions.</w:t>
      </w:r>
      <w:r w:rsidRPr="00704710">
        <w:rPr>
          <w:rFonts w:cs="Arial"/>
          <w:noProof/>
          <w:sz w:val="20"/>
        </w:rPr>
        <w:t xml:space="preserve"> Nature, 2008. </w:t>
      </w:r>
      <w:r w:rsidRPr="00704710">
        <w:rPr>
          <w:rFonts w:cs="Arial"/>
          <w:b/>
          <w:noProof/>
          <w:sz w:val="20"/>
        </w:rPr>
        <w:t>453</w:t>
      </w:r>
      <w:r w:rsidRPr="00704710">
        <w:rPr>
          <w:rFonts w:cs="Arial"/>
          <w:noProof/>
          <w:sz w:val="20"/>
        </w:rPr>
        <w:t>(7197): p. 948-51.</w:t>
      </w:r>
      <w:bookmarkEnd w:id="370"/>
    </w:p>
    <w:p w14:paraId="44558C86" w14:textId="77777777" w:rsidR="00704710" w:rsidRPr="00704710" w:rsidRDefault="00704710" w:rsidP="00704710">
      <w:pPr>
        <w:ind w:left="720" w:hanging="720"/>
        <w:jc w:val="left"/>
        <w:rPr>
          <w:rFonts w:cs="Arial"/>
          <w:noProof/>
          <w:sz w:val="20"/>
        </w:rPr>
      </w:pPr>
      <w:bookmarkStart w:id="371" w:name="_ENREF_15"/>
      <w:r w:rsidRPr="00704710">
        <w:rPr>
          <w:rFonts w:cs="Arial"/>
          <w:noProof/>
          <w:sz w:val="20"/>
        </w:rPr>
        <w:t>15.</w:t>
      </w:r>
      <w:r w:rsidRPr="00704710">
        <w:rPr>
          <w:rFonts w:cs="Arial"/>
          <w:noProof/>
          <w:sz w:val="20"/>
        </w:rPr>
        <w:tab/>
        <w:t xml:space="preserve">Wen, B., et al., </w:t>
      </w:r>
      <w:r w:rsidRPr="00704710">
        <w:rPr>
          <w:rFonts w:cs="Arial"/>
          <w:i/>
          <w:noProof/>
          <w:sz w:val="20"/>
        </w:rPr>
        <w:t>Large histone H3 lysine 9 dimethylated chromatin blocks distinguish differentiated from embryonic stem cells.</w:t>
      </w:r>
      <w:r w:rsidRPr="00704710">
        <w:rPr>
          <w:rFonts w:cs="Arial"/>
          <w:noProof/>
          <w:sz w:val="20"/>
        </w:rPr>
        <w:t xml:space="preserve"> Nat Genet, 2009. </w:t>
      </w:r>
      <w:r w:rsidRPr="00704710">
        <w:rPr>
          <w:rFonts w:cs="Arial"/>
          <w:b/>
          <w:noProof/>
          <w:sz w:val="20"/>
        </w:rPr>
        <w:t>41</w:t>
      </w:r>
      <w:r w:rsidRPr="00704710">
        <w:rPr>
          <w:rFonts w:cs="Arial"/>
          <w:noProof/>
          <w:sz w:val="20"/>
        </w:rPr>
        <w:t>(2): p. 246-50.</w:t>
      </w:r>
      <w:bookmarkEnd w:id="371"/>
    </w:p>
    <w:p w14:paraId="1A853DED" w14:textId="77777777" w:rsidR="00704710" w:rsidRPr="00704710" w:rsidRDefault="00704710" w:rsidP="00704710">
      <w:pPr>
        <w:ind w:left="720" w:hanging="720"/>
        <w:jc w:val="left"/>
        <w:rPr>
          <w:rFonts w:cs="Arial"/>
          <w:noProof/>
          <w:sz w:val="20"/>
        </w:rPr>
      </w:pPr>
      <w:bookmarkStart w:id="372" w:name="_ENREF_16"/>
      <w:r w:rsidRPr="00704710">
        <w:rPr>
          <w:rFonts w:cs="Arial"/>
          <w:noProof/>
          <w:sz w:val="20"/>
        </w:rPr>
        <w:t>16.</w:t>
      </w:r>
      <w:r w:rsidRPr="00704710">
        <w:rPr>
          <w:rFonts w:cs="Arial"/>
          <w:noProof/>
          <w:sz w:val="20"/>
        </w:rPr>
        <w:tab/>
        <w:t xml:space="preserve">Dixon, J.R., et al., </w:t>
      </w:r>
      <w:r w:rsidRPr="00704710">
        <w:rPr>
          <w:rFonts w:cs="Arial"/>
          <w:i/>
          <w:noProof/>
          <w:sz w:val="20"/>
        </w:rPr>
        <w:t>Topological domains in mammalian genomes identified by analysis of chromatin interactions.</w:t>
      </w:r>
      <w:r w:rsidRPr="00704710">
        <w:rPr>
          <w:rFonts w:cs="Arial"/>
          <w:noProof/>
          <w:sz w:val="20"/>
        </w:rPr>
        <w:t xml:space="preserve"> Nature, 2012. </w:t>
      </w:r>
      <w:r w:rsidRPr="00704710">
        <w:rPr>
          <w:rFonts w:cs="Arial"/>
          <w:b/>
          <w:noProof/>
          <w:sz w:val="20"/>
        </w:rPr>
        <w:t>485</w:t>
      </w:r>
      <w:r w:rsidRPr="00704710">
        <w:rPr>
          <w:rFonts w:cs="Arial"/>
          <w:noProof/>
          <w:sz w:val="20"/>
        </w:rPr>
        <w:t>(7398): p. 376-80.</w:t>
      </w:r>
      <w:bookmarkEnd w:id="372"/>
    </w:p>
    <w:p w14:paraId="379B7094" w14:textId="77777777" w:rsidR="00704710" w:rsidRPr="00704710" w:rsidRDefault="00704710" w:rsidP="00704710">
      <w:pPr>
        <w:ind w:left="720" w:hanging="720"/>
        <w:jc w:val="left"/>
        <w:rPr>
          <w:rFonts w:cs="Arial"/>
          <w:noProof/>
          <w:sz w:val="20"/>
        </w:rPr>
      </w:pPr>
      <w:bookmarkStart w:id="373" w:name="_ENREF_17"/>
      <w:r w:rsidRPr="00704710">
        <w:rPr>
          <w:rFonts w:cs="Arial"/>
          <w:noProof/>
          <w:sz w:val="20"/>
        </w:rPr>
        <w:t>17.</w:t>
      </w:r>
      <w:r w:rsidRPr="00704710">
        <w:rPr>
          <w:rFonts w:cs="Arial"/>
          <w:noProof/>
          <w:sz w:val="20"/>
        </w:rPr>
        <w:tab/>
        <w:t xml:space="preserve">Ziller, M.J., et al., </w:t>
      </w:r>
      <w:r w:rsidRPr="00704710">
        <w:rPr>
          <w:rFonts w:cs="Arial"/>
          <w:i/>
          <w:noProof/>
          <w:sz w:val="20"/>
        </w:rPr>
        <w:t>Charting a dynamic DNA methylation landscape of the human genome.</w:t>
      </w:r>
      <w:r w:rsidRPr="00704710">
        <w:rPr>
          <w:rFonts w:cs="Arial"/>
          <w:noProof/>
          <w:sz w:val="20"/>
        </w:rPr>
        <w:t xml:space="preserve"> Nature, 2013. </w:t>
      </w:r>
      <w:r w:rsidRPr="00704710">
        <w:rPr>
          <w:rFonts w:cs="Arial"/>
          <w:b/>
          <w:noProof/>
          <w:sz w:val="20"/>
        </w:rPr>
        <w:t>500</w:t>
      </w:r>
      <w:r w:rsidRPr="00704710">
        <w:rPr>
          <w:rFonts w:cs="Arial"/>
          <w:noProof/>
          <w:sz w:val="20"/>
        </w:rPr>
        <w:t>(7463): p. 477-81.</w:t>
      </w:r>
      <w:bookmarkEnd w:id="373"/>
    </w:p>
    <w:p w14:paraId="4B71EDED" w14:textId="77777777" w:rsidR="00704710" w:rsidRPr="00704710" w:rsidRDefault="00704710" w:rsidP="00704710">
      <w:pPr>
        <w:ind w:left="720" w:hanging="720"/>
        <w:jc w:val="left"/>
        <w:rPr>
          <w:rFonts w:cs="Arial"/>
          <w:noProof/>
          <w:sz w:val="20"/>
        </w:rPr>
      </w:pPr>
      <w:bookmarkStart w:id="374" w:name="_ENREF_18"/>
      <w:r w:rsidRPr="00704710">
        <w:rPr>
          <w:rFonts w:cs="Arial"/>
          <w:noProof/>
          <w:sz w:val="20"/>
        </w:rPr>
        <w:t>18.</w:t>
      </w:r>
      <w:r w:rsidRPr="00704710">
        <w:rPr>
          <w:rFonts w:cs="Arial"/>
          <w:noProof/>
          <w:sz w:val="20"/>
        </w:rPr>
        <w:tab/>
        <w:t xml:space="preserve">Heyn, H., et al., </w:t>
      </w:r>
      <w:r w:rsidRPr="00704710">
        <w:rPr>
          <w:rFonts w:cs="Arial"/>
          <w:i/>
          <w:noProof/>
          <w:sz w:val="20"/>
        </w:rPr>
        <w:t>Epigenomic analysis detects aberrant super-enhancer DNA methylation in human cancer.</w:t>
      </w:r>
      <w:r w:rsidRPr="00704710">
        <w:rPr>
          <w:rFonts w:cs="Arial"/>
          <w:noProof/>
          <w:sz w:val="20"/>
        </w:rPr>
        <w:t xml:space="preserve"> Genome Biol, 2016. </w:t>
      </w:r>
      <w:r w:rsidRPr="00704710">
        <w:rPr>
          <w:rFonts w:cs="Arial"/>
          <w:b/>
          <w:noProof/>
          <w:sz w:val="20"/>
        </w:rPr>
        <w:t>17</w:t>
      </w:r>
      <w:r w:rsidRPr="00704710">
        <w:rPr>
          <w:rFonts w:cs="Arial"/>
          <w:noProof/>
          <w:sz w:val="20"/>
        </w:rPr>
        <w:t>(1): p. 11.</w:t>
      </w:r>
      <w:bookmarkEnd w:id="374"/>
    </w:p>
    <w:p w14:paraId="54CEA8ED" w14:textId="77777777" w:rsidR="00704710" w:rsidRPr="00704710" w:rsidRDefault="00704710" w:rsidP="00704710">
      <w:pPr>
        <w:ind w:left="720" w:hanging="720"/>
        <w:jc w:val="left"/>
        <w:rPr>
          <w:rFonts w:cs="Arial"/>
          <w:noProof/>
          <w:sz w:val="20"/>
        </w:rPr>
      </w:pPr>
      <w:bookmarkStart w:id="375" w:name="_ENREF_19"/>
      <w:r w:rsidRPr="00704710">
        <w:rPr>
          <w:rFonts w:cs="Arial"/>
          <w:noProof/>
          <w:sz w:val="20"/>
        </w:rPr>
        <w:lastRenderedPageBreak/>
        <w:t>19.</w:t>
      </w:r>
      <w:r w:rsidRPr="00704710">
        <w:rPr>
          <w:rFonts w:cs="Arial"/>
          <w:noProof/>
          <w:sz w:val="20"/>
        </w:rPr>
        <w:tab/>
        <w:t xml:space="preserve">Mitsui, K., et al., </w:t>
      </w:r>
      <w:r w:rsidRPr="00704710">
        <w:rPr>
          <w:rFonts w:cs="Arial"/>
          <w:i/>
          <w:noProof/>
          <w:sz w:val="20"/>
        </w:rPr>
        <w:t>The homeoprotein Nanog is required for maintenance of pluripotency in mouse epiblast and ES cells.</w:t>
      </w:r>
      <w:r w:rsidRPr="00704710">
        <w:rPr>
          <w:rFonts w:cs="Arial"/>
          <w:noProof/>
          <w:sz w:val="20"/>
        </w:rPr>
        <w:t xml:space="preserve"> Cell, 2003. </w:t>
      </w:r>
      <w:r w:rsidRPr="00704710">
        <w:rPr>
          <w:rFonts w:cs="Arial"/>
          <w:b/>
          <w:noProof/>
          <w:sz w:val="20"/>
        </w:rPr>
        <w:t>113</w:t>
      </w:r>
      <w:r w:rsidRPr="00704710">
        <w:rPr>
          <w:rFonts w:cs="Arial"/>
          <w:noProof/>
          <w:sz w:val="20"/>
        </w:rPr>
        <w:t>(5): p. 631-42.</w:t>
      </w:r>
      <w:bookmarkEnd w:id="375"/>
    </w:p>
    <w:p w14:paraId="09A05684" w14:textId="77777777" w:rsidR="00704710" w:rsidRPr="00704710" w:rsidRDefault="00704710" w:rsidP="00704710">
      <w:pPr>
        <w:ind w:left="720" w:hanging="720"/>
        <w:jc w:val="left"/>
        <w:rPr>
          <w:rFonts w:cs="Arial"/>
          <w:noProof/>
          <w:sz w:val="20"/>
        </w:rPr>
      </w:pPr>
      <w:bookmarkStart w:id="376" w:name="_ENREF_20"/>
      <w:r w:rsidRPr="00704710">
        <w:rPr>
          <w:rFonts w:cs="Arial"/>
          <w:noProof/>
          <w:sz w:val="20"/>
        </w:rPr>
        <w:t>20.</w:t>
      </w:r>
      <w:r w:rsidRPr="00704710">
        <w:rPr>
          <w:rFonts w:cs="Arial"/>
          <w:noProof/>
          <w:sz w:val="20"/>
        </w:rPr>
        <w:tab/>
        <w:t xml:space="preserve">Guo, H., et al., </w:t>
      </w:r>
      <w:r w:rsidRPr="00704710">
        <w:rPr>
          <w:rFonts w:cs="Arial"/>
          <w:i/>
          <w:noProof/>
          <w:sz w:val="20"/>
        </w:rPr>
        <w:t>Single-cell methylome landscapes of mouse embryonic stem cells and early embryos analyzed using reduced representation bisulfite sequencing.</w:t>
      </w:r>
      <w:r w:rsidRPr="00704710">
        <w:rPr>
          <w:rFonts w:cs="Arial"/>
          <w:noProof/>
          <w:sz w:val="20"/>
        </w:rPr>
        <w:t xml:space="preserve"> Genome Res, 2013. </w:t>
      </w:r>
      <w:r w:rsidRPr="00704710">
        <w:rPr>
          <w:rFonts w:cs="Arial"/>
          <w:b/>
          <w:noProof/>
          <w:sz w:val="20"/>
        </w:rPr>
        <w:t>23</w:t>
      </w:r>
      <w:r w:rsidRPr="00704710">
        <w:rPr>
          <w:rFonts w:cs="Arial"/>
          <w:noProof/>
          <w:sz w:val="20"/>
        </w:rPr>
        <w:t>(12): p. 2126-35.</w:t>
      </w:r>
      <w:bookmarkEnd w:id="376"/>
    </w:p>
    <w:p w14:paraId="4154B623" w14:textId="77777777" w:rsidR="00704710" w:rsidRPr="00704710" w:rsidRDefault="00704710" w:rsidP="00704710">
      <w:pPr>
        <w:ind w:left="720" w:hanging="720"/>
        <w:jc w:val="left"/>
        <w:rPr>
          <w:rFonts w:cs="Arial"/>
          <w:noProof/>
          <w:sz w:val="20"/>
        </w:rPr>
      </w:pPr>
      <w:bookmarkStart w:id="377" w:name="_ENREF_21"/>
      <w:r w:rsidRPr="00704710">
        <w:rPr>
          <w:rFonts w:cs="Arial"/>
          <w:noProof/>
          <w:sz w:val="20"/>
        </w:rPr>
        <w:t>21.</w:t>
      </w:r>
      <w:r w:rsidRPr="00704710">
        <w:rPr>
          <w:rFonts w:cs="Arial"/>
          <w:noProof/>
          <w:sz w:val="20"/>
        </w:rPr>
        <w:tab/>
        <w:t xml:space="preserve">Payne, S.R., </w:t>
      </w:r>
      <w:r w:rsidRPr="00704710">
        <w:rPr>
          <w:rFonts w:cs="Arial"/>
          <w:i/>
          <w:noProof/>
          <w:sz w:val="20"/>
        </w:rPr>
        <w:t>From discovery to the clinic: the novel DNA methylation biomarker (m)SEPT9 for the detection of colorectal cancer in blood.</w:t>
      </w:r>
      <w:r w:rsidRPr="00704710">
        <w:rPr>
          <w:rFonts w:cs="Arial"/>
          <w:noProof/>
          <w:sz w:val="20"/>
        </w:rPr>
        <w:t xml:space="preserve"> Epigenomics, 2010. </w:t>
      </w:r>
      <w:r w:rsidRPr="00704710">
        <w:rPr>
          <w:rFonts w:cs="Arial"/>
          <w:b/>
          <w:noProof/>
          <w:sz w:val="20"/>
        </w:rPr>
        <w:t>2</w:t>
      </w:r>
      <w:r w:rsidRPr="00704710">
        <w:rPr>
          <w:rFonts w:cs="Arial"/>
          <w:noProof/>
          <w:sz w:val="20"/>
        </w:rPr>
        <w:t>(4): p. 575-85.</w:t>
      </w:r>
      <w:bookmarkEnd w:id="377"/>
    </w:p>
    <w:p w14:paraId="3FE67A1A" w14:textId="77777777" w:rsidR="00704710" w:rsidRPr="00704710" w:rsidRDefault="00704710" w:rsidP="00704710">
      <w:pPr>
        <w:ind w:left="720" w:hanging="720"/>
        <w:jc w:val="left"/>
        <w:rPr>
          <w:rFonts w:cs="Arial"/>
          <w:noProof/>
          <w:sz w:val="20"/>
        </w:rPr>
      </w:pPr>
      <w:bookmarkStart w:id="378" w:name="_ENREF_22"/>
      <w:r w:rsidRPr="00704710">
        <w:rPr>
          <w:rFonts w:cs="Arial"/>
          <w:noProof/>
          <w:sz w:val="20"/>
        </w:rPr>
        <w:t>22.</w:t>
      </w:r>
      <w:r w:rsidRPr="00704710">
        <w:rPr>
          <w:rFonts w:cs="Arial"/>
          <w:noProof/>
          <w:sz w:val="20"/>
        </w:rPr>
        <w:tab/>
        <w:t xml:space="preserve">Nishio, M., et al., </w:t>
      </w:r>
      <w:r w:rsidRPr="00704710">
        <w:rPr>
          <w:rFonts w:cs="Arial"/>
          <w:i/>
          <w:noProof/>
          <w:sz w:val="20"/>
        </w:rPr>
        <w:t>RUNX3 promoter methylation in colorectal cancer: its relationship with microsatellite instability and its suitability as a novel serum tumor marker.</w:t>
      </w:r>
      <w:r w:rsidRPr="00704710">
        <w:rPr>
          <w:rFonts w:cs="Arial"/>
          <w:noProof/>
          <w:sz w:val="20"/>
        </w:rPr>
        <w:t xml:space="preserve"> Anticancer Res, 2010. </w:t>
      </w:r>
      <w:r w:rsidRPr="00704710">
        <w:rPr>
          <w:rFonts w:cs="Arial"/>
          <w:b/>
          <w:noProof/>
          <w:sz w:val="20"/>
        </w:rPr>
        <w:t>30</w:t>
      </w:r>
      <w:r w:rsidRPr="00704710">
        <w:rPr>
          <w:rFonts w:cs="Arial"/>
          <w:noProof/>
          <w:sz w:val="20"/>
        </w:rPr>
        <w:t>(7): p. 2673-82.</w:t>
      </w:r>
      <w:bookmarkEnd w:id="378"/>
    </w:p>
    <w:p w14:paraId="7DFD7882" w14:textId="77777777" w:rsidR="00704710" w:rsidRPr="00704710" w:rsidRDefault="00704710" w:rsidP="00704710">
      <w:pPr>
        <w:ind w:left="720" w:hanging="720"/>
        <w:jc w:val="left"/>
        <w:rPr>
          <w:rFonts w:cs="Arial"/>
          <w:noProof/>
          <w:sz w:val="20"/>
        </w:rPr>
      </w:pPr>
      <w:bookmarkStart w:id="379" w:name="_ENREF_23"/>
      <w:r w:rsidRPr="00704710">
        <w:rPr>
          <w:rFonts w:cs="Arial"/>
          <w:noProof/>
          <w:sz w:val="20"/>
        </w:rPr>
        <w:t>23.</w:t>
      </w:r>
      <w:r w:rsidRPr="00704710">
        <w:rPr>
          <w:rFonts w:cs="Arial"/>
          <w:noProof/>
          <w:sz w:val="20"/>
        </w:rPr>
        <w:tab/>
        <w:t xml:space="preserve">Lofton-Day, C., et al., </w:t>
      </w:r>
      <w:r w:rsidRPr="00704710">
        <w:rPr>
          <w:rFonts w:cs="Arial"/>
          <w:i/>
          <w:noProof/>
          <w:sz w:val="20"/>
        </w:rPr>
        <w:t>DNA methylation biomarkers for blood-based colorectal cancer screening.</w:t>
      </w:r>
      <w:r w:rsidRPr="00704710">
        <w:rPr>
          <w:rFonts w:cs="Arial"/>
          <w:noProof/>
          <w:sz w:val="20"/>
        </w:rPr>
        <w:t xml:space="preserve"> Clin Chem, 2008. </w:t>
      </w:r>
      <w:r w:rsidRPr="00704710">
        <w:rPr>
          <w:rFonts w:cs="Arial"/>
          <w:b/>
          <w:noProof/>
          <w:sz w:val="20"/>
        </w:rPr>
        <w:t>54</w:t>
      </w:r>
      <w:r w:rsidRPr="00704710">
        <w:rPr>
          <w:rFonts w:cs="Arial"/>
          <w:noProof/>
          <w:sz w:val="20"/>
        </w:rPr>
        <w:t>(2): p. 414-23.</w:t>
      </w:r>
      <w:bookmarkEnd w:id="379"/>
    </w:p>
    <w:p w14:paraId="5AA538B7" w14:textId="77777777" w:rsidR="00704710" w:rsidRPr="00704710" w:rsidRDefault="00704710" w:rsidP="00704710">
      <w:pPr>
        <w:ind w:left="720" w:hanging="720"/>
        <w:jc w:val="left"/>
        <w:rPr>
          <w:rFonts w:cs="Arial"/>
          <w:noProof/>
          <w:sz w:val="20"/>
        </w:rPr>
      </w:pPr>
      <w:bookmarkStart w:id="380" w:name="_ENREF_24"/>
      <w:r w:rsidRPr="00704710">
        <w:rPr>
          <w:rFonts w:cs="Arial"/>
          <w:noProof/>
          <w:sz w:val="20"/>
        </w:rPr>
        <w:t>24.</w:t>
      </w:r>
      <w:r w:rsidRPr="00704710">
        <w:rPr>
          <w:rFonts w:cs="Arial"/>
          <w:noProof/>
          <w:sz w:val="20"/>
        </w:rPr>
        <w:tab/>
        <w:t xml:space="preserve">Yi, J.M., et al., </w:t>
      </w:r>
      <w:r w:rsidRPr="00704710">
        <w:rPr>
          <w:rFonts w:cs="Arial"/>
          <w:i/>
          <w:noProof/>
          <w:sz w:val="20"/>
        </w:rPr>
        <w:t>DNA methylation biomarker candidates for early detection of colon cancer.</w:t>
      </w:r>
      <w:r w:rsidRPr="00704710">
        <w:rPr>
          <w:rFonts w:cs="Arial"/>
          <w:noProof/>
          <w:sz w:val="20"/>
        </w:rPr>
        <w:t xml:space="preserve"> Tumour Biol, 2012. </w:t>
      </w:r>
      <w:r w:rsidRPr="00704710">
        <w:rPr>
          <w:rFonts w:cs="Arial"/>
          <w:b/>
          <w:noProof/>
          <w:sz w:val="20"/>
        </w:rPr>
        <w:t>33</w:t>
      </w:r>
      <w:r w:rsidRPr="00704710">
        <w:rPr>
          <w:rFonts w:cs="Arial"/>
          <w:noProof/>
          <w:sz w:val="20"/>
        </w:rPr>
        <w:t>(2): p. 363-72.</w:t>
      </w:r>
      <w:bookmarkEnd w:id="380"/>
    </w:p>
    <w:p w14:paraId="6CD37DA0" w14:textId="77777777" w:rsidR="00704710" w:rsidRPr="00704710" w:rsidRDefault="00704710" w:rsidP="00704710">
      <w:pPr>
        <w:ind w:left="720" w:hanging="720"/>
        <w:jc w:val="left"/>
        <w:rPr>
          <w:rFonts w:cs="Arial"/>
          <w:noProof/>
          <w:sz w:val="20"/>
        </w:rPr>
      </w:pPr>
      <w:bookmarkStart w:id="381" w:name="_ENREF_25"/>
      <w:r w:rsidRPr="00704710">
        <w:rPr>
          <w:rFonts w:cs="Arial"/>
          <w:noProof/>
          <w:sz w:val="20"/>
        </w:rPr>
        <w:t>25.</w:t>
      </w:r>
      <w:r w:rsidRPr="00704710">
        <w:rPr>
          <w:rFonts w:cs="Arial"/>
          <w:noProof/>
          <w:sz w:val="20"/>
        </w:rPr>
        <w:tab/>
        <w:t xml:space="preserve">Feng, Q., et al., </w:t>
      </w:r>
      <w:r w:rsidRPr="00704710">
        <w:rPr>
          <w:rFonts w:cs="Arial"/>
          <w:i/>
          <w:noProof/>
          <w:sz w:val="20"/>
        </w:rPr>
        <w:t>DNA methylation in tumor and matched normal tissues from non-small cell lung cancer patients.</w:t>
      </w:r>
      <w:r w:rsidRPr="00704710">
        <w:rPr>
          <w:rFonts w:cs="Arial"/>
          <w:noProof/>
          <w:sz w:val="20"/>
        </w:rPr>
        <w:t xml:space="preserve"> Cancer Epidemiol Biomarkers Prev, 2008. </w:t>
      </w:r>
      <w:r w:rsidRPr="00704710">
        <w:rPr>
          <w:rFonts w:cs="Arial"/>
          <w:b/>
          <w:noProof/>
          <w:sz w:val="20"/>
        </w:rPr>
        <w:t>17</w:t>
      </w:r>
      <w:r w:rsidRPr="00704710">
        <w:rPr>
          <w:rFonts w:cs="Arial"/>
          <w:noProof/>
          <w:sz w:val="20"/>
        </w:rPr>
        <w:t>(3): p. 645-54.</w:t>
      </w:r>
      <w:bookmarkEnd w:id="381"/>
    </w:p>
    <w:p w14:paraId="3C7FE526" w14:textId="77777777" w:rsidR="00704710" w:rsidRPr="00704710" w:rsidRDefault="00704710" w:rsidP="00704710">
      <w:pPr>
        <w:ind w:left="720" w:hanging="720"/>
        <w:jc w:val="left"/>
        <w:rPr>
          <w:rFonts w:cs="Arial"/>
          <w:noProof/>
          <w:sz w:val="20"/>
        </w:rPr>
      </w:pPr>
      <w:bookmarkStart w:id="382" w:name="_ENREF_26"/>
      <w:r w:rsidRPr="00704710">
        <w:rPr>
          <w:rFonts w:cs="Arial"/>
          <w:noProof/>
          <w:sz w:val="20"/>
        </w:rPr>
        <w:t>26.</w:t>
      </w:r>
      <w:r w:rsidRPr="00704710">
        <w:rPr>
          <w:rFonts w:cs="Arial"/>
          <w:noProof/>
          <w:sz w:val="20"/>
        </w:rPr>
        <w:tab/>
        <w:t xml:space="preserve">Powrozek, T., et al., </w:t>
      </w:r>
      <w:r w:rsidRPr="00704710">
        <w:rPr>
          <w:rFonts w:cs="Arial"/>
          <w:i/>
          <w:noProof/>
          <w:sz w:val="20"/>
        </w:rPr>
        <w:t>Septin 9 promoter region methylation in free circulating DNA-potential role in noninvasive diagnosis of lung cancer: preliminary report.</w:t>
      </w:r>
      <w:r w:rsidRPr="00704710">
        <w:rPr>
          <w:rFonts w:cs="Arial"/>
          <w:noProof/>
          <w:sz w:val="20"/>
        </w:rPr>
        <w:t xml:space="preserve"> Med Oncol, 2014. </w:t>
      </w:r>
      <w:r w:rsidRPr="00704710">
        <w:rPr>
          <w:rFonts w:cs="Arial"/>
          <w:b/>
          <w:noProof/>
          <w:sz w:val="20"/>
        </w:rPr>
        <w:t>31</w:t>
      </w:r>
      <w:r w:rsidRPr="00704710">
        <w:rPr>
          <w:rFonts w:cs="Arial"/>
          <w:noProof/>
          <w:sz w:val="20"/>
        </w:rPr>
        <w:t>(4): p. 917.</w:t>
      </w:r>
      <w:bookmarkEnd w:id="382"/>
    </w:p>
    <w:p w14:paraId="60D7A303" w14:textId="77777777" w:rsidR="00704710" w:rsidRPr="00704710" w:rsidRDefault="00704710" w:rsidP="00704710">
      <w:pPr>
        <w:ind w:left="720" w:hanging="720"/>
        <w:jc w:val="left"/>
        <w:rPr>
          <w:rFonts w:cs="Arial"/>
          <w:noProof/>
          <w:sz w:val="20"/>
        </w:rPr>
      </w:pPr>
      <w:bookmarkStart w:id="383" w:name="_ENREF_27"/>
      <w:r w:rsidRPr="00704710">
        <w:rPr>
          <w:rFonts w:cs="Arial"/>
          <w:noProof/>
          <w:sz w:val="20"/>
        </w:rPr>
        <w:t>27.</w:t>
      </w:r>
      <w:r w:rsidRPr="00704710">
        <w:rPr>
          <w:rFonts w:cs="Arial"/>
          <w:noProof/>
          <w:sz w:val="20"/>
        </w:rPr>
        <w:tab/>
        <w:t xml:space="preserve">Kisiel, J.B., et al., </w:t>
      </w:r>
      <w:r w:rsidRPr="00704710">
        <w:rPr>
          <w:rFonts w:cs="Arial"/>
          <w:i/>
          <w:noProof/>
          <w:sz w:val="20"/>
        </w:rPr>
        <w:t>New DNA Methylation Markers for Pancreatic Cancer: Discovery, Tissue Validation, and Pilot Testing in Pancreatic Juice.</w:t>
      </w:r>
      <w:r w:rsidRPr="00704710">
        <w:rPr>
          <w:rFonts w:cs="Arial"/>
          <w:noProof/>
          <w:sz w:val="20"/>
        </w:rPr>
        <w:t xml:space="preserve"> Clin Cancer Res, 2015. </w:t>
      </w:r>
      <w:r w:rsidRPr="00704710">
        <w:rPr>
          <w:rFonts w:cs="Arial"/>
          <w:b/>
          <w:noProof/>
          <w:sz w:val="20"/>
        </w:rPr>
        <w:t>21</w:t>
      </w:r>
      <w:r w:rsidRPr="00704710">
        <w:rPr>
          <w:rFonts w:cs="Arial"/>
          <w:noProof/>
          <w:sz w:val="20"/>
        </w:rPr>
        <w:t>(19): p. 4473-81.</w:t>
      </w:r>
      <w:bookmarkEnd w:id="383"/>
    </w:p>
    <w:p w14:paraId="45C46729" w14:textId="77777777" w:rsidR="00704710" w:rsidRPr="00704710" w:rsidRDefault="00704710" w:rsidP="00704710">
      <w:pPr>
        <w:ind w:left="720" w:hanging="720"/>
        <w:jc w:val="left"/>
        <w:rPr>
          <w:rFonts w:cs="Arial"/>
          <w:noProof/>
          <w:sz w:val="20"/>
        </w:rPr>
      </w:pPr>
      <w:bookmarkStart w:id="384" w:name="_ENREF_28"/>
      <w:r w:rsidRPr="00704710">
        <w:rPr>
          <w:rFonts w:cs="Arial"/>
          <w:noProof/>
          <w:sz w:val="20"/>
        </w:rPr>
        <w:t>28.</w:t>
      </w:r>
      <w:r w:rsidRPr="00704710">
        <w:rPr>
          <w:rFonts w:cs="Arial"/>
          <w:noProof/>
          <w:sz w:val="20"/>
        </w:rPr>
        <w:tab/>
        <w:t xml:space="preserve">Melson, J., et al., </w:t>
      </w:r>
      <w:r w:rsidRPr="00704710">
        <w:rPr>
          <w:rFonts w:cs="Arial"/>
          <w:i/>
          <w:noProof/>
          <w:sz w:val="20"/>
        </w:rPr>
        <w:t>Commonality and differences of methylation signatures in the plasma of patients with pancreatic cancer and colorectal cancer.</w:t>
      </w:r>
      <w:r w:rsidRPr="00704710">
        <w:rPr>
          <w:rFonts w:cs="Arial"/>
          <w:noProof/>
          <w:sz w:val="20"/>
        </w:rPr>
        <w:t xml:space="preserve"> Int J Cancer, 2014. </w:t>
      </w:r>
      <w:r w:rsidRPr="00704710">
        <w:rPr>
          <w:rFonts w:cs="Arial"/>
          <w:b/>
          <w:noProof/>
          <w:sz w:val="20"/>
        </w:rPr>
        <w:t>134</w:t>
      </w:r>
      <w:r w:rsidRPr="00704710">
        <w:rPr>
          <w:rFonts w:cs="Arial"/>
          <w:noProof/>
          <w:sz w:val="20"/>
        </w:rPr>
        <w:t>(11): p. 2656-62.</w:t>
      </w:r>
      <w:bookmarkEnd w:id="384"/>
    </w:p>
    <w:p w14:paraId="0FD7CF77" w14:textId="77777777" w:rsidR="00704710" w:rsidRPr="00704710" w:rsidRDefault="00704710" w:rsidP="00704710">
      <w:pPr>
        <w:ind w:left="720" w:hanging="720"/>
        <w:jc w:val="left"/>
        <w:rPr>
          <w:rFonts w:cs="Arial"/>
          <w:noProof/>
          <w:sz w:val="20"/>
        </w:rPr>
      </w:pPr>
      <w:bookmarkStart w:id="385" w:name="_ENREF_29"/>
      <w:r w:rsidRPr="00704710">
        <w:rPr>
          <w:rFonts w:cs="Arial"/>
          <w:noProof/>
          <w:sz w:val="20"/>
        </w:rPr>
        <w:t>29.</w:t>
      </w:r>
      <w:r w:rsidRPr="00704710">
        <w:rPr>
          <w:rFonts w:cs="Arial"/>
          <w:noProof/>
          <w:sz w:val="20"/>
        </w:rPr>
        <w:tab/>
        <w:t xml:space="preserve">Sun, K., et al., </w:t>
      </w:r>
      <w:r w:rsidRPr="00704710">
        <w:rPr>
          <w:rFonts w:cs="Arial"/>
          <w:i/>
          <w:noProof/>
          <w:sz w:val="20"/>
        </w:rPr>
        <w:t>Plasma DNA tissue mapping by genome-wide methylation sequencing for noninvasive prenatal, cancer, and transplantation assessments.</w:t>
      </w:r>
      <w:r w:rsidRPr="00704710">
        <w:rPr>
          <w:rFonts w:cs="Arial"/>
          <w:noProof/>
          <w:sz w:val="20"/>
        </w:rPr>
        <w:t xml:space="preserve"> Proc Natl Acad Sci U S A, 2015. </w:t>
      </w:r>
      <w:r w:rsidRPr="00704710">
        <w:rPr>
          <w:rFonts w:cs="Arial"/>
          <w:b/>
          <w:noProof/>
          <w:sz w:val="20"/>
        </w:rPr>
        <w:t>112</w:t>
      </w:r>
      <w:r w:rsidRPr="00704710">
        <w:rPr>
          <w:rFonts w:cs="Arial"/>
          <w:noProof/>
          <w:sz w:val="20"/>
        </w:rPr>
        <w:t>(40): p. E5503-12.</w:t>
      </w:r>
      <w:bookmarkEnd w:id="385"/>
    </w:p>
    <w:p w14:paraId="76BC1BC8" w14:textId="77777777" w:rsidR="00704710" w:rsidRPr="00704710" w:rsidRDefault="00704710" w:rsidP="00704710">
      <w:pPr>
        <w:ind w:left="720" w:hanging="720"/>
        <w:jc w:val="left"/>
        <w:rPr>
          <w:rFonts w:cs="Arial"/>
          <w:noProof/>
          <w:sz w:val="20"/>
        </w:rPr>
      </w:pPr>
      <w:bookmarkStart w:id="386" w:name="_ENREF_30"/>
      <w:r w:rsidRPr="00704710">
        <w:rPr>
          <w:rFonts w:cs="Arial"/>
          <w:noProof/>
          <w:sz w:val="20"/>
        </w:rPr>
        <w:t>30.</w:t>
      </w:r>
      <w:r w:rsidRPr="00704710">
        <w:rPr>
          <w:rFonts w:cs="Arial"/>
          <w:noProof/>
          <w:sz w:val="20"/>
        </w:rPr>
        <w:tab/>
        <w:t xml:space="preserve">Snyder, M.W., et al., </w:t>
      </w:r>
      <w:r w:rsidRPr="00704710">
        <w:rPr>
          <w:rFonts w:cs="Arial"/>
          <w:i/>
          <w:noProof/>
          <w:sz w:val="20"/>
        </w:rPr>
        <w:t>Cell-free DNA Comprises an In Vivo Nucleosome Footprint that Informs Its Tissues-Of-Origin.</w:t>
      </w:r>
      <w:r w:rsidRPr="00704710">
        <w:rPr>
          <w:rFonts w:cs="Arial"/>
          <w:noProof/>
          <w:sz w:val="20"/>
        </w:rPr>
        <w:t xml:space="preserve"> Cell, 2016. </w:t>
      </w:r>
      <w:r w:rsidRPr="00704710">
        <w:rPr>
          <w:rFonts w:cs="Arial"/>
          <w:b/>
          <w:noProof/>
          <w:sz w:val="20"/>
        </w:rPr>
        <w:t>164</w:t>
      </w:r>
      <w:r w:rsidRPr="00704710">
        <w:rPr>
          <w:rFonts w:cs="Arial"/>
          <w:noProof/>
          <w:sz w:val="20"/>
        </w:rPr>
        <w:t>(1-2): p. 57-68.</w:t>
      </w:r>
      <w:bookmarkEnd w:id="386"/>
    </w:p>
    <w:p w14:paraId="78DA82E4" w14:textId="32D37F01" w:rsidR="00704710" w:rsidRDefault="00704710" w:rsidP="00704710">
      <w:pPr>
        <w:jc w:val="left"/>
        <w:rPr>
          <w:rFonts w:cs="Arial"/>
          <w:noProof/>
          <w:sz w:val="20"/>
        </w:rPr>
      </w:pPr>
    </w:p>
    <w:p w14:paraId="5597C719" w14:textId="2A143A25" w:rsidR="00AF1A75" w:rsidRPr="00B22FD7" w:rsidRDefault="00F52DF1">
      <w:pPr>
        <w:spacing w:line="276" w:lineRule="auto"/>
        <w:jc w:val="left"/>
        <w:rPr>
          <w:rFonts w:ascii="Arial" w:hAnsi="Arial" w:cs="Arial"/>
        </w:rPr>
      </w:pPr>
      <w:r w:rsidRPr="00B22FD7">
        <w:rPr>
          <w:rFonts w:ascii="Arial" w:hAnsi="Arial" w:cs="Arial"/>
        </w:rPr>
        <w:fldChar w:fldCharType="end"/>
      </w:r>
    </w:p>
    <w:sectPr w:rsidR="00AF1A75" w:rsidRPr="00B22FD7" w:rsidSect="00BB6367">
      <w:pgSz w:w="11906" w:h="16838"/>
      <w:pgMar w:top="1440" w:right="1080" w:bottom="1440" w:left="1080" w:header="720" w:footer="720" w:gutter="0"/>
      <w:lnNumType w:countBy="1" w:restart="continuous"/>
      <w:pgNumType w:start="1"/>
      <w:cols w:space="720"/>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Kun Zhang" w:date="2016-04-30T09:53:00Z" w:initials="KZ">
    <w:p w14:paraId="6DE3B1E1" w14:textId="00346AC3" w:rsidR="00AA311A" w:rsidRDefault="00AA311A">
      <w:pPr>
        <w:pStyle w:val="CommentText"/>
      </w:pPr>
      <w:r>
        <w:rPr>
          <w:rStyle w:val="CommentReference"/>
        </w:rPr>
        <w:annotationRef/>
      </w:r>
      <w:r>
        <w:t>What exactly do “high specificity” and “low specificity” mean?</w:t>
      </w:r>
    </w:p>
  </w:comment>
  <w:comment w:id="131" w:author="Kun Zhang" w:date="2016-04-28T09:47:00Z" w:initials="KZ">
    <w:p w14:paraId="112D7585" w14:textId="37E95D17" w:rsidR="00AA311A" w:rsidRDefault="00AA311A">
      <w:pPr>
        <w:pStyle w:val="CommentText"/>
      </w:pPr>
      <w:r>
        <w:rPr>
          <w:rStyle w:val="CommentReference"/>
        </w:rPr>
        <w:annotationRef/>
      </w:r>
      <w:r>
        <w:t>Total coverage or average coverage?</w:t>
      </w:r>
    </w:p>
  </w:comment>
  <w:comment w:id="142" w:author="Dinh Diep" w:date="2016-04-29T15:08:00Z" w:initials="DD">
    <w:p w14:paraId="294EFAD0" w14:textId="3B168D13" w:rsidR="00AA311A" w:rsidRDefault="00AA311A">
      <w:pPr>
        <w:pStyle w:val="CommentText"/>
      </w:pPr>
      <w:r>
        <w:rPr>
          <w:rStyle w:val="CommentReference"/>
        </w:rPr>
        <w:annotationRef/>
      </w:r>
      <w:r>
        <w:t>This number seems very low, I’m not sure if I used the correct HaploInfo file.</w:t>
      </w:r>
    </w:p>
  </w:comment>
  <w:comment w:id="169" w:author="Kun Zhang" w:date="2016-04-28T09:53:00Z" w:initials="KZ">
    <w:p w14:paraId="2C058612" w14:textId="6821F4AB" w:rsidR="00AA311A" w:rsidRDefault="00AA311A">
      <w:pPr>
        <w:pStyle w:val="CommentText"/>
      </w:pPr>
      <w:r>
        <w:rPr>
          <w:rStyle w:val="CommentReference"/>
        </w:rPr>
        <w:annotationRef/>
      </w:r>
      <w:r>
        <w:t>I don’t understand</w:t>
      </w:r>
    </w:p>
  </w:comment>
  <w:comment w:id="168" w:author="Kun Zhang" w:date="2016-04-28T09:54:00Z" w:initials="KZ">
    <w:p w14:paraId="002BCB32" w14:textId="6CEF74EE" w:rsidR="00AA311A" w:rsidRDefault="00AA311A">
      <w:pPr>
        <w:pStyle w:val="CommentText"/>
      </w:pPr>
      <w:r>
        <w:rPr>
          <w:rStyle w:val="CommentReference"/>
        </w:rPr>
        <w:annotationRef/>
      </w:r>
      <w:r>
        <w:t>The language is very awkward. Use short sentences, one sentence one clear message.</w:t>
      </w:r>
    </w:p>
  </w:comment>
  <w:comment w:id="289" w:author="Zhang, Kun" w:date="2016-03-01T14:11:00Z" w:initials="ZK">
    <w:p w14:paraId="4772F39E" w14:textId="77522992" w:rsidR="00AA311A" w:rsidRDefault="00AA311A">
      <w:pPr>
        <w:pStyle w:val="CommentText"/>
      </w:pPr>
      <w:r>
        <w:rPr>
          <w:rStyle w:val="CommentReference"/>
        </w:rPr>
        <w:annotationRef/>
      </w:r>
      <w:r>
        <w:t xml:space="preserve">These lines are very difficult to read, needs to be re-written. </w:t>
      </w:r>
    </w:p>
    <w:p w14:paraId="2611D022" w14:textId="146A7934" w:rsidR="00AA311A" w:rsidRDefault="00AA311A">
      <w:pPr>
        <w:pStyle w:val="CommentText"/>
      </w:pPr>
    </w:p>
    <w:p w14:paraId="53B872FE" w14:textId="24AF6A13" w:rsidR="00AA311A" w:rsidRDefault="00AA311A">
      <w:pPr>
        <w:pStyle w:val="CommentText"/>
      </w:pPr>
      <w:r>
        <w:t>Dinh, please compile a lists of tissue-specific LMRs and UMRS, and examine the overlap of these tissue-specific MHBs with LMRs/UMRs.</w:t>
      </w:r>
    </w:p>
    <w:p w14:paraId="78852C45" w14:textId="28005D50" w:rsidR="00AA311A" w:rsidRDefault="00AA311A">
      <w:pPr>
        <w:pStyle w:val="CommentText"/>
      </w:pPr>
    </w:p>
    <w:p w14:paraId="31087E7C" w14:textId="76CF484C" w:rsidR="00AA311A" w:rsidRDefault="00AA311A">
      <w:pPr>
        <w:pStyle w:val="CommentText"/>
      </w:pPr>
      <w:r>
        <w:t xml:space="preserve">Shicheng, conceptually, high methylation or high MHL in a UMR is an inhibitory signal (suppression of transcription). So when we define a germ-layer specific MHB as one that has high MHL in a germ layer of interest, we are looking at germ layer specific inhibition events. Can we find germ layer activation events (a MHB that has low MHL in one germ layer, but high in the other two germ layers)?  In fact, when we look at a typical WGBS data set, we would see that the majority of genomic regions are highly methylated, and hence silent. Only a small portion of regions that need to be turned on for that particular cell type are open. To define a cell type or tissue types, is it more appropriate to look at activation signals or inhibition signals? Or both?  </w:t>
      </w:r>
    </w:p>
  </w:comment>
  <w:comment w:id="293" w:author="Kun Zhang" w:date="2016-04-30T10:18:00Z" w:initials="KZ">
    <w:p w14:paraId="54B645BD" w14:textId="2C55F6FF" w:rsidR="00AA311A" w:rsidRDefault="00AA311A">
      <w:pPr>
        <w:pStyle w:val="CommentText"/>
      </w:pPr>
      <w:r>
        <w:rPr>
          <w:rStyle w:val="CommentReference"/>
        </w:rPr>
        <w:annotationRef/>
      </w:r>
      <w:r>
        <w:t>From what volume of plasma? That information is important.</w:t>
      </w:r>
    </w:p>
    <w:p w14:paraId="1358BB47" w14:textId="77777777" w:rsidR="00AA311A" w:rsidRDefault="00AA311A">
      <w:pPr>
        <w:pStyle w:val="CommentText"/>
      </w:pPr>
    </w:p>
    <w:p w14:paraId="4F602B81" w14:textId="0F4B2748" w:rsidR="00AA311A" w:rsidRDefault="00AA311A">
      <w:pPr>
        <w:pStyle w:val="CommentText"/>
      </w:pPr>
      <w:r>
        <w:t xml:space="preserve">From Dinh’s wiki. I found the volumn of the plasma vary quite large from 50 ul to 940 ul. I guess 1ml plasma were collected in the hospital, therefore, here we can use 1 ml in the manuscript. By previous report the production of circulating dna in plasma was ~10ng/ml, our extraction ratio is great. </w:t>
      </w:r>
    </w:p>
  </w:comment>
  <w:comment w:id="330" w:author="Zhang, Kun" w:date="2016-03-01T14:23:00Z" w:initials="ZK">
    <w:p w14:paraId="581D4872" w14:textId="77777777" w:rsidR="00AA311A" w:rsidRDefault="00AA311A" w:rsidP="00BF526E">
      <w:pPr>
        <w:pStyle w:val="CommentText"/>
      </w:pPr>
      <w:r>
        <w:rPr>
          <w:rStyle w:val="CommentReference"/>
        </w:rPr>
        <w:annotationRef/>
      </w:r>
      <w:r>
        <w:t xml:space="preserve">The flow of these two paragraphs is not very clear. Needs some serious editing. </w:t>
      </w:r>
    </w:p>
    <w:p w14:paraId="76711BF8" w14:textId="77777777" w:rsidR="00AA311A" w:rsidRDefault="00AA311A" w:rsidP="00BF526E">
      <w:pPr>
        <w:pStyle w:val="CommentText"/>
      </w:pPr>
    </w:p>
    <w:p w14:paraId="6C4B0223" w14:textId="77777777" w:rsidR="00AA311A" w:rsidRDefault="00AA311A" w:rsidP="00BF526E">
      <w:pPr>
        <w:pStyle w:val="CommentText"/>
      </w:pPr>
      <w:r>
        <w:t xml:space="preserve">For example, in the first paragraphs, why can’t we start with a description of the cfDNA extraction and the yields, then the experimental protocol, then the data?? Isn’t that much easier to read and understand than the current order of presentation? </w:t>
      </w:r>
    </w:p>
    <w:p w14:paraId="149DDB19" w14:textId="77777777" w:rsidR="00AA311A" w:rsidRDefault="00AA311A" w:rsidP="00BF526E">
      <w:pPr>
        <w:pStyle w:val="CommentText"/>
      </w:pPr>
    </w:p>
    <w:p w14:paraId="06EB1498" w14:textId="77777777" w:rsidR="00AA311A" w:rsidRDefault="00AA311A" w:rsidP="00BF526E">
      <w:pPr>
        <w:pStyle w:val="CommentText"/>
      </w:pPr>
      <w:r>
        <w:t>Also whenever we are presenting a new analysis, it is critical to set the stage appropriately. Clearly explain the motivations and rationale. Don’t jump into presenting the data immediately, as people might get lost.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3B1E1" w15:done="0"/>
  <w15:commentEx w15:paraId="112D7585" w15:done="0"/>
  <w15:commentEx w15:paraId="294EFAD0" w15:done="0"/>
  <w15:commentEx w15:paraId="2C058612" w15:done="0"/>
  <w15:commentEx w15:paraId="002BCB32" w15:done="0"/>
  <w15:commentEx w15:paraId="31087E7C" w15:done="0"/>
  <w15:commentEx w15:paraId="4F602B81" w15:done="0"/>
  <w15:commentEx w15:paraId="06EB14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BFC0B" w14:textId="77777777" w:rsidR="00684BA2" w:rsidRDefault="00684BA2" w:rsidP="00F01D5B">
      <w:r>
        <w:separator/>
      </w:r>
    </w:p>
  </w:endnote>
  <w:endnote w:type="continuationSeparator" w:id="0">
    <w:p w14:paraId="3825DC65" w14:textId="77777777" w:rsidR="00684BA2" w:rsidRDefault="00684BA2"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93BA1" w14:textId="77777777" w:rsidR="00684BA2" w:rsidRDefault="00684BA2" w:rsidP="00F01D5B">
      <w:r>
        <w:separator/>
      </w:r>
    </w:p>
  </w:footnote>
  <w:footnote w:type="continuationSeparator" w:id="0">
    <w:p w14:paraId="3169563E" w14:textId="77777777" w:rsidR="00684BA2" w:rsidRDefault="00684BA2" w:rsidP="00F01D5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cheng Guo">
    <w15:presenceInfo w15:providerId="Windows Live" w15:userId="e8691873bc2ddff4"/>
  </w15:person>
  <w15:person w15:author="Dinh Diep">
    <w15:presenceInfo w15:providerId="Windows Live" w15:userId="dcf95e9dc0bb04e8"/>
  </w15:person>
  <w15:person w15:author="Kun Zhang">
    <w15:presenceInfo w15:providerId="Windows Live" w15:userId="7f77f132639d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s09drf40rx93ed0wap9evrs59er05z5d9v&quot;&gt;the journal of rheumatology&lt;record-ids&gt;&lt;item&gt;631&lt;/item&gt;&lt;item&gt;633&lt;/item&gt;&lt;item&gt;634&lt;/item&gt;&lt;item&gt;672&lt;/item&gt;&lt;item&gt;674&lt;/item&gt;&lt;item&gt;675&lt;/item&gt;&lt;item&gt;681&lt;/item&gt;&lt;item&gt;698&lt;/item&gt;&lt;item&gt;699&lt;/item&gt;&lt;item&gt;700&lt;/item&gt;&lt;item&gt;701&lt;/item&gt;&lt;item&gt;716&lt;/item&gt;&lt;item&gt;717&lt;/item&gt;&lt;item&gt;721&lt;/item&gt;&lt;item&gt;722&lt;/item&gt;&lt;item&gt;723&lt;/item&gt;&lt;item&gt;724&lt;/item&gt;&lt;item&gt;725&lt;/item&gt;&lt;item&gt;726&lt;/item&gt;&lt;item&gt;939&lt;/item&gt;&lt;item&gt;940&lt;/item&gt;&lt;item&gt;967&lt;/item&gt;&lt;item&gt;984&lt;/item&gt;&lt;item&gt;1005&lt;/item&gt;&lt;item&gt;1009&lt;/item&gt;&lt;item&gt;1011&lt;/item&gt;&lt;item&gt;1012&lt;/item&gt;&lt;item&gt;1016&lt;/item&gt;&lt;item&gt;1017&lt;/item&gt;&lt;/record-ids&gt;&lt;/item&gt;&lt;/Libraries&gt;"/>
  </w:docVars>
  <w:rsids>
    <w:rsidRoot w:val="00AF1A75"/>
    <w:rsid w:val="00002048"/>
    <w:rsid w:val="000030C7"/>
    <w:rsid w:val="000032FD"/>
    <w:rsid w:val="00007B12"/>
    <w:rsid w:val="00010A96"/>
    <w:rsid w:val="0001721A"/>
    <w:rsid w:val="0003439F"/>
    <w:rsid w:val="000353A2"/>
    <w:rsid w:val="0004077C"/>
    <w:rsid w:val="00044330"/>
    <w:rsid w:val="00050391"/>
    <w:rsid w:val="00050C23"/>
    <w:rsid w:val="00050F81"/>
    <w:rsid w:val="000665D3"/>
    <w:rsid w:val="0008030A"/>
    <w:rsid w:val="000840FB"/>
    <w:rsid w:val="00085C4A"/>
    <w:rsid w:val="000863AC"/>
    <w:rsid w:val="00095D9A"/>
    <w:rsid w:val="000A63F7"/>
    <w:rsid w:val="000B2CAE"/>
    <w:rsid w:val="000B5371"/>
    <w:rsid w:val="000B5D5B"/>
    <w:rsid w:val="000C1AFE"/>
    <w:rsid w:val="000C7DFE"/>
    <w:rsid w:val="000D04B3"/>
    <w:rsid w:val="000E12CE"/>
    <w:rsid w:val="000E2626"/>
    <w:rsid w:val="000E2942"/>
    <w:rsid w:val="000E2A0E"/>
    <w:rsid w:val="000F1E68"/>
    <w:rsid w:val="000F266E"/>
    <w:rsid w:val="000F2996"/>
    <w:rsid w:val="001104FB"/>
    <w:rsid w:val="00112BE6"/>
    <w:rsid w:val="00134667"/>
    <w:rsid w:val="00136CAE"/>
    <w:rsid w:val="0014201E"/>
    <w:rsid w:val="00144980"/>
    <w:rsid w:val="0016329B"/>
    <w:rsid w:val="001749F9"/>
    <w:rsid w:val="0017753C"/>
    <w:rsid w:val="00190D57"/>
    <w:rsid w:val="00195364"/>
    <w:rsid w:val="00196686"/>
    <w:rsid w:val="001A28B8"/>
    <w:rsid w:val="001C1DDA"/>
    <w:rsid w:val="001D46D0"/>
    <w:rsid w:val="001E4BD8"/>
    <w:rsid w:val="001E63B2"/>
    <w:rsid w:val="001F189F"/>
    <w:rsid w:val="001F31DD"/>
    <w:rsid w:val="00212556"/>
    <w:rsid w:val="00215B9F"/>
    <w:rsid w:val="00224521"/>
    <w:rsid w:val="002249AC"/>
    <w:rsid w:val="00224D80"/>
    <w:rsid w:val="00232660"/>
    <w:rsid w:val="00234854"/>
    <w:rsid w:val="002408CE"/>
    <w:rsid w:val="00243B37"/>
    <w:rsid w:val="00247DE4"/>
    <w:rsid w:val="0026180D"/>
    <w:rsid w:val="00265685"/>
    <w:rsid w:val="00286FF8"/>
    <w:rsid w:val="002876FA"/>
    <w:rsid w:val="00291262"/>
    <w:rsid w:val="0029390C"/>
    <w:rsid w:val="002B1AA2"/>
    <w:rsid w:val="002B6237"/>
    <w:rsid w:val="002D72C6"/>
    <w:rsid w:val="00300605"/>
    <w:rsid w:val="00305169"/>
    <w:rsid w:val="003124E6"/>
    <w:rsid w:val="00317FAA"/>
    <w:rsid w:val="00320860"/>
    <w:rsid w:val="003306DC"/>
    <w:rsid w:val="00331025"/>
    <w:rsid w:val="00334F3D"/>
    <w:rsid w:val="00342835"/>
    <w:rsid w:val="00354758"/>
    <w:rsid w:val="0035630D"/>
    <w:rsid w:val="0036115F"/>
    <w:rsid w:val="00361C1C"/>
    <w:rsid w:val="003723F6"/>
    <w:rsid w:val="0037259D"/>
    <w:rsid w:val="00381663"/>
    <w:rsid w:val="00382E2B"/>
    <w:rsid w:val="00383E57"/>
    <w:rsid w:val="0038463F"/>
    <w:rsid w:val="003A7C19"/>
    <w:rsid w:val="003B12D4"/>
    <w:rsid w:val="003B71E2"/>
    <w:rsid w:val="003C1994"/>
    <w:rsid w:val="003C484B"/>
    <w:rsid w:val="003E2C12"/>
    <w:rsid w:val="003F65D4"/>
    <w:rsid w:val="0040291C"/>
    <w:rsid w:val="00407005"/>
    <w:rsid w:val="0041308D"/>
    <w:rsid w:val="00415095"/>
    <w:rsid w:val="004244F2"/>
    <w:rsid w:val="004265FC"/>
    <w:rsid w:val="00441B55"/>
    <w:rsid w:val="0044556A"/>
    <w:rsid w:val="00457CBE"/>
    <w:rsid w:val="00473237"/>
    <w:rsid w:val="00481F6F"/>
    <w:rsid w:val="004968E2"/>
    <w:rsid w:val="004A154B"/>
    <w:rsid w:val="004A1579"/>
    <w:rsid w:val="004A48B5"/>
    <w:rsid w:val="004A6ED0"/>
    <w:rsid w:val="004B51B1"/>
    <w:rsid w:val="004C291A"/>
    <w:rsid w:val="004C4E0E"/>
    <w:rsid w:val="004D63E2"/>
    <w:rsid w:val="004E0232"/>
    <w:rsid w:val="004E5EA6"/>
    <w:rsid w:val="004E6C32"/>
    <w:rsid w:val="004E753E"/>
    <w:rsid w:val="004F4AE9"/>
    <w:rsid w:val="004F5A59"/>
    <w:rsid w:val="004F5CF0"/>
    <w:rsid w:val="00506CE5"/>
    <w:rsid w:val="005134AD"/>
    <w:rsid w:val="00527B24"/>
    <w:rsid w:val="0053217E"/>
    <w:rsid w:val="00533360"/>
    <w:rsid w:val="0055744F"/>
    <w:rsid w:val="00560726"/>
    <w:rsid w:val="00561795"/>
    <w:rsid w:val="00564A7F"/>
    <w:rsid w:val="00572170"/>
    <w:rsid w:val="00572E1A"/>
    <w:rsid w:val="00575CA3"/>
    <w:rsid w:val="00582653"/>
    <w:rsid w:val="00592B15"/>
    <w:rsid w:val="00596B3F"/>
    <w:rsid w:val="005A0105"/>
    <w:rsid w:val="005A504D"/>
    <w:rsid w:val="005B1BBC"/>
    <w:rsid w:val="005C0289"/>
    <w:rsid w:val="005C0830"/>
    <w:rsid w:val="005C0B1B"/>
    <w:rsid w:val="005C2BDA"/>
    <w:rsid w:val="005C2CB8"/>
    <w:rsid w:val="005C5526"/>
    <w:rsid w:val="005C55D8"/>
    <w:rsid w:val="005D5B9E"/>
    <w:rsid w:val="005D7C76"/>
    <w:rsid w:val="005E1D99"/>
    <w:rsid w:val="005E41B9"/>
    <w:rsid w:val="005F0820"/>
    <w:rsid w:val="006121BB"/>
    <w:rsid w:val="00621DDD"/>
    <w:rsid w:val="0062704A"/>
    <w:rsid w:val="00635F26"/>
    <w:rsid w:val="006412AC"/>
    <w:rsid w:val="00644E86"/>
    <w:rsid w:val="0064629F"/>
    <w:rsid w:val="00650E7A"/>
    <w:rsid w:val="006527E0"/>
    <w:rsid w:val="00663696"/>
    <w:rsid w:val="00664767"/>
    <w:rsid w:val="00665404"/>
    <w:rsid w:val="006658D9"/>
    <w:rsid w:val="00682930"/>
    <w:rsid w:val="00684BA2"/>
    <w:rsid w:val="00685FEF"/>
    <w:rsid w:val="006864F6"/>
    <w:rsid w:val="006929EB"/>
    <w:rsid w:val="00693A5A"/>
    <w:rsid w:val="006A7EE1"/>
    <w:rsid w:val="006B0D79"/>
    <w:rsid w:val="006B1703"/>
    <w:rsid w:val="006B65E9"/>
    <w:rsid w:val="006B6E6C"/>
    <w:rsid w:val="006C2A69"/>
    <w:rsid w:val="006D048A"/>
    <w:rsid w:val="006D312D"/>
    <w:rsid w:val="006D69F1"/>
    <w:rsid w:val="006E30BA"/>
    <w:rsid w:val="006E6D17"/>
    <w:rsid w:val="006E75C2"/>
    <w:rsid w:val="006F5E1E"/>
    <w:rsid w:val="006F723C"/>
    <w:rsid w:val="00704710"/>
    <w:rsid w:val="00707FAE"/>
    <w:rsid w:val="007206AD"/>
    <w:rsid w:val="00723A20"/>
    <w:rsid w:val="00724C36"/>
    <w:rsid w:val="00725289"/>
    <w:rsid w:val="00725B19"/>
    <w:rsid w:val="0073140C"/>
    <w:rsid w:val="00735B87"/>
    <w:rsid w:val="007422B3"/>
    <w:rsid w:val="00744D65"/>
    <w:rsid w:val="00745672"/>
    <w:rsid w:val="00755880"/>
    <w:rsid w:val="00757705"/>
    <w:rsid w:val="00762A0D"/>
    <w:rsid w:val="00767190"/>
    <w:rsid w:val="0077057E"/>
    <w:rsid w:val="0078126C"/>
    <w:rsid w:val="00786EA7"/>
    <w:rsid w:val="007A0977"/>
    <w:rsid w:val="007A2DC8"/>
    <w:rsid w:val="007A7890"/>
    <w:rsid w:val="007D11C1"/>
    <w:rsid w:val="007D359E"/>
    <w:rsid w:val="007D6071"/>
    <w:rsid w:val="0080364C"/>
    <w:rsid w:val="00817B90"/>
    <w:rsid w:val="008234E2"/>
    <w:rsid w:val="0082354E"/>
    <w:rsid w:val="0082783C"/>
    <w:rsid w:val="00835101"/>
    <w:rsid w:val="0084013E"/>
    <w:rsid w:val="0084120C"/>
    <w:rsid w:val="008415CB"/>
    <w:rsid w:val="00844CDB"/>
    <w:rsid w:val="008518FD"/>
    <w:rsid w:val="008602D3"/>
    <w:rsid w:val="0087241E"/>
    <w:rsid w:val="00873F39"/>
    <w:rsid w:val="00880555"/>
    <w:rsid w:val="00880B2E"/>
    <w:rsid w:val="00886F06"/>
    <w:rsid w:val="0089460D"/>
    <w:rsid w:val="008A3879"/>
    <w:rsid w:val="008B139D"/>
    <w:rsid w:val="008B1A07"/>
    <w:rsid w:val="008B43A6"/>
    <w:rsid w:val="008C2096"/>
    <w:rsid w:val="008D53FE"/>
    <w:rsid w:val="008E098C"/>
    <w:rsid w:val="008E6069"/>
    <w:rsid w:val="008E6B95"/>
    <w:rsid w:val="00912478"/>
    <w:rsid w:val="00914147"/>
    <w:rsid w:val="009233B3"/>
    <w:rsid w:val="00932600"/>
    <w:rsid w:val="00932BCD"/>
    <w:rsid w:val="00933FBF"/>
    <w:rsid w:val="009356AC"/>
    <w:rsid w:val="009374DA"/>
    <w:rsid w:val="00941BD0"/>
    <w:rsid w:val="009637D3"/>
    <w:rsid w:val="00967124"/>
    <w:rsid w:val="00973EAB"/>
    <w:rsid w:val="009819AE"/>
    <w:rsid w:val="00983D43"/>
    <w:rsid w:val="0098725B"/>
    <w:rsid w:val="00990ABD"/>
    <w:rsid w:val="009937F1"/>
    <w:rsid w:val="00994EB6"/>
    <w:rsid w:val="009A1ED9"/>
    <w:rsid w:val="009A46A0"/>
    <w:rsid w:val="009B6164"/>
    <w:rsid w:val="009C3040"/>
    <w:rsid w:val="009C676D"/>
    <w:rsid w:val="009D14FF"/>
    <w:rsid w:val="009D1C58"/>
    <w:rsid w:val="009D5E33"/>
    <w:rsid w:val="009D7A10"/>
    <w:rsid w:val="009E70B7"/>
    <w:rsid w:val="009E72AD"/>
    <w:rsid w:val="009F3102"/>
    <w:rsid w:val="009F4FC7"/>
    <w:rsid w:val="009F6221"/>
    <w:rsid w:val="009F6D02"/>
    <w:rsid w:val="00A00AF3"/>
    <w:rsid w:val="00A10780"/>
    <w:rsid w:val="00A11F87"/>
    <w:rsid w:val="00A131C4"/>
    <w:rsid w:val="00A13B91"/>
    <w:rsid w:val="00A1729C"/>
    <w:rsid w:val="00A35445"/>
    <w:rsid w:val="00A40AA2"/>
    <w:rsid w:val="00A42CBF"/>
    <w:rsid w:val="00A54D9A"/>
    <w:rsid w:val="00A64C9E"/>
    <w:rsid w:val="00A73D74"/>
    <w:rsid w:val="00A75E6E"/>
    <w:rsid w:val="00A800C3"/>
    <w:rsid w:val="00A838AD"/>
    <w:rsid w:val="00A95F35"/>
    <w:rsid w:val="00AA311A"/>
    <w:rsid w:val="00AB157A"/>
    <w:rsid w:val="00AB6689"/>
    <w:rsid w:val="00AC2555"/>
    <w:rsid w:val="00AD1EA1"/>
    <w:rsid w:val="00AD2173"/>
    <w:rsid w:val="00AD278C"/>
    <w:rsid w:val="00AE3B36"/>
    <w:rsid w:val="00AE4692"/>
    <w:rsid w:val="00AE5813"/>
    <w:rsid w:val="00AE592D"/>
    <w:rsid w:val="00AF1A75"/>
    <w:rsid w:val="00B04C35"/>
    <w:rsid w:val="00B05D58"/>
    <w:rsid w:val="00B07611"/>
    <w:rsid w:val="00B1032E"/>
    <w:rsid w:val="00B150CB"/>
    <w:rsid w:val="00B22FD7"/>
    <w:rsid w:val="00B404A9"/>
    <w:rsid w:val="00B52128"/>
    <w:rsid w:val="00B526E8"/>
    <w:rsid w:val="00B5428B"/>
    <w:rsid w:val="00B61938"/>
    <w:rsid w:val="00B77ACE"/>
    <w:rsid w:val="00B92B21"/>
    <w:rsid w:val="00B95995"/>
    <w:rsid w:val="00BA2DC7"/>
    <w:rsid w:val="00BA51BA"/>
    <w:rsid w:val="00BA544B"/>
    <w:rsid w:val="00BB6367"/>
    <w:rsid w:val="00BC14C0"/>
    <w:rsid w:val="00BC1936"/>
    <w:rsid w:val="00BC6B96"/>
    <w:rsid w:val="00BC6F1F"/>
    <w:rsid w:val="00BD348A"/>
    <w:rsid w:val="00BE7B6E"/>
    <w:rsid w:val="00BE7F0D"/>
    <w:rsid w:val="00BF323D"/>
    <w:rsid w:val="00BF526E"/>
    <w:rsid w:val="00C124A6"/>
    <w:rsid w:val="00C211F4"/>
    <w:rsid w:val="00C2193C"/>
    <w:rsid w:val="00C231ED"/>
    <w:rsid w:val="00C24311"/>
    <w:rsid w:val="00C2710C"/>
    <w:rsid w:val="00C2775D"/>
    <w:rsid w:val="00C35F18"/>
    <w:rsid w:val="00C406C9"/>
    <w:rsid w:val="00C423DD"/>
    <w:rsid w:val="00C66C68"/>
    <w:rsid w:val="00C7060D"/>
    <w:rsid w:val="00C71B67"/>
    <w:rsid w:val="00C752F4"/>
    <w:rsid w:val="00C8147B"/>
    <w:rsid w:val="00C92E6D"/>
    <w:rsid w:val="00C96AD6"/>
    <w:rsid w:val="00C97433"/>
    <w:rsid w:val="00CA4523"/>
    <w:rsid w:val="00CB3EB2"/>
    <w:rsid w:val="00CD2B6D"/>
    <w:rsid w:val="00CD7EFF"/>
    <w:rsid w:val="00CE766C"/>
    <w:rsid w:val="00CF3A18"/>
    <w:rsid w:val="00CF50FB"/>
    <w:rsid w:val="00D10CE4"/>
    <w:rsid w:val="00D20368"/>
    <w:rsid w:val="00D21635"/>
    <w:rsid w:val="00D44B79"/>
    <w:rsid w:val="00D45C9B"/>
    <w:rsid w:val="00D5105A"/>
    <w:rsid w:val="00D533B9"/>
    <w:rsid w:val="00D617DD"/>
    <w:rsid w:val="00D66B93"/>
    <w:rsid w:val="00D75349"/>
    <w:rsid w:val="00D76C88"/>
    <w:rsid w:val="00D835DA"/>
    <w:rsid w:val="00D85E92"/>
    <w:rsid w:val="00D8632F"/>
    <w:rsid w:val="00D91CBA"/>
    <w:rsid w:val="00D97701"/>
    <w:rsid w:val="00DB0A55"/>
    <w:rsid w:val="00DB3E8A"/>
    <w:rsid w:val="00DB59FE"/>
    <w:rsid w:val="00DB7A6F"/>
    <w:rsid w:val="00DC052E"/>
    <w:rsid w:val="00DC24FA"/>
    <w:rsid w:val="00DD3E5A"/>
    <w:rsid w:val="00DE0E5A"/>
    <w:rsid w:val="00DE2D36"/>
    <w:rsid w:val="00DF3864"/>
    <w:rsid w:val="00DF5AD7"/>
    <w:rsid w:val="00E03932"/>
    <w:rsid w:val="00E05848"/>
    <w:rsid w:val="00E13F25"/>
    <w:rsid w:val="00E17F6E"/>
    <w:rsid w:val="00E314F0"/>
    <w:rsid w:val="00E36621"/>
    <w:rsid w:val="00E36A67"/>
    <w:rsid w:val="00E53DBE"/>
    <w:rsid w:val="00E61EBE"/>
    <w:rsid w:val="00E80DB7"/>
    <w:rsid w:val="00E81A6A"/>
    <w:rsid w:val="00E834DA"/>
    <w:rsid w:val="00E859C9"/>
    <w:rsid w:val="00EA1BED"/>
    <w:rsid w:val="00EA25B2"/>
    <w:rsid w:val="00EA60D5"/>
    <w:rsid w:val="00EB068C"/>
    <w:rsid w:val="00EB2CA2"/>
    <w:rsid w:val="00EB54ED"/>
    <w:rsid w:val="00EB74E8"/>
    <w:rsid w:val="00EC04B4"/>
    <w:rsid w:val="00EC1A66"/>
    <w:rsid w:val="00EC3380"/>
    <w:rsid w:val="00EC4A59"/>
    <w:rsid w:val="00EC5B42"/>
    <w:rsid w:val="00ED016A"/>
    <w:rsid w:val="00ED088F"/>
    <w:rsid w:val="00ED3F00"/>
    <w:rsid w:val="00ED7043"/>
    <w:rsid w:val="00EE0AA3"/>
    <w:rsid w:val="00EE1BA2"/>
    <w:rsid w:val="00EF0155"/>
    <w:rsid w:val="00EF33ED"/>
    <w:rsid w:val="00F01A5A"/>
    <w:rsid w:val="00F01D5B"/>
    <w:rsid w:val="00F04384"/>
    <w:rsid w:val="00F11798"/>
    <w:rsid w:val="00F1304C"/>
    <w:rsid w:val="00F248A3"/>
    <w:rsid w:val="00F24CD3"/>
    <w:rsid w:val="00F30106"/>
    <w:rsid w:val="00F410C0"/>
    <w:rsid w:val="00F417CF"/>
    <w:rsid w:val="00F46883"/>
    <w:rsid w:val="00F51861"/>
    <w:rsid w:val="00F52DF1"/>
    <w:rsid w:val="00F56535"/>
    <w:rsid w:val="00F7367B"/>
    <w:rsid w:val="00F76EC4"/>
    <w:rsid w:val="00F922EC"/>
    <w:rsid w:val="00F95EDC"/>
    <w:rsid w:val="00FA5F2B"/>
    <w:rsid w:val="00FC2E22"/>
    <w:rsid w:val="00FC514A"/>
    <w:rsid w:val="00FD2D9D"/>
    <w:rsid w:val="00FE0A7A"/>
    <w:rsid w:val="00FE4480"/>
    <w:rsid w:val="00FE55A6"/>
    <w:rsid w:val="00FE6F2D"/>
    <w:rsid w:val="00FF2B5B"/>
    <w:rsid w:val="00FF2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 TargetMode="External"/><Relationship Id="rId5" Type="http://schemas.openxmlformats.org/officeDocument/2006/relationships/footnotes" Target="footnotes.xml"/><Relationship Id="rId10" Type="http://schemas.openxmlformats.org/officeDocument/2006/relationships/hyperlink" Target="http:///h" TargetMode="External"/><Relationship Id="rId4" Type="http://schemas.openxmlformats.org/officeDocument/2006/relationships/webSettings" Target="webSettings.xml"/><Relationship Id="rId9" Type="http://schemas.openxmlformats.org/officeDocument/2006/relationships/hyperlink" Target="http://www.ncbi.nlm.nih.gov/pubmed/?term=Heyn%20H%5Bauth%5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C3CFA-B096-4D5D-ABB8-7A2487AC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14</Pages>
  <Words>9645</Words>
  <Characters>54978</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117</cp:revision>
  <cp:lastPrinted>2016-03-06T02:36:00Z</cp:lastPrinted>
  <dcterms:created xsi:type="dcterms:W3CDTF">2016-04-29T17:11:00Z</dcterms:created>
  <dcterms:modified xsi:type="dcterms:W3CDTF">2016-05-04T04:34:00Z</dcterms:modified>
</cp:coreProperties>
</file>