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30AB54" w14:textId="42119C96" w:rsidR="00681097" w:rsidRPr="00681097" w:rsidRDefault="00681097" w:rsidP="00681097">
      <w:pPr>
        <w:widowControl/>
        <w:jc w:val="left"/>
        <w:rPr>
          <w:rFonts w:ascii="Arial" w:eastAsia="Times New Roman" w:hAnsi="Arial" w:cs="Arial"/>
          <w:b/>
          <w:color w:val="auto"/>
          <w:sz w:val="22"/>
          <w:szCs w:val="24"/>
        </w:rPr>
      </w:pPr>
      <w:r>
        <w:rPr>
          <w:rFonts w:ascii="Arial" w:eastAsia="Times New Roman" w:hAnsi="Arial" w:cs="Arial"/>
          <w:b/>
          <w:color w:val="000000"/>
          <w:sz w:val="24"/>
          <w:szCs w:val="27"/>
          <w:shd w:val="clear" w:color="auto" w:fill="FFFFFF"/>
        </w:rPr>
        <w:t xml:space="preserve">TITLE: </w:t>
      </w:r>
      <w:r w:rsidRPr="00681097">
        <w:rPr>
          <w:rFonts w:ascii="Arial" w:eastAsia="Times New Roman" w:hAnsi="Arial" w:cs="Arial"/>
          <w:b/>
          <w:color w:val="000000"/>
          <w:sz w:val="24"/>
          <w:szCs w:val="27"/>
          <w:shd w:val="clear" w:color="auto" w:fill="FFFFFF"/>
        </w:rPr>
        <w:t>Identification of methylation haplotype blocks aids in deconvolution of heterogeneous tissue samples and tissue-of-origin mapping from plasma DNA</w:t>
      </w:r>
    </w:p>
    <w:p w14:paraId="2C2B2C32" w14:textId="69E7329D" w:rsidR="00AF1A75" w:rsidRPr="00FD617E" w:rsidRDefault="00AF1A75" w:rsidP="00FD617E">
      <w:pPr>
        <w:spacing w:line="276" w:lineRule="auto"/>
        <w:rPr>
          <w:rFonts w:ascii="Arial" w:hAnsi="Arial" w:cs="Arial"/>
          <w:color w:val="000000" w:themeColor="text1"/>
          <w:sz w:val="22"/>
          <w:szCs w:val="22"/>
        </w:rPr>
      </w:pPr>
    </w:p>
    <w:p w14:paraId="658DAA44" w14:textId="16EA536F" w:rsidR="00B95416" w:rsidRPr="00FD617E" w:rsidRDefault="00B95416" w:rsidP="00FD617E">
      <w:pPr>
        <w:spacing w:line="276" w:lineRule="auto"/>
        <w:rPr>
          <w:rFonts w:ascii="Arial" w:hAnsi="Arial" w:cs="Arial"/>
          <w:color w:val="000000" w:themeColor="text1"/>
          <w:sz w:val="22"/>
          <w:szCs w:val="22"/>
        </w:rPr>
      </w:pPr>
      <w:r w:rsidRPr="00FD617E">
        <w:rPr>
          <w:rFonts w:ascii="Arial" w:hAnsi="Arial" w:cs="Arial"/>
          <w:color w:val="000000" w:themeColor="text1"/>
          <w:sz w:val="22"/>
          <w:szCs w:val="22"/>
        </w:rPr>
        <w:t>Shicheng Guo</w:t>
      </w:r>
      <w:r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Pr="00FD617E">
        <w:rPr>
          <w:rFonts w:ascii="Arial" w:hAnsi="Arial" w:cs="Arial"/>
          <w:color w:val="000000" w:themeColor="text1"/>
          <w:sz w:val="22"/>
          <w:szCs w:val="22"/>
        </w:rPr>
        <w:t>, Dinh Diep</w:t>
      </w:r>
      <w:r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Pr="00FD617E">
        <w:rPr>
          <w:rFonts w:ascii="Arial" w:hAnsi="Arial" w:cs="Arial"/>
          <w:color w:val="000000" w:themeColor="text1"/>
          <w:sz w:val="22"/>
          <w:szCs w:val="22"/>
        </w:rPr>
        <w:t>, Nongluk Plongthongkum</w:t>
      </w:r>
      <w:r w:rsidRPr="00FD617E">
        <w:rPr>
          <w:rFonts w:ascii="Arial" w:hAnsi="Arial" w:cs="Arial"/>
          <w:color w:val="000000" w:themeColor="text1"/>
          <w:sz w:val="22"/>
          <w:szCs w:val="22"/>
          <w:vertAlign w:val="superscript"/>
        </w:rPr>
        <w:t>1</w:t>
      </w:r>
      <w:r w:rsidRPr="00FD617E">
        <w:rPr>
          <w:rFonts w:ascii="Arial" w:hAnsi="Arial" w:cs="Arial"/>
          <w:color w:val="000000" w:themeColor="text1"/>
          <w:sz w:val="22"/>
          <w:szCs w:val="22"/>
        </w:rPr>
        <w:t>, Ho-Lim Fung</w:t>
      </w:r>
      <w:r w:rsidRPr="00FD617E">
        <w:rPr>
          <w:rFonts w:ascii="Arial" w:hAnsi="Arial" w:cs="Arial"/>
          <w:color w:val="000000" w:themeColor="text1"/>
          <w:sz w:val="22"/>
          <w:szCs w:val="22"/>
          <w:vertAlign w:val="superscript"/>
        </w:rPr>
        <w:t>1</w:t>
      </w:r>
      <w:r w:rsidRPr="00FD617E">
        <w:rPr>
          <w:rFonts w:ascii="Arial" w:hAnsi="Arial" w:cs="Arial"/>
          <w:color w:val="000000" w:themeColor="text1"/>
          <w:sz w:val="22"/>
          <w:szCs w:val="22"/>
        </w:rPr>
        <w:t>, Kang Zhang</w:t>
      </w:r>
      <w:r w:rsidR="00BB22A0" w:rsidRPr="00FD617E">
        <w:rPr>
          <w:rFonts w:ascii="Arial" w:hAnsi="Arial" w:cs="Arial"/>
          <w:color w:val="000000" w:themeColor="text1"/>
          <w:sz w:val="22"/>
          <w:szCs w:val="22"/>
          <w:vertAlign w:val="superscript"/>
        </w:rPr>
        <w:t>2</w:t>
      </w:r>
      <w:r w:rsidRPr="00FD617E">
        <w:rPr>
          <w:rFonts w:ascii="Arial" w:hAnsi="Arial" w:cs="Arial"/>
          <w:color w:val="000000" w:themeColor="text1"/>
          <w:sz w:val="22"/>
          <w:szCs w:val="22"/>
        </w:rPr>
        <w:t>, Kun Zhang</w:t>
      </w:r>
      <w:r w:rsidR="00D64C19" w:rsidRPr="00FD617E">
        <w:rPr>
          <w:rFonts w:ascii="Arial" w:hAnsi="Arial" w:cs="Arial"/>
          <w:color w:val="000000" w:themeColor="text1"/>
          <w:sz w:val="22"/>
          <w:szCs w:val="22"/>
          <w:vertAlign w:val="superscript"/>
        </w:rPr>
        <w:t>1,2*</w:t>
      </w:r>
    </w:p>
    <w:p w14:paraId="0F4B4E50" w14:textId="77777777" w:rsidR="00AF1A75" w:rsidRPr="00FD617E" w:rsidRDefault="00AF1A75" w:rsidP="00FD617E">
      <w:pPr>
        <w:spacing w:line="276" w:lineRule="auto"/>
        <w:rPr>
          <w:rFonts w:ascii="Arial" w:hAnsi="Arial" w:cs="Arial"/>
          <w:color w:val="000000" w:themeColor="text1"/>
          <w:sz w:val="22"/>
          <w:szCs w:val="22"/>
        </w:rPr>
      </w:pPr>
    </w:p>
    <w:p w14:paraId="69D5CEF7" w14:textId="77777777" w:rsidR="00AF1A75" w:rsidRPr="00FD617E" w:rsidRDefault="00AF1A75" w:rsidP="00FD617E">
      <w:pPr>
        <w:spacing w:line="276" w:lineRule="auto"/>
        <w:rPr>
          <w:rFonts w:ascii="Arial" w:hAnsi="Arial" w:cs="Arial"/>
          <w:color w:val="000000" w:themeColor="text1"/>
          <w:sz w:val="22"/>
          <w:szCs w:val="22"/>
        </w:rPr>
      </w:pPr>
    </w:p>
    <w:p w14:paraId="4A71D836" w14:textId="1176CF57" w:rsidR="00AF1A75" w:rsidRPr="00FD617E" w:rsidRDefault="00B92B21" w:rsidP="00FD617E">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vertAlign w:val="superscript"/>
        </w:rPr>
        <w:t>1</w:t>
      </w:r>
      <w:r w:rsidRPr="00FD617E">
        <w:rPr>
          <w:rFonts w:ascii="Arial" w:eastAsia="Arial" w:hAnsi="Arial" w:cs="Arial"/>
          <w:color w:val="000000" w:themeColor="text1"/>
          <w:sz w:val="22"/>
          <w:szCs w:val="22"/>
        </w:rPr>
        <w:t xml:space="preserve">Department of Bioengineering, </w:t>
      </w:r>
      <w:r w:rsidR="00B95416"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Institute for Genomic Medicine, University of California at San Diego, La Jolla, California, USA.</w:t>
      </w:r>
    </w:p>
    <w:p w14:paraId="0C805A79" w14:textId="77777777" w:rsidR="00AF1A75" w:rsidRPr="00FD617E" w:rsidRDefault="00AF1A75" w:rsidP="00FD617E">
      <w:pPr>
        <w:spacing w:line="276" w:lineRule="auto"/>
        <w:rPr>
          <w:rFonts w:ascii="Arial" w:hAnsi="Arial" w:cs="Arial"/>
          <w:color w:val="000000" w:themeColor="text1"/>
          <w:sz w:val="22"/>
          <w:szCs w:val="22"/>
        </w:rPr>
      </w:pPr>
    </w:p>
    <w:p w14:paraId="01C311C0" w14:textId="70ABD879" w:rsidR="00AF1A75" w:rsidRPr="00FD617E" w:rsidRDefault="00D64C19" w:rsidP="00FD617E">
      <w:pPr>
        <w:spacing w:line="276" w:lineRule="auto"/>
        <w:rPr>
          <w:rFonts w:ascii="Arial" w:hAnsi="Arial" w:cs="Arial"/>
          <w:color w:val="000000" w:themeColor="text1"/>
          <w:sz w:val="22"/>
          <w:szCs w:val="22"/>
        </w:rPr>
      </w:pPr>
      <w:r w:rsidRPr="00FD617E">
        <w:rPr>
          <w:rFonts w:ascii="Arial" w:hAnsi="Arial" w:cs="Arial"/>
          <w:color w:val="000000" w:themeColor="text1"/>
          <w:sz w:val="22"/>
          <w:szCs w:val="22"/>
          <w:vertAlign w:val="superscript"/>
        </w:rPr>
        <w:t>3</w:t>
      </w:r>
      <w:r w:rsidR="0013443C" w:rsidRPr="00FD617E">
        <w:rPr>
          <w:rFonts w:ascii="Arial" w:hAnsi="Arial" w:cs="Arial"/>
          <w:color w:val="000000" w:themeColor="text1"/>
          <w:sz w:val="22"/>
          <w:szCs w:val="22"/>
        </w:rPr>
        <w:t>Equally contributed authors.</w:t>
      </w:r>
    </w:p>
    <w:p w14:paraId="338CA88D" w14:textId="77777777" w:rsidR="00AF1A75" w:rsidRPr="00FD617E" w:rsidRDefault="00AF1A75" w:rsidP="00FD617E">
      <w:pPr>
        <w:spacing w:line="276" w:lineRule="auto"/>
        <w:rPr>
          <w:rFonts w:ascii="Arial" w:hAnsi="Arial" w:cs="Arial"/>
          <w:color w:val="000000" w:themeColor="text1"/>
          <w:sz w:val="22"/>
          <w:szCs w:val="22"/>
        </w:rPr>
      </w:pPr>
    </w:p>
    <w:p w14:paraId="362AECBC" w14:textId="694351D5" w:rsidR="00AF1A75" w:rsidRPr="00FD617E" w:rsidRDefault="009154BC" w:rsidP="00FD617E">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vertAlign w:val="superscript"/>
        </w:rPr>
        <w:t>*</w:t>
      </w:r>
      <w:r w:rsidR="00B92B21" w:rsidRPr="00FD617E">
        <w:rPr>
          <w:rFonts w:ascii="Arial" w:eastAsia="Arial" w:hAnsi="Arial" w:cs="Arial"/>
          <w:color w:val="000000" w:themeColor="text1"/>
          <w:sz w:val="22"/>
          <w:szCs w:val="22"/>
        </w:rPr>
        <w:t xml:space="preserve">Corresponding authors: </w:t>
      </w:r>
    </w:p>
    <w:p w14:paraId="27C8CC07" w14:textId="7F1C08D1" w:rsidR="00AF1A75" w:rsidRPr="00FD617E" w:rsidRDefault="00B92B21" w:rsidP="00FD617E">
      <w:pPr>
        <w:spacing w:line="276" w:lineRule="auto"/>
        <w:rPr>
          <w:rFonts w:ascii="Arial" w:hAnsi="Arial" w:cs="Arial"/>
          <w:color w:val="000000" w:themeColor="text1"/>
          <w:sz w:val="22"/>
          <w:szCs w:val="22"/>
        </w:rPr>
      </w:pPr>
      <w:bookmarkStart w:id="0" w:name="h.gjdgxs" w:colFirst="0" w:colLast="0"/>
      <w:bookmarkEnd w:id="0"/>
      <w:r w:rsidRPr="00FD617E">
        <w:rPr>
          <w:rFonts w:ascii="Arial" w:eastAsia="Arial" w:hAnsi="Arial" w:cs="Arial"/>
          <w:color w:val="000000" w:themeColor="text1"/>
          <w:sz w:val="22"/>
          <w:szCs w:val="22"/>
        </w:rPr>
        <w:t>Kun Zhang</w:t>
      </w:r>
      <w:r w:rsidR="00CB3EB4" w:rsidRPr="00FD617E">
        <w:rPr>
          <w:rFonts w:ascii="Arial" w:eastAsia="Arial" w:hAnsi="Arial" w:cs="Arial"/>
          <w:color w:val="000000" w:themeColor="text1"/>
          <w:sz w:val="22"/>
          <w:szCs w:val="22"/>
        </w:rPr>
        <w:t>, E</w:t>
      </w:r>
      <w:r w:rsidR="000B7048" w:rsidRPr="00FD617E">
        <w:rPr>
          <w:rFonts w:ascii="Arial" w:eastAsia="Arial" w:hAnsi="Arial" w:cs="Arial"/>
          <w:color w:val="000000" w:themeColor="text1"/>
          <w:sz w:val="22"/>
          <w:szCs w:val="22"/>
        </w:rPr>
        <w:t xml:space="preserve">mail: </w:t>
      </w:r>
      <w:r w:rsidRPr="00FD617E">
        <w:rPr>
          <w:rFonts w:ascii="Arial" w:eastAsia="Arial" w:hAnsi="Arial" w:cs="Arial"/>
          <w:color w:val="000000" w:themeColor="text1"/>
          <w:sz w:val="22"/>
          <w:szCs w:val="22"/>
        </w:rPr>
        <w:t>kzhang@</w:t>
      </w:r>
      <w:r w:rsidR="000B7048" w:rsidRPr="00FD617E">
        <w:rPr>
          <w:rFonts w:ascii="Arial" w:eastAsia="Arial" w:hAnsi="Arial" w:cs="Arial"/>
          <w:color w:val="000000" w:themeColor="text1"/>
          <w:sz w:val="22"/>
          <w:szCs w:val="22"/>
        </w:rPr>
        <w:t>bio</w:t>
      </w:r>
      <w:r w:rsidRPr="00FD617E">
        <w:rPr>
          <w:rFonts w:ascii="Arial" w:eastAsia="Arial" w:hAnsi="Arial" w:cs="Arial"/>
          <w:color w:val="000000" w:themeColor="text1"/>
          <w:sz w:val="22"/>
          <w:szCs w:val="22"/>
        </w:rPr>
        <w:t>eng.ucsd.edu</w:t>
      </w:r>
    </w:p>
    <w:p w14:paraId="4EF6B90C" w14:textId="77777777" w:rsidR="00AF1A75" w:rsidRPr="00FD617E" w:rsidRDefault="00AF1A75" w:rsidP="00FD617E">
      <w:pPr>
        <w:spacing w:line="276" w:lineRule="auto"/>
        <w:rPr>
          <w:rFonts w:ascii="Arial" w:hAnsi="Arial" w:cs="Arial"/>
          <w:color w:val="000000" w:themeColor="text1"/>
          <w:sz w:val="22"/>
          <w:szCs w:val="22"/>
        </w:rPr>
      </w:pPr>
    </w:p>
    <w:p w14:paraId="319E94CE" w14:textId="77777777" w:rsidR="00B95416" w:rsidRPr="00FD617E" w:rsidRDefault="00B95416" w:rsidP="00FD617E">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Keywords: Methylation haplotype, epigenetic heterogeneity, circulating cell-free DNA</w:t>
      </w:r>
    </w:p>
    <w:p w14:paraId="6A25EEFA" w14:textId="77777777" w:rsidR="00AF1A75" w:rsidRPr="00FD617E" w:rsidRDefault="00AF1A75" w:rsidP="00FD617E">
      <w:pPr>
        <w:spacing w:line="276" w:lineRule="auto"/>
        <w:rPr>
          <w:rFonts w:ascii="Arial" w:hAnsi="Arial" w:cs="Arial"/>
          <w:color w:val="000000" w:themeColor="text1"/>
          <w:sz w:val="22"/>
          <w:szCs w:val="22"/>
        </w:rPr>
      </w:pPr>
    </w:p>
    <w:p w14:paraId="630C820D" w14:textId="1375B0D1" w:rsidR="00AF1A75" w:rsidRPr="00FD617E" w:rsidRDefault="00B92B21" w:rsidP="00FD617E">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Abstract</w:t>
      </w:r>
      <w:r w:rsidR="00215B9F" w:rsidRPr="00FD617E">
        <w:rPr>
          <w:rFonts w:ascii="Arial" w:eastAsia="Arial" w:hAnsi="Arial" w:cs="Arial"/>
          <w:color w:val="000000" w:themeColor="text1"/>
          <w:sz w:val="22"/>
          <w:szCs w:val="22"/>
        </w:rPr>
        <w:t xml:space="preserve"> </w:t>
      </w:r>
    </w:p>
    <w:p w14:paraId="3E86E8E0" w14:textId="7840B889" w:rsidR="00AF1A75" w:rsidRPr="00FD617E" w:rsidRDefault="00CB3EB4"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Adjacent CpG sites in mammalian genomes </w:t>
      </w:r>
      <w:r w:rsidR="00CA67D5" w:rsidRPr="00FD617E">
        <w:rPr>
          <w:rFonts w:ascii="Arial" w:eastAsia="Arial" w:hAnsi="Arial" w:cs="Arial"/>
          <w:color w:val="000000" w:themeColor="text1"/>
          <w:sz w:val="22"/>
          <w:szCs w:val="22"/>
        </w:rPr>
        <w:t xml:space="preserve">can </w:t>
      </w:r>
      <w:r w:rsidRPr="00FD617E">
        <w:rPr>
          <w:rFonts w:ascii="Arial" w:eastAsia="Arial" w:hAnsi="Arial" w:cs="Arial"/>
          <w:color w:val="000000" w:themeColor="text1"/>
          <w:sz w:val="22"/>
          <w:szCs w:val="22"/>
        </w:rPr>
        <w:t xml:space="preserve">be co-methylated due to the processivity of methyltransferases or demethylases. Yet discordant methylation patterns have also been observed, and found related to stochastic or uncoordinated molecular processes. </w:t>
      </w:r>
      <w:r w:rsidR="00B235EC" w:rsidRPr="00FD617E">
        <w:rPr>
          <w:rFonts w:ascii="Arial" w:eastAsia="Arial" w:hAnsi="Arial" w:cs="Arial"/>
          <w:color w:val="000000" w:themeColor="text1"/>
          <w:sz w:val="22"/>
          <w:szCs w:val="22"/>
        </w:rPr>
        <w:t>W</w:t>
      </w:r>
      <w:r w:rsidRPr="00FD617E">
        <w:rPr>
          <w:rFonts w:ascii="Arial" w:eastAsia="Arial" w:hAnsi="Arial" w:cs="Arial"/>
          <w:color w:val="000000" w:themeColor="text1"/>
          <w:sz w:val="22"/>
          <w:szCs w:val="22"/>
        </w:rPr>
        <w:t xml:space="preserve">e focused on a systematic search and investigation of regions in the full human genome that exhibit highly coordinated methylation. We defined </w:t>
      </w:r>
      <w:r w:rsidR="009E7078" w:rsidRPr="00FD617E">
        <w:rPr>
          <w:rFonts w:ascii="Arial" w:eastAsia="Arial" w:hAnsi="Arial" w:cs="Arial"/>
          <w:color w:val="000000" w:themeColor="text1"/>
          <w:sz w:val="22"/>
          <w:szCs w:val="22"/>
        </w:rPr>
        <w:t xml:space="preserve">147,888 </w:t>
      </w:r>
      <w:r w:rsidRPr="00FD617E">
        <w:rPr>
          <w:rFonts w:ascii="Arial" w:eastAsia="Arial" w:hAnsi="Arial" w:cs="Arial"/>
          <w:color w:val="000000" w:themeColor="text1"/>
          <w:sz w:val="22"/>
          <w:szCs w:val="22"/>
        </w:rPr>
        <w:t xml:space="preserve">blocks of tightly coupled CpG sites,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b</w:t>
      </w:r>
      <w:r w:rsidRPr="00FD617E">
        <w:rPr>
          <w:rFonts w:ascii="Arial" w:eastAsia="Arial" w:hAnsi="Arial" w:cs="Arial"/>
          <w:color w:val="000000" w:themeColor="text1"/>
          <w:sz w:val="22"/>
          <w:szCs w:val="22"/>
        </w:rPr>
        <w:t xml:space="preserve">locks (MHBs) with 61 sets of whole genome bisulfite sequencing (WGBS) data, and further validated with 101 sets of </w:t>
      </w:r>
      <w:r w:rsidR="00D12E14" w:rsidRPr="00FD617E">
        <w:rPr>
          <w:rFonts w:ascii="Arial" w:eastAsia="Arial" w:hAnsi="Arial" w:cs="Arial"/>
          <w:color w:val="000000" w:themeColor="text1"/>
          <w:sz w:val="22"/>
          <w:szCs w:val="22"/>
        </w:rPr>
        <w:t xml:space="preserve">reduced representation bisulfite </w:t>
      </w:r>
      <w:r w:rsidR="00E12647" w:rsidRPr="00FD617E">
        <w:rPr>
          <w:rFonts w:ascii="Arial" w:eastAsia="Arial" w:hAnsi="Arial" w:cs="Arial"/>
          <w:color w:val="000000" w:themeColor="text1"/>
          <w:sz w:val="22"/>
          <w:szCs w:val="22"/>
        </w:rPr>
        <w:t>sequencing (</w:t>
      </w:r>
      <w:r w:rsidRPr="00FD617E">
        <w:rPr>
          <w:rFonts w:ascii="Arial" w:eastAsia="Arial" w:hAnsi="Arial" w:cs="Arial"/>
          <w:color w:val="000000" w:themeColor="text1"/>
          <w:sz w:val="22"/>
          <w:szCs w:val="22"/>
        </w:rPr>
        <w:t>RRBS</w:t>
      </w:r>
      <w:r w:rsidR="00D12E1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D12E14" w:rsidRPr="00FD617E">
        <w:rPr>
          <w:rFonts w:ascii="Arial" w:eastAsia="Arial" w:hAnsi="Arial" w:cs="Arial"/>
          <w:color w:val="000000" w:themeColor="text1"/>
          <w:sz w:val="22"/>
          <w:szCs w:val="22"/>
        </w:rPr>
        <w:t xml:space="preserve">data </w:t>
      </w:r>
      <w:r w:rsidRPr="00FD617E">
        <w:rPr>
          <w:rFonts w:ascii="Arial" w:eastAsia="Arial" w:hAnsi="Arial" w:cs="Arial"/>
          <w:color w:val="000000" w:themeColor="text1"/>
          <w:sz w:val="22"/>
          <w:szCs w:val="22"/>
        </w:rPr>
        <w:t xml:space="preserve">and 637 sets of methylation array data. Using a metric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l</w:t>
      </w:r>
      <w:r w:rsidRPr="00FD617E">
        <w:rPr>
          <w:rFonts w:ascii="Arial" w:eastAsia="Arial" w:hAnsi="Arial" w:cs="Arial"/>
          <w:color w:val="000000" w:themeColor="text1"/>
          <w:sz w:val="22"/>
          <w:szCs w:val="22"/>
        </w:rPr>
        <w:t xml:space="preserve">oad (MHL),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sidRPr="00FD617E">
        <w:rPr>
          <w:rFonts w:ascii="Arial" w:eastAsia="Arial" w:hAnsi="Arial" w:cs="Arial"/>
          <w:color w:val="000000" w:themeColor="text1"/>
          <w:sz w:val="22"/>
          <w:szCs w:val="22"/>
        </w:rPr>
        <w:t>circulating cell-free DNA</w:t>
      </w:r>
      <w:r w:rsidRPr="00FD617E">
        <w:rPr>
          <w:rFonts w:ascii="Arial" w:eastAsia="Arial" w:hAnsi="Arial" w:cs="Arial"/>
          <w:color w:val="000000" w:themeColor="text1"/>
          <w:sz w:val="22"/>
          <w:szCs w:val="22"/>
        </w:rPr>
        <w:t xml:space="preserve"> of 59 cancer patients using methylation haplotypes.</w:t>
      </w:r>
    </w:p>
    <w:p w14:paraId="58A0A32E" w14:textId="77777777" w:rsidR="00AF1A75" w:rsidRPr="00FD617E" w:rsidRDefault="00AF1A75" w:rsidP="00FD617E">
      <w:pPr>
        <w:spacing w:line="276" w:lineRule="auto"/>
        <w:jc w:val="left"/>
        <w:rPr>
          <w:rFonts w:ascii="Arial" w:hAnsi="Arial" w:cs="Arial"/>
          <w:color w:val="000000" w:themeColor="text1"/>
          <w:sz w:val="22"/>
          <w:szCs w:val="22"/>
        </w:rPr>
      </w:pPr>
    </w:p>
    <w:p w14:paraId="25A0F254" w14:textId="77777777" w:rsidR="00AF1A75" w:rsidRPr="00FD617E" w:rsidRDefault="00B92B21" w:rsidP="00FD617E">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Introduction</w:t>
      </w:r>
    </w:p>
    <w:p w14:paraId="3476D61E" w14:textId="745B96ED" w:rsidR="00EF33ED" w:rsidRPr="00FD617E" w:rsidRDefault="00FF2B5B" w:rsidP="00FD617E">
      <w:pPr>
        <w:widowControl/>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CpG methylation in mammalian genome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is a relatively stable epigenetic modification, which can be transmitted across cell division</w:t>
      </w:r>
      <w:hyperlink w:anchor="_ENREF_1" w:tooltip="Wigler, 1981 #1" w:history="1">
        <w:r w:rsidR="00903D85" w:rsidRPr="00FD617E">
          <w:rPr>
            <w:rFonts w:ascii="Arial" w:eastAsia="Arial" w:hAnsi="Arial" w:cs="Arial"/>
            <w:color w:val="000000" w:themeColor="text1"/>
            <w:sz w:val="22"/>
            <w:szCs w:val="22"/>
          </w:rPr>
          <w:fldChar w:fldCharType="begin"/>
        </w:r>
        <w:r w:rsidR="00903D85">
          <w:rPr>
            <w:rFonts w:ascii="Arial" w:eastAsia="Arial" w:hAnsi="Arial" w:cs="Arial"/>
            <w:color w:val="000000" w:themeColor="text1"/>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903D85" w:rsidRPr="00FD617E">
          <w:rPr>
            <w:rFonts w:ascii="Arial" w:eastAsia="Arial" w:hAnsi="Arial" w:cs="Arial"/>
            <w:color w:val="000000" w:themeColor="text1"/>
            <w:sz w:val="22"/>
            <w:szCs w:val="22"/>
          </w:rPr>
          <w:fldChar w:fldCharType="separate"/>
        </w:r>
        <w:r w:rsidR="00903D85" w:rsidRPr="00FD617E">
          <w:rPr>
            <w:rFonts w:ascii="Arial" w:eastAsia="Arial" w:hAnsi="Arial" w:cs="Arial"/>
            <w:noProof/>
            <w:color w:val="000000" w:themeColor="text1"/>
            <w:sz w:val="22"/>
            <w:szCs w:val="22"/>
            <w:vertAlign w:val="superscript"/>
          </w:rPr>
          <w:t>1</w:t>
        </w:r>
        <w:r w:rsidR="00903D85" w:rsidRPr="00FD617E">
          <w:rPr>
            <w:rFonts w:ascii="Arial" w:eastAsia="Arial" w:hAnsi="Arial" w:cs="Arial"/>
            <w:color w:val="000000" w:themeColor="text1"/>
            <w:sz w:val="22"/>
            <w:szCs w:val="22"/>
          </w:rPr>
          <w:fldChar w:fldCharType="end"/>
        </w:r>
      </w:hyperlink>
      <w:r w:rsidR="00FA2B47" w:rsidRPr="00FD617E">
        <w:rPr>
          <w:rFonts w:ascii="Arial" w:eastAsia="Arial" w:hAnsi="Arial" w:cs="Arial"/>
          <w:color w:val="000000" w:themeColor="text1"/>
          <w:sz w:val="22"/>
          <w:szCs w:val="22"/>
        </w:rPr>
        <w:t xml:space="preserve"> through DNMT1, and</w:t>
      </w:r>
      <w:r w:rsidRPr="00FD617E">
        <w:rPr>
          <w:rFonts w:ascii="Arial" w:eastAsia="Arial" w:hAnsi="Arial" w:cs="Arial"/>
          <w:color w:val="000000" w:themeColor="text1"/>
          <w:sz w:val="22"/>
          <w:szCs w:val="22"/>
        </w:rPr>
        <w:t xml:space="preserve"> dynamically established</w:t>
      </w:r>
      <w:r w:rsidR="008A4F47"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or removed by DNMT3 A/B and TET proteins. </w:t>
      </w:r>
      <w:r w:rsidR="009E70B7" w:rsidRPr="00FD617E">
        <w:rPr>
          <w:rFonts w:ascii="Arial" w:eastAsia="Arial" w:hAnsi="Arial" w:cs="Arial"/>
          <w:color w:val="000000" w:themeColor="text1"/>
          <w:sz w:val="22"/>
          <w:szCs w:val="22"/>
        </w:rPr>
        <w:t xml:space="preserve">Due to the </w:t>
      </w:r>
      <w:del w:id="1" w:author="Kun Zhang" w:date="2017-01-06T09:07:00Z">
        <w:r w:rsidR="009E70B7" w:rsidRPr="00FD617E" w:rsidDel="00AF784B">
          <w:rPr>
            <w:rFonts w:ascii="Arial" w:eastAsia="Arial" w:hAnsi="Arial" w:cs="Arial"/>
            <w:color w:val="000000" w:themeColor="text1"/>
            <w:sz w:val="22"/>
            <w:szCs w:val="22"/>
          </w:rPr>
          <w:delText xml:space="preserve">processivity of </w:delText>
        </w:r>
        <w:r w:rsidR="008608ED" w:rsidRPr="00FD617E" w:rsidDel="00AF784B">
          <w:rPr>
            <w:rFonts w:ascii="Arial" w:eastAsia="Arial" w:hAnsi="Arial" w:cs="Arial"/>
            <w:color w:val="000000" w:themeColor="text1"/>
            <w:sz w:val="22"/>
            <w:szCs w:val="22"/>
          </w:rPr>
          <w:delText>some</w:delText>
        </w:r>
      </w:del>
      <w:ins w:id="2" w:author="Kun Zhang" w:date="2017-01-06T09:07:00Z">
        <w:r w:rsidR="00AF784B">
          <w:rPr>
            <w:rFonts w:ascii="Arial" w:eastAsia="Arial" w:hAnsi="Arial" w:cs="Arial"/>
            <w:color w:val="000000" w:themeColor="text1"/>
            <w:sz w:val="22"/>
            <w:szCs w:val="22"/>
          </w:rPr>
          <w:t>locally coordinated activities</w:t>
        </w:r>
      </w:ins>
      <w:r w:rsidR="008608ED" w:rsidRPr="00FD617E">
        <w:rPr>
          <w:rFonts w:ascii="Arial" w:eastAsia="Arial" w:hAnsi="Arial" w:cs="Arial"/>
          <w:color w:val="000000" w:themeColor="text1"/>
          <w:sz w:val="22"/>
          <w:szCs w:val="22"/>
        </w:rPr>
        <w:t xml:space="preserve"> of </w:t>
      </w:r>
      <w:r w:rsidR="009E70B7" w:rsidRPr="00FD617E">
        <w:rPr>
          <w:rFonts w:ascii="Arial" w:eastAsia="Arial" w:hAnsi="Arial" w:cs="Arial"/>
          <w:color w:val="000000" w:themeColor="text1"/>
          <w:sz w:val="22"/>
          <w:szCs w:val="22"/>
        </w:rPr>
        <w:t>these enzymes, physically adjacent CpG sites on</w:t>
      </w:r>
      <w:r w:rsidR="00CA67D5" w:rsidRPr="00FD617E">
        <w:rPr>
          <w:rFonts w:ascii="Arial" w:eastAsia="Arial" w:hAnsi="Arial" w:cs="Arial"/>
          <w:color w:val="000000" w:themeColor="text1"/>
          <w:sz w:val="22"/>
          <w:szCs w:val="22"/>
        </w:rPr>
        <w:t xml:space="preserve"> the same DNA molecules can</w:t>
      </w:r>
      <w:r w:rsidR="009E70B7" w:rsidRPr="00FD617E">
        <w:rPr>
          <w:rFonts w:ascii="Arial" w:eastAsia="Arial" w:hAnsi="Arial" w:cs="Arial"/>
          <w:color w:val="000000" w:themeColor="text1"/>
          <w:sz w:val="22"/>
          <w:szCs w:val="22"/>
        </w:rPr>
        <w:t xml:space="preserve"> share similar methylation status, although discordant CpG methylation has also been observed</w:t>
      </w:r>
      <w:commentRangeStart w:id="3"/>
      <w:r w:rsidR="00DF5AD7" w:rsidRPr="00FD617E">
        <w:rPr>
          <w:rFonts w:ascii="Arial" w:eastAsia="Arial" w:hAnsi="Arial" w:cs="Arial"/>
          <w:color w:val="000000" w:themeColor="text1"/>
          <w:sz w:val="22"/>
          <w:szCs w:val="22"/>
        </w:rPr>
        <w:t>,</w:t>
      </w:r>
      <w:r w:rsidR="009E70B7" w:rsidRPr="00FD617E">
        <w:rPr>
          <w:rFonts w:ascii="Arial" w:eastAsia="Arial" w:hAnsi="Arial" w:cs="Arial"/>
          <w:color w:val="000000" w:themeColor="text1"/>
          <w:sz w:val="22"/>
          <w:szCs w:val="22"/>
        </w:rPr>
        <w:t xml:space="preserve"> especially in cancer</w:t>
      </w:r>
      <w:r w:rsidR="00F961A2">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PC9zdHlsZT48L0Rpc3BsYXlUZXh0PjxyZWNvcmQ+PHJlYy1udW1iZXI+MjU8L3JlYy1udW1iZXI+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Pjx1cmw+aHR0cDovL3d3dy5uY2JpLm5sbS5uaWguZ292L3B1Ym1lZC8yNTQ5MDQ0NzwvdXJsPjwv
cmVsYXRlZC11cmxzPjwvdXJscz48Y3VzdG9tMj40MzAyNDE4PC9jdXN0b20yPjxlbGVjdHJvbmlj
LXJlc291cmNlLW51bT4xMC4xMDE2L2ouY2NlbGwuMjAxNC4xMC4wMTI8L2VsZWN0cm9uaWMtcmVz
b3VyY2UtbnVtPjxsYW5ndWFnZT5lbmc8L2xhbmd1YWdlPjwvcmVjb3JkPjwvQ2l0ZT48L0VuZE5v
dGU+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PC9zdHlsZT48L0Rpc3BsYXlUZXh0PjxyZWNvcmQ+PHJlYy1udW1iZXI+MjU8L3JlYy1udW1iZXI+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Pjx1cmw+aHR0cDovL3d3dy5uY2JpLm5sbS5uaWguZ292L3B1Ym1lZC8yNTQ5MDQ0NzwvdXJsPjwv
cmVsYXRlZC11cmxzPjwvdXJscz48Y3VzdG9tMj40MzAyNDE4PC9jdXN0b20yPjxlbGVjdHJvbmlj
LXJlc291cmNlLW51bT4xMC4xMDE2L2ouY2NlbGwuMjAxNC4xMC4wMTI8L2VsZWN0cm9uaWMtcmVz
b3VyY2UtbnVtPjxsYW5ndWFnZT5lbmc8L2xhbmd1YWdlPjwvcmVjb3JkPjwvQ2l0ZT48L0VuZE5v
dGU+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2</w:t>
      </w:r>
      <w:r w:rsidR="00F961A2">
        <w:rPr>
          <w:rFonts w:ascii="Arial" w:eastAsia="Arial" w:hAnsi="Arial" w:cs="Arial"/>
          <w:color w:val="000000" w:themeColor="text1"/>
          <w:sz w:val="22"/>
          <w:szCs w:val="22"/>
        </w:rPr>
        <w:fldChar w:fldCharType="end"/>
      </w:r>
      <w:ins w:id="4" w:author="Kun Zhang" w:date="2017-01-04T20:57:00Z">
        <w:r w:rsidR="00F961A2">
          <w:rPr>
            <w:rFonts w:ascii="Arial" w:eastAsia="Arial" w:hAnsi="Arial" w:cs="Arial"/>
            <w:color w:val="000000" w:themeColor="text1"/>
            <w:sz w:val="22"/>
            <w:szCs w:val="22"/>
          </w:rPr>
          <w:t>.</w:t>
        </w:r>
      </w:ins>
      <w:del w:id="5" w:author="Kun Zhang" w:date="2017-01-04T20:57:00Z">
        <w:r w:rsidR="009E70B7" w:rsidRPr="00FD617E" w:rsidDel="00F961A2">
          <w:rPr>
            <w:rFonts w:ascii="Arial" w:eastAsia="Arial" w:hAnsi="Arial" w:cs="Arial"/>
            <w:color w:val="000000" w:themeColor="text1"/>
            <w:sz w:val="22"/>
            <w:szCs w:val="22"/>
          </w:rPr>
          <w:delText xml:space="preserve"> cells</w:delText>
        </w:r>
        <w:commentRangeEnd w:id="3"/>
        <w:r w:rsidR="00E2460A" w:rsidDel="00F961A2">
          <w:rPr>
            <w:rStyle w:val="CommentReference"/>
          </w:rPr>
          <w:commentReference w:id="3"/>
        </w:r>
        <w:r w:rsidR="009E70B7" w:rsidRPr="00FD617E" w:rsidDel="00F961A2">
          <w:rPr>
            <w:rFonts w:ascii="Arial" w:eastAsia="Arial" w:hAnsi="Arial" w:cs="Arial"/>
            <w:color w:val="000000" w:themeColor="text1"/>
            <w:sz w:val="22"/>
            <w:szCs w:val="22"/>
          </w:rPr>
          <w:delText>.</w:delText>
        </w:r>
      </w:del>
      <w:r w:rsidR="009E70B7" w:rsidRPr="00FD617E">
        <w:rPr>
          <w:rFonts w:ascii="Arial" w:eastAsia="Arial" w:hAnsi="Arial" w:cs="Arial"/>
          <w:color w:val="000000" w:themeColor="text1"/>
          <w:sz w:val="22"/>
          <w:szCs w:val="22"/>
        </w:rPr>
        <w:t xml:space="preserve"> The theoretical framework of linkage disequilibrium</w:t>
      </w:r>
      <w:r w:rsidR="00F961A2" w:rsidRPr="00FD617E">
        <w:rPr>
          <w:rFonts w:ascii="Arial" w:eastAsia="Arial" w:hAnsi="Arial" w:cs="Arial"/>
          <w:color w:val="000000" w:themeColor="text1"/>
          <w:sz w:val="22"/>
          <w:szCs w:val="22"/>
        </w:rPr>
        <w:fldChar w:fldCharType="begin"/>
      </w:r>
      <w:r w:rsidR="00F961A2">
        <w:rPr>
          <w:rFonts w:ascii="Arial" w:eastAsia="Arial" w:hAnsi="Arial" w:cs="Arial"/>
          <w:color w:val="000000" w:themeColor="text1"/>
          <w:sz w:val="22"/>
          <w:szCs w:val="22"/>
        </w:rPr>
        <w:instrText xml:space="preserve"> ADDIN EN.CITE &lt;EndNote&gt;&lt;Cite&gt;&lt;Author&gt;Slatkin&lt;/Author&gt;&lt;Year&gt;2008&lt;/Year&gt;&lt;RecNum&gt;11&lt;/RecNum&gt;&lt;DisplayText&gt;&lt;style face="superscript"&gt;3&lt;/style&gt;&lt;/DisplayText&gt;&lt;record&gt;&lt;rec-number&gt;11&lt;/rec-number&gt;&lt;foreign-keys&gt;&lt;key app="EN" db-id="sfw00dtxiz2sdnetxfzpp9vv2wxzv9txfdae" timestamp="1483592217"&gt;11&lt;/key&gt;&lt;/foreign-keys&gt;&lt;ref-type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3</w:t>
      </w:r>
      <w:r w:rsidR="00F961A2" w:rsidRPr="00FD617E">
        <w:rPr>
          <w:rFonts w:ascii="Arial" w:eastAsia="Arial" w:hAnsi="Arial" w:cs="Arial"/>
          <w:color w:val="000000" w:themeColor="text1"/>
          <w:sz w:val="22"/>
          <w:szCs w:val="22"/>
        </w:rPr>
        <w:fldChar w:fldCharType="end"/>
      </w:r>
      <w:r w:rsidR="009E70B7" w:rsidRPr="00FD617E">
        <w:rPr>
          <w:rFonts w:ascii="Arial" w:eastAsia="Arial" w:hAnsi="Arial" w:cs="Arial"/>
          <w:color w:val="000000" w:themeColor="text1"/>
          <w:sz w:val="22"/>
          <w:szCs w:val="22"/>
        </w:rPr>
        <w:t>, which was developed to model the c</w:t>
      </w:r>
      <w:r w:rsidR="007C0DF3" w:rsidRPr="00FD617E">
        <w:rPr>
          <w:rFonts w:ascii="Arial" w:eastAsia="Arial" w:hAnsi="Arial" w:cs="Arial"/>
          <w:color w:val="000000" w:themeColor="text1"/>
          <w:sz w:val="22"/>
          <w:szCs w:val="22"/>
        </w:rPr>
        <w:t xml:space="preserve">oordinated </w:t>
      </w:r>
      <w:r w:rsidR="009E70B7" w:rsidRPr="00FD617E">
        <w:rPr>
          <w:rFonts w:ascii="Arial" w:eastAsia="Arial" w:hAnsi="Arial" w:cs="Arial"/>
          <w:color w:val="000000" w:themeColor="text1"/>
          <w:sz w:val="22"/>
          <w:szCs w:val="22"/>
        </w:rPr>
        <w:t xml:space="preserve">segregration of adjacent genetic variants on human chromosomes </w:t>
      </w:r>
      <w:del w:id="6" w:author="Kun Zhang" w:date="2017-01-04T20:58:00Z">
        <w:r w:rsidR="009E70B7" w:rsidRPr="00FD617E" w:rsidDel="00F961A2">
          <w:rPr>
            <w:rFonts w:ascii="Arial" w:eastAsia="Arial" w:hAnsi="Arial" w:cs="Arial"/>
            <w:color w:val="000000" w:themeColor="text1"/>
            <w:sz w:val="22"/>
            <w:szCs w:val="22"/>
          </w:rPr>
          <w:delText xml:space="preserve">among </w:delText>
        </w:r>
      </w:del>
      <w:ins w:id="7" w:author="Kun Zhang" w:date="2017-01-04T20:58:00Z">
        <w:r w:rsidR="00F961A2">
          <w:rPr>
            <w:rFonts w:ascii="Arial" w:eastAsia="Arial" w:hAnsi="Arial" w:cs="Arial"/>
            <w:color w:val="000000" w:themeColor="text1"/>
            <w:sz w:val="22"/>
            <w:szCs w:val="22"/>
          </w:rPr>
          <w:t>in</w:t>
        </w:r>
        <w:r w:rsidR="00F961A2" w:rsidRPr="00FD617E">
          <w:rPr>
            <w:rFonts w:ascii="Arial" w:eastAsia="Arial" w:hAnsi="Arial" w:cs="Arial"/>
            <w:color w:val="000000" w:themeColor="text1"/>
            <w:sz w:val="22"/>
            <w:szCs w:val="22"/>
          </w:rPr>
          <w:t xml:space="preserve"> </w:t>
        </w:r>
      </w:ins>
      <w:r w:rsidR="009E70B7" w:rsidRPr="00FD617E">
        <w:rPr>
          <w:rFonts w:ascii="Arial" w:eastAsia="Arial" w:hAnsi="Arial" w:cs="Arial"/>
          <w:color w:val="000000" w:themeColor="text1"/>
          <w:sz w:val="22"/>
          <w:szCs w:val="22"/>
        </w:rPr>
        <w:t xml:space="preserve">human populations, can be applied to </w:t>
      </w:r>
      <w:r w:rsidR="00AD278C" w:rsidRPr="00FD617E">
        <w:rPr>
          <w:rFonts w:ascii="Arial" w:eastAsia="Arial" w:hAnsi="Arial" w:cs="Arial"/>
          <w:color w:val="000000" w:themeColor="text1"/>
          <w:sz w:val="22"/>
          <w:szCs w:val="22"/>
        </w:rPr>
        <w:t>the analysis of CpG co-methylation in cell</w:t>
      </w:r>
      <w:r w:rsidR="00FA2B47" w:rsidRPr="00FD617E">
        <w:rPr>
          <w:rFonts w:ascii="Arial" w:eastAsia="Arial" w:hAnsi="Arial" w:cs="Arial"/>
          <w:color w:val="000000" w:themeColor="text1"/>
          <w:sz w:val="22"/>
          <w:szCs w:val="22"/>
        </w:rPr>
        <w:t xml:space="preserve"> populations</w:t>
      </w:r>
      <w:r w:rsidR="00AD278C" w:rsidRPr="00FD617E">
        <w:rPr>
          <w:rFonts w:ascii="Arial" w:eastAsia="Arial" w:hAnsi="Arial" w:cs="Arial"/>
          <w:color w:val="000000" w:themeColor="text1"/>
          <w:sz w:val="22"/>
          <w:szCs w:val="22"/>
        </w:rPr>
        <w:t>. A number of studies related to the concepts of methylation haplotypes</w:t>
      </w:r>
      <w:r w:rsidR="00F961A2"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PjxSZWNOdW0+OTIxOTwvUmVjTnVtPjxEaXNwbGF5VGV4dD48c3R5bGUgZmFjZT0ic3VwZXJzY3Jp
cHQiPjQ8L3N0eWxlPjwvRGlzcGxheVRleHQ+PHJlY29yZD48cmVjLW51bWJlcj45MjE5PC9yZWMt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PEVuZE5vdGU+PENpdGU+PEF1dGhvcj5TaG9lbWFrZXI8L0F1dGhvcj48WWVhcj4yMDEwPC9ZZWFy
PjxSZWNOdW0+OTIxOTwvUmVjTnVtPjxEaXNwbGF5VGV4dD48c3R5bGUgZmFjZT0ic3VwZXJzY3Jp
cHQiPjQ8L3N0eWxlPjwvRGlzcGxheVRleHQ+PHJlY29yZD48cmVjLW51bWJlcj45MjE5PC9yZWMt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4</w:t>
      </w:r>
      <w:r w:rsidR="00F961A2" w:rsidRPr="00FD617E">
        <w:rPr>
          <w:rFonts w:ascii="Arial" w:eastAsia="Arial" w:hAnsi="Arial" w:cs="Arial"/>
          <w:color w:val="000000" w:themeColor="text1"/>
          <w:sz w:val="22"/>
          <w:szCs w:val="22"/>
        </w:rPr>
        <w:fldChar w:fldCharType="end"/>
      </w:r>
      <w:r w:rsidR="00AD278C" w:rsidRPr="00FD617E">
        <w:rPr>
          <w:rFonts w:ascii="Arial" w:eastAsia="Arial" w:hAnsi="Arial" w:cs="Arial"/>
          <w:color w:val="000000" w:themeColor="text1"/>
          <w:sz w:val="22"/>
          <w:szCs w:val="22"/>
        </w:rPr>
        <w:t>, epi-alleles</w:t>
      </w:r>
      <w:r w:rsidR="00F961A2" w:rsidRPr="00FD617E">
        <w:rPr>
          <w:rFonts w:ascii="Arial" w:eastAsia="Arial" w:hAnsi="Arial" w:cs="Arial"/>
          <w:color w:val="000000" w:themeColor="text1"/>
          <w:sz w:val="22"/>
          <w:szCs w:val="22"/>
        </w:rPr>
        <w:fldChar w:fldCharType="begin"/>
      </w:r>
      <w:r w:rsidR="00903D85">
        <w:rPr>
          <w:rFonts w:ascii="Arial" w:eastAsia="Arial" w:hAnsi="Arial" w:cs="Arial"/>
          <w:color w:val="000000" w:themeColor="text1"/>
          <w:sz w:val="22"/>
          <w:szCs w:val="22"/>
        </w:rPr>
        <w:instrText xml:space="preserve"> ADDIN EN.CITE &lt;EndNote&gt;&lt;Cite&gt;&lt;Author&gt;Jones&lt;/Author&gt;&lt;Year&gt;2014&lt;/Year&gt;&lt;RecNum&gt;9220&lt;/RecNum&gt;&lt;DisplayText&gt;&lt;style face="superscript"&gt;5&lt;/style&gt;&lt;/DisplayText&gt;&lt;record&gt;&lt;rec-number&gt;9220&lt;/rec-number&gt;&lt;foreign-keys&gt;&lt;key app="EN" db-id="vrdtvzva009afressaxvazaqxz0ptvxdvxp5"&gt;9220&lt;/key&gt;&lt;/foreign-keys&gt;&lt;ref-type name="Journal Article"&gt;17&lt;/ref-type&gt;&lt;contributors&gt;&lt;authors&gt;&lt;author&gt;Jones, B.&lt;/author&gt;&lt;/authors&gt;&lt;/contributors&gt;&lt;titles&gt;&lt;title&gt;DNA methylation: Switching phenotypes with epialleles&lt;/title&gt;&lt;secondary-title&gt;Nat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Genetics&lt;/abbr-1&gt;&lt;/alt-periodical&gt;&lt;pages&gt;572&lt;/pages&gt;&lt;volume&gt;15&lt;/volume&gt;&lt;number&gt;9&lt;/number&gt;&lt;edition&gt;2014/07/30&lt;/edition&gt;&lt;keywords&gt;&lt;keyword&gt;Arabidopsis/*genetics&lt;/keyword&gt;&lt;keyword&gt;*Gene Expression Regulation, Plant&lt;/keyword&gt;&lt;keyword&gt;*Genes, Plant&lt;/keyword&gt;&lt;keyword&gt;*Genome, Plant&lt;/keyword&gt;&lt;keyword&gt;*Genomic Imprinting&lt;/keyword&gt;&lt;keyword&gt;Seeds/*genetics&lt;/keyword&gt;&lt;/keywords&gt;&lt;dates&gt;&lt;year&gt;2014&lt;/year&gt;&lt;pub-dates&gt;&lt;date&gt;Sep&lt;/date&gt;&lt;/pub-dates&gt;&lt;/dates&gt;&lt;isbn&gt;1471-0064 (Electronic)&amp;#xD;1471-0056 (Linking)&lt;/isbn&gt;&lt;accession-num&gt;25069489&lt;/accession-num&gt;&lt;work-type&gt;Comment&lt;/work-type&gt;&lt;urls&gt;&lt;related-urls&gt;&lt;url&gt;http://www.ncbi.nlm.nih.gov/pubmed/25069489&lt;/url&gt;&lt;/related-urls&gt;&lt;/urls&gt;&lt;electronic-resource-num&gt;10.1038/nrg3797&lt;/electronic-resource-num&gt;&lt;language&gt;eng&lt;/language&gt;&lt;/record&gt;&lt;/Cite&gt;&lt;/EndNote&gt;</w:instrText>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5</w:t>
      </w:r>
      <w:r w:rsidR="00F961A2" w:rsidRPr="00FD617E">
        <w:rPr>
          <w:rFonts w:ascii="Arial" w:eastAsia="Arial" w:hAnsi="Arial" w:cs="Arial"/>
          <w:color w:val="000000" w:themeColor="text1"/>
          <w:sz w:val="22"/>
          <w:szCs w:val="22"/>
        </w:rPr>
        <w:fldChar w:fldCharType="end"/>
      </w:r>
      <w:r w:rsidR="00AD278C" w:rsidRPr="00FD617E">
        <w:rPr>
          <w:rFonts w:ascii="Arial" w:eastAsia="Arial" w:hAnsi="Arial" w:cs="Arial"/>
          <w:color w:val="000000" w:themeColor="text1"/>
          <w:sz w:val="22"/>
          <w:szCs w:val="22"/>
        </w:rPr>
        <w:t>, or epi-haplotypes</w:t>
      </w:r>
      <w:r w:rsidR="00F961A2" w:rsidRPr="00FD617E">
        <w:rPr>
          <w:rFonts w:ascii="Arial" w:eastAsia="Arial" w:hAnsi="Arial" w:cs="Arial"/>
          <w:color w:val="000000" w:themeColor="text1"/>
          <w:sz w:val="22"/>
          <w:szCs w:val="22"/>
        </w:rPr>
        <w:fldChar w:fldCharType="begin">
          <w:fldData xml:space="preserve">PEVuZE5vdGU+PENpdGU+PEF1dGhvcj5TY2h3YXJ0em1hbjwvQXV0aG9yPjxZZWFyPjIwMTU8L1ll
YXI+PFJlY051bT45MjIxPC9SZWNOdW0+PERpc3BsYXlUZXh0PjxzdHlsZSBmYWNlPSJzdXBlcnNj
cmlwdCI+Njwvc3R5bGU+PC9EaXNwbGF5VGV4dD48cmVjb3JkPjxyZWMtbnVtYmVyPjkyMjE8L3Jl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PEVuZE5vdGU+PENpdGU+PEF1dGhvcj5TY2h3YXJ0em1hbjwvQXV0aG9yPjxZZWFyPjIwMTU8L1ll
YXI+PFJlY051bT45MjIxPC9SZWNOdW0+PERpc3BsYXlUZXh0PjxzdHlsZSBmYWNlPSJzdXBlcnNj
cmlwdCI+Njwvc3R5bGU+PC9EaXNwbGF5VGV4dD48cmVjb3JkPjxyZWMtbnVtYmVyPjkyMjE8L3Jl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6</w:t>
      </w:r>
      <w:r w:rsidR="00F961A2" w:rsidRPr="00FD617E">
        <w:rPr>
          <w:rFonts w:ascii="Arial" w:eastAsia="Arial" w:hAnsi="Arial" w:cs="Arial"/>
          <w:color w:val="000000" w:themeColor="text1"/>
          <w:sz w:val="22"/>
          <w:szCs w:val="22"/>
        </w:rPr>
        <w:fldChar w:fldCharType="end"/>
      </w:r>
      <w:r w:rsidR="00AD278C" w:rsidRPr="00FD617E">
        <w:rPr>
          <w:rFonts w:ascii="Arial" w:eastAsia="Arial" w:hAnsi="Arial" w:cs="Arial"/>
          <w:color w:val="000000" w:themeColor="text1"/>
          <w:sz w:val="22"/>
          <w:szCs w:val="22"/>
        </w:rPr>
        <w:t xml:space="preserve"> have been reported, albeit at small numbers of genomic regions or limited </w:t>
      </w:r>
      <w:r w:rsidR="00EF33ED" w:rsidRPr="00FD617E">
        <w:rPr>
          <w:rFonts w:ascii="Arial" w:eastAsia="Arial" w:hAnsi="Arial" w:cs="Arial"/>
          <w:color w:val="000000" w:themeColor="text1"/>
          <w:sz w:val="22"/>
          <w:szCs w:val="22"/>
        </w:rPr>
        <w:t>numbers of cell/</w:t>
      </w:r>
      <w:r w:rsidR="00AD278C" w:rsidRPr="00FD617E">
        <w:rPr>
          <w:rFonts w:ascii="Arial" w:eastAsia="Arial" w:hAnsi="Arial" w:cs="Arial"/>
          <w:color w:val="000000" w:themeColor="text1"/>
          <w:sz w:val="22"/>
          <w:szCs w:val="22"/>
        </w:rPr>
        <w:t xml:space="preserve">tissue types. Recent data production efforts, especially by </w:t>
      </w:r>
      <w:r w:rsidR="00EF33ED" w:rsidRPr="00FD617E">
        <w:rPr>
          <w:rFonts w:ascii="Arial" w:eastAsia="Arial" w:hAnsi="Arial" w:cs="Arial"/>
          <w:color w:val="000000" w:themeColor="text1"/>
          <w:sz w:val="22"/>
          <w:szCs w:val="22"/>
        </w:rPr>
        <w:t>large</w:t>
      </w:r>
      <w:r w:rsidR="00AD278C" w:rsidRPr="00FD617E">
        <w:rPr>
          <w:rFonts w:ascii="Arial" w:eastAsia="Arial" w:hAnsi="Arial" w:cs="Arial"/>
          <w:color w:val="000000" w:themeColor="text1"/>
          <w:sz w:val="22"/>
          <w:szCs w:val="22"/>
        </w:rPr>
        <w:t xml:space="preserve"> consortia such as </w:t>
      </w:r>
      <w:r w:rsidR="008A4F47" w:rsidRPr="00FD617E">
        <w:rPr>
          <w:rFonts w:ascii="Arial" w:eastAsia="Arial" w:hAnsi="Arial" w:cs="Arial"/>
          <w:color w:val="000000" w:themeColor="text1"/>
          <w:sz w:val="22"/>
          <w:szCs w:val="22"/>
        </w:rPr>
        <w:t xml:space="preserve">the </w:t>
      </w:r>
      <w:r w:rsidR="00AD278C" w:rsidRPr="00FD617E">
        <w:rPr>
          <w:rFonts w:ascii="Arial" w:eastAsia="Arial" w:hAnsi="Arial" w:cs="Arial"/>
          <w:color w:val="000000" w:themeColor="text1"/>
          <w:sz w:val="22"/>
          <w:szCs w:val="22"/>
        </w:rPr>
        <w:t xml:space="preserve">NIH </w:t>
      </w:r>
      <w:r w:rsidR="005C0830" w:rsidRPr="00FD617E">
        <w:rPr>
          <w:rFonts w:ascii="Arial" w:eastAsia="Arial" w:hAnsi="Arial" w:cs="Arial"/>
          <w:color w:val="000000" w:themeColor="text1"/>
          <w:sz w:val="22"/>
          <w:szCs w:val="22"/>
        </w:rPr>
        <w:t xml:space="preserve">RoadMap </w:t>
      </w:r>
      <w:r w:rsidR="00AD278C" w:rsidRPr="00FD617E">
        <w:rPr>
          <w:rFonts w:ascii="Arial" w:eastAsia="Arial" w:hAnsi="Arial" w:cs="Arial"/>
          <w:color w:val="000000" w:themeColor="text1"/>
          <w:sz w:val="22"/>
          <w:szCs w:val="22"/>
        </w:rPr>
        <w:t>Epigenomics project</w:t>
      </w:r>
      <w:r w:rsidR="00F961A2" w:rsidRPr="00FD617E">
        <w:rPr>
          <w:rFonts w:ascii="Arial" w:eastAsia="Arial" w:hAnsi="Arial" w:cs="Arial"/>
          <w:color w:val="000000" w:themeColor="text1"/>
          <w:sz w:val="22"/>
          <w:szCs w:val="22"/>
        </w:rPr>
        <w:fldChar w:fldCharType="begin">
          <w:fldData xml:space="preserve">PEVuZE5vdGU+PENpdGU+PEF1dGhvcj5CZXJuc3RlaW48L0F1dGhvcj48WWVhcj4yMDEwPC9ZZWFy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PEVuZE5vdGU+PENpdGU+PEF1dGhvcj5CZXJuc3RlaW48L0F1dGhvcj48WWVhcj4yMDEwPC9ZZWFy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7</w:t>
      </w:r>
      <w:r w:rsidR="00F961A2" w:rsidRPr="00FD617E">
        <w:rPr>
          <w:rFonts w:ascii="Arial" w:eastAsia="Arial" w:hAnsi="Arial" w:cs="Arial"/>
          <w:color w:val="000000" w:themeColor="text1"/>
          <w:sz w:val="22"/>
          <w:szCs w:val="22"/>
        </w:rPr>
        <w:fldChar w:fldCharType="end"/>
      </w:r>
      <w:r w:rsidR="00AD278C" w:rsidRPr="00FD617E">
        <w:rPr>
          <w:rFonts w:ascii="Arial" w:eastAsia="Arial" w:hAnsi="Arial" w:cs="Arial"/>
          <w:color w:val="000000" w:themeColor="text1"/>
          <w:sz w:val="22"/>
          <w:szCs w:val="22"/>
        </w:rPr>
        <w:t xml:space="preserve"> and </w:t>
      </w:r>
      <w:r w:rsidR="008A4F47" w:rsidRPr="00FD617E">
        <w:rPr>
          <w:rFonts w:ascii="Arial" w:eastAsia="Arial" w:hAnsi="Arial" w:cs="Arial"/>
          <w:color w:val="000000" w:themeColor="text1"/>
          <w:sz w:val="22"/>
          <w:szCs w:val="22"/>
        </w:rPr>
        <w:t xml:space="preserve">the </w:t>
      </w:r>
      <w:r w:rsidR="00AD278C" w:rsidRPr="00FD617E">
        <w:rPr>
          <w:rFonts w:ascii="Arial" w:eastAsia="Arial" w:hAnsi="Arial" w:cs="Arial"/>
          <w:color w:val="000000" w:themeColor="text1"/>
          <w:sz w:val="22"/>
          <w:szCs w:val="22"/>
        </w:rPr>
        <w:t>EU B</w:t>
      </w:r>
      <w:r w:rsidR="009819AE" w:rsidRPr="00FD617E">
        <w:rPr>
          <w:rFonts w:ascii="Arial" w:eastAsia="Arial" w:hAnsi="Arial" w:cs="Arial"/>
          <w:color w:val="000000" w:themeColor="text1"/>
          <w:sz w:val="22"/>
          <w:szCs w:val="22"/>
        </w:rPr>
        <w:t>lueprint Epigenome</w:t>
      </w:r>
      <w:r w:rsidR="00AD278C" w:rsidRPr="00FD617E">
        <w:rPr>
          <w:rFonts w:ascii="Arial" w:eastAsia="Arial" w:hAnsi="Arial" w:cs="Arial"/>
          <w:color w:val="000000" w:themeColor="text1"/>
          <w:sz w:val="22"/>
          <w:szCs w:val="22"/>
        </w:rPr>
        <w:t xml:space="preserve"> project</w:t>
      </w:r>
      <w:r w:rsidR="00F961A2" w:rsidRPr="00FD617E">
        <w:rPr>
          <w:rFonts w:ascii="Arial" w:eastAsia="Arial" w:hAnsi="Arial" w:cs="Arial"/>
          <w:color w:val="000000" w:themeColor="text1"/>
          <w:sz w:val="22"/>
          <w:szCs w:val="22"/>
        </w:rPr>
        <w:fldChar w:fldCharType="begin"/>
      </w:r>
      <w:r w:rsidR="00F961A2">
        <w:rPr>
          <w:rFonts w:ascii="Arial" w:eastAsia="Arial" w:hAnsi="Arial" w:cs="Arial"/>
          <w:color w:val="000000" w:themeColor="text1"/>
          <w:sz w:val="22"/>
          <w:szCs w:val="22"/>
        </w:rPr>
        <w:instrText xml:space="preserve"> ADDIN EN.CITE &lt;EndNote&gt;&lt;Cite&gt;&lt;Author&gt;Jones&lt;/Author&gt;&lt;Year&gt;2005&lt;/Year&gt;&lt;RecNum&gt;16&lt;/RecNum&gt;&lt;DisplayText&gt;&lt;style face="superscript"&gt;8&lt;/style&gt;&lt;/DisplayText&gt;&lt;record&gt;&lt;rec-number&gt;16&lt;/rec-number&gt;&lt;foreign-keys&gt;&lt;key app="EN" db-id="sfw00dtxiz2sdnetxfzpp9vv2wxzv9txfdae" timestamp="1483592217"&gt;16&lt;/key&gt;&lt;/foreign-keys&gt;&lt;ref-type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8</w:t>
      </w:r>
      <w:r w:rsidR="00F961A2" w:rsidRPr="00FD617E">
        <w:rPr>
          <w:rFonts w:ascii="Arial" w:eastAsia="Arial" w:hAnsi="Arial" w:cs="Arial"/>
          <w:color w:val="000000" w:themeColor="text1"/>
          <w:sz w:val="22"/>
          <w:szCs w:val="22"/>
        </w:rPr>
        <w:fldChar w:fldCharType="end"/>
      </w:r>
      <w:r w:rsidR="00AD278C" w:rsidRPr="00FD617E">
        <w:rPr>
          <w:rFonts w:ascii="Arial" w:eastAsia="Arial" w:hAnsi="Arial" w:cs="Arial"/>
          <w:color w:val="000000" w:themeColor="text1"/>
          <w:sz w:val="22"/>
          <w:szCs w:val="22"/>
        </w:rPr>
        <w:t xml:space="preserve"> have </w:t>
      </w:r>
      <w:r w:rsidR="00E05848" w:rsidRPr="00FD617E">
        <w:rPr>
          <w:rFonts w:ascii="Arial" w:eastAsia="Arial" w:hAnsi="Arial" w:cs="Arial"/>
          <w:color w:val="000000" w:themeColor="text1"/>
          <w:sz w:val="22"/>
          <w:szCs w:val="22"/>
        </w:rPr>
        <w:t>produced a large number of whole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genome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 xml:space="preserve"> base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resolution bisulfite sequencing data sets for many tissue and cell types.</w:t>
      </w:r>
      <w:r w:rsidR="00EF33ED" w:rsidRPr="00FD617E">
        <w:rPr>
          <w:rFonts w:ascii="Arial" w:eastAsia="Arial" w:hAnsi="Arial" w:cs="Arial"/>
          <w:color w:val="000000" w:themeColor="text1"/>
          <w:sz w:val="22"/>
          <w:szCs w:val="22"/>
        </w:rPr>
        <w:t xml:space="preserve"> These public data sets, in combination with </w:t>
      </w:r>
      <w:r w:rsidR="00EF33ED" w:rsidRPr="00FD617E">
        <w:rPr>
          <w:rFonts w:ascii="Arial" w:eastAsia="Arial" w:hAnsi="Arial" w:cs="Arial"/>
          <w:color w:val="000000" w:themeColor="text1"/>
          <w:sz w:val="22"/>
          <w:szCs w:val="22"/>
        </w:rPr>
        <w:lastRenderedPageBreak/>
        <w:t xml:space="preserve">additional </w:t>
      </w:r>
      <w:r w:rsidR="00CA67D5" w:rsidRPr="00FD617E">
        <w:rPr>
          <w:rFonts w:ascii="Arial" w:eastAsia="Arial" w:hAnsi="Arial" w:cs="Arial"/>
          <w:color w:val="000000" w:themeColor="text1"/>
          <w:sz w:val="22"/>
          <w:szCs w:val="22"/>
        </w:rPr>
        <w:t xml:space="preserve">WGBS </w:t>
      </w:r>
      <w:r w:rsidR="00EF33ED" w:rsidRPr="00FD617E">
        <w:rPr>
          <w:rFonts w:ascii="Arial" w:eastAsia="Arial" w:hAnsi="Arial" w:cs="Arial"/>
          <w:color w:val="000000" w:themeColor="text1"/>
          <w:sz w:val="22"/>
          <w:szCs w:val="22"/>
        </w:rPr>
        <w:t>d</w:t>
      </w:r>
      <w:r w:rsidR="00FA2B47" w:rsidRPr="00FD617E">
        <w:rPr>
          <w:rFonts w:ascii="Arial" w:eastAsia="Arial" w:hAnsi="Arial" w:cs="Arial"/>
          <w:color w:val="000000" w:themeColor="text1"/>
          <w:sz w:val="22"/>
          <w:szCs w:val="22"/>
        </w:rPr>
        <w:t>ata</w:t>
      </w:r>
      <w:r w:rsidR="00CA67D5" w:rsidRPr="00FD617E">
        <w:rPr>
          <w:rFonts w:ascii="Arial" w:eastAsia="Arial" w:hAnsi="Arial" w:cs="Arial"/>
          <w:color w:val="000000" w:themeColor="text1"/>
          <w:sz w:val="22"/>
          <w:szCs w:val="22"/>
        </w:rPr>
        <w:t xml:space="preserve"> generated in this study</w:t>
      </w:r>
      <w:r w:rsidR="00FA2B47" w:rsidRPr="00FD617E">
        <w:rPr>
          <w:rFonts w:ascii="Arial" w:eastAsia="Arial" w:hAnsi="Arial" w:cs="Arial"/>
          <w:color w:val="000000" w:themeColor="text1"/>
          <w:sz w:val="22"/>
          <w:szCs w:val="22"/>
        </w:rPr>
        <w:t xml:space="preserve">, allowed us to perform </w:t>
      </w:r>
      <w:r w:rsidR="00D71290" w:rsidRPr="00FD617E">
        <w:rPr>
          <w:rFonts w:ascii="Arial" w:eastAsia="Arial" w:hAnsi="Arial" w:cs="Arial"/>
          <w:color w:val="000000" w:themeColor="text1"/>
          <w:sz w:val="22"/>
          <w:szCs w:val="22"/>
        </w:rPr>
        <w:t xml:space="preserve">genome-wide </w:t>
      </w:r>
      <w:r w:rsidR="00EF33ED" w:rsidRPr="00FD617E">
        <w:rPr>
          <w:rFonts w:ascii="Arial" w:eastAsia="Arial" w:hAnsi="Arial" w:cs="Arial"/>
          <w:color w:val="000000" w:themeColor="text1"/>
          <w:sz w:val="22"/>
          <w:szCs w:val="22"/>
        </w:rPr>
        <w:t xml:space="preserve">characterization of local </w:t>
      </w:r>
      <w:r w:rsidR="007C0DF3" w:rsidRPr="00FD617E">
        <w:rPr>
          <w:rFonts w:ascii="Arial" w:eastAsia="Arial" w:hAnsi="Arial" w:cs="Arial"/>
          <w:color w:val="000000" w:themeColor="text1"/>
          <w:sz w:val="22"/>
          <w:szCs w:val="22"/>
        </w:rPr>
        <w:t xml:space="preserve">coupled CpG </w:t>
      </w:r>
      <w:r w:rsidR="00EF33ED" w:rsidRPr="00FD617E">
        <w:rPr>
          <w:rFonts w:ascii="Arial" w:eastAsia="Arial" w:hAnsi="Arial" w:cs="Arial"/>
          <w:color w:val="000000" w:themeColor="text1"/>
          <w:sz w:val="22"/>
          <w:szCs w:val="22"/>
        </w:rPr>
        <w:t xml:space="preserve">methylation across the largest set of human tissue types available </w:t>
      </w:r>
      <w:r w:rsidR="0044556A" w:rsidRPr="00FD617E">
        <w:rPr>
          <w:rFonts w:ascii="Arial" w:eastAsia="Arial" w:hAnsi="Arial" w:cs="Arial"/>
          <w:color w:val="000000" w:themeColor="text1"/>
          <w:sz w:val="22"/>
          <w:szCs w:val="22"/>
        </w:rPr>
        <w:t xml:space="preserve">to date, and annotate these blocks of co-methylated CpGs as a distinct set of genomic features. </w:t>
      </w:r>
      <w:r w:rsidR="00EF33ED" w:rsidRPr="00FD617E">
        <w:rPr>
          <w:rFonts w:ascii="Arial" w:eastAsia="Arial" w:hAnsi="Arial" w:cs="Arial"/>
          <w:color w:val="000000" w:themeColor="text1"/>
          <w:sz w:val="22"/>
          <w:szCs w:val="22"/>
        </w:rPr>
        <w:t xml:space="preserve"> </w:t>
      </w:r>
    </w:p>
    <w:p w14:paraId="253C2110" w14:textId="77777777" w:rsidR="00EF33ED" w:rsidRPr="00FD617E" w:rsidRDefault="00EF33ED" w:rsidP="00FD617E">
      <w:pPr>
        <w:widowControl/>
        <w:spacing w:line="276" w:lineRule="auto"/>
        <w:jc w:val="left"/>
        <w:rPr>
          <w:rFonts w:ascii="Arial" w:eastAsia="Arial" w:hAnsi="Arial" w:cs="Arial"/>
          <w:color w:val="000000" w:themeColor="text1"/>
          <w:sz w:val="22"/>
          <w:szCs w:val="22"/>
        </w:rPr>
      </w:pPr>
    </w:p>
    <w:p w14:paraId="68DF1715" w14:textId="13B446CA" w:rsidR="009E70B7" w:rsidRPr="00FD617E" w:rsidRDefault="00EF33ED" w:rsidP="00FD617E">
      <w:pPr>
        <w:widowControl/>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DNA methylation is cell-type specific, and the pattern can be </w:t>
      </w:r>
      <w:r w:rsidR="00EB74E8" w:rsidRPr="00FD617E">
        <w:rPr>
          <w:rFonts w:ascii="Arial" w:eastAsia="Arial" w:hAnsi="Arial" w:cs="Arial"/>
          <w:color w:val="000000" w:themeColor="text1"/>
          <w:sz w:val="22"/>
          <w:szCs w:val="22"/>
        </w:rPr>
        <w:t xml:space="preserve">harnessed for </w:t>
      </w:r>
      <w:r w:rsidR="0081570A" w:rsidRPr="00FD617E">
        <w:rPr>
          <w:rFonts w:ascii="Arial" w:eastAsia="Arial" w:hAnsi="Arial" w:cs="Arial"/>
          <w:color w:val="000000" w:themeColor="text1"/>
          <w:sz w:val="22"/>
          <w:szCs w:val="22"/>
        </w:rPr>
        <w:t xml:space="preserve">analyzing </w:t>
      </w:r>
      <w:r w:rsidR="00EB74E8" w:rsidRPr="00FD617E">
        <w:rPr>
          <w:rFonts w:ascii="Arial" w:eastAsia="Arial" w:hAnsi="Arial" w:cs="Arial"/>
          <w:color w:val="000000" w:themeColor="text1"/>
          <w:sz w:val="22"/>
          <w:szCs w:val="22"/>
        </w:rPr>
        <w:t xml:space="preserve">the relative cell composition </w:t>
      </w:r>
      <w:r w:rsidR="00305169" w:rsidRPr="00FD617E">
        <w:rPr>
          <w:rFonts w:ascii="Arial" w:eastAsia="Arial" w:hAnsi="Arial" w:cs="Arial"/>
          <w:color w:val="000000" w:themeColor="text1"/>
          <w:sz w:val="22"/>
          <w:szCs w:val="22"/>
        </w:rPr>
        <w:t>of</w:t>
      </w:r>
      <w:r w:rsidR="00EB74E8" w:rsidRPr="00FD617E">
        <w:rPr>
          <w:rFonts w:ascii="Arial" w:eastAsia="Arial" w:hAnsi="Arial" w:cs="Arial"/>
          <w:color w:val="000000" w:themeColor="text1"/>
          <w:sz w:val="22"/>
          <w:szCs w:val="22"/>
        </w:rPr>
        <w:t xml:space="preserve"> </w:t>
      </w:r>
      <w:r w:rsidR="00FA2B47" w:rsidRPr="00FD617E">
        <w:rPr>
          <w:rFonts w:ascii="Arial" w:eastAsia="Arial" w:hAnsi="Arial" w:cs="Arial"/>
          <w:color w:val="000000" w:themeColor="text1"/>
          <w:sz w:val="22"/>
          <w:szCs w:val="22"/>
        </w:rPr>
        <w:t>heterogeneous samples</w:t>
      </w:r>
      <w:r w:rsidR="00EB74E8" w:rsidRPr="00FD617E">
        <w:rPr>
          <w:rFonts w:ascii="Arial" w:eastAsia="Arial" w:hAnsi="Arial" w:cs="Arial"/>
          <w:color w:val="000000" w:themeColor="text1"/>
          <w:sz w:val="22"/>
          <w:szCs w:val="22"/>
        </w:rPr>
        <w:t>, such as different white blood cells in whole blood</w:t>
      </w:r>
      <w:r w:rsidR="00F961A2" w:rsidRPr="00FD617E">
        <w:rPr>
          <w:rFonts w:ascii="Arial" w:eastAsia="Arial" w:hAnsi="Arial" w:cs="Arial"/>
          <w:color w:val="000000" w:themeColor="text1"/>
          <w:sz w:val="22"/>
          <w:szCs w:val="22"/>
        </w:rPr>
        <w:fldChar w:fldCharType="begin">
          <w:fldData xml:space="preserve">PEVuZE5vdGU+PENpdGU+PEF1dGhvcj5Ib3VzZW1hbjwvQXV0aG9yPjxZZWFyPjIwMTY8L1llYXI+
PFJlY051bT45MTE4PC9SZWNOdW0+PERpc3BsYXlUZXh0PjxzdHlsZSBmYWNlPSJzdXBlcnNjcmlw
dCI+OTwvc3R5bGU+PC9EaXNwbGF5VGV4dD48cmVjb3JkPjxyZWMtbnVtYmVyPjkxMTg8L3JlYy1u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PEVuZE5vdGU+PENpdGU+PEF1dGhvcj5Ib3VzZW1hbjwvQXV0aG9yPjxZZWFyPjIwMTY8L1llYXI+
PFJlY051bT45MTE4PC9SZWNOdW0+PERpc3BsYXlUZXh0PjxzdHlsZSBmYWNlPSJzdXBlcnNjcmlw
dCI+OTwvc3R5bGU+PC9EaXNwbGF5VGV4dD48cmVjb3JkPjxyZWMtbnVtYmVyPjkxMTg8L3JlYy1u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9</w:t>
      </w:r>
      <w:r w:rsidR="00F961A2" w:rsidRPr="00FD617E">
        <w:rPr>
          <w:rFonts w:ascii="Arial" w:eastAsia="Arial" w:hAnsi="Arial" w:cs="Arial"/>
          <w:color w:val="000000" w:themeColor="text1"/>
          <w:sz w:val="22"/>
          <w:szCs w:val="22"/>
        </w:rPr>
        <w:fldChar w:fldCharType="end"/>
      </w:r>
      <w:r w:rsidR="00EB74E8" w:rsidRPr="00FD617E">
        <w:rPr>
          <w:rFonts w:ascii="Arial" w:eastAsia="Arial" w:hAnsi="Arial" w:cs="Arial"/>
          <w:color w:val="000000" w:themeColor="text1"/>
          <w:sz w:val="22"/>
          <w:szCs w:val="22"/>
        </w:rPr>
        <w:t xml:space="preserve">, fetal components in maternal </w:t>
      </w:r>
      <w:ins w:id="8" w:author="Kun Zhang" w:date="2017-01-06T08:57:00Z">
        <w:r w:rsidR="00843B85">
          <w:rPr>
            <w:rFonts w:ascii="Arial" w:eastAsia="Arial" w:hAnsi="Arial" w:cs="Arial"/>
            <w:color w:val="000000" w:themeColor="text1"/>
            <w:sz w:val="22"/>
            <w:szCs w:val="22"/>
          </w:rPr>
          <w:t xml:space="preserve">circulating </w:t>
        </w:r>
      </w:ins>
      <w:r w:rsidR="00EB74E8" w:rsidRPr="00FD617E">
        <w:rPr>
          <w:rFonts w:ascii="Arial" w:eastAsia="Arial" w:hAnsi="Arial" w:cs="Arial"/>
          <w:color w:val="000000" w:themeColor="text1"/>
          <w:sz w:val="22"/>
          <w:szCs w:val="22"/>
        </w:rPr>
        <w:t>cell-free DNA</w:t>
      </w:r>
      <w:ins w:id="9" w:author="Kun Zhang" w:date="2017-01-06T08:57:00Z">
        <w:r w:rsidR="00843B85">
          <w:rPr>
            <w:rFonts w:ascii="Arial" w:eastAsia="Arial" w:hAnsi="Arial" w:cs="Arial"/>
            <w:color w:val="000000" w:themeColor="text1"/>
            <w:sz w:val="22"/>
            <w:szCs w:val="22"/>
          </w:rPr>
          <w:t>(cfDNA)</w:t>
        </w:r>
      </w:ins>
      <w:r w:rsidR="00F961A2" w:rsidRPr="00FD617E">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PC9zdHlsZT48L0Rpc3BsYXlUZXh0PjxyZWNvcmQ+PHJlYy1udW1iZXI+ODk2NDwvcmVjLW51bWJl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YTsgbG95bUBjdWhrLmVkdS5oay48L2F1dGgtYWRkcmVzcz48dGl0bGVzPjx0aXRsZT5QbGFzbWEg
RE5BIHRpc3N1ZSBtYXBwaW5nIGJ5IGdlbm9tZS13aWRlIG1ldGh5bGF0aW9uIHNlcXVlbmNpbmcg
Zm9yIG5vbmludmFzaXZlIHByZW5hdGFsLCBjYW5jZXIsIGFuZCB0cmFuc3BsYW50YXRpb24gYXNz
ZXNzbWVudHM8L3RpdGxlPjxzZWNvbmRhcnktdGl0bGU+UHJvYyBOYXRsIEFjYWQgU2NpIFUgUyBB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ci0xPjwvYWx0LXBlcmlvZGljYWw+PHBhZ2VzPkU1NTAzLTEyPC9wYWdlcz48dm9sdW1lPjExMjwv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bGVjdHJvbmljLXJlc291cmNlLW51bT48bGFuZ3VhZ2U+RW5nPC9sYW5ndWFnZT48L3JlY29yZD48
L0NpdGU+PC9FbmROb3RlPn==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PC9zdHlsZT48L0Rpc3BsYXlUZXh0PjxyZWNvcmQ+PHJlYy1udW1iZXI+ODk2NDwvcmVjLW51bWJl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YTsgbG95bUBjdWhrLmVkdS5oay48L2F1dGgtYWRkcmVzcz48dGl0bGVzPjx0aXRsZT5QbGFzbWEg
RE5BIHRpc3N1ZSBtYXBwaW5nIGJ5IGdlbm9tZS13aWRlIG1ldGh5bGF0aW9uIHNlcXVlbmNpbmcg
Zm9yIG5vbmludmFzaXZlIHByZW5hdGFsLCBjYW5jZXIsIGFuZCB0cmFuc3BsYW50YXRpb24gYXNz
ZXNzbWVudHM8L3RpdGxlPjxzZWNvbmRhcnktdGl0bGU+UHJvYyBOYXRsIEFjYWQgU2NpIFUgUyBB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ci0xPjwvYWx0LXBlcmlvZGljYWw+PHBhZ2VzPkU1NTAzLTEyPC9wYWdlcz48dm9sdW1lPjExMjwv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bGVjdHJvbmljLXJlc291cmNlLW51bT48bGFuZ3VhZ2U+RW5nPC9sYW5ndWFnZT48L3JlY29yZD48
L0NpdGU+PC9FbmROb3RlPn==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10</w:t>
      </w:r>
      <w:r w:rsidR="00F961A2" w:rsidRPr="00FD617E">
        <w:rPr>
          <w:rFonts w:ascii="Arial" w:eastAsia="Arial" w:hAnsi="Arial" w:cs="Arial"/>
          <w:color w:val="000000" w:themeColor="text1"/>
          <w:sz w:val="22"/>
          <w:szCs w:val="22"/>
        </w:rPr>
        <w:fldChar w:fldCharType="end"/>
      </w:r>
      <w:r w:rsidR="00EB74E8" w:rsidRPr="00FD617E">
        <w:rPr>
          <w:rFonts w:ascii="Arial" w:eastAsia="Arial" w:hAnsi="Arial" w:cs="Arial"/>
          <w:color w:val="000000" w:themeColor="text1"/>
          <w:sz w:val="22"/>
          <w:szCs w:val="22"/>
        </w:rPr>
        <w:t xml:space="preserve">, or circulating </w:t>
      </w:r>
      <w:ins w:id="10" w:author="Shicheng Guo" w:date="2017-01-04T00:25:00Z">
        <w:del w:id="11" w:author="Kun Zhang" w:date="2017-01-06T08:57:00Z">
          <w:r w:rsidR="002100C7" w:rsidDel="00843B85">
            <w:rPr>
              <w:rFonts w:ascii="Arial" w:eastAsia="Arial" w:hAnsi="Arial" w:cs="Arial"/>
              <w:color w:val="000000" w:themeColor="text1"/>
              <w:sz w:val="22"/>
              <w:szCs w:val="22"/>
            </w:rPr>
            <w:delText>cell-free</w:delText>
          </w:r>
        </w:del>
      </w:ins>
      <w:ins w:id="12" w:author="Kun Zhang" w:date="2017-01-06T08:57:00Z">
        <w:r w:rsidR="00843B85">
          <w:rPr>
            <w:rFonts w:ascii="Arial" w:eastAsia="Arial" w:hAnsi="Arial" w:cs="Arial"/>
            <w:color w:val="000000" w:themeColor="text1"/>
            <w:sz w:val="22"/>
            <w:szCs w:val="22"/>
          </w:rPr>
          <w:t>tumor</w:t>
        </w:r>
      </w:ins>
      <w:ins w:id="13" w:author="Shicheng Guo" w:date="2017-01-04T00:25:00Z">
        <w:r w:rsidR="002100C7">
          <w:rPr>
            <w:rFonts w:ascii="Arial" w:eastAsia="Arial" w:hAnsi="Arial" w:cs="Arial"/>
            <w:color w:val="000000" w:themeColor="text1"/>
            <w:sz w:val="22"/>
            <w:szCs w:val="22"/>
          </w:rPr>
          <w:t xml:space="preserve"> </w:t>
        </w:r>
      </w:ins>
      <w:del w:id="14" w:author="Kun Zhang" w:date="2017-01-04T20:59:00Z">
        <w:r w:rsidR="00EB74E8" w:rsidRPr="00FD617E" w:rsidDel="00DF6CF5">
          <w:rPr>
            <w:rFonts w:ascii="Arial" w:eastAsia="Arial" w:hAnsi="Arial" w:cs="Arial"/>
            <w:color w:val="000000" w:themeColor="text1"/>
            <w:sz w:val="22"/>
            <w:szCs w:val="22"/>
          </w:rPr>
          <w:delText xml:space="preserve">tumor </w:delText>
        </w:r>
      </w:del>
      <w:r w:rsidR="00EB74E8" w:rsidRPr="00FD617E">
        <w:rPr>
          <w:rFonts w:ascii="Arial" w:eastAsia="Arial" w:hAnsi="Arial" w:cs="Arial"/>
          <w:color w:val="000000" w:themeColor="text1"/>
          <w:sz w:val="22"/>
          <w:szCs w:val="22"/>
        </w:rPr>
        <w:t>DNA</w:t>
      </w:r>
      <w:ins w:id="15" w:author="Kun Zhang" w:date="2017-01-04T20:59:00Z">
        <w:r w:rsidR="00843B85">
          <w:rPr>
            <w:rFonts w:ascii="Arial" w:eastAsia="Arial" w:hAnsi="Arial" w:cs="Arial"/>
            <w:color w:val="000000" w:themeColor="text1"/>
            <w:sz w:val="22"/>
            <w:szCs w:val="22"/>
          </w:rPr>
          <w:t xml:space="preserve"> (ct</w:t>
        </w:r>
        <w:r w:rsidR="00DF6CF5">
          <w:rPr>
            <w:rFonts w:ascii="Arial" w:eastAsia="Arial" w:hAnsi="Arial" w:cs="Arial"/>
            <w:color w:val="000000" w:themeColor="text1"/>
            <w:sz w:val="22"/>
            <w:szCs w:val="22"/>
          </w:rPr>
          <w:t>D</w:t>
        </w:r>
      </w:ins>
      <w:ins w:id="16" w:author="Kun Zhang" w:date="2017-01-06T08:57:00Z">
        <w:r w:rsidR="00843B85">
          <w:rPr>
            <w:rFonts w:ascii="Arial" w:eastAsia="Arial" w:hAnsi="Arial" w:cs="Arial"/>
            <w:color w:val="000000" w:themeColor="text1"/>
            <w:sz w:val="22"/>
            <w:szCs w:val="22"/>
          </w:rPr>
          <w:t>NA)</w:t>
        </w:r>
      </w:ins>
      <w:r w:rsidR="00EB74E8" w:rsidRPr="00FD617E">
        <w:rPr>
          <w:rFonts w:ascii="Arial" w:eastAsia="Arial" w:hAnsi="Arial" w:cs="Arial"/>
          <w:color w:val="000000" w:themeColor="text1"/>
          <w:sz w:val="22"/>
          <w:szCs w:val="22"/>
        </w:rPr>
        <w:t xml:space="preserve"> in plasma</w:t>
      </w:r>
      <w:r w:rsidR="00F961A2" w:rsidRPr="00FD617E">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PC9zdHlsZT48L0Rpc3BsYXlUZXh0PjxyZWNvcmQ+PHJlYy1udW1iZXI+ODk2NDwvcmVjLW51bWJl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YTsgbG95bUBjdWhrLmVkdS5oay48L2F1dGgtYWRkcmVzcz48dGl0bGVzPjx0aXRsZT5QbGFzbWEg
RE5BIHRpc3N1ZSBtYXBwaW5nIGJ5IGdlbm9tZS13aWRlIG1ldGh5bGF0aW9uIHNlcXVlbmNpbmcg
Zm9yIG5vbmludmFzaXZlIHByZW5hdGFsLCBjYW5jZXIsIGFuZCB0cmFuc3BsYW50YXRpb24gYXNz
ZXNzbWVudHM8L3RpdGxlPjxzZWNvbmRhcnktdGl0bGU+UHJvYyBOYXRsIEFjYWQgU2NpIFUgUyBB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ci0xPjwvYWx0LXBlcmlvZGljYWw+PHBhZ2VzPkU1NTAzLTEyPC9wYWdlcz48dm9sdW1lPjExMjwv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bGVjdHJvbmljLXJlc291cmNlLW51bT48bGFuZ3VhZ2U+RW5nPC9sYW5ndWFnZT48L3JlY29yZD48
L0NpdGU+PC9FbmROb3RlPn==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PC9zdHlsZT48L0Rpc3BsYXlUZXh0PjxyZWNvcmQ+PHJlYy1udW1iZXI+ODk2NDwvcmVjLW51bWJl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YTsgbG95bUBjdWhrLmVkdS5oay48L2F1dGgtYWRkcmVzcz48dGl0bGVzPjx0aXRsZT5QbGFzbWEg
RE5BIHRpc3N1ZSBtYXBwaW5nIGJ5IGdlbm9tZS13aWRlIG1ldGh5bGF0aW9uIHNlcXVlbmNpbmcg
Zm9yIG5vbmludmFzaXZlIHByZW5hdGFsLCBjYW5jZXIsIGFuZCB0cmFuc3BsYW50YXRpb24gYXNz
ZXNzbWVudHM8L3RpdGxlPjxzZWNvbmRhcnktdGl0bGU+UHJvYyBOYXRsIEFjYWQgU2NpIFUgUyBB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ci0xPjwvYWx0LXBlcmlvZGljYWw+PHBhZ2VzPkU1NTAzLTEyPC9wYWdlcz48dm9sdW1lPjExMjwv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bGVjdHJvbmljLXJlc291cmNlLW51bT48bGFuZ3VhZ2U+RW5nPC9sYW5ndWFnZT48L3JlY29yZD48
L0NpdGU+PC9FbmROb3RlPn==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10</w:t>
      </w:r>
      <w:r w:rsidR="00F961A2" w:rsidRPr="00FD617E">
        <w:rPr>
          <w:rFonts w:ascii="Arial" w:eastAsia="Arial" w:hAnsi="Arial" w:cs="Arial"/>
          <w:color w:val="000000" w:themeColor="text1"/>
          <w:sz w:val="22"/>
          <w:szCs w:val="22"/>
        </w:rPr>
        <w:fldChar w:fldCharType="end"/>
      </w:r>
      <w:r w:rsidR="00EB74E8" w:rsidRPr="00FD617E">
        <w:rPr>
          <w:rFonts w:ascii="Arial" w:eastAsia="Arial" w:hAnsi="Arial" w:cs="Arial"/>
          <w:color w:val="000000" w:themeColor="text1"/>
          <w:sz w:val="22"/>
          <w:szCs w:val="22"/>
        </w:rPr>
        <w:t xml:space="preserve">. Most of these recent efforts relies on the methylation level of individual CpG sites, and are fundamentally limited by the technical noise and sensitivity in measuring single CpG methylation. </w:t>
      </w:r>
      <w:r w:rsidR="00E165A1" w:rsidRPr="00FD617E">
        <w:rPr>
          <w:rFonts w:ascii="Arial" w:eastAsia="Arial" w:hAnsi="Arial" w:cs="Arial"/>
          <w:color w:val="000000" w:themeColor="text1"/>
          <w:sz w:val="22"/>
          <w:szCs w:val="22"/>
        </w:rPr>
        <w:t>R</w:t>
      </w:r>
      <w:r w:rsidR="00EB74E8" w:rsidRPr="00FD617E">
        <w:rPr>
          <w:rFonts w:ascii="Arial" w:eastAsia="Arial" w:hAnsi="Arial" w:cs="Arial"/>
          <w:color w:val="000000" w:themeColor="text1"/>
          <w:sz w:val="22"/>
          <w:szCs w:val="22"/>
        </w:rPr>
        <w:t xml:space="preserve">ecently, </w:t>
      </w:r>
      <w:r w:rsidR="005D7C76" w:rsidRPr="00FD617E">
        <w:rPr>
          <w:rFonts w:ascii="Arial" w:eastAsia="Arial" w:hAnsi="Arial" w:cs="Arial"/>
          <w:color w:val="000000" w:themeColor="text1"/>
          <w:sz w:val="22"/>
          <w:szCs w:val="22"/>
        </w:rPr>
        <w:t xml:space="preserve">Lehmann-Werman et al demonstrated a superior sensitivity with multi-CpG haplotypes in detecting tissue-specific </w:t>
      </w:r>
      <w:r w:rsidR="0044556A" w:rsidRPr="00FD617E">
        <w:rPr>
          <w:rFonts w:ascii="Arial" w:eastAsia="Arial" w:hAnsi="Arial" w:cs="Arial"/>
          <w:color w:val="000000" w:themeColor="text1"/>
          <w:sz w:val="22"/>
          <w:szCs w:val="22"/>
        </w:rPr>
        <w:t xml:space="preserve">signatures in </w:t>
      </w:r>
      <w:del w:id="17" w:author="Kun Zhang" w:date="2017-01-04T21:00:00Z">
        <w:r w:rsidR="0044556A" w:rsidRPr="00FD617E" w:rsidDel="00DF6CF5">
          <w:rPr>
            <w:rFonts w:ascii="Arial" w:eastAsia="Arial" w:hAnsi="Arial" w:cs="Arial"/>
            <w:color w:val="000000" w:themeColor="text1"/>
            <w:sz w:val="22"/>
            <w:szCs w:val="22"/>
          </w:rPr>
          <w:delText xml:space="preserve">circulating </w:delText>
        </w:r>
      </w:del>
      <w:ins w:id="18" w:author="Kun Zhang" w:date="2017-01-04T21:00:00Z">
        <w:r w:rsidR="00DF6CF5">
          <w:rPr>
            <w:rFonts w:ascii="Arial" w:eastAsia="Arial" w:hAnsi="Arial" w:cs="Arial"/>
            <w:color w:val="000000" w:themeColor="text1"/>
            <w:sz w:val="22"/>
            <w:szCs w:val="22"/>
          </w:rPr>
          <w:t>cf</w:t>
        </w:r>
      </w:ins>
      <w:r w:rsidR="0044556A" w:rsidRPr="00FD617E">
        <w:rPr>
          <w:rFonts w:ascii="Arial" w:eastAsia="Arial" w:hAnsi="Arial" w:cs="Arial"/>
          <w:color w:val="000000" w:themeColor="text1"/>
          <w:sz w:val="22"/>
          <w:szCs w:val="22"/>
        </w:rPr>
        <w:t>DNA</w:t>
      </w:r>
      <w:r w:rsidR="00F961A2" w:rsidRPr="00FD617E">
        <w:rPr>
          <w:rFonts w:ascii="Arial" w:eastAsia="Arial" w:hAnsi="Arial" w:cs="Arial"/>
          <w:color w:val="000000" w:themeColor="text1"/>
          <w:sz w:val="22"/>
          <w:szCs w:val="22"/>
        </w:rPr>
        <w:fldChar w:fldCharType="begin">
          <w:fldData xml:space="preserve">PEVuZE5vdGU+PENpdGU+PEF1dGhvcj5MZWhtYW5uLVdlcm1hbjwvQXV0aG9yPjxZZWFyPjIwMTY8
L1llYXI+PFJlY051bT42PC9SZWNOdW0+PERpc3BsYXlUZXh0PjxzdHlsZSBmYWNlPSJzdXBlcnNj
cmlwdCI+MTE8L3N0eWxlPjwvRGlzcGxheVRleHQ+PHJlY29yZD48cmVjLW51bWJlcj42PC9yZWMt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PEVuZE5vdGU+PENpdGU+PEF1dGhvcj5MZWhtYW5uLVdlcm1hbjwvQXV0aG9yPjxZZWFyPjIwMTY8
L1llYXI+PFJlY051bT42PC9SZWNOdW0+PERpc3BsYXlUZXh0PjxzdHlsZSBmYWNlPSJzdXBlcnNj
cmlwdCI+MTE8L3N0eWxlPjwvRGlzcGxheVRleHQ+PHJlY29yZD48cmVjLW51bWJlcj42PC9yZWMt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11</w:t>
      </w:r>
      <w:r w:rsidR="00F961A2" w:rsidRPr="00FD617E">
        <w:rPr>
          <w:rFonts w:ascii="Arial" w:eastAsia="Arial" w:hAnsi="Arial" w:cs="Arial"/>
          <w:color w:val="000000" w:themeColor="text1"/>
          <w:sz w:val="22"/>
          <w:szCs w:val="22"/>
        </w:rPr>
        <w:fldChar w:fldCharType="end"/>
      </w:r>
      <w:r w:rsidR="0081570A" w:rsidRPr="00FD617E">
        <w:rPr>
          <w:rFonts w:ascii="Arial" w:eastAsia="Arial" w:hAnsi="Arial" w:cs="Arial"/>
          <w:color w:val="000000" w:themeColor="text1"/>
          <w:sz w:val="22"/>
          <w:szCs w:val="22"/>
        </w:rPr>
        <w:t>, although</w:t>
      </w:r>
      <w:r w:rsidR="0044556A" w:rsidRPr="00FD617E">
        <w:rPr>
          <w:rFonts w:ascii="Arial" w:eastAsia="Arial" w:hAnsi="Arial" w:cs="Arial"/>
          <w:color w:val="000000" w:themeColor="text1"/>
          <w:sz w:val="22"/>
          <w:szCs w:val="22"/>
        </w:rPr>
        <w:t xml:space="preserve"> </w:t>
      </w:r>
      <w:r w:rsidR="0081570A" w:rsidRPr="00FD617E">
        <w:rPr>
          <w:rFonts w:ascii="Arial" w:eastAsia="Arial" w:hAnsi="Arial" w:cs="Arial"/>
          <w:color w:val="000000" w:themeColor="text1"/>
          <w:sz w:val="22"/>
          <w:szCs w:val="22"/>
        </w:rPr>
        <w:t>based on</w:t>
      </w:r>
      <w:r w:rsidR="00305169" w:rsidRPr="00FD617E">
        <w:rPr>
          <w:rFonts w:ascii="Arial" w:eastAsia="Arial" w:hAnsi="Arial" w:cs="Arial"/>
          <w:color w:val="000000" w:themeColor="text1"/>
          <w:sz w:val="22"/>
          <w:szCs w:val="22"/>
        </w:rPr>
        <w:t xml:space="preserve"> </w:t>
      </w:r>
      <w:del w:id="19" w:author="Kun Zhang" w:date="2017-01-06T08:58:00Z">
        <w:r w:rsidR="00305169" w:rsidRPr="00FD617E" w:rsidDel="00843B85">
          <w:rPr>
            <w:rFonts w:ascii="Arial" w:eastAsia="Arial" w:hAnsi="Arial" w:cs="Arial"/>
            <w:color w:val="000000" w:themeColor="text1"/>
            <w:sz w:val="22"/>
            <w:szCs w:val="22"/>
          </w:rPr>
          <w:delText xml:space="preserve">Infinium </w:delText>
        </w:r>
      </w:del>
      <w:ins w:id="20" w:author="Kun Zhang" w:date="2017-01-06T08:58:00Z">
        <w:r w:rsidR="00843B85">
          <w:rPr>
            <w:rFonts w:ascii="Arial" w:eastAsia="Arial" w:hAnsi="Arial" w:cs="Arial"/>
            <w:color w:val="000000" w:themeColor="text1"/>
            <w:sz w:val="22"/>
            <w:szCs w:val="22"/>
          </w:rPr>
          <w:t>Illumina</w:t>
        </w:r>
        <w:r w:rsidR="00843B85" w:rsidRPr="00FD617E">
          <w:rPr>
            <w:rFonts w:ascii="Arial" w:eastAsia="Arial" w:hAnsi="Arial" w:cs="Arial"/>
            <w:color w:val="000000" w:themeColor="text1"/>
            <w:sz w:val="22"/>
            <w:szCs w:val="22"/>
          </w:rPr>
          <w:t xml:space="preserve"> </w:t>
        </w:r>
      </w:ins>
      <w:r w:rsidR="00305169" w:rsidRPr="00FD617E">
        <w:rPr>
          <w:rFonts w:ascii="Arial" w:eastAsia="Arial" w:hAnsi="Arial" w:cs="Arial"/>
          <w:color w:val="000000" w:themeColor="text1"/>
          <w:sz w:val="22"/>
          <w:szCs w:val="22"/>
        </w:rPr>
        <w:t xml:space="preserve">450k methylation array data, which represent only a </w:t>
      </w:r>
      <w:r w:rsidR="0081570A" w:rsidRPr="00FD617E">
        <w:rPr>
          <w:rFonts w:ascii="Arial" w:eastAsia="Arial" w:hAnsi="Arial" w:cs="Arial"/>
          <w:color w:val="000000" w:themeColor="text1"/>
          <w:sz w:val="22"/>
          <w:szCs w:val="22"/>
        </w:rPr>
        <w:t xml:space="preserve">very </w:t>
      </w:r>
      <w:r w:rsidR="00305169" w:rsidRPr="00FD617E">
        <w:rPr>
          <w:rFonts w:ascii="Arial" w:eastAsia="Arial" w:hAnsi="Arial" w:cs="Arial"/>
          <w:color w:val="000000" w:themeColor="text1"/>
          <w:sz w:val="22"/>
          <w:szCs w:val="22"/>
        </w:rPr>
        <w:t>limited fraction of the human genome. Here we performed an exhaustive search of tissue-specific</w:t>
      </w:r>
      <w:r w:rsidR="00FA2B47" w:rsidRPr="00FD617E">
        <w:rPr>
          <w:rFonts w:ascii="Arial" w:eastAsia="Arial" w:hAnsi="Arial" w:cs="Arial"/>
          <w:color w:val="000000" w:themeColor="text1"/>
          <w:sz w:val="22"/>
          <w:szCs w:val="22"/>
        </w:rPr>
        <w:t xml:space="preserve"> methylation haplotype blocks across</w:t>
      </w:r>
      <w:r w:rsidR="00305169" w:rsidRPr="00FD617E">
        <w:rPr>
          <w:rFonts w:ascii="Arial" w:eastAsia="Arial" w:hAnsi="Arial" w:cs="Arial"/>
          <w:color w:val="000000" w:themeColor="text1"/>
          <w:sz w:val="22"/>
          <w:szCs w:val="22"/>
        </w:rPr>
        <w:t xml:space="preserve"> the full genome, and proposed a block-level metric, </w:t>
      </w:r>
      <w:r w:rsidR="008C2CFA" w:rsidRPr="00FD617E">
        <w:rPr>
          <w:rFonts w:ascii="Arial" w:eastAsia="Arial" w:hAnsi="Arial" w:cs="Arial"/>
          <w:color w:val="000000" w:themeColor="text1"/>
          <w:sz w:val="22"/>
          <w:szCs w:val="22"/>
        </w:rPr>
        <w:t>termed</w:t>
      </w:r>
      <w:r w:rsidR="00305169" w:rsidRPr="00FD617E">
        <w:rPr>
          <w:rFonts w:ascii="Arial" w:eastAsia="Arial" w:hAnsi="Arial" w:cs="Arial"/>
          <w:color w:val="000000" w:themeColor="text1"/>
          <w:sz w:val="22"/>
          <w:szCs w:val="22"/>
        </w:rPr>
        <w:t xml:space="preserve"> methylated haplotype load (MHL), for a systematic discovery of </w:t>
      </w:r>
      <w:r w:rsidR="008C2CFA" w:rsidRPr="00FD617E">
        <w:rPr>
          <w:rFonts w:ascii="Arial" w:eastAsia="Arial" w:hAnsi="Arial" w:cs="Arial"/>
          <w:color w:val="000000" w:themeColor="text1"/>
          <w:sz w:val="22"/>
          <w:szCs w:val="22"/>
        </w:rPr>
        <w:t>informative markers</w:t>
      </w:r>
      <w:r w:rsidR="00305169" w:rsidRPr="00FD617E">
        <w:rPr>
          <w:rFonts w:ascii="Arial" w:eastAsia="Arial" w:hAnsi="Arial" w:cs="Arial"/>
          <w:color w:val="000000" w:themeColor="text1"/>
          <w:sz w:val="22"/>
          <w:szCs w:val="22"/>
        </w:rPr>
        <w:t xml:space="preserve">. Applying our analytic framework and </w:t>
      </w:r>
      <w:r w:rsidR="008A4F47" w:rsidRPr="00FD617E">
        <w:rPr>
          <w:rFonts w:ascii="Arial" w:eastAsia="Arial" w:hAnsi="Arial" w:cs="Arial"/>
          <w:color w:val="000000" w:themeColor="text1"/>
          <w:sz w:val="22"/>
          <w:szCs w:val="22"/>
        </w:rPr>
        <w:t xml:space="preserve">identified </w:t>
      </w:r>
      <w:r w:rsidR="00305169" w:rsidRPr="00FD617E">
        <w:rPr>
          <w:rFonts w:ascii="Arial" w:eastAsia="Arial" w:hAnsi="Arial" w:cs="Arial"/>
          <w:color w:val="000000" w:themeColor="text1"/>
          <w:sz w:val="22"/>
          <w:szCs w:val="22"/>
        </w:rPr>
        <w:t xml:space="preserve">markers, we demonstrated accurate determination of </w:t>
      </w:r>
      <w:r w:rsidR="00FA2B47" w:rsidRPr="00FD617E">
        <w:rPr>
          <w:rFonts w:ascii="Arial" w:eastAsia="Arial" w:hAnsi="Arial" w:cs="Arial"/>
          <w:color w:val="000000" w:themeColor="text1"/>
          <w:sz w:val="22"/>
          <w:szCs w:val="22"/>
        </w:rPr>
        <w:t xml:space="preserve">tissue </w:t>
      </w:r>
      <w:r w:rsidR="00305169" w:rsidRPr="00FD617E">
        <w:rPr>
          <w:rFonts w:ascii="Arial" w:eastAsia="Arial" w:hAnsi="Arial" w:cs="Arial"/>
          <w:color w:val="000000" w:themeColor="text1"/>
          <w:sz w:val="22"/>
          <w:szCs w:val="22"/>
        </w:rPr>
        <w:t xml:space="preserve">origin as well as estimation of tumor load in </w:t>
      </w:r>
      <w:r w:rsidR="008C2CFA" w:rsidRPr="00FD617E">
        <w:rPr>
          <w:rFonts w:ascii="Arial" w:eastAsia="Arial" w:hAnsi="Arial" w:cs="Arial"/>
          <w:color w:val="000000" w:themeColor="text1"/>
          <w:sz w:val="22"/>
          <w:szCs w:val="22"/>
        </w:rPr>
        <w:t>clinical</w:t>
      </w:r>
      <w:r w:rsidR="00305169" w:rsidRPr="00FD617E">
        <w:rPr>
          <w:rFonts w:ascii="Arial" w:eastAsia="Arial" w:hAnsi="Arial" w:cs="Arial"/>
          <w:color w:val="000000" w:themeColor="text1"/>
          <w:sz w:val="22"/>
          <w:szCs w:val="22"/>
        </w:rPr>
        <w:t xml:space="preserve"> plasma</w:t>
      </w:r>
      <w:r w:rsidR="008C2CFA" w:rsidRPr="00FD617E">
        <w:rPr>
          <w:rFonts w:ascii="Arial" w:eastAsia="Arial" w:hAnsi="Arial" w:cs="Arial"/>
          <w:color w:val="000000" w:themeColor="text1"/>
          <w:sz w:val="22"/>
          <w:szCs w:val="22"/>
        </w:rPr>
        <w:t xml:space="preserve"> samples</w:t>
      </w:r>
      <w:r w:rsidR="00305169" w:rsidRPr="00FD617E">
        <w:rPr>
          <w:rFonts w:ascii="Arial" w:eastAsia="Arial" w:hAnsi="Arial" w:cs="Arial"/>
          <w:color w:val="000000" w:themeColor="text1"/>
          <w:sz w:val="22"/>
          <w:szCs w:val="22"/>
        </w:rPr>
        <w:t xml:space="preserve"> </w:t>
      </w:r>
      <w:r w:rsidR="008C2CFA" w:rsidRPr="00FD617E">
        <w:rPr>
          <w:rFonts w:ascii="Arial" w:eastAsia="Arial" w:hAnsi="Arial" w:cs="Arial"/>
          <w:color w:val="000000" w:themeColor="text1"/>
          <w:sz w:val="22"/>
          <w:szCs w:val="22"/>
        </w:rPr>
        <w:t xml:space="preserve">from patients </w:t>
      </w:r>
      <w:r w:rsidR="00305169" w:rsidRPr="00FD617E">
        <w:rPr>
          <w:rFonts w:ascii="Arial" w:eastAsia="Arial" w:hAnsi="Arial" w:cs="Arial"/>
          <w:color w:val="000000" w:themeColor="text1"/>
          <w:sz w:val="22"/>
          <w:szCs w:val="22"/>
        </w:rPr>
        <w:t xml:space="preserve">of </w:t>
      </w:r>
      <w:r w:rsidR="008C2CFA" w:rsidRPr="00FD617E">
        <w:rPr>
          <w:rFonts w:ascii="Arial" w:eastAsia="Arial" w:hAnsi="Arial" w:cs="Arial"/>
          <w:color w:val="000000" w:themeColor="text1"/>
          <w:sz w:val="22"/>
          <w:szCs w:val="22"/>
        </w:rPr>
        <w:t>lung</w:t>
      </w:r>
      <w:r w:rsidR="00B1131E" w:rsidRPr="00FD617E">
        <w:rPr>
          <w:rFonts w:ascii="Arial" w:eastAsia="Arial" w:hAnsi="Arial" w:cs="Arial"/>
          <w:color w:val="000000" w:themeColor="text1"/>
          <w:sz w:val="22"/>
          <w:szCs w:val="22"/>
        </w:rPr>
        <w:t xml:space="preserve"> cancer (LC)</w:t>
      </w:r>
      <w:r w:rsidR="008C2CFA" w:rsidRPr="00FD617E">
        <w:rPr>
          <w:rFonts w:ascii="Arial" w:eastAsia="Arial" w:hAnsi="Arial" w:cs="Arial"/>
          <w:color w:val="000000" w:themeColor="text1"/>
          <w:sz w:val="22"/>
          <w:szCs w:val="22"/>
        </w:rPr>
        <w:t xml:space="preserve"> and </w:t>
      </w:r>
      <w:r w:rsidR="00AA05E8" w:rsidRPr="00FD617E">
        <w:rPr>
          <w:rFonts w:ascii="Arial" w:eastAsia="Arial" w:hAnsi="Arial" w:cs="Arial"/>
          <w:color w:val="000000" w:themeColor="text1"/>
          <w:sz w:val="22"/>
          <w:szCs w:val="22"/>
        </w:rPr>
        <w:t xml:space="preserve">colorectal </w:t>
      </w:r>
      <w:r w:rsidR="00A95979" w:rsidRPr="00FD617E">
        <w:rPr>
          <w:rFonts w:ascii="Arial" w:eastAsia="Arial" w:hAnsi="Arial" w:cs="Arial"/>
          <w:color w:val="000000" w:themeColor="text1"/>
          <w:sz w:val="22"/>
          <w:szCs w:val="22"/>
        </w:rPr>
        <w:t>cancer</w:t>
      </w:r>
      <w:r w:rsidR="006C0358" w:rsidRPr="00FD617E">
        <w:rPr>
          <w:rFonts w:ascii="Arial" w:eastAsia="Arial" w:hAnsi="Arial" w:cs="Arial"/>
          <w:color w:val="000000" w:themeColor="text1"/>
          <w:sz w:val="22"/>
          <w:szCs w:val="22"/>
        </w:rPr>
        <w:t xml:space="preserve"> (CRC)</w:t>
      </w:r>
      <w:r w:rsidR="004D57AE" w:rsidRPr="00FD617E">
        <w:rPr>
          <w:rFonts w:ascii="Arial" w:eastAsia="Arial" w:hAnsi="Arial" w:cs="Arial"/>
          <w:color w:val="000000" w:themeColor="text1"/>
          <w:sz w:val="22"/>
          <w:szCs w:val="22"/>
        </w:rPr>
        <w:t xml:space="preserve"> </w:t>
      </w:r>
      <w:r w:rsidR="00B1131E" w:rsidRPr="00FD617E">
        <w:rPr>
          <w:rFonts w:ascii="Arial" w:eastAsia="Arial" w:hAnsi="Arial" w:cs="Arial"/>
          <w:color w:val="000000" w:themeColor="text1"/>
          <w:sz w:val="22"/>
          <w:szCs w:val="22"/>
        </w:rPr>
        <w:t>(</w:t>
      </w:r>
      <w:r w:rsidR="00B1131E" w:rsidRPr="00FD617E">
        <w:rPr>
          <w:rFonts w:ascii="Arial" w:eastAsia="Arial" w:hAnsi="Arial" w:cs="Arial"/>
          <w:b/>
          <w:color w:val="000000" w:themeColor="text1"/>
          <w:sz w:val="22"/>
          <w:szCs w:val="22"/>
        </w:rPr>
        <w:t xml:space="preserve">Figure </w:t>
      </w:r>
      <w:r w:rsidR="00D354E7" w:rsidRPr="00FD617E">
        <w:rPr>
          <w:rFonts w:ascii="Arial" w:eastAsia="Arial" w:hAnsi="Arial" w:cs="Arial"/>
          <w:b/>
          <w:color w:val="000000" w:themeColor="text1"/>
          <w:sz w:val="22"/>
          <w:szCs w:val="22"/>
        </w:rPr>
        <w:t>1</w:t>
      </w:r>
      <w:r w:rsidR="00123F3C" w:rsidRPr="00FD617E">
        <w:rPr>
          <w:rFonts w:ascii="Arial" w:eastAsia="Arial" w:hAnsi="Arial" w:cs="Arial"/>
          <w:b/>
          <w:color w:val="000000" w:themeColor="text1"/>
          <w:sz w:val="22"/>
          <w:szCs w:val="22"/>
        </w:rPr>
        <w:t>a</w:t>
      </w:r>
      <w:r w:rsidR="00B1131E" w:rsidRPr="00FD617E">
        <w:rPr>
          <w:rFonts w:ascii="Arial" w:eastAsia="Arial" w:hAnsi="Arial" w:cs="Arial"/>
          <w:color w:val="000000" w:themeColor="text1"/>
          <w:sz w:val="22"/>
          <w:szCs w:val="22"/>
        </w:rPr>
        <w:t xml:space="preserve">). </w:t>
      </w:r>
      <w:r w:rsidR="00305169" w:rsidRPr="00FD617E">
        <w:rPr>
          <w:rFonts w:ascii="Arial" w:eastAsia="Arial" w:hAnsi="Arial" w:cs="Arial"/>
          <w:color w:val="000000" w:themeColor="text1"/>
          <w:sz w:val="22"/>
          <w:szCs w:val="22"/>
        </w:rPr>
        <w:t xml:space="preserve"> </w:t>
      </w:r>
    </w:p>
    <w:p w14:paraId="2EA454F2" w14:textId="77777777" w:rsidR="00AF1A75" w:rsidRPr="00FD617E" w:rsidRDefault="00B92B21" w:rsidP="00FD617E">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Results</w:t>
      </w:r>
    </w:p>
    <w:p w14:paraId="61D24C5F" w14:textId="792942F1" w:rsidR="00AF1A75" w:rsidRPr="00FD617E" w:rsidRDefault="00FF483E" w:rsidP="00FD617E">
      <w:pPr>
        <w:pStyle w:val="Heading4"/>
        <w:spacing w:line="276" w:lineRule="auto"/>
        <w:rPr>
          <w:rFonts w:ascii="Arial" w:hAnsi="Arial" w:cs="Arial"/>
          <w:i w:val="0"/>
          <w:color w:val="000000" w:themeColor="text1"/>
          <w:sz w:val="22"/>
          <w:szCs w:val="22"/>
        </w:rPr>
      </w:pPr>
      <w:r w:rsidRPr="00FD617E">
        <w:rPr>
          <w:rFonts w:ascii="Arial" w:eastAsia="Arial" w:hAnsi="Arial" w:cs="Arial"/>
          <w:b/>
          <w:i w:val="0"/>
          <w:color w:val="000000" w:themeColor="text1"/>
          <w:sz w:val="22"/>
          <w:szCs w:val="22"/>
        </w:rPr>
        <w:t xml:space="preserve">Identification and characterization of </w:t>
      </w:r>
      <w:r w:rsidR="00B92B21" w:rsidRPr="00FD617E">
        <w:rPr>
          <w:rFonts w:ascii="Arial" w:eastAsia="Arial" w:hAnsi="Arial" w:cs="Arial"/>
          <w:b/>
          <w:i w:val="0"/>
          <w:color w:val="000000" w:themeColor="text1"/>
          <w:sz w:val="22"/>
          <w:szCs w:val="22"/>
        </w:rPr>
        <w:t>methylation haplotype blocks.</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To investigate the co-methylation status of adjacent CpG sites along single DNA molecules, </w:t>
      </w:r>
      <w:r w:rsidR="009E7078" w:rsidRPr="00FD617E">
        <w:rPr>
          <w:rFonts w:ascii="Arial" w:eastAsia="Arial" w:hAnsi="Arial" w:cs="Arial"/>
          <w:i w:val="0"/>
          <w:color w:val="000000" w:themeColor="text1"/>
          <w:sz w:val="22"/>
          <w:szCs w:val="22"/>
        </w:rPr>
        <w:t xml:space="preserve">we extended </w:t>
      </w:r>
      <w:r w:rsidR="00B92B21" w:rsidRPr="00FD617E">
        <w:rPr>
          <w:rFonts w:ascii="Arial" w:eastAsia="Arial" w:hAnsi="Arial" w:cs="Arial"/>
          <w:i w:val="0"/>
          <w:color w:val="000000" w:themeColor="text1"/>
          <w:sz w:val="22"/>
          <w:szCs w:val="22"/>
        </w:rPr>
        <w:t>the concept of genetic linkage disequilibrium</w:t>
      </w:r>
      <w:r w:rsidR="00672FB0" w:rsidRPr="00FD617E">
        <w:rPr>
          <w:rFonts w:ascii="Arial" w:eastAsia="Arial" w:hAnsi="Arial" w:cs="Arial"/>
          <w:i w:val="0"/>
          <w:color w:val="000000" w:themeColor="text1"/>
          <w:sz w:val="22"/>
          <w:szCs w:val="22"/>
        </w:rPr>
        <w:fldChar w:fldCharType="begin">
          <w:fldData xml:space="preserve">PEVuZE5vdGU+PENpdGU+PEF1dGhvcj5TbGF0a2luPC9BdXRob3I+PFllYXI+MjAwODwvWWVhcj48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</w:fldData>
        </w:fldChar>
      </w:r>
      <w:r w:rsidR="00903D85">
        <w:rPr>
          <w:rFonts w:ascii="Arial" w:eastAsia="Arial" w:hAnsi="Arial" w:cs="Arial"/>
          <w:i w:val="0"/>
          <w:color w:val="000000" w:themeColor="text1"/>
          <w:sz w:val="22"/>
          <w:szCs w:val="22"/>
        </w:rPr>
        <w:instrText xml:space="preserve"> ADDIN EN.CITE </w:instrText>
      </w:r>
      <w:r w:rsidR="00903D85">
        <w:rPr>
          <w:rFonts w:ascii="Arial" w:eastAsia="Arial" w:hAnsi="Arial" w:cs="Arial"/>
          <w:i w:val="0"/>
          <w:color w:val="000000" w:themeColor="text1"/>
          <w:sz w:val="22"/>
          <w:szCs w:val="22"/>
        </w:rPr>
        <w:fldChar w:fldCharType="begin">
          <w:fldData xml:space="preserve">PEVuZE5vdGU+PENpdGU+PEF1dGhvcj5TbGF0a2luPC9BdXRob3I+PFllYXI+MjAwODwvWWVhcj48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</w:fldData>
        </w:fldChar>
      </w:r>
      <w:r w:rsidR="00903D85">
        <w:rPr>
          <w:rFonts w:ascii="Arial" w:eastAsia="Arial" w:hAnsi="Arial" w:cs="Arial"/>
          <w:i w:val="0"/>
          <w:color w:val="000000" w:themeColor="text1"/>
          <w:sz w:val="22"/>
          <w:szCs w:val="22"/>
        </w:rPr>
        <w:instrText xml:space="preserve"> ADDIN EN.CITE.DATA </w:instrText>
      </w:r>
      <w:r w:rsidR="00903D85">
        <w:rPr>
          <w:rFonts w:ascii="Arial" w:eastAsia="Arial" w:hAnsi="Arial" w:cs="Arial"/>
          <w:i w:val="0"/>
          <w:color w:val="000000" w:themeColor="text1"/>
          <w:sz w:val="22"/>
          <w:szCs w:val="22"/>
        </w:rPr>
      </w:r>
      <w:r w:rsidR="00903D85">
        <w:rPr>
          <w:rFonts w:ascii="Arial" w:eastAsia="Arial" w:hAnsi="Arial" w:cs="Arial"/>
          <w:i w:val="0"/>
          <w:color w:val="000000" w:themeColor="text1"/>
          <w:sz w:val="22"/>
          <w:szCs w:val="22"/>
        </w:rPr>
        <w:fldChar w:fldCharType="end"/>
      </w:r>
      <w:r w:rsidR="00672FB0" w:rsidRPr="00FD617E">
        <w:rPr>
          <w:rFonts w:ascii="Arial" w:eastAsia="Arial" w:hAnsi="Arial" w:cs="Arial"/>
          <w:i w:val="0"/>
          <w:color w:val="000000" w:themeColor="text1"/>
          <w:sz w:val="22"/>
          <w:szCs w:val="22"/>
        </w:rPr>
        <w:fldChar w:fldCharType="separate"/>
      </w:r>
      <w:r w:rsidR="00F961A2" w:rsidRPr="00F961A2">
        <w:rPr>
          <w:rFonts w:ascii="Arial" w:eastAsia="Arial" w:hAnsi="Arial" w:cs="Arial"/>
          <w:i w:val="0"/>
          <w:noProof/>
          <w:color w:val="000000" w:themeColor="text1"/>
          <w:sz w:val="22"/>
          <w:szCs w:val="22"/>
          <w:vertAlign w:val="superscript"/>
        </w:rPr>
        <w:t>3,4</w:t>
      </w:r>
      <w:r w:rsidR="00672FB0" w:rsidRPr="00FD617E">
        <w:rPr>
          <w:rFonts w:ascii="Arial" w:eastAsia="Arial" w:hAnsi="Arial" w:cs="Arial"/>
          <w:i w:val="0"/>
          <w:color w:val="000000" w:themeColor="text1"/>
          <w:sz w:val="22"/>
          <w:szCs w:val="22"/>
        </w:rPr>
        <w:fldChar w:fldCharType="end"/>
      </w:r>
      <w:hyperlink w:anchor="_ENREF_8" w:tooltip="Shoemaker, 2010 #633" w:history="1"/>
      <w:r w:rsidR="00B92B21" w:rsidRPr="00FD617E">
        <w:rPr>
          <w:rFonts w:ascii="Arial" w:eastAsia="Arial" w:hAnsi="Arial" w:cs="Arial"/>
          <w:i w:val="0"/>
          <w:color w:val="000000" w:themeColor="text1"/>
          <w:sz w:val="22"/>
          <w:szCs w:val="22"/>
        </w:rPr>
        <w:t xml:space="preserve"> and the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metric to quantify the degree of </w:t>
      </w:r>
      <w:r w:rsidR="007C0DF3" w:rsidRPr="00FD617E">
        <w:rPr>
          <w:rFonts w:ascii="Arial" w:eastAsia="Arial" w:hAnsi="Arial" w:cs="Arial"/>
          <w:i w:val="0"/>
          <w:color w:val="000000" w:themeColor="text1"/>
          <w:sz w:val="22"/>
          <w:szCs w:val="22"/>
        </w:rPr>
        <w:t xml:space="preserve">coupled CpG </w:t>
      </w:r>
      <w:r w:rsidR="00B92B21" w:rsidRPr="00FD617E">
        <w:rPr>
          <w:rFonts w:ascii="Arial" w:eastAsia="Arial" w:hAnsi="Arial" w:cs="Arial"/>
          <w:i w:val="0"/>
          <w:color w:val="000000" w:themeColor="text1"/>
          <w:sz w:val="22"/>
          <w:szCs w:val="22"/>
        </w:rPr>
        <w:t>methylation among different DNA molecules</w:t>
      </w:r>
      <w:r w:rsidR="009E7078" w:rsidRPr="00FD617E">
        <w:rPr>
          <w:rFonts w:ascii="Arial" w:eastAsia="Arial" w:hAnsi="Arial" w:cs="Arial"/>
          <w:i w:val="0"/>
          <w:color w:val="000000" w:themeColor="text1"/>
          <w:sz w:val="22"/>
          <w:szCs w:val="22"/>
        </w:rPr>
        <w:t xml:space="preserve"> of the same samples</w:t>
      </w:r>
      <w:r w:rsidR="00B92B21" w:rsidRPr="00FD617E">
        <w:rPr>
          <w:rFonts w:ascii="Arial" w:eastAsia="Arial" w:hAnsi="Arial" w:cs="Arial"/>
          <w:i w:val="0"/>
          <w:color w:val="000000" w:themeColor="text1"/>
          <w:sz w:val="22"/>
          <w:szCs w:val="22"/>
        </w:rPr>
        <w:t xml:space="preserve">. CpG methylation status of </w:t>
      </w:r>
      <w:r w:rsidR="002C255E" w:rsidRPr="00FD617E">
        <w:rPr>
          <w:rFonts w:ascii="Arial" w:eastAsia="Arial" w:hAnsi="Arial" w:cs="Arial"/>
          <w:i w:val="0"/>
          <w:color w:val="000000" w:themeColor="text1"/>
          <w:sz w:val="22"/>
          <w:szCs w:val="22"/>
        </w:rPr>
        <w:t>multiple CpG sites in single-</w:t>
      </w:r>
      <w:r w:rsidR="00B92B21" w:rsidRPr="00FD617E">
        <w:rPr>
          <w:rFonts w:ascii="Arial" w:eastAsia="Arial" w:hAnsi="Arial" w:cs="Arial"/>
          <w:i w:val="0"/>
          <w:color w:val="000000" w:themeColor="text1"/>
          <w:sz w:val="22"/>
          <w:szCs w:val="22"/>
        </w:rPr>
        <w:t xml:space="preserve"> or paired-end Illumina sequencing reads were extracted to form methylation haplotypes, and pairwise “linkage disequilibrium” of </w:t>
      </w:r>
      <w:r w:rsidR="002C255E" w:rsidRPr="00FD617E">
        <w:rPr>
          <w:rFonts w:ascii="Arial" w:eastAsia="Arial" w:hAnsi="Arial" w:cs="Arial"/>
          <w:i w:val="0"/>
          <w:color w:val="000000" w:themeColor="text1"/>
          <w:sz w:val="22"/>
          <w:szCs w:val="22"/>
        </w:rPr>
        <w:t>CpG</w:t>
      </w:r>
      <w:r w:rsidR="00B92B21" w:rsidRPr="00FD617E">
        <w:rPr>
          <w:rFonts w:ascii="Arial" w:eastAsia="Arial" w:hAnsi="Arial" w:cs="Arial"/>
          <w:i w:val="0"/>
          <w:color w:val="000000" w:themeColor="text1"/>
          <w:sz w:val="22"/>
          <w:szCs w:val="22"/>
        </w:rPr>
        <w:t xml:space="preserve"> methylation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was calculated from the </w:t>
      </w:r>
      <w:r w:rsidR="0081570A" w:rsidRPr="00FD617E">
        <w:rPr>
          <w:rFonts w:ascii="Arial" w:eastAsia="Arial" w:hAnsi="Arial" w:cs="Arial"/>
          <w:i w:val="0"/>
          <w:color w:val="000000" w:themeColor="text1"/>
          <w:sz w:val="22"/>
          <w:szCs w:val="22"/>
        </w:rPr>
        <w:t xml:space="preserve">fractions </w:t>
      </w:r>
      <w:r w:rsidR="00207A8C" w:rsidRPr="00FD617E">
        <w:rPr>
          <w:rFonts w:ascii="Arial" w:eastAsia="Arial" w:hAnsi="Arial" w:cs="Arial"/>
          <w:i w:val="0"/>
          <w:color w:val="000000" w:themeColor="text1"/>
          <w:sz w:val="22"/>
          <w:szCs w:val="22"/>
        </w:rPr>
        <w:t>of different</w:t>
      </w:r>
      <w:r w:rsidR="00B92B21" w:rsidRPr="00FD617E">
        <w:rPr>
          <w:rFonts w:ascii="Arial" w:eastAsia="Arial" w:hAnsi="Arial" w:cs="Arial"/>
          <w:i w:val="0"/>
          <w:color w:val="000000" w:themeColor="text1"/>
          <w:sz w:val="22"/>
          <w:szCs w:val="22"/>
        </w:rPr>
        <w:t xml:space="preserve"> methylation haplotypes (</w:t>
      </w:r>
      <w:r w:rsidR="00BC1BE2" w:rsidRPr="00FD617E">
        <w:rPr>
          <w:rFonts w:ascii="Arial" w:eastAsia="Arial" w:hAnsi="Arial" w:cs="Arial"/>
          <w:i w:val="0"/>
          <w:color w:val="000000" w:themeColor="text1"/>
          <w:sz w:val="22"/>
          <w:szCs w:val="22"/>
        </w:rPr>
        <w:t xml:space="preserve">see </w:t>
      </w:r>
      <w:r w:rsidR="00B92B21" w:rsidRPr="00FD617E">
        <w:rPr>
          <w:rFonts w:ascii="Arial" w:eastAsia="Arial" w:hAnsi="Arial" w:cs="Arial"/>
          <w:i w:val="0"/>
          <w:color w:val="000000" w:themeColor="text1"/>
          <w:sz w:val="22"/>
          <w:szCs w:val="22"/>
        </w:rPr>
        <w:t xml:space="preserve">Methods). </w:t>
      </w:r>
    </w:p>
    <w:p w14:paraId="5BC8C96D" w14:textId="77777777" w:rsidR="00AF1A75" w:rsidRPr="00FD617E" w:rsidRDefault="00AF1A75" w:rsidP="00FD617E">
      <w:pPr>
        <w:spacing w:line="276" w:lineRule="auto"/>
        <w:jc w:val="left"/>
        <w:rPr>
          <w:rFonts w:ascii="Arial" w:hAnsi="Arial" w:cs="Arial"/>
          <w:color w:val="000000" w:themeColor="text1"/>
          <w:sz w:val="22"/>
          <w:szCs w:val="22"/>
        </w:rPr>
      </w:pPr>
    </w:p>
    <w:p w14:paraId="40E45089" w14:textId="221A713D" w:rsidR="00AF1A75" w:rsidRPr="00FD617E" w:rsidDel="00A425AB" w:rsidRDefault="00D21227" w:rsidP="00FD617E">
      <w:pPr>
        <w:spacing w:line="276" w:lineRule="auto"/>
        <w:jc w:val="left"/>
        <w:rPr>
          <w:del w:id="21" w:author="Dinh Diep" w:date="2017-01-05T12:58:00Z"/>
          <w:rFonts w:ascii="Arial" w:hAnsi="Arial" w:cs="Arial"/>
          <w:color w:val="000000" w:themeColor="text1"/>
          <w:sz w:val="22"/>
          <w:szCs w:val="22"/>
        </w:rPr>
      </w:pPr>
      <w:r w:rsidRPr="00FD617E">
        <w:rPr>
          <w:rFonts w:ascii="Arial" w:eastAsia="Arial" w:hAnsi="Arial" w:cs="Arial"/>
          <w:color w:val="000000" w:themeColor="text1"/>
          <w:sz w:val="22"/>
          <w:szCs w:val="22"/>
        </w:rPr>
        <w:t>We</w:t>
      </w:r>
      <w:r w:rsidR="00B92B21" w:rsidRPr="00FD617E">
        <w:rPr>
          <w:rFonts w:ascii="Arial" w:eastAsia="Arial" w:hAnsi="Arial" w:cs="Arial"/>
          <w:color w:val="000000" w:themeColor="text1"/>
          <w:sz w:val="22"/>
          <w:szCs w:val="22"/>
        </w:rPr>
        <w:t xml:space="preserve"> started with </w:t>
      </w:r>
      <w:r w:rsidR="006D22B7" w:rsidRPr="00FD617E">
        <w:rPr>
          <w:rFonts w:ascii="Arial" w:eastAsia="Arial" w:hAnsi="Arial" w:cs="Arial"/>
          <w:color w:val="000000" w:themeColor="text1"/>
          <w:sz w:val="22"/>
          <w:szCs w:val="22"/>
        </w:rPr>
        <w:t>5</w:t>
      </w:r>
      <w:r w:rsidR="00725B19" w:rsidRPr="00FD617E">
        <w:rPr>
          <w:rFonts w:ascii="Arial" w:eastAsia="Arial" w:hAnsi="Arial" w:cs="Arial"/>
          <w:color w:val="000000" w:themeColor="text1"/>
          <w:sz w:val="22"/>
          <w:szCs w:val="22"/>
        </w:rPr>
        <w:t>1</w:t>
      </w:r>
      <w:r w:rsidR="00AD1EA1"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sets of published WGBS data from human primary tissues</w:t>
      </w:r>
      <w:r w:rsidR="00BD69AE" w:rsidRPr="00FD617E">
        <w:rPr>
          <w:rFonts w:ascii="Arial" w:eastAsia="Arial" w:hAnsi="Arial" w:cs="Arial"/>
          <w:color w:val="000000" w:themeColor="text1"/>
          <w:sz w:val="22"/>
          <w:szCs w:val="22"/>
        </w:rPr>
        <w:fldChar w:fldCharType="begin">
          <w:fldData xml:space="preserve">PEVuZE5vdGU+PENpdGU+PEF1dGhvcj5TY2h1bHR6PC9BdXRob3I+PFllYXI+MjAxNTwvWWVhcj48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bHQtcGVyaW9kaWNhbD48cGFnZXM+MjEyLTY8L3BhZ2VzPjx2b2x1bWU+NTIzPC92b2x1bWU+PG51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VSBTIEE8L2Z1bGwtdGl0bGU+PC9wZXJpb2RpY2FsPjxwYWdlcz4xMDUyMi03PC9wYWdlcz48dm9s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PEVuZE5vdGU+PENpdGU+PEF1dGhvcj5TY2h1bHR6PC9BdXRob3I+PFllYXI+MjAxNTwvWWVhcj48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bHQtcGVyaW9kaWNhbD48cGFnZXM+MjEyLTY8L3BhZ2VzPjx2b2x1bWU+NTIzPC92b2x1bWU+PG51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VSBTIEE8L2Z1bGwtdGl0bGU+PC9wZXJpb2RpY2FsPjxwYWdlcz4xMDUyMi03PC9wYWdlcz48dm9s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BD69AE" w:rsidRPr="00FD617E">
        <w:rPr>
          <w:rFonts w:ascii="Arial" w:eastAsia="Arial" w:hAnsi="Arial" w:cs="Arial"/>
          <w:color w:val="000000" w:themeColor="text1"/>
          <w:sz w:val="22"/>
          <w:szCs w:val="22"/>
        </w:rPr>
      </w:r>
      <w:r w:rsidR="00BD69AE"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12,13</w:t>
      </w:r>
      <w:r w:rsidR="00BD69AE"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as well as the H1 human embryonic stem cells</w:t>
      </w:r>
      <w:r w:rsidR="00A73F27" w:rsidRPr="00FD617E">
        <w:rPr>
          <w:rFonts w:ascii="Arial" w:eastAsia="Arial" w:hAnsi="Arial" w:cs="Arial"/>
          <w:color w:val="000000" w:themeColor="text1"/>
          <w:sz w:val="22"/>
          <w:szCs w:val="22"/>
        </w:rPr>
        <w:t xml:space="preserve">, </w:t>
      </w:r>
      <w:r w:rsidR="00B92B21" w:rsidRPr="00FD617E">
        <w:rPr>
          <w:rFonts w:ascii="Arial" w:eastAsia="Arial" w:hAnsi="Arial" w:cs="Arial"/>
          <w:i/>
          <w:color w:val="000000" w:themeColor="text1"/>
          <w:sz w:val="22"/>
          <w:szCs w:val="22"/>
        </w:rPr>
        <w:t>in vitro</w:t>
      </w:r>
      <w:r w:rsidR="00B92B21" w:rsidRPr="00FD617E">
        <w:rPr>
          <w:rFonts w:ascii="Arial" w:eastAsia="Arial" w:hAnsi="Arial" w:cs="Arial"/>
          <w:color w:val="000000" w:themeColor="text1"/>
          <w:sz w:val="22"/>
          <w:szCs w:val="22"/>
        </w:rPr>
        <w:t xml:space="preserve"> derived progenitors</w:t>
      </w:r>
      <w:r w:rsidR="00F961A2" w:rsidRPr="00FD617E">
        <w:rPr>
          <w:rFonts w:ascii="Arial" w:eastAsia="Arial" w:hAnsi="Arial" w:cs="Arial"/>
          <w:color w:val="000000" w:themeColor="text1"/>
          <w:sz w:val="22"/>
          <w:szCs w:val="22"/>
        </w:rPr>
        <w:fldChar w:fldCharType="begin">
          <w:fldData xml:space="preserve">PEVuZE5vdGU+PENpdGU+PEF1dGhvcj5YaWU8L0F1dGhvcj48WWVhcj4yMDEzPC9ZZWFyPjxSZWNO
dW0+ODk2MTwvUmVjTnVtPjxEaXNwbGF5VGV4dD48c3R5bGUgZmFjZT0ic3VwZXJzY3JpcHQiPjE0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PEVuZE5vdGU+PENpdGU+PEF1dGhvcj5YaWU8L0F1dGhvcj48WWVhcj4yMDEzPC9ZZWFyPjxSZWNO
dW0+ODk2MTwvUmVjTnVtPjxEaXNwbGF5VGV4dD48c3R5bGUgZmFjZT0ic3VwZXJzY3JpcHQiPjE0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14</w:t>
      </w:r>
      <w:r w:rsidR="00F961A2" w:rsidRPr="00FD617E">
        <w:rPr>
          <w:rFonts w:ascii="Arial" w:eastAsia="Arial" w:hAnsi="Arial" w:cs="Arial"/>
          <w:color w:val="000000" w:themeColor="text1"/>
          <w:sz w:val="22"/>
          <w:szCs w:val="22"/>
        </w:rPr>
        <w:fldChar w:fldCharType="end"/>
      </w:r>
      <w:r w:rsidR="00A73F27" w:rsidRPr="00FD617E">
        <w:rPr>
          <w:rFonts w:ascii="Arial" w:eastAsia="Arial" w:hAnsi="Arial" w:cs="Arial"/>
          <w:color w:val="000000" w:themeColor="text1"/>
          <w:sz w:val="22"/>
          <w:szCs w:val="22"/>
        </w:rPr>
        <w:t xml:space="preserve"> and human cancer cell line</w:t>
      </w:r>
      <w:r w:rsidR="00BE69F4" w:rsidRPr="00FD617E">
        <w:rPr>
          <w:rFonts w:ascii="Arial" w:eastAsia="Arial" w:hAnsi="Arial" w:cs="Arial"/>
          <w:color w:val="000000" w:themeColor="text1"/>
          <w:sz w:val="22"/>
          <w:szCs w:val="22"/>
        </w:rPr>
        <w:fldChar w:fldCharType="begin">
          <w:fldData xml:space="preserve">PEVuZE5vdGU+PENpdGU+PEF1dGhvcj5CbGF0dGxlcjwvQXV0aG9yPjxZZWFyPjIwMTQ8L1llYXI+
PFJlY051bT44ODgzPC9SZWNOdW0+PERpc3BsYXlUZXh0PjxzdHlsZSBmYWNlPSJzdXBlcnNjcmlw
dCI+MTUsMTY8L3N0eWxlPjwvRGlzcGxheVRleHQ+PHJlY29yZD48cmVjLW51bWJlcj44ODgzPC9y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PEVuZE5vdGU+PENpdGU+PEF1dGhvcj5CbGF0dGxlcjwvQXV0aG9yPjxZZWFyPjIwMTQ8L1llYXI+
PFJlY051bT44ODgzPC9SZWNOdW0+PERpc3BsYXlUZXh0PjxzdHlsZSBmYWNlPSJzdXBlcnNjcmlw
dCI+MTUsMTY8L3N0eWxlPjwvRGlzcGxheVRleHQ+PHJlY29yZD48cmVjLW51bWJlcj44ODgzPC9y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BE69F4"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15,16</w:t>
      </w:r>
      <w:r w:rsidR="00BE69F4" w:rsidRPr="00FD617E">
        <w:rPr>
          <w:rFonts w:ascii="Arial" w:eastAsia="Arial" w:hAnsi="Arial" w:cs="Arial"/>
          <w:color w:val="000000" w:themeColor="text1"/>
          <w:sz w:val="22"/>
          <w:szCs w:val="22"/>
        </w:rPr>
        <w:fldChar w:fldCharType="end"/>
      </w:r>
      <w:r w:rsidR="0075170A"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We also included an in-house generated WGBS dataset from 10 adult tissues</w:t>
      </w:r>
      <w:r w:rsidR="008A4F47" w:rsidRPr="00FD617E">
        <w:rPr>
          <w:rFonts w:ascii="Arial" w:eastAsia="Arial" w:hAnsi="Arial" w:cs="Arial"/>
          <w:color w:val="000000" w:themeColor="text1"/>
          <w:sz w:val="22"/>
          <w:szCs w:val="22"/>
        </w:rPr>
        <w:t xml:space="preserve"> of one human donor</w:t>
      </w:r>
      <w:r w:rsidR="00B92B21" w:rsidRPr="00FD617E">
        <w:rPr>
          <w:rFonts w:ascii="Arial" w:eastAsia="Arial" w:hAnsi="Arial" w:cs="Arial"/>
          <w:color w:val="000000" w:themeColor="text1"/>
          <w:sz w:val="22"/>
          <w:szCs w:val="22"/>
        </w:rPr>
        <w:t>. Across th</w:t>
      </w:r>
      <w:r w:rsidR="00D12E14" w:rsidRPr="00FD617E">
        <w:rPr>
          <w:rFonts w:ascii="Arial" w:eastAsia="Arial" w:hAnsi="Arial" w:cs="Arial"/>
          <w:color w:val="000000" w:themeColor="text1"/>
          <w:sz w:val="22"/>
          <w:szCs w:val="22"/>
        </w:rPr>
        <w:t>ese</w:t>
      </w:r>
      <w:r w:rsidR="003C199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 xml:space="preserve">61 </w:t>
      </w:r>
      <w:r w:rsidR="008A4F47" w:rsidRPr="00FD617E">
        <w:rPr>
          <w:rFonts w:ascii="Arial" w:eastAsia="Arial" w:hAnsi="Arial" w:cs="Arial"/>
          <w:color w:val="000000" w:themeColor="text1"/>
          <w:sz w:val="22"/>
          <w:szCs w:val="22"/>
        </w:rPr>
        <w:t>samples</w:t>
      </w:r>
      <w:r w:rsidR="00F67EEC" w:rsidRPr="00FD617E">
        <w:rPr>
          <w:rFonts w:ascii="Arial" w:eastAsia="Arial" w:hAnsi="Arial" w:cs="Arial"/>
          <w:color w:val="000000" w:themeColor="text1"/>
          <w:sz w:val="22"/>
          <w:szCs w:val="22"/>
        </w:rPr>
        <w:t xml:space="preserve"> (&gt;2000x combined genome coverage)</w:t>
      </w:r>
      <w:r w:rsidR="00B92B21" w:rsidRPr="00FD617E">
        <w:rPr>
          <w:rFonts w:ascii="Arial" w:eastAsia="Arial" w:hAnsi="Arial" w:cs="Arial"/>
          <w:color w:val="000000" w:themeColor="text1"/>
          <w:sz w:val="22"/>
          <w:szCs w:val="22"/>
        </w:rPr>
        <w:t xml:space="preserve"> </w:t>
      </w:r>
      <w:r w:rsidR="003C1994" w:rsidRPr="00FD617E">
        <w:rPr>
          <w:rFonts w:ascii="Arial" w:eastAsia="Arial" w:hAnsi="Arial" w:cs="Arial"/>
          <w:color w:val="000000" w:themeColor="text1"/>
          <w:sz w:val="22"/>
          <w:szCs w:val="22"/>
        </w:rPr>
        <w:t xml:space="preserve">we </w:t>
      </w:r>
      <w:r w:rsidR="00B92B21" w:rsidRPr="00FD617E">
        <w:rPr>
          <w:rFonts w:ascii="Arial" w:eastAsia="Arial" w:hAnsi="Arial" w:cs="Arial"/>
          <w:color w:val="000000" w:themeColor="text1"/>
          <w:sz w:val="22"/>
          <w:szCs w:val="22"/>
        </w:rPr>
        <w:t xml:space="preserve">identified </w:t>
      </w:r>
      <w:r w:rsidR="009E7078" w:rsidRPr="00FD617E">
        <w:rPr>
          <w:rFonts w:ascii="Arial" w:eastAsia="Arial" w:hAnsi="Arial" w:cs="Arial"/>
          <w:color w:val="000000" w:themeColor="text1"/>
          <w:sz w:val="22"/>
          <w:szCs w:val="22"/>
        </w:rPr>
        <w:t xml:space="preserve">a total of </w:t>
      </w:r>
      <w:r w:rsidR="00DD3E5A" w:rsidRPr="00FD617E">
        <w:rPr>
          <w:rFonts w:ascii="Arial" w:eastAsia="Arial" w:hAnsi="Arial" w:cs="Arial"/>
          <w:color w:val="000000" w:themeColor="text1"/>
          <w:sz w:val="22"/>
          <w:szCs w:val="22"/>
        </w:rPr>
        <w:t xml:space="preserve">~ 55 billion methylation haplotype informative reads </w:t>
      </w:r>
      <w:r w:rsidR="00F67EEC" w:rsidRPr="00FD617E">
        <w:rPr>
          <w:rFonts w:ascii="Arial" w:eastAsia="Arial" w:hAnsi="Arial" w:cs="Arial"/>
          <w:color w:val="000000" w:themeColor="text1"/>
          <w:sz w:val="22"/>
          <w:szCs w:val="22"/>
        </w:rPr>
        <w:t>that cover</w:t>
      </w:r>
      <w:r w:rsidR="00DD3E5A" w:rsidRPr="00FD617E">
        <w:rPr>
          <w:rFonts w:ascii="Arial" w:eastAsia="Arial" w:hAnsi="Arial" w:cs="Arial"/>
          <w:color w:val="000000" w:themeColor="text1"/>
          <w:sz w:val="22"/>
          <w:szCs w:val="22"/>
        </w:rPr>
        <w:t xml:space="preserve"> </w:t>
      </w:r>
      <w:r w:rsidR="00E61EBE" w:rsidRPr="00FD617E">
        <w:rPr>
          <w:rFonts w:ascii="Arial" w:eastAsia="Arial" w:hAnsi="Arial" w:cs="Arial"/>
          <w:color w:val="000000" w:themeColor="text1"/>
          <w:sz w:val="22"/>
          <w:szCs w:val="22"/>
        </w:rPr>
        <w:t>58</w:t>
      </w:r>
      <w:r w:rsidR="00DD3E5A" w:rsidRPr="00FD617E">
        <w:rPr>
          <w:rFonts w:ascii="Arial" w:eastAsia="Arial" w:hAnsi="Arial" w:cs="Arial"/>
          <w:color w:val="000000" w:themeColor="text1"/>
          <w:sz w:val="22"/>
          <w:szCs w:val="22"/>
        </w:rPr>
        <w:t>.2% of autosomal CpGs.</w:t>
      </w:r>
      <w:r w:rsidR="001704B4" w:rsidRPr="00FD617E">
        <w:rPr>
          <w:rFonts w:ascii="Arial" w:eastAsia="Arial" w:hAnsi="Arial" w:cs="Arial"/>
          <w:color w:val="000000" w:themeColor="text1"/>
          <w:sz w:val="22"/>
          <w:szCs w:val="22"/>
        </w:rPr>
        <w:t xml:space="preserve"> </w:t>
      </w:r>
      <w:r w:rsidR="0036277B" w:rsidRPr="00FD617E">
        <w:rPr>
          <w:rFonts w:ascii="Arial" w:eastAsia="Arial" w:hAnsi="Arial" w:cs="Arial"/>
          <w:color w:val="000000" w:themeColor="text1"/>
          <w:sz w:val="22"/>
          <w:szCs w:val="22"/>
        </w:rPr>
        <w:t xml:space="preserve">The uncovered CpG sites were either in regions with low mappability, or CpG sparse regions </w:t>
      </w:r>
      <w:r w:rsidR="00EF148D" w:rsidRPr="00FD617E">
        <w:rPr>
          <w:rFonts w:ascii="Arial" w:eastAsia="Arial" w:hAnsi="Arial" w:cs="Arial"/>
          <w:color w:val="000000" w:themeColor="text1"/>
          <w:sz w:val="22"/>
          <w:szCs w:val="22"/>
        </w:rPr>
        <w:t>where there are too few CpG sites within Illumina read pairs for deriving informative haplotypes.</w:t>
      </w:r>
      <w:r w:rsidR="003627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We partitioned the human genome into blocks of tightly coupled CpG methylation sites, which we called methylation haplotype blocks (MHBs, </w:t>
      </w:r>
      <w:r w:rsidRPr="00FD617E">
        <w:rPr>
          <w:rFonts w:ascii="Arial" w:eastAsia="Arial" w:hAnsi="Arial" w:cs="Arial"/>
          <w:b/>
          <w:color w:val="000000" w:themeColor="text1"/>
          <w:sz w:val="22"/>
          <w:szCs w:val="22"/>
        </w:rPr>
        <w:t>Figure 1b</w:t>
      </w:r>
      <w:r w:rsidRPr="00FD617E">
        <w:rPr>
          <w:rFonts w:ascii="Arial" w:eastAsia="Arial" w:hAnsi="Arial" w:cs="Arial"/>
          <w:color w:val="000000" w:themeColor="text1"/>
          <w:sz w:val="22"/>
          <w:szCs w:val="22"/>
        </w:rPr>
        <w:t>), using a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 cutoff of 0.5.  Similar to the partitioning of genetic haplotype blocks, slightly different cutoff values, such as 0.3 or 0.7, resulted in only minor quantitative differences in the block size and number without affecting the global pattern (data not shown). </w:t>
      </w:r>
      <w:r w:rsidR="00F67EEC" w:rsidRPr="00FD617E">
        <w:rPr>
          <w:rFonts w:ascii="Arial" w:eastAsia="Arial" w:hAnsi="Arial" w:cs="Arial"/>
          <w:color w:val="000000" w:themeColor="text1"/>
          <w:sz w:val="22"/>
          <w:szCs w:val="22"/>
        </w:rPr>
        <w:t xml:space="preserve">We identified </w:t>
      </w:r>
      <w:r w:rsidR="00B92B21" w:rsidRPr="00FD617E">
        <w:rPr>
          <w:rFonts w:ascii="Arial" w:eastAsia="Arial" w:hAnsi="Arial" w:cs="Arial"/>
          <w:color w:val="000000" w:themeColor="text1"/>
          <w:sz w:val="22"/>
          <w:szCs w:val="22"/>
        </w:rPr>
        <w:t>147,888 MHBs at the average size of 95bp</w:t>
      </w:r>
      <w:r w:rsidR="00DD3E5A" w:rsidRPr="00FD617E">
        <w:rPr>
          <w:rFonts w:ascii="Arial" w:eastAsia="Arial" w:hAnsi="Arial" w:cs="Arial"/>
          <w:color w:val="000000" w:themeColor="text1"/>
          <w:sz w:val="22"/>
          <w:szCs w:val="22"/>
        </w:rPr>
        <w:t xml:space="preserve"> and minimum </w:t>
      </w:r>
      <w:r w:rsidR="00F67EEC" w:rsidRPr="00FD617E">
        <w:rPr>
          <w:rFonts w:ascii="Arial" w:eastAsia="Arial" w:hAnsi="Arial" w:cs="Arial"/>
          <w:color w:val="000000" w:themeColor="text1"/>
          <w:sz w:val="22"/>
          <w:szCs w:val="22"/>
        </w:rPr>
        <w:t>3</w:t>
      </w:r>
      <w:r w:rsidR="00DD3E5A" w:rsidRPr="00FD617E">
        <w:rPr>
          <w:rFonts w:ascii="Arial" w:eastAsia="Arial" w:hAnsi="Arial" w:cs="Arial"/>
          <w:color w:val="000000" w:themeColor="text1"/>
          <w:sz w:val="22"/>
          <w:szCs w:val="22"/>
        </w:rPr>
        <w:t xml:space="preserve"> CpGs </w:t>
      </w:r>
      <w:r w:rsidR="00F67EEC" w:rsidRPr="00FD617E">
        <w:rPr>
          <w:rFonts w:ascii="Arial" w:eastAsia="Arial" w:hAnsi="Arial" w:cs="Arial"/>
          <w:color w:val="000000" w:themeColor="text1"/>
          <w:sz w:val="22"/>
          <w:szCs w:val="22"/>
        </w:rPr>
        <w:t>per</w:t>
      </w:r>
      <w:r w:rsidR="00DD3E5A" w:rsidRPr="00FD617E">
        <w:rPr>
          <w:rFonts w:ascii="Arial" w:eastAsia="Arial" w:hAnsi="Arial" w:cs="Arial"/>
          <w:color w:val="000000" w:themeColor="text1"/>
          <w:sz w:val="22"/>
          <w:szCs w:val="22"/>
        </w:rPr>
        <w:t xml:space="preserve"> block</w:t>
      </w:r>
      <w:r w:rsidR="00B92B21" w:rsidRPr="00FD617E">
        <w:rPr>
          <w:rFonts w:ascii="Arial" w:eastAsia="Arial" w:hAnsi="Arial" w:cs="Arial"/>
          <w:color w:val="000000" w:themeColor="text1"/>
          <w:sz w:val="22"/>
          <w:szCs w:val="22"/>
        </w:rPr>
        <w:t>, which represents ~0.5% of the human genome</w:t>
      </w:r>
      <w:r w:rsidR="00EC3380"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that tends to be tightly co-regulated on the epigenetic status at the level of single DNA molecules </w:t>
      </w:r>
      <w:r w:rsidR="00B92B21" w:rsidRPr="00FD617E">
        <w:rPr>
          <w:rFonts w:ascii="Arial" w:eastAsia="Arial" w:hAnsi="Arial" w:cs="Arial"/>
          <w:color w:val="000000" w:themeColor="text1"/>
          <w:sz w:val="22"/>
          <w:szCs w:val="22"/>
        </w:rPr>
        <w:t>(</w:t>
      </w:r>
      <w:r w:rsidR="00F4014C" w:rsidRPr="00FD617E">
        <w:rPr>
          <w:rFonts w:ascii="Arial" w:eastAsia="Arial" w:hAnsi="Arial" w:cs="Arial"/>
          <w:b/>
          <w:color w:val="000000" w:themeColor="text1"/>
          <w:sz w:val="22"/>
          <w:szCs w:val="22"/>
        </w:rPr>
        <w:t xml:space="preserve">Supplementary Table </w:t>
      </w:r>
      <w:r w:rsidR="00B92B21" w:rsidRPr="00FD617E">
        <w:rPr>
          <w:rFonts w:ascii="Arial" w:eastAsia="Arial" w:hAnsi="Arial" w:cs="Arial"/>
          <w:b/>
          <w:color w:val="000000" w:themeColor="text1"/>
          <w:sz w:val="22"/>
          <w:szCs w:val="22"/>
        </w:rPr>
        <w:t>1</w:t>
      </w:r>
      <w:r w:rsidR="00A51C04" w:rsidRPr="00FD617E">
        <w:rPr>
          <w:rFonts w:ascii="Arial" w:eastAsia="Arial" w:hAnsi="Arial" w:cs="Arial"/>
          <w:b/>
          <w:color w:val="000000" w:themeColor="text1"/>
          <w:sz w:val="22"/>
          <w:szCs w:val="22"/>
        </w:rPr>
        <w:t>, Suppleme</w:t>
      </w:r>
      <w:r w:rsidR="00E45CFB" w:rsidRPr="00FD617E">
        <w:rPr>
          <w:rFonts w:ascii="Arial" w:eastAsia="Arial" w:hAnsi="Arial" w:cs="Arial"/>
          <w:b/>
          <w:color w:val="000000" w:themeColor="text1"/>
          <w:sz w:val="22"/>
          <w:szCs w:val="22"/>
        </w:rPr>
        <w:t>ntary Fig</w:t>
      </w:r>
      <w:r w:rsidRPr="00FD617E">
        <w:rPr>
          <w:rFonts w:ascii="Arial" w:eastAsia="Arial" w:hAnsi="Arial" w:cs="Arial"/>
          <w:b/>
          <w:color w:val="000000" w:themeColor="text1"/>
          <w:sz w:val="22"/>
          <w:szCs w:val="22"/>
        </w:rPr>
        <w:t>ure</w:t>
      </w:r>
      <w:r w:rsidR="00E45CFB" w:rsidRPr="00FD617E">
        <w:rPr>
          <w:rFonts w:ascii="Arial" w:eastAsia="Arial" w:hAnsi="Arial" w:cs="Arial"/>
          <w:b/>
          <w:color w:val="000000" w:themeColor="text1"/>
          <w:sz w:val="22"/>
          <w:szCs w:val="22"/>
        </w:rPr>
        <w:t xml:space="preserve"> </w:t>
      </w:r>
      <w:r w:rsidR="00A51C04" w:rsidRPr="00FD617E">
        <w:rPr>
          <w:rFonts w:ascii="Arial" w:eastAsia="Arial" w:hAnsi="Arial" w:cs="Arial"/>
          <w:b/>
          <w:color w:val="000000" w:themeColor="text1"/>
          <w:sz w:val="22"/>
          <w:szCs w:val="22"/>
        </w:rPr>
        <w:t>1</w:t>
      </w:r>
      <w:proofErr w:type="gramStart"/>
      <w:r w:rsidR="004A63EC" w:rsidRPr="00FD617E">
        <w:rPr>
          <w:rFonts w:ascii="Arial" w:eastAsia="Arial" w:hAnsi="Arial" w:cs="Arial"/>
          <w:b/>
          <w:color w:val="000000" w:themeColor="text1"/>
          <w:sz w:val="22"/>
          <w:szCs w:val="22"/>
        </w:rPr>
        <w:t>a</w:t>
      </w:r>
      <w:r w:rsidR="00681097">
        <w:rPr>
          <w:rFonts w:ascii="Arial" w:eastAsia="Arial" w:hAnsi="Arial" w:cs="Arial"/>
          <w:b/>
          <w:color w:val="000000" w:themeColor="text1"/>
          <w:sz w:val="22"/>
          <w:szCs w:val="22"/>
        </w:rPr>
        <w:t>,</w:t>
      </w:r>
      <w:r w:rsidR="004A63EC" w:rsidRPr="00FD617E">
        <w:rPr>
          <w:rFonts w:ascii="Arial" w:eastAsia="Arial" w:hAnsi="Arial" w:cs="Arial"/>
          <w:b/>
          <w:color w:val="000000" w:themeColor="text1"/>
          <w:sz w:val="22"/>
          <w:szCs w:val="22"/>
        </w:rPr>
        <w:t>b</w:t>
      </w:r>
      <w:proofErr w:type="gramEnd"/>
      <w:r w:rsidR="00B92B21" w:rsidRPr="00FD617E">
        <w:rPr>
          <w:rFonts w:ascii="Arial" w:eastAsia="Arial" w:hAnsi="Arial" w:cs="Arial"/>
          <w:b/>
          <w:color w:val="000000" w:themeColor="text1"/>
          <w:sz w:val="22"/>
          <w:szCs w:val="22"/>
        </w:rPr>
        <w:t>).</w:t>
      </w:r>
      <w:r w:rsidR="009E7078"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The majority of CpG sites within the same MHBs are near perfectly coupled (r</w:t>
      </w:r>
      <w:r w:rsidR="00B92B21" w:rsidRPr="00FD617E">
        <w:rPr>
          <w:rFonts w:ascii="Arial" w:eastAsia="Arial" w:hAnsi="Arial" w:cs="Arial"/>
          <w:color w:val="000000" w:themeColor="text1"/>
          <w:sz w:val="22"/>
          <w:szCs w:val="22"/>
          <w:vertAlign w:val="superscript"/>
        </w:rPr>
        <w:t xml:space="preserve">2 </w:t>
      </w:r>
      <w:r w:rsidR="00B92B21" w:rsidRPr="00FD617E">
        <w:rPr>
          <w:rFonts w:ascii="Arial" w:eastAsia="Arial" w:hAnsi="Arial" w:cs="Arial"/>
          <w:color w:val="000000" w:themeColor="text1"/>
          <w:sz w:val="22"/>
          <w:szCs w:val="22"/>
        </w:rPr>
        <w:t>~1.0) regardless of the sampl</w:t>
      </w:r>
      <w:r w:rsidR="008A4F47" w:rsidRPr="00FD617E">
        <w:rPr>
          <w:rFonts w:ascii="Arial" w:eastAsia="Arial" w:hAnsi="Arial" w:cs="Arial"/>
          <w:color w:val="000000" w:themeColor="text1"/>
          <w:sz w:val="22"/>
          <w:szCs w:val="22"/>
        </w:rPr>
        <w:t>e type</w:t>
      </w:r>
      <w:r w:rsidR="00B92B21" w:rsidRPr="00FD617E">
        <w:rPr>
          <w:rFonts w:ascii="Arial" w:eastAsia="Arial" w:hAnsi="Arial" w:cs="Arial"/>
          <w:color w:val="000000" w:themeColor="text1"/>
          <w:sz w:val="22"/>
          <w:szCs w:val="22"/>
        </w:rPr>
        <w:t xml:space="preserve">. We found that </w:t>
      </w:r>
      <w:del w:id="22" w:author="Dinh Diep" w:date="2017-01-04T14:05:00Z">
        <w:r w:rsidR="00B92B21" w:rsidRPr="00FD617E" w:rsidDel="00E2460A">
          <w:rPr>
            <w:rFonts w:ascii="Arial" w:eastAsia="Arial" w:hAnsi="Arial" w:cs="Arial"/>
            <w:color w:val="000000" w:themeColor="text1"/>
            <w:sz w:val="22"/>
            <w:szCs w:val="22"/>
          </w:rPr>
          <w:delText xml:space="preserve">methylation LD extends further along the DNA in stem cells and progenitors, compared with normal adult tissue, both in </w:delText>
        </w:r>
      </w:del>
      <w:r w:rsidR="00B92B21" w:rsidRPr="00FD617E">
        <w:rPr>
          <w:rFonts w:ascii="Arial" w:eastAsia="Arial" w:hAnsi="Arial" w:cs="Arial"/>
          <w:color w:val="000000" w:themeColor="text1"/>
          <w:sz w:val="22"/>
          <w:szCs w:val="22"/>
        </w:rPr>
        <w:t>the fraction of tightly coupled CpG pairs (</w:t>
      </w:r>
      <w:ins w:id="23" w:author="Dinh Diep" w:date="2017-01-04T14:07:00Z">
        <w:r w:rsidR="006E61AE">
          <w:rPr>
            <w:rFonts w:ascii="Arial" w:eastAsia="Arial" w:hAnsi="Arial" w:cs="Arial"/>
            <w:color w:val="000000" w:themeColor="text1"/>
            <w:sz w:val="22"/>
            <w:szCs w:val="22"/>
          </w:rPr>
          <w:t>r</w:t>
        </w:r>
        <w:r w:rsidR="006E61AE" w:rsidRPr="006E61AE">
          <w:rPr>
            <w:rFonts w:ascii="Arial" w:eastAsia="Arial" w:hAnsi="Arial" w:cs="Arial"/>
            <w:color w:val="000000" w:themeColor="text1"/>
            <w:sz w:val="22"/>
            <w:szCs w:val="22"/>
            <w:vertAlign w:val="superscript"/>
            <w:rPrChange w:id="24" w:author="Dinh Diep" w:date="2017-01-04T14:07:00Z">
              <w:rPr>
                <w:rFonts w:ascii="Arial" w:eastAsia="Arial" w:hAnsi="Arial" w:cs="Arial"/>
                <w:color w:val="000000" w:themeColor="text1"/>
                <w:sz w:val="22"/>
                <w:szCs w:val="22"/>
              </w:rPr>
            </w:rPrChange>
          </w:rPr>
          <w:t>2</w:t>
        </w:r>
        <w:r w:rsidR="006E61AE">
          <w:rPr>
            <w:rFonts w:ascii="Arial" w:eastAsia="Arial" w:hAnsi="Arial" w:cs="Arial"/>
            <w:color w:val="000000" w:themeColor="text1"/>
            <w:sz w:val="22"/>
            <w:szCs w:val="22"/>
          </w:rPr>
          <w:t xml:space="preserve"> &gt; 0.9</w:t>
        </w:r>
      </w:ins>
      <w:ins w:id="25" w:author="Dinh Diep" w:date="2017-01-04T14:09:00Z">
        <w:r w:rsidR="006E61AE">
          <w:rPr>
            <w:rFonts w:ascii="Arial" w:eastAsia="Arial" w:hAnsi="Arial" w:cs="Arial"/>
            <w:color w:val="000000" w:themeColor="text1"/>
            <w:sz w:val="22"/>
            <w:szCs w:val="22"/>
          </w:rPr>
          <w:t xml:space="preserve">, </w:t>
        </w:r>
        <w:r w:rsidR="006E61AE" w:rsidRPr="006E61AE">
          <w:rPr>
            <w:rFonts w:ascii="Arial" w:eastAsia="Arial" w:hAnsi="Arial" w:cs="Arial"/>
            <w:b/>
            <w:color w:val="000000" w:themeColor="text1"/>
            <w:sz w:val="22"/>
            <w:szCs w:val="22"/>
            <w:rPrChange w:id="26" w:author="Dinh Diep" w:date="2017-01-04T14:09:00Z">
              <w:rPr>
                <w:rFonts w:ascii="Arial" w:eastAsia="Arial" w:hAnsi="Arial" w:cs="Arial"/>
                <w:color w:val="000000" w:themeColor="text1"/>
                <w:sz w:val="22"/>
                <w:szCs w:val="22"/>
              </w:rPr>
            </w:rPrChange>
          </w:rPr>
          <w:t>Figure 1c</w:t>
        </w:r>
      </w:ins>
      <w:del w:id="27" w:author="Dinh Diep" w:date="2017-01-04T14:07:00Z">
        <w:r w:rsidR="00B92B21" w:rsidRPr="00FD617E" w:rsidDel="006E61AE">
          <w:rPr>
            <w:rFonts w:ascii="Arial" w:eastAsia="Arial" w:hAnsi="Arial" w:cs="Arial"/>
            <w:color w:val="000000" w:themeColor="text1"/>
            <w:sz w:val="22"/>
            <w:szCs w:val="22"/>
          </w:rPr>
          <w:delText>94.8% versus 91.2%</w:delText>
        </w:r>
        <w:r w:rsidR="00917942" w:rsidRPr="00FD617E" w:rsidDel="006E61AE">
          <w:rPr>
            <w:rFonts w:ascii="Arial" w:eastAsia="Arial" w:hAnsi="Arial" w:cs="Arial"/>
            <w:color w:val="000000" w:themeColor="text1"/>
            <w:sz w:val="22"/>
            <w:szCs w:val="22"/>
          </w:rPr>
          <w:delText>, P-value&lt;2.6x10</w:delText>
        </w:r>
        <w:r w:rsidR="00917942" w:rsidRPr="00FD617E" w:rsidDel="006E61AE">
          <w:rPr>
            <w:rFonts w:ascii="Arial" w:eastAsia="Arial" w:hAnsi="Arial" w:cs="Arial"/>
            <w:color w:val="000000" w:themeColor="text1"/>
            <w:sz w:val="22"/>
            <w:szCs w:val="22"/>
            <w:vertAlign w:val="superscript"/>
          </w:rPr>
          <w:delText>-16</w:delText>
        </w:r>
      </w:del>
      <w:r w:rsidR="00B92B21" w:rsidRPr="00FD617E">
        <w:rPr>
          <w:rFonts w:ascii="Arial" w:eastAsia="Arial" w:hAnsi="Arial" w:cs="Arial"/>
          <w:color w:val="000000" w:themeColor="text1"/>
          <w:sz w:val="22"/>
          <w:szCs w:val="22"/>
        </w:rPr>
        <w:t>)</w:t>
      </w:r>
      <w:ins w:id="28" w:author="Dinh Diep" w:date="2017-01-04T14:05:00Z">
        <w:r w:rsidR="006E61AE">
          <w:rPr>
            <w:rFonts w:ascii="Arial" w:eastAsia="Arial" w:hAnsi="Arial" w:cs="Arial"/>
            <w:color w:val="000000" w:themeColor="text1"/>
            <w:sz w:val="22"/>
            <w:szCs w:val="22"/>
          </w:rPr>
          <w:t xml:space="preserve"> </w:t>
        </w:r>
      </w:ins>
      <w:del w:id="29" w:author="Dinh Diep" w:date="2017-01-04T14:05:00Z">
        <w:r w:rsidR="00B92B21" w:rsidRPr="00FD617E" w:rsidDel="006E61AE">
          <w:rPr>
            <w:rFonts w:ascii="Arial" w:eastAsia="Arial" w:hAnsi="Arial" w:cs="Arial"/>
            <w:color w:val="000000" w:themeColor="text1"/>
            <w:sz w:val="22"/>
            <w:szCs w:val="22"/>
          </w:rPr>
          <w:delText xml:space="preserve">, and the over-representation of partially coupled CpG pairs that are over 100 bp apart </w:delText>
        </w:r>
        <w:r w:rsidR="001D2F54" w:rsidRPr="00FD617E" w:rsidDel="006E61AE">
          <w:rPr>
            <w:rFonts w:ascii="Arial" w:eastAsia="Arial" w:hAnsi="Arial" w:cs="Arial"/>
            <w:color w:val="000000" w:themeColor="text1"/>
            <w:sz w:val="22"/>
            <w:szCs w:val="22"/>
          </w:rPr>
          <w:delText xml:space="preserve">while the linkage </w:delText>
        </w:r>
      </w:del>
      <w:r w:rsidR="001D2F54" w:rsidRPr="00FD617E">
        <w:rPr>
          <w:rFonts w:ascii="Arial" w:eastAsia="Arial" w:hAnsi="Arial" w:cs="Arial"/>
          <w:color w:val="000000" w:themeColor="text1"/>
          <w:sz w:val="22"/>
          <w:szCs w:val="22"/>
        </w:rPr>
        <w:t xml:space="preserve">was </w:t>
      </w:r>
      <w:r w:rsidR="0028188E" w:rsidRPr="00FD617E">
        <w:rPr>
          <w:rFonts w:ascii="Arial" w:eastAsia="Arial" w:hAnsi="Arial" w:cs="Arial"/>
          <w:color w:val="000000" w:themeColor="text1"/>
          <w:sz w:val="22"/>
          <w:szCs w:val="22"/>
        </w:rPr>
        <w:t xml:space="preserve">slightly </w:t>
      </w:r>
      <w:r w:rsidR="001D2F54" w:rsidRPr="00FD617E">
        <w:rPr>
          <w:rFonts w:ascii="Arial" w:eastAsia="Arial" w:hAnsi="Arial" w:cs="Arial"/>
          <w:color w:val="000000" w:themeColor="text1"/>
          <w:sz w:val="22"/>
          <w:szCs w:val="22"/>
        </w:rPr>
        <w:t xml:space="preserve">decayed </w:t>
      </w:r>
      <w:ins w:id="30" w:author="Dinh Diep" w:date="2017-01-04T14:06:00Z">
        <w:r w:rsidR="006E61AE">
          <w:rPr>
            <w:rFonts w:ascii="Arial" w:eastAsia="Arial" w:hAnsi="Arial" w:cs="Arial"/>
            <w:color w:val="000000" w:themeColor="text1"/>
            <w:sz w:val="22"/>
            <w:szCs w:val="22"/>
          </w:rPr>
          <w:t>from stem and progenitor cells</w:t>
        </w:r>
      </w:ins>
      <w:ins w:id="31" w:author="Dinh Diep" w:date="2017-01-04T14:07:00Z">
        <w:r w:rsidR="006E61AE">
          <w:rPr>
            <w:rFonts w:ascii="Arial" w:eastAsia="Arial" w:hAnsi="Arial" w:cs="Arial"/>
            <w:color w:val="000000" w:themeColor="text1"/>
            <w:sz w:val="22"/>
            <w:szCs w:val="22"/>
          </w:rPr>
          <w:t xml:space="preserve"> (94.8%, mostly cultured cells)</w:t>
        </w:r>
      </w:ins>
      <w:ins w:id="32" w:author="Dinh Diep" w:date="2017-01-04T14:06:00Z">
        <w:r w:rsidR="006E61AE">
          <w:rPr>
            <w:rFonts w:ascii="Arial" w:eastAsia="Arial" w:hAnsi="Arial" w:cs="Arial"/>
            <w:color w:val="000000" w:themeColor="text1"/>
            <w:sz w:val="22"/>
            <w:szCs w:val="22"/>
          </w:rPr>
          <w:t xml:space="preserve"> to somatic cells</w:t>
        </w:r>
      </w:ins>
      <w:ins w:id="33" w:author="Dinh Diep" w:date="2017-01-04T14:07:00Z">
        <w:r w:rsidR="006E61AE">
          <w:rPr>
            <w:rFonts w:ascii="Arial" w:eastAsia="Arial" w:hAnsi="Arial" w:cs="Arial"/>
            <w:color w:val="000000" w:themeColor="text1"/>
            <w:sz w:val="22"/>
            <w:szCs w:val="22"/>
          </w:rPr>
          <w:t xml:space="preserve"> (91.2%, mixture of primary adult ti</w:t>
        </w:r>
      </w:ins>
      <w:ins w:id="34" w:author="Dinh Diep" w:date="2017-01-04T14:08:00Z">
        <w:r w:rsidR="006E61AE">
          <w:rPr>
            <w:rFonts w:ascii="Arial" w:eastAsia="Arial" w:hAnsi="Arial" w:cs="Arial"/>
            <w:color w:val="000000" w:themeColor="text1"/>
            <w:sz w:val="22"/>
            <w:szCs w:val="22"/>
          </w:rPr>
          <w:t>ssues)</w:t>
        </w:r>
      </w:ins>
      <w:ins w:id="35" w:author="Dinh Diep" w:date="2017-01-04T14:06:00Z">
        <w:r w:rsidR="006E61AE">
          <w:rPr>
            <w:rFonts w:ascii="Arial" w:eastAsia="Arial" w:hAnsi="Arial" w:cs="Arial"/>
            <w:color w:val="000000" w:themeColor="text1"/>
            <w:sz w:val="22"/>
            <w:szCs w:val="22"/>
          </w:rPr>
          <w:t xml:space="preserve"> to cancer cells </w:t>
        </w:r>
      </w:ins>
      <w:del w:id="36" w:author="Dinh Diep" w:date="2017-01-04T14:06:00Z">
        <w:r w:rsidR="001D2F54" w:rsidRPr="00FD617E" w:rsidDel="006E61AE">
          <w:rPr>
            <w:rFonts w:ascii="Arial" w:eastAsia="Arial" w:hAnsi="Arial" w:cs="Arial"/>
            <w:color w:val="000000" w:themeColor="text1"/>
            <w:sz w:val="22"/>
            <w:szCs w:val="22"/>
          </w:rPr>
          <w:delText>in primary cancer dataset</w:delText>
        </w:r>
      </w:del>
      <w:r w:rsidR="001D2F54" w:rsidRPr="00FD617E">
        <w:rPr>
          <w:rFonts w:ascii="Arial" w:eastAsia="Arial" w:hAnsi="Arial" w:cs="Arial"/>
          <w:color w:val="000000" w:themeColor="text1"/>
          <w:sz w:val="22"/>
          <w:szCs w:val="22"/>
        </w:rPr>
        <w:t xml:space="preserve"> (</w:t>
      </w:r>
      <w:r w:rsidR="0028188E" w:rsidRPr="00FD617E">
        <w:rPr>
          <w:rFonts w:ascii="Arial" w:eastAsia="Arial" w:hAnsi="Arial" w:cs="Arial"/>
          <w:color w:val="000000" w:themeColor="text1"/>
          <w:sz w:val="22"/>
          <w:szCs w:val="22"/>
        </w:rPr>
        <w:t xml:space="preserve">87.8%, </w:t>
      </w:r>
      <w:r w:rsidR="001D2F54" w:rsidRPr="00FD617E">
        <w:rPr>
          <w:rFonts w:ascii="Arial" w:eastAsia="Arial" w:hAnsi="Arial" w:cs="Arial"/>
          <w:color w:val="000000" w:themeColor="text1"/>
          <w:sz w:val="22"/>
          <w:szCs w:val="22"/>
        </w:rPr>
        <w:t>mixture of CRC</w:t>
      </w:r>
      <w:ins w:id="37" w:author="Dinh Diep" w:date="2017-01-04T14:08:00Z">
        <w:r w:rsidR="006E61AE">
          <w:rPr>
            <w:rFonts w:ascii="Arial" w:eastAsia="Arial" w:hAnsi="Arial" w:cs="Arial"/>
            <w:color w:val="000000" w:themeColor="text1"/>
            <w:sz w:val="22"/>
            <w:szCs w:val="22"/>
          </w:rPr>
          <w:t xml:space="preserve"> tissues</w:t>
        </w:r>
      </w:ins>
      <w:r w:rsidR="001D2F54" w:rsidRPr="00FD617E">
        <w:rPr>
          <w:rFonts w:ascii="Arial" w:eastAsia="Arial" w:hAnsi="Arial" w:cs="Arial"/>
          <w:color w:val="000000" w:themeColor="text1"/>
          <w:sz w:val="22"/>
          <w:szCs w:val="22"/>
        </w:rPr>
        <w:t xml:space="preserve"> and LC</w:t>
      </w:r>
      <w:ins w:id="38" w:author="Dinh Diep" w:date="2017-01-04T14:08:00Z">
        <w:r w:rsidR="006E61AE">
          <w:rPr>
            <w:rFonts w:ascii="Arial" w:eastAsia="Arial" w:hAnsi="Arial" w:cs="Arial"/>
            <w:color w:val="000000" w:themeColor="text1"/>
            <w:sz w:val="22"/>
            <w:szCs w:val="22"/>
          </w:rPr>
          <w:t xml:space="preserve"> cell lines</w:t>
        </w:r>
      </w:ins>
      <w:r w:rsidR="001D2F54" w:rsidRPr="00FD617E">
        <w:rPr>
          <w:rFonts w:ascii="Arial" w:eastAsia="Arial" w:hAnsi="Arial" w:cs="Arial"/>
          <w:color w:val="000000" w:themeColor="text1"/>
          <w:sz w:val="22"/>
          <w:szCs w:val="22"/>
        </w:rPr>
        <w:t>)</w:t>
      </w:r>
      <w:ins w:id="39" w:author="Dinh Diep" w:date="2017-01-04T14:08:00Z">
        <w:r w:rsidR="006E61AE">
          <w:rPr>
            <w:rFonts w:ascii="Arial" w:eastAsia="Arial" w:hAnsi="Arial" w:cs="Arial"/>
            <w:color w:val="000000" w:themeColor="text1"/>
            <w:sz w:val="22"/>
            <w:szCs w:val="22"/>
          </w:rPr>
          <w:t xml:space="preserve">. The loss of </w:t>
        </w:r>
      </w:ins>
      <w:ins w:id="40" w:author="Dinh Diep" w:date="2017-01-04T14:10:00Z">
        <w:r w:rsidR="006E61AE">
          <w:rPr>
            <w:rFonts w:ascii="Arial" w:eastAsia="Arial" w:hAnsi="Arial" w:cs="Arial"/>
            <w:color w:val="000000" w:themeColor="text1"/>
            <w:sz w:val="22"/>
            <w:szCs w:val="22"/>
          </w:rPr>
          <w:t>LD</w:t>
        </w:r>
      </w:ins>
      <w:ins w:id="41" w:author="Dinh Diep" w:date="2017-01-04T14:08:00Z">
        <w:r w:rsidR="006E61AE">
          <w:rPr>
            <w:rFonts w:ascii="Arial" w:eastAsia="Arial" w:hAnsi="Arial" w:cs="Arial"/>
            <w:color w:val="000000" w:themeColor="text1"/>
            <w:sz w:val="22"/>
            <w:szCs w:val="22"/>
          </w:rPr>
          <w:t xml:space="preserve"> in cancer cells </w:t>
        </w:r>
      </w:ins>
      <w:del w:id="42" w:author="Dinh Diep" w:date="2017-01-04T14:08:00Z">
        <w:r w:rsidR="001D2F54" w:rsidRPr="00FD617E" w:rsidDel="006E61AE">
          <w:rPr>
            <w:rFonts w:ascii="Arial" w:eastAsia="Arial" w:hAnsi="Arial" w:cs="Arial"/>
            <w:color w:val="000000" w:themeColor="text1"/>
            <w:sz w:val="22"/>
            <w:szCs w:val="22"/>
          </w:rPr>
          <w:delText xml:space="preserve"> and</w:delText>
        </w:r>
        <w:r w:rsidR="00F5108A" w:rsidRPr="00FD617E" w:rsidDel="006E61AE">
          <w:rPr>
            <w:rFonts w:ascii="Arial" w:eastAsia="Arial" w:hAnsi="Arial" w:cs="Arial"/>
            <w:color w:val="000000" w:themeColor="text1"/>
            <w:sz w:val="22"/>
            <w:szCs w:val="22"/>
          </w:rPr>
          <w:delText xml:space="preserve"> the result</w:delText>
        </w:r>
        <w:r w:rsidR="001D2F54" w:rsidRPr="00FD617E" w:rsidDel="006E61AE">
          <w:rPr>
            <w:rFonts w:ascii="Arial" w:eastAsia="Arial" w:hAnsi="Arial" w:cs="Arial"/>
            <w:color w:val="000000" w:themeColor="text1"/>
            <w:sz w:val="22"/>
            <w:szCs w:val="22"/>
          </w:rPr>
          <w:delText xml:space="preserve"> </w:delText>
        </w:r>
      </w:del>
      <w:r w:rsidR="001D2F54" w:rsidRPr="00FD617E">
        <w:rPr>
          <w:rFonts w:ascii="Arial" w:eastAsia="Arial" w:hAnsi="Arial" w:cs="Arial"/>
          <w:color w:val="000000" w:themeColor="text1"/>
          <w:sz w:val="22"/>
          <w:szCs w:val="22"/>
        </w:rPr>
        <w:t xml:space="preserve">was validated by another independent WGBS data from </w:t>
      </w:r>
      <w:ins w:id="43" w:author="Dinh Diep" w:date="2017-01-04T14:09:00Z">
        <w:r w:rsidR="006E61AE">
          <w:rPr>
            <w:rFonts w:ascii="Arial" w:eastAsia="Arial" w:hAnsi="Arial" w:cs="Arial"/>
            <w:color w:val="000000" w:themeColor="text1"/>
            <w:sz w:val="22"/>
            <w:szCs w:val="22"/>
          </w:rPr>
          <w:t xml:space="preserve">primary </w:t>
        </w:r>
      </w:ins>
      <w:r w:rsidR="001D2F54" w:rsidRPr="00FD617E">
        <w:rPr>
          <w:rFonts w:ascii="Arial" w:eastAsia="Arial" w:hAnsi="Arial" w:cs="Arial"/>
          <w:color w:val="000000" w:themeColor="text1"/>
          <w:sz w:val="22"/>
          <w:szCs w:val="22"/>
        </w:rPr>
        <w:t>kidney cancer</w:t>
      </w:r>
      <w:ins w:id="44" w:author="Dinh Diep" w:date="2017-01-04T14:09:00Z">
        <w:r w:rsidR="006E61AE">
          <w:rPr>
            <w:rFonts w:ascii="Arial" w:eastAsia="Arial" w:hAnsi="Arial" w:cs="Arial"/>
            <w:color w:val="000000" w:themeColor="text1"/>
            <w:sz w:val="22"/>
            <w:szCs w:val="22"/>
          </w:rPr>
          <w:t xml:space="preserve"> tissues</w:t>
        </w:r>
      </w:ins>
      <w:r w:rsidR="00F961A2" w:rsidRPr="00FD617E">
        <w:rPr>
          <w:rFonts w:ascii="Arial" w:eastAsia="Arial" w:hAnsi="Arial" w:cs="Arial"/>
          <w:color w:val="000000" w:themeColor="text1"/>
          <w:sz w:val="22"/>
          <w:szCs w:val="22"/>
        </w:rPr>
        <w:fldChar w:fldCharType="begin">
          <w:fldData xml:space="preserve">PEVuZE5vdGU+PENpdGU+PEF1dGhvcj5DaGVuPC9BdXRob3I+PFllYXI+MjAxNjwvWWVhcj48UmVj
TnVtPjg5NjU8L1JlY051bT48RGlzcGxheVRleHQ+PHN0eWxlIGZhY2U9InN1cGVyc2NyaXB0Ij4x
Nzwvc3R5bGU+PC9EaXNwbGF5VGV4dD48cmVjb3JkPjxyZWMtbnVtYmVyPjg5NjU8L3JlYy1udW1i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PEVuZE5vdGU+PENpdGU+PEF1dGhvcj5DaGVuPC9BdXRob3I+PFllYXI+MjAxNjwvWWVhcj48UmVj
TnVtPjg5NjU8L1JlY051bT48RGlzcGxheVRleHQ+PHN0eWxlIGZhY2U9InN1cGVyc2NyaXB0Ij4x
Nzwvc3R5bGU+PC9EaXNwbGF5VGV4dD48cmVjb3JkPjxyZWMtbnVtYmVyPjg5NjU8L3JlYy1udW1i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17</w:t>
      </w:r>
      <w:r w:rsidR="00F961A2" w:rsidRPr="00FD617E">
        <w:rPr>
          <w:rFonts w:ascii="Arial" w:eastAsia="Arial" w:hAnsi="Arial" w:cs="Arial"/>
          <w:color w:val="000000" w:themeColor="text1"/>
          <w:sz w:val="22"/>
          <w:szCs w:val="22"/>
        </w:rPr>
        <w:fldChar w:fldCharType="end"/>
      </w:r>
      <w:r w:rsidR="001D2F5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t>
      </w:r>
      <w:del w:id="45" w:author="Dinh Diep" w:date="2017-01-04T14:09:00Z">
        <w:r w:rsidR="00B92B21" w:rsidRPr="00FD617E" w:rsidDel="006E61AE">
          <w:rPr>
            <w:rFonts w:ascii="Arial" w:eastAsia="Arial" w:hAnsi="Arial" w:cs="Arial"/>
            <w:b/>
            <w:color w:val="000000" w:themeColor="text1"/>
            <w:sz w:val="22"/>
            <w:szCs w:val="22"/>
          </w:rPr>
          <w:delText>Figure 1</w:delText>
        </w:r>
        <w:r w:rsidR="00584543" w:rsidRPr="00FD617E" w:rsidDel="006E61AE">
          <w:rPr>
            <w:rFonts w:ascii="Arial" w:eastAsia="Arial" w:hAnsi="Arial" w:cs="Arial"/>
            <w:b/>
            <w:color w:val="000000" w:themeColor="text1"/>
            <w:sz w:val="22"/>
            <w:szCs w:val="22"/>
          </w:rPr>
          <w:delText>c</w:delText>
        </w:r>
        <w:r w:rsidR="001D2F54" w:rsidRPr="00FD617E" w:rsidDel="006E61AE">
          <w:rPr>
            <w:rFonts w:ascii="Arial" w:eastAsia="Arial" w:hAnsi="Arial" w:cs="Arial"/>
            <w:b/>
            <w:color w:val="000000" w:themeColor="text1"/>
            <w:sz w:val="22"/>
            <w:szCs w:val="22"/>
          </w:rPr>
          <w:delText xml:space="preserve">, </w:delText>
        </w:r>
      </w:del>
      <w:r w:rsidR="001D2F54" w:rsidRPr="00FD617E">
        <w:rPr>
          <w:rFonts w:ascii="Arial" w:eastAsia="Arial" w:hAnsi="Arial" w:cs="Arial"/>
          <w:b/>
          <w:color w:val="000000" w:themeColor="text1"/>
          <w:sz w:val="22"/>
          <w:szCs w:val="22"/>
        </w:rPr>
        <w:t>Supplementary Fig</w:t>
      </w:r>
      <w:r w:rsidRPr="00FD617E">
        <w:rPr>
          <w:rFonts w:ascii="Arial" w:eastAsia="Arial" w:hAnsi="Arial" w:cs="Arial"/>
          <w:b/>
          <w:color w:val="000000" w:themeColor="text1"/>
          <w:sz w:val="22"/>
          <w:szCs w:val="22"/>
        </w:rPr>
        <w:t>ure</w:t>
      </w:r>
      <w:r w:rsidR="001D2F54" w:rsidRPr="00FD617E">
        <w:rPr>
          <w:rFonts w:ascii="Arial" w:eastAsia="Arial" w:hAnsi="Arial" w:cs="Arial"/>
          <w:b/>
          <w:color w:val="000000" w:themeColor="text1"/>
          <w:sz w:val="22"/>
          <w:szCs w:val="22"/>
        </w:rPr>
        <w:t xml:space="preserve"> 2</w:t>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Although the WGBS </w:t>
      </w:r>
      <w:r w:rsidR="00A203CA" w:rsidRPr="00FD617E">
        <w:rPr>
          <w:rFonts w:ascii="Arial" w:eastAsia="Arial" w:hAnsi="Arial" w:cs="Arial"/>
          <w:color w:val="000000" w:themeColor="text1"/>
          <w:sz w:val="22"/>
          <w:szCs w:val="22"/>
        </w:rPr>
        <w:lastRenderedPageBreak/>
        <w:t xml:space="preserve">data came from different laboratories that might have batch technical differences, </w:t>
      </w:r>
      <w:del w:id="46" w:author="Dinh Diep" w:date="2017-01-04T14:17:00Z">
        <w:r w:rsidR="00A203CA" w:rsidRPr="00FD617E" w:rsidDel="00C1628C">
          <w:rPr>
            <w:rFonts w:ascii="Arial" w:eastAsia="Arial" w:hAnsi="Arial" w:cs="Arial"/>
            <w:color w:val="000000" w:themeColor="text1"/>
            <w:sz w:val="22"/>
            <w:szCs w:val="22"/>
          </w:rPr>
          <w:delText xml:space="preserve">the </w:delText>
        </w:r>
      </w:del>
      <w:ins w:id="47" w:author="Dinh Diep" w:date="2017-01-04T14:17:00Z">
        <w:r w:rsidR="00C1628C">
          <w:rPr>
            <w:rFonts w:ascii="Arial" w:eastAsia="Arial" w:hAnsi="Arial" w:cs="Arial"/>
            <w:color w:val="000000" w:themeColor="text1"/>
            <w:sz w:val="22"/>
            <w:szCs w:val="22"/>
          </w:rPr>
          <w:t>we found that that</w:t>
        </w:r>
        <w:r w:rsidR="00C1628C" w:rsidRPr="00FD617E">
          <w:rPr>
            <w:rFonts w:ascii="Arial" w:eastAsia="Arial" w:hAnsi="Arial" w:cs="Arial"/>
            <w:color w:val="000000" w:themeColor="text1"/>
            <w:sz w:val="22"/>
            <w:szCs w:val="22"/>
          </w:rPr>
          <w:t xml:space="preserve"> </w:t>
        </w:r>
      </w:ins>
      <w:del w:id="48" w:author="Dinh Diep" w:date="2017-01-04T14:18:00Z">
        <w:r w:rsidR="00A203CA" w:rsidRPr="00FD617E" w:rsidDel="00C1628C">
          <w:rPr>
            <w:rFonts w:ascii="Arial" w:eastAsia="Arial" w:hAnsi="Arial" w:cs="Arial"/>
            <w:color w:val="000000" w:themeColor="text1"/>
            <w:sz w:val="22"/>
            <w:szCs w:val="22"/>
          </w:rPr>
          <w:delText xml:space="preserve">decay of </w:delText>
        </w:r>
      </w:del>
      <w:r w:rsidR="00A203CA" w:rsidRPr="00FD617E">
        <w:rPr>
          <w:rFonts w:ascii="Arial" w:eastAsia="Arial" w:hAnsi="Arial" w:cs="Arial"/>
          <w:color w:val="000000" w:themeColor="text1"/>
          <w:sz w:val="22"/>
          <w:szCs w:val="22"/>
        </w:rPr>
        <w:t xml:space="preserve">methylation LD </w:t>
      </w:r>
      <w:ins w:id="49" w:author="Dinh Diep" w:date="2017-01-04T14:18:00Z">
        <w:r w:rsidR="00C1628C">
          <w:rPr>
            <w:rFonts w:ascii="Arial" w:eastAsia="Arial" w:hAnsi="Arial" w:cs="Arial"/>
            <w:color w:val="000000" w:themeColor="text1"/>
            <w:sz w:val="22"/>
            <w:szCs w:val="22"/>
          </w:rPr>
          <w:t xml:space="preserve">extends further </w:t>
        </w:r>
      </w:ins>
      <w:r w:rsidR="00A203CA" w:rsidRPr="00FD617E">
        <w:rPr>
          <w:rFonts w:ascii="Arial" w:eastAsia="Arial" w:hAnsi="Arial" w:cs="Arial"/>
          <w:color w:val="000000" w:themeColor="text1"/>
          <w:sz w:val="22"/>
          <w:szCs w:val="22"/>
        </w:rPr>
        <w:t>over CpG distance</w:t>
      </w:r>
      <w:ins w:id="50" w:author="Dinh Diep" w:date="2017-01-04T14:18:00Z">
        <w:r w:rsidR="00C1628C">
          <w:rPr>
            <w:rFonts w:ascii="Arial" w:eastAsia="Arial" w:hAnsi="Arial" w:cs="Arial"/>
            <w:color w:val="000000" w:themeColor="text1"/>
            <w:sz w:val="22"/>
            <w:szCs w:val="22"/>
          </w:rPr>
          <w:t xml:space="preserve"> in stem and progenitor cells, which</w:t>
        </w:r>
      </w:ins>
      <w:r w:rsidR="00B92B21" w:rsidRPr="00FD617E">
        <w:rPr>
          <w:rFonts w:ascii="Arial" w:eastAsia="Arial" w:hAnsi="Arial" w:cs="Arial"/>
          <w:color w:val="000000" w:themeColor="text1"/>
          <w:sz w:val="22"/>
          <w:szCs w:val="22"/>
        </w:rPr>
        <w:t xml:space="preserve"> is consistent </w:t>
      </w:r>
      <w:r w:rsidRPr="00FD617E">
        <w:rPr>
          <w:rFonts w:ascii="Arial" w:eastAsia="Arial" w:hAnsi="Arial" w:cs="Arial"/>
          <w:color w:val="000000" w:themeColor="text1"/>
          <w:sz w:val="22"/>
          <w:szCs w:val="22"/>
        </w:rPr>
        <w:t>with</w:t>
      </w:r>
      <w:r w:rsidR="00B92B21" w:rsidRPr="00FD617E">
        <w:rPr>
          <w:rFonts w:ascii="Arial" w:eastAsia="Arial" w:hAnsi="Arial" w:cs="Arial"/>
          <w:color w:val="000000" w:themeColor="text1"/>
          <w:sz w:val="22"/>
          <w:szCs w:val="22"/>
        </w:rPr>
        <w:t xml:space="preserve"> our previous observations on </w:t>
      </w:r>
      <w:del w:id="51" w:author="Kun Zhang" w:date="2017-01-04T21:03:00Z">
        <w:r w:rsidR="00B92B21" w:rsidRPr="00FD617E" w:rsidDel="008141C5">
          <w:rPr>
            <w:rFonts w:ascii="Arial" w:eastAsia="Arial" w:hAnsi="Arial" w:cs="Arial"/>
            <w:color w:val="000000" w:themeColor="text1"/>
            <w:sz w:val="22"/>
            <w:szCs w:val="22"/>
          </w:rPr>
          <w:delText>a smaller</w:delText>
        </w:r>
        <w:r w:rsidRPr="00FD617E" w:rsidDel="008141C5">
          <w:rPr>
            <w:rFonts w:ascii="Arial" w:eastAsia="Arial" w:hAnsi="Arial" w:cs="Arial"/>
            <w:color w:val="000000" w:themeColor="text1"/>
            <w:sz w:val="22"/>
            <w:szCs w:val="22"/>
          </w:rPr>
          <w:delText xml:space="preserve"> </w:delText>
        </w:r>
        <w:r w:rsidR="00B92B21" w:rsidRPr="00FD617E" w:rsidDel="008141C5">
          <w:rPr>
            <w:rFonts w:ascii="Arial" w:eastAsia="Arial" w:hAnsi="Arial" w:cs="Arial"/>
            <w:color w:val="000000" w:themeColor="text1"/>
            <w:sz w:val="22"/>
            <w:szCs w:val="22"/>
          </w:rPr>
          <w:delText xml:space="preserve">dataset </w:delText>
        </w:r>
        <w:r w:rsidRPr="00FD617E" w:rsidDel="008141C5">
          <w:rPr>
            <w:rFonts w:ascii="Arial" w:eastAsia="Arial" w:hAnsi="Arial" w:cs="Arial"/>
            <w:color w:val="000000" w:themeColor="text1"/>
            <w:sz w:val="22"/>
            <w:szCs w:val="22"/>
          </w:rPr>
          <w:delText>with</w:delText>
        </w:r>
        <w:r w:rsidR="00B92B21" w:rsidRPr="00FD617E" w:rsidDel="008141C5">
          <w:rPr>
            <w:rFonts w:ascii="Arial" w:eastAsia="Arial" w:hAnsi="Arial" w:cs="Arial"/>
            <w:color w:val="000000" w:themeColor="text1"/>
            <w:sz w:val="22"/>
            <w:szCs w:val="22"/>
          </w:rPr>
          <w:delText xml:space="preserve"> </w:delText>
        </w:r>
      </w:del>
      <w:r w:rsidR="00B92B21" w:rsidRPr="00FD617E">
        <w:rPr>
          <w:rFonts w:ascii="Arial" w:eastAsia="Arial" w:hAnsi="Arial" w:cs="Arial"/>
          <w:color w:val="000000" w:themeColor="text1"/>
          <w:sz w:val="22"/>
          <w:szCs w:val="22"/>
        </w:rPr>
        <w:t>2,020 CpG islands</w:t>
      </w:r>
      <w:r w:rsidR="00F961A2"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PjxSZWNOdW0+OTIxOTwvUmVjTnVtPjxEaXNwbGF5VGV4dD48c3R5bGUgZmFjZT0ic3VwZXJzY3Jp
cHQiPjQ8L3N0eWxlPjwvRGlzcGxheVRleHQ+PHJlY29yZD48cmVjLW51bWJlcj45MjE5PC9yZWMt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PEVuZE5vdGU+PENpdGU+PEF1dGhvcj5TaG9lbWFrZXI8L0F1dGhvcj48WWVhcj4yMDEwPC9ZZWFy
PjxSZWNOdW0+OTIxOTwvUmVjTnVtPjxEaXNwbGF5VGV4dD48c3R5bGUgZmFjZT0ic3VwZXJzY3Jp
cHQiPjQ8L3N0eWxlPjwvRGlzcGxheVRleHQ+PHJlY29yZD48cmVjLW51bWJlcj45MjE5PC9yZWMt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4</w:t>
      </w:r>
      <w:r w:rsidR="00F961A2" w:rsidRPr="00FD617E">
        <w:rPr>
          <w:rFonts w:ascii="Arial" w:eastAsia="Arial" w:hAnsi="Arial" w:cs="Arial"/>
          <w:color w:val="000000" w:themeColor="text1"/>
          <w:sz w:val="22"/>
          <w:szCs w:val="22"/>
        </w:rPr>
        <w:fldChar w:fldCharType="end"/>
      </w:r>
      <w:r w:rsidR="0055744F"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for culture cell lines </w:t>
      </w:r>
      <w:r w:rsidR="0055744F" w:rsidRPr="00FD617E">
        <w:rPr>
          <w:rFonts w:ascii="Arial" w:eastAsia="Arial" w:hAnsi="Arial" w:cs="Arial"/>
          <w:color w:val="000000" w:themeColor="text1"/>
          <w:sz w:val="22"/>
          <w:szCs w:val="22"/>
        </w:rPr>
        <w:t xml:space="preserve">and </w:t>
      </w:r>
      <w:ins w:id="52" w:author="Dinh Diep" w:date="2017-01-04T14:11:00Z">
        <w:r w:rsidR="006E61AE">
          <w:rPr>
            <w:rFonts w:ascii="Arial" w:eastAsia="Arial" w:hAnsi="Arial" w:cs="Arial"/>
            <w:color w:val="000000" w:themeColor="text1"/>
            <w:sz w:val="22"/>
            <w:szCs w:val="22"/>
          </w:rPr>
          <w:t xml:space="preserve">with </w:t>
        </w:r>
      </w:ins>
      <w:r w:rsidR="001704B4" w:rsidRPr="00FD617E">
        <w:rPr>
          <w:rFonts w:ascii="Arial" w:eastAsia="Arial" w:hAnsi="Arial" w:cs="Arial"/>
          <w:color w:val="000000" w:themeColor="text1"/>
          <w:sz w:val="22"/>
          <w:szCs w:val="22"/>
        </w:rPr>
        <w:t xml:space="preserve">another </w:t>
      </w:r>
      <w:r w:rsidR="0055744F" w:rsidRPr="00FD617E">
        <w:rPr>
          <w:rFonts w:ascii="Arial" w:eastAsia="Arial" w:hAnsi="Arial" w:cs="Arial"/>
          <w:color w:val="000000" w:themeColor="text1"/>
          <w:sz w:val="22"/>
          <w:szCs w:val="22"/>
        </w:rPr>
        <w:t>previous report</w:t>
      </w:r>
      <w:r w:rsidR="00F961A2" w:rsidRPr="00FD617E">
        <w:rPr>
          <w:rFonts w:ascii="Arial" w:eastAsia="Arial" w:hAnsi="Arial" w:cs="Arial"/>
          <w:color w:val="000000" w:themeColor="text1"/>
          <w:sz w:val="22"/>
          <w:szCs w:val="22"/>
        </w:rPr>
        <w:fldChar w:fldCharType="begin">
          <w:fldData xml:space="preserve">PEVuZE5vdGU+PENpdGU+PEF1dGhvcj5TaGFvPC9BdXRob3I+PFllYXI+MjAxNDwvWWVhcj48UmVj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PEVuZE5vdGU+PENpdGU+PEF1dGhvcj5TaGFvPC9BdXRob3I+PFllYXI+MjAxNDwvWWVhcj48UmVj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18</w:t>
      </w:r>
      <w:r w:rsidR="00F961A2"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xml:space="preserve">.  </w:t>
      </w:r>
      <w:r w:rsidR="0055744F" w:rsidRPr="00FD617E">
        <w:rPr>
          <w:rFonts w:ascii="Arial" w:eastAsia="Arial" w:hAnsi="Arial" w:cs="Arial"/>
          <w:color w:val="000000" w:themeColor="text1"/>
          <w:sz w:val="22"/>
          <w:szCs w:val="22"/>
        </w:rPr>
        <w:t>Interestingly</w:t>
      </w:r>
      <w:r w:rsidR="00B92B21" w:rsidRPr="00FD617E">
        <w:rPr>
          <w:rFonts w:ascii="Arial" w:eastAsia="Arial" w:hAnsi="Arial" w:cs="Arial"/>
          <w:color w:val="000000" w:themeColor="text1"/>
          <w:sz w:val="22"/>
          <w:szCs w:val="22"/>
        </w:rPr>
        <w:t xml:space="preserve">, in </w:t>
      </w:r>
      <w:ins w:id="53" w:author="Dinh Diep" w:date="2017-01-04T14:12:00Z">
        <w:r w:rsidR="006E61AE">
          <w:rPr>
            <w:rFonts w:ascii="Arial" w:eastAsia="Arial" w:hAnsi="Arial" w:cs="Arial"/>
            <w:color w:val="000000" w:themeColor="text1"/>
            <w:sz w:val="22"/>
            <w:szCs w:val="22"/>
          </w:rPr>
          <w:t>cancer</w:t>
        </w:r>
      </w:ins>
      <w:del w:id="54" w:author="Dinh Diep" w:date="2017-01-04T14:12:00Z">
        <w:r w:rsidR="00B92B21" w:rsidRPr="00FD617E" w:rsidDel="006E61AE">
          <w:rPr>
            <w:rFonts w:ascii="Arial" w:eastAsia="Arial" w:hAnsi="Arial" w:cs="Arial"/>
            <w:color w:val="000000" w:themeColor="text1"/>
            <w:sz w:val="22"/>
            <w:szCs w:val="22"/>
          </w:rPr>
          <w:delText>tumor</w:delText>
        </w:r>
      </w:del>
      <w:r w:rsidR="00B92B21" w:rsidRPr="00FD617E">
        <w:rPr>
          <w:rFonts w:ascii="Arial" w:eastAsia="Arial" w:hAnsi="Arial" w:cs="Arial"/>
          <w:color w:val="000000" w:themeColor="text1"/>
          <w:sz w:val="22"/>
          <w:szCs w:val="22"/>
        </w:rPr>
        <w:t xml:space="preserve"> </w:t>
      </w:r>
      <w:r w:rsidR="00B248DE" w:rsidRPr="00FD617E">
        <w:rPr>
          <w:rFonts w:ascii="Arial" w:eastAsia="Arial" w:hAnsi="Arial" w:cs="Arial"/>
          <w:color w:val="000000" w:themeColor="text1"/>
          <w:sz w:val="22"/>
          <w:szCs w:val="22"/>
        </w:rPr>
        <w:t>samples</w:t>
      </w:r>
      <w:r w:rsidR="00B92B21" w:rsidRPr="00FD617E">
        <w:rPr>
          <w:rFonts w:ascii="Arial" w:eastAsia="Arial" w:hAnsi="Arial" w:cs="Arial"/>
          <w:color w:val="000000" w:themeColor="text1"/>
          <w:sz w:val="22"/>
          <w:szCs w:val="22"/>
        </w:rPr>
        <w:t xml:space="preserve">, we observed a reduction of perfectly coupled CpG pairs, which could be related to the pattern of discordant methylation </w:t>
      </w:r>
      <w:r w:rsidR="001704B4" w:rsidRPr="00FD617E">
        <w:rPr>
          <w:rFonts w:ascii="Arial" w:eastAsia="Arial" w:hAnsi="Arial" w:cs="Arial"/>
          <w:color w:val="000000" w:themeColor="text1"/>
          <w:sz w:val="22"/>
          <w:szCs w:val="22"/>
        </w:rPr>
        <w:t>recently</w:t>
      </w:r>
      <w:r w:rsidR="00B92B21" w:rsidRPr="00FD617E">
        <w:rPr>
          <w:rFonts w:ascii="Arial" w:eastAsia="Arial" w:hAnsi="Arial" w:cs="Arial"/>
          <w:color w:val="000000" w:themeColor="text1"/>
          <w:sz w:val="22"/>
          <w:szCs w:val="22"/>
        </w:rPr>
        <w:t xml:space="preserve"> reported in </w:t>
      </w:r>
      <w:r w:rsidR="002B7954" w:rsidRPr="00FD617E">
        <w:rPr>
          <w:rFonts w:ascii="Arial" w:eastAsia="Arial" w:hAnsi="Arial" w:cs="Arial"/>
          <w:color w:val="000000" w:themeColor="text1"/>
          <w:sz w:val="22"/>
          <w:szCs w:val="22"/>
        </w:rPr>
        <w:t>variable methylation regions (</w:t>
      </w:r>
      <w:r w:rsidR="00A42CBF" w:rsidRPr="00FD617E">
        <w:rPr>
          <w:rFonts w:ascii="Arial" w:eastAsia="Arial" w:hAnsi="Arial" w:cs="Arial"/>
          <w:color w:val="000000" w:themeColor="text1"/>
          <w:sz w:val="22"/>
          <w:szCs w:val="22"/>
        </w:rPr>
        <w:t>VMR</w:t>
      </w:r>
      <w:r w:rsidR="002B7954" w:rsidRPr="00FD617E">
        <w:rPr>
          <w:rFonts w:ascii="Arial" w:eastAsia="Arial" w:hAnsi="Arial" w:cs="Arial"/>
          <w:color w:val="000000" w:themeColor="text1"/>
          <w:sz w:val="22"/>
          <w:szCs w:val="22"/>
        </w:rPr>
        <w:t>)</w:t>
      </w:r>
      <w:r w:rsidR="009E7078" w:rsidRPr="00FD617E">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LDE5PC9zdHlsZT48L0Rpc3BsYXlUZXh0PjxyZWNvcmQ+PHJlYy1udW1iZXI+MjU8L3JlYy1udW1i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==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LDE5PC9zdHlsZT48L0Rpc3BsYXlUZXh0PjxyZWNvcmQ+PHJlYy1udW1iZXI+MjU8L3JlYy1udW1i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==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9E7078" w:rsidRPr="00FD617E">
        <w:rPr>
          <w:rFonts w:ascii="Arial" w:eastAsia="Arial" w:hAnsi="Arial" w:cs="Arial"/>
          <w:color w:val="000000" w:themeColor="text1"/>
          <w:sz w:val="22"/>
          <w:szCs w:val="22"/>
        </w:rPr>
      </w:r>
      <w:r w:rsidR="009E7078"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2,19</w:t>
      </w:r>
      <w:r w:rsidR="009E7078"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The </w:t>
      </w:r>
      <w:r w:rsidR="008B4EC1" w:rsidRPr="00FD617E">
        <w:rPr>
          <w:rFonts w:ascii="Arial" w:eastAsia="Arial" w:hAnsi="Arial" w:cs="Arial"/>
          <w:color w:val="000000" w:themeColor="text1"/>
          <w:sz w:val="22"/>
          <w:szCs w:val="22"/>
        </w:rPr>
        <w:t xml:space="preserve">cancer-specific </w:t>
      </w:r>
      <w:r w:rsidR="00A203CA" w:rsidRPr="00FD617E">
        <w:rPr>
          <w:rFonts w:ascii="Arial" w:eastAsia="Arial" w:hAnsi="Arial" w:cs="Arial"/>
          <w:color w:val="000000" w:themeColor="text1"/>
          <w:sz w:val="22"/>
          <w:szCs w:val="22"/>
        </w:rPr>
        <w:t>decayed MHBs were enriched for cancer related pathways and functions (</w:t>
      </w:r>
      <w:r w:rsidR="00A203CA" w:rsidRPr="00FD617E">
        <w:rPr>
          <w:rFonts w:ascii="Arial" w:eastAsia="Arial" w:hAnsi="Arial" w:cs="Arial"/>
          <w:b/>
          <w:color w:val="000000" w:themeColor="text1"/>
          <w:sz w:val="22"/>
          <w:szCs w:val="22"/>
        </w:rPr>
        <w:t>Supplementary Table 2</w:t>
      </w:r>
      <w:r w:rsidR="00A203CA" w:rsidRPr="00FD617E">
        <w:rPr>
          <w:rFonts w:ascii="Arial" w:eastAsia="Arial" w:hAnsi="Arial" w:cs="Arial"/>
          <w:color w:val="000000" w:themeColor="text1"/>
          <w:sz w:val="22"/>
          <w:szCs w:val="22"/>
        </w:rPr>
        <w:t xml:space="preserve">). </w:t>
      </w:r>
      <w:r w:rsidR="00582D8C" w:rsidRPr="00FD617E">
        <w:rPr>
          <w:rFonts w:ascii="Arial" w:eastAsia="Arial" w:hAnsi="Arial" w:cs="Arial"/>
          <w:color w:val="000000" w:themeColor="text1"/>
          <w:sz w:val="22"/>
          <w:szCs w:val="22"/>
        </w:rPr>
        <w:t xml:space="preserve">Nonetheless, </w:t>
      </w:r>
      <w:r w:rsidR="00CB582E" w:rsidRPr="00FD617E">
        <w:rPr>
          <w:rFonts w:ascii="Arial" w:eastAsia="Arial" w:hAnsi="Arial" w:cs="Arial"/>
          <w:color w:val="000000" w:themeColor="text1"/>
          <w:sz w:val="22"/>
          <w:szCs w:val="22"/>
        </w:rPr>
        <w:t>the majority of MHBs in cancers still contains tightly c</w:t>
      </w:r>
      <w:ins w:id="55" w:author="Dinh Diep" w:date="2017-01-04T14:13:00Z">
        <w:r w:rsidR="006E61AE">
          <w:rPr>
            <w:rFonts w:ascii="Arial" w:eastAsia="Arial" w:hAnsi="Arial" w:cs="Arial"/>
            <w:color w:val="000000" w:themeColor="text1"/>
            <w:sz w:val="22"/>
            <w:szCs w:val="22"/>
          </w:rPr>
          <w:t>oupled</w:t>
        </w:r>
      </w:ins>
      <w:del w:id="56" w:author="Dinh Diep" w:date="2017-01-04T14:13:00Z">
        <w:r w:rsidR="00CB582E" w:rsidRPr="00FD617E" w:rsidDel="006E61AE">
          <w:rPr>
            <w:rFonts w:ascii="Arial" w:eastAsia="Arial" w:hAnsi="Arial" w:cs="Arial"/>
            <w:color w:val="000000" w:themeColor="text1"/>
            <w:sz w:val="22"/>
            <w:szCs w:val="22"/>
          </w:rPr>
          <w:delText>o-methylated</w:delText>
        </w:r>
      </w:del>
      <w:r w:rsidR="00CB582E" w:rsidRPr="00FD617E">
        <w:rPr>
          <w:rFonts w:ascii="Arial" w:eastAsia="Arial" w:hAnsi="Arial" w:cs="Arial"/>
          <w:color w:val="000000" w:themeColor="text1"/>
          <w:sz w:val="22"/>
          <w:szCs w:val="22"/>
        </w:rPr>
        <w:t xml:space="preserve"> CpGs (87.8%), </w:t>
      </w:r>
      <w:r w:rsidR="008B4EC1" w:rsidRPr="00FD617E">
        <w:rPr>
          <w:rFonts w:ascii="Arial" w:eastAsia="Arial" w:hAnsi="Arial" w:cs="Arial"/>
          <w:color w:val="000000" w:themeColor="text1"/>
          <w:sz w:val="22"/>
          <w:szCs w:val="22"/>
        </w:rPr>
        <w:t>allowing us to harness the pattern for detecting tumor in plasma (see below).</w:t>
      </w:r>
      <w:r w:rsidR="00CB582E" w:rsidRPr="00FD617E">
        <w:rPr>
          <w:rFonts w:ascii="Arial" w:eastAsia="Arial" w:hAnsi="Arial" w:cs="Arial"/>
          <w:color w:val="000000" w:themeColor="text1"/>
          <w:sz w:val="22"/>
          <w:szCs w:val="22"/>
        </w:rPr>
        <w:t xml:space="preserve"> </w:t>
      </w:r>
      <w:ins w:id="57" w:author="Dinh Diep" w:date="2017-01-05T12:59:00Z">
        <w:r w:rsidR="00A425AB">
          <w:rPr>
            <w:rFonts w:ascii="Arial" w:eastAsia="Arial" w:hAnsi="Arial" w:cs="Arial"/>
            <w:color w:val="000000" w:themeColor="text1"/>
            <w:sz w:val="22"/>
            <w:szCs w:val="22"/>
          </w:rPr>
          <w:t>We further validated the co-methylation of these MHBs in 101 ENCODE RRBS d</w:t>
        </w:r>
      </w:ins>
      <w:ins w:id="58" w:author="Dinh Diep" w:date="2017-01-05T13:00:00Z">
        <w:r w:rsidR="0054545B">
          <w:rPr>
            <w:rFonts w:ascii="Arial" w:eastAsia="Arial" w:hAnsi="Arial" w:cs="Arial"/>
            <w:color w:val="000000" w:themeColor="text1"/>
            <w:sz w:val="22"/>
            <w:szCs w:val="22"/>
          </w:rPr>
          <w:t>atasets and 637</w:t>
        </w:r>
      </w:ins>
      <w:ins w:id="59" w:author="Dinh Diep" w:date="2017-01-05T13:03:00Z">
        <w:r w:rsidR="00A425AB">
          <w:rPr>
            <w:rFonts w:ascii="Arial" w:eastAsia="Arial" w:hAnsi="Arial" w:cs="Arial"/>
            <w:color w:val="000000" w:themeColor="text1"/>
            <w:sz w:val="22"/>
            <w:szCs w:val="22"/>
          </w:rPr>
          <w:t xml:space="preserve"> </w:t>
        </w:r>
      </w:ins>
      <w:ins w:id="60" w:author="Dinh Diep" w:date="2017-01-05T13:00:00Z">
        <w:r w:rsidR="00A425AB">
          <w:rPr>
            <w:rFonts w:ascii="Arial" w:eastAsia="Arial" w:hAnsi="Arial" w:cs="Arial"/>
            <w:color w:val="000000" w:themeColor="text1"/>
            <w:sz w:val="22"/>
            <w:szCs w:val="22"/>
          </w:rPr>
          <w:t xml:space="preserve">TCGA </w:t>
        </w:r>
        <w:del w:id="61" w:author="Kun Zhang" w:date="2017-01-06T08:58:00Z">
          <w:r w:rsidR="00A425AB" w:rsidDel="00843B85">
            <w:rPr>
              <w:rFonts w:ascii="Arial" w:eastAsia="Arial" w:hAnsi="Arial" w:cs="Arial"/>
              <w:color w:val="000000" w:themeColor="text1"/>
              <w:sz w:val="22"/>
              <w:szCs w:val="22"/>
            </w:rPr>
            <w:delText>Infinium</w:delText>
          </w:r>
        </w:del>
      </w:ins>
      <w:ins w:id="62" w:author="Kun Zhang" w:date="2017-01-06T08:58:00Z">
        <w:r w:rsidR="00843B85">
          <w:rPr>
            <w:rFonts w:ascii="Arial" w:eastAsia="Arial" w:hAnsi="Arial" w:cs="Arial"/>
            <w:color w:val="000000" w:themeColor="text1"/>
            <w:sz w:val="22"/>
            <w:szCs w:val="22"/>
          </w:rPr>
          <w:t>Illumina</w:t>
        </w:r>
      </w:ins>
      <w:ins w:id="63" w:author="Dinh Diep" w:date="2017-01-05T13:00:00Z">
        <w:r w:rsidR="00A425AB">
          <w:rPr>
            <w:rFonts w:ascii="Arial" w:eastAsia="Arial" w:hAnsi="Arial" w:cs="Arial"/>
            <w:color w:val="000000" w:themeColor="text1"/>
            <w:sz w:val="22"/>
            <w:szCs w:val="22"/>
          </w:rPr>
          <w:t xml:space="preserve"> 450k methylation </w:t>
        </w:r>
        <w:del w:id="64" w:author="Kun Zhang" w:date="2017-01-06T08:58:00Z">
          <w:r w:rsidR="00A425AB" w:rsidDel="00843B85">
            <w:rPr>
              <w:rFonts w:ascii="Arial" w:eastAsia="Arial" w:hAnsi="Arial" w:cs="Arial"/>
              <w:color w:val="000000" w:themeColor="text1"/>
              <w:sz w:val="22"/>
              <w:szCs w:val="22"/>
            </w:rPr>
            <w:delText>beadchips</w:delText>
          </w:r>
        </w:del>
      </w:ins>
      <w:ins w:id="65" w:author="Kun Zhang" w:date="2017-01-06T08:58:00Z">
        <w:r w:rsidR="00843B85">
          <w:rPr>
            <w:rFonts w:ascii="Arial" w:eastAsia="Arial" w:hAnsi="Arial" w:cs="Arial"/>
            <w:color w:val="000000" w:themeColor="text1"/>
            <w:sz w:val="22"/>
            <w:szCs w:val="22"/>
          </w:rPr>
          <w:t>array</w:t>
        </w:r>
      </w:ins>
      <w:ins w:id="66" w:author="Dinh Diep" w:date="2017-01-05T13:00:00Z">
        <w:r w:rsidR="00A425AB">
          <w:rPr>
            <w:rFonts w:ascii="Arial" w:eastAsia="Arial" w:hAnsi="Arial" w:cs="Arial"/>
            <w:color w:val="000000" w:themeColor="text1"/>
            <w:sz w:val="22"/>
            <w:szCs w:val="22"/>
          </w:rPr>
          <w:t xml:space="preserve"> datasets (see Supplementary Note, </w:t>
        </w:r>
        <w:r w:rsidR="00A425AB" w:rsidRPr="00A425AB">
          <w:rPr>
            <w:rFonts w:ascii="Arial" w:eastAsia="Arial" w:hAnsi="Arial" w:cs="Arial"/>
            <w:b/>
            <w:color w:val="000000" w:themeColor="text1"/>
            <w:sz w:val="22"/>
            <w:szCs w:val="22"/>
            <w:rPrChange w:id="67" w:author="Dinh Diep" w:date="2017-01-05T13:01:00Z">
              <w:rPr>
                <w:rFonts w:ascii="Arial" w:eastAsia="Arial" w:hAnsi="Arial" w:cs="Arial"/>
                <w:color w:val="000000" w:themeColor="text1"/>
                <w:sz w:val="22"/>
                <w:szCs w:val="22"/>
              </w:rPr>
            </w:rPrChange>
          </w:rPr>
          <w:t>Supplementary Figure 3</w:t>
        </w:r>
        <w:r w:rsidR="00A425AB">
          <w:rPr>
            <w:rFonts w:ascii="Arial" w:eastAsia="Arial" w:hAnsi="Arial" w:cs="Arial"/>
            <w:color w:val="000000" w:themeColor="text1"/>
            <w:sz w:val="22"/>
            <w:szCs w:val="22"/>
          </w:rPr>
          <w:t>)</w:t>
        </w:r>
      </w:ins>
      <w:ins w:id="68" w:author="Dinh Diep" w:date="2017-01-05T13:01:00Z">
        <w:r w:rsidR="00A425AB">
          <w:rPr>
            <w:rFonts w:ascii="Arial" w:eastAsia="Arial" w:hAnsi="Arial" w:cs="Arial"/>
            <w:color w:val="000000" w:themeColor="text1"/>
            <w:sz w:val="22"/>
            <w:szCs w:val="22"/>
          </w:rPr>
          <w:t>.</w:t>
        </w:r>
      </w:ins>
    </w:p>
    <w:p w14:paraId="11F26DDE" w14:textId="77777777" w:rsidR="00AF1A75" w:rsidRPr="00FD617E" w:rsidRDefault="00AF1A75" w:rsidP="00FD617E">
      <w:pPr>
        <w:spacing w:line="276" w:lineRule="auto"/>
        <w:jc w:val="left"/>
        <w:rPr>
          <w:rFonts w:ascii="Arial" w:hAnsi="Arial" w:cs="Arial"/>
          <w:color w:val="000000" w:themeColor="text1"/>
          <w:sz w:val="22"/>
          <w:szCs w:val="22"/>
        </w:rPr>
      </w:pPr>
    </w:p>
    <w:p w14:paraId="25361E0E" w14:textId="2EA0D9E8" w:rsidR="0091122C" w:rsidRPr="00FD617E" w:rsidDel="00A425AB" w:rsidRDefault="00B92B21" w:rsidP="00FD617E">
      <w:pPr>
        <w:spacing w:line="276" w:lineRule="auto"/>
        <w:jc w:val="left"/>
        <w:rPr>
          <w:del w:id="69" w:author="Dinh Diep" w:date="2017-01-05T12:58:00Z"/>
          <w:rFonts w:ascii="Arial" w:eastAsia="Arial" w:hAnsi="Arial" w:cs="Arial"/>
          <w:color w:val="000000" w:themeColor="text1"/>
          <w:sz w:val="22"/>
          <w:szCs w:val="22"/>
        </w:rPr>
      </w:pPr>
      <w:bookmarkStart w:id="70" w:name="h.l6ytigx7paw3" w:colFirst="0" w:colLast="0"/>
      <w:bookmarkEnd w:id="70"/>
      <w:commentRangeStart w:id="71"/>
      <w:del w:id="72" w:author="Dinh Diep" w:date="2017-01-05T12:58:00Z">
        <w:r w:rsidRPr="00FD617E" w:rsidDel="00A425AB">
          <w:rPr>
            <w:rFonts w:ascii="Arial" w:eastAsia="Arial" w:hAnsi="Arial" w:cs="Arial"/>
            <w:color w:val="000000" w:themeColor="text1"/>
            <w:sz w:val="22"/>
            <w:szCs w:val="22"/>
          </w:rPr>
          <w:delText xml:space="preserve">While WGBS data allowed us to unbiasedly identify MHBs across the entire genome, the 61 sets of data did not </w:delText>
        </w:r>
        <w:r w:rsidR="00EC4A59" w:rsidRPr="00FD617E" w:rsidDel="00A425AB">
          <w:rPr>
            <w:rFonts w:ascii="Arial" w:eastAsia="Arial" w:hAnsi="Arial" w:cs="Arial"/>
            <w:color w:val="000000" w:themeColor="text1"/>
            <w:sz w:val="22"/>
            <w:szCs w:val="22"/>
          </w:rPr>
          <w:delText xml:space="preserve">represent </w:delText>
        </w:r>
        <w:r w:rsidRPr="00FD617E" w:rsidDel="00A425AB">
          <w:rPr>
            <w:rFonts w:ascii="Arial" w:eastAsia="Arial" w:hAnsi="Arial" w:cs="Arial"/>
            <w:color w:val="000000" w:themeColor="text1"/>
            <w:sz w:val="22"/>
            <w:szCs w:val="22"/>
          </w:rPr>
          <w:delText xml:space="preserve">the full diversity of human cell/tissue types. To validate the </w:delText>
        </w:r>
        <w:r w:rsidR="00E56F73" w:rsidRPr="00FD617E" w:rsidDel="00A425AB">
          <w:rPr>
            <w:rFonts w:ascii="Arial" w:eastAsia="Arial" w:hAnsi="Arial" w:cs="Arial"/>
            <w:color w:val="000000" w:themeColor="text1"/>
            <w:sz w:val="22"/>
            <w:szCs w:val="22"/>
          </w:rPr>
          <w:delText xml:space="preserve">presence of </w:delText>
        </w:r>
        <w:r w:rsidRPr="00FD617E" w:rsidDel="00A425AB">
          <w:rPr>
            <w:rFonts w:ascii="Arial" w:eastAsia="Arial" w:hAnsi="Arial" w:cs="Arial"/>
            <w:color w:val="000000" w:themeColor="text1"/>
            <w:sz w:val="22"/>
            <w:szCs w:val="22"/>
          </w:rPr>
          <w:delText>MHBs in a wider range of human tissues and culture</w:delText>
        </w:r>
        <w:r w:rsidR="00D21227" w:rsidRPr="00FD617E" w:rsidDel="00A425AB">
          <w:rPr>
            <w:rFonts w:ascii="Arial" w:eastAsia="Arial" w:hAnsi="Arial" w:cs="Arial"/>
            <w:color w:val="000000" w:themeColor="text1"/>
            <w:sz w:val="22"/>
            <w:szCs w:val="22"/>
          </w:rPr>
          <w:delText>d</w:delText>
        </w:r>
        <w:r w:rsidRPr="00FD617E" w:rsidDel="00A425AB">
          <w:rPr>
            <w:rFonts w:ascii="Arial" w:eastAsia="Arial" w:hAnsi="Arial" w:cs="Arial"/>
            <w:color w:val="000000" w:themeColor="text1"/>
            <w:sz w:val="22"/>
            <w:szCs w:val="22"/>
          </w:rPr>
          <w:delText xml:space="preserve"> cells, we </w:delText>
        </w:r>
        <w:r w:rsidR="00260CFC" w:rsidRPr="00FD617E" w:rsidDel="00A425AB">
          <w:rPr>
            <w:rFonts w:ascii="Arial" w:eastAsia="Arial" w:hAnsi="Arial" w:cs="Arial"/>
            <w:color w:val="000000" w:themeColor="text1"/>
            <w:sz w:val="22"/>
            <w:szCs w:val="22"/>
          </w:rPr>
          <w:delText>examined 101</w:delText>
        </w:r>
        <w:r w:rsidRPr="00FD617E" w:rsidDel="00A425AB">
          <w:rPr>
            <w:rFonts w:ascii="Arial" w:eastAsia="Arial" w:hAnsi="Arial" w:cs="Arial"/>
            <w:color w:val="000000" w:themeColor="text1"/>
            <w:sz w:val="22"/>
            <w:szCs w:val="22"/>
          </w:rPr>
          <w:delText xml:space="preserve"> published RRBS data</w:delText>
        </w:r>
        <w:r w:rsidR="008A4F47" w:rsidRPr="00FD617E" w:rsidDel="00A425AB">
          <w:rPr>
            <w:rFonts w:ascii="Arial" w:eastAsia="Arial" w:hAnsi="Arial" w:cs="Arial"/>
            <w:color w:val="000000" w:themeColor="text1"/>
            <w:sz w:val="22"/>
            <w:szCs w:val="22"/>
          </w:rPr>
          <w:delText>sets</w:delText>
        </w:r>
        <w:r w:rsidRPr="00FD617E" w:rsidDel="00A425AB">
          <w:rPr>
            <w:rFonts w:ascii="Arial" w:eastAsia="Arial" w:hAnsi="Arial" w:cs="Arial"/>
            <w:color w:val="000000" w:themeColor="text1"/>
            <w:sz w:val="22"/>
            <w:szCs w:val="22"/>
          </w:rPr>
          <w:delText xml:space="preserve"> </w:delText>
        </w:r>
        <w:r w:rsidR="00EC4A59" w:rsidRPr="00FD617E" w:rsidDel="00A425AB">
          <w:rPr>
            <w:rFonts w:ascii="Arial" w:eastAsia="Arial" w:hAnsi="Arial" w:cs="Arial"/>
            <w:color w:val="000000" w:themeColor="text1"/>
            <w:sz w:val="22"/>
            <w:szCs w:val="22"/>
          </w:rPr>
          <w:delText>from</w:delText>
        </w:r>
        <w:r w:rsidR="00D21227" w:rsidRPr="00FD617E" w:rsidDel="00A425AB">
          <w:rPr>
            <w:rFonts w:ascii="Arial" w:eastAsia="Arial" w:hAnsi="Arial" w:cs="Arial"/>
            <w:color w:val="000000" w:themeColor="text1"/>
            <w:sz w:val="22"/>
            <w:szCs w:val="22"/>
          </w:rPr>
          <w:delText xml:space="preserve"> the</w:delText>
        </w:r>
        <w:r w:rsidRPr="00FD617E" w:rsidDel="00A425AB">
          <w:rPr>
            <w:rFonts w:ascii="Arial" w:eastAsia="Arial" w:hAnsi="Arial" w:cs="Arial"/>
            <w:color w:val="000000" w:themeColor="text1"/>
            <w:sz w:val="22"/>
            <w:szCs w:val="22"/>
          </w:rPr>
          <w:delText xml:space="preserve"> ENCODE</w:delText>
        </w:r>
        <w:r w:rsidR="00D21227" w:rsidRPr="00FD617E" w:rsidDel="00A425AB">
          <w:rPr>
            <w:rFonts w:ascii="Arial" w:eastAsia="Arial" w:hAnsi="Arial" w:cs="Arial"/>
            <w:color w:val="000000" w:themeColor="text1"/>
            <w:sz w:val="22"/>
            <w:szCs w:val="22"/>
          </w:rPr>
          <w:delText xml:space="preserve"> project that included</w:delText>
        </w:r>
        <w:r w:rsidRPr="00FD617E" w:rsidDel="00A425AB">
          <w:rPr>
            <w:rFonts w:ascii="Arial" w:eastAsia="Arial" w:hAnsi="Arial" w:cs="Arial"/>
            <w:color w:val="000000" w:themeColor="text1"/>
            <w:sz w:val="22"/>
            <w:szCs w:val="22"/>
          </w:rPr>
          <w:delText xml:space="preserve"> cell line and</w:delText>
        </w:r>
        <w:r w:rsidR="00D21227" w:rsidRPr="00FD617E" w:rsidDel="00A425AB">
          <w:rPr>
            <w:rFonts w:ascii="Arial" w:eastAsia="Arial" w:hAnsi="Arial" w:cs="Arial"/>
            <w:color w:val="000000" w:themeColor="text1"/>
            <w:sz w:val="22"/>
            <w:szCs w:val="22"/>
          </w:rPr>
          <w:delText xml:space="preserve"> normal</w:delText>
        </w:r>
        <w:r w:rsidRPr="00FD617E" w:rsidDel="00A425AB">
          <w:rPr>
            <w:rFonts w:ascii="Arial" w:eastAsia="Arial" w:hAnsi="Arial" w:cs="Arial"/>
            <w:color w:val="000000" w:themeColor="text1"/>
            <w:sz w:val="22"/>
            <w:szCs w:val="22"/>
          </w:rPr>
          <w:delText xml:space="preserve"> tissue samples</w:delText>
        </w:r>
        <w:r w:rsidR="00EC4A59" w:rsidRPr="00FD617E" w:rsidDel="00A425AB">
          <w:rPr>
            <w:rFonts w:ascii="Arial" w:eastAsia="Arial" w:hAnsi="Arial" w:cs="Arial"/>
            <w:color w:val="000000" w:themeColor="text1"/>
            <w:sz w:val="22"/>
            <w:szCs w:val="22"/>
          </w:rPr>
          <w:delText xml:space="preserve">, as well as 637 </w:delText>
        </w:r>
        <w:r w:rsidR="00D21227" w:rsidRPr="00FD617E" w:rsidDel="00A425AB">
          <w:rPr>
            <w:rFonts w:ascii="Arial" w:eastAsia="Arial" w:hAnsi="Arial" w:cs="Arial"/>
            <w:color w:val="000000" w:themeColor="text1"/>
            <w:sz w:val="22"/>
            <w:szCs w:val="22"/>
          </w:rPr>
          <w:delText xml:space="preserve">published </w:delText>
        </w:r>
        <w:r w:rsidR="008B4EC1" w:rsidRPr="00FD617E" w:rsidDel="00A425AB">
          <w:rPr>
            <w:rFonts w:ascii="Arial" w:eastAsia="Arial" w:hAnsi="Arial" w:cs="Arial"/>
            <w:color w:val="000000" w:themeColor="text1"/>
            <w:sz w:val="22"/>
            <w:szCs w:val="22"/>
          </w:rPr>
          <w:delText>Illumina</w:delText>
        </w:r>
        <w:r w:rsidR="00400D29" w:rsidRPr="00FD617E" w:rsidDel="00A425AB">
          <w:rPr>
            <w:rFonts w:ascii="Arial" w:eastAsia="Arial" w:hAnsi="Arial" w:cs="Arial"/>
            <w:color w:val="000000" w:themeColor="text1"/>
            <w:sz w:val="22"/>
            <w:szCs w:val="22"/>
          </w:rPr>
          <w:delText xml:space="preserve"> HumanMethylation450</w:delText>
        </w:r>
        <w:r w:rsidR="00D21227" w:rsidRPr="00FD617E" w:rsidDel="00A425AB">
          <w:rPr>
            <w:rFonts w:ascii="Arial" w:eastAsia="Arial" w:hAnsi="Arial" w:cs="Arial"/>
            <w:color w:val="000000" w:themeColor="text1"/>
            <w:sz w:val="22"/>
            <w:szCs w:val="22"/>
          </w:rPr>
          <w:delText>K</w:delText>
        </w:r>
        <w:r w:rsidR="00400D29" w:rsidRPr="00FD617E" w:rsidDel="00A425AB">
          <w:rPr>
            <w:rFonts w:ascii="Arial" w:eastAsia="Arial" w:hAnsi="Arial" w:cs="Arial"/>
            <w:color w:val="000000" w:themeColor="text1"/>
            <w:sz w:val="22"/>
            <w:szCs w:val="22"/>
          </w:rPr>
          <w:delText xml:space="preserve"> BeadChip (HM450K) </w:delText>
        </w:r>
        <w:r w:rsidR="00EC4A59" w:rsidRPr="00FD617E" w:rsidDel="00A425AB">
          <w:rPr>
            <w:rFonts w:ascii="Arial" w:eastAsia="Arial" w:hAnsi="Arial" w:cs="Arial"/>
            <w:color w:val="000000" w:themeColor="text1"/>
            <w:sz w:val="22"/>
            <w:szCs w:val="22"/>
          </w:rPr>
          <w:delText>data</w:delText>
        </w:r>
        <w:r w:rsidR="00D21227" w:rsidRPr="00FD617E" w:rsidDel="00A425AB">
          <w:rPr>
            <w:rFonts w:ascii="Arial" w:eastAsia="Arial" w:hAnsi="Arial" w:cs="Arial"/>
            <w:color w:val="000000" w:themeColor="text1"/>
            <w:sz w:val="22"/>
            <w:szCs w:val="22"/>
          </w:rPr>
          <w:delText>sets from the TCGA project</w:delText>
        </w:r>
        <w:r w:rsidR="00EC4A59" w:rsidRPr="00FD617E" w:rsidDel="00A425AB">
          <w:rPr>
            <w:rFonts w:ascii="Arial" w:eastAsia="Arial" w:hAnsi="Arial" w:cs="Arial"/>
            <w:color w:val="000000" w:themeColor="text1"/>
            <w:sz w:val="22"/>
            <w:szCs w:val="22"/>
          </w:rPr>
          <w:delText xml:space="preserve"> </w:delText>
        </w:r>
        <w:r w:rsidR="00D21227" w:rsidRPr="00FD617E" w:rsidDel="00A425AB">
          <w:rPr>
            <w:rFonts w:ascii="Arial" w:eastAsia="Arial" w:hAnsi="Arial" w:cs="Arial"/>
            <w:color w:val="000000" w:themeColor="text1"/>
            <w:sz w:val="22"/>
            <w:szCs w:val="22"/>
          </w:rPr>
          <w:delText xml:space="preserve">that </w:delText>
        </w:r>
        <w:r w:rsidR="007823AE" w:rsidRPr="00FD617E" w:rsidDel="00A425AB">
          <w:rPr>
            <w:rFonts w:ascii="Arial" w:eastAsia="Arial" w:hAnsi="Arial" w:cs="Arial"/>
            <w:color w:val="000000" w:themeColor="text1"/>
            <w:sz w:val="22"/>
            <w:szCs w:val="22"/>
          </w:rPr>
          <w:delText>includ</w:delText>
        </w:r>
        <w:r w:rsidR="00D21227" w:rsidRPr="00FD617E" w:rsidDel="00A425AB">
          <w:rPr>
            <w:rFonts w:ascii="Arial" w:eastAsia="Arial" w:hAnsi="Arial" w:cs="Arial"/>
            <w:color w:val="000000" w:themeColor="text1"/>
            <w:sz w:val="22"/>
            <w:szCs w:val="22"/>
          </w:rPr>
          <w:delText>ed</w:delText>
        </w:r>
        <w:r w:rsidR="00EC4A59" w:rsidRPr="00FD617E" w:rsidDel="00A425AB">
          <w:rPr>
            <w:rFonts w:ascii="Arial" w:eastAsia="Arial" w:hAnsi="Arial" w:cs="Arial"/>
            <w:color w:val="000000" w:themeColor="text1"/>
            <w:sz w:val="22"/>
            <w:szCs w:val="22"/>
          </w:rPr>
          <w:delText xml:space="preserve"> 11 human tissues.</w:delText>
        </w:r>
        <w:r w:rsidRPr="00FD617E" w:rsidDel="00A425AB">
          <w:rPr>
            <w:rFonts w:ascii="Arial" w:eastAsia="Arial" w:hAnsi="Arial" w:cs="Arial"/>
            <w:color w:val="000000" w:themeColor="text1"/>
            <w:sz w:val="22"/>
            <w:szCs w:val="22"/>
          </w:rPr>
          <w:delText xml:space="preserve"> </w:delText>
        </w:r>
        <w:r w:rsidR="00EC4A59" w:rsidRPr="00FD617E" w:rsidDel="00A425AB">
          <w:rPr>
            <w:rFonts w:ascii="Arial" w:eastAsia="Arial" w:hAnsi="Arial" w:cs="Arial"/>
            <w:color w:val="000000" w:themeColor="text1"/>
            <w:sz w:val="22"/>
            <w:szCs w:val="22"/>
          </w:rPr>
          <w:delText xml:space="preserve">The RRBS datasets were generated with short (36bp) Illumina sequencing reads, greatly limiting the length of methylation haplotypes that can be called. </w:delText>
        </w:r>
        <w:r w:rsidR="00F8387A" w:rsidRPr="00FD617E" w:rsidDel="00A425AB">
          <w:rPr>
            <w:rFonts w:ascii="Arial" w:eastAsia="Arial" w:hAnsi="Arial" w:cs="Arial"/>
            <w:color w:val="000000" w:themeColor="text1"/>
            <w:sz w:val="22"/>
            <w:szCs w:val="22"/>
          </w:rPr>
          <w:delText>Similarly</w:delText>
        </w:r>
        <w:r w:rsidR="000E2A0E" w:rsidRPr="00FD617E" w:rsidDel="00A425AB">
          <w:rPr>
            <w:rFonts w:ascii="Arial" w:eastAsia="Arial" w:hAnsi="Arial" w:cs="Arial"/>
            <w:color w:val="000000" w:themeColor="text1"/>
            <w:sz w:val="22"/>
            <w:szCs w:val="22"/>
          </w:rPr>
          <w:delText>,</w:delText>
        </w:r>
        <w:r w:rsidR="00EC4A59" w:rsidRPr="00FD617E" w:rsidDel="00A425AB">
          <w:rPr>
            <w:rFonts w:ascii="Arial" w:eastAsia="Arial" w:hAnsi="Arial" w:cs="Arial"/>
            <w:color w:val="000000" w:themeColor="text1"/>
            <w:sz w:val="22"/>
            <w:szCs w:val="22"/>
          </w:rPr>
          <w:delText xml:space="preserve"> Illumina methylation arrays only report average CpG methylation of all DNA molecules in a sample, </w:delText>
        </w:r>
        <w:r w:rsidR="001704B4" w:rsidRPr="00FD617E" w:rsidDel="00A425AB">
          <w:rPr>
            <w:rFonts w:ascii="Arial" w:eastAsia="Arial" w:hAnsi="Arial" w:cs="Arial"/>
            <w:color w:val="000000" w:themeColor="text1"/>
            <w:sz w:val="22"/>
            <w:szCs w:val="22"/>
          </w:rPr>
          <w:delText>preventing a</w:delText>
        </w:r>
        <w:r w:rsidR="00EC4A59" w:rsidRPr="00FD617E" w:rsidDel="00A425AB">
          <w:rPr>
            <w:rFonts w:ascii="Arial" w:eastAsia="Arial" w:hAnsi="Arial" w:cs="Arial"/>
            <w:color w:val="000000" w:themeColor="text1"/>
            <w:sz w:val="22"/>
            <w:szCs w:val="22"/>
          </w:rPr>
          <w:delText xml:space="preserve"> methylation linkage disequilibrium analysis. Therefore, we calculated the</w:delText>
        </w:r>
        <w:r w:rsidR="000C21C5" w:rsidRPr="00FD617E" w:rsidDel="00A425AB">
          <w:rPr>
            <w:rFonts w:ascii="Arial" w:eastAsia="Arial" w:hAnsi="Arial" w:cs="Arial"/>
            <w:color w:val="000000" w:themeColor="text1"/>
            <w:sz w:val="22"/>
            <w:szCs w:val="22"/>
          </w:rPr>
          <w:delText xml:space="preserve"> Pearson’s</w:delText>
        </w:r>
        <w:r w:rsidR="00EC4A59" w:rsidRPr="00FD617E" w:rsidDel="00A425AB">
          <w:rPr>
            <w:rFonts w:ascii="Arial" w:eastAsia="Arial" w:hAnsi="Arial" w:cs="Arial"/>
            <w:color w:val="000000" w:themeColor="text1"/>
            <w:sz w:val="22"/>
            <w:szCs w:val="22"/>
          </w:rPr>
          <w:delText xml:space="preserve"> correlation coefficient </w:delText>
        </w:r>
        <w:r w:rsidR="000C21C5" w:rsidRPr="00FD617E" w:rsidDel="00A425AB">
          <w:rPr>
            <w:rFonts w:ascii="Arial" w:eastAsia="Arial" w:hAnsi="Arial" w:cs="Arial"/>
            <w:color w:val="000000" w:themeColor="text1"/>
            <w:sz w:val="22"/>
            <w:szCs w:val="22"/>
          </w:rPr>
          <w:delText xml:space="preserve">from </w:delText>
        </w:r>
        <w:r w:rsidR="008B4EC1" w:rsidRPr="00FD617E" w:rsidDel="00A425AB">
          <w:rPr>
            <w:rFonts w:ascii="Arial" w:eastAsia="Arial" w:hAnsi="Arial" w:cs="Arial"/>
            <w:color w:val="000000" w:themeColor="text1"/>
            <w:sz w:val="22"/>
            <w:szCs w:val="22"/>
          </w:rPr>
          <w:delText xml:space="preserve">the </w:delText>
        </w:r>
        <w:r w:rsidR="000C21C5" w:rsidRPr="00FD617E" w:rsidDel="00A425AB">
          <w:rPr>
            <w:rFonts w:ascii="Arial" w:eastAsia="Arial" w:hAnsi="Arial" w:cs="Arial"/>
            <w:color w:val="000000" w:themeColor="text1"/>
            <w:sz w:val="22"/>
            <w:szCs w:val="22"/>
          </w:rPr>
          <w:delText>methylation levels of</w:delText>
        </w:r>
        <w:r w:rsidR="00EC4A59" w:rsidRPr="00FD617E" w:rsidDel="00A425AB">
          <w:rPr>
            <w:rFonts w:ascii="Arial" w:eastAsia="Arial" w:hAnsi="Arial" w:cs="Arial"/>
            <w:color w:val="000000" w:themeColor="text1"/>
            <w:sz w:val="22"/>
            <w:szCs w:val="22"/>
          </w:rPr>
          <w:delText xml:space="preserve"> adjacent CpG</w:delText>
        </w:r>
        <w:r w:rsidR="000C21C5" w:rsidRPr="00FD617E" w:rsidDel="00A425AB">
          <w:rPr>
            <w:rFonts w:ascii="Arial" w:eastAsia="Arial" w:hAnsi="Arial" w:cs="Arial"/>
            <w:color w:val="000000" w:themeColor="text1"/>
            <w:sz w:val="22"/>
            <w:szCs w:val="22"/>
          </w:rPr>
          <w:delText>s</w:delText>
        </w:r>
        <w:r w:rsidR="00EC4A59" w:rsidRPr="00FD617E" w:rsidDel="00A425AB">
          <w:rPr>
            <w:rFonts w:ascii="Arial" w:eastAsia="Arial" w:hAnsi="Arial" w:cs="Arial"/>
            <w:color w:val="000000" w:themeColor="text1"/>
            <w:sz w:val="22"/>
            <w:szCs w:val="22"/>
          </w:rPr>
          <w:delText xml:space="preserve"> </w:delText>
        </w:r>
        <w:r w:rsidR="001704B4" w:rsidRPr="00FD617E" w:rsidDel="00A425AB">
          <w:rPr>
            <w:rFonts w:ascii="Arial" w:eastAsia="Arial" w:hAnsi="Arial" w:cs="Arial"/>
            <w:color w:val="000000" w:themeColor="text1"/>
            <w:sz w:val="22"/>
            <w:szCs w:val="22"/>
          </w:rPr>
          <w:delText xml:space="preserve">across </w:delText>
        </w:r>
        <w:r w:rsidR="00260CFC" w:rsidRPr="00FD617E" w:rsidDel="00A425AB">
          <w:rPr>
            <w:rFonts w:ascii="Arial" w:eastAsia="Arial" w:hAnsi="Arial" w:cs="Arial"/>
            <w:color w:val="000000" w:themeColor="text1"/>
            <w:sz w:val="22"/>
            <w:szCs w:val="22"/>
          </w:rPr>
          <w:delText>different</w:delText>
        </w:r>
        <w:r w:rsidR="00990ABD" w:rsidRPr="00FD617E" w:rsidDel="00A425AB">
          <w:rPr>
            <w:rFonts w:ascii="Arial" w:eastAsia="Arial" w:hAnsi="Arial" w:cs="Arial"/>
            <w:color w:val="000000" w:themeColor="text1"/>
            <w:sz w:val="22"/>
            <w:szCs w:val="22"/>
          </w:rPr>
          <w:delText xml:space="preserve"> </w:delText>
        </w:r>
        <w:r w:rsidR="00916C9E" w:rsidRPr="00FD617E" w:rsidDel="00A425AB">
          <w:rPr>
            <w:rFonts w:ascii="Arial" w:eastAsia="Arial" w:hAnsi="Arial" w:cs="Arial"/>
            <w:color w:val="000000" w:themeColor="text1"/>
            <w:sz w:val="22"/>
            <w:szCs w:val="22"/>
          </w:rPr>
          <w:delText>sample</w:delText>
        </w:r>
        <w:r w:rsidR="008B4EC1" w:rsidRPr="00FD617E" w:rsidDel="00A425AB">
          <w:rPr>
            <w:rFonts w:ascii="Arial" w:eastAsia="Arial" w:hAnsi="Arial" w:cs="Arial"/>
            <w:color w:val="000000" w:themeColor="text1"/>
            <w:sz w:val="22"/>
            <w:szCs w:val="22"/>
          </w:rPr>
          <w:delText>s</w:delText>
        </w:r>
        <w:r w:rsidR="00EC4A59" w:rsidRPr="00FD617E" w:rsidDel="00A425AB">
          <w:rPr>
            <w:rFonts w:ascii="Arial" w:eastAsia="Arial" w:hAnsi="Arial" w:cs="Arial"/>
            <w:color w:val="000000" w:themeColor="text1"/>
            <w:sz w:val="22"/>
            <w:szCs w:val="22"/>
          </w:rPr>
          <w:delText xml:space="preserve"> for block partitioning. Note that the presence of such correlated methylation blocks is a necessary but not sufficient condition for MHBs</w:delText>
        </w:r>
        <w:r w:rsidR="00F8387A" w:rsidRPr="00FD617E" w:rsidDel="00A425AB">
          <w:rPr>
            <w:rFonts w:ascii="Arial" w:eastAsia="Arial" w:hAnsi="Arial" w:cs="Arial"/>
            <w:color w:val="000000" w:themeColor="text1"/>
            <w:sz w:val="22"/>
            <w:szCs w:val="22"/>
          </w:rPr>
          <w:delText xml:space="preserve"> </w:delText>
        </w:r>
        <w:r w:rsidR="006D22B7" w:rsidRPr="00FD617E" w:rsidDel="00A425AB">
          <w:rPr>
            <w:rFonts w:ascii="Arial" w:eastAsia="Arial" w:hAnsi="Arial" w:cs="Arial"/>
            <w:color w:val="000000" w:themeColor="text1"/>
            <w:sz w:val="22"/>
            <w:szCs w:val="22"/>
          </w:rPr>
          <w:delText>(</w:delText>
        </w:r>
        <w:r w:rsidR="002D4AE3" w:rsidRPr="00FD617E" w:rsidDel="00A425AB">
          <w:rPr>
            <w:rFonts w:ascii="Arial" w:eastAsia="Arial" w:hAnsi="Arial" w:cs="Arial"/>
            <w:b/>
            <w:color w:val="000000" w:themeColor="text1"/>
            <w:sz w:val="22"/>
            <w:szCs w:val="22"/>
          </w:rPr>
          <w:delText xml:space="preserve">Supplementary </w:delText>
        </w:r>
        <w:r w:rsidR="00F8387A" w:rsidRPr="00FD617E" w:rsidDel="00A425AB">
          <w:rPr>
            <w:rFonts w:ascii="Arial" w:eastAsia="Arial" w:hAnsi="Arial" w:cs="Arial"/>
            <w:b/>
            <w:color w:val="000000" w:themeColor="text1"/>
            <w:sz w:val="22"/>
            <w:szCs w:val="22"/>
          </w:rPr>
          <w:delText>Fig</w:delText>
        </w:r>
        <w:r w:rsidR="000C21C5" w:rsidRPr="00FD617E" w:rsidDel="00A425AB">
          <w:rPr>
            <w:rFonts w:ascii="Arial" w:eastAsiaTheme="minorEastAsia" w:hAnsi="Arial" w:cs="Arial"/>
            <w:b/>
            <w:color w:val="000000" w:themeColor="text1"/>
            <w:sz w:val="22"/>
            <w:szCs w:val="22"/>
          </w:rPr>
          <w:delText>ure</w:delText>
        </w:r>
        <w:r w:rsidR="00F8387A" w:rsidRPr="00FD617E" w:rsidDel="00A425AB">
          <w:rPr>
            <w:rFonts w:ascii="Arial" w:eastAsia="Arial" w:hAnsi="Arial" w:cs="Arial"/>
            <w:b/>
            <w:color w:val="000000" w:themeColor="text1"/>
            <w:sz w:val="22"/>
            <w:szCs w:val="22"/>
          </w:rPr>
          <w:delText xml:space="preserve"> </w:delText>
        </w:r>
        <w:r w:rsidR="00285B0A" w:rsidRPr="00FD617E" w:rsidDel="00A425AB">
          <w:rPr>
            <w:rFonts w:ascii="Arial" w:eastAsia="Arial" w:hAnsi="Arial" w:cs="Arial"/>
            <w:b/>
            <w:color w:val="000000" w:themeColor="text1"/>
            <w:sz w:val="22"/>
            <w:szCs w:val="22"/>
          </w:rPr>
          <w:delText>3</w:delText>
        </w:r>
        <w:r w:rsidR="009C3E9C" w:rsidRPr="00FD617E" w:rsidDel="00A425AB">
          <w:rPr>
            <w:rFonts w:ascii="Arial" w:eastAsia="Arial" w:hAnsi="Arial" w:cs="Arial"/>
            <w:b/>
            <w:color w:val="000000" w:themeColor="text1"/>
            <w:sz w:val="22"/>
            <w:szCs w:val="22"/>
          </w:rPr>
          <w:delText>a</w:delText>
        </w:r>
        <w:r w:rsidR="00F8387A" w:rsidRPr="00FD617E" w:rsidDel="00A425AB">
          <w:rPr>
            <w:rFonts w:ascii="Arial" w:eastAsia="Arial" w:hAnsi="Arial" w:cs="Arial"/>
            <w:color w:val="000000" w:themeColor="text1"/>
            <w:sz w:val="22"/>
            <w:szCs w:val="22"/>
          </w:rPr>
          <w:delText>)</w:delText>
        </w:r>
        <w:r w:rsidR="00EC4A59" w:rsidRPr="00FD617E" w:rsidDel="00A425AB">
          <w:rPr>
            <w:rFonts w:ascii="Arial" w:eastAsia="Arial" w:hAnsi="Arial" w:cs="Arial"/>
            <w:color w:val="000000" w:themeColor="text1"/>
            <w:sz w:val="22"/>
            <w:szCs w:val="22"/>
          </w:rPr>
          <w:delText xml:space="preserve">. Nonetheless, the absence of correlated methylation blocks </w:delText>
        </w:r>
        <w:r w:rsidR="000C1AFE" w:rsidRPr="00FD617E" w:rsidDel="00A425AB">
          <w:rPr>
            <w:rFonts w:ascii="Arial" w:eastAsia="Arial" w:hAnsi="Arial" w:cs="Arial"/>
            <w:color w:val="000000" w:themeColor="text1"/>
            <w:sz w:val="22"/>
            <w:szCs w:val="22"/>
          </w:rPr>
          <w:delText xml:space="preserve">in </w:delText>
        </w:r>
        <w:r w:rsidR="00990ABD" w:rsidRPr="00FD617E" w:rsidDel="00A425AB">
          <w:rPr>
            <w:rFonts w:ascii="Arial" w:eastAsia="Arial" w:hAnsi="Arial" w:cs="Arial"/>
            <w:color w:val="000000" w:themeColor="text1"/>
            <w:sz w:val="22"/>
            <w:szCs w:val="22"/>
          </w:rPr>
          <w:delText>these data</w:delText>
        </w:r>
        <w:r w:rsidR="00EC4A59" w:rsidRPr="00FD617E" w:rsidDel="00A425AB">
          <w:rPr>
            <w:rFonts w:ascii="Arial" w:eastAsia="Arial" w:hAnsi="Arial" w:cs="Arial"/>
            <w:color w:val="000000" w:themeColor="text1"/>
            <w:sz w:val="22"/>
            <w:szCs w:val="22"/>
          </w:rPr>
          <w:delText xml:space="preserve"> would </w:delText>
        </w:r>
        <w:r w:rsidR="00E56F73" w:rsidRPr="00FD617E" w:rsidDel="00A425AB">
          <w:rPr>
            <w:rFonts w:ascii="Arial" w:eastAsia="Arial" w:hAnsi="Arial" w:cs="Arial"/>
            <w:color w:val="000000" w:themeColor="text1"/>
            <w:sz w:val="22"/>
            <w:szCs w:val="22"/>
          </w:rPr>
          <w:delText>invalidate the pattern of</w:delText>
        </w:r>
        <w:r w:rsidR="00EC4A59" w:rsidRPr="00FD617E" w:rsidDel="00A425AB">
          <w:rPr>
            <w:rFonts w:ascii="Arial" w:eastAsia="Arial" w:hAnsi="Arial" w:cs="Arial"/>
            <w:color w:val="000000" w:themeColor="text1"/>
            <w:sz w:val="22"/>
            <w:szCs w:val="22"/>
          </w:rPr>
          <w:delText xml:space="preserve"> MHBs. </w:delText>
        </w:r>
        <w:r w:rsidR="00944AF3" w:rsidRPr="00FD617E" w:rsidDel="00A425AB">
          <w:rPr>
            <w:rFonts w:ascii="Arial" w:eastAsia="Arial" w:hAnsi="Arial" w:cs="Arial"/>
            <w:color w:val="000000" w:themeColor="text1"/>
            <w:sz w:val="22"/>
            <w:szCs w:val="22"/>
          </w:rPr>
          <w:delText>W</w:delText>
        </w:r>
        <w:r w:rsidRPr="00FD617E" w:rsidDel="00A425AB">
          <w:rPr>
            <w:rFonts w:ascii="Arial" w:eastAsia="Arial" w:hAnsi="Arial" w:cs="Arial"/>
            <w:color w:val="000000" w:themeColor="text1"/>
            <w:sz w:val="22"/>
            <w:szCs w:val="22"/>
          </w:rPr>
          <w:delText xml:space="preserve">e identified 23,517 </w:delText>
        </w:r>
        <w:r w:rsidR="00944AF3" w:rsidRPr="00FD617E" w:rsidDel="00A425AB">
          <w:rPr>
            <w:rFonts w:ascii="Arial" w:eastAsia="Arial" w:hAnsi="Arial" w:cs="Arial"/>
            <w:color w:val="000000" w:themeColor="text1"/>
            <w:sz w:val="22"/>
            <w:szCs w:val="22"/>
          </w:rPr>
          <w:delText xml:space="preserve">and 2,212 </w:delText>
        </w:r>
        <w:r w:rsidR="00984020" w:rsidRPr="00FD617E" w:rsidDel="00A425AB">
          <w:rPr>
            <w:rFonts w:ascii="Arial" w:eastAsia="Arial" w:hAnsi="Arial" w:cs="Arial"/>
            <w:color w:val="000000" w:themeColor="text1"/>
            <w:sz w:val="22"/>
            <w:szCs w:val="22"/>
          </w:rPr>
          <w:delText>correlated methylation blocks</w:delText>
        </w:r>
        <w:r w:rsidR="00944AF3" w:rsidRPr="00FD617E" w:rsidDel="00A425AB">
          <w:rPr>
            <w:rFonts w:ascii="Arial" w:eastAsia="Arial" w:hAnsi="Arial" w:cs="Arial"/>
            <w:color w:val="000000" w:themeColor="text1"/>
            <w:sz w:val="22"/>
            <w:szCs w:val="22"/>
          </w:rPr>
          <w:delText xml:space="preserve"> from RRBS and </w:delText>
        </w:r>
        <w:r w:rsidR="00400D29" w:rsidRPr="00FD617E" w:rsidDel="00A425AB">
          <w:rPr>
            <w:rFonts w:ascii="Arial" w:eastAsia="Arial" w:hAnsi="Arial" w:cs="Arial"/>
            <w:color w:val="000000" w:themeColor="text1"/>
            <w:sz w:val="22"/>
            <w:szCs w:val="22"/>
          </w:rPr>
          <w:delText xml:space="preserve">HM450K </w:delText>
        </w:r>
        <w:r w:rsidR="00944AF3" w:rsidRPr="00FD617E" w:rsidDel="00A425AB">
          <w:rPr>
            <w:rFonts w:ascii="Arial" w:eastAsia="Arial" w:hAnsi="Arial" w:cs="Arial"/>
            <w:color w:val="000000" w:themeColor="text1"/>
            <w:sz w:val="22"/>
            <w:szCs w:val="22"/>
          </w:rPr>
          <w:delText>data respectively</w:delText>
        </w:r>
        <w:r w:rsidRPr="00FD617E" w:rsidDel="00A425AB">
          <w:rPr>
            <w:rFonts w:ascii="Arial" w:eastAsia="Arial" w:hAnsi="Arial" w:cs="Arial"/>
            <w:color w:val="000000" w:themeColor="text1"/>
            <w:sz w:val="22"/>
            <w:szCs w:val="22"/>
          </w:rPr>
          <w:delText xml:space="preserve">, </w:delText>
        </w:r>
        <w:r w:rsidR="00944AF3" w:rsidRPr="00FD617E" w:rsidDel="00A425AB">
          <w:rPr>
            <w:rFonts w:ascii="Arial" w:eastAsia="Arial" w:hAnsi="Arial" w:cs="Arial"/>
            <w:color w:val="000000" w:themeColor="text1"/>
            <w:sz w:val="22"/>
            <w:szCs w:val="22"/>
          </w:rPr>
          <w:delText>among</w:delText>
        </w:r>
        <w:r w:rsidR="00260CFC" w:rsidRPr="00FD617E" w:rsidDel="00A425AB">
          <w:rPr>
            <w:rFonts w:ascii="Arial" w:eastAsia="Arial" w:hAnsi="Arial" w:cs="Arial"/>
            <w:color w:val="000000" w:themeColor="text1"/>
            <w:sz w:val="22"/>
            <w:szCs w:val="22"/>
          </w:rPr>
          <w:delText xml:space="preserve"> </w:delText>
        </w:r>
        <w:r w:rsidRPr="00FD617E" w:rsidDel="00A425AB">
          <w:rPr>
            <w:rFonts w:ascii="Arial" w:eastAsia="Arial" w:hAnsi="Arial" w:cs="Arial"/>
            <w:color w:val="000000" w:themeColor="text1"/>
            <w:sz w:val="22"/>
            <w:szCs w:val="22"/>
          </w:rPr>
          <w:delText>which</w:delText>
        </w:r>
        <w:r w:rsidR="00260CFC" w:rsidRPr="00FD617E" w:rsidDel="00A425AB">
          <w:rPr>
            <w:rFonts w:ascii="Arial" w:eastAsia="Arial" w:hAnsi="Arial" w:cs="Arial"/>
            <w:color w:val="000000" w:themeColor="text1"/>
            <w:sz w:val="22"/>
            <w:szCs w:val="22"/>
          </w:rPr>
          <w:delText xml:space="preserve"> 8,920</w:delText>
        </w:r>
        <w:r w:rsidR="00944AF3" w:rsidRPr="00FD617E" w:rsidDel="00A425AB">
          <w:rPr>
            <w:rFonts w:ascii="Arial" w:eastAsia="Arial" w:hAnsi="Arial" w:cs="Arial"/>
            <w:color w:val="000000" w:themeColor="text1"/>
            <w:sz w:val="22"/>
            <w:szCs w:val="22"/>
          </w:rPr>
          <w:delText xml:space="preserve"> and 1,258</w:delText>
        </w:r>
        <w:r w:rsidRPr="00FD617E" w:rsidDel="00A425AB">
          <w:rPr>
            <w:rFonts w:ascii="Arial" w:eastAsia="Arial" w:hAnsi="Arial" w:cs="Arial"/>
            <w:color w:val="000000" w:themeColor="text1"/>
            <w:sz w:val="22"/>
            <w:szCs w:val="22"/>
          </w:rPr>
          <w:delText xml:space="preserve"> have</w:delText>
        </w:r>
        <w:r w:rsidR="00944AF3" w:rsidRPr="00FD617E" w:rsidDel="00A425AB">
          <w:rPr>
            <w:rFonts w:ascii="Arial" w:eastAsia="Arial" w:hAnsi="Arial" w:cs="Arial"/>
            <w:color w:val="000000" w:themeColor="text1"/>
            <w:sz w:val="22"/>
            <w:szCs w:val="22"/>
          </w:rPr>
          <w:delText xml:space="preserve"> significant</w:delText>
        </w:r>
        <w:r w:rsidRPr="00FD617E" w:rsidDel="00A425AB">
          <w:rPr>
            <w:rFonts w:ascii="Arial" w:eastAsia="Arial" w:hAnsi="Arial" w:cs="Arial"/>
            <w:color w:val="000000" w:themeColor="text1"/>
            <w:sz w:val="22"/>
            <w:szCs w:val="22"/>
          </w:rPr>
          <w:delText xml:space="preserve"> overlaps </w:delText>
        </w:r>
        <w:r w:rsidR="00207A8C" w:rsidRPr="00FD617E" w:rsidDel="00A425AB">
          <w:rPr>
            <w:rFonts w:ascii="Arial" w:eastAsia="Arial" w:hAnsi="Arial" w:cs="Arial"/>
            <w:color w:val="000000" w:themeColor="text1"/>
            <w:sz w:val="22"/>
            <w:szCs w:val="22"/>
          </w:rPr>
          <w:delText xml:space="preserve">with </w:delText>
        </w:r>
        <w:r w:rsidR="00260CFC" w:rsidRPr="00FD617E" w:rsidDel="00A425AB">
          <w:rPr>
            <w:rFonts w:ascii="Arial" w:eastAsia="Arial" w:hAnsi="Arial" w:cs="Arial"/>
            <w:color w:val="000000" w:themeColor="text1"/>
            <w:sz w:val="22"/>
            <w:szCs w:val="22"/>
          </w:rPr>
          <w:delText>WGBS-defined MHBs</w:delText>
        </w:r>
        <w:r w:rsidR="008A53E0" w:rsidRPr="00FD617E" w:rsidDel="00A425AB">
          <w:rPr>
            <w:rFonts w:ascii="Arial" w:eastAsia="Arial" w:hAnsi="Arial" w:cs="Arial"/>
            <w:color w:val="000000" w:themeColor="text1"/>
            <w:sz w:val="22"/>
            <w:szCs w:val="22"/>
          </w:rPr>
          <w:delText>.</w:delText>
        </w:r>
        <w:r w:rsidR="00F8387A" w:rsidRPr="00FD617E" w:rsidDel="00A425AB">
          <w:rPr>
            <w:rFonts w:ascii="Arial" w:eastAsia="Arial" w:hAnsi="Arial" w:cs="Arial"/>
            <w:color w:val="000000" w:themeColor="text1"/>
            <w:sz w:val="22"/>
            <w:szCs w:val="22"/>
          </w:rPr>
          <w:delText xml:space="preserve"> </w:delText>
        </w:r>
        <w:r w:rsidR="00E56F73" w:rsidRPr="00FD617E" w:rsidDel="00A425AB">
          <w:rPr>
            <w:rFonts w:ascii="Arial" w:eastAsia="Arial" w:hAnsi="Arial" w:cs="Arial"/>
            <w:color w:val="000000" w:themeColor="text1"/>
            <w:sz w:val="22"/>
            <w:szCs w:val="22"/>
          </w:rPr>
          <w:delText>Additionally, we</w:delText>
        </w:r>
        <w:r w:rsidR="00F8387A" w:rsidRPr="00FD617E" w:rsidDel="00A425AB">
          <w:rPr>
            <w:rFonts w:ascii="Arial" w:eastAsia="Arial" w:hAnsi="Arial" w:cs="Arial"/>
            <w:color w:val="000000" w:themeColor="text1"/>
            <w:sz w:val="22"/>
            <w:szCs w:val="22"/>
          </w:rPr>
          <w:delText xml:space="preserve"> observed significant</w:delText>
        </w:r>
        <w:r w:rsidR="00E56F73" w:rsidRPr="00FD617E" w:rsidDel="00A425AB">
          <w:rPr>
            <w:rFonts w:ascii="Arial" w:eastAsia="Arial" w:hAnsi="Arial" w:cs="Arial"/>
            <w:color w:val="000000" w:themeColor="text1"/>
            <w:sz w:val="22"/>
            <w:szCs w:val="22"/>
          </w:rPr>
          <w:delText>ly</w:delText>
        </w:r>
        <w:r w:rsidR="00F8387A" w:rsidRPr="00FD617E" w:rsidDel="00A425AB">
          <w:rPr>
            <w:rFonts w:ascii="Arial" w:eastAsia="Arial" w:hAnsi="Arial" w:cs="Arial"/>
            <w:color w:val="000000" w:themeColor="text1"/>
            <w:sz w:val="22"/>
            <w:szCs w:val="22"/>
          </w:rPr>
          <w:delText xml:space="preserve"> high</w:delText>
        </w:r>
        <w:r w:rsidR="002F5FA0" w:rsidRPr="00FD617E" w:rsidDel="00A425AB">
          <w:rPr>
            <w:rFonts w:ascii="Arial" w:eastAsia="Arial" w:hAnsi="Arial" w:cs="Arial"/>
            <w:color w:val="000000" w:themeColor="text1"/>
            <w:sz w:val="22"/>
            <w:szCs w:val="22"/>
          </w:rPr>
          <w:delText>er</w:delText>
        </w:r>
        <w:r w:rsidR="00F8387A" w:rsidRPr="00FD617E" w:rsidDel="00A425AB">
          <w:rPr>
            <w:rFonts w:ascii="Arial" w:eastAsia="Arial" w:hAnsi="Arial" w:cs="Arial"/>
            <w:color w:val="000000" w:themeColor="text1"/>
            <w:sz w:val="22"/>
            <w:szCs w:val="22"/>
          </w:rPr>
          <w:delText xml:space="preserve"> correlation</w:delText>
        </w:r>
        <w:r w:rsidR="00373A8C" w:rsidRPr="00FD617E" w:rsidDel="00A425AB">
          <w:rPr>
            <w:rFonts w:ascii="Arial" w:eastAsia="Arial" w:hAnsi="Arial" w:cs="Arial"/>
            <w:color w:val="000000" w:themeColor="text1"/>
            <w:sz w:val="22"/>
            <w:szCs w:val="22"/>
          </w:rPr>
          <w:delText xml:space="preserve"> coefficients</w:delText>
        </w:r>
        <w:r w:rsidR="00F8387A" w:rsidRPr="00FD617E" w:rsidDel="00A425AB">
          <w:rPr>
            <w:rFonts w:ascii="Arial" w:eastAsia="Arial" w:hAnsi="Arial" w:cs="Arial"/>
            <w:color w:val="000000" w:themeColor="text1"/>
            <w:sz w:val="22"/>
            <w:szCs w:val="22"/>
          </w:rPr>
          <w:delText xml:space="preserve"> among the CpGs within the MHB regions compared CpG loci </w:delText>
        </w:r>
        <w:r w:rsidR="00E56F73" w:rsidRPr="00FD617E" w:rsidDel="00A425AB">
          <w:rPr>
            <w:rFonts w:ascii="Arial" w:eastAsia="Arial" w:hAnsi="Arial" w:cs="Arial"/>
            <w:color w:val="000000" w:themeColor="text1"/>
            <w:sz w:val="22"/>
            <w:szCs w:val="22"/>
          </w:rPr>
          <w:delText>outside</w:delText>
        </w:r>
        <w:r w:rsidR="00F8387A" w:rsidRPr="00FD617E" w:rsidDel="00A425AB">
          <w:rPr>
            <w:rFonts w:ascii="Arial" w:eastAsia="Arial" w:hAnsi="Arial" w:cs="Arial"/>
            <w:color w:val="000000" w:themeColor="text1"/>
            <w:sz w:val="22"/>
            <w:szCs w:val="22"/>
          </w:rPr>
          <w:delText xml:space="preserve"> MHBs </w:delText>
        </w:r>
        <w:r w:rsidR="002F5FA0" w:rsidRPr="00FD617E" w:rsidDel="00A425AB">
          <w:rPr>
            <w:rFonts w:ascii="Arial" w:eastAsia="Arial" w:hAnsi="Arial" w:cs="Arial"/>
            <w:color w:val="000000" w:themeColor="text1"/>
            <w:sz w:val="22"/>
            <w:szCs w:val="22"/>
          </w:rPr>
          <w:delText>in HM450K and RRBS dataset</w:delText>
        </w:r>
        <w:r w:rsidR="009665D1" w:rsidRPr="00FD617E" w:rsidDel="00A425AB">
          <w:rPr>
            <w:rFonts w:ascii="Arial" w:eastAsia="Arial" w:hAnsi="Arial" w:cs="Arial"/>
            <w:color w:val="000000" w:themeColor="text1"/>
            <w:sz w:val="22"/>
            <w:szCs w:val="22"/>
          </w:rPr>
          <w:delText xml:space="preserve"> (</w:delText>
        </w:r>
        <w:r w:rsidR="009665D1" w:rsidRPr="00FD617E" w:rsidDel="00A425AB">
          <w:rPr>
            <w:rFonts w:ascii="Arial" w:eastAsia="Arial" w:hAnsi="Arial" w:cs="Arial"/>
            <w:b/>
            <w:color w:val="000000" w:themeColor="text1"/>
            <w:sz w:val="22"/>
            <w:szCs w:val="22"/>
          </w:rPr>
          <w:delText>Supplementary Fig</w:delText>
        </w:r>
        <w:r w:rsidR="000C21C5" w:rsidRPr="00FD617E" w:rsidDel="00A425AB">
          <w:rPr>
            <w:rFonts w:ascii="Arial" w:eastAsia="Arial" w:hAnsi="Arial" w:cs="Arial"/>
            <w:b/>
            <w:color w:val="000000" w:themeColor="text1"/>
            <w:sz w:val="22"/>
            <w:szCs w:val="22"/>
          </w:rPr>
          <w:delText>ure</w:delText>
        </w:r>
        <w:r w:rsidR="009665D1" w:rsidRPr="00FD617E" w:rsidDel="00A425AB">
          <w:rPr>
            <w:rFonts w:ascii="Arial" w:eastAsia="Arial" w:hAnsi="Arial" w:cs="Arial"/>
            <w:b/>
            <w:color w:val="000000" w:themeColor="text1"/>
            <w:sz w:val="22"/>
            <w:szCs w:val="22"/>
          </w:rPr>
          <w:delText xml:space="preserve"> 3b</w:delText>
        </w:r>
        <w:r w:rsidR="009665D1" w:rsidRPr="00FD617E" w:rsidDel="00A425AB">
          <w:rPr>
            <w:rFonts w:ascii="Arial" w:eastAsia="Arial" w:hAnsi="Arial" w:cs="Arial"/>
            <w:color w:val="000000" w:themeColor="text1"/>
            <w:sz w:val="22"/>
            <w:szCs w:val="22"/>
          </w:rPr>
          <w:delText>)</w:delText>
        </w:r>
        <w:r w:rsidR="00E56F73" w:rsidRPr="00FD617E" w:rsidDel="00A425AB">
          <w:rPr>
            <w:rFonts w:ascii="Arial" w:eastAsia="Arial" w:hAnsi="Arial" w:cs="Arial"/>
            <w:color w:val="000000" w:themeColor="text1"/>
            <w:sz w:val="22"/>
            <w:szCs w:val="22"/>
          </w:rPr>
          <w:delText>,</w:delText>
        </w:r>
        <w:r w:rsidR="002F5FA0" w:rsidRPr="00FD617E" w:rsidDel="00A425AB">
          <w:rPr>
            <w:rFonts w:ascii="Arial" w:eastAsia="Arial" w:hAnsi="Arial" w:cs="Arial"/>
            <w:color w:val="000000" w:themeColor="text1"/>
            <w:sz w:val="22"/>
            <w:szCs w:val="22"/>
          </w:rPr>
          <w:delText xml:space="preserve"> </w:delText>
        </w:r>
        <w:r w:rsidR="00E56F73" w:rsidRPr="00FD617E" w:rsidDel="00A425AB">
          <w:rPr>
            <w:rFonts w:ascii="Arial" w:eastAsia="Arial" w:hAnsi="Arial" w:cs="Arial"/>
            <w:color w:val="000000" w:themeColor="text1"/>
            <w:sz w:val="22"/>
            <w:szCs w:val="22"/>
          </w:rPr>
          <w:delText>further supporting the block-like organization of local CpG co-methylation across a wide variety of cells and tissues</w:delText>
        </w:r>
        <w:r w:rsidR="00F8387A" w:rsidRPr="00FD617E" w:rsidDel="00A425AB">
          <w:rPr>
            <w:rFonts w:ascii="Arial" w:eastAsia="Arial" w:hAnsi="Arial" w:cs="Arial"/>
            <w:color w:val="000000" w:themeColor="text1"/>
            <w:sz w:val="22"/>
            <w:szCs w:val="22"/>
          </w:rPr>
          <w:delText xml:space="preserve">. </w:delText>
        </w:r>
        <w:r w:rsidR="00144980" w:rsidRPr="00FD617E" w:rsidDel="00A425AB">
          <w:rPr>
            <w:rFonts w:ascii="Arial" w:eastAsia="Arial" w:hAnsi="Arial" w:cs="Arial"/>
            <w:color w:val="000000" w:themeColor="text1"/>
            <w:sz w:val="22"/>
            <w:szCs w:val="22"/>
          </w:rPr>
          <w:delText xml:space="preserve">Taken together, the MHBs that we </w:delText>
        </w:r>
        <w:r w:rsidR="000C21C5" w:rsidRPr="00FD617E" w:rsidDel="00A425AB">
          <w:rPr>
            <w:rFonts w:ascii="Arial" w:eastAsia="Arial" w:hAnsi="Arial" w:cs="Arial"/>
            <w:color w:val="000000" w:themeColor="text1"/>
            <w:sz w:val="22"/>
            <w:szCs w:val="22"/>
          </w:rPr>
          <w:delText xml:space="preserve">have </w:delText>
        </w:r>
        <w:r w:rsidR="00144980" w:rsidRPr="00FD617E" w:rsidDel="00A425AB">
          <w:rPr>
            <w:rFonts w:ascii="Arial" w:eastAsia="Arial" w:hAnsi="Arial" w:cs="Arial"/>
            <w:color w:val="000000" w:themeColor="text1"/>
            <w:sz w:val="22"/>
            <w:szCs w:val="22"/>
          </w:rPr>
          <w:delText>identified represent a distinct class of genomic feature where local CpG methylation is established or removed in a highly coordinated manner at the level of single DNA molecules, presumably due to the processive</w:delText>
        </w:r>
        <w:r w:rsidR="00373A8C" w:rsidRPr="00FD617E" w:rsidDel="00A425AB">
          <w:rPr>
            <w:rFonts w:ascii="Arial" w:eastAsia="Arial" w:hAnsi="Arial" w:cs="Arial"/>
            <w:color w:val="000000" w:themeColor="text1"/>
            <w:sz w:val="22"/>
            <w:szCs w:val="22"/>
          </w:rPr>
          <w:delText xml:space="preserve"> or locally coordinated</w:delText>
        </w:r>
        <w:r w:rsidR="00144980" w:rsidRPr="00FD617E" w:rsidDel="00A425AB">
          <w:rPr>
            <w:rFonts w:ascii="Arial" w:eastAsia="Arial" w:hAnsi="Arial" w:cs="Arial"/>
            <w:color w:val="000000" w:themeColor="text1"/>
            <w:sz w:val="22"/>
            <w:szCs w:val="22"/>
          </w:rPr>
          <w:delText xml:space="preserve"> activities of </w:delText>
        </w:r>
        <w:r w:rsidR="001704B4" w:rsidRPr="00FD617E" w:rsidDel="00A425AB">
          <w:rPr>
            <w:rFonts w:ascii="Arial" w:eastAsia="Arial" w:hAnsi="Arial" w:cs="Arial"/>
            <w:color w:val="000000" w:themeColor="text1"/>
            <w:sz w:val="22"/>
            <w:szCs w:val="22"/>
          </w:rPr>
          <w:delText xml:space="preserve">the </w:delText>
        </w:r>
        <w:r w:rsidR="00144980" w:rsidRPr="00FD617E" w:rsidDel="00A425AB">
          <w:rPr>
            <w:rFonts w:ascii="Arial" w:eastAsia="Arial" w:hAnsi="Arial" w:cs="Arial"/>
            <w:color w:val="000000" w:themeColor="text1"/>
            <w:sz w:val="22"/>
            <w:szCs w:val="22"/>
          </w:rPr>
          <w:delText>related enzymes</w:delText>
        </w:r>
        <w:r w:rsidR="001704B4" w:rsidRPr="00FD617E" w:rsidDel="00A425AB">
          <w:rPr>
            <w:rFonts w:ascii="Arial" w:eastAsia="Arial" w:hAnsi="Arial" w:cs="Arial"/>
            <w:color w:val="000000" w:themeColor="text1"/>
            <w:sz w:val="22"/>
            <w:szCs w:val="22"/>
          </w:rPr>
          <w:delText xml:space="preserve"> </w:delText>
        </w:r>
        <w:r w:rsidR="00762A46" w:rsidRPr="00FD617E" w:rsidDel="00A425AB">
          <w:rPr>
            <w:rFonts w:ascii="Arial" w:eastAsia="Arial" w:hAnsi="Arial" w:cs="Arial"/>
            <w:color w:val="000000" w:themeColor="text1"/>
            <w:sz w:val="22"/>
            <w:szCs w:val="22"/>
          </w:rPr>
          <w:delText>coupled with the</w:delText>
        </w:r>
        <w:r w:rsidR="001704B4" w:rsidRPr="00FD617E" w:rsidDel="00A425AB">
          <w:rPr>
            <w:rFonts w:ascii="Arial" w:eastAsia="Arial" w:hAnsi="Arial" w:cs="Arial"/>
            <w:color w:val="000000" w:themeColor="text1"/>
            <w:sz w:val="22"/>
            <w:szCs w:val="22"/>
          </w:rPr>
          <w:delText xml:space="preserve"> local density of CpG dinucleotides</w:delText>
        </w:r>
        <w:r w:rsidR="00144980" w:rsidRPr="00FD617E" w:rsidDel="00A425AB">
          <w:rPr>
            <w:rFonts w:ascii="Arial" w:eastAsia="Arial" w:hAnsi="Arial" w:cs="Arial"/>
            <w:color w:val="000000" w:themeColor="text1"/>
            <w:sz w:val="22"/>
            <w:szCs w:val="22"/>
          </w:rPr>
          <w:delText>.</w:delText>
        </w:r>
        <w:commentRangeEnd w:id="71"/>
        <w:r w:rsidR="00907765" w:rsidDel="00A425AB">
          <w:rPr>
            <w:rStyle w:val="CommentReference"/>
          </w:rPr>
          <w:commentReference w:id="71"/>
        </w:r>
      </w:del>
    </w:p>
    <w:p w14:paraId="076FB25A" w14:textId="77777777" w:rsidR="0091122C" w:rsidRPr="00FD617E" w:rsidRDefault="0091122C" w:rsidP="00FD617E">
      <w:pPr>
        <w:spacing w:line="276" w:lineRule="auto"/>
        <w:jc w:val="left"/>
        <w:rPr>
          <w:rFonts w:ascii="Arial" w:eastAsia="Arial" w:hAnsi="Arial" w:cs="Arial"/>
          <w:color w:val="000000" w:themeColor="text1"/>
          <w:sz w:val="22"/>
          <w:szCs w:val="22"/>
        </w:rPr>
      </w:pPr>
    </w:p>
    <w:p w14:paraId="6B892177" w14:textId="2CEC26FC" w:rsidR="00331025" w:rsidRPr="00FD617E" w:rsidDel="00110E79" w:rsidRDefault="007C0DF3" w:rsidP="00FD617E">
      <w:pPr>
        <w:spacing w:line="276" w:lineRule="auto"/>
        <w:jc w:val="left"/>
        <w:rPr>
          <w:del w:id="73" w:author="Kun Zhang" w:date="2017-01-04T21:07:00Z"/>
          <w:rFonts w:ascii="Arial" w:eastAsia="Arial" w:hAnsi="Arial" w:cs="Arial"/>
          <w:i/>
          <w:color w:val="000000" w:themeColor="text1"/>
          <w:sz w:val="22"/>
          <w:szCs w:val="22"/>
        </w:rPr>
      </w:pPr>
      <w:r w:rsidRPr="00FD617E">
        <w:rPr>
          <w:rFonts w:ascii="Arial" w:eastAsia="Arial" w:hAnsi="Arial" w:cs="Arial"/>
          <w:b/>
          <w:color w:val="000000" w:themeColor="text1"/>
          <w:sz w:val="22"/>
          <w:szCs w:val="22"/>
        </w:rPr>
        <w:t xml:space="preserve">Co-localization of methylation haplotype blocks with </w:t>
      </w:r>
      <w:r w:rsidR="00762A46" w:rsidRPr="00FD617E">
        <w:rPr>
          <w:rFonts w:ascii="Arial" w:eastAsia="Arial" w:hAnsi="Arial" w:cs="Arial"/>
          <w:b/>
          <w:color w:val="000000" w:themeColor="text1"/>
          <w:sz w:val="22"/>
          <w:szCs w:val="22"/>
        </w:rPr>
        <w:t xml:space="preserve">known </w:t>
      </w:r>
      <w:r w:rsidRPr="00FD617E">
        <w:rPr>
          <w:rFonts w:ascii="Arial" w:eastAsia="Arial" w:hAnsi="Arial" w:cs="Arial"/>
          <w:b/>
          <w:color w:val="000000" w:themeColor="text1"/>
          <w:sz w:val="22"/>
          <w:szCs w:val="22"/>
        </w:rPr>
        <w:t xml:space="preserve">regulatory </w:t>
      </w:r>
      <w:r w:rsidR="00762A46" w:rsidRPr="00FD617E">
        <w:rPr>
          <w:rFonts w:ascii="Arial" w:eastAsia="Arial" w:hAnsi="Arial" w:cs="Arial"/>
          <w:b/>
          <w:color w:val="000000" w:themeColor="text1"/>
          <w:sz w:val="22"/>
          <w:szCs w:val="22"/>
        </w:rPr>
        <w:t>elements</w:t>
      </w:r>
      <w:r w:rsidR="00CB3EB4" w:rsidRPr="00FD617E">
        <w:rPr>
          <w:rFonts w:ascii="Arial" w:eastAsia="Arial" w:hAnsi="Arial" w:cs="Arial"/>
          <w:b/>
          <w:color w:val="000000" w:themeColor="text1"/>
          <w:sz w:val="22"/>
          <w:szCs w:val="22"/>
        </w:rPr>
        <w:t>.</w:t>
      </w:r>
      <w:r w:rsidR="001F529D" w:rsidRPr="00FD617E">
        <w:rPr>
          <w:rFonts w:ascii="Arial" w:eastAsia="Arial" w:hAnsi="Arial" w:cs="Arial"/>
          <w:b/>
          <w:color w:val="000000" w:themeColor="text1"/>
          <w:sz w:val="22"/>
          <w:szCs w:val="22"/>
        </w:rPr>
        <w:t xml:space="preserve"> </w:t>
      </w:r>
      <w:r w:rsidR="00270A3B" w:rsidRPr="00FD617E">
        <w:rPr>
          <w:rFonts w:ascii="Arial" w:eastAsia="Arial" w:hAnsi="Arial" w:cs="Arial"/>
          <w:color w:val="000000" w:themeColor="text1"/>
          <w:sz w:val="22"/>
          <w:szCs w:val="22"/>
        </w:rPr>
        <w:t xml:space="preserve">The </w:t>
      </w:r>
      <w:r w:rsidR="0036115F" w:rsidRPr="00FD617E">
        <w:rPr>
          <w:rFonts w:ascii="Arial" w:eastAsia="Arial" w:hAnsi="Arial" w:cs="Arial"/>
          <w:color w:val="000000" w:themeColor="text1"/>
          <w:sz w:val="22"/>
          <w:szCs w:val="22"/>
        </w:rPr>
        <w:t xml:space="preserve">MHBs </w:t>
      </w:r>
      <w:r w:rsidR="00270A3B" w:rsidRPr="00FD617E">
        <w:rPr>
          <w:rFonts w:ascii="Arial" w:eastAsia="Arial" w:hAnsi="Arial" w:cs="Arial"/>
          <w:color w:val="000000" w:themeColor="text1"/>
          <w:sz w:val="22"/>
          <w:szCs w:val="22"/>
        </w:rPr>
        <w:t>established by 61 sets of WGBS data</w:t>
      </w:r>
      <w:r w:rsidR="00270A3B" w:rsidRPr="00FD617E">
        <w:rPr>
          <w:rFonts w:ascii="Arial" w:eastAsia="微软雅黑" w:hAnsi="Arial" w:cs="Arial"/>
          <w:color w:val="000000" w:themeColor="text1"/>
          <w:sz w:val="22"/>
          <w:szCs w:val="22"/>
        </w:rPr>
        <w:t xml:space="preserve"> </w:t>
      </w:r>
      <w:del w:id="74" w:author="Kun Zhang" w:date="2017-01-04T21:04:00Z">
        <w:r w:rsidR="0036115F" w:rsidRPr="00FD617E" w:rsidDel="008141C5">
          <w:rPr>
            <w:rFonts w:ascii="Arial" w:eastAsia="Arial" w:hAnsi="Arial" w:cs="Arial"/>
            <w:color w:val="000000" w:themeColor="text1"/>
            <w:sz w:val="22"/>
            <w:szCs w:val="22"/>
          </w:rPr>
          <w:delText xml:space="preserve">appear to </w:delText>
        </w:r>
      </w:del>
      <w:r w:rsidR="0036115F" w:rsidRPr="00FD617E">
        <w:rPr>
          <w:rFonts w:ascii="Arial" w:eastAsia="Arial" w:hAnsi="Arial" w:cs="Arial"/>
          <w:color w:val="000000" w:themeColor="text1"/>
          <w:sz w:val="22"/>
          <w:szCs w:val="22"/>
        </w:rPr>
        <w:t>represent a distinct type of genomic feature that partially overlaps with</w:t>
      </w:r>
      <w:r w:rsidR="00977A38" w:rsidRPr="00FD617E">
        <w:rPr>
          <w:rFonts w:ascii="Arial" w:eastAsia="Arial" w:hAnsi="Arial" w:cs="Arial"/>
          <w:color w:val="000000" w:themeColor="text1"/>
          <w:sz w:val="22"/>
          <w:szCs w:val="22"/>
        </w:rPr>
        <w:t xml:space="preserve"> multiple</w:t>
      </w:r>
      <w:r w:rsidR="0036115F" w:rsidRPr="00FD617E">
        <w:rPr>
          <w:rFonts w:ascii="Arial" w:eastAsia="Arial" w:hAnsi="Arial" w:cs="Arial"/>
          <w:color w:val="000000" w:themeColor="text1"/>
          <w:sz w:val="22"/>
          <w:szCs w:val="22"/>
        </w:rPr>
        <w:t xml:space="preserve"> </w:t>
      </w:r>
      <w:r w:rsidR="00373A8C" w:rsidRPr="00FD617E">
        <w:rPr>
          <w:rFonts w:ascii="Arial" w:eastAsia="Arial" w:hAnsi="Arial" w:cs="Arial"/>
          <w:color w:val="000000" w:themeColor="text1"/>
          <w:sz w:val="22"/>
          <w:szCs w:val="22"/>
        </w:rPr>
        <w:t>known</w:t>
      </w:r>
      <w:r w:rsidR="0036115F" w:rsidRPr="00FD617E">
        <w:rPr>
          <w:rFonts w:ascii="Arial" w:eastAsia="Arial" w:hAnsi="Arial" w:cs="Arial"/>
          <w:color w:val="000000" w:themeColor="text1"/>
          <w:sz w:val="22"/>
          <w:szCs w:val="22"/>
        </w:rPr>
        <w:t xml:space="preserve"> genomic elements (</w:t>
      </w:r>
      <w:r w:rsidR="0036115F" w:rsidRPr="00FD617E">
        <w:rPr>
          <w:rFonts w:ascii="Arial" w:eastAsia="Arial" w:hAnsi="Arial" w:cs="Arial"/>
          <w:b/>
          <w:color w:val="000000" w:themeColor="text1"/>
          <w:sz w:val="22"/>
          <w:szCs w:val="22"/>
        </w:rPr>
        <w:t>Figure 1</w:t>
      </w:r>
      <w:r w:rsidR="00584543" w:rsidRPr="00FD617E">
        <w:rPr>
          <w:rFonts w:ascii="Arial" w:eastAsia="Arial" w:hAnsi="Arial" w:cs="Arial"/>
          <w:b/>
          <w:color w:val="000000" w:themeColor="text1"/>
          <w:sz w:val="22"/>
          <w:szCs w:val="22"/>
        </w:rPr>
        <w:t>d</w:t>
      </w:r>
      <w:r w:rsidR="0036115F" w:rsidRPr="00FD617E">
        <w:rPr>
          <w:rFonts w:ascii="Arial" w:eastAsia="Arial" w:hAnsi="Arial" w:cs="Arial"/>
          <w:color w:val="000000" w:themeColor="text1"/>
          <w:sz w:val="22"/>
          <w:szCs w:val="22"/>
        </w:rPr>
        <w:t xml:space="preserve">). Among all </w:t>
      </w:r>
      <w:r w:rsidR="00B5057C" w:rsidRPr="00FD617E">
        <w:rPr>
          <w:rFonts w:ascii="Arial" w:eastAsia="Arial" w:hAnsi="Arial" w:cs="Arial"/>
          <w:color w:val="000000" w:themeColor="text1"/>
          <w:sz w:val="22"/>
          <w:szCs w:val="22"/>
        </w:rPr>
        <w:t>MHBs</w:t>
      </w:r>
      <w:r w:rsidR="0036115F" w:rsidRPr="00FD617E">
        <w:rPr>
          <w:rFonts w:ascii="Arial" w:eastAsia="Arial" w:hAnsi="Arial" w:cs="Arial"/>
          <w:color w:val="000000" w:themeColor="text1"/>
          <w:sz w:val="22"/>
          <w:szCs w:val="22"/>
        </w:rPr>
        <w:t>, 60,828 (41.1%) located in intergenic regions while 87,060 (58.9%) regions in transcribed regions. These MHBs were significantly</w:t>
      </w:r>
      <w:r w:rsidR="00345C90" w:rsidRPr="00FD617E">
        <w:rPr>
          <w:rFonts w:ascii="Arial" w:eastAsia="Arial" w:hAnsi="Arial" w:cs="Arial"/>
          <w:color w:val="000000" w:themeColor="text1"/>
          <w:sz w:val="22"/>
          <w:szCs w:val="22"/>
        </w:rPr>
        <w:t xml:space="preserve"> (</w:t>
      </w:r>
      <w:r w:rsidR="00B5057C" w:rsidRPr="00FD617E">
        <w:rPr>
          <w:rFonts w:ascii="Arial" w:eastAsia="Arial" w:hAnsi="Arial" w:cs="Arial"/>
          <w:color w:val="000000" w:themeColor="text1"/>
          <w:sz w:val="22"/>
          <w:szCs w:val="22"/>
        </w:rPr>
        <w:t>p-value</w:t>
      </w:r>
      <w:r w:rsidR="00345C90" w:rsidRPr="00FD617E">
        <w:rPr>
          <w:rFonts w:ascii="Arial" w:eastAsia="Arial" w:hAnsi="Arial" w:cs="Arial"/>
          <w:color w:val="000000" w:themeColor="text1"/>
          <w:sz w:val="22"/>
          <w:szCs w:val="22"/>
        </w:rPr>
        <w:t>&lt;10</w:t>
      </w:r>
      <w:r w:rsidR="00345C90" w:rsidRPr="00FD617E">
        <w:rPr>
          <w:rFonts w:ascii="Arial" w:eastAsia="Arial" w:hAnsi="Arial" w:cs="Arial"/>
          <w:color w:val="000000" w:themeColor="text1"/>
          <w:sz w:val="22"/>
          <w:szCs w:val="22"/>
          <w:vertAlign w:val="superscript"/>
        </w:rPr>
        <w:t>-6</w:t>
      </w:r>
      <w:r w:rsidR="00345C90" w:rsidRPr="00FD617E">
        <w:rPr>
          <w:rFonts w:ascii="Arial" w:eastAsia="Arial" w:hAnsi="Arial" w:cs="Arial"/>
          <w:color w:val="000000" w:themeColor="text1"/>
          <w:sz w:val="22"/>
          <w:szCs w:val="22"/>
        </w:rPr>
        <w:t>)</w:t>
      </w:r>
      <w:r w:rsidR="0036115F" w:rsidRPr="00FD617E">
        <w:rPr>
          <w:rFonts w:ascii="Arial" w:eastAsia="Arial" w:hAnsi="Arial" w:cs="Arial"/>
          <w:color w:val="000000" w:themeColor="text1"/>
          <w:sz w:val="22"/>
          <w:szCs w:val="22"/>
        </w:rPr>
        <w:t xml:space="preserve"> enriched in enhancers</w:t>
      </w:r>
      <w:del w:id="75" w:author="Kun Zhang" w:date="2017-01-04T21:05:00Z">
        <w:r w:rsidR="0036115F" w:rsidRPr="00FD617E" w:rsidDel="008141C5">
          <w:rPr>
            <w:rFonts w:ascii="Arial" w:eastAsia="Arial" w:hAnsi="Arial" w:cs="Arial"/>
            <w:color w:val="000000" w:themeColor="text1"/>
            <w:sz w:val="22"/>
            <w:szCs w:val="22"/>
          </w:rPr>
          <w:delText xml:space="preserve"> (enrichment factor=7.6)</w:delText>
        </w:r>
      </w:del>
      <w:r w:rsidR="0036115F" w:rsidRPr="00FD617E">
        <w:rPr>
          <w:rFonts w:ascii="Arial" w:eastAsia="Arial" w:hAnsi="Arial" w:cs="Arial"/>
          <w:color w:val="000000" w:themeColor="text1"/>
          <w:sz w:val="22"/>
          <w:szCs w:val="22"/>
        </w:rPr>
        <w:t>, super enhancer</w:t>
      </w:r>
      <w:r w:rsidR="008A4F47" w:rsidRPr="00FD617E">
        <w:rPr>
          <w:rFonts w:ascii="Arial" w:eastAsia="Arial" w:hAnsi="Arial" w:cs="Arial"/>
          <w:color w:val="000000" w:themeColor="text1"/>
          <w:sz w:val="22"/>
          <w:szCs w:val="22"/>
        </w:rPr>
        <w:t>s</w:t>
      </w:r>
      <w:del w:id="76" w:author="Kun Zhang" w:date="2017-01-04T21:05:00Z">
        <w:r w:rsidR="0036115F" w:rsidRPr="00FD617E" w:rsidDel="008141C5">
          <w:rPr>
            <w:rFonts w:ascii="Arial" w:eastAsia="Arial" w:hAnsi="Arial" w:cs="Arial"/>
            <w:color w:val="000000" w:themeColor="text1"/>
            <w:sz w:val="22"/>
            <w:szCs w:val="22"/>
          </w:rPr>
          <w:delText xml:space="preserve"> (enrichment factor=2.3)</w:delText>
        </w:r>
      </w:del>
      <w:r w:rsidR="0036115F" w:rsidRPr="00FD617E">
        <w:rPr>
          <w:rFonts w:ascii="Arial" w:eastAsia="Arial" w:hAnsi="Arial" w:cs="Arial"/>
          <w:color w:val="000000" w:themeColor="text1"/>
          <w:sz w:val="22"/>
          <w:szCs w:val="22"/>
        </w:rPr>
        <w:t>, promoter</w:t>
      </w:r>
      <w:r w:rsidR="00B5057C" w:rsidRPr="00FD617E">
        <w:rPr>
          <w:rFonts w:ascii="Arial" w:eastAsia="Arial" w:hAnsi="Arial" w:cs="Arial"/>
          <w:color w:val="000000" w:themeColor="text1"/>
          <w:sz w:val="22"/>
          <w:szCs w:val="22"/>
        </w:rPr>
        <w:t>s</w:t>
      </w:r>
      <w:del w:id="77" w:author="Kun Zhang" w:date="2017-01-04T21:05:00Z">
        <w:r w:rsidR="0036115F" w:rsidRPr="00FD617E" w:rsidDel="008141C5">
          <w:rPr>
            <w:rFonts w:ascii="Arial" w:eastAsia="Arial" w:hAnsi="Arial" w:cs="Arial"/>
            <w:color w:val="000000" w:themeColor="text1"/>
            <w:sz w:val="22"/>
            <w:szCs w:val="22"/>
          </w:rPr>
          <w:delText xml:space="preserve"> (enrichment factor=14.5)</w:delText>
        </w:r>
      </w:del>
      <w:r w:rsidR="0036115F" w:rsidRPr="00FD617E">
        <w:rPr>
          <w:rFonts w:ascii="Arial" w:eastAsia="Arial" w:hAnsi="Arial" w:cs="Arial"/>
          <w:color w:val="000000" w:themeColor="text1"/>
          <w:sz w:val="22"/>
          <w:szCs w:val="22"/>
        </w:rPr>
        <w:t xml:space="preserve">, CpG islands </w:t>
      </w:r>
      <w:del w:id="78" w:author="Kun Zhang" w:date="2017-01-04T21:05:00Z">
        <w:r w:rsidR="0036115F" w:rsidRPr="00FD617E" w:rsidDel="008141C5">
          <w:rPr>
            <w:rFonts w:ascii="Arial" w:eastAsia="Arial" w:hAnsi="Arial" w:cs="Arial"/>
            <w:color w:val="000000" w:themeColor="text1"/>
            <w:sz w:val="22"/>
            <w:szCs w:val="22"/>
          </w:rPr>
          <w:delText>(enrichment factor=70.4)</w:delText>
        </w:r>
      </w:del>
      <w:r w:rsidR="0036115F" w:rsidRPr="00FD617E">
        <w:rPr>
          <w:rFonts w:ascii="Arial" w:eastAsia="Arial" w:hAnsi="Arial" w:cs="Arial"/>
          <w:color w:val="000000" w:themeColor="text1"/>
          <w:sz w:val="22"/>
          <w:szCs w:val="22"/>
        </w:rPr>
        <w:t xml:space="preserve"> and imprinted genes</w:t>
      </w:r>
      <w:del w:id="79" w:author="Kun Zhang" w:date="2017-01-04T21:05:00Z">
        <w:r w:rsidR="0036115F" w:rsidRPr="00FD617E" w:rsidDel="008141C5">
          <w:rPr>
            <w:rFonts w:ascii="Arial" w:eastAsia="Arial" w:hAnsi="Arial" w:cs="Arial"/>
            <w:color w:val="000000" w:themeColor="text1"/>
            <w:sz w:val="22"/>
            <w:szCs w:val="22"/>
          </w:rPr>
          <w:delText xml:space="preserve"> (enrichment factor=54.6)</w:delText>
        </w:r>
      </w:del>
      <w:r w:rsidR="0036115F" w:rsidRPr="00FD617E">
        <w:rPr>
          <w:rFonts w:ascii="Arial" w:eastAsia="Arial" w:hAnsi="Arial" w:cs="Arial"/>
          <w:color w:val="000000" w:themeColor="text1"/>
          <w:sz w:val="22"/>
          <w:szCs w:val="22"/>
        </w:rPr>
        <w:t>. In addition, we observed modest depletion in</w:t>
      </w:r>
      <w:r w:rsidR="008E060A" w:rsidRPr="00FD617E">
        <w:rPr>
          <w:rFonts w:ascii="Arial" w:eastAsia="Arial" w:hAnsi="Arial" w:cs="Arial"/>
          <w:color w:val="000000" w:themeColor="text1"/>
          <w:sz w:val="22"/>
          <w:szCs w:val="22"/>
        </w:rPr>
        <w:t xml:space="preserve"> the</w:t>
      </w:r>
      <w:r w:rsidR="0036115F" w:rsidRPr="00FD617E">
        <w:rPr>
          <w:rFonts w:ascii="Arial" w:eastAsia="Arial" w:hAnsi="Arial" w:cs="Arial"/>
          <w:color w:val="000000" w:themeColor="text1"/>
          <w:sz w:val="22"/>
          <w:szCs w:val="22"/>
        </w:rPr>
        <w:t xml:space="preserve"> </w:t>
      </w:r>
      <w:r w:rsidR="007D1AFB" w:rsidRPr="00FD617E">
        <w:rPr>
          <w:rFonts w:ascii="Arial" w:eastAsia="Arial" w:hAnsi="Arial" w:cs="Arial"/>
          <w:color w:val="000000" w:themeColor="text1"/>
          <w:sz w:val="22"/>
          <w:szCs w:val="22"/>
        </w:rPr>
        <w:t>lamina-associated domains (</w:t>
      </w:r>
      <w:r w:rsidR="0036115F" w:rsidRPr="00FD617E">
        <w:rPr>
          <w:rFonts w:ascii="Arial" w:eastAsia="Arial" w:hAnsi="Arial" w:cs="Arial"/>
          <w:color w:val="000000" w:themeColor="text1"/>
          <w:sz w:val="22"/>
          <w:szCs w:val="22"/>
        </w:rPr>
        <w:t>LAD</w:t>
      </w:r>
      <w:r w:rsidR="007D1AFB" w:rsidRPr="00FD617E">
        <w:rPr>
          <w:rFonts w:ascii="Arial" w:eastAsia="Arial" w:hAnsi="Arial" w:cs="Arial"/>
          <w:color w:val="000000" w:themeColor="text1"/>
          <w:sz w:val="22"/>
          <w:szCs w:val="22"/>
        </w:rPr>
        <w:t>)</w:t>
      </w:r>
      <w:del w:id="80" w:author="Kun Zhang" w:date="2017-01-06T08:59:00Z">
        <w:r w:rsidR="007D1AFB" w:rsidRPr="00FD617E" w:rsidDel="00843B85">
          <w:rPr>
            <w:rFonts w:ascii="Arial" w:eastAsia="Arial" w:hAnsi="Arial" w:cs="Arial"/>
            <w:color w:val="000000" w:themeColor="text1"/>
            <w:sz w:val="22"/>
            <w:szCs w:val="22"/>
          </w:rPr>
          <w:delText xml:space="preserve"> </w:delText>
        </w:r>
      </w:del>
      <w:r w:rsidR="00F961A2" w:rsidRPr="00FD617E">
        <w:rPr>
          <w:rFonts w:ascii="Arial" w:eastAsia="Arial" w:hAnsi="Arial" w:cs="Arial"/>
          <w:i/>
          <w:color w:val="000000" w:themeColor="text1"/>
          <w:sz w:val="22"/>
          <w:szCs w:val="22"/>
        </w:rPr>
        <w:fldChar w:fldCharType="begin">
          <w:fldData xml:space="preserve">PEVuZE5vdGU+PENpdGU+PEF1dGhvcj5HdWVsZW48L0F1dGhvcj48WWVhcj4yMDA4PC9ZZWFyPjxS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</w:fldData>
        </w:fldChar>
      </w:r>
      <w:r w:rsidR="00F961A2">
        <w:rPr>
          <w:rFonts w:ascii="Arial" w:eastAsia="Arial" w:hAnsi="Arial" w:cs="Arial"/>
          <w:i/>
          <w:color w:val="000000" w:themeColor="text1"/>
          <w:sz w:val="22"/>
          <w:szCs w:val="22"/>
        </w:rPr>
        <w:instrText xml:space="preserve"> ADDIN EN.CITE </w:instrText>
      </w:r>
      <w:r w:rsidR="00F961A2">
        <w:rPr>
          <w:rFonts w:ascii="Arial" w:eastAsia="Arial" w:hAnsi="Arial" w:cs="Arial"/>
          <w:i/>
          <w:color w:val="000000" w:themeColor="text1"/>
          <w:sz w:val="22"/>
          <w:szCs w:val="22"/>
        </w:rPr>
        <w:fldChar w:fldCharType="begin">
          <w:fldData xml:space="preserve">PEVuZE5vdGU+PENpdGU+PEF1dGhvcj5HdWVsZW48L0F1dGhvcj48WWVhcj4yMDA4PC9ZZWFyPjxS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</w:fldData>
        </w:fldChar>
      </w:r>
      <w:r w:rsidR="00F961A2">
        <w:rPr>
          <w:rFonts w:ascii="Arial" w:eastAsia="Arial" w:hAnsi="Arial" w:cs="Arial"/>
          <w:i/>
          <w:color w:val="000000" w:themeColor="text1"/>
          <w:sz w:val="22"/>
          <w:szCs w:val="22"/>
        </w:rPr>
        <w:instrText xml:space="preserve"> ADDIN EN.CITE.DATA </w:instrText>
      </w:r>
      <w:r w:rsidR="00F961A2">
        <w:rPr>
          <w:rFonts w:ascii="Arial" w:eastAsia="Arial" w:hAnsi="Arial" w:cs="Arial"/>
          <w:i/>
          <w:color w:val="000000" w:themeColor="text1"/>
          <w:sz w:val="22"/>
          <w:szCs w:val="22"/>
        </w:rPr>
      </w:r>
      <w:r w:rsidR="00F961A2">
        <w:rPr>
          <w:rFonts w:ascii="Arial" w:eastAsia="Arial" w:hAnsi="Arial" w:cs="Arial"/>
          <w:i/>
          <w:color w:val="000000" w:themeColor="text1"/>
          <w:sz w:val="22"/>
          <w:szCs w:val="22"/>
        </w:rPr>
        <w:fldChar w:fldCharType="end"/>
      </w:r>
      <w:r w:rsidR="00F961A2" w:rsidRPr="00FD617E">
        <w:rPr>
          <w:rFonts w:ascii="Arial" w:eastAsia="Arial" w:hAnsi="Arial" w:cs="Arial"/>
          <w:i/>
          <w:color w:val="000000" w:themeColor="text1"/>
          <w:sz w:val="22"/>
          <w:szCs w:val="22"/>
        </w:rPr>
      </w:r>
      <w:r w:rsidR="00F961A2" w:rsidRPr="00FD617E">
        <w:rPr>
          <w:rFonts w:ascii="Arial" w:eastAsia="Arial" w:hAnsi="Arial" w:cs="Arial"/>
          <w:i/>
          <w:color w:val="000000" w:themeColor="text1"/>
          <w:sz w:val="22"/>
          <w:szCs w:val="22"/>
        </w:rPr>
        <w:fldChar w:fldCharType="separate"/>
      </w:r>
      <w:r w:rsidR="00F961A2" w:rsidRPr="00FD617E">
        <w:rPr>
          <w:rFonts w:ascii="Arial" w:eastAsia="Arial" w:hAnsi="Arial" w:cs="Arial"/>
          <w:i/>
          <w:noProof/>
          <w:color w:val="000000" w:themeColor="text1"/>
          <w:sz w:val="22"/>
          <w:szCs w:val="22"/>
          <w:vertAlign w:val="superscript"/>
        </w:rPr>
        <w:t>20</w:t>
      </w:r>
      <w:r w:rsidR="00F961A2" w:rsidRPr="00FD617E">
        <w:rPr>
          <w:rFonts w:ascii="Arial" w:eastAsia="Arial" w:hAnsi="Arial" w:cs="Arial"/>
          <w:i/>
          <w:color w:val="000000" w:themeColor="text1"/>
          <w:sz w:val="22"/>
          <w:szCs w:val="22"/>
        </w:rPr>
        <w:fldChar w:fldCharType="end"/>
      </w:r>
      <w:r w:rsidR="0036115F" w:rsidRPr="00FD617E">
        <w:rPr>
          <w:rFonts w:ascii="Arial" w:eastAsia="Arial" w:hAnsi="Arial" w:cs="Arial"/>
          <w:color w:val="000000" w:themeColor="text1"/>
          <w:sz w:val="22"/>
          <w:szCs w:val="22"/>
        </w:rPr>
        <w:t xml:space="preserve"> and </w:t>
      </w:r>
      <w:r w:rsidR="00D47566" w:rsidRPr="00FD617E">
        <w:rPr>
          <w:rFonts w:ascii="Arial" w:eastAsia="Arial" w:hAnsi="Arial" w:cs="Arial"/>
          <w:color w:val="000000" w:themeColor="text1"/>
          <w:sz w:val="22"/>
          <w:szCs w:val="22"/>
        </w:rPr>
        <w:t xml:space="preserve">the </w:t>
      </w:r>
      <w:r w:rsidR="007D1AFB" w:rsidRPr="00FD617E">
        <w:rPr>
          <w:rFonts w:ascii="Arial" w:eastAsia="Arial" w:hAnsi="Arial" w:cs="Arial"/>
          <w:color w:val="000000" w:themeColor="text1"/>
          <w:sz w:val="22"/>
          <w:szCs w:val="22"/>
        </w:rPr>
        <w:t>large organized chromatin K9 modifications (</w:t>
      </w:r>
      <w:r w:rsidR="0036115F" w:rsidRPr="00FD617E">
        <w:rPr>
          <w:rFonts w:ascii="Arial" w:eastAsia="Arial" w:hAnsi="Arial" w:cs="Arial"/>
          <w:color w:val="000000" w:themeColor="text1"/>
          <w:sz w:val="22"/>
          <w:szCs w:val="22"/>
        </w:rPr>
        <w:t>LOCK</w:t>
      </w:r>
      <w:r w:rsidR="007D1AFB" w:rsidRPr="00FD617E">
        <w:rPr>
          <w:rFonts w:ascii="Arial" w:eastAsia="Arial" w:hAnsi="Arial" w:cs="Arial"/>
          <w:color w:val="000000" w:themeColor="text1"/>
          <w:sz w:val="22"/>
          <w:szCs w:val="22"/>
        </w:rPr>
        <w:t>)</w:t>
      </w:r>
      <w:r w:rsidR="0036115F" w:rsidRPr="00FD617E">
        <w:rPr>
          <w:rFonts w:ascii="Arial" w:eastAsia="Arial" w:hAnsi="Arial" w:cs="Arial"/>
          <w:color w:val="000000" w:themeColor="text1"/>
          <w:sz w:val="22"/>
          <w:szCs w:val="22"/>
        </w:rPr>
        <w:t xml:space="preserve"> regions</w:t>
      </w:r>
      <w:r w:rsidR="00F961A2" w:rsidRPr="00FD617E">
        <w:rPr>
          <w:rFonts w:ascii="Arial" w:eastAsia="Arial" w:hAnsi="Arial" w:cs="Arial"/>
          <w:i/>
          <w:color w:val="000000" w:themeColor="text1"/>
          <w:sz w:val="22"/>
          <w:szCs w:val="22"/>
        </w:rPr>
        <w:fldChar w:fldCharType="begin">
          <w:fldData xml:space="preserve">PEVuZE5vdGU+PENpdGU+PEF1dGhvcj5XZW48L0F1dGhvcj48WWVhcj4yMDA5PC9ZZWFyPjxSZWNO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</w:fldData>
        </w:fldChar>
      </w:r>
      <w:r w:rsidR="00F961A2">
        <w:rPr>
          <w:rFonts w:ascii="Arial" w:eastAsia="Arial" w:hAnsi="Arial" w:cs="Arial"/>
          <w:i/>
          <w:color w:val="000000" w:themeColor="text1"/>
          <w:sz w:val="22"/>
          <w:szCs w:val="22"/>
        </w:rPr>
        <w:instrText xml:space="preserve"> ADDIN EN.CITE </w:instrText>
      </w:r>
      <w:r w:rsidR="00F961A2">
        <w:rPr>
          <w:rFonts w:ascii="Arial" w:eastAsia="Arial" w:hAnsi="Arial" w:cs="Arial"/>
          <w:i/>
          <w:color w:val="000000" w:themeColor="text1"/>
          <w:sz w:val="22"/>
          <w:szCs w:val="22"/>
        </w:rPr>
        <w:fldChar w:fldCharType="begin">
          <w:fldData xml:space="preserve">PEVuZE5vdGU+PENpdGU+PEF1dGhvcj5XZW48L0F1dGhvcj48WWVhcj4yMDA5PC9ZZWFyPjxSZWNO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</w:fldData>
        </w:fldChar>
      </w:r>
      <w:r w:rsidR="00F961A2">
        <w:rPr>
          <w:rFonts w:ascii="Arial" w:eastAsia="Arial" w:hAnsi="Arial" w:cs="Arial"/>
          <w:i/>
          <w:color w:val="000000" w:themeColor="text1"/>
          <w:sz w:val="22"/>
          <w:szCs w:val="22"/>
        </w:rPr>
        <w:instrText xml:space="preserve"> ADDIN EN.CITE.DATA </w:instrText>
      </w:r>
      <w:r w:rsidR="00F961A2">
        <w:rPr>
          <w:rFonts w:ascii="Arial" w:eastAsia="Arial" w:hAnsi="Arial" w:cs="Arial"/>
          <w:i/>
          <w:color w:val="000000" w:themeColor="text1"/>
          <w:sz w:val="22"/>
          <w:szCs w:val="22"/>
        </w:rPr>
      </w:r>
      <w:r w:rsidR="00F961A2">
        <w:rPr>
          <w:rFonts w:ascii="Arial" w:eastAsia="Arial" w:hAnsi="Arial" w:cs="Arial"/>
          <w:i/>
          <w:color w:val="000000" w:themeColor="text1"/>
          <w:sz w:val="22"/>
          <w:szCs w:val="22"/>
        </w:rPr>
        <w:fldChar w:fldCharType="end"/>
      </w:r>
      <w:r w:rsidR="00F961A2" w:rsidRPr="00FD617E">
        <w:rPr>
          <w:rFonts w:ascii="Arial" w:eastAsia="Arial" w:hAnsi="Arial" w:cs="Arial"/>
          <w:i/>
          <w:color w:val="000000" w:themeColor="text1"/>
          <w:sz w:val="22"/>
          <w:szCs w:val="22"/>
        </w:rPr>
      </w:r>
      <w:r w:rsidR="00F961A2" w:rsidRPr="00FD617E">
        <w:rPr>
          <w:rFonts w:ascii="Arial" w:eastAsia="Arial" w:hAnsi="Arial" w:cs="Arial"/>
          <w:i/>
          <w:color w:val="000000" w:themeColor="text1"/>
          <w:sz w:val="22"/>
          <w:szCs w:val="22"/>
        </w:rPr>
        <w:fldChar w:fldCharType="separate"/>
      </w:r>
      <w:r w:rsidR="00F961A2" w:rsidRPr="00FD617E">
        <w:rPr>
          <w:rFonts w:ascii="Arial" w:eastAsia="Arial" w:hAnsi="Arial" w:cs="Arial"/>
          <w:i/>
          <w:noProof/>
          <w:color w:val="000000" w:themeColor="text1"/>
          <w:sz w:val="22"/>
          <w:szCs w:val="22"/>
          <w:vertAlign w:val="superscript"/>
        </w:rPr>
        <w:t>21</w:t>
      </w:r>
      <w:r w:rsidR="00F961A2" w:rsidRPr="00FD617E">
        <w:rPr>
          <w:rFonts w:ascii="Arial" w:eastAsia="Arial" w:hAnsi="Arial" w:cs="Arial"/>
          <w:i/>
          <w:color w:val="000000" w:themeColor="text1"/>
          <w:sz w:val="22"/>
          <w:szCs w:val="22"/>
        </w:rPr>
        <w:fldChar w:fldCharType="end"/>
      </w:r>
      <w:r w:rsidR="0036115F" w:rsidRPr="00FD617E">
        <w:rPr>
          <w:rFonts w:ascii="Arial" w:eastAsia="Arial" w:hAnsi="Arial" w:cs="Arial"/>
          <w:color w:val="000000" w:themeColor="text1"/>
          <w:sz w:val="22"/>
          <w:szCs w:val="22"/>
        </w:rPr>
        <w:t xml:space="preserve"> modest enrichment in TAD</w:t>
      </w:r>
      <w:r w:rsidR="00F961A2" w:rsidRPr="00FD617E">
        <w:rPr>
          <w:rFonts w:ascii="Arial" w:eastAsia="Arial" w:hAnsi="Arial" w:cs="Arial"/>
          <w:i/>
          <w:color w:val="000000" w:themeColor="text1"/>
          <w:sz w:val="22"/>
          <w:szCs w:val="22"/>
        </w:rPr>
        <w:fldChar w:fldCharType="begin">
          <w:fldData xml:space="preserve">PEVuZE5vdGU+PENpdGU+PEF1dGhvcj5EaXhvbjwvQXV0aG9yPjxZZWFyPjIwMTI8L1llYXI+PFJl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YWx0LXBlcmlvZGljYWw+PHBhZ2VzPjM3Ni04MDwvcGFnZXM+PHZvbHVtZT40ODU8L3ZvbHVtZT48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</w:fldData>
        </w:fldChar>
      </w:r>
      <w:r w:rsidR="00F961A2">
        <w:rPr>
          <w:rFonts w:ascii="Arial" w:eastAsia="Arial" w:hAnsi="Arial" w:cs="Arial"/>
          <w:i/>
          <w:color w:val="000000" w:themeColor="text1"/>
          <w:sz w:val="22"/>
          <w:szCs w:val="22"/>
        </w:rPr>
        <w:instrText xml:space="preserve"> ADDIN EN.CITE </w:instrText>
      </w:r>
      <w:r w:rsidR="00F961A2">
        <w:rPr>
          <w:rFonts w:ascii="Arial" w:eastAsia="Arial" w:hAnsi="Arial" w:cs="Arial"/>
          <w:i/>
          <w:color w:val="000000" w:themeColor="text1"/>
          <w:sz w:val="22"/>
          <w:szCs w:val="22"/>
        </w:rPr>
        <w:fldChar w:fldCharType="begin">
          <w:fldData xml:space="preserve">PEVuZE5vdGU+PENpdGU+PEF1dGhvcj5EaXhvbjwvQXV0aG9yPjxZZWFyPjIwMTI8L1llYXI+PFJl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YWx0LXBlcmlvZGljYWw+PHBhZ2VzPjM3Ni04MDwvcGFnZXM+PHZvbHVtZT40ODU8L3ZvbHVtZT48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</w:fldData>
        </w:fldChar>
      </w:r>
      <w:r w:rsidR="00F961A2">
        <w:rPr>
          <w:rFonts w:ascii="Arial" w:eastAsia="Arial" w:hAnsi="Arial" w:cs="Arial"/>
          <w:i/>
          <w:color w:val="000000" w:themeColor="text1"/>
          <w:sz w:val="22"/>
          <w:szCs w:val="22"/>
        </w:rPr>
        <w:instrText xml:space="preserve"> ADDIN EN.CITE.DATA </w:instrText>
      </w:r>
      <w:r w:rsidR="00F961A2">
        <w:rPr>
          <w:rFonts w:ascii="Arial" w:eastAsia="Arial" w:hAnsi="Arial" w:cs="Arial"/>
          <w:i/>
          <w:color w:val="000000" w:themeColor="text1"/>
          <w:sz w:val="22"/>
          <w:szCs w:val="22"/>
        </w:rPr>
      </w:r>
      <w:r w:rsidR="00F961A2">
        <w:rPr>
          <w:rFonts w:ascii="Arial" w:eastAsia="Arial" w:hAnsi="Arial" w:cs="Arial"/>
          <w:i/>
          <w:color w:val="000000" w:themeColor="text1"/>
          <w:sz w:val="22"/>
          <w:szCs w:val="22"/>
        </w:rPr>
        <w:fldChar w:fldCharType="end"/>
      </w:r>
      <w:r w:rsidR="00F961A2" w:rsidRPr="00FD617E">
        <w:rPr>
          <w:rFonts w:ascii="Arial" w:eastAsia="Arial" w:hAnsi="Arial" w:cs="Arial"/>
          <w:i/>
          <w:color w:val="000000" w:themeColor="text1"/>
          <w:sz w:val="22"/>
          <w:szCs w:val="22"/>
        </w:rPr>
      </w:r>
      <w:r w:rsidR="00F961A2" w:rsidRPr="00FD617E">
        <w:rPr>
          <w:rFonts w:ascii="Arial" w:eastAsia="Arial" w:hAnsi="Arial" w:cs="Arial"/>
          <w:i/>
          <w:color w:val="000000" w:themeColor="text1"/>
          <w:sz w:val="22"/>
          <w:szCs w:val="22"/>
        </w:rPr>
        <w:fldChar w:fldCharType="separate"/>
      </w:r>
      <w:r w:rsidR="00F961A2" w:rsidRPr="00FD617E">
        <w:rPr>
          <w:rFonts w:ascii="Arial" w:eastAsia="Arial" w:hAnsi="Arial" w:cs="Arial"/>
          <w:i/>
          <w:noProof/>
          <w:color w:val="000000" w:themeColor="text1"/>
          <w:sz w:val="22"/>
          <w:szCs w:val="22"/>
          <w:vertAlign w:val="superscript"/>
        </w:rPr>
        <w:t>22</w:t>
      </w:r>
      <w:r w:rsidR="00F961A2" w:rsidRPr="00FD617E">
        <w:rPr>
          <w:rFonts w:ascii="Arial" w:eastAsia="Arial" w:hAnsi="Arial" w:cs="Arial"/>
          <w:i/>
          <w:color w:val="000000" w:themeColor="text1"/>
          <w:sz w:val="22"/>
          <w:szCs w:val="22"/>
        </w:rPr>
        <w:fldChar w:fldCharType="end"/>
      </w:r>
      <w:r w:rsidR="00762A46" w:rsidRPr="00FD617E">
        <w:rPr>
          <w:rFonts w:ascii="Arial" w:eastAsia="Arial" w:hAnsi="Arial" w:cs="Arial"/>
          <w:color w:val="000000" w:themeColor="text1"/>
          <w:sz w:val="22"/>
          <w:szCs w:val="22"/>
        </w:rPr>
        <w:t xml:space="preserve">. Importantly, we observed </w:t>
      </w:r>
      <w:r w:rsidR="0036115F" w:rsidRPr="00FD617E">
        <w:rPr>
          <w:rFonts w:ascii="Arial" w:eastAsia="Arial" w:hAnsi="Arial" w:cs="Arial"/>
          <w:color w:val="000000" w:themeColor="text1"/>
          <w:sz w:val="22"/>
          <w:szCs w:val="22"/>
        </w:rPr>
        <w:t>a s</w:t>
      </w:r>
      <w:r w:rsidR="002B7954" w:rsidRPr="00FD617E">
        <w:rPr>
          <w:rFonts w:ascii="Arial" w:eastAsia="Arial" w:hAnsi="Arial" w:cs="Arial"/>
          <w:color w:val="000000" w:themeColor="text1"/>
          <w:sz w:val="22"/>
          <w:szCs w:val="22"/>
        </w:rPr>
        <w:t>trong (26-fold) enrichment in VMR</w:t>
      </w:r>
      <w:r w:rsidR="005A7897" w:rsidRPr="00FD617E">
        <w:rPr>
          <w:rFonts w:ascii="Arial" w:eastAsia="Arial" w:hAnsi="Arial" w:cs="Arial"/>
          <w:color w:val="000000" w:themeColor="text1"/>
          <w:sz w:val="22"/>
          <w:szCs w:val="22"/>
        </w:rPr>
        <w:t xml:space="preserve"> </w:t>
      </w:r>
      <w:r w:rsidR="001F7EC7" w:rsidRPr="00FD617E">
        <w:rPr>
          <w:rFonts w:ascii="Arial" w:eastAsia="Arial" w:hAnsi="Arial" w:cs="Arial"/>
          <w:color w:val="000000" w:themeColor="text1"/>
          <w:sz w:val="22"/>
          <w:szCs w:val="22"/>
        </w:rPr>
        <w:t>(</w:t>
      </w:r>
      <w:r w:rsidR="001F7EC7" w:rsidRPr="00FD617E">
        <w:rPr>
          <w:rFonts w:ascii="Arial" w:eastAsia="Arial" w:hAnsi="Arial" w:cs="Arial"/>
          <w:b/>
          <w:color w:val="000000" w:themeColor="text1"/>
          <w:sz w:val="22"/>
          <w:szCs w:val="22"/>
        </w:rPr>
        <w:t>Figure 1</w:t>
      </w:r>
      <w:r w:rsidR="00584543" w:rsidRPr="00FD617E">
        <w:rPr>
          <w:rFonts w:ascii="Arial" w:eastAsia="Arial" w:hAnsi="Arial" w:cs="Arial"/>
          <w:b/>
          <w:color w:val="000000" w:themeColor="text1"/>
          <w:sz w:val="22"/>
          <w:szCs w:val="22"/>
        </w:rPr>
        <w:t>e</w:t>
      </w:r>
      <w:r w:rsidR="001F7EC7" w:rsidRPr="00FD617E">
        <w:rPr>
          <w:rFonts w:ascii="Arial" w:eastAsia="Arial" w:hAnsi="Arial" w:cs="Arial"/>
          <w:color w:val="000000" w:themeColor="text1"/>
          <w:sz w:val="22"/>
          <w:szCs w:val="22"/>
        </w:rPr>
        <w:t>)</w:t>
      </w:r>
      <w:r w:rsidR="00762A46" w:rsidRPr="00FD617E">
        <w:rPr>
          <w:rFonts w:ascii="Arial" w:eastAsia="Arial" w:hAnsi="Arial" w:cs="Arial"/>
          <w:color w:val="000000" w:themeColor="text1"/>
          <w:sz w:val="22"/>
          <w:szCs w:val="22"/>
        </w:rPr>
        <w:t>, suggesting that increased epigenetic variability in a cell population or tissue can be coordinated locally among hundreds of thousands of genomic regions</w:t>
      </w:r>
      <w:r w:rsidR="00F961A2" w:rsidRPr="00FD617E">
        <w:rPr>
          <w:rFonts w:ascii="Arial" w:eastAsia="Arial" w:hAnsi="Arial" w:cs="Arial"/>
          <w:i/>
          <w:color w:val="000000" w:themeColor="text1"/>
          <w:sz w:val="22"/>
          <w:szCs w:val="22"/>
        </w:rPr>
        <w:fldChar w:fldCharType="begin"/>
      </w:r>
      <w:r w:rsidR="00F961A2">
        <w:rPr>
          <w:rFonts w:ascii="Arial" w:eastAsia="Arial" w:hAnsi="Arial" w:cs="Arial"/>
          <w:i/>
          <w:color w:val="000000" w:themeColor="text1"/>
          <w:sz w:val="22"/>
          <w:szCs w:val="22"/>
        </w:rPr>
        <w:instrText xml:space="preserve"> ADDIN EN.CITE &lt;EndNote&gt;&lt;Cite&gt;&lt;Author&gt;Pujadas&lt;/Author&gt;&lt;Year&gt;2012&lt;/Year&gt;&lt;RecNum&gt;29&lt;/RecNum&gt;&lt;DisplayText&gt;&lt;style face="superscript"&gt;23&lt;/style&gt;&lt;/DisplayText&gt;&lt;record&gt;&lt;rec-number&gt;29&lt;/rec-number&gt;&lt;foreign-keys&gt;&lt;key app="EN" db-id="sfw00dtxiz2sdnetxfzpp9vv2wxzv9txfdae" timestamp="1483592217"&gt;29&lt;/key&gt;&lt;/foreign-keys&gt;&lt;ref-type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F961A2" w:rsidRPr="00FD617E">
        <w:rPr>
          <w:rFonts w:ascii="Arial" w:eastAsia="Arial" w:hAnsi="Arial" w:cs="Arial"/>
          <w:i/>
          <w:color w:val="000000" w:themeColor="text1"/>
          <w:sz w:val="22"/>
          <w:szCs w:val="22"/>
        </w:rPr>
        <w:fldChar w:fldCharType="separate"/>
      </w:r>
      <w:r w:rsidR="00F961A2" w:rsidRPr="00FD617E">
        <w:rPr>
          <w:rFonts w:ascii="Arial" w:eastAsia="Arial" w:hAnsi="Arial" w:cs="Arial"/>
          <w:i/>
          <w:noProof/>
          <w:color w:val="000000" w:themeColor="text1"/>
          <w:sz w:val="22"/>
          <w:szCs w:val="22"/>
          <w:vertAlign w:val="superscript"/>
        </w:rPr>
        <w:t>23</w:t>
      </w:r>
      <w:r w:rsidR="00F961A2" w:rsidRPr="00FD617E">
        <w:rPr>
          <w:rFonts w:ascii="Arial" w:eastAsia="Arial" w:hAnsi="Arial" w:cs="Arial"/>
          <w:i/>
          <w:color w:val="000000" w:themeColor="text1"/>
          <w:sz w:val="22"/>
          <w:szCs w:val="22"/>
        </w:rPr>
        <w:fldChar w:fldCharType="end"/>
      </w:r>
      <w:r w:rsidR="001F7EC7" w:rsidRPr="00FD617E">
        <w:rPr>
          <w:rFonts w:ascii="Arial" w:eastAsia="Arial" w:hAnsi="Arial" w:cs="Arial"/>
          <w:color w:val="000000" w:themeColor="text1"/>
          <w:sz w:val="22"/>
          <w:szCs w:val="22"/>
        </w:rPr>
        <w:t>. </w:t>
      </w:r>
      <w:r w:rsidR="00174106" w:rsidRPr="00FD617E">
        <w:rPr>
          <w:rFonts w:ascii="Arial" w:eastAsia="Arial" w:hAnsi="Arial" w:cs="Arial"/>
          <w:color w:val="000000" w:themeColor="text1"/>
          <w:sz w:val="22"/>
          <w:szCs w:val="22"/>
        </w:rPr>
        <w:t>We</w:t>
      </w:r>
      <w:r w:rsidR="0036115F" w:rsidRPr="00FD617E">
        <w:rPr>
          <w:rFonts w:ascii="Arial" w:eastAsia="Arial" w:hAnsi="Arial" w:cs="Arial"/>
          <w:color w:val="000000" w:themeColor="text1"/>
          <w:sz w:val="22"/>
          <w:szCs w:val="22"/>
        </w:rPr>
        <w:t xml:space="preserve"> further examined </w:t>
      </w:r>
      <w:r w:rsidR="00CB3EB4" w:rsidRPr="00FD617E">
        <w:rPr>
          <w:rFonts w:ascii="Arial" w:eastAsia="Arial" w:hAnsi="Arial" w:cs="Arial"/>
          <w:color w:val="000000" w:themeColor="text1"/>
          <w:sz w:val="22"/>
          <w:szCs w:val="22"/>
        </w:rPr>
        <w:t>a</w:t>
      </w:r>
      <w:r w:rsidR="0036115F" w:rsidRPr="00FD617E">
        <w:rPr>
          <w:rFonts w:ascii="Arial" w:eastAsia="Arial" w:hAnsi="Arial" w:cs="Arial"/>
          <w:color w:val="000000" w:themeColor="text1"/>
          <w:sz w:val="22"/>
          <w:szCs w:val="22"/>
        </w:rPr>
        <w:t xml:space="preserve"> subset of MHBs that do not overlap with CpG islands, and observed a consistent enrichment pattern</w:t>
      </w:r>
      <w:r w:rsidR="001F7EC7" w:rsidRPr="00FD617E">
        <w:rPr>
          <w:rFonts w:ascii="Arial" w:eastAsia="Arial" w:hAnsi="Arial" w:cs="Arial"/>
          <w:color w:val="000000" w:themeColor="text1"/>
          <w:sz w:val="22"/>
          <w:szCs w:val="22"/>
        </w:rPr>
        <w:t xml:space="preserve"> </w:t>
      </w:r>
      <w:r w:rsidR="001E48E5" w:rsidRPr="00FD617E">
        <w:rPr>
          <w:rFonts w:ascii="Arial" w:eastAsia="Arial" w:hAnsi="Arial" w:cs="Arial"/>
          <w:color w:val="000000" w:themeColor="text1"/>
          <w:sz w:val="22"/>
          <w:szCs w:val="22"/>
        </w:rPr>
        <w:t>(</w:t>
      </w:r>
      <w:r w:rsidR="001E48E5" w:rsidRPr="00FD617E">
        <w:rPr>
          <w:rFonts w:ascii="Arial" w:eastAsia="Arial" w:hAnsi="Arial" w:cs="Arial"/>
          <w:b/>
          <w:color w:val="000000" w:themeColor="text1"/>
          <w:sz w:val="22"/>
          <w:szCs w:val="22"/>
        </w:rPr>
        <w:t>Figure 1</w:t>
      </w:r>
      <w:r w:rsidR="00A8206F" w:rsidRPr="00FD617E">
        <w:rPr>
          <w:rFonts w:ascii="Arial" w:eastAsia="Arial" w:hAnsi="Arial" w:cs="Arial"/>
          <w:b/>
          <w:color w:val="000000" w:themeColor="text1"/>
          <w:sz w:val="22"/>
          <w:szCs w:val="22"/>
        </w:rPr>
        <w:t>e</w:t>
      </w:r>
      <w:r w:rsidR="000C21C5" w:rsidRPr="00FD617E">
        <w:rPr>
          <w:rFonts w:ascii="Arial" w:eastAsia="Arial" w:hAnsi="Arial" w:cs="Arial"/>
          <w:b/>
          <w:color w:val="000000" w:themeColor="text1"/>
          <w:sz w:val="22"/>
          <w:szCs w:val="22"/>
        </w:rPr>
        <w:t>, Supplementary Figure 1c</w:t>
      </w:r>
      <w:r w:rsidR="001E48E5" w:rsidRPr="00FD617E">
        <w:rPr>
          <w:rFonts w:ascii="Arial" w:eastAsia="Arial" w:hAnsi="Arial" w:cs="Arial"/>
          <w:color w:val="000000" w:themeColor="text1"/>
          <w:sz w:val="22"/>
          <w:szCs w:val="22"/>
        </w:rPr>
        <w:t>)</w:t>
      </w:r>
      <w:r w:rsidR="00174106" w:rsidRPr="00FD617E">
        <w:rPr>
          <w:rFonts w:ascii="Arial" w:eastAsia="Arial" w:hAnsi="Arial" w:cs="Arial"/>
          <w:color w:val="000000" w:themeColor="text1"/>
          <w:sz w:val="22"/>
          <w:szCs w:val="22"/>
        </w:rPr>
        <w:t>, suggesting that local CpG density alone does not account for the enrichment</w:t>
      </w:r>
      <w:r w:rsidR="001F7EC7" w:rsidRPr="00FD617E">
        <w:rPr>
          <w:rFonts w:ascii="Arial" w:eastAsia="Arial" w:hAnsi="Arial" w:cs="Arial"/>
          <w:color w:val="000000" w:themeColor="text1"/>
          <w:sz w:val="22"/>
          <w:szCs w:val="22"/>
        </w:rPr>
        <w:t>.</w:t>
      </w:r>
      <w:ins w:id="81" w:author="Kun Zhang" w:date="2017-01-04T21:07:00Z">
        <w:r w:rsidR="00110E79">
          <w:rPr>
            <w:rFonts w:ascii="Arial" w:eastAsia="Arial" w:hAnsi="Arial" w:cs="Arial"/>
            <w:color w:val="000000" w:themeColor="text1"/>
            <w:sz w:val="22"/>
            <w:szCs w:val="22"/>
          </w:rPr>
          <w:t xml:space="preserve"> </w:t>
        </w:r>
      </w:ins>
    </w:p>
    <w:p w14:paraId="7134233A" w14:textId="77777777" w:rsidR="00331025" w:rsidRPr="00FD617E" w:rsidDel="00110E79" w:rsidRDefault="00331025" w:rsidP="00FD617E">
      <w:pPr>
        <w:spacing w:line="276" w:lineRule="auto"/>
        <w:jc w:val="left"/>
        <w:rPr>
          <w:del w:id="82" w:author="Kun Zhang" w:date="2017-01-04T21:07:00Z"/>
          <w:rFonts w:ascii="Arial" w:eastAsia="Arial" w:hAnsi="Arial" w:cs="Arial"/>
          <w:color w:val="000000" w:themeColor="text1"/>
          <w:sz w:val="22"/>
          <w:szCs w:val="22"/>
        </w:rPr>
      </w:pPr>
    </w:p>
    <w:p w14:paraId="73128787" w14:textId="61D27C2C" w:rsidR="0036115F" w:rsidRPr="00FD617E" w:rsidRDefault="00331025" w:rsidP="00FD617E">
      <w:pPr>
        <w:spacing w:line="276" w:lineRule="auto"/>
        <w:jc w:val="left"/>
        <w:rPr>
          <w:rFonts w:ascii="Arial" w:eastAsia="Arial" w:hAnsi="Arial" w:cs="Arial"/>
          <w:color w:val="000000" w:themeColor="text1"/>
          <w:sz w:val="22"/>
          <w:szCs w:val="22"/>
        </w:rPr>
      </w:pPr>
      <w:r w:rsidRPr="00FD617E">
        <w:rPr>
          <w:rFonts w:ascii="Arial" w:hAnsi="Arial" w:cs="Arial"/>
          <w:color w:val="000000" w:themeColor="text1"/>
          <w:sz w:val="22"/>
          <w:szCs w:val="22"/>
        </w:rPr>
        <w:t xml:space="preserve">Previous </w:t>
      </w:r>
      <w:r w:rsidR="0082354E" w:rsidRPr="00FD617E">
        <w:rPr>
          <w:rFonts w:ascii="Arial" w:hAnsi="Arial" w:cs="Arial"/>
          <w:color w:val="000000" w:themeColor="text1"/>
          <w:sz w:val="22"/>
          <w:szCs w:val="22"/>
        </w:rPr>
        <w:t>studies o</w:t>
      </w:r>
      <w:r w:rsidRPr="00FD617E">
        <w:rPr>
          <w:rFonts w:ascii="Arial" w:hAnsi="Arial" w:cs="Arial"/>
          <w:color w:val="000000" w:themeColor="text1"/>
          <w:sz w:val="22"/>
          <w:szCs w:val="22"/>
        </w:rPr>
        <w:t>n mouse and human</w:t>
      </w:r>
      <w:r w:rsidR="00736917" w:rsidRPr="00FD617E">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PlppbGxlcjwvQXV0aG9yPjxZZWFyPjIwMTM8L1llYXI+PFJlY051bT4zMDwvUmVjTnVtPjxyZWNv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</w:fldData>
        </w:fldChar>
      </w:r>
      <w:r w:rsidR="00F961A2">
        <w:rPr>
          <w:rFonts w:ascii="Arial" w:hAnsi="Arial" w:cs="Arial"/>
          <w:color w:val="000000" w:themeColor="text1"/>
          <w:sz w:val="22"/>
          <w:szCs w:val="22"/>
        </w:rPr>
        <w:instrText xml:space="preserve"> ADDIN EN.CITE </w:instrText>
      </w:r>
      <w:r w:rsidR="00F961A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PlppbGxlcjwvQXV0aG9yPjxZZWFyPjIwMTM8L1llYXI+PFJlY051bT4zMDwvUmVjTnVtPjxyZWNv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</w:fldData>
        </w:fldChar>
      </w:r>
      <w:r w:rsidR="00F961A2">
        <w:rPr>
          <w:rFonts w:ascii="Arial" w:hAnsi="Arial" w:cs="Arial"/>
          <w:color w:val="000000" w:themeColor="text1"/>
          <w:sz w:val="22"/>
          <w:szCs w:val="22"/>
        </w:rPr>
        <w:instrText xml:space="preserve"> ADDIN EN.CITE.DATA </w:instrText>
      </w:r>
      <w:r w:rsidR="00F961A2">
        <w:rPr>
          <w:rFonts w:ascii="Arial" w:hAnsi="Arial" w:cs="Arial"/>
          <w:color w:val="000000" w:themeColor="text1"/>
          <w:sz w:val="22"/>
          <w:szCs w:val="22"/>
        </w:rPr>
      </w:r>
      <w:r w:rsidR="00F961A2">
        <w:rPr>
          <w:rFonts w:ascii="Arial" w:hAnsi="Arial" w:cs="Arial"/>
          <w:color w:val="000000" w:themeColor="text1"/>
          <w:sz w:val="22"/>
          <w:szCs w:val="22"/>
        </w:rPr>
        <w:fldChar w:fldCharType="end"/>
      </w:r>
      <w:r w:rsidR="00736917" w:rsidRPr="00FD617E">
        <w:rPr>
          <w:rFonts w:ascii="Arial" w:hAnsi="Arial" w:cs="Arial"/>
          <w:color w:val="000000" w:themeColor="text1"/>
          <w:sz w:val="22"/>
          <w:szCs w:val="22"/>
        </w:rPr>
      </w:r>
      <w:r w:rsidR="00736917" w:rsidRPr="00FD617E">
        <w:rPr>
          <w:rFonts w:ascii="Arial" w:hAnsi="Arial" w:cs="Arial"/>
          <w:color w:val="000000" w:themeColor="text1"/>
          <w:sz w:val="22"/>
          <w:szCs w:val="22"/>
        </w:rPr>
        <w:fldChar w:fldCharType="separate"/>
      </w:r>
      <w:r w:rsidR="00F961A2" w:rsidRPr="00FD617E">
        <w:rPr>
          <w:rFonts w:ascii="Arial" w:hAnsi="Arial" w:cs="Arial"/>
          <w:noProof/>
          <w:color w:val="000000" w:themeColor="text1"/>
          <w:sz w:val="22"/>
          <w:szCs w:val="22"/>
          <w:vertAlign w:val="superscript"/>
        </w:rPr>
        <w:t>24</w:t>
      </w:r>
      <w:r w:rsidR="000452EC" w:rsidRPr="00FD617E">
        <w:rPr>
          <w:rFonts w:ascii="Arial" w:hAnsi="Arial" w:cs="Arial"/>
          <w:noProof/>
          <w:color w:val="000000" w:themeColor="text1"/>
          <w:sz w:val="22"/>
          <w:szCs w:val="22"/>
          <w:vertAlign w:val="superscript"/>
        </w:rPr>
        <w:t>,</w:t>
      </w:r>
      <w:r w:rsidR="00F961A2" w:rsidRPr="00FD617E">
        <w:rPr>
          <w:rFonts w:ascii="Arial" w:hAnsi="Arial" w:cs="Arial"/>
          <w:noProof/>
          <w:color w:val="000000" w:themeColor="text1"/>
          <w:sz w:val="22"/>
          <w:szCs w:val="22"/>
          <w:vertAlign w:val="superscript"/>
        </w:rPr>
        <w:t>25</w:t>
      </w:r>
      <w:r w:rsidR="00736917" w:rsidRPr="00FD617E">
        <w:rPr>
          <w:rFonts w:ascii="Arial" w:hAnsi="Arial" w:cs="Arial"/>
          <w:color w:val="000000" w:themeColor="text1"/>
          <w:sz w:val="22"/>
          <w:szCs w:val="22"/>
        </w:rPr>
        <w:fldChar w:fldCharType="end"/>
      </w:r>
      <w:hyperlink w:anchor="_ENREF_10" w:tooltip="Ziller, 2013 #1016" w:history="1"/>
      <w:r w:rsidR="00A42CBF"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commentRangeStart w:id="83"/>
      <w:del w:id="84" w:author="Shicheng Guo" w:date="2017-01-04T00:23:00Z">
        <w:r w:rsidR="007C0DF3" w:rsidRPr="00FD617E" w:rsidDel="003208CE">
          <w:rPr>
            <w:rFonts w:ascii="Arial" w:hAnsi="Arial" w:cs="Arial"/>
            <w:color w:val="000000" w:themeColor="text1"/>
            <w:sz w:val="22"/>
            <w:szCs w:val="22"/>
          </w:rPr>
          <w:delText>In human,</w:delText>
        </w:r>
        <w:r w:rsidRPr="00FD617E" w:rsidDel="003208CE">
          <w:rPr>
            <w:rFonts w:ascii="Arial" w:hAnsi="Arial" w:cs="Arial"/>
            <w:color w:val="000000" w:themeColor="text1"/>
            <w:sz w:val="22"/>
            <w:szCs w:val="22"/>
          </w:rPr>
          <w:delText xml:space="preserve"> 21.8% of autosomal CpGs were found to be </w:delText>
        </w:r>
        <w:r w:rsidR="00370E98" w:rsidRPr="00FD617E" w:rsidDel="003208CE">
          <w:rPr>
            <w:rFonts w:ascii="Arial" w:hAnsi="Arial" w:cs="Arial"/>
            <w:color w:val="000000" w:themeColor="text1"/>
            <w:sz w:val="22"/>
            <w:szCs w:val="22"/>
          </w:rPr>
          <w:delText>differentially</w:delText>
        </w:r>
        <w:r w:rsidRPr="00FD617E" w:rsidDel="003208CE">
          <w:rPr>
            <w:rFonts w:ascii="Arial" w:hAnsi="Arial" w:cs="Arial"/>
            <w:color w:val="000000" w:themeColor="text1"/>
            <w:sz w:val="22"/>
            <w:szCs w:val="22"/>
          </w:rPr>
          <w:delText xml:space="preserve"> methylated across 30 human cell and tissue types</w:delText>
        </w:r>
        <w:r w:rsidR="00383013" w:rsidDel="003208CE">
          <w:fldChar w:fldCharType="begin"/>
        </w:r>
        <w:r w:rsidR="00383013" w:rsidDel="003208CE">
          <w:delInstrText xml:space="preserve"> HYPERLINK \l "_ENREF_17" \o "Ziller, 2013 #1016" </w:delInstrText>
        </w:r>
        <w:r w:rsidR="00383013" w:rsidDel="003208CE">
          <w:fldChar w:fldCharType="separate"/>
        </w:r>
        <w:r w:rsidR="001D0FE7" w:rsidRPr="00FD617E" w:rsidDel="003208CE">
          <w:rPr>
            <w:rFonts w:ascii="Arial" w:hAnsi="Arial" w:cs="Arial"/>
            <w:noProof/>
            <w:color w:val="000000" w:themeColor="text1"/>
            <w:sz w:val="22"/>
            <w:szCs w:val="22"/>
            <w:vertAlign w:val="superscript"/>
          </w:rPr>
          <w:delText>17</w:delText>
        </w:r>
        <w:r w:rsidR="00383013" w:rsidDel="003208CE">
          <w:rPr>
            <w:rFonts w:ascii="Arial" w:hAnsi="Arial" w:cs="Arial"/>
            <w:noProof/>
            <w:color w:val="000000" w:themeColor="text1"/>
            <w:sz w:val="22"/>
            <w:szCs w:val="22"/>
            <w:vertAlign w:val="superscript"/>
          </w:rPr>
          <w:fldChar w:fldCharType="end"/>
        </w:r>
        <w:r w:rsidRPr="00FD617E" w:rsidDel="003208CE">
          <w:rPr>
            <w:rFonts w:ascii="Arial" w:hAnsi="Arial" w:cs="Arial"/>
            <w:color w:val="000000" w:themeColor="text1"/>
            <w:sz w:val="22"/>
            <w:szCs w:val="22"/>
          </w:rPr>
          <w:delText>. These</w:delText>
        </w:r>
        <w:r w:rsidR="00370E98" w:rsidRPr="00FD617E" w:rsidDel="003208CE">
          <w:rPr>
            <w:rFonts w:ascii="Arial" w:hAnsi="Arial" w:cs="Arial"/>
            <w:color w:val="000000" w:themeColor="text1"/>
            <w:sz w:val="22"/>
            <w:szCs w:val="22"/>
          </w:rPr>
          <w:delText xml:space="preserve"> </w:delText>
        </w:r>
        <w:r w:rsidRPr="00FD617E" w:rsidDel="003208CE">
          <w:rPr>
            <w:rFonts w:ascii="Arial" w:hAnsi="Arial" w:cs="Arial"/>
            <w:color w:val="000000" w:themeColor="text1"/>
            <w:sz w:val="22"/>
            <w:szCs w:val="22"/>
          </w:rPr>
          <w:delText xml:space="preserve">CpGs were enriched at low to intermediate CpG density promoters. </w:delText>
        </w:r>
        <w:commentRangeEnd w:id="83"/>
        <w:r w:rsidR="00907765" w:rsidDel="003208CE">
          <w:rPr>
            <w:rStyle w:val="CommentReference"/>
          </w:rPr>
          <w:commentReference w:id="83"/>
        </w:r>
      </w:del>
      <w:r w:rsidR="007C0DF3" w:rsidRPr="00FD617E">
        <w:rPr>
          <w:rFonts w:ascii="Arial" w:hAnsi="Arial" w:cs="Arial"/>
          <w:color w:val="000000" w:themeColor="text1"/>
          <w:sz w:val="22"/>
          <w:szCs w:val="22"/>
        </w:rPr>
        <w:t>Using publicly histone mapping data for human adult tissues, we found co-localization of methylation haplotype blocks with marks for active</w:t>
      </w:r>
      <w:r w:rsidR="009147A8" w:rsidRPr="00FD617E">
        <w:rPr>
          <w:rFonts w:ascii="Arial" w:hAnsi="Arial" w:cs="Arial"/>
          <w:color w:val="000000" w:themeColor="text1"/>
          <w:sz w:val="22"/>
          <w:szCs w:val="22"/>
        </w:rPr>
        <w:t xml:space="preserve"> </w:t>
      </w:r>
      <w:r w:rsidR="007C0DF3" w:rsidRPr="00FD617E">
        <w:rPr>
          <w:rFonts w:ascii="Arial" w:hAnsi="Arial" w:cs="Arial"/>
          <w:color w:val="000000" w:themeColor="text1"/>
          <w:sz w:val="22"/>
          <w:szCs w:val="22"/>
        </w:rPr>
        <w:t>promoters (H3K4me3 with H3K27ac), but not for active enhancers</w:t>
      </w:r>
      <w:r w:rsidR="00F961A2" w:rsidRPr="00FD617E">
        <w:rPr>
          <w:rFonts w:ascii="Arial" w:hAnsi="Arial" w:cs="Arial"/>
          <w:color w:val="000000" w:themeColor="text1"/>
          <w:sz w:val="22"/>
          <w:szCs w:val="22"/>
        </w:rPr>
        <w:fldChar w:fldCharType="begin">
          <w:fldData xml:space="preserve">PEVuZE5vdGU+PENpdGU+PEF1dGhvcj5MZXVuZzwvQXV0aG9yPjxZZWFyPjIwMTU8L1llYXI+PFJl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=
</w:fldData>
        </w:fldChar>
      </w:r>
      <w:r w:rsidR="00F961A2">
        <w:rPr>
          <w:rFonts w:ascii="Arial" w:hAnsi="Arial" w:cs="Arial"/>
          <w:color w:val="000000" w:themeColor="text1"/>
          <w:sz w:val="22"/>
          <w:szCs w:val="22"/>
        </w:rPr>
        <w:instrText xml:space="preserve"> ADDIN EN.CITE </w:instrText>
      </w:r>
      <w:r w:rsidR="00F961A2">
        <w:rPr>
          <w:rFonts w:ascii="Arial" w:hAnsi="Arial" w:cs="Arial"/>
          <w:color w:val="000000" w:themeColor="text1"/>
          <w:sz w:val="22"/>
          <w:szCs w:val="22"/>
        </w:rPr>
        <w:fldChar w:fldCharType="begin">
          <w:fldData xml:space="preserve">PEVuZE5vdGU+PENpdGU+PEF1dGhvcj5MZXVuZzwvQXV0aG9yPjxZZWFyPjIwMTU8L1llYXI+PFJl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=
</w:fldData>
        </w:fldChar>
      </w:r>
      <w:r w:rsidR="00F961A2">
        <w:rPr>
          <w:rFonts w:ascii="Arial" w:hAnsi="Arial" w:cs="Arial"/>
          <w:color w:val="000000" w:themeColor="text1"/>
          <w:sz w:val="22"/>
          <w:szCs w:val="22"/>
        </w:rPr>
        <w:instrText xml:space="preserve"> ADDIN EN.CITE.DATA </w:instrText>
      </w:r>
      <w:r w:rsidR="00F961A2">
        <w:rPr>
          <w:rFonts w:ascii="Arial" w:hAnsi="Arial" w:cs="Arial"/>
          <w:color w:val="000000" w:themeColor="text1"/>
          <w:sz w:val="22"/>
          <w:szCs w:val="22"/>
        </w:rPr>
      </w:r>
      <w:r w:rsidR="00F961A2">
        <w:rPr>
          <w:rFonts w:ascii="Arial" w:hAnsi="Arial" w:cs="Arial"/>
          <w:color w:val="000000" w:themeColor="text1"/>
          <w:sz w:val="22"/>
          <w:szCs w:val="22"/>
        </w:rPr>
        <w:fldChar w:fldCharType="end"/>
      </w:r>
      <w:r w:rsidR="00F961A2" w:rsidRPr="00FD617E">
        <w:rPr>
          <w:rFonts w:ascii="Arial" w:hAnsi="Arial" w:cs="Arial"/>
          <w:color w:val="000000" w:themeColor="text1"/>
          <w:sz w:val="22"/>
          <w:szCs w:val="22"/>
        </w:rPr>
      </w:r>
      <w:r w:rsidR="00F961A2" w:rsidRPr="00FD617E">
        <w:rPr>
          <w:rFonts w:ascii="Arial" w:hAnsi="Arial" w:cs="Arial"/>
          <w:color w:val="000000" w:themeColor="text1"/>
          <w:sz w:val="22"/>
          <w:szCs w:val="22"/>
        </w:rPr>
        <w:fldChar w:fldCharType="separate"/>
      </w:r>
      <w:r w:rsidR="00F961A2" w:rsidRPr="00FD617E">
        <w:rPr>
          <w:rFonts w:ascii="Arial" w:hAnsi="Arial" w:cs="Arial"/>
          <w:noProof/>
          <w:color w:val="000000" w:themeColor="text1"/>
          <w:sz w:val="22"/>
          <w:szCs w:val="22"/>
          <w:vertAlign w:val="superscript"/>
        </w:rPr>
        <w:t>26</w:t>
      </w:r>
      <w:r w:rsidR="00F961A2" w:rsidRPr="00FD617E">
        <w:rPr>
          <w:rFonts w:ascii="Arial" w:hAnsi="Arial" w:cs="Arial"/>
          <w:color w:val="000000" w:themeColor="text1"/>
          <w:sz w:val="22"/>
          <w:szCs w:val="22"/>
        </w:rPr>
        <w:fldChar w:fldCharType="end"/>
      </w:r>
      <w:r w:rsidR="009147A8" w:rsidRPr="00FD617E">
        <w:rPr>
          <w:rFonts w:ascii="Arial" w:hAnsi="Arial" w:cs="Arial"/>
          <w:color w:val="000000" w:themeColor="text1"/>
          <w:sz w:val="22"/>
          <w:szCs w:val="22"/>
        </w:rPr>
        <w:t xml:space="preserve"> (no peak for H3K4me1</w:t>
      </w:r>
      <w:r w:rsidR="007C0DF3"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w:t>
      </w:r>
      <w:r w:rsidR="00EB0459" w:rsidRPr="00FD617E">
        <w:rPr>
          <w:rFonts w:ascii="Arial" w:eastAsia="Arial" w:hAnsi="Arial" w:cs="Arial"/>
          <w:b/>
          <w:color w:val="000000" w:themeColor="text1"/>
          <w:sz w:val="22"/>
          <w:szCs w:val="22"/>
        </w:rPr>
        <w:t>Supplementary Fig</w:t>
      </w:r>
      <w:r w:rsidR="000C21C5" w:rsidRPr="00FD617E">
        <w:rPr>
          <w:rFonts w:ascii="Arial" w:eastAsia="Arial" w:hAnsi="Arial" w:cs="Arial"/>
          <w:b/>
          <w:color w:val="000000" w:themeColor="text1"/>
          <w:sz w:val="22"/>
          <w:szCs w:val="22"/>
        </w:rPr>
        <w:t>ure</w:t>
      </w:r>
      <w:r w:rsidR="00EB045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4</w:t>
      </w:r>
      <w:r w:rsidR="000039B0" w:rsidRPr="00FD617E">
        <w:rPr>
          <w:rFonts w:ascii="Arial" w:eastAsia="Arial" w:hAnsi="Arial" w:cs="Arial"/>
          <w:b/>
          <w:color w:val="000000" w:themeColor="text1"/>
          <w:sz w:val="22"/>
          <w:szCs w:val="22"/>
        </w:rPr>
        <w:t>)</w:t>
      </w:r>
      <w:r w:rsidR="003D33E8" w:rsidRPr="00FD617E">
        <w:rPr>
          <w:rFonts w:ascii="Arial" w:eastAsia="Arial" w:hAnsi="Arial" w:cs="Arial"/>
          <w:b/>
          <w:color w:val="000000" w:themeColor="text1"/>
          <w:sz w:val="22"/>
          <w:szCs w:val="22"/>
        </w:rPr>
        <w:t xml:space="preserve">. </w:t>
      </w:r>
      <w:ins w:id="85" w:author="Kun Zhang" w:date="2017-01-04T21:07:00Z">
        <w:r w:rsidR="00110E79">
          <w:rPr>
            <w:rFonts w:ascii="Arial" w:hAnsi="Arial" w:cs="Arial"/>
            <w:color w:val="000000" w:themeColor="text1"/>
            <w:sz w:val="22"/>
            <w:szCs w:val="22"/>
          </w:rPr>
          <w:t>W</w:t>
        </w:r>
      </w:ins>
      <w:del w:id="86" w:author="Kun Zhang" w:date="2017-01-04T21:07:00Z">
        <w:r w:rsidR="003D33E8" w:rsidRPr="00FD617E" w:rsidDel="00110E79">
          <w:rPr>
            <w:rFonts w:ascii="Arial" w:hAnsi="Arial" w:cs="Arial"/>
            <w:color w:val="000000" w:themeColor="text1"/>
            <w:sz w:val="22"/>
            <w:szCs w:val="22"/>
          </w:rPr>
          <w:delText>Meanwhile, w</w:delText>
        </w:r>
      </w:del>
      <w:r w:rsidR="003D33E8" w:rsidRPr="00FD617E">
        <w:rPr>
          <w:rFonts w:ascii="Arial" w:hAnsi="Arial" w:cs="Arial"/>
          <w:color w:val="000000" w:themeColor="text1"/>
          <w:sz w:val="22"/>
          <w:szCs w:val="22"/>
        </w:rPr>
        <w:t xml:space="preserve">e </w:t>
      </w:r>
      <w:r w:rsidR="005A02DA" w:rsidRPr="00FD617E">
        <w:rPr>
          <w:rFonts w:ascii="Arial" w:hAnsi="Arial" w:cs="Arial"/>
          <w:color w:val="000000" w:themeColor="text1"/>
          <w:sz w:val="22"/>
          <w:szCs w:val="22"/>
        </w:rPr>
        <w:t xml:space="preserve">found that </w:t>
      </w:r>
      <w:r w:rsidR="008863AD" w:rsidRPr="00FD617E">
        <w:rPr>
          <w:rFonts w:ascii="Arial" w:hAnsi="Arial" w:cs="Arial"/>
          <w:color w:val="000000" w:themeColor="text1"/>
          <w:sz w:val="22"/>
          <w:szCs w:val="22"/>
        </w:rPr>
        <w:t xml:space="preserve">enhancers tend to overlap with CpG sparse MHBs, whereas the </w:t>
      </w:r>
      <w:del w:id="87" w:author="Kun Zhang" w:date="2017-01-04T21:07:00Z">
        <w:r w:rsidR="008863AD" w:rsidRPr="00FD617E" w:rsidDel="00110E79">
          <w:rPr>
            <w:rFonts w:ascii="Arial" w:hAnsi="Arial" w:cs="Arial"/>
            <w:color w:val="000000" w:themeColor="text1"/>
            <w:sz w:val="22"/>
            <w:szCs w:val="22"/>
          </w:rPr>
          <w:delText xml:space="preserve">overlap </w:delText>
        </w:r>
      </w:del>
      <w:ins w:id="88" w:author="Kun Zhang" w:date="2017-01-04T21:07:00Z">
        <w:r w:rsidR="00110E79">
          <w:rPr>
            <w:rFonts w:ascii="Arial" w:hAnsi="Arial" w:cs="Arial"/>
            <w:color w:val="000000" w:themeColor="text1"/>
            <w:sz w:val="22"/>
            <w:szCs w:val="22"/>
          </w:rPr>
          <w:t>co-localization</w:t>
        </w:r>
        <w:r w:rsidR="00110E79" w:rsidRPr="00FD617E">
          <w:rPr>
            <w:rFonts w:ascii="Arial" w:hAnsi="Arial" w:cs="Arial"/>
            <w:color w:val="000000" w:themeColor="text1"/>
            <w:sz w:val="22"/>
            <w:szCs w:val="22"/>
          </w:rPr>
          <w:t xml:space="preserve"> </w:t>
        </w:r>
      </w:ins>
      <w:r w:rsidR="008863AD" w:rsidRPr="00FD617E">
        <w:rPr>
          <w:rFonts w:ascii="Arial" w:hAnsi="Arial" w:cs="Arial"/>
          <w:color w:val="000000" w:themeColor="text1"/>
          <w:sz w:val="22"/>
          <w:szCs w:val="22"/>
        </w:rPr>
        <w:t>with super</w:t>
      </w:r>
      <w:r w:rsidR="000C21C5" w:rsidRPr="00FD617E">
        <w:rPr>
          <w:rFonts w:ascii="Arial" w:hAnsi="Arial" w:cs="Arial"/>
          <w:color w:val="000000" w:themeColor="text1"/>
          <w:sz w:val="22"/>
          <w:szCs w:val="22"/>
        </w:rPr>
        <w:t xml:space="preserve"> </w:t>
      </w:r>
      <w:r w:rsidR="008863AD" w:rsidRPr="00FD617E">
        <w:rPr>
          <w:rFonts w:ascii="Arial" w:hAnsi="Arial" w:cs="Arial"/>
          <w:color w:val="000000" w:themeColor="text1"/>
          <w:sz w:val="22"/>
          <w:szCs w:val="22"/>
        </w:rPr>
        <w:t>enhancers</w:t>
      </w:r>
      <w:r w:rsidR="009F5E34" w:rsidRPr="00FD617E">
        <w:rPr>
          <w:rFonts w:ascii="Arial" w:hAnsi="Arial" w:cs="Arial"/>
          <w:color w:val="000000" w:themeColor="text1"/>
          <w:sz w:val="22"/>
          <w:szCs w:val="22"/>
        </w:rPr>
        <w:t xml:space="preserve"> were </w:t>
      </w:r>
      <w:r w:rsidR="00745740" w:rsidRPr="00FD617E">
        <w:rPr>
          <w:rFonts w:ascii="Arial" w:hAnsi="Arial" w:cs="Arial"/>
          <w:color w:val="000000" w:themeColor="text1"/>
          <w:sz w:val="22"/>
          <w:szCs w:val="22"/>
        </w:rPr>
        <w:t>independent of</w:t>
      </w:r>
      <w:r w:rsidR="009F5E34" w:rsidRPr="00FD617E">
        <w:rPr>
          <w:rFonts w:ascii="Arial" w:hAnsi="Arial" w:cs="Arial"/>
          <w:color w:val="000000" w:themeColor="text1"/>
          <w:sz w:val="22"/>
          <w:szCs w:val="22"/>
        </w:rPr>
        <w:t xml:space="preserve"> CpG density </w:t>
      </w:r>
      <w:r w:rsidR="00B033BD" w:rsidRPr="00FD617E">
        <w:rPr>
          <w:rFonts w:ascii="Arial" w:eastAsia="Arial" w:hAnsi="Arial" w:cs="Arial"/>
          <w:b/>
          <w:color w:val="000000" w:themeColor="text1"/>
          <w:sz w:val="22"/>
          <w:szCs w:val="22"/>
        </w:rPr>
        <w:t>(Supplementary Fig</w:t>
      </w:r>
      <w:r w:rsidR="000C21C5" w:rsidRPr="00FD617E">
        <w:rPr>
          <w:rFonts w:ascii="Arial" w:eastAsia="Arial" w:hAnsi="Arial" w:cs="Arial"/>
          <w:b/>
          <w:color w:val="000000" w:themeColor="text1"/>
          <w:sz w:val="22"/>
          <w:szCs w:val="22"/>
        </w:rPr>
        <w:t>ure</w:t>
      </w:r>
      <w:r w:rsidR="00B033BD" w:rsidRPr="00FD617E">
        <w:rPr>
          <w:rFonts w:ascii="Arial" w:eastAsia="Arial" w:hAnsi="Arial" w:cs="Arial"/>
          <w:b/>
          <w:color w:val="000000" w:themeColor="text1"/>
          <w:sz w:val="22"/>
          <w:szCs w:val="22"/>
        </w:rPr>
        <w:t xml:space="preserve"> 1</w:t>
      </w:r>
      <w:r w:rsidR="0055759F" w:rsidRPr="00FD617E">
        <w:rPr>
          <w:rFonts w:ascii="Arial" w:eastAsia="Arial" w:hAnsi="Arial" w:cs="Arial"/>
          <w:b/>
          <w:color w:val="000000" w:themeColor="text1"/>
          <w:sz w:val="22"/>
          <w:szCs w:val="22"/>
        </w:rPr>
        <w:t>c</w:t>
      </w:r>
      <w:r w:rsidR="009F5E34" w:rsidRPr="00FD617E">
        <w:rPr>
          <w:rFonts w:ascii="Arial" w:eastAsia="Arial" w:hAnsi="Arial" w:cs="Arial"/>
          <w:b/>
          <w:color w:val="000000" w:themeColor="text1"/>
          <w:sz w:val="22"/>
          <w:szCs w:val="22"/>
        </w:rPr>
        <w:t>)</w:t>
      </w:r>
      <w:r w:rsidR="009F5E34" w:rsidRPr="00FD617E">
        <w:rPr>
          <w:rFonts w:ascii="Arial" w:hAnsi="Arial" w:cs="Arial"/>
          <w:color w:val="000000" w:themeColor="text1"/>
          <w:sz w:val="22"/>
          <w:szCs w:val="22"/>
        </w:rPr>
        <w:t xml:space="preserve">. </w:t>
      </w:r>
      <w:r w:rsidR="000039B0" w:rsidRPr="00FD617E">
        <w:rPr>
          <w:rFonts w:ascii="Arial" w:hAnsi="Arial" w:cs="Arial"/>
          <w:color w:val="000000" w:themeColor="text1"/>
          <w:sz w:val="22"/>
          <w:szCs w:val="22"/>
        </w:rPr>
        <w:t xml:space="preserve">Therefore, MHBs likely capture the local coherent epigenetic signatures that are directly or indirectly coupled </w:t>
      </w:r>
      <w:r w:rsidR="00157D93" w:rsidRPr="00FD617E">
        <w:rPr>
          <w:rFonts w:ascii="Arial" w:hAnsi="Arial" w:cs="Arial"/>
          <w:color w:val="000000" w:themeColor="text1"/>
          <w:sz w:val="22"/>
          <w:szCs w:val="22"/>
        </w:rPr>
        <w:t xml:space="preserve">to </w:t>
      </w:r>
      <w:r w:rsidR="000039B0" w:rsidRPr="00FD617E">
        <w:rPr>
          <w:rFonts w:ascii="Arial" w:hAnsi="Arial" w:cs="Arial"/>
          <w:color w:val="000000" w:themeColor="text1"/>
          <w:sz w:val="22"/>
          <w:szCs w:val="22"/>
        </w:rPr>
        <w:t>transcriptional regulation.</w:t>
      </w:r>
      <w:r w:rsidR="000039B0" w:rsidRPr="00FD617E">
        <w:rPr>
          <w:rFonts w:ascii="Arial" w:eastAsia="Arial" w:hAnsi="Arial" w:cs="Arial"/>
          <w:color w:val="000000" w:themeColor="text1"/>
          <w:sz w:val="22"/>
          <w:szCs w:val="22"/>
        </w:rPr>
        <w:t xml:space="preserve"> </w:t>
      </w:r>
    </w:p>
    <w:p w14:paraId="3AC497B2" w14:textId="77777777" w:rsidR="00270A3B" w:rsidRPr="00FD617E" w:rsidRDefault="00270A3B" w:rsidP="00FD617E">
      <w:pPr>
        <w:spacing w:line="276" w:lineRule="auto"/>
        <w:jc w:val="left"/>
        <w:rPr>
          <w:rFonts w:ascii="Arial" w:eastAsia="Arial" w:hAnsi="Arial" w:cs="Arial"/>
          <w:color w:val="000000" w:themeColor="text1"/>
          <w:sz w:val="22"/>
          <w:szCs w:val="22"/>
        </w:rPr>
      </w:pPr>
    </w:p>
    <w:p w14:paraId="34CD58C2" w14:textId="3A251A2F" w:rsidR="00AF1A75" w:rsidRPr="00FD617E" w:rsidRDefault="008608ED" w:rsidP="00FD617E">
      <w:pPr>
        <w:pStyle w:val="Heading4"/>
        <w:spacing w:line="276" w:lineRule="auto"/>
        <w:rPr>
          <w:rFonts w:ascii="Arial" w:hAnsi="Arial" w:cs="Arial"/>
          <w:i w:val="0"/>
          <w:color w:val="000000" w:themeColor="text1"/>
          <w:sz w:val="22"/>
          <w:szCs w:val="22"/>
        </w:rPr>
      </w:pPr>
      <w:bookmarkStart w:id="89" w:name="h.xigydxbnf2bt" w:colFirst="0" w:colLast="0"/>
      <w:bookmarkStart w:id="90" w:name="h.30j0zll" w:colFirst="0" w:colLast="0"/>
      <w:bookmarkEnd w:id="89"/>
      <w:bookmarkEnd w:id="90"/>
      <w:r w:rsidRPr="00FD617E">
        <w:rPr>
          <w:rFonts w:ascii="Arial" w:eastAsia="Arial" w:hAnsi="Arial" w:cs="Arial"/>
          <w:b/>
          <w:i w:val="0"/>
          <w:color w:val="000000" w:themeColor="text1"/>
          <w:sz w:val="22"/>
          <w:szCs w:val="22"/>
        </w:rPr>
        <w:t xml:space="preserve">Block-level analysis of human normal tissues and stem cell lines with </w:t>
      </w:r>
      <w:r w:rsidR="00B92B21" w:rsidRPr="00FD617E">
        <w:rPr>
          <w:rFonts w:ascii="Arial" w:eastAsia="Arial" w:hAnsi="Arial" w:cs="Arial"/>
          <w:b/>
          <w:i w:val="0"/>
          <w:color w:val="000000" w:themeColor="text1"/>
          <w:sz w:val="22"/>
          <w:szCs w:val="22"/>
        </w:rPr>
        <w:t>methylation haplotype load</w:t>
      </w:r>
      <w:r w:rsidR="0003392E" w:rsidRPr="00FD617E">
        <w:rPr>
          <w:rFonts w:ascii="Arial" w:eastAsia="Arial" w:hAnsi="Arial" w:cs="Arial"/>
          <w:b/>
          <w:i w:val="0"/>
          <w:color w:val="000000" w:themeColor="text1"/>
          <w:sz w:val="22"/>
          <w:szCs w:val="22"/>
        </w:rPr>
        <w:t>.</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To enable quantitative analysis of the methylation patterns within</w:t>
      </w:r>
      <w:r w:rsidR="00370E98" w:rsidRPr="00FD617E">
        <w:rPr>
          <w:rFonts w:ascii="Arial" w:eastAsia="Arial" w:hAnsi="Arial" w:cs="Arial"/>
          <w:i w:val="0"/>
          <w:color w:val="000000" w:themeColor="text1"/>
          <w:sz w:val="22"/>
          <w:szCs w:val="22"/>
        </w:rPr>
        <w:t xml:space="preserve"> individual</w:t>
      </w:r>
      <w:r w:rsidR="00B92B21" w:rsidRPr="00FD617E">
        <w:rPr>
          <w:rFonts w:ascii="Arial" w:eastAsia="Arial" w:hAnsi="Arial" w:cs="Arial"/>
          <w:i w:val="0"/>
          <w:color w:val="000000" w:themeColor="text1"/>
          <w:sz w:val="22"/>
          <w:szCs w:val="22"/>
        </w:rPr>
        <w:t xml:space="preserve"> MHBs across many samples, we need a single metric to define </w:t>
      </w:r>
      <w:r w:rsidR="00382E2B" w:rsidRPr="00FD617E">
        <w:rPr>
          <w:rFonts w:ascii="Arial" w:eastAsia="Arial" w:hAnsi="Arial" w:cs="Arial"/>
          <w:i w:val="0"/>
          <w:color w:val="000000" w:themeColor="text1"/>
          <w:sz w:val="22"/>
          <w:szCs w:val="22"/>
        </w:rPr>
        <w:t>the methylated pattern of m</w:t>
      </w:r>
      <w:r w:rsidR="00370E98" w:rsidRPr="00FD617E">
        <w:rPr>
          <w:rFonts w:ascii="Arial" w:eastAsia="Arial" w:hAnsi="Arial" w:cs="Arial"/>
          <w:i w:val="0"/>
          <w:color w:val="000000" w:themeColor="text1"/>
          <w:sz w:val="22"/>
          <w:szCs w:val="22"/>
        </w:rPr>
        <w:t>ultiple</w:t>
      </w:r>
      <w:r w:rsidR="00382E2B" w:rsidRPr="00FD617E">
        <w:rPr>
          <w:rFonts w:ascii="Arial" w:eastAsia="Arial" w:hAnsi="Arial" w:cs="Arial"/>
          <w:i w:val="0"/>
          <w:color w:val="000000" w:themeColor="text1"/>
          <w:sz w:val="22"/>
          <w:szCs w:val="22"/>
        </w:rPr>
        <w:t xml:space="preserve"> CpG sites within each block</w:t>
      </w:r>
      <w:r w:rsidR="00B92B21" w:rsidRPr="00FD617E">
        <w:rPr>
          <w:rFonts w:ascii="Arial" w:eastAsia="Arial" w:hAnsi="Arial" w:cs="Arial"/>
          <w:i w:val="0"/>
          <w:color w:val="000000" w:themeColor="text1"/>
          <w:sz w:val="22"/>
          <w:szCs w:val="22"/>
        </w:rPr>
        <w:t>. Ideally this metric is not only a function of average methylation level for all</w:t>
      </w:r>
      <w:r w:rsidR="00382E2B" w:rsidRPr="00FD617E">
        <w:rPr>
          <w:rFonts w:ascii="Arial" w:eastAsia="Arial" w:hAnsi="Arial" w:cs="Arial"/>
          <w:i w:val="0"/>
          <w:color w:val="000000" w:themeColor="text1"/>
          <w:sz w:val="22"/>
          <w:szCs w:val="22"/>
        </w:rPr>
        <w:t xml:space="preserve"> the</w:t>
      </w:r>
      <w:r w:rsidR="00B92B21" w:rsidRPr="00FD617E">
        <w:rPr>
          <w:rFonts w:ascii="Arial" w:eastAsia="Arial" w:hAnsi="Arial" w:cs="Arial"/>
          <w:i w:val="0"/>
          <w:color w:val="000000" w:themeColor="text1"/>
          <w:sz w:val="22"/>
          <w:szCs w:val="22"/>
        </w:rPr>
        <w:t xml:space="preserve"> CpG sites </w:t>
      </w:r>
      <w:r w:rsidR="00382E2B" w:rsidRPr="00FD617E">
        <w:rPr>
          <w:rFonts w:ascii="Arial" w:eastAsia="Arial" w:hAnsi="Arial" w:cs="Arial"/>
          <w:i w:val="0"/>
          <w:color w:val="000000" w:themeColor="text1"/>
          <w:sz w:val="22"/>
          <w:szCs w:val="22"/>
        </w:rPr>
        <w:t>in the</w:t>
      </w:r>
      <w:r w:rsidR="00B92B21" w:rsidRPr="00FD617E">
        <w:rPr>
          <w:rFonts w:ascii="Arial" w:eastAsia="Arial" w:hAnsi="Arial" w:cs="Arial"/>
          <w:i w:val="0"/>
          <w:color w:val="000000" w:themeColor="text1"/>
          <w:sz w:val="22"/>
          <w:szCs w:val="22"/>
        </w:rPr>
        <w:t xml:space="preserve"> block, but also can capture the pattern of co-methylation on single DNA molecules. </w:t>
      </w:r>
      <w:proofErr w:type="gramStart"/>
      <w:r w:rsidR="00247853" w:rsidRPr="00FD617E">
        <w:rPr>
          <w:rFonts w:ascii="Arial" w:eastAsia="Arial" w:hAnsi="Arial" w:cs="Arial"/>
          <w:i w:val="0"/>
          <w:color w:val="000000" w:themeColor="text1"/>
          <w:sz w:val="22"/>
          <w:szCs w:val="22"/>
        </w:rPr>
        <w:t>Therefore</w:t>
      </w:r>
      <w:proofErr w:type="gramEnd"/>
      <w:r w:rsidR="00B92B21" w:rsidRPr="00FD617E">
        <w:rPr>
          <w:rFonts w:ascii="Arial" w:eastAsia="Arial" w:hAnsi="Arial" w:cs="Arial"/>
          <w:i w:val="0"/>
          <w:color w:val="000000" w:themeColor="text1"/>
          <w:sz w:val="22"/>
          <w:szCs w:val="22"/>
        </w:rPr>
        <w:t xml:space="preserve"> we defined </w:t>
      </w:r>
      <w:r w:rsidR="004757CD" w:rsidRPr="00FD617E">
        <w:rPr>
          <w:rFonts w:ascii="Arial" w:eastAsia="Arial" w:hAnsi="Arial" w:cs="Arial"/>
          <w:i w:val="0"/>
          <w:color w:val="000000" w:themeColor="text1"/>
          <w:sz w:val="22"/>
          <w:szCs w:val="22"/>
        </w:rPr>
        <w:t>m</w:t>
      </w:r>
      <w:r w:rsidR="00B92B21" w:rsidRPr="00FD617E">
        <w:rPr>
          <w:rFonts w:ascii="Arial" w:eastAsia="Arial" w:hAnsi="Arial" w:cs="Arial"/>
          <w:i w:val="0"/>
          <w:color w:val="000000" w:themeColor="text1"/>
          <w:sz w:val="22"/>
          <w:szCs w:val="22"/>
        </w:rPr>
        <w:t xml:space="preserve">ethylation </w:t>
      </w:r>
      <w:r w:rsidR="004757CD" w:rsidRPr="00FD617E">
        <w:rPr>
          <w:rFonts w:ascii="Arial" w:eastAsia="Arial" w:hAnsi="Arial" w:cs="Arial"/>
          <w:i w:val="0"/>
          <w:color w:val="000000" w:themeColor="text1"/>
          <w:sz w:val="22"/>
          <w:szCs w:val="22"/>
        </w:rPr>
        <w:t>h</w:t>
      </w:r>
      <w:r w:rsidR="00B92B21" w:rsidRPr="00FD617E">
        <w:rPr>
          <w:rFonts w:ascii="Arial" w:eastAsia="Arial" w:hAnsi="Arial" w:cs="Arial"/>
          <w:i w:val="0"/>
          <w:color w:val="000000" w:themeColor="text1"/>
          <w:sz w:val="22"/>
          <w:szCs w:val="22"/>
        </w:rPr>
        <w:t xml:space="preserve">aplotype </w:t>
      </w:r>
      <w:r w:rsidR="004757CD" w:rsidRPr="00FD617E">
        <w:rPr>
          <w:rFonts w:ascii="Arial" w:eastAsia="Arial" w:hAnsi="Arial" w:cs="Arial"/>
          <w:i w:val="0"/>
          <w:color w:val="000000" w:themeColor="text1"/>
          <w:sz w:val="22"/>
          <w:szCs w:val="22"/>
        </w:rPr>
        <w:t>l</w:t>
      </w:r>
      <w:r w:rsidR="00B92B21" w:rsidRPr="00FD617E">
        <w:rPr>
          <w:rFonts w:ascii="Arial" w:eastAsia="Arial" w:hAnsi="Arial" w:cs="Arial"/>
          <w:i w:val="0"/>
          <w:color w:val="000000" w:themeColor="text1"/>
          <w:sz w:val="22"/>
          <w:szCs w:val="22"/>
        </w:rPr>
        <w:t>oad (MHL), a weighted mean of the fraction of fully methylated haplotypes</w:t>
      </w:r>
      <w:r w:rsidR="00C35305" w:rsidRPr="00FD617E">
        <w:rPr>
          <w:rFonts w:ascii="Arial" w:eastAsia="Arial" w:hAnsi="Arial" w:cs="Arial"/>
          <w:i w:val="0"/>
          <w:color w:val="000000" w:themeColor="text1"/>
          <w:sz w:val="22"/>
          <w:szCs w:val="22"/>
        </w:rPr>
        <w:t xml:space="preserve"> and substrings</w:t>
      </w:r>
      <w:r w:rsidR="00B92B21" w:rsidRPr="00FD617E">
        <w:rPr>
          <w:rFonts w:ascii="Arial" w:eastAsia="Arial" w:hAnsi="Arial" w:cs="Arial"/>
          <w:i w:val="0"/>
          <w:color w:val="000000" w:themeColor="text1"/>
          <w:sz w:val="22"/>
          <w:szCs w:val="22"/>
        </w:rPr>
        <w:t xml:space="preserve"> at different length</w:t>
      </w:r>
      <w:r w:rsidR="008A4F47" w:rsidRPr="00FD617E">
        <w:rPr>
          <w:rFonts w:ascii="Arial" w:eastAsia="Arial" w:hAnsi="Arial" w:cs="Arial"/>
          <w:i w:val="0"/>
          <w:color w:val="000000" w:themeColor="text1"/>
          <w:sz w:val="22"/>
          <w:szCs w:val="22"/>
        </w:rPr>
        <w:t>s</w:t>
      </w:r>
      <w:r w:rsidR="00370E98" w:rsidRPr="00FD617E">
        <w:rPr>
          <w:rFonts w:ascii="Arial" w:eastAsia="Arial" w:hAnsi="Arial" w:cs="Arial"/>
          <w:i w:val="0"/>
          <w:color w:val="000000" w:themeColor="text1"/>
          <w:sz w:val="22"/>
          <w:szCs w:val="22"/>
        </w:rPr>
        <w:t xml:space="preserve"> (i.e. all possible substrings</w:t>
      </w:r>
      <w:r w:rsidR="004757CD" w:rsidRPr="00FD617E">
        <w:rPr>
          <w:rFonts w:ascii="Arial" w:eastAsia="Arial" w:hAnsi="Arial" w:cs="Arial"/>
          <w:i w:val="0"/>
          <w:color w:val="000000" w:themeColor="text1"/>
          <w:sz w:val="22"/>
          <w:szCs w:val="22"/>
        </w:rPr>
        <w:t>, see Methods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Compared with other </w:t>
      </w:r>
      <w:r w:rsidR="00941BD0" w:rsidRPr="00FD617E">
        <w:rPr>
          <w:rFonts w:ascii="Arial" w:eastAsia="Arial" w:hAnsi="Arial" w:cs="Arial"/>
          <w:i w:val="0"/>
          <w:color w:val="000000" w:themeColor="text1"/>
          <w:sz w:val="22"/>
          <w:szCs w:val="22"/>
        </w:rPr>
        <w:t>metrics</w:t>
      </w:r>
      <w:r w:rsidR="004C4E0E" w:rsidRPr="00FD617E">
        <w:rPr>
          <w:rFonts w:ascii="Arial" w:eastAsia="Arial" w:hAnsi="Arial" w:cs="Arial"/>
          <w:i w:val="0"/>
          <w:color w:val="000000" w:themeColor="text1"/>
          <w:sz w:val="22"/>
          <w:szCs w:val="22"/>
        </w:rPr>
        <w:t xml:space="preserve"> used in the literature</w:t>
      </w:r>
      <w:r w:rsidR="00B92B21" w:rsidRPr="00FD617E">
        <w:rPr>
          <w:rFonts w:ascii="Arial" w:eastAsia="Arial" w:hAnsi="Arial" w:cs="Arial"/>
          <w:i w:val="0"/>
          <w:color w:val="000000" w:themeColor="text1"/>
          <w:sz w:val="22"/>
          <w:szCs w:val="22"/>
        </w:rPr>
        <w:t xml:space="preserve"> </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methylation level</w:t>
      </w:r>
      <w:r w:rsidR="00744D65" w:rsidRPr="00FD617E">
        <w:rPr>
          <w:rFonts w:ascii="Arial" w:eastAsia="Arial" w:hAnsi="Arial" w:cs="Arial"/>
          <w:i w:val="0"/>
          <w:color w:val="000000" w:themeColor="text1"/>
          <w:sz w:val="22"/>
          <w:szCs w:val="22"/>
        </w:rPr>
        <w:t xml:space="preserve">, </w:t>
      </w:r>
      <w:r w:rsidR="00B92B21" w:rsidRPr="00FD617E">
        <w:rPr>
          <w:rFonts w:ascii="Arial" w:eastAsia="Arial" w:hAnsi="Arial" w:cs="Arial"/>
          <w:i w:val="0"/>
          <w:color w:val="000000" w:themeColor="text1"/>
          <w:sz w:val="22"/>
          <w:szCs w:val="22"/>
        </w:rPr>
        <w:t>methylation entropy, epi-polymorphism and haplotypes counts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MHL is capable of distinguishing blocks that have the same average methylation but various degrees of coordinated </w:t>
      </w:r>
      <w:r w:rsidR="00744D65" w:rsidRPr="00FD617E">
        <w:rPr>
          <w:rFonts w:ascii="Arial" w:eastAsia="Arial" w:hAnsi="Arial" w:cs="Arial"/>
          <w:i w:val="0"/>
          <w:color w:val="000000" w:themeColor="text1"/>
          <w:sz w:val="22"/>
          <w:szCs w:val="22"/>
        </w:rPr>
        <w:t xml:space="preserve">methylation </w:t>
      </w:r>
      <w:r w:rsidR="00B92B21" w:rsidRPr="00FD617E">
        <w:rPr>
          <w:rFonts w:ascii="Arial" w:eastAsia="Arial" w:hAnsi="Arial" w:cs="Arial"/>
          <w:i w:val="0"/>
          <w:color w:val="000000" w:themeColor="text1"/>
          <w:sz w:val="22"/>
          <w:szCs w:val="22"/>
        </w:rPr>
        <w:t>(</w:t>
      </w:r>
      <w:r w:rsidR="00B92B21" w:rsidRPr="00FD617E">
        <w:rPr>
          <w:rFonts w:ascii="Arial" w:eastAsia="Arial" w:hAnsi="Arial" w:cs="Arial"/>
          <w:b/>
          <w:i w:val="0"/>
          <w:color w:val="000000" w:themeColor="text1"/>
          <w:sz w:val="22"/>
          <w:szCs w:val="22"/>
        </w:rPr>
        <w:t>Figure 2</w:t>
      </w:r>
      <w:r w:rsidR="00B92B21" w:rsidRPr="00FD617E">
        <w:rPr>
          <w:rFonts w:ascii="Arial" w:eastAsia="Arial" w:hAnsi="Arial" w:cs="Arial"/>
          <w:i w:val="0"/>
          <w:color w:val="000000" w:themeColor="text1"/>
          <w:sz w:val="22"/>
          <w:szCs w:val="22"/>
        </w:rPr>
        <w:t xml:space="preserve">). In addition, MHL is bounded between 0 and 1, which allows </w:t>
      </w:r>
      <w:r w:rsidR="004C4E0E" w:rsidRPr="00FD617E">
        <w:rPr>
          <w:rFonts w:ascii="Arial" w:eastAsia="Arial" w:hAnsi="Arial" w:cs="Arial"/>
          <w:i w:val="0"/>
          <w:color w:val="000000" w:themeColor="text1"/>
          <w:sz w:val="22"/>
          <w:szCs w:val="22"/>
        </w:rPr>
        <w:t xml:space="preserve">for </w:t>
      </w:r>
      <w:r w:rsidR="00B92B21" w:rsidRPr="00FD617E">
        <w:rPr>
          <w:rFonts w:ascii="Arial" w:eastAsia="Arial" w:hAnsi="Arial" w:cs="Arial"/>
          <w:i w:val="0"/>
          <w:color w:val="000000" w:themeColor="text1"/>
          <w:sz w:val="22"/>
          <w:szCs w:val="22"/>
        </w:rPr>
        <w:t xml:space="preserve">direct comparison of different regions across many data sets without normalization. </w:t>
      </w:r>
    </w:p>
    <w:p w14:paraId="44D2DD0C" w14:textId="77777777" w:rsidR="00AF1A75" w:rsidRPr="00FD617E" w:rsidRDefault="00AF1A75" w:rsidP="00FD617E">
      <w:pPr>
        <w:spacing w:line="276" w:lineRule="auto"/>
        <w:jc w:val="left"/>
        <w:rPr>
          <w:rFonts w:ascii="Arial" w:hAnsi="Arial" w:cs="Arial"/>
          <w:color w:val="000000" w:themeColor="text1"/>
          <w:sz w:val="22"/>
          <w:szCs w:val="22"/>
        </w:rPr>
      </w:pPr>
    </w:p>
    <w:p w14:paraId="6876F5A4" w14:textId="47AC558D" w:rsidR="00AF1A75" w:rsidRPr="00FD617E" w:rsidRDefault="00B92B21"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lastRenderedPageBreak/>
        <w:t xml:space="preserve">We next asked whether treating MHBs as individual </w:t>
      </w:r>
      <w:r w:rsidR="00E56F73" w:rsidRPr="00FD617E">
        <w:rPr>
          <w:rFonts w:ascii="Arial" w:eastAsia="Arial" w:hAnsi="Arial" w:cs="Arial"/>
          <w:color w:val="000000" w:themeColor="text1"/>
          <w:sz w:val="22"/>
          <w:szCs w:val="22"/>
        </w:rPr>
        <w:t xml:space="preserve">genomic </w:t>
      </w:r>
      <w:r w:rsidR="004757CD" w:rsidRPr="00FD617E">
        <w:rPr>
          <w:rFonts w:ascii="Arial" w:eastAsia="Arial" w:hAnsi="Arial" w:cs="Arial"/>
          <w:color w:val="000000" w:themeColor="text1"/>
          <w:sz w:val="22"/>
          <w:szCs w:val="22"/>
        </w:rPr>
        <w:t xml:space="preserve">features </w:t>
      </w:r>
      <w:r w:rsidRPr="00FD617E">
        <w:rPr>
          <w:rFonts w:ascii="Arial" w:eastAsia="Arial" w:hAnsi="Arial" w:cs="Arial"/>
          <w:color w:val="000000" w:themeColor="text1"/>
          <w:sz w:val="22"/>
          <w:szCs w:val="22"/>
        </w:rPr>
        <w:t xml:space="preserve">and performing quantitative analysis based on MHL would provide an advantage </w:t>
      </w:r>
      <w:r w:rsidR="00F01D5B" w:rsidRPr="00FD617E">
        <w:rPr>
          <w:rFonts w:ascii="Arial" w:eastAsia="Arial" w:hAnsi="Arial" w:cs="Arial"/>
          <w:color w:val="000000" w:themeColor="text1"/>
          <w:sz w:val="22"/>
          <w:szCs w:val="22"/>
        </w:rPr>
        <w:t>over</w:t>
      </w:r>
      <w:r w:rsidRPr="00FD617E">
        <w:rPr>
          <w:rFonts w:ascii="Arial" w:eastAsia="Arial" w:hAnsi="Arial" w:cs="Arial"/>
          <w:color w:val="000000" w:themeColor="text1"/>
          <w:sz w:val="22"/>
          <w:szCs w:val="22"/>
        </w:rPr>
        <w:t xml:space="preserve"> </w:t>
      </w:r>
      <w:r w:rsidR="00E56F73" w:rsidRPr="00FD617E">
        <w:rPr>
          <w:rFonts w:ascii="Arial" w:eastAsia="Arial" w:hAnsi="Arial" w:cs="Arial"/>
          <w:color w:val="000000" w:themeColor="text1"/>
          <w:sz w:val="22"/>
          <w:szCs w:val="22"/>
        </w:rPr>
        <w:t>previous</w:t>
      </w:r>
      <w:r w:rsidRPr="00FD617E">
        <w:rPr>
          <w:rFonts w:ascii="Arial" w:eastAsia="Arial" w:hAnsi="Arial" w:cs="Arial"/>
          <w:color w:val="000000" w:themeColor="text1"/>
          <w:sz w:val="22"/>
          <w:szCs w:val="22"/>
        </w:rPr>
        <w:t xml:space="preserve"> approaches </w:t>
      </w:r>
      <w:r w:rsidR="00E56F73" w:rsidRPr="00FD617E">
        <w:rPr>
          <w:rFonts w:ascii="Arial" w:eastAsia="Arial" w:hAnsi="Arial" w:cs="Arial"/>
          <w:color w:val="000000" w:themeColor="text1"/>
          <w:sz w:val="22"/>
          <w:szCs w:val="22"/>
        </w:rPr>
        <w:t xml:space="preserve">using </w:t>
      </w:r>
      <w:r w:rsidRPr="00FD617E">
        <w:rPr>
          <w:rFonts w:ascii="Arial" w:eastAsia="Arial" w:hAnsi="Arial" w:cs="Arial"/>
          <w:color w:val="000000" w:themeColor="text1"/>
          <w:sz w:val="22"/>
          <w:szCs w:val="22"/>
        </w:rPr>
        <w:t xml:space="preserve">individual CpG sites or </w:t>
      </w:r>
      <w:r w:rsidR="006A757E" w:rsidRPr="00FD617E">
        <w:rPr>
          <w:rFonts w:ascii="Arial" w:eastAsia="Arial" w:hAnsi="Arial" w:cs="Arial"/>
          <w:color w:val="000000" w:themeColor="text1"/>
          <w:sz w:val="22"/>
          <w:szCs w:val="22"/>
        </w:rPr>
        <w:t>weighted</w:t>
      </w:r>
      <w:r w:rsidR="002C3CD9" w:rsidRPr="00FD617E">
        <w:rPr>
          <w:rFonts w:ascii="Arial" w:eastAsia="Arial" w:hAnsi="Arial" w:cs="Arial"/>
          <w:color w:val="000000" w:themeColor="text1"/>
          <w:sz w:val="22"/>
          <w:szCs w:val="22"/>
        </w:rPr>
        <w:t xml:space="preserve"> </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or unweighted</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averaging </w:t>
      </w:r>
      <w:r w:rsidR="006A757E"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multiple CpG sites in certain genomic windows. </w:t>
      </w:r>
      <w:del w:id="91" w:author="Kun Zhang" w:date="2017-01-04T21:09:00Z">
        <w:r w:rsidRPr="00FD617E" w:rsidDel="00FF6C14">
          <w:rPr>
            <w:rFonts w:ascii="Arial" w:eastAsia="Arial" w:hAnsi="Arial" w:cs="Arial"/>
            <w:color w:val="000000" w:themeColor="text1"/>
            <w:sz w:val="22"/>
            <w:szCs w:val="22"/>
          </w:rPr>
          <w:delText>To this end,</w:delText>
        </w:r>
      </w:del>
      <w:proofErr w:type="gramStart"/>
      <w:ins w:id="92" w:author="Kun Zhang" w:date="2017-01-04T21:09:00Z">
        <w:r w:rsidR="00FF6C14">
          <w:rPr>
            <w:rFonts w:ascii="Arial" w:eastAsia="Arial" w:hAnsi="Arial" w:cs="Arial"/>
            <w:color w:val="000000" w:themeColor="text1"/>
            <w:sz w:val="22"/>
            <w:szCs w:val="22"/>
          </w:rPr>
          <w:t>Therefore</w:t>
        </w:r>
      </w:ins>
      <w:proofErr w:type="gramEnd"/>
      <w:r w:rsidRPr="00FD617E">
        <w:rPr>
          <w:rFonts w:ascii="Arial" w:eastAsia="Arial" w:hAnsi="Arial" w:cs="Arial"/>
          <w:color w:val="000000" w:themeColor="text1"/>
          <w:sz w:val="22"/>
          <w:szCs w:val="22"/>
        </w:rPr>
        <w:t xml:space="preserve"> we </w:t>
      </w:r>
      <w:del w:id="93" w:author="Kun Zhang" w:date="2017-01-04T21:09:00Z">
        <w:r w:rsidRPr="00FD617E" w:rsidDel="00FF6C14">
          <w:rPr>
            <w:rFonts w:ascii="Arial" w:eastAsia="Arial" w:hAnsi="Arial" w:cs="Arial"/>
            <w:color w:val="000000" w:themeColor="text1"/>
            <w:sz w:val="22"/>
            <w:szCs w:val="22"/>
          </w:rPr>
          <w:delText xml:space="preserve">sought to </w:delText>
        </w:r>
      </w:del>
      <w:r w:rsidRPr="00FD617E">
        <w:rPr>
          <w:rFonts w:ascii="Arial" w:eastAsia="Arial" w:hAnsi="Arial" w:cs="Arial"/>
          <w:color w:val="000000" w:themeColor="text1"/>
          <w:sz w:val="22"/>
          <w:szCs w:val="22"/>
        </w:rPr>
        <w:t>cluster</w:t>
      </w:r>
      <w:ins w:id="94" w:author="Kun Zhang" w:date="2017-01-04T21:09:00Z">
        <w:r w:rsidR="00FF6C14">
          <w:rPr>
            <w:rFonts w:ascii="Arial" w:eastAsia="Arial" w:hAnsi="Arial" w:cs="Arial"/>
            <w:color w:val="000000" w:themeColor="text1"/>
            <w:sz w:val="22"/>
            <w:szCs w:val="22"/>
          </w:rPr>
          <w:t>ed</w:t>
        </w:r>
      </w:ins>
      <w:r w:rsidRPr="00FD617E">
        <w:rPr>
          <w:rFonts w:ascii="Arial" w:eastAsia="Arial" w:hAnsi="Arial" w:cs="Arial"/>
          <w:color w:val="000000" w:themeColor="text1"/>
          <w:sz w:val="22"/>
          <w:szCs w:val="22"/>
        </w:rPr>
        <w:t xml:space="preserve"> </w:t>
      </w:r>
      <w:r w:rsidR="00C8147B" w:rsidRPr="00FD617E">
        <w:rPr>
          <w:rFonts w:ascii="Arial" w:eastAsia="Arial" w:hAnsi="Arial" w:cs="Arial"/>
          <w:color w:val="000000" w:themeColor="text1"/>
          <w:sz w:val="22"/>
          <w:szCs w:val="22"/>
        </w:rPr>
        <w:t xml:space="preserve">65 </w:t>
      </w:r>
      <w:r w:rsidRPr="00FD617E">
        <w:rPr>
          <w:rFonts w:ascii="Arial" w:eastAsia="Arial" w:hAnsi="Arial" w:cs="Arial"/>
          <w:color w:val="000000" w:themeColor="text1"/>
          <w:sz w:val="22"/>
          <w:szCs w:val="22"/>
        </w:rPr>
        <w:t>W</w:t>
      </w:r>
      <w:r w:rsidR="004C4E0E" w:rsidRPr="00FD617E">
        <w:rPr>
          <w:rFonts w:ascii="Arial" w:eastAsia="Arial" w:hAnsi="Arial" w:cs="Arial"/>
          <w:color w:val="000000" w:themeColor="text1"/>
          <w:sz w:val="22"/>
          <w:szCs w:val="22"/>
        </w:rPr>
        <w:t>G</w:t>
      </w:r>
      <w:r w:rsidRPr="00FD617E">
        <w:rPr>
          <w:rFonts w:ascii="Arial" w:eastAsia="Arial" w:hAnsi="Arial" w:cs="Arial"/>
          <w:color w:val="000000" w:themeColor="text1"/>
          <w:sz w:val="22"/>
          <w:szCs w:val="22"/>
        </w:rPr>
        <w:t xml:space="preserve">BS data </w:t>
      </w:r>
      <w:r w:rsidR="000C46E6" w:rsidRPr="00FD617E">
        <w:rPr>
          <w:rFonts w:ascii="Arial" w:eastAsia="Arial" w:hAnsi="Arial" w:cs="Arial"/>
          <w:color w:val="000000" w:themeColor="text1"/>
          <w:sz w:val="22"/>
          <w:szCs w:val="22"/>
        </w:rPr>
        <w:t xml:space="preserve">sets </w:t>
      </w:r>
      <w:r w:rsidR="00C8147B" w:rsidRPr="00FD617E">
        <w:rPr>
          <w:rFonts w:ascii="Arial" w:eastAsia="Arial" w:hAnsi="Arial" w:cs="Arial"/>
          <w:color w:val="000000" w:themeColor="text1"/>
          <w:sz w:val="22"/>
          <w:szCs w:val="22"/>
        </w:rPr>
        <w:t>(</w:t>
      </w:r>
      <w:r w:rsidR="00370E98" w:rsidRPr="00FD617E">
        <w:rPr>
          <w:rFonts w:ascii="Arial" w:eastAsia="Arial" w:hAnsi="Arial" w:cs="Arial"/>
          <w:color w:val="000000" w:themeColor="text1"/>
          <w:sz w:val="22"/>
          <w:szCs w:val="22"/>
        </w:rPr>
        <w:t xml:space="preserve">including </w:t>
      </w:r>
      <w:r w:rsidR="00C8147B" w:rsidRPr="00FD617E">
        <w:rPr>
          <w:rFonts w:ascii="Arial" w:eastAsia="Arial" w:hAnsi="Arial" w:cs="Arial"/>
          <w:color w:val="000000" w:themeColor="text1"/>
          <w:sz w:val="22"/>
          <w:szCs w:val="22"/>
        </w:rPr>
        <w:t xml:space="preserve">4 </w:t>
      </w:r>
      <w:r w:rsidR="00370E98" w:rsidRPr="00FD617E">
        <w:rPr>
          <w:rFonts w:ascii="Arial" w:eastAsia="Arial" w:hAnsi="Arial" w:cs="Arial"/>
          <w:color w:val="000000" w:themeColor="text1"/>
          <w:sz w:val="22"/>
          <w:szCs w:val="22"/>
        </w:rPr>
        <w:t>additional</w:t>
      </w:r>
      <w:r w:rsidR="00C8147B" w:rsidRPr="00FD617E">
        <w:rPr>
          <w:rFonts w:ascii="Arial" w:eastAsia="Arial" w:hAnsi="Arial" w:cs="Arial"/>
          <w:color w:val="000000" w:themeColor="text1"/>
          <w:sz w:val="22"/>
          <w:szCs w:val="22"/>
        </w:rPr>
        <w:t xml:space="preserve"> </w:t>
      </w:r>
      <w:r w:rsidR="00727C90" w:rsidRPr="00FD617E">
        <w:rPr>
          <w:rFonts w:ascii="Arial" w:eastAsia="Arial" w:hAnsi="Arial" w:cs="Arial"/>
          <w:color w:val="000000" w:themeColor="text1"/>
          <w:sz w:val="22"/>
          <w:szCs w:val="22"/>
        </w:rPr>
        <w:t xml:space="preserve">colon and lung </w:t>
      </w:r>
      <w:r w:rsidR="00C8147B" w:rsidRPr="00FD617E">
        <w:rPr>
          <w:rFonts w:ascii="Arial" w:eastAsia="Arial" w:hAnsi="Arial" w:cs="Arial"/>
          <w:color w:val="000000" w:themeColor="text1"/>
          <w:sz w:val="22"/>
          <w:szCs w:val="22"/>
        </w:rPr>
        <w:t>cancer WGBS set</w:t>
      </w:r>
      <w:r w:rsidR="00C35305" w:rsidRPr="00FD617E">
        <w:rPr>
          <w:rFonts w:ascii="Arial" w:eastAsia="Arial" w:hAnsi="Arial" w:cs="Arial"/>
          <w:color w:val="000000" w:themeColor="text1"/>
          <w:sz w:val="22"/>
          <w:szCs w:val="22"/>
        </w:rPr>
        <w:t>s</w:t>
      </w:r>
      <w:r w:rsidR="00F961A2" w:rsidRPr="00FD617E">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F961A2" w:rsidRPr="00FD617E">
        <w:rPr>
          <w:rFonts w:ascii="Arial" w:eastAsia="Arial" w:hAnsi="Arial" w:cs="Arial"/>
          <w:color w:val="000000" w:themeColor="text1"/>
          <w:sz w:val="22"/>
          <w:szCs w:val="22"/>
        </w:rPr>
        <w:instrText xml:space="preserve"> ADDIN EN.CITE </w:instrText>
      </w:r>
      <w:r w:rsidR="00F961A2" w:rsidRPr="00FD617E">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F961A2" w:rsidRPr="00FD617E">
        <w:rPr>
          <w:rFonts w:ascii="Arial" w:eastAsia="Arial" w:hAnsi="Arial" w:cs="Arial"/>
          <w:color w:val="000000" w:themeColor="text1"/>
          <w:sz w:val="22"/>
          <w:szCs w:val="22"/>
        </w:rPr>
        <w:instrText xml:space="preserve"> ADDIN EN.CITE.DATA </w:instrText>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separate"/>
      </w:r>
      <w:r w:rsidR="00F961A2" w:rsidRPr="00FD617E">
        <w:rPr>
          <w:rFonts w:ascii="Arial" w:eastAsia="Arial" w:hAnsi="Arial" w:cs="Arial"/>
          <w:noProof/>
          <w:color w:val="000000" w:themeColor="text1"/>
          <w:sz w:val="22"/>
          <w:szCs w:val="22"/>
          <w:vertAlign w:val="superscript"/>
        </w:rPr>
        <w:t>27</w:t>
      </w:r>
      <w:r w:rsidR="00F961A2" w:rsidRPr="00FD617E">
        <w:rPr>
          <w:rFonts w:ascii="Arial" w:eastAsia="Arial" w:hAnsi="Arial" w:cs="Arial"/>
          <w:color w:val="000000" w:themeColor="text1"/>
          <w:sz w:val="22"/>
          <w:szCs w:val="22"/>
        </w:rPr>
        <w:fldChar w:fldCharType="end"/>
      </w:r>
      <w:del w:id="95" w:author="Dinh Diep" w:date="2017-01-03T14:08:00Z">
        <w:r w:rsidR="00727C90" w:rsidRPr="00FD617E" w:rsidDel="00185929">
          <w:rPr>
            <w:rFonts w:ascii="Arial" w:eastAsia="Arial" w:hAnsi="Arial" w:cs="Arial"/>
            <w:color w:val="000000" w:themeColor="text1"/>
            <w:sz w:val="22"/>
            <w:szCs w:val="22"/>
          </w:rPr>
          <w:delText xml:space="preserve">, </w:delText>
        </w:r>
        <w:r w:rsidR="00727C90" w:rsidRPr="00FD617E" w:rsidDel="00185929">
          <w:rPr>
            <w:rFonts w:ascii="Arial" w:eastAsia="Arial" w:hAnsi="Arial" w:cs="Arial"/>
            <w:b/>
            <w:color w:val="000000" w:themeColor="text1"/>
            <w:sz w:val="22"/>
            <w:szCs w:val="22"/>
          </w:rPr>
          <w:delText>Supplementary Table 1</w:delText>
        </w:r>
        <w:r w:rsidR="004757CD" w:rsidRPr="00FD617E" w:rsidDel="00185929">
          <w:rPr>
            <w:rFonts w:ascii="Arial" w:eastAsia="Arial" w:hAnsi="Arial" w:cs="Arial"/>
            <w:b/>
            <w:color w:val="000000" w:themeColor="text1"/>
            <w:sz w:val="22"/>
            <w:szCs w:val="22"/>
          </w:rPr>
          <w:delText>3d</w:delText>
        </w:r>
      </w:del>
      <w:r w:rsidR="00C814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from human </w:t>
      </w:r>
      <w:r w:rsidR="004C4E0E" w:rsidRPr="00FD617E">
        <w:rPr>
          <w:rFonts w:ascii="Arial" w:eastAsia="Arial" w:hAnsi="Arial" w:cs="Arial"/>
          <w:color w:val="000000" w:themeColor="text1"/>
          <w:sz w:val="22"/>
          <w:szCs w:val="22"/>
        </w:rPr>
        <w:t xml:space="preserve">solid </w:t>
      </w:r>
      <w:r w:rsidRPr="00FD617E">
        <w:rPr>
          <w:rFonts w:ascii="Arial" w:eastAsia="Arial" w:hAnsi="Arial" w:cs="Arial"/>
          <w:color w:val="000000" w:themeColor="text1"/>
          <w:sz w:val="22"/>
          <w:szCs w:val="22"/>
        </w:rPr>
        <w:t>tissues based on MHL. U</w:t>
      </w:r>
      <w:hyperlink r:id="rId10">
        <w:r w:rsidRPr="00FD617E">
          <w:rPr>
            <w:rFonts w:ascii="Arial" w:eastAsia="Arial" w:hAnsi="Arial" w:cs="Arial"/>
            <w:color w:val="000000" w:themeColor="text1"/>
            <w:sz w:val="22"/>
            <w:szCs w:val="22"/>
          </w:rPr>
          <w:t>nsupervised</w:t>
        </w:r>
      </w:hyperlink>
      <w:r w:rsidRPr="00FD617E">
        <w:rPr>
          <w:rFonts w:ascii="Arial" w:eastAsia="Arial" w:hAnsi="Arial" w:cs="Arial"/>
          <w:color w:val="000000" w:themeColor="text1"/>
          <w:sz w:val="22"/>
          <w:szCs w:val="22"/>
        </w:rPr>
        <w:t xml:space="preserve"> cluster</w:t>
      </w:r>
      <w:r w:rsidR="00F01D5B" w:rsidRPr="00FD617E">
        <w:rPr>
          <w:rFonts w:ascii="Arial" w:eastAsia="Arial" w:hAnsi="Arial" w:cs="Arial"/>
          <w:color w:val="000000" w:themeColor="text1"/>
          <w:sz w:val="22"/>
          <w:szCs w:val="22"/>
        </w:rPr>
        <w:t>ing</w:t>
      </w:r>
      <w:r w:rsidRPr="00FD617E">
        <w:rPr>
          <w:rFonts w:ascii="Arial" w:eastAsia="Arial" w:hAnsi="Arial" w:cs="Arial"/>
          <w:color w:val="000000" w:themeColor="text1"/>
          <w:sz w:val="22"/>
          <w:szCs w:val="22"/>
        </w:rPr>
        <w:t xml:space="preserve"> with the 15% most variable MHBs showed that, regardless of the data source</w:t>
      </w:r>
      <w:r w:rsidR="00F01D5B"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samples of the same tissue origin clustered together (</w:t>
      </w:r>
      <w:r w:rsidRPr="00FD617E">
        <w:rPr>
          <w:rFonts w:ascii="Arial" w:eastAsia="Arial" w:hAnsi="Arial" w:cs="Arial"/>
          <w:b/>
          <w:color w:val="000000" w:themeColor="text1"/>
          <w:sz w:val="22"/>
          <w:szCs w:val="22"/>
        </w:rPr>
        <w:t>Figure 3</w:t>
      </w:r>
      <w:r w:rsidR="00584543" w:rsidRPr="00FD617E">
        <w:rPr>
          <w:rFonts w:ascii="Arial" w:eastAsia="Arial" w:hAnsi="Arial" w:cs="Arial"/>
          <w:b/>
          <w:color w:val="000000" w:themeColor="text1"/>
          <w:sz w:val="22"/>
          <w:szCs w:val="22"/>
        </w:rPr>
        <w:t>a</w:t>
      </w:r>
      <w:r w:rsidRPr="00FD617E">
        <w:rPr>
          <w:rFonts w:ascii="Arial" w:eastAsia="Arial" w:hAnsi="Arial" w:cs="Arial"/>
          <w:color w:val="000000" w:themeColor="text1"/>
          <w:sz w:val="22"/>
          <w:szCs w:val="22"/>
        </w:rPr>
        <w:t>)</w:t>
      </w:r>
      <w:r w:rsidR="00C406C9"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while cancer sample</w:t>
      </w:r>
      <w:r w:rsidR="00C406C9"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and stem cell samples </w:t>
      </w:r>
      <w:r w:rsidR="00E846F6" w:rsidRPr="00FD617E">
        <w:rPr>
          <w:rFonts w:ascii="Arial" w:eastAsia="Arial" w:hAnsi="Arial" w:cs="Arial"/>
          <w:color w:val="000000" w:themeColor="text1"/>
          <w:sz w:val="22"/>
          <w:szCs w:val="22"/>
        </w:rPr>
        <w:t>exhibit distinct patterns</w:t>
      </w:r>
      <w:r w:rsidRPr="00FD617E">
        <w:rPr>
          <w:rFonts w:ascii="Arial" w:eastAsia="Arial" w:hAnsi="Arial" w:cs="Arial"/>
          <w:color w:val="000000" w:themeColor="text1"/>
          <w:sz w:val="22"/>
          <w:szCs w:val="22"/>
        </w:rPr>
        <w:t xml:space="preserve"> </w:t>
      </w:r>
      <w:r w:rsidR="00382E2B" w:rsidRPr="00FD617E">
        <w:rPr>
          <w:rFonts w:ascii="Arial" w:eastAsia="Arial" w:hAnsi="Arial" w:cs="Arial"/>
          <w:color w:val="000000" w:themeColor="text1"/>
          <w:sz w:val="22"/>
          <w:szCs w:val="22"/>
        </w:rPr>
        <w:t xml:space="preserve">from </w:t>
      </w:r>
      <w:del w:id="96" w:author="Kun Zhang" w:date="2017-01-04T21:10:00Z">
        <w:r w:rsidRPr="00FD617E" w:rsidDel="00FF6C14">
          <w:rPr>
            <w:rFonts w:ascii="Arial" w:eastAsia="Arial" w:hAnsi="Arial" w:cs="Arial"/>
            <w:color w:val="000000" w:themeColor="text1"/>
            <w:sz w:val="22"/>
            <w:szCs w:val="22"/>
          </w:rPr>
          <w:delText xml:space="preserve">adult </w:delText>
        </w:r>
      </w:del>
      <w:r w:rsidRPr="00FD617E">
        <w:rPr>
          <w:rFonts w:ascii="Arial" w:eastAsia="Arial" w:hAnsi="Arial" w:cs="Arial"/>
          <w:color w:val="000000" w:themeColor="text1"/>
          <w:sz w:val="22"/>
          <w:szCs w:val="22"/>
        </w:rPr>
        <w:t xml:space="preserve">human </w:t>
      </w:r>
      <w:del w:id="97" w:author="Kun Zhang" w:date="2017-01-04T21:10:00Z">
        <w:r w:rsidRPr="00FD617E" w:rsidDel="00FF6C14">
          <w:rPr>
            <w:rFonts w:ascii="Arial" w:eastAsia="Arial" w:hAnsi="Arial" w:cs="Arial"/>
            <w:color w:val="000000" w:themeColor="text1"/>
            <w:sz w:val="22"/>
            <w:szCs w:val="22"/>
          </w:rPr>
          <w:delText xml:space="preserve">somatic </w:delText>
        </w:r>
      </w:del>
      <w:ins w:id="98" w:author="Kun Zhang" w:date="2017-01-04T21:10:00Z">
        <w:r w:rsidR="00FF6C14" w:rsidRPr="00FD617E">
          <w:rPr>
            <w:rFonts w:ascii="Arial" w:eastAsia="Arial" w:hAnsi="Arial" w:cs="Arial"/>
            <w:color w:val="000000" w:themeColor="text1"/>
            <w:sz w:val="22"/>
            <w:szCs w:val="22"/>
          </w:rPr>
          <w:t xml:space="preserve">adult </w:t>
        </w:r>
      </w:ins>
      <w:r w:rsidRPr="00FD617E">
        <w:rPr>
          <w:rFonts w:ascii="Arial" w:eastAsia="Arial" w:hAnsi="Arial" w:cs="Arial"/>
          <w:color w:val="000000" w:themeColor="text1"/>
          <w:sz w:val="22"/>
          <w:szCs w:val="22"/>
        </w:rPr>
        <w:t xml:space="preserve">tissues. </w:t>
      </w:r>
      <w:r w:rsidR="00C423DD" w:rsidRPr="00FD617E">
        <w:rPr>
          <w:rFonts w:ascii="Arial" w:eastAsia="Arial" w:hAnsi="Arial" w:cs="Arial"/>
          <w:color w:val="000000" w:themeColor="text1"/>
          <w:sz w:val="22"/>
          <w:szCs w:val="22"/>
        </w:rPr>
        <w:t xml:space="preserve">PCA </w:t>
      </w:r>
      <w:r w:rsidR="00E846F6" w:rsidRPr="00FD617E">
        <w:rPr>
          <w:rFonts w:ascii="Arial" w:eastAsia="Arial" w:hAnsi="Arial" w:cs="Arial"/>
          <w:color w:val="000000" w:themeColor="text1"/>
          <w:sz w:val="22"/>
          <w:szCs w:val="22"/>
        </w:rPr>
        <w:t>analysis on</w:t>
      </w:r>
      <w:r w:rsidR="008B1A07"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all MHBs yielded a similar </w:t>
      </w:r>
      <w:r w:rsidR="007206AD" w:rsidRPr="00FD617E">
        <w:rPr>
          <w:rFonts w:ascii="Arial" w:eastAsia="Arial" w:hAnsi="Arial" w:cs="Arial"/>
          <w:color w:val="000000" w:themeColor="text1"/>
          <w:sz w:val="22"/>
          <w:szCs w:val="22"/>
        </w:rPr>
        <w:t>pattern (</w:t>
      </w:r>
      <w:r w:rsidR="008039AE" w:rsidRPr="00FD617E">
        <w:rPr>
          <w:rFonts w:ascii="Arial" w:eastAsia="Arial" w:hAnsi="Arial" w:cs="Arial"/>
          <w:b/>
          <w:color w:val="000000" w:themeColor="text1"/>
          <w:sz w:val="22"/>
          <w:szCs w:val="22"/>
        </w:rPr>
        <w:t>Supp</w:t>
      </w:r>
      <w:r w:rsidR="00DA6019" w:rsidRPr="00FD617E">
        <w:rPr>
          <w:rFonts w:ascii="Arial" w:eastAsia="Arial" w:hAnsi="Arial" w:cs="Arial"/>
          <w:b/>
          <w:color w:val="000000" w:themeColor="text1"/>
          <w:sz w:val="22"/>
          <w:szCs w:val="22"/>
        </w:rPr>
        <w:t xml:space="preserve">lementary </w:t>
      </w:r>
      <w:r w:rsidR="00C423DD" w:rsidRPr="00FD617E">
        <w:rPr>
          <w:rFonts w:ascii="Arial" w:eastAsia="Arial" w:hAnsi="Arial" w:cs="Arial"/>
          <w:b/>
          <w:color w:val="000000" w:themeColor="text1"/>
          <w:sz w:val="22"/>
          <w:szCs w:val="22"/>
        </w:rPr>
        <w:t>Fig</w:t>
      </w:r>
      <w:r w:rsidR="004757CD" w:rsidRPr="00FD617E">
        <w:rPr>
          <w:rFonts w:ascii="Arial" w:eastAsia="Arial" w:hAnsi="Arial" w:cs="Arial"/>
          <w:b/>
          <w:color w:val="000000" w:themeColor="text1"/>
          <w:sz w:val="22"/>
          <w:szCs w:val="22"/>
        </w:rPr>
        <w:t>ure</w:t>
      </w:r>
      <w:r w:rsidR="00DA601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5</w:t>
      </w:r>
      <w:r w:rsidRPr="00FD617E">
        <w:rPr>
          <w:rFonts w:ascii="Arial" w:eastAsia="Arial" w:hAnsi="Arial" w:cs="Arial"/>
          <w:color w:val="000000" w:themeColor="text1"/>
          <w:sz w:val="22"/>
          <w:szCs w:val="22"/>
        </w:rPr>
        <w:t xml:space="preserve">). To identify a subset of MHBs for </w:t>
      </w:r>
      <w:r w:rsidR="00E56F73" w:rsidRPr="00FD617E">
        <w:rPr>
          <w:rFonts w:ascii="Arial" w:eastAsia="Arial" w:hAnsi="Arial" w:cs="Arial"/>
          <w:color w:val="000000" w:themeColor="text1"/>
          <w:sz w:val="22"/>
          <w:szCs w:val="22"/>
        </w:rPr>
        <w:t>effective</w:t>
      </w:r>
      <w:r w:rsidR="00E846F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clustering </w:t>
      </w:r>
      <w:r w:rsidR="00E846F6"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human somatic tissues, we </w:t>
      </w:r>
      <w:r w:rsidR="000C46E6" w:rsidRPr="00FD617E">
        <w:rPr>
          <w:rFonts w:ascii="Arial" w:eastAsia="Arial" w:hAnsi="Arial" w:cs="Arial"/>
          <w:color w:val="000000" w:themeColor="text1"/>
          <w:sz w:val="22"/>
          <w:szCs w:val="22"/>
        </w:rPr>
        <w:t xml:space="preserve">calculated </w:t>
      </w:r>
      <w:r w:rsidRPr="00FD617E">
        <w:rPr>
          <w:rFonts w:ascii="Arial" w:eastAsia="Arial" w:hAnsi="Arial" w:cs="Arial"/>
          <w:color w:val="000000" w:themeColor="text1"/>
          <w:sz w:val="22"/>
          <w:szCs w:val="22"/>
        </w:rPr>
        <w:t>a tissue specific index (TSI) for each MHB</w:t>
      </w:r>
      <w:del w:id="99" w:author="Kun Zhang" w:date="2017-01-04T21:10:00Z">
        <w:r w:rsidRPr="00FD617E" w:rsidDel="00FF6C14">
          <w:rPr>
            <w:rFonts w:ascii="Arial" w:eastAsia="Arial" w:hAnsi="Arial" w:cs="Arial"/>
            <w:color w:val="000000" w:themeColor="text1"/>
            <w:sz w:val="22"/>
            <w:szCs w:val="22"/>
          </w:rPr>
          <w:delText xml:space="preserve"> (see Methods)</w:delText>
        </w:r>
      </w:del>
      <w:r w:rsidRPr="00FD617E">
        <w:rPr>
          <w:rFonts w:ascii="Arial" w:eastAsia="Arial" w:hAnsi="Arial" w:cs="Arial"/>
          <w:color w:val="000000" w:themeColor="text1"/>
          <w:sz w:val="22"/>
          <w:szCs w:val="22"/>
        </w:rPr>
        <w:t xml:space="preserve">. </w:t>
      </w:r>
      <w:del w:id="100" w:author="Kun Zhang" w:date="2017-01-04T21:11:00Z">
        <w:r w:rsidRPr="00FD617E" w:rsidDel="00A423E3">
          <w:rPr>
            <w:rFonts w:ascii="Arial" w:eastAsia="Arial" w:hAnsi="Arial" w:cs="Arial"/>
            <w:color w:val="000000" w:themeColor="text1"/>
            <w:sz w:val="22"/>
            <w:szCs w:val="22"/>
          </w:rPr>
          <w:delText xml:space="preserve">Random </w:delText>
        </w:r>
        <w:r w:rsidR="004757CD" w:rsidRPr="00FD617E" w:rsidDel="00A423E3">
          <w:rPr>
            <w:rFonts w:ascii="Arial" w:eastAsia="Arial" w:hAnsi="Arial" w:cs="Arial"/>
            <w:color w:val="000000" w:themeColor="text1"/>
            <w:sz w:val="22"/>
            <w:szCs w:val="22"/>
          </w:rPr>
          <w:delText>f</w:delText>
        </w:r>
        <w:r w:rsidRPr="00FD617E" w:rsidDel="00A423E3">
          <w:rPr>
            <w:rFonts w:ascii="Arial" w:eastAsia="Arial" w:hAnsi="Arial" w:cs="Arial"/>
            <w:color w:val="000000" w:themeColor="text1"/>
            <w:sz w:val="22"/>
            <w:szCs w:val="22"/>
          </w:rPr>
          <w:delText xml:space="preserve">orest based </w:delText>
        </w:r>
      </w:del>
      <w:ins w:id="101" w:author="Kun Zhang" w:date="2017-01-04T21:11:00Z">
        <w:r w:rsidR="00A423E3">
          <w:rPr>
            <w:rFonts w:ascii="Arial" w:eastAsia="Arial" w:hAnsi="Arial" w:cs="Arial"/>
            <w:color w:val="000000" w:themeColor="text1"/>
            <w:sz w:val="22"/>
            <w:szCs w:val="22"/>
          </w:rPr>
          <w:t>F</w:t>
        </w:r>
      </w:ins>
      <w:del w:id="102" w:author="Kun Zhang" w:date="2017-01-04T21:11:00Z">
        <w:r w:rsidRPr="00FD617E" w:rsidDel="00A423E3">
          <w:rPr>
            <w:rFonts w:ascii="Arial" w:eastAsia="Arial" w:hAnsi="Arial" w:cs="Arial"/>
            <w:color w:val="000000" w:themeColor="text1"/>
            <w:sz w:val="22"/>
            <w:szCs w:val="22"/>
          </w:rPr>
          <w:delText>f</w:delText>
        </w:r>
      </w:del>
      <w:r w:rsidRPr="00FD617E">
        <w:rPr>
          <w:rFonts w:ascii="Arial" w:eastAsia="Arial" w:hAnsi="Arial" w:cs="Arial"/>
          <w:color w:val="000000" w:themeColor="text1"/>
          <w:sz w:val="22"/>
          <w:szCs w:val="22"/>
        </w:rPr>
        <w:t>eature selection</w:t>
      </w:r>
      <w:ins w:id="103" w:author="Kun Zhang" w:date="2017-01-04T21:11:00Z">
        <w:r w:rsidR="00A423E3">
          <w:rPr>
            <w:rFonts w:ascii="Arial" w:eastAsia="Arial" w:hAnsi="Arial" w:cs="Arial"/>
            <w:color w:val="000000" w:themeColor="text1"/>
            <w:sz w:val="22"/>
            <w:szCs w:val="22"/>
          </w:rPr>
          <w:t xml:space="preserve"> using random forest</w:t>
        </w:r>
      </w:ins>
      <w:r w:rsidRPr="00FD617E">
        <w:rPr>
          <w:rFonts w:ascii="Arial" w:eastAsia="Arial" w:hAnsi="Arial" w:cs="Arial"/>
          <w:color w:val="000000" w:themeColor="text1"/>
          <w:sz w:val="22"/>
          <w:szCs w:val="22"/>
        </w:rPr>
        <w:t xml:space="preserve"> identified a set of</w:t>
      </w:r>
      <w:r w:rsidR="00C406C9" w:rsidRPr="00FD617E">
        <w:rPr>
          <w:rFonts w:ascii="Arial" w:eastAsia="Arial" w:hAnsi="Arial" w:cs="Arial"/>
          <w:color w:val="000000" w:themeColor="text1"/>
          <w:sz w:val="22"/>
          <w:szCs w:val="22"/>
        </w:rPr>
        <w:t xml:space="preserve"> 1</w:t>
      </w:r>
      <w:r w:rsidR="00E846F6" w:rsidRPr="00FD617E">
        <w:rPr>
          <w:rFonts w:ascii="Arial" w:eastAsia="Arial" w:hAnsi="Arial" w:cs="Arial"/>
          <w:color w:val="000000" w:themeColor="text1"/>
          <w:sz w:val="22"/>
          <w:szCs w:val="22"/>
        </w:rPr>
        <w:t>,</w:t>
      </w:r>
      <w:r w:rsidR="00E86904" w:rsidRPr="00FD617E">
        <w:rPr>
          <w:rFonts w:ascii="Arial" w:eastAsia="Arial" w:hAnsi="Arial" w:cs="Arial"/>
          <w:color w:val="000000" w:themeColor="text1"/>
          <w:sz w:val="22"/>
          <w:szCs w:val="22"/>
        </w:rPr>
        <w:t xml:space="preserve">365 </w:t>
      </w:r>
      <w:r w:rsidRPr="00FD617E">
        <w:rPr>
          <w:rFonts w:ascii="Arial" w:eastAsia="Arial" w:hAnsi="Arial" w:cs="Arial"/>
          <w:color w:val="000000" w:themeColor="text1"/>
          <w:sz w:val="22"/>
          <w:szCs w:val="22"/>
        </w:rPr>
        <w:t>tissue-specific MHBs</w:t>
      </w:r>
      <w:r w:rsidR="00A800C3"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98692C" w:rsidRPr="00FD617E">
        <w:rPr>
          <w:rFonts w:ascii="Arial" w:eastAsia="Arial" w:hAnsi="Arial" w:cs="Arial"/>
          <w:b/>
          <w:color w:val="000000" w:themeColor="text1"/>
          <w:sz w:val="22"/>
          <w:szCs w:val="22"/>
        </w:rPr>
        <w:t xml:space="preserve">Supplementary </w:t>
      </w:r>
      <w:r w:rsidR="00514E91"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3</w:t>
      </w:r>
      <w:r w:rsidRPr="00FD617E">
        <w:rPr>
          <w:rFonts w:ascii="Arial" w:eastAsia="Arial" w:hAnsi="Arial" w:cs="Arial"/>
          <w:color w:val="000000" w:themeColor="text1"/>
          <w:sz w:val="22"/>
          <w:szCs w:val="22"/>
        </w:rPr>
        <w:t xml:space="preserve">) that can predict tissue type at an accuracy of 0.89 (95%CI: 0.84-0.93), </w:t>
      </w:r>
      <w:del w:id="104" w:author="Kun Zhang" w:date="2017-01-04T21:12:00Z">
        <w:r w:rsidRPr="00FD617E" w:rsidDel="00A423E3">
          <w:rPr>
            <w:rFonts w:ascii="Arial" w:eastAsia="Arial" w:hAnsi="Arial" w:cs="Arial"/>
            <w:color w:val="000000" w:themeColor="text1"/>
            <w:sz w:val="22"/>
            <w:szCs w:val="22"/>
          </w:rPr>
          <w:delText>despite the fact that</w:delText>
        </w:r>
      </w:del>
      <w:ins w:id="105" w:author="Kun Zhang" w:date="2017-01-04T21:12:00Z">
        <w:r w:rsidR="00A423E3">
          <w:rPr>
            <w:rFonts w:ascii="Arial" w:eastAsia="Arial" w:hAnsi="Arial" w:cs="Arial"/>
            <w:color w:val="000000" w:themeColor="text1"/>
            <w:sz w:val="22"/>
            <w:szCs w:val="22"/>
          </w:rPr>
          <w:t>although</w:t>
        </w:r>
      </w:ins>
      <w:r w:rsidRPr="00FD617E">
        <w:rPr>
          <w:rFonts w:ascii="Arial" w:eastAsia="Arial" w:hAnsi="Arial" w:cs="Arial"/>
          <w:color w:val="000000" w:themeColor="text1"/>
          <w:sz w:val="22"/>
          <w:szCs w:val="22"/>
        </w:rPr>
        <w:t xml:space="preserve"> several tissue types </w:t>
      </w:r>
      <w:r w:rsidR="0087241E" w:rsidRPr="00FD617E">
        <w:rPr>
          <w:rFonts w:ascii="Arial" w:eastAsia="Arial" w:hAnsi="Arial" w:cs="Arial"/>
          <w:color w:val="000000" w:themeColor="text1"/>
          <w:sz w:val="22"/>
          <w:szCs w:val="22"/>
        </w:rPr>
        <w:t xml:space="preserve">share </w:t>
      </w:r>
      <w:r w:rsidR="00E846F6" w:rsidRPr="00FD617E">
        <w:rPr>
          <w:rFonts w:ascii="Arial" w:eastAsia="Arial" w:hAnsi="Arial" w:cs="Arial"/>
          <w:color w:val="000000" w:themeColor="text1"/>
          <w:sz w:val="22"/>
          <w:szCs w:val="22"/>
        </w:rPr>
        <w:t xml:space="preserve">rather </w:t>
      </w:r>
      <w:r w:rsidRPr="00FD617E">
        <w:rPr>
          <w:rFonts w:ascii="Arial" w:eastAsia="Arial" w:hAnsi="Arial" w:cs="Arial"/>
          <w:color w:val="000000" w:themeColor="text1"/>
          <w:sz w:val="22"/>
          <w:szCs w:val="22"/>
        </w:rPr>
        <w:t>similar cell compositions (i</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e. </w:t>
      </w:r>
      <w:r w:rsidR="00575CA3" w:rsidRPr="00FD617E">
        <w:rPr>
          <w:rFonts w:ascii="Arial" w:eastAsia="Arial" w:hAnsi="Arial" w:cs="Arial"/>
          <w:color w:val="000000" w:themeColor="text1"/>
          <w:sz w:val="22"/>
          <w:szCs w:val="22"/>
        </w:rPr>
        <w:t>muscle</w:t>
      </w:r>
      <w:r w:rsidRPr="00FD617E">
        <w:rPr>
          <w:rFonts w:ascii="Arial" w:eastAsia="Arial" w:hAnsi="Arial" w:cs="Arial"/>
          <w:color w:val="000000" w:themeColor="text1"/>
          <w:sz w:val="22"/>
          <w:szCs w:val="22"/>
        </w:rPr>
        <w:t xml:space="preserve"> vs. </w:t>
      </w:r>
      <w:r w:rsidR="00575CA3" w:rsidRPr="00FD617E">
        <w:rPr>
          <w:rFonts w:ascii="Arial" w:eastAsia="Arial" w:hAnsi="Arial" w:cs="Arial"/>
          <w:color w:val="000000" w:themeColor="text1"/>
          <w:sz w:val="22"/>
          <w:szCs w:val="22"/>
        </w:rPr>
        <w:t>heart</w:t>
      </w:r>
      <w:r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Using </w:t>
      </w:r>
      <w:del w:id="106" w:author="Kun Zhang" w:date="2017-01-04T21:13:00Z">
        <w:r w:rsidR="00C406C9" w:rsidRPr="00FD617E" w:rsidDel="00A423E3">
          <w:rPr>
            <w:rFonts w:ascii="Arial" w:eastAsia="Arial" w:hAnsi="Arial" w:cs="Arial"/>
            <w:color w:val="000000" w:themeColor="text1"/>
            <w:sz w:val="22"/>
            <w:szCs w:val="22"/>
          </w:rPr>
          <w:delText>this</w:delText>
        </w:r>
        <w:r w:rsidRPr="00FD617E" w:rsidDel="00A423E3">
          <w:rPr>
            <w:rFonts w:ascii="Arial" w:eastAsia="Arial" w:hAnsi="Arial" w:cs="Arial"/>
            <w:color w:val="000000" w:themeColor="text1"/>
            <w:sz w:val="22"/>
            <w:szCs w:val="22"/>
          </w:rPr>
          <w:delText xml:space="preserve"> set of</w:delText>
        </w:r>
      </w:del>
      <w:ins w:id="107" w:author="Kun Zhang" w:date="2017-01-04T21:13:00Z">
        <w:r w:rsidR="00A423E3">
          <w:rPr>
            <w:rFonts w:ascii="Arial" w:eastAsia="Arial" w:hAnsi="Arial" w:cs="Arial"/>
            <w:color w:val="000000" w:themeColor="text1"/>
            <w:sz w:val="22"/>
            <w:szCs w:val="22"/>
          </w:rPr>
          <w:t>these</w:t>
        </w:r>
      </w:ins>
      <w:r w:rsidRPr="00FD617E">
        <w:rPr>
          <w:rFonts w:ascii="Arial" w:eastAsia="Arial" w:hAnsi="Arial" w:cs="Arial"/>
          <w:color w:val="000000" w:themeColor="text1"/>
          <w:sz w:val="22"/>
          <w:szCs w:val="22"/>
        </w:rPr>
        <w:t xml:space="preserve"> MHBs, we compared the performance between MHL, average methylation </w:t>
      </w:r>
      <w:r w:rsidR="00E56F73" w:rsidRPr="00FD617E">
        <w:rPr>
          <w:rFonts w:ascii="Arial" w:eastAsia="Arial" w:hAnsi="Arial" w:cs="Arial"/>
          <w:color w:val="000000" w:themeColor="text1"/>
          <w:sz w:val="22"/>
          <w:szCs w:val="22"/>
        </w:rPr>
        <w:t>fraction</w:t>
      </w:r>
      <w:r w:rsidR="00112BE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in the MHL regions</w:t>
      </w:r>
      <w:r w:rsidR="00112BE6" w:rsidRPr="00FD617E">
        <w:rPr>
          <w:rFonts w:ascii="Arial" w:eastAsia="Arial" w:hAnsi="Arial" w:cs="Arial"/>
          <w:color w:val="000000" w:themeColor="text1"/>
          <w:sz w:val="22"/>
          <w:szCs w:val="22"/>
        </w:rPr>
        <w:t xml:space="preserve"> (AMF)</w:t>
      </w:r>
      <w:r w:rsidRPr="00FD617E">
        <w:rPr>
          <w:rFonts w:ascii="Arial" w:eastAsia="Arial" w:hAnsi="Arial" w:cs="Arial"/>
          <w:color w:val="000000" w:themeColor="text1"/>
          <w:sz w:val="22"/>
          <w:szCs w:val="22"/>
        </w:rPr>
        <w:t xml:space="preserve"> and</w:t>
      </w:r>
      <w:r w:rsidR="00112BE6" w:rsidRPr="00FD617E">
        <w:rPr>
          <w:rFonts w:ascii="Arial" w:eastAsia="Arial" w:hAnsi="Arial" w:cs="Arial"/>
          <w:color w:val="000000" w:themeColor="text1"/>
          <w:sz w:val="22"/>
          <w:szCs w:val="22"/>
        </w:rPr>
        <w:t xml:space="preserve"> </w:t>
      </w:r>
      <w:r w:rsidR="00BC495F" w:rsidRPr="00FD617E">
        <w:rPr>
          <w:rFonts w:ascii="Arial" w:eastAsia="Arial" w:hAnsi="Arial" w:cs="Arial"/>
          <w:color w:val="000000" w:themeColor="text1"/>
          <w:sz w:val="22"/>
          <w:szCs w:val="22"/>
        </w:rPr>
        <w:t xml:space="preserve">all </w:t>
      </w:r>
      <w:r w:rsidR="00D75601" w:rsidRPr="00FD617E">
        <w:rPr>
          <w:rFonts w:ascii="Arial" w:eastAsia="Arial" w:hAnsi="Arial" w:cs="Arial"/>
          <w:color w:val="000000" w:themeColor="text1"/>
          <w:sz w:val="22"/>
          <w:szCs w:val="22"/>
        </w:rPr>
        <w:t>individual</w:t>
      </w:r>
      <w:r w:rsidR="00112BE6" w:rsidRPr="00FD617E">
        <w:rPr>
          <w:rFonts w:ascii="Arial" w:eastAsia="Arial" w:hAnsi="Arial" w:cs="Arial"/>
          <w:color w:val="000000" w:themeColor="text1"/>
          <w:sz w:val="22"/>
          <w:szCs w:val="22"/>
        </w:rPr>
        <w:t xml:space="preserve"> CpG </w:t>
      </w:r>
      <w:r w:rsidR="009A218C" w:rsidRPr="00FD617E">
        <w:rPr>
          <w:rFonts w:ascii="Arial" w:eastAsia="Arial" w:hAnsi="Arial" w:cs="Arial"/>
          <w:color w:val="000000" w:themeColor="text1"/>
          <w:sz w:val="22"/>
          <w:szCs w:val="22"/>
        </w:rPr>
        <w:t>methylation</w:t>
      </w:r>
      <w:r w:rsidRPr="00FD617E">
        <w:rPr>
          <w:rFonts w:ascii="Arial" w:eastAsia="Arial" w:hAnsi="Arial" w:cs="Arial"/>
          <w:color w:val="000000" w:themeColor="text1"/>
          <w:sz w:val="22"/>
          <w:szCs w:val="22"/>
        </w:rPr>
        <w:t xml:space="preserve"> </w:t>
      </w:r>
      <w:r w:rsidR="00872631" w:rsidRPr="00FD617E">
        <w:rPr>
          <w:rFonts w:ascii="Arial" w:eastAsia="Arial" w:hAnsi="Arial" w:cs="Arial"/>
          <w:color w:val="000000" w:themeColor="text1"/>
          <w:sz w:val="22"/>
          <w:szCs w:val="22"/>
        </w:rPr>
        <w:t xml:space="preserve">fraction </w:t>
      </w:r>
      <w:r w:rsidR="00112BE6" w:rsidRPr="00FD617E">
        <w:rPr>
          <w:rFonts w:ascii="Arial" w:eastAsia="Arial" w:hAnsi="Arial" w:cs="Arial"/>
          <w:color w:val="000000" w:themeColor="text1"/>
          <w:sz w:val="22"/>
          <w:szCs w:val="22"/>
        </w:rPr>
        <w:t>(</w:t>
      </w:r>
      <w:r w:rsidR="009F75B8" w:rsidRPr="00FD617E">
        <w:rPr>
          <w:rFonts w:ascii="Arial" w:eastAsia="Arial" w:hAnsi="Arial" w:cs="Arial"/>
          <w:color w:val="000000" w:themeColor="text1"/>
          <w:sz w:val="22"/>
          <w:szCs w:val="22"/>
        </w:rPr>
        <w:t>IMF</w:t>
      </w:r>
      <w:r w:rsidR="00112BE6" w:rsidRPr="00FD617E">
        <w:rPr>
          <w:rFonts w:ascii="Arial" w:eastAsia="Arial" w:hAnsi="Arial" w:cs="Arial"/>
          <w:color w:val="000000" w:themeColor="text1"/>
          <w:sz w:val="22"/>
          <w:szCs w:val="22"/>
        </w:rPr>
        <w:t>)</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MHL and </w:t>
      </w:r>
      <w:del w:id="108" w:author="Kun Zhang" w:date="2017-01-04T21:13:00Z">
        <w:r w:rsidRPr="00FD617E" w:rsidDel="00A423E3">
          <w:rPr>
            <w:rFonts w:ascii="Arial" w:eastAsia="Arial" w:hAnsi="Arial" w:cs="Arial"/>
            <w:color w:val="000000" w:themeColor="text1"/>
            <w:sz w:val="22"/>
            <w:szCs w:val="22"/>
          </w:rPr>
          <w:delText>the average methylation</w:delText>
        </w:r>
      </w:del>
      <w:ins w:id="109" w:author="Kun Zhang" w:date="2017-01-04T21:13:00Z">
        <w:r w:rsidR="00A423E3">
          <w:rPr>
            <w:rFonts w:ascii="Arial" w:eastAsia="Arial" w:hAnsi="Arial" w:cs="Arial"/>
            <w:color w:val="000000" w:themeColor="text1"/>
            <w:sz w:val="22"/>
            <w:szCs w:val="22"/>
          </w:rPr>
          <w:t>AMF</w:t>
        </w:r>
      </w:ins>
      <w:r w:rsidRPr="00FD617E">
        <w:rPr>
          <w:rFonts w:ascii="Arial" w:eastAsia="Arial" w:hAnsi="Arial" w:cs="Arial"/>
          <w:color w:val="000000" w:themeColor="text1"/>
          <w:sz w:val="22"/>
          <w:szCs w:val="22"/>
        </w:rPr>
        <w:t xml:space="preserve"> provide</w:t>
      </w:r>
      <w:r w:rsidR="00E846F6"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similar</w:t>
      </w:r>
      <w:r w:rsidR="008A4F47" w:rsidRPr="00FD617E">
        <w:rPr>
          <w:rFonts w:ascii="Arial" w:eastAsia="Arial" w:hAnsi="Arial" w:cs="Arial"/>
          <w:color w:val="000000" w:themeColor="text1"/>
          <w:sz w:val="22"/>
          <w:szCs w:val="22"/>
        </w:rPr>
        <w:t xml:space="preserve"> tissue</w:t>
      </w:r>
      <w:r w:rsidR="00E846F6" w:rsidRPr="00FD617E">
        <w:rPr>
          <w:rFonts w:ascii="Arial" w:eastAsia="Arial" w:hAnsi="Arial" w:cs="Arial"/>
          <w:color w:val="000000" w:themeColor="text1"/>
          <w:sz w:val="22"/>
          <w:szCs w:val="22"/>
        </w:rPr>
        <w:t xml:space="preserve"> specificity, while MHL</w:t>
      </w:r>
      <w:r w:rsidR="008A4F47" w:rsidRPr="00FD617E">
        <w:rPr>
          <w:rFonts w:ascii="Arial" w:eastAsia="Arial" w:hAnsi="Arial" w:cs="Arial"/>
          <w:color w:val="000000" w:themeColor="text1"/>
          <w:sz w:val="22"/>
          <w:szCs w:val="22"/>
        </w:rPr>
        <w:t xml:space="preserve"> has</w:t>
      </w:r>
      <w:r w:rsidRPr="00FD617E">
        <w:rPr>
          <w:rFonts w:ascii="Arial" w:eastAsia="Arial" w:hAnsi="Arial" w:cs="Arial"/>
          <w:color w:val="000000" w:themeColor="text1"/>
          <w:sz w:val="22"/>
          <w:szCs w:val="22"/>
        </w:rPr>
        <w:t xml:space="preserve"> a lower noise</w:t>
      </w:r>
      <w:r w:rsidR="0087241E" w:rsidRPr="00FD617E">
        <w:rPr>
          <w:rFonts w:ascii="Arial" w:eastAsia="Arial" w:hAnsi="Arial" w:cs="Arial"/>
          <w:color w:val="000000" w:themeColor="text1"/>
          <w:sz w:val="22"/>
          <w:szCs w:val="22"/>
        </w:rPr>
        <w:t xml:space="preserve"> (background</w:t>
      </w:r>
      <w:del w:id="110" w:author="Kun Zhang" w:date="2017-01-04T21:13:00Z">
        <w:r w:rsidR="0087241E" w:rsidRPr="00FD617E" w:rsidDel="00A423E3">
          <w:rPr>
            <w:rFonts w:ascii="Arial" w:eastAsia="Arial" w:hAnsi="Arial" w:cs="Arial"/>
            <w:color w:val="000000" w:themeColor="text1"/>
            <w:sz w:val="22"/>
            <w:szCs w:val="22"/>
          </w:rPr>
          <w:delText xml:space="preserve"> noise</w:delText>
        </w:r>
      </w:del>
      <w:r w:rsidR="0087241E" w:rsidRPr="00FD617E">
        <w:rPr>
          <w:rFonts w:ascii="Arial" w:eastAsia="Arial" w:hAnsi="Arial" w:cs="Arial"/>
          <w:color w:val="000000" w:themeColor="text1"/>
          <w:sz w:val="22"/>
          <w:szCs w:val="22"/>
        </w:rPr>
        <w:t>: 0.29, 95%CI: 0.23-0.35)</w:t>
      </w:r>
      <w:r w:rsidRPr="00FD617E">
        <w:rPr>
          <w:rFonts w:ascii="Arial" w:eastAsia="Arial" w:hAnsi="Arial" w:cs="Arial"/>
          <w:color w:val="000000" w:themeColor="text1"/>
          <w:sz w:val="22"/>
          <w:szCs w:val="22"/>
        </w:rPr>
        <w:t xml:space="preserve"> compared with </w:t>
      </w:r>
      <w:del w:id="111" w:author="Kun Zhang" w:date="2017-01-04T21:13:00Z">
        <w:r w:rsidRPr="00FD617E" w:rsidDel="00A423E3">
          <w:rPr>
            <w:rFonts w:ascii="Arial" w:eastAsia="Arial" w:hAnsi="Arial" w:cs="Arial"/>
            <w:color w:val="000000" w:themeColor="text1"/>
            <w:sz w:val="22"/>
            <w:szCs w:val="22"/>
          </w:rPr>
          <w:delText>average methylation</w:delText>
        </w:r>
      </w:del>
      <w:ins w:id="112" w:author="Kun Zhang" w:date="2017-01-04T21:13:00Z">
        <w:r w:rsidR="00A423E3">
          <w:rPr>
            <w:rFonts w:ascii="Arial" w:eastAsia="Arial" w:hAnsi="Arial" w:cs="Arial"/>
            <w:color w:val="000000" w:themeColor="text1"/>
            <w:sz w:val="22"/>
            <w:szCs w:val="22"/>
          </w:rPr>
          <w:t>AMF</w:t>
        </w:r>
      </w:ins>
      <w:r w:rsidRPr="00FD617E">
        <w:rPr>
          <w:rFonts w:ascii="Arial" w:eastAsia="Arial" w:hAnsi="Arial" w:cs="Arial"/>
          <w:color w:val="000000" w:themeColor="text1"/>
          <w:sz w:val="22"/>
          <w:szCs w:val="22"/>
        </w:rPr>
        <w:t xml:space="preserve"> (background</w:t>
      </w:r>
      <w:del w:id="113" w:author="Kun Zhang" w:date="2017-01-04T21:13:00Z">
        <w:r w:rsidRPr="00FD617E" w:rsidDel="00A423E3">
          <w:rPr>
            <w:rFonts w:ascii="Arial" w:eastAsia="Arial" w:hAnsi="Arial" w:cs="Arial"/>
            <w:color w:val="000000" w:themeColor="text1"/>
            <w:sz w:val="22"/>
            <w:szCs w:val="22"/>
          </w:rPr>
          <w:delText xml:space="preserve"> </w:delText>
        </w:r>
        <w:r w:rsidR="0087241E" w:rsidRPr="00FD617E" w:rsidDel="00A423E3">
          <w:rPr>
            <w:rFonts w:ascii="Arial" w:eastAsia="Arial" w:hAnsi="Arial" w:cs="Arial"/>
            <w:color w:val="000000" w:themeColor="text1"/>
            <w:sz w:val="22"/>
            <w:szCs w:val="22"/>
          </w:rPr>
          <w:delText>noise</w:delText>
        </w:r>
      </w:del>
      <w:r w:rsidRPr="00FD617E">
        <w:rPr>
          <w:rFonts w:ascii="Arial" w:eastAsia="Arial" w:hAnsi="Arial" w:cs="Arial"/>
          <w:color w:val="000000" w:themeColor="text1"/>
          <w:sz w:val="22"/>
          <w:szCs w:val="22"/>
        </w:rPr>
        <w:t>: 0.4, 95%CI: 0.32-0.48). Clustering based on i</w:t>
      </w:r>
      <w:r w:rsidR="00E846F6" w:rsidRPr="00FD617E">
        <w:rPr>
          <w:rFonts w:ascii="Arial" w:eastAsia="Arial" w:hAnsi="Arial" w:cs="Arial"/>
          <w:color w:val="000000" w:themeColor="text1"/>
          <w:sz w:val="22"/>
          <w:szCs w:val="22"/>
        </w:rPr>
        <w:t>ndividual CpGs in the blocks has</w:t>
      </w:r>
      <w:r w:rsidRPr="00FD617E">
        <w:rPr>
          <w:rFonts w:ascii="Arial" w:eastAsia="Arial" w:hAnsi="Arial" w:cs="Arial"/>
          <w:color w:val="000000" w:themeColor="text1"/>
          <w:sz w:val="22"/>
          <w:szCs w:val="22"/>
        </w:rPr>
        <w:t xml:space="preserve"> the worst performance</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might be due to higher biological or technical viability </w:t>
      </w:r>
      <w:r w:rsidR="00C406C9" w:rsidRPr="00FD617E">
        <w:rPr>
          <w:rFonts w:ascii="Arial" w:eastAsia="Arial" w:hAnsi="Arial" w:cs="Arial"/>
          <w:color w:val="000000" w:themeColor="text1"/>
          <w:sz w:val="22"/>
          <w:szCs w:val="22"/>
        </w:rPr>
        <w:t>of</w:t>
      </w:r>
      <w:r w:rsidRPr="00FD617E">
        <w:rPr>
          <w:rFonts w:ascii="Arial" w:eastAsia="Arial" w:hAnsi="Arial" w:cs="Arial"/>
          <w:color w:val="000000" w:themeColor="text1"/>
          <w:sz w:val="22"/>
          <w:szCs w:val="22"/>
        </w:rPr>
        <w:t xml:space="preserve"> individual CpG sites (</w:t>
      </w:r>
      <w:r w:rsidRPr="00FD617E">
        <w:rPr>
          <w:rFonts w:ascii="Arial" w:eastAsia="Arial" w:hAnsi="Arial" w:cs="Arial"/>
          <w:b/>
          <w:color w:val="000000" w:themeColor="text1"/>
          <w:sz w:val="22"/>
          <w:szCs w:val="22"/>
        </w:rPr>
        <w:t>Figure 3</w:t>
      </w:r>
      <w:r w:rsidR="000A605B" w:rsidRPr="00FD617E">
        <w:rPr>
          <w:rFonts w:ascii="Arial" w:eastAsia="Arial" w:hAnsi="Arial" w:cs="Arial"/>
          <w:b/>
          <w:color w:val="000000" w:themeColor="text1"/>
          <w:sz w:val="22"/>
          <w:szCs w:val="22"/>
        </w:rPr>
        <w:t>c</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Thus</w:t>
      </w:r>
      <w:ins w:id="114" w:author="Dinh Diep" w:date="2017-01-04T14:14:00Z">
        <w:r w:rsidR="006E61AE">
          <w:rPr>
            <w:rFonts w:ascii="Arial" w:eastAsia="Arial" w:hAnsi="Arial" w:cs="Arial"/>
            <w:color w:val="000000" w:themeColor="text1"/>
            <w:sz w:val="22"/>
            <w:szCs w:val="22"/>
          </w:rPr>
          <w:t>,</w:t>
        </w:r>
      </w:ins>
      <w:r w:rsidR="00D75601" w:rsidRPr="00FD617E">
        <w:rPr>
          <w:rFonts w:ascii="Arial" w:eastAsia="Arial" w:hAnsi="Arial" w:cs="Arial"/>
          <w:color w:val="000000" w:themeColor="text1"/>
          <w:sz w:val="22"/>
          <w:szCs w:val="22"/>
        </w:rPr>
        <w:t xml:space="preserve"> block-level analysis based on MHL is advantageous over single CpG or local averaging of multiple CpG sites in distinguishing tissue types.</w:t>
      </w:r>
    </w:p>
    <w:p w14:paraId="06C509F7" w14:textId="77777777" w:rsidR="004757CD" w:rsidRPr="00FD617E" w:rsidRDefault="004757CD" w:rsidP="00FD617E">
      <w:pPr>
        <w:spacing w:line="276" w:lineRule="auto"/>
        <w:jc w:val="left"/>
        <w:rPr>
          <w:rFonts w:ascii="Arial" w:eastAsia="Arial" w:hAnsi="Arial" w:cs="Arial"/>
          <w:color w:val="000000" w:themeColor="text1"/>
          <w:sz w:val="22"/>
          <w:szCs w:val="22"/>
        </w:rPr>
      </w:pPr>
    </w:p>
    <w:p w14:paraId="720BB108" w14:textId="168B4883" w:rsidR="00AF1A75" w:rsidRPr="00FD617E" w:rsidRDefault="00B92B21" w:rsidP="00FD617E">
      <w:pPr>
        <w:spacing w:line="276" w:lineRule="auto"/>
        <w:jc w:val="left"/>
        <w:rPr>
          <w:rFonts w:ascii="Arial" w:eastAsia="Arial" w:hAnsi="Arial" w:cs="Arial"/>
          <w:color w:val="000000" w:themeColor="text1"/>
          <w:sz w:val="22"/>
          <w:szCs w:val="22"/>
        </w:rPr>
      </w:pPr>
      <w:bookmarkStart w:id="115" w:name="h.h4js6pngwx1c" w:colFirst="0" w:colLast="0"/>
      <w:bookmarkEnd w:id="115"/>
      <w:r w:rsidRPr="00FD617E">
        <w:rPr>
          <w:rFonts w:ascii="Arial" w:eastAsia="Arial" w:hAnsi="Arial" w:cs="Arial"/>
          <w:color w:val="000000" w:themeColor="text1"/>
          <w:sz w:val="22"/>
          <w:szCs w:val="22"/>
        </w:rPr>
        <w:t xml:space="preserve">The human adult tissues that we </w:t>
      </w:r>
      <w:r w:rsidR="00C406C9" w:rsidRPr="00FD617E">
        <w:rPr>
          <w:rFonts w:ascii="Arial" w:eastAsia="Arial" w:hAnsi="Arial" w:cs="Arial"/>
          <w:color w:val="000000" w:themeColor="text1"/>
          <w:sz w:val="22"/>
          <w:szCs w:val="22"/>
        </w:rPr>
        <w:t xml:space="preserve">used </w:t>
      </w:r>
      <w:r w:rsidRPr="00FD617E">
        <w:rPr>
          <w:rFonts w:ascii="Arial" w:eastAsia="Arial" w:hAnsi="Arial" w:cs="Arial"/>
          <w:color w:val="000000" w:themeColor="text1"/>
          <w:sz w:val="22"/>
          <w:szCs w:val="22"/>
        </w:rPr>
        <w:t>have various degree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among</w:t>
      </w:r>
      <w:r w:rsidR="008A4F47" w:rsidRPr="00FD617E">
        <w:rPr>
          <w:rFonts w:ascii="Arial" w:eastAsia="Arial" w:hAnsi="Arial" w:cs="Arial"/>
          <w:color w:val="000000" w:themeColor="text1"/>
          <w:sz w:val="22"/>
          <w:szCs w:val="22"/>
        </w:rPr>
        <w:t>st</w:t>
      </w:r>
      <w:r w:rsidRPr="00FD617E">
        <w:rPr>
          <w:rFonts w:ascii="Arial" w:eastAsia="Arial" w:hAnsi="Arial" w:cs="Arial"/>
          <w:color w:val="000000" w:themeColor="text1"/>
          <w:sz w:val="22"/>
          <w:szCs w:val="22"/>
        </w:rPr>
        <w:t xml:space="preserve"> each other</w:t>
      </w:r>
      <w:r w:rsidR="00F01D5B" w:rsidRPr="00FD617E">
        <w:rPr>
          <w:rFonts w:ascii="Arial" w:eastAsia="Arial" w:hAnsi="Arial" w:cs="Arial"/>
          <w:color w:val="000000" w:themeColor="text1"/>
          <w:sz w:val="22"/>
          <w:szCs w:val="22"/>
        </w:rPr>
        <w:t xml:space="preserve">. We hypothesize that this </w:t>
      </w:r>
      <w:r w:rsidR="005C2BDA" w:rsidRPr="00FD617E">
        <w:rPr>
          <w:rFonts w:ascii="Arial" w:eastAsia="Arial" w:hAnsi="Arial" w:cs="Arial"/>
          <w:color w:val="000000" w:themeColor="text1"/>
          <w:sz w:val="22"/>
          <w:szCs w:val="22"/>
        </w:rPr>
        <w:t>is primarily</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 xml:space="preserve">defined </w:t>
      </w:r>
      <w:r w:rsidRPr="00FD617E">
        <w:rPr>
          <w:rFonts w:ascii="Arial" w:eastAsia="Arial" w:hAnsi="Arial" w:cs="Arial"/>
          <w:color w:val="000000" w:themeColor="text1"/>
          <w:sz w:val="22"/>
          <w:szCs w:val="22"/>
        </w:rPr>
        <w:t xml:space="preserve">by their developmental </w:t>
      </w:r>
      <w:r w:rsidR="001C6635" w:rsidRPr="00FD617E">
        <w:rPr>
          <w:rFonts w:ascii="Arial" w:eastAsia="Arial" w:hAnsi="Arial" w:cs="Arial"/>
          <w:color w:val="000000" w:themeColor="text1"/>
          <w:sz w:val="22"/>
          <w:szCs w:val="22"/>
        </w:rPr>
        <w:t>lineage</w:t>
      </w:r>
      <w:r w:rsidR="00F01D5B" w:rsidRPr="00FD617E">
        <w:rPr>
          <w:rFonts w:ascii="Arial" w:eastAsia="Arial" w:hAnsi="Arial" w:cs="Arial"/>
          <w:color w:val="000000" w:themeColor="text1"/>
          <w:sz w:val="22"/>
          <w:szCs w:val="22"/>
        </w:rPr>
        <w:t>, and that the related MHBs mig</w:t>
      </w:r>
      <w:r w:rsidR="00E846F6" w:rsidRPr="00FD617E">
        <w:rPr>
          <w:rFonts w:ascii="Arial" w:eastAsia="Arial" w:hAnsi="Arial" w:cs="Arial"/>
          <w:color w:val="000000" w:themeColor="text1"/>
          <w:sz w:val="22"/>
          <w:szCs w:val="22"/>
        </w:rPr>
        <w:t xml:space="preserve">ht reveal epigenetic insights </w:t>
      </w:r>
      <w:r w:rsidR="0095662F" w:rsidRPr="00FD617E">
        <w:rPr>
          <w:rFonts w:ascii="Arial" w:eastAsia="Arial" w:hAnsi="Arial" w:cs="Arial"/>
          <w:color w:val="000000" w:themeColor="text1"/>
          <w:sz w:val="22"/>
          <w:szCs w:val="22"/>
        </w:rPr>
        <w:t xml:space="preserve">relevant </w:t>
      </w:r>
      <w:r w:rsidR="00E846F6" w:rsidRPr="00FD617E">
        <w:rPr>
          <w:rFonts w:ascii="Arial" w:eastAsia="Arial" w:hAnsi="Arial" w:cs="Arial"/>
          <w:color w:val="000000" w:themeColor="text1"/>
          <w:sz w:val="22"/>
          <w:szCs w:val="22"/>
        </w:rPr>
        <w:t>to</w:t>
      </w:r>
      <w:r w:rsidR="00F01D5B" w:rsidRPr="00FD617E">
        <w:rPr>
          <w:rFonts w:ascii="Arial" w:eastAsia="Arial" w:hAnsi="Arial" w:cs="Arial"/>
          <w:color w:val="000000" w:themeColor="text1"/>
          <w:sz w:val="22"/>
          <w:szCs w:val="22"/>
        </w:rPr>
        <w:t xml:space="preserve"> germ layer speciation</w:t>
      </w:r>
      <w:r w:rsidRPr="00FD617E">
        <w:rPr>
          <w:rFonts w:ascii="Arial" w:eastAsia="Arial" w:hAnsi="Arial" w:cs="Arial"/>
          <w:color w:val="000000" w:themeColor="text1"/>
          <w:sz w:val="22"/>
          <w:szCs w:val="22"/>
        </w:rPr>
        <w:t xml:space="preserve">. </w:t>
      </w:r>
      <w:r w:rsidR="00E846F6" w:rsidRPr="00FD617E">
        <w:rPr>
          <w:rFonts w:ascii="Arial" w:eastAsia="Arial" w:hAnsi="Arial" w:cs="Arial"/>
          <w:color w:val="000000" w:themeColor="text1"/>
          <w:sz w:val="22"/>
          <w:szCs w:val="22"/>
        </w:rPr>
        <w:t>W</w:t>
      </w:r>
      <w:r w:rsidR="00AD2173" w:rsidRPr="00FD617E">
        <w:rPr>
          <w:rFonts w:ascii="Arial" w:eastAsia="Arial" w:hAnsi="Arial" w:cs="Arial"/>
          <w:color w:val="000000" w:themeColor="text1"/>
          <w:sz w:val="22"/>
          <w:szCs w:val="22"/>
        </w:rPr>
        <w:t xml:space="preserve">e </w:t>
      </w:r>
      <w:del w:id="116" w:author="Kun Zhang" w:date="2017-01-04T21:15:00Z">
        <w:r w:rsidR="00AD2173" w:rsidRPr="00FD617E" w:rsidDel="00A423E3">
          <w:rPr>
            <w:rFonts w:ascii="Arial" w:eastAsia="Arial" w:hAnsi="Arial" w:cs="Arial"/>
            <w:color w:val="000000" w:themeColor="text1"/>
            <w:sz w:val="22"/>
            <w:szCs w:val="22"/>
          </w:rPr>
          <w:delText>grouped all the data sets based on the three germ layers, and</w:delText>
        </w:r>
        <w:r w:rsidRPr="00FD617E" w:rsidDel="00A423E3">
          <w:rPr>
            <w:rFonts w:ascii="Arial" w:eastAsia="Arial" w:hAnsi="Arial" w:cs="Arial"/>
            <w:color w:val="000000" w:themeColor="text1"/>
            <w:sz w:val="22"/>
            <w:szCs w:val="22"/>
          </w:rPr>
          <w:delText xml:space="preserve"> </w:delText>
        </w:r>
      </w:del>
      <w:r w:rsidR="00AD2173" w:rsidRPr="00FD617E">
        <w:rPr>
          <w:rFonts w:ascii="Arial" w:eastAsia="Arial" w:hAnsi="Arial" w:cs="Arial"/>
          <w:color w:val="000000" w:themeColor="text1"/>
          <w:sz w:val="22"/>
          <w:szCs w:val="22"/>
        </w:rPr>
        <w:t>searched for MHBs that have differential MHL</w:t>
      </w:r>
      <w:ins w:id="117" w:author="Kun Zhang" w:date="2017-01-04T21:14:00Z">
        <w:r w:rsidR="00A423E3">
          <w:rPr>
            <w:rFonts w:ascii="Arial" w:eastAsia="Arial" w:hAnsi="Arial" w:cs="Arial"/>
            <w:color w:val="000000" w:themeColor="text1"/>
            <w:sz w:val="22"/>
            <w:szCs w:val="22"/>
          </w:rPr>
          <w:t xml:space="preserve"> among data sets from the three germ layers</w:t>
        </w:r>
      </w:ins>
      <w:r w:rsidR="00AD2173" w:rsidRPr="00FD617E">
        <w:rPr>
          <w:rFonts w:ascii="Arial" w:eastAsia="Arial" w:hAnsi="Arial" w:cs="Arial"/>
          <w:color w:val="000000" w:themeColor="text1"/>
          <w:sz w:val="22"/>
          <w:szCs w:val="22"/>
        </w:rPr>
        <w:t xml:space="preserve">. In total we </w:t>
      </w:r>
      <w:r w:rsidR="00044330" w:rsidRPr="00FD617E">
        <w:rPr>
          <w:rFonts w:ascii="Arial" w:eastAsia="Arial" w:hAnsi="Arial" w:cs="Arial"/>
          <w:color w:val="000000" w:themeColor="text1"/>
          <w:sz w:val="22"/>
          <w:szCs w:val="22"/>
        </w:rPr>
        <w:t>identified</w:t>
      </w:r>
      <w:r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114</w:t>
      </w:r>
      <w:r w:rsidR="000E2942" w:rsidRPr="00FD617E">
        <w:rPr>
          <w:rFonts w:ascii="Arial" w:eastAsia="Arial" w:hAnsi="Arial" w:cs="Arial"/>
          <w:color w:val="000000" w:themeColor="text1"/>
          <w:sz w:val="22"/>
          <w:szCs w:val="22"/>
        </w:rPr>
        <w:t xml:space="preserve"> </w:t>
      </w:r>
      <w:r w:rsidR="00215A9C" w:rsidRPr="00FD617E">
        <w:rPr>
          <w:rFonts w:ascii="Arial" w:eastAsia="Arial" w:hAnsi="Arial" w:cs="Arial"/>
          <w:color w:val="000000" w:themeColor="text1"/>
          <w:sz w:val="22"/>
          <w:szCs w:val="22"/>
        </w:rPr>
        <w:t>ectoderm</w:t>
      </w:r>
      <w:r w:rsidR="007765E8"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00247DE4"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99</w:t>
      </w:r>
      <w:r w:rsidR="0078126C" w:rsidRPr="00FD617E">
        <w:rPr>
          <w:rFonts w:ascii="Arial" w:eastAsia="Arial" w:hAnsi="Arial" w:cs="Arial"/>
          <w:color w:val="000000" w:themeColor="text1"/>
          <w:sz w:val="22"/>
          <w:szCs w:val="22"/>
        </w:rPr>
        <w:t xml:space="preserve"> </w:t>
      </w:r>
      <w:r w:rsidR="005C0289" w:rsidRPr="00FD617E">
        <w:rPr>
          <w:rFonts w:ascii="Arial" w:eastAsia="Arial" w:hAnsi="Arial" w:cs="Arial"/>
          <w:color w:val="000000" w:themeColor="text1"/>
          <w:sz w:val="22"/>
          <w:szCs w:val="22"/>
        </w:rPr>
        <w:t>hyper</w:t>
      </w:r>
      <w:r w:rsidR="007765E8"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 xml:space="preserve"> and</w:t>
      </w:r>
      <w:r w:rsidR="003306DC"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15</w:t>
      </w:r>
      <w:r w:rsidR="005C0289" w:rsidRPr="00FD617E">
        <w:rPr>
          <w:rFonts w:ascii="Arial" w:eastAsia="Arial" w:hAnsi="Arial" w:cs="Arial"/>
          <w:color w:val="000000" w:themeColor="text1"/>
          <w:sz w:val="22"/>
          <w:szCs w:val="22"/>
        </w:rPr>
        <w:t xml:space="preserve"> </w:t>
      </w:r>
      <w:r w:rsidR="003306DC" w:rsidRPr="00FD617E">
        <w:rPr>
          <w:rFonts w:ascii="Arial" w:eastAsia="Arial" w:hAnsi="Arial" w:cs="Arial"/>
          <w:color w:val="000000" w:themeColor="text1"/>
          <w:sz w:val="22"/>
          <w:szCs w:val="22"/>
        </w:rPr>
        <w:t>hypo</w:t>
      </w:r>
      <w:r w:rsidR="00AE3B36"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methylated</w:t>
      </w:r>
      <w:r w:rsidR="00247DE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3920BC" w:rsidRPr="00FD617E">
        <w:rPr>
          <w:rFonts w:ascii="Arial" w:eastAsia="Arial" w:hAnsi="Arial" w:cs="Arial"/>
          <w:color w:val="000000" w:themeColor="text1"/>
          <w:sz w:val="22"/>
          <w:szCs w:val="22"/>
        </w:rPr>
        <w:t>75</w:t>
      </w:r>
      <w:r w:rsidR="000E2942" w:rsidRPr="00FD617E">
        <w:rPr>
          <w:rFonts w:ascii="Arial" w:eastAsia="Arial" w:hAnsi="Arial" w:cs="Arial"/>
          <w:color w:val="000000" w:themeColor="text1"/>
          <w:sz w:val="22"/>
          <w:szCs w:val="22"/>
        </w:rPr>
        <w:t xml:space="preserve"> endoderm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920BC" w:rsidRPr="00FD617E">
        <w:rPr>
          <w:rFonts w:ascii="Arial" w:eastAsia="Arial" w:hAnsi="Arial" w:cs="Arial"/>
          <w:color w:val="000000" w:themeColor="text1"/>
          <w:sz w:val="22"/>
          <w:szCs w:val="22"/>
        </w:rPr>
        <w:t>58</w:t>
      </w:r>
      <w:r w:rsidR="000E2942" w:rsidRPr="00FD617E">
        <w:rPr>
          <w:rFonts w:ascii="Arial" w:eastAsia="Arial" w:hAnsi="Arial" w:cs="Arial"/>
          <w:color w:val="000000" w:themeColor="text1"/>
          <w:sz w:val="22"/>
          <w:szCs w:val="22"/>
        </w:rPr>
        <w:t xml:space="preserve"> hyper and </w:t>
      </w:r>
      <w:r w:rsidR="003702F3" w:rsidRPr="00FD617E">
        <w:rPr>
          <w:rFonts w:ascii="Arial" w:eastAsia="Arial" w:hAnsi="Arial" w:cs="Arial"/>
          <w:color w:val="000000" w:themeColor="text1"/>
          <w:sz w:val="22"/>
          <w:szCs w:val="22"/>
        </w:rPr>
        <w:t>17</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and </w:t>
      </w:r>
      <w:r w:rsidR="003920BC" w:rsidRPr="00FD617E">
        <w:rPr>
          <w:rFonts w:ascii="Arial" w:eastAsia="Arial" w:hAnsi="Arial" w:cs="Arial"/>
          <w:color w:val="000000" w:themeColor="text1"/>
          <w:sz w:val="22"/>
          <w:szCs w:val="22"/>
        </w:rPr>
        <w:t>31</w:t>
      </w:r>
      <w:r w:rsidR="005C2BDA"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 xml:space="preserve">mesoderm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702F3" w:rsidRPr="00FD617E">
        <w:rPr>
          <w:rFonts w:ascii="Arial" w:eastAsia="Arial" w:hAnsi="Arial" w:cs="Arial"/>
          <w:color w:val="000000" w:themeColor="text1"/>
          <w:sz w:val="22"/>
          <w:szCs w:val="22"/>
        </w:rPr>
        <w:t>9</w:t>
      </w:r>
      <w:r w:rsidR="000E2942" w:rsidRPr="00FD617E">
        <w:rPr>
          <w:rFonts w:ascii="Arial" w:eastAsia="Arial" w:hAnsi="Arial" w:cs="Arial"/>
          <w:color w:val="000000" w:themeColor="text1"/>
          <w:sz w:val="22"/>
          <w:szCs w:val="22"/>
        </w:rPr>
        <w:t xml:space="preserve"> hyper and </w:t>
      </w:r>
      <w:r w:rsidR="003920BC" w:rsidRPr="00FD617E">
        <w:rPr>
          <w:rFonts w:ascii="Arial" w:eastAsia="Arial" w:hAnsi="Arial" w:cs="Arial"/>
          <w:color w:val="000000" w:themeColor="text1"/>
          <w:sz w:val="22"/>
          <w:szCs w:val="22"/>
        </w:rPr>
        <w:t>22</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(see </w:t>
      </w:r>
      <w:r w:rsidR="00C406C9"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ethod</w:t>
      </w:r>
      <w:r w:rsidR="00C406C9"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w:t>
      </w:r>
      <w:r w:rsidR="00776823" w:rsidRPr="00FD617E">
        <w:rPr>
          <w:rFonts w:ascii="Arial" w:eastAsia="Arial" w:hAnsi="Arial" w:cs="Arial"/>
          <w:color w:val="000000" w:themeColor="text1"/>
          <w:sz w:val="22"/>
          <w:szCs w:val="22"/>
        </w:rPr>
        <w:t xml:space="preserve"> </w:t>
      </w:r>
      <w:r w:rsidR="00C2561A" w:rsidRPr="00FD617E">
        <w:rPr>
          <w:rFonts w:ascii="Arial" w:eastAsia="Arial" w:hAnsi="Arial" w:cs="Arial"/>
          <w:b/>
          <w:color w:val="000000" w:themeColor="text1"/>
          <w:sz w:val="22"/>
          <w:szCs w:val="22"/>
        </w:rPr>
        <w:t xml:space="preserve">Supplementary </w:t>
      </w:r>
      <w:r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4</w:t>
      </w:r>
      <w:r w:rsidRPr="00FD617E">
        <w:rPr>
          <w:rFonts w:ascii="Arial" w:eastAsia="Arial" w:hAnsi="Arial" w:cs="Arial"/>
          <w:color w:val="000000" w:themeColor="text1"/>
          <w:sz w:val="22"/>
          <w:szCs w:val="22"/>
        </w:rPr>
        <w:t xml:space="preserve">). </w:t>
      </w:r>
      <w:del w:id="118" w:author="Kun Zhang" w:date="2017-01-04T21:15:00Z">
        <w:r w:rsidR="004757CD" w:rsidRPr="00FD617E" w:rsidDel="00A423E3">
          <w:rPr>
            <w:rFonts w:ascii="Arial" w:eastAsia="Arial" w:hAnsi="Arial" w:cs="Arial"/>
            <w:color w:val="000000" w:themeColor="text1"/>
            <w:sz w:val="22"/>
            <w:szCs w:val="22"/>
          </w:rPr>
          <w:delText xml:space="preserve">Supervised </w:delText>
        </w:r>
      </w:del>
      <w:ins w:id="119" w:author="Kun Zhang" w:date="2017-01-04T21:15:00Z">
        <w:r w:rsidR="00A423E3">
          <w:rPr>
            <w:rFonts w:ascii="Arial" w:eastAsia="Arial" w:hAnsi="Arial" w:cs="Arial"/>
            <w:color w:val="000000" w:themeColor="text1"/>
            <w:sz w:val="22"/>
            <w:szCs w:val="22"/>
          </w:rPr>
          <w:t>C</w:t>
        </w:r>
      </w:ins>
      <w:del w:id="120" w:author="Kun Zhang" w:date="2017-01-04T21:15:00Z">
        <w:r w:rsidR="004757CD" w:rsidRPr="00FD617E" w:rsidDel="00A423E3">
          <w:rPr>
            <w:rFonts w:ascii="Arial" w:eastAsia="Arial" w:hAnsi="Arial" w:cs="Arial"/>
            <w:color w:val="000000" w:themeColor="text1"/>
            <w:sz w:val="22"/>
            <w:szCs w:val="22"/>
          </w:rPr>
          <w:delText>c</w:delText>
        </w:r>
      </w:del>
      <w:r w:rsidR="00896912" w:rsidRPr="00FD617E">
        <w:rPr>
          <w:rFonts w:ascii="Arial" w:eastAsia="Arial" w:hAnsi="Arial" w:cs="Arial"/>
          <w:color w:val="000000" w:themeColor="text1"/>
          <w:sz w:val="22"/>
          <w:szCs w:val="22"/>
        </w:rPr>
        <w:t>luster analysis based on layer specific MHBs show</w:t>
      </w:r>
      <w:r w:rsidR="004757CD" w:rsidRPr="00FD617E">
        <w:rPr>
          <w:rFonts w:ascii="Arial" w:eastAsia="Arial" w:hAnsi="Arial" w:cs="Arial"/>
          <w:color w:val="000000" w:themeColor="text1"/>
          <w:sz w:val="22"/>
          <w:szCs w:val="22"/>
        </w:rPr>
        <w:t>s</w:t>
      </w:r>
      <w:r w:rsidR="00896912" w:rsidRPr="00FD617E">
        <w:rPr>
          <w:rFonts w:ascii="Arial" w:eastAsia="Arial" w:hAnsi="Arial" w:cs="Arial"/>
          <w:color w:val="000000" w:themeColor="text1"/>
          <w:sz w:val="22"/>
          <w:szCs w:val="22"/>
        </w:rPr>
        <w:t xml:space="preserve"> </w:t>
      </w:r>
      <w:ins w:id="121" w:author="Kun Zhang" w:date="2017-01-04T21:15:00Z">
        <w:r w:rsidR="00A423E3">
          <w:rPr>
            <w:rFonts w:ascii="Arial" w:eastAsia="Arial" w:hAnsi="Arial" w:cs="Arial"/>
            <w:color w:val="000000" w:themeColor="text1"/>
            <w:sz w:val="22"/>
            <w:szCs w:val="22"/>
          </w:rPr>
          <w:t xml:space="preserve">expected </w:t>
        </w:r>
      </w:ins>
      <w:r w:rsidR="00896912" w:rsidRPr="00FD617E">
        <w:rPr>
          <w:rFonts w:ascii="Arial" w:eastAsia="Arial" w:hAnsi="Arial" w:cs="Arial"/>
          <w:color w:val="000000" w:themeColor="text1"/>
          <w:sz w:val="22"/>
          <w:szCs w:val="22"/>
        </w:rPr>
        <w:t>aggregation among tissues of same</w:t>
      </w:r>
      <w:r w:rsidR="004757CD" w:rsidRPr="00FD617E">
        <w:rPr>
          <w:rFonts w:ascii="Arial" w:eastAsia="Arial" w:hAnsi="Arial" w:cs="Arial"/>
          <w:color w:val="000000" w:themeColor="text1"/>
          <w:sz w:val="22"/>
          <w:szCs w:val="22"/>
        </w:rPr>
        <w:t xml:space="preserve"> the</w:t>
      </w:r>
      <w:r w:rsidR="00896912" w:rsidRPr="00FD617E">
        <w:rPr>
          <w:rFonts w:ascii="Arial" w:eastAsia="Arial" w:hAnsi="Arial" w:cs="Arial"/>
          <w:color w:val="000000" w:themeColor="text1"/>
          <w:sz w:val="22"/>
          <w:szCs w:val="22"/>
        </w:rPr>
        <w:t xml:space="preserve"> lineage (</w:t>
      </w:r>
      <w:r w:rsidR="00896912" w:rsidRPr="00FD617E">
        <w:rPr>
          <w:rFonts w:ascii="Arial" w:eastAsia="Arial" w:hAnsi="Arial" w:cs="Arial"/>
          <w:b/>
          <w:color w:val="000000" w:themeColor="text1"/>
          <w:sz w:val="22"/>
          <w:szCs w:val="22"/>
        </w:rPr>
        <w:t>Figure 3b</w:t>
      </w:r>
      <w:r w:rsidR="00896912"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We speculated that </w:t>
      </w:r>
      <w:r w:rsidR="00044330" w:rsidRPr="00FD617E">
        <w:rPr>
          <w:rFonts w:ascii="Arial" w:eastAsia="Arial" w:hAnsi="Arial" w:cs="Arial"/>
          <w:color w:val="000000" w:themeColor="text1"/>
          <w:sz w:val="22"/>
          <w:szCs w:val="22"/>
        </w:rPr>
        <w:t xml:space="preserve">some of </w:t>
      </w:r>
      <w:r w:rsidR="00C406C9" w:rsidRPr="00FD617E">
        <w:rPr>
          <w:rFonts w:ascii="Arial" w:eastAsia="Arial" w:hAnsi="Arial" w:cs="Arial"/>
          <w:color w:val="000000" w:themeColor="text1"/>
          <w:sz w:val="22"/>
          <w:szCs w:val="22"/>
        </w:rPr>
        <w:t>these MHBs might capture binding events of transcription factors</w:t>
      </w:r>
      <w:r w:rsidR="00300605" w:rsidRPr="00FD617E">
        <w:rPr>
          <w:rFonts w:ascii="Arial" w:eastAsia="Arial" w:hAnsi="Arial" w:cs="Arial"/>
          <w:color w:val="000000" w:themeColor="text1"/>
          <w:sz w:val="22"/>
          <w:szCs w:val="22"/>
        </w:rPr>
        <w:t xml:space="preserve"> (TF)</w:t>
      </w:r>
      <w:r w:rsidR="00C406C9" w:rsidRPr="00FD617E">
        <w:rPr>
          <w:rFonts w:ascii="Arial" w:eastAsia="Arial" w:hAnsi="Arial" w:cs="Arial"/>
          <w:color w:val="000000" w:themeColor="text1"/>
          <w:sz w:val="22"/>
          <w:szCs w:val="22"/>
        </w:rPr>
        <w:t xml:space="preserve"> specific to developmental germ-layers. </w:t>
      </w:r>
      <w:r w:rsidR="004757CD" w:rsidRPr="00FD617E">
        <w:rPr>
          <w:rFonts w:ascii="Arial" w:eastAsia="Arial" w:hAnsi="Arial" w:cs="Arial"/>
          <w:color w:val="000000" w:themeColor="text1"/>
          <w:sz w:val="22"/>
          <w:szCs w:val="22"/>
        </w:rPr>
        <w:t>Overlapped</w:t>
      </w:r>
      <w:r w:rsidR="00A02860" w:rsidRPr="00FD617E">
        <w:rPr>
          <w:rFonts w:ascii="Arial" w:eastAsia="Arial" w:hAnsi="Arial" w:cs="Arial"/>
          <w:color w:val="000000" w:themeColor="text1"/>
          <w:sz w:val="22"/>
          <w:szCs w:val="22"/>
        </w:rPr>
        <w:t xml:space="preserve"> with</w:t>
      </w:r>
      <w:r w:rsidR="004757CD" w:rsidRPr="00FD617E">
        <w:rPr>
          <w:rFonts w:ascii="Arial" w:eastAsia="Arial" w:hAnsi="Arial" w:cs="Arial"/>
          <w:color w:val="000000" w:themeColor="text1"/>
          <w:sz w:val="22"/>
          <w:szCs w:val="22"/>
        </w:rPr>
        <w:t xml:space="preserve"> TF binding events identified from</w:t>
      </w:r>
      <w:r w:rsidR="00A02860" w:rsidRPr="00FD617E">
        <w:rPr>
          <w:rFonts w:ascii="Arial" w:eastAsia="Arial" w:hAnsi="Arial" w:cs="Arial"/>
          <w:color w:val="000000" w:themeColor="text1"/>
          <w:sz w:val="22"/>
          <w:szCs w:val="22"/>
        </w:rPr>
        <w:t xml:space="preserve"> ENCODE </w:t>
      </w:r>
      <w:r w:rsidR="004757CD" w:rsidRPr="00FD617E">
        <w:rPr>
          <w:rFonts w:ascii="Arial" w:eastAsia="Arial" w:hAnsi="Arial" w:cs="Arial"/>
          <w:color w:val="000000" w:themeColor="text1"/>
          <w:sz w:val="22"/>
          <w:szCs w:val="22"/>
        </w:rPr>
        <w:t>transcription factor binding sites</w:t>
      </w:r>
      <w:r w:rsidR="00A02860" w:rsidRPr="00FD617E">
        <w:rPr>
          <w:rFonts w:ascii="Arial" w:eastAsia="Arial" w:hAnsi="Arial" w:cs="Arial"/>
          <w:color w:val="000000" w:themeColor="text1"/>
          <w:sz w:val="22"/>
          <w:szCs w:val="22"/>
        </w:rPr>
        <w:t xml:space="preserve"> data</w:t>
      </w:r>
      <w:r w:rsidR="00F961A2" w:rsidRPr="00FD617E">
        <w:rPr>
          <w:rFonts w:ascii="Arial" w:eastAsia="Arial" w:hAnsi="Arial" w:cs="Arial"/>
          <w:color w:val="000000" w:themeColor="text1"/>
          <w:sz w:val="22"/>
          <w:szCs w:val="22"/>
        </w:rPr>
        <w:fldChar w:fldCharType="begin">
          <w:fldData xml:space="preserve">PEVuZE5vdGU+PENpdGU+PFllYXI+MjAxMjwvWWVhcj48UmVjTnVtPjMyPC9SZWNOdW0+PERpc3Bs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PEVuZE5vdGU+PENpdGU+PFllYXI+MjAxMjwvWWVhcj48UmVjTnVtPjMyPC9SZWNOdW0+PERpc3Bs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separate"/>
      </w:r>
      <w:r w:rsidR="00F961A2" w:rsidRPr="00FD617E">
        <w:rPr>
          <w:rFonts w:ascii="Arial" w:eastAsia="Arial" w:hAnsi="Arial" w:cs="Arial"/>
          <w:noProof/>
          <w:color w:val="000000" w:themeColor="text1"/>
          <w:sz w:val="22"/>
          <w:szCs w:val="22"/>
          <w:vertAlign w:val="superscript"/>
        </w:rPr>
        <w:t>28</w:t>
      </w:r>
      <w:r w:rsidR="00F961A2" w:rsidRPr="00FD617E">
        <w:rPr>
          <w:rFonts w:ascii="Arial" w:eastAsia="Arial" w:hAnsi="Arial" w:cs="Arial"/>
          <w:color w:val="000000" w:themeColor="text1"/>
          <w:sz w:val="22"/>
          <w:szCs w:val="22"/>
        </w:rPr>
        <w:fldChar w:fldCharType="end"/>
      </w:r>
      <w:r w:rsidR="00A02860" w:rsidRPr="00FD617E">
        <w:rPr>
          <w:rFonts w:ascii="Arial" w:eastAsia="Arial" w:hAnsi="Arial" w:cs="Arial"/>
          <w:color w:val="000000" w:themeColor="text1"/>
          <w:sz w:val="22"/>
          <w:szCs w:val="22"/>
        </w:rPr>
        <w:t xml:space="preserve">, we </w:t>
      </w:r>
      <w:r w:rsidR="005A7C80" w:rsidRPr="00FD617E">
        <w:rPr>
          <w:rFonts w:ascii="Arial" w:eastAsia="Arial" w:hAnsi="Arial" w:cs="Arial"/>
          <w:color w:val="000000" w:themeColor="text1"/>
          <w:sz w:val="22"/>
          <w:szCs w:val="22"/>
        </w:rPr>
        <w:t xml:space="preserve">observed patterns of </w:t>
      </w:r>
      <w:r w:rsidR="00A02860" w:rsidRPr="00FD617E">
        <w:rPr>
          <w:rFonts w:ascii="Arial" w:eastAsia="Arial" w:hAnsi="Arial" w:cs="Arial"/>
          <w:color w:val="000000" w:themeColor="text1"/>
          <w:sz w:val="22"/>
          <w:szCs w:val="22"/>
        </w:rPr>
        <w:t xml:space="preserve">TFs binding to layer specific MHBs. </w:t>
      </w:r>
      <w:r w:rsidR="00560726" w:rsidRPr="00FD617E">
        <w:rPr>
          <w:rFonts w:ascii="Arial" w:eastAsia="Arial" w:hAnsi="Arial" w:cs="Arial"/>
          <w:color w:val="000000" w:themeColor="text1"/>
          <w:sz w:val="22"/>
          <w:szCs w:val="22"/>
        </w:rPr>
        <w:t>(</w:t>
      </w:r>
      <w:r w:rsidR="00D4543F" w:rsidRPr="00FD617E">
        <w:rPr>
          <w:rFonts w:ascii="Arial" w:eastAsia="Arial" w:hAnsi="Arial" w:cs="Arial"/>
          <w:b/>
          <w:color w:val="000000" w:themeColor="text1"/>
          <w:sz w:val="22"/>
          <w:szCs w:val="22"/>
        </w:rPr>
        <w:t>Supplementary</w:t>
      </w:r>
      <w:r w:rsidR="008039AE" w:rsidRPr="00FD617E">
        <w:rPr>
          <w:rFonts w:ascii="Arial" w:eastAsia="Arial" w:hAnsi="Arial" w:cs="Arial"/>
          <w:b/>
          <w:color w:val="000000" w:themeColor="text1"/>
          <w:sz w:val="22"/>
          <w:szCs w:val="22"/>
        </w:rPr>
        <w:t xml:space="preserve"> </w:t>
      </w:r>
      <w:r w:rsidR="00142421" w:rsidRPr="00FD617E">
        <w:rPr>
          <w:rFonts w:ascii="Arial" w:eastAsia="Arial" w:hAnsi="Arial" w:cs="Arial"/>
          <w:b/>
          <w:color w:val="000000" w:themeColor="text1"/>
          <w:sz w:val="22"/>
          <w:szCs w:val="22"/>
        </w:rPr>
        <w:t>Fig</w:t>
      </w:r>
      <w:r w:rsidR="004757CD" w:rsidRPr="00FD617E">
        <w:rPr>
          <w:rFonts w:ascii="Arial" w:eastAsia="Arial" w:hAnsi="Arial" w:cs="Arial"/>
          <w:b/>
          <w:color w:val="000000" w:themeColor="text1"/>
          <w:sz w:val="22"/>
          <w:szCs w:val="22"/>
        </w:rPr>
        <w:t>ure</w:t>
      </w:r>
      <w:r w:rsidR="000E2626"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00560726" w:rsidRPr="00FD617E">
        <w:rPr>
          <w:rFonts w:ascii="Arial" w:eastAsia="Arial" w:hAnsi="Arial" w:cs="Arial"/>
          <w:color w:val="000000" w:themeColor="text1"/>
          <w:sz w:val="22"/>
          <w:szCs w:val="22"/>
        </w:rPr>
        <w:t xml:space="preserve">). </w:t>
      </w:r>
      <w:r w:rsidR="00E70523"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For layer specific MHBs with hypo-</w:t>
      </w:r>
      <w:r w:rsidR="00FA5F2B" w:rsidRPr="00FD617E">
        <w:rPr>
          <w:rFonts w:ascii="Arial" w:eastAsia="Arial" w:hAnsi="Arial" w:cs="Arial"/>
          <w:color w:val="000000" w:themeColor="text1"/>
          <w:sz w:val="22"/>
          <w:szCs w:val="22"/>
        </w:rPr>
        <w:t>methylation</w:t>
      </w:r>
      <w:r w:rsidR="00560726" w:rsidRPr="00FD617E">
        <w:rPr>
          <w:rFonts w:ascii="Arial" w:eastAsia="Arial" w:hAnsi="Arial" w:cs="Arial"/>
          <w:color w:val="000000" w:themeColor="text1"/>
          <w:sz w:val="22"/>
          <w:szCs w:val="22"/>
        </w:rPr>
        <w:t xml:space="preserve"> MHL</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del w:id="122" w:author="Dinh Diep" w:date="2017-01-05T13:22:00Z">
        <w:r w:rsidR="00560726" w:rsidRPr="00FD617E" w:rsidDel="00A167CD">
          <w:rPr>
            <w:rFonts w:ascii="Arial" w:eastAsia="Arial" w:hAnsi="Arial" w:cs="Arial"/>
            <w:color w:val="000000" w:themeColor="text1"/>
            <w:sz w:val="22"/>
            <w:szCs w:val="22"/>
          </w:rPr>
          <w:delText xml:space="preserve">which </w:delText>
        </w:r>
        <w:r w:rsidR="001073D5" w:rsidRPr="00FD617E" w:rsidDel="00A167CD">
          <w:rPr>
            <w:rFonts w:ascii="Arial" w:eastAsia="Arial" w:hAnsi="Arial" w:cs="Arial"/>
            <w:color w:val="000000" w:themeColor="text1"/>
            <w:sz w:val="22"/>
            <w:szCs w:val="22"/>
          </w:rPr>
          <w:delText>tends to represent activation signals</w:delText>
        </w:r>
        <w:r w:rsidR="00560726" w:rsidRPr="00FD617E" w:rsidDel="00A167CD">
          <w:rPr>
            <w:rFonts w:ascii="Arial" w:eastAsia="Arial" w:hAnsi="Arial" w:cs="Arial"/>
            <w:color w:val="000000" w:themeColor="text1"/>
            <w:sz w:val="22"/>
            <w:szCs w:val="22"/>
          </w:rPr>
          <w:delText xml:space="preserve">, </w:delText>
        </w:r>
      </w:del>
      <w:r w:rsidR="00FA5F2B" w:rsidRPr="00FD617E">
        <w:rPr>
          <w:rFonts w:ascii="Arial" w:eastAsia="Arial" w:hAnsi="Arial" w:cs="Arial"/>
          <w:color w:val="000000" w:themeColor="text1"/>
          <w:sz w:val="22"/>
          <w:szCs w:val="22"/>
        </w:rPr>
        <w:t xml:space="preserve">we identified </w:t>
      </w:r>
      <w:r w:rsidR="009B6164" w:rsidRPr="00FD617E">
        <w:rPr>
          <w:rFonts w:ascii="Arial" w:eastAsia="Arial" w:hAnsi="Arial" w:cs="Arial"/>
          <w:color w:val="000000" w:themeColor="text1"/>
          <w:sz w:val="22"/>
          <w:szCs w:val="22"/>
        </w:rPr>
        <w:t>53</w:t>
      </w:r>
      <w:r w:rsidR="00FA5F2B" w:rsidRPr="00FD617E">
        <w:rPr>
          <w:rFonts w:ascii="Arial" w:eastAsia="Arial" w:hAnsi="Arial" w:cs="Arial"/>
          <w:color w:val="000000" w:themeColor="text1"/>
          <w:sz w:val="22"/>
          <w:szCs w:val="22"/>
        </w:rPr>
        <w:t xml:space="preserve"> TF</w:t>
      </w:r>
      <w:ins w:id="123" w:author="Dinh Diep" w:date="2017-01-04T14:31:00Z">
        <w:r w:rsidR="00BD3500">
          <w:rPr>
            <w:rFonts w:ascii="Arial" w:eastAsia="Arial" w:hAnsi="Arial" w:cs="Arial"/>
            <w:color w:val="000000" w:themeColor="text1"/>
            <w:sz w:val="22"/>
            <w:szCs w:val="22"/>
          </w:rPr>
          <w:t>s</w:t>
        </w:r>
      </w:ins>
      <w:r w:rsidR="00FA5F2B" w:rsidRPr="00FD617E">
        <w:rPr>
          <w:rFonts w:ascii="Arial" w:eastAsia="Arial" w:hAnsi="Arial" w:cs="Arial"/>
          <w:color w:val="000000" w:themeColor="text1"/>
          <w:sz w:val="22"/>
          <w:szCs w:val="22"/>
        </w:rPr>
        <w:t xml:space="preserve"> </w:t>
      </w:r>
      <w:del w:id="124" w:author="Dinh Diep" w:date="2017-01-04T14:31:00Z">
        <w:r w:rsidR="00FA5F2B" w:rsidRPr="00FD617E" w:rsidDel="00BD3500">
          <w:rPr>
            <w:rFonts w:ascii="Arial" w:eastAsia="Arial" w:hAnsi="Arial" w:cs="Arial"/>
            <w:color w:val="000000" w:themeColor="text1"/>
            <w:sz w:val="22"/>
            <w:szCs w:val="22"/>
          </w:rPr>
          <w:delText>binding</w:delText>
        </w:r>
        <w:r w:rsidR="005A7C80" w:rsidRPr="00FD617E" w:rsidDel="00BD3500">
          <w:rPr>
            <w:rFonts w:ascii="Arial" w:eastAsia="Arial" w:hAnsi="Arial" w:cs="Arial"/>
            <w:color w:val="000000" w:themeColor="text1"/>
            <w:sz w:val="22"/>
            <w:szCs w:val="22"/>
          </w:rPr>
          <w:delText xml:space="preserve"> events</w:delText>
        </w:r>
        <w:r w:rsidR="00FA5F2B" w:rsidRPr="00FD617E" w:rsidDel="00BD3500">
          <w:rPr>
            <w:rFonts w:ascii="Arial" w:eastAsia="Arial" w:hAnsi="Arial" w:cs="Arial"/>
            <w:color w:val="000000" w:themeColor="text1"/>
            <w:sz w:val="22"/>
            <w:szCs w:val="22"/>
          </w:rPr>
          <w:delText xml:space="preserve"> </w:delText>
        </w:r>
      </w:del>
      <w:r w:rsidR="00FA5F2B" w:rsidRPr="00FD617E">
        <w:rPr>
          <w:rFonts w:ascii="Arial" w:eastAsia="Arial" w:hAnsi="Arial" w:cs="Arial"/>
          <w:color w:val="000000" w:themeColor="text1"/>
          <w:sz w:val="22"/>
          <w:szCs w:val="22"/>
        </w:rPr>
        <w:t xml:space="preserve">in mesoderm specific MHBs, </w:t>
      </w:r>
      <w:r w:rsidR="009B6164" w:rsidRPr="00FD617E">
        <w:rPr>
          <w:rFonts w:ascii="Arial" w:eastAsia="Arial" w:hAnsi="Arial" w:cs="Arial"/>
          <w:color w:val="000000" w:themeColor="text1"/>
          <w:sz w:val="22"/>
          <w:szCs w:val="22"/>
        </w:rPr>
        <w:t>71</w:t>
      </w:r>
      <w:r w:rsidR="00FA5F2B" w:rsidRPr="00FD617E">
        <w:rPr>
          <w:rFonts w:ascii="Arial" w:eastAsia="Arial" w:hAnsi="Arial" w:cs="Arial"/>
          <w:color w:val="000000" w:themeColor="text1"/>
          <w:sz w:val="22"/>
          <w:szCs w:val="22"/>
        </w:rPr>
        <w:t xml:space="preserve"> in endoderm specific MHB</w:t>
      </w:r>
      <w:r w:rsidR="004757CD" w:rsidRPr="00FD617E">
        <w:rPr>
          <w:rFonts w:ascii="Arial" w:eastAsia="Arial" w:hAnsi="Arial" w:cs="Arial"/>
          <w:color w:val="000000" w:themeColor="text1"/>
          <w:sz w:val="22"/>
          <w:szCs w:val="22"/>
        </w:rPr>
        <w:t>s</w:t>
      </w:r>
      <w:r w:rsidR="00FA5F2B" w:rsidRPr="00FD617E">
        <w:rPr>
          <w:rFonts w:ascii="Arial" w:eastAsia="Arial" w:hAnsi="Arial" w:cs="Arial"/>
          <w:color w:val="000000" w:themeColor="text1"/>
          <w:sz w:val="22"/>
          <w:szCs w:val="22"/>
        </w:rPr>
        <w:t xml:space="preserve"> and </w:t>
      </w:r>
      <w:r w:rsidR="009B6164" w:rsidRPr="00FD617E">
        <w:rPr>
          <w:rFonts w:ascii="Arial" w:eastAsia="Arial" w:hAnsi="Arial" w:cs="Arial"/>
          <w:color w:val="000000" w:themeColor="text1"/>
          <w:sz w:val="22"/>
          <w:szCs w:val="22"/>
        </w:rPr>
        <w:t>2</w:t>
      </w:r>
      <w:r w:rsidR="00FA5F2B" w:rsidRPr="00FD617E">
        <w:rPr>
          <w:rFonts w:ascii="Arial" w:eastAsia="Arial" w:hAnsi="Arial" w:cs="Arial"/>
          <w:color w:val="000000" w:themeColor="text1"/>
          <w:sz w:val="22"/>
          <w:szCs w:val="22"/>
        </w:rPr>
        <w:t xml:space="preserve"> in ectoderm specific MHBs</w:t>
      </w:r>
      <w:r w:rsidR="009B6164"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G</w:t>
      </w:r>
      <w:r w:rsidR="001073D5" w:rsidRPr="00FD617E">
        <w:rPr>
          <w:rFonts w:ascii="Arial" w:eastAsia="Arial" w:hAnsi="Arial" w:cs="Arial"/>
          <w:color w:val="000000" w:themeColor="text1"/>
          <w:sz w:val="22"/>
          <w:szCs w:val="22"/>
        </w:rPr>
        <w:t>ene ontology analysis showed</w:t>
      </w:r>
      <w:r w:rsidR="00560726" w:rsidRPr="00FD617E">
        <w:rPr>
          <w:rFonts w:ascii="Arial" w:eastAsia="Arial" w:hAnsi="Arial" w:cs="Arial"/>
          <w:color w:val="000000" w:themeColor="text1"/>
          <w:sz w:val="22"/>
          <w:szCs w:val="22"/>
        </w:rPr>
        <w:t xml:space="preserve"> TFs binding</w:t>
      </w:r>
      <w:r w:rsidR="007A6921"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to mesoderm exhibit negative regulator activity</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while TFs binding to endoderm exhibited positive reg</w:t>
      </w:r>
      <w:r w:rsidR="001073D5" w:rsidRPr="00FD617E">
        <w:rPr>
          <w:rFonts w:ascii="Arial" w:eastAsia="Arial" w:hAnsi="Arial" w:cs="Arial"/>
          <w:color w:val="000000" w:themeColor="text1"/>
          <w:sz w:val="22"/>
          <w:szCs w:val="22"/>
        </w:rPr>
        <w:t>ulator activity</w:t>
      </w:r>
      <w:r w:rsidR="00382806" w:rsidRPr="00FD617E">
        <w:rPr>
          <w:rFonts w:ascii="Arial" w:eastAsia="Arial" w:hAnsi="Arial" w:cs="Arial"/>
          <w:color w:val="000000" w:themeColor="text1"/>
          <w:sz w:val="22"/>
          <w:szCs w:val="22"/>
        </w:rPr>
        <w:t xml:space="preserve"> (</w:t>
      </w:r>
      <w:r w:rsidR="00155D07" w:rsidRPr="00FD617E">
        <w:rPr>
          <w:rFonts w:ascii="Arial" w:eastAsia="Arial" w:hAnsi="Arial" w:cs="Arial"/>
          <w:b/>
          <w:color w:val="000000" w:themeColor="text1"/>
          <w:sz w:val="22"/>
          <w:szCs w:val="22"/>
        </w:rPr>
        <w:t xml:space="preserve">Supplementary </w:t>
      </w:r>
      <w:r w:rsidR="00382806" w:rsidRPr="00FD617E">
        <w:rPr>
          <w:rFonts w:ascii="Arial" w:eastAsia="Arial" w:hAnsi="Arial" w:cs="Arial"/>
          <w:b/>
          <w:color w:val="000000" w:themeColor="text1"/>
          <w:sz w:val="22"/>
          <w:szCs w:val="22"/>
        </w:rPr>
        <w:t>Table</w:t>
      </w:r>
      <w:r w:rsidR="00155D07" w:rsidRPr="00FD617E">
        <w:rPr>
          <w:rFonts w:ascii="Arial" w:eastAsia="Arial" w:hAnsi="Arial" w:cs="Arial"/>
          <w:b/>
          <w:color w:val="000000" w:themeColor="text1"/>
          <w:sz w:val="22"/>
          <w:szCs w:val="22"/>
        </w:rPr>
        <w:t xml:space="preserve"> </w:t>
      </w:r>
      <w:r w:rsidR="008C22A9" w:rsidRPr="00FD617E">
        <w:rPr>
          <w:rFonts w:ascii="Arial" w:eastAsia="Arial" w:hAnsi="Arial" w:cs="Arial"/>
          <w:b/>
          <w:color w:val="000000" w:themeColor="text1"/>
          <w:sz w:val="22"/>
          <w:szCs w:val="22"/>
        </w:rPr>
        <w:t>5</w:t>
      </w:r>
      <w:r w:rsidR="00382806" w:rsidRPr="00FD617E">
        <w:rPr>
          <w:rFonts w:ascii="Arial" w:eastAsia="Arial" w:hAnsi="Arial" w:cs="Arial"/>
          <w:color w:val="000000" w:themeColor="text1"/>
          <w:sz w:val="22"/>
          <w:szCs w:val="22"/>
        </w:rPr>
        <w:t>)</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For layer specific MHBs with hyper-methylation MHL</w:t>
      </w:r>
      <w:r w:rsidR="00465683" w:rsidRPr="00FD617E">
        <w:rPr>
          <w:rFonts w:ascii="Arial" w:eastAsia="Arial" w:hAnsi="Arial" w:cs="Arial"/>
          <w:color w:val="000000" w:themeColor="text1"/>
          <w:sz w:val="22"/>
          <w:szCs w:val="22"/>
        </w:rPr>
        <w:t>,</w:t>
      </w:r>
      <w:r w:rsidR="00FA5F2B" w:rsidRPr="00FD617E">
        <w:rPr>
          <w:rFonts w:ascii="Arial" w:eastAsia="Arial" w:hAnsi="Arial" w:cs="Arial"/>
          <w:color w:val="000000" w:themeColor="text1"/>
          <w:sz w:val="22"/>
          <w:szCs w:val="22"/>
        </w:rPr>
        <w:t xml:space="preserve"> </w:t>
      </w:r>
      <w:del w:id="125" w:author="Dinh Diep" w:date="2017-01-05T13:22:00Z">
        <w:r w:rsidR="00FA5F2B" w:rsidRPr="00FD617E" w:rsidDel="00A167CD">
          <w:rPr>
            <w:rFonts w:ascii="Arial" w:eastAsia="Arial" w:hAnsi="Arial" w:cs="Arial"/>
            <w:color w:val="000000" w:themeColor="text1"/>
            <w:sz w:val="22"/>
            <w:szCs w:val="22"/>
          </w:rPr>
          <w:delText xml:space="preserve">which </w:delText>
        </w:r>
        <w:r w:rsidR="00465683" w:rsidRPr="00FD617E" w:rsidDel="00A167CD">
          <w:rPr>
            <w:rFonts w:ascii="Arial" w:eastAsia="Arial" w:hAnsi="Arial" w:cs="Arial"/>
            <w:color w:val="000000" w:themeColor="text1"/>
            <w:sz w:val="22"/>
            <w:szCs w:val="22"/>
          </w:rPr>
          <w:delText xml:space="preserve">tend to </w:delText>
        </w:r>
        <w:r w:rsidR="00FA5F2B" w:rsidRPr="00FD617E" w:rsidDel="00A167CD">
          <w:rPr>
            <w:rFonts w:ascii="Arial" w:eastAsia="Arial" w:hAnsi="Arial" w:cs="Arial"/>
            <w:color w:val="000000" w:themeColor="text1"/>
            <w:sz w:val="22"/>
            <w:szCs w:val="22"/>
          </w:rPr>
          <w:delText xml:space="preserve">represent </w:delText>
        </w:r>
        <w:r w:rsidR="003675F1" w:rsidRPr="00FD617E" w:rsidDel="00A167CD">
          <w:rPr>
            <w:rFonts w:ascii="Arial" w:eastAsia="Arial" w:hAnsi="Arial" w:cs="Arial"/>
            <w:color w:val="000000" w:themeColor="text1"/>
            <w:sz w:val="22"/>
            <w:szCs w:val="22"/>
          </w:rPr>
          <w:delText>repressive signals</w:delText>
        </w:r>
        <w:r w:rsidR="00FA5F2B" w:rsidRPr="00FD617E" w:rsidDel="00A167CD">
          <w:rPr>
            <w:rFonts w:ascii="Arial" w:eastAsia="Arial" w:hAnsi="Arial" w:cs="Arial"/>
            <w:color w:val="000000" w:themeColor="text1"/>
            <w:sz w:val="22"/>
            <w:szCs w:val="22"/>
          </w:rPr>
          <w:delText xml:space="preserve">, </w:delText>
        </w:r>
      </w:del>
      <w:r w:rsidRPr="00FD617E">
        <w:rPr>
          <w:rFonts w:ascii="Arial" w:eastAsia="Arial" w:hAnsi="Arial" w:cs="Arial"/>
          <w:color w:val="000000" w:themeColor="text1"/>
          <w:sz w:val="22"/>
          <w:szCs w:val="22"/>
        </w:rPr>
        <w:t xml:space="preserve">we </w:t>
      </w:r>
      <w:r w:rsidR="00AD2173" w:rsidRPr="00FD617E">
        <w:rPr>
          <w:rFonts w:ascii="Arial" w:eastAsia="Arial" w:hAnsi="Arial" w:cs="Arial"/>
          <w:color w:val="000000" w:themeColor="text1"/>
          <w:sz w:val="22"/>
          <w:szCs w:val="22"/>
        </w:rPr>
        <w:t xml:space="preserve">identified </w:t>
      </w:r>
      <w:r w:rsidRPr="00FD617E">
        <w:rPr>
          <w:rFonts w:ascii="Arial" w:eastAsia="Arial" w:hAnsi="Arial" w:cs="Arial"/>
          <w:color w:val="000000" w:themeColor="text1"/>
          <w:sz w:val="22"/>
          <w:szCs w:val="22"/>
        </w:rPr>
        <w:t xml:space="preserve">38 </w:t>
      </w:r>
      <w:del w:id="126" w:author="Dinh Diep" w:date="2017-01-04T14:31:00Z">
        <w:r w:rsidR="007A6921" w:rsidRPr="00FD617E" w:rsidDel="00BD3500">
          <w:rPr>
            <w:rFonts w:ascii="Arial" w:eastAsia="Arial" w:hAnsi="Arial" w:cs="Arial"/>
            <w:color w:val="000000" w:themeColor="text1"/>
            <w:sz w:val="22"/>
            <w:szCs w:val="22"/>
          </w:rPr>
          <w:delText>TF binding events</w:delText>
        </w:r>
      </w:del>
      <w:ins w:id="127" w:author="Dinh Diep" w:date="2017-01-04T14:31:00Z">
        <w:r w:rsidR="00BD3500">
          <w:rPr>
            <w:rFonts w:ascii="Arial" w:eastAsia="Arial" w:hAnsi="Arial" w:cs="Arial"/>
            <w:color w:val="000000" w:themeColor="text1"/>
            <w:sz w:val="22"/>
            <w:szCs w:val="22"/>
          </w:rPr>
          <w:t>TFs</w:t>
        </w:r>
      </w:ins>
      <w:r w:rsidR="007A6921" w:rsidRPr="00FD617E">
        <w:rPr>
          <w:rFonts w:ascii="Arial" w:eastAsia="Arial" w:hAnsi="Arial" w:cs="Arial"/>
          <w:color w:val="000000" w:themeColor="text1"/>
          <w:sz w:val="22"/>
          <w:szCs w:val="22"/>
        </w:rPr>
        <w:t xml:space="preserve"> in mes</w:t>
      </w:r>
      <w:r w:rsidRPr="00FD617E">
        <w:rPr>
          <w:rFonts w:ascii="Arial" w:eastAsia="Arial" w:hAnsi="Arial" w:cs="Arial"/>
          <w:color w:val="000000" w:themeColor="text1"/>
          <w:sz w:val="22"/>
          <w:szCs w:val="22"/>
        </w:rPr>
        <w: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102</w:t>
      </w:r>
      <w:r w:rsidR="00300605" w:rsidRPr="00FD617E">
        <w:rPr>
          <w:rFonts w:ascii="Arial" w:eastAsia="Arial" w:hAnsi="Arial" w:cs="Arial"/>
          <w:color w:val="000000" w:themeColor="text1"/>
          <w:sz w:val="22"/>
          <w:szCs w:val="22"/>
        </w:rPr>
        <w:t xml:space="preserve"> in</w:t>
      </w:r>
      <w:r w:rsidRPr="00FD617E">
        <w:rPr>
          <w:rFonts w:ascii="Arial" w:eastAsia="Arial" w:hAnsi="Arial" w:cs="Arial"/>
          <w:color w:val="000000" w:themeColor="text1"/>
          <w:sz w:val="22"/>
          <w:szCs w:val="22"/>
        </w:rPr>
        <w:t xml:space="preserve"> endoderm specific MHB and 145 </w:t>
      </w:r>
      <w:r w:rsidR="00300605" w:rsidRPr="00FD617E">
        <w:rPr>
          <w:rFonts w:ascii="Arial" w:eastAsia="Arial" w:hAnsi="Arial" w:cs="Arial"/>
          <w:color w:val="000000" w:themeColor="text1"/>
          <w:sz w:val="22"/>
          <w:szCs w:val="22"/>
        </w:rPr>
        <w:t>in</w:t>
      </w:r>
      <w:r w:rsidRPr="00FD617E">
        <w:rPr>
          <w:rFonts w:ascii="Arial" w:eastAsia="Arial" w:hAnsi="Arial" w:cs="Arial"/>
          <w:color w:val="000000" w:themeColor="text1"/>
          <w:sz w:val="22"/>
          <w:szCs w:val="22"/>
        </w:rPr>
        <w:t xml:space="preserve"> ectoderm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Interest</w:t>
      </w:r>
      <w:r w:rsidR="003675F1" w:rsidRPr="00FD617E">
        <w:rPr>
          <w:rFonts w:ascii="Arial" w:eastAsia="Arial" w:hAnsi="Arial" w:cs="Arial"/>
          <w:color w:val="000000" w:themeColor="text1"/>
          <w:sz w:val="22"/>
          <w:szCs w:val="22"/>
        </w:rPr>
        <w:t>ingly, ectoderm and endoderm share</w:t>
      </w:r>
      <w:r w:rsidR="00465683" w:rsidRPr="00FD617E">
        <w:rPr>
          <w:rFonts w:ascii="Arial" w:eastAsia="Arial" w:hAnsi="Arial" w:cs="Arial"/>
          <w:color w:val="000000" w:themeColor="text1"/>
          <w:sz w:val="22"/>
          <w:szCs w:val="22"/>
        </w:rPr>
        <w:t>d</w:t>
      </w:r>
      <w:r w:rsidR="003675F1" w:rsidRPr="00FD617E">
        <w:rPr>
          <w:rFonts w:ascii="Arial" w:eastAsia="Arial" w:hAnsi="Arial" w:cs="Arial"/>
          <w:color w:val="000000" w:themeColor="text1"/>
          <w:sz w:val="22"/>
          <w:szCs w:val="22"/>
        </w:rPr>
        <w:t xml:space="preserve"> few bounded TFs,</w:t>
      </w:r>
      <w:r w:rsidRPr="00FD617E">
        <w:rPr>
          <w:rFonts w:ascii="Arial" w:eastAsia="Arial" w:hAnsi="Arial" w:cs="Arial"/>
          <w:color w:val="000000" w:themeColor="text1"/>
          <w:sz w:val="22"/>
          <w:szCs w:val="22"/>
        </w:rPr>
        <w:t xml:space="preserve"> while mesoderm tissues </w:t>
      </w:r>
      <w:r w:rsidR="003675F1" w:rsidRPr="00FD617E">
        <w:rPr>
          <w:rFonts w:ascii="Arial" w:eastAsia="Arial" w:hAnsi="Arial" w:cs="Arial"/>
          <w:color w:val="000000" w:themeColor="text1"/>
          <w:sz w:val="22"/>
          <w:szCs w:val="22"/>
        </w:rPr>
        <w:t xml:space="preserve">share </w:t>
      </w:r>
      <w:r w:rsidR="00465683" w:rsidRPr="00FD617E">
        <w:rPr>
          <w:rFonts w:ascii="Arial" w:eastAsia="Arial" w:hAnsi="Arial" w:cs="Arial"/>
          <w:color w:val="000000" w:themeColor="text1"/>
          <w:sz w:val="22"/>
          <w:szCs w:val="22"/>
        </w:rPr>
        <w:t>multiple</w:t>
      </w:r>
      <w:r w:rsidR="003675F1" w:rsidRPr="00FD617E">
        <w:rPr>
          <w:rFonts w:ascii="Arial" w:eastAsia="Arial" w:hAnsi="Arial" w:cs="Arial"/>
          <w:color w:val="000000" w:themeColor="text1"/>
          <w:sz w:val="22"/>
          <w:szCs w:val="22"/>
        </w:rPr>
        <w:t xml:space="preserve"> groups of TFs with</w:t>
      </w:r>
      <w:r w:rsidRPr="00FD617E">
        <w:rPr>
          <w:rFonts w:ascii="Arial" w:eastAsia="Arial" w:hAnsi="Arial" w:cs="Arial"/>
          <w:color w:val="000000" w:themeColor="text1"/>
          <w:sz w:val="22"/>
          <w:szCs w:val="22"/>
        </w:rPr>
        <w:t xml:space="preserve"> ectoderm and endoderm. </w:t>
      </w:r>
      <w:r w:rsidR="000E65DE" w:rsidRPr="00FD617E">
        <w:rPr>
          <w:rFonts w:ascii="Arial" w:eastAsia="Arial" w:hAnsi="Arial" w:cs="Arial"/>
          <w:color w:val="000000" w:themeColor="text1"/>
          <w:sz w:val="22"/>
          <w:szCs w:val="22"/>
        </w:rPr>
        <w:t>We identified</w:t>
      </w:r>
      <w:r w:rsidR="003675F1"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two</w:t>
      </w:r>
      <w:r w:rsidR="003675F1" w:rsidRPr="00FD617E">
        <w:rPr>
          <w:rFonts w:ascii="Arial" w:eastAsia="Arial" w:hAnsi="Arial" w:cs="Arial"/>
          <w:color w:val="000000" w:themeColor="text1"/>
          <w:sz w:val="22"/>
          <w:szCs w:val="22"/>
        </w:rPr>
        <w:t xml:space="preserve"> e</w:t>
      </w:r>
      <w:r w:rsidRPr="00FD617E">
        <w:rPr>
          <w:rFonts w:ascii="Arial" w:eastAsia="Arial" w:hAnsi="Arial" w:cs="Arial"/>
          <w:color w:val="000000" w:themeColor="text1"/>
          <w:sz w:val="22"/>
          <w:szCs w:val="22"/>
        </w:rPr>
        <w:t>ndoderm specific hyper-MHL regions</w:t>
      </w:r>
      <w:r w:rsidR="003675F1"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w:t>
      </w:r>
      <w:r w:rsidR="003675F1" w:rsidRPr="00FD617E">
        <w:rPr>
          <w:rFonts w:ascii="Arial" w:eastAsia="Arial" w:hAnsi="Arial" w:cs="Arial"/>
          <w:color w:val="000000" w:themeColor="text1"/>
          <w:sz w:val="22"/>
          <w:szCs w:val="22"/>
        </w:rPr>
        <w:t xml:space="preserve">are </w:t>
      </w:r>
      <w:del w:id="128" w:author="Dinh Diep" w:date="2017-01-04T14:25:00Z">
        <w:r w:rsidR="003675F1" w:rsidRPr="00C1628C" w:rsidDel="00C1628C">
          <w:rPr>
            <w:rFonts w:ascii="Arial" w:eastAsia="Arial" w:hAnsi="Arial" w:cs="Arial"/>
            <w:color w:val="000000" w:themeColor="text1"/>
            <w:sz w:val="22"/>
            <w:szCs w:val="22"/>
          </w:rPr>
          <w:delText xml:space="preserve">related </w:delText>
        </w:r>
      </w:del>
      <w:ins w:id="129" w:author="Dinh Diep" w:date="2017-01-04T14:25:00Z">
        <w:r w:rsidR="00C1628C">
          <w:rPr>
            <w:rFonts w:ascii="Arial" w:eastAsia="Arial" w:hAnsi="Arial" w:cs="Arial"/>
            <w:color w:val="000000" w:themeColor="text1"/>
            <w:sz w:val="22"/>
            <w:szCs w:val="22"/>
          </w:rPr>
          <w:t xml:space="preserve">associated </w:t>
        </w:r>
      </w:ins>
      <w:ins w:id="130" w:author="Kun Zhang" w:date="2017-01-04T21:17:00Z">
        <w:r w:rsidR="00CA62F0">
          <w:rPr>
            <w:rFonts w:ascii="Arial" w:eastAsia="Arial" w:hAnsi="Arial" w:cs="Arial"/>
            <w:color w:val="000000" w:themeColor="text1"/>
            <w:sz w:val="22"/>
            <w:szCs w:val="22"/>
          </w:rPr>
          <w:t xml:space="preserve">with </w:t>
        </w:r>
      </w:ins>
      <w:del w:id="131" w:author="Dinh Diep" w:date="2017-01-04T14:25:00Z">
        <w:r w:rsidR="003675F1" w:rsidRPr="00C1628C" w:rsidDel="00C1628C">
          <w:rPr>
            <w:rFonts w:ascii="Arial" w:eastAsia="Arial" w:hAnsi="Arial" w:cs="Arial"/>
            <w:color w:val="000000" w:themeColor="text1"/>
            <w:sz w:val="22"/>
            <w:szCs w:val="22"/>
          </w:rPr>
          <w:delText>to</w:delText>
        </w:r>
      </w:del>
      <w:del w:id="132" w:author="Dinh Diep" w:date="2017-01-04T14:32:00Z">
        <w:r w:rsidRPr="00C1628C" w:rsidDel="00BD3500">
          <w:rPr>
            <w:rFonts w:ascii="Arial" w:eastAsia="Arial" w:hAnsi="Arial" w:cs="Arial"/>
            <w:color w:val="000000" w:themeColor="text1"/>
            <w:sz w:val="22"/>
            <w:szCs w:val="22"/>
          </w:rPr>
          <w:delText xml:space="preserve"> </w:delText>
        </w:r>
      </w:del>
      <w:del w:id="133" w:author="Dinh Diep" w:date="2017-01-04T14:25:00Z">
        <w:r w:rsidRPr="00C1628C" w:rsidDel="00C1628C">
          <w:rPr>
            <w:rFonts w:ascii="Arial" w:eastAsia="Arial" w:hAnsi="Arial" w:cs="Arial"/>
            <w:color w:val="000000" w:themeColor="text1"/>
            <w:sz w:val="22"/>
            <w:szCs w:val="22"/>
            <w:rPrChange w:id="134" w:author="Dinh Diep" w:date="2017-01-04T14:20:00Z">
              <w:rPr>
                <w:rFonts w:ascii="Arial" w:eastAsia="Arial" w:hAnsi="Arial" w:cs="Arial"/>
                <w:i/>
                <w:color w:val="000000" w:themeColor="text1"/>
                <w:sz w:val="22"/>
                <w:szCs w:val="22"/>
              </w:rPr>
            </w:rPrChange>
          </w:rPr>
          <w:delText>ESRRA</w:delText>
        </w:r>
        <w:r w:rsidRPr="00C1628C" w:rsidDel="00C1628C">
          <w:rPr>
            <w:rFonts w:ascii="Arial" w:eastAsia="Arial" w:hAnsi="Arial" w:cs="Arial"/>
            <w:color w:val="000000" w:themeColor="text1"/>
            <w:sz w:val="22"/>
            <w:szCs w:val="22"/>
          </w:rPr>
          <w:delText xml:space="preserve"> </w:delText>
        </w:r>
      </w:del>
      <w:ins w:id="135" w:author="Dinh Diep" w:date="2017-01-04T14:25:00Z">
        <w:r w:rsidR="00C1628C" w:rsidRPr="00C1628C">
          <w:rPr>
            <w:rFonts w:ascii="Arial" w:eastAsia="Arial" w:hAnsi="Arial" w:cs="Arial"/>
            <w:color w:val="000000" w:themeColor="text1"/>
            <w:sz w:val="22"/>
            <w:szCs w:val="22"/>
            <w:rPrChange w:id="136" w:author="Dinh Diep" w:date="2017-01-04T14:20:00Z">
              <w:rPr>
                <w:rFonts w:ascii="Arial" w:eastAsia="Arial" w:hAnsi="Arial" w:cs="Arial"/>
                <w:i/>
                <w:color w:val="000000" w:themeColor="text1"/>
                <w:sz w:val="22"/>
                <w:szCs w:val="22"/>
              </w:rPr>
            </w:rPrChange>
          </w:rPr>
          <w:t>E</w:t>
        </w:r>
        <w:r w:rsidR="00C1628C">
          <w:rPr>
            <w:rFonts w:ascii="Arial" w:eastAsia="Arial" w:hAnsi="Arial" w:cs="Arial"/>
            <w:color w:val="000000" w:themeColor="text1"/>
            <w:sz w:val="22"/>
            <w:szCs w:val="22"/>
          </w:rPr>
          <w:t>RR</w:t>
        </w:r>
        <w:r w:rsidR="00CD25A3">
          <w:rPr>
            <w:rFonts w:ascii="Arial" w:eastAsia="Arial" w:hAnsi="Arial" w:cs="Arial"/>
            <w:color w:val="000000" w:themeColor="text1"/>
            <w:sz w:val="22"/>
            <w:szCs w:val="22"/>
          </w:rPr>
          <w:t>1</w:t>
        </w:r>
        <w:r w:rsidR="00C1628C" w:rsidRPr="00C1628C">
          <w:rPr>
            <w:rFonts w:ascii="Arial" w:eastAsia="Arial" w:hAnsi="Arial" w:cs="Arial"/>
            <w:color w:val="000000" w:themeColor="text1"/>
            <w:sz w:val="22"/>
            <w:szCs w:val="22"/>
          </w:rPr>
          <w:t xml:space="preserve"> </w:t>
        </w:r>
      </w:ins>
      <w:r w:rsidRPr="00C1628C">
        <w:rPr>
          <w:rFonts w:ascii="Arial" w:eastAsia="Arial" w:hAnsi="Arial" w:cs="Arial"/>
          <w:color w:val="000000" w:themeColor="text1"/>
          <w:sz w:val="22"/>
          <w:szCs w:val="22"/>
        </w:rPr>
        <w:t xml:space="preserve">and </w:t>
      </w:r>
      <w:r w:rsidRPr="00C1628C">
        <w:rPr>
          <w:rFonts w:ascii="Arial" w:eastAsia="Arial" w:hAnsi="Arial" w:cs="Arial"/>
          <w:color w:val="000000" w:themeColor="text1"/>
          <w:sz w:val="22"/>
          <w:szCs w:val="22"/>
          <w:rPrChange w:id="137" w:author="Dinh Diep" w:date="2017-01-04T14:20:00Z">
            <w:rPr>
              <w:rFonts w:ascii="Arial" w:eastAsia="Arial" w:hAnsi="Arial" w:cs="Arial"/>
              <w:i/>
              <w:color w:val="000000" w:themeColor="text1"/>
              <w:sz w:val="22"/>
              <w:szCs w:val="22"/>
            </w:rPr>
          </w:rPrChange>
        </w:rPr>
        <w:t>NANOG</w:t>
      </w:r>
      <w:r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This is consistent with a previous finding that</w:t>
      </w:r>
      <w:r w:rsidR="005A31BA"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mouse </w:t>
      </w:r>
      <w:r w:rsidR="005A31BA" w:rsidRPr="00FD617E">
        <w:rPr>
          <w:rFonts w:ascii="Arial" w:eastAsia="Arial" w:hAnsi="Arial" w:cs="Arial"/>
          <w:color w:val="000000" w:themeColor="text1"/>
          <w:sz w:val="22"/>
          <w:szCs w:val="22"/>
        </w:rPr>
        <w:t>ES</w:t>
      </w:r>
      <w:r w:rsidRPr="00FD617E">
        <w:rPr>
          <w:rFonts w:ascii="Arial" w:eastAsia="Arial" w:hAnsi="Arial" w:cs="Arial"/>
          <w:color w:val="000000" w:themeColor="text1"/>
          <w:sz w:val="22"/>
          <w:szCs w:val="22"/>
        </w:rPr>
        <w:t xml:space="preserve"> cells differentiate</w:t>
      </w:r>
      <w:r w:rsidR="005A31BA"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w:t>
      </w:r>
      <w:r w:rsidR="005A31BA" w:rsidRPr="00FD617E">
        <w:rPr>
          <w:rFonts w:ascii="Arial" w:eastAsia="Arial" w:hAnsi="Arial" w:cs="Arial"/>
          <w:color w:val="000000" w:themeColor="text1"/>
          <w:sz w:val="22"/>
          <w:szCs w:val="22"/>
        </w:rPr>
        <w:t xml:space="preserve">spontaneously </w:t>
      </w:r>
      <w:r w:rsidRPr="00FD617E">
        <w:rPr>
          <w:rFonts w:ascii="Arial" w:eastAsia="Arial" w:hAnsi="Arial" w:cs="Arial"/>
          <w:color w:val="000000" w:themeColor="text1"/>
          <w:sz w:val="22"/>
          <w:szCs w:val="22"/>
        </w:rPr>
        <w:t>into visceral/parietal endoderm</w:t>
      </w:r>
      <w:r w:rsidR="000E65DE" w:rsidRPr="00FD617E">
        <w:rPr>
          <w:rFonts w:ascii="Arial" w:eastAsia="Arial" w:hAnsi="Arial" w:cs="Arial"/>
          <w:color w:val="000000" w:themeColor="text1"/>
          <w:sz w:val="22"/>
          <w:szCs w:val="22"/>
        </w:rPr>
        <w:t xml:space="preserve"> upon </w:t>
      </w:r>
      <w:r w:rsidR="00465683" w:rsidRPr="00FD617E">
        <w:rPr>
          <w:rFonts w:ascii="Arial" w:eastAsia="Arial" w:hAnsi="Arial" w:cs="Arial"/>
          <w:color w:val="000000" w:themeColor="text1"/>
          <w:sz w:val="22"/>
          <w:szCs w:val="22"/>
        </w:rPr>
        <w:t>NANOG</w:t>
      </w:r>
      <w:r w:rsidR="000E65DE" w:rsidRPr="00FD617E">
        <w:rPr>
          <w:rFonts w:ascii="Arial" w:eastAsia="Arial" w:hAnsi="Arial" w:cs="Arial"/>
          <w:color w:val="000000" w:themeColor="text1"/>
          <w:sz w:val="22"/>
          <w:szCs w:val="22"/>
        </w:rPr>
        <w:t xml:space="preserve"> knock-out</w:t>
      </w:r>
      <w:r w:rsidR="00F961A2" w:rsidRPr="00FD617E">
        <w:rPr>
          <w:rFonts w:ascii="Arial" w:eastAsia="Arial" w:hAnsi="Arial" w:cs="Arial"/>
          <w:color w:val="000000" w:themeColor="text1"/>
          <w:sz w:val="22"/>
          <w:szCs w:val="22"/>
        </w:rPr>
        <w:fldChar w:fldCharType="begin">
          <w:fldData xml:space="preserve">PEVuZE5vdGU+PENpdGU+PEF1dGhvcj5NaXRzdWk8L0F1dGhvcj48WWVhcj4yMDAzPC9ZZWFyPjxS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=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PEVuZE5vdGU+PENpdGU+PEF1dGhvcj5NaXRzdWk8L0F1dGhvcj48WWVhcj4yMDAzPC9ZZWFyPjxS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=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separate"/>
      </w:r>
      <w:r w:rsidR="00F961A2" w:rsidRPr="00FD617E">
        <w:rPr>
          <w:rFonts w:ascii="Arial" w:eastAsia="Arial" w:hAnsi="Arial" w:cs="Arial"/>
          <w:noProof/>
          <w:color w:val="000000" w:themeColor="text1"/>
          <w:sz w:val="22"/>
          <w:szCs w:val="22"/>
          <w:vertAlign w:val="superscript"/>
        </w:rPr>
        <w:t>29</w:t>
      </w:r>
      <w:r w:rsidR="00F961A2" w:rsidRPr="00FD617E">
        <w:rPr>
          <w:rFonts w:ascii="Arial" w:eastAsia="Arial" w:hAnsi="Arial" w:cs="Arial"/>
          <w:color w:val="000000" w:themeColor="text1"/>
          <w:sz w:val="22"/>
          <w:szCs w:val="22"/>
        </w:rPr>
        <w:fldChar w:fldCharType="end"/>
      </w:r>
      <w:r w:rsidR="006929EB" w:rsidRPr="00FD617E">
        <w:rPr>
          <w:rFonts w:ascii="Arial" w:eastAsia="Arial" w:hAnsi="Arial" w:cs="Arial"/>
          <w:color w:val="000000" w:themeColor="text1"/>
          <w:sz w:val="22"/>
          <w:szCs w:val="22"/>
        </w:rPr>
        <w:t xml:space="preserve">. </w:t>
      </w:r>
      <w:del w:id="138" w:author="Kun Zhang" w:date="2017-01-04T21:58:00Z">
        <w:r w:rsidR="00465683" w:rsidRPr="00FD617E" w:rsidDel="00F163E8">
          <w:rPr>
            <w:rFonts w:ascii="Arial" w:eastAsia="Arial" w:hAnsi="Arial" w:cs="Arial"/>
            <w:color w:val="000000" w:themeColor="text1"/>
            <w:sz w:val="22"/>
            <w:szCs w:val="22"/>
          </w:rPr>
          <w:delText>Gene ontology analysis showed that</w:delText>
        </w:r>
      </w:del>
      <w:r w:rsidRPr="00FD617E">
        <w:rPr>
          <w:rFonts w:ascii="Arial" w:eastAsia="Arial" w:hAnsi="Arial" w:cs="Arial"/>
          <w:color w:val="000000" w:themeColor="text1"/>
          <w:sz w:val="22"/>
          <w:szCs w:val="22"/>
        </w:rPr>
        <w:t xml:space="preserve"> </w:t>
      </w:r>
      <w:ins w:id="139" w:author="Kun Zhang" w:date="2017-01-04T21:58:00Z">
        <w:r w:rsidR="00F163E8">
          <w:rPr>
            <w:rFonts w:ascii="Arial" w:eastAsia="Arial" w:hAnsi="Arial" w:cs="Arial"/>
            <w:color w:val="000000" w:themeColor="text1"/>
            <w:sz w:val="22"/>
            <w:szCs w:val="22"/>
          </w:rPr>
          <w:t>M</w:t>
        </w:r>
      </w:ins>
      <w:del w:id="140" w:author="Kun Zhang" w:date="2017-01-04T21:58:00Z">
        <w:r w:rsidRPr="00FD617E" w:rsidDel="00F163E8">
          <w:rPr>
            <w:rFonts w:ascii="Arial" w:eastAsia="Arial" w:hAnsi="Arial" w:cs="Arial"/>
            <w:color w:val="000000" w:themeColor="text1"/>
            <w:sz w:val="22"/>
            <w:szCs w:val="22"/>
          </w:rPr>
          <w:delText>m</w:delText>
        </w:r>
      </w:del>
      <w:r w:rsidRPr="00FD617E">
        <w:rPr>
          <w:rFonts w:ascii="Arial" w:eastAsia="Arial" w:hAnsi="Arial" w:cs="Arial"/>
          <w:color w:val="000000" w:themeColor="text1"/>
          <w:sz w:val="22"/>
          <w:szCs w:val="22"/>
        </w:rPr>
        <w:t xml:space="preserve">esoderm and endoderm shared hypo-MHL regions </w:t>
      </w:r>
      <w:r w:rsidR="00465683" w:rsidRPr="00FD617E">
        <w:rPr>
          <w:rFonts w:ascii="Arial" w:eastAsia="Arial" w:hAnsi="Arial" w:cs="Arial"/>
          <w:color w:val="000000" w:themeColor="text1"/>
          <w:sz w:val="22"/>
          <w:szCs w:val="22"/>
        </w:rPr>
        <w:t xml:space="preserve">might have regulatory functions in the fate commitment towards multiple </w:t>
      </w:r>
      <w:r w:rsidRPr="00FD617E">
        <w:rPr>
          <w:rFonts w:ascii="Arial" w:eastAsia="Arial" w:hAnsi="Arial" w:cs="Arial"/>
          <w:color w:val="000000" w:themeColor="text1"/>
          <w:sz w:val="22"/>
          <w:szCs w:val="22"/>
        </w:rPr>
        <w:t>tissues</w:t>
      </w:r>
      <w:r w:rsidR="00465683" w:rsidRPr="00FD617E">
        <w:rPr>
          <w:rFonts w:ascii="Arial" w:eastAsia="Arial" w:hAnsi="Arial" w:cs="Arial"/>
          <w:color w:val="000000" w:themeColor="text1"/>
          <w:sz w:val="22"/>
          <w:szCs w:val="22"/>
        </w:rPr>
        <w:t>,</w:t>
      </w:r>
      <w:r w:rsidR="0027001E"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whereas</w:t>
      </w:r>
      <w:r w:rsidR="0027001E" w:rsidRPr="00FD617E">
        <w:rPr>
          <w:rFonts w:ascii="Arial" w:eastAsia="Arial" w:hAnsi="Arial" w:cs="Arial"/>
          <w:color w:val="000000" w:themeColor="text1"/>
          <w:sz w:val="22"/>
          <w:szCs w:val="22"/>
        </w:rPr>
        <w:t xml:space="preserve"> ectoderm </w:t>
      </w:r>
      <w:r w:rsidR="00975506" w:rsidRPr="00FD617E">
        <w:rPr>
          <w:rFonts w:ascii="Arial" w:eastAsia="Arial" w:hAnsi="Arial" w:cs="Arial"/>
          <w:color w:val="000000" w:themeColor="text1"/>
          <w:sz w:val="22"/>
          <w:szCs w:val="22"/>
        </w:rPr>
        <w:t xml:space="preserve">specific hyper-MHL regions might </w:t>
      </w:r>
      <w:r w:rsidRPr="00FD617E">
        <w:rPr>
          <w:rFonts w:ascii="Arial" w:eastAsia="Arial" w:hAnsi="Arial" w:cs="Arial"/>
          <w:color w:val="000000" w:themeColor="text1"/>
          <w:sz w:val="22"/>
          <w:szCs w:val="22"/>
        </w:rPr>
        <w:t xml:space="preserve">induce the ectoderm development </w:t>
      </w:r>
      <w:r w:rsidR="003A21B7" w:rsidRPr="00FD617E">
        <w:rPr>
          <w:rFonts w:ascii="Arial" w:eastAsia="Arial" w:hAnsi="Arial" w:cs="Arial"/>
          <w:color w:val="000000" w:themeColor="text1"/>
          <w:sz w:val="22"/>
          <w:szCs w:val="22"/>
        </w:rPr>
        <w:t>by suppressing</w:t>
      </w:r>
      <w:r w:rsidR="00465683" w:rsidRPr="00FD617E">
        <w:rPr>
          <w:rFonts w:ascii="Arial" w:eastAsia="Arial" w:hAnsi="Arial" w:cs="Arial"/>
          <w:color w:val="000000" w:themeColor="text1"/>
          <w:sz w:val="22"/>
          <w:szCs w:val="22"/>
        </w:rPr>
        <w:t xml:space="preserve"> the</w:t>
      </w:r>
      <w:r w:rsidR="003A21B7" w:rsidRPr="00FD617E">
        <w:rPr>
          <w:rFonts w:ascii="Arial" w:eastAsia="Arial" w:hAnsi="Arial" w:cs="Arial"/>
          <w:color w:val="000000" w:themeColor="text1"/>
          <w:sz w:val="22"/>
          <w:szCs w:val="22"/>
        </w:rPr>
        <w:t xml:space="preserve"> path towards the immune lineage </w:t>
      </w:r>
      <w:r w:rsidRPr="00FD617E">
        <w:rPr>
          <w:rFonts w:ascii="Arial" w:eastAsia="Arial" w:hAnsi="Arial" w:cs="Arial"/>
          <w:color w:val="000000" w:themeColor="text1"/>
          <w:sz w:val="22"/>
          <w:szCs w:val="22"/>
        </w:rPr>
        <w:t>(</w:t>
      </w:r>
      <w:r w:rsidR="00F76139" w:rsidRPr="00FD617E">
        <w:rPr>
          <w:rFonts w:ascii="Arial" w:eastAsia="Arial" w:hAnsi="Arial" w:cs="Arial"/>
          <w:b/>
          <w:color w:val="000000" w:themeColor="text1"/>
          <w:sz w:val="22"/>
          <w:szCs w:val="22"/>
        </w:rPr>
        <w:t>Supplementary</w:t>
      </w:r>
      <w:r w:rsidR="002B3E28" w:rsidRPr="00FD617E">
        <w:rPr>
          <w:rFonts w:ascii="Arial" w:eastAsia="Arial" w:hAnsi="Arial" w:cs="Arial"/>
          <w:b/>
          <w:color w:val="000000" w:themeColor="text1"/>
          <w:sz w:val="22"/>
          <w:szCs w:val="22"/>
        </w:rPr>
        <w:t xml:space="preserve"> </w:t>
      </w:r>
      <w:r w:rsidR="00F76139" w:rsidRPr="00FD617E">
        <w:rPr>
          <w:rFonts w:ascii="Arial" w:eastAsia="Arial" w:hAnsi="Arial" w:cs="Arial"/>
          <w:b/>
          <w:color w:val="000000" w:themeColor="text1"/>
          <w:sz w:val="22"/>
          <w:szCs w:val="22"/>
        </w:rPr>
        <w:t>Fig.</w:t>
      </w:r>
      <w:r w:rsidR="005E41B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Pr="00FD617E">
        <w:rPr>
          <w:rFonts w:ascii="Arial" w:eastAsia="Arial" w:hAnsi="Arial" w:cs="Arial"/>
          <w:color w:val="000000" w:themeColor="text1"/>
          <w:sz w:val="22"/>
          <w:szCs w:val="22"/>
        </w:rPr>
        <w:t>).</w:t>
      </w:r>
      <w:r w:rsidR="005A31BA" w:rsidRPr="00FD617E">
        <w:rPr>
          <w:rFonts w:ascii="Arial" w:eastAsia="Arial" w:hAnsi="Arial" w:cs="Arial"/>
          <w:color w:val="000000" w:themeColor="text1"/>
          <w:sz w:val="22"/>
          <w:szCs w:val="22"/>
        </w:rPr>
        <w:t xml:space="preserve"> </w:t>
      </w:r>
      <w:bookmarkStart w:id="141" w:name="h.1fob9te" w:colFirst="0" w:colLast="0"/>
      <w:bookmarkEnd w:id="141"/>
      <w:r w:rsidR="00174106" w:rsidRPr="00FD617E">
        <w:rPr>
          <w:rFonts w:ascii="Arial" w:eastAsia="Arial" w:hAnsi="Arial" w:cs="Arial"/>
          <w:color w:val="000000" w:themeColor="text1"/>
          <w:sz w:val="22"/>
          <w:szCs w:val="22"/>
        </w:rPr>
        <w:t xml:space="preserve">These observations are indicative of </w:t>
      </w:r>
      <w:r w:rsidR="00CC0D4C" w:rsidRPr="00FD617E">
        <w:rPr>
          <w:rFonts w:ascii="Arial" w:eastAsia="Arial" w:hAnsi="Arial" w:cs="Arial"/>
          <w:color w:val="000000" w:themeColor="text1"/>
          <w:sz w:val="22"/>
          <w:szCs w:val="22"/>
        </w:rPr>
        <w:t>two distinctive “push” and “pull” mechanisms in the transition of cell states that have been harnessed for the induction of pluripotency by over-expressing lineage specifiers</w:t>
      </w:r>
      <w:r w:rsidR="00F961A2" w:rsidRPr="00FD617E">
        <w:rPr>
          <w:rFonts w:ascii="Arial" w:eastAsia="Arial" w:hAnsi="Arial" w:cs="Arial"/>
          <w:color w:val="000000" w:themeColor="text1"/>
          <w:sz w:val="22"/>
          <w:szCs w:val="22"/>
        </w:rPr>
        <w:fldChar w:fldCharType="begin">
          <w:fldData xml:space="preserve">PEVuZE5vdGU+PENpdGU+PEF1dGhvcj5TaHU8L0F1dGhvcj48WWVhcj4yMDEzPC9ZZWFyPjxSZWNO
dW0+MzQ8L1JlY051bT48RGlzcGxheVRleHQ+PHN0eWxlIGZhY2U9InN1cGVyc2NyaXB0Ij4zMDwv
c3R5bGU+PC9EaXNwbGF5VGV4dD48cmVjb3JkPjxyZWMtbnVtYmVyPjM0PC9yZWMtbnVtYmVyPjxm
b3JlaWduLWtleXM+PGtleSBhcHA9IkVOIiBkYi1pZD0ic2Z3MDBkdHhpejJzZG5ldHhmenBwOXZ2
Mnd4enY5dHhmZGFlIiB0aW1lc3RhbXA9IjE0ODM1OTIyMTciPjM0PC9rZXk+PC9mb3JlaWduLWtl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PEVuZE5vdGU+PENpdGU+PEF1dGhvcj5TaHU8L0F1dGhvcj48WWVhcj4yMDEzPC9ZZWFyPjxSZWNO
dW0+MzQ8L1JlY051bT48RGlzcGxheVRleHQ+PHN0eWxlIGZhY2U9InN1cGVyc2NyaXB0Ij4zMDwv
c3R5bGU+PC9EaXNwbGF5VGV4dD48cmVjb3JkPjxyZWMtbnVtYmVyPjM0PC9yZWMtbnVtYmVyPjxm
b3JlaWduLWtleXM+PGtleSBhcHA9IkVOIiBkYi1pZD0ic2Z3MDBkdHhpejJzZG5ldHhmenBwOXZ2
Mnd4enY5dHhmZGFlIiB0aW1lc3RhbXA9IjE0ODM1OTIyMTciPjM0PC9rZXk+PC9mb3JlaWduLWtl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separate"/>
      </w:r>
      <w:r w:rsidR="00F961A2" w:rsidRPr="00FD617E">
        <w:rPr>
          <w:rFonts w:ascii="Arial" w:eastAsia="Arial" w:hAnsi="Arial" w:cs="Arial"/>
          <w:noProof/>
          <w:color w:val="000000" w:themeColor="text1"/>
          <w:sz w:val="22"/>
          <w:szCs w:val="22"/>
          <w:vertAlign w:val="superscript"/>
        </w:rPr>
        <w:t>30</w:t>
      </w:r>
      <w:r w:rsidR="00F961A2" w:rsidRPr="00FD617E">
        <w:rPr>
          <w:rFonts w:ascii="Arial" w:eastAsia="Arial" w:hAnsi="Arial" w:cs="Arial"/>
          <w:color w:val="000000" w:themeColor="text1"/>
          <w:sz w:val="22"/>
          <w:szCs w:val="22"/>
        </w:rPr>
        <w:fldChar w:fldCharType="end"/>
      </w:r>
      <w:r w:rsidR="00CC0D4C" w:rsidRPr="00FD617E">
        <w:rPr>
          <w:rFonts w:ascii="Arial" w:eastAsia="Arial" w:hAnsi="Arial" w:cs="Arial"/>
          <w:color w:val="000000" w:themeColor="text1"/>
          <w:sz w:val="22"/>
          <w:szCs w:val="22"/>
        </w:rPr>
        <w:t xml:space="preserve">. </w:t>
      </w:r>
    </w:p>
    <w:p w14:paraId="0A1728C3" w14:textId="77777777" w:rsidR="00465683" w:rsidRPr="00FD617E" w:rsidRDefault="00465683" w:rsidP="00FD617E">
      <w:pPr>
        <w:spacing w:line="276" w:lineRule="auto"/>
        <w:jc w:val="left"/>
        <w:rPr>
          <w:rFonts w:ascii="Arial" w:hAnsi="Arial" w:cs="Arial"/>
          <w:color w:val="000000" w:themeColor="text1"/>
          <w:sz w:val="22"/>
          <w:szCs w:val="22"/>
        </w:rPr>
      </w:pPr>
    </w:p>
    <w:p w14:paraId="4F1C158E" w14:textId="3BB6F8BB" w:rsidR="000F5DFE" w:rsidRPr="00FD617E" w:rsidRDefault="00014D4C" w:rsidP="00FD617E">
      <w:pPr>
        <w:pStyle w:val="Heading4"/>
        <w:spacing w:line="276" w:lineRule="auto"/>
        <w:rPr>
          <w:rFonts w:ascii="Arial" w:eastAsia="Arial" w:hAnsi="Arial" w:cs="Arial"/>
          <w:i w:val="0"/>
          <w:color w:val="000000" w:themeColor="text1"/>
          <w:sz w:val="22"/>
          <w:szCs w:val="22"/>
        </w:rPr>
      </w:pPr>
      <w:r w:rsidRPr="00FD617E">
        <w:rPr>
          <w:rFonts w:ascii="Arial" w:eastAsia="Arial" w:hAnsi="Arial" w:cs="Arial"/>
          <w:b/>
          <w:i w:val="0"/>
          <w:color w:val="000000" w:themeColor="text1"/>
          <w:sz w:val="22"/>
          <w:szCs w:val="22"/>
        </w:rPr>
        <w:lastRenderedPageBreak/>
        <w:t xml:space="preserve">Methylation-haplotype based </w:t>
      </w:r>
      <w:r w:rsidR="00651694" w:rsidRPr="00FD617E">
        <w:rPr>
          <w:rFonts w:ascii="Arial" w:eastAsia="Arial" w:hAnsi="Arial" w:cs="Arial"/>
          <w:b/>
          <w:i w:val="0"/>
          <w:color w:val="000000" w:themeColor="text1"/>
          <w:sz w:val="22"/>
          <w:szCs w:val="22"/>
        </w:rPr>
        <w:t>analysis</w:t>
      </w:r>
      <w:r w:rsidRPr="00FD617E">
        <w:rPr>
          <w:rFonts w:ascii="Arial" w:eastAsia="Arial" w:hAnsi="Arial" w:cs="Arial"/>
          <w:b/>
          <w:i w:val="0"/>
          <w:color w:val="000000" w:themeColor="text1"/>
          <w:sz w:val="22"/>
          <w:szCs w:val="22"/>
        </w:rPr>
        <w:t xml:space="preserve"> of </w:t>
      </w:r>
      <w:r w:rsidR="00B92B21" w:rsidRPr="00FD617E">
        <w:rPr>
          <w:rFonts w:ascii="Arial" w:eastAsia="Arial" w:hAnsi="Arial" w:cs="Arial"/>
          <w:b/>
          <w:i w:val="0"/>
          <w:color w:val="000000" w:themeColor="text1"/>
          <w:sz w:val="22"/>
          <w:szCs w:val="22"/>
        </w:rPr>
        <w:t>circulating</w:t>
      </w:r>
      <w:r w:rsidRPr="00FD617E">
        <w:rPr>
          <w:rFonts w:ascii="Arial" w:eastAsia="Arial" w:hAnsi="Arial" w:cs="Arial"/>
          <w:b/>
          <w:i w:val="0"/>
          <w:color w:val="000000" w:themeColor="text1"/>
          <w:sz w:val="22"/>
          <w:szCs w:val="22"/>
        </w:rPr>
        <w:t xml:space="preserve"> cell-free</w:t>
      </w:r>
      <w:r w:rsidR="00B92B21" w:rsidRPr="00FD617E">
        <w:rPr>
          <w:rFonts w:ascii="Arial" w:eastAsia="Arial" w:hAnsi="Arial" w:cs="Arial"/>
          <w:b/>
          <w:i w:val="0"/>
          <w:color w:val="000000" w:themeColor="text1"/>
          <w:sz w:val="22"/>
          <w:szCs w:val="22"/>
        </w:rPr>
        <w:t xml:space="preserve"> DNA</w:t>
      </w:r>
      <w:r w:rsidRPr="00FD617E">
        <w:rPr>
          <w:rFonts w:ascii="Arial" w:eastAsia="Arial" w:hAnsi="Arial" w:cs="Arial"/>
          <w:b/>
          <w:i w:val="0"/>
          <w:color w:val="000000" w:themeColor="text1"/>
          <w:sz w:val="22"/>
          <w:szCs w:val="22"/>
        </w:rPr>
        <w:t xml:space="preserve"> in </w:t>
      </w:r>
      <w:r w:rsidR="00465683" w:rsidRPr="00FD617E">
        <w:rPr>
          <w:rFonts w:ascii="Arial" w:eastAsia="Arial" w:hAnsi="Arial" w:cs="Arial"/>
          <w:b/>
          <w:i w:val="0"/>
          <w:color w:val="000000" w:themeColor="text1"/>
          <w:sz w:val="22"/>
          <w:szCs w:val="22"/>
        </w:rPr>
        <w:t>cancer patients and healthy donors</w:t>
      </w:r>
      <w:r w:rsidR="00B92B21"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A unique aspect of methylation haplotype analysis is that the pattern of co-methylation, especially within MHBs, is robust in capturing </w:t>
      </w:r>
      <w:r w:rsidR="00FC5405" w:rsidRPr="00FD617E">
        <w:rPr>
          <w:rFonts w:ascii="Arial" w:eastAsia="Arial" w:hAnsi="Arial" w:cs="Arial"/>
          <w:i w:val="0"/>
          <w:color w:val="000000" w:themeColor="text1"/>
          <w:sz w:val="22"/>
          <w:szCs w:val="22"/>
        </w:rPr>
        <w:t>low-frequency alleles among</w:t>
      </w:r>
      <w:r w:rsidR="00B92B21" w:rsidRPr="00FD617E">
        <w:rPr>
          <w:rFonts w:ascii="Arial" w:eastAsia="Arial" w:hAnsi="Arial" w:cs="Arial"/>
          <w:i w:val="0"/>
          <w:color w:val="000000" w:themeColor="text1"/>
          <w:sz w:val="22"/>
          <w:szCs w:val="22"/>
        </w:rPr>
        <w:t xml:space="preserve"> a </w:t>
      </w:r>
      <w:r w:rsidR="00B015E7" w:rsidRPr="00FD617E">
        <w:rPr>
          <w:rFonts w:ascii="Arial" w:eastAsia="Arial" w:hAnsi="Arial" w:cs="Arial"/>
          <w:i w:val="0"/>
          <w:color w:val="000000" w:themeColor="text1"/>
          <w:sz w:val="22"/>
          <w:szCs w:val="22"/>
        </w:rPr>
        <w:t xml:space="preserve">heterogeneous </w:t>
      </w:r>
      <w:r w:rsidR="00B92B21" w:rsidRPr="00FD617E">
        <w:rPr>
          <w:rFonts w:ascii="Arial" w:eastAsia="Arial" w:hAnsi="Arial" w:cs="Arial"/>
          <w:i w:val="0"/>
          <w:color w:val="000000" w:themeColor="text1"/>
          <w:sz w:val="22"/>
          <w:szCs w:val="22"/>
        </w:rPr>
        <w:t>population of molecules or cells, in the presence of biological noise or technical variability (ie. incomplete bisulfite conversion</w:t>
      </w:r>
      <w:r w:rsidR="00F11798" w:rsidRPr="00FD617E">
        <w:rPr>
          <w:rFonts w:ascii="Arial" w:eastAsia="Arial" w:hAnsi="Arial" w:cs="Arial"/>
          <w:i w:val="0"/>
          <w:color w:val="000000" w:themeColor="text1"/>
          <w:sz w:val="22"/>
          <w:szCs w:val="22"/>
        </w:rPr>
        <w:t xml:space="preserve"> or</w:t>
      </w:r>
      <w:r w:rsidR="00B92B21" w:rsidRPr="00FD617E">
        <w:rPr>
          <w:rFonts w:ascii="Arial" w:eastAsia="Arial" w:hAnsi="Arial" w:cs="Arial"/>
          <w:i w:val="0"/>
          <w:color w:val="000000" w:themeColor="text1"/>
          <w:sz w:val="22"/>
          <w:szCs w:val="22"/>
        </w:rPr>
        <w:t xml:space="preserve"> sequencing errors).</w:t>
      </w:r>
      <w:r w:rsidR="00DD3280" w:rsidRPr="00FD617E">
        <w:rPr>
          <w:rFonts w:ascii="Arial" w:eastAsia="Arial" w:hAnsi="Arial" w:cs="Arial"/>
          <w:i w:val="0"/>
          <w:color w:val="000000" w:themeColor="text1"/>
          <w:sz w:val="22"/>
          <w:szCs w:val="22"/>
        </w:rPr>
        <w:t xml:space="preserve"> To explore </w:t>
      </w:r>
      <w:r w:rsidR="00722549" w:rsidRPr="00FD617E">
        <w:rPr>
          <w:rFonts w:ascii="Arial" w:eastAsia="Arial" w:hAnsi="Arial" w:cs="Arial"/>
          <w:i w:val="0"/>
          <w:color w:val="000000" w:themeColor="text1"/>
          <w:sz w:val="22"/>
          <w:szCs w:val="22"/>
        </w:rPr>
        <w:t xml:space="preserve">potential </w:t>
      </w:r>
      <w:r w:rsidR="00DD3280" w:rsidRPr="00FD617E">
        <w:rPr>
          <w:rFonts w:ascii="Arial" w:eastAsia="Arial" w:hAnsi="Arial" w:cs="Arial"/>
          <w:i w:val="0"/>
          <w:color w:val="000000" w:themeColor="text1"/>
          <w:sz w:val="22"/>
          <w:szCs w:val="22"/>
        </w:rPr>
        <w:t>clinical</w:t>
      </w:r>
      <w:r w:rsidR="00722549" w:rsidRPr="00FD617E">
        <w:rPr>
          <w:rFonts w:ascii="Arial" w:eastAsia="Arial" w:hAnsi="Arial" w:cs="Arial"/>
          <w:i w:val="0"/>
          <w:color w:val="000000" w:themeColor="text1"/>
          <w:sz w:val="22"/>
          <w:szCs w:val="22"/>
        </w:rPr>
        <w:t xml:space="preserve"> applications</w:t>
      </w:r>
      <w:r w:rsidR="00B92B21" w:rsidRPr="00FD617E">
        <w:rPr>
          <w:rFonts w:ascii="Arial" w:eastAsia="Arial" w:hAnsi="Arial" w:cs="Arial"/>
          <w:i w:val="0"/>
          <w:color w:val="000000" w:themeColor="text1"/>
          <w:sz w:val="22"/>
          <w:szCs w:val="22"/>
        </w:rPr>
        <w:t xml:space="preserve">, we next focused on the methylation haplotype analysis of </w:t>
      </w:r>
      <w:r w:rsidR="00B015E7" w:rsidRPr="00FD617E">
        <w:rPr>
          <w:rFonts w:ascii="Arial" w:eastAsia="Arial" w:hAnsi="Arial" w:cs="Arial"/>
          <w:i w:val="0"/>
          <w:color w:val="000000" w:themeColor="text1"/>
          <w:sz w:val="22"/>
          <w:szCs w:val="22"/>
        </w:rPr>
        <w:t>cell-free DNA</w:t>
      </w:r>
      <w:r w:rsidR="00B92B21" w:rsidRPr="00FD617E">
        <w:rPr>
          <w:rFonts w:ascii="Arial" w:eastAsia="Arial" w:hAnsi="Arial" w:cs="Arial"/>
          <w:i w:val="0"/>
          <w:color w:val="000000" w:themeColor="text1"/>
          <w:sz w:val="22"/>
          <w:szCs w:val="22"/>
        </w:rPr>
        <w:t xml:space="preserve"> </w:t>
      </w:r>
      <w:r w:rsidR="008C22A9" w:rsidRPr="00FD617E">
        <w:rPr>
          <w:rFonts w:ascii="Arial" w:eastAsia="Arial" w:hAnsi="Arial" w:cs="Arial"/>
          <w:i w:val="0"/>
          <w:color w:val="000000" w:themeColor="text1"/>
          <w:sz w:val="22"/>
          <w:szCs w:val="22"/>
        </w:rPr>
        <w:t xml:space="preserve">(cfDNA) </w:t>
      </w:r>
      <w:r w:rsidR="00B92B21" w:rsidRPr="00FD617E">
        <w:rPr>
          <w:rFonts w:ascii="Arial" w:eastAsia="Arial" w:hAnsi="Arial" w:cs="Arial"/>
          <w:i w:val="0"/>
          <w:color w:val="000000" w:themeColor="text1"/>
          <w:sz w:val="22"/>
          <w:szCs w:val="22"/>
        </w:rPr>
        <w:t>from</w:t>
      </w:r>
      <w:r w:rsidR="00B015E7" w:rsidRPr="00FD617E">
        <w:rPr>
          <w:rFonts w:ascii="Arial" w:eastAsia="Arial" w:hAnsi="Arial" w:cs="Arial"/>
          <w:i w:val="0"/>
          <w:color w:val="000000" w:themeColor="text1"/>
          <w:sz w:val="22"/>
          <w:szCs w:val="22"/>
        </w:rPr>
        <w:t xml:space="preserve"> healthy donors and</w:t>
      </w:r>
      <w:r w:rsidR="00B92B21" w:rsidRPr="00FD617E">
        <w:rPr>
          <w:rFonts w:ascii="Arial" w:eastAsia="Arial" w:hAnsi="Arial" w:cs="Arial"/>
          <w:i w:val="0"/>
          <w:color w:val="000000" w:themeColor="text1"/>
          <w:sz w:val="22"/>
          <w:szCs w:val="22"/>
        </w:rPr>
        <w:t xml:space="preserve"> cancer patients</w:t>
      </w:r>
      <w:r w:rsidR="000131F7"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of which various low fractions of DNA molecules were released from tumor cells</w:t>
      </w:r>
      <w:r w:rsidR="00FC5405" w:rsidRPr="00FD617E">
        <w:rPr>
          <w:rFonts w:ascii="Arial" w:eastAsia="Arial" w:hAnsi="Arial" w:cs="Arial"/>
          <w:i w:val="0"/>
          <w:color w:val="000000" w:themeColor="text1"/>
          <w:sz w:val="22"/>
          <w:szCs w:val="22"/>
        </w:rPr>
        <w:t xml:space="preserve"> and potentially carry epigenetic signatures different from blood</w:t>
      </w:r>
      <w:r w:rsidR="00B92B21" w:rsidRPr="00FD617E">
        <w:rPr>
          <w:rFonts w:ascii="Arial" w:eastAsia="Arial" w:hAnsi="Arial" w:cs="Arial"/>
          <w:i w:val="0"/>
          <w:color w:val="000000" w:themeColor="text1"/>
          <w:sz w:val="22"/>
          <w:szCs w:val="22"/>
        </w:rPr>
        <w:t xml:space="preserve">. </w:t>
      </w:r>
      <w:r w:rsidR="00FC5405" w:rsidRPr="00FD617E">
        <w:rPr>
          <w:rFonts w:ascii="Arial" w:eastAsia="Arial" w:hAnsi="Arial" w:cs="Arial"/>
          <w:i w:val="0"/>
          <w:color w:val="000000" w:themeColor="text1"/>
          <w:sz w:val="22"/>
          <w:szCs w:val="22"/>
        </w:rPr>
        <w:t>W</w:t>
      </w:r>
      <w:r w:rsidR="00FF483E" w:rsidRPr="00FD617E">
        <w:rPr>
          <w:rFonts w:ascii="Arial" w:eastAsia="Arial" w:hAnsi="Arial" w:cs="Arial"/>
          <w:i w:val="0"/>
          <w:color w:val="000000" w:themeColor="text1"/>
          <w:sz w:val="22"/>
          <w:szCs w:val="22"/>
        </w:rPr>
        <w:t xml:space="preserve">e isolated </w:t>
      </w:r>
      <w:del w:id="142" w:author="Kun Zhang" w:date="2017-01-04T21:58:00Z">
        <w:r w:rsidR="00527D70" w:rsidRPr="00FD617E" w:rsidDel="00F163E8">
          <w:rPr>
            <w:rFonts w:ascii="Arial" w:eastAsia="Arial" w:hAnsi="Arial" w:cs="Arial"/>
            <w:i w:val="0"/>
            <w:color w:val="000000" w:themeColor="text1"/>
            <w:sz w:val="22"/>
            <w:szCs w:val="22"/>
          </w:rPr>
          <w:delText>4-122</w:delText>
        </w:r>
        <w:r w:rsidR="008C22A9" w:rsidRPr="00FD617E" w:rsidDel="00F163E8">
          <w:rPr>
            <w:rFonts w:ascii="Arial" w:eastAsia="Arial" w:hAnsi="Arial" w:cs="Arial"/>
            <w:i w:val="0"/>
            <w:color w:val="000000" w:themeColor="text1"/>
            <w:sz w:val="22"/>
            <w:szCs w:val="22"/>
          </w:rPr>
          <w:delText xml:space="preserve"> </w:delText>
        </w:r>
        <w:r w:rsidR="00FF483E" w:rsidRPr="00FD617E" w:rsidDel="00F163E8">
          <w:rPr>
            <w:rFonts w:ascii="Arial" w:eastAsia="Arial" w:hAnsi="Arial" w:cs="Arial"/>
            <w:i w:val="0"/>
            <w:color w:val="000000" w:themeColor="text1"/>
            <w:sz w:val="22"/>
            <w:szCs w:val="22"/>
          </w:rPr>
          <w:delText xml:space="preserve">ng (average </w:delText>
        </w:r>
        <w:r w:rsidR="00527D70" w:rsidRPr="00FD617E" w:rsidDel="00F163E8">
          <w:rPr>
            <w:rFonts w:ascii="Arial" w:eastAsia="Arial" w:hAnsi="Arial" w:cs="Arial"/>
            <w:i w:val="0"/>
            <w:color w:val="000000" w:themeColor="text1"/>
            <w:sz w:val="22"/>
            <w:szCs w:val="22"/>
          </w:rPr>
          <w:delText>20</w:delText>
        </w:r>
        <w:r w:rsidR="008C22A9" w:rsidRPr="00FD617E" w:rsidDel="00F163E8">
          <w:rPr>
            <w:rFonts w:ascii="Arial" w:eastAsia="Arial" w:hAnsi="Arial" w:cs="Arial"/>
            <w:i w:val="0"/>
            <w:color w:val="000000" w:themeColor="text1"/>
            <w:sz w:val="22"/>
            <w:szCs w:val="22"/>
          </w:rPr>
          <w:delText xml:space="preserve"> </w:delText>
        </w:r>
        <w:r w:rsidR="00FF483E" w:rsidRPr="00FD617E" w:rsidDel="00F163E8">
          <w:rPr>
            <w:rFonts w:ascii="Arial" w:eastAsia="Arial" w:hAnsi="Arial" w:cs="Arial"/>
            <w:i w:val="0"/>
            <w:color w:val="000000" w:themeColor="text1"/>
            <w:sz w:val="22"/>
            <w:szCs w:val="22"/>
          </w:rPr>
          <w:delText xml:space="preserve">ng) of cell-free </w:delText>
        </w:r>
      </w:del>
      <w:ins w:id="143" w:author="Kun Zhang" w:date="2017-01-04T21:58:00Z">
        <w:r w:rsidR="00F163E8">
          <w:rPr>
            <w:rFonts w:ascii="Arial" w:eastAsia="Arial" w:hAnsi="Arial" w:cs="Arial"/>
            <w:i w:val="0"/>
            <w:color w:val="000000" w:themeColor="text1"/>
            <w:sz w:val="22"/>
            <w:szCs w:val="22"/>
          </w:rPr>
          <w:t>cf</w:t>
        </w:r>
      </w:ins>
      <w:r w:rsidR="00FF483E" w:rsidRPr="00FD617E">
        <w:rPr>
          <w:rFonts w:ascii="Arial" w:eastAsia="Arial" w:hAnsi="Arial" w:cs="Arial"/>
          <w:i w:val="0"/>
          <w:color w:val="000000" w:themeColor="text1"/>
          <w:sz w:val="22"/>
          <w:szCs w:val="22"/>
        </w:rPr>
        <w:t>DNA</w:t>
      </w:r>
      <w:ins w:id="144" w:author="Kun Zhang" w:date="2017-01-06T09:00:00Z">
        <w:r w:rsidR="00844DA5">
          <w:rPr>
            <w:rFonts w:ascii="Arial" w:eastAsia="Arial" w:hAnsi="Arial" w:cs="Arial"/>
            <w:i w:val="0"/>
            <w:color w:val="000000" w:themeColor="text1"/>
            <w:sz w:val="22"/>
            <w:szCs w:val="22"/>
          </w:rPr>
          <w:t xml:space="preserve"> from</w:t>
        </w:r>
      </w:ins>
      <w:r w:rsidR="00FF483E" w:rsidRPr="00FD617E">
        <w:rPr>
          <w:rFonts w:ascii="Arial" w:eastAsia="Arial" w:hAnsi="Arial" w:cs="Arial"/>
          <w:i w:val="0"/>
          <w:color w:val="000000" w:themeColor="text1"/>
          <w:sz w:val="22"/>
          <w:szCs w:val="22"/>
        </w:rPr>
        <w:t xml:space="preserve"> </w:t>
      </w:r>
      <w:del w:id="145" w:author="Kun Zhang" w:date="2017-01-04T21:59:00Z">
        <w:r w:rsidR="00B015E7" w:rsidRPr="00FD617E" w:rsidDel="00F163E8">
          <w:rPr>
            <w:rFonts w:ascii="Arial" w:eastAsia="Arial" w:hAnsi="Arial" w:cs="Arial"/>
            <w:i w:val="0"/>
            <w:color w:val="000000" w:themeColor="text1"/>
            <w:sz w:val="22"/>
            <w:szCs w:val="22"/>
          </w:rPr>
          <w:delText>from</w:delText>
        </w:r>
        <w:r w:rsidR="00FF483E" w:rsidRPr="00FD617E" w:rsidDel="00F163E8">
          <w:rPr>
            <w:rFonts w:ascii="Arial" w:eastAsia="Arial" w:hAnsi="Arial" w:cs="Arial"/>
            <w:i w:val="0"/>
            <w:color w:val="000000" w:themeColor="text1"/>
            <w:sz w:val="22"/>
            <w:szCs w:val="22"/>
          </w:rPr>
          <w:delText xml:space="preserve"> an average of 8</w:delText>
        </w:r>
        <w:r w:rsidR="00527D70" w:rsidRPr="00FD617E" w:rsidDel="00F163E8">
          <w:rPr>
            <w:rFonts w:ascii="Arial" w:eastAsia="Arial" w:hAnsi="Arial" w:cs="Arial"/>
            <w:i w:val="0"/>
            <w:color w:val="000000" w:themeColor="text1"/>
            <w:sz w:val="22"/>
            <w:szCs w:val="22"/>
          </w:rPr>
          <w:delText>66</w:delText>
        </w:r>
        <w:r w:rsidR="008C22A9" w:rsidRPr="00FD617E" w:rsidDel="00F163E8">
          <w:rPr>
            <w:rFonts w:ascii="Arial" w:eastAsia="Arial" w:hAnsi="Arial" w:cs="Arial"/>
            <w:i w:val="0"/>
            <w:color w:val="000000" w:themeColor="text1"/>
            <w:sz w:val="22"/>
            <w:szCs w:val="22"/>
          </w:rPr>
          <w:delText xml:space="preserve"> </w:delText>
        </w:r>
        <w:r w:rsidR="00FF483E" w:rsidRPr="00FD617E" w:rsidDel="00F163E8">
          <w:rPr>
            <w:rFonts w:ascii="Arial" w:eastAsia="Arial" w:hAnsi="Arial" w:cs="Arial"/>
            <w:i w:val="0"/>
            <w:color w:val="000000" w:themeColor="text1"/>
            <w:sz w:val="22"/>
            <w:szCs w:val="22"/>
          </w:rPr>
          <w:delText xml:space="preserve">µL </w:delText>
        </w:r>
      </w:del>
      <w:r w:rsidR="00FF483E" w:rsidRPr="00FD617E">
        <w:rPr>
          <w:rFonts w:ascii="Arial" w:eastAsia="Arial" w:hAnsi="Arial" w:cs="Arial"/>
          <w:i w:val="0"/>
          <w:color w:val="000000" w:themeColor="text1"/>
          <w:sz w:val="22"/>
          <w:szCs w:val="22"/>
        </w:rPr>
        <w:t xml:space="preserve">human plasma </w:t>
      </w:r>
      <w:del w:id="146" w:author="Kun Zhang" w:date="2017-01-04T21:59:00Z">
        <w:r w:rsidR="00FF483E" w:rsidRPr="00FD617E" w:rsidDel="00F163E8">
          <w:rPr>
            <w:rFonts w:ascii="Arial" w:eastAsia="Arial" w:hAnsi="Arial" w:cs="Arial"/>
            <w:i w:val="0"/>
            <w:color w:val="000000" w:themeColor="text1"/>
            <w:sz w:val="22"/>
            <w:szCs w:val="22"/>
          </w:rPr>
          <w:delText xml:space="preserve">from </w:delText>
        </w:r>
      </w:del>
      <w:ins w:id="147" w:author="Kun Zhang" w:date="2017-01-04T21:59:00Z">
        <w:r w:rsidR="00F163E8">
          <w:rPr>
            <w:rFonts w:ascii="Arial" w:eastAsia="Arial" w:hAnsi="Arial" w:cs="Arial"/>
            <w:i w:val="0"/>
            <w:color w:val="000000" w:themeColor="text1"/>
            <w:sz w:val="22"/>
            <w:szCs w:val="22"/>
          </w:rPr>
          <w:t>of</w:t>
        </w:r>
        <w:r w:rsidR="00F163E8" w:rsidRPr="00FD617E">
          <w:rPr>
            <w:rFonts w:ascii="Arial" w:eastAsia="Arial" w:hAnsi="Arial" w:cs="Arial"/>
            <w:i w:val="0"/>
            <w:color w:val="000000" w:themeColor="text1"/>
            <w:sz w:val="22"/>
            <w:szCs w:val="22"/>
          </w:rPr>
          <w:t xml:space="preserve"> </w:t>
        </w:r>
      </w:ins>
      <w:r w:rsidR="00EF263F" w:rsidRPr="00FD617E">
        <w:rPr>
          <w:rFonts w:ascii="Arial" w:eastAsia="Arial" w:hAnsi="Arial" w:cs="Arial"/>
          <w:i w:val="0"/>
          <w:color w:val="000000" w:themeColor="text1"/>
          <w:sz w:val="22"/>
          <w:szCs w:val="22"/>
        </w:rPr>
        <w:t>75</w:t>
      </w:r>
      <w:r w:rsidR="00527D70" w:rsidRPr="00FD617E">
        <w:rPr>
          <w:rFonts w:ascii="Arial" w:eastAsia="Arial" w:hAnsi="Arial" w:cs="Arial"/>
          <w:i w:val="0"/>
          <w:color w:val="000000" w:themeColor="text1"/>
          <w:sz w:val="22"/>
          <w:szCs w:val="22"/>
        </w:rPr>
        <w:t xml:space="preserve"> normal individuals</w:t>
      </w:r>
      <w:ins w:id="148" w:author="Dinh Diep" w:date="2017-01-05T13:23:00Z">
        <w:r w:rsidR="00A167CD">
          <w:rPr>
            <w:rFonts w:ascii="Arial" w:eastAsia="Arial" w:hAnsi="Arial" w:cs="Arial"/>
            <w:i w:val="0"/>
            <w:color w:val="000000" w:themeColor="text1"/>
            <w:sz w:val="22"/>
            <w:szCs w:val="22"/>
          </w:rPr>
          <w:t xml:space="preserve"> (NCP),</w:t>
        </w:r>
      </w:ins>
      <w:del w:id="149" w:author="Dinh Diep" w:date="2017-01-05T13:23:00Z">
        <w:r w:rsidR="00B015E7" w:rsidRPr="00FD617E" w:rsidDel="00A167CD">
          <w:rPr>
            <w:rFonts w:ascii="Arial" w:eastAsia="Arial" w:hAnsi="Arial" w:cs="Arial"/>
            <w:i w:val="0"/>
            <w:color w:val="000000" w:themeColor="text1"/>
            <w:sz w:val="22"/>
            <w:szCs w:val="22"/>
          </w:rPr>
          <w:delText xml:space="preserve"> and</w:delText>
        </w:r>
      </w:del>
      <w:r w:rsidR="00B015E7" w:rsidRPr="00FD617E">
        <w:rPr>
          <w:rFonts w:ascii="Arial" w:eastAsia="Arial" w:hAnsi="Arial" w:cs="Arial"/>
          <w:i w:val="0"/>
          <w:color w:val="000000" w:themeColor="text1"/>
          <w:sz w:val="22"/>
          <w:szCs w:val="22"/>
        </w:rPr>
        <w:t xml:space="preserve"> </w:t>
      </w:r>
      <w:ins w:id="150" w:author="Dinh Diep" w:date="2017-01-05T13:23:00Z">
        <w:r w:rsidR="00A167CD">
          <w:rPr>
            <w:rFonts w:ascii="Arial" w:eastAsia="Arial" w:hAnsi="Arial" w:cs="Arial"/>
            <w:i w:val="0"/>
            <w:color w:val="000000" w:themeColor="text1"/>
            <w:sz w:val="22"/>
            <w:szCs w:val="22"/>
          </w:rPr>
          <w:t>2</w:t>
        </w:r>
      </w:ins>
      <w:del w:id="151" w:author="Dinh Diep" w:date="2017-01-05T13:23:00Z">
        <w:r w:rsidR="00B015E7" w:rsidRPr="00FD617E" w:rsidDel="00A167CD">
          <w:rPr>
            <w:rFonts w:ascii="Arial" w:eastAsia="Arial" w:hAnsi="Arial" w:cs="Arial"/>
            <w:i w:val="0"/>
            <w:color w:val="000000" w:themeColor="text1"/>
            <w:sz w:val="22"/>
            <w:szCs w:val="22"/>
          </w:rPr>
          <w:delText>5</w:delText>
        </w:r>
      </w:del>
      <w:r w:rsidR="00B015E7" w:rsidRPr="00FD617E">
        <w:rPr>
          <w:rFonts w:ascii="Arial" w:eastAsia="Arial" w:hAnsi="Arial" w:cs="Arial"/>
          <w:i w:val="0"/>
          <w:color w:val="000000" w:themeColor="text1"/>
          <w:sz w:val="22"/>
          <w:szCs w:val="22"/>
        </w:rPr>
        <w:t>9</w:t>
      </w:r>
      <w:ins w:id="152" w:author="Dinh Diep" w:date="2017-01-05T13:23:00Z">
        <w:r w:rsidR="00A167CD">
          <w:rPr>
            <w:rFonts w:ascii="Arial" w:eastAsia="Arial" w:hAnsi="Arial" w:cs="Arial"/>
            <w:i w:val="0"/>
            <w:color w:val="000000" w:themeColor="text1"/>
            <w:sz w:val="22"/>
            <w:szCs w:val="22"/>
          </w:rPr>
          <w:t xml:space="preserve"> lung</w:t>
        </w:r>
      </w:ins>
      <w:r w:rsidR="00B015E7" w:rsidRPr="00FD617E">
        <w:rPr>
          <w:rFonts w:ascii="Arial" w:eastAsia="Arial" w:hAnsi="Arial" w:cs="Arial"/>
          <w:i w:val="0"/>
          <w:color w:val="000000" w:themeColor="text1"/>
          <w:sz w:val="22"/>
          <w:szCs w:val="22"/>
        </w:rPr>
        <w:t xml:space="preserve"> cancer patients</w:t>
      </w:r>
      <w:ins w:id="153" w:author="Dinh Diep" w:date="2017-01-05T13:24:00Z">
        <w:r w:rsidR="00A167CD">
          <w:rPr>
            <w:rFonts w:ascii="Arial" w:eastAsia="Arial" w:hAnsi="Arial" w:cs="Arial"/>
            <w:i w:val="0"/>
            <w:color w:val="000000" w:themeColor="text1"/>
            <w:sz w:val="22"/>
            <w:szCs w:val="22"/>
          </w:rPr>
          <w:t xml:space="preserve"> (LCP), and 30 colorectal cancer patients (CCP)</w:t>
        </w:r>
      </w:ins>
      <w:del w:id="154" w:author="Dinh Diep" w:date="2017-01-05T13:25:00Z">
        <w:r w:rsidR="00FC5405" w:rsidRPr="00FD617E" w:rsidDel="00A167CD">
          <w:rPr>
            <w:rFonts w:ascii="Arial" w:eastAsia="Arial" w:hAnsi="Arial" w:cs="Arial"/>
            <w:i w:val="0"/>
            <w:color w:val="000000" w:themeColor="text1"/>
            <w:sz w:val="22"/>
            <w:szCs w:val="22"/>
          </w:rPr>
          <w:delText xml:space="preserve">, except for four </w:delText>
        </w:r>
        <w:r w:rsidR="008A4F47" w:rsidRPr="00FD617E" w:rsidDel="00A167CD">
          <w:rPr>
            <w:rFonts w:ascii="Arial" w:eastAsia="Arial" w:hAnsi="Arial" w:cs="Arial"/>
            <w:i w:val="0"/>
            <w:color w:val="000000" w:themeColor="text1"/>
            <w:sz w:val="22"/>
            <w:szCs w:val="22"/>
          </w:rPr>
          <w:delText>with unusually high yield</w:delText>
        </w:r>
        <w:r w:rsidR="00FC5405" w:rsidRPr="00FD617E" w:rsidDel="00A167CD">
          <w:rPr>
            <w:rFonts w:ascii="Arial" w:eastAsia="Arial" w:hAnsi="Arial" w:cs="Arial"/>
            <w:i w:val="0"/>
            <w:color w:val="000000" w:themeColor="text1"/>
            <w:sz w:val="22"/>
            <w:szCs w:val="22"/>
          </w:rPr>
          <w:delText xml:space="preserve"> due to cell lysis</w:delText>
        </w:r>
      </w:del>
      <w:r w:rsidR="00FC5405" w:rsidRPr="00FD617E">
        <w:rPr>
          <w:rFonts w:ascii="Arial" w:eastAsia="Arial" w:hAnsi="Arial" w:cs="Arial"/>
          <w:i w:val="0"/>
          <w:color w:val="000000" w:themeColor="text1"/>
          <w:sz w:val="22"/>
          <w:szCs w:val="22"/>
        </w:rPr>
        <w:t>.</w:t>
      </w:r>
      <w:r w:rsidR="00527D70"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D</w:t>
      </w:r>
      <w:r w:rsidR="00527D70" w:rsidRPr="00FD617E">
        <w:rPr>
          <w:rFonts w:ascii="Arial" w:eastAsia="Arial" w:hAnsi="Arial" w:cs="Arial"/>
          <w:i w:val="0"/>
          <w:color w:val="000000" w:themeColor="text1"/>
          <w:sz w:val="22"/>
          <w:szCs w:val="22"/>
        </w:rPr>
        <w:t xml:space="preserve">ue to the limited </w:t>
      </w:r>
      <w:r w:rsidR="003A21B7" w:rsidRPr="00FD617E">
        <w:rPr>
          <w:rFonts w:ascii="Arial" w:eastAsia="Arial" w:hAnsi="Arial" w:cs="Arial"/>
          <w:i w:val="0"/>
          <w:color w:val="000000" w:themeColor="text1"/>
          <w:sz w:val="22"/>
          <w:szCs w:val="22"/>
        </w:rPr>
        <w:t xml:space="preserve">DNA </w:t>
      </w:r>
      <w:r w:rsidR="00527D70" w:rsidRPr="00FD617E">
        <w:rPr>
          <w:rFonts w:ascii="Arial" w:eastAsia="Arial" w:hAnsi="Arial" w:cs="Arial"/>
          <w:i w:val="0"/>
          <w:color w:val="000000" w:themeColor="text1"/>
          <w:sz w:val="22"/>
          <w:szCs w:val="22"/>
        </w:rPr>
        <w:t>availabi</w:t>
      </w:r>
      <w:r w:rsidR="000131F7" w:rsidRPr="00FD617E">
        <w:rPr>
          <w:rFonts w:ascii="Arial" w:eastAsia="Arial" w:hAnsi="Arial" w:cs="Arial"/>
          <w:i w:val="0"/>
          <w:color w:val="000000" w:themeColor="text1"/>
          <w:sz w:val="22"/>
          <w:szCs w:val="22"/>
        </w:rPr>
        <w:t>l</w:t>
      </w:r>
      <w:r w:rsidR="00527D70" w:rsidRPr="00FD617E">
        <w:rPr>
          <w:rFonts w:ascii="Arial" w:eastAsia="Arial" w:hAnsi="Arial" w:cs="Arial"/>
          <w:i w:val="0"/>
          <w:color w:val="000000" w:themeColor="text1"/>
          <w:sz w:val="22"/>
          <w:szCs w:val="22"/>
        </w:rPr>
        <w:t>i</w:t>
      </w:r>
      <w:r w:rsidR="000131F7" w:rsidRPr="00FD617E">
        <w:rPr>
          <w:rFonts w:ascii="Arial" w:eastAsia="Arial" w:hAnsi="Arial" w:cs="Arial"/>
          <w:i w:val="0"/>
          <w:color w:val="000000" w:themeColor="text1"/>
          <w:sz w:val="22"/>
          <w:szCs w:val="22"/>
        </w:rPr>
        <w:t>ty,</w:t>
      </w:r>
      <w:r w:rsidR="008518FD"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we performed scRRBS</w:t>
      </w:r>
      <w:r w:rsidR="00F961A2" w:rsidRPr="00FD617E">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dW0+MzU8L1JlY051bT48RGlzcGxheVRleHQ+PHN0eWxlIGZhY2U9InN1cGVyc2NyaXB0Ij4zMTwv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</w:fldData>
        </w:fldChar>
      </w:r>
      <w:r w:rsidR="00F961A2">
        <w:rPr>
          <w:rFonts w:ascii="Arial" w:eastAsia="Arial" w:hAnsi="Arial" w:cs="Arial"/>
          <w:i w:val="0"/>
          <w:color w:val="000000" w:themeColor="text1"/>
          <w:sz w:val="22"/>
          <w:szCs w:val="22"/>
          <w:vertAlign w:val="superscript"/>
        </w:rPr>
        <w:instrText xml:space="preserve"> ADDIN EN.CITE </w:instrText>
      </w:r>
      <w:r w:rsidR="00F961A2">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dW0+MzU8L1JlY051bT48RGlzcGxheVRleHQ+PHN0eWxlIGZhY2U9InN1cGVyc2NyaXB0Ij4zMTwv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</w:fldData>
        </w:fldChar>
      </w:r>
      <w:r w:rsidR="00F961A2">
        <w:rPr>
          <w:rFonts w:ascii="Arial" w:eastAsia="Arial" w:hAnsi="Arial" w:cs="Arial"/>
          <w:i w:val="0"/>
          <w:color w:val="000000" w:themeColor="text1"/>
          <w:sz w:val="22"/>
          <w:szCs w:val="22"/>
          <w:vertAlign w:val="superscript"/>
        </w:rPr>
        <w:instrText xml:space="preserve"> ADDIN EN.CITE.DATA </w:instrText>
      </w:r>
      <w:r w:rsidR="00F961A2">
        <w:rPr>
          <w:rFonts w:ascii="Arial" w:eastAsia="Arial" w:hAnsi="Arial" w:cs="Arial"/>
          <w:i w:val="0"/>
          <w:color w:val="000000" w:themeColor="text1"/>
          <w:sz w:val="22"/>
          <w:szCs w:val="22"/>
          <w:vertAlign w:val="superscript"/>
        </w:rPr>
      </w:r>
      <w:r w:rsidR="00F961A2">
        <w:rPr>
          <w:rFonts w:ascii="Arial" w:eastAsia="Arial" w:hAnsi="Arial" w:cs="Arial"/>
          <w:i w:val="0"/>
          <w:color w:val="000000" w:themeColor="text1"/>
          <w:sz w:val="22"/>
          <w:szCs w:val="22"/>
          <w:vertAlign w:val="superscript"/>
        </w:rPr>
        <w:fldChar w:fldCharType="end"/>
      </w:r>
      <w:r w:rsidR="00F961A2" w:rsidRPr="00FD617E">
        <w:rPr>
          <w:rFonts w:ascii="Arial" w:eastAsia="Arial" w:hAnsi="Arial" w:cs="Arial"/>
          <w:i w:val="0"/>
          <w:color w:val="000000" w:themeColor="text1"/>
          <w:sz w:val="22"/>
          <w:szCs w:val="22"/>
          <w:vertAlign w:val="superscript"/>
        </w:rPr>
      </w:r>
      <w:r w:rsidR="00F961A2" w:rsidRPr="00FD617E">
        <w:rPr>
          <w:rFonts w:ascii="Arial" w:eastAsia="Arial" w:hAnsi="Arial" w:cs="Arial"/>
          <w:i w:val="0"/>
          <w:color w:val="000000" w:themeColor="text1"/>
          <w:sz w:val="22"/>
          <w:szCs w:val="22"/>
          <w:vertAlign w:val="superscript"/>
        </w:rPr>
        <w:fldChar w:fldCharType="separate"/>
      </w:r>
      <w:r w:rsidR="00F961A2" w:rsidRPr="00FD617E">
        <w:rPr>
          <w:rFonts w:ascii="Arial" w:eastAsia="Arial" w:hAnsi="Arial" w:cs="Arial"/>
          <w:i w:val="0"/>
          <w:noProof/>
          <w:color w:val="000000" w:themeColor="text1"/>
          <w:sz w:val="22"/>
          <w:szCs w:val="22"/>
          <w:vertAlign w:val="superscript"/>
        </w:rPr>
        <w:t>31</w:t>
      </w:r>
      <w:r w:rsidR="00F961A2" w:rsidRPr="00FD617E">
        <w:rPr>
          <w:rFonts w:ascii="Arial" w:eastAsia="Arial" w:hAnsi="Arial" w:cs="Arial"/>
          <w:i w:val="0"/>
          <w:color w:val="000000" w:themeColor="text1"/>
          <w:sz w:val="22"/>
          <w:szCs w:val="22"/>
          <w:vertAlign w:val="superscript"/>
        </w:rPr>
        <w:fldChar w:fldCharType="end"/>
      </w:r>
      <w:r w:rsidR="000131F7" w:rsidRPr="00FD617E">
        <w:rPr>
          <w:rFonts w:ascii="Arial" w:eastAsia="Arial" w:hAnsi="Arial" w:cs="Arial"/>
          <w:i w:val="0"/>
          <w:color w:val="000000" w:themeColor="text1"/>
          <w:sz w:val="22"/>
          <w:szCs w:val="22"/>
        </w:rPr>
        <w:t xml:space="preserve"> </w:t>
      </w:r>
      <w:del w:id="155" w:author="Kun Zhang" w:date="2017-01-04T21:59:00Z">
        <w:r w:rsidR="000131F7" w:rsidRPr="00FD617E" w:rsidDel="00F163E8">
          <w:rPr>
            <w:rFonts w:ascii="Arial" w:eastAsia="Arial" w:hAnsi="Arial" w:cs="Arial"/>
            <w:i w:val="0"/>
            <w:color w:val="000000" w:themeColor="text1"/>
            <w:sz w:val="22"/>
            <w:szCs w:val="22"/>
          </w:rPr>
          <w:delText>on 1</w:delText>
        </w:r>
        <w:r w:rsidR="009147A8" w:rsidRPr="00FD617E" w:rsidDel="00F163E8">
          <w:rPr>
            <w:rFonts w:ascii="Arial" w:eastAsia="Arial" w:hAnsi="Arial" w:cs="Arial"/>
            <w:i w:val="0"/>
            <w:color w:val="000000" w:themeColor="text1"/>
            <w:sz w:val="22"/>
            <w:szCs w:val="22"/>
          </w:rPr>
          <w:delText xml:space="preserve"> to 10 </w:delText>
        </w:r>
        <w:r w:rsidR="000131F7" w:rsidRPr="00FD617E" w:rsidDel="00F163E8">
          <w:rPr>
            <w:rFonts w:ascii="Arial" w:eastAsia="Arial" w:hAnsi="Arial" w:cs="Arial"/>
            <w:i w:val="0"/>
            <w:color w:val="000000" w:themeColor="text1"/>
            <w:sz w:val="22"/>
            <w:szCs w:val="22"/>
          </w:rPr>
          <w:delText>ng of cfDNA</w:delText>
        </w:r>
        <w:r w:rsidR="008518FD" w:rsidRPr="00FD617E" w:rsidDel="00F163E8">
          <w:rPr>
            <w:rFonts w:ascii="Arial" w:eastAsia="Arial" w:hAnsi="Arial" w:cs="Arial"/>
            <w:i w:val="0"/>
            <w:color w:val="000000" w:themeColor="text1"/>
            <w:sz w:val="22"/>
            <w:szCs w:val="22"/>
          </w:rPr>
          <w:delText xml:space="preserve"> </w:delText>
        </w:r>
        <w:r w:rsidR="00527D70" w:rsidRPr="00FD617E" w:rsidDel="00F163E8">
          <w:rPr>
            <w:rFonts w:ascii="Arial" w:eastAsia="Arial" w:hAnsi="Arial" w:cs="Arial"/>
            <w:i w:val="0"/>
            <w:color w:val="000000" w:themeColor="text1"/>
            <w:sz w:val="22"/>
            <w:szCs w:val="22"/>
          </w:rPr>
          <w:delText xml:space="preserve">from </w:delText>
        </w:r>
        <w:r w:rsidR="00E860F7" w:rsidRPr="00FD617E" w:rsidDel="00F163E8">
          <w:rPr>
            <w:rFonts w:ascii="Arial" w:eastAsia="Arial" w:hAnsi="Arial" w:cs="Arial"/>
            <w:i w:val="0"/>
            <w:color w:val="000000" w:themeColor="text1"/>
            <w:sz w:val="22"/>
            <w:szCs w:val="22"/>
          </w:rPr>
          <w:delText>134</w:delText>
        </w:r>
        <w:r w:rsidR="00527D70" w:rsidRPr="00FD617E" w:rsidDel="00F163E8">
          <w:rPr>
            <w:rFonts w:ascii="Arial" w:eastAsia="Arial" w:hAnsi="Arial" w:cs="Arial"/>
            <w:i w:val="0"/>
            <w:color w:val="000000" w:themeColor="text1"/>
            <w:sz w:val="22"/>
            <w:szCs w:val="22"/>
          </w:rPr>
          <w:delText xml:space="preserve"> plasma samples</w:delText>
        </w:r>
        <w:r w:rsidR="009423A8" w:rsidRPr="00FD617E" w:rsidDel="00F163E8">
          <w:rPr>
            <w:rFonts w:ascii="Arial" w:eastAsia="Arial" w:hAnsi="Arial" w:cs="Arial"/>
            <w:i w:val="0"/>
            <w:color w:val="000000" w:themeColor="text1"/>
            <w:sz w:val="22"/>
            <w:szCs w:val="22"/>
          </w:rPr>
          <w:delText xml:space="preserve"> </w:delText>
        </w:r>
      </w:del>
      <w:r w:rsidR="009423A8" w:rsidRPr="00FD617E">
        <w:rPr>
          <w:rFonts w:ascii="Arial" w:eastAsia="Arial" w:hAnsi="Arial" w:cs="Arial"/>
          <w:i w:val="0"/>
          <w:color w:val="000000" w:themeColor="text1"/>
          <w:sz w:val="22"/>
          <w:szCs w:val="22"/>
        </w:rPr>
        <w:t>and obtained</w:t>
      </w:r>
      <w:r w:rsidR="008518FD" w:rsidRPr="00FD617E">
        <w:rPr>
          <w:rFonts w:ascii="Arial" w:eastAsia="Arial" w:hAnsi="Arial" w:cs="Arial"/>
          <w:i w:val="0"/>
          <w:color w:val="000000" w:themeColor="text1"/>
          <w:sz w:val="22"/>
          <w:szCs w:val="22"/>
        </w:rPr>
        <w:t xml:space="preserve"> an average of </w:t>
      </w:r>
      <w:r w:rsidR="00527D70" w:rsidRPr="00FD617E">
        <w:rPr>
          <w:rFonts w:ascii="Arial" w:eastAsia="Arial" w:hAnsi="Arial" w:cs="Arial"/>
          <w:i w:val="0"/>
          <w:color w:val="000000" w:themeColor="text1"/>
          <w:sz w:val="22"/>
          <w:szCs w:val="22"/>
        </w:rPr>
        <w:t>13</w:t>
      </w:r>
      <w:r w:rsidR="008518FD" w:rsidRPr="00FD617E">
        <w:rPr>
          <w:rFonts w:ascii="Arial" w:eastAsia="Arial" w:hAnsi="Arial" w:cs="Arial"/>
          <w:i w:val="0"/>
          <w:color w:val="000000" w:themeColor="text1"/>
          <w:sz w:val="22"/>
          <w:szCs w:val="22"/>
        </w:rPr>
        <w:t xml:space="preserve"> million paired-end 150bp reads per sample.</w:t>
      </w:r>
      <w:r w:rsidR="00933FBF" w:rsidRPr="00FD617E">
        <w:rPr>
          <w:rFonts w:ascii="Arial" w:eastAsia="Arial" w:hAnsi="Arial" w:cs="Arial"/>
          <w:i w:val="0"/>
          <w:color w:val="000000" w:themeColor="text1"/>
          <w:sz w:val="22"/>
          <w:szCs w:val="22"/>
        </w:rPr>
        <w:t xml:space="preserve"> </w:t>
      </w:r>
      <w:r w:rsidR="000E0B8A" w:rsidRPr="00FD617E">
        <w:rPr>
          <w:rFonts w:ascii="Arial" w:eastAsia="Arial" w:hAnsi="Arial" w:cs="Arial"/>
          <w:i w:val="0"/>
          <w:color w:val="000000" w:themeColor="text1"/>
          <w:sz w:val="22"/>
          <w:szCs w:val="22"/>
        </w:rPr>
        <w:t>On</w:t>
      </w:r>
      <w:r w:rsidR="00650E7A" w:rsidRPr="00FD617E">
        <w:rPr>
          <w:rFonts w:ascii="Arial" w:eastAsia="Arial" w:hAnsi="Arial" w:cs="Arial"/>
          <w:i w:val="0"/>
          <w:color w:val="000000" w:themeColor="text1"/>
          <w:sz w:val="22"/>
          <w:szCs w:val="22"/>
        </w:rPr>
        <w:t xml:space="preserve"> average, 57.7% </w:t>
      </w:r>
      <w:r w:rsidR="000E0B8A" w:rsidRPr="00FD617E">
        <w:rPr>
          <w:rFonts w:ascii="Arial" w:eastAsia="Arial" w:hAnsi="Arial" w:cs="Arial"/>
          <w:i w:val="0"/>
          <w:color w:val="000000" w:themeColor="text1"/>
          <w:sz w:val="22"/>
          <w:szCs w:val="22"/>
        </w:rPr>
        <w:t xml:space="preserve">WGBS-defined </w:t>
      </w:r>
      <w:r w:rsidR="00650E7A" w:rsidRPr="00FD617E">
        <w:rPr>
          <w:rFonts w:ascii="Arial" w:eastAsia="Arial" w:hAnsi="Arial" w:cs="Arial"/>
          <w:i w:val="0"/>
          <w:color w:val="000000" w:themeColor="text1"/>
          <w:sz w:val="22"/>
          <w:szCs w:val="22"/>
        </w:rPr>
        <w:t xml:space="preserve">MHBs were covered in </w:t>
      </w:r>
      <w:r w:rsidR="00527D70" w:rsidRPr="00FD617E">
        <w:rPr>
          <w:rFonts w:ascii="Arial" w:eastAsia="Arial" w:hAnsi="Arial" w:cs="Arial"/>
          <w:i w:val="0"/>
          <w:color w:val="000000" w:themeColor="text1"/>
          <w:sz w:val="22"/>
          <w:szCs w:val="22"/>
        </w:rPr>
        <w:t>our</w:t>
      </w:r>
      <w:r w:rsidR="000E0B8A" w:rsidRPr="00FD617E">
        <w:rPr>
          <w:rFonts w:ascii="Arial" w:eastAsia="Arial" w:hAnsi="Arial" w:cs="Arial"/>
          <w:i w:val="0"/>
          <w:color w:val="000000" w:themeColor="text1"/>
          <w:sz w:val="22"/>
          <w:szCs w:val="22"/>
        </w:rPr>
        <w:t xml:space="preserve"> RRBS data</w:t>
      </w:r>
      <w:r w:rsidR="00527D70" w:rsidRPr="00FD617E">
        <w:rPr>
          <w:rFonts w:ascii="Arial" w:eastAsia="Arial" w:hAnsi="Arial" w:cs="Arial"/>
          <w:i w:val="0"/>
          <w:color w:val="000000" w:themeColor="text1"/>
          <w:sz w:val="22"/>
          <w:szCs w:val="22"/>
        </w:rPr>
        <w:t xml:space="preserve"> set</w:t>
      </w:r>
      <w:r w:rsidR="00E860F7" w:rsidRPr="00FD617E">
        <w:rPr>
          <w:rFonts w:ascii="Arial" w:eastAsia="Arial" w:hAnsi="Arial" w:cs="Arial"/>
          <w:i w:val="0"/>
          <w:color w:val="000000" w:themeColor="text1"/>
          <w:sz w:val="22"/>
          <w:szCs w:val="22"/>
        </w:rPr>
        <w:t xml:space="preserve"> on clinical samples</w:t>
      </w:r>
      <w:r w:rsidR="00596B3F" w:rsidRPr="00FD617E">
        <w:rPr>
          <w:rFonts w:ascii="Arial" w:eastAsia="Arial" w:hAnsi="Arial" w:cs="Arial"/>
          <w:i w:val="0"/>
          <w:color w:val="000000" w:themeColor="text1"/>
          <w:sz w:val="22"/>
          <w:szCs w:val="22"/>
        </w:rPr>
        <w:t>.</w:t>
      </w:r>
    </w:p>
    <w:p w14:paraId="30CC5F9E" w14:textId="3AC9E51D" w:rsidR="000F5DFE" w:rsidRPr="00FD617E" w:rsidRDefault="000F5DFE" w:rsidP="00FD617E">
      <w:pPr>
        <w:spacing w:line="276" w:lineRule="auto"/>
        <w:jc w:val="left"/>
        <w:rPr>
          <w:rFonts w:ascii="Arial" w:eastAsia="Arial" w:hAnsi="Arial" w:cs="Arial"/>
          <w:color w:val="000000" w:themeColor="text1"/>
          <w:sz w:val="22"/>
          <w:szCs w:val="22"/>
        </w:rPr>
      </w:pPr>
    </w:p>
    <w:p w14:paraId="54957ED3" w14:textId="54F4FA52" w:rsidR="00CF33E4" w:rsidRPr="00FD617E" w:rsidRDefault="00CF33E4"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We </w:t>
      </w:r>
      <w:del w:id="156" w:author="Dinh Diep" w:date="2017-01-05T13:17:00Z">
        <w:r w:rsidRPr="00FD617E" w:rsidDel="0054545B">
          <w:rPr>
            <w:rFonts w:ascii="Arial" w:eastAsia="Arial" w:hAnsi="Arial" w:cs="Arial"/>
            <w:color w:val="000000" w:themeColor="text1"/>
            <w:sz w:val="22"/>
            <w:szCs w:val="22"/>
          </w:rPr>
          <w:delText>sought to detect</w:delText>
        </w:r>
      </w:del>
      <w:ins w:id="157" w:author="Dinh Diep" w:date="2017-01-05T13:18:00Z">
        <w:r w:rsidR="00A167CD">
          <w:rPr>
            <w:rFonts w:ascii="Arial" w:eastAsia="Arial" w:hAnsi="Arial" w:cs="Arial"/>
            <w:color w:val="000000" w:themeColor="text1"/>
            <w:sz w:val="22"/>
            <w:szCs w:val="22"/>
          </w:rPr>
          <w:t>queried</w:t>
        </w:r>
      </w:ins>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the presence of tumor specific signature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in the plasma samples, </w:t>
      </w:r>
      <w:r w:rsidR="004F4A1C"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sing</w:t>
      </w:r>
      <w:r w:rsidR="007C7B97" w:rsidRPr="00FD617E">
        <w:rPr>
          <w:rFonts w:ascii="Arial" w:eastAsia="Arial" w:hAnsi="Arial" w:cs="Arial"/>
          <w:color w:val="000000" w:themeColor="text1"/>
          <w:sz w:val="22"/>
          <w:szCs w:val="22"/>
        </w:rPr>
        <w:t xml:space="preserve"> methylation haplotypes identified from </w:t>
      </w:r>
      <w:r w:rsidR="00B015E7" w:rsidRPr="00FD617E">
        <w:rPr>
          <w:rFonts w:ascii="Arial" w:eastAsia="Arial" w:hAnsi="Arial" w:cs="Arial"/>
          <w:color w:val="000000" w:themeColor="text1"/>
          <w:sz w:val="22"/>
          <w:szCs w:val="22"/>
        </w:rPr>
        <w:t>t</w:t>
      </w:r>
      <w:r w:rsidRPr="00FD617E">
        <w:rPr>
          <w:rFonts w:ascii="Arial" w:eastAsia="Arial" w:hAnsi="Arial" w:cs="Arial"/>
          <w:color w:val="000000" w:themeColor="text1"/>
          <w:sz w:val="22"/>
          <w:szCs w:val="22"/>
        </w:rPr>
        <w:t xml:space="preserve">umor tissues as the reference and normal samples as the </w:t>
      </w:r>
      <w:r w:rsidR="00B015E7" w:rsidRPr="00FD617E">
        <w:rPr>
          <w:rFonts w:ascii="Arial" w:eastAsia="Arial" w:hAnsi="Arial" w:cs="Arial"/>
          <w:color w:val="000000" w:themeColor="text1"/>
          <w:sz w:val="22"/>
          <w:szCs w:val="22"/>
        </w:rPr>
        <w:t>negative controls</w:t>
      </w:r>
      <w:r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 xml:space="preserve">For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del w:id="158" w:author="Dinh Diep" w:date="2017-01-05T13:26:00Z">
        <w:r w:rsidRPr="00FD617E" w:rsidDel="00A167CD">
          <w:rPr>
            <w:rFonts w:ascii="Arial" w:eastAsia="Arial" w:hAnsi="Arial" w:cs="Arial"/>
            <w:color w:val="000000" w:themeColor="text1"/>
            <w:sz w:val="22"/>
            <w:szCs w:val="22"/>
          </w:rPr>
          <w:delText xml:space="preserve">lung </w:delText>
        </w:r>
      </w:del>
      <w:ins w:id="159" w:author="Dinh Diep" w:date="2017-01-05T13:26:00Z">
        <w:r w:rsidR="00A167CD">
          <w:rPr>
            <w:rFonts w:ascii="Arial" w:eastAsia="Arial" w:hAnsi="Arial" w:cs="Arial"/>
            <w:color w:val="000000" w:themeColor="text1"/>
            <w:sz w:val="22"/>
            <w:szCs w:val="22"/>
          </w:rPr>
          <w:t>LCP</w:t>
        </w:r>
        <w:r w:rsidR="00A167CD" w:rsidRPr="00FD617E">
          <w:rPr>
            <w:rFonts w:ascii="Arial" w:eastAsia="Arial" w:hAnsi="Arial" w:cs="Arial"/>
            <w:color w:val="000000" w:themeColor="text1"/>
            <w:sz w:val="22"/>
            <w:szCs w:val="22"/>
          </w:rPr>
          <w:t xml:space="preserve"> </w:t>
        </w:r>
      </w:ins>
      <w:del w:id="160" w:author="Kun Zhang" w:date="2017-01-04T22:00:00Z">
        <w:r w:rsidRPr="00FD617E" w:rsidDel="002C47DF">
          <w:rPr>
            <w:rFonts w:ascii="Arial" w:eastAsia="Arial" w:hAnsi="Arial" w:cs="Arial"/>
            <w:color w:val="000000" w:themeColor="text1"/>
            <w:sz w:val="22"/>
            <w:szCs w:val="22"/>
          </w:rPr>
          <w:delText xml:space="preserve">cancer plasma </w:delText>
        </w:r>
        <w:r w:rsidR="008A4F47" w:rsidRPr="00FD617E" w:rsidDel="002C47DF">
          <w:rPr>
            <w:rFonts w:ascii="Arial" w:eastAsia="Arial" w:hAnsi="Arial" w:cs="Arial"/>
            <w:color w:val="000000" w:themeColor="text1"/>
            <w:sz w:val="22"/>
            <w:szCs w:val="22"/>
          </w:rPr>
          <w:delText xml:space="preserve">samples </w:delText>
        </w:r>
      </w:del>
      <w:r w:rsidRPr="00FD617E">
        <w:rPr>
          <w:rFonts w:ascii="Arial" w:eastAsia="Arial" w:hAnsi="Arial" w:cs="Arial"/>
          <w:color w:val="000000" w:themeColor="text1"/>
          <w:sz w:val="22"/>
          <w:szCs w:val="22"/>
        </w:rPr>
        <w:t xml:space="preserve">and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del w:id="161" w:author="Dinh Diep" w:date="2017-01-05T13:26:00Z">
        <w:r w:rsidR="00436FD5" w:rsidRPr="00FD617E" w:rsidDel="00A167CD">
          <w:rPr>
            <w:rFonts w:ascii="Arial" w:eastAsia="Arial" w:hAnsi="Arial" w:cs="Arial"/>
            <w:color w:val="000000" w:themeColor="text1"/>
            <w:sz w:val="22"/>
            <w:szCs w:val="22"/>
          </w:rPr>
          <w:delText xml:space="preserve">colorectal </w:delText>
        </w:r>
        <w:r w:rsidRPr="00FD617E" w:rsidDel="00A167CD">
          <w:rPr>
            <w:rFonts w:ascii="Arial" w:eastAsia="Arial" w:hAnsi="Arial" w:cs="Arial"/>
            <w:color w:val="000000" w:themeColor="text1"/>
            <w:sz w:val="22"/>
            <w:szCs w:val="22"/>
          </w:rPr>
          <w:delText>cancer plasma</w:delText>
        </w:r>
      </w:del>
      <w:ins w:id="162" w:author="Dinh Diep" w:date="2017-01-05T13:26:00Z">
        <w:r w:rsidR="00A167CD">
          <w:rPr>
            <w:rFonts w:ascii="Arial" w:eastAsia="Arial" w:hAnsi="Arial" w:cs="Arial"/>
            <w:color w:val="000000" w:themeColor="text1"/>
            <w:sz w:val="22"/>
            <w:szCs w:val="22"/>
          </w:rPr>
          <w:t>CCP</w:t>
        </w:r>
      </w:ins>
      <w:r w:rsidR="008A4F47" w:rsidRPr="00FD617E">
        <w:rPr>
          <w:rFonts w:ascii="Arial" w:eastAsia="Arial" w:hAnsi="Arial" w:cs="Arial"/>
          <w:color w:val="000000" w:themeColor="text1"/>
          <w:sz w:val="22"/>
          <w:szCs w:val="22"/>
        </w:rPr>
        <w:t xml:space="preserve"> samples</w:t>
      </w:r>
      <w:r w:rsidR="007516C4" w:rsidRPr="00FD617E">
        <w:rPr>
          <w:rFonts w:ascii="Arial" w:eastAsia="Arial" w:hAnsi="Arial" w:cs="Arial"/>
          <w:color w:val="000000" w:themeColor="text1"/>
          <w:sz w:val="22"/>
          <w:szCs w:val="22"/>
        </w:rPr>
        <w:t xml:space="preserve">, we </w:t>
      </w:r>
      <w:r w:rsidRPr="00FD617E">
        <w:rPr>
          <w:rFonts w:ascii="Arial" w:eastAsia="Arial" w:hAnsi="Arial" w:cs="Arial"/>
          <w:color w:val="000000" w:themeColor="text1"/>
          <w:sz w:val="22"/>
          <w:szCs w:val="22"/>
        </w:rPr>
        <w:t xml:space="preserve">also </w:t>
      </w:r>
      <w:r w:rsidR="007516C4" w:rsidRPr="00FD617E">
        <w:rPr>
          <w:rFonts w:ascii="Arial" w:eastAsia="Arial" w:hAnsi="Arial" w:cs="Arial"/>
          <w:color w:val="000000" w:themeColor="text1"/>
          <w:sz w:val="22"/>
          <w:szCs w:val="22"/>
        </w:rPr>
        <w:t xml:space="preserve">obtained matched </w:t>
      </w:r>
      <w:r w:rsidR="00FC5405" w:rsidRPr="00FD617E">
        <w:rPr>
          <w:rFonts w:ascii="Arial" w:eastAsia="Arial" w:hAnsi="Arial" w:cs="Arial"/>
          <w:color w:val="000000" w:themeColor="text1"/>
          <w:sz w:val="22"/>
          <w:szCs w:val="22"/>
        </w:rPr>
        <w:t>primary</w:t>
      </w:r>
      <w:r w:rsidR="007516C4" w:rsidRPr="00FD617E">
        <w:rPr>
          <w:rFonts w:ascii="Arial" w:eastAsia="Arial" w:hAnsi="Arial" w:cs="Arial"/>
          <w:color w:val="000000" w:themeColor="text1"/>
          <w:sz w:val="22"/>
          <w:szCs w:val="22"/>
        </w:rPr>
        <w:t xml:space="preserve"> tumor tissue</w:t>
      </w:r>
      <w:r w:rsidR="00FC5405" w:rsidRPr="00FD617E">
        <w:rPr>
          <w:rFonts w:ascii="Arial" w:eastAsia="Arial" w:hAnsi="Arial" w:cs="Arial"/>
          <w:color w:val="000000" w:themeColor="text1"/>
          <w:sz w:val="22"/>
          <w:szCs w:val="22"/>
        </w:rPr>
        <w:t>s</w:t>
      </w:r>
      <w:r w:rsidR="007516C4" w:rsidRPr="00FD617E">
        <w:rPr>
          <w:rFonts w:ascii="Arial" w:eastAsia="Arial" w:hAnsi="Arial" w:cs="Arial"/>
          <w:color w:val="000000" w:themeColor="text1"/>
          <w:sz w:val="22"/>
          <w:szCs w:val="22"/>
        </w:rPr>
        <w:t xml:space="preserve">, and generated RRBS data </w:t>
      </w:r>
      <w:del w:id="163" w:author="Kun Zhang" w:date="2017-01-04T22:00:00Z">
        <w:r w:rsidR="007516C4" w:rsidRPr="00FD617E" w:rsidDel="002C47DF">
          <w:rPr>
            <w:rFonts w:ascii="Arial" w:eastAsia="Arial" w:hAnsi="Arial" w:cs="Arial"/>
            <w:color w:val="000000" w:themeColor="text1"/>
            <w:sz w:val="22"/>
            <w:szCs w:val="22"/>
          </w:rPr>
          <w:delText xml:space="preserve">(30 million reads per sample) </w:delText>
        </w:r>
      </w:del>
      <w:r w:rsidR="007516C4" w:rsidRPr="00FD617E">
        <w:rPr>
          <w:rFonts w:ascii="Arial" w:eastAsia="Arial" w:hAnsi="Arial" w:cs="Arial"/>
          <w:color w:val="000000" w:themeColor="text1"/>
          <w:sz w:val="22"/>
          <w:szCs w:val="22"/>
        </w:rPr>
        <w:t>from 100</w:t>
      </w:r>
      <w:r w:rsidR="008C22A9"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ng of tumor genomic DNA.</w:t>
      </w:r>
      <w:r w:rsidR="00DA5FAE" w:rsidRPr="00FD617E">
        <w:rPr>
          <w:rFonts w:ascii="Arial" w:hAnsi="Arial" w:cs="Arial"/>
          <w:color w:val="000000" w:themeColor="text1"/>
          <w:sz w:val="22"/>
          <w:szCs w:val="22"/>
        </w:rPr>
        <w:t xml:space="preserve"> </w:t>
      </w:r>
      <w:r w:rsidR="00FC5405" w:rsidRPr="00FD617E">
        <w:rPr>
          <w:rFonts w:ascii="Arial" w:hAnsi="Arial" w:cs="Arial"/>
          <w:color w:val="000000" w:themeColor="text1"/>
          <w:sz w:val="22"/>
          <w:szCs w:val="22"/>
        </w:rPr>
        <w:t xml:space="preserve">We focused on </w:t>
      </w:r>
      <w:ins w:id="164" w:author="Kun Zhang" w:date="2017-01-04T22:00:00Z">
        <w:r w:rsidR="002C47DF">
          <w:rPr>
            <w:rFonts w:ascii="Arial" w:hAnsi="Arial" w:cs="Arial"/>
            <w:color w:val="000000" w:themeColor="text1"/>
            <w:sz w:val="22"/>
            <w:szCs w:val="22"/>
          </w:rPr>
          <w:t xml:space="preserve">the </w:t>
        </w:r>
      </w:ins>
      <w:r w:rsidR="00FC5405" w:rsidRPr="00FD617E">
        <w:rPr>
          <w:rFonts w:ascii="Arial" w:hAnsi="Arial" w:cs="Arial"/>
          <w:color w:val="000000" w:themeColor="text1"/>
          <w:sz w:val="22"/>
          <w:szCs w:val="22"/>
        </w:rPr>
        <w:t>MHBs with low MHL (i.e. genomic regions that have low or no methylation) in the blood</w:t>
      </w:r>
      <w:r w:rsidR="005A59DF" w:rsidRPr="00FD617E">
        <w:rPr>
          <w:rFonts w:ascii="Arial" w:hAnsi="Arial" w:cs="Arial"/>
          <w:color w:val="000000" w:themeColor="text1"/>
          <w:sz w:val="22"/>
          <w:szCs w:val="22"/>
        </w:rPr>
        <w:t xml:space="preserve">, and asked whether we can detect </w:t>
      </w:r>
      <w:r w:rsidR="00DA5FAE" w:rsidRPr="00FD617E">
        <w:rPr>
          <w:rFonts w:ascii="Arial" w:hAnsi="Arial" w:cs="Arial"/>
          <w:color w:val="000000" w:themeColor="text1"/>
          <w:sz w:val="22"/>
          <w:szCs w:val="22"/>
        </w:rPr>
        <w:t>cancer-</w:t>
      </w:r>
      <w:r w:rsidR="00D9399A" w:rsidRPr="00FD617E">
        <w:rPr>
          <w:rFonts w:ascii="Arial" w:hAnsi="Arial" w:cs="Arial"/>
          <w:color w:val="000000" w:themeColor="text1"/>
          <w:sz w:val="22"/>
          <w:szCs w:val="22"/>
        </w:rPr>
        <w:t xml:space="preserve">associated </w:t>
      </w:r>
      <w:r w:rsidR="00DA5FAE" w:rsidRPr="00FD617E">
        <w:rPr>
          <w:rFonts w:ascii="Arial" w:hAnsi="Arial" w:cs="Arial"/>
          <w:color w:val="000000" w:themeColor="text1"/>
          <w:sz w:val="22"/>
          <w:szCs w:val="22"/>
        </w:rPr>
        <w:t>hig</w:t>
      </w:r>
      <w:r w:rsidR="005E48BD" w:rsidRPr="00FD617E">
        <w:rPr>
          <w:rFonts w:ascii="Arial" w:hAnsi="Arial" w:cs="Arial"/>
          <w:color w:val="000000" w:themeColor="text1"/>
          <w:sz w:val="22"/>
          <w:szCs w:val="22"/>
        </w:rPr>
        <w:t xml:space="preserve">hly </w:t>
      </w:r>
      <w:r w:rsidR="005A59DF" w:rsidRPr="00FD617E">
        <w:rPr>
          <w:rFonts w:ascii="Arial" w:hAnsi="Arial" w:cs="Arial"/>
          <w:color w:val="000000" w:themeColor="text1"/>
          <w:sz w:val="22"/>
          <w:szCs w:val="22"/>
        </w:rPr>
        <w:t>methylat</w:t>
      </w:r>
      <w:r w:rsidR="005E48BD" w:rsidRPr="00FD617E">
        <w:rPr>
          <w:rFonts w:ascii="Arial" w:hAnsi="Arial" w:cs="Arial"/>
          <w:color w:val="000000" w:themeColor="text1"/>
          <w:sz w:val="22"/>
          <w:szCs w:val="22"/>
        </w:rPr>
        <w:t>ed</w:t>
      </w:r>
      <w:r w:rsidR="00DA5FAE" w:rsidRPr="00FD617E">
        <w:rPr>
          <w:rFonts w:ascii="Arial" w:hAnsi="Arial" w:cs="Arial"/>
          <w:color w:val="000000" w:themeColor="text1"/>
          <w:sz w:val="22"/>
          <w:szCs w:val="22"/>
        </w:rPr>
        <w:t xml:space="preserve"> haplotype</w:t>
      </w:r>
      <w:r w:rsidR="005A59DF" w:rsidRPr="00FD617E">
        <w:rPr>
          <w:rFonts w:ascii="Arial" w:hAnsi="Arial" w:cs="Arial"/>
          <w:color w:val="000000" w:themeColor="text1"/>
          <w:sz w:val="22"/>
          <w:szCs w:val="22"/>
        </w:rPr>
        <w:t>s</w:t>
      </w:r>
      <w:r w:rsidR="00B015E7" w:rsidRPr="00FD617E">
        <w:rPr>
          <w:rFonts w:ascii="Arial" w:hAnsi="Arial" w:cs="Arial"/>
          <w:color w:val="000000" w:themeColor="text1"/>
          <w:sz w:val="22"/>
          <w:szCs w:val="22"/>
        </w:rPr>
        <w:t xml:space="preserve"> (</w:t>
      </w:r>
      <w:r w:rsidR="00D9399A" w:rsidRPr="00FD617E">
        <w:rPr>
          <w:rFonts w:ascii="Arial" w:hAnsi="Arial" w:cs="Arial"/>
          <w:color w:val="000000" w:themeColor="text1"/>
          <w:sz w:val="22"/>
          <w:szCs w:val="22"/>
        </w:rPr>
        <w:t>caHMH</w:t>
      </w:r>
      <w:r w:rsidR="00B015E7" w:rsidRPr="00FD617E">
        <w:rPr>
          <w:rFonts w:ascii="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 xml:space="preserve">We required that </w:t>
      </w:r>
      <w:r w:rsidR="00B015E7" w:rsidRPr="00FD617E">
        <w:rPr>
          <w:rFonts w:ascii="Arial" w:eastAsia="Arial" w:hAnsi="Arial" w:cs="Arial"/>
          <w:color w:val="000000" w:themeColor="text1"/>
          <w:sz w:val="22"/>
          <w:szCs w:val="22"/>
        </w:rPr>
        <w:t>such haplotypes</w:t>
      </w:r>
      <w:r w:rsidR="005A59DF"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were</w:t>
      </w:r>
      <w:r w:rsidR="005A59DF" w:rsidRPr="00FD617E">
        <w:rPr>
          <w:rFonts w:ascii="Arial" w:eastAsia="Arial" w:hAnsi="Arial" w:cs="Arial"/>
          <w:color w:val="000000" w:themeColor="text1"/>
          <w:sz w:val="22"/>
          <w:szCs w:val="22"/>
        </w:rPr>
        <w:t xml:space="preserve"> present only in the tumor tissues and the matched plasma from the same patient, but not in whole blood or any other non-cancer samples. </w:t>
      </w:r>
      <w:r w:rsidR="00B015E7" w:rsidRPr="00FD617E">
        <w:rPr>
          <w:rFonts w:ascii="Arial" w:eastAsia="Arial" w:hAnsi="Arial" w:cs="Arial"/>
          <w:color w:val="000000" w:themeColor="text1"/>
          <w:sz w:val="22"/>
          <w:szCs w:val="22"/>
        </w:rPr>
        <w:t>We considered these</w:t>
      </w:r>
      <w:r w:rsidR="005A59DF" w:rsidRPr="00FD617E">
        <w:rPr>
          <w:rFonts w:ascii="Arial" w:eastAsia="Arial" w:hAnsi="Arial" w:cs="Arial"/>
          <w:color w:val="000000" w:themeColor="text1"/>
          <w:sz w:val="22"/>
          <w:szCs w:val="22"/>
        </w:rPr>
        <w:t xml:space="preserve"> highly confident</w:t>
      </w:r>
      <w:r w:rsidR="00B015E7" w:rsidRPr="00FD617E">
        <w:rPr>
          <w:rFonts w:ascii="Arial" w:eastAsia="Arial" w:hAnsi="Arial" w:cs="Arial"/>
          <w:color w:val="000000" w:themeColor="text1"/>
          <w:sz w:val="22"/>
          <w:szCs w:val="22"/>
        </w:rPr>
        <w:t xml:space="preserve"> tumor</w:t>
      </w:r>
      <w:r w:rsidR="005A59DF" w:rsidRPr="00FD617E">
        <w:rPr>
          <w:rFonts w:ascii="Arial" w:eastAsia="Arial" w:hAnsi="Arial" w:cs="Arial"/>
          <w:color w:val="000000" w:themeColor="text1"/>
          <w:sz w:val="22"/>
          <w:szCs w:val="22"/>
        </w:rPr>
        <w:t xml:space="preserve"> signature in </w:t>
      </w:r>
      <w:del w:id="165" w:author="Kun Zhang" w:date="2017-01-04T22:01:00Z">
        <w:r w:rsidR="005A59DF" w:rsidRPr="00FD617E" w:rsidDel="002C47DF">
          <w:rPr>
            <w:rFonts w:ascii="Arial" w:eastAsia="Arial" w:hAnsi="Arial" w:cs="Arial"/>
            <w:color w:val="000000" w:themeColor="text1"/>
            <w:sz w:val="22"/>
            <w:szCs w:val="22"/>
          </w:rPr>
          <w:delText xml:space="preserve">circulating </w:delText>
        </w:r>
      </w:del>
      <w:ins w:id="166" w:author="Kun Zhang" w:date="2017-01-04T22:01:00Z">
        <w:r w:rsidR="002C47DF">
          <w:rPr>
            <w:rFonts w:ascii="Arial" w:eastAsia="Arial" w:hAnsi="Arial" w:cs="Arial"/>
            <w:color w:val="000000" w:themeColor="text1"/>
            <w:sz w:val="22"/>
            <w:szCs w:val="22"/>
          </w:rPr>
          <w:t>cf</w:t>
        </w:r>
      </w:ins>
      <w:r w:rsidR="005A59DF" w:rsidRPr="00FD617E">
        <w:rPr>
          <w:rFonts w:ascii="Arial" w:eastAsia="Arial" w:hAnsi="Arial" w:cs="Arial"/>
          <w:color w:val="000000" w:themeColor="text1"/>
          <w:sz w:val="22"/>
          <w:szCs w:val="22"/>
        </w:rPr>
        <w:t>DNA.  We detected c</w:t>
      </w:r>
      <w:r w:rsidR="00D9399A" w:rsidRPr="00FD617E">
        <w:rPr>
          <w:rFonts w:ascii="Arial" w:hAnsi="Arial" w:cs="Arial"/>
          <w:color w:val="000000" w:themeColor="text1"/>
          <w:sz w:val="22"/>
          <w:szCs w:val="22"/>
        </w:rPr>
        <w:t>a</w:t>
      </w:r>
      <w:r w:rsidR="005A59DF" w:rsidRPr="00FD617E">
        <w:rPr>
          <w:rFonts w:ascii="Arial" w:eastAsia="Arial" w:hAnsi="Arial" w:cs="Arial"/>
          <w:color w:val="000000" w:themeColor="text1"/>
          <w:sz w:val="22"/>
          <w:szCs w:val="22"/>
        </w:rPr>
        <w:t>HMH in</w:t>
      </w:r>
      <w:r w:rsidR="00DA5FAE" w:rsidRPr="00FD617E">
        <w:rPr>
          <w:rFonts w:ascii="Arial" w:eastAsia="Arial" w:hAnsi="Arial" w:cs="Arial"/>
          <w:color w:val="000000" w:themeColor="text1"/>
          <w:sz w:val="22"/>
          <w:szCs w:val="22"/>
        </w:rPr>
        <w:t xml:space="preserve"> all </w:t>
      </w:r>
      <w:r w:rsidR="00A9116C" w:rsidRPr="00FD617E">
        <w:rPr>
          <w:rFonts w:ascii="Arial" w:eastAsia="Arial" w:hAnsi="Arial" w:cs="Arial"/>
          <w:color w:val="000000" w:themeColor="text1"/>
          <w:sz w:val="22"/>
          <w:szCs w:val="22"/>
        </w:rPr>
        <w:t>cancer patient</w:t>
      </w:r>
      <w:r w:rsidR="00E530BB" w:rsidRPr="00FD617E">
        <w:rPr>
          <w:rFonts w:ascii="Arial" w:eastAsia="Arial" w:hAnsi="Arial" w:cs="Arial"/>
          <w:color w:val="000000" w:themeColor="text1"/>
          <w:sz w:val="22"/>
          <w:szCs w:val="22"/>
        </w:rPr>
        <w:t xml:space="preserve"> plasma</w:t>
      </w:r>
      <w:r w:rsidR="00DA5FAE" w:rsidRPr="00FD617E">
        <w:rPr>
          <w:rFonts w:ascii="Arial" w:eastAsia="Arial" w:hAnsi="Arial" w:cs="Arial"/>
          <w:color w:val="000000" w:themeColor="text1"/>
          <w:sz w:val="22"/>
          <w:szCs w:val="22"/>
        </w:rPr>
        <w:t xml:space="preserve"> samples (</w:t>
      </w:r>
      <w:r w:rsidR="00DA5FAE" w:rsidRPr="002C47DF">
        <w:rPr>
          <w:rFonts w:ascii="Arial" w:eastAsia="Arial" w:hAnsi="Arial" w:cs="Arial"/>
          <w:b/>
          <w:color w:val="000000" w:themeColor="text1"/>
          <w:sz w:val="22"/>
          <w:szCs w:val="22"/>
          <w:rPrChange w:id="167" w:author="Kun Zhang" w:date="2017-01-04T22:01:00Z">
            <w:rPr>
              <w:rFonts w:ascii="Arial" w:eastAsia="Arial" w:hAnsi="Arial" w:cs="Arial"/>
              <w:color w:val="000000" w:themeColor="text1"/>
              <w:sz w:val="22"/>
              <w:szCs w:val="22"/>
            </w:rPr>
          </w:rPrChange>
        </w:rPr>
        <w:t>Average=</w:t>
      </w:r>
      <w:r w:rsidR="00D47C87" w:rsidRPr="002C47DF">
        <w:rPr>
          <w:rFonts w:ascii="Arial" w:eastAsia="Arial" w:hAnsi="Arial" w:cs="Arial"/>
          <w:b/>
          <w:color w:val="000000" w:themeColor="text1"/>
          <w:sz w:val="22"/>
          <w:szCs w:val="22"/>
          <w:rPrChange w:id="168" w:author="Kun Zhang" w:date="2017-01-04T22:01:00Z">
            <w:rPr>
              <w:rFonts w:ascii="Arial" w:eastAsia="Arial" w:hAnsi="Arial" w:cs="Arial"/>
              <w:color w:val="000000" w:themeColor="text1"/>
              <w:sz w:val="22"/>
              <w:szCs w:val="22"/>
            </w:rPr>
          </w:rPrChange>
        </w:rPr>
        <w:t>36, </w:t>
      </w:r>
      <w:ins w:id="169" w:author="Kun Zhang" w:date="2017-01-04T22:02:00Z">
        <w:r w:rsidR="002C47DF" w:rsidRPr="002C47DF" w:rsidDel="002C47DF">
          <w:rPr>
            <w:rFonts w:ascii="Arial" w:eastAsia="Arial" w:hAnsi="Arial" w:cs="Arial"/>
            <w:b/>
            <w:color w:val="000000" w:themeColor="text1"/>
            <w:sz w:val="22"/>
            <w:szCs w:val="22"/>
          </w:rPr>
          <w:t xml:space="preserve"> </w:t>
        </w:r>
      </w:ins>
      <w:del w:id="170" w:author="Kun Zhang" w:date="2017-01-04T22:02:00Z">
        <w:r w:rsidR="00D47C87" w:rsidRPr="002C47DF" w:rsidDel="002C47DF">
          <w:rPr>
            <w:rFonts w:ascii="Arial" w:eastAsia="Arial" w:hAnsi="Arial" w:cs="Arial"/>
            <w:b/>
            <w:color w:val="000000" w:themeColor="text1"/>
            <w:sz w:val="22"/>
            <w:szCs w:val="22"/>
            <w:rPrChange w:id="171" w:author="Kun Zhang" w:date="2017-01-04T22:01:00Z">
              <w:rPr>
                <w:rFonts w:ascii="Arial" w:eastAsia="Arial" w:hAnsi="Arial" w:cs="Arial"/>
                <w:color w:val="000000" w:themeColor="text1"/>
                <w:sz w:val="22"/>
                <w:szCs w:val="22"/>
              </w:rPr>
            </w:rPrChange>
          </w:rPr>
          <w:delText>interquartile range (</w:delText>
        </w:r>
      </w:del>
      <w:r w:rsidR="00DA5FAE" w:rsidRPr="002C47DF">
        <w:rPr>
          <w:rFonts w:ascii="Arial" w:eastAsia="Arial" w:hAnsi="Arial" w:cs="Arial"/>
          <w:b/>
          <w:color w:val="000000" w:themeColor="text1"/>
          <w:sz w:val="22"/>
          <w:szCs w:val="22"/>
          <w:rPrChange w:id="172" w:author="Kun Zhang" w:date="2017-01-04T22:01:00Z">
            <w:rPr>
              <w:rFonts w:ascii="Arial" w:eastAsia="Arial" w:hAnsi="Arial" w:cs="Arial"/>
              <w:color w:val="000000" w:themeColor="text1"/>
              <w:sz w:val="22"/>
              <w:szCs w:val="22"/>
            </w:rPr>
          </w:rPrChange>
        </w:rPr>
        <w:t>IQR</w:t>
      </w:r>
      <w:del w:id="173" w:author="Kun Zhang" w:date="2017-01-04T22:02:00Z">
        <w:r w:rsidR="00D47C87" w:rsidRPr="002C47DF" w:rsidDel="002C47DF">
          <w:rPr>
            <w:rFonts w:ascii="Arial" w:eastAsia="Arial" w:hAnsi="Arial" w:cs="Arial"/>
            <w:b/>
            <w:color w:val="000000" w:themeColor="text1"/>
            <w:sz w:val="22"/>
            <w:szCs w:val="22"/>
            <w:rPrChange w:id="174" w:author="Kun Zhang" w:date="2017-01-04T22:01:00Z">
              <w:rPr>
                <w:rFonts w:ascii="Arial" w:eastAsia="Arial" w:hAnsi="Arial" w:cs="Arial"/>
                <w:color w:val="000000" w:themeColor="text1"/>
                <w:sz w:val="22"/>
                <w:szCs w:val="22"/>
              </w:rPr>
            </w:rPrChange>
          </w:rPr>
          <w:delText>)</w:delText>
        </w:r>
      </w:del>
      <w:r w:rsidR="00DA5FAE" w:rsidRPr="002C47DF">
        <w:rPr>
          <w:rFonts w:ascii="Arial" w:eastAsia="Arial" w:hAnsi="Arial" w:cs="Arial"/>
          <w:b/>
          <w:color w:val="000000" w:themeColor="text1"/>
          <w:sz w:val="22"/>
          <w:szCs w:val="22"/>
          <w:rPrChange w:id="175" w:author="Kun Zhang" w:date="2017-01-04T22:01:00Z">
            <w:rPr>
              <w:rFonts w:ascii="Arial" w:eastAsia="Arial" w:hAnsi="Arial" w:cs="Arial"/>
              <w:color w:val="000000" w:themeColor="text1"/>
              <w:sz w:val="22"/>
              <w:szCs w:val="22"/>
            </w:rPr>
          </w:rPrChange>
        </w:rPr>
        <w:t>=</w:t>
      </w:r>
      <w:r w:rsidR="00516DF3" w:rsidRPr="002C47DF">
        <w:rPr>
          <w:rFonts w:ascii="Arial" w:eastAsia="Arial" w:hAnsi="Arial" w:cs="Arial"/>
          <w:b/>
          <w:color w:val="000000" w:themeColor="text1"/>
          <w:sz w:val="22"/>
          <w:szCs w:val="22"/>
          <w:rPrChange w:id="176" w:author="Kun Zhang" w:date="2017-01-04T22:01:00Z">
            <w:rPr>
              <w:rFonts w:ascii="Arial" w:eastAsia="Arial" w:hAnsi="Arial" w:cs="Arial"/>
              <w:color w:val="000000" w:themeColor="text1"/>
              <w:sz w:val="22"/>
              <w:szCs w:val="22"/>
            </w:rPr>
          </w:rPrChange>
        </w:rPr>
        <w:t>1</w:t>
      </w:r>
      <w:r w:rsidR="00445509" w:rsidRPr="002C47DF">
        <w:rPr>
          <w:rFonts w:ascii="Arial" w:eastAsia="Arial" w:hAnsi="Arial" w:cs="Arial"/>
          <w:b/>
          <w:color w:val="000000" w:themeColor="text1"/>
          <w:sz w:val="22"/>
          <w:szCs w:val="22"/>
          <w:rPrChange w:id="177" w:author="Kun Zhang" w:date="2017-01-04T22:01:00Z">
            <w:rPr>
              <w:rFonts w:ascii="Arial" w:eastAsia="Arial" w:hAnsi="Arial" w:cs="Arial"/>
              <w:color w:val="000000" w:themeColor="text1"/>
              <w:sz w:val="22"/>
              <w:szCs w:val="22"/>
            </w:rPr>
          </w:rPrChange>
        </w:rPr>
        <w:t>7</w:t>
      </w:r>
      <w:r w:rsidR="00516DF3" w:rsidRPr="002C47DF">
        <w:rPr>
          <w:rFonts w:ascii="Arial" w:eastAsia="Arial" w:hAnsi="Arial" w:cs="Arial"/>
          <w:b/>
          <w:color w:val="000000" w:themeColor="text1"/>
          <w:sz w:val="22"/>
          <w:szCs w:val="22"/>
          <w:rPrChange w:id="178" w:author="Kun Zhang" w:date="2017-01-04T22:01:00Z">
            <w:rPr>
              <w:rFonts w:ascii="Arial" w:eastAsia="Arial" w:hAnsi="Arial" w:cs="Arial"/>
              <w:color w:val="000000" w:themeColor="text1"/>
              <w:sz w:val="22"/>
              <w:szCs w:val="22"/>
            </w:rPr>
          </w:rPrChange>
        </w:rPr>
        <w:t xml:space="preserve">, </w:t>
      </w:r>
      <w:r w:rsidR="00102B6F" w:rsidRPr="002C47DF">
        <w:rPr>
          <w:rFonts w:ascii="Arial" w:eastAsia="Arial" w:hAnsi="Arial" w:cs="Arial"/>
          <w:b/>
          <w:color w:val="000000" w:themeColor="text1"/>
          <w:sz w:val="22"/>
          <w:szCs w:val="22"/>
          <w:rPrChange w:id="179" w:author="Kun Zhang" w:date="2017-01-04T22:01:00Z">
            <w:rPr>
              <w:rFonts w:ascii="Arial" w:eastAsia="Arial" w:hAnsi="Arial" w:cs="Arial"/>
              <w:color w:val="000000" w:themeColor="text1"/>
              <w:sz w:val="22"/>
              <w:szCs w:val="22"/>
            </w:rPr>
          </w:rPrChange>
        </w:rPr>
        <w:t>Supplementary</w:t>
      </w:r>
      <w:r w:rsidR="00102B6F" w:rsidRPr="00FD617E">
        <w:rPr>
          <w:rFonts w:ascii="Arial" w:eastAsia="Arial" w:hAnsi="Arial" w:cs="Arial"/>
          <w:b/>
          <w:color w:val="000000" w:themeColor="text1"/>
          <w:sz w:val="22"/>
          <w:szCs w:val="22"/>
        </w:rPr>
        <w:t xml:space="preserve"> </w:t>
      </w:r>
      <w:r w:rsidR="00516DF3"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6a</w:t>
      </w:r>
      <w:r w:rsidR="00DA5FAE" w:rsidRPr="00FD617E">
        <w:rPr>
          <w:rFonts w:ascii="Arial" w:eastAsia="Arial" w:hAnsi="Arial" w:cs="Arial"/>
          <w:color w:val="000000" w:themeColor="text1"/>
          <w:sz w:val="22"/>
          <w:szCs w:val="22"/>
        </w:rPr>
        <w:t>).</w:t>
      </w:r>
      <w:r w:rsidR="00A9116C"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T</w:t>
      </w:r>
      <w:r w:rsidR="00DA5FAE" w:rsidRPr="00FD617E">
        <w:rPr>
          <w:rFonts w:ascii="Arial" w:eastAsia="Arial" w:hAnsi="Arial" w:cs="Arial"/>
          <w:color w:val="000000" w:themeColor="text1"/>
          <w:sz w:val="22"/>
          <w:szCs w:val="22"/>
        </w:rPr>
        <w:t xml:space="preserve">hese </w:t>
      </w:r>
      <w:r w:rsidR="00E165A1" w:rsidRPr="00FD617E">
        <w:rPr>
          <w:rFonts w:ascii="Arial" w:eastAsia="Arial" w:hAnsi="Arial" w:cs="Arial"/>
          <w:color w:val="000000" w:themeColor="text1"/>
          <w:sz w:val="22"/>
          <w:szCs w:val="22"/>
        </w:rPr>
        <w:t>ca</w:t>
      </w:r>
      <w:r w:rsidR="00DA5FAE" w:rsidRPr="00FD617E">
        <w:rPr>
          <w:rFonts w:ascii="Arial" w:eastAsia="Arial" w:hAnsi="Arial" w:cs="Arial"/>
          <w:color w:val="000000" w:themeColor="text1"/>
          <w:sz w:val="22"/>
          <w:szCs w:val="22"/>
        </w:rPr>
        <w:t xml:space="preserve">HMHs </w:t>
      </w:r>
      <w:r w:rsidR="00B015E7" w:rsidRPr="00FD617E">
        <w:rPr>
          <w:rFonts w:ascii="Arial" w:eastAsia="Arial" w:hAnsi="Arial" w:cs="Arial"/>
          <w:color w:val="000000" w:themeColor="text1"/>
          <w:sz w:val="22"/>
          <w:szCs w:val="22"/>
        </w:rPr>
        <w:t>were</w:t>
      </w:r>
      <w:r w:rsidR="00DA5FAE" w:rsidRPr="00FD617E">
        <w:rPr>
          <w:rFonts w:ascii="Arial" w:eastAsia="Arial" w:hAnsi="Arial" w:cs="Arial"/>
          <w:color w:val="000000" w:themeColor="text1"/>
          <w:sz w:val="22"/>
          <w:szCs w:val="22"/>
        </w:rPr>
        <w:t xml:space="preserve"> associated</w:t>
      </w:r>
      <w:r w:rsidR="00DA5FAE" w:rsidRPr="00FD617E">
        <w:rPr>
          <w:rFonts w:ascii="Arial" w:hAnsi="Arial" w:cs="Arial"/>
          <w:color w:val="000000" w:themeColor="text1"/>
          <w:sz w:val="22"/>
          <w:szCs w:val="22"/>
        </w:rPr>
        <w:t xml:space="preserve"> </w:t>
      </w:r>
      <w:r w:rsidR="00DA5FAE" w:rsidRPr="00FD617E">
        <w:rPr>
          <w:rFonts w:ascii="Arial" w:eastAsia="Arial" w:hAnsi="Arial" w:cs="Arial"/>
          <w:color w:val="000000" w:themeColor="text1"/>
          <w:sz w:val="22"/>
          <w:szCs w:val="22"/>
        </w:rPr>
        <w:t>with 183 genes</w:t>
      </w:r>
      <w:r w:rsidR="005A59DF"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some of which</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are known to be</w:t>
      </w:r>
      <w:r w:rsidR="00A9116C" w:rsidRPr="00FD617E">
        <w:rPr>
          <w:rFonts w:ascii="Arial" w:eastAsia="Arial" w:hAnsi="Arial" w:cs="Arial"/>
          <w:color w:val="000000" w:themeColor="text1"/>
          <w:sz w:val="22"/>
          <w:szCs w:val="22"/>
        </w:rPr>
        <w:t xml:space="preserve"> </w:t>
      </w:r>
      <w:r w:rsidR="00DA5FAE" w:rsidRPr="00FD617E">
        <w:rPr>
          <w:rFonts w:ascii="Arial" w:eastAsia="Arial" w:hAnsi="Arial" w:cs="Arial"/>
          <w:color w:val="000000" w:themeColor="text1"/>
          <w:sz w:val="22"/>
          <w:szCs w:val="22"/>
        </w:rPr>
        <w:t xml:space="preserve">aberrantly methylated in human cancers such as </w:t>
      </w:r>
      <w:r w:rsidR="00DA5FAE" w:rsidRPr="00FD617E">
        <w:rPr>
          <w:rFonts w:ascii="Arial" w:eastAsia="Arial" w:hAnsi="Arial" w:cs="Arial"/>
          <w:i/>
          <w:color w:val="000000" w:themeColor="text1"/>
          <w:sz w:val="22"/>
          <w:szCs w:val="22"/>
        </w:rPr>
        <w:t>WDR37</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VAX1</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SMPD1</w:t>
      </w:r>
      <w:r w:rsidR="00597205" w:rsidRPr="00FD617E">
        <w:rPr>
          <w:rFonts w:ascii="Arial" w:eastAsia="Arial" w:hAnsi="Arial" w:cs="Arial"/>
          <w:i/>
          <w:color w:val="000000" w:themeColor="text1"/>
          <w:sz w:val="22"/>
          <w:szCs w:val="22"/>
        </w:rPr>
        <w:t xml:space="preserve"> </w:t>
      </w:r>
      <w:r w:rsidR="00F44948"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DE011A"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102B6F" w:rsidRPr="00FD617E">
        <w:rPr>
          <w:rFonts w:ascii="Arial" w:eastAsia="Arial" w:hAnsi="Arial" w:cs="Arial"/>
          <w:b/>
          <w:color w:val="000000" w:themeColor="text1"/>
          <w:sz w:val="22"/>
          <w:szCs w:val="22"/>
        </w:rPr>
        <w:t>b</w:t>
      </w:r>
      <w:r w:rsidR="00DE011A"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 xml:space="preserve">Next, we extended the analysis to </w:t>
      </w:r>
      <w:r w:rsidR="00313E0F" w:rsidRPr="00FD617E">
        <w:rPr>
          <w:rFonts w:ascii="Arial" w:eastAsia="Arial" w:hAnsi="Arial" w:cs="Arial"/>
          <w:color w:val="000000" w:themeColor="text1"/>
          <w:sz w:val="22"/>
          <w:szCs w:val="22"/>
        </w:rPr>
        <w:t>49</w:t>
      </w:r>
      <w:r w:rsidR="005A59DF" w:rsidRPr="00FD617E">
        <w:rPr>
          <w:rFonts w:ascii="Arial" w:eastAsia="Arial" w:hAnsi="Arial" w:cs="Arial"/>
          <w:color w:val="000000" w:themeColor="text1"/>
          <w:sz w:val="22"/>
          <w:szCs w:val="22"/>
        </w:rPr>
        <w:t xml:space="preserve"> additional </w:t>
      </w:r>
      <w:r w:rsidRPr="00FD617E">
        <w:rPr>
          <w:rFonts w:ascii="Arial" w:eastAsia="Arial" w:hAnsi="Arial" w:cs="Arial"/>
          <w:color w:val="000000" w:themeColor="text1"/>
          <w:sz w:val="22"/>
          <w:szCs w:val="22"/>
        </w:rPr>
        <w:t xml:space="preserve">cancer </w:t>
      </w:r>
      <w:r w:rsidR="00377DBE" w:rsidRPr="00FD617E">
        <w:rPr>
          <w:rFonts w:ascii="Arial" w:eastAsia="Arial" w:hAnsi="Arial" w:cs="Arial"/>
          <w:color w:val="000000" w:themeColor="text1"/>
          <w:sz w:val="22"/>
          <w:szCs w:val="22"/>
        </w:rPr>
        <w:t xml:space="preserve">plasma </w:t>
      </w:r>
      <w:r w:rsidR="005A59DF" w:rsidRPr="00FD617E">
        <w:rPr>
          <w:rFonts w:ascii="Arial" w:eastAsia="Arial" w:hAnsi="Arial" w:cs="Arial"/>
          <w:color w:val="000000" w:themeColor="text1"/>
          <w:sz w:val="22"/>
          <w:szCs w:val="22"/>
        </w:rPr>
        <w:t xml:space="preserve">samples </w:t>
      </w:r>
      <w:r w:rsidR="00465683" w:rsidRPr="00FD617E">
        <w:rPr>
          <w:rFonts w:ascii="Arial" w:eastAsia="Arial" w:hAnsi="Arial" w:cs="Arial"/>
          <w:color w:val="000000" w:themeColor="text1"/>
          <w:sz w:val="22"/>
          <w:szCs w:val="22"/>
        </w:rPr>
        <w:t>that have no</w:t>
      </w:r>
      <w:r w:rsidRPr="00FD617E">
        <w:rPr>
          <w:rFonts w:ascii="Arial" w:eastAsia="Arial" w:hAnsi="Arial" w:cs="Arial"/>
          <w:color w:val="000000" w:themeColor="text1"/>
          <w:sz w:val="22"/>
          <w:szCs w:val="22"/>
        </w:rPr>
        <w:t xml:space="preserve"> matched tumor samples</w:t>
      </w:r>
      <w:r w:rsidR="005A59DF" w:rsidRPr="00FD617E">
        <w:rPr>
          <w:rFonts w:ascii="Arial" w:eastAsia="Arial" w:hAnsi="Arial" w:cs="Arial"/>
          <w:color w:val="000000" w:themeColor="text1"/>
          <w:sz w:val="22"/>
          <w:szCs w:val="22"/>
        </w:rPr>
        <w:t xml:space="preserve">, using </w:t>
      </w:r>
      <w:r w:rsidR="00F607A9" w:rsidRPr="00FD617E">
        <w:rPr>
          <w:rFonts w:ascii="Arial" w:eastAsia="Arial" w:hAnsi="Arial" w:cs="Arial"/>
          <w:color w:val="000000" w:themeColor="text1"/>
          <w:sz w:val="22"/>
          <w:szCs w:val="22"/>
        </w:rPr>
        <w:t>7</w:t>
      </w:r>
      <w:r w:rsidR="00313E0F" w:rsidRPr="00FD617E">
        <w:rPr>
          <w:rFonts w:ascii="Arial" w:eastAsia="Arial" w:hAnsi="Arial" w:cs="Arial"/>
          <w:color w:val="000000" w:themeColor="text1"/>
          <w:sz w:val="22"/>
          <w:szCs w:val="22"/>
        </w:rPr>
        <w:t>5</w:t>
      </w:r>
      <w:r w:rsidR="00377DBE" w:rsidRPr="00FD617E">
        <w:rPr>
          <w:rFonts w:ascii="Arial" w:eastAsia="Arial" w:hAnsi="Arial" w:cs="Arial"/>
          <w:color w:val="000000" w:themeColor="text1"/>
          <w:sz w:val="22"/>
          <w:szCs w:val="22"/>
        </w:rPr>
        <w:t xml:space="preserve"> </w:t>
      </w:r>
      <w:del w:id="180" w:author="Dinh Diep" w:date="2017-01-05T13:26:00Z">
        <w:r w:rsidR="00377DBE" w:rsidRPr="00FD617E" w:rsidDel="00A167CD">
          <w:rPr>
            <w:rFonts w:ascii="Arial" w:eastAsia="Arial" w:hAnsi="Arial" w:cs="Arial"/>
            <w:color w:val="000000" w:themeColor="text1"/>
            <w:sz w:val="22"/>
            <w:szCs w:val="22"/>
          </w:rPr>
          <w:delText xml:space="preserve">normal </w:delText>
        </w:r>
        <w:r w:rsidR="000D0576" w:rsidRPr="00FD617E" w:rsidDel="00A167CD">
          <w:rPr>
            <w:rFonts w:ascii="Arial" w:eastAsia="Arial" w:hAnsi="Arial" w:cs="Arial"/>
            <w:color w:val="000000" w:themeColor="text1"/>
            <w:sz w:val="22"/>
            <w:szCs w:val="22"/>
          </w:rPr>
          <w:delText>plasma</w:delText>
        </w:r>
        <w:r w:rsidR="00F607A9" w:rsidRPr="00FD617E" w:rsidDel="00A167CD">
          <w:rPr>
            <w:rFonts w:ascii="Arial" w:eastAsia="Arial" w:hAnsi="Arial" w:cs="Arial"/>
            <w:color w:val="000000" w:themeColor="text1"/>
            <w:sz w:val="22"/>
            <w:szCs w:val="22"/>
          </w:rPr>
          <w:delText xml:space="preserve"> samples</w:delText>
        </w:r>
      </w:del>
      <w:ins w:id="181" w:author="Dinh Diep" w:date="2017-01-05T13:26:00Z">
        <w:r w:rsidR="00A167CD">
          <w:rPr>
            <w:rFonts w:ascii="Arial" w:eastAsia="Arial" w:hAnsi="Arial" w:cs="Arial"/>
            <w:color w:val="000000" w:themeColor="text1"/>
            <w:sz w:val="22"/>
            <w:szCs w:val="22"/>
          </w:rPr>
          <w:t>NCPs</w:t>
        </w:r>
      </w:ins>
      <w:r w:rsidR="005A59DF" w:rsidRPr="00FD617E">
        <w:rPr>
          <w:rFonts w:ascii="Arial" w:eastAsia="Arial" w:hAnsi="Arial" w:cs="Arial"/>
          <w:color w:val="000000" w:themeColor="text1"/>
          <w:sz w:val="22"/>
          <w:szCs w:val="22"/>
        </w:rPr>
        <w:t xml:space="preserve"> as the background. On</w:t>
      </w:r>
      <w:r w:rsidR="008A4F47" w:rsidRPr="00FD617E">
        <w:rPr>
          <w:rFonts w:ascii="Arial" w:eastAsia="Arial" w:hAnsi="Arial" w:cs="Arial"/>
          <w:color w:val="000000" w:themeColor="text1"/>
          <w:sz w:val="22"/>
          <w:szCs w:val="22"/>
        </w:rPr>
        <w:t xml:space="preserve"> average </w:t>
      </w:r>
      <w:r w:rsidR="00516DF3" w:rsidRPr="00FD617E">
        <w:rPr>
          <w:rFonts w:ascii="Arial" w:eastAsia="Arial" w:hAnsi="Arial" w:cs="Arial"/>
          <w:color w:val="000000" w:themeColor="text1"/>
          <w:sz w:val="22"/>
          <w:szCs w:val="22"/>
        </w:rPr>
        <w:t>60</w:t>
      </w:r>
      <w:r w:rsidR="00377DBE" w:rsidRPr="00FD617E">
        <w:rPr>
          <w:rFonts w:ascii="Arial" w:eastAsia="Arial" w:hAnsi="Arial" w:cs="Arial"/>
          <w:color w:val="000000" w:themeColor="text1"/>
          <w:sz w:val="22"/>
          <w:szCs w:val="22"/>
        </w:rPr>
        <w:t xml:space="preserve"> (IQR=</w:t>
      </w:r>
      <w:r w:rsidR="00516DF3" w:rsidRPr="00FD617E">
        <w:rPr>
          <w:rFonts w:ascii="Arial" w:eastAsia="Arial" w:hAnsi="Arial" w:cs="Arial"/>
          <w:color w:val="000000" w:themeColor="text1"/>
          <w:sz w:val="22"/>
          <w:szCs w:val="22"/>
        </w:rPr>
        <w:t>31</w:t>
      </w:r>
      <w:r w:rsidR="00377DBE" w:rsidRPr="00FD617E">
        <w:rPr>
          <w:rFonts w:ascii="Arial" w:eastAsia="Arial" w:hAnsi="Arial" w:cs="Arial"/>
          <w:color w:val="000000" w:themeColor="text1"/>
          <w:sz w:val="22"/>
          <w:szCs w:val="22"/>
        </w:rPr>
        <w:t xml:space="preserve">) </w:t>
      </w:r>
      <w:r w:rsidR="00D9399A" w:rsidRPr="00FD617E">
        <w:rPr>
          <w:rFonts w:ascii="Arial" w:eastAsia="Arial" w:hAnsi="Arial" w:cs="Arial"/>
          <w:color w:val="000000" w:themeColor="text1"/>
          <w:sz w:val="22"/>
          <w:szCs w:val="22"/>
        </w:rPr>
        <w:t xml:space="preserve">caHMH </w:t>
      </w:r>
      <w:r w:rsidR="005A59DF" w:rsidRPr="00FD617E">
        <w:rPr>
          <w:rFonts w:ascii="Arial" w:eastAsia="Arial" w:hAnsi="Arial" w:cs="Arial"/>
          <w:color w:val="000000" w:themeColor="text1"/>
          <w:sz w:val="22"/>
          <w:szCs w:val="22"/>
        </w:rPr>
        <w:t>were</w:t>
      </w:r>
      <w:r w:rsidR="00377DBE" w:rsidRPr="00FD617E">
        <w:rPr>
          <w:rFonts w:ascii="Arial" w:eastAsia="Arial" w:hAnsi="Arial" w:cs="Arial"/>
          <w:color w:val="000000" w:themeColor="text1"/>
          <w:sz w:val="22"/>
          <w:szCs w:val="22"/>
        </w:rPr>
        <w:t xml:space="preserve"> identified for each cancer plasma sample</w:t>
      </w:r>
      <w:r w:rsidR="00F44948" w:rsidRPr="00FD617E">
        <w:rPr>
          <w:rFonts w:ascii="Arial" w:eastAsia="Arial" w:hAnsi="Arial" w:cs="Arial"/>
          <w:color w:val="000000" w:themeColor="text1"/>
          <w:sz w:val="22"/>
          <w:szCs w:val="22"/>
        </w:rPr>
        <w:t xml:space="preserve"> (</w:t>
      </w:r>
      <w:r w:rsidR="00102B6F" w:rsidRPr="00FD617E">
        <w:rPr>
          <w:rFonts w:ascii="Arial" w:eastAsia="Arial" w:hAnsi="Arial" w:cs="Arial"/>
          <w:b/>
          <w:color w:val="000000" w:themeColor="text1"/>
          <w:sz w:val="22"/>
          <w:szCs w:val="22"/>
        </w:rPr>
        <w:t xml:space="preserve">Supplementary </w:t>
      </w:r>
      <w:r w:rsidR="00A9494F"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102B6F" w:rsidRPr="00FD617E">
        <w:rPr>
          <w:rFonts w:ascii="Arial" w:eastAsia="Arial" w:hAnsi="Arial" w:cs="Arial"/>
          <w:b/>
          <w:color w:val="000000" w:themeColor="text1"/>
          <w:sz w:val="22"/>
          <w:szCs w:val="22"/>
        </w:rPr>
        <w:t>c</w:t>
      </w:r>
      <w:r w:rsidR="00A9494F" w:rsidRPr="00FD617E">
        <w:rPr>
          <w:rFonts w:ascii="Arial" w:eastAsia="Arial" w:hAnsi="Arial" w:cs="Arial"/>
          <w:color w:val="000000" w:themeColor="text1"/>
          <w:sz w:val="22"/>
          <w:szCs w:val="22"/>
        </w:rPr>
        <w:t>)</w:t>
      </w:r>
      <w:r w:rsidR="00377DB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Interesting</w:t>
      </w:r>
      <w:r w:rsidR="008A4F47" w:rsidRPr="00FD617E">
        <w:rPr>
          <w:rFonts w:ascii="Arial" w:eastAsia="Arial" w:hAnsi="Arial" w:cs="Arial"/>
          <w:color w:val="000000" w:themeColor="text1"/>
          <w:sz w:val="22"/>
          <w:szCs w:val="22"/>
        </w:rPr>
        <w:t>ly</w:t>
      </w:r>
      <w:r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a significant fraction (</w:t>
      </w:r>
      <w:r w:rsidR="00592A56" w:rsidRPr="00FD617E">
        <w:rPr>
          <w:rFonts w:ascii="Arial" w:eastAsia="Arial" w:hAnsi="Arial" w:cs="Arial"/>
          <w:color w:val="000000" w:themeColor="text1"/>
          <w:sz w:val="22"/>
          <w:szCs w:val="22"/>
        </w:rPr>
        <w:t>35%</w:t>
      </w:r>
      <w:r w:rsidR="00465683"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of </w:t>
      </w:r>
      <w:r w:rsidR="00D9399A" w:rsidRPr="00FD617E">
        <w:rPr>
          <w:rFonts w:ascii="Arial" w:hAnsi="Arial" w:cs="Arial"/>
          <w:color w:val="000000" w:themeColor="text1"/>
          <w:sz w:val="22"/>
          <w:szCs w:val="22"/>
        </w:rPr>
        <w:t xml:space="preserve">caHMH </w:t>
      </w:r>
      <w:r w:rsidRPr="00FD617E">
        <w:rPr>
          <w:rFonts w:ascii="Arial" w:hAnsi="Arial" w:cs="Arial"/>
          <w:color w:val="000000" w:themeColor="text1"/>
          <w:sz w:val="22"/>
          <w:szCs w:val="22"/>
        </w:rPr>
        <w:t>called on m</w:t>
      </w:r>
      <w:r w:rsidR="00592A56" w:rsidRPr="00FD617E">
        <w:rPr>
          <w:rFonts w:ascii="Arial" w:hAnsi="Arial" w:cs="Arial"/>
          <w:color w:val="000000" w:themeColor="text1"/>
          <w:sz w:val="22"/>
          <w:szCs w:val="22"/>
        </w:rPr>
        <w:t>atched tumor-plasma</w:t>
      </w:r>
      <w:r w:rsidRPr="00FD617E">
        <w:rPr>
          <w:rFonts w:ascii="Arial" w:hAnsi="Arial" w:cs="Arial"/>
          <w:color w:val="000000" w:themeColor="text1"/>
          <w:sz w:val="22"/>
          <w:szCs w:val="22"/>
        </w:rPr>
        <w:t xml:space="preserve"> pairs</w:t>
      </w:r>
      <w:r w:rsidR="00592A56"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were</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also detected</w:t>
      </w:r>
      <w:r w:rsidRPr="00FD617E">
        <w:rPr>
          <w:rFonts w:ascii="Arial" w:hAnsi="Arial" w:cs="Arial"/>
          <w:color w:val="000000" w:themeColor="text1"/>
          <w:sz w:val="22"/>
          <w:szCs w:val="22"/>
        </w:rPr>
        <w:t xml:space="preserve"> the expanded set of</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cancer patient plasma</w:t>
      </w:r>
      <w:r w:rsidR="00E860F7" w:rsidRPr="00FD617E">
        <w:rPr>
          <w:rFonts w:ascii="Arial" w:hAnsi="Arial" w:cs="Arial"/>
          <w:color w:val="000000" w:themeColor="text1"/>
          <w:sz w:val="22"/>
          <w:szCs w:val="22"/>
        </w:rPr>
        <w:t xml:space="preserve"> samples</w:t>
      </w:r>
      <w:r w:rsidR="00516DF3" w:rsidRPr="00FD617E">
        <w:rPr>
          <w:rFonts w:ascii="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We noticed </w:t>
      </w:r>
      <w:r w:rsidR="00F607A9" w:rsidRPr="00FD617E">
        <w:rPr>
          <w:rFonts w:ascii="Arial" w:eastAsia="Arial" w:hAnsi="Arial" w:cs="Arial"/>
          <w:color w:val="000000" w:themeColor="text1"/>
          <w:sz w:val="22"/>
          <w:szCs w:val="22"/>
        </w:rPr>
        <w:t xml:space="preserve">that </w:t>
      </w:r>
      <w:del w:id="182" w:author="Kun Zhang" w:date="2017-01-04T22:03:00Z">
        <w:r w:rsidR="00F607A9" w:rsidRPr="00FD617E" w:rsidDel="002C47DF">
          <w:rPr>
            <w:rFonts w:ascii="Arial" w:eastAsia="Arial" w:hAnsi="Arial" w:cs="Arial"/>
            <w:color w:val="000000" w:themeColor="text1"/>
            <w:sz w:val="22"/>
            <w:szCs w:val="22"/>
          </w:rPr>
          <w:delText xml:space="preserve">the </w:delText>
        </w:r>
        <w:r w:rsidR="000B3D31" w:rsidRPr="00FD617E" w:rsidDel="002C47DF">
          <w:rPr>
            <w:rFonts w:ascii="Arial" w:eastAsia="Arial" w:hAnsi="Arial" w:cs="Arial"/>
            <w:color w:val="000000" w:themeColor="text1"/>
            <w:sz w:val="22"/>
            <w:szCs w:val="22"/>
          </w:rPr>
          <w:delText>majority of</w:delText>
        </w:r>
      </w:del>
      <w:ins w:id="183" w:author="Kun Zhang" w:date="2017-01-04T22:03:00Z">
        <w:r w:rsidR="002C47DF">
          <w:rPr>
            <w:rFonts w:ascii="Arial" w:eastAsia="Arial" w:hAnsi="Arial" w:cs="Arial"/>
            <w:color w:val="000000" w:themeColor="text1"/>
            <w:sz w:val="22"/>
            <w:szCs w:val="22"/>
          </w:rPr>
          <w:t>most</w:t>
        </w:r>
      </w:ins>
      <w:r w:rsidR="000B3D31" w:rsidRPr="00FD617E">
        <w:rPr>
          <w:rFonts w:ascii="Arial" w:eastAsia="Arial" w:hAnsi="Arial" w:cs="Arial"/>
          <w:color w:val="000000" w:themeColor="text1"/>
          <w:sz w:val="22"/>
          <w:szCs w:val="22"/>
        </w:rPr>
        <w:t xml:space="preserve"> caHMHs were individual specific</w:t>
      </w:r>
      <w:r w:rsidR="00681097">
        <w:rPr>
          <w:rFonts w:ascii="Arial" w:eastAsia="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while </w:t>
      </w:r>
      <w:r w:rsidR="00F607A9" w:rsidRPr="00FD617E">
        <w:rPr>
          <w:rFonts w:ascii="Arial" w:eastAsia="Arial" w:hAnsi="Arial" w:cs="Arial"/>
          <w:color w:val="000000" w:themeColor="text1"/>
          <w:sz w:val="22"/>
          <w:szCs w:val="22"/>
        </w:rPr>
        <w:t xml:space="preserve">several </w:t>
      </w:r>
      <w:r w:rsidR="000B3D31" w:rsidRPr="00FD617E">
        <w:rPr>
          <w:rFonts w:ascii="Arial" w:eastAsia="Arial" w:hAnsi="Arial" w:cs="Arial"/>
          <w:color w:val="000000" w:themeColor="text1"/>
          <w:sz w:val="22"/>
          <w:szCs w:val="22"/>
        </w:rPr>
        <w:t xml:space="preserve">caHMHs were </w:t>
      </w:r>
      <w:r w:rsidR="00270A3B" w:rsidRPr="00FD617E">
        <w:rPr>
          <w:rFonts w:ascii="Arial" w:eastAsia="Arial" w:hAnsi="Arial" w:cs="Arial"/>
          <w:color w:val="000000" w:themeColor="text1"/>
          <w:sz w:val="22"/>
          <w:szCs w:val="22"/>
        </w:rPr>
        <w:t>present</w:t>
      </w:r>
      <w:r w:rsidR="000B3D31" w:rsidRPr="00FD617E">
        <w:rPr>
          <w:rFonts w:ascii="Arial" w:eastAsia="Arial" w:hAnsi="Arial" w:cs="Arial"/>
          <w:color w:val="000000" w:themeColor="text1"/>
          <w:sz w:val="22"/>
          <w:szCs w:val="22"/>
        </w:rPr>
        <w:t xml:space="preserve"> in at least 53%</w:t>
      </w:r>
      <w:del w:id="184" w:author="Kun Zhang" w:date="2017-01-04T22:03:00Z">
        <w:r w:rsidR="000B3D31" w:rsidRPr="00FD617E" w:rsidDel="002C47DF">
          <w:rPr>
            <w:rFonts w:ascii="Arial" w:eastAsia="Arial" w:hAnsi="Arial" w:cs="Arial"/>
            <w:color w:val="000000" w:themeColor="text1"/>
            <w:sz w:val="22"/>
            <w:szCs w:val="22"/>
          </w:rPr>
          <w:delText xml:space="preserve"> (16/30)</w:delText>
        </w:r>
      </w:del>
      <w:r w:rsidR="000B3D31" w:rsidRPr="00FD617E">
        <w:rPr>
          <w:rFonts w:ascii="Arial" w:eastAsia="Arial" w:hAnsi="Arial" w:cs="Arial"/>
          <w:color w:val="000000" w:themeColor="text1"/>
          <w:sz w:val="22"/>
          <w:szCs w:val="22"/>
        </w:rPr>
        <w:t xml:space="preserve"> </w:t>
      </w:r>
      <w:ins w:id="185" w:author="Dinh Diep" w:date="2017-01-05T13:57:00Z">
        <w:r w:rsidR="002F507E">
          <w:rPr>
            <w:rFonts w:ascii="Arial" w:eastAsia="Arial" w:hAnsi="Arial" w:cs="Arial"/>
            <w:color w:val="000000" w:themeColor="text1"/>
            <w:sz w:val="22"/>
            <w:szCs w:val="22"/>
          </w:rPr>
          <w:t xml:space="preserve">CCPs </w:t>
        </w:r>
      </w:ins>
      <w:r w:rsidR="000B3D31" w:rsidRPr="00FD617E">
        <w:rPr>
          <w:rFonts w:ascii="Arial" w:eastAsia="Arial" w:hAnsi="Arial" w:cs="Arial"/>
          <w:color w:val="000000" w:themeColor="text1"/>
          <w:sz w:val="22"/>
          <w:szCs w:val="22"/>
        </w:rPr>
        <w:t>and 62%</w:t>
      </w:r>
      <w:del w:id="186" w:author="Kun Zhang" w:date="2017-01-04T22:03:00Z">
        <w:r w:rsidR="000B3D31" w:rsidRPr="00FD617E" w:rsidDel="002C47DF">
          <w:rPr>
            <w:rFonts w:ascii="Arial" w:eastAsia="Arial" w:hAnsi="Arial" w:cs="Arial"/>
            <w:color w:val="000000" w:themeColor="text1"/>
            <w:sz w:val="22"/>
            <w:szCs w:val="22"/>
          </w:rPr>
          <w:delText xml:space="preserve"> (18/29)</w:delText>
        </w:r>
      </w:del>
      <w:r w:rsidR="000B3D31" w:rsidRPr="00FD617E">
        <w:rPr>
          <w:rFonts w:ascii="Arial" w:eastAsia="Arial" w:hAnsi="Arial" w:cs="Arial"/>
          <w:color w:val="000000" w:themeColor="text1"/>
          <w:sz w:val="22"/>
          <w:szCs w:val="22"/>
        </w:rPr>
        <w:t xml:space="preserve"> </w:t>
      </w:r>
      <w:ins w:id="187" w:author="Dinh Diep" w:date="2017-01-05T13:58:00Z">
        <w:r w:rsidR="002F507E">
          <w:rPr>
            <w:rFonts w:ascii="Arial" w:eastAsia="Arial" w:hAnsi="Arial" w:cs="Arial"/>
            <w:color w:val="000000" w:themeColor="text1"/>
            <w:sz w:val="22"/>
            <w:szCs w:val="22"/>
          </w:rPr>
          <w:t xml:space="preserve">LCPs </w:t>
        </w:r>
      </w:ins>
      <w:del w:id="188" w:author="Dinh Diep" w:date="2017-01-05T13:57:00Z">
        <w:r w:rsidR="000B3D31" w:rsidRPr="00FD617E" w:rsidDel="002F507E">
          <w:rPr>
            <w:rFonts w:ascii="Arial" w:eastAsia="Arial" w:hAnsi="Arial" w:cs="Arial"/>
            <w:color w:val="000000" w:themeColor="text1"/>
            <w:sz w:val="22"/>
            <w:szCs w:val="22"/>
          </w:rPr>
          <w:delText>cancer plasma samples for CRC and LC</w:delText>
        </w:r>
        <w:r w:rsidR="00840C99" w:rsidRPr="00FD617E" w:rsidDel="002F507E">
          <w:rPr>
            <w:rFonts w:ascii="Arial" w:eastAsia="Arial" w:hAnsi="Arial" w:cs="Arial"/>
            <w:color w:val="000000" w:themeColor="text1"/>
            <w:sz w:val="22"/>
            <w:szCs w:val="22"/>
          </w:rPr>
          <w:delText xml:space="preserve"> </w:delText>
        </w:r>
      </w:del>
      <w:r w:rsidR="00840C99" w:rsidRPr="00FD617E">
        <w:rPr>
          <w:rFonts w:ascii="Arial" w:eastAsia="Arial" w:hAnsi="Arial" w:cs="Arial"/>
          <w:b/>
          <w:color w:val="000000" w:themeColor="text1"/>
          <w:sz w:val="22"/>
          <w:szCs w:val="22"/>
        </w:rPr>
        <w:t>(Supplementary Fig</w:t>
      </w:r>
      <w:r w:rsidR="008C22A9" w:rsidRPr="00FD617E">
        <w:rPr>
          <w:rFonts w:ascii="Arial" w:eastAsia="Arial" w:hAnsi="Arial" w:cs="Arial"/>
          <w:b/>
          <w:color w:val="000000" w:themeColor="text1"/>
          <w:sz w:val="22"/>
          <w:szCs w:val="22"/>
        </w:rPr>
        <w:t>ure</w:t>
      </w:r>
      <w:r w:rsidR="00840C9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7</w:t>
      </w:r>
      <w:r w:rsidR="00840C99" w:rsidRPr="00FD617E">
        <w:rPr>
          <w:rFonts w:ascii="Arial" w:eastAsia="Arial" w:hAnsi="Arial" w:cs="Arial"/>
          <w:b/>
          <w:color w:val="000000" w:themeColor="text1"/>
          <w:sz w:val="22"/>
          <w:szCs w:val="22"/>
        </w:rPr>
        <w:t>)</w:t>
      </w:r>
      <w:r w:rsidR="00B60DBE" w:rsidRPr="00FD617E">
        <w:rPr>
          <w:rFonts w:ascii="Arial" w:eastAsia="Arial" w:hAnsi="Arial" w:cs="Arial"/>
          <w:color w:val="000000" w:themeColor="text1"/>
          <w:sz w:val="22"/>
          <w:szCs w:val="22"/>
        </w:rPr>
        <w:t xml:space="preserve">. </w:t>
      </w:r>
      <w:r w:rsidR="00B23FBA" w:rsidRPr="00FD617E">
        <w:rPr>
          <w:rFonts w:ascii="Arial" w:eastAsia="Arial" w:hAnsi="Arial" w:cs="Arial"/>
          <w:color w:val="000000" w:themeColor="text1"/>
          <w:sz w:val="22"/>
          <w:szCs w:val="22"/>
        </w:rPr>
        <w:t xml:space="preserve">Improving the sampling depth, by either using more input cfDNA or reducing sample loss during the experiments, will </w:t>
      </w:r>
      <w:r w:rsidR="00E61954" w:rsidRPr="00FD617E">
        <w:rPr>
          <w:rFonts w:ascii="Arial" w:eastAsia="Arial" w:hAnsi="Arial" w:cs="Arial"/>
          <w:color w:val="000000" w:themeColor="text1"/>
          <w:sz w:val="22"/>
          <w:szCs w:val="22"/>
        </w:rPr>
        <w:t>likely</w:t>
      </w:r>
      <w:r w:rsidR="00B23FBA" w:rsidRPr="00FD617E">
        <w:rPr>
          <w:rFonts w:ascii="Arial" w:eastAsia="Arial" w:hAnsi="Arial" w:cs="Arial"/>
          <w:color w:val="000000" w:themeColor="text1"/>
          <w:sz w:val="22"/>
          <w:szCs w:val="22"/>
        </w:rPr>
        <w:t xml:space="preserve"> increase the number of caHMHs commonly observed in multiple patients.  </w:t>
      </w:r>
      <w:r w:rsidR="000B3D31" w:rsidRPr="00FD617E">
        <w:rPr>
          <w:rFonts w:ascii="Arial" w:hAnsi="Arial" w:cs="Arial"/>
          <w:color w:val="000000" w:themeColor="text1"/>
          <w:sz w:val="22"/>
          <w:szCs w:val="22"/>
        </w:rPr>
        <w:t xml:space="preserve"> </w:t>
      </w:r>
    </w:p>
    <w:p w14:paraId="46A6B737" w14:textId="77777777" w:rsidR="00CF33E4" w:rsidRPr="00FD617E" w:rsidRDefault="00CF33E4" w:rsidP="00FD617E">
      <w:pPr>
        <w:spacing w:line="276" w:lineRule="auto"/>
        <w:jc w:val="left"/>
        <w:rPr>
          <w:rFonts w:ascii="Arial" w:eastAsia="Arial" w:hAnsi="Arial" w:cs="Arial"/>
          <w:color w:val="000000" w:themeColor="text1"/>
          <w:sz w:val="22"/>
          <w:szCs w:val="22"/>
        </w:rPr>
      </w:pPr>
    </w:p>
    <w:p w14:paraId="415B9BF4" w14:textId="67C823B2" w:rsidR="00D65E6D" w:rsidRPr="00FD617E" w:rsidRDefault="00CF33E4"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Next</w:t>
      </w:r>
      <w:r w:rsidR="008C22A9"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we</w:t>
      </w:r>
      <w:r w:rsidR="00E165A1" w:rsidRPr="00FD617E">
        <w:rPr>
          <w:rFonts w:ascii="Arial" w:eastAsia="Arial" w:hAnsi="Arial" w:cs="Arial"/>
          <w:color w:val="000000" w:themeColor="text1"/>
          <w:sz w:val="22"/>
          <w:szCs w:val="22"/>
        </w:rPr>
        <w:t xml:space="preserve"> sought to</w:t>
      </w:r>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quantif</w:t>
      </w:r>
      <w:r w:rsidR="0067221B"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 xml:space="preserve"> the </w:t>
      </w:r>
      <w:r w:rsidR="008C22A9" w:rsidRPr="00FD617E">
        <w:rPr>
          <w:rFonts w:ascii="Arial" w:eastAsia="Arial" w:hAnsi="Arial" w:cs="Arial"/>
          <w:color w:val="000000" w:themeColor="text1"/>
          <w:sz w:val="22"/>
          <w:szCs w:val="22"/>
        </w:rPr>
        <w:t>cancer DNA fraction</w:t>
      </w:r>
      <w:r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 xml:space="preserve">in cancer plasma samples </w:t>
      </w:r>
      <w:r w:rsidR="00513707" w:rsidRPr="00FD617E">
        <w:rPr>
          <w:rFonts w:ascii="Arial" w:eastAsia="Arial" w:hAnsi="Arial" w:cs="Arial"/>
          <w:color w:val="000000" w:themeColor="text1"/>
          <w:sz w:val="22"/>
          <w:szCs w:val="22"/>
        </w:rPr>
        <w:t>using</w:t>
      </w:r>
      <w:r w:rsidR="005A0EA2" w:rsidRPr="00FD617E">
        <w:rPr>
          <w:rFonts w:ascii="Arial" w:eastAsia="Arial" w:hAnsi="Arial" w:cs="Arial"/>
          <w:color w:val="000000" w:themeColor="text1"/>
          <w:sz w:val="22"/>
          <w:szCs w:val="22"/>
        </w:rPr>
        <w:t> </w:t>
      </w:r>
      <w:del w:id="189" w:author="Dinh Diep" w:date="2017-01-05T13:16:00Z">
        <w:r w:rsidR="005A0EA2" w:rsidRPr="00FD617E" w:rsidDel="0054545B">
          <w:rPr>
            <w:rFonts w:ascii="Arial" w:eastAsia="Arial" w:hAnsi="Arial" w:cs="Arial"/>
            <w:color w:val="000000" w:themeColor="text1"/>
            <w:sz w:val="22"/>
            <w:szCs w:val="22"/>
          </w:rPr>
          <w:delText>non-negative decomposition with quadratic programming</w:delText>
        </w:r>
      </w:del>
      <w:ins w:id="190" w:author="Dinh Diep" w:date="2017-01-05T13:16:00Z">
        <w:r w:rsidR="0054545B">
          <w:rPr>
            <w:rFonts w:ascii="Arial" w:eastAsia="Arial" w:hAnsi="Arial" w:cs="Arial"/>
            <w:color w:val="000000" w:themeColor="text1"/>
            <w:sz w:val="22"/>
            <w:szCs w:val="22"/>
          </w:rPr>
          <w:t>deconvolution (see Methods)</w:t>
        </w:r>
      </w:ins>
      <w:r w:rsidR="00E165A1" w:rsidRPr="00FD617E">
        <w:rPr>
          <w:rFonts w:ascii="Arial" w:eastAsia="Arial" w:hAnsi="Arial" w:cs="Arial"/>
          <w:color w:val="000000" w:themeColor="text1"/>
          <w:sz w:val="22"/>
          <w:szCs w:val="22"/>
        </w:rPr>
        <w:t>. We used</w:t>
      </w:r>
      <w:r w:rsidR="00755E88" w:rsidRPr="00FD617E">
        <w:rPr>
          <w:rFonts w:ascii="Arial" w:eastAsia="Arial" w:hAnsi="Arial" w:cs="Arial"/>
          <w:color w:val="000000" w:themeColor="text1"/>
          <w:sz w:val="22"/>
          <w:szCs w:val="22"/>
        </w:rPr>
        <w:t xml:space="preserve"> the </w:t>
      </w:r>
      <w:r w:rsidR="00D72558" w:rsidRPr="00FD617E">
        <w:rPr>
          <w:rFonts w:ascii="Arial" w:eastAsia="Arial" w:hAnsi="Arial" w:cs="Arial"/>
          <w:color w:val="000000" w:themeColor="text1"/>
          <w:sz w:val="22"/>
          <w:szCs w:val="22"/>
        </w:rPr>
        <w:t>reference</w:t>
      </w:r>
      <w:r w:rsidR="00465683" w:rsidRPr="00FD617E">
        <w:rPr>
          <w:rFonts w:ascii="Arial" w:eastAsia="Arial" w:hAnsi="Arial" w:cs="Arial"/>
          <w:color w:val="000000" w:themeColor="text1"/>
          <w:sz w:val="22"/>
          <w:szCs w:val="22"/>
        </w:rPr>
        <w:t xml:space="preserve"> data from</w:t>
      </w:r>
      <w:r w:rsidR="00513707" w:rsidRPr="00FD617E">
        <w:rPr>
          <w:rFonts w:ascii="Arial" w:eastAsia="Arial" w:hAnsi="Arial" w:cs="Arial"/>
          <w:color w:val="000000" w:themeColor="text1"/>
          <w:sz w:val="22"/>
          <w:szCs w:val="22"/>
        </w:rPr>
        <w:t xml:space="preserve"> primary cancer biopsies (LC</w:t>
      </w:r>
      <w:ins w:id="191" w:author="Dinh Diep" w:date="2017-01-05T13:27:00Z">
        <w:r w:rsidR="00A167CD">
          <w:rPr>
            <w:rFonts w:ascii="Arial" w:eastAsia="Arial" w:hAnsi="Arial" w:cs="Arial"/>
            <w:color w:val="000000" w:themeColor="text1"/>
            <w:sz w:val="22"/>
            <w:szCs w:val="22"/>
          </w:rPr>
          <w:t>T</w:t>
        </w:r>
      </w:ins>
      <w:r w:rsidR="00513707"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and</w:t>
      </w:r>
      <w:r w:rsidR="00755E88" w:rsidRPr="00FD617E">
        <w:rPr>
          <w:rFonts w:ascii="Arial" w:eastAsia="Arial" w:hAnsi="Arial" w:cs="Arial"/>
          <w:color w:val="000000" w:themeColor="text1"/>
          <w:sz w:val="22"/>
          <w:szCs w:val="22"/>
        </w:rPr>
        <w:t xml:space="preserve"> C</w:t>
      </w:r>
      <w:ins w:id="192" w:author="Dinh Diep" w:date="2017-01-05T13:27:00Z">
        <w:r w:rsidR="00A167CD">
          <w:rPr>
            <w:rFonts w:ascii="Arial" w:eastAsia="Arial" w:hAnsi="Arial" w:cs="Arial"/>
            <w:color w:val="000000" w:themeColor="text1"/>
            <w:sz w:val="22"/>
            <w:szCs w:val="22"/>
          </w:rPr>
          <w:t>CT</w:t>
        </w:r>
      </w:ins>
      <w:del w:id="193" w:author="Dinh Diep" w:date="2017-01-05T13:27:00Z">
        <w:r w:rsidR="00755E88" w:rsidRPr="00FD617E" w:rsidDel="00A167CD">
          <w:rPr>
            <w:rFonts w:ascii="Arial" w:eastAsia="Arial" w:hAnsi="Arial" w:cs="Arial"/>
            <w:color w:val="000000" w:themeColor="text1"/>
            <w:sz w:val="22"/>
            <w:szCs w:val="22"/>
          </w:rPr>
          <w:delText>RC</w:delText>
        </w:r>
      </w:del>
      <w:r w:rsidR="00513707" w:rsidRPr="00FD617E">
        <w:rPr>
          <w:rFonts w:ascii="Arial" w:eastAsia="Arial" w:hAnsi="Arial" w:cs="Arial"/>
          <w:color w:val="000000" w:themeColor="text1"/>
          <w:sz w:val="22"/>
          <w:szCs w:val="22"/>
        </w:rPr>
        <w:t>)</w:t>
      </w:r>
      <w:r w:rsidR="00755E88" w:rsidRPr="00FD617E">
        <w:rPr>
          <w:rFonts w:ascii="Arial" w:eastAsia="Arial" w:hAnsi="Arial" w:cs="Arial"/>
          <w:color w:val="000000" w:themeColor="text1"/>
          <w:sz w:val="22"/>
          <w:szCs w:val="22"/>
        </w:rPr>
        <w:t xml:space="preserve"> and</w:t>
      </w:r>
      <w:r w:rsidR="00513707" w:rsidRPr="00FD617E">
        <w:rPr>
          <w:rFonts w:ascii="Arial" w:eastAsia="Arial" w:hAnsi="Arial" w:cs="Arial"/>
          <w:color w:val="000000" w:themeColor="text1"/>
          <w:sz w:val="22"/>
          <w:szCs w:val="22"/>
        </w:rPr>
        <w:t xml:space="preserve"> from</w:t>
      </w:r>
      <w:r w:rsidR="00755E88" w:rsidRPr="00FD617E">
        <w:rPr>
          <w:rFonts w:ascii="Arial" w:eastAsia="Arial" w:hAnsi="Arial" w:cs="Arial"/>
          <w:color w:val="000000" w:themeColor="text1"/>
          <w:sz w:val="22"/>
          <w:szCs w:val="22"/>
        </w:rPr>
        <w:t xml:space="preserve"> </w:t>
      </w:r>
      <w:r w:rsidR="0076044F" w:rsidRPr="00FD617E">
        <w:rPr>
          <w:rFonts w:ascii="Arial" w:eastAsia="Arial" w:hAnsi="Arial" w:cs="Arial"/>
          <w:color w:val="000000" w:themeColor="text1"/>
          <w:sz w:val="22"/>
          <w:szCs w:val="22"/>
        </w:rPr>
        <w:t xml:space="preserve">10 normal </w:t>
      </w:r>
      <w:r w:rsidR="00755E88" w:rsidRPr="00FD617E">
        <w:rPr>
          <w:rFonts w:ascii="Arial" w:eastAsia="Arial" w:hAnsi="Arial" w:cs="Arial"/>
          <w:color w:val="000000" w:themeColor="text1"/>
          <w:sz w:val="22"/>
          <w:szCs w:val="22"/>
        </w:rPr>
        <w:t>tissues</w:t>
      </w:r>
      <w:r w:rsidR="00F607A9" w:rsidRPr="00FD617E">
        <w:rPr>
          <w:rFonts w:ascii="Arial" w:eastAsia="Arial" w:hAnsi="Arial" w:cs="Arial"/>
          <w:color w:val="000000" w:themeColor="text1"/>
          <w:sz w:val="22"/>
          <w:szCs w:val="22"/>
        </w:rPr>
        <w:t>,</w:t>
      </w:r>
      <w:r w:rsidR="0067221B" w:rsidRPr="00FD617E">
        <w:rPr>
          <w:rFonts w:ascii="Arial" w:eastAsia="Arial" w:hAnsi="Arial" w:cs="Arial"/>
          <w:color w:val="000000" w:themeColor="text1"/>
          <w:sz w:val="22"/>
          <w:szCs w:val="22"/>
        </w:rPr>
        <w:t xml:space="preserve"> and</w:t>
      </w:r>
      <w:r w:rsidR="00D65E6D" w:rsidRPr="00FD617E">
        <w:rPr>
          <w:rFonts w:ascii="Arial" w:eastAsia="Arial" w:hAnsi="Arial" w:cs="Arial"/>
          <w:color w:val="000000" w:themeColor="text1"/>
          <w:sz w:val="22"/>
          <w:szCs w:val="22"/>
        </w:rPr>
        <w:t xml:space="preserve"> estimated that </w:t>
      </w:r>
      <w:r w:rsidR="00AC0A08" w:rsidRPr="00FD617E">
        <w:rPr>
          <w:rFonts w:ascii="Arial" w:eastAsia="Arial" w:hAnsi="Arial" w:cs="Arial"/>
          <w:color w:val="000000" w:themeColor="text1"/>
          <w:sz w:val="22"/>
          <w:szCs w:val="22"/>
        </w:rPr>
        <w:t xml:space="preserve">a predominant fraction, </w:t>
      </w:r>
      <w:r w:rsidR="00E630A1" w:rsidRPr="00FD617E">
        <w:rPr>
          <w:rFonts w:ascii="Arial" w:eastAsia="Arial" w:hAnsi="Arial" w:cs="Arial"/>
          <w:color w:val="000000" w:themeColor="text1"/>
          <w:sz w:val="22"/>
          <w:szCs w:val="22"/>
        </w:rPr>
        <w:t>7</w:t>
      </w:r>
      <w:r w:rsidR="002D3936" w:rsidRPr="00FD617E">
        <w:rPr>
          <w:rFonts w:ascii="Arial" w:eastAsia="Arial" w:hAnsi="Arial" w:cs="Arial"/>
          <w:color w:val="000000" w:themeColor="text1"/>
          <w:sz w:val="22"/>
          <w:szCs w:val="22"/>
        </w:rPr>
        <w:t>2.0</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572A01" w:rsidRPr="00FD617E">
        <w:rPr>
          <w:rFonts w:ascii="Arial" w:eastAsia="Arial" w:hAnsi="Arial" w:cs="Arial"/>
          <w:color w:val="000000" w:themeColor="text1"/>
          <w:sz w:val="22"/>
          <w:szCs w:val="22"/>
        </w:rPr>
        <w:t>40%</w:t>
      </w:r>
      <w:r w:rsidR="00D65E6D" w:rsidRPr="00FD617E">
        <w:rPr>
          <w:rFonts w:ascii="Arial" w:eastAsia="Arial" w:hAnsi="Arial" w:cs="Arial"/>
          <w:color w:val="000000" w:themeColor="text1"/>
          <w:sz w:val="22"/>
          <w:szCs w:val="22"/>
        </w:rPr>
        <w:t>)</w:t>
      </w:r>
      <w:r w:rsidR="005A0EA2"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in the cancer </w:t>
      </w:r>
      <w:r w:rsidR="002D3936" w:rsidRPr="00FD617E">
        <w:rPr>
          <w:rFonts w:ascii="Arial" w:eastAsia="Arial" w:hAnsi="Arial" w:cs="Arial"/>
          <w:color w:val="000000" w:themeColor="text1"/>
          <w:sz w:val="22"/>
          <w:szCs w:val="22"/>
        </w:rPr>
        <w:t xml:space="preserve">and normal </w:t>
      </w:r>
      <w:r w:rsidR="00D65E6D" w:rsidRPr="00FD617E">
        <w:rPr>
          <w:rFonts w:ascii="Arial" w:eastAsia="Arial" w:hAnsi="Arial" w:cs="Arial"/>
          <w:color w:val="000000" w:themeColor="text1"/>
          <w:sz w:val="22"/>
          <w:szCs w:val="22"/>
        </w:rPr>
        <w:t xml:space="preserve">plasma were contributed by </w:t>
      </w:r>
      <w:r w:rsidR="00AC0A08" w:rsidRPr="00FD617E">
        <w:rPr>
          <w:rFonts w:ascii="Arial" w:eastAsia="Arial" w:hAnsi="Arial" w:cs="Arial"/>
          <w:color w:val="000000" w:themeColor="text1"/>
          <w:sz w:val="22"/>
          <w:szCs w:val="22"/>
        </w:rPr>
        <w:t>white blood cells, which is consistent with the levels reported</w:t>
      </w:r>
      <w:r w:rsidR="009F5910" w:rsidRPr="00FD617E">
        <w:rPr>
          <w:rFonts w:ascii="Arial" w:eastAsia="Arial" w:hAnsi="Arial" w:cs="Arial"/>
          <w:color w:val="000000" w:themeColor="text1"/>
          <w:sz w:val="22"/>
          <w:szCs w:val="22"/>
        </w:rPr>
        <w:t xml:space="preserve"> recently</w:t>
      </w:r>
      <w:r w:rsidR="00AC0A08" w:rsidRPr="00FD617E">
        <w:rPr>
          <w:rFonts w:ascii="Arial" w:eastAsia="Arial" w:hAnsi="Arial" w:cs="Arial"/>
          <w:color w:val="000000" w:themeColor="text1"/>
          <w:sz w:val="22"/>
          <w:szCs w:val="22"/>
        </w:rPr>
        <w:t xml:space="preserve"> based on </w:t>
      </w:r>
      <w:r w:rsidR="009F5910" w:rsidRPr="00FD617E">
        <w:rPr>
          <w:rFonts w:ascii="Arial" w:eastAsia="Arial" w:hAnsi="Arial" w:cs="Arial"/>
          <w:color w:val="000000" w:themeColor="text1"/>
          <w:sz w:val="22"/>
          <w:szCs w:val="22"/>
        </w:rPr>
        <w:t>shallow</w:t>
      </w:r>
      <w:r w:rsidR="00AC0A08" w:rsidRPr="00FD617E">
        <w:rPr>
          <w:rFonts w:ascii="Arial" w:eastAsia="Arial" w:hAnsi="Arial" w:cs="Arial"/>
          <w:color w:val="000000" w:themeColor="text1"/>
          <w:sz w:val="22"/>
          <w:szCs w:val="22"/>
        </w:rPr>
        <w:t xml:space="preserve"> whole genome bisulfite sequencing (69.4%)</w:t>
      </w:r>
      <w:r w:rsidR="00F961A2" w:rsidRPr="00FD617E">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PC9zdHlsZT48L0Rpc3BsYXlUZXh0PjxyZWNvcmQ+PHJlYy1udW1iZXI+ODk2NDwvcmVjLW51bWJl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YTsgbG95bUBjdWhrLmVkdS5oay48L2F1dGgtYWRkcmVzcz48dGl0bGVzPjx0aXRsZT5QbGFzbWEg
RE5BIHRpc3N1ZSBtYXBwaW5nIGJ5IGdlbm9tZS13aWRlIG1ldGh5bGF0aW9uIHNlcXVlbmNpbmcg
Zm9yIG5vbmludmFzaXZlIHByZW5hdGFsLCBjYW5jZXIsIGFuZCB0cmFuc3BsYW50YXRpb24gYXNz
ZXNzbWVudHM8L3RpdGxlPjxzZWNvbmRhcnktdGl0bGU+UHJvYyBOYXRsIEFjYWQgU2NpIFUgUyBB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ci0xPjwvYWx0LXBlcmlvZGljYWw+PHBhZ2VzPkU1NTAzLTEyPC9wYWdlcz48dm9sdW1lPjExMjwv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bGVjdHJvbmljLXJlc291cmNlLW51bT48bGFuZ3VhZ2U+RW5nPC9sYW5ndWFnZT48L3JlY29yZD48
L0NpdGU+PC9FbmROb3RlPn==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PC9zdHlsZT48L0Rpc3BsYXlUZXh0PjxyZWNvcmQ+PHJlYy1udW1iZXI+ODk2NDwvcmVjLW51bWJl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YTsgbG95bUBjdWhrLmVkdS5oay48L2F1dGgtYWRkcmVzcz48dGl0bGVzPjx0aXRsZT5QbGFzbWEg
RE5BIHRpc3N1ZSBtYXBwaW5nIGJ5IGdlbm9tZS13aWRlIG1ldGh5bGF0aW9uIHNlcXVlbmNpbmcg
Zm9yIG5vbmludmFzaXZlIHByZW5hdGFsLCBjYW5jZXIsIGFuZCB0cmFuc3BsYW50YXRpb24gYXNz
ZXNzbWVudHM8L3RpdGxlPjxzZWNvbmRhcnktdGl0bGU+UHJvYyBOYXRsIEFjYWQgU2NpIFUgUyBB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ci0xPjwvYWx0LXBlcmlvZGljYWw+PHBhZ2VzPkU1NTAzLTEyPC9wYWdlcz48dm9sdW1lPjExMjwv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bGVjdHJvbmljLXJlc291cmNlLW51bT48bGFuZ3VhZ2U+RW5nPC9sYW5ndWFnZT48L3JlY29yZD48
L0NpdGU+PC9FbmROb3RlPn==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10</w:t>
      </w:r>
      <w:r w:rsidR="00F961A2" w:rsidRPr="00FD617E">
        <w:rPr>
          <w:rFonts w:ascii="Arial" w:eastAsia="Arial" w:hAnsi="Arial" w:cs="Arial"/>
          <w:color w:val="000000" w:themeColor="text1"/>
          <w:sz w:val="22"/>
          <w:szCs w:val="22"/>
        </w:rPr>
        <w:fldChar w:fldCharType="end"/>
      </w:r>
      <w:r w:rsidR="00AC0A08" w:rsidRPr="00FD617E">
        <w:rPr>
          <w:rFonts w:ascii="Arial" w:eastAsia="Arial" w:hAnsi="Arial" w:cs="Arial"/>
          <w:color w:val="000000" w:themeColor="text1"/>
          <w:sz w:val="22"/>
          <w:szCs w:val="22"/>
        </w:rPr>
        <w:t xml:space="preserve">.  </w:t>
      </w:r>
      <w:commentRangeStart w:id="194"/>
      <w:r w:rsidR="005A0EA2" w:rsidRPr="00FD617E">
        <w:rPr>
          <w:rFonts w:ascii="Arial" w:eastAsia="Arial" w:hAnsi="Arial" w:cs="Arial"/>
          <w:color w:val="000000" w:themeColor="text1"/>
          <w:sz w:val="22"/>
          <w:szCs w:val="22"/>
        </w:rPr>
        <w:t>P</w:t>
      </w:r>
      <w:r w:rsidR="00D65E6D" w:rsidRPr="00FD617E">
        <w:rPr>
          <w:rFonts w:ascii="Arial" w:eastAsia="Arial" w:hAnsi="Arial" w:cs="Arial"/>
          <w:color w:val="000000" w:themeColor="text1"/>
          <w:sz w:val="22"/>
          <w:szCs w:val="22"/>
        </w:rPr>
        <w:t xml:space="preserve">rimary tumor and </w:t>
      </w:r>
      <w:r w:rsidR="005A0EA2" w:rsidRPr="00FD617E">
        <w:rPr>
          <w:rFonts w:ascii="Arial" w:eastAsia="Arial" w:hAnsi="Arial" w:cs="Arial"/>
          <w:color w:val="000000" w:themeColor="text1"/>
          <w:sz w:val="22"/>
          <w:szCs w:val="22"/>
        </w:rPr>
        <w:t xml:space="preserve">normal </w:t>
      </w:r>
      <w:r w:rsidR="00D65E6D" w:rsidRPr="00FD617E">
        <w:rPr>
          <w:rFonts w:ascii="Arial" w:eastAsia="Arial" w:hAnsi="Arial" w:cs="Arial"/>
          <w:color w:val="000000" w:themeColor="text1"/>
          <w:sz w:val="22"/>
          <w:szCs w:val="22"/>
        </w:rPr>
        <w:t xml:space="preserve">tissue-of-origin </w:t>
      </w:r>
      <w:r w:rsidR="009F5910" w:rsidRPr="00FD617E">
        <w:rPr>
          <w:rFonts w:ascii="Arial" w:eastAsia="Arial" w:hAnsi="Arial" w:cs="Arial"/>
          <w:color w:val="000000" w:themeColor="text1"/>
          <w:sz w:val="22"/>
          <w:szCs w:val="22"/>
        </w:rPr>
        <w:t>contributed</w:t>
      </w:r>
      <w:r w:rsidR="005A0EA2"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at the</w:t>
      </w:r>
      <w:r w:rsidR="00F37809" w:rsidRPr="00FD617E">
        <w:rPr>
          <w:rFonts w:ascii="Arial" w:eastAsia="Arial" w:hAnsi="Arial" w:cs="Arial"/>
          <w:color w:val="000000" w:themeColor="text1"/>
          <w:sz w:val="22"/>
          <w:szCs w:val="22"/>
        </w:rPr>
        <w:t xml:space="preserve"> similar</w:t>
      </w:r>
      <w:r w:rsidR="00AC0A08" w:rsidRPr="00FD617E">
        <w:rPr>
          <w:rFonts w:ascii="Arial" w:eastAsia="Arial" w:hAnsi="Arial" w:cs="Arial"/>
          <w:color w:val="000000" w:themeColor="text1"/>
          <w:sz w:val="22"/>
          <w:szCs w:val="22"/>
        </w:rPr>
        <w:t xml:space="preserve"> level</w:t>
      </w:r>
      <w:r w:rsidR="008C22A9" w:rsidRPr="00FD617E">
        <w:rPr>
          <w:rFonts w:ascii="Arial" w:eastAsia="Arial" w:hAnsi="Arial" w:cs="Arial"/>
          <w:color w:val="000000" w:themeColor="text1"/>
          <w:sz w:val="22"/>
          <w:szCs w:val="22"/>
        </w:rPr>
        <w:t>s</w:t>
      </w:r>
      <w:r w:rsidR="00AC0A08"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of </w:t>
      </w:r>
      <w:r w:rsidR="00F37809" w:rsidRPr="00FD617E">
        <w:rPr>
          <w:rFonts w:ascii="Arial" w:eastAsia="Arial" w:hAnsi="Arial" w:cs="Arial"/>
          <w:color w:val="000000" w:themeColor="text1"/>
          <w:sz w:val="22"/>
          <w:szCs w:val="22"/>
        </w:rPr>
        <w:t>2.3</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1F010A" w:rsidRPr="00FD617E">
        <w:rPr>
          <w:rFonts w:ascii="Arial" w:eastAsia="Arial" w:hAnsi="Arial" w:cs="Arial"/>
          <w:color w:val="000000" w:themeColor="text1"/>
          <w:sz w:val="22"/>
          <w:szCs w:val="22"/>
        </w:rPr>
        <w:t>3</w:t>
      </w:r>
      <w:r w:rsidR="00F35E02" w:rsidRPr="00FD617E">
        <w:rPr>
          <w:rFonts w:ascii="Arial" w:eastAsia="Arial" w:hAnsi="Arial" w:cs="Arial"/>
          <w:color w:val="000000" w:themeColor="text1"/>
          <w:sz w:val="22"/>
          <w:szCs w:val="22"/>
        </w:rPr>
        <w:t>.7</w:t>
      </w:r>
      <w:r w:rsidR="00627EC5" w:rsidRPr="00FD617E">
        <w:rPr>
          <w:rFonts w:ascii="Arial" w:eastAsia="Arial" w:hAnsi="Arial" w:cs="Arial"/>
          <w:color w:val="000000" w:themeColor="text1"/>
          <w:sz w:val="22"/>
          <w:szCs w:val="22"/>
        </w:rPr>
        <w:t>%</w:t>
      </w:r>
      <w:r w:rsidR="00D65E6D" w:rsidRPr="00FD617E">
        <w:rPr>
          <w:rFonts w:ascii="Arial" w:eastAsia="Arial" w:hAnsi="Arial" w:cs="Arial"/>
          <w:color w:val="000000" w:themeColor="text1"/>
          <w:sz w:val="22"/>
          <w:szCs w:val="22"/>
        </w:rPr>
        <w:t xml:space="preserve">) and </w:t>
      </w:r>
      <w:r w:rsidR="00F37809" w:rsidRPr="00FD617E">
        <w:rPr>
          <w:rFonts w:ascii="Arial" w:eastAsia="Arial" w:hAnsi="Arial" w:cs="Arial"/>
          <w:color w:val="000000" w:themeColor="text1"/>
          <w:sz w:val="22"/>
          <w:szCs w:val="22"/>
        </w:rPr>
        <w:t>3.0</w:t>
      </w:r>
      <w:r w:rsidR="00D65E6D" w:rsidRPr="00FD617E">
        <w:rPr>
          <w:rFonts w:ascii="Arial" w:eastAsia="Arial" w:hAnsi="Arial" w:cs="Arial"/>
          <w:color w:val="000000" w:themeColor="text1"/>
          <w:sz w:val="22"/>
          <w:szCs w:val="22"/>
        </w:rPr>
        <w:t xml:space="preserve">% </w:t>
      </w:r>
      <w:r w:rsidR="00023F76" w:rsidRPr="00FD617E">
        <w:rPr>
          <w:rFonts w:ascii="Arial" w:eastAsia="Arial" w:hAnsi="Arial" w:cs="Arial"/>
          <w:color w:val="000000" w:themeColor="text1"/>
          <w:sz w:val="22"/>
          <w:szCs w:val="22"/>
        </w:rPr>
        <w:t>(IQR=</w:t>
      </w:r>
      <w:r w:rsidR="006349E4" w:rsidRPr="00FD617E">
        <w:rPr>
          <w:rFonts w:ascii="Arial" w:eastAsia="Arial" w:hAnsi="Arial" w:cs="Arial"/>
          <w:color w:val="000000" w:themeColor="text1"/>
          <w:sz w:val="22"/>
          <w:szCs w:val="22"/>
        </w:rPr>
        <w:t>4.4</w:t>
      </w:r>
      <w:r w:rsidR="00C2731C" w:rsidRPr="00FD617E">
        <w:rPr>
          <w:rFonts w:ascii="Arial" w:eastAsia="Arial" w:hAnsi="Arial" w:cs="Arial"/>
          <w:color w:val="000000" w:themeColor="text1"/>
          <w:sz w:val="22"/>
          <w:szCs w:val="22"/>
        </w:rPr>
        <w:t>%</w:t>
      </w:r>
      <w:r w:rsidR="00A27121" w:rsidRPr="00FD617E">
        <w:rPr>
          <w:rFonts w:ascii="Arial" w:eastAsia="Arial" w:hAnsi="Arial" w:cs="Arial"/>
          <w:color w:val="000000" w:themeColor="text1"/>
          <w:sz w:val="22"/>
          <w:szCs w:val="22"/>
        </w:rPr>
        <w:t>)</w:t>
      </w:r>
      <w:r w:rsidR="00453556" w:rsidRPr="00FD617E">
        <w:rPr>
          <w:rFonts w:ascii="Arial" w:eastAsia="Arial" w:hAnsi="Arial" w:cs="Arial"/>
          <w:color w:val="000000" w:themeColor="text1"/>
          <w:sz w:val="22"/>
          <w:szCs w:val="22"/>
        </w:rPr>
        <w:t xml:space="preserve">. </w:t>
      </w:r>
      <w:commentRangeEnd w:id="194"/>
      <w:r w:rsidR="002F507E">
        <w:rPr>
          <w:rStyle w:val="CommentReference"/>
        </w:rPr>
        <w:commentReference w:id="194"/>
      </w:r>
      <w:r w:rsidR="00453556" w:rsidRPr="00FD617E">
        <w:rPr>
          <w:rFonts w:ascii="Arial" w:eastAsia="Arial" w:hAnsi="Arial" w:cs="Arial"/>
          <w:color w:val="000000" w:themeColor="text1"/>
          <w:sz w:val="22"/>
          <w:szCs w:val="22"/>
        </w:rPr>
        <w:t xml:space="preserve">In contrast, </w:t>
      </w:r>
      <w:r w:rsidR="008C22A9" w:rsidRPr="00FD617E">
        <w:rPr>
          <w:rFonts w:ascii="Arial" w:eastAsia="Arial" w:hAnsi="Arial" w:cs="Arial"/>
          <w:color w:val="000000" w:themeColor="text1"/>
          <w:sz w:val="22"/>
          <w:szCs w:val="22"/>
        </w:rPr>
        <w:t xml:space="preserve">when </w:t>
      </w:r>
      <w:r w:rsidR="00453556" w:rsidRPr="00FD617E">
        <w:rPr>
          <w:rFonts w:ascii="Arial" w:eastAsia="Arial" w:hAnsi="Arial" w:cs="Arial"/>
          <w:color w:val="000000" w:themeColor="text1"/>
          <w:sz w:val="22"/>
          <w:szCs w:val="22"/>
        </w:rPr>
        <w:t xml:space="preserve">we </w:t>
      </w:r>
      <w:r w:rsidR="00AC0A08" w:rsidRPr="00FD617E">
        <w:rPr>
          <w:rFonts w:ascii="Arial" w:eastAsia="Arial" w:hAnsi="Arial" w:cs="Arial"/>
          <w:color w:val="000000" w:themeColor="text1"/>
          <w:sz w:val="22"/>
          <w:szCs w:val="22"/>
        </w:rPr>
        <w:t xml:space="preserve">applied </w:t>
      </w:r>
      <w:r w:rsidR="008C22A9" w:rsidRPr="00FD617E">
        <w:rPr>
          <w:rFonts w:ascii="Arial" w:eastAsia="Arial" w:hAnsi="Arial" w:cs="Arial"/>
          <w:color w:val="000000" w:themeColor="text1"/>
          <w:sz w:val="22"/>
          <w:szCs w:val="22"/>
        </w:rPr>
        <w:t>the same deconvolution</w:t>
      </w:r>
      <w:r w:rsidR="00AC0A08" w:rsidRPr="00FD617E">
        <w:rPr>
          <w:rFonts w:ascii="Arial" w:eastAsia="Arial" w:hAnsi="Arial" w:cs="Arial"/>
          <w:color w:val="000000" w:themeColor="text1"/>
          <w:sz w:val="22"/>
          <w:szCs w:val="22"/>
        </w:rPr>
        <w:t xml:space="preserve"> analysis to </w:t>
      </w:r>
      <w:r w:rsidR="00F37809" w:rsidRPr="00FD617E">
        <w:rPr>
          <w:rFonts w:ascii="Arial" w:eastAsia="Arial" w:hAnsi="Arial" w:cs="Arial"/>
          <w:color w:val="000000" w:themeColor="text1"/>
          <w:sz w:val="22"/>
          <w:szCs w:val="22"/>
        </w:rPr>
        <w:t>normal plasma</w:t>
      </w:r>
      <w:r w:rsidR="00AC0A08"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we</w:t>
      </w:r>
      <w:r w:rsidR="007A5E10" w:rsidRPr="00FD617E">
        <w:rPr>
          <w:rFonts w:ascii="Arial" w:eastAsia="Arial" w:hAnsi="Arial" w:cs="Arial"/>
          <w:color w:val="000000" w:themeColor="text1"/>
          <w:sz w:val="22"/>
          <w:szCs w:val="22"/>
        </w:rPr>
        <w:t xml:space="preserve"> </w:t>
      </w:r>
      <w:r w:rsidR="009F5910" w:rsidRPr="00FD617E">
        <w:rPr>
          <w:rFonts w:ascii="Arial" w:eastAsia="Arial" w:hAnsi="Arial" w:cs="Arial"/>
          <w:color w:val="000000" w:themeColor="text1"/>
          <w:sz w:val="22"/>
          <w:szCs w:val="22"/>
        </w:rPr>
        <w:t xml:space="preserve">found </w:t>
      </w:r>
      <w:r w:rsidR="00453556" w:rsidRPr="00FD617E">
        <w:rPr>
          <w:rFonts w:ascii="Arial" w:eastAsia="Arial" w:hAnsi="Arial" w:cs="Arial"/>
          <w:color w:val="000000" w:themeColor="text1"/>
          <w:sz w:val="22"/>
          <w:szCs w:val="22"/>
        </w:rPr>
        <w:t xml:space="preserve">only </w:t>
      </w:r>
      <w:r w:rsidR="0080192B" w:rsidRPr="00FD617E">
        <w:rPr>
          <w:rFonts w:ascii="Arial" w:eastAsia="Arial" w:hAnsi="Arial" w:cs="Arial"/>
          <w:color w:val="000000" w:themeColor="text1"/>
          <w:sz w:val="22"/>
          <w:szCs w:val="22"/>
        </w:rPr>
        <w:t xml:space="preserve">residual plasma fragments with a tumor signature </w:t>
      </w:r>
      <w:r w:rsidR="00453556" w:rsidRPr="00FD617E">
        <w:rPr>
          <w:rFonts w:ascii="Arial" w:eastAsia="Arial" w:hAnsi="Arial" w:cs="Arial"/>
          <w:color w:val="000000" w:themeColor="text1"/>
          <w:sz w:val="22"/>
          <w:szCs w:val="22"/>
        </w:rPr>
        <w:t>(0.17%</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IQR=2.9%</w:t>
      </w:r>
      <w:r w:rsidR="00453556" w:rsidRPr="00FD617E">
        <w:rPr>
          <w:rFonts w:ascii="Arial" w:eastAsia="Arial" w:hAnsi="Arial" w:cs="Arial"/>
          <w:color w:val="000000" w:themeColor="text1"/>
          <w:sz w:val="22"/>
          <w:szCs w:val="22"/>
        </w:rPr>
        <w:t xml:space="preserve"> for </w:t>
      </w:r>
      <w:del w:id="195" w:author="Dinh Diep" w:date="2017-01-05T13:54:00Z">
        <w:r w:rsidR="00453556" w:rsidRPr="00FD617E" w:rsidDel="002F507E">
          <w:rPr>
            <w:rFonts w:ascii="Arial" w:eastAsia="Arial" w:hAnsi="Arial" w:cs="Arial"/>
            <w:color w:val="000000" w:themeColor="text1"/>
            <w:sz w:val="22"/>
            <w:szCs w:val="22"/>
          </w:rPr>
          <w:delText xml:space="preserve">CRC </w:delText>
        </w:r>
      </w:del>
      <w:ins w:id="196" w:author="Dinh Diep" w:date="2017-01-05T13:54:00Z">
        <w:r w:rsidR="002F507E" w:rsidRPr="00FD617E">
          <w:rPr>
            <w:rFonts w:ascii="Arial" w:eastAsia="Arial" w:hAnsi="Arial" w:cs="Arial"/>
            <w:color w:val="000000" w:themeColor="text1"/>
            <w:sz w:val="22"/>
            <w:szCs w:val="22"/>
          </w:rPr>
          <w:t>C</w:t>
        </w:r>
        <w:r w:rsidR="002F507E">
          <w:rPr>
            <w:rFonts w:ascii="Arial" w:eastAsia="Arial" w:hAnsi="Arial" w:cs="Arial"/>
            <w:color w:val="000000" w:themeColor="text1"/>
            <w:sz w:val="22"/>
            <w:szCs w:val="22"/>
          </w:rPr>
          <w:t>CT</w:t>
        </w:r>
        <w:r w:rsidR="002F507E" w:rsidRPr="00FD617E">
          <w:rPr>
            <w:rFonts w:ascii="Arial" w:eastAsia="Arial" w:hAnsi="Arial" w:cs="Arial"/>
            <w:color w:val="000000" w:themeColor="text1"/>
            <w:sz w:val="22"/>
            <w:szCs w:val="22"/>
          </w:rPr>
          <w:t xml:space="preserve"> </w:t>
        </w:r>
      </w:ins>
      <w:r w:rsidR="00453556" w:rsidRPr="00FD617E">
        <w:rPr>
          <w:rFonts w:ascii="Arial" w:eastAsia="Arial" w:hAnsi="Arial" w:cs="Arial"/>
          <w:color w:val="000000" w:themeColor="text1"/>
          <w:sz w:val="22"/>
          <w:szCs w:val="22"/>
        </w:rPr>
        <w:t>and 1.0%</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IQR=3.1%</w:t>
      </w:r>
      <w:r w:rsidR="00453556" w:rsidRPr="00FD617E">
        <w:rPr>
          <w:rFonts w:ascii="Arial" w:eastAsia="Arial" w:hAnsi="Arial" w:cs="Arial"/>
          <w:color w:val="000000" w:themeColor="text1"/>
          <w:sz w:val="22"/>
          <w:szCs w:val="22"/>
        </w:rPr>
        <w:t xml:space="preserve"> </w:t>
      </w:r>
      <w:ins w:id="197" w:author="Kun Zhang" w:date="2017-01-04T22:03:00Z">
        <w:r w:rsidR="002C47DF">
          <w:rPr>
            <w:rFonts w:ascii="Arial" w:eastAsia="Arial" w:hAnsi="Arial" w:cs="Arial"/>
            <w:color w:val="000000" w:themeColor="text1"/>
            <w:sz w:val="22"/>
            <w:szCs w:val="22"/>
          </w:rPr>
          <w:t xml:space="preserve">for </w:t>
        </w:r>
      </w:ins>
      <w:r w:rsidR="00453556" w:rsidRPr="00FD617E">
        <w:rPr>
          <w:rFonts w:ascii="Arial" w:eastAsia="Arial" w:hAnsi="Arial" w:cs="Arial"/>
          <w:color w:val="000000" w:themeColor="text1"/>
          <w:sz w:val="22"/>
          <w:szCs w:val="22"/>
        </w:rPr>
        <w:t>LC</w:t>
      </w:r>
      <w:ins w:id="198" w:author="Dinh Diep" w:date="2017-01-05T13:27:00Z">
        <w:r w:rsidR="00A167CD">
          <w:rPr>
            <w:rFonts w:ascii="Arial" w:eastAsia="Arial" w:hAnsi="Arial" w:cs="Arial"/>
            <w:color w:val="000000" w:themeColor="text1"/>
            <w:sz w:val="22"/>
            <w:szCs w:val="22"/>
          </w:rPr>
          <w:t>T</w:t>
        </w:r>
      </w:ins>
      <w:r w:rsidR="00453556" w:rsidRPr="00FD617E">
        <w:rPr>
          <w:rFonts w:ascii="Arial" w:eastAsia="Arial" w:hAnsi="Arial" w:cs="Arial"/>
          <w:color w:val="000000" w:themeColor="text1"/>
          <w:sz w:val="22"/>
          <w:szCs w:val="22"/>
        </w:rPr>
        <w:t>), which</w:t>
      </w:r>
      <w:r w:rsidR="00F37809" w:rsidRPr="00FD617E">
        <w:rPr>
          <w:rFonts w:ascii="Arial" w:eastAsia="Arial" w:hAnsi="Arial" w:cs="Arial"/>
          <w:color w:val="000000" w:themeColor="text1"/>
          <w:sz w:val="22"/>
          <w:szCs w:val="22"/>
        </w:rPr>
        <w:t xml:space="preserve"> were significantly lower</w:t>
      </w:r>
      <w:r w:rsidR="00A31EF0" w:rsidRPr="00FD617E">
        <w:rPr>
          <w:rFonts w:ascii="Arial" w:eastAsia="Arial" w:hAnsi="Arial" w:cs="Arial"/>
          <w:color w:val="000000" w:themeColor="text1"/>
          <w:sz w:val="22"/>
          <w:szCs w:val="22"/>
        </w:rPr>
        <w:t xml:space="preserve"> (</w:t>
      </w:r>
      <w:commentRangeStart w:id="199"/>
      <w:r w:rsidR="006839B9" w:rsidRPr="00FD617E">
        <w:rPr>
          <w:rFonts w:ascii="Arial" w:eastAsia="Arial" w:hAnsi="Arial" w:cs="Arial"/>
          <w:i/>
          <w:color w:val="000000" w:themeColor="text1"/>
          <w:sz w:val="22"/>
          <w:szCs w:val="22"/>
        </w:rPr>
        <w:t>P</w:t>
      </w:r>
      <w:r w:rsidR="006839B9" w:rsidRPr="00FD617E">
        <w:rPr>
          <w:rFonts w:ascii="Arial" w:eastAsia="Arial" w:hAnsi="Arial" w:cs="Arial"/>
          <w:color w:val="000000" w:themeColor="text1"/>
          <w:sz w:val="22"/>
          <w:szCs w:val="22"/>
        </w:rPr>
        <w:t>=</w:t>
      </w:r>
      <w:r w:rsidR="00A31EF0" w:rsidRPr="00FD617E">
        <w:rPr>
          <w:rFonts w:ascii="Arial" w:eastAsia="Arial" w:hAnsi="Arial" w:cs="Arial"/>
          <w:color w:val="000000" w:themeColor="text1"/>
          <w:sz w:val="22"/>
          <w:szCs w:val="22"/>
        </w:rPr>
        <w:t>3.4x10</w:t>
      </w:r>
      <w:r w:rsidR="00A31EF0" w:rsidRPr="00FD617E">
        <w:rPr>
          <w:rFonts w:ascii="Arial" w:eastAsia="Arial" w:hAnsi="Arial" w:cs="Arial"/>
          <w:color w:val="000000" w:themeColor="text1"/>
          <w:sz w:val="22"/>
          <w:szCs w:val="22"/>
          <w:vertAlign w:val="superscript"/>
        </w:rPr>
        <w:t>-5</w:t>
      </w:r>
      <w:r w:rsidR="00A31EF0" w:rsidRPr="00FD617E">
        <w:rPr>
          <w:rFonts w:ascii="Arial" w:eastAsia="Arial" w:hAnsi="Arial" w:cs="Arial"/>
          <w:color w:val="000000" w:themeColor="text1"/>
          <w:sz w:val="22"/>
          <w:szCs w:val="22"/>
        </w:rPr>
        <w:t xml:space="preserve"> and 5.2x10</w:t>
      </w:r>
      <w:r w:rsidR="00A31EF0" w:rsidRPr="00FD617E">
        <w:rPr>
          <w:rFonts w:ascii="Arial" w:eastAsia="Arial" w:hAnsi="Arial" w:cs="Arial"/>
          <w:color w:val="000000" w:themeColor="text1"/>
          <w:sz w:val="22"/>
          <w:szCs w:val="22"/>
          <w:vertAlign w:val="superscript"/>
        </w:rPr>
        <w:t>-10</w:t>
      </w:r>
      <w:r w:rsidR="00A31EF0" w:rsidRPr="00FD617E">
        <w:rPr>
          <w:rFonts w:ascii="Arial" w:eastAsia="Arial" w:hAnsi="Arial" w:cs="Arial"/>
          <w:color w:val="000000" w:themeColor="text1"/>
          <w:sz w:val="22"/>
          <w:szCs w:val="22"/>
        </w:rPr>
        <w:t xml:space="preserve"> </w:t>
      </w:r>
      <w:commentRangeEnd w:id="199"/>
      <w:r w:rsidR="002F507E">
        <w:rPr>
          <w:rStyle w:val="CommentReference"/>
        </w:rPr>
        <w:commentReference w:id="199"/>
      </w:r>
      <w:r w:rsidR="00A31EF0" w:rsidRPr="00FD617E">
        <w:rPr>
          <w:rFonts w:ascii="Arial" w:eastAsia="Arial" w:hAnsi="Arial" w:cs="Arial"/>
          <w:color w:val="000000" w:themeColor="text1"/>
          <w:sz w:val="22"/>
          <w:szCs w:val="22"/>
        </w:rPr>
        <w:t xml:space="preserve">for </w:t>
      </w:r>
      <w:del w:id="200" w:author="Dinh Diep" w:date="2017-01-05T13:27:00Z">
        <w:r w:rsidR="00A31EF0" w:rsidRPr="00FD617E" w:rsidDel="00A167CD">
          <w:rPr>
            <w:rFonts w:ascii="Arial" w:eastAsia="Arial" w:hAnsi="Arial" w:cs="Arial"/>
            <w:color w:val="000000" w:themeColor="text1"/>
            <w:sz w:val="22"/>
            <w:szCs w:val="22"/>
          </w:rPr>
          <w:delText xml:space="preserve">CRC </w:delText>
        </w:r>
      </w:del>
      <w:ins w:id="201" w:author="Dinh Diep" w:date="2017-01-05T13:27:00Z">
        <w:r w:rsidR="00A167CD" w:rsidRPr="00FD617E">
          <w:rPr>
            <w:rFonts w:ascii="Arial" w:eastAsia="Arial" w:hAnsi="Arial" w:cs="Arial"/>
            <w:color w:val="000000" w:themeColor="text1"/>
            <w:sz w:val="22"/>
            <w:szCs w:val="22"/>
          </w:rPr>
          <w:t>C</w:t>
        </w:r>
        <w:r w:rsidR="00A167CD">
          <w:rPr>
            <w:rFonts w:ascii="Arial" w:eastAsia="Arial" w:hAnsi="Arial" w:cs="Arial"/>
            <w:color w:val="000000" w:themeColor="text1"/>
            <w:sz w:val="22"/>
            <w:szCs w:val="22"/>
          </w:rPr>
          <w:t>CT</w:t>
        </w:r>
        <w:r w:rsidR="00A167CD" w:rsidRPr="00FD617E">
          <w:rPr>
            <w:rFonts w:ascii="Arial" w:eastAsia="Arial" w:hAnsi="Arial" w:cs="Arial"/>
            <w:color w:val="000000" w:themeColor="text1"/>
            <w:sz w:val="22"/>
            <w:szCs w:val="22"/>
          </w:rPr>
          <w:t xml:space="preserve"> </w:t>
        </w:r>
      </w:ins>
      <w:r w:rsidR="00A31EF0" w:rsidRPr="00FD617E">
        <w:rPr>
          <w:rFonts w:ascii="Arial" w:eastAsia="Arial" w:hAnsi="Arial" w:cs="Arial"/>
          <w:color w:val="000000" w:themeColor="text1"/>
          <w:sz w:val="22"/>
          <w:szCs w:val="22"/>
        </w:rPr>
        <w:t xml:space="preserve">and </w:t>
      </w:r>
      <w:r w:rsidR="006839B9" w:rsidRPr="00FD617E">
        <w:rPr>
          <w:rFonts w:ascii="Arial" w:eastAsia="Arial" w:hAnsi="Arial" w:cs="Arial"/>
          <w:color w:val="000000" w:themeColor="text1"/>
          <w:sz w:val="22"/>
          <w:szCs w:val="22"/>
        </w:rPr>
        <w:t>LC</w:t>
      </w:r>
      <w:ins w:id="202" w:author="Dinh Diep" w:date="2017-01-05T13:27:00Z">
        <w:r w:rsidR="00A167CD">
          <w:rPr>
            <w:rFonts w:ascii="Arial" w:eastAsia="Arial" w:hAnsi="Arial" w:cs="Arial"/>
            <w:color w:val="000000" w:themeColor="text1"/>
            <w:sz w:val="22"/>
            <w:szCs w:val="22"/>
          </w:rPr>
          <w:t>T</w:t>
        </w:r>
      </w:ins>
      <w:del w:id="203" w:author="Kun Zhang" w:date="2017-01-04T22:04:00Z">
        <w:r w:rsidR="00A31EF0" w:rsidRPr="00FD617E" w:rsidDel="002C47DF">
          <w:rPr>
            <w:rFonts w:ascii="Arial" w:eastAsia="Arial" w:hAnsi="Arial" w:cs="Arial"/>
            <w:color w:val="000000" w:themeColor="text1"/>
            <w:sz w:val="22"/>
            <w:szCs w:val="22"/>
          </w:rPr>
          <w:delText>,</w:delText>
        </w:r>
      </w:del>
      <w:del w:id="204" w:author="Kun Zhang" w:date="2017-01-04T22:03:00Z">
        <w:r w:rsidR="00A31EF0" w:rsidRPr="00FD617E" w:rsidDel="002C47DF">
          <w:rPr>
            <w:rFonts w:ascii="Arial" w:eastAsia="Arial" w:hAnsi="Arial" w:cs="Arial"/>
            <w:color w:val="000000" w:themeColor="text1"/>
            <w:sz w:val="22"/>
            <w:szCs w:val="22"/>
          </w:rPr>
          <w:delText xml:space="preserve"> respectively</w:delText>
        </w:r>
      </w:del>
      <w:r w:rsidR="00A31EF0" w:rsidRPr="00FD617E">
        <w:rPr>
          <w:rFonts w:ascii="Arial" w:eastAsia="Arial" w:hAnsi="Arial" w:cs="Arial"/>
          <w:color w:val="000000" w:themeColor="text1"/>
          <w:sz w:val="22"/>
          <w:szCs w:val="22"/>
        </w:rPr>
        <w:t>)</w:t>
      </w:r>
      <w:r w:rsidR="00F37809" w:rsidRPr="00FD617E">
        <w:rPr>
          <w:rFonts w:ascii="Arial" w:eastAsia="Arial" w:hAnsi="Arial" w:cs="Arial"/>
          <w:color w:val="000000" w:themeColor="text1"/>
          <w:sz w:val="22"/>
          <w:szCs w:val="22"/>
        </w:rPr>
        <w:t xml:space="preserve"> </w:t>
      </w:r>
      <w:r w:rsidR="00453556" w:rsidRPr="00FD617E">
        <w:rPr>
          <w:rFonts w:ascii="Arial" w:eastAsia="Arial" w:hAnsi="Arial" w:cs="Arial"/>
          <w:color w:val="000000" w:themeColor="text1"/>
          <w:sz w:val="22"/>
          <w:szCs w:val="22"/>
        </w:rPr>
        <w:t>than cancer plasma.</w:t>
      </w:r>
      <w:r w:rsidR="00760891" w:rsidRPr="00FD617E">
        <w:rPr>
          <w:rFonts w:ascii="Arial" w:eastAsia="Arial" w:hAnsi="Arial" w:cs="Arial"/>
          <w:color w:val="000000" w:themeColor="text1"/>
          <w:sz w:val="22"/>
          <w:szCs w:val="22"/>
        </w:rPr>
        <w:t xml:space="preserve"> </w:t>
      </w:r>
      <w:r w:rsidR="007A4070" w:rsidRPr="00FD617E">
        <w:rPr>
          <w:rFonts w:ascii="Arial" w:eastAsia="Arial" w:hAnsi="Arial" w:cs="Arial"/>
          <w:color w:val="000000" w:themeColor="text1"/>
          <w:sz w:val="22"/>
          <w:szCs w:val="22"/>
        </w:rPr>
        <w:t>We</w:t>
      </w:r>
      <w:r w:rsidR="00CB5B8C" w:rsidRPr="00FD617E">
        <w:rPr>
          <w:rFonts w:ascii="Arial" w:eastAsia="Arial" w:hAnsi="Arial" w:cs="Arial"/>
          <w:color w:val="000000" w:themeColor="text1"/>
          <w:sz w:val="22"/>
          <w:szCs w:val="22"/>
        </w:rPr>
        <w:t xml:space="preserve"> also</w:t>
      </w:r>
      <w:r w:rsidR="007A4070" w:rsidRPr="00FD617E">
        <w:rPr>
          <w:rFonts w:ascii="Arial" w:eastAsia="Arial" w:hAnsi="Arial" w:cs="Arial"/>
          <w:color w:val="000000" w:themeColor="text1"/>
          <w:sz w:val="22"/>
          <w:szCs w:val="22"/>
        </w:rPr>
        <w:t xml:space="preserve"> found</w:t>
      </w:r>
      <w:r w:rsidR="00453556" w:rsidRPr="00FD617E">
        <w:rPr>
          <w:rFonts w:ascii="Arial" w:eastAsia="Arial" w:hAnsi="Arial" w:cs="Arial"/>
          <w:color w:val="000000" w:themeColor="text1"/>
          <w:sz w:val="22"/>
          <w:szCs w:val="22"/>
        </w:rPr>
        <w:t xml:space="preserve"> that</w:t>
      </w:r>
      <w:r w:rsidR="007A4070" w:rsidRPr="00FD617E">
        <w:rPr>
          <w:rFonts w:ascii="Arial" w:eastAsia="Arial" w:hAnsi="Arial" w:cs="Arial"/>
          <w:color w:val="000000" w:themeColor="text1"/>
          <w:sz w:val="22"/>
          <w:szCs w:val="22"/>
        </w:rPr>
        <w:t xml:space="preserve"> </w:t>
      </w:r>
      <w:del w:id="205" w:author="Dinh Diep" w:date="2017-01-05T13:29:00Z">
        <w:r w:rsidR="007A4070" w:rsidRPr="00FD617E" w:rsidDel="00ED1C53">
          <w:rPr>
            <w:rFonts w:ascii="Arial" w:eastAsia="Arial" w:hAnsi="Arial" w:cs="Arial"/>
            <w:color w:val="000000" w:themeColor="text1"/>
            <w:sz w:val="22"/>
            <w:szCs w:val="22"/>
          </w:rPr>
          <w:delText>76.7%</w:delText>
        </w:r>
      </w:del>
      <w:ins w:id="206" w:author="Dinh Diep" w:date="2017-01-05T13:29:00Z">
        <w:r w:rsidR="00ED1C53">
          <w:rPr>
            <w:rFonts w:ascii="Arial" w:eastAsia="Arial" w:hAnsi="Arial" w:cs="Arial"/>
            <w:color w:val="000000" w:themeColor="text1"/>
            <w:sz w:val="22"/>
            <w:szCs w:val="22"/>
          </w:rPr>
          <w:t>23/30</w:t>
        </w:r>
      </w:ins>
      <w:r w:rsidR="007A4070" w:rsidRPr="00FD617E">
        <w:rPr>
          <w:rFonts w:ascii="Arial" w:eastAsia="Arial" w:hAnsi="Arial" w:cs="Arial"/>
          <w:color w:val="000000" w:themeColor="text1"/>
          <w:sz w:val="22"/>
          <w:szCs w:val="22"/>
        </w:rPr>
        <w:t xml:space="preserve"> </w:t>
      </w:r>
      <w:del w:id="207" w:author="Dinh Diep" w:date="2017-01-05T13:27:00Z">
        <w:r w:rsidR="004F4A1C" w:rsidRPr="00FD617E" w:rsidDel="00A167CD">
          <w:rPr>
            <w:rFonts w:ascii="Arial" w:eastAsia="Arial" w:hAnsi="Arial" w:cs="Arial"/>
            <w:color w:val="000000" w:themeColor="text1"/>
            <w:sz w:val="22"/>
            <w:szCs w:val="22"/>
          </w:rPr>
          <w:delText xml:space="preserve">plasma samples from </w:delText>
        </w:r>
        <w:r w:rsidR="007A4070" w:rsidRPr="00FD617E" w:rsidDel="00A167CD">
          <w:rPr>
            <w:rFonts w:ascii="Arial" w:eastAsia="Arial" w:hAnsi="Arial" w:cs="Arial"/>
            <w:color w:val="000000" w:themeColor="text1"/>
            <w:sz w:val="22"/>
            <w:szCs w:val="22"/>
          </w:rPr>
          <w:delText xml:space="preserve">CRC </w:delText>
        </w:r>
        <w:r w:rsidR="004F4A1C" w:rsidRPr="00FD617E" w:rsidDel="00A167CD">
          <w:rPr>
            <w:rFonts w:ascii="Arial" w:eastAsia="Arial" w:hAnsi="Arial" w:cs="Arial"/>
            <w:color w:val="000000" w:themeColor="text1"/>
            <w:sz w:val="22"/>
            <w:szCs w:val="22"/>
          </w:rPr>
          <w:delText>patients</w:delText>
        </w:r>
      </w:del>
      <w:ins w:id="208" w:author="Dinh Diep" w:date="2017-01-05T13:28:00Z">
        <w:r w:rsidR="00A167CD">
          <w:rPr>
            <w:rFonts w:ascii="Arial" w:eastAsia="Arial" w:hAnsi="Arial" w:cs="Arial"/>
            <w:color w:val="000000" w:themeColor="text1"/>
            <w:sz w:val="22"/>
            <w:szCs w:val="22"/>
          </w:rPr>
          <w:t>CCPs</w:t>
        </w:r>
      </w:ins>
      <w:ins w:id="209" w:author="Dinh Diep" w:date="2017-01-05T13:49:00Z">
        <w:r w:rsidR="002F507E">
          <w:rPr>
            <w:rFonts w:ascii="Arial" w:eastAsia="Arial" w:hAnsi="Arial" w:cs="Arial"/>
            <w:color w:val="000000" w:themeColor="text1"/>
            <w:sz w:val="22"/>
            <w:szCs w:val="22"/>
          </w:rPr>
          <w:t xml:space="preserve"> and only 10/75 NCPs ha</w:t>
        </w:r>
      </w:ins>
      <w:ins w:id="210" w:author="Dinh Diep" w:date="2017-01-05T13:50:00Z">
        <w:r w:rsidR="002F507E">
          <w:rPr>
            <w:rFonts w:ascii="Arial" w:eastAsia="Arial" w:hAnsi="Arial" w:cs="Arial"/>
            <w:color w:val="000000" w:themeColor="text1"/>
            <w:sz w:val="22"/>
            <w:szCs w:val="22"/>
          </w:rPr>
          <w:t>ve</w:t>
        </w:r>
      </w:ins>
      <w:ins w:id="211" w:author="Dinh Diep" w:date="2017-01-05T13:49:00Z">
        <w:r w:rsidR="002F507E">
          <w:rPr>
            <w:rFonts w:ascii="Arial" w:eastAsia="Arial" w:hAnsi="Arial" w:cs="Arial"/>
            <w:color w:val="000000" w:themeColor="text1"/>
            <w:sz w:val="22"/>
            <w:szCs w:val="22"/>
          </w:rPr>
          <w:t xml:space="preserve"> </w:t>
        </w:r>
      </w:ins>
      <w:ins w:id="212" w:author="Dinh Diep" w:date="2017-01-05T13:56:00Z">
        <w:r w:rsidR="002F507E">
          <w:rPr>
            <w:rFonts w:ascii="Arial" w:eastAsia="Arial" w:hAnsi="Arial" w:cs="Arial"/>
            <w:color w:val="000000" w:themeColor="text1"/>
            <w:sz w:val="22"/>
            <w:szCs w:val="22"/>
          </w:rPr>
          <w:t xml:space="preserve">detectable </w:t>
        </w:r>
      </w:ins>
      <w:ins w:id="213" w:author="Dinh Diep" w:date="2017-01-05T13:49:00Z">
        <w:r w:rsidR="002F507E">
          <w:rPr>
            <w:rFonts w:ascii="Arial" w:eastAsia="Arial" w:hAnsi="Arial" w:cs="Arial"/>
            <w:color w:val="000000" w:themeColor="text1"/>
            <w:sz w:val="22"/>
            <w:szCs w:val="22"/>
          </w:rPr>
          <w:t>contributio</w:t>
        </w:r>
      </w:ins>
      <w:ins w:id="214" w:author="Dinh Diep" w:date="2017-01-05T13:50:00Z">
        <w:r w:rsidR="002F507E">
          <w:rPr>
            <w:rFonts w:ascii="Arial" w:eastAsia="Arial" w:hAnsi="Arial" w:cs="Arial"/>
            <w:color w:val="000000" w:themeColor="text1"/>
            <w:sz w:val="22"/>
            <w:szCs w:val="22"/>
          </w:rPr>
          <w:t>n from CCT while</w:t>
        </w:r>
      </w:ins>
      <w:del w:id="215" w:author="Dinh Diep" w:date="2017-01-05T13:49:00Z">
        <w:r w:rsidR="004F4A1C" w:rsidRPr="00FD617E" w:rsidDel="002F507E">
          <w:rPr>
            <w:rFonts w:ascii="Arial" w:eastAsia="Arial" w:hAnsi="Arial" w:cs="Arial"/>
            <w:color w:val="000000" w:themeColor="text1"/>
            <w:sz w:val="22"/>
            <w:szCs w:val="22"/>
          </w:rPr>
          <w:delText xml:space="preserve"> </w:delText>
        </w:r>
        <w:r w:rsidR="007A4070" w:rsidRPr="00FD617E" w:rsidDel="002F507E">
          <w:rPr>
            <w:rFonts w:ascii="Arial" w:eastAsia="Arial" w:hAnsi="Arial" w:cs="Arial"/>
            <w:color w:val="000000" w:themeColor="text1"/>
            <w:sz w:val="22"/>
            <w:szCs w:val="22"/>
          </w:rPr>
          <w:delText>and</w:delText>
        </w:r>
      </w:del>
      <w:r w:rsidR="007A4070" w:rsidRPr="00FD617E">
        <w:rPr>
          <w:rFonts w:ascii="Arial" w:eastAsia="Arial" w:hAnsi="Arial" w:cs="Arial"/>
          <w:color w:val="000000" w:themeColor="text1"/>
          <w:sz w:val="22"/>
          <w:szCs w:val="22"/>
        </w:rPr>
        <w:t xml:space="preserve"> </w:t>
      </w:r>
      <w:del w:id="216" w:author="Dinh Diep" w:date="2017-01-05T13:29:00Z">
        <w:r w:rsidR="007A4070" w:rsidRPr="00FD617E" w:rsidDel="00ED1C53">
          <w:rPr>
            <w:rFonts w:ascii="Arial" w:eastAsia="Arial" w:hAnsi="Arial" w:cs="Arial"/>
            <w:color w:val="000000" w:themeColor="text1"/>
            <w:sz w:val="22"/>
            <w:szCs w:val="22"/>
          </w:rPr>
          <w:delText>89.6%</w:delText>
        </w:r>
      </w:del>
      <w:ins w:id="217" w:author="Dinh Diep" w:date="2017-01-05T13:29:00Z">
        <w:r w:rsidR="00ED1C53">
          <w:rPr>
            <w:rFonts w:ascii="Arial" w:eastAsia="Arial" w:hAnsi="Arial" w:cs="Arial"/>
            <w:color w:val="000000" w:themeColor="text1"/>
            <w:sz w:val="22"/>
            <w:szCs w:val="22"/>
          </w:rPr>
          <w:t>26/29</w:t>
        </w:r>
      </w:ins>
      <w:r w:rsidR="004F4A1C" w:rsidRPr="00FD617E">
        <w:rPr>
          <w:rFonts w:ascii="Arial" w:eastAsia="Arial" w:hAnsi="Arial" w:cs="Arial"/>
          <w:color w:val="000000" w:themeColor="text1"/>
          <w:sz w:val="22"/>
          <w:szCs w:val="22"/>
        </w:rPr>
        <w:t xml:space="preserve"> </w:t>
      </w:r>
      <w:del w:id="218" w:author="Dinh Diep" w:date="2017-01-05T13:28:00Z">
        <w:r w:rsidR="004F4A1C" w:rsidRPr="00FD617E" w:rsidDel="00A167CD">
          <w:rPr>
            <w:rFonts w:ascii="Arial" w:eastAsia="Arial" w:hAnsi="Arial" w:cs="Arial"/>
            <w:color w:val="000000" w:themeColor="text1"/>
            <w:sz w:val="22"/>
            <w:szCs w:val="22"/>
          </w:rPr>
          <w:delText>from</w:delText>
        </w:r>
        <w:r w:rsidR="007A4070" w:rsidRPr="00FD617E" w:rsidDel="00A167CD">
          <w:rPr>
            <w:rFonts w:ascii="Arial" w:eastAsia="Arial" w:hAnsi="Arial" w:cs="Arial"/>
            <w:color w:val="000000" w:themeColor="text1"/>
            <w:sz w:val="22"/>
            <w:szCs w:val="22"/>
          </w:rPr>
          <w:delText xml:space="preserve"> LC </w:delText>
        </w:r>
        <w:r w:rsidR="004F4A1C" w:rsidRPr="00FD617E" w:rsidDel="00A167CD">
          <w:rPr>
            <w:rFonts w:ascii="Arial" w:eastAsia="Arial" w:hAnsi="Arial" w:cs="Arial"/>
            <w:color w:val="000000" w:themeColor="text1"/>
            <w:sz w:val="22"/>
            <w:szCs w:val="22"/>
          </w:rPr>
          <w:delText>patients</w:delText>
        </w:r>
      </w:del>
      <w:ins w:id="219" w:author="Dinh Diep" w:date="2017-01-05T13:28:00Z">
        <w:r w:rsidR="00A167CD">
          <w:rPr>
            <w:rFonts w:ascii="Arial" w:eastAsia="Arial" w:hAnsi="Arial" w:cs="Arial"/>
            <w:color w:val="000000" w:themeColor="text1"/>
            <w:sz w:val="22"/>
            <w:szCs w:val="22"/>
          </w:rPr>
          <w:t>LCPs</w:t>
        </w:r>
      </w:ins>
      <w:r w:rsidR="00CB5B8C" w:rsidRPr="00FD617E">
        <w:rPr>
          <w:rFonts w:ascii="Arial" w:eastAsia="Arial" w:hAnsi="Arial" w:cs="Arial"/>
          <w:color w:val="000000" w:themeColor="text1"/>
          <w:sz w:val="22"/>
          <w:szCs w:val="22"/>
        </w:rPr>
        <w:t xml:space="preserve"> </w:t>
      </w:r>
      <w:ins w:id="220" w:author="Dinh Diep" w:date="2017-01-05T13:49:00Z">
        <w:r w:rsidR="002F507E">
          <w:rPr>
            <w:rFonts w:ascii="Arial" w:eastAsia="Arial" w:hAnsi="Arial" w:cs="Arial"/>
            <w:color w:val="000000" w:themeColor="text1"/>
            <w:sz w:val="22"/>
            <w:szCs w:val="22"/>
          </w:rPr>
          <w:t xml:space="preserve">and </w:t>
        </w:r>
      </w:ins>
      <w:del w:id="221" w:author="Dinh Diep" w:date="2017-01-05T13:49:00Z">
        <w:r w:rsidR="004F4A1C" w:rsidRPr="00FD617E" w:rsidDel="002F507E">
          <w:rPr>
            <w:rFonts w:ascii="Arial" w:eastAsia="Arial" w:hAnsi="Arial" w:cs="Arial"/>
            <w:color w:val="000000" w:themeColor="text1"/>
            <w:sz w:val="22"/>
            <w:szCs w:val="22"/>
          </w:rPr>
          <w:delText>had detectible</w:delText>
        </w:r>
        <w:r w:rsidR="00CB5B8C" w:rsidRPr="00FD617E" w:rsidDel="002F507E">
          <w:rPr>
            <w:rFonts w:ascii="Arial" w:eastAsia="Arial" w:hAnsi="Arial" w:cs="Arial"/>
            <w:color w:val="000000" w:themeColor="text1"/>
            <w:sz w:val="22"/>
            <w:szCs w:val="22"/>
          </w:rPr>
          <w:delText xml:space="preserve"> </w:delText>
        </w:r>
        <w:r w:rsidR="007A4070" w:rsidRPr="00FD617E" w:rsidDel="002F507E">
          <w:rPr>
            <w:rFonts w:ascii="Arial" w:eastAsia="Arial" w:hAnsi="Arial" w:cs="Arial"/>
            <w:color w:val="000000" w:themeColor="text1"/>
            <w:sz w:val="22"/>
            <w:szCs w:val="22"/>
          </w:rPr>
          <w:delText xml:space="preserve">contribution </w:delText>
        </w:r>
        <w:r w:rsidR="00CB5B8C" w:rsidRPr="00FD617E" w:rsidDel="002F507E">
          <w:rPr>
            <w:rFonts w:ascii="Arial" w:eastAsia="Arial" w:hAnsi="Arial" w:cs="Arial"/>
            <w:color w:val="000000" w:themeColor="text1"/>
            <w:sz w:val="22"/>
            <w:szCs w:val="22"/>
          </w:rPr>
          <w:delText xml:space="preserve">from tumor tissues </w:delText>
        </w:r>
        <w:r w:rsidR="007A4070" w:rsidRPr="00FD617E" w:rsidDel="002F507E">
          <w:rPr>
            <w:rFonts w:ascii="Arial" w:eastAsia="Arial" w:hAnsi="Arial" w:cs="Arial"/>
            <w:color w:val="000000" w:themeColor="text1"/>
            <w:sz w:val="22"/>
            <w:szCs w:val="22"/>
          </w:rPr>
          <w:delText xml:space="preserve">while </w:delText>
        </w:r>
      </w:del>
      <w:del w:id="222" w:author="Dinh Diep" w:date="2017-01-05T13:50:00Z">
        <w:r w:rsidR="007A4070" w:rsidRPr="00FD617E" w:rsidDel="002F507E">
          <w:rPr>
            <w:rFonts w:ascii="Arial" w:eastAsia="Arial" w:hAnsi="Arial" w:cs="Arial"/>
            <w:color w:val="000000" w:themeColor="text1"/>
            <w:sz w:val="22"/>
            <w:szCs w:val="22"/>
          </w:rPr>
          <w:delText xml:space="preserve">only </w:delText>
        </w:r>
      </w:del>
      <w:del w:id="223" w:author="Dinh Diep" w:date="2017-01-05T13:33:00Z">
        <w:r w:rsidR="007A4070" w:rsidRPr="00FD617E" w:rsidDel="00ED1C53">
          <w:rPr>
            <w:rFonts w:ascii="Arial" w:eastAsia="Arial" w:hAnsi="Arial" w:cs="Arial"/>
            <w:color w:val="000000" w:themeColor="text1"/>
            <w:sz w:val="22"/>
            <w:szCs w:val="22"/>
          </w:rPr>
          <w:delText>13%</w:delText>
        </w:r>
      </w:del>
      <w:del w:id="224" w:author="Dinh Diep" w:date="2017-01-05T13:50:00Z">
        <w:r w:rsidR="007A4070" w:rsidRPr="00FD617E" w:rsidDel="002F507E">
          <w:rPr>
            <w:rFonts w:ascii="Arial" w:eastAsia="Arial" w:hAnsi="Arial" w:cs="Arial"/>
            <w:color w:val="000000" w:themeColor="text1"/>
            <w:sz w:val="22"/>
            <w:szCs w:val="22"/>
          </w:rPr>
          <w:delText xml:space="preserve"> and </w:delText>
        </w:r>
      </w:del>
      <w:del w:id="225" w:author="Dinh Diep" w:date="2017-01-05T13:33:00Z">
        <w:r w:rsidR="007A4070" w:rsidRPr="00FD617E" w:rsidDel="00ED1C53">
          <w:rPr>
            <w:rFonts w:ascii="Arial" w:eastAsia="Arial" w:hAnsi="Arial" w:cs="Arial"/>
            <w:color w:val="000000" w:themeColor="text1"/>
            <w:sz w:val="22"/>
            <w:szCs w:val="22"/>
          </w:rPr>
          <w:delText>26% normal plasma</w:delText>
        </w:r>
        <w:r w:rsidR="00CB5B8C" w:rsidRPr="00FD617E" w:rsidDel="00ED1C53">
          <w:rPr>
            <w:rFonts w:ascii="Arial" w:eastAsia="Arial" w:hAnsi="Arial" w:cs="Arial"/>
            <w:color w:val="000000" w:themeColor="text1"/>
            <w:sz w:val="22"/>
            <w:szCs w:val="22"/>
          </w:rPr>
          <w:delText>s</w:delText>
        </w:r>
      </w:del>
      <w:ins w:id="226" w:author="Dinh Diep" w:date="2017-01-05T13:33:00Z">
        <w:r w:rsidR="00ED1C53">
          <w:rPr>
            <w:rFonts w:ascii="Arial" w:eastAsia="Arial" w:hAnsi="Arial" w:cs="Arial"/>
            <w:color w:val="000000" w:themeColor="text1"/>
            <w:sz w:val="22"/>
            <w:szCs w:val="22"/>
          </w:rPr>
          <w:t>20/75 NCPs</w:t>
        </w:r>
      </w:ins>
      <w:r w:rsidR="007A4070" w:rsidRPr="00FD617E">
        <w:rPr>
          <w:rFonts w:ascii="Arial" w:eastAsia="Arial" w:hAnsi="Arial" w:cs="Arial"/>
          <w:color w:val="000000" w:themeColor="text1"/>
          <w:sz w:val="22"/>
          <w:szCs w:val="22"/>
        </w:rPr>
        <w:t xml:space="preserve"> </w:t>
      </w:r>
      <w:r w:rsidR="00CB5B8C" w:rsidRPr="00FD617E">
        <w:rPr>
          <w:rFonts w:ascii="Arial" w:eastAsia="Arial" w:hAnsi="Arial" w:cs="Arial"/>
          <w:color w:val="000000" w:themeColor="text1"/>
          <w:sz w:val="22"/>
          <w:szCs w:val="22"/>
        </w:rPr>
        <w:t>have</w:t>
      </w:r>
      <w:r w:rsidR="007A4070" w:rsidRPr="00FD617E">
        <w:rPr>
          <w:rFonts w:ascii="Arial" w:eastAsia="Arial" w:hAnsi="Arial" w:cs="Arial"/>
          <w:color w:val="000000" w:themeColor="text1"/>
          <w:sz w:val="22"/>
          <w:szCs w:val="22"/>
        </w:rPr>
        <w:t xml:space="preserve"> </w:t>
      </w:r>
      <w:ins w:id="227" w:author="Dinh Diep" w:date="2017-01-05T13:56:00Z">
        <w:r w:rsidR="002F507E">
          <w:rPr>
            <w:rFonts w:ascii="Arial" w:eastAsia="Arial" w:hAnsi="Arial" w:cs="Arial"/>
            <w:color w:val="000000" w:themeColor="text1"/>
            <w:sz w:val="22"/>
            <w:szCs w:val="22"/>
          </w:rPr>
          <w:t xml:space="preserve">detectable </w:t>
        </w:r>
      </w:ins>
      <w:del w:id="228" w:author="Dinh Diep" w:date="2017-01-05T13:50:00Z">
        <w:r w:rsidR="00B2480D" w:rsidRPr="00FD617E" w:rsidDel="002F507E">
          <w:rPr>
            <w:rFonts w:ascii="Arial" w:eastAsia="Arial" w:hAnsi="Arial" w:cs="Arial"/>
            <w:color w:val="000000" w:themeColor="text1"/>
            <w:sz w:val="22"/>
            <w:szCs w:val="22"/>
          </w:rPr>
          <w:delText xml:space="preserve">residual tumor </w:delText>
        </w:r>
      </w:del>
      <w:del w:id="229" w:author="Dinh Diep" w:date="2017-01-05T13:48:00Z">
        <w:r w:rsidR="00B2480D" w:rsidRPr="00FD617E" w:rsidDel="00C95416">
          <w:rPr>
            <w:rFonts w:ascii="Arial" w:eastAsia="Arial" w:hAnsi="Arial" w:cs="Arial"/>
            <w:color w:val="000000" w:themeColor="text1"/>
            <w:sz w:val="22"/>
            <w:szCs w:val="22"/>
          </w:rPr>
          <w:delText xml:space="preserve">MHB </w:delText>
        </w:r>
      </w:del>
      <w:del w:id="230" w:author="Dinh Diep" w:date="2017-01-05T13:50:00Z">
        <w:r w:rsidR="00B2480D" w:rsidRPr="00FD617E" w:rsidDel="002F507E">
          <w:rPr>
            <w:rFonts w:ascii="Arial" w:eastAsia="Arial" w:hAnsi="Arial" w:cs="Arial"/>
            <w:color w:val="000000" w:themeColor="text1"/>
            <w:sz w:val="22"/>
            <w:szCs w:val="22"/>
          </w:rPr>
          <w:delText>signature</w:delText>
        </w:r>
      </w:del>
      <w:ins w:id="231" w:author="Dinh Diep" w:date="2017-01-05T13:50:00Z">
        <w:r w:rsidR="002F507E">
          <w:rPr>
            <w:rFonts w:ascii="Arial" w:eastAsia="Arial" w:hAnsi="Arial" w:cs="Arial"/>
            <w:color w:val="000000" w:themeColor="text1"/>
            <w:sz w:val="22"/>
            <w:szCs w:val="22"/>
          </w:rPr>
          <w:t>contribution from LCT</w:t>
        </w:r>
      </w:ins>
      <w:r w:rsidR="00B2480D" w:rsidRPr="00FD617E">
        <w:rPr>
          <w:rFonts w:ascii="Arial" w:eastAsia="Arial" w:hAnsi="Arial" w:cs="Arial"/>
          <w:color w:val="000000" w:themeColor="text1"/>
          <w:sz w:val="22"/>
          <w:szCs w:val="22"/>
        </w:rPr>
        <w:t xml:space="preserve"> </w:t>
      </w:r>
      <w:r w:rsidR="00B82DE0" w:rsidRPr="00FD617E">
        <w:rPr>
          <w:rFonts w:ascii="Arial" w:eastAsia="Arial" w:hAnsi="Arial" w:cs="Arial"/>
          <w:color w:val="000000" w:themeColor="text1"/>
          <w:sz w:val="22"/>
          <w:szCs w:val="22"/>
        </w:rPr>
        <w:t>(</w:t>
      </w:r>
      <w:r w:rsidR="00B82DE0" w:rsidRPr="00FD617E">
        <w:rPr>
          <w:rFonts w:ascii="Arial" w:eastAsia="Arial" w:hAnsi="Arial" w:cs="Arial"/>
          <w:b/>
          <w:color w:val="000000" w:themeColor="text1"/>
          <w:sz w:val="22"/>
          <w:szCs w:val="22"/>
        </w:rPr>
        <w:t>Supplementary Fig</w:t>
      </w:r>
      <w:r w:rsidR="008C22A9" w:rsidRPr="00FD617E">
        <w:rPr>
          <w:rFonts w:ascii="Arial" w:eastAsia="Arial" w:hAnsi="Arial" w:cs="Arial"/>
          <w:b/>
          <w:color w:val="000000" w:themeColor="text1"/>
          <w:sz w:val="22"/>
          <w:szCs w:val="22"/>
        </w:rPr>
        <w:t>ure</w:t>
      </w:r>
      <w:r w:rsidR="00B82DE0"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8</w:t>
      </w:r>
      <w:r w:rsidR="00B82DE0" w:rsidRPr="00FD617E">
        <w:rPr>
          <w:rFonts w:ascii="Arial" w:eastAsia="Arial" w:hAnsi="Arial" w:cs="Arial"/>
          <w:color w:val="000000" w:themeColor="text1"/>
          <w:sz w:val="22"/>
          <w:szCs w:val="22"/>
        </w:rPr>
        <w:t>)</w:t>
      </w:r>
      <w:r w:rsidR="007A4070"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 xml:space="preserve">Therefore, </w:t>
      </w:r>
      <w:del w:id="232" w:author="Kun Zhang" w:date="2017-01-04T22:04:00Z">
        <w:r w:rsidR="00AC0A08" w:rsidRPr="00FD617E" w:rsidDel="002C47DF">
          <w:rPr>
            <w:rFonts w:ascii="Arial" w:eastAsia="Arial" w:hAnsi="Arial" w:cs="Arial"/>
            <w:color w:val="000000" w:themeColor="text1"/>
            <w:sz w:val="22"/>
            <w:szCs w:val="22"/>
          </w:rPr>
          <w:delText xml:space="preserve">circulating </w:delText>
        </w:r>
      </w:del>
      <w:r w:rsidR="00AC0A08" w:rsidRPr="00FD617E">
        <w:rPr>
          <w:rFonts w:ascii="Arial" w:eastAsia="Arial" w:hAnsi="Arial" w:cs="Arial"/>
          <w:color w:val="000000" w:themeColor="text1"/>
          <w:sz w:val="22"/>
          <w:szCs w:val="22"/>
        </w:rPr>
        <w:t>c</w:t>
      </w:r>
      <w:r w:rsidR="008C22A9" w:rsidRPr="00FD617E">
        <w:rPr>
          <w:rFonts w:ascii="Arial" w:eastAsia="Arial" w:hAnsi="Arial" w:cs="Arial"/>
          <w:color w:val="000000" w:themeColor="text1"/>
          <w:sz w:val="22"/>
          <w:szCs w:val="22"/>
        </w:rPr>
        <w:t>fDNA</w:t>
      </w:r>
      <w:r w:rsidR="00AC0A08" w:rsidRPr="00FD617E">
        <w:rPr>
          <w:rFonts w:ascii="Arial" w:eastAsia="Arial" w:hAnsi="Arial" w:cs="Arial"/>
          <w:color w:val="000000" w:themeColor="text1"/>
          <w:sz w:val="22"/>
          <w:szCs w:val="22"/>
        </w:rPr>
        <w:t xml:space="preserve"> contains a relatively stable fraction of molecules released from various </w:t>
      </w:r>
      <w:r w:rsidR="00B76BD0" w:rsidRPr="00FD617E">
        <w:rPr>
          <w:rFonts w:ascii="Arial" w:eastAsia="Arial" w:hAnsi="Arial" w:cs="Arial"/>
          <w:color w:val="000000" w:themeColor="text1"/>
          <w:sz w:val="22"/>
          <w:szCs w:val="22"/>
        </w:rPr>
        <w:t>normal tissue</w:t>
      </w:r>
      <w:r w:rsidR="00AC0A08" w:rsidRPr="00FD617E">
        <w:rPr>
          <w:rFonts w:ascii="Arial" w:eastAsia="Arial" w:hAnsi="Arial" w:cs="Arial"/>
          <w:color w:val="000000" w:themeColor="text1"/>
          <w:sz w:val="22"/>
          <w:szCs w:val="22"/>
        </w:rPr>
        <w:t xml:space="preserve">s, whereas in cancer </w:t>
      </w:r>
      <w:proofErr w:type="gramStart"/>
      <w:r w:rsidR="00AC0A08" w:rsidRPr="00FD617E">
        <w:rPr>
          <w:rFonts w:ascii="Arial" w:eastAsia="Arial" w:hAnsi="Arial" w:cs="Arial"/>
          <w:color w:val="000000" w:themeColor="text1"/>
          <w:sz w:val="22"/>
          <w:szCs w:val="22"/>
        </w:rPr>
        <w:t>patient</w:t>
      </w:r>
      <w:ins w:id="233" w:author="Kun Zhang" w:date="2017-01-04T22:04:00Z">
        <w:r w:rsidR="002C47DF">
          <w:rPr>
            <w:rFonts w:ascii="Arial" w:eastAsia="Arial" w:hAnsi="Arial" w:cs="Arial"/>
            <w:color w:val="000000" w:themeColor="text1"/>
            <w:sz w:val="22"/>
            <w:szCs w:val="22"/>
          </w:rPr>
          <w:t>s</w:t>
        </w:r>
      </w:ins>
      <w:proofErr w:type="gramEnd"/>
      <w:r w:rsidR="00AC0A08"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tumor cells released DNA molecules </w:t>
      </w:r>
      <w:r w:rsidR="00F607A9" w:rsidRPr="00FD617E">
        <w:rPr>
          <w:rFonts w:ascii="Arial" w:eastAsia="Arial" w:hAnsi="Arial" w:cs="Arial"/>
          <w:color w:val="000000" w:themeColor="text1"/>
          <w:sz w:val="22"/>
          <w:szCs w:val="22"/>
        </w:rPr>
        <w:t>at higher levels</w:t>
      </w:r>
      <w:r w:rsidR="000174A2" w:rsidRPr="00FD617E">
        <w:rPr>
          <w:rFonts w:ascii="Arial" w:eastAsia="Arial" w:hAnsi="Arial" w:cs="Arial"/>
          <w:color w:val="000000" w:themeColor="text1"/>
          <w:sz w:val="22"/>
          <w:szCs w:val="22"/>
        </w:rPr>
        <w:t xml:space="preserve"> than normal tissues </w:t>
      </w:r>
      <w:r w:rsidR="009C6C8A"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9C6C8A"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7</w:t>
      </w:r>
      <w:r w:rsidR="009C6C8A" w:rsidRPr="00FD617E">
        <w:rPr>
          <w:rFonts w:ascii="Arial" w:eastAsia="Arial" w:hAnsi="Arial" w:cs="Arial"/>
          <w:color w:val="000000" w:themeColor="text1"/>
          <w:sz w:val="22"/>
          <w:szCs w:val="22"/>
        </w:rPr>
        <w:t>)</w:t>
      </w:r>
      <w:r w:rsidR="00B76BD0" w:rsidRPr="00FD617E">
        <w:rPr>
          <w:rFonts w:ascii="Arial" w:eastAsia="Arial" w:hAnsi="Arial" w:cs="Arial"/>
          <w:color w:val="000000" w:themeColor="text1"/>
          <w:sz w:val="22"/>
          <w:szCs w:val="22"/>
        </w:rPr>
        <w:t xml:space="preserve">. </w:t>
      </w:r>
      <w:r w:rsidR="00B033BD" w:rsidRPr="00FD617E">
        <w:rPr>
          <w:rFonts w:ascii="Arial" w:eastAsia="Arial" w:hAnsi="Arial" w:cs="Arial"/>
          <w:color w:val="000000" w:themeColor="text1"/>
          <w:sz w:val="22"/>
          <w:szCs w:val="22"/>
        </w:rPr>
        <w:t xml:space="preserve">The fractions of white blood cells observed are </w:t>
      </w:r>
      <w:r w:rsidR="00B033BD" w:rsidRPr="00FD617E">
        <w:rPr>
          <w:rFonts w:ascii="Arial" w:eastAsia="Arial" w:hAnsi="Arial" w:cs="Arial"/>
          <w:color w:val="000000" w:themeColor="text1"/>
          <w:sz w:val="22"/>
          <w:szCs w:val="22"/>
        </w:rPr>
        <w:lastRenderedPageBreak/>
        <w:t>lower than what was reported previously</w:t>
      </w:r>
      <w:r w:rsidR="00F961A2" w:rsidRPr="00FD617E">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PC9zdHlsZT48L0Rpc3BsYXlUZXh0PjxyZWNvcmQ+PHJlYy1udW1iZXI+ODk2NDwvcmVjLW51bWJl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YTsgbG95bUBjdWhrLmVkdS5oay48L2F1dGgtYWRkcmVzcz48dGl0bGVzPjx0aXRsZT5QbGFzbWEg
RE5BIHRpc3N1ZSBtYXBwaW5nIGJ5IGdlbm9tZS13aWRlIG1ldGh5bGF0aW9uIHNlcXVlbmNpbmcg
Zm9yIG5vbmludmFzaXZlIHByZW5hdGFsLCBjYW5jZXIsIGFuZCB0cmFuc3BsYW50YXRpb24gYXNz
ZXNzbWVudHM8L3RpdGxlPjxzZWNvbmRhcnktdGl0bGU+UHJvYyBOYXRsIEFjYWQgU2NpIFUgUyBB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ci0xPjwvYWx0LXBlcmlvZGljYWw+PHBhZ2VzPkU1NTAzLTEyPC9wYWdlcz48dm9sdW1lPjExMjwv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bGVjdHJvbmljLXJlc291cmNlLW51bT48bGFuZ3VhZ2U+RW5nPC9sYW5ndWFnZT48L3JlY29yZD48
L0NpdGU+PC9FbmROb3RlPn==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PC9zdHlsZT48L0Rpc3BsYXlUZXh0PjxyZWNvcmQ+PHJlYy1udW1iZXI+ODk2NDwvcmVjLW51bWJl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YTsgbG95bUBjdWhrLmVkdS5oay48L2F1dGgtYWRkcmVzcz48dGl0bGVzPjx0aXRsZT5QbGFzbWEg
RE5BIHRpc3N1ZSBtYXBwaW5nIGJ5IGdlbm9tZS13aWRlIG1ldGh5bGF0aW9uIHNlcXVlbmNpbmcg
Zm9yIG5vbmludmFzaXZlIHByZW5hdGFsLCBjYW5jZXIsIGFuZCB0cmFuc3BsYW50YXRpb24gYXNz
ZXNzbWVudHM8L3RpdGxlPjxzZWNvbmRhcnktdGl0bGU+UHJvYyBOYXRsIEFjYWQgU2NpIFUgUyBB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ci0xPjwvYWx0LXBlcmlvZGljYWw+PHBhZ2VzPkU1NTAzLTEyPC9wYWdlcz48dm9sdW1lPjExMjwv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bGVjdHJvbmljLXJlc291cmNlLW51bT48bGFuZ3VhZ2U+RW5nPC9sYW5ndWFnZT48L3JlY29yZD48
L0NpdGU+PC9FbmROb3RlPn==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10</w:t>
      </w:r>
      <w:r w:rsidR="00F961A2" w:rsidRPr="00FD617E">
        <w:rPr>
          <w:rFonts w:ascii="Arial" w:eastAsia="Arial" w:hAnsi="Arial" w:cs="Arial"/>
          <w:color w:val="000000" w:themeColor="text1"/>
          <w:sz w:val="22"/>
          <w:szCs w:val="22"/>
        </w:rPr>
        <w:fldChar w:fldCharType="end"/>
      </w:r>
      <w:r w:rsidR="00B033BD" w:rsidRPr="00FD617E">
        <w:rPr>
          <w:rFonts w:ascii="Arial" w:eastAsia="Arial" w:hAnsi="Arial" w:cs="Arial"/>
          <w:color w:val="000000" w:themeColor="text1"/>
          <w:sz w:val="22"/>
          <w:szCs w:val="22"/>
        </w:rPr>
        <w:t>, mostly likely due to the inclusion of 10 normal tissue types in our deconvolution analysis.</w:t>
      </w:r>
    </w:p>
    <w:p w14:paraId="58DAF0F6" w14:textId="6A0479FE" w:rsidR="00F90054" w:rsidRPr="00FD617E" w:rsidRDefault="00F90054" w:rsidP="00FD617E">
      <w:pPr>
        <w:spacing w:line="276" w:lineRule="auto"/>
        <w:jc w:val="left"/>
        <w:rPr>
          <w:rFonts w:ascii="Arial" w:eastAsia="Arial" w:hAnsi="Arial" w:cs="Arial"/>
          <w:color w:val="000000" w:themeColor="text1"/>
          <w:sz w:val="22"/>
          <w:szCs w:val="22"/>
        </w:rPr>
      </w:pPr>
    </w:p>
    <w:p w14:paraId="078061D8" w14:textId="4425B339" w:rsidR="00DE345D" w:rsidRPr="00FD617E" w:rsidRDefault="00CA03CC"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We </w:t>
      </w:r>
      <w:r w:rsidR="004F4A1C" w:rsidRPr="00FD617E">
        <w:rPr>
          <w:rFonts w:ascii="Arial" w:eastAsia="Arial" w:hAnsi="Arial" w:cs="Arial"/>
          <w:color w:val="000000" w:themeColor="text1"/>
          <w:sz w:val="22"/>
          <w:szCs w:val="22"/>
        </w:rPr>
        <w:t>next</w:t>
      </w:r>
      <w:r w:rsidR="00A9116C" w:rsidRPr="00FD617E">
        <w:rPr>
          <w:rFonts w:ascii="Arial" w:eastAsia="Arial" w:hAnsi="Arial" w:cs="Arial"/>
          <w:color w:val="000000" w:themeColor="text1"/>
          <w:sz w:val="22"/>
          <w:szCs w:val="22"/>
        </w:rPr>
        <w:t xml:space="preserve"> </w:t>
      </w:r>
      <w:del w:id="234" w:author="Kun Zhang" w:date="2017-01-04T22:06:00Z">
        <w:r w:rsidRPr="00FD617E" w:rsidDel="00171B32">
          <w:rPr>
            <w:rFonts w:ascii="Arial" w:eastAsia="Arial" w:hAnsi="Arial" w:cs="Arial"/>
            <w:color w:val="000000" w:themeColor="text1"/>
            <w:sz w:val="22"/>
            <w:szCs w:val="22"/>
          </w:rPr>
          <w:delText>asked whether we can</w:delText>
        </w:r>
      </w:del>
      <w:ins w:id="235" w:author="Kun Zhang" w:date="2017-01-04T22:06:00Z">
        <w:r w:rsidR="00171B32">
          <w:rPr>
            <w:rFonts w:ascii="Arial" w:eastAsia="Arial" w:hAnsi="Arial" w:cs="Arial"/>
            <w:color w:val="000000" w:themeColor="text1"/>
            <w:sz w:val="22"/>
            <w:szCs w:val="22"/>
          </w:rPr>
          <w:t>searched</w:t>
        </w:r>
      </w:ins>
      <w:ins w:id="236" w:author="Kun Zhang" w:date="2017-01-04T22:07:00Z">
        <w:r w:rsidR="00B0712C">
          <w:rPr>
            <w:rFonts w:ascii="Arial" w:eastAsia="Arial" w:hAnsi="Arial" w:cs="Arial"/>
            <w:color w:val="000000" w:themeColor="text1"/>
            <w:sz w:val="22"/>
            <w:szCs w:val="22"/>
          </w:rPr>
          <w:t xml:space="preserve"> for</w:t>
        </w:r>
      </w:ins>
      <w:del w:id="237" w:author="Kun Zhang" w:date="2017-01-04T22:06:00Z">
        <w:r w:rsidRPr="00FD617E" w:rsidDel="00171B32">
          <w:rPr>
            <w:rFonts w:ascii="Arial" w:eastAsia="Arial" w:hAnsi="Arial" w:cs="Arial"/>
            <w:color w:val="000000" w:themeColor="text1"/>
            <w:sz w:val="22"/>
            <w:szCs w:val="22"/>
          </w:rPr>
          <w:delText xml:space="preserve"> identify</w:delText>
        </w:r>
      </w:del>
      <w:r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a small subset of </w:t>
      </w:r>
      <w:r w:rsidRPr="00FD617E">
        <w:rPr>
          <w:rFonts w:ascii="Arial" w:eastAsia="Arial" w:hAnsi="Arial" w:cs="Arial"/>
          <w:color w:val="000000" w:themeColor="text1"/>
          <w:sz w:val="22"/>
          <w:szCs w:val="22"/>
        </w:rPr>
        <w:t>MHBs</w:t>
      </w:r>
      <w:r w:rsidR="000174A2" w:rsidRPr="00FD617E">
        <w:rPr>
          <w:rFonts w:ascii="Arial" w:eastAsia="Arial" w:hAnsi="Arial" w:cs="Arial"/>
          <w:color w:val="000000" w:themeColor="text1"/>
          <w:sz w:val="22"/>
          <w:szCs w:val="22"/>
        </w:rPr>
        <w:t xml:space="preserve"> among all the RRBS targets</w:t>
      </w:r>
      <w:r w:rsidRPr="00FD617E">
        <w:rPr>
          <w:rFonts w:ascii="Arial" w:eastAsia="Arial" w:hAnsi="Arial" w:cs="Arial"/>
          <w:color w:val="000000" w:themeColor="text1"/>
          <w:sz w:val="22"/>
          <w:szCs w:val="22"/>
        </w:rPr>
        <w:t xml:space="preserve"> that have significantly higher level</w:t>
      </w:r>
      <w:r w:rsidR="000174A2"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MHL in cancer plasma </w:t>
      </w:r>
      <w:r w:rsidR="00A9116C" w:rsidRPr="00FD617E">
        <w:rPr>
          <w:rFonts w:ascii="Arial" w:eastAsia="Arial" w:hAnsi="Arial" w:cs="Arial"/>
          <w:color w:val="000000" w:themeColor="text1"/>
          <w:sz w:val="22"/>
          <w:szCs w:val="22"/>
        </w:rPr>
        <w:t xml:space="preserve">than </w:t>
      </w:r>
      <w:r w:rsidRPr="00FD617E">
        <w:rPr>
          <w:rFonts w:ascii="Arial" w:eastAsia="Arial" w:hAnsi="Arial" w:cs="Arial"/>
          <w:color w:val="000000" w:themeColor="text1"/>
          <w:sz w:val="22"/>
          <w:szCs w:val="22"/>
        </w:rPr>
        <w:t>in normal plasma</w:t>
      </w:r>
      <w:r w:rsidR="000174A2"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We found 81</w:t>
      </w:r>
      <w:r w:rsidR="000174A2" w:rsidRPr="00FD617E">
        <w:rPr>
          <w:rFonts w:ascii="Arial" w:eastAsia="Arial" w:hAnsi="Arial" w:cs="Arial"/>
          <w:color w:val="000000" w:themeColor="text1"/>
          <w:sz w:val="22"/>
          <w:szCs w:val="22"/>
        </w:rPr>
        <w:t xml:space="preserve"> and</w:t>
      </w:r>
      <w:r w:rsidRPr="00FD617E">
        <w:rPr>
          <w:rFonts w:ascii="Arial" w:eastAsia="Arial" w:hAnsi="Arial" w:cs="Arial"/>
          <w:color w:val="000000" w:themeColor="text1"/>
          <w:sz w:val="22"/>
          <w:szCs w:val="22"/>
        </w:rPr>
        <w:t xml:space="preserve"> 94 MHBs with significantl</w:t>
      </w:r>
      <w:r w:rsidR="0098452F" w:rsidRPr="00FD617E">
        <w:rPr>
          <w:rFonts w:ascii="Arial" w:eastAsia="Arial" w:hAnsi="Arial" w:cs="Arial"/>
          <w:color w:val="000000" w:themeColor="text1"/>
          <w:sz w:val="22"/>
          <w:szCs w:val="22"/>
        </w:rPr>
        <w:t xml:space="preserve">y </w:t>
      </w:r>
      <w:r w:rsidR="000174A2" w:rsidRPr="00FD617E">
        <w:rPr>
          <w:rFonts w:ascii="Arial" w:eastAsia="Arial" w:hAnsi="Arial" w:cs="Arial"/>
          <w:color w:val="000000" w:themeColor="text1"/>
          <w:sz w:val="22"/>
          <w:szCs w:val="22"/>
        </w:rPr>
        <w:t xml:space="preserve">higher </w:t>
      </w:r>
      <w:r w:rsidR="0098452F" w:rsidRPr="00FD617E">
        <w:rPr>
          <w:rFonts w:ascii="Arial" w:eastAsia="Arial" w:hAnsi="Arial" w:cs="Arial"/>
          <w:color w:val="000000" w:themeColor="text1"/>
          <w:sz w:val="22"/>
          <w:szCs w:val="22"/>
        </w:rPr>
        <w:t xml:space="preserve">MHL for </w:t>
      </w:r>
      <w:del w:id="238" w:author="Dinh Diep" w:date="2017-01-05T13:35:00Z">
        <w:r w:rsidR="00C9310D" w:rsidRPr="00FD617E" w:rsidDel="00ED1C53">
          <w:rPr>
            <w:rFonts w:ascii="Arial" w:eastAsia="Arial" w:hAnsi="Arial" w:cs="Arial"/>
            <w:color w:val="000000" w:themeColor="text1"/>
            <w:sz w:val="22"/>
            <w:szCs w:val="22"/>
          </w:rPr>
          <w:delText xml:space="preserve">colorectal </w:delText>
        </w:r>
        <w:r w:rsidR="0098452F" w:rsidRPr="00FD617E" w:rsidDel="00ED1C53">
          <w:rPr>
            <w:rFonts w:ascii="Arial" w:eastAsia="Arial" w:hAnsi="Arial" w:cs="Arial"/>
            <w:color w:val="000000" w:themeColor="text1"/>
            <w:sz w:val="22"/>
            <w:szCs w:val="22"/>
          </w:rPr>
          <w:delText xml:space="preserve">and lung </w:delText>
        </w:r>
        <w:r w:rsidRPr="00FD617E" w:rsidDel="00ED1C53">
          <w:rPr>
            <w:rFonts w:ascii="Arial" w:eastAsia="Arial" w:hAnsi="Arial" w:cs="Arial"/>
            <w:color w:val="000000" w:themeColor="text1"/>
            <w:sz w:val="22"/>
            <w:szCs w:val="22"/>
          </w:rPr>
          <w:delText>cancer</w:delText>
        </w:r>
      </w:del>
      <w:ins w:id="239" w:author="Dinh Diep" w:date="2017-01-05T13:35:00Z">
        <w:r w:rsidR="00ED1C53">
          <w:rPr>
            <w:rFonts w:ascii="Arial" w:eastAsia="Arial" w:hAnsi="Arial" w:cs="Arial"/>
            <w:color w:val="000000" w:themeColor="text1"/>
            <w:sz w:val="22"/>
            <w:szCs w:val="22"/>
          </w:rPr>
          <w:t>CCPs and LCPs respectively</w:t>
        </w:r>
      </w:ins>
      <w:r w:rsidRPr="00FD617E">
        <w:rPr>
          <w:rFonts w:ascii="Arial" w:eastAsia="Arial" w:hAnsi="Arial" w:cs="Arial"/>
          <w:color w:val="000000" w:themeColor="text1"/>
          <w:sz w:val="22"/>
          <w:szCs w:val="22"/>
        </w:rPr>
        <w:t xml:space="preserve"> </w:t>
      </w:r>
      <w:r w:rsidR="005621D0" w:rsidRPr="00FD617E">
        <w:rPr>
          <w:rFonts w:ascii="Arial" w:eastAsia="Arial" w:hAnsi="Arial" w:cs="Arial"/>
          <w:color w:val="000000" w:themeColor="text1"/>
          <w:sz w:val="22"/>
          <w:szCs w:val="22"/>
        </w:rPr>
        <w:t>(</w:t>
      </w:r>
      <w:r w:rsidR="00174551" w:rsidRPr="00FD617E">
        <w:rPr>
          <w:rFonts w:ascii="Arial" w:eastAsia="Arial" w:hAnsi="Arial" w:cs="Arial"/>
          <w:b/>
          <w:color w:val="000000" w:themeColor="text1"/>
          <w:sz w:val="22"/>
          <w:szCs w:val="22"/>
        </w:rPr>
        <w:t xml:space="preserve">Supplementary </w:t>
      </w:r>
      <w:r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8</w:t>
      </w:r>
      <w:r w:rsidR="00A9116C"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B310DA" w:rsidRPr="00FD617E">
        <w:rPr>
          <w:rFonts w:ascii="Arial" w:eastAsia="Arial" w:hAnsi="Arial" w:cs="Arial"/>
          <w:color w:val="000000" w:themeColor="text1"/>
          <w:sz w:val="22"/>
          <w:szCs w:val="22"/>
        </w:rPr>
        <w:t xml:space="preserve">The majority (71/81 for </w:t>
      </w:r>
      <w:del w:id="240" w:author="Dinh Diep" w:date="2017-01-05T13:35:00Z">
        <w:r w:rsidR="00B310DA" w:rsidRPr="00FD617E" w:rsidDel="00ED1C53">
          <w:rPr>
            <w:rFonts w:ascii="Arial" w:eastAsia="Arial" w:hAnsi="Arial" w:cs="Arial"/>
            <w:color w:val="000000" w:themeColor="text1"/>
            <w:sz w:val="22"/>
            <w:szCs w:val="22"/>
          </w:rPr>
          <w:delText xml:space="preserve">CRC </w:delText>
        </w:r>
      </w:del>
      <w:ins w:id="241" w:author="Dinh Diep" w:date="2017-01-05T13:35:00Z">
        <w:r w:rsidR="00ED1C53">
          <w:rPr>
            <w:rFonts w:ascii="Arial" w:eastAsia="Arial" w:hAnsi="Arial" w:cs="Arial"/>
            <w:color w:val="000000" w:themeColor="text1"/>
            <w:sz w:val="22"/>
            <w:szCs w:val="22"/>
          </w:rPr>
          <w:t>CCP</w:t>
        </w:r>
        <w:r w:rsidR="00ED1C53" w:rsidRPr="00FD617E">
          <w:rPr>
            <w:rFonts w:ascii="Arial" w:eastAsia="Arial" w:hAnsi="Arial" w:cs="Arial"/>
            <w:color w:val="000000" w:themeColor="text1"/>
            <w:sz w:val="22"/>
            <w:szCs w:val="22"/>
          </w:rPr>
          <w:t xml:space="preserve"> </w:t>
        </w:r>
      </w:ins>
      <w:r w:rsidR="00B310DA" w:rsidRPr="00FD617E">
        <w:rPr>
          <w:rFonts w:ascii="Arial" w:eastAsia="Arial" w:hAnsi="Arial" w:cs="Arial"/>
          <w:color w:val="000000" w:themeColor="text1"/>
          <w:sz w:val="22"/>
          <w:szCs w:val="22"/>
        </w:rPr>
        <w:t xml:space="preserve">and 83/94 for </w:t>
      </w:r>
      <w:del w:id="242" w:author="Dinh Diep" w:date="2017-01-05T13:35:00Z">
        <w:r w:rsidR="00B310DA" w:rsidRPr="00FD617E" w:rsidDel="00ED1C53">
          <w:rPr>
            <w:rFonts w:ascii="Arial" w:eastAsia="Arial" w:hAnsi="Arial" w:cs="Arial"/>
            <w:color w:val="000000" w:themeColor="text1"/>
            <w:sz w:val="22"/>
            <w:szCs w:val="22"/>
          </w:rPr>
          <w:delText>LC</w:delText>
        </w:r>
      </w:del>
      <w:ins w:id="243" w:author="Dinh Diep" w:date="2017-01-05T13:35:00Z">
        <w:r w:rsidR="00ED1C53">
          <w:rPr>
            <w:rFonts w:ascii="Arial" w:eastAsia="Arial" w:hAnsi="Arial" w:cs="Arial"/>
            <w:color w:val="000000" w:themeColor="text1"/>
            <w:sz w:val="22"/>
            <w:szCs w:val="22"/>
          </w:rPr>
          <w:t>LCP</w:t>
        </w:r>
      </w:ins>
      <w:r w:rsidR="00B310DA" w:rsidRPr="00FD617E">
        <w:rPr>
          <w:rFonts w:ascii="Arial" w:eastAsia="Arial" w:hAnsi="Arial" w:cs="Arial"/>
          <w:color w:val="000000" w:themeColor="text1"/>
          <w:sz w:val="22"/>
          <w:szCs w:val="22"/>
        </w:rPr>
        <w:t xml:space="preserve">) were also present in at least one of the matched primary tumor and plasma pairs. </w:t>
      </w:r>
      <w:r w:rsidR="000174A2" w:rsidRPr="00FD617E">
        <w:rPr>
          <w:rFonts w:ascii="Arial" w:eastAsia="Arial" w:hAnsi="Arial" w:cs="Arial"/>
          <w:color w:val="000000" w:themeColor="text1"/>
          <w:sz w:val="22"/>
          <w:szCs w:val="22"/>
        </w:rPr>
        <w:t xml:space="preserve">Some of these regions (such as </w:t>
      </w:r>
      <w:r w:rsidR="000174A2" w:rsidRPr="00FD617E">
        <w:rPr>
          <w:rFonts w:ascii="Arial" w:eastAsia="Arial" w:hAnsi="Arial" w:cs="Arial"/>
          <w:i/>
          <w:color w:val="000000" w:themeColor="text1"/>
          <w:sz w:val="22"/>
          <w:szCs w:val="22"/>
        </w:rPr>
        <w:t>HOXA3</w:t>
      </w:r>
      <w:r w:rsidR="000174A2"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have been </w:t>
      </w:r>
      <w:del w:id="244" w:author="Kun Zhang" w:date="2017-01-04T22:09:00Z">
        <w:r w:rsidRPr="00FD617E" w:rsidDel="00A879B8">
          <w:rPr>
            <w:rFonts w:ascii="Arial" w:eastAsia="Arial" w:hAnsi="Arial" w:cs="Arial"/>
            <w:color w:val="000000" w:themeColor="text1"/>
            <w:sz w:val="22"/>
            <w:szCs w:val="22"/>
          </w:rPr>
          <w:delText>reported to be</w:delText>
        </w:r>
      </w:del>
      <w:ins w:id="245" w:author="Kun Zhang" w:date="2017-01-04T22:09:00Z">
        <w:r w:rsidR="00A879B8">
          <w:rPr>
            <w:rFonts w:ascii="Arial" w:eastAsia="Arial" w:hAnsi="Arial" w:cs="Arial"/>
            <w:color w:val="000000" w:themeColor="text1"/>
            <w:sz w:val="22"/>
            <w:szCs w:val="22"/>
          </w:rPr>
          <w:t>shown</w:t>
        </w:r>
      </w:ins>
      <w:r w:rsidRPr="00FD617E">
        <w:rPr>
          <w:rFonts w:ascii="Arial" w:eastAsia="Arial" w:hAnsi="Arial" w:cs="Arial"/>
          <w:color w:val="000000" w:themeColor="text1"/>
          <w:sz w:val="22"/>
          <w:szCs w:val="22"/>
        </w:rPr>
        <w:t xml:space="preserve"> abe</w:t>
      </w:r>
      <w:r w:rsidR="00754673" w:rsidRPr="00FD617E">
        <w:rPr>
          <w:rFonts w:ascii="Arial" w:eastAsia="Arial" w:hAnsi="Arial" w:cs="Arial"/>
          <w:color w:val="000000" w:themeColor="text1"/>
          <w:sz w:val="22"/>
          <w:szCs w:val="22"/>
        </w:rPr>
        <w:t xml:space="preserve">rrantly methylated in </w:t>
      </w:r>
      <w:r w:rsidR="000174A2" w:rsidRPr="00FD617E">
        <w:rPr>
          <w:rFonts w:ascii="Arial" w:eastAsia="Arial" w:hAnsi="Arial" w:cs="Arial"/>
          <w:color w:val="000000" w:themeColor="text1"/>
          <w:sz w:val="22"/>
          <w:szCs w:val="22"/>
        </w:rPr>
        <w:t xml:space="preserve">lung </w:t>
      </w:r>
      <w:r w:rsidR="00772C8E" w:rsidRPr="00FD617E">
        <w:rPr>
          <w:rFonts w:ascii="Arial" w:eastAsia="Arial" w:hAnsi="Arial" w:cs="Arial"/>
          <w:color w:val="000000" w:themeColor="text1"/>
          <w:sz w:val="22"/>
          <w:szCs w:val="22"/>
        </w:rPr>
        <w:t>cancer</w:t>
      </w:r>
      <w:r w:rsidR="00754673" w:rsidRPr="00FD617E">
        <w:rPr>
          <w:rFonts w:ascii="Arial" w:eastAsia="Arial" w:hAnsi="Arial" w:cs="Arial"/>
          <w:color w:val="000000" w:themeColor="text1"/>
          <w:sz w:val="22"/>
          <w:szCs w:val="22"/>
        </w:rPr>
        <w:t xml:space="preserve"> and </w:t>
      </w:r>
      <w:r w:rsidR="00526B60" w:rsidRPr="00FD617E">
        <w:rPr>
          <w:rFonts w:ascii="Arial" w:eastAsia="Arial" w:hAnsi="Arial" w:cs="Arial"/>
          <w:color w:val="000000" w:themeColor="text1"/>
          <w:sz w:val="22"/>
          <w:szCs w:val="22"/>
        </w:rPr>
        <w:t xml:space="preserve">colorectal </w:t>
      </w:r>
      <w:r w:rsidR="000174A2" w:rsidRPr="00FD617E">
        <w:rPr>
          <w:rFonts w:ascii="Arial" w:eastAsia="Arial" w:hAnsi="Arial" w:cs="Arial"/>
          <w:color w:val="000000" w:themeColor="text1"/>
          <w:sz w:val="22"/>
          <w:szCs w:val="22"/>
        </w:rPr>
        <w:t>cancer</w:t>
      </w:r>
      <w:r w:rsidR="00CB3495"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Using </w:t>
      </w:r>
      <w:r w:rsidRPr="00FD617E">
        <w:rPr>
          <w:rFonts w:ascii="Arial" w:eastAsia="Arial" w:hAnsi="Arial" w:cs="Arial"/>
          <w:color w:val="000000" w:themeColor="text1"/>
          <w:sz w:val="22"/>
          <w:szCs w:val="22"/>
        </w:rPr>
        <w:t>these MHB</w:t>
      </w:r>
      <w:r w:rsidR="00E94997" w:rsidRPr="00FD617E">
        <w:rPr>
          <w:rFonts w:ascii="Arial" w:eastAsia="Arial" w:hAnsi="Arial" w:cs="Arial"/>
          <w:color w:val="000000" w:themeColor="text1"/>
          <w:sz w:val="22"/>
          <w:szCs w:val="22"/>
        </w:rPr>
        <w:t xml:space="preserve">s as markers, </w:t>
      </w:r>
      <w:r w:rsidRPr="00FD617E">
        <w:rPr>
          <w:rFonts w:ascii="Arial" w:eastAsia="Arial" w:hAnsi="Arial" w:cs="Arial"/>
          <w:color w:val="000000" w:themeColor="text1"/>
          <w:sz w:val="22"/>
          <w:szCs w:val="22"/>
        </w:rPr>
        <w:t>the diagnostic sen</w:t>
      </w:r>
      <w:r w:rsidR="000453FD" w:rsidRPr="00FD617E">
        <w:rPr>
          <w:rFonts w:ascii="Arial" w:eastAsia="Arial" w:hAnsi="Arial" w:cs="Arial"/>
          <w:color w:val="000000" w:themeColor="text1"/>
          <w:sz w:val="22"/>
          <w:szCs w:val="22"/>
        </w:rPr>
        <w:t>sitivity is 96.7% and 93.1%</w:t>
      </w:r>
      <w:r w:rsidRPr="00FD617E">
        <w:rPr>
          <w:rFonts w:ascii="Arial" w:eastAsia="Arial" w:hAnsi="Arial" w:cs="Arial"/>
          <w:color w:val="000000" w:themeColor="text1"/>
          <w:sz w:val="22"/>
          <w:szCs w:val="22"/>
        </w:rPr>
        <w:t xml:space="preserve"> for </w:t>
      </w:r>
      <w:r w:rsidR="00F12C8C" w:rsidRPr="00FD617E">
        <w:rPr>
          <w:rFonts w:ascii="Arial" w:eastAsia="Arial" w:hAnsi="Arial" w:cs="Arial"/>
          <w:color w:val="000000" w:themeColor="text1"/>
          <w:sz w:val="22"/>
          <w:szCs w:val="22"/>
        </w:rPr>
        <w:t xml:space="preserve">colorectal </w:t>
      </w:r>
      <w:r w:rsidR="00E070B0" w:rsidRPr="00FD617E">
        <w:rPr>
          <w:rFonts w:ascii="Arial" w:eastAsia="Arial" w:hAnsi="Arial" w:cs="Arial"/>
          <w:color w:val="000000" w:themeColor="text1"/>
          <w:sz w:val="22"/>
          <w:szCs w:val="22"/>
        </w:rPr>
        <w:t>cancer</w:t>
      </w:r>
      <w:r w:rsidR="000174A2" w:rsidRPr="00FD617E">
        <w:rPr>
          <w:rFonts w:ascii="Arial" w:eastAsia="Arial" w:hAnsi="Arial" w:cs="Arial"/>
          <w:color w:val="000000" w:themeColor="text1"/>
          <w:sz w:val="22"/>
          <w:szCs w:val="22"/>
        </w:rPr>
        <w:t xml:space="preserve"> and</w:t>
      </w:r>
      <w:r w:rsidR="00E070B0" w:rsidRPr="00FD617E">
        <w:rPr>
          <w:rFonts w:ascii="Arial" w:eastAsia="Arial" w:hAnsi="Arial" w:cs="Arial"/>
          <w:color w:val="000000" w:themeColor="text1"/>
          <w:sz w:val="22"/>
          <w:szCs w:val="22"/>
        </w:rPr>
        <w:t xml:space="preserve"> lung cancer</w:t>
      </w:r>
      <w:r w:rsidR="00CB3495" w:rsidRPr="00FD617E">
        <w:rPr>
          <w:rFonts w:ascii="Arial" w:eastAsia="Arial" w:hAnsi="Arial" w:cs="Arial"/>
          <w:color w:val="000000" w:themeColor="text1"/>
          <w:sz w:val="22"/>
          <w:szCs w:val="22"/>
        </w:rPr>
        <w:t xml:space="preserve"> respectively</w:t>
      </w:r>
      <w:r w:rsidR="00E070B0"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at t</w:t>
      </w:r>
      <w:r w:rsidR="00C73DB8" w:rsidRPr="00FD617E">
        <w:rPr>
          <w:rFonts w:ascii="Arial" w:eastAsia="Arial" w:hAnsi="Arial" w:cs="Arial"/>
          <w:color w:val="000000" w:themeColor="text1"/>
          <w:sz w:val="22"/>
          <w:szCs w:val="22"/>
        </w:rPr>
        <w:t>he specificity 94.6</w:t>
      </w:r>
      <w:r w:rsidR="00E070B0"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E070B0" w:rsidRPr="00FD617E">
        <w:rPr>
          <w:rFonts w:ascii="Arial" w:eastAsia="Arial" w:hAnsi="Arial" w:cs="Arial"/>
          <w:color w:val="000000" w:themeColor="text1"/>
          <w:sz w:val="22"/>
          <w:szCs w:val="22"/>
        </w:rPr>
        <w:t>%</w:t>
      </w:r>
      <w:r w:rsidR="00CB3495" w:rsidRPr="00FD617E">
        <w:rPr>
          <w:rFonts w:ascii="Arial" w:eastAsia="Arial" w:hAnsi="Arial" w:cs="Arial"/>
          <w:color w:val="000000" w:themeColor="text1"/>
          <w:sz w:val="22"/>
          <w:szCs w:val="22"/>
        </w:rPr>
        <w:t xml:space="preserve"> respectively</w:t>
      </w:r>
      <w:r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As a comparison, w</w:t>
      </w:r>
      <w:r w:rsidR="00625CDB" w:rsidRPr="00FD617E">
        <w:rPr>
          <w:rFonts w:ascii="Arial" w:eastAsia="Arial" w:hAnsi="Arial" w:cs="Arial"/>
          <w:color w:val="000000" w:themeColor="text1"/>
          <w:sz w:val="22"/>
          <w:szCs w:val="22"/>
        </w:rPr>
        <w:t xml:space="preserve">e also </w:t>
      </w:r>
      <w:r w:rsidR="000174A2" w:rsidRPr="00FD617E">
        <w:rPr>
          <w:rFonts w:ascii="Arial" w:eastAsia="Arial" w:hAnsi="Arial" w:cs="Arial"/>
          <w:color w:val="000000" w:themeColor="text1"/>
          <w:sz w:val="22"/>
          <w:szCs w:val="22"/>
        </w:rPr>
        <w:t xml:space="preserve">performed a </w:t>
      </w:r>
      <w:r w:rsidR="00625CDB" w:rsidRPr="00FD617E">
        <w:rPr>
          <w:rFonts w:ascii="Arial" w:eastAsia="Arial" w:hAnsi="Arial" w:cs="Arial"/>
          <w:color w:val="000000" w:themeColor="text1"/>
          <w:sz w:val="22"/>
          <w:szCs w:val="22"/>
        </w:rPr>
        <w:t xml:space="preserve">prediction based on average 5mC methylation level within </w:t>
      </w:r>
      <w:r w:rsidR="000174A2" w:rsidRPr="00FD617E">
        <w:rPr>
          <w:rFonts w:ascii="Arial" w:eastAsia="Arial" w:hAnsi="Arial" w:cs="Arial"/>
          <w:color w:val="000000" w:themeColor="text1"/>
          <w:sz w:val="22"/>
          <w:szCs w:val="22"/>
        </w:rPr>
        <w:t xml:space="preserve">these </w:t>
      </w:r>
      <w:r w:rsidR="004F4A1C" w:rsidRPr="00FD617E">
        <w:rPr>
          <w:rFonts w:ascii="Arial" w:eastAsia="Arial" w:hAnsi="Arial" w:cs="Arial"/>
          <w:color w:val="000000" w:themeColor="text1"/>
          <w:sz w:val="22"/>
          <w:szCs w:val="22"/>
        </w:rPr>
        <w:t xml:space="preserve">MHB regions, or </w:t>
      </w:r>
      <w:r w:rsidR="00625CDB" w:rsidRPr="00FD617E">
        <w:rPr>
          <w:rFonts w:ascii="Arial" w:eastAsia="Arial" w:hAnsi="Arial" w:cs="Arial"/>
          <w:color w:val="000000" w:themeColor="text1"/>
          <w:sz w:val="22"/>
          <w:szCs w:val="22"/>
        </w:rPr>
        <w:t>based on genome-wide single CpG site</w:t>
      </w:r>
      <w:r w:rsidR="004F4A1C" w:rsidRPr="00FD617E">
        <w:rPr>
          <w:rFonts w:ascii="Arial" w:eastAsia="Arial" w:hAnsi="Arial" w:cs="Arial"/>
          <w:color w:val="000000" w:themeColor="text1"/>
          <w:sz w:val="22"/>
          <w:szCs w:val="22"/>
        </w:rPr>
        <w:t>s</w:t>
      </w:r>
      <w:r w:rsidR="00625CDB"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MHL was found to be superior to</w:t>
      </w:r>
      <w:r w:rsidR="00625CDB" w:rsidRPr="00FD617E">
        <w:rPr>
          <w:rFonts w:ascii="Arial" w:eastAsia="Arial" w:hAnsi="Arial" w:cs="Arial"/>
          <w:color w:val="000000" w:themeColor="text1"/>
          <w:sz w:val="22"/>
          <w:szCs w:val="22"/>
        </w:rPr>
        <w:t xml:space="preserve"> average 5mC methylation level (sensitivity of </w:t>
      </w:r>
      <w:r w:rsidR="00C73DB8" w:rsidRPr="00FD617E">
        <w:rPr>
          <w:rFonts w:ascii="Arial" w:eastAsia="Arial" w:hAnsi="Arial" w:cs="Arial"/>
          <w:color w:val="000000" w:themeColor="text1"/>
          <w:sz w:val="22"/>
          <w:szCs w:val="22"/>
        </w:rPr>
        <w:t>90.0</w:t>
      </w:r>
      <w:r w:rsidR="00885FA3" w:rsidRPr="00FD617E">
        <w:rPr>
          <w:rFonts w:ascii="Arial" w:eastAsia="Arial" w:hAnsi="Arial" w:cs="Arial"/>
          <w:color w:val="000000" w:themeColor="text1"/>
          <w:sz w:val="22"/>
          <w:szCs w:val="22"/>
        </w:rPr>
        <w:t xml:space="preserve">% and 86.2%; </w:t>
      </w:r>
      <w:r w:rsidR="00C73DB8" w:rsidRPr="00FD617E">
        <w:rPr>
          <w:rFonts w:ascii="Arial" w:eastAsia="Arial" w:hAnsi="Arial" w:cs="Arial"/>
          <w:color w:val="000000" w:themeColor="text1"/>
          <w:sz w:val="22"/>
          <w:szCs w:val="22"/>
        </w:rPr>
        <w:t>specificity of 89.3</w:t>
      </w:r>
      <w:r w:rsidR="00625CDB"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625CDB" w:rsidRPr="00FD617E">
        <w:rPr>
          <w:rFonts w:ascii="Arial" w:eastAsia="Arial" w:hAnsi="Arial" w:cs="Arial"/>
          <w:color w:val="000000" w:themeColor="text1"/>
          <w:sz w:val="22"/>
          <w:szCs w:val="22"/>
        </w:rPr>
        <w:t xml:space="preserve">% for </w:t>
      </w:r>
      <w:del w:id="246" w:author="Dinh Diep" w:date="2017-01-05T13:58:00Z">
        <w:r w:rsidR="00625CDB" w:rsidRPr="00FD617E" w:rsidDel="002F507E">
          <w:rPr>
            <w:rFonts w:ascii="Arial" w:eastAsia="Arial" w:hAnsi="Arial" w:cs="Arial"/>
            <w:color w:val="000000" w:themeColor="text1"/>
            <w:sz w:val="22"/>
            <w:szCs w:val="22"/>
          </w:rPr>
          <w:delText>CRC and lung cancer</w:delText>
        </w:r>
      </w:del>
      <w:ins w:id="247" w:author="Dinh Diep" w:date="2017-01-05T13:58:00Z">
        <w:r w:rsidR="002F507E">
          <w:rPr>
            <w:rFonts w:ascii="Arial" w:eastAsia="Arial" w:hAnsi="Arial" w:cs="Arial"/>
            <w:color w:val="000000" w:themeColor="text1"/>
            <w:sz w:val="22"/>
            <w:szCs w:val="22"/>
          </w:rPr>
          <w:t>CCP and LCP respectively</w:t>
        </w:r>
      </w:ins>
      <w:r w:rsidR="00625CDB" w:rsidRPr="00FD617E">
        <w:rPr>
          <w:rFonts w:ascii="Arial" w:eastAsia="Arial" w:hAnsi="Arial" w:cs="Arial"/>
          <w:color w:val="000000" w:themeColor="text1"/>
          <w:sz w:val="22"/>
          <w:szCs w:val="22"/>
        </w:rPr>
        <w:t xml:space="preserve">) and methylation of individual CpG site (sensitivity of </w:t>
      </w:r>
      <w:r w:rsidR="00C73DB8" w:rsidRPr="00FD617E">
        <w:rPr>
          <w:rFonts w:ascii="Arial" w:eastAsia="Arial" w:hAnsi="Arial" w:cs="Arial"/>
          <w:color w:val="000000" w:themeColor="text1"/>
          <w:sz w:val="22"/>
          <w:szCs w:val="22"/>
        </w:rPr>
        <w:t>89.6</w:t>
      </w:r>
      <w:r w:rsidR="00885FA3" w:rsidRPr="00FD617E">
        <w:rPr>
          <w:rFonts w:ascii="Arial" w:eastAsia="Arial" w:hAnsi="Arial" w:cs="Arial"/>
          <w:color w:val="000000" w:themeColor="text1"/>
          <w:sz w:val="22"/>
          <w:szCs w:val="22"/>
        </w:rPr>
        <w:t xml:space="preserve">% and 80.6%; </w:t>
      </w:r>
      <w:r w:rsidR="00625CDB" w:rsidRPr="00FD617E">
        <w:rPr>
          <w:rFonts w:ascii="Arial" w:eastAsia="Arial" w:hAnsi="Arial" w:cs="Arial"/>
          <w:color w:val="000000" w:themeColor="text1"/>
          <w:sz w:val="22"/>
          <w:szCs w:val="22"/>
        </w:rPr>
        <w:t>specificity of 89</w:t>
      </w:r>
      <w:r w:rsidR="00C73DB8" w:rsidRPr="00FD617E">
        <w:rPr>
          <w:rFonts w:ascii="Arial" w:eastAsia="Arial" w:hAnsi="Arial" w:cs="Arial"/>
          <w:color w:val="000000" w:themeColor="text1"/>
          <w:sz w:val="22"/>
          <w:szCs w:val="22"/>
        </w:rPr>
        <w:t>.3</w:t>
      </w:r>
      <w:r w:rsidR="00625CDB" w:rsidRPr="00FD617E">
        <w:rPr>
          <w:rFonts w:ascii="Arial" w:eastAsia="Arial" w:hAnsi="Arial" w:cs="Arial"/>
          <w:color w:val="000000" w:themeColor="text1"/>
          <w:sz w:val="22"/>
          <w:szCs w:val="22"/>
        </w:rPr>
        <w:t xml:space="preserve">% and </w:t>
      </w:r>
      <w:r w:rsidR="00C73DB8" w:rsidRPr="00FD617E">
        <w:rPr>
          <w:rFonts w:ascii="Arial" w:eastAsia="Arial" w:hAnsi="Arial" w:cs="Arial"/>
          <w:color w:val="000000" w:themeColor="text1"/>
          <w:sz w:val="22"/>
          <w:szCs w:val="22"/>
        </w:rPr>
        <w:t>92.0</w:t>
      </w:r>
      <w:r w:rsidR="00625CDB" w:rsidRPr="00FD617E">
        <w:rPr>
          <w:rFonts w:ascii="Arial" w:eastAsia="Arial" w:hAnsi="Arial" w:cs="Arial"/>
          <w:color w:val="000000" w:themeColor="text1"/>
          <w:sz w:val="22"/>
          <w:szCs w:val="22"/>
        </w:rPr>
        <w:t xml:space="preserve">%). </w:t>
      </w:r>
    </w:p>
    <w:p w14:paraId="4747EECC" w14:textId="77777777" w:rsidR="00625CDB" w:rsidRPr="00FD617E" w:rsidRDefault="00625CDB" w:rsidP="00FD617E">
      <w:pPr>
        <w:spacing w:line="276" w:lineRule="auto"/>
        <w:jc w:val="left"/>
        <w:rPr>
          <w:rFonts w:ascii="Arial" w:hAnsi="Arial" w:cs="Arial"/>
          <w:color w:val="000000" w:themeColor="text1"/>
          <w:sz w:val="22"/>
          <w:szCs w:val="22"/>
        </w:rPr>
      </w:pPr>
    </w:p>
    <w:p w14:paraId="44783A4C" w14:textId="055DADD2" w:rsidR="001B54C0" w:rsidRPr="00FD617E" w:rsidRDefault="00C056B0" w:rsidP="00FD617E">
      <w:pPr>
        <w:spacing w:line="276" w:lineRule="auto"/>
        <w:jc w:val="left"/>
        <w:rPr>
          <w:rFonts w:ascii="Arial" w:eastAsia="Arial" w:hAnsi="Arial" w:cs="Arial"/>
          <w:color w:val="000000" w:themeColor="text1"/>
          <w:sz w:val="22"/>
          <w:szCs w:val="22"/>
        </w:rPr>
      </w:pPr>
      <w:r w:rsidRPr="00FD617E">
        <w:rPr>
          <w:rFonts w:ascii="Arial" w:hAnsi="Arial" w:cs="Arial"/>
          <w:color w:val="000000" w:themeColor="text1"/>
          <w:sz w:val="22"/>
          <w:szCs w:val="22"/>
        </w:rPr>
        <w:t>We then</w:t>
      </w:r>
      <w:r w:rsidR="007516C4" w:rsidRPr="00FD617E">
        <w:rPr>
          <w:rFonts w:ascii="Arial" w:hAnsi="Arial" w:cs="Arial"/>
          <w:color w:val="000000" w:themeColor="text1"/>
          <w:sz w:val="22"/>
          <w:szCs w:val="22"/>
        </w:rPr>
        <w:t xml:space="preserve"> sought to use the information from normal human tissues, </w:t>
      </w:r>
      <w:r w:rsidR="00DC7036" w:rsidRPr="00FD617E">
        <w:rPr>
          <w:rFonts w:ascii="Arial" w:hAnsi="Arial" w:cs="Arial"/>
          <w:color w:val="000000" w:themeColor="text1"/>
          <w:sz w:val="22"/>
          <w:szCs w:val="22"/>
        </w:rPr>
        <w:t>primary</w:t>
      </w:r>
      <w:r w:rsidR="007516C4" w:rsidRPr="00FD617E">
        <w:rPr>
          <w:rFonts w:ascii="Arial" w:hAnsi="Arial" w:cs="Arial"/>
          <w:color w:val="000000" w:themeColor="text1"/>
          <w:sz w:val="22"/>
          <w:szCs w:val="22"/>
        </w:rPr>
        <w:t xml:space="preserve"> tumor biopsies and cancer cell lines to improve the detection of </w:t>
      </w:r>
      <w:del w:id="248" w:author="Kun Zhang" w:date="2017-01-06T09:01:00Z">
        <w:r w:rsidR="00885FA3" w:rsidRPr="00FD617E" w:rsidDel="00844DA5">
          <w:rPr>
            <w:rFonts w:ascii="Arial" w:hAnsi="Arial" w:cs="Arial"/>
            <w:color w:val="000000" w:themeColor="text1"/>
            <w:sz w:val="22"/>
            <w:szCs w:val="22"/>
          </w:rPr>
          <w:delText>c</w:delText>
        </w:r>
        <w:r w:rsidR="00CB3495" w:rsidRPr="00FD617E" w:rsidDel="00844DA5">
          <w:rPr>
            <w:rFonts w:ascii="Arial" w:hAnsi="Arial" w:cs="Arial"/>
            <w:color w:val="000000" w:themeColor="text1"/>
            <w:sz w:val="22"/>
            <w:szCs w:val="22"/>
          </w:rPr>
          <w:delText xml:space="preserve">irculating tumor </w:delText>
        </w:r>
        <w:r w:rsidR="007F7966" w:rsidRPr="00FD617E" w:rsidDel="00844DA5">
          <w:rPr>
            <w:rFonts w:ascii="Arial" w:hAnsi="Arial" w:cs="Arial"/>
            <w:color w:val="000000" w:themeColor="text1"/>
            <w:sz w:val="22"/>
            <w:szCs w:val="22"/>
          </w:rPr>
          <w:delText>DNA</w:delText>
        </w:r>
        <w:r w:rsidR="00CB3495" w:rsidRPr="00FD617E" w:rsidDel="00844DA5">
          <w:rPr>
            <w:rFonts w:ascii="Arial" w:hAnsi="Arial" w:cs="Arial"/>
            <w:color w:val="000000" w:themeColor="text1"/>
            <w:sz w:val="22"/>
            <w:szCs w:val="22"/>
          </w:rPr>
          <w:delText xml:space="preserve"> </w:delText>
        </w:r>
      </w:del>
      <w:ins w:id="249" w:author="Kun Zhang" w:date="2017-01-06T09:01:00Z">
        <w:r w:rsidR="00844DA5">
          <w:rPr>
            <w:rFonts w:ascii="Arial" w:hAnsi="Arial" w:cs="Arial"/>
            <w:color w:val="000000" w:themeColor="text1"/>
            <w:sz w:val="22"/>
            <w:szCs w:val="22"/>
          </w:rPr>
          <w:t>c</w:t>
        </w:r>
      </w:ins>
      <w:del w:id="250" w:author="Kun Zhang" w:date="2017-01-06T09:01:00Z">
        <w:r w:rsidR="00CB3495" w:rsidRPr="00FD617E" w:rsidDel="00844DA5">
          <w:rPr>
            <w:rFonts w:ascii="Arial" w:hAnsi="Arial" w:cs="Arial"/>
            <w:color w:val="000000" w:themeColor="text1"/>
            <w:sz w:val="22"/>
            <w:szCs w:val="22"/>
          </w:rPr>
          <w:delText>(c</w:delText>
        </w:r>
      </w:del>
      <w:r w:rsidR="00CB3495" w:rsidRPr="00FD617E">
        <w:rPr>
          <w:rFonts w:ascii="Arial" w:hAnsi="Arial" w:cs="Arial"/>
          <w:color w:val="000000" w:themeColor="text1"/>
          <w:sz w:val="22"/>
          <w:szCs w:val="22"/>
        </w:rPr>
        <w:t>tDNA</w:t>
      </w:r>
      <w:del w:id="251" w:author="Kun Zhang" w:date="2017-01-06T09:01:00Z">
        <w:r w:rsidR="00CB3495" w:rsidRPr="00FD617E" w:rsidDel="00844DA5">
          <w:rPr>
            <w:rFonts w:ascii="Arial" w:hAnsi="Arial" w:cs="Arial"/>
            <w:color w:val="000000" w:themeColor="text1"/>
            <w:sz w:val="22"/>
            <w:szCs w:val="22"/>
          </w:rPr>
          <w:delText>)</w:delText>
        </w:r>
      </w:del>
      <w:r w:rsidR="007F7966" w:rsidRPr="00FD617E">
        <w:rPr>
          <w:rFonts w:ascii="Arial" w:hAnsi="Arial" w:cs="Arial"/>
          <w:color w:val="000000" w:themeColor="text1"/>
          <w:sz w:val="22"/>
          <w:szCs w:val="22"/>
        </w:rPr>
        <w:t>. We started by selecting</w:t>
      </w:r>
      <w:r w:rsidR="007516C4" w:rsidRPr="00FD617E">
        <w:rPr>
          <w:rFonts w:ascii="Arial" w:hAnsi="Arial" w:cs="Arial"/>
          <w:color w:val="000000" w:themeColor="text1"/>
          <w:sz w:val="22"/>
          <w:szCs w:val="22"/>
        </w:rPr>
        <w:t xml:space="preserve"> a subset of MHBs that show high MHL</w:t>
      </w:r>
      <w:r w:rsidR="00801BEA" w:rsidRPr="00FD617E">
        <w:rPr>
          <w:rFonts w:ascii="Arial" w:hAnsi="Arial" w:cs="Arial"/>
          <w:color w:val="000000" w:themeColor="text1"/>
          <w:sz w:val="22"/>
          <w:szCs w:val="22"/>
        </w:rPr>
        <w:t xml:space="preserve"> (&gt;0.5)</w:t>
      </w:r>
      <w:r w:rsidR="004F4A1C" w:rsidRPr="00FD617E">
        <w:rPr>
          <w:rFonts w:ascii="Arial" w:hAnsi="Arial" w:cs="Arial"/>
          <w:color w:val="000000" w:themeColor="text1"/>
          <w:sz w:val="22"/>
          <w:szCs w:val="22"/>
        </w:rPr>
        <w:t xml:space="preserve"> in primary cancer biopsies </w:t>
      </w:r>
      <w:r w:rsidR="007516C4" w:rsidRPr="00FD617E">
        <w:rPr>
          <w:rFonts w:ascii="Arial" w:hAnsi="Arial" w:cs="Arial"/>
          <w:color w:val="000000" w:themeColor="text1"/>
          <w:sz w:val="22"/>
          <w:szCs w:val="22"/>
        </w:rPr>
        <w:t>and low MHL</w:t>
      </w:r>
      <w:r w:rsidR="007160A9" w:rsidRPr="00FD617E">
        <w:rPr>
          <w:rFonts w:ascii="Arial" w:hAnsi="Arial" w:cs="Arial"/>
          <w:color w:val="000000" w:themeColor="text1"/>
          <w:sz w:val="22"/>
          <w:szCs w:val="22"/>
        </w:rPr>
        <w:t xml:space="preserve"> (&lt;0.</w:t>
      </w:r>
      <w:r w:rsidR="00801BEA" w:rsidRPr="00FD617E">
        <w:rPr>
          <w:rFonts w:ascii="Arial" w:hAnsi="Arial" w:cs="Arial"/>
          <w:color w:val="000000" w:themeColor="text1"/>
          <w:sz w:val="22"/>
          <w:szCs w:val="22"/>
        </w:rPr>
        <w:t>1)</w:t>
      </w:r>
      <w:r w:rsidR="007516C4" w:rsidRPr="00FD617E">
        <w:rPr>
          <w:rFonts w:ascii="Arial" w:hAnsi="Arial" w:cs="Arial"/>
          <w:color w:val="000000" w:themeColor="text1"/>
          <w:sz w:val="22"/>
          <w:szCs w:val="22"/>
        </w:rPr>
        <w:t xml:space="preserve"> in </w:t>
      </w:r>
      <w:r w:rsidR="00DB0B4F" w:rsidRPr="00FD617E">
        <w:rPr>
          <w:rFonts w:ascii="Arial" w:hAnsi="Arial" w:cs="Arial"/>
          <w:color w:val="000000" w:themeColor="text1"/>
          <w:sz w:val="22"/>
          <w:szCs w:val="22"/>
        </w:rPr>
        <w:t>whole blood</w:t>
      </w:r>
      <w:r w:rsidR="00C60563" w:rsidRPr="00FD617E">
        <w:rPr>
          <w:rFonts w:ascii="Arial" w:hAnsi="Arial" w:cs="Arial"/>
          <w:color w:val="000000" w:themeColor="text1"/>
          <w:sz w:val="22"/>
          <w:szCs w:val="22"/>
        </w:rPr>
        <w:t xml:space="preserve">, </w:t>
      </w:r>
      <w:r w:rsidR="00DB0B4F" w:rsidRPr="00FD617E">
        <w:rPr>
          <w:rFonts w:ascii="Arial" w:hAnsi="Arial" w:cs="Arial"/>
          <w:color w:val="000000" w:themeColor="text1"/>
          <w:sz w:val="22"/>
          <w:szCs w:val="22"/>
        </w:rPr>
        <w:t>then cluster</w:t>
      </w:r>
      <w:r w:rsidR="00181C60" w:rsidRPr="00FD617E">
        <w:rPr>
          <w:rFonts w:ascii="Arial" w:hAnsi="Arial" w:cs="Arial"/>
          <w:color w:val="000000" w:themeColor="text1"/>
          <w:sz w:val="22"/>
          <w:szCs w:val="22"/>
        </w:rPr>
        <w:t>ed</w:t>
      </w:r>
      <w:r w:rsidR="00DB0B4F" w:rsidRPr="00FD617E">
        <w:rPr>
          <w:rFonts w:ascii="Arial" w:hAnsi="Arial" w:cs="Arial"/>
          <w:color w:val="000000" w:themeColor="text1"/>
          <w:sz w:val="22"/>
          <w:szCs w:val="22"/>
        </w:rPr>
        <w:t xml:space="preserve"> these MHBs into three groups based on the MHL in all normal and cancer plasma, as well as cancer and normal </w:t>
      </w:r>
      <w:r w:rsidR="00497C37" w:rsidRPr="00FD617E">
        <w:rPr>
          <w:rFonts w:ascii="Arial" w:hAnsi="Arial" w:cs="Arial"/>
          <w:color w:val="000000" w:themeColor="text1"/>
          <w:sz w:val="22"/>
          <w:szCs w:val="22"/>
        </w:rPr>
        <w:t>tissues</w:t>
      </w:r>
      <w:r w:rsidR="00497C37" w:rsidRPr="00FD617E">
        <w:rPr>
          <w:rFonts w:ascii="Arial" w:eastAsia="Arial" w:hAnsi="Arial" w:cs="Arial"/>
          <w:color w:val="000000" w:themeColor="text1"/>
          <w:sz w:val="22"/>
          <w:szCs w:val="22"/>
        </w:rPr>
        <w:t xml:space="preserve"> (</w:t>
      </w:r>
      <w:r w:rsidR="00DB0B4F" w:rsidRPr="00FD617E">
        <w:rPr>
          <w:rFonts w:ascii="Arial" w:eastAsia="Arial" w:hAnsi="Arial" w:cs="Arial"/>
          <w:b/>
          <w:color w:val="000000" w:themeColor="text1"/>
          <w:sz w:val="22"/>
          <w:szCs w:val="22"/>
        </w:rPr>
        <w:t>Figure 4</w:t>
      </w:r>
      <w:proofErr w:type="gramStart"/>
      <w:r w:rsidR="00CB3495" w:rsidRPr="00FD617E">
        <w:rPr>
          <w:rFonts w:ascii="Arial" w:eastAsia="Arial" w:hAnsi="Arial" w:cs="Arial"/>
          <w:b/>
          <w:color w:val="000000" w:themeColor="text1"/>
          <w:sz w:val="22"/>
          <w:szCs w:val="22"/>
        </w:rPr>
        <w:t>a</w:t>
      </w:r>
      <w:r w:rsidR="00AD247A" w:rsidRPr="00FD617E">
        <w:rPr>
          <w:rFonts w:ascii="Arial" w:eastAsia="Arial" w:hAnsi="Arial" w:cs="Arial"/>
          <w:b/>
          <w:color w:val="000000" w:themeColor="text1"/>
          <w:sz w:val="22"/>
          <w:szCs w:val="22"/>
        </w:rPr>
        <w:t>,</w:t>
      </w:r>
      <w:r w:rsidR="00CB3495" w:rsidRPr="00FD617E">
        <w:rPr>
          <w:rFonts w:ascii="Arial" w:eastAsia="Arial" w:hAnsi="Arial" w:cs="Arial"/>
          <w:b/>
          <w:color w:val="000000" w:themeColor="text1"/>
          <w:sz w:val="22"/>
          <w:szCs w:val="22"/>
        </w:rPr>
        <w:t>b</w:t>
      </w:r>
      <w:proofErr w:type="gramEnd"/>
      <w:r w:rsidR="00DB0B4F"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w:t>
      </w:r>
      <w:r w:rsidR="007516C4" w:rsidRPr="00FD617E">
        <w:rPr>
          <w:rFonts w:ascii="Arial" w:hAnsi="Arial" w:cs="Arial"/>
          <w:color w:val="000000" w:themeColor="text1"/>
          <w:sz w:val="22"/>
          <w:szCs w:val="22"/>
        </w:rPr>
        <w:t xml:space="preserve"> </w:t>
      </w:r>
      <w:r w:rsidR="00DC7036" w:rsidRPr="00FD617E">
        <w:rPr>
          <w:rFonts w:ascii="Arial" w:hAnsi="Arial" w:cs="Arial"/>
          <w:color w:val="000000" w:themeColor="text1"/>
          <w:sz w:val="22"/>
          <w:szCs w:val="22"/>
        </w:rPr>
        <w:t xml:space="preserve">We identified a </w:t>
      </w:r>
      <w:r w:rsidR="00885FA3" w:rsidRPr="00FD617E">
        <w:rPr>
          <w:rFonts w:ascii="Arial" w:hAnsi="Arial" w:cs="Arial"/>
          <w:color w:val="000000" w:themeColor="text1"/>
          <w:sz w:val="22"/>
          <w:szCs w:val="22"/>
        </w:rPr>
        <w:t>subset (</w:t>
      </w:r>
      <w:r w:rsidR="00DB0B4F" w:rsidRPr="00FD617E">
        <w:rPr>
          <w:rFonts w:ascii="Arial" w:hAnsi="Arial" w:cs="Arial"/>
          <w:color w:val="000000" w:themeColor="text1"/>
          <w:sz w:val="22"/>
          <w:szCs w:val="22"/>
        </w:rPr>
        <w:t>Group II</w:t>
      </w:r>
      <w:r w:rsidR="00885FA3" w:rsidRPr="00FD617E">
        <w:rPr>
          <w:rFonts w:ascii="Arial" w:hAnsi="Arial" w:cs="Arial"/>
          <w:color w:val="000000" w:themeColor="text1"/>
          <w:sz w:val="22"/>
          <w:szCs w:val="22"/>
        </w:rPr>
        <w:t>) of</w:t>
      </w:r>
      <w:r w:rsidR="00DB0B4F" w:rsidRPr="00FD617E">
        <w:rPr>
          <w:rFonts w:ascii="Arial" w:hAnsi="Arial" w:cs="Arial"/>
          <w:color w:val="000000" w:themeColor="text1"/>
          <w:sz w:val="22"/>
          <w:szCs w:val="22"/>
        </w:rPr>
        <w:t xml:space="preserve"> MHBs </w:t>
      </w:r>
      <w:r w:rsidR="00181C60" w:rsidRPr="00FD617E">
        <w:rPr>
          <w:rFonts w:ascii="Arial" w:hAnsi="Arial" w:cs="Arial"/>
          <w:color w:val="000000" w:themeColor="text1"/>
          <w:sz w:val="22"/>
          <w:szCs w:val="22"/>
        </w:rPr>
        <w:t xml:space="preserve">that </w:t>
      </w:r>
      <w:r w:rsidR="00DC7036" w:rsidRPr="00FD617E">
        <w:rPr>
          <w:rFonts w:ascii="Arial" w:hAnsi="Arial" w:cs="Arial"/>
          <w:color w:val="000000" w:themeColor="text1"/>
          <w:sz w:val="22"/>
          <w:szCs w:val="22"/>
        </w:rPr>
        <w:t>have</w:t>
      </w:r>
      <w:r w:rsidR="00DB0B4F" w:rsidRPr="00FD617E">
        <w:rPr>
          <w:rFonts w:ascii="Arial" w:hAnsi="Arial" w:cs="Arial"/>
          <w:color w:val="000000" w:themeColor="text1"/>
          <w:sz w:val="22"/>
          <w:szCs w:val="22"/>
        </w:rPr>
        <w:t xml:space="preserve"> high MHL in cancer tissues and low MHLs in normal tissues</w:t>
      </w:r>
      <w:r w:rsidR="00C30CDC" w:rsidRPr="00FD617E">
        <w:rPr>
          <w:rFonts w:ascii="Arial" w:hAnsi="Arial" w:cs="Arial"/>
          <w:color w:val="000000" w:themeColor="text1"/>
          <w:sz w:val="22"/>
          <w:szCs w:val="22"/>
        </w:rPr>
        <w:t xml:space="preserve"> </w:t>
      </w:r>
      <w:r w:rsidR="00C30CDC" w:rsidRPr="00FD617E">
        <w:rPr>
          <w:rFonts w:ascii="Arial" w:eastAsia="Arial" w:hAnsi="Arial" w:cs="Arial"/>
          <w:color w:val="000000" w:themeColor="text1"/>
          <w:sz w:val="22"/>
          <w:szCs w:val="22"/>
        </w:rPr>
        <w:t>(</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C30CDC" w:rsidRPr="00FD617E">
        <w:rPr>
          <w:rFonts w:ascii="Arial" w:eastAsia="Arial" w:hAnsi="Arial" w:cs="Arial"/>
          <w:b/>
          <w:color w:val="000000" w:themeColor="text1"/>
          <w:sz w:val="22"/>
          <w:szCs w:val="22"/>
        </w:rPr>
        <w:t>a</w:t>
      </w:r>
      <w:ins w:id="252" w:author="Dinh Diep" w:date="2017-01-05T13:14:00Z">
        <w:r w:rsidR="0054545B">
          <w:rPr>
            <w:rFonts w:ascii="Arial" w:eastAsia="Arial" w:hAnsi="Arial" w:cs="Arial"/>
            <w:b/>
            <w:color w:val="000000" w:themeColor="text1"/>
            <w:sz w:val="22"/>
            <w:szCs w:val="22"/>
          </w:rPr>
          <w:t>,</w:t>
        </w:r>
      </w:ins>
      <w:del w:id="253" w:author="Dinh Diep" w:date="2017-01-05T13:14:00Z">
        <w:r w:rsidR="00C30CDC" w:rsidRPr="00FD617E" w:rsidDel="0054545B">
          <w:rPr>
            <w:rFonts w:ascii="Arial" w:eastAsia="Arial" w:hAnsi="Arial" w:cs="Arial"/>
            <w:b/>
            <w:color w:val="000000" w:themeColor="text1"/>
            <w:sz w:val="22"/>
            <w:szCs w:val="22"/>
          </w:rPr>
          <w:delText>-</w:delText>
        </w:r>
      </w:del>
      <w:r w:rsidR="00C30CDC" w:rsidRPr="00FD617E">
        <w:rPr>
          <w:rFonts w:ascii="Arial" w:eastAsia="Arial" w:hAnsi="Arial" w:cs="Arial"/>
          <w:b/>
          <w:color w:val="000000" w:themeColor="text1"/>
          <w:sz w:val="22"/>
          <w:szCs w:val="22"/>
        </w:rPr>
        <w:t>b</w:t>
      </w:r>
      <w:r w:rsidR="00C30CDC"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Cancer plasma showed significantly higher MHL in these regions than normal </w:t>
      </w:r>
      <w:r w:rsidR="00DB0B4F" w:rsidRPr="00FD617E">
        <w:rPr>
          <w:rFonts w:ascii="Arial" w:eastAsia="Arial" w:hAnsi="Arial" w:cs="Arial"/>
          <w:color w:val="000000" w:themeColor="text1"/>
          <w:sz w:val="22"/>
          <w:szCs w:val="22"/>
        </w:rPr>
        <w:t>plasma (</w:t>
      </w:r>
      <w:ins w:id="254" w:author="Kun Zhang" w:date="2017-01-04T22:10:00Z">
        <w:r w:rsidR="002321D3">
          <w:rPr>
            <w:rFonts w:ascii="Arial" w:eastAsia="Arial" w:hAnsi="Arial" w:cs="Arial"/>
            <w:i/>
            <w:color w:val="000000" w:themeColor="text1"/>
            <w:sz w:val="22"/>
            <w:szCs w:val="22"/>
          </w:rPr>
          <w:t>p-value</w:t>
        </w:r>
      </w:ins>
      <w:del w:id="255" w:author="Kun Zhang" w:date="2017-01-04T22:10:00Z">
        <w:r w:rsidR="00C012B2" w:rsidRPr="00FD617E" w:rsidDel="002321D3">
          <w:rPr>
            <w:rFonts w:ascii="Arial" w:eastAsia="Arial" w:hAnsi="Arial" w:cs="Arial"/>
            <w:i/>
            <w:color w:val="000000" w:themeColor="text1"/>
            <w:sz w:val="22"/>
            <w:szCs w:val="22"/>
          </w:rPr>
          <w:delText>P</w:delText>
        </w:r>
      </w:del>
      <w:r w:rsidR="00C012B2" w:rsidRPr="00FD617E">
        <w:rPr>
          <w:rFonts w:ascii="Arial" w:eastAsia="Arial" w:hAnsi="Arial" w:cs="Arial"/>
          <w:color w:val="000000" w:themeColor="text1"/>
          <w:sz w:val="22"/>
          <w:szCs w:val="22"/>
        </w:rPr>
        <w:t>=</w:t>
      </w:r>
      <w:r w:rsidR="00DB0B4F" w:rsidRPr="00FD617E">
        <w:rPr>
          <w:rFonts w:ascii="Arial" w:eastAsia="Arial" w:hAnsi="Arial" w:cs="Arial"/>
          <w:color w:val="000000" w:themeColor="text1"/>
          <w:sz w:val="22"/>
          <w:szCs w:val="22"/>
        </w:rPr>
        <w:t>1.4×10</w:t>
      </w:r>
      <w:r w:rsidR="00DB0B4F" w:rsidRPr="00FD617E">
        <w:rPr>
          <w:rFonts w:ascii="Arial" w:eastAsia="Arial" w:hAnsi="Arial" w:cs="Arial"/>
          <w:color w:val="000000" w:themeColor="text1"/>
          <w:sz w:val="22"/>
          <w:szCs w:val="22"/>
          <w:vertAlign w:val="superscript"/>
        </w:rPr>
        <w:t>-12</w:t>
      </w:r>
      <w:r w:rsidR="001718FC" w:rsidRPr="00FD617E">
        <w:rPr>
          <w:rFonts w:ascii="Arial" w:eastAsia="Arial" w:hAnsi="Arial" w:cs="Arial"/>
          <w:color w:val="000000" w:themeColor="text1"/>
          <w:sz w:val="22"/>
          <w:szCs w:val="22"/>
        </w:rPr>
        <w:t xml:space="preserve"> and </w:t>
      </w:r>
      <w:r w:rsidR="00DB0B4F" w:rsidRPr="00FD617E">
        <w:rPr>
          <w:rFonts w:ascii="Arial" w:eastAsia="Arial" w:hAnsi="Arial" w:cs="Arial"/>
          <w:color w:val="000000" w:themeColor="text1"/>
          <w:sz w:val="22"/>
          <w:szCs w:val="22"/>
        </w:rPr>
        <w:t>6.2×10</w:t>
      </w:r>
      <w:r w:rsidR="00DB0B4F" w:rsidRPr="00FD617E">
        <w:rPr>
          <w:rFonts w:ascii="Arial" w:eastAsia="Arial" w:hAnsi="Arial" w:cs="Arial"/>
          <w:color w:val="000000" w:themeColor="text1"/>
          <w:sz w:val="22"/>
          <w:szCs w:val="22"/>
          <w:vertAlign w:val="superscript"/>
        </w:rPr>
        <w:t xml:space="preserve">-8 </w:t>
      </w:r>
      <w:r w:rsidR="00DB0B4F" w:rsidRPr="00FD617E">
        <w:rPr>
          <w:rFonts w:ascii="Arial" w:eastAsia="Arial" w:hAnsi="Arial" w:cs="Arial"/>
          <w:color w:val="000000" w:themeColor="text1"/>
          <w:sz w:val="22"/>
          <w:szCs w:val="22"/>
        </w:rPr>
        <w:t xml:space="preserve">for </w:t>
      </w:r>
      <w:del w:id="256" w:author="Dinh Diep" w:date="2017-01-05T13:36:00Z">
        <w:r w:rsidR="004F4A1C" w:rsidRPr="00FD617E" w:rsidDel="00ED1C53">
          <w:rPr>
            <w:rFonts w:ascii="Arial" w:eastAsia="Arial" w:hAnsi="Arial" w:cs="Arial"/>
            <w:color w:val="000000" w:themeColor="text1"/>
            <w:sz w:val="22"/>
            <w:szCs w:val="22"/>
          </w:rPr>
          <w:delText xml:space="preserve">CRC </w:delText>
        </w:r>
      </w:del>
      <w:ins w:id="257" w:author="Dinh Diep" w:date="2017-01-05T13:36:00Z">
        <w:r w:rsidR="00ED1C53">
          <w:rPr>
            <w:rFonts w:ascii="Arial" w:eastAsia="Arial" w:hAnsi="Arial" w:cs="Arial"/>
            <w:color w:val="000000" w:themeColor="text1"/>
            <w:sz w:val="22"/>
            <w:szCs w:val="22"/>
          </w:rPr>
          <w:t>CCP</w:t>
        </w:r>
        <w:r w:rsidR="00ED1C53" w:rsidRPr="00FD617E">
          <w:rPr>
            <w:rFonts w:ascii="Arial" w:eastAsia="Arial" w:hAnsi="Arial" w:cs="Arial"/>
            <w:color w:val="000000" w:themeColor="text1"/>
            <w:sz w:val="22"/>
            <w:szCs w:val="22"/>
          </w:rPr>
          <w:t xml:space="preserve"> </w:t>
        </w:r>
      </w:ins>
      <w:r w:rsidR="004F4A1C" w:rsidRPr="00FD617E">
        <w:rPr>
          <w:rFonts w:ascii="Arial" w:eastAsia="Arial" w:hAnsi="Arial" w:cs="Arial"/>
          <w:color w:val="000000" w:themeColor="text1"/>
          <w:sz w:val="22"/>
          <w:szCs w:val="22"/>
        </w:rPr>
        <w:t>and LC</w:t>
      </w:r>
      <w:ins w:id="258" w:author="Dinh Diep" w:date="2017-01-05T13:36:00Z">
        <w:r w:rsidR="00ED1C53">
          <w:rPr>
            <w:rFonts w:ascii="Arial" w:eastAsia="Arial" w:hAnsi="Arial" w:cs="Arial"/>
            <w:color w:val="000000" w:themeColor="text1"/>
            <w:sz w:val="22"/>
            <w:szCs w:val="22"/>
          </w:rPr>
          <w:t>P</w:t>
        </w:r>
      </w:ins>
      <w:del w:id="259" w:author="Kun Zhang" w:date="2017-01-04T22:10:00Z">
        <w:r w:rsidR="001718FC" w:rsidRPr="00FD617E" w:rsidDel="002321D3">
          <w:rPr>
            <w:rFonts w:ascii="Arial" w:eastAsia="Arial" w:hAnsi="Arial" w:cs="Arial"/>
            <w:color w:val="000000" w:themeColor="text1"/>
            <w:sz w:val="22"/>
            <w:szCs w:val="22"/>
          </w:rPr>
          <w:delText>,</w:delText>
        </w:r>
        <w:r w:rsidR="00E070B0" w:rsidRPr="00FD617E" w:rsidDel="002321D3">
          <w:rPr>
            <w:rFonts w:ascii="Arial" w:eastAsia="Arial" w:hAnsi="Arial" w:cs="Arial"/>
            <w:color w:val="000000" w:themeColor="text1"/>
            <w:sz w:val="22"/>
            <w:szCs w:val="22"/>
          </w:rPr>
          <w:delText xml:space="preserve"> respectively</w:delText>
        </w:r>
      </w:del>
      <w:r w:rsidR="00DB0B4F" w:rsidRPr="00FD617E">
        <w:rPr>
          <w:rFonts w:ascii="Arial" w:eastAsia="Arial" w:hAnsi="Arial" w:cs="Arial"/>
          <w:color w:val="000000" w:themeColor="text1"/>
          <w:sz w:val="22"/>
          <w:szCs w:val="22"/>
        </w:rPr>
        <w:t xml:space="preserve">). </w:t>
      </w:r>
      <w:r w:rsidR="00DC7036" w:rsidRPr="00FD617E">
        <w:rPr>
          <w:rFonts w:ascii="Arial" w:eastAsia="Arial" w:hAnsi="Arial" w:cs="Arial"/>
          <w:color w:val="000000" w:themeColor="text1"/>
          <w:sz w:val="22"/>
          <w:szCs w:val="22"/>
        </w:rPr>
        <w:t xml:space="preserve">By </w:t>
      </w:r>
      <w:r w:rsidR="00AA06C4" w:rsidRPr="00FD617E">
        <w:rPr>
          <w:rFonts w:ascii="Arial" w:eastAsia="Arial" w:hAnsi="Arial" w:cs="Arial"/>
          <w:color w:val="000000" w:themeColor="text1"/>
          <w:sz w:val="22"/>
          <w:szCs w:val="22"/>
        </w:rPr>
        <w:t xml:space="preserve">computationally </w:t>
      </w:r>
      <w:r w:rsidR="00BD2202" w:rsidRPr="00FD617E">
        <w:rPr>
          <w:rFonts w:ascii="Arial" w:eastAsia="Arial" w:hAnsi="Arial" w:cs="Arial"/>
          <w:color w:val="000000" w:themeColor="text1"/>
          <w:sz w:val="22"/>
          <w:szCs w:val="22"/>
        </w:rPr>
        <w:t>mixing</w:t>
      </w:r>
      <w:r w:rsidR="00DC7036"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the sequencing reads from cancer tissues and whole blood samples</w:t>
      </w:r>
      <w:r w:rsidR="00DC7036" w:rsidRPr="00FD617E">
        <w:rPr>
          <w:rFonts w:ascii="Arial" w:eastAsia="Arial" w:hAnsi="Arial" w:cs="Arial"/>
          <w:color w:val="000000" w:themeColor="text1"/>
          <w:sz w:val="22"/>
          <w:szCs w:val="22"/>
        </w:rPr>
        <w:t xml:space="preserve"> (WB)</w:t>
      </w:r>
      <w:r w:rsidR="00DB0B4F" w:rsidRPr="00FD617E">
        <w:rPr>
          <w:rFonts w:ascii="Arial" w:eastAsia="Arial" w:hAnsi="Arial" w:cs="Arial"/>
          <w:color w:val="000000" w:themeColor="text1"/>
          <w:sz w:val="22"/>
          <w:szCs w:val="22"/>
        </w:rPr>
        <w:t xml:space="preserve">, we created synthetic </w:t>
      </w:r>
      <w:r w:rsidR="00E113E2" w:rsidRPr="00FD617E">
        <w:rPr>
          <w:rFonts w:ascii="Arial" w:eastAsia="Arial" w:hAnsi="Arial" w:cs="Arial"/>
          <w:color w:val="000000" w:themeColor="text1"/>
          <w:sz w:val="22"/>
          <w:szCs w:val="22"/>
        </w:rPr>
        <w:t>admixture</w:t>
      </w:r>
      <w:r w:rsidR="00AA06C4" w:rsidRPr="00FD617E">
        <w:rPr>
          <w:rFonts w:ascii="Arial" w:eastAsia="Arial" w:hAnsi="Arial" w:cs="Arial"/>
          <w:color w:val="000000" w:themeColor="text1"/>
          <w:sz w:val="22"/>
          <w:szCs w:val="22"/>
        </w:rPr>
        <w:t>s</w:t>
      </w:r>
      <w:r w:rsidR="00E113E2"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 xml:space="preserve">at </w:t>
      </w:r>
      <w:r w:rsidR="00E860F7" w:rsidRPr="00FD617E">
        <w:rPr>
          <w:rFonts w:ascii="Arial" w:eastAsia="Arial" w:hAnsi="Arial" w:cs="Arial"/>
          <w:color w:val="000000" w:themeColor="text1"/>
          <w:sz w:val="22"/>
          <w:szCs w:val="22"/>
        </w:rPr>
        <w:t xml:space="preserve">various levels of </w:t>
      </w:r>
      <w:r w:rsidR="00DB0B4F" w:rsidRPr="00FD617E">
        <w:rPr>
          <w:rFonts w:ascii="Arial" w:eastAsia="Arial" w:hAnsi="Arial" w:cs="Arial"/>
          <w:color w:val="000000" w:themeColor="text1"/>
          <w:sz w:val="22"/>
          <w:szCs w:val="22"/>
        </w:rPr>
        <w:t>tumor</w:t>
      </w:r>
      <w:r w:rsidR="00E860F7" w:rsidRPr="00FD617E">
        <w:rPr>
          <w:rFonts w:ascii="Arial" w:eastAsia="Arial" w:hAnsi="Arial" w:cs="Arial"/>
          <w:color w:val="000000" w:themeColor="text1"/>
          <w:sz w:val="22"/>
          <w:szCs w:val="22"/>
        </w:rPr>
        <w:t xml:space="preserve"> fraction</w:t>
      </w:r>
      <w:r w:rsidR="003152D2"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 xml:space="preserve">We found that MHL is </w:t>
      </w:r>
      <w:r w:rsidR="00D40083" w:rsidRPr="00FD617E">
        <w:rPr>
          <w:rFonts w:ascii="Arial" w:eastAsia="Arial" w:hAnsi="Arial" w:cs="Arial"/>
          <w:color w:val="000000" w:themeColor="text1"/>
          <w:sz w:val="22"/>
          <w:szCs w:val="22"/>
        </w:rPr>
        <w:t>2-5 folder</w:t>
      </w:r>
      <w:r w:rsidR="003152D2" w:rsidRPr="00FD617E">
        <w:rPr>
          <w:rFonts w:ascii="Arial" w:eastAsia="Arial" w:hAnsi="Arial" w:cs="Arial"/>
          <w:color w:val="000000" w:themeColor="text1"/>
          <w:sz w:val="22"/>
          <w:szCs w:val="22"/>
        </w:rPr>
        <w:t xml:space="preserve"> higher</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than the methylation level of individual CpG sites across the full range of tumor f</w:t>
      </w:r>
      <w:r w:rsidR="00B45074" w:rsidRPr="00FD617E">
        <w:rPr>
          <w:rFonts w:ascii="Arial" w:eastAsia="Arial" w:hAnsi="Arial" w:cs="Arial"/>
          <w:color w:val="000000" w:themeColor="text1"/>
          <w:sz w:val="22"/>
          <w:szCs w:val="22"/>
        </w:rPr>
        <w:t>raction</w:t>
      </w:r>
      <w:r w:rsidR="00C60563" w:rsidRPr="00FD617E">
        <w:rPr>
          <w:rFonts w:ascii="Arial" w:eastAsia="Arial" w:hAnsi="Arial" w:cs="Arial"/>
          <w:color w:val="000000" w:themeColor="text1"/>
          <w:sz w:val="22"/>
          <w:szCs w:val="22"/>
        </w:rPr>
        <w:t>s</w:t>
      </w:r>
      <w:r w:rsidR="00F26C73" w:rsidRPr="00FD617E">
        <w:rPr>
          <w:rFonts w:ascii="Arial" w:eastAsia="Arial" w:hAnsi="Arial" w:cs="Arial"/>
          <w:color w:val="000000" w:themeColor="text1"/>
          <w:sz w:val="22"/>
          <w:szCs w:val="22"/>
        </w:rPr>
        <w:t xml:space="preserve"> (</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C30CDC" w:rsidRPr="00FD617E">
        <w:rPr>
          <w:rFonts w:ascii="Arial" w:eastAsia="Arial" w:hAnsi="Arial" w:cs="Arial"/>
          <w:b/>
          <w:color w:val="000000" w:themeColor="text1"/>
          <w:sz w:val="22"/>
          <w:szCs w:val="22"/>
        </w:rPr>
        <w:t>c</w:t>
      </w:r>
      <w:ins w:id="260" w:author="Dinh Diep" w:date="2017-01-05T13:14:00Z">
        <w:r w:rsidR="0054545B">
          <w:rPr>
            <w:rFonts w:ascii="Arial" w:eastAsia="Arial" w:hAnsi="Arial" w:cs="Arial"/>
            <w:b/>
            <w:color w:val="000000" w:themeColor="text1"/>
            <w:sz w:val="22"/>
            <w:szCs w:val="22"/>
          </w:rPr>
          <w:t>,</w:t>
        </w:r>
      </w:ins>
      <w:del w:id="261" w:author="Dinh Diep" w:date="2017-01-05T13:14:00Z">
        <w:r w:rsidR="00C30CDC" w:rsidRPr="00FD617E" w:rsidDel="0054545B">
          <w:rPr>
            <w:rFonts w:ascii="Arial" w:eastAsia="Arial" w:hAnsi="Arial" w:cs="Arial"/>
            <w:b/>
            <w:color w:val="000000" w:themeColor="text1"/>
            <w:sz w:val="22"/>
            <w:szCs w:val="22"/>
          </w:rPr>
          <w:delText>-</w:delText>
        </w:r>
      </w:del>
      <w:r w:rsidR="00C30CDC" w:rsidRPr="00FD617E">
        <w:rPr>
          <w:rFonts w:ascii="Arial" w:eastAsia="Arial" w:hAnsi="Arial" w:cs="Arial"/>
          <w:b/>
          <w:color w:val="000000" w:themeColor="text1"/>
          <w:sz w:val="22"/>
          <w:szCs w:val="22"/>
        </w:rPr>
        <w:t>d</w:t>
      </w:r>
      <w:r w:rsidR="00F26C73" w:rsidRPr="00FD617E">
        <w:rPr>
          <w:rFonts w:ascii="Arial" w:eastAsia="Arial" w:hAnsi="Arial" w:cs="Arial"/>
          <w:color w:val="000000" w:themeColor="text1"/>
          <w:sz w:val="22"/>
          <w:szCs w:val="22"/>
        </w:rPr>
        <w:t>)</w:t>
      </w:r>
      <w:r w:rsidR="00EE41D2" w:rsidRPr="00FD617E">
        <w:rPr>
          <w:rFonts w:ascii="Arial" w:eastAsia="Arial" w:hAnsi="Arial" w:cs="Arial"/>
          <w:color w:val="000000" w:themeColor="text1"/>
          <w:sz w:val="22"/>
          <w:szCs w:val="22"/>
        </w:rPr>
        <w:t xml:space="preserve">. </w:t>
      </w:r>
      <w:r w:rsidR="00E860F7" w:rsidRPr="00FD617E">
        <w:rPr>
          <w:rFonts w:ascii="Arial" w:eastAsia="Arial" w:hAnsi="Arial" w:cs="Arial"/>
          <w:color w:val="000000" w:themeColor="text1"/>
          <w:sz w:val="22"/>
          <w:szCs w:val="22"/>
        </w:rPr>
        <w:t>Remarkably</w:t>
      </w:r>
      <w:r w:rsidR="00EE41D2" w:rsidRPr="00FD617E">
        <w:rPr>
          <w:rFonts w:ascii="Arial" w:eastAsia="Arial" w:hAnsi="Arial" w:cs="Arial"/>
          <w:color w:val="000000" w:themeColor="text1"/>
          <w:sz w:val="22"/>
          <w:szCs w:val="22"/>
        </w:rPr>
        <w:t>,</w:t>
      </w:r>
      <w:r w:rsidR="00965413" w:rsidRPr="00FD617E">
        <w:rPr>
          <w:rFonts w:ascii="Arial" w:eastAsia="Arial" w:hAnsi="Arial" w:cs="Arial"/>
          <w:color w:val="000000" w:themeColor="text1"/>
          <w:sz w:val="22"/>
          <w:szCs w:val="22"/>
        </w:rPr>
        <w:t xml:space="preserve"> MHL </w:t>
      </w:r>
      <w:r w:rsidR="00EE41D2" w:rsidRPr="00FD617E">
        <w:rPr>
          <w:rFonts w:ascii="Arial" w:eastAsia="Arial" w:hAnsi="Arial" w:cs="Arial"/>
          <w:color w:val="000000" w:themeColor="text1"/>
          <w:sz w:val="22"/>
          <w:szCs w:val="22"/>
        </w:rPr>
        <w:t>provides additional gain of signal-to-noise ratio (</w:t>
      </w:r>
      <w:r w:rsidR="00E860F7" w:rsidRPr="00FD617E">
        <w:rPr>
          <w:rFonts w:ascii="Arial" w:eastAsia="Arial" w:hAnsi="Arial" w:cs="Arial"/>
          <w:color w:val="000000" w:themeColor="text1"/>
          <w:sz w:val="22"/>
          <w:szCs w:val="22"/>
        </w:rPr>
        <w:t>m</w:t>
      </w:r>
      <w:r w:rsidR="00965413" w:rsidRPr="00FD617E">
        <w:rPr>
          <w:rFonts w:ascii="Arial" w:eastAsia="Arial" w:hAnsi="Arial" w:cs="Arial"/>
          <w:color w:val="000000" w:themeColor="text1"/>
          <w:sz w:val="22"/>
          <w:szCs w:val="22"/>
        </w:rPr>
        <w:t>ean divided by standard deviation)</w:t>
      </w:r>
      <w:r w:rsidR="00EE41D2" w:rsidRPr="00FD617E">
        <w:rPr>
          <w:rFonts w:ascii="Arial" w:eastAsia="Arial" w:hAnsi="Arial" w:cs="Arial"/>
          <w:color w:val="000000" w:themeColor="text1"/>
          <w:sz w:val="22"/>
          <w:szCs w:val="22"/>
        </w:rPr>
        <w:t xml:space="preserve"> compared with AMF as the fraction of tumor DNA decreases below 10%, which is typical for clinical samples</w:t>
      </w:r>
      <w:r w:rsidR="00397E11" w:rsidRPr="00FD617E">
        <w:rPr>
          <w:rFonts w:ascii="Arial" w:eastAsia="Arial" w:hAnsi="Arial" w:cs="Arial"/>
          <w:color w:val="000000" w:themeColor="text1"/>
          <w:sz w:val="22"/>
          <w:szCs w:val="22"/>
        </w:rPr>
        <w:t xml:space="preserve"> (</w:t>
      </w:r>
      <w:r w:rsidR="00397E11" w:rsidRPr="00FD617E">
        <w:rPr>
          <w:rFonts w:ascii="Arial" w:eastAsia="Arial" w:hAnsi="Arial" w:cs="Arial"/>
          <w:b/>
          <w:color w:val="000000" w:themeColor="text1"/>
          <w:sz w:val="22"/>
          <w:szCs w:val="22"/>
        </w:rPr>
        <w:t>Figure 4c</w:t>
      </w:r>
      <w:r w:rsidR="00397E11"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We</w:t>
      </w:r>
      <w:r w:rsidR="00B45074" w:rsidRPr="00FD617E">
        <w:rPr>
          <w:rFonts w:ascii="Arial" w:eastAsia="Arial" w:hAnsi="Arial" w:cs="Arial"/>
          <w:color w:val="000000" w:themeColor="text1"/>
          <w:sz w:val="22"/>
          <w:szCs w:val="22"/>
        </w:rPr>
        <w:t xml:space="preserve"> then took the individual plasma data set</w:t>
      </w:r>
      <w:r w:rsidR="00181C60" w:rsidRPr="00FD617E">
        <w:rPr>
          <w:rFonts w:ascii="Arial" w:eastAsia="Arial" w:hAnsi="Arial" w:cs="Arial"/>
          <w:color w:val="000000" w:themeColor="text1"/>
          <w:sz w:val="22"/>
          <w:szCs w:val="22"/>
        </w:rPr>
        <w:t>s</w:t>
      </w:r>
      <w:r w:rsidR="00B45074" w:rsidRPr="00FD617E">
        <w:rPr>
          <w:rFonts w:ascii="Arial" w:eastAsia="Arial" w:hAnsi="Arial" w:cs="Arial"/>
          <w:color w:val="000000" w:themeColor="text1"/>
          <w:sz w:val="22"/>
          <w:szCs w:val="22"/>
        </w:rPr>
        <w:t>, and predicted the tumor fraction</w:t>
      </w:r>
      <w:r w:rsidR="00BB6430" w:rsidRPr="00FD617E">
        <w:rPr>
          <w:rFonts w:ascii="Arial" w:eastAsia="Arial" w:hAnsi="Arial" w:cs="Arial"/>
          <w:color w:val="000000" w:themeColor="text1"/>
          <w:sz w:val="22"/>
          <w:szCs w:val="22"/>
        </w:rPr>
        <w:t xml:space="preserve"> based on </w:t>
      </w:r>
      <w:r w:rsidR="00181C60" w:rsidRPr="00FD617E">
        <w:rPr>
          <w:rFonts w:ascii="Arial" w:eastAsia="Arial" w:hAnsi="Arial" w:cs="Arial"/>
          <w:color w:val="000000" w:themeColor="text1"/>
          <w:sz w:val="22"/>
          <w:szCs w:val="22"/>
        </w:rPr>
        <w:t>the MHL distribution established by computational mixing</w:t>
      </w:r>
      <w:r w:rsidR="00181C60" w:rsidRPr="00FD617E" w:rsidDel="00181C60">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t>
      </w:r>
      <w:r w:rsidR="00BB6430" w:rsidRPr="00FD617E">
        <w:rPr>
          <w:rFonts w:ascii="Arial" w:eastAsia="Arial" w:hAnsi="Arial" w:cs="Arial"/>
          <w:b/>
          <w:color w:val="000000" w:themeColor="text1"/>
          <w:sz w:val="22"/>
          <w:szCs w:val="22"/>
        </w:rPr>
        <w:t>Fig</w:t>
      </w:r>
      <w:r w:rsidR="006B0E2F" w:rsidRPr="00FD617E">
        <w:rPr>
          <w:rFonts w:ascii="Arial" w:eastAsia="Arial" w:hAnsi="Arial" w:cs="Arial"/>
          <w:b/>
          <w:color w:val="000000" w:themeColor="text1"/>
          <w:sz w:val="22"/>
          <w:szCs w:val="22"/>
        </w:rPr>
        <w:t>ure</w:t>
      </w:r>
      <w:r w:rsidR="00BB6430" w:rsidRPr="00FD617E">
        <w:rPr>
          <w:rFonts w:ascii="Arial" w:eastAsia="Arial" w:hAnsi="Arial" w:cs="Arial"/>
          <w:b/>
          <w:color w:val="000000" w:themeColor="text1"/>
          <w:sz w:val="22"/>
          <w:szCs w:val="22"/>
        </w:rPr>
        <w:t xml:space="preserve"> 4</w:t>
      </w:r>
      <w:r w:rsidR="009D31B9" w:rsidRPr="00FD617E">
        <w:rPr>
          <w:rFonts w:ascii="Arial" w:eastAsia="Arial" w:hAnsi="Arial" w:cs="Arial"/>
          <w:b/>
          <w:color w:val="000000" w:themeColor="text1"/>
          <w:sz w:val="22"/>
          <w:szCs w:val="22"/>
        </w:rPr>
        <w:t>a</w:t>
      </w:r>
      <w:ins w:id="262" w:author="Dinh Diep" w:date="2017-01-05T13:14:00Z">
        <w:r w:rsidR="0054545B">
          <w:rPr>
            <w:rFonts w:ascii="Arial" w:eastAsia="Arial" w:hAnsi="Arial" w:cs="Arial"/>
            <w:b/>
            <w:color w:val="000000" w:themeColor="text1"/>
            <w:sz w:val="22"/>
            <w:szCs w:val="22"/>
          </w:rPr>
          <w:t>,</w:t>
        </w:r>
      </w:ins>
      <w:del w:id="263" w:author="Dinh Diep" w:date="2017-01-05T13:14:00Z">
        <w:r w:rsidR="009D31B9" w:rsidRPr="00FD617E" w:rsidDel="0054545B">
          <w:rPr>
            <w:rFonts w:ascii="Arial" w:eastAsia="Arial" w:hAnsi="Arial" w:cs="Arial"/>
            <w:b/>
            <w:color w:val="000000" w:themeColor="text1"/>
            <w:sz w:val="22"/>
            <w:szCs w:val="22"/>
          </w:rPr>
          <w:delText>-</w:delText>
        </w:r>
      </w:del>
      <w:r w:rsidR="009D31B9" w:rsidRPr="00FD617E">
        <w:rPr>
          <w:rFonts w:ascii="Arial" w:eastAsia="Arial" w:hAnsi="Arial" w:cs="Arial"/>
          <w:b/>
          <w:color w:val="000000" w:themeColor="text1"/>
          <w:sz w:val="22"/>
          <w:szCs w:val="22"/>
        </w:rPr>
        <w:t>b</w:t>
      </w:r>
      <w:r w:rsidR="00181C60" w:rsidRPr="00FD617E">
        <w:rPr>
          <w:rFonts w:ascii="Arial" w:eastAsia="Arial" w:hAnsi="Arial" w:cs="Arial"/>
          <w:b/>
          <w:color w:val="000000" w:themeColor="text1"/>
          <w:sz w:val="22"/>
          <w:szCs w:val="22"/>
        </w:rPr>
        <w:t>)</w:t>
      </w:r>
      <w:r w:rsidR="00B45074" w:rsidRPr="00FD617E">
        <w:rPr>
          <w:rFonts w:ascii="Arial" w:eastAsia="Arial" w:hAnsi="Arial" w:cs="Arial"/>
          <w:color w:val="000000" w:themeColor="text1"/>
          <w:sz w:val="22"/>
          <w:szCs w:val="22"/>
        </w:rPr>
        <w:t>. Except for a small number</w:t>
      </w:r>
      <w:r w:rsidR="00CC642B" w:rsidRPr="00FD617E">
        <w:rPr>
          <w:rFonts w:ascii="Arial" w:eastAsia="Arial" w:hAnsi="Arial" w:cs="Arial"/>
          <w:color w:val="000000" w:themeColor="text1"/>
          <w:sz w:val="22"/>
          <w:szCs w:val="22"/>
        </w:rPr>
        <w:t xml:space="preserve"> (</w:t>
      </w:r>
      <w:r w:rsidR="00B16DC1" w:rsidRPr="00FD617E">
        <w:rPr>
          <w:rFonts w:ascii="Arial" w:eastAsia="Arial" w:hAnsi="Arial" w:cs="Arial"/>
          <w:color w:val="000000" w:themeColor="text1"/>
          <w:sz w:val="22"/>
          <w:szCs w:val="22"/>
        </w:rPr>
        <w:t>N</w:t>
      </w:r>
      <w:r w:rsidR="009B04FE" w:rsidRPr="00FD617E">
        <w:rPr>
          <w:rFonts w:ascii="Arial" w:eastAsia="Arial" w:hAnsi="Arial" w:cs="Arial"/>
          <w:color w:val="000000" w:themeColor="text1"/>
          <w:sz w:val="22"/>
          <w:szCs w:val="22"/>
        </w:rPr>
        <w:t>&lt;5</w:t>
      </w:r>
      <w:r w:rsidR="00CC642B"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of outliers, we observed </w:t>
      </w:r>
      <w:r w:rsidR="00793E7F" w:rsidRPr="00FD617E">
        <w:rPr>
          <w:rFonts w:ascii="Arial" w:eastAsia="Arial" w:hAnsi="Arial" w:cs="Arial"/>
          <w:color w:val="000000" w:themeColor="text1"/>
          <w:sz w:val="22"/>
          <w:szCs w:val="22"/>
        </w:rPr>
        <w:t xml:space="preserve">significantly </w:t>
      </w:r>
      <w:r w:rsidR="00B45074" w:rsidRPr="00FD617E">
        <w:rPr>
          <w:rFonts w:ascii="Arial" w:eastAsia="Arial" w:hAnsi="Arial" w:cs="Arial"/>
          <w:color w:val="000000" w:themeColor="text1"/>
          <w:sz w:val="22"/>
          <w:szCs w:val="22"/>
        </w:rPr>
        <w:t xml:space="preserve">higher </w:t>
      </w:r>
      <w:r w:rsidR="005D779C" w:rsidRPr="00FD617E">
        <w:rPr>
          <w:rFonts w:ascii="Arial" w:eastAsia="Arial" w:hAnsi="Arial" w:cs="Arial"/>
          <w:color w:val="000000" w:themeColor="text1"/>
          <w:sz w:val="22"/>
          <w:szCs w:val="22"/>
        </w:rPr>
        <w:t xml:space="preserve">average </w:t>
      </w:r>
      <w:r w:rsidR="00B45074" w:rsidRPr="00FD617E">
        <w:rPr>
          <w:rFonts w:ascii="Arial" w:eastAsia="Arial" w:hAnsi="Arial" w:cs="Arial"/>
          <w:color w:val="000000" w:themeColor="text1"/>
          <w:sz w:val="22"/>
          <w:szCs w:val="22"/>
        </w:rPr>
        <w:t>MHL in cancer plasma than in normal plasma</w:t>
      </w:r>
      <w:r w:rsidR="00713743" w:rsidRPr="00FD617E">
        <w:rPr>
          <w:rFonts w:ascii="Arial" w:eastAsia="Arial" w:hAnsi="Arial" w:cs="Arial"/>
          <w:color w:val="000000" w:themeColor="text1"/>
          <w:sz w:val="22"/>
          <w:szCs w:val="22"/>
        </w:rPr>
        <w:t xml:space="preserve"> </w:t>
      </w:r>
      <w:r w:rsidR="00B45074" w:rsidRPr="00FD617E">
        <w:rPr>
          <w:rFonts w:ascii="Arial" w:eastAsia="Arial" w:hAnsi="Arial" w:cs="Arial"/>
          <w:color w:val="000000" w:themeColor="text1"/>
          <w:sz w:val="22"/>
          <w:szCs w:val="22"/>
        </w:rPr>
        <w:t>(</w:t>
      </w:r>
      <w:r w:rsidR="00BA40A7" w:rsidRPr="00FD617E">
        <w:rPr>
          <w:rFonts w:ascii="Arial" w:eastAsia="Arial" w:hAnsi="Arial" w:cs="Arial"/>
          <w:b/>
          <w:color w:val="000000" w:themeColor="text1"/>
          <w:sz w:val="22"/>
          <w:szCs w:val="22"/>
        </w:rPr>
        <w:t>Figure 4d</w:t>
      </w:r>
      <w:r w:rsidR="00B45074" w:rsidRPr="00FD617E">
        <w:rPr>
          <w:rFonts w:ascii="Arial" w:eastAsia="Arial" w:hAnsi="Arial" w:cs="Arial"/>
          <w:color w:val="000000" w:themeColor="text1"/>
          <w:sz w:val="22"/>
          <w:szCs w:val="22"/>
        </w:rPr>
        <w:t>).  Note that all Group II MHBs were selected without using any information from the plasma samples</w:t>
      </w:r>
      <w:r w:rsidR="00713743" w:rsidRPr="00FD617E">
        <w:rPr>
          <w:rFonts w:ascii="Arial" w:eastAsia="Arial" w:hAnsi="Arial" w:cs="Arial"/>
          <w:color w:val="000000" w:themeColor="text1"/>
          <w:sz w:val="22"/>
          <w:szCs w:val="22"/>
        </w:rPr>
        <w:t>, and hence they should be generally applicable to other plasma samples</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Interestingly</w:t>
      </w:r>
      <w:r w:rsidR="00BB187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we</w:t>
      </w:r>
      <w:r w:rsidR="00181C60" w:rsidRPr="00FD617E">
        <w:rPr>
          <w:rFonts w:ascii="Arial" w:eastAsia="Arial" w:hAnsi="Arial" w:cs="Arial"/>
          <w:color w:val="000000" w:themeColor="text1"/>
          <w:sz w:val="22"/>
          <w:szCs w:val="22"/>
        </w:rPr>
        <w:t xml:space="preserve"> also</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found</w:t>
      </w:r>
      <w:r w:rsidR="00793E7F" w:rsidRPr="00FD617E">
        <w:rPr>
          <w:rFonts w:ascii="Arial" w:eastAsia="Arial" w:hAnsi="Arial" w:cs="Arial"/>
          <w:color w:val="000000" w:themeColor="text1"/>
          <w:sz w:val="22"/>
          <w:szCs w:val="22"/>
        </w:rPr>
        <w:t xml:space="preserve"> </w:t>
      </w:r>
      <w:r w:rsidR="00BB6430" w:rsidRPr="00FD617E">
        <w:rPr>
          <w:rFonts w:ascii="Arial" w:eastAsia="Arial" w:hAnsi="Arial" w:cs="Arial"/>
          <w:color w:val="000000" w:themeColor="text1"/>
          <w:sz w:val="22"/>
          <w:szCs w:val="22"/>
        </w:rPr>
        <w:t>that the estimated tumor DNA fraction were positive correlated with normalized cfDNA yield from the cancer patients</w:t>
      </w:r>
      <w:r w:rsidR="00793E7F" w:rsidRPr="00FD617E">
        <w:rPr>
          <w:rFonts w:ascii="Arial" w:eastAsia="Arial" w:hAnsi="Arial" w:cs="Arial"/>
          <w:color w:val="000000" w:themeColor="text1"/>
          <w:sz w:val="22"/>
          <w:szCs w:val="22"/>
        </w:rPr>
        <w:t xml:space="preserve"> (</w:t>
      </w:r>
      <w:commentRangeStart w:id="264"/>
      <w:r w:rsidR="00793E7F" w:rsidRPr="00FD617E">
        <w:rPr>
          <w:rFonts w:ascii="Arial" w:eastAsia="Arial" w:hAnsi="Arial" w:cs="Arial"/>
          <w:color w:val="000000" w:themeColor="text1"/>
          <w:sz w:val="22"/>
          <w:szCs w:val="22"/>
        </w:rPr>
        <w:t>P&lt;0.00</w:t>
      </w:r>
      <w:r w:rsidR="001822B2" w:rsidRPr="00FD617E">
        <w:rPr>
          <w:rFonts w:ascii="Arial" w:eastAsia="Arial" w:hAnsi="Arial" w:cs="Arial"/>
          <w:color w:val="000000" w:themeColor="text1"/>
          <w:sz w:val="22"/>
          <w:szCs w:val="22"/>
        </w:rPr>
        <w:t>00</w:t>
      </w:r>
      <w:r w:rsidR="0001099B" w:rsidRPr="00FD617E">
        <w:rPr>
          <w:rFonts w:ascii="Arial" w:eastAsia="Arial" w:hAnsi="Arial" w:cs="Arial"/>
          <w:color w:val="000000" w:themeColor="text1"/>
          <w:sz w:val="22"/>
          <w:szCs w:val="22"/>
        </w:rPr>
        <w:t>2</w:t>
      </w:r>
      <w:r w:rsidR="001822B2" w:rsidRPr="00FD617E">
        <w:rPr>
          <w:rFonts w:ascii="Arial" w:eastAsia="Arial" w:hAnsi="Arial" w:cs="Arial"/>
          <w:color w:val="000000" w:themeColor="text1"/>
          <w:sz w:val="22"/>
          <w:szCs w:val="22"/>
        </w:rPr>
        <w:t>3</w:t>
      </w:r>
      <w:commentRangeEnd w:id="264"/>
      <w:r w:rsidR="00C95416">
        <w:rPr>
          <w:rStyle w:val="CommentReference"/>
        </w:rPr>
        <w:commentReference w:id="264"/>
      </w:r>
      <w:r w:rsidR="00CE43A6" w:rsidRPr="00FD617E">
        <w:rPr>
          <w:rFonts w:ascii="Arial" w:eastAsia="Arial" w:hAnsi="Arial" w:cs="Arial"/>
          <w:color w:val="000000" w:themeColor="text1"/>
          <w:sz w:val="22"/>
          <w:szCs w:val="22"/>
        </w:rPr>
        <w:t xml:space="preserve">, </w:t>
      </w:r>
      <w:r w:rsidR="00F5494E" w:rsidRPr="00FD617E">
        <w:rPr>
          <w:rFonts w:ascii="Arial" w:eastAsia="Arial" w:hAnsi="Arial" w:cs="Arial"/>
          <w:b/>
          <w:color w:val="000000" w:themeColor="text1"/>
          <w:sz w:val="22"/>
          <w:szCs w:val="22"/>
        </w:rPr>
        <w:t xml:space="preserve">Supplementary </w:t>
      </w:r>
      <w:r w:rsidR="009F206F" w:rsidRPr="00FD617E">
        <w:rPr>
          <w:rFonts w:ascii="Arial" w:eastAsia="Arial" w:hAnsi="Arial" w:cs="Arial"/>
          <w:b/>
          <w:color w:val="000000" w:themeColor="text1"/>
          <w:sz w:val="22"/>
          <w:szCs w:val="22"/>
        </w:rPr>
        <w:t>Fig</w:t>
      </w:r>
      <w:r w:rsidR="00D72558" w:rsidRPr="00FD617E">
        <w:rPr>
          <w:rFonts w:ascii="Arial" w:eastAsia="Arial" w:hAnsi="Arial" w:cs="Arial"/>
          <w:b/>
          <w:color w:val="000000" w:themeColor="text1"/>
          <w:sz w:val="22"/>
          <w:szCs w:val="22"/>
        </w:rPr>
        <w:t>ure</w:t>
      </w:r>
      <w:r w:rsidR="00793E7F"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9</w:t>
      </w:r>
      <w:ins w:id="265" w:author="Kun Zhang" w:date="2017-01-04T22:11:00Z">
        <w:r w:rsidR="002321D3">
          <w:rPr>
            <w:rFonts w:ascii="Arial" w:eastAsia="Arial" w:hAnsi="Arial" w:cs="Arial"/>
            <w:b/>
            <w:color w:val="000000" w:themeColor="text1"/>
            <w:sz w:val="22"/>
            <w:szCs w:val="22"/>
          </w:rPr>
          <w:t>;</w:t>
        </w:r>
      </w:ins>
      <w:del w:id="266" w:author="Kun Zhang" w:date="2017-01-04T22:11:00Z">
        <w:r w:rsidR="00F0590C" w:rsidRPr="00FD617E" w:rsidDel="002321D3">
          <w:rPr>
            <w:rFonts w:ascii="Arial" w:eastAsia="Arial" w:hAnsi="Arial" w:cs="Arial"/>
            <w:b/>
            <w:color w:val="000000" w:themeColor="text1"/>
            <w:sz w:val="22"/>
            <w:szCs w:val="22"/>
          </w:rPr>
          <w:delText xml:space="preserve"> </w:delText>
        </w:r>
        <w:r w:rsidR="003C63B8" w:rsidRPr="00FD617E" w:rsidDel="002321D3">
          <w:rPr>
            <w:rFonts w:ascii="Arial" w:eastAsia="Arial" w:hAnsi="Arial" w:cs="Arial"/>
            <w:b/>
            <w:color w:val="000000" w:themeColor="text1"/>
            <w:sz w:val="22"/>
            <w:szCs w:val="22"/>
          </w:rPr>
          <w:delText>and</w:delText>
        </w:r>
      </w:del>
      <w:r w:rsidR="003C63B8" w:rsidRPr="00FD617E">
        <w:rPr>
          <w:rFonts w:ascii="Arial" w:eastAsia="Arial" w:hAnsi="Arial" w:cs="Arial"/>
          <w:b/>
          <w:color w:val="000000" w:themeColor="text1"/>
          <w:sz w:val="22"/>
          <w:szCs w:val="22"/>
        </w:rPr>
        <w:t xml:space="preserve"> </w:t>
      </w:r>
      <w:r w:rsidR="00F5494E" w:rsidRPr="00FD617E">
        <w:rPr>
          <w:rFonts w:ascii="Arial" w:eastAsia="Arial" w:hAnsi="Arial" w:cs="Arial"/>
          <w:b/>
          <w:color w:val="000000" w:themeColor="text1"/>
          <w:sz w:val="22"/>
          <w:szCs w:val="22"/>
        </w:rPr>
        <w:t xml:space="preserve">Supplementary </w:t>
      </w:r>
      <w:r w:rsidR="003C63B8"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10</w:t>
      </w:r>
      <w:r w:rsidR="009F206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t>
      </w:r>
    </w:p>
    <w:p w14:paraId="30085EAE" w14:textId="77777777" w:rsidR="007F7966" w:rsidRPr="00FD617E" w:rsidRDefault="007F7966" w:rsidP="00FD617E">
      <w:pPr>
        <w:spacing w:line="276" w:lineRule="auto"/>
        <w:jc w:val="left"/>
        <w:rPr>
          <w:rFonts w:ascii="Arial" w:hAnsi="Arial" w:cs="Arial"/>
          <w:color w:val="000000" w:themeColor="text1"/>
          <w:sz w:val="22"/>
          <w:szCs w:val="22"/>
        </w:rPr>
      </w:pPr>
    </w:p>
    <w:p w14:paraId="547976AD" w14:textId="20609977" w:rsidR="00E03006" w:rsidRPr="00FD617E" w:rsidRDefault="005400B5" w:rsidP="00FD617E">
      <w:pPr>
        <w:shd w:val="clear" w:color="auto" w:fill="FFFFFF"/>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Recent studies</w:t>
      </w:r>
      <w:r w:rsidR="001F7903" w:rsidRPr="00FD617E">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LDExLDMyPC9zdHlsZT48L0Rpc3BsYXlUZXh0PjxyZWNvcmQ+PHJlYy1udW1iZXI+ODk2NDwvcmVj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=
</w:fldData>
        </w:fldChar>
      </w:r>
      <w:r w:rsidR="00903D85">
        <w:rPr>
          <w:rFonts w:ascii="Arial" w:eastAsia="Arial" w:hAnsi="Arial" w:cs="Arial"/>
          <w:color w:val="000000" w:themeColor="text1"/>
          <w:sz w:val="22"/>
          <w:szCs w:val="22"/>
        </w:rPr>
        <w:instrText xml:space="preserve"> ADDIN EN.CITE </w:instrText>
      </w:r>
      <w:r w:rsidR="00903D85">
        <w:rPr>
          <w:rFonts w:ascii="Arial" w:eastAsia="Arial" w:hAnsi="Arial" w:cs="Arial"/>
          <w:color w:val="000000" w:themeColor="text1"/>
          <w:sz w:val="22"/>
          <w:szCs w:val="22"/>
        </w:rPr>
        <w:fldChar w:fldCharType="begin">
          <w:fldData xml:space="preserve">PEVuZE5vdGU+PENpdGU+PEF1dGhvcj5TdW48L0F1dGhvcj48WWVhcj4yMDE1PC9ZZWFyPjxSZWNO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=
</w:fldData>
        </w:fldChar>
      </w:r>
      <w:r w:rsidR="00903D85">
        <w:rPr>
          <w:rFonts w:ascii="Arial" w:eastAsia="Arial" w:hAnsi="Arial" w:cs="Arial"/>
          <w:color w:val="000000" w:themeColor="text1"/>
          <w:sz w:val="22"/>
          <w:szCs w:val="22"/>
        </w:rPr>
        <w:instrText xml:space="preserve"> ADDIN EN.CITE.DATA </w:instrText>
      </w:r>
      <w:r w:rsidR="00903D85">
        <w:rPr>
          <w:rFonts w:ascii="Arial" w:eastAsia="Arial" w:hAnsi="Arial" w:cs="Arial"/>
          <w:color w:val="000000" w:themeColor="text1"/>
          <w:sz w:val="22"/>
          <w:szCs w:val="22"/>
        </w:rPr>
      </w:r>
      <w:r w:rsidR="00903D85">
        <w:rPr>
          <w:rFonts w:ascii="Arial" w:eastAsia="Arial" w:hAnsi="Arial" w:cs="Arial"/>
          <w:color w:val="000000" w:themeColor="text1"/>
          <w:sz w:val="22"/>
          <w:szCs w:val="22"/>
        </w:rPr>
        <w:fldChar w:fldCharType="end"/>
      </w:r>
      <w:r w:rsidR="001F7903" w:rsidRPr="00FD617E">
        <w:rPr>
          <w:rFonts w:ascii="Arial" w:eastAsia="Arial" w:hAnsi="Arial" w:cs="Arial"/>
          <w:color w:val="000000" w:themeColor="text1"/>
          <w:sz w:val="22"/>
          <w:szCs w:val="22"/>
        </w:rPr>
        <w:fldChar w:fldCharType="separate"/>
      </w:r>
      <w:r w:rsidR="00F961A2" w:rsidRPr="00F961A2">
        <w:rPr>
          <w:rFonts w:ascii="Arial" w:eastAsia="Arial" w:hAnsi="Arial" w:cs="Arial"/>
          <w:noProof/>
          <w:color w:val="000000" w:themeColor="text1"/>
          <w:sz w:val="22"/>
          <w:szCs w:val="22"/>
          <w:vertAlign w:val="superscript"/>
        </w:rPr>
        <w:t>10,11,32</w:t>
      </w:r>
      <w:r w:rsidR="001F7903" w:rsidRPr="00FD617E">
        <w:rPr>
          <w:rFonts w:ascii="Arial" w:eastAsia="Arial" w:hAnsi="Arial" w:cs="Arial"/>
          <w:color w:val="000000" w:themeColor="text1"/>
          <w:sz w:val="22"/>
          <w:szCs w:val="22"/>
        </w:rPr>
        <w:fldChar w:fldCharType="end"/>
      </w:r>
      <w:r w:rsidRPr="00FD617E">
        <w:rPr>
          <w:rFonts w:ascii="Arial" w:eastAsia="Arial" w:hAnsi="Arial" w:cs="Arial"/>
          <w:color w:val="000000" w:themeColor="text1"/>
          <w:sz w:val="22"/>
          <w:szCs w:val="22"/>
        </w:rPr>
        <w:t xml:space="preserve"> have demonstrated that epigenetic information imbedded in cfDNA has the potential for predicting tumor’s tissue-of-origin. </w:t>
      </w:r>
      <w:r w:rsidR="002C3EF7" w:rsidRPr="00FD617E">
        <w:rPr>
          <w:rFonts w:ascii="Arial" w:eastAsia="Arial" w:hAnsi="Arial" w:cs="Arial"/>
          <w:color w:val="000000" w:themeColor="text1"/>
          <w:sz w:val="22"/>
          <w:szCs w:val="22"/>
        </w:rPr>
        <w:t>Consistently, we found</w:t>
      </w:r>
      <w:r w:rsidR="00E52A4D" w:rsidRPr="00FD617E">
        <w:rPr>
          <w:rFonts w:ascii="Arial" w:eastAsia="Arial" w:hAnsi="Arial" w:cs="Arial"/>
          <w:color w:val="000000" w:themeColor="text1"/>
          <w:sz w:val="22"/>
          <w:szCs w:val="22"/>
        </w:rPr>
        <w:t xml:space="preserve"> that tissue-of-origin derived methylation haplotypes were </w:t>
      </w:r>
      <w:r w:rsidR="00807D0F" w:rsidRPr="00FD617E">
        <w:rPr>
          <w:rFonts w:ascii="Arial" w:eastAsia="Arial" w:hAnsi="Arial" w:cs="Arial"/>
          <w:color w:val="000000" w:themeColor="text1"/>
          <w:sz w:val="22"/>
          <w:szCs w:val="22"/>
        </w:rPr>
        <w:t xml:space="preserve">the </w:t>
      </w:r>
      <w:r w:rsidR="00885FA3" w:rsidRPr="00FD617E">
        <w:rPr>
          <w:rFonts w:ascii="Arial" w:eastAsia="Arial" w:hAnsi="Arial" w:cs="Arial"/>
          <w:color w:val="000000" w:themeColor="text1"/>
          <w:sz w:val="22"/>
          <w:szCs w:val="22"/>
        </w:rPr>
        <w:t xml:space="preserve">most </w:t>
      </w:r>
      <w:r w:rsidR="002C3EF7" w:rsidRPr="00FD617E">
        <w:rPr>
          <w:rFonts w:ascii="Arial" w:eastAsia="Arial" w:hAnsi="Arial" w:cs="Arial"/>
          <w:color w:val="000000" w:themeColor="text1"/>
          <w:sz w:val="22"/>
          <w:szCs w:val="22"/>
        </w:rPr>
        <w:t>abundant fraction in</w:t>
      </w:r>
      <w:r w:rsidR="00E52A4D" w:rsidRPr="00FD617E">
        <w:rPr>
          <w:rFonts w:ascii="Arial" w:eastAsia="Arial" w:hAnsi="Arial" w:cs="Arial"/>
          <w:color w:val="000000" w:themeColor="text1"/>
          <w:sz w:val="22"/>
          <w:szCs w:val="22"/>
        </w:rPr>
        <w:t xml:space="preserve"> cancer plasma</w:t>
      </w:r>
      <w:r w:rsidR="00921FDC" w:rsidRPr="00FD617E">
        <w:rPr>
          <w:rFonts w:ascii="Arial" w:eastAsia="Arial" w:hAnsi="Arial" w:cs="Arial"/>
          <w:color w:val="000000" w:themeColor="text1"/>
          <w:sz w:val="22"/>
          <w:szCs w:val="22"/>
        </w:rPr>
        <w:t xml:space="preserve"> (</w:t>
      </w:r>
      <w:r w:rsidR="009261B7" w:rsidRPr="00FD617E">
        <w:rPr>
          <w:rFonts w:ascii="Arial" w:eastAsia="Arial" w:hAnsi="Arial" w:cs="Arial"/>
          <w:b/>
          <w:color w:val="000000" w:themeColor="text1"/>
          <w:sz w:val="22"/>
          <w:szCs w:val="22"/>
        </w:rPr>
        <w:t xml:space="preserve">Supplementary </w:t>
      </w:r>
      <w:r w:rsidR="00921FDC"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6</w:t>
      </w:r>
      <w:del w:id="267" w:author="Kun Zhang" w:date="2017-01-04T22:41:00Z">
        <w:r w:rsidR="00921FDC" w:rsidRPr="00FD617E" w:rsidDel="00E02DA9">
          <w:rPr>
            <w:rFonts w:ascii="Arial" w:eastAsia="Arial" w:hAnsi="Arial" w:cs="Arial"/>
            <w:b/>
            <w:color w:val="000000" w:themeColor="text1"/>
            <w:sz w:val="22"/>
            <w:szCs w:val="22"/>
          </w:rPr>
          <w:delText xml:space="preserve"> and </w:delText>
        </w:r>
        <w:r w:rsidR="009261B7" w:rsidRPr="00FD617E" w:rsidDel="00E02DA9">
          <w:rPr>
            <w:rFonts w:ascii="Arial" w:eastAsia="Arial" w:hAnsi="Arial" w:cs="Arial"/>
            <w:b/>
            <w:color w:val="000000" w:themeColor="text1"/>
            <w:sz w:val="22"/>
            <w:szCs w:val="22"/>
          </w:rPr>
          <w:delText xml:space="preserve">Supplementary </w:delText>
        </w:r>
        <w:r w:rsidR="00921FDC" w:rsidRPr="00FD617E" w:rsidDel="00E02DA9">
          <w:rPr>
            <w:rFonts w:ascii="Arial" w:eastAsia="Arial" w:hAnsi="Arial" w:cs="Arial"/>
            <w:b/>
            <w:color w:val="000000" w:themeColor="text1"/>
            <w:sz w:val="22"/>
            <w:szCs w:val="22"/>
          </w:rPr>
          <w:delText xml:space="preserve">Table </w:delText>
        </w:r>
      </w:del>
      <w:ins w:id="268" w:author="Kun Zhang" w:date="2017-01-04T22:41:00Z">
        <w:r w:rsidR="00E02DA9">
          <w:rPr>
            <w:rFonts w:ascii="Arial" w:eastAsia="Arial" w:hAnsi="Arial" w:cs="Arial"/>
            <w:b/>
            <w:color w:val="000000" w:themeColor="text1"/>
            <w:sz w:val="22"/>
            <w:szCs w:val="22"/>
          </w:rPr>
          <w:t xml:space="preserve">, </w:t>
        </w:r>
      </w:ins>
      <w:r w:rsidR="00D72558" w:rsidRPr="00FD617E">
        <w:rPr>
          <w:rFonts w:ascii="Arial" w:eastAsia="Arial" w:hAnsi="Arial" w:cs="Arial"/>
          <w:b/>
          <w:color w:val="000000" w:themeColor="text1"/>
          <w:sz w:val="22"/>
          <w:szCs w:val="22"/>
        </w:rPr>
        <w:t>7</w:t>
      </w:r>
      <w:r w:rsidR="00921FDC" w:rsidRPr="00FD617E">
        <w:rPr>
          <w:rFonts w:ascii="Arial" w:eastAsia="Arial" w:hAnsi="Arial" w:cs="Arial"/>
          <w:color w:val="000000" w:themeColor="text1"/>
          <w:sz w:val="22"/>
          <w:szCs w:val="22"/>
        </w:rPr>
        <w:t>)</w:t>
      </w:r>
      <w:r w:rsidR="00E52A4D" w:rsidRPr="00FD617E">
        <w:rPr>
          <w:rFonts w:ascii="Arial" w:eastAsia="Arial" w:hAnsi="Arial" w:cs="Arial"/>
          <w:color w:val="000000" w:themeColor="text1"/>
          <w:sz w:val="22"/>
          <w:szCs w:val="22"/>
        </w:rPr>
        <w:t xml:space="preserve">. </w:t>
      </w:r>
      <w:r w:rsidR="001F7903" w:rsidRPr="00FD617E">
        <w:rPr>
          <w:rFonts w:ascii="Arial" w:eastAsia="Arial" w:hAnsi="Arial" w:cs="Arial"/>
          <w:color w:val="000000" w:themeColor="text1"/>
          <w:sz w:val="22"/>
          <w:szCs w:val="22"/>
        </w:rPr>
        <w:t>Here we asked whether a MHL-based framework and a set of targets derived from whole genome data would allow us to predict tissue-of-origin with quantifiable sensitivity and specificity</w:t>
      </w:r>
      <w:del w:id="269" w:author="Kun Zhang" w:date="2017-01-04T22:41:00Z">
        <w:r w:rsidR="001F7903" w:rsidRPr="00FD617E" w:rsidDel="00E02DA9">
          <w:rPr>
            <w:rFonts w:ascii="Arial" w:eastAsia="Arial" w:hAnsi="Arial" w:cs="Arial"/>
            <w:color w:val="000000" w:themeColor="text1"/>
            <w:sz w:val="22"/>
            <w:szCs w:val="22"/>
          </w:rPr>
          <w:delText>, which is crucial for future clinical applications</w:delText>
        </w:r>
      </w:del>
      <w:r w:rsidR="00C2250F" w:rsidRPr="00FD617E">
        <w:rPr>
          <w:rFonts w:ascii="Arial" w:eastAsia="Arial" w:hAnsi="Arial" w:cs="Arial"/>
          <w:color w:val="000000" w:themeColor="text1"/>
          <w:sz w:val="22"/>
          <w:szCs w:val="22"/>
        </w:rPr>
        <w:t xml:space="preserve">. </w:t>
      </w:r>
      <w:r w:rsidR="00835F8E" w:rsidRPr="00FD617E">
        <w:rPr>
          <w:rFonts w:ascii="Arial" w:eastAsia="Arial" w:hAnsi="Arial" w:cs="Arial"/>
          <w:color w:val="000000" w:themeColor="text1"/>
          <w:sz w:val="22"/>
          <w:szCs w:val="22"/>
        </w:rPr>
        <w:t>We compiled 43 WGBS</w:t>
      </w:r>
      <w:r w:rsidR="00E113E2" w:rsidRPr="00FD617E">
        <w:rPr>
          <w:rFonts w:ascii="Arial" w:eastAsia="Arial" w:hAnsi="Arial" w:cs="Arial"/>
          <w:color w:val="000000" w:themeColor="text1"/>
          <w:sz w:val="22"/>
          <w:szCs w:val="22"/>
        </w:rPr>
        <w:t xml:space="preserve"> and RRBS</w:t>
      </w:r>
      <w:r w:rsidR="00835F8E" w:rsidRPr="00FD617E">
        <w:rPr>
          <w:rFonts w:ascii="Arial" w:eastAsia="Arial" w:hAnsi="Arial" w:cs="Arial"/>
          <w:color w:val="000000" w:themeColor="text1"/>
          <w:sz w:val="22"/>
          <w:szCs w:val="22"/>
        </w:rPr>
        <w:t xml:space="preserve"> data sets for 10 human</w:t>
      </w:r>
      <w:r w:rsidR="008D11E8" w:rsidRPr="00FD617E">
        <w:rPr>
          <w:rFonts w:ascii="Arial" w:eastAsia="Arial" w:hAnsi="Arial" w:cs="Arial"/>
          <w:color w:val="000000" w:themeColor="text1"/>
          <w:sz w:val="22"/>
          <w:szCs w:val="22"/>
        </w:rPr>
        <w:t xml:space="preserve"> normal </w:t>
      </w:r>
      <w:r w:rsidR="00835F8E" w:rsidRPr="00FD617E">
        <w:rPr>
          <w:rFonts w:ascii="Arial" w:eastAsia="Arial" w:hAnsi="Arial" w:cs="Arial"/>
          <w:color w:val="000000" w:themeColor="text1"/>
          <w:sz w:val="22"/>
          <w:szCs w:val="22"/>
        </w:rPr>
        <w:t xml:space="preserve">tissues that have high cancer incident rate, and identified a set of </w:t>
      </w:r>
      <w:r w:rsidR="00EA232F" w:rsidRPr="00FD617E">
        <w:rPr>
          <w:rFonts w:ascii="Arial" w:eastAsia="Arial" w:hAnsi="Arial" w:cs="Arial"/>
          <w:color w:val="000000" w:themeColor="text1"/>
          <w:sz w:val="22"/>
          <w:szCs w:val="22"/>
        </w:rPr>
        <w:t>2</w:t>
      </w:r>
      <w:r w:rsidR="000A7769"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880</w:t>
      </w:r>
      <w:r w:rsidR="00835F8E" w:rsidRPr="00FD617E">
        <w:rPr>
          <w:rFonts w:ascii="Arial" w:eastAsia="Arial" w:hAnsi="Arial" w:cs="Arial"/>
          <w:color w:val="000000" w:themeColor="text1"/>
          <w:sz w:val="22"/>
          <w:szCs w:val="22"/>
        </w:rPr>
        <w:t xml:space="preserve"> tissue-specific MHBs</w:t>
      </w:r>
      <w:r w:rsidR="00E40E78" w:rsidRPr="00FD617E">
        <w:rPr>
          <w:rFonts w:ascii="Arial" w:eastAsia="Arial" w:hAnsi="Arial" w:cs="Arial"/>
          <w:color w:val="000000" w:themeColor="text1"/>
          <w:sz w:val="22"/>
          <w:szCs w:val="22"/>
        </w:rPr>
        <w:t xml:space="preserve"> </w:t>
      </w:r>
      <w:r w:rsidR="00AA06C4" w:rsidRPr="00FD617E">
        <w:rPr>
          <w:rFonts w:ascii="Arial" w:eastAsia="Arial" w:hAnsi="Arial" w:cs="Arial"/>
          <w:color w:val="000000" w:themeColor="text1"/>
          <w:sz w:val="22"/>
          <w:szCs w:val="22"/>
        </w:rPr>
        <w:t>as the candidates</w:t>
      </w:r>
      <w:r w:rsidR="00584FA7" w:rsidRPr="00FD617E">
        <w:rPr>
          <w:rFonts w:ascii="Arial" w:eastAsia="Arial" w:hAnsi="Arial" w:cs="Arial"/>
          <w:color w:val="000000" w:themeColor="text1"/>
          <w:sz w:val="22"/>
          <w:szCs w:val="22"/>
        </w:rPr>
        <w:t xml:space="preserve"> (</w:t>
      </w:r>
      <w:r w:rsidR="00560F66" w:rsidRPr="00FD617E">
        <w:rPr>
          <w:rFonts w:ascii="Arial" w:eastAsia="Arial" w:hAnsi="Arial" w:cs="Arial"/>
          <w:b/>
          <w:color w:val="000000" w:themeColor="text1"/>
          <w:sz w:val="22"/>
          <w:szCs w:val="22"/>
        </w:rPr>
        <w:t>Supplementary Table 1</w:t>
      </w:r>
      <w:r w:rsidR="00D72558" w:rsidRPr="00FD617E">
        <w:rPr>
          <w:rFonts w:ascii="Arial" w:eastAsia="Arial" w:hAnsi="Arial" w:cs="Arial"/>
          <w:b/>
          <w:color w:val="000000" w:themeColor="text1"/>
          <w:sz w:val="22"/>
          <w:szCs w:val="22"/>
        </w:rPr>
        <w:t>1</w:t>
      </w:r>
      <w:r w:rsidR="00584FA7" w:rsidRPr="00FD617E">
        <w:rPr>
          <w:rFonts w:ascii="Arial" w:eastAsia="Arial" w:hAnsi="Arial" w:cs="Arial"/>
          <w:color w:val="000000" w:themeColor="text1"/>
          <w:sz w:val="22"/>
          <w:szCs w:val="22"/>
        </w:rPr>
        <w:t>)</w:t>
      </w:r>
      <w:r w:rsidR="00835F8E" w:rsidRPr="00FD617E">
        <w:rPr>
          <w:rFonts w:ascii="Arial" w:eastAsia="Arial" w:hAnsi="Arial" w:cs="Arial"/>
          <w:color w:val="000000" w:themeColor="text1"/>
          <w:sz w:val="22"/>
          <w:szCs w:val="22"/>
        </w:rPr>
        <w:t xml:space="preserve">. We </w:t>
      </w:r>
      <w:r w:rsidR="007C1DA5" w:rsidRPr="00FD617E">
        <w:rPr>
          <w:rFonts w:ascii="Arial" w:eastAsia="Arial" w:hAnsi="Arial" w:cs="Arial"/>
          <w:color w:val="000000" w:themeColor="text1"/>
          <w:sz w:val="22"/>
          <w:szCs w:val="22"/>
        </w:rPr>
        <w:t>then</w:t>
      </w:r>
      <w:r w:rsidR="00835F8E" w:rsidRPr="00FD617E">
        <w:rPr>
          <w:rFonts w:ascii="Arial" w:eastAsia="Arial" w:hAnsi="Arial" w:cs="Arial"/>
          <w:color w:val="000000" w:themeColor="text1"/>
          <w:sz w:val="22"/>
          <w:szCs w:val="22"/>
        </w:rPr>
        <w:t xml:space="preserve"> </w:t>
      </w:r>
      <w:r w:rsidR="00AA06C4" w:rsidRPr="00FD617E">
        <w:rPr>
          <w:rFonts w:ascii="Arial" w:eastAsia="Arial" w:hAnsi="Arial" w:cs="Arial"/>
          <w:color w:val="000000" w:themeColor="text1"/>
          <w:sz w:val="22"/>
          <w:szCs w:val="22"/>
        </w:rPr>
        <w:t>used</w:t>
      </w:r>
      <w:r w:rsidR="00835F8E" w:rsidRPr="00FD617E">
        <w:rPr>
          <w:rFonts w:ascii="Arial" w:eastAsia="Arial" w:hAnsi="Arial" w:cs="Arial"/>
          <w:color w:val="000000" w:themeColor="text1"/>
          <w:sz w:val="22"/>
          <w:szCs w:val="22"/>
        </w:rPr>
        <w:t xml:space="preserve"> </w:t>
      </w:r>
      <w:r w:rsidR="00E40E78" w:rsidRPr="00FD617E">
        <w:rPr>
          <w:rFonts w:ascii="Arial" w:eastAsia="Arial" w:hAnsi="Arial" w:cs="Arial"/>
          <w:color w:val="000000" w:themeColor="text1"/>
          <w:sz w:val="22"/>
          <w:szCs w:val="22"/>
        </w:rPr>
        <w:t xml:space="preserve">these </w:t>
      </w:r>
      <w:r w:rsidR="00835F8E" w:rsidRPr="00FD617E">
        <w:rPr>
          <w:rFonts w:ascii="Arial" w:eastAsia="Arial" w:hAnsi="Arial" w:cs="Arial"/>
          <w:color w:val="000000" w:themeColor="text1"/>
          <w:sz w:val="22"/>
          <w:szCs w:val="22"/>
        </w:rPr>
        <w:t xml:space="preserve">tissue-specific MHBs </w:t>
      </w:r>
      <w:r w:rsidR="007C1DA5" w:rsidRPr="00FD617E">
        <w:rPr>
          <w:rFonts w:ascii="Arial" w:eastAsia="Arial" w:hAnsi="Arial" w:cs="Arial"/>
          <w:color w:val="000000" w:themeColor="text1"/>
          <w:sz w:val="22"/>
          <w:szCs w:val="22"/>
        </w:rPr>
        <w:t xml:space="preserve">or subsets </w:t>
      </w:r>
      <w:r w:rsidR="00835F8E" w:rsidRPr="00FD617E">
        <w:rPr>
          <w:rFonts w:ascii="Arial" w:eastAsia="Arial" w:hAnsi="Arial" w:cs="Arial"/>
          <w:color w:val="000000" w:themeColor="text1"/>
          <w:sz w:val="22"/>
          <w:szCs w:val="22"/>
        </w:rPr>
        <w:t>to predict the tissue-of-ori</w:t>
      </w:r>
      <w:r w:rsidR="00681E26" w:rsidRPr="00FD617E">
        <w:rPr>
          <w:rFonts w:ascii="Arial" w:eastAsia="Arial" w:hAnsi="Arial" w:cs="Arial"/>
          <w:color w:val="000000" w:themeColor="text1"/>
          <w:sz w:val="22"/>
          <w:szCs w:val="22"/>
        </w:rPr>
        <w:t>gin for the cancer plasma samples</w:t>
      </w:r>
      <w:r w:rsidR="00835F8E" w:rsidRPr="00FD617E">
        <w:rPr>
          <w:rFonts w:ascii="Arial" w:eastAsia="Arial" w:hAnsi="Arial" w:cs="Arial"/>
          <w:color w:val="000000" w:themeColor="text1"/>
          <w:sz w:val="22"/>
          <w:szCs w:val="22"/>
        </w:rPr>
        <w:t xml:space="preserve">. </w:t>
      </w:r>
      <w:r w:rsidR="00EA232F" w:rsidRPr="00FD617E">
        <w:rPr>
          <w:rFonts w:ascii="Arial" w:eastAsia="Arial" w:hAnsi="Arial" w:cs="Arial"/>
          <w:color w:val="000000" w:themeColor="text1"/>
          <w:sz w:val="22"/>
          <w:szCs w:val="22"/>
        </w:rPr>
        <w:t>Although we</w:t>
      </w:r>
      <w:r w:rsidR="00835F8E" w:rsidRPr="00FD617E">
        <w:rPr>
          <w:rFonts w:ascii="Arial" w:eastAsia="Arial" w:hAnsi="Arial" w:cs="Arial"/>
          <w:color w:val="000000" w:themeColor="text1"/>
          <w:sz w:val="22"/>
          <w:szCs w:val="22"/>
        </w:rPr>
        <w:t xml:space="preserve"> found </w:t>
      </w:r>
      <w:del w:id="270" w:author="Kun Zhang" w:date="2017-01-04T22:42:00Z">
        <w:r w:rsidR="00AA06C4" w:rsidRPr="00FD617E" w:rsidDel="002A3FA5">
          <w:rPr>
            <w:rFonts w:ascii="Arial" w:eastAsia="Arial" w:hAnsi="Arial" w:cs="Arial"/>
            <w:color w:val="000000" w:themeColor="text1"/>
            <w:sz w:val="22"/>
            <w:szCs w:val="22"/>
          </w:rPr>
          <w:delText>a</w:delText>
        </w:r>
        <w:r w:rsidR="00510E5E" w:rsidRPr="00FD617E" w:rsidDel="002A3FA5">
          <w:rPr>
            <w:rFonts w:ascii="Arial" w:eastAsia="Arial" w:hAnsi="Arial" w:cs="Arial"/>
            <w:color w:val="000000" w:themeColor="text1"/>
            <w:sz w:val="22"/>
            <w:szCs w:val="22"/>
          </w:rPr>
          <w:delText xml:space="preserve"> </w:delText>
        </w:r>
        <w:r w:rsidR="00EA232F" w:rsidRPr="00FD617E" w:rsidDel="002A3FA5">
          <w:rPr>
            <w:rFonts w:ascii="Arial" w:eastAsia="Arial" w:hAnsi="Arial" w:cs="Arial"/>
            <w:color w:val="000000" w:themeColor="text1"/>
            <w:sz w:val="22"/>
            <w:szCs w:val="22"/>
          </w:rPr>
          <w:delText>large number of</w:delText>
        </w:r>
      </w:del>
      <w:ins w:id="271" w:author="Kun Zhang" w:date="2017-01-04T22:42:00Z">
        <w:r w:rsidR="002A3FA5">
          <w:rPr>
            <w:rFonts w:ascii="Arial" w:eastAsia="Arial" w:hAnsi="Arial" w:cs="Arial"/>
            <w:color w:val="000000" w:themeColor="text1"/>
            <w:sz w:val="22"/>
            <w:szCs w:val="22"/>
          </w:rPr>
          <w:t>many</w:t>
        </w:r>
      </w:ins>
      <w:r w:rsidR="005D7C96" w:rsidRPr="00FD617E">
        <w:rPr>
          <w:rFonts w:ascii="Arial" w:eastAsia="Arial" w:hAnsi="Arial" w:cs="Arial"/>
          <w:color w:val="000000" w:themeColor="text1"/>
          <w:sz w:val="22"/>
          <w:szCs w:val="22"/>
        </w:rPr>
        <w:t xml:space="preserve"> </w:t>
      </w:r>
      <w:r w:rsidR="00F12C8C" w:rsidRPr="00FD617E">
        <w:rPr>
          <w:rFonts w:ascii="Arial" w:eastAsia="Arial" w:hAnsi="Arial" w:cs="Arial"/>
          <w:color w:val="000000" w:themeColor="text1"/>
          <w:sz w:val="22"/>
          <w:szCs w:val="22"/>
        </w:rPr>
        <w:t>tissue-of-origin specific MHBs</w:t>
      </w:r>
      <w:r w:rsidR="00510E5E" w:rsidRPr="00FD617E">
        <w:rPr>
          <w:rFonts w:ascii="Arial" w:eastAsia="Arial" w:hAnsi="Arial" w:cs="Arial"/>
          <w:color w:val="000000" w:themeColor="text1"/>
          <w:sz w:val="22"/>
          <w:szCs w:val="22"/>
        </w:rPr>
        <w:t xml:space="preserve"> </w:t>
      </w:r>
      <w:r w:rsidR="007C1DA5" w:rsidRPr="00FD617E">
        <w:rPr>
          <w:rFonts w:ascii="Arial" w:eastAsia="Arial" w:hAnsi="Arial" w:cs="Arial"/>
          <w:color w:val="000000" w:themeColor="text1"/>
          <w:sz w:val="22"/>
          <w:szCs w:val="22"/>
        </w:rPr>
        <w:t>that have</w:t>
      </w:r>
      <w:r w:rsidR="00835F8E" w:rsidRPr="00FD617E">
        <w:rPr>
          <w:rFonts w:ascii="Arial" w:eastAsia="Arial" w:hAnsi="Arial" w:cs="Arial"/>
          <w:color w:val="000000" w:themeColor="text1"/>
          <w:sz w:val="22"/>
          <w:szCs w:val="22"/>
        </w:rPr>
        <w:t xml:space="preserve"> low MHL in normal plasma </w:t>
      </w:r>
      <w:r w:rsidR="00F12C8C" w:rsidRPr="00FD617E">
        <w:rPr>
          <w:rFonts w:ascii="Arial" w:eastAsia="Arial" w:hAnsi="Arial" w:cs="Arial"/>
          <w:color w:val="000000" w:themeColor="text1"/>
          <w:sz w:val="22"/>
          <w:szCs w:val="22"/>
        </w:rPr>
        <w:t>(</w:t>
      </w:r>
      <w:r w:rsidR="00F12C8C" w:rsidRPr="00FD617E">
        <w:rPr>
          <w:rFonts w:ascii="Arial" w:eastAsia="Arial" w:hAnsi="Arial" w:cs="Arial"/>
          <w:b/>
          <w:color w:val="000000" w:themeColor="text1"/>
          <w:sz w:val="22"/>
          <w:szCs w:val="22"/>
        </w:rPr>
        <w:t>Figure 5</w:t>
      </w:r>
      <w:r w:rsidR="00584543" w:rsidRPr="00FD617E">
        <w:rPr>
          <w:rFonts w:ascii="Arial" w:eastAsia="Arial" w:hAnsi="Arial" w:cs="Arial"/>
          <w:b/>
          <w:color w:val="000000" w:themeColor="text1"/>
          <w:sz w:val="22"/>
          <w:szCs w:val="22"/>
        </w:rPr>
        <w:t>a</w:t>
      </w:r>
      <w:r w:rsidR="00F12C8C"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 xml:space="preserve">, the multiclass prediction based on </w:t>
      </w:r>
      <w:r w:rsidR="00584FA7" w:rsidRPr="00FD617E">
        <w:rPr>
          <w:rFonts w:ascii="Arial" w:eastAsia="Arial" w:hAnsi="Arial" w:cs="Arial"/>
          <w:color w:val="000000" w:themeColor="text1"/>
          <w:sz w:val="22"/>
          <w:szCs w:val="22"/>
        </w:rPr>
        <w:t xml:space="preserve">random forest </w:t>
      </w:r>
      <w:r w:rsidR="00AA06C4" w:rsidRPr="00FD617E">
        <w:rPr>
          <w:rFonts w:ascii="Arial" w:eastAsia="Arial" w:hAnsi="Arial" w:cs="Arial"/>
          <w:color w:val="000000" w:themeColor="text1"/>
          <w:sz w:val="22"/>
          <w:szCs w:val="22"/>
        </w:rPr>
        <w:t xml:space="preserve">yielded limited </w:t>
      </w:r>
      <w:r w:rsidR="00AA06C4" w:rsidRPr="00FD617E">
        <w:rPr>
          <w:rFonts w:ascii="Arial" w:eastAsia="Arial" w:hAnsi="Arial" w:cs="Arial"/>
          <w:color w:val="000000" w:themeColor="text1"/>
          <w:sz w:val="22"/>
          <w:szCs w:val="22"/>
        </w:rPr>
        <w:lastRenderedPageBreak/>
        <w:t>power, most likely due to the</w:t>
      </w:r>
      <w:r w:rsidR="00EA232F" w:rsidRPr="00FD617E">
        <w:rPr>
          <w:rFonts w:ascii="Arial" w:eastAsia="Arial" w:hAnsi="Arial" w:cs="Arial"/>
          <w:color w:val="000000" w:themeColor="text1"/>
          <w:sz w:val="22"/>
          <w:szCs w:val="22"/>
        </w:rPr>
        <w:t xml:space="preserve"> </w:t>
      </w:r>
      <w:del w:id="272" w:author="Kun Zhang" w:date="2017-01-04T22:42:00Z">
        <w:r w:rsidR="00EA232F" w:rsidRPr="00FD617E" w:rsidDel="002A3FA5">
          <w:rPr>
            <w:rFonts w:ascii="Arial" w:eastAsia="Arial" w:hAnsi="Arial" w:cs="Arial"/>
            <w:color w:val="000000" w:themeColor="text1"/>
            <w:sz w:val="22"/>
            <w:szCs w:val="22"/>
          </w:rPr>
          <w:delText>high diversity of</w:delText>
        </w:r>
      </w:del>
      <w:ins w:id="273" w:author="Kun Zhang" w:date="2017-01-04T22:42:00Z">
        <w:r w:rsidR="002A3FA5">
          <w:rPr>
            <w:rFonts w:ascii="Arial" w:eastAsia="Arial" w:hAnsi="Arial" w:cs="Arial"/>
            <w:color w:val="000000" w:themeColor="text1"/>
            <w:sz w:val="22"/>
            <w:szCs w:val="22"/>
          </w:rPr>
          <w:t>large number of</w:t>
        </w:r>
      </w:ins>
      <w:r w:rsidR="00EA232F" w:rsidRPr="00FD617E">
        <w:rPr>
          <w:rFonts w:ascii="Arial" w:eastAsia="Arial" w:hAnsi="Arial" w:cs="Arial"/>
          <w:color w:val="000000" w:themeColor="text1"/>
          <w:sz w:val="22"/>
          <w:szCs w:val="22"/>
        </w:rPr>
        <w:t xml:space="preserve"> the tissue classes (N=10). </w:t>
      </w:r>
      <w:r w:rsidR="00AA06C4" w:rsidRPr="00FD617E">
        <w:rPr>
          <w:rFonts w:ascii="Arial" w:eastAsia="Arial" w:hAnsi="Arial" w:cs="Arial"/>
          <w:color w:val="000000" w:themeColor="text1"/>
          <w:sz w:val="22"/>
          <w:szCs w:val="22"/>
        </w:rPr>
        <w:t>We then adopted an alternative approach by</w:t>
      </w:r>
      <w:r w:rsidR="007F7966" w:rsidRPr="00FD617E">
        <w:rPr>
          <w:rFonts w:ascii="Arial" w:eastAsia="Arial" w:hAnsi="Arial" w:cs="Arial"/>
          <w:color w:val="000000" w:themeColor="text1"/>
          <w:sz w:val="22"/>
          <w:szCs w:val="22"/>
        </w:rPr>
        <w:t xml:space="preserve"> counting the number of </w:t>
      </w:r>
      <w:r w:rsidR="00460088" w:rsidRPr="00FD617E">
        <w:rPr>
          <w:rFonts w:ascii="Arial" w:eastAsia="Arial" w:hAnsi="Arial" w:cs="Arial"/>
          <w:color w:val="000000" w:themeColor="text1"/>
          <w:sz w:val="22"/>
          <w:szCs w:val="22"/>
        </w:rPr>
        <w:t xml:space="preserve">methylated (or high MHL) </w:t>
      </w:r>
      <w:r w:rsidR="007F7966" w:rsidRPr="00FD617E">
        <w:rPr>
          <w:rFonts w:ascii="Arial" w:eastAsia="Arial" w:hAnsi="Arial" w:cs="Arial"/>
          <w:color w:val="000000" w:themeColor="text1"/>
          <w:sz w:val="22"/>
          <w:szCs w:val="22"/>
        </w:rPr>
        <w:t xml:space="preserve">tissue-specific </w:t>
      </w:r>
      <w:r w:rsidR="00EA232F" w:rsidRPr="00FD617E">
        <w:rPr>
          <w:rFonts w:ascii="Arial" w:eastAsia="Arial" w:hAnsi="Arial" w:cs="Arial"/>
          <w:color w:val="000000" w:themeColor="text1"/>
          <w:sz w:val="22"/>
          <w:szCs w:val="22"/>
        </w:rPr>
        <w:t xml:space="preserve">MHBs in the plasma samples and comparing with all other tissues, </w:t>
      </w:r>
      <w:r w:rsidR="007F7966" w:rsidRPr="00FD617E">
        <w:rPr>
          <w:rFonts w:ascii="Arial" w:eastAsia="Arial" w:hAnsi="Arial" w:cs="Arial"/>
          <w:color w:val="000000" w:themeColor="text1"/>
          <w:sz w:val="22"/>
          <w:szCs w:val="22"/>
        </w:rPr>
        <w:t>to infer the most probab</w:t>
      </w:r>
      <w:r w:rsidR="00E860F7" w:rsidRPr="00FD617E">
        <w:rPr>
          <w:rFonts w:ascii="Arial" w:eastAsia="Arial" w:hAnsi="Arial" w:cs="Arial"/>
          <w:color w:val="000000" w:themeColor="text1"/>
          <w:sz w:val="22"/>
          <w:szCs w:val="22"/>
        </w:rPr>
        <w:t>le</w:t>
      </w:r>
      <w:r w:rsidR="00EA232F" w:rsidRPr="00FD617E">
        <w:rPr>
          <w:rFonts w:ascii="Arial" w:eastAsia="Arial" w:hAnsi="Arial" w:cs="Arial"/>
          <w:color w:val="000000" w:themeColor="text1"/>
          <w:sz w:val="22"/>
          <w:szCs w:val="22"/>
        </w:rPr>
        <w:t xml:space="preserve"> tissue-of-origin. </w:t>
      </w:r>
      <w:r w:rsidR="00AA06C4" w:rsidRPr="00FD617E">
        <w:rPr>
          <w:rFonts w:ascii="Arial" w:hAnsi="Arial" w:cs="Arial"/>
          <w:color w:val="000000" w:themeColor="text1"/>
          <w:sz w:val="22"/>
          <w:szCs w:val="22"/>
        </w:rPr>
        <w:t>At the cutoff of minimal</w:t>
      </w:r>
      <w:r w:rsidR="00B40AA4" w:rsidRPr="00FD617E">
        <w:rPr>
          <w:rFonts w:ascii="Arial" w:hAnsi="Arial" w:cs="Arial"/>
          <w:color w:val="000000" w:themeColor="text1"/>
          <w:sz w:val="22"/>
          <w:szCs w:val="22"/>
        </w:rPr>
        <w:t xml:space="preserve"> 10 </w:t>
      </w:r>
      <w:r w:rsidR="00AA06C4" w:rsidRPr="00FD617E">
        <w:rPr>
          <w:rFonts w:ascii="Arial" w:hAnsi="Arial" w:cs="Arial"/>
          <w:color w:val="000000" w:themeColor="text1"/>
          <w:sz w:val="22"/>
          <w:szCs w:val="22"/>
        </w:rPr>
        <w:t xml:space="preserve">tissue-specific </w:t>
      </w:r>
      <w:commentRangeStart w:id="274"/>
      <w:r w:rsidR="00D83CBA" w:rsidRPr="00FD617E">
        <w:rPr>
          <w:rFonts w:ascii="Arial" w:hAnsi="Arial" w:cs="Arial"/>
          <w:color w:val="000000" w:themeColor="text1"/>
          <w:sz w:val="22"/>
          <w:szCs w:val="22"/>
        </w:rPr>
        <w:t>MHL signals</w:t>
      </w:r>
      <w:r w:rsidR="00AA06C4" w:rsidRPr="00FD617E">
        <w:rPr>
          <w:rFonts w:ascii="Arial" w:hAnsi="Arial" w:cs="Arial"/>
          <w:color w:val="000000" w:themeColor="text1"/>
          <w:sz w:val="22"/>
          <w:szCs w:val="22"/>
        </w:rPr>
        <w:t xml:space="preserve"> </w:t>
      </w:r>
      <w:commentRangeEnd w:id="274"/>
      <w:r w:rsidR="00A95580">
        <w:rPr>
          <w:rStyle w:val="CommentReference"/>
        </w:rPr>
        <w:commentReference w:id="274"/>
      </w:r>
      <w:r w:rsidR="00AA06C4" w:rsidRPr="00FD617E">
        <w:rPr>
          <w:rFonts w:ascii="Arial" w:hAnsi="Arial" w:cs="Arial"/>
          <w:color w:val="000000" w:themeColor="text1"/>
          <w:sz w:val="22"/>
          <w:szCs w:val="22"/>
        </w:rPr>
        <w:t xml:space="preserve">per </w:t>
      </w:r>
      <w:r w:rsidR="00020B14" w:rsidRPr="00FD617E">
        <w:rPr>
          <w:rFonts w:ascii="Arial" w:hAnsi="Arial" w:cs="Arial"/>
          <w:color w:val="000000" w:themeColor="text1"/>
          <w:sz w:val="22"/>
          <w:szCs w:val="22"/>
        </w:rPr>
        <w:t>tissue</w:t>
      </w:r>
      <w:r w:rsidR="008655A4" w:rsidRPr="00FD617E">
        <w:rPr>
          <w:rFonts w:ascii="Arial" w:hAnsi="Arial" w:cs="Arial"/>
          <w:color w:val="000000" w:themeColor="text1"/>
          <w:sz w:val="22"/>
          <w:szCs w:val="22"/>
        </w:rPr>
        <w:t xml:space="preserve"> type</w:t>
      </w:r>
      <w:r w:rsidR="00AA06C4" w:rsidRPr="00FD617E">
        <w:rPr>
          <w:rFonts w:ascii="Arial" w:hAnsi="Arial" w:cs="Arial"/>
          <w:color w:val="000000" w:themeColor="text1"/>
          <w:sz w:val="22"/>
          <w:szCs w:val="22"/>
        </w:rPr>
        <w:t>, we observed an</w:t>
      </w:r>
      <w:r w:rsidR="00D0536F" w:rsidRPr="00FD617E">
        <w:rPr>
          <w:rFonts w:ascii="Arial" w:hAnsi="Arial" w:cs="Arial"/>
          <w:color w:val="000000" w:themeColor="text1"/>
          <w:sz w:val="22"/>
          <w:szCs w:val="22"/>
        </w:rPr>
        <w:t xml:space="preserve"> average </w:t>
      </w:r>
      <w:ins w:id="275" w:author="Kun Zhang" w:date="2017-01-04T22:43:00Z">
        <w:r w:rsidR="00A95580">
          <w:rPr>
            <w:rFonts w:ascii="Arial" w:hAnsi="Arial" w:cs="Arial"/>
            <w:color w:val="000000" w:themeColor="text1"/>
            <w:sz w:val="22"/>
            <w:szCs w:val="22"/>
          </w:rPr>
          <w:t xml:space="preserve">of </w:t>
        </w:r>
      </w:ins>
      <w:r w:rsidR="00D0536F" w:rsidRPr="00FD617E">
        <w:rPr>
          <w:rFonts w:ascii="Arial" w:hAnsi="Arial" w:cs="Arial"/>
          <w:color w:val="000000" w:themeColor="text1"/>
          <w:sz w:val="22"/>
          <w:szCs w:val="22"/>
        </w:rPr>
        <w:t>90% accuracy for mapping</w:t>
      </w:r>
      <w:r w:rsidR="00AA06C4" w:rsidRPr="00FD617E">
        <w:rPr>
          <w:rFonts w:ascii="Arial" w:hAnsi="Arial" w:cs="Arial"/>
          <w:color w:val="000000" w:themeColor="text1"/>
          <w:sz w:val="22"/>
          <w:szCs w:val="22"/>
        </w:rPr>
        <w:t xml:space="preserve"> </w:t>
      </w:r>
      <w:r w:rsidR="007351DE" w:rsidRPr="00FD617E">
        <w:rPr>
          <w:rFonts w:ascii="Arial" w:hAnsi="Arial" w:cs="Arial"/>
          <w:color w:val="000000" w:themeColor="text1"/>
          <w:sz w:val="22"/>
          <w:szCs w:val="22"/>
        </w:rPr>
        <w:t>a data set from the primary tissue to its tissue type</w:t>
      </w:r>
      <w:r w:rsidR="00D0536F" w:rsidRPr="00FD617E">
        <w:rPr>
          <w:rFonts w:ascii="Arial" w:hAnsi="Arial" w:cs="Arial"/>
          <w:color w:val="000000" w:themeColor="text1"/>
          <w:sz w:val="22"/>
          <w:szCs w:val="22"/>
        </w:rPr>
        <w:t xml:space="preserve"> (</w:t>
      </w:r>
      <w:r w:rsidR="00D0536F" w:rsidRPr="00FD617E">
        <w:rPr>
          <w:rFonts w:ascii="Arial" w:hAnsi="Arial" w:cs="Arial"/>
          <w:b/>
          <w:color w:val="000000" w:themeColor="text1"/>
          <w:sz w:val="22"/>
          <w:szCs w:val="22"/>
        </w:rPr>
        <w:t>Figure 5</w:t>
      </w:r>
      <w:r w:rsidR="00584543" w:rsidRPr="00FD617E">
        <w:rPr>
          <w:rFonts w:ascii="Arial" w:hAnsi="Arial" w:cs="Arial"/>
          <w:b/>
          <w:color w:val="000000" w:themeColor="text1"/>
          <w:sz w:val="22"/>
          <w:szCs w:val="22"/>
        </w:rPr>
        <w:t>b</w:t>
      </w:r>
      <w:r w:rsidR="00D0536F" w:rsidRPr="00FD617E">
        <w:rPr>
          <w:rFonts w:ascii="Arial" w:hAnsi="Arial" w:cs="Arial"/>
          <w:color w:val="000000" w:themeColor="text1"/>
          <w:sz w:val="22"/>
          <w:szCs w:val="22"/>
        </w:rPr>
        <w:t>).</w:t>
      </w:r>
      <w:r w:rsidR="00584FA7" w:rsidRPr="00FD617E">
        <w:rPr>
          <w:rFonts w:ascii="Arial" w:eastAsia="Arial" w:hAnsi="Arial" w:cs="Arial"/>
          <w:color w:val="000000" w:themeColor="text1"/>
          <w:sz w:val="22"/>
          <w:szCs w:val="22"/>
        </w:rPr>
        <w:t xml:space="preserve"> </w:t>
      </w:r>
      <w:r w:rsidR="007F7966" w:rsidRPr="00FD617E">
        <w:rPr>
          <w:rFonts w:ascii="Arial" w:eastAsia="Arial" w:hAnsi="Arial" w:cs="Arial"/>
          <w:color w:val="000000" w:themeColor="text1"/>
          <w:sz w:val="22"/>
          <w:szCs w:val="22"/>
        </w:rPr>
        <w:t>We then applied</w:t>
      </w:r>
      <w:r w:rsidR="007351DE" w:rsidRPr="00FD617E">
        <w:rPr>
          <w:rFonts w:ascii="Arial" w:eastAsia="Arial" w:hAnsi="Arial" w:cs="Arial"/>
          <w:color w:val="000000" w:themeColor="text1"/>
          <w:sz w:val="22"/>
          <w:szCs w:val="22"/>
        </w:rPr>
        <w:t xml:space="preserve"> this method to the</w:t>
      </w:r>
      <w:r w:rsidR="005339E4" w:rsidRPr="00FD617E">
        <w:rPr>
          <w:rFonts w:ascii="Arial" w:eastAsiaTheme="minorEastAsia" w:hAnsi="Arial" w:cs="Arial"/>
          <w:color w:val="000000" w:themeColor="text1"/>
          <w:sz w:val="22"/>
          <w:szCs w:val="22"/>
        </w:rPr>
        <w:t xml:space="preserve"> full set of</w:t>
      </w:r>
      <w:r w:rsidR="001A344C" w:rsidRPr="00FD617E">
        <w:rPr>
          <w:rFonts w:ascii="Arial" w:eastAsiaTheme="minorEastAsia" w:hAnsi="Arial" w:cs="Arial"/>
          <w:color w:val="000000" w:themeColor="text1"/>
          <w:sz w:val="22"/>
          <w:szCs w:val="22"/>
        </w:rPr>
        <w:t xml:space="preserve"> </w:t>
      </w:r>
      <w:r w:rsidR="005339E4" w:rsidRPr="00FD617E">
        <w:rPr>
          <w:rFonts w:ascii="Arial" w:eastAsiaTheme="minorEastAsia" w:hAnsi="Arial" w:cs="Arial"/>
          <w:color w:val="000000" w:themeColor="text1"/>
          <w:sz w:val="22"/>
          <w:szCs w:val="22"/>
        </w:rPr>
        <w:t>plasma data</w:t>
      </w:r>
      <w:del w:id="276" w:author="Dinh Diep" w:date="2017-01-05T13:38:00Z">
        <w:r w:rsidR="005339E4" w:rsidRPr="00FD617E" w:rsidDel="00C95416">
          <w:rPr>
            <w:rFonts w:ascii="Arial" w:eastAsiaTheme="minorEastAsia" w:hAnsi="Arial" w:cs="Arial"/>
            <w:color w:val="000000" w:themeColor="text1"/>
            <w:sz w:val="22"/>
            <w:szCs w:val="22"/>
          </w:rPr>
          <w:delText xml:space="preserve"> from </w:delText>
        </w:r>
        <w:r w:rsidR="007351DE" w:rsidRPr="00FD617E" w:rsidDel="00C95416">
          <w:rPr>
            <w:rFonts w:ascii="Arial" w:eastAsiaTheme="minorEastAsia" w:hAnsi="Arial" w:cs="Arial"/>
            <w:color w:val="000000" w:themeColor="text1"/>
            <w:sz w:val="22"/>
            <w:szCs w:val="22"/>
          </w:rPr>
          <w:delText xml:space="preserve">59 </w:delText>
        </w:r>
        <w:r w:rsidR="005339E4" w:rsidRPr="00FD617E" w:rsidDel="00C95416">
          <w:rPr>
            <w:rFonts w:ascii="Arial" w:eastAsiaTheme="minorEastAsia" w:hAnsi="Arial" w:cs="Arial"/>
            <w:color w:val="000000" w:themeColor="text1"/>
            <w:sz w:val="22"/>
            <w:szCs w:val="22"/>
          </w:rPr>
          <w:delText xml:space="preserve">cancer patients and </w:delText>
        </w:r>
        <w:r w:rsidR="007351DE" w:rsidRPr="00FD617E" w:rsidDel="00C95416">
          <w:rPr>
            <w:rFonts w:ascii="Arial" w:eastAsiaTheme="minorEastAsia" w:hAnsi="Arial" w:cs="Arial"/>
            <w:color w:val="000000" w:themeColor="text1"/>
            <w:sz w:val="22"/>
            <w:szCs w:val="22"/>
          </w:rPr>
          <w:delText xml:space="preserve">75 </w:delText>
        </w:r>
        <w:r w:rsidR="005339E4" w:rsidRPr="00FD617E" w:rsidDel="00C95416">
          <w:rPr>
            <w:rFonts w:ascii="Arial" w:eastAsiaTheme="minorEastAsia" w:hAnsi="Arial" w:cs="Arial"/>
            <w:color w:val="000000" w:themeColor="text1"/>
            <w:sz w:val="22"/>
            <w:szCs w:val="22"/>
          </w:rPr>
          <w:delText>normal individual</w:delText>
        </w:r>
        <w:r w:rsidR="007351DE" w:rsidRPr="00FD617E" w:rsidDel="00C95416">
          <w:rPr>
            <w:rFonts w:ascii="Arial" w:eastAsiaTheme="minorEastAsia" w:hAnsi="Arial" w:cs="Arial"/>
            <w:color w:val="000000" w:themeColor="text1"/>
            <w:sz w:val="22"/>
            <w:szCs w:val="22"/>
          </w:rPr>
          <w:delText>s</w:delText>
        </w:r>
      </w:del>
      <w:r w:rsidR="005339E4" w:rsidRPr="00FD617E">
        <w:rPr>
          <w:rFonts w:ascii="Arial" w:eastAsiaTheme="minorEastAsia" w:hAnsi="Arial" w:cs="Arial"/>
          <w:color w:val="000000" w:themeColor="text1"/>
          <w:sz w:val="22"/>
          <w:szCs w:val="22"/>
        </w:rPr>
        <w:t xml:space="preserve">, </w:t>
      </w:r>
      <w:r w:rsidR="007351DE" w:rsidRPr="00FD617E">
        <w:rPr>
          <w:rFonts w:ascii="Arial" w:eastAsiaTheme="minorEastAsia" w:hAnsi="Arial" w:cs="Arial"/>
          <w:color w:val="000000" w:themeColor="text1"/>
          <w:sz w:val="22"/>
          <w:szCs w:val="22"/>
        </w:rPr>
        <w:t>and</w:t>
      </w:r>
      <w:r w:rsidR="005339E4" w:rsidRPr="00FD617E">
        <w:rPr>
          <w:rFonts w:ascii="Arial" w:eastAsiaTheme="minorEastAsia" w:hAnsi="Arial" w:cs="Arial"/>
          <w:color w:val="000000" w:themeColor="text1"/>
          <w:sz w:val="22"/>
          <w:szCs w:val="22"/>
        </w:rPr>
        <w:t xml:space="preserve"> achieved </w:t>
      </w:r>
      <w:r w:rsidR="006B6354" w:rsidRPr="00FD617E">
        <w:rPr>
          <w:rFonts w:ascii="Arial" w:eastAsiaTheme="minorEastAsia" w:hAnsi="Arial" w:cs="Arial"/>
          <w:color w:val="000000" w:themeColor="text1"/>
          <w:sz w:val="22"/>
          <w:szCs w:val="22"/>
        </w:rPr>
        <w:t>an</w:t>
      </w:r>
      <w:r w:rsidR="005339E4" w:rsidRPr="00FD617E">
        <w:rPr>
          <w:rFonts w:ascii="Arial" w:eastAsiaTheme="minorEastAsia" w:hAnsi="Arial" w:cs="Arial"/>
          <w:color w:val="000000" w:themeColor="text1"/>
          <w:sz w:val="22"/>
          <w:szCs w:val="22"/>
        </w:rPr>
        <w:t xml:space="preserve"> </w:t>
      </w:r>
      <w:r w:rsidR="00DE1CB3" w:rsidRPr="00FD617E">
        <w:rPr>
          <w:rFonts w:ascii="Arial" w:eastAsiaTheme="minorEastAsia" w:hAnsi="Arial" w:cs="Arial"/>
          <w:color w:val="000000" w:themeColor="text1"/>
          <w:sz w:val="22"/>
          <w:szCs w:val="22"/>
        </w:rPr>
        <w:t xml:space="preserve">average </w:t>
      </w:r>
      <w:r w:rsidR="005339E4" w:rsidRPr="00FD617E">
        <w:rPr>
          <w:rFonts w:ascii="Arial" w:eastAsia="Arial" w:hAnsi="Arial" w:cs="Arial"/>
          <w:color w:val="000000" w:themeColor="text1"/>
          <w:sz w:val="22"/>
          <w:szCs w:val="22"/>
        </w:rPr>
        <w:t xml:space="preserve">prediction </w:t>
      </w:r>
      <w:r w:rsidR="00EA232F" w:rsidRPr="00FD617E">
        <w:rPr>
          <w:rFonts w:ascii="Arial" w:eastAsia="Arial" w:hAnsi="Arial" w:cs="Arial"/>
          <w:color w:val="000000" w:themeColor="text1"/>
          <w:sz w:val="22"/>
          <w:szCs w:val="22"/>
        </w:rPr>
        <w:t>accuracy</w:t>
      </w:r>
      <w:r w:rsidR="005339E4" w:rsidRPr="00FD617E">
        <w:rPr>
          <w:rFonts w:ascii="Arial" w:eastAsia="Arial" w:hAnsi="Arial" w:cs="Arial"/>
          <w:color w:val="000000" w:themeColor="text1"/>
          <w:sz w:val="22"/>
          <w:szCs w:val="22"/>
        </w:rPr>
        <w:t xml:space="preserve"> of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2.8</w:t>
      </w:r>
      <w:r w:rsidR="005339E4" w:rsidRPr="00FD617E">
        <w:rPr>
          <w:rFonts w:ascii="Arial" w:eastAsia="Arial" w:hAnsi="Arial" w:cs="Arial"/>
          <w:color w:val="000000" w:themeColor="text1"/>
          <w:sz w:val="22"/>
          <w:szCs w:val="22"/>
        </w:rPr>
        <w:t xml:space="preserve">%,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8.5</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91.2%</w:t>
      </w:r>
      <w:r w:rsidR="00E0291F" w:rsidRPr="00FD617E">
        <w:rPr>
          <w:rFonts w:ascii="Arial" w:eastAsia="Arial" w:hAnsi="Arial" w:cs="Arial"/>
          <w:color w:val="000000" w:themeColor="text1"/>
          <w:sz w:val="22"/>
          <w:szCs w:val="22"/>
        </w:rPr>
        <w:t xml:space="preserve"> </w:t>
      </w:r>
      <w:r w:rsidR="005339E4" w:rsidRPr="00FD617E">
        <w:rPr>
          <w:rFonts w:ascii="Arial" w:eastAsia="Arial" w:hAnsi="Arial" w:cs="Arial"/>
          <w:color w:val="000000" w:themeColor="text1"/>
          <w:sz w:val="22"/>
          <w:szCs w:val="22"/>
        </w:rPr>
        <w:t xml:space="preserve">for the </w:t>
      </w:r>
      <w:del w:id="277" w:author="Dinh Diep" w:date="2017-01-05T13:38:00Z">
        <w:r w:rsidR="005339E4" w:rsidRPr="00FD617E" w:rsidDel="00C95416">
          <w:rPr>
            <w:rFonts w:ascii="Arial" w:eastAsia="Arial" w:hAnsi="Arial" w:cs="Arial"/>
            <w:color w:val="000000" w:themeColor="text1"/>
            <w:sz w:val="22"/>
            <w:szCs w:val="22"/>
          </w:rPr>
          <w:delText xml:space="preserve">plasma from </w:delText>
        </w:r>
        <w:r w:rsidR="0054545B" w:rsidDel="00C95416">
          <w:fldChar w:fldCharType="begin"/>
        </w:r>
        <w:r w:rsidR="0054545B" w:rsidDel="00C95416">
          <w:delInstrText xml:space="preserve"> HYPERLINK "https://en.wikipedia.org/wiki/Colorectal_cancer" </w:delInstrText>
        </w:r>
        <w:r w:rsidR="0054545B" w:rsidDel="00C95416">
          <w:fldChar w:fldCharType="separate"/>
        </w:r>
        <w:r w:rsidR="00F12C8C" w:rsidRPr="00FD617E" w:rsidDel="00C95416">
          <w:rPr>
            <w:rFonts w:ascii="Arial" w:eastAsia="Arial" w:hAnsi="Arial" w:cs="Arial"/>
            <w:color w:val="000000" w:themeColor="text1"/>
            <w:sz w:val="22"/>
            <w:szCs w:val="22"/>
          </w:rPr>
          <w:delText xml:space="preserve">colorectal </w:delText>
        </w:r>
        <w:r w:rsidR="0054545B" w:rsidDel="00C95416">
          <w:rPr>
            <w:rFonts w:ascii="Arial" w:eastAsia="Arial" w:hAnsi="Arial" w:cs="Arial"/>
            <w:color w:val="000000" w:themeColor="text1"/>
            <w:sz w:val="22"/>
            <w:szCs w:val="22"/>
          </w:rPr>
          <w:fldChar w:fldCharType="end"/>
        </w:r>
        <w:r w:rsidR="005339E4" w:rsidRPr="00FD617E" w:rsidDel="00C95416">
          <w:rPr>
            <w:rFonts w:ascii="Arial" w:eastAsia="Arial" w:hAnsi="Arial" w:cs="Arial"/>
            <w:color w:val="000000" w:themeColor="text1"/>
            <w:sz w:val="22"/>
            <w:szCs w:val="22"/>
          </w:rPr>
          <w:delText>cancer</w:delText>
        </w:r>
        <w:r w:rsidR="004C0600" w:rsidRPr="00FD617E" w:rsidDel="00C95416">
          <w:rPr>
            <w:rFonts w:ascii="Arial" w:eastAsia="Arial" w:hAnsi="Arial" w:cs="Arial"/>
            <w:color w:val="000000" w:themeColor="text1"/>
            <w:sz w:val="22"/>
            <w:szCs w:val="22"/>
          </w:rPr>
          <w:delText>,</w:delText>
        </w:r>
        <w:r w:rsidR="005339E4" w:rsidRPr="00FD617E" w:rsidDel="00C95416">
          <w:rPr>
            <w:rFonts w:ascii="Arial" w:eastAsia="Arial" w:hAnsi="Arial" w:cs="Arial"/>
            <w:color w:val="000000" w:themeColor="text1"/>
            <w:sz w:val="22"/>
            <w:szCs w:val="22"/>
          </w:rPr>
          <w:delText xml:space="preserve"> l</w:delText>
        </w:r>
        <w:r w:rsidR="00E0291F" w:rsidRPr="00FD617E" w:rsidDel="00C95416">
          <w:rPr>
            <w:rFonts w:ascii="Arial" w:eastAsia="Arial" w:hAnsi="Arial" w:cs="Arial"/>
            <w:color w:val="000000" w:themeColor="text1"/>
            <w:sz w:val="22"/>
            <w:szCs w:val="22"/>
          </w:rPr>
          <w:delText>ung cancer</w:delText>
        </w:r>
        <w:r w:rsidR="004C0600" w:rsidRPr="00FD617E" w:rsidDel="00C95416">
          <w:rPr>
            <w:rFonts w:ascii="Arial" w:eastAsia="Arial" w:hAnsi="Arial" w:cs="Arial"/>
            <w:color w:val="000000" w:themeColor="text1"/>
            <w:sz w:val="22"/>
            <w:szCs w:val="22"/>
          </w:rPr>
          <w:delText xml:space="preserve">, and </w:delText>
        </w:r>
        <w:r w:rsidR="00E860F7" w:rsidRPr="00FD617E" w:rsidDel="00C95416">
          <w:rPr>
            <w:rFonts w:ascii="Arial" w:eastAsia="Arial" w:hAnsi="Arial" w:cs="Arial"/>
            <w:color w:val="000000" w:themeColor="text1"/>
            <w:sz w:val="22"/>
            <w:szCs w:val="22"/>
          </w:rPr>
          <w:delText>control plasma</w:delText>
        </w:r>
      </w:del>
      <w:ins w:id="278" w:author="Dinh Diep" w:date="2017-01-05T13:38:00Z">
        <w:r w:rsidR="00C95416">
          <w:rPr>
            <w:rFonts w:ascii="Arial" w:eastAsia="Arial" w:hAnsi="Arial" w:cs="Arial"/>
            <w:color w:val="000000" w:themeColor="text1"/>
            <w:sz w:val="22"/>
            <w:szCs w:val="22"/>
          </w:rPr>
          <w:t>CCP, LCP, an</w:t>
        </w:r>
      </w:ins>
      <w:ins w:id="279" w:author="Dinh Diep" w:date="2017-01-05T13:39:00Z">
        <w:r w:rsidR="00C95416">
          <w:rPr>
            <w:rFonts w:ascii="Arial" w:eastAsia="Arial" w:hAnsi="Arial" w:cs="Arial"/>
            <w:color w:val="000000" w:themeColor="text1"/>
            <w:sz w:val="22"/>
            <w:szCs w:val="22"/>
          </w:rPr>
          <w:t>d NCP</w:t>
        </w:r>
      </w:ins>
      <w:r w:rsidR="00E860F7" w:rsidRPr="00FD617E">
        <w:rPr>
          <w:rFonts w:ascii="Arial" w:eastAsia="Arial" w:hAnsi="Arial" w:cs="Arial"/>
          <w:color w:val="000000" w:themeColor="text1"/>
          <w:sz w:val="22"/>
          <w:szCs w:val="22"/>
        </w:rPr>
        <w:t xml:space="preserve"> samples</w:t>
      </w:r>
      <w:r w:rsidR="007F7966" w:rsidRPr="00FD617E">
        <w:rPr>
          <w:rFonts w:ascii="Arial" w:eastAsia="Arial" w:hAnsi="Arial" w:cs="Arial"/>
          <w:color w:val="000000" w:themeColor="text1"/>
          <w:sz w:val="22"/>
          <w:szCs w:val="22"/>
        </w:rPr>
        <w:t xml:space="preserve"> respectively</w:t>
      </w:r>
      <w:r w:rsidR="00DE1CB3" w:rsidRPr="00FD617E">
        <w:rPr>
          <w:rFonts w:ascii="Arial" w:eastAsia="Arial" w:hAnsi="Arial" w:cs="Arial"/>
          <w:color w:val="000000" w:themeColor="text1"/>
          <w:sz w:val="22"/>
          <w:szCs w:val="22"/>
        </w:rPr>
        <w:t xml:space="preserve"> with 5-fold cross-validation </w:t>
      </w:r>
      <w:r w:rsidR="006B6354" w:rsidRPr="00FD617E">
        <w:rPr>
          <w:rFonts w:ascii="Arial" w:eastAsia="Arial" w:hAnsi="Arial" w:cs="Arial"/>
          <w:color w:val="000000" w:themeColor="text1"/>
          <w:sz w:val="22"/>
          <w:szCs w:val="22"/>
        </w:rPr>
        <w:t>(</w:t>
      </w:r>
      <w:r w:rsidR="00145AFC" w:rsidRPr="00FD617E">
        <w:rPr>
          <w:rFonts w:ascii="Arial" w:eastAsia="Arial" w:hAnsi="Arial" w:cs="Arial"/>
          <w:b/>
          <w:color w:val="000000" w:themeColor="text1"/>
          <w:sz w:val="22"/>
          <w:szCs w:val="22"/>
        </w:rPr>
        <w:t>Figure</w:t>
      </w:r>
      <w:r w:rsidR="00145AFC" w:rsidRPr="00FD617E">
        <w:rPr>
          <w:rFonts w:ascii="Arial" w:eastAsia="Arial" w:hAnsi="Arial" w:cs="Arial"/>
          <w:color w:val="000000" w:themeColor="text1"/>
          <w:sz w:val="22"/>
          <w:szCs w:val="22"/>
        </w:rPr>
        <w:t xml:space="preserve"> </w:t>
      </w:r>
      <w:r w:rsidR="005339E4" w:rsidRPr="00FD617E">
        <w:rPr>
          <w:rFonts w:ascii="Arial" w:eastAsia="Arial" w:hAnsi="Arial" w:cs="Arial"/>
          <w:b/>
          <w:color w:val="000000" w:themeColor="text1"/>
          <w:sz w:val="22"/>
          <w:szCs w:val="22"/>
        </w:rPr>
        <w:t>5</w:t>
      </w:r>
      <w:r w:rsidR="00584543" w:rsidRPr="00FD617E">
        <w:rPr>
          <w:rFonts w:ascii="Arial" w:eastAsia="Arial" w:hAnsi="Arial" w:cs="Arial"/>
          <w:b/>
          <w:color w:val="000000" w:themeColor="text1"/>
          <w:sz w:val="22"/>
          <w:szCs w:val="22"/>
        </w:rPr>
        <w:t>c</w:t>
      </w:r>
      <w:r w:rsidR="007F0A20" w:rsidRPr="00FD617E">
        <w:rPr>
          <w:rFonts w:ascii="Arial" w:eastAsia="Arial" w:hAnsi="Arial" w:cs="Arial"/>
          <w:b/>
          <w:color w:val="000000" w:themeColor="text1"/>
          <w:sz w:val="22"/>
          <w:szCs w:val="22"/>
        </w:rPr>
        <w:t>,</w:t>
      </w:r>
      <w:r w:rsidR="00BC2D78" w:rsidRPr="00FD617E">
        <w:rPr>
          <w:rFonts w:ascii="Arial" w:eastAsia="Arial" w:hAnsi="Arial" w:cs="Arial"/>
          <w:b/>
          <w:color w:val="000000" w:themeColor="text1"/>
          <w:sz w:val="22"/>
          <w:szCs w:val="22"/>
        </w:rPr>
        <w:t xml:space="preserve"> Supplementary Fig</w:t>
      </w:r>
      <w:r w:rsidR="0067221B" w:rsidRPr="00FD617E">
        <w:rPr>
          <w:rFonts w:ascii="Arial" w:eastAsia="Arial" w:hAnsi="Arial" w:cs="Arial"/>
          <w:b/>
          <w:color w:val="000000" w:themeColor="text1"/>
          <w:sz w:val="22"/>
          <w:szCs w:val="22"/>
        </w:rPr>
        <w:t>ure</w:t>
      </w:r>
      <w:r w:rsidR="00BC2D78"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10</w:t>
      </w:r>
      <w:r w:rsidR="00BC2D78" w:rsidRPr="00FD617E">
        <w:rPr>
          <w:rFonts w:ascii="Arial" w:eastAsia="Arial" w:hAnsi="Arial" w:cs="Arial"/>
          <w:b/>
          <w:color w:val="000000" w:themeColor="text1"/>
          <w:sz w:val="22"/>
          <w:szCs w:val="22"/>
        </w:rPr>
        <w:t>,</w:t>
      </w:r>
      <w:r w:rsidR="007F0A20" w:rsidRPr="00FD617E">
        <w:rPr>
          <w:rFonts w:ascii="Arial" w:eastAsia="Arial" w:hAnsi="Arial" w:cs="Arial"/>
          <w:b/>
          <w:color w:val="000000" w:themeColor="text1"/>
          <w:sz w:val="22"/>
          <w:szCs w:val="22"/>
        </w:rPr>
        <w:t xml:space="preserve"> Supplementary Table</w:t>
      </w:r>
      <w:r w:rsidR="00C701F2" w:rsidRPr="00FD617E">
        <w:rPr>
          <w:rFonts w:ascii="Arial" w:eastAsia="Arial" w:hAnsi="Arial" w:cs="Arial"/>
          <w:b/>
          <w:color w:val="000000" w:themeColor="text1"/>
          <w:sz w:val="22"/>
          <w:szCs w:val="22"/>
        </w:rPr>
        <w:t xml:space="preserve"> </w:t>
      </w:r>
      <w:r w:rsidR="00D7560D" w:rsidRPr="00FD617E">
        <w:rPr>
          <w:rFonts w:ascii="Arial" w:eastAsia="Arial" w:hAnsi="Arial" w:cs="Arial"/>
          <w:b/>
          <w:color w:val="000000" w:themeColor="text1"/>
          <w:sz w:val="22"/>
          <w:szCs w:val="22"/>
        </w:rPr>
        <w:t>1</w:t>
      </w:r>
      <w:r w:rsidR="00F93DF6" w:rsidRPr="00FD617E">
        <w:rPr>
          <w:rFonts w:ascii="Arial" w:eastAsia="Arial" w:hAnsi="Arial" w:cs="Arial"/>
          <w:b/>
          <w:color w:val="000000" w:themeColor="text1"/>
          <w:sz w:val="22"/>
          <w:szCs w:val="22"/>
        </w:rPr>
        <w:t>2</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xml:space="preserve"> </w:t>
      </w:r>
      <w:r w:rsidR="00815227" w:rsidRPr="00FD617E">
        <w:rPr>
          <w:rFonts w:ascii="Arial" w:eastAsia="Arial" w:hAnsi="Arial" w:cs="Arial"/>
          <w:color w:val="000000" w:themeColor="text1"/>
          <w:sz w:val="22"/>
          <w:szCs w:val="22"/>
        </w:rPr>
        <w:t xml:space="preserve">For the incorrectly classified samples, we noticed that 4 out of 5 </w:t>
      </w:r>
      <w:del w:id="280" w:author="Dinh Diep" w:date="2017-01-05T13:39:00Z">
        <w:r w:rsidR="00860B8A" w:rsidRPr="00FD617E" w:rsidDel="00C95416">
          <w:rPr>
            <w:rFonts w:ascii="Arial" w:eastAsia="Arial" w:hAnsi="Arial" w:cs="Arial"/>
            <w:color w:val="000000" w:themeColor="text1"/>
            <w:sz w:val="22"/>
            <w:szCs w:val="22"/>
          </w:rPr>
          <w:delText xml:space="preserve">colorectal </w:delText>
        </w:r>
        <w:r w:rsidR="00815227" w:rsidRPr="00FD617E" w:rsidDel="00C95416">
          <w:rPr>
            <w:rFonts w:ascii="Arial" w:eastAsia="Arial" w:hAnsi="Arial" w:cs="Arial"/>
            <w:color w:val="000000" w:themeColor="text1"/>
            <w:sz w:val="22"/>
            <w:szCs w:val="22"/>
          </w:rPr>
          <w:delText>cancer plasma</w:delText>
        </w:r>
      </w:del>
      <w:ins w:id="281" w:author="Dinh Diep" w:date="2017-01-05T13:39:00Z">
        <w:r w:rsidR="00C95416">
          <w:rPr>
            <w:rFonts w:ascii="Arial" w:eastAsia="Arial" w:hAnsi="Arial" w:cs="Arial"/>
            <w:color w:val="000000" w:themeColor="text1"/>
            <w:sz w:val="22"/>
            <w:szCs w:val="22"/>
          </w:rPr>
          <w:t>CCP</w:t>
        </w:r>
      </w:ins>
      <w:r w:rsidR="00815227" w:rsidRPr="00FD617E">
        <w:rPr>
          <w:rFonts w:ascii="Arial" w:eastAsia="Arial" w:hAnsi="Arial" w:cs="Arial"/>
          <w:color w:val="000000" w:themeColor="text1"/>
          <w:sz w:val="22"/>
          <w:szCs w:val="22"/>
        </w:rPr>
        <w:t xml:space="preserve"> were from metastatic </w:t>
      </w:r>
      <w:r w:rsidR="00860B8A" w:rsidRPr="00FD617E">
        <w:rPr>
          <w:rFonts w:ascii="Arial" w:eastAsia="Arial" w:hAnsi="Arial" w:cs="Arial"/>
          <w:color w:val="000000" w:themeColor="text1"/>
          <w:sz w:val="22"/>
          <w:szCs w:val="22"/>
        </w:rPr>
        <w:t xml:space="preserve">colorectal </w:t>
      </w:r>
      <w:r w:rsidR="00815227" w:rsidRPr="00FD617E">
        <w:rPr>
          <w:rFonts w:ascii="Arial" w:eastAsia="Arial" w:hAnsi="Arial" w:cs="Arial"/>
          <w:color w:val="000000" w:themeColor="text1"/>
          <w:sz w:val="22"/>
          <w:szCs w:val="22"/>
        </w:rPr>
        <w:t>ca</w:t>
      </w:r>
      <w:r w:rsidR="00E860F7" w:rsidRPr="00FD617E">
        <w:rPr>
          <w:rFonts w:ascii="Arial" w:eastAsia="Arial" w:hAnsi="Arial" w:cs="Arial"/>
          <w:color w:val="000000" w:themeColor="text1"/>
          <w:sz w:val="22"/>
          <w:szCs w:val="22"/>
        </w:rPr>
        <w:t>ncer patients while the fifth was</w:t>
      </w:r>
      <w:r w:rsidR="00815227" w:rsidRPr="00FD617E">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FD617E">
        <w:rPr>
          <w:rFonts w:ascii="Arial" w:eastAsia="Arial" w:hAnsi="Arial" w:cs="Arial"/>
          <w:color w:val="000000" w:themeColor="text1"/>
          <w:sz w:val="22"/>
          <w:szCs w:val="22"/>
        </w:rPr>
        <w:t xml:space="preserve"> </w:t>
      </w:r>
    </w:p>
    <w:p w14:paraId="1CC45E73" w14:textId="77777777" w:rsidR="00E03006" w:rsidRPr="00FD617E" w:rsidRDefault="00E03006" w:rsidP="00FD617E">
      <w:pPr>
        <w:shd w:val="clear" w:color="auto" w:fill="FFFFFF"/>
        <w:spacing w:line="276" w:lineRule="auto"/>
        <w:jc w:val="left"/>
        <w:rPr>
          <w:rFonts w:ascii="Arial" w:eastAsia="Arial" w:hAnsi="Arial" w:cs="Arial"/>
          <w:color w:val="000000" w:themeColor="text1"/>
          <w:sz w:val="22"/>
          <w:szCs w:val="22"/>
        </w:rPr>
      </w:pPr>
    </w:p>
    <w:p w14:paraId="37C6A406" w14:textId="11080A78" w:rsidR="007351DE" w:rsidRPr="00FD617E" w:rsidRDefault="00A742B1" w:rsidP="00FD617E">
      <w:pPr>
        <w:shd w:val="clear" w:color="auto" w:fill="FFFFFF"/>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highlight w:val="yellow"/>
        </w:rPr>
        <w:t xml:space="preserve">Finally, we </w:t>
      </w:r>
      <w:r w:rsidR="00BE16D0" w:rsidRPr="00FD617E">
        <w:rPr>
          <w:rFonts w:ascii="Arial" w:eastAsia="Arial" w:hAnsi="Arial" w:cs="Arial"/>
          <w:color w:val="000000" w:themeColor="text1"/>
          <w:sz w:val="22"/>
          <w:szCs w:val="22"/>
          <w:highlight w:val="yellow"/>
        </w:rPr>
        <w:t>sought to</w:t>
      </w:r>
      <w:r w:rsidR="00FD7674" w:rsidRPr="00FD617E">
        <w:rPr>
          <w:rFonts w:ascii="Arial" w:eastAsia="Arial" w:hAnsi="Arial" w:cs="Arial"/>
          <w:color w:val="000000" w:themeColor="text1"/>
          <w:sz w:val="22"/>
          <w:szCs w:val="22"/>
          <w:highlight w:val="yellow"/>
        </w:rPr>
        <w:t xml:space="preserve"> combine cancer detection and tissue-of-origin mapping in a </w:t>
      </w:r>
      <w:r w:rsidR="00BE0C61" w:rsidRPr="00FD617E">
        <w:rPr>
          <w:rFonts w:ascii="Arial" w:eastAsia="Arial" w:hAnsi="Arial" w:cs="Arial"/>
          <w:color w:val="000000" w:themeColor="text1"/>
          <w:sz w:val="22"/>
          <w:szCs w:val="22"/>
          <w:highlight w:val="yellow"/>
        </w:rPr>
        <w:t xml:space="preserve">unified </w:t>
      </w:r>
      <w:r w:rsidR="00FD7674" w:rsidRPr="00FD617E">
        <w:rPr>
          <w:rFonts w:ascii="Arial" w:eastAsia="Arial" w:hAnsi="Arial" w:cs="Arial"/>
          <w:color w:val="000000" w:themeColor="text1"/>
          <w:sz w:val="22"/>
          <w:szCs w:val="22"/>
          <w:highlight w:val="yellow"/>
        </w:rPr>
        <w:t>analytical</w:t>
      </w:r>
      <w:r w:rsidR="006C0020" w:rsidRPr="00FD617E">
        <w:rPr>
          <w:rFonts w:ascii="Arial" w:eastAsia="Arial" w:hAnsi="Arial" w:cs="Arial"/>
          <w:color w:val="000000" w:themeColor="text1"/>
          <w:sz w:val="22"/>
          <w:szCs w:val="22"/>
          <w:highlight w:val="yellow"/>
        </w:rPr>
        <w:t xml:space="preserve"> framework. </w:t>
      </w:r>
      <w:del w:id="282" w:author="Kun Zhang" w:date="2017-01-04T22:46:00Z">
        <w:r w:rsidR="00BE0C61" w:rsidRPr="00FD617E" w:rsidDel="006D1087">
          <w:rPr>
            <w:rFonts w:ascii="Arial" w:eastAsia="Arial" w:hAnsi="Arial" w:cs="Arial"/>
            <w:color w:val="000000" w:themeColor="text1"/>
            <w:sz w:val="22"/>
            <w:szCs w:val="22"/>
            <w:highlight w:val="yellow"/>
          </w:rPr>
          <w:delText>To this end, w</w:delText>
        </w:r>
        <w:r w:rsidR="006C0020" w:rsidRPr="00FD617E" w:rsidDel="006D1087">
          <w:rPr>
            <w:rFonts w:ascii="Arial" w:eastAsia="Arial" w:hAnsi="Arial" w:cs="Arial"/>
            <w:color w:val="000000" w:themeColor="text1"/>
            <w:sz w:val="22"/>
            <w:szCs w:val="22"/>
            <w:highlight w:val="yellow"/>
          </w:rPr>
          <w:delText>e</w:delText>
        </w:r>
      </w:del>
      <w:ins w:id="283" w:author="Kun Zhang" w:date="2017-01-04T22:46:00Z">
        <w:r w:rsidR="006D1087">
          <w:rPr>
            <w:rFonts w:ascii="Arial" w:eastAsia="Arial" w:hAnsi="Arial" w:cs="Arial"/>
            <w:color w:val="000000" w:themeColor="text1"/>
            <w:sz w:val="22"/>
            <w:szCs w:val="22"/>
            <w:highlight w:val="yellow"/>
          </w:rPr>
          <w:t>We</w:t>
        </w:r>
      </w:ins>
      <w:r w:rsidR="006C0020" w:rsidRPr="00FD617E">
        <w:rPr>
          <w:rFonts w:ascii="Arial" w:eastAsia="Arial" w:hAnsi="Arial" w:cs="Arial"/>
          <w:color w:val="000000" w:themeColor="text1"/>
          <w:sz w:val="22"/>
          <w:szCs w:val="22"/>
          <w:highlight w:val="yellow"/>
        </w:rPr>
        <w:t xml:space="preserve"> poole</w:t>
      </w:r>
      <w:r w:rsidR="00CC5F7E" w:rsidRPr="00FD617E">
        <w:rPr>
          <w:rFonts w:ascii="Arial" w:eastAsia="Arial" w:hAnsi="Arial" w:cs="Arial"/>
          <w:color w:val="000000" w:themeColor="text1"/>
          <w:sz w:val="22"/>
          <w:szCs w:val="22"/>
          <w:highlight w:val="yellow"/>
        </w:rPr>
        <w:t xml:space="preserve">d the RRBS and WGBS datasets </w:t>
      </w:r>
      <w:r w:rsidR="00F93DF6" w:rsidRPr="00FD617E">
        <w:rPr>
          <w:rFonts w:ascii="Arial" w:eastAsia="Arial" w:hAnsi="Arial" w:cs="Arial"/>
          <w:color w:val="000000" w:themeColor="text1"/>
          <w:sz w:val="22"/>
          <w:szCs w:val="22"/>
          <w:highlight w:val="yellow"/>
        </w:rPr>
        <w:t xml:space="preserve">of </w:t>
      </w:r>
      <w:r w:rsidR="00593040" w:rsidRPr="00FD617E">
        <w:rPr>
          <w:rFonts w:ascii="Arial" w:eastAsia="Arial" w:hAnsi="Arial" w:cs="Arial"/>
          <w:color w:val="000000" w:themeColor="text1"/>
          <w:sz w:val="22"/>
          <w:szCs w:val="22"/>
          <w:highlight w:val="yellow"/>
        </w:rPr>
        <w:t>three cancer</w:t>
      </w:r>
      <w:r w:rsidR="006C0020" w:rsidRPr="00FD617E">
        <w:rPr>
          <w:rFonts w:ascii="Arial" w:eastAsia="Arial" w:hAnsi="Arial" w:cs="Arial"/>
          <w:color w:val="000000" w:themeColor="text1"/>
          <w:sz w:val="22"/>
          <w:szCs w:val="22"/>
          <w:highlight w:val="yellow"/>
        </w:rPr>
        <w:t xml:space="preserve"> types (</w:t>
      </w:r>
      <w:r w:rsidR="00F93DF6" w:rsidRPr="00FD617E">
        <w:rPr>
          <w:rFonts w:ascii="Arial" w:eastAsia="Arial" w:hAnsi="Arial" w:cs="Arial"/>
          <w:color w:val="000000" w:themeColor="text1"/>
          <w:sz w:val="22"/>
          <w:szCs w:val="22"/>
          <w:highlight w:val="yellow"/>
        </w:rPr>
        <w:t xml:space="preserve">8 </w:t>
      </w:r>
      <w:r w:rsidR="006C0020" w:rsidRPr="00FD617E">
        <w:rPr>
          <w:rFonts w:ascii="Arial" w:eastAsia="Arial" w:hAnsi="Arial" w:cs="Arial"/>
          <w:color w:val="000000" w:themeColor="text1"/>
          <w:sz w:val="22"/>
          <w:szCs w:val="22"/>
          <w:highlight w:val="yellow"/>
        </w:rPr>
        <w:t>CRC,</w:t>
      </w:r>
      <w:r w:rsidR="00F93DF6" w:rsidRPr="00FD617E">
        <w:rPr>
          <w:rFonts w:ascii="Arial" w:eastAsia="Arial" w:hAnsi="Arial" w:cs="Arial"/>
          <w:color w:val="000000" w:themeColor="text1"/>
          <w:sz w:val="22"/>
          <w:szCs w:val="22"/>
          <w:highlight w:val="yellow"/>
        </w:rPr>
        <w:t xml:space="preserve"> 8</w:t>
      </w:r>
      <w:r w:rsidR="006C0020" w:rsidRPr="00FD617E">
        <w:rPr>
          <w:rFonts w:ascii="Arial" w:eastAsia="Arial" w:hAnsi="Arial" w:cs="Arial"/>
          <w:color w:val="000000" w:themeColor="text1"/>
          <w:sz w:val="22"/>
          <w:szCs w:val="22"/>
          <w:highlight w:val="yellow"/>
        </w:rPr>
        <w:t xml:space="preserve"> LC,</w:t>
      </w:r>
      <w:r w:rsidR="00F93DF6" w:rsidRPr="00FD617E">
        <w:rPr>
          <w:rFonts w:ascii="Arial" w:eastAsia="Arial" w:hAnsi="Arial" w:cs="Arial"/>
          <w:color w:val="000000" w:themeColor="text1"/>
          <w:sz w:val="22"/>
          <w:szCs w:val="22"/>
          <w:highlight w:val="yellow"/>
        </w:rPr>
        <w:t xml:space="preserve"> 2</w:t>
      </w:r>
      <w:r w:rsidR="006C0020" w:rsidRPr="00FD617E">
        <w:rPr>
          <w:rFonts w:ascii="Arial" w:eastAsia="Arial" w:hAnsi="Arial" w:cs="Arial"/>
          <w:color w:val="000000" w:themeColor="text1"/>
          <w:sz w:val="22"/>
          <w:szCs w:val="22"/>
          <w:highlight w:val="yellow"/>
        </w:rPr>
        <w:t xml:space="preserve"> KC) as a “</w:t>
      </w:r>
      <w:r w:rsidR="00BF1762" w:rsidRPr="00FD617E">
        <w:rPr>
          <w:rFonts w:ascii="Arial" w:eastAsia="Arial" w:hAnsi="Arial" w:cs="Arial"/>
          <w:color w:val="000000" w:themeColor="text1"/>
          <w:sz w:val="22"/>
          <w:szCs w:val="22"/>
          <w:highlight w:val="yellow"/>
        </w:rPr>
        <w:t>pan-</w:t>
      </w:r>
      <w:r w:rsidR="006C0020" w:rsidRPr="00FD617E">
        <w:rPr>
          <w:rFonts w:ascii="Arial" w:eastAsia="Arial" w:hAnsi="Arial" w:cs="Arial"/>
          <w:color w:val="000000" w:themeColor="text1"/>
          <w:sz w:val="22"/>
          <w:szCs w:val="22"/>
          <w:highlight w:val="yellow"/>
        </w:rPr>
        <w:t xml:space="preserve">cancer tissue”, and included it together with the data sets from 10 normal tissues for tissue-specific MHB identification. </w:t>
      </w:r>
      <w:r w:rsidR="006A255E" w:rsidRPr="00FD617E">
        <w:rPr>
          <w:rFonts w:ascii="Arial" w:eastAsia="Arial" w:hAnsi="Arial" w:cs="Arial"/>
          <w:color w:val="000000" w:themeColor="text1"/>
          <w:sz w:val="22"/>
          <w:szCs w:val="22"/>
          <w:highlight w:val="yellow"/>
        </w:rPr>
        <w:t xml:space="preserve">With 200 </w:t>
      </w:r>
      <w:r w:rsidR="00033BFB" w:rsidRPr="00FD617E">
        <w:rPr>
          <w:rFonts w:ascii="Arial" w:eastAsia="Arial" w:hAnsi="Arial" w:cs="Arial"/>
          <w:color w:val="000000" w:themeColor="text1"/>
          <w:sz w:val="22"/>
          <w:szCs w:val="22"/>
          <w:highlight w:val="yellow"/>
        </w:rPr>
        <w:t xml:space="preserve">MHBs </w:t>
      </w:r>
      <w:r w:rsidR="006A255E" w:rsidRPr="00FD617E">
        <w:rPr>
          <w:rFonts w:ascii="Arial" w:eastAsia="Arial" w:hAnsi="Arial" w:cs="Arial"/>
          <w:color w:val="000000" w:themeColor="text1"/>
          <w:sz w:val="22"/>
          <w:szCs w:val="22"/>
          <w:highlight w:val="yellow"/>
        </w:rPr>
        <w:t>specific to each of the 11 reference tissue</w:t>
      </w:r>
      <w:r w:rsidR="00CE194A" w:rsidRPr="00FD617E">
        <w:rPr>
          <w:rFonts w:ascii="Arial" w:eastAsia="Arial" w:hAnsi="Arial" w:cs="Arial"/>
          <w:color w:val="000000" w:themeColor="text1"/>
          <w:sz w:val="22"/>
          <w:szCs w:val="22"/>
          <w:highlight w:val="yellow"/>
        </w:rPr>
        <w:t>s</w:t>
      </w:r>
      <w:r w:rsidR="006A255E" w:rsidRPr="00FD617E">
        <w:rPr>
          <w:rFonts w:ascii="Arial" w:eastAsia="Arial" w:hAnsi="Arial" w:cs="Arial"/>
          <w:color w:val="000000" w:themeColor="text1"/>
          <w:sz w:val="22"/>
          <w:szCs w:val="22"/>
          <w:highlight w:val="yellow"/>
        </w:rPr>
        <w:t xml:space="preserve">, we counted the number of MHBs that has high MHL based </w:t>
      </w:r>
      <w:r w:rsidR="003231C3" w:rsidRPr="00FD617E">
        <w:rPr>
          <w:rFonts w:ascii="Arial" w:eastAsia="Arial" w:hAnsi="Arial" w:cs="Arial"/>
          <w:color w:val="000000" w:themeColor="text1"/>
          <w:sz w:val="22"/>
          <w:szCs w:val="22"/>
          <w:highlight w:val="yellow"/>
        </w:rPr>
        <w:t>on an empirically cutoff</w:t>
      </w:r>
      <w:r w:rsidR="00947FE9" w:rsidRPr="00FD617E">
        <w:rPr>
          <w:rFonts w:ascii="Arial" w:eastAsia="Arial" w:hAnsi="Arial" w:cs="Arial"/>
          <w:color w:val="000000" w:themeColor="text1"/>
          <w:sz w:val="22"/>
          <w:szCs w:val="22"/>
          <w:highlight w:val="yellow"/>
        </w:rPr>
        <w:t xml:space="preserve">, then established a background </w:t>
      </w:r>
      <w:r w:rsidR="00033BFB" w:rsidRPr="00FD617E">
        <w:rPr>
          <w:rFonts w:ascii="Arial" w:eastAsia="Arial" w:hAnsi="Arial" w:cs="Arial"/>
          <w:color w:val="000000" w:themeColor="text1"/>
          <w:sz w:val="22"/>
          <w:szCs w:val="22"/>
          <w:highlight w:val="yellow"/>
        </w:rPr>
        <w:t xml:space="preserve">distribution </w:t>
      </w:r>
      <w:ins w:id="284" w:author="Kun Zhang" w:date="2017-01-04T22:47:00Z">
        <w:r w:rsidR="006D1087">
          <w:rPr>
            <w:rFonts w:ascii="Arial" w:eastAsia="Arial" w:hAnsi="Arial" w:cs="Arial"/>
            <w:color w:val="000000" w:themeColor="text1"/>
            <w:sz w:val="22"/>
            <w:szCs w:val="22"/>
            <w:highlight w:val="yellow"/>
          </w:rPr>
          <w:t>for</w:t>
        </w:r>
      </w:ins>
      <w:del w:id="285" w:author="Kun Zhang" w:date="2017-01-04T22:47:00Z">
        <w:r w:rsidR="00033BFB" w:rsidRPr="00FD617E" w:rsidDel="006D1087">
          <w:rPr>
            <w:rFonts w:ascii="Arial" w:eastAsia="Arial" w:hAnsi="Arial" w:cs="Arial"/>
            <w:color w:val="000000" w:themeColor="text1"/>
            <w:sz w:val="22"/>
            <w:szCs w:val="22"/>
            <w:highlight w:val="yellow"/>
          </w:rPr>
          <w:delText>of</w:delText>
        </w:r>
      </w:del>
      <w:r w:rsidR="00033BFB" w:rsidRPr="00FD617E">
        <w:rPr>
          <w:rFonts w:ascii="Arial" w:eastAsia="Arial" w:hAnsi="Arial" w:cs="Arial"/>
          <w:color w:val="000000" w:themeColor="text1"/>
          <w:sz w:val="22"/>
          <w:szCs w:val="22"/>
          <w:highlight w:val="yellow"/>
        </w:rPr>
        <w:t xml:space="preserve"> </w:t>
      </w:r>
      <w:r w:rsidR="00CE194A" w:rsidRPr="00FD617E">
        <w:rPr>
          <w:rFonts w:ascii="Arial" w:eastAsia="Arial" w:hAnsi="Arial" w:cs="Arial"/>
          <w:color w:val="000000" w:themeColor="text1"/>
          <w:sz w:val="22"/>
          <w:szCs w:val="22"/>
          <w:highlight w:val="yellow"/>
        </w:rPr>
        <w:t>the counts</w:t>
      </w:r>
      <w:ins w:id="286" w:author="Kun Zhang" w:date="2017-01-04T22:47:00Z">
        <w:r w:rsidR="006D1087">
          <w:rPr>
            <w:rFonts w:ascii="Arial" w:eastAsia="Arial" w:hAnsi="Arial" w:cs="Arial"/>
            <w:color w:val="000000" w:themeColor="text1"/>
            <w:sz w:val="22"/>
            <w:szCs w:val="22"/>
            <w:highlight w:val="yellow"/>
          </w:rPr>
          <w:t xml:space="preserve"> in</w:t>
        </w:r>
      </w:ins>
      <w:del w:id="287" w:author="Kun Zhang" w:date="2017-01-04T22:47:00Z">
        <w:r w:rsidR="00CE194A" w:rsidRPr="00FD617E" w:rsidDel="006D1087">
          <w:rPr>
            <w:rFonts w:ascii="Arial" w:eastAsia="Arial" w:hAnsi="Arial" w:cs="Arial"/>
            <w:color w:val="000000" w:themeColor="text1"/>
            <w:sz w:val="22"/>
            <w:szCs w:val="22"/>
            <w:highlight w:val="yellow"/>
          </w:rPr>
          <w:delText xml:space="preserve"> </w:delText>
        </w:r>
        <w:r w:rsidR="00907BB3" w:rsidRPr="00FD617E" w:rsidDel="006D1087">
          <w:rPr>
            <w:rFonts w:ascii="Arial" w:eastAsia="Arial" w:hAnsi="Arial" w:cs="Arial"/>
            <w:color w:val="000000" w:themeColor="text1"/>
            <w:sz w:val="22"/>
            <w:szCs w:val="22"/>
            <w:highlight w:val="yellow"/>
          </w:rPr>
          <w:delText>for</w:delText>
        </w:r>
      </w:del>
      <w:r w:rsidR="00907BB3" w:rsidRPr="00FD617E">
        <w:rPr>
          <w:rFonts w:ascii="Arial" w:eastAsia="Arial" w:hAnsi="Arial" w:cs="Arial"/>
          <w:color w:val="000000" w:themeColor="text1"/>
          <w:sz w:val="22"/>
          <w:szCs w:val="22"/>
          <w:highlight w:val="yellow"/>
        </w:rPr>
        <w:t xml:space="preserve"> each of the 11 tissues</w:t>
      </w:r>
      <w:ins w:id="288" w:author="Kun Zhang" w:date="2017-01-04T22:47:00Z">
        <w:r w:rsidR="006D1087">
          <w:rPr>
            <w:rFonts w:ascii="Arial" w:eastAsia="Arial" w:hAnsi="Arial" w:cs="Arial"/>
            <w:color w:val="000000" w:themeColor="text1"/>
            <w:sz w:val="22"/>
            <w:szCs w:val="22"/>
            <w:highlight w:val="yellow"/>
          </w:rPr>
          <w:t>,</w:t>
        </w:r>
      </w:ins>
      <w:r w:rsidR="00907BB3" w:rsidRPr="00FD617E">
        <w:rPr>
          <w:rFonts w:ascii="Arial" w:eastAsia="Arial" w:hAnsi="Arial" w:cs="Arial"/>
          <w:color w:val="000000" w:themeColor="text1"/>
          <w:sz w:val="22"/>
          <w:szCs w:val="22"/>
          <w:highlight w:val="yellow"/>
        </w:rPr>
        <w:t xml:space="preserve"> </w:t>
      </w:r>
      <w:r w:rsidR="00CE194A" w:rsidRPr="00FD617E">
        <w:rPr>
          <w:rFonts w:ascii="Arial" w:eastAsia="Arial" w:hAnsi="Arial" w:cs="Arial"/>
          <w:color w:val="000000" w:themeColor="text1"/>
          <w:sz w:val="22"/>
          <w:szCs w:val="22"/>
          <w:highlight w:val="yellow"/>
        </w:rPr>
        <w:t xml:space="preserve">based on the 75 </w:t>
      </w:r>
      <w:del w:id="289" w:author="Dinh Diep" w:date="2017-01-05T13:40:00Z">
        <w:r w:rsidR="00CE194A" w:rsidRPr="00FD617E" w:rsidDel="00C95416">
          <w:rPr>
            <w:rFonts w:ascii="Arial" w:eastAsia="Arial" w:hAnsi="Arial" w:cs="Arial"/>
            <w:color w:val="000000" w:themeColor="text1"/>
            <w:sz w:val="22"/>
            <w:szCs w:val="22"/>
            <w:highlight w:val="yellow"/>
          </w:rPr>
          <w:delText>normal plasma samples</w:delText>
        </w:r>
      </w:del>
      <w:ins w:id="290" w:author="Dinh Diep" w:date="2017-01-05T13:40:00Z">
        <w:r w:rsidR="00C95416">
          <w:rPr>
            <w:rFonts w:ascii="Arial" w:eastAsia="Arial" w:hAnsi="Arial" w:cs="Arial"/>
            <w:color w:val="000000" w:themeColor="text1"/>
            <w:sz w:val="22"/>
            <w:szCs w:val="22"/>
            <w:highlight w:val="yellow"/>
          </w:rPr>
          <w:t>NCPs</w:t>
        </w:r>
      </w:ins>
      <w:r w:rsidR="00CE194A" w:rsidRPr="00FD617E">
        <w:rPr>
          <w:rFonts w:ascii="Arial" w:eastAsia="Arial" w:hAnsi="Arial" w:cs="Arial"/>
          <w:color w:val="000000" w:themeColor="text1"/>
          <w:sz w:val="22"/>
          <w:szCs w:val="22"/>
          <w:highlight w:val="yellow"/>
        </w:rPr>
        <w:t xml:space="preserve">. </w:t>
      </w:r>
      <w:r w:rsidR="00ED6C3D" w:rsidRPr="00FD617E">
        <w:rPr>
          <w:rFonts w:ascii="Arial" w:eastAsia="Arial" w:hAnsi="Arial" w:cs="Arial"/>
          <w:color w:val="000000" w:themeColor="text1"/>
          <w:sz w:val="22"/>
          <w:szCs w:val="22"/>
          <w:highlight w:val="yellow"/>
        </w:rPr>
        <w:t>The number of MHBs with high MHL in cancer plasma clearly has a different distribu</w:t>
      </w:r>
      <w:r w:rsidR="001C4FF0" w:rsidRPr="00FD617E">
        <w:rPr>
          <w:rFonts w:ascii="Arial" w:eastAsia="Arial" w:hAnsi="Arial" w:cs="Arial"/>
          <w:color w:val="000000" w:themeColor="text1"/>
          <w:sz w:val="22"/>
          <w:szCs w:val="22"/>
          <w:highlight w:val="yellow"/>
        </w:rPr>
        <w:t>tion (</w:t>
      </w:r>
      <w:r w:rsidR="0002153E" w:rsidRPr="00FD617E">
        <w:rPr>
          <w:rFonts w:ascii="Arial" w:eastAsia="Arial" w:hAnsi="Arial" w:cs="Arial"/>
          <w:b/>
          <w:color w:val="000000" w:themeColor="text1"/>
          <w:sz w:val="22"/>
          <w:szCs w:val="22"/>
          <w:highlight w:val="yellow"/>
        </w:rPr>
        <w:t>Supplementary Fig</w:t>
      </w:r>
      <w:r w:rsidR="0067221B" w:rsidRPr="00FD617E">
        <w:rPr>
          <w:rFonts w:ascii="Arial" w:eastAsia="Arial" w:hAnsi="Arial" w:cs="Arial"/>
          <w:b/>
          <w:color w:val="000000" w:themeColor="text1"/>
          <w:sz w:val="22"/>
          <w:szCs w:val="22"/>
          <w:highlight w:val="yellow"/>
        </w:rPr>
        <w:t>ure</w:t>
      </w:r>
      <w:r w:rsidR="0002153E" w:rsidRPr="00FD617E">
        <w:rPr>
          <w:rFonts w:ascii="Arial" w:eastAsia="Arial" w:hAnsi="Arial" w:cs="Arial"/>
          <w:b/>
          <w:color w:val="000000" w:themeColor="text1"/>
          <w:sz w:val="22"/>
          <w:szCs w:val="22"/>
          <w:highlight w:val="yellow"/>
        </w:rPr>
        <w:t xml:space="preserve"> 11a</w:t>
      </w:r>
      <w:r w:rsidR="00ED6C3D" w:rsidRPr="00FD617E">
        <w:rPr>
          <w:rFonts w:ascii="Arial" w:eastAsia="Arial" w:hAnsi="Arial" w:cs="Arial"/>
          <w:color w:val="000000" w:themeColor="text1"/>
          <w:sz w:val="22"/>
          <w:szCs w:val="22"/>
          <w:highlight w:val="yellow"/>
        </w:rPr>
        <w:t xml:space="preserve">). </w:t>
      </w:r>
      <w:r w:rsidR="00FA7BDD" w:rsidRPr="00FD617E">
        <w:rPr>
          <w:rFonts w:ascii="Arial" w:eastAsia="Arial" w:hAnsi="Arial" w:cs="Arial"/>
          <w:color w:val="000000" w:themeColor="text1"/>
          <w:sz w:val="22"/>
          <w:szCs w:val="22"/>
          <w:highlight w:val="yellow"/>
        </w:rPr>
        <w:t>F</w:t>
      </w:r>
      <w:r w:rsidR="00033BFB" w:rsidRPr="00FD617E">
        <w:rPr>
          <w:rFonts w:ascii="Arial" w:eastAsia="Arial" w:hAnsi="Arial" w:cs="Arial"/>
          <w:color w:val="000000" w:themeColor="text1"/>
          <w:sz w:val="22"/>
          <w:szCs w:val="22"/>
          <w:highlight w:val="yellow"/>
        </w:rPr>
        <w:t xml:space="preserve">or each cancer patient’s plasma, we determined whether there is any </w:t>
      </w:r>
      <w:r w:rsidR="009D03D5" w:rsidRPr="00FD617E">
        <w:rPr>
          <w:rFonts w:ascii="Arial" w:eastAsia="Arial" w:hAnsi="Arial" w:cs="Arial"/>
          <w:color w:val="000000" w:themeColor="text1"/>
          <w:sz w:val="22"/>
          <w:szCs w:val="22"/>
          <w:highlight w:val="yellow"/>
        </w:rPr>
        <w:t xml:space="preserve">enrichment </w:t>
      </w:r>
      <w:r w:rsidR="00D10B1C" w:rsidRPr="00FD617E">
        <w:rPr>
          <w:rFonts w:ascii="Arial" w:eastAsia="Arial" w:hAnsi="Arial" w:cs="Arial"/>
          <w:color w:val="000000" w:themeColor="text1"/>
          <w:sz w:val="22"/>
          <w:szCs w:val="22"/>
          <w:highlight w:val="yellow"/>
        </w:rPr>
        <w:t>(Z-scores assuming Gaussian distributions) i</w:t>
      </w:r>
      <w:r w:rsidR="009D03D5" w:rsidRPr="00FD617E">
        <w:rPr>
          <w:rFonts w:ascii="Arial" w:eastAsia="Arial" w:hAnsi="Arial" w:cs="Arial"/>
          <w:color w:val="000000" w:themeColor="text1"/>
          <w:sz w:val="22"/>
          <w:szCs w:val="22"/>
          <w:highlight w:val="yellow"/>
        </w:rPr>
        <w:t>n each of the 11 reference tissues</w:t>
      </w:r>
      <w:r w:rsidR="005F0A0A" w:rsidRPr="00FD617E">
        <w:rPr>
          <w:rFonts w:ascii="Arial" w:eastAsia="Arial" w:hAnsi="Arial" w:cs="Arial"/>
          <w:color w:val="000000" w:themeColor="text1"/>
          <w:sz w:val="22"/>
          <w:szCs w:val="22"/>
          <w:highlight w:val="yellow"/>
        </w:rPr>
        <w:t xml:space="preserve"> based on the </w:t>
      </w:r>
      <w:r w:rsidR="009D03D5" w:rsidRPr="00FD617E">
        <w:rPr>
          <w:rFonts w:ascii="Arial" w:eastAsia="Arial" w:hAnsi="Arial" w:cs="Arial"/>
          <w:color w:val="000000" w:themeColor="text1"/>
          <w:sz w:val="22"/>
          <w:szCs w:val="22"/>
          <w:highlight w:val="yellow"/>
        </w:rPr>
        <w:t>background</w:t>
      </w:r>
      <w:r w:rsidR="005F0A0A" w:rsidRPr="00FD617E">
        <w:rPr>
          <w:rFonts w:ascii="Arial" w:eastAsia="Arial" w:hAnsi="Arial" w:cs="Arial"/>
          <w:color w:val="000000" w:themeColor="text1"/>
          <w:sz w:val="22"/>
          <w:szCs w:val="22"/>
          <w:highlight w:val="yellow"/>
        </w:rPr>
        <w:t xml:space="preserve"> distribution. </w:t>
      </w:r>
      <w:r w:rsidR="005B24C1" w:rsidRPr="00FD617E">
        <w:rPr>
          <w:rFonts w:ascii="Arial" w:eastAsia="Arial" w:hAnsi="Arial" w:cs="Arial"/>
          <w:color w:val="000000" w:themeColor="text1"/>
          <w:sz w:val="22"/>
          <w:szCs w:val="22"/>
          <w:highlight w:val="yellow"/>
        </w:rPr>
        <w:t>We observed consistent enrichments in both the “</w:t>
      </w:r>
      <w:r w:rsidR="009D03D5" w:rsidRPr="00FD617E">
        <w:rPr>
          <w:rFonts w:ascii="Arial" w:eastAsia="Arial" w:hAnsi="Arial" w:cs="Arial"/>
          <w:color w:val="000000" w:themeColor="text1"/>
          <w:sz w:val="22"/>
          <w:szCs w:val="22"/>
          <w:highlight w:val="yellow"/>
        </w:rPr>
        <w:t>pan-</w:t>
      </w:r>
      <w:r w:rsidR="005B24C1" w:rsidRPr="00FD617E">
        <w:rPr>
          <w:rFonts w:ascii="Arial" w:eastAsia="Arial" w:hAnsi="Arial" w:cs="Arial"/>
          <w:color w:val="000000" w:themeColor="text1"/>
          <w:sz w:val="22"/>
          <w:szCs w:val="22"/>
          <w:highlight w:val="yellow"/>
        </w:rPr>
        <w:t xml:space="preserve">cancer tissue” and the tissue-of-origin </w:t>
      </w:r>
      <w:r w:rsidR="00151868">
        <w:rPr>
          <w:rFonts w:ascii="Arial" w:eastAsia="Arial" w:hAnsi="Arial" w:cs="Arial"/>
          <w:color w:val="000000" w:themeColor="text1"/>
          <w:sz w:val="22"/>
          <w:szCs w:val="22"/>
          <w:highlight w:val="yellow"/>
        </w:rPr>
        <w:t>for the cancer plasma (</w:t>
      </w:r>
      <w:r w:rsidR="0002153E" w:rsidRPr="00FD617E">
        <w:rPr>
          <w:rFonts w:ascii="Arial" w:eastAsia="Arial" w:hAnsi="Arial" w:cs="Arial"/>
          <w:b/>
          <w:color w:val="000000" w:themeColor="text1"/>
          <w:sz w:val="22"/>
          <w:szCs w:val="22"/>
          <w:highlight w:val="yellow"/>
        </w:rPr>
        <w:t>Supplementary</w:t>
      </w:r>
      <w:r w:rsidR="009D03D5" w:rsidRPr="00FD617E">
        <w:rPr>
          <w:rFonts w:ascii="Arial" w:eastAsia="Arial" w:hAnsi="Arial" w:cs="Arial"/>
          <w:b/>
          <w:color w:val="000000" w:themeColor="text1"/>
          <w:sz w:val="22"/>
          <w:szCs w:val="22"/>
          <w:highlight w:val="yellow"/>
        </w:rPr>
        <w:t xml:space="preserve"> Fig</w:t>
      </w:r>
      <w:r w:rsidR="0067221B" w:rsidRPr="00FD617E">
        <w:rPr>
          <w:rFonts w:ascii="Arial" w:eastAsia="Arial" w:hAnsi="Arial" w:cs="Arial"/>
          <w:b/>
          <w:color w:val="000000" w:themeColor="text1"/>
          <w:sz w:val="22"/>
          <w:szCs w:val="22"/>
          <w:highlight w:val="yellow"/>
        </w:rPr>
        <w:t>ure</w:t>
      </w:r>
      <w:r w:rsidR="001C4FF0" w:rsidRPr="00FD617E">
        <w:rPr>
          <w:rFonts w:ascii="Arial" w:eastAsia="Arial" w:hAnsi="Arial" w:cs="Arial"/>
          <w:b/>
          <w:color w:val="000000" w:themeColor="text1"/>
          <w:sz w:val="22"/>
          <w:szCs w:val="22"/>
          <w:highlight w:val="yellow"/>
        </w:rPr>
        <w:t xml:space="preserve"> 1</w:t>
      </w:r>
      <w:r w:rsidR="0002153E" w:rsidRPr="00FD617E">
        <w:rPr>
          <w:rFonts w:ascii="Arial" w:eastAsia="Arial" w:hAnsi="Arial" w:cs="Arial"/>
          <w:b/>
          <w:color w:val="000000" w:themeColor="text1"/>
          <w:sz w:val="22"/>
          <w:szCs w:val="22"/>
          <w:highlight w:val="yellow"/>
        </w:rPr>
        <w:t>1</w:t>
      </w:r>
      <w:proofErr w:type="gramStart"/>
      <w:r w:rsidR="009D03D5" w:rsidRPr="00FD617E">
        <w:rPr>
          <w:rFonts w:ascii="Arial" w:eastAsia="Arial" w:hAnsi="Arial" w:cs="Arial"/>
          <w:b/>
          <w:color w:val="000000" w:themeColor="text1"/>
          <w:sz w:val="22"/>
          <w:szCs w:val="22"/>
          <w:highlight w:val="yellow"/>
        </w:rPr>
        <w:t>b</w:t>
      </w:r>
      <w:r w:rsidR="00151868">
        <w:rPr>
          <w:rFonts w:ascii="Arial" w:eastAsia="Arial" w:hAnsi="Arial" w:cs="Arial"/>
          <w:b/>
          <w:color w:val="000000" w:themeColor="text1"/>
          <w:sz w:val="22"/>
          <w:szCs w:val="22"/>
          <w:highlight w:val="yellow"/>
        </w:rPr>
        <w:t>,c</w:t>
      </w:r>
      <w:proofErr w:type="gramEnd"/>
      <w:r w:rsidR="00151868">
        <w:rPr>
          <w:rFonts w:ascii="Arial" w:eastAsia="Arial" w:hAnsi="Arial" w:cs="Arial"/>
          <w:b/>
          <w:color w:val="000000" w:themeColor="text1"/>
          <w:sz w:val="22"/>
          <w:szCs w:val="22"/>
          <w:highlight w:val="yellow"/>
        </w:rPr>
        <w:t xml:space="preserve">; </w:t>
      </w:r>
      <w:commentRangeStart w:id="291"/>
      <w:r w:rsidR="00151868" w:rsidRPr="00151868">
        <w:rPr>
          <w:rFonts w:ascii="Arial" w:eastAsia="Arial" w:hAnsi="Arial" w:cs="Arial"/>
          <w:b/>
          <w:color w:val="000000" w:themeColor="text1"/>
          <w:sz w:val="22"/>
          <w:szCs w:val="22"/>
          <w:highlight w:val="yellow"/>
        </w:rPr>
        <w:t>Figure 5</w:t>
      </w:r>
      <w:r w:rsidR="00151868">
        <w:rPr>
          <w:rFonts w:ascii="Arial" w:eastAsia="Arial" w:hAnsi="Arial" w:cs="Arial"/>
          <w:b/>
          <w:color w:val="000000" w:themeColor="text1"/>
          <w:sz w:val="22"/>
          <w:szCs w:val="22"/>
          <w:highlight w:val="yellow"/>
        </w:rPr>
        <w:t>d</w:t>
      </w:r>
      <w:ins w:id="292" w:author="Dinh Diep" w:date="2017-01-03T15:57:00Z">
        <w:r w:rsidR="0044398C">
          <w:rPr>
            <w:rFonts w:ascii="Arial" w:eastAsia="Arial" w:hAnsi="Arial" w:cs="Arial"/>
            <w:b/>
            <w:color w:val="000000" w:themeColor="text1"/>
            <w:sz w:val="22"/>
            <w:szCs w:val="22"/>
            <w:highlight w:val="yellow"/>
          </w:rPr>
          <w:t>,e</w:t>
        </w:r>
      </w:ins>
      <w:commentRangeEnd w:id="291"/>
      <w:ins w:id="293" w:author="Dinh Diep" w:date="2017-01-03T15:58:00Z">
        <w:r w:rsidR="0044398C">
          <w:rPr>
            <w:rStyle w:val="CommentReference"/>
          </w:rPr>
          <w:commentReference w:id="291"/>
        </w:r>
      </w:ins>
      <w:r w:rsidR="00C25717" w:rsidRPr="00FD617E">
        <w:rPr>
          <w:rFonts w:ascii="Arial" w:eastAsia="Arial" w:hAnsi="Arial" w:cs="Arial"/>
          <w:color w:val="000000" w:themeColor="text1"/>
          <w:sz w:val="22"/>
          <w:szCs w:val="22"/>
          <w:highlight w:val="yellow"/>
        </w:rPr>
        <w:t xml:space="preserve">), suggesting that tumor growth might lead to the release of cell-free DNA by adjacent normal cells, and that including such signals </w:t>
      </w:r>
      <w:r w:rsidR="00B14A52" w:rsidRPr="00FD617E">
        <w:rPr>
          <w:rFonts w:ascii="Arial" w:eastAsia="Arial" w:hAnsi="Arial" w:cs="Arial"/>
          <w:color w:val="000000" w:themeColor="text1"/>
          <w:sz w:val="22"/>
          <w:szCs w:val="22"/>
          <w:highlight w:val="yellow"/>
        </w:rPr>
        <w:t>can</w:t>
      </w:r>
      <w:r w:rsidR="00C25717" w:rsidRPr="00FD617E">
        <w:rPr>
          <w:rFonts w:ascii="Arial" w:eastAsia="Arial" w:hAnsi="Arial" w:cs="Arial"/>
          <w:color w:val="000000" w:themeColor="text1"/>
          <w:sz w:val="22"/>
          <w:szCs w:val="22"/>
          <w:highlight w:val="yellow"/>
        </w:rPr>
        <w:t xml:space="preserve"> </w:t>
      </w:r>
      <w:r w:rsidR="002053C7" w:rsidRPr="00FD617E">
        <w:rPr>
          <w:rFonts w:ascii="Arial" w:eastAsia="Arial" w:hAnsi="Arial" w:cs="Arial"/>
          <w:color w:val="000000" w:themeColor="text1"/>
          <w:sz w:val="22"/>
          <w:szCs w:val="22"/>
          <w:highlight w:val="yellow"/>
        </w:rPr>
        <w:t xml:space="preserve">boost the accuracy for </w:t>
      </w:r>
      <w:r w:rsidR="00C25717" w:rsidRPr="00FD617E">
        <w:rPr>
          <w:rFonts w:ascii="Arial" w:eastAsia="Arial" w:hAnsi="Arial" w:cs="Arial"/>
          <w:color w:val="000000" w:themeColor="text1"/>
          <w:sz w:val="22"/>
          <w:szCs w:val="22"/>
          <w:highlight w:val="yellow"/>
        </w:rPr>
        <w:t>prediction</w:t>
      </w:r>
      <w:r w:rsidR="000E0566" w:rsidRPr="00FD617E">
        <w:rPr>
          <w:rFonts w:ascii="Arial" w:eastAsia="Arial" w:hAnsi="Arial" w:cs="Arial"/>
          <w:color w:val="000000" w:themeColor="text1"/>
          <w:sz w:val="22"/>
          <w:szCs w:val="22"/>
          <w:highlight w:val="yellow"/>
        </w:rPr>
        <w:t xml:space="preserve"> (</w:t>
      </w:r>
      <w:r w:rsidR="00C417BB" w:rsidRPr="00FD617E">
        <w:rPr>
          <w:rFonts w:ascii="Arial" w:eastAsia="Arial" w:hAnsi="Arial" w:cs="Arial"/>
          <w:b/>
          <w:color w:val="000000" w:themeColor="text1"/>
          <w:sz w:val="22"/>
          <w:szCs w:val="22"/>
          <w:highlight w:val="yellow"/>
        </w:rPr>
        <w:t>Supplementary Fig</w:t>
      </w:r>
      <w:r w:rsidR="0067221B" w:rsidRPr="00FD617E">
        <w:rPr>
          <w:rFonts w:ascii="Arial" w:eastAsia="Arial" w:hAnsi="Arial" w:cs="Arial"/>
          <w:b/>
          <w:color w:val="000000" w:themeColor="text1"/>
          <w:sz w:val="22"/>
          <w:szCs w:val="22"/>
          <w:highlight w:val="yellow"/>
        </w:rPr>
        <w:t>ure</w:t>
      </w:r>
      <w:r w:rsidR="00C417BB" w:rsidRPr="00FD617E">
        <w:rPr>
          <w:rFonts w:ascii="Arial" w:eastAsia="Arial" w:hAnsi="Arial" w:cs="Arial"/>
          <w:b/>
          <w:color w:val="000000" w:themeColor="text1"/>
          <w:sz w:val="22"/>
          <w:szCs w:val="22"/>
          <w:highlight w:val="yellow"/>
        </w:rPr>
        <w:t xml:space="preserve"> 12</w:t>
      </w:r>
      <w:r w:rsidR="00151868">
        <w:rPr>
          <w:rFonts w:ascii="Arial" w:eastAsia="Arial" w:hAnsi="Arial" w:cs="Arial"/>
          <w:b/>
          <w:color w:val="000000" w:themeColor="text1"/>
          <w:sz w:val="22"/>
          <w:szCs w:val="22"/>
          <w:highlight w:val="yellow"/>
        </w:rPr>
        <w:t>;</w:t>
      </w:r>
      <w:r w:rsidR="00151868" w:rsidRPr="00151868">
        <w:rPr>
          <w:rFonts w:ascii="Arial" w:eastAsia="Arial" w:hAnsi="Arial" w:cs="Arial"/>
          <w:b/>
          <w:color w:val="000000" w:themeColor="text1"/>
          <w:sz w:val="22"/>
          <w:szCs w:val="22"/>
          <w:highlight w:val="yellow"/>
        </w:rPr>
        <w:t xml:space="preserve"> Figure 5</w:t>
      </w:r>
      <w:ins w:id="294" w:author="Dinh Diep" w:date="2017-01-03T15:58:00Z">
        <w:r w:rsidR="0044398C">
          <w:rPr>
            <w:rFonts w:ascii="Arial" w:eastAsia="Arial" w:hAnsi="Arial" w:cs="Arial"/>
            <w:b/>
            <w:color w:val="000000" w:themeColor="text1"/>
            <w:sz w:val="22"/>
            <w:szCs w:val="22"/>
            <w:highlight w:val="yellow"/>
          </w:rPr>
          <w:t>d,</w:t>
        </w:r>
      </w:ins>
      <w:r w:rsidR="00151868">
        <w:rPr>
          <w:rFonts w:ascii="Arial" w:eastAsia="Arial" w:hAnsi="Arial" w:cs="Arial"/>
          <w:b/>
          <w:color w:val="000000" w:themeColor="text1"/>
          <w:sz w:val="22"/>
          <w:szCs w:val="22"/>
          <w:highlight w:val="yellow"/>
        </w:rPr>
        <w:t>e</w:t>
      </w:r>
      <w:r w:rsidR="000E0566" w:rsidRPr="00FD617E">
        <w:rPr>
          <w:rFonts w:ascii="Arial" w:eastAsia="Arial" w:hAnsi="Arial" w:cs="Arial"/>
          <w:color w:val="000000" w:themeColor="text1"/>
          <w:sz w:val="22"/>
          <w:szCs w:val="22"/>
          <w:highlight w:val="yellow"/>
        </w:rPr>
        <w:t>)</w:t>
      </w:r>
      <w:r w:rsidR="00C25717" w:rsidRPr="00FD617E">
        <w:rPr>
          <w:rFonts w:ascii="Arial" w:eastAsia="Arial" w:hAnsi="Arial" w:cs="Arial"/>
          <w:color w:val="000000" w:themeColor="text1"/>
          <w:sz w:val="22"/>
          <w:szCs w:val="22"/>
          <w:highlight w:val="yellow"/>
        </w:rPr>
        <w:t>. In fact, by i</w:t>
      </w:r>
      <w:r w:rsidR="00705F0A" w:rsidRPr="00FD617E">
        <w:rPr>
          <w:rFonts w:ascii="Arial" w:eastAsia="Arial" w:hAnsi="Arial" w:cs="Arial"/>
          <w:color w:val="000000" w:themeColor="text1"/>
          <w:sz w:val="22"/>
          <w:szCs w:val="22"/>
          <w:highlight w:val="yellow"/>
        </w:rPr>
        <w:t>ntegrating</w:t>
      </w:r>
      <w:r w:rsidR="00D87A7A" w:rsidRPr="00FD617E">
        <w:rPr>
          <w:rFonts w:ascii="Arial" w:eastAsia="Arial" w:hAnsi="Arial" w:cs="Arial"/>
          <w:color w:val="000000" w:themeColor="text1"/>
          <w:sz w:val="22"/>
          <w:szCs w:val="22"/>
          <w:highlight w:val="yellow"/>
        </w:rPr>
        <w:t xml:space="preserve"> both typ</w:t>
      </w:r>
      <w:r w:rsidR="00FD3F20" w:rsidRPr="00FD617E">
        <w:rPr>
          <w:rFonts w:ascii="Arial" w:eastAsia="Arial" w:hAnsi="Arial" w:cs="Arial"/>
          <w:color w:val="000000" w:themeColor="text1"/>
          <w:sz w:val="22"/>
          <w:szCs w:val="22"/>
          <w:highlight w:val="yellow"/>
        </w:rPr>
        <w:t>es of signals, we achieved a 99</w:t>
      </w:r>
      <w:r w:rsidR="00D87A7A" w:rsidRPr="00FD617E">
        <w:rPr>
          <w:rFonts w:ascii="Arial" w:eastAsia="Arial" w:hAnsi="Arial" w:cs="Arial"/>
          <w:color w:val="000000" w:themeColor="text1"/>
          <w:sz w:val="22"/>
          <w:szCs w:val="22"/>
          <w:highlight w:val="yellow"/>
        </w:rPr>
        <w:t>% specificity</w:t>
      </w:r>
      <w:r w:rsidR="00FD3F20" w:rsidRPr="00FD617E">
        <w:rPr>
          <w:rFonts w:ascii="Arial" w:eastAsia="Arial" w:hAnsi="Arial" w:cs="Arial"/>
          <w:color w:val="000000" w:themeColor="text1"/>
          <w:sz w:val="22"/>
          <w:szCs w:val="22"/>
          <w:highlight w:val="yellow"/>
        </w:rPr>
        <w:t xml:space="preserve"> and 80</w:t>
      </w:r>
      <w:r w:rsidR="00705F0A" w:rsidRPr="00FD617E">
        <w:rPr>
          <w:rFonts w:ascii="Arial" w:eastAsia="Arial" w:hAnsi="Arial" w:cs="Arial"/>
          <w:color w:val="000000" w:themeColor="text1"/>
          <w:sz w:val="22"/>
          <w:szCs w:val="22"/>
          <w:highlight w:val="yellow"/>
        </w:rPr>
        <w:t>% sensitivity</w:t>
      </w:r>
      <w:r w:rsidR="00D87A7A" w:rsidRPr="00FD617E">
        <w:rPr>
          <w:rFonts w:ascii="Arial" w:eastAsia="Arial" w:hAnsi="Arial" w:cs="Arial"/>
          <w:color w:val="000000" w:themeColor="text1"/>
          <w:sz w:val="22"/>
          <w:szCs w:val="22"/>
          <w:highlight w:val="yellow"/>
        </w:rPr>
        <w:t xml:space="preserve"> in predicting </w:t>
      </w:r>
      <w:r w:rsidR="009260DD" w:rsidRPr="00FD617E">
        <w:rPr>
          <w:rFonts w:ascii="Arial" w:eastAsia="Arial" w:hAnsi="Arial" w:cs="Arial"/>
          <w:color w:val="000000" w:themeColor="text1"/>
          <w:sz w:val="22"/>
          <w:szCs w:val="22"/>
          <w:highlight w:val="yellow"/>
        </w:rPr>
        <w:t>cancer, and</w:t>
      </w:r>
      <w:r w:rsidR="00FD3F20" w:rsidRPr="00FD617E">
        <w:rPr>
          <w:rFonts w:ascii="Arial" w:eastAsia="Arial" w:hAnsi="Arial" w:cs="Arial"/>
          <w:color w:val="000000" w:themeColor="text1"/>
          <w:sz w:val="22"/>
          <w:szCs w:val="22"/>
          <w:highlight w:val="yellow"/>
        </w:rPr>
        <w:t xml:space="preserve"> a 90</w:t>
      </w:r>
      <w:r w:rsidR="00705F0A" w:rsidRPr="00FD617E">
        <w:rPr>
          <w:rFonts w:ascii="Arial" w:eastAsia="Arial" w:hAnsi="Arial" w:cs="Arial"/>
          <w:color w:val="000000" w:themeColor="text1"/>
          <w:sz w:val="22"/>
          <w:szCs w:val="22"/>
          <w:highlight w:val="yellow"/>
        </w:rPr>
        <w:t>% accuracy in predicting the tissue-of-origin for the 59 cancer patients</w:t>
      </w:r>
      <w:r w:rsidR="00C47A3C" w:rsidRPr="00FD617E">
        <w:rPr>
          <w:rFonts w:ascii="Arial" w:eastAsia="Arial" w:hAnsi="Arial" w:cs="Arial"/>
          <w:color w:val="000000" w:themeColor="text1"/>
          <w:sz w:val="22"/>
          <w:szCs w:val="22"/>
          <w:highlight w:val="yellow"/>
        </w:rPr>
        <w:t xml:space="preserve">. </w:t>
      </w:r>
      <w:r w:rsidR="00B3135E" w:rsidRPr="00FD617E">
        <w:rPr>
          <w:rFonts w:ascii="Arial" w:eastAsia="Arial" w:hAnsi="Arial" w:cs="Arial"/>
          <w:color w:val="000000" w:themeColor="text1"/>
          <w:sz w:val="22"/>
          <w:szCs w:val="22"/>
          <w:highlight w:val="yellow"/>
        </w:rPr>
        <w:t xml:space="preserve">For </w:t>
      </w:r>
      <w:r w:rsidR="00907BB3" w:rsidRPr="00FD617E">
        <w:rPr>
          <w:rFonts w:ascii="Arial" w:eastAsia="Arial" w:hAnsi="Arial" w:cs="Arial"/>
          <w:color w:val="000000" w:themeColor="text1"/>
          <w:sz w:val="22"/>
          <w:szCs w:val="22"/>
          <w:highlight w:val="yellow"/>
        </w:rPr>
        <w:t>non-invasive detection of cancer in plasma</w:t>
      </w:r>
      <w:r w:rsidR="00B3135E" w:rsidRPr="00FD617E">
        <w:rPr>
          <w:rFonts w:ascii="Arial" w:eastAsia="Arial" w:hAnsi="Arial" w:cs="Arial"/>
          <w:color w:val="000000" w:themeColor="text1"/>
          <w:sz w:val="22"/>
          <w:szCs w:val="22"/>
          <w:highlight w:val="yellow"/>
        </w:rPr>
        <w:t>, the area under the ROC curves was improved from 0.81</w:t>
      </w:r>
      <w:r w:rsidR="002325F4" w:rsidRPr="00FD617E">
        <w:rPr>
          <w:rFonts w:ascii="Arial" w:eastAsia="Arial" w:hAnsi="Arial" w:cs="Arial"/>
          <w:color w:val="000000" w:themeColor="text1"/>
          <w:sz w:val="22"/>
          <w:szCs w:val="22"/>
          <w:highlight w:val="yellow"/>
        </w:rPr>
        <w:t xml:space="preserve"> for C</w:t>
      </w:r>
      <w:ins w:id="295" w:author="Dinh Diep" w:date="2017-01-05T13:43:00Z">
        <w:r w:rsidR="00C95416">
          <w:rPr>
            <w:rFonts w:ascii="Arial" w:eastAsia="Arial" w:hAnsi="Arial" w:cs="Arial"/>
            <w:color w:val="000000" w:themeColor="text1"/>
            <w:sz w:val="22"/>
            <w:szCs w:val="22"/>
            <w:highlight w:val="yellow"/>
          </w:rPr>
          <w:t>CP</w:t>
        </w:r>
      </w:ins>
      <w:del w:id="296" w:author="Dinh Diep" w:date="2017-01-05T13:43:00Z">
        <w:r w:rsidR="002325F4" w:rsidRPr="00FD617E" w:rsidDel="00C95416">
          <w:rPr>
            <w:rFonts w:ascii="Arial" w:eastAsia="Arial" w:hAnsi="Arial" w:cs="Arial"/>
            <w:color w:val="000000" w:themeColor="text1"/>
            <w:sz w:val="22"/>
            <w:szCs w:val="22"/>
            <w:highlight w:val="yellow"/>
          </w:rPr>
          <w:delText>RC</w:delText>
        </w:r>
      </w:del>
      <w:r w:rsidR="002325F4" w:rsidRPr="00FD617E">
        <w:rPr>
          <w:rFonts w:ascii="Arial" w:eastAsia="Arial" w:hAnsi="Arial" w:cs="Arial"/>
          <w:color w:val="000000" w:themeColor="text1"/>
          <w:sz w:val="22"/>
          <w:szCs w:val="22"/>
          <w:highlight w:val="yellow"/>
        </w:rPr>
        <w:t xml:space="preserve"> (0.75 for LC</w:t>
      </w:r>
      <w:ins w:id="297" w:author="Dinh Diep" w:date="2017-01-05T13:43:00Z">
        <w:r w:rsidR="00C95416">
          <w:rPr>
            <w:rFonts w:ascii="Arial" w:eastAsia="Arial" w:hAnsi="Arial" w:cs="Arial"/>
            <w:color w:val="000000" w:themeColor="text1"/>
            <w:sz w:val="22"/>
            <w:szCs w:val="22"/>
            <w:highlight w:val="yellow"/>
          </w:rPr>
          <w:t>P</w:t>
        </w:r>
      </w:ins>
      <w:r w:rsidR="002325F4" w:rsidRPr="00FD617E">
        <w:rPr>
          <w:rFonts w:ascii="Arial" w:eastAsia="Arial" w:hAnsi="Arial" w:cs="Arial"/>
          <w:color w:val="000000" w:themeColor="text1"/>
          <w:sz w:val="22"/>
          <w:szCs w:val="22"/>
          <w:highlight w:val="yellow"/>
        </w:rPr>
        <w:t>)</w:t>
      </w:r>
      <w:r w:rsidR="00B3135E" w:rsidRPr="00FD617E">
        <w:rPr>
          <w:rFonts w:ascii="Arial" w:eastAsia="Arial" w:hAnsi="Arial" w:cs="Arial"/>
          <w:color w:val="000000" w:themeColor="text1"/>
          <w:sz w:val="22"/>
          <w:szCs w:val="22"/>
          <w:highlight w:val="yellow"/>
        </w:rPr>
        <w:t xml:space="preserve"> when examining cancer-specific </w:t>
      </w:r>
      <w:r w:rsidR="00BA69BA" w:rsidRPr="00FD617E">
        <w:rPr>
          <w:rFonts w:ascii="Arial" w:eastAsia="Arial" w:hAnsi="Arial" w:cs="Arial"/>
          <w:color w:val="000000" w:themeColor="text1"/>
          <w:sz w:val="22"/>
          <w:szCs w:val="22"/>
          <w:highlight w:val="yellow"/>
        </w:rPr>
        <w:t>MHBs</w:t>
      </w:r>
      <w:r w:rsidR="00B3135E" w:rsidRPr="00FD617E">
        <w:rPr>
          <w:rFonts w:ascii="Arial" w:eastAsia="Arial" w:hAnsi="Arial" w:cs="Arial"/>
          <w:color w:val="000000" w:themeColor="text1"/>
          <w:sz w:val="22"/>
          <w:szCs w:val="22"/>
          <w:highlight w:val="yellow"/>
        </w:rPr>
        <w:t xml:space="preserve"> alone</w:t>
      </w:r>
      <w:r w:rsidR="002804B3" w:rsidRPr="00FD617E">
        <w:rPr>
          <w:rFonts w:ascii="Arial" w:eastAsia="Arial" w:hAnsi="Arial" w:cs="Arial"/>
          <w:color w:val="000000" w:themeColor="text1"/>
          <w:sz w:val="22"/>
          <w:szCs w:val="22"/>
          <w:highlight w:val="yellow"/>
        </w:rPr>
        <w:t>,</w:t>
      </w:r>
      <w:r w:rsidR="00B3135E" w:rsidRPr="00FD617E">
        <w:rPr>
          <w:rFonts w:ascii="Arial" w:eastAsia="Arial" w:hAnsi="Arial" w:cs="Arial"/>
          <w:color w:val="000000" w:themeColor="text1"/>
          <w:sz w:val="22"/>
          <w:szCs w:val="22"/>
          <w:highlight w:val="yellow"/>
        </w:rPr>
        <w:t xml:space="preserve"> to 0.90</w:t>
      </w:r>
      <w:r w:rsidR="002325F4" w:rsidRPr="00FD617E">
        <w:rPr>
          <w:rFonts w:ascii="Arial" w:eastAsia="Arial" w:hAnsi="Arial" w:cs="Arial"/>
          <w:color w:val="000000" w:themeColor="text1"/>
          <w:sz w:val="22"/>
          <w:szCs w:val="22"/>
          <w:highlight w:val="yellow"/>
        </w:rPr>
        <w:t xml:space="preserve"> for </w:t>
      </w:r>
      <w:del w:id="298" w:author="Dinh Diep" w:date="2017-01-05T13:43:00Z">
        <w:r w:rsidR="002325F4" w:rsidRPr="00FD617E" w:rsidDel="00C95416">
          <w:rPr>
            <w:rFonts w:ascii="Arial" w:eastAsia="Arial" w:hAnsi="Arial" w:cs="Arial"/>
            <w:color w:val="000000" w:themeColor="text1"/>
            <w:sz w:val="22"/>
            <w:szCs w:val="22"/>
            <w:highlight w:val="yellow"/>
          </w:rPr>
          <w:delText xml:space="preserve">CRC </w:delText>
        </w:r>
      </w:del>
      <w:ins w:id="299" w:author="Dinh Diep" w:date="2017-01-05T13:43:00Z">
        <w:r w:rsidR="00C95416" w:rsidRPr="00FD617E">
          <w:rPr>
            <w:rFonts w:ascii="Arial" w:eastAsia="Arial" w:hAnsi="Arial" w:cs="Arial"/>
            <w:color w:val="000000" w:themeColor="text1"/>
            <w:sz w:val="22"/>
            <w:szCs w:val="22"/>
            <w:highlight w:val="yellow"/>
          </w:rPr>
          <w:t>C</w:t>
        </w:r>
        <w:r w:rsidR="00C95416">
          <w:rPr>
            <w:rFonts w:ascii="Arial" w:eastAsia="Arial" w:hAnsi="Arial" w:cs="Arial"/>
            <w:color w:val="000000" w:themeColor="text1"/>
            <w:sz w:val="22"/>
            <w:szCs w:val="22"/>
            <w:highlight w:val="yellow"/>
          </w:rPr>
          <w:t>CP</w:t>
        </w:r>
        <w:r w:rsidR="00C95416" w:rsidRPr="00FD617E">
          <w:rPr>
            <w:rFonts w:ascii="Arial" w:eastAsia="Arial" w:hAnsi="Arial" w:cs="Arial"/>
            <w:color w:val="000000" w:themeColor="text1"/>
            <w:sz w:val="22"/>
            <w:szCs w:val="22"/>
            <w:highlight w:val="yellow"/>
          </w:rPr>
          <w:t xml:space="preserve"> </w:t>
        </w:r>
      </w:ins>
      <w:r w:rsidR="002325F4" w:rsidRPr="00FD617E">
        <w:rPr>
          <w:rFonts w:ascii="Arial" w:eastAsia="Arial" w:hAnsi="Arial" w:cs="Arial"/>
          <w:color w:val="000000" w:themeColor="text1"/>
          <w:sz w:val="22"/>
          <w:szCs w:val="22"/>
          <w:highlight w:val="yellow"/>
        </w:rPr>
        <w:t>(0.85 for LC</w:t>
      </w:r>
      <w:ins w:id="300" w:author="Dinh Diep" w:date="2017-01-05T13:43:00Z">
        <w:r w:rsidR="00C95416">
          <w:rPr>
            <w:rFonts w:ascii="Arial" w:eastAsia="Arial" w:hAnsi="Arial" w:cs="Arial"/>
            <w:color w:val="000000" w:themeColor="text1"/>
            <w:sz w:val="22"/>
            <w:szCs w:val="22"/>
            <w:highlight w:val="yellow"/>
          </w:rPr>
          <w:t>P</w:t>
        </w:r>
      </w:ins>
      <w:r w:rsidR="002325F4" w:rsidRPr="00FD617E">
        <w:rPr>
          <w:rFonts w:ascii="Arial" w:eastAsia="Arial" w:hAnsi="Arial" w:cs="Arial"/>
          <w:color w:val="000000" w:themeColor="text1"/>
          <w:sz w:val="22"/>
          <w:szCs w:val="22"/>
          <w:highlight w:val="yellow"/>
        </w:rPr>
        <w:t>)</w:t>
      </w:r>
      <w:r w:rsidR="00B3135E" w:rsidRPr="00FD617E">
        <w:rPr>
          <w:rFonts w:ascii="Arial" w:eastAsia="Arial" w:hAnsi="Arial" w:cs="Arial"/>
          <w:color w:val="000000" w:themeColor="text1"/>
          <w:sz w:val="22"/>
          <w:szCs w:val="22"/>
          <w:highlight w:val="yellow"/>
        </w:rPr>
        <w:t xml:space="preserve"> </w:t>
      </w:r>
      <w:r w:rsidR="002325F4" w:rsidRPr="00FD617E">
        <w:rPr>
          <w:rFonts w:ascii="Arial" w:eastAsia="Arial" w:hAnsi="Arial" w:cs="Arial"/>
          <w:color w:val="000000" w:themeColor="text1"/>
          <w:sz w:val="22"/>
          <w:szCs w:val="22"/>
          <w:highlight w:val="yellow"/>
        </w:rPr>
        <w:t>if normal colon</w:t>
      </w:r>
      <w:r w:rsidR="002804B3" w:rsidRPr="00FD617E">
        <w:rPr>
          <w:rFonts w:ascii="Arial" w:eastAsia="Arial" w:hAnsi="Arial" w:cs="Arial"/>
          <w:color w:val="000000" w:themeColor="text1"/>
          <w:sz w:val="22"/>
          <w:szCs w:val="22"/>
          <w:highlight w:val="yellow"/>
        </w:rPr>
        <w:t xml:space="preserve"> (or lung)</w:t>
      </w:r>
      <w:r w:rsidR="002325F4" w:rsidRPr="00FD617E">
        <w:rPr>
          <w:rFonts w:ascii="Arial" w:eastAsia="Arial" w:hAnsi="Arial" w:cs="Arial"/>
          <w:color w:val="000000" w:themeColor="text1"/>
          <w:sz w:val="22"/>
          <w:szCs w:val="22"/>
          <w:highlight w:val="yellow"/>
        </w:rPr>
        <w:t xml:space="preserve"> specific </w:t>
      </w:r>
      <w:r w:rsidR="00BA69BA" w:rsidRPr="00FD617E">
        <w:rPr>
          <w:rFonts w:ascii="Arial" w:eastAsia="Arial" w:hAnsi="Arial" w:cs="Arial"/>
          <w:color w:val="000000" w:themeColor="text1"/>
          <w:sz w:val="22"/>
          <w:szCs w:val="22"/>
          <w:highlight w:val="yellow"/>
        </w:rPr>
        <w:t>MHBs are</w:t>
      </w:r>
      <w:r w:rsidR="002325F4" w:rsidRPr="00FD617E">
        <w:rPr>
          <w:rFonts w:ascii="Arial" w:eastAsia="Arial" w:hAnsi="Arial" w:cs="Arial"/>
          <w:color w:val="000000" w:themeColor="text1"/>
          <w:sz w:val="22"/>
          <w:szCs w:val="22"/>
          <w:highlight w:val="yellow"/>
        </w:rPr>
        <w:t xml:space="preserve"> included</w:t>
      </w:r>
      <w:del w:id="301" w:author="Dinh Diep" w:date="2017-01-03T15:58:00Z">
        <w:r w:rsidR="001C4FF0" w:rsidRPr="00FD617E" w:rsidDel="0044398C">
          <w:rPr>
            <w:rFonts w:ascii="Arial" w:eastAsia="Arial" w:hAnsi="Arial" w:cs="Arial"/>
            <w:color w:val="000000" w:themeColor="text1"/>
            <w:sz w:val="22"/>
            <w:szCs w:val="22"/>
            <w:highlight w:val="yellow"/>
          </w:rPr>
          <w:delText xml:space="preserve"> (</w:delText>
        </w:r>
        <w:r w:rsidR="001C4FF0" w:rsidRPr="00151868" w:rsidDel="0044398C">
          <w:rPr>
            <w:rFonts w:ascii="Arial" w:eastAsia="Arial" w:hAnsi="Arial" w:cs="Arial"/>
            <w:b/>
            <w:color w:val="000000" w:themeColor="text1"/>
            <w:sz w:val="22"/>
            <w:szCs w:val="22"/>
            <w:highlight w:val="yellow"/>
          </w:rPr>
          <w:delText xml:space="preserve">Figure </w:delText>
        </w:r>
        <w:r w:rsidR="00FE3C08" w:rsidRPr="00151868" w:rsidDel="0044398C">
          <w:rPr>
            <w:rFonts w:ascii="Arial" w:eastAsia="Arial" w:hAnsi="Arial" w:cs="Arial"/>
            <w:b/>
            <w:color w:val="000000" w:themeColor="text1"/>
            <w:sz w:val="22"/>
            <w:szCs w:val="22"/>
            <w:highlight w:val="yellow"/>
          </w:rPr>
          <w:delText>5</w:delText>
        </w:r>
        <w:r w:rsidR="00151868" w:rsidDel="0044398C">
          <w:rPr>
            <w:rFonts w:ascii="Arial" w:eastAsia="Arial" w:hAnsi="Arial" w:cs="Arial"/>
            <w:b/>
            <w:color w:val="000000" w:themeColor="text1"/>
            <w:sz w:val="22"/>
            <w:szCs w:val="22"/>
            <w:highlight w:val="yellow"/>
          </w:rPr>
          <w:delText>e</w:delText>
        </w:r>
        <w:r w:rsidR="009D03D5" w:rsidRPr="00FD617E" w:rsidDel="0044398C">
          <w:rPr>
            <w:rFonts w:ascii="Arial" w:eastAsia="Arial" w:hAnsi="Arial" w:cs="Arial"/>
            <w:color w:val="000000" w:themeColor="text1"/>
            <w:sz w:val="22"/>
            <w:szCs w:val="22"/>
            <w:highlight w:val="yellow"/>
          </w:rPr>
          <w:delText>)</w:delText>
        </w:r>
      </w:del>
      <w:r w:rsidR="002325F4" w:rsidRPr="00FD617E">
        <w:rPr>
          <w:rFonts w:ascii="Arial" w:eastAsia="Arial" w:hAnsi="Arial" w:cs="Arial"/>
          <w:color w:val="000000" w:themeColor="text1"/>
          <w:sz w:val="22"/>
          <w:szCs w:val="22"/>
          <w:highlight w:val="yellow"/>
        </w:rPr>
        <w:t>.</w:t>
      </w:r>
      <w:r w:rsidR="00907BB3" w:rsidRPr="00FD617E">
        <w:rPr>
          <w:rFonts w:ascii="Arial" w:eastAsia="Arial" w:hAnsi="Arial" w:cs="Arial"/>
          <w:color w:val="000000" w:themeColor="text1"/>
          <w:sz w:val="22"/>
          <w:szCs w:val="22"/>
          <w:highlight w:val="yellow"/>
        </w:rPr>
        <w:t xml:space="preserve"> </w:t>
      </w:r>
      <w:r w:rsidR="002325F4" w:rsidRPr="00FD617E">
        <w:rPr>
          <w:rFonts w:ascii="Arial" w:eastAsia="Arial" w:hAnsi="Arial" w:cs="Arial"/>
          <w:color w:val="000000" w:themeColor="text1"/>
          <w:sz w:val="22"/>
          <w:szCs w:val="22"/>
          <w:highlight w:val="yellow"/>
        </w:rPr>
        <w:t xml:space="preserve"> </w:t>
      </w:r>
      <w:r w:rsidR="00C60563" w:rsidRPr="00FD617E">
        <w:rPr>
          <w:rFonts w:ascii="Arial" w:eastAsia="Arial" w:hAnsi="Arial" w:cs="Arial"/>
          <w:color w:val="000000" w:themeColor="text1"/>
          <w:sz w:val="22"/>
          <w:szCs w:val="22"/>
          <w:highlight w:val="yellow"/>
        </w:rPr>
        <w:t xml:space="preserve">Taken together, we demonstrated for the first time </w:t>
      </w:r>
      <w:r w:rsidR="009F2A4B" w:rsidRPr="00FD617E">
        <w:rPr>
          <w:rFonts w:ascii="Arial" w:eastAsia="Arial" w:hAnsi="Arial" w:cs="Arial"/>
          <w:color w:val="000000" w:themeColor="text1"/>
          <w:sz w:val="22"/>
          <w:szCs w:val="22"/>
          <w:highlight w:val="yellow"/>
        </w:rPr>
        <w:t>that both tumor load and tissue-of-</w:t>
      </w:r>
      <w:r w:rsidR="00C60563" w:rsidRPr="00FD617E">
        <w:rPr>
          <w:rFonts w:ascii="Arial" w:eastAsia="Arial" w:hAnsi="Arial" w:cs="Arial"/>
          <w:color w:val="000000" w:themeColor="text1"/>
          <w:sz w:val="22"/>
          <w:szCs w:val="22"/>
          <w:highlight w:val="yellow"/>
        </w:rPr>
        <w:t>origin can be quantitatively characterized by methylation haplotype analysis of cell free DNA in plasm</w:t>
      </w:r>
      <w:r w:rsidR="00BA69BA" w:rsidRPr="00FD617E">
        <w:rPr>
          <w:rFonts w:ascii="Arial" w:eastAsia="Arial" w:hAnsi="Arial" w:cs="Arial"/>
          <w:color w:val="000000" w:themeColor="text1"/>
          <w:sz w:val="22"/>
          <w:szCs w:val="22"/>
          <w:highlight w:val="yellow"/>
        </w:rPr>
        <w:t>a, a</w:t>
      </w:r>
      <w:r w:rsidR="00B51A14" w:rsidRPr="00FD617E">
        <w:rPr>
          <w:rFonts w:ascii="Arial" w:eastAsia="Arial" w:hAnsi="Arial" w:cs="Arial"/>
          <w:color w:val="000000" w:themeColor="text1"/>
          <w:sz w:val="22"/>
          <w:szCs w:val="22"/>
          <w:highlight w:val="yellow"/>
        </w:rPr>
        <w:t xml:space="preserve">nd </w:t>
      </w:r>
      <w:r w:rsidR="002804B3" w:rsidRPr="00FD617E">
        <w:rPr>
          <w:rFonts w:ascii="Arial" w:eastAsia="Arial" w:hAnsi="Arial" w:cs="Arial"/>
          <w:color w:val="000000" w:themeColor="text1"/>
          <w:sz w:val="22"/>
          <w:szCs w:val="22"/>
          <w:highlight w:val="yellow"/>
        </w:rPr>
        <w:t>the</w:t>
      </w:r>
      <w:r w:rsidR="00B51A14" w:rsidRPr="00FD617E">
        <w:rPr>
          <w:rFonts w:ascii="Arial" w:eastAsia="Arial" w:hAnsi="Arial" w:cs="Arial"/>
          <w:color w:val="000000" w:themeColor="text1"/>
          <w:sz w:val="22"/>
          <w:szCs w:val="22"/>
          <w:highlight w:val="yellow"/>
        </w:rPr>
        <w:t xml:space="preserve"> gain of detection </w:t>
      </w:r>
      <w:r w:rsidR="00D33DBC" w:rsidRPr="00FD617E">
        <w:rPr>
          <w:rFonts w:ascii="Arial" w:eastAsia="Arial" w:hAnsi="Arial" w:cs="Arial"/>
          <w:color w:val="000000" w:themeColor="text1"/>
          <w:sz w:val="22"/>
          <w:szCs w:val="22"/>
          <w:highlight w:val="yellow"/>
        </w:rPr>
        <w:t>accuracy</w:t>
      </w:r>
      <w:r w:rsidR="00B51A14" w:rsidRPr="00FD617E">
        <w:rPr>
          <w:rFonts w:ascii="Arial" w:eastAsia="Arial" w:hAnsi="Arial" w:cs="Arial"/>
          <w:color w:val="000000" w:themeColor="text1"/>
          <w:sz w:val="22"/>
          <w:szCs w:val="22"/>
          <w:highlight w:val="yellow"/>
        </w:rPr>
        <w:t xml:space="preserve"> by integrating the</w:t>
      </w:r>
      <w:del w:id="302" w:author="Dinh Diep" w:date="2017-01-05T13:41:00Z">
        <w:r w:rsidR="00B51A14" w:rsidRPr="00FD617E" w:rsidDel="00C95416">
          <w:rPr>
            <w:rFonts w:ascii="Arial" w:eastAsia="Arial" w:hAnsi="Arial" w:cs="Arial"/>
            <w:color w:val="000000" w:themeColor="text1"/>
            <w:sz w:val="22"/>
            <w:szCs w:val="22"/>
            <w:highlight w:val="yellow"/>
          </w:rPr>
          <w:delText xml:space="preserve"> </w:delText>
        </w:r>
        <w:r w:rsidR="002D7156" w:rsidRPr="00FD617E" w:rsidDel="00C95416">
          <w:rPr>
            <w:rFonts w:ascii="Arial" w:eastAsia="Arial" w:hAnsi="Arial" w:cs="Arial"/>
            <w:color w:val="000000" w:themeColor="text1"/>
            <w:sz w:val="22"/>
            <w:szCs w:val="22"/>
            <w:highlight w:val="yellow"/>
          </w:rPr>
          <w:delText>the</w:delText>
        </w:r>
      </w:del>
      <w:r w:rsidR="002D7156" w:rsidRPr="00FD617E">
        <w:rPr>
          <w:rFonts w:ascii="Arial" w:eastAsia="Arial" w:hAnsi="Arial" w:cs="Arial"/>
          <w:color w:val="000000" w:themeColor="text1"/>
          <w:sz w:val="22"/>
          <w:szCs w:val="22"/>
          <w:highlight w:val="yellow"/>
        </w:rPr>
        <w:t xml:space="preserve"> two types of signals</w:t>
      </w:r>
      <w:r w:rsidR="00B51A14" w:rsidRPr="00FD617E">
        <w:rPr>
          <w:rFonts w:ascii="Arial" w:eastAsia="Arial" w:hAnsi="Arial" w:cs="Arial"/>
          <w:color w:val="000000" w:themeColor="text1"/>
          <w:sz w:val="22"/>
          <w:szCs w:val="22"/>
          <w:highlight w:val="yellow"/>
        </w:rPr>
        <w:t>.</w:t>
      </w:r>
    </w:p>
    <w:p w14:paraId="1EB018C9" w14:textId="0570A3F4" w:rsidR="007C3D7E" w:rsidRPr="00FD617E" w:rsidRDefault="00073918" w:rsidP="00FD617E">
      <w:pPr>
        <w:shd w:val="clear" w:color="auto" w:fill="FFFFFF"/>
        <w:tabs>
          <w:tab w:val="left" w:pos="915"/>
        </w:tabs>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ab/>
      </w:r>
    </w:p>
    <w:p w14:paraId="12247F2E" w14:textId="11094C0C" w:rsidR="00AF1A75" w:rsidRPr="00FD617E" w:rsidRDefault="00B92B21" w:rsidP="00FD617E">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Discussion</w:t>
      </w:r>
      <w:r w:rsidR="00CA24C6" w:rsidRPr="00FD617E">
        <w:rPr>
          <w:rFonts w:ascii="Arial" w:eastAsia="Arial" w:hAnsi="Arial" w:cs="Arial"/>
          <w:color w:val="000000" w:themeColor="text1"/>
          <w:sz w:val="22"/>
          <w:szCs w:val="22"/>
        </w:rPr>
        <w:t>s</w:t>
      </w:r>
    </w:p>
    <w:p w14:paraId="6583BDAB" w14:textId="16A81354" w:rsidR="00685152" w:rsidRPr="00FD617E" w:rsidRDefault="00685152"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In this study</w:t>
      </w:r>
      <w:ins w:id="303" w:author="Dinh Diep" w:date="2017-01-04T13:55:00Z">
        <w:r w:rsidR="00E2460A">
          <w:rPr>
            <w:rFonts w:ascii="Arial" w:eastAsia="Arial" w:hAnsi="Arial" w:cs="Arial"/>
            <w:color w:val="000000" w:themeColor="text1"/>
            <w:sz w:val="22"/>
            <w:szCs w:val="22"/>
          </w:rPr>
          <w:t>,</w:t>
        </w:r>
      </w:ins>
      <w:r w:rsidRPr="00FD617E">
        <w:rPr>
          <w:rFonts w:ascii="Arial" w:eastAsia="Arial" w:hAnsi="Arial" w:cs="Arial"/>
          <w:color w:val="000000" w:themeColor="text1"/>
          <w:sz w:val="22"/>
          <w:szCs w:val="22"/>
        </w:rPr>
        <w:t xml:space="preserve"> we extended a well-established concept in population genetics, linkage disequilibrium, to the analysis of co-methylated CpG patterns. While the mathematical representations are identical, </w:t>
      </w:r>
      <w:r w:rsidR="00CC0D4C" w:rsidRPr="00FD617E">
        <w:rPr>
          <w:rFonts w:ascii="Arial" w:eastAsia="Arial" w:hAnsi="Arial" w:cs="Arial"/>
          <w:color w:val="000000" w:themeColor="text1"/>
          <w:sz w:val="22"/>
          <w:szCs w:val="22"/>
        </w:rPr>
        <w:t>there are</w:t>
      </w:r>
      <w:r w:rsidRPr="00FD617E">
        <w:rPr>
          <w:rFonts w:ascii="Arial" w:eastAsia="Arial" w:hAnsi="Arial" w:cs="Arial"/>
          <w:color w:val="000000" w:themeColor="text1"/>
          <w:sz w:val="22"/>
          <w:szCs w:val="22"/>
        </w:rPr>
        <w:t xml:space="preserve"> </w:t>
      </w:r>
      <w:r w:rsidR="00900D29" w:rsidRPr="00FD617E">
        <w:rPr>
          <w:rFonts w:ascii="Arial" w:eastAsia="Arial" w:hAnsi="Arial" w:cs="Arial"/>
          <w:color w:val="000000" w:themeColor="text1"/>
          <w:sz w:val="22"/>
          <w:szCs w:val="22"/>
        </w:rPr>
        <w:t>two key</w:t>
      </w:r>
      <w:r w:rsidRPr="00FD617E">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depends on the mutation rate, frequency of meiotic recombination, </w:t>
      </w:r>
      <w:r w:rsidR="00CC0D4C" w:rsidRPr="00FD617E">
        <w:rPr>
          <w:rFonts w:ascii="Arial" w:eastAsia="Arial" w:hAnsi="Arial" w:cs="Arial"/>
          <w:color w:val="000000" w:themeColor="text1"/>
          <w:sz w:val="22"/>
          <w:szCs w:val="22"/>
        </w:rPr>
        <w:t>effective</w:t>
      </w:r>
      <w:r w:rsidRPr="00FD617E">
        <w:rPr>
          <w:rFonts w:ascii="Arial" w:eastAsia="Arial" w:hAnsi="Arial" w:cs="Arial"/>
          <w:color w:val="000000" w:themeColor="text1"/>
          <w:sz w:val="22"/>
          <w:szCs w:val="22"/>
        </w:rPr>
        <w:t xml:space="preserve"> population size and demographic history. The LD level decays typically over the range of </w:t>
      </w:r>
      <w:r w:rsidR="00900D29" w:rsidRPr="00FD617E">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FD617E">
        <w:rPr>
          <w:rFonts w:ascii="Arial" w:eastAsia="Arial" w:hAnsi="Arial" w:cs="Arial"/>
          <w:color w:val="000000" w:themeColor="text1"/>
          <w:sz w:val="22"/>
          <w:szCs w:val="22"/>
        </w:rPr>
        <w:t>dem</w:t>
      </w:r>
      <w:r w:rsidR="004C0600" w:rsidRPr="00FD617E">
        <w:rPr>
          <w:rFonts w:ascii="Arial" w:eastAsia="Arial" w:hAnsi="Arial" w:cs="Arial"/>
          <w:color w:val="000000" w:themeColor="text1"/>
          <w:sz w:val="22"/>
          <w:szCs w:val="22"/>
        </w:rPr>
        <w:t>e</w:t>
      </w:r>
      <w:r w:rsidR="008236BD" w:rsidRPr="00FD617E">
        <w:rPr>
          <w:rFonts w:ascii="Arial" w:eastAsia="Arial" w:hAnsi="Arial" w:cs="Arial"/>
          <w:color w:val="000000" w:themeColor="text1"/>
          <w:sz w:val="22"/>
          <w:szCs w:val="22"/>
        </w:rPr>
        <w:t>thylases, which tend to have</w:t>
      </w:r>
      <w:r w:rsidR="00900D29" w:rsidRPr="00FD617E">
        <w:rPr>
          <w:rFonts w:ascii="Arial" w:eastAsia="Arial" w:hAnsi="Arial" w:cs="Arial"/>
          <w:color w:val="000000" w:themeColor="text1"/>
          <w:sz w:val="22"/>
          <w:szCs w:val="22"/>
        </w:rPr>
        <w:t xml:space="preserve"> lower processivity</w:t>
      </w:r>
      <w:r w:rsidR="008236BD" w:rsidRPr="00FD617E">
        <w:rPr>
          <w:rFonts w:ascii="Arial" w:eastAsia="Arial" w:hAnsi="Arial" w:cs="Arial"/>
          <w:color w:val="000000" w:themeColor="text1"/>
          <w:sz w:val="22"/>
          <w:szCs w:val="22"/>
        </w:rPr>
        <w:t>,</w:t>
      </w:r>
      <w:r w:rsidR="00900D29" w:rsidRPr="00FD617E">
        <w:rPr>
          <w:rFonts w:ascii="Arial" w:eastAsia="Arial" w:hAnsi="Arial" w:cs="Arial"/>
          <w:color w:val="000000" w:themeColor="text1"/>
          <w:sz w:val="22"/>
          <w:szCs w:val="22"/>
        </w:rPr>
        <w:t xml:space="preserve"> </w:t>
      </w:r>
      <w:r w:rsidR="00D737D6" w:rsidRPr="00FD617E">
        <w:rPr>
          <w:rFonts w:ascii="Arial" w:eastAsia="Arial" w:hAnsi="Arial" w:cs="Arial"/>
          <w:color w:val="000000" w:themeColor="text1"/>
          <w:sz w:val="22"/>
          <w:szCs w:val="22"/>
        </w:rPr>
        <w:t>and, in the case of hemi-methyl</w:t>
      </w:r>
      <w:r w:rsidR="00900D29" w:rsidRPr="00FD617E">
        <w:rPr>
          <w:rFonts w:ascii="Arial" w:eastAsia="Arial" w:hAnsi="Arial" w:cs="Arial"/>
          <w:color w:val="000000" w:themeColor="text1"/>
          <w:sz w:val="22"/>
          <w:szCs w:val="22"/>
        </w:rPr>
        <w:t xml:space="preserve">transferases, </w:t>
      </w:r>
      <w:r w:rsidR="008236BD" w:rsidRPr="00FD617E">
        <w:rPr>
          <w:rFonts w:ascii="Arial" w:eastAsia="Arial" w:hAnsi="Arial" w:cs="Arial"/>
          <w:color w:val="000000" w:themeColor="text1"/>
          <w:sz w:val="22"/>
          <w:szCs w:val="22"/>
        </w:rPr>
        <w:t xml:space="preserve">much </w:t>
      </w:r>
      <w:r w:rsidR="00900D29" w:rsidRPr="00FD617E">
        <w:rPr>
          <w:rFonts w:ascii="Arial" w:eastAsia="Arial" w:hAnsi="Arial" w:cs="Arial"/>
          <w:color w:val="000000" w:themeColor="text1"/>
          <w:sz w:val="22"/>
          <w:szCs w:val="22"/>
        </w:rPr>
        <w:t>lower fidelity</w:t>
      </w:r>
      <w:r w:rsidR="008236BD" w:rsidRPr="00FD617E">
        <w:rPr>
          <w:rFonts w:ascii="Arial" w:eastAsia="Arial" w:hAnsi="Arial" w:cs="Arial"/>
          <w:color w:val="000000" w:themeColor="text1"/>
          <w:sz w:val="22"/>
          <w:szCs w:val="22"/>
        </w:rPr>
        <w:t xml:space="preserve"> compared with DNA polymerases</w:t>
      </w:r>
      <w:r w:rsidR="00F961A2" w:rsidRPr="00FD617E">
        <w:rPr>
          <w:rFonts w:ascii="Arial" w:eastAsia="Arial" w:hAnsi="Arial" w:cs="Arial"/>
          <w:color w:val="000000" w:themeColor="text1"/>
          <w:sz w:val="22"/>
          <w:szCs w:val="22"/>
        </w:rPr>
        <w:fldChar w:fldCharType="begin">
          <w:fldData xml:space="preserve">PEVuZE5vdGU+PENpdGU+PEF1dGhvcj5XaWxsaWFtczwvQXV0aG9yPjxZZWFyPjIwMTE8L1llYXI+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cmlvZGljYWw+PHBhZ2VzPjM0My04PC9wYWdlcz48dm9sdW1lPjQ3Mzwvdm9sdW1lPjxudW1iZXI+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PEVuZE5vdGU+PENpdGU+PEF1dGhvcj5XaWxsaWFtczwvQXV0aG9yPjxZZWFyPjIwMTE8L1llYXI+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cmlvZGljYWw+PHBhZ2VzPjM0My04PC9wYWdlcz48dm9sdW1lPjQ3Mzwvdm9sdW1lPjxudW1iZXI+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F961A2" w:rsidRPr="00FD617E">
        <w:rPr>
          <w:rFonts w:ascii="Arial" w:eastAsia="Arial" w:hAnsi="Arial" w:cs="Arial"/>
          <w:color w:val="000000" w:themeColor="text1"/>
          <w:sz w:val="22"/>
          <w:szCs w:val="22"/>
        </w:rPr>
      </w:r>
      <w:r w:rsidR="00F961A2" w:rsidRPr="00FD617E">
        <w:rPr>
          <w:rFonts w:ascii="Arial" w:eastAsia="Arial" w:hAnsi="Arial" w:cs="Arial"/>
          <w:color w:val="000000" w:themeColor="text1"/>
          <w:sz w:val="22"/>
          <w:szCs w:val="22"/>
        </w:rPr>
        <w:fldChar w:fldCharType="separate"/>
      </w:r>
      <w:r w:rsidR="00F961A2" w:rsidRPr="00FD617E">
        <w:rPr>
          <w:rFonts w:ascii="Arial" w:eastAsia="Arial" w:hAnsi="Arial" w:cs="Arial"/>
          <w:noProof/>
          <w:color w:val="000000" w:themeColor="text1"/>
          <w:sz w:val="22"/>
          <w:szCs w:val="22"/>
          <w:vertAlign w:val="superscript"/>
        </w:rPr>
        <w:t>33</w:t>
      </w:r>
      <w:r w:rsidR="00F961A2" w:rsidRPr="00FD617E">
        <w:rPr>
          <w:rFonts w:ascii="Arial" w:eastAsia="Arial" w:hAnsi="Arial" w:cs="Arial"/>
          <w:color w:val="000000" w:themeColor="text1"/>
          <w:sz w:val="22"/>
          <w:szCs w:val="22"/>
        </w:rPr>
        <w:fldChar w:fldCharType="end"/>
      </w:r>
      <w:r w:rsidR="00900D29" w:rsidRPr="00FD617E">
        <w:rPr>
          <w:rFonts w:ascii="Arial" w:eastAsia="Arial" w:hAnsi="Arial" w:cs="Arial"/>
          <w:color w:val="000000" w:themeColor="text1"/>
          <w:sz w:val="22"/>
          <w:szCs w:val="22"/>
        </w:rPr>
        <w:t xml:space="preserve">. Therefore, methylation LD decays over much shorter distance in tens to hundreds of bases, with the exception of imprinting </w:t>
      </w:r>
      <w:r w:rsidR="00900D29" w:rsidRPr="00FD617E">
        <w:rPr>
          <w:rFonts w:ascii="Arial" w:eastAsia="Arial" w:hAnsi="Arial" w:cs="Arial"/>
          <w:color w:val="000000" w:themeColor="text1"/>
          <w:sz w:val="22"/>
          <w:szCs w:val="22"/>
        </w:rPr>
        <w:lastRenderedPageBreak/>
        <w:t>regions. Even if longer-read sequencing methods were used, we do not expect a radical change of the block-like p</w:t>
      </w:r>
      <w:r w:rsidR="001F529D" w:rsidRPr="00FD617E">
        <w:rPr>
          <w:rFonts w:ascii="Arial" w:eastAsia="Arial" w:hAnsi="Arial" w:cs="Arial"/>
          <w:color w:val="000000" w:themeColor="text1"/>
          <w:sz w:val="22"/>
          <w:szCs w:val="22"/>
        </w:rPr>
        <w:t xml:space="preserve">attern presented in this work, which is supported by another recent </w:t>
      </w:r>
      <w:r w:rsidR="000D5830" w:rsidRPr="00FD617E">
        <w:rPr>
          <w:rFonts w:ascii="Arial" w:eastAsia="Arial" w:hAnsi="Arial" w:cs="Arial"/>
          <w:color w:val="000000" w:themeColor="text1"/>
          <w:sz w:val="22"/>
          <w:szCs w:val="22"/>
        </w:rPr>
        <w:t>study</w:t>
      </w:r>
      <w:r w:rsidR="00F961A2" w:rsidRPr="00FD617E">
        <w:rPr>
          <w:rFonts w:ascii="Arial" w:eastAsia="Arial" w:hAnsi="Arial" w:cs="Arial"/>
          <w:color w:val="000000" w:themeColor="text1"/>
          <w:sz w:val="22"/>
          <w:szCs w:val="22"/>
        </w:rPr>
        <w:fldChar w:fldCharType="begin"/>
      </w:r>
      <w:r w:rsidR="00F961A2">
        <w:rPr>
          <w:rFonts w:ascii="Arial" w:eastAsia="Arial" w:hAnsi="Arial" w:cs="Arial"/>
          <w:color w:val="000000" w:themeColor="text1"/>
          <w:sz w:val="22"/>
          <w:szCs w:val="22"/>
        </w:rPr>
        <w:instrText xml:space="preserve"> ADDIN EN.CITE &lt;EndNote&gt;&lt;Cite&gt;&lt;Author&gt;Saito&lt;/Author&gt;&lt;Year&gt;2015&lt;/Year&gt;&lt;RecNum&gt;37&lt;/RecNum&gt;&lt;DisplayText&gt;&lt;style face="superscript"&gt;34&lt;/style&gt;&lt;/DisplayText&gt;&lt;record&gt;&lt;rec-number&gt;37&lt;/rec-number&gt;&lt;foreign-keys&gt;&lt;key app="EN" db-id="sfw00dtxiz2sdnetxfzpp9vv2wxzv9txfdae" timestamp="1483592218"&gt;37&lt;/key&gt;&lt;/foreign-keys&gt;&lt;ref-type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F961A2" w:rsidRPr="00FD617E">
        <w:rPr>
          <w:rFonts w:ascii="Arial" w:eastAsia="Arial" w:hAnsi="Arial" w:cs="Arial"/>
          <w:color w:val="000000" w:themeColor="text1"/>
          <w:sz w:val="22"/>
          <w:szCs w:val="22"/>
        </w:rPr>
        <w:fldChar w:fldCharType="separate"/>
      </w:r>
      <w:r w:rsidR="00F961A2" w:rsidRPr="00FD617E">
        <w:rPr>
          <w:rFonts w:ascii="Arial" w:eastAsia="Arial" w:hAnsi="Arial" w:cs="Arial"/>
          <w:noProof/>
          <w:color w:val="000000" w:themeColor="text1"/>
          <w:sz w:val="22"/>
          <w:szCs w:val="22"/>
          <w:vertAlign w:val="superscript"/>
        </w:rPr>
        <w:t>34</w:t>
      </w:r>
      <w:r w:rsidR="00F961A2" w:rsidRPr="00FD617E">
        <w:rPr>
          <w:rFonts w:ascii="Arial" w:eastAsia="Arial" w:hAnsi="Arial" w:cs="Arial"/>
          <w:color w:val="000000" w:themeColor="text1"/>
          <w:sz w:val="22"/>
          <w:szCs w:val="22"/>
        </w:rPr>
        <w:fldChar w:fldCharType="end"/>
      </w:r>
      <w:r w:rsidR="000D5830" w:rsidRPr="00FD617E">
        <w:rPr>
          <w:rFonts w:ascii="Arial" w:eastAsia="Arial" w:hAnsi="Arial" w:cs="Arial"/>
          <w:color w:val="000000" w:themeColor="text1"/>
          <w:sz w:val="22"/>
          <w:szCs w:val="22"/>
        </w:rPr>
        <w:t xml:space="preserve">. </w:t>
      </w:r>
      <w:r w:rsidR="00CC0D4C" w:rsidRPr="00FD617E">
        <w:rPr>
          <w:rFonts w:ascii="Arial" w:eastAsia="Arial" w:hAnsi="Arial" w:cs="Arial"/>
          <w:color w:val="000000" w:themeColor="text1"/>
          <w:sz w:val="22"/>
          <w:szCs w:val="22"/>
        </w:rPr>
        <w:t>Nonetheless, these short and punct</w:t>
      </w:r>
      <w:r w:rsidR="00EB370C" w:rsidRPr="00FD617E">
        <w:rPr>
          <w:rFonts w:ascii="Arial" w:eastAsia="Arial" w:hAnsi="Arial" w:cs="Arial"/>
          <w:color w:val="000000" w:themeColor="text1"/>
          <w:sz w:val="22"/>
          <w:szCs w:val="22"/>
        </w:rPr>
        <w:t>u</w:t>
      </w:r>
      <w:r w:rsidR="00CC0D4C" w:rsidRPr="00FD617E">
        <w:rPr>
          <w:rFonts w:ascii="Arial" w:eastAsia="Arial" w:hAnsi="Arial" w:cs="Arial"/>
          <w:color w:val="000000" w:themeColor="text1"/>
          <w:sz w:val="22"/>
          <w:szCs w:val="22"/>
        </w:rPr>
        <w:t xml:space="preserve">ated blocks capture discrete entities of epigenetic regulation </w:t>
      </w:r>
      <w:r w:rsidR="0080181D" w:rsidRPr="00FD617E">
        <w:rPr>
          <w:rFonts w:ascii="Arial" w:eastAsia="Arial" w:hAnsi="Arial" w:cs="Arial"/>
          <w:color w:val="000000" w:themeColor="text1"/>
          <w:sz w:val="22"/>
          <w:szCs w:val="22"/>
        </w:rPr>
        <w:t xml:space="preserve">in individual cells widespread in the human genome. </w:t>
      </w:r>
      <w:r w:rsidR="00F93DF6" w:rsidRPr="00FD617E">
        <w:rPr>
          <w:rFonts w:ascii="Arial" w:eastAsia="Arial" w:hAnsi="Arial" w:cs="Arial"/>
          <w:color w:val="000000" w:themeColor="text1"/>
          <w:sz w:val="22"/>
          <w:szCs w:val="22"/>
        </w:rPr>
        <w:t>This</w:t>
      </w:r>
      <w:r w:rsidR="0080181D" w:rsidRPr="00FD617E">
        <w:rPr>
          <w:rFonts w:ascii="Arial" w:eastAsia="Arial" w:hAnsi="Arial" w:cs="Arial"/>
          <w:color w:val="000000" w:themeColor="text1"/>
          <w:sz w:val="22"/>
          <w:szCs w:val="22"/>
        </w:rPr>
        <w:t xml:space="preserve"> phenomenon can be harnessed to improve the robustness and sensitivity of DNA methylation analysis, such as the deconvolution of data from heterogeneous samples including </w:t>
      </w:r>
      <w:ins w:id="304" w:author="Shicheng Guo" w:date="2017-01-04T00:25:00Z">
        <w:r w:rsidR="00715301">
          <w:rPr>
            <w:rFonts w:ascii="Arial" w:eastAsia="Arial" w:hAnsi="Arial" w:cs="Arial"/>
            <w:color w:val="000000" w:themeColor="text1"/>
            <w:sz w:val="22"/>
            <w:szCs w:val="22"/>
          </w:rPr>
          <w:t>cfDNA.</w:t>
        </w:r>
      </w:ins>
      <w:commentRangeStart w:id="305"/>
      <w:del w:id="306" w:author="Shicheng Guo" w:date="2017-01-04T00:25:00Z">
        <w:r w:rsidR="0080181D" w:rsidRPr="00FD617E" w:rsidDel="00715301">
          <w:rPr>
            <w:rFonts w:ascii="Arial" w:eastAsia="Arial" w:hAnsi="Arial" w:cs="Arial"/>
            <w:color w:val="000000" w:themeColor="text1"/>
            <w:sz w:val="22"/>
            <w:szCs w:val="22"/>
          </w:rPr>
          <w:delText>circulating cell-free DNA</w:delText>
        </w:r>
        <w:commentRangeEnd w:id="305"/>
        <w:r w:rsidR="00907765" w:rsidDel="00715301">
          <w:rPr>
            <w:rStyle w:val="CommentReference"/>
          </w:rPr>
          <w:commentReference w:id="305"/>
        </w:r>
      </w:del>
      <w:r w:rsidR="0080181D" w:rsidRPr="00FD617E">
        <w:rPr>
          <w:rFonts w:ascii="Arial" w:eastAsia="Arial" w:hAnsi="Arial" w:cs="Arial"/>
          <w:color w:val="000000" w:themeColor="text1"/>
          <w:sz w:val="22"/>
          <w:szCs w:val="22"/>
        </w:rPr>
        <w:t>.</w:t>
      </w:r>
    </w:p>
    <w:p w14:paraId="413800F9" w14:textId="77777777" w:rsidR="000C7785" w:rsidRPr="00FD617E" w:rsidRDefault="000C7785" w:rsidP="00FD617E">
      <w:pPr>
        <w:spacing w:line="276" w:lineRule="auto"/>
        <w:jc w:val="left"/>
        <w:rPr>
          <w:rFonts w:ascii="Arial" w:eastAsia="Arial" w:hAnsi="Arial" w:cs="Arial"/>
          <w:color w:val="000000" w:themeColor="text1"/>
          <w:sz w:val="22"/>
          <w:szCs w:val="22"/>
        </w:rPr>
      </w:pPr>
    </w:p>
    <w:p w14:paraId="52CD8F92" w14:textId="3BE512E9" w:rsidR="008236BD" w:rsidRPr="00FD617E" w:rsidRDefault="008236BD" w:rsidP="00FD617E">
      <w:pPr>
        <w:spacing w:line="276" w:lineRule="auto"/>
        <w:jc w:val="left"/>
        <w:rPr>
          <w:rFonts w:ascii="Arial" w:eastAsiaTheme="minorEastAsia" w:hAnsi="Arial" w:cs="Arial"/>
          <w:color w:val="000000" w:themeColor="text1"/>
          <w:sz w:val="22"/>
          <w:szCs w:val="22"/>
        </w:rPr>
      </w:pPr>
      <w:r w:rsidRPr="00FD617E">
        <w:rPr>
          <w:rFonts w:ascii="Arial" w:eastAsia="Arial" w:hAnsi="Arial" w:cs="Arial"/>
          <w:color w:val="000000" w:themeColor="text1"/>
          <w:sz w:val="22"/>
          <w:szCs w:val="22"/>
        </w:rPr>
        <w:t>While we demonstrated a superior power of MHL over single-CpG methylation level or average meth</w:t>
      </w:r>
      <w:r w:rsidR="00D737D6"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lation level in classification and deconvolution</w:t>
      </w:r>
      <w:r w:rsidR="00E165A1" w:rsidRPr="00FD617E">
        <w:rPr>
          <w:rFonts w:ascii="Arial" w:eastAsia="Arial" w:hAnsi="Arial" w:cs="Arial"/>
          <w:color w:val="000000" w:themeColor="text1"/>
          <w:sz w:val="22"/>
          <w:szCs w:val="22"/>
        </w:rPr>
        <w:t xml:space="preserve"> using</w:t>
      </w:r>
      <w:r w:rsidR="00F93DF6" w:rsidRPr="00FD617E">
        <w:rPr>
          <w:rFonts w:ascii="Arial" w:eastAsia="Arial" w:hAnsi="Arial" w:cs="Arial"/>
          <w:color w:val="000000" w:themeColor="text1"/>
          <w:sz w:val="22"/>
          <w:szCs w:val="22"/>
        </w:rPr>
        <w:t xml:space="preserve"> MHBs</w:t>
      </w:r>
      <w:r w:rsidR="00E165A1" w:rsidRPr="00FD617E">
        <w:rPr>
          <w:rFonts w:ascii="Arial" w:eastAsia="Arial" w:hAnsi="Arial" w:cs="Arial"/>
          <w:color w:val="000000" w:themeColor="text1"/>
          <w:sz w:val="22"/>
          <w:szCs w:val="22"/>
        </w:rPr>
        <w:t xml:space="preserve"> as features</w:t>
      </w:r>
      <w:r w:rsidRPr="00FD617E">
        <w:rPr>
          <w:rFonts w:ascii="Arial" w:eastAsia="Arial" w:hAnsi="Arial" w:cs="Arial"/>
          <w:color w:val="000000" w:themeColor="text1"/>
          <w:sz w:val="22"/>
          <w:szCs w:val="22"/>
        </w:rPr>
        <w:t>, the accuracy</w:t>
      </w:r>
      <w:r w:rsidR="00D737D6" w:rsidRPr="00FD617E">
        <w:rPr>
          <w:rFonts w:ascii="Arial" w:eastAsia="Arial" w:hAnsi="Arial" w:cs="Arial"/>
          <w:color w:val="000000" w:themeColor="text1"/>
          <w:sz w:val="22"/>
          <w:szCs w:val="22"/>
        </w:rPr>
        <w:t xml:space="preserve"> is slightly less than what </w:t>
      </w:r>
      <w:del w:id="307" w:author="Dinh Diep" w:date="2017-01-04T13:55:00Z">
        <w:r w:rsidR="00D737D6" w:rsidRPr="00FD617E" w:rsidDel="00E2460A">
          <w:rPr>
            <w:rFonts w:ascii="Arial" w:eastAsia="Arial" w:hAnsi="Arial" w:cs="Arial"/>
            <w:color w:val="000000" w:themeColor="text1"/>
            <w:sz w:val="22"/>
            <w:szCs w:val="22"/>
          </w:rPr>
          <w:delText>has</w:delText>
        </w:r>
        <w:r w:rsidRPr="00FD617E" w:rsidDel="00E2460A">
          <w:rPr>
            <w:rFonts w:ascii="Arial" w:eastAsia="Arial" w:hAnsi="Arial" w:cs="Arial"/>
            <w:color w:val="000000" w:themeColor="text1"/>
            <w:sz w:val="22"/>
            <w:szCs w:val="22"/>
          </w:rPr>
          <w:delText xml:space="preserve"> </w:delText>
        </w:r>
      </w:del>
      <w:ins w:id="308" w:author="Dinh Diep" w:date="2017-01-04T13:55:00Z">
        <w:r w:rsidR="00E2460A" w:rsidRPr="00FD617E">
          <w:rPr>
            <w:rFonts w:ascii="Arial" w:eastAsia="Arial" w:hAnsi="Arial" w:cs="Arial"/>
            <w:color w:val="000000" w:themeColor="text1"/>
            <w:sz w:val="22"/>
            <w:szCs w:val="22"/>
          </w:rPr>
          <w:t>ha</w:t>
        </w:r>
        <w:r w:rsidR="00E2460A">
          <w:rPr>
            <w:rFonts w:ascii="Arial" w:eastAsia="Arial" w:hAnsi="Arial" w:cs="Arial"/>
            <w:color w:val="000000" w:themeColor="text1"/>
            <w:sz w:val="22"/>
            <w:szCs w:val="22"/>
          </w:rPr>
          <w:t>ve</w:t>
        </w:r>
        <w:r w:rsidR="00E2460A" w:rsidRPr="00FD617E">
          <w:rPr>
            <w:rFonts w:ascii="Arial" w:eastAsia="Arial" w:hAnsi="Arial" w:cs="Arial"/>
            <w:color w:val="000000" w:themeColor="text1"/>
            <w:sz w:val="22"/>
            <w:szCs w:val="22"/>
          </w:rPr>
          <w:t xml:space="preserve"> </w:t>
        </w:r>
      </w:ins>
      <w:r w:rsidRPr="00FD617E">
        <w:rPr>
          <w:rFonts w:ascii="Arial" w:eastAsia="Arial" w:hAnsi="Arial" w:cs="Arial"/>
          <w:color w:val="000000" w:themeColor="text1"/>
          <w:sz w:val="22"/>
          <w:szCs w:val="22"/>
        </w:rPr>
        <w:t>been reported on</w:t>
      </w:r>
      <w:r w:rsidR="004C0600" w:rsidRPr="00FD617E">
        <w:rPr>
          <w:rFonts w:ascii="Arial" w:eastAsia="Arial" w:hAnsi="Arial" w:cs="Arial"/>
          <w:color w:val="000000" w:themeColor="text1"/>
          <w:sz w:val="22"/>
          <w:szCs w:val="22"/>
        </w:rPr>
        <w:t xml:space="preserve"> the</w:t>
      </w:r>
      <w:r w:rsidRPr="00FD617E">
        <w:rPr>
          <w:rFonts w:ascii="Arial" w:eastAsia="Arial" w:hAnsi="Arial" w:cs="Arial"/>
          <w:color w:val="000000" w:themeColor="text1"/>
          <w:sz w:val="22"/>
          <w:szCs w:val="22"/>
        </w:rPr>
        <w:t xml:space="preserve"> deconvoluti</w:t>
      </w:r>
      <w:r w:rsidR="004C0600" w:rsidRPr="00FD617E">
        <w:rPr>
          <w:rFonts w:ascii="Arial" w:eastAsia="Arial" w:hAnsi="Arial" w:cs="Arial"/>
          <w:color w:val="000000" w:themeColor="text1"/>
          <w:sz w:val="22"/>
          <w:szCs w:val="22"/>
        </w:rPr>
        <w:t>on of</w:t>
      </w:r>
      <w:r w:rsidRPr="00FD617E">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with another reference tissue type. Furthermore, most solid tissues also contain blood vessels and </w:t>
      </w:r>
      <w:r w:rsidRPr="00FD617E">
        <w:rPr>
          <w:rFonts w:ascii="Arial" w:eastAsiaTheme="minorEastAsia" w:hAnsi="Arial" w:cs="Arial"/>
          <w:color w:val="000000" w:themeColor="text1"/>
          <w:sz w:val="22"/>
          <w:szCs w:val="22"/>
        </w:rPr>
        <w:t>blood cells</w:t>
      </w:r>
      <w:r w:rsidR="000E3665" w:rsidRPr="00FD617E">
        <w:rPr>
          <w:rFonts w:ascii="Arial" w:eastAsiaTheme="minorEastAsia" w:hAnsi="Arial" w:cs="Arial"/>
          <w:color w:val="000000" w:themeColor="text1"/>
          <w:sz w:val="22"/>
          <w:szCs w:val="22"/>
        </w:rPr>
        <w:t>. Given such background signals, the accuracy that we achieved is promising, and will be further improved once reference methylome</w:t>
      </w:r>
      <w:r w:rsidR="00D737D6" w:rsidRPr="00FD617E">
        <w:rPr>
          <w:rFonts w:ascii="Arial" w:eastAsiaTheme="minorEastAsia" w:hAnsi="Arial" w:cs="Arial"/>
          <w:color w:val="000000" w:themeColor="text1"/>
          <w:sz w:val="22"/>
          <w:szCs w:val="22"/>
        </w:rPr>
        <w:t>s</w:t>
      </w:r>
      <w:r w:rsidR="000E3665" w:rsidRPr="00FD617E">
        <w:rPr>
          <w:rFonts w:ascii="Arial" w:eastAsiaTheme="minorEastAsia" w:hAnsi="Arial" w:cs="Arial"/>
          <w:color w:val="000000" w:themeColor="text1"/>
          <w:sz w:val="22"/>
          <w:szCs w:val="22"/>
        </w:rPr>
        <w:t xml:space="preserve"> of pure adult cell types are available.</w:t>
      </w:r>
    </w:p>
    <w:p w14:paraId="38D9AA1C" w14:textId="77777777" w:rsidR="000C7785" w:rsidRPr="00FD617E" w:rsidRDefault="000C7785" w:rsidP="00FD617E">
      <w:pPr>
        <w:spacing w:line="276" w:lineRule="auto"/>
        <w:jc w:val="left"/>
        <w:rPr>
          <w:rFonts w:ascii="Arial" w:eastAsia="Arial" w:hAnsi="Arial" w:cs="Arial"/>
          <w:color w:val="000000" w:themeColor="text1"/>
          <w:sz w:val="22"/>
          <w:szCs w:val="22"/>
        </w:rPr>
      </w:pPr>
    </w:p>
    <w:p w14:paraId="5DCAEBB3" w14:textId="31824B72" w:rsidR="008B5E95" w:rsidRPr="00FD617E" w:rsidRDefault="000E3665"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Practically, the amount of </w:t>
      </w:r>
      <w:del w:id="309" w:author="Kun Zhang" w:date="2017-01-06T09:02:00Z">
        <w:r w:rsidRPr="00FD617E" w:rsidDel="00B10B27">
          <w:rPr>
            <w:rFonts w:ascii="Arial" w:eastAsia="Arial" w:hAnsi="Arial" w:cs="Arial"/>
            <w:color w:val="000000" w:themeColor="text1"/>
            <w:sz w:val="22"/>
            <w:szCs w:val="22"/>
          </w:rPr>
          <w:delText>cell-free</w:delText>
        </w:r>
      </w:del>
      <w:ins w:id="310" w:author="Kun Zhang" w:date="2017-01-06T09:02:00Z">
        <w:r w:rsidR="00B10B27">
          <w:rPr>
            <w:rFonts w:ascii="Arial" w:eastAsia="Arial" w:hAnsi="Arial" w:cs="Arial"/>
            <w:color w:val="000000" w:themeColor="text1"/>
            <w:sz w:val="22"/>
            <w:szCs w:val="22"/>
          </w:rPr>
          <w:t>cf</w:t>
        </w:r>
      </w:ins>
      <w:del w:id="311" w:author="Kun Zhang" w:date="2017-01-06T09:03:00Z">
        <w:r w:rsidRPr="00FD617E" w:rsidDel="00B10B27">
          <w:rPr>
            <w:rFonts w:ascii="Arial" w:eastAsia="Arial" w:hAnsi="Arial" w:cs="Arial"/>
            <w:color w:val="000000" w:themeColor="text1"/>
            <w:sz w:val="22"/>
            <w:szCs w:val="22"/>
          </w:rPr>
          <w:delText xml:space="preserve"> </w:delText>
        </w:r>
      </w:del>
      <w:r w:rsidRPr="00FD617E">
        <w:rPr>
          <w:rFonts w:ascii="Arial" w:eastAsia="Arial" w:hAnsi="Arial" w:cs="Arial"/>
          <w:color w:val="000000" w:themeColor="text1"/>
          <w:sz w:val="22"/>
          <w:szCs w:val="22"/>
        </w:rPr>
        <w:t>DNA per patient is</w:t>
      </w:r>
      <w:r w:rsidR="00122CA3" w:rsidRPr="00FD617E">
        <w:rPr>
          <w:rFonts w:ascii="Arial" w:eastAsia="Arial" w:hAnsi="Arial" w:cs="Arial"/>
          <w:color w:val="000000" w:themeColor="text1"/>
          <w:sz w:val="22"/>
          <w:szCs w:val="22"/>
        </w:rPr>
        <w:t xml:space="preserve"> rather limited,</w:t>
      </w:r>
      <w:r w:rsidRPr="00FD617E">
        <w:rPr>
          <w:rFonts w:ascii="Arial" w:eastAsia="Arial" w:hAnsi="Arial" w:cs="Arial"/>
          <w:color w:val="000000" w:themeColor="text1"/>
          <w:sz w:val="22"/>
          <w:szCs w:val="22"/>
        </w:rPr>
        <w:t xml:space="preserve"> typically in the range of tens of nanogram. </w:t>
      </w:r>
      <w:r w:rsidR="00122CA3" w:rsidRPr="00FD617E">
        <w:rPr>
          <w:rFonts w:ascii="Arial" w:eastAsia="Arial" w:hAnsi="Arial" w:cs="Arial"/>
          <w:color w:val="000000" w:themeColor="text1"/>
          <w:sz w:val="22"/>
          <w:szCs w:val="22"/>
        </w:rPr>
        <w:t xml:space="preserve">We </w:t>
      </w:r>
      <w:r w:rsidR="00B670F2" w:rsidRPr="00FD617E">
        <w:rPr>
          <w:rFonts w:ascii="Arial" w:eastAsia="Arial" w:hAnsi="Arial" w:cs="Arial"/>
          <w:color w:val="000000" w:themeColor="text1"/>
          <w:sz w:val="22"/>
          <w:szCs w:val="22"/>
        </w:rPr>
        <w:t xml:space="preserve">therefore </w:t>
      </w:r>
      <w:r w:rsidR="00122CA3" w:rsidRPr="00FD617E">
        <w:rPr>
          <w:rFonts w:ascii="Arial" w:eastAsia="Arial" w:hAnsi="Arial" w:cs="Arial"/>
          <w:color w:val="000000" w:themeColor="text1"/>
          <w:sz w:val="22"/>
          <w:szCs w:val="22"/>
        </w:rPr>
        <w:t>used 1</w:t>
      </w:r>
      <w:del w:id="312" w:author="Kun Zhang" w:date="2017-01-06T09:03:00Z">
        <w:r w:rsidR="004C0600" w:rsidRPr="00FD617E" w:rsidDel="00B10B27">
          <w:rPr>
            <w:rFonts w:ascii="Arial" w:eastAsia="Arial" w:hAnsi="Arial" w:cs="Arial"/>
            <w:color w:val="000000" w:themeColor="text1"/>
            <w:sz w:val="22"/>
            <w:szCs w:val="22"/>
          </w:rPr>
          <w:delText xml:space="preserve"> to</w:delText>
        </w:r>
      </w:del>
      <w:ins w:id="313" w:author="Kun Zhang" w:date="2017-01-06T09:03:00Z">
        <w:r w:rsidR="00B10B27">
          <w:rPr>
            <w:rFonts w:ascii="Arial" w:eastAsia="Arial" w:hAnsi="Arial" w:cs="Arial"/>
            <w:color w:val="000000" w:themeColor="text1"/>
            <w:sz w:val="22"/>
            <w:szCs w:val="22"/>
          </w:rPr>
          <w:t>-</w:t>
        </w:r>
      </w:ins>
      <w:del w:id="314" w:author="Kun Zhang" w:date="2017-01-06T09:03:00Z">
        <w:r w:rsidR="004C0600" w:rsidRPr="00FD617E" w:rsidDel="00B10B27">
          <w:rPr>
            <w:rFonts w:ascii="Arial" w:eastAsia="Arial" w:hAnsi="Arial" w:cs="Arial"/>
            <w:color w:val="000000" w:themeColor="text1"/>
            <w:sz w:val="22"/>
            <w:szCs w:val="22"/>
          </w:rPr>
          <w:delText xml:space="preserve"> </w:delText>
        </w:r>
      </w:del>
      <w:r w:rsidR="004C0600" w:rsidRPr="00FD617E">
        <w:rPr>
          <w:rFonts w:ascii="Arial" w:eastAsia="Arial" w:hAnsi="Arial" w:cs="Arial"/>
          <w:color w:val="000000" w:themeColor="text1"/>
          <w:sz w:val="22"/>
          <w:szCs w:val="22"/>
        </w:rPr>
        <w:t xml:space="preserve">10 </w:t>
      </w:r>
      <w:r w:rsidR="00122CA3" w:rsidRPr="00FD617E">
        <w:rPr>
          <w:rFonts w:ascii="Arial" w:eastAsia="Arial" w:hAnsi="Arial" w:cs="Arial"/>
          <w:color w:val="000000" w:themeColor="text1"/>
          <w:sz w:val="22"/>
          <w:szCs w:val="22"/>
        </w:rPr>
        <w:t>ng per patient for the scRRBS experiment</w:t>
      </w:r>
      <w:ins w:id="315" w:author="Kun Zhang" w:date="2017-01-06T09:03:00Z">
        <w:r w:rsidR="00B10B27">
          <w:rPr>
            <w:rFonts w:ascii="Arial" w:eastAsia="Arial" w:hAnsi="Arial" w:cs="Arial"/>
            <w:color w:val="000000" w:themeColor="text1"/>
            <w:sz w:val="22"/>
            <w:szCs w:val="22"/>
          </w:rPr>
          <w:t>s</w:t>
        </w:r>
      </w:ins>
      <w:r w:rsidR="00122CA3" w:rsidRPr="00FD617E">
        <w:rPr>
          <w:rFonts w:ascii="Arial" w:eastAsia="Arial" w:hAnsi="Arial" w:cs="Arial"/>
          <w:color w:val="000000" w:themeColor="text1"/>
          <w:sz w:val="22"/>
          <w:szCs w:val="22"/>
        </w:rPr>
        <w:t>. Considering the material losses during bisulfite conversation and library preparation</w:t>
      </w:r>
      <w:r w:rsidR="00FA1719" w:rsidRPr="00FD617E">
        <w:rPr>
          <w:rFonts w:ascii="Arial" w:eastAsia="Arial" w:hAnsi="Arial" w:cs="Arial"/>
          <w:color w:val="000000" w:themeColor="text1"/>
          <w:sz w:val="22"/>
          <w:szCs w:val="22"/>
        </w:rPr>
        <w:t>, as well as the sequencing depth</w:t>
      </w:r>
      <w:r w:rsidR="00122CA3" w:rsidRPr="00FD617E">
        <w:rPr>
          <w:rFonts w:ascii="Arial" w:eastAsia="Arial" w:hAnsi="Arial" w:cs="Arial"/>
          <w:color w:val="000000" w:themeColor="text1"/>
          <w:sz w:val="22"/>
          <w:szCs w:val="22"/>
        </w:rPr>
        <w:t>, there were most likely no more than 30 genome equi</w:t>
      </w:r>
      <w:r w:rsidR="00D737D6" w:rsidRPr="00FD617E">
        <w:rPr>
          <w:rFonts w:ascii="Arial" w:eastAsia="Arial" w:hAnsi="Arial" w:cs="Arial"/>
          <w:color w:val="000000" w:themeColor="text1"/>
          <w:sz w:val="22"/>
          <w:szCs w:val="22"/>
        </w:rPr>
        <w:t>valents</w:t>
      </w:r>
      <w:r w:rsidR="00122CA3" w:rsidRPr="00FD617E">
        <w:rPr>
          <w:rFonts w:ascii="Arial" w:eastAsia="Arial" w:hAnsi="Arial" w:cs="Arial"/>
          <w:color w:val="000000" w:themeColor="text1"/>
          <w:sz w:val="22"/>
          <w:szCs w:val="22"/>
        </w:rPr>
        <w:t xml:space="preserve"> in each data set. Our data set is rather sparse, especially when the fraction of tumor DNA is low. </w:t>
      </w:r>
      <w:r w:rsidR="00815227" w:rsidRPr="00FD617E">
        <w:rPr>
          <w:rFonts w:ascii="Arial" w:eastAsia="Arial" w:hAnsi="Arial" w:cs="Arial"/>
          <w:color w:val="000000" w:themeColor="text1"/>
          <w:sz w:val="22"/>
          <w:szCs w:val="22"/>
        </w:rPr>
        <w:t>Hence</w:t>
      </w:r>
      <w:ins w:id="316" w:author="Dinh Diep" w:date="2017-01-04T13:56:00Z">
        <w:r w:rsidR="00E2460A">
          <w:rPr>
            <w:rFonts w:ascii="Arial" w:eastAsia="Arial" w:hAnsi="Arial" w:cs="Arial"/>
            <w:color w:val="000000" w:themeColor="text1"/>
            <w:sz w:val="22"/>
            <w:szCs w:val="22"/>
          </w:rPr>
          <w:t>,</w:t>
        </w:r>
      </w:ins>
      <w:r w:rsidR="00815227" w:rsidRPr="00FD617E">
        <w:rPr>
          <w:rFonts w:ascii="Arial" w:eastAsia="Arial" w:hAnsi="Arial" w:cs="Arial"/>
          <w:color w:val="000000" w:themeColor="text1"/>
          <w:sz w:val="22"/>
          <w:szCs w:val="22"/>
        </w:rPr>
        <w:t xml:space="preserve"> the chance of finding cancer-specific methylation haplotypes in a specific region consistently across many samples is low. </w:t>
      </w:r>
      <w:r w:rsidR="00122CA3" w:rsidRPr="00FD617E">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FD617E">
        <w:rPr>
          <w:rFonts w:ascii="Arial" w:eastAsia="Arial" w:hAnsi="Arial" w:cs="Arial"/>
          <w:color w:val="000000" w:themeColor="text1"/>
          <w:sz w:val="22"/>
          <w:szCs w:val="22"/>
        </w:rPr>
        <w:t xml:space="preserve"> across the genome</w:t>
      </w:r>
      <w:r w:rsidR="00122CA3"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w:t>
      </w:r>
      <w:r w:rsidR="00122CA3" w:rsidRPr="00FD617E">
        <w:rPr>
          <w:rFonts w:ascii="Arial" w:eastAsia="Arial" w:hAnsi="Arial" w:cs="Arial"/>
          <w:color w:val="000000" w:themeColor="text1"/>
          <w:sz w:val="22"/>
          <w:szCs w:val="22"/>
        </w:rPr>
        <w:t>compared with so</w:t>
      </w:r>
      <w:r w:rsidR="0027329A" w:rsidRPr="00FD617E">
        <w:rPr>
          <w:rFonts w:ascii="Arial" w:eastAsia="Arial" w:hAnsi="Arial" w:cs="Arial"/>
          <w:color w:val="000000" w:themeColor="text1"/>
          <w:sz w:val="22"/>
          <w:szCs w:val="22"/>
        </w:rPr>
        <w:t>matic mutations), and hence we were able to integrate the sparse coverage across many loci to achieve accurate prediction</w:t>
      </w:r>
      <w:r w:rsidR="009273F0" w:rsidRPr="00FD617E">
        <w:rPr>
          <w:rFonts w:ascii="Arial" w:eastAsia="Arial" w:hAnsi="Arial" w:cs="Arial"/>
          <w:color w:val="000000" w:themeColor="text1"/>
          <w:sz w:val="22"/>
          <w:szCs w:val="22"/>
        </w:rPr>
        <w:t xml:space="preserve"> by direct counting of methylated haplotypes</w:t>
      </w:r>
      <w:r w:rsidR="00257659" w:rsidRPr="00FD617E">
        <w:rPr>
          <w:rFonts w:ascii="Arial" w:eastAsia="Arial" w:hAnsi="Arial" w:cs="Arial"/>
          <w:color w:val="000000" w:themeColor="text1"/>
          <w:sz w:val="22"/>
          <w:szCs w:val="22"/>
        </w:rPr>
        <w:t xml:space="preserve"> with</w:t>
      </w:r>
      <w:r w:rsidR="003519CC" w:rsidRPr="00FD617E">
        <w:rPr>
          <w:rFonts w:ascii="Arial" w:eastAsia="Arial" w:hAnsi="Arial" w:cs="Arial"/>
          <w:color w:val="000000" w:themeColor="text1"/>
          <w:sz w:val="22"/>
          <w:szCs w:val="22"/>
        </w:rPr>
        <w:t>in</w:t>
      </w:r>
      <w:r w:rsidR="00257659" w:rsidRPr="00FD617E">
        <w:rPr>
          <w:rFonts w:ascii="Arial" w:eastAsia="Arial" w:hAnsi="Arial" w:cs="Arial"/>
          <w:color w:val="000000" w:themeColor="text1"/>
          <w:sz w:val="22"/>
          <w:szCs w:val="22"/>
        </w:rPr>
        <w:t xml:space="preserve"> </w:t>
      </w:r>
      <w:r w:rsidR="004C0600" w:rsidRPr="00FD617E">
        <w:rPr>
          <w:rFonts w:ascii="Arial" w:eastAsia="Arial" w:hAnsi="Arial" w:cs="Arial"/>
          <w:color w:val="000000" w:themeColor="text1"/>
          <w:sz w:val="22"/>
          <w:szCs w:val="22"/>
        </w:rPr>
        <w:t xml:space="preserve">the </w:t>
      </w:r>
      <w:r w:rsidR="00257659" w:rsidRPr="00FD617E">
        <w:rPr>
          <w:rFonts w:ascii="Arial" w:eastAsia="Arial" w:hAnsi="Arial" w:cs="Arial"/>
          <w:color w:val="000000" w:themeColor="text1"/>
          <w:sz w:val="22"/>
          <w:szCs w:val="22"/>
        </w:rPr>
        <w:t>appropriate tissue-specific features</w:t>
      </w:r>
      <w:r w:rsidR="00AD630F" w:rsidRPr="00FD617E">
        <w:rPr>
          <w:rFonts w:ascii="Arial" w:eastAsia="Arial" w:hAnsi="Arial" w:cs="Arial"/>
          <w:color w:val="000000" w:themeColor="text1"/>
          <w:sz w:val="22"/>
          <w:szCs w:val="22"/>
        </w:rPr>
        <w:t>. Importantly, we showed that</w:t>
      </w:r>
      <w:r w:rsidR="00950728" w:rsidRPr="00FD617E">
        <w:rPr>
          <w:rFonts w:ascii="Arial" w:eastAsia="Arial" w:hAnsi="Arial" w:cs="Arial"/>
          <w:color w:val="000000" w:themeColor="text1"/>
          <w:sz w:val="22"/>
          <w:szCs w:val="22"/>
        </w:rPr>
        <w:t>,</w:t>
      </w:r>
      <w:r w:rsidR="00AD630F" w:rsidRPr="00FD617E">
        <w:rPr>
          <w:rFonts w:ascii="Arial" w:eastAsia="Arial" w:hAnsi="Arial" w:cs="Arial"/>
          <w:color w:val="000000" w:themeColor="text1"/>
          <w:sz w:val="22"/>
          <w:szCs w:val="22"/>
        </w:rPr>
        <w:t xml:space="preserve"> </w:t>
      </w:r>
      <w:r w:rsidR="00950728" w:rsidRPr="00FD617E">
        <w:rPr>
          <w:rFonts w:ascii="Arial" w:eastAsia="Arial" w:hAnsi="Arial" w:cs="Arial"/>
          <w:color w:val="000000" w:themeColor="text1"/>
          <w:sz w:val="22"/>
          <w:szCs w:val="22"/>
        </w:rPr>
        <w:t xml:space="preserve">in cancer patients, </w:t>
      </w:r>
      <w:r w:rsidR="00AD630F" w:rsidRPr="00FD617E">
        <w:rPr>
          <w:rFonts w:ascii="Arial" w:eastAsia="Arial" w:hAnsi="Arial" w:cs="Arial"/>
          <w:color w:val="000000" w:themeColor="text1"/>
          <w:sz w:val="22"/>
          <w:szCs w:val="22"/>
        </w:rPr>
        <w:t xml:space="preserve">plasma contains </w:t>
      </w:r>
      <w:r w:rsidR="00950728" w:rsidRPr="00FD617E">
        <w:rPr>
          <w:rFonts w:ascii="Arial" w:eastAsia="Arial" w:hAnsi="Arial" w:cs="Arial"/>
          <w:color w:val="000000" w:themeColor="text1"/>
          <w:sz w:val="22"/>
          <w:szCs w:val="22"/>
        </w:rPr>
        <w:t xml:space="preserve">circulating </w:t>
      </w:r>
      <w:r w:rsidR="00AD630F" w:rsidRPr="00FD617E">
        <w:rPr>
          <w:rFonts w:ascii="Arial" w:eastAsia="Arial" w:hAnsi="Arial" w:cs="Arial"/>
          <w:color w:val="000000" w:themeColor="text1"/>
          <w:sz w:val="22"/>
          <w:szCs w:val="22"/>
        </w:rPr>
        <w:t>DNA fragments from</w:t>
      </w:r>
      <w:r w:rsidR="00950728" w:rsidRPr="00FD617E">
        <w:rPr>
          <w:rFonts w:ascii="Arial" w:eastAsia="Arial" w:hAnsi="Arial" w:cs="Arial"/>
          <w:color w:val="000000" w:themeColor="text1"/>
          <w:sz w:val="22"/>
          <w:szCs w:val="22"/>
        </w:rPr>
        <w:t xml:space="preserve"> </w:t>
      </w:r>
      <w:r w:rsidR="00F234A9" w:rsidRPr="00FD617E">
        <w:rPr>
          <w:rFonts w:ascii="Arial" w:eastAsia="Arial" w:hAnsi="Arial" w:cs="Arial"/>
          <w:color w:val="000000" w:themeColor="text1"/>
          <w:sz w:val="22"/>
          <w:szCs w:val="22"/>
        </w:rPr>
        <w:t xml:space="preserve">both </w:t>
      </w:r>
      <w:r w:rsidR="00950728" w:rsidRPr="00FD617E">
        <w:rPr>
          <w:rFonts w:ascii="Arial" w:eastAsia="Arial" w:hAnsi="Arial" w:cs="Arial"/>
          <w:color w:val="000000" w:themeColor="text1"/>
          <w:sz w:val="22"/>
          <w:szCs w:val="22"/>
        </w:rPr>
        <w:t>normal and mali</w:t>
      </w:r>
      <w:r w:rsidR="00E165A1" w:rsidRPr="00FD617E">
        <w:rPr>
          <w:rFonts w:ascii="Arial" w:eastAsia="Arial" w:hAnsi="Arial" w:cs="Arial"/>
          <w:color w:val="000000" w:themeColor="text1"/>
          <w:sz w:val="22"/>
          <w:szCs w:val="22"/>
        </w:rPr>
        <w:t>g</w:t>
      </w:r>
      <w:r w:rsidR="00950728" w:rsidRPr="00FD617E">
        <w:rPr>
          <w:rFonts w:ascii="Arial" w:eastAsia="Arial" w:hAnsi="Arial" w:cs="Arial"/>
          <w:color w:val="000000" w:themeColor="text1"/>
          <w:sz w:val="22"/>
          <w:szCs w:val="22"/>
        </w:rPr>
        <w:t xml:space="preserve">nant cell types, and </w:t>
      </w:r>
      <w:r w:rsidR="00E04BED" w:rsidRPr="00FD617E">
        <w:rPr>
          <w:rFonts w:ascii="Arial" w:eastAsia="Arial" w:hAnsi="Arial" w:cs="Arial"/>
          <w:color w:val="000000" w:themeColor="text1"/>
          <w:sz w:val="22"/>
          <w:szCs w:val="22"/>
        </w:rPr>
        <w:t xml:space="preserve">an integrative analysis of such signatures </w:t>
      </w:r>
      <w:r w:rsidR="00713748" w:rsidRPr="00FD617E">
        <w:rPr>
          <w:rFonts w:ascii="Arial" w:eastAsia="Arial" w:hAnsi="Arial" w:cs="Arial"/>
          <w:color w:val="000000" w:themeColor="text1"/>
          <w:sz w:val="22"/>
          <w:szCs w:val="22"/>
        </w:rPr>
        <w:t>improved the power of non-invasive detection.</w:t>
      </w:r>
      <w:r w:rsidR="00AD630F"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Further technical improvements on sample preparation and library construction</w:t>
      </w:r>
      <w:r w:rsidR="00815227"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 xml:space="preserve">will undoubtedly increase the coverage </w:t>
      </w:r>
      <w:r w:rsidR="009863FA" w:rsidRPr="00FD617E">
        <w:rPr>
          <w:rFonts w:ascii="Arial" w:eastAsia="Arial" w:hAnsi="Arial" w:cs="Arial"/>
          <w:color w:val="000000" w:themeColor="text1"/>
          <w:sz w:val="22"/>
          <w:szCs w:val="22"/>
        </w:rPr>
        <w:t xml:space="preserve">and </w:t>
      </w:r>
      <w:r w:rsidR="00A412E7" w:rsidRPr="00FD617E">
        <w:rPr>
          <w:rFonts w:ascii="Arial" w:eastAsia="Arial" w:hAnsi="Arial" w:cs="Arial"/>
          <w:color w:val="000000" w:themeColor="text1"/>
          <w:sz w:val="22"/>
          <w:szCs w:val="22"/>
        </w:rPr>
        <w:t>sensitivity</w:t>
      </w:r>
      <w:r w:rsidR="009863FA" w:rsidRPr="00FD617E">
        <w:rPr>
          <w:rFonts w:ascii="Arial" w:eastAsia="Arial" w:hAnsi="Arial" w:cs="Arial"/>
          <w:color w:val="000000" w:themeColor="text1"/>
          <w:sz w:val="22"/>
          <w:szCs w:val="22"/>
        </w:rPr>
        <w:t xml:space="preserve">. Finally, with larger sets of plasma samples from healthy controls and </w:t>
      </w:r>
      <w:r w:rsidR="0002668B" w:rsidRPr="00FD617E">
        <w:rPr>
          <w:rFonts w:ascii="Arial" w:eastAsia="Arial" w:hAnsi="Arial" w:cs="Arial"/>
          <w:color w:val="000000" w:themeColor="text1"/>
          <w:sz w:val="22"/>
          <w:szCs w:val="22"/>
        </w:rPr>
        <w:t>more primary tumor tissue samples</w:t>
      </w:r>
      <w:r w:rsidR="009863FA" w:rsidRPr="00FD617E">
        <w:rPr>
          <w:rFonts w:ascii="Arial" w:eastAsia="Arial" w:hAnsi="Arial" w:cs="Arial"/>
          <w:color w:val="000000" w:themeColor="text1"/>
          <w:sz w:val="22"/>
          <w:szCs w:val="22"/>
        </w:rPr>
        <w:t xml:space="preserve"> at different </w:t>
      </w:r>
      <w:r w:rsidR="00C95EE3" w:rsidRPr="00FD617E">
        <w:rPr>
          <w:rFonts w:ascii="Arial" w:eastAsia="Arial" w:hAnsi="Arial" w:cs="Arial"/>
          <w:color w:val="000000" w:themeColor="text1"/>
          <w:sz w:val="22"/>
          <w:szCs w:val="22"/>
        </w:rPr>
        <w:t xml:space="preserve">clearly defined </w:t>
      </w:r>
      <w:r w:rsidR="009863FA" w:rsidRPr="00FD617E">
        <w:rPr>
          <w:rFonts w:ascii="Arial" w:eastAsia="Arial" w:hAnsi="Arial" w:cs="Arial"/>
          <w:color w:val="000000" w:themeColor="text1"/>
          <w:sz w:val="22"/>
          <w:szCs w:val="22"/>
        </w:rPr>
        <w:t xml:space="preserve">cancer stages, </w:t>
      </w:r>
      <w:r w:rsidR="00BD4CFA" w:rsidRPr="00FD617E">
        <w:rPr>
          <w:rFonts w:ascii="Arial" w:eastAsia="Arial" w:hAnsi="Arial" w:cs="Arial"/>
          <w:color w:val="000000" w:themeColor="text1"/>
          <w:sz w:val="22"/>
          <w:szCs w:val="22"/>
        </w:rPr>
        <w:t>it is possible</w:t>
      </w:r>
      <w:r w:rsidR="0002668B" w:rsidRPr="00FD617E">
        <w:rPr>
          <w:rFonts w:ascii="Arial" w:eastAsia="Arial" w:hAnsi="Arial" w:cs="Arial"/>
          <w:color w:val="000000" w:themeColor="text1"/>
          <w:sz w:val="22"/>
          <w:szCs w:val="22"/>
        </w:rPr>
        <w:t xml:space="preserve"> to b</w:t>
      </w:r>
      <w:r w:rsidR="00A412E7" w:rsidRPr="00FD617E">
        <w:rPr>
          <w:rFonts w:ascii="Arial" w:eastAsia="Arial" w:hAnsi="Arial" w:cs="Arial"/>
          <w:color w:val="000000" w:themeColor="text1"/>
          <w:sz w:val="22"/>
          <w:szCs w:val="22"/>
        </w:rPr>
        <w:t>uild models that have more comprehensive coverage of the inter-individual variability, and</w:t>
      </w:r>
      <w:r w:rsidR="0042036E"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 xml:space="preserve">further improve the specificity/sensitivity </w:t>
      </w:r>
      <w:r w:rsidR="00FA1719" w:rsidRPr="00FD617E">
        <w:rPr>
          <w:rFonts w:ascii="Arial" w:eastAsia="Arial" w:hAnsi="Arial" w:cs="Arial"/>
          <w:color w:val="000000" w:themeColor="text1"/>
          <w:sz w:val="22"/>
          <w:szCs w:val="22"/>
        </w:rPr>
        <w:t xml:space="preserve">to the level </w:t>
      </w:r>
      <w:r w:rsidR="00A620E9" w:rsidRPr="00FD617E">
        <w:rPr>
          <w:rFonts w:ascii="Arial" w:eastAsia="Arial" w:hAnsi="Arial" w:cs="Arial"/>
          <w:color w:val="000000" w:themeColor="text1"/>
          <w:sz w:val="22"/>
          <w:szCs w:val="22"/>
        </w:rPr>
        <w:t>adequate</w:t>
      </w:r>
      <w:r w:rsidR="00FA1719" w:rsidRPr="00FD617E">
        <w:rPr>
          <w:rFonts w:ascii="Arial" w:eastAsia="Arial" w:hAnsi="Arial" w:cs="Arial"/>
          <w:color w:val="000000" w:themeColor="text1"/>
          <w:sz w:val="22"/>
          <w:szCs w:val="22"/>
        </w:rPr>
        <w:t xml:space="preserve"> for clinical diagnosis</w:t>
      </w:r>
      <w:r w:rsidR="004F47F5" w:rsidRPr="00FD617E">
        <w:rPr>
          <w:rFonts w:ascii="Arial" w:eastAsia="Arial" w:hAnsi="Arial" w:cs="Arial"/>
          <w:color w:val="000000" w:themeColor="text1"/>
          <w:sz w:val="22"/>
          <w:szCs w:val="22"/>
        </w:rPr>
        <w:t>.</w:t>
      </w:r>
      <w:r w:rsidR="0027329A" w:rsidRPr="00FD617E">
        <w:rPr>
          <w:rFonts w:ascii="Arial" w:eastAsia="Arial" w:hAnsi="Arial" w:cs="Arial"/>
          <w:color w:val="000000" w:themeColor="text1"/>
          <w:sz w:val="22"/>
          <w:szCs w:val="22"/>
        </w:rPr>
        <w:t xml:space="preserve"> </w:t>
      </w:r>
    </w:p>
    <w:p w14:paraId="58BE0DCE" w14:textId="77777777" w:rsidR="00FF15E3" w:rsidRPr="00B35BD4" w:rsidRDefault="00FF15E3" w:rsidP="00FF15E3">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Online </w:t>
      </w:r>
      <w:r w:rsidRPr="00B35BD4">
        <w:rPr>
          <w:rFonts w:ascii="Arial" w:eastAsia="Arial" w:hAnsi="Arial" w:cs="Arial"/>
          <w:color w:val="auto"/>
          <w:sz w:val="22"/>
          <w:szCs w:val="22"/>
        </w:rPr>
        <w:t>Methods</w:t>
      </w:r>
    </w:p>
    <w:p w14:paraId="0E247DE4"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Normal and cancer samples</w:t>
      </w:r>
    </w:p>
    <w:p w14:paraId="28FE5671"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Ten human primary tissues were purchased from BioChain Institute Inc. Cancer patient tissues and plasma samples were purchased from UCSD Moores Cancer Center and normal plasma samples were obtained from UCSD Shirley Eye center under IRB protocols approved by </w:t>
      </w:r>
      <w:hyperlink r:id="rId11" w:history="1">
        <w:r w:rsidRPr="00B35BD4">
          <w:rPr>
            <w:rFonts w:ascii="Arial" w:eastAsia="Arial" w:hAnsi="Arial" w:cs="Arial"/>
            <w:color w:val="auto"/>
            <w:sz w:val="22"/>
            <w:szCs w:val="22"/>
          </w:rPr>
          <w:t>UCSD Human Research Protections Program</w:t>
        </w:r>
      </w:hyperlink>
      <w:r w:rsidRPr="00B35BD4">
        <w:rPr>
          <w:rFonts w:ascii="Arial" w:eastAsia="Arial" w:hAnsi="Arial" w:cs="Arial"/>
          <w:color w:val="auto"/>
          <w:sz w:val="22"/>
          <w:szCs w:val="22"/>
        </w:rPr>
        <w:t xml:space="preserve"> (HRPP). All data sets generated in this study or obtained from public databases were listed in </w:t>
      </w:r>
      <w:r w:rsidRPr="00B35BD4">
        <w:rPr>
          <w:rFonts w:ascii="Arial" w:eastAsia="Arial" w:hAnsi="Arial" w:cs="Arial"/>
          <w:b/>
          <w:color w:val="auto"/>
          <w:sz w:val="22"/>
          <w:szCs w:val="22"/>
        </w:rPr>
        <w:t>Supplementary Table 13.</w:t>
      </w:r>
    </w:p>
    <w:p w14:paraId="4046F2E2" w14:textId="77777777" w:rsidR="00FF15E3" w:rsidRPr="00B35BD4" w:rsidRDefault="00FF15E3" w:rsidP="00FF15E3">
      <w:pPr>
        <w:spacing w:line="276" w:lineRule="auto"/>
        <w:jc w:val="left"/>
        <w:rPr>
          <w:rFonts w:ascii="Arial" w:eastAsiaTheme="minorEastAsia" w:hAnsi="Arial" w:cs="Arial"/>
          <w:color w:val="auto"/>
          <w:sz w:val="22"/>
          <w:szCs w:val="22"/>
        </w:rPr>
      </w:pPr>
    </w:p>
    <w:p w14:paraId="7CE0AD07"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Generation of DNA libraries for sequencing</w:t>
      </w:r>
    </w:p>
    <w:p w14:paraId="525AD915"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Extracted genomic DNA were prepared for bisulfite sequencing using published protocols. For whole genome bisulfite (WGBS) and reduced representation bisulfite sequencing (RRBS), the DNA fragments were adapted to barcoded methylated adaptors (Illumina). For WGBS, the adapted DNA </w:t>
      </w:r>
      <w:r w:rsidRPr="00B35BD4">
        <w:rPr>
          <w:rFonts w:ascii="Arial" w:eastAsia="Arial" w:hAnsi="Arial" w:cs="Arial"/>
          <w:color w:val="auto"/>
          <w:sz w:val="22"/>
          <w:szCs w:val="22"/>
        </w:rPr>
        <w:lastRenderedPageBreak/>
        <w:t>were converted using the EZ DNA Methylation Lightning kit (Zymo Research) and then amplified for 10 cycles using iQ SYBR Green Supermix (BioRad). For RRBS, the adapted DNA were converted using the MethylCode™ Bisulfite Conversion kit (Thermo Fisher Scientific) and amplified using the PfuTurboCx polymerase (Agilent) for 12-14 cycles. Libraries were pooled and size selected using 6% TBE polyacrylamide gels. Libraries were sequenced using the Illumina HiSeq platform for paired-end 100-111 cycles, the Illumina MiSeq platform for paired-end 75 cycles, and the GAIIx (WGBS only) for single-end 36 cycles.</w:t>
      </w:r>
    </w:p>
    <w:p w14:paraId="0246D812" w14:textId="77777777" w:rsidR="00FF15E3" w:rsidRPr="00B35BD4" w:rsidRDefault="00FF15E3" w:rsidP="00FF15E3">
      <w:pPr>
        <w:spacing w:line="276" w:lineRule="auto"/>
        <w:jc w:val="left"/>
        <w:rPr>
          <w:rFonts w:ascii="Arial" w:eastAsia="Arial" w:hAnsi="Arial" w:cs="Arial"/>
          <w:color w:val="auto"/>
          <w:sz w:val="22"/>
          <w:szCs w:val="22"/>
        </w:rPr>
      </w:pPr>
    </w:p>
    <w:p w14:paraId="72DBCB0E"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Read mapping</w:t>
      </w:r>
    </w:p>
    <w:p w14:paraId="7509D1D8"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WGBS and RRBS data were processed in similar fashions. We first trimmed all PE or SE fastq files using trim-galore version 0.3.3 to remove low quality bases and biased read positions. We used the option “--stringency 5 --clip_R1 5 --clip_R2 5 -a GATCGGAAGAGCACACGTCTGAACTCCAGTCAC -a2 AGATCGGAAGAGCGTCGTGTAGGGAAAGAGTGTAGATCTCGGTGGTCGCCGTATCATT” for WGBS data and the option “--stringency 5 --rrbs --non-directional -a GATCGGAAGAGCACACG-TCTGAACTCCAGTCAC -a2 AGATCGGAAGAGCGTCGTGTAGGGAAAGAGTGTAGATCTCGGT-GGTCGCCGTATCATT” for RRBS data. Next, the reads were encoded to map to a three-letter gen-ome via conversion of all C to T or G to A if the read appears to be from the reverse complement strand. Then the reads were mapped using BWA mem version 0.7.5a, with the options “-B2 -c1000”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bamUtils clipOverlap function. </w:t>
      </w:r>
    </w:p>
    <w:p w14:paraId="14C442AF" w14:textId="77777777" w:rsidR="00FF15E3" w:rsidRPr="00B35BD4" w:rsidRDefault="00FF15E3" w:rsidP="00FF15E3">
      <w:pPr>
        <w:spacing w:line="276" w:lineRule="auto"/>
        <w:jc w:val="left"/>
        <w:rPr>
          <w:rFonts w:ascii="Arial" w:eastAsia="Arial" w:hAnsi="Arial" w:cs="Arial"/>
          <w:color w:val="auto"/>
          <w:sz w:val="22"/>
          <w:szCs w:val="22"/>
        </w:rPr>
      </w:pPr>
    </w:p>
    <w:p w14:paraId="483EE6C0"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Methylation haplotype blocks (MHB</w:t>
      </w:r>
      <w:r>
        <w:rPr>
          <w:rFonts w:ascii="Arial" w:eastAsia="Arial" w:hAnsi="Arial" w:cs="Arial"/>
          <w:b/>
          <w:i w:val="0"/>
          <w:color w:val="auto"/>
          <w:sz w:val="22"/>
          <w:szCs w:val="22"/>
        </w:rPr>
        <w:t>s</w:t>
      </w:r>
      <w:r w:rsidRPr="00B35BD4">
        <w:rPr>
          <w:rFonts w:ascii="Arial" w:eastAsia="Arial" w:hAnsi="Arial" w:cs="Arial"/>
          <w:b/>
          <w:i w:val="0"/>
          <w:color w:val="auto"/>
          <w:sz w:val="22"/>
          <w:szCs w:val="22"/>
        </w:rPr>
        <w:t>)</w:t>
      </w:r>
    </w:p>
    <w:p w14:paraId="30272FEA" w14:textId="32713FAA"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Human genome was </w:t>
      </w:r>
      <w:r>
        <w:rPr>
          <w:rFonts w:ascii="Arial" w:eastAsia="Arial" w:hAnsi="Arial" w:cs="Arial"/>
          <w:color w:val="auto"/>
          <w:sz w:val="22"/>
          <w:szCs w:val="22"/>
        </w:rPr>
        <w:t>split</w:t>
      </w:r>
      <w:r w:rsidRPr="00B35BD4">
        <w:rPr>
          <w:rFonts w:ascii="Arial" w:eastAsia="Arial" w:hAnsi="Arial" w:cs="Arial"/>
          <w:color w:val="auto"/>
          <w:sz w:val="22"/>
          <w:szCs w:val="22"/>
        </w:rPr>
        <w:t xml:space="preserve"> into non-overlapping “sequenceable and mappable” segments using a set of in-house generated WGBS data from 10 tissues </w:t>
      </w:r>
      <w:r>
        <w:rPr>
          <w:rFonts w:ascii="Arial" w:eastAsia="Arial" w:hAnsi="Arial" w:cs="Arial"/>
          <w:color w:val="auto"/>
          <w:sz w:val="22"/>
          <w:szCs w:val="22"/>
        </w:rPr>
        <w:t>of</w:t>
      </w:r>
      <w:r w:rsidRPr="00B35BD4">
        <w:rPr>
          <w:rFonts w:ascii="Arial" w:eastAsia="Arial" w:hAnsi="Arial" w:cs="Arial"/>
          <w:color w:val="auto"/>
          <w:sz w:val="22"/>
          <w:szCs w:val="22"/>
        </w:rPr>
        <w:t xml:space="preserve"> a 25-year adult male </w:t>
      </w:r>
      <w:r>
        <w:rPr>
          <w:rFonts w:ascii="Arial" w:eastAsia="Arial" w:hAnsi="Arial" w:cs="Arial"/>
          <w:color w:val="auto"/>
          <w:sz w:val="22"/>
          <w:szCs w:val="22"/>
        </w:rPr>
        <w:t>donor</w:t>
      </w:r>
      <w:r w:rsidRPr="00B35BD4">
        <w:rPr>
          <w:rFonts w:ascii="Arial" w:eastAsia="Arial" w:hAnsi="Arial" w:cs="Arial"/>
          <w:color w:val="auto"/>
          <w:sz w:val="22"/>
          <w:szCs w:val="22"/>
        </w:rPr>
        <w:t>. Mapped reads from WGBS data sets were converted into methylation haplotypes within each segment. Methylation linkage disequilibrium was calculated on the combined methylation haplotypes. We then partitioned each segment into methylation haplotype blocks (MHBs). MHBs were defined as the genomic region in which the r</w:t>
      </w:r>
      <w:r w:rsidRPr="00B35BD4">
        <w:rPr>
          <w:rFonts w:ascii="Arial" w:eastAsia="Arial" w:hAnsi="Arial" w:cs="Arial"/>
          <w:color w:val="auto"/>
          <w:sz w:val="22"/>
          <w:szCs w:val="22"/>
          <w:vertAlign w:val="superscript"/>
        </w:rPr>
        <w:t>2</w:t>
      </w:r>
      <w:r w:rsidRPr="00B35BD4">
        <w:rPr>
          <w:rFonts w:ascii="Arial" w:eastAsia="Arial" w:hAnsi="Arial" w:cs="Arial"/>
          <w:color w:val="auto"/>
          <w:sz w:val="22"/>
          <w:szCs w:val="22"/>
        </w:rPr>
        <w:t xml:space="preserve"> value of two adjacent CpG</w:t>
      </w:r>
      <w:r>
        <w:rPr>
          <w:rFonts w:ascii="Arial" w:eastAsia="Arial" w:hAnsi="Arial" w:cs="Arial"/>
          <w:color w:val="auto"/>
          <w:sz w:val="22"/>
          <w:szCs w:val="22"/>
        </w:rPr>
        <w:t xml:space="preserve"> sites is no less than 0.5. </w:t>
      </w:r>
      <w:del w:id="317" w:author="Shicheng Guo" w:date="2017-01-04T00:28:00Z">
        <w:r w:rsidRPr="00B35BD4" w:rsidDel="00DA08BB">
          <w:rPr>
            <w:rFonts w:ascii="Arial" w:eastAsia="Arial" w:hAnsi="Arial" w:cs="Arial"/>
            <w:color w:val="auto"/>
            <w:sz w:val="22"/>
            <w:szCs w:val="22"/>
          </w:rPr>
          <w:delText>Takai and Jones's sliding-window algorithm</w:delText>
        </w:r>
        <w:r w:rsidR="00383013" w:rsidDel="00DA08BB">
          <w:fldChar w:fldCharType="begin"/>
        </w:r>
        <w:r w:rsidR="00383013" w:rsidDel="00DA08BB">
          <w:delInstrText xml:space="preserve"> HYPERLINK \l "_ENREF_35" \o "Takai, 2002 #693" </w:delInstrText>
        </w:r>
        <w:r w:rsidR="00383013" w:rsidDel="00DA08BB">
          <w:fldChar w:fldCharType="separate"/>
        </w:r>
        <w:r w:rsidRPr="00B35BD4" w:rsidDel="00DA08BB">
          <w:rPr>
            <w:rFonts w:ascii="Arial" w:eastAsia="Arial" w:hAnsi="Arial" w:cs="Arial"/>
            <w:color w:val="auto"/>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Del="00DA08BB">
          <w:rPr>
            <w:rFonts w:ascii="Arial" w:eastAsia="Arial" w:hAnsi="Arial" w:cs="Arial"/>
            <w:color w:val="auto"/>
            <w:sz w:val="22"/>
            <w:szCs w:val="22"/>
          </w:rPr>
          <w:delInstrText xml:space="preserve"> ADDIN EN.CITE </w:delInstrText>
        </w:r>
        <w:r w:rsidDel="00DA08BB">
          <w:rPr>
            <w:rFonts w:ascii="Arial" w:eastAsia="Arial" w:hAnsi="Arial" w:cs="Arial"/>
            <w:color w:val="auto"/>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Del="00DA08BB">
          <w:rPr>
            <w:rFonts w:ascii="Arial" w:eastAsia="Arial" w:hAnsi="Arial" w:cs="Arial"/>
            <w:color w:val="auto"/>
            <w:sz w:val="22"/>
            <w:szCs w:val="22"/>
          </w:rPr>
          <w:delInstrText xml:space="preserve"> ADDIN EN.CITE.DATA </w:delInstrText>
        </w:r>
        <w:r w:rsidDel="00DA08BB">
          <w:rPr>
            <w:rFonts w:ascii="Arial" w:eastAsia="Arial" w:hAnsi="Arial" w:cs="Arial"/>
            <w:color w:val="auto"/>
            <w:sz w:val="22"/>
            <w:szCs w:val="22"/>
          </w:rPr>
        </w:r>
        <w:r w:rsidDel="00DA08BB">
          <w:rPr>
            <w:rFonts w:ascii="Arial" w:eastAsia="Arial" w:hAnsi="Arial" w:cs="Arial"/>
            <w:color w:val="auto"/>
            <w:sz w:val="22"/>
            <w:szCs w:val="22"/>
          </w:rPr>
          <w:fldChar w:fldCharType="end"/>
        </w:r>
        <w:r w:rsidRPr="00B35BD4" w:rsidDel="00DA08BB">
          <w:rPr>
            <w:rFonts w:ascii="Arial" w:eastAsia="Arial" w:hAnsi="Arial" w:cs="Arial"/>
            <w:color w:val="auto"/>
            <w:sz w:val="22"/>
            <w:szCs w:val="22"/>
          </w:rPr>
        </w:r>
        <w:r w:rsidRPr="00B35BD4" w:rsidDel="00DA08BB">
          <w:rPr>
            <w:rFonts w:ascii="Arial" w:eastAsia="Arial" w:hAnsi="Arial" w:cs="Arial"/>
            <w:color w:val="auto"/>
            <w:sz w:val="22"/>
            <w:szCs w:val="22"/>
          </w:rPr>
          <w:fldChar w:fldCharType="separate"/>
        </w:r>
        <w:r w:rsidRPr="00FF15E3" w:rsidDel="00DA08BB">
          <w:rPr>
            <w:rFonts w:ascii="Arial" w:eastAsia="Arial" w:hAnsi="Arial" w:cs="Arial"/>
            <w:noProof/>
            <w:color w:val="auto"/>
            <w:sz w:val="22"/>
            <w:szCs w:val="22"/>
            <w:vertAlign w:val="superscript"/>
          </w:rPr>
          <w:delText>35</w:delText>
        </w:r>
        <w:r w:rsidRPr="00B35BD4" w:rsidDel="00DA08BB">
          <w:rPr>
            <w:rFonts w:ascii="Arial" w:eastAsia="Arial" w:hAnsi="Arial" w:cs="Arial"/>
            <w:color w:val="auto"/>
            <w:sz w:val="22"/>
            <w:szCs w:val="22"/>
          </w:rPr>
          <w:fldChar w:fldCharType="end"/>
        </w:r>
        <w:r w:rsidR="00383013" w:rsidDel="00DA08BB">
          <w:rPr>
            <w:rFonts w:ascii="Arial" w:eastAsia="Arial" w:hAnsi="Arial" w:cs="Arial"/>
            <w:color w:val="auto"/>
            <w:sz w:val="22"/>
            <w:szCs w:val="22"/>
          </w:rPr>
          <w:fldChar w:fldCharType="end"/>
        </w:r>
        <w:r w:rsidRPr="00B35BD4" w:rsidDel="00DA08BB">
          <w:rPr>
            <w:rFonts w:ascii="Arial" w:eastAsia="Arial" w:hAnsi="Arial" w:cs="Arial"/>
            <w:color w:val="auto"/>
            <w:sz w:val="22"/>
            <w:szCs w:val="22"/>
          </w:rPr>
          <w:delText xml:space="preserve"> was applied </w:delText>
        </w:r>
        <w:r w:rsidDel="00DA08BB">
          <w:rPr>
            <w:rFonts w:ascii="Arial" w:eastAsia="Arial" w:hAnsi="Arial" w:cs="Arial"/>
            <w:color w:val="auto"/>
            <w:sz w:val="22"/>
            <w:szCs w:val="22"/>
          </w:rPr>
          <w:delText>to</w:delText>
        </w:r>
        <w:r w:rsidRPr="00B35BD4" w:rsidDel="00DA08BB">
          <w:rPr>
            <w:rFonts w:ascii="Arial" w:eastAsia="Arial" w:hAnsi="Arial" w:cs="Arial"/>
            <w:color w:val="auto"/>
            <w:sz w:val="22"/>
            <w:szCs w:val="22"/>
          </w:rPr>
          <w:delText xml:space="preserve"> </w:delText>
        </w:r>
        <w:r w:rsidDel="00DA08BB">
          <w:rPr>
            <w:rFonts w:ascii="Arial" w:eastAsia="Arial" w:hAnsi="Arial" w:cs="Arial"/>
            <w:color w:val="auto"/>
            <w:sz w:val="22"/>
            <w:szCs w:val="22"/>
          </w:rPr>
          <w:delText xml:space="preserve">the </w:delText>
        </w:r>
        <w:r w:rsidRPr="00B35BD4" w:rsidDel="00DA08BB">
          <w:rPr>
            <w:rFonts w:ascii="Arial" w:eastAsia="Arial" w:hAnsi="Arial" w:cs="Arial"/>
            <w:color w:val="auto"/>
            <w:sz w:val="22"/>
            <w:szCs w:val="22"/>
          </w:rPr>
          <w:delText xml:space="preserve">HM450K </w:delText>
        </w:r>
        <w:r w:rsidDel="00DA08BB">
          <w:rPr>
            <w:rFonts w:ascii="Arial" w:eastAsia="Arial" w:hAnsi="Arial" w:cs="Arial"/>
            <w:color w:val="auto"/>
            <w:sz w:val="22"/>
            <w:szCs w:val="22"/>
          </w:rPr>
          <w:delText xml:space="preserve">(TCGA) and RRBS (Encode) data within the </w:delText>
        </w:r>
        <w:r w:rsidRPr="00B35BD4" w:rsidDel="00DA08BB">
          <w:rPr>
            <w:rFonts w:ascii="Arial" w:eastAsia="Arial" w:hAnsi="Arial" w:cs="Arial"/>
            <w:color w:val="auto"/>
            <w:sz w:val="22"/>
            <w:szCs w:val="22"/>
          </w:rPr>
          <w:delText xml:space="preserve">high methylation </w:delText>
        </w:r>
        <w:r w:rsidDel="00DA08BB">
          <w:rPr>
            <w:rFonts w:ascii="Arial" w:eastAsia="Arial" w:hAnsi="Arial" w:cs="Arial"/>
            <w:color w:val="auto"/>
            <w:sz w:val="22"/>
            <w:szCs w:val="22"/>
          </w:rPr>
          <w:delText>linkage regions</w:delText>
        </w:r>
        <w:r w:rsidRPr="00B35BD4" w:rsidDel="00DA08BB">
          <w:rPr>
            <w:rFonts w:ascii="Arial" w:eastAsia="Arial" w:hAnsi="Arial" w:cs="Arial"/>
            <w:color w:val="auto"/>
            <w:sz w:val="22"/>
            <w:szCs w:val="22"/>
          </w:rPr>
          <w:delText>.</w:delText>
        </w:r>
      </w:del>
      <w:del w:id="318" w:author="Shicheng Guo" w:date="2017-01-04T00:26:00Z">
        <w:r w:rsidRPr="00B35BD4" w:rsidDel="00DA08BB">
          <w:rPr>
            <w:rFonts w:ascii="Arial" w:eastAsia="Arial" w:hAnsi="Arial" w:cs="Arial"/>
            <w:color w:val="auto"/>
            <w:sz w:val="22"/>
            <w:szCs w:val="22"/>
          </w:rPr>
          <w:delText xml:space="preserve"> </w:delText>
        </w:r>
        <w:commentRangeStart w:id="319"/>
        <w:commentRangeStart w:id="320"/>
        <w:r w:rsidRPr="00B35BD4" w:rsidDel="00DA08BB">
          <w:rPr>
            <w:rFonts w:ascii="Arial" w:eastAsia="Arial" w:hAnsi="Arial" w:cs="Arial"/>
            <w:color w:val="auto"/>
            <w:sz w:val="22"/>
            <w:szCs w:val="22"/>
            <w:highlight w:val="yellow"/>
          </w:rPr>
          <w:delText>Finally, the relationship between LD and correlation of average 5mC of two CpG loci were analyzed by random samplings of 10 different methylation haplotypes per individual from 1000 individuals.</w:delText>
        </w:r>
        <w:commentRangeEnd w:id="319"/>
        <w:r w:rsidDel="00DA08BB">
          <w:rPr>
            <w:rStyle w:val="CommentReference"/>
          </w:rPr>
          <w:commentReference w:id="319"/>
        </w:r>
      </w:del>
      <w:commentRangeEnd w:id="320"/>
      <w:r w:rsidR="00DA08BB">
        <w:rPr>
          <w:rStyle w:val="CommentReference"/>
        </w:rPr>
        <w:commentReference w:id="320"/>
      </w:r>
    </w:p>
    <w:p w14:paraId="6A65E784" w14:textId="77777777" w:rsidR="00FF15E3" w:rsidRPr="00B35BD4" w:rsidRDefault="00FF15E3" w:rsidP="00FF15E3">
      <w:pPr>
        <w:spacing w:line="276" w:lineRule="auto"/>
        <w:jc w:val="left"/>
        <w:rPr>
          <w:rFonts w:ascii="Arial" w:eastAsia="Arial" w:hAnsi="Arial" w:cs="Arial"/>
          <w:color w:val="auto"/>
          <w:sz w:val="22"/>
          <w:szCs w:val="22"/>
        </w:rPr>
      </w:pPr>
    </w:p>
    <w:p w14:paraId="626FA60B" w14:textId="77777777" w:rsidR="00FF15E3" w:rsidRPr="00B35BD4" w:rsidRDefault="00FF15E3" w:rsidP="00FF15E3">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High m</w:t>
      </w:r>
      <w:r w:rsidRPr="00B35BD4">
        <w:rPr>
          <w:rFonts w:ascii="Arial" w:eastAsia="Arial" w:hAnsi="Arial" w:cs="Arial"/>
          <w:b/>
          <w:i w:val="0"/>
          <w:color w:val="auto"/>
          <w:sz w:val="22"/>
          <w:szCs w:val="22"/>
        </w:rPr>
        <w:t xml:space="preserve">ethylation linkage regions </w:t>
      </w:r>
      <w:r>
        <w:rPr>
          <w:rFonts w:ascii="Arial" w:eastAsia="Arial" w:hAnsi="Arial" w:cs="Arial"/>
          <w:b/>
          <w:i w:val="0"/>
          <w:color w:val="auto"/>
          <w:sz w:val="22"/>
          <w:szCs w:val="22"/>
        </w:rPr>
        <w:t>defined based on ENCODE and TCGA data.</w:t>
      </w:r>
    </w:p>
    <w:p w14:paraId="7041CDD5" w14:textId="1AD98992"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We collected RRBS data </w:t>
      </w:r>
      <w:r>
        <w:rPr>
          <w:rFonts w:ascii="Arial" w:eastAsia="Arial" w:hAnsi="Arial" w:cs="Arial"/>
          <w:color w:val="auto"/>
          <w:sz w:val="22"/>
          <w:szCs w:val="22"/>
        </w:rPr>
        <w:t>from the ENCODE project</w:t>
      </w:r>
      <w:ins w:id="321" w:author="Dinh Diep" w:date="2017-01-03T15:57:00Z">
        <w:r w:rsidR="0044398C">
          <w:rPr>
            <w:rFonts w:ascii="Arial" w:eastAsia="Arial" w:hAnsi="Arial" w:cs="Arial"/>
            <w:color w:val="auto"/>
            <w:sz w:val="22"/>
            <w:szCs w:val="22"/>
          </w:rPr>
          <w:t xml:space="preserve"> </w:t>
        </w:r>
      </w:ins>
      <w:r w:rsidRPr="00B35BD4">
        <w:rPr>
          <w:rFonts w:ascii="Arial" w:eastAsia="Arial" w:hAnsi="Arial" w:cs="Arial"/>
          <w:color w:val="auto"/>
          <w:sz w:val="22"/>
          <w:szCs w:val="22"/>
        </w:rPr>
        <w:t xml:space="preserve">(downloaded from UCSC Browser) and </w:t>
      </w:r>
      <w:r>
        <w:rPr>
          <w:rFonts w:ascii="Arial" w:eastAsia="Arial" w:hAnsi="Arial" w:cs="Arial"/>
          <w:color w:val="auto"/>
          <w:sz w:val="22"/>
          <w:szCs w:val="22"/>
        </w:rPr>
        <w:t>HM</w:t>
      </w:r>
      <w:r w:rsidRPr="00B35BD4">
        <w:rPr>
          <w:rFonts w:ascii="Arial" w:eastAsia="Arial" w:hAnsi="Arial" w:cs="Arial"/>
          <w:color w:val="auto"/>
          <w:sz w:val="22"/>
          <w:szCs w:val="22"/>
        </w:rPr>
        <w:t>450K data</w:t>
      </w:r>
      <w:r>
        <w:rPr>
          <w:rFonts w:ascii="Arial" w:eastAsia="Arial" w:hAnsi="Arial" w:cs="Arial"/>
          <w:color w:val="auto"/>
          <w:sz w:val="22"/>
          <w:szCs w:val="22"/>
        </w:rPr>
        <w:t xml:space="preserve"> from the TCGA project</w:t>
      </w:r>
      <w:r w:rsidRPr="00B35BD4">
        <w:rPr>
          <w:rFonts w:ascii="Arial" w:eastAsia="Arial" w:hAnsi="Arial" w:cs="Arial"/>
          <w:color w:val="auto"/>
          <w:sz w:val="22"/>
          <w:szCs w:val="22"/>
        </w:rPr>
        <w:t>. Pearson correlation coefficient were calculated between adjacent CpG sites across all samples. The Takai and Jones's sliding-window algorithm</w:t>
      </w:r>
      <w:r w:rsidR="00F961A2" w:rsidRPr="00B35BD4">
        <w:rPr>
          <w:rFonts w:ascii="Arial" w:eastAsia="Arial" w:hAnsi="Arial" w:cs="Arial"/>
          <w:color w:val="auto"/>
          <w:sz w:val="22"/>
          <w:szCs w:val="22"/>
          <w:vertAlign w:val="superscript"/>
        </w:rPr>
        <w:fldChar w:fldCharType="begin">
          <w:fldData xml:space="preserve">PEVuZE5vdGU+PENpdGU+PEF1dGhvcj5UYWthaTwvQXV0aG9yPjxZZWFyPjIwMDI8L1llYXI+PFJl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ZT48L3BlcmlvZGljYWw+PHBhZ2VzPjM3NDAtNTwvcGFnZXM+PHZvbHVtZT45OTwvdm9sdW1lPjxu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</w:fldData>
        </w:fldChar>
      </w:r>
      <w:r w:rsidR="00F961A2">
        <w:rPr>
          <w:rFonts w:ascii="Arial" w:eastAsia="Arial" w:hAnsi="Arial" w:cs="Arial"/>
          <w:color w:val="auto"/>
          <w:sz w:val="22"/>
          <w:szCs w:val="22"/>
          <w:vertAlign w:val="superscript"/>
        </w:rPr>
        <w:instrText xml:space="preserve"> ADDIN EN.CITE </w:instrText>
      </w:r>
      <w:r w:rsidR="00F961A2">
        <w:rPr>
          <w:rFonts w:ascii="Arial" w:eastAsia="Arial" w:hAnsi="Arial" w:cs="Arial"/>
          <w:color w:val="auto"/>
          <w:sz w:val="22"/>
          <w:szCs w:val="22"/>
          <w:vertAlign w:val="superscript"/>
        </w:rPr>
        <w:fldChar w:fldCharType="begin">
          <w:fldData xml:space="preserve">PEVuZE5vdGU+PENpdGU+PEF1dGhvcj5UYWthaTwvQXV0aG9yPjxZZWFyPjIwMDI8L1llYXI+PFJl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ZT48L3BlcmlvZGljYWw+PHBhZ2VzPjM3NDAtNTwvcGFnZXM+PHZvbHVtZT45OTwvdm9sdW1lPjxu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</w:fldData>
        </w:fldChar>
      </w:r>
      <w:r w:rsidR="00F961A2">
        <w:rPr>
          <w:rFonts w:ascii="Arial" w:eastAsia="Arial" w:hAnsi="Arial" w:cs="Arial"/>
          <w:color w:val="auto"/>
          <w:sz w:val="22"/>
          <w:szCs w:val="22"/>
          <w:vertAlign w:val="superscript"/>
        </w:rPr>
        <w:instrText xml:space="preserve"> ADDIN EN.CITE.DATA </w:instrText>
      </w:r>
      <w:r w:rsidR="00F961A2">
        <w:rPr>
          <w:rFonts w:ascii="Arial" w:eastAsia="Arial" w:hAnsi="Arial" w:cs="Arial"/>
          <w:color w:val="auto"/>
          <w:sz w:val="22"/>
          <w:szCs w:val="22"/>
          <w:vertAlign w:val="superscript"/>
        </w:rPr>
      </w:r>
      <w:r w:rsidR="00F961A2">
        <w:rPr>
          <w:rFonts w:ascii="Arial" w:eastAsia="Arial" w:hAnsi="Arial" w:cs="Arial"/>
          <w:color w:val="auto"/>
          <w:sz w:val="22"/>
          <w:szCs w:val="22"/>
          <w:vertAlign w:val="superscript"/>
        </w:rPr>
        <w:fldChar w:fldCharType="end"/>
      </w:r>
      <w:r w:rsidR="00F961A2" w:rsidRPr="00B35BD4">
        <w:rPr>
          <w:rFonts w:ascii="Arial" w:eastAsia="Arial" w:hAnsi="Arial" w:cs="Arial"/>
          <w:color w:val="auto"/>
          <w:sz w:val="22"/>
          <w:szCs w:val="22"/>
          <w:vertAlign w:val="superscript"/>
        </w:rPr>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35</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xml:space="preserve"> was used to identify blocks of highly correlated methylation. </w:t>
      </w:r>
      <w:ins w:id="322" w:author="Shicheng Guo" w:date="2017-01-04T00:29:00Z">
        <w:r w:rsidR="00DA08BB">
          <w:rPr>
            <w:rFonts w:ascii="Arial" w:eastAsia="Arial" w:hAnsi="Arial" w:cs="Arial"/>
            <w:color w:val="auto"/>
            <w:sz w:val="22"/>
            <w:szCs w:val="22"/>
            <w:highlight w:val="yellow"/>
          </w:rPr>
          <w:t>We</w:t>
        </w:r>
      </w:ins>
      <w:commentRangeStart w:id="323"/>
      <w:del w:id="324" w:author="Shicheng Guo" w:date="2017-01-04T00:29:00Z">
        <w:r w:rsidRPr="00B35BD4" w:rsidDel="00DA08BB">
          <w:rPr>
            <w:rFonts w:ascii="Arial" w:eastAsia="Arial" w:hAnsi="Arial" w:cs="Arial"/>
            <w:color w:val="auto"/>
            <w:sz w:val="22"/>
            <w:szCs w:val="22"/>
            <w:highlight w:val="yellow"/>
          </w:rPr>
          <w:delText>(i)</w:delText>
        </w:r>
      </w:del>
      <w:ins w:id="325" w:author="Shicheng Guo" w:date="2017-01-04T00:29:00Z">
        <w:r w:rsidR="00DA08BB" w:rsidRPr="00B35BD4" w:rsidDel="00DA08BB">
          <w:rPr>
            <w:rFonts w:ascii="Arial" w:eastAsia="Arial" w:hAnsi="Arial" w:cs="Arial"/>
            <w:color w:val="auto"/>
            <w:sz w:val="22"/>
            <w:szCs w:val="22"/>
          </w:rPr>
          <w:t xml:space="preserve"> </w:t>
        </w:r>
        <w:r w:rsidR="00E34EF1">
          <w:rPr>
            <w:rFonts w:ascii="Arial" w:eastAsia="Arial" w:hAnsi="Arial" w:cs="Arial"/>
            <w:color w:val="auto"/>
            <w:sz w:val="22"/>
            <w:szCs w:val="22"/>
          </w:rPr>
          <w:t>s</w:t>
        </w:r>
      </w:ins>
      <w:del w:id="326" w:author="Shicheng Guo" w:date="2017-01-04T00:29:00Z">
        <w:r w:rsidRPr="00B35BD4" w:rsidDel="00DA08BB">
          <w:rPr>
            <w:rFonts w:ascii="Arial" w:eastAsia="Arial" w:hAnsi="Arial" w:cs="Arial"/>
            <w:color w:val="auto"/>
            <w:sz w:val="22"/>
            <w:szCs w:val="22"/>
          </w:rPr>
          <w:delText xml:space="preserve"> </w:delText>
        </w:r>
        <w:commentRangeEnd w:id="323"/>
        <w:r w:rsidDel="00DA08BB">
          <w:rPr>
            <w:rStyle w:val="CommentReference"/>
          </w:rPr>
          <w:commentReference w:id="323"/>
        </w:r>
        <w:r w:rsidRPr="00B35BD4" w:rsidDel="00DA08BB">
          <w:rPr>
            <w:rFonts w:ascii="Arial" w:eastAsia="Arial" w:hAnsi="Arial" w:cs="Arial"/>
            <w:color w:val="auto"/>
            <w:sz w:val="22"/>
            <w:szCs w:val="22"/>
          </w:rPr>
          <w:delText>s</w:delText>
        </w:r>
      </w:del>
      <w:r w:rsidRPr="00B35BD4">
        <w:rPr>
          <w:rFonts w:ascii="Arial" w:eastAsia="Arial" w:hAnsi="Arial" w:cs="Arial"/>
          <w:color w:val="auto"/>
          <w:sz w:val="22"/>
          <w:szCs w:val="22"/>
        </w:rPr>
        <w:t xml:space="preserve">et a 100-base window in the beginning of genomic position and move the window to the downstream when there are least 2 probes in the window. Calculate the total probes in extended regions until the last window does not meet the criteria. The regions covering at least 4 probes were defined as CpG dense regions, and the average Pearson correlation coefficients among all the probes in cancer and normal samples were calculated respectively. </w:t>
      </w:r>
      <w:r w:rsidRPr="00B35BD4">
        <w:rPr>
          <w:rFonts w:ascii="Arial" w:eastAsia="Arial" w:hAnsi="Arial" w:cs="Arial"/>
          <w:color w:val="auto"/>
          <w:sz w:val="22"/>
          <w:szCs w:val="22"/>
          <w:highlight w:val="yellow"/>
        </w:rPr>
        <w:t>Simulation analysis to investigate the relationship between LD at the single-read level and correlation coefficients of average 5mC between two CpG sites were performed based on random sampling of 10 different methylation haplotypes from each of the 1000 individuals.</w:t>
      </w:r>
    </w:p>
    <w:p w14:paraId="27825C6A" w14:textId="77777777" w:rsidR="00FF15E3" w:rsidRPr="00B35BD4" w:rsidRDefault="00FF15E3" w:rsidP="00FF15E3">
      <w:pPr>
        <w:spacing w:line="276" w:lineRule="auto"/>
        <w:jc w:val="left"/>
        <w:rPr>
          <w:rFonts w:ascii="Arial" w:eastAsia="Arial" w:hAnsi="Arial" w:cs="Arial"/>
          <w:color w:val="auto"/>
          <w:sz w:val="22"/>
          <w:szCs w:val="22"/>
        </w:rPr>
      </w:pPr>
    </w:p>
    <w:p w14:paraId="4F20280C"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Enrichment analysis of methylation haplotype blocks for known functional elements</w:t>
      </w:r>
    </w:p>
    <w:p w14:paraId="1FAD3086" w14:textId="11A4E85A" w:rsidR="00FF15E3" w:rsidRPr="00B35BD4" w:rsidRDefault="00FF15E3" w:rsidP="00FF15E3">
      <w:pPr>
        <w:jc w:val="left"/>
        <w:rPr>
          <w:rFonts w:ascii="Arial" w:eastAsia="Arial" w:hAnsi="Arial" w:cs="Arial"/>
          <w:color w:val="auto"/>
          <w:sz w:val="22"/>
          <w:szCs w:val="22"/>
        </w:rPr>
      </w:pPr>
      <w:r>
        <w:rPr>
          <w:rFonts w:ascii="Arial" w:eastAsia="Arial" w:hAnsi="Arial" w:cs="Arial"/>
          <w:color w:val="auto"/>
          <w:sz w:val="22"/>
          <w:szCs w:val="22"/>
        </w:rPr>
        <w:t>E</w:t>
      </w:r>
      <w:r w:rsidRPr="00B35BD4">
        <w:rPr>
          <w:rFonts w:ascii="Arial" w:eastAsia="Arial" w:hAnsi="Arial" w:cs="Arial"/>
          <w:color w:val="auto"/>
          <w:sz w:val="22"/>
          <w:szCs w:val="22"/>
        </w:rPr>
        <w:t xml:space="preserve">nrichment analysis </w:t>
      </w:r>
      <w:r>
        <w:rPr>
          <w:rFonts w:ascii="Arial" w:eastAsia="Arial" w:hAnsi="Arial" w:cs="Arial"/>
          <w:color w:val="auto"/>
          <w:sz w:val="22"/>
          <w:szCs w:val="22"/>
        </w:rPr>
        <w:t xml:space="preserve">was performed by random sampling </w:t>
      </w:r>
      <w:r w:rsidRPr="00B35BD4">
        <w:rPr>
          <w:rFonts w:ascii="Arial" w:eastAsia="Arial" w:hAnsi="Arial" w:cs="Arial"/>
          <w:color w:val="auto"/>
          <w:sz w:val="22"/>
          <w:szCs w:val="22"/>
        </w:rPr>
        <w:t>as previous</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Pr>
          <w:rFonts w:ascii="Arial" w:eastAsia="Arial" w:hAnsi="Arial" w:cs="Arial"/>
          <w:color w:val="auto"/>
          <w:sz w:val="22"/>
          <w:szCs w:val="22"/>
        </w:rPr>
        <w:t>described</w:t>
      </w:r>
      <w:r w:rsidR="00F961A2" w:rsidRPr="00B35BD4">
        <w:rPr>
          <w:rFonts w:ascii="Arial" w:eastAsia="Arial" w:hAnsi="Arial" w:cs="Arial"/>
          <w:color w:val="auto"/>
          <w:sz w:val="22"/>
          <w:szCs w:val="22"/>
          <w:vertAlign w:val="superscript"/>
        </w:rPr>
        <w:fldChar w:fldCharType="begin"/>
      </w:r>
      <w:r w:rsidR="00F961A2">
        <w:rPr>
          <w:rFonts w:ascii="Arial" w:eastAsia="Arial" w:hAnsi="Arial" w:cs="Arial"/>
          <w:color w:val="auto"/>
          <w:sz w:val="22"/>
          <w:szCs w:val="22"/>
          <w:vertAlign w:val="superscript"/>
        </w:rPr>
        <w:instrText xml:space="preserve"> ADDIN EN.CITE &lt;EndNote&gt;&lt;Cite&gt;&lt;Author&gt;Timmons&lt;/Author&gt;&lt;Year&gt;2015&lt;/Year&gt;&lt;RecNum&gt;39&lt;/RecNum&gt;&lt;DisplayText&gt;&lt;style face="superscript"&gt;36&lt;/style&gt;&lt;/DisplayText&gt;&lt;record&gt;&lt;rec-number&gt;39&lt;/rec-number&gt;&lt;foreign-keys&gt;&lt;key app="EN" db-id="sfw00dtxiz2sdnetxfzpp9vv2wxzv9txfdae" timestamp="1483592218"&gt;39&lt;/key&gt;&lt;/foreign-keys&gt;&lt;ref-type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36</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xml:space="preserve">. Genomic </w:t>
      </w:r>
      <w:r w:rsidRPr="00B35BD4">
        <w:rPr>
          <w:rFonts w:ascii="Arial" w:eastAsia="Arial" w:hAnsi="Arial" w:cs="Arial"/>
          <w:color w:val="auto"/>
          <w:sz w:val="22"/>
          <w:szCs w:val="22"/>
        </w:rPr>
        <w:lastRenderedPageBreak/>
        <w:t>regions with same number (147,888), fragment length distribut</w:t>
      </w:r>
      <w:r>
        <w:rPr>
          <w:rFonts w:ascii="Arial" w:eastAsia="Arial" w:hAnsi="Arial" w:cs="Arial"/>
          <w:color w:val="auto"/>
          <w:sz w:val="22"/>
          <w:szCs w:val="22"/>
        </w:rPr>
        <w:t>ion and CpG ratios were randomly sampled</w:t>
      </w:r>
      <w:r w:rsidRPr="00B35BD4">
        <w:rPr>
          <w:rFonts w:ascii="Arial" w:eastAsia="Arial" w:hAnsi="Arial" w:cs="Arial"/>
          <w:color w:val="auto"/>
          <w:sz w:val="22"/>
          <w:szCs w:val="22"/>
        </w:rPr>
        <w:t xml:space="preserve"> within </w:t>
      </w:r>
      <w:r>
        <w:rPr>
          <w:rFonts w:ascii="Arial" w:eastAsia="Arial" w:hAnsi="Arial" w:cs="Arial"/>
          <w:color w:val="auto"/>
          <w:sz w:val="22"/>
          <w:szCs w:val="22"/>
        </w:rPr>
        <w:t>the mappable</w:t>
      </w:r>
      <w:r w:rsidRPr="00B35BD4">
        <w:rPr>
          <w:rFonts w:ascii="Arial" w:eastAsia="Arial" w:hAnsi="Arial" w:cs="Arial"/>
          <w:color w:val="auto"/>
          <w:sz w:val="22"/>
          <w:szCs w:val="22"/>
        </w:rPr>
        <w:t xml:space="preserve"> regions (genomic regions beyond CRG mappability blacklisted regions and non-cov</w:t>
      </w:r>
      <w:r>
        <w:rPr>
          <w:rFonts w:ascii="Arial" w:eastAsia="Arial" w:hAnsi="Arial" w:cs="Arial"/>
          <w:color w:val="auto"/>
          <w:sz w:val="22"/>
          <w:szCs w:val="22"/>
        </w:rPr>
        <w:t xml:space="preserve">er regions in our WGBS dataset), and repeated </w:t>
      </w:r>
      <w:r w:rsidRPr="00B35BD4">
        <w:rPr>
          <w:rFonts w:ascii="Arial" w:eastAsia="Arial" w:hAnsi="Arial" w:cs="Arial"/>
          <w:color w:val="auto"/>
          <w:sz w:val="22"/>
          <w:szCs w:val="22"/>
        </w:rPr>
        <w:t>10,000 times. Statistical significance was estimated based on empirical </w:t>
      </w:r>
      <w:r>
        <w:rPr>
          <w:rFonts w:ascii="Arial" w:eastAsia="Arial" w:hAnsi="Arial" w:cs="Arial"/>
          <w:color w:val="auto"/>
          <w:sz w:val="22"/>
          <w:szCs w:val="22"/>
        </w:rPr>
        <w:t>p</w:t>
      </w:r>
      <w:r w:rsidRPr="00B35BD4">
        <w:rPr>
          <w:rFonts w:ascii="Arial" w:eastAsia="Arial" w:hAnsi="Arial" w:cs="Arial"/>
          <w:color w:val="auto"/>
          <w:sz w:val="22"/>
          <w:szCs w:val="22"/>
        </w:rPr>
        <w:t>-value. Fold changes (enrichment factors) were calculated as the ratios of observation over expectation. Exon, intron, 5-UTR, 3-UTR were collected UCSC database. Enhancer definition was based on Andersson et al</w:t>
      </w:r>
      <w:r w:rsidR="00F961A2" w:rsidRPr="00B35BD4">
        <w:rPr>
          <w:rFonts w:ascii="Arial" w:eastAsia="Arial" w:hAnsi="Arial" w:cs="Arial"/>
          <w:color w:val="auto"/>
          <w:sz w:val="22"/>
          <w:szCs w:val="22"/>
          <w:vertAlign w:val="superscript"/>
        </w:rPr>
        <w:fldChar w:fldCharType="begin">
          <w:fldData xml:space="preserve">PEVuZE5vdGU+PENpdGU+PEF1dGhvcj5BbmRlcnNzb248L0F1dGhvcj48WWVhcj4yMDE0PC9ZZWFy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dW1pLWt1LCBZb2tvaGFtYSBDaXR5LCBLYW5hZ2F3YSAyMzAtMDA0NSwgSmFwYW4gWzNdIERlcGFy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YWx0LXBlcmlvZGljYWw+PHBhZ2VzPjQ1NS02MTwvcGFnZXM+PHZvbHVtZT41MDc8L3ZvbHVtZT48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</w:fldData>
        </w:fldChar>
      </w:r>
      <w:r w:rsidR="00F961A2">
        <w:rPr>
          <w:rFonts w:ascii="Arial" w:eastAsia="Arial" w:hAnsi="Arial" w:cs="Arial"/>
          <w:color w:val="auto"/>
          <w:sz w:val="22"/>
          <w:szCs w:val="22"/>
          <w:vertAlign w:val="superscript"/>
        </w:rPr>
        <w:instrText xml:space="preserve"> ADDIN EN.CITE </w:instrText>
      </w:r>
      <w:r w:rsidR="00F961A2">
        <w:rPr>
          <w:rFonts w:ascii="Arial" w:eastAsia="Arial" w:hAnsi="Arial" w:cs="Arial"/>
          <w:color w:val="auto"/>
          <w:sz w:val="22"/>
          <w:szCs w:val="22"/>
          <w:vertAlign w:val="superscript"/>
        </w:rPr>
        <w:fldChar w:fldCharType="begin">
          <w:fldData xml:space="preserve">PEVuZE5vdGU+PENpdGU+PEF1dGhvcj5BbmRlcnNzb248L0F1dGhvcj48WWVhcj4yMDE0PC9ZZWFy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dW1pLWt1LCBZb2tvaGFtYSBDaXR5LCBLYW5hZ2F3YSAyMzAtMDA0NSwgSmFwYW4gWzNdIERlcGFy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YWx0LXBlcmlvZGljYWw+PHBhZ2VzPjQ1NS02MTwvcGFnZXM+PHZvbHVtZT41MDc8L3ZvbHVtZT48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</w:fldData>
        </w:fldChar>
      </w:r>
      <w:r w:rsidR="00F961A2">
        <w:rPr>
          <w:rFonts w:ascii="Arial" w:eastAsia="Arial" w:hAnsi="Arial" w:cs="Arial"/>
          <w:color w:val="auto"/>
          <w:sz w:val="22"/>
          <w:szCs w:val="22"/>
          <w:vertAlign w:val="superscript"/>
        </w:rPr>
        <w:instrText xml:space="preserve"> ADDIN EN.CITE.DATA </w:instrText>
      </w:r>
      <w:r w:rsidR="00F961A2">
        <w:rPr>
          <w:rFonts w:ascii="Arial" w:eastAsia="Arial" w:hAnsi="Arial" w:cs="Arial"/>
          <w:color w:val="auto"/>
          <w:sz w:val="22"/>
          <w:szCs w:val="22"/>
          <w:vertAlign w:val="superscript"/>
        </w:rPr>
      </w:r>
      <w:r w:rsidR="00F961A2">
        <w:rPr>
          <w:rFonts w:ascii="Arial" w:eastAsia="Arial" w:hAnsi="Arial" w:cs="Arial"/>
          <w:color w:val="auto"/>
          <w:sz w:val="22"/>
          <w:szCs w:val="22"/>
          <w:vertAlign w:val="superscript"/>
        </w:rPr>
        <w:fldChar w:fldCharType="end"/>
      </w:r>
      <w:r w:rsidR="00F961A2" w:rsidRPr="00B35BD4">
        <w:rPr>
          <w:rFonts w:ascii="Arial" w:eastAsia="Arial" w:hAnsi="Arial" w:cs="Arial"/>
          <w:color w:val="auto"/>
          <w:sz w:val="22"/>
          <w:szCs w:val="22"/>
          <w:vertAlign w:val="superscript"/>
        </w:rPr>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37</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super enhancer was derived from Hnisz</w:t>
      </w:r>
      <w:r>
        <w:rPr>
          <w:rFonts w:ascii="Arial" w:eastAsia="Arial" w:hAnsi="Arial" w:cs="Arial"/>
          <w:color w:val="auto"/>
          <w:sz w:val="22"/>
          <w:szCs w:val="22"/>
        </w:rPr>
        <w:t xml:space="preserve"> et al</w:t>
      </w:r>
      <w:r w:rsidR="00F961A2" w:rsidRPr="00B35BD4">
        <w:rPr>
          <w:rFonts w:ascii="Arial" w:eastAsia="Arial" w:hAnsi="Arial" w:cs="Arial"/>
          <w:color w:val="auto"/>
          <w:sz w:val="22"/>
          <w:szCs w:val="22"/>
          <w:vertAlign w:val="superscript"/>
        </w:rPr>
        <w:fldChar w:fldCharType="begin">
          <w:fldData xml:space="preserve">PEVuZE5vdGU+PENpdGU+PEF1dGhvcj5IbmlzejwvQXV0aG9yPjxZZWFyPjIwMTM8L1llYXI+PFJl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</w:fldData>
        </w:fldChar>
      </w:r>
      <w:r w:rsidR="00F961A2">
        <w:rPr>
          <w:rFonts w:ascii="Arial" w:eastAsia="Arial" w:hAnsi="Arial" w:cs="Arial"/>
          <w:color w:val="auto"/>
          <w:sz w:val="22"/>
          <w:szCs w:val="22"/>
          <w:vertAlign w:val="superscript"/>
        </w:rPr>
        <w:instrText xml:space="preserve"> ADDIN EN.CITE </w:instrText>
      </w:r>
      <w:r w:rsidR="00F961A2">
        <w:rPr>
          <w:rFonts w:ascii="Arial" w:eastAsia="Arial" w:hAnsi="Arial" w:cs="Arial"/>
          <w:color w:val="auto"/>
          <w:sz w:val="22"/>
          <w:szCs w:val="22"/>
          <w:vertAlign w:val="superscript"/>
        </w:rPr>
        <w:fldChar w:fldCharType="begin">
          <w:fldData xml:space="preserve">PEVuZE5vdGU+PENpdGU+PEF1dGhvcj5IbmlzejwvQXV0aG9yPjxZZWFyPjIwMTM8L1llYXI+PFJl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</w:fldData>
        </w:fldChar>
      </w:r>
      <w:r w:rsidR="00F961A2">
        <w:rPr>
          <w:rFonts w:ascii="Arial" w:eastAsia="Arial" w:hAnsi="Arial" w:cs="Arial"/>
          <w:color w:val="auto"/>
          <w:sz w:val="22"/>
          <w:szCs w:val="22"/>
          <w:vertAlign w:val="superscript"/>
        </w:rPr>
        <w:instrText xml:space="preserve"> ADDIN EN.CITE.DATA </w:instrText>
      </w:r>
      <w:r w:rsidR="00F961A2">
        <w:rPr>
          <w:rFonts w:ascii="Arial" w:eastAsia="Arial" w:hAnsi="Arial" w:cs="Arial"/>
          <w:color w:val="auto"/>
          <w:sz w:val="22"/>
          <w:szCs w:val="22"/>
          <w:vertAlign w:val="superscript"/>
        </w:rPr>
      </w:r>
      <w:r w:rsidR="00F961A2">
        <w:rPr>
          <w:rFonts w:ascii="Arial" w:eastAsia="Arial" w:hAnsi="Arial" w:cs="Arial"/>
          <w:color w:val="auto"/>
          <w:sz w:val="22"/>
          <w:szCs w:val="22"/>
          <w:vertAlign w:val="superscript"/>
        </w:rPr>
        <w:fldChar w:fldCharType="end"/>
      </w:r>
      <w:r w:rsidR="00F961A2" w:rsidRPr="00B35BD4">
        <w:rPr>
          <w:rFonts w:ascii="Arial" w:eastAsia="Arial" w:hAnsi="Arial" w:cs="Arial"/>
          <w:color w:val="auto"/>
          <w:sz w:val="22"/>
          <w:szCs w:val="22"/>
          <w:vertAlign w:val="superscript"/>
        </w:rPr>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38</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xml:space="preserve"> and promoter regions were based on the definition by Thurman et al</w:t>
      </w:r>
      <w:r w:rsidR="00F961A2" w:rsidRPr="00B35BD4">
        <w:rPr>
          <w:rFonts w:ascii="Arial" w:eastAsia="Arial" w:hAnsi="Arial" w:cs="Arial"/>
          <w:color w:val="auto"/>
          <w:sz w:val="22"/>
          <w:szCs w:val="22"/>
          <w:vertAlign w:val="superscript"/>
        </w:rPr>
        <w:fldChar w:fldCharType="begin">
          <w:fldData xml:space="preserve">PEVuZE5vdGU+PENpdGU+PEF1dGhvcj5UaHVybWFuPC9BdXRob3I+PFllYXI+MjAxMjwvWWVhcj48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</w:fldData>
        </w:fldChar>
      </w:r>
      <w:r w:rsidR="00F961A2">
        <w:rPr>
          <w:rFonts w:ascii="Arial" w:eastAsia="Arial" w:hAnsi="Arial" w:cs="Arial"/>
          <w:color w:val="auto"/>
          <w:sz w:val="22"/>
          <w:szCs w:val="22"/>
          <w:vertAlign w:val="superscript"/>
        </w:rPr>
        <w:instrText xml:space="preserve"> ADDIN EN.CITE </w:instrText>
      </w:r>
      <w:r w:rsidR="00F961A2">
        <w:rPr>
          <w:rFonts w:ascii="Arial" w:eastAsia="Arial" w:hAnsi="Arial" w:cs="Arial"/>
          <w:color w:val="auto"/>
          <w:sz w:val="22"/>
          <w:szCs w:val="22"/>
          <w:vertAlign w:val="superscript"/>
        </w:rPr>
        <w:fldChar w:fldCharType="begin">
          <w:fldData xml:space="preserve">PEVuZE5vdGU+PENpdGU+PEF1dGhvcj5UaHVybWFuPC9BdXRob3I+PFllYXI+MjAxMjwvWWVhcj48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</w:fldData>
        </w:fldChar>
      </w:r>
      <w:r w:rsidR="00F961A2">
        <w:rPr>
          <w:rFonts w:ascii="Arial" w:eastAsia="Arial" w:hAnsi="Arial" w:cs="Arial"/>
          <w:color w:val="auto"/>
          <w:sz w:val="22"/>
          <w:szCs w:val="22"/>
          <w:vertAlign w:val="superscript"/>
        </w:rPr>
        <w:instrText xml:space="preserve"> ADDIN EN.CITE.DATA </w:instrText>
      </w:r>
      <w:r w:rsidR="00F961A2">
        <w:rPr>
          <w:rFonts w:ascii="Arial" w:eastAsia="Arial" w:hAnsi="Arial" w:cs="Arial"/>
          <w:color w:val="auto"/>
          <w:sz w:val="22"/>
          <w:szCs w:val="22"/>
          <w:vertAlign w:val="superscript"/>
        </w:rPr>
      </w:r>
      <w:r w:rsidR="00F961A2">
        <w:rPr>
          <w:rFonts w:ascii="Arial" w:eastAsia="Arial" w:hAnsi="Arial" w:cs="Arial"/>
          <w:color w:val="auto"/>
          <w:sz w:val="22"/>
          <w:szCs w:val="22"/>
          <w:vertAlign w:val="superscript"/>
        </w:rPr>
        <w:fldChar w:fldCharType="end"/>
      </w:r>
      <w:r w:rsidR="00F961A2" w:rsidRPr="00B35BD4">
        <w:rPr>
          <w:rFonts w:ascii="Arial" w:eastAsia="Arial" w:hAnsi="Arial" w:cs="Arial"/>
          <w:color w:val="auto"/>
          <w:sz w:val="22"/>
          <w:szCs w:val="22"/>
          <w:vertAlign w:val="superscript"/>
        </w:rPr>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39</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xml:space="preserve">. All the genomic coordinates were based on GRCh37/hg19. </w:t>
      </w:r>
    </w:p>
    <w:p w14:paraId="522B4830" w14:textId="77777777" w:rsidR="00FF15E3" w:rsidRPr="00B35BD4" w:rsidRDefault="00FF15E3" w:rsidP="00FF15E3">
      <w:pPr>
        <w:spacing w:line="276" w:lineRule="auto"/>
        <w:jc w:val="left"/>
        <w:rPr>
          <w:rFonts w:ascii="Arial" w:eastAsia="Arial" w:hAnsi="Arial" w:cs="Arial"/>
          <w:color w:val="auto"/>
          <w:sz w:val="22"/>
          <w:szCs w:val="22"/>
        </w:rPr>
      </w:pPr>
    </w:p>
    <w:p w14:paraId="617D4C87"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w:t>
      </w:r>
      <w:r w:rsidRPr="00B35BD4">
        <w:rPr>
          <w:rFonts w:ascii="Arial" w:eastAsia="Arial" w:hAnsi="Arial" w:cs="Arial" w:hint="eastAsia"/>
          <w:b/>
          <w:i w:val="0"/>
          <w:color w:val="auto"/>
          <w:sz w:val="22"/>
          <w:szCs w:val="22"/>
        </w:rPr>
        <w:t>ethylation ha</w:t>
      </w:r>
      <w:r w:rsidRPr="00B35BD4">
        <w:rPr>
          <w:rFonts w:ascii="Arial" w:eastAsia="Arial" w:hAnsi="Arial" w:cs="Arial"/>
          <w:b/>
          <w:i w:val="0"/>
          <w:color w:val="auto"/>
          <w:sz w:val="22"/>
          <w:szCs w:val="22"/>
        </w:rPr>
        <w:t xml:space="preserve">plotype load (MHL) </w:t>
      </w:r>
    </w:p>
    <w:p w14:paraId="1EEDB0E2"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We defined a methylated haplotype load (MHL) for each candidate region, which is the normalized fraction of methylated haplotypes at different length:</w:t>
      </w:r>
    </w:p>
    <w:p w14:paraId="1FA79FC7"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MHL=</m:t>
          </m:r>
          <m:f>
            <m:fPr>
              <m:ctrlPr>
                <w:rPr>
                  <w:rFonts w:ascii="Cambria Math" w:eastAsia="Arial" w:hAnsi="Cambria Math" w:cs="Arial"/>
                  <w:color w:val="auto"/>
                  <w:sz w:val="22"/>
                  <w:szCs w:val="22"/>
                </w:rPr>
              </m:ctrlPr>
            </m:fPr>
            <m:num>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num>
            <m:den>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den>
          </m:f>
        </m:oMath>
      </m:oMathPara>
    </w:p>
    <w:p w14:paraId="7CA94851" w14:textId="77777777" w:rsidR="00FF15E3" w:rsidRPr="00B35BD4" w:rsidRDefault="00903D85" w:rsidP="00FF15E3">
      <w:pPr>
        <w:spacing w:line="276" w:lineRule="auto"/>
        <w:jc w:val="left"/>
        <w:rPr>
          <w:rFonts w:ascii="Arial" w:eastAsia="Arial" w:hAnsi="Arial" w:cs="Arial"/>
          <w:iCs/>
          <w:color w:val="auto"/>
          <w:sz w:val="22"/>
          <w:szCs w:val="22"/>
        </w:rPr>
      </w:pPr>
      <m:oMathPara>
        <m:oMathParaPr>
          <m:jc m:val="left"/>
        </m:oMathParaP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m:oMathPara>
    </w:p>
    <w:p w14:paraId="05484005" w14:textId="77777777" w:rsidR="00FF15E3" w:rsidRPr="00B35BD4" w:rsidRDefault="00FF15E3" w:rsidP="00FF15E3">
      <w:pPr>
        <w:spacing w:line="276" w:lineRule="auto"/>
        <w:jc w:val="left"/>
        <w:rPr>
          <w:rFonts w:ascii="Arial" w:eastAsia="Arial" w:hAnsi="Arial" w:cs="Arial"/>
          <w:color w:val="auto"/>
          <w:sz w:val="22"/>
          <w:szCs w:val="22"/>
        </w:rPr>
      </w:pPr>
    </w:p>
    <w:p w14:paraId="3FCCA535" w14:textId="77777777" w:rsidR="00FF15E3"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Where </w:t>
      </w:r>
      <m:oMath>
        <m:r>
          <m:rPr>
            <m:sty m:val="p"/>
          </m:rPr>
          <w:rPr>
            <w:rFonts w:ascii="Cambria Math" w:eastAsia="Arial" w:hAnsi="Cambria Math" w:cs="Arial"/>
            <w:color w:val="auto"/>
            <w:sz w:val="22"/>
            <w:szCs w:val="22"/>
          </w:rPr>
          <m:t>l i</m:t>
        </m:r>
      </m:oMath>
      <w:r w:rsidRPr="00B35BD4">
        <w:rPr>
          <w:rFonts w:ascii="Arial" w:eastAsia="Arial" w:hAnsi="Arial" w:cs="Arial"/>
          <w:color w:val="auto"/>
          <w:sz w:val="22"/>
          <w:szCs w:val="22"/>
        </w:rPr>
        <w:t xml:space="preserve">s the length of haplotypes,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is the fraction of fully successive methylated CpGs with i loci. For a haplotype of length L, we considered all the sub-strings with length from 1 to L in this calculation.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is the weight for i-locus </w:t>
      </w:r>
      <w:proofErr w:type="gramStart"/>
      <w:r w:rsidRPr="00B35BD4">
        <w:rPr>
          <w:rFonts w:ascii="Arial" w:eastAsia="Arial" w:hAnsi="Arial" w:cs="Arial"/>
          <w:color w:val="auto"/>
          <w:sz w:val="22"/>
          <w:szCs w:val="22"/>
        </w:rPr>
        <w:t>haplotype.</w:t>
      </w:r>
      <w:proofErr w:type="gramEnd"/>
      <w:r w:rsidRPr="00B35BD4">
        <w:rPr>
          <w:rFonts w:ascii="Arial" w:eastAsia="Arial" w:hAnsi="Arial" w:cs="Arial"/>
          <w:color w:val="auto"/>
          <w:sz w:val="22"/>
          <w:szCs w:val="22"/>
        </w:rPr>
        <w:t xml:space="preserve"> Options for weights are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or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i</m:t>
            </m:r>
          </m:e>
          <m:sup>
            <m:r>
              <m:rPr>
                <m:sty m:val="p"/>
              </m:rPr>
              <w:rPr>
                <w:rFonts w:ascii="Cambria Math" w:eastAsia="Arial" w:hAnsi="Cambria Math" w:cs="Arial"/>
                <w:color w:val="auto"/>
                <w:sz w:val="22"/>
                <w:szCs w:val="22"/>
              </w:rPr>
              <m:t>2</m:t>
            </m:r>
          </m:sup>
        </m:sSup>
      </m:oMath>
      <w:r w:rsidRPr="00B35BD4">
        <w:rPr>
          <w:rFonts w:ascii="Arial" w:eastAsia="Arial" w:hAnsi="Arial" w:cs="Arial"/>
          <w:color w:val="auto"/>
          <w:sz w:val="22"/>
          <w:szCs w:val="22"/>
        </w:rPr>
        <w:t xml:space="preserve"> to favor the contribution of longer haplotyes. In the present study,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was applied. </w:t>
      </w:r>
    </w:p>
    <w:p w14:paraId="28EAAE3C" w14:textId="77777777" w:rsidR="00FF15E3" w:rsidRPr="00B35BD4" w:rsidRDefault="00FF15E3" w:rsidP="00FF15E3">
      <w:pPr>
        <w:spacing w:line="276" w:lineRule="auto"/>
        <w:jc w:val="left"/>
        <w:rPr>
          <w:rFonts w:ascii="Arial" w:eastAsia="Arial" w:hAnsi="Arial" w:cs="Arial"/>
          <w:color w:val="auto"/>
          <w:sz w:val="22"/>
          <w:szCs w:val="22"/>
        </w:rPr>
      </w:pPr>
    </w:p>
    <w:p w14:paraId="4E2AEE51" w14:textId="77777777" w:rsidR="00FF15E3" w:rsidRPr="00B35BD4" w:rsidRDefault="00FF15E3" w:rsidP="00FF15E3">
      <w:pPr>
        <w:spacing w:line="276" w:lineRule="auto"/>
        <w:jc w:val="left"/>
        <w:rPr>
          <w:rFonts w:ascii="Arial" w:eastAsia="Arial" w:hAnsi="Arial" w:cs="Arial"/>
          <w:color w:val="auto"/>
          <w:sz w:val="22"/>
          <w:szCs w:val="22"/>
        </w:rPr>
      </w:pPr>
      <w:bookmarkStart w:id="327" w:name="OLE_LINK76"/>
      <w:bookmarkStart w:id="328" w:name="OLE_LINK77"/>
      <w:r w:rsidRPr="00B35BD4">
        <w:rPr>
          <w:rFonts w:ascii="Arial" w:eastAsia="Arial" w:hAnsi="Arial" w:cs="Arial"/>
          <w:color w:val="auto"/>
          <w:sz w:val="22"/>
          <w:szCs w:val="22"/>
        </w:rPr>
        <w:t>Following the concept of Shannon entropy</w:t>
      </w:r>
      <m:oMath>
        <m:r>
          <m:rPr>
            <m:sty m:val="p"/>
          </m:rPr>
          <w:rPr>
            <w:rFonts w:ascii="Cambria Math" w:eastAsia="Arial" w:hAnsi="Cambria Math" w:cs="Arial"/>
            <w:color w:val="auto"/>
            <w:sz w:val="22"/>
            <w:szCs w:val="22"/>
          </w:rPr>
          <m:t xml:space="preserve"> H(x)</m:t>
        </m:r>
      </m:oMath>
      <w:r w:rsidRPr="00B35BD4">
        <w:rPr>
          <w:rFonts w:ascii="Arial" w:eastAsia="Arial" w:hAnsi="Arial" w:cs="Arial"/>
          <w:color w:val="auto"/>
          <w:sz w:val="22"/>
          <w:szCs w:val="22"/>
        </w:rPr>
        <w:t xml:space="preserve">, methylation entropy (ME) for haplotype variable in specific genome region were calculated with the following formula: </w:t>
      </w:r>
    </w:p>
    <w:p w14:paraId="60056DF1"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H(x)=-</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x</m:t>
                  </m:r>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P(x)</m:t>
                  </m:r>
                </m:e>
              </m:func>
            </m:e>
          </m:nary>
        </m:oMath>
      </m:oMathPara>
    </w:p>
    <w:p w14:paraId="4B57B28F"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ME=-</m:t>
          </m:r>
          <m:f>
            <m:fPr>
              <m:ctrlPr>
                <w:rPr>
                  <w:rFonts w:ascii="Cambria Math" w:eastAsia="Arial" w:hAnsi="Cambria Math" w:cs="Arial"/>
                  <w:color w:val="auto"/>
                  <w:sz w:val="22"/>
                  <w:szCs w:val="22"/>
                </w:rPr>
              </m:ctrlPr>
            </m:fPr>
            <m:num>
              <m:r>
                <m:rPr>
                  <m:sty m:val="p"/>
                </m:rPr>
                <w:rPr>
                  <w:rFonts w:ascii="Cambria Math" w:eastAsia="Arial" w:hAnsi="Cambria Math" w:cs="Arial"/>
                  <w:color w:val="auto"/>
                  <w:sz w:val="22"/>
                  <w:szCs w:val="22"/>
                </w:rPr>
                <m:t>1</m:t>
              </m:r>
            </m:num>
            <m:den>
              <m:r>
                <m:rPr>
                  <m:sty m:val="p"/>
                </m:rPr>
                <w:rPr>
                  <w:rFonts w:ascii="Cambria Math" w:eastAsia="Arial" w:hAnsi="Cambria Math" w:cs="Arial"/>
                  <w:color w:val="auto"/>
                  <w:sz w:val="22"/>
                  <w:szCs w:val="22"/>
                </w:rPr>
                <m:t>b</m:t>
              </m:r>
            </m:den>
          </m:f>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e>
              </m:func>
            </m:e>
          </m:nary>
        </m:oMath>
      </m:oMathPara>
    </w:p>
    <w:bookmarkEnd w:id="327"/>
    <w:bookmarkEnd w:id="328"/>
    <w:p w14:paraId="7E69E306"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num>
            <m:den>
              <m:r>
                <m:rPr>
                  <m:sty m:val="p"/>
                </m:rPr>
                <w:rPr>
                  <w:rFonts w:ascii="Cambria Math" w:eastAsia="Arial" w:hAnsi="Cambria Math" w:cs="Arial"/>
                  <w:color w:val="auto"/>
                  <w:sz w:val="22"/>
                  <w:szCs w:val="22"/>
                </w:rPr>
                <m:t>N</m:t>
              </m:r>
            </m:den>
          </m:f>
        </m:oMath>
      </m:oMathPara>
    </w:p>
    <w:p w14:paraId="3F375D88" w14:textId="67ABD301" w:rsidR="00FF15E3"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For a genome region with </w:t>
      </w:r>
      <m:oMath>
        <m:r>
          <m:rPr>
            <m:sty m:val="p"/>
          </m:rPr>
          <w:rPr>
            <w:rFonts w:ascii="Cambria Math" w:eastAsia="Arial" w:hAnsi="Cambria Math" w:cs="Arial"/>
            <w:color w:val="auto"/>
            <w:sz w:val="22"/>
            <w:szCs w:val="22"/>
          </w:rPr>
          <m:t>b</m:t>
        </m:r>
      </m:oMath>
      <w:r w:rsidRPr="00B35BD4">
        <w:rPr>
          <w:rFonts w:ascii="Arial" w:eastAsia="Arial" w:hAnsi="Arial" w:cs="Arial"/>
          <w:color w:val="auto"/>
          <w:sz w:val="22"/>
          <w:szCs w:val="22"/>
        </w:rPr>
        <w:t xml:space="preserve"> CpG loci and </w:t>
      </w: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methylation haplotype,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oMath>
      <w:r w:rsidRPr="00B35BD4">
        <w:rPr>
          <w:rFonts w:ascii="Arial" w:eastAsia="Arial" w:hAnsi="Arial" w:cs="Arial"/>
          <w:color w:val="auto"/>
          <w:sz w:val="22"/>
          <w:szCs w:val="22"/>
        </w:rPr>
        <w:t xml:space="preserve"> represents the probability of observing methylation haplotype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which can be calculated by dividing the number of reads carrying this haplotype by the total reads in this genomic region. ME is bounded between 0 and 1, and can be directly compared across different regions genome-wide and across multiple samples. </w:t>
      </w:r>
      <w:bookmarkStart w:id="329" w:name="OLE_LINK78"/>
      <w:bookmarkStart w:id="330" w:name="OLE_LINK79"/>
      <w:r w:rsidRPr="00B35BD4">
        <w:rPr>
          <w:rFonts w:ascii="Arial" w:eastAsia="Arial" w:hAnsi="Arial" w:cs="Arial"/>
          <w:color w:val="auto"/>
          <w:sz w:val="22"/>
          <w:szCs w:val="22"/>
        </w:rPr>
        <w:t xml:space="preserve">Methylation entropy </w:t>
      </w:r>
      <w:bookmarkEnd w:id="329"/>
      <w:bookmarkEnd w:id="330"/>
      <w:r w:rsidRPr="00B35BD4">
        <w:rPr>
          <w:rFonts w:ascii="Arial" w:eastAsia="Arial" w:hAnsi="Arial" w:cs="Arial"/>
          <w:color w:val="auto"/>
          <w:sz w:val="22"/>
          <w:szCs w:val="22"/>
        </w:rPr>
        <w:t>were widely used in the measurement of variability of DNA methylation in specific genome regions</w:t>
      </w:r>
      <w:r w:rsidR="00F961A2" w:rsidRPr="00B35BD4">
        <w:rPr>
          <w:rFonts w:ascii="Arial" w:eastAsia="Arial" w:hAnsi="Arial" w:cs="Arial"/>
          <w:color w:val="auto"/>
          <w:sz w:val="22"/>
          <w:szCs w:val="22"/>
          <w:vertAlign w:val="superscript"/>
        </w:rPr>
        <w:fldChar w:fldCharType="begin">
          <w:fldData xml:space="preserve">PEVuZE5vdGU+PENpdGU+PEF1dGhvcj5YaWU8L0F1dGhvcj48WWVhcj4yMDExPC9ZZWFyPjxSZWNO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PjwvYWx0LXBlcmlvZGljYWw+PHBhZ2VzPjQwOTktMTA4PC9wYWdlcz48dm9sdW1lPjM5PC92b2x1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</w:fldData>
        </w:fldChar>
      </w:r>
      <w:r w:rsidR="00F961A2">
        <w:rPr>
          <w:rFonts w:ascii="Arial" w:eastAsia="Arial" w:hAnsi="Arial" w:cs="Arial"/>
          <w:color w:val="auto"/>
          <w:sz w:val="22"/>
          <w:szCs w:val="22"/>
          <w:vertAlign w:val="superscript"/>
        </w:rPr>
        <w:instrText xml:space="preserve"> ADDIN EN.CITE </w:instrText>
      </w:r>
      <w:r w:rsidR="00F961A2">
        <w:rPr>
          <w:rFonts w:ascii="Arial" w:eastAsia="Arial" w:hAnsi="Arial" w:cs="Arial"/>
          <w:color w:val="auto"/>
          <w:sz w:val="22"/>
          <w:szCs w:val="22"/>
          <w:vertAlign w:val="superscript"/>
        </w:rPr>
        <w:fldChar w:fldCharType="begin">
          <w:fldData xml:space="preserve">PEVuZE5vdGU+PENpdGU+PEF1dGhvcj5YaWU8L0F1dGhvcj48WWVhcj4yMDExPC9ZZWFyPjxSZWNO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PjwvYWx0LXBlcmlvZGljYWw+PHBhZ2VzPjQwOTktMTA4PC9wYWdlcz48dm9sdW1lPjM5PC92b2x1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</w:fldData>
        </w:fldChar>
      </w:r>
      <w:r w:rsidR="00F961A2">
        <w:rPr>
          <w:rFonts w:ascii="Arial" w:eastAsia="Arial" w:hAnsi="Arial" w:cs="Arial"/>
          <w:color w:val="auto"/>
          <w:sz w:val="22"/>
          <w:szCs w:val="22"/>
          <w:vertAlign w:val="superscript"/>
        </w:rPr>
        <w:instrText xml:space="preserve"> ADDIN EN.CITE.DATA </w:instrText>
      </w:r>
      <w:r w:rsidR="00F961A2">
        <w:rPr>
          <w:rFonts w:ascii="Arial" w:eastAsia="Arial" w:hAnsi="Arial" w:cs="Arial"/>
          <w:color w:val="auto"/>
          <w:sz w:val="22"/>
          <w:szCs w:val="22"/>
          <w:vertAlign w:val="superscript"/>
        </w:rPr>
      </w:r>
      <w:r w:rsidR="00F961A2">
        <w:rPr>
          <w:rFonts w:ascii="Arial" w:eastAsia="Arial" w:hAnsi="Arial" w:cs="Arial"/>
          <w:color w:val="auto"/>
          <w:sz w:val="22"/>
          <w:szCs w:val="22"/>
          <w:vertAlign w:val="superscript"/>
        </w:rPr>
        <w:fldChar w:fldCharType="end"/>
      </w:r>
      <w:r w:rsidR="00F961A2" w:rsidRPr="00B35BD4">
        <w:rPr>
          <w:rFonts w:ascii="Arial" w:eastAsia="Arial" w:hAnsi="Arial" w:cs="Arial"/>
          <w:color w:val="auto"/>
          <w:sz w:val="22"/>
          <w:szCs w:val="22"/>
          <w:vertAlign w:val="superscript"/>
        </w:rPr>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40</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xml:space="preserve">. </w:t>
      </w:r>
    </w:p>
    <w:p w14:paraId="4A0C0A17" w14:textId="77777777" w:rsidR="00FF15E3" w:rsidRPr="00B35BD4" w:rsidRDefault="00FF15E3" w:rsidP="00FF15E3">
      <w:pPr>
        <w:spacing w:line="276" w:lineRule="auto"/>
        <w:jc w:val="left"/>
        <w:rPr>
          <w:rFonts w:ascii="Arial" w:eastAsia="Arial" w:hAnsi="Arial" w:cs="Arial"/>
          <w:color w:val="auto"/>
          <w:sz w:val="22"/>
          <w:szCs w:val="22"/>
        </w:rPr>
      </w:pPr>
    </w:p>
    <w:p w14:paraId="4AEBEC79" w14:textId="0329559B"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Epipolymorphism</w:t>
      </w:r>
      <w:r w:rsidR="00F961A2" w:rsidRPr="00B35BD4">
        <w:rPr>
          <w:rFonts w:ascii="Arial" w:eastAsia="Arial" w:hAnsi="Arial" w:cs="Arial"/>
          <w:color w:val="auto"/>
          <w:sz w:val="22"/>
          <w:szCs w:val="22"/>
          <w:vertAlign w:val="superscript"/>
        </w:rPr>
        <w:fldChar w:fldCharType="begin">
          <w:fldData xml:space="preserve">PEVuZE5vdGU+PENpdGU+PEF1dGhvcj5MYW5kYW48L0F1dGhvcj48WWVhcj4yMDEyPC9ZZWFyPjxS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==
</w:fldData>
        </w:fldChar>
      </w:r>
      <w:r w:rsidR="00F961A2">
        <w:rPr>
          <w:rFonts w:ascii="Arial" w:eastAsia="Arial" w:hAnsi="Arial" w:cs="Arial"/>
          <w:color w:val="auto"/>
          <w:sz w:val="22"/>
          <w:szCs w:val="22"/>
          <w:vertAlign w:val="superscript"/>
        </w:rPr>
        <w:instrText xml:space="preserve"> ADDIN EN.CITE </w:instrText>
      </w:r>
      <w:r w:rsidR="00F961A2">
        <w:rPr>
          <w:rFonts w:ascii="Arial" w:eastAsia="Arial" w:hAnsi="Arial" w:cs="Arial"/>
          <w:color w:val="auto"/>
          <w:sz w:val="22"/>
          <w:szCs w:val="22"/>
          <w:vertAlign w:val="superscript"/>
        </w:rPr>
        <w:fldChar w:fldCharType="begin">
          <w:fldData xml:space="preserve">PEVuZE5vdGU+PENpdGU+PEF1dGhvcj5MYW5kYW48L0F1dGhvcj48WWVhcj4yMDEyPC9ZZWFyPjxS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==
</w:fldData>
        </w:fldChar>
      </w:r>
      <w:r w:rsidR="00F961A2">
        <w:rPr>
          <w:rFonts w:ascii="Arial" w:eastAsia="Arial" w:hAnsi="Arial" w:cs="Arial"/>
          <w:color w:val="auto"/>
          <w:sz w:val="22"/>
          <w:szCs w:val="22"/>
          <w:vertAlign w:val="superscript"/>
        </w:rPr>
        <w:instrText xml:space="preserve"> ADDIN EN.CITE.DATA </w:instrText>
      </w:r>
      <w:r w:rsidR="00F961A2">
        <w:rPr>
          <w:rFonts w:ascii="Arial" w:eastAsia="Arial" w:hAnsi="Arial" w:cs="Arial"/>
          <w:color w:val="auto"/>
          <w:sz w:val="22"/>
          <w:szCs w:val="22"/>
          <w:vertAlign w:val="superscript"/>
        </w:rPr>
      </w:r>
      <w:r w:rsidR="00F961A2">
        <w:rPr>
          <w:rFonts w:ascii="Arial" w:eastAsia="Arial" w:hAnsi="Arial" w:cs="Arial"/>
          <w:color w:val="auto"/>
          <w:sz w:val="22"/>
          <w:szCs w:val="22"/>
          <w:vertAlign w:val="superscript"/>
        </w:rPr>
        <w:fldChar w:fldCharType="end"/>
      </w:r>
      <w:r w:rsidR="00F961A2" w:rsidRPr="00B35BD4">
        <w:rPr>
          <w:rFonts w:ascii="Arial" w:eastAsia="Arial" w:hAnsi="Arial" w:cs="Arial"/>
          <w:color w:val="auto"/>
          <w:sz w:val="22"/>
          <w:szCs w:val="22"/>
          <w:vertAlign w:val="superscript"/>
        </w:rPr>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41</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xml:space="preserve"> was calculated as </w:t>
      </w:r>
    </w:p>
    <w:p w14:paraId="57DBA8CF"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ppoly =1-</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sSubSup>
                <m:sSubSupPr>
                  <m:ctrlPr>
                    <w:rPr>
                      <w:rFonts w:ascii="Cambria Math" w:eastAsia="Arial" w:hAnsi="Cambria Math" w:cs="Arial"/>
                      <w:color w:val="auto"/>
                      <w:sz w:val="22"/>
                      <w:szCs w:val="22"/>
                    </w:rPr>
                  </m:ctrlPr>
                </m:sSubSup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i</m:t>
                  </m:r>
                </m:sub>
                <m:sup>
                  <m:r>
                    <m:rPr>
                      <m:sty m:val="p"/>
                    </m:rPr>
                    <w:rPr>
                      <w:rFonts w:ascii="Cambria Math" w:eastAsia="Arial" w:hAnsi="Cambria Math" w:cs="Arial"/>
                      <w:color w:val="auto"/>
                      <w:sz w:val="22"/>
                      <w:szCs w:val="22"/>
                    </w:rPr>
                    <m:t>2</m:t>
                  </m:r>
                </m:sup>
              </m:sSubSup>
            </m:e>
          </m:nary>
        </m:oMath>
      </m:oMathPara>
    </w:p>
    <w:p w14:paraId="20E7F8A6" w14:textId="481CB22C"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where</w:t>
      </w:r>
      <m:oMath>
        <m:r>
          <m:rPr>
            <m:sty m:val="p"/>
          </m:rPr>
          <w:rPr>
            <w:rFonts w:ascii="Cambria Math" w:eastAsia="Arial" w:hAnsi="Cambria Math" w:cs="Arial"/>
            <w:color w:val="auto"/>
            <w:sz w:val="22"/>
            <w:szCs w:val="22"/>
          </w:rPr>
          <m:t xml:space="preserve"> </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 xml:space="preserve">i </m:t>
            </m:r>
          </m:sub>
        </m:sSub>
      </m:oMath>
      <w:r w:rsidRPr="00B35BD4">
        <w:rPr>
          <w:rFonts w:ascii="Arial" w:eastAsia="Arial" w:hAnsi="Arial" w:cs="Arial"/>
          <w:color w:val="auto"/>
          <w:sz w:val="22"/>
          <w:szCs w:val="22"/>
        </w:rPr>
        <w:t>is the frequency of epi-allele </w:t>
      </w:r>
      <m:oMath>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the population (with 16 potential epialleles representing all possible methylation states of the set of four </w:t>
      </w:r>
      <w:del w:id="331" w:author="Shicheng Guo" w:date="2017-01-04T00:29:00Z">
        <w:r w:rsidRPr="00B35BD4" w:rsidDel="00E34EF1">
          <w:rPr>
            <w:rFonts w:ascii="Arial" w:eastAsia="Arial" w:hAnsi="Arial" w:cs="Arial"/>
            <w:color w:val="auto"/>
            <w:sz w:val="22"/>
            <w:szCs w:val="22"/>
          </w:rPr>
          <w:delText>CpGs).</w:delText>
        </w:r>
      </w:del>
      <w:ins w:id="332" w:author="Shicheng Guo" w:date="2017-01-04T00:29:00Z">
        <w:r w:rsidR="00E34EF1">
          <w:rPr>
            <w:rFonts w:ascii="Arial" w:eastAsia="Arial" w:hAnsi="Arial" w:cs="Arial"/>
            <w:color w:val="auto"/>
            <w:sz w:val="22"/>
            <w:szCs w:val="22"/>
          </w:rPr>
          <w:t>CpGs).</w:t>
        </w:r>
      </w:ins>
      <w:del w:id="333" w:author="Shicheng Guo" w:date="2017-01-04T00:29:00Z">
        <w:r w:rsidRPr="00B35BD4" w:rsidDel="00E34EF1">
          <w:rPr>
            <w:rFonts w:ascii="Arial" w:eastAsia="Arial" w:hAnsi="Arial" w:cs="Arial"/>
            <w:color w:val="auto"/>
            <w:sz w:val="22"/>
            <w:szCs w:val="22"/>
          </w:rPr>
          <w:delText xml:space="preserve"> </w:delText>
        </w:r>
      </w:del>
    </w:p>
    <w:p w14:paraId="7E3ABDE9" w14:textId="77777777" w:rsidR="00FF15E3" w:rsidRPr="00B35BD4" w:rsidRDefault="00FF15E3" w:rsidP="00FF15E3">
      <w:pPr>
        <w:spacing w:line="276" w:lineRule="auto"/>
        <w:jc w:val="left"/>
        <w:rPr>
          <w:rFonts w:ascii="Arial" w:eastAsia="Arial" w:hAnsi="Arial" w:cs="Arial"/>
          <w:color w:val="auto"/>
          <w:sz w:val="22"/>
          <w:szCs w:val="22"/>
        </w:rPr>
      </w:pPr>
    </w:p>
    <w:p w14:paraId="2E948A08"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Developmental germ layer</w:t>
      </w:r>
      <w:r>
        <w:rPr>
          <w:rFonts w:ascii="Arial" w:eastAsia="Arial" w:hAnsi="Arial" w:cs="Arial"/>
          <w:b/>
          <w:i w:val="0"/>
          <w:color w:val="auto"/>
          <w:sz w:val="22"/>
          <w:szCs w:val="22"/>
        </w:rPr>
        <w:t>s and tissue specific MHB</w:t>
      </w:r>
      <w:r w:rsidRPr="00B35BD4">
        <w:rPr>
          <w:rFonts w:ascii="Arial" w:eastAsia="Arial" w:hAnsi="Arial" w:cs="Arial"/>
          <w:b/>
          <w:i w:val="0"/>
          <w:color w:val="auto"/>
          <w:sz w:val="22"/>
          <w:szCs w:val="22"/>
        </w:rPr>
        <w:t xml:space="preserve">s. </w:t>
      </w:r>
    </w:p>
    <w:p w14:paraId="13802E73" w14:textId="16CCAC44" w:rsidR="00FF15E3" w:rsidRPr="00B35BD4" w:rsidRDefault="00FF15E3" w:rsidP="00FF15E3">
      <w:pPr>
        <w:spacing w:line="276" w:lineRule="auto"/>
        <w:jc w:val="left"/>
        <w:rPr>
          <w:rFonts w:ascii="Arial" w:eastAsia="Arial" w:hAnsi="Arial" w:cs="Arial"/>
          <w:color w:val="auto"/>
          <w:sz w:val="22"/>
          <w:szCs w:val="22"/>
        </w:rPr>
      </w:pPr>
      <w:r>
        <w:rPr>
          <w:rFonts w:ascii="Arial" w:eastAsia="Arial" w:hAnsi="Arial" w:cs="Arial"/>
          <w:color w:val="auto"/>
          <w:sz w:val="22"/>
          <w:szCs w:val="22"/>
        </w:rPr>
        <w:t>To</w:t>
      </w:r>
      <w:r w:rsidRPr="00B35BD4">
        <w:rPr>
          <w:rFonts w:ascii="Arial" w:eastAsia="Arial" w:hAnsi="Arial" w:cs="Arial"/>
          <w:color w:val="auto"/>
          <w:sz w:val="22"/>
          <w:szCs w:val="22"/>
        </w:rPr>
        <w:t xml:space="preserve"> investigate the germ laye</w:t>
      </w:r>
      <w:r>
        <w:rPr>
          <w:rFonts w:ascii="Arial" w:eastAsia="Arial" w:hAnsi="Arial" w:cs="Arial"/>
          <w:color w:val="auto"/>
          <w:sz w:val="22"/>
          <w:szCs w:val="22"/>
        </w:rPr>
        <w:t>r and tissue specific MHB</w:t>
      </w:r>
      <w:r w:rsidRPr="00B35BD4">
        <w:rPr>
          <w:rFonts w:ascii="Arial" w:eastAsia="Arial" w:hAnsi="Arial" w:cs="Arial"/>
          <w:color w:val="auto"/>
          <w:sz w:val="22"/>
          <w:szCs w:val="22"/>
        </w:rPr>
        <w:t xml:space="preserve">s, group specific index (see below) was </w:t>
      </w:r>
      <w:r>
        <w:rPr>
          <w:rFonts w:ascii="Arial" w:eastAsia="Arial" w:hAnsi="Arial" w:cs="Arial"/>
          <w:color w:val="auto"/>
          <w:sz w:val="22"/>
          <w:szCs w:val="22"/>
        </w:rPr>
        <w:t>defined</w:t>
      </w:r>
      <w:r w:rsidRPr="00B35BD4">
        <w:rPr>
          <w:rFonts w:ascii="Arial" w:eastAsia="Arial" w:hAnsi="Arial" w:cs="Arial"/>
          <w:color w:val="auto"/>
          <w:sz w:val="22"/>
          <w:szCs w:val="22"/>
        </w:rPr>
        <w:t xml:space="preserve">. </w:t>
      </w:r>
      <w:commentRangeStart w:id="334"/>
      <w:commentRangeStart w:id="335"/>
      <w:r w:rsidRPr="0025293E">
        <w:rPr>
          <w:rFonts w:ascii="Arial" w:eastAsia="Arial" w:hAnsi="Arial" w:cs="Arial"/>
          <w:color w:val="auto"/>
          <w:sz w:val="22"/>
          <w:szCs w:val="22"/>
          <w:highlight w:val="yellow"/>
        </w:rPr>
        <w:t xml:space="preserve">An empirical threshold </w:t>
      </w:r>
      <w:ins w:id="336" w:author="Shicheng Guo" w:date="2017-01-04T00:30:00Z">
        <w:r w:rsidR="0083337F">
          <w:rPr>
            <w:rFonts w:ascii="Arial" w:eastAsia="Arial" w:hAnsi="Arial" w:cs="Arial"/>
            <w:color w:val="auto"/>
            <w:sz w:val="22"/>
            <w:szCs w:val="22"/>
            <w:highlight w:val="yellow"/>
          </w:rPr>
          <w:t>GSI&gt;</w:t>
        </w:r>
      </w:ins>
      <w:r w:rsidRPr="0025293E">
        <w:rPr>
          <w:rFonts w:ascii="Arial" w:eastAsia="Arial" w:hAnsi="Arial" w:cs="Arial"/>
          <w:color w:val="auto"/>
          <w:sz w:val="22"/>
          <w:szCs w:val="22"/>
          <w:highlight w:val="yellow"/>
        </w:rPr>
        <w:t xml:space="preserve">0.6 was used </w:t>
      </w:r>
      <w:del w:id="337" w:author="Shicheng Guo" w:date="2017-01-04T00:30:00Z">
        <w:r w:rsidRPr="0025293E" w:rsidDel="00583D60">
          <w:rPr>
            <w:rFonts w:ascii="Arial" w:eastAsia="Arial" w:hAnsi="Arial" w:cs="Arial"/>
            <w:color w:val="auto"/>
            <w:sz w:val="22"/>
            <w:szCs w:val="22"/>
            <w:highlight w:val="yellow"/>
          </w:rPr>
          <w:delText>to filter out</w:delText>
        </w:r>
      </w:del>
      <w:ins w:id="338" w:author="Shicheng Guo" w:date="2017-01-04T00:30:00Z">
        <w:r w:rsidR="00583D60">
          <w:rPr>
            <w:rFonts w:ascii="Arial" w:eastAsia="Arial" w:hAnsi="Arial" w:cs="Arial"/>
            <w:color w:val="auto"/>
            <w:sz w:val="22"/>
            <w:szCs w:val="22"/>
            <w:highlight w:val="yellow"/>
          </w:rPr>
          <w:t>define</w:t>
        </w:r>
      </w:ins>
      <w:r w:rsidRPr="0025293E">
        <w:rPr>
          <w:rFonts w:ascii="Arial" w:eastAsia="Arial" w:hAnsi="Arial" w:cs="Arial"/>
          <w:color w:val="auto"/>
          <w:sz w:val="22"/>
          <w:szCs w:val="22"/>
          <w:highlight w:val="yellow"/>
        </w:rPr>
        <w:t xml:space="preserve"> layer and tissue specific MHBs. Layer specific MHBs were selected again to show the ability to distinguish different development layers.</w:t>
      </w:r>
      <w:r w:rsidRPr="00B35BD4">
        <w:rPr>
          <w:rFonts w:ascii="Arial" w:eastAsia="Arial" w:hAnsi="Arial" w:cs="Arial"/>
          <w:color w:val="auto"/>
          <w:sz w:val="22"/>
          <w:szCs w:val="22"/>
        </w:rPr>
        <w:t xml:space="preserve"> </w:t>
      </w:r>
      <w:commentRangeEnd w:id="334"/>
      <w:r>
        <w:rPr>
          <w:rStyle w:val="CommentReference"/>
        </w:rPr>
        <w:lastRenderedPageBreak/>
        <w:commentReference w:id="334"/>
      </w:r>
      <w:commentRangeEnd w:id="335"/>
      <w:r w:rsidR="00383013">
        <w:rPr>
          <w:rStyle w:val="CommentReference"/>
        </w:rPr>
        <w:commentReference w:id="335"/>
      </w:r>
      <w:r w:rsidRPr="00B35BD4">
        <w:rPr>
          <w:rFonts w:ascii="Arial" w:eastAsia="Arial" w:hAnsi="Arial" w:cs="Arial"/>
          <w:color w:val="auto"/>
          <w:sz w:val="22"/>
          <w:szCs w:val="22"/>
        </w:rPr>
        <w:t>Tissue spe</w:t>
      </w:r>
      <w:r>
        <w:rPr>
          <w:rFonts w:ascii="Arial" w:eastAsia="Arial" w:hAnsi="Arial" w:cs="Arial"/>
          <w:color w:val="auto"/>
          <w:sz w:val="22"/>
          <w:szCs w:val="22"/>
        </w:rPr>
        <w:t>cific MHB</w:t>
      </w:r>
      <w:r w:rsidRPr="00B35BD4">
        <w:rPr>
          <w:rFonts w:ascii="Arial" w:eastAsia="Arial" w:hAnsi="Arial" w:cs="Arial"/>
          <w:color w:val="auto"/>
          <w:sz w:val="22"/>
          <w:szCs w:val="22"/>
        </w:rPr>
        <w:t xml:space="preserve">s were further used for tissue mapping and cancer diagnosis. </w:t>
      </w:r>
      <w:bookmarkStart w:id="339" w:name="OLE_LINK3"/>
      <w:bookmarkStart w:id="340" w:name="OLE_LINK4"/>
      <w:bookmarkStart w:id="341" w:name="OLE_LINK11"/>
    </w:p>
    <w:p w14:paraId="3782A794"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GSI=</m:t>
          </m:r>
          <m:f>
            <m:fPr>
              <m:ctrlPr>
                <w:rPr>
                  <w:rFonts w:ascii="Cambria Math" w:eastAsia="Arial" w:hAnsi="Cambria Math" w:cs="Arial"/>
                  <w:color w:val="auto"/>
                  <w:sz w:val="22"/>
                  <w:szCs w:val="22"/>
                </w:rPr>
              </m:ctrlPr>
            </m:fPr>
            <m:num>
              <m:nary>
                <m:naryPr>
                  <m:chr m:val="∑"/>
                  <m:limLoc m:val="subSup"/>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j=1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1-</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w:bookmarkStart w:id="342" w:name="OLE_LINK12"/>
                          <w:bookmarkStart w:id="343" w:name="OLE_LINK13"/>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w:bookmarkEnd w:id="342"/>
                          <w:bookmarkEnd w:id="343"/>
                        </m:e>
                      </m:d>
                    </m:num>
                    <m:den>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MHL</m:t>
                              </m:r>
                            </m:e>
                            <m:sub>
                              <m:r>
                                <m:rPr>
                                  <m:sty m:val="p"/>
                                </m:rPr>
                                <w:rPr>
                                  <w:rFonts w:ascii="Cambria Math" w:eastAsia="Arial" w:hAnsi="Cambria Math" w:cs="Arial"/>
                                  <w:color w:val="auto"/>
                                  <w:sz w:val="22"/>
                                  <w:szCs w:val="22"/>
                                </w:rPr>
                                <m:t>max</m:t>
                              </m:r>
                            </m:sub>
                          </m:sSub>
                        </m:e>
                      </m:d>
                    </m:den>
                  </m:f>
                </m:e>
              </m:nary>
            </m:num>
            <m:den>
              <m:r>
                <m:rPr>
                  <m:sty m:val="p"/>
                </m:rPr>
                <w:rPr>
                  <w:rFonts w:ascii="Cambria Math" w:eastAsia="Arial" w:hAnsi="Cambria Math" w:cs="Arial"/>
                  <w:color w:val="auto"/>
                  <w:sz w:val="22"/>
                  <w:szCs w:val="22"/>
                </w:rPr>
                <m:t>n-1</m:t>
              </m:r>
            </m:den>
          </m:f>
        </m:oMath>
      </m:oMathPara>
    </w:p>
    <w:bookmarkEnd w:id="339"/>
    <w:bookmarkEnd w:id="340"/>
    <w:bookmarkEnd w:id="341"/>
    <w:p w14:paraId="2A639C47" w14:textId="77777777" w:rsidR="00FF15E3" w:rsidRDefault="00FF15E3" w:rsidP="00FF15E3">
      <w:pPr>
        <w:spacing w:line="276" w:lineRule="auto"/>
        <w:jc w:val="left"/>
        <w:rPr>
          <w:rFonts w:ascii="Arial" w:eastAsia="Arial" w:hAnsi="Arial" w:cs="Arial"/>
          <w:color w:val="auto"/>
          <w:sz w:val="22"/>
          <w:szCs w:val="22"/>
        </w:rPr>
      </w:pP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indicates the number of the groups. </w:t>
      </w:r>
      <w:bookmarkStart w:id="344" w:name="OLE_LINK14"/>
      <w:bookmarkStart w:id="345" w:name="OLE_LINK15"/>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w:t>
      </w:r>
      <m:oMath>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j</m:t>
            </m:r>
          </m:e>
          <m:sup>
            <m:r>
              <m:rPr>
                <m:sty m:val="p"/>
              </m:rPr>
              <w:rPr>
                <w:rFonts w:ascii="Cambria Math" w:eastAsia="Arial" w:hAnsi="Cambria Math" w:cs="Arial"/>
                <w:color w:val="auto"/>
                <w:sz w:val="22"/>
                <w:szCs w:val="22"/>
              </w:rPr>
              <m:t>th</m:t>
            </m:r>
          </m:sup>
        </m:sSup>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group.  </w:t>
      </w:r>
      <w:bookmarkEnd w:id="344"/>
      <w:bookmarkEnd w:id="345"/>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max</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highest methylated group. </w:t>
      </w:r>
    </w:p>
    <w:p w14:paraId="4A6F1C85" w14:textId="77777777" w:rsidR="00FF15E3" w:rsidRPr="00B35BD4" w:rsidRDefault="00FF15E3" w:rsidP="00FF15E3">
      <w:pPr>
        <w:spacing w:line="276" w:lineRule="auto"/>
        <w:jc w:val="left"/>
        <w:rPr>
          <w:rFonts w:ascii="Arial" w:eastAsia="Arial" w:hAnsi="Arial" w:cs="Arial"/>
          <w:color w:val="auto"/>
          <w:sz w:val="22"/>
          <w:szCs w:val="22"/>
        </w:rPr>
      </w:pPr>
    </w:p>
    <w:p w14:paraId="23A5F428"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Genome-wide methylation haplotype load matrix (MHL) analysis</w:t>
      </w:r>
    </w:p>
    <w:p w14:paraId="30947434" w14:textId="60C6DB9C"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Methylation haplotype load was calculated for </w:t>
      </w:r>
      <w:r>
        <w:rPr>
          <w:rFonts w:ascii="Arial" w:eastAsia="Arial" w:hAnsi="Arial" w:cs="Arial"/>
          <w:color w:val="auto"/>
          <w:sz w:val="22"/>
          <w:szCs w:val="22"/>
        </w:rPr>
        <w:t xml:space="preserve">all MHBs on </w:t>
      </w:r>
      <w:r w:rsidRPr="00B35BD4">
        <w:rPr>
          <w:rFonts w:ascii="Arial" w:eastAsia="Arial" w:hAnsi="Arial" w:cs="Arial"/>
          <w:color w:val="auto"/>
          <w:sz w:val="22"/>
          <w:szCs w:val="22"/>
        </w:rPr>
        <w:t xml:space="preserve">each </w:t>
      </w:r>
      <w:r>
        <w:rPr>
          <w:rFonts w:ascii="Arial" w:eastAsia="Arial" w:hAnsi="Arial" w:cs="Arial"/>
          <w:color w:val="auto"/>
          <w:sz w:val="22"/>
          <w:szCs w:val="22"/>
        </w:rPr>
        <w:t>sample</w:t>
      </w:r>
      <w:r w:rsidRPr="00B35BD4">
        <w:rPr>
          <w:rFonts w:ascii="Arial" w:eastAsia="Arial" w:hAnsi="Arial" w:cs="Arial"/>
          <w:color w:val="auto"/>
          <w:sz w:val="22"/>
          <w:szCs w:val="22"/>
        </w:rPr>
        <w:t xml:space="preserve">. The </w:t>
      </w:r>
      <w:r>
        <w:rPr>
          <w:rFonts w:ascii="Arial" w:eastAsia="Arial" w:hAnsi="Arial" w:cs="Arial"/>
          <w:color w:val="auto"/>
          <w:sz w:val="22"/>
          <w:szCs w:val="22"/>
        </w:rPr>
        <w:t xml:space="preserve">MHBs with </w:t>
      </w:r>
      <w:r w:rsidRPr="00B35BD4">
        <w:rPr>
          <w:rFonts w:ascii="Arial" w:eastAsia="Arial" w:hAnsi="Arial" w:cs="Arial"/>
          <w:color w:val="auto"/>
          <w:sz w:val="22"/>
          <w:szCs w:val="22"/>
        </w:rPr>
        <w:t xml:space="preserve">top 15% MHL were </w:t>
      </w:r>
      <w:r w:rsidRPr="0025293E">
        <w:rPr>
          <w:rFonts w:ascii="Arial" w:eastAsia="Arial" w:hAnsi="Arial" w:cs="Arial"/>
          <w:color w:val="auto"/>
          <w:sz w:val="22"/>
          <w:szCs w:val="22"/>
          <w:highlight w:val="yellow"/>
        </w:rPr>
        <w:t>selected in heatmap analysis to investigate the tissue relationship</w:t>
      </w:r>
      <w:r w:rsidRPr="00B35BD4">
        <w:rPr>
          <w:rFonts w:ascii="Arial" w:eastAsia="Arial" w:hAnsi="Arial" w:cs="Arial"/>
          <w:color w:val="auto"/>
          <w:sz w:val="22"/>
          <w:szCs w:val="22"/>
        </w:rPr>
        <w:t>. The Euclidean distance and Ward.D aggregation were used in the heatmap plot (R, gplots package</w:t>
      </w:r>
      <w:r w:rsidR="00F961A2" w:rsidRPr="00B35BD4">
        <w:rPr>
          <w:rFonts w:ascii="Arial" w:eastAsia="Arial" w:hAnsi="Arial" w:cs="Arial"/>
          <w:color w:val="auto"/>
          <w:sz w:val="22"/>
          <w:szCs w:val="22"/>
          <w:vertAlign w:val="superscript"/>
        </w:rPr>
        <w:fldChar w:fldCharType="begin"/>
      </w:r>
      <w:r w:rsidR="00F961A2">
        <w:rPr>
          <w:rFonts w:ascii="Arial" w:eastAsia="Arial" w:hAnsi="Arial" w:cs="Arial"/>
          <w:color w:val="auto"/>
          <w:sz w:val="22"/>
          <w:szCs w:val="22"/>
          <w:vertAlign w:val="superscript"/>
        </w:rPr>
        <w:instrText xml:space="preserve"> ADDIN EN.CITE &lt;EndNote&gt;&lt;Cite&gt;&lt;Author&gt;Gregory R. Warnes&lt;/Author&gt;&lt;Year&gt;2016&lt;/Year&gt;&lt;RecNum&gt;45&lt;/RecNum&gt;&lt;DisplayText&gt;&lt;style face="superscript"&gt;42&lt;/style&gt;&lt;/DisplayText&gt;&lt;record&gt;&lt;rec-number&gt;45&lt;/rec-number&gt;&lt;foreign-keys&gt;&lt;key app="EN" db-id="sfw00dtxiz2sdnetxfzpp9vv2wxzv9txfdae" timestamp="1483592218"&gt;45&lt;/key&gt;&lt;/foreign-keys&gt;&lt;ref-type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42</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PCA (R package prcomp</w:t>
      </w:r>
      <w:r w:rsidR="00F961A2" w:rsidRPr="00B35BD4">
        <w:rPr>
          <w:rFonts w:ascii="Arial" w:eastAsia="Arial" w:hAnsi="Arial" w:cs="Arial"/>
          <w:color w:val="auto"/>
          <w:sz w:val="22"/>
          <w:szCs w:val="22"/>
          <w:vertAlign w:val="superscript"/>
        </w:rPr>
        <w:fldChar w:fldCharType="begin"/>
      </w:r>
      <w:r w:rsidR="00F961A2">
        <w:rPr>
          <w:rFonts w:ascii="Arial" w:eastAsia="Arial" w:hAnsi="Arial" w:cs="Arial"/>
          <w:color w:val="auto"/>
          <w:sz w:val="22"/>
          <w:szCs w:val="22"/>
          <w:vertAlign w:val="superscript"/>
        </w:rPr>
        <w:instrText xml:space="preserve"> ADDIN EN.CITE &lt;EndNote&gt;&lt;Cite&gt;&lt;Author&gt;Team&lt;/Author&gt;&lt;Year&gt;2016&lt;/Year&gt;&lt;RecNum&gt;46&lt;/RecNum&gt;&lt;DisplayText&gt;&lt;style face="superscript"&gt;43&lt;/style&gt;&lt;/DisplayText&gt;&lt;record&gt;&lt;rec-number&gt;46&lt;/rec-number&gt;&lt;foreign-keys&gt;&lt;key app="EN" db-id="sfw00dtxiz2sdnetxfzpp9vv2wxzv9txfdae" timestamp="1483592218"&gt;46&lt;/key&gt;&lt;/foreign-keys&gt;&lt;ref-type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43</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was conducted with default setting of the corresponding R packages</w:t>
      </w:r>
      <w:r w:rsidR="00F961A2" w:rsidRPr="00B35BD4">
        <w:rPr>
          <w:rFonts w:ascii="Arial" w:eastAsia="Arial" w:hAnsi="Arial" w:cs="Arial"/>
          <w:color w:val="auto"/>
          <w:sz w:val="22"/>
          <w:szCs w:val="22"/>
        </w:rPr>
        <w:fldChar w:fldCharType="begin"/>
      </w:r>
      <w:r w:rsidR="00F961A2">
        <w:rPr>
          <w:rFonts w:ascii="Arial" w:eastAsia="Arial" w:hAnsi="Arial" w:cs="Arial"/>
          <w:color w:val="auto"/>
          <w:sz w:val="22"/>
          <w:szCs w:val="22"/>
        </w:rPr>
        <w:instrText xml:space="preserve"> ADDIN EN.CITE &lt;EndNote&gt;&lt;Cite&gt;&lt;Author&gt;Team&lt;/Author&gt;&lt;Year&gt;2016&lt;/Year&gt;&lt;RecNum&gt;46&lt;/RecNum&gt;&lt;DisplayText&gt;&lt;style face="superscript"&gt;43&lt;/style&gt;&lt;/DisplayText&gt;&lt;record&gt;&lt;rec-number&gt;46&lt;/rec-number&gt;&lt;foreign-keys&gt;&lt;key app="EN" db-id="sfw00dtxiz2sdnetxfzpp9vv2wxzv9txfdae" timestamp="1483592218"&gt;46&lt;/key&gt;&lt;/foreign-keys&gt;&lt;ref-type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F961A2" w:rsidRPr="00B35BD4">
        <w:rPr>
          <w:rFonts w:ascii="Arial" w:eastAsia="Arial" w:hAnsi="Arial" w:cs="Arial"/>
          <w:color w:val="auto"/>
          <w:sz w:val="22"/>
          <w:szCs w:val="22"/>
        </w:rPr>
        <w:fldChar w:fldCharType="separate"/>
      </w:r>
      <w:r w:rsidR="00F961A2" w:rsidRPr="00FF15E3">
        <w:rPr>
          <w:rFonts w:ascii="Arial" w:eastAsia="Arial" w:hAnsi="Arial" w:cs="Arial"/>
          <w:noProof/>
          <w:color w:val="auto"/>
          <w:sz w:val="22"/>
          <w:szCs w:val="22"/>
          <w:vertAlign w:val="superscript"/>
        </w:rPr>
        <w:t>43</w:t>
      </w:r>
      <w:r w:rsidR="00F961A2" w:rsidRPr="00B35BD4">
        <w:rPr>
          <w:rFonts w:ascii="Arial" w:eastAsia="Arial" w:hAnsi="Arial" w:cs="Arial"/>
          <w:color w:val="auto"/>
          <w:sz w:val="22"/>
          <w:szCs w:val="22"/>
        </w:rPr>
        <w:fldChar w:fldCharType="end"/>
      </w:r>
      <w:r w:rsidRPr="00B35BD4">
        <w:rPr>
          <w:rFonts w:ascii="Arial" w:eastAsia="Arial" w:hAnsi="Arial" w:cs="Arial"/>
          <w:color w:val="auto"/>
          <w:sz w:val="22"/>
          <w:szCs w:val="22"/>
        </w:rPr>
        <w:t xml:space="preserve"> (Supplementary Fig. 5). Before the PCA analysis, raw data </w:t>
      </w:r>
      <w:r>
        <w:rPr>
          <w:rFonts w:ascii="Arial" w:eastAsia="Arial" w:hAnsi="Arial" w:cs="Arial"/>
          <w:color w:val="auto"/>
          <w:sz w:val="22"/>
          <w:szCs w:val="22"/>
        </w:rPr>
        <w:t>were quantile normalized within same tissue/cell groups. S</w:t>
      </w:r>
      <w:r w:rsidRPr="00B35BD4">
        <w:rPr>
          <w:rFonts w:ascii="Arial" w:eastAsia="Arial" w:hAnsi="Arial" w:cs="Arial"/>
          <w:color w:val="auto"/>
          <w:sz w:val="22"/>
          <w:szCs w:val="22"/>
        </w:rPr>
        <w:t xml:space="preserve">tandardization (scale) </w:t>
      </w:r>
      <w:r>
        <w:rPr>
          <w:rFonts w:ascii="Arial" w:eastAsia="Arial" w:hAnsi="Arial" w:cs="Arial"/>
          <w:color w:val="auto"/>
          <w:sz w:val="22"/>
          <w:szCs w:val="22"/>
        </w:rPr>
        <w:t>and</w:t>
      </w:r>
      <w:r w:rsidRPr="00B35BD4">
        <w:rPr>
          <w:rFonts w:ascii="Arial" w:eastAsia="Arial" w:hAnsi="Arial" w:cs="Arial"/>
          <w:color w:val="auto"/>
          <w:sz w:val="22"/>
          <w:szCs w:val="22"/>
        </w:rPr>
        <w:t xml:space="preserve"> batch effect elimination (</w:t>
      </w:r>
      <w:r>
        <w:rPr>
          <w:rFonts w:ascii="Arial" w:eastAsia="Arial" w:hAnsi="Arial" w:cs="Arial"/>
          <w:color w:val="auto"/>
          <w:sz w:val="22"/>
          <w:szCs w:val="22"/>
        </w:rPr>
        <w:t xml:space="preserve">the </w:t>
      </w:r>
      <w:r w:rsidRPr="00B35BD4">
        <w:rPr>
          <w:rFonts w:ascii="Arial" w:eastAsia="Arial" w:hAnsi="Arial" w:cs="Arial"/>
          <w:color w:val="auto"/>
          <w:sz w:val="22"/>
          <w:szCs w:val="22"/>
        </w:rPr>
        <w:t>Combat algorithm</w:t>
      </w:r>
      <w:r w:rsidR="00F961A2" w:rsidRPr="00B35BD4">
        <w:rPr>
          <w:rFonts w:ascii="Arial" w:eastAsia="Arial" w:hAnsi="Arial" w:cs="Arial"/>
          <w:color w:val="auto"/>
          <w:sz w:val="22"/>
          <w:szCs w:val="22"/>
          <w:vertAlign w:val="superscript"/>
        </w:rPr>
        <w:fldChar w:fldCharType="begin"/>
      </w:r>
      <w:r w:rsidR="00F961A2">
        <w:rPr>
          <w:rFonts w:ascii="Arial" w:eastAsia="Arial" w:hAnsi="Arial" w:cs="Arial"/>
          <w:color w:val="auto"/>
          <w:sz w:val="22"/>
          <w:szCs w:val="22"/>
          <w:vertAlign w:val="superscript"/>
        </w:rPr>
        <w:instrText xml:space="preserve"> ADDIN EN.CITE &lt;EndNote&gt;&lt;Cite&gt;&lt;Author&gt;Johnson&lt;/Author&gt;&lt;Year&gt;2007&lt;/Year&gt;&lt;RecNum&gt;47&lt;/RecNum&gt;&lt;DisplayText&gt;&lt;style face="superscript"&gt;44&lt;/style&gt;&lt;/DisplayText&gt;&lt;record&gt;&lt;rec-number&gt;47&lt;/rec-number&gt;&lt;foreign-keys&gt;&lt;key app="EN" db-id="sfw00dtxiz2sdnetxfzpp9vv2wxzv9txfdae" timestamp="1483592218"&gt;47&lt;/key&gt;&lt;/foreign-keys&gt;&lt;ref-type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F961A2" w:rsidRPr="00B35BD4">
        <w:rPr>
          <w:rFonts w:ascii="Arial" w:eastAsia="Arial" w:hAnsi="Arial" w:cs="Arial"/>
          <w:color w:val="auto"/>
          <w:sz w:val="22"/>
          <w:szCs w:val="22"/>
          <w:vertAlign w:val="superscript"/>
        </w:rPr>
        <w:fldChar w:fldCharType="separate"/>
      </w:r>
      <w:r w:rsidR="00F961A2">
        <w:rPr>
          <w:rFonts w:ascii="Arial" w:eastAsia="Arial" w:hAnsi="Arial" w:cs="Arial"/>
          <w:noProof/>
          <w:color w:val="auto"/>
          <w:sz w:val="22"/>
          <w:szCs w:val="22"/>
          <w:vertAlign w:val="superscript"/>
        </w:rPr>
        <w:t>44</w:t>
      </w:r>
      <w:r w:rsidR="00F961A2" w:rsidRPr="00B35BD4">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were also applied to decrease the random noise. MAF and IMF were extrac</w:t>
      </w:r>
      <w:r>
        <w:rPr>
          <w:rFonts w:ascii="Arial" w:eastAsia="Arial" w:hAnsi="Arial" w:cs="Arial"/>
          <w:color w:val="auto"/>
          <w:sz w:val="22"/>
          <w:szCs w:val="22"/>
        </w:rPr>
        <w:t>ted from BAM files with customiz</w:t>
      </w:r>
      <w:r w:rsidRPr="00B35BD4">
        <w:rPr>
          <w:rFonts w:ascii="Arial" w:eastAsia="Arial" w:hAnsi="Arial" w:cs="Arial"/>
          <w:color w:val="auto"/>
          <w:sz w:val="22"/>
          <w:szCs w:val="22"/>
        </w:rPr>
        <w:t>ed PileOMeth (</w:t>
      </w:r>
      <w:hyperlink r:id="rId12" w:history="1">
        <w:r w:rsidRPr="00B35BD4">
          <w:rPr>
            <w:rFonts w:ascii="Arial" w:eastAsia="Arial" w:hAnsi="Arial" w:cs="Arial"/>
            <w:color w:val="auto"/>
            <w:sz w:val="22"/>
            <w:szCs w:val="22"/>
          </w:rPr>
          <w:t>https://github.com/dpryan79/PileOMeth</w:t>
        </w:r>
      </w:hyperlink>
      <w:r w:rsidRPr="00B35BD4">
        <w:rPr>
          <w:rFonts w:ascii="Arial" w:eastAsia="Arial" w:hAnsi="Arial" w:cs="Arial"/>
          <w:color w:val="auto"/>
          <w:sz w:val="22"/>
          <w:szCs w:val="22"/>
        </w:rPr>
        <w:t>). Differential MHL analysis between cancer plasma and normal plasma were based on two-tailed Student's t</w:t>
      </w:r>
      <w:r>
        <w:rPr>
          <w:rFonts w:ascii="Arial" w:eastAsia="Arial" w:hAnsi="Arial" w:cs="Arial"/>
          <w:color w:val="auto"/>
          <w:sz w:val="22"/>
          <w:szCs w:val="22"/>
        </w:rPr>
        <w:t>-test or Wilcoxon rank sum test. C</w:t>
      </w:r>
      <w:r w:rsidRPr="00B35BD4">
        <w:rPr>
          <w:rFonts w:ascii="Arial" w:eastAsia="Arial" w:hAnsi="Arial" w:cs="Arial"/>
          <w:color w:val="auto"/>
          <w:sz w:val="22"/>
          <w:szCs w:val="22"/>
        </w:rPr>
        <w:t xml:space="preserve">orrection </w:t>
      </w:r>
      <w:r>
        <w:rPr>
          <w:rFonts w:ascii="Arial" w:eastAsia="Arial" w:hAnsi="Arial" w:cs="Arial"/>
          <w:color w:val="auto"/>
          <w:sz w:val="22"/>
          <w:szCs w:val="22"/>
        </w:rPr>
        <w:t xml:space="preserve">for multiple testing </w:t>
      </w:r>
      <w:r w:rsidRPr="00B35BD4">
        <w:rPr>
          <w:rFonts w:ascii="Arial" w:eastAsia="Arial" w:hAnsi="Arial" w:cs="Arial"/>
          <w:color w:val="auto"/>
          <w:sz w:val="22"/>
          <w:szCs w:val="22"/>
        </w:rPr>
        <w:t xml:space="preserve">was </w:t>
      </w:r>
      <w:r>
        <w:rPr>
          <w:rFonts w:ascii="Arial" w:eastAsia="Arial" w:hAnsi="Arial" w:cs="Arial"/>
          <w:color w:val="auto"/>
          <w:sz w:val="22"/>
          <w:szCs w:val="22"/>
        </w:rPr>
        <w:t>based on</w:t>
      </w:r>
      <w:r w:rsidRPr="00B35BD4">
        <w:rPr>
          <w:rFonts w:ascii="Arial" w:eastAsia="Arial" w:hAnsi="Arial" w:cs="Arial"/>
          <w:color w:val="auto"/>
          <w:sz w:val="22"/>
          <w:szCs w:val="22"/>
        </w:rPr>
        <w:t xml:space="preserve"> false discovery rate (FDR). </w:t>
      </w:r>
      <w:commentRangeStart w:id="346"/>
      <w:r w:rsidRPr="0025293E">
        <w:rPr>
          <w:rFonts w:ascii="Arial" w:eastAsia="Arial" w:hAnsi="Arial" w:cs="Arial"/>
          <w:color w:val="auto"/>
          <w:sz w:val="22"/>
          <w:szCs w:val="22"/>
          <w:highlight w:val="yellow"/>
        </w:rPr>
        <w:t>Statistic variations were estimated among different groups and therefore one-way ANOVA analysis could be conducted</w:t>
      </w:r>
      <w:r w:rsidRPr="00B35BD4">
        <w:rPr>
          <w:rFonts w:ascii="Arial" w:eastAsia="Arial" w:hAnsi="Arial" w:cs="Arial"/>
          <w:color w:val="auto"/>
          <w:sz w:val="22"/>
          <w:szCs w:val="22"/>
        </w:rPr>
        <w:t xml:space="preserve">. </w:t>
      </w:r>
      <w:commentRangeEnd w:id="346"/>
      <w:r>
        <w:rPr>
          <w:rStyle w:val="CommentReference"/>
        </w:rPr>
        <w:commentReference w:id="346"/>
      </w:r>
    </w:p>
    <w:p w14:paraId="4A3AC848" w14:textId="77777777" w:rsidR="00FF15E3" w:rsidRPr="00B35BD4" w:rsidRDefault="00FF15E3" w:rsidP="00FF15E3">
      <w:pPr>
        <w:pStyle w:val="Heading4"/>
        <w:spacing w:line="276" w:lineRule="auto"/>
        <w:rPr>
          <w:rFonts w:ascii="Arial" w:eastAsiaTheme="majorEastAsia" w:hAnsi="Arial" w:cs="Arial"/>
          <w:b/>
          <w:i w:val="0"/>
          <w:color w:val="auto"/>
          <w:sz w:val="22"/>
          <w:szCs w:val="22"/>
        </w:rPr>
      </w:pPr>
      <w:r w:rsidRPr="00B35BD4">
        <w:rPr>
          <w:rFonts w:ascii="Arial" w:eastAsia="Arial" w:hAnsi="Arial" w:cs="Arial"/>
          <w:b/>
          <w:i w:val="0"/>
          <w:color w:val="auto"/>
          <w:sz w:val="22"/>
          <w:szCs w:val="22"/>
        </w:rPr>
        <w:t>Simulation and real-data deconvolution analysis</w:t>
      </w:r>
    </w:p>
    <w:p w14:paraId="4C224062" w14:textId="451EA7B6" w:rsidR="00FF15E3" w:rsidRPr="00B35BD4" w:rsidRDefault="00FF15E3" w:rsidP="00FF15E3">
      <w:pPr>
        <w:pStyle w:val="Heading4"/>
        <w:rPr>
          <w:rFonts w:ascii="Arial" w:eastAsia="Arial" w:hAnsi="Arial" w:cs="Arial"/>
          <w:i w:val="0"/>
          <w:color w:val="auto"/>
          <w:sz w:val="22"/>
          <w:szCs w:val="22"/>
        </w:rPr>
      </w:pPr>
      <w:r w:rsidRPr="00B35BD4">
        <w:rPr>
          <w:rFonts w:ascii="Arial" w:eastAsia="Arial" w:hAnsi="Arial" w:cs="Arial"/>
          <w:i w:val="0"/>
          <w:color w:val="auto"/>
          <w:sz w:val="22"/>
          <w:szCs w:val="22"/>
        </w:rPr>
        <w:t xml:space="preserve">Deconvolution analysis was performed on simulated and non-simulated datasets. The deconvolution references were constructed </w:t>
      </w:r>
      <w:r>
        <w:rPr>
          <w:rFonts w:ascii="Arial" w:eastAsia="Arial" w:hAnsi="Arial" w:cs="Arial"/>
          <w:i w:val="0"/>
          <w:color w:val="auto"/>
          <w:sz w:val="22"/>
          <w:szCs w:val="22"/>
        </w:rPr>
        <w:t>on data from</w:t>
      </w:r>
      <w:r w:rsidRPr="00B35BD4">
        <w:rPr>
          <w:rFonts w:ascii="Arial" w:eastAsia="Arial" w:hAnsi="Arial" w:cs="Arial"/>
          <w:i w:val="0"/>
          <w:color w:val="auto"/>
          <w:sz w:val="22"/>
          <w:szCs w:val="22"/>
        </w:rPr>
        <w:t xml:space="preserve"> human normal primary tissues, whole blood (WB), colorectal cancer tissues (CCT) and lung cancer tissues (LCT). For the simulation analysis, methylation haplotypes from CCT and WB were </w:t>
      </w:r>
      <w:r>
        <w:rPr>
          <w:rFonts w:ascii="Arial" w:eastAsia="Arial" w:hAnsi="Arial" w:cs="Arial"/>
          <w:i w:val="0"/>
          <w:color w:val="auto"/>
          <w:sz w:val="22"/>
          <w:szCs w:val="22"/>
        </w:rPr>
        <w:t xml:space="preserve">randomly </w:t>
      </w:r>
      <w:r w:rsidRPr="00B35BD4">
        <w:rPr>
          <w:rFonts w:ascii="Arial" w:eastAsia="Arial" w:hAnsi="Arial" w:cs="Arial"/>
          <w:i w:val="0"/>
          <w:color w:val="auto"/>
          <w:sz w:val="22"/>
          <w:szCs w:val="22"/>
        </w:rPr>
        <w:t xml:space="preserve">mixed to generate a </w:t>
      </w:r>
      <w:r>
        <w:rPr>
          <w:rFonts w:ascii="Arial" w:eastAsia="Arial" w:hAnsi="Arial" w:cs="Arial"/>
          <w:i w:val="0"/>
          <w:color w:val="auto"/>
          <w:sz w:val="22"/>
          <w:szCs w:val="22"/>
        </w:rPr>
        <w:t>series</w:t>
      </w:r>
      <w:r w:rsidRPr="00B35BD4">
        <w:rPr>
          <w:rFonts w:ascii="Arial" w:eastAsia="Arial" w:hAnsi="Arial" w:cs="Arial"/>
          <w:i w:val="0"/>
          <w:color w:val="auto"/>
          <w:sz w:val="22"/>
          <w:szCs w:val="22"/>
        </w:rPr>
        <w:t xml:space="preserve"> of CCT factions ranging from 0.1% to 50%</w:t>
      </w:r>
      <w:r>
        <w:rPr>
          <w:rFonts w:ascii="Arial" w:eastAsia="Arial" w:hAnsi="Arial" w:cs="Arial"/>
          <w:i w:val="0"/>
          <w:color w:val="auto"/>
          <w:sz w:val="22"/>
          <w:szCs w:val="22"/>
        </w:rPr>
        <w:t xml:space="preserve">. </w:t>
      </w:r>
      <w:r w:rsidRPr="00B35BD4">
        <w:rPr>
          <w:rFonts w:ascii="Arial" w:eastAsia="Arial" w:hAnsi="Arial" w:cs="Arial"/>
          <w:i w:val="0"/>
          <w:color w:val="auto"/>
          <w:sz w:val="22"/>
          <w:szCs w:val="22"/>
        </w:rPr>
        <w:t xml:space="preserve"> </w:t>
      </w:r>
      <w:r>
        <w:rPr>
          <w:rFonts w:ascii="Arial" w:eastAsia="Arial" w:hAnsi="Arial" w:cs="Arial"/>
          <w:i w:val="0"/>
          <w:color w:val="auto"/>
          <w:sz w:val="22"/>
          <w:szCs w:val="22"/>
        </w:rPr>
        <w:t>We then plotted</w:t>
      </w:r>
      <w:r w:rsidRPr="00B35BD4">
        <w:rPr>
          <w:rFonts w:ascii="Arial" w:eastAsia="Arial" w:hAnsi="Arial" w:cs="Arial"/>
          <w:i w:val="0"/>
          <w:color w:val="auto"/>
          <w:sz w:val="22"/>
          <w:szCs w:val="22"/>
        </w:rPr>
        <w:t xml:space="preserve"> the expected and observed CCT factions. </w:t>
      </w:r>
      <w:commentRangeStart w:id="347"/>
      <w:r w:rsidRPr="0025293E">
        <w:rPr>
          <w:rFonts w:ascii="Arial" w:eastAsia="Arial" w:hAnsi="Arial" w:cs="Arial"/>
          <w:i w:val="0"/>
          <w:color w:val="auto"/>
          <w:sz w:val="22"/>
          <w:szCs w:val="22"/>
          <w:highlight w:val="yellow"/>
        </w:rPr>
        <w:t>Although MHL is a non-linear metrics, when mixing CCT and WB, we found the deconvolution result is accurate with log-transform, median root-mean-square-error &lt; 5%, which is within the acceptable region of the deconvolution method</w:t>
      </w:r>
      <w:r w:rsidR="00F961A2" w:rsidRPr="0025293E">
        <w:rPr>
          <w:rFonts w:ascii="Arial" w:eastAsia="Arial" w:hAnsi="Arial" w:cs="Arial"/>
          <w:i w:val="0"/>
          <w:color w:val="auto"/>
          <w:sz w:val="22"/>
          <w:szCs w:val="22"/>
          <w:highlight w:val="yellow"/>
          <w:vertAlign w:val="superscript"/>
        </w:rPr>
        <w:fldChar w:fldCharType="begin">
          <w:fldData xml:space="preserve">PEVuZE5vdGU+PENpdGU+PEF1dGhvcj5Ib3VzZW1hbjwvQXV0aG9yPjxZZWFyPjIwMTI8L1llYXI+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</w:fldData>
        </w:fldChar>
      </w:r>
      <w:r w:rsidR="00F961A2">
        <w:rPr>
          <w:rFonts w:ascii="Arial" w:eastAsia="Arial" w:hAnsi="Arial" w:cs="Arial"/>
          <w:i w:val="0"/>
          <w:color w:val="auto"/>
          <w:sz w:val="22"/>
          <w:szCs w:val="22"/>
          <w:highlight w:val="yellow"/>
          <w:vertAlign w:val="superscript"/>
        </w:rPr>
        <w:instrText xml:space="preserve"> ADDIN EN.CITE </w:instrText>
      </w:r>
      <w:r w:rsidR="00F961A2">
        <w:rPr>
          <w:rFonts w:ascii="Arial" w:eastAsia="Arial" w:hAnsi="Arial" w:cs="Arial"/>
          <w:i w:val="0"/>
          <w:color w:val="auto"/>
          <w:sz w:val="22"/>
          <w:szCs w:val="22"/>
          <w:highlight w:val="yellow"/>
          <w:vertAlign w:val="superscript"/>
        </w:rPr>
        <w:fldChar w:fldCharType="begin">
          <w:fldData xml:space="preserve">PEVuZE5vdGU+PENpdGU+PEF1dGhvcj5Ib3VzZW1hbjwvQXV0aG9yPjxZZWFyPjIwMTI8L1llYXI+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</w:fldData>
        </w:fldChar>
      </w:r>
      <w:r w:rsidR="00F961A2">
        <w:rPr>
          <w:rFonts w:ascii="Arial" w:eastAsia="Arial" w:hAnsi="Arial" w:cs="Arial"/>
          <w:i w:val="0"/>
          <w:color w:val="auto"/>
          <w:sz w:val="22"/>
          <w:szCs w:val="22"/>
          <w:highlight w:val="yellow"/>
          <w:vertAlign w:val="superscript"/>
        </w:rPr>
        <w:instrText xml:space="preserve"> ADDIN EN.CITE.DATA </w:instrText>
      </w:r>
      <w:r w:rsidR="00F961A2">
        <w:rPr>
          <w:rFonts w:ascii="Arial" w:eastAsia="Arial" w:hAnsi="Arial" w:cs="Arial"/>
          <w:i w:val="0"/>
          <w:color w:val="auto"/>
          <w:sz w:val="22"/>
          <w:szCs w:val="22"/>
          <w:highlight w:val="yellow"/>
          <w:vertAlign w:val="superscript"/>
        </w:rPr>
      </w:r>
      <w:r w:rsidR="00F961A2">
        <w:rPr>
          <w:rFonts w:ascii="Arial" w:eastAsia="Arial" w:hAnsi="Arial" w:cs="Arial"/>
          <w:i w:val="0"/>
          <w:color w:val="auto"/>
          <w:sz w:val="22"/>
          <w:szCs w:val="22"/>
          <w:highlight w:val="yellow"/>
          <w:vertAlign w:val="superscript"/>
        </w:rPr>
        <w:fldChar w:fldCharType="end"/>
      </w:r>
      <w:r w:rsidR="00F961A2" w:rsidRPr="0025293E">
        <w:rPr>
          <w:rFonts w:ascii="Arial" w:eastAsia="Arial" w:hAnsi="Arial" w:cs="Arial"/>
          <w:i w:val="0"/>
          <w:color w:val="auto"/>
          <w:sz w:val="22"/>
          <w:szCs w:val="22"/>
          <w:highlight w:val="yellow"/>
          <w:vertAlign w:val="superscript"/>
        </w:rPr>
      </w:r>
      <w:r w:rsidR="00F961A2" w:rsidRPr="0025293E">
        <w:rPr>
          <w:rFonts w:ascii="Arial" w:eastAsia="Arial" w:hAnsi="Arial" w:cs="Arial"/>
          <w:i w:val="0"/>
          <w:color w:val="auto"/>
          <w:sz w:val="22"/>
          <w:szCs w:val="22"/>
          <w:highlight w:val="yellow"/>
          <w:vertAlign w:val="superscript"/>
        </w:rPr>
        <w:fldChar w:fldCharType="separate"/>
      </w:r>
      <w:r w:rsidR="00F961A2">
        <w:rPr>
          <w:rFonts w:ascii="Arial" w:eastAsia="Arial" w:hAnsi="Arial" w:cs="Arial"/>
          <w:i w:val="0"/>
          <w:noProof/>
          <w:color w:val="auto"/>
          <w:sz w:val="22"/>
          <w:szCs w:val="22"/>
          <w:highlight w:val="yellow"/>
          <w:vertAlign w:val="superscript"/>
        </w:rPr>
        <w:t>45</w:t>
      </w:r>
      <w:r w:rsidR="00F961A2" w:rsidRPr="0025293E">
        <w:rPr>
          <w:rFonts w:ascii="Arial" w:eastAsia="Arial" w:hAnsi="Arial" w:cs="Arial"/>
          <w:i w:val="0"/>
          <w:color w:val="auto"/>
          <w:sz w:val="22"/>
          <w:szCs w:val="22"/>
          <w:highlight w:val="yellow"/>
          <w:vertAlign w:val="superscript"/>
        </w:rPr>
        <w:fldChar w:fldCharType="end"/>
      </w:r>
      <w:r w:rsidRPr="0025293E">
        <w:rPr>
          <w:rFonts w:ascii="Arial" w:eastAsia="Arial" w:hAnsi="Arial" w:cs="Arial"/>
          <w:i w:val="0"/>
          <w:color w:val="auto"/>
          <w:sz w:val="22"/>
          <w:szCs w:val="22"/>
          <w:highlight w:val="yellow"/>
          <w:vertAlign w:val="superscript"/>
        </w:rPr>
        <w:t xml:space="preserve"> </w:t>
      </w:r>
      <w:r w:rsidRPr="0025293E">
        <w:rPr>
          <w:rFonts w:ascii="Arial" w:eastAsia="Arial" w:hAnsi="Arial" w:cs="Arial"/>
          <w:i w:val="0"/>
          <w:color w:val="auto"/>
          <w:sz w:val="22"/>
          <w:szCs w:val="22"/>
          <w:highlight w:val="yellow"/>
        </w:rPr>
        <w:t>when the contribution of colorectal fraction is less than 20%.</w:t>
      </w:r>
      <w:r>
        <w:rPr>
          <w:rFonts w:ascii="Arial" w:eastAsia="Arial" w:hAnsi="Arial" w:cs="Arial"/>
          <w:i w:val="0"/>
          <w:color w:val="auto"/>
          <w:sz w:val="22"/>
          <w:szCs w:val="22"/>
        </w:rPr>
        <w:t xml:space="preserve"> </w:t>
      </w:r>
      <w:commentRangeEnd w:id="347"/>
      <w:r>
        <w:rPr>
          <w:rStyle w:val="CommentReference"/>
          <w:rFonts w:ascii="Calibri" w:eastAsia="宋体" w:hAnsi="Calibri" w:cs="Calibri"/>
          <w:i w:val="0"/>
          <w:color w:val="00000A"/>
        </w:rPr>
        <w:commentReference w:id="347"/>
      </w:r>
      <w:r>
        <w:rPr>
          <w:rFonts w:ascii="Arial" w:eastAsia="Arial" w:hAnsi="Arial" w:cs="Arial"/>
          <w:i w:val="0"/>
          <w:color w:val="auto"/>
          <w:sz w:val="22"/>
          <w:szCs w:val="22"/>
        </w:rPr>
        <w:t>Tissue specific MHB</w:t>
      </w:r>
      <w:r w:rsidRPr="00B35BD4">
        <w:rPr>
          <w:rFonts w:ascii="Arial" w:eastAsia="Arial" w:hAnsi="Arial" w:cs="Arial"/>
          <w:i w:val="0"/>
          <w:color w:val="auto"/>
          <w:sz w:val="22"/>
          <w:szCs w:val="22"/>
        </w:rPr>
        <w:t>s were selected features for deconvolution based on non-negative decomposition with quadratic programming</w:t>
      </w:r>
      <w:r w:rsidRPr="00B35BD4">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PFJlY051bT40ODwvUmVjTnVtPjxEaXNwbGF5VGV4dD48c3R5bGUgZmFjZT0ic3VwZXJzY3JpcHQi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aW4sIE5ldyBUZXJyaXRvcmllcywgSG9uZyBLb25nIFNBUiwgQ2hpbmE7JiN4RDtMaSBLYSBTaGlu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</w:fldData>
        </w:fldChar>
      </w:r>
      <w:r w:rsidR="00903D85">
        <w:rPr>
          <w:rFonts w:ascii="Arial" w:eastAsia="Arial" w:hAnsi="Arial" w:cs="Arial"/>
          <w:i w:val="0"/>
          <w:color w:val="auto"/>
          <w:sz w:val="22"/>
          <w:szCs w:val="22"/>
          <w:vertAlign w:val="superscript"/>
        </w:rPr>
        <w:instrText xml:space="preserve"> ADDIN EN.CITE </w:instrText>
      </w:r>
      <w:r w:rsidR="00903D85">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PFJlY051bT40ODwvUmVjTnVtPjxEaXNwbGF5VGV4dD48c3R5bGUgZmFjZT0ic3VwZXJzY3JpcHQi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aW4sIE5ldyBUZXJyaXRvcmllcywgSG9uZyBLb25nIFNBUiwgQ2hpbmE7JiN4RDtMaSBLYSBTaGlu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</w:fldData>
        </w:fldChar>
      </w:r>
      <w:r w:rsidR="00903D85">
        <w:rPr>
          <w:rFonts w:ascii="Arial" w:eastAsia="Arial" w:hAnsi="Arial" w:cs="Arial"/>
          <w:i w:val="0"/>
          <w:color w:val="auto"/>
          <w:sz w:val="22"/>
          <w:szCs w:val="22"/>
          <w:vertAlign w:val="superscript"/>
        </w:rPr>
        <w:instrText xml:space="preserve"> ADDIN EN.CITE.DATA </w:instrText>
      </w:r>
      <w:r w:rsidR="00903D85">
        <w:rPr>
          <w:rFonts w:ascii="Arial" w:eastAsia="Arial" w:hAnsi="Arial" w:cs="Arial"/>
          <w:i w:val="0"/>
          <w:color w:val="auto"/>
          <w:sz w:val="22"/>
          <w:szCs w:val="22"/>
          <w:vertAlign w:val="superscript"/>
        </w:rPr>
      </w:r>
      <w:r w:rsidR="00903D85">
        <w:rPr>
          <w:rFonts w:ascii="Arial" w:eastAsia="Arial" w:hAnsi="Arial" w:cs="Arial"/>
          <w:i w:val="0"/>
          <w:color w:val="auto"/>
          <w:sz w:val="22"/>
          <w:szCs w:val="22"/>
          <w:vertAlign w:val="superscript"/>
        </w:rPr>
        <w:fldChar w:fldCharType="end"/>
      </w:r>
      <w:r w:rsidRPr="00B35BD4">
        <w:rPr>
          <w:rFonts w:ascii="Arial" w:eastAsia="Arial" w:hAnsi="Arial" w:cs="Arial"/>
          <w:i w:val="0"/>
          <w:color w:val="auto"/>
          <w:sz w:val="22"/>
          <w:szCs w:val="22"/>
          <w:vertAlign w:val="superscript"/>
        </w:rPr>
        <w:fldChar w:fldCharType="separate"/>
      </w:r>
      <w:r w:rsidR="00F961A2">
        <w:rPr>
          <w:rFonts w:ascii="Arial" w:eastAsia="Arial" w:hAnsi="Arial" w:cs="Arial"/>
          <w:i w:val="0"/>
          <w:noProof/>
          <w:color w:val="auto"/>
          <w:sz w:val="22"/>
          <w:szCs w:val="22"/>
          <w:vertAlign w:val="superscript"/>
        </w:rPr>
        <w:t>10,45,46</w:t>
      </w:r>
      <w:r w:rsidRPr="00B35BD4">
        <w:rPr>
          <w:rFonts w:ascii="Arial" w:eastAsia="Arial" w:hAnsi="Arial" w:cs="Arial"/>
          <w:i w:val="0"/>
          <w:color w:val="auto"/>
          <w:sz w:val="22"/>
          <w:szCs w:val="22"/>
          <w:vertAlign w:val="superscript"/>
        </w:rPr>
        <w:fldChar w:fldCharType="end"/>
      </w:r>
      <w:hyperlink w:anchor="_ENREF_17" w:tooltip="Sun, 2015 #8" w:history="1">
        <w:r w:rsidRPr="00FF15E3">
          <w:rPr>
            <w:rStyle w:val="Hyperlink"/>
            <w:rFonts w:ascii="Calibri" w:eastAsia="宋体" w:hAnsi="Calibri" w:cs="Calibri"/>
            <w:i w:val="0"/>
            <w:highlight w:val="yellow"/>
          </w:rPr>
          <w:t>_ENREF_17</w:t>
        </w:r>
      </w:hyperlink>
      <w:hyperlink w:anchor="_ENREF_21" w:tooltip="Gong, 2013 #35" w:history="1">
        <w:r w:rsidRPr="00FF15E3">
          <w:rPr>
            <w:rStyle w:val="Hyperlink"/>
            <w:rFonts w:ascii="Calibri" w:eastAsia="宋体" w:hAnsi="Calibri" w:cs="Calibri"/>
            <w:i w:val="0"/>
            <w:highlight w:val="yellow"/>
          </w:rPr>
          <w:t>_ENREF_21</w:t>
        </w:r>
      </w:hyperlink>
      <w:r w:rsidRPr="00FF15E3">
        <w:rPr>
          <w:rFonts w:ascii="Arial" w:eastAsia="Arial" w:hAnsi="Arial" w:cs="Arial"/>
          <w:i w:val="0"/>
          <w:color w:val="auto"/>
          <w:sz w:val="22"/>
          <w:szCs w:val="22"/>
          <w:highlight w:val="yellow"/>
        </w:rPr>
        <w:t>.</w:t>
      </w:r>
      <w:r w:rsidRPr="00B35BD4">
        <w:rPr>
          <w:rFonts w:ascii="Arial" w:eastAsia="Arial" w:hAnsi="Arial" w:cs="Arial"/>
          <w:i w:val="0"/>
          <w:color w:val="auto"/>
          <w:sz w:val="22"/>
          <w:szCs w:val="22"/>
        </w:rPr>
        <w:t xml:space="preserve"> MHL </w:t>
      </w:r>
      <w:r>
        <w:rPr>
          <w:rFonts w:ascii="Arial" w:eastAsia="Arial" w:hAnsi="Arial" w:cs="Arial"/>
          <w:i w:val="0"/>
          <w:color w:val="auto"/>
          <w:sz w:val="22"/>
          <w:szCs w:val="22"/>
        </w:rPr>
        <w:t>values were log-</w:t>
      </w:r>
      <w:r w:rsidRPr="00B35BD4">
        <w:rPr>
          <w:rFonts w:ascii="Arial" w:eastAsia="Arial" w:hAnsi="Arial" w:cs="Arial"/>
          <w:i w:val="0"/>
          <w:color w:val="auto"/>
          <w:sz w:val="22"/>
          <w:szCs w:val="22"/>
        </w:rPr>
        <w:t xml:space="preserve">transformed before deconvolution.  </w:t>
      </w:r>
    </w:p>
    <w:p w14:paraId="590CBB5A" w14:textId="77777777" w:rsidR="00FF15E3" w:rsidRPr="00B35BD4" w:rsidRDefault="00FF15E3" w:rsidP="00FF15E3">
      <w:pPr>
        <w:jc w:val="left"/>
        <w:rPr>
          <w:color w:val="auto"/>
        </w:rPr>
      </w:pPr>
    </w:p>
    <w:p w14:paraId="587C5E09"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Highly methylated haplotype in cancer plasma and normal tissues</w:t>
      </w:r>
    </w:p>
    <w:p w14:paraId="36306027"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Highly methylated haplotype (HMH) was defined as the methylation haplotype </w:t>
      </w:r>
      <w:r>
        <w:rPr>
          <w:rFonts w:ascii="Arial" w:eastAsia="Arial" w:hAnsi="Arial" w:cs="Arial"/>
          <w:color w:val="auto"/>
          <w:sz w:val="22"/>
          <w:szCs w:val="22"/>
        </w:rPr>
        <w:t>that</w:t>
      </w:r>
      <w:r w:rsidRPr="00B35BD4">
        <w:rPr>
          <w:rFonts w:ascii="Arial" w:eastAsia="Arial" w:hAnsi="Arial" w:cs="Arial"/>
          <w:color w:val="auto"/>
          <w:sz w:val="22"/>
          <w:szCs w:val="22"/>
        </w:rPr>
        <w:t xml:space="preserve"> have at least 2 methylated CpGs in the haplotype. Cancer-specific highly methylated haplotypes (csHMH) were the ones only found in cancer plasma samples but absence in any of the normal plasma samples and normal tissues. For the analysis of matched tumor-plasma data from the same individuals, csHMHs were the HMHs present in both the cancer plasma and the matched primary cancer tissues, but absence in all normal samples. In the analysis of plasma samples with no matched primary tumor tissue, we identified csHMHs by subtracting HMHs found in cancer plasma with those present in all normal tissues and all normal plasma samples. </w:t>
      </w:r>
    </w:p>
    <w:p w14:paraId="78E58CAF" w14:textId="77777777" w:rsidR="00FF15E3" w:rsidRPr="00B35BD4" w:rsidRDefault="00FF15E3" w:rsidP="00FF15E3">
      <w:pPr>
        <w:jc w:val="left"/>
        <w:rPr>
          <w:color w:val="auto"/>
        </w:rPr>
      </w:pPr>
    </w:p>
    <w:p w14:paraId="19531195" w14:textId="77777777" w:rsidR="00FF15E3" w:rsidRPr="00B35BD4" w:rsidRDefault="00FF15E3" w:rsidP="00FF15E3">
      <w:pPr>
        <w:pStyle w:val="Heading4"/>
        <w:spacing w:line="276" w:lineRule="auto"/>
        <w:rPr>
          <w:i w:val="0"/>
          <w:color w:val="auto"/>
        </w:rPr>
      </w:pPr>
      <w:r w:rsidRPr="00B35BD4">
        <w:rPr>
          <w:rFonts w:ascii="Arial" w:eastAsia="Arial" w:hAnsi="Arial" w:cs="Arial"/>
          <w:b/>
          <w:i w:val="0"/>
          <w:color w:val="auto"/>
          <w:sz w:val="22"/>
          <w:szCs w:val="22"/>
        </w:rPr>
        <w:t>Simulation of MHL in plasma mixture and comparison between MHL and 5mC in the plasma mixture</w:t>
      </w:r>
    </w:p>
    <w:p w14:paraId="22D64C49"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In evaluating csHMHs as potential markers for non-invasive diagnosis, we hypothesized that cfDNA in plasma is a mixture of DNA fragments from cancer cells and white blood (WB) cells at different ratios (cancer DNA fragment from 0.1% to 50%). We created synthetic mixtures by random sampling of haplotypes in the Group II regions from cancer and WB data sets at different ratios, and </w:t>
      </w:r>
      <w:r w:rsidRPr="00B35BD4">
        <w:rPr>
          <w:rFonts w:ascii="Arial" w:eastAsia="Arial" w:hAnsi="Arial" w:cs="Arial"/>
          <w:color w:val="auto"/>
          <w:sz w:val="22"/>
          <w:szCs w:val="22"/>
        </w:rPr>
        <w:lastRenderedPageBreak/>
        <w:t xml:space="preserve">repeated 1,000 times to empirically determined the mean and variance of MHL and 5mC levels at different fractions of cancer DNA. Once an empirical “standard curve” was constructed, we then used it to estimate the fraction cancer DNA in the plasma samples. In addition, we assessed the relationship between estimated cfDNA fraction and log-transformed normalized plasma cfDNA yield by linear regression. Signal-to-noise ratio to MHL and 5mC was conducted with the 1,000-time sampling procedures and then the average estimated tumor fraction as well as the variation (standard deviation) were recorded and the ratio was applied to measure the performance of the metric. </w:t>
      </w:r>
    </w:p>
    <w:p w14:paraId="1239471E" w14:textId="77777777" w:rsidR="00FF15E3" w:rsidRPr="00B35BD4" w:rsidRDefault="00FF15E3" w:rsidP="00FF15E3">
      <w:pPr>
        <w:spacing w:line="276" w:lineRule="auto"/>
        <w:jc w:val="left"/>
        <w:rPr>
          <w:rFonts w:ascii="Arial" w:eastAsia="Arial" w:hAnsi="Arial" w:cs="Arial"/>
          <w:color w:val="auto"/>
          <w:sz w:val="22"/>
          <w:szCs w:val="22"/>
        </w:rPr>
      </w:pPr>
    </w:p>
    <w:p w14:paraId="3A69FF06" w14:textId="77777777" w:rsidR="00FF15E3" w:rsidRPr="00B35BD4" w:rsidRDefault="00FF15E3" w:rsidP="00FF15E3">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Mapping cancer tissue-of-origin with</w:t>
      </w:r>
      <w:r w:rsidRPr="00B35BD4">
        <w:rPr>
          <w:rFonts w:ascii="Arial" w:eastAsia="Arial" w:hAnsi="Arial" w:cs="Arial"/>
          <w:b/>
          <w:i w:val="0"/>
          <w:color w:val="auto"/>
          <w:sz w:val="22"/>
          <w:szCs w:val="22"/>
        </w:rPr>
        <w:t xml:space="preserve"> plasma DNA. </w:t>
      </w:r>
    </w:p>
    <w:p w14:paraId="0F695AB4" w14:textId="77777777" w:rsidR="00FF15E3" w:rsidRDefault="00FF15E3" w:rsidP="00FF15E3">
      <w:pPr>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The workflow for data analysis </w:t>
      </w:r>
      <w:r w:rsidRPr="00B35BD4">
        <w:rPr>
          <w:rFonts w:ascii="Arial" w:eastAsia="Arial" w:hAnsi="Arial" w:cs="Arial"/>
          <w:color w:val="auto"/>
          <w:sz w:val="22"/>
          <w:szCs w:val="22"/>
        </w:rPr>
        <w:t xml:space="preserve">is </w:t>
      </w:r>
      <w:r>
        <w:rPr>
          <w:rFonts w:ascii="Arial" w:eastAsia="Arial" w:hAnsi="Arial" w:cs="Arial"/>
          <w:color w:val="auto"/>
          <w:sz w:val="22"/>
          <w:szCs w:val="22"/>
        </w:rPr>
        <w:t>illustrated</w:t>
      </w:r>
      <w:r w:rsidRPr="00B35BD4">
        <w:rPr>
          <w:rFonts w:ascii="Arial" w:eastAsia="Arial" w:hAnsi="Arial" w:cs="Arial"/>
          <w:color w:val="auto"/>
          <w:sz w:val="22"/>
          <w:szCs w:val="22"/>
        </w:rPr>
        <w:t xml:space="preserve"> in </w:t>
      </w:r>
      <w:r w:rsidRPr="00B35BD4">
        <w:rPr>
          <w:rFonts w:ascii="Arial" w:eastAsia="Arial" w:hAnsi="Arial" w:cs="Arial"/>
          <w:b/>
          <w:color w:val="auto"/>
          <w:sz w:val="22"/>
          <w:szCs w:val="22"/>
        </w:rPr>
        <w:t>Supplementary Figure 13</w:t>
      </w:r>
      <w:r w:rsidRPr="00B35BD4">
        <w:rPr>
          <w:rFonts w:ascii="Arial" w:eastAsia="Arial" w:hAnsi="Arial" w:cs="Arial"/>
          <w:color w:val="auto"/>
          <w:sz w:val="22"/>
          <w:szCs w:val="22"/>
        </w:rPr>
        <w:t xml:space="preserve">. Tumor specific methylation haplotype blocks (tsMHBs) were identified by a 2-tailed t-test with </w:t>
      </w:r>
      <w:r>
        <w:rPr>
          <w:rFonts w:ascii="Arial" w:eastAsia="Arial" w:hAnsi="Arial" w:cs="Arial"/>
          <w:color w:val="auto"/>
          <w:sz w:val="22"/>
          <w:szCs w:val="22"/>
        </w:rPr>
        <w:t>FDR</w:t>
      </w:r>
      <w:r w:rsidRPr="00B35BD4">
        <w:rPr>
          <w:rFonts w:ascii="Arial" w:eastAsia="Arial" w:hAnsi="Arial" w:cs="Arial"/>
          <w:color w:val="auto"/>
          <w:sz w:val="22"/>
          <w:szCs w:val="22"/>
        </w:rPr>
        <w:t xml:space="preserve"> correction. </w:t>
      </w:r>
      <w:r>
        <w:rPr>
          <w:rFonts w:ascii="Arial" w:eastAsia="Arial" w:hAnsi="Arial" w:cs="Arial"/>
          <w:color w:val="auto"/>
          <w:sz w:val="22"/>
          <w:szCs w:val="22"/>
        </w:rPr>
        <w:t>Additional</w:t>
      </w:r>
      <w:r w:rsidRPr="00B35BD4">
        <w:rPr>
          <w:rFonts w:ascii="Arial" w:eastAsia="Arial" w:hAnsi="Arial" w:cs="Arial"/>
          <w:color w:val="auto"/>
          <w:sz w:val="22"/>
          <w:szCs w:val="22"/>
        </w:rPr>
        <w:t xml:space="preserve"> statistical analyses </w:t>
      </w:r>
      <w:r>
        <w:rPr>
          <w:rFonts w:ascii="Arial" w:eastAsia="Arial" w:hAnsi="Arial" w:cs="Arial"/>
          <w:color w:val="auto"/>
          <w:sz w:val="22"/>
          <w:szCs w:val="22"/>
        </w:rPr>
        <w:t>with</w:t>
      </w:r>
      <w:r w:rsidRPr="00B35BD4">
        <w:rPr>
          <w:rFonts w:ascii="Arial" w:eastAsia="Arial" w:hAnsi="Arial" w:cs="Arial"/>
          <w:color w:val="auto"/>
          <w:sz w:val="22"/>
          <w:szCs w:val="22"/>
        </w:rPr>
        <w:t xml:space="preserve"> MHL were also conducted by 2-tailed t-test </w:t>
      </w:r>
      <w:r>
        <w:rPr>
          <w:rFonts w:ascii="Arial" w:eastAsia="Arial" w:hAnsi="Arial" w:cs="Arial"/>
          <w:color w:val="auto"/>
          <w:sz w:val="22"/>
          <w:szCs w:val="22"/>
        </w:rPr>
        <w:t xml:space="preserve">unless stated </w:t>
      </w:r>
      <w:r w:rsidRPr="00B35BD4">
        <w:rPr>
          <w:rFonts w:ascii="Arial" w:eastAsia="Arial" w:hAnsi="Arial" w:cs="Arial"/>
          <w:color w:val="auto"/>
          <w:sz w:val="22"/>
          <w:szCs w:val="22"/>
        </w:rPr>
        <w:t>explicit</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sidRPr="00745205">
        <w:rPr>
          <w:rFonts w:ascii="Arial" w:eastAsia="Arial" w:hAnsi="Arial" w:cs="Arial"/>
          <w:color w:val="auto"/>
          <w:sz w:val="22"/>
          <w:szCs w:val="22"/>
          <w:highlight w:val="yellow"/>
        </w:rPr>
        <w:t>CRC plasma and LC plasma distinguish prediction evaluation were applied random forecast therefore the test and validation sample were independent.</w:t>
      </w:r>
      <w:r>
        <w:rPr>
          <w:rFonts w:ascii="Arial" w:eastAsia="Arial" w:hAnsi="Arial" w:cs="Arial"/>
          <w:color w:val="auto"/>
          <w:sz w:val="22"/>
          <w:szCs w:val="22"/>
        </w:rPr>
        <w:t xml:space="preserve"> Tissue</w:t>
      </w:r>
      <w:r w:rsidRPr="00B35BD4">
        <w:rPr>
          <w:rFonts w:ascii="Arial" w:eastAsia="Arial" w:hAnsi="Arial" w:cs="Arial"/>
          <w:color w:val="auto"/>
          <w:sz w:val="22"/>
          <w:szCs w:val="22"/>
        </w:rPr>
        <w:t>-of-origin prediction was performed using a tsMHBs counting strategy</w:t>
      </w:r>
      <w:r>
        <w:rPr>
          <w:rFonts w:ascii="Arial" w:eastAsia="Arial" w:hAnsi="Arial" w:cs="Arial"/>
          <w:color w:val="auto"/>
          <w:sz w:val="22"/>
          <w:szCs w:val="22"/>
        </w:rPr>
        <w:t>,</w:t>
      </w:r>
      <w:r w:rsidRPr="00B35BD4">
        <w:rPr>
          <w:rFonts w:ascii="Arial" w:eastAsia="Arial" w:hAnsi="Arial" w:cs="Arial"/>
          <w:color w:val="auto"/>
          <w:sz w:val="22"/>
          <w:szCs w:val="22"/>
        </w:rPr>
        <w:t xml:space="preserve"> in which the tissue-of-origin of the plasma were assigned to the reference grou</w:t>
      </w:r>
      <w:r>
        <w:rPr>
          <w:rFonts w:ascii="Arial" w:eastAsia="Arial" w:hAnsi="Arial" w:cs="Arial"/>
          <w:color w:val="auto"/>
          <w:sz w:val="22"/>
          <w:szCs w:val="22"/>
        </w:rPr>
        <w:t>p with the maximum number of ts</w:t>
      </w:r>
      <w:r w:rsidRPr="00B35BD4">
        <w:rPr>
          <w:rFonts w:ascii="Arial" w:eastAsia="Arial" w:hAnsi="Arial" w:cs="Arial"/>
          <w:color w:val="auto"/>
          <w:sz w:val="22"/>
          <w:szCs w:val="22"/>
        </w:rPr>
        <w:t xml:space="preserve">MHB fragments (assignment by maximum likelihood). </w:t>
      </w:r>
      <w:r>
        <w:rPr>
          <w:rFonts w:ascii="Arial" w:eastAsia="Arial" w:hAnsi="Arial" w:cs="Arial"/>
          <w:color w:val="auto"/>
          <w:sz w:val="22"/>
          <w:szCs w:val="22"/>
        </w:rPr>
        <w:t>Speciafically</w:t>
      </w:r>
      <w:r w:rsidRPr="00B35BD4">
        <w:rPr>
          <w:rFonts w:ascii="Arial" w:eastAsia="Arial" w:hAnsi="Arial" w:cs="Arial"/>
          <w:color w:val="auto"/>
          <w:sz w:val="22"/>
          <w:szCs w:val="22"/>
        </w:rPr>
        <w:t>, in the first stage, the tissue-specific MHBs were identified with WGBS and RRBS dataset</w:t>
      </w:r>
      <w:r>
        <w:rPr>
          <w:rFonts w:ascii="Arial" w:eastAsia="Arial" w:hAnsi="Arial" w:cs="Arial"/>
          <w:color w:val="auto"/>
          <w:sz w:val="22"/>
          <w:szCs w:val="22"/>
        </w:rPr>
        <w:t>s</w:t>
      </w:r>
      <w:r w:rsidRPr="00B35BD4">
        <w:rPr>
          <w:rFonts w:ascii="Arial" w:eastAsia="Arial" w:hAnsi="Arial" w:cs="Arial"/>
          <w:color w:val="auto"/>
          <w:sz w:val="22"/>
          <w:szCs w:val="22"/>
        </w:rPr>
        <w:t xml:space="preserve"> from solid tissues in the training sam</w:t>
      </w:r>
      <w:r>
        <w:rPr>
          <w:rFonts w:ascii="Arial" w:eastAsia="Arial" w:hAnsi="Arial" w:cs="Arial"/>
          <w:color w:val="auto"/>
          <w:sz w:val="22"/>
          <w:szCs w:val="22"/>
        </w:rPr>
        <w:t>ples. Tissue specific MHB</w:t>
      </w:r>
      <w:r w:rsidRPr="00B35BD4">
        <w:rPr>
          <w:rFonts w:ascii="Arial" w:eastAsia="Arial" w:hAnsi="Arial" w:cs="Arial"/>
          <w:color w:val="auto"/>
          <w:sz w:val="22"/>
          <w:szCs w:val="22"/>
        </w:rPr>
        <w:t xml:space="preserve">s (each tissue have ~ 300 MHBs) were </w:t>
      </w:r>
      <w:r>
        <w:rPr>
          <w:rFonts w:ascii="Arial" w:eastAsia="Arial" w:hAnsi="Arial" w:cs="Arial"/>
          <w:color w:val="auto"/>
          <w:sz w:val="22"/>
          <w:szCs w:val="22"/>
        </w:rPr>
        <w:t>identified</w:t>
      </w:r>
      <w:r w:rsidRPr="00B35BD4">
        <w:rPr>
          <w:rFonts w:ascii="Arial" w:eastAsia="Arial" w:hAnsi="Arial" w:cs="Arial"/>
          <w:color w:val="auto"/>
          <w:sz w:val="22"/>
          <w:szCs w:val="22"/>
        </w:rPr>
        <w:t xml:space="preserve"> </w:t>
      </w:r>
      <w:r>
        <w:rPr>
          <w:rFonts w:ascii="Arial" w:eastAsia="Arial" w:hAnsi="Arial" w:cs="Arial"/>
          <w:color w:val="auto"/>
          <w:sz w:val="22"/>
          <w:szCs w:val="22"/>
        </w:rPr>
        <w:t>with the cutoff GSI&gt; 0.1</w:t>
      </w:r>
      <w:r w:rsidRPr="00B35BD4">
        <w:rPr>
          <w:rFonts w:ascii="Arial" w:eastAsia="Arial" w:hAnsi="Arial" w:cs="Arial"/>
          <w:color w:val="auto"/>
          <w:sz w:val="22"/>
          <w:szCs w:val="22"/>
        </w:rPr>
        <w:t xml:space="preserve">. In the second stage, the predictions were validated with our own RRBS dataset </w:t>
      </w:r>
      <w:r>
        <w:rPr>
          <w:rFonts w:ascii="Arial" w:eastAsia="Arial" w:hAnsi="Arial" w:cs="Arial"/>
          <w:color w:val="auto"/>
          <w:sz w:val="22"/>
          <w:szCs w:val="22"/>
        </w:rPr>
        <w:t>that</w:t>
      </w:r>
      <w:r w:rsidRPr="00B35BD4">
        <w:rPr>
          <w:rFonts w:ascii="Arial" w:eastAsia="Arial" w:hAnsi="Arial" w:cs="Arial"/>
          <w:color w:val="auto"/>
          <w:sz w:val="22"/>
          <w:szCs w:val="22"/>
        </w:rPr>
        <w:t xml:space="preserve"> included 30 colorectal cancer plasma, 29 lung cancer plasma and </w:t>
      </w:r>
      <w:r w:rsidRPr="00B35BD4">
        <w:rPr>
          <w:rFonts w:ascii="Arial" w:eastAsia="Arial" w:hAnsi="Arial" w:cs="Arial" w:hint="eastAsia"/>
          <w:color w:val="auto"/>
          <w:sz w:val="22"/>
          <w:szCs w:val="22"/>
        </w:rPr>
        <w:t>75</w:t>
      </w:r>
      <w:r w:rsidRPr="00B35BD4">
        <w:rPr>
          <w:rFonts w:ascii="Arial" w:eastAsia="Arial" w:hAnsi="Arial" w:cs="Arial"/>
          <w:color w:val="auto"/>
          <w:sz w:val="22"/>
          <w:szCs w:val="22"/>
        </w:rPr>
        <w:t xml:space="preserve"> normal plasma samples. In the test dataset, we separated the samples into 5 parts so that 5-fold cross-validation could be applied to </w:t>
      </w:r>
      <w:r>
        <w:rPr>
          <w:rFonts w:ascii="Arial" w:eastAsia="Arial" w:hAnsi="Arial" w:cs="Arial"/>
          <w:color w:val="auto"/>
          <w:sz w:val="22"/>
          <w:szCs w:val="22"/>
        </w:rPr>
        <w:t>estimate</w:t>
      </w:r>
      <w:r w:rsidRPr="00B35BD4">
        <w:rPr>
          <w:rFonts w:ascii="Arial" w:eastAsia="Arial" w:hAnsi="Arial" w:cs="Arial"/>
          <w:color w:val="auto"/>
          <w:sz w:val="22"/>
          <w:szCs w:val="22"/>
        </w:rPr>
        <w:t xml:space="preserve"> the stability of the prediction, and the number of tissue-specific MHB features were iterating from 50 to 300. The minimum number of features was selected when the accuracy for cancer plasma is higher than 0.8 and the accuracy for normal plasma is higher than 0.9 since we require high specificity in clinical applications. The selected number of features were used in the remaining samples to measure the accuracy of tissue-mapping. The variations of sensitivity, specificity, and accuracy in different subsets of 5-fold cross-variation were low (training dataset standard deviation&lt;0.04 while testing dataset standard deviation&lt;0.14, see Supplementary Table 12).</w:t>
      </w:r>
    </w:p>
    <w:p w14:paraId="57C976D8" w14:textId="77777777" w:rsidR="00FF15E3" w:rsidRPr="00B35BD4" w:rsidRDefault="00FF15E3" w:rsidP="00FF15E3">
      <w:pPr>
        <w:spacing w:line="276" w:lineRule="auto"/>
        <w:jc w:val="left"/>
        <w:rPr>
          <w:rFonts w:ascii="Arial" w:eastAsia="Arial" w:hAnsi="Arial" w:cs="Arial"/>
          <w:color w:val="auto"/>
          <w:sz w:val="22"/>
          <w:szCs w:val="22"/>
        </w:rPr>
      </w:pPr>
    </w:p>
    <w:p w14:paraId="66E112EF"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Joint analysis of tumor and normal tissue for non-invasive cancer detection in plasma.</w:t>
      </w:r>
    </w:p>
    <w:p w14:paraId="63A04C30" w14:textId="77777777" w:rsidR="00FF15E3" w:rsidRPr="00B35BD4" w:rsidRDefault="00FF15E3" w:rsidP="00FF15E3">
      <w:pPr>
        <w:spacing w:line="276" w:lineRule="auto"/>
        <w:jc w:val="left"/>
        <w:rPr>
          <w:rFonts w:ascii="Arial" w:eastAsia="Arial" w:hAnsi="Arial" w:cs="Arial"/>
          <w:color w:val="auto"/>
          <w:sz w:val="22"/>
          <w:szCs w:val="22"/>
        </w:rPr>
      </w:pPr>
      <w:commentRangeStart w:id="348"/>
      <w:r w:rsidRPr="00745205">
        <w:rPr>
          <w:rFonts w:ascii="Arial" w:eastAsia="Arial" w:hAnsi="Arial" w:cs="Arial"/>
          <w:color w:val="auto"/>
          <w:sz w:val="22"/>
          <w:szCs w:val="22"/>
          <w:highlight w:val="yellow"/>
        </w:rPr>
        <w:t>Cancer-specific markers (GSI scores derived from 8 CRC, 8 LC and 2 KC) and tissue-specific markers were integrated and considered as a “pan-cancer tissue”,</w:t>
      </w:r>
      <w:r w:rsidRPr="00B35BD4">
        <w:rPr>
          <w:rFonts w:ascii="Arial" w:eastAsia="Arial" w:hAnsi="Arial" w:cs="Arial"/>
          <w:color w:val="auto"/>
          <w:sz w:val="22"/>
          <w:szCs w:val="22"/>
        </w:rPr>
        <w:t xml:space="preserve"> </w:t>
      </w:r>
      <w:commentRangeEnd w:id="348"/>
      <w:r w:rsidR="00C14665">
        <w:rPr>
          <w:rStyle w:val="CommentReference"/>
        </w:rPr>
        <w:commentReference w:id="348"/>
      </w:r>
      <w:r w:rsidRPr="00B35BD4">
        <w:rPr>
          <w:rFonts w:ascii="Arial" w:eastAsia="Arial" w:hAnsi="Arial" w:cs="Arial"/>
          <w:color w:val="auto"/>
          <w:sz w:val="22"/>
          <w:szCs w:val="22"/>
        </w:rPr>
        <w:t xml:space="preserve">and then together with the data sets from 10 normal tissues were applied for the tissue/reference-specific MHB identification. The top 200 MHBs specific to each of the 11 reference tissues were selected as the prediction features. The distribution for the reference specific MHBs in 75 normal plasma </w:t>
      </w:r>
      <w:r w:rsidRPr="00B35BD4">
        <w:rPr>
          <w:rFonts w:ascii="Arial" w:eastAsia="Arial" w:hAnsi="Arial" w:cs="Arial" w:hint="eastAsia"/>
          <w:color w:val="auto"/>
          <w:sz w:val="22"/>
          <w:szCs w:val="22"/>
        </w:rPr>
        <w:t>samples</w:t>
      </w:r>
      <w:r w:rsidRPr="00B35BD4">
        <w:rPr>
          <w:rFonts w:ascii="Arial" w:eastAsia="Arial" w:hAnsi="Arial" w:cs="Arial"/>
          <w:color w:val="auto"/>
          <w:sz w:val="22"/>
          <w:szCs w:val="22"/>
        </w:rPr>
        <w:t>, 30 CRC plasma and 29 LC plasma samples were constructed for 11 references. The p-value of each reference in the plasma could be inferred by comparison with background distribution of the reference in normal plasma. Meanwhile, tissue-of-origin was assigned by maximum Z-scores among different references. With leave-one out cross-validation on normal plasma, the Type-1 error (FDR) for the corresponding Z-score threshold and sensitivity were estimated. Finally, setting a predefined Z-score threshold could be also used for tissue-of-origin assignment, meanwhile, ROC curve was built to show the performance of the predictors.</w:t>
      </w:r>
    </w:p>
    <w:p w14:paraId="1300C310" w14:textId="22ED074B" w:rsidR="00745672" w:rsidRPr="00FD617E" w:rsidRDefault="00A43348" w:rsidP="00FD617E">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Data Availability</w:t>
      </w:r>
    </w:p>
    <w:p w14:paraId="18630412" w14:textId="47B6A280" w:rsidR="00745672" w:rsidRPr="00FD617E" w:rsidRDefault="00745672" w:rsidP="00FD617E">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WGBS and RRBS data are available at the Gene Expression Omnibus (GEO) under accession </w:t>
      </w:r>
      <w:r w:rsidRPr="00FD617E">
        <w:rPr>
          <w:rFonts w:ascii="Arial" w:eastAsia="Arial" w:hAnsi="Arial" w:cs="Arial"/>
          <w:color w:val="000000" w:themeColor="text1"/>
          <w:sz w:val="22"/>
          <w:szCs w:val="22"/>
        </w:rPr>
        <w:lastRenderedPageBreak/>
        <w:t xml:space="preserve">GSE79279. </w:t>
      </w:r>
    </w:p>
    <w:p w14:paraId="657BF925" w14:textId="50551DC9" w:rsidR="001C2242" w:rsidRPr="00FD617E" w:rsidRDefault="001C2242" w:rsidP="00FD617E">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Code </w:t>
      </w:r>
      <w:r w:rsidR="00554292" w:rsidRPr="00FD617E">
        <w:rPr>
          <w:rFonts w:ascii="Arial" w:eastAsia="Arial" w:hAnsi="Arial" w:cs="Arial"/>
          <w:color w:val="000000" w:themeColor="text1"/>
          <w:sz w:val="22"/>
          <w:szCs w:val="22"/>
        </w:rPr>
        <w:t>A</w:t>
      </w:r>
      <w:r w:rsidRPr="00FD617E">
        <w:rPr>
          <w:rFonts w:ascii="Arial" w:eastAsia="Arial" w:hAnsi="Arial" w:cs="Arial"/>
          <w:color w:val="000000" w:themeColor="text1"/>
          <w:sz w:val="22"/>
          <w:szCs w:val="22"/>
        </w:rPr>
        <w:t>vailability</w:t>
      </w:r>
    </w:p>
    <w:p w14:paraId="52A75E26" w14:textId="79FD9832" w:rsidR="00E357C1" w:rsidRPr="00FD617E" w:rsidRDefault="00B93AF1" w:rsidP="00FD617E">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All codes and scripts </w:t>
      </w:r>
      <w:r w:rsidR="00F16A56" w:rsidRPr="00FD617E">
        <w:rPr>
          <w:rFonts w:ascii="Arial" w:eastAsia="Arial" w:hAnsi="Arial" w:cs="Arial"/>
          <w:color w:val="000000" w:themeColor="text1"/>
          <w:sz w:val="22"/>
          <w:szCs w:val="22"/>
        </w:rPr>
        <w:t xml:space="preserve">written for this study are released </w:t>
      </w:r>
      <w:r w:rsidR="00ED4F4E" w:rsidRPr="00FD617E">
        <w:rPr>
          <w:rFonts w:ascii="Arial" w:eastAsia="Arial" w:hAnsi="Arial" w:cs="Arial"/>
          <w:color w:val="000000" w:themeColor="text1"/>
          <w:sz w:val="22"/>
          <w:szCs w:val="22"/>
        </w:rPr>
        <w:t xml:space="preserve">freely for non-commercial use and available </w:t>
      </w:r>
      <w:r w:rsidR="00F16A56" w:rsidRPr="00FD617E">
        <w:rPr>
          <w:rFonts w:ascii="Arial" w:eastAsia="Arial" w:hAnsi="Arial" w:cs="Arial"/>
          <w:color w:val="000000" w:themeColor="text1"/>
          <w:sz w:val="22"/>
          <w:szCs w:val="22"/>
        </w:rPr>
        <w:t>as Supplementary Materials.</w:t>
      </w:r>
      <w:r w:rsidR="001C2242" w:rsidRPr="00FD617E">
        <w:rPr>
          <w:rFonts w:ascii="Arial" w:eastAsia="Arial" w:hAnsi="Arial" w:cs="Arial"/>
          <w:color w:val="000000" w:themeColor="text1"/>
          <w:sz w:val="22"/>
          <w:szCs w:val="22"/>
        </w:rPr>
        <w:t xml:space="preserve"> </w:t>
      </w:r>
    </w:p>
    <w:p w14:paraId="6F261980" w14:textId="77777777" w:rsidR="00E357C1" w:rsidRPr="00FD617E" w:rsidRDefault="00E357C1" w:rsidP="00FD617E">
      <w:pPr>
        <w:spacing w:line="276" w:lineRule="auto"/>
        <w:rPr>
          <w:rFonts w:ascii="Arial" w:eastAsia="Arial" w:hAnsi="Arial" w:cs="Arial"/>
          <w:color w:val="000000" w:themeColor="text1"/>
          <w:sz w:val="22"/>
          <w:szCs w:val="22"/>
        </w:rPr>
      </w:pPr>
    </w:p>
    <w:p w14:paraId="408BEC69" w14:textId="77777777" w:rsidR="00E357C1" w:rsidRPr="00FD617E" w:rsidRDefault="00B92B21" w:rsidP="00FD617E">
      <w:pPr>
        <w:spacing w:line="276" w:lineRule="auto"/>
        <w:rPr>
          <w:rFonts w:ascii="Arial" w:eastAsia="Arial" w:hAnsi="Arial" w:cs="Arial"/>
          <w:b/>
          <w:color w:val="000000" w:themeColor="text1"/>
          <w:sz w:val="22"/>
          <w:szCs w:val="22"/>
        </w:rPr>
      </w:pPr>
      <w:r w:rsidRPr="00FD617E">
        <w:rPr>
          <w:rFonts w:ascii="Arial" w:eastAsia="Arial" w:hAnsi="Arial" w:cs="Arial"/>
          <w:b/>
          <w:color w:val="000000" w:themeColor="text1"/>
          <w:sz w:val="22"/>
          <w:szCs w:val="22"/>
        </w:rPr>
        <w:t>Acknowledgement</w:t>
      </w:r>
      <w:r w:rsidR="001B32D6" w:rsidRPr="00FD617E">
        <w:rPr>
          <w:rFonts w:ascii="Arial" w:eastAsia="Arial" w:hAnsi="Arial" w:cs="Arial"/>
          <w:b/>
          <w:color w:val="000000" w:themeColor="text1"/>
          <w:sz w:val="22"/>
          <w:szCs w:val="22"/>
        </w:rPr>
        <w:t>s</w:t>
      </w:r>
    </w:p>
    <w:p w14:paraId="35A310FD" w14:textId="77777777" w:rsidR="00CE1666" w:rsidRPr="00FD617E" w:rsidRDefault="00CE1666" w:rsidP="00FD617E">
      <w:pPr>
        <w:spacing w:line="276" w:lineRule="auto"/>
        <w:rPr>
          <w:rFonts w:ascii="Arial" w:eastAsia="Arial" w:hAnsi="Arial" w:cs="Arial"/>
          <w:b/>
          <w:color w:val="000000" w:themeColor="text1"/>
          <w:sz w:val="22"/>
          <w:szCs w:val="22"/>
        </w:rPr>
      </w:pPr>
    </w:p>
    <w:p w14:paraId="3DF120FE" w14:textId="51B7EFE2" w:rsidR="00392495" w:rsidRPr="00FD617E" w:rsidRDefault="00392495" w:rsidP="00FD617E">
      <w:pPr>
        <w:spacing w:line="276" w:lineRule="auto"/>
        <w:rPr>
          <w:rFonts w:ascii="Arial" w:eastAsia="Arial" w:hAnsi="Arial" w:cs="Arial"/>
          <w:b/>
          <w:color w:val="000000" w:themeColor="text1"/>
          <w:sz w:val="22"/>
          <w:szCs w:val="22"/>
        </w:rPr>
      </w:pPr>
      <w:r w:rsidRPr="00FD617E">
        <w:rPr>
          <w:rFonts w:ascii="Arial" w:eastAsia="Arial" w:hAnsi="Arial" w:cs="Arial"/>
          <w:color w:val="000000" w:themeColor="text1"/>
          <w:sz w:val="22"/>
          <w:szCs w:val="22"/>
        </w:rPr>
        <w:t>This study was supported by NIH grants R01GM097253 (to K.Z.) and P30CA</w:t>
      </w:r>
      <w:r w:rsidR="00B05336" w:rsidRPr="00FD617E">
        <w:rPr>
          <w:rFonts w:ascii="Arial" w:eastAsia="Arial" w:hAnsi="Arial" w:cs="Arial"/>
          <w:color w:val="000000" w:themeColor="text1"/>
          <w:sz w:val="22"/>
          <w:szCs w:val="22"/>
        </w:rPr>
        <w:t>23100. We thank S. Kaushal for managing and handling patient samples in</w:t>
      </w:r>
      <w:r w:rsidR="00281E74" w:rsidRPr="00FD617E">
        <w:rPr>
          <w:rFonts w:ascii="Arial" w:eastAsia="Arial" w:hAnsi="Arial" w:cs="Arial"/>
          <w:color w:val="000000" w:themeColor="text1"/>
          <w:sz w:val="22"/>
          <w:szCs w:val="22"/>
        </w:rPr>
        <w:t xml:space="preserve"> UCSD</w:t>
      </w:r>
      <w:r w:rsidR="0025148D">
        <w:rPr>
          <w:rFonts w:ascii="Arial" w:eastAsia="Arial" w:hAnsi="Arial" w:cs="Arial"/>
          <w:color w:val="000000" w:themeColor="text1"/>
          <w:sz w:val="22"/>
          <w:szCs w:val="22"/>
        </w:rPr>
        <w:t xml:space="preserve"> Moores Cancer Center BTTSR, R. Liu and B. Ren for insightful discussions.</w:t>
      </w:r>
      <w:r w:rsidR="00B0533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 </w:t>
      </w:r>
    </w:p>
    <w:p w14:paraId="1C190EAB" w14:textId="1CA5B3D6" w:rsidR="00DE4A71" w:rsidRPr="00FD617E" w:rsidRDefault="00B92B21" w:rsidP="00FD617E">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Author’s Contribution</w:t>
      </w:r>
      <w:r w:rsidR="001B32D6" w:rsidRPr="00FD617E">
        <w:rPr>
          <w:rFonts w:ascii="Arial" w:eastAsia="Arial" w:hAnsi="Arial" w:cs="Arial"/>
          <w:color w:val="000000" w:themeColor="text1"/>
          <w:sz w:val="22"/>
          <w:szCs w:val="22"/>
        </w:rPr>
        <w:t>s</w:t>
      </w:r>
    </w:p>
    <w:p w14:paraId="36B35465" w14:textId="493E6FF1" w:rsidR="00290573" w:rsidRPr="00FD617E" w:rsidRDefault="00EE0F9B"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K</w:t>
      </w:r>
      <w:r w:rsidR="001B32D6"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 xml:space="preserve">.Z. </w:t>
      </w:r>
      <w:r w:rsidR="001B32D6" w:rsidRPr="00FD617E">
        <w:rPr>
          <w:rFonts w:ascii="Arial" w:eastAsia="Arial" w:hAnsi="Arial" w:cs="Arial"/>
          <w:color w:val="000000" w:themeColor="text1"/>
          <w:sz w:val="22"/>
          <w:szCs w:val="22"/>
        </w:rPr>
        <w:t xml:space="preserve">conceived the initial concept </w:t>
      </w:r>
      <w:r w:rsidRPr="00FD617E">
        <w:rPr>
          <w:rFonts w:ascii="Arial" w:eastAsia="Arial" w:hAnsi="Arial" w:cs="Arial"/>
          <w:color w:val="000000" w:themeColor="text1"/>
          <w:sz w:val="22"/>
          <w:szCs w:val="22"/>
        </w:rPr>
        <w:t xml:space="preserve">and oversaw the </w:t>
      </w:r>
      <w:r w:rsidR="00024676" w:rsidRPr="00FD617E">
        <w:rPr>
          <w:rFonts w:ascii="Arial" w:eastAsia="Arial" w:hAnsi="Arial" w:cs="Arial"/>
          <w:color w:val="000000" w:themeColor="text1"/>
          <w:sz w:val="22"/>
          <w:szCs w:val="22"/>
        </w:rPr>
        <w:t>study. S.G.,</w:t>
      </w:r>
      <w:r w:rsidR="001B32D6" w:rsidRPr="00FD617E">
        <w:rPr>
          <w:rFonts w:ascii="Arial" w:eastAsia="Arial" w:hAnsi="Arial" w:cs="Arial"/>
          <w:color w:val="000000" w:themeColor="text1"/>
          <w:sz w:val="22"/>
          <w:szCs w:val="22"/>
        </w:rPr>
        <w:t xml:space="preserve"> D.D.</w:t>
      </w:r>
      <w:r w:rsidR="00024676" w:rsidRPr="00FD617E">
        <w:rPr>
          <w:rFonts w:ascii="Arial" w:eastAsia="Arial" w:hAnsi="Arial" w:cs="Arial"/>
          <w:color w:val="000000" w:themeColor="text1"/>
          <w:sz w:val="22"/>
          <w:szCs w:val="22"/>
        </w:rPr>
        <w:t xml:space="preserve"> and Ku.Z. </w:t>
      </w:r>
      <w:r w:rsidR="001B32D6" w:rsidRPr="00FD617E">
        <w:rPr>
          <w:rFonts w:ascii="Arial" w:eastAsia="Arial" w:hAnsi="Arial" w:cs="Arial"/>
          <w:color w:val="000000" w:themeColor="text1"/>
          <w:sz w:val="22"/>
          <w:szCs w:val="22"/>
        </w:rPr>
        <w:t>performed</w:t>
      </w:r>
      <w:r w:rsidRPr="00FD617E">
        <w:rPr>
          <w:rFonts w:ascii="Arial" w:eastAsia="Arial" w:hAnsi="Arial" w:cs="Arial"/>
          <w:color w:val="000000" w:themeColor="text1"/>
          <w:sz w:val="22"/>
          <w:szCs w:val="22"/>
        </w:rPr>
        <w:t xml:space="preserve"> </w:t>
      </w:r>
      <w:r w:rsidR="001B32D6" w:rsidRPr="00FD617E">
        <w:rPr>
          <w:rFonts w:ascii="Arial" w:eastAsia="Arial" w:hAnsi="Arial" w:cs="Arial"/>
          <w:color w:val="000000" w:themeColor="text1"/>
          <w:sz w:val="22"/>
          <w:szCs w:val="22"/>
        </w:rPr>
        <w:t>bioinformatics analyse</w:t>
      </w:r>
      <w:r w:rsidRPr="00FD617E">
        <w:rPr>
          <w:rFonts w:ascii="Arial" w:eastAsia="Arial" w:hAnsi="Arial" w:cs="Arial"/>
          <w:color w:val="000000" w:themeColor="text1"/>
          <w:sz w:val="22"/>
          <w:szCs w:val="22"/>
        </w:rPr>
        <w:t xml:space="preserve">s. </w:t>
      </w:r>
      <w:r w:rsidR="001B32D6" w:rsidRPr="00FD617E">
        <w:rPr>
          <w:rFonts w:ascii="Arial" w:eastAsia="Arial" w:hAnsi="Arial" w:cs="Arial"/>
          <w:color w:val="000000" w:themeColor="text1"/>
          <w:sz w:val="22"/>
          <w:szCs w:val="22"/>
        </w:rPr>
        <w:t>N.P., D.D., and H.F. performed experiments. Ka. Z. contributed normal plasma samples. Ku. Z., S.G. and D.D. wrote the manuscript with inputs from all co-authors.</w:t>
      </w:r>
    </w:p>
    <w:p w14:paraId="62FCD8E7" w14:textId="77777777" w:rsidR="00E5606B" w:rsidRPr="00FD617E" w:rsidRDefault="00E5606B" w:rsidP="00FD617E">
      <w:pPr>
        <w:spacing w:line="276" w:lineRule="auto"/>
        <w:rPr>
          <w:rFonts w:ascii="Arial" w:eastAsia="Arial" w:hAnsi="Arial" w:cs="Arial"/>
          <w:color w:val="000000" w:themeColor="text1"/>
          <w:sz w:val="22"/>
          <w:szCs w:val="22"/>
        </w:rPr>
      </w:pPr>
    </w:p>
    <w:p w14:paraId="08FDA5DC" w14:textId="77777777" w:rsidR="00AF1A75" w:rsidRPr="00FD617E" w:rsidRDefault="00B92B21" w:rsidP="00FD617E">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Competing Financial interests</w:t>
      </w:r>
    </w:p>
    <w:p w14:paraId="2C3D8329" w14:textId="28B1BBA1" w:rsidR="00392495" w:rsidRPr="00FD617E" w:rsidRDefault="00392495" w:rsidP="00FD617E">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A patent application (PCT/US2015/013562) has been filed related to the methods disclosed in this manuscript.</w:t>
      </w:r>
      <w:r w:rsidR="00C44E2D" w:rsidRPr="00FD617E">
        <w:rPr>
          <w:rFonts w:ascii="Arial" w:eastAsia="Arial" w:hAnsi="Arial" w:cs="Arial"/>
          <w:color w:val="000000" w:themeColor="text1"/>
          <w:sz w:val="22"/>
          <w:szCs w:val="22"/>
        </w:rPr>
        <w:t xml:space="preserve"> Ku. Z. is a co-founder and scientific advisor of Singlera Genomics Inc.</w:t>
      </w:r>
    </w:p>
    <w:p w14:paraId="2E5BFEAE" w14:textId="06C0B450" w:rsidR="00AF1A75" w:rsidRPr="00FD617E" w:rsidRDefault="00300236" w:rsidP="00FD617E">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Abbreviation</w:t>
      </w:r>
    </w:p>
    <w:p w14:paraId="510D9577" w14:textId="63FFCBEA" w:rsidR="004044E6" w:rsidRPr="00FD617E" w:rsidRDefault="00B92B21"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MHB: methylation haplotype load; MHL: Methylation Haplotype Load; cf-DNA: cell-free DNA; RRBS: </w:t>
      </w:r>
      <w:hyperlink r:id="rId13">
        <w:r w:rsidRPr="00FD617E">
          <w:rPr>
            <w:rFonts w:ascii="Arial" w:eastAsia="Arial" w:hAnsi="Arial" w:cs="Arial"/>
            <w:color w:val="000000" w:themeColor="text1"/>
            <w:sz w:val="22"/>
            <w:szCs w:val="22"/>
          </w:rPr>
          <w:t>Reduced representation bisulfite sequencing</w:t>
        </w:r>
      </w:hyperlink>
      <w:r w:rsidRPr="00FD617E">
        <w:rPr>
          <w:rFonts w:ascii="Arial" w:eastAsia="Arial" w:hAnsi="Arial" w:cs="Arial"/>
          <w:color w:val="000000" w:themeColor="text1"/>
          <w:sz w:val="22"/>
          <w:szCs w:val="22"/>
        </w:rPr>
        <w:t>; scRRBS: single-cell reduced-representation bisulfite sequen</w:t>
      </w:r>
      <w:r w:rsidR="00D20368" w:rsidRPr="00FD617E">
        <w:rPr>
          <w:rFonts w:ascii="Arial" w:eastAsia="Arial" w:hAnsi="Arial" w:cs="Arial"/>
          <w:color w:val="000000" w:themeColor="text1"/>
          <w:sz w:val="22"/>
          <w:szCs w:val="22"/>
        </w:rPr>
        <w:t>cing;</w:t>
      </w:r>
      <w:r w:rsidRPr="00FD617E">
        <w:rPr>
          <w:rFonts w:ascii="Arial" w:eastAsia="Arial" w:hAnsi="Arial" w:cs="Arial"/>
          <w:color w:val="000000" w:themeColor="text1"/>
          <w:sz w:val="22"/>
          <w:szCs w:val="22"/>
        </w:rPr>
        <w:t xml:space="preserve"> </w:t>
      </w:r>
      <w:r w:rsidR="00DB4DA0" w:rsidRPr="00FD617E">
        <w:rPr>
          <w:rFonts w:ascii="Arial" w:eastAsia="Arial" w:hAnsi="Arial" w:cs="Arial"/>
          <w:color w:val="000000" w:themeColor="text1"/>
          <w:sz w:val="22"/>
          <w:szCs w:val="22"/>
        </w:rPr>
        <w:t xml:space="preserve">WGBS: genome-wide bisulfite sequencing; </w:t>
      </w:r>
      <w:r w:rsidRPr="00FD617E">
        <w:rPr>
          <w:rFonts w:ascii="Arial" w:eastAsia="Arial" w:hAnsi="Arial" w:cs="Arial"/>
          <w:color w:val="000000" w:themeColor="text1"/>
          <w:sz w:val="22"/>
          <w:szCs w:val="22"/>
        </w:rPr>
        <w:t xml:space="preserve">TCGA: </w:t>
      </w:r>
      <w:r w:rsidR="004044E6" w:rsidRPr="00FD617E">
        <w:rPr>
          <w:rFonts w:ascii="Arial" w:eastAsia="Arial" w:hAnsi="Arial" w:cs="Arial"/>
          <w:color w:val="000000" w:themeColor="text1"/>
          <w:sz w:val="22"/>
          <w:szCs w:val="22"/>
        </w:rPr>
        <w:t>The</w:t>
      </w:r>
      <w:r w:rsidRPr="00FD617E">
        <w:rPr>
          <w:rFonts w:ascii="Arial" w:eastAsia="Arial" w:hAnsi="Arial" w:cs="Arial"/>
          <w:color w:val="000000" w:themeColor="text1"/>
          <w:sz w:val="22"/>
          <w:szCs w:val="22"/>
        </w:rPr>
        <w:t xml:space="preserve"> Cancer Genome Atlas project; </w:t>
      </w:r>
      <w:r w:rsidR="006D2E5D" w:rsidRPr="00FD617E">
        <w:rPr>
          <w:rFonts w:ascii="Arial" w:eastAsia="Arial" w:hAnsi="Arial" w:cs="Arial"/>
          <w:color w:val="000000" w:themeColor="text1"/>
          <w:sz w:val="22"/>
          <w:szCs w:val="22"/>
        </w:rPr>
        <w:t xml:space="preserve">ENCODE: </w:t>
      </w:r>
      <w:r w:rsidR="00954BD9" w:rsidRPr="00FD617E">
        <w:rPr>
          <w:rFonts w:ascii="Arial" w:eastAsia="Arial" w:hAnsi="Arial" w:cs="Arial"/>
          <w:color w:val="000000" w:themeColor="text1"/>
          <w:sz w:val="22"/>
          <w:szCs w:val="22"/>
        </w:rPr>
        <w:t>t</w:t>
      </w:r>
      <w:r w:rsidR="006D2E5D" w:rsidRPr="00FD617E">
        <w:rPr>
          <w:rFonts w:ascii="Arial" w:hAnsi="Arial" w:cs="Arial"/>
          <w:color w:val="000000" w:themeColor="text1"/>
          <w:sz w:val="22"/>
          <w:szCs w:val="22"/>
          <w:shd w:val="clear" w:color="auto" w:fill="FFFFFF"/>
        </w:rPr>
        <w:t xml:space="preserve">he Encyclopedia of DNA Elements; </w:t>
      </w:r>
      <w:r w:rsidRPr="00FD617E">
        <w:rPr>
          <w:rFonts w:ascii="Arial" w:eastAsia="Arial" w:hAnsi="Arial" w:cs="Arial"/>
          <w:color w:val="000000" w:themeColor="text1"/>
          <w:sz w:val="22"/>
          <w:szCs w:val="22"/>
        </w:rPr>
        <w:t xml:space="preserve">GEO:  Gene Expression Omnibus; LC: Lung Cancer; </w:t>
      </w:r>
      <w:r w:rsidR="00FE28FD" w:rsidRPr="00FD617E">
        <w:rPr>
          <w:rFonts w:ascii="Arial" w:eastAsia="Arial" w:hAnsi="Arial" w:cs="Arial"/>
          <w:color w:val="000000" w:themeColor="text1"/>
          <w:sz w:val="22"/>
          <w:szCs w:val="22"/>
        </w:rPr>
        <w:t xml:space="preserve">CRC: Colorectal cancer; </w:t>
      </w:r>
      <w:r w:rsidRPr="00FD617E">
        <w:rPr>
          <w:rFonts w:ascii="Arial" w:eastAsia="Arial" w:hAnsi="Arial" w:cs="Arial"/>
          <w:color w:val="000000" w:themeColor="text1"/>
          <w:sz w:val="22"/>
          <w:szCs w:val="22"/>
        </w:rPr>
        <w:t>ACC: Accuracy;</w:t>
      </w:r>
      <w:r w:rsidR="004044E6" w:rsidRPr="00FD617E">
        <w:rPr>
          <w:rFonts w:ascii="Arial" w:eastAsia="Arial" w:hAnsi="Arial" w:cs="Arial"/>
          <w:color w:val="000000" w:themeColor="text1"/>
          <w:sz w:val="22"/>
          <w:szCs w:val="22"/>
        </w:rPr>
        <w:t xml:space="preserve"> </w:t>
      </w:r>
      <w:r w:rsidR="00FD4AE5" w:rsidRPr="00FD617E">
        <w:rPr>
          <w:rFonts w:ascii="Arial" w:eastAsia="Arial" w:hAnsi="Arial" w:cs="Arial"/>
          <w:color w:val="000000" w:themeColor="text1"/>
          <w:sz w:val="22"/>
          <w:szCs w:val="22"/>
        </w:rPr>
        <w:t>c</w:t>
      </w:r>
      <w:r w:rsidR="00365344" w:rsidRPr="00FD617E">
        <w:rPr>
          <w:rFonts w:ascii="Arial" w:eastAsia="Arial" w:hAnsi="Arial" w:cs="Arial"/>
          <w:color w:val="000000" w:themeColor="text1"/>
          <w:sz w:val="22"/>
          <w:szCs w:val="22"/>
        </w:rPr>
        <w:t>a</w:t>
      </w:r>
      <w:r w:rsidR="00FD4AE5" w:rsidRPr="00FD617E">
        <w:rPr>
          <w:rFonts w:ascii="Arial" w:eastAsia="Arial" w:hAnsi="Arial" w:cs="Arial"/>
          <w:color w:val="000000" w:themeColor="text1"/>
          <w:sz w:val="22"/>
          <w:szCs w:val="22"/>
        </w:rPr>
        <w:t xml:space="preserve">HMH: cancer </w:t>
      </w:r>
      <w:r w:rsidR="00365344" w:rsidRPr="00FD617E">
        <w:rPr>
          <w:rFonts w:ascii="Arial" w:eastAsia="Arial" w:hAnsi="Arial" w:cs="Arial"/>
          <w:color w:val="000000" w:themeColor="text1"/>
          <w:sz w:val="22"/>
          <w:szCs w:val="22"/>
        </w:rPr>
        <w:t xml:space="preserve">associated </w:t>
      </w:r>
      <w:r w:rsidR="002E1057" w:rsidRPr="00FD617E">
        <w:rPr>
          <w:rFonts w:ascii="Arial" w:eastAsia="Arial" w:hAnsi="Arial" w:cs="Arial"/>
          <w:color w:val="000000" w:themeColor="text1"/>
          <w:sz w:val="22"/>
          <w:szCs w:val="22"/>
        </w:rPr>
        <w:t>High Methylation H</w:t>
      </w:r>
      <w:r w:rsidR="00FD4AE5" w:rsidRPr="00FD617E">
        <w:rPr>
          <w:rFonts w:ascii="Arial" w:eastAsia="Arial" w:hAnsi="Arial" w:cs="Arial"/>
          <w:color w:val="000000" w:themeColor="text1"/>
          <w:sz w:val="22"/>
          <w:szCs w:val="22"/>
        </w:rPr>
        <w:t>aplotype</w:t>
      </w:r>
      <w:r w:rsidR="004044E6" w:rsidRPr="00FD617E">
        <w:rPr>
          <w:rFonts w:ascii="Arial" w:eastAsia="Arial" w:hAnsi="Arial" w:cs="Arial"/>
          <w:color w:val="000000" w:themeColor="text1"/>
          <w:sz w:val="22"/>
          <w:szCs w:val="22"/>
        </w:rPr>
        <w:t>; ts</w:t>
      </w:r>
      <w:r w:rsidR="00867931" w:rsidRPr="00FD617E">
        <w:rPr>
          <w:rFonts w:ascii="Arial" w:eastAsia="Arial" w:hAnsi="Arial" w:cs="Arial"/>
          <w:color w:val="000000" w:themeColor="text1"/>
          <w:sz w:val="22"/>
          <w:szCs w:val="22"/>
        </w:rPr>
        <w:t>-</w:t>
      </w:r>
      <w:r w:rsidR="004044E6" w:rsidRPr="00FD617E">
        <w:rPr>
          <w:rFonts w:ascii="Arial" w:eastAsia="Arial" w:hAnsi="Arial" w:cs="Arial"/>
          <w:color w:val="000000" w:themeColor="text1"/>
          <w:sz w:val="22"/>
          <w:szCs w:val="22"/>
        </w:rPr>
        <w:t>MHB: tissue specific methylation haplotype block</w:t>
      </w:r>
      <w:r w:rsidR="002E1057" w:rsidRPr="00FD617E">
        <w:rPr>
          <w:rFonts w:ascii="Arial" w:eastAsia="Arial" w:hAnsi="Arial" w:cs="Arial"/>
          <w:color w:val="000000" w:themeColor="text1"/>
          <w:sz w:val="22"/>
          <w:szCs w:val="22"/>
        </w:rPr>
        <w:t>s</w:t>
      </w:r>
      <w:r w:rsidR="004044E6" w:rsidRPr="00FD617E">
        <w:rPr>
          <w:rFonts w:ascii="Arial" w:eastAsia="Arial" w:hAnsi="Arial" w:cs="Arial"/>
          <w:color w:val="000000" w:themeColor="text1"/>
          <w:sz w:val="22"/>
          <w:szCs w:val="22"/>
        </w:rPr>
        <w:t xml:space="preserve">. </w:t>
      </w:r>
      <w:r w:rsidR="003B3B44" w:rsidRPr="00FD617E">
        <w:rPr>
          <w:rFonts w:ascii="Arial" w:eastAsia="Arial" w:hAnsi="Arial" w:cs="Arial"/>
          <w:color w:val="000000" w:themeColor="text1"/>
          <w:sz w:val="22"/>
          <w:szCs w:val="22"/>
        </w:rPr>
        <w:t xml:space="preserve">CCT: Colorectal cancer tissue; CCP: colorectal cancer plasma; LCT: lung cancer tissue; LCP: lung cancer plasma; NP: normal plasma. </w:t>
      </w:r>
    </w:p>
    <w:p w14:paraId="1A4636B0" w14:textId="2C55D265" w:rsidR="00AF1A75" w:rsidRPr="00FD617E" w:rsidRDefault="00AF1A75" w:rsidP="00FD617E">
      <w:pPr>
        <w:spacing w:line="276" w:lineRule="auto"/>
        <w:rPr>
          <w:rFonts w:ascii="Arial" w:hAnsi="Arial" w:cs="Arial"/>
          <w:color w:val="000000" w:themeColor="text1"/>
          <w:sz w:val="22"/>
          <w:szCs w:val="22"/>
        </w:rPr>
      </w:pPr>
    </w:p>
    <w:p w14:paraId="785CEE2D" w14:textId="6030435D" w:rsidR="009C6AAB" w:rsidRPr="00FD617E" w:rsidRDefault="00041732" w:rsidP="00FD617E">
      <w:pPr>
        <w:pStyle w:val="Heading2"/>
        <w:spacing w:line="276" w:lineRule="auto"/>
        <w:rPr>
          <w:rFonts w:ascii="Arial" w:eastAsia="Arial" w:hAnsi="Arial" w:cs="Arial"/>
          <w:color w:val="000000" w:themeColor="text1"/>
          <w:sz w:val="22"/>
          <w:szCs w:val="22"/>
        </w:rPr>
      </w:pPr>
      <w:bookmarkStart w:id="349" w:name="h.2jxsxqh" w:colFirst="0" w:colLast="0"/>
      <w:bookmarkEnd w:id="349"/>
      <w:r w:rsidRPr="00FD617E">
        <w:rPr>
          <w:rFonts w:ascii="Arial" w:eastAsia="Arial" w:hAnsi="Arial" w:cs="Arial"/>
          <w:color w:val="000000" w:themeColor="text1"/>
          <w:sz w:val="22"/>
          <w:szCs w:val="22"/>
        </w:rPr>
        <w:t>Figure legends</w:t>
      </w:r>
    </w:p>
    <w:p w14:paraId="6F5C0466" w14:textId="037C7DC7" w:rsidR="0001083E" w:rsidRPr="00FD617E" w:rsidRDefault="0001083E"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Figure 1</w:t>
      </w:r>
      <w:r w:rsidRPr="00FD617E">
        <w:rPr>
          <w:rFonts w:ascii="Arial" w:eastAsia="Arial" w:hAnsi="Arial" w:cs="Arial"/>
          <w:color w:val="000000" w:themeColor="text1"/>
          <w:sz w:val="22"/>
          <w:szCs w:val="22"/>
        </w:rPr>
        <w:t xml:space="preserve">. Identification and characterization of human methylation haplotype blocks (MHBs). (a) Schematic overview of data generation and analysis. (b) An example of MHB at the promoter of the gene APC. (c) Smooth scatterplots of methylation linkage disequilibrium within MHBs. </w:t>
      </w:r>
      <w:r w:rsidRPr="00FD617E">
        <w:rPr>
          <w:rFonts w:ascii="Arial" w:eastAsia="Arial" w:hAnsi="Arial" w:cs="Arial"/>
          <w:color w:val="000000" w:themeColor="text1"/>
          <w:sz w:val="22"/>
          <w:szCs w:val="22"/>
          <w:highlight w:val="yellow"/>
        </w:rPr>
        <w:t>Red indicate relative higher density and blue indicates relative low density</w:t>
      </w:r>
      <w:r w:rsidRPr="00FD617E">
        <w:rPr>
          <w:rFonts w:ascii="Arial" w:eastAsia="Arial" w:hAnsi="Arial" w:cs="Arial"/>
          <w:color w:val="000000" w:themeColor="text1"/>
          <w:sz w:val="22"/>
          <w:szCs w:val="22"/>
        </w:rPr>
        <w:t>. 500,000 adjacent CpG loci in MHB regions were randomly sampled and the reduction of coupled adjacent CpGs based on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 was observed from stem and progenitor cells to somatic cells to cancer cells. The yellow dotted lines and percentages highlight the reduction of high linkage disequilibrium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&gt;0.9). (d) Co-localization of MHBs with known genomic features. (e). Enrichment of MHBs in known genomic features. </w:t>
      </w:r>
      <w:r w:rsidR="009A42AE" w:rsidRPr="00FD617E">
        <w:rPr>
          <w:rFonts w:ascii="Arial" w:eastAsia="Arial" w:hAnsi="Arial" w:cs="Arial"/>
          <w:color w:val="000000" w:themeColor="text1"/>
          <w:sz w:val="22"/>
          <w:szCs w:val="22"/>
        </w:rPr>
        <w:t xml:space="preserve">The </w:t>
      </w:r>
      <w:r w:rsidRPr="00FD617E">
        <w:rPr>
          <w:rFonts w:ascii="Arial" w:eastAsia="Arial" w:hAnsi="Arial" w:cs="Arial"/>
          <w:color w:val="000000" w:themeColor="text1"/>
          <w:sz w:val="22"/>
          <w:szCs w:val="22"/>
        </w:rPr>
        <w:t>statistical significance and enrichment factor (fold-change)</w:t>
      </w:r>
      <w:r w:rsidR="009A42AE" w:rsidRPr="00FD617E">
        <w:rPr>
          <w:rFonts w:ascii="Arial" w:eastAsia="Arial" w:hAnsi="Arial" w:cs="Arial"/>
          <w:color w:val="000000" w:themeColor="text1"/>
          <w:sz w:val="22"/>
          <w:szCs w:val="22"/>
        </w:rPr>
        <w:t xml:space="preserve"> were empricially estimated by bootstrap random sampling of regions with same size 10,000 times.</w:t>
      </w:r>
    </w:p>
    <w:p w14:paraId="3C58D3E4" w14:textId="77777777" w:rsidR="00AF1A75" w:rsidRPr="00FD617E" w:rsidRDefault="00AF1A75" w:rsidP="00FD617E">
      <w:pPr>
        <w:spacing w:line="276" w:lineRule="auto"/>
        <w:jc w:val="left"/>
        <w:rPr>
          <w:rFonts w:ascii="Arial" w:hAnsi="Arial" w:cs="Arial"/>
          <w:color w:val="000000" w:themeColor="text1"/>
          <w:sz w:val="22"/>
          <w:szCs w:val="22"/>
        </w:rPr>
      </w:pPr>
    </w:p>
    <w:p w14:paraId="208CE132" w14:textId="41A7F91E" w:rsidR="005F1694" w:rsidRPr="00FD617E" w:rsidRDefault="00B92B21" w:rsidP="00FD617E">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2</w:t>
      </w:r>
      <w:r w:rsidRPr="00FD617E">
        <w:rPr>
          <w:rFonts w:ascii="Arial" w:eastAsia="Arial" w:hAnsi="Arial" w:cs="Arial"/>
          <w:color w:val="000000" w:themeColor="text1"/>
          <w:sz w:val="22"/>
          <w:szCs w:val="22"/>
        </w:rPr>
        <w:t xml:space="preserve">. </w:t>
      </w:r>
      <w:r w:rsidR="009F4F0A" w:rsidRPr="00FD617E">
        <w:rPr>
          <w:rFonts w:ascii="Arial" w:eastAsia="Arial" w:hAnsi="Arial" w:cs="Arial"/>
          <w:color w:val="000000" w:themeColor="text1"/>
          <w:sz w:val="22"/>
          <w:szCs w:val="22"/>
        </w:rPr>
        <w:t xml:space="preserve">Comparison of </w:t>
      </w:r>
      <w:r w:rsidRPr="00FD617E">
        <w:rPr>
          <w:rFonts w:ascii="Arial" w:eastAsia="Arial" w:hAnsi="Arial" w:cs="Arial"/>
          <w:color w:val="000000" w:themeColor="text1"/>
          <w:sz w:val="22"/>
          <w:szCs w:val="22"/>
        </w:rPr>
        <w:t xml:space="preserve">methylation haplotype load </w:t>
      </w:r>
      <w:r w:rsidR="00CA1875" w:rsidRPr="00FD617E">
        <w:rPr>
          <w:rFonts w:ascii="Arial" w:eastAsia="Arial" w:hAnsi="Arial" w:cs="Arial"/>
          <w:color w:val="000000" w:themeColor="text1"/>
          <w:sz w:val="22"/>
          <w:szCs w:val="22"/>
        </w:rPr>
        <w:t xml:space="preserve">with four </w:t>
      </w:r>
      <w:r w:rsidR="00CA506B" w:rsidRPr="00FD617E">
        <w:rPr>
          <w:rFonts w:ascii="Arial" w:eastAsia="Arial" w:hAnsi="Arial" w:cs="Arial"/>
          <w:color w:val="000000" w:themeColor="text1"/>
          <w:sz w:val="22"/>
          <w:szCs w:val="22"/>
        </w:rPr>
        <w:t xml:space="preserve">other </w:t>
      </w:r>
      <w:r w:rsidRPr="00FD617E">
        <w:rPr>
          <w:rFonts w:ascii="Arial" w:eastAsia="Arial" w:hAnsi="Arial" w:cs="Arial"/>
          <w:color w:val="000000" w:themeColor="text1"/>
          <w:sz w:val="22"/>
          <w:szCs w:val="22"/>
        </w:rPr>
        <w:t>metrics</w:t>
      </w:r>
      <w:r w:rsidR="0090071D" w:rsidRPr="00FD617E">
        <w:rPr>
          <w:rFonts w:ascii="Arial" w:eastAsia="Arial" w:hAnsi="Arial" w:cs="Arial"/>
          <w:color w:val="000000" w:themeColor="text1"/>
          <w:sz w:val="22"/>
          <w:szCs w:val="22"/>
        </w:rPr>
        <w:t xml:space="preserve"> used in the literature</w:t>
      </w:r>
      <w:r w:rsidR="00CA506B"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w:t>
      </w:r>
      <w:r w:rsidR="0035207F" w:rsidRPr="00FD617E">
        <w:rPr>
          <w:rFonts w:ascii="Arial" w:eastAsia="Arial" w:hAnsi="Arial" w:cs="Arial"/>
          <w:color w:val="000000" w:themeColor="text1"/>
          <w:sz w:val="22"/>
          <w:szCs w:val="22"/>
        </w:rPr>
        <w:t xml:space="preserve">Five patterns of methylation haplotype combinations are used to illustrate the </w:t>
      </w:r>
      <w:r w:rsidR="00E04F52" w:rsidRPr="00FD617E">
        <w:rPr>
          <w:rFonts w:ascii="Arial" w:eastAsia="Arial" w:hAnsi="Arial" w:cs="Arial"/>
          <w:color w:val="000000" w:themeColor="text1"/>
          <w:sz w:val="22"/>
          <w:szCs w:val="22"/>
        </w:rPr>
        <w:t xml:space="preserve">difference between methylation </w:t>
      </w:r>
      <w:r w:rsidR="0035207F" w:rsidRPr="00FD617E">
        <w:rPr>
          <w:rFonts w:ascii="Arial" w:eastAsia="Arial" w:hAnsi="Arial" w:cs="Arial"/>
          <w:color w:val="000000" w:themeColor="text1"/>
          <w:sz w:val="22"/>
          <w:szCs w:val="22"/>
        </w:rPr>
        <w:t>frequency, methylation entropy, e</w:t>
      </w:r>
      <w:r w:rsidR="00E04F52" w:rsidRPr="00FD617E">
        <w:rPr>
          <w:rFonts w:ascii="Arial" w:eastAsia="Arial" w:hAnsi="Arial" w:cs="Arial"/>
          <w:color w:val="000000" w:themeColor="text1"/>
          <w:sz w:val="22"/>
          <w:szCs w:val="22"/>
        </w:rPr>
        <w:t>pi-polymorphism and methylation haplotype load.</w:t>
      </w:r>
      <w:r w:rsidR="007858D8" w:rsidRPr="00FD617E">
        <w:rPr>
          <w:rFonts w:ascii="Arial" w:eastAsia="Arial" w:hAnsi="Arial" w:cs="Arial"/>
          <w:color w:val="000000" w:themeColor="text1"/>
          <w:sz w:val="22"/>
          <w:szCs w:val="22"/>
        </w:rPr>
        <w:t xml:space="preserve"> </w:t>
      </w:r>
      <w:r w:rsidR="009A42AE" w:rsidRPr="00FD617E">
        <w:rPr>
          <w:rFonts w:ascii="Arial" w:eastAsia="Arial" w:hAnsi="Arial" w:cs="Arial"/>
          <w:color w:val="000000" w:themeColor="text1"/>
          <w:sz w:val="22"/>
          <w:szCs w:val="22"/>
        </w:rPr>
        <w:t>MHL is the only metric that</w:t>
      </w:r>
      <w:r w:rsidR="007858D8" w:rsidRPr="00FD617E">
        <w:rPr>
          <w:rFonts w:ascii="Arial" w:eastAsia="Arial" w:hAnsi="Arial" w:cs="Arial"/>
          <w:color w:val="000000" w:themeColor="text1"/>
          <w:sz w:val="22"/>
          <w:szCs w:val="22"/>
        </w:rPr>
        <w:t xml:space="preserve"> </w:t>
      </w:r>
      <w:r w:rsidR="0035207F" w:rsidRPr="00FD617E">
        <w:rPr>
          <w:rFonts w:ascii="Arial" w:eastAsia="Arial" w:hAnsi="Arial" w:cs="Arial"/>
          <w:color w:val="000000" w:themeColor="text1"/>
          <w:sz w:val="22"/>
          <w:szCs w:val="22"/>
        </w:rPr>
        <w:t>can discriminate all the five patterns</w:t>
      </w:r>
      <w:r w:rsidR="009A42AE" w:rsidRPr="00FD617E">
        <w:rPr>
          <w:rFonts w:ascii="Arial" w:eastAsia="Arial" w:hAnsi="Arial" w:cs="Arial"/>
          <w:color w:val="000000" w:themeColor="text1"/>
          <w:sz w:val="22"/>
          <w:szCs w:val="22"/>
        </w:rPr>
        <w:t>.</w:t>
      </w:r>
    </w:p>
    <w:p w14:paraId="561B8A87" w14:textId="77777777" w:rsidR="00AF1A75" w:rsidRPr="00FD617E" w:rsidRDefault="00AF1A75" w:rsidP="00FD617E">
      <w:pPr>
        <w:spacing w:line="276" w:lineRule="auto"/>
        <w:jc w:val="left"/>
        <w:rPr>
          <w:rFonts w:ascii="Arial" w:hAnsi="Arial" w:cs="Arial"/>
          <w:color w:val="000000" w:themeColor="text1"/>
          <w:sz w:val="22"/>
          <w:szCs w:val="22"/>
        </w:rPr>
      </w:pPr>
    </w:p>
    <w:p w14:paraId="799E44E4" w14:textId="06AACD64" w:rsidR="00AF1A75" w:rsidRPr="00FD617E" w:rsidRDefault="00B92B21" w:rsidP="00FD617E">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3</w:t>
      </w:r>
      <w:r w:rsidRPr="00FD617E">
        <w:rPr>
          <w:rFonts w:ascii="Arial" w:eastAsia="Arial" w:hAnsi="Arial" w:cs="Arial"/>
          <w:color w:val="000000" w:themeColor="text1"/>
          <w:sz w:val="22"/>
          <w:szCs w:val="22"/>
        </w:rPr>
        <w:t xml:space="preserve">. </w:t>
      </w:r>
      <w:r w:rsidR="005B7DE1" w:rsidRPr="00FD617E">
        <w:rPr>
          <w:rFonts w:ascii="Arial" w:eastAsia="Arial" w:hAnsi="Arial" w:cs="Arial"/>
          <w:color w:val="000000" w:themeColor="text1"/>
          <w:sz w:val="22"/>
          <w:szCs w:val="22"/>
        </w:rPr>
        <w:t xml:space="preserve">Tissue </w:t>
      </w:r>
      <w:r w:rsidR="0057564D" w:rsidRPr="00FD617E">
        <w:rPr>
          <w:rFonts w:ascii="Arial" w:eastAsia="Arial" w:hAnsi="Arial" w:cs="Arial"/>
          <w:color w:val="000000" w:themeColor="text1"/>
          <w:sz w:val="22"/>
          <w:szCs w:val="22"/>
        </w:rPr>
        <w:t>clustering</w:t>
      </w:r>
      <w:r w:rsidR="005B7DE1" w:rsidRPr="00FD617E">
        <w:rPr>
          <w:rFonts w:ascii="Arial" w:eastAsia="Arial" w:hAnsi="Arial" w:cs="Arial"/>
          <w:color w:val="000000" w:themeColor="text1"/>
          <w:sz w:val="22"/>
          <w:szCs w:val="22"/>
        </w:rPr>
        <w:t xml:space="preserve"> based on methylation haplotype load</w:t>
      </w:r>
      <w:r w:rsidRPr="00FD617E">
        <w:rPr>
          <w:rFonts w:ascii="Arial" w:eastAsia="Arial" w:hAnsi="Arial" w:cs="Arial"/>
          <w:color w:val="000000" w:themeColor="text1"/>
          <w:sz w:val="22"/>
          <w:szCs w:val="22"/>
        </w:rPr>
        <w:t>. (</w:t>
      </w:r>
      <w:r w:rsidR="00B568F5" w:rsidRPr="00FD617E">
        <w:rPr>
          <w:rFonts w:ascii="Arial" w:eastAsia="Arial" w:hAnsi="Arial" w:cs="Arial"/>
          <w:color w:val="000000" w:themeColor="text1"/>
          <w:sz w:val="22"/>
          <w:szCs w:val="22"/>
        </w:rPr>
        <w:t>a</w:t>
      </w:r>
      <w:r w:rsidRPr="00FD617E">
        <w:rPr>
          <w:rFonts w:ascii="Arial" w:eastAsia="Arial" w:hAnsi="Arial" w:cs="Arial"/>
          <w:color w:val="000000" w:themeColor="text1"/>
          <w:sz w:val="22"/>
          <w:szCs w:val="22"/>
        </w:rPr>
        <w:t xml:space="preserve">) </w:t>
      </w:r>
      <w:r w:rsidR="00947E34" w:rsidRPr="00FD617E">
        <w:rPr>
          <w:rFonts w:ascii="Arial" w:eastAsia="Arial" w:hAnsi="Arial" w:cs="Arial"/>
          <w:color w:val="000000" w:themeColor="text1"/>
          <w:sz w:val="22"/>
          <w:szCs w:val="22"/>
        </w:rPr>
        <w:t>MHL based u</w:t>
      </w:r>
      <w:r w:rsidRPr="00FD617E">
        <w:rPr>
          <w:rFonts w:ascii="Arial" w:eastAsia="Arial" w:hAnsi="Arial" w:cs="Arial"/>
          <w:color w:val="000000" w:themeColor="text1"/>
          <w:sz w:val="22"/>
          <w:szCs w:val="22"/>
        </w:rPr>
        <w:t xml:space="preserve">nsupervised </w:t>
      </w:r>
      <w:r w:rsidR="0057564D" w:rsidRPr="00FD617E">
        <w:rPr>
          <w:rFonts w:ascii="Arial" w:eastAsia="Arial" w:hAnsi="Arial" w:cs="Arial"/>
          <w:color w:val="000000" w:themeColor="text1"/>
          <w:sz w:val="22"/>
          <w:szCs w:val="22"/>
        </w:rPr>
        <w:t xml:space="preserve">clustering </w:t>
      </w:r>
      <w:r w:rsidR="00947E34" w:rsidRPr="00FD617E">
        <w:rPr>
          <w:rFonts w:ascii="Arial" w:eastAsia="Arial" w:hAnsi="Arial" w:cs="Arial"/>
          <w:color w:val="000000" w:themeColor="text1"/>
          <w:sz w:val="22"/>
          <w:szCs w:val="22"/>
        </w:rPr>
        <w:t>of</w:t>
      </w:r>
      <w:r w:rsidR="0057564D" w:rsidRPr="00FD617E">
        <w:rPr>
          <w:rFonts w:ascii="Arial" w:eastAsia="Arial" w:hAnsi="Arial" w:cs="Arial"/>
          <w:color w:val="000000" w:themeColor="text1"/>
          <w:sz w:val="22"/>
          <w:szCs w:val="22"/>
        </w:rPr>
        <w:t xml:space="preserve"> human tissues</w:t>
      </w:r>
      <w:r w:rsidR="00CA506B" w:rsidRPr="00FD617E">
        <w:rPr>
          <w:rFonts w:ascii="Arial" w:eastAsia="Arial" w:hAnsi="Arial" w:cs="Arial"/>
          <w:color w:val="000000" w:themeColor="text1"/>
          <w:sz w:val="22"/>
          <w:szCs w:val="22"/>
        </w:rPr>
        <w:t xml:space="preserve"> using the </w:t>
      </w:r>
      <w:r w:rsidR="005B50D0" w:rsidRPr="00FD617E">
        <w:rPr>
          <w:rFonts w:ascii="Arial" w:eastAsia="Arial" w:hAnsi="Arial" w:cs="Arial"/>
          <w:color w:val="000000" w:themeColor="text1"/>
          <w:sz w:val="22"/>
          <w:szCs w:val="22"/>
        </w:rPr>
        <w:t xml:space="preserve">15% most </w:t>
      </w:r>
      <w:r w:rsidR="00CA506B" w:rsidRPr="00FD617E">
        <w:rPr>
          <w:rFonts w:ascii="Arial" w:eastAsia="Arial" w:hAnsi="Arial" w:cs="Arial"/>
          <w:color w:val="000000" w:themeColor="text1"/>
          <w:sz w:val="22"/>
          <w:szCs w:val="22"/>
        </w:rPr>
        <w:t>variable regions</w:t>
      </w:r>
      <w:r w:rsidR="0057564D" w:rsidRPr="00FD617E">
        <w:rPr>
          <w:rFonts w:ascii="Arial" w:eastAsia="Arial" w:hAnsi="Arial" w:cs="Arial"/>
          <w:color w:val="000000" w:themeColor="text1"/>
          <w:sz w:val="22"/>
          <w:szCs w:val="22"/>
        </w:rPr>
        <w:t>.</w:t>
      </w:r>
      <w:r w:rsidR="005F169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b</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 xml:space="preserve">Supervised </w:t>
      </w:r>
      <w:r w:rsidR="00CA506B" w:rsidRPr="00FD617E">
        <w:rPr>
          <w:rFonts w:ascii="Arial" w:eastAsia="Arial" w:hAnsi="Arial" w:cs="Arial"/>
          <w:color w:val="000000" w:themeColor="text1"/>
          <w:sz w:val="22"/>
          <w:szCs w:val="22"/>
        </w:rPr>
        <w:t xml:space="preserve">clustering of </w:t>
      </w:r>
      <w:r w:rsidR="0057564D" w:rsidRPr="00FD617E">
        <w:rPr>
          <w:rFonts w:ascii="Arial" w:eastAsia="Arial" w:hAnsi="Arial" w:cs="Arial"/>
          <w:color w:val="000000" w:themeColor="text1"/>
          <w:sz w:val="22"/>
          <w:szCs w:val="22"/>
        </w:rPr>
        <w:t>germ-l</w:t>
      </w:r>
      <w:r w:rsidRPr="00FD617E">
        <w:rPr>
          <w:rFonts w:ascii="Arial" w:eastAsia="Arial" w:hAnsi="Arial" w:cs="Arial"/>
          <w:color w:val="000000" w:themeColor="text1"/>
          <w:sz w:val="22"/>
          <w:szCs w:val="22"/>
        </w:rPr>
        <w:t xml:space="preserve">ayer specific </w:t>
      </w:r>
      <w:r w:rsidR="0057564D" w:rsidRPr="00FD617E">
        <w:rPr>
          <w:rFonts w:ascii="Arial" w:eastAsia="Arial" w:hAnsi="Arial" w:cs="Arial"/>
          <w:color w:val="000000" w:themeColor="text1"/>
          <w:sz w:val="22"/>
          <w:szCs w:val="22"/>
        </w:rPr>
        <w:t>MHBs</w:t>
      </w:r>
      <w:r w:rsidRPr="00FD617E">
        <w:rPr>
          <w:rFonts w:ascii="Arial" w:eastAsia="Arial" w:hAnsi="Arial" w:cs="Arial"/>
          <w:color w:val="000000" w:themeColor="text1"/>
          <w:sz w:val="22"/>
          <w:szCs w:val="22"/>
        </w:rPr>
        <w:t>.</w:t>
      </w:r>
      <w:r w:rsidR="00EF5B4A" w:rsidRPr="00FD617E">
        <w:rPr>
          <w:rFonts w:ascii="Arial" w:eastAsia="Arial" w:hAnsi="Arial" w:cs="Arial"/>
          <w:b/>
          <w:i/>
          <w:color w:val="000000" w:themeColor="text1"/>
          <w:sz w:val="22"/>
          <w:szCs w:val="22"/>
        </w:rPr>
        <w:t xml:space="preserve"> </w:t>
      </w:r>
      <w:r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c</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MHL</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exhibit</w:t>
      </w:r>
      <w:r w:rsidR="00CA506B" w:rsidRPr="00FD617E">
        <w:rPr>
          <w:rFonts w:ascii="Arial" w:eastAsia="Arial" w:hAnsi="Arial" w:cs="Arial"/>
          <w:color w:val="000000" w:themeColor="text1"/>
          <w:sz w:val="22"/>
          <w:szCs w:val="22"/>
        </w:rPr>
        <w:t>s</w:t>
      </w:r>
      <w:r w:rsidR="0057564D" w:rsidRPr="00FD617E">
        <w:rPr>
          <w:rFonts w:ascii="Arial" w:eastAsia="Arial" w:hAnsi="Arial" w:cs="Arial"/>
          <w:color w:val="000000" w:themeColor="text1"/>
          <w:sz w:val="22"/>
          <w:szCs w:val="22"/>
        </w:rPr>
        <w:t xml:space="preserve"> better signal-to-noise ratio than</w:t>
      </w:r>
      <w:r w:rsidRPr="00FD617E">
        <w:rPr>
          <w:rFonts w:ascii="Arial" w:eastAsia="Arial" w:hAnsi="Arial" w:cs="Arial"/>
          <w:color w:val="000000" w:themeColor="text1"/>
          <w:sz w:val="22"/>
          <w:szCs w:val="22"/>
        </w:rPr>
        <w:t xml:space="preserve"> average methylation frequency (AMF) and </w:t>
      </w:r>
      <w:r w:rsidR="00CA506B" w:rsidRPr="00FD617E">
        <w:rPr>
          <w:rFonts w:ascii="Arial" w:eastAsia="Arial" w:hAnsi="Arial" w:cs="Arial"/>
          <w:color w:val="000000" w:themeColor="text1"/>
          <w:sz w:val="22"/>
          <w:szCs w:val="22"/>
        </w:rPr>
        <w:t>individual site methylation frequency</w:t>
      </w:r>
      <w:r w:rsidRPr="00FD617E">
        <w:rPr>
          <w:rFonts w:ascii="Arial" w:eastAsia="Arial" w:hAnsi="Arial" w:cs="Arial"/>
          <w:color w:val="000000" w:themeColor="text1"/>
          <w:sz w:val="22"/>
          <w:szCs w:val="22"/>
        </w:rPr>
        <w:t xml:space="preserve"> (</w:t>
      </w:r>
      <w:r w:rsidR="00CA506B" w:rsidRPr="00FD617E">
        <w:rPr>
          <w:rFonts w:ascii="Arial" w:eastAsia="Arial" w:hAnsi="Arial" w:cs="Arial"/>
          <w:color w:val="000000" w:themeColor="text1"/>
          <w:sz w:val="22"/>
          <w:szCs w:val="22"/>
        </w:rPr>
        <w:t>IMF</w:t>
      </w:r>
      <w:r w:rsidRPr="00FD617E">
        <w:rPr>
          <w:rFonts w:ascii="Arial" w:eastAsia="Arial" w:hAnsi="Arial" w:cs="Arial"/>
          <w:color w:val="000000" w:themeColor="text1"/>
          <w:sz w:val="22"/>
          <w:szCs w:val="22"/>
        </w:rPr>
        <w:t>)</w:t>
      </w:r>
      <w:r w:rsidR="0057564D" w:rsidRPr="00FD617E">
        <w:rPr>
          <w:rFonts w:ascii="Arial" w:eastAsia="Arial" w:hAnsi="Arial" w:cs="Arial"/>
          <w:color w:val="000000" w:themeColor="text1"/>
          <w:sz w:val="22"/>
          <w:szCs w:val="22"/>
        </w:rPr>
        <w:t xml:space="preserve"> for sample clustering</w:t>
      </w:r>
      <w:r w:rsidRPr="00FD617E">
        <w:rPr>
          <w:rFonts w:ascii="Arial" w:eastAsia="Arial" w:hAnsi="Arial" w:cs="Arial"/>
          <w:color w:val="000000" w:themeColor="text1"/>
          <w:sz w:val="22"/>
          <w:szCs w:val="22"/>
        </w:rPr>
        <w:t xml:space="preserve">. </w:t>
      </w:r>
    </w:p>
    <w:p w14:paraId="47C5D597" w14:textId="77777777" w:rsidR="00AF1A75" w:rsidRPr="00FD617E" w:rsidRDefault="00AF1A75" w:rsidP="00FD617E">
      <w:pPr>
        <w:spacing w:line="276" w:lineRule="auto"/>
        <w:jc w:val="left"/>
        <w:rPr>
          <w:rFonts w:ascii="Arial" w:hAnsi="Arial" w:cs="Arial"/>
          <w:color w:val="000000" w:themeColor="text1"/>
          <w:sz w:val="22"/>
          <w:szCs w:val="22"/>
        </w:rPr>
      </w:pPr>
    </w:p>
    <w:p w14:paraId="00F60FDA" w14:textId="080B6CE9" w:rsidR="00D83C91" w:rsidRPr="00FD617E" w:rsidRDefault="00B92B21" w:rsidP="00FD617E">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4</w:t>
      </w:r>
      <w:r w:rsidRPr="00FD617E">
        <w:rPr>
          <w:rFonts w:ascii="Arial" w:eastAsia="Arial" w:hAnsi="Arial" w:cs="Arial"/>
          <w:color w:val="000000" w:themeColor="text1"/>
          <w:sz w:val="22"/>
          <w:szCs w:val="22"/>
        </w:rPr>
        <w:t xml:space="preserve">. </w:t>
      </w:r>
      <w:r w:rsidR="00DB3D74" w:rsidRPr="00FD617E">
        <w:rPr>
          <w:rFonts w:ascii="Arial" w:eastAsia="Arial" w:hAnsi="Arial" w:cs="Arial"/>
          <w:color w:val="000000" w:themeColor="text1"/>
          <w:sz w:val="22"/>
          <w:szCs w:val="22"/>
        </w:rPr>
        <w:t xml:space="preserve">Quantitative estimation of </w:t>
      </w:r>
      <w:r w:rsidR="00CA506B" w:rsidRPr="00FD617E">
        <w:rPr>
          <w:rFonts w:ascii="Arial" w:eastAsia="Arial" w:hAnsi="Arial" w:cs="Arial"/>
          <w:color w:val="000000" w:themeColor="text1"/>
          <w:sz w:val="22"/>
          <w:szCs w:val="22"/>
        </w:rPr>
        <w:t xml:space="preserve">cancer DNA proportion </w:t>
      </w:r>
      <w:r w:rsidR="00DB3D74" w:rsidRPr="00FD617E">
        <w:rPr>
          <w:rFonts w:ascii="Arial" w:eastAsia="Arial" w:hAnsi="Arial" w:cs="Arial"/>
          <w:color w:val="000000" w:themeColor="text1"/>
          <w:sz w:val="22"/>
          <w:szCs w:val="22"/>
        </w:rPr>
        <w:t>in cell-free DNA based on MHL of informative MHBs</w:t>
      </w:r>
      <w:r w:rsidR="00EB54ED" w:rsidRPr="00FD617E">
        <w:rPr>
          <w:rFonts w:ascii="Arial" w:eastAsia="Arial" w:hAnsi="Arial" w:cs="Arial"/>
          <w:color w:val="000000" w:themeColor="text1"/>
          <w:sz w:val="22"/>
          <w:szCs w:val="22"/>
        </w:rPr>
        <w:t xml:space="preserve">. </w:t>
      </w:r>
      <w:r w:rsidR="00050391"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a</w:t>
      </w:r>
      <w:r w:rsidR="00DB3D74" w:rsidRPr="00FD617E">
        <w:rPr>
          <w:rFonts w:ascii="Arial" w:eastAsia="Arial" w:hAnsi="Arial" w:cs="Arial"/>
          <w:color w:val="000000" w:themeColor="text1"/>
          <w:sz w:val="22"/>
          <w:szCs w:val="22"/>
        </w:rPr>
        <w:t xml:space="preserve">) </w:t>
      </w:r>
      <w:hyperlink r:id="rId14" w:history="1">
        <w:r w:rsidR="00F12C8C" w:rsidRPr="00FD617E">
          <w:rPr>
            <w:rFonts w:ascii="Arial" w:eastAsia="Arial" w:hAnsi="Arial" w:cs="Arial"/>
            <w:color w:val="000000" w:themeColor="text1"/>
            <w:sz w:val="22"/>
            <w:szCs w:val="22"/>
          </w:rPr>
          <w:t xml:space="preserve">Colorectal </w:t>
        </w:r>
      </w:hyperlink>
      <w:r w:rsidR="00A54D9A" w:rsidRPr="00FD617E">
        <w:rPr>
          <w:rFonts w:ascii="Arial" w:eastAsia="Arial" w:hAnsi="Arial" w:cs="Arial"/>
          <w:color w:val="000000" w:themeColor="text1"/>
          <w:sz w:val="22"/>
          <w:szCs w:val="22"/>
        </w:rPr>
        <w:t>cancer (</w:t>
      </w:r>
      <w:r w:rsidR="00B568F5" w:rsidRPr="00FD617E">
        <w:rPr>
          <w:rFonts w:ascii="Arial" w:eastAsia="Arial" w:hAnsi="Arial" w:cs="Arial"/>
          <w:color w:val="000000" w:themeColor="text1"/>
          <w:sz w:val="22"/>
          <w:szCs w:val="22"/>
        </w:rPr>
        <w:t>b</w:t>
      </w:r>
      <w:r w:rsidR="00DB3D74" w:rsidRPr="00FD617E">
        <w:rPr>
          <w:rFonts w:ascii="Arial" w:eastAsia="Arial" w:hAnsi="Arial" w:cs="Arial"/>
          <w:color w:val="000000" w:themeColor="text1"/>
          <w:sz w:val="22"/>
          <w:szCs w:val="22"/>
        </w:rPr>
        <w:t>)</w:t>
      </w:r>
      <w:r w:rsidR="00A54D9A" w:rsidRPr="00FD617E">
        <w:rPr>
          <w:rFonts w:ascii="Arial" w:eastAsia="Arial" w:hAnsi="Arial" w:cs="Arial"/>
          <w:color w:val="000000" w:themeColor="text1"/>
          <w:sz w:val="22"/>
          <w:szCs w:val="22"/>
        </w:rPr>
        <w:t xml:space="preserve"> Lung </w:t>
      </w:r>
      <w:r w:rsidR="00A15686" w:rsidRPr="00FD617E">
        <w:rPr>
          <w:rFonts w:ascii="Arial" w:eastAsia="Arial" w:hAnsi="Arial" w:cs="Arial"/>
          <w:color w:val="000000" w:themeColor="text1"/>
          <w:sz w:val="22"/>
          <w:szCs w:val="22"/>
        </w:rPr>
        <w:t>cancer</w:t>
      </w:r>
      <w:r w:rsidR="00A54D9A" w:rsidRPr="00FD617E">
        <w:rPr>
          <w:rFonts w:ascii="Arial" w:eastAsia="Arial" w:hAnsi="Arial" w:cs="Arial"/>
          <w:color w:val="000000" w:themeColor="text1"/>
          <w:sz w:val="22"/>
          <w:szCs w:val="22"/>
        </w:rPr>
        <w:t xml:space="preserve">. </w:t>
      </w:r>
      <w:r w:rsidR="00DB3D74" w:rsidRPr="00FD617E">
        <w:rPr>
          <w:rFonts w:ascii="Arial" w:eastAsia="Arial" w:hAnsi="Arial" w:cs="Arial"/>
          <w:color w:val="000000" w:themeColor="text1"/>
          <w:sz w:val="22"/>
          <w:szCs w:val="22"/>
        </w:rPr>
        <w:t>Informative MHBs were selected based on the presence of high-MHL in cancer solid tissues</w:t>
      </w:r>
      <w:r w:rsidR="00CA506B" w:rsidRPr="00FD617E">
        <w:rPr>
          <w:rFonts w:ascii="Arial" w:eastAsia="Arial" w:hAnsi="Arial" w:cs="Arial"/>
          <w:color w:val="000000" w:themeColor="text1"/>
          <w:sz w:val="22"/>
          <w:szCs w:val="22"/>
        </w:rPr>
        <w:t xml:space="preserve"> (CT)</w:t>
      </w:r>
      <w:r w:rsidR="00DB3D74" w:rsidRPr="00FD617E">
        <w:rPr>
          <w:rFonts w:ascii="Arial" w:eastAsia="Arial" w:hAnsi="Arial" w:cs="Arial"/>
          <w:color w:val="000000" w:themeColor="text1"/>
          <w:sz w:val="22"/>
          <w:szCs w:val="22"/>
        </w:rPr>
        <w:t xml:space="preserve"> and the absence of MHL in </w:t>
      </w:r>
      <w:r w:rsidR="00CA506B" w:rsidRPr="00FD617E">
        <w:rPr>
          <w:rFonts w:ascii="Arial" w:eastAsia="Arial" w:hAnsi="Arial" w:cs="Arial"/>
          <w:color w:val="000000" w:themeColor="text1"/>
          <w:sz w:val="22"/>
          <w:szCs w:val="22"/>
        </w:rPr>
        <w:t>whole blood (</w:t>
      </w:r>
      <w:r w:rsidR="00DB3D74" w:rsidRPr="00FD617E">
        <w:rPr>
          <w:rFonts w:ascii="Arial" w:eastAsia="Arial" w:hAnsi="Arial" w:cs="Arial"/>
          <w:color w:val="000000" w:themeColor="text1"/>
          <w:sz w:val="22"/>
          <w:szCs w:val="22"/>
        </w:rPr>
        <w:t>WB</w:t>
      </w:r>
      <w:r w:rsidR="00CA506B" w:rsidRPr="00FD617E">
        <w:rPr>
          <w:rFonts w:ascii="Arial" w:eastAsia="Arial" w:hAnsi="Arial" w:cs="Arial"/>
          <w:color w:val="000000" w:themeColor="text1"/>
          <w:sz w:val="22"/>
          <w:szCs w:val="22"/>
        </w:rPr>
        <w:t>)</w:t>
      </w:r>
      <w:r w:rsidR="00DB3D74" w:rsidRPr="00FD617E">
        <w:rPr>
          <w:rFonts w:ascii="Arial" w:eastAsia="Arial" w:hAnsi="Arial" w:cs="Arial"/>
          <w:color w:val="000000" w:themeColor="text1"/>
          <w:sz w:val="22"/>
          <w:szCs w:val="22"/>
        </w:rPr>
        <w:t>.</w:t>
      </w:r>
      <w:r w:rsidR="00B13524" w:rsidRPr="00FD617E">
        <w:rPr>
          <w:rFonts w:ascii="Arial" w:hAnsi="Arial" w:cs="Arial"/>
          <w:color w:val="000000" w:themeColor="text1"/>
          <w:sz w:val="22"/>
          <w:szCs w:val="22"/>
        </w:rPr>
        <w:t xml:space="preserve"> </w:t>
      </w:r>
      <w:r w:rsidR="00745346" w:rsidRPr="00FD617E">
        <w:rPr>
          <w:rFonts w:ascii="Arial" w:eastAsia="Arial" w:hAnsi="Arial" w:cs="Arial"/>
          <w:color w:val="000000" w:themeColor="text1"/>
          <w:sz w:val="22"/>
          <w:szCs w:val="22"/>
        </w:rPr>
        <w:t>Group II regions</w:t>
      </w:r>
      <w:r w:rsidR="00B13524" w:rsidRPr="00FD617E">
        <w:rPr>
          <w:rFonts w:ascii="Arial" w:eastAsia="Arial" w:hAnsi="Arial" w:cs="Arial"/>
          <w:color w:val="000000" w:themeColor="text1"/>
          <w:sz w:val="22"/>
          <w:szCs w:val="22"/>
        </w:rPr>
        <w:t xml:space="preserve"> have high MHL in cancer tiss</w:t>
      </w:r>
      <w:r w:rsidR="000601F4" w:rsidRPr="00FD617E">
        <w:rPr>
          <w:rFonts w:ascii="Arial" w:eastAsia="Arial" w:hAnsi="Arial" w:cs="Arial"/>
          <w:color w:val="000000" w:themeColor="text1"/>
          <w:sz w:val="22"/>
          <w:szCs w:val="22"/>
        </w:rPr>
        <w:t>ues (MHL&gt;0.5)</w:t>
      </w:r>
      <w:r w:rsidR="00B13524" w:rsidRPr="00FD617E">
        <w:rPr>
          <w:rFonts w:ascii="Arial" w:eastAsia="Arial" w:hAnsi="Arial" w:cs="Arial"/>
          <w:color w:val="000000" w:themeColor="text1"/>
          <w:sz w:val="22"/>
          <w:szCs w:val="22"/>
        </w:rPr>
        <w:t xml:space="preserve"> and cancer plasma while low </w:t>
      </w:r>
      <w:r w:rsidR="000601F4" w:rsidRPr="00FD617E">
        <w:rPr>
          <w:rFonts w:ascii="Arial" w:eastAsia="Arial" w:hAnsi="Arial" w:cs="Arial"/>
          <w:color w:val="000000" w:themeColor="text1"/>
          <w:sz w:val="22"/>
          <w:szCs w:val="22"/>
        </w:rPr>
        <w:t xml:space="preserve">MHL </w:t>
      </w:r>
      <w:r w:rsidR="00B13524" w:rsidRPr="00FD617E">
        <w:rPr>
          <w:rFonts w:ascii="Arial" w:eastAsia="Arial" w:hAnsi="Arial" w:cs="Arial"/>
          <w:color w:val="000000" w:themeColor="text1"/>
          <w:sz w:val="22"/>
          <w:szCs w:val="22"/>
        </w:rPr>
        <w:t>in WB and normal tissues</w:t>
      </w:r>
      <w:r w:rsidR="000601F4" w:rsidRPr="00FD617E">
        <w:rPr>
          <w:rFonts w:ascii="Arial" w:eastAsia="Arial" w:hAnsi="Arial" w:cs="Arial"/>
          <w:color w:val="000000" w:themeColor="text1"/>
          <w:sz w:val="22"/>
          <w:szCs w:val="22"/>
        </w:rPr>
        <w:t xml:space="preserve"> (MHL&lt;0.1)</w:t>
      </w:r>
      <w:r w:rsidR="008268A0" w:rsidRPr="00FD617E">
        <w:rPr>
          <w:rFonts w:ascii="Arial" w:eastAsia="Arial" w:hAnsi="Arial" w:cs="Arial"/>
          <w:color w:val="000000" w:themeColor="text1"/>
          <w:sz w:val="22"/>
          <w:szCs w:val="22"/>
        </w:rPr>
        <w:t xml:space="preserve">, and hence </w:t>
      </w:r>
      <w:r w:rsidR="005B1AFB" w:rsidRPr="00FD617E">
        <w:rPr>
          <w:rFonts w:ascii="Arial" w:eastAsia="Arial" w:hAnsi="Arial" w:cs="Arial"/>
          <w:color w:val="000000" w:themeColor="text1"/>
          <w:sz w:val="22"/>
          <w:szCs w:val="22"/>
        </w:rPr>
        <w:t xml:space="preserve">were </w:t>
      </w:r>
      <w:r w:rsidR="008268A0" w:rsidRPr="00FD617E">
        <w:rPr>
          <w:rFonts w:ascii="Arial" w:eastAsia="Arial" w:hAnsi="Arial" w:cs="Arial"/>
          <w:color w:val="000000" w:themeColor="text1"/>
          <w:sz w:val="22"/>
          <w:szCs w:val="22"/>
        </w:rPr>
        <w:t xml:space="preserve">selected for further analysis. </w:t>
      </w:r>
      <w:r w:rsidR="0070656E" w:rsidRPr="00FD617E">
        <w:rPr>
          <w:rFonts w:ascii="Arial" w:eastAsia="Arial" w:hAnsi="Arial" w:cs="Arial"/>
          <w:color w:val="000000" w:themeColor="text1"/>
          <w:sz w:val="22"/>
          <w:szCs w:val="22"/>
        </w:rPr>
        <w:t>Barplot</w:t>
      </w:r>
      <w:r w:rsidR="00CA506B" w:rsidRPr="00FD617E">
        <w:rPr>
          <w:rFonts w:ascii="Arial" w:eastAsia="Arial" w:hAnsi="Arial" w:cs="Arial"/>
          <w:color w:val="000000" w:themeColor="text1"/>
          <w:sz w:val="22"/>
          <w:szCs w:val="22"/>
        </w:rPr>
        <w:t>s</w:t>
      </w:r>
      <w:r w:rsidR="0070656E" w:rsidRPr="00FD617E">
        <w:rPr>
          <w:rFonts w:ascii="Arial" w:eastAsia="Arial" w:hAnsi="Arial" w:cs="Arial"/>
          <w:color w:val="000000" w:themeColor="text1"/>
          <w:sz w:val="22"/>
          <w:szCs w:val="22"/>
        </w:rPr>
        <w:t xml:space="preserve"> </w:t>
      </w:r>
      <w:r w:rsidR="00CA506B" w:rsidRPr="00FD617E">
        <w:rPr>
          <w:rFonts w:ascii="Arial" w:eastAsia="Arial" w:hAnsi="Arial" w:cs="Arial"/>
          <w:color w:val="000000" w:themeColor="text1"/>
          <w:sz w:val="22"/>
          <w:szCs w:val="22"/>
        </w:rPr>
        <w:t xml:space="preserve">show average </w:t>
      </w:r>
      <w:r w:rsidR="0070656E" w:rsidRPr="00FD617E">
        <w:rPr>
          <w:rFonts w:ascii="Arial" w:eastAsia="Arial" w:hAnsi="Arial" w:cs="Arial"/>
          <w:color w:val="000000" w:themeColor="text1"/>
          <w:sz w:val="22"/>
          <w:szCs w:val="22"/>
        </w:rPr>
        <w:t xml:space="preserve">MHL in different </w:t>
      </w:r>
      <w:r w:rsidR="008268A0" w:rsidRPr="00FD617E">
        <w:rPr>
          <w:rFonts w:ascii="Arial" w:eastAsia="Arial" w:hAnsi="Arial" w:cs="Arial"/>
          <w:color w:val="000000" w:themeColor="text1"/>
          <w:sz w:val="22"/>
          <w:szCs w:val="22"/>
        </w:rPr>
        <w:t xml:space="preserve">groups of </w:t>
      </w:r>
      <w:r w:rsidR="0070656E" w:rsidRPr="00FD617E">
        <w:rPr>
          <w:rFonts w:ascii="Arial" w:eastAsia="Arial" w:hAnsi="Arial" w:cs="Arial"/>
          <w:color w:val="000000" w:themeColor="text1"/>
          <w:sz w:val="22"/>
          <w:szCs w:val="22"/>
        </w:rPr>
        <w:t>samples. MHL in cancer plasma (</w:t>
      </w:r>
      <w:r w:rsidR="00CA506B" w:rsidRPr="00FD617E">
        <w:rPr>
          <w:rFonts w:ascii="Arial" w:eastAsia="Arial" w:hAnsi="Arial" w:cs="Arial"/>
          <w:color w:val="000000" w:themeColor="text1"/>
          <w:sz w:val="22"/>
          <w:szCs w:val="22"/>
        </w:rPr>
        <w:t>CCP and LCP</w:t>
      </w:r>
      <w:r w:rsidR="0070656E" w:rsidRPr="00FD617E">
        <w:rPr>
          <w:rFonts w:ascii="Arial" w:eastAsia="Arial" w:hAnsi="Arial" w:cs="Arial"/>
          <w:color w:val="000000" w:themeColor="text1"/>
          <w:sz w:val="22"/>
          <w:szCs w:val="22"/>
        </w:rPr>
        <w:t xml:space="preserve">) and normal plasma (NP) were </w:t>
      </w:r>
      <w:r w:rsidR="008268A0" w:rsidRPr="00FD617E">
        <w:rPr>
          <w:rFonts w:ascii="Arial" w:eastAsia="Arial" w:hAnsi="Arial" w:cs="Arial"/>
          <w:color w:val="000000" w:themeColor="text1"/>
          <w:sz w:val="22"/>
          <w:szCs w:val="22"/>
        </w:rPr>
        <w:t>compared</w:t>
      </w:r>
      <w:r w:rsidR="0070656E" w:rsidRPr="00FD617E">
        <w:rPr>
          <w:rFonts w:ascii="Arial" w:eastAsia="Arial" w:hAnsi="Arial" w:cs="Arial"/>
          <w:color w:val="000000" w:themeColor="text1"/>
          <w:sz w:val="22"/>
          <w:szCs w:val="22"/>
        </w:rPr>
        <w:t xml:space="preserve"> with</w:t>
      </w:r>
      <w:r w:rsidR="00CA506B" w:rsidRPr="00FD617E">
        <w:rPr>
          <w:rFonts w:ascii="Arial" w:eastAsia="Arial" w:hAnsi="Arial" w:cs="Arial"/>
          <w:color w:val="000000" w:themeColor="text1"/>
          <w:sz w:val="22"/>
          <w:szCs w:val="22"/>
        </w:rPr>
        <w:t xml:space="preserve"> a</w:t>
      </w:r>
      <w:r w:rsidR="0070656E" w:rsidRPr="00FD617E">
        <w:rPr>
          <w:rFonts w:ascii="Arial" w:eastAsia="Arial" w:hAnsi="Arial" w:cs="Arial"/>
          <w:color w:val="000000" w:themeColor="text1"/>
          <w:sz w:val="22"/>
          <w:szCs w:val="22"/>
        </w:rPr>
        <w:t xml:space="preserve"> two-tail t-test.</w:t>
      </w:r>
      <w:r w:rsidR="007568C0" w:rsidRPr="00FD617E">
        <w:rPr>
          <w:rFonts w:ascii="Arial" w:eastAsia="Arial" w:hAnsi="Arial" w:cs="Arial"/>
          <w:color w:val="000000" w:themeColor="text1"/>
          <w:sz w:val="22"/>
          <w:szCs w:val="22"/>
        </w:rPr>
        <w:t xml:space="preserve"> </w:t>
      </w:r>
      <w:r w:rsidR="003353A6" w:rsidRPr="00FD617E">
        <w:rPr>
          <w:rFonts w:ascii="Arial" w:eastAsia="Arial" w:hAnsi="Arial" w:cs="Arial"/>
          <w:color w:val="000000" w:themeColor="text1"/>
          <w:sz w:val="22"/>
          <w:szCs w:val="22"/>
        </w:rPr>
        <w:t>NCT denotes normal colon tissues, NLT denotes normal lung tissues, and ONT denotes</w:t>
      </w:r>
      <w:r w:rsidR="007568C0" w:rsidRPr="00FD617E">
        <w:rPr>
          <w:rFonts w:ascii="Arial" w:eastAsia="Arial" w:hAnsi="Arial" w:cs="Arial"/>
          <w:color w:val="000000" w:themeColor="text1"/>
          <w:sz w:val="22"/>
          <w:szCs w:val="22"/>
        </w:rPr>
        <w:t xml:space="preserve"> other normal tissues</w:t>
      </w:r>
      <w:r w:rsidR="00D83C91" w:rsidRPr="00FD617E">
        <w:rPr>
          <w:rFonts w:ascii="Arial" w:eastAsia="Arial" w:hAnsi="Arial" w:cs="Arial"/>
          <w:color w:val="000000" w:themeColor="text1"/>
          <w:sz w:val="22"/>
          <w:szCs w:val="22"/>
        </w:rPr>
        <w:t xml:space="preserve">. (c) </w:t>
      </w:r>
      <w:r w:rsidR="00031133" w:rsidRPr="00FD617E">
        <w:rPr>
          <w:rFonts w:ascii="Arial" w:eastAsia="Arial" w:hAnsi="Arial" w:cs="Arial"/>
          <w:color w:val="000000" w:themeColor="text1"/>
          <w:sz w:val="22"/>
          <w:szCs w:val="22"/>
        </w:rPr>
        <w:t>Computational mixtures of</w:t>
      </w:r>
      <w:r w:rsidR="00D83C91" w:rsidRPr="00FD617E">
        <w:rPr>
          <w:rFonts w:ascii="Arial" w:eastAsia="Arial" w:hAnsi="Arial" w:cs="Arial"/>
          <w:color w:val="000000" w:themeColor="text1"/>
          <w:sz w:val="22"/>
          <w:szCs w:val="22"/>
        </w:rPr>
        <w:t xml:space="preserve"> cancer and </w:t>
      </w:r>
      <w:r w:rsidR="00F25C8A" w:rsidRPr="00FD617E">
        <w:rPr>
          <w:rFonts w:ascii="Arial" w:eastAsia="Arial" w:hAnsi="Arial" w:cs="Arial"/>
          <w:color w:val="000000" w:themeColor="text1"/>
          <w:sz w:val="22"/>
          <w:szCs w:val="22"/>
        </w:rPr>
        <w:t>whole blood</w:t>
      </w:r>
      <w:r w:rsidR="00D83C91" w:rsidRPr="00FD617E">
        <w:rPr>
          <w:rFonts w:ascii="Arial" w:eastAsia="Arial" w:hAnsi="Arial" w:cs="Arial"/>
          <w:color w:val="000000" w:themeColor="text1"/>
          <w:sz w:val="22"/>
          <w:szCs w:val="22"/>
        </w:rPr>
        <w:t xml:space="preserve"> </w:t>
      </w:r>
      <w:r w:rsidR="00B66A26" w:rsidRPr="00FD617E">
        <w:rPr>
          <w:rFonts w:ascii="Arial" w:eastAsia="Arial" w:hAnsi="Arial" w:cs="Arial"/>
          <w:color w:val="000000" w:themeColor="text1"/>
          <w:sz w:val="22"/>
          <w:szCs w:val="22"/>
        </w:rPr>
        <w:t>DNA</w:t>
      </w:r>
      <w:r w:rsidR="00D83C91" w:rsidRPr="00FD617E">
        <w:rPr>
          <w:rFonts w:ascii="Arial" w:eastAsia="Arial" w:hAnsi="Arial" w:cs="Arial"/>
          <w:color w:val="000000" w:themeColor="text1"/>
          <w:sz w:val="22"/>
          <w:szCs w:val="22"/>
        </w:rPr>
        <w:t xml:space="preserve"> at different ratios (0.1% to 50%)</w:t>
      </w:r>
      <w:r w:rsidR="00031133" w:rsidRPr="00FD617E">
        <w:rPr>
          <w:rFonts w:ascii="Arial" w:eastAsia="Arial" w:hAnsi="Arial" w:cs="Arial"/>
          <w:color w:val="000000" w:themeColor="text1"/>
          <w:sz w:val="22"/>
          <w:szCs w:val="22"/>
        </w:rPr>
        <w:t xml:space="preserve"> were created</w:t>
      </w:r>
      <w:r w:rsidR="00D83C91" w:rsidRPr="00FD617E">
        <w:rPr>
          <w:rFonts w:ascii="Arial" w:eastAsia="Arial" w:hAnsi="Arial" w:cs="Arial"/>
          <w:color w:val="000000" w:themeColor="text1"/>
          <w:sz w:val="22"/>
          <w:szCs w:val="22"/>
        </w:rPr>
        <w:t xml:space="preserve"> by random sampling of hap</w:t>
      </w:r>
      <w:r w:rsidR="00031133" w:rsidRPr="00FD617E">
        <w:rPr>
          <w:rFonts w:ascii="Arial" w:eastAsia="Arial" w:hAnsi="Arial" w:cs="Arial"/>
          <w:color w:val="000000" w:themeColor="text1"/>
          <w:sz w:val="22"/>
          <w:szCs w:val="22"/>
        </w:rPr>
        <w:t>lotypes in the Group II regions,</w:t>
      </w:r>
      <w:r w:rsidR="00D83C91" w:rsidRPr="00FD617E">
        <w:rPr>
          <w:rFonts w:ascii="Arial" w:eastAsia="Arial" w:hAnsi="Arial" w:cs="Arial"/>
          <w:color w:val="000000" w:themeColor="text1"/>
          <w:sz w:val="22"/>
          <w:szCs w:val="22"/>
        </w:rPr>
        <w:t xml:space="preserve"> and repeated 1,000</w:t>
      </w:r>
      <w:r w:rsidR="005B1AFB" w:rsidRPr="00FD617E">
        <w:rPr>
          <w:rFonts w:ascii="Arial" w:eastAsia="Arial" w:hAnsi="Arial" w:cs="Arial"/>
          <w:color w:val="000000" w:themeColor="text1"/>
          <w:sz w:val="22"/>
          <w:szCs w:val="22"/>
        </w:rPr>
        <w:t xml:space="preserve"> times to empirically determine</w:t>
      </w:r>
      <w:r w:rsidR="00D83C91" w:rsidRPr="00FD617E">
        <w:rPr>
          <w:rFonts w:ascii="Arial" w:eastAsia="Arial" w:hAnsi="Arial" w:cs="Arial"/>
          <w:color w:val="000000" w:themeColor="text1"/>
          <w:sz w:val="22"/>
          <w:szCs w:val="22"/>
        </w:rPr>
        <w:t xml:space="preserve"> the mean and variance of MHL and 5mC levels at different fractions of cancer DNA. (d) </w:t>
      </w:r>
      <w:r w:rsidR="00F25C8A" w:rsidRPr="00FD617E">
        <w:rPr>
          <w:rFonts w:ascii="Arial" w:eastAsia="Arial" w:hAnsi="Arial" w:cs="Arial"/>
          <w:color w:val="000000" w:themeColor="text1"/>
          <w:sz w:val="22"/>
          <w:szCs w:val="22"/>
        </w:rPr>
        <w:t>After</w:t>
      </w:r>
      <w:r w:rsidR="00D83C91" w:rsidRPr="00FD617E">
        <w:rPr>
          <w:rFonts w:ascii="Arial" w:eastAsia="Arial" w:hAnsi="Arial" w:cs="Arial"/>
          <w:color w:val="000000" w:themeColor="text1"/>
          <w:sz w:val="22"/>
          <w:szCs w:val="22"/>
        </w:rPr>
        <w:t xml:space="preserve"> an empirical “standard curve” was constructed, </w:t>
      </w:r>
      <w:r w:rsidR="00F25C8A" w:rsidRPr="00FD617E">
        <w:rPr>
          <w:rFonts w:ascii="Arial" w:eastAsia="Arial" w:hAnsi="Arial" w:cs="Arial"/>
          <w:color w:val="000000" w:themeColor="text1"/>
          <w:sz w:val="22"/>
          <w:szCs w:val="22"/>
        </w:rPr>
        <w:t>it was used</w:t>
      </w:r>
      <w:r w:rsidR="00D83C91" w:rsidRPr="00FD617E">
        <w:rPr>
          <w:rFonts w:ascii="Arial" w:eastAsia="Arial" w:hAnsi="Arial" w:cs="Arial"/>
          <w:color w:val="000000" w:themeColor="text1"/>
          <w:sz w:val="22"/>
          <w:szCs w:val="22"/>
        </w:rPr>
        <w:t xml:space="preserve"> to estimate the cancer DNA </w:t>
      </w:r>
      <w:r w:rsidR="003353A6" w:rsidRPr="00FD617E">
        <w:rPr>
          <w:rFonts w:ascii="Arial" w:eastAsia="Arial" w:hAnsi="Arial" w:cs="Arial"/>
          <w:color w:val="000000" w:themeColor="text1"/>
          <w:sz w:val="22"/>
          <w:szCs w:val="22"/>
        </w:rPr>
        <w:t xml:space="preserve">proportions </w:t>
      </w:r>
      <w:r w:rsidR="00D83C91" w:rsidRPr="00FD617E">
        <w:rPr>
          <w:rFonts w:ascii="Arial" w:eastAsia="Arial" w:hAnsi="Arial" w:cs="Arial"/>
          <w:color w:val="000000" w:themeColor="text1"/>
          <w:sz w:val="22"/>
          <w:szCs w:val="22"/>
        </w:rPr>
        <w:t>in plasma samples.</w:t>
      </w:r>
      <w:r w:rsidR="00EC437B" w:rsidRPr="00FD617E">
        <w:rPr>
          <w:rFonts w:ascii="Arial" w:eastAsia="Arial" w:hAnsi="Arial" w:cs="Arial"/>
          <w:color w:val="000000" w:themeColor="text1"/>
          <w:sz w:val="22"/>
          <w:szCs w:val="22"/>
        </w:rPr>
        <w:t xml:space="preserve"> CCP denotes colorectal cancer plasma, LCP denotes lung cancer plasma</w:t>
      </w:r>
      <w:r w:rsidR="003353A6" w:rsidRPr="00FD617E">
        <w:rPr>
          <w:rFonts w:ascii="Arial" w:eastAsia="Arial" w:hAnsi="Arial" w:cs="Arial"/>
          <w:color w:val="000000" w:themeColor="text1"/>
          <w:sz w:val="22"/>
          <w:szCs w:val="22"/>
        </w:rPr>
        <w:t>,</w:t>
      </w:r>
      <w:r w:rsidR="00EC437B" w:rsidRPr="00FD617E">
        <w:rPr>
          <w:rFonts w:ascii="Arial" w:eastAsia="Arial" w:hAnsi="Arial" w:cs="Arial"/>
          <w:color w:val="000000" w:themeColor="text1"/>
          <w:sz w:val="22"/>
          <w:szCs w:val="22"/>
        </w:rPr>
        <w:t xml:space="preserve"> and NP denotes normal plasma. </w:t>
      </w:r>
    </w:p>
    <w:p w14:paraId="6DE567AC" w14:textId="77777777" w:rsidR="00EB54ED" w:rsidRPr="00FD617E" w:rsidRDefault="00EB54ED" w:rsidP="00FD617E">
      <w:pPr>
        <w:spacing w:line="276" w:lineRule="auto"/>
        <w:jc w:val="left"/>
        <w:rPr>
          <w:rFonts w:ascii="Arial" w:eastAsia="Arial" w:hAnsi="Arial" w:cs="Arial"/>
          <w:color w:val="000000" w:themeColor="text1"/>
          <w:sz w:val="22"/>
          <w:szCs w:val="22"/>
        </w:rPr>
      </w:pPr>
    </w:p>
    <w:p w14:paraId="1CC15FBD" w14:textId="7DE69610" w:rsidR="000B4D16" w:rsidRPr="00FD617E" w:rsidRDefault="00880B2E"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Figure 5</w:t>
      </w:r>
      <w:r w:rsidRPr="00FD617E">
        <w:rPr>
          <w:rFonts w:ascii="Arial" w:eastAsia="Arial" w:hAnsi="Arial" w:cs="Arial"/>
          <w:color w:val="000000" w:themeColor="text1"/>
          <w:sz w:val="22"/>
          <w:szCs w:val="22"/>
        </w:rPr>
        <w:t xml:space="preserve">. </w:t>
      </w:r>
      <w:r w:rsidR="005B1AFB" w:rsidRPr="00FD617E">
        <w:rPr>
          <w:rFonts w:ascii="Arial" w:eastAsia="Arial" w:hAnsi="Arial" w:cs="Arial"/>
          <w:color w:val="000000" w:themeColor="text1"/>
          <w:sz w:val="22"/>
          <w:szCs w:val="22"/>
        </w:rPr>
        <w:t>MHL-based prediction of</w:t>
      </w:r>
      <w:r w:rsidR="00EB54ED" w:rsidRPr="00FD617E">
        <w:rPr>
          <w:rFonts w:ascii="Arial" w:eastAsia="Arial" w:hAnsi="Arial" w:cs="Arial"/>
          <w:color w:val="000000" w:themeColor="text1"/>
          <w:sz w:val="22"/>
          <w:szCs w:val="22"/>
        </w:rPr>
        <w:t xml:space="preserve"> </w:t>
      </w:r>
      <w:r w:rsidR="005B1AFB" w:rsidRPr="00FD617E">
        <w:rPr>
          <w:rFonts w:ascii="Arial" w:eastAsia="Arial" w:hAnsi="Arial" w:cs="Arial"/>
          <w:color w:val="000000" w:themeColor="text1"/>
          <w:sz w:val="22"/>
          <w:szCs w:val="22"/>
        </w:rPr>
        <w:t xml:space="preserve">cancer status and </w:t>
      </w:r>
      <w:r w:rsidR="00DA555E" w:rsidRPr="00FD617E">
        <w:rPr>
          <w:rFonts w:ascii="Arial" w:eastAsia="Arial" w:hAnsi="Arial" w:cs="Arial"/>
          <w:color w:val="000000" w:themeColor="text1"/>
          <w:sz w:val="22"/>
          <w:szCs w:val="22"/>
        </w:rPr>
        <w:t>tissue-of-o</w:t>
      </w:r>
      <w:r w:rsidR="00EB54ED" w:rsidRPr="00FD617E">
        <w:rPr>
          <w:rFonts w:ascii="Arial" w:eastAsia="Arial" w:hAnsi="Arial" w:cs="Arial"/>
          <w:color w:val="000000" w:themeColor="text1"/>
          <w:sz w:val="22"/>
          <w:szCs w:val="22"/>
        </w:rPr>
        <w:t xml:space="preserve">rigin </w:t>
      </w:r>
      <w:r w:rsidR="005B1AFB" w:rsidRPr="00FD617E">
        <w:rPr>
          <w:rFonts w:ascii="Arial" w:eastAsia="Arial" w:hAnsi="Arial" w:cs="Arial"/>
          <w:color w:val="000000" w:themeColor="text1"/>
          <w:sz w:val="22"/>
          <w:szCs w:val="22"/>
        </w:rPr>
        <w:t>on</w:t>
      </w:r>
      <w:r w:rsidR="00DA555E" w:rsidRPr="00FD617E">
        <w:rPr>
          <w:rFonts w:ascii="Arial" w:eastAsia="Arial" w:hAnsi="Arial" w:cs="Arial"/>
          <w:color w:val="000000" w:themeColor="text1"/>
          <w:sz w:val="22"/>
          <w:szCs w:val="22"/>
        </w:rPr>
        <w:t xml:space="preserve"> plasma DNA</w:t>
      </w:r>
      <w:r w:rsidR="00EB54ED" w:rsidRPr="00FD617E">
        <w:rPr>
          <w:rFonts w:ascii="Arial" w:eastAsia="Arial" w:hAnsi="Arial" w:cs="Arial"/>
          <w:color w:val="000000" w:themeColor="text1"/>
          <w:sz w:val="22"/>
          <w:szCs w:val="22"/>
        </w:rPr>
        <w:t>.</w:t>
      </w:r>
      <w:r w:rsidR="00DA555E"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a</w:t>
      </w:r>
      <w:r w:rsidR="00EC0A7E" w:rsidRPr="00FD617E">
        <w:rPr>
          <w:rFonts w:ascii="Arial" w:eastAsia="Arial" w:hAnsi="Arial" w:cs="Arial"/>
          <w:color w:val="000000" w:themeColor="text1"/>
          <w:sz w:val="22"/>
          <w:szCs w:val="22"/>
        </w:rPr>
        <w:t>)</w:t>
      </w:r>
      <w:r w:rsidR="00B92B2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Detection of ti</w:t>
      </w:r>
      <w:r w:rsidR="00DA555E" w:rsidRPr="00FD617E">
        <w:rPr>
          <w:rFonts w:ascii="Arial" w:eastAsia="Arial" w:hAnsi="Arial" w:cs="Arial"/>
          <w:color w:val="000000" w:themeColor="text1"/>
          <w:sz w:val="22"/>
          <w:szCs w:val="22"/>
        </w:rPr>
        <w:t>ssue-specific MHL in the plasma</w:t>
      </w:r>
      <w:r w:rsidR="000C00E5" w:rsidRPr="00FD617E">
        <w:rPr>
          <w:rFonts w:ascii="Arial" w:eastAsia="Arial" w:hAnsi="Arial" w:cs="Arial"/>
          <w:color w:val="000000" w:themeColor="text1"/>
          <w:sz w:val="22"/>
          <w:szCs w:val="22"/>
        </w:rPr>
        <w:t xml:space="preserve"> of cancer patients, but not normal plasma or whole blood</w:t>
      </w:r>
      <w:r w:rsidR="00B92B21" w:rsidRPr="00FD617E">
        <w:rPr>
          <w:rFonts w:ascii="Arial" w:eastAsia="Arial" w:hAnsi="Arial" w:cs="Arial"/>
          <w:color w:val="000000" w:themeColor="text1"/>
          <w:sz w:val="22"/>
          <w:szCs w:val="22"/>
        </w:rPr>
        <w:t>.</w:t>
      </w:r>
      <w:r w:rsidR="001903D8" w:rsidRPr="00FD617E">
        <w:rPr>
          <w:rFonts w:ascii="Arial" w:eastAsia="Arial" w:hAnsi="Arial" w:cs="Arial"/>
          <w:color w:val="000000" w:themeColor="text1"/>
          <w:sz w:val="22"/>
          <w:szCs w:val="22"/>
        </w:rPr>
        <w:t xml:space="preserve"> </w:t>
      </w:r>
      <w:r w:rsidR="00DA555E" w:rsidRPr="00FD617E">
        <w:rPr>
          <w:rFonts w:ascii="Arial" w:eastAsia="Arial" w:hAnsi="Arial" w:cs="Arial"/>
          <w:color w:val="000000" w:themeColor="text1"/>
          <w:sz w:val="22"/>
          <w:szCs w:val="22"/>
        </w:rPr>
        <w:t>T</w:t>
      </w:r>
      <w:r w:rsidR="001903D8" w:rsidRPr="00FD617E">
        <w:rPr>
          <w:rFonts w:ascii="Arial" w:eastAsia="Arial" w:hAnsi="Arial" w:cs="Arial"/>
          <w:color w:val="000000" w:themeColor="text1"/>
          <w:sz w:val="22"/>
          <w:szCs w:val="22"/>
        </w:rPr>
        <w:t xml:space="preserve">issue specific MHL </w:t>
      </w:r>
      <w:r w:rsidR="00DA555E" w:rsidRPr="00FD617E">
        <w:rPr>
          <w:rFonts w:ascii="Arial" w:eastAsia="Arial" w:hAnsi="Arial" w:cs="Arial"/>
          <w:color w:val="000000" w:themeColor="text1"/>
          <w:sz w:val="22"/>
          <w:szCs w:val="22"/>
        </w:rPr>
        <w:t>were observed</w:t>
      </w:r>
      <w:r w:rsidR="001903D8" w:rsidRPr="00FD617E">
        <w:rPr>
          <w:rFonts w:ascii="Arial" w:eastAsia="Arial" w:hAnsi="Arial" w:cs="Arial"/>
          <w:color w:val="000000" w:themeColor="text1"/>
          <w:sz w:val="22"/>
          <w:szCs w:val="22"/>
        </w:rPr>
        <w:t xml:space="preserve"> in </w:t>
      </w:r>
      <w:r w:rsidR="009002B3" w:rsidRPr="00FD617E">
        <w:rPr>
          <w:rFonts w:ascii="Arial" w:eastAsia="Arial" w:hAnsi="Arial" w:cs="Arial"/>
          <w:color w:val="000000" w:themeColor="text1"/>
          <w:sz w:val="22"/>
          <w:szCs w:val="22"/>
        </w:rPr>
        <w:t xml:space="preserve">corresponding </w:t>
      </w:r>
      <w:r w:rsidR="001903D8" w:rsidRPr="00FD617E">
        <w:rPr>
          <w:rFonts w:ascii="Arial" w:eastAsia="Arial" w:hAnsi="Arial" w:cs="Arial"/>
          <w:color w:val="000000" w:themeColor="text1"/>
          <w:sz w:val="22"/>
          <w:szCs w:val="22"/>
        </w:rPr>
        <w:t xml:space="preserve">tissue </w:t>
      </w:r>
      <w:r w:rsidR="00DA555E" w:rsidRPr="00FD617E">
        <w:rPr>
          <w:rFonts w:ascii="Arial" w:eastAsia="Arial" w:hAnsi="Arial" w:cs="Arial"/>
          <w:color w:val="000000" w:themeColor="text1"/>
          <w:sz w:val="22"/>
          <w:szCs w:val="22"/>
        </w:rPr>
        <w:t xml:space="preserve">and cancer plasma, indicating the </w:t>
      </w:r>
      <w:r w:rsidR="005B1AFB" w:rsidRPr="00FD617E">
        <w:rPr>
          <w:rFonts w:ascii="Arial" w:eastAsia="Arial" w:hAnsi="Arial" w:cs="Arial"/>
          <w:color w:val="000000" w:themeColor="text1"/>
          <w:sz w:val="22"/>
          <w:szCs w:val="22"/>
        </w:rPr>
        <w:t>feasibility</w:t>
      </w:r>
      <w:r w:rsidR="00DA555E" w:rsidRPr="00FD617E">
        <w:rPr>
          <w:rFonts w:ascii="Arial" w:eastAsia="Arial" w:hAnsi="Arial" w:cs="Arial"/>
          <w:color w:val="000000" w:themeColor="text1"/>
          <w:sz w:val="22"/>
          <w:szCs w:val="22"/>
        </w:rPr>
        <w:t xml:space="preserve"> for </w:t>
      </w:r>
      <w:r w:rsidR="001903D8" w:rsidRPr="00FD617E">
        <w:rPr>
          <w:rFonts w:ascii="Arial" w:eastAsia="Arial" w:hAnsi="Arial" w:cs="Arial"/>
          <w:color w:val="000000" w:themeColor="text1"/>
          <w:sz w:val="22"/>
          <w:szCs w:val="22"/>
        </w:rPr>
        <w:t xml:space="preserve">tissue-of-origin mapping. </w:t>
      </w:r>
      <w:r w:rsidR="00A32138"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b</w:t>
      </w:r>
      <w:r w:rsidR="00B92B2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Identification of informative MHBs for tissue prediction.</w:t>
      </w:r>
      <w:r w:rsidR="00BE29DF" w:rsidRPr="00FD617E">
        <w:rPr>
          <w:rFonts w:ascii="Arial" w:eastAsia="Arial" w:hAnsi="Arial" w:cs="Arial"/>
          <w:color w:val="000000" w:themeColor="text1"/>
          <w:sz w:val="22"/>
          <w:szCs w:val="22"/>
        </w:rPr>
        <w:t xml:space="preserve"> </w:t>
      </w:r>
      <w:r w:rsidR="00C43317" w:rsidRPr="00FD617E">
        <w:rPr>
          <w:rFonts w:ascii="Arial" w:eastAsia="Arial" w:hAnsi="Arial" w:cs="Arial"/>
          <w:color w:val="000000" w:themeColor="text1"/>
          <w:sz w:val="22"/>
          <w:szCs w:val="22"/>
        </w:rPr>
        <w:t xml:space="preserve">A total of </w:t>
      </w:r>
      <w:r w:rsidR="00006D0F" w:rsidRPr="00FD617E">
        <w:rPr>
          <w:rFonts w:ascii="Arial" w:eastAsia="Arial" w:hAnsi="Arial" w:cs="Arial"/>
          <w:color w:val="000000" w:themeColor="text1"/>
          <w:sz w:val="22"/>
          <w:szCs w:val="22"/>
        </w:rPr>
        <w:t>~</w:t>
      </w:r>
      <w:r w:rsidR="00C43317" w:rsidRPr="00FD617E">
        <w:rPr>
          <w:rFonts w:ascii="Arial" w:eastAsia="Arial" w:hAnsi="Arial" w:cs="Arial"/>
          <w:color w:val="000000" w:themeColor="text1"/>
          <w:sz w:val="22"/>
          <w:szCs w:val="22"/>
        </w:rPr>
        <w:t>300 t</w:t>
      </w:r>
      <w:r w:rsidR="00BE29DF" w:rsidRPr="00FD617E">
        <w:rPr>
          <w:rFonts w:ascii="Arial" w:eastAsia="Arial" w:hAnsi="Arial" w:cs="Arial"/>
          <w:color w:val="000000" w:themeColor="text1"/>
          <w:sz w:val="22"/>
          <w:szCs w:val="22"/>
        </w:rPr>
        <w:t xml:space="preserve">issue-specific MHBs were selected </w:t>
      </w:r>
      <w:r w:rsidR="0006666B" w:rsidRPr="00FD617E">
        <w:rPr>
          <w:rFonts w:ascii="Arial" w:eastAsia="Arial" w:hAnsi="Arial" w:cs="Arial"/>
          <w:color w:val="000000" w:themeColor="text1"/>
          <w:sz w:val="22"/>
          <w:szCs w:val="22"/>
        </w:rPr>
        <w:t xml:space="preserve">with </w:t>
      </w:r>
      <w:r w:rsidR="00FD3BB1" w:rsidRPr="00FD617E">
        <w:rPr>
          <w:rFonts w:ascii="Arial" w:eastAsia="Arial" w:hAnsi="Arial" w:cs="Arial"/>
          <w:color w:val="000000" w:themeColor="text1"/>
          <w:sz w:val="22"/>
          <w:szCs w:val="22"/>
        </w:rPr>
        <w:t xml:space="preserve">GSI&gt;0.1. Training data </w:t>
      </w:r>
      <w:r w:rsidR="009002B3" w:rsidRPr="00FD617E">
        <w:rPr>
          <w:rFonts w:ascii="Arial" w:eastAsia="Arial" w:hAnsi="Arial" w:cs="Arial"/>
          <w:color w:val="000000" w:themeColor="text1"/>
          <w:sz w:val="22"/>
          <w:szCs w:val="22"/>
        </w:rPr>
        <w:t xml:space="preserve">included </w:t>
      </w:r>
      <w:r w:rsidR="00FD3BB1" w:rsidRPr="00FD617E">
        <w:rPr>
          <w:rFonts w:ascii="Arial" w:eastAsia="Arial" w:hAnsi="Arial" w:cs="Arial"/>
          <w:color w:val="000000" w:themeColor="text1"/>
          <w:sz w:val="22"/>
          <w:szCs w:val="22"/>
        </w:rPr>
        <w:t>WGBS and RRBS dataset</w:t>
      </w:r>
      <w:r w:rsidR="009002B3" w:rsidRPr="00FD617E">
        <w:rPr>
          <w:rFonts w:ascii="Arial" w:eastAsia="Arial" w:hAnsi="Arial" w:cs="Arial"/>
          <w:color w:val="000000" w:themeColor="text1"/>
          <w:sz w:val="22"/>
          <w:szCs w:val="22"/>
        </w:rPr>
        <w:t>s</w:t>
      </w:r>
      <w:r w:rsidR="00FD3BB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 xml:space="preserve">(c) Application of the </w:t>
      </w:r>
      <w:r w:rsidR="009002B3" w:rsidRPr="00FD617E">
        <w:rPr>
          <w:rFonts w:ascii="Arial" w:eastAsia="Arial" w:hAnsi="Arial" w:cs="Arial"/>
          <w:color w:val="000000" w:themeColor="text1"/>
          <w:sz w:val="22"/>
          <w:szCs w:val="22"/>
        </w:rPr>
        <w:t xml:space="preserve">prediction </w:t>
      </w:r>
      <w:r w:rsidR="000C00E5" w:rsidRPr="00FD617E">
        <w:rPr>
          <w:rFonts w:ascii="Arial" w:eastAsia="Arial" w:hAnsi="Arial" w:cs="Arial"/>
          <w:color w:val="000000" w:themeColor="text1"/>
          <w:sz w:val="22"/>
          <w:szCs w:val="22"/>
        </w:rPr>
        <w:t>model to plasma samples from cancer patients and normal individuals.</w:t>
      </w:r>
      <w:r w:rsidR="00FD3BB1" w:rsidRPr="00FD617E">
        <w:rPr>
          <w:rFonts w:ascii="Arial" w:eastAsia="Arial" w:hAnsi="Arial" w:cs="Arial"/>
          <w:color w:val="000000" w:themeColor="text1"/>
          <w:sz w:val="22"/>
          <w:szCs w:val="22"/>
        </w:rPr>
        <w:t xml:space="preserve"> Plasma samples (30</w:t>
      </w:r>
      <w:ins w:id="350" w:author="Dinh Diep" w:date="2017-01-05T14:01:00Z">
        <w:r w:rsidR="00223EA1">
          <w:rPr>
            <w:rFonts w:ascii="Arial" w:eastAsia="Arial" w:hAnsi="Arial" w:cs="Arial"/>
            <w:color w:val="000000" w:themeColor="text1"/>
            <w:sz w:val="22"/>
            <w:szCs w:val="22"/>
          </w:rPr>
          <w:t xml:space="preserve"> CCP</w:t>
        </w:r>
      </w:ins>
      <w:del w:id="351" w:author="Dinh Diep" w:date="2017-01-05T14:01:00Z">
        <w:r w:rsidR="00FD3BB1" w:rsidRPr="00FD617E" w:rsidDel="00223EA1">
          <w:rPr>
            <w:rFonts w:ascii="Arial" w:eastAsia="Arial" w:hAnsi="Arial" w:cs="Arial"/>
            <w:color w:val="000000" w:themeColor="text1"/>
            <w:sz w:val="22"/>
            <w:szCs w:val="22"/>
          </w:rPr>
          <w:delText xml:space="preserve"> CRC</w:delText>
        </w:r>
      </w:del>
      <w:r w:rsidR="00FD3BB1" w:rsidRPr="00FD617E">
        <w:rPr>
          <w:rFonts w:ascii="Arial" w:eastAsia="Arial" w:hAnsi="Arial" w:cs="Arial"/>
          <w:color w:val="000000" w:themeColor="text1"/>
          <w:sz w:val="22"/>
          <w:szCs w:val="22"/>
        </w:rPr>
        <w:t>,</w:t>
      </w:r>
      <w:r w:rsidR="009002B3" w:rsidRPr="00FD617E">
        <w:rPr>
          <w:rFonts w:ascii="Arial" w:eastAsia="Arial" w:hAnsi="Arial" w:cs="Arial"/>
          <w:color w:val="000000" w:themeColor="text1"/>
          <w:sz w:val="22"/>
          <w:szCs w:val="22"/>
        </w:rPr>
        <w:t xml:space="preserve"> </w:t>
      </w:r>
      <w:r w:rsidR="00FD3BB1" w:rsidRPr="00FD617E">
        <w:rPr>
          <w:rFonts w:ascii="Arial" w:eastAsia="Arial" w:hAnsi="Arial" w:cs="Arial"/>
          <w:color w:val="000000" w:themeColor="text1"/>
          <w:sz w:val="22"/>
          <w:szCs w:val="22"/>
        </w:rPr>
        <w:t>29 LC</w:t>
      </w:r>
      <w:ins w:id="352" w:author="Dinh Diep" w:date="2017-01-05T14:01:00Z">
        <w:r w:rsidR="00223EA1">
          <w:rPr>
            <w:rFonts w:ascii="Arial" w:eastAsia="Arial" w:hAnsi="Arial" w:cs="Arial"/>
            <w:color w:val="000000" w:themeColor="text1"/>
            <w:sz w:val="22"/>
            <w:szCs w:val="22"/>
          </w:rPr>
          <w:t>P</w:t>
        </w:r>
      </w:ins>
      <w:r w:rsidR="009002B3" w:rsidRPr="00FD617E">
        <w:rPr>
          <w:rFonts w:ascii="Arial" w:eastAsia="Arial" w:hAnsi="Arial" w:cs="Arial"/>
          <w:color w:val="000000" w:themeColor="text1"/>
          <w:sz w:val="22"/>
          <w:szCs w:val="22"/>
        </w:rPr>
        <w:t>,</w:t>
      </w:r>
      <w:r w:rsidR="00FD3BB1" w:rsidRPr="00FD617E">
        <w:rPr>
          <w:rFonts w:ascii="Arial" w:eastAsia="Arial" w:hAnsi="Arial" w:cs="Arial"/>
          <w:color w:val="000000" w:themeColor="text1"/>
          <w:sz w:val="22"/>
          <w:szCs w:val="22"/>
        </w:rPr>
        <w:t xml:space="preserve"> and 75 NP) were sep</w:t>
      </w:r>
      <w:r w:rsidR="005B1AFB" w:rsidRPr="00FD617E">
        <w:rPr>
          <w:rFonts w:ascii="Arial" w:eastAsia="Arial" w:hAnsi="Arial" w:cs="Arial"/>
          <w:color w:val="000000" w:themeColor="text1"/>
          <w:sz w:val="22"/>
          <w:szCs w:val="22"/>
        </w:rPr>
        <w:t>arated into 5 parts,</w:t>
      </w:r>
      <w:r w:rsidR="00FD3BB1" w:rsidRPr="00FD617E">
        <w:rPr>
          <w:rFonts w:ascii="Arial" w:eastAsia="Arial" w:hAnsi="Arial" w:cs="Arial"/>
          <w:color w:val="000000" w:themeColor="text1"/>
          <w:sz w:val="22"/>
          <w:szCs w:val="22"/>
        </w:rPr>
        <w:t xml:space="preserve"> so that 5-fold cross-validation could be applied to measure </w:t>
      </w:r>
      <w:r w:rsidR="001476EC" w:rsidRPr="00FD617E">
        <w:rPr>
          <w:rFonts w:ascii="Arial" w:eastAsia="Arial" w:hAnsi="Arial" w:cs="Arial"/>
          <w:color w:val="000000" w:themeColor="text1"/>
          <w:sz w:val="22"/>
          <w:szCs w:val="22"/>
        </w:rPr>
        <w:t>the stability of the prediction;</w:t>
      </w:r>
      <w:r w:rsidR="00FD3BB1" w:rsidRPr="00FD617E">
        <w:rPr>
          <w:rFonts w:ascii="Arial" w:eastAsia="Arial" w:hAnsi="Arial" w:cs="Arial"/>
          <w:color w:val="000000" w:themeColor="text1"/>
          <w:sz w:val="22"/>
          <w:szCs w:val="22"/>
        </w:rPr>
        <w:t xml:space="preserve"> </w:t>
      </w:r>
      <w:r w:rsidR="001476EC" w:rsidRPr="00FD617E">
        <w:rPr>
          <w:rFonts w:ascii="Arial" w:eastAsia="Arial" w:hAnsi="Arial" w:cs="Arial"/>
          <w:color w:val="000000" w:themeColor="text1"/>
          <w:sz w:val="22"/>
          <w:szCs w:val="22"/>
        </w:rPr>
        <w:t xml:space="preserve">the </w:t>
      </w:r>
      <w:r w:rsidR="00FD3BB1" w:rsidRPr="00FD617E">
        <w:rPr>
          <w:rFonts w:ascii="Arial" w:eastAsia="Arial" w:hAnsi="Arial" w:cs="Arial"/>
          <w:color w:val="000000" w:themeColor="text1"/>
          <w:sz w:val="22"/>
          <w:szCs w:val="22"/>
        </w:rPr>
        <w:t>number of tissue-specific MHB features were iterat</w:t>
      </w:r>
      <w:r w:rsidR="009002B3" w:rsidRPr="00FD617E">
        <w:rPr>
          <w:rFonts w:ascii="Arial" w:eastAsia="Arial" w:hAnsi="Arial" w:cs="Arial"/>
          <w:color w:val="000000" w:themeColor="text1"/>
          <w:sz w:val="22"/>
          <w:szCs w:val="22"/>
        </w:rPr>
        <w:t>ed</w:t>
      </w:r>
      <w:r w:rsidR="00FD3BB1" w:rsidRPr="00FD617E">
        <w:rPr>
          <w:rFonts w:ascii="Arial" w:eastAsia="Arial" w:hAnsi="Arial" w:cs="Arial"/>
          <w:color w:val="000000" w:themeColor="text1"/>
          <w:sz w:val="22"/>
          <w:szCs w:val="22"/>
        </w:rPr>
        <w:t xml:space="preserve"> from 50 to 300 and the minimum feature number was selected when accuracy for cancer plasma </w:t>
      </w:r>
      <w:r w:rsidR="001476EC" w:rsidRPr="00FD617E">
        <w:rPr>
          <w:rFonts w:ascii="Arial" w:eastAsia="Arial" w:hAnsi="Arial" w:cs="Arial"/>
          <w:color w:val="000000" w:themeColor="text1"/>
          <w:sz w:val="22"/>
          <w:szCs w:val="22"/>
        </w:rPr>
        <w:t>was above</w:t>
      </w:r>
      <w:r w:rsidR="00FD3BB1" w:rsidRPr="00FD617E">
        <w:rPr>
          <w:rFonts w:ascii="Arial" w:eastAsia="Arial" w:hAnsi="Arial" w:cs="Arial"/>
          <w:color w:val="000000" w:themeColor="text1"/>
          <w:sz w:val="22"/>
          <w:szCs w:val="22"/>
        </w:rPr>
        <w:t xml:space="preserve"> 0.8 and normal plasma </w:t>
      </w:r>
      <w:r w:rsidR="001476EC" w:rsidRPr="00FD617E">
        <w:rPr>
          <w:rFonts w:ascii="Arial" w:eastAsia="Arial" w:hAnsi="Arial" w:cs="Arial"/>
          <w:color w:val="000000" w:themeColor="text1"/>
          <w:sz w:val="22"/>
          <w:szCs w:val="22"/>
        </w:rPr>
        <w:t>above</w:t>
      </w:r>
      <w:r w:rsidR="00FD3BB1" w:rsidRPr="00FD617E">
        <w:rPr>
          <w:rFonts w:ascii="Arial" w:eastAsia="Arial" w:hAnsi="Arial" w:cs="Arial"/>
          <w:color w:val="000000" w:themeColor="text1"/>
          <w:sz w:val="22"/>
          <w:szCs w:val="22"/>
        </w:rPr>
        <w:t xml:space="preserve"> 0.9. </w:t>
      </w:r>
      <w:r w:rsidR="009002B3" w:rsidRPr="00FD617E">
        <w:rPr>
          <w:rFonts w:ascii="Arial" w:eastAsia="Arial" w:hAnsi="Arial" w:cs="Arial"/>
          <w:color w:val="000000" w:themeColor="text1"/>
          <w:sz w:val="22"/>
          <w:szCs w:val="22"/>
        </w:rPr>
        <w:t>ACC denotes accuracy.</w:t>
      </w:r>
      <w:r w:rsidR="003D5A6A" w:rsidRPr="00FD617E">
        <w:rPr>
          <w:rFonts w:ascii="Arial" w:eastAsia="Arial" w:hAnsi="Arial" w:cs="Arial"/>
          <w:color w:val="000000" w:themeColor="text1"/>
          <w:sz w:val="22"/>
          <w:szCs w:val="22"/>
        </w:rPr>
        <w:t xml:space="preserve"> (</w:t>
      </w:r>
      <w:proofErr w:type="gramStart"/>
      <w:r w:rsidR="003D5A6A" w:rsidRPr="00FD617E">
        <w:rPr>
          <w:rFonts w:ascii="Arial" w:eastAsia="Arial" w:hAnsi="Arial" w:cs="Arial"/>
          <w:color w:val="000000" w:themeColor="text1"/>
          <w:sz w:val="22"/>
          <w:szCs w:val="22"/>
        </w:rPr>
        <w:t>d</w:t>
      </w:r>
      <w:ins w:id="353" w:author="Dinh Diep" w:date="2017-01-03T15:55:00Z">
        <w:r w:rsidR="0044398C">
          <w:rPr>
            <w:rFonts w:ascii="Arial" w:eastAsia="Arial" w:hAnsi="Arial" w:cs="Arial"/>
            <w:color w:val="000000" w:themeColor="text1"/>
            <w:sz w:val="22"/>
            <w:szCs w:val="22"/>
          </w:rPr>
          <w:t>,e</w:t>
        </w:r>
      </w:ins>
      <w:proofErr w:type="gramEnd"/>
      <w:r w:rsidR="003D5A6A" w:rsidRPr="00FD617E">
        <w:rPr>
          <w:rFonts w:ascii="Arial" w:eastAsia="Arial" w:hAnsi="Arial" w:cs="Arial"/>
          <w:color w:val="000000" w:themeColor="text1"/>
          <w:sz w:val="22"/>
          <w:szCs w:val="22"/>
        </w:rPr>
        <w:t xml:space="preserve">) </w:t>
      </w:r>
      <w:r w:rsidR="00FD617E">
        <w:rPr>
          <w:rFonts w:ascii="Arial" w:eastAsia="Arial" w:hAnsi="Arial" w:cs="Arial"/>
          <w:color w:val="000000" w:themeColor="text1"/>
          <w:sz w:val="22"/>
          <w:szCs w:val="22"/>
          <w:highlight w:val="yellow"/>
        </w:rPr>
        <w:t>J</w:t>
      </w:r>
      <w:r w:rsidR="005B1AFB" w:rsidRPr="00FD617E">
        <w:rPr>
          <w:rFonts w:ascii="Arial" w:eastAsia="Arial" w:hAnsi="Arial" w:cs="Arial"/>
          <w:color w:val="000000" w:themeColor="text1"/>
          <w:sz w:val="22"/>
          <w:szCs w:val="22"/>
          <w:highlight w:val="yellow"/>
        </w:rPr>
        <w:t xml:space="preserve">oint prediction of </w:t>
      </w:r>
      <w:r w:rsidR="00A32138" w:rsidRPr="00FD617E">
        <w:rPr>
          <w:rFonts w:ascii="Arial" w:eastAsia="Arial" w:hAnsi="Arial" w:cs="Arial"/>
          <w:color w:val="000000" w:themeColor="text1"/>
          <w:sz w:val="22"/>
          <w:szCs w:val="22"/>
          <w:highlight w:val="yellow"/>
        </w:rPr>
        <w:t xml:space="preserve">cancer status and </w:t>
      </w:r>
      <w:r w:rsidR="00086A2A" w:rsidRPr="00FD617E">
        <w:rPr>
          <w:rFonts w:ascii="Arial" w:eastAsia="Arial" w:hAnsi="Arial" w:cs="Arial"/>
          <w:color w:val="000000" w:themeColor="text1"/>
          <w:sz w:val="22"/>
          <w:szCs w:val="22"/>
          <w:highlight w:val="yellow"/>
        </w:rPr>
        <w:t xml:space="preserve">tissue-of-origin </w:t>
      </w:r>
      <w:r w:rsidR="00A32138" w:rsidRPr="00FD617E">
        <w:rPr>
          <w:rFonts w:ascii="Arial" w:eastAsia="Arial" w:hAnsi="Arial" w:cs="Arial"/>
          <w:color w:val="000000" w:themeColor="text1"/>
          <w:sz w:val="22"/>
          <w:szCs w:val="22"/>
          <w:highlight w:val="yellow"/>
        </w:rPr>
        <w:t xml:space="preserve">from </w:t>
      </w:r>
      <w:r w:rsidR="00086A2A" w:rsidRPr="00FD617E">
        <w:rPr>
          <w:rFonts w:ascii="Arial" w:eastAsia="Arial" w:hAnsi="Arial" w:cs="Arial"/>
          <w:color w:val="000000" w:themeColor="text1"/>
          <w:sz w:val="22"/>
          <w:szCs w:val="22"/>
          <w:highlight w:val="yellow"/>
        </w:rPr>
        <w:t xml:space="preserve">plasma. </w:t>
      </w:r>
      <w:r w:rsidR="000D746F" w:rsidRPr="00FD617E">
        <w:rPr>
          <w:rFonts w:ascii="Arial" w:eastAsia="Arial" w:hAnsi="Arial" w:cs="Arial"/>
          <w:color w:val="000000" w:themeColor="text1"/>
          <w:sz w:val="22"/>
          <w:szCs w:val="22"/>
          <w:highlight w:val="yellow"/>
        </w:rPr>
        <w:t xml:space="preserve">Distribution of </w:t>
      </w:r>
      <w:r w:rsidR="005B1AFB" w:rsidRPr="00FD617E">
        <w:rPr>
          <w:rFonts w:ascii="Arial" w:eastAsia="Arial" w:hAnsi="Arial" w:cs="Arial"/>
          <w:color w:val="000000" w:themeColor="text1"/>
          <w:sz w:val="22"/>
          <w:szCs w:val="22"/>
          <w:highlight w:val="yellow"/>
        </w:rPr>
        <w:t>Z-score in</w:t>
      </w:r>
      <w:r w:rsidR="003D5A6A" w:rsidRPr="00FD617E">
        <w:rPr>
          <w:rFonts w:ascii="Arial" w:eastAsia="Arial" w:hAnsi="Arial" w:cs="Arial"/>
          <w:color w:val="000000" w:themeColor="text1"/>
          <w:sz w:val="22"/>
          <w:szCs w:val="22"/>
          <w:highlight w:val="yellow"/>
        </w:rPr>
        <w:t xml:space="preserve"> each </w:t>
      </w:r>
      <w:r w:rsidR="005B1AFB" w:rsidRPr="00FD617E">
        <w:rPr>
          <w:rFonts w:ascii="Arial" w:eastAsia="Arial" w:hAnsi="Arial" w:cs="Arial"/>
          <w:color w:val="000000" w:themeColor="text1"/>
          <w:sz w:val="22"/>
          <w:szCs w:val="22"/>
          <w:highlight w:val="yellow"/>
        </w:rPr>
        <w:t xml:space="preserve">set of </w:t>
      </w:r>
      <w:r w:rsidR="003D5A6A" w:rsidRPr="00FD617E">
        <w:rPr>
          <w:rFonts w:ascii="Arial" w:eastAsia="Arial" w:hAnsi="Arial" w:cs="Arial"/>
          <w:color w:val="000000" w:themeColor="text1"/>
          <w:sz w:val="22"/>
          <w:szCs w:val="22"/>
          <w:highlight w:val="yellow"/>
        </w:rPr>
        <w:t>reference-specific MHBs for colon cancer plasma samples (</w:t>
      </w:r>
      <w:ins w:id="354" w:author="Dinh Diep" w:date="2017-01-03T15:55:00Z">
        <w:r w:rsidR="0044398C">
          <w:rPr>
            <w:rFonts w:ascii="Arial" w:eastAsia="Arial" w:hAnsi="Arial" w:cs="Arial"/>
            <w:color w:val="000000" w:themeColor="text1"/>
            <w:sz w:val="22"/>
            <w:szCs w:val="22"/>
            <w:highlight w:val="yellow"/>
          </w:rPr>
          <w:t>d</w:t>
        </w:r>
      </w:ins>
      <w:del w:id="355" w:author="Dinh Diep" w:date="2017-01-03T15:55:00Z">
        <w:r w:rsidR="003D5A6A" w:rsidRPr="00FD617E" w:rsidDel="0044398C">
          <w:rPr>
            <w:rFonts w:ascii="Arial" w:eastAsia="Arial" w:hAnsi="Arial" w:cs="Arial"/>
            <w:color w:val="000000" w:themeColor="text1"/>
            <w:sz w:val="22"/>
            <w:szCs w:val="22"/>
            <w:highlight w:val="yellow"/>
          </w:rPr>
          <w:delText>left</w:delText>
        </w:r>
      </w:del>
      <w:r w:rsidR="003D5A6A" w:rsidRPr="00FD617E">
        <w:rPr>
          <w:rFonts w:ascii="Arial" w:eastAsia="Arial" w:hAnsi="Arial" w:cs="Arial"/>
          <w:color w:val="000000" w:themeColor="text1"/>
          <w:sz w:val="22"/>
          <w:szCs w:val="22"/>
          <w:highlight w:val="yellow"/>
        </w:rPr>
        <w:t>) and lung cancer plasma samples (</w:t>
      </w:r>
      <w:del w:id="356" w:author="Dinh Diep" w:date="2017-01-03T15:55:00Z">
        <w:r w:rsidR="003D5A6A" w:rsidRPr="00FD617E" w:rsidDel="0044398C">
          <w:rPr>
            <w:rFonts w:ascii="Arial" w:eastAsia="Arial" w:hAnsi="Arial" w:cs="Arial"/>
            <w:color w:val="000000" w:themeColor="text1"/>
            <w:sz w:val="22"/>
            <w:szCs w:val="22"/>
            <w:highlight w:val="yellow"/>
          </w:rPr>
          <w:delText>right</w:delText>
        </w:r>
      </w:del>
      <w:ins w:id="357" w:author="Dinh Diep" w:date="2017-01-03T15:55:00Z">
        <w:r w:rsidR="0044398C">
          <w:rPr>
            <w:rFonts w:ascii="Arial" w:eastAsia="Arial" w:hAnsi="Arial" w:cs="Arial"/>
            <w:color w:val="000000" w:themeColor="text1"/>
            <w:sz w:val="22"/>
            <w:szCs w:val="22"/>
            <w:highlight w:val="yellow"/>
          </w:rPr>
          <w:t>e</w:t>
        </w:r>
      </w:ins>
      <w:r w:rsidR="003D5A6A" w:rsidRPr="00FD617E">
        <w:rPr>
          <w:rFonts w:ascii="Arial" w:eastAsia="Arial" w:hAnsi="Arial" w:cs="Arial"/>
          <w:color w:val="000000" w:themeColor="text1"/>
          <w:sz w:val="22"/>
          <w:szCs w:val="22"/>
          <w:highlight w:val="yellow"/>
        </w:rPr>
        <w:t xml:space="preserve">). </w:t>
      </w:r>
      <w:r w:rsidR="009002B3" w:rsidRPr="00FD617E">
        <w:rPr>
          <w:rFonts w:ascii="Arial" w:eastAsia="Arial" w:hAnsi="Arial" w:cs="Arial"/>
          <w:color w:val="000000" w:themeColor="text1"/>
          <w:sz w:val="22"/>
          <w:szCs w:val="22"/>
          <w:highlight w:val="yellow"/>
        </w:rPr>
        <w:t xml:space="preserve"> </w:t>
      </w:r>
      <w:del w:id="358" w:author="Dinh Diep" w:date="2017-01-03T15:55:00Z">
        <w:r w:rsidR="003D5A6A" w:rsidRPr="00FD617E" w:rsidDel="0044398C">
          <w:rPr>
            <w:rFonts w:ascii="Arial" w:eastAsia="Arial" w:hAnsi="Arial" w:cs="Arial"/>
            <w:color w:val="000000" w:themeColor="text1"/>
            <w:sz w:val="22"/>
            <w:szCs w:val="22"/>
            <w:highlight w:val="yellow"/>
          </w:rPr>
          <w:delText xml:space="preserve">(e) </w:delText>
        </w:r>
      </w:del>
      <w:r w:rsidR="002F1321" w:rsidRPr="00FD617E">
        <w:rPr>
          <w:rFonts w:ascii="Arial" w:eastAsia="Arial" w:hAnsi="Arial" w:cs="Arial"/>
          <w:color w:val="000000" w:themeColor="text1"/>
          <w:sz w:val="22"/>
          <w:szCs w:val="22"/>
          <w:highlight w:val="yellow"/>
        </w:rPr>
        <w:t xml:space="preserve">Integrating signatures from cancer and tissue-of-origin (ColonCT; Lung+CT) improves the prediction accuracy, on both </w:t>
      </w:r>
      <w:ins w:id="359" w:author="Dinh Diep" w:date="2017-01-03T15:56:00Z">
        <w:r w:rsidR="0044398C">
          <w:rPr>
            <w:rFonts w:ascii="Arial" w:eastAsia="Arial" w:hAnsi="Arial" w:cs="Arial"/>
            <w:color w:val="000000" w:themeColor="text1"/>
            <w:sz w:val="22"/>
            <w:szCs w:val="22"/>
            <w:highlight w:val="yellow"/>
          </w:rPr>
          <w:t xml:space="preserve">types of </w:t>
        </w:r>
      </w:ins>
      <w:del w:id="360" w:author="Dinh Diep" w:date="2017-01-03T15:56:00Z">
        <w:r w:rsidR="002F1321" w:rsidRPr="00FD617E" w:rsidDel="0044398C">
          <w:rPr>
            <w:rFonts w:ascii="Arial" w:eastAsia="Arial" w:hAnsi="Arial" w:cs="Arial"/>
            <w:color w:val="000000" w:themeColor="text1"/>
            <w:sz w:val="22"/>
            <w:szCs w:val="22"/>
            <w:highlight w:val="yellow"/>
          </w:rPr>
          <w:delText xml:space="preserve">colon cancer (left) and lung cancer (right) </w:delText>
        </w:r>
      </w:del>
      <w:r w:rsidR="002F1321" w:rsidRPr="00FD617E">
        <w:rPr>
          <w:rFonts w:ascii="Arial" w:eastAsia="Arial" w:hAnsi="Arial" w:cs="Arial"/>
          <w:color w:val="000000" w:themeColor="text1"/>
          <w:sz w:val="22"/>
          <w:szCs w:val="22"/>
          <w:highlight w:val="yellow"/>
        </w:rPr>
        <w:t>plasma samples, over focusing on cancer signatures alone</w:t>
      </w:r>
      <w:ins w:id="361" w:author="Dinh Diep" w:date="2017-01-03T15:56:00Z">
        <w:r w:rsidR="0044398C">
          <w:rPr>
            <w:rFonts w:ascii="Arial" w:eastAsia="Arial" w:hAnsi="Arial" w:cs="Arial"/>
            <w:color w:val="000000" w:themeColor="text1"/>
            <w:sz w:val="22"/>
            <w:szCs w:val="22"/>
            <w:highlight w:val="yellow"/>
          </w:rPr>
          <w:t xml:space="preserve"> </w:t>
        </w:r>
      </w:ins>
      <w:r w:rsidR="002F1321" w:rsidRPr="00FD617E">
        <w:rPr>
          <w:rFonts w:ascii="Arial" w:eastAsia="Arial" w:hAnsi="Arial" w:cs="Arial"/>
          <w:color w:val="000000" w:themeColor="text1"/>
          <w:sz w:val="22"/>
          <w:szCs w:val="22"/>
          <w:highlight w:val="yellow"/>
        </w:rPr>
        <w:t>(CT)</w:t>
      </w:r>
      <w:r w:rsidR="003D5A6A" w:rsidRPr="00FD617E">
        <w:rPr>
          <w:rFonts w:ascii="Arial" w:eastAsia="Arial" w:hAnsi="Arial" w:cs="Arial"/>
          <w:color w:val="000000" w:themeColor="text1"/>
          <w:sz w:val="22"/>
          <w:szCs w:val="22"/>
          <w:highlight w:val="yellow"/>
        </w:rPr>
        <w:t xml:space="preserve">. </w:t>
      </w:r>
      <w:r w:rsidR="002F1321" w:rsidRPr="00FD617E">
        <w:rPr>
          <w:rFonts w:ascii="Arial" w:eastAsia="Arial" w:hAnsi="Arial" w:cs="Arial"/>
          <w:color w:val="000000" w:themeColor="text1"/>
          <w:sz w:val="22"/>
          <w:szCs w:val="22"/>
          <w:highlight w:val="yellow"/>
        </w:rPr>
        <w:t>The ROC curves were created by adjusting the Z-sco</w:t>
      </w:r>
      <w:ins w:id="362" w:author="Dinh Diep" w:date="2017-01-03T15:56:00Z">
        <w:r w:rsidR="0044398C">
          <w:rPr>
            <w:rFonts w:ascii="Arial" w:eastAsia="Arial" w:hAnsi="Arial" w:cs="Arial"/>
            <w:color w:val="000000" w:themeColor="text1"/>
            <w:sz w:val="22"/>
            <w:szCs w:val="22"/>
            <w:highlight w:val="yellow"/>
          </w:rPr>
          <w:t>re</w:t>
        </w:r>
      </w:ins>
      <w:r w:rsidR="002F1321" w:rsidRPr="00FD617E">
        <w:rPr>
          <w:rFonts w:ascii="Arial" w:eastAsia="Arial" w:hAnsi="Arial" w:cs="Arial"/>
          <w:color w:val="000000" w:themeColor="text1"/>
          <w:sz w:val="22"/>
          <w:szCs w:val="22"/>
          <w:highlight w:val="yellow"/>
        </w:rPr>
        <w:t xml:space="preserve"> cutoff for calculating specificities and sensitivities</w:t>
      </w:r>
      <w:r w:rsidR="000D746F" w:rsidRPr="00FD617E">
        <w:rPr>
          <w:rFonts w:ascii="Arial" w:eastAsia="Arial" w:hAnsi="Arial" w:cs="Arial"/>
          <w:color w:val="000000" w:themeColor="text1"/>
          <w:sz w:val="22"/>
          <w:szCs w:val="22"/>
          <w:highlight w:val="yellow"/>
        </w:rPr>
        <w:t>.</w:t>
      </w:r>
      <w:r w:rsidR="005D533F" w:rsidRPr="00FD617E">
        <w:rPr>
          <w:rFonts w:ascii="Arial" w:eastAsia="Arial" w:hAnsi="Arial" w:cs="Arial"/>
          <w:color w:val="000000" w:themeColor="text1"/>
          <w:sz w:val="22"/>
          <w:szCs w:val="22"/>
          <w:highlight w:val="yellow"/>
        </w:rPr>
        <w:t xml:space="preserve"> AUC denotes area under the curve. </w:t>
      </w:r>
      <w:r w:rsidR="000D746F" w:rsidRPr="00FD617E">
        <w:rPr>
          <w:rFonts w:ascii="Arial" w:eastAsia="Arial" w:hAnsi="Arial" w:cs="Arial"/>
          <w:color w:val="000000" w:themeColor="text1"/>
          <w:sz w:val="22"/>
          <w:szCs w:val="22"/>
          <w:highlight w:val="yellow"/>
        </w:rPr>
        <w:t xml:space="preserve"> </w:t>
      </w:r>
    </w:p>
    <w:p w14:paraId="628269DA" w14:textId="65025062" w:rsidR="00FD3BB1" w:rsidRPr="00FD617E" w:rsidDel="00E2460A" w:rsidRDefault="00FD3BB1" w:rsidP="00FD617E">
      <w:pPr>
        <w:spacing w:line="276" w:lineRule="auto"/>
        <w:jc w:val="left"/>
        <w:rPr>
          <w:del w:id="363" w:author="Dinh Diep" w:date="2017-01-04T13:58:00Z"/>
          <w:rFonts w:ascii="Arial" w:eastAsia="Arial" w:hAnsi="Arial" w:cs="Arial"/>
          <w:color w:val="000000" w:themeColor="text1"/>
          <w:sz w:val="22"/>
          <w:szCs w:val="22"/>
        </w:rPr>
      </w:pPr>
      <w:bookmarkStart w:id="364" w:name="_GoBack"/>
      <w:bookmarkEnd w:id="364"/>
    </w:p>
    <w:p w14:paraId="13095CEB" w14:textId="75182CE9" w:rsidR="006E30BA" w:rsidRPr="006E61AE" w:rsidDel="00700F30" w:rsidRDefault="00041CC6" w:rsidP="00FD617E">
      <w:pPr>
        <w:pStyle w:val="Heading2"/>
        <w:spacing w:line="276" w:lineRule="auto"/>
        <w:jc w:val="left"/>
        <w:rPr>
          <w:del w:id="365" w:author="Dinh Diep" w:date="2017-01-04T13:01:00Z"/>
          <w:rFonts w:ascii="Arial" w:eastAsia="Arial" w:hAnsi="Arial" w:cs="Arial"/>
          <w:color w:val="000000" w:themeColor="text1"/>
          <w:sz w:val="22"/>
          <w:szCs w:val="22"/>
        </w:rPr>
      </w:pPr>
      <w:del w:id="366" w:author="Dinh Diep" w:date="2017-01-04T13:01:00Z">
        <w:r w:rsidRPr="006E61AE" w:rsidDel="00700F30">
          <w:rPr>
            <w:rFonts w:ascii="Arial" w:eastAsia="Arial" w:hAnsi="Arial" w:cs="Arial"/>
            <w:color w:val="000000" w:themeColor="text1"/>
            <w:sz w:val="22"/>
            <w:szCs w:val="22"/>
          </w:rPr>
          <w:delText>S</w:delText>
        </w:r>
        <w:r w:rsidR="006E30BA" w:rsidRPr="006E61AE" w:rsidDel="00700F30">
          <w:rPr>
            <w:rFonts w:ascii="Arial" w:eastAsia="Arial" w:hAnsi="Arial" w:cs="Arial"/>
            <w:color w:val="000000" w:themeColor="text1"/>
            <w:sz w:val="22"/>
            <w:szCs w:val="22"/>
          </w:rPr>
          <w:delText>upplementary Figure Legends</w:delText>
        </w:r>
        <w:r w:rsidR="00334511" w:rsidRPr="006E61AE" w:rsidDel="00700F30">
          <w:rPr>
            <w:rFonts w:ascii="Arial" w:eastAsia="Arial" w:hAnsi="Arial" w:cs="Arial"/>
            <w:color w:val="000000" w:themeColor="text1"/>
            <w:sz w:val="22"/>
            <w:szCs w:val="22"/>
          </w:rPr>
          <w:delText>:</w:delText>
        </w:r>
      </w:del>
    </w:p>
    <w:p w14:paraId="02ADE1B5" w14:textId="4BF32244" w:rsidR="004D577C" w:rsidRPr="00E2460A" w:rsidDel="00700F30" w:rsidRDefault="004D577C" w:rsidP="00FD617E">
      <w:pPr>
        <w:spacing w:line="276" w:lineRule="auto"/>
        <w:jc w:val="left"/>
        <w:rPr>
          <w:del w:id="367" w:author="Dinh Diep" w:date="2017-01-04T13:01:00Z"/>
          <w:rFonts w:ascii="Arial" w:eastAsia="Arial" w:hAnsi="Arial" w:cs="Arial"/>
          <w:color w:val="000000" w:themeColor="text1"/>
          <w:sz w:val="22"/>
          <w:szCs w:val="22"/>
        </w:rPr>
      </w:pPr>
      <w:del w:id="368" w:author="Dinh Diep" w:date="2017-01-04T13:01:00Z">
        <w:r w:rsidRPr="00E2460A" w:rsidDel="00700F30">
          <w:rPr>
            <w:rFonts w:ascii="Arial" w:eastAsia="Arial" w:hAnsi="Arial" w:cs="Arial"/>
            <w:b/>
            <w:color w:val="000000" w:themeColor="text1"/>
            <w:sz w:val="22"/>
            <w:szCs w:val="22"/>
          </w:rPr>
          <w:delText>Supplementary Figure 1.</w:delText>
        </w:r>
        <w:r w:rsidR="00CA3231" w:rsidRPr="00E2460A" w:rsidDel="00700F30">
          <w:rPr>
            <w:rFonts w:ascii="Arial" w:eastAsia="Arial" w:hAnsi="Arial" w:cs="Arial"/>
            <w:color w:val="000000" w:themeColor="text1"/>
            <w:sz w:val="22"/>
            <w:szCs w:val="22"/>
          </w:rPr>
          <w:delText xml:space="preserve"> Characteristics of MHB in human genome. (a) Distribution of MHB</w:delText>
        </w:r>
        <w:r w:rsidR="00715BBF" w:rsidRPr="00E2460A" w:rsidDel="00700F30">
          <w:rPr>
            <w:rFonts w:ascii="Arial" w:eastAsia="Arial" w:hAnsi="Arial" w:cs="Arial"/>
            <w:color w:val="000000" w:themeColor="text1"/>
            <w:sz w:val="22"/>
            <w:szCs w:val="22"/>
          </w:rPr>
          <w:delText xml:space="preserve"> sizes</w:delText>
        </w:r>
        <w:r w:rsidR="00CA3231" w:rsidRPr="00E2460A" w:rsidDel="00700F30">
          <w:rPr>
            <w:rFonts w:ascii="Arial" w:eastAsia="Arial" w:hAnsi="Arial" w:cs="Arial"/>
            <w:color w:val="000000" w:themeColor="text1"/>
            <w:sz w:val="22"/>
            <w:szCs w:val="22"/>
          </w:rPr>
          <w:delText xml:space="preserve">. (b) </w:delText>
        </w:r>
        <w:r w:rsidR="002776FF" w:rsidRPr="00E2460A" w:rsidDel="00700F30">
          <w:rPr>
            <w:rFonts w:ascii="Arial" w:eastAsia="Arial" w:hAnsi="Arial" w:cs="Arial"/>
            <w:color w:val="000000" w:themeColor="text1"/>
            <w:sz w:val="22"/>
            <w:szCs w:val="22"/>
          </w:rPr>
          <w:delText xml:space="preserve">Distribution of </w:delText>
        </w:r>
        <w:r w:rsidR="005D533F" w:rsidRPr="00E2460A" w:rsidDel="00700F30">
          <w:rPr>
            <w:rFonts w:ascii="Arial" w:eastAsia="Arial" w:hAnsi="Arial" w:cs="Arial"/>
            <w:color w:val="000000" w:themeColor="text1"/>
            <w:sz w:val="22"/>
            <w:szCs w:val="22"/>
          </w:rPr>
          <w:delText xml:space="preserve">MHB </w:delText>
        </w:r>
        <w:r w:rsidR="002776FF" w:rsidRPr="00E2460A" w:rsidDel="00700F30">
          <w:rPr>
            <w:rFonts w:ascii="Arial" w:eastAsia="Arial" w:hAnsi="Arial" w:cs="Arial"/>
            <w:color w:val="000000" w:themeColor="text1"/>
            <w:sz w:val="22"/>
            <w:szCs w:val="22"/>
          </w:rPr>
          <w:delText>CpG density (CpGs/bp).</w:delText>
        </w:r>
        <w:r w:rsidR="00AC0FDE" w:rsidRPr="00E2460A" w:rsidDel="00700F30">
          <w:rPr>
            <w:rFonts w:ascii="Arial" w:eastAsia="Arial" w:hAnsi="Arial" w:cs="Arial"/>
            <w:color w:val="000000" w:themeColor="text1"/>
            <w:sz w:val="22"/>
            <w:szCs w:val="22"/>
          </w:rPr>
          <w:delText xml:space="preserve"> </w:delText>
        </w:r>
        <w:r w:rsidR="009F5E34" w:rsidRPr="00E2460A" w:rsidDel="00700F30">
          <w:rPr>
            <w:rFonts w:ascii="Arial" w:eastAsia="Arial" w:hAnsi="Arial" w:cs="Arial"/>
            <w:color w:val="000000" w:themeColor="text1"/>
            <w:sz w:val="22"/>
            <w:szCs w:val="22"/>
          </w:rPr>
          <w:delText xml:space="preserve">(c) </w:delText>
        </w:r>
        <w:r w:rsidR="00715BBF" w:rsidRPr="00E2460A" w:rsidDel="00700F30">
          <w:rPr>
            <w:rFonts w:ascii="Arial" w:eastAsia="Arial" w:hAnsi="Arial" w:cs="Arial"/>
            <w:color w:val="000000" w:themeColor="text1"/>
            <w:sz w:val="22"/>
            <w:szCs w:val="22"/>
          </w:rPr>
          <w:delText>Co</w:delText>
        </w:r>
        <w:r w:rsidR="005D533F" w:rsidRPr="00E2460A" w:rsidDel="00700F30">
          <w:rPr>
            <w:rFonts w:ascii="Arial" w:eastAsia="Arial" w:hAnsi="Arial" w:cs="Arial"/>
            <w:color w:val="000000" w:themeColor="text1"/>
            <w:sz w:val="22"/>
            <w:szCs w:val="22"/>
          </w:rPr>
          <w:delText>-</w:delText>
        </w:r>
        <w:r w:rsidR="00715BBF" w:rsidRPr="00E2460A" w:rsidDel="00700F30">
          <w:rPr>
            <w:rFonts w:ascii="Arial" w:eastAsia="Arial" w:hAnsi="Arial" w:cs="Arial"/>
            <w:color w:val="000000" w:themeColor="text1"/>
            <w:sz w:val="22"/>
            <w:szCs w:val="22"/>
          </w:rPr>
          <w:delText>localization of</w:delText>
        </w:r>
        <w:r w:rsidR="009F5E34" w:rsidRPr="00E2460A" w:rsidDel="00700F30">
          <w:rPr>
            <w:rFonts w:ascii="Arial" w:eastAsia="Arial" w:hAnsi="Arial" w:cs="Arial"/>
            <w:color w:val="000000" w:themeColor="text1"/>
            <w:sz w:val="22"/>
            <w:szCs w:val="22"/>
          </w:rPr>
          <w:delText xml:space="preserve"> MHB</w:delText>
        </w:r>
        <w:r w:rsidR="005D533F" w:rsidRPr="00E2460A" w:rsidDel="00700F30">
          <w:rPr>
            <w:rFonts w:ascii="Arial" w:eastAsia="Arial" w:hAnsi="Arial" w:cs="Arial"/>
            <w:color w:val="000000" w:themeColor="text1"/>
            <w:sz w:val="22"/>
            <w:szCs w:val="22"/>
          </w:rPr>
          <w:delText>s</w:delText>
        </w:r>
        <w:r w:rsidR="00715BBF" w:rsidRPr="00E2460A" w:rsidDel="00700F30">
          <w:rPr>
            <w:rFonts w:ascii="Arial" w:eastAsia="Arial" w:hAnsi="Arial" w:cs="Arial"/>
            <w:color w:val="000000" w:themeColor="text1"/>
            <w:sz w:val="22"/>
            <w:szCs w:val="22"/>
          </w:rPr>
          <w:delText xml:space="preserve"> with known genomics features</w:delText>
        </w:r>
        <w:r w:rsidR="009F5E34" w:rsidRPr="00E2460A" w:rsidDel="00700F30">
          <w:rPr>
            <w:rFonts w:ascii="Arial" w:eastAsia="Arial" w:hAnsi="Arial" w:cs="Arial"/>
            <w:color w:val="000000" w:themeColor="text1"/>
            <w:sz w:val="22"/>
            <w:szCs w:val="22"/>
          </w:rPr>
          <w:delText xml:space="preserve"> </w:delText>
        </w:r>
        <w:r w:rsidR="005D533F" w:rsidRPr="00E2460A" w:rsidDel="00700F30">
          <w:rPr>
            <w:rFonts w:ascii="Arial" w:eastAsia="Arial" w:hAnsi="Arial" w:cs="Arial"/>
            <w:color w:val="000000" w:themeColor="text1"/>
            <w:sz w:val="22"/>
            <w:szCs w:val="22"/>
          </w:rPr>
          <w:delText xml:space="preserve">broken </w:delText>
        </w:r>
        <w:r w:rsidR="00715BBF" w:rsidRPr="00E2460A" w:rsidDel="00700F30">
          <w:rPr>
            <w:rFonts w:ascii="Arial" w:eastAsia="Arial" w:hAnsi="Arial" w:cs="Arial"/>
            <w:color w:val="000000" w:themeColor="text1"/>
            <w:sz w:val="22"/>
            <w:szCs w:val="22"/>
          </w:rPr>
          <w:delText xml:space="preserve">down </w:delText>
        </w:r>
        <w:r w:rsidR="005D533F" w:rsidRPr="00E2460A" w:rsidDel="00700F30">
          <w:rPr>
            <w:rFonts w:ascii="Arial" w:eastAsia="Arial" w:hAnsi="Arial" w:cs="Arial"/>
            <w:color w:val="000000" w:themeColor="text1"/>
            <w:sz w:val="22"/>
            <w:szCs w:val="22"/>
          </w:rPr>
          <w:delText>by</w:delText>
        </w:r>
        <w:r w:rsidR="00715BBF" w:rsidRPr="00E2460A" w:rsidDel="00700F30">
          <w:rPr>
            <w:rFonts w:ascii="Arial" w:eastAsia="Arial" w:hAnsi="Arial" w:cs="Arial"/>
            <w:color w:val="000000" w:themeColor="text1"/>
            <w:sz w:val="22"/>
            <w:szCs w:val="22"/>
          </w:rPr>
          <w:delText xml:space="preserve"> CpG density</w:delText>
        </w:r>
        <w:r w:rsidR="009F5E34" w:rsidRPr="00E2460A" w:rsidDel="00700F30">
          <w:rPr>
            <w:rFonts w:ascii="Arial" w:eastAsia="Arial" w:hAnsi="Arial" w:cs="Arial"/>
            <w:color w:val="000000" w:themeColor="text1"/>
            <w:sz w:val="22"/>
            <w:szCs w:val="22"/>
          </w:rPr>
          <w:delText xml:space="preserve">. </w:delText>
        </w:r>
        <w:r w:rsidR="00715BBF" w:rsidRPr="00E2460A" w:rsidDel="00700F30">
          <w:rPr>
            <w:rFonts w:ascii="Arial" w:eastAsia="Arial" w:hAnsi="Arial" w:cs="Arial"/>
            <w:color w:val="000000" w:themeColor="text1"/>
            <w:sz w:val="22"/>
            <w:szCs w:val="22"/>
          </w:rPr>
          <w:delText>W</w:delText>
        </w:r>
        <w:r w:rsidR="003153A1" w:rsidRPr="00E2460A" w:rsidDel="00700F30">
          <w:rPr>
            <w:rFonts w:ascii="Arial" w:eastAsia="Arial" w:hAnsi="Arial" w:cs="Arial"/>
            <w:color w:val="000000" w:themeColor="text1"/>
            <w:sz w:val="22"/>
            <w:szCs w:val="22"/>
          </w:rPr>
          <w:delText xml:space="preserve">e </w:delText>
        </w:r>
        <w:r w:rsidR="00715BBF" w:rsidRPr="00E2460A" w:rsidDel="00700F30">
          <w:rPr>
            <w:rFonts w:ascii="Arial" w:eastAsia="Arial" w:hAnsi="Arial" w:cs="Arial"/>
            <w:color w:val="000000" w:themeColor="text1"/>
            <w:sz w:val="22"/>
            <w:szCs w:val="22"/>
          </w:rPr>
          <w:delText>split all</w:delText>
        </w:r>
        <w:r w:rsidR="003153A1" w:rsidRPr="00E2460A" w:rsidDel="00700F30">
          <w:rPr>
            <w:rFonts w:ascii="Arial" w:eastAsia="Arial" w:hAnsi="Arial" w:cs="Arial"/>
            <w:color w:val="000000" w:themeColor="text1"/>
            <w:sz w:val="22"/>
            <w:szCs w:val="22"/>
          </w:rPr>
          <w:delText xml:space="preserve"> MHBs into quartiles where the CpGs/bp of each </w:delText>
        </w:r>
        <w:r w:rsidR="005D533F" w:rsidRPr="00E2460A" w:rsidDel="00700F30">
          <w:rPr>
            <w:rFonts w:ascii="Arial" w:eastAsia="Arial" w:hAnsi="Arial" w:cs="Arial"/>
            <w:color w:val="000000" w:themeColor="text1"/>
            <w:sz w:val="22"/>
            <w:szCs w:val="22"/>
          </w:rPr>
          <w:delText xml:space="preserve">quartile </w:delText>
        </w:r>
        <w:r w:rsidR="00716BDC" w:rsidRPr="00E2460A" w:rsidDel="00700F30">
          <w:rPr>
            <w:rFonts w:ascii="Arial" w:eastAsia="Arial" w:hAnsi="Arial" w:cs="Arial"/>
            <w:color w:val="000000" w:themeColor="text1"/>
            <w:sz w:val="22"/>
            <w:szCs w:val="22"/>
          </w:rPr>
          <w:delText>is</w:delText>
        </w:r>
        <w:r w:rsidR="003153A1" w:rsidRPr="00E2460A" w:rsidDel="00700F30">
          <w:rPr>
            <w:rFonts w:ascii="Arial" w:eastAsia="Arial" w:hAnsi="Arial" w:cs="Arial"/>
            <w:color w:val="000000" w:themeColor="text1"/>
            <w:sz w:val="22"/>
            <w:szCs w:val="22"/>
          </w:rPr>
          <w:delText xml:space="preserve"> as follows: (0,0.046</w:delText>
        </w:r>
        <w:r w:rsidR="005D533F" w:rsidRPr="00E2460A" w:rsidDel="00700F30">
          <w:rPr>
            <w:rFonts w:ascii="Arial" w:eastAsia="Arial" w:hAnsi="Arial" w:cs="Arial"/>
            <w:color w:val="000000" w:themeColor="text1"/>
            <w:sz w:val="22"/>
            <w:szCs w:val="22"/>
          </w:rPr>
          <w:delText>]</w:delText>
        </w:r>
        <w:r w:rsidR="003153A1" w:rsidRPr="00E2460A" w:rsidDel="00700F30">
          <w:rPr>
            <w:rFonts w:ascii="Arial" w:eastAsia="Arial" w:hAnsi="Arial" w:cs="Arial"/>
            <w:color w:val="000000" w:themeColor="text1"/>
            <w:sz w:val="22"/>
            <w:szCs w:val="22"/>
          </w:rPr>
          <w:delText>, (0.046,0.</w:delText>
        </w:r>
        <w:r w:rsidR="005D533F" w:rsidRPr="00E2460A" w:rsidDel="00700F30">
          <w:rPr>
            <w:rFonts w:ascii="Arial" w:eastAsia="Arial" w:hAnsi="Arial" w:cs="Arial"/>
            <w:color w:val="000000" w:themeColor="text1"/>
            <w:sz w:val="22"/>
            <w:szCs w:val="22"/>
          </w:rPr>
          <w:delText>097]</w:delText>
        </w:r>
        <w:r w:rsidR="003153A1" w:rsidRPr="00E2460A" w:rsidDel="00700F30">
          <w:rPr>
            <w:rFonts w:ascii="Arial" w:eastAsia="Arial" w:hAnsi="Arial" w:cs="Arial"/>
            <w:color w:val="000000" w:themeColor="text1"/>
            <w:sz w:val="22"/>
            <w:szCs w:val="22"/>
          </w:rPr>
          <w:delText>, (0.</w:delText>
        </w:r>
        <w:r w:rsidR="005D533F" w:rsidRPr="00E2460A" w:rsidDel="00700F30">
          <w:rPr>
            <w:rFonts w:ascii="Arial" w:eastAsia="Arial" w:hAnsi="Arial" w:cs="Arial"/>
            <w:color w:val="000000" w:themeColor="text1"/>
            <w:sz w:val="22"/>
            <w:szCs w:val="22"/>
          </w:rPr>
          <w:delText>097</w:delText>
        </w:r>
        <w:r w:rsidR="003153A1" w:rsidRPr="00E2460A" w:rsidDel="00700F30">
          <w:rPr>
            <w:rFonts w:ascii="Arial" w:eastAsia="Arial" w:hAnsi="Arial" w:cs="Arial"/>
            <w:color w:val="000000" w:themeColor="text1"/>
            <w:sz w:val="22"/>
            <w:szCs w:val="22"/>
          </w:rPr>
          <w:delText>, 0.155</w:delText>
        </w:r>
        <w:r w:rsidR="005D533F" w:rsidRPr="00E2460A" w:rsidDel="00700F30">
          <w:rPr>
            <w:rFonts w:ascii="Arial" w:eastAsia="Arial" w:hAnsi="Arial" w:cs="Arial"/>
            <w:color w:val="000000" w:themeColor="text1"/>
            <w:sz w:val="22"/>
            <w:szCs w:val="22"/>
          </w:rPr>
          <w:delText>]</w:delText>
        </w:r>
        <w:r w:rsidR="003153A1" w:rsidRPr="00E2460A" w:rsidDel="00700F30">
          <w:rPr>
            <w:rFonts w:ascii="Arial" w:eastAsia="Arial" w:hAnsi="Arial" w:cs="Arial"/>
            <w:color w:val="000000" w:themeColor="text1"/>
            <w:sz w:val="22"/>
            <w:szCs w:val="22"/>
          </w:rPr>
          <w:delText>, and (0.155,0.6</w:delText>
        </w:r>
        <w:r w:rsidR="005D533F" w:rsidRPr="00E2460A" w:rsidDel="00700F30">
          <w:rPr>
            <w:rFonts w:ascii="Arial" w:eastAsia="Arial" w:hAnsi="Arial" w:cs="Arial"/>
            <w:color w:val="000000" w:themeColor="text1"/>
            <w:sz w:val="22"/>
            <w:szCs w:val="22"/>
          </w:rPr>
          <w:delText>]. Note that closed brackets are inclusive</w:delText>
        </w:r>
        <w:r w:rsidR="003153A1" w:rsidRPr="00E2460A" w:rsidDel="00700F30">
          <w:rPr>
            <w:rFonts w:ascii="Arial" w:eastAsia="Arial" w:hAnsi="Arial" w:cs="Arial"/>
            <w:color w:val="000000" w:themeColor="text1"/>
            <w:sz w:val="22"/>
            <w:szCs w:val="22"/>
          </w:rPr>
          <w:delText xml:space="preserve">. </w:delText>
        </w:r>
        <w:r w:rsidR="00715BBF" w:rsidRPr="00E2460A" w:rsidDel="00700F30">
          <w:rPr>
            <w:rFonts w:ascii="Arial" w:eastAsia="Arial" w:hAnsi="Arial" w:cs="Arial"/>
            <w:color w:val="000000" w:themeColor="text1"/>
            <w:sz w:val="22"/>
            <w:szCs w:val="22"/>
          </w:rPr>
          <w:delText>The 1</w:delText>
        </w:r>
        <w:r w:rsidR="00715BBF" w:rsidRPr="00E2460A" w:rsidDel="00700F30">
          <w:rPr>
            <w:rFonts w:ascii="Arial" w:eastAsia="Arial" w:hAnsi="Arial" w:cs="Arial"/>
            <w:color w:val="000000" w:themeColor="text1"/>
            <w:sz w:val="22"/>
            <w:szCs w:val="22"/>
            <w:vertAlign w:val="superscript"/>
          </w:rPr>
          <w:delText>st</w:delText>
        </w:r>
        <w:r w:rsidR="00715BBF" w:rsidRPr="00E2460A" w:rsidDel="00700F30">
          <w:rPr>
            <w:rFonts w:ascii="Arial" w:eastAsia="Arial" w:hAnsi="Arial" w:cs="Arial"/>
            <w:color w:val="000000" w:themeColor="text1"/>
            <w:sz w:val="22"/>
            <w:szCs w:val="22"/>
          </w:rPr>
          <w:delText xml:space="preserve"> quantile</w:delText>
        </w:r>
        <w:r w:rsidR="006856E3" w:rsidRPr="00E2460A" w:rsidDel="00700F30">
          <w:rPr>
            <w:rFonts w:ascii="Arial" w:eastAsia="Arial" w:hAnsi="Arial" w:cs="Arial"/>
            <w:color w:val="000000" w:themeColor="text1"/>
            <w:sz w:val="22"/>
            <w:szCs w:val="22"/>
          </w:rPr>
          <w:delText xml:space="preserve"> (MHBs with lowest CpG densit</w:delText>
        </w:r>
        <w:r w:rsidR="005D533F" w:rsidRPr="00E2460A" w:rsidDel="00700F30">
          <w:rPr>
            <w:rFonts w:ascii="Arial" w:eastAsia="Arial" w:hAnsi="Arial" w:cs="Arial"/>
            <w:color w:val="000000" w:themeColor="text1"/>
            <w:sz w:val="22"/>
            <w:szCs w:val="22"/>
          </w:rPr>
          <w:delText>ies</w:delText>
        </w:r>
        <w:r w:rsidR="006856E3" w:rsidRPr="00E2460A" w:rsidDel="00700F30">
          <w:rPr>
            <w:rFonts w:ascii="Arial" w:eastAsia="Arial" w:hAnsi="Arial" w:cs="Arial"/>
            <w:color w:val="000000" w:themeColor="text1"/>
            <w:sz w:val="22"/>
            <w:szCs w:val="22"/>
          </w:rPr>
          <w:delText xml:space="preserve">) are mostly in CGI shelf or shore, and are enriched for LAD, LOCK and enhancers. </w:delText>
        </w:r>
      </w:del>
    </w:p>
    <w:p w14:paraId="77B5F7C4" w14:textId="49767028" w:rsidR="00F21126" w:rsidRPr="00E2460A" w:rsidDel="00700F30" w:rsidRDefault="00F21126" w:rsidP="00FD617E">
      <w:pPr>
        <w:spacing w:line="276" w:lineRule="auto"/>
        <w:jc w:val="left"/>
        <w:rPr>
          <w:del w:id="369" w:author="Dinh Diep" w:date="2017-01-04T13:01:00Z"/>
          <w:rFonts w:ascii="Arial" w:eastAsia="Arial" w:hAnsi="Arial" w:cs="Arial"/>
          <w:color w:val="000000" w:themeColor="text1"/>
          <w:sz w:val="22"/>
          <w:szCs w:val="22"/>
        </w:rPr>
      </w:pPr>
    </w:p>
    <w:p w14:paraId="3766C098" w14:textId="6CD5A42D" w:rsidR="00F21126" w:rsidRPr="00E2460A" w:rsidDel="00700F30" w:rsidRDefault="00F21126" w:rsidP="00FD617E">
      <w:pPr>
        <w:spacing w:line="276" w:lineRule="auto"/>
        <w:jc w:val="left"/>
        <w:rPr>
          <w:del w:id="370" w:author="Dinh Diep" w:date="2017-01-04T13:01:00Z"/>
          <w:rFonts w:ascii="Arial" w:eastAsia="Arial" w:hAnsi="Arial" w:cs="Arial"/>
          <w:color w:val="000000" w:themeColor="text1"/>
          <w:sz w:val="22"/>
          <w:szCs w:val="22"/>
        </w:rPr>
      </w:pPr>
      <w:del w:id="371" w:author="Dinh Diep" w:date="2017-01-04T13:01:00Z">
        <w:r w:rsidRPr="00E2460A" w:rsidDel="00700F30">
          <w:rPr>
            <w:rFonts w:ascii="Arial" w:eastAsia="Arial" w:hAnsi="Arial" w:cs="Arial"/>
            <w:b/>
            <w:color w:val="000000" w:themeColor="text1"/>
            <w:sz w:val="22"/>
            <w:szCs w:val="22"/>
          </w:rPr>
          <w:delText>Supplementary Figure 2.</w:delText>
        </w:r>
        <w:r w:rsidRPr="00E2460A" w:rsidDel="00700F30">
          <w:rPr>
            <w:rFonts w:ascii="Arial" w:eastAsia="Arial" w:hAnsi="Arial" w:cs="Arial"/>
            <w:color w:val="000000" w:themeColor="text1"/>
            <w:sz w:val="22"/>
            <w:szCs w:val="22"/>
          </w:rPr>
          <w:delText xml:space="preserve"> </w:delText>
        </w:r>
        <w:r w:rsidR="006856E3" w:rsidRPr="00E2460A" w:rsidDel="00700F30">
          <w:rPr>
            <w:rFonts w:ascii="Arial" w:eastAsia="Arial" w:hAnsi="Arial" w:cs="Arial"/>
            <w:color w:val="000000" w:themeColor="text1"/>
            <w:sz w:val="22"/>
            <w:szCs w:val="22"/>
          </w:rPr>
          <w:delText>Loss of</w:delText>
        </w:r>
        <w:r w:rsidRPr="00E2460A" w:rsidDel="00700F30">
          <w:rPr>
            <w:rFonts w:ascii="Arial" w:eastAsia="Arial" w:hAnsi="Arial" w:cs="Arial"/>
            <w:color w:val="000000" w:themeColor="text1"/>
            <w:sz w:val="22"/>
            <w:szCs w:val="22"/>
          </w:rPr>
          <w:delText xml:space="preserve"> </w:delText>
        </w:r>
        <w:r w:rsidR="002F1321" w:rsidRPr="00E2460A" w:rsidDel="00700F30">
          <w:rPr>
            <w:rFonts w:ascii="Arial" w:eastAsia="Arial" w:hAnsi="Arial" w:cs="Arial"/>
            <w:color w:val="000000" w:themeColor="text1"/>
            <w:sz w:val="22"/>
            <w:szCs w:val="22"/>
          </w:rPr>
          <w:delText xml:space="preserve">metylation </w:delText>
        </w:r>
        <w:r w:rsidRPr="00E2460A" w:rsidDel="00700F30">
          <w:rPr>
            <w:rFonts w:ascii="Arial" w:eastAsia="Arial" w:hAnsi="Arial" w:cs="Arial"/>
            <w:color w:val="000000" w:themeColor="text1"/>
            <w:sz w:val="22"/>
            <w:szCs w:val="22"/>
          </w:rPr>
          <w:delText xml:space="preserve">linkage disequilibrium </w:delText>
        </w:r>
        <w:r w:rsidR="002F1321" w:rsidRPr="00E2460A" w:rsidDel="00700F30">
          <w:rPr>
            <w:rFonts w:ascii="Arial" w:eastAsia="Arial" w:hAnsi="Arial" w:cs="Arial"/>
            <w:color w:val="000000" w:themeColor="text1"/>
            <w:sz w:val="22"/>
            <w:szCs w:val="22"/>
          </w:rPr>
          <w:delText>were replicated in two additional</w:delText>
        </w:r>
        <w:r w:rsidR="006856E3" w:rsidRPr="00E2460A" w:rsidDel="00700F30">
          <w:rPr>
            <w:rFonts w:ascii="Arial" w:eastAsia="Arial" w:hAnsi="Arial" w:cs="Arial"/>
            <w:color w:val="000000" w:themeColor="text1"/>
            <w:sz w:val="22"/>
            <w:szCs w:val="22"/>
          </w:rPr>
          <w:delText xml:space="preserve"> </w:delText>
        </w:r>
        <w:r w:rsidR="005D533F" w:rsidRPr="00E2460A" w:rsidDel="00700F30">
          <w:rPr>
            <w:rFonts w:ascii="Arial" w:eastAsia="Arial" w:hAnsi="Arial" w:cs="Arial"/>
            <w:color w:val="000000" w:themeColor="text1"/>
            <w:sz w:val="22"/>
            <w:szCs w:val="22"/>
          </w:rPr>
          <w:delText xml:space="preserve">primary </w:delText>
        </w:r>
        <w:r w:rsidR="006856E3" w:rsidRPr="00E2460A" w:rsidDel="00700F30">
          <w:rPr>
            <w:rFonts w:ascii="Arial" w:eastAsia="Arial" w:hAnsi="Arial" w:cs="Arial"/>
            <w:color w:val="000000" w:themeColor="text1"/>
            <w:sz w:val="22"/>
            <w:szCs w:val="22"/>
          </w:rPr>
          <w:delText xml:space="preserve">kidney cancer </w:delText>
        </w:r>
        <w:r w:rsidRPr="00E2460A" w:rsidDel="00700F30">
          <w:rPr>
            <w:rFonts w:ascii="Arial" w:eastAsia="Arial" w:hAnsi="Arial" w:cs="Arial"/>
            <w:color w:val="000000" w:themeColor="text1"/>
            <w:sz w:val="22"/>
            <w:szCs w:val="22"/>
          </w:rPr>
          <w:delText xml:space="preserve">samples. </w:delText>
        </w:r>
        <w:r w:rsidR="006856E3" w:rsidRPr="00E2460A" w:rsidDel="00700F30">
          <w:rPr>
            <w:rFonts w:ascii="Arial" w:eastAsia="Arial" w:hAnsi="Arial" w:cs="Arial"/>
            <w:color w:val="000000" w:themeColor="text1"/>
            <w:sz w:val="22"/>
            <w:szCs w:val="22"/>
          </w:rPr>
          <w:delText>T</w:delText>
        </w:r>
        <w:r w:rsidR="005D533F" w:rsidRPr="00E2460A" w:rsidDel="00700F30">
          <w:rPr>
            <w:rFonts w:ascii="Arial" w:eastAsia="Arial" w:hAnsi="Arial" w:cs="Arial"/>
            <w:color w:val="000000" w:themeColor="text1"/>
            <w:sz w:val="22"/>
            <w:szCs w:val="22"/>
          </w:rPr>
          <w:delText>hese t</w:delText>
        </w:r>
        <w:r w:rsidR="006856E3" w:rsidRPr="00E2460A" w:rsidDel="00700F30">
          <w:rPr>
            <w:rFonts w:ascii="Arial" w:eastAsia="Arial" w:hAnsi="Arial" w:cs="Arial"/>
            <w:color w:val="000000" w:themeColor="text1"/>
            <w:sz w:val="22"/>
            <w:szCs w:val="22"/>
          </w:rPr>
          <w:delText xml:space="preserve">wo </w:delText>
        </w:r>
        <w:r w:rsidRPr="00E2460A" w:rsidDel="00700F30">
          <w:rPr>
            <w:rFonts w:ascii="Arial" w:eastAsia="Arial" w:hAnsi="Arial" w:cs="Arial"/>
            <w:color w:val="000000" w:themeColor="text1"/>
            <w:sz w:val="22"/>
            <w:szCs w:val="22"/>
          </w:rPr>
          <w:delText>kidney cancer WGBS data were downloaded from</w:delText>
        </w:r>
        <w:r w:rsidR="006856E3" w:rsidRPr="00E2460A" w:rsidDel="00700F30">
          <w:rPr>
            <w:rFonts w:ascii="Arial" w:eastAsia="Arial" w:hAnsi="Arial" w:cs="Arial"/>
            <w:color w:val="000000" w:themeColor="text1"/>
            <w:sz w:val="22"/>
            <w:szCs w:val="22"/>
          </w:rPr>
          <w:delText xml:space="preserve"> NCBI GEO</w:delText>
        </w:r>
        <w:r w:rsidR="005D533F" w:rsidRPr="00E2460A" w:rsidDel="00700F30">
          <w:rPr>
            <w:rFonts w:ascii="Arial" w:eastAsia="Arial" w:hAnsi="Arial" w:cs="Arial"/>
            <w:color w:val="000000" w:themeColor="text1"/>
            <w:sz w:val="22"/>
            <w:szCs w:val="22"/>
          </w:rPr>
          <w:delText xml:space="preserve"> </w:delText>
        </w:r>
        <w:r w:rsidR="006856E3" w:rsidRPr="00E2460A" w:rsidDel="00700F30">
          <w:rPr>
            <w:rFonts w:ascii="Arial" w:eastAsia="Arial" w:hAnsi="Arial" w:cs="Arial"/>
            <w:color w:val="000000" w:themeColor="text1"/>
            <w:sz w:val="22"/>
            <w:szCs w:val="22"/>
          </w:rPr>
          <w:delText>(</w:delText>
        </w:r>
        <w:r w:rsidR="00700F30" w:rsidRPr="00E2460A" w:rsidDel="00700F30">
          <w:fldChar w:fldCharType="begin"/>
        </w:r>
        <w:r w:rsidR="00700F30" w:rsidRPr="00E2460A" w:rsidDel="00700F30">
          <w:delInstrText xml:space="preserve"> HYPERLINK "https://www.ncbi.nlm.nih.gov/geo/query/acc.cgi?acc=GSE63183" </w:delInstrText>
        </w:r>
        <w:r w:rsidR="00700F30" w:rsidRPr="00E2460A" w:rsidDel="00700F30">
          <w:fldChar w:fldCharType="separate"/>
        </w:r>
        <w:r w:rsidRPr="00E2460A" w:rsidDel="00700F30">
          <w:rPr>
            <w:rFonts w:ascii="Arial" w:eastAsia="Arial" w:hAnsi="Arial" w:cs="Arial"/>
            <w:color w:val="000000" w:themeColor="text1"/>
            <w:sz w:val="22"/>
            <w:szCs w:val="22"/>
          </w:rPr>
          <w:delText>GSE63183</w:delText>
        </w:r>
        <w:r w:rsidR="00700F30" w:rsidRPr="00E2460A" w:rsidDel="00700F30">
          <w:rPr>
            <w:rFonts w:ascii="Arial" w:eastAsia="Arial" w:hAnsi="Arial" w:cs="Arial"/>
            <w:color w:val="000000" w:themeColor="text1"/>
            <w:sz w:val="22"/>
            <w:szCs w:val="22"/>
          </w:rPr>
          <w:fldChar w:fldCharType="end"/>
        </w:r>
        <w:r w:rsidR="006856E3" w:rsidRPr="00E2460A" w:rsidDel="00700F30">
          <w:rPr>
            <w:rFonts w:ascii="Arial" w:eastAsia="Arial" w:hAnsi="Arial" w:cs="Arial"/>
            <w:color w:val="000000" w:themeColor="text1"/>
            <w:sz w:val="22"/>
            <w:szCs w:val="22"/>
          </w:rPr>
          <w:delText xml:space="preserve">), and processed </w:delText>
        </w:r>
        <w:r w:rsidR="005D533F" w:rsidRPr="00E2460A" w:rsidDel="00700F30">
          <w:rPr>
            <w:rFonts w:ascii="Arial" w:eastAsia="Arial" w:hAnsi="Arial" w:cs="Arial"/>
            <w:color w:val="000000" w:themeColor="text1"/>
            <w:sz w:val="22"/>
            <w:szCs w:val="22"/>
          </w:rPr>
          <w:delText xml:space="preserve">using </w:delText>
        </w:r>
        <w:r w:rsidR="006856E3" w:rsidRPr="00E2460A" w:rsidDel="00700F30">
          <w:rPr>
            <w:rFonts w:ascii="Arial" w:eastAsia="Arial" w:hAnsi="Arial" w:cs="Arial"/>
            <w:color w:val="000000" w:themeColor="text1"/>
            <w:sz w:val="22"/>
            <w:szCs w:val="22"/>
          </w:rPr>
          <w:delText>the same computational procedures</w:delText>
        </w:r>
        <w:r w:rsidR="005D533F" w:rsidRPr="00E2460A" w:rsidDel="00700F30">
          <w:rPr>
            <w:rFonts w:ascii="Arial" w:eastAsia="Arial" w:hAnsi="Arial" w:cs="Arial"/>
            <w:color w:val="000000" w:themeColor="text1"/>
            <w:sz w:val="22"/>
            <w:szCs w:val="22"/>
          </w:rPr>
          <w:delText xml:space="preserve"> as the other WGBS data in this study</w:delText>
        </w:r>
        <w:r w:rsidR="006856E3" w:rsidRPr="00E2460A" w:rsidDel="00700F30">
          <w:rPr>
            <w:rFonts w:ascii="Arial" w:eastAsia="Arial" w:hAnsi="Arial" w:cs="Arial"/>
            <w:color w:val="000000" w:themeColor="text1"/>
            <w:sz w:val="22"/>
            <w:szCs w:val="22"/>
          </w:rPr>
          <w:delText xml:space="preserve">. </w:delText>
        </w:r>
      </w:del>
    </w:p>
    <w:p w14:paraId="2910E31B" w14:textId="5B0840CA" w:rsidR="004D577C" w:rsidRPr="00E2460A" w:rsidDel="00700F30" w:rsidRDefault="004D577C" w:rsidP="00FD617E">
      <w:pPr>
        <w:spacing w:line="276" w:lineRule="auto"/>
        <w:jc w:val="left"/>
        <w:rPr>
          <w:del w:id="372" w:author="Dinh Diep" w:date="2017-01-04T13:01:00Z"/>
          <w:rFonts w:ascii="Arial" w:eastAsia="Arial" w:hAnsi="Arial" w:cs="Arial"/>
          <w:b/>
          <w:color w:val="000000" w:themeColor="text1"/>
          <w:sz w:val="22"/>
          <w:szCs w:val="22"/>
        </w:rPr>
      </w:pPr>
    </w:p>
    <w:p w14:paraId="0B6053C7" w14:textId="7178BFCB" w:rsidR="00431F02" w:rsidRPr="00E2460A" w:rsidDel="00700F30" w:rsidRDefault="005D1D11" w:rsidP="00FD617E">
      <w:pPr>
        <w:spacing w:line="276" w:lineRule="auto"/>
        <w:jc w:val="left"/>
        <w:rPr>
          <w:del w:id="373" w:author="Dinh Diep" w:date="2017-01-04T13:01:00Z"/>
          <w:rFonts w:ascii="Arial" w:eastAsia="Arial" w:hAnsi="Arial" w:cs="Arial"/>
          <w:color w:val="000000" w:themeColor="text1"/>
          <w:sz w:val="22"/>
          <w:szCs w:val="22"/>
        </w:rPr>
      </w:pPr>
      <w:del w:id="374" w:author="Dinh Diep" w:date="2017-01-04T13:01:00Z">
        <w:r w:rsidRPr="00E2460A" w:rsidDel="00700F30">
          <w:rPr>
            <w:rFonts w:ascii="Arial" w:eastAsia="Arial" w:hAnsi="Arial" w:cs="Arial"/>
            <w:color w:val="000000" w:themeColor="text1"/>
            <w:sz w:val="22"/>
            <w:szCs w:val="22"/>
          </w:rPr>
          <w:delText xml:space="preserve">Supplementary Figure </w:delText>
        </w:r>
        <w:r w:rsidR="00516437" w:rsidRPr="00E2460A" w:rsidDel="00700F30">
          <w:rPr>
            <w:rFonts w:ascii="Arial" w:eastAsia="Arial" w:hAnsi="Arial" w:cs="Arial"/>
            <w:color w:val="000000" w:themeColor="text1"/>
            <w:sz w:val="22"/>
            <w:szCs w:val="22"/>
          </w:rPr>
          <w:delText>3</w:delText>
        </w:r>
        <w:r w:rsidRPr="00E2460A" w:rsidDel="00700F30">
          <w:rPr>
            <w:rFonts w:ascii="Arial" w:eastAsia="Arial" w:hAnsi="Arial" w:cs="Arial"/>
            <w:color w:val="000000" w:themeColor="text1"/>
            <w:sz w:val="22"/>
            <w:szCs w:val="22"/>
          </w:rPr>
          <w:delText xml:space="preserve">. Validation of MHB with Illumina </w:delText>
        </w:r>
        <w:r w:rsidR="00295E89" w:rsidRPr="00E2460A" w:rsidDel="00700F30">
          <w:rPr>
            <w:rFonts w:ascii="Arial" w:eastAsia="Arial" w:hAnsi="Arial" w:cs="Arial"/>
            <w:color w:val="000000" w:themeColor="text1"/>
            <w:sz w:val="22"/>
            <w:szCs w:val="22"/>
          </w:rPr>
          <w:delText xml:space="preserve">HM450K </w:delText>
        </w:r>
        <w:r w:rsidRPr="00E2460A" w:rsidDel="00700F30">
          <w:rPr>
            <w:rFonts w:ascii="Arial" w:eastAsia="Arial" w:hAnsi="Arial" w:cs="Arial"/>
            <w:color w:val="000000" w:themeColor="text1"/>
            <w:sz w:val="22"/>
            <w:szCs w:val="22"/>
          </w:rPr>
          <w:delText xml:space="preserve">methylation </w:delText>
        </w:r>
        <w:r w:rsidR="00295E89" w:rsidRPr="00E2460A" w:rsidDel="00700F30">
          <w:rPr>
            <w:rFonts w:ascii="Arial" w:eastAsia="Arial" w:hAnsi="Arial" w:cs="Arial"/>
            <w:color w:val="000000" w:themeColor="text1"/>
            <w:sz w:val="22"/>
            <w:szCs w:val="22"/>
          </w:rPr>
          <w:delText xml:space="preserve">beadchip </w:delText>
        </w:r>
        <w:r w:rsidRPr="00E2460A" w:rsidDel="00700F30">
          <w:rPr>
            <w:rFonts w:ascii="Arial" w:eastAsia="Arial" w:hAnsi="Arial" w:cs="Arial"/>
            <w:color w:val="000000" w:themeColor="text1"/>
            <w:sz w:val="22"/>
            <w:szCs w:val="22"/>
          </w:rPr>
          <w:delText xml:space="preserve">and RRBS data. (a) </w:delText>
        </w:r>
        <w:r w:rsidR="00295E89" w:rsidRPr="00E2460A" w:rsidDel="00700F30">
          <w:rPr>
            <w:rFonts w:ascii="Arial" w:eastAsia="Arial" w:hAnsi="Arial" w:cs="Arial"/>
            <w:color w:val="000000" w:themeColor="text1"/>
            <w:sz w:val="22"/>
            <w:szCs w:val="22"/>
          </w:rPr>
          <w:delText xml:space="preserve">Squared </w:delText>
        </w:r>
        <w:r w:rsidR="00A91FCC" w:rsidRPr="00E2460A" w:rsidDel="00700F30">
          <w:rPr>
            <w:rFonts w:ascii="Arial" w:eastAsia="Arial" w:hAnsi="Arial" w:cs="Arial"/>
            <w:color w:val="000000" w:themeColor="text1"/>
            <w:sz w:val="22"/>
            <w:szCs w:val="22"/>
          </w:rPr>
          <w:delText>Pearson correlation coefficient (</w:delText>
        </w:r>
        <w:r w:rsidR="00961F3A" w:rsidRPr="00E2460A" w:rsidDel="00700F30">
          <w:rPr>
            <w:rFonts w:ascii="Arial" w:eastAsia="Arial" w:hAnsi="Arial" w:cs="Arial"/>
            <w:color w:val="000000" w:themeColor="text1"/>
            <w:sz w:val="22"/>
            <w:szCs w:val="22"/>
          </w:rPr>
          <w:delText>r</w:delText>
        </w:r>
        <w:r w:rsidR="00A91FCC" w:rsidRPr="00E2460A" w:rsidDel="00700F30">
          <w:rPr>
            <w:rFonts w:ascii="Arial" w:eastAsia="Arial" w:hAnsi="Arial" w:cs="Arial"/>
            <w:color w:val="000000" w:themeColor="text1"/>
            <w:sz w:val="22"/>
            <w:szCs w:val="22"/>
          </w:rPr>
          <w:delText>2) versus</w:delText>
        </w:r>
        <w:r w:rsidRPr="00E2460A" w:rsidDel="00700F30">
          <w:rPr>
            <w:rFonts w:ascii="Arial" w:eastAsia="Arial" w:hAnsi="Arial" w:cs="Arial"/>
            <w:color w:val="000000" w:themeColor="text1"/>
            <w:sz w:val="22"/>
            <w:szCs w:val="22"/>
          </w:rPr>
          <w:delText xml:space="preserve"> LD r</w:delText>
        </w:r>
        <w:r w:rsidR="00C10496" w:rsidRPr="00E2460A" w:rsidDel="00700F30">
          <w:rPr>
            <w:rFonts w:ascii="Arial" w:eastAsia="Arial" w:hAnsi="Arial" w:cs="Arial"/>
            <w:color w:val="000000" w:themeColor="text1"/>
            <w:sz w:val="22"/>
            <w:szCs w:val="22"/>
          </w:rPr>
          <w:delText>2</w:delText>
        </w:r>
        <w:r w:rsidR="00A4305E" w:rsidRPr="00E2460A" w:rsidDel="00700F30">
          <w:rPr>
            <w:rFonts w:ascii="Arial" w:eastAsia="Arial" w:hAnsi="Arial" w:cs="Arial"/>
            <w:color w:val="000000" w:themeColor="text1"/>
            <w:sz w:val="22"/>
            <w:szCs w:val="22"/>
          </w:rPr>
          <w:delText>;</w:delText>
        </w:r>
        <w:r w:rsidR="003E3B76" w:rsidRPr="00E2460A" w:rsidDel="00700F30">
          <w:rPr>
            <w:rFonts w:ascii="Arial" w:eastAsia="Arial" w:hAnsi="Arial" w:cs="Arial"/>
            <w:color w:val="000000" w:themeColor="text1"/>
            <w:sz w:val="22"/>
            <w:szCs w:val="22"/>
          </w:rPr>
          <w:delText xml:space="preserve"> </w:delText>
        </w:r>
        <w:r w:rsidRPr="00E2460A" w:rsidDel="00700F30">
          <w:rPr>
            <w:rFonts w:ascii="Arial" w:eastAsia="Arial" w:hAnsi="Arial" w:cs="Arial"/>
            <w:color w:val="000000" w:themeColor="text1"/>
            <w:sz w:val="22"/>
            <w:szCs w:val="22"/>
          </w:rPr>
          <w:delText xml:space="preserve">(b) The </w:delText>
        </w:r>
        <w:r w:rsidR="00ED2CDC" w:rsidRPr="00E2460A" w:rsidDel="00700F30">
          <w:rPr>
            <w:rFonts w:ascii="Arial" w:eastAsia="Arial" w:hAnsi="Arial" w:cs="Arial"/>
            <w:color w:val="000000" w:themeColor="text1"/>
            <w:sz w:val="22"/>
            <w:szCs w:val="22"/>
          </w:rPr>
          <w:delText>Pearson correlation coefficient (</w:delText>
        </w:r>
        <w:r w:rsidR="00961F3A" w:rsidRPr="00E2460A" w:rsidDel="00700F30">
          <w:rPr>
            <w:rFonts w:ascii="Arial" w:eastAsia="Arial" w:hAnsi="Arial" w:cs="Arial"/>
            <w:color w:val="000000" w:themeColor="text1"/>
            <w:sz w:val="22"/>
            <w:szCs w:val="22"/>
          </w:rPr>
          <w:delText>r</w:delText>
        </w:r>
        <w:r w:rsidR="00ED2CDC" w:rsidRPr="00E2460A" w:rsidDel="00700F30">
          <w:rPr>
            <w:rFonts w:ascii="Arial" w:eastAsia="Arial" w:hAnsi="Arial" w:cs="Arial"/>
            <w:color w:val="000000" w:themeColor="text1"/>
            <w:sz w:val="22"/>
            <w:szCs w:val="22"/>
          </w:rPr>
          <w:delText xml:space="preserve">2) </w:delText>
        </w:r>
        <w:r w:rsidR="00295E89" w:rsidRPr="00E2460A" w:rsidDel="00700F30">
          <w:rPr>
            <w:rFonts w:ascii="Arial" w:eastAsia="Arial" w:hAnsi="Arial" w:cs="Arial"/>
            <w:color w:val="000000" w:themeColor="text1"/>
            <w:sz w:val="22"/>
            <w:szCs w:val="22"/>
          </w:rPr>
          <w:delText>for CpGs in</w:delText>
        </w:r>
        <w:r w:rsidRPr="00E2460A" w:rsidDel="00700F30">
          <w:rPr>
            <w:rFonts w:ascii="Arial" w:eastAsia="Arial" w:hAnsi="Arial" w:cs="Arial"/>
            <w:color w:val="000000" w:themeColor="text1"/>
            <w:sz w:val="22"/>
            <w:szCs w:val="22"/>
          </w:rPr>
          <w:delText xml:space="preserve"> RRBS and HM450</w:delText>
        </w:r>
        <w:r w:rsidR="00B77C94" w:rsidRPr="00E2460A" w:rsidDel="00700F30">
          <w:rPr>
            <w:rFonts w:ascii="Arial" w:eastAsia="Arial" w:hAnsi="Arial" w:cs="Arial"/>
            <w:color w:val="000000" w:themeColor="text1"/>
            <w:sz w:val="22"/>
            <w:szCs w:val="22"/>
          </w:rPr>
          <w:delText>K</w:delText>
        </w:r>
        <w:r w:rsidR="00295E89" w:rsidRPr="00E2460A" w:rsidDel="00700F30">
          <w:rPr>
            <w:rFonts w:ascii="Arial" w:eastAsia="Arial" w:hAnsi="Arial" w:cs="Arial"/>
            <w:color w:val="000000" w:themeColor="text1"/>
            <w:sz w:val="22"/>
            <w:szCs w:val="22"/>
          </w:rPr>
          <w:delText xml:space="preserve"> data</w:delText>
        </w:r>
        <w:r w:rsidRPr="00E2460A" w:rsidDel="00700F30">
          <w:rPr>
            <w:rFonts w:ascii="Arial" w:eastAsia="Arial" w:hAnsi="Arial" w:cs="Arial"/>
            <w:color w:val="000000" w:themeColor="text1"/>
            <w:sz w:val="22"/>
            <w:szCs w:val="22"/>
          </w:rPr>
          <w:delText xml:space="preserve"> were significantly higher in overlapped MHBs compared with the </w:delText>
        </w:r>
        <w:r w:rsidR="00295E89" w:rsidRPr="00E2460A" w:rsidDel="00700F30">
          <w:rPr>
            <w:rFonts w:ascii="Arial" w:eastAsia="Arial" w:hAnsi="Arial" w:cs="Arial"/>
            <w:color w:val="000000" w:themeColor="text1"/>
            <w:sz w:val="22"/>
            <w:szCs w:val="22"/>
          </w:rPr>
          <w:delText xml:space="preserve">CpGs </w:delText>
        </w:r>
        <w:r w:rsidRPr="00E2460A" w:rsidDel="00700F30">
          <w:rPr>
            <w:rFonts w:ascii="Arial" w:eastAsia="Arial" w:hAnsi="Arial" w:cs="Arial"/>
            <w:color w:val="000000" w:themeColor="text1"/>
            <w:sz w:val="22"/>
            <w:szCs w:val="22"/>
          </w:rPr>
          <w:delText>without overlapping with MHBs</w:delText>
        </w:r>
        <w:r w:rsidR="002C68D5" w:rsidRPr="00E2460A" w:rsidDel="00700F30">
          <w:rPr>
            <w:rFonts w:ascii="Arial" w:eastAsia="Arial" w:hAnsi="Arial" w:cs="Arial"/>
            <w:color w:val="000000" w:themeColor="text1"/>
            <w:sz w:val="22"/>
            <w:szCs w:val="22"/>
          </w:rPr>
          <w:delText>.</w:delText>
        </w:r>
        <w:r w:rsidR="00095DE8" w:rsidRPr="00E2460A" w:rsidDel="00700F30">
          <w:rPr>
            <w:rFonts w:ascii="Arial" w:eastAsia="Arial" w:hAnsi="Arial" w:cs="Arial"/>
            <w:color w:val="000000" w:themeColor="text1"/>
            <w:sz w:val="22"/>
            <w:szCs w:val="22"/>
          </w:rPr>
          <w:delText xml:space="preserve"> IN denotes RRBS or HM450K regions within MHB. OUT</w:delText>
        </w:r>
        <w:r w:rsidR="00295E89" w:rsidRPr="00E2460A" w:rsidDel="00700F30">
          <w:rPr>
            <w:rFonts w:ascii="Arial" w:eastAsia="Arial" w:hAnsi="Arial" w:cs="Arial"/>
            <w:color w:val="000000" w:themeColor="text1"/>
            <w:sz w:val="22"/>
            <w:szCs w:val="22"/>
          </w:rPr>
          <w:delText xml:space="preserve"> </w:delText>
        </w:r>
        <w:r w:rsidR="00095DE8" w:rsidRPr="00E2460A" w:rsidDel="00700F30">
          <w:rPr>
            <w:rFonts w:ascii="Arial" w:eastAsia="Arial" w:hAnsi="Arial" w:cs="Arial"/>
            <w:color w:val="000000" w:themeColor="text1"/>
            <w:sz w:val="22"/>
            <w:szCs w:val="22"/>
          </w:rPr>
          <w:delText xml:space="preserve">denotes RRBS or HM450K regions beyond MHB regions. </w:delText>
        </w:r>
      </w:del>
    </w:p>
    <w:p w14:paraId="5F55E78C" w14:textId="53E897B4" w:rsidR="006E30BA" w:rsidRPr="00E2460A" w:rsidDel="00700F30" w:rsidRDefault="00632075" w:rsidP="00FD617E">
      <w:pPr>
        <w:spacing w:before="100" w:beforeAutospacing="1" w:after="100" w:afterAutospacing="1" w:line="276" w:lineRule="auto"/>
        <w:jc w:val="left"/>
        <w:rPr>
          <w:del w:id="375" w:author="Dinh Diep" w:date="2017-01-04T13:01:00Z"/>
          <w:rFonts w:ascii="Arial" w:eastAsiaTheme="minorEastAsia" w:hAnsi="Arial" w:cs="Arial"/>
          <w:color w:val="000000" w:themeColor="text1"/>
          <w:sz w:val="22"/>
          <w:szCs w:val="22"/>
        </w:rPr>
      </w:pPr>
      <w:del w:id="376" w:author="Dinh Diep" w:date="2017-01-04T13:01:00Z">
        <w:r w:rsidRPr="00E2460A" w:rsidDel="00700F30">
          <w:rPr>
            <w:rFonts w:ascii="Arial" w:hAnsi="Arial" w:cs="Arial"/>
            <w:b/>
            <w:color w:val="000000" w:themeColor="text1"/>
            <w:sz w:val="22"/>
            <w:szCs w:val="22"/>
          </w:rPr>
          <w:delText xml:space="preserve">Supplementary Figure </w:delText>
        </w:r>
        <w:r w:rsidR="00516437" w:rsidRPr="00E2460A" w:rsidDel="00700F30">
          <w:rPr>
            <w:rFonts w:ascii="Arial" w:hAnsi="Arial" w:cs="Arial"/>
            <w:b/>
            <w:color w:val="000000" w:themeColor="text1"/>
            <w:sz w:val="22"/>
            <w:szCs w:val="22"/>
          </w:rPr>
          <w:delText>4</w:delText>
        </w:r>
        <w:r w:rsidRPr="00E2460A" w:rsidDel="00700F30">
          <w:rPr>
            <w:rFonts w:ascii="Arial" w:hAnsi="Arial" w:cs="Arial"/>
            <w:color w:val="000000" w:themeColor="text1"/>
            <w:sz w:val="22"/>
            <w:szCs w:val="22"/>
          </w:rPr>
          <w:delText xml:space="preserve">. Profiles of H3K27ac, H3K4me3 and H3K4me1 over methylation haplotype blocks for 12 adult tissue types. X-axis are distances from the center of methylation haplotype blocks (+/- 1000) and y-axis are the average reads density in RPKM (input normalized reads per kilobase per million). </w:delText>
        </w:r>
        <w:r w:rsidR="00295E89" w:rsidRPr="00E2460A" w:rsidDel="00700F30">
          <w:rPr>
            <w:rFonts w:ascii="Arial" w:hAnsi="Arial" w:cs="Arial"/>
            <w:color w:val="000000" w:themeColor="text1"/>
            <w:sz w:val="22"/>
            <w:szCs w:val="22"/>
          </w:rPr>
          <w:delText>Histones data were downloaded from NCBI GEO (https://www.ncbi.nlm.nih.gov/geo/roadmap/epigenomics/).</w:delText>
        </w:r>
      </w:del>
    </w:p>
    <w:p w14:paraId="70888DDF" w14:textId="419A090B" w:rsidR="00295E89" w:rsidRPr="00E2460A" w:rsidDel="00700F30" w:rsidRDefault="00B568F5" w:rsidP="00FD617E">
      <w:pPr>
        <w:spacing w:line="276" w:lineRule="auto"/>
        <w:rPr>
          <w:del w:id="377" w:author="Dinh Diep" w:date="2017-01-04T13:01:00Z"/>
          <w:rFonts w:ascii="Arial" w:eastAsia="Arial" w:hAnsi="Arial" w:cs="Arial"/>
          <w:color w:val="000000" w:themeColor="text1"/>
          <w:sz w:val="22"/>
          <w:szCs w:val="22"/>
        </w:rPr>
      </w:pPr>
      <w:del w:id="378" w:author="Dinh Diep" w:date="2017-01-04T13:01:00Z">
        <w:r w:rsidRPr="00E2460A" w:rsidDel="00700F30">
          <w:rPr>
            <w:rFonts w:ascii="Arial" w:eastAsia="Arial" w:hAnsi="Arial" w:cs="Arial"/>
            <w:b/>
            <w:color w:val="000000" w:themeColor="text1"/>
            <w:sz w:val="22"/>
            <w:szCs w:val="22"/>
          </w:rPr>
          <w:delText>Supplementary</w:delText>
        </w:r>
        <w:r w:rsidR="00E02593" w:rsidRPr="00E2460A" w:rsidDel="00700F30">
          <w:rPr>
            <w:rFonts w:ascii="Arial" w:eastAsia="Arial" w:hAnsi="Arial" w:cs="Arial"/>
            <w:b/>
            <w:color w:val="000000" w:themeColor="text1"/>
            <w:sz w:val="22"/>
            <w:szCs w:val="22"/>
          </w:rPr>
          <w:delText xml:space="preserve"> </w:delText>
        </w:r>
        <w:r w:rsidR="006E30BA" w:rsidRPr="00E2460A" w:rsidDel="00700F30">
          <w:rPr>
            <w:rFonts w:ascii="Arial" w:eastAsia="Arial" w:hAnsi="Arial" w:cs="Arial"/>
            <w:b/>
            <w:color w:val="000000" w:themeColor="text1"/>
            <w:sz w:val="22"/>
            <w:szCs w:val="22"/>
          </w:rPr>
          <w:delText xml:space="preserve">Figure </w:delText>
        </w:r>
        <w:r w:rsidR="00516437" w:rsidRPr="00E2460A" w:rsidDel="00700F30">
          <w:rPr>
            <w:rFonts w:ascii="Arial" w:eastAsia="Arial" w:hAnsi="Arial" w:cs="Arial"/>
            <w:b/>
            <w:color w:val="000000" w:themeColor="text1"/>
            <w:sz w:val="22"/>
            <w:szCs w:val="22"/>
          </w:rPr>
          <w:delText>5</w:delText>
        </w:r>
        <w:r w:rsidR="006E30BA" w:rsidRPr="00E2460A" w:rsidDel="00700F30">
          <w:rPr>
            <w:rFonts w:ascii="Arial" w:eastAsia="Arial" w:hAnsi="Arial" w:cs="Arial"/>
            <w:b/>
            <w:color w:val="000000" w:themeColor="text1"/>
            <w:sz w:val="22"/>
            <w:szCs w:val="22"/>
          </w:rPr>
          <w:delText>.</w:delText>
        </w:r>
        <w:r w:rsidR="006E30BA" w:rsidRPr="00E2460A" w:rsidDel="00700F30">
          <w:rPr>
            <w:rFonts w:ascii="Arial" w:eastAsia="Arial" w:hAnsi="Arial" w:cs="Arial"/>
            <w:color w:val="000000" w:themeColor="text1"/>
            <w:sz w:val="22"/>
            <w:szCs w:val="22"/>
          </w:rPr>
          <w:delText xml:space="preserve"> </w:delText>
        </w:r>
        <w:r w:rsidR="00A62B16" w:rsidRPr="00E2460A" w:rsidDel="00700F30">
          <w:rPr>
            <w:rFonts w:ascii="Arial" w:eastAsia="Arial" w:hAnsi="Arial" w:cs="Arial"/>
            <w:color w:val="000000" w:themeColor="text1"/>
            <w:sz w:val="22"/>
            <w:szCs w:val="22"/>
          </w:rPr>
          <w:delText xml:space="preserve">PCA analysis of </w:delText>
        </w:r>
        <w:r w:rsidR="00613C6A" w:rsidRPr="00E2460A" w:rsidDel="00700F30">
          <w:rPr>
            <w:rFonts w:ascii="Arial" w:eastAsia="Arial" w:hAnsi="Arial" w:cs="Arial"/>
            <w:color w:val="000000" w:themeColor="text1"/>
            <w:sz w:val="22"/>
            <w:szCs w:val="22"/>
          </w:rPr>
          <w:delText>human</w:delText>
        </w:r>
        <w:r w:rsidR="006D5629" w:rsidRPr="00E2460A" w:rsidDel="00700F30">
          <w:rPr>
            <w:rFonts w:ascii="Arial" w:eastAsia="Arial" w:hAnsi="Arial" w:cs="Arial"/>
            <w:color w:val="000000" w:themeColor="text1"/>
            <w:sz w:val="22"/>
            <w:szCs w:val="22"/>
          </w:rPr>
          <w:delText xml:space="preserve"> tissues and cells based on </w:delText>
        </w:r>
        <w:r w:rsidR="00A4305E" w:rsidRPr="00E2460A" w:rsidDel="00700F30">
          <w:rPr>
            <w:rFonts w:ascii="Arial" w:eastAsia="Arial" w:hAnsi="Arial" w:cs="Arial"/>
            <w:color w:val="000000" w:themeColor="text1"/>
            <w:sz w:val="22"/>
            <w:szCs w:val="22"/>
          </w:rPr>
          <w:delText>methylation haplotype load</w:delText>
        </w:r>
        <w:r w:rsidR="00295E89" w:rsidRPr="00E2460A" w:rsidDel="00700F30">
          <w:rPr>
            <w:rFonts w:ascii="Arial" w:eastAsia="Arial" w:hAnsi="Arial" w:cs="Arial"/>
            <w:color w:val="000000" w:themeColor="text1"/>
            <w:sz w:val="22"/>
            <w:szCs w:val="22"/>
          </w:rPr>
          <w:delText>. Tissues and cells data were from WGBS datasets listed in Supplementary Table S12d.</w:delText>
        </w:r>
      </w:del>
    </w:p>
    <w:p w14:paraId="7E990C07" w14:textId="4D59B58D" w:rsidR="006E30BA" w:rsidRPr="00E2460A" w:rsidDel="00700F30" w:rsidRDefault="006E30BA" w:rsidP="00FD617E">
      <w:pPr>
        <w:spacing w:line="276" w:lineRule="auto"/>
        <w:jc w:val="left"/>
        <w:rPr>
          <w:del w:id="379" w:author="Dinh Diep" w:date="2017-01-04T13:01:00Z"/>
          <w:rFonts w:ascii="Arial" w:eastAsia="Arial" w:hAnsi="Arial" w:cs="Arial"/>
          <w:color w:val="000000" w:themeColor="text1"/>
          <w:sz w:val="22"/>
          <w:szCs w:val="22"/>
        </w:rPr>
      </w:pPr>
    </w:p>
    <w:p w14:paraId="39B81966" w14:textId="0596B1CD" w:rsidR="00CA4523" w:rsidRPr="00E2460A" w:rsidDel="00700F30" w:rsidRDefault="00CA4523" w:rsidP="00FD617E">
      <w:pPr>
        <w:spacing w:line="276" w:lineRule="auto"/>
        <w:jc w:val="left"/>
        <w:rPr>
          <w:del w:id="380" w:author="Dinh Diep" w:date="2017-01-04T13:01:00Z"/>
          <w:rFonts w:ascii="Arial" w:eastAsia="Arial" w:hAnsi="Arial" w:cs="Arial"/>
          <w:color w:val="000000" w:themeColor="text1"/>
          <w:sz w:val="22"/>
          <w:szCs w:val="22"/>
        </w:rPr>
      </w:pPr>
    </w:p>
    <w:p w14:paraId="7A6620AD" w14:textId="4DEC0B97" w:rsidR="00533F11" w:rsidRPr="00E2460A" w:rsidDel="00700F30" w:rsidRDefault="00B568F5" w:rsidP="00FD617E">
      <w:pPr>
        <w:spacing w:line="276" w:lineRule="auto"/>
        <w:jc w:val="left"/>
        <w:rPr>
          <w:del w:id="381" w:author="Dinh Diep" w:date="2017-01-04T13:01:00Z"/>
          <w:rFonts w:ascii="Arial" w:eastAsia="Arial" w:hAnsi="Arial" w:cs="Arial"/>
          <w:color w:val="000000" w:themeColor="text1"/>
          <w:sz w:val="22"/>
          <w:szCs w:val="22"/>
        </w:rPr>
      </w:pPr>
      <w:del w:id="382" w:author="Dinh Diep" w:date="2017-01-04T13:01:00Z">
        <w:r w:rsidRPr="00E2460A" w:rsidDel="00700F30">
          <w:rPr>
            <w:rFonts w:ascii="Arial" w:eastAsia="Arial" w:hAnsi="Arial" w:cs="Arial"/>
            <w:b/>
            <w:color w:val="000000" w:themeColor="text1"/>
            <w:sz w:val="22"/>
            <w:szCs w:val="22"/>
          </w:rPr>
          <w:delText>Supplementary</w:delText>
        </w:r>
        <w:r w:rsidR="00E02593" w:rsidRPr="00E2460A" w:rsidDel="00700F30">
          <w:rPr>
            <w:rFonts w:ascii="Arial" w:eastAsia="Arial" w:hAnsi="Arial" w:cs="Arial"/>
            <w:b/>
            <w:color w:val="000000" w:themeColor="text1"/>
            <w:sz w:val="22"/>
            <w:szCs w:val="22"/>
          </w:rPr>
          <w:delText xml:space="preserve"> </w:delText>
        </w:r>
        <w:r w:rsidR="00533F11" w:rsidRPr="00E2460A" w:rsidDel="00700F30">
          <w:rPr>
            <w:rFonts w:ascii="Arial" w:eastAsia="Arial" w:hAnsi="Arial" w:cs="Arial"/>
            <w:b/>
            <w:color w:val="000000" w:themeColor="text1"/>
            <w:sz w:val="22"/>
            <w:szCs w:val="22"/>
          </w:rPr>
          <w:delText xml:space="preserve">Figure </w:delText>
        </w:r>
        <w:r w:rsidR="00516437" w:rsidRPr="00E2460A" w:rsidDel="00700F30">
          <w:rPr>
            <w:rFonts w:ascii="Arial" w:eastAsia="Arial" w:hAnsi="Arial" w:cs="Arial"/>
            <w:b/>
            <w:color w:val="000000" w:themeColor="text1"/>
            <w:sz w:val="22"/>
            <w:szCs w:val="22"/>
          </w:rPr>
          <w:delText>6</w:delText>
        </w:r>
        <w:r w:rsidR="00533F11" w:rsidRPr="00E2460A" w:rsidDel="00700F30">
          <w:rPr>
            <w:rFonts w:ascii="Arial" w:eastAsia="Arial" w:hAnsi="Arial" w:cs="Arial"/>
            <w:b/>
            <w:color w:val="000000" w:themeColor="text1"/>
            <w:sz w:val="22"/>
            <w:szCs w:val="22"/>
          </w:rPr>
          <w:delText>.</w:delText>
        </w:r>
        <w:r w:rsidR="00533F11" w:rsidRPr="00E2460A" w:rsidDel="00700F30">
          <w:rPr>
            <w:rFonts w:ascii="Arial" w:eastAsia="Arial" w:hAnsi="Arial" w:cs="Arial"/>
            <w:color w:val="000000" w:themeColor="text1"/>
            <w:sz w:val="22"/>
            <w:szCs w:val="22"/>
          </w:rPr>
          <w:delText xml:space="preserve"> </w:delText>
        </w:r>
        <w:r w:rsidR="00A4305E" w:rsidRPr="00E2460A" w:rsidDel="00700F30">
          <w:rPr>
            <w:rFonts w:ascii="Arial" w:eastAsia="Arial" w:hAnsi="Arial" w:cs="Arial"/>
            <w:color w:val="000000" w:themeColor="text1"/>
            <w:sz w:val="22"/>
            <w:szCs w:val="22"/>
          </w:rPr>
          <w:delText>F</w:delText>
        </w:r>
        <w:r w:rsidR="006D5629" w:rsidRPr="00E2460A" w:rsidDel="00700F30">
          <w:rPr>
            <w:rFonts w:ascii="Arial" w:eastAsia="Arial" w:hAnsi="Arial" w:cs="Arial"/>
            <w:color w:val="000000" w:themeColor="text1"/>
            <w:sz w:val="22"/>
            <w:szCs w:val="22"/>
          </w:rPr>
          <w:delText xml:space="preserve">unctional enrichment for </w:delText>
        </w:r>
        <w:r w:rsidR="00295E89" w:rsidRPr="00E2460A" w:rsidDel="00700F30">
          <w:rPr>
            <w:rFonts w:ascii="Arial" w:eastAsia="Arial" w:hAnsi="Arial" w:cs="Arial"/>
            <w:color w:val="000000" w:themeColor="text1"/>
            <w:sz w:val="22"/>
            <w:szCs w:val="22"/>
          </w:rPr>
          <w:delText xml:space="preserve">transcription factors (TF) within binding sites </w:delText>
        </w:r>
        <w:r w:rsidR="006D5629" w:rsidRPr="00E2460A" w:rsidDel="00700F30">
          <w:rPr>
            <w:rFonts w:ascii="Arial" w:eastAsia="Arial" w:hAnsi="Arial" w:cs="Arial"/>
            <w:color w:val="000000" w:themeColor="text1"/>
            <w:sz w:val="22"/>
            <w:szCs w:val="22"/>
          </w:rPr>
          <w:delText>associated with MHBs of hypo-</w:delText>
        </w:r>
        <w:r w:rsidR="00295E89" w:rsidRPr="00E2460A" w:rsidDel="00700F30">
          <w:rPr>
            <w:rFonts w:ascii="Arial" w:eastAsia="Arial" w:hAnsi="Arial" w:cs="Arial"/>
            <w:color w:val="000000" w:themeColor="text1"/>
            <w:sz w:val="22"/>
            <w:szCs w:val="22"/>
          </w:rPr>
          <w:delText xml:space="preserve"> (a)</w:delText>
        </w:r>
        <w:r w:rsidR="006D5629" w:rsidRPr="00E2460A" w:rsidDel="00700F30">
          <w:rPr>
            <w:rFonts w:ascii="Arial" w:eastAsia="Arial" w:hAnsi="Arial" w:cs="Arial"/>
            <w:color w:val="000000" w:themeColor="text1"/>
            <w:sz w:val="22"/>
            <w:szCs w:val="22"/>
          </w:rPr>
          <w:delText xml:space="preserve"> or hyper</w:delText>
        </w:r>
        <w:r w:rsidR="00295E89" w:rsidRPr="00E2460A" w:rsidDel="00700F30">
          <w:rPr>
            <w:rFonts w:ascii="Arial" w:eastAsia="Arial" w:hAnsi="Arial" w:cs="Arial"/>
            <w:color w:val="000000" w:themeColor="text1"/>
            <w:sz w:val="22"/>
            <w:szCs w:val="22"/>
          </w:rPr>
          <w:delText>- (b)</w:delText>
        </w:r>
        <w:r w:rsidR="006D5629" w:rsidRPr="00E2460A" w:rsidDel="00700F30">
          <w:rPr>
            <w:rFonts w:ascii="Arial" w:eastAsia="Arial" w:hAnsi="Arial" w:cs="Arial"/>
            <w:color w:val="000000" w:themeColor="text1"/>
            <w:sz w:val="22"/>
            <w:szCs w:val="22"/>
          </w:rPr>
          <w:delText xml:space="preserve"> MHL</w:delText>
        </w:r>
        <w:r w:rsidR="00533F11" w:rsidRPr="00E2460A" w:rsidDel="00700F30">
          <w:rPr>
            <w:rFonts w:ascii="Arial" w:eastAsia="Arial" w:hAnsi="Arial" w:cs="Arial"/>
            <w:color w:val="000000" w:themeColor="text1"/>
            <w:sz w:val="22"/>
            <w:szCs w:val="22"/>
          </w:rPr>
          <w:delText>.</w:delText>
        </w:r>
      </w:del>
    </w:p>
    <w:p w14:paraId="0344F022" w14:textId="73858EBF" w:rsidR="00CA4523" w:rsidRPr="00E2460A" w:rsidDel="00700F30" w:rsidRDefault="00CA4523" w:rsidP="00FD617E">
      <w:pPr>
        <w:spacing w:line="276" w:lineRule="auto"/>
        <w:jc w:val="left"/>
        <w:rPr>
          <w:del w:id="383" w:author="Dinh Diep" w:date="2017-01-04T13:01:00Z"/>
          <w:rFonts w:ascii="Arial" w:eastAsia="Arial" w:hAnsi="Arial" w:cs="Arial"/>
          <w:color w:val="000000" w:themeColor="text1"/>
          <w:sz w:val="22"/>
          <w:szCs w:val="22"/>
        </w:rPr>
      </w:pPr>
    </w:p>
    <w:p w14:paraId="06801089" w14:textId="2F000B6E" w:rsidR="00D91CF4" w:rsidRPr="00E2460A" w:rsidDel="00700F30" w:rsidRDefault="005A440B" w:rsidP="00FD617E">
      <w:pPr>
        <w:spacing w:line="276" w:lineRule="auto"/>
        <w:jc w:val="left"/>
        <w:rPr>
          <w:del w:id="384" w:author="Dinh Diep" w:date="2017-01-04T13:01:00Z"/>
          <w:rFonts w:ascii="Arial" w:eastAsia="Arial" w:hAnsi="Arial" w:cs="Arial"/>
          <w:color w:val="000000" w:themeColor="text1"/>
          <w:sz w:val="22"/>
          <w:szCs w:val="22"/>
        </w:rPr>
      </w:pPr>
      <w:del w:id="385" w:author="Dinh Diep" w:date="2017-01-04T13:01:00Z">
        <w:r w:rsidRPr="00E2460A" w:rsidDel="00700F30">
          <w:rPr>
            <w:rFonts w:ascii="Arial" w:eastAsia="Arial" w:hAnsi="Arial" w:cs="Arial"/>
            <w:b/>
            <w:color w:val="000000" w:themeColor="text1"/>
            <w:sz w:val="22"/>
            <w:szCs w:val="22"/>
          </w:rPr>
          <w:delText xml:space="preserve">Supplementary Figure </w:delText>
        </w:r>
        <w:r w:rsidR="00516437" w:rsidRPr="00E2460A" w:rsidDel="00700F30">
          <w:rPr>
            <w:rFonts w:ascii="Arial" w:eastAsia="Arial" w:hAnsi="Arial" w:cs="Arial"/>
            <w:b/>
            <w:color w:val="000000" w:themeColor="text1"/>
            <w:sz w:val="22"/>
            <w:szCs w:val="22"/>
          </w:rPr>
          <w:delText>7</w:delText>
        </w:r>
        <w:r w:rsidR="0050258E" w:rsidRPr="00E2460A" w:rsidDel="00700F30">
          <w:rPr>
            <w:rFonts w:ascii="Arial" w:eastAsia="Arial" w:hAnsi="Arial" w:cs="Arial"/>
            <w:color w:val="000000" w:themeColor="text1"/>
            <w:sz w:val="22"/>
            <w:szCs w:val="22"/>
          </w:rPr>
          <w:delText xml:space="preserve">. </w:delText>
        </w:r>
        <w:r w:rsidR="00ED5378" w:rsidRPr="00E2460A" w:rsidDel="00700F30">
          <w:rPr>
            <w:rFonts w:ascii="Arial" w:eastAsia="Arial" w:hAnsi="Arial" w:cs="Arial"/>
            <w:color w:val="000000" w:themeColor="text1"/>
            <w:sz w:val="22"/>
            <w:szCs w:val="22"/>
          </w:rPr>
          <w:delText>Distribution of</w:delText>
        </w:r>
        <w:r w:rsidR="00D91CF4" w:rsidRPr="00E2460A" w:rsidDel="00700F30">
          <w:rPr>
            <w:rFonts w:ascii="Arial" w:eastAsia="Arial" w:hAnsi="Arial" w:cs="Arial"/>
            <w:color w:val="000000" w:themeColor="text1"/>
            <w:sz w:val="22"/>
            <w:szCs w:val="22"/>
          </w:rPr>
          <w:delText xml:space="preserve"> incidence of cancer-associated HMH in CRC and LC plasma samples. </w:delText>
        </w:r>
        <w:r w:rsidR="00295E89" w:rsidRPr="00E2460A" w:rsidDel="00700F30">
          <w:rPr>
            <w:rFonts w:ascii="Arial" w:eastAsia="Arial" w:hAnsi="Arial" w:cs="Arial"/>
            <w:color w:val="000000" w:themeColor="text1"/>
            <w:sz w:val="22"/>
            <w:szCs w:val="22"/>
          </w:rPr>
          <w:delText>Y</w:delText>
        </w:r>
        <w:r w:rsidR="00D91CF4" w:rsidRPr="00E2460A" w:rsidDel="00700F30">
          <w:rPr>
            <w:rFonts w:ascii="Arial" w:eastAsia="Arial" w:hAnsi="Arial" w:cs="Arial"/>
            <w:color w:val="000000" w:themeColor="text1"/>
            <w:sz w:val="22"/>
            <w:szCs w:val="22"/>
          </w:rPr>
          <w:delText>-axis denotes the frequency of caMHM and x-axis denotes the incidence (sample number) of the caHMH in cancer plasmas.</w:delText>
        </w:r>
        <w:r w:rsidR="009D4022" w:rsidRPr="00E2460A" w:rsidDel="00700F30">
          <w:rPr>
            <w:rFonts w:ascii="Arial" w:eastAsia="Arial" w:hAnsi="Arial" w:cs="Arial"/>
            <w:color w:val="000000" w:themeColor="text1"/>
            <w:sz w:val="22"/>
            <w:szCs w:val="22"/>
          </w:rPr>
          <w:delText xml:space="preserve"> </w:delText>
        </w:r>
        <w:r w:rsidR="002B56D6" w:rsidRPr="00E2460A" w:rsidDel="00700F30">
          <w:rPr>
            <w:rFonts w:ascii="Arial" w:eastAsia="Arial" w:hAnsi="Arial" w:cs="Arial"/>
            <w:color w:val="000000" w:themeColor="text1"/>
            <w:sz w:val="22"/>
            <w:szCs w:val="22"/>
          </w:rPr>
          <w:delText>The majority</w:delText>
        </w:r>
        <w:r w:rsidR="009D4022" w:rsidRPr="00E2460A" w:rsidDel="00700F30">
          <w:rPr>
            <w:rFonts w:ascii="Arial" w:eastAsia="Arial" w:hAnsi="Arial" w:cs="Arial"/>
            <w:color w:val="000000" w:themeColor="text1"/>
            <w:sz w:val="22"/>
            <w:szCs w:val="22"/>
          </w:rPr>
          <w:delText xml:space="preserve"> caHMH are patient specific while a few</w:delText>
        </w:r>
        <w:r w:rsidR="00295E89" w:rsidRPr="00E2460A" w:rsidDel="00700F30">
          <w:rPr>
            <w:rFonts w:ascii="Arial" w:eastAsia="Arial" w:hAnsi="Arial" w:cs="Arial"/>
            <w:color w:val="000000" w:themeColor="text1"/>
            <w:sz w:val="22"/>
            <w:szCs w:val="22"/>
          </w:rPr>
          <w:delText xml:space="preserve"> </w:delText>
        </w:r>
        <w:r w:rsidR="009D4022" w:rsidRPr="00E2460A" w:rsidDel="00700F30">
          <w:rPr>
            <w:rFonts w:ascii="Arial" w:eastAsia="Arial" w:hAnsi="Arial" w:cs="Arial"/>
            <w:color w:val="000000" w:themeColor="text1"/>
            <w:sz w:val="22"/>
            <w:szCs w:val="22"/>
          </w:rPr>
          <w:delText xml:space="preserve">have high incidence among the cancer plasma samples. </w:delText>
        </w:r>
      </w:del>
    </w:p>
    <w:p w14:paraId="5E6CDB70" w14:textId="2FC33542" w:rsidR="005A440B" w:rsidRPr="00E2460A" w:rsidDel="00700F30" w:rsidRDefault="005A440B" w:rsidP="00FD617E">
      <w:pPr>
        <w:spacing w:line="276" w:lineRule="auto"/>
        <w:jc w:val="left"/>
        <w:rPr>
          <w:del w:id="386" w:author="Dinh Diep" w:date="2017-01-04T13:01:00Z"/>
          <w:rFonts w:ascii="Arial" w:eastAsia="Arial" w:hAnsi="Arial" w:cs="Arial"/>
          <w:color w:val="000000" w:themeColor="text1"/>
          <w:sz w:val="22"/>
          <w:szCs w:val="22"/>
        </w:rPr>
      </w:pPr>
    </w:p>
    <w:p w14:paraId="10326598" w14:textId="41A44C49" w:rsidR="006E30BA" w:rsidRPr="00E2460A" w:rsidDel="00700F30" w:rsidRDefault="00B568F5" w:rsidP="00FD617E">
      <w:pPr>
        <w:spacing w:line="276" w:lineRule="auto"/>
        <w:jc w:val="left"/>
        <w:rPr>
          <w:del w:id="387" w:author="Dinh Diep" w:date="2017-01-04T13:01:00Z"/>
          <w:rFonts w:ascii="Arial" w:eastAsia="Arial" w:hAnsi="Arial" w:cs="Arial"/>
          <w:color w:val="000000" w:themeColor="text1"/>
          <w:sz w:val="22"/>
          <w:szCs w:val="22"/>
        </w:rPr>
      </w:pPr>
      <w:del w:id="388" w:author="Dinh Diep" w:date="2017-01-04T13:01:00Z">
        <w:r w:rsidRPr="00E2460A" w:rsidDel="00700F30">
          <w:rPr>
            <w:rFonts w:ascii="Arial" w:eastAsia="Arial" w:hAnsi="Arial" w:cs="Arial"/>
            <w:b/>
            <w:color w:val="000000" w:themeColor="text1"/>
            <w:sz w:val="22"/>
            <w:szCs w:val="22"/>
          </w:rPr>
          <w:delText>Supplementary</w:delText>
        </w:r>
        <w:r w:rsidR="00E02593" w:rsidRPr="00E2460A" w:rsidDel="00700F30">
          <w:rPr>
            <w:rFonts w:ascii="Arial" w:eastAsia="Arial" w:hAnsi="Arial" w:cs="Arial"/>
            <w:b/>
            <w:color w:val="000000" w:themeColor="text1"/>
            <w:sz w:val="22"/>
            <w:szCs w:val="22"/>
          </w:rPr>
          <w:delText xml:space="preserve"> </w:delText>
        </w:r>
        <w:r w:rsidR="005A440B" w:rsidRPr="00E2460A" w:rsidDel="00700F30">
          <w:rPr>
            <w:rFonts w:ascii="Arial" w:eastAsia="Arial" w:hAnsi="Arial" w:cs="Arial"/>
            <w:b/>
            <w:color w:val="000000" w:themeColor="text1"/>
            <w:sz w:val="22"/>
            <w:szCs w:val="22"/>
          </w:rPr>
          <w:delText xml:space="preserve">Figure </w:delText>
        </w:r>
        <w:r w:rsidR="00516437" w:rsidRPr="00E2460A" w:rsidDel="00700F30">
          <w:rPr>
            <w:rFonts w:ascii="Arial" w:eastAsia="Arial" w:hAnsi="Arial" w:cs="Arial"/>
            <w:b/>
            <w:color w:val="000000" w:themeColor="text1"/>
            <w:sz w:val="22"/>
            <w:szCs w:val="22"/>
          </w:rPr>
          <w:delText>8</w:delText>
        </w:r>
        <w:r w:rsidR="006E30BA" w:rsidRPr="00E2460A" w:rsidDel="00700F30">
          <w:rPr>
            <w:rFonts w:ascii="Arial" w:eastAsia="Arial" w:hAnsi="Arial" w:cs="Arial"/>
            <w:b/>
            <w:color w:val="000000" w:themeColor="text1"/>
            <w:sz w:val="22"/>
            <w:szCs w:val="22"/>
          </w:rPr>
          <w:delText>.</w:delText>
        </w:r>
        <w:r w:rsidR="006E30BA" w:rsidRPr="00E2460A" w:rsidDel="00700F30">
          <w:rPr>
            <w:rFonts w:ascii="Arial" w:eastAsia="Arial" w:hAnsi="Arial" w:cs="Arial"/>
            <w:color w:val="000000" w:themeColor="text1"/>
            <w:sz w:val="22"/>
            <w:szCs w:val="22"/>
          </w:rPr>
          <w:delText xml:space="preserve"> </w:delText>
        </w:r>
        <w:r w:rsidR="002F0F41" w:rsidRPr="00E2460A" w:rsidDel="00700F30">
          <w:rPr>
            <w:rFonts w:ascii="Arial" w:eastAsia="Arial" w:hAnsi="Arial" w:cs="Arial"/>
            <w:color w:val="000000" w:themeColor="text1"/>
            <w:sz w:val="22"/>
            <w:szCs w:val="22"/>
          </w:rPr>
          <w:delText xml:space="preserve">Deconvolution </w:delText>
        </w:r>
        <w:r w:rsidR="004F178E" w:rsidRPr="00E2460A" w:rsidDel="00700F30">
          <w:rPr>
            <w:rFonts w:ascii="Arial" w:eastAsia="Arial" w:hAnsi="Arial" w:cs="Arial"/>
            <w:color w:val="000000" w:themeColor="text1"/>
            <w:sz w:val="22"/>
            <w:szCs w:val="22"/>
          </w:rPr>
          <w:delText>of</w:delText>
        </w:r>
        <w:r w:rsidR="002F0F41" w:rsidRPr="00E2460A" w:rsidDel="00700F30">
          <w:rPr>
            <w:rFonts w:ascii="Arial" w:eastAsia="Arial" w:hAnsi="Arial" w:cs="Arial"/>
            <w:color w:val="000000" w:themeColor="text1"/>
            <w:sz w:val="22"/>
            <w:szCs w:val="22"/>
          </w:rPr>
          <w:delText xml:space="preserve"> cancer and normal plasma using non-negative decomposition with quadratic programming. (a) </w:delText>
        </w:r>
        <w:r w:rsidR="00C66835" w:rsidRPr="00E2460A" w:rsidDel="00700F30">
          <w:rPr>
            <w:rFonts w:ascii="Arial" w:eastAsia="Arial" w:hAnsi="Arial" w:cs="Arial"/>
            <w:color w:val="000000" w:themeColor="text1"/>
            <w:sz w:val="22"/>
            <w:szCs w:val="22"/>
          </w:rPr>
          <w:delText xml:space="preserve">Deconvolution </w:delText>
        </w:r>
        <w:r w:rsidR="004F178E" w:rsidRPr="00E2460A" w:rsidDel="00700F30">
          <w:rPr>
            <w:rFonts w:ascii="Arial" w:eastAsia="Arial" w:hAnsi="Arial" w:cs="Arial"/>
            <w:color w:val="000000" w:themeColor="text1"/>
            <w:sz w:val="22"/>
            <w:szCs w:val="22"/>
          </w:rPr>
          <w:delText>accuracy</w:delText>
        </w:r>
        <w:r w:rsidR="002F0F41" w:rsidRPr="00E2460A" w:rsidDel="00700F30">
          <w:rPr>
            <w:rFonts w:ascii="Arial" w:eastAsia="Arial" w:hAnsi="Arial" w:cs="Arial"/>
            <w:color w:val="000000" w:themeColor="text1"/>
            <w:sz w:val="22"/>
            <w:szCs w:val="22"/>
          </w:rPr>
          <w:delText xml:space="preserve"> </w:delText>
        </w:r>
        <w:r w:rsidR="004F178E" w:rsidRPr="00E2460A" w:rsidDel="00700F30">
          <w:rPr>
            <w:rFonts w:ascii="Arial" w:eastAsia="Arial" w:hAnsi="Arial" w:cs="Arial"/>
            <w:color w:val="000000" w:themeColor="text1"/>
            <w:sz w:val="22"/>
            <w:szCs w:val="22"/>
          </w:rPr>
          <w:delText>as a function of tumor fraction</w:delText>
        </w:r>
        <w:r w:rsidR="002F0F41" w:rsidRPr="00E2460A" w:rsidDel="00700F30">
          <w:rPr>
            <w:rFonts w:ascii="Arial" w:eastAsia="Arial" w:hAnsi="Arial" w:cs="Arial"/>
            <w:color w:val="000000" w:themeColor="text1"/>
            <w:sz w:val="22"/>
            <w:szCs w:val="22"/>
          </w:rPr>
          <w:delText xml:space="preserve">. Red line </w:delText>
        </w:r>
        <w:r w:rsidR="00162B1D" w:rsidRPr="00E2460A" w:rsidDel="00700F30">
          <w:rPr>
            <w:rFonts w:ascii="Arial" w:eastAsia="Arial" w:hAnsi="Arial" w:cs="Arial"/>
            <w:color w:val="000000" w:themeColor="text1"/>
            <w:sz w:val="22"/>
            <w:szCs w:val="22"/>
          </w:rPr>
          <w:delText>indicates</w:delText>
        </w:r>
        <w:r w:rsidR="002F0F41" w:rsidRPr="00E2460A" w:rsidDel="00700F30">
          <w:rPr>
            <w:rFonts w:ascii="Arial" w:eastAsia="Arial" w:hAnsi="Arial" w:cs="Arial"/>
            <w:color w:val="000000" w:themeColor="text1"/>
            <w:sz w:val="22"/>
            <w:szCs w:val="22"/>
          </w:rPr>
          <w:delText xml:space="preserve"> </w:delText>
        </w:r>
        <w:r w:rsidR="00B62B6F" w:rsidRPr="00E2460A" w:rsidDel="00700F30">
          <w:rPr>
            <w:rFonts w:ascii="Arial" w:eastAsia="Arial" w:hAnsi="Arial" w:cs="Arial"/>
            <w:color w:val="000000" w:themeColor="text1"/>
            <w:sz w:val="22"/>
            <w:szCs w:val="22"/>
          </w:rPr>
          <w:delText xml:space="preserve">the </w:delText>
        </w:r>
        <w:r w:rsidR="002F0F41" w:rsidRPr="00E2460A" w:rsidDel="00700F30">
          <w:rPr>
            <w:rFonts w:ascii="Arial" w:eastAsia="Arial" w:hAnsi="Arial" w:cs="Arial"/>
            <w:color w:val="000000" w:themeColor="text1"/>
            <w:sz w:val="22"/>
            <w:szCs w:val="22"/>
          </w:rPr>
          <w:delText>diagonal line</w:delText>
        </w:r>
        <w:r w:rsidR="00B62B6F" w:rsidRPr="00E2460A" w:rsidDel="00700F30">
          <w:rPr>
            <w:rFonts w:ascii="Arial" w:eastAsia="Arial" w:hAnsi="Arial" w:cs="Arial"/>
            <w:color w:val="000000" w:themeColor="text1"/>
            <w:sz w:val="22"/>
            <w:szCs w:val="22"/>
          </w:rPr>
          <w:delText xml:space="preserve"> where prediction equals to the expected values; </w:delText>
        </w:r>
        <w:r w:rsidR="002F0F41" w:rsidRPr="00E2460A" w:rsidDel="00700F30">
          <w:rPr>
            <w:rFonts w:ascii="Arial" w:eastAsia="Arial" w:hAnsi="Arial" w:cs="Arial"/>
            <w:color w:val="000000" w:themeColor="text1"/>
            <w:sz w:val="22"/>
            <w:szCs w:val="22"/>
          </w:rPr>
          <w:delText xml:space="preserve">black </w:delText>
        </w:r>
        <w:r w:rsidR="00C66835" w:rsidRPr="00E2460A" w:rsidDel="00700F30">
          <w:rPr>
            <w:rFonts w:ascii="Arial" w:eastAsia="Arial" w:hAnsi="Arial" w:cs="Arial"/>
            <w:color w:val="000000" w:themeColor="text1"/>
            <w:sz w:val="22"/>
            <w:szCs w:val="22"/>
          </w:rPr>
          <w:delText xml:space="preserve">circles </w:delText>
        </w:r>
        <w:r w:rsidR="00162B1D" w:rsidRPr="00E2460A" w:rsidDel="00700F30">
          <w:rPr>
            <w:rFonts w:ascii="Arial" w:eastAsia="Arial" w:hAnsi="Arial" w:cs="Arial"/>
            <w:color w:val="000000" w:themeColor="text1"/>
            <w:sz w:val="22"/>
            <w:szCs w:val="22"/>
          </w:rPr>
          <w:delText xml:space="preserve">indicate </w:delText>
        </w:r>
        <w:r w:rsidR="00B62B6F" w:rsidRPr="00E2460A" w:rsidDel="00700F30">
          <w:rPr>
            <w:rFonts w:ascii="Arial" w:eastAsia="Arial" w:hAnsi="Arial" w:cs="Arial"/>
            <w:color w:val="000000" w:themeColor="text1"/>
            <w:sz w:val="22"/>
            <w:szCs w:val="22"/>
          </w:rPr>
          <w:delText xml:space="preserve">the </w:delText>
        </w:r>
        <w:r w:rsidR="00162B1D" w:rsidRPr="00E2460A" w:rsidDel="00700F30">
          <w:rPr>
            <w:rFonts w:ascii="Arial" w:eastAsia="Arial" w:hAnsi="Arial" w:cs="Arial"/>
            <w:color w:val="000000" w:themeColor="text1"/>
            <w:sz w:val="22"/>
            <w:szCs w:val="22"/>
          </w:rPr>
          <w:delText xml:space="preserve">deconvolution </w:delText>
        </w:r>
        <w:r w:rsidR="00B62B6F" w:rsidRPr="00E2460A" w:rsidDel="00700F30">
          <w:rPr>
            <w:rFonts w:ascii="Arial" w:eastAsia="Arial" w:hAnsi="Arial" w:cs="Arial"/>
            <w:color w:val="000000" w:themeColor="text1"/>
            <w:sz w:val="22"/>
            <w:szCs w:val="22"/>
          </w:rPr>
          <w:delText>values</w:delText>
        </w:r>
        <w:r w:rsidR="00162B1D" w:rsidRPr="00E2460A" w:rsidDel="00700F30">
          <w:rPr>
            <w:rFonts w:ascii="Arial" w:eastAsia="Arial" w:hAnsi="Arial" w:cs="Arial"/>
            <w:color w:val="000000" w:themeColor="text1"/>
            <w:sz w:val="22"/>
            <w:szCs w:val="22"/>
          </w:rPr>
          <w:delText xml:space="preserve">. (b) </w:delText>
        </w:r>
        <w:r w:rsidR="00B62B6F" w:rsidRPr="00E2460A" w:rsidDel="00700F30">
          <w:rPr>
            <w:rFonts w:ascii="Arial" w:eastAsia="Arial" w:hAnsi="Arial" w:cs="Arial"/>
            <w:color w:val="000000" w:themeColor="text1"/>
            <w:sz w:val="22"/>
            <w:szCs w:val="22"/>
          </w:rPr>
          <w:delText>Tumor</w:delText>
        </w:r>
        <w:r w:rsidR="00162B1D" w:rsidRPr="00E2460A" w:rsidDel="00700F30">
          <w:rPr>
            <w:rFonts w:ascii="Arial" w:eastAsia="Arial" w:hAnsi="Arial" w:cs="Arial"/>
            <w:color w:val="000000" w:themeColor="text1"/>
            <w:sz w:val="22"/>
            <w:szCs w:val="22"/>
          </w:rPr>
          <w:delText xml:space="preserve"> </w:delText>
        </w:r>
        <w:r w:rsidR="00C66835" w:rsidRPr="00E2460A" w:rsidDel="00700F30">
          <w:rPr>
            <w:rFonts w:ascii="Arial" w:eastAsia="Arial" w:hAnsi="Arial" w:cs="Arial"/>
            <w:color w:val="000000" w:themeColor="text1"/>
            <w:sz w:val="22"/>
            <w:szCs w:val="22"/>
          </w:rPr>
          <w:delText xml:space="preserve">proportions </w:delText>
        </w:r>
        <w:r w:rsidR="00162B1D" w:rsidRPr="00E2460A" w:rsidDel="00700F30">
          <w:rPr>
            <w:rFonts w:ascii="Arial" w:eastAsia="Arial" w:hAnsi="Arial" w:cs="Arial"/>
            <w:color w:val="000000" w:themeColor="text1"/>
            <w:sz w:val="22"/>
            <w:szCs w:val="22"/>
          </w:rPr>
          <w:delText>estimated by decon</w:delText>
        </w:r>
        <w:r w:rsidR="00B62B6F" w:rsidRPr="00E2460A" w:rsidDel="00700F30">
          <w:rPr>
            <w:rFonts w:ascii="Arial" w:eastAsia="Arial" w:hAnsi="Arial" w:cs="Arial"/>
            <w:color w:val="000000" w:themeColor="text1"/>
            <w:sz w:val="22"/>
            <w:szCs w:val="22"/>
          </w:rPr>
          <w:delText xml:space="preserve">volution </w:delText>
        </w:r>
        <w:r w:rsidR="002E629E" w:rsidRPr="00E2460A" w:rsidDel="00700F30">
          <w:rPr>
            <w:rFonts w:ascii="Arial" w:eastAsia="Arial" w:hAnsi="Arial" w:cs="Arial"/>
            <w:color w:val="000000" w:themeColor="text1"/>
            <w:sz w:val="22"/>
            <w:szCs w:val="22"/>
          </w:rPr>
          <w:delText>of cancer</w:delText>
        </w:r>
        <w:r w:rsidR="00162B1D" w:rsidRPr="00E2460A" w:rsidDel="00700F30">
          <w:rPr>
            <w:rFonts w:ascii="Arial" w:eastAsia="Arial" w:hAnsi="Arial" w:cs="Arial"/>
            <w:color w:val="000000" w:themeColor="text1"/>
            <w:sz w:val="22"/>
            <w:szCs w:val="22"/>
          </w:rPr>
          <w:delText xml:space="preserve"> </w:delText>
        </w:r>
        <w:r w:rsidR="00C66835" w:rsidRPr="00E2460A" w:rsidDel="00700F30">
          <w:rPr>
            <w:rFonts w:ascii="Arial" w:eastAsia="Arial" w:hAnsi="Arial" w:cs="Arial"/>
            <w:color w:val="000000" w:themeColor="text1"/>
            <w:sz w:val="22"/>
            <w:szCs w:val="22"/>
          </w:rPr>
          <w:delText xml:space="preserve">patient </w:delText>
        </w:r>
        <w:r w:rsidR="00162B1D" w:rsidRPr="00E2460A" w:rsidDel="00700F30">
          <w:rPr>
            <w:rFonts w:ascii="Arial" w:eastAsia="Arial" w:hAnsi="Arial" w:cs="Arial"/>
            <w:color w:val="000000" w:themeColor="text1"/>
            <w:sz w:val="22"/>
            <w:szCs w:val="22"/>
          </w:rPr>
          <w:delText>and normal plasma samples.</w:delText>
        </w:r>
      </w:del>
    </w:p>
    <w:p w14:paraId="09BCAE2E" w14:textId="570F5EF1" w:rsidR="003B5AA0" w:rsidRPr="00E2460A" w:rsidDel="00700F30" w:rsidRDefault="003B5AA0" w:rsidP="00FD617E">
      <w:pPr>
        <w:spacing w:line="276" w:lineRule="auto"/>
        <w:jc w:val="left"/>
        <w:rPr>
          <w:del w:id="389" w:author="Dinh Diep" w:date="2017-01-04T13:01:00Z"/>
          <w:rFonts w:ascii="Arial" w:eastAsia="Arial" w:hAnsi="Arial" w:cs="Arial"/>
          <w:color w:val="000000" w:themeColor="text1"/>
          <w:sz w:val="22"/>
          <w:szCs w:val="22"/>
        </w:rPr>
      </w:pPr>
    </w:p>
    <w:p w14:paraId="605E192B" w14:textId="34C56871" w:rsidR="005A440B" w:rsidRPr="00E2460A" w:rsidDel="00700F30" w:rsidRDefault="005A440B" w:rsidP="00FD617E">
      <w:pPr>
        <w:spacing w:line="276" w:lineRule="auto"/>
        <w:jc w:val="left"/>
        <w:rPr>
          <w:del w:id="390" w:author="Dinh Diep" w:date="2017-01-04T13:01:00Z"/>
          <w:rFonts w:ascii="Arial" w:eastAsia="Arial" w:hAnsi="Arial" w:cs="Arial"/>
          <w:color w:val="000000" w:themeColor="text1"/>
          <w:sz w:val="22"/>
          <w:szCs w:val="22"/>
        </w:rPr>
      </w:pPr>
      <w:del w:id="391" w:author="Dinh Diep" w:date="2017-01-04T13:01:00Z">
        <w:r w:rsidRPr="00E2460A" w:rsidDel="00700F30">
          <w:rPr>
            <w:rFonts w:ascii="Arial" w:eastAsia="Arial" w:hAnsi="Arial" w:cs="Arial"/>
            <w:b/>
            <w:color w:val="000000" w:themeColor="text1"/>
            <w:sz w:val="22"/>
            <w:szCs w:val="22"/>
          </w:rPr>
          <w:delText xml:space="preserve">Supplementary Figure </w:delText>
        </w:r>
        <w:r w:rsidR="00516437" w:rsidRPr="00E2460A" w:rsidDel="00700F30">
          <w:rPr>
            <w:rFonts w:ascii="Arial" w:eastAsia="Arial" w:hAnsi="Arial" w:cs="Arial"/>
            <w:b/>
            <w:color w:val="000000" w:themeColor="text1"/>
            <w:sz w:val="22"/>
            <w:szCs w:val="22"/>
          </w:rPr>
          <w:delText>9</w:delText>
        </w:r>
        <w:r w:rsidRPr="00E2460A" w:rsidDel="00700F30">
          <w:rPr>
            <w:rFonts w:ascii="Arial" w:eastAsia="Arial" w:hAnsi="Arial" w:cs="Arial"/>
            <w:b/>
            <w:color w:val="000000" w:themeColor="text1"/>
            <w:sz w:val="22"/>
            <w:szCs w:val="22"/>
          </w:rPr>
          <w:delText>.</w:delText>
        </w:r>
        <w:r w:rsidRPr="00E2460A" w:rsidDel="00700F30">
          <w:rPr>
            <w:rFonts w:ascii="Arial" w:eastAsia="Arial" w:hAnsi="Arial" w:cs="Arial"/>
            <w:color w:val="000000" w:themeColor="text1"/>
            <w:sz w:val="22"/>
            <w:szCs w:val="22"/>
          </w:rPr>
          <w:delText xml:space="preserve"> Estimated tumor fraction in plasma is generally correlated with the normalized yield of DNA extraction. CCP denotes colorectal cancer plasma, LCP denotes lung cancer plasma and NP denotes normal plasma. </w:delText>
        </w:r>
      </w:del>
    </w:p>
    <w:p w14:paraId="04AA71A1" w14:textId="14447804" w:rsidR="005A440B" w:rsidRPr="00E2460A" w:rsidDel="00700F30" w:rsidRDefault="005A440B" w:rsidP="00FD617E">
      <w:pPr>
        <w:spacing w:line="276" w:lineRule="auto"/>
        <w:jc w:val="left"/>
        <w:rPr>
          <w:del w:id="392" w:author="Dinh Diep" w:date="2017-01-04T13:01:00Z"/>
          <w:rFonts w:ascii="Arial" w:eastAsia="Arial" w:hAnsi="Arial" w:cs="Arial"/>
          <w:color w:val="000000" w:themeColor="text1"/>
          <w:sz w:val="22"/>
          <w:szCs w:val="22"/>
        </w:rPr>
      </w:pPr>
    </w:p>
    <w:p w14:paraId="4EFD6A6A" w14:textId="4CD10B4D" w:rsidR="00D76EAD" w:rsidRPr="00E2460A" w:rsidDel="00700F30" w:rsidRDefault="003B5AA0" w:rsidP="00FD617E">
      <w:pPr>
        <w:spacing w:line="276" w:lineRule="auto"/>
        <w:jc w:val="left"/>
        <w:rPr>
          <w:del w:id="393" w:author="Dinh Diep" w:date="2017-01-04T13:01:00Z"/>
          <w:rFonts w:ascii="Arial" w:eastAsia="Arial" w:hAnsi="Arial" w:cs="Arial"/>
          <w:color w:val="000000" w:themeColor="text1"/>
          <w:sz w:val="22"/>
          <w:szCs w:val="22"/>
        </w:rPr>
      </w:pPr>
      <w:del w:id="394" w:author="Dinh Diep" w:date="2017-01-04T13:01:00Z">
        <w:r w:rsidRPr="00E2460A" w:rsidDel="00700F30">
          <w:rPr>
            <w:rFonts w:ascii="Arial" w:eastAsia="Arial" w:hAnsi="Arial" w:cs="Arial"/>
            <w:b/>
            <w:color w:val="000000" w:themeColor="text1"/>
            <w:sz w:val="22"/>
            <w:szCs w:val="22"/>
          </w:rPr>
          <w:delText xml:space="preserve">Supplementary Figure </w:delText>
        </w:r>
        <w:r w:rsidR="00516437" w:rsidRPr="00E2460A" w:rsidDel="00700F30">
          <w:rPr>
            <w:rFonts w:ascii="Arial" w:eastAsia="Arial" w:hAnsi="Arial" w:cs="Arial"/>
            <w:b/>
            <w:color w:val="000000" w:themeColor="text1"/>
            <w:sz w:val="22"/>
            <w:szCs w:val="22"/>
          </w:rPr>
          <w:delText>10</w:delText>
        </w:r>
        <w:r w:rsidRPr="00E2460A" w:rsidDel="00700F30">
          <w:rPr>
            <w:rFonts w:ascii="Arial" w:eastAsia="Arial" w:hAnsi="Arial" w:cs="Arial"/>
            <w:b/>
            <w:color w:val="000000" w:themeColor="text1"/>
            <w:sz w:val="22"/>
            <w:szCs w:val="22"/>
          </w:rPr>
          <w:delText>.</w:delText>
        </w:r>
        <w:r w:rsidR="000255C9" w:rsidRPr="00E2460A" w:rsidDel="00700F30">
          <w:rPr>
            <w:rFonts w:ascii="Arial" w:eastAsia="Arial" w:hAnsi="Arial" w:cs="Arial"/>
            <w:color w:val="000000" w:themeColor="text1"/>
            <w:sz w:val="22"/>
            <w:szCs w:val="22"/>
          </w:rPr>
          <w:delText xml:space="preserve"> </w:delText>
        </w:r>
        <w:r w:rsidR="004F178E" w:rsidRPr="00E2460A" w:rsidDel="00700F30">
          <w:rPr>
            <w:rFonts w:ascii="Arial" w:eastAsia="Arial" w:hAnsi="Arial" w:cs="Arial"/>
            <w:color w:val="000000" w:themeColor="text1"/>
            <w:sz w:val="22"/>
            <w:szCs w:val="22"/>
          </w:rPr>
          <w:delText xml:space="preserve">Tissue-of-origin mapping based on </w:delText>
        </w:r>
        <w:r w:rsidR="00A4305E" w:rsidRPr="00E2460A" w:rsidDel="00700F30">
          <w:rPr>
            <w:rFonts w:ascii="Arial" w:eastAsia="Arial" w:hAnsi="Arial" w:cs="Arial"/>
            <w:color w:val="000000" w:themeColor="text1"/>
            <w:sz w:val="22"/>
            <w:szCs w:val="22"/>
          </w:rPr>
          <w:delText xml:space="preserve">counting of </w:delText>
        </w:r>
        <w:r w:rsidR="004F178E" w:rsidRPr="00E2460A" w:rsidDel="00700F30">
          <w:rPr>
            <w:rFonts w:ascii="Arial" w:eastAsia="Arial" w:hAnsi="Arial" w:cs="Arial"/>
            <w:color w:val="000000" w:themeColor="text1"/>
            <w:sz w:val="22"/>
            <w:szCs w:val="22"/>
          </w:rPr>
          <w:delText>t</w:delText>
        </w:r>
        <w:r w:rsidR="000255C9" w:rsidRPr="00E2460A" w:rsidDel="00700F30">
          <w:rPr>
            <w:rFonts w:ascii="Arial" w:eastAsia="Arial" w:hAnsi="Arial" w:cs="Arial"/>
            <w:color w:val="000000" w:themeColor="text1"/>
            <w:sz w:val="22"/>
            <w:szCs w:val="22"/>
          </w:rPr>
          <w:delText>issue-specific MHBs</w:delText>
        </w:r>
        <w:r w:rsidR="004F178E" w:rsidRPr="00E2460A" w:rsidDel="00700F30">
          <w:rPr>
            <w:rFonts w:ascii="Arial" w:eastAsia="Arial" w:hAnsi="Arial" w:cs="Arial"/>
            <w:color w:val="000000" w:themeColor="text1"/>
            <w:sz w:val="22"/>
            <w:szCs w:val="22"/>
          </w:rPr>
          <w:delText xml:space="preserve"> </w:delText>
        </w:r>
        <w:r w:rsidR="00A4305E" w:rsidRPr="00E2460A" w:rsidDel="00700F30">
          <w:rPr>
            <w:rFonts w:ascii="Arial" w:eastAsia="Arial" w:hAnsi="Arial" w:cs="Arial"/>
            <w:color w:val="000000" w:themeColor="text1"/>
            <w:sz w:val="22"/>
            <w:szCs w:val="22"/>
          </w:rPr>
          <w:delText>with high MHL</w:delText>
        </w:r>
        <w:r w:rsidR="004F178E" w:rsidRPr="00E2460A" w:rsidDel="00700F30">
          <w:rPr>
            <w:rFonts w:ascii="Arial" w:eastAsia="Arial" w:hAnsi="Arial" w:cs="Arial"/>
            <w:color w:val="000000" w:themeColor="text1"/>
            <w:sz w:val="22"/>
            <w:szCs w:val="22"/>
          </w:rPr>
          <w:delText xml:space="preserve">. </w:delText>
        </w:r>
        <w:r w:rsidR="000255C9" w:rsidRPr="00E2460A" w:rsidDel="00700F30">
          <w:rPr>
            <w:rFonts w:ascii="Arial" w:eastAsia="Arial" w:hAnsi="Arial" w:cs="Arial"/>
            <w:color w:val="000000" w:themeColor="text1"/>
            <w:sz w:val="22"/>
            <w:szCs w:val="22"/>
          </w:rPr>
          <w:delText>CCP denotes colorectal cancer plasma, LCP denotes lung cancer plasma and NP denotes normal plasma.</w:delText>
        </w:r>
        <w:r w:rsidR="00C66835" w:rsidRPr="00E2460A" w:rsidDel="00700F30">
          <w:rPr>
            <w:rFonts w:ascii="Arial" w:eastAsia="Arial" w:hAnsi="Arial" w:cs="Arial"/>
            <w:color w:val="000000" w:themeColor="text1"/>
            <w:sz w:val="22"/>
            <w:szCs w:val="22"/>
          </w:rPr>
          <w:delText xml:space="preserve"> Colo</w:delText>
        </w:r>
        <w:r w:rsidR="001B2842" w:rsidRPr="00E2460A" w:rsidDel="00700F30">
          <w:rPr>
            <w:rFonts w:ascii="Arial" w:eastAsia="Arial" w:hAnsi="Arial" w:cs="Arial"/>
            <w:color w:val="000000" w:themeColor="text1"/>
            <w:sz w:val="22"/>
            <w:szCs w:val="22"/>
          </w:rPr>
          <w:delText>r bar represents the number of tissue specific MHBs over threshold detected in each plasma sample.</w:delText>
        </w:r>
      </w:del>
    </w:p>
    <w:p w14:paraId="7D446457" w14:textId="0AAB7579" w:rsidR="00A32138" w:rsidRPr="00E2460A" w:rsidDel="00700F30" w:rsidRDefault="00A32138" w:rsidP="00FD617E">
      <w:pPr>
        <w:spacing w:line="276" w:lineRule="auto"/>
        <w:jc w:val="left"/>
        <w:rPr>
          <w:del w:id="395" w:author="Dinh Diep" w:date="2017-01-04T13:01:00Z"/>
          <w:rFonts w:ascii="Arial" w:eastAsia="Arial" w:hAnsi="Arial" w:cs="Arial"/>
          <w:color w:val="000000" w:themeColor="text1"/>
          <w:sz w:val="22"/>
          <w:szCs w:val="22"/>
        </w:rPr>
      </w:pPr>
    </w:p>
    <w:p w14:paraId="68D88759" w14:textId="650138EE" w:rsidR="00FD617E" w:rsidRPr="00E2460A" w:rsidDel="00700F30" w:rsidRDefault="001C4FF0" w:rsidP="00FD617E">
      <w:pPr>
        <w:spacing w:line="276" w:lineRule="auto"/>
        <w:jc w:val="left"/>
        <w:rPr>
          <w:del w:id="396" w:author="Dinh Diep" w:date="2017-01-04T13:01:00Z"/>
          <w:rFonts w:ascii="Arial" w:hAnsi="Arial" w:cs="Arial"/>
          <w:color w:val="000000" w:themeColor="text1"/>
          <w:sz w:val="22"/>
          <w:szCs w:val="22"/>
        </w:rPr>
      </w:pPr>
      <w:del w:id="397" w:author="Dinh Diep" w:date="2017-01-04T13:01:00Z">
        <w:r w:rsidRPr="00E2460A" w:rsidDel="00700F30">
          <w:rPr>
            <w:rFonts w:ascii="Arial" w:eastAsia="Arial" w:hAnsi="Arial" w:cs="Arial"/>
            <w:b/>
            <w:color w:val="000000" w:themeColor="text1"/>
            <w:sz w:val="22"/>
            <w:szCs w:val="22"/>
            <w:highlight w:val="yellow"/>
          </w:rPr>
          <w:delText>Supplementary Figure 1</w:delText>
        </w:r>
        <w:r w:rsidR="00D258B0" w:rsidRPr="00E2460A" w:rsidDel="00700F30">
          <w:rPr>
            <w:rFonts w:ascii="Arial" w:eastAsia="Arial" w:hAnsi="Arial" w:cs="Arial"/>
            <w:b/>
            <w:color w:val="000000" w:themeColor="text1"/>
            <w:sz w:val="22"/>
            <w:szCs w:val="22"/>
            <w:highlight w:val="yellow"/>
          </w:rPr>
          <w:delText>1</w:delText>
        </w:r>
        <w:r w:rsidRPr="00E2460A" w:rsidDel="00700F30">
          <w:rPr>
            <w:rFonts w:ascii="Arial" w:eastAsia="Arial" w:hAnsi="Arial" w:cs="Arial"/>
            <w:b/>
            <w:color w:val="000000" w:themeColor="text1"/>
            <w:sz w:val="22"/>
            <w:szCs w:val="22"/>
            <w:highlight w:val="yellow"/>
          </w:rPr>
          <w:delText>.</w:delText>
        </w:r>
        <w:r w:rsidRPr="00E2460A" w:rsidDel="00700F30">
          <w:rPr>
            <w:rFonts w:ascii="Arial" w:eastAsia="Arial" w:hAnsi="Arial" w:cs="Arial"/>
            <w:color w:val="000000" w:themeColor="text1"/>
            <w:sz w:val="22"/>
            <w:szCs w:val="22"/>
            <w:highlight w:val="yellow"/>
          </w:rPr>
          <w:delText xml:space="preserve"> </w:delText>
        </w:r>
        <w:r w:rsidR="00FD617E" w:rsidRPr="00E2460A" w:rsidDel="00700F30">
          <w:rPr>
            <w:rFonts w:ascii="Arial" w:hAnsi="Arial" w:cs="Arial"/>
            <w:color w:val="000000" w:themeColor="text1"/>
            <w:sz w:val="22"/>
            <w:szCs w:val="22"/>
            <w:highlight w:val="yellow"/>
          </w:rPr>
          <w:delText>Distribution of the number of MHB with high MHL. (a) The background distribution of the 75 normal plasma in the MHBs specific for the 10 normal tissues and one “pan-cancer” tissue (CT).  (b) The 30 plasma samples from colon cancer patients showed right-shifted distribution in colon and CT. (c) The 29 plasma samples from lung cancer patients showed right-shifted distribution in lung and CT.</w:delText>
        </w:r>
      </w:del>
    </w:p>
    <w:p w14:paraId="030E6A3D" w14:textId="2BA8C721" w:rsidR="000B4D16" w:rsidRPr="00E2460A" w:rsidDel="00700F30" w:rsidRDefault="00D92248" w:rsidP="00FD617E">
      <w:pPr>
        <w:spacing w:line="276" w:lineRule="auto"/>
        <w:jc w:val="left"/>
        <w:rPr>
          <w:del w:id="398" w:author="Dinh Diep" w:date="2017-01-04T13:01:00Z"/>
          <w:rFonts w:ascii="Arial" w:eastAsia="Arial" w:hAnsi="Arial" w:cs="Arial"/>
          <w:color w:val="000000" w:themeColor="text1"/>
          <w:sz w:val="22"/>
          <w:szCs w:val="22"/>
          <w:highlight w:val="yellow"/>
        </w:rPr>
      </w:pPr>
      <w:del w:id="399" w:author="Dinh Diep" w:date="2017-01-04T13:01:00Z">
        <w:r w:rsidRPr="00E2460A" w:rsidDel="00700F30">
          <w:rPr>
            <w:rFonts w:ascii="Arial" w:eastAsia="Arial" w:hAnsi="Arial" w:cs="Arial"/>
            <w:color w:val="000000" w:themeColor="text1"/>
            <w:sz w:val="22"/>
            <w:szCs w:val="22"/>
            <w:highlight w:val="yellow"/>
          </w:rPr>
          <w:delText xml:space="preserve"> </w:delText>
        </w:r>
      </w:del>
    </w:p>
    <w:p w14:paraId="4FEAED1A" w14:textId="04EC060C" w:rsidR="00544008" w:rsidRPr="00E2460A" w:rsidDel="00700F30" w:rsidRDefault="00544008" w:rsidP="00FD617E">
      <w:pPr>
        <w:spacing w:line="276" w:lineRule="auto"/>
        <w:jc w:val="left"/>
        <w:rPr>
          <w:del w:id="400" w:author="Dinh Diep" w:date="2017-01-04T13:01:00Z"/>
          <w:rFonts w:ascii="Arial" w:eastAsia="Arial" w:hAnsi="Arial" w:cs="Arial"/>
          <w:color w:val="000000" w:themeColor="text1"/>
          <w:sz w:val="22"/>
          <w:szCs w:val="22"/>
          <w:highlight w:val="yellow"/>
        </w:rPr>
      </w:pPr>
    </w:p>
    <w:p w14:paraId="0380EC73" w14:textId="26C17604" w:rsidR="001C4FF0" w:rsidRPr="00E2460A" w:rsidDel="00700F30" w:rsidRDefault="001C4FF0" w:rsidP="00FD617E">
      <w:pPr>
        <w:spacing w:line="276" w:lineRule="auto"/>
        <w:jc w:val="left"/>
        <w:rPr>
          <w:del w:id="401" w:author="Dinh Diep" w:date="2017-01-04T13:01:00Z"/>
          <w:rFonts w:ascii="Arial" w:eastAsia="Arial" w:hAnsi="Arial" w:cs="Arial"/>
          <w:color w:val="000000" w:themeColor="text1"/>
          <w:sz w:val="22"/>
          <w:szCs w:val="22"/>
        </w:rPr>
      </w:pPr>
      <w:del w:id="402" w:author="Dinh Diep" w:date="2017-01-04T13:01:00Z">
        <w:r w:rsidRPr="00E2460A" w:rsidDel="00700F30">
          <w:rPr>
            <w:rFonts w:ascii="Arial" w:eastAsia="Arial" w:hAnsi="Arial" w:cs="Arial"/>
            <w:b/>
            <w:color w:val="000000" w:themeColor="text1"/>
            <w:sz w:val="22"/>
            <w:szCs w:val="22"/>
            <w:highlight w:val="yellow"/>
          </w:rPr>
          <w:delText>Supplementary Figure 1</w:delText>
        </w:r>
        <w:r w:rsidR="00D258B0" w:rsidRPr="00E2460A" w:rsidDel="00700F30">
          <w:rPr>
            <w:rFonts w:ascii="Arial" w:eastAsia="Arial" w:hAnsi="Arial" w:cs="Arial"/>
            <w:b/>
            <w:color w:val="000000" w:themeColor="text1"/>
            <w:sz w:val="22"/>
            <w:szCs w:val="22"/>
            <w:highlight w:val="yellow"/>
          </w:rPr>
          <w:delText>2</w:delText>
        </w:r>
        <w:r w:rsidRPr="00E2460A" w:rsidDel="00700F30">
          <w:rPr>
            <w:rFonts w:ascii="Arial" w:eastAsia="Arial" w:hAnsi="Arial" w:cs="Arial"/>
            <w:b/>
            <w:color w:val="000000" w:themeColor="text1"/>
            <w:sz w:val="22"/>
            <w:szCs w:val="22"/>
            <w:highlight w:val="yellow"/>
          </w:rPr>
          <w:delText>.</w:delText>
        </w:r>
        <w:r w:rsidRPr="00E2460A" w:rsidDel="00700F30">
          <w:rPr>
            <w:rFonts w:ascii="Arial" w:eastAsia="Arial" w:hAnsi="Arial" w:cs="Arial"/>
            <w:color w:val="000000" w:themeColor="text1"/>
            <w:sz w:val="22"/>
            <w:szCs w:val="22"/>
            <w:highlight w:val="yellow"/>
          </w:rPr>
          <w:delText xml:space="preserve"> </w:delText>
        </w:r>
        <w:r w:rsidR="004D6E29" w:rsidRPr="00E2460A" w:rsidDel="00700F30">
          <w:rPr>
            <w:rFonts w:ascii="Arial" w:eastAsia="Arial" w:hAnsi="Arial" w:cs="Arial"/>
            <w:color w:val="000000" w:themeColor="text1"/>
            <w:sz w:val="22"/>
            <w:szCs w:val="22"/>
            <w:highlight w:val="yellow"/>
          </w:rPr>
          <w:delText xml:space="preserve"> </w:delText>
        </w:r>
        <w:r w:rsidR="00544008" w:rsidRPr="00E2460A" w:rsidDel="00700F30">
          <w:rPr>
            <w:rFonts w:ascii="Arial" w:eastAsia="Arial" w:hAnsi="Arial" w:cs="Arial"/>
            <w:color w:val="000000" w:themeColor="text1"/>
            <w:sz w:val="22"/>
            <w:szCs w:val="22"/>
            <w:highlight w:val="yellow"/>
          </w:rPr>
          <w:delText>Prediction performance to each of the 11 references</w:delText>
        </w:r>
        <w:r w:rsidR="00952371" w:rsidRPr="00E2460A" w:rsidDel="00700F30">
          <w:rPr>
            <w:rFonts w:ascii="Arial" w:eastAsia="Arial" w:hAnsi="Arial" w:cs="Arial"/>
            <w:color w:val="000000" w:themeColor="text1"/>
            <w:sz w:val="22"/>
            <w:szCs w:val="22"/>
            <w:highlight w:val="yellow"/>
          </w:rPr>
          <w:delText>, and to cancer plus the tissues-of-origin</w:delText>
        </w:r>
        <w:r w:rsidR="004D6E29" w:rsidRPr="00E2460A" w:rsidDel="00700F30">
          <w:rPr>
            <w:rFonts w:ascii="Arial" w:eastAsia="Arial" w:hAnsi="Arial" w:cs="Arial"/>
            <w:color w:val="000000" w:themeColor="text1"/>
            <w:sz w:val="22"/>
            <w:szCs w:val="22"/>
            <w:highlight w:val="yellow"/>
          </w:rPr>
          <w:delText xml:space="preserve">. (a) </w:delText>
        </w:r>
        <w:r w:rsidR="00952371" w:rsidRPr="00E2460A" w:rsidDel="00700F30">
          <w:rPr>
            <w:rFonts w:ascii="Arial" w:eastAsia="Arial" w:hAnsi="Arial" w:cs="Arial"/>
            <w:color w:val="000000" w:themeColor="text1"/>
            <w:sz w:val="22"/>
            <w:szCs w:val="22"/>
            <w:highlight w:val="yellow"/>
          </w:rPr>
          <w:delText xml:space="preserve">ROC curves for </w:delText>
        </w:r>
        <w:r w:rsidR="004D6E29" w:rsidRPr="00E2460A" w:rsidDel="00700F30">
          <w:rPr>
            <w:rFonts w:ascii="Arial" w:eastAsia="Arial" w:hAnsi="Arial" w:cs="Arial"/>
            <w:color w:val="000000" w:themeColor="text1"/>
            <w:sz w:val="22"/>
            <w:szCs w:val="22"/>
            <w:highlight w:val="yellow"/>
          </w:rPr>
          <w:delText>colon cancer plasma</w:delText>
        </w:r>
        <w:r w:rsidR="00952371" w:rsidRPr="00E2460A" w:rsidDel="00700F30">
          <w:rPr>
            <w:rFonts w:ascii="Arial" w:eastAsia="Arial" w:hAnsi="Arial" w:cs="Arial"/>
            <w:color w:val="000000" w:themeColor="text1"/>
            <w:sz w:val="22"/>
            <w:szCs w:val="22"/>
            <w:highlight w:val="yellow"/>
          </w:rPr>
          <w:delText>.</w:delText>
        </w:r>
        <w:r w:rsidR="004D6E29" w:rsidRPr="00E2460A" w:rsidDel="00700F30">
          <w:rPr>
            <w:rFonts w:ascii="Arial" w:eastAsia="Arial" w:hAnsi="Arial" w:cs="Arial"/>
            <w:color w:val="000000" w:themeColor="text1"/>
            <w:sz w:val="22"/>
            <w:szCs w:val="22"/>
            <w:highlight w:val="yellow"/>
          </w:rPr>
          <w:delText xml:space="preserve"> (b) </w:delText>
        </w:r>
        <w:r w:rsidR="00952371" w:rsidRPr="00E2460A" w:rsidDel="00700F30">
          <w:rPr>
            <w:rFonts w:ascii="Arial" w:eastAsia="Arial" w:hAnsi="Arial" w:cs="Arial"/>
            <w:color w:val="000000" w:themeColor="text1"/>
            <w:sz w:val="22"/>
            <w:szCs w:val="22"/>
            <w:highlight w:val="yellow"/>
          </w:rPr>
          <w:delText xml:space="preserve">ROC curves for </w:delText>
        </w:r>
        <w:r w:rsidR="004D6E29" w:rsidRPr="00E2460A" w:rsidDel="00700F30">
          <w:rPr>
            <w:rFonts w:ascii="Arial" w:eastAsia="Arial" w:hAnsi="Arial" w:cs="Arial"/>
            <w:color w:val="000000" w:themeColor="text1"/>
            <w:sz w:val="22"/>
            <w:szCs w:val="22"/>
            <w:highlight w:val="yellow"/>
          </w:rPr>
          <w:delText xml:space="preserve">lung cancer plasma. </w:delText>
        </w:r>
        <w:r w:rsidR="00952371" w:rsidRPr="00E2460A" w:rsidDel="00700F30">
          <w:rPr>
            <w:rFonts w:ascii="Arial" w:eastAsia="Arial" w:hAnsi="Arial" w:cs="Arial"/>
            <w:color w:val="000000" w:themeColor="text1"/>
            <w:sz w:val="22"/>
            <w:szCs w:val="22"/>
            <w:highlight w:val="yellow"/>
          </w:rPr>
          <w:delText>(c,d) AUC</w:delText>
        </w:r>
        <w:r w:rsidR="004019CF" w:rsidRPr="00E2460A" w:rsidDel="00700F30">
          <w:rPr>
            <w:rFonts w:ascii="Arial" w:eastAsia="Arial" w:hAnsi="Arial" w:cs="Arial"/>
            <w:color w:val="000000" w:themeColor="text1"/>
            <w:sz w:val="22"/>
            <w:szCs w:val="22"/>
            <w:highlight w:val="yellow"/>
          </w:rPr>
          <w:delText xml:space="preserve"> </w:delText>
        </w:r>
        <w:r w:rsidR="00952371" w:rsidRPr="00E2460A" w:rsidDel="00700F30">
          <w:rPr>
            <w:rFonts w:ascii="Arial" w:eastAsia="Arial" w:hAnsi="Arial" w:cs="Arial"/>
            <w:color w:val="000000" w:themeColor="text1"/>
            <w:sz w:val="22"/>
            <w:szCs w:val="22"/>
            <w:highlight w:val="yellow"/>
          </w:rPr>
          <w:delText>values for</w:delText>
        </w:r>
        <w:r w:rsidR="004019CF" w:rsidRPr="00E2460A" w:rsidDel="00700F30">
          <w:rPr>
            <w:rFonts w:ascii="Arial" w:eastAsia="Arial" w:hAnsi="Arial" w:cs="Arial"/>
            <w:color w:val="000000" w:themeColor="text1"/>
            <w:sz w:val="22"/>
            <w:szCs w:val="22"/>
            <w:highlight w:val="yellow"/>
          </w:rPr>
          <w:delText xml:space="preserve"> </w:delText>
        </w:r>
        <w:r w:rsidR="00952371" w:rsidRPr="00E2460A" w:rsidDel="00700F30">
          <w:rPr>
            <w:rFonts w:ascii="Arial" w:eastAsia="Arial" w:hAnsi="Arial" w:cs="Arial"/>
            <w:color w:val="000000" w:themeColor="text1"/>
            <w:sz w:val="22"/>
            <w:szCs w:val="22"/>
            <w:highlight w:val="yellow"/>
          </w:rPr>
          <w:delText>colon cancer and lung cancer</w:delText>
        </w:r>
        <w:r w:rsidR="004019CF" w:rsidRPr="00E2460A" w:rsidDel="00700F30">
          <w:rPr>
            <w:rFonts w:ascii="Arial" w:eastAsia="Arial" w:hAnsi="Arial" w:cs="Arial"/>
            <w:color w:val="000000" w:themeColor="text1"/>
            <w:sz w:val="22"/>
            <w:szCs w:val="22"/>
            <w:highlight w:val="yellow"/>
          </w:rPr>
          <w:delText xml:space="preserve"> plasma samples.</w:delText>
        </w:r>
        <w:r w:rsidR="004019CF" w:rsidRPr="00E2460A" w:rsidDel="00700F30">
          <w:rPr>
            <w:rFonts w:ascii="Arial" w:eastAsia="Arial" w:hAnsi="Arial" w:cs="Arial"/>
            <w:color w:val="000000" w:themeColor="text1"/>
            <w:sz w:val="22"/>
            <w:szCs w:val="22"/>
          </w:rPr>
          <w:delText xml:space="preserve"> </w:delText>
        </w:r>
      </w:del>
    </w:p>
    <w:p w14:paraId="0793CC9D" w14:textId="66D93CFC" w:rsidR="009439B8" w:rsidRPr="00E2460A" w:rsidDel="00700F30" w:rsidRDefault="009439B8" w:rsidP="00FD617E">
      <w:pPr>
        <w:spacing w:line="276" w:lineRule="auto"/>
        <w:jc w:val="left"/>
        <w:rPr>
          <w:del w:id="403" w:author="Dinh Diep" w:date="2017-01-04T13:01:00Z"/>
          <w:rFonts w:ascii="Arial" w:eastAsia="Arial" w:hAnsi="Arial" w:cs="Arial"/>
          <w:color w:val="000000" w:themeColor="text1"/>
          <w:sz w:val="22"/>
          <w:szCs w:val="22"/>
        </w:rPr>
      </w:pPr>
    </w:p>
    <w:p w14:paraId="1CC535FF" w14:textId="224DF955" w:rsidR="009439B8" w:rsidRPr="00E2460A" w:rsidDel="00700F30" w:rsidRDefault="009439B8" w:rsidP="00FD617E">
      <w:pPr>
        <w:spacing w:line="276" w:lineRule="auto"/>
        <w:jc w:val="left"/>
        <w:rPr>
          <w:del w:id="404" w:author="Dinh Diep" w:date="2017-01-04T13:01:00Z"/>
          <w:rFonts w:ascii="Arial" w:eastAsia="Arial" w:hAnsi="Arial" w:cs="Arial"/>
          <w:color w:val="000000" w:themeColor="text1"/>
          <w:sz w:val="22"/>
          <w:szCs w:val="22"/>
        </w:rPr>
      </w:pPr>
      <w:del w:id="405" w:author="Dinh Diep" w:date="2017-01-04T13:01:00Z">
        <w:r w:rsidRPr="00E2460A" w:rsidDel="00700F30">
          <w:rPr>
            <w:rFonts w:ascii="Arial" w:eastAsia="Arial" w:hAnsi="Arial" w:cs="Arial"/>
            <w:b/>
            <w:color w:val="000000" w:themeColor="text1"/>
            <w:sz w:val="22"/>
            <w:szCs w:val="22"/>
          </w:rPr>
          <w:delText>Supplementary Figure 1</w:delText>
        </w:r>
        <w:r w:rsidR="00D258B0" w:rsidRPr="00E2460A" w:rsidDel="00700F30">
          <w:rPr>
            <w:rFonts w:ascii="Arial" w:eastAsia="Arial" w:hAnsi="Arial" w:cs="Arial"/>
            <w:b/>
            <w:color w:val="000000" w:themeColor="text1"/>
            <w:sz w:val="22"/>
            <w:szCs w:val="22"/>
          </w:rPr>
          <w:delText>3</w:delText>
        </w:r>
        <w:r w:rsidRPr="00E2460A" w:rsidDel="00700F30">
          <w:rPr>
            <w:rFonts w:ascii="Arial" w:eastAsia="Arial" w:hAnsi="Arial" w:cs="Arial"/>
            <w:b/>
            <w:color w:val="000000" w:themeColor="text1"/>
            <w:sz w:val="22"/>
            <w:szCs w:val="22"/>
          </w:rPr>
          <w:delText>.</w:delText>
        </w:r>
        <w:r w:rsidRPr="00E2460A" w:rsidDel="00700F30">
          <w:rPr>
            <w:rFonts w:ascii="Arial" w:eastAsia="Arial" w:hAnsi="Arial" w:cs="Arial"/>
            <w:color w:val="000000" w:themeColor="text1"/>
            <w:sz w:val="22"/>
            <w:szCs w:val="22"/>
          </w:rPr>
          <w:delText xml:space="preserve"> Flowchart </w:delText>
        </w:r>
        <w:r w:rsidR="00F30503" w:rsidRPr="00E2460A" w:rsidDel="00700F30">
          <w:rPr>
            <w:rFonts w:ascii="Arial" w:eastAsia="Arial" w:hAnsi="Arial" w:cs="Arial"/>
            <w:color w:val="000000" w:themeColor="text1"/>
            <w:sz w:val="22"/>
            <w:szCs w:val="22"/>
          </w:rPr>
          <w:delText>of data</w:delText>
        </w:r>
        <w:r w:rsidRPr="00E2460A" w:rsidDel="00700F30">
          <w:rPr>
            <w:rFonts w:ascii="Arial" w:eastAsia="Arial" w:hAnsi="Arial" w:cs="Arial"/>
            <w:color w:val="000000" w:themeColor="text1"/>
            <w:sz w:val="22"/>
            <w:szCs w:val="22"/>
          </w:rPr>
          <w:delText xml:space="preserve"> </w:delText>
        </w:r>
        <w:r w:rsidR="00F30503" w:rsidRPr="00E2460A" w:rsidDel="00700F30">
          <w:rPr>
            <w:rFonts w:ascii="Arial" w:eastAsia="Arial" w:hAnsi="Arial" w:cs="Arial"/>
            <w:color w:val="000000" w:themeColor="text1"/>
            <w:sz w:val="22"/>
            <w:szCs w:val="22"/>
          </w:rPr>
          <w:delText>analysis and data used in each part.</w:delText>
        </w:r>
      </w:del>
    </w:p>
    <w:p w14:paraId="0F8F8642" w14:textId="77777777" w:rsidR="00E2460A" w:rsidRPr="00E2460A" w:rsidRDefault="00E2460A" w:rsidP="00FD617E">
      <w:pPr>
        <w:spacing w:line="276" w:lineRule="auto"/>
        <w:jc w:val="left"/>
        <w:rPr>
          <w:rFonts w:ascii="Arial" w:eastAsia="Arial" w:hAnsi="Arial" w:cs="Arial"/>
          <w:color w:val="000000" w:themeColor="text1"/>
          <w:sz w:val="22"/>
          <w:szCs w:val="22"/>
        </w:rPr>
      </w:pPr>
    </w:p>
    <w:p w14:paraId="6E00F487" w14:textId="0FF3D69C" w:rsidR="001C23EF" w:rsidRPr="00FD617E" w:rsidRDefault="001C23EF" w:rsidP="00FD617E">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lastRenderedPageBreak/>
        <w:t xml:space="preserve">Supplementary Tables: </w:t>
      </w:r>
    </w:p>
    <w:p w14:paraId="6A317FF0" w14:textId="620426F0"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w:t>
      </w:r>
      <w:r w:rsidRPr="00FD617E">
        <w:rPr>
          <w:rFonts w:ascii="Arial" w:eastAsia="Arial" w:hAnsi="Arial" w:cs="Arial"/>
          <w:b w:val="0"/>
          <w:color w:val="000000" w:themeColor="text1"/>
          <w:sz w:val="22"/>
          <w:szCs w:val="22"/>
        </w:rPr>
        <w:t xml:space="preserve"> </w:t>
      </w:r>
      <w:r w:rsidR="00E94370" w:rsidRPr="00FD617E">
        <w:rPr>
          <w:rFonts w:ascii="Arial" w:eastAsia="Arial" w:hAnsi="Arial" w:cs="Arial"/>
          <w:b w:val="0"/>
          <w:color w:val="000000" w:themeColor="text1"/>
          <w:sz w:val="22"/>
          <w:szCs w:val="22"/>
        </w:rPr>
        <w:t>A complete list of MHBs</w:t>
      </w:r>
    </w:p>
    <w:p w14:paraId="08060890" w14:textId="5A11B698"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2:</w:t>
      </w:r>
      <w:r w:rsidR="00E94370" w:rsidRPr="00FD617E">
        <w:rPr>
          <w:rFonts w:ascii="Arial" w:eastAsia="Arial" w:hAnsi="Arial" w:cs="Arial"/>
          <w:b w:val="0"/>
          <w:color w:val="000000" w:themeColor="text1"/>
          <w:sz w:val="22"/>
          <w:szCs w:val="22"/>
        </w:rPr>
        <w:t xml:space="preserve"> Gene o</w:t>
      </w:r>
      <w:r w:rsidRPr="00FD617E">
        <w:rPr>
          <w:rFonts w:ascii="Arial" w:eastAsia="Arial" w:hAnsi="Arial" w:cs="Arial"/>
          <w:b w:val="0"/>
          <w:color w:val="000000" w:themeColor="text1"/>
          <w:sz w:val="22"/>
          <w:szCs w:val="22"/>
        </w:rPr>
        <w:t xml:space="preserve">ntology of </w:t>
      </w:r>
      <w:r w:rsidR="00E94370" w:rsidRPr="00FD617E">
        <w:rPr>
          <w:rFonts w:ascii="Arial" w:eastAsia="Arial" w:hAnsi="Arial" w:cs="Arial"/>
          <w:b w:val="0"/>
          <w:color w:val="000000" w:themeColor="text1"/>
          <w:sz w:val="22"/>
          <w:szCs w:val="22"/>
        </w:rPr>
        <w:t>MHBs that loss methylation linkage in cancers.</w:t>
      </w:r>
    </w:p>
    <w:p w14:paraId="6A831EC7" w14:textId="1296BA1C"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3:</w:t>
      </w:r>
      <w:r w:rsidRPr="00FD617E">
        <w:rPr>
          <w:rFonts w:ascii="Arial" w:eastAsia="Arial" w:hAnsi="Arial" w:cs="Arial"/>
          <w:b w:val="0"/>
          <w:color w:val="000000" w:themeColor="text1"/>
          <w:sz w:val="22"/>
          <w:szCs w:val="22"/>
        </w:rPr>
        <w:t xml:space="preserve"> Tissue specific MHBs for classification</w:t>
      </w:r>
      <w:r w:rsidR="00E94370" w:rsidRPr="00FD617E">
        <w:rPr>
          <w:rFonts w:ascii="Arial" w:eastAsia="Arial" w:hAnsi="Arial" w:cs="Arial"/>
          <w:b w:val="0"/>
          <w:color w:val="000000" w:themeColor="text1"/>
          <w:sz w:val="22"/>
          <w:szCs w:val="22"/>
        </w:rPr>
        <w:t xml:space="preserve"> of normal tissues.</w:t>
      </w:r>
    </w:p>
    <w:p w14:paraId="4340A769" w14:textId="3732C573"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4:</w:t>
      </w:r>
      <w:r w:rsidRPr="00FD617E">
        <w:rPr>
          <w:rFonts w:ascii="Arial" w:eastAsia="Arial" w:hAnsi="Arial" w:cs="Arial"/>
          <w:b w:val="0"/>
          <w:color w:val="000000" w:themeColor="text1"/>
          <w:sz w:val="22"/>
          <w:szCs w:val="22"/>
        </w:rPr>
        <w:t xml:space="preserve"> Layer specific MHBs with group specificity index</w:t>
      </w:r>
      <w:r w:rsidR="00E94370" w:rsidRPr="00FD617E">
        <w:rPr>
          <w:rFonts w:ascii="Arial" w:eastAsia="Arial" w:hAnsi="Arial" w:cs="Arial"/>
          <w:b w:val="0"/>
          <w:color w:val="000000" w:themeColor="text1"/>
          <w:sz w:val="22"/>
          <w:szCs w:val="22"/>
        </w:rPr>
        <w:t>.</w:t>
      </w:r>
    </w:p>
    <w:p w14:paraId="22634F4C" w14:textId="54064C33"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w:t>
      </w:r>
      <w:r w:rsidR="004C6503" w:rsidRPr="00FD617E">
        <w:rPr>
          <w:rFonts w:ascii="Arial" w:eastAsia="Arial" w:hAnsi="Arial" w:cs="Arial"/>
          <w:color w:val="000000" w:themeColor="text1"/>
          <w:sz w:val="22"/>
          <w:szCs w:val="22"/>
        </w:rPr>
        <w:t>ementary Table 5</w:t>
      </w:r>
      <w:r w:rsidRPr="00FD617E">
        <w:rPr>
          <w:rFonts w:ascii="Arial" w:eastAsia="Arial" w:hAnsi="Arial" w:cs="Arial"/>
          <w:color w:val="000000" w:themeColor="text1"/>
          <w:sz w:val="22"/>
          <w:szCs w:val="22"/>
        </w:rPr>
        <w:t>:</w:t>
      </w:r>
      <w:r w:rsidR="004C6503" w:rsidRPr="00FD617E">
        <w:rPr>
          <w:rFonts w:ascii="Arial" w:eastAsia="Arial" w:hAnsi="Arial" w:cs="Arial"/>
          <w:b w:val="0"/>
          <w:color w:val="000000" w:themeColor="text1"/>
          <w:sz w:val="22"/>
          <w:szCs w:val="22"/>
        </w:rPr>
        <w:t xml:space="preserve">  Gene ontology analysis of</w:t>
      </w:r>
      <w:r w:rsidRPr="00FD617E">
        <w:rPr>
          <w:rFonts w:ascii="Arial" w:eastAsia="Arial" w:hAnsi="Arial" w:cs="Arial"/>
          <w:b w:val="0"/>
          <w:color w:val="000000" w:themeColor="text1"/>
          <w:sz w:val="22"/>
          <w:szCs w:val="22"/>
        </w:rPr>
        <w:t xml:space="preserve"> TFs </w:t>
      </w:r>
      <w:r w:rsidR="002E1057" w:rsidRPr="00FD617E">
        <w:rPr>
          <w:rFonts w:ascii="Arial" w:eastAsia="Arial" w:hAnsi="Arial" w:cs="Arial"/>
          <w:b w:val="0"/>
          <w:color w:val="000000" w:themeColor="text1"/>
          <w:sz w:val="22"/>
          <w:szCs w:val="22"/>
        </w:rPr>
        <w:t>bound MHBs.</w:t>
      </w:r>
      <w:r w:rsidRPr="00FD617E">
        <w:rPr>
          <w:rFonts w:ascii="Arial" w:eastAsia="Arial" w:hAnsi="Arial" w:cs="Arial"/>
          <w:b w:val="0"/>
          <w:color w:val="000000" w:themeColor="text1"/>
          <w:sz w:val="22"/>
          <w:szCs w:val="22"/>
        </w:rPr>
        <w:t xml:space="preserve"> </w:t>
      </w:r>
    </w:p>
    <w:p w14:paraId="428C196F" w14:textId="51B68AC4" w:rsidR="00A670EA" w:rsidRPr="00FD617E" w:rsidRDefault="004C6503"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6</w:t>
      </w:r>
      <w:r w:rsidR="00A670EA" w:rsidRPr="00FD617E">
        <w:rPr>
          <w:rFonts w:ascii="Arial" w:eastAsia="Arial" w:hAnsi="Arial" w:cs="Arial"/>
          <w:color w:val="000000" w:themeColor="text1"/>
          <w:sz w:val="22"/>
          <w:szCs w:val="22"/>
        </w:rPr>
        <w:t>:</w:t>
      </w:r>
      <w:r w:rsidR="00A670EA" w:rsidRPr="00FD617E">
        <w:rPr>
          <w:rFonts w:ascii="Arial" w:eastAsia="Arial" w:hAnsi="Arial" w:cs="Arial"/>
          <w:b w:val="0"/>
          <w:color w:val="000000" w:themeColor="text1"/>
          <w:sz w:val="22"/>
          <w:szCs w:val="22"/>
        </w:rPr>
        <w:t xml:space="preserve"> Cancer-associated High-Methylation-Haplotype (caHMH) regions</w:t>
      </w:r>
      <w:r w:rsidR="002E1057" w:rsidRPr="00FD617E">
        <w:rPr>
          <w:rFonts w:ascii="Arial" w:eastAsia="Arial" w:hAnsi="Arial" w:cs="Arial"/>
          <w:b w:val="0"/>
          <w:color w:val="000000" w:themeColor="text1"/>
          <w:sz w:val="22"/>
          <w:szCs w:val="22"/>
        </w:rPr>
        <w:t>.</w:t>
      </w:r>
    </w:p>
    <w:p w14:paraId="13B87E5C" w14:textId="7436EA16"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7:</w:t>
      </w:r>
      <w:r w:rsidRPr="00FD617E">
        <w:rPr>
          <w:rFonts w:ascii="Arial" w:eastAsia="Arial" w:hAnsi="Arial" w:cs="Arial"/>
          <w:b w:val="0"/>
          <w:color w:val="000000" w:themeColor="text1"/>
          <w:sz w:val="22"/>
          <w:szCs w:val="22"/>
        </w:rPr>
        <w:t xml:space="preserve"> Deconvolution of plasma samples by 10 normal tissues, LCT, and CCT</w:t>
      </w:r>
      <w:r w:rsidR="002E1057" w:rsidRPr="00FD617E">
        <w:rPr>
          <w:rFonts w:ascii="Arial" w:eastAsia="Arial" w:hAnsi="Arial" w:cs="Arial"/>
          <w:b w:val="0"/>
          <w:color w:val="000000" w:themeColor="text1"/>
          <w:sz w:val="22"/>
          <w:szCs w:val="22"/>
        </w:rPr>
        <w:t>.</w:t>
      </w:r>
    </w:p>
    <w:p w14:paraId="26F78E5F" w14:textId="36912499"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8:</w:t>
      </w:r>
      <w:r w:rsidRPr="00FD617E">
        <w:rPr>
          <w:rFonts w:ascii="Arial" w:eastAsia="Arial" w:hAnsi="Arial" w:cs="Arial"/>
          <w:b w:val="0"/>
          <w:color w:val="000000" w:themeColor="text1"/>
          <w:sz w:val="22"/>
          <w:szCs w:val="22"/>
        </w:rPr>
        <w:t xml:space="preserve"> Differential MHLs between cancer plasma and normal plasma</w:t>
      </w:r>
      <w:r w:rsidR="002E1057" w:rsidRPr="00FD617E">
        <w:rPr>
          <w:rFonts w:ascii="Arial" w:eastAsia="Arial" w:hAnsi="Arial" w:cs="Arial"/>
          <w:b w:val="0"/>
          <w:color w:val="000000" w:themeColor="text1"/>
          <w:sz w:val="22"/>
          <w:szCs w:val="22"/>
        </w:rPr>
        <w:t>.</w:t>
      </w:r>
    </w:p>
    <w:p w14:paraId="4444EE94" w14:textId="256B443C" w:rsidR="00A670EA" w:rsidRPr="00FD617E" w:rsidRDefault="004C6503"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9</w:t>
      </w:r>
      <w:r w:rsidR="00A670EA" w:rsidRPr="00FD617E">
        <w:rPr>
          <w:rFonts w:ascii="Arial" w:eastAsia="Arial" w:hAnsi="Arial" w:cs="Arial"/>
          <w:color w:val="000000" w:themeColor="text1"/>
          <w:sz w:val="22"/>
          <w:szCs w:val="22"/>
        </w:rPr>
        <w:t>:</w:t>
      </w:r>
      <w:r w:rsidR="00A670EA" w:rsidRPr="00FD617E">
        <w:rPr>
          <w:rFonts w:ascii="Arial" w:eastAsia="Arial" w:hAnsi="Arial" w:cs="Arial"/>
          <w:b w:val="0"/>
          <w:color w:val="000000" w:themeColor="text1"/>
          <w:sz w:val="22"/>
          <w:szCs w:val="22"/>
        </w:rPr>
        <w:t xml:space="preserve"> </w:t>
      </w:r>
      <w:del w:id="406" w:author="Dinh Diep" w:date="2017-01-05T14:04:00Z">
        <w:r w:rsidRPr="00FD617E" w:rsidDel="00663BB6">
          <w:rPr>
            <w:rFonts w:ascii="Arial" w:eastAsia="Arial" w:hAnsi="Arial" w:cs="Arial"/>
            <w:b w:val="0"/>
            <w:color w:val="000000" w:themeColor="text1"/>
            <w:sz w:val="22"/>
            <w:szCs w:val="22"/>
          </w:rPr>
          <w:delText>Estimation of cancer DNA proportion for C</w:delText>
        </w:r>
      </w:del>
      <w:del w:id="407" w:author="Dinh Diep" w:date="2017-01-05T14:01:00Z">
        <w:r w:rsidRPr="00FD617E" w:rsidDel="00223EA1">
          <w:rPr>
            <w:rFonts w:ascii="Arial" w:eastAsia="Arial" w:hAnsi="Arial" w:cs="Arial"/>
            <w:b w:val="0"/>
            <w:color w:val="000000" w:themeColor="text1"/>
            <w:sz w:val="22"/>
            <w:szCs w:val="22"/>
          </w:rPr>
          <w:delText>RC</w:delText>
        </w:r>
      </w:del>
      <w:del w:id="408" w:author="Dinh Diep" w:date="2017-01-05T14:04:00Z">
        <w:r w:rsidRPr="00FD617E" w:rsidDel="00663BB6">
          <w:rPr>
            <w:rFonts w:ascii="Arial" w:eastAsia="Arial" w:hAnsi="Arial" w:cs="Arial"/>
            <w:b w:val="0"/>
            <w:color w:val="000000" w:themeColor="text1"/>
            <w:sz w:val="22"/>
            <w:szCs w:val="22"/>
          </w:rPr>
          <w:delText xml:space="preserve"> and LC</w:delText>
        </w:r>
      </w:del>
      <w:ins w:id="409" w:author="Dinh Diep" w:date="2017-01-05T14:04:00Z">
        <w:r w:rsidR="00663BB6">
          <w:rPr>
            <w:rFonts w:ascii="Arial" w:eastAsia="Arial" w:hAnsi="Arial" w:cs="Arial"/>
            <w:b w:val="0"/>
            <w:color w:val="000000" w:themeColor="text1"/>
            <w:sz w:val="22"/>
            <w:szCs w:val="22"/>
          </w:rPr>
          <w:t>Group II MHB regions for estimation of cancer DNA proportion</w:t>
        </w:r>
      </w:ins>
      <w:r w:rsidRPr="00FD617E">
        <w:rPr>
          <w:rFonts w:ascii="Arial" w:eastAsia="Arial" w:hAnsi="Arial" w:cs="Arial"/>
          <w:b w:val="0"/>
          <w:color w:val="000000" w:themeColor="text1"/>
          <w:sz w:val="22"/>
          <w:szCs w:val="22"/>
        </w:rPr>
        <w:t>.</w:t>
      </w:r>
    </w:p>
    <w:p w14:paraId="2B2A6AF5" w14:textId="09EC2B23"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10:</w:t>
      </w:r>
      <w:r w:rsidRPr="00FD617E">
        <w:rPr>
          <w:rFonts w:ascii="Arial" w:eastAsia="Arial" w:hAnsi="Arial" w:cs="Arial"/>
          <w:b w:val="0"/>
          <w:color w:val="000000" w:themeColor="text1"/>
          <w:sz w:val="22"/>
          <w:szCs w:val="22"/>
        </w:rPr>
        <w:t xml:space="preserve"> Relationship between average </w:t>
      </w:r>
      <w:r w:rsidR="002E1057" w:rsidRPr="00FD617E">
        <w:rPr>
          <w:rFonts w:ascii="Arial" w:eastAsia="Arial" w:hAnsi="Arial" w:cs="Arial"/>
          <w:b w:val="0"/>
          <w:color w:val="000000" w:themeColor="text1"/>
          <w:sz w:val="22"/>
          <w:szCs w:val="22"/>
        </w:rPr>
        <w:t>cancer fraction</w:t>
      </w:r>
      <w:r w:rsidRPr="00FD617E">
        <w:rPr>
          <w:rFonts w:ascii="Arial" w:eastAsia="Arial" w:hAnsi="Arial" w:cs="Arial"/>
          <w:b w:val="0"/>
          <w:color w:val="000000" w:themeColor="text1"/>
          <w:sz w:val="22"/>
          <w:szCs w:val="22"/>
        </w:rPr>
        <w:t xml:space="preserve"> and cell-free DNA </w:t>
      </w:r>
      <w:r w:rsidR="002E1057" w:rsidRPr="00FD617E">
        <w:rPr>
          <w:rFonts w:ascii="Arial" w:eastAsia="Arial" w:hAnsi="Arial" w:cs="Arial"/>
          <w:b w:val="0"/>
          <w:color w:val="000000" w:themeColor="text1"/>
          <w:sz w:val="22"/>
          <w:szCs w:val="22"/>
        </w:rPr>
        <w:t xml:space="preserve">extraction </w:t>
      </w:r>
      <w:r w:rsidRPr="00FD617E">
        <w:rPr>
          <w:rFonts w:ascii="Arial" w:eastAsia="Arial" w:hAnsi="Arial" w:cs="Arial"/>
          <w:b w:val="0"/>
          <w:color w:val="000000" w:themeColor="text1"/>
          <w:sz w:val="22"/>
          <w:szCs w:val="22"/>
        </w:rPr>
        <w:t>yield</w:t>
      </w:r>
      <w:r w:rsidR="002E1057" w:rsidRPr="00FD617E">
        <w:rPr>
          <w:rFonts w:ascii="Arial" w:eastAsia="Arial" w:hAnsi="Arial" w:cs="Arial"/>
          <w:b w:val="0"/>
          <w:color w:val="000000" w:themeColor="text1"/>
          <w:sz w:val="22"/>
          <w:szCs w:val="22"/>
        </w:rPr>
        <w:t>.</w:t>
      </w:r>
    </w:p>
    <w:p w14:paraId="1556000A" w14:textId="5661282E"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11:</w:t>
      </w:r>
      <w:r w:rsidRPr="00FD617E">
        <w:rPr>
          <w:rFonts w:ascii="Arial" w:eastAsia="Arial" w:hAnsi="Arial" w:cs="Arial"/>
          <w:b w:val="0"/>
          <w:color w:val="000000" w:themeColor="text1"/>
          <w:sz w:val="22"/>
          <w:szCs w:val="22"/>
        </w:rPr>
        <w:t xml:space="preserve"> Predictors for colon cancer, lung cancer</w:t>
      </w:r>
      <w:r w:rsidR="004C6503" w:rsidRPr="00FD617E">
        <w:rPr>
          <w:rFonts w:ascii="Arial" w:eastAsia="Arial" w:hAnsi="Arial" w:cs="Arial"/>
          <w:b w:val="0"/>
          <w:color w:val="000000" w:themeColor="text1"/>
          <w:sz w:val="22"/>
          <w:szCs w:val="22"/>
        </w:rPr>
        <w:t>,</w:t>
      </w:r>
      <w:r w:rsidR="002E1057" w:rsidRPr="00FD617E">
        <w:rPr>
          <w:rFonts w:ascii="Arial" w:eastAsia="Arial" w:hAnsi="Arial" w:cs="Arial"/>
          <w:b w:val="0"/>
          <w:color w:val="000000" w:themeColor="text1"/>
          <w:sz w:val="22"/>
          <w:szCs w:val="22"/>
        </w:rPr>
        <w:t xml:space="preserve"> and normal plasma.</w:t>
      </w:r>
    </w:p>
    <w:p w14:paraId="1F4C3A9B" w14:textId="7858C7DC"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12:</w:t>
      </w:r>
      <w:r w:rsidRPr="00FD617E">
        <w:rPr>
          <w:rFonts w:ascii="Arial" w:eastAsia="Arial" w:hAnsi="Arial" w:cs="Arial"/>
          <w:b w:val="0"/>
          <w:color w:val="000000" w:themeColor="text1"/>
          <w:sz w:val="22"/>
          <w:szCs w:val="22"/>
        </w:rPr>
        <w:t xml:space="preserve"> Prediction accura</w:t>
      </w:r>
      <w:r w:rsidR="004C6503" w:rsidRPr="00FD617E">
        <w:rPr>
          <w:rFonts w:ascii="Arial" w:eastAsia="Arial" w:hAnsi="Arial" w:cs="Arial"/>
          <w:b w:val="0"/>
          <w:color w:val="000000" w:themeColor="text1"/>
          <w:sz w:val="22"/>
          <w:szCs w:val="22"/>
        </w:rPr>
        <w:t>c</w:t>
      </w:r>
      <w:r w:rsidRPr="00FD617E">
        <w:rPr>
          <w:rFonts w:ascii="Arial" w:eastAsia="Arial" w:hAnsi="Arial" w:cs="Arial"/>
          <w:b w:val="0"/>
          <w:color w:val="000000" w:themeColor="text1"/>
          <w:sz w:val="22"/>
          <w:szCs w:val="22"/>
        </w:rPr>
        <w:t>y based on ts</w:t>
      </w:r>
      <w:ins w:id="410" w:author="Dinh Diep" w:date="2017-01-04T13:02:00Z">
        <w:r w:rsidR="00700F30">
          <w:rPr>
            <w:rFonts w:ascii="Arial" w:eastAsia="Arial" w:hAnsi="Arial" w:cs="Arial"/>
            <w:b w:val="0"/>
            <w:color w:val="000000" w:themeColor="text1"/>
            <w:sz w:val="22"/>
            <w:szCs w:val="22"/>
          </w:rPr>
          <w:t>-</w:t>
        </w:r>
      </w:ins>
      <w:r w:rsidRPr="00FD617E">
        <w:rPr>
          <w:rFonts w:ascii="Arial" w:eastAsia="Arial" w:hAnsi="Arial" w:cs="Arial"/>
          <w:b w:val="0"/>
          <w:color w:val="000000" w:themeColor="text1"/>
          <w:sz w:val="22"/>
          <w:szCs w:val="22"/>
        </w:rPr>
        <w:t>MHB counting with 5-fold cross-validation</w:t>
      </w:r>
      <w:r w:rsidR="002E1057" w:rsidRPr="00FD617E">
        <w:rPr>
          <w:rFonts w:ascii="Arial" w:eastAsia="Arial" w:hAnsi="Arial" w:cs="Arial"/>
          <w:b w:val="0"/>
          <w:color w:val="000000" w:themeColor="text1"/>
          <w:sz w:val="22"/>
          <w:szCs w:val="22"/>
        </w:rPr>
        <w:t>.</w:t>
      </w:r>
    </w:p>
    <w:p w14:paraId="5FD1BA53" w14:textId="5E6A4ED8" w:rsidR="008E4EA4" w:rsidRPr="00FD617E" w:rsidRDefault="00F9119D" w:rsidP="00FD617E">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Supplementary Table 13</w:t>
      </w:r>
      <w:r w:rsidR="00A670EA" w:rsidRPr="00FD617E">
        <w:rPr>
          <w:rFonts w:ascii="Arial" w:eastAsia="Arial" w:hAnsi="Arial" w:cs="Arial"/>
          <w:color w:val="000000" w:themeColor="text1"/>
          <w:sz w:val="22"/>
          <w:szCs w:val="22"/>
        </w:rPr>
        <w:t xml:space="preserve">: </w:t>
      </w:r>
      <w:r w:rsidRPr="00FD617E">
        <w:rPr>
          <w:rFonts w:ascii="Arial" w:eastAsia="Arial" w:hAnsi="Arial" w:cs="Arial"/>
          <w:b w:val="0"/>
          <w:color w:val="000000" w:themeColor="text1"/>
          <w:sz w:val="22"/>
          <w:szCs w:val="22"/>
        </w:rPr>
        <w:t>Information of all samples used in this study</w:t>
      </w:r>
      <w:r w:rsidR="002E1057" w:rsidRPr="00FD617E">
        <w:rPr>
          <w:rFonts w:ascii="Arial" w:eastAsia="Arial" w:hAnsi="Arial" w:cs="Arial"/>
          <w:b w:val="0"/>
          <w:color w:val="000000" w:themeColor="text1"/>
          <w:sz w:val="22"/>
          <w:szCs w:val="22"/>
        </w:rPr>
        <w:t>.</w:t>
      </w:r>
    </w:p>
    <w:p w14:paraId="00D30EDA" w14:textId="4085FE71" w:rsidR="00F52DF1" w:rsidRPr="00FD617E" w:rsidRDefault="008A3879" w:rsidP="00FD617E">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Reference</w:t>
      </w:r>
    </w:p>
    <w:p w14:paraId="360D4E62" w14:textId="77777777" w:rsidR="00903D85" w:rsidRPr="00903D85" w:rsidRDefault="00F52DF1" w:rsidP="00903D85">
      <w:pPr>
        <w:ind w:left="720" w:hanging="720"/>
        <w:jc w:val="left"/>
        <w:rPr>
          <w:noProof/>
          <w:color w:val="000000" w:themeColor="text1"/>
          <w:sz w:val="20"/>
          <w:szCs w:val="22"/>
        </w:rPr>
      </w:pPr>
      <w:r w:rsidRPr="00FD617E">
        <w:rPr>
          <w:rFonts w:ascii="Arial" w:hAnsi="Arial" w:cs="Arial"/>
          <w:noProof/>
          <w:color w:val="000000" w:themeColor="text1"/>
          <w:sz w:val="22"/>
          <w:szCs w:val="22"/>
        </w:rPr>
        <w:fldChar w:fldCharType="begin"/>
      </w:r>
      <w:r w:rsidRPr="00FD617E">
        <w:rPr>
          <w:rFonts w:ascii="Arial" w:hAnsi="Arial" w:cs="Arial"/>
          <w:color w:val="000000" w:themeColor="text1"/>
          <w:sz w:val="22"/>
          <w:szCs w:val="22"/>
        </w:rPr>
        <w:instrText xml:space="preserve"> ADDIN EN.REFLIST </w:instrText>
      </w:r>
      <w:r w:rsidRPr="00FD617E">
        <w:rPr>
          <w:rFonts w:ascii="Arial" w:hAnsi="Arial" w:cs="Arial"/>
          <w:noProof/>
          <w:color w:val="000000" w:themeColor="text1"/>
          <w:sz w:val="22"/>
          <w:szCs w:val="22"/>
        </w:rPr>
        <w:fldChar w:fldCharType="separate"/>
      </w:r>
      <w:bookmarkStart w:id="411" w:name="_ENREF_1"/>
      <w:r w:rsidR="00903D85" w:rsidRPr="00903D85">
        <w:rPr>
          <w:noProof/>
          <w:color w:val="000000" w:themeColor="text1"/>
          <w:sz w:val="20"/>
          <w:szCs w:val="22"/>
        </w:rPr>
        <w:t>1.</w:t>
      </w:r>
      <w:r w:rsidR="00903D85" w:rsidRPr="00903D85">
        <w:rPr>
          <w:noProof/>
          <w:color w:val="000000" w:themeColor="text1"/>
          <w:sz w:val="20"/>
          <w:szCs w:val="22"/>
        </w:rPr>
        <w:tab/>
        <w:t xml:space="preserve">Wigler, M., Levy, D. &amp; Perucho, M. The somatic replication of DNA methylation. </w:t>
      </w:r>
      <w:r w:rsidR="00903D85" w:rsidRPr="00903D85">
        <w:rPr>
          <w:i/>
          <w:noProof/>
          <w:color w:val="000000" w:themeColor="text1"/>
          <w:sz w:val="20"/>
          <w:szCs w:val="22"/>
        </w:rPr>
        <w:t>Cell</w:t>
      </w:r>
      <w:r w:rsidR="00903D85" w:rsidRPr="00903D85">
        <w:rPr>
          <w:noProof/>
          <w:color w:val="000000" w:themeColor="text1"/>
          <w:sz w:val="20"/>
          <w:szCs w:val="22"/>
        </w:rPr>
        <w:t xml:space="preserve"> </w:t>
      </w:r>
      <w:r w:rsidR="00903D85" w:rsidRPr="00903D85">
        <w:rPr>
          <w:b/>
          <w:noProof/>
          <w:color w:val="000000" w:themeColor="text1"/>
          <w:sz w:val="20"/>
          <w:szCs w:val="22"/>
        </w:rPr>
        <w:t>24</w:t>
      </w:r>
      <w:r w:rsidR="00903D85" w:rsidRPr="00903D85">
        <w:rPr>
          <w:noProof/>
          <w:color w:val="000000" w:themeColor="text1"/>
          <w:sz w:val="20"/>
          <w:szCs w:val="22"/>
        </w:rPr>
        <w:t>, 33-40 (1981).</w:t>
      </w:r>
      <w:bookmarkEnd w:id="411"/>
    </w:p>
    <w:p w14:paraId="431A71BD" w14:textId="77777777" w:rsidR="00903D85" w:rsidRPr="00903D85" w:rsidRDefault="00903D85" w:rsidP="00903D85">
      <w:pPr>
        <w:ind w:left="720" w:hanging="720"/>
        <w:jc w:val="left"/>
        <w:rPr>
          <w:noProof/>
          <w:color w:val="000000" w:themeColor="text1"/>
          <w:sz w:val="20"/>
          <w:szCs w:val="22"/>
        </w:rPr>
      </w:pPr>
      <w:bookmarkStart w:id="412" w:name="_ENREF_2"/>
      <w:r w:rsidRPr="00903D85">
        <w:rPr>
          <w:noProof/>
          <w:color w:val="000000" w:themeColor="text1"/>
          <w:sz w:val="20"/>
          <w:szCs w:val="22"/>
        </w:rPr>
        <w:t>2.</w:t>
      </w:r>
      <w:r w:rsidRPr="00903D85">
        <w:rPr>
          <w:noProof/>
          <w:color w:val="000000" w:themeColor="text1"/>
          <w:sz w:val="20"/>
          <w:szCs w:val="22"/>
        </w:rPr>
        <w:tab/>
        <w:t>Landau, D.A.</w:t>
      </w:r>
      <w:r w:rsidRPr="00903D85">
        <w:rPr>
          <w:i/>
          <w:noProof/>
          <w:color w:val="000000" w:themeColor="text1"/>
          <w:sz w:val="20"/>
          <w:szCs w:val="22"/>
        </w:rPr>
        <w:t xml:space="preserve"> et al.</w:t>
      </w:r>
      <w:r w:rsidRPr="00903D85">
        <w:rPr>
          <w:noProof/>
          <w:color w:val="000000" w:themeColor="text1"/>
          <w:sz w:val="20"/>
          <w:szCs w:val="22"/>
        </w:rPr>
        <w:t xml:space="preserve"> Locally disordered methylation forms the basis of intratumor methylome variation in chronic lymphocytic leukemia. </w:t>
      </w:r>
      <w:r w:rsidRPr="00903D85">
        <w:rPr>
          <w:i/>
          <w:noProof/>
          <w:color w:val="000000" w:themeColor="text1"/>
          <w:sz w:val="20"/>
          <w:szCs w:val="22"/>
        </w:rPr>
        <w:t>Cancer Cell</w:t>
      </w:r>
      <w:r w:rsidRPr="00903D85">
        <w:rPr>
          <w:noProof/>
          <w:color w:val="000000" w:themeColor="text1"/>
          <w:sz w:val="20"/>
          <w:szCs w:val="22"/>
        </w:rPr>
        <w:t xml:space="preserve"> </w:t>
      </w:r>
      <w:r w:rsidRPr="00903D85">
        <w:rPr>
          <w:b/>
          <w:noProof/>
          <w:color w:val="000000" w:themeColor="text1"/>
          <w:sz w:val="20"/>
          <w:szCs w:val="22"/>
        </w:rPr>
        <w:t>26</w:t>
      </w:r>
      <w:r w:rsidRPr="00903D85">
        <w:rPr>
          <w:noProof/>
          <w:color w:val="000000" w:themeColor="text1"/>
          <w:sz w:val="20"/>
          <w:szCs w:val="22"/>
        </w:rPr>
        <w:t>, 813-25 (2014).</w:t>
      </w:r>
      <w:bookmarkEnd w:id="412"/>
    </w:p>
    <w:p w14:paraId="19093DF8" w14:textId="77777777" w:rsidR="00903D85" w:rsidRPr="00903D85" w:rsidRDefault="00903D85" w:rsidP="00903D85">
      <w:pPr>
        <w:ind w:left="720" w:hanging="720"/>
        <w:jc w:val="left"/>
        <w:rPr>
          <w:noProof/>
          <w:color w:val="000000" w:themeColor="text1"/>
          <w:sz w:val="20"/>
          <w:szCs w:val="22"/>
        </w:rPr>
      </w:pPr>
      <w:bookmarkStart w:id="413" w:name="_ENREF_3"/>
      <w:r w:rsidRPr="00903D85">
        <w:rPr>
          <w:noProof/>
          <w:color w:val="000000" w:themeColor="text1"/>
          <w:sz w:val="20"/>
          <w:szCs w:val="22"/>
        </w:rPr>
        <w:t>3.</w:t>
      </w:r>
      <w:r w:rsidRPr="00903D85">
        <w:rPr>
          <w:noProof/>
          <w:color w:val="000000" w:themeColor="text1"/>
          <w:sz w:val="20"/>
          <w:szCs w:val="22"/>
        </w:rPr>
        <w:tab/>
        <w:t xml:space="preserve">Slatkin, M. Linkage disequilibrium--understanding the evolutionary past and mapping the medical future. </w:t>
      </w:r>
      <w:r w:rsidRPr="00903D85">
        <w:rPr>
          <w:i/>
          <w:noProof/>
          <w:color w:val="000000" w:themeColor="text1"/>
          <w:sz w:val="20"/>
          <w:szCs w:val="22"/>
        </w:rPr>
        <w:t>Nat Rev Genet</w:t>
      </w:r>
      <w:r w:rsidRPr="00903D85">
        <w:rPr>
          <w:noProof/>
          <w:color w:val="000000" w:themeColor="text1"/>
          <w:sz w:val="20"/>
          <w:szCs w:val="22"/>
        </w:rPr>
        <w:t xml:space="preserve"> </w:t>
      </w:r>
      <w:r w:rsidRPr="00903D85">
        <w:rPr>
          <w:b/>
          <w:noProof/>
          <w:color w:val="000000" w:themeColor="text1"/>
          <w:sz w:val="20"/>
          <w:szCs w:val="22"/>
        </w:rPr>
        <w:t>9</w:t>
      </w:r>
      <w:r w:rsidRPr="00903D85">
        <w:rPr>
          <w:noProof/>
          <w:color w:val="000000" w:themeColor="text1"/>
          <w:sz w:val="20"/>
          <w:szCs w:val="22"/>
        </w:rPr>
        <w:t>, 477-85 (2008).</w:t>
      </w:r>
      <w:bookmarkEnd w:id="413"/>
    </w:p>
    <w:p w14:paraId="43968B1B" w14:textId="77777777" w:rsidR="00903D85" w:rsidRPr="00903D85" w:rsidRDefault="00903D85" w:rsidP="00903D85">
      <w:pPr>
        <w:ind w:left="720" w:hanging="720"/>
        <w:jc w:val="left"/>
        <w:rPr>
          <w:noProof/>
          <w:color w:val="000000" w:themeColor="text1"/>
          <w:sz w:val="20"/>
          <w:szCs w:val="22"/>
        </w:rPr>
      </w:pPr>
      <w:bookmarkStart w:id="414" w:name="_ENREF_4"/>
      <w:r w:rsidRPr="00903D85">
        <w:rPr>
          <w:noProof/>
          <w:color w:val="000000" w:themeColor="text1"/>
          <w:sz w:val="20"/>
          <w:szCs w:val="22"/>
        </w:rPr>
        <w:t>4.</w:t>
      </w:r>
      <w:r w:rsidRPr="00903D85">
        <w:rPr>
          <w:noProof/>
          <w:color w:val="000000" w:themeColor="text1"/>
          <w:sz w:val="20"/>
          <w:szCs w:val="22"/>
        </w:rPr>
        <w:tab/>
        <w:t xml:space="preserve">Shoemaker, R., Deng, J., Wang, W. &amp; Zhang, K. Allele-specific methylation is prevalent and is contributed by CpG-SNPs in the human genome. </w:t>
      </w:r>
      <w:r w:rsidRPr="00903D85">
        <w:rPr>
          <w:i/>
          <w:noProof/>
          <w:color w:val="000000" w:themeColor="text1"/>
          <w:sz w:val="20"/>
          <w:szCs w:val="22"/>
        </w:rPr>
        <w:t>Genome Res</w:t>
      </w:r>
      <w:r w:rsidRPr="00903D85">
        <w:rPr>
          <w:noProof/>
          <w:color w:val="000000" w:themeColor="text1"/>
          <w:sz w:val="20"/>
          <w:szCs w:val="22"/>
        </w:rPr>
        <w:t xml:space="preserve"> </w:t>
      </w:r>
      <w:r w:rsidRPr="00903D85">
        <w:rPr>
          <w:b/>
          <w:noProof/>
          <w:color w:val="000000" w:themeColor="text1"/>
          <w:sz w:val="20"/>
          <w:szCs w:val="22"/>
        </w:rPr>
        <w:t>20</w:t>
      </w:r>
      <w:r w:rsidRPr="00903D85">
        <w:rPr>
          <w:noProof/>
          <w:color w:val="000000" w:themeColor="text1"/>
          <w:sz w:val="20"/>
          <w:szCs w:val="22"/>
        </w:rPr>
        <w:t>, 883-9 (2010).</w:t>
      </w:r>
      <w:bookmarkEnd w:id="414"/>
    </w:p>
    <w:p w14:paraId="5E079B3E" w14:textId="77777777" w:rsidR="00903D85" w:rsidRPr="00903D85" w:rsidRDefault="00903D85" w:rsidP="00903D85">
      <w:pPr>
        <w:ind w:left="720" w:hanging="720"/>
        <w:jc w:val="left"/>
        <w:rPr>
          <w:noProof/>
          <w:color w:val="000000" w:themeColor="text1"/>
          <w:sz w:val="20"/>
          <w:szCs w:val="22"/>
        </w:rPr>
      </w:pPr>
      <w:bookmarkStart w:id="415" w:name="_ENREF_5"/>
      <w:r w:rsidRPr="00903D85">
        <w:rPr>
          <w:noProof/>
          <w:color w:val="000000" w:themeColor="text1"/>
          <w:sz w:val="20"/>
          <w:szCs w:val="22"/>
        </w:rPr>
        <w:t>5.</w:t>
      </w:r>
      <w:r w:rsidRPr="00903D85">
        <w:rPr>
          <w:noProof/>
          <w:color w:val="000000" w:themeColor="text1"/>
          <w:sz w:val="20"/>
          <w:szCs w:val="22"/>
        </w:rPr>
        <w:tab/>
        <w:t xml:space="preserve">Jones, B. DNA methylation: Switching phenotypes with epialleles. </w:t>
      </w:r>
      <w:r w:rsidRPr="00903D85">
        <w:rPr>
          <w:i/>
          <w:noProof/>
          <w:color w:val="000000" w:themeColor="text1"/>
          <w:sz w:val="20"/>
          <w:szCs w:val="22"/>
        </w:rPr>
        <w:t>Nat Rev Genet</w:t>
      </w:r>
      <w:r w:rsidRPr="00903D85">
        <w:rPr>
          <w:noProof/>
          <w:color w:val="000000" w:themeColor="text1"/>
          <w:sz w:val="20"/>
          <w:szCs w:val="22"/>
        </w:rPr>
        <w:t xml:space="preserve"> </w:t>
      </w:r>
      <w:r w:rsidRPr="00903D85">
        <w:rPr>
          <w:b/>
          <w:noProof/>
          <w:color w:val="000000" w:themeColor="text1"/>
          <w:sz w:val="20"/>
          <w:szCs w:val="22"/>
        </w:rPr>
        <w:t>15</w:t>
      </w:r>
      <w:r w:rsidRPr="00903D85">
        <w:rPr>
          <w:noProof/>
          <w:color w:val="000000" w:themeColor="text1"/>
          <w:sz w:val="20"/>
          <w:szCs w:val="22"/>
        </w:rPr>
        <w:t>, 572 (2014).</w:t>
      </w:r>
      <w:bookmarkEnd w:id="415"/>
    </w:p>
    <w:p w14:paraId="5F95E40F" w14:textId="77777777" w:rsidR="00903D85" w:rsidRPr="00903D85" w:rsidRDefault="00903D85" w:rsidP="00903D85">
      <w:pPr>
        <w:ind w:left="720" w:hanging="720"/>
        <w:jc w:val="left"/>
        <w:rPr>
          <w:noProof/>
          <w:color w:val="000000" w:themeColor="text1"/>
          <w:sz w:val="20"/>
          <w:szCs w:val="22"/>
        </w:rPr>
      </w:pPr>
      <w:bookmarkStart w:id="416" w:name="_ENREF_6"/>
      <w:r w:rsidRPr="00903D85">
        <w:rPr>
          <w:noProof/>
          <w:color w:val="000000" w:themeColor="text1"/>
          <w:sz w:val="20"/>
          <w:szCs w:val="22"/>
        </w:rPr>
        <w:t>6.</w:t>
      </w:r>
      <w:r w:rsidRPr="00903D85">
        <w:rPr>
          <w:noProof/>
          <w:color w:val="000000" w:themeColor="text1"/>
          <w:sz w:val="20"/>
          <w:szCs w:val="22"/>
        </w:rPr>
        <w:tab/>
        <w:t xml:space="preserve">Schwartzman, O. &amp; Tanay, A. Single-cell epigenomics: techniques and emerging applications. </w:t>
      </w:r>
      <w:r w:rsidRPr="00903D85">
        <w:rPr>
          <w:i/>
          <w:noProof/>
          <w:color w:val="000000" w:themeColor="text1"/>
          <w:sz w:val="20"/>
          <w:szCs w:val="22"/>
        </w:rPr>
        <w:t>Nat Rev Genet</w:t>
      </w:r>
      <w:r w:rsidRPr="00903D85">
        <w:rPr>
          <w:noProof/>
          <w:color w:val="000000" w:themeColor="text1"/>
          <w:sz w:val="20"/>
          <w:szCs w:val="22"/>
        </w:rPr>
        <w:t xml:space="preserve"> </w:t>
      </w:r>
      <w:r w:rsidRPr="00903D85">
        <w:rPr>
          <w:b/>
          <w:noProof/>
          <w:color w:val="000000" w:themeColor="text1"/>
          <w:sz w:val="20"/>
          <w:szCs w:val="22"/>
        </w:rPr>
        <w:t>16</w:t>
      </w:r>
      <w:r w:rsidRPr="00903D85">
        <w:rPr>
          <w:noProof/>
          <w:color w:val="000000" w:themeColor="text1"/>
          <w:sz w:val="20"/>
          <w:szCs w:val="22"/>
        </w:rPr>
        <w:t>, 716-26 (2015).</w:t>
      </w:r>
      <w:bookmarkEnd w:id="416"/>
    </w:p>
    <w:p w14:paraId="02E2F84E" w14:textId="77777777" w:rsidR="00903D85" w:rsidRPr="00903D85" w:rsidRDefault="00903D85" w:rsidP="00903D85">
      <w:pPr>
        <w:ind w:left="720" w:hanging="720"/>
        <w:jc w:val="left"/>
        <w:rPr>
          <w:noProof/>
          <w:color w:val="000000" w:themeColor="text1"/>
          <w:sz w:val="20"/>
          <w:szCs w:val="22"/>
        </w:rPr>
      </w:pPr>
      <w:bookmarkStart w:id="417" w:name="_ENREF_7"/>
      <w:r w:rsidRPr="00903D85">
        <w:rPr>
          <w:noProof/>
          <w:color w:val="000000" w:themeColor="text1"/>
          <w:sz w:val="20"/>
          <w:szCs w:val="22"/>
        </w:rPr>
        <w:t>7.</w:t>
      </w:r>
      <w:r w:rsidRPr="00903D85">
        <w:rPr>
          <w:noProof/>
          <w:color w:val="000000" w:themeColor="text1"/>
          <w:sz w:val="20"/>
          <w:szCs w:val="22"/>
        </w:rPr>
        <w:tab/>
        <w:t>Bernstein, B.E.</w:t>
      </w:r>
      <w:r w:rsidRPr="00903D85">
        <w:rPr>
          <w:i/>
          <w:noProof/>
          <w:color w:val="000000" w:themeColor="text1"/>
          <w:sz w:val="20"/>
          <w:szCs w:val="22"/>
        </w:rPr>
        <w:t xml:space="preserve"> et al.</w:t>
      </w:r>
      <w:r w:rsidRPr="00903D85">
        <w:rPr>
          <w:noProof/>
          <w:color w:val="000000" w:themeColor="text1"/>
          <w:sz w:val="20"/>
          <w:szCs w:val="22"/>
        </w:rPr>
        <w:t xml:space="preserve"> The NIH Roadmap Epigenomics Mapping Consortium. </w:t>
      </w:r>
      <w:r w:rsidRPr="00903D85">
        <w:rPr>
          <w:i/>
          <w:noProof/>
          <w:color w:val="000000" w:themeColor="text1"/>
          <w:sz w:val="20"/>
          <w:szCs w:val="22"/>
        </w:rPr>
        <w:t>Nat Biotechnol</w:t>
      </w:r>
      <w:r w:rsidRPr="00903D85">
        <w:rPr>
          <w:noProof/>
          <w:color w:val="000000" w:themeColor="text1"/>
          <w:sz w:val="20"/>
          <w:szCs w:val="22"/>
        </w:rPr>
        <w:t xml:space="preserve"> </w:t>
      </w:r>
      <w:r w:rsidRPr="00903D85">
        <w:rPr>
          <w:b/>
          <w:noProof/>
          <w:color w:val="000000" w:themeColor="text1"/>
          <w:sz w:val="20"/>
          <w:szCs w:val="22"/>
        </w:rPr>
        <w:t>28</w:t>
      </w:r>
      <w:r w:rsidRPr="00903D85">
        <w:rPr>
          <w:noProof/>
          <w:color w:val="000000" w:themeColor="text1"/>
          <w:sz w:val="20"/>
          <w:szCs w:val="22"/>
        </w:rPr>
        <w:t>, 1045-8 (2010).</w:t>
      </w:r>
      <w:bookmarkEnd w:id="417"/>
    </w:p>
    <w:p w14:paraId="54B543D3" w14:textId="77777777" w:rsidR="00903D85" w:rsidRPr="00903D85" w:rsidRDefault="00903D85" w:rsidP="00903D85">
      <w:pPr>
        <w:ind w:left="720" w:hanging="720"/>
        <w:jc w:val="left"/>
        <w:rPr>
          <w:noProof/>
          <w:color w:val="000000" w:themeColor="text1"/>
          <w:sz w:val="20"/>
          <w:szCs w:val="22"/>
        </w:rPr>
      </w:pPr>
      <w:bookmarkStart w:id="418" w:name="_ENREF_8"/>
      <w:r w:rsidRPr="00903D85">
        <w:rPr>
          <w:noProof/>
          <w:color w:val="000000" w:themeColor="text1"/>
          <w:sz w:val="20"/>
          <w:szCs w:val="22"/>
        </w:rPr>
        <w:t>8.</w:t>
      </w:r>
      <w:r w:rsidRPr="00903D85">
        <w:rPr>
          <w:noProof/>
          <w:color w:val="000000" w:themeColor="text1"/>
          <w:sz w:val="20"/>
          <w:szCs w:val="22"/>
        </w:rPr>
        <w:tab/>
        <w:t xml:space="preserve">Jones, P.A. &amp; Martienssen, R. A blueprint for a Human Epigenome Project: the AACR Human Epigenome Workshop. </w:t>
      </w:r>
      <w:r w:rsidRPr="00903D85">
        <w:rPr>
          <w:i/>
          <w:noProof/>
          <w:color w:val="000000" w:themeColor="text1"/>
          <w:sz w:val="20"/>
          <w:szCs w:val="22"/>
        </w:rPr>
        <w:t>Cancer Res</w:t>
      </w:r>
      <w:r w:rsidRPr="00903D85">
        <w:rPr>
          <w:noProof/>
          <w:color w:val="000000" w:themeColor="text1"/>
          <w:sz w:val="20"/>
          <w:szCs w:val="22"/>
        </w:rPr>
        <w:t xml:space="preserve"> </w:t>
      </w:r>
      <w:r w:rsidRPr="00903D85">
        <w:rPr>
          <w:b/>
          <w:noProof/>
          <w:color w:val="000000" w:themeColor="text1"/>
          <w:sz w:val="20"/>
          <w:szCs w:val="22"/>
        </w:rPr>
        <w:t>65</w:t>
      </w:r>
      <w:r w:rsidRPr="00903D85">
        <w:rPr>
          <w:noProof/>
          <w:color w:val="000000" w:themeColor="text1"/>
          <w:sz w:val="20"/>
          <w:szCs w:val="22"/>
        </w:rPr>
        <w:t>, 11241-6 (2005).</w:t>
      </w:r>
      <w:bookmarkEnd w:id="418"/>
    </w:p>
    <w:p w14:paraId="6641A20C" w14:textId="77777777" w:rsidR="00903D85" w:rsidRPr="00903D85" w:rsidRDefault="00903D85" w:rsidP="00903D85">
      <w:pPr>
        <w:ind w:left="720" w:hanging="720"/>
        <w:jc w:val="left"/>
        <w:rPr>
          <w:noProof/>
          <w:color w:val="000000" w:themeColor="text1"/>
          <w:sz w:val="20"/>
          <w:szCs w:val="22"/>
        </w:rPr>
      </w:pPr>
      <w:bookmarkStart w:id="419" w:name="_ENREF_9"/>
      <w:r w:rsidRPr="00903D85">
        <w:rPr>
          <w:noProof/>
          <w:color w:val="000000" w:themeColor="text1"/>
          <w:sz w:val="20"/>
          <w:szCs w:val="22"/>
        </w:rPr>
        <w:t>9.</w:t>
      </w:r>
      <w:r w:rsidRPr="00903D85">
        <w:rPr>
          <w:noProof/>
          <w:color w:val="000000" w:themeColor="text1"/>
          <w:sz w:val="20"/>
          <w:szCs w:val="22"/>
        </w:rPr>
        <w:tab/>
        <w:t>Houseman, E.A.</w:t>
      </w:r>
      <w:r w:rsidRPr="00903D85">
        <w:rPr>
          <w:i/>
          <w:noProof/>
          <w:color w:val="000000" w:themeColor="text1"/>
          <w:sz w:val="20"/>
          <w:szCs w:val="22"/>
        </w:rPr>
        <w:t xml:space="preserve"> et al.</w:t>
      </w:r>
      <w:r w:rsidRPr="00903D85">
        <w:rPr>
          <w:noProof/>
          <w:color w:val="000000" w:themeColor="text1"/>
          <w:sz w:val="20"/>
          <w:szCs w:val="22"/>
        </w:rPr>
        <w:t xml:space="preserve"> Reference-free deconvolution of DNA methylation data and mediation by cell composition effects. </w:t>
      </w:r>
      <w:r w:rsidRPr="00903D85">
        <w:rPr>
          <w:i/>
          <w:noProof/>
          <w:color w:val="000000" w:themeColor="text1"/>
          <w:sz w:val="20"/>
          <w:szCs w:val="22"/>
        </w:rPr>
        <w:t>BMC Bioinformatics</w:t>
      </w:r>
      <w:r w:rsidRPr="00903D85">
        <w:rPr>
          <w:noProof/>
          <w:color w:val="000000" w:themeColor="text1"/>
          <w:sz w:val="20"/>
          <w:szCs w:val="22"/>
        </w:rPr>
        <w:t xml:space="preserve"> </w:t>
      </w:r>
      <w:r w:rsidRPr="00903D85">
        <w:rPr>
          <w:b/>
          <w:noProof/>
          <w:color w:val="000000" w:themeColor="text1"/>
          <w:sz w:val="20"/>
          <w:szCs w:val="22"/>
        </w:rPr>
        <w:t>17</w:t>
      </w:r>
      <w:r w:rsidRPr="00903D85">
        <w:rPr>
          <w:noProof/>
          <w:color w:val="000000" w:themeColor="text1"/>
          <w:sz w:val="20"/>
          <w:szCs w:val="22"/>
        </w:rPr>
        <w:t>, 259 (2016).</w:t>
      </w:r>
      <w:bookmarkEnd w:id="419"/>
    </w:p>
    <w:p w14:paraId="473D0143" w14:textId="77777777" w:rsidR="00903D85" w:rsidRPr="00903D85" w:rsidRDefault="00903D85" w:rsidP="00903D85">
      <w:pPr>
        <w:ind w:left="720" w:hanging="720"/>
        <w:jc w:val="left"/>
        <w:rPr>
          <w:noProof/>
          <w:color w:val="000000" w:themeColor="text1"/>
          <w:sz w:val="20"/>
          <w:szCs w:val="22"/>
        </w:rPr>
      </w:pPr>
      <w:bookmarkStart w:id="420" w:name="_ENREF_10"/>
      <w:r w:rsidRPr="00903D85">
        <w:rPr>
          <w:noProof/>
          <w:color w:val="000000" w:themeColor="text1"/>
          <w:sz w:val="20"/>
          <w:szCs w:val="22"/>
        </w:rPr>
        <w:t>10.</w:t>
      </w:r>
      <w:r w:rsidRPr="00903D85">
        <w:rPr>
          <w:noProof/>
          <w:color w:val="000000" w:themeColor="text1"/>
          <w:sz w:val="20"/>
          <w:szCs w:val="22"/>
        </w:rPr>
        <w:tab/>
        <w:t>Sun, K.</w:t>
      </w:r>
      <w:r w:rsidRPr="00903D85">
        <w:rPr>
          <w:i/>
          <w:noProof/>
          <w:color w:val="000000" w:themeColor="text1"/>
          <w:sz w:val="20"/>
          <w:szCs w:val="22"/>
        </w:rPr>
        <w:t xml:space="preserve"> et al.</w:t>
      </w:r>
      <w:r w:rsidRPr="00903D85">
        <w:rPr>
          <w:noProof/>
          <w:color w:val="000000" w:themeColor="text1"/>
          <w:sz w:val="20"/>
          <w:szCs w:val="22"/>
        </w:rPr>
        <w:t xml:space="preserve"> Plasma DNA tissue mapping by genome-wide methylation sequencing for noninvasive prenatal, cancer, and transplantation assessments. </w:t>
      </w:r>
      <w:r w:rsidRPr="00903D85">
        <w:rPr>
          <w:i/>
          <w:noProof/>
          <w:color w:val="000000" w:themeColor="text1"/>
          <w:sz w:val="20"/>
          <w:szCs w:val="22"/>
        </w:rPr>
        <w:t>Proc Natl Acad Sci U S A</w:t>
      </w:r>
      <w:r w:rsidRPr="00903D85">
        <w:rPr>
          <w:noProof/>
          <w:color w:val="000000" w:themeColor="text1"/>
          <w:sz w:val="20"/>
          <w:szCs w:val="22"/>
        </w:rPr>
        <w:t xml:space="preserve"> </w:t>
      </w:r>
      <w:r w:rsidRPr="00903D85">
        <w:rPr>
          <w:b/>
          <w:noProof/>
          <w:color w:val="000000" w:themeColor="text1"/>
          <w:sz w:val="20"/>
          <w:szCs w:val="22"/>
        </w:rPr>
        <w:t>112</w:t>
      </w:r>
      <w:r w:rsidRPr="00903D85">
        <w:rPr>
          <w:noProof/>
          <w:color w:val="000000" w:themeColor="text1"/>
          <w:sz w:val="20"/>
          <w:szCs w:val="22"/>
        </w:rPr>
        <w:t>, E5503-12 (2015).</w:t>
      </w:r>
      <w:bookmarkEnd w:id="420"/>
    </w:p>
    <w:p w14:paraId="3AF9AC89" w14:textId="77777777" w:rsidR="00903D85" w:rsidRPr="00903D85" w:rsidRDefault="00903D85" w:rsidP="00903D85">
      <w:pPr>
        <w:ind w:left="720" w:hanging="720"/>
        <w:jc w:val="left"/>
        <w:rPr>
          <w:noProof/>
          <w:color w:val="000000" w:themeColor="text1"/>
          <w:sz w:val="20"/>
          <w:szCs w:val="22"/>
        </w:rPr>
      </w:pPr>
      <w:bookmarkStart w:id="421" w:name="_ENREF_11"/>
      <w:r w:rsidRPr="00903D85">
        <w:rPr>
          <w:noProof/>
          <w:color w:val="000000" w:themeColor="text1"/>
          <w:sz w:val="20"/>
          <w:szCs w:val="22"/>
        </w:rPr>
        <w:t>11.</w:t>
      </w:r>
      <w:r w:rsidRPr="00903D85">
        <w:rPr>
          <w:noProof/>
          <w:color w:val="000000" w:themeColor="text1"/>
          <w:sz w:val="20"/>
          <w:szCs w:val="22"/>
        </w:rPr>
        <w:tab/>
        <w:t>Lehmann-Werman, R.</w:t>
      </w:r>
      <w:r w:rsidRPr="00903D85">
        <w:rPr>
          <w:i/>
          <w:noProof/>
          <w:color w:val="000000" w:themeColor="text1"/>
          <w:sz w:val="20"/>
          <w:szCs w:val="22"/>
        </w:rPr>
        <w:t xml:space="preserve"> et al.</w:t>
      </w:r>
      <w:r w:rsidRPr="00903D85">
        <w:rPr>
          <w:noProof/>
          <w:color w:val="000000" w:themeColor="text1"/>
          <w:sz w:val="20"/>
          <w:szCs w:val="22"/>
        </w:rPr>
        <w:t xml:space="preserve"> Identification of tissue-specific cell death using methylation patterns of circulating DNA. </w:t>
      </w:r>
      <w:r w:rsidRPr="00903D85">
        <w:rPr>
          <w:i/>
          <w:noProof/>
          <w:color w:val="000000" w:themeColor="text1"/>
          <w:sz w:val="20"/>
          <w:szCs w:val="22"/>
        </w:rPr>
        <w:t>Proc Natl Acad Sci U S A</w:t>
      </w:r>
      <w:r w:rsidRPr="00903D85">
        <w:rPr>
          <w:noProof/>
          <w:color w:val="000000" w:themeColor="text1"/>
          <w:sz w:val="20"/>
          <w:szCs w:val="22"/>
        </w:rPr>
        <w:t xml:space="preserve"> </w:t>
      </w:r>
      <w:r w:rsidRPr="00903D85">
        <w:rPr>
          <w:b/>
          <w:noProof/>
          <w:color w:val="000000" w:themeColor="text1"/>
          <w:sz w:val="20"/>
          <w:szCs w:val="22"/>
        </w:rPr>
        <w:t>113</w:t>
      </w:r>
      <w:r w:rsidRPr="00903D85">
        <w:rPr>
          <w:noProof/>
          <w:color w:val="000000" w:themeColor="text1"/>
          <w:sz w:val="20"/>
          <w:szCs w:val="22"/>
        </w:rPr>
        <w:t>, E1826-34 (2016).</w:t>
      </w:r>
      <w:bookmarkEnd w:id="421"/>
    </w:p>
    <w:p w14:paraId="5D39232D" w14:textId="77777777" w:rsidR="00903D85" w:rsidRPr="00903D85" w:rsidRDefault="00903D85" w:rsidP="00903D85">
      <w:pPr>
        <w:ind w:left="720" w:hanging="720"/>
        <w:jc w:val="left"/>
        <w:rPr>
          <w:noProof/>
          <w:color w:val="000000" w:themeColor="text1"/>
          <w:sz w:val="20"/>
          <w:szCs w:val="22"/>
        </w:rPr>
      </w:pPr>
      <w:bookmarkStart w:id="422" w:name="_ENREF_12"/>
      <w:r w:rsidRPr="00903D85">
        <w:rPr>
          <w:noProof/>
          <w:color w:val="000000" w:themeColor="text1"/>
          <w:sz w:val="20"/>
          <w:szCs w:val="22"/>
        </w:rPr>
        <w:t>12.</w:t>
      </w:r>
      <w:r w:rsidRPr="00903D85">
        <w:rPr>
          <w:noProof/>
          <w:color w:val="000000" w:themeColor="text1"/>
          <w:sz w:val="20"/>
          <w:szCs w:val="22"/>
        </w:rPr>
        <w:tab/>
        <w:t>Schultz, M.D.</w:t>
      </w:r>
      <w:r w:rsidRPr="00903D85">
        <w:rPr>
          <w:i/>
          <w:noProof/>
          <w:color w:val="000000" w:themeColor="text1"/>
          <w:sz w:val="20"/>
          <w:szCs w:val="22"/>
        </w:rPr>
        <w:t xml:space="preserve"> et al.</w:t>
      </w:r>
      <w:r w:rsidRPr="00903D85">
        <w:rPr>
          <w:noProof/>
          <w:color w:val="000000" w:themeColor="text1"/>
          <w:sz w:val="20"/>
          <w:szCs w:val="22"/>
        </w:rPr>
        <w:t xml:space="preserve"> Human body epigenome maps reveal noncanonical DNA methylation variation.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523</w:t>
      </w:r>
      <w:r w:rsidRPr="00903D85">
        <w:rPr>
          <w:noProof/>
          <w:color w:val="000000" w:themeColor="text1"/>
          <w:sz w:val="20"/>
          <w:szCs w:val="22"/>
        </w:rPr>
        <w:t xml:space="preserve">, </w:t>
      </w:r>
      <w:r w:rsidRPr="00903D85">
        <w:rPr>
          <w:noProof/>
          <w:color w:val="000000" w:themeColor="text1"/>
          <w:sz w:val="20"/>
          <w:szCs w:val="22"/>
        </w:rPr>
        <w:lastRenderedPageBreak/>
        <w:t>212-6 (2015).</w:t>
      </w:r>
      <w:bookmarkEnd w:id="422"/>
    </w:p>
    <w:p w14:paraId="384BE168" w14:textId="77777777" w:rsidR="00903D85" w:rsidRPr="00903D85" w:rsidRDefault="00903D85" w:rsidP="00903D85">
      <w:pPr>
        <w:ind w:left="720" w:hanging="720"/>
        <w:jc w:val="left"/>
        <w:rPr>
          <w:noProof/>
          <w:color w:val="000000" w:themeColor="text1"/>
          <w:sz w:val="20"/>
          <w:szCs w:val="22"/>
        </w:rPr>
      </w:pPr>
      <w:bookmarkStart w:id="423" w:name="_ENREF_13"/>
      <w:r w:rsidRPr="00903D85">
        <w:rPr>
          <w:noProof/>
          <w:color w:val="000000" w:themeColor="text1"/>
          <w:sz w:val="20"/>
          <w:szCs w:val="22"/>
        </w:rPr>
        <w:t>13.</w:t>
      </w:r>
      <w:r w:rsidRPr="00903D85">
        <w:rPr>
          <w:noProof/>
          <w:color w:val="000000" w:themeColor="text1"/>
          <w:sz w:val="20"/>
          <w:szCs w:val="22"/>
        </w:rPr>
        <w:tab/>
        <w:t>Heyn, H.</w:t>
      </w:r>
      <w:r w:rsidRPr="00903D85">
        <w:rPr>
          <w:i/>
          <w:noProof/>
          <w:color w:val="000000" w:themeColor="text1"/>
          <w:sz w:val="20"/>
          <w:szCs w:val="22"/>
        </w:rPr>
        <w:t xml:space="preserve"> et al.</w:t>
      </w:r>
      <w:r w:rsidRPr="00903D85">
        <w:rPr>
          <w:noProof/>
          <w:color w:val="000000" w:themeColor="text1"/>
          <w:sz w:val="20"/>
          <w:szCs w:val="22"/>
        </w:rPr>
        <w:t xml:space="preserve"> Distinct DNA methylomes of newborns and centenarians. </w:t>
      </w:r>
      <w:r w:rsidRPr="00903D85">
        <w:rPr>
          <w:i/>
          <w:noProof/>
          <w:color w:val="000000" w:themeColor="text1"/>
          <w:sz w:val="20"/>
          <w:szCs w:val="22"/>
        </w:rPr>
        <w:t>Proc Natl Acad Sci U S A</w:t>
      </w:r>
      <w:r w:rsidRPr="00903D85">
        <w:rPr>
          <w:noProof/>
          <w:color w:val="000000" w:themeColor="text1"/>
          <w:sz w:val="20"/>
          <w:szCs w:val="22"/>
        </w:rPr>
        <w:t xml:space="preserve"> </w:t>
      </w:r>
      <w:r w:rsidRPr="00903D85">
        <w:rPr>
          <w:b/>
          <w:noProof/>
          <w:color w:val="000000" w:themeColor="text1"/>
          <w:sz w:val="20"/>
          <w:szCs w:val="22"/>
        </w:rPr>
        <w:t>109</w:t>
      </w:r>
      <w:r w:rsidRPr="00903D85">
        <w:rPr>
          <w:noProof/>
          <w:color w:val="000000" w:themeColor="text1"/>
          <w:sz w:val="20"/>
          <w:szCs w:val="22"/>
        </w:rPr>
        <w:t>, 10522-7 (2012).</w:t>
      </w:r>
      <w:bookmarkEnd w:id="423"/>
    </w:p>
    <w:p w14:paraId="45083CE8" w14:textId="77777777" w:rsidR="00903D85" w:rsidRPr="00903D85" w:rsidRDefault="00903D85" w:rsidP="00903D85">
      <w:pPr>
        <w:ind w:left="720" w:hanging="720"/>
        <w:jc w:val="left"/>
        <w:rPr>
          <w:noProof/>
          <w:color w:val="000000" w:themeColor="text1"/>
          <w:sz w:val="20"/>
          <w:szCs w:val="22"/>
        </w:rPr>
      </w:pPr>
      <w:bookmarkStart w:id="424" w:name="_ENREF_14"/>
      <w:r w:rsidRPr="00903D85">
        <w:rPr>
          <w:noProof/>
          <w:color w:val="000000" w:themeColor="text1"/>
          <w:sz w:val="20"/>
          <w:szCs w:val="22"/>
        </w:rPr>
        <w:t>14.</w:t>
      </w:r>
      <w:r w:rsidRPr="00903D85">
        <w:rPr>
          <w:noProof/>
          <w:color w:val="000000" w:themeColor="text1"/>
          <w:sz w:val="20"/>
          <w:szCs w:val="22"/>
        </w:rPr>
        <w:tab/>
        <w:t>Xie, W.</w:t>
      </w:r>
      <w:r w:rsidRPr="00903D85">
        <w:rPr>
          <w:i/>
          <w:noProof/>
          <w:color w:val="000000" w:themeColor="text1"/>
          <w:sz w:val="20"/>
          <w:szCs w:val="22"/>
        </w:rPr>
        <w:t xml:space="preserve"> et al.</w:t>
      </w:r>
      <w:r w:rsidRPr="00903D85">
        <w:rPr>
          <w:noProof/>
          <w:color w:val="000000" w:themeColor="text1"/>
          <w:sz w:val="20"/>
          <w:szCs w:val="22"/>
        </w:rPr>
        <w:t xml:space="preserve"> Epigenomic analysis of multilineage differentiation of human embryonic stem cells. </w:t>
      </w:r>
      <w:r w:rsidRPr="00903D85">
        <w:rPr>
          <w:i/>
          <w:noProof/>
          <w:color w:val="000000" w:themeColor="text1"/>
          <w:sz w:val="20"/>
          <w:szCs w:val="22"/>
        </w:rPr>
        <w:t>Cell</w:t>
      </w:r>
      <w:r w:rsidRPr="00903D85">
        <w:rPr>
          <w:noProof/>
          <w:color w:val="000000" w:themeColor="text1"/>
          <w:sz w:val="20"/>
          <w:szCs w:val="22"/>
        </w:rPr>
        <w:t xml:space="preserve"> </w:t>
      </w:r>
      <w:r w:rsidRPr="00903D85">
        <w:rPr>
          <w:b/>
          <w:noProof/>
          <w:color w:val="000000" w:themeColor="text1"/>
          <w:sz w:val="20"/>
          <w:szCs w:val="22"/>
        </w:rPr>
        <w:t>153</w:t>
      </w:r>
      <w:r w:rsidRPr="00903D85">
        <w:rPr>
          <w:noProof/>
          <w:color w:val="000000" w:themeColor="text1"/>
          <w:sz w:val="20"/>
          <w:szCs w:val="22"/>
        </w:rPr>
        <w:t>, 1134-48 (2013).</w:t>
      </w:r>
      <w:bookmarkEnd w:id="424"/>
    </w:p>
    <w:p w14:paraId="0C4D276D" w14:textId="77777777" w:rsidR="00903D85" w:rsidRPr="00903D85" w:rsidRDefault="00903D85" w:rsidP="00903D85">
      <w:pPr>
        <w:ind w:left="720" w:hanging="720"/>
        <w:jc w:val="left"/>
        <w:rPr>
          <w:noProof/>
          <w:color w:val="000000" w:themeColor="text1"/>
          <w:sz w:val="20"/>
          <w:szCs w:val="22"/>
        </w:rPr>
      </w:pPr>
      <w:bookmarkStart w:id="425" w:name="_ENREF_15"/>
      <w:r w:rsidRPr="00903D85">
        <w:rPr>
          <w:noProof/>
          <w:color w:val="000000" w:themeColor="text1"/>
          <w:sz w:val="20"/>
          <w:szCs w:val="22"/>
        </w:rPr>
        <w:t>15.</w:t>
      </w:r>
      <w:r w:rsidRPr="00903D85">
        <w:rPr>
          <w:noProof/>
          <w:color w:val="000000" w:themeColor="text1"/>
          <w:sz w:val="20"/>
          <w:szCs w:val="22"/>
        </w:rPr>
        <w:tab/>
        <w:t>Blattler, A.</w:t>
      </w:r>
      <w:r w:rsidRPr="00903D85">
        <w:rPr>
          <w:i/>
          <w:noProof/>
          <w:color w:val="000000" w:themeColor="text1"/>
          <w:sz w:val="20"/>
          <w:szCs w:val="22"/>
        </w:rPr>
        <w:t xml:space="preserve"> et al.</w:t>
      </w:r>
      <w:r w:rsidRPr="00903D85">
        <w:rPr>
          <w:noProof/>
          <w:color w:val="000000" w:themeColor="text1"/>
          <w:sz w:val="20"/>
          <w:szCs w:val="22"/>
        </w:rPr>
        <w:t xml:space="preserve"> Global loss of DNA methylation uncovers intronic enhancers in genes showing expression changes. </w:t>
      </w:r>
      <w:r w:rsidRPr="00903D85">
        <w:rPr>
          <w:i/>
          <w:noProof/>
          <w:color w:val="000000" w:themeColor="text1"/>
          <w:sz w:val="20"/>
          <w:szCs w:val="22"/>
        </w:rPr>
        <w:t>Genome Biol</w:t>
      </w:r>
      <w:r w:rsidRPr="00903D85">
        <w:rPr>
          <w:noProof/>
          <w:color w:val="000000" w:themeColor="text1"/>
          <w:sz w:val="20"/>
          <w:szCs w:val="22"/>
        </w:rPr>
        <w:t xml:space="preserve"> </w:t>
      </w:r>
      <w:r w:rsidRPr="00903D85">
        <w:rPr>
          <w:b/>
          <w:noProof/>
          <w:color w:val="000000" w:themeColor="text1"/>
          <w:sz w:val="20"/>
          <w:szCs w:val="22"/>
        </w:rPr>
        <w:t>15</w:t>
      </w:r>
      <w:r w:rsidRPr="00903D85">
        <w:rPr>
          <w:noProof/>
          <w:color w:val="000000" w:themeColor="text1"/>
          <w:sz w:val="20"/>
          <w:szCs w:val="22"/>
        </w:rPr>
        <w:t>, 469 (2014).</w:t>
      </w:r>
      <w:bookmarkEnd w:id="425"/>
    </w:p>
    <w:p w14:paraId="7A64D92D" w14:textId="77777777" w:rsidR="00903D85" w:rsidRPr="00903D85" w:rsidRDefault="00903D85" w:rsidP="00903D85">
      <w:pPr>
        <w:ind w:left="720" w:hanging="720"/>
        <w:jc w:val="left"/>
        <w:rPr>
          <w:noProof/>
          <w:color w:val="000000" w:themeColor="text1"/>
          <w:sz w:val="20"/>
          <w:szCs w:val="22"/>
        </w:rPr>
      </w:pPr>
      <w:bookmarkStart w:id="426" w:name="_ENREF_16"/>
      <w:r w:rsidRPr="00903D85">
        <w:rPr>
          <w:noProof/>
          <w:color w:val="000000" w:themeColor="text1"/>
          <w:sz w:val="20"/>
          <w:szCs w:val="22"/>
        </w:rPr>
        <w:t>16.</w:t>
      </w:r>
      <w:r w:rsidRPr="00903D85">
        <w:rPr>
          <w:noProof/>
          <w:color w:val="000000" w:themeColor="text1"/>
          <w:sz w:val="20"/>
          <w:szCs w:val="22"/>
        </w:rPr>
        <w:tab/>
        <w:t>Heyn, H.</w:t>
      </w:r>
      <w:r w:rsidRPr="00903D85">
        <w:rPr>
          <w:i/>
          <w:noProof/>
          <w:color w:val="000000" w:themeColor="text1"/>
          <w:sz w:val="20"/>
          <w:szCs w:val="22"/>
        </w:rPr>
        <w:t xml:space="preserve"> et al.</w:t>
      </w:r>
      <w:r w:rsidRPr="00903D85">
        <w:rPr>
          <w:noProof/>
          <w:color w:val="000000" w:themeColor="text1"/>
          <w:sz w:val="20"/>
          <w:szCs w:val="22"/>
        </w:rPr>
        <w:t xml:space="preserve"> Epigenomic analysis detects aberrant super-enhancer DNA methylation in human cancer. </w:t>
      </w:r>
      <w:r w:rsidRPr="00903D85">
        <w:rPr>
          <w:i/>
          <w:noProof/>
          <w:color w:val="000000" w:themeColor="text1"/>
          <w:sz w:val="20"/>
          <w:szCs w:val="22"/>
        </w:rPr>
        <w:t>Genome Biol</w:t>
      </w:r>
      <w:r w:rsidRPr="00903D85">
        <w:rPr>
          <w:noProof/>
          <w:color w:val="000000" w:themeColor="text1"/>
          <w:sz w:val="20"/>
          <w:szCs w:val="22"/>
        </w:rPr>
        <w:t xml:space="preserve"> </w:t>
      </w:r>
      <w:r w:rsidRPr="00903D85">
        <w:rPr>
          <w:b/>
          <w:noProof/>
          <w:color w:val="000000" w:themeColor="text1"/>
          <w:sz w:val="20"/>
          <w:szCs w:val="22"/>
        </w:rPr>
        <w:t>17</w:t>
      </w:r>
      <w:r w:rsidRPr="00903D85">
        <w:rPr>
          <w:noProof/>
          <w:color w:val="000000" w:themeColor="text1"/>
          <w:sz w:val="20"/>
          <w:szCs w:val="22"/>
        </w:rPr>
        <w:t>, 11 (2016).</w:t>
      </w:r>
      <w:bookmarkEnd w:id="426"/>
    </w:p>
    <w:p w14:paraId="541E5AD2" w14:textId="77777777" w:rsidR="00903D85" w:rsidRPr="00903D85" w:rsidRDefault="00903D85" w:rsidP="00903D85">
      <w:pPr>
        <w:ind w:left="720" w:hanging="720"/>
        <w:jc w:val="left"/>
        <w:rPr>
          <w:noProof/>
          <w:color w:val="000000" w:themeColor="text1"/>
          <w:sz w:val="20"/>
          <w:szCs w:val="22"/>
        </w:rPr>
      </w:pPr>
      <w:bookmarkStart w:id="427" w:name="_ENREF_17"/>
      <w:r w:rsidRPr="00903D85">
        <w:rPr>
          <w:noProof/>
          <w:color w:val="000000" w:themeColor="text1"/>
          <w:sz w:val="20"/>
          <w:szCs w:val="22"/>
        </w:rPr>
        <w:t>17.</w:t>
      </w:r>
      <w:r w:rsidRPr="00903D85">
        <w:rPr>
          <w:noProof/>
          <w:color w:val="000000" w:themeColor="text1"/>
          <w:sz w:val="20"/>
          <w:szCs w:val="22"/>
        </w:rPr>
        <w:tab/>
        <w:t>Chen, K.</w:t>
      </w:r>
      <w:r w:rsidRPr="00903D85">
        <w:rPr>
          <w:i/>
          <w:noProof/>
          <w:color w:val="000000" w:themeColor="text1"/>
          <w:sz w:val="20"/>
          <w:szCs w:val="22"/>
        </w:rPr>
        <w:t xml:space="preserve"> et al.</w:t>
      </w:r>
      <w:r w:rsidRPr="00903D85">
        <w:rPr>
          <w:noProof/>
          <w:color w:val="000000" w:themeColor="text1"/>
          <w:sz w:val="20"/>
          <w:szCs w:val="22"/>
        </w:rPr>
        <w:t xml:space="preserve"> Loss of 5-hydroxymethylcytosine is linked to gene body hypermethylation in kidney cancer. </w:t>
      </w:r>
      <w:r w:rsidRPr="00903D85">
        <w:rPr>
          <w:i/>
          <w:noProof/>
          <w:color w:val="000000" w:themeColor="text1"/>
          <w:sz w:val="20"/>
          <w:szCs w:val="22"/>
        </w:rPr>
        <w:t>Cell Res</w:t>
      </w:r>
      <w:r w:rsidRPr="00903D85">
        <w:rPr>
          <w:noProof/>
          <w:color w:val="000000" w:themeColor="text1"/>
          <w:sz w:val="20"/>
          <w:szCs w:val="22"/>
        </w:rPr>
        <w:t xml:space="preserve"> </w:t>
      </w:r>
      <w:r w:rsidRPr="00903D85">
        <w:rPr>
          <w:b/>
          <w:noProof/>
          <w:color w:val="000000" w:themeColor="text1"/>
          <w:sz w:val="20"/>
          <w:szCs w:val="22"/>
        </w:rPr>
        <w:t>26</w:t>
      </w:r>
      <w:r w:rsidRPr="00903D85">
        <w:rPr>
          <w:noProof/>
          <w:color w:val="000000" w:themeColor="text1"/>
          <w:sz w:val="20"/>
          <w:szCs w:val="22"/>
        </w:rPr>
        <w:t>, 103-18 (2016).</w:t>
      </w:r>
      <w:bookmarkEnd w:id="427"/>
    </w:p>
    <w:p w14:paraId="7DA7C3A3" w14:textId="77777777" w:rsidR="00903D85" w:rsidRPr="00903D85" w:rsidRDefault="00903D85" w:rsidP="00903D85">
      <w:pPr>
        <w:ind w:left="720" w:hanging="720"/>
        <w:jc w:val="left"/>
        <w:rPr>
          <w:noProof/>
          <w:color w:val="000000" w:themeColor="text1"/>
          <w:sz w:val="20"/>
          <w:szCs w:val="22"/>
        </w:rPr>
      </w:pPr>
      <w:bookmarkStart w:id="428" w:name="_ENREF_18"/>
      <w:r w:rsidRPr="00903D85">
        <w:rPr>
          <w:noProof/>
          <w:color w:val="000000" w:themeColor="text1"/>
          <w:sz w:val="20"/>
          <w:szCs w:val="22"/>
        </w:rPr>
        <w:t>18.</w:t>
      </w:r>
      <w:r w:rsidRPr="00903D85">
        <w:rPr>
          <w:noProof/>
          <w:color w:val="000000" w:themeColor="text1"/>
          <w:sz w:val="20"/>
          <w:szCs w:val="22"/>
        </w:rPr>
        <w:tab/>
        <w:t xml:space="preserve">Shao, X., Zhang, C., Sun, M.A., Lu, X. &amp; Xie, H. Deciphering the heterogeneity in DNA methylation patterns during stem cell differentiation and reprogramming. </w:t>
      </w:r>
      <w:r w:rsidRPr="00903D85">
        <w:rPr>
          <w:i/>
          <w:noProof/>
          <w:color w:val="000000" w:themeColor="text1"/>
          <w:sz w:val="20"/>
          <w:szCs w:val="22"/>
        </w:rPr>
        <w:t>BMC Genomics</w:t>
      </w:r>
      <w:r w:rsidRPr="00903D85">
        <w:rPr>
          <w:noProof/>
          <w:color w:val="000000" w:themeColor="text1"/>
          <w:sz w:val="20"/>
          <w:szCs w:val="22"/>
        </w:rPr>
        <w:t xml:space="preserve"> </w:t>
      </w:r>
      <w:r w:rsidRPr="00903D85">
        <w:rPr>
          <w:b/>
          <w:noProof/>
          <w:color w:val="000000" w:themeColor="text1"/>
          <w:sz w:val="20"/>
          <w:szCs w:val="22"/>
        </w:rPr>
        <w:t>15</w:t>
      </w:r>
      <w:r w:rsidRPr="00903D85">
        <w:rPr>
          <w:noProof/>
          <w:color w:val="000000" w:themeColor="text1"/>
          <w:sz w:val="20"/>
          <w:szCs w:val="22"/>
        </w:rPr>
        <w:t>, 978 (2014).</w:t>
      </w:r>
      <w:bookmarkEnd w:id="428"/>
    </w:p>
    <w:p w14:paraId="04174B47" w14:textId="77777777" w:rsidR="00903D85" w:rsidRPr="00903D85" w:rsidRDefault="00903D85" w:rsidP="00903D85">
      <w:pPr>
        <w:ind w:left="720" w:hanging="720"/>
        <w:jc w:val="left"/>
        <w:rPr>
          <w:noProof/>
          <w:color w:val="000000" w:themeColor="text1"/>
          <w:sz w:val="20"/>
          <w:szCs w:val="22"/>
        </w:rPr>
      </w:pPr>
      <w:bookmarkStart w:id="429" w:name="_ENREF_19"/>
      <w:r w:rsidRPr="00903D85">
        <w:rPr>
          <w:noProof/>
          <w:color w:val="000000" w:themeColor="text1"/>
          <w:sz w:val="20"/>
          <w:szCs w:val="22"/>
        </w:rPr>
        <w:t>19.</w:t>
      </w:r>
      <w:r w:rsidRPr="00903D85">
        <w:rPr>
          <w:noProof/>
          <w:color w:val="000000" w:themeColor="text1"/>
          <w:sz w:val="20"/>
          <w:szCs w:val="22"/>
        </w:rPr>
        <w:tab/>
        <w:t>Hansen, K.D.</w:t>
      </w:r>
      <w:r w:rsidRPr="00903D85">
        <w:rPr>
          <w:i/>
          <w:noProof/>
          <w:color w:val="000000" w:themeColor="text1"/>
          <w:sz w:val="20"/>
          <w:szCs w:val="22"/>
        </w:rPr>
        <w:t xml:space="preserve"> et al.</w:t>
      </w:r>
      <w:r w:rsidRPr="00903D85">
        <w:rPr>
          <w:noProof/>
          <w:color w:val="000000" w:themeColor="text1"/>
          <w:sz w:val="20"/>
          <w:szCs w:val="22"/>
        </w:rPr>
        <w:t xml:space="preserve"> Increased methylation variation in epigenetic domains across cancer types. </w:t>
      </w:r>
      <w:r w:rsidRPr="00903D85">
        <w:rPr>
          <w:i/>
          <w:noProof/>
          <w:color w:val="000000" w:themeColor="text1"/>
          <w:sz w:val="20"/>
          <w:szCs w:val="22"/>
        </w:rPr>
        <w:t>Nat Genet</w:t>
      </w:r>
      <w:r w:rsidRPr="00903D85">
        <w:rPr>
          <w:noProof/>
          <w:color w:val="000000" w:themeColor="text1"/>
          <w:sz w:val="20"/>
          <w:szCs w:val="22"/>
        </w:rPr>
        <w:t xml:space="preserve"> </w:t>
      </w:r>
      <w:r w:rsidRPr="00903D85">
        <w:rPr>
          <w:b/>
          <w:noProof/>
          <w:color w:val="000000" w:themeColor="text1"/>
          <w:sz w:val="20"/>
          <w:szCs w:val="22"/>
        </w:rPr>
        <w:t>43</w:t>
      </w:r>
      <w:r w:rsidRPr="00903D85">
        <w:rPr>
          <w:noProof/>
          <w:color w:val="000000" w:themeColor="text1"/>
          <w:sz w:val="20"/>
          <w:szCs w:val="22"/>
        </w:rPr>
        <w:t>, 768-75 (2011).</w:t>
      </w:r>
      <w:bookmarkEnd w:id="429"/>
    </w:p>
    <w:p w14:paraId="230AEAEA" w14:textId="77777777" w:rsidR="00903D85" w:rsidRPr="00903D85" w:rsidRDefault="00903D85" w:rsidP="00903D85">
      <w:pPr>
        <w:ind w:left="720" w:hanging="720"/>
        <w:jc w:val="left"/>
        <w:rPr>
          <w:noProof/>
          <w:color w:val="000000" w:themeColor="text1"/>
          <w:sz w:val="20"/>
          <w:szCs w:val="22"/>
        </w:rPr>
      </w:pPr>
      <w:bookmarkStart w:id="430" w:name="_ENREF_20"/>
      <w:r w:rsidRPr="00903D85">
        <w:rPr>
          <w:noProof/>
          <w:color w:val="000000" w:themeColor="text1"/>
          <w:sz w:val="20"/>
          <w:szCs w:val="22"/>
        </w:rPr>
        <w:t>20.</w:t>
      </w:r>
      <w:r w:rsidRPr="00903D85">
        <w:rPr>
          <w:noProof/>
          <w:color w:val="000000" w:themeColor="text1"/>
          <w:sz w:val="20"/>
          <w:szCs w:val="22"/>
        </w:rPr>
        <w:tab/>
        <w:t>Guelen, L.</w:t>
      </w:r>
      <w:r w:rsidRPr="00903D85">
        <w:rPr>
          <w:i/>
          <w:noProof/>
          <w:color w:val="000000" w:themeColor="text1"/>
          <w:sz w:val="20"/>
          <w:szCs w:val="22"/>
        </w:rPr>
        <w:t xml:space="preserve"> et al.</w:t>
      </w:r>
      <w:r w:rsidRPr="00903D85">
        <w:rPr>
          <w:noProof/>
          <w:color w:val="000000" w:themeColor="text1"/>
          <w:sz w:val="20"/>
          <w:szCs w:val="22"/>
        </w:rPr>
        <w:t xml:space="preserve"> Domain organization of human chromosomes revealed by mapping of nuclear lamina interactions.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453</w:t>
      </w:r>
      <w:r w:rsidRPr="00903D85">
        <w:rPr>
          <w:noProof/>
          <w:color w:val="000000" w:themeColor="text1"/>
          <w:sz w:val="20"/>
          <w:szCs w:val="22"/>
        </w:rPr>
        <w:t>, 948-51 (2008).</w:t>
      </w:r>
      <w:bookmarkEnd w:id="430"/>
    </w:p>
    <w:p w14:paraId="3BCB4A60" w14:textId="77777777" w:rsidR="00903D85" w:rsidRPr="00903D85" w:rsidRDefault="00903D85" w:rsidP="00903D85">
      <w:pPr>
        <w:ind w:left="720" w:hanging="720"/>
        <w:jc w:val="left"/>
        <w:rPr>
          <w:noProof/>
          <w:color w:val="000000" w:themeColor="text1"/>
          <w:sz w:val="20"/>
          <w:szCs w:val="22"/>
        </w:rPr>
      </w:pPr>
      <w:bookmarkStart w:id="431" w:name="_ENREF_21"/>
      <w:r w:rsidRPr="00903D85">
        <w:rPr>
          <w:noProof/>
          <w:color w:val="000000" w:themeColor="text1"/>
          <w:sz w:val="20"/>
          <w:szCs w:val="22"/>
        </w:rPr>
        <w:t>21.</w:t>
      </w:r>
      <w:r w:rsidRPr="00903D85">
        <w:rPr>
          <w:noProof/>
          <w:color w:val="000000" w:themeColor="text1"/>
          <w:sz w:val="20"/>
          <w:szCs w:val="22"/>
        </w:rPr>
        <w:tab/>
        <w:t xml:space="preserve">Wen, B., Wu, H., Shinkai, Y., Irizarry, R.A. &amp; Feinberg, A.P. Large histone H3 lysine 9 dimethylated chromatin blocks distinguish differentiated from embryonic stem cells. </w:t>
      </w:r>
      <w:r w:rsidRPr="00903D85">
        <w:rPr>
          <w:i/>
          <w:noProof/>
          <w:color w:val="000000" w:themeColor="text1"/>
          <w:sz w:val="20"/>
          <w:szCs w:val="22"/>
        </w:rPr>
        <w:t>Nat Genet</w:t>
      </w:r>
      <w:r w:rsidRPr="00903D85">
        <w:rPr>
          <w:noProof/>
          <w:color w:val="000000" w:themeColor="text1"/>
          <w:sz w:val="20"/>
          <w:szCs w:val="22"/>
        </w:rPr>
        <w:t xml:space="preserve"> </w:t>
      </w:r>
      <w:r w:rsidRPr="00903D85">
        <w:rPr>
          <w:b/>
          <w:noProof/>
          <w:color w:val="000000" w:themeColor="text1"/>
          <w:sz w:val="20"/>
          <w:szCs w:val="22"/>
        </w:rPr>
        <w:t>41</w:t>
      </w:r>
      <w:r w:rsidRPr="00903D85">
        <w:rPr>
          <w:noProof/>
          <w:color w:val="000000" w:themeColor="text1"/>
          <w:sz w:val="20"/>
          <w:szCs w:val="22"/>
        </w:rPr>
        <w:t>, 246-50 (2009).</w:t>
      </w:r>
      <w:bookmarkEnd w:id="431"/>
    </w:p>
    <w:p w14:paraId="67A45F3B" w14:textId="77777777" w:rsidR="00903D85" w:rsidRPr="00903D85" w:rsidRDefault="00903D85" w:rsidP="00903D85">
      <w:pPr>
        <w:ind w:left="720" w:hanging="720"/>
        <w:jc w:val="left"/>
        <w:rPr>
          <w:noProof/>
          <w:color w:val="000000" w:themeColor="text1"/>
          <w:sz w:val="20"/>
          <w:szCs w:val="22"/>
        </w:rPr>
      </w:pPr>
      <w:bookmarkStart w:id="432" w:name="_ENREF_22"/>
      <w:r w:rsidRPr="00903D85">
        <w:rPr>
          <w:noProof/>
          <w:color w:val="000000" w:themeColor="text1"/>
          <w:sz w:val="20"/>
          <w:szCs w:val="22"/>
        </w:rPr>
        <w:t>22.</w:t>
      </w:r>
      <w:r w:rsidRPr="00903D85">
        <w:rPr>
          <w:noProof/>
          <w:color w:val="000000" w:themeColor="text1"/>
          <w:sz w:val="20"/>
          <w:szCs w:val="22"/>
        </w:rPr>
        <w:tab/>
        <w:t>Dixon, J.R.</w:t>
      </w:r>
      <w:r w:rsidRPr="00903D85">
        <w:rPr>
          <w:i/>
          <w:noProof/>
          <w:color w:val="000000" w:themeColor="text1"/>
          <w:sz w:val="20"/>
          <w:szCs w:val="22"/>
        </w:rPr>
        <w:t xml:space="preserve"> et al.</w:t>
      </w:r>
      <w:r w:rsidRPr="00903D85">
        <w:rPr>
          <w:noProof/>
          <w:color w:val="000000" w:themeColor="text1"/>
          <w:sz w:val="20"/>
          <w:szCs w:val="22"/>
        </w:rPr>
        <w:t xml:space="preserve"> Topological domains in mammalian genomes identified by analysis of chromatin interactions.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485</w:t>
      </w:r>
      <w:r w:rsidRPr="00903D85">
        <w:rPr>
          <w:noProof/>
          <w:color w:val="000000" w:themeColor="text1"/>
          <w:sz w:val="20"/>
          <w:szCs w:val="22"/>
        </w:rPr>
        <w:t>, 376-80 (2012).</w:t>
      </w:r>
      <w:bookmarkEnd w:id="432"/>
    </w:p>
    <w:p w14:paraId="4B1EB1AA" w14:textId="77777777" w:rsidR="00903D85" w:rsidRPr="00903D85" w:rsidRDefault="00903D85" w:rsidP="00903D85">
      <w:pPr>
        <w:ind w:left="720" w:hanging="720"/>
        <w:jc w:val="left"/>
        <w:rPr>
          <w:noProof/>
          <w:color w:val="000000" w:themeColor="text1"/>
          <w:sz w:val="20"/>
          <w:szCs w:val="22"/>
        </w:rPr>
      </w:pPr>
      <w:bookmarkStart w:id="433" w:name="_ENREF_23"/>
      <w:r w:rsidRPr="00903D85">
        <w:rPr>
          <w:noProof/>
          <w:color w:val="000000" w:themeColor="text1"/>
          <w:sz w:val="20"/>
          <w:szCs w:val="22"/>
        </w:rPr>
        <w:t>23.</w:t>
      </w:r>
      <w:r w:rsidRPr="00903D85">
        <w:rPr>
          <w:noProof/>
          <w:color w:val="000000" w:themeColor="text1"/>
          <w:sz w:val="20"/>
          <w:szCs w:val="22"/>
        </w:rPr>
        <w:tab/>
        <w:t xml:space="preserve">Pujadas, E. &amp; Feinberg, A.P. Regulated noise in the epigenetic landscape of development and disease. </w:t>
      </w:r>
      <w:r w:rsidRPr="00903D85">
        <w:rPr>
          <w:i/>
          <w:noProof/>
          <w:color w:val="000000" w:themeColor="text1"/>
          <w:sz w:val="20"/>
          <w:szCs w:val="22"/>
        </w:rPr>
        <w:t>Cell</w:t>
      </w:r>
      <w:r w:rsidRPr="00903D85">
        <w:rPr>
          <w:noProof/>
          <w:color w:val="000000" w:themeColor="text1"/>
          <w:sz w:val="20"/>
          <w:szCs w:val="22"/>
        </w:rPr>
        <w:t xml:space="preserve"> </w:t>
      </w:r>
      <w:r w:rsidRPr="00903D85">
        <w:rPr>
          <w:b/>
          <w:noProof/>
          <w:color w:val="000000" w:themeColor="text1"/>
          <w:sz w:val="20"/>
          <w:szCs w:val="22"/>
        </w:rPr>
        <w:t>148</w:t>
      </w:r>
      <w:r w:rsidRPr="00903D85">
        <w:rPr>
          <w:noProof/>
          <w:color w:val="000000" w:themeColor="text1"/>
          <w:sz w:val="20"/>
          <w:szCs w:val="22"/>
        </w:rPr>
        <w:t>, 1123-31 (2012).</w:t>
      </w:r>
      <w:bookmarkEnd w:id="433"/>
    </w:p>
    <w:p w14:paraId="27F6D6B6" w14:textId="77777777" w:rsidR="00903D85" w:rsidRPr="00903D85" w:rsidRDefault="00903D85" w:rsidP="00903D85">
      <w:pPr>
        <w:ind w:left="720" w:hanging="720"/>
        <w:jc w:val="left"/>
        <w:rPr>
          <w:noProof/>
          <w:color w:val="000000" w:themeColor="text1"/>
          <w:sz w:val="20"/>
          <w:szCs w:val="22"/>
        </w:rPr>
      </w:pPr>
      <w:bookmarkStart w:id="434" w:name="_ENREF_24"/>
      <w:r w:rsidRPr="00903D85">
        <w:rPr>
          <w:noProof/>
          <w:color w:val="000000" w:themeColor="text1"/>
          <w:sz w:val="20"/>
          <w:szCs w:val="22"/>
        </w:rPr>
        <w:t>24.</w:t>
      </w:r>
      <w:r w:rsidRPr="00903D85">
        <w:rPr>
          <w:noProof/>
          <w:color w:val="000000" w:themeColor="text1"/>
          <w:sz w:val="20"/>
          <w:szCs w:val="22"/>
        </w:rPr>
        <w:tab/>
        <w:t>Irizarry, R.A.</w:t>
      </w:r>
      <w:r w:rsidRPr="00903D85">
        <w:rPr>
          <w:i/>
          <w:noProof/>
          <w:color w:val="000000" w:themeColor="text1"/>
          <w:sz w:val="20"/>
          <w:szCs w:val="22"/>
        </w:rPr>
        <w:t xml:space="preserve"> et al.</w:t>
      </w:r>
      <w:r w:rsidRPr="00903D85">
        <w:rPr>
          <w:noProof/>
          <w:color w:val="000000" w:themeColor="text1"/>
          <w:sz w:val="20"/>
          <w:szCs w:val="22"/>
        </w:rPr>
        <w:t xml:space="preserve"> The human colon cancer methylome shows similar hypo- and hypermethylation at conserved tissue-specific CpG island shores. </w:t>
      </w:r>
      <w:r w:rsidRPr="00903D85">
        <w:rPr>
          <w:i/>
          <w:noProof/>
          <w:color w:val="000000" w:themeColor="text1"/>
          <w:sz w:val="20"/>
          <w:szCs w:val="22"/>
        </w:rPr>
        <w:t>Nat Genet</w:t>
      </w:r>
      <w:r w:rsidRPr="00903D85">
        <w:rPr>
          <w:noProof/>
          <w:color w:val="000000" w:themeColor="text1"/>
          <w:sz w:val="20"/>
          <w:szCs w:val="22"/>
        </w:rPr>
        <w:t xml:space="preserve"> </w:t>
      </w:r>
      <w:r w:rsidRPr="00903D85">
        <w:rPr>
          <w:b/>
          <w:noProof/>
          <w:color w:val="000000" w:themeColor="text1"/>
          <w:sz w:val="20"/>
          <w:szCs w:val="22"/>
        </w:rPr>
        <w:t>41</w:t>
      </w:r>
      <w:r w:rsidRPr="00903D85">
        <w:rPr>
          <w:noProof/>
          <w:color w:val="000000" w:themeColor="text1"/>
          <w:sz w:val="20"/>
          <w:szCs w:val="22"/>
        </w:rPr>
        <w:t>, 178-86 (2009).</w:t>
      </w:r>
      <w:bookmarkEnd w:id="434"/>
    </w:p>
    <w:p w14:paraId="66887CA4" w14:textId="77777777" w:rsidR="00903D85" w:rsidRPr="00903D85" w:rsidRDefault="00903D85" w:rsidP="00903D85">
      <w:pPr>
        <w:ind w:left="720" w:hanging="720"/>
        <w:jc w:val="left"/>
        <w:rPr>
          <w:noProof/>
          <w:color w:val="000000" w:themeColor="text1"/>
          <w:sz w:val="20"/>
          <w:szCs w:val="22"/>
        </w:rPr>
      </w:pPr>
      <w:bookmarkStart w:id="435" w:name="_ENREF_25"/>
      <w:r w:rsidRPr="00903D85">
        <w:rPr>
          <w:noProof/>
          <w:color w:val="000000" w:themeColor="text1"/>
          <w:sz w:val="20"/>
          <w:szCs w:val="22"/>
        </w:rPr>
        <w:t>25.</w:t>
      </w:r>
      <w:r w:rsidRPr="00903D85">
        <w:rPr>
          <w:noProof/>
          <w:color w:val="000000" w:themeColor="text1"/>
          <w:sz w:val="20"/>
          <w:szCs w:val="22"/>
        </w:rPr>
        <w:tab/>
        <w:t>Ziller, M.J.</w:t>
      </w:r>
      <w:r w:rsidRPr="00903D85">
        <w:rPr>
          <w:i/>
          <w:noProof/>
          <w:color w:val="000000" w:themeColor="text1"/>
          <w:sz w:val="20"/>
          <w:szCs w:val="22"/>
        </w:rPr>
        <w:t xml:space="preserve"> et al.</w:t>
      </w:r>
      <w:r w:rsidRPr="00903D85">
        <w:rPr>
          <w:noProof/>
          <w:color w:val="000000" w:themeColor="text1"/>
          <w:sz w:val="20"/>
          <w:szCs w:val="22"/>
        </w:rPr>
        <w:t xml:space="preserve"> Charting a dynamic DNA methylation landscape of the human genome.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500</w:t>
      </w:r>
      <w:r w:rsidRPr="00903D85">
        <w:rPr>
          <w:noProof/>
          <w:color w:val="000000" w:themeColor="text1"/>
          <w:sz w:val="20"/>
          <w:szCs w:val="22"/>
        </w:rPr>
        <w:t>, 477-81 (2013).</w:t>
      </w:r>
      <w:bookmarkEnd w:id="435"/>
    </w:p>
    <w:p w14:paraId="5350193A" w14:textId="77777777" w:rsidR="00903D85" w:rsidRPr="00903D85" w:rsidRDefault="00903D85" w:rsidP="00903D85">
      <w:pPr>
        <w:ind w:left="720" w:hanging="720"/>
        <w:jc w:val="left"/>
        <w:rPr>
          <w:noProof/>
          <w:color w:val="000000" w:themeColor="text1"/>
          <w:sz w:val="20"/>
          <w:szCs w:val="22"/>
        </w:rPr>
      </w:pPr>
      <w:bookmarkStart w:id="436" w:name="_ENREF_26"/>
      <w:r w:rsidRPr="00903D85">
        <w:rPr>
          <w:noProof/>
          <w:color w:val="000000" w:themeColor="text1"/>
          <w:sz w:val="20"/>
          <w:szCs w:val="22"/>
        </w:rPr>
        <w:t>26.</w:t>
      </w:r>
      <w:r w:rsidRPr="00903D85">
        <w:rPr>
          <w:noProof/>
          <w:color w:val="000000" w:themeColor="text1"/>
          <w:sz w:val="20"/>
          <w:szCs w:val="22"/>
        </w:rPr>
        <w:tab/>
        <w:t>Leung, D.</w:t>
      </w:r>
      <w:r w:rsidRPr="00903D85">
        <w:rPr>
          <w:i/>
          <w:noProof/>
          <w:color w:val="000000" w:themeColor="text1"/>
          <w:sz w:val="20"/>
          <w:szCs w:val="22"/>
        </w:rPr>
        <w:t xml:space="preserve"> et al.</w:t>
      </w:r>
      <w:r w:rsidRPr="00903D85">
        <w:rPr>
          <w:noProof/>
          <w:color w:val="000000" w:themeColor="text1"/>
          <w:sz w:val="20"/>
          <w:szCs w:val="22"/>
        </w:rPr>
        <w:t xml:space="preserve"> Integrative analysis of haplotype-resolved epigenomes across human tissues.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518</w:t>
      </w:r>
      <w:r w:rsidRPr="00903D85">
        <w:rPr>
          <w:noProof/>
          <w:color w:val="000000" w:themeColor="text1"/>
          <w:sz w:val="20"/>
          <w:szCs w:val="22"/>
        </w:rPr>
        <w:t>, 350-4 (2015).</w:t>
      </w:r>
      <w:bookmarkEnd w:id="436"/>
    </w:p>
    <w:p w14:paraId="1314D309" w14:textId="77777777" w:rsidR="00903D85" w:rsidRPr="00903D85" w:rsidRDefault="00903D85" w:rsidP="00903D85">
      <w:pPr>
        <w:ind w:left="720" w:hanging="720"/>
        <w:jc w:val="left"/>
        <w:rPr>
          <w:noProof/>
          <w:color w:val="000000" w:themeColor="text1"/>
          <w:sz w:val="20"/>
          <w:szCs w:val="22"/>
        </w:rPr>
      </w:pPr>
      <w:bookmarkStart w:id="437" w:name="_ENREF_27"/>
      <w:r w:rsidRPr="00903D85">
        <w:rPr>
          <w:noProof/>
          <w:color w:val="000000" w:themeColor="text1"/>
          <w:sz w:val="20"/>
          <w:szCs w:val="22"/>
        </w:rPr>
        <w:t>27.</w:t>
      </w:r>
      <w:r w:rsidRPr="00903D85">
        <w:rPr>
          <w:noProof/>
          <w:color w:val="000000" w:themeColor="text1"/>
          <w:sz w:val="20"/>
          <w:szCs w:val="22"/>
        </w:rPr>
        <w:tab/>
        <w:t>Heyn, H.</w:t>
      </w:r>
      <w:r w:rsidRPr="00903D85">
        <w:rPr>
          <w:i/>
          <w:noProof/>
          <w:color w:val="000000" w:themeColor="text1"/>
          <w:sz w:val="20"/>
          <w:szCs w:val="22"/>
        </w:rPr>
        <w:t xml:space="preserve"> et al.</w:t>
      </w:r>
      <w:r w:rsidRPr="00903D85">
        <w:rPr>
          <w:noProof/>
          <w:color w:val="000000" w:themeColor="text1"/>
          <w:sz w:val="20"/>
          <w:szCs w:val="22"/>
        </w:rPr>
        <w:t xml:space="preserve"> Epigenomic analysis detects aberrant super-enhancer DNA methylation in human cancer. </w:t>
      </w:r>
      <w:r w:rsidRPr="00903D85">
        <w:rPr>
          <w:i/>
          <w:noProof/>
          <w:color w:val="000000" w:themeColor="text1"/>
          <w:sz w:val="20"/>
          <w:szCs w:val="22"/>
        </w:rPr>
        <w:t>Genome Biol</w:t>
      </w:r>
      <w:r w:rsidRPr="00903D85">
        <w:rPr>
          <w:noProof/>
          <w:color w:val="000000" w:themeColor="text1"/>
          <w:sz w:val="20"/>
          <w:szCs w:val="22"/>
        </w:rPr>
        <w:t xml:space="preserve"> </w:t>
      </w:r>
      <w:r w:rsidRPr="00903D85">
        <w:rPr>
          <w:b/>
          <w:noProof/>
          <w:color w:val="000000" w:themeColor="text1"/>
          <w:sz w:val="20"/>
          <w:szCs w:val="22"/>
        </w:rPr>
        <w:t>17</w:t>
      </w:r>
      <w:r w:rsidRPr="00903D85">
        <w:rPr>
          <w:noProof/>
          <w:color w:val="000000" w:themeColor="text1"/>
          <w:sz w:val="20"/>
          <w:szCs w:val="22"/>
        </w:rPr>
        <w:t>, 11 (2016).</w:t>
      </w:r>
      <w:bookmarkEnd w:id="437"/>
    </w:p>
    <w:p w14:paraId="4D7A1491" w14:textId="77777777" w:rsidR="00903D85" w:rsidRPr="00903D85" w:rsidRDefault="00903D85" w:rsidP="00903D85">
      <w:pPr>
        <w:ind w:left="720" w:hanging="720"/>
        <w:jc w:val="left"/>
        <w:rPr>
          <w:noProof/>
          <w:color w:val="000000" w:themeColor="text1"/>
          <w:sz w:val="20"/>
          <w:szCs w:val="22"/>
        </w:rPr>
      </w:pPr>
      <w:bookmarkStart w:id="438" w:name="_ENREF_28"/>
      <w:r w:rsidRPr="00903D85">
        <w:rPr>
          <w:noProof/>
          <w:color w:val="000000" w:themeColor="text1"/>
          <w:sz w:val="20"/>
          <w:szCs w:val="22"/>
        </w:rPr>
        <w:t>28.</w:t>
      </w:r>
      <w:r w:rsidRPr="00903D85">
        <w:rPr>
          <w:noProof/>
          <w:color w:val="000000" w:themeColor="text1"/>
          <w:sz w:val="20"/>
          <w:szCs w:val="22"/>
        </w:rPr>
        <w:tab/>
        <w:t xml:space="preserve">An integrated encyclopedia of DNA elements in the human genome.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489</w:t>
      </w:r>
      <w:r w:rsidRPr="00903D85">
        <w:rPr>
          <w:noProof/>
          <w:color w:val="000000" w:themeColor="text1"/>
          <w:sz w:val="20"/>
          <w:szCs w:val="22"/>
        </w:rPr>
        <w:t>, 57-74 (2012).</w:t>
      </w:r>
      <w:bookmarkEnd w:id="438"/>
    </w:p>
    <w:p w14:paraId="4F7F9D98" w14:textId="77777777" w:rsidR="00903D85" w:rsidRPr="00903D85" w:rsidRDefault="00903D85" w:rsidP="00903D85">
      <w:pPr>
        <w:ind w:left="720" w:hanging="720"/>
        <w:jc w:val="left"/>
        <w:rPr>
          <w:noProof/>
          <w:color w:val="000000" w:themeColor="text1"/>
          <w:sz w:val="20"/>
          <w:szCs w:val="22"/>
        </w:rPr>
      </w:pPr>
      <w:bookmarkStart w:id="439" w:name="_ENREF_29"/>
      <w:r w:rsidRPr="00903D85">
        <w:rPr>
          <w:noProof/>
          <w:color w:val="000000" w:themeColor="text1"/>
          <w:sz w:val="20"/>
          <w:szCs w:val="22"/>
        </w:rPr>
        <w:t>29.</w:t>
      </w:r>
      <w:r w:rsidRPr="00903D85">
        <w:rPr>
          <w:noProof/>
          <w:color w:val="000000" w:themeColor="text1"/>
          <w:sz w:val="20"/>
          <w:szCs w:val="22"/>
        </w:rPr>
        <w:tab/>
        <w:t>Mitsui, K.</w:t>
      </w:r>
      <w:r w:rsidRPr="00903D85">
        <w:rPr>
          <w:i/>
          <w:noProof/>
          <w:color w:val="000000" w:themeColor="text1"/>
          <w:sz w:val="20"/>
          <w:szCs w:val="22"/>
        </w:rPr>
        <w:t xml:space="preserve"> et al.</w:t>
      </w:r>
      <w:r w:rsidRPr="00903D85">
        <w:rPr>
          <w:noProof/>
          <w:color w:val="000000" w:themeColor="text1"/>
          <w:sz w:val="20"/>
          <w:szCs w:val="22"/>
        </w:rPr>
        <w:t xml:space="preserve"> The homeoprotein Nanog is required for maintenance of pluripotency in mouse epiblast and ES cells. </w:t>
      </w:r>
      <w:r w:rsidRPr="00903D85">
        <w:rPr>
          <w:i/>
          <w:noProof/>
          <w:color w:val="000000" w:themeColor="text1"/>
          <w:sz w:val="20"/>
          <w:szCs w:val="22"/>
        </w:rPr>
        <w:t>Cell</w:t>
      </w:r>
      <w:r w:rsidRPr="00903D85">
        <w:rPr>
          <w:noProof/>
          <w:color w:val="000000" w:themeColor="text1"/>
          <w:sz w:val="20"/>
          <w:szCs w:val="22"/>
        </w:rPr>
        <w:t xml:space="preserve"> </w:t>
      </w:r>
      <w:r w:rsidRPr="00903D85">
        <w:rPr>
          <w:b/>
          <w:noProof/>
          <w:color w:val="000000" w:themeColor="text1"/>
          <w:sz w:val="20"/>
          <w:szCs w:val="22"/>
        </w:rPr>
        <w:t>113</w:t>
      </w:r>
      <w:r w:rsidRPr="00903D85">
        <w:rPr>
          <w:noProof/>
          <w:color w:val="000000" w:themeColor="text1"/>
          <w:sz w:val="20"/>
          <w:szCs w:val="22"/>
        </w:rPr>
        <w:t>, 631-42 (2003).</w:t>
      </w:r>
      <w:bookmarkEnd w:id="439"/>
    </w:p>
    <w:p w14:paraId="06D0C9D0" w14:textId="77777777" w:rsidR="00903D85" w:rsidRPr="00903D85" w:rsidRDefault="00903D85" w:rsidP="00903D85">
      <w:pPr>
        <w:ind w:left="720" w:hanging="720"/>
        <w:jc w:val="left"/>
        <w:rPr>
          <w:noProof/>
          <w:color w:val="000000" w:themeColor="text1"/>
          <w:sz w:val="20"/>
          <w:szCs w:val="22"/>
        </w:rPr>
      </w:pPr>
      <w:bookmarkStart w:id="440" w:name="_ENREF_30"/>
      <w:r w:rsidRPr="00903D85">
        <w:rPr>
          <w:noProof/>
          <w:color w:val="000000" w:themeColor="text1"/>
          <w:sz w:val="20"/>
          <w:szCs w:val="22"/>
        </w:rPr>
        <w:t>30.</w:t>
      </w:r>
      <w:r w:rsidRPr="00903D85">
        <w:rPr>
          <w:noProof/>
          <w:color w:val="000000" w:themeColor="text1"/>
          <w:sz w:val="20"/>
          <w:szCs w:val="22"/>
        </w:rPr>
        <w:tab/>
        <w:t>Shu, J.</w:t>
      </w:r>
      <w:r w:rsidRPr="00903D85">
        <w:rPr>
          <w:i/>
          <w:noProof/>
          <w:color w:val="000000" w:themeColor="text1"/>
          <w:sz w:val="20"/>
          <w:szCs w:val="22"/>
        </w:rPr>
        <w:t xml:space="preserve"> et al.</w:t>
      </w:r>
      <w:r w:rsidRPr="00903D85">
        <w:rPr>
          <w:noProof/>
          <w:color w:val="000000" w:themeColor="text1"/>
          <w:sz w:val="20"/>
          <w:szCs w:val="22"/>
        </w:rPr>
        <w:t xml:space="preserve"> Induction of pluripotency in mouse somatic cells with lineage specifiers. </w:t>
      </w:r>
      <w:r w:rsidRPr="00903D85">
        <w:rPr>
          <w:i/>
          <w:noProof/>
          <w:color w:val="000000" w:themeColor="text1"/>
          <w:sz w:val="20"/>
          <w:szCs w:val="22"/>
        </w:rPr>
        <w:t>Cell</w:t>
      </w:r>
      <w:r w:rsidRPr="00903D85">
        <w:rPr>
          <w:noProof/>
          <w:color w:val="000000" w:themeColor="text1"/>
          <w:sz w:val="20"/>
          <w:szCs w:val="22"/>
        </w:rPr>
        <w:t xml:space="preserve"> </w:t>
      </w:r>
      <w:r w:rsidRPr="00903D85">
        <w:rPr>
          <w:b/>
          <w:noProof/>
          <w:color w:val="000000" w:themeColor="text1"/>
          <w:sz w:val="20"/>
          <w:szCs w:val="22"/>
        </w:rPr>
        <w:t>153</w:t>
      </w:r>
      <w:r w:rsidRPr="00903D85">
        <w:rPr>
          <w:noProof/>
          <w:color w:val="000000" w:themeColor="text1"/>
          <w:sz w:val="20"/>
          <w:szCs w:val="22"/>
        </w:rPr>
        <w:t>, 963-75 (2013).</w:t>
      </w:r>
      <w:bookmarkEnd w:id="440"/>
    </w:p>
    <w:p w14:paraId="6FD1944A" w14:textId="77777777" w:rsidR="00903D85" w:rsidRPr="00903D85" w:rsidRDefault="00903D85" w:rsidP="00903D85">
      <w:pPr>
        <w:ind w:left="720" w:hanging="720"/>
        <w:jc w:val="left"/>
        <w:rPr>
          <w:noProof/>
          <w:color w:val="000000" w:themeColor="text1"/>
          <w:sz w:val="20"/>
          <w:szCs w:val="22"/>
        </w:rPr>
      </w:pPr>
      <w:bookmarkStart w:id="441" w:name="_ENREF_31"/>
      <w:r w:rsidRPr="00903D85">
        <w:rPr>
          <w:noProof/>
          <w:color w:val="000000" w:themeColor="text1"/>
          <w:sz w:val="20"/>
          <w:szCs w:val="22"/>
        </w:rPr>
        <w:t>31.</w:t>
      </w:r>
      <w:r w:rsidRPr="00903D85">
        <w:rPr>
          <w:noProof/>
          <w:color w:val="000000" w:themeColor="text1"/>
          <w:sz w:val="20"/>
          <w:szCs w:val="22"/>
        </w:rPr>
        <w:tab/>
        <w:t>Guo, H.</w:t>
      </w:r>
      <w:r w:rsidRPr="00903D85">
        <w:rPr>
          <w:i/>
          <w:noProof/>
          <w:color w:val="000000" w:themeColor="text1"/>
          <w:sz w:val="20"/>
          <w:szCs w:val="22"/>
        </w:rPr>
        <w:t xml:space="preserve"> et al.</w:t>
      </w:r>
      <w:r w:rsidRPr="00903D85">
        <w:rPr>
          <w:noProof/>
          <w:color w:val="000000" w:themeColor="text1"/>
          <w:sz w:val="20"/>
          <w:szCs w:val="22"/>
        </w:rPr>
        <w:t xml:space="preserve"> Single-cell methylome landscapes of mouse embryonic stem cells and early embryos analyzed using reduced representation bisulfite sequencing. </w:t>
      </w:r>
      <w:r w:rsidRPr="00903D85">
        <w:rPr>
          <w:i/>
          <w:noProof/>
          <w:color w:val="000000" w:themeColor="text1"/>
          <w:sz w:val="20"/>
          <w:szCs w:val="22"/>
        </w:rPr>
        <w:t>Genome Res</w:t>
      </w:r>
      <w:r w:rsidRPr="00903D85">
        <w:rPr>
          <w:noProof/>
          <w:color w:val="000000" w:themeColor="text1"/>
          <w:sz w:val="20"/>
          <w:szCs w:val="22"/>
        </w:rPr>
        <w:t xml:space="preserve"> </w:t>
      </w:r>
      <w:r w:rsidRPr="00903D85">
        <w:rPr>
          <w:b/>
          <w:noProof/>
          <w:color w:val="000000" w:themeColor="text1"/>
          <w:sz w:val="20"/>
          <w:szCs w:val="22"/>
        </w:rPr>
        <w:t>23</w:t>
      </w:r>
      <w:r w:rsidRPr="00903D85">
        <w:rPr>
          <w:noProof/>
          <w:color w:val="000000" w:themeColor="text1"/>
          <w:sz w:val="20"/>
          <w:szCs w:val="22"/>
        </w:rPr>
        <w:t>, 2126-35 (2013).</w:t>
      </w:r>
      <w:bookmarkEnd w:id="441"/>
    </w:p>
    <w:p w14:paraId="5D4833AC" w14:textId="77777777" w:rsidR="00903D85" w:rsidRPr="00903D85" w:rsidRDefault="00903D85" w:rsidP="00903D85">
      <w:pPr>
        <w:ind w:left="720" w:hanging="720"/>
        <w:jc w:val="left"/>
        <w:rPr>
          <w:noProof/>
          <w:color w:val="000000" w:themeColor="text1"/>
          <w:sz w:val="20"/>
          <w:szCs w:val="22"/>
        </w:rPr>
      </w:pPr>
      <w:bookmarkStart w:id="442" w:name="_ENREF_32"/>
      <w:r w:rsidRPr="00903D85">
        <w:rPr>
          <w:noProof/>
          <w:color w:val="000000" w:themeColor="text1"/>
          <w:sz w:val="20"/>
          <w:szCs w:val="22"/>
        </w:rPr>
        <w:t>32.</w:t>
      </w:r>
      <w:r w:rsidRPr="00903D85">
        <w:rPr>
          <w:noProof/>
          <w:color w:val="000000" w:themeColor="text1"/>
          <w:sz w:val="20"/>
          <w:szCs w:val="22"/>
        </w:rPr>
        <w:tab/>
        <w:t xml:space="preserve">Snyder, M.W., Kircher, M., Hill, A.J., Daza, R.M. &amp; Shendure, J. Cell-free DNA Comprises an In Vivo Nucleosome Footprint that Informs Its Tissues-Of-Origin. </w:t>
      </w:r>
      <w:r w:rsidRPr="00903D85">
        <w:rPr>
          <w:i/>
          <w:noProof/>
          <w:color w:val="000000" w:themeColor="text1"/>
          <w:sz w:val="20"/>
          <w:szCs w:val="22"/>
        </w:rPr>
        <w:t>Cell</w:t>
      </w:r>
      <w:r w:rsidRPr="00903D85">
        <w:rPr>
          <w:noProof/>
          <w:color w:val="000000" w:themeColor="text1"/>
          <w:sz w:val="20"/>
          <w:szCs w:val="22"/>
        </w:rPr>
        <w:t xml:space="preserve"> </w:t>
      </w:r>
      <w:r w:rsidRPr="00903D85">
        <w:rPr>
          <w:b/>
          <w:noProof/>
          <w:color w:val="000000" w:themeColor="text1"/>
          <w:sz w:val="20"/>
          <w:szCs w:val="22"/>
        </w:rPr>
        <w:t>164</w:t>
      </w:r>
      <w:r w:rsidRPr="00903D85">
        <w:rPr>
          <w:noProof/>
          <w:color w:val="000000" w:themeColor="text1"/>
          <w:sz w:val="20"/>
          <w:szCs w:val="22"/>
        </w:rPr>
        <w:t>, 57-68 (2016).</w:t>
      </w:r>
      <w:bookmarkEnd w:id="442"/>
    </w:p>
    <w:p w14:paraId="4F4649A6" w14:textId="77777777" w:rsidR="00903D85" w:rsidRPr="00903D85" w:rsidRDefault="00903D85" w:rsidP="00903D85">
      <w:pPr>
        <w:ind w:left="720" w:hanging="720"/>
        <w:jc w:val="left"/>
        <w:rPr>
          <w:noProof/>
          <w:color w:val="000000" w:themeColor="text1"/>
          <w:sz w:val="20"/>
          <w:szCs w:val="22"/>
        </w:rPr>
      </w:pPr>
      <w:bookmarkStart w:id="443" w:name="_ENREF_33"/>
      <w:r w:rsidRPr="00903D85">
        <w:rPr>
          <w:noProof/>
          <w:color w:val="000000" w:themeColor="text1"/>
          <w:sz w:val="20"/>
          <w:szCs w:val="22"/>
        </w:rPr>
        <w:t>33.</w:t>
      </w:r>
      <w:r w:rsidRPr="00903D85">
        <w:rPr>
          <w:noProof/>
          <w:color w:val="000000" w:themeColor="text1"/>
          <w:sz w:val="20"/>
          <w:szCs w:val="22"/>
        </w:rPr>
        <w:tab/>
        <w:t>Williams, K.</w:t>
      </w:r>
      <w:r w:rsidRPr="00903D85">
        <w:rPr>
          <w:i/>
          <w:noProof/>
          <w:color w:val="000000" w:themeColor="text1"/>
          <w:sz w:val="20"/>
          <w:szCs w:val="22"/>
        </w:rPr>
        <w:t xml:space="preserve"> et al.</w:t>
      </w:r>
      <w:r w:rsidRPr="00903D85">
        <w:rPr>
          <w:noProof/>
          <w:color w:val="000000" w:themeColor="text1"/>
          <w:sz w:val="20"/>
          <w:szCs w:val="22"/>
        </w:rPr>
        <w:t xml:space="preserve"> TET1 and hydroxymethylcytosine in transcription and DNA methylation fidelity.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473</w:t>
      </w:r>
      <w:r w:rsidRPr="00903D85">
        <w:rPr>
          <w:noProof/>
          <w:color w:val="000000" w:themeColor="text1"/>
          <w:sz w:val="20"/>
          <w:szCs w:val="22"/>
        </w:rPr>
        <w:t>, 343-8 (2011).</w:t>
      </w:r>
      <w:bookmarkEnd w:id="443"/>
    </w:p>
    <w:p w14:paraId="676EA2D3" w14:textId="77777777" w:rsidR="00903D85" w:rsidRPr="00903D85" w:rsidRDefault="00903D85" w:rsidP="00903D85">
      <w:pPr>
        <w:ind w:left="720" w:hanging="720"/>
        <w:jc w:val="left"/>
        <w:rPr>
          <w:noProof/>
          <w:color w:val="000000" w:themeColor="text1"/>
          <w:sz w:val="20"/>
          <w:szCs w:val="22"/>
        </w:rPr>
      </w:pPr>
      <w:bookmarkStart w:id="444" w:name="_ENREF_34"/>
      <w:r w:rsidRPr="00903D85">
        <w:rPr>
          <w:noProof/>
          <w:color w:val="000000" w:themeColor="text1"/>
          <w:sz w:val="20"/>
          <w:szCs w:val="22"/>
        </w:rPr>
        <w:t>34.</w:t>
      </w:r>
      <w:r w:rsidRPr="00903D85">
        <w:rPr>
          <w:noProof/>
          <w:color w:val="000000" w:themeColor="text1"/>
          <w:sz w:val="20"/>
          <w:szCs w:val="22"/>
        </w:rPr>
        <w:tab/>
        <w:t xml:space="preserve">Saito, D. &amp; Suyama, M. Linkage disequilibrium analysis of allelic heterogeneity in DNA methylation. </w:t>
      </w:r>
      <w:r w:rsidRPr="00903D85">
        <w:rPr>
          <w:i/>
          <w:noProof/>
          <w:color w:val="000000" w:themeColor="text1"/>
          <w:sz w:val="20"/>
          <w:szCs w:val="22"/>
        </w:rPr>
        <w:t>Epigenetics</w:t>
      </w:r>
      <w:r w:rsidRPr="00903D85">
        <w:rPr>
          <w:noProof/>
          <w:color w:val="000000" w:themeColor="text1"/>
          <w:sz w:val="20"/>
          <w:szCs w:val="22"/>
        </w:rPr>
        <w:t xml:space="preserve"> </w:t>
      </w:r>
      <w:r w:rsidRPr="00903D85">
        <w:rPr>
          <w:b/>
          <w:noProof/>
          <w:color w:val="000000" w:themeColor="text1"/>
          <w:sz w:val="20"/>
          <w:szCs w:val="22"/>
        </w:rPr>
        <w:t>10</w:t>
      </w:r>
      <w:r w:rsidRPr="00903D85">
        <w:rPr>
          <w:noProof/>
          <w:color w:val="000000" w:themeColor="text1"/>
          <w:sz w:val="20"/>
          <w:szCs w:val="22"/>
        </w:rPr>
        <w:t>, 1093-8 (2015).</w:t>
      </w:r>
      <w:bookmarkEnd w:id="444"/>
    </w:p>
    <w:p w14:paraId="58B0795D" w14:textId="77777777" w:rsidR="00903D85" w:rsidRPr="00903D85" w:rsidRDefault="00903D85" w:rsidP="00903D85">
      <w:pPr>
        <w:ind w:left="720" w:hanging="720"/>
        <w:jc w:val="left"/>
        <w:rPr>
          <w:noProof/>
          <w:color w:val="000000" w:themeColor="text1"/>
          <w:sz w:val="20"/>
          <w:szCs w:val="22"/>
        </w:rPr>
      </w:pPr>
      <w:bookmarkStart w:id="445" w:name="_ENREF_35"/>
      <w:r w:rsidRPr="00903D85">
        <w:rPr>
          <w:noProof/>
          <w:color w:val="000000" w:themeColor="text1"/>
          <w:sz w:val="20"/>
          <w:szCs w:val="22"/>
        </w:rPr>
        <w:t>35.</w:t>
      </w:r>
      <w:r w:rsidRPr="00903D85">
        <w:rPr>
          <w:noProof/>
          <w:color w:val="000000" w:themeColor="text1"/>
          <w:sz w:val="20"/>
          <w:szCs w:val="22"/>
        </w:rPr>
        <w:tab/>
        <w:t xml:space="preserve">Takai, D. &amp; Jones, P.A. Comprehensive analysis of CpG islands in human chromosomes 21 and 22. </w:t>
      </w:r>
      <w:r w:rsidRPr="00903D85">
        <w:rPr>
          <w:i/>
          <w:noProof/>
          <w:color w:val="000000" w:themeColor="text1"/>
          <w:sz w:val="20"/>
          <w:szCs w:val="22"/>
        </w:rPr>
        <w:t>Proc Natl Acad Sci U S A</w:t>
      </w:r>
      <w:r w:rsidRPr="00903D85">
        <w:rPr>
          <w:noProof/>
          <w:color w:val="000000" w:themeColor="text1"/>
          <w:sz w:val="20"/>
          <w:szCs w:val="22"/>
        </w:rPr>
        <w:t xml:space="preserve"> </w:t>
      </w:r>
      <w:r w:rsidRPr="00903D85">
        <w:rPr>
          <w:b/>
          <w:noProof/>
          <w:color w:val="000000" w:themeColor="text1"/>
          <w:sz w:val="20"/>
          <w:szCs w:val="22"/>
        </w:rPr>
        <w:t>99</w:t>
      </w:r>
      <w:r w:rsidRPr="00903D85">
        <w:rPr>
          <w:noProof/>
          <w:color w:val="000000" w:themeColor="text1"/>
          <w:sz w:val="20"/>
          <w:szCs w:val="22"/>
        </w:rPr>
        <w:t>, 3740-5 (2002).</w:t>
      </w:r>
      <w:bookmarkEnd w:id="445"/>
    </w:p>
    <w:p w14:paraId="288C1184" w14:textId="77777777" w:rsidR="00903D85" w:rsidRPr="00903D85" w:rsidRDefault="00903D85" w:rsidP="00903D85">
      <w:pPr>
        <w:ind w:left="720" w:hanging="720"/>
        <w:jc w:val="left"/>
        <w:rPr>
          <w:noProof/>
          <w:color w:val="000000" w:themeColor="text1"/>
          <w:sz w:val="20"/>
          <w:szCs w:val="22"/>
        </w:rPr>
      </w:pPr>
      <w:bookmarkStart w:id="446" w:name="_ENREF_36"/>
      <w:r w:rsidRPr="00903D85">
        <w:rPr>
          <w:noProof/>
          <w:color w:val="000000" w:themeColor="text1"/>
          <w:sz w:val="20"/>
          <w:szCs w:val="22"/>
        </w:rPr>
        <w:t>36.</w:t>
      </w:r>
      <w:r w:rsidRPr="00903D85">
        <w:rPr>
          <w:noProof/>
          <w:color w:val="000000" w:themeColor="text1"/>
          <w:sz w:val="20"/>
          <w:szCs w:val="22"/>
        </w:rPr>
        <w:tab/>
        <w:t xml:space="preserve">Timmons, J.A., Szkop, K.J. &amp; Gallagher, I.J. Multiple sources of bias confound functional enrichment analysis of global -omics data. </w:t>
      </w:r>
      <w:r w:rsidRPr="00903D85">
        <w:rPr>
          <w:i/>
          <w:noProof/>
          <w:color w:val="000000" w:themeColor="text1"/>
          <w:sz w:val="20"/>
          <w:szCs w:val="22"/>
        </w:rPr>
        <w:t>Genome Biol</w:t>
      </w:r>
      <w:r w:rsidRPr="00903D85">
        <w:rPr>
          <w:noProof/>
          <w:color w:val="000000" w:themeColor="text1"/>
          <w:sz w:val="20"/>
          <w:szCs w:val="22"/>
        </w:rPr>
        <w:t xml:space="preserve"> </w:t>
      </w:r>
      <w:r w:rsidRPr="00903D85">
        <w:rPr>
          <w:b/>
          <w:noProof/>
          <w:color w:val="000000" w:themeColor="text1"/>
          <w:sz w:val="20"/>
          <w:szCs w:val="22"/>
        </w:rPr>
        <w:t>16</w:t>
      </w:r>
      <w:r w:rsidRPr="00903D85">
        <w:rPr>
          <w:noProof/>
          <w:color w:val="000000" w:themeColor="text1"/>
          <w:sz w:val="20"/>
          <w:szCs w:val="22"/>
        </w:rPr>
        <w:t>, 186 (2015).</w:t>
      </w:r>
      <w:bookmarkEnd w:id="446"/>
    </w:p>
    <w:p w14:paraId="3A35E1A5" w14:textId="77777777" w:rsidR="00903D85" w:rsidRPr="00903D85" w:rsidRDefault="00903D85" w:rsidP="00903D85">
      <w:pPr>
        <w:ind w:left="720" w:hanging="720"/>
        <w:jc w:val="left"/>
        <w:rPr>
          <w:noProof/>
          <w:color w:val="000000" w:themeColor="text1"/>
          <w:sz w:val="20"/>
          <w:szCs w:val="22"/>
        </w:rPr>
      </w:pPr>
      <w:bookmarkStart w:id="447" w:name="_ENREF_37"/>
      <w:r w:rsidRPr="00903D85">
        <w:rPr>
          <w:noProof/>
          <w:color w:val="000000" w:themeColor="text1"/>
          <w:sz w:val="20"/>
          <w:szCs w:val="22"/>
        </w:rPr>
        <w:t>37.</w:t>
      </w:r>
      <w:r w:rsidRPr="00903D85">
        <w:rPr>
          <w:noProof/>
          <w:color w:val="000000" w:themeColor="text1"/>
          <w:sz w:val="20"/>
          <w:szCs w:val="22"/>
        </w:rPr>
        <w:tab/>
        <w:t>Andersson, R.</w:t>
      </w:r>
      <w:r w:rsidRPr="00903D85">
        <w:rPr>
          <w:i/>
          <w:noProof/>
          <w:color w:val="000000" w:themeColor="text1"/>
          <w:sz w:val="20"/>
          <w:szCs w:val="22"/>
        </w:rPr>
        <w:t xml:space="preserve"> et al.</w:t>
      </w:r>
      <w:r w:rsidRPr="00903D85">
        <w:rPr>
          <w:noProof/>
          <w:color w:val="000000" w:themeColor="text1"/>
          <w:sz w:val="20"/>
          <w:szCs w:val="22"/>
        </w:rPr>
        <w:t xml:space="preserve"> An atlas of active enhancers across human cell types and tissues.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507</w:t>
      </w:r>
      <w:r w:rsidRPr="00903D85">
        <w:rPr>
          <w:noProof/>
          <w:color w:val="000000" w:themeColor="text1"/>
          <w:sz w:val="20"/>
          <w:szCs w:val="22"/>
        </w:rPr>
        <w:t>, 455-61 (2014).</w:t>
      </w:r>
      <w:bookmarkEnd w:id="447"/>
    </w:p>
    <w:p w14:paraId="28FC44D7" w14:textId="77777777" w:rsidR="00903D85" w:rsidRPr="00903D85" w:rsidRDefault="00903D85" w:rsidP="00903D85">
      <w:pPr>
        <w:ind w:left="720" w:hanging="720"/>
        <w:jc w:val="left"/>
        <w:rPr>
          <w:noProof/>
          <w:color w:val="000000" w:themeColor="text1"/>
          <w:sz w:val="20"/>
          <w:szCs w:val="22"/>
        </w:rPr>
      </w:pPr>
      <w:bookmarkStart w:id="448" w:name="_ENREF_38"/>
      <w:r w:rsidRPr="00903D85">
        <w:rPr>
          <w:noProof/>
          <w:color w:val="000000" w:themeColor="text1"/>
          <w:sz w:val="20"/>
          <w:szCs w:val="22"/>
        </w:rPr>
        <w:t>38.</w:t>
      </w:r>
      <w:r w:rsidRPr="00903D85">
        <w:rPr>
          <w:noProof/>
          <w:color w:val="000000" w:themeColor="text1"/>
          <w:sz w:val="20"/>
          <w:szCs w:val="22"/>
        </w:rPr>
        <w:tab/>
        <w:t>Hnisz, D.</w:t>
      </w:r>
      <w:r w:rsidRPr="00903D85">
        <w:rPr>
          <w:i/>
          <w:noProof/>
          <w:color w:val="000000" w:themeColor="text1"/>
          <w:sz w:val="20"/>
          <w:szCs w:val="22"/>
        </w:rPr>
        <w:t xml:space="preserve"> et al.</w:t>
      </w:r>
      <w:r w:rsidRPr="00903D85">
        <w:rPr>
          <w:noProof/>
          <w:color w:val="000000" w:themeColor="text1"/>
          <w:sz w:val="20"/>
          <w:szCs w:val="22"/>
        </w:rPr>
        <w:t xml:space="preserve"> Super-enhancers in the control of cell identity and disease. </w:t>
      </w:r>
      <w:r w:rsidRPr="00903D85">
        <w:rPr>
          <w:i/>
          <w:noProof/>
          <w:color w:val="000000" w:themeColor="text1"/>
          <w:sz w:val="20"/>
          <w:szCs w:val="22"/>
        </w:rPr>
        <w:t>Cell</w:t>
      </w:r>
      <w:r w:rsidRPr="00903D85">
        <w:rPr>
          <w:noProof/>
          <w:color w:val="000000" w:themeColor="text1"/>
          <w:sz w:val="20"/>
          <w:szCs w:val="22"/>
        </w:rPr>
        <w:t xml:space="preserve"> </w:t>
      </w:r>
      <w:r w:rsidRPr="00903D85">
        <w:rPr>
          <w:b/>
          <w:noProof/>
          <w:color w:val="000000" w:themeColor="text1"/>
          <w:sz w:val="20"/>
          <w:szCs w:val="22"/>
        </w:rPr>
        <w:t>155</w:t>
      </w:r>
      <w:r w:rsidRPr="00903D85">
        <w:rPr>
          <w:noProof/>
          <w:color w:val="000000" w:themeColor="text1"/>
          <w:sz w:val="20"/>
          <w:szCs w:val="22"/>
        </w:rPr>
        <w:t>, 934-47 (2013).</w:t>
      </w:r>
      <w:bookmarkEnd w:id="448"/>
    </w:p>
    <w:p w14:paraId="51C09914" w14:textId="77777777" w:rsidR="00903D85" w:rsidRPr="00903D85" w:rsidRDefault="00903D85" w:rsidP="00903D85">
      <w:pPr>
        <w:ind w:left="720" w:hanging="720"/>
        <w:jc w:val="left"/>
        <w:rPr>
          <w:noProof/>
          <w:color w:val="000000" w:themeColor="text1"/>
          <w:sz w:val="20"/>
          <w:szCs w:val="22"/>
        </w:rPr>
      </w:pPr>
      <w:bookmarkStart w:id="449" w:name="_ENREF_39"/>
      <w:r w:rsidRPr="00903D85">
        <w:rPr>
          <w:noProof/>
          <w:color w:val="000000" w:themeColor="text1"/>
          <w:sz w:val="20"/>
          <w:szCs w:val="22"/>
        </w:rPr>
        <w:t>39.</w:t>
      </w:r>
      <w:r w:rsidRPr="00903D85">
        <w:rPr>
          <w:noProof/>
          <w:color w:val="000000" w:themeColor="text1"/>
          <w:sz w:val="20"/>
          <w:szCs w:val="22"/>
        </w:rPr>
        <w:tab/>
        <w:t>Thurman, R.E.</w:t>
      </w:r>
      <w:r w:rsidRPr="00903D85">
        <w:rPr>
          <w:i/>
          <w:noProof/>
          <w:color w:val="000000" w:themeColor="text1"/>
          <w:sz w:val="20"/>
          <w:szCs w:val="22"/>
        </w:rPr>
        <w:t xml:space="preserve"> et al.</w:t>
      </w:r>
      <w:r w:rsidRPr="00903D85">
        <w:rPr>
          <w:noProof/>
          <w:color w:val="000000" w:themeColor="text1"/>
          <w:sz w:val="20"/>
          <w:szCs w:val="22"/>
        </w:rPr>
        <w:t xml:space="preserve"> The accessible chromatin landscape of the human genome. </w:t>
      </w:r>
      <w:r w:rsidRPr="00903D85">
        <w:rPr>
          <w:i/>
          <w:noProof/>
          <w:color w:val="000000" w:themeColor="text1"/>
          <w:sz w:val="20"/>
          <w:szCs w:val="22"/>
        </w:rPr>
        <w:t>Nature</w:t>
      </w:r>
      <w:r w:rsidRPr="00903D85">
        <w:rPr>
          <w:noProof/>
          <w:color w:val="000000" w:themeColor="text1"/>
          <w:sz w:val="20"/>
          <w:szCs w:val="22"/>
        </w:rPr>
        <w:t xml:space="preserve"> </w:t>
      </w:r>
      <w:r w:rsidRPr="00903D85">
        <w:rPr>
          <w:b/>
          <w:noProof/>
          <w:color w:val="000000" w:themeColor="text1"/>
          <w:sz w:val="20"/>
          <w:szCs w:val="22"/>
        </w:rPr>
        <w:t>489</w:t>
      </w:r>
      <w:r w:rsidRPr="00903D85">
        <w:rPr>
          <w:noProof/>
          <w:color w:val="000000" w:themeColor="text1"/>
          <w:sz w:val="20"/>
          <w:szCs w:val="22"/>
        </w:rPr>
        <w:t>, 75-82 (2012).</w:t>
      </w:r>
      <w:bookmarkEnd w:id="449"/>
    </w:p>
    <w:p w14:paraId="7F816364" w14:textId="77777777" w:rsidR="00903D85" w:rsidRPr="00903D85" w:rsidRDefault="00903D85" w:rsidP="00903D85">
      <w:pPr>
        <w:ind w:left="720" w:hanging="720"/>
        <w:jc w:val="left"/>
        <w:rPr>
          <w:noProof/>
          <w:color w:val="000000" w:themeColor="text1"/>
          <w:sz w:val="20"/>
          <w:szCs w:val="22"/>
        </w:rPr>
      </w:pPr>
      <w:bookmarkStart w:id="450" w:name="_ENREF_40"/>
      <w:r w:rsidRPr="00903D85">
        <w:rPr>
          <w:noProof/>
          <w:color w:val="000000" w:themeColor="text1"/>
          <w:sz w:val="20"/>
          <w:szCs w:val="22"/>
        </w:rPr>
        <w:t>40.</w:t>
      </w:r>
      <w:r w:rsidRPr="00903D85">
        <w:rPr>
          <w:noProof/>
          <w:color w:val="000000" w:themeColor="text1"/>
          <w:sz w:val="20"/>
          <w:szCs w:val="22"/>
        </w:rPr>
        <w:tab/>
        <w:t>Xie, H.</w:t>
      </w:r>
      <w:r w:rsidRPr="00903D85">
        <w:rPr>
          <w:i/>
          <w:noProof/>
          <w:color w:val="000000" w:themeColor="text1"/>
          <w:sz w:val="20"/>
          <w:szCs w:val="22"/>
        </w:rPr>
        <w:t xml:space="preserve"> et al.</w:t>
      </w:r>
      <w:r w:rsidRPr="00903D85">
        <w:rPr>
          <w:noProof/>
          <w:color w:val="000000" w:themeColor="text1"/>
          <w:sz w:val="20"/>
          <w:szCs w:val="22"/>
        </w:rPr>
        <w:t xml:space="preserve"> Genome-wide quantitative assessment of variation in DNA methylation patterns. </w:t>
      </w:r>
      <w:r w:rsidRPr="00903D85">
        <w:rPr>
          <w:i/>
          <w:noProof/>
          <w:color w:val="000000" w:themeColor="text1"/>
          <w:sz w:val="20"/>
          <w:szCs w:val="22"/>
        </w:rPr>
        <w:t>Nucleic Acids Res</w:t>
      </w:r>
      <w:r w:rsidRPr="00903D85">
        <w:rPr>
          <w:noProof/>
          <w:color w:val="000000" w:themeColor="text1"/>
          <w:sz w:val="20"/>
          <w:szCs w:val="22"/>
        </w:rPr>
        <w:t xml:space="preserve"> </w:t>
      </w:r>
      <w:r w:rsidRPr="00903D85">
        <w:rPr>
          <w:b/>
          <w:noProof/>
          <w:color w:val="000000" w:themeColor="text1"/>
          <w:sz w:val="20"/>
          <w:szCs w:val="22"/>
        </w:rPr>
        <w:t>39</w:t>
      </w:r>
      <w:r w:rsidRPr="00903D85">
        <w:rPr>
          <w:noProof/>
          <w:color w:val="000000" w:themeColor="text1"/>
          <w:sz w:val="20"/>
          <w:szCs w:val="22"/>
        </w:rPr>
        <w:t>, 4099-108 (2011).</w:t>
      </w:r>
      <w:bookmarkEnd w:id="450"/>
    </w:p>
    <w:p w14:paraId="183F7E2A" w14:textId="77777777" w:rsidR="00903D85" w:rsidRPr="00903D85" w:rsidRDefault="00903D85" w:rsidP="00903D85">
      <w:pPr>
        <w:ind w:left="720" w:hanging="720"/>
        <w:jc w:val="left"/>
        <w:rPr>
          <w:noProof/>
          <w:color w:val="000000" w:themeColor="text1"/>
          <w:sz w:val="20"/>
          <w:szCs w:val="22"/>
        </w:rPr>
      </w:pPr>
      <w:bookmarkStart w:id="451" w:name="_ENREF_41"/>
      <w:r w:rsidRPr="00903D85">
        <w:rPr>
          <w:noProof/>
          <w:color w:val="000000" w:themeColor="text1"/>
          <w:sz w:val="20"/>
          <w:szCs w:val="22"/>
        </w:rPr>
        <w:t>41.</w:t>
      </w:r>
      <w:r w:rsidRPr="00903D85">
        <w:rPr>
          <w:noProof/>
          <w:color w:val="000000" w:themeColor="text1"/>
          <w:sz w:val="20"/>
          <w:szCs w:val="22"/>
        </w:rPr>
        <w:tab/>
        <w:t>Landan, G.</w:t>
      </w:r>
      <w:r w:rsidRPr="00903D85">
        <w:rPr>
          <w:i/>
          <w:noProof/>
          <w:color w:val="000000" w:themeColor="text1"/>
          <w:sz w:val="20"/>
          <w:szCs w:val="22"/>
        </w:rPr>
        <w:t xml:space="preserve"> et al.</w:t>
      </w:r>
      <w:r w:rsidRPr="00903D85">
        <w:rPr>
          <w:noProof/>
          <w:color w:val="000000" w:themeColor="text1"/>
          <w:sz w:val="20"/>
          <w:szCs w:val="22"/>
        </w:rPr>
        <w:t xml:space="preserve"> Epigenetic polymorphism and the stochastic formation of differentially methylated regions in normal and cancerous tissues. </w:t>
      </w:r>
      <w:r w:rsidRPr="00903D85">
        <w:rPr>
          <w:i/>
          <w:noProof/>
          <w:color w:val="000000" w:themeColor="text1"/>
          <w:sz w:val="20"/>
          <w:szCs w:val="22"/>
        </w:rPr>
        <w:t>Nat Genet</w:t>
      </w:r>
      <w:r w:rsidRPr="00903D85">
        <w:rPr>
          <w:noProof/>
          <w:color w:val="000000" w:themeColor="text1"/>
          <w:sz w:val="20"/>
          <w:szCs w:val="22"/>
        </w:rPr>
        <w:t xml:space="preserve"> </w:t>
      </w:r>
      <w:r w:rsidRPr="00903D85">
        <w:rPr>
          <w:b/>
          <w:noProof/>
          <w:color w:val="000000" w:themeColor="text1"/>
          <w:sz w:val="20"/>
          <w:szCs w:val="22"/>
        </w:rPr>
        <w:t>44</w:t>
      </w:r>
      <w:r w:rsidRPr="00903D85">
        <w:rPr>
          <w:noProof/>
          <w:color w:val="000000" w:themeColor="text1"/>
          <w:sz w:val="20"/>
          <w:szCs w:val="22"/>
        </w:rPr>
        <w:t>, 1207-14 (2012).</w:t>
      </w:r>
      <w:bookmarkEnd w:id="451"/>
    </w:p>
    <w:p w14:paraId="4BC85F03" w14:textId="77777777" w:rsidR="00903D85" w:rsidRPr="00903D85" w:rsidRDefault="00903D85" w:rsidP="00903D85">
      <w:pPr>
        <w:ind w:left="720" w:hanging="720"/>
        <w:jc w:val="left"/>
        <w:rPr>
          <w:noProof/>
          <w:color w:val="000000" w:themeColor="text1"/>
          <w:sz w:val="20"/>
          <w:szCs w:val="22"/>
        </w:rPr>
      </w:pPr>
      <w:bookmarkStart w:id="452" w:name="_ENREF_42"/>
      <w:r w:rsidRPr="00903D85">
        <w:rPr>
          <w:noProof/>
          <w:color w:val="000000" w:themeColor="text1"/>
          <w:sz w:val="20"/>
          <w:szCs w:val="22"/>
        </w:rPr>
        <w:t>42.</w:t>
      </w:r>
      <w:r w:rsidRPr="00903D85">
        <w:rPr>
          <w:noProof/>
          <w:color w:val="000000" w:themeColor="text1"/>
          <w:sz w:val="20"/>
          <w:szCs w:val="22"/>
        </w:rPr>
        <w:tab/>
        <w:t xml:space="preserve">Gregory R. Warnes, B.B., Lodewijk Bonebakker, Robert Gentleman, Wolfgang Huber Andy Liaw, Thomas Lumley, Martin Maechler, Arni Magnusson, Steffen Moeller, Marc Schwartz and Bill Venables. gplots: Various R </w:t>
      </w:r>
      <w:r w:rsidRPr="00903D85">
        <w:rPr>
          <w:noProof/>
          <w:color w:val="000000" w:themeColor="text1"/>
          <w:sz w:val="20"/>
          <w:szCs w:val="22"/>
        </w:rPr>
        <w:lastRenderedPageBreak/>
        <w:t>Programming Tools for Plotting Data. R package version 3.0.1. https://CRAN.R-project.org/package=gplots. (2016).</w:t>
      </w:r>
      <w:bookmarkEnd w:id="452"/>
    </w:p>
    <w:p w14:paraId="3AFBAA04" w14:textId="0AD50A52" w:rsidR="00903D85" w:rsidRPr="00903D85" w:rsidRDefault="00903D85" w:rsidP="00903D85">
      <w:pPr>
        <w:ind w:left="720" w:hanging="720"/>
        <w:jc w:val="left"/>
        <w:rPr>
          <w:noProof/>
          <w:color w:val="000000" w:themeColor="text1"/>
          <w:sz w:val="20"/>
          <w:szCs w:val="22"/>
        </w:rPr>
      </w:pPr>
      <w:bookmarkStart w:id="453" w:name="_ENREF_43"/>
      <w:r w:rsidRPr="00903D85">
        <w:rPr>
          <w:noProof/>
          <w:color w:val="000000" w:themeColor="text1"/>
          <w:sz w:val="20"/>
          <w:szCs w:val="22"/>
        </w:rPr>
        <w:t>43.</w:t>
      </w:r>
      <w:r w:rsidRPr="00903D85">
        <w:rPr>
          <w:noProof/>
          <w:color w:val="000000" w:themeColor="text1"/>
          <w:sz w:val="20"/>
          <w:szCs w:val="22"/>
        </w:rPr>
        <w:tab/>
        <w:t>Team, R.C. R: A language and environment for statistical computing. R Foundation for Statistical Computing, Vienna, Austria. URL https://</w:t>
      </w:r>
      <w:hyperlink r:id="rId15" w:history="1">
        <w:r w:rsidRPr="00903D85">
          <w:rPr>
            <w:rStyle w:val="Hyperlink"/>
            <w:noProof/>
            <w:sz w:val="20"/>
            <w:szCs w:val="22"/>
          </w:rPr>
          <w:t>www.R-project.org/</w:t>
        </w:r>
      </w:hyperlink>
      <w:r w:rsidRPr="00903D85">
        <w:rPr>
          <w:noProof/>
          <w:color w:val="000000" w:themeColor="text1"/>
          <w:sz w:val="20"/>
          <w:szCs w:val="22"/>
        </w:rPr>
        <w:t>. (2016).</w:t>
      </w:r>
      <w:bookmarkEnd w:id="453"/>
    </w:p>
    <w:p w14:paraId="437944E8" w14:textId="77777777" w:rsidR="00903D85" w:rsidRPr="00903D85" w:rsidRDefault="00903D85" w:rsidP="00903D85">
      <w:pPr>
        <w:ind w:left="720" w:hanging="720"/>
        <w:jc w:val="left"/>
        <w:rPr>
          <w:noProof/>
          <w:color w:val="000000" w:themeColor="text1"/>
          <w:sz w:val="20"/>
          <w:szCs w:val="22"/>
        </w:rPr>
      </w:pPr>
      <w:bookmarkStart w:id="454" w:name="_ENREF_44"/>
      <w:r w:rsidRPr="00903D85">
        <w:rPr>
          <w:noProof/>
          <w:color w:val="000000" w:themeColor="text1"/>
          <w:sz w:val="20"/>
          <w:szCs w:val="22"/>
        </w:rPr>
        <w:t>44.</w:t>
      </w:r>
      <w:r w:rsidRPr="00903D85">
        <w:rPr>
          <w:noProof/>
          <w:color w:val="000000" w:themeColor="text1"/>
          <w:sz w:val="20"/>
          <w:szCs w:val="22"/>
        </w:rPr>
        <w:tab/>
        <w:t xml:space="preserve">Johnson, W.E., Li, C. &amp; Rabinovic, A. Adjusting batch effects in microarray expression data using empirical Bayes methods. </w:t>
      </w:r>
      <w:r w:rsidRPr="00903D85">
        <w:rPr>
          <w:i/>
          <w:noProof/>
          <w:color w:val="000000" w:themeColor="text1"/>
          <w:sz w:val="20"/>
          <w:szCs w:val="22"/>
        </w:rPr>
        <w:t>Biostatistics</w:t>
      </w:r>
      <w:r w:rsidRPr="00903D85">
        <w:rPr>
          <w:noProof/>
          <w:color w:val="000000" w:themeColor="text1"/>
          <w:sz w:val="20"/>
          <w:szCs w:val="22"/>
        </w:rPr>
        <w:t xml:space="preserve"> </w:t>
      </w:r>
      <w:r w:rsidRPr="00903D85">
        <w:rPr>
          <w:b/>
          <w:noProof/>
          <w:color w:val="000000" w:themeColor="text1"/>
          <w:sz w:val="20"/>
          <w:szCs w:val="22"/>
        </w:rPr>
        <w:t>8</w:t>
      </w:r>
      <w:r w:rsidRPr="00903D85">
        <w:rPr>
          <w:noProof/>
          <w:color w:val="000000" w:themeColor="text1"/>
          <w:sz w:val="20"/>
          <w:szCs w:val="22"/>
        </w:rPr>
        <w:t>, 118-27 (2007).</w:t>
      </w:r>
      <w:bookmarkEnd w:id="454"/>
    </w:p>
    <w:p w14:paraId="474B22D1" w14:textId="77777777" w:rsidR="00903D85" w:rsidRPr="00903D85" w:rsidRDefault="00903D85" w:rsidP="00903D85">
      <w:pPr>
        <w:ind w:left="720" w:hanging="720"/>
        <w:jc w:val="left"/>
        <w:rPr>
          <w:noProof/>
          <w:color w:val="000000" w:themeColor="text1"/>
          <w:sz w:val="20"/>
          <w:szCs w:val="22"/>
        </w:rPr>
      </w:pPr>
      <w:bookmarkStart w:id="455" w:name="_ENREF_45"/>
      <w:r w:rsidRPr="00903D85">
        <w:rPr>
          <w:noProof/>
          <w:color w:val="000000" w:themeColor="text1"/>
          <w:sz w:val="20"/>
          <w:szCs w:val="22"/>
        </w:rPr>
        <w:t>45.</w:t>
      </w:r>
      <w:r w:rsidRPr="00903D85">
        <w:rPr>
          <w:noProof/>
          <w:color w:val="000000" w:themeColor="text1"/>
          <w:sz w:val="20"/>
          <w:szCs w:val="22"/>
        </w:rPr>
        <w:tab/>
        <w:t>Houseman, E.A.</w:t>
      </w:r>
      <w:r w:rsidRPr="00903D85">
        <w:rPr>
          <w:i/>
          <w:noProof/>
          <w:color w:val="000000" w:themeColor="text1"/>
          <w:sz w:val="20"/>
          <w:szCs w:val="22"/>
        </w:rPr>
        <w:t xml:space="preserve"> et al.</w:t>
      </w:r>
      <w:r w:rsidRPr="00903D85">
        <w:rPr>
          <w:noProof/>
          <w:color w:val="000000" w:themeColor="text1"/>
          <w:sz w:val="20"/>
          <w:szCs w:val="22"/>
        </w:rPr>
        <w:t xml:space="preserve"> DNA methylation arrays as surrogate measures of cell mixture distribution. </w:t>
      </w:r>
      <w:r w:rsidRPr="00903D85">
        <w:rPr>
          <w:i/>
          <w:noProof/>
          <w:color w:val="000000" w:themeColor="text1"/>
          <w:sz w:val="20"/>
          <w:szCs w:val="22"/>
        </w:rPr>
        <w:t>BMC Bioinformatics</w:t>
      </w:r>
      <w:r w:rsidRPr="00903D85">
        <w:rPr>
          <w:noProof/>
          <w:color w:val="000000" w:themeColor="text1"/>
          <w:sz w:val="20"/>
          <w:szCs w:val="22"/>
        </w:rPr>
        <w:t xml:space="preserve"> </w:t>
      </w:r>
      <w:r w:rsidRPr="00903D85">
        <w:rPr>
          <w:b/>
          <w:noProof/>
          <w:color w:val="000000" w:themeColor="text1"/>
          <w:sz w:val="20"/>
          <w:szCs w:val="22"/>
        </w:rPr>
        <w:t>13</w:t>
      </w:r>
      <w:r w:rsidRPr="00903D85">
        <w:rPr>
          <w:noProof/>
          <w:color w:val="000000" w:themeColor="text1"/>
          <w:sz w:val="20"/>
          <w:szCs w:val="22"/>
        </w:rPr>
        <w:t>, 86 (2012).</w:t>
      </w:r>
      <w:bookmarkEnd w:id="455"/>
    </w:p>
    <w:p w14:paraId="2ACA6855" w14:textId="77777777" w:rsidR="00903D85" w:rsidRPr="00903D85" w:rsidRDefault="00903D85" w:rsidP="00903D85">
      <w:pPr>
        <w:ind w:left="720" w:hanging="720"/>
        <w:jc w:val="left"/>
        <w:rPr>
          <w:noProof/>
          <w:color w:val="000000" w:themeColor="text1"/>
          <w:sz w:val="20"/>
          <w:szCs w:val="22"/>
        </w:rPr>
      </w:pPr>
      <w:bookmarkStart w:id="456" w:name="_ENREF_46"/>
      <w:r w:rsidRPr="00903D85">
        <w:rPr>
          <w:noProof/>
          <w:color w:val="000000" w:themeColor="text1"/>
          <w:sz w:val="20"/>
          <w:szCs w:val="22"/>
        </w:rPr>
        <w:t>46.</w:t>
      </w:r>
      <w:r w:rsidRPr="00903D85">
        <w:rPr>
          <w:noProof/>
          <w:color w:val="000000" w:themeColor="text1"/>
          <w:sz w:val="20"/>
          <w:szCs w:val="22"/>
        </w:rPr>
        <w:tab/>
        <w:t xml:space="preserve">Gong, T. &amp; Szustakowski, J.D. DeconRNASeq: a statistical framework for deconvolution of heterogeneous tissue samples based on mRNA-Seq data. </w:t>
      </w:r>
      <w:r w:rsidRPr="00903D85">
        <w:rPr>
          <w:i/>
          <w:noProof/>
          <w:color w:val="000000" w:themeColor="text1"/>
          <w:sz w:val="20"/>
          <w:szCs w:val="22"/>
        </w:rPr>
        <w:t>Bioinformatics</w:t>
      </w:r>
      <w:r w:rsidRPr="00903D85">
        <w:rPr>
          <w:noProof/>
          <w:color w:val="000000" w:themeColor="text1"/>
          <w:sz w:val="20"/>
          <w:szCs w:val="22"/>
        </w:rPr>
        <w:t xml:space="preserve"> </w:t>
      </w:r>
      <w:r w:rsidRPr="00903D85">
        <w:rPr>
          <w:b/>
          <w:noProof/>
          <w:color w:val="000000" w:themeColor="text1"/>
          <w:sz w:val="20"/>
          <w:szCs w:val="22"/>
        </w:rPr>
        <w:t>29</w:t>
      </w:r>
      <w:r w:rsidRPr="00903D85">
        <w:rPr>
          <w:noProof/>
          <w:color w:val="000000" w:themeColor="text1"/>
          <w:sz w:val="20"/>
          <w:szCs w:val="22"/>
        </w:rPr>
        <w:t>, 1083-5 (2013).</w:t>
      </w:r>
      <w:bookmarkEnd w:id="456"/>
    </w:p>
    <w:p w14:paraId="0054DDB6" w14:textId="5972F914" w:rsidR="00903D85" w:rsidRDefault="00903D85" w:rsidP="00903D85">
      <w:pPr>
        <w:jc w:val="left"/>
        <w:rPr>
          <w:noProof/>
          <w:sz w:val="20"/>
        </w:rPr>
      </w:pPr>
    </w:p>
    <w:p w14:paraId="5597C719" w14:textId="00275783" w:rsidR="00AF1A75" w:rsidRPr="00FD617E" w:rsidRDefault="00F52DF1" w:rsidP="00FD617E">
      <w:pPr>
        <w:spacing w:line="276" w:lineRule="auto"/>
        <w:rPr>
          <w:rFonts w:ascii="Arial" w:hAnsi="Arial" w:cs="Arial"/>
          <w:color w:val="000000" w:themeColor="text1"/>
          <w:sz w:val="22"/>
          <w:szCs w:val="22"/>
        </w:rPr>
      </w:pPr>
      <w:r w:rsidRPr="00FD617E">
        <w:rPr>
          <w:rFonts w:ascii="Arial" w:hAnsi="Arial" w:cs="Arial"/>
          <w:color w:val="000000" w:themeColor="text1"/>
          <w:sz w:val="22"/>
          <w:szCs w:val="22"/>
        </w:rPr>
        <w:fldChar w:fldCharType="end"/>
      </w:r>
      <w:r w:rsidR="005A440B" w:rsidRPr="00FD617E">
        <w:rPr>
          <w:rFonts w:ascii="Arial" w:hAnsi="Arial" w:cs="Arial"/>
          <w:color w:val="000000" w:themeColor="text1"/>
          <w:sz w:val="22"/>
          <w:szCs w:val="22"/>
        </w:rPr>
        <w:fldChar w:fldCharType="begin"/>
      </w:r>
      <w:r w:rsidR="005A440B" w:rsidRPr="00FD617E">
        <w:rPr>
          <w:rFonts w:ascii="Arial" w:hAnsi="Arial" w:cs="Arial"/>
          <w:color w:val="000000" w:themeColor="text1"/>
          <w:sz w:val="22"/>
          <w:szCs w:val="22"/>
        </w:rPr>
        <w:instrText xml:space="preserve"> ADDIN </w:instrText>
      </w:r>
      <w:r w:rsidR="005A440B" w:rsidRPr="00FD617E">
        <w:rPr>
          <w:rFonts w:ascii="Arial" w:hAnsi="Arial" w:cs="Arial"/>
          <w:color w:val="000000" w:themeColor="text1"/>
          <w:sz w:val="22"/>
          <w:szCs w:val="22"/>
        </w:rPr>
        <w:fldChar w:fldCharType="end"/>
      </w:r>
      <w:r w:rsidR="00D83CBA" w:rsidRPr="00FD617E">
        <w:rPr>
          <w:rFonts w:ascii="Arial" w:hAnsi="Arial" w:cs="Arial"/>
          <w:color w:val="000000" w:themeColor="text1"/>
          <w:sz w:val="22"/>
          <w:szCs w:val="22"/>
        </w:rPr>
        <w:fldChar w:fldCharType="begin"/>
      </w:r>
      <w:r w:rsidR="00D83CBA" w:rsidRPr="00FD617E">
        <w:rPr>
          <w:rFonts w:ascii="Arial" w:hAnsi="Arial" w:cs="Arial"/>
          <w:color w:val="000000" w:themeColor="text1"/>
          <w:sz w:val="22"/>
          <w:szCs w:val="22"/>
        </w:rPr>
        <w:instrText xml:space="preserve"> ADDIN </w:instrText>
      </w:r>
      <w:r w:rsidR="00D83CBA" w:rsidRPr="00FD617E">
        <w:rPr>
          <w:rFonts w:ascii="Arial" w:hAnsi="Arial" w:cs="Arial"/>
          <w:color w:val="000000" w:themeColor="text1"/>
          <w:sz w:val="22"/>
          <w:szCs w:val="22"/>
        </w:rPr>
        <w:fldChar w:fldCharType="end"/>
      </w:r>
      <w:r w:rsidR="002E2734" w:rsidRPr="00FD617E">
        <w:rPr>
          <w:rFonts w:ascii="Arial" w:hAnsi="Arial" w:cs="Arial"/>
          <w:color w:val="000000" w:themeColor="text1"/>
          <w:sz w:val="22"/>
          <w:szCs w:val="22"/>
        </w:rPr>
        <w:fldChar w:fldCharType="begin"/>
      </w:r>
      <w:r w:rsidR="002E2734" w:rsidRPr="00FD617E">
        <w:rPr>
          <w:rFonts w:ascii="Arial" w:hAnsi="Arial" w:cs="Arial"/>
          <w:color w:val="000000" w:themeColor="text1"/>
          <w:sz w:val="22"/>
          <w:szCs w:val="22"/>
        </w:rPr>
        <w:instrText xml:space="preserve"> ADDIN </w:instrText>
      </w:r>
      <w:r w:rsidR="002E2734" w:rsidRPr="00FD617E">
        <w:rPr>
          <w:rFonts w:ascii="Arial" w:hAnsi="Arial" w:cs="Arial"/>
          <w:color w:val="000000" w:themeColor="text1"/>
          <w:sz w:val="22"/>
          <w:szCs w:val="22"/>
        </w:rPr>
        <w:fldChar w:fldCharType="end"/>
      </w:r>
    </w:p>
    <w:sectPr w:rsidR="00AF1A75" w:rsidRPr="00FD617E" w:rsidSect="00BB6367">
      <w:footerReference w:type="default" r:id="rId16"/>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inh Diep" w:date="2017-01-04T14:00:00Z" w:initials="DD">
    <w:p w14:paraId="73D542FF" w14:textId="3357000D" w:rsidR="00903D85" w:rsidRPr="00E2460A" w:rsidRDefault="00903D85" w:rsidP="00E2460A">
      <w:pPr>
        <w:rPr>
          <w:rFonts w:ascii="Times New Roman" w:eastAsia="Times New Roman" w:hAnsi="Times New Roman" w:cs="Times New Roman"/>
          <w:color w:val="auto"/>
          <w:sz w:val="24"/>
          <w:szCs w:val="24"/>
          <w:lang w:eastAsia="en-US"/>
        </w:rPr>
      </w:pPr>
      <w:r>
        <w:rPr>
          <w:rStyle w:val="CommentReference"/>
        </w:rPr>
        <w:annotationRef/>
      </w:r>
      <w:r>
        <w:t xml:space="preserve">Add references to </w:t>
      </w:r>
      <w:r w:rsidRPr="00E2460A">
        <w:rPr>
          <w:rFonts w:ascii="Times New Roman" w:eastAsia="Times New Roman" w:hAnsi="Times New Roman" w:cs="Times New Roman"/>
          <w:color w:val="auto"/>
          <w:sz w:val="24"/>
          <w:szCs w:val="24"/>
          <w:lang w:eastAsia="en-US"/>
        </w:rPr>
        <w:t>PMCID: PMC4302418</w:t>
      </w:r>
    </w:p>
  </w:comment>
  <w:comment w:id="71" w:author="Kun Zhang" w:date="2017-01-03T23:25:00Z" w:initials="KZ">
    <w:p w14:paraId="34E6A9B8" w14:textId="2ED91BBC" w:rsidR="00903D85" w:rsidRDefault="00903D85">
      <w:pPr>
        <w:pStyle w:val="CommentText"/>
      </w:pPr>
      <w:r>
        <w:rPr>
          <w:rStyle w:val="CommentReference"/>
        </w:rPr>
        <w:annotationRef/>
      </w:r>
      <w:r>
        <w:t>Can we move this paragraph to the Supplementary Note?</w:t>
      </w:r>
    </w:p>
  </w:comment>
  <w:comment w:id="83" w:author="Kun Zhang" w:date="2017-01-03T23:26:00Z" w:initials="KZ">
    <w:p w14:paraId="3666C3CA" w14:textId="7BEE5E43" w:rsidR="00903D85" w:rsidRDefault="00903D85">
      <w:pPr>
        <w:pStyle w:val="CommentText"/>
      </w:pPr>
      <w:r>
        <w:rPr>
          <w:rStyle w:val="CommentReference"/>
        </w:rPr>
        <w:annotationRef/>
      </w:r>
      <w:r>
        <w:t>Can be removed?</w:t>
      </w:r>
    </w:p>
  </w:comment>
  <w:comment w:id="194" w:author="Dinh Diep" w:date="2017-01-05T13:52:00Z" w:initials="DD">
    <w:p w14:paraId="30351973" w14:textId="69C2AE48" w:rsidR="00903D85" w:rsidRDefault="00903D85">
      <w:pPr>
        <w:pStyle w:val="CommentText"/>
      </w:pPr>
      <w:r>
        <w:rPr>
          <w:rStyle w:val="CommentReference"/>
        </w:rPr>
        <w:annotationRef/>
      </w:r>
      <w:r>
        <w:rPr>
          <w:rStyle w:val="CommentReference"/>
        </w:rPr>
        <w:t>P</w:t>
      </w:r>
      <w:r>
        <w:t xml:space="preserve">rimary tumor means CCT and LCT, so is this number average between the two? Also average number for the normal tissues? </w:t>
      </w:r>
    </w:p>
  </w:comment>
  <w:comment w:id="199" w:author="Dinh Diep" w:date="2017-01-05T13:55:00Z" w:initials="DD">
    <w:p w14:paraId="7DBD78AA" w14:textId="62727D2C" w:rsidR="00903D85" w:rsidRDefault="00903D85">
      <w:pPr>
        <w:pStyle w:val="CommentText"/>
      </w:pPr>
      <w:r>
        <w:rPr>
          <w:rStyle w:val="CommentReference"/>
        </w:rPr>
        <w:annotationRef/>
      </w:r>
      <w:r>
        <w:t>Name of statistical test needed here?</w:t>
      </w:r>
    </w:p>
  </w:comment>
  <w:comment w:id="264" w:author="Dinh Diep" w:date="2017-01-05T13:44:00Z" w:initials="DD">
    <w:p w14:paraId="19224A94" w14:textId="754F254E" w:rsidR="00903D85" w:rsidRDefault="00903D85">
      <w:pPr>
        <w:pStyle w:val="CommentText"/>
      </w:pPr>
      <w:r>
        <w:rPr>
          <w:rStyle w:val="CommentReference"/>
        </w:rPr>
        <w:annotationRef/>
      </w:r>
      <w:r>
        <w:t>Need to include the test name here?</w:t>
      </w:r>
    </w:p>
  </w:comment>
  <w:comment w:id="274" w:author="Kun Zhang" w:date="2017-01-04T22:43:00Z" w:initials="KZ">
    <w:p w14:paraId="5AEC978D" w14:textId="34301D75" w:rsidR="00903D85" w:rsidRDefault="00903D85">
      <w:pPr>
        <w:pStyle w:val="CommentText"/>
      </w:pPr>
      <w:r>
        <w:rPr>
          <w:rStyle w:val="CommentReference"/>
        </w:rPr>
        <w:annotationRef/>
      </w:r>
      <w:r>
        <w:t>I still don’t fully understand what is “MHL signals”</w:t>
      </w:r>
    </w:p>
  </w:comment>
  <w:comment w:id="291" w:author="Dinh Diep" w:date="2017-01-03T15:58:00Z" w:initials="DD">
    <w:p w14:paraId="6A5AE088" w14:textId="019D2EB0" w:rsidR="00903D85" w:rsidRDefault="00903D85">
      <w:pPr>
        <w:pStyle w:val="CommentText"/>
      </w:pPr>
      <w:r>
        <w:rPr>
          <w:rStyle w:val="CommentReference"/>
        </w:rPr>
        <w:annotationRef/>
      </w:r>
      <w:r>
        <w:t>I split it so that (d) is colon cancer and (e) is lung cancer prediction because the previous panel e had unclear labels</w:t>
      </w:r>
    </w:p>
  </w:comment>
  <w:comment w:id="305" w:author="Kun Zhang" w:date="2017-01-03T23:29:00Z" w:initials="KZ">
    <w:p w14:paraId="66F1C6A3" w14:textId="1401C6D1" w:rsidR="00903D85" w:rsidRDefault="00903D85">
      <w:pPr>
        <w:pStyle w:val="CommentText"/>
      </w:pPr>
      <w:r>
        <w:rPr>
          <w:rStyle w:val="CommentReference"/>
        </w:rPr>
        <w:annotationRef/>
      </w:r>
      <w:r>
        <w:t>Mention once, then replace with cfDNA</w:t>
      </w:r>
    </w:p>
  </w:comment>
  <w:comment w:id="319" w:author="Kun Zhang" w:date="2017-01-03T12:45:00Z" w:initials="KZ">
    <w:p w14:paraId="21BABAD4" w14:textId="619A90B0" w:rsidR="00903D85" w:rsidRDefault="00903D85">
      <w:pPr>
        <w:pStyle w:val="CommentText"/>
      </w:pPr>
      <w:r>
        <w:rPr>
          <w:rStyle w:val="CommentReference"/>
        </w:rPr>
        <w:annotationRef/>
      </w:r>
      <w:r>
        <w:t xml:space="preserve">How come this sentence and the next highlighted sentence is so similar?? </w:t>
      </w:r>
    </w:p>
  </w:comment>
  <w:comment w:id="320" w:author="Shicheng Guo" w:date="2017-01-04T00:28:00Z" w:initials="SG">
    <w:p w14:paraId="7F696F39" w14:textId="3EBBB4AE" w:rsidR="00903D85" w:rsidRDefault="00903D85">
      <w:pPr>
        <w:pStyle w:val="CommentText"/>
      </w:pPr>
      <w:r>
        <w:rPr>
          <w:rStyle w:val="CommentReference"/>
        </w:rPr>
        <w:annotationRef/>
      </w:r>
      <w:r>
        <w:t>They are same but repeat again in different analysis section.</w:t>
      </w:r>
    </w:p>
  </w:comment>
  <w:comment w:id="323" w:author="Kun Zhang" w:date="2017-01-03T12:44:00Z" w:initials="KZ">
    <w:p w14:paraId="261D619D" w14:textId="0E6738F8" w:rsidR="00903D85" w:rsidRDefault="00903D85">
      <w:pPr>
        <w:pStyle w:val="CommentText"/>
      </w:pPr>
      <w:r>
        <w:rPr>
          <w:rStyle w:val="CommentReference"/>
        </w:rPr>
        <w:annotationRef/>
      </w:r>
      <w:r>
        <w:t>What is this?</w:t>
      </w:r>
    </w:p>
  </w:comment>
  <w:comment w:id="334" w:author="Kun Zhang" w:date="2017-01-03T12:46:00Z" w:initials="KZ">
    <w:p w14:paraId="0073FA24" w14:textId="7A4ECBB1" w:rsidR="00903D85" w:rsidRDefault="00903D85">
      <w:pPr>
        <w:pStyle w:val="CommentText"/>
      </w:pPr>
      <w:r>
        <w:rPr>
          <w:rStyle w:val="CommentReference"/>
        </w:rPr>
        <w:annotationRef/>
      </w:r>
      <w:r>
        <w:t>I don’t understand.</w:t>
      </w:r>
    </w:p>
  </w:comment>
  <w:comment w:id="335" w:author="Shicheng Guo" w:date="2017-01-04T00:30:00Z" w:initials="SG">
    <w:p w14:paraId="25561664" w14:textId="3B75CCFB" w:rsidR="00903D85" w:rsidRDefault="00903D85">
      <w:pPr>
        <w:pStyle w:val="CommentText"/>
      </w:pPr>
      <w:r>
        <w:rPr>
          <w:rStyle w:val="CommentReference"/>
        </w:rPr>
        <w:annotationRef/>
      </w:r>
      <w:r>
        <w:t>Calculate GSI for each MHB (based on MHL), GSI&gt;0.6</w:t>
      </w:r>
    </w:p>
  </w:comment>
  <w:comment w:id="346" w:author="Kun Zhang" w:date="2017-01-03T12:46:00Z" w:initials="KZ">
    <w:p w14:paraId="65456489" w14:textId="1158C494" w:rsidR="00903D85" w:rsidRDefault="00903D85">
      <w:pPr>
        <w:pStyle w:val="CommentText"/>
      </w:pPr>
      <w:r>
        <w:rPr>
          <w:rStyle w:val="CommentReference"/>
        </w:rPr>
        <w:annotationRef/>
      </w:r>
      <w:r>
        <w:t>One-way ANOVA was used on which analysis?</w:t>
      </w:r>
    </w:p>
  </w:comment>
  <w:comment w:id="347" w:author="Kun Zhang" w:date="2017-01-03T12:46:00Z" w:initials="KZ">
    <w:p w14:paraId="61EDDC32" w14:textId="03DE36DA" w:rsidR="00903D85" w:rsidRDefault="00903D85">
      <w:pPr>
        <w:pStyle w:val="CommentText"/>
      </w:pPr>
      <w:r>
        <w:rPr>
          <w:rStyle w:val="CommentReference"/>
        </w:rPr>
        <w:annotationRef/>
      </w:r>
      <w:r>
        <w:t>This sentence is too complicated, break it down into several shorter ones.</w:t>
      </w:r>
    </w:p>
  </w:comment>
  <w:comment w:id="348" w:author="Kun Zhang" w:date="2017-01-03T12:47:00Z" w:initials="KZ">
    <w:p w14:paraId="2E1AFC3F" w14:textId="6D4B8817" w:rsidR="00903D85" w:rsidRDefault="00903D85">
      <w:pPr>
        <w:pStyle w:val="CommentText"/>
      </w:pPr>
      <w:r>
        <w:rPr>
          <w:rStyle w:val="CommentReference"/>
        </w:rPr>
        <w:annotationRef/>
      </w:r>
      <w:r>
        <w:t>I don’t understand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D542FF" w15:done="0"/>
  <w15:commentEx w15:paraId="34E6A9B8" w15:done="0"/>
  <w15:commentEx w15:paraId="3666C3CA" w15:done="0"/>
  <w15:commentEx w15:paraId="30351973" w15:done="0"/>
  <w15:commentEx w15:paraId="7DBD78AA" w15:done="0"/>
  <w15:commentEx w15:paraId="19224A94" w15:done="0"/>
  <w15:commentEx w15:paraId="5AEC978D" w15:done="0"/>
  <w15:commentEx w15:paraId="6A5AE088" w15:done="0"/>
  <w15:commentEx w15:paraId="66F1C6A3" w15:done="0"/>
  <w15:commentEx w15:paraId="21BABAD4" w15:done="0"/>
  <w15:commentEx w15:paraId="7F696F39" w15:paraIdParent="21BABAD4" w15:done="0"/>
  <w15:commentEx w15:paraId="261D619D" w15:done="0"/>
  <w15:commentEx w15:paraId="0073FA24" w15:done="0"/>
  <w15:commentEx w15:paraId="25561664" w15:paraIdParent="0073FA24" w15:done="0"/>
  <w15:commentEx w15:paraId="65456489" w15:done="0"/>
  <w15:commentEx w15:paraId="61EDDC32" w15:done="0"/>
  <w15:commentEx w15:paraId="2E1AFC3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14B8A" w14:textId="77777777" w:rsidR="009D1022" w:rsidRDefault="009D1022" w:rsidP="00F01D5B">
      <w:r>
        <w:separator/>
      </w:r>
    </w:p>
  </w:endnote>
  <w:endnote w:type="continuationSeparator" w:id="0">
    <w:p w14:paraId="6C8509C0" w14:textId="77777777" w:rsidR="009D1022" w:rsidRDefault="009D1022"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1DE742D5" w:rsidR="00903D85" w:rsidRDefault="00903D85">
        <w:pPr>
          <w:pStyle w:val="Footer"/>
          <w:jc w:val="right"/>
        </w:pPr>
        <w:r>
          <w:fldChar w:fldCharType="begin"/>
        </w:r>
        <w:r>
          <w:instrText xml:space="preserve"> PAGE   \* MERGEFORMAT </w:instrText>
        </w:r>
        <w:r>
          <w:fldChar w:fldCharType="separate"/>
        </w:r>
        <w:r w:rsidR="006546B0">
          <w:rPr>
            <w:noProof/>
          </w:rPr>
          <w:t>16</w:t>
        </w:r>
        <w:r>
          <w:rPr>
            <w:noProof/>
          </w:rPr>
          <w:fldChar w:fldCharType="end"/>
        </w:r>
      </w:p>
    </w:sdtContent>
  </w:sdt>
  <w:p w14:paraId="3F060DF5" w14:textId="77777777" w:rsidR="00903D85" w:rsidRDefault="00903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02199" w14:textId="77777777" w:rsidR="009D1022" w:rsidRDefault="009D1022" w:rsidP="00F01D5B">
      <w:r>
        <w:separator/>
      </w:r>
    </w:p>
  </w:footnote>
  <w:footnote w:type="continuationSeparator" w:id="0">
    <w:p w14:paraId="52778BDE" w14:textId="77777777" w:rsidR="009D1022" w:rsidRDefault="009D1022"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 Zhang">
    <w15:presenceInfo w15:providerId="Windows Live" w15:userId="7f77f132639dd303"/>
  </w15:person>
  <w15:person w15:author="Dinh Diep">
    <w15:presenceInfo w15:providerId="Windows Live" w15:userId="dcf95e9dc0bb04e8"/>
  </w15:person>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8883&lt;/item&gt;&lt;item&gt;8961&lt;/item&gt;&lt;item&gt;8962&lt;/item&gt;&lt;item&gt;8964&lt;/item&gt;&lt;item&gt;8965&lt;/item&gt;&lt;item&gt;9118&lt;/item&gt;&lt;item&gt;9219&lt;/item&gt;&lt;item&gt;9220&lt;/item&gt;&lt;item&gt;9221&lt;/item&gt;&lt;/record-ids&gt;&lt;/item&gt;&lt;/Libraries&gt;"/>
  </w:docVars>
  <w:rsids>
    <w:rsidRoot w:val="00AF1A75"/>
    <w:rsid w:val="00002048"/>
    <w:rsid w:val="000030C7"/>
    <w:rsid w:val="000032FD"/>
    <w:rsid w:val="000036FE"/>
    <w:rsid w:val="000039B0"/>
    <w:rsid w:val="00003C47"/>
    <w:rsid w:val="00004A86"/>
    <w:rsid w:val="00006D0F"/>
    <w:rsid w:val="00007B12"/>
    <w:rsid w:val="0001083E"/>
    <w:rsid w:val="0001099B"/>
    <w:rsid w:val="00010A96"/>
    <w:rsid w:val="00010BE3"/>
    <w:rsid w:val="00010D24"/>
    <w:rsid w:val="000120A3"/>
    <w:rsid w:val="000131F7"/>
    <w:rsid w:val="00014D4C"/>
    <w:rsid w:val="00016330"/>
    <w:rsid w:val="0001721A"/>
    <w:rsid w:val="000174A2"/>
    <w:rsid w:val="00020B14"/>
    <w:rsid w:val="0002153E"/>
    <w:rsid w:val="00021EB7"/>
    <w:rsid w:val="00022405"/>
    <w:rsid w:val="00022FF8"/>
    <w:rsid w:val="00023F76"/>
    <w:rsid w:val="00024676"/>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330"/>
    <w:rsid w:val="000452EC"/>
    <w:rsid w:val="000453FD"/>
    <w:rsid w:val="000466A1"/>
    <w:rsid w:val="00047DA0"/>
    <w:rsid w:val="00050391"/>
    <w:rsid w:val="00050C23"/>
    <w:rsid w:val="00050F81"/>
    <w:rsid w:val="0005524C"/>
    <w:rsid w:val="0005695D"/>
    <w:rsid w:val="000601F4"/>
    <w:rsid w:val="00060205"/>
    <w:rsid w:val="00060B29"/>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4CC"/>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840"/>
    <w:rsid w:val="000B3D31"/>
    <w:rsid w:val="000B4D16"/>
    <w:rsid w:val="000B5371"/>
    <w:rsid w:val="000B5869"/>
    <w:rsid w:val="000B5D5B"/>
    <w:rsid w:val="000B7048"/>
    <w:rsid w:val="000C00E5"/>
    <w:rsid w:val="000C039E"/>
    <w:rsid w:val="000C1AFE"/>
    <w:rsid w:val="000C21C5"/>
    <w:rsid w:val="000C2EFB"/>
    <w:rsid w:val="000C46E6"/>
    <w:rsid w:val="000C5936"/>
    <w:rsid w:val="000C6921"/>
    <w:rsid w:val="000C6FC3"/>
    <w:rsid w:val="000C759D"/>
    <w:rsid w:val="000C7785"/>
    <w:rsid w:val="000C7DFE"/>
    <w:rsid w:val="000D04B3"/>
    <w:rsid w:val="000D0576"/>
    <w:rsid w:val="000D0E94"/>
    <w:rsid w:val="000D2BB7"/>
    <w:rsid w:val="000D5830"/>
    <w:rsid w:val="000D746F"/>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3BD3"/>
    <w:rsid w:val="000F5BFA"/>
    <w:rsid w:val="000F5CD1"/>
    <w:rsid w:val="000F5DFE"/>
    <w:rsid w:val="000F6F54"/>
    <w:rsid w:val="00100D51"/>
    <w:rsid w:val="00101E48"/>
    <w:rsid w:val="00102B6F"/>
    <w:rsid w:val="00103816"/>
    <w:rsid w:val="00105845"/>
    <w:rsid w:val="001058B9"/>
    <w:rsid w:val="00106460"/>
    <w:rsid w:val="001073D5"/>
    <w:rsid w:val="001104FB"/>
    <w:rsid w:val="00110E79"/>
    <w:rsid w:val="001115A1"/>
    <w:rsid w:val="00112BE6"/>
    <w:rsid w:val="00113A29"/>
    <w:rsid w:val="00113EE5"/>
    <w:rsid w:val="001204CE"/>
    <w:rsid w:val="00120E03"/>
    <w:rsid w:val="00122CA3"/>
    <w:rsid w:val="00123F3C"/>
    <w:rsid w:val="00125B19"/>
    <w:rsid w:val="00130096"/>
    <w:rsid w:val="00133757"/>
    <w:rsid w:val="0013375D"/>
    <w:rsid w:val="001339DC"/>
    <w:rsid w:val="00133D4E"/>
    <w:rsid w:val="0013443C"/>
    <w:rsid w:val="00134667"/>
    <w:rsid w:val="0013581D"/>
    <w:rsid w:val="00136CAE"/>
    <w:rsid w:val="00137B29"/>
    <w:rsid w:val="00140517"/>
    <w:rsid w:val="0014201E"/>
    <w:rsid w:val="00142421"/>
    <w:rsid w:val="00143D91"/>
    <w:rsid w:val="00144980"/>
    <w:rsid w:val="00145AFC"/>
    <w:rsid w:val="001476EC"/>
    <w:rsid w:val="00151868"/>
    <w:rsid w:val="00152079"/>
    <w:rsid w:val="00155D07"/>
    <w:rsid w:val="00157A94"/>
    <w:rsid w:val="00157D93"/>
    <w:rsid w:val="00162B1D"/>
    <w:rsid w:val="0016329B"/>
    <w:rsid w:val="00166B90"/>
    <w:rsid w:val="00167CE3"/>
    <w:rsid w:val="001704B4"/>
    <w:rsid w:val="001718FC"/>
    <w:rsid w:val="00171B32"/>
    <w:rsid w:val="00174106"/>
    <w:rsid w:val="00174551"/>
    <w:rsid w:val="001749F9"/>
    <w:rsid w:val="0017753C"/>
    <w:rsid w:val="00180913"/>
    <w:rsid w:val="00180B0E"/>
    <w:rsid w:val="00181C60"/>
    <w:rsid w:val="00181FCE"/>
    <w:rsid w:val="001822B2"/>
    <w:rsid w:val="00183AF1"/>
    <w:rsid w:val="00185929"/>
    <w:rsid w:val="0019023D"/>
    <w:rsid w:val="001903D8"/>
    <w:rsid w:val="00190D03"/>
    <w:rsid w:val="00190D57"/>
    <w:rsid w:val="001914C3"/>
    <w:rsid w:val="00192E23"/>
    <w:rsid w:val="00195364"/>
    <w:rsid w:val="00195561"/>
    <w:rsid w:val="00196686"/>
    <w:rsid w:val="001A14AD"/>
    <w:rsid w:val="001A16A9"/>
    <w:rsid w:val="001A17AB"/>
    <w:rsid w:val="001A28B8"/>
    <w:rsid w:val="001A3050"/>
    <w:rsid w:val="001A344C"/>
    <w:rsid w:val="001A3D97"/>
    <w:rsid w:val="001A452A"/>
    <w:rsid w:val="001A4EDD"/>
    <w:rsid w:val="001A6A14"/>
    <w:rsid w:val="001B10CD"/>
    <w:rsid w:val="001B2842"/>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2B3"/>
    <w:rsid w:val="002015AE"/>
    <w:rsid w:val="002053C7"/>
    <w:rsid w:val="00206CEB"/>
    <w:rsid w:val="00207A8C"/>
    <w:rsid w:val="002100C7"/>
    <w:rsid w:val="00210269"/>
    <w:rsid w:val="00210695"/>
    <w:rsid w:val="00211D7E"/>
    <w:rsid w:val="002120C9"/>
    <w:rsid w:val="00212556"/>
    <w:rsid w:val="00213A76"/>
    <w:rsid w:val="0021491A"/>
    <w:rsid w:val="00215A9C"/>
    <w:rsid w:val="00215B9F"/>
    <w:rsid w:val="00216F37"/>
    <w:rsid w:val="00220CF8"/>
    <w:rsid w:val="0022315F"/>
    <w:rsid w:val="002231E9"/>
    <w:rsid w:val="00223EA1"/>
    <w:rsid w:val="00224521"/>
    <w:rsid w:val="002249AC"/>
    <w:rsid w:val="00224D80"/>
    <w:rsid w:val="002251AA"/>
    <w:rsid w:val="002270E0"/>
    <w:rsid w:val="00230972"/>
    <w:rsid w:val="002321D3"/>
    <w:rsid w:val="002325F4"/>
    <w:rsid w:val="00232660"/>
    <w:rsid w:val="00233990"/>
    <w:rsid w:val="00233AC4"/>
    <w:rsid w:val="00234854"/>
    <w:rsid w:val="00234EE7"/>
    <w:rsid w:val="00235969"/>
    <w:rsid w:val="00236CF1"/>
    <w:rsid w:val="002408CE"/>
    <w:rsid w:val="00240ACA"/>
    <w:rsid w:val="00242F64"/>
    <w:rsid w:val="002432C6"/>
    <w:rsid w:val="00243B37"/>
    <w:rsid w:val="002446B4"/>
    <w:rsid w:val="002452AE"/>
    <w:rsid w:val="00245567"/>
    <w:rsid w:val="002456D6"/>
    <w:rsid w:val="00245EFC"/>
    <w:rsid w:val="00247853"/>
    <w:rsid w:val="00247A53"/>
    <w:rsid w:val="00247DE4"/>
    <w:rsid w:val="0025148D"/>
    <w:rsid w:val="00253A7E"/>
    <w:rsid w:val="00253DAF"/>
    <w:rsid w:val="00257659"/>
    <w:rsid w:val="002577E5"/>
    <w:rsid w:val="00257B31"/>
    <w:rsid w:val="00260CFC"/>
    <w:rsid w:val="0026180D"/>
    <w:rsid w:val="00261E2E"/>
    <w:rsid w:val="0026544A"/>
    <w:rsid w:val="0026549C"/>
    <w:rsid w:val="00265685"/>
    <w:rsid w:val="00266824"/>
    <w:rsid w:val="0027001E"/>
    <w:rsid w:val="00270A3B"/>
    <w:rsid w:val="00271FC7"/>
    <w:rsid w:val="0027329A"/>
    <w:rsid w:val="00273D54"/>
    <w:rsid w:val="0027419D"/>
    <w:rsid w:val="00274CCD"/>
    <w:rsid w:val="00275672"/>
    <w:rsid w:val="002776FF"/>
    <w:rsid w:val="002804B3"/>
    <w:rsid w:val="0028188E"/>
    <w:rsid w:val="00281E74"/>
    <w:rsid w:val="00285B0A"/>
    <w:rsid w:val="00286FF8"/>
    <w:rsid w:val="002876FA"/>
    <w:rsid w:val="00290573"/>
    <w:rsid w:val="00291262"/>
    <w:rsid w:val="0029390C"/>
    <w:rsid w:val="00294D79"/>
    <w:rsid w:val="00295E89"/>
    <w:rsid w:val="00297141"/>
    <w:rsid w:val="002A14B9"/>
    <w:rsid w:val="002A3FA5"/>
    <w:rsid w:val="002A5F85"/>
    <w:rsid w:val="002A6317"/>
    <w:rsid w:val="002B0567"/>
    <w:rsid w:val="002B1AA2"/>
    <w:rsid w:val="002B1B0B"/>
    <w:rsid w:val="002B1C63"/>
    <w:rsid w:val="002B324E"/>
    <w:rsid w:val="002B3E28"/>
    <w:rsid w:val="002B56D6"/>
    <w:rsid w:val="002B6237"/>
    <w:rsid w:val="002B76DC"/>
    <w:rsid w:val="002B7954"/>
    <w:rsid w:val="002C199A"/>
    <w:rsid w:val="002C1BFD"/>
    <w:rsid w:val="002C255E"/>
    <w:rsid w:val="002C3CD9"/>
    <w:rsid w:val="002C3EF7"/>
    <w:rsid w:val="002C3F24"/>
    <w:rsid w:val="002C47DF"/>
    <w:rsid w:val="002C68D5"/>
    <w:rsid w:val="002C6C02"/>
    <w:rsid w:val="002C6C11"/>
    <w:rsid w:val="002D065B"/>
    <w:rsid w:val="002D0CC5"/>
    <w:rsid w:val="002D2EC4"/>
    <w:rsid w:val="002D324E"/>
    <w:rsid w:val="002D3936"/>
    <w:rsid w:val="002D4AE3"/>
    <w:rsid w:val="002D53E3"/>
    <w:rsid w:val="002D6AED"/>
    <w:rsid w:val="002D7156"/>
    <w:rsid w:val="002D7167"/>
    <w:rsid w:val="002D72C6"/>
    <w:rsid w:val="002E1057"/>
    <w:rsid w:val="002E1A13"/>
    <w:rsid w:val="002E2734"/>
    <w:rsid w:val="002E629E"/>
    <w:rsid w:val="002E6C2F"/>
    <w:rsid w:val="002E700A"/>
    <w:rsid w:val="002F0E05"/>
    <w:rsid w:val="002F0F41"/>
    <w:rsid w:val="002F1321"/>
    <w:rsid w:val="002F3811"/>
    <w:rsid w:val="002F507E"/>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08CE"/>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53A6"/>
    <w:rsid w:val="00336C38"/>
    <w:rsid w:val="003373E2"/>
    <w:rsid w:val="00340D39"/>
    <w:rsid w:val="0034146C"/>
    <w:rsid w:val="00341AD3"/>
    <w:rsid w:val="00342835"/>
    <w:rsid w:val="00345C90"/>
    <w:rsid w:val="0034667B"/>
    <w:rsid w:val="003514AE"/>
    <w:rsid w:val="003519CC"/>
    <w:rsid w:val="0035207F"/>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23F6"/>
    <w:rsid w:val="003724C8"/>
    <w:rsid w:val="0037259D"/>
    <w:rsid w:val="00372EFB"/>
    <w:rsid w:val="00373A8C"/>
    <w:rsid w:val="0037627E"/>
    <w:rsid w:val="00377DBE"/>
    <w:rsid w:val="0038089A"/>
    <w:rsid w:val="00381663"/>
    <w:rsid w:val="0038207B"/>
    <w:rsid w:val="00382806"/>
    <w:rsid w:val="00382E2B"/>
    <w:rsid w:val="00383013"/>
    <w:rsid w:val="00383E57"/>
    <w:rsid w:val="00383EC1"/>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D0BA6"/>
    <w:rsid w:val="003D31E2"/>
    <w:rsid w:val="003D33E8"/>
    <w:rsid w:val="003D34EB"/>
    <w:rsid w:val="003D3DF1"/>
    <w:rsid w:val="003D5A6A"/>
    <w:rsid w:val="003D6F45"/>
    <w:rsid w:val="003E2C12"/>
    <w:rsid w:val="003E34B1"/>
    <w:rsid w:val="003E3B76"/>
    <w:rsid w:val="003E4044"/>
    <w:rsid w:val="003E7CB6"/>
    <w:rsid w:val="003E7F4C"/>
    <w:rsid w:val="003F0E46"/>
    <w:rsid w:val="003F1B5D"/>
    <w:rsid w:val="003F34BE"/>
    <w:rsid w:val="003F54F3"/>
    <w:rsid w:val="003F65D4"/>
    <w:rsid w:val="003F6822"/>
    <w:rsid w:val="003F6A6F"/>
    <w:rsid w:val="003F6F2C"/>
    <w:rsid w:val="00400D29"/>
    <w:rsid w:val="0040139C"/>
    <w:rsid w:val="004017FC"/>
    <w:rsid w:val="004019CF"/>
    <w:rsid w:val="00402453"/>
    <w:rsid w:val="0040291C"/>
    <w:rsid w:val="00403913"/>
    <w:rsid w:val="004044E6"/>
    <w:rsid w:val="00407005"/>
    <w:rsid w:val="004074E8"/>
    <w:rsid w:val="00407D1F"/>
    <w:rsid w:val="0041167D"/>
    <w:rsid w:val="00411C9A"/>
    <w:rsid w:val="0041308D"/>
    <w:rsid w:val="004138A1"/>
    <w:rsid w:val="00415095"/>
    <w:rsid w:val="00415D52"/>
    <w:rsid w:val="00417A63"/>
    <w:rsid w:val="0042036E"/>
    <w:rsid w:val="0042077D"/>
    <w:rsid w:val="00423392"/>
    <w:rsid w:val="004244F2"/>
    <w:rsid w:val="004265FC"/>
    <w:rsid w:val="00427A3E"/>
    <w:rsid w:val="00431F02"/>
    <w:rsid w:val="00435268"/>
    <w:rsid w:val="00435C6D"/>
    <w:rsid w:val="00436C1C"/>
    <w:rsid w:val="00436FD5"/>
    <w:rsid w:val="00441052"/>
    <w:rsid w:val="00441B55"/>
    <w:rsid w:val="0044398C"/>
    <w:rsid w:val="00444D93"/>
    <w:rsid w:val="00445509"/>
    <w:rsid w:val="0044556A"/>
    <w:rsid w:val="00445C78"/>
    <w:rsid w:val="004461BB"/>
    <w:rsid w:val="00447743"/>
    <w:rsid w:val="004526E7"/>
    <w:rsid w:val="004531BD"/>
    <w:rsid w:val="00453556"/>
    <w:rsid w:val="00454D8E"/>
    <w:rsid w:val="0045541D"/>
    <w:rsid w:val="00457CBE"/>
    <w:rsid w:val="00460088"/>
    <w:rsid w:val="00461A7F"/>
    <w:rsid w:val="004622D8"/>
    <w:rsid w:val="00462F84"/>
    <w:rsid w:val="00465683"/>
    <w:rsid w:val="00465DA8"/>
    <w:rsid w:val="004663CD"/>
    <w:rsid w:val="00471BFE"/>
    <w:rsid w:val="0047217F"/>
    <w:rsid w:val="00473237"/>
    <w:rsid w:val="004757CD"/>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5F04"/>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C6503"/>
    <w:rsid w:val="004D130B"/>
    <w:rsid w:val="004D1A02"/>
    <w:rsid w:val="004D3B0C"/>
    <w:rsid w:val="004D3D6A"/>
    <w:rsid w:val="004D3E6E"/>
    <w:rsid w:val="004D51DA"/>
    <w:rsid w:val="004D577C"/>
    <w:rsid w:val="004D57AE"/>
    <w:rsid w:val="004D5C92"/>
    <w:rsid w:val="004D63E2"/>
    <w:rsid w:val="004D6E29"/>
    <w:rsid w:val="004E0232"/>
    <w:rsid w:val="004E20D4"/>
    <w:rsid w:val="004E24F8"/>
    <w:rsid w:val="004E3688"/>
    <w:rsid w:val="004E3DF2"/>
    <w:rsid w:val="004E4124"/>
    <w:rsid w:val="004E4DAF"/>
    <w:rsid w:val="004E5A10"/>
    <w:rsid w:val="004E5EA6"/>
    <w:rsid w:val="004E6C32"/>
    <w:rsid w:val="004E753E"/>
    <w:rsid w:val="004F178E"/>
    <w:rsid w:val="004F1F06"/>
    <w:rsid w:val="004F47F5"/>
    <w:rsid w:val="004F4A1C"/>
    <w:rsid w:val="004F4AE9"/>
    <w:rsid w:val="004F506B"/>
    <w:rsid w:val="004F51B7"/>
    <w:rsid w:val="004F5A59"/>
    <w:rsid w:val="004F5CF0"/>
    <w:rsid w:val="004F6C3F"/>
    <w:rsid w:val="004F74FC"/>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2DE5"/>
    <w:rsid w:val="00533360"/>
    <w:rsid w:val="005339E4"/>
    <w:rsid w:val="00533F11"/>
    <w:rsid w:val="005346B9"/>
    <w:rsid w:val="00534F7F"/>
    <w:rsid w:val="005400B5"/>
    <w:rsid w:val="00540BA3"/>
    <w:rsid w:val="00544008"/>
    <w:rsid w:val="0054545B"/>
    <w:rsid w:val="00546818"/>
    <w:rsid w:val="00546BDE"/>
    <w:rsid w:val="00551A6E"/>
    <w:rsid w:val="005530CA"/>
    <w:rsid w:val="00554292"/>
    <w:rsid w:val="0055744F"/>
    <w:rsid w:val="0055759F"/>
    <w:rsid w:val="005579C0"/>
    <w:rsid w:val="00560211"/>
    <w:rsid w:val="00560726"/>
    <w:rsid w:val="00560F66"/>
    <w:rsid w:val="00561795"/>
    <w:rsid w:val="005621D0"/>
    <w:rsid w:val="00564A7F"/>
    <w:rsid w:val="005665BB"/>
    <w:rsid w:val="0056720E"/>
    <w:rsid w:val="005676CA"/>
    <w:rsid w:val="00572170"/>
    <w:rsid w:val="00572A01"/>
    <w:rsid w:val="00572E1A"/>
    <w:rsid w:val="0057564D"/>
    <w:rsid w:val="00575CA3"/>
    <w:rsid w:val="00582653"/>
    <w:rsid w:val="00582C6D"/>
    <w:rsid w:val="00582D8C"/>
    <w:rsid w:val="0058340C"/>
    <w:rsid w:val="00583D60"/>
    <w:rsid w:val="00584543"/>
    <w:rsid w:val="00584668"/>
    <w:rsid w:val="00584FA7"/>
    <w:rsid w:val="00585DDE"/>
    <w:rsid w:val="00587EC9"/>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9DF"/>
    <w:rsid w:val="005A6124"/>
    <w:rsid w:val="005A7897"/>
    <w:rsid w:val="005A7C80"/>
    <w:rsid w:val="005A7FCC"/>
    <w:rsid w:val="005B0680"/>
    <w:rsid w:val="005B1AFB"/>
    <w:rsid w:val="005B1BBC"/>
    <w:rsid w:val="005B24C1"/>
    <w:rsid w:val="005B3E17"/>
    <w:rsid w:val="005B50D0"/>
    <w:rsid w:val="005B7C9F"/>
    <w:rsid w:val="005B7DE1"/>
    <w:rsid w:val="005C0289"/>
    <w:rsid w:val="005C0830"/>
    <w:rsid w:val="005C0B1B"/>
    <w:rsid w:val="005C2BDA"/>
    <w:rsid w:val="005C2CB8"/>
    <w:rsid w:val="005C2EB9"/>
    <w:rsid w:val="005C5076"/>
    <w:rsid w:val="005C5526"/>
    <w:rsid w:val="005C55D8"/>
    <w:rsid w:val="005C5765"/>
    <w:rsid w:val="005C68A6"/>
    <w:rsid w:val="005C7F7D"/>
    <w:rsid w:val="005D1D11"/>
    <w:rsid w:val="005D322C"/>
    <w:rsid w:val="005D533F"/>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0A0A"/>
    <w:rsid w:val="005F1694"/>
    <w:rsid w:val="005F3E4B"/>
    <w:rsid w:val="005F58DB"/>
    <w:rsid w:val="005F702B"/>
    <w:rsid w:val="006008E5"/>
    <w:rsid w:val="00600FEC"/>
    <w:rsid w:val="00601C0F"/>
    <w:rsid w:val="00605E5F"/>
    <w:rsid w:val="00611D77"/>
    <w:rsid w:val="00611DBF"/>
    <w:rsid w:val="006121BB"/>
    <w:rsid w:val="00613C6A"/>
    <w:rsid w:val="00620B1C"/>
    <w:rsid w:val="00621187"/>
    <w:rsid w:val="0062134E"/>
    <w:rsid w:val="00621DDD"/>
    <w:rsid w:val="0062459E"/>
    <w:rsid w:val="0062571F"/>
    <w:rsid w:val="00625CDB"/>
    <w:rsid w:val="006268CE"/>
    <w:rsid w:val="00626A92"/>
    <w:rsid w:val="0062704A"/>
    <w:rsid w:val="00627EC5"/>
    <w:rsid w:val="006309EA"/>
    <w:rsid w:val="00631D8A"/>
    <w:rsid w:val="00632075"/>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546B0"/>
    <w:rsid w:val="006618C6"/>
    <w:rsid w:val="00663696"/>
    <w:rsid w:val="00663BB6"/>
    <w:rsid w:val="00664767"/>
    <w:rsid w:val="00665404"/>
    <w:rsid w:val="00665487"/>
    <w:rsid w:val="006658D9"/>
    <w:rsid w:val="00665FBE"/>
    <w:rsid w:val="00670031"/>
    <w:rsid w:val="0067221B"/>
    <w:rsid w:val="00672FB0"/>
    <w:rsid w:val="00674599"/>
    <w:rsid w:val="00681097"/>
    <w:rsid w:val="00681E26"/>
    <w:rsid w:val="00682930"/>
    <w:rsid w:val="00682D9F"/>
    <w:rsid w:val="00683625"/>
    <w:rsid w:val="006839B9"/>
    <w:rsid w:val="00685152"/>
    <w:rsid w:val="006856E3"/>
    <w:rsid w:val="00685825"/>
    <w:rsid w:val="00685FEF"/>
    <w:rsid w:val="006864F6"/>
    <w:rsid w:val="00686D2F"/>
    <w:rsid w:val="006929EB"/>
    <w:rsid w:val="00693A5A"/>
    <w:rsid w:val="00693E0C"/>
    <w:rsid w:val="00693E48"/>
    <w:rsid w:val="0069412E"/>
    <w:rsid w:val="00695206"/>
    <w:rsid w:val="00695235"/>
    <w:rsid w:val="00696B73"/>
    <w:rsid w:val="006A01FB"/>
    <w:rsid w:val="006A255E"/>
    <w:rsid w:val="006A3734"/>
    <w:rsid w:val="006A757E"/>
    <w:rsid w:val="006A7EE1"/>
    <w:rsid w:val="006B0D79"/>
    <w:rsid w:val="006B0E2F"/>
    <w:rsid w:val="006B1703"/>
    <w:rsid w:val="006B4ACD"/>
    <w:rsid w:val="006B6354"/>
    <w:rsid w:val="006B65E9"/>
    <w:rsid w:val="006B6E6C"/>
    <w:rsid w:val="006B7C7A"/>
    <w:rsid w:val="006C0020"/>
    <w:rsid w:val="006C0358"/>
    <w:rsid w:val="006C21B8"/>
    <w:rsid w:val="006C2A69"/>
    <w:rsid w:val="006C2D7B"/>
    <w:rsid w:val="006C3AC6"/>
    <w:rsid w:val="006C56F9"/>
    <w:rsid w:val="006D048A"/>
    <w:rsid w:val="006D1087"/>
    <w:rsid w:val="006D180A"/>
    <w:rsid w:val="006D22B7"/>
    <w:rsid w:val="006D2E5D"/>
    <w:rsid w:val="006D312D"/>
    <w:rsid w:val="006D5629"/>
    <w:rsid w:val="006D623D"/>
    <w:rsid w:val="006D66BD"/>
    <w:rsid w:val="006D69F1"/>
    <w:rsid w:val="006E2C76"/>
    <w:rsid w:val="006E30BA"/>
    <w:rsid w:val="006E39E8"/>
    <w:rsid w:val="006E46BB"/>
    <w:rsid w:val="006E61AE"/>
    <w:rsid w:val="006E6872"/>
    <w:rsid w:val="006E6D17"/>
    <w:rsid w:val="006E72C4"/>
    <w:rsid w:val="006E75C2"/>
    <w:rsid w:val="006F0615"/>
    <w:rsid w:val="006F1BFA"/>
    <w:rsid w:val="006F2A1B"/>
    <w:rsid w:val="006F3228"/>
    <w:rsid w:val="006F47DE"/>
    <w:rsid w:val="006F5E1E"/>
    <w:rsid w:val="006F71BF"/>
    <w:rsid w:val="006F723C"/>
    <w:rsid w:val="00700D41"/>
    <w:rsid w:val="00700F30"/>
    <w:rsid w:val="0070200C"/>
    <w:rsid w:val="00704710"/>
    <w:rsid w:val="0070508E"/>
    <w:rsid w:val="00705993"/>
    <w:rsid w:val="00705F0A"/>
    <w:rsid w:val="0070656E"/>
    <w:rsid w:val="00707FAE"/>
    <w:rsid w:val="00713743"/>
    <w:rsid w:val="00713748"/>
    <w:rsid w:val="007148A6"/>
    <w:rsid w:val="00715301"/>
    <w:rsid w:val="00715BBF"/>
    <w:rsid w:val="00715EB9"/>
    <w:rsid w:val="007160A9"/>
    <w:rsid w:val="00716BDC"/>
    <w:rsid w:val="007206AD"/>
    <w:rsid w:val="00720EBF"/>
    <w:rsid w:val="00721363"/>
    <w:rsid w:val="00722549"/>
    <w:rsid w:val="00723A20"/>
    <w:rsid w:val="00723EDE"/>
    <w:rsid w:val="0072475B"/>
    <w:rsid w:val="007247D1"/>
    <w:rsid w:val="00724C36"/>
    <w:rsid w:val="00725289"/>
    <w:rsid w:val="007258DE"/>
    <w:rsid w:val="00725B19"/>
    <w:rsid w:val="007278CE"/>
    <w:rsid w:val="00727C90"/>
    <w:rsid w:val="0073140C"/>
    <w:rsid w:val="00734255"/>
    <w:rsid w:val="007351DE"/>
    <w:rsid w:val="00735B87"/>
    <w:rsid w:val="00736917"/>
    <w:rsid w:val="007422B3"/>
    <w:rsid w:val="007444DC"/>
    <w:rsid w:val="00744D65"/>
    <w:rsid w:val="00745346"/>
    <w:rsid w:val="00745672"/>
    <w:rsid w:val="00745740"/>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2A0D"/>
    <w:rsid w:val="00762A46"/>
    <w:rsid w:val="0076575A"/>
    <w:rsid w:val="00765960"/>
    <w:rsid w:val="00765DAB"/>
    <w:rsid w:val="00766B62"/>
    <w:rsid w:val="00767190"/>
    <w:rsid w:val="00770022"/>
    <w:rsid w:val="0077057E"/>
    <w:rsid w:val="007706FA"/>
    <w:rsid w:val="007708C1"/>
    <w:rsid w:val="0077283B"/>
    <w:rsid w:val="00772C8E"/>
    <w:rsid w:val="00773E70"/>
    <w:rsid w:val="00773E9F"/>
    <w:rsid w:val="00774BA3"/>
    <w:rsid w:val="007759E3"/>
    <w:rsid w:val="007765E8"/>
    <w:rsid w:val="00776823"/>
    <w:rsid w:val="00776B56"/>
    <w:rsid w:val="00777D93"/>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41F"/>
    <w:rsid w:val="007A0977"/>
    <w:rsid w:val="007A2004"/>
    <w:rsid w:val="007A2DC8"/>
    <w:rsid w:val="007A4070"/>
    <w:rsid w:val="007A5E10"/>
    <w:rsid w:val="007A6921"/>
    <w:rsid w:val="007A6BF5"/>
    <w:rsid w:val="007A7890"/>
    <w:rsid w:val="007B05C9"/>
    <w:rsid w:val="007B10D7"/>
    <w:rsid w:val="007B24FC"/>
    <w:rsid w:val="007B41F0"/>
    <w:rsid w:val="007B5892"/>
    <w:rsid w:val="007C00C5"/>
    <w:rsid w:val="007C0DF3"/>
    <w:rsid w:val="007C18DB"/>
    <w:rsid w:val="007C1DA5"/>
    <w:rsid w:val="007C32EA"/>
    <w:rsid w:val="007C3D7E"/>
    <w:rsid w:val="007C4E1C"/>
    <w:rsid w:val="007C7B97"/>
    <w:rsid w:val="007D11C1"/>
    <w:rsid w:val="007D1AFB"/>
    <w:rsid w:val="007D359E"/>
    <w:rsid w:val="007D5F13"/>
    <w:rsid w:val="007D5F3D"/>
    <w:rsid w:val="007D6071"/>
    <w:rsid w:val="007D7BE7"/>
    <w:rsid w:val="007E6694"/>
    <w:rsid w:val="007E6D71"/>
    <w:rsid w:val="007F0A20"/>
    <w:rsid w:val="007F1015"/>
    <w:rsid w:val="007F64CD"/>
    <w:rsid w:val="007F7966"/>
    <w:rsid w:val="0080181D"/>
    <w:rsid w:val="0080192B"/>
    <w:rsid w:val="00801BEA"/>
    <w:rsid w:val="0080364C"/>
    <w:rsid w:val="008039AE"/>
    <w:rsid w:val="00807D0F"/>
    <w:rsid w:val="00810005"/>
    <w:rsid w:val="00812132"/>
    <w:rsid w:val="00813073"/>
    <w:rsid w:val="008141C5"/>
    <w:rsid w:val="00814280"/>
    <w:rsid w:val="00815227"/>
    <w:rsid w:val="00815612"/>
    <w:rsid w:val="0081570A"/>
    <w:rsid w:val="00817B90"/>
    <w:rsid w:val="008234E2"/>
    <w:rsid w:val="0082354E"/>
    <w:rsid w:val="008236BD"/>
    <w:rsid w:val="008268A0"/>
    <w:rsid w:val="0082783C"/>
    <w:rsid w:val="00827DED"/>
    <w:rsid w:val="008319FA"/>
    <w:rsid w:val="00831F6A"/>
    <w:rsid w:val="0083337F"/>
    <w:rsid w:val="008347E1"/>
    <w:rsid w:val="00835101"/>
    <w:rsid w:val="00835F8E"/>
    <w:rsid w:val="0084013E"/>
    <w:rsid w:val="00840C99"/>
    <w:rsid w:val="0084120C"/>
    <w:rsid w:val="008415CB"/>
    <w:rsid w:val="00843B85"/>
    <w:rsid w:val="00844CDB"/>
    <w:rsid w:val="00844DA5"/>
    <w:rsid w:val="00845460"/>
    <w:rsid w:val="00845E0D"/>
    <w:rsid w:val="00846752"/>
    <w:rsid w:val="008469CB"/>
    <w:rsid w:val="00847C70"/>
    <w:rsid w:val="008518FD"/>
    <w:rsid w:val="00852D31"/>
    <w:rsid w:val="00853819"/>
    <w:rsid w:val="00856233"/>
    <w:rsid w:val="00857F39"/>
    <w:rsid w:val="008602D3"/>
    <w:rsid w:val="0086087E"/>
    <w:rsid w:val="008608ED"/>
    <w:rsid w:val="00860B8A"/>
    <w:rsid w:val="00860C0C"/>
    <w:rsid w:val="0086136A"/>
    <w:rsid w:val="0086146C"/>
    <w:rsid w:val="00863E0E"/>
    <w:rsid w:val="008655A4"/>
    <w:rsid w:val="00866732"/>
    <w:rsid w:val="00867931"/>
    <w:rsid w:val="00867C86"/>
    <w:rsid w:val="0087045E"/>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96912"/>
    <w:rsid w:val="00897BEF"/>
    <w:rsid w:val="008A0616"/>
    <w:rsid w:val="008A114B"/>
    <w:rsid w:val="008A12F7"/>
    <w:rsid w:val="008A3879"/>
    <w:rsid w:val="008A4F47"/>
    <w:rsid w:val="008A53E0"/>
    <w:rsid w:val="008B01EF"/>
    <w:rsid w:val="008B0D9F"/>
    <w:rsid w:val="008B139D"/>
    <w:rsid w:val="008B1A07"/>
    <w:rsid w:val="008B2E28"/>
    <w:rsid w:val="008B3606"/>
    <w:rsid w:val="008B43A6"/>
    <w:rsid w:val="008B4EC1"/>
    <w:rsid w:val="008B50BE"/>
    <w:rsid w:val="008B5E95"/>
    <w:rsid w:val="008C01E6"/>
    <w:rsid w:val="008C053B"/>
    <w:rsid w:val="008C2096"/>
    <w:rsid w:val="008C22A9"/>
    <w:rsid w:val="008C2CFA"/>
    <w:rsid w:val="008C592B"/>
    <w:rsid w:val="008C7493"/>
    <w:rsid w:val="008D11E8"/>
    <w:rsid w:val="008D1851"/>
    <w:rsid w:val="008D510B"/>
    <w:rsid w:val="008D53FE"/>
    <w:rsid w:val="008D7F6F"/>
    <w:rsid w:val="008E060A"/>
    <w:rsid w:val="008E098C"/>
    <w:rsid w:val="008E4EA4"/>
    <w:rsid w:val="008E6069"/>
    <w:rsid w:val="008E6B95"/>
    <w:rsid w:val="008F0BA1"/>
    <w:rsid w:val="008F2C43"/>
    <w:rsid w:val="008F6B51"/>
    <w:rsid w:val="009002B3"/>
    <w:rsid w:val="0090071D"/>
    <w:rsid w:val="00900D29"/>
    <w:rsid w:val="00903D85"/>
    <w:rsid w:val="00903DCC"/>
    <w:rsid w:val="00907765"/>
    <w:rsid w:val="00907BB3"/>
    <w:rsid w:val="0091122C"/>
    <w:rsid w:val="00912478"/>
    <w:rsid w:val="00914147"/>
    <w:rsid w:val="009147A8"/>
    <w:rsid w:val="009154BC"/>
    <w:rsid w:val="009158FF"/>
    <w:rsid w:val="0091670F"/>
    <w:rsid w:val="00916C9E"/>
    <w:rsid w:val="0091751A"/>
    <w:rsid w:val="00917942"/>
    <w:rsid w:val="00917CEF"/>
    <w:rsid w:val="00920AB3"/>
    <w:rsid w:val="009212FA"/>
    <w:rsid w:val="00921FDC"/>
    <w:rsid w:val="00922EC1"/>
    <w:rsid w:val="009233B3"/>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953"/>
    <w:rsid w:val="00936CAA"/>
    <w:rsid w:val="009374DA"/>
    <w:rsid w:val="00937DFB"/>
    <w:rsid w:val="00941BD0"/>
    <w:rsid w:val="009423A8"/>
    <w:rsid w:val="00942481"/>
    <w:rsid w:val="009439B8"/>
    <w:rsid w:val="00944AF3"/>
    <w:rsid w:val="00947E34"/>
    <w:rsid w:val="00947FE9"/>
    <w:rsid w:val="00950728"/>
    <w:rsid w:val="00951D61"/>
    <w:rsid w:val="00952371"/>
    <w:rsid w:val="009545C1"/>
    <w:rsid w:val="00954BD9"/>
    <w:rsid w:val="0095662F"/>
    <w:rsid w:val="00957373"/>
    <w:rsid w:val="0096047C"/>
    <w:rsid w:val="00961F3A"/>
    <w:rsid w:val="009637D3"/>
    <w:rsid w:val="00964FF4"/>
    <w:rsid w:val="0096529C"/>
    <w:rsid w:val="00965413"/>
    <w:rsid w:val="009665D1"/>
    <w:rsid w:val="00967124"/>
    <w:rsid w:val="009708CC"/>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16A0"/>
    <w:rsid w:val="009A1D5C"/>
    <w:rsid w:val="009A1ED9"/>
    <w:rsid w:val="009A218C"/>
    <w:rsid w:val="009A42AE"/>
    <w:rsid w:val="009A46A0"/>
    <w:rsid w:val="009A4738"/>
    <w:rsid w:val="009A6F0A"/>
    <w:rsid w:val="009A7B06"/>
    <w:rsid w:val="009B0258"/>
    <w:rsid w:val="009B04FE"/>
    <w:rsid w:val="009B3E7B"/>
    <w:rsid w:val="009B6164"/>
    <w:rsid w:val="009B7A20"/>
    <w:rsid w:val="009B7EAB"/>
    <w:rsid w:val="009C0EE1"/>
    <w:rsid w:val="009C1269"/>
    <w:rsid w:val="009C3040"/>
    <w:rsid w:val="009C3E9C"/>
    <w:rsid w:val="009C47DC"/>
    <w:rsid w:val="009C676D"/>
    <w:rsid w:val="009C6AAB"/>
    <w:rsid w:val="009C6C8A"/>
    <w:rsid w:val="009C702D"/>
    <w:rsid w:val="009C7F58"/>
    <w:rsid w:val="009D03D5"/>
    <w:rsid w:val="009D03EC"/>
    <w:rsid w:val="009D1022"/>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7CD"/>
    <w:rsid w:val="00A16821"/>
    <w:rsid w:val="00A168D8"/>
    <w:rsid w:val="00A1729C"/>
    <w:rsid w:val="00A203CA"/>
    <w:rsid w:val="00A214EE"/>
    <w:rsid w:val="00A228B9"/>
    <w:rsid w:val="00A23ABE"/>
    <w:rsid w:val="00A26F5F"/>
    <w:rsid w:val="00A27121"/>
    <w:rsid w:val="00A27E6F"/>
    <w:rsid w:val="00A30B5E"/>
    <w:rsid w:val="00A31EB1"/>
    <w:rsid w:val="00A31EF0"/>
    <w:rsid w:val="00A32138"/>
    <w:rsid w:val="00A32219"/>
    <w:rsid w:val="00A34A61"/>
    <w:rsid w:val="00A35445"/>
    <w:rsid w:val="00A362A3"/>
    <w:rsid w:val="00A36AF4"/>
    <w:rsid w:val="00A40AA2"/>
    <w:rsid w:val="00A412E7"/>
    <w:rsid w:val="00A415FD"/>
    <w:rsid w:val="00A417A4"/>
    <w:rsid w:val="00A423E3"/>
    <w:rsid w:val="00A425AB"/>
    <w:rsid w:val="00A42CBF"/>
    <w:rsid w:val="00A4305E"/>
    <w:rsid w:val="00A43348"/>
    <w:rsid w:val="00A44FA6"/>
    <w:rsid w:val="00A46838"/>
    <w:rsid w:val="00A46BFE"/>
    <w:rsid w:val="00A47DBB"/>
    <w:rsid w:val="00A506F7"/>
    <w:rsid w:val="00A50B07"/>
    <w:rsid w:val="00A50D03"/>
    <w:rsid w:val="00A50DE3"/>
    <w:rsid w:val="00A51C04"/>
    <w:rsid w:val="00A5378C"/>
    <w:rsid w:val="00A54D9A"/>
    <w:rsid w:val="00A60F6C"/>
    <w:rsid w:val="00A620E9"/>
    <w:rsid w:val="00A62B16"/>
    <w:rsid w:val="00A63101"/>
    <w:rsid w:val="00A63667"/>
    <w:rsid w:val="00A63B11"/>
    <w:rsid w:val="00A64C9E"/>
    <w:rsid w:val="00A670EA"/>
    <w:rsid w:val="00A73D74"/>
    <w:rsid w:val="00A73F27"/>
    <w:rsid w:val="00A742B1"/>
    <w:rsid w:val="00A75184"/>
    <w:rsid w:val="00A75E6E"/>
    <w:rsid w:val="00A76DEC"/>
    <w:rsid w:val="00A800C3"/>
    <w:rsid w:val="00A8206F"/>
    <w:rsid w:val="00A82197"/>
    <w:rsid w:val="00A838AD"/>
    <w:rsid w:val="00A8511C"/>
    <w:rsid w:val="00A851E5"/>
    <w:rsid w:val="00A87032"/>
    <w:rsid w:val="00A879B8"/>
    <w:rsid w:val="00A9116C"/>
    <w:rsid w:val="00A91FCC"/>
    <w:rsid w:val="00A922FA"/>
    <w:rsid w:val="00A935F4"/>
    <w:rsid w:val="00A9494F"/>
    <w:rsid w:val="00A95580"/>
    <w:rsid w:val="00A95979"/>
    <w:rsid w:val="00A95F35"/>
    <w:rsid w:val="00A977BE"/>
    <w:rsid w:val="00AA05E8"/>
    <w:rsid w:val="00AA06C4"/>
    <w:rsid w:val="00AA079B"/>
    <w:rsid w:val="00AA311A"/>
    <w:rsid w:val="00AA5472"/>
    <w:rsid w:val="00AB09ED"/>
    <w:rsid w:val="00AB134C"/>
    <w:rsid w:val="00AB13B7"/>
    <w:rsid w:val="00AB157A"/>
    <w:rsid w:val="00AB159B"/>
    <w:rsid w:val="00AB3254"/>
    <w:rsid w:val="00AB3CEA"/>
    <w:rsid w:val="00AB4A15"/>
    <w:rsid w:val="00AB6689"/>
    <w:rsid w:val="00AB789A"/>
    <w:rsid w:val="00AC0A08"/>
    <w:rsid w:val="00AC0FDE"/>
    <w:rsid w:val="00AC2555"/>
    <w:rsid w:val="00AC334C"/>
    <w:rsid w:val="00AC7B86"/>
    <w:rsid w:val="00AD1C0B"/>
    <w:rsid w:val="00AD1EA1"/>
    <w:rsid w:val="00AD2173"/>
    <w:rsid w:val="00AD247A"/>
    <w:rsid w:val="00AD278C"/>
    <w:rsid w:val="00AD2B67"/>
    <w:rsid w:val="00AD40BF"/>
    <w:rsid w:val="00AD630F"/>
    <w:rsid w:val="00AD670F"/>
    <w:rsid w:val="00AE087D"/>
    <w:rsid w:val="00AE0905"/>
    <w:rsid w:val="00AE3B36"/>
    <w:rsid w:val="00AE4692"/>
    <w:rsid w:val="00AE5813"/>
    <w:rsid w:val="00AE592D"/>
    <w:rsid w:val="00AF1A75"/>
    <w:rsid w:val="00AF21D6"/>
    <w:rsid w:val="00AF2DA8"/>
    <w:rsid w:val="00AF591B"/>
    <w:rsid w:val="00AF771D"/>
    <w:rsid w:val="00AF774D"/>
    <w:rsid w:val="00AF784B"/>
    <w:rsid w:val="00B015E7"/>
    <w:rsid w:val="00B033BD"/>
    <w:rsid w:val="00B0358F"/>
    <w:rsid w:val="00B049F8"/>
    <w:rsid w:val="00B04C35"/>
    <w:rsid w:val="00B05336"/>
    <w:rsid w:val="00B05D58"/>
    <w:rsid w:val="00B0712C"/>
    <w:rsid w:val="00B07611"/>
    <w:rsid w:val="00B1032E"/>
    <w:rsid w:val="00B10B27"/>
    <w:rsid w:val="00B1131E"/>
    <w:rsid w:val="00B113BF"/>
    <w:rsid w:val="00B122C1"/>
    <w:rsid w:val="00B13524"/>
    <w:rsid w:val="00B14A52"/>
    <w:rsid w:val="00B150CB"/>
    <w:rsid w:val="00B16DC1"/>
    <w:rsid w:val="00B20563"/>
    <w:rsid w:val="00B22FD7"/>
    <w:rsid w:val="00B235EC"/>
    <w:rsid w:val="00B23FBA"/>
    <w:rsid w:val="00B24466"/>
    <w:rsid w:val="00B2480D"/>
    <w:rsid w:val="00B248DE"/>
    <w:rsid w:val="00B24A17"/>
    <w:rsid w:val="00B24DB0"/>
    <w:rsid w:val="00B270A5"/>
    <w:rsid w:val="00B30273"/>
    <w:rsid w:val="00B30779"/>
    <w:rsid w:val="00B310DA"/>
    <w:rsid w:val="00B3135E"/>
    <w:rsid w:val="00B368AC"/>
    <w:rsid w:val="00B36F82"/>
    <w:rsid w:val="00B37C69"/>
    <w:rsid w:val="00B404A9"/>
    <w:rsid w:val="00B40584"/>
    <w:rsid w:val="00B406CD"/>
    <w:rsid w:val="00B40AA4"/>
    <w:rsid w:val="00B4407A"/>
    <w:rsid w:val="00B44BB2"/>
    <w:rsid w:val="00B44BB3"/>
    <w:rsid w:val="00B45074"/>
    <w:rsid w:val="00B46F83"/>
    <w:rsid w:val="00B46FBE"/>
    <w:rsid w:val="00B5057C"/>
    <w:rsid w:val="00B51A14"/>
    <w:rsid w:val="00B51EA8"/>
    <w:rsid w:val="00B52128"/>
    <w:rsid w:val="00B526E8"/>
    <w:rsid w:val="00B527DF"/>
    <w:rsid w:val="00B5428B"/>
    <w:rsid w:val="00B54D35"/>
    <w:rsid w:val="00B568F5"/>
    <w:rsid w:val="00B6045A"/>
    <w:rsid w:val="00B606E2"/>
    <w:rsid w:val="00B60C01"/>
    <w:rsid w:val="00B60DBE"/>
    <w:rsid w:val="00B60FD4"/>
    <w:rsid w:val="00B61496"/>
    <w:rsid w:val="00B61938"/>
    <w:rsid w:val="00B6226F"/>
    <w:rsid w:val="00B62B6F"/>
    <w:rsid w:val="00B657CA"/>
    <w:rsid w:val="00B66A26"/>
    <w:rsid w:val="00B670F2"/>
    <w:rsid w:val="00B70751"/>
    <w:rsid w:val="00B718BA"/>
    <w:rsid w:val="00B729EC"/>
    <w:rsid w:val="00B73883"/>
    <w:rsid w:val="00B73AE2"/>
    <w:rsid w:val="00B73EC8"/>
    <w:rsid w:val="00B745D3"/>
    <w:rsid w:val="00B750B9"/>
    <w:rsid w:val="00B75A9B"/>
    <w:rsid w:val="00B76BD0"/>
    <w:rsid w:val="00B77ACE"/>
    <w:rsid w:val="00B77C94"/>
    <w:rsid w:val="00B8163B"/>
    <w:rsid w:val="00B81D69"/>
    <w:rsid w:val="00B82DE0"/>
    <w:rsid w:val="00B83744"/>
    <w:rsid w:val="00B84CF8"/>
    <w:rsid w:val="00B87BFF"/>
    <w:rsid w:val="00B901D1"/>
    <w:rsid w:val="00B9069A"/>
    <w:rsid w:val="00B91BC5"/>
    <w:rsid w:val="00B92670"/>
    <w:rsid w:val="00B92B21"/>
    <w:rsid w:val="00B92FB0"/>
    <w:rsid w:val="00B93AF1"/>
    <w:rsid w:val="00B94A5A"/>
    <w:rsid w:val="00B95416"/>
    <w:rsid w:val="00B95995"/>
    <w:rsid w:val="00BA005E"/>
    <w:rsid w:val="00BA0EA5"/>
    <w:rsid w:val="00BA1D8C"/>
    <w:rsid w:val="00BA2DC7"/>
    <w:rsid w:val="00BA40A7"/>
    <w:rsid w:val="00BA51BA"/>
    <w:rsid w:val="00BA544B"/>
    <w:rsid w:val="00BA5C18"/>
    <w:rsid w:val="00BA69BA"/>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500"/>
    <w:rsid w:val="00BD37DF"/>
    <w:rsid w:val="00BD4CFA"/>
    <w:rsid w:val="00BD69AE"/>
    <w:rsid w:val="00BD6A30"/>
    <w:rsid w:val="00BD6E08"/>
    <w:rsid w:val="00BE035B"/>
    <w:rsid w:val="00BE0626"/>
    <w:rsid w:val="00BE0C61"/>
    <w:rsid w:val="00BE0CB4"/>
    <w:rsid w:val="00BE16D0"/>
    <w:rsid w:val="00BE29DF"/>
    <w:rsid w:val="00BE5373"/>
    <w:rsid w:val="00BE69F4"/>
    <w:rsid w:val="00BE790F"/>
    <w:rsid w:val="00BE7B6E"/>
    <w:rsid w:val="00BE7F0D"/>
    <w:rsid w:val="00BF1762"/>
    <w:rsid w:val="00BF1886"/>
    <w:rsid w:val="00BF323D"/>
    <w:rsid w:val="00BF526E"/>
    <w:rsid w:val="00C00D56"/>
    <w:rsid w:val="00C012B2"/>
    <w:rsid w:val="00C02640"/>
    <w:rsid w:val="00C02DF6"/>
    <w:rsid w:val="00C056B0"/>
    <w:rsid w:val="00C07D35"/>
    <w:rsid w:val="00C07DF2"/>
    <w:rsid w:val="00C10496"/>
    <w:rsid w:val="00C10D0F"/>
    <w:rsid w:val="00C124A6"/>
    <w:rsid w:val="00C12759"/>
    <w:rsid w:val="00C12910"/>
    <w:rsid w:val="00C13516"/>
    <w:rsid w:val="00C139E4"/>
    <w:rsid w:val="00C14665"/>
    <w:rsid w:val="00C1628C"/>
    <w:rsid w:val="00C16292"/>
    <w:rsid w:val="00C1644F"/>
    <w:rsid w:val="00C16DB1"/>
    <w:rsid w:val="00C211F4"/>
    <w:rsid w:val="00C21775"/>
    <w:rsid w:val="00C2193C"/>
    <w:rsid w:val="00C2250F"/>
    <w:rsid w:val="00C22AA4"/>
    <w:rsid w:val="00C22D72"/>
    <w:rsid w:val="00C231ED"/>
    <w:rsid w:val="00C24311"/>
    <w:rsid w:val="00C24883"/>
    <w:rsid w:val="00C24EEE"/>
    <w:rsid w:val="00C2561A"/>
    <w:rsid w:val="00C25717"/>
    <w:rsid w:val="00C2710C"/>
    <w:rsid w:val="00C2731C"/>
    <w:rsid w:val="00C2775D"/>
    <w:rsid w:val="00C30B8F"/>
    <w:rsid w:val="00C30CDC"/>
    <w:rsid w:val="00C3360E"/>
    <w:rsid w:val="00C33BB6"/>
    <w:rsid w:val="00C33F44"/>
    <w:rsid w:val="00C344D7"/>
    <w:rsid w:val="00C348A9"/>
    <w:rsid w:val="00C35305"/>
    <w:rsid w:val="00C35F18"/>
    <w:rsid w:val="00C400CE"/>
    <w:rsid w:val="00C406C9"/>
    <w:rsid w:val="00C4164D"/>
    <w:rsid w:val="00C417BB"/>
    <w:rsid w:val="00C41F27"/>
    <w:rsid w:val="00C423DD"/>
    <w:rsid w:val="00C43317"/>
    <w:rsid w:val="00C44E2D"/>
    <w:rsid w:val="00C47A3C"/>
    <w:rsid w:val="00C55789"/>
    <w:rsid w:val="00C55AFE"/>
    <w:rsid w:val="00C60563"/>
    <w:rsid w:val="00C60862"/>
    <w:rsid w:val="00C62371"/>
    <w:rsid w:val="00C6570F"/>
    <w:rsid w:val="00C66798"/>
    <w:rsid w:val="00C66835"/>
    <w:rsid w:val="00C66C68"/>
    <w:rsid w:val="00C701F2"/>
    <w:rsid w:val="00C7060D"/>
    <w:rsid w:val="00C70A39"/>
    <w:rsid w:val="00C71956"/>
    <w:rsid w:val="00C71B67"/>
    <w:rsid w:val="00C73DB8"/>
    <w:rsid w:val="00C74967"/>
    <w:rsid w:val="00C752F4"/>
    <w:rsid w:val="00C76110"/>
    <w:rsid w:val="00C76D07"/>
    <w:rsid w:val="00C80F5A"/>
    <w:rsid w:val="00C8147B"/>
    <w:rsid w:val="00C83141"/>
    <w:rsid w:val="00C836EB"/>
    <w:rsid w:val="00C84414"/>
    <w:rsid w:val="00C84879"/>
    <w:rsid w:val="00C8759C"/>
    <w:rsid w:val="00C907F4"/>
    <w:rsid w:val="00C90C6C"/>
    <w:rsid w:val="00C92B19"/>
    <w:rsid w:val="00C92C4C"/>
    <w:rsid w:val="00C92E6D"/>
    <w:rsid w:val="00C9310D"/>
    <w:rsid w:val="00C93DAB"/>
    <w:rsid w:val="00C9411C"/>
    <w:rsid w:val="00C95416"/>
    <w:rsid w:val="00C95ACB"/>
    <w:rsid w:val="00C95EE3"/>
    <w:rsid w:val="00C96AD6"/>
    <w:rsid w:val="00C97433"/>
    <w:rsid w:val="00CA03CC"/>
    <w:rsid w:val="00CA0508"/>
    <w:rsid w:val="00CA0599"/>
    <w:rsid w:val="00CA1875"/>
    <w:rsid w:val="00CA1881"/>
    <w:rsid w:val="00CA24C6"/>
    <w:rsid w:val="00CA3231"/>
    <w:rsid w:val="00CA3D23"/>
    <w:rsid w:val="00CA4523"/>
    <w:rsid w:val="00CA506B"/>
    <w:rsid w:val="00CA5583"/>
    <w:rsid w:val="00CA62F0"/>
    <w:rsid w:val="00CA67D5"/>
    <w:rsid w:val="00CB3495"/>
    <w:rsid w:val="00CB3EB2"/>
    <w:rsid w:val="00CB3EB4"/>
    <w:rsid w:val="00CB582E"/>
    <w:rsid w:val="00CB5B8C"/>
    <w:rsid w:val="00CC0D4C"/>
    <w:rsid w:val="00CC486B"/>
    <w:rsid w:val="00CC54CE"/>
    <w:rsid w:val="00CC551E"/>
    <w:rsid w:val="00CC5F7E"/>
    <w:rsid w:val="00CC642B"/>
    <w:rsid w:val="00CC7B5A"/>
    <w:rsid w:val="00CD174A"/>
    <w:rsid w:val="00CD257B"/>
    <w:rsid w:val="00CD25A3"/>
    <w:rsid w:val="00CD2B6D"/>
    <w:rsid w:val="00CD31B6"/>
    <w:rsid w:val="00CD4F4E"/>
    <w:rsid w:val="00CD4FE2"/>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7D"/>
    <w:rsid w:val="00CF2AAA"/>
    <w:rsid w:val="00CF2F37"/>
    <w:rsid w:val="00CF33E4"/>
    <w:rsid w:val="00CF3A18"/>
    <w:rsid w:val="00CF3B3A"/>
    <w:rsid w:val="00CF3F4F"/>
    <w:rsid w:val="00CF445C"/>
    <w:rsid w:val="00CF50FB"/>
    <w:rsid w:val="00CF65CA"/>
    <w:rsid w:val="00CF6A11"/>
    <w:rsid w:val="00D00AB2"/>
    <w:rsid w:val="00D039CE"/>
    <w:rsid w:val="00D03AB9"/>
    <w:rsid w:val="00D0536F"/>
    <w:rsid w:val="00D10B1C"/>
    <w:rsid w:val="00D10CE4"/>
    <w:rsid w:val="00D12E14"/>
    <w:rsid w:val="00D1391A"/>
    <w:rsid w:val="00D1637C"/>
    <w:rsid w:val="00D165A1"/>
    <w:rsid w:val="00D20368"/>
    <w:rsid w:val="00D21227"/>
    <w:rsid w:val="00D21635"/>
    <w:rsid w:val="00D2213C"/>
    <w:rsid w:val="00D22404"/>
    <w:rsid w:val="00D22F70"/>
    <w:rsid w:val="00D258B0"/>
    <w:rsid w:val="00D25E45"/>
    <w:rsid w:val="00D279E8"/>
    <w:rsid w:val="00D300F2"/>
    <w:rsid w:val="00D321F9"/>
    <w:rsid w:val="00D32346"/>
    <w:rsid w:val="00D3282F"/>
    <w:rsid w:val="00D33DBC"/>
    <w:rsid w:val="00D35388"/>
    <w:rsid w:val="00D354E7"/>
    <w:rsid w:val="00D366D5"/>
    <w:rsid w:val="00D37CBA"/>
    <w:rsid w:val="00D40083"/>
    <w:rsid w:val="00D41E4C"/>
    <w:rsid w:val="00D44B79"/>
    <w:rsid w:val="00D4543F"/>
    <w:rsid w:val="00D45C9B"/>
    <w:rsid w:val="00D468CB"/>
    <w:rsid w:val="00D473B5"/>
    <w:rsid w:val="00D47566"/>
    <w:rsid w:val="00D47C87"/>
    <w:rsid w:val="00D5013D"/>
    <w:rsid w:val="00D5105A"/>
    <w:rsid w:val="00D533B9"/>
    <w:rsid w:val="00D539E6"/>
    <w:rsid w:val="00D53B2D"/>
    <w:rsid w:val="00D5581E"/>
    <w:rsid w:val="00D55A97"/>
    <w:rsid w:val="00D57F7F"/>
    <w:rsid w:val="00D60ECA"/>
    <w:rsid w:val="00D617DD"/>
    <w:rsid w:val="00D64C19"/>
    <w:rsid w:val="00D65E6D"/>
    <w:rsid w:val="00D66B93"/>
    <w:rsid w:val="00D66D17"/>
    <w:rsid w:val="00D67A4C"/>
    <w:rsid w:val="00D71290"/>
    <w:rsid w:val="00D72558"/>
    <w:rsid w:val="00D737D6"/>
    <w:rsid w:val="00D738AE"/>
    <w:rsid w:val="00D73F3D"/>
    <w:rsid w:val="00D74A88"/>
    <w:rsid w:val="00D75349"/>
    <w:rsid w:val="00D754C7"/>
    <w:rsid w:val="00D75601"/>
    <w:rsid w:val="00D7560D"/>
    <w:rsid w:val="00D76C88"/>
    <w:rsid w:val="00D76EAD"/>
    <w:rsid w:val="00D8205F"/>
    <w:rsid w:val="00D835DA"/>
    <w:rsid w:val="00D83C91"/>
    <w:rsid w:val="00D83CBA"/>
    <w:rsid w:val="00D85E92"/>
    <w:rsid w:val="00D8632F"/>
    <w:rsid w:val="00D8691E"/>
    <w:rsid w:val="00D87A7A"/>
    <w:rsid w:val="00D90EFC"/>
    <w:rsid w:val="00D91CBA"/>
    <w:rsid w:val="00D91CF4"/>
    <w:rsid w:val="00D92248"/>
    <w:rsid w:val="00D9399A"/>
    <w:rsid w:val="00D9475A"/>
    <w:rsid w:val="00D94E8A"/>
    <w:rsid w:val="00D9544D"/>
    <w:rsid w:val="00D97701"/>
    <w:rsid w:val="00DA04CF"/>
    <w:rsid w:val="00DA08BB"/>
    <w:rsid w:val="00DA28FD"/>
    <w:rsid w:val="00DA555E"/>
    <w:rsid w:val="00DA5FAE"/>
    <w:rsid w:val="00DA6019"/>
    <w:rsid w:val="00DA6D38"/>
    <w:rsid w:val="00DB0A55"/>
    <w:rsid w:val="00DB0B4F"/>
    <w:rsid w:val="00DB3D74"/>
    <w:rsid w:val="00DB3E8A"/>
    <w:rsid w:val="00DB4587"/>
    <w:rsid w:val="00DB4DA0"/>
    <w:rsid w:val="00DB59FE"/>
    <w:rsid w:val="00DB7A6F"/>
    <w:rsid w:val="00DB7BF3"/>
    <w:rsid w:val="00DC052E"/>
    <w:rsid w:val="00DC1A3C"/>
    <w:rsid w:val="00DC24FA"/>
    <w:rsid w:val="00DC3E11"/>
    <w:rsid w:val="00DC48E8"/>
    <w:rsid w:val="00DC7036"/>
    <w:rsid w:val="00DD04A0"/>
    <w:rsid w:val="00DD1287"/>
    <w:rsid w:val="00DD3280"/>
    <w:rsid w:val="00DD349B"/>
    <w:rsid w:val="00DD3E5A"/>
    <w:rsid w:val="00DD4675"/>
    <w:rsid w:val="00DD487D"/>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358"/>
    <w:rsid w:val="00DF3864"/>
    <w:rsid w:val="00DF41CF"/>
    <w:rsid w:val="00DF58F5"/>
    <w:rsid w:val="00DF5AD7"/>
    <w:rsid w:val="00DF6CF5"/>
    <w:rsid w:val="00E02309"/>
    <w:rsid w:val="00E02593"/>
    <w:rsid w:val="00E0291F"/>
    <w:rsid w:val="00E02D01"/>
    <w:rsid w:val="00E02DA9"/>
    <w:rsid w:val="00E03006"/>
    <w:rsid w:val="00E035BB"/>
    <w:rsid w:val="00E03932"/>
    <w:rsid w:val="00E04BED"/>
    <w:rsid w:val="00E04D7E"/>
    <w:rsid w:val="00E04F52"/>
    <w:rsid w:val="00E05848"/>
    <w:rsid w:val="00E05971"/>
    <w:rsid w:val="00E05B58"/>
    <w:rsid w:val="00E070B0"/>
    <w:rsid w:val="00E113E2"/>
    <w:rsid w:val="00E12647"/>
    <w:rsid w:val="00E13F25"/>
    <w:rsid w:val="00E15B48"/>
    <w:rsid w:val="00E165A1"/>
    <w:rsid w:val="00E17F6E"/>
    <w:rsid w:val="00E23D86"/>
    <w:rsid w:val="00E2460A"/>
    <w:rsid w:val="00E25D33"/>
    <w:rsid w:val="00E260D9"/>
    <w:rsid w:val="00E268B5"/>
    <w:rsid w:val="00E278B0"/>
    <w:rsid w:val="00E27D1B"/>
    <w:rsid w:val="00E314F0"/>
    <w:rsid w:val="00E31E07"/>
    <w:rsid w:val="00E329A3"/>
    <w:rsid w:val="00E34EF1"/>
    <w:rsid w:val="00E357C1"/>
    <w:rsid w:val="00E36621"/>
    <w:rsid w:val="00E36A67"/>
    <w:rsid w:val="00E40E78"/>
    <w:rsid w:val="00E45CFB"/>
    <w:rsid w:val="00E46218"/>
    <w:rsid w:val="00E4721F"/>
    <w:rsid w:val="00E5123C"/>
    <w:rsid w:val="00E51263"/>
    <w:rsid w:val="00E52A4D"/>
    <w:rsid w:val="00E52D3E"/>
    <w:rsid w:val="00E530BB"/>
    <w:rsid w:val="00E53DBE"/>
    <w:rsid w:val="00E545A7"/>
    <w:rsid w:val="00E5606B"/>
    <w:rsid w:val="00E56F73"/>
    <w:rsid w:val="00E60204"/>
    <w:rsid w:val="00E61954"/>
    <w:rsid w:val="00E61EAA"/>
    <w:rsid w:val="00E61EBE"/>
    <w:rsid w:val="00E630A1"/>
    <w:rsid w:val="00E646C0"/>
    <w:rsid w:val="00E6620A"/>
    <w:rsid w:val="00E70523"/>
    <w:rsid w:val="00E70C81"/>
    <w:rsid w:val="00E72DE6"/>
    <w:rsid w:val="00E753EC"/>
    <w:rsid w:val="00E758D3"/>
    <w:rsid w:val="00E80DB7"/>
    <w:rsid w:val="00E81786"/>
    <w:rsid w:val="00E81806"/>
    <w:rsid w:val="00E81A6A"/>
    <w:rsid w:val="00E834DA"/>
    <w:rsid w:val="00E846F6"/>
    <w:rsid w:val="00E858C4"/>
    <w:rsid w:val="00E859C9"/>
    <w:rsid w:val="00E860F7"/>
    <w:rsid w:val="00E86904"/>
    <w:rsid w:val="00E86C45"/>
    <w:rsid w:val="00E94370"/>
    <w:rsid w:val="00E94997"/>
    <w:rsid w:val="00E95E5F"/>
    <w:rsid w:val="00E960A6"/>
    <w:rsid w:val="00E966FB"/>
    <w:rsid w:val="00E96F48"/>
    <w:rsid w:val="00E97A0E"/>
    <w:rsid w:val="00EA1BED"/>
    <w:rsid w:val="00EA232F"/>
    <w:rsid w:val="00EA25B2"/>
    <w:rsid w:val="00EA466A"/>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1C53"/>
    <w:rsid w:val="00ED2CDC"/>
    <w:rsid w:val="00ED2E7E"/>
    <w:rsid w:val="00ED3F00"/>
    <w:rsid w:val="00ED43AC"/>
    <w:rsid w:val="00ED4E99"/>
    <w:rsid w:val="00ED4F4E"/>
    <w:rsid w:val="00ED5378"/>
    <w:rsid w:val="00ED5611"/>
    <w:rsid w:val="00ED6C3D"/>
    <w:rsid w:val="00ED7043"/>
    <w:rsid w:val="00EE061C"/>
    <w:rsid w:val="00EE0AA3"/>
    <w:rsid w:val="00EE0F9B"/>
    <w:rsid w:val="00EE1BA2"/>
    <w:rsid w:val="00EE3E2F"/>
    <w:rsid w:val="00EE41D2"/>
    <w:rsid w:val="00EE4613"/>
    <w:rsid w:val="00EE7B4F"/>
    <w:rsid w:val="00EF0155"/>
    <w:rsid w:val="00EF148D"/>
    <w:rsid w:val="00EF263F"/>
    <w:rsid w:val="00EF33ED"/>
    <w:rsid w:val="00EF3BD5"/>
    <w:rsid w:val="00EF5B4A"/>
    <w:rsid w:val="00EF5EB0"/>
    <w:rsid w:val="00EF7B52"/>
    <w:rsid w:val="00F003E4"/>
    <w:rsid w:val="00F01A5A"/>
    <w:rsid w:val="00F01D5B"/>
    <w:rsid w:val="00F022AF"/>
    <w:rsid w:val="00F04384"/>
    <w:rsid w:val="00F0590C"/>
    <w:rsid w:val="00F1026F"/>
    <w:rsid w:val="00F11798"/>
    <w:rsid w:val="00F12C8C"/>
    <w:rsid w:val="00F1304C"/>
    <w:rsid w:val="00F163E8"/>
    <w:rsid w:val="00F16A56"/>
    <w:rsid w:val="00F21126"/>
    <w:rsid w:val="00F234A9"/>
    <w:rsid w:val="00F23E6C"/>
    <w:rsid w:val="00F248A3"/>
    <w:rsid w:val="00F24CD3"/>
    <w:rsid w:val="00F25C8A"/>
    <w:rsid w:val="00F26C73"/>
    <w:rsid w:val="00F26F9B"/>
    <w:rsid w:val="00F30106"/>
    <w:rsid w:val="00F30503"/>
    <w:rsid w:val="00F327FF"/>
    <w:rsid w:val="00F328FE"/>
    <w:rsid w:val="00F34610"/>
    <w:rsid w:val="00F34B17"/>
    <w:rsid w:val="00F35E02"/>
    <w:rsid w:val="00F37809"/>
    <w:rsid w:val="00F37E05"/>
    <w:rsid w:val="00F4014C"/>
    <w:rsid w:val="00F409DE"/>
    <w:rsid w:val="00F410C0"/>
    <w:rsid w:val="00F417CF"/>
    <w:rsid w:val="00F44948"/>
    <w:rsid w:val="00F459AD"/>
    <w:rsid w:val="00F462EF"/>
    <w:rsid w:val="00F46883"/>
    <w:rsid w:val="00F5108A"/>
    <w:rsid w:val="00F51861"/>
    <w:rsid w:val="00F51C06"/>
    <w:rsid w:val="00F52DF1"/>
    <w:rsid w:val="00F5494E"/>
    <w:rsid w:val="00F54EE2"/>
    <w:rsid w:val="00F56535"/>
    <w:rsid w:val="00F56C1C"/>
    <w:rsid w:val="00F573C8"/>
    <w:rsid w:val="00F607A9"/>
    <w:rsid w:val="00F615C6"/>
    <w:rsid w:val="00F622B7"/>
    <w:rsid w:val="00F62A4C"/>
    <w:rsid w:val="00F6361E"/>
    <w:rsid w:val="00F65A53"/>
    <w:rsid w:val="00F66CB9"/>
    <w:rsid w:val="00F67EEC"/>
    <w:rsid w:val="00F67F04"/>
    <w:rsid w:val="00F70A85"/>
    <w:rsid w:val="00F730F8"/>
    <w:rsid w:val="00F7367B"/>
    <w:rsid w:val="00F74197"/>
    <w:rsid w:val="00F76083"/>
    <w:rsid w:val="00F76139"/>
    <w:rsid w:val="00F76EC4"/>
    <w:rsid w:val="00F77048"/>
    <w:rsid w:val="00F77C53"/>
    <w:rsid w:val="00F805D0"/>
    <w:rsid w:val="00F82262"/>
    <w:rsid w:val="00F823FA"/>
    <w:rsid w:val="00F82680"/>
    <w:rsid w:val="00F8387A"/>
    <w:rsid w:val="00F84F62"/>
    <w:rsid w:val="00F85B27"/>
    <w:rsid w:val="00F8729C"/>
    <w:rsid w:val="00F90054"/>
    <w:rsid w:val="00F9119D"/>
    <w:rsid w:val="00F922EC"/>
    <w:rsid w:val="00F926D5"/>
    <w:rsid w:val="00F92CCA"/>
    <w:rsid w:val="00F93DF6"/>
    <w:rsid w:val="00F941FE"/>
    <w:rsid w:val="00F94B5B"/>
    <w:rsid w:val="00F95EDC"/>
    <w:rsid w:val="00F961A2"/>
    <w:rsid w:val="00FA0447"/>
    <w:rsid w:val="00FA0491"/>
    <w:rsid w:val="00FA1719"/>
    <w:rsid w:val="00FA2B47"/>
    <w:rsid w:val="00FA4EE8"/>
    <w:rsid w:val="00FA5F2B"/>
    <w:rsid w:val="00FA7BDD"/>
    <w:rsid w:val="00FB136F"/>
    <w:rsid w:val="00FB4262"/>
    <w:rsid w:val="00FB6D3C"/>
    <w:rsid w:val="00FB7EE4"/>
    <w:rsid w:val="00FC01FB"/>
    <w:rsid w:val="00FC0DB6"/>
    <w:rsid w:val="00FC2E22"/>
    <w:rsid w:val="00FC514A"/>
    <w:rsid w:val="00FC5405"/>
    <w:rsid w:val="00FC7E9F"/>
    <w:rsid w:val="00FD01F5"/>
    <w:rsid w:val="00FD2D9D"/>
    <w:rsid w:val="00FD3BB1"/>
    <w:rsid w:val="00FD3F20"/>
    <w:rsid w:val="00FD4AE5"/>
    <w:rsid w:val="00FD586D"/>
    <w:rsid w:val="00FD617E"/>
    <w:rsid w:val="00FD7674"/>
    <w:rsid w:val="00FE0A7A"/>
    <w:rsid w:val="00FE28FD"/>
    <w:rsid w:val="00FE2CCA"/>
    <w:rsid w:val="00FE3C08"/>
    <w:rsid w:val="00FE4480"/>
    <w:rsid w:val="00FE50A6"/>
    <w:rsid w:val="00FE55A6"/>
    <w:rsid w:val="00FE5C23"/>
    <w:rsid w:val="00FE5D6A"/>
    <w:rsid w:val="00FE6F2D"/>
    <w:rsid w:val="00FE731A"/>
    <w:rsid w:val="00FF095F"/>
    <w:rsid w:val="00FF15E3"/>
    <w:rsid w:val="00FF2B5B"/>
    <w:rsid w:val="00FF2BE8"/>
    <w:rsid w:val="00FF483E"/>
    <w:rsid w:val="00FF4D50"/>
    <w:rsid w:val="00FF5995"/>
    <w:rsid w:val="00FF6279"/>
    <w:rsid w:val="00FF6C14"/>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link w:val="Heading2Char"/>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link w:val="Heading4Char"/>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 w:type="paragraph" w:styleId="NoSpacing">
    <w:name w:val="No Spacing"/>
    <w:uiPriority w:val="1"/>
    <w:qFormat/>
    <w:rsid w:val="00A415FD"/>
  </w:style>
  <w:style w:type="character" w:styleId="FollowedHyperlink">
    <w:name w:val="FollowedHyperlink"/>
    <w:basedOn w:val="DefaultParagraphFont"/>
    <w:uiPriority w:val="99"/>
    <w:semiHidden/>
    <w:unhideWhenUsed/>
    <w:rsid w:val="00E94370"/>
    <w:rPr>
      <w:color w:val="954F72" w:themeColor="followedHyperlink"/>
      <w:u w:val="single"/>
    </w:rPr>
  </w:style>
  <w:style w:type="character" w:customStyle="1" w:styleId="Heading2Char">
    <w:name w:val="Heading 2 Char"/>
    <w:basedOn w:val="DefaultParagraphFont"/>
    <w:link w:val="Heading2"/>
    <w:rsid w:val="00FF15E3"/>
    <w:rPr>
      <w:rFonts w:ascii="Cambria" w:eastAsia="Cambria" w:hAnsi="Cambria" w:cs="Cambria"/>
      <w:b/>
      <w:sz w:val="32"/>
      <w:szCs w:val="32"/>
    </w:rPr>
  </w:style>
  <w:style w:type="character" w:customStyle="1" w:styleId="Heading4Char">
    <w:name w:val="Heading 4 Char"/>
    <w:basedOn w:val="DefaultParagraphFont"/>
    <w:link w:val="Heading4"/>
    <w:rsid w:val="00FF15E3"/>
    <w:rPr>
      <w:rFonts w:ascii="Cambria" w:eastAsia="Cambria" w:hAnsi="Cambria" w:cs="Cambria"/>
      <w:i/>
      <w:color w:val="366091"/>
    </w:rPr>
  </w:style>
  <w:style w:type="character" w:customStyle="1" w:styleId="fm-citation-ids-label">
    <w:name w:val="fm-citation-ids-label"/>
    <w:basedOn w:val="DefaultParagraphFont"/>
    <w:rsid w:val="00E2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648367946">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253003670">
      <w:bodyDiv w:val="1"/>
      <w:marLeft w:val="0"/>
      <w:marRight w:val="0"/>
      <w:marTop w:val="0"/>
      <w:marBottom w:val="0"/>
      <w:divBdr>
        <w:top w:val="none" w:sz="0" w:space="0" w:color="auto"/>
        <w:left w:val="none" w:sz="0" w:space="0" w:color="auto"/>
        <w:bottom w:val="none" w:sz="0" w:space="0" w:color="auto"/>
        <w:right w:val="none" w:sz="0" w:space="0" w:color="auto"/>
      </w:divBdr>
      <w:divsChild>
        <w:div w:id="1255821703">
          <w:marLeft w:val="0"/>
          <w:marRight w:val="0"/>
          <w:marTop w:val="0"/>
          <w:marBottom w:val="0"/>
          <w:divBdr>
            <w:top w:val="none" w:sz="0" w:space="0" w:color="auto"/>
            <w:left w:val="none" w:sz="0" w:space="0" w:color="auto"/>
            <w:bottom w:val="none" w:sz="0" w:space="0" w:color="auto"/>
            <w:right w:val="none" w:sz="0" w:space="0" w:color="auto"/>
          </w:divBdr>
        </w:div>
      </w:divsChild>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pryan79/PileOMe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b.ucsd.edu/" TargetMode="External"/><Relationship Id="rId5" Type="http://schemas.openxmlformats.org/officeDocument/2006/relationships/webSettings" Target="webSettings.xml"/><Relationship Id="rId15" Type="http://schemas.openxmlformats.org/officeDocument/2006/relationships/hyperlink" Target="http://www.R-project.org/" TargetMode="External"/><Relationship Id="rId10" Type="http://schemas.openxmlformats.org/officeDocument/2006/relationships/hyperlink" Target="http:///h"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Colorectal_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8F7-14F8-4229-AE64-DEFCF44E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12866</Words>
  <Characters>73338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Shicheng Guo</cp:lastModifiedBy>
  <cp:revision>35</cp:revision>
  <cp:lastPrinted>2016-08-22T17:17:00Z</cp:lastPrinted>
  <dcterms:created xsi:type="dcterms:W3CDTF">2017-01-03T22:04:00Z</dcterms:created>
  <dcterms:modified xsi:type="dcterms:W3CDTF">2017-01-19T11:26:00Z</dcterms:modified>
</cp:coreProperties>
</file>