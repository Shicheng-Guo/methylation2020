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by tightly coupled CpG methylation.</w:t>
      </w:r>
    </w:p>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2E37969F"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w:t>
      </w:r>
      <w:bookmarkStart w:id="1" w:name="_GoBack"/>
      <w:r w:rsidRPr="00D22F70">
        <w:rPr>
          <w:rFonts w:ascii="Arial" w:eastAsia="Arial" w:hAnsi="Arial" w:cs="Arial"/>
          <w:color w:val="auto"/>
          <w:sz w:val="22"/>
          <w:szCs w:val="22"/>
        </w:rPr>
        <w:t>Here</w:t>
      </w:r>
      <w:ins w:id="2" w:author="Dinh Diep" w:date="2016-12-28T12:32:00Z">
        <w:r w:rsidR="00A670EA">
          <w:rPr>
            <w:rFonts w:ascii="Arial" w:eastAsia="Arial" w:hAnsi="Arial" w:cs="Arial"/>
            <w:color w:val="auto"/>
            <w:sz w:val="22"/>
            <w:szCs w:val="22"/>
          </w:rPr>
          <w:t>,</w:t>
        </w:r>
      </w:ins>
      <w:r w:rsidRPr="00D22F70">
        <w:rPr>
          <w:rFonts w:ascii="Arial" w:eastAsia="Arial" w:hAnsi="Arial" w:cs="Arial"/>
          <w:color w:val="auto"/>
          <w:sz w:val="22"/>
          <w:szCs w:val="22"/>
        </w:rPr>
        <w:t xml:space="preserve"> we focused on a systematic search and investigation of regions in the full human genome that exhibit highly coordinated methylation. </w:t>
      </w:r>
      <w:bookmarkEnd w:id="1"/>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CpG sites, called </w:t>
      </w:r>
      <w:ins w:id="3" w:author="Dinh Diep" w:date="2016-12-29T03:18:00Z">
        <w:r w:rsidR="00D12E14">
          <w:rPr>
            <w:rFonts w:ascii="Arial" w:eastAsia="Arial" w:hAnsi="Arial" w:cs="Arial"/>
            <w:color w:val="auto"/>
            <w:sz w:val="22"/>
            <w:szCs w:val="22"/>
          </w:rPr>
          <w:t>m</w:t>
        </w:r>
      </w:ins>
      <w:del w:id="4" w:author="Dinh Diep" w:date="2016-12-29T03:18:00Z">
        <w:r w:rsidRPr="00D22F70" w:rsidDel="00D12E14">
          <w:rPr>
            <w:rFonts w:ascii="Arial" w:eastAsia="Arial" w:hAnsi="Arial" w:cs="Arial"/>
            <w:color w:val="auto"/>
            <w:sz w:val="22"/>
            <w:szCs w:val="22"/>
          </w:rPr>
          <w:delText>M</w:delText>
        </w:r>
      </w:del>
      <w:r w:rsidRPr="00D22F70">
        <w:rPr>
          <w:rFonts w:ascii="Arial" w:eastAsia="Arial" w:hAnsi="Arial" w:cs="Arial"/>
          <w:color w:val="auto"/>
          <w:sz w:val="22"/>
          <w:szCs w:val="22"/>
        </w:rPr>
        <w:t xml:space="preserve">ethylation </w:t>
      </w:r>
      <w:ins w:id="5" w:author="Dinh Diep" w:date="2016-12-29T03:18:00Z">
        <w:r w:rsidR="00D12E14">
          <w:rPr>
            <w:rFonts w:ascii="Arial" w:eastAsia="Arial" w:hAnsi="Arial" w:cs="Arial"/>
            <w:color w:val="auto"/>
            <w:sz w:val="22"/>
            <w:szCs w:val="22"/>
          </w:rPr>
          <w:t>h</w:t>
        </w:r>
      </w:ins>
      <w:del w:id="6" w:author="Dinh Diep" w:date="2016-12-29T03:18:00Z">
        <w:r w:rsidRPr="00D22F70" w:rsidDel="00D12E14">
          <w:rPr>
            <w:rFonts w:ascii="Arial" w:eastAsia="Arial" w:hAnsi="Arial" w:cs="Arial"/>
            <w:color w:val="auto"/>
            <w:sz w:val="22"/>
            <w:szCs w:val="22"/>
          </w:rPr>
          <w:delText>H</w:delText>
        </w:r>
      </w:del>
      <w:r w:rsidRPr="00D22F70">
        <w:rPr>
          <w:rFonts w:ascii="Arial" w:eastAsia="Arial" w:hAnsi="Arial" w:cs="Arial"/>
          <w:color w:val="auto"/>
          <w:sz w:val="22"/>
          <w:szCs w:val="22"/>
        </w:rPr>
        <w:t xml:space="preserve">aplotype </w:t>
      </w:r>
      <w:ins w:id="7" w:author="Dinh Diep" w:date="2016-12-29T03:18:00Z">
        <w:r w:rsidR="00D12E14">
          <w:rPr>
            <w:rFonts w:ascii="Arial" w:eastAsia="Arial" w:hAnsi="Arial" w:cs="Arial"/>
            <w:color w:val="auto"/>
            <w:sz w:val="22"/>
            <w:szCs w:val="22"/>
          </w:rPr>
          <w:t>b</w:t>
        </w:r>
      </w:ins>
      <w:del w:id="8" w:author="Dinh Diep" w:date="2016-12-29T03:18:00Z">
        <w:r w:rsidRPr="00D22F70" w:rsidDel="00D12E14">
          <w:rPr>
            <w:rFonts w:ascii="Arial" w:eastAsia="Arial" w:hAnsi="Arial" w:cs="Arial"/>
            <w:color w:val="auto"/>
            <w:sz w:val="22"/>
            <w:szCs w:val="22"/>
          </w:rPr>
          <w:delText>B</w:delText>
        </w:r>
      </w:del>
      <w:r w:rsidRPr="00D22F70">
        <w:rPr>
          <w:rFonts w:ascii="Arial" w:eastAsia="Arial" w:hAnsi="Arial" w:cs="Arial"/>
          <w:color w:val="auto"/>
          <w:sz w:val="22"/>
          <w:szCs w:val="22"/>
        </w:rPr>
        <w:t xml:space="preserve">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w:t>
      </w:r>
      <w:ins w:id="9" w:author="Dinh Diep" w:date="2016-12-29T03:18:00Z">
        <w:r w:rsidR="00D12E14">
          <w:rPr>
            <w:rFonts w:ascii="Arial" w:eastAsia="Arial" w:hAnsi="Arial" w:cs="Arial"/>
            <w:color w:val="auto"/>
            <w:sz w:val="22"/>
            <w:szCs w:val="22"/>
          </w:rPr>
          <w:t xml:space="preserve">reduced representation bisulfite </w:t>
        </w:r>
        <w:del w:id="10" w:author="Shicheng Guo" w:date="2017-01-02T18:10:00Z">
          <w:r w:rsidR="00D12E14" w:rsidDel="00E12647">
            <w:rPr>
              <w:rFonts w:ascii="Arial" w:eastAsia="Arial" w:hAnsi="Arial" w:cs="Arial"/>
              <w:color w:val="auto"/>
              <w:sz w:val="22"/>
              <w:szCs w:val="22"/>
            </w:rPr>
            <w:delText xml:space="preserve">sequencing  </w:delText>
          </w:r>
        </w:del>
      </w:ins>
      <w:ins w:id="11" w:author="Dinh Diep" w:date="2016-12-29T03:19:00Z">
        <w:del w:id="12" w:author="Shicheng Guo" w:date="2017-01-02T18:10:00Z">
          <w:r w:rsidR="00D12E14" w:rsidDel="00E12647">
            <w:rPr>
              <w:rFonts w:ascii="Arial" w:eastAsia="Arial" w:hAnsi="Arial" w:cs="Arial"/>
              <w:color w:val="auto"/>
              <w:sz w:val="22"/>
              <w:szCs w:val="22"/>
            </w:rPr>
            <w:delText>(</w:delText>
          </w:r>
        </w:del>
      </w:ins>
      <w:ins w:id="13" w:author="Shicheng Guo" w:date="2017-01-02T18:10:00Z">
        <w:r w:rsidR="00E12647">
          <w:rPr>
            <w:rFonts w:ascii="Arial" w:eastAsia="Arial" w:hAnsi="Arial" w:cs="Arial"/>
            <w:color w:val="auto"/>
            <w:sz w:val="22"/>
            <w:szCs w:val="22"/>
          </w:rPr>
          <w:t>sequencing (</w:t>
        </w:r>
      </w:ins>
      <w:r w:rsidRPr="00D22F70">
        <w:rPr>
          <w:rFonts w:ascii="Arial" w:eastAsia="Arial" w:hAnsi="Arial" w:cs="Arial"/>
          <w:color w:val="auto"/>
          <w:sz w:val="22"/>
          <w:szCs w:val="22"/>
        </w:rPr>
        <w:t>RRBS</w:t>
      </w:r>
      <w:ins w:id="14" w:author="Dinh Diep" w:date="2016-12-29T03:19:00Z">
        <w:r w:rsidR="00D12E14">
          <w:rPr>
            <w:rFonts w:ascii="Arial" w:eastAsia="Arial" w:hAnsi="Arial" w:cs="Arial"/>
            <w:color w:val="auto"/>
            <w:sz w:val="22"/>
            <w:szCs w:val="22"/>
          </w:rPr>
          <w:t>)</w:t>
        </w:r>
      </w:ins>
      <w:r w:rsidRPr="00D22F70">
        <w:rPr>
          <w:rFonts w:ascii="Arial" w:eastAsia="Arial" w:hAnsi="Arial" w:cs="Arial"/>
          <w:color w:val="auto"/>
          <w:sz w:val="22"/>
          <w:szCs w:val="22"/>
        </w:rPr>
        <w:t xml:space="preserve"> </w:t>
      </w:r>
      <w:ins w:id="15" w:author="Dinh Diep" w:date="2016-12-29T03:19:00Z">
        <w:r w:rsidR="00D12E14">
          <w:rPr>
            <w:rFonts w:ascii="Arial" w:eastAsia="Arial" w:hAnsi="Arial" w:cs="Arial"/>
            <w:color w:val="auto"/>
            <w:sz w:val="22"/>
            <w:szCs w:val="22"/>
          </w:rPr>
          <w:t xml:space="preserve">data </w:t>
        </w:r>
      </w:ins>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 xml:space="preserve">a </w:t>
      </w:r>
      <w:ins w:id="16" w:author="Dinh Diep" w:date="2017-01-03T11:28:00Z">
        <w:r w:rsidR="00923858">
          <w:rPr>
            <w:rFonts w:ascii="Arial" w:eastAsia="Arial" w:hAnsi="Arial" w:cs="Arial"/>
            <w:color w:val="auto"/>
            <w:sz w:val="22"/>
            <w:szCs w:val="22"/>
          </w:rPr>
          <w:t xml:space="preserve">block level </w:t>
        </w:r>
      </w:ins>
      <w:r w:rsidRPr="00D22F70">
        <w:rPr>
          <w:rFonts w:ascii="Arial" w:eastAsia="Arial" w:hAnsi="Arial" w:cs="Arial"/>
          <w:color w:val="auto"/>
          <w:sz w:val="22"/>
          <w:szCs w:val="22"/>
        </w:rPr>
        <w:t xml:space="preserve">metric called </w:t>
      </w:r>
      <w:ins w:id="17" w:author="Dinh Diep" w:date="2016-12-29T03:19:00Z">
        <w:r w:rsidR="00D12E14">
          <w:rPr>
            <w:rFonts w:ascii="Arial" w:eastAsia="Arial" w:hAnsi="Arial" w:cs="Arial"/>
            <w:color w:val="auto"/>
            <w:sz w:val="22"/>
            <w:szCs w:val="22"/>
          </w:rPr>
          <w:t>m</w:t>
        </w:r>
      </w:ins>
      <w:del w:id="18" w:author="Dinh Diep" w:date="2016-12-29T03:19:00Z">
        <w:r w:rsidRPr="00D22F70" w:rsidDel="00D12E14">
          <w:rPr>
            <w:rFonts w:ascii="Arial" w:eastAsia="Arial" w:hAnsi="Arial" w:cs="Arial"/>
            <w:color w:val="auto"/>
            <w:sz w:val="22"/>
            <w:szCs w:val="22"/>
          </w:rPr>
          <w:delText>M</w:delText>
        </w:r>
      </w:del>
      <w:r w:rsidRPr="00D22F70">
        <w:rPr>
          <w:rFonts w:ascii="Arial" w:eastAsia="Arial" w:hAnsi="Arial" w:cs="Arial"/>
          <w:color w:val="auto"/>
          <w:sz w:val="22"/>
          <w:szCs w:val="22"/>
        </w:rPr>
        <w:t xml:space="preserve">ethylation </w:t>
      </w:r>
      <w:ins w:id="19" w:author="Dinh Diep" w:date="2016-12-29T03:19:00Z">
        <w:r w:rsidR="00D12E14">
          <w:rPr>
            <w:rFonts w:ascii="Arial" w:eastAsia="Arial" w:hAnsi="Arial" w:cs="Arial"/>
            <w:color w:val="auto"/>
            <w:sz w:val="22"/>
            <w:szCs w:val="22"/>
          </w:rPr>
          <w:t>h</w:t>
        </w:r>
      </w:ins>
      <w:del w:id="20" w:author="Dinh Diep" w:date="2016-12-29T03:19:00Z">
        <w:r w:rsidRPr="00D22F70" w:rsidDel="00D12E14">
          <w:rPr>
            <w:rFonts w:ascii="Arial" w:eastAsia="Arial" w:hAnsi="Arial" w:cs="Arial"/>
            <w:color w:val="auto"/>
            <w:sz w:val="22"/>
            <w:szCs w:val="22"/>
          </w:rPr>
          <w:delText>H</w:delText>
        </w:r>
      </w:del>
      <w:r w:rsidRPr="00D22F70">
        <w:rPr>
          <w:rFonts w:ascii="Arial" w:eastAsia="Arial" w:hAnsi="Arial" w:cs="Arial"/>
          <w:color w:val="auto"/>
          <w:sz w:val="22"/>
          <w:szCs w:val="22"/>
        </w:rPr>
        <w:t xml:space="preserve">aplotype </w:t>
      </w:r>
      <w:ins w:id="21" w:author="Dinh Diep" w:date="2016-12-29T03:19:00Z">
        <w:r w:rsidR="00D12E14">
          <w:rPr>
            <w:rFonts w:ascii="Arial" w:eastAsia="Arial" w:hAnsi="Arial" w:cs="Arial"/>
            <w:color w:val="auto"/>
            <w:sz w:val="22"/>
            <w:szCs w:val="22"/>
          </w:rPr>
          <w:t>l</w:t>
        </w:r>
      </w:ins>
      <w:del w:id="22" w:author="Dinh Diep" w:date="2016-12-29T03:19:00Z">
        <w:r w:rsidRPr="00D22F70" w:rsidDel="00D12E14">
          <w:rPr>
            <w:rFonts w:ascii="Arial" w:eastAsia="Arial" w:hAnsi="Arial" w:cs="Arial"/>
            <w:color w:val="auto"/>
            <w:sz w:val="22"/>
            <w:szCs w:val="22"/>
          </w:rPr>
          <w:delText>L</w:delText>
        </w:r>
      </w:del>
      <w:r w:rsidRPr="00D22F70">
        <w:rPr>
          <w:rFonts w:ascii="Arial" w:eastAsia="Arial" w:hAnsi="Arial" w:cs="Arial"/>
          <w:color w:val="auto"/>
          <w:sz w:val="22"/>
          <w:szCs w:val="22"/>
        </w:rPr>
        <w:t>oad (MHL)</w:t>
      </w:r>
      <w:r>
        <w:rPr>
          <w:rFonts w:ascii="Arial" w:eastAsia="Arial" w:hAnsi="Arial" w:cs="Arial"/>
          <w:color w:val="auto"/>
          <w:sz w:val="22"/>
          <w:szCs w:val="22"/>
        </w:rPr>
        <w:t xml:space="preserve">, we performed </w:t>
      </w:r>
      <w:ins w:id="23" w:author="Dinh Diep" w:date="2017-01-03T11:28:00Z">
        <w:r w:rsidR="00923858">
          <w:rPr>
            <w:rFonts w:ascii="Arial" w:eastAsia="Arial" w:hAnsi="Arial" w:cs="Arial"/>
            <w:color w:val="auto"/>
            <w:sz w:val="22"/>
            <w:szCs w:val="22"/>
          </w:rPr>
          <w:t>deconvolution of heter</w:t>
        </w:r>
      </w:ins>
      <w:ins w:id="24" w:author="Dinh Diep" w:date="2017-01-03T11:29:00Z">
        <w:r w:rsidR="00923858">
          <w:rPr>
            <w:rFonts w:ascii="Arial" w:eastAsia="Arial" w:hAnsi="Arial" w:cs="Arial"/>
            <w:color w:val="auto"/>
            <w:sz w:val="22"/>
            <w:szCs w:val="22"/>
          </w:rPr>
          <w:t>ogeneous samples</w:t>
        </w:r>
      </w:ins>
      <w:ins w:id="25" w:author="Dinh Diep" w:date="2017-01-03T11:28:00Z">
        <w:r w:rsidR="00923858">
          <w:rPr>
            <w:rFonts w:ascii="Arial" w:eastAsia="Arial" w:hAnsi="Arial" w:cs="Arial"/>
            <w:color w:val="auto"/>
            <w:sz w:val="22"/>
            <w:szCs w:val="22"/>
          </w:rPr>
          <w:t xml:space="preserve"> and </w:t>
        </w:r>
      </w:ins>
      <w:r>
        <w:rPr>
          <w:rFonts w:ascii="Arial" w:eastAsia="Arial" w:hAnsi="Arial" w:cs="Arial"/>
          <w:color w:val="auto"/>
          <w:sz w:val="22"/>
          <w:szCs w:val="22"/>
        </w:rPr>
        <w:t>tissue-</w:t>
      </w:r>
      <w:del w:id="26" w:author="Dinh Diep" w:date="2017-01-03T11:28:00Z">
        <w:r w:rsidDel="00923858">
          <w:rPr>
            <w:rFonts w:ascii="Arial" w:eastAsia="Arial" w:hAnsi="Arial" w:cs="Arial"/>
            <w:color w:val="auto"/>
            <w:sz w:val="22"/>
            <w:szCs w:val="22"/>
          </w:rPr>
          <w:delText xml:space="preserve">specific </w:delText>
        </w:r>
      </w:del>
      <w:ins w:id="27" w:author="Dinh Diep" w:date="2017-01-03T11:28:00Z">
        <w:r w:rsidR="00923858">
          <w:rPr>
            <w:rFonts w:ascii="Arial" w:eastAsia="Arial" w:hAnsi="Arial" w:cs="Arial"/>
            <w:color w:val="auto"/>
            <w:sz w:val="22"/>
            <w:szCs w:val="22"/>
          </w:rPr>
          <w:t>of-origin</w:t>
        </w:r>
        <w:r w:rsidR="00923858">
          <w:rPr>
            <w:rFonts w:ascii="Arial" w:eastAsia="Arial" w:hAnsi="Arial" w:cs="Arial"/>
            <w:color w:val="auto"/>
            <w:sz w:val="22"/>
            <w:szCs w:val="22"/>
          </w:rPr>
          <w:t xml:space="preserve"> </w:t>
        </w:r>
      </w:ins>
      <w:r>
        <w:rPr>
          <w:rFonts w:ascii="Arial" w:eastAsia="Arial" w:hAnsi="Arial" w:cs="Arial"/>
          <w:color w:val="auto"/>
          <w:sz w:val="22"/>
          <w:szCs w:val="22"/>
        </w:rPr>
        <w:t>methylation</w:t>
      </w:r>
      <w:del w:id="28" w:author="Dinh Diep" w:date="2017-01-03T11:28:00Z">
        <w:r w:rsidDel="00923858">
          <w:rPr>
            <w:rFonts w:ascii="Arial" w:eastAsia="Arial" w:hAnsi="Arial" w:cs="Arial"/>
            <w:color w:val="auto"/>
            <w:sz w:val="22"/>
            <w:szCs w:val="22"/>
          </w:rPr>
          <w:delText xml:space="preserve"> </w:delText>
        </w:r>
      </w:del>
      <w:ins w:id="29" w:author="Dinh Diep" w:date="2017-01-03T11:28:00Z">
        <w:r w:rsidR="00923858">
          <w:rPr>
            <w:rFonts w:ascii="Arial" w:eastAsia="Arial" w:hAnsi="Arial" w:cs="Arial"/>
            <w:color w:val="auto"/>
            <w:sz w:val="22"/>
            <w:szCs w:val="22"/>
          </w:rPr>
          <w:t xml:space="preserve"> analysis</w:t>
        </w:r>
      </w:ins>
      <w:del w:id="30" w:author="Dinh Diep" w:date="2017-01-03T11:28:00Z">
        <w:r w:rsidDel="00923858">
          <w:rPr>
            <w:rFonts w:ascii="Arial" w:eastAsia="Arial" w:hAnsi="Arial" w:cs="Arial"/>
            <w:color w:val="auto"/>
            <w:sz w:val="22"/>
            <w:szCs w:val="22"/>
          </w:rPr>
          <w:delText>analysis at the block level. Subsets of informative blocks were further identified for deconvolution of heterogeneous samples</w:delText>
        </w:r>
      </w:del>
      <w:r>
        <w:rPr>
          <w:rFonts w:ascii="Arial" w:eastAsia="Arial" w:hAnsi="Arial" w:cs="Arial"/>
          <w:color w:val="auto"/>
          <w:sz w:val="22"/>
          <w:szCs w:val="22"/>
        </w:rPr>
        <w:t xml:space="preserve">.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254A876C"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82746A" w:rsidRPr="00530512">
          <w:rPr>
            <w:rFonts w:ascii="Arial" w:eastAsia="Arial" w:hAnsi="Arial" w:cs="Arial"/>
            <w:color w:val="auto"/>
            <w:sz w:val="22"/>
            <w:szCs w:val="22"/>
          </w:rPr>
          <w:fldChar w:fldCharType="begin"/>
        </w:r>
        <w:r w:rsidR="0082746A"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82746A" w:rsidRPr="00530512">
          <w:rPr>
            <w:rFonts w:ascii="Arial" w:eastAsia="Arial" w:hAnsi="Arial" w:cs="Arial"/>
            <w:color w:val="auto"/>
            <w:sz w:val="22"/>
            <w:szCs w:val="22"/>
          </w:rPr>
          <w:fldChar w:fldCharType="separate"/>
        </w:r>
        <w:r w:rsidR="0082746A" w:rsidRPr="00530512">
          <w:rPr>
            <w:rFonts w:ascii="Arial" w:eastAsia="Arial" w:hAnsi="Arial" w:cs="Arial"/>
            <w:noProof/>
            <w:color w:val="auto"/>
            <w:sz w:val="22"/>
            <w:szCs w:val="22"/>
            <w:vertAlign w:val="superscript"/>
          </w:rPr>
          <w:t>1</w:t>
        </w:r>
        <w:r w:rsidR="0082746A"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82746A">
          <w:rPr>
            <w:rFonts w:ascii="Arial" w:eastAsia="Arial" w:hAnsi="Arial" w:cs="Arial"/>
            <w:color w:val="auto"/>
            <w:sz w:val="22"/>
            <w:szCs w:val="22"/>
          </w:rPr>
          <w:fldChar w:fldCharType="begin"/>
        </w:r>
        <w:r w:rsidR="0082746A">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82746A">
          <w:rPr>
            <w:rFonts w:ascii="Arial" w:eastAsia="Arial" w:hAnsi="Arial" w:cs="Arial"/>
            <w:color w:val="auto"/>
            <w:sz w:val="22"/>
            <w:szCs w:val="22"/>
          </w:rPr>
          <w:fldChar w:fldCharType="separate"/>
        </w:r>
        <w:r w:rsidR="0082746A" w:rsidRPr="00DE1761">
          <w:rPr>
            <w:rFonts w:ascii="Arial" w:eastAsia="Arial" w:hAnsi="Arial" w:cs="Arial"/>
            <w:noProof/>
            <w:color w:val="auto"/>
            <w:sz w:val="22"/>
            <w:szCs w:val="22"/>
            <w:vertAlign w:val="superscript"/>
          </w:rPr>
          <w:t>2</w:t>
        </w:r>
        <w:r w:rsidR="0082746A">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r w:rsidR="009E70B7" w:rsidRPr="00530512">
        <w:rPr>
          <w:rFonts w:ascii="Arial" w:eastAsia="Arial" w:hAnsi="Arial" w:cs="Arial"/>
          <w:color w:val="auto"/>
          <w:sz w:val="22"/>
          <w:szCs w:val="22"/>
        </w:rPr>
        <w:t xml:space="preserve">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A number of studies related to the concepts of methylation haplotypes</w:t>
      </w:r>
      <w:hyperlink w:anchor="_ENREF_3" w:tooltip="Shoemaker, 2010 #9219" w:history="1">
        <w:r w:rsidR="0082746A">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82746A" w:rsidRPr="003C7E75">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3</w:t>
        </w:r>
        <w:r w:rsidR="0082746A">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epi-alleles</w:t>
      </w:r>
      <w:hyperlink w:anchor="_ENREF_4" w:tooltip="Jones, 2014 #9220" w:history="1">
        <w:r w:rsidR="0082746A">
          <w:rPr>
            <w:rFonts w:ascii="Arial" w:eastAsia="Arial" w:hAnsi="Arial" w:cs="Arial"/>
            <w:color w:val="auto"/>
            <w:sz w:val="22"/>
            <w:szCs w:val="22"/>
          </w:rPr>
          <w:fldChar w:fldCharType="begin"/>
        </w:r>
        <w:r w:rsidR="0082746A">
          <w:rPr>
            <w:rFonts w:ascii="Arial" w:eastAsia="Arial" w:hAnsi="Arial" w:cs="Arial"/>
            <w:color w:val="auto"/>
            <w:sz w:val="22"/>
            <w:szCs w:val="22"/>
          </w:rPr>
          <w:instrText xml:space="preserve"> ADDIN EN.CITE &lt;EndNote&gt;&lt;Cite&gt;&lt;Author&gt;Jones&lt;/Author&gt;&lt;Year&gt;2014&lt;/Year&gt;&lt;RecNum&gt;9220&lt;/RecNum&gt;&lt;DisplayText&gt;&lt;style face="superscript"&gt;4&lt;/style&gt;&lt;/DisplayText&gt;&lt;record&gt;&lt;rec-number&gt;9220&lt;/rec-number&gt;&lt;foreign-keys&gt;&lt;key app="EN" db-id="vrdtvzva009afressaxvazaqxz0ptvxdvxp5"&gt;9220&lt;/key&gt;&lt;/foreign-keys&gt;&lt;ref-type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4</w:t>
        </w:r>
        <w:r w:rsidR="0082746A">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or epi-haplotypes</w:t>
      </w:r>
      <w:hyperlink w:anchor="_ENREF_5" w:tooltip="Schwartzman, 2015 #9221" w:history="1">
        <w:r w:rsidR="0082746A">
          <w:rPr>
            <w:rFonts w:ascii="Arial" w:eastAsia="Arial" w:hAnsi="Arial" w:cs="Arial"/>
            <w:color w:val="auto"/>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5</w:t>
        </w:r>
        <w:r w:rsidR="0082746A">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6" w:tooltip="Bernstein, 2010 #737" w:history="1">
        <w:r w:rsidR="0082746A">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6</w:t>
        </w:r>
        <w:r w:rsidR="0082746A">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7" w:tooltip="Jones, 2005 #745" w:history="1">
        <w:r w:rsidR="0082746A">
          <w:rPr>
            <w:rFonts w:ascii="Arial" w:eastAsia="Arial" w:hAnsi="Arial" w:cs="Arial"/>
            <w:color w:val="auto"/>
            <w:sz w:val="22"/>
            <w:szCs w:val="22"/>
          </w:rPr>
          <w:fldChar w:fldCharType="begin"/>
        </w:r>
        <w:r w:rsidR="0082746A">
          <w:rPr>
            <w:rFonts w:ascii="Arial" w:eastAsia="Arial" w:hAnsi="Arial" w:cs="Arial"/>
            <w:color w:val="auto"/>
            <w:sz w:val="22"/>
            <w:szCs w:val="22"/>
          </w:rPr>
          <w:instrText xml:space="preserve"> ADDIN EN.CITE &lt;EndNote&gt;&lt;Cite&gt;&lt;Author&gt;Jones&lt;/Author&gt;&lt;Year&gt;2005&lt;/Year&gt;&lt;RecNum&gt;745&lt;/RecNum&gt;&lt;DisplayText&gt;&lt;style face="superscript"&gt;7&lt;/style&gt;&lt;/DisplayText&gt;&lt;record&gt;&lt;rec-number&gt;745&lt;/rec-number&gt;&lt;foreign-keys&gt;&lt;key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7</w:t>
        </w:r>
        <w:r w:rsidR="0082746A">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xml:space="preserve">, allowed us to perform </w:t>
      </w:r>
      <w:r w:rsidR="00D71290" w:rsidRPr="00D71290">
        <w:rPr>
          <w:rFonts w:ascii="Arial" w:eastAsia="Arial" w:hAnsi="Arial" w:cs="Arial"/>
          <w:color w:val="FF0000"/>
          <w:sz w:val="22"/>
          <w:szCs w:val="22"/>
        </w:rPr>
        <w:t xml:space="preserve">genome-wide </w:t>
      </w:r>
      <w:r w:rsidR="00EF33ED" w:rsidRPr="00530512">
        <w:rPr>
          <w:rFonts w:ascii="Arial" w:eastAsia="Arial" w:hAnsi="Arial" w:cs="Arial"/>
          <w:color w:val="auto"/>
          <w:sz w:val="22"/>
          <w:szCs w:val="22"/>
        </w:rPr>
        <w:t xml:space="preserve">characterization </w:t>
      </w:r>
      <w:r w:rsidR="00EF33ED" w:rsidRPr="00530512">
        <w:rPr>
          <w:rFonts w:ascii="Arial" w:eastAsia="Arial" w:hAnsi="Arial" w:cs="Arial"/>
          <w:color w:val="auto"/>
          <w:sz w:val="22"/>
          <w:szCs w:val="22"/>
        </w:rPr>
        <w:lastRenderedPageBreak/>
        <w:t xml:space="preserve">of local </w:t>
      </w:r>
      <w:r w:rsidR="007C0DF3">
        <w:rPr>
          <w:rFonts w:ascii="Arial" w:eastAsia="Arial" w:hAnsi="Arial" w:cs="Arial"/>
          <w:color w:val="auto"/>
          <w:sz w:val="22"/>
          <w:szCs w:val="22"/>
        </w:rPr>
        <w:t xml:space="preserve">coupled CpG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30BD6C6A"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8" w:tooltip="Houseman, 2016 #9118" w:history="1">
        <w:r w:rsidR="0082746A">
          <w:rPr>
            <w:rFonts w:ascii="Arial" w:eastAsia="Arial" w:hAnsi="Arial" w:cs="Arial"/>
            <w:color w:val="auto"/>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8</w:t>
        </w:r>
        <w:r w:rsidR="0082746A">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9" w:tooltip="Sun, 2015 #8964" w:history="1">
        <w:r w:rsidR="0082746A">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9</w:t>
        </w:r>
        <w:r w:rsidR="0082746A">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9" w:tooltip="Sun, 2015 #8964" w:history="1">
        <w:r w:rsidR="0082746A">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9</w:t>
        </w:r>
        <w:r w:rsidR="0082746A">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w:t>
      </w:r>
      <w:ins w:id="31" w:author="Dinh Diep" w:date="2016-12-29T04:53:00Z">
        <w:r w:rsidR="00E165A1">
          <w:rPr>
            <w:rFonts w:ascii="Arial" w:eastAsia="Arial" w:hAnsi="Arial" w:cs="Arial"/>
            <w:color w:val="auto"/>
            <w:sz w:val="22"/>
            <w:szCs w:val="22"/>
          </w:rPr>
          <w:t>R</w:t>
        </w:r>
      </w:ins>
      <w:del w:id="32" w:author="Dinh Diep" w:date="2016-12-29T04:53:00Z">
        <w:r w:rsidR="00EB74E8" w:rsidRPr="00530512" w:rsidDel="00E165A1">
          <w:rPr>
            <w:rFonts w:ascii="Arial" w:eastAsia="Arial" w:hAnsi="Arial" w:cs="Arial"/>
            <w:color w:val="auto"/>
            <w:sz w:val="22"/>
            <w:szCs w:val="22"/>
          </w:rPr>
          <w:delText>Very r</w:delText>
        </w:r>
      </w:del>
      <w:r w:rsidR="00EB74E8" w:rsidRPr="00530512">
        <w:rPr>
          <w:rFonts w:ascii="Arial" w:eastAsia="Arial" w:hAnsi="Arial" w:cs="Arial"/>
          <w:color w:val="auto"/>
          <w:sz w:val="22"/>
          <w:szCs w:val="22"/>
        </w:rPr>
        <w:t xml:space="preserve">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10" w:tooltip="Lehmann-Werman, 2016 #6" w:history="1">
        <w:r w:rsidR="0082746A"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10</w:t>
        </w:r>
        <w:r w:rsidR="0082746A"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w:t>
      </w:r>
      <w:del w:id="33" w:author="Dinh Diep" w:date="2016-12-29T04:53:00Z">
        <w:r w:rsidR="00305169" w:rsidRPr="00530512" w:rsidDel="00E165A1">
          <w:rPr>
            <w:rFonts w:ascii="Arial" w:eastAsia="Arial" w:hAnsi="Arial" w:cs="Arial"/>
            <w:color w:val="auto"/>
            <w:sz w:val="22"/>
            <w:szCs w:val="22"/>
          </w:rPr>
          <w:delText xml:space="preserve"> very</w:delText>
        </w:r>
      </w:del>
      <w:r w:rsidR="00305169" w:rsidRPr="00530512">
        <w:rPr>
          <w:rFonts w:ascii="Arial" w:eastAsia="Arial" w:hAnsi="Arial" w:cs="Arial"/>
          <w:color w:val="auto"/>
          <w:sz w:val="22"/>
          <w:szCs w:val="22"/>
        </w:rPr>
        <w:t xml:space="preserve">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sidRPr="004A02EA">
        <w:rPr>
          <w:rFonts w:ascii="Arial" w:eastAsia="Arial" w:hAnsi="Arial" w:cs="Arial"/>
          <w:b/>
          <w:color w:val="FF0000"/>
          <w:sz w:val="22"/>
          <w:szCs w:val="22"/>
        </w:rPr>
        <w:t xml:space="preserve">Figure </w:t>
      </w:r>
      <w:r w:rsidR="00D354E7" w:rsidRPr="004A02EA">
        <w:rPr>
          <w:rFonts w:ascii="Arial" w:eastAsia="Arial" w:hAnsi="Arial" w:cs="Arial"/>
          <w:b/>
          <w:color w:val="FF0000"/>
          <w:sz w:val="22"/>
          <w:szCs w:val="22"/>
        </w:rPr>
        <w:t>1</w:t>
      </w:r>
      <w:r w:rsidR="00123F3C" w:rsidRPr="004A02EA">
        <w:rPr>
          <w:rFonts w:ascii="Arial" w:eastAsia="Arial" w:hAnsi="Arial" w:cs="Arial"/>
          <w:b/>
          <w:color w:val="FF0000"/>
          <w:sz w:val="22"/>
          <w:szCs w:val="22"/>
        </w:rPr>
        <w:t>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1B2E177C"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Pr>
          <w:rFonts w:ascii="Arial" w:eastAsia="Arial" w:hAnsi="Arial" w:cs="Arial"/>
          <w:i w:val="0"/>
          <w:color w:val="auto"/>
          <w:sz w:val="22"/>
          <w:szCs w:val="22"/>
        </w:rPr>
        <w:instrText xml:space="preserve"> ADDIN EN.CITE </w:instrText>
      </w:r>
      <w:r w:rsidR="000452EC">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Pr>
          <w:rFonts w:ascii="Arial" w:eastAsia="Arial" w:hAnsi="Arial" w:cs="Arial"/>
          <w:i w:val="0"/>
          <w:color w:val="auto"/>
          <w:sz w:val="22"/>
          <w:szCs w:val="22"/>
        </w:rPr>
        <w:instrText xml:space="preserve"> ADDIN EN.CITE.DATA </w:instrText>
      </w:r>
      <w:r w:rsidR="000452EC">
        <w:rPr>
          <w:rFonts w:ascii="Arial" w:eastAsia="Arial" w:hAnsi="Arial" w:cs="Arial"/>
          <w:i w:val="0"/>
          <w:color w:val="auto"/>
          <w:sz w:val="22"/>
          <w:szCs w:val="22"/>
        </w:rPr>
      </w:r>
      <w:r w:rsidR="000452EC">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82746A" w:rsidRPr="000452EC">
          <w:rPr>
            <w:rFonts w:ascii="Arial" w:eastAsia="Arial" w:hAnsi="Arial" w:cs="Arial"/>
            <w:i w:val="0"/>
            <w:noProof/>
            <w:color w:val="auto"/>
            <w:sz w:val="22"/>
            <w:szCs w:val="22"/>
            <w:vertAlign w:val="superscript"/>
          </w:rPr>
          <w:t>2</w:t>
        </w:r>
      </w:hyperlink>
      <w:r w:rsidR="000452EC" w:rsidRPr="000452EC">
        <w:rPr>
          <w:rFonts w:ascii="Arial" w:eastAsia="Arial" w:hAnsi="Arial" w:cs="Arial"/>
          <w:i w:val="0"/>
          <w:noProof/>
          <w:color w:val="auto"/>
          <w:sz w:val="22"/>
          <w:szCs w:val="22"/>
          <w:vertAlign w:val="superscript"/>
        </w:rPr>
        <w:t>,</w:t>
      </w:r>
      <w:hyperlink w:anchor="_ENREF_3" w:tooltip="Shoemaker, 2010 #9219" w:history="1">
        <w:r w:rsidR="0082746A" w:rsidRPr="000452EC">
          <w:rPr>
            <w:rFonts w:ascii="Arial" w:eastAsia="Arial" w:hAnsi="Arial" w:cs="Arial"/>
            <w:i w:val="0"/>
            <w:noProof/>
            <w:color w:val="auto"/>
            <w:sz w:val="22"/>
            <w:szCs w:val="22"/>
            <w:vertAlign w:val="superscript"/>
          </w:rPr>
          <w:t>3</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CpG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t>
      </w:r>
      <w:del w:id="34" w:author="Dinh Diep" w:date="2016-12-29T03:23:00Z">
        <w:r w:rsidR="00B92B21" w:rsidRPr="001F529D" w:rsidDel="00D21227">
          <w:rPr>
            <w:rFonts w:ascii="Arial" w:eastAsia="Arial" w:hAnsi="Arial" w:cs="Arial"/>
            <w:i w:val="0"/>
            <w:color w:val="auto"/>
            <w:sz w:val="22"/>
            <w:szCs w:val="22"/>
          </w:rPr>
          <w:delText xml:space="preserve">We then partitioned the </w:delText>
        </w:r>
        <w:r w:rsidR="009E7078" w:rsidDel="00D21227">
          <w:rPr>
            <w:rFonts w:ascii="Arial" w:eastAsia="Arial" w:hAnsi="Arial" w:cs="Arial"/>
            <w:i w:val="0"/>
            <w:color w:val="auto"/>
            <w:sz w:val="22"/>
            <w:szCs w:val="22"/>
          </w:rPr>
          <w:delText xml:space="preserve">full human </w:delText>
        </w:r>
        <w:r w:rsidR="00B92B21" w:rsidRPr="001F529D" w:rsidDel="00D21227">
          <w:rPr>
            <w:rFonts w:ascii="Arial" w:eastAsia="Arial" w:hAnsi="Arial" w:cs="Arial"/>
            <w:i w:val="0"/>
            <w:color w:val="auto"/>
            <w:sz w:val="22"/>
            <w:szCs w:val="22"/>
          </w:rPr>
          <w:delText xml:space="preserve">genome into blocks of tightly </w:delText>
        </w:r>
        <w:r w:rsidR="007C0DF3" w:rsidDel="00D21227">
          <w:rPr>
            <w:rFonts w:ascii="Arial" w:eastAsia="Arial" w:hAnsi="Arial" w:cs="Arial"/>
            <w:i w:val="0"/>
            <w:color w:val="auto"/>
            <w:sz w:val="22"/>
            <w:szCs w:val="22"/>
          </w:rPr>
          <w:delText>coupled</w:delText>
        </w:r>
        <w:r w:rsidR="00B92B21" w:rsidRPr="001F529D" w:rsidDel="00D21227">
          <w:rPr>
            <w:rFonts w:ascii="Arial" w:eastAsia="Arial" w:hAnsi="Arial" w:cs="Arial"/>
            <w:i w:val="0"/>
            <w:color w:val="auto"/>
            <w:sz w:val="22"/>
            <w:szCs w:val="22"/>
          </w:rPr>
          <w:delText xml:space="preserve"> CpG </w:delText>
        </w:r>
        <w:r w:rsidR="007C0DF3" w:rsidDel="00D21227">
          <w:rPr>
            <w:rFonts w:ascii="Arial" w:eastAsia="Arial" w:hAnsi="Arial" w:cs="Arial"/>
            <w:i w:val="0"/>
            <w:color w:val="auto"/>
            <w:sz w:val="22"/>
            <w:szCs w:val="22"/>
          </w:rPr>
          <w:delText xml:space="preserve">methylation </w:delText>
        </w:r>
        <w:r w:rsidR="00B92B21" w:rsidRPr="001F529D" w:rsidDel="00D21227">
          <w:rPr>
            <w:rFonts w:ascii="Arial" w:eastAsia="Arial" w:hAnsi="Arial" w:cs="Arial"/>
            <w:i w:val="0"/>
            <w:color w:val="auto"/>
            <w:sz w:val="22"/>
            <w:szCs w:val="22"/>
          </w:rPr>
          <w:delText xml:space="preserve">sites, which we called </w:delText>
        </w:r>
      </w:del>
      <w:del w:id="35" w:author="Dinh Diep" w:date="2016-12-29T03:20:00Z">
        <w:r w:rsidR="00B92B21" w:rsidRPr="001F529D" w:rsidDel="00D12E14">
          <w:rPr>
            <w:rFonts w:ascii="Arial" w:eastAsia="Arial" w:hAnsi="Arial" w:cs="Arial"/>
            <w:i w:val="0"/>
            <w:color w:val="auto"/>
            <w:sz w:val="22"/>
            <w:szCs w:val="22"/>
          </w:rPr>
          <w:delText>M</w:delText>
        </w:r>
      </w:del>
      <w:del w:id="36" w:author="Dinh Diep" w:date="2016-12-29T03:23:00Z">
        <w:r w:rsidR="00B92B21" w:rsidRPr="001F529D" w:rsidDel="00D21227">
          <w:rPr>
            <w:rFonts w:ascii="Arial" w:eastAsia="Arial" w:hAnsi="Arial" w:cs="Arial"/>
            <w:i w:val="0"/>
            <w:color w:val="auto"/>
            <w:sz w:val="22"/>
            <w:szCs w:val="22"/>
          </w:rPr>
          <w:delText xml:space="preserve">ethylation </w:delText>
        </w:r>
      </w:del>
      <w:del w:id="37" w:author="Dinh Diep" w:date="2016-12-29T03:20:00Z">
        <w:r w:rsidR="00B92B21" w:rsidRPr="001F529D" w:rsidDel="00D12E14">
          <w:rPr>
            <w:rFonts w:ascii="Arial" w:eastAsia="Arial" w:hAnsi="Arial" w:cs="Arial"/>
            <w:i w:val="0"/>
            <w:color w:val="auto"/>
            <w:sz w:val="22"/>
            <w:szCs w:val="22"/>
          </w:rPr>
          <w:delText>H</w:delText>
        </w:r>
      </w:del>
      <w:del w:id="38" w:author="Dinh Diep" w:date="2016-12-29T03:23:00Z">
        <w:r w:rsidR="00B92B21" w:rsidRPr="001F529D" w:rsidDel="00D21227">
          <w:rPr>
            <w:rFonts w:ascii="Arial" w:eastAsia="Arial" w:hAnsi="Arial" w:cs="Arial"/>
            <w:i w:val="0"/>
            <w:color w:val="auto"/>
            <w:sz w:val="22"/>
            <w:szCs w:val="22"/>
          </w:rPr>
          <w:delText xml:space="preserve">aplotype </w:delText>
        </w:r>
      </w:del>
      <w:del w:id="39" w:author="Dinh Diep" w:date="2016-12-29T03:20:00Z">
        <w:r w:rsidR="00B92B21" w:rsidRPr="001F529D" w:rsidDel="00D12E14">
          <w:rPr>
            <w:rFonts w:ascii="Arial" w:eastAsia="Arial" w:hAnsi="Arial" w:cs="Arial"/>
            <w:i w:val="0"/>
            <w:color w:val="auto"/>
            <w:sz w:val="22"/>
            <w:szCs w:val="22"/>
          </w:rPr>
          <w:delText>B</w:delText>
        </w:r>
      </w:del>
      <w:del w:id="40" w:author="Dinh Diep" w:date="2016-12-29T03:23:00Z">
        <w:r w:rsidR="00B92B21" w:rsidRPr="001F529D" w:rsidDel="00D21227">
          <w:rPr>
            <w:rFonts w:ascii="Arial" w:eastAsia="Arial" w:hAnsi="Arial" w:cs="Arial"/>
            <w:i w:val="0"/>
            <w:color w:val="auto"/>
            <w:sz w:val="22"/>
            <w:szCs w:val="22"/>
          </w:rPr>
          <w:delText xml:space="preserve">locks (MHBs, </w:delText>
        </w:r>
        <w:r w:rsidR="00B92B21" w:rsidRPr="004A02EA" w:rsidDel="00D21227">
          <w:rPr>
            <w:rFonts w:ascii="Arial" w:eastAsia="Arial" w:hAnsi="Arial" w:cs="Arial"/>
            <w:b/>
            <w:i w:val="0"/>
            <w:color w:val="FF0000"/>
            <w:sz w:val="22"/>
            <w:szCs w:val="22"/>
          </w:rPr>
          <w:delText>Figure 1</w:delText>
        </w:r>
        <w:r w:rsidR="00DD763B" w:rsidRPr="004A02EA" w:rsidDel="00D21227">
          <w:rPr>
            <w:rFonts w:ascii="Arial" w:eastAsia="Arial" w:hAnsi="Arial" w:cs="Arial"/>
            <w:b/>
            <w:i w:val="0"/>
            <w:color w:val="FF0000"/>
            <w:sz w:val="22"/>
            <w:szCs w:val="22"/>
          </w:rPr>
          <w:delText>b</w:delText>
        </w:r>
        <w:r w:rsidR="00B92B21" w:rsidRPr="001F529D" w:rsidDel="00D21227">
          <w:rPr>
            <w:rFonts w:ascii="Arial" w:eastAsia="Arial" w:hAnsi="Arial" w:cs="Arial"/>
            <w:i w:val="0"/>
            <w:color w:val="auto"/>
            <w:sz w:val="22"/>
            <w:szCs w:val="22"/>
          </w:rPr>
          <w:delText>), using a r</w:delText>
        </w:r>
        <w:r w:rsidR="00B92B21" w:rsidRPr="001F529D" w:rsidDel="00D21227">
          <w:rPr>
            <w:rFonts w:ascii="Arial" w:eastAsia="Arial" w:hAnsi="Arial" w:cs="Arial"/>
            <w:i w:val="0"/>
            <w:color w:val="auto"/>
            <w:sz w:val="22"/>
            <w:szCs w:val="22"/>
            <w:vertAlign w:val="superscript"/>
          </w:rPr>
          <w:delText>2</w:delText>
        </w:r>
        <w:r w:rsidR="00B92B21" w:rsidRPr="001F529D" w:rsidDel="00D21227">
          <w:rPr>
            <w:rFonts w:ascii="Arial" w:eastAsia="Arial" w:hAnsi="Arial" w:cs="Arial"/>
            <w:i w:val="0"/>
            <w:color w:val="auto"/>
            <w:sz w:val="22"/>
            <w:szCs w:val="22"/>
          </w:rPr>
          <w:delText xml:space="preserve"> cutoff of 0.5.  Similar to the partitioning of genetic haplotype blocks, </w:delText>
        </w:r>
        <w:r w:rsidR="001704B4" w:rsidRPr="001F529D" w:rsidDel="00D21227">
          <w:rPr>
            <w:rFonts w:ascii="Arial" w:eastAsia="Arial" w:hAnsi="Arial" w:cs="Arial"/>
            <w:i w:val="0"/>
            <w:color w:val="auto"/>
            <w:sz w:val="22"/>
            <w:szCs w:val="22"/>
          </w:rPr>
          <w:delText xml:space="preserve">slightly </w:delText>
        </w:r>
        <w:r w:rsidR="00B92B21" w:rsidRPr="001F529D" w:rsidDel="00D21227">
          <w:rPr>
            <w:rFonts w:ascii="Arial" w:eastAsia="Arial" w:hAnsi="Arial" w:cs="Arial"/>
            <w:i w:val="0"/>
            <w:color w:val="auto"/>
            <w:sz w:val="22"/>
            <w:szCs w:val="22"/>
          </w:rPr>
          <w:delText xml:space="preserve">different cutoff values, such as 0.3 or 0.7, resulted in only minor quantitative differences in the block size and number without affecting the global pattern (data not shown). </w:delText>
        </w:r>
      </w:del>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027DF6DB" w:rsidR="00AF1A75" w:rsidRPr="00530512" w:rsidRDefault="00B92B21" w:rsidP="007C7B97">
      <w:pPr>
        <w:spacing w:line="276" w:lineRule="auto"/>
        <w:jc w:val="left"/>
        <w:rPr>
          <w:rFonts w:ascii="Arial" w:hAnsi="Arial" w:cs="Arial"/>
          <w:color w:val="auto"/>
          <w:sz w:val="22"/>
          <w:szCs w:val="22"/>
        </w:rPr>
      </w:pPr>
      <w:del w:id="41" w:author="Dinh Diep" w:date="2016-12-29T03:23:00Z">
        <w:r w:rsidRPr="00530512" w:rsidDel="00D21227">
          <w:rPr>
            <w:rFonts w:ascii="Arial" w:eastAsia="Arial" w:hAnsi="Arial" w:cs="Arial"/>
            <w:color w:val="auto"/>
            <w:sz w:val="22"/>
            <w:szCs w:val="22"/>
          </w:rPr>
          <w:delText>To characterize the global pattern and distribution of MHBs, we</w:delText>
        </w:r>
      </w:del>
      <w:ins w:id="42" w:author="Dinh Diep" w:date="2016-12-29T03:23:00Z">
        <w:r w:rsidR="00D21227">
          <w:rPr>
            <w:rFonts w:ascii="Arial" w:eastAsia="Arial" w:hAnsi="Arial" w:cs="Arial"/>
            <w:color w:val="auto"/>
            <w:sz w:val="22"/>
            <w:szCs w:val="22"/>
          </w:rPr>
          <w:t>We</w:t>
        </w:r>
      </w:ins>
      <w:r w:rsidRPr="00530512">
        <w:rPr>
          <w:rFonts w:ascii="Arial" w:eastAsia="Arial" w:hAnsi="Arial" w:cs="Arial"/>
          <w:color w:val="auto"/>
          <w:sz w:val="22"/>
          <w:szCs w:val="22"/>
        </w:rPr>
        <w:t xml:space="preserv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of published </w:t>
      </w:r>
      <w:ins w:id="43" w:author="Dinh Diep" w:date="2016-12-29T03:18:00Z">
        <w:r w:rsidR="00D12E14">
          <w:rPr>
            <w:rFonts w:ascii="Arial" w:eastAsia="Arial" w:hAnsi="Arial" w:cs="Arial"/>
            <w:color w:val="auto"/>
            <w:sz w:val="22"/>
            <w:szCs w:val="22"/>
          </w:rPr>
          <w:t>w</w:t>
        </w:r>
      </w:ins>
      <w:del w:id="44" w:author="Dinh Diep" w:date="2016-12-29T03:18:00Z">
        <w:r w:rsidRPr="00530512" w:rsidDel="00D12E14">
          <w:rPr>
            <w:rFonts w:ascii="Arial" w:eastAsia="Arial" w:hAnsi="Arial" w:cs="Arial"/>
            <w:color w:val="auto"/>
            <w:sz w:val="22"/>
            <w:szCs w:val="22"/>
          </w:rPr>
          <w:delText>W</w:delText>
        </w:r>
      </w:del>
      <w:r w:rsidRPr="00530512">
        <w:rPr>
          <w:rFonts w:ascii="Arial" w:eastAsia="Arial" w:hAnsi="Arial" w:cs="Arial"/>
          <w:color w:val="auto"/>
          <w:sz w:val="22"/>
          <w:szCs w:val="22"/>
        </w:rPr>
        <w:t xml:space="preserve">hole </w:t>
      </w:r>
      <w:ins w:id="45" w:author="Dinh Diep" w:date="2016-12-29T03:18:00Z">
        <w:r w:rsidR="00D12E14">
          <w:rPr>
            <w:rFonts w:ascii="Arial" w:eastAsia="Arial" w:hAnsi="Arial" w:cs="Arial"/>
            <w:color w:val="auto"/>
            <w:sz w:val="22"/>
            <w:szCs w:val="22"/>
          </w:rPr>
          <w:t>g</w:t>
        </w:r>
      </w:ins>
      <w:del w:id="46" w:author="Dinh Diep" w:date="2016-12-29T03:18:00Z">
        <w:r w:rsidRPr="00530512" w:rsidDel="00D12E14">
          <w:rPr>
            <w:rFonts w:ascii="Arial" w:eastAsia="Arial" w:hAnsi="Arial" w:cs="Arial"/>
            <w:color w:val="auto"/>
            <w:sz w:val="22"/>
            <w:szCs w:val="22"/>
          </w:rPr>
          <w:delText>G</w:delText>
        </w:r>
      </w:del>
      <w:r w:rsidRPr="00530512">
        <w:rPr>
          <w:rFonts w:ascii="Arial" w:eastAsia="Arial" w:hAnsi="Arial" w:cs="Arial"/>
          <w:color w:val="auto"/>
          <w:sz w:val="22"/>
          <w:szCs w:val="22"/>
        </w:rPr>
        <w:t xml:space="preserve">enome </w:t>
      </w:r>
      <w:ins w:id="47" w:author="Dinh Diep" w:date="2016-12-29T03:18:00Z">
        <w:r w:rsidR="00D12E14">
          <w:rPr>
            <w:rFonts w:ascii="Arial" w:eastAsia="Arial" w:hAnsi="Arial" w:cs="Arial"/>
            <w:color w:val="auto"/>
            <w:sz w:val="22"/>
            <w:szCs w:val="22"/>
          </w:rPr>
          <w:t>b</w:t>
        </w:r>
      </w:ins>
      <w:del w:id="48" w:author="Dinh Diep" w:date="2016-12-29T03:18:00Z">
        <w:r w:rsidRPr="00530512" w:rsidDel="00D12E14">
          <w:rPr>
            <w:rFonts w:ascii="Arial" w:eastAsia="Arial" w:hAnsi="Arial" w:cs="Arial"/>
            <w:color w:val="auto"/>
            <w:sz w:val="22"/>
            <w:szCs w:val="22"/>
          </w:rPr>
          <w:delText>B</w:delText>
        </w:r>
      </w:del>
      <w:r w:rsidRPr="00530512">
        <w:rPr>
          <w:rFonts w:ascii="Arial" w:eastAsia="Arial" w:hAnsi="Arial" w:cs="Arial"/>
          <w:color w:val="auto"/>
          <w:sz w:val="22"/>
          <w:szCs w:val="22"/>
        </w:rPr>
        <w:t xml:space="preserve">isulfite </w:t>
      </w:r>
      <w:ins w:id="49" w:author="Dinh Diep" w:date="2016-12-29T03:18:00Z">
        <w:r w:rsidR="00D12E14">
          <w:rPr>
            <w:rFonts w:ascii="Arial" w:eastAsia="Arial" w:hAnsi="Arial" w:cs="Arial"/>
            <w:color w:val="auto"/>
            <w:sz w:val="22"/>
            <w:szCs w:val="22"/>
          </w:rPr>
          <w:t>s</w:t>
        </w:r>
      </w:ins>
      <w:del w:id="50" w:author="Dinh Diep" w:date="2016-12-29T03:18:00Z">
        <w:r w:rsidRPr="00530512" w:rsidDel="00D12E14">
          <w:rPr>
            <w:rFonts w:ascii="Arial" w:eastAsia="Arial" w:hAnsi="Arial" w:cs="Arial"/>
            <w:color w:val="auto"/>
            <w:sz w:val="22"/>
            <w:szCs w:val="22"/>
          </w:rPr>
          <w:delText>S</w:delText>
        </w:r>
      </w:del>
      <w:r w:rsidRPr="00530512">
        <w:rPr>
          <w:rFonts w:ascii="Arial" w:eastAsia="Arial" w:hAnsi="Arial" w:cs="Arial"/>
          <w:color w:val="auto"/>
          <w:sz w:val="22"/>
          <w:szCs w:val="22"/>
        </w:rPr>
        <w:t>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11" w:tooltip="Schultz, 2015 #926" w:history="1">
        <w:r w:rsidR="0082746A" w:rsidRPr="000452EC">
          <w:rPr>
            <w:rFonts w:ascii="Arial" w:eastAsia="Arial" w:hAnsi="Arial" w:cs="Arial"/>
            <w:noProof/>
            <w:color w:val="auto"/>
            <w:sz w:val="22"/>
            <w:szCs w:val="22"/>
            <w:vertAlign w:val="superscript"/>
          </w:rPr>
          <w:t>11</w:t>
        </w:r>
      </w:hyperlink>
      <w:r w:rsidR="000452EC" w:rsidRPr="000452EC">
        <w:rPr>
          <w:rFonts w:ascii="Arial" w:eastAsia="Arial" w:hAnsi="Arial" w:cs="Arial"/>
          <w:noProof/>
          <w:color w:val="auto"/>
          <w:sz w:val="22"/>
          <w:szCs w:val="22"/>
          <w:vertAlign w:val="superscript"/>
        </w:rPr>
        <w:t>,</w:t>
      </w:r>
      <w:hyperlink w:anchor="_ENREF_12" w:tooltip="Heyn, 2012 #927" w:history="1">
        <w:r w:rsidR="0082746A" w:rsidRPr="000452EC">
          <w:rPr>
            <w:rFonts w:ascii="Arial" w:eastAsia="Arial" w:hAnsi="Arial" w:cs="Arial"/>
            <w:noProof/>
            <w:color w:val="auto"/>
            <w:sz w:val="22"/>
            <w:szCs w:val="22"/>
            <w:vertAlign w:val="superscript"/>
          </w:rPr>
          <w:t>12</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as well as the H1 human embryonic stem cells</w:t>
      </w:r>
      <w:r w:rsidR="00A73F27">
        <w:rPr>
          <w:rFonts w:ascii="Arial" w:eastAsia="Arial" w:hAnsi="Arial" w:cs="Arial"/>
          <w:color w:val="auto"/>
          <w:sz w:val="22"/>
          <w:szCs w:val="22"/>
        </w:rPr>
        <w:t xml:space="preserve">,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3" w:tooltip="Xie, 2013 #8961" w:history="1">
        <w:r w:rsidR="0082746A"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82746A">
          <w:rPr>
            <w:rFonts w:ascii="Arial" w:eastAsia="Arial" w:hAnsi="Arial" w:cs="Arial"/>
            <w:color w:val="FF0000"/>
            <w:sz w:val="22"/>
            <w:szCs w:val="22"/>
          </w:rPr>
          <w:instrText xml:space="preserve"> ADDIN EN.CITE </w:instrText>
        </w:r>
        <w:r w:rsidR="0082746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82746A">
          <w:rPr>
            <w:rFonts w:ascii="Arial" w:eastAsia="Arial" w:hAnsi="Arial" w:cs="Arial"/>
            <w:color w:val="FF0000"/>
            <w:sz w:val="22"/>
            <w:szCs w:val="22"/>
          </w:rPr>
          <w:instrText xml:space="preserve"> ADDIN EN.CITE.DATA </w:instrText>
        </w:r>
        <w:r w:rsidR="0082746A">
          <w:rPr>
            <w:rFonts w:ascii="Arial" w:eastAsia="Arial" w:hAnsi="Arial" w:cs="Arial"/>
            <w:color w:val="FF0000"/>
            <w:sz w:val="22"/>
            <w:szCs w:val="22"/>
          </w:rPr>
        </w:r>
        <w:r w:rsidR="0082746A">
          <w:rPr>
            <w:rFonts w:ascii="Arial" w:eastAsia="Arial" w:hAnsi="Arial" w:cs="Arial"/>
            <w:color w:val="FF0000"/>
            <w:sz w:val="22"/>
            <w:szCs w:val="22"/>
          </w:rPr>
          <w:fldChar w:fldCharType="end"/>
        </w:r>
        <w:r w:rsidR="0082746A" w:rsidRPr="004A02EA">
          <w:rPr>
            <w:rFonts w:ascii="Arial" w:eastAsia="Arial" w:hAnsi="Arial" w:cs="Arial"/>
            <w:color w:val="FF0000"/>
            <w:sz w:val="22"/>
            <w:szCs w:val="22"/>
          </w:rPr>
        </w:r>
        <w:r w:rsidR="0082746A" w:rsidRPr="004A02EA">
          <w:rPr>
            <w:rFonts w:ascii="Arial" w:eastAsia="Arial" w:hAnsi="Arial" w:cs="Arial"/>
            <w:color w:val="FF0000"/>
            <w:sz w:val="22"/>
            <w:szCs w:val="22"/>
          </w:rPr>
          <w:fldChar w:fldCharType="separate"/>
        </w:r>
        <w:r w:rsidR="0082746A" w:rsidRPr="000452EC">
          <w:rPr>
            <w:rFonts w:ascii="Arial" w:eastAsia="Arial" w:hAnsi="Arial" w:cs="Arial"/>
            <w:noProof/>
            <w:color w:val="FF0000"/>
            <w:sz w:val="22"/>
            <w:szCs w:val="22"/>
            <w:vertAlign w:val="superscript"/>
          </w:rPr>
          <w:t>13</w:t>
        </w:r>
        <w:r w:rsidR="0082746A" w:rsidRPr="004A02EA">
          <w:rPr>
            <w:rFonts w:ascii="Arial" w:eastAsia="Arial" w:hAnsi="Arial" w:cs="Arial"/>
            <w:color w:val="FF0000"/>
            <w:sz w:val="22"/>
            <w:szCs w:val="22"/>
          </w:rPr>
          <w:fldChar w:fldCharType="end"/>
        </w:r>
      </w:hyperlink>
      <w:r w:rsidR="00A73F27">
        <w:rPr>
          <w:rFonts w:ascii="Arial" w:eastAsia="Arial" w:hAnsi="Arial" w:cs="Arial"/>
          <w:color w:val="auto"/>
          <w:sz w:val="22"/>
          <w:szCs w:val="22"/>
        </w:rPr>
        <w:t xml:space="preserve"> </w:t>
      </w:r>
      <w:r w:rsidR="00A73F27" w:rsidRPr="004A02EA">
        <w:rPr>
          <w:rFonts w:ascii="Arial" w:eastAsia="Arial" w:hAnsi="Arial" w:cs="Arial"/>
          <w:color w:val="FF0000"/>
          <w:sz w:val="22"/>
          <w:szCs w:val="22"/>
        </w:rPr>
        <w:t>and human cancer cell line</w:t>
      </w:r>
      <w:r w:rsidR="00BE69F4"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BE69F4" w:rsidRPr="004A02EA">
        <w:rPr>
          <w:rFonts w:ascii="Arial" w:eastAsia="Arial" w:hAnsi="Arial" w:cs="Arial"/>
          <w:color w:val="FF0000"/>
          <w:sz w:val="22"/>
          <w:szCs w:val="22"/>
        </w:rPr>
      </w:r>
      <w:r w:rsidR="00BE69F4" w:rsidRPr="004A02EA">
        <w:rPr>
          <w:rFonts w:ascii="Arial" w:eastAsia="Arial" w:hAnsi="Arial" w:cs="Arial"/>
          <w:color w:val="FF0000"/>
          <w:sz w:val="22"/>
          <w:szCs w:val="22"/>
        </w:rPr>
        <w:fldChar w:fldCharType="separate"/>
      </w:r>
      <w:hyperlink w:anchor="_ENREF_14" w:tooltip="Blattler, 2014 #8883" w:history="1">
        <w:r w:rsidR="0082746A" w:rsidRPr="000452EC">
          <w:rPr>
            <w:rFonts w:ascii="Arial" w:eastAsia="Arial" w:hAnsi="Arial" w:cs="Arial"/>
            <w:noProof/>
            <w:color w:val="FF0000"/>
            <w:sz w:val="22"/>
            <w:szCs w:val="22"/>
            <w:vertAlign w:val="superscript"/>
          </w:rPr>
          <w:t>14</w:t>
        </w:r>
      </w:hyperlink>
      <w:r w:rsidR="000452EC" w:rsidRPr="000452EC">
        <w:rPr>
          <w:rFonts w:ascii="Arial" w:eastAsia="Arial" w:hAnsi="Arial" w:cs="Arial"/>
          <w:noProof/>
          <w:color w:val="FF0000"/>
          <w:sz w:val="22"/>
          <w:szCs w:val="22"/>
          <w:vertAlign w:val="superscript"/>
        </w:rPr>
        <w:t>,</w:t>
      </w:r>
      <w:hyperlink w:anchor="_ENREF_15" w:tooltip="Heyn, 2016 #8962" w:history="1">
        <w:r w:rsidR="0082746A" w:rsidRPr="000452EC">
          <w:rPr>
            <w:rFonts w:ascii="Arial" w:eastAsia="Arial" w:hAnsi="Arial" w:cs="Arial"/>
            <w:noProof/>
            <w:color w:val="FF0000"/>
            <w:sz w:val="22"/>
            <w:szCs w:val="22"/>
            <w:vertAlign w:val="superscript"/>
          </w:rPr>
          <w:t>15</w:t>
        </w:r>
      </w:hyperlink>
      <w:r w:rsidR="00BE69F4" w:rsidRPr="004A02EA">
        <w:rPr>
          <w:rFonts w:ascii="Arial" w:eastAsia="Arial" w:hAnsi="Arial" w:cs="Arial"/>
          <w:color w:val="FF0000"/>
          <w:sz w:val="22"/>
          <w:szCs w:val="22"/>
        </w:rPr>
        <w:fldChar w:fldCharType="end"/>
      </w:r>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w:t>
      </w:r>
      <w:del w:id="51" w:author="Dinh Diep" w:date="2016-12-29T03:19:00Z">
        <w:r w:rsidRPr="00530512" w:rsidDel="00D12E14">
          <w:rPr>
            <w:rFonts w:ascii="Arial" w:eastAsia="Arial" w:hAnsi="Arial" w:cs="Arial"/>
            <w:color w:val="auto"/>
            <w:sz w:val="22"/>
            <w:szCs w:val="22"/>
          </w:rPr>
          <w:delText xml:space="preserve"> </w:delText>
        </w:r>
      </w:del>
      <w:r w:rsidRPr="00530512">
        <w:rPr>
          <w:rFonts w:ascii="Arial" w:eastAsia="Arial" w:hAnsi="Arial" w:cs="Arial"/>
          <w:color w:val="auto"/>
          <w:sz w:val="22"/>
          <w:szCs w:val="22"/>
        </w:rPr>
        <w:t>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Across th</w:t>
      </w:r>
      <w:ins w:id="52" w:author="Dinh Diep" w:date="2016-12-29T03:20:00Z">
        <w:r w:rsidR="00D12E14">
          <w:rPr>
            <w:rFonts w:ascii="Arial" w:eastAsia="Arial" w:hAnsi="Arial" w:cs="Arial"/>
            <w:color w:val="auto"/>
            <w:sz w:val="22"/>
            <w:szCs w:val="22"/>
          </w:rPr>
          <w:t>ese</w:t>
        </w:r>
      </w:ins>
      <w:del w:id="53" w:author="Dinh Diep" w:date="2016-12-29T03:20:00Z">
        <w:r w:rsidRPr="00530512" w:rsidDel="00D12E14">
          <w:rPr>
            <w:rFonts w:ascii="Arial" w:eastAsia="Arial" w:hAnsi="Arial" w:cs="Arial"/>
            <w:color w:val="auto"/>
            <w:sz w:val="22"/>
            <w:szCs w:val="22"/>
          </w:rPr>
          <w:delText xml:space="preserve">is </w:delText>
        </w:r>
        <w:r w:rsidR="003C1994" w:rsidRPr="00530512" w:rsidDel="00D12E14">
          <w:rPr>
            <w:rFonts w:ascii="Arial" w:eastAsia="Arial" w:hAnsi="Arial" w:cs="Arial"/>
            <w:color w:val="auto"/>
            <w:sz w:val="22"/>
            <w:szCs w:val="22"/>
          </w:rPr>
          <w:delText xml:space="preserve">set </w:delText>
        </w:r>
      </w:del>
      <w:del w:id="54" w:author="Dinh Diep" w:date="2016-12-29T03:19:00Z">
        <w:r w:rsidR="003C1994" w:rsidRPr="00530512" w:rsidDel="00D12E14">
          <w:rPr>
            <w:rFonts w:ascii="Arial" w:eastAsia="Arial" w:hAnsi="Arial" w:cs="Arial"/>
            <w:color w:val="auto"/>
            <w:sz w:val="22"/>
            <w:szCs w:val="22"/>
          </w:rPr>
          <w:delText>of</w:delText>
        </w:r>
      </w:del>
      <w:r w:rsidR="003C199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36277B" w:rsidRPr="00370E99">
        <w:rPr>
          <w:rFonts w:ascii="Arial" w:eastAsia="Arial" w:hAnsi="Arial" w:cs="Arial"/>
          <w:color w:val="FF0000"/>
          <w:sz w:val="22"/>
          <w:szCs w:val="22"/>
        </w:rPr>
        <w:t xml:space="preserve">The uncovered CpG sites were either in regions with low mappability, or CpG sparse regions </w:t>
      </w:r>
      <w:r w:rsidR="00EF148D" w:rsidRPr="00370E99">
        <w:rPr>
          <w:rFonts w:ascii="Arial" w:eastAsia="Arial" w:hAnsi="Arial" w:cs="Arial"/>
          <w:color w:val="FF0000"/>
          <w:sz w:val="22"/>
          <w:szCs w:val="22"/>
        </w:rPr>
        <w:t>where there are too few CpG sites within Illumina read pairs for deriving informative haplotypes.</w:t>
      </w:r>
      <w:r w:rsidR="0036277B">
        <w:rPr>
          <w:rFonts w:ascii="Arial" w:eastAsia="Arial" w:hAnsi="Arial" w:cs="Arial"/>
          <w:color w:val="auto"/>
          <w:sz w:val="22"/>
          <w:szCs w:val="22"/>
        </w:rPr>
        <w:t xml:space="preserve"> </w:t>
      </w:r>
      <w:ins w:id="55" w:author="Dinh Diep" w:date="2016-12-29T03:23:00Z">
        <w:r w:rsidR="00D21227" w:rsidRPr="001F529D">
          <w:rPr>
            <w:rFonts w:ascii="Arial" w:eastAsia="Arial" w:hAnsi="Arial" w:cs="Arial"/>
            <w:i/>
            <w:color w:val="auto"/>
            <w:sz w:val="22"/>
            <w:szCs w:val="22"/>
          </w:rPr>
          <w:t xml:space="preserve">We then partitioned the </w:t>
        </w:r>
        <w:r w:rsidR="00D21227">
          <w:rPr>
            <w:rFonts w:ascii="Arial" w:eastAsia="Arial" w:hAnsi="Arial" w:cs="Arial"/>
            <w:i/>
            <w:color w:val="auto"/>
            <w:sz w:val="22"/>
            <w:szCs w:val="22"/>
          </w:rPr>
          <w:t xml:space="preserve">full human </w:t>
        </w:r>
        <w:r w:rsidR="00D21227" w:rsidRPr="001F529D">
          <w:rPr>
            <w:rFonts w:ascii="Arial" w:eastAsia="Arial" w:hAnsi="Arial" w:cs="Arial"/>
            <w:i/>
            <w:color w:val="auto"/>
            <w:sz w:val="22"/>
            <w:szCs w:val="22"/>
          </w:rPr>
          <w:t xml:space="preserve">genome into blocks of tightly </w:t>
        </w:r>
        <w:r w:rsidR="00D21227">
          <w:rPr>
            <w:rFonts w:ascii="Arial" w:eastAsia="Arial" w:hAnsi="Arial" w:cs="Arial"/>
            <w:i/>
            <w:color w:val="auto"/>
            <w:sz w:val="22"/>
            <w:szCs w:val="22"/>
          </w:rPr>
          <w:t>coupled</w:t>
        </w:r>
        <w:r w:rsidR="00D21227" w:rsidRPr="001F529D">
          <w:rPr>
            <w:rFonts w:ascii="Arial" w:eastAsia="Arial" w:hAnsi="Arial" w:cs="Arial"/>
            <w:i/>
            <w:color w:val="auto"/>
            <w:sz w:val="22"/>
            <w:szCs w:val="22"/>
          </w:rPr>
          <w:t xml:space="preserve"> CpG </w:t>
        </w:r>
        <w:r w:rsidR="00D21227">
          <w:rPr>
            <w:rFonts w:ascii="Arial" w:eastAsia="Arial" w:hAnsi="Arial" w:cs="Arial"/>
            <w:i/>
            <w:color w:val="auto"/>
            <w:sz w:val="22"/>
            <w:szCs w:val="22"/>
          </w:rPr>
          <w:t xml:space="preserve">methylation </w:t>
        </w:r>
        <w:r w:rsidR="00D21227" w:rsidRPr="001F529D">
          <w:rPr>
            <w:rFonts w:ascii="Arial" w:eastAsia="Arial" w:hAnsi="Arial" w:cs="Arial"/>
            <w:i/>
            <w:color w:val="auto"/>
            <w:sz w:val="22"/>
            <w:szCs w:val="22"/>
          </w:rPr>
          <w:t xml:space="preserve">sites, which we called </w:t>
        </w:r>
        <w:r w:rsidR="00D21227">
          <w:rPr>
            <w:rFonts w:ascii="Arial" w:eastAsia="Arial" w:hAnsi="Arial" w:cs="Arial"/>
            <w:i/>
            <w:color w:val="auto"/>
            <w:sz w:val="22"/>
            <w:szCs w:val="22"/>
          </w:rPr>
          <w:t>m</w:t>
        </w:r>
        <w:r w:rsidR="00D21227" w:rsidRPr="001F529D">
          <w:rPr>
            <w:rFonts w:ascii="Arial" w:eastAsia="Arial" w:hAnsi="Arial" w:cs="Arial"/>
            <w:i/>
            <w:color w:val="auto"/>
            <w:sz w:val="22"/>
            <w:szCs w:val="22"/>
          </w:rPr>
          <w:t xml:space="preserve">ethylation </w:t>
        </w:r>
        <w:r w:rsidR="00D21227">
          <w:rPr>
            <w:rFonts w:ascii="Arial" w:eastAsia="Arial" w:hAnsi="Arial" w:cs="Arial"/>
            <w:i/>
            <w:color w:val="auto"/>
            <w:sz w:val="22"/>
            <w:szCs w:val="22"/>
          </w:rPr>
          <w:t>h</w:t>
        </w:r>
        <w:r w:rsidR="00D21227" w:rsidRPr="001F529D">
          <w:rPr>
            <w:rFonts w:ascii="Arial" w:eastAsia="Arial" w:hAnsi="Arial" w:cs="Arial"/>
            <w:i/>
            <w:color w:val="auto"/>
            <w:sz w:val="22"/>
            <w:szCs w:val="22"/>
          </w:rPr>
          <w:t xml:space="preserve">aplotype </w:t>
        </w:r>
        <w:r w:rsidR="00D21227">
          <w:rPr>
            <w:rFonts w:ascii="Arial" w:eastAsia="Arial" w:hAnsi="Arial" w:cs="Arial"/>
            <w:i/>
            <w:color w:val="auto"/>
            <w:sz w:val="22"/>
            <w:szCs w:val="22"/>
          </w:rPr>
          <w:t>b</w:t>
        </w:r>
        <w:r w:rsidR="00D21227" w:rsidRPr="001F529D">
          <w:rPr>
            <w:rFonts w:ascii="Arial" w:eastAsia="Arial" w:hAnsi="Arial" w:cs="Arial"/>
            <w:i/>
            <w:color w:val="auto"/>
            <w:sz w:val="22"/>
            <w:szCs w:val="22"/>
          </w:rPr>
          <w:t xml:space="preserve">locks (MHBs, </w:t>
        </w:r>
        <w:r w:rsidR="00D21227" w:rsidRPr="004A02EA">
          <w:rPr>
            <w:rFonts w:ascii="Arial" w:eastAsia="Arial" w:hAnsi="Arial" w:cs="Arial"/>
            <w:b/>
            <w:i/>
            <w:color w:val="FF0000"/>
            <w:sz w:val="22"/>
            <w:szCs w:val="22"/>
          </w:rPr>
          <w:t>Figure 1b</w:t>
        </w:r>
        <w:r w:rsidR="00D21227" w:rsidRPr="001F529D">
          <w:rPr>
            <w:rFonts w:ascii="Arial" w:eastAsia="Arial" w:hAnsi="Arial" w:cs="Arial"/>
            <w:i/>
            <w:color w:val="auto"/>
            <w:sz w:val="22"/>
            <w:szCs w:val="22"/>
          </w:rPr>
          <w:t>), using a r</w:t>
        </w:r>
        <w:r w:rsidR="00D21227" w:rsidRPr="001F529D">
          <w:rPr>
            <w:rFonts w:ascii="Arial" w:eastAsia="Arial" w:hAnsi="Arial" w:cs="Arial"/>
            <w:i/>
            <w:color w:val="auto"/>
            <w:sz w:val="22"/>
            <w:szCs w:val="22"/>
            <w:vertAlign w:val="superscript"/>
          </w:rPr>
          <w:t>2</w:t>
        </w:r>
        <w:r w:rsidR="00D21227" w:rsidRPr="001F529D">
          <w:rPr>
            <w:rFonts w:ascii="Arial" w:eastAsia="Arial" w:hAnsi="Arial" w:cs="Arial"/>
            <w:i/>
            <w:color w:val="auto"/>
            <w:sz w:val="22"/>
            <w:szCs w:val="22"/>
          </w:rPr>
          <w:t xml:space="preserve"> cutoff of 0.5.  Similar to the partitioning of genetic haplotype blocks, slightly different cutoff values, such as 0.3 or 0.7, resulted in only minor quantitative differences in the block size and number without affecting the global pattern (data not shown). </w:t>
        </w:r>
      </w:ins>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4A02EA">
        <w:rPr>
          <w:rFonts w:ascii="Arial" w:eastAsia="Arial" w:hAnsi="Arial" w:cs="Arial"/>
          <w:color w:val="FF0000"/>
          <w:sz w:val="22"/>
          <w:szCs w:val="22"/>
        </w:rPr>
        <w:t>(</w:t>
      </w:r>
      <w:r w:rsidR="00F4014C" w:rsidRPr="004A02EA">
        <w:rPr>
          <w:rFonts w:ascii="Arial" w:eastAsia="Arial" w:hAnsi="Arial" w:cs="Arial"/>
          <w:b/>
          <w:color w:val="FF0000"/>
          <w:sz w:val="22"/>
          <w:szCs w:val="22"/>
        </w:rPr>
        <w:t xml:space="preserve">Supplementary Table </w:t>
      </w:r>
      <w:r w:rsidRPr="004A02EA">
        <w:rPr>
          <w:rFonts w:ascii="Arial" w:eastAsia="Arial" w:hAnsi="Arial" w:cs="Arial"/>
          <w:b/>
          <w:color w:val="FF0000"/>
          <w:sz w:val="22"/>
          <w:szCs w:val="22"/>
        </w:rPr>
        <w:t>1</w:t>
      </w:r>
      <w:del w:id="56" w:author="Dinh Diep" w:date="2016-12-29T03:24:00Z">
        <w:r w:rsidR="00D2213C" w:rsidRPr="004A02EA" w:rsidDel="00D21227">
          <w:rPr>
            <w:rFonts w:ascii="Arial" w:eastAsia="Arial" w:hAnsi="Arial" w:cs="Arial"/>
            <w:b/>
            <w:color w:val="FF0000"/>
            <w:sz w:val="22"/>
            <w:szCs w:val="22"/>
          </w:rPr>
          <w:delText>a</w:delText>
        </w:r>
      </w:del>
      <w:r w:rsidR="00A51C04">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Suppleme</w:t>
      </w:r>
      <w:r w:rsidR="00E45CFB">
        <w:rPr>
          <w:rFonts w:ascii="Arial" w:eastAsia="Arial" w:hAnsi="Arial" w:cs="Arial"/>
          <w:b/>
          <w:color w:val="FF0000"/>
          <w:sz w:val="22"/>
          <w:szCs w:val="22"/>
        </w:rPr>
        <w:t>ntary Fig</w:t>
      </w:r>
      <w:ins w:id="57" w:author="Dinh Diep" w:date="2016-12-29T03:24:00Z">
        <w:r w:rsidR="00D21227">
          <w:rPr>
            <w:rFonts w:ascii="Arial" w:eastAsia="Arial" w:hAnsi="Arial" w:cs="Arial"/>
            <w:b/>
            <w:color w:val="FF0000"/>
            <w:sz w:val="22"/>
            <w:szCs w:val="22"/>
          </w:rPr>
          <w:t>ure</w:t>
        </w:r>
      </w:ins>
      <w:del w:id="58" w:author="Dinh Diep" w:date="2016-12-29T03:24:00Z">
        <w:r w:rsidR="00E45CFB" w:rsidDel="00D21227">
          <w:rPr>
            <w:rFonts w:ascii="Arial" w:eastAsia="Arial" w:hAnsi="Arial" w:cs="Arial"/>
            <w:b/>
            <w:color w:val="FF0000"/>
            <w:sz w:val="22"/>
            <w:szCs w:val="22"/>
          </w:rPr>
          <w:delText>.</w:delText>
        </w:r>
      </w:del>
      <w:r w:rsidR="00E45CFB">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1</w:t>
      </w:r>
      <w:r w:rsidR="004A63EC">
        <w:rPr>
          <w:rFonts w:ascii="Arial" w:eastAsia="Arial" w:hAnsi="Arial" w:cs="Arial"/>
          <w:b/>
          <w:color w:val="FF0000"/>
          <w:sz w:val="22"/>
          <w:szCs w:val="22"/>
        </w:rPr>
        <w:t>ab</w:t>
      </w:r>
      <w:r w:rsidRPr="004A02EA">
        <w:rPr>
          <w:rFonts w:ascii="Arial" w:eastAsia="Arial" w:hAnsi="Arial" w:cs="Arial"/>
          <w:b/>
          <w:color w:val="FF0000"/>
          <w:sz w:val="22"/>
          <w:szCs w:val="22"/>
        </w:rPr>
        <w:t>).</w:t>
      </w:r>
      <w:r w:rsidR="009E7078"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The majority of CpG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t>
      </w:r>
      <w:r w:rsidRPr="000452EC">
        <w:rPr>
          <w:rFonts w:ascii="Arial" w:eastAsia="Arial" w:hAnsi="Arial" w:cs="Arial"/>
          <w:color w:val="auto"/>
          <w:sz w:val="22"/>
          <w:szCs w:val="22"/>
          <w:highlight w:val="yellow"/>
        </w:rPr>
        <w:t>We found that methylation LD extends further along the DNA in stem cells and progenitors, compared with normal adult tissue, both in the fraction of tightly coupled CpG pairs (94.8% versus 91.2%</w:t>
      </w:r>
      <w:r w:rsidR="00917942" w:rsidRPr="000452EC">
        <w:rPr>
          <w:rFonts w:ascii="Arial" w:eastAsia="Arial" w:hAnsi="Arial" w:cs="Arial"/>
          <w:color w:val="auto"/>
          <w:sz w:val="22"/>
          <w:szCs w:val="22"/>
          <w:highlight w:val="yellow"/>
        </w:rPr>
        <w:t>, P-value&lt;2.6x10</w:t>
      </w:r>
      <w:r w:rsidR="00917942" w:rsidRPr="000452EC">
        <w:rPr>
          <w:rFonts w:ascii="Arial" w:eastAsia="Arial" w:hAnsi="Arial" w:cs="Arial"/>
          <w:color w:val="auto"/>
          <w:sz w:val="22"/>
          <w:szCs w:val="22"/>
          <w:highlight w:val="yellow"/>
          <w:vertAlign w:val="superscript"/>
        </w:rPr>
        <w:t>-16</w:t>
      </w:r>
      <w:r w:rsidRPr="000452EC">
        <w:rPr>
          <w:rFonts w:ascii="Arial" w:eastAsia="Arial" w:hAnsi="Arial" w:cs="Arial"/>
          <w:color w:val="auto"/>
          <w:sz w:val="22"/>
          <w:szCs w:val="22"/>
          <w:highlight w:val="yellow"/>
        </w:rPr>
        <w:t xml:space="preserve">), and the over-representation of partially coupled CpG pairs that are over 100 bp apart </w:t>
      </w:r>
      <w:r w:rsidR="001D2F54" w:rsidRPr="000452EC">
        <w:rPr>
          <w:rFonts w:ascii="Arial" w:eastAsia="Arial" w:hAnsi="Arial" w:cs="Arial"/>
          <w:color w:val="auto"/>
          <w:sz w:val="22"/>
          <w:szCs w:val="22"/>
          <w:highlight w:val="yellow"/>
        </w:rPr>
        <w:t xml:space="preserve">while the linkage was </w:t>
      </w:r>
      <w:r w:rsidR="0028188E" w:rsidRPr="000452EC">
        <w:rPr>
          <w:rFonts w:ascii="Arial" w:eastAsia="Arial" w:hAnsi="Arial" w:cs="Arial"/>
          <w:color w:val="auto"/>
          <w:sz w:val="22"/>
          <w:szCs w:val="22"/>
          <w:highlight w:val="yellow"/>
        </w:rPr>
        <w:t xml:space="preserve">slightly </w:t>
      </w:r>
      <w:r w:rsidR="001D2F54" w:rsidRPr="000452EC">
        <w:rPr>
          <w:rFonts w:ascii="Arial" w:eastAsia="Arial" w:hAnsi="Arial" w:cs="Arial"/>
          <w:color w:val="auto"/>
          <w:sz w:val="22"/>
          <w:szCs w:val="22"/>
          <w:highlight w:val="yellow"/>
        </w:rPr>
        <w:t>decayed in primary cancer dataset (</w:t>
      </w:r>
      <w:r w:rsidR="0028188E" w:rsidRPr="000452EC">
        <w:rPr>
          <w:rFonts w:ascii="Arial" w:eastAsia="Arial" w:hAnsi="Arial" w:cs="Arial"/>
          <w:color w:val="auto"/>
          <w:sz w:val="22"/>
          <w:szCs w:val="22"/>
          <w:highlight w:val="yellow"/>
        </w:rPr>
        <w:t xml:space="preserve">87.8%, </w:t>
      </w:r>
      <w:r w:rsidR="001D2F54" w:rsidRPr="000452EC">
        <w:rPr>
          <w:rFonts w:ascii="Arial" w:eastAsia="Arial" w:hAnsi="Arial" w:cs="Arial"/>
          <w:color w:val="auto"/>
          <w:sz w:val="22"/>
          <w:szCs w:val="22"/>
          <w:highlight w:val="yellow"/>
        </w:rPr>
        <w:t>mixture of CRC and LC) and</w:t>
      </w:r>
      <w:r w:rsidR="00F5108A">
        <w:rPr>
          <w:rFonts w:ascii="Arial" w:eastAsia="Arial" w:hAnsi="Arial" w:cs="Arial"/>
          <w:color w:val="auto"/>
          <w:sz w:val="22"/>
          <w:szCs w:val="22"/>
          <w:highlight w:val="yellow"/>
        </w:rPr>
        <w:t xml:space="preserve"> the result</w:t>
      </w:r>
      <w:r w:rsidR="001D2F54" w:rsidRPr="000452EC">
        <w:rPr>
          <w:rFonts w:ascii="Arial" w:eastAsia="Arial" w:hAnsi="Arial" w:cs="Arial"/>
          <w:color w:val="auto"/>
          <w:sz w:val="22"/>
          <w:szCs w:val="22"/>
          <w:highlight w:val="yellow"/>
        </w:rPr>
        <w:t xml:space="preserve"> was </w:t>
      </w:r>
      <w:r w:rsidR="001D2F54" w:rsidRPr="000452EC">
        <w:rPr>
          <w:rFonts w:ascii="Arial" w:eastAsia="Arial" w:hAnsi="Arial" w:cs="Arial"/>
          <w:color w:val="auto"/>
          <w:sz w:val="22"/>
          <w:szCs w:val="22"/>
          <w:highlight w:val="yellow"/>
        </w:rPr>
        <w:lastRenderedPageBreak/>
        <w:t>validated by another independent WGBS data from kidney cancer</w:t>
      </w:r>
      <w:hyperlink w:anchor="_ENREF_16" w:tooltip="Chen, 2016 #8965" w:history="1">
        <w:r w:rsidR="0082746A" w:rsidRPr="000452EC">
          <w:rPr>
            <w:rFonts w:ascii="Arial" w:eastAsia="Arial" w:hAnsi="Arial" w:cs="Arial"/>
            <w:color w:val="auto"/>
            <w:sz w:val="22"/>
            <w:szCs w:val="22"/>
            <w:highlight w:val="yellow"/>
          </w:rPr>
          <w:fldChar w:fldCharType="begin">
            <w:fldData xml:space="preserve">PEVuZE5vdGU+PENpdGU+PEF1dGhvcj5DaGVuPC9BdXRob3I+PFllYXI+MjAxNjwvWWVhcj48UmVj
TnVtPjg5NjU8L1JlY051bT48RGlzcGxheVRleHQ+PHN0eWxlIGZhY2U9InN1cGVyc2NyaXB0Ij4x
Njwvc3R5bGU+PC9EaXNwbGF5VGV4dD48cmVjb3JkPjxyZWMtbnVtYmVyPjg5NjU8L3JlYy1udW1i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82746A">
          <w:rPr>
            <w:rFonts w:ascii="Arial" w:eastAsia="Arial" w:hAnsi="Arial" w:cs="Arial"/>
            <w:color w:val="auto"/>
            <w:sz w:val="22"/>
            <w:szCs w:val="22"/>
            <w:highlight w:val="yellow"/>
          </w:rPr>
          <w:instrText xml:space="preserve"> ADDIN EN.CITE </w:instrText>
        </w:r>
        <w:r w:rsidR="0082746A">
          <w:rPr>
            <w:rFonts w:ascii="Arial" w:eastAsia="Arial" w:hAnsi="Arial" w:cs="Arial"/>
            <w:color w:val="auto"/>
            <w:sz w:val="22"/>
            <w:szCs w:val="22"/>
            <w:highlight w:val="yellow"/>
          </w:rPr>
          <w:fldChar w:fldCharType="begin">
            <w:fldData xml:space="preserve">PEVuZE5vdGU+PENpdGU+PEF1dGhvcj5DaGVuPC9BdXRob3I+PFllYXI+MjAxNjwvWWVhcj48UmVj
TnVtPjg5NjU8L1JlY051bT48RGlzcGxheVRleHQ+PHN0eWxlIGZhY2U9InN1cGVyc2NyaXB0Ij4x
Njwvc3R5bGU+PC9EaXNwbGF5VGV4dD48cmVjb3JkPjxyZWMtbnVtYmVyPjg5NjU8L3JlYy1udW1i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82746A">
          <w:rPr>
            <w:rFonts w:ascii="Arial" w:eastAsia="Arial" w:hAnsi="Arial" w:cs="Arial"/>
            <w:color w:val="auto"/>
            <w:sz w:val="22"/>
            <w:szCs w:val="22"/>
            <w:highlight w:val="yellow"/>
          </w:rPr>
          <w:instrText xml:space="preserve"> ADDIN EN.CITE.DATA </w:instrText>
        </w:r>
        <w:r w:rsidR="0082746A">
          <w:rPr>
            <w:rFonts w:ascii="Arial" w:eastAsia="Arial" w:hAnsi="Arial" w:cs="Arial"/>
            <w:color w:val="auto"/>
            <w:sz w:val="22"/>
            <w:szCs w:val="22"/>
            <w:highlight w:val="yellow"/>
          </w:rPr>
        </w:r>
        <w:r w:rsidR="0082746A">
          <w:rPr>
            <w:rFonts w:ascii="Arial" w:eastAsia="Arial" w:hAnsi="Arial" w:cs="Arial"/>
            <w:color w:val="auto"/>
            <w:sz w:val="22"/>
            <w:szCs w:val="22"/>
            <w:highlight w:val="yellow"/>
          </w:rPr>
          <w:fldChar w:fldCharType="end"/>
        </w:r>
        <w:r w:rsidR="0082746A" w:rsidRPr="000452EC">
          <w:rPr>
            <w:rFonts w:ascii="Arial" w:eastAsia="Arial" w:hAnsi="Arial" w:cs="Arial"/>
            <w:color w:val="auto"/>
            <w:sz w:val="22"/>
            <w:szCs w:val="22"/>
            <w:highlight w:val="yellow"/>
          </w:rPr>
        </w:r>
        <w:r w:rsidR="0082746A" w:rsidRPr="000452EC">
          <w:rPr>
            <w:rFonts w:ascii="Arial" w:eastAsia="Arial" w:hAnsi="Arial" w:cs="Arial"/>
            <w:color w:val="auto"/>
            <w:sz w:val="22"/>
            <w:szCs w:val="22"/>
            <w:highlight w:val="yellow"/>
          </w:rPr>
          <w:fldChar w:fldCharType="separate"/>
        </w:r>
        <w:r w:rsidR="0082746A" w:rsidRPr="000452EC">
          <w:rPr>
            <w:rFonts w:ascii="Arial" w:eastAsia="Arial" w:hAnsi="Arial" w:cs="Arial"/>
            <w:noProof/>
            <w:color w:val="auto"/>
            <w:sz w:val="22"/>
            <w:szCs w:val="22"/>
            <w:highlight w:val="yellow"/>
            <w:vertAlign w:val="superscript"/>
          </w:rPr>
          <w:t>16</w:t>
        </w:r>
        <w:r w:rsidR="0082746A" w:rsidRPr="000452EC">
          <w:rPr>
            <w:rFonts w:ascii="Arial" w:eastAsia="Arial" w:hAnsi="Arial" w:cs="Arial"/>
            <w:color w:val="auto"/>
            <w:sz w:val="22"/>
            <w:szCs w:val="22"/>
            <w:highlight w:val="yellow"/>
          </w:rPr>
          <w:fldChar w:fldCharType="end"/>
        </w:r>
      </w:hyperlink>
      <w:r w:rsidR="001D2F54" w:rsidRPr="000452EC">
        <w:rPr>
          <w:rFonts w:ascii="Arial" w:eastAsia="Arial" w:hAnsi="Arial" w:cs="Arial"/>
          <w:color w:val="auto"/>
          <w:sz w:val="22"/>
          <w:szCs w:val="22"/>
          <w:highlight w:val="yellow"/>
        </w:rPr>
        <w:t xml:space="preserve"> </w:t>
      </w:r>
      <w:r w:rsidRPr="000452EC">
        <w:rPr>
          <w:rFonts w:ascii="Arial" w:eastAsia="Arial" w:hAnsi="Arial" w:cs="Arial"/>
          <w:color w:val="auto"/>
          <w:sz w:val="22"/>
          <w:szCs w:val="22"/>
          <w:highlight w:val="yellow"/>
        </w:rPr>
        <w:t>(</w:t>
      </w:r>
      <w:r w:rsidRPr="000452EC">
        <w:rPr>
          <w:rFonts w:ascii="Arial" w:eastAsia="Arial" w:hAnsi="Arial" w:cs="Arial"/>
          <w:b/>
          <w:color w:val="auto"/>
          <w:sz w:val="22"/>
          <w:szCs w:val="22"/>
          <w:highlight w:val="yellow"/>
        </w:rPr>
        <w:t>Figure 1</w:t>
      </w:r>
      <w:r w:rsidR="00584543" w:rsidRPr="000452EC">
        <w:rPr>
          <w:rFonts w:ascii="Arial" w:eastAsia="Arial" w:hAnsi="Arial" w:cs="Arial"/>
          <w:b/>
          <w:color w:val="auto"/>
          <w:sz w:val="22"/>
          <w:szCs w:val="22"/>
          <w:highlight w:val="yellow"/>
        </w:rPr>
        <w:t>c</w:t>
      </w:r>
      <w:r w:rsidR="001D2F54" w:rsidRPr="000452EC">
        <w:rPr>
          <w:rFonts w:ascii="Arial" w:eastAsia="Arial" w:hAnsi="Arial" w:cs="Arial"/>
          <w:b/>
          <w:color w:val="auto"/>
          <w:sz w:val="22"/>
          <w:szCs w:val="22"/>
          <w:highlight w:val="yellow"/>
        </w:rPr>
        <w:t xml:space="preserve">, </w:t>
      </w:r>
      <w:r w:rsidR="001D2F54" w:rsidRPr="000452EC">
        <w:rPr>
          <w:rFonts w:ascii="Arial" w:eastAsia="Arial" w:hAnsi="Arial" w:cs="Arial"/>
          <w:b/>
          <w:color w:val="FF0000"/>
          <w:sz w:val="22"/>
          <w:szCs w:val="22"/>
          <w:highlight w:val="yellow"/>
        </w:rPr>
        <w:t>Supplementary Fig</w:t>
      </w:r>
      <w:ins w:id="59" w:author="Dinh Diep" w:date="2016-12-29T03:26:00Z">
        <w:r w:rsidR="00D21227">
          <w:rPr>
            <w:rFonts w:ascii="Arial" w:eastAsia="Arial" w:hAnsi="Arial" w:cs="Arial"/>
            <w:b/>
            <w:color w:val="FF0000"/>
            <w:sz w:val="22"/>
            <w:szCs w:val="22"/>
            <w:highlight w:val="yellow"/>
          </w:rPr>
          <w:t>ure</w:t>
        </w:r>
      </w:ins>
      <w:del w:id="60" w:author="Dinh Diep" w:date="2016-12-29T03:26:00Z">
        <w:r w:rsidR="001D2F54" w:rsidRPr="000452EC" w:rsidDel="00D21227">
          <w:rPr>
            <w:rFonts w:ascii="Arial" w:eastAsia="Arial" w:hAnsi="Arial" w:cs="Arial"/>
            <w:b/>
            <w:color w:val="FF0000"/>
            <w:sz w:val="22"/>
            <w:szCs w:val="22"/>
            <w:highlight w:val="yellow"/>
          </w:rPr>
          <w:delText>.</w:delText>
        </w:r>
      </w:del>
      <w:r w:rsidR="001D2F54" w:rsidRPr="000452EC">
        <w:rPr>
          <w:rFonts w:ascii="Arial" w:eastAsia="Arial" w:hAnsi="Arial" w:cs="Arial"/>
          <w:b/>
          <w:color w:val="FF0000"/>
          <w:sz w:val="22"/>
          <w:szCs w:val="22"/>
          <w:highlight w:val="yellow"/>
        </w:rPr>
        <w:t xml:space="preserve"> 2</w:t>
      </w:r>
      <w:r w:rsidRPr="000452EC">
        <w:rPr>
          <w:rFonts w:ascii="Arial" w:eastAsia="Arial" w:hAnsi="Arial" w:cs="Arial"/>
          <w:color w:val="auto"/>
          <w:sz w:val="22"/>
          <w:szCs w:val="22"/>
          <w:highlight w:val="yellow"/>
        </w:rPr>
        <w:t>).</w:t>
      </w:r>
      <w:r w:rsidRPr="00530512">
        <w:rPr>
          <w:rFonts w:ascii="Arial" w:eastAsia="Arial" w:hAnsi="Arial" w:cs="Arial"/>
          <w:color w:val="auto"/>
          <w:sz w:val="22"/>
          <w:szCs w:val="22"/>
        </w:rPr>
        <w:t xml:space="preserve"> </w:t>
      </w:r>
      <w:r w:rsidR="00D2213C" w:rsidRPr="004A02EA">
        <w:rPr>
          <w:rFonts w:ascii="Arial" w:eastAsia="Arial" w:hAnsi="Arial" w:cs="Arial"/>
          <w:color w:val="FF0000"/>
          <w:sz w:val="22"/>
          <w:szCs w:val="22"/>
        </w:rPr>
        <w:t>Gene Ontology</w:t>
      </w:r>
      <w:r w:rsidR="009C7F58">
        <w:rPr>
          <w:rFonts w:ascii="Arial" w:eastAsia="Arial" w:hAnsi="Arial" w:cs="Arial"/>
          <w:color w:val="FF0000"/>
          <w:sz w:val="22"/>
          <w:szCs w:val="22"/>
        </w:rPr>
        <w:t xml:space="preserve"> enrichment analysis to</w:t>
      </w:r>
      <w:r w:rsidR="00D2213C" w:rsidRPr="004A02EA">
        <w:rPr>
          <w:rFonts w:ascii="Arial" w:eastAsia="Arial" w:hAnsi="Arial" w:cs="Arial"/>
          <w:color w:val="FF0000"/>
          <w:sz w:val="22"/>
          <w:szCs w:val="22"/>
        </w:rPr>
        <w:t xml:space="preserve"> </w:t>
      </w:r>
      <w:r w:rsidR="009C7F58">
        <w:rPr>
          <w:rFonts w:ascii="Arial" w:eastAsia="Arial" w:hAnsi="Arial" w:cs="Arial"/>
          <w:color w:val="FF0000"/>
          <w:sz w:val="22"/>
          <w:szCs w:val="22"/>
        </w:rPr>
        <w:t>MHB regions whose r</w:t>
      </w:r>
      <w:r w:rsidR="009C7F58" w:rsidRPr="00D21227">
        <w:rPr>
          <w:rFonts w:ascii="Arial" w:eastAsia="Arial" w:hAnsi="Arial" w:cs="Arial"/>
          <w:color w:val="FF0000"/>
          <w:sz w:val="22"/>
          <w:szCs w:val="22"/>
          <w:vertAlign w:val="superscript"/>
          <w:rPrChange w:id="61" w:author="Dinh Diep" w:date="2016-12-29T03:26:00Z">
            <w:rPr>
              <w:rFonts w:ascii="Arial" w:eastAsia="Arial" w:hAnsi="Arial" w:cs="Arial"/>
              <w:color w:val="FF0000"/>
              <w:sz w:val="22"/>
              <w:szCs w:val="22"/>
            </w:rPr>
          </w:rPrChange>
        </w:rPr>
        <w:t>2</w:t>
      </w:r>
      <w:r w:rsidR="009C7F58">
        <w:rPr>
          <w:rFonts w:ascii="Arial" w:eastAsia="Arial" w:hAnsi="Arial" w:cs="Arial"/>
          <w:color w:val="FF0000"/>
          <w:sz w:val="22"/>
          <w:szCs w:val="22"/>
        </w:rPr>
        <w:t xml:space="preserve"> is </w:t>
      </w:r>
      <w:r w:rsidR="000452EC" w:rsidRPr="000452EC">
        <w:rPr>
          <w:rFonts w:ascii="Arial" w:eastAsia="Arial" w:hAnsi="Arial" w:cs="Arial"/>
          <w:color w:val="FF0000"/>
          <w:sz w:val="22"/>
          <w:szCs w:val="22"/>
        </w:rPr>
        <w:t xml:space="preserve">decayed </w:t>
      </w:r>
      <w:r w:rsidR="009C7F58">
        <w:rPr>
          <w:rFonts w:ascii="Arial" w:eastAsia="Arial" w:hAnsi="Arial" w:cs="Arial"/>
          <w:color w:val="FF0000"/>
          <w:sz w:val="22"/>
          <w:szCs w:val="22"/>
        </w:rPr>
        <w:t xml:space="preserve">compared with normal </w:t>
      </w:r>
      <w:ins w:id="62" w:author="Dinh Diep" w:date="2016-12-29T03:26:00Z">
        <w:r w:rsidR="00D21227">
          <w:rPr>
            <w:rFonts w:ascii="Arial" w:eastAsia="Arial" w:hAnsi="Arial" w:cs="Arial"/>
            <w:color w:val="FF0000"/>
            <w:sz w:val="22"/>
            <w:szCs w:val="22"/>
          </w:rPr>
          <w:t>found</w:t>
        </w:r>
      </w:ins>
      <w:del w:id="63" w:author="Dinh Diep" w:date="2016-12-29T03:26:00Z">
        <w:r w:rsidR="00D2213C" w:rsidRPr="004A02EA" w:rsidDel="00D21227">
          <w:rPr>
            <w:rFonts w:ascii="Arial" w:eastAsia="Arial" w:hAnsi="Arial" w:cs="Arial"/>
            <w:color w:val="FF0000"/>
            <w:sz w:val="22"/>
            <w:szCs w:val="22"/>
          </w:rPr>
          <w:delText>shown</w:delText>
        </w:r>
      </w:del>
      <w:r w:rsidR="00D2213C" w:rsidRPr="004A02EA">
        <w:rPr>
          <w:rFonts w:ascii="Arial" w:eastAsia="Arial" w:hAnsi="Arial" w:cs="Arial"/>
          <w:color w:val="FF0000"/>
          <w:sz w:val="22"/>
          <w:szCs w:val="22"/>
        </w:rPr>
        <w:t xml:space="preserve"> significant</w:t>
      </w:r>
      <w:del w:id="64" w:author="Dinh Diep" w:date="2016-12-29T03:26:00Z">
        <w:r w:rsidR="00D2213C" w:rsidRPr="004A02EA" w:rsidDel="00D21227">
          <w:rPr>
            <w:rFonts w:ascii="Arial" w:eastAsia="Arial" w:hAnsi="Arial" w:cs="Arial"/>
            <w:color w:val="FF0000"/>
            <w:sz w:val="22"/>
            <w:szCs w:val="22"/>
          </w:rPr>
          <w:delText>ly</w:delText>
        </w:r>
      </w:del>
      <w:r w:rsidR="00D2213C" w:rsidRPr="004A02EA">
        <w:rPr>
          <w:rFonts w:ascii="Arial" w:eastAsia="Arial" w:hAnsi="Arial" w:cs="Arial"/>
          <w:color w:val="FF0000"/>
          <w:sz w:val="22"/>
          <w:szCs w:val="22"/>
        </w:rPr>
        <w:t xml:space="preserve"> associat</w:t>
      </w:r>
      <w:ins w:id="65" w:author="Dinh Diep" w:date="2016-12-29T03:26:00Z">
        <w:r w:rsidR="00D21227">
          <w:rPr>
            <w:rFonts w:ascii="Arial" w:eastAsia="Arial" w:hAnsi="Arial" w:cs="Arial"/>
            <w:color w:val="FF0000"/>
            <w:sz w:val="22"/>
            <w:szCs w:val="22"/>
          </w:rPr>
          <w:t>ion</w:t>
        </w:r>
      </w:ins>
      <w:del w:id="66" w:author="Dinh Diep" w:date="2016-12-29T03:26:00Z">
        <w:r w:rsidR="00D2213C" w:rsidRPr="004A02EA" w:rsidDel="00D21227">
          <w:rPr>
            <w:rFonts w:ascii="Arial" w:eastAsia="Arial" w:hAnsi="Arial" w:cs="Arial"/>
            <w:color w:val="FF0000"/>
            <w:sz w:val="22"/>
            <w:szCs w:val="22"/>
          </w:rPr>
          <w:delText>ed</w:delText>
        </w:r>
      </w:del>
      <w:r w:rsidR="00D2213C" w:rsidRPr="004A02EA">
        <w:rPr>
          <w:rFonts w:ascii="Arial" w:eastAsia="Arial" w:hAnsi="Arial" w:cs="Arial"/>
          <w:color w:val="FF0000"/>
          <w:sz w:val="22"/>
          <w:szCs w:val="22"/>
        </w:rPr>
        <w:t xml:space="preserve"> with</w:t>
      </w:r>
      <w:del w:id="67" w:author="Dinh Diep" w:date="2016-12-29T03:26:00Z">
        <w:r w:rsidR="00D2213C" w:rsidRPr="004A02EA" w:rsidDel="00D21227">
          <w:rPr>
            <w:rFonts w:ascii="Arial" w:eastAsia="Arial" w:hAnsi="Arial" w:cs="Arial"/>
            <w:color w:val="FF0000"/>
            <w:sz w:val="22"/>
            <w:szCs w:val="22"/>
          </w:rPr>
          <w:delText xml:space="preserve"> number of</w:delText>
        </w:r>
      </w:del>
      <w:r w:rsidR="00D2213C" w:rsidRPr="004A02EA">
        <w:rPr>
          <w:rFonts w:ascii="Arial" w:eastAsia="Arial" w:hAnsi="Arial" w:cs="Arial"/>
          <w:color w:val="FF0000"/>
          <w:sz w:val="22"/>
          <w:szCs w:val="22"/>
        </w:rPr>
        <w:t xml:space="preserve"> cancer related pathway</w:t>
      </w:r>
      <w:ins w:id="68" w:author="Dinh Diep" w:date="2016-12-29T03:26:00Z">
        <w:r w:rsidR="00D21227">
          <w:rPr>
            <w:rFonts w:ascii="Arial" w:eastAsia="Arial" w:hAnsi="Arial" w:cs="Arial"/>
            <w:color w:val="FF0000"/>
            <w:sz w:val="22"/>
            <w:szCs w:val="22"/>
          </w:rPr>
          <w:t>s</w:t>
        </w:r>
      </w:ins>
      <w:r w:rsidR="00D2213C" w:rsidRPr="004A02EA">
        <w:rPr>
          <w:rFonts w:ascii="Arial" w:eastAsia="Arial" w:hAnsi="Arial" w:cs="Arial"/>
          <w:color w:val="FF0000"/>
          <w:sz w:val="22"/>
          <w:szCs w:val="22"/>
        </w:rPr>
        <w:t xml:space="preserve"> and functions (</w:t>
      </w:r>
      <w:r w:rsidR="00D2213C" w:rsidRPr="004A02EA">
        <w:rPr>
          <w:rFonts w:ascii="Arial" w:eastAsia="Arial" w:hAnsi="Arial" w:cs="Arial"/>
          <w:b/>
          <w:color w:val="FF0000"/>
          <w:sz w:val="22"/>
          <w:szCs w:val="22"/>
        </w:rPr>
        <w:t xml:space="preserve">Supplementary Table </w:t>
      </w:r>
      <w:ins w:id="69" w:author="Dinh Diep" w:date="2016-12-29T03:26:00Z">
        <w:r w:rsidR="00D21227">
          <w:rPr>
            <w:rFonts w:ascii="Arial" w:eastAsia="Arial" w:hAnsi="Arial" w:cs="Arial"/>
            <w:b/>
            <w:color w:val="FF0000"/>
            <w:sz w:val="22"/>
            <w:szCs w:val="22"/>
          </w:rPr>
          <w:t>2</w:t>
        </w:r>
      </w:ins>
      <w:del w:id="70" w:author="Dinh Diep" w:date="2016-12-29T03:26:00Z">
        <w:r w:rsidR="00D2213C" w:rsidRPr="004A02EA" w:rsidDel="00D21227">
          <w:rPr>
            <w:rFonts w:ascii="Arial" w:eastAsia="Arial" w:hAnsi="Arial" w:cs="Arial"/>
            <w:b/>
            <w:color w:val="FF0000"/>
            <w:sz w:val="22"/>
            <w:szCs w:val="22"/>
          </w:rPr>
          <w:delText>1b</w:delText>
        </w:r>
      </w:del>
      <w:r w:rsidR="00D2213C" w:rsidRPr="004A02EA">
        <w:rPr>
          <w:rFonts w:ascii="Arial" w:eastAsia="Arial" w:hAnsi="Arial" w:cs="Arial"/>
          <w:color w:val="FF0000"/>
          <w:sz w:val="22"/>
          <w:szCs w:val="22"/>
        </w:rPr>
        <w:t>)</w:t>
      </w:r>
      <w:r w:rsidR="00D2213C">
        <w:rPr>
          <w:rFonts w:ascii="Arial" w:eastAsia="Arial" w:hAnsi="Arial" w:cs="Arial"/>
          <w:color w:val="auto"/>
          <w:sz w:val="22"/>
          <w:szCs w:val="22"/>
        </w:rPr>
        <w:t xml:space="preserve">. </w:t>
      </w:r>
      <w:r w:rsidRPr="00530512">
        <w:rPr>
          <w:rFonts w:ascii="Arial" w:eastAsia="Arial" w:hAnsi="Arial" w:cs="Arial"/>
          <w:color w:val="auto"/>
          <w:sz w:val="22"/>
          <w:szCs w:val="22"/>
        </w:rPr>
        <w:t xml:space="preserve">This is consistent </w:t>
      </w:r>
      <w:ins w:id="71" w:author="Dinh Diep" w:date="2016-12-29T03:27:00Z">
        <w:r w:rsidR="00D21227">
          <w:rPr>
            <w:rFonts w:ascii="Arial" w:eastAsia="Arial" w:hAnsi="Arial" w:cs="Arial"/>
            <w:color w:val="auto"/>
            <w:sz w:val="22"/>
            <w:szCs w:val="22"/>
          </w:rPr>
          <w:t>with</w:t>
        </w:r>
      </w:ins>
      <w:del w:id="72" w:author="Dinh Diep" w:date="2016-12-29T03:27:00Z">
        <w:r w:rsidRPr="00530512" w:rsidDel="00D21227">
          <w:rPr>
            <w:rFonts w:ascii="Arial" w:eastAsia="Arial" w:hAnsi="Arial" w:cs="Arial"/>
            <w:color w:val="auto"/>
            <w:sz w:val="22"/>
            <w:szCs w:val="22"/>
          </w:rPr>
          <w:delText>to</w:delText>
        </w:r>
      </w:del>
      <w:r w:rsidRPr="00530512">
        <w:rPr>
          <w:rFonts w:ascii="Arial" w:eastAsia="Arial" w:hAnsi="Arial" w:cs="Arial"/>
          <w:color w:val="auto"/>
          <w:sz w:val="22"/>
          <w:szCs w:val="22"/>
        </w:rPr>
        <w:t xml:space="preserve"> our previous observations on a smaller</w:t>
      </w:r>
      <w:ins w:id="73" w:author="Dinh Diep" w:date="2016-12-29T03:27:00Z">
        <w:r w:rsidR="00D21227">
          <w:rPr>
            <w:rFonts w:ascii="Arial" w:eastAsia="Arial" w:hAnsi="Arial" w:cs="Arial"/>
            <w:color w:val="auto"/>
            <w:sz w:val="22"/>
            <w:szCs w:val="22"/>
          </w:rPr>
          <w:t xml:space="preserve"> </w:t>
        </w:r>
      </w:ins>
      <w:del w:id="74" w:author="Dinh Diep" w:date="2016-12-29T03:27:00Z">
        <w:r w:rsidRPr="00530512" w:rsidDel="00D21227">
          <w:rPr>
            <w:rFonts w:ascii="Arial" w:eastAsia="Arial" w:hAnsi="Arial" w:cs="Arial"/>
            <w:color w:val="auto"/>
            <w:sz w:val="22"/>
            <w:szCs w:val="22"/>
          </w:rPr>
          <w:delText xml:space="preserve"> BSPP </w:delText>
        </w:r>
      </w:del>
      <w:r w:rsidRPr="00530512">
        <w:rPr>
          <w:rFonts w:ascii="Arial" w:eastAsia="Arial" w:hAnsi="Arial" w:cs="Arial"/>
          <w:color w:val="auto"/>
          <w:sz w:val="22"/>
          <w:szCs w:val="22"/>
        </w:rPr>
        <w:t>data</w:t>
      </w:r>
      <w:del w:id="75" w:author="Dinh Diep" w:date="2016-12-29T03:27:00Z">
        <w:r w:rsidRPr="00530512" w:rsidDel="00D21227">
          <w:rPr>
            <w:rFonts w:ascii="Arial" w:eastAsia="Arial" w:hAnsi="Arial" w:cs="Arial"/>
            <w:color w:val="auto"/>
            <w:sz w:val="22"/>
            <w:szCs w:val="22"/>
          </w:rPr>
          <w:delText xml:space="preserve"> </w:delText>
        </w:r>
      </w:del>
      <w:r w:rsidRPr="00530512">
        <w:rPr>
          <w:rFonts w:ascii="Arial" w:eastAsia="Arial" w:hAnsi="Arial" w:cs="Arial"/>
          <w:color w:val="auto"/>
          <w:sz w:val="22"/>
          <w:szCs w:val="22"/>
        </w:rPr>
        <w:t xml:space="preserve">set </w:t>
      </w:r>
      <w:ins w:id="76" w:author="Dinh Diep" w:date="2016-12-29T03:27:00Z">
        <w:r w:rsidR="00D21227">
          <w:rPr>
            <w:rFonts w:ascii="Arial" w:eastAsia="Arial" w:hAnsi="Arial" w:cs="Arial"/>
            <w:color w:val="auto"/>
            <w:sz w:val="22"/>
            <w:szCs w:val="22"/>
          </w:rPr>
          <w:t>with</w:t>
        </w:r>
      </w:ins>
      <w:del w:id="77" w:author="Dinh Diep" w:date="2016-12-29T03:27:00Z">
        <w:r w:rsidRPr="00530512" w:rsidDel="00D21227">
          <w:rPr>
            <w:rFonts w:ascii="Arial" w:eastAsia="Arial" w:hAnsi="Arial" w:cs="Arial"/>
            <w:color w:val="auto"/>
            <w:sz w:val="22"/>
            <w:szCs w:val="22"/>
          </w:rPr>
          <w:delText>on</w:delText>
        </w:r>
      </w:del>
      <w:r w:rsidRPr="00530512">
        <w:rPr>
          <w:rFonts w:ascii="Arial" w:eastAsia="Arial" w:hAnsi="Arial" w:cs="Arial"/>
          <w:color w:val="auto"/>
          <w:sz w:val="22"/>
          <w:szCs w:val="22"/>
        </w:rPr>
        <w:t xml:space="preserve"> 2,020 CpG islands</w:t>
      </w:r>
      <w:hyperlink w:anchor="_ENREF_3" w:tooltip="Shoemaker, 2010 #9219" w:history="1">
        <w:r w:rsidR="0082746A" w:rsidRPr="00530512">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3</w:t>
        </w:r>
        <w:r w:rsidR="0082746A"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for culture cell lines </w:t>
      </w:r>
      <w:r w:rsidR="0055744F" w:rsidRPr="00530512">
        <w:rPr>
          <w:rFonts w:ascii="Arial" w:eastAsia="Arial" w:hAnsi="Arial" w:cs="Arial"/>
          <w:color w:val="auto"/>
          <w:sz w:val="22"/>
          <w:szCs w:val="22"/>
        </w:rPr>
        <w:t xml:space="preserve">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7" w:tooltip="Shao, 2014 #634" w:history="1">
        <w:r w:rsidR="0082746A"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TnVtPjYzNDwvUmVjTnVtPjxEaXNwbGF5VGV4dD48c3R5bGUgZmFjZT0ic3VwZXJzY3JpcHQiPjE3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TnVtPjYzNDwvUmVjTnVtPjxEaXNwbGF5VGV4dD48c3R5bGUgZmFjZT0ic3VwZXJzY3JpcHQiPjE3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17</w:t>
        </w:r>
        <w:r w:rsidR="0082746A"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w:t>
      </w:r>
      <w:r w:rsidRPr="004952E2">
        <w:rPr>
          <w:rFonts w:ascii="Arial" w:eastAsia="Arial" w:hAnsi="Arial" w:cs="Arial"/>
          <w:color w:val="FF0000"/>
          <w:sz w:val="22"/>
          <w:szCs w:val="22"/>
        </w:rPr>
        <w:t xml:space="preserve">tumor </w:t>
      </w:r>
      <w:r w:rsidR="00B248DE" w:rsidRPr="004952E2">
        <w:rPr>
          <w:rFonts w:ascii="Arial" w:eastAsia="Arial" w:hAnsi="Arial" w:cs="Arial"/>
          <w:color w:val="FF0000"/>
          <w:sz w:val="22"/>
          <w:szCs w:val="22"/>
        </w:rPr>
        <w:t>samples</w:t>
      </w:r>
      <w:r w:rsidRPr="00530512">
        <w:rPr>
          <w:rFonts w:ascii="Arial" w:eastAsia="Arial" w:hAnsi="Arial" w:cs="Arial"/>
          <w:color w:val="auto"/>
          <w:sz w:val="22"/>
          <w:szCs w:val="22"/>
        </w:rPr>
        <w:t xml:space="preserve">, we observed a reduction of perfectly coupled CpG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2B7954">
        <w:rPr>
          <w:rFonts w:ascii="Arial" w:eastAsia="Arial" w:hAnsi="Arial" w:cs="Arial"/>
          <w:color w:val="auto"/>
          <w:sz w:val="22"/>
          <w:szCs w:val="22"/>
        </w:rPr>
        <w:t>variable methylation regions (</w:t>
      </w:r>
      <w:r w:rsidR="00A42CBF" w:rsidRPr="00530512">
        <w:rPr>
          <w:rFonts w:ascii="Arial" w:eastAsia="Arial" w:hAnsi="Arial" w:cs="Arial"/>
          <w:color w:val="auto"/>
          <w:sz w:val="22"/>
          <w:szCs w:val="22"/>
        </w:rPr>
        <w:t>VMR</w:t>
      </w:r>
      <w:r w:rsidR="002B7954">
        <w:rPr>
          <w:rFonts w:ascii="Arial" w:eastAsia="Arial" w:hAnsi="Arial" w:cs="Arial"/>
          <w:color w:val="auto"/>
          <w:sz w:val="22"/>
          <w:szCs w:val="22"/>
        </w:rPr>
        <w:t>)</w:t>
      </w:r>
      <w:r w:rsidR="009E7078"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MTgsMTk8L3N0eWxlPjwvRGlzcGxheVRleHQ+PHJlY29yZD48cmVjLW51bWJlcj42MzE8L3JlYy1u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MTgsMTk8L3N0eWxlPjwvRGlzcGxheVRleHQ+PHJlY29yZD48cmVjLW51bWJlcj42MzE8L3JlYy1u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9E7078" w:rsidRPr="00530512">
        <w:rPr>
          <w:rFonts w:ascii="Arial" w:eastAsia="Arial" w:hAnsi="Arial" w:cs="Arial"/>
          <w:color w:val="auto"/>
          <w:sz w:val="22"/>
          <w:szCs w:val="22"/>
        </w:rPr>
      </w:r>
      <w:r w:rsidR="009E7078" w:rsidRPr="00530512">
        <w:rPr>
          <w:rFonts w:ascii="Arial" w:eastAsia="Arial" w:hAnsi="Arial" w:cs="Arial"/>
          <w:color w:val="auto"/>
          <w:sz w:val="22"/>
          <w:szCs w:val="22"/>
        </w:rPr>
        <w:fldChar w:fldCharType="separate"/>
      </w:r>
      <w:hyperlink w:anchor="_ENREF_18" w:tooltip="Landau, 2014 #631" w:history="1">
        <w:r w:rsidR="0082746A" w:rsidRPr="000452EC">
          <w:rPr>
            <w:rFonts w:ascii="Arial" w:eastAsia="Arial" w:hAnsi="Arial" w:cs="Arial"/>
            <w:noProof/>
            <w:color w:val="auto"/>
            <w:sz w:val="22"/>
            <w:szCs w:val="22"/>
            <w:vertAlign w:val="superscript"/>
          </w:rPr>
          <w:t>18</w:t>
        </w:r>
      </w:hyperlink>
      <w:r w:rsidR="000452EC" w:rsidRPr="000452EC">
        <w:rPr>
          <w:rFonts w:ascii="Arial" w:eastAsia="Arial" w:hAnsi="Arial" w:cs="Arial"/>
          <w:noProof/>
          <w:color w:val="auto"/>
          <w:sz w:val="22"/>
          <w:szCs w:val="22"/>
          <w:vertAlign w:val="superscript"/>
        </w:rPr>
        <w:t>,</w:t>
      </w:r>
      <w:hyperlink w:anchor="_ENREF_19" w:tooltip="Hansen, 2011 #9" w:history="1">
        <w:r w:rsidR="0082746A" w:rsidRPr="000452EC">
          <w:rPr>
            <w:rFonts w:ascii="Arial" w:eastAsia="Arial" w:hAnsi="Arial" w:cs="Arial"/>
            <w:noProof/>
            <w:color w:val="auto"/>
            <w:sz w:val="22"/>
            <w:szCs w:val="22"/>
            <w:vertAlign w:val="superscript"/>
          </w:rPr>
          <w:t>19</w:t>
        </w:r>
      </w:hyperlink>
      <w:r w:rsidR="009E7078"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25361E0E" w14:textId="5648BA8C" w:rsidR="0091122C" w:rsidRDefault="00B92B21" w:rsidP="0091122C">
      <w:pPr>
        <w:spacing w:line="276" w:lineRule="auto"/>
        <w:jc w:val="left"/>
        <w:rPr>
          <w:rFonts w:ascii="Arial" w:eastAsia="Arial" w:hAnsi="Arial" w:cs="Arial"/>
          <w:color w:val="auto"/>
          <w:sz w:val="22"/>
          <w:szCs w:val="22"/>
        </w:rPr>
      </w:pPr>
      <w:bookmarkStart w:id="78" w:name="h.l6ytigx7paw3" w:colFirst="0" w:colLast="0"/>
      <w:bookmarkEnd w:id="78"/>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MHBs in a wider range of human tissues and culture</w:t>
      </w:r>
      <w:ins w:id="79" w:author="Dinh Diep" w:date="2016-12-29T03:27:00Z">
        <w:r w:rsidR="00D21227">
          <w:rPr>
            <w:rFonts w:ascii="Arial" w:eastAsia="Arial" w:hAnsi="Arial" w:cs="Arial"/>
            <w:color w:val="auto"/>
            <w:sz w:val="22"/>
            <w:szCs w:val="22"/>
          </w:rPr>
          <w:t>d</w:t>
        </w:r>
      </w:ins>
      <w:r w:rsidRPr="00530512">
        <w:rPr>
          <w:rFonts w:ascii="Arial" w:eastAsia="Arial" w:hAnsi="Arial" w:cs="Arial"/>
          <w:color w:val="auto"/>
          <w:sz w:val="22"/>
          <w:szCs w:val="22"/>
        </w:rPr>
        <w:t xml:space="preserv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ins w:id="80" w:author="Dinh Diep" w:date="2016-12-29T03:30:00Z">
        <w:r w:rsidR="00D21227">
          <w:rPr>
            <w:rFonts w:ascii="Arial" w:eastAsia="Arial" w:hAnsi="Arial" w:cs="Arial"/>
            <w:color w:val="auto"/>
            <w:sz w:val="22"/>
            <w:szCs w:val="22"/>
          </w:rPr>
          <w:t xml:space="preserve"> the</w:t>
        </w:r>
      </w:ins>
      <w:r w:rsidRPr="00530512">
        <w:rPr>
          <w:rFonts w:ascii="Arial" w:eastAsia="Arial" w:hAnsi="Arial" w:cs="Arial"/>
          <w:color w:val="auto"/>
          <w:sz w:val="22"/>
          <w:szCs w:val="22"/>
        </w:rPr>
        <w:t xml:space="preserve"> ENCODE</w:t>
      </w:r>
      <w:ins w:id="81" w:author="Dinh Diep" w:date="2016-12-29T03:30:00Z">
        <w:r w:rsidR="00D21227">
          <w:rPr>
            <w:rFonts w:ascii="Arial" w:eastAsia="Arial" w:hAnsi="Arial" w:cs="Arial"/>
            <w:color w:val="auto"/>
            <w:sz w:val="22"/>
            <w:szCs w:val="22"/>
          </w:rPr>
          <w:t xml:space="preserve"> project that included</w:t>
        </w:r>
      </w:ins>
      <w:r w:rsidRPr="00530512">
        <w:rPr>
          <w:rFonts w:ascii="Arial" w:eastAsia="Arial" w:hAnsi="Arial" w:cs="Arial"/>
          <w:color w:val="auto"/>
          <w:sz w:val="22"/>
          <w:szCs w:val="22"/>
        </w:rPr>
        <w:t xml:space="preserve"> cell line</w:t>
      </w:r>
      <w:del w:id="82" w:author="Dinh Diep" w:date="2016-12-29T03:28:00Z">
        <w:r w:rsidRPr="00530512" w:rsidDel="00D21227">
          <w:rPr>
            <w:rFonts w:ascii="Arial" w:eastAsia="Arial" w:hAnsi="Arial" w:cs="Arial"/>
            <w:color w:val="auto"/>
            <w:sz w:val="22"/>
            <w:szCs w:val="22"/>
          </w:rPr>
          <w:delText>s</w:delText>
        </w:r>
      </w:del>
      <w:r w:rsidRPr="00530512">
        <w:rPr>
          <w:rFonts w:ascii="Arial" w:eastAsia="Arial" w:hAnsi="Arial" w:cs="Arial"/>
          <w:color w:val="auto"/>
          <w:sz w:val="22"/>
          <w:szCs w:val="22"/>
        </w:rPr>
        <w:t xml:space="preserve"> and</w:t>
      </w:r>
      <w:ins w:id="83" w:author="Dinh Diep" w:date="2016-12-29T03:29:00Z">
        <w:r w:rsidR="00D21227">
          <w:rPr>
            <w:rFonts w:ascii="Arial" w:eastAsia="Arial" w:hAnsi="Arial" w:cs="Arial"/>
            <w:color w:val="auto"/>
            <w:sz w:val="22"/>
            <w:szCs w:val="22"/>
          </w:rPr>
          <w:t xml:space="preserve"> normal</w:t>
        </w:r>
      </w:ins>
      <w:r w:rsidRPr="00530512">
        <w:rPr>
          <w:rFonts w:ascii="Arial" w:eastAsia="Arial" w:hAnsi="Arial" w:cs="Arial"/>
          <w:color w:val="auto"/>
          <w:sz w:val="22"/>
          <w:szCs w:val="22"/>
        </w:rPr>
        <w:t xml:space="preserve"> tissue samples</w:t>
      </w:r>
      <w:r w:rsidR="00EC4A59" w:rsidRPr="00530512">
        <w:rPr>
          <w:rFonts w:ascii="Arial" w:eastAsia="Arial" w:hAnsi="Arial" w:cs="Arial"/>
          <w:color w:val="auto"/>
          <w:sz w:val="22"/>
          <w:szCs w:val="22"/>
        </w:rPr>
        <w:t xml:space="preserve">, as well as 637 </w:t>
      </w:r>
      <w:ins w:id="84" w:author="Dinh Diep" w:date="2016-12-29T03:30:00Z">
        <w:r w:rsidR="00D21227">
          <w:rPr>
            <w:rFonts w:ascii="Arial" w:eastAsia="Arial" w:hAnsi="Arial" w:cs="Arial"/>
            <w:color w:val="auto"/>
            <w:sz w:val="22"/>
            <w:szCs w:val="22"/>
          </w:rPr>
          <w:t xml:space="preserve">published </w:t>
        </w:r>
      </w:ins>
      <w:del w:id="85" w:author="Dinh Diep" w:date="2016-12-29T03:30:00Z">
        <w:r w:rsidR="00EC4A59" w:rsidRPr="00530512" w:rsidDel="00D21227">
          <w:rPr>
            <w:rFonts w:ascii="Arial" w:eastAsia="Arial" w:hAnsi="Arial" w:cs="Arial"/>
            <w:color w:val="auto"/>
            <w:sz w:val="22"/>
            <w:szCs w:val="22"/>
          </w:rPr>
          <w:delText xml:space="preserve">sets of </w:delText>
        </w:r>
      </w:del>
      <w:r w:rsidR="00400D29" w:rsidRPr="0006236F">
        <w:rPr>
          <w:rFonts w:ascii="Arial" w:eastAsia="Arial" w:hAnsi="Arial" w:cs="Arial"/>
          <w:color w:val="auto"/>
          <w:sz w:val="22"/>
          <w:szCs w:val="22"/>
        </w:rPr>
        <w:t>Infinium HumanMethylation450</w:t>
      </w:r>
      <w:ins w:id="86" w:author="Dinh Diep" w:date="2016-12-29T03:28:00Z">
        <w:r w:rsidR="00D21227">
          <w:rPr>
            <w:rFonts w:ascii="Arial" w:eastAsia="Arial" w:hAnsi="Arial" w:cs="Arial"/>
            <w:color w:val="auto"/>
            <w:sz w:val="22"/>
            <w:szCs w:val="22"/>
          </w:rPr>
          <w:t>K</w:t>
        </w:r>
      </w:ins>
      <w:r w:rsidR="00400D29" w:rsidRPr="0006236F">
        <w:rPr>
          <w:rFonts w:ascii="Arial" w:eastAsia="Arial" w:hAnsi="Arial" w:cs="Arial"/>
          <w:color w:val="auto"/>
          <w:sz w:val="22"/>
          <w:szCs w:val="22"/>
        </w:rPr>
        <w:t xml:space="preserve">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data</w:t>
      </w:r>
      <w:ins w:id="87" w:author="Dinh Diep" w:date="2016-12-29T03:30:00Z">
        <w:r w:rsidR="00D21227">
          <w:rPr>
            <w:rFonts w:ascii="Arial" w:eastAsia="Arial" w:hAnsi="Arial" w:cs="Arial"/>
            <w:color w:val="auto"/>
            <w:sz w:val="22"/>
            <w:szCs w:val="22"/>
          </w:rPr>
          <w:t>sets from the TCGA project</w:t>
        </w:r>
      </w:ins>
      <w:r w:rsidR="00EC4A59" w:rsidRPr="00530512">
        <w:rPr>
          <w:rFonts w:ascii="Arial" w:eastAsia="Arial" w:hAnsi="Arial" w:cs="Arial"/>
          <w:color w:val="auto"/>
          <w:sz w:val="22"/>
          <w:szCs w:val="22"/>
        </w:rPr>
        <w:t xml:space="preserve"> </w:t>
      </w:r>
      <w:ins w:id="88" w:author="Dinh Diep" w:date="2016-12-29T03:29:00Z">
        <w:r w:rsidR="00D21227">
          <w:rPr>
            <w:rFonts w:ascii="Arial" w:eastAsia="Arial" w:hAnsi="Arial" w:cs="Arial"/>
            <w:color w:val="auto"/>
            <w:sz w:val="22"/>
            <w:szCs w:val="22"/>
          </w:rPr>
          <w:t xml:space="preserve">that </w:t>
        </w:r>
      </w:ins>
      <w:r w:rsidR="007823AE">
        <w:rPr>
          <w:rFonts w:ascii="Arial" w:eastAsia="Arial" w:hAnsi="Arial" w:cs="Arial"/>
          <w:color w:val="auto"/>
          <w:sz w:val="22"/>
          <w:szCs w:val="22"/>
        </w:rPr>
        <w:t>includ</w:t>
      </w:r>
      <w:ins w:id="89" w:author="Dinh Diep" w:date="2016-12-29T03:29:00Z">
        <w:r w:rsidR="00D21227">
          <w:rPr>
            <w:rFonts w:ascii="Arial" w:eastAsia="Arial" w:hAnsi="Arial" w:cs="Arial"/>
            <w:color w:val="auto"/>
            <w:sz w:val="22"/>
            <w:szCs w:val="22"/>
          </w:rPr>
          <w:t>ed</w:t>
        </w:r>
      </w:ins>
      <w:del w:id="90" w:author="Dinh Diep" w:date="2016-12-29T03:29:00Z">
        <w:r w:rsidR="007823AE" w:rsidDel="00D21227">
          <w:rPr>
            <w:rFonts w:ascii="Arial" w:eastAsia="Arial" w:hAnsi="Arial" w:cs="Arial"/>
            <w:color w:val="auto"/>
            <w:sz w:val="22"/>
            <w:szCs w:val="22"/>
          </w:rPr>
          <w:delText>ing</w:delText>
        </w:r>
      </w:del>
      <w:r w:rsidR="00EC4A59" w:rsidRPr="00530512">
        <w:rPr>
          <w:rFonts w:ascii="Arial" w:eastAsia="Arial" w:hAnsi="Arial" w:cs="Arial"/>
          <w:color w:val="auto"/>
          <w:sz w:val="22"/>
          <w:szCs w:val="22"/>
        </w:rPr>
        <w:t xml:space="preserve"> 11 human </w:t>
      </w:r>
      <w:ins w:id="91" w:author="Dinh Diep" w:date="2016-12-29T03:29:00Z">
        <w:r w:rsidR="00D21227">
          <w:rPr>
            <w:rFonts w:ascii="Arial" w:eastAsia="Arial" w:hAnsi="Arial" w:cs="Arial"/>
            <w:color w:val="auto"/>
            <w:sz w:val="22"/>
            <w:szCs w:val="22"/>
          </w:rPr>
          <w:t>cancer</w:t>
        </w:r>
      </w:ins>
      <w:del w:id="92" w:author="Dinh Diep" w:date="2016-12-29T03:29:00Z">
        <w:r w:rsidR="00EC4A59" w:rsidRPr="00530512" w:rsidDel="00D21227">
          <w:rPr>
            <w:rFonts w:ascii="Arial" w:eastAsia="Arial" w:hAnsi="Arial" w:cs="Arial"/>
            <w:color w:val="auto"/>
            <w:sz w:val="22"/>
            <w:szCs w:val="22"/>
          </w:rPr>
          <w:delText>normal</w:delText>
        </w:r>
      </w:del>
      <w:r w:rsidR="00EC4A59" w:rsidRPr="00530512">
        <w:rPr>
          <w:rFonts w:ascii="Arial" w:eastAsia="Arial" w:hAnsi="Arial" w:cs="Arial"/>
          <w:color w:val="auto"/>
          <w:sz w:val="22"/>
          <w:szCs w:val="22"/>
        </w:rPr>
        <w:t xml:space="preserve"> tissues</w:t>
      </w:r>
      <w:del w:id="93" w:author="Dinh Diep" w:date="2016-12-29T03:31:00Z">
        <w:r w:rsidR="007823AE" w:rsidDel="00D21227">
          <w:rPr>
            <w:rFonts w:ascii="Arial" w:eastAsia="Arial" w:hAnsi="Arial" w:cs="Arial"/>
            <w:color w:val="auto"/>
            <w:sz w:val="22"/>
            <w:szCs w:val="22"/>
          </w:rPr>
          <w:delText xml:space="preserve"> from TCGA project</w:delText>
        </w:r>
      </w:del>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w:t>
      </w:r>
      <w:del w:id="94" w:author="Dinh Diep" w:date="2016-12-29T03:31:00Z">
        <w:r w:rsidR="00EC4A59" w:rsidRPr="00530512" w:rsidDel="00D21227">
          <w:rPr>
            <w:rFonts w:ascii="Arial" w:eastAsia="Arial" w:hAnsi="Arial" w:cs="Arial"/>
            <w:color w:val="auto"/>
            <w:sz w:val="22"/>
            <w:szCs w:val="22"/>
          </w:rPr>
          <w:delText xml:space="preserve">ENCODE </w:delText>
        </w:r>
      </w:del>
      <w:r w:rsidR="00EC4A59" w:rsidRPr="00530512">
        <w:rPr>
          <w:rFonts w:ascii="Arial" w:eastAsia="Arial" w:hAnsi="Arial" w:cs="Arial"/>
          <w:color w:val="auto"/>
          <w:sz w:val="22"/>
          <w:szCs w:val="22"/>
        </w:rPr>
        <w:t>RRBS data</w:t>
      </w:r>
      <w:del w:id="95" w:author="Dinh Diep" w:date="2016-12-29T03:31:00Z">
        <w:r w:rsidR="00EC4A59" w:rsidRPr="00530512" w:rsidDel="00D21227">
          <w:rPr>
            <w:rFonts w:ascii="Arial" w:eastAsia="Arial" w:hAnsi="Arial" w:cs="Arial"/>
            <w:color w:val="auto"/>
            <w:sz w:val="22"/>
            <w:szCs w:val="22"/>
          </w:rPr>
          <w:delText xml:space="preserve"> </w:delText>
        </w:r>
      </w:del>
      <w:r w:rsidR="00EC4A59" w:rsidRPr="00530512">
        <w:rPr>
          <w:rFonts w:ascii="Arial" w:eastAsia="Arial" w:hAnsi="Arial" w:cs="Arial"/>
          <w:color w:val="auto"/>
          <w:sz w:val="22"/>
          <w:szCs w:val="22"/>
        </w:rPr>
        <w:t xml:space="preserve">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w:t>
      </w:r>
      <w:ins w:id="96" w:author="Dinh Diep" w:date="2016-12-29T03:31:00Z">
        <w:r w:rsidR="000C21C5">
          <w:rPr>
            <w:rFonts w:ascii="Arial" w:eastAsia="Arial" w:hAnsi="Arial" w:cs="Arial"/>
            <w:color w:val="auto"/>
            <w:sz w:val="22"/>
            <w:szCs w:val="22"/>
          </w:rPr>
          <w:t xml:space="preserve"> </w:t>
        </w:r>
      </w:ins>
      <w:del w:id="97" w:author="Dinh Diep" w:date="2016-12-29T03:31:00Z">
        <w:r w:rsidR="00EC4A59" w:rsidRPr="00530512" w:rsidDel="000C21C5">
          <w:rPr>
            <w:rFonts w:ascii="Arial" w:eastAsia="Arial" w:hAnsi="Arial" w:cs="Arial"/>
            <w:color w:val="auto"/>
            <w:sz w:val="22"/>
            <w:szCs w:val="22"/>
          </w:rPr>
          <w:delText xml:space="preserve"> pairwise</w:delText>
        </w:r>
      </w:del>
      <w:ins w:id="98" w:author="Dinh Diep" w:date="2016-12-29T03:31:00Z">
        <w:r w:rsidR="000C21C5">
          <w:rPr>
            <w:rFonts w:ascii="Arial" w:eastAsia="Arial" w:hAnsi="Arial" w:cs="Arial"/>
            <w:color w:val="auto"/>
            <w:sz w:val="22"/>
            <w:szCs w:val="22"/>
          </w:rPr>
          <w:t>Pearson’s</w:t>
        </w:r>
      </w:ins>
      <w:r w:rsidR="00EC4A59" w:rsidRPr="00530512">
        <w:rPr>
          <w:rFonts w:ascii="Arial" w:eastAsia="Arial" w:hAnsi="Arial" w:cs="Arial"/>
          <w:color w:val="auto"/>
          <w:sz w:val="22"/>
          <w:szCs w:val="22"/>
        </w:rPr>
        <w:t xml:space="preserve"> correlation coefficient </w:t>
      </w:r>
      <w:ins w:id="99" w:author="Dinh Diep" w:date="2016-12-29T03:33:00Z">
        <w:r w:rsidR="000C21C5">
          <w:rPr>
            <w:rFonts w:ascii="Arial" w:eastAsia="Arial" w:hAnsi="Arial" w:cs="Arial"/>
            <w:color w:val="auto"/>
            <w:sz w:val="22"/>
            <w:szCs w:val="22"/>
          </w:rPr>
          <w:t>from methylation levels of</w:t>
        </w:r>
      </w:ins>
      <w:del w:id="100" w:author="Dinh Diep" w:date="2016-12-29T03:33:00Z">
        <w:r w:rsidR="00EC4A59" w:rsidRPr="00530512" w:rsidDel="000C21C5">
          <w:rPr>
            <w:rFonts w:ascii="Arial" w:eastAsia="Arial" w:hAnsi="Arial" w:cs="Arial"/>
            <w:color w:val="auto"/>
            <w:sz w:val="22"/>
            <w:szCs w:val="22"/>
          </w:rPr>
          <w:delText>of</w:delText>
        </w:r>
      </w:del>
      <w:r w:rsidR="00EC4A59" w:rsidRPr="00530512">
        <w:rPr>
          <w:rFonts w:ascii="Arial" w:eastAsia="Arial" w:hAnsi="Arial" w:cs="Arial"/>
          <w:color w:val="auto"/>
          <w:sz w:val="22"/>
          <w:szCs w:val="22"/>
        </w:rPr>
        <w:t xml:space="preserve"> adjacent CpG</w:t>
      </w:r>
      <w:ins w:id="101" w:author="Dinh Diep" w:date="2016-12-29T03:34:00Z">
        <w:r w:rsidR="000C21C5">
          <w:rPr>
            <w:rFonts w:ascii="Arial" w:eastAsia="Arial" w:hAnsi="Arial" w:cs="Arial"/>
            <w:color w:val="auto"/>
            <w:sz w:val="22"/>
            <w:szCs w:val="22"/>
          </w:rPr>
          <w:t>s</w:t>
        </w:r>
      </w:ins>
      <w:r w:rsidR="00EC4A59" w:rsidRPr="00530512">
        <w:rPr>
          <w:rFonts w:ascii="Arial" w:eastAsia="Arial" w:hAnsi="Arial" w:cs="Arial"/>
          <w:color w:val="auto"/>
          <w:sz w:val="22"/>
          <w:szCs w:val="22"/>
        </w:rPr>
        <w:t xml:space="preserve"> </w:t>
      </w:r>
      <w:del w:id="102" w:author="Dinh Diep" w:date="2016-12-29T03:34:00Z">
        <w:r w:rsidR="00EC4A59" w:rsidRPr="00530512" w:rsidDel="000C21C5">
          <w:rPr>
            <w:rFonts w:ascii="Arial" w:eastAsia="Arial" w:hAnsi="Arial" w:cs="Arial"/>
            <w:color w:val="auto"/>
            <w:sz w:val="22"/>
            <w:szCs w:val="22"/>
          </w:rPr>
          <w:delText xml:space="preserve">methylation levels </w:delText>
        </w:r>
      </w:del>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ins w:id="103" w:author="Dinh Diep" w:date="2016-12-29T03:32:00Z">
        <w:r w:rsidR="000C21C5">
          <w:rPr>
            <w:rFonts w:asciiTheme="minorEastAsia" w:eastAsiaTheme="minorEastAsia" w:hAnsiTheme="minorEastAsia" w:cs="Arial"/>
            <w:b/>
            <w:color w:val="FF0000"/>
            <w:sz w:val="22"/>
            <w:szCs w:val="22"/>
          </w:rPr>
          <w:t>ure</w:t>
        </w:r>
      </w:ins>
      <w:del w:id="104" w:author="Dinh Diep" w:date="2016-12-29T03:32:00Z">
        <w:r w:rsidR="002D4AE3" w:rsidRPr="004A02EA" w:rsidDel="000C21C5">
          <w:rPr>
            <w:rFonts w:asciiTheme="minorEastAsia" w:eastAsiaTheme="minorEastAsia" w:hAnsiTheme="minorEastAsia" w:cs="Arial"/>
            <w:b/>
            <w:color w:val="FF0000"/>
            <w:sz w:val="22"/>
            <w:szCs w:val="22"/>
          </w:rPr>
          <w:delText>.</w:delText>
        </w:r>
      </w:del>
      <w:r w:rsidR="00F8387A" w:rsidRPr="004A02EA">
        <w:rPr>
          <w:rFonts w:ascii="Arial" w:eastAsia="Arial" w:hAnsi="Arial" w:cs="Arial"/>
          <w:b/>
          <w:color w:val="FF0000"/>
          <w:sz w:val="22"/>
          <w:szCs w:val="22"/>
        </w:rPr>
        <w:t xml:space="preserve"> </w:t>
      </w:r>
      <w:r w:rsidR="00285B0A">
        <w:rPr>
          <w:rFonts w:ascii="Arial" w:eastAsia="Arial" w:hAnsi="Arial" w:cs="Arial"/>
          <w:b/>
          <w:color w:val="FF0000"/>
          <w:sz w:val="22"/>
          <w:szCs w:val="22"/>
        </w:rPr>
        <w:t>3</w:t>
      </w:r>
      <w:r w:rsidR="009C3E9C" w:rsidRPr="004A02EA">
        <w:rPr>
          <w:rFonts w:ascii="Arial" w:eastAsia="Arial" w:hAnsi="Arial" w:cs="Arial"/>
          <w:b/>
          <w:color w:val="FF0000"/>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w:t>
      </w:r>
      <w:del w:id="105" w:author="Dinh Diep" w:date="2016-12-29T03:32:00Z">
        <w:r w:rsidR="00944AF3" w:rsidRPr="00530512" w:rsidDel="000C21C5">
          <w:rPr>
            <w:rFonts w:ascii="Arial" w:eastAsia="Arial" w:hAnsi="Arial" w:cs="Arial"/>
            <w:color w:val="auto"/>
            <w:sz w:val="22"/>
            <w:szCs w:val="22"/>
          </w:rPr>
          <w:delText xml:space="preserve">ENCODE </w:delText>
        </w:r>
      </w:del>
      <w:r w:rsidR="00944AF3" w:rsidRPr="00530512">
        <w:rPr>
          <w:rFonts w:ascii="Arial" w:eastAsia="Arial" w:hAnsi="Arial" w:cs="Arial"/>
          <w:color w:val="auto"/>
          <w:sz w:val="22"/>
          <w:szCs w:val="22"/>
        </w:rPr>
        <w:t xml:space="preserve">RRBS and </w:t>
      </w:r>
      <w:del w:id="106" w:author="Dinh Diep" w:date="2016-12-29T03:32:00Z">
        <w:r w:rsidR="00400D29" w:rsidDel="000C21C5">
          <w:rPr>
            <w:rFonts w:ascii="Arial" w:eastAsia="Arial" w:hAnsi="Arial" w:cs="Arial"/>
            <w:color w:val="auto"/>
            <w:sz w:val="22"/>
            <w:szCs w:val="22"/>
          </w:rPr>
          <w:delText xml:space="preserve">TCGA </w:delText>
        </w:r>
      </w:del>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del w:id="107" w:author="Dinh Diep" w:date="2016-12-29T03:33:00Z">
        <w:r w:rsidR="00944AF3" w:rsidRPr="00530512" w:rsidDel="000C21C5">
          <w:rPr>
            <w:rFonts w:ascii="Arial" w:eastAsia="Arial" w:hAnsi="Arial" w:cs="Arial"/>
            <w:color w:val="auto"/>
            <w:sz w:val="22"/>
            <w:szCs w:val="22"/>
          </w:rPr>
          <w:delText>array</w:delText>
        </w:r>
      </w:del>
      <w:del w:id="108" w:author="Dinh Diep" w:date="2016-12-29T03:32:00Z">
        <w:r w:rsidR="00944AF3" w:rsidRPr="00530512" w:rsidDel="000C21C5">
          <w:rPr>
            <w:rFonts w:ascii="Arial" w:eastAsia="Arial" w:hAnsi="Arial" w:cs="Arial"/>
            <w:color w:val="auto"/>
            <w:sz w:val="22"/>
            <w:szCs w:val="22"/>
          </w:rPr>
          <w:delText xml:space="preserve"> </w:delText>
        </w:r>
      </w:del>
      <w:r w:rsidR="00944AF3" w:rsidRPr="00530512">
        <w:rPr>
          <w:rFonts w:ascii="Arial" w:eastAsia="Arial" w:hAnsi="Arial" w:cs="Arial"/>
          <w:color w:val="auto"/>
          <w:sz w:val="22"/>
          <w:szCs w:val="22"/>
        </w:rPr>
        <w:t>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w:t>
      </w:r>
      <w:ins w:id="109" w:author="Dinh Diep" w:date="2016-12-29T03:33:00Z">
        <w:r w:rsidR="000C21C5">
          <w:rPr>
            <w:rFonts w:ascii="Arial" w:eastAsia="Arial" w:hAnsi="Arial" w:cs="Arial"/>
            <w:color w:val="auto"/>
            <w:sz w:val="22"/>
            <w:szCs w:val="22"/>
          </w:rPr>
          <w:t xml:space="preserve"> (r</w:t>
        </w:r>
        <w:r w:rsidR="000C21C5" w:rsidRPr="000C21C5">
          <w:rPr>
            <w:rFonts w:ascii="Arial" w:eastAsia="Arial" w:hAnsi="Arial" w:cs="Arial"/>
            <w:color w:val="auto"/>
            <w:sz w:val="22"/>
            <w:szCs w:val="22"/>
            <w:vertAlign w:val="superscript"/>
            <w:rPrChange w:id="110" w:author="Dinh Diep" w:date="2016-12-29T03:33:00Z">
              <w:rPr>
                <w:rFonts w:ascii="Arial" w:eastAsia="Arial" w:hAnsi="Arial" w:cs="Arial"/>
                <w:color w:val="auto"/>
                <w:sz w:val="22"/>
                <w:szCs w:val="22"/>
              </w:rPr>
            </w:rPrChange>
          </w:rPr>
          <w:t>2</w:t>
        </w:r>
        <w:r w:rsidR="000C21C5">
          <w:rPr>
            <w:rFonts w:ascii="Arial" w:eastAsia="Arial" w:hAnsi="Arial" w:cs="Arial"/>
            <w:color w:val="auto"/>
            <w:sz w:val="22"/>
            <w:szCs w:val="22"/>
          </w:rPr>
          <w:t>)</w:t>
        </w:r>
      </w:ins>
      <w:r w:rsidR="00F8387A" w:rsidRPr="00530512">
        <w:rPr>
          <w:rFonts w:ascii="Arial" w:eastAsia="Arial" w:hAnsi="Arial" w:cs="Arial"/>
          <w:color w:val="auto"/>
          <w:sz w:val="22"/>
          <w:szCs w:val="22"/>
        </w:rPr>
        <w:t xml:space="preserve">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9665D1">
        <w:rPr>
          <w:rFonts w:ascii="Arial" w:eastAsia="Arial" w:hAnsi="Arial" w:cs="Arial"/>
          <w:color w:val="auto"/>
          <w:sz w:val="22"/>
          <w:szCs w:val="22"/>
        </w:rPr>
        <w:t xml:space="preserve"> </w:t>
      </w:r>
      <w:r w:rsidR="009665D1" w:rsidRPr="00530512">
        <w:rPr>
          <w:rFonts w:ascii="Arial" w:eastAsia="Arial" w:hAnsi="Arial" w:cs="Arial"/>
          <w:color w:val="auto"/>
          <w:sz w:val="22"/>
          <w:szCs w:val="22"/>
        </w:rPr>
        <w:t>(</w:t>
      </w:r>
      <w:r w:rsidR="009665D1" w:rsidRPr="004A02EA">
        <w:rPr>
          <w:rFonts w:ascii="Arial" w:eastAsia="Arial" w:hAnsi="Arial" w:cs="Arial"/>
          <w:b/>
          <w:color w:val="FF0000"/>
          <w:sz w:val="22"/>
          <w:szCs w:val="22"/>
        </w:rPr>
        <w:t>Supplementary Fig</w:t>
      </w:r>
      <w:ins w:id="111" w:author="Dinh Diep" w:date="2016-12-29T03:35:00Z">
        <w:r w:rsidR="000C21C5">
          <w:rPr>
            <w:rFonts w:ascii="Arial" w:eastAsia="Arial" w:hAnsi="Arial" w:cs="Arial"/>
            <w:b/>
            <w:color w:val="FF0000"/>
            <w:sz w:val="22"/>
            <w:szCs w:val="22"/>
          </w:rPr>
          <w:t>ure</w:t>
        </w:r>
      </w:ins>
      <w:del w:id="112" w:author="Dinh Diep" w:date="2016-12-29T03:35:00Z">
        <w:r w:rsidR="009665D1" w:rsidRPr="004A02EA" w:rsidDel="000C21C5">
          <w:rPr>
            <w:rFonts w:ascii="Arial" w:eastAsia="Arial" w:hAnsi="Arial" w:cs="Arial"/>
            <w:b/>
            <w:color w:val="FF0000"/>
            <w:sz w:val="22"/>
            <w:szCs w:val="22"/>
          </w:rPr>
          <w:delText>.</w:delText>
        </w:r>
      </w:del>
      <w:r w:rsidR="009665D1" w:rsidRPr="004A02EA">
        <w:rPr>
          <w:rFonts w:ascii="Arial" w:eastAsia="Arial" w:hAnsi="Arial" w:cs="Arial"/>
          <w:b/>
          <w:color w:val="FF0000"/>
          <w:sz w:val="22"/>
          <w:szCs w:val="22"/>
        </w:rPr>
        <w:t xml:space="preserve"> </w:t>
      </w:r>
      <w:r w:rsidR="009665D1">
        <w:rPr>
          <w:rFonts w:ascii="Arial" w:eastAsia="Arial" w:hAnsi="Arial" w:cs="Arial"/>
          <w:b/>
          <w:color w:val="FF0000"/>
          <w:sz w:val="22"/>
          <w:szCs w:val="22"/>
        </w:rPr>
        <w:t>3</w:t>
      </w:r>
      <w:r w:rsidR="009665D1" w:rsidRPr="004A02EA">
        <w:rPr>
          <w:rFonts w:ascii="Arial" w:eastAsia="Arial" w:hAnsi="Arial" w:cs="Arial"/>
          <w:b/>
          <w:color w:val="FF0000"/>
          <w:sz w:val="22"/>
          <w:szCs w:val="22"/>
        </w:rPr>
        <w:t>b</w:t>
      </w:r>
      <w:r w:rsidR="009665D1" w:rsidRPr="00530512">
        <w:rPr>
          <w:rFonts w:ascii="Arial" w:eastAsia="Arial" w:hAnsi="Arial" w:cs="Arial"/>
          <w:color w:val="auto"/>
          <w:sz w:val="22"/>
          <w:szCs w:val="22"/>
        </w:rPr>
        <w: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w:t>
      </w:r>
      <w:ins w:id="113" w:author="Dinh Diep" w:date="2016-12-29T03:35:00Z">
        <w:r w:rsidR="000C21C5">
          <w:rPr>
            <w:rFonts w:ascii="Arial" w:eastAsia="Arial" w:hAnsi="Arial" w:cs="Arial"/>
            <w:color w:val="auto"/>
            <w:sz w:val="22"/>
            <w:szCs w:val="22"/>
          </w:rPr>
          <w:t xml:space="preserve">have </w:t>
        </w:r>
      </w:ins>
      <w:r w:rsidR="00144980" w:rsidRPr="00530512">
        <w:rPr>
          <w:rFonts w:ascii="Arial" w:eastAsia="Arial" w:hAnsi="Arial" w:cs="Arial"/>
          <w:color w:val="auto"/>
          <w:sz w:val="22"/>
          <w:szCs w:val="22"/>
        </w:rPr>
        <w:t xml:space="preserve">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CpG dinucleotides</w:t>
      </w:r>
      <w:r w:rsidR="00144980" w:rsidRPr="00530512">
        <w:rPr>
          <w:rFonts w:ascii="Arial" w:eastAsia="Arial" w:hAnsi="Arial" w:cs="Arial"/>
          <w:color w:val="auto"/>
          <w:sz w:val="22"/>
          <w:szCs w:val="22"/>
        </w:rPr>
        <w:t>.</w:t>
      </w:r>
    </w:p>
    <w:p w14:paraId="076FB25A" w14:textId="77777777" w:rsidR="0091122C" w:rsidRDefault="0091122C" w:rsidP="0091122C">
      <w:pPr>
        <w:spacing w:line="276" w:lineRule="auto"/>
        <w:jc w:val="left"/>
        <w:rPr>
          <w:rFonts w:ascii="Arial" w:eastAsia="Arial" w:hAnsi="Arial" w:cs="Arial"/>
          <w:color w:val="auto"/>
          <w:sz w:val="22"/>
          <w:szCs w:val="22"/>
        </w:rPr>
      </w:pPr>
    </w:p>
    <w:p w14:paraId="6B892177" w14:textId="67E1DF43" w:rsidR="00331025" w:rsidRPr="001F529D" w:rsidRDefault="007C0DF3" w:rsidP="0091122C">
      <w:pPr>
        <w:spacing w:line="276" w:lineRule="auto"/>
        <w:jc w:val="left"/>
        <w:rPr>
          <w:rFonts w:ascii="Arial" w:eastAsia="Arial" w:hAnsi="Arial" w:cs="Arial"/>
          <w:i/>
          <w:color w:val="auto"/>
          <w:sz w:val="22"/>
          <w:szCs w:val="22"/>
        </w:rPr>
      </w:pPr>
      <w:r>
        <w:rPr>
          <w:rFonts w:ascii="Arial" w:eastAsia="Arial" w:hAnsi="Arial" w:cs="Arial"/>
          <w:b/>
          <w:color w:val="auto"/>
          <w:sz w:val="22"/>
          <w:szCs w:val="22"/>
        </w:rPr>
        <w:t xml:space="preserve">Co-localization of methylation haplotype blocks with </w:t>
      </w:r>
      <w:r w:rsidR="00762A46">
        <w:rPr>
          <w:rFonts w:ascii="Arial" w:eastAsia="Arial" w:hAnsi="Arial" w:cs="Arial"/>
          <w:b/>
          <w:color w:val="auto"/>
          <w:sz w:val="22"/>
          <w:szCs w:val="22"/>
        </w:rPr>
        <w:t xml:space="preserve">known </w:t>
      </w:r>
      <w:r>
        <w:rPr>
          <w:rFonts w:ascii="Arial" w:eastAsia="Arial" w:hAnsi="Arial" w:cs="Arial"/>
          <w:b/>
          <w:color w:val="auto"/>
          <w:sz w:val="22"/>
          <w:szCs w:val="22"/>
        </w:rPr>
        <w:t xml:space="preserve">regulatory </w:t>
      </w:r>
      <w:r w:rsidR="00762A46">
        <w:rPr>
          <w:rFonts w:ascii="Arial" w:eastAsia="Arial" w:hAnsi="Arial" w:cs="Arial"/>
          <w:b/>
          <w:color w:val="auto"/>
          <w:sz w:val="22"/>
          <w:szCs w:val="22"/>
        </w:rPr>
        <w:t>elements</w:t>
      </w:r>
      <w:r w:rsidR="00CB3EB4" w:rsidRPr="0003392E">
        <w:rPr>
          <w:rFonts w:ascii="Arial" w:eastAsia="Arial" w:hAnsi="Arial" w:cs="Arial"/>
          <w:b/>
          <w:color w:val="auto"/>
          <w:sz w:val="22"/>
          <w:szCs w:val="22"/>
        </w:rPr>
        <w:t>.</w:t>
      </w:r>
      <w:r w:rsidR="001F529D">
        <w:rPr>
          <w:rFonts w:ascii="Arial" w:eastAsia="Arial" w:hAnsi="Arial" w:cs="Arial"/>
          <w:b/>
          <w:color w:val="auto"/>
          <w:sz w:val="22"/>
          <w:szCs w:val="22"/>
        </w:rPr>
        <w:t xml:space="preserve"> </w:t>
      </w:r>
      <w:r w:rsidR="00270A3B">
        <w:rPr>
          <w:rFonts w:ascii="Arial" w:eastAsia="Arial" w:hAnsi="Arial" w:cs="Arial"/>
          <w:color w:val="auto"/>
          <w:sz w:val="22"/>
          <w:szCs w:val="22"/>
        </w:rPr>
        <w:t xml:space="preserve">The </w:t>
      </w:r>
      <w:r w:rsidR="0036115F" w:rsidRPr="001F529D">
        <w:rPr>
          <w:rFonts w:ascii="Arial" w:eastAsia="Arial" w:hAnsi="Arial" w:cs="Arial"/>
          <w:color w:val="auto"/>
          <w:sz w:val="22"/>
          <w:szCs w:val="22"/>
        </w:rPr>
        <w:t xml:space="preserve">MHBs </w:t>
      </w:r>
      <w:r w:rsidR="00270A3B" w:rsidRPr="00270A3B">
        <w:rPr>
          <w:rFonts w:ascii="Arial" w:eastAsia="Arial" w:hAnsi="Arial" w:cs="Arial"/>
          <w:color w:val="FF0000"/>
          <w:sz w:val="22"/>
          <w:szCs w:val="22"/>
        </w:rPr>
        <w:t>established by 61 sets of WGBS data</w:t>
      </w:r>
      <w:r w:rsidR="00270A3B" w:rsidRPr="00270A3B">
        <w:rPr>
          <w:rFonts w:ascii="Microsoft YaHei" w:eastAsia="Microsoft YaHei" w:hAnsi="Microsoft YaHei" w:cs="Microsoft YaHei"/>
          <w:color w:val="FF0000"/>
          <w:sz w:val="22"/>
          <w:szCs w:val="22"/>
        </w:rPr>
        <w:t xml:space="preserve"> </w:t>
      </w:r>
      <w:r w:rsidR="0036115F" w:rsidRPr="002F0E05">
        <w:rPr>
          <w:rFonts w:ascii="Arial" w:eastAsia="Arial" w:hAnsi="Arial" w:cs="Arial"/>
          <w:color w:val="auto"/>
          <w:sz w:val="22"/>
          <w:szCs w:val="22"/>
        </w:rPr>
        <w:t>appear</w:t>
      </w:r>
      <w:r w:rsidR="0036115F" w:rsidRPr="001F529D">
        <w:rPr>
          <w:rFonts w:ascii="Arial" w:eastAsia="Arial" w:hAnsi="Arial" w:cs="Arial"/>
          <w:color w:val="auto"/>
          <w:sz w:val="22"/>
          <w:szCs w:val="22"/>
        </w:rPr>
        <w:t xml:space="preserve"> to represent a distinct type of genomic feature that partially overlaps with</w:t>
      </w:r>
      <w:r w:rsidR="00977A38" w:rsidRPr="001F529D">
        <w:rPr>
          <w:rFonts w:ascii="Arial" w:eastAsia="Arial" w:hAnsi="Arial" w:cs="Arial"/>
          <w:color w:val="auto"/>
          <w:sz w:val="22"/>
          <w:szCs w:val="22"/>
        </w:rPr>
        <w:t xml:space="preserve"> multiple</w:t>
      </w:r>
      <w:r w:rsidR="0036115F" w:rsidRPr="001F529D">
        <w:rPr>
          <w:rFonts w:ascii="Arial" w:eastAsia="Arial" w:hAnsi="Arial" w:cs="Arial"/>
          <w:color w:val="auto"/>
          <w:sz w:val="22"/>
          <w:szCs w:val="22"/>
        </w:rPr>
        <w:t xml:space="preserve"> well-documented genomic elements (</w:t>
      </w:r>
      <w:r w:rsidR="0036115F"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d</w:t>
      </w:r>
      <w:del w:id="114" w:author="Dinh Diep" w:date="2016-12-29T03:39:00Z">
        <w:r w:rsidR="0055759F" w:rsidDel="000C21C5">
          <w:rPr>
            <w:rFonts w:ascii="Arial" w:eastAsia="Arial" w:hAnsi="Arial" w:cs="Arial"/>
            <w:b/>
            <w:color w:val="auto"/>
            <w:sz w:val="22"/>
            <w:szCs w:val="22"/>
          </w:rPr>
          <w:delText xml:space="preserve">, </w:delText>
        </w:r>
        <w:r w:rsidR="0055759F" w:rsidRPr="0055759F" w:rsidDel="000C21C5">
          <w:rPr>
            <w:rFonts w:ascii="Arial" w:eastAsia="Arial" w:hAnsi="Arial" w:cs="Arial"/>
            <w:b/>
            <w:color w:val="FF0000"/>
            <w:sz w:val="22"/>
            <w:szCs w:val="22"/>
          </w:rPr>
          <w:delText>Supplementary Fig</w:delText>
        </w:r>
      </w:del>
      <w:del w:id="115" w:author="Dinh Diep" w:date="2016-12-29T03:38:00Z">
        <w:r w:rsidR="0055759F" w:rsidRPr="0055759F" w:rsidDel="000C21C5">
          <w:rPr>
            <w:rFonts w:ascii="Arial" w:eastAsia="Arial" w:hAnsi="Arial" w:cs="Arial"/>
            <w:b/>
            <w:color w:val="FF0000"/>
            <w:sz w:val="22"/>
            <w:szCs w:val="22"/>
          </w:rPr>
          <w:delText>.</w:delText>
        </w:r>
      </w:del>
      <w:del w:id="116" w:author="Dinh Diep" w:date="2016-12-29T03:39:00Z">
        <w:r w:rsidR="0055759F" w:rsidRPr="0055759F" w:rsidDel="000C21C5">
          <w:rPr>
            <w:rFonts w:ascii="Arial" w:eastAsia="Arial" w:hAnsi="Arial" w:cs="Arial"/>
            <w:b/>
            <w:color w:val="FF0000"/>
            <w:sz w:val="22"/>
            <w:szCs w:val="22"/>
          </w:rPr>
          <w:delText>1</w:delText>
        </w:r>
      </w:del>
      <w:r w:rsidR="0036115F" w:rsidRPr="001F529D">
        <w:rPr>
          <w:rFonts w:ascii="Arial" w:eastAsia="Arial" w:hAnsi="Arial" w:cs="Arial"/>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color w:val="auto"/>
          <w:sz w:val="22"/>
          <w:szCs w:val="22"/>
        </w:rPr>
        <w:t xml:space="preserve"> (</w:t>
      </w:r>
      <w:del w:id="117" w:author="Dinh Diep" w:date="2016-12-29T05:06:00Z">
        <w:r w:rsidR="00345C90" w:rsidRPr="001F529D" w:rsidDel="00495F04">
          <w:rPr>
            <w:rFonts w:ascii="Arial" w:eastAsia="Arial" w:hAnsi="Arial" w:cs="Arial"/>
            <w:color w:val="auto"/>
            <w:sz w:val="22"/>
            <w:szCs w:val="22"/>
          </w:rPr>
          <w:delText>p-value</w:delText>
        </w:r>
      </w:del>
      <w:ins w:id="118" w:author="Dinh Diep" w:date="2016-12-29T05:06:00Z">
        <w:r w:rsidR="00495F04">
          <w:rPr>
            <w:rFonts w:ascii="Arial" w:eastAsia="Arial" w:hAnsi="Arial" w:cs="Arial"/>
            <w:color w:val="auto"/>
            <w:sz w:val="22"/>
            <w:szCs w:val="22"/>
          </w:rPr>
          <w:t>P</w:t>
        </w:r>
      </w:ins>
      <w:r w:rsidR="00345C90" w:rsidRPr="001F529D">
        <w:rPr>
          <w:rFonts w:ascii="Arial" w:eastAsia="Arial" w:hAnsi="Arial" w:cs="Arial"/>
          <w:color w:val="auto"/>
          <w:sz w:val="22"/>
          <w:szCs w:val="22"/>
        </w:rPr>
        <w:t>&lt;10</w:t>
      </w:r>
      <w:r w:rsidR="00345C90" w:rsidRPr="001F529D">
        <w:rPr>
          <w:rFonts w:ascii="Arial" w:eastAsia="Arial" w:hAnsi="Arial" w:cs="Arial"/>
          <w:color w:val="auto"/>
          <w:sz w:val="22"/>
          <w:szCs w:val="22"/>
          <w:vertAlign w:val="superscript"/>
        </w:rPr>
        <w:t>-6</w:t>
      </w:r>
      <w:r w:rsidR="00345C90" w:rsidRPr="001F529D">
        <w:rPr>
          <w:rFonts w:ascii="Arial" w:eastAsia="Arial" w:hAnsi="Arial" w:cs="Arial"/>
          <w:color w:val="auto"/>
          <w:sz w:val="22"/>
          <w:szCs w:val="22"/>
        </w:rPr>
        <w:t>)</w:t>
      </w:r>
      <w:r w:rsidR="0036115F" w:rsidRPr="001F529D">
        <w:rPr>
          <w:rFonts w:ascii="Arial" w:eastAsia="Arial" w:hAnsi="Arial" w:cs="Arial"/>
          <w:color w:val="auto"/>
          <w:sz w:val="22"/>
          <w:szCs w:val="22"/>
        </w:rPr>
        <w:t xml:space="preserve"> enriched in enhancers (enrichment factor=7.6), super enhancer</w:t>
      </w:r>
      <w:r w:rsidR="008A4F47">
        <w:rPr>
          <w:rFonts w:ascii="Arial" w:eastAsia="Arial" w:hAnsi="Arial" w:cs="Arial"/>
          <w:color w:val="auto"/>
          <w:sz w:val="22"/>
          <w:szCs w:val="22"/>
        </w:rPr>
        <w:t>s</w:t>
      </w:r>
      <w:r w:rsidR="0036115F" w:rsidRPr="001F529D">
        <w:rPr>
          <w:rFonts w:ascii="Arial" w:eastAsia="Arial" w:hAnsi="Arial" w:cs="Arial"/>
          <w:color w:val="auto"/>
          <w:sz w:val="22"/>
          <w:szCs w:val="22"/>
        </w:rPr>
        <w:t xml:space="preserve"> (enrichment factor=2.3), promoter regions (enrichment factor=14.5), CpG islands (enrichment factor=70.4) and imprinted genes (enrichment factor=54.6). In addition, we observed modest depletion in</w:t>
      </w:r>
      <w:r w:rsidR="008E060A">
        <w:rPr>
          <w:rFonts w:ascii="Arial" w:eastAsia="Arial" w:hAnsi="Arial" w:cs="Arial"/>
          <w:color w:val="auto"/>
          <w:sz w:val="22"/>
          <w:szCs w:val="22"/>
        </w:rPr>
        <w:t xml:space="preserve"> the</w:t>
      </w:r>
      <w:r w:rsidR="0036115F" w:rsidRPr="001F529D">
        <w:rPr>
          <w:rFonts w:ascii="Arial" w:eastAsia="Arial" w:hAnsi="Arial" w:cs="Arial"/>
          <w:color w:val="auto"/>
          <w:sz w:val="22"/>
          <w:szCs w:val="22"/>
        </w:rPr>
        <w:t xml:space="preserve"> </w:t>
      </w:r>
      <w:r w:rsidR="007D1AFB" w:rsidRPr="007D1AFB">
        <w:rPr>
          <w:rFonts w:ascii="Arial" w:eastAsia="Arial" w:hAnsi="Arial" w:cs="Arial"/>
          <w:color w:val="FF0000"/>
          <w:sz w:val="22"/>
          <w:szCs w:val="22"/>
        </w:rPr>
        <w:t xml:space="preserve">lamina-associated domains </w:t>
      </w:r>
      <w:r w:rsidR="007D1AFB">
        <w:rPr>
          <w:rFonts w:ascii="Arial" w:eastAsia="Arial" w:hAnsi="Arial" w:cs="Arial"/>
          <w:color w:val="auto"/>
          <w:sz w:val="22"/>
          <w:szCs w:val="22"/>
        </w:rPr>
        <w:t>(</w:t>
      </w:r>
      <w:r w:rsidR="0036115F" w:rsidRPr="001F529D">
        <w:rPr>
          <w:rFonts w:ascii="Arial" w:eastAsia="Arial" w:hAnsi="Arial" w:cs="Arial"/>
          <w:color w:val="auto"/>
          <w:sz w:val="22"/>
          <w:szCs w:val="22"/>
        </w:rPr>
        <w:t>LAD</w:t>
      </w:r>
      <w:r w:rsidR="007D1AFB">
        <w:rPr>
          <w:rFonts w:ascii="Arial" w:eastAsia="Arial" w:hAnsi="Arial" w:cs="Arial"/>
          <w:color w:val="auto"/>
          <w:sz w:val="22"/>
          <w:szCs w:val="22"/>
        </w:rPr>
        <w:t xml:space="preserve">) </w:t>
      </w:r>
      <w:hyperlink w:anchor="_ENREF_20" w:tooltip="Guelen, 2008 #699" w:history="1">
        <w:r w:rsidR="0082746A" w:rsidRPr="001F529D">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82746A">
          <w:rPr>
            <w:rFonts w:ascii="Arial" w:eastAsia="Arial" w:hAnsi="Arial" w:cs="Arial"/>
            <w:i/>
            <w:color w:val="auto"/>
            <w:sz w:val="22"/>
            <w:szCs w:val="22"/>
          </w:rPr>
          <w:instrText xml:space="preserve"> ADDIN EN.CITE </w:instrText>
        </w:r>
        <w:r w:rsidR="0082746A">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82746A">
          <w:rPr>
            <w:rFonts w:ascii="Arial" w:eastAsia="Arial" w:hAnsi="Arial" w:cs="Arial"/>
            <w:i/>
            <w:color w:val="auto"/>
            <w:sz w:val="22"/>
            <w:szCs w:val="22"/>
          </w:rPr>
          <w:instrText xml:space="preserve"> ADDIN EN.CITE.DATA </w:instrText>
        </w:r>
        <w:r w:rsidR="0082746A">
          <w:rPr>
            <w:rFonts w:ascii="Arial" w:eastAsia="Arial" w:hAnsi="Arial" w:cs="Arial"/>
            <w:i/>
            <w:color w:val="auto"/>
            <w:sz w:val="22"/>
            <w:szCs w:val="22"/>
          </w:rPr>
        </w:r>
        <w:r w:rsidR="0082746A">
          <w:rPr>
            <w:rFonts w:ascii="Arial" w:eastAsia="Arial" w:hAnsi="Arial" w:cs="Arial"/>
            <w:i/>
            <w:color w:val="auto"/>
            <w:sz w:val="22"/>
            <w:szCs w:val="22"/>
          </w:rPr>
          <w:fldChar w:fldCharType="end"/>
        </w:r>
        <w:r w:rsidR="0082746A" w:rsidRPr="001F529D">
          <w:rPr>
            <w:rFonts w:ascii="Arial" w:eastAsia="Arial" w:hAnsi="Arial" w:cs="Arial"/>
            <w:i/>
            <w:color w:val="auto"/>
            <w:sz w:val="22"/>
            <w:szCs w:val="22"/>
          </w:rPr>
        </w:r>
        <w:r w:rsidR="0082746A" w:rsidRPr="001F529D">
          <w:rPr>
            <w:rFonts w:ascii="Arial" w:eastAsia="Arial" w:hAnsi="Arial" w:cs="Arial"/>
            <w:i/>
            <w:color w:val="auto"/>
            <w:sz w:val="22"/>
            <w:szCs w:val="22"/>
          </w:rPr>
          <w:fldChar w:fldCharType="separate"/>
        </w:r>
        <w:r w:rsidR="0082746A" w:rsidRPr="000452EC">
          <w:rPr>
            <w:rFonts w:ascii="Arial" w:eastAsia="Arial" w:hAnsi="Arial" w:cs="Arial"/>
            <w:i/>
            <w:noProof/>
            <w:color w:val="auto"/>
            <w:sz w:val="22"/>
            <w:szCs w:val="22"/>
            <w:vertAlign w:val="superscript"/>
          </w:rPr>
          <w:t>20</w:t>
        </w:r>
        <w:r w:rsidR="0082746A"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and </w:t>
      </w:r>
      <w:r w:rsidR="00D47566">
        <w:rPr>
          <w:rFonts w:ascii="Arial" w:eastAsia="Arial" w:hAnsi="Arial" w:cs="Arial"/>
          <w:color w:val="auto"/>
          <w:sz w:val="22"/>
          <w:szCs w:val="22"/>
        </w:rPr>
        <w:t xml:space="preserve">the </w:t>
      </w:r>
      <w:r w:rsidR="007D1AFB" w:rsidRPr="00D47566">
        <w:rPr>
          <w:rFonts w:ascii="Arial" w:eastAsia="Arial" w:hAnsi="Arial" w:cs="Arial"/>
          <w:color w:val="FF0000"/>
          <w:sz w:val="22"/>
          <w:szCs w:val="22"/>
        </w:rPr>
        <w:t>large organized chromatin K9 modifications (</w:t>
      </w:r>
      <w:r w:rsidR="0036115F" w:rsidRPr="00D47566">
        <w:rPr>
          <w:rFonts w:ascii="Arial" w:eastAsia="Arial" w:hAnsi="Arial" w:cs="Arial"/>
          <w:color w:val="FF0000"/>
          <w:sz w:val="22"/>
          <w:szCs w:val="22"/>
        </w:rPr>
        <w:t>LOCK</w:t>
      </w:r>
      <w:r w:rsidR="007D1AFB" w:rsidRPr="00D47566">
        <w:rPr>
          <w:rFonts w:ascii="Arial" w:eastAsia="Arial" w:hAnsi="Arial" w:cs="Arial"/>
          <w:color w:val="FF0000"/>
          <w:sz w:val="22"/>
          <w:szCs w:val="22"/>
        </w:rPr>
        <w:t>)</w:t>
      </w:r>
      <w:r w:rsidR="0036115F" w:rsidRPr="00D47566">
        <w:rPr>
          <w:rFonts w:ascii="Arial" w:eastAsia="Arial" w:hAnsi="Arial" w:cs="Arial"/>
          <w:color w:val="FF0000"/>
          <w:sz w:val="22"/>
          <w:szCs w:val="22"/>
        </w:rPr>
        <w:t xml:space="preserve"> regions</w:t>
      </w:r>
      <w:hyperlink w:anchor="_ENREF_21" w:tooltip="Wen, 2009 #700" w:history="1">
        <w:r w:rsidR="0082746A" w:rsidRPr="001F529D">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82746A">
          <w:rPr>
            <w:rFonts w:ascii="Arial" w:eastAsia="Arial" w:hAnsi="Arial" w:cs="Arial"/>
            <w:i/>
            <w:color w:val="auto"/>
            <w:sz w:val="22"/>
            <w:szCs w:val="22"/>
          </w:rPr>
          <w:instrText xml:space="preserve"> ADDIN EN.CITE </w:instrText>
        </w:r>
        <w:r w:rsidR="0082746A">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82746A">
          <w:rPr>
            <w:rFonts w:ascii="Arial" w:eastAsia="Arial" w:hAnsi="Arial" w:cs="Arial"/>
            <w:i/>
            <w:color w:val="auto"/>
            <w:sz w:val="22"/>
            <w:szCs w:val="22"/>
          </w:rPr>
          <w:instrText xml:space="preserve"> ADDIN EN.CITE.DATA </w:instrText>
        </w:r>
        <w:r w:rsidR="0082746A">
          <w:rPr>
            <w:rFonts w:ascii="Arial" w:eastAsia="Arial" w:hAnsi="Arial" w:cs="Arial"/>
            <w:i/>
            <w:color w:val="auto"/>
            <w:sz w:val="22"/>
            <w:szCs w:val="22"/>
          </w:rPr>
        </w:r>
        <w:r w:rsidR="0082746A">
          <w:rPr>
            <w:rFonts w:ascii="Arial" w:eastAsia="Arial" w:hAnsi="Arial" w:cs="Arial"/>
            <w:i/>
            <w:color w:val="auto"/>
            <w:sz w:val="22"/>
            <w:szCs w:val="22"/>
          </w:rPr>
          <w:fldChar w:fldCharType="end"/>
        </w:r>
        <w:r w:rsidR="0082746A" w:rsidRPr="001F529D">
          <w:rPr>
            <w:rFonts w:ascii="Arial" w:eastAsia="Arial" w:hAnsi="Arial" w:cs="Arial"/>
            <w:i/>
            <w:color w:val="auto"/>
            <w:sz w:val="22"/>
            <w:szCs w:val="22"/>
          </w:rPr>
        </w:r>
        <w:r w:rsidR="0082746A" w:rsidRPr="001F529D">
          <w:rPr>
            <w:rFonts w:ascii="Arial" w:eastAsia="Arial" w:hAnsi="Arial" w:cs="Arial"/>
            <w:i/>
            <w:color w:val="auto"/>
            <w:sz w:val="22"/>
            <w:szCs w:val="22"/>
          </w:rPr>
          <w:fldChar w:fldCharType="separate"/>
        </w:r>
        <w:r w:rsidR="0082746A" w:rsidRPr="000452EC">
          <w:rPr>
            <w:rFonts w:ascii="Arial" w:eastAsia="Arial" w:hAnsi="Arial" w:cs="Arial"/>
            <w:i/>
            <w:noProof/>
            <w:color w:val="auto"/>
            <w:sz w:val="22"/>
            <w:szCs w:val="22"/>
            <w:vertAlign w:val="superscript"/>
          </w:rPr>
          <w:t>21</w:t>
        </w:r>
        <w:r w:rsidR="0082746A"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(46% and 37% of the expected values), modest enrichment in TAD</w:t>
      </w:r>
      <w:hyperlink w:anchor="_ENREF_22" w:tooltip="Dixon, 2012 #722" w:history="1">
        <w:r w:rsidR="0082746A" w:rsidRPr="001F529D">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82746A">
          <w:rPr>
            <w:rFonts w:ascii="Arial" w:eastAsia="Arial" w:hAnsi="Arial" w:cs="Arial"/>
            <w:i/>
            <w:color w:val="auto"/>
            <w:sz w:val="22"/>
            <w:szCs w:val="22"/>
          </w:rPr>
          <w:instrText xml:space="preserve"> ADDIN EN.CITE </w:instrText>
        </w:r>
        <w:r w:rsidR="0082746A">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82746A">
          <w:rPr>
            <w:rFonts w:ascii="Arial" w:eastAsia="Arial" w:hAnsi="Arial" w:cs="Arial"/>
            <w:i/>
            <w:color w:val="auto"/>
            <w:sz w:val="22"/>
            <w:szCs w:val="22"/>
          </w:rPr>
          <w:instrText xml:space="preserve"> ADDIN EN.CITE.DATA </w:instrText>
        </w:r>
        <w:r w:rsidR="0082746A">
          <w:rPr>
            <w:rFonts w:ascii="Arial" w:eastAsia="Arial" w:hAnsi="Arial" w:cs="Arial"/>
            <w:i/>
            <w:color w:val="auto"/>
            <w:sz w:val="22"/>
            <w:szCs w:val="22"/>
          </w:rPr>
        </w:r>
        <w:r w:rsidR="0082746A">
          <w:rPr>
            <w:rFonts w:ascii="Arial" w:eastAsia="Arial" w:hAnsi="Arial" w:cs="Arial"/>
            <w:i/>
            <w:color w:val="auto"/>
            <w:sz w:val="22"/>
            <w:szCs w:val="22"/>
          </w:rPr>
          <w:fldChar w:fldCharType="end"/>
        </w:r>
        <w:r w:rsidR="0082746A" w:rsidRPr="001F529D">
          <w:rPr>
            <w:rFonts w:ascii="Arial" w:eastAsia="Arial" w:hAnsi="Arial" w:cs="Arial"/>
            <w:i/>
            <w:color w:val="auto"/>
            <w:sz w:val="22"/>
            <w:szCs w:val="22"/>
          </w:rPr>
        </w:r>
        <w:r w:rsidR="0082746A" w:rsidRPr="001F529D">
          <w:rPr>
            <w:rFonts w:ascii="Arial" w:eastAsia="Arial" w:hAnsi="Arial" w:cs="Arial"/>
            <w:i/>
            <w:color w:val="auto"/>
            <w:sz w:val="22"/>
            <w:szCs w:val="22"/>
          </w:rPr>
          <w:fldChar w:fldCharType="separate"/>
        </w:r>
        <w:r w:rsidR="0082746A" w:rsidRPr="000452EC">
          <w:rPr>
            <w:rFonts w:ascii="Arial" w:eastAsia="Arial" w:hAnsi="Arial" w:cs="Arial"/>
            <w:i/>
            <w:noProof/>
            <w:color w:val="auto"/>
            <w:sz w:val="22"/>
            <w:szCs w:val="22"/>
            <w:vertAlign w:val="superscript"/>
          </w:rPr>
          <w:t>22</w:t>
        </w:r>
        <w:r w:rsidR="0082746A" w:rsidRPr="001F529D">
          <w:rPr>
            <w:rFonts w:ascii="Arial" w:eastAsia="Arial" w:hAnsi="Arial" w:cs="Arial"/>
            <w:i/>
            <w:color w:val="auto"/>
            <w:sz w:val="22"/>
            <w:szCs w:val="22"/>
          </w:rPr>
          <w:fldChar w:fldCharType="end"/>
        </w:r>
      </w:hyperlink>
      <w:r w:rsidR="00762A46">
        <w:rPr>
          <w:rFonts w:ascii="Arial" w:eastAsia="Arial" w:hAnsi="Arial" w:cs="Arial"/>
          <w:color w:val="auto"/>
          <w:sz w:val="22"/>
          <w:szCs w:val="22"/>
        </w:rPr>
        <w:t xml:space="preserve">. Importantly, we observed </w:t>
      </w:r>
      <w:r w:rsidR="0036115F" w:rsidRPr="001F529D">
        <w:rPr>
          <w:rFonts w:ascii="Arial" w:eastAsia="Arial" w:hAnsi="Arial" w:cs="Arial"/>
          <w:color w:val="auto"/>
          <w:sz w:val="22"/>
          <w:szCs w:val="22"/>
        </w:rPr>
        <w:t>a s</w:t>
      </w:r>
      <w:r w:rsidR="002B7954">
        <w:rPr>
          <w:rFonts w:ascii="Arial" w:eastAsia="Arial" w:hAnsi="Arial" w:cs="Arial"/>
          <w:color w:val="auto"/>
          <w:sz w:val="22"/>
          <w:szCs w:val="22"/>
        </w:rPr>
        <w:t>trong (26-fold) enrichment in VMR</w:t>
      </w:r>
      <w:r w:rsidR="005A7897">
        <w:rPr>
          <w:rFonts w:ascii="Arial" w:eastAsia="Arial" w:hAnsi="Arial" w:cs="Arial"/>
          <w:color w:val="auto"/>
          <w:sz w:val="22"/>
          <w:szCs w:val="22"/>
        </w:rPr>
        <w:t xml:space="preserve"> </w:t>
      </w:r>
      <w:r w:rsidR="001F7EC7" w:rsidRPr="001F529D">
        <w:rPr>
          <w:rFonts w:ascii="Arial" w:eastAsia="Arial" w:hAnsi="Arial" w:cs="Arial"/>
          <w:color w:val="auto"/>
          <w:sz w:val="22"/>
          <w:szCs w:val="22"/>
        </w:rPr>
        <w:t>(</w:t>
      </w:r>
      <w:r w:rsidR="001F7EC7"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e</w:t>
      </w:r>
      <w:r w:rsidR="001F7EC7" w:rsidRPr="001F529D">
        <w:rPr>
          <w:rFonts w:ascii="Arial" w:eastAsia="Arial" w:hAnsi="Arial" w:cs="Arial"/>
          <w:color w:val="auto"/>
          <w:sz w:val="22"/>
          <w:szCs w:val="22"/>
        </w:rPr>
        <w:t>)</w:t>
      </w:r>
      <w:r w:rsidR="00762A46">
        <w:rPr>
          <w:rFonts w:ascii="Arial" w:eastAsia="Arial" w:hAnsi="Arial" w:cs="Arial"/>
          <w:color w:val="auto"/>
          <w:sz w:val="22"/>
          <w:szCs w:val="22"/>
        </w:rPr>
        <w:t>, suggesting that increased epigenetic variability in a cell population or tissue can be coordinated locally among hundreds of thousands of genomic regions</w:t>
      </w:r>
      <w:hyperlink w:anchor="_ENREF_23" w:tooltip="Pujadas, 2012 #13" w:history="1">
        <w:r w:rsidR="0082746A">
          <w:rPr>
            <w:rFonts w:ascii="Arial" w:eastAsia="Arial" w:hAnsi="Arial" w:cs="Arial"/>
            <w:i/>
            <w:color w:val="auto"/>
            <w:sz w:val="22"/>
            <w:szCs w:val="22"/>
          </w:rPr>
          <w:fldChar w:fldCharType="begin"/>
        </w:r>
        <w:r w:rsidR="0082746A">
          <w:rPr>
            <w:rFonts w:ascii="Arial" w:eastAsia="Arial" w:hAnsi="Arial" w:cs="Arial"/>
            <w:i/>
            <w:color w:val="auto"/>
            <w:sz w:val="22"/>
            <w:szCs w:val="22"/>
          </w:rPr>
          <w:instrText xml:space="preserve"> ADDIN EN.CITE &lt;EndNote&gt;&lt;Cite&gt;&lt;Author&gt;Pujadas&lt;/Author&gt;&lt;Year&gt;2012&lt;/Year&gt;&lt;RecNum&gt;13&lt;/RecNum&gt;&lt;DisplayText&gt;&lt;style face="superscript"&gt;23&lt;/style&gt;&lt;/DisplayText&gt;&lt;record&gt;&lt;rec-number&gt;13&lt;/rec-number&gt;&lt;foreign-keys&gt;&lt;key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82746A">
          <w:rPr>
            <w:rFonts w:ascii="Arial" w:eastAsia="Arial" w:hAnsi="Arial" w:cs="Arial"/>
            <w:i/>
            <w:color w:val="auto"/>
            <w:sz w:val="22"/>
            <w:szCs w:val="22"/>
          </w:rPr>
          <w:fldChar w:fldCharType="separate"/>
        </w:r>
        <w:r w:rsidR="0082746A" w:rsidRPr="000452EC">
          <w:rPr>
            <w:rFonts w:ascii="Arial" w:eastAsia="Arial" w:hAnsi="Arial" w:cs="Arial"/>
            <w:i/>
            <w:noProof/>
            <w:color w:val="auto"/>
            <w:sz w:val="22"/>
            <w:szCs w:val="22"/>
            <w:vertAlign w:val="superscript"/>
          </w:rPr>
          <w:t>23</w:t>
        </w:r>
        <w:r w:rsidR="0082746A">
          <w:rPr>
            <w:rFonts w:ascii="Arial" w:eastAsia="Arial" w:hAnsi="Arial" w:cs="Arial"/>
            <w:i/>
            <w:color w:val="auto"/>
            <w:sz w:val="22"/>
            <w:szCs w:val="22"/>
          </w:rPr>
          <w:fldChar w:fldCharType="end"/>
        </w:r>
      </w:hyperlink>
      <w:r w:rsidR="001F7EC7" w:rsidRPr="001F529D">
        <w:rPr>
          <w:rFonts w:ascii="Arial" w:eastAsia="Arial" w:hAnsi="Arial" w:cs="Arial"/>
          <w:color w:val="auto"/>
          <w:sz w:val="22"/>
          <w:szCs w:val="22"/>
        </w:rPr>
        <w:t>. </w:t>
      </w:r>
      <w:r w:rsidR="00174106">
        <w:rPr>
          <w:rFonts w:ascii="Arial" w:eastAsia="Arial" w:hAnsi="Arial" w:cs="Arial"/>
          <w:color w:val="auto"/>
          <w:sz w:val="22"/>
          <w:szCs w:val="22"/>
        </w:rPr>
        <w:t>We</w:t>
      </w:r>
      <w:r w:rsidR="0036115F" w:rsidRPr="001F529D">
        <w:rPr>
          <w:rFonts w:ascii="Arial" w:eastAsia="Arial" w:hAnsi="Arial" w:cs="Arial"/>
          <w:color w:val="auto"/>
          <w:sz w:val="22"/>
          <w:szCs w:val="22"/>
        </w:rPr>
        <w:t xml:space="preserve"> further examined </w:t>
      </w:r>
      <w:r w:rsidR="00CB3EB4" w:rsidRPr="001F529D">
        <w:rPr>
          <w:rFonts w:ascii="Arial" w:eastAsia="Arial" w:hAnsi="Arial" w:cs="Arial"/>
          <w:color w:val="auto"/>
          <w:sz w:val="22"/>
          <w:szCs w:val="22"/>
        </w:rPr>
        <w:t>a</w:t>
      </w:r>
      <w:r w:rsidR="0036115F" w:rsidRPr="001F529D">
        <w:rPr>
          <w:rFonts w:ascii="Arial" w:eastAsia="Arial" w:hAnsi="Arial" w:cs="Arial"/>
          <w:color w:val="auto"/>
          <w:sz w:val="22"/>
          <w:szCs w:val="22"/>
        </w:rPr>
        <w:t xml:space="preserve"> subset of MHBs that do not overlap with CpG islands, and observed a consistent enrichment pattern</w:t>
      </w:r>
      <w:r w:rsidR="001F7EC7" w:rsidRPr="001F529D">
        <w:rPr>
          <w:rFonts w:ascii="Arial" w:eastAsia="Arial" w:hAnsi="Arial" w:cs="Arial"/>
          <w:color w:val="auto"/>
          <w:sz w:val="22"/>
          <w:szCs w:val="22"/>
        </w:rPr>
        <w:t xml:space="preserve"> </w:t>
      </w:r>
      <w:r w:rsidR="001E48E5" w:rsidRPr="001F529D">
        <w:rPr>
          <w:rFonts w:ascii="Arial" w:eastAsia="Arial" w:hAnsi="Arial" w:cs="Arial"/>
          <w:color w:val="auto"/>
          <w:sz w:val="22"/>
          <w:szCs w:val="22"/>
        </w:rPr>
        <w:t>(</w:t>
      </w:r>
      <w:r w:rsidR="001E48E5" w:rsidRPr="001F529D">
        <w:rPr>
          <w:rFonts w:ascii="Arial" w:eastAsia="Arial" w:hAnsi="Arial" w:cs="Arial"/>
          <w:b/>
          <w:color w:val="auto"/>
          <w:sz w:val="22"/>
          <w:szCs w:val="22"/>
        </w:rPr>
        <w:t>Figure 1</w:t>
      </w:r>
      <w:r w:rsidR="00A8206F" w:rsidRPr="001F529D">
        <w:rPr>
          <w:rFonts w:ascii="Arial" w:eastAsia="Arial" w:hAnsi="Arial" w:cs="Arial"/>
          <w:b/>
          <w:color w:val="auto"/>
          <w:sz w:val="22"/>
          <w:szCs w:val="22"/>
        </w:rPr>
        <w:t>e</w:t>
      </w:r>
      <w:ins w:id="119" w:author="Dinh Diep" w:date="2016-12-29T03:39:00Z">
        <w:r w:rsidR="000C21C5">
          <w:rPr>
            <w:rFonts w:ascii="Arial" w:eastAsia="Arial" w:hAnsi="Arial" w:cs="Arial"/>
            <w:b/>
            <w:color w:val="auto"/>
            <w:sz w:val="22"/>
            <w:szCs w:val="22"/>
          </w:rPr>
          <w:t>, Supplementary Figure 1c</w:t>
        </w:r>
      </w:ins>
      <w:r w:rsidR="001E48E5" w:rsidRPr="001F529D">
        <w:rPr>
          <w:rFonts w:ascii="Arial" w:eastAsia="Arial" w:hAnsi="Arial" w:cs="Arial"/>
          <w:color w:val="auto"/>
          <w:sz w:val="22"/>
          <w:szCs w:val="22"/>
        </w:rPr>
        <w:t>)</w:t>
      </w:r>
      <w:r w:rsidR="00174106">
        <w:rPr>
          <w:rFonts w:ascii="Arial" w:eastAsia="Arial" w:hAnsi="Arial" w:cs="Arial"/>
          <w:color w:val="auto"/>
          <w:sz w:val="22"/>
          <w:szCs w:val="22"/>
        </w:rPr>
        <w:t>, suggesting that local CpG density alone does not account for the enrichment</w:t>
      </w:r>
      <w:r w:rsidR="001F7EC7" w:rsidRPr="001F529D">
        <w:rPr>
          <w:rFonts w:ascii="Arial" w:eastAsia="Arial" w:hAnsi="Arial" w:cs="Arial"/>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569BA180"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lastRenderedPageBreak/>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Pr>
          <w:rFonts w:ascii="Arial" w:hAnsi="Arial" w:cs="Arial"/>
          <w:color w:val="000000" w:themeColor="text1"/>
          <w:sz w:val="22"/>
          <w:szCs w:val="22"/>
        </w:rPr>
        <w:instrText xml:space="preserve"> ADDIN EN.CITE </w:instrText>
      </w:r>
      <w:r w:rsidR="000452EC">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Pr>
          <w:rFonts w:ascii="Arial" w:hAnsi="Arial" w:cs="Arial"/>
          <w:color w:val="000000" w:themeColor="text1"/>
          <w:sz w:val="22"/>
          <w:szCs w:val="22"/>
        </w:rPr>
        <w:instrText xml:space="preserve"> ADDIN EN.CITE.DATA </w:instrText>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24" w:tooltip="Irizarry, 2009 #10" w:history="1">
        <w:r w:rsidR="0082746A" w:rsidRPr="000452EC">
          <w:rPr>
            <w:rFonts w:ascii="Arial" w:hAnsi="Arial" w:cs="Arial"/>
            <w:noProof/>
            <w:color w:val="000000" w:themeColor="text1"/>
            <w:sz w:val="22"/>
            <w:szCs w:val="22"/>
            <w:vertAlign w:val="superscript"/>
          </w:rPr>
          <w:t>24</w:t>
        </w:r>
      </w:hyperlink>
      <w:r w:rsidR="000452EC" w:rsidRPr="000452EC">
        <w:rPr>
          <w:rFonts w:ascii="Arial" w:hAnsi="Arial" w:cs="Arial"/>
          <w:noProof/>
          <w:color w:val="000000" w:themeColor="text1"/>
          <w:sz w:val="22"/>
          <w:szCs w:val="22"/>
          <w:vertAlign w:val="superscript"/>
        </w:rPr>
        <w:t>,</w:t>
      </w:r>
      <w:hyperlink w:anchor="_ENREF_25" w:tooltip="Ziller, 2013 #1016" w:history="1">
        <w:r w:rsidR="0082746A" w:rsidRPr="000452EC">
          <w:rPr>
            <w:rFonts w:ascii="Arial" w:hAnsi="Arial" w:cs="Arial"/>
            <w:noProof/>
            <w:color w:val="000000" w:themeColor="text1"/>
            <w:sz w:val="22"/>
            <w:szCs w:val="22"/>
            <w:vertAlign w:val="superscript"/>
          </w:rPr>
          <w:t>25</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CpGs were enriched at low to intermediate CpG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6" w:tooltip="Leung, 2015 #921" w:history="1">
        <w:r w:rsidR="0082746A">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82746A">
          <w:rPr>
            <w:rFonts w:ascii="Arial" w:hAnsi="Arial" w:cs="Arial"/>
            <w:color w:val="000000" w:themeColor="text1"/>
            <w:sz w:val="22"/>
            <w:szCs w:val="22"/>
          </w:rPr>
          <w:instrText xml:space="preserve"> ADDIN EN.CITE </w:instrText>
        </w:r>
        <w:r w:rsidR="0082746A">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82746A">
          <w:rPr>
            <w:rFonts w:ascii="Arial" w:hAnsi="Arial" w:cs="Arial"/>
            <w:color w:val="000000" w:themeColor="text1"/>
            <w:sz w:val="22"/>
            <w:szCs w:val="22"/>
          </w:rPr>
          <w:instrText xml:space="preserve"> ADDIN EN.CITE.DATA </w:instrText>
        </w:r>
        <w:r w:rsidR="0082746A">
          <w:rPr>
            <w:rFonts w:ascii="Arial" w:hAnsi="Arial" w:cs="Arial"/>
            <w:color w:val="000000" w:themeColor="text1"/>
            <w:sz w:val="22"/>
            <w:szCs w:val="22"/>
          </w:rPr>
        </w:r>
        <w:r w:rsidR="0082746A">
          <w:rPr>
            <w:rFonts w:ascii="Arial" w:hAnsi="Arial" w:cs="Arial"/>
            <w:color w:val="000000" w:themeColor="text1"/>
            <w:sz w:val="22"/>
            <w:szCs w:val="22"/>
          </w:rPr>
          <w:fldChar w:fldCharType="end"/>
        </w:r>
        <w:r w:rsidR="0082746A">
          <w:rPr>
            <w:rFonts w:ascii="Arial" w:hAnsi="Arial" w:cs="Arial"/>
            <w:color w:val="000000" w:themeColor="text1"/>
            <w:sz w:val="22"/>
            <w:szCs w:val="22"/>
          </w:rPr>
        </w:r>
        <w:r w:rsidR="0082746A">
          <w:rPr>
            <w:rFonts w:ascii="Arial" w:hAnsi="Arial" w:cs="Arial"/>
            <w:color w:val="000000" w:themeColor="text1"/>
            <w:sz w:val="22"/>
            <w:szCs w:val="22"/>
          </w:rPr>
          <w:fldChar w:fldCharType="separate"/>
        </w:r>
        <w:r w:rsidR="0082746A" w:rsidRPr="000452EC">
          <w:rPr>
            <w:rFonts w:ascii="Arial" w:hAnsi="Arial" w:cs="Arial"/>
            <w:noProof/>
            <w:color w:val="000000" w:themeColor="text1"/>
            <w:sz w:val="22"/>
            <w:szCs w:val="22"/>
            <w:vertAlign w:val="superscript"/>
          </w:rPr>
          <w:t>26</w:t>
        </w:r>
        <w:r w:rsidR="0082746A">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4A02EA">
        <w:rPr>
          <w:rFonts w:ascii="Arial" w:eastAsia="Arial" w:hAnsi="Arial" w:cs="Arial"/>
          <w:b/>
          <w:color w:val="FF0000"/>
          <w:sz w:val="22"/>
          <w:szCs w:val="22"/>
        </w:rPr>
        <w:t>Supplementary Fig</w:t>
      </w:r>
      <w:ins w:id="120" w:author="Dinh Diep" w:date="2016-12-29T03:40:00Z">
        <w:r w:rsidR="000C21C5">
          <w:rPr>
            <w:rFonts w:ascii="Arial" w:eastAsia="Arial" w:hAnsi="Arial" w:cs="Arial"/>
            <w:b/>
            <w:color w:val="FF0000"/>
            <w:sz w:val="22"/>
            <w:szCs w:val="22"/>
          </w:rPr>
          <w:t>ure</w:t>
        </w:r>
      </w:ins>
      <w:del w:id="121" w:author="Dinh Diep" w:date="2016-12-29T03:40:00Z">
        <w:r w:rsidR="00EB0459" w:rsidRPr="004A02EA" w:rsidDel="000C21C5">
          <w:rPr>
            <w:rFonts w:ascii="Arial" w:eastAsia="Arial" w:hAnsi="Arial" w:cs="Arial"/>
            <w:b/>
            <w:color w:val="FF0000"/>
            <w:sz w:val="22"/>
            <w:szCs w:val="22"/>
          </w:rPr>
          <w:delText>.</w:delText>
        </w:r>
      </w:del>
      <w:r w:rsidR="00EB045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4</w:t>
      </w:r>
      <w:r w:rsidR="000039B0" w:rsidRPr="004A02EA">
        <w:rPr>
          <w:rFonts w:ascii="Arial" w:eastAsia="Arial" w:hAnsi="Arial" w:cs="Arial"/>
          <w:b/>
          <w:color w:val="FF0000"/>
          <w:sz w:val="22"/>
          <w:szCs w:val="22"/>
        </w:rPr>
        <w:t>)</w:t>
      </w:r>
      <w:r w:rsidR="003D33E8" w:rsidRPr="004A02EA">
        <w:rPr>
          <w:rFonts w:ascii="Arial" w:eastAsia="Arial" w:hAnsi="Arial" w:cs="Arial"/>
          <w:b/>
          <w:color w:val="FF0000"/>
          <w:sz w:val="22"/>
          <w:szCs w:val="22"/>
        </w:rPr>
        <w:t xml:space="preserve">. </w:t>
      </w:r>
      <w:r w:rsidR="003D33E8" w:rsidRPr="004A02EA">
        <w:rPr>
          <w:rFonts w:ascii="Arial" w:hAnsi="Arial" w:cs="Arial"/>
          <w:color w:val="FF0000"/>
          <w:sz w:val="22"/>
          <w:szCs w:val="22"/>
        </w:rPr>
        <w:t>Meanwhile,</w:t>
      </w:r>
      <w:r w:rsidR="003D33E8" w:rsidRPr="003D33E8">
        <w:rPr>
          <w:rFonts w:ascii="Arial" w:hAnsi="Arial" w:cs="Arial"/>
          <w:color w:val="FF0000"/>
          <w:sz w:val="22"/>
          <w:szCs w:val="22"/>
        </w:rPr>
        <w:t xml:space="preserve"> </w:t>
      </w:r>
      <w:r w:rsidR="003D33E8" w:rsidRPr="004A02EA">
        <w:rPr>
          <w:rFonts w:ascii="Arial" w:hAnsi="Arial" w:cs="Arial"/>
          <w:color w:val="FF0000"/>
          <w:sz w:val="22"/>
          <w:szCs w:val="22"/>
        </w:rPr>
        <w:t xml:space="preserve">we </w:t>
      </w:r>
      <w:r w:rsidR="005A02DA">
        <w:rPr>
          <w:rFonts w:ascii="Arial" w:hAnsi="Arial" w:cs="Arial"/>
          <w:color w:val="FF0000"/>
          <w:sz w:val="22"/>
          <w:szCs w:val="22"/>
        </w:rPr>
        <w:t xml:space="preserve">found that </w:t>
      </w:r>
      <w:r w:rsidR="008863AD">
        <w:rPr>
          <w:rFonts w:ascii="Arial" w:hAnsi="Arial" w:cs="Arial"/>
          <w:color w:val="FF0000"/>
          <w:sz w:val="22"/>
          <w:szCs w:val="22"/>
        </w:rPr>
        <w:t>enhancers tend to overlap with CpG sparse MHBs, whereas the overlap with super</w:t>
      </w:r>
      <w:ins w:id="122" w:author="Dinh Diep" w:date="2016-12-29T03:40:00Z">
        <w:r w:rsidR="000C21C5">
          <w:rPr>
            <w:rFonts w:ascii="Arial" w:hAnsi="Arial" w:cs="Arial"/>
            <w:color w:val="FF0000"/>
            <w:sz w:val="22"/>
            <w:szCs w:val="22"/>
          </w:rPr>
          <w:t xml:space="preserve"> </w:t>
        </w:r>
      </w:ins>
      <w:r w:rsidR="008863AD">
        <w:rPr>
          <w:rFonts w:ascii="Arial" w:hAnsi="Arial" w:cs="Arial"/>
          <w:color w:val="FF0000"/>
          <w:sz w:val="22"/>
          <w:szCs w:val="22"/>
        </w:rPr>
        <w:t>enhancers</w:t>
      </w:r>
      <w:r w:rsidR="009F5E34" w:rsidRPr="004A02EA">
        <w:rPr>
          <w:rFonts w:ascii="Arial" w:hAnsi="Arial" w:cs="Arial"/>
          <w:color w:val="FF0000"/>
          <w:sz w:val="22"/>
          <w:szCs w:val="22"/>
        </w:rPr>
        <w:t xml:space="preserve"> were </w:t>
      </w:r>
      <w:r w:rsidR="00745740">
        <w:rPr>
          <w:rFonts w:ascii="Arial" w:hAnsi="Arial" w:cs="Arial"/>
          <w:color w:val="FF0000"/>
          <w:sz w:val="22"/>
          <w:szCs w:val="22"/>
        </w:rPr>
        <w:t>independent of</w:t>
      </w:r>
      <w:r w:rsidR="009F5E34" w:rsidRPr="004A02EA">
        <w:rPr>
          <w:rFonts w:ascii="Arial" w:hAnsi="Arial" w:cs="Arial"/>
          <w:color w:val="FF0000"/>
          <w:sz w:val="22"/>
          <w:szCs w:val="22"/>
        </w:rPr>
        <w:t xml:space="preserve"> CpG density </w:t>
      </w:r>
      <w:r w:rsidR="00B033BD">
        <w:rPr>
          <w:rFonts w:ascii="Arial" w:eastAsia="Arial" w:hAnsi="Arial" w:cs="Arial"/>
          <w:b/>
          <w:color w:val="FF0000"/>
          <w:sz w:val="22"/>
          <w:szCs w:val="22"/>
        </w:rPr>
        <w:t>(Supplementary Fig</w:t>
      </w:r>
      <w:ins w:id="123" w:author="Dinh Diep" w:date="2016-12-29T03:40:00Z">
        <w:r w:rsidR="000C21C5">
          <w:rPr>
            <w:rFonts w:ascii="Arial" w:eastAsia="Arial" w:hAnsi="Arial" w:cs="Arial"/>
            <w:b/>
            <w:color w:val="FF0000"/>
            <w:sz w:val="22"/>
            <w:szCs w:val="22"/>
          </w:rPr>
          <w:t>ure</w:t>
        </w:r>
      </w:ins>
      <w:del w:id="124" w:author="Dinh Diep" w:date="2016-12-29T03:40:00Z">
        <w:r w:rsidR="00B033BD" w:rsidDel="000C21C5">
          <w:rPr>
            <w:rFonts w:ascii="Arial" w:eastAsia="Arial" w:hAnsi="Arial" w:cs="Arial"/>
            <w:b/>
            <w:color w:val="FF0000"/>
            <w:sz w:val="22"/>
            <w:szCs w:val="22"/>
          </w:rPr>
          <w:delText>.</w:delText>
        </w:r>
      </w:del>
      <w:r w:rsidR="00B033BD">
        <w:rPr>
          <w:rFonts w:ascii="Arial" w:eastAsia="Arial" w:hAnsi="Arial" w:cs="Arial"/>
          <w:b/>
          <w:color w:val="FF0000"/>
          <w:sz w:val="22"/>
          <w:szCs w:val="22"/>
        </w:rPr>
        <w:t xml:space="preserve"> 1</w:t>
      </w:r>
      <w:r w:rsidR="0055759F">
        <w:rPr>
          <w:rFonts w:ascii="Arial" w:eastAsia="Arial" w:hAnsi="Arial" w:cs="Arial"/>
          <w:b/>
          <w:color w:val="FF0000"/>
          <w:sz w:val="22"/>
          <w:szCs w:val="22"/>
        </w:rPr>
        <w:t>c</w:t>
      </w:r>
      <w:r w:rsidR="009F5E34" w:rsidRPr="009F5E34">
        <w:rPr>
          <w:rFonts w:ascii="Arial" w:eastAsia="Arial" w:hAnsi="Arial" w:cs="Arial"/>
          <w:b/>
          <w:color w:val="FF0000"/>
          <w:sz w:val="22"/>
          <w:szCs w:val="22"/>
        </w:rPr>
        <w:t>)</w:t>
      </w:r>
      <w:r w:rsidR="009F5E34" w:rsidRPr="004A02EA">
        <w:rPr>
          <w:rFonts w:ascii="Arial" w:hAnsi="Arial" w:cs="Arial"/>
          <w:color w:val="FF0000"/>
          <w:sz w:val="22"/>
          <w:szCs w:val="22"/>
        </w:rPr>
        <w:t xml:space="preserve">. </w:t>
      </w:r>
      <w:r w:rsidR="000039B0" w:rsidRPr="00530512">
        <w:rPr>
          <w:rFonts w:ascii="Arial" w:hAnsi="Arial" w:cs="Arial"/>
          <w:color w:val="000000" w:themeColor="text1"/>
          <w:sz w:val="22"/>
          <w:szCs w:val="22"/>
        </w:rPr>
        <w:t>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3AC497B2" w14:textId="77777777" w:rsidR="00270A3B" w:rsidRDefault="00270A3B" w:rsidP="000039B0">
      <w:pPr>
        <w:spacing w:line="276" w:lineRule="auto"/>
        <w:jc w:val="left"/>
        <w:rPr>
          <w:rFonts w:ascii="Arial" w:eastAsia="Arial" w:hAnsi="Arial" w:cs="Arial"/>
          <w:color w:val="auto"/>
          <w:sz w:val="22"/>
          <w:szCs w:val="22"/>
        </w:rPr>
      </w:pPr>
    </w:p>
    <w:p w14:paraId="34CD58C2" w14:textId="66D86BE3" w:rsidR="00AF1A75" w:rsidRPr="001F529D" w:rsidRDefault="008608ED" w:rsidP="001F529D">
      <w:pPr>
        <w:pStyle w:val="Heading4"/>
        <w:spacing w:line="276" w:lineRule="auto"/>
        <w:rPr>
          <w:rFonts w:ascii="Arial" w:hAnsi="Arial" w:cs="Arial"/>
          <w:i w:val="0"/>
          <w:color w:val="auto"/>
          <w:sz w:val="22"/>
          <w:szCs w:val="22"/>
        </w:rPr>
      </w:pPr>
      <w:bookmarkStart w:id="125" w:name="h.xigydxbnf2bt" w:colFirst="0" w:colLast="0"/>
      <w:bookmarkStart w:id="126" w:name="h.30j0zll" w:colFirst="0" w:colLast="0"/>
      <w:bookmarkEnd w:id="125"/>
      <w:bookmarkEnd w:id="126"/>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w:t>
      </w:r>
      <w:ins w:id="127" w:author="Dinh Diep" w:date="2016-12-29T03:41:00Z">
        <w:r w:rsidR="004757CD">
          <w:rPr>
            <w:rFonts w:ascii="Arial" w:eastAsia="Arial" w:hAnsi="Arial" w:cs="Arial"/>
            <w:i w:val="0"/>
            <w:color w:val="auto"/>
            <w:sz w:val="22"/>
            <w:szCs w:val="22"/>
          </w:rPr>
          <w:t>m</w:t>
        </w:r>
      </w:ins>
      <w:del w:id="128" w:author="Dinh Diep" w:date="2016-12-29T03:41:00Z">
        <w:r w:rsidR="00B92B21" w:rsidRPr="001F529D" w:rsidDel="004757CD">
          <w:rPr>
            <w:rFonts w:ascii="Arial" w:eastAsia="Arial" w:hAnsi="Arial" w:cs="Arial"/>
            <w:i w:val="0"/>
            <w:color w:val="auto"/>
            <w:sz w:val="22"/>
            <w:szCs w:val="22"/>
          </w:rPr>
          <w:delText>M</w:delText>
        </w:r>
      </w:del>
      <w:r w:rsidR="00B92B21" w:rsidRPr="001F529D">
        <w:rPr>
          <w:rFonts w:ascii="Arial" w:eastAsia="Arial" w:hAnsi="Arial" w:cs="Arial"/>
          <w:i w:val="0"/>
          <w:color w:val="auto"/>
          <w:sz w:val="22"/>
          <w:szCs w:val="22"/>
        </w:rPr>
        <w:t xml:space="preserve">ethylation </w:t>
      </w:r>
      <w:ins w:id="129" w:author="Dinh Diep" w:date="2016-12-29T03:41:00Z">
        <w:r w:rsidR="004757CD">
          <w:rPr>
            <w:rFonts w:ascii="Arial" w:eastAsia="Arial" w:hAnsi="Arial" w:cs="Arial"/>
            <w:i w:val="0"/>
            <w:color w:val="auto"/>
            <w:sz w:val="22"/>
            <w:szCs w:val="22"/>
          </w:rPr>
          <w:t>h</w:t>
        </w:r>
      </w:ins>
      <w:del w:id="130" w:author="Dinh Diep" w:date="2016-12-29T03:41:00Z">
        <w:r w:rsidR="00B92B21" w:rsidRPr="001F529D" w:rsidDel="004757CD">
          <w:rPr>
            <w:rFonts w:ascii="Arial" w:eastAsia="Arial" w:hAnsi="Arial" w:cs="Arial"/>
            <w:i w:val="0"/>
            <w:color w:val="auto"/>
            <w:sz w:val="22"/>
            <w:szCs w:val="22"/>
          </w:rPr>
          <w:delText>H</w:delText>
        </w:r>
      </w:del>
      <w:r w:rsidR="00B92B21" w:rsidRPr="001F529D">
        <w:rPr>
          <w:rFonts w:ascii="Arial" w:eastAsia="Arial" w:hAnsi="Arial" w:cs="Arial"/>
          <w:i w:val="0"/>
          <w:color w:val="auto"/>
          <w:sz w:val="22"/>
          <w:szCs w:val="22"/>
        </w:rPr>
        <w:t xml:space="preserve">aplotype </w:t>
      </w:r>
      <w:ins w:id="131" w:author="Dinh Diep" w:date="2016-12-29T03:41:00Z">
        <w:r w:rsidR="004757CD">
          <w:rPr>
            <w:rFonts w:ascii="Arial" w:eastAsia="Arial" w:hAnsi="Arial" w:cs="Arial"/>
            <w:i w:val="0"/>
            <w:color w:val="auto"/>
            <w:sz w:val="22"/>
            <w:szCs w:val="22"/>
          </w:rPr>
          <w:t>l</w:t>
        </w:r>
      </w:ins>
      <w:del w:id="132" w:author="Dinh Diep" w:date="2016-12-29T03:41:00Z">
        <w:r w:rsidR="00B92B21" w:rsidRPr="001F529D" w:rsidDel="004757CD">
          <w:rPr>
            <w:rFonts w:ascii="Arial" w:eastAsia="Arial" w:hAnsi="Arial" w:cs="Arial"/>
            <w:i w:val="0"/>
            <w:color w:val="auto"/>
            <w:sz w:val="22"/>
            <w:szCs w:val="22"/>
          </w:rPr>
          <w:delText>L</w:delText>
        </w:r>
      </w:del>
      <w:r w:rsidR="00B92B21" w:rsidRPr="001F529D">
        <w:rPr>
          <w:rFonts w:ascii="Arial" w:eastAsia="Arial" w:hAnsi="Arial" w:cs="Arial"/>
          <w:i w:val="0"/>
          <w:color w:val="auto"/>
          <w:sz w:val="22"/>
          <w:szCs w:val="22"/>
        </w:rPr>
        <w:t>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ins w:id="133" w:author="Dinh Diep" w:date="2016-12-29T03:42:00Z">
        <w:r w:rsidR="004757CD">
          <w:rPr>
            <w:rFonts w:ascii="Arial" w:eastAsia="Arial" w:hAnsi="Arial" w:cs="Arial"/>
            <w:i w:val="0"/>
            <w:color w:val="auto"/>
            <w:sz w:val="22"/>
            <w:szCs w:val="22"/>
          </w:rPr>
          <w:t>, see Methods</w:t>
        </w:r>
      </w:ins>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262DC662" w:rsidR="00AF1A75" w:rsidRDefault="00B92B21" w:rsidP="007C7B97">
      <w:pPr>
        <w:spacing w:line="276" w:lineRule="auto"/>
        <w:jc w:val="left"/>
        <w:rPr>
          <w:ins w:id="134" w:author="Dinh Diep" w:date="2016-12-29T03:46:00Z"/>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 xml:space="preserve">genomic </w:t>
      </w:r>
      <w:del w:id="135" w:author="Dinh Diep" w:date="2016-12-29T03:42:00Z">
        <w:r w:rsidR="00E56F73" w:rsidRPr="00530512" w:rsidDel="004757CD">
          <w:rPr>
            <w:rFonts w:ascii="Arial" w:eastAsia="Arial" w:hAnsi="Arial" w:cs="Arial"/>
            <w:color w:val="auto"/>
            <w:sz w:val="22"/>
            <w:szCs w:val="22"/>
          </w:rPr>
          <w:delText>elements</w:delText>
        </w:r>
        <w:r w:rsidRPr="00530512" w:rsidDel="004757CD">
          <w:rPr>
            <w:rFonts w:ascii="Arial" w:eastAsia="Arial" w:hAnsi="Arial" w:cs="Arial"/>
            <w:color w:val="auto"/>
            <w:sz w:val="22"/>
            <w:szCs w:val="22"/>
          </w:rPr>
          <w:delText xml:space="preserve"> </w:delText>
        </w:r>
      </w:del>
      <w:ins w:id="136" w:author="Dinh Diep" w:date="2016-12-29T03:42:00Z">
        <w:r w:rsidR="004757CD">
          <w:rPr>
            <w:rFonts w:ascii="Arial" w:eastAsia="Arial" w:hAnsi="Arial" w:cs="Arial"/>
            <w:color w:val="auto"/>
            <w:sz w:val="22"/>
            <w:szCs w:val="22"/>
          </w:rPr>
          <w:t>features</w:t>
        </w:r>
        <w:r w:rsidR="004757CD" w:rsidRPr="00530512">
          <w:rPr>
            <w:rFonts w:ascii="Arial" w:eastAsia="Arial" w:hAnsi="Arial" w:cs="Arial"/>
            <w:color w:val="auto"/>
            <w:sz w:val="22"/>
            <w:szCs w:val="22"/>
          </w:rPr>
          <w:t xml:space="preserve"> </w:t>
        </w:r>
      </w:ins>
      <w:r w:rsidRPr="00530512">
        <w:rPr>
          <w:rFonts w:ascii="Arial" w:eastAsia="Arial" w:hAnsi="Arial" w:cs="Arial"/>
          <w:color w:val="auto"/>
          <w:sz w:val="22"/>
          <w:szCs w:val="22"/>
        </w:rPr>
        <w:t xml:space="preserve">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w:t>
      </w:r>
      <w:r w:rsidR="00727C90" w:rsidRPr="004A02EA">
        <w:rPr>
          <w:rFonts w:ascii="Arial" w:eastAsia="Arial" w:hAnsi="Arial" w:cs="Arial"/>
          <w:color w:val="FF0000"/>
          <w:sz w:val="22"/>
          <w:szCs w:val="22"/>
        </w:rPr>
        <w:t xml:space="preserve">colon and lung </w:t>
      </w:r>
      <w:r w:rsidR="00C8147B" w:rsidRPr="00530512">
        <w:rPr>
          <w:rFonts w:ascii="Arial" w:eastAsia="Arial" w:hAnsi="Arial" w:cs="Arial"/>
          <w:color w:val="auto"/>
          <w:sz w:val="22"/>
          <w:szCs w:val="22"/>
        </w:rPr>
        <w:t>cancer WGBS set</w:t>
      </w:r>
      <w:r w:rsidR="00C35305" w:rsidRPr="00530512">
        <w:rPr>
          <w:rFonts w:ascii="Arial" w:eastAsia="Arial" w:hAnsi="Arial" w:cs="Arial"/>
          <w:color w:val="auto"/>
          <w:sz w:val="22"/>
          <w:szCs w:val="22"/>
        </w:rPr>
        <w:t>s</w:t>
      </w:r>
      <w:hyperlink w:anchor="_ENREF_27" w:tooltip="Heyn, 2016 #726" w:history="1">
        <w:r w:rsidR="0082746A"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27</w:t>
        </w:r>
        <w:r w:rsidR="0082746A" w:rsidRPr="00530512">
          <w:rPr>
            <w:rFonts w:ascii="Arial" w:eastAsia="Arial" w:hAnsi="Arial" w:cs="Arial"/>
            <w:color w:val="auto"/>
            <w:sz w:val="22"/>
            <w:szCs w:val="22"/>
          </w:rPr>
          <w:fldChar w:fldCharType="end"/>
        </w:r>
      </w:hyperlink>
      <w:r w:rsidR="00727C90">
        <w:rPr>
          <w:rFonts w:ascii="Arial" w:eastAsia="Arial" w:hAnsi="Arial" w:cs="Arial"/>
          <w:color w:val="auto"/>
          <w:sz w:val="22"/>
          <w:szCs w:val="22"/>
        </w:rPr>
        <w:t xml:space="preserve">, </w:t>
      </w:r>
      <w:r w:rsidR="00727C90" w:rsidRPr="00BA005E">
        <w:rPr>
          <w:rFonts w:ascii="Arial" w:eastAsia="Arial" w:hAnsi="Arial" w:cs="Arial"/>
          <w:b/>
          <w:color w:val="FF0000"/>
          <w:sz w:val="22"/>
          <w:szCs w:val="22"/>
          <w:rPrChange w:id="137" w:author="Shicheng Guo" w:date="2016-12-29T17:38:00Z">
            <w:rPr>
              <w:rFonts w:ascii="Arial" w:eastAsia="Arial" w:hAnsi="Arial" w:cs="Arial"/>
              <w:color w:val="FF0000"/>
              <w:sz w:val="22"/>
              <w:szCs w:val="22"/>
            </w:rPr>
          </w:rPrChange>
        </w:rPr>
        <w:t xml:space="preserve">Supplementary Table </w:t>
      </w:r>
      <w:del w:id="138" w:author="Dinh Diep" w:date="2016-12-28T11:13:00Z">
        <w:r w:rsidR="00727C90" w:rsidRPr="00BA005E" w:rsidDel="00E86904">
          <w:rPr>
            <w:rFonts w:ascii="Arial" w:eastAsia="Arial" w:hAnsi="Arial" w:cs="Arial"/>
            <w:b/>
            <w:color w:val="FF0000"/>
            <w:sz w:val="22"/>
            <w:szCs w:val="22"/>
            <w:rPrChange w:id="139" w:author="Shicheng Guo" w:date="2016-12-29T17:38:00Z">
              <w:rPr>
                <w:rFonts w:ascii="Arial" w:eastAsia="Arial" w:hAnsi="Arial" w:cs="Arial"/>
                <w:color w:val="FF0000"/>
                <w:sz w:val="22"/>
                <w:szCs w:val="22"/>
              </w:rPr>
            </w:rPrChange>
          </w:rPr>
          <w:delText>S</w:delText>
        </w:r>
      </w:del>
      <w:r w:rsidR="00727C90" w:rsidRPr="00BA005E">
        <w:rPr>
          <w:rFonts w:ascii="Arial" w:eastAsia="Arial" w:hAnsi="Arial" w:cs="Arial"/>
          <w:b/>
          <w:color w:val="FF0000"/>
          <w:sz w:val="22"/>
          <w:szCs w:val="22"/>
          <w:rPrChange w:id="140" w:author="Shicheng Guo" w:date="2016-12-29T17:38:00Z">
            <w:rPr>
              <w:rFonts w:ascii="Arial" w:eastAsia="Arial" w:hAnsi="Arial" w:cs="Arial"/>
              <w:color w:val="FF0000"/>
              <w:sz w:val="22"/>
              <w:szCs w:val="22"/>
            </w:rPr>
          </w:rPrChange>
        </w:rPr>
        <w:t>1</w:t>
      </w:r>
      <w:ins w:id="141" w:author="Dinh Diep" w:date="2016-12-29T03:43:00Z">
        <w:r w:rsidR="004757CD" w:rsidRPr="00BA005E">
          <w:rPr>
            <w:rFonts w:ascii="Arial" w:eastAsia="Arial" w:hAnsi="Arial" w:cs="Arial"/>
            <w:b/>
            <w:color w:val="FF0000"/>
            <w:sz w:val="22"/>
            <w:szCs w:val="22"/>
            <w:rPrChange w:id="142" w:author="Shicheng Guo" w:date="2016-12-29T17:38:00Z">
              <w:rPr>
                <w:rFonts w:ascii="Arial" w:eastAsia="Arial" w:hAnsi="Arial" w:cs="Arial"/>
                <w:color w:val="FF0000"/>
                <w:sz w:val="22"/>
                <w:szCs w:val="22"/>
              </w:rPr>
            </w:rPrChange>
          </w:rPr>
          <w:t>3d</w:t>
        </w:r>
      </w:ins>
      <w:del w:id="143" w:author="Dinh Diep" w:date="2016-12-29T03:43:00Z">
        <w:r w:rsidR="00727C90" w:rsidRPr="004A02EA" w:rsidDel="004757CD">
          <w:rPr>
            <w:rFonts w:ascii="Arial" w:eastAsia="Arial" w:hAnsi="Arial" w:cs="Arial"/>
            <w:color w:val="FF0000"/>
            <w:sz w:val="22"/>
            <w:szCs w:val="22"/>
          </w:rPr>
          <w:delText>2</w:delText>
        </w:r>
      </w:del>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4A02EA">
        <w:rPr>
          <w:rFonts w:ascii="Arial" w:eastAsia="Arial" w:hAnsi="Arial" w:cs="Arial"/>
          <w:b/>
          <w:color w:val="FF0000"/>
          <w:sz w:val="22"/>
          <w:szCs w:val="22"/>
        </w:rPr>
        <w:t>Supp</w:t>
      </w:r>
      <w:r w:rsidR="00DA6019" w:rsidRPr="004A02EA">
        <w:rPr>
          <w:rFonts w:ascii="Arial" w:eastAsia="Arial" w:hAnsi="Arial" w:cs="Arial"/>
          <w:b/>
          <w:color w:val="FF0000"/>
          <w:sz w:val="22"/>
          <w:szCs w:val="22"/>
        </w:rPr>
        <w:t xml:space="preserve">lementary </w:t>
      </w:r>
      <w:r w:rsidR="00C423DD" w:rsidRPr="004A02EA">
        <w:rPr>
          <w:rFonts w:ascii="Arial" w:eastAsia="Arial" w:hAnsi="Arial" w:cs="Arial"/>
          <w:b/>
          <w:color w:val="FF0000"/>
          <w:sz w:val="22"/>
          <w:szCs w:val="22"/>
        </w:rPr>
        <w:t>Fig</w:t>
      </w:r>
      <w:ins w:id="144" w:author="Dinh Diep" w:date="2016-12-29T03:44:00Z">
        <w:r w:rsidR="004757CD">
          <w:rPr>
            <w:rFonts w:ascii="Arial" w:eastAsia="Arial" w:hAnsi="Arial" w:cs="Arial"/>
            <w:b/>
            <w:color w:val="FF0000"/>
            <w:sz w:val="22"/>
            <w:szCs w:val="22"/>
          </w:rPr>
          <w:t>ure</w:t>
        </w:r>
      </w:ins>
      <w:del w:id="145" w:author="Dinh Diep" w:date="2016-12-29T03:44:00Z">
        <w:r w:rsidR="00DA6019" w:rsidRPr="004A02EA" w:rsidDel="004757CD">
          <w:rPr>
            <w:rFonts w:ascii="Arial" w:eastAsia="Arial" w:hAnsi="Arial" w:cs="Arial"/>
            <w:b/>
            <w:color w:val="FF0000"/>
            <w:sz w:val="22"/>
            <w:szCs w:val="22"/>
          </w:rPr>
          <w:delText>.</w:delText>
        </w:r>
      </w:del>
      <w:r w:rsidR="00DA601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5</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 xml:space="preserve">a tissue specific index (TSI) for each MHB (see Methods). Random </w:t>
      </w:r>
      <w:ins w:id="146" w:author="Dinh Diep" w:date="2016-12-29T03:44:00Z">
        <w:r w:rsidR="004757CD">
          <w:rPr>
            <w:rFonts w:ascii="Arial" w:eastAsia="Arial" w:hAnsi="Arial" w:cs="Arial"/>
            <w:color w:val="auto"/>
            <w:sz w:val="22"/>
            <w:szCs w:val="22"/>
          </w:rPr>
          <w:t>f</w:t>
        </w:r>
      </w:ins>
      <w:del w:id="147" w:author="Dinh Diep" w:date="2016-12-29T03:44:00Z">
        <w:r w:rsidRPr="00530512" w:rsidDel="004757CD">
          <w:rPr>
            <w:rFonts w:ascii="Arial" w:eastAsia="Arial" w:hAnsi="Arial" w:cs="Arial"/>
            <w:color w:val="auto"/>
            <w:sz w:val="22"/>
            <w:szCs w:val="22"/>
          </w:rPr>
          <w:delText>F</w:delText>
        </w:r>
      </w:del>
      <w:r w:rsidRPr="00530512">
        <w:rPr>
          <w:rFonts w:ascii="Arial" w:eastAsia="Arial" w:hAnsi="Arial" w:cs="Arial"/>
          <w:color w:val="auto"/>
          <w:sz w:val="22"/>
          <w:szCs w:val="22"/>
        </w:rPr>
        <w:t>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del w:id="148" w:author="Dinh Diep" w:date="2016-12-28T11:12:00Z">
        <w:r w:rsidR="00C406C9" w:rsidRPr="00530512" w:rsidDel="00E86904">
          <w:rPr>
            <w:rFonts w:ascii="Arial" w:eastAsia="Arial" w:hAnsi="Arial" w:cs="Arial"/>
            <w:color w:val="auto"/>
            <w:sz w:val="22"/>
            <w:szCs w:val="22"/>
          </w:rPr>
          <w:delText>360</w:delText>
        </w:r>
        <w:r w:rsidRPr="00530512" w:rsidDel="00E86904">
          <w:rPr>
            <w:rFonts w:ascii="Arial" w:eastAsia="Arial" w:hAnsi="Arial" w:cs="Arial"/>
            <w:color w:val="auto"/>
            <w:sz w:val="22"/>
            <w:szCs w:val="22"/>
          </w:rPr>
          <w:delText xml:space="preserve"> </w:delText>
        </w:r>
      </w:del>
      <w:ins w:id="149" w:author="Dinh Diep" w:date="2016-12-28T11:12:00Z">
        <w:r w:rsidR="00E86904" w:rsidRPr="00530512">
          <w:rPr>
            <w:rFonts w:ascii="Arial" w:eastAsia="Arial" w:hAnsi="Arial" w:cs="Arial"/>
            <w:color w:val="auto"/>
            <w:sz w:val="22"/>
            <w:szCs w:val="22"/>
          </w:rPr>
          <w:t>36</w:t>
        </w:r>
        <w:r w:rsidR="00E86904">
          <w:rPr>
            <w:rFonts w:ascii="Arial" w:eastAsia="Arial" w:hAnsi="Arial" w:cs="Arial"/>
            <w:color w:val="auto"/>
            <w:sz w:val="22"/>
            <w:szCs w:val="22"/>
          </w:rPr>
          <w:t>5</w:t>
        </w:r>
        <w:r w:rsidR="00E86904" w:rsidRPr="00530512">
          <w:rPr>
            <w:rFonts w:ascii="Arial" w:eastAsia="Arial" w:hAnsi="Arial" w:cs="Arial"/>
            <w:color w:val="auto"/>
            <w:sz w:val="22"/>
            <w:szCs w:val="22"/>
          </w:rPr>
          <w:t xml:space="preserve"> </w:t>
        </w:r>
      </w:ins>
      <w:r w:rsidRPr="00530512">
        <w:rPr>
          <w:rFonts w:ascii="Arial" w:eastAsia="Arial" w:hAnsi="Arial" w:cs="Arial"/>
          <w:color w:val="auto"/>
          <w:sz w:val="22"/>
          <w:szCs w:val="22"/>
        </w:rPr>
        <w:t>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ins w:id="150" w:author="Dinh Diep" w:date="2016-12-29T03:45:00Z">
        <w:r w:rsidR="004757CD">
          <w:rPr>
            <w:rFonts w:ascii="Arial" w:eastAsia="Arial" w:hAnsi="Arial" w:cs="Arial"/>
            <w:b/>
            <w:color w:val="auto"/>
            <w:sz w:val="22"/>
            <w:szCs w:val="22"/>
          </w:rPr>
          <w:t>3</w:t>
        </w:r>
      </w:ins>
      <w:del w:id="151" w:author="Dinh Diep" w:date="2016-12-29T03:45:00Z">
        <w:r w:rsidRPr="00530512" w:rsidDel="004757CD">
          <w:rPr>
            <w:rFonts w:ascii="Arial" w:eastAsia="Arial" w:hAnsi="Arial" w:cs="Arial"/>
            <w:b/>
            <w:color w:val="auto"/>
            <w:sz w:val="22"/>
            <w:szCs w:val="22"/>
          </w:rPr>
          <w:delText>2</w:delText>
        </w:r>
      </w:del>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r w:rsidR="009147A8">
        <w:rPr>
          <w:rFonts w:ascii="Arial" w:eastAsia="Arial" w:hAnsi="Arial" w:cs="Arial"/>
          <w:color w:val="auto"/>
          <w:sz w:val="22"/>
          <w:szCs w:val="22"/>
        </w:rPr>
        <w:t xml:space="preserve"> from regions of coupled CpG methylation and heterogeneity</w:t>
      </w:r>
      <w:r w:rsidR="00D75601" w:rsidRPr="00530512">
        <w:rPr>
          <w:rFonts w:ascii="Arial" w:eastAsia="Arial" w:hAnsi="Arial" w:cs="Arial"/>
          <w:color w:val="auto"/>
          <w:sz w:val="22"/>
          <w:szCs w:val="22"/>
        </w:rPr>
        <w:t>.</w:t>
      </w:r>
    </w:p>
    <w:p w14:paraId="06C509F7" w14:textId="77777777" w:rsidR="004757CD" w:rsidRPr="00530512" w:rsidRDefault="004757CD" w:rsidP="007C7B97">
      <w:pPr>
        <w:spacing w:line="276" w:lineRule="auto"/>
        <w:jc w:val="left"/>
        <w:rPr>
          <w:rFonts w:ascii="Arial" w:eastAsia="Arial" w:hAnsi="Arial" w:cs="Arial"/>
          <w:color w:val="auto"/>
          <w:sz w:val="22"/>
          <w:szCs w:val="22"/>
        </w:rPr>
      </w:pPr>
    </w:p>
    <w:p w14:paraId="720BB108" w14:textId="05C547C1" w:rsidR="00AF1A75" w:rsidRPr="00530512" w:rsidRDefault="00B92B21" w:rsidP="00465683">
      <w:pPr>
        <w:spacing w:line="276" w:lineRule="auto"/>
        <w:jc w:val="left"/>
        <w:rPr>
          <w:rFonts w:ascii="Arial" w:eastAsia="Arial" w:hAnsi="Arial" w:cs="Arial"/>
          <w:color w:val="auto"/>
          <w:sz w:val="22"/>
          <w:szCs w:val="22"/>
        </w:rPr>
      </w:pPr>
      <w:bookmarkStart w:id="152" w:name="h.h4js6pngwx1c" w:colFirst="0" w:colLast="0"/>
      <w:bookmarkEnd w:id="152"/>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ins w:id="153" w:author="Dinh Diep" w:date="2016-12-29T03:47:00Z">
        <w:r w:rsidR="004757CD">
          <w:rPr>
            <w:rFonts w:ascii="Arial" w:eastAsia="Arial" w:hAnsi="Arial" w:cs="Arial"/>
            <w:b/>
            <w:color w:val="auto"/>
            <w:sz w:val="22"/>
            <w:szCs w:val="22"/>
          </w:rPr>
          <w:t>4</w:t>
        </w:r>
      </w:ins>
      <w:del w:id="154" w:author="Dinh Diep" w:date="2016-12-29T03:47:00Z">
        <w:r w:rsidRPr="00530512" w:rsidDel="004757CD">
          <w:rPr>
            <w:rFonts w:ascii="Arial" w:eastAsia="Arial" w:hAnsi="Arial" w:cs="Arial"/>
            <w:b/>
            <w:color w:val="auto"/>
            <w:sz w:val="22"/>
            <w:szCs w:val="22"/>
          </w:rPr>
          <w:delText>3</w:delText>
        </w:r>
      </w:del>
      <w:r w:rsidRPr="00530512">
        <w:rPr>
          <w:rFonts w:ascii="Arial" w:eastAsia="Arial" w:hAnsi="Arial" w:cs="Arial"/>
          <w:color w:val="auto"/>
          <w:sz w:val="22"/>
          <w:szCs w:val="22"/>
        </w:rPr>
        <w:t xml:space="preserve">). </w:t>
      </w:r>
      <w:ins w:id="155" w:author="Dinh Diep" w:date="2016-12-29T03:48:00Z">
        <w:r w:rsidR="004757CD">
          <w:rPr>
            <w:rFonts w:ascii="Arial" w:eastAsia="Arial" w:hAnsi="Arial" w:cs="Arial"/>
            <w:color w:val="auto"/>
            <w:sz w:val="22"/>
            <w:szCs w:val="22"/>
          </w:rPr>
          <w:t xml:space="preserve">Supervised </w:t>
        </w:r>
        <w:r w:rsidR="004757CD">
          <w:rPr>
            <w:rFonts w:ascii="Arial" w:eastAsia="Arial" w:hAnsi="Arial" w:cs="Arial"/>
            <w:color w:val="FF0000"/>
            <w:sz w:val="22"/>
            <w:szCs w:val="22"/>
          </w:rPr>
          <w:t>c</w:t>
        </w:r>
      </w:ins>
      <w:del w:id="156" w:author="Dinh Diep" w:date="2016-12-29T03:48:00Z">
        <w:r w:rsidR="00896912" w:rsidRPr="00896912" w:rsidDel="004757CD">
          <w:rPr>
            <w:rFonts w:ascii="Arial" w:eastAsia="Arial" w:hAnsi="Arial" w:cs="Arial"/>
            <w:color w:val="FF0000"/>
            <w:sz w:val="22"/>
            <w:szCs w:val="22"/>
          </w:rPr>
          <w:delText>C</w:delText>
        </w:r>
      </w:del>
      <w:r w:rsidR="00896912" w:rsidRPr="00896912">
        <w:rPr>
          <w:rFonts w:ascii="Arial" w:eastAsia="Arial" w:hAnsi="Arial" w:cs="Arial"/>
          <w:color w:val="FF0000"/>
          <w:sz w:val="22"/>
          <w:szCs w:val="22"/>
        </w:rPr>
        <w:t>luster analysis based on layer specific MHBs show</w:t>
      </w:r>
      <w:ins w:id="157" w:author="Dinh Diep" w:date="2016-12-29T03:47:00Z">
        <w:r w:rsidR="004757CD">
          <w:rPr>
            <w:rFonts w:ascii="Arial" w:eastAsia="Arial" w:hAnsi="Arial" w:cs="Arial"/>
            <w:color w:val="FF0000"/>
            <w:sz w:val="22"/>
            <w:szCs w:val="22"/>
          </w:rPr>
          <w:t>s</w:t>
        </w:r>
      </w:ins>
      <w:del w:id="158" w:author="Dinh Diep" w:date="2016-12-29T03:47:00Z">
        <w:r w:rsidR="00896912" w:rsidRPr="00896912" w:rsidDel="004757CD">
          <w:rPr>
            <w:rFonts w:ascii="Arial" w:eastAsia="Arial" w:hAnsi="Arial" w:cs="Arial"/>
            <w:color w:val="FF0000"/>
            <w:sz w:val="22"/>
            <w:szCs w:val="22"/>
          </w:rPr>
          <w:delText>n</w:delText>
        </w:r>
      </w:del>
      <w:r w:rsidR="00896912" w:rsidRPr="00896912">
        <w:rPr>
          <w:rFonts w:ascii="Arial" w:eastAsia="Arial" w:hAnsi="Arial" w:cs="Arial"/>
          <w:color w:val="FF0000"/>
          <w:sz w:val="22"/>
          <w:szCs w:val="22"/>
        </w:rPr>
        <w:t xml:space="preserve"> </w:t>
      </w:r>
      <w:del w:id="159" w:author="Dinh Diep" w:date="2016-12-29T03:47:00Z">
        <w:r w:rsidR="00896912" w:rsidRPr="00896912" w:rsidDel="004757CD">
          <w:rPr>
            <w:rFonts w:ascii="Arial" w:eastAsia="Arial" w:hAnsi="Arial" w:cs="Arial"/>
            <w:color w:val="FF0000"/>
            <w:sz w:val="22"/>
            <w:szCs w:val="22"/>
          </w:rPr>
          <w:delText xml:space="preserve">obvious </w:delText>
        </w:r>
      </w:del>
      <w:r w:rsidR="00896912" w:rsidRPr="00896912">
        <w:rPr>
          <w:rFonts w:ascii="Arial" w:eastAsia="Arial" w:hAnsi="Arial" w:cs="Arial"/>
          <w:color w:val="FF0000"/>
          <w:sz w:val="22"/>
          <w:szCs w:val="22"/>
        </w:rPr>
        <w:t>aggregation among tissues of same</w:t>
      </w:r>
      <w:ins w:id="160" w:author="Dinh Diep" w:date="2016-12-29T03:48:00Z">
        <w:r w:rsidR="004757CD">
          <w:rPr>
            <w:rFonts w:ascii="Arial" w:eastAsia="Arial" w:hAnsi="Arial" w:cs="Arial"/>
            <w:color w:val="FF0000"/>
            <w:sz w:val="22"/>
            <w:szCs w:val="22"/>
          </w:rPr>
          <w:t xml:space="preserve"> the</w:t>
        </w:r>
      </w:ins>
      <w:r w:rsidR="00896912" w:rsidRPr="00896912">
        <w:rPr>
          <w:rFonts w:ascii="Arial" w:eastAsia="Arial" w:hAnsi="Arial" w:cs="Arial"/>
          <w:color w:val="FF0000"/>
          <w:sz w:val="22"/>
          <w:szCs w:val="22"/>
        </w:rPr>
        <w:t xml:space="preserve"> </w:t>
      </w:r>
      <w:r w:rsidR="00896912" w:rsidRPr="00461A7F">
        <w:rPr>
          <w:rFonts w:ascii="Arial" w:eastAsia="Arial" w:hAnsi="Arial" w:cs="Arial"/>
          <w:color w:val="FF0000"/>
          <w:sz w:val="22"/>
          <w:szCs w:val="22"/>
        </w:rPr>
        <w:t>lineage (</w:t>
      </w:r>
      <w:r w:rsidR="00896912" w:rsidRPr="00461A7F">
        <w:rPr>
          <w:rFonts w:ascii="Arial" w:eastAsia="Arial" w:hAnsi="Arial" w:cs="Arial"/>
          <w:b/>
          <w:color w:val="FF0000"/>
          <w:sz w:val="22"/>
          <w:szCs w:val="22"/>
        </w:rPr>
        <w:t>Figure 3b</w:t>
      </w:r>
      <w:r w:rsidR="00896912" w:rsidRPr="00461A7F">
        <w:rPr>
          <w:rFonts w:ascii="Arial" w:eastAsia="Arial" w:hAnsi="Arial" w:cs="Arial"/>
          <w:color w:val="FF0000"/>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ins w:id="161" w:author="Dinh Diep" w:date="2016-12-29T03:48:00Z">
        <w:r w:rsidR="004757CD">
          <w:rPr>
            <w:rFonts w:ascii="Arial" w:eastAsia="Arial" w:hAnsi="Arial" w:cs="Arial"/>
            <w:color w:val="auto"/>
            <w:sz w:val="22"/>
            <w:szCs w:val="22"/>
          </w:rPr>
          <w:t>Overlapped</w:t>
        </w:r>
      </w:ins>
      <w:del w:id="162" w:author="Dinh Diep" w:date="2016-12-29T03:48:00Z">
        <w:r w:rsidR="00A02860" w:rsidRPr="00530512" w:rsidDel="004757CD">
          <w:rPr>
            <w:rFonts w:ascii="Arial" w:eastAsia="Arial" w:hAnsi="Arial" w:cs="Arial"/>
            <w:color w:val="auto"/>
            <w:sz w:val="22"/>
            <w:szCs w:val="22"/>
          </w:rPr>
          <w:delText>Compared</w:delText>
        </w:r>
      </w:del>
      <w:r w:rsidR="00A02860" w:rsidRPr="00530512">
        <w:rPr>
          <w:rFonts w:ascii="Arial" w:eastAsia="Arial" w:hAnsi="Arial" w:cs="Arial"/>
          <w:color w:val="auto"/>
          <w:sz w:val="22"/>
          <w:szCs w:val="22"/>
        </w:rPr>
        <w:t xml:space="preserve"> with</w:t>
      </w:r>
      <w:ins w:id="163" w:author="Dinh Diep" w:date="2016-12-29T03:49:00Z">
        <w:r w:rsidR="004757CD">
          <w:rPr>
            <w:rFonts w:ascii="Arial" w:eastAsia="Arial" w:hAnsi="Arial" w:cs="Arial"/>
            <w:color w:val="auto"/>
            <w:sz w:val="22"/>
            <w:szCs w:val="22"/>
          </w:rPr>
          <w:t xml:space="preserve"> TF binding events identified from</w:t>
        </w:r>
      </w:ins>
      <w:r w:rsidR="00A02860" w:rsidRPr="00530512">
        <w:rPr>
          <w:rFonts w:ascii="Arial" w:eastAsia="Arial" w:hAnsi="Arial" w:cs="Arial"/>
          <w:color w:val="auto"/>
          <w:sz w:val="22"/>
          <w:szCs w:val="22"/>
        </w:rPr>
        <w:t xml:space="preserve"> ENCODE </w:t>
      </w:r>
      <w:ins w:id="164" w:author="Dinh Diep" w:date="2016-12-29T03:49:00Z">
        <w:r w:rsidR="004757CD">
          <w:rPr>
            <w:rFonts w:ascii="Arial" w:eastAsia="Arial" w:hAnsi="Arial" w:cs="Arial"/>
            <w:color w:val="auto"/>
            <w:sz w:val="22"/>
            <w:szCs w:val="22"/>
          </w:rPr>
          <w:t>transcription factor binding sites</w:t>
        </w:r>
      </w:ins>
      <w:del w:id="165" w:author="Dinh Diep" w:date="2016-12-29T03:49:00Z">
        <w:r w:rsidR="00A02860" w:rsidRPr="00530512" w:rsidDel="004757CD">
          <w:rPr>
            <w:rFonts w:ascii="Arial" w:eastAsia="Arial" w:hAnsi="Arial" w:cs="Arial"/>
            <w:color w:val="auto"/>
            <w:sz w:val="22"/>
            <w:szCs w:val="22"/>
          </w:rPr>
          <w:delText>TFBS</w:delText>
        </w:r>
      </w:del>
      <w:r w:rsidR="00A02860" w:rsidRPr="00530512">
        <w:rPr>
          <w:rFonts w:ascii="Arial" w:eastAsia="Arial" w:hAnsi="Arial" w:cs="Arial"/>
          <w:color w:val="auto"/>
          <w:sz w:val="22"/>
          <w:szCs w:val="22"/>
        </w:rPr>
        <w:t xml:space="preserve"> data</w:t>
      </w:r>
      <w:hyperlink w:anchor="_ENREF_28" w:tooltip=", 2012 #34" w:history="1">
        <w:r w:rsidR="0082746A"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28</w:t>
        </w:r>
        <w:r w:rsidR="0082746A"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 xml:space="preserve">observed </w:t>
      </w:r>
      <w:del w:id="166" w:author="Dinh Diep" w:date="2016-12-29T04:52:00Z">
        <w:r w:rsidR="005A7C80" w:rsidRPr="00530512" w:rsidDel="00E165A1">
          <w:rPr>
            <w:rFonts w:ascii="Arial" w:eastAsia="Arial" w:hAnsi="Arial" w:cs="Arial"/>
            <w:color w:val="auto"/>
            <w:sz w:val="22"/>
            <w:szCs w:val="22"/>
          </w:rPr>
          <w:delText>distinct</w:delText>
        </w:r>
        <w:r w:rsidR="007A6921" w:rsidRPr="00530512" w:rsidDel="00E165A1">
          <w:rPr>
            <w:rFonts w:ascii="Arial" w:eastAsia="Arial" w:hAnsi="Arial" w:cs="Arial"/>
            <w:color w:val="auto"/>
            <w:sz w:val="22"/>
            <w:szCs w:val="22"/>
          </w:rPr>
          <w:delText>ive</w:delText>
        </w:r>
        <w:r w:rsidR="005A7C80" w:rsidRPr="00530512" w:rsidDel="00E165A1">
          <w:rPr>
            <w:rFonts w:ascii="Arial" w:eastAsia="Arial" w:hAnsi="Arial" w:cs="Arial"/>
            <w:color w:val="auto"/>
            <w:sz w:val="22"/>
            <w:szCs w:val="22"/>
          </w:rPr>
          <w:delText xml:space="preserve"> </w:delText>
        </w:r>
      </w:del>
      <w:r w:rsidR="005A7C80" w:rsidRPr="00530512">
        <w:rPr>
          <w:rFonts w:ascii="Arial" w:eastAsia="Arial" w:hAnsi="Arial" w:cs="Arial"/>
          <w:color w:val="auto"/>
          <w:sz w:val="22"/>
          <w:szCs w:val="22"/>
        </w:rPr>
        <w:t xml:space="preserve">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4A02EA">
        <w:rPr>
          <w:rFonts w:ascii="Arial" w:eastAsia="Arial" w:hAnsi="Arial" w:cs="Arial"/>
          <w:b/>
          <w:color w:val="FF0000"/>
          <w:sz w:val="22"/>
          <w:szCs w:val="22"/>
        </w:rPr>
        <w:t>Supplementary</w:t>
      </w:r>
      <w:r w:rsidR="008039AE" w:rsidRPr="004A02EA">
        <w:rPr>
          <w:rFonts w:ascii="Arial" w:eastAsia="Arial" w:hAnsi="Arial" w:cs="Arial"/>
          <w:b/>
          <w:color w:val="FF0000"/>
          <w:sz w:val="22"/>
          <w:szCs w:val="22"/>
        </w:rPr>
        <w:t xml:space="preserve"> </w:t>
      </w:r>
      <w:r w:rsidR="00142421" w:rsidRPr="004A02EA">
        <w:rPr>
          <w:rFonts w:ascii="Arial" w:eastAsia="Arial" w:hAnsi="Arial" w:cs="Arial"/>
          <w:b/>
          <w:color w:val="FF0000"/>
          <w:sz w:val="22"/>
          <w:szCs w:val="22"/>
        </w:rPr>
        <w:t>Fig</w:t>
      </w:r>
      <w:ins w:id="167" w:author="Dinh Diep" w:date="2016-12-29T03:50:00Z">
        <w:r w:rsidR="004757CD">
          <w:rPr>
            <w:rFonts w:ascii="Arial" w:eastAsia="Arial" w:hAnsi="Arial" w:cs="Arial"/>
            <w:b/>
            <w:color w:val="FF0000"/>
            <w:sz w:val="22"/>
            <w:szCs w:val="22"/>
          </w:rPr>
          <w:t>ure</w:t>
        </w:r>
      </w:ins>
      <w:del w:id="168" w:author="Dinh Diep" w:date="2016-12-29T03:50:00Z">
        <w:r w:rsidR="00D4543F" w:rsidRPr="004A02EA" w:rsidDel="004757CD">
          <w:rPr>
            <w:rFonts w:ascii="Arial" w:eastAsia="Arial" w:hAnsi="Arial" w:cs="Arial"/>
            <w:b/>
            <w:color w:val="FF0000"/>
            <w:sz w:val="22"/>
            <w:szCs w:val="22"/>
          </w:rPr>
          <w:delText>.</w:delText>
        </w:r>
      </w:del>
      <w:r w:rsidR="000E2626"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w:t>
      </w:r>
      <w:ins w:id="169" w:author="Dinh Diep" w:date="2016-12-29T03:50:00Z">
        <w:r w:rsidR="004757CD">
          <w:rPr>
            <w:rFonts w:ascii="Arial" w:eastAsia="Arial" w:hAnsi="Arial" w:cs="Arial"/>
            <w:color w:val="auto"/>
            <w:sz w:val="22"/>
            <w:szCs w:val="22"/>
          </w:rPr>
          <w:t>s</w:t>
        </w:r>
      </w:ins>
      <w:r w:rsidR="00FA5F2B" w:rsidRPr="00530512">
        <w:rPr>
          <w:rFonts w:ascii="Arial" w:eastAsia="Arial" w:hAnsi="Arial" w:cs="Arial"/>
          <w:color w:val="auto"/>
          <w:sz w:val="22"/>
          <w:szCs w:val="22"/>
        </w:rPr>
        <w:t xml:space="preserve">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ins w:id="170" w:author="Dinh Diep" w:date="2016-12-29T03:51:00Z">
        <w:r w:rsidR="008C22A9">
          <w:rPr>
            <w:rFonts w:ascii="Arial" w:eastAsia="Arial" w:hAnsi="Arial" w:cs="Arial"/>
            <w:b/>
            <w:color w:val="auto"/>
            <w:sz w:val="22"/>
            <w:szCs w:val="22"/>
          </w:rPr>
          <w:t>5</w:t>
        </w:r>
      </w:ins>
      <w:del w:id="171" w:author="Dinh Diep" w:date="2016-12-29T03:51:00Z">
        <w:r w:rsidR="009E4A36" w:rsidRPr="00530512" w:rsidDel="008C22A9">
          <w:rPr>
            <w:rFonts w:ascii="Arial" w:eastAsia="Arial" w:hAnsi="Arial" w:cs="Arial"/>
            <w:b/>
            <w:color w:val="auto"/>
            <w:sz w:val="22"/>
            <w:szCs w:val="22"/>
          </w:rPr>
          <w:delText>4</w:delText>
        </w:r>
      </w:del>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9" w:tooltip="Mitsui, 2003 #698" w:history="1">
        <w:r w:rsidR="0082746A"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29</w:t>
        </w:r>
        <w:r w:rsidR="0082746A"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4A02EA">
        <w:rPr>
          <w:rFonts w:ascii="Arial" w:eastAsia="Arial" w:hAnsi="Arial" w:cs="Arial"/>
          <w:b/>
          <w:color w:val="FF0000"/>
          <w:sz w:val="22"/>
          <w:szCs w:val="22"/>
        </w:rPr>
        <w:t>Supplementary</w:t>
      </w:r>
      <w:r w:rsidR="002B3E28" w:rsidRPr="004A02EA">
        <w:rPr>
          <w:rFonts w:ascii="Arial" w:eastAsia="Arial" w:hAnsi="Arial" w:cs="Arial"/>
          <w:b/>
          <w:color w:val="FF0000"/>
          <w:sz w:val="22"/>
          <w:szCs w:val="22"/>
        </w:rPr>
        <w:t xml:space="preserve"> </w:t>
      </w:r>
      <w:r w:rsidR="00F76139" w:rsidRPr="004A02EA">
        <w:rPr>
          <w:rFonts w:ascii="Arial" w:eastAsia="Arial" w:hAnsi="Arial" w:cs="Arial"/>
          <w:b/>
          <w:color w:val="FF0000"/>
          <w:sz w:val="22"/>
          <w:szCs w:val="22"/>
        </w:rPr>
        <w:t>Fig.</w:t>
      </w:r>
      <w:r w:rsidR="005E41B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172" w:name="h.1fob9te" w:colFirst="0" w:colLast="0"/>
      <w:bookmarkEnd w:id="172"/>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30" w:tooltip="Shu, 2013 #15" w:history="1">
        <w:r w:rsidR="0082746A">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Pr>
            <w:rFonts w:ascii="Arial" w:eastAsia="Arial" w:hAnsi="Arial" w:cs="Arial"/>
            <w:color w:val="auto"/>
            <w:sz w:val="22"/>
            <w:szCs w:val="22"/>
          </w:rPr>
        </w:r>
        <w:r w:rsidR="0082746A">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30</w:t>
        </w:r>
        <w:r w:rsidR="0082746A">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1448A377"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w:t>
      </w:r>
      <w:ins w:id="173" w:author="Dinh Diep" w:date="2016-12-29T04:01:00Z">
        <w:r w:rsidR="008C22A9">
          <w:rPr>
            <w:rFonts w:ascii="Arial" w:eastAsia="Arial" w:hAnsi="Arial" w:cs="Arial"/>
            <w:i w:val="0"/>
            <w:color w:val="auto"/>
            <w:sz w:val="22"/>
            <w:szCs w:val="22"/>
          </w:rPr>
          <w:t xml:space="preserve">(cfDNA) </w:t>
        </w:r>
      </w:ins>
      <w:r w:rsidR="00B92B21" w:rsidRPr="0003392E">
        <w:rPr>
          <w:rFonts w:ascii="Arial" w:eastAsia="Arial" w:hAnsi="Arial" w:cs="Arial"/>
          <w:i w:val="0"/>
          <w:color w:val="auto"/>
          <w:sz w:val="22"/>
          <w:szCs w:val="22"/>
        </w:rPr>
        <w:t>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ins w:id="174" w:author="Dinh Diep" w:date="2016-12-29T03:55:00Z">
        <w:r w:rsidR="008C22A9">
          <w:rPr>
            <w:rFonts w:ascii="Arial" w:eastAsia="Arial" w:hAnsi="Arial" w:cs="Arial"/>
            <w:i w:val="0"/>
            <w:color w:val="auto"/>
            <w:sz w:val="22"/>
            <w:szCs w:val="22"/>
          </w:rPr>
          <w:t xml:space="preserve"> </w:t>
        </w:r>
      </w:ins>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ins w:id="175" w:author="Dinh Diep" w:date="2016-12-29T03:55:00Z">
        <w:r w:rsidR="008C22A9">
          <w:rPr>
            <w:rFonts w:ascii="Arial" w:eastAsia="Arial" w:hAnsi="Arial" w:cs="Arial"/>
            <w:i w:val="0"/>
            <w:color w:val="auto"/>
            <w:sz w:val="22"/>
            <w:szCs w:val="22"/>
          </w:rPr>
          <w:t xml:space="preserve"> </w:t>
        </w:r>
      </w:ins>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ins w:id="176" w:author="Dinh Diep" w:date="2016-12-29T03:55:00Z">
        <w:r w:rsidR="008C22A9">
          <w:rPr>
            <w:rFonts w:ascii="Arial" w:eastAsia="Arial" w:hAnsi="Arial" w:cs="Arial"/>
            <w:i w:val="0"/>
            <w:color w:val="auto"/>
            <w:sz w:val="22"/>
            <w:szCs w:val="22"/>
          </w:rPr>
          <w:t xml:space="preserve"> </w:t>
        </w:r>
      </w:ins>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31" w:tooltip="Guo, 2013 #723" w:history="1">
        <w:r w:rsidR="0082746A"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82746A">
          <w:rPr>
            <w:rFonts w:ascii="Arial" w:eastAsia="Arial" w:hAnsi="Arial" w:cs="Arial"/>
            <w:i w:val="0"/>
            <w:color w:val="auto"/>
            <w:sz w:val="22"/>
            <w:szCs w:val="22"/>
            <w:vertAlign w:val="superscript"/>
          </w:rPr>
          <w:instrText xml:space="preserve"> ADDIN EN.CITE </w:instrText>
        </w:r>
        <w:r w:rsidR="0082746A">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82746A">
          <w:rPr>
            <w:rFonts w:ascii="Arial" w:eastAsia="Arial" w:hAnsi="Arial" w:cs="Arial"/>
            <w:i w:val="0"/>
            <w:color w:val="auto"/>
            <w:sz w:val="22"/>
            <w:szCs w:val="22"/>
            <w:vertAlign w:val="superscript"/>
          </w:rPr>
          <w:instrText xml:space="preserve"> ADDIN EN.CITE.DATA </w:instrText>
        </w:r>
        <w:r w:rsidR="0082746A">
          <w:rPr>
            <w:rFonts w:ascii="Arial" w:eastAsia="Arial" w:hAnsi="Arial" w:cs="Arial"/>
            <w:i w:val="0"/>
            <w:color w:val="auto"/>
            <w:sz w:val="22"/>
            <w:szCs w:val="22"/>
            <w:vertAlign w:val="superscript"/>
          </w:rPr>
        </w:r>
        <w:r w:rsidR="0082746A">
          <w:rPr>
            <w:rFonts w:ascii="Arial" w:eastAsia="Arial" w:hAnsi="Arial" w:cs="Arial"/>
            <w:i w:val="0"/>
            <w:color w:val="auto"/>
            <w:sz w:val="22"/>
            <w:szCs w:val="22"/>
            <w:vertAlign w:val="superscript"/>
          </w:rPr>
          <w:fldChar w:fldCharType="end"/>
        </w:r>
        <w:r w:rsidR="0082746A" w:rsidRPr="0003392E">
          <w:rPr>
            <w:rFonts w:ascii="Arial" w:eastAsia="Arial" w:hAnsi="Arial" w:cs="Arial"/>
            <w:i w:val="0"/>
            <w:color w:val="auto"/>
            <w:sz w:val="22"/>
            <w:szCs w:val="22"/>
            <w:vertAlign w:val="superscript"/>
          </w:rPr>
        </w:r>
        <w:r w:rsidR="0082746A" w:rsidRPr="0003392E">
          <w:rPr>
            <w:rFonts w:ascii="Arial" w:eastAsia="Arial" w:hAnsi="Arial" w:cs="Arial"/>
            <w:i w:val="0"/>
            <w:color w:val="auto"/>
            <w:sz w:val="22"/>
            <w:szCs w:val="22"/>
            <w:vertAlign w:val="superscript"/>
          </w:rPr>
          <w:fldChar w:fldCharType="separate"/>
        </w:r>
        <w:r w:rsidR="0082746A">
          <w:rPr>
            <w:rFonts w:ascii="Arial" w:eastAsia="Arial" w:hAnsi="Arial" w:cs="Arial"/>
            <w:i w:val="0"/>
            <w:noProof/>
            <w:color w:val="auto"/>
            <w:sz w:val="22"/>
            <w:szCs w:val="22"/>
            <w:vertAlign w:val="superscript"/>
          </w:rPr>
          <w:t>31</w:t>
        </w:r>
        <w:r w:rsidR="0082746A"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0B5B8E12" w:rsidR="00CF33E4" w:rsidRPr="004A02EA" w:rsidRDefault="00CF33E4" w:rsidP="00F85B27">
      <w:pPr>
        <w:spacing w:line="276" w:lineRule="auto"/>
        <w:jc w:val="left"/>
        <w:rPr>
          <w:rFonts w:ascii="Arial" w:hAnsi="Arial" w:cs="Arial"/>
          <w:color w:val="FF0000"/>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lastRenderedPageBreak/>
        <w:t xml:space="preserve">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w:t>
      </w:r>
      <w:ins w:id="177" w:author="Dinh Diep" w:date="2016-12-29T03:56:00Z">
        <w:r w:rsidR="008C22A9">
          <w:rPr>
            <w:rFonts w:ascii="Arial" w:eastAsia="Arial" w:hAnsi="Arial" w:cs="Arial"/>
            <w:color w:val="auto"/>
            <w:sz w:val="22"/>
            <w:szCs w:val="22"/>
          </w:rPr>
          <w:t xml:space="preserve"> </w:t>
        </w:r>
      </w:ins>
      <w:r w:rsidR="007516C4" w:rsidRPr="00530512">
        <w:rPr>
          <w:rFonts w:ascii="Arial" w:eastAsia="Arial" w:hAnsi="Arial" w:cs="Arial"/>
          <w:color w:val="auto"/>
          <w:sz w:val="22"/>
          <w:szCs w:val="22"/>
        </w:rPr>
        <w:t>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4A02EA">
        <w:rPr>
          <w:rFonts w:ascii="Arial" w:hAnsi="Arial" w:cs="Arial"/>
          <w:color w:val="FF0000"/>
          <w:sz w:val="22"/>
          <w:szCs w:val="22"/>
        </w:rPr>
        <w:t>cancer-</w:t>
      </w:r>
      <w:r w:rsidR="00D9399A" w:rsidRPr="004A02EA">
        <w:rPr>
          <w:rFonts w:ascii="Arial" w:hAnsi="Arial" w:cs="Arial"/>
          <w:color w:val="FF0000"/>
          <w:sz w:val="22"/>
          <w:szCs w:val="22"/>
        </w:rPr>
        <w:t xml:space="preserve">associated </w:t>
      </w:r>
      <w:r w:rsidR="00DA5FAE" w:rsidRPr="004A02EA">
        <w:rPr>
          <w:rFonts w:ascii="Arial" w:hAnsi="Arial" w:cs="Arial"/>
          <w:color w:val="FF0000"/>
          <w:sz w:val="22"/>
          <w:szCs w:val="22"/>
        </w:rPr>
        <w:t>hig</w:t>
      </w:r>
      <w:r w:rsidR="005E48BD" w:rsidRPr="004A02EA">
        <w:rPr>
          <w:rFonts w:ascii="Arial" w:hAnsi="Arial" w:cs="Arial"/>
          <w:color w:val="FF0000"/>
          <w:sz w:val="22"/>
          <w:szCs w:val="22"/>
        </w:rPr>
        <w:t xml:space="preserve">hly </w:t>
      </w:r>
      <w:r w:rsidR="005A59DF" w:rsidRPr="004A02EA">
        <w:rPr>
          <w:rFonts w:ascii="Arial" w:hAnsi="Arial" w:cs="Arial"/>
          <w:color w:val="FF0000"/>
          <w:sz w:val="22"/>
          <w:szCs w:val="22"/>
        </w:rPr>
        <w:t>methylat</w:t>
      </w:r>
      <w:r w:rsidR="005E48BD" w:rsidRPr="004A02EA">
        <w:rPr>
          <w:rFonts w:ascii="Arial" w:hAnsi="Arial" w:cs="Arial"/>
          <w:color w:val="FF0000"/>
          <w:sz w:val="22"/>
          <w:szCs w:val="22"/>
        </w:rPr>
        <w:t>ed</w:t>
      </w:r>
      <w:r w:rsidR="00DA5FAE" w:rsidRPr="004A02EA">
        <w:rPr>
          <w:rFonts w:ascii="Arial" w:hAnsi="Arial" w:cs="Arial"/>
          <w:color w:val="FF0000"/>
          <w:sz w:val="22"/>
          <w:szCs w:val="22"/>
        </w:rPr>
        <w:t xml:space="preserve"> haplotype</w:t>
      </w:r>
      <w:r w:rsidR="005A59DF" w:rsidRPr="004A02EA">
        <w:rPr>
          <w:rFonts w:ascii="Arial" w:hAnsi="Arial" w:cs="Arial"/>
          <w:color w:val="FF0000"/>
          <w:sz w:val="22"/>
          <w:szCs w:val="22"/>
        </w:rPr>
        <w:t>s</w:t>
      </w:r>
      <w:r w:rsidR="00B015E7" w:rsidRPr="004A02EA">
        <w:rPr>
          <w:rFonts w:ascii="Arial" w:hAnsi="Arial" w:cs="Arial"/>
          <w:color w:val="FF0000"/>
          <w:sz w:val="22"/>
          <w:szCs w:val="22"/>
        </w:rPr>
        <w:t xml:space="preserve"> (</w:t>
      </w:r>
      <w:r w:rsidR="00D9399A" w:rsidRPr="004A02EA">
        <w:rPr>
          <w:rFonts w:ascii="Arial" w:hAnsi="Arial" w:cs="Arial"/>
          <w:color w:val="FF0000"/>
          <w:sz w:val="22"/>
          <w:szCs w:val="22"/>
        </w:rPr>
        <w:t>caHMH</w:t>
      </w:r>
      <w:r w:rsidR="00B015E7" w:rsidRPr="004A02EA">
        <w:rPr>
          <w:rFonts w:ascii="Arial" w:hAnsi="Arial" w:cs="Arial"/>
          <w:color w:val="FF0000"/>
          <w:sz w:val="22"/>
          <w:szCs w:val="22"/>
        </w:rPr>
        <w:t>)</w:t>
      </w:r>
      <w:r w:rsidR="00DA5FAE" w:rsidRPr="00317E51">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r w:rsidR="005A59DF" w:rsidRPr="004A02EA">
        <w:rPr>
          <w:rFonts w:ascii="Arial" w:eastAsia="Arial" w:hAnsi="Arial" w:cs="Arial"/>
          <w:color w:val="FF0000"/>
          <w:sz w:val="22"/>
          <w:szCs w:val="22"/>
        </w:rPr>
        <w:t>c</w:t>
      </w:r>
      <w:r w:rsidR="00D9399A" w:rsidRPr="004A02EA">
        <w:rPr>
          <w:rFonts w:ascii="Arial" w:hAnsi="Arial" w:cs="Arial"/>
          <w:color w:val="FF0000"/>
          <w:sz w:val="22"/>
          <w:szCs w:val="22"/>
        </w:rPr>
        <w:t>a</w:t>
      </w:r>
      <w:r w:rsidR="005A59DF" w:rsidRPr="004A02EA">
        <w:rPr>
          <w:rFonts w:ascii="Arial" w:eastAsia="Arial" w:hAnsi="Arial" w:cs="Arial"/>
          <w:color w:val="FF0000"/>
          <w:sz w:val="22"/>
          <w:szCs w:val="22"/>
        </w:rPr>
        <w:t>HMH</w:t>
      </w:r>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D47C87" w:rsidRPr="00530512">
        <w:rPr>
          <w:rFonts w:ascii="Arial" w:eastAsia="Arial" w:hAnsi="Arial" w:cs="Arial"/>
          <w:color w:val="auto"/>
          <w:sz w:val="22"/>
          <w:szCs w:val="22"/>
        </w:rPr>
        <w:t>36</w:t>
      </w:r>
      <w:r w:rsidR="00D47C87" w:rsidRPr="004A02EA">
        <w:rPr>
          <w:rFonts w:ascii="Arial" w:eastAsia="Arial" w:hAnsi="Arial" w:cs="Arial"/>
          <w:color w:val="FF0000"/>
          <w:sz w:val="22"/>
          <w:szCs w:val="22"/>
        </w:rPr>
        <w:t>, interquartile range (</w:t>
      </w:r>
      <w:r w:rsidR="00DA5FAE" w:rsidRPr="004A02EA">
        <w:rPr>
          <w:rFonts w:ascii="Arial" w:eastAsia="Arial" w:hAnsi="Arial" w:cs="Arial"/>
          <w:color w:val="FF0000"/>
          <w:sz w:val="22"/>
          <w:szCs w:val="22"/>
        </w:rPr>
        <w:t>IQR</w:t>
      </w:r>
      <w:r w:rsidR="00D47C87" w:rsidRPr="004A02EA">
        <w:rPr>
          <w:rFonts w:ascii="Arial" w:eastAsia="Arial" w:hAnsi="Arial" w:cs="Arial"/>
          <w:color w:val="FF0000"/>
          <w:sz w:val="22"/>
          <w:szCs w:val="22"/>
        </w:rPr>
        <w:t>)</w:t>
      </w:r>
      <w:r w:rsidR="00DA5FAE" w:rsidRPr="004A02EA">
        <w:rPr>
          <w:rFonts w:ascii="Arial" w:eastAsia="Arial" w:hAnsi="Arial" w:cs="Arial"/>
          <w:color w:val="FF0000"/>
          <w:sz w:val="22"/>
          <w:szCs w:val="22"/>
        </w:rPr>
        <w:t>=</w:t>
      </w:r>
      <w:r w:rsidR="00516DF3" w:rsidRPr="004A02EA">
        <w:rPr>
          <w:rFonts w:ascii="Arial" w:eastAsia="Arial" w:hAnsi="Arial" w:cs="Arial"/>
          <w:color w:val="FF0000"/>
          <w:sz w:val="22"/>
          <w:szCs w:val="22"/>
        </w:rPr>
        <w:t>1</w:t>
      </w:r>
      <w:r w:rsidR="00445509" w:rsidRPr="004A02EA">
        <w:rPr>
          <w:rFonts w:ascii="Arial" w:eastAsia="Arial" w:hAnsi="Arial" w:cs="Arial"/>
          <w:color w:val="FF0000"/>
          <w:sz w:val="22"/>
          <w:szCs w:val="22"/>
        </w:rPr>
        <w:t>7</w:t>
      </w:r>
      <w:r w:rsidR="00516DF3" w:rsidRPr="004A02EA">
        <w:rPr>
          <w:rFonts w:ascii="Arial" w:eastAsia="Arial" w:hAnsi="Arial" w:cs="Arial"/>
          <w:color w:val="FF0000"/>
          <w:sz w:val="22"/>
          <w:szCs w:val="22"/>
        </w:rPr>
        <w:t xml:space="preserve">, </w:t>
      </w:r>
      <w:r w:rsidR="00102B6F" w:rsidRPr="004A02EA">
        <w:rPr>
          <w:rFonts w:ascii="Arial" w:eastAsia="Arial" w:hAnsi="Arial" w:cs="Arial"/>
          <w:color w:val="FF0000"/>
          <w:sz w:val="22"/>
          <w:szCs w:val="22"/>
        </w:rPr>
        <w:t>Supplementary</w:t>
      </w:r>
      <w:r w:rsidR="00102B6F" w:rsidRPr="004A02EA">
        <w:rPr>
          <w:rFonts w:ascii="Arial" w:eastAsia="Arial" w:hAnsi="Arial" w:cs="Arial"/>
          <w:b/>
          <w:color w:val="FF0000"/>
          <w:sz w:val="22"/>
          <w:szCs w:val="22"/>
        </w:rPr>
        <w:t xml:space="preserve"> </w:t>
      </w:r>
      <w:r w:rsidR="00516DF3" w:rsidRPr="004A02EA">
        <w:rPr>
          <w:rFonts w:ascii="Arial" w:eastAsia="Arial" w:hAnsi="Arial" w:cs="Arial"/>
          <w:b/>
          <w:color w:val="FF0000"/>
          <w:sz w:val="22"/>
          <w:szCs w:val="22"/>
        </w:rPr>
        <w:t xml:space="preserve">Table </w:t>
      </w:r>
      <w:ins w:id="178" w:author="Dinh Diep" w:date="2016-12-29T03:56:00Z">
        <w:r w:rsidR="008C22A9">
          <w:rPr>
            <w:rFonts w:ascii="Arial" w:eastAsia="Arial" w:hAnsi="Arial" w:cs="Arial"/>
            <w:b/>
            <w:color w:val="FF0000"/>
            <w:sz w:val="22"/>
            <w:szCs w:val="22"/>
          </w:rPr>
          <w:t>6a</w:t>
        </w:r>
      </w:ins>
      <w:del w:id="179" w:author="Dinh Diep" w:date="2016-12-29T03:56:00Z">
        <w:r w:rsidR="00D754C7" w:rsidRPr="004A02EA" w:rsidDel="008C22A9">
          <w:rPr>
            <w:rFonts w:ascii="Arial" w:eastAsia="Arial" w:hAnsi="Arial" w:cs="Arial"/>
            <w:b/>
            <w:color w:val="FF0000"/>
            <w:sz w:val="22"/>
            <w:szCs w:val="22"/>
          </w:rPr>
          <w:delText>5</w:delText>
        </w:r>
        <w:r w:rsidR="00102B6F" w:rsidRPr="004A02EA" w:rsidDel="008C22A9">
          <w:rPr>
            <w:rFonts w:ascii="Arial" w:eastAsia="Arial" w:hAnsi="Arial" w:cs="Arial"/>
            <w:b/>
            <w:color w:val="FF0000"/>
            <w:sz w:val="22"/>
            <w:szCs w:val="22"/>
          </w:rPr>
          <w:delText>a</w:delText>
        </w:r>
      </w:del>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w:t>
      </w:r>
      <w:ins w:id="180" w:author="Dinh Diep" w:date="2016-12-29T04:51:00Z">
        <w:r w:rsidR="00E165A1">
          <w:rPr>
            <w:rFonts w:ascii="Arial" w:eastAsia="Arial" w:hAnsi="Arial" w:cs="Arial"/>
            <w:color w:val="auto"/>
            <w:sz w:val="22"/>
            <w:szCs w:val="22"/>
          </w:rPr>
          <w:t>ca</w:t>
        </w:r>
      </w:ins>
      <w:r w:rsidR="00DA5FAE" w:rsidRPr="00530512">
        <w:rPr>
          <w:rFonts w:ascii="Arial" w:eastAsia="Arial" w:hAnsi="Arial" w:cs="Arial"/>
          <w:color w:val="auto"/>
          <w:sz w:val="22"/>
          <w:szCs w:val="22"/>
        </w:rPr>
        <w:t xml:space="preserve">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ins w:id="181" w:author="Dinh Diep" w:date="2016-12-29T03:56:00Z">
        <w:r w:rsidR="008C22A9">
          <w:rPr>
            <w:rFonts w:ascii="Arial" w:eastAsia="Arial" w:hAnsi="Arial" w:cs="Arial"/>
            <w:b/>
            <w:color w:val="auto"/>
            <w:sz w:val="22"/>
            <w:szCs w:val="22"/>
          </w:rPr>
          <w:t>6</w:t>
        </w:r>
      </w:ins>
      <w:del w:id="182" w:author="Dinh Diep" w:date="2016-12-29T03:56:00Z">
        <w:r w:rsidR="00D754C7" w:rsidRPr="00530512" w:rsidDel="008C22A9">
          <w:rPr>
            <w:rFonts w:ascii="Arial" w:eastAsia="Arial" w:hAnsi="Arial" w:cs="Arial"/>
            <w:b/>
            <w:color w:val="auto"/>
            <w:sz w:val="22"/>
            <w:szCs w:val="22"/>
          </w:rPr>
          <w:delText>5</w:delText>
        </w:r>
      </w:del>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w:t>
      </w:r>
      <w:r w:rsidR="00377DBE" w:rsidRPr="004952E2">
        <w:rPr>
          <w:rFonts w:ascii="Arial" w:eastAsia="Arial" w:hAnsi="Arial" w:cs="Arial"/>
          <w:color w:val="FF0000"/>
          <w:sz w:val="22"/>
          <w:szCs w:val="22"/>
        </w:rPr>
        <w:t>IQR=</w:t>
      </w:r>
      <w:r w:rsidR="00516DF3" w:rsidRPr="004952E2">
        <w:rPr>
          <w:rFonts w:ascii="Arial" w:eastAsia="Arial" w:hAnsi="Arial" w:cs="Arial"/>
          <w:color w:val="FF0000"/>
          <w:sz w:val="22"/>
          <w:szCs w:val="22"/>
        </w:rPr>
        <w:t>31</w:t>
      </w:r>
      <w:r w:rsidR="00377DBE" w:rsidRPr="00530512">
        <w:rPr>
          <w:rFonts w:ascii="Arial" w:eastAsia="Arial" w:hAnsi="Arial" w:cs="Arial"/>
          <w:color w:val="auto"/>
          <w:sz w:val="22"/>
          <w:szCs w:val="22"/>
        </w:rPr>
        <w:t xml:space="preserve">) </w:t>
      </w:r>
      <w:r w:rsidR="00D9399A" w:rsidRPr="004A02EA">
        <w:rPr>
          <w:rFonts w:ascii="Arial" w:eastAsia="Arial" w:hAnsi="Arial" w:cs="Arial"/>
          <w:color w:val="FF0000"/>
          <w:sz w:val="22"/>
          <w:szCs w:val="22"/>
        </w:rPr>
        <w:t>caHMH</w:t>
      </w:r>
      <w:r w:rsidR="00D9399A"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ins w:id="183" w:author="Dinh Diep" w:date="2016-12-29T03:56:00Z">
        <w:r w:rsidR="008C22A9">
          <w:rPr>
            <w:rFonts w:ascii="Arial" w:eastAsia="Arial" w:hAnsi="Arial" w:cs="Arial"/>
            <w:b/>
            <w:color w:val="auto"/>
            <w:sz w:val="22"/>
            <w:szCs w:val="22"/>
          </w:rPr>
          <w:t>6</w:t>
        </w:r>
      </w:ins>
      <w:del w:id="184" w:author="Dinh Diep" w:date="2016-12-29T03:56:00Z">
        <w:r w:rsidR="00D754C7" w:rsidRPr="00530512" w:rsidDel="008C22A9">
          <w:rPr>
            <w:rFonts w:ascii="Arial" w:eastAsia="Arial" w:hAnsi="Arial" w:cs="Arial"/>
            <w:b/>
            <w:color w:val="auto"/>
            <w:sz w:val="22"/>
            <w:szCs w:val="22"/>
          </w:rPr>
          <w:delText>5</w:delText>
        </w:r>
      </w:del>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r w:rsidR="00D9399A" w:rsidRPr="004A02EA">
        <w:rPr>
          <w:rFonts w:ascii="Arial" w:hAnsi="Arial" w:cs="Arial"/>
          <w:color w:val="FF0000"/>
          <w:sz w:val="22"/>
          <w:szCs w:val="22"/>
        </w:rPr>
        <w:t>caHMH</w:t>
      </w:r>
      <w:r w:rsidR="00D9399A"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r w:rsidR="000B3D31" w:rsidRPr="000B3D31">
        <w:rPr>
          <w:rFonts w:ascii="Arial" w:eastAsia="Arial" w:hAnsi="Arial" w:cs="Arial"/>
          <w:color w:val="auto"/>
          <w:sz w:val="22"/>
          <w:szCs w:val="22"/>
        </w:rPr>
        <w:t xml:space="preserve"> </w:t>
      </w:r>
      <w:r w:rsidR="000B3D31" w:rsidRPr="004A02EA">
        <w:rPr>
          <w:rFonts w:ascii="Arial" w:eastAsia="Arial" w:hAnsi="Arial" w:cs="Arial"/>
          <w:color w:val="FF0000"/>
          <w:sz w:val="22"/>
          <w:szCs w:val="22"/>
        </w:rPr>
        <w:t xml:space="preserve">We noticed majority of caHMHs were individual specific while few caHMHs were </w:t>
      </w:r>
      <w:r w:rsidR="00270A3B">
        <w:rPr>
          <w:rFonts w:ascii="Arial" w:eastAsia="Arial" w:hAnsi="Arial" w:cs="Arial"/>
          <w:color w:val="FF0000"/>
          <w:sz w:val="22"/>
          <w:szCs w:val="22"/>
        </w:rPr>
        <w:t>present</w:t>
      </w:r>
      <w:r w:rsidR="000B3D31" w:rsidRPr="004A02EA">
        <w:rPr>
          <w:rFonts w:ascii="Arial" w:eastAsia="Arial" w:hAnsi="Arial" w:cs="Arial"/>
          <w:color w:val="FF0000"/>
          <w:sz w:val="22"/>
          <w:szCs w:val="22"/>
        </w:rPr>
        <w:t xml:space="preserve"> in </w:t>
      </w:r>
      <w:r w:rsidR="000B3D31">
        <w:rPr>
          <w:rFonts w:ascii="Arial" w:eastAsia="Arial" w:hAnsi="Arial" w:cs="Arial"/>
          <w:color w:val="FF0000"/>
          <w:sz w:val="22"/>
          <w:szCs w:val="22"/>
        </w:rPr>
        <w:t xml:space="preserve">at least </w:t>
      </w:r>
      <w:r w:rsidR="000B3D31" w:rsidRPr="004A02EA">
        <w:rPr>
          <w:rFonts w:ascii="Arial" w:eastAsia="Arial" w:hAnsi="Arial" w:cs="Arial"/>
          <w:color w:val="FF0000"/>
          <w:sz w:val="22"/>
          <w:szCs w:val="22"/>
        </w:rPr>
        <w:t>53% (16/30</w:t>
      </w:r>
      <w:r w:rsidR="000B3D31" w:rsidRPr="000B3D31">
        <w:rPr>
          <w:rFonts w:ascii="Arial" w:eastAsia="Arial" w:hAnsi="Arial" w:cs="Arial"/>
          <w:color w:val="FF0000"/>
          <w:sz w:val="22"/>
          <w:szCs w:val="22"/>
        </w:rPr>
        <w:t>) and</w:t>
      </w:r>
      <w:r w:rsidR="000B3D31" w:rsidRPr="004A02EA">
        <w:rPr>
          <w:rFonts w:ascii="Arial" w:eastAsia="Arial" w:hAnsi="Arial" w:cs="Arial"/>
          <w:color w:val="FF0000"/>
          <w:sz w:val="22"/>
          <w:szCs w:val="22"/>
        </w:rPr>
        <w:t xml:space="preserve"> 62% (18/29) cancer plasma samples for CRC and LC</w:t>
      </w:r>
      <w:r w:rsidR="00840C99" w:rsidRPr="00840C99">
        <w:rPr>
          <w:rFonts w:ascii="Arial" w:eastAsia="Arial" w:hAnsi="Arial" w:cs="Arial"/>
          <w:color w:val="FF0000"/>
          <w:sz w:val="22"/>
          <w:szCs w:val="22"/>
        </w:rPr>
        <w:t xml:space="preserve"> </w:t>
      </w:r>
      <w:r w:rsidR="00840C99" w:rsidRPr="004A02EA">
        <w:rPr>
          <w:rFonts w:ascii="Arial" w:eastAsia="Arial" w:hAnsi="Arial" w:cs="Arial"/>
          <w:b/>
          <w:color w:val="FF0000"/>
          <w:sz w:val="22"/>
          <w:szCs w:val="22"/>
        </w:rPr>
        <w:t>(Supplementary Fig</w:t>
      </w:r>
      <w:ins w:id="185" w:author="Dinh Diep" w:date="2016-12-29T03:57:00Z">
        <w:r w:rsidR="008C22A9">
          <w:rPr>
            <w:rFonts w:ascii="Arial" w:eastAsia="Arial" w:hAnsi="Arial" w:cs="Arial"/>
            <w:b/>
            <w:color w:val="FF0000"/>
            <w:sz w:val="22"/>
            <w:szCs w:val="22"/>
          </w:rPr>
          <w:t>ure</w:t>
        </w:r>
      </w:ins>
      <w:del w:id="186" w:author="Dinh Diep" w:date="2016-12-29T03:57:00Z">
        <w:r w:rsidR="00840C99" w:rsidRPr="004A02EA" w:rsidDel="008C22A9">
          <w:rPr>
            <w:rFonts w:ascii="Arial" w:eastAsia="Arial" w:hAnsi="Arial" w:cs="Arial"/>
            <w:b/>
            <w:color w:val="FF0000"/>
            <w:sz w:val="22"/>
            <w:szCs w:val="22"/>
          </w:rPr>
          <w:delText>.</w:delText>
        </w:r>
      </w:del>
      <w:r w:rsidR="00840C9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7</w:t>
      </w:r>
      <w:r w:rsidR="00840C99" w:rsidRPr="004A02EA">
        <w:rPr>
          <w:rFonts w:ascii="Arial" w:eastAsia="Arial" w:hAnsi="Arial" w:cs="Arial"/>
          <w:b/>
          <w:color w:val="FF0000"/>
          <w:sz w:val="22"/>
          <w:szCs w:val="22"/>
        </w:rPr>
        <w:t>)</w:t>
      </w:r>
      <w:r w:rsidR="00B60DBE">
        <w:rPr>
          <w:rFonts w:ascii="Arial" w:eastAsia="Arial" w:hAnsi="Arial" w:cs="Arial"/>
          <w:color w:val="FF0000"/>
          <w:sz w:val="22"/>
          <w:szCs w:val="22"/>
        </w:rPr>
        <w:t xml:space="preserve">. </w:t>
      </w:r>
      <w:r w:rsidR="00B23FBA">
        <w:rPr>
          <w:rFonts w:ascii="Arial" w:eastAsia="Arial" w:hAnsi="Arial" w:cs="Arial"/>
          <w:color w:val="FF0000"/>
          <w:sz w:val="22"/>
          <w:szCs w:val="22"/>
        </w:rPr>
        <w:t xml:space="preserve">Improving the sampling depth, by either using more input cfDNA or reducing sample loss during the experiments, will </w:t>
      </w:r>
      <w:r w:rsidR="00E61954">
        <w:rPr>
          <w:rFonts w:ascii="Arial" w:eastAsia="Arial" w:hAnsi="Arial" w:cs="Arial"/>
          <w:color w:val="FF0000"/>
          <w:sz w:val="22"/>
          <w:szCs w:val="22"/>
        </w:rPr>
        <w:t>likely</w:t>
      </w:r>
      <w:r w:rsidR="00B23FBA">
        <w:rPr>
          <w:rFonts w:ascii="Arial" w:eastAsia="Arial" w:hAnsi="Arial" w:cs="Arial"/>
          <w:color w:val="FF0000"/>
          <w:sz w:val="22"/>
          <w:szCs w:val="22"/>
        </w:rPr>
        <w:t xml:space="preserve"> increase the number of caHMHs commonly observed in multiple patients.  </w:t>
      </w:r>
      <w:r w:rsidR="000B3D31">
        <w:rPr>
          <w:color w:val="auto"/>
        </w:rPr>
        <w:t xml:space="preserve"> </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18AA06BB"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Next</w:t>
      </w:r>
      <w:ins w:id="187" w:author="Dinh Diep" w:date="2016-12-29T03:57:00Z">
        <w:r w:rsidR="008C22A9">
          <w:rPr>
            <w:rFonts w:ascii="Arial" w:eastAsia="Arial" w:hAnsi="Arial" w:cs="Arial"/>
            <w:color w:val="auto"/>
            <w:sz w:val="22"/>
            <w:szCs w:val="22"/>
          </w:rPr>
          <w:t>,</w:t>
        </w:r>
      </w:ins>
      <w:r w:rsidRPr="00530512">
        <w:rPr>
          <w:rFonts w:ascii="Arial" w:eastAsia="Arial" w:hAnsi="Arial" w:cs="Arial"/>
          <w:color w:val="auto"/>
          <w:sz w:val="22"/>
          <w:szCs w:val="22"/>
        </w:rPr>
        <w:t xml:space="preserve"> we</w:t>
      </w:r>
      <w:ins w:id="188" w:author="Dinh Diep" w:date="2016-12-29T04:55:00Z">
        <w:r w:rsidR="00E165A1">
          <w:rPr>
            <w:rFonts w:ascii="Arial" w:eastAsia="Arial" w:hAnsi="Arial" w:cs="Arial"/>
            <w:color w:val="auto"/>
            <w:sz w:val="22"/>
            <w:szCs w:val="22"/>
          </w:rPr>
          <w:t xml:space="preserve"> sought to</w:t>
        </w:r>
      </w:ins>
      <w:r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quantif</w:t>
      </w:r>
      <w:ins w:id="189" w:author="Dinh Diep" w:date="2016-12-29T05:02:00Z">
        <w:r w:rsidR="0067221B">
          <w:rPr>
            <w:rFonts w:ascii="Arial" w:eastAsia="Arial" w:hAnsi="Arial" w:cs="Arial"/>
            <w:color w:val="auto"/>
            <w:sz w:val="22"/>
            <w:szCs w:val="22"/>
          </w:rPr>
          <w:t>y</w:t>
        </w:r>
      </w:ins>
      <w:del w:id="190" w:author="Dinh Diep" w:date="2016-12-29T05:02:00Z">
        <w:r w:rsidR="004F4A1C" w:rsidRPr="00530512" w:rsidDel="0067221B">
          <w:rPr>
            <w:rFonts w:ascii="Arial" w:eastAsia="Arial" w:hAnsi="Arial" w:cs="Arial"/>
            <w:color w:val="auto"/>
            <w:sz w:val="22"/>
            <w:szCs w:val="22"/>
          </w:rPr>
          <w:delText>ied</w:delText>
        </w:r>
      </w:del>
      <w:r w:rsidRPr="00530512">
        <w:rPr>
          <w:rFonts w:ascii="Arial" w:eastAsia="Arial" w:hAnsi="Arial" w:cs="Arial"/>
          <w:color w:val="auto"/>
          <w:sz w:val="22"/>
          <w:szCs w:val="22"/>
        </w:rPr>
        <w:t xml:space="preserve"> the </w:t>
      </w:r>
      <w:ins w:id="191" w:author="Dinh Diep" w:date="2016-12-29T03:58:00Z">
        <w:r w:rsidR="008C22A9">
          <w:rPr>
            <w:rFonts w:ascii="Arial" w:eastAsia="Arial" w:hAnsi="Arial" w:cs="Arial"/>
            <w:color w:val="auto"/>
            <w:sz w:val="22"/>
            <w:szCs w:val="22"/>
          </w:rPr>
          <w:t>cancer DNA fraction</w:t>
        </w:r>
      </w:ins>
      <w:del w:id="192" w:author="Dinh Diep" w:date="2016-12-29T03:58:00Z">
        <w:r w:rsidRPr="00530512" w:rsidDel="008C22A9">
          <w:rPr>
            <w:rFonts w:ascii="Arial" w:eastAsia="Arial" w:hAnsi="Arial" w:cs="Arial"/>
            <w:color w:val="auto"/>
            <w:sz w:val="22"/>
            <w:szCs w:val="22"/>
          </w:rPr>
          <w:delText>tumor load</w:delText>
        </w:r>
      </w:del>
      <w:r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in cancer plasma samples</w:t>
      </w:r>
      <w:del w:id="193" w:author="Dinh Diep" w:date="2016-12-29T04:55:00Z">
        <w:r w:rsidR="00B015E7" w:rsidRPr="00530512" w:rsidDel="00E165A1">
          <w:rPr>
            <w:rFonts w:ascii="Arial" w:eastAsia="Arial" w:hAnsi="Arial" w:cs="Arial"/>
            <w:color w:val="auto"/>
            <w:sz w:val="22"/>
            <w:szCs w:val="22"/>
          </w:rPr>
          <w:delText>,</w:delText>
        </w:r>
      </w:del>
      <w:r w:rsidR="00B015E7" w:rsidRPr="00530512">
        <w:rPr>
          <w:rFonts w:ascii="Arial" w:eastAsia="Arial" w:hAnsi="Arial" w:cs="Arial"/>
          <w:color w:val="auto"/>
          <w:sz w:val="22"/>
          <w:szCs w:val="22"/>
        </w:rPr>
        <w:t xml:space="preserve">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ins w:id="194" w:author="Dinh Diep" w:date="2016-12-29T04:54:00Z">
        <w:r w:rsidR="00E165A1">
          <w:rPr>
            <w:rFonts w:ascii="Arial" w:eastAsia="Arial" w:hAnsi="Arial" w:cs="Arial"/>
            <w:color w:val="auto"/>
            <w:sz w:val="22"/>
            <w:szCs w:val="22"/>
          </w:rPr>
          <w:t xml:space="preserve"> deconvolution.</w:t>
        </w:r>
      </w:ins>
      <w:ins w:id="195" w:author="Dinh Diep" w:date="2016-12-29T04:55:00Z">
        <w:r w:rsidR="00E165A1">
          <w:rPr>
            <w:rFonts w:ascii="Arial" w:eastAsia="Arial" w:hAnsi="Arial" w:cs="Arial"/>
            <w:color w:val="auto"/>
            <w:sz w:val="22"/>
            <w:szCs w:val="22"/>
          </w:rPr>
          <w:t xml:space="preserve"> </w:t>
        </w:r>
      </w:ins>
      <w:del w:id="196" w:author="Dinh Diep" w:date="2016-12-29T04:54:00Z">
        <w:r w:rsidR="00513707" w:rsidRPr="00530512" w:rsidDel="00E165A1">
          <w:rPr>
            <w:rFonts w:ascii="Arial" w:eastAsia="Arial" w:hAnsi="Arial" w:cs="Arial"/>
            <w:color w:val="auto"/>
            <w:sz w:val="22"/>
            <w:szCs w:val="22"/>
          </w:rPr>
          <w:delText>,</w:delText>
        </w:r>
      </w:del>
      <w:ins w:id="197" w:author="Dinh Diep" w:date="2016-12-29T04:54:00Z">
        <w:r w:rsidR="00E165A1">
          <w:rPr>
            <w:rFonts w:ascii="Arial" w:eastAsia="Arial" w:hAnsi="Arial" w:cs="Arial"/>
            <w:color w:val="auto"/>
            <w:sz w:val="22"/>
            <w:szCs w:val="22"/>
          </w:rPr>
          <w:t>We used</w:t>
        </w:r>
      </w:ins>
      <w:del w:id="198" w:author="Dinh Diep" w:date="2016-12-29T04:54:00Z">
        <w:r w:rsidR="005A0EA2" w:rsidRPr="00530512" w:rsidDel="00E165A1">
          <w:rPr>
            <w:rFonts w:ascii="Arial" w:eastAsia="Arial" w:hAnsi="Arial" w:cs="Arial"/>
            <w:color w:val="auto"/>
            <w:sz w:val="22"/>
            <w:szCs w:val="22"/>
          </w:rPr>
          <w:delText xml:space="preserve"> </w:delText>
        </w:r>
        <w:r w:rsidR="00465683" w:rsidRPr="00530512" w:rsidDel="00E165A1">
          <w:rPr>
            <w:rFonts w:ascii="Arial" w:eastAsia="Arial" w:hAnsi="Arial" w:cs="Arial"/>
            <w:color w:val="auto"/>
            <w:sz w:val="22"/>
            <w:szCs w:val="22"/>
          </w:rPr>
          <w:delText>on</w:delText>
        </w:r>
      </w:del>
      <w:r w:rsidR="00755E88" w:rsidRPr="00530512">
        <w:rPr>
          <w:rFonts w:ascii="Arial" w:eastAsia="Arial" w:hAnsi="Arial" w:cs="Arial"/>
          <w:color w:val="auto"/>
          <w:sz w:val="22"/>
          <w:szCs w:val="22"/>
        </w:rPr>
        <w:t xml:space="preserve"> the </w:t>
      </w:r>
      <w:ins w:id="199" w:author="Dinh Diep" w:date="2016-12-29T04:27:00Z">
        <w:r w:rsidR="00D72558">
          <w:rPr>
            <w:rFonts w:ascii="Arial" w:eastAsia="Arial" w:hAnsi="Arial" w:cs="Arial"/>
            <w:color w:val="auto"/>
            <w:sz w:val="22"/>
            <w:szCs w:val="22"/>
          </w:rPr>
          <w:t>reference</w:t>
        </w:r>
      </w:ins>
      <w:del w:id="200" w:author="Dinh Diep" w:date="2016-12-29T04:27:00Z">
        <w:r w:rsidR="00465683" w:rsidRPr="00530512" w:rsidDel="00D72558">
          <w:rPr>
            <w:rFonts w:ascii="Arial" w:eastAsia="Arial" w:hAnsi="Arial" w:cs="Arial"/>
            <w:color w:val="auto"/>
            <w:sz w:val="22"/>
            <w:szCs w:val="22"/>
          </w:rPr>
          <w:delText>RRBS</w:delText>
        </w:r>
      </w:del>
      <w:r w:rsidR="00465683" w:rsidRPr="00530512">
        <w:rPr>
          <w:rFonts w:ascii="Arial" w:eastAsia="Arial" w:hAnsi="Arial" w:cs="Arial"/>
          <w:color w:val="auto"/>
          <w:sz w:val="22"/>
          <w:szCs w:val="22"/>
        </w:rPr>
        <w:t xml:space="preserve"> data from</w:t>
      </w:r>
      <w:r w:rsidR="00513707" w:rsidRPr="00530512">
        <w:rPr>
          <w:rFonts w:ascii="Arial" w:eastAsia="Arial" w:hAnsi="Arial" w:cs="Arial"/>
          <w:color w:val="auto"/>
          <w:sz w:val="22"/>
          <w:szCs w:val="22"/>
        </w:rPr>
        <w:t xml:space="preserve"> primary cancer biopsies (LC </w:t>
      </w:r>
      <w:ins w:id="201" w:author="Dinh Diep" w:date="2016-12-29T03:57:00Z">
        <w:r w:rsidR="008C22A9">
          <w:rPr>
            <w:rFonts w:ascii="Arial" w:eastAsia="Arial" w:hAnsi="Arial" w:cs="Arial"/>
            <w:color w:val="auto"/>
            <w:sz w:val="22"/>
            <w:szCs w:val="22"/>
          </w:rPr>
          <w:t>and</w:t>
        </w:r>
      </w:ins>
      <w:del w:id="202" w:author="Dinh Diep" w:date="2016-12-29T03:57:00Z">
        <w:r w:rsidR="00513707" w:rsidRPr="00530512" w:rsidDel="008C22A9">
          <w:rPr>
            <w:rFonts w:ascii="Arial" w:eastAsia="Arial" w:hAnsi="Arial" w:cs="Arial"/>
            <w:color w:val="auto"/>
            <w:sz w:val="22"/>
            <w:szCs w:val="22"/>
          </w:rPr>
          <w:delText>&amp;</w:delText>
        </w:r>
      </w:del>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del w:id="203" w:author="Dinh Diep" w:date="2016-12-29T04:27:00Z">
        <w:r w:rsidR="00513707" w:rsidRPr="00530512" w:rsidDel="00D72558">
          <w:rPr>
            <w:rFonts w:ascii="Arial" w:eastAsia="Arial" w:hAnsi="Arial" w:cs="Arial"/>
            <w:color w:val="auto"/>
            <w:sz w:val="22"/>
            <w:szCs w:val="22"/>
          </w:rPr>
          <w:delText xml:space="preserve"> WGBS </w:delText>
        </w:r>
      </w:del>
      <w:del w:id="204" w:author="Dinh Diep" w:date="2016-12-29T04:28:00Z">
        <w:r w:rsidR="00513707" w:rsidRPr="00530512" w:rsidDel="00D72558">
          <w:rPr>
            <w:rFonts w:ascii="Arial" w:eastAsia="Arial" w:hAnsi="Arial" w:cs="Arial"/>
            <w:color w:val="auto"/>
            <w:sz w:val="22"/>
            <w:szCs w:val="22"/>
          </w:rPr>
          <w:delText>da</w:delText>
        </w:r>
      </w:del>
      <w:del w:id="205" w:author="Dinh Diep" w:date="2016-12-29T04:27:00Z">
        <w:r w:rsidR="00513707" w:rsidRPr="00530512" w:rsidDel="00D72558">
          <w:rPr>
            <w:rFonts w:ascii="Arial" w:eastAsia="Arial" w:hAnsi="Arial" w:cs="Arial"/>
            <w:color w:val="auto"/>
            <w:sz w:val="22"/>
            <w:szCs w:val="22"/>
          </w:rPr>
          <w:delText>ta</w:delText>
        </w:r>
      </w:del>
      <w:r w:rsidR="00513707" w:rsidRPr="00530512">
        <w:rPr>
          <w:rFonts w:ascii="Arial" w:eastAsia="Arial" w:hAnsi="Arial" w:cs="Arial"/>
          <w:color w:val="auto"/>
          <w:sz w:val="22"/>
          <w:szCs w:val="22"/>
        </w:rPr>
        <w:t xml:space="preserve">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ins w:id="206" w:author="Dinh Diep" w:date="2016-12-29T05:02:00Z">
        <w:r w:rsidR="0067221B">
          <w:rPr>
            <w:rFonts w:ascii="Arial" w:eastAsia="Arial" w:hAnsi="Arial" w:cs="Arial"/>
            <w:color w:val="auto"/>
            <w:sz w:val="22"/>
            <w:szCs w:val="22"/>
          </w:rPr>
          <w:t xml:space="preserve"> and</w:t>
        </w:r>
      </w:ins>
      <w:del w:id="207" w:author="Dinh Diep" w:date="2016-12-29T05:02:00Z">
        <w:r w:rsidRPr="00530512" w:rsidDel="0067221B">
          <w:rPr>
            <w:rFonts w:ascii="Arial" w:eastAsia="Arial" w:hAnsi="Arial" w:cs="Arial"/>
            <w:color w:val="auto"/>
            <w:sz w:val="22"/>
            <w:szCs w:val="22"/>
          </w:rPr>
          <w:delText>.</w:delText>
        </w:r>
        <w:r w:rsidR="00592A56" w:rsidRPr="00530512" w:rsidDel="0067221B">
          <w:rPr>
            <w:rFonts w:ascii="Arial" w:eastAsia="Arial" w:hAnsi="Arial" w:cs="Arial"/>
            <w:color w:val="auto"/>
            <w:sz w:val="22"/>
            <w:szCs w:val="22"/>
          </w:rPr>
          <w:delText xml:space="preserve"> </w:delText>
        </w:r>
        <w:r w:rsidR="00D65E6D" w:rsidRPr="00530512" w:rsidDel="0067221B">
          <w:rPr>
            <w:rFonts w:ascii="Arial" w:eastAsia="Arial" w:hAnsi="Arial" w:cs="Arial"/>
            <w:color w:val="auto"/>
            <w:sz w:val="22"/>
            <w:szCs w:val="22"/>
          </w:rPr>
          <w:delText>We</w:delText>
        </w:r>
      </w:del>
      <w:r w:rsidR="00D65E6D" w:rsidRPr="00530512">
        <w:rPr>
          <w:rFonts w:ascii="Arial" w:eastAsia="Arial" w:hAnsi="Arial" w:cs="Arial"/>
          <w:color w:val="auto"/>
          <w:sz w:val="22"/>
          <w:szCs w:val="22"/>
        </w:rPr>
        <w:t xml:space="preserv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572A01" w:rsidRPr="004A02EA">
        <w:rPr>
          <w:rFonts w:ascii="Arial" w:eastAsia="Arial" w:hAnsi="Arial" w:cs="Arial"/>
          <w:color w:val="FF0000"/>
          <w:sz w:val="22"/>
          <w:szCs w:val="22"/>
        </w:rPr>
        <w:t>40%</w:t>
      </w:r>
      <w:r w:rsidR="00D65E6D" w:rsidRPr="004A02EA">
        <w:rPr>
          <w:rFonts w:ascii="Arial" w:eastAsia="Arial" w:hAnsi="Arial" w:cs="Arial"/>
          <w:color w:val="FF0000"/>
          <w:sz w:val="22"/>
          <w:szCs w:val="22"/>
        </w:rPr>
        <w:t>)</w:t>
      </w:r>
      <w:r w:rsidR="005A0EA2"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9" w:tooltip="Sun, 2015 #8964" w:history="1">
        <w:r w:rsidR="0082746A"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auto"/>
            <w:sz w:val="22"/>
            <w:szCs w:val="22"/>
          </w:rPr>
          <w:instrText xml:space="preserve"> ADDIN EN.CITE </w:instrText>
        </w:r>
        <w:r w:rsidR="0082746A">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auto"/>
            <w:sz w:val="22"/>
            <w:szCs w:val="22"/>
          </w:rPr>
          <w:instrText xml:space="preserve"> ADDIN EN.CITE.DATA </w:instrText>
        </w:r>
        <w:r w:rsidR="0082746A">
          <w:rPr>
            <w:rFonts w:ascii="Arial" w:eastAsia="Arial" w:hAnsi="Arial" w:cs="Arial"/>
            <w:color w:val="auto"/>
            <w:sz w:val="22"/>
            <w:szCs w:val="22"/>
          </w:rPr>
        </w:r>
        <w:r w:rsidR="0082746A">
          <w:rPr>
            <w:rFonts w:ascii="Arial" w:eastAsia="Arial" w:hAnsi="Arial" w:cs="Arial"/>
            <w:color w:val="auto"/>
            <w:sz w:val="22"/>
            <w:szCs w:val="22"/>
          </w:rPr>
          <w:fldChar w:fldCharType="end"/>
        </w:r>
        <w:r w:rsidR="0082746A" w:rsidRPr="00530512">
          <w:rPr>
            <w:rFonts w:ascii="Arial" w:eastAsia="Arial" w:hAnsi="Arial" w:cs="Arial"/>
            <w:color w:val="auto"/>
            <w:sz w:val="22"/>
            <w:szCs w:val="22"/>
          </w:rPr>
        </w:r>
        <w:r w:rsidR="0082746A" w:rsidRPr="00530512">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9</w:t>
        </w:r>
        <w:r w:rsidR="0082746A"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w:t>
      </w:r>
      <w:ins w:id="208" w:author="Dinh Diep" w:date="2016-12-29T03:58:00Z">
        <w:r w:rsidR="008C22A9">
          <w:rPr>
            <w:rFonts w:ascii="Arial" w:eastAsia="Arial" w:hAnsi="Arial" w:cs="Arial"/>
            <w:color w:val="auto"/>
            <w:sz w:val="22"/>
            <w:szCs w:val="22"/>
          </w:rPr>
          <w:t>s</w:t>
        </w:r>
      </w:ins>
      <w:r w:rsidR="00AC0A08"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1F010A" w:rsidRPr="004A02EA">
        <w:rPr>
          <w:rFonts w:ascii="Arial" w:eastAsia="Arial" w:hAnsi="Arial" w:cs="Arial"/>
          <w:color w:val="FF0000"/>
          <w:sz w:val="22"/>
          <w:szCs w:val="22"/>
        </w:rPr>
        <w:t>3</w:t>
      </w:r>
      <w:r w:rsidR="00F35E02">
        <w:rPr>
          <w:rFonts w:ascii="Arial" w:eastAsia="Arial" w:hAnsi="Arial" w:cs="Arial"/>
          <w:color w:val="FF0000"/>
          <w:sz w:val="22"/>
          <w:szCs w:val="22"/>
        </w:rPr>
        <w:t>.7</w:t>
      </w:r>
      <w:r w:rsidR="00627EC5" w:rsidRPr="004A02EA">
        <w:rPr>
          <w:rFonts w:ascii="Arial" w:eastAsia="Arial" w:hAnsi="Arial" w:cs="Arial"/>
          <w:color w:val="FF0000"/>
          <w:sz w:val="22"/>
          <w:szCs w:val="22"/>
        </w:rPr>
        <w:t>%</w:t>
      </w:r>
      <w:r w:rsidR="00D65E6D"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xml:space="preserve">% </w:t>
      </w:r>
      <w:r w:rsidR="00023F76" w:rsidRPr="004A02EA">
        <w:rPr>
          <w:rFonts w:ascii="Arial" w:eastAsia="Arial" w:hAnsi="Arial" w:cs="Arial"/>
          <w:color w:val="FF0000"/>
          <w:sz w:val="22"/>
          <w:szCs w:val="22"/>
        </w:rPr>
        <w:t>(IQR=</w:t>
      </w:r>
      <w:r w:rsidR="006349E4">
        <w:rPr>
          <w:rFonts w:ascii="Arial" w:eastAsia="Arial" w:hAnsi="Arial" w:cs="Arial"/>
          <w:color w:val="FF0000"/>
          <w:sz w:val="22"/>
          <w:szCs w:val="22"/>
        </w:rPr>
        <w:t>4.4</w:t>
      </w:r>
      <w:r w:rsidR="00C2731C" w:rsidRPr="004A02EA">
        <w:rPr>
          <w:rFonts w:ascii="Arial" w:eastAsia="Arial" w:hAnsi="Arial" w:cs="Arial"/>
          <w:color w:val="FF0000"/>
          <w:sz w:val="22"/>
          <w:szCs w:val="22"/>
        </w:rPr>
        <w:t>%</w:t>
      </w:r>
      <w:r w:rsidR="00A27121" w:rsidRPr="004A02EA">
        <w:rPr>
          <w:rFonts w:ascii="Arial" w:eastAsia="Arial" w:hAnsi="Arial" w:cs="Arial"/>
          <w:color w:val="FF0000"/>
          <w:sz w:val="22"/>
          <w:szCs w:val="22"/>
        </w:rPr>
        <w:t>)</w:t>
      </w:r>
      <w:r w:rsidR="00453556" w:rsidRPr="004A02EA">
        <w:rPr>
          <w:rFonts w:ascii="Arial" w:eastAsia="Arial" w:hAnsi="Arial" w:cs="Arial"/>
          <w:color w:val="FF0000"/>
          <w:sz w:val="22"/>
          <w:szCs w:val="22"/>
        </w:rPr>
        <w:t xml:space="preserve">. </w:t>
      </w:r>
      <w:r w:rsidR="00453556" w:rsidRPr="00530512">
        <w:rPr>
          <w:rFonts w:ascii="Arial" w:eastAsia="Arial" w:hAnsi="Arial" w:cs="Arial"/>
          <w:color w:val="auto"/>
          <w:sz w:val="22"/>
          <w:szCs w:val="22"/>
        </w:rPr>
        <w:t xml:space="preserve">In contrast, </w:t>
      </w:r>
      <w:ins w:id="209" w:author="Dinh Diep" w:date="2016-12-29T03:59:00Z">
        <w:r w:rsidR="008C22A9">
          <w:rPr>
            <w:rFonts w:ascii="Arial" w:eastAsia="Arial" w:hAnsi="Arial" w:cs="Arial"/>
            <w:color w:val="auto"/>
            <w:sz w:val="22"/>
            <w:szCs w:val="22"/>
          </w:rPr>
          <w:t xml:space="preserve">when </w:t>
        </w:r>
      </w:ins>
      <w:r w:rsidR="00453556" w:rsidRPr="00530512">
        <w:rPr>
          <w:rFonts w:ascii="Arial" w:eastAsia="Arial" w:hAnsi="Arial" w:cs="Arial"/>
          <w:color w:val="auto"/>
          <w:sz w:val="22"/>
          <w:szCs w:val="22"/>
        </w:rPr>
        <w:t xml:space="preserve">we </w:t>
      </w:r>
      <w:r w:rsidR="00AC0A08" w:rsidRPr="00530512">
        <w:rPr>
          <w:rFonts w:ascii="Arial" w:eastAsia="Arial" w:hAnsi="Arial" w:cs="Arial"/>
          <w:color w:val="auto"/>
          <w:sz w:val="22"/>
          <w:szCs w:val="22"/>
        </w:rPr>
        <w:t xml:space="preserve">applied </w:t>
      </w:r>
      <w:ins w:id="210" w:author="Dinh Diep" w:date="2016-12-29T03:59:00Z">
        <w:r w:rsidR="008C22A9">
          <w:rPr>
            <w:rFonts w:ascii="Arial" w:eastAsia="Arial" w:hAnsi="Arial" w:cs="Arial"/>
            <w:color w:val="auto"/>
            <w:sz w:val="22"/>
            <w:szCs w:val="22"/>
          </w:rPr>
          <w:t>the same deconvolution</w:t>
        </w:r>
      </w:ins>
      <w:del w:id="211" w:author="Dinh Diep" w:date="2016-12-29T03:59:00Z">
        <w:r w:rsidR="00AC0A08" w:rsidRPr="00530512" w:rsidDel="008C22A9">
          <w:rPr>
            <w:rFonts w:ascii="Arial" w:eastAsia="Arial" w:hAnsi="Arial" w:cs="Arial"/>
            <w:color w:val="auto"/>
            <w:sz w:val="22"/>
            <w:szCs w:val="22"/>
          </w:rPr>
          <w:delText>the similar</w:delText>
        </w:r>
      </w:del>
      <w:r w:rsidR="00AC0A08" w:rsidRPr="00530512">
        <w:rPr>
          <w:rFonts w:ascii="Arial" w:eastAsia="Arial" w:hAnsi="Arial" w:cs="Arial"/>
          <w:color w:val="auto"/>
          <w:sz w:val="22"/>
          <w:szCs w:val="22"/>
        </w:rPr>
        <w:t xml:space="preserve">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xml:space="preserve">, </w:t>
      </w:r>
      <w:ins w:id="212" w:author="Dinh Diep" w:date="2016-12-29T03:59:00Z">
        <w:r w:rsidR="008C22A9">
          <w:rPr>
            <w:rFonts w:ascii="Arial" w:eastAsia="Arial" w:hAnsi="Arial" w:cs="Arial"/>
            <w:color w:val="auto"/>
            <w:sz w:val="22"/>
            <w:szCs w:val="22"/>
          </w:rPr>
          <w:t>we</w:t>
        </w:r>
      </w:ins>
      <w:del w:id="213" w:author="Dinh Diep" w:date="2016-12-29T03:59:00Z">
        <w:r w:rsidR="00AC0A08" w:rsidRPr="00530512" w:rsidDel="008C22A9">
          <w:rPr>
            <w:rFonts w:ascii="Arial" w:eastAsia="Arial" w:hAnsi="Arial" w:cs="Arial"/>
            <w:color w:val="auto"/>
            <w:sz w:val="22"/>
            <w:szCs w:val="22"/>
          </w:rPr>
          <w:delText>and</w:delText>
        </w:r>
      </w:del>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 xml:space="preserve">only </w:t>
      </w:r>
      <w:r w:rsidR="0080192B" w:rsidRPr="00B2480D">
        <w:rPr>
          <w:rFonts w:ascii="Arial" w:eastAsia="Arial" w:hAnsi="Arial" w:cs="Arial"/>
          <w:color w:val="FF0000"/>
          <w:sz w:val="22"/>
          <w:szCs w:val="22"/>
        </w:rPr>
        <w:t>residual plasma fragments with a tumor</w:t>
      </w:r>
      <w:del w:id="214" w:author="Dinh Diep" w:date="2016-12-29T04:00:00Z">
        <w:r w:rsidR="0080192B" w:rsidRPr="00B2480D" w:rsidDel="008C22A9">
          <w:rPr>
            <w:rFonts w:ascii="Arial" w:eastAsia="Arial" w:hAnsi="Arial" w:cs="Arial"/>
            <w:color w:val="FF0000"/>
            <w:sz w:val="22"/>
            <w:szCs w:val="22"/>
          </w:rPr>
          <w:delText xml:space="preserve"> MHB</w:delText>
        </w:r>
      </w:del>
      <w:r w:rsidR="0080192B" w:rsidRPr="00B2480D">
        <w:rPr>
          <w:rFonts w:ascii="Arial" w:eastAsia="Arial" w:hAnsi="Arial" w:cs="Arial"/>
          <w:color w:val="FF0000"/>
          <w:sz w:val="22"/>
          <w:szCs w:val="22"/>
        </w:rPr>
        <w:t xml:space="preserve"> signature </w:t>
      </w:r>
      <w:r w:rsidR="00453556" w:rsidRPr="00530512">
        <w:rPr>
          <w:rFonts w:ascii="Arial" w:eastAsia="Arial" w:hAnsi="Arial" w:cs="Arial"/>
          <w:color w:val="auto"/>
          <w:sz w:val="22"/>
          <w:szCs w:val="22"/>
        </w:rPr>
        <w:t>(0.17%</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2.9</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for CRC and 1.0%</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3.1</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LC)</w:t>
      </w:r>
      <w:del w:id="215" w:author="Dinh Diep" w:date="2016-12-29T04:00:00Z">
        <w:r w:rsidR="00F37809" w:rsidRPr="00530512" w:rsidDel="008C22A9">
          <w:rPr>
            <w:rFonts w:ascii="Arial" w:eastAsia="Arial" w:hAnsi="Arial" w:cs="Arial"/>
            <w:color w:val="auto"/>
            <w:sz w:val="22"/>
            <w:szCs w:val="22"/>
          </w:rPr>
          <w:delText xml:space="preserve"> to normal plasma</w:delText>
        </w:r>
      </w:del>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w:t>
      </w:r>
      <w:r w:rsidR="00B2480D" w:rsidRPr="00B2480D">
        <w:rPr>
          <w:rFonts w:ascii="Arial" w:eastAsia="Arial" w:hAnsi="Arial" w:cs="Arial"/>
          <w:color w:val="FF0000"/>
          <w:sz w:val="22"/>
          <w:szCs w:val="22"/>
        </w:rPr>
        <w:t xml:space="preserve">residual tumor MHB signature </w:t>
      </w:r>
      <w:r w:rsidR="00B82DE0">
        <w:rPr>
          <w:rFonts w:ascii="Arial" w:eastAsia="Arial" w:hAnsi="Arial" w:cs="Arial"/>
          <w:color w:val="auto"/>
          <w:sz w:val="22"/>
          <w:szCs w:val="22"/>
        </w:rPr>
        <w:t>(</w:t>
      </w:r>
      <w:r w:rsidR="00B82DE0" w:rsidRPr="004A02EA">
        <w:rPr>
          <w:rFonts w:ascii="Arial" w:eastAsia="Arial" w:hAnsi="Arial" w:cs="Arial"/>
          <w:b/>
          <w:color w:val="FF0000"/>
          <w:sz w:val="22"/>
          <w:szCs w:val="22"/>
        </w:rPr>
        <w:t>Supplementary Fig</w:t>
      </w:r>
      <w:ins w:id="216" w:author="Dinh Diep" w:date="2016-12-29T04:00:00Z">
        <w:r w:rsidR="008C22A9">
          <w:rPr>
            <w:rFonts w:ascii="Arial" w:eastAsia="Arial" w:hAnsi="Arial" w:cs="Arial"/>
            <w:b/>
            <w:color w:val="FF0000"/>
            <w:sz w:val="22"/>
            <w:szCs w:val="22"/>
          </w:rPr>
          <w:t>ure</w:t>
        </w:r>
      </w:ins>
      <w:del w:id="217" w:author="Dinh Diep" w:date="2016-12-29T04:00:00Z">
        <w:r w:rsidR="00B82DE0" w:rsidRPr="004A02EA" w:rsidDel="008C22A9">
          <w:rPr>
            <w:rFonts w:ascii="Arial" w:eastAsia="Arial" w:hAnsi="Arial" w:cs="Arial"/>
            <w:b/>
            <w:color w:val="FF0000"/>
            <w:sz w:val="22"/>
            <w:szCs w:val="22"/>
          </w:rPr>
          <w:delText>.</w:delText>
        </w:r>
      </w:del>
      <w:r w:rsidR="00B82DE0"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8</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Therefore, circulating c</w:t>
      </w:r>
      <w:ins w:id="218" w:author="Dinh Diep" w:date="2016-12-29T04:01:00Z">
        <w:r w:rsidR="008C22A9">
          <w:rPr>
            <w:rFonts w:ascii="Arial" w:eastAsia="Arial" w:hAnsi="Arial" w:cs="Arial"/>
            <w:color w:val="auto"/>
            <w:sz w:val="22"/>
            <w:szCs w:val="22"/>
          </w:rPr>
          <w:t>fDNA</w:t>
        </w:r>
      </w:ins>
      <w:del w:id="219" w:author="Dinh Diep" w:date="2016-12-29T04:01:00Z">
        <w:r w:rsidR="00AC0A08" w:rsidRPr="00530512" w:rsidDel="008C22A9">
          <w:rPr>
            <w:rFonts w:ascii="Arial" w:eastAsia="Arial" w:hAnsi="Arial" w:cs="Arial"/>
            <w:color w:val="auto"/>
            <w:sz w:val="22"/>
            <w:szCs w:val="22"/>
          </w:rPr>
          <w:delText>ell-free DNA</w:delText>
        </w:r>
      </w:del>
      <w:r w:rsidR="00AC0A08" w:rsidRPr="00530512">
        <w:rPr>
          <w:rFonts w:ascii="Arial" w:eastAsia="Arial" w:hAnsi="Arial" w:cs="Arial"/>
          <w:color w:val="auto"/>
          <w:sz w:val="22"/>
          <w:szCs w:val="22"/>
        </w:rPr>
        <w:t xml:space="preserve">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patient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ins w:id="220" w:author="Dinh Diep" w:date="2016-12-29T04:03:00Z">
        <w:r w:rsidR="00CB3495">
          <w:rPr>
            <w:rFonts w:ascii="Arial" w:eastAsia="Arial" w:hAnsi="Arial" w:cs="Arial"/>
            <w:b/>
            <w:color w:val="auto"/>
            <w:sz w:val="22"/>
            <w:szCs w:val="22"/>
          </w:rPr>
          <w:t>7</w:t>
        </w:r>
      </w:ins>
      <w:del w:id="221" w:author="Dinh Diep" w:date="2016-12-29T04:03:00Z">
        <w:r w:rsidR="00D754C7" w:rsidRPr="00530512" w:rsidDel="00CB3495">
          <w:rPr>
            <w:rFonts w:ascii="Arial" w:eastAsia="Arial" w:hAnsi="Arial" w:cs="Arial"/>
            <w:b/>
            <w:color w:val="auto"/>
            <w:sz w:val="22"/>
            <w:szCs w:val="22"/>
          </w:rPr>
          <w:delText>6</w:delText>
        </w:r>
      </w:del>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r w:rsidR="00B033BD" w:rsidRPr="004952E2">
        <w:rPr>
          <w:rFonts w:ascii="Arial" w:eastAsia="Arial" w:hAnsi="Arial" w:cs="Arial"/>
          <w:color w:val="FF0000"/>
          <w:sz w:val="22"/>
          <w:szCs w:val="22"/>
        </w:rPr>
        <w:t>The fractions of white blood cells observed are lower than what was reported previously</w:t>
      </w:r>
      <w:hyperlink w:anchor="_ENREF_9" w:tooltip="Sun, 2015 #8964" w:history="1">
        <w:r w:rsidR="0082746A" w:rsidRPr="004952E2">
          <w:rPr>
            <w:rFonts w:ascii="Arial" w:eastAsia="Arial" w:hAnsi="Arial" w:cs="Arial"/>
            <w:color w:val="FF0000"/>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FF0000"/>
            <w:sz w:val="22"/>
            <w:szCs w:val="22"/>
          </w:rPr>
          <w:instrText xml:space="preserve"> ADDIN EN.CITE </w:instrText>
        </w:r>
        <w:r w:rsidR="0082746A">
          <w:rPr>
            <w:rFonts w:ascii="Arial" w:eastAsia="Arial" w:hAnsi="Arial" w:cs="Arial"/>
            <w:color w:val="FF0000"/>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2746A">
          <w:rPr>
            <w:rFonts w:ascii="Arial" w:eastAsia="Arial" w:hAnsi="Arial" w:cs="Arial"/>
            <w:color w:val="FF0000"/>
            <w:sz w:val="22"/>
            <w:szCs w:val="22"/>
          </w:rPr>
          <w:instrText xml:space="preserve"> ADDIN EN.CITE.DATA </w:instrText>
        </w:r>
        <w:r w:rsidR="0082746A">
          <w:rPr>
            <w:rFonts w:ascii="Arial" w:eastAsia="Arial" w:hAnsi="Arial" w:cs="Arial"/>
            <w:color w:val="FF0000"/>
            <w:sz w:val="22"/>
            <w:szCs w:val="22"/>
          </w:rPr>
        </w:r>
        <w:r w:rsidR="0082746A">
          <w:rPr>
            <w:rFonts w:ascii="Arial" w:eastAsia="Arial" w:hAnsi="Arial" w:cs="Arial"/>
            <w:color w:val="FF0000"/>
            <w:sz w:val="22"/>
            <w:szCs w:val="22"/>
          </w:rPr>
          <w:fldChar w:fldCharType="end"/>
        </w:r>
        <w:r w:rsidR="0082746A" w:rsidRPr="004952E2">
          <w:rPr>
            <w:rFonts w:ascii="Arial" w:eastAsia="Arial" w:hAnsi="Arial" w:cs="Arial"/>
            <w:color w:val="FF0000"/>
            <w:sz w:val="22"/>
            <w:szCs w:val="22"/>
          </w:rPr>
        </w:r>
        <w:r w:rsidR="0082746A" w:rsidRPr="004952E2">
          <w:rPr>
            <w:rFonts w:ascii="Arial" w:eastAsia="Arial" w:hAnsi="Arial" w:cs="Arial"/>
            <w:color w:val="FF0000"/>
            <w:sz w:val="22"/>
            <w:szCs w:val="22"/>
          </w:rPr>
          <w:fldChar w:fldCharType="separate"/>
        </w:r>
        <w:r w:rsidR="0082746A" w:rsidRPr="000452EC">
          <w:rPr>
            <w:rFonts w:ascii="Arial" w:eastAsia="Arial" w:hAnsi="Arial" w:cs="Arial"/>
            <w:noProof/>
            <w:color w:val="FF0000"/>
            <w:sz w:val="22"/>
            <w:szCs w:val="22"/>
            <w:vertAlign w:val="superscript"/>
          </w:rPr>
          <w:t>9</w:t>
        </w:r>
        <w:r w:rsidR="0082746A" w:rsidRPr="004952E2">
          <w:rPr>
            <w:rFonts w:ascii="Arial" w:eastAsia="Arial" w:hAnsi="Arial" w:cs="Arial"/>
            <w:color w:val="FF0000"/>
            <w:sz w:val="22"/>
            <w:szCs w:val="22"/>
          </w:rPr>
          <w:fldChar w:fldCharType="end"/>
        </w:r>
      </w:hyperlink>
      <w:r w:rsidR="00B033BD" w:rsidRPr="004952E2">
        <w:rPr>
          <w:rFonts w:ascii="Arial" w:eastAsia="Arial" w:hAnsi="Arial" w:cs="Arial"/>
          <w:color w:val="FF0000"/>
          <w:sz w:val="22"/>
          <w:szCs w:val="22"/>
        </w:rPr>
        <w:t>, mostly likely due to the inclusion of 10 normal tissue types in our deconvolution analysis.</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0862B828"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ins w:id="222" w:author="Dinh Diep" w:date="2016-12-29T04:03:00Z">
        <w:r w:rsidR="00CB3495">
          <w:rPr>
            <w:rFonts w:ascii="Arial" w:eastAsia="Arial" w:hAnsi="Arial" w:cs="Arial"/>
            <w:b/>
            <w:color w:val="auto"/>
            <w:sz w:val="22"/>
            <w:szCs w:val="22"/>
          </w:rPr>
          <w:t>8</w:t>
        </w:r>
      </w:ins>
      <w:del w:id="223" w:author="Dinh Diep" w:date="2016-12-29T04:03:00Z">
        <w:r w:rsidR="00D754C7" w:rsidRPr="00530512" w:rsidDel="00CB3495">
          <w:rPr>
            <w:rFonts w:ascii="Arial" w:eastAsia="Arial" w:hAnsi="Arial" w:cs="Arial"/>
            <w:b/>
            <w:color w:val="auto"/>
            <w:sz w:val="22"/>
            <w:szCs w:val="22"/>
          </w:rPr>
          <w:delText>7</w:delText>
        </w:r>
      </w:del>
      <w:del w:id="224" w:author="Dinh Diep" w:date="2016-12-29T04:04:00Z">
        <w:r w:rsidR="00174551" w:rsidRPr="00530512" w:rsidDel="00CB3495">
          <w:rPr>
            <w:rFonts w:ascii="Arial" w:eastAsia="Arial" w:hAnsi="Arial" w:cs="Arial"/>
            <w:b/>
            <w:color w:val="auto"/>
            <w:sz w:val="22"/>
            <w:szCs w:val="22"/>
          </w:rPr>
          <w:delText>a</w:delText>
        </w:r>
        <w:r w:rsidR="00B44BB3" w:rsidRPr="00530512" w:rsidDel="00CB3495">
          <w:rPr>
            <w:rFonts w:ascii="Arial" w:eastAsia="Arial" w:hAnsi="Arial" w:cs="Arial"/>
            <w:b/>
            <w:color w:val="auto"/>
            <w:sz w:val="22"/>
            <w:szCs w:val="22"/>
          </w:rPr>
          <w:delText>-</w:delText>
        </w:r>
        <w:r w:rsidR="00174551" w:rsidRPr="00530512" w:rsidDel="00CB3495">
          <w:rPr>
            <w:rFonts w:ascii="Arial" w:eastAsia="Arial" w:hAnsi="Arial" w:cs="Arial"/>
            <w:b/>
            <w:color w:val="auto"/>
            <w:sz w:val="22"/>
            <w:szCs w:val="22"/>
          </w:rPr>
          <w:delText>b</w:delText>
        </w:r>
      </w:del>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B310DA" w:rsidRPr="004952E2">
        <w:rPr>
          <w:rFonts w:ascii="Arial" w:eastAsia="Arial" w:hAnsi="Arial" w:cs="Arial"/>
          <w:color w:val="FF0000"/>
          <w:sz w:val="22"/>
          <w:szCs w:val="22"/>
        </w:rPr>
        <w:t>The majority (71/81 for CRC and 83/94 for LC) were also present in at least one of the matched primary tumor and plasma pairs.</w:t>
      </w:r>
      <w:r w:rsidR="00B310DA">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ins w:id="225" w:author="Dinh Diep" w:date="2016-12-29T04:04:00Z">
        <w:r w:rsidR="00CB3495">
          <w:rPr>
            <w:rFonts w:ascii="Arial" w:eastAsia="Arial" w:hAnsi="Arial" w:cs="Arial"/>
            <w:color w:val="auto"/>
            <w:sz w:val="22"/>
            <w:szCs w:val="22"/>
          </w:rPr>
          <w:t>.</w:t>
        </w:r>
      </w:ins>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w:t>
      </w:r>
      <w:ins w:id="226" w:author="Dinh Diep" w:date="2016-12-29T04:04:00Z">
        <w:r w:rsidR="00CB3495">
          <w:rPr>
            <w:rFonts w:ascii="Arial" w:eastAsia="Arial" w:hAnsi="Arial" w:cs="Arial"/>
            <w:color w:val="auto"/>
            <w:sz w:val="22"/>
            <w:szCs w:val="22"/>
          </w:rPr>
          <w:t xml:space="preserve"> respectively</w:t>
        </w:r>
      </w:ins>
      <w:r w:rsidR="00E070B0" w:rsidRPr="00530512">
        <w:rPr>
          <w:rFonts w:ascii="Arial" w:eastAsia="Arial" w:hAnsi="Arial" w:cs="Arial"/>
          <w:color w:val="auto"/>
          <w:sz w:val="22"/>
          <w:szCs w:val="22"/>
        </w:rPr>
        <w:t xml:space="preserve">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ins w:id="227" w:author="Dinh Diep" w:date="2016-12-29T04:04:00Z">
        <w:r w:rsidR="00CB3495">
          <w:rPr>
            <w:rFonts w:ascii="Arial" w:eastAsia="Arial" w:hAnsi="Arial" w:cs="Arial"/>
            <w:color w:val="auto"/>
            <w:sz w:val="22"/>
            <w:szCs w:val="22"/>
          </w:rPr>
          <w:t xml:space="preserve"> respectively</w:t>
        </w:r>
      </w:ins>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for CRC and lung cancer) and methylation</w:t>
      </w:r>
      <w:del w:id="228" w:author="Dinh Diep" w:date="2016-12-29T04:05:00Z">
        <w:r w:rsidR="00625CDB" w:rsidRPr="00530512" w:rsidDel="00CB3495">
          <w:rPr>
            <w:rFonts w:ascii="Arial" w:eastAsia="Arial" w:hAnsi="Arial" w:cs="Arial"/>
            <w:color w:val="auto"/>
            <w:sz w:val="22"/>
            <w:szCs w:val="22"/>
          </w:rPr>
          <w:delText xml:space="preserve"> signal</w:delText>
        </w:r>
      </w:del>
      <w:r w:rsidR="00625CDB" w:rsidRPr="00530512">
        <w:rPr>
          <w:rFonts w:ascii="Arial" w:eastAsia="Arial" w:hAnsi="Arial" w:cs="Arial"/>
          <w:color w:val="auto"/>
          <w:sz w:val="22"/>
          <w:szCs w:val="22"/>
        </w:rPr>
        <w:t xml:space="preserve"> of individual CpG </w:t>
      </w:r>
      <w:r w:rsidR="00625CDB" w:rsidRPr="00530512">
        <w:rPr>
          <w:rFonts w:ascii="Arial" w:eastAsia="Arial" w:hAnsi="Arial" w:cs="Arial"/>
          <w:color w:val="auto"/>
          <w:sz w:val="22"/>
          <w:szCs w:val="22"/>
        </w:rPr>
        <w:lastRenderedPageBreak/>
        <w:t xml:space="preserve">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59A24397"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r w:rsidR="00885FA3">
        <w:rPr>
          <w:rFonts w:ascii="Arial" w:hAnsi="Arial" w:cs="Arial"/>
          <w:color w:val="auto"/>
          <w:sz w:val="22"/>
          <w:szCs w:val="22"/>
        </w:rPr>
        <w:t>c</w:t>
      </w:r>
      <w:ins w:id="229" w:author="Dinh Diep" w:date="2016-12-29T04:05:00Z">
        <w:r w:rsidR="00CB3495">
          <w:rPr>
            <w:rFonts w:ascii="Arial" w:hAnsi="Arial" w:cs="Arial"/>
            <w:color w:val="auto"/>
            <w:sz w:val="22"/>
            <w:szCs w:val="22"/>
          </w:rPr>
          <w:t xml:space="preserve">irculating tumor </w:t>
        </w:r>
      </w:ins>
      <w:del w:id="230" w:author="Dinh Diep" w:date="2016-12-29T04:05:00Z">
        <w:r w:rsidR="00885FA3" w:rsidDel="00CB3495">
          <w:rPr>
            <w:rFonts w:ascii="Arial" w:hAnsi="Arial" w:cs="Arial"/>
            <w:color w:val="auto"/>
            <w:sz w:val="22"/>
            <w:szCs w:val="22"/>
          </w:rPr>
          <w:delText>t</w:delText>
        </w:r>
      </w:del>
      <w:r w:rsidR="007F7966">
        <w:rPr>
          <w:rFonts w:ascii="Arial" w:hAnsi="Arial" w:cs="Arial"/>
          <w:color w:val="auto"/>
          <w:sz w:val="22"/>
          <w:szCs w:val="22"/>
        </w:rPr>
        <w:t>DNA</w:t>
      </w:r>
      <w:ins w:id="231" w:author="Dinh Diep" w:date="2016-12-29T04:06:00Z">
        <w:r w:rsidR="00CB3495">
          <w:rPr>
            <w:rFonts w:ascii="Arial" w:hAnsi="Arial" w:cs="Arial"/>
            <w:color w:val="auto"/>
            <w:sz w:val="22"/>
            <w:szCs w:val="22"/>
          </w:rPr>
          <w:t xml:space="preserve"> (ctDNA)</w:t>
        </w:r>
      </w:ins>
      <w:r w:rsidR="007F7966">
        <w:rPr>
          <w:rFonts w:ascii="Arial" w:hAnsi="Arial" w:cs="Arial"/>
          <w:color w:val="auto"/>
          <w:sz w:val="22"/>
          <w:szCs w:val="22"/>
        </w:rPr>
        <w:t>.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ins w:id="232" w:author="Dinh Diep" w:date="2016-12-29T04:07:00Z">
        <w:r w:rsidR="00CB3495">
          <w:rPr>
            <w:rFonts w:ascii="Arial" w:eastAsia="Arial" w:hAnsi="Arial" w:cs="Arial"/>
            <w:b/>
            <w:color w:val="auto"/>
            <w:sz w:val="22"/>
            <w:szCs w:val="22"/>
          </w:rPr>
          <w:t>ab</w:t>
        </w:r>
      </w:ins>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w:t>
      </w:r>
      <w:r w:rsidR="00C30CDC">
        <w:rPr>
          <w:rFonts w:ascii="Arial" w:hAnsi="Arial" w:cs="Arial"/>
          <w:color w:val="auto"/>
          <w:sz w:val="22"/>
          <w:szCs w:val="22"/>
        </w:rPr>
        <w:t xml:space="preserve"> </w:t>
      </w:r>
      <w:r w:rsidR="00C30CDC" w:rsidRPr="00C30CDC">
        <w:rPr>
          <w:rFonts w:ascii="Arial" w:eastAsia="Arial" w:hAnsi="Arial" w:cs="Arial"/>
          <w:color w:val="FF0000"/>
          <w:sz w:val="22"/>
          <w:szCs w:val="22"/>
        </w:rPr>
        <w:t>(</w:t>
      </w:r>
      <w:r w:rsidR="00C30CDC" w:rsidRPr="00C30CDC">
        <w:rPr>
          <w:rFonts w:ascii="Arial" w:eastAsia="Arial" w:hAnsi="Arial" w:cs="Arial"/>
          <w:b/>
          <w:color w:val="FF0000"/>
          <w:sz w:val="22"/>
          <w:szCs w:val="22"/>
        </w:rPr>
        <w:t xml:space="preserve">Supplementary Table </w:t>
      </w:r>
      <w:ins w:id="233" w:author="Dinh Diep" w:date="2016-12-29T04:32:00Z">
        <w:r w:rsidR="00D72558">
          <w:rPr>
            <w:rFonts w:ascii="Arial" w:eastAsia="Arial" w:hAnsi="Arial" w:cs="Arial"/>
            <w:b/>
            <w:color w:val="FF0000"/>
            <w:sz w:val="22"/>
            <w:szCs w:val="22"/>
          </w:rPr>
          <w:t>9</w:t>
        </w:r>
      </w:ins>
      <w:del w:id="234" w:author="Dinh Diep" w:date="2016-12-29T04:32:00Z">
        <w:r w:rsidR="00C30CDC" w:rsidRPr="00C30CDC" w:rsidDel="00D72558">
          <w:rPr>
            <w:rFonts w:ascii="Arial" w:eastAsia="Arial" w:hAnsi="Arial" w:cs="Arial"/>
            <w:b/>
            <w:color w:val="FF0000"/>
            <w:sz w:val="22"/>
            <w:szCs w:val="22"/>
          </w:rPr>
          <w:delText>8</w:delText>
        </w:r>
      </w:del>
      <w:r w:rsidR="00C30CDC" w:rsidRPr="00C30CDC">
        <w:rPr>
          <w:rFonts w:ascii="Arial" w:eastAsia="Arial" w:hAnsi="Arial" w:cs="Arial"/>
          <w:b/>
          <w:color w:val="FF0000"/>
          <w:sz w:val="22"/>
          <w:szCs w:val="22"/>
        </w:rPr>
        <w:t>a-b</w:t>
      </w:r>
      <w:r w:rsidR="00C30CDC" w:rsidRPr="00C30CDC">
        <w:rPr>
          <w:rFonts w:ascii="Arial" w:eastAsia="Arial" w:hAnsi="Arial" w:cs="Arial"/>
          <w:color w:val="FF0000"/>
          <w:sz w:val="22"/>
          <w:szCs w:val="22"/>
        </w:rPr>
        <w:t>)</w:t>
      </w:r>
      <w:r w:rsidR="00DB0B4F" w:rsidRPr="00C30CDC">
        <w:rPr>
          <w:rFonts w:ascii="Arial" w:hAnsi="Arial" w:cs="Arial"/>
          <w:color w:val="FF0000"/>
          <w:sz w:val="22"/>
          <w:szCs w:val="22"/>
        </w:rPr>
        <w:t xml:space="preserve">. </w:t>
      </w:r>
      <w:r w:rsidR="00DB0B4F" w:rsidRPr="00530512">
        <w:rPr>
          <w:rFonts w:ascii="Arial" w:hAnsi="Arial" w:cs="Arial"/>
          <w:color w:val="auto"/>
          <w:sz w:val="22"/>
          <w:szCs w:val="22"/>
        </w:rPr>
        <w:t xml:space="preserve">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del w:id="235" w:author="Dinh Diep" w:date="2016-12-29T04:31:00Z">
        <w:r w:rsidR="00F77C53" w:rsidDel="00D72558">
          <w:rPr>
            <w:rFonts w:ascii="Arial" w:eastAsia="Arial" w:hAnsi="Arial" w:cs="Arial"/>
            <w:color w:val="auto"/>
            <w:sz w:val="22"/>
            <w:szCs w:val="22"/>
          </w:rPr>
          <w:delText>C</w:delText>
        </w:r>
      </w:del>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than the methylation level of individual 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F26C73" w:rsidRPr="00C30CDC">
        <w:rPr>
          <w:rFonts w:ascii="Arial" w:eastAsia="Arial" w:hAnsi="Arial" w:cs="Arial"/>
          <w:color w:val="FF0000"/>
          <w:sz w:val="22"/>
          <w:szCs w:val="22"/>
        </w:rPr>
        <w:t>(</w:t>
      </w:r>
      <w:r w:rsidR="00C30CDC">
        <w:rPr>
          <w:rFonts w:ascii="Arial" w:eastAsia="Arial" w:hAnsi="Arial" w:cs="Arial"/>
          <w:b/>
          <w:color w:val="FF0000"/>
          <w:sz w:val="22"/>
          <w:szCs w:val="22"/>
        </w:rPr>
        <w:t xml:space="preserve">Supplementary Table </w:t>
      </w:r>
      <w:ins w:id="236" w:author="Dinh Diep" w:date="2016-12-29T04:32:00Z">
        <w:r w:rsidR="00D72558">
          <w:rPr>
            <w:rFonts w:ascii="Arial" w:eastAsia="Arial" w:hAnsi="Arial" w:cs="Arial"/>
            <w:b/>
            <w:color w:val="FF0000"/>
            <w:sz w:val="22"/>
            <w:szCs w:val="22"/>
          </w:rPr>
          <w:t>9</w:t>
        </w:r>
      </w:ins>
      <w:del w:id="237" w:author="Dinh Diep" w:date="2016-12-29T04:32:00Z">
        <w:r w:rsidR="00C30CDC" w:rsidDel="00D72558">
          <w:rPr>
            <w:rFonts w:ascii="Arial" w:eastAsia="Arial" w:hAnsi="Arial" w:cs="Arial"/>
            <w:b/>
            <w:color w:val="FF0000"/>
            <w:sz w:val="22"/>
            <w:szCs w:val="22"/>
          </w:rPr>
          <w:delText>8</w:delText>
        </w:r>
      </w:del>
      <w:r w:rsidR="00C30CDC">
        <w:rPr>
          <w:rFonts w:ascii="Arial" w:eastAsia="Arial" w:hAnsi="Arial" w:cs="Arial"/>
          <w:b/>
          <w:color w:val="FF0000"/>
          <w:sz w:val="22"/>
          <w:szCs w:val="22"/>
        </w:rPr>
        <w:t>c-d</w:t>
      </w:r>
      <w:r w:rsidR="00F26C73" w:rsidRPr="00C30CDC">
        <w:rPr>
          <w:rFonts w:ascii="Arial" w:eastAsia="Arial" w:hAnsi="Arial" w:cs="Arial"/>
          <w:color w:val="FF0000"/>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4A02EA">
        <w:rPr>
          <w:rFonts w:ascii="Arial" w:eastAsia="Arial" w:hAnsi="Arial" w:cs="Arial"/>
          <w:b/>
          <w:color w:val="FF0000"/>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4A02EA">
        <w:rPr>
          <w:rFonts w:ascii="Arial" w:eastAsia="Arial" w:hAnsi="Arial" w:cs="Arial"/>
          <w:color w:val="FF0000"/>
          <w:sz w:val="22"/>
          <w:szCs w:val="22"/>
        </w:rPr>
        <w:t>(</w:t>
      </w:r>
      <w:r w:rsidR="00BA40A7" w:rsidRPr="004A02EA">
        <w:rPr>
          <w:rFonts w:ascii="Arial" w:eastAsia="Arial" w:hAnsi="Arial" w:cs="Arial"/>
          <w:b/>
          <w:color w:val="FF0000"/>
          <w:sz w:val="22"/>
          <w:szCs w:val="22"/>
        </w:rPr>
        <w:t>Figure 4d</w:t>
      </w:r>
      <w:r w:rsidR="00B45074" w:rsidRPr="004A02EA">
        <w:rPr>
          <w:rFonts w:ascii="Arial" w:eastAsia="Arial" w:hAnsi="Arial" w:cs="Arial"/>
          <w:color w:val="FF0000"/>
          <w:sz w:val="22"/>
          <w:szCs w:val="22"/>
        </w:rPr>
        <w:t xml:space="preserve">).  </w:t>
      </w:r>
      <w:r w:rsidR="00B45074" w:rsidRPr="00530512">
        <w:rPr>
          <w:rFonts w:ascii="Arial" w:eastAsia="Arial" w:hAnsi="Arial" w:cs="Arial"/>
          <w:color w:val="auto"/>
          <w:sz w:val="22"/>
          <w:szCs w:val="22"/>
        </w:rPr>
        <w:t>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4A02EA">
        <w:rPr>
          <w:rFonts w:ascii="Arial" w:eastAsia="Arial" w:hAnsi="Arial" w:cs="Arial"/>
          <w:b/>
          <w:color w:val="FF0000"/>
          <w:sz w:val="22"/>
          <w:szCs w:val="22"/>
        </w:rPr>
        <w:t xml:space="preserve">Supplementary </w:t>
      </w:r>
      <w:r w:rsidR="009F206F" w:rsidRPr="004A02EA">
        <w:rPr>
          <w:rFonts w:ascii="Arial" w:eastAsia="Arial" w:hAnsi="Arial" w:cs="Arial"/>
          <w:b/>
          <w:color w:val="FF0000"/>
          <w:sz w:val="22"/>
          <w:szCs w:val="22"/>
        </w:rPr>
        <w:t>Fig</w:t>
      </w:r>
      <w:ins w:id="238" w:author="Dinh Diep" w:date="2016-12-29T04:33:00Z">
        <w:r w:rsidR="00D72558">
          <w:rPr>
            <w:rFonts w:ascii="Arial" w:eastAsia="Arial" w:hAnsi="Arial" w:cs="Arial"/>
            <w:b/>
            <w:color w:val="FF0000"/>
            <w:sz w:val="22"/>
            <w:szCs w:val="22"/>
          </w:rPr>
          <w:t>ure</w:t>
        </w:r>
      </w:ins>
      <w:del w:id="239" w:author="Dinh Diep" w:date="2016-12-29T04:33:00Z">
        <w:r w:rsidR="00F5494E" w:rsidRPr="004A02EA" w:rsidDel="00D72558">
          <w:rPr>
            <w:rFonts w:ascii="Arial" w:eastAsia="Arial" w:hAnsi="Arial" w:cs="Arial"/>
            <w:b/>
            <w:color w:val="FF0000"/>
            <w:sz w:val="22"/>
            <w:szCs w:val="22"/>
          </w:rPr>
          <w:delText>.</w:delText>
        </w:r>
      </w:del>
      <w:r w:rsidR="00793E7F"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9</w:t>
      </w:r>
      <w:r w:rsidR="00F0590C" w:rsidRPr="004A02EA">
        <w:rPr>
          <w:rFonts w:ascii="Arial" w:eastAsia="Arial" w:hAnsi="Arial" w:cs="Arial"/>
          <w:b/>
          <w:color w:val="FF0000"/>
          <w:sz w:val="22"/>
          <w:szCs w:val="22"/>
        </w:rPr>
        <w:t xml:space="preserve"> </w:t>
      </w:r>
      <w:r w:rsidR="003C63B8" w:rsidRPr="00530512">
        <w:rPr>
          <w:rFonts w:ascii="Arial" w:eastAsia="Arial" w:hAnsi="Arial" w:cs="Arial"/>
          <w:b/>
          <w:color w:val="auto"/>
          <w:sz w:val="22"/>
          <w:szCs w:val="22"/>
        </w:rPr>
        <w:t xml:space="preserve">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ins w:id="240" w:author="Dinh Diep" w:date="2016-12-29T04:33:00Z">
        <w:r w:rsidR="00D72558">
          <w:rPr>
            <w:rFonts w:ascii="Arial" w:eastAsia="Arial" w:hAnsi="Arial" w:cs="Arial"/>
            <w:b/>
            <w:color w:val="auto"/>
            <w:sz w:val="22"/>
            <w:szCs w:val="22"/>
          </w:rPr>
          <w:t>10</w:t>
        </w:r>
      </w:ins>
      <w:del w:id="241" w:author="Dinh Diep" w:date="2016-12-29T04:33:00Z">
        <w:r w:rsidR="00D754C7" w:rsidRPr="00530512" w:rsidDel="00D72558">
          <w:rPr>
            <w:rFonts w:ascii="Arial" w:eastAsia="Arial" w:hAnsi="Arial" w:cs="Arial"/>
            <w:b/>
            <w:color w:val="auto"/>
            <w:sz w:val="22"/>
            <w:szCs w:val="22"/>
          </w:rPr>
          <w:delText>9</w:delText>
        </w:r>
      </w:del>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547976AD" w14:textId="17F9D252" w:rsidR="00E03006" w:rsidRDefault="005400B5" w:rsidP="007C7B97">
      <w:pPr>
        <w:shd w:val="clear" w:color="auto" w:fill="FFFFFF"/>
        <w:spacing w:line="276" w:lineRule="auto"/>
        <w:jc w:val="left"/>
        <w:rPr>
          <w:rFonts w:ascii="Arial" w:eastAsia="Arial" w:hAnsi="Arial" w:cs="Arial"/>
          <w:color w:val="000000" w:themeColor="text1"/>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dW0+ODk2NDwvUmVjTnVtPjxEaXNwbGF5VGV4dD48c3R5bGUgZmFjZT0ic3VwZXJzY3JpcHQiPjks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aW5hOyYjeEQ7TGkgS2EgU2hpbmcgSW5zdGl0dXRlIG9mIEhlYWx0aCBTY2llbmNlcywgVGhlIENo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bmcgS29uZyBTQVIsIENoaW5hOyBTdGF0ZSBLZXkgTGFib3JhdG9yeSBpbiBPbmNvbG9neSBpbiBT
b3V0aCBDaGluYSwgVGhlIENoaW5lc2UgVW5pdmVyc2l0eSBvZiBIb25nIEtvbmcsIFByaW5jZSBv
ZiBXYWxlcyBIb3NwaXRhbCwgU2hhdGluLCBOZXcgVGVycml0b3JpZXMsIEhvbmcgS29uZyBTQVIs
IENoaW5hOyBsb3ltQGN1aGsuZWR1LmhrLjwvYXV0aC1hZGRyZXNzPjx0aXRsZXM+PHRpdGxlPlBs
YXNtYSBETkEgdGlzc3VlIG1hcHBpbmcgYnkgZ2Vub21lLXdpZGUgbWV0aHlsYXRpb24gc2VxdWVu
Y2luZyBmb3Igbm9uaW52YXNpdmUgcHJlbmF0YWwsIGNhbmNlciwgYW5kIHRyYW5zcGxhbnRhdGlv
biBhc3Nlc3NtZW50czwvdGl0bGU+PHNlY29uZGFyeS10aXRsZT5Qcm9jIE5hdGwgQWNhZCBTY2kg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PC9hYmJyLTE+PC9hbHQtcGVyaW9kaWNhbD48cGFnZXM+RTU1MDMtMTI8L3BhZ2VzPjx2b2x1bWU+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MTI8L2VsZWN0cm9uaWMtcmVzb3VyY2UtbnVtPjxsYW5ndWFnZT5Fbmc8L2xhbmd1YWdlPjwvcmVj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YXRsIEFjYWQgU2NpIFUgUyBBPC9mdWxsLXRpdGxlPjwvcGVyaW9kaWNhbD48cGFnZXM+RTE4MjYt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=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dW0+ODk2NDwvUmVjTnVtPjxEaXNwbGF5VGV4dD48c3R5bGUgZmFjZT0ic3VwZXJzY3JpcHQiPjks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aW5hOyYjeEQ7TGkgS2EgU2hpbmcgSW5zdGl0dXRlIG9mIEhlYWx0aCBTY2llbmNlcywgVGhlIENo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bmcgS29uZyBTQVIsIENoaW5hOyBTdGF0ZSBLZXkgTGFib3JhdG9yeSBpbiBPbmNvbG9neSBpbiBT
b3V0aCBDaGluYSwgVGhlIENoaW5lc2UgVW5pdmVyc2l0eSBvZiBIb25nIEtvbmcsIFByaW5jZSBv
ZiBXYWxlcyBIb3NwaXRhbCwgU2hhdGluLCBOZXcgVGVycml0b3JpZXMsIEhvbmcgS29uZyBTQVIs
IENoaW5hOyBsb3ltQGN1aGsuZWR1LmhrLjwvYXV0aC1hZGRyZXNzPjx0aXRsZXM+PHRpdGxlPlBs
YXNtYSBETkEgdGlzc3VlIG1hcHBpbmcgYnkgZ2Vub21lLXdpZGUgbWV0aHlsYXRpb24gc2VxdWVu
Y2luZyBmb3Igbm9uaW52YXNpdmUgcHJlbmF0YWwsIGNhbmNlciwgYW5kIHRyYW5zcGxhbnRhdGlv
biBhc3Nlc3NtZW50czwvdGl0bGU+PHNlY29uZGFyeS10aXRsZT5Qcm9jIE5hdGwgQWNhZCBTY2kg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PC9hYmJyLTE+PC9hbHQtcGVyaW9kaWNhbD48cGFnZXM+RTU1MDMtMTI8L3BhZ2VzPjx2b2x1bWU+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MTI8L2VsZWN0cm9uaWMtcmVzb3VyY2UtbnVtPjxsYW5ndWFnZT5Fbmc8L2xhbmd1YWdlPjwvcmVj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YXRsIEFjYWQgU2NpIFUgUyBBPC9mdWxsLXRpdGxlPjwvcGVyaW9kaWNhbD48cGFnZXM+RTE4MjYt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=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9" w:tooltip="Sun, 2015 #8964" w:history="1">
        <w:r w:rsidR="0082746A" w:rsidRPr="000452EC">
          <w:rPr>
            <w:rFonts w:ascii="Arial" w:eastAsia="Arial" w:hAnsi="Arial" w:cs="Arial"/>
            <w:noProof/>
            <w:color w:val="auto"/>
            <w:sz w:val="22"/>
            <w:szCs w:val="22"/>
            <w:vertAlign w:val="superscript"/>
          </w:rPr>
          <w:t>9</w:t>
        </w:r>
      </w:hyperlink>
      <w:r w:rsidR="000452EC" w:rsidRPr="000452EC">
        <w:rPr>
          <w:rFonts w:ascii="Arial" w:eastAsia="Arial" w:hAnsi="Arial" w:cs="Arial"/>
          <w:noProof/>
          <w:color w:val="auto"/>
          <w:sz w:val="22"/>
          <w:szCs w:val="22"/>
          <w:vertAlign w:val="superscript"/>
        </w:rPr>
        <w:t>,</w:t>
      </w:r>
      <w:hyperlink w:anchor="_ENREF_10" w:tooltip="Lehmann-Werman, 2016 #6" w:history="1">
        <w:r w:rsidR="0082746A" w:rsidRPr="000452EC">
          <w:rPr>
            <w:rFonts w:ascii="Arial" w:eastAsia="Arial" w:hAnsi="Arial" w:cs="Arial"/>
            <w:noProof/>
            <w:color w:val="auto"/>
            <w:sz w:val="22"/>
            <w:szCs w:val="22"/>
            <w:vertAlign w:val="superscript"/>
          </w:rPr>
          <w:t>10</w:t>
        </w:r>
      </w:hyperlink>
      <w:r w:rsidR="000452EC" w:rsidRPr="000452EC">
        <w:rPr>
          <w:rFonts w:ascii="Arial" w:eastAsia="Arial" w:hAnsi="Arial" w:cs="Arial"/>
          <w:noProof/>
          <w:color w:val="auto"/>
          <w:sz w:val="22"/>
          <w:szCs w:val="22"/>
          <w:vertAlign w:val="superscript"/>
        </w:rPr>
        <w:t>,</w:t>
      </w:r>
      <w:hyperlink w:anchor="_ENREF_32" w:tooltip="Snyder, 2016 #7" w:history="1">
        <w:r w:rsidR="0082746A" w:rsidRPr="000452EC">
          <w:rPr>
            <w:rFonts w:ascii="Arial" w:eastAsia="Arial" w:hAnsi="Arial" w:cs="Arial"/>
            <w:noProof/>
            <w:color w:val="auto"/>
            <w:sz w:val="22"/>
            <w:szCs w:val="22"/>
            <w:vertAlign w:val="superscript"/>
          </w:rPr>
          <w:t>32</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w:t>
      </w:r>
      <w:ins w:id="242" w:author="Dinh Diep" w:date="2016-12-29T04:34:00Z">
        <w:r w:rsidR="00D72558">
          <w:rPr>
            <w:rFonts w:ascii="Arial" w:eastAsia="Arial" w:hAnsi="Arial" w:cs="Arial"/>
            <w:b/>
            <w:color w:val="auto"/>
            <w:sz w:val="22"/>
            <w:szCs w:val="22"/>
          </w:rPr>
          <w:t>6</w:t>
        </w:r>
      </w:ins>
      <w:del w:id="243" w:author="Dinh Diep" w:date="2016-12-29T04:34:00Z">
        <w:r w:rsidR="00921FDC" w:rsidRPr="009261B7" w:rsidDel="00D72558">
          <w:rPr>
            <w:rFonts w:ascii="Arial" w:eastAsia="Arial" w:hAnsi="Arial" w:cs="Arial"/>
            <w:b/>
            <w:color w:val="auto"/>
            <w:sz w:val="22"/>
            <w:szCs w:val="22"/>
          </w:rPr>
          <w:delText>5</w:delText>
        </w:r>
      </w:del>
      <w:r w:rsidR="00921FDC" w:rsidRPr="009261B7">
        <w:rPr>
          <w:rFonts w:ascii="Arial" w:eastAsia="Arial" w:hAnsi="Arial" w:cs="Arial"/>
          <w:b/>
          <w:color w:val="auto"/>
          <w:sz w:val="22"/>
          <w:szCs w:val="22"/>
        </w:rPr>
        <w:t xml:space="preserve">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w:t>
      </w:r>
      <w:ins w:id="244" w:author="Dinh Diep" w:date="2016-12-29T04:34:00Z">
        <w:r w:rsidR="00D72558">
          <w:rPr>
            <w:rFonts w:ascii="Arial" w:eastAsia="Arial" w:hAnsi="Arial" w:cs="Arial"/>
            <w:b/>
            <w:color w:val="auto"/>
            <w:sz w:val="22"/>
            <w:szCs w:val="22"/>
          </w:rPr>
          <w:t>7</w:t>
        </w:r>
      </w:ins>
      <w:del w:id="245" w:author="Dinh Diep" w:date="2016-12-29T04:34:00Z">
        <w:r w:rsidR="00921FDC" w:rsidRPr="009261B7" w:rsidDel="00D72558">
          <w:rPr>
            <w:rFonts w:ascii="Arial" w:eastAsia="Arial" w:hAnsi="Arial" w:cs="Arial"/>
            <w:b/>
            <w:color w:val="auto"/>
            <w:sz w:val="22"/>
            <w:szCs w:val="22"/>
          </w:rPr>
          <w:delText>6</w:delText>
        </w:r>
      </w:del>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w:t>
      </w:r>
      <w:ins w:id="246" w:author="Dinh Diep" w:date="2016-12-29T04:35:00Z">
        <w:r w:rsidR="00D72558">
          <w:rPr>
            <w:rFonts w:ascii="Arial" w:eastAsia="Arial" w:hAnsi="Arial" w:cs="Arial"/>
            <w:b/>
            <w:color w:val="auto"/>
            <w:sz w:val="22"/>
            <w:szCs w:val="22"/>
          </w:rPr>
          <w:t>1</w:t>
        </w:r>
      </w:ins>
      <w:del w:id="247" w:author="Dinh Diep" w:date="2016-12-29T04:35:00Z">
        <w:r w:rsidR="00560F66" w:rsidDel="00D72558">
          <w:rPr>
            <w:rFonts w:ascii="Arial" w:eastAsia="Arial" w:hAnsi="Arial" w:cs="Arial"/>
            <w:b/>
            <w:color w:val="auto"/>
            <w:sz w:val="22"/>
            <w:szCs w:val="22"/>
          </w:rPr>
          <w:delText>0</w:delText>
        </w:r>
      </w:del>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to predict the tissue-of-ori</w:t>
      </w:r>
      <w:r w:rsidR="00681E26">
        <w:rPr>
          <w:rFonts w:ascii="Arial" w:eastAsia="Arial" w:hAnsi="Arial" w:cs="Arial"/>
          <w:color w:val="auto"/>
          <w:sz w:val="22"/>
          <w:szCs w:val="22"/>
        </w:rPr>
        <w:t xml:space="preserve">gin for the cancer plasma </w:t>
      </w:r>
      <w:r w:rsidR="00681E26" w:rsidRPr="007472C1">
        <w:rPr>
          <w:rFonts w:ascii="Arial" w:eastAsia="Arial" w:hAnsi="Arial" w:cs="Arial"/>
          <w:color w:val="FF0000"/>
          <w:sz w:val="22"/>
          <w:szCs w:val="22"/>
        </w:rPr>
        <w:t>samples</w:t>
      </w:r>
      <w:r w:rsidR="00835F8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limited power, most likely due to the</w:t>
      </w:r>
      <w:r w:rsidR="00EA232F" w:rsidRPr="00530512">
        <w:rPr>
          <w:rFonts w:ascii="Arial" w:eastAsia="Arial" w:hAnsi="Arial" w:cs="Arial"/>
          <w:color w:val="auto"/>
          <w:sz w:val="22"/>
          <w:szCs w:val="22"/>
        </w:rPr>
        <w:t xml:space="preserve"> high diversity of the tissue classes (N=10). </w:t>
      </w:r>
      <w:r w:rsidR="00AA06C4" w:rsidRPr="007E6D71">
        <w:rPr>
          <w:rFonts w:ascii="Arial" w:eastAsia="Arial" w:hAnsi="Arial" w:cs="Arial"/>
          <w:color w:val="auto"/>
          <w:sz w:val="22"/>
          <w:szCs w:val="22"/>
        </w:rPr>
        <w:t>We then adopted an alternative approach by</w:t>
      </w:r>
      <w:r w:rsidR="007F7966" w:rsidRPr="007E6D71">
        <w:rPr>
          <w:rFonts w:ascii="Arial" w:eastAsia="Arial" w:hAnsi="Arial" w:cs="Arial"/>
          <w:color w:val="auto"/>
          <w:sz w:val="22"/>
          <w:szCs w:val="22"/>
        </w:rPr>
        <w:t xml:space="preserve"> counting the number of </w:t>
      </w:r>
      <w:r w:rsidR="00460088" w:rsidRPr="007E6D71">
        <w:rPr>
          <w:rFonts w:ascii="Arial" w:eastAsia="Arial" w:hAnsi="Arial" w:cs="Arial"/>
          <w:color w:val="auto"/>
          <w:sz w:val="22"/>
          <w:szCs w:val="22"/>
        </w:rPr>
        <w:t xml:space="preserve">methylated (or high MHL) </w:t>
      </w:r>
      <w:r w:rsidR="007F7966" w:rsidRPr="007E6D71">
        <w:rPr>
          <w:rFonts w:ascii="Arial" w:eastAsia="Arial" w:hAnsi="Arial" w:cs="Arial"/>
          <w:color w:val="auto"/>
          <w:sz w:val="22"/>
          <w:szCs w:val="22"/>
        </w:rPr>
        <w:t xml:space="preserve">tissue-specific </w:t>
      </w:r>
      <w:r w:rsidR="00EA232F" w:rsidRPr="007E6D71">
        <w:rPr>
          <w:rFonts w:ascii="Arial" w:eastAsia="Arial" w:hAnsi="Arial" w:cs="Arial"/>
          <w:color w:val="auto"/>
          <w:sz w:val="22"/>
          <w:szCs w:val="22"/>
        </w:rPr>
        <w:t xml:space="preserve">MHBs in the plasma samples and comparing with all other tissues, </w:t>
      </w:r>
      <w:r w:rsidR="007F7966" w:rsidRPr="007E6D71">
        <w:rPr>
          <w:rFonts w:ascii="Arial" w:eastAsia="Arial" w:hAnsi="Arial" w:cs="Arial"/>
          <w:color w:val="auto"/>
          <w:sz w:val="22"/>
          <w:szCs w:val="22"/>
        </w:rPr>
        <w:t>to infer the most probab</w:t>
      </w:r>
      <w:r w:rsidR="00E860F7" w:rsidRPr="007E6D71">
        <w:rPr>
          <w:rFonts w:ascii="Arial" w:eastAsia="Arial" w:hAnsi="Arial" w:cs="Arial"/>
          <w:color w:val="auto"/>
          <w:sz w:val="22"/>
          <w:szCs w:val="22"/>
        </w:rPr>
        <w:t>le</w:t>
      </w:r>
      <w:r w:rsidR="00EA232F" w:rsidRPr="007E6D71">
        <w:rPr>
          <w:rFonts w:ascii="Arial" w:eastAsia="Arial" w:hAnsi="Arial" w:cs="Arial"/>
          <w:color w:val="auto"/>
          <w:sz w:val="22"/>
          <w:szCs w:val="22"/>
        </w:rPr>
        <w:t xml:space="preserve"> tissue-of-origin. </w:t>
      </w:r>
      <w:r w:rsidR="00AA06C4" w:rsidRPr="007E6D71">
        <w:rPr>
          <w:rFonts w:ascii="Arial" w:hAnsi="Arial" w:cs="Arial"/>
          <w:sz w:val="22"/>
          <w:szCs w:val="22"/>
        </w:rPr>
        <w:t>At the cutoff of minimal</w:t>
      </w:r>
      <w:r w:rsidR="00B40AA4" w:rsidRPr="007E6D71">
        <w:rPr>
          <w:rFonts w:ascii="Arial" w:hAnsi="Arial" w:cs="Arial"/>
          <w:sz w:val="22"/>
          <w:szCs w:val="22"/>
        </w:rPr>
        <w:t xml:space="preserve"> 10 </w:t>
      </w:r>
      <w:r w:rsidR="00AA06C4" w:rsidRPr="007E6D71">
        <w:rPr>
          <w:rFonts w:ascii="Arial" w:hAnsi="Arial" w:cs="Arial"/>
          <w:sz w:val="22"/>
          <w:szCs w:val="22"/>
        </w:rPr>
        <w:t xml:space="preserve">tissue-specific </w:t>
      </w:r>
      <w:r w:rsidR="00D83CBA" w:rsidRPr="00AB13B7">
        <w:rPr>
          <w:rFonts w:ascii="Arial" w:hAnsi="Arial" w:cs="Arial"/>
          <w:color w:val="FF0000"/>
          <w:sz w:val="22"/>
          <w:szCs w:val="22"/>
        </w:rPr>
        <w:t>MHL signals</w:t>
      </w:r>
      <w:r w:rsidR="00AA06C4" w:rsidRPr="00AB13B7">
        <w:rPr>
          <w:rFonts w:ascii="Arial" w:hAnsi="Arial" w:cs="Arial"/>
          <w:sz w:val="22"/>
          <w:szCs w:val="22"/>
        </w:rPr>
        <w:t xml:space="preserve"> per </w:t>
      </w:r>
      <w:r w:rsidR="00020B14" w:rsidRPr="00AB13B7">
        <w:rPr>
          <w:rFonts w:ascii="Arial" w:hAnsi="Arial" w:cs="Arial"/>
          <w:sz w:val="22"/>
          <w:szCs w:val="22"/>
        </w:rPr>
        <w:t>tissue</w:t>
      </w:r>
      <w:r w:rsidR="008655A4" w:rsidRPr="007E6D71">
        <w:rPr>
          <w:rFonts w:ascii="Arial" w:hAnsi="Arial" w:cs="Arial"/>
          <w:sz w:val="22"/>
          <w:szCs w:val="22"/>
        </w:rPr>
        <w:t xml:space="preserve"> type</w:t>
      </w:r>
      <w:r w:rsidR="00AA06C4" w:rsidRPr="007E6D71">
        <w:rPr>
          <w:rFonts w:ascii="Arial" w:hAnsi="Arial" w:cs="Arial"/>
          <w:sz w:val="22"/>
          <w:szCs w:val="22"/>
        </w:rPr>
        <w:t>, we observed an</w:t>
      </w:r>
      <w:r w:rsidR="00D0536F" w:rsidRPr="007E6D71">
        <w:rPr>
          <w:rFonts w:ascii="Arial" w:hAnsi="Arial" w:cs="Arial"/>
          <w:sz w:val="22"/>
          <w:szCs w:val="22"/>
        </w:rPr>
        <w:t xml:space="preserve"> average 90% accuracy for mapping</w:t>
      </w:r>
      <w:r w:rsidR="00AA06C4" w:rsidRPr="007E6D71">
        <w:rPr>
          <w:rFonts w:ascii="Arial" w:hAnsi="Arial" w:cs="Arial"/>
          <w:sz w:val="22"/>
          <w:szCs w:val="22"/>
        </w:rPr>
        <w:t xml:space="preserve"> </w:t>
      </w:r>
      <w:r w:rsidR="007351DE" w:rsidRPr="007E6D71">
        <w:rPr>
          <w:rFonts w:ascii="Arial" w:hAnsi="Arial" w:cs="Arial"/>
          <w:sz w:val="22"/>
          <w:szCs w:val="22"/>
        </w:rPr>
        <w:t>a data set from the primary tissue to its tissue type</w:t>
      </w:r>
      <w:r w:rsidR="00D0536F" w:rsidRPr="007E6D71">
        <w:rPr>
          <w:rFonts w:ascii="Arial" w:hAnsi="Arial" w:cs="Arial"/>
          <w:sz w:val="22"/>
          <w:szCs w:val="22"/>
        </w:rPr>
        <w:t xml:space="preserve"> (</w:t>
      </w:r>
      <w:r w:rsidR="00D0536F" w:rsidRPr="007E6D71">
        <w:rPr>
          <w:rFonts w:ascii="Arial" w:hAnsi="Arial" w:cs="Arial"/>
          <w:b/>
          <w:sz w:val="22"/>
          <w:szCs w:val="22"/>
        </w:rPr>
        <w:t>Figure 5</w:t>
      </w:r>
      <w:r w:rsidR="00584543" w:rsidRPr="007E6D71">
        <w:rPr>
          <w:rFonts w:ascii="Arial" w:hAnsi="Arial" w:cs="Arial"/>
          <w:b/>
          <w:sz w:val="22"/>
          <w:szCs w:val="22"/>
        </w:rPr>
        <w:t>b</w:t>
      </w:r>
      <w:r w:rsidR="00D0536F" w:rsidRPr="007E6D71">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4A02EA">
        <w:rPr>
          <w:rFonts w:ascii="Arial" w:eastAsia="Arial" w:hAnsi="Arial" w:cs="Arial"/>
          <w:b/>
          <w:color w:val="FF0000"/>
          <w:sz w:val="22"/>
          <w:szCs w:val="22"/>
        </w:rPr>
        <w:t>Supplementary Fig</w:t>
      </w:r>
      <w:ins w:id="248" w:author="Dinh Diep" w:date="2016-12-29T04:58:00Z">
        <w:r w:rsidR="0067221B">
          <w:rPr>
            <w:rFonts w:ascii="Arial" w:eastAsia="Arial" w:hAnsi="Arial" w:cs="Arial"/>
            <w:b/>
            <w:color w:val="FF0000"/>
            <w:sz w:val="22"/>
            <w:szCs w:val="22"/>
          </w:rPr>
          <w:t>ure</w:t>
        </w:r>
      </w:ins>
      <w:del w:id="249" w:author="Dinh Diep" w:date="2016-12-29T04:58:00Z">
        <w:r w:rsidR="00BC2D78" w:rsidRPr="004A02EA" w:rsidDel="0067221B">
          <w:rPr>
            <w:rFonts w:ascii="Arial" w:eastAsia="Arial" w:hAnsi="Arial" w:cs="Arial"/>
            <w:b/>
            <w:color w:val="FF0000"/>
            <w:sz w:val="22"/>
            <w:szCs w:val="22"/>
          </w:rPr>
          <w:delText>.</w:delText>
        </w:r>
      </w:del>
      <w:r w:rsidR="00BC2D78"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10</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w:t>
      </w:r>
      <w:ins w:id="250" w:author="Dinh Diep" w:date="2016-12-29T04:38:00Z">
        <w:r w:rsidR="00F93DF6">
          <w:rPr>
            <w:rFonts w:ascii="Arial" w:eastAsia="Arial" w:hAnsi="Arial" w:cs="Arial"/>
            <w:b/>
            <w:color w:val="auto"/>
            <w:sz w:val="22"/>
            <w:szCs w:val="22"/>
          </w:rPr>
          <w:t>2</w:t>
        </w:r>
      </w:ins>
      <w:del w:id="251" w:author="Dinh Diep" w:date="2016-12-29T04:38:00Z">
        <w:r w:rsidR="00D7560D" w:rsidDel="00F93DF6">
          <w:rPr>
            <w:rFonts w:ascii="Arial" w:eastAsia="Arial" w:hAnsi="Arial" w:cs="Arial"/>
            <w:b/>
            <w:color w:val="auto"/>
            <w:sz w:val="22"/>
            <w:szCs w:val="22"/>
          </w:rPr>
          <w:delText>1</w:delText>
        </w:r>
      </w:del>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p>
    <w:p w14:paraId="1CC45E73" w14:textId="77777777" w:rsidR="00E03006" w:rsidRDefault="00E03006" w:rsidP="007C7B97">
      <w:pPr>
        <w:shd w:val="clear" w:color="auto" w:fill="FFFFFF"/>
        <w:spacing w:line="276" w:lineRule="auto"/>
        <w:jc w:val="left"/>
        <w:rPr>
          <w:rFonts w:ascii="Arial" w:eastAsia="Arial" w:hAnsi="Arial" w:cs="Arial"/>
          <w:color w:val="000000" w:themeColor="text1"/>
          <w:sz w:val="22"/>
          <w:szCs w:val="22"/>
        </w:rPr>
      </w:pPr>
    </w:p>
    <w:p w14:paraId="37C6A406" w14:textId="3EB3656F" w:rsidR="007351DE" w:rsidRPr="00530512" w:rsidRDefault="00A742B1" w:rsidP="007C7B97">
      <w:pPr>
        <w:shd w:val="clear" w:color="auto" w:fill="FFFFFF"/>
        <w:spacing w:line="276" w:lineRule="auto"/>
        <w:jc w:val="left"/>
        <w:rPr>
          <w:rFonts w:ascii="Arial" w:eastAsia="Arial" w:hAnsi="Arial" w:cs="Arial"/>
          <w:color w:val="auto"/>
          <w:sz w:val="22"/>
          <w:szCs w:val="22"/>
        </w:rPr>
      </w:pPr>
      <w:r w:rsidRPr="007C00C5">
        <w:rPr>
          <w:rFonts w:ascii="Arial" w:eastAsia="Arial" w:hAnsi="Arial" w:cs="Arial"/>
          <w:color w:val="FF0000"/>
          <w:sz w:val="22"/>
          <w:szCs w:val="22"/>
          <w:highlight w:val="yellow"/>
        </w:rPr>
        <w:lastRenderedPageBreak/>
        <w:t xml:space="preserve">Finally, we asked whether </w:t>
      </w:r>
      <w:r w:rsidR="00A76DEC" w:rsidRPr="007C00C5">
        <w:rPr>
          <w:rFonts w:ascii="Arial" w:eastAsia="Arial" w:hAnsi="Arial" w:cs="Arial"/>
          <w:color w:val="FF0000"/>
          <w:sz w:val="22"/>
          <w:szCs w:val="22"/>
          <w:highlight w:val="yellow"/>
        </w:rPr>
        <w:t>w</w:t>
      </w:r>
      <w:r w:rsidR="00FD7674" w:rsidRPr="007C00C5">
        <w:rPr>
          <w:rFonts w:ascii="Arial" w:eastAsia="Arial" w:hAnsi="Arial" w:cs="Arial"/>
          <w:color w:val="FF0000"/>
          <w:sz w:val="22"/>
          <w:szCs w:val="22"/>
          <w:highlight w:val="yellow"/>
        </w:rPr>
        <w:t xml:space="preserve">e can combine cancer detection and tissue-of-origin mapping in a </w:t>
      </w:r>
      <w:r w:rsidR="00BE0C61" w:rsidRPr="007C00C5">
        <w:rPr>
          <w:rFonts w:ascii="Arial" w:eastAsia="Arial" w:hAnsi="Arial" w:cs="Arial"/>
          <w:color w:val="FF0000"/>
          <w:sz w:val="22"/>
          <w:szCs w:val="22"/>
          <w:highlight w:val="yellow"/>
        </w:rPr>
        <w:t xml:space="preserve">unified </w:t>
      </w:r>
      <w:r w:rsidR="00FD7674" w:rsidRPr="007C00C5">
        <w:rPr>
          <w:rFonts w:ascii="Arial" w:eastAsia="Arial" w:hAnsi="Arial" w:cs="Arial"/>
          <w:color w:val="FF0000"/>
          <w:sz w:val="22"/>
          <w:szCs w:val="22"/>
          <w:highlight w:val="yellow"/>
        </w:rPr>
        <w:t>analytical</w:t>
      </w:r>
      <w:r w:rsidR="006C0020" w:rsidRPr="007C00C5">
        <w:rPr>
          <w:rFonts w:ascii="Arial" w:eastAsia="Arial" w:hAnsi="Arial" w:cs="Arial"/>
          <w:color w:val="FF0000"/>
          <w:sz w:val="22"/>
          <w:szCs w:val="22"/>
          <w:highlight w:val="yellow"/>
        </w:rPr>
        <w:t xml:space="preserve"> framework. </w:t>
      </w:r>
      <w:r w:rsidR="00BE0C61" w:rsidRPr="007C00C5">
        <w:rPr>
          <w:rFonts w:ascii="Arial" w:eastAsia="Arial" w:hAnsi="Arial" w:cs="Arial"/>
          <w:color w:val="FF0000"/>
          <w:sz w:val="22"/>
          <w:szCs w:val="22"/>
          <w:highlight w:val="yellow"/>
        </w:rPr>
        <w:t>To this end, w</w:t>
      </w:r>
      <w:r w:rsidR="006C0020" w:rsidRPr="007C00C5">
        <w:rPr>
          <w:rFonts w:ascii="Arial" w:eastAsia="Arial" w:hAnsi="Arial" w:cs="Arial"/>
          <w:color w:val="FF0000"/>
          <w:sz w:val="22"/>
          <w:szCs w:val="22"/>
          <w:highlight w:val="yellow"/>
        </w:rPr>
        <w:t>e poole</w:t>
      </w:r>
      <w:r w:rsidR="00CC5F7E" w:rsidRPr="007C00C5">
        <w:rPr>
          <w:rFonts w:ascii="Arial" w:eastAsia="Arial" w:hAnsi="Arial" w:cs="Arial"/>
          <w:color w:val="FF0000"/>
          <w:sz w:val="22"/>
          <w:szCs w:val="22"/>
          <w:highlight w:val="yellow"/>
        </w:rPr>
        <w:t>d the RRBS and WGBS data</w:t>
      </w:r>
      <w:del w:id="252" w:author="Dinh Diep" w:date="2016-12-29T04:38:00Z">
        <w:r w:rsidR="00CC5F7E" w:rsidRPr="007C00C5" w:rsidDel="00F93DF6">
          <w:rPr>
            <w:rFonts w:ascii="Arial" w:eastAsia="Arial" w:hAnsi="Arial" w:cs="Arial"/>
            <w:color w:val="FF0000"/>
            <w:sz w:val="22"/>
            <w:szCs w:val="22"/>
            <w:highlight w:val="yellow"/>
          </w:rPr>
          <w:delText xml:space="preserve"> </w:delText>
        </w:r>
      </w:del>
      <w:r w:rsidR="00CC5F7E" w:rsidRPr="007C00C5">
        <w:rPr>
          <w:rFonts w:ascii="Arial" w:eastAsia="Arial" w:hAnsi="Arial" w:cs="Arial"/>
          <w:color w:val="FF0000"/>
          <w:sz w:val="22"/>
          <w:szCs w:val="22"/>
          <w:highlight w:val="yellow"/>
        </w:rPr>
        <w:t xml:space="preserve">sets </w:t>
      </w:r>
      <w:ins w:id="253" w:author="Dinh Diep" w:date="2016-12-29T04:39:00Z">
        <w:r w:rsidR="00F93DF6">
          <w:rPr>
            <w:rFonts w:ascii="Arial" w:eastAsia="Arial" w:hAnsi="Arial" w:cs="Arial"/>
            <w:color w:val="FF0000"/>
            <w:sz w:val="22"/>
            <w:szCs w:val="22"/>
            <w:highlight w:val="yellow"/>
          </w:rPr>
          <w:t xml:space="preserve">of </w:t>
        </w:r>
      </w:ins>
      <w:del w:id="254" w:author="Dinh Diep" w:date="2016-12-29T04:39:00Z">
        <w:r w:rsidR="00CC5F7E" w:rsidRPr="007C00C5" w:rsidDel="00F93DF6">
          <w:rPr>
            <w:rFonts w:ascii="Arial" w:eastAsia="Arial" w:hAnsi="Arial" w:cs="Arial"/>
            <w:color w:val="FF0000"/>
            <w:sz w:val="22"/>
            <w:szCs w:val="22"/>
            <w:highlight w:val="yellow"/>
          </w:rPr>
          <w:delText>from the</w:delText>
        </w:r>
        <w:r w:rsidR="006C0020" w:rsidRPr="007C00C5" w:rsidDel="00F93DF6">
          <w:rPr>
            <w:rFonts w:ascii="Arial" w:eastAsia="Arial" w:hAnsi="Arial" w:cs="Arial"/>
            <w:color w:val="FF0000"/>
            <w:sz w:val="22"/>
            <w:szCs w:val="22"/>
            <w:highlight w:val="yellow"/>
          </w:rPr>
          <w:delText xml:space="preserve"> </w:delText>
        </w:r>
        <w:r w:rsidR="00593040" w:rsidRPr="007C00C5" w:rsidDel="00F93DF6">
          <w:rPr>
            <w:rFonts w:ascii="Arial" w:eastAsia="Arial" w:hAnsi="Arial" w:cs="Arial"/>
            <w:color w:val="FF0000"/>
            <w:sz w:val="22"/>
            <w:szCs w:val="22"/>
            <w:highlight w:val="yellow"/>
          </w:rPr>
          <w:delText xml:space="preserve">primary </w:delText>
        </w:r>
        <w:r w:rsidR="006C0020" w:rsidRPr="007C00C5" w:rsidDel="00F93DF6">
          <w:rPr>
            <w:rFonts w:ascii="Arial" w:eastAsia="Arial" w:hAnsi="Arial" w:cs="Arial"/>
            <w:color w:val="FF0000"/>
            <w:sz w:val="22"/>
            <w:szCs w:val="22"/>
            <w:highlight w:val="yellow"/>
          </w:rPr>
          <w:delText>tumor</w:delText>
        </w:r>
        <w:r w:rsidR="00593040" w:rsidRPr="007C00C5" w:rsidDel="00F93DF6">
          <w:rPr>
            <w:rFonts w:ascii="Arial" w:eastAsia="Arial" w:hAnsi="Arial" w:cs="Arial"/>
            <w:color w:val="FF0000"/>
            <w:sz w:val="22"/>
            <w:szCs w:val="22"/>
            <w:highlight w:val="yellow"/>
          </w:rPr>
          <w:delText xml:space="preserve"> tissues </w:delText>
        </w:r>
        <w:r w:rsidR="00CC5F7E" w:rsidRPr="007C00C5" w:rsidDel="00F93DF6">
          <w:rPr>
            <w:rFonts w:ascii="Arial" w:eastAsia="Arial" w:hAnsi="Arial" w:cs="Arial"/>
            <w:color w:val="FF0000"/>
            <w:sz w:val="22"/>
            <w:szCs w:val="22"/>
            <w:highlight w:val="yellow"/>
          </w:rPr>
          <w:delText>of</w:delText>
        </w:r>
        <w:r w:rsidR="00593040" w:rsidRPr="007C00C5" w:rsidDel="00F93DF6">
          <w:rPr>
            <w:rFonts w:ascii="Arial" w:eastAsia="Arial" w:hAnsi="Arial" w:cs="Arial"/>
            <w:color w:val="FF0000"/>
            <w:sz w:val="22"/>
            <w:szCs w:val="22"/>
            <w:highlight w:val="yellow"/>
          </w:rPr>
          <w:delText xml:space="preserve"> </w:delText>
        </w:r>
      </w:del>
      <w:r w:rsidR="00593040" w:rsidRPr="007C00C5">
        <w:rPr>
          <w:rFonts w:ascii="Arial" w:eastAsia="Arial" w:hAnsi="Arial" w:cs="Arial"/>
          <w:color w:val="FF0000"/>
          <w:sz w:val="22"/>
          <w:szCs w:val="22"/>
          <w:highlight w:val="yellow"/>
        </w:rPr>
        <w:t>three cancer</w:t>
      </w:r>
      <w:r w:rsidR="006C0020" w:rsidRPr="007C00C5">
        <w:rPr>
          <w:rFonts w:ascii="Arial" w:eastAsia="Arial" w:hAnsi="Arial" w:cs="Arial"/>
          <w:color w:val="FF0000"/>
          <w:sz w:val="22"/>
          <w:szCs w:val="22"/>
          <w:highlight w:val="yellow"/>
        </w:rPr>
        <w:t xml:space="preserve"> types (</w:t>
      </w:r>
      <w:ins w:id="255" w:author="Dinh Diep" w:date="2016-12-29T04:39:00Z">
        <w:r w:rsidR="00F93DF6">
          <w:rPr>
            <w:rFonts w:ascii="Arial" w:eastAsia="Arial" w:hAnsi="Arial" w:cs="Arial"/>
            <w:color w:val="FF0000"/>
            <w:sz w:val="22"/>
            <w:szCs w:val="22"/>
            <w:highlight w:val="yellow"/>
          </w:rPr>
          <w:t xml:space="preserve">8 </w:t>
        </w:r>
      </w:ins>
      <w:r w:rsidR="006C0020" w:rsidRPr="007C00C5">
        <w:rPr>
          <w:rFonts w:ascii="Arial" w:eastAsia="Arial" w:hAnsi="Arial" w:cs="Arial"/>
          <w:color w:val="FF0000"/>
          <w:sz w:val="22"/>
          <w:szCs w:val="22"/>
          <w:highlight w:val="yellow"/>
        </w:rPr>
        <w:t>CRC,</w:t>
      </w:r>
      <w:ins w:id="256" w:author="Dinh Diep" w:date="2016-12-29T04:39:00Z">
        <w:r w:rsidR="00F93DF6">
          <w:rPr>
            <w:rFonts w:ascii="Arial" w:eastAsia="Arial" w:hAnsi="Arial" w:cs="Arial"/>
            <w:color w:val="FF0000"/>
            <w:sz w:val="22"/>
            <w:szCs w:val="22"/>
            <w:highlight w:val="yellow"/>
          </w:rPr>
          <w:t xml:space="preserve"> 8</w:t>
        </w:r>
      </w:ins>
      <w:r w:rsidR="006C0020" w:rsidRPr="007C00C5">
        <w:rPr>
          <w:rFonts w:ascii="Arial" w:eastAsia="Arial" w:hAnsi="Arial" w:cs="Arial"/>
          <w:color w:val="FF0000"/>
          <w:sz w:val="22"/>
          <w:szCs w:val="22"/>
          <w:highlight w:val="yellow"/>
        </w:rPr>
        <w:t xml:space="preserve"> LC,</w:t>
      </w:r>
      <w:ins w:id="257" w:author="Dinh Diep" w:date="2016-12-29T04:39:00Z">
        <w:r w:rsidR="00F93DF6">
          <w:rPr>
            <w:rFonts w:ascii="Arial" w:eastAsia="Arial" w:hAnsi="Arial" w:cs="Arial"/>
            <w:color w:val="FF0000"/>
            <w:sz w:val="22"/>
            <w:szCs w:val="22"/>
            <w:highlight w:val="yellow"/>
          </w:rPr>
          <w:t xml:space="preserve"> 2</w:t>
        </w:r>
      </w:ins>
      <w:r w:rsidR="006C0020" w:rsidRPr="007C00C5">
        <w:rPr>
          <w:rFonts w:ascii="Arial" w:eastAsia="Arial" w:hAnsi="Arial" w:cs="Arial"/>
          <w:color w:val="FF0000"/>
          <w:sz w:val="22"/>
          <w:szCs w:val="22"/>
          <w:highlight w:val="yellow"/>
        </w:rPr>
        <w:t xml:space="preserve"> KC) as a “</w:t>
      </w:r>
      <w:r w:rsidR="00BF1762" w:rsidRPr="007C00C5">
        <w:rPr>
          <w:rFonts w:ascii="Arial" w:eastAsia="Arial" w:hAnsi="Arial" w:cs="Arial"/>
          <w:color w:val="FF0000"/>
          <w:sz w:val="22"/>
          <w:szCs w:val="22"/>
          <w:highlight w:val="yellow"/>
        </w:rPr>
        <w:t>pan-</w:t>
      </w:r>
      <w:r w:rsidR="006C0020" w:rsidRPr="007C00C5">
        <w:rPr>
          <w:rFonts w:ascii="Arial" w:eastAsia="Arial" w:hAnsi="Arial" w:cs="Arial"/>
          <w:color w:val="FF0000"/>
          <w:sz w:val="22"/>
          <w:szCs w:val="22"/>
          <w:highlight w:val="yellow"/>
        </w:rPr>
        <w:t xml:space="preserve">cancer tissue”, and included it together with the data sets from 10 normal tissues for tissue-specific MHB identification. </w:t>
      </w:r>
      <w:ins w:id="258" w:author="Dinh Diep" w:date="2016-12-29T04:39:00Z">
        <w:r w:rsidR="00F93DF6">
          <w:rPr>
            <w:rFonts w:ascii="Arial" w:eastAsia="Arial" w:hAnsi="Arial" w:cs="Arial"/>
            <w:color w:val="FF0000"/>
            <w:sz w:val="22"/>
            <w:szCs w:val="22"/>
            <w:highlight w:val="yellow"/>
          </w:rPr>
          <w:t xml:space="preserve">Note that 7 CRC, 5 LC, and 2 KC references were from primary tumor tissues while 1 CRC and 3 LC were cancer cell lines. </w:t>
        </w:r>
      </w:ins>
      <w:r w:rsidR="006A255E" w:rsidRPr="007C00C5">
        <w:rPr>
          <w:rFonts w:ascii="Arial" w:eastAsia="Arial" w:hAnsi="Arial" w:cs="Arial"/>
          <w:color w:val="FF0000"/>
          <w:sz w:val="22"/>
          <w:szCs w:val="22"/>
          <w:highlight w:val="yellow"/>
        </w:rPr>
        <w:t xml:space="preserve">With 200 </w:t>
      </w:r>
      <w:r w:rsidR="00033BFB" w:rsidRPr="007C00C5">
        <w:rPr>
          <w:rFonts w:ascii="Arial" w:eastAsia="Arial" w:hAnsi="Arial" w:cs="Arial"/>
          <w:color w:val="FF0000"/>
          <w:sz w:val="22"/>
          <w:szCs w:val="22"/>
          <w:highlight w:val="yellow"/>
        </w:rPr>
        <w:t xml:space="preserve">MHBs </w:t>
      </w:r>
      <w:r w:rsidR="006A255E" w:rsidRPr="007C00C5">
        <w:rPr>
          <w:rFonts w:ascii="Arial" w:eastAsia="Arial" w:hAnsi="Arial" w:cs="Arial"/>
          <w:color w:val="FF0000"/>
          <w:sz w:val="22"/>
          <w:szCs w:val="22"/>
          <w:highlight w:val="yellow"/>
        </w:rPr>
        <w:t>specific to each of the 11 reference tissue</w:t>
      </w:r>
      <w:r w:rsidR="00CE194A" w:rsidRPr="007C00C5">
        <w:rPr>
          <w:rFonts w:ascii="Arial" w:eastAsia="Arial" w:hAnsi="Arial" w:cs="Arial"/>
          <w:color w:val="FF0000"/>
          <w:sz w:val="22"/>
          <w:szCs w:val="22"/>
          <w:highlight w:val="yellow"/>
        </w:rPr>
        <w:t>s</w:t>
      </w:r>
      <w:r w:rsidR="006A255E" w:rsidRPr="007C00C5">
        <w:rPr>
          <w:rFonts w:ascii="Arial" w:eastAsia="Arial" w:hAnsi="Arial" w:cs="Arial"/>
          <w:color w:val="FF0000"/>
          <w:sz w:val="22"/>
          <w:szCs w:val="22"/>
          <w:highlight w:val="yellow"/>
        </w:rPr>
        <w:t xml:space="preserve">, we counted the number of MHBs that has high MHL based </w:t>
      </w:r>
      <w:r w:rsidR="003231C3" w:rsidRPr="007C00C5">
        <w:rPr>
          <w:rFonts w:ascii="Arial" w:eastAsia="Arial" w:hAnsi="Arial" w:cs="Arial"/>
          <w:color w:val="FF0000"/>
          <w:sz w:val="22"/>
          <w:szCs w:val="22"/>
          <w:highlight w:val="yellow"/>
        </w:rPr>
        <w:t>on an empirically cutoff</w:t>
      </w:r>
      <w:r w:rsidR="00947FE9" w:rsidRPr="007C00C5">
        <w:rPr>
          <w:rFonts w:ascii="Arial" w:eastAsia="Arial" w:hAnsi="Arial" w:cs="Arial"/>
          <w:color w:val="FF0000"/>
          <w:sz w:val="22"/>
          <w:szCs w:val="22"/>
          <w:highlight w:val="yellow"/>
        </w:rPr>
        <w:t xml:space="preserve">, then established a background </w:t>
      </w:r>
      <w:r w:rsidR="00033BFB" w:rsidRPr="007C00C5">
        <w:rPr>
          <w:rFonts w:ascii="Arial" w:eastAsia="Arial" w:hAnsi="Arial" w:cs="Arial"/>
          <w:color w:val="FF0000"/>
          <w:sz w:val="22"/>
          <w:szCs w:val="22"/>
          <w:highlight w:val="yellow"/>
        </w:rPr>
        <w:t xml:space="preserve">distribution of </w:t>
      </w:r>
      <w:r w:rsidR="00CE194A" w:rsidRPr="007C00C5">
        <w:rPr>
          <w:rFonts w:ascii="Arial" w:eastAsia="Arial" w:hAnsi="Arial" w:cs="Arial"/>
          <w:color w:val="FF0000"/>
          <w:sz w:val="22"/>
          <w:szCs w:val="22"/>
          <w:highlight w:val="yellow"/>
        </w:rPr>
        <w:t xml:space="preserve">the counts </w:t>
      </w:r>
      <w:r w:rsidR="00907BB3" w:rsidRPr="007C00C5">
        <w:rPr>
          <w:rFonts w:ascii="Arial" w:eastAsia="Arial" w:hAnsi="Arial" w:cs="Arial"/>
          <w:color w:val="FF0000"/>
          <w:sz w:val="22"/>
          <w:szCs w:val="22"/>
          <w:highlight w:val="yellow"/>
        </w:rPr>
        <w:t xml:space="preserve">for each of the 11 tissues </w:t>
      </w:r>
      <w:r w:rsidR="00CE194A" w:rsidRPr="007C00C5">
        <w:rPr>
          <w:rFonts w:ascii="Arial" w:eastAsia="Arial" w:hAnsi="Arial" w:cs="Arial"/>
          <w:color w:val="FF0000"/>
          <w:sz w:val="22"/>
          <w:szCs w:val="22"/>
          <w:highlight w:val="yellow"/>
        </w:rPr>
        <w:t>based on the 75 normal plasma samples</w:t>
      </w:r>
      <w:del w:id="259" w:author="Shicheng Guo" w:date="2017-01-02T11:52:00Z">
        <w:r w:rsidR="00033BFB" w:rsidRPr="007C00C5" w:rsidDel="00BE5373">
          <w:rPr>
            <w:rFonts w:ascii="Arial" w:eastAsia="Arial" w:hAnsi="Arial" w:cs="Arial"/>
            <w:color w:val="FF0000"/>
            <w:sz w:val="22"/>
            <w:szCs w:val="22"/>
            <w:highlight w:val="yellow"/>
          </w:rPr>
          <w:delText xml:space="preserve"> </w:delText>
        </w:r>
        <w:r w:rsidR="00ED6C3D" w:rsidRPr="007C00C5" w:rsidDel="00BE5373">
          <w:rPr>
            <w:rFonts w:ascii="Arial" w:eastAsia="Arial" w:hAnsi="Arial" w:cs="Arial"/>
            <w:color w:val="FF0000"/>
            <w:sz w:val="22"/>
            <w:szCs w:val="22"/>
            <w:highlight w:val="yellow"/>
          </w:rPr>
          <w:delText>(</w:delText>
        </w:r>
      </w:del>
      <w:del w:id="260" w:author="Shicheng Guo" w:date="2017-01-02T11:47:00Z">
        <w:r w:rsidR="00ED6C3D" w:rsidRPr="007C00C5" w:rsidDel="0005695D">
          <w:rPr>
            <w:rFonts w:ascii="Arial" w:eastAsia="Arial" w:hAnsi="Arial" w:cs="Arial"/>
            <w:color w:val="FF0000"/>
            <w:sz w:val="22"/>
            <w:szCs w:val="22"/>
            <w:highlight w:val="yellow"/>
          </w:rPr>
          <w:delText>Figure 6a</w:delText>
        </w:r>
      </w:del>
      <w:del w:id="261" w:author="Shicheng Guo" w:date="2017-01-02T11:52:00Z">
        <w:r w:rsidR="00ED6C3D" w:rsidRPr="007C00C5" w:rsidDel="00BE5373">
          <w:rPr>
            <w:rFonts w:ascii="Arial" w:eastAsia="Arial" w:hAnsi="Arial" w:cs="Arial"/>
            <w:color w:val="FF0000"/>
            <w:sz w:val="22"/>
            <w:szCs w:val="22"/>
            <w:highlight w:val="yellow"/>
          </w:rPr>
          <w:delText>)</w:delText>
        </w:r>
      </w:del>
      <w:r w:rsidR="00CE194A" w:rsidRPr="007C00C5">
        <w:rPr>
          <w:rFonts w:ascii="Arial" w:eastAsia="Arial" w:hAnsi="Arial" w:cs="Arial"/>
          <w:color w:val="FF0000"/>
          <w:sz w:val="22"/>
          <w:szCs w:val="22"/>
          <w:highlight w:val="yellow"/>
        </w:rPr>
        <w:t xml:space="preserve">. </w:t>
      </w:r>
      <w:r w:rsidR="00ED6C3D" w:rsidRPr="007C00C5">
        <w:rPr>
          <w:rFonts w:ascii="Arial" w:eastAsia="Arial" w:hAnsi="Arial" w:cs="Arial"/>
          <w:color w:val="FF0000"/>
          <w:sz w:val="22"/>
          <w:szCs w:val="22"/>
          <w:highlight w:val="yellow"/>
        </w:rPr>
        <w:t>The number of MHBs with high MHL in cancer plasma clearly has a different distribu</w:t>
      </w:r>
      <w:r w:rsidR="001C4FF0" w:rsidRPr="007C00C5">
        <w:rPr>
          <w:rFonts w:ascii="Arial" w:eastAsia="Arial" w:hAnsi="Arial" w:cs="Arial"/>
          <w:color w:val="FF0000"/>
          <w:sz w:val="22"/>
          <w:szCs w:val="22"/>
          <w:highlight w:val="yellow"/>
        </w:rPr>
        <w:t>tion (</w:t>
      </w:r>
      <w:r w:rsidR="001C4FF0" w:rsidRPr="00FE3C08">
        <w:rPr>
          <w:rFonts w:ascii="Arial" w:eastAsia="Arial" w:hAnsi="Arial" w:cs="Arial"/>
          <w:b/>
          <w:color w:val="FF0000"/>
          <w:sz w:val="22"/>
          <w:szCs w:val="22"/>
          <w:highlight w:val="yellow"/>
          <w:rPrChange w:id="262" w:author="Shicheng Guo" w:date="2017-01-02T11:50:00Z">
            <w:rPr>
              <w:rFonts w:ascii="Arial" w:eastAsia="Arial" w:hAnsi="Arial" w:cs="Arial"/>
              <w:color w:val="FF0000"/>
              <w:sz w:val="22"/>
              <w:szCs w:val="22"/>
              <w:highlight w:val="yellow"/>
            </w:rPr>
          </w:rPrChange>
        </w:rPr>
        <w:t>Figure</w:t>
      </w:r>
      <w:ins w:id="263" w:author="Shicheng Guo" w:date="2017-01-02T11:49:00Z">
        <w:r w:rsidR="002251AA" w:rsidRPr="00FE3C08">
          <w:rPr>
            <w:rFonts w:ascii="Arial" w:eastAsia="Arial" w:hAnsi="Arial" w:cs="Arial"/>
            <w:b/>
            <w:color w:val="FF0000"/>
            <w:sz w:val="22"/>
            <w:szCs w:val="22"/>
            <w:highlight w:val="yellow"/>
            <w:rPrChange w:id="264" w:author="Shicheng Guo" w:date="2017-01-02T11:50:00Z">
              <w:rPr>
                <w:rFonts w:asciiTheme="minorEastAsia" w:eastAsiaTheme="minorEastAsia" w:hAnsiTheme="minorEastAsia" w:cs="Arial"/>
                <w:color w:val="FF0000"/>
                <w:sz w:val="22"/>
                <w:szCs w:val="22"/>
                <w:highlight w:val="yellow"/>
              </w:rPr>
            </w:rPrChange>
          </w:rPr>
          <w:t xml:space="preserve"> 5c</w:t>
        </w:r>
      </w:ins>
      <w:del w:id="265" w:author="Shicheng Guo" w:date="2017-01-02T11:49:00Z">
        <w:r w:rsidR="001C4FF0" w:rsidRPr="007C00C5" w:rsidDel="002251AA">
          <w:rPr>
            <w:rFonts w:ascii="Arial" w:eastAsia="Arial" w:hAnsi="Arial" w:cs="Arial"/>
            <w:color w:val="FF0000"/>
            <w:sz w:val="22"/>
            <w:szCs w:val="22"/>
            <w:highlight w:val="yellow"/>
          </w:rPr>
          <w:delText xml:space="preserve"> 6b</w:delText>
        </w:r>
      </w:del>
      <w:r w:rsidR="001C4FF0" w:rsidRPr="007C00C5">
        <w:rPr>
          <w:rFonts w:ascii="Arial" w:eastAsia="Arial" w:hAnsi="Arial" w:cs="Arial"/>
          <w:color w:val="FF0000"/>
          <w:sz w:val="22"/>
          <w:szCs w:val="22"/>
          <w:highlight w:val="yellow"/>
        </w:rPr>
        <w:t xml:space="preserve">, </w:t>
      </w:r>
      <w:r w:rsidR="0002153E" w:rsidRPr="0002153E">
        <w:rPr>
          <w:rFonts w:ascii="Arial" w:eastAsia="Arial" w:hAnsi="Arial" w:cs="Arial"/>
          <w:b/>
          <w:color w:val="FF0000"/>
          <w:sz w:val="22"/>
          <w:szCs w:val="22"/>
          <w:highlight w:val="yellow"/>
        </w:rPr>
        <w:t>Supplementary Fig</w:t>
      </w:r>
      <w:ins w:id="266" w:author="Dinh Diep" w:date="2016-12-29T04:58:00Z">
        <w:r w:rsidR="0067221B">
          <w:rPr>
            <w:rFonts w:ascii="Arial" w:eastAsia="Arial" w:hAnsi="Arial" w:cs="Arial"/>
            <w:b/>
            <w:color w:val="FF0000"/>
            <w:sz w:val="22"/>
            <w:szCs w:val="22"/>
            <w:highlight w:val="yellow"/>
          </w:rPr>
          <w:t>ure</w:t>
        </w:r>
      </w:ins>
      <w:del w:id="267" w:author="Dinh Diep" w:date="2016-12-29T04:58:00Z">
        <w:r w:rsidR="0002153E" w:rsidDel="0067221B">
          <w:rPr>
            <w:rFonts w:ascii="Arial" w:eastAsia="Arial" w:hAnsi="Arial" w:cs="Arial"/>
            <w:b/>
            <w:color w:val="FF0000"/>
            <w:sz w:val="22"/>
            <w:szCs w:val="22"/>
            <w:highlight w:val="yellow"/>
          </w:rPr>
          <w:delText>.</w:delText>
        </w:r>
      </w:del>
      <w:r w:rsidR="0002153E" w:rsidRPr="0002153E">
        <w:rPr>
          <w:rFonts w:ascii="Arial" w:eastAsia="Arial" w:hAnsi="Arial" w:cs="Arial"/>
          <w:b/>
          <w:color w:val="FF0000"/>
          <w:sz w:val="22"/>
          <w:szCs w:val="22"/>
          <w:highlight w:val="yellow"/>
        </w:rPr>
        <w:t xml:space="preserve"> 11</w:t>
      </w:r>
      <w:r w:rsidR="0002153E">
        <w:rPr>
          <w:rFonts w:ascii="Arial" w:eastAsia="Arial" w:hAnsi="Arial" w:cs="Arial"/>
          <w:b/>
          <w:color w:val="FF0000"/>
          <w:sz w:val="22"/>
          <w:szCs w:val="22"/>
          <w:highlight w:val="yellow"/>
        </w:rPr>
        <w:t>a</w:t>
      </w:r>
      <w:r w:rsidR="00ED6C3D" w:rsidRPr="007C00C5">
        <w:rPr>
          <w:rFonts w:ascii="Arial" w:eastAsia="Arial" w:hAnsi="Arial" w:cs="Arial"/>
          <w:color w:val="FF0000"/>
          <w:sz w:val="22"/>
          <w:szCs w:val="22"/>
          <w:highlight w:val="yellow"/>
        </w:rPr>
        <w:t xml:space="preserve">). </w:t>
      </w:r>
      <w:r w:rsidR="00FA7BDD" w:rsidRPr="007C00C5">
        <w:rPr>
          <w:rFonts w:ascii="Arial" w:eastAsia="Arial" w:hAnsi="Arial" w:cs="Arial"/>
          <w:color w:val="FF0000"/>
          <w:sz w:val="22"/>
          <w:szCs w:val="22"/>
          <w:highlight w:val="yellow"/>
        </w:rPr>
        <w:t>F</w:t>
      </w:r>
      <w:r w:rsidR="00033BFB" w:rsidRPr="007C00C5">
        <w:rPr>
          <w:rFonts w:ascii="Arial" w:eastAsia="Arial" w:hAnsi="Arial" w:cs="Arial"/>
          <w:color w:val="FF0000"/>
          <w:sz w:val="22"/>
          <w:szCs w:val="22"/>
          <w:highlight w:val="yellow"/>
        </w:rPr>
        <w:t xml:space="preserve">or each cancer patient’s plasma, we determined whether there is any </w:t>
      </w:r>
      <w:r w:rsidR="009D03D5" w:rsidRPr="007C00C5">
        <w:rPr>
          <w:rFonts w:ascii="Arial" w:eastAsia="Arial" w:hAnsi="Arial" w:cs="Arial"/>
          <w:color w:val="FF0000"/>
          <w:sz w:val="22"/>
          <w:szCs w:val="22"/>
          <w:highlight w:val="yellow"/>
        </w:rPr>
        <w:t xml:space="preserve">enrichment </w:t>
      </w:r>
      <w:r w:rsidR="00D10B1C" w:rsidRPr="007C00C5">
        <w:rPr>
          <w:rFonts w:ascii="Arial" w:eastAsia="Arial" w:hAnsi="Arial" w:cs="Arial"/>
          <w:color w:val="FF0000"/>
          <w:sz w:val="22"/>
          <w:szCs w:val="22"/>
          <w:highlight w:val="yellow"/>
        </w:rPr>
        <w:t xml:space="preserve">(Z-scores assuming Gaussian distributions, then converted </w:t>
      </w:r>
      <w:ins w:id="268" w:author="Dinh Diep" w:date="2016-12-29T04:42:00Z">
        <w:r w:rsidR="00F93DF6">
          <w:rPr>
            <w:rFonts w:ascii="Arial" w:eastAsia="Arial" w:hAnsi="Arial" w:cs="Arial"/>
            <w:color w:val="FF0000"/>
            <w:sz w:val="22"/>
            <w:szCs w:val="22"/>
            <w:highlight w:val="yellow"/>
          </w:rPr>
          <w:t xml:space="preserve">them </w:t>
        </w:r>
      </w:ins>
      <w:r w:rsidR="00D10B1C" w:rsidRPr="007C00C5">
        <w:rPr>
          <w:rFonts w:ascii="Arial" w:eastAsia="Arial" w:hAnsi="Arial" w:cs="Arial"/>
          <w:color w:val="FF0000"/>
          <w:sz w:val="22"/>
          <w:szCs w:val="22"/>
          <w:highlight w:val="yellow"/>
        </w:rPr>
        <w:t>to negative log P-values) i</w:t>
      </w:r>
      <w:r w:rsidR="009D03D5" w:rsidRPr="007C00C5">
        <w:rPr>
          <w:rFonts w:ascii="Arial" w:eastAsia="Arial" w:hAnsi="Arial" w:cs="Arial"/>
          <w:color w:val="FF0000"/>
          <w:sz w:val="22"/>
          <w:szCs w:val="22"/>
          <w:highlight w:val="yellow"/>
        </w:rPr>
        <w:t>n each of the 11 reference tissues</w:t>
      </w:r>
      <w:r w:rsidR="005F0A0A" w:rsidRPr="007C00C5">
        <w:rPr>
          <w:rFonts w:ascii="Arial" w:eastAsia="Arial" w:hAnsi="Arial" w:cs="Arial"/>
          <w:color w:val="FF0000"/>
          <w:sz w:val="22"/>
          <w:szCs w:val="22"/>
          <w:highlight w:val="yellow"/>
        </w:rPr>
        <w:t xml:space="preserve"> based on the </w:t>
      </w:r>
      <w:r w:rsidR="009D03D5" w:rsidRPr="007C00C5">
        <w:rPr>
          <w:rFonts w:ascii="Arial" w:eastAsia="Arial" w:hAnsi="Arial" w:cs="Arial"/>
          <w:color w:val="FF0000"/>
          <w:sz w:val="22"/>
          <w:szCs w:val="22"/>
          <w:highlight w:val="yellow"/>
        </w:rPr>
        <w:t>background</w:t>
      </w:r>
      <w:r w:rsidR="005F0A0A" w:rsidRPr="007C00C5">
        <w:rPr>
          <w:rFonts w:ascii="Arial" w:eastAsia="Arial" w:hAnsi="Arial" w:cs="Arial"/>
          <w:color w:val="FF0000"/>
          <w:sz w:val="22"/>
          <w:szCs w:val="22"/>
          <w:highlight w:val="yellow"/>
        </w:rPr>
        <w:t xml:space="preserve"> distribution. </w:t>
      </w:r>
      <w:r w:rsidR="005B24C1" w:rsidRPr="007C00C5">
        <w:rPr>
          <w:rFonts w:ascii="Arial" w:eastAsia="Arial" w:hAnsi="Arial" w:cs="Arial"/>
          <w:color w:val="FF0000"/>
          <w:sz w:val="22"/>
          <w:szCs w:val="22"/>
          <w:highlight w:val="yellow"/>
        </w:rPr>
        <w:t>We observed consistent enrichments in both the “</w:t>
      </w:r>
      <w:r w:rsidR="009D03D5" w:rsidRPr="007C00C5">
        <w:rPr>
          <w:rFonts w:ascii="Arial" w:eastAsia="Arial" w:hAnsi="Arial" w:cs="Arial"/>
          <w:color w:val="FF0000"/>
          <w:sz w:val="22"/>
          <w:szCs w:val="22"/>
          <w:highlight w:val="yellow"/>
        </w:rPr>
        <w:t>pan-</w:t>
      </w:r>
      <w:r w:rsidR="005B24C1" w:rsidRPr="007C00C5">
        <w:rPr>
          <w:rFonts w:ascii="Arial" w:eastAsia="Arial" w:hAnsi="Arial" w:cs="Arial"/>
          <w:color w:val="FF0000"/>
          <w:sz w:val="22"/>
          <w:szCs w:val="22"/>
          <w:highlight w:val="yellow"/>
        </w:rPr>
        <w:t xml:space="preserve">cancer tissue” and the tissue-of-origin </w:t>
      </w:r>
      <w:r w:rsidR="009D03D5" w:rsidRPr="007C00C5">
        <w:rPr>
          <w:rFonts w:ascii="Arial" w:eastAsia="Arial" w:hAnsi="Arial" w:cs="Arial"/>
          <w:color w:val="FF0000"/>
          <w:sz w:val="22"/>
          <w:szCs w:val="22"/>
          <w:highlight w:val="yellow"/>
        </w:rPr>
        <w:t xml:space="preserve">for the cancer plasma (Figure 6c; </w:t>
      </w:r>
      <w:r w:rsidR="0002153E" w:rsidRPr="0002153E">
        <w:rPr>
          <w:rFonts w:ascii="Arial" w:eastAsia="Arial" w:hAnsi="Arial" w:cs="Arial"/>
          <w:b/>
          <w:color w:val="FF0000"/>
          <w:sz w:val="22"/>
          <w:szCs w:val="22"/>
          <w:highlight w:val="yellow"/>
        </w:rPr>
        <w:t>Supplementary</w:t>
      </w:r>
      <w:r w:rsidR="009D03D5" w:rsidRPr="0002153E">
        <w:rPr>
          <w:rFonts w:ascii="Arial" w:eastAsia="Arial" w:hAnsi="Arial" w:cs="Arial"/>
          <w:b/>
          <w:color w:val="FF0000"/>
          <w:sz w:val="22"/>
          <w:szCs w:val="22"/>
          <w:highlight w:val="yellow"/>
        </w:rPr>
        <w:t xml:space="preserve"> Fig</w:t>
      </w:r>
      <w:ins w:id="269" w:author="Dinh Diep" w:date="2016-12-29T04:58:00Z">
        <w:r w:rsidR="0067221B">
          <w:rPr>
            <w:rFonts w:ascii="Arial" w:eastAsia="Arial" w:hAnsi="Arial" w:cs="Arial"/>
            <w:b/>
            <w:color w:val="FF0000"/>
            <w:sz w:val="22"/>
            <w:szCs w:val="22"/>
            <w:highlight w:val="yellow"/>
          </w:rPr>
          <w:t>ure</w:t>
        </w:r>
      </w:ins>
      <w:del w:id="270" w:author="Dinh Diep" w:date="2016-12-29T04:58:00Z">
        <w:r w:rsidR="0002153E" w:rsidDel="0067221B">
          <w:rPr>
            <w:rFonts w:ascii="Arial" w:eastAsia="Arial" w:hAnsi="Arial" w:cs="Arial"/>
            <w:b/>
            <w:color w:val="FF0000"/>
            <w:sz w:val="22"/>
            <w:szCs w:val="22"/>
            <w:highlight w:val="yellow"/>
          </w:rPr>
          <w:delText>.</w:delText>
        </w:r>
      </w:del>
      <w:r w:rsidR="001C4FF0" w:rsidRPr="0002153E">
        <w:rPr>
          <w:rFonts w:ascii="Arial" w:eastAsia="Arial" w:hAnsi="Arial" w:cs="Arial"/>
          <w:b/>
          <w:color w:val="FF0000"/>
          <w:sz w:val="22"/>
          <w:szCs w:val="22"/>
          <w:highlight w:val="yellow"/>
        </w:rPr>
        <w:t xml:space="preserve"> 1</w:t>
      </w:r>
      <w:r w:rsidR="0002153E" w:rsidRPr="0002153E">
        <w:rPr>
          <w:rFonts w:ascii="Arial" w:eastAsia="Arial" w:hAnsi="Arial" w:cs="Arial"/>
          <w:b/>
          <w:color w:val="FF0000"/>
          <w:sz w:val="22"/>
          <w:szCs w:val="22"/>
          <w:highlight w:val="yellow"/>
        </w:rPr>
        <w:t>1</w:t>
      </w:r>
      <w:r w:rsidR="009D03D5" w:rsidRPr="0002153E">
        <w:rPr>
          <w:rFonts w:ascii="Arial" w:eastAsia="Arial" w:hAnsi="Arial" w:cs="Arial"/>
          <w:b/>
          <w:color w:val="FF0000"/>
          <w:sz w:val="22"/>
          <w:szCs w:val="22"/>
          <w:highlight w:val="yellow"/>
        </w:rPr>
        <w:t>b</w:t>
      </w:r>
      <w:r w:rsidR="00C25717" w:rsidRPr="007C00C5">
        <w:rPr>
          <w:rFonts w:ascii="Arial" w:eastAsia="Arial" w:hAnsi="Arial" w:cs="Arial"/>
          <w:color w:val="FF0000"/>
          <w:sz w:val="22"/>
          <w:szCs w:val="22"/>
          <w:highlight w:val="yellow"/>
        </w:rPr>
        <w:t xml:space="preserve">), suggesting that tumor growth might lead to the release of cell-free DNA by adjacent normal cells, and that including such signals </w:t>
      </w:r>
      <w:r w:rsidR="00B14A52" w:rsidRPr="007C00C5">
        <w:rPr>
          <w:rFonts w:ascii="Arial" w:eastAsia="Arial" w:hAnsi="Arial" w:cs="Arial"/>
          <w:color w:val="FF0000"/>
          <w:sz w:val="22"/>
          <w:szCs w:val="22"/>
          <w:highlight w:val="yellow"/>
        </w:rPr>
        <w:t>can</w:t>
      </w:r>
      <w:r w:rsidR="00C25717" w:rsidRPr="007C00C5">
        <w:rPr>
          <w:rFonts w:ascii="Arial" w:eastAsia="Arial" w:hAnsi="Arial" w:cs="Arial"/>
          <w:color w:val="FF0000"/>
          <w:sz w:val="22"/>
          <w:szCs w:val="22"/>
          <w:highlight w:val="yellow"/>
        </w:rPr>
        <w:t xml:space="preserve"> </w:t>
      </w:r>
      <w:r w:rsidR="002053C7" w:rsidRPr="007C00C5">
        <w:rPr>
          <w:rFonts w:ascii="Arial" w:eastAsia="Arial" w:hAnsi="Arial" w:cs="Arial"/>
          <w:color w:val="FF0000"/>
          <w:sz w:val="22"/>
          <w:szCs w:val="22"/>
          <w:highlight w:val="yellow"/>
        </w:rPr>
        <w:t xml:space="preserve">boost the accuracy for </w:t>
      </w:r>
      <w:r w:rsidR="00C25717" w:rsidRPr="007C00C5">
        <w:rPr>
          <w:rFonts w:ascii="Arial" w:eastAsia="Arial" w:hAnsi="Arial" w:cs="Arial"/>
          <w:color w:val="FF0000"/>
          <w:sz w:val="22"/>
          <w:szCs w:val="22"/>
          <w:highlight w:val="yellow"/>
        </w:rPr>
        <w:t>prediction</w:t>
      </w:r>
      <w:r w:rsidR="000E0566" w:rsidRPr="007C00C5">
        <w:rPr>
          <w:rFonts w:ascii="Arial" w:eastAsia="Arial" w:hAnsi="Arial" w:cs="Arial"/>
          <w:color w:val="FF0000"/>
          <w:sz w:val="22"/>
          <w:szCs w:val="22"/>
          <w:highlight w:val="yellow"/>
        </w:rPr>
        <w:t xml:space="preserve"> (</w:t>
      </w:r>
      <w:r w:rsidR="00C417BB" w:rsidRPr="0002153E">
        <w:rPr>
          <w:rFonts w:ascii="Arial" w:eastAsia="Arial" w:hAnsi="Arial" w:cs="Arial"/>
          <w:b/>
          <w:color w:val="FF0000"/>
          <w:sz w:val="22"/>
          <w:szCs w:val="22"/>
          <w:highlight w:val="yellow"/>
        </w:rPr>
        <w:t>Supplementary Fig</w:t>
      </w:r>
      <w:ins w:id="271" w:author="Dinh Diep" w:date="2016-12-29T04:58:00Z">
        <w:r w:rsidR="0067221B">
          <w:rPr>
            <w:rFonts w:ascii="Arial" w:eastAsia="Arial" w:hAnsi="Arial" w:cs="Arial"/>
            <w:b/>
            <w:color w:val="FF0000"/>
            <w:sz w:val="22"/>
            <w:szCs w:val="22"/>
            <w:highlight w:val="yellow"/>
          </w:rPr>
          <w:t>ure</w:t>
        </w:r>
      </w:ins>
      <w:del w:id="272" w:author="Dinh Diep" w:date="2016-12-29T04:58:00Z">
        <w:r w:rsidR="00C417BB" w:rsidDel="0067221B">
          <w:rPr>
            <w:rFonts w:ascii="Arial" w:eastAsia="Arial" w:hAnsi="Arial" w:cs="Arial"/>
            <w:b/>
            <w:color w:val="FF0000"/>
            <w:sz w:val="22"/>
            <w:szCs w:val="22"/>
            <w:highlight w:val="yellow"/>
          </w:rPr>
          <w:delText>.</w:delText>
        </w:r>
      </w:del>
      <w:r w:rsidR="00C417BB" w:rsidRPr="0002153E">
        <w:rPr>
          <w:rFonts w:ascii="Arial" w:eastAsia="Arial" w:hAnsi="Arial" w:cs="Arial"/>
          <w:b/>
          <w:color w:val="FF0000"/>
          <w:sz w:val="22"/>
          <w:szCs w:val="22"/>
          <w:highlight w:val="yellow"/>
        </w:rPr>
        <w:t xml:space="preserve"> 1</w:t>
      </w:r>
      <w:r w:rsidR="00C417BB">
        <w:rPr>
          <w:rFonts w:ascii="Arial" w:eastAsia="Arial" w:hAnsi="Arial" w:cs="Arial"/>
          <w:b/>
          <w:color w:val="FF0000"/>
          <w:sz w:val="22"/>
          <w:szCs w:val="22"/>
          <w:highlight w:val="yellow"/>
        </w:rPr>
        <w:t>2</w:t>
      </w:r>
      <w:r w:rsidR="000E0566" w:rsidRPr="007C00C5">
        <w:rPr>
          <w:rFonts w:ascii="Arial" w:eastAsia="Arial" w:hAnsi="Arial" w:cs="Arial"/>
          <w:color w:val="FF0000"/>
          <w:sz w:val="22"/>
          <w:szCs w:val="22"/>
          <w:highlight w:val="yellow"/>
        </w:rPr>
        <w:t>)</w:t>
      </w:r>
      <w:r w:rsidR="00C25717" w:rsidRPr="007C00C5">
        <w:rPr>
          <w:rFonts w:ascii="Arial" w:eastAsia="Arial" w:hAnsi="Arial" w:cs="Arial"/>
          <w:color w:val="FF0000"/>
          <w:sz w:val="22"/>
          <w:szCs w:val="22"/>
          <w:highlight w:val="yellow"/>
        </w:rPr>
        <w:t>. In fact, by i</w:t>
      </w:r>
      <w:r w:rsidR="00705F0A" w:rsidRPr="007C00C5">
        <w:rPr>
          <w:rFonts w:ascii="Arial" w:eastAsia="Arial" w:hAnsi="Arial" w:cs="Arial"/>
          <w:color w:val="FF0000"/>
          <w:sz w:val="22"/>
          <w:szCs w:val="22"/>
          <w:highlight w:val="yellow"/>
        </w:rPr>
        <w:t>ntegrating</w:t>
      </w:r>
      <w:r w:rsidR="00D87A7A" w:rsidRPr="007C00C5">
        <w:rPr>
          <w:rFonts w:ascii="Arial" w:eastAsia="Arial" w:hAnsi="Arial" w:cs="Arial"/>
          <w:color w:val="FF0000"/>
          <w:sz w:val="22"/>
          <w:szCs w:val="22"/>
          <w:highlight w:val="yellow"/>
        </w:rPr>
        <w:t xml:space="preserve"> both typ</w:t>
      </w:r>
      <w:r w:rsidR="00FD3F20" w:rsidRPr="007C00C5">
        <w:rPr>
          <w:rFonts w:ascii="Arial" w:eastAsia="Arial" w:hAnsi="Arial" w:cs="Arial"/>
          <w:color w:val="FF0000"/>
          <w:sz w:val="22"/>
          <w:szCs w:val="22"/>
          <w:highlight w:val="yellow"/>
        </w:rPr>
        <w:t>es of signals, we achieved a 99</w:t>
      </w:r>
      <w:r w:rsidR="00D87A7A" w:rsidRPr="007C00C5">
        <w:rPr>
          <w:rFonts w:ascii="Arial" w:eastAsia="Arial" w:hAnsi="Arial" w:cs="Arial"/>
          <w:color w:val="FF0000"/>
          <w:sz w:val="22"/>
          <w:szCs w:val="22"/>
          <w:highlight w:val="yellow"/>
        </w:rPr>
        <w:t>% specificity</w:t>
      </w:r>
      <w:r w:rsidR="00FD3F20" w:rsidRPr="007C00C5">
        <w:rPr>
          <w:rFonts w:ascii="Arial" w:eastAsia="Arial" w:hAnsi="Arial" w:cs="Arial"/>
          <w:color w:val="FF0000"/>
          <w:sz w:val="22"/>
          <w:szCs w:val="22"/>
          <w:highlight w:val="yellow"/>
        </w:rPr>
        <w:t xml:space="preserve"> and 80</w:t>
      </w:r>
      <w:r w:rsidR="00705F0A" w:rsidRPr="007C00C5">
        <w:rPr>
          <w:rFonts w:ascii="Arial" w:eastAsia="Arial" w:hAnsi="Arial" w:cs="Arial"/>
          <w:color w:val="FF0000"/>
          <w:sz w:val="22"/>
          <w:szCs w:val="22"/>
          <w:highlight w:val="yellow"/>
        </w:rPr>
        <w:t>% sensitivity</w:t>
      </w:r>
      <w:r w:rsidR="00D87A7A" w:rsidRPr="007C00C5">
        <w:rPr>
          <w:rFonts w:ascii="Arial" w:eastAsia="Arial" w:hAnsi="Arial" w:cs="Arial"/>
          <w:color w:val="FF0000"/>
          <w:sz w:val="22"/>
          <w:szCs w:val="22"/>
          <w:highlight w:val="yellow"/>
        </w:rPr>
        <w:t xml:space="preserve"> in predicting </w:t>
      </w:r>
      <w:r w:rsidR="009260DD" w:rsidRPr="007C00C5">
        <w:rPr>
          <w:rFonts w:ascii="Arial" w:eastAsia="Arial" w:hAnsi="Arial" w:cs="Arial"/>
          <w:color w:val="FF0000"/>
          <w:sz w:val="22"/>
          <w:szCs w:val="22"/>
          <w:highlight w:val="yellow"/>
        </w:rPr>
        <w:t>cancer, and</w:t>
      </w:r>
      <w:r w:rsidR="00FD3F20" w:rsidRPr="007C00C5">
        <w:rPr>
          <w:rFonts w:ascii="Arial" w:eastAsia="Arial" w:hAnsi="Arial" w:cs="Arial"/>
          <w:color w:val="FF0000"/>
          <w:sz w:val="22"/>
          <w:szCs w:val="22"/>
          <w:highlight w:val="yellow"/>
        </w:rPr>
        <w:t xml:space="preserve"> a 90</w:t>
      </w:r>
      <w:r w:rsidR="00705F0A" w:rsidRPr="007C00C5">
        <w:rPr>
          <w:rFonts w:ascii="Arial" w:eastAsia="Arial" w:hAnsi="Arial" w:cs="Arial"/>
          <w:color w:val="FF0000"/>
          <w:sz w:val="22"/>
          <w:szCs w:val="22"/>
          <w:highlight w:val="yellow"/>
        </w:rPr>
        <w:t>% accuracy in predicting the tissue-of-origin for the 59 cancer patients</w:t>
      </w:r>
      <w:r w:rsidR="00C47A3C" w:rsidRPr="007C00C5">
        <w:rPr>
          <w:rFonts w:ascii="Arial" w:eastAsia="Arial" w:hAnsi="Arial" w:cs="Arial"/>
          <w:color w:val="FF0000"/>
          <w:sz w:val="22"/>
          <w:szCs w:val="22"/>
          <w:highlight w:val="yellow"/>
        </w:rPr>
        <w:t xml:space="preserve">. </w:t>
      </w:r>
      <w:r w:rsidR="00B3135E" w:rsidRPr="007C00C5">
        <w:rPr>
          <w:rFonts w:ascii="Arial" w:eastAsia="Arial" w:hAnsi="Arial" w:cs="Arial"/>
          <w:color w:val="FF0000"/>
          <w:sz w:val="22"/>
          <w:szCs w:val="22"/>
          <w:highlight w:val="yellow"/>
        </w:rPr>
        <w:t xml:space="preserve">For </w:t>
      </w:r>
      <w:r w:rsidR="00907BB3" w:rsidRPr="007C00C5">
        <w:rPr>
          <w:rFonts w:ascii="Arial" w:eastAsia="Arial" w:hAnsi="Arial" w:cs="Arial"/>
          <w:color w:val="FF0000"/>
          <w:sz w:val="22"/>
          <w:szCs w:val="22"/>
          <w:highlight w:val="yellow"/>
        </w:rPr>
        <w:t>non-invasive detection of cancer in plasma</w:t>
      </w:r>
      <w:r w:rsidR="00B3135E" w:rsidRPr="007C00C5">
        <w:rPr>
          <w:rFonts w:ascii="Arial" w:eastAsia="Arial" w:hAnsi="Arial" w:cs="Arial"/>
          <w:color w:val="FF0000"/>
          <w:sz w:val="22"/>
          <w:szCs w:val="22"/>
          <w:highlight w:val="yellow"/>
        </w:rPr>
        <w:t>, the area under the ROC curves was improved from 0.81</w:t>
      </w:r>
      <w:r w:rsidR="002325F4" w:rsidRPr="007C00C5">
        <w:rPr>
          <w:rFonts w:ascii="Arial" w:eastAsia="Arial" w:hAnsi="Arial" w:cs="Arial"/>
          <w:color w:val="FF0000"/>
          <w:sz w:val="22"/>
          <w:szCs w:val="22"/>
          <w:highlight w:val="yellow"/>
        </w:rPr>
        <w:t xml:space="preserve"> for CRC (0.75 for LC)</w:t>
      </w:r>
      <w:r w:rsidR="00B3135E" w:rsidRPr="007C00C5">
        <w:rPr>
          <w:rFonts w:ascii="Arial" w:eastAsia="Arial" w:hAnsi="Arial" w:cs="Arial"/>
          <w:color w:val="FF0000"/>
          <w:sz w:val="22"/>
          <w:szCs w:val="22"/>
          <w:highlight w:val="yellow"/>
        </w:rPr>
        <w:t xml:space="preserve"> when examining cancer-specific </w:t>
      </w:r>
      <w:r w:rsidR="00BA69BA" w:rsidRPr="007C00C5">
        <w:rPr>
          <w:rFonts w:ascii="Arial" w:eastAsia="Arial" w:hAnsi="Arial" w:cs="Arial"/>
          <w:color w:val="FF0000"/>
          <w:sz w:val="22"/>
          <w:szCs w:val="22"/>
          <w:highlight w:val="yellow"/>
        </w:rPr>
        <w:t>MHBs</w:t>
      </w:r>
      <w:r w:rsidR="00B3135E" w:rsidRPr="007C00C5">
        <w:rPr>
          <w:rFonts w:ascii="Arial" w:eastAsia="Arial" w:hAnsi="Arial" w:cs="Arial"/>
          <w:color w:val="FF0000"/>
          <w:sz w:val="22"/>
          <w:szCs w:val="22"/>
          <w:highlight w:val="yellow"/>
        </w:rPr>
        <w:t xml:space="preserve"> alone to 0.90</w:t>
      </w:r>
      <w:r w:rsidR="002325F4" w:rsidRPr="007C00C5">
        <w:rPr>
          <w:rFonts w:ascii="Arial" w:eastAsia="Arial" w:hAnsi="Arial" w:cs="Arial"/>
          <w:color w:val="FF0000"/>
          <w:sz w:val="22"/>
          <w:szCs w:val="22"/>
          <w:highlight w:val="yellow"/>
        </w:rPr>
        <w:t xml:space="preserve"> for CRC (0.85 for LC)</w:t>
      </w:r>
      <w:r w:rsidR="00B3135E"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if normal colon specific </w:t>
      </w:r>
      <w:r w:rsidR="00BA69BA" w:rsidRPr="007C00C5">
        <w:rPr>
          <w:rFonts w:ascii="Arial" w:eastAsia="Arial" w:hAnsi="Arial" w:cs="Arial"/>
          <w:color w:val="FF0000"/>
          <w:sz w:val="22"/>
          <w:szCs w:val="22"/>
          <w:highlight w:val="yellow"/>
        </w:rPr>
        <w:t>MHBs are</w:t>
      </w:r>
      <w:r w:rsidR="002325F4" w:rsidRPr="007C00C5">
        <w:rPr>
          <w:rFonts w:ascii="Arial" w:eastAsia="Arial" w:hAnsi="Arial" w:cs="Arial"/>
          <w:color w:val="FF0000"/>
          <w:sz w:val="22"/>
          <w:szCs w:val="22"/>
          <w:highlight w:val="yellow"/>
        </w:rPr>
        <w:t xml:space="preserve"> included</w:t>
      </w:r>
      <w:r w:rsidR="001C4FF0" w:rsidRPr="007C00C5">
        <w:rPr>
          <w:rFonts w:ascii="Arial" w:eastAsia="Arial" w:hAnsi="Arial" w:cs="Arial"/>
          <w:color w:val="FF0000"/>
          <w:sz w:val="22"/>
          <w:szCs w:val="22"/>
          <w:highlight w:val="yellow"/>
        </w:rPr>
        <w:t xml:space="preserve"> (Figure </w:t>
      </w:r>
      <w:ins w:id="273" w:author="Shicheng Guo" w:date="2017-01-02T11:50:00Z">
        <w:r w:rsidR="00FE3C08">
          <w:rPr>
            <w:rFonts w:ascii="Arial" w:eastAsia="Arial" w:hAnsi="Arial" w:cs="Arial"/>
            <w:color w:val="FF0000"/>
            <w:sz w:val="22"/>
            <w:szCs w:val="22"/>
            <w:highlight w:val="yellow"/>
          </w:rPr>
          <w:t>5</w:t>
        </w:r>
      </w:ins>
      <w:del w:id="274" w:author="Shicheng Guo" w:date="2017-01-02T11:50:00Z">
        <w:r w:rsidR="001C4FF0" w:rsidRPr="007C00C5" w:rsidDel="00FE3C08">
          <w:rPr>
            <w:rFonts w:ascii="Arial" w:eastAsia="Arial" w:hAnsi="Arial" w:cs="Arial"/>
            <w:color w:val="FF0000"/>
            <w:sz w:val="22"/>
            <w:szCs w:val="22"/>
            <w:highlight w:val="yellow"/>
          </w:rPr>
          <w:delText>6</w:delText>
        </w:r>
      </w:del>
      <w:r w:rsidR="001C4FF0" w:rsidRPr="007C00C5">
        <w:rPr>
          <w:rFonts w:ascii="Arial" w:eastAsia="Arial" w:hAnsi="Arial" w:cs="Arial"/>
          <w:color w:val="FF0000"/>
          <w:sz w:val="22"/>
          <w:szCs w:val="22"/>
          <w:highlight w:val="yellow"/>
        </w:rPr>
        <w:t xml:space="preserve">d; </w:t>
      </w:r>
      <w:r w:rsidR="001A14AD" w:rsidRPr="0002153E">
        <w:rPr>
          <w:rFonts w:ascii="Arial" w:eastAsia="Arial" w:hAnsi="Arial" w:cs="Arial"/>
          <w:b/>
          <w:color w:val="FF0000"/>
          <w:sz w:val="22"/>
          <w:szCs w:val="22"/>
          <w:highlight w:val="yellow"/>
        </w:rPr>
        <w:t>Supplementary Fig</w:t>
      </w:r>
      <w:ins w:id="275" w:author="Dinh Diep" w:date="2016-12-29T04:59:00Z">
        <w:r w:rsidR="0067221B">
          <w:rPr>
            <w:rFonts w:ascii="Arial" w:eastAsia="Arial" w:hAnsi="Arial" w:cs="Arial"/>
            <w:b/>
            <w:color w:val="FF0000"/>
            <w:sz w:val="22"/>
            <w:szCs w:val="22"/>
            <w:highlight w:val="yellow"/>
          </w:rPr>
          <w:t>ure</w:t>
        </w:r>
      </w:ins>
      <w:del w:id="276" w:author="Dinh Diep" w:date="2016-12-29T04:59:00Z">
        <w:r w:rsidR="001A14AD" w:rsidDel="0067221B">
          <w:rPr>
            <w:rFonts w:ascii="Arial" w:eastAsia="Arial" w:hAnsi="Arial" w:cs="Arial"/>
            <w:b/>
            <w:color w:val="FF0000"/>
            <w:sz w:val="22"/>
            <w:szCs w:val="22"/>
            <w:highlight w:val="yellow"/>
          </w:rPr>
          <w:delText>.</w:delText>
        </w:r>
      </w:del>
      <w:r w:rsidR="001A14AD" w:rsidRPr="0002153E">
        <w:rPr>
          <w:rFonts w:ascii="Arial" w:eastAsia="Arial" w:hAnsi="Arial" w:cs="Arial"/>
          <w:b/>
          <w:color w:val="FF0000"/>
          <w:sz w:val="22"/>
          <w:szCs w:val="22"/>
          <w:highlight w:val="yellow"/>
        </w:rPr>
        <w:t xml:space="preserve"> 11</w:t>
      </w:r>
      <w:r w:rsidR="001A14AD">
        <w:rPr>
          <w:rFonts w:ascii="Arial" w:eastAsia="Arial" w:hAnsi="Arial" w:cs="Arial"/>
          <w:b/>
          <w:color w:val="FF0000"/>
          <w:sz w:val="22"/>
          <w:szCs w:val="22"/>
          <w:highlight w:val="yellow"/>
        </w:rPr>
        <w:t>c</w:t>
      </w:r>
      <w:r w:rsidR="009D03D5" w:rsidRPr="007C00C5">
        <w:rPr>
          <w:rFonts w:ascii="Arial" w:eastAsia="Arial" w:hAnsi="Arial" w:cs="Arial"/>
          <w:color w:val="FF0000"/>
          <w:sz w:val="22"/>
          <w:szCs w:val="22"/>
          <w:highlight w:val="yellow"/>
        </w:rPr>
        <w:t>)</w:t>
      </w:r>
      <w:r w:rsidR="002325F4" w:rsidRPr="007C00C5">
        <w:rPr>
          <w:rFonts w:ascii="Arial" w:eastAsia="Arial" w:hAnsi="Arial" w:cs="Arial"/>
          <w:color w:val="FF0000"/>
          <w:sz w:val="22"/>
          <w:szCs w:val="22"/>
          <w:highlight w:val="yellow"/>
        </w:rPr>
        <w:t>.</w:t>
      </w:r>
      <w:r w:rsidR="00907BB3"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 </w:t>
      </w:r>
      <w:r w:rsidR="00C60563" w:rsidRPr="007C00C5">
        <w:rPr>
          <w:rFonts w:ascii="Arial" w:eastAsia="Arial" w:hAnsi="Arial" w:cs="Arial"/>
          <w:color w:val="auto"/>
          <w:sz w:val="22"/>
          <w:szCs w:val="22"/>
          <w:highlight w:val="yellow"/>
        </w:rPr>
        <w:t xml:space="preserve">Taken together, we demonstrated for the first time </w:t>
      </w:r>
      <w:r w:rsidR="009F2A4B" w:rsidRPr="007C00C5">
        <w:rPr>
          <w:rFonts w:ascii="Arial" w:eastAsia="Arial" w:hAnsi="Arial" w:cs="Arial"/>
          <w:color w:val="auto"/>
          <w:sz w:val="22"/>
          <w:szCs w:val="22"/>
          <w:highlight w:val="yellow"/>
        </w:rPr>
        <w:t>that both tumor load and tissue-of-</w:t>
      </w:r>
      <w:r w:rsidR="00C60563" w:rsidRPr="007C00C5">
        <w:rPr>
          <w:rFonts w:ascii="Arial" w:eastAsia="Arial" w:hAnsi="Arial" w:cs="Arial"/>
          <w:color w:val="auto"/>
          <w:sz w:val="22"/>
          <w:szCs w:val="22"/>
          <w:highlight w:val="yellow"/>
        </w:rPr>
        <w:t>origin can be quantitatively characterized by methylation haplotype analysis of cell free DNA in plasm</w:t>
      </w:r>
      <w:r w:rsidR="00BA69BA" w:rsidRPr="007C00C5">
        <w:rPr>
          <w:rFonts w:ascii="Arial" w:eastAsia="Arial" w:hAnsi="Arial" w:cs="Arial"/>
          <w:color w:val="auto"/>
          <w:sz w:val="22"/>
          <w:szCs w:val="22"/>
          <w:highlight w:val="yellow"/>
        </w:rPr>
        <w:t xml:space="preserve">a, </w:t>
      </w:r>
      <w:r w:rsidR="00BA69BA" w:rsidRPr="007C00C5">
        <w:rPr>
          <w:rFonts w:ascii="Arial" w:eastAsia="Arial" w:hAnsi="Arial" w:cs="Arial"/>
          <w:color w:val="FF0000"/>
          <w:sz w:val="22"/>
          <w:szCs w:val="22"/>
          <w:highlight w:val="yellow"/>
        </w:rPr>
        <w:t>a</w:t>
      </w:r>
      <w:r w:rsidR="00B51A14" w:rsidRPr="007C00C5">
        <w:rPr>
          <w:rFonts w:ascii="Arial" w:eastAsia="Arial" w:hAnsi="Arial" w:cs="Arial"/>
          <w:color w:val="FF0000"/>
          <w:sz w:val="22"/>
          <w:szCs w:val="22"/>
          <w:highlight w:val="yellow"/>
        </w:rPr>
        <w:t xml:space="preserve">nd </w:t>
      </w:r>
      <w:r w:rsidR="00D33DBC" w:rsidRPr="007C00C5">
        <w:rPr>
          <w:rFonts w:ascii="Arial" w:eastAsia="Arial" w:hAnsi="Arial" w:cs="Arial"/>
          <w:color w:val="FF0000"/>
          <w:sz w:val="22"/>
          <w:szCs w:val="22"/>
          <w:highlight w:val="yellow"/>
        </w:rPr>
        <w:t>there is</w:t>
      </w:r>
      <w:r w:rsidR="00B51A14" w:rsidRPr="007C00C5">
        <w:rPr>
          <w:rFonts w:ascii="Arial" w:eastAsia="Arial" w:hAnsi="Arial" w:cs="Arial"/>
          <w:color w:val="FF0000"/>
          <w:sz w:val="22"/>
          <w:szCs w:val="22"/>
          <w:highlight w:val="yellow"/>
        </w:rPr>
        <w:t xml:space="preserve"> gain of detection </w:t>
      </w:r>
      <w:r w:rsidR="00D33DBC" w:rsidRPr="007C00C5">
        <w:rPr>
          <w:rFonts w:ascii="Arial" w:eastAsia="Arial" w:hAnsi="Arial" w:cs="Arial"/>
          <w:color w:val="FF0000"/>
          <w:sz w:val="22"/>
          <w:szCs w:val="22"/>
          <w:highlight w:val="yellow"/>
        </w:rPr>
        <w:t>accuracy</w:t>
      </w:r>
      <w:r w:rsidR="00B51A14" w:rsidRPr="007C00C5">
        <w:rPr>
          <w:rFonts w:ascii="Arial" w:eastAsia="Arial" w:hAnsi="Arial" w:cs="Arial"/>
          <w:color w:val="FF0000"/>
          <w:sz w:val="22"/>
          <w:szCs w:val="22"/>
          <w:highlight w:val="yellow"/>
        </w:rPr>
        <w:t xml:space="preserve"> by integrating the two aspects in a unified analytical framework.</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6971B31F"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33" w:tooltip="Williams, 2011 #746" w:history="1">
        <w:r w:rsidR="0082746A">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82746A">
          <w:rPr>
            <w:rFonts w:ascii="Arial" w:eastAsia="Arial" w:hAnsi="Arial" w:cs="Arial"/>
            <w:color w:val="000000" w:themeColor="text1"/>
            <w:sz w:val="22"/>
            <w:szCs w:val="22"/>
          </w:rPr>
          <w:instrText xml:space="preserve"> ADDIN EN.CITE </w:instrText>
        </w:r>
        <w:r w:rsidR="0082746A">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82746A">
          <w:rPr>
            <w:rFonts w:ascii="Arial" w:eastAsia="Arial" w:hAnsi="Arial" w:cs="Arial"/>
            <w:color w:val="000000" w:themeColor="text1"/>
            <w:sz w:val="22"/>
            <w:szCs w:val="22"/>
          </w:rPr>
          <w:instrText xml:space="preserve"> ADDIN EN.CITE.DATA </w:instrText>
        </w:r>
        <w:r w:rsidR="0082746A">
          <w:rPr>
            <w:rFonts w:ascii="Arial" w:eastAsia="Arial" w:hAnsi="Arial" w:cs="Arial"/>
            <w:color w:val="000000" w:themeColor="text1"/>
            <w:sz w:val="22"/>
            <w:szCs w:val="22"/>
          </w:rPr>
        </w:r>
        <w:r w:rsidR="0082746A">
          <w:rPr>
            <w:rFonts w:ascii="Arial" w:eastAsia="Arial" w:hAnsi="Arial" w:cs="Arial"/>
            <w:color w:val="000000" w:themeColor="text1"/>
            <w:sz w:val="22"/>
            <w:szCs w:val="22"/>
          </w:rPr>
          <w:fldChar w:fldCharType="end"/>
        </w:r>
        <w:r w:rsidR="0082746A">
          <w:rPr>
            <w:rFonts w:ascii="Arial" w:eastAsia="Arial" w:hAnsi="Arial" w:cs="Arial"/>
            <w:color w:val="000000" w:themeColor="text1"/>
            <w:sz w:val="22"/>
            <w:szCs w:val="22"/>
          </w:rPr>
        </w:r>
        <w:r w:rsidR="0082746A">
          <w:rPr>
            <w:rFonts w:ascii="Arial" w:eastAsia="Arial" w:hAnsi="Arial" w:cs="Arial"/>
            <w:color w:val="000000" w:themeColor="text1"/>
            <w:sz w:val="22"/>
            <w:szCs w:val="22"/>
          </w:rPr>
          <w:fldChar w:fldCharType="separate"/>
        </w:r>
        <w:r w:rsidR="0082746A" w:rsidRPr="000452EC">
          <w:rPr>
            <w:rFonts w:ascii="Arial" w:eastAsia="Arial" w:hAnsi="Arial" w:cs="Arial"/>
            <w:noProof/>
            <w:color w:val="000000" w:themeColor="text1"/>
            <w:sz w:val="22"/>
            <w:szCs w:val="22"/>
            <w:vertAlign w:val="superscript"/>
          </w:rPr>
          <w:t>33</w:t>
        </w:r>
        <w:r w:rsidR="0082746A">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34" w:tooltip="Saito, 2015 #212" w:history="1">
        <w:r w:rsidR="0082746A" w:rsidRPr="001F529D">
          <w:rPr>
            <w:rFonts w:ascii="Arial" w:eastAsia="Arial" w:hAnsi="Arial" w:cs="Arial"/>
            <w:color w:val="auto"/>
            <w:sz w:val="22"/>
            <w:szCs w:val="22"/>
          </w:rPr>
          <w:fldChar w:fldCharType="begin"/>
        </w:r>
        <w:r w:rsidR="0082746A">
          <w:rPr>
            <w:rFonts w:ascii="Arial" w:eastAsia="Arial" w:hAnsi="Arial" w:cs="Arial"/>
            <w:color w:val="auto"/>
            <w:sz w:val="22"/>
            <w:szCs w:val="22"/>
          </w:rPr>
          <w:instrText xml:space="preserve"> ADDIN EN.CITE &lt;EndNote&gt;&lt;Cite&gt;&lt;Author&gt;Saito&lt;/Author&gt;&lt;Year&gt;2015&lt;/Year&gt;&lt;RecNum&gt;212&lt;/RecNum&gt;&lt;DisplayText&gt;&lt;style face="superscript"&gt;34&lt;/style&gt;&lt;/DisplayText&gt;&lt;record&gt;&lt;rec-number&gt;212&lt;/rec-number&gt;&lt;foreign-keys&gt;&lt;key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82746A" w:rsidRPr="001F529D">
          <w:rPr>
            <w:rFonts w:ascii="Arial" w:eastAsia="Arial" w:hAnsi="Arial" w:cs="Arial"/>
            <w:color w:val="auto"/>
            <w:sz w:val="22"/>
            <w:szCs w:val="22"/>
          </w:rPr>
          <w:fldChar w:fldCharType="separate"/>
        </w:r>
        <w:r w:rsidR="0082746A" w:rsidRPr="000452EC">
          <w:rPr>
            <w:rFonts w:ascii="Arial" w:eastAsia="Arial" w:hAnsi="Arial" w:cs="Arial"/>
            <w:noProof/>
            <w:color w:val="auto"/>
            <w:sz w:val="22"/>
            <w:szCs w:val="22"/>
            <w:vertAlign w:val="superscript"/>
          </w:rPr>
          <w:t>34</w:t>
        </w:r>
        <w:r w:rsidR="0082746A"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Nonetheless, these short and punct</w:t>
      </w:r>
      <w:r w:rsidR="00EB370C">
        <w:rPr>
          <w:rFonts w:ascii="Arial" w:eastAsia="Arial" w:hAnsi="Arial" w:cs="Arial"/>
          <w:color w:val="auto"/>
          <w:sz w:val="22"/>
          <w:szCs w:val="22"/>
        </w:rPr>
        <w:t>u</w:t>
      </w:r>
      <w:r w:rsidR="00CC0D4C">
        <w:rPr>
          <w:rFonts w:ascii="Arial" w:eastAsia="Arial" w:hAnsi="Arial" w:cs="Arial"/>
          <w:color w:val="auto"/>
          <w:sz w:val="22"/>
          <w:szCs w:val="22"/>
        </w:rPr>
        <w:t xml:space="preserve">ated blocks capture discrete entities of epigenetic regulation </w:t>
      </w:r>
      <w:r w:rsidR="0080181D">
        <w:rPr>
          <w:rFonts w:ascii="Arial" w:eastAsia="Arial" w:hAnsi="Arial" w:cs="Arial"/>
          <w:color w:val="auto"/>
          <w:sz w:val="22"/>
          <w:szCs w:val="22"/>
        </w:rPr>
        <w:t xml:space="preserve">in individual cells widespread in the human genome. </w:t>
      </w:r>
      <w:del w:id="277" w:author="Dinh Diep" w:date="2016-12-29T04:45:00Z">
        <w:r w:rsidR="0080181D" w:rsidDel="00F93DF6">
          <w:rPr>
            <w:rFonts w:ascii="Arial" w:eastAsia="Arial" w:hAnsi="Arial" w:cs="Arial"/>
            <w:color w:val="auto"/>
            <w:sz w:val="22"/>
            <w:szCs w:val="22"/>
          </w:rPr>
          <w:delText>Such a</w:delText>
        </w:r>
      </w:del>
      <w:ins w:id="278" w:author="Dinh Diep" w:date="2016-12-29T04:45:00Z">
        <w:r w:rsidR="00F93DF6">
          <w:rPr>
            <w:rFonts w:ascii="Arial" w:eastAsia="Arial" w:hAnsi="Arial" w:cs="Arial"/>
            <w:color w:val="auto"/>
            <w:sz w:val="22"/>
            <w:szCs w:val="22"/>
          </w:rPr>
          <w:t>This</w:t>
        </w:r>
      </w:ins>
      <w:r w:rsidR="0080181D">
        <w:rPr>
          <w:rFonts w:ascii="Arial" w:eastAsia="Arial" w:hAnsi="Arial" w:cs="Arial"/>
          <w:color w:val="auto"/>
          <w:sz w:val="22"/>
          <w:szCs w:val="22"/>
        </w:rPr>
        <w:t xml:space="preserve">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28C3E900"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w:t>
      </w:r>
      <w:ins w:id="279" w:author="Dinh Diep" w:date="2016-12-29T04:46:00Z">
        <w:r w:rsidR="00E165A1">
          <w:rPr>
            <w:rFonts w:ascii="Arial" w:eastAsia="Arial" w:hAnsi="Arial" w:cs="Arial"/>
            <w:color w:val="000000" w:themeColor="text1"/>
            <w:sz w:val="22"/>
            <w:szCs w:val="22"/>
          </w:rPr>
          <w:t xml:space="preserve"> using</w:t>
        </w:r>
        <w:r w:rsidR="00F93DF6">
          <w:rPr>
            <w:rFonts w:ascii="Arial" w:eastAsia="Arial" w:hAnsi="Arial" w:cs="Arial"/>
            <w:color w:val="000000" w:themeColor="text1"/>
            <w:sz w:val="22"/>
            <w:szCs w:val="22"/>
          </w:rPr>
          <w:t xml:space="preserve"> MHBs</w:t>
        </w:r>
      </w:ins>
      <w:ins w:id="280" w:author="Dinh Diep" w:date="2016-12-29T04:48:00Z">
        <w:r w:rsidR="00E165A1">
          <w:rPr>
            <w:rFonts w:ascii="Arial" w:eastAsia="Arial" w:hAnsi="Arial" w:cs="Arial"/>
            <w:color w:val="000000" w:themeColor="text1"/>
            <w:sz w:val="22"/>
            <w:szCs w:val="22"/>
          </w:rPr>
          <w:t xml:space="preserve"> as features</w:t>
        </w:r>
      </w:ins>
      <w:r w:rsidRPr="009273F0">
        <w:rPr>
          <w:rFonts w:ascii="Arial" w:eastAsia="Arial" w:hAnsi="Arial" w:cs="Arial"/>
          <w:color w:val="000000" w:themeColor="text1"/>
          <w:sz w:val="22"/>
          <w:szCs w:val="22"/>
        </w:rPr>
        <w:t>, the accuracy</w:t>
      </w:r>
      <w:r w:rsidR="00D737D6">
        <w:rPr>
          <w:rFonts w:ascii="Arial" w:eastAsia="Arial" w:hAnsi="Arial" w:cs="Arial"/>
          <w:color w:val="000000" w:themeColor="text1"/>
          <w:sz w:val="22"/>
          <w:szCs w:val="22"/>
        </w:rPr>
        <w:t xml:space="preserve"> is slightly </w:t>
      </w:r>
      <w:r w:rsidR="00D737D6">
        <w:rPr>
          <w:rFonts w:ascii="Arial" w:eastAsia="Arial" w:hAnsi="Arial" w:cs="Arial"/>
          <w:color w:val="000000" w:themeColor="text1"/>
          <w:sz w:val="22"/>
          <w:szCs w:val="22"/>
        </w:rPr>
        <w:lastRenderedPageBreak/>
        <w:t>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5FDE2183"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of nanogram. </w:t>
      </w:r>
      <w:r w:rsidR="00122CA3" w:rsidRPr="009273F0">
        <w:rPr>
          <w:rFonts w:ascii="Arial" w:eastAsia="Arial" w:hAnsi="Arial" w:cs="Arial"/>
          <w:color w:val="000000" w:themeColor="text1"/>
          <w:sz w:val="22"/>
          <w:szCs w:val="22"/>
        </w:rPr>
        <w:t xml:space="preserve">We </w:t>
      </w:r>
      <w:r w:rsidR="00B670F2">
        <w:rPr>
          <w:rFonts w:ascii="Arial" w:eastAsia="Arial" w:hAnsi="Arial" w:cs="Arial"/>
          <w:color w:val="000000" w:themeColor="text1"/>
          <w:sz w:val="22"/>
          <w:szCs w:val="22"/>
        </w:rPr>
        <w:t xml:space="preserve">therefore </w:t>
      </w:r>
      <w:r w:rsidR="00122CA3" w:rsidRPr="009273F0">
        <w:rPr>
          <w:rFonts w:ascii="Arial" w:eastAsia="Arial" w:hAnsi="Arial" w:cs="Arial"/>
          <w:color w:val="000000" w:themeColor="text1"/>
          <w:sz w:val="22"/>
          <w:szCs w:val="22"/>
        </w:rPr>
        <w:t>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ng per patient for the sc</w:t>
      </w:r>
      <w:del w:id="281" w:author="Dinh Diep" w:date="2016-12-29T04:46:00Z">
        <w:r w:rsidR="00122CA3" w:rsidRPr="009273F0" w:rsidDel="00E165A1">
          <w:rPr>
            <w:rFonts w:ascii="Arial" w:eastAsia="Arial" w:hAnsi="Arial" w:cs="Arial"/>
            <w:color w:val="000000" w:themeColor="text1"/>
            <w:sz w:val="22"/>
            <w:szCs w:val="22"/>
          </w:rPr>
          <w:delText>-</w:delText>
        </w:r>
      </w:del>
      <w:r w:rsidR="00122CA3" w:rsidRPr="009273F0">
        <w:rPr>
          <w:rFonts w:ascii="Arial" w:eastAsia="Arial" w:hAnsi="Arial" w:cs="Arial"/>
          <w:color w:val="000000" w:themeColor="text1"/>
          <w:sz w:val="22"/>
          <w:szCs w:val="22"/>
        </w:rPr>
        <w:t>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w:t>
      </w:r>
      <w:r w:rsidR="003519CC">
        <w:rPr>
          <w:rFonts w:ascii="Arial" w:eastAsia="Arial" w:hAnsi="Arial" w:cs="Arial"/>
          <w:color w:val="000000" w:themeColor="text1"/>
          <w:sz w:val="22"/>
          <w:szCs w:val="22"/>
        </w:rPr>
        <w:t>in</w:t>
      </w:r>
      <w:r w:rsidR="00257659">
        <w:rPr>
          <w:rFonts w:ascii="Arial" w:eastAsia="Arial" w:hAnsi="Arial" w:cs="Arial"/>
          <w:color w:val="000000" w:themeColor="text1"/>
          <w:sz w:val="22"/>
          <w:szCs w:val="22"/>
        </w:rPr>
        <w:t xml:space="preserve">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AD630F">
        <w:rPr>
          <w:rFonts w:ascii="Arial" w:eastAsia="Arial" w:hAnsi="Arial" w:cs="Arial"/>
          <w:color w:val="000000" w:themeColor="text1"/>
          <w:sz w:val="22"/>
          <w:szCs w:val="22"/>
        </w:rPr>
        <w:t xml:space="preserve">. </w:t>
      </w:r>
      <w:r w:rsidR="00AD630F">
        <w:rPr>
          <w:rFonts w:ascii="Arial" w:eastAsia="Arial" w:hAnsi="Arial" w:cs="Arial"/>
          <w:color w:val="FF0000"/>
          <w:sz w:val="22"/>
          <w:szCs w:val="22"/>
        </w:rPr>
        <w:t>Importantly, we showed that</w:t>
      </w:r>
      <w:r w:rsidR="00950728">
        <w:rPr>
          <w:rFonts w:ascii="Arial" w:eastAsia="Arial" w:hAnsi="Arial" w:cs="Arial"/>
          <w:color w:val="FF0000"/>
          <w:sz w:val="22"/>
          <w:szCs w:val="22"/>
        </w:rPr>
        <w:t>,</w:t>
      </w:r>
      <w:r w:rsidR="00AD630F">
        <w:rPr>
          <w:rFonts w:ascii="Arial" w:eastAsia="Arial" w:hAnsi="Arial" w:cs="Arial"/>
          <w:color w:val="FF0000"/>
          <w:sz w:val="22"/>
          <w:szCs w:val="22"/>
        </w:rPr>
        <w:t xml:space="preserve"> </w:t>
      </w:r>
      <w:r w:rsidR="00950728">
        <w:rPr>
          <w:rFonts w:ascii="Arial" w:eastAsia="Arial" w:hAnsi="Arial" w:cs="Arial"/>
          <w:color w:val="FF0000"/>
          <w:sz w:val="22"/>
          <w:szCs w:val="22"/>
        </w:rPr>
        <w:t xml:space="preserve">in cancer patients, </w:t>
      </w:r>
      <w:r w:rsidR="00AD630F">
        <w:rPr>
          <w:rFonts w:ascii="Arial" w:eastAsia="Arial" w:hAnsi="Arial" w:cs="Arial"/>
          <w:color w:val="FF0000"/>
          <w:sz w:val="22"/>
          <w:szCs w:val="22"/>
        </w:rPr>
        <w:t xml:space="preserve">plasma contains </w:t>
      </w:r>
      <w:r w:rsidR="00950728">
        <w:rPr>
          <w:rFonts w:ascii="Arial" w:eastAsia="Arial" w:hAnsi="Arial" w:cs="Arial"/>
          <w:color w:val="FF0000"/>
          <w:sz w:val="22"/>
          <w:szCs w:val="22"/>
        </w:rPr>
        <w:t xml:space="preserve">circulating </w:t>
      </w:r>
      <w:r w:rsidR="00AD630F">
        <w:rPr>
          <w:rFonts w:ascii="Arial" w:eastAsia="Arial" w:hAnsi="Arial" w:cs="Arial"/>
          <w:color w:val="FF0000"/>
          <w:sz w:val="22"/>
          <w:szCs w:val="22"/>
        </w:rPr>
        <w:t>DNA fragments from</w:t>
      </w:r>
      <w:r w:rsidR="00950728">
        <w:rPr>
          <w:rFonts w:ascii="Arial" w:eastAsia="Arial" w:hAnsi="Arial" w:cs="Arial"/>
          <w:color w:val="FF0000"/>
          <w:sz w:val="22"/>
          <w:szCs w:val="22"/>
        </w:rPr>
        <w:t xml:space="preserve"> </w:t>
      </w:r>
      <w:r w:rsidR="00F234A9">
        <w:rPr>
          <w:rFonts w:ascii="Arial" w:eastAsia="Arial" w:hAnsi="Arial" w:cs="Arial"/>
          <w:color w:val="FF0000"/>
          <w:sz w:val="22"/>
          <w:szCs w:val="22"/>
        </w:rPr>
        <w:t xml:space="preserve">both </w:t>
      </w:r>
      <w:r w:rsidR="00950728">
        <w:rPr>
          <w:rFonts w:ascii="Arial" w:eastAsia="Arial" w:hAnsi="Arial" w:cs="Arial"/>
          <w:color w:val="FF0000"/>
          <w:sz w:val="22"/>
          <w:szCs w:val="22"/>
        </w:rPr>
        <w:t>normal and ma</w:t>
      </w:r>
      <w:del w:id="282" w:author="Dinh Diep" w:date="2016-12-29T04:49:00Z">
        <w:r w:rsidR="00950728" w:rsidDel="00E165A1">
          <w:rPr>
            <w:rFonts w:ascii="Arial" w:eastAsia="Arial" w:hAnsi="Arial" w:cs="Arial"/>
            <w:color w:val="FF0000"/>
            <w:sz w:val="22"/>
            <w:szCs w:val="22"/>
          </w:rPr>
          <w:delText>g</w:delText>
        </w:r>
      </w:del>
      <w:r w:rsidR="00950728">
        <w:rPr>
          <w:rFonts w:ascii="Arial" w:eastAsia="Arial" w:hAnsi="Arial" w:cs="Arial"/>
          <w:color w:val="FF0000"/>
          <w:sz w:val="22"/>
          <w:szCs w:val="22"/>
        </w:rPr>
        <w:t>li</w:t>
      </w:r>
      <w:ins w:id="283" w:author="Dinh Diep" w:date="2016-12-29T04:49:00Z">
        <w:r w:rsidR="00E165A1">
          <w:rPr>
            <w:rFonts w:ascii="Arial" w:eastAsia="Arial" w:hAnsi="Arial" w:cs="Arial"/>
            <w:color w:val="FF0000"/>
            <w:sz w:val="22"/>
            <w:szCs w:val="22"/>
          </w:rPr>
          <w:t>g</w:t>
        </w:r>
      </w:ins>
      <w:r w:rsidR="00950728">
        <w:rPr>
          <w:rFonts w:ascii="Arial" w:eastAsia="Arial" w:hAnsi="Arial" w:cs="Arial"/>
          <w:color w:val="FF0000"/>
          <w:sz w:val="22"/>
          <w:szCs w:val="22"/>
        </w:rPr>
        <w:t xml:space="preserve">nant cell types, and </w:t>
      </w:r>
      <w:r w:rsidR="00E04BED">
        <w:rPr>
          <w:rFonts w:ascii="Arial" w:eastAsia="Arial" w:hAnsi="Arial" w:cs="Arial"/>
          <w:color w:val="FF0000"/>
          <w:sz w:val="22"/>
          <w:szCs w:val="22"/>
        </w:rPr>
        <w:t xml:space="preserve">an integrative analysis of such signatures </w:t>
      </w:r>
      <w:r w:rsidR="00713748">
        <w:rPr>
          <w:rFonts w:ascii="Arial" w:eastAsia="Arial" w:hAnsi="Arial" w:cs="Arial"/>
          <w:color w:val="FF0000"/>
          <w:sz w:val="22"/>
          <w:szCs w:val="22"/>
        </w:rPr>
        <w:t>improved the power of non-invasive detection.</w:t>
      </w:r>
      <w:r w:rsidR="00AD630F">
        <w:rPr>
          <w:rFonts w:ascii="Arial" w:eastAsia="Arial" w:hAnsi="Arial" w:cs="Arial"/>
          <w:color w:val="FF0000"/>
          <w:sz w:val="22"/>
          <w:szCs w:val="22"/>
        </w:rPr>
        <w:t xml:space="preserve"> </w:t>
      </w:r>
      <w:r w:rsidR="0027329A" w:rsidRPr="009273F0">
        <w:rPr>
          <w:rFonts w:ascii="Arial" w:eastAsia="Arial" w:hAnsi="Arial" w:cs="Arial"/>
          <w:color w:val="000000" w:themeColor="text1"/>
          <w:sz w:val="22"/>
          <w:szCs w:val="22"/>
        </w:rPr>
        <w:t>Further technical improvements on sample preparation and library construction</w:t>
      </w:r>
      <w:r w:rsidR="00815227">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 xml:space="preserve">will undoubtedly increase the coverage </w:t>
      </w:r>
      <w:r w:rsidR="009863FA">
        <w:rPr>
          <w:rFonts w:ascii="Arial" w:eastAsia="Arial" w:hAnsi="Arial" w:cs="Arial"/>
          <w:color w:val="FF0000"/>
          <w:sz w:val="22"/>
          <w:szCs w:val="22"/>
        </w:rPr>
        <w:t xml:space="preserve">and </w:t>
      </w:r>
      <w:r w:rsidR="00A412E7">
        <w:rPr>
          <w:rFonts w:ascii="Arial" w:eastAsia="Arial" w:hAnsi="Arial" w:cs="Arial"/>
          <w:color w:val="FF0000"/>
          <w:sz w:val="22"/>
          <w:szCs w:val="22"/>
        </w:rPr>
        <w:t>sensitivity</w:t>
      </w:r>
      <w:r w:rsidR="009863FA">
        <w:rPr>
          <w:rFonts w:ascii="Arial" w:eastAsia="Arial" w:hAnsi="Arial" w:cs="Arial"/>
          <w:color w:val="FF0000"/>
          <w:sz w:val="22"/>
          <w:szCs w:val="22"/>
        </w:rPr>
        <w:t xml:space="preserve">. Finally, </w:t>
      </w:r>
      <w:r w:rsidR="009863FA" w:rsidRPr="00713748">
        <w:rPr>
          <w:rFonts w:ascii="Arial" w:eastAsia="Arial" w:hAnsi="Arial" w:cs="Arial"/>
          <w:color w:val="FF0000"/>
          <w:sz w:val="22"/>
          <w:szCs w:val="22"/>
        </w:rPr>
        <w:t xml:space="preserve">with larger sets of plasma samples from healthy controls and </w:t>
      </w:r>
      <w:r w:rsidR="0002668B">
        <w:rPr>
          <w:rFonts w:ascii="Arial" w:eastAsia="Arial" w:hAnsi="Arial" w:cs="Arial"/>
          <w:color w:val="FF0000"/>
          <w:sz w:val="22"/>
          <w:szCs w:val="22"/>
        </w:rPr>
        <w:t>more primary tumor tissue samples</w:t>
      </w:r>
      <w:r w:rsidR="009863FA" w:rsidRPr="00713748">
        <w:rPr>
          <w:rFonts w:ascii="Arial" w:eastAsia="Arial" w:hAnsi="Arial" w:cs="Arial"/>
          <w:color w:val="FF0000"/>
          <w:sz w:val="22"/>
          <w:szCs w:val="22"/>
        </w:rPr>
        <w:t xml:space="preserve"> at different </w:t>
      </w:r>
      <w:r w:rsidR="00C95EE3">
        <w:rPr>
          <w:rFonts w:ascii="Arial" w:eastAsia="Arial" w:hAnsi="Arial" w:cs="Arial"/>
          <w:color w:val="FF0000"/>
          <w:sz w:val="22"/>
          <w:szCs w:val="22"/>
        </w:rPr>
        <w:t xml:space="preserve">clearly defined </w:t>
      </w:r>
      <w:r w:rsidR="009863FA" w:rsidRPr="00713748">
        <w:rPr>
          <w:rFonts w:ascii="Arial" w:eastAsia="Arial" w:hAnsi="Arial" w:cs="Arial"/>
          <w:color w:val="FF0000"/>
          <w:sz w:val="22"/>
          <w:szCs w:val="22"/>
        </w:rPr>
        <w:t>cancer stages</w:t>
      </w:r>
      <w:r w:rsidR="009863FA" w:rsidRPr="00A412E7">
        <w:rPr>
          <w:rFonts w:ascii="Arial" w:eastAsia="Arial" w:hAnsi="Arial" w:cs="Arial"/>
          <w:color w:val="FF0000"/>
          <w:sz w:val="22"/>
          <w:szCs w:val="22"/>
        </w:rPr>
        <w:t xml:space="preserve">, </w:t>
      </w:r>
      <w:r w:rsidR="0002668B" w:rsidRPr="00A412E7">
        <w:rPr>
          <w:rFonts w:ascii="Arial" w:eastAsia="Arial" w:hAnsi="Arial" w:cs="Arial"/>
          <w:color w:val="FF0000"/>
          <w:sz w:val="22"/>
          <w:szCs w:val="22"/>
        </w:rPr>
        <w:t>we will be able to b</w:t>
      </w:r>
      <w:r w:rsidR="00A412E7" w:rsidRPr="00A412E7">
        <w:rPr>
          <w:rFonts w:ascii="Arial" w:eastAsia="Arial" w:hAnsi="Arial" w:cs="Arial"/>
          <w:color w:val="FF0000"/>
          <w:sz w:val="22"/>
          <w:szCs w:val="22"/>
        </w:rPr>
        <w:t>uild models that have more comprehensive coverage of the inter-individual variability, and</w:t>
      </w:r>
      <w:r w:rsidR="0042036E" w:rsidRPr="00A412E7">
        <w:rPr>
          <w:rFonts w:ascii="Arial" w:eastAsia="Arial" w:hAnsi="Arial" w:cs="Arial"/>
          <w:color w:val="FF0000"/>
          <w:sz w:val="22"/>
          <w:szCs w:val="22"/>
        </w:rPr>
        <w:t xml:space="preserve"> </w:t>
      </w:r>
      <w:r w:rsidR="0027329A" w:rsidRPr="00A412E7">
        <w:rPr>
          <w:rFonts w:ascii="Arial" w:eastAsia="Arial" w:hAnsi="Arial" w:cs="Arial"/>
          <w:color w:val="FF0000"/>
          <w:sz w:val="22"/>
          <w:szCs w:val="22"/>
        </w:rPr>
        <w:t xml:space="preserve">further </w:t>
      </w:r>
      <w:r w:rsidR="0027329A" w:rsidRPr="009273F0">
        <w:rPr>
          <w:rFonts w:ascii="Arial" w:eastAsia="Arial" w:hAnsi="Arial" w:cs="Arial"/>
          <w:color w:val="000000" w:themeColor="text1"/>
          <w:sz w:val="22"/>
          <w:szCs w:val="22"/>
        </w:rPr>
        <w:t xml:space="preserve">improve the specificity/sensitivity </w:t>
      </w:r>
      <w:r w:rsidR="00FA1719">
        <w:rPr>
          <w:rFonts w:ascii="Arial" w:eastAsia="Arial" w:hAnsi="Arial" w:cs="Arial"/>
          <w:color w:val="000000" w:themeColor="text1"/>
          <w:sz w:val="22"/>
          <w:szCs w:val="22"/>
        </w:rPr>
        <w:t xml:space="preserve">to the level </w:t>
      </w:r>
      <w:r w:rsidR="00A620E9">
        <w:rPr>
          <w:rFonts w:ascii="Arial" w:eastAsia="Arial" w:hAnsi="Arial" w:cs="Arial"/>
          <w:color w:val="000000" w:themeColor="text1"/>
          <w:sz w:val="22"/>
          <w:szCs w:val="22"/>
        </w:rPr>
        <w:t>adequate</w:t>
      </w:r>
      <w:r w:rsidR="00FA1719">
        <w:rPr>
          <w:rFonts w:ascii="Arial" w:eastAsia="Arial" w:hAnsi="Arial" w:cs="Arial"/>
          <w:color w:val="000000" w:themeColor="text1"/>
          <w:sz w:val="22"/>
          <w:szCs w:val="22"/>
        </w:rPr>
        <w:t xml:space="preserve"> for clinical diagnosis</w:t>
      </w:r>
      <w:r w:rsidR="004F47F5">
        <w:rPr>
          <w:rFonts w:ascii="Arial" w:eastAsia="Arial" w:hAnsi="Arial" w:cs="Arial"/>
          <w:color w:val="000000" w:themeColor="text1"/>
          <w:sz w:val="22"/>
          <w:szCs w:val="22"/>
        </w:rPr>
        <w:t>.</w:t>
      </w:r>
      <w:r w:rsidR="0027329A" w:rsidRPr="009273F0">
        <w:rPr>
          <w:rFonts w:ascii="Arial" w:eastAsia="Arial" w:hAnsi="Arial" w:cs="Arial"/>
          <w:color w:val="000000" w:themeColor="text1"/>
          <w:sz w:val="22"/>
          <w:szCs w:val="22"/>
        </w:rPr>
        <w:t xml:space="preserve"> </w:t>
      </w:r>
    </w:p>
    <w:p w14:paraId="094B7B5E" w14:textId="0B6511AB" w:rsidR="00E81786" w:rsidDel="002E4461" w:rsidRDefault="00E81786" w:rsidP="00E81786">
      <w:pPr>
        <w:pStyle w:val="Heading2"/>
        <w:spacing w:line="276" w:lineRule="auto"/>
        <w:rPr>
          <w:del w:id="284" w:author="Shicheng Guo" w:date="2017-01-03T01:00:00Z"/>
          <w:rFonts w:ascii="Arial" w:eastAsia="Arial" w:hAnsi="Arial" w:cs="Arial"/>
          <w:color w:val="auto"/>
          <w:sz w:val="22"/>
          <w:szCs w:val="22"/>
        </w:rPr>
      </w:pPr>
      <w:del w:id="285" w:author="Shicheng Guo" w:date="2017-01-03T01:00:00Z">
        <w:r w:rsidDel="002E4461">
          <w:rPr>
            <w:rFonts w:ascii="Arial" w:eastAsia="Arial" w:hAnsi="Arial" w:cs="Arial"/>
            <w:color w:val="auto"/>
            <w:sz w:val="22"/>
            <w:szCs w:val="22"/>
          </w:rPr>
          <w:delText>Method</w:delText>
        </w:r>
        <w:r w:rsidR="00887203" w:rsidDel="002E4461">
          <w:rPr>
            <w:rFonts w:ascii="Arial" w:eastAsia="Arial" w:hAnsi="Arial" w:cs="Arial"/>
            <w:color w:val="auto"/>
            <w:sz w:val="22"/>
            <w:szCs w:val="22"/>
          </w:rPr>
          <w:delText>s</w:delText>
        </w:r>
      </w:del>
    </w:p>
    <w:p w14:paraId="3CDAA7F6" w14:textId="671B4152" w:rsidR="006268CE" w:rsidRPr="006268CE" w:rsidDel="002E4461" w:rsidRDefault="006268CE" w:rsidP="006268CE">
      <w:pPr>
        <w:pStyle w:val="Heading4"/>
        <w:spacing w:line="276" w:lineRule="auto"/>
        <w:rPr>
          <w:del w:id="286" w:author="Shicheng Guo" w:date="2017-01-03T01:00:00Z"/>
          <w:rFonts w:ascii="Arial" w:eastAsia="Arial" w:hAnsi="Arial" w:cs="Arial"/>
          <w:b/>
          <w:i w:val="0"/>
          <w:color w:val="auto"/>
          <w:sz w:val="22"/>
          <w:szCs w:val="22"/>
        </w:rPr>
      </w:pPr>
      <w:del w:id="287" w:author="Shicheng Guo" w:date="2017-01-03T01:00:00Z">
        <w:r w:rsidRPr="006268CE" w:rsidDel="002E4461">
          <w:rPr>
            <w:rFonts w:ascii="Arial" w:eastAsia="Arial" w:hAnsi="Arial" w:cs="Arial"/>
            <w:b/>
            <w:i w:val="0"/>
            <w:color w:val="auto"/>
            <w:sz w:val="22"/>
            <w:szCs w:val="22"/>
          </w:rPr>
          <w:delText>Normal and cancer samples</w:delText>
        </w:r>
      </w:del>
    </w:p>
    <w:p w14:paraId="2B6A6CEC" w14:textId="0ED15B0C" w:rsidR="006268CE" w:rsidRPr="00EE3E2F" w:rsidDel="002E4461" w:rsidRDefault="001F529D" w:rsidP="00EE3E2F">
      <w:pPr>
        <w:spacing w:line="276" w:lineRule="auto"/>
        <w:jc w:val="left"/>
        <w:rPr>
          <w:del w:id="288" w:author="Shicheng Guo" w:date="2017-01-03T01:00:00Z"/>
          <w:rFonts w:ascii="Arial" w:eastAsia="Arial" w:hAnsi="Arial" w:cs="Arial"/>
          <w:color w:val="000000" w:themeColor="text1"/>
          <w:sz w:val="22"/>
          <w:szCs w:val="22"/>
        </w:rPr>
      </w:pPr>
      <w:del w:id="289" w:author="Shicheng Guo" w:date="2017-01-03T01:00:00Z">
        <w:r w:rsidDel="002E4461">
          <w:rPr>
            <w:rFonts w:ascii="Arial" w:eastAsia="Arial" w:hAnsi="Arial" w:cs="Arial"/>
            <w:color w:val="000000" w:themeColor="text1"/>
            <w:sz w:val="22"/>
            <w:szCs w:val="22"/>
          </w:rPr>
          <w:delText>Ten</w:delText>
        </w:r>
        <w:r w:rsidR="006268CE" w:rsidRPr="006268CE" w:rsidDel="002E4461">
          <w:rPr>
            <w:rFonts w:ascii="Arial" w:eastAsia="Arial" w:hAnsi="Arial" w:cs="Arial"/>
            <w:color w:val="000000" w:themeColor="text1"/>
            <w:sz w:val="22"/>
            <w:szCs w:val="22"/>
          </w:rPr>
          <w:delText xml:space="preserve"> human primary tissues were </w:delText>
        </w:r>
        <w:r w:rsidDel="002E4461">
          <w:rPr>
            <w:rFonts w:ascii="Arial" w:eastAsia="Arial" w:hAnsi="Arial" w:cs="Arial"/>
            <w:color w:val="000000" w:themeColor="text1"/>
            <w:sz w:val="22"/>
            <w:szCs w:val="22"/>
          </w:rPr>
          <w:delText>purchased from BioChain</w:delText>
        </w:r>
      </w:del>
      <w:ins w:id="290" w:author="Dinh Diep" w:date="2016-12-28T15:08:00Z">
        <w:del w:id="291" w:author="Shicheng Guo" w:date="2017-01-03T01:00:00Z">
          <w:r w:rsidR="00587EC9" w:rsidDel="002E4461">
            <w:rPr>
              <w:rFonts w:ascii="Arial" w:eastAsia="Arial" w:hAnsi="Arial" w:cs="Arial"/>
              <w:color w:val="000000" w:themeColor="text1"/>
              <w:sz w:val="22"/>
              <w:szCs w:val="22"/>
            </w:rPr>
            <w:delText xml:space="preserve"> Institute Inc</w:delText>
          </w:r>
        </w:del>
      </w:ins>
      <w:del w:id="292" w:author="Shicheng Guo" w:date="2017-01-03T01:00:00Z">
        <w:r w:rsidR="006268CE" w:rsidRPr="006268CE" w:rsidDel="002E4461">
          <w:rPr>
            <w:rFonts w:ascii="Arial" w:eastAsia="Arial" w:hAnsi="Arial" w:cs="Arial"/>
            <w:color w:val="000000" w:themeColor="text1"/>
            <w:sz w:val="22"/>
            <w:szCs w:val="22"/>
          </w:rPr>
          <w:delText>. Cancer</w:delText>
        </w:r>
      </w:del>
      <w:ins w:id="293" w:author="Dinh Diep" w:date="2016-12-28T15:09:00Z">
        <w:del w:id="294" w:author="Shicheng Guo" w:date="2017-01-03T01:00:00Z">
          <w:r w:rsidR="00587EC9" w:rsidDel="002E4461">
            <w:rPr>
              <w:rFonts w:ascii="Arial" w:eastAsia="Arial" w:hAnsi="Arial" w:cs="Arial"/>
              <w:color w:val="000000" w:themeColor="text1"/>
              <w:sz w:val="22"/>
              <w:szCs w:val="22"/>
            </w:rPr>
            <w:delText xml:space="preserve"> patient</w:delText>
          </w:r>
        </w:del>
      </w:ins>
      <w:del w:id="295" w:author="Shicheng Guo" w:date="2017-01-03T01:00:00Z">
        <w:r w:rsidR="006268CE" w:rsidRPr="006268CE" w:rsidDel="002E4461">
          <w:rPr>
            <w:rFonts w:ascii="Arial" w:eastAsia="Arial" w:hAnsi="Arial" w:cs="Arial"/>
            <w:color w:val="000000" w:themeColor="text1"/>
            <w:sz w:val="22"/>
            <w:szCs w:val="22"/>
          </w:rPr>
          <w:delText xml:space="preserve"> </w:delText>
        </w:r>
        <w:r w:rsidDel="002E4461">
          <w:rPr>
            <w:rFonts w:ascii="Arial" w:eastAsia="Arial" w:hAnsi="Arial" w:cs="Arial"/>
            <w:color w:val="000000" w:themeColor="text1"/>
            <w:sz w:val="22"/>
            <w:szCs w:val="22"/>
          </w:rPr>
          <w:delText>tissue</w:delText>
        </w:r>
      </w:del>
      <w:ins w:id="296" w:author="Dinh Diep" w:date="2016-12-28T15:09:00Z">
        <w:del w:id="297" w:author="Shicheng Guo" w:date="2017-01-03T01:00:00Z">
          <w:r w:rsidR="00587EC9" w:rsidDel="002E4461">
            <w:rPr>
              <w:rFonts w:ascii="Arial" w:eastAsia="Arial" w:hAnsi="Arial" w:cs="Arial"/>
              <w:color w:val="000000" w:themeColor="text1"/>
              <w:sz w:val="22"/>
              <w:szCs w:val="22"/>
            </w:rPr>
            <w:delText>s</w:delText>
          </w:r>
        </w:del>
      </w:ins>
      <w:del w:id="298" w:author="Shicheng Guo" w:date="2017-01-03T01:00:00Z">
        <w:r w:rsidDel="002E4461">
          <w:rPr>
            <w:rFonts w:ascii="Arial" w:eastAsia="Arial" w:hAnsi="Arial" w:cs="Arial"/>
            <w:color w:val="000000" w:themeColor="text1"/>
            <w:sz w:val="22"/>
            <w:szCs w:val="22"/>
          </w:rPr>
          <w:delText xml:space="preserve"> and </w:delText>
        </w:r>
        <w:r w:rsidR="006268CE" w:rsidRPr="006268CE" w:rsidDel="002E4461">
          <w:rPr>
            <w:rFonts w:ascii="Arial" w:eastAsia="Arial" w:hAnsi="Arial" w:cs="Arial"/>
            <w:color w:val="000000" w:themeColor="text1"/>
            <w:sz w:val="22"/>
            <w:szCs w:val="22"/>
          </w:rPr>
          <w:delText xml:space="preserve">plasma samples were </w:delText>
        </w:r>
        <w:r w:rsidR="0013581D" w:rsidDel="002E4461">
          <w:rPr>
            <w:rFonts w:ascii="Arial" w:eastAsia="Arial" w:hAnsi="Arial" w:cs="Arial"/>
            <w:color w:val="000000" w:themeColor="text1"/>
            <w:sz w:val="22"/>
            <w:szCs w:val="22"/>
          </w:rPr>
          <w:delText>collected</w:delText>
        </w:r>
        <w:r w:rsidR="006268CE" w:rsidRPr="006268CE" w:rsidDel="002E4461">
          <w:rPr>
            <w:rFonts w:ascii="Arial" w:eastAsia="Arial" w:hAnsi="Arial" w:cs="Arial"/>
            <w:color w:val="000000" w:themeColor="text1"/>
            <w:sz w:val="22"/>
            <w:szCs w:val="22"/>
          </w:rPr>
          <w:delText xml:space="preserve"> </w:delText>
        </w:r>
      </w:del>
      <w:ins w:id="299" w:author="Dinh Diep" w:date="2016-12-28T17:03:00Z">
        <w:del w:id="300" w:author="Shicheng Guo" w:date="2017-01-03T01:00:00Z">
          <w:r w:rsidR="00C33F44" w:rsidDel="002E4461">
            <w:rPr>
              <w:rFonts w:ascii="Arial" w:eastAsia="Arial" w:hAnsi="Arial" w:cs="Arial"/>
              <w:color w:val="000000" w:themeColor="text1"/>
              <w:sz w:val="22"/>
              <w:szCs w:val="22"/>
            </w:rPr>
            <w:delText>purchased</w:delText>
          </w:r>
          <w:r w:rsidR="00C33F44" w:rsidRPr="006268CE" w:rsidDel="002E4461">
            <w:rPr>
              <w:rFonts w:ascii="Arial" w:eastAsia="Arial" w:hAnsi="Arial" w:cs="Arial"/>
              <w:color w:val="000000" w:themeColor="text1"/>
              <w:sz w:val="22"/>
              <w:szCs w:val="22"/>
            </w:rPr>
            <w:delText xml:space="preserve"> </w:delText>
          </w:r>
        </w:del>
      </w:ins>
      <w:del w:id="301" w:author="Shicheng Guo" w:date="2017-01-03T01:00:00Z">
        <w:r w:rsidR="006268CE" w:rsidRPr="006268CE" w:rsidDel="002E4461">
          <w:rPr>
            <w:rFonts w:ascii="Arial" w:eastAsia="Arial" w:hAnsi="Arial" w:cs="Arial"/>
            <w:color w:val="000000" w:themeColor="text1"/>
            <w:sz w:val="22"/>
            <w:szCs w:val="22"/>
          </w:rPr>
          <w:delText xml:space="preserve">from </w:delText>
        </w:r>
        <w:r w:rsidDel="002E4461">
          <w:rPr>
            <w:rFonts w:ascii="Arial" w:eastAsia="Arial" w:hAnsi="Arial" w:cs="Arial"/>
            <w:color w:val="000000" w:themeColor="text1"/>
            <w:sz w:val="22"/>
            <w:szCs w:val="22"/>
          </w:rPr>
          <w:delText xml:space="preserve">UCSD </w:delText>
        </w:r>
        <w:r w:rsidR="006268CE" w:rsidRPr="006268CE" w:rsidDel="002E4461">
          <w:rPr>
            <w:rFonts w:ascii="Arial" w:eastAsia="Arial" w:hAnsi="Arial" w:cs="Arial"/>
            <w:color w:val="000000" w:themeColor="text1"/>
            <w:sz w:val="22"/>
            <w:szCs w:val="22"/>
          </w:rPr>
          <w:delText>Moores Cancer Center</w:delText>
        </w:r>
        <w:r w:rsidDel="002E4461">
          <w:rPr>
            <w:rFonts w:ascii="Arial" w:eastAsia="Arial" w:hAnsi="Arial" w:cs="Arial"/>
            <w:color w:val="000000" w:themeColor="text1"/>
            <w:sz w:val="22"/>
            <w:szCs w:val="22"/>
          </w:rPr>
          <w:delText xml:space="preserve"> and </w:delText>
        </w:r>
        <w:r w:rsidRPr="006F71BF" w:rsidDel="002E4461">
          <w:rPr>
            <w:rFonts w:ascii="Arial" w:eastAsia="Arial" w:hAnsi="Arial" w:cs="Arial"/>
            <w:color w:val="000000" w:themeColor="text1"/>
            <w:sz w:val="22"/>
            <w:szCs w:val="22"/>
          </w:rPr>
          <w:delText>normal plasma samples were obtained from UCSD Shirley Eye center under IRB protocols</w:delText>
        </w:r>
        <w:r w:rsidR="00FF4D50" w:rsidDel="002E4461">
          <w:rPr>
            <w:rFonts w:ascii="Arial" w:eastAsia="Arial" w:hAnsi="Arial" w:cs="Arial"/>
            <w:color w:val="000000" w:themeColor="text1"/>
            <w:sz w:val="22"/>
            <w:szCs w:val="22"/>
          </w:rPr>
          <w:delText xml:space="preserve"> approved by </w:delText>
        </w:r>
        <w:r w:rsidR="005B7040" w:rsidDel="002E4461">
          <w:fldChar w:fldCharType="begin"/>
        </w:r>
        <w:r w:rsidR="005B7040" w:rsidDel="002E4461">
          <w:delInstrText xml:space="preserve"> HYPERLINK "https://irb.ucsd.edu/" </w:delInstrText>
        </w:r>
        <w:r w:rsidR="005B7040" w:rsidDel="002E4461">
          <w:fldChar w:fldCharType="separate"/>
        </w:r>
        <w:r w:rsidR="00CC54CE" w:rsidRPr="00A23ABE" w:rsidDel="002E4461">
          <w:rPr>
            <w:rFonts w:ascii="Arial" w:eastAsia="Arial" w:hAnsi="Arial" w:cs="Arial"/>
            <w:color w:val="000000" w:themeColor="text1"/>
            <w:sz w:val="22"/>
            <w:szCs w:val="22"/>
          </w:rPr>
          <w:delText>UCSD Human Research Protections Program</w:delText>
        </w:r>
        <w:r w:rsidR="005B7040" w:rsidDel="002E4461">
          <w:rPr>
            <w:rFonts w:ascii="Arial" w:eastAsia="Arial" w:hAnsi="Arial" w:cs="Arial"/>
            <w:color w:val="000000" w:themeColor="text1"/>
            <w:sz w:val="22"/>
            <w:szCs w:val="22"/>
          </w:rPr>
          <w:fldChar w:fldCharType="end"/>
        </w:r>
        <w:r w:rsidR="00CC54CE" w:rsidDel="002E4461">
          <w:rPr>
            <w:rFonts w:ascii="Arial" w:eastAsia="Arial" w:hAnsi="Arial" w:cs="Arial"/>
            <w:color w:val="000000" w:themeColor="text1"/>
            <w:sz w:val="22"/>
            <w:szCs w:val="22"/>
          </w:rPr>
          <w:delText xml:space="preserve"> (HRPP).</w:delText>
        </w:r>
        <w:r w:rsidDel="002E4461">
          <w:rPr>
            <w:rFonts w:ascii="Arial" w:eastAsia="Arial" w:hAnsi="Arial" w:cs="Arial"/>
            <w:color w:val="000000" w:themeColor="text1"/>
            <w:sz w:val="22"/>
            <w:szCs w:val="22"/>
          </w:rPr>
          <w:delText xml:space="preserve"> </w:delText>
        </w:r>
        <w:r w:rsidR="009B7EAB" w:rsidRPr="00CC54CE" w:rsidDel="002E4461">
          <w:rPr>
            <w:rFonts w:ascii="Arial" w:eastAsia="Arial" w:hAnsi="Arial" w:cs="Arial"/>
            <w:color w:val="000000" w:themeColor="text1"/>
            <w:sz w:val="22"/>
            <w:szCs w:val="22"/>
          </w:rPr>
          <w:delText>All data sets</w:delText>
        </w:r>
        <w:r w:rsidR="009B7EAB" w:rsidRPr="00EE3E2F" w:rsidDel="002E4461">
          <w:rPr>
            <w:rFonts w:ascii="Arial" w:eastAsia="Arial" w:hAnsi="Arial" w:cs="Arial"/>
            <w:color w:val="000000" w:themeColor="text1"/>
            <w:sz w:val="22"/>
            <w:szCs w:val="22"/>
          </w:rPr>
          <w:delText xml:space="preserve"> generated in this study or obtained from public databases</w:delText>
        </w:r>
        <w:r w:rsidR="0037627E" w:rsidRPr="00EE3E2F" w:rsidDel="002E4461">
          <w:rPr>
            <w:rFonts w:ascii="Arial" w:eastAsia="Arial" w:hAnsi="Arial" w:cs="Arial"/>
            <w:color w:val="000000" w:themeColor="text1"/>
            <w:sz w:val="22"/>
            <w:szCs w:val="22"/>
          </w:rPr>
          <w:delText xml:space="preserve"> were listed in </w:delText>
        </w:r>
        <w:r w:rsidR="00D7560D" w:rsidRPr="00EE3E2F" w:rsidDel="002E4461">
          <w:rPr>
            <w:rFonts w:ascii="Arial" w:eastAsia="Arial" w:hAnsi="Arial" w:cs="Arial"/>
            <w:b/>
            <w:color w:val="000000" w:themeColor="text1"/>
            <w:sz w:val="22"/>
            <w:szCs w:val="22"/>
          </w:rPr>
          <w:delText>Supplementary Table 12</w:delText>
        </w:r>
      </w:del>
      <w:ins w:id="302" w:author="Dinh Diep" w:date="2016-12-28T15:09:00Z">
        <w:del w:id="303" w:author="Shicheng Guo" w:date="2017-01-03T01:00:00Z">
          <w:r w:rsidR="00587EC9" w:rsidRPr="00EE3E2F" w:rsidDel="002E4461">
            <w:rPr>
              <w:rFonts w:ascii="Arial" w:eastAsia="Arial" w:hAnsi="Arial" w:cs="Arial"/>
              <w:b/>
              <w:color w:val="000000" w:themeColor="text1"/>
              <w:sz w:val="22"/>
              <w:szCs w:val="22"/>
            </w:rPr>
            <w:delText>1</w:delText>
          </w:r>
          <w:r w:rsidR="00587EC9" w:rsidDel="002E4461">
            <w:rPr>
              <w:rFonts w:ascii="Arial" w:eastAsia="Arial" w:hAnsi="Arial" w:cs="Arial"/>
              <w:b/>
              <w:color w:val="000000" w:themeColor="text1"/>
              <w:sz w:val="22"/>
              <w:szCs w:val="22"/>
            </w:rPr>
            <w:delText>3</w:delText>
          </w:r>
        </w:del>
      </w:ins>
      <w:del w:id="304" w:author="Shicheng Guo" w:date="2017-01-03T01:00:00Z">
        <w:r w:rsidR="00695206" w:rsidRPr="00EE3E2F" w:rsidDel="002E4461">
          <w:rPr>
            <w:rFonts w:ascii="Arial" w:eastAsia="Arial" w:hAnsi="Arial" w:cs="Arial"/>
            <w:b/>
            <w:color w:val="000000" w:themeColor="text1"/>
            <w:sz w:val="22"/>
            <w:szCs w:val="22"/>
          </w:rPr>
          <w:delText>.</w:delText>
        </w:r>
      </w:del>
    </w:p>
    <w:p w14:paraId="4AF67258" w14:textId="109E8BFE" w:rsidR="001F529D" w:rsidRPr="00695206" w:rsidDel="002E4461" w:rsidRDefault="001F529D" w:rsidP="006268CE">
      <w:pPr>
        <w:spacing w:line="276" w:lineRule="auto"/>
        <w:jc w:val="left"/>
        <w:rPr>
          <w:del w:id="305" w:author="Shicheng Guo" w:date="2017-01-03T01:00:00Z"/>
          <w:rFonts w:ascii="Arial" w:eastAsiaTheme="minorEastAsia" w:hAnsi="Arial" w:cs="Arial"/>
          <w:color w:val="000000" w:themeColor="text1"/>
          <w:sz w:val="22"/>
          <w:szCs w:val="22"/>
        </w:rPr>
      </w:pPr>
    </w:p>
    <w:p w14:paraId="2CE16A6F" w14:textId="52FCF90D" w:rsidR="006268CE" w:rsidRPr="006268CE" w:rsidDel="002E4461" w:rsidRDefault="006268CE" w:rsidP="006268CE">
      <w:pPr>
        <w:pStyle w:val="Heading4"/>
        <w:spacing w:line="276" w:lineRule="auto"/>
        <w:rPr>
          <w:del w:id="306" w:author="Shicheng Guo" w:date="2017-01-03T01:00:00Z"/>
          <w:rFonts w:ascii="Arial" w:eastAsia="Arial" w:hAnsi="Arial" w:cs="Arial"/>
          <w:b/>
          <w:i w:val="0"/>
          <w:color w:val="auto"/>
          <w:sz w:val="22"/>
          <w:szCs w:val="22"/>
        </w:rPr>
      </w:pPr>
      <w:del w:id="307" w:author="Shicheng Guo" w:date="2017-01-03T01:00:00Z">
        <w:r w:rsidRPr="006268CE" w:rsidDel="002E4461">
          <w:rPr>
            <w:rFonts w:ascii="Arial" w:eastAsia="Arial" w:hAnsi="Arial" w:cs="Arial"/>
            <w:b/>
            <w:i w:val="0"/>
            <w:color w:val="auto"/>
            <w:sz w:val="22"/>
            <w:szCs w:val="22"/>
          </w:rPr>
          <w:delText>Generation of DNA libraries for sequencing</w:delText>
        </w:r>
      </w:del>
    </w:p>
    <w:p w14:paraId="5EBCEFDA" w14:textId="1D06C081" w:rsidR="006268CE" w:rsidDel="002E4461" w:rsidRDefault="006268CE" w:rsidP="006268CE">
      <w:pPr>
        <w:spacing w:line="276" w:lineRule="auto"/>
        <w:jc w:val="left"/>
        <w:rPr>
          <w:del w:id="308" w:author="Shicheng Guo" w:date="2017-01-03T01:00:00Z"/>
          <w:rFonts w:ascii="Arial" w:eastAsia="Arial" w:hAnsi="Arial" w:cs="Arial"/>
          <w:color w:val="000000" w:themeColor="text1"/>
          <w:sz w:val="22"/>
          <w:szCs w:val="22"/>
        </w:rPr>
      </w:pPr>
      <w:del w:id="309" w:author="Shicheng Guo" w:date="2017-01-03T01:00:00Z">
        <w:r w:rsidRPr="006268CE" w:rsidDel="002E4461">
          <w:rPr>
            <w:rFonts w:ascii="Arial" w:eastAsia="Arial" w:hAnsi="Arial" w:cs="Arial"/>
            <w:color w:val="000000" w:themeColor="text1"/>
            <w:sz w:val="22"/>
            <w:szCs w:val="22"/>
          </w:rPr>
          <w:delTex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delText>
        </w:r>
        <w:r w:rsidR="0021491A" w:rsidDel="002E4461">
          <w:rPr>
            <w:rFonts w:ascii="Arial" w:eastAsia="Arial" w:hAnsi="Arial" w:cs="Arial"/>
            <w:color w:val="000000" w:themeColor="text1"/>
            <w:sz w:val="22"/>
            <w:szCs w:val="22"/>
          </w:rPr>
          <w:delText xml:space="preserve"> converted using the MethylCode</w:delText>
        </w:r>
        <w:r w:rsidRPr="006268CE" w:rsidDel="002E4461">
          <w:rPr>
            <w:rFonts w:ascii="Arial" w:eastAsia="Arial" w:hAnsi="Arial" w:cs="Arial"/>
            <w:color w:val="000000" w:themeColor="text1"/>
            <w:sz w:val="22"/>
            <w:szCs w:val="22"/>
          </w:rPr>
          <w:delText xml:space="preserve">™ Bisulfite Conversion kit (Thermo Fisher Scientific) and amplified using the PfuTurboCx polymerase (Agilent) for 12-14 cycles. Libraries were pooled and size selected using 6% TBE polyacrylamide gels. Libraries were sequencing </w:delText>
        </w:r>
      </w:del>
      <w:ins w:id="310" w:author="Dinh Diep" w:date="2016-12-28T15:09:00Z">
        <w:del w:id="311" w:author="Shicheng Guo" w:date="2017-01-03T01:00:00Z">
          <w:r w:rsidR="00587EC9" w:rsidRPr="006268CE" w:rsidDel="002E4461">
            <w:rPr>
              <w:rFonts w:ascii="Arial" w:eastAsia="Arial" w:hAnsi="Arial" w:cs="Arial"/>
              <w:color w:val="000000" w:themeColor="text1"/>
              <w:sz w:val="22"/>
              <w:szCs w:val="22"/>
            </w:rPr>
            <w:delText>sequenc</w:delText>
          </w:r>
          <w:r w:rsidR="00587EC9" w:rsidDel="002E4461">
            <w:rPr>
              <w:rFonts w:ascii="Arial" w:eastAsia="Arial" w:hAnsi="Arial" w:cs="Arial"/>
              <w:color w:val="000000" w:themeColor="text1"/>
              <w:sz w:val="22"/>
              <w:szCs w:val="22"/>
            </w:rPr>
            <w:delText>ed</w:delText>
          </w:r>
          <w:r w:rsidR="00587EC9" w:rsidRPr="006268CE" w:rsidDel="002E4461">
            <w:rPr>
              <w:rFonts w:ascii="Arial" w:eastAsia="Arial" w:hAnsi="Arial" w:cs="Arial"/>
              <w:color w:val="000000" w:themeColor="text1"/>
              <w:sz w:val="22"/>
              <w:szCs w:val="22"/>
            </w:rPr>
            <w:delText xml:space="preserve"> </w:delText>
          </w:r>
        </w:del>
      </w:ins>
      <w:del w:id="312" w:author="Shicheng Guo" w:date="2017-01-03T01:00:00Z">
        <w:r w:rsidRPr="006268CE" w:rsidDel="002E4461">
          <w:rPr>
            <w:rFonts w:ascii="Arial" w:eastAsia="Arial" w:hAnsi="Arial" w:cs="Arial"/>
            <w:color w:val="000000" w:themeColor="text1"/>
            <w:sz w:val="22"/>
            <w:szCs w:val="22"/>
          </w:rPr>
          <w:delText xml:space="preserve">using the Illumina HiSeq platform for paired-end </w:delText>
        </w:r>
        <w:r w:rsidRPr="002F0E05" w:rsidDel="002E4461">
          <w:rPr>
            <w:rFonts w:ascii="Arial" w:eastAsia="Arial" w:hAnsi="Arial" w:cs="Arial"/>
            <w:color w:val="000000" w:themeColor="text1"/>
            <w:sz w:val="22"/>
            <w:szCs w:val="22"/>
          </w:rPr>
          <w:delText>100</w:delText>
        </w:r>
        <w:r w:rsidR="002F0E05" w:rsidRPr="004A02EA" w:rsidDel="002E4461">
          <w:rPr>
            <w:rFonts w:ascii="Arial" w:eastAsia="Arial" w:hAnsi="Arial" w:cs="Arial"/>
            <w:color w:val="000000" w:themeColor="text1"/>
            <w:sz w:val="22"/>
            <w:szCs w:val="22"/>
          </w:rPr>
          <w:delText>-111</w:delText>
        </w:r>
        <w:r w:rsidR="002F0E05" w:rsidDel="002E4461">
          <w:rPr>
            <w:rFonts w:ascii="Arial" w:eastAsia="Arial" w:hAnsi="Arial" w:cs="Arial"/>
            <w:color w:val="000000" w:themeColor="text1"/>
            <w:sz w:val="22"/>
            <w:szCs w:val="22"/>
          </w:rPr>
          <w:delText xml:space="preserve"> </w:delText>
        </w:r>
        <w:r w:rsidRPr="002F0E05" w:rsidDel="002E4461">
          <w:rPr>
            <w:rFonts w:ascii="Arial" w:eastAsia="Arial" w:hAnsi="Arial" w:cs="Arial"/>
            <w:color w:val="000000" w:themeColor="text1"/>
            <w:sz w:val="22"/>
            <w:szCs w:val="22"/>
          </w:rPr>
          <w:delText>cycles</w:delText>
        </w:r>
        <w:r w:rsidRPr="006268CE" w:rsidDel="002E4461">
          <w:rPr>
            <w:rFonts w:ascii="Arial" w:eastAsia="Arial" w:hAnsi="Arial" w:cs="Arial"/>
            <w:color w:val="000000" w:themeColor="text1"/>
            <w:sz w:val="22"/>
            <w:szCs w:val="22"/>
          </w:rPr>
          <w:delText>, the Illumina MiSeq platform for paired-end 75 cycles, and the GAIIx (WGBS only) for single-end 36 cycles.</w:delText>
        </w:r>
      </w:del>
    </w:p>
    <w:p w14:paraId="3D1C2B5C" w14:textId="32E6FEE9" w:rsidR="00C24883" w:rsidRPr="006268CE" w:rsidDel="002E4461" w:rsidRDefault="00C24883" w:rsidP="006268CE">
      <w:pPr>
        <w:spacing w:line="276" w:lineRule="auto"/>
        <w:jc w:val="left"/>
        <w:rPr>
          <w:del w:id="313" w:author="Shicheng Guo" w:date="2017-01-03T01:00:00Z"/>
          <w:rFonts w:ascii="Arial" w:eastAsia="Arial" w:hAnsi="Arial" w:cs="Arial"/>
          <w:color w:val="000000" w:themeColor="text1"/>
          <w:sz w:val="22"/>
          <w:szCs w:val="22"/>
        </w:rPr>
      </w:pPr>
    </w:p>
    <w:p w14:paraId="551D2BB1" w14:textId="578BDA8C" w:rsidR="006268CE" w:rsidRPr="006268CE" w:rsidDel="002E4461" w:rsidRDefault="006268CE" w:rsidP="006268CE">
      <w:pPr>
        <w:pStyle w:val="Heading4"/>
        <w:spacing w:line="276" w:lineRule="auto"/>
        <w:rPr>
          <w:del w:id="314" w:author="Shicheng Guo" w:date="2017-01-03T01:00:00Z"/>
          <w:rFonts w:ascii="Arial" w:eastAsia="Arial" w:hAnsi="Arial" w:cs="Arial"/>
          <w:b/>
          <w:i w:val="0"/>
          <w:color w:val="auto"/>
          <w:sz w:val="22"/>
          <w:szCs w:val="22"/>
        </w:rPr>
      </w:pPr>
      <w:del w:id="315" w:author="Shicheng Guo" w:date="2017-01-03T01:00:00Z">
        <w:r w:rsidRPr="006268CE" w:rsidDel="002E4461">
          <w:rPr>
            <w:rFonts w:ascii="Arial" w:eastAsia="Arial" w:hAnsi="Arial" w:cs="Arial"/>
            <w:b/>
            <w:i w:val="0"/>
            <w:color w:val="auto"/>
            <w:sz w:val="22"/>
            <w:szCs w:val="22"/>
          </w:rPr>
          <w:delText>Methylation haplotype blocks</w:delText>
        </w:r>
        <w:r w:rsidR="0077283B" w:rsidDel="002E4461">
          <w:rPr>
            <w:rFonts w:ascii="Arial" w:eastAsia="Arial" w:hAnsi="Arial" w:cs="Arial"/>
            <w:b/>
            <w:i w:val="0"/>
            <w:color w:val="auto"/>
            <w:sz w:val="22"/>
            <w:szCs w:val="22"/>
          </w:rPr>
          <w:delText xml:space="preserve"> (MHB)</w:delText>
        </w:r>
      </w:del>
    </w:p>
    <w:p w14:paraId="7830B882" w14:textId="5167840E" w:rsidR="00436C1C" w:rsidDel="002E4461" w:rsidRDefault="006268CE" w:rsidP="006268CE">
      <w:pPr>
        <w:spacing w:line="276" w:lineRule="auto"/>
        <w:jc w:val="left"/>
        <w:rPr>
          <w:del w:id="316" w:author="Shicheng Guo" w:date="2017-01-03T01:00:00Z"/>
          <w:rFonts w:ascii="Arial" w:eastAsia="Arial" w:hAnsi="Arial" w:cs="Arial"/>
          <w:color w:val="000000" w:themeColor="text1"/>
          <w:sz w:val="22"/>
          <w:szCs w:val="22"/>
        </w:rPr>
      </w:pPr>
      <w:del w:id="317" w:author="Shicheng Guo" w:date="2017-01-03T01:00:00Z">
        <w:r w:rsidRPr="006268CE" w:rsidDel="002E4461">
          <w:rPr>
            <w:rFonts w:ascii="Arial" w:eastAsia="Arial" w:hAnsi="Arial" w:cs="Arial"/>
            <w:color w:val="000000" w:themeColor="text1"/>
            <w:sz w:val="22"/>
            <w:szCs w:val="22"/>
          </w:rPr>
          <w:delText>Human genome was separated into non-overlapping “sequenc</w:delText>
        </w:r>
        <w:r w:rsidR="00B248DE" w:rsidRPr="004952E2" w:rsidDel="002E4461">
          <w:rPr>
            <w:rFonts w:ascii="Arial" w:eastAsia="Arial" w:hAnsi="Arial" w:cs="Arial"/>
            <w:color w:val="FF0000"/>
            <w:sz w:val="22"/>
            <w:szCs w:val="22"/>
          </w:rPr>
          <w:delText>ea</w:delText>
        </w:r>
        <w:r w:rsidRPr="006268CE" w:rsidDel="002E4461">
          <w:rPr>
            <w:rFonts w:ascii="Arial" w:eastAsia="Arial" w:hAnsi="Arial" w:cs="Arial"/>
            <w:color w:val="000000" w:themeColor="text1"/>
            <w:sz w:val="22"/>
            <w:szCs w:val="22"/>
          </w:rPr>
          <w:delText>ble and mappable” segments using a set of in-house generated WGBS data from 10 tissues from a 25-y</w:delText>
        </w:r>
        <w:r w:rsidR="009F6D6C" w:rsidDel="002E4461">
          <w:rPr>
            <w:rFonts w:ascii="Arial" w:eastAsia="Arial" w:hAnsi="Arial" w:cs="Arial"/>
            <w:color w:val="000000" w:themeColor="text1"/>
            <w:sz w:val="22"/>
            <w:szCs w:val="22"/>
          </w:rPr>
          <w:delText>ea</w:delText>
        </w:r>
        <w:r w:rsidRPr="006268CE" w:rsidDel="002E4461">
          <w:rPr>
            <w:rFonts w:ascii="Arial" w:eastAsia="Arial" w:hAnsi="Arial" w:cs="Arial"/>
            <w:color w:val="000000" w:themeColor="text1"/>
            <w:sz w:val="22"/>
            <w:szCs w:val="22"/>
          </w:rPr>
          <w:delText xml:space="preserve">r adult male individual. Mapped reads from WGBS data sets were converted into methylation haplotypes </w:delText>
        </w:r>
      </w:del>
      <w:ins w:id="318" w:author="Dinh Diep" w:date="2016-12-28T15:16:00Z">
        <w:del w:id="319" w:author="Shicheng Guo" w:date="2017-01-03T01:00:00Z">
          <w:r w:rsidR="00587EC9" w:rsidDel="002E4461">
            <w:rPr>
              <w:rFonts w:ascii="Arial" w:eastAsia="Arial" w:hAnsi="Arial" w:cs="Arial"/>
              <w:color w:val="000000" w:themeColor="text1"/>
              <w:sz w:val="22"/>
              <w:szCs w:val="22"/>
            </w:rPr>
            <w:delText>with</w:delText>
          </w:r>
        </w:del>
      </w:ins>
      <w:del w:id="320" w:author="Shicheng Guo" w:date="2017-01-03T01:00:00Z">
        <w:r w:rsidRPr="006268CE" w:rsidDel="002E4461">
          <w:rPr>
            <w:rFonts w:ascii="Arial" w:eastAsia="Arial" w:hAnsi="Arial" w:cs="Arial"/>
            <w:color w:val="000000" w:themeColor="text1"/>
            <w:sz w:val="22"/>
            <w:szCs w:val="22"/>
          </w:rPr>
          <w:delText xml:space="preserve">in each segment. Methylation linkage disequilibrium was calculated on the combined methylation haplotypes. </w:delText>
        </w:r>
        <w:r w:rsidR="009B7EAB" w:rsidDel="002E4461">
          <w:rPr>
            <w:rFonts w:ascii="Arial" w:eastAsia="Arial" w:hAnsi="Arial" w:cs="Arial"/>
            <w:color w:val="000000" w:themeColor="text1"/>
            <w:sz w:val="22"/>
            <w:szCs w:val="22"/>
          </w:rPr>
          <w:delText>We then</w:delText>
        </w:r>
        <w:r w:rsidRPr="006268CE" w:rsidDel="002E4461">
          <w:rPr>
            <w:rFonts w:ascii="Arial" w:eastAsia="Arial" w:hAnsi="Arial" w:cs="Arial"/>
            <w:color w:val="000000" w:themeColor="text1"/>
            <w:sz w:val="22"/>
            <w:szCs w:val="22"/>
          </w:rPr>
          <w:delText xml:space="preserve"> partition</w:delText>
        </w:r>
        <w:r w:rsidR="009B7EAB" w:rsidDel="002E4461">
          <w:rPr>
            <w:rFonts w:ascii="Arial" w:eastAsia="Arial" w:hAnsi="Arial" w:cs="Arial"/>
            <w:color w:val="000000" w:themeColor="text1"/>
            <w:sz w:val="22"/>
            <w:szCs w:val="22"/>
          </w:rPr>
          <w:delText>ed</w:delText>
        </w:r>
        <w:r w:rsidRPr="006268CE" w:rsidDel="002E4461">
          <w:rPr>
            <w:rFonts w:ascii="Arial" w:eastAsia="Arial" w:hAnsi="Arial" w:cs="Arial"/>
            <w:color w:val="000000" w:themeColor="text1"/>
            <w:sz w:val="22"/>
            <w:szCs w:val="22"/>
          </w:rPr>
          <w:delText xml:space="preserve"> each segment into methylation haplotype blocks (MHBs). MHBs were defined as the genomic region in which the r</w:delText>
        </w:r>
        <w:r w:rsidRPr="00324A0D" w:rsidDel="002E4461">
          <w:rPr>
            <w:rFonts w:ascii="Arial" w:eastAsia="Arial" w:hAnsi="Arial" w:cs="Arial"/>
            <w:color w:val="000000" w:themeColor="text1"/>
            <w:sz w:val="22"/>
            <w:szCs w:val="22"/>
            <w:vertAlign w:val="superscript"/>
          </w:rPr>
          <w:delText>2</w:delText>
        </w:r>
        <w:r w:rsidRPr="006268CE" w:rsidDel="002E4461">
          <w:rPr>
            <w:rFonts w:ascii="Arial" w:eastAsia="Arial" w:hAnsi="Arial" w:cs="Arial"/>
            <w:color w:val="000000" w:themeColor="text1"/>
            <w:sz w:val="22"/>
            <w:szCs w:val="22"/>
          </w:rPr>
          <w:delText xml:space="preserve"> value of two adjacent CpG sites is no less than 0.5. MHB regions inferred by GWBS </w:delText>
        </w:r>
      </w:del>
      <w:ins w:id="321" w:author="Dinh Diep" w:date="2016-12-28T15:16:00Z">
        <w:del w:id="322" w:author="Shicheng Guo" w:date="2017-01-03T01:00:00Z">
          <w:r w:rsidR="00113A29" w:rsidDel="002E4461">
            <w:rPr>
              <w:rFonts w:ascii="Arial" w:eastAsia="Arial" w:hAnsi="Arial" w:cs="Arial"/>
              <w:color w:val="000000" w:themeColor="text1"/>
              <w:sz w:val="22"/>
              <w:szCs w:val="22"/>
            </w:rPr>
            <w:delText>WGBS</w:delText>
          </w:r>
          <w:r w:rsidR="00113A29" w:rsidRPr="006268CE" w:rsidDel="002E4461">
            <w:rPr>
              <w:rFonts w:ascii="Arial" w:eastAsia="Arial" w:hAnsi="Arial" w:cs="Arial"/>
              <w:color w:val="000000" w:themeColor="text1"/>
              <w:sz w:val="22"/>
              <w:szCs w:val="22"/>
            </w:rPr>
            <w:delText xml:space="preserve"> </w:delText>
          </w:r>
        </w:del>
      </w:ins>
      <w:del w:id="323" w:author="Shicheng Guo" w:date="2017-01-03T01:00:00Z">
        <w:r w:rsidRPr="006268CE" w:rsidDel="002E4461">
          <w:rPr>
            <w:rFonts w:ascii="Arial" w:eastAsia="Arial" w:hAnsi="Arial" w:cs="Arial"/>
            <w:color w:val="000000" w:themeColor="text1"/>
            <w:sz w:val="22"/>
            <w:szCs w:val="22"/>
          </w:rPr>
          <w:delText>dataset was also validated by bulk data of methylation level. Takai and Jones's sliding-window algorithm</w:delText>
        </w:r>
        <w:r w:rsidR="005B7040" w:rsidDel="002E4461">
          <w:fldChar w:fldCharType="begin"/>
        </w:r>
        <w:r w:rsidR="005B7040" w:rsidDel="002E4461">
          <w:delInstrText xml:space="preserve"> HYPERLINK \l "_ENREF_35" \o "Takai, 2002 #693" </w:delInstrText>
        </w:r>
        <w:r w:rsidR="005B7040" w:rsidDel="002E4461">
          <w:fldChar w:fldCharType="separate"/>
        </w:r>
        <w:r w:rsidR="003C7E75" w:rsidDel="002E4461">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3C7E75" w:rsidDel="002E4461">
          <w:rPr>
            <w:rFonts w:ascii="Arial" w:eastAsia="Arial" w:hAnsi="Arial" w:cs="Arial"/>
            <w:color w:val="000000" w:themeColor="text1"/>
            <w:sz w:val="22"/>
            <w:szCs w:val="22"/>
          </w:rPr>
          <w:delInstrText xml:space="preserve"> ADDIN EN.CITE </w:delInstrText>
        </w:r>
        <w:r w:rsidR="003C7E75" w:rsidDel="002E4461">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3C7E75" w:rsidDel="002E4461">
          <w:rPr>
            <w:rFonts w:ascii="Arial" w:eastAsia="Arial" w:hAnsi="Arial" w:cs="Arial"/>
            <w:color w:val="000000" w:themeColor="text1"/>
            <w:sz w:val="22"/>
            <w:szCs w:val="22"/>
          </w:rPr>
          <w:delInstrText xml:space="preserve"> ADDIN EN.CITE.DATA </w:delInstrText>
        </w:r>
        <w:r w:rsidR="003C7E75" w:rsidDel="002E4461">
          <w:rPr>
            <w:rFonts w:ascii="Arial" w:eastAsia="Arial" w:hAnsi="Arial" w:cs="Arial"/>
            <w:color w:val="000000" w:themeColor="text1"/>
            <w:sz w:val="22"/>
            <w:szCs w:val="22"/>
          </w:rPr>
        </w:r>
        <w:r w:rsidR="003C7E75" w:rsidDel="002E4461">
          <w:rPr>
            <w:rFonts w:ascii="Arial" w:eastAsia="Arial" w:hAnsi="Arial" w:cs="Arial"/>
            <w:color w:val="000000" w:themeColor="text1"/>
            <w:sz w:val="22"/>
            <w:szCs w:val="22"/>
          </w:rPr>
          <w:fldChar w:fldCharType="end"/>
        </w:r>
        <w:r w:rsidR="003C7E75" w:rsidDel="002E4461">
          <w:rPr>
            <w:rFonts w:ascii="Arial" w:eastAsia="Arial" w:hAnsi="Arial" w:cs="Arial"/>
            <w:color w:val="000000" w:themeColor="text1"/>
            <w:sz w:val="22"/>
            <w:szCs w:val="22"/>
          </w:rPr>
        </w:r>
        <w:r w:rsidR="003C7E75" w:rsidDel="002E4461">
          <w:rPr>
            <w:rFonts w:ascii="Arial" w:eastAsia="Arial" w:hAnsi="Arial" w:cs="Arial"/>
            <w:color w:val="000000" w:themeColor="text1"/>
            <w:sz w:val="22"/>
            <w:szCs w:val="22"/>
          </w:rPr>
          <w:fldChar w:fldCharType="separate"/>
        </w:r>
        <w:r w:rsidR="003C7E75" w:rsidRPr="000452EC" w:rsidDel="002E4461">
          <w:rPr>
            <w:rFonts w:ascii="Arial" w:eastAsia="Arial" w:hAnsi="Arial" w:cs="Arial"/>
            <w:noProof/>
            <w:color w:val="000000" w:themeColor="text1"/>
            <w:sz w:val="22"/>
            <w:szCs w:val="22"/>
            <w:vertAlign w:val="superscript"/>
          </w:rPr>
          <w:delText>35</w:delText>
        </w:r>
        <w:r w:rsidR="003C7E75" w:rsidDel="002E4461">
          <w:rPr>
            <w:rFonts w:ascii="Arial" w:eastAsia="Arial" w:hAnsi="Arial" w:cs="Arial"/>
            <w:color w:val="000000" w:themeColor="text1"/>
            <w:sz w:val="22"/>
            <w:szCs w:val="22"/>
          </w:rPr>
          <w:fldChar w:fldCharType="end"/>
        </w:r>
        <w:r w:rsidR="005B7040" w:rsidDel="002E4461">
          <w:rPr>
            <w:rFonts w:ascii="Arial" w:eastAsia="Arial" w:hAnsi="Arial" w:cs="Arial"/>
            <w:color w:val="000000" w:themeColor="text1"/>
            <w:sz w:val="22"/>
            <w:szCs w:val="22"/>
          </w:rPr>
          <w:fldChar w:fldCharType="end"/>
        </w:r>
        <w:r w:rsidRPr="006268CE" w:rsidDel="002E4461">
          <w:rPr>
            <w:rFonts w:ascii="Arial" w:eastAsia="Arial" w:hAnsi="Arial" w:cs="Arial"/>
            <w:color w:val="000000" w:themeColor="text1"/>
            <w:sz w:val="22"/>
            <w:szCs w:val="22"/>
          </w:rPr>
          <w:delText xml:space="preserve"> was applied for methylation high linkage regions in HM450K (TCGA) and RRBS (Encode) dataset. Finally, simulation analysis to investigate the relationship between LD and correlation of average 5mC of two CpG loci were conducted based on random sampling</w:delText>
        </w:r>
      </w:del>
      <w:ins w:id="324" w:author="Dinh Diep" w:date="2016-12-28T15:28:00Z">
        <w:del w:id="325" w:author="Shicheng Guo" w:date="2017-01-03T01:00:00Z">
          <w:r w:rsidR="005B50D0" w:rsidDel="002E4461">
            <w:rPr>
              <w:rFonts w:ascii="Arial" w:eastAsia="Arial" w:hAnsi="Arial" w:cs="Arial"/>
              <w:color w:val="000000" w:themeColor="text1"/>
              <w:sz w:val="22"/>
              <w:szCs w:val="22"/>
            </w:rPr>
            <w:delText>s</w:delText>
          </w:r>
        </w:del>
      </w:ins>
      <w:ins w:id="326" w:author="Dinh Diep" w:date="2016-12-28T15:21:00Z">
        <w:del w:id="327" w:author="Shicheng Guo" w:date="2017-01-03T01:00:00Z">
          <w:r w:rsidR="00113A29" w:rsidDel="002E4461">
            <w:rPr>
              <w:rFonts w:ascii="Arial" w:eastAsia="Arial" w:hAnsi="Arial" w:cs="Arial"/>
              <w:color w:val="000000" w:themeColor="text1"/>
              <w:sz w:val="22"/>
              <w:szCs w:val="22"/>
            </w:rPr>
            <w:delText xml:space="preserve"> of</w:delText>
          </w:r>
        </w:del>
      </w:ins>
      <w:del w:id="328" w:author="Shicheng Guo" w:date="2017-01-03T01:00:00Z">
        <w:r w:rsidRPr="006268CE" w:rsidDel="002E4461">
          <w:rPr>
            <w:rFonts w:ascii="Arial" w:eastAsia="Arial" w:hAnsi="Arial" w:cs="Arial"/>
            <w:color w:val="000000" w:themeColor="text1"/>
            <w:sz w:val="22"/>
            <w:szCs w:val="22"/>
          </w:rPr>
          <w:delText xml:space="preserve"> different methylation haplotype</w:delText>
        </w:r>
      </w:del>
      <w:ins w:id="329" w:author="Dinh Diep" w:date="2016-12-28T15:21:00Z">
        <w:del w:id="330" w:author="Shicheng Guo" w:date="2017-01-03T01:00:00Z">
          <w:r w:rsidR="00113A29" w:rsidDel="002E4461">
            <w:rPr>
              <w:rFonts w:ascii="Arial" w:eastAsia="Arial" w:hAnsi="Arial" w:cs="Arial"/>
              <w:color w:val="000000" w:themeColor="text1"/>
              <w:sz w:val="22"/>
              <w:szCs w:val="22"/>
            </w:rPr>
            <w:delText>s</w:delText>
          </w:r>
        </w:del>
      </w:ins>
      <w:del w:id="331" w:author="Shicheng Guo" w:date="2017-01-03T01:00:00Z">
        <w:r w:rsidRPr="006268CE" w:rsidDel="002E4461">
          <w:rPr>
            <w:rFonts w:ascii="Arial" w:eastAsia="Arial" w:hAnsi="Arial" w:cs="Arial"/>
            <w:color w:val="000000" w:themeColor="text1"/>
            <w:sz w:val="22"/>
            <w:szCs w:val="22"/>
          </w:rPr>
          <w:delText xml:space="preserve"> with </w:delText>
        </w:r>
        <w:commentRangeStart w:id="332"/>
        <w:r w:rsidRPr="006268CE" w:rsidDel="002E4461">
          <w:rPr>
            <w:rFonts w:ascii="Arial" w:eastAsia="Arial" w:hAnsi="Arial" w:cs="Arial"/>
            <w:color w:val="000000" w:themeColor="text1"/>
            <w:sz w:val="22"/>
            <w:szCs w:val="22"/>
          </w:rPr>
          <w:delText>1000 individual</w:delText>
        </w:r>
      </w:del>
      <w:ins w:id="333" w:author="Dinh Diep" w:date="2016-12-28T15:29:00Z">
        <w:del w:id="334" w:author="Shicheng Guo" w:date="2017-01-03T01:00:00Z">
          <w:r w:rsidR="005B50D0" w:rsidDel="002E4461">
            <w:rPr>
              <w:rFonts w:ascii="Arial" w:eastAsia="Arial" w:hAnsi="Arial" w:cs="Arial"/>
              <w:color w:val="000000" w:themeColor="text1"/>
              <w:sz w:val="22"/>
              <w:szCs w:val="22"/>
            </w:rPr>
            <w:delText>s</w:delText>
          </w:r>
        </w:del>
      </w:ins>
      <w:del w:id="335" w:author="Shicheng Guo" w:date="2017-01-03T01:00:00Z">
        <w:r w:rsidRPr="006268CE" w:rsidDel="002E4461">
          <w:rPr>
            <w:rFonts w:ascii="Arial" w:eastAsia="Arial" w:hAnsi="Arial" w:cs="Arial"/>
            <w:color w:val="000000" w:themeColor="text1"/>
            <w:sz w:val="22"/>
            <w:szCs w:val="22"/>
          </w:rPr>
          <w:delText xml:space="preserve"> and each individual sampling 10 methylation haplotype.</w:delText>
        </w:r>
        <w:commentRangeEnd w:id="332"/>
        <w:r w:rsidR="005B50D0" w:rsidDel="002E4461">
          <w:rPr>
            <w:rStyle w:val="CommentReference"/>
          </w:rPr>
          <w:commentReference w:id="332"/>
        </w:r>
        <w:r w:rsidR="003C7E75" w:rsidDel="002E4461">
          <w:rPr>
            <w:rFonts w:ascii="Arial" w:eastAsia="Arial" w:hAnsi="Arial" w:cs="Arial"/>
            <w:color w:val="000000" w:themeColor="text1"/>
            <w:sz w:val="22"/>
            <w:szCs w:val="22"/>
          </w:rPr>
          <w:fldChar w:fldCharType="begin"/>
        </w:r>
        <w:r w:rsidR="003C7E75" w:rsidDel="002E4461">
          <w:rPr>
            <w:rFonts w:ascii="Arial" w:eastAsia="Arial" w:hAnsi="Arial" w:cs="Arial"/>
            <w:color w:val="000000" w:themeColor="text1"/>
            <w:sz w:val="22"/>
            <w:szCs w:val="22"/>
          </w:rPr>
          <w:delInstrText xml:space="preserve"> HYPERLINK \l "_ENREF_35" \o "Takai, 2002 #693" </w:delInstrText>
        </w:r>
        <w:r w:rsidR="003C7E75" w:rsidDel="002E4461">
          <w:rPr>
            <w:rFonts w:ascii="Arial" w:eastAsia="Arial" w:hAnsi="Arial" w:cs="Arial"/>
            <w:color w:val="000000" w:themeColor="text1"/>
            <w:sz w:val="22"/>
            <w:szCs w:val="22"/>
          </w:rPr>
          <w:fldChar w:fldCharType="end"/>
        </w:r>
      </w:del>
    </w:p>
    <w:p w14:paraId="1C418329" w14:textId="54660180" w:rsidR="009B7EAB" w:rsidRPr="006268CE" w:rsidDel="002E4461" w:rsidRDefault="003C7E75" w:rsidP="006268CE">
      <w:pPr>
        <w:spacing w:line="276" w:lineRule="auto"/>
        <w:jc w:val="left"/>
        <w:rPr>
          <w:del w:id="336" w:author="Shicheng Guo" w:date="2017-01-03T01:00:00Z"/>
          <w:rFonts w:ascii="Arial" w:eastAsia="Arial" w:hAnsi="Arial" w:cs="Arial"/>
          <w:color w:val="000000" w:themeColor="text1"/>
          <w:sz w:val="22"/>
          <w:szCs w:val="22"/>
        </w:rPr>
      </w:pPr>
      <w:del w:id="337" w:author="Shicheng Guo" w:date="2017-01-03T01:00:00Z">
        <w:r w:rsidDel="002E4461">
          <w:rPr>
            <w:rFonts w:ascii="Arial" w:eastAsia="Arial" w:hAnsi="Arial" w:cs="Arial"/>
            <w:color w:val="000000" w:themeColor="text1"/>
            <w:sz w:val="22"/>
            <w:szCs w:val="22"/>
          </w:rPr>
          <w:fldChar w:fldCharType="begin"/>
        </w:r>
        <w:r w:rsidDel="002E4461">
          <w:rPr>
            <w:rFonts w:ascii="Arial" w:eastAsia="Arial" w:hAnsi="Arial" w:cs="Arial"/>
            <w:color w:val="000000" w:themeColor="text1"/>
            <w:sz w:val="22"/>
            <w:szCs w:val="22"/>
          </w:rPr>
          <w:delInstrText xml:space="preserve"> HYPERLINK \l "_ENREF_36" \o "Timmons, 2015 #922" </w:delInstrText>
        </w:r>
        <w:r w:rsidDel="002E4461">
          <w:rPr>
            <w:rFonts w:ascii="Arial" w:eastAsia="Arial" w:hAnsi="Arial" w:cs="Arial"/>
            <w:color w:val="000000" w:themeColor="text1"/>
            <w:sz w:val="22"/>
            <w:szCs w:val="22"/>
          </w:rPr>
          <w:fldChar w:fldCharType="end"/>
        </w:r>
        <w:r w:rsidDel="002E4461">
          <w:rPr>
            <w:rFonts w:ascii="Arial" w:eastAsia="Arial" w:hAnsi="Arial" w:cs="Arial"/>
            <w:color w:val="000000" w:themeColor="text1"/>
            <w:sz w:val="22"/>
            <w:szCs w:val="22"/>
          </w:rPr>
          <w:fldChar w:fldCharType="begin"/>
        </w:r>
        <w:r w:rsidDel="002E4461">
          <w:rPr>
            <w:rFonts w:ascii="Arial" w:eastAsia="Arial" w:hAnsi="Arial" w:cs="Arial"/>
            <w:color w:val="000000" w:themeColor="text1"/>
            <w:sz w:val="22"/>
            <w:szCs w:val="22"/>
          </w:rPr>
          <w:delInstrText xml:space="preserve"> HYPERLINK \l "_ENREF_37" \o "Andersson, 2014 #109" </w:delInstrText>
        </w:r>
        <w:r w:rsidDel="002E4461">
          <w:rPr>
            <w:rFonts w:ascii="Arial" w:eastAsia="Arial" w:hAnsi="Arial" w:cs="Arial"/>
            <w:color w:val="000000" w:themeColor="text1"/>
            <w:sz w:val="22"/>
            <w:szCs w:val="22"/>
          </w:rPr>
          <w:fldChar w:fldCharType="end"/>
        </w:r>
        <w:r w:rsidDel="002E4461">
          <w:rPr>
            <w:rFonts w:ascii="Arial" w:eastAsia="Arial" w:hAnsi="Arial" w:cs="Arial"/>
            <w:color w:val="000000" w:themeColor="text1"/>
            <w:sz w:val="22"/>
            <w:szCs w:val="22"/>
          </w:rPr>
          <w:fldChar w:fldCharType="begin"/>
        </w:r>
        <w:r w:rsidDel="002E4461">
          <w:rPr>
            <w:rFonts w:ascii="Arial" w:eastAsia="Arial" w:hAnsi="Arial" w:cs="Arial"/>
            <w:color w:val="000000" w:themeColor="text1"/>
            <w:sz w:val="22"/>
            <w:szCs w:val="22"/>
          </w:rPr>
          <w:delInstrText xml:space="preserve"> HYPERLINK \l "_ENREF_38" \o "Hnisz, 2013 #923" </w:delInstrText>
        </w:r>
        <w:r w:rsidDel="002E4461">
          <w:rPr>
            <w:rFonts w:ascii="Arial" w:eastAsia="Arial" w:hAnsi="Arial" w:cs="Arial"/>
            <w:color w:val="000000" w:themeColor="text1"/>
            <w:sz w:val="22"/>
            <w:szCs w:val="22"/>
          </w:rPr>
          <w:fldChar w:fldCharType="end"/>
        </w:r>
        <w:r w:rsidDel="002E4461">
          <w:rPr>
            <w:rFonts w:ascii="Arial" w:eastAsia="Arial" w:hAnsi="Arial" w:cs="Arial"/>
            <w:color w:val="000000" w:themeColor="text1"/>
            <w:sz w:val="22"/>
            <w:szCs w:val="22"/>
          </w:rPr>
          <w:fldChar w:fldCharType="begin"/>
        </w:r>
        <w:r w:rsidDel="002E4461">
          <w:rPr>
            <w:rFonts w:ascii="Arial" w:eastAsia="Arial" w:hAnsi="Arial" w:cs="Arial"/>
            <w:color w:val="000000" w:themeColor="text1"/>
            <w:sz w:val="22"/>
            <w:szCs w:val="22"/>
          </w:rPr>
          <w:delInstrText xml:space="preserve"> HYPERLINK \l "_ENREF_39" \o "Thurman, 2012 #110" </w:delInstrText>
        </w:r>
        <w:r w:rsidDel="002E4461">
          <w:rPr>
            <w:rFonts w:ascii="Arial" w:eastAsia="Arial" w:hAnsi="Arial" w:cs="Arial"/>
            <w:color w:val="000000" w:themeColor="text1"/>
            <w:sz w:val="22"/>
            <w:szCs w:val="22"/>
          </w:rPr>
          <w:fldChar w:fldCharType="end"/>
        </w:r>
      </w:del>
    </w:p>
    <w:p w14:paraId="1406134A" w14:textId="3ABC5AE4" w:rsidR="006268CE" w:rsidRPr="006268CE" w:rsidDel="002E4461" w:rsidRDefault="006268CE" w:rsidP="006268CE">
      <w:pPr>
        <w:pStyle w:val="Heading4"/>
        <w:spacing w:line="276" w:lineRule="auto"/>
        <w:rPr>
          <w:del w:id="338" w:author="Shicheng Guo" w:date="2017-01-03T01:00:00Z"/>
          <w:rFonts w:ascii="Arial" w:eastAsia="Arial" w:hAnsi="Arial" w:cs="Arial"/>
          <w:b/>
          <w:i w:val="0"/>
          <w:color w:val="auto"/>
          <w:sz w:val="22"/>
          <w:szCs w:val="22"/>
        </w:rPr>
      </w:pPr>
      <w:del w:id="339" w:author="Shicheng Guo" w:date="2017-01-03T01:00:00Z">
        <w:r w:rsidRPr="006268CE" w:rsidDel="002E4461">
          <w:rPr>
            <w:rFonts w:ascii="Arial" w:eastAsia="Arial" w:hAnsi="Arial" w:cs="Arial"/>
            <w:b/>
            <w:i w:val="0"/>
            <w:color w:val="auto"/>
            <w:sz w:val="22"/>
            <w:szCs w:val="22"/>
          </w:rPr>
          <w:delText>M</w:delText>
        </w:r>
        <w:r w:rsidRPr="006268CE" w:rsidDel="002E4461">
          <w:rPr>
            <w:rFonts w:ascii="Arial" w:eastAsia="Arial" w:hAnsi="Arial" w:cs="Arial" w:hint="eastAsia"/>
            <w:b/>
            <w:i w:val="0"/>
            <w:color w:val="auto"/>
            <w:sz w:val="22"/>
            <w:szCs w:val="22"/>
          </w:rPr>
          <w:delText>ethylation ha</w:delText>
        </w:r>
        <w:r w:rsidRPr="006268CE" w:rsidDel="002E4461">
          <w:rPr>
            <w:rFonts w:ascii="Arial" w:eastAsia="Arial" w:hAnsi="Arial" w:cs="Arial"/>
            <w:b/>
            <w:i w:val="0"/>
            <w:color w:val="auto"/>
            <w:sz w:val="22"/>
            <w:szCs w:val="22"/>
          </w:rPr>
          <w:delText xml:space="preserve">plotype load (MHL) </w:delText>
        </w:r>
      </w:del>
    </w:p>
    <w:p w14:paraId="481EC00B" w14:textId="664494B3" w:rsidR="006268CE" w:rsidRPr="006268CE" w:rsidDel="002E4461" w:rsidRDefault="006268CE" w:rsidP="006268CE">
      <w:pPr>
        <w:spacing w:line="276" w:lineRule="auto"/>
        <w:jc w:val="left"/>
        <w:rPr>
          <w:del w:id="340" w:author="Shicheng Guo" w:date="2017-01-03T01:00:00Z"/>
          <w:rFonts w:ascii="Arial" w:eastAsia="Arial" w:hAnsi="Arial" w:cs="Arial"/>
          <w:color w:val="000000" w:themeColor="text1"/>
          <w:sz w:val="22"/>
          <w:szCs w:val="22"/>
        </w:rPr>
      </w:pPr>
      <w:del w:id="341" w:author="Shicheng Guo" w:date="2017-01-03T01:00:00Z">
        <w:r w:rsidRPr="006268CE" w:rsidDel="002E4461">
          <w:rPr>
            <w:rFonts w:ascii="Arial" w:eastAsia="Arial" w:hAnsi="Arial" w:cs="Arial"/>
            <w:color w:val="000000" w:themeColor="text1"/>
            <w:sz w:val="22"/>
            <w:szCs w:val="22"/>
          </w:rPr>
          <w:delText>We define</w:delText>
        </w:r>
      </w:del>
      <w:ins w:id="342" w:author="Dinh Diep" w:date="2016-12-28T15:29:00Z">
        <w:del w:id="343" w:author="Shicheng Guo" w:date="2017-01-03T01:00:00Z">
          <w:r w:rsidR="005B50D0" w:rsidDel="002E4461">
            <w:rPr>
              <w:rFonts w:ascii="Arial" w:eastAsia="Arial" w:hAnsi="Arial" w:cs="Arial"/>
              <w:color w:val="000000" w:themeColor="text1"/>
              <w:sz w:val="22"/>
              <w:szCs w:val="22"/>
            </w:rPr>
            <w:delText>d</w:delText>
          </w:r>
        </w:del>
      </w:ins>
      <w:del w:id="344" w:author="Shicheng Guo" w:date="2017-01-03T01:00:00Z">
        <w:r w:rsidRPr="006268CE" w:rsidDel="002E4461">
          <w:rPr>
            <w:rFonts w:ascii="Arial" w:eastAsia="Arial" w:hAnsi="Arial" w:cs="Arial"/>
            <w:color w:val="000000" w:themeColor="text1"/>
            <w:sz w:val="22"/>
            <w:szCs w:val="22"/>
          </w:rPr>
          <w:delText xml:space="preserve"> a methylated haplotype load (MHL) for each candidate region, which is the normalized fraction of methylated haplotypes at different length:</w:delText>
        </w:r>
      </w:del>
    </w:p>
    <w:p w14:paraId="5EBA4EBF" w14:textId="57E3C3A2" w:rsidR="006268CE" w:rsidRPr="00F62A4C" w:rsidDel="002E4461" w:rsidRDefault="006268CE" w:rsidP="006268CE">
      <w:pPr>
        <w:spacing w:line="276" w:lineRule="auto"/>
        <w:jc w:val="left"/>
        <w:rPr>
          <w:del w:id="345" w:author="Shicheng Guo" w:date="2017-01-03T01:00:00Z"/>
          <w:rFonts w:ascii="Arial" w:eastAsia="Arial" w:hAnsi="Arial" w:cs="Arial"/>
          <w:color w:val="000000" w:themeColor="text1"/>
          <w:sz w:val="22"/>
          <w:szCs w:val="22"/>
        </w:rPr>
      </w:pPr>
      <m:oMathPara>
        <m:oMathParaPr>
          <m:jc m:val="left"/>
        </m:oMathParaPr>
        <m:oMath>
          <m:r>
            <w:del w:id="346" w:author="Shicheng Guo" w:date="2017-01-03T01:00:00Z">
              <m:rPr>
                <m:sty m:val="p"/>
              </m:rPr>
              <w:rPr>
                <w:rFonts w:ascii="Cambria Math" w:eastAsia="Arial" w:hAnsi="Cambria Math" w:cs="Arial"/>
                <w:color w:val="000000" w:themeColor="text1"/>
                <w:sz w:val="22"/>
                <w:szCs w:val="22"/>
              </w:rPr>
              <m:t>MHL=</m:t>
            </w:del>
          </m:r>
          <m:f>
            <m:fPr>
              <m:ctrlPr>
                <w:del w:id="347" w:author="Shicheng Guo" w:date="2017-01-03T01:00:00Z">
                  <w:rPr>
                    <w:rFonts w:ascii="Cambria Math" w:eastAsia="Arial" w:hAnsi="Cambria Math" w:cs="Arial"/>
                    <w:color w:val="000000" w:themeColor="text1"/>
                    <w:sz w:val="22"/>
                    <w:szCs w:val="22"/>
                  </w:rPr>
                </w:del>
              </m:ctrlPr>
            </m:fPr>
            <m:num>
              <m:nary>
                <m:naryPr>
                  <m:chr m:val="∑"/>
                  <m:limLoc m:val="undOvr"/>
                  <m:ctrlPr>
                    <w:del w:id="348" w:author="Shicheng Guo" w:date="2017-01-03T01:00:00Z">
                      <w:rPr>
                        <w:rFonts w:ascii="Cambria Math" w:eastAsia="Arial" w:hAnsi="Cambria Math" w:cs="Arial"/>
                        <w:color w:val="000000" w:themeColor="text1"/>
                        <w:sz w:val="22"/>
                        <w:szCs w:val="22"/>
                      </w:rPr>
                    </w:del>
                  </m:ctrlPr>
                </m:naryPr>
                <m:sub>
                  <m:r>
                    <w:del w:id="349" w:author="Shicheng Guo" w:date="2017-01-03T01:00:00Z">
                      <w:rPr>
                        <w:rFonts w:ascii="Cambria Math" w:eastAsia="Arial" w:hAnsi="Cambria Math" w:cs="Arial"/>
                        <w:color w:val="000000" w:themeColor="text1"/>
                        <w:sz w:val="22"/>
                        <w:szCs w:val="22"/>
                      </w:rPr>
                      <m:t>i</m:t>
                    </w:del>
                  </m:r>
                  <m:r>
                    <w:del w:id="350" w:author="Shicheng Guo" w:date="2017-01-03T01:00:00Z">
                      <m:rPr>
                        <m:sty m:val="p"/>
                      </m:rPr>
                      <w:rPr>
                        <w:rFonts w:ascii="Cambria Math" w:eastAsia="Arial" w:hAnsi="Cambria Math" w:cs="Arial"/>
                        <w:color w:val="000000" w:themeColor="text1"/>
                        <w:sz w:val="22"/>
                        <w:szCs w:val="22"/>
                      </w:rPr>
                      <m:t>=1</m:t>
                    </w:del>
                  </m:r>
                </m:sub>
                <m:sup>
                  <m:r>
                    <w:del w:id="351" w:author="Shicheng Guo" w:date="2017-01-03T01:00:00Z">
                      <w:rPr>
                        <w:rFonts w:ascii="Cambria Math" w:eastAsia="Arial" w:hAnsi="Cambria Math" w:cs="Arial"/>
                        <w:color w:val="000000" w:themeColor="text1"/>
                        <w:sz w:val="22"/>
                        <w:szCs w:val="22"/>
                      </w:rPr>
                      <m:t>l</m:t>
                    </w:del>
                  </m:r>
                </m:sup>
                <m:e>
                  <m:sSub>
                    <m:sSubPr>
                      <m:ctrlPr>
                        <w:del w:id="352" w:author="Shicheng Guo" w:date="2017-01-03T01:00:00Z">
                          <w:rPr>
                            <w:rFonts w:ascii="Cambria Math" w:eastAsia="Arial" w:hAnsi="Cambria Math" w:cs="Arial"/>
                            <w:color w:val="000000" w:themeColor="text1"/>
                            <w:sz w:val="22"/>
                            <w:szCs w:val="22"/>
                          </w:rPr>
                        </w:del>
                      </m:ctrlPr>
                    </m:sSubPr>
                    <m:e>
                      <m:r>
                        <w:del w:id="353" w:author="Shicheng Guo" w:date="2017-01-03T01:00:00Z">
                          <w:rPr>
                            <w:rFonts w:ascii="Cambria Math" w:eastAsia="Arial" w:hAnsi="Cambria Math" w:cs="Arial"/>
                            <w:color w:val="000000" w:themeColor="text1"/>
                            <w:sz w:val="22"/>
                            <w:szCs w:val="22"/>
                          </w:rPr>
                          <m:t>w</m:t>
                        </w:del>
                      </m:r>
                    </m:e>
                    <m:sub>
                      <m:r>
                        <w:del w:id="354" w:author="Shicheng Guo" w:date="2017-01-03T01:00:00Z">
                          <w:rPr>
                            <w:rFonts w:ascii="Cambria Math" w:eastAsia="Arial" w:hAnsi="Cambria Math" w:cs="Arial"/>
                            <w:color w:val="000000" w:themeColor="text1"/>
                            <w:sz w:val="22"/>
                            <w:szCs w:val="22"/>
                          </w:rPr>
                          <m:t>i</m:t>
                        </w:del>
                      </m:r>
                    </m:sub>
                  </m:sSub>
                </m:e>
              </m:nary>
              <m:r>
                <w:del w:id="355" w:author="Shicheng Guo" w:date="2017-01-03T01:00:00Z">
                  <m:rPr>
                    <m:sty m:val="p"/>
                  </m:rPr>
                  <w:rPr>
                    <w:rFonts w:ascii="Cambria Math" w:eastAsia="Arial" w:hAnsi="Cambria Math" w:cs="Arial"/>
                    <w:color w:val="000000" w:themeColor="text1"/>
                    <w:sz w:val="22"/>
                    <w:szCs w:val="22"/>
                  </w:rPr>
                  <m:t>×</m:t>
                </w:del>
              </m:r>
              <m:r>
                <w:del w:id="356" w:author="Shicheng Guo" w:date="2017-01-03T01:00:00Z">
                  <w:rPr>
                    <w:rFonts w:ascii="Cambria Math" w:eastAsia="Arial" w:hAnsi="Cambria Math" w:cs="Arial"/>
                    <w:color w:val="000000" w:themeColor="text1"/>
                    <w:sz w:val="22"/>
                    <w:szCs w:val="22"/>
                  </w:rPr>
                  <m:t>P</m:t>
                </w:del>
              </m:r>
              <m:r>
                <w:del w:id="357" w:author="Shicheng Guo" w:date="2017-01-03T01:00:00Z">
                  <m:rPr>
                    <m:sty m:val="p"/>
                  </m:rPr>
                  <w:rPr>
                    <w:rFonts w:ascii="Cambria Math" w:eastAsia="Arial" w:hAnsi="Cambria Math" w:cs="Arial"/>
                    <w:color w:val="000000" w:themeColor="text1"/>
                    <w:sz w:val="22"/>
                    <w:szCs w:val="22"/>
                  </w:rPr>
                  <m:t>(</m:t>
                </w:del>
              </m:r>
              <m:sSub>
                <m:sSubPr>
                  <m:ctrlPr>
                    <w:del w:id="358" w:author="Shicheng Guo" w:date="2017-01-03T01:00:00Z">
                      <w:rPr>
                        <w:rFonts w:ascii="Cambria Math" w:eastAsia="Arial" w:hAnsi="Cambria Math" w:cs="Arial"/>
                        <w:color w:val="000000" w:themeColor="text1"/>
                        <w:sz w:val="22"/>
                        <w:szCs w:val="22"/>
                      </w:rPr>
                    </w:del>
                  </m:ctrlPr>
                </m:sSubPr>
                <m:e>
                  <m:r>
                    <w:del w:id="359" w:author="Shicheng Guo" w:date="2017-01-03T01:00:00Z">
                      <w:rPr>
                        <w:rFonts w:ascii="Cambria Math" w:eastAsia="Arial" w:hAnsi="Cambria Math" w:cs="Arial"/>
                        <w:color w:val="000000" w:themeColor="text1"/>
                        <w:sz w:val="22"/>
                        <w:szCs w:val="22"/>
                      </w:rPr>
                      <m:t>MH</m:t>
                    </w:del>
                  </m:r>
                </m:e>
                <m:sub>
                  <m:r>
                    <w:del w:id="360" w:author="Shicheng Guo" w:date="2017-01-03T01:00:00Z">
                      <w:rPr>
                        <w:rFonts w:ascii="Cambria Math" w:eastAsia="Arial" w:hAnsi="Cambria Math" w:cs="Arial"/>
                        <w:color w:val="000000" w:themeColor="text1"/>
                        <w:sz w:val="22"/>
                        <w:szCs w:val="22"/>
                      </w:rPr>
                      <m:t>i</m:t>
                    </w:del>
                  </m:r>
                </m:sub>
              </m:sSub>
              <m:r>
                <w:del w:id="361" w:author="Shicheng Guo" w:date="2017-01-03T01:00:00Z">
                  <m:rPr>
                    <m:sty m:val="p"/>
                  </m:rPr>
                  <w:rPr>
                    <w:rFonts w:ascii="Cambria Math" w:eastAsia="Arial" w:hAnsi="Cambria Math" w:cs="Arial"/>
                    <w:color w:val="000000" w:themeColor="text1"/>
                    <w:sz w:val="22"/>
                    <w:szCs w:val="22"/>
                  </w:rPr>
                  <m:t>)</m:t>
                </w:del>
              </m:r>
            </m:num>
            <m:den>
              <m:nary>
                <m:naryPr>
                  <m:chr m:val="∑"/>
                  <m:limLoc m:val="undOvr"/>
                  <m:ctrlPr>
                    <w:del w:id="362" w:author="Shicheng Guo" w:date="2017-01-03T01:00:00Z">
                      <w:rPr>
                        <w:rFonts w:ascii="Cambria Math" w:eastAsia="Arial" w:hAnsi="Cambria Math" w:cs="Arial"/>
                        <w:color w:val="000000" w:themeColor="text1"/>
                        <w:sz w:val="22"/>
                        <w:szCs w:val="22"/>
                      </w:rPr>
                    </w:del>
                  </m:ctrlPr>
                </m:naryPr>
                <m:sub>
                  <m:r>
                    <w:del w:id="363" w:author="Shicheng Guo" w:date="2017-01-03T01:00:00Z">
                      <w:rPr>
                        <w:rFonts w:ascii="Cambria Math" w:eastAsia="Arial" w:hAnsi="Cambria Math" w:cs="Arial"/>
                        <w:color w:val="000000" w:themeColor="text1"/>
                        <w:sz w:val="22"/>
                        <w:szCs w:val="22"/>
                      </w:rPr>
                      <m:t>i</m:t>
                    </w:del>
                  </m:r>
                  <m:r>
                    <w:del w:id="364" w:author="Shicheng Guo" w:date="2017-01-03T01:00:00Z">
                      <m:rPr>
                        <m:sty m:val="p"/>
                      </m:rPr>
                      <w:rPr>
                        <w:rFonts w:ascii="Cambria Math" w:eastAsia="Arial" w:hAnsi="Cambria Math" w:cs="Arial"/>
                        <w:color w:val="000000" w:themeColor="text1"/>
                        <w:sz w:val="22"/>
                        <w:szCs w:val="22"/>
                      </w:rPr>
                      <m:t>=1</m:t>
                    </w:del>
                  </m:r>
                </m:sub>
                <m:sup>
                  <m:r>
                    <w:del w:id="365" w:author="Shicheng Guo" w:date="2017-01-03T01:00:00Z">
                      <w:rPr>
                        <w:rFonts w:ascii="Cambria Math" w:eastAsia="Arial" w:hAnsi="Cambria Math" w:cs="Arial"/>
                        <w:color w:val="000000" w:themeColor="text1"/>
                        <w:sz w:val="22"/>
                        <w:szCs w:val="22"/>
                      </w:rPr>
                      <m:t>l</m:t>
                    </w:del>
                  </m:r>
                </m:sup>
                <m:e>
                  <m:sSub>
                    <m:sSubPr>
                      <m:ctrlPr>
                        <w:del w:id="366" w:author="Shicheng Guo" w:date="2017-01-03T01:00:00Z">
                          <w:rPr>
                            <w:rFonts w:ascii="Cambria Math" w:eastAsia="Arial" w:hAnsi="Cambria Math" w:cs="Arial"/>
                            <w:color w:val="000000" w:themeColor="text1"/>
                            <w:sz w:val="22"/>
                            <w:szCs w:val="22"/>
                          </w:rPr>
                        </w:del>
                      </m:ctrlPr>
                    </m:sSubPr>
                    <m:e>
                      <m:r>
                        <w:del w:id="367" w:author="Shicheng Guo" w:date="2017-01-03T01:00:00Z">
                          <w:rPr>
                            <w:rFonts w:ascii="Cambria Math" w:eastAsia="Arial" w:hAnsi="Cambria Math" w:cs="Arial"/>
                            <w:color w:val="000000" w:themeColor="text1"/>
                            <w:sz w:val="22"/>
                            <w:szCs w:val="22"/>
                          </w:rPr>
                          <m:t>w</m:t>
                        </w:del>
                      </m:r>
                    </m:e>
                    <m:sub>
                      <m:r>
                        <w:del w:id="368" w:author="Shicheng Guo" w:date="2017-01-03T01:00:00Z">
                          <w:rPr>
                            <w:rFonts w:ascii="Cambria Math" w:eastAsia="Arial" w:hAnsi="Cambria Math" w:cs="Arial"/>
                            <w:color w:val="000000" w:themeColor="text1"/>
                            <w:sz w:val="22"/>
                            <w:szCs w:val="22"/>
                          </w:rPr>
                          <m:t>i</m:t>
                        </w:del>
                      </m:r>
                    </m:sub>
                  </m:sSub>
                </m:e>
              </m:nary>
            </m:den>
          </m:f>
        </m:oMath>
      </m:oMathPara>
    </w:p>
    <w:p w14:paraId="3C8713E4" w14:textId="67E2090F" w:rsidR="00847C70" w:rsidRPr="00F62A4C" w:rsidDel="002E4461" w:rsidRDefault="00F24DA6" w:rsidP="006268CE">
      <w:pPr>
        <w:spacing w:line="276" w:lineRule="auto"/>
        <w:jc w:val="left"/>
        <w:rPr>
          <w:del w:id="369" w:author="Shicheng Guo" w:date="2017-01-03T01:00:00Z"/>
          <w:rFonts w:ascii="Arial" w:eastAsia="Arial" w:hAnsi="Arial" w:cs="Arial"/>
          <w:color w:val="000000" w:themeColor="text1"/>
          <w:sz w:val="22"/>
          <w:szCs w:val="22"/>
        </w:rPr>
      </w:pPr>
      <m:oMathPara>
        <m:oMath>
          <m:sSub>
            <m:sSubPr>
              <m:ctrlPr>
                <w:del w:id="370" w:author="Shicheng Guo" w:date="2017-01-03T01:00:00Z">
                  <w:rPr>
                    <w:rFonts w:ascii="Cambria Math" w:eastAsia="Arial" w:hAnsi="Cambria Math" w:cs="Arial"/>
                    <w:color w:val="000000" w:themeColor="text1"/>
                    <w:sz w:val="22"/>
                    <w:szCs w:val="22"/>
                  </w:rPr>
                </w:del>
              </m:ctrlPr>
            </m:sSubPr>
            <m:e>
              <m:r>
                <w:del w:id="371" w:author="Shicheng Guo" w:date="2017-01-03T01:00:00Z">
                  <w:rPr>
                    <w:rFonts w:ascii="Cambria Math" w:eastAsia="Arial" w:hAnsi="Cambria Math" w:cs="Arial"/>
                    <w:color w:val="000000" w:themeColor="text1"/>
                    <w:sz w:val="22"/>
                    <w:szCs w:val="22"/>
                  </w:rPr>
                  <m:t>w</m:t>
                </w:del>
              </m:r>
            </m:e>
            <m:sub>
              <m:r>
                <w:del w:id="372" w:author="Shicheng Guo" w:date="2017-01-03T01:00:00Z">
                  <w:rPr>
                    <w:rFonts w:ascii="Cambria Math" w:eastAsia="Arial" w:hAnsi="Cambria Math" w:cs="Arial"/>
                    <w:color w:val="000000" w:themeColor="text1"/>
                    <w:sz w:val="22"/>
                    <w:szCs w:val="22"/>
                  </w:rPr>
                  <m:t>i</m:t>
                </w:del>
              </m:r>
            </m:sub>
          </m:sSub>
          <m:r>
            <w:del w:id="373" w:author="Shicheng Guo" w:date="2017-01-03T01:00:00Z">
              <m:rPr>
                <m:sty m:val="p"/>
              </m:rPr>
              <w:rPr>
                <w:rFonts w:ascii="Cambria Math" w:eastAsia="Arial" w:hAnsi="Cambria Math" w:cs="Arial"/>
                <w:color w:val="000000" w:themeColor="text1"/>
                <w:sz w:val="22"/>
                <w:szCs w:val="22"/>
              </w:rPr>
              <m:t>=</m:t>
            </w:del>
          </m:r>
          <m:r>
            <w:del w:id="374" w:author="Shicheng Guo" w:date="2017-01-03T01:00:00Z">
              <w:rPr>
                <w:rFonts w:ascii="Cambria Math" w:eastAsia="Arial" w:hAnsi="Cambria Math" w:cs="Arial"/>
                <w:color w:val="000000" w:themeColor="text1"/>
                <w:sz w:val="22"/>
                <w:szCs w:val="22"/>
              </w:rPr>
              <m:t>i</m:t>
            </w:del>
          </m:r>
        </m:oMath>
      </m:oMathPara>
    </w:p>
    <w:p w14:paraId="3E97FA24" w14:textId="116E1498" w:rsidR="006268CE" w:rsidDel="00957373" w:rsidRDefault="006268CE" w:rsidP="006268CE">
      <w:pPr>
        <w:spacing w:line="276" w:lineRule="auto"/>
        <w:jc w:val="left"/>
        <w:rPr>
          <w:del w:id="375" w:author="Shicheng Guo" w:date="2017-01-02T20:01:00Z"/>
          <w:rFonts w:ascii="Arial" w:eastAsia="Arial" w:hAnsi="Arial" w:cs="Arial"/>
          <w:color w:val="000000" w:themeColor="text1"/>
          <w:sz w:val="22"/>
          <w:szCs w:val="22"/>
        </w:rPr>
      </w:pPr>
      <w:del w:id="376" w:author="Shicheng Guo" w:date="2017-01-03T01:00:00Z">
        <w:r w:rsidRPr="006268CE" w:rsidDel="002E4461">
          <w:rPr>
            <w:rFonts w:ascii="Arial" w:eastAsia="Arial" w:hAnsi="Arial" w:cs="Arial"/>
            <w:color w:val="000000" w:themeColor="text1"/>
            <w:sz w:val="22"/>
            <w:szCs w:val="22"/>
          </w:rPr>
          <w:delText xml:space="preserve">Where </w:delText>
        </w:r>
        <m:oMath>
          <m:r>
            <m:rPr>
              <m:sty m:val="p"/>
            </m:rPr>
            <w:rPr>
              <w:rFonts w:ascii="Cambria Math" w:eastAsia="Arial" w:hAnsi="Cambria Math" w:cs="Arial"/>
              <w:color w:val="000000" w:themeColor="text1"/>
              <w:sz w:val="22"/>
              <w:szCs w:val="22"/>
            </w:rPr>
            <m:t>l i</m:t>
          </m:r>
        </m:oMath>
        <w:r w:rsidRPr="006268CE" w:rsidDel="002E4461">
          <w:rPr>
            <w:rFonts w:ascii="Arial" w:eastAsia="Arial" w:hAnsi="Arial" w:cs="Arial"/>
            <w:color w:val="000000" w:themeColor="text1"/>
            <w:sz w:val="22"/>
            <w:szCs w:val="22"/>
          </w:rPr>
          <w:delText xml:space="preserve">s the length of haplotypes, </w:delTex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r>
            <m:rPr>
              <m:sty m:val="p"/>
            </m:rPr>
            <w:rPr>
              <w:rFonts w:ascii="Cambria Math" w:eastAsia="Arial" w:hAnsi="Cambria Math" w:cs="Arial"/>
              <w:color w:val="000000" w:themeColor="text1"/>
              <w:sz w:val="22"/>
              <w:szCs w:val="22"/>
            </w:rPr>
            <m:t xml:space="preserve"> </m:t>
          </m:r>
        </m:oMath>
        <w:r w:rsidRPr="006268CE" w:rsidDel="002E4461">
          <w:rPr>
            <w:rFonts w:ascii="Arial" w:eastAsia="Arial" w:hAnsi="Arial" w:cs="Arial"/>
            <w:color w:val="000000" w:themeColor="text1"/>
            <w:sz w:val="22"/>
            <w:szCs w:val="22"/>
          </w:rPr>
          <w:delText xml:space="preserve">is the fraction of </w:delText>
        </w:r>
        <w:r w:rsidRPr="00957373" w:rsidDel="002E4461">
          <w:rPr>
            <w:rFonts w:ascii="Arial" w:eastAsia="Arial" w:hAnsi="Arial" w:cs="Arial"/>
            <w:color w:val="000000" w:themeColor="text1"/>
            <w:sz w:val="22"/>
            <w:szCs w:val="22"/>
            <w:rPrChange w:id="377" w:author="Shicheng Guo" w:date="2017-01-02T20:03:00Z">
              <w:rPr>
                <w:rFonts w:ascii="Arial" w:eastAsia="Arial" w:hAnsi="Arial" w:cs="Arial"/>
                <w:color w:val="FF0000"/>
                <w:sz w:val="22"/>
                <w:szCs w:val="22"/>
              </w:rPr>
            </w:rPrChange>
          </w:rPr>
          <w:delText xml:space="preserve">fully </w:delText>
        </w:r>
        <w:r w:rsidR="004D51DA" w:rsidRPr="00957373" w:rsidDel="002E4461">
          <w:rPr>
            <w:rFonts w:ascii="Arial" w:eastAsia="Arial" w:hAnsi="Arial" w:cs="Arial"/>
            <w:color w:val="000000" w:themeColor="text1"/>
            <w:sz w:val="22"/>
            <w:szCs w:val="22"/>
            <w:rPrChange w:id="378" w:author="Shicheng Guo" w:date="2017-01-02T20:03:00Z">
              <w:rPr>
                <w:rFonts w:ascii="Arial" w:eastAsia="Arial" w:hAnsi="Arial" w:cs="Arial"/>
                <w:color w:val="FF0000"/>
                <w:sz w:val="22"/>
                <w:szCs w:val="22"/>
              </w:rPr>
            </w:rPrChange>
          </w:rPr>
          <w:delText xml:space="preserve">successive </w:delText>
        </w:r>
        <w:r w:rsidRPr="00957373" w:rsidDel="002E4461">
          <w:rPr>
            <w:rFonts w:ascii="Arial" w:eastAsia="Arial" w:hAnsi="Arial" w:cs="Arial"/>
            <w:color w:val="000000" w:themeColor="text1"/>
            <w:sz w:val="22"/>
            <w:szCs w:val="22"/>
            <w:rPrChange w:id="379" w:author="Shicheng Guo" w:date="2017-01-02T20:03:00Z">
              <w:rPr>
                <w:rFonts w:ascii="Arial" w:eastAsia="Arial" w:hAnsi="Arial" w:cs="Arial"/>
                <w:color w:val="FF0000"/>
                <w:sz w:val="22"/>
                <w:szCs w:val="22"/>
              </w:rPr>
            </w:rPrChange>
          </w:rPr>
          <w:delText>methylated</w:delText>
        </w:r>
      </w:del>
      <w:ins w:id="380" w:author="Dinh Diep" w:date="2016-12-28T15:30:00Z">
        <w:del w:id="381" w:author="Shicheng Guo" w:date="2017-01-03T01:00:00Z">
          <w:r w:rsidR="005B50D0" w:rsidRPr="00957373" w:rsidDel="002E4461">
            <w:rPr>
              <w:rFonts w:ascii="Arial" w:eastAsia="Arial" w:hAnsi="Arial" w:cs="Arial"/>
              <w:color w:val="000000" w:themeColor="text1"/>
              <w:sz w:val="22"/>
              <w:szCs w:val="22"/>
              <w:rPrChange w:id="382" w:author="Shicheng Guo" w:date="2017-01-02T20:03:00Z">
                <w:rPr>
                  <w:rFonts w:ascii="Arial" w:eastAsia="Arial" w:hAnsi="Arial" w:cs="Arial"/>
                  <w:color w:val="FF0000"/>
                  <w:sz w:val="22"/>
                  <w:szCs w:val="22"/>
                </w:rPr>
              </w:rPrChange>
            </w:rPr>
            <w:delText xml:space="preserve"> CpGs</w:delText>
          </w:r>
        </w:del>
      </w:ins>
      <w:del w:id="383" w:author="Shicheng Guo" w:date="2017-01-03T01:00:00Z">
        <w:r w:rsidRPr="00957373" w:rsidDel="002E4461">
          <w:rPr>
            <w:rFonts w:ascii="Arial" w:eastAsia="Arial" w:hAnsi="Arial" w:cs="Arial"/>
            <w:color w:val="000000" w:themeColor="text1"/>
            <w:sz w:val="22"/>
            <w:szCs w:val="22"/>
            <w:rPrChange w:id="384" w:author="Shicheng Guo" w:date="2017-01-02T20:03:00Z">
              <w:rPr>
                <w:rFonts w:ascii="Arial" w:eastAsia="Arial" w:hAnsi="Arial" w:cs="Arial"/>
                <w:color w:val="FF0000"/>
                <w:sz w:val="22"/>
                <w:szCs w:val="22"/>
              </w:rPr>
            </w:rPrChange>
          </w:rPr>
          <w:delText xml:space="preserve"> </w:delText>
        </w:r>
        <w:r w:rsidRPr="006268CE" w:rsidDel="002E4461">
          <w:rPr>
            <w:rFonts w:ascii="Arial" w:eastAsia="Arial" w:hAnsi="Arial" w:cs="Arial"/>
            <w:color w:val="000000" w:themeColor="text1"/>
            <w:sz w:val="22"/>
            <w:szCs w:val="22"/>
          </w:rPr>
          <w:delText xml:space="preserve">with i loci. For a haplotype of length L, we considered all the sub-strings with length from 1 to L in this calculation. </w:delTex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sidDel="002E4461">
          <w:rPr>
            <w:rFonts w:ascii="Arial" w:eastAsia="Arial" w:hAnsi="Arial" w:cs="Arial"/>
            <w:color w:val="000000" w:themeColor="text1"/>
            <w:sz w:val="22"/>
            <w:szCs w:val="22"/>
          </w:rPr>
          <w:delText xml:space="preserve"> is the weight for i-locus haplotype. </w:delText>
        </w:r>
      </w:del>
      <w:ins w:id="385" w:author="Dinh Diep" w:date="2016-12-28T15:31:00Z">
        <w:del w:id="386" w:author="Shicheng Guo" w:date="2017-01-03T01:00:00Z">
          <w:r w:rsidR="005B50D0" w:rsidDel="002E4461">
            <w:rPr>
              <w:rFonts w:ascii="Arial" w:eastAsia="Arial" w:hAnsi="Arial" w:cs="Arial"/>
              <w:color w:val="000000" w:themeColor="text1"/>
              <w:sz w:val="22"/>
              <w:szCs w:val="22"/>
            </w:rPr>
            <w:delText>Options for weights are</w:delText>
          </w:r>
        </w:del>
      </w:ins>
      <w:del w:id="387" w:author="Shicheng Guo" w:date="2017-01-03T01:00:00Z">
        <w:r w:rsidRPr="006268CE" w:rsidDel="002E4461">
          <w:rPr>
            <w:rFonts w:ascii="Arial" w:eastAsia="Arial" w:hAnsi="Arial" w:cs="Arial"/>
            <w:color w:val="000000" w:themeColor="text1"/>
            <w:sz w:val="22"/>
            <w:szCs w:val="22"/>
          </w:rPr>
          <w:delText xml:space="preserve">We typically used </w:delTex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sidDel="002E4461">
          <w:rPr>
            <w:rFonts w:ascii="Arial" w:eastAsia="Arial" w:hAnsi="Arial" w:cs="Arial"/>
            <w:color w:val="000000" w:themeColor="text1"/>
            <w:sz w:val="22"/>
            <w:szCs w:val="22"/>
          </w:rPr>
          <w:delText xml:space="preserve"> or </w:delTex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sidDel="002E4461">
          <w:rPr>
            <w:rFonts w:ascii="Arial" w:eastAsia="Arial" w:hAnsi="Arial" w:cs="Arial"/>
            <w:color w:val="000000" w:themeColor="text1"/>
            <w:sz w:val="22"/>
            <w:szCs w:val="22"/>
          </w:rPr>
          <w:delText xml:space="preserve"> to favor the contribution of longer haplotye</w:delText>
        </w:r>
        <w:r w:rsidR="009F6D6C" w:rsidDel="002E4461">
          <w:rPr>
            <w:rFonts w:ascii="Arial" w:eastAsia="Arial" w:hAnsi="Arial" w:cs="Arial"/>
            <w:color w:val="000000" w:themeColor="text1"/>
            <w:sz w:val="22"/>
            <w:szCs w:val="22"/>
          </w:rPr>
          <w:delText>s</w:delText>
        </w:r>
        <w:r w:rsidRPr="006268CE" w:rsidDel="002E4461">
          <w:rPr>
            <w:rFonts w:ascii="Arial" w:eastAsia="Arial" w:hAnsi="Arial" w:cs="Arial"/>
            <w:color w:val="000000" w:themeColor="text1"/>
            <w:sz w:val="22"/>
            <w:szCs w:val="22"/>
          </w:rPr>
          <w:delText xml:space="preserve">. In the present study, </w:delTex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sidDel="002E4461">
          <w:rPr>
            <w:rFonts w:ascii="Arial" w:eastAsia="Arial" w:hAnsi="Arial" w:cs="Arial"/>
            <w:color w:val="000000" w:themeColor="text1"/>
            <w:sz w:val="22"/>
            <w:szCs w:val="22"/>
          </w:rPr>
          <w:delText xml:space="preserve"> was applied. </w:delText>
        </w:r>
      </w:del>
      <w:del w:id="388" w:author="Shicheng Guo" w:date="2017-01-02T20:03:00Z">
        <w:r w:rsidRPr="006268CE" w:rsidDel="00957373">
          <w:rPr>
            <w:rFonts w:ascii="Arial" w:eastAsia="Arial" w:hAnsi="Arial" w:cs="Arial"/>
            <w:color w:val="000000" w:themeColor="text1"/>
            <w:sz w:val="22"/>
            <w:szCs w:val="22"/>
          </w:rPr>
          <w:delText>Quantile normalization, standardization (scale) as well as the batch effect elimination</w:delText>
        </w:r>
        <w:r w:rsidR="00957373" w:rsidDel="00957373">
          <w:rPr>
            <w:rFonts w:ascii="Arial" w:eastAsia="Arial" w:hAnsi="Arial" w:cs="Arial"/>
            <w:color w:val="000000" w:themeColor="text1"/>
            <w:sz w:val="22"/>
            <w:szCs w:val="22"/>
          </w:rPr>
          <w:fldChar w:fldCharType="begin"/>
        </w:r>
        <w:r w:rsidR="00957373" w:rsidDel="00957373">
          <w:rPr>
            <w:rFonts w:ascii="Arial" w:eastAsia="Arial" w:hAnsi="Arial" w:cs="Arial"/>
            <w:color w:val="000000" w:themeColor="text1"/>
            <w:sz w:val="22"/>
            <w:szCs w:val="22"/>
          </w:rPr>
          <w:delInstrText xml:space="preserve"> HYPERLINK \l "_ENREF_40" \o "Johnson, 2007 #924" </w:delInstrText>
        </w:r>
        <w:r w:rsidR="00957373" w:rsidDel="00957373">
          <w:rPr>
            <w:rFonts w:ascii="Arial" w:eastAsia="Arial" w:hAnsi="Arial" w:cs="Arial"/>
            <w:color w:val="000000" w:themeColor="text1"/>
            <w:sz w:val="22"/>
            <w:szCs w:val="22"/>
          </w:rPr>
          <w:fldChar w:fldCharType="separate"/>
        </w:r>
        <w:r w:rsidR="00957373" w:rsidRPr="006268CE" w:rsidDel="00957373">
          <w:rPr>
            <w:rFonts w:ascii="Arial" w:eastAsia="Arial" w:hAnsi="Arial" w:cs="Arial"/>
            <w:color w:val="000000" w:themeColor="text1"/>
            <w:sz w:val="22"/>
            <w:szCs w:val="22"/>
          </w:rPr>
          <w:fldChar w:fldCharType="begin"/>
        </w:r>
        <w:r w:rsidR="00957373" w:rsidDel="00957373">
          <w:rPr>
            <w:rFonts w:ascii="Arial" w:eastAsia="Arial" w:hAnsi="Arial" w:cs="Arial"/>
            <w:color w:val="000000" w:themeColor="text1"/>
            <w:sz w:val="22"/>
            <w:szCs w:val="22"/>
          </w:rPr>
          <w:delInstrText xml:space="preserve"> ADDIN EN.CITE &lt;EndNote&gt;&lt;Cite&gt;&lt;Author&gt;Johnson&lt;/Author&gt;&lt;Year&gt;2007&lt;/Year&gt;&lt;RecNum&gt;924&lt;/RecNum&gt;&lt;DisplayText&gt;&lt;style face="superscript"&gt;40&lt;/style&gt;&lt;/DisplayText&gt;&lt;record&gt;&lt;rec-number&gt;924&lt;/rec-number&gt;&lt;foreign-keys&gt;&lt;key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delInstrText>
        </w:r>
        <w:r w:rsidR="00957373" w:rsidRPr="006268CE" w:rsidDel="00957373">
          <w:rPr>
            <w:rFonts w:ascii="Arial" w:eastAsia="Arial" w:hAnsi="Arial" w:cs="Arial"/>
            <w:color w:val="000000" w:themeColor="text1"/>
            <w:sz w:val="22"/>
            <w:szCs w:val="22"/>
          </w:rPr>
          <w:fldChar w:fldCharType="separate"/>
        </w:r>
        <w:r w:rsidR="00957373" w:rsidRPr="00957373" w:rsidDel="00957373">
          <w:rPr>
            <w:rFonts w:ascii="Arial" w:eastAsia="Arial" w:hAnsi="Arial" w:cs="Arial"/>
            <w:color w:val="000000" w:themeColor="text1"/>
            <w:sz w:val="22"/>
            <w:szCs w:val="22"/>
            <w:rPrChange w:id="389" w:author="Shicheng Guo" w:date="2017-01-02T20:03:00Z">
              <w:rPr>
                <w:rFonts w:ascii="Arial" w:eastAsia="Arial" w:hAnsi="Arial" w:cs="Arial"/>
                <w:noProof/>
                <w:color w:val="000000" w:themeColor="text1"/>
                <w:sz w:val="22"/>
                <w:szCs w:val="22"/>
                <w:vertAlign w:val="superscript"/>
              </w:rPr>
            </w:rPrChange>
          </w:rPr>
          <w:delText>40</w:delText>
        </w:r>
        <w:r w:rsidR="00957373" w:rsidRPr="006268CE" w:rsidDel="00957373">
          <w:rPr>
            <w:rFonts w:ascii="Arial" w:eastAsia="Arial" w:hAnsi="Arial" w:cs="Arial"/>
            <w:color w:val="000000" w:themeColor="text1"/>
            <w:sz w:val="22"/>
            <w:szCs w:val="22"/>
          </w:rPr>
          <w:fldChar w:fldCharType="end"/>
        </w:r>
        <w:r w:rsidR="00957373" w:rsidDel="00957373">
          <w:rPr>
            <w:rFonts w:ascii="Arial" w:eastAsia="Arial" w:hAnsi="Arial" w:cs="Arial"/>
            <w:color w:val="000000" w:themeColor="text1"/>
            <w:sz w:val="22"/>
            <w:szCs w:val="22"/>
          </w:rPr>
          <w:fldChar w:fldCharType="end"/>
        </w:r>
        <w:r w:rsidRPr="006268CE" w:rsidDel="00957373">
          <w:rPr>
            <w:rFonts w:ascii="Arial" w:eastAsia="Arial" w:hAnsi="Arial" w:cs="Arial"/>
            <w:color w:val="000000" w:themeColor="text1"/>
            <w:sz w:val="22"/>
            <w:szCs w:val="22"/>
          </w:rPr>
          <w:delText xml:space="preserve"> were </w:delText>
        </w:r>
        <w:r w:rsidRPr="006268CE" w:rsidDel="00957373">
          <w:rPr>
            <w:rFonts w:ascii="Arial" w:eastAsia="Arial" w:hAnsi="Arial" w:cs="Arial" w:hint="eastAsia"/>
            <w:color w:val="000000" w:themeColor="text1"/>
            <w:sz w:val="22"/>
            <w:szCs w:val="22"/>
          </w:rPr>
          <w:delText>applied</w:delText>
        </w:r>
        <w:r w:rsidRPr="006268CE" w:rsidDel="00957373">
          <w:rPr>
            <w:rFonts w:ascii="Arial" w:eastAsia="Arial" w:hAnsi="Arial" w:cs="Arial"/>
            <w:color w:val="000000" w:themeColor="text1"/>
            <w:sz w:val="22"/>
            <w:szCs w:val="22"/>
          </w:rPr>
          <w:delText xml:space="preserve"> </w:delText>
        </w:r>
        <w:r w:rsidRPr="006268CE" w:rsidDel="00957373">
          <w:rPr>
            <w:rFonts w:ascii="Arial" w:eastAsia="Arial" w:hAnsi="Arial" w:cs="Arial" w:hint="eastAsia"/>
            <w:color w:val="000000" w:themeColor="text1"/>
            <w:sz w:val="22"/>
            <w:szCs w:val="22"/>
          </w:rPr>
          <w:delText>and t</w:delText>
        </w:r>
        <w:r w:rsidRPr="006268CE" w:rsidDel="00957373">
          <w:rPr>
            <w:rFonts w:ascii="Arial" w:eastAsia="Arial" w:hAnsi="Arial" w:cs="Arial"/>
            <w:color w:val="000000" w:themeColor="text1"/>
            <w:sz w:val="22"/>
            <w:szCs w:val="22"/>
          </w:rPr>
          <w:delText xml:space="preserve">he top quantile 15% MHL regions were selected in heatmap analysis to investigate the tissue relationship. The Euclidean distance and Ward.D aggregation were applied in the heatmap plot (R, gplots package). </w:delText>
        </w:r>
      </w:del>
    </w:p>
    <w:p w14:paraId="7937714F" w14:textId="1C61D07B" w:rsidR="009B7EAB" w:rsidDel="002E4461" w:rsidRDefault="003C7E75" w:rsidP="006268CE">
      <w:pPr>
        <w:spacing w:line="276" w:lineRule="auto"/>
        <w:jc w:val="left"/>
        <w:rPr>
          <w:del w:id="390" w:author="Shicheng Guo" w:date="2017-01-03T01:00:00Z"/>
          <w:rFonts w:ascii="Arial" w:eastAsia="Arial" w:hAnsi="Arial" w:cs="Arial"/>
          <w:color w:val="000000" w:themeColor="text1"/>
          <w:sz w:val="22"/>
          <w:szCs w:val="22"/>
        </w:rPr>
      </w:pPr>
      <w:del w:id="391" w:author="Shicheng Guo" w:date="2017-01-03T01:00:00Z">
        <w:r w:rsidDel="002E4461">
          <w:rPr>
            <w:rFonts w:ascii="Arial" w:eastAsia="Arial" w:hAnsi="Arial" w:cs="Arial"/>
            <w:color w:val="000000" w:themeColor="text1"/>
            <w:sz w:val="22"/>
            <w:szCs w:val="22"/>
          </w:rPr>
          <w:fldChar w:fldCharType="begin"/>
        </w:r>
        <w:r w:rsidDel="002E4461">
          <w:rPr>
            <w:rFonts w:ascii="Arial" w:eastAsia="Arial" w:hAnsi="Arial" w:cs="Arial"/>
            <w:color w:val="000000" w:themeColor="text1"/>
            <w:sz w:val="22"/>
            <w:szCs w:val="22"/>
          </w:rPr>
          <w:delInstrText xml:space="preserve"> HYPERLINK \l "_ENREF_40" \o "Xie, 2011 #186" </w:delInstrText>
        </w:r>
        <w:r w:rsidDel="002E4461">
          <w:rPr>
            <w:rFonts w:ascii="Arial" w:eastAsia="Arial" w:hAnsi="Arial" w:cs="Arial"/>
            <w:color w:val="000000" w:themeColor="text1"/>
            <w:sz w:val="22"/>
            <w:szCs w:val="22"/>
          </w:rPr>
          <w:fldChar w:fldCharType="end"/>
        </w:r>
        <w:r w:rsidDel="002E4461">
          <w:rPr>
            <w:rFonts w:ascii="Arial" w:eastAsia="Arial" w:hAnsi="Arial" w:cs="Arial"/>
            <w:color w:val="000000" w:themeColor="text1"/>
            <w:sz w:val="22"/>
            <w:szCs w:val="22"/>
          </w:rPr>
          <w:fldChar w:fldCharType="begin"/>
        </w:r>
        <w:r w:rsidDel="002E4461">
          <w:rPr>
            <w:rFonts w:ascii="Arial" w:eastAsia="Arial" w:hAnsi="Arial" w:cs="Arial"/>
            <w:color w:val="000000" w:themeColor="text1"/>
            <w:sz w:val="22"/>
            <w:szCs w:val="22"/>
          </w:rPr>
          <w:delInstrText xml:space="preserve"> HYPERLINK \l "_ENREF_41" \o "Landan, 2012 #715" </w:delInstrText>
        </w:r>
        <w:r w:rsidDel="002E4461">
          <w:rPr>
            <w:rFonts w:ascii="Arial" w:eastAsia="Arial" w:hAnsi="Arial" w:cs="Arial"/>
            <w:color w:val="000000" w:themeColor="text1"/>
            <w:sz w:val="22"/>
            <w:szCs w:val="22"/>
          </w:rPr>
          <w:fldChar w:fldCharType="end"/>
        </w:r>
      </w:del>
      <w:del w:id="392" w:author="Shicheng Guo" w:date="2017-01-02T19:52:00Z">
        <w:r w:rsidR="00C24883" w:rsidDel="00C24883">
          <w:fldChar w:fldCharType="begin"/>
        </w:r>
        <w:r w:rsidR="00C24883" w:rsidDel="00C24883">
          <w:delInstrText xml:space="preserve"> HYPERLINK \l "_ENREF_37" \o "Gregory R. Warnes, 2016 #694" </w:delInstrText>
        </w:r>
        <w:r w:rsidR="00C24883" w:rsidDel="00C24883">
          <w:fldChar w:fldCharType="end"/>
        </w:r>
        <w:r w:rsidR="00C24883" w:rsidDel="00C24883">
          <w:fldChar w:fldCharType="begin"/>
        </w:r>
        <w:r w:rsidR="00C24883" w:rsidDel="00C24883">
          <w:delInstrText xml:space="preserve"> HYPERLINK \l "_ENREF_38" \o "Team, 2016 #669" </w:delInstrText>
        </w:r>
        <w:r w:rsidR="00C24883" w:rsidDel="00C24883">
          <w:fldChar w:fldCharType="end"/>
        </w:r>
        <w:r w:rsidR="00C24883" w:rsidDel="00C24883">
          <w:fldChar w:fldCharType="begin"/>
        </w:r>
        <w:r w:rsidR="00C24883" w:rsidDel="00C24883">
          <w:delInstrText xml:space="preserve"> HYPERLINK \l "_ENREF_38" \o "Team, 2016 #669" </w:delInstrText>
        </w:r>
        <w:r w:rsidR="00C24883" w:rsidDel="00C24883">
          <w:fldChar w:fldCharType="end"/>
        </w:r>
        <w:r w:rsidR="00C24883" w:rsidDel="00C24883">
          <w:fldChar w:fldCharType="begin"/>
        </w:r>
        <w:r w:rsidR="00C24883" w:rsidDel="00C24883">
          <w:delInstrText xml:space="preserve"> HYPERLINK \l "_ENREF_36" \o "Johnson, 2007 #924" </w:delInstrText>
        </w:r>
        <w:r w:rsidR="00C24883" w:rsidDel="00C24883">
          <w:fldChar w:fldCharType="end"/>
        </w:r>
      </w:del>
    </w:p>
    <w:p w14:paraId="5DF26AB6" w14:textId="48316DDF" w:rsidR="00C10D0F" w:rsidRPr="006268CE" w:rsidDel="002E4461" w:rsidRDefault="00C10D0F" w:rsidP="00C10D0F">
      <w:pPr>
        <w:pStyle w:val="Heading4"/>
        <w:spacing w:line="276" w:lineRule="auto"/>
        <w:rPr>
          <w:del w:id="393" w:author="Shicheng Guo" w:date="2017-01-03T01:00:00Z"/>
          <w:rFonts w:ascii="Arial" w:eastAsia="Arial" w:hAnsi="Arial" w:cs="Arial"/>
          <w:b/>
          <w:i w:val="0"/>
          <w:color w:val="auto"/>
          <w:sz w:val="22"/>
          <w:szCs w:val="22"/>
        </w:rPr>
      </w:pPr>
      <w:del w:id="394" w:author="Shicheng Guo" w:date="2017-01-03T01:00:00Z">
        <w:r w:rsidRPr="006268CE" w:rsidDel="002E4461">
          <w:rPr>
            <w:rFonts w:ascii="Arial" w:eastAsia="Arial" w:hAnsi="Arial" w:cs="Arial"/>
            <w:b/>
            <w:i w:val="0"/>
            <w:color w:val="auto"/>
            <w:sz w:val="22"/>
            <w:szCs w:val="22"/>
          </w:rPr>
          <w:delText xml:space="preserve">Developmental germ layers and tissue specific MHB regions. </w:delText>
        </w:r>
      </w:del>
    </w:p>
    <w:p w14:paraId="37F4B01E" w14:textId="4388260F" w:rsidR="00C10D0F" w:rsidRPr="006268CE" w:rsidDel="002E4461" w:rsidRDefault="00C10D0F" w:rsidP="00C10D0F">
      <w:pPr>
        <w:spacing w:line="276" w:lineRule="auto"/>
        <w:jc w:val="left"/>
        <w:rPr>
          <w:del w:id="395" w:author="Shicheng Guo" w:date="2017-01-03T01:00:00Z"/>
          <w:rFonts w:ascii="Arial" w:eastAsia="Arial" w:hAnsi="Arial" w:cs="Arial"/>
          <w:color w:val="000000" w:themeColor="text1"/>
          <w:sz w:val="22"/>
          <w:szCs w:val="22"/>
        </w:rPr>
      </w:pPr>
      <w:del w:id="396" w:author="Shicheng Guo" w:date="2017-01-03T01:00:00Z">
        <w:r w:rsidRPr="006268CE" w:rsidDel="002E4461">
          <w:rPr>
            <w:rFonts w:ascii="Arial" w:eastAsia="Arial" w:hAnsi="Arial" w:cs="Arial"/>
            <w:color w:val="000000" w:themeColor="text1"/>
            <w:sz w:val="22"/>
            <w:szCs w:val="22"/>
          </w:rPr>
          <w:delText xml:space="preserve">In order to investigate the </w:delText>
        </w:r>
      </w:del>
      <w:ins w:id="397" w:author="Dinh Diep" w:date="2016-12-28T15:32:00Z">
        <w:del w:id="398" w:author="Shicheng Guo" w:date="2017-01-03T01:00:00Z">
          <w:r w:rsidR="005B50D0" w:rsidDel="002E4461">
            <w:rPr>
              <w:rFonts w:ascii="Arial" w:eastAsia="Arial" w:hAnsi="Arial" w:cs="Arial"/>
              <w:color w:val="000000" w:themeColor="text1"/>
              <w:sz w:val="22"/>
              <w:szCs w:val="22"/>
            </w:rPr>
            <w:delText xml:space="preserve">germ </w:delText>
          </w:r>
        </w:del>
      </w:ins>
      <w:del w:id="399" w:author="Shicheng Guo" w:date="2017-01-03T01:00:00Z">
        <w:r w:rsidRPr="006268CE" w:rsidDel="002E4461">
          <w:rPr>
            <w:rFonts w:ascii="Arial" w:eastAsia="Arial" w:hAnsi="Arial" w:cs="Arial"/>
            <w:color w:val="000000" w:themeColor="text1"/>
            <w:sz w:val="22"/>
            <w:szCs w:val="22"/>
          </w:rPr>
          <w:delText xml:space="preserve">layer and tissue specific MHB regions, group specific index (see below) were </w:delText>
        </w:r>
      </w:del>
      <w:ins w:id="400" w:author="Dinh Diep" w:date="2016-12-28T15:32:00Z">
        <w:del w:id="401" w:author="Shicheng Guo" w:date="2017-01-03T01:00:00Z">
          <w:r w:rsidR="005B50D0" w:rsidRPr="006268CE" w:rsidDel="002E4461">
            <w:rPr>
              <w:rFonts w:ascii="Arial" w:eastAsia="Arial" w:hAnsi="Arial" w:cs="Arial"/>
              <w:color w:val="000000" w:themeColor="text1"/>
              <w:sz w:val="22"/>
              <w:szCs w:val="22"/>
            </w:rPr>
            <w:delText>w</w:delText>
          </w:r>
          <w:r w:rsidR="005B50D0" w:rsidDel="002E4461">
            <w:rPr>
              <w:rFonts w:ascii="Arial" w:eastAsia="Arial" w:hAnsi="Arial" w:cs="Arial"/>
              <w:color w:val="000000" w:themeColor="text1"/>
              <w:sz w:val="22"/>
              <w:szCs w:val="22"/>
            </w:rPr>
            <w:delText>as</w:delText>
          </w:r>
          <w:r w:rsidR="005B50D0" w:rsidRPr="006268CE" w:rsidDel="002E4461">
            <w:rPr>
              <w:rFonts w:ascii="Arial" w:eastAsia="Arial" w:hAnsi="Arial" w:cs="Arial"/>
              <w:color w:val="000000" w:themeColor="text1"/>
              <w:sz w:val="22"/>
              <w:szCs w:val="22"/>
            </w:rPr>
            <w:delText xml:space="preserve"> </w:delText>
          </w:r>
        </w:del>
      </w:ins>
      <w:del w:id="402" w:author="Shicheng Guo" w:date="2017-01-03T01:00:00Z">
        <w:r w:rsidRPr="006268CE" w:rsidDel="002E4461">
          <w:rPr>
            <w:rFonts w:ascii="Arial" w:eastAsia="Arial" w:hAnsi="Arial" w:cs="Arial"/>
            <w:color w:val="000000" w:themeColor="text1"/>
            <w:sz w:val="22"/>
            <w:szCs w:val="22"/>
          </w:rPr>
          <w:delText xml:space="preserve">applied. An empirical threshold 0.6 were </w:delText>
        </w:r>
      </w:del>
      <w:ins w:id="403" w:author="Dinh Diep" w:date="2016-12-28T15:33:00Z">
        <w:del w:id="404" w:author="Shicheng Guo" w:date="2017-01-03T01:00:00Z">
          <w:r w:rsidR="005B50D0" w:rsidRPr="006268CE" w:rsidDel="002E4461">
            <w:rPr>
              <w:rFonts w:ascii="Arial" w:eastAsia="Arial" w:hAnsi="Arial" w:cs="Arial"/>
              <w:color w:val="000000" w:themeColor="text1"/>
              <w:sz w:val="22"/>
              <w:szCs w:val="22"/>
            </w:rPr>
            <w:delText>w</w:delText>
          </w:r>
          <w:r w:rsidR="005B50D0" w:rsidDel="002E4461">
            <w:rPr>
              <w:rFonts w:ascii="Arial" w:eastAsia="Arial" w:hAnsi="Arial" w:cs="Arial"/>
              <w:color w:val="000000" w:themeColor="text1"/>
              <w:sz w:val="22"/>
              <w:szCs w:val="22"/>
            </w:rPr>
            <w:delText>as</w:delText>
          </w:r>
          <w:r w:rsidR="005B50D0" w:rsidRPr="006268CE" w:rsidDel="002E4461">
            <w:rPr>
              <w:rFonts w:ascii="Arial" w:eastAsia="Arial" w:hAnsi="Arial" w:cs="Arial"/>
              <w:color w:val="000000" w:themeColor="text1"/>
              <w:sz w:val="22"/>
              <w:szCs w:val="22"/>
            </w:rPr>
            <w:delText xml:space="preserve"> </w:delText>
          </w:r>
        </w:del>
      </w:ins>
      <w:del w:id="405" w:author="Shicheng Guo" w:date="2017-01-03T01:00:00Z">
        <w:r w:rsidRPr="006268CE" w:rsidDel="002E4461">
          <w:rPr>
            <w:rFonts w:ascii="Arial" w:eastAsia="Arial" w:hAnsi="Arial" w:cs="Arial"/>
            <w:color w:val="000000" w:themeColor="text1"/>
            <w:sz w:val="22"/>
            <w:szCs w:val="22"/>
          </w:rPr>
          <w:delText xml:space="preserve">selected to filter out layer and tissue specific MHB regions. Layer specific MHB regions were selected again to show the distinguish ability to </w:delText>
        </w:r>
      </w:del>
      <w:ins w:id="406" w:author="Dinh Diep" w:date="2016-12-28T15:33:00Z">
        <w:del w:id="407" w:author="Shicheng Guo" w:date="2017-01-03T01:00:00Z">
          <w:r w:rsidR="005B50D0" w:rsidDel="002E4461">
            <w:rPr>
              <w:rFonts w:ascii="Arial" w:eastAsia="Arial" w:hAnsi="Arial" w:cs="Arial"/>
              <w:color w:val="000000" w:themeColor="text1"/>
              <w:sz w:val="22"/>
              <w:szCs w:val="22"/>
            </w:rPr>
            <w:delText xml:space="preserve">distinguish </w:delText>
          </w:r>
        </w:del>
      </w:ins>
      <w:del w:id="408" w:author="Shicheng Guo" w:date="2017-01-03T01:00:00Z">
        <w:r w:rsidRPr="006268CE" w:rsidDel="002E4461">
          <w:rPr>
            <w:rFonts w:ascii="Arial" w:eastAsia="Arial" w:hAnsi="Arial" w:cs="Arial"/>
            <w:color w:val="000000" w:themeColor="text1"/>
            <w:sz w:val="22"/>
            <w:szCs w:val="22"/>
          </w:rPr>
          <w:delText xml:space="preserve">different development layers. Tissue specific MHB regions were further used </w:delText>
        </w:r>
      </w:del>
      <w:ins w:id="409" w:author="Dinh Diep" w:date="2016-12-28T15:33:00Z">
        <w:del w:id="410" w:author="Shicheng Guo" w:date="2017-01-03T01:00:00Z">
          <w:r w:rsidR="005B50D0" w:rsidDel="002E4461">
            <w:rPr>
              <w:rFonts w:ascii="Arial" w:eastAsia="Arial" w:hAnsi="Arial" w:cs="Arial"/>
              <w:color w:val="000000" w:themeColor="text1"/>
              <w:sz w:val="22"/>
              <w:szCs w:val="22"/>
            </w:rPr>
            <w:delText xml:space="preserve">for </w:delText>
          </w:r>
        </w:del>
      </w:ins>
      <w:del w:id="411" w:author="Shicheng Guo" w:date="2017-01-03T01:00:00Z">
        <w:r w:rsidRPr="006268CE" w:rsidDel="002E4461">
          <w:rPr>
            <w:rFonts w:ascii="Arial" w:eastAsia="Arial" w:hAnsi="Arial" w:cs="Arial"/>
            <w:color w:val="000000" w:themeColor="text1"/>
            <w:sz w:val="22"/>
            <w:szCs w:val="22"/>
          </w:rPr>
          <w:delText xml:space="preserve">to apply tissue mapping and cancer diagnosis. </w:delText>
        </w:r>
        <w:bookmarkStart w:id="412" w:name="OLE_LINK3"/>
        <w:bookmarkStart w:id="413" w:name="OLE_LINK4"/>
        <w:bookmarkStart w:id="414" w:name="OLE_LINK11"/>
      </w:del>
    </w:p>
    <w:p w14:paraId="41154D3C" w14:textId="66C2886F" w:rsidR="00C10D0F" w:rsidRPr="006268CE" w:rsidDel="002E4461" w:rsidRDefault="00C10D0F" w:rsidP="00C10D0F">
      <w:pPr>
        <w:spacing w:line="276" w:lineRule="auto"/>
        <w:jc w:val="left"/>
        <w:rPr>
          <w:del w:id="415" w:author="Shicheng Guo" w:date="2017-01-03T01:00:00Z"/>
          <w:rFonts w:ascii="Arial" w:eastAsia="Arial" w:hAnsi="Arial" w:cs="Arial"/>
          <w:color w:val="000000" w:themeColor="text1"/>
          <w:sz w:val="22"/>
          <w:szCs w:val="22"/>
        </w:rPr>
      </w:pPr>
      <m:oMathPara>
        <m:oMathParaPr>
          <m:jc m:val="left"/>
        </m:oMathParaPr>
        <m:oMath>
          <m:r>
            <w:del w:id="416" w:author="Shicheng Guo" w:date="2017-01-03T01:00:00Z">
              <m:rPr>
                <m:sty m:val="p"/>
              </m:rPr>
              <w:rPr>
                <w:rFonts w:ascii="Cambria Math" w:eastAsia="Arial" w:hAnsi="Cambria Math" w:cs="Arial"/>
                <w:color w:val="000000" w:themeColor="text1"/>
                <w:sz w:val="22"/>
                <w:szCs w:val="22"/>
              </w:rPr>
              <m:t>GSI=</m:t>
            </w:del>
          </m:r>
          <m:f>
            <m:fPr>
              <m:ctrlPr>
                <w:del w:id="417" w:author="Shicheng Guo" w:date="2017-01-03T01:00:00Z">
                  <w:rPr>
                    <w:rFonts w:ascii="Cambria Math" w:eastAsia="Arial" w:hAnsi="Cambria Math" w:cs="Arial"/>
                    <w:color w:val="000000" w:themeColor="text1"/>
                    <w:sz w:val="22"/>
                    <w:szCs w:val="22"/>
                  </w:rPr>
                </w:del>
              </m:ctrlPr>
            </m:fPr>
            <m:num>
              <m:nary>
                <m:naryPr>
                  <m:chr m:val="∑"/>
                  <m:limLoc m:val="subSup"/>
                  <m:ctrlPr>
                    <w:del w:id="418" w:author="Shicheng Guo" w:date="2017-01-03T01:00:00Z">
                      <w:rPr>
                        <w:rFonts w:ascii="Cambria Math" w:eastAsia="Arial" w:hAnsi="Cambria Math" w:cs="Arial"/>
                        <w:color w:val="000000" w:themeColor="text1"/>
                        <w:sz w:val="22"/>
                        <w:szCs w:val="22"/>
                      </w:rPr>
                    </w:del>
                  </m:ctrlPr>
                </m:naryPr>
                <m:sub>
                  <m:r>
                    <w:del w:id="419" w:author="Shicheng Guo" w:date="2017-01-03T01:00:00Z">
                      <w:rPr>
                        <w:rFonts w:ascii="Cambria Math" w:eastAsia="Arial" w:hAnsi="Cambria Math" w:cs="Arial"/>
                        <w:color w:val="000000" w:themeColor="text1"/>
                        <w:sz w:val="22"/>
                        <w:szCs w:val="22"/>
                      </w:rPr>
                      <m:t>j</m:t>
                    </w:del>
                  </m:r>
                  <m:r>
                    <w:del w:id="420" w:author="Shicheng Guo" w:date="2017-01-03T01:00:00Z">
                      <m:rPr>
                        <m:sty m:val="p"/>
                      </m:rPr>
                      <w:rPr>
                        <w:rFonts w:ascii="Cambria Math" w:eastAsia="Arial" w:hAnsi="Cambria Math" w:cs="Arial"/>
                        <w:color w:val="000000" w:themeColor="text1"/>
                        <w:sz w:val="22"/>
                        <w:szCs w:val="22"/>
                      </w:rPr>
                      <m:t>=1</m:t>
                    </w:del>
                  </m:r>
                </m:sub>
                <m:sup>
                  <m:r>
                    <w:del w:id="421" w:author="Shicheng Guo" w:date="2017-01-03T01:00:00Z">
                      <w:rPr>
                        <w:rFonts w:ascii="Cambria Math" w:eastAsia="Arial" w:hAnsi="Cambria Math" w:cs="Arial"/>
                        <w:color w:val="000000" w:themeColor="text1"/>
                        <w:sz w:val="22"/>
                        <w:szCs w:val="22"/>
                      </w:rPr>
                      <m:t>n</m:t>
                    </w:del>
                  </m:r>
                </m:sup>
                <m:e>
                  <m:r>
                    <w:del w:id="422" w:author="Shicheng Guo" w:date="2017-01-03T01:00:00Z">
                      <m:rPr>
                        <m:sty m:val="p"/>
                      </m:rPr>
                      <w:rPr>
                        <w:rFonts w:ascii="Cambria Math" w:eastAsia="Arial" w:hAnsi="Cambria Math" w:cs="Arial"/>
                        <w:color w:val="000000" w:themeColor="text1"/>
                        <w:sz w:val="22"/>
                        <w:szCs w:val="22"/>
                      </w:rPr>
                      <m:t>1-</m:t>
                    </w:del>
                  </m:r>
                  <m:f>
                    <m:fPr>
                      <m:ctrlPr>
                        <w:del w:id="423" w:author="Shicheng Guo" w:date="2017-01-03T01:00:00Z">
                          <w:rPr>
                            <w:rFonts w:ascii="Cambria Math" w:eastAsia="Arial" w:hAnsi="Cambria Math" w:cs="Arial"/>
                            <w:color w:val="000000" w:themeColor="text1"/>
                            <w:sz w:val="22"/>
                            <w:szCs w:val="22"/>
                          </w:rPr>
                        </w:del>
                      </m:ctrlPr>
                    </m:fPr>
                    <m:num>
                      <m:sSub>
                        <m:sSubPr>
                          <m:ctrlPr>
                            <w:del w:id="424" w:author="Shicheng Guo" w:date="2017-01-03T01:00:00Z">
                              <w:rPr>
                                <w:rFonts w:ascii="Cambria Math" w:eastAsia="Arial" w:hAnsi="Cambria Math" w:cs="Arial"/>
                                <w:color w:val="000000" w:themeColor="text1"/>
                                <w:sz w:val="22"/>
                                <w:szCs w:val="22"/>
                              </w:rPr>
                            </w:del>
                          </m:ctrlPr>
                        </m:sSubPr>
                        <m:e>
                          <m:r>
                            <w:del w:id="425" w:author="Shicheng Guo" w:date="2017-01-03T01:00:00Z">
                              <w:rPr>
                                <w:rFonts w:ascii="Cambria Math" w:eastAsia="Arial" w:hAnsi="Cambria Math" w:cs="Arial"/>
                                <w:color w:val="000000" w:themeColor="text1"/>
                                <w:sz w:val="22"/>
                                <w:szCs w:val="22"/>
                              </w:rPr>
                              <m:t>log</m:t>
                            </w:del>
                          </m:r>
                        </m:e>
                        <m:sub>
                          <m:r>
                            <w:del w:id="426" w:author="Shicheng Guo" w:date="2017-01-03T01:00:00Z">
                              <m:rPr>
                                <m:sty m:val="p"/>
                              </m:rPr>
                              <w:rPr>
                                <w:rFonts w:ascii="Cambria Math" w:eastAsia="Arial" w:hAnsi="Cambria Math" w:cs="Arial"/>
                                <w:color w:val="000000" w:themeColor="text1"/>
                                <w:sz w:val="22"/>
                                <w:szCs w:val="22"/>
                              </w:rPr>
                              <m:t>2</m:t>
                            </w:del>
                          </m:r>
                        </m:sub>
                      </m:sSub>
                      <m:d>
                        <m:dPr>
                          <m:ctrlPr>
                            <w:del w:id="427" w:author="Shicheng Guo" w:date="2017-01-03T01:00:00Z">
                              <w:rPr>
                                <w:rFonts w:ascii="Cambria Math" w:eastAsia="Arial" w:hAnsi="Cambria Math" w:cs="Arial"/>
                                <w:color w:val="000000" w:themeColor="text1"/>
                                <w:sz w:val="22"/>
                                <w:szCs w:val="22"/>
                              </w:rPr>
                            </w:del>
                          </m:ctrlPr>
                        </m:dPr>
                        <m:e>
                          <w:bookmarkStart w:id="428" w:name="OLE_LINK12"/>
                          <w:bookmarkStart w:id="429" w:name="OLE_LINK13"/>
                          <m:r>
                            <w:del w:id="430" w:author="Shicheng Guo" w:date="2017-01-03T01:00:00Z">
                              <w:rPr>
                                <w:rFonts w:ascii="Cambria Math" w:eastAsia="Arial" w:hAnsi="Cambria Math" w:cs="Arial"/>
                                <w:color w:val="000000" w:themeColor="text1"/>
                                <w:sz w:val="22"/>
                                <w:szCs w:val="22"/>
                              </w:rPr>
                              <m:t>MHL</m:t>
                            </w:del>
                          </m:r>
                          <m:d>
                            <m:dPr>
                              <m:ctrlPr>
                                <w:del w:id="431" w:author="Shicheng Guo" w:date="2017-01-03T01:00:00Z">
                                  <w:rPr>
                                    <w:rFonts w:ascii="Cambria Math" w:eastAsia="Arial" w:hAnsi="Cambria Math" w:cs="Arial"/>
                                    <w:color w:val="000000" w:themeColor="text1"/>
                                    <w:sz w:val="22"/>
                                    <w:szCs w:val="22"/>
                                  </w:rPr>
                                </w:del>
                              </m:ctrlPr>
                            </m:dPr>
                            <m:e>
                              <m:r>
                                <w:del w:id="432" w:author="Shicheng Guo" w:date="2017-01-03T01:00:00Z">
                                  <w:rPr>
                                    <w:rFonts w:ascii="Cambria Math" w:eastAsia="Arial" w:hAnsi="Cambria Math" w:cs="Arial"/>
                                    <w:color w:val="000000" w:themeColor="text1"/>
                                    <w:sz w:val="22"/>
                                    <w:szCs w:val="22"/>
                                  </w:rPr>
                                  <m:t>j</m:t>
                                </w:del>
                              </m:r>
                            </m:e>
                          </m:d>
                          <w:bookmarkEnd w:id="428"/>
                          <w:bookmarkEnd w:id="429"/>
                        </m:e>
                      </m:d>
                    </m:num>
                    <m:den>
                      <m:sSub>
                        <m:sSubPr>
                          <m:ctrlPr>
                            <w:del w:id="433" w:author="Shicheng Guo" w:date="2017-01-03T01:00:00Z">
                              <w:rPr>
                                <w:rFonts w:ascii="Cambria Math" w:eastAsia="Arial" w:hAnsi="Cambria Math" w:cs="Arial"/>
                                <w:color w:val="000000" w:themeColor="text1"/>
                                <w:sz w:val="22"/>
                                <w:szCs w:val="22"/>
                              </w:rPr>
                            </w:del>
                          </m:ctrlPr>
                        </m:sSubPr>
                        <m:e>
                          <m:r>
                            <w:del w:id="434" w:author="Shicheng Guo" w:date="2017-01-03T01:00:00Z">
                              <w:rPr>
                                <w:rFonts w:ascii="Cambria Math" w:eastAsia="Arial" w:hAnsi="Cambria Math" w:cs="Arial"/>
                                <w:color w:val="000000" w:themeColor="text1"/>
                                <w:sz w:val="22"/>
                                <w:szCs w:val="22"/>
                              </w:rPr>
                              <m:t>log</m:t>
                            </w:del>
                          </m:r>
                        </m:e>
                        <m:sub>
                          <m:r>
                            <w:del w:id="435" w:author="Shicheng Guo" w:date="2017-01-03T01:00:00Z">
                              <m:rPr>
                                <m:sty m:val="p"/>
                              </m:rPr>
                              <w:rPr>
                                <w:rFonts w:ascii="Cambria Math" w:eastAsia="Arial" w:hAnsi="Cambria Math" w:cs="Arial"/>
                                <w:color w:val="000000" w:themeColor="text1"/>
                                <w:sz w:val="22"/>
                                <w:szCs w:val="22"/>
                              </w:rPr>
                              <m:t>2</m:t>
                            </w:del>
                          </m:r>
                        </m:sub>
                      </m:sSub>
                      <m:d>
                        <m:dPr>
                          <m:ctrlPr>
                            <w:del w:id="436" w:author="Shicheng Guo" w:date="2017-01-03T01:00:00Z">
                              <w:rPr>
                                <w:rFonts w:ascii="Cambria Math" w:eastAsia="Arial" w:hAnsi="Cambria Math" w:cs="Arial"/>
                                <w:color w:val="000000" w:themeColor="text1"/>
                                <w:sz w:val="22"/>
                                <w:szCs w:val="22"/>
                              </w:rPr>
                            </w:del>
                          </m:ctrlPr>
                        </m:dPr>
                        <m:e>
                          <m:sSub>
                            <m:sSubPr>
                              <m:ctrlPr>
                                <w:del w:id="437" w:author="Shicheng Guo" w:date="2017-01-03T01:00:00Z">
                                  <w:rPr>
                                    <w:rFonts w:ascii="Cambria Math" w:eastAsia="Arial" w:hAnsi="Cambria Math" w:cs="Arial"/>
                                    <w:color w:val="000000" w:themeColor="text1"/>
                                    <w:sz w:val="22"/>
                                    <w:szCs w:val="22"/>
                                  </w:rPr>
                                </w:del>
                              </m:ctrlPr>
                            </m:sSubPr>
                            <m:e>
                              <m:r>
                                <w:del w:id="438" w:author="Shicheng Guo" w:date="2017-01-03T01:00:00Z">
                                  <w:rPr>
                                    <w:rFonts w:ascii="Cambria Math" w:eastAsia="Arial" w:hAnsi="Cambria Math" w:cs="Arial"/>
                                    <w:color w:val="000000" w:themeColor="text1"/>
                                    <w:sz w:val="22"/>
                                    <w:szCs w:val="22"/>
                                  </w:rPr>
                                  <m:t>MHL</m:t>
                                </w:del>
                              </m:r>
                            </m:e>
                            <m:sub>
                              <m:r>
                                <w:del w:id="439" w:author="Shicheng Guo" w:date="2017-01-03T01:00:00Z">
                                  <w:rPr>
                                    <w:rFonts w:ascii="Cambria Math" w:eastAsia="Arial" w:hAnsi="Cambria Math" w:cs="Arial"/>
                                    <w:color w:val="000000" w:themeColor="text1"/>
                                    <w:sz w:val="22"/>
                                    <w:szCs w:val="22"/>
                                  </w:rPr>
                                  <m:t>max</m:t>
                                </w:del>
                              </m:r>
                            </m:sub>
                          </m:sSub>
                        </m:e>
                      </m:d>
                    </m:den>
                  </m:f>
                </m:e>
              </m:nary>
            </m:num>
            <m:den>
              <m:r>
                <w:del w:id="440" w:author="Shicheng Guo" w:date="2017-01-03T01:00:00Z">
                  <w:rPr>
                    <w:rFonts w:ascii="Cambria Math" w:eastAsia="Arial" w:hAnsi="Cambria Math" w:cs="Arial"/>
                    <w:color w:val="000000" w:themeColor="text1"/>
                    <w:sz w:val="22"/>
                    <w:szCs w:val="22"/>
                  </w:rPr>
                  <m:t>n</m:t>
                </w:del>
              </m:r>
              <m:r>
                <w:del w:id="441" w:author="Shicheng Guo" w:date="2017-01-03T01:00:00Z">
                  <m:rPr>
                    <m:sty m:val="p"/>
                  </m:rPr>
                  <w:rPr>
                    <w:rFonts w:ascii="Cambria Math" w:eastAsia="Arial" w:hAnsi="Cambria Math" w:cs="Arial"/>
                    <w:color w:val="000000" w:themeColor="text1"/>
                    <w:sz w:val="22"/>
                    <w:szCs w:val="22"/>
                  </w:rPr>
                  <m:t>-1</m:t>
                </w:del>
              </m:r>
            </m:den>
          </m:f>
        </m:oMath>
      </m:oMathPara>
    </w:p>
    <w:bookmarkEnd w:id="412"/>
    <w:bookmarkEnd w:id="413"/>
    <w:bookmarkEnd w:id="414"/>
    <w:p w14:paraId="65F2D317" w14:textId="29E8FA24" w:rsidR="00C24883" w:rsidDel="009C0EE1" w:rsidRDefault="00C10D0F" w:rsidP="00C10D0F">
      <w:pPr>
        <w:spacing w:line="276" w:lineRule="auto"/>
        <w:jc w:val="left"/>
        <w:rPr>
          <w:del w:id="442" w:author="Shicheng Guo" w:date="2017-01-02T19:54:00Z"/>
          <w:rFonts w:ascii="Arial" w:eastAsia="Arial" w:hAnsi="Arial" w:cs="Arial"/>
          <w:color w:val="000000" w:themeColor="text1"/>
          <w:sz w:val="22"/>
          <w:szCs w:val="22"/>
        </w:rPr>
      </w:pPr>
      <m:oMath>
        <m:r>
          <w:del w:id="443" w:author="Shicheng Guo" w:date="2017-01-03T01:00:00Z">
            <w:rPr>
              <w:rFonts w:ascii="Cambria Math" w:eastAsia="Arial" w:hAnsi="Cambria Math" w:cs="Arial"/>
              <w:color w:val="000000" w:themeColor="text1"/>
              <w:sz w:val="22"/>
              <w:szCs w:val="22"/>
            </w:rPr>
            <m:t>n</m:t>
          </w:del>
        </m:r>
      </m:oMath>
      <w:del w:id="444" w:author="Shicheng Guo" w:date="2017-01-03T01:00:00Z">
        <w:r w:rsidRPr="006268CE" w:rsidDel="002E4461">
          <w:rPr>
            <w:rFonts w:ascii="Arial" w:eastAsia="Arial" w:hAnsi="Arial" w:cs="Arial"/>
            <w:color w:val="000000" w:themeColor="text1"/>
            <w:sz w:val="22"/>
            <w:szCs w:val="22"/>
          </w:rPr>
          <w:delText xml:space="preserve"> indicates the number of the groups. </w:delText>
        </w:r>
        <w:bookmarkStart w:id="445" w:name="OLE_LINK14"/>
        <w:bookmarkStart w:id="446"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sidDel="002E4461">
          <w:rPr>
            <w:rFonts w:ascii="Arial" w:eastAsia="Arial" w:hAnsi="Arial" w:cs="Arial"/>
            <w:color w:val="000000" w:themeColor="text1"/>
            <w:sz w:val="22"/>
            <w:szCs w:val="22"/>
          </w:rPr>
          <w:delText xml:space="preserve">denotes the average of MHL of </w:delTex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sidDel="002E4461">
          <w:rPr>
            <w:rFonts w:ascii="Arial" w:eastAsia="Arial" w:hAnsi="Arial" w:cs="Arial"/>
            <w:color w:val="000000" w:themeColor="text1"/>
            <w:sz w:val="22"/>
            <w:szCs w:val="22"/>
          </w:rPr>
          <w:delText xml:space="preserve">group.  </w:delText>
        </w:r>
        <w:bookmarkEnd w:id="445"/>
        <w:bookmarkEnd w:id="446"/>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sidDel="002E4461">
          <w:rPr>
            <w:rFonts w:ascii="Arial" w:eastAsia="Arial" w:hAnsi="Arial" w:cs="Arial"/>
            <w:color w:val="000000" w:themeColor="text1"/>
            <w:sz w:val="22"/>
            <w:szCs w:val="22"/>
          </w:rPr>
          <w:delText xml:space="preserve">denotes the average of MHL of highest methylated group. </w:delText>
        </w:r>
        <w:r w:rsidR="003C7E75" w:rsidDel="002E4461">
          <w:rPr>
            <w:rFonts w:ascii="Arial" w:eastAsia="Arial" w:hAnsi="Arial" w:cs="Arial"/>
            <w:color w:val="000000" w:themeColor="text1"/>
            <w:sz w:val="22"/>
            <w:szCs w:val="22"/>
          </w:rPr>
          <w:fldChar w:fldCharType="begin"/>
        </w:r>
        <w:r w:rsidR="003C7E75" w:rsidDel="002E4461">
          <w:rPr>
            <w:rFonts w:ascii="Arial" w:eastAsia="Arial" w:hAnsi="Arial" w:cs="Arial"/>
            <w:color w:val="000000" w:themeColor="text1"/>
            <w:sz w:val="22"/>
            <w:szCs w:val="22"/>
          </w:rPr>
          <w:delInstrText xml:space="preserve"> HYPERLINK \l "_ENREF_42" \o "Gregory R. Warnes, 2016 #694" </w:delInstrText>
        </w:r>
        <w:r w:rsidR="003C7E75" w:rsidDel="002E4461">
          <w:rPr>
            <w:rFonts w:ascii="Arial" w:eastAsia="Arial" w:hAnsi="Arial" w:cs="Arial"/>
            <w:color w:val="000000" w:themeColor="text1"/>
            <w:sz w:val="22"/>
            <w:szCs w:val="22"/>
          </w:rPr>
          <w:fldChar w:fldCharType="end"/>
        </w:r>
        <w:r w:rsidR="003C7E75" w:rsidDel="002E4461">
          <w:rPr>
            <w:rFonts w:ascii="Arial" w:eastAsia="Arial" w:hAnsi="Arial" w:cs="Arial"/>
            <w:color w:val="000000" w:themeColor="text1"/>
            <w:sz w:val="22"/>
            <w:szCs w:val="22"/>
          </w:rPr>
          <w:fldChar w:fldCharType="begin"/>
        </w:r>
        <w:r w:rsidR="003C7E75" w:rsidDel="002E4461">
          <w:rPr>
            <w:rFonts w:ascii="Arial" w:eastAsia="Arial" w:hAnsi="Arial" w:cs="Arial"/>
            <w:color w:val="000000" w:themeColor="text1"/>
            <w:sz w:val="22"/>
            <w:szCs w:val="22"/>
          </w:rPr>
          <w:delInstrText xml:space="preserve"> HYPERLINK \l "_ENREF_43" \o "Team, 2016 #669" </w:delInstrText>
        </w:r>
        <w:r w:rsidR="003C7E75" w:rsidDel="002E4461">
          <w:rPr>
            <w:rFonts w:ascii="Arial" w:eastAsia="Arial" w:hAnsi="Arial" w:cs="Arial"/>
            <w:color w:val="000000" w:themeColor="text1"/>
            <w:sz w:val="22"/>
            <w:szCs w:val="22"/>
          </w:rPr>
          <w:fldChar w:fldCharType="end"/>
        </w:r>
        <w:r w:rsidR="003C7E75" w:rsidDel="002E4461">
          <w:rPr>
            <w:rFonts w:ascii="Arial" w:eastAsia="Arial" w:hAnsi="Arial" w:cs="Arial"/>
            <w:color w:val="000000" w:themeColor="text1"/>
            <w:sz w:val="22"/>
            <w:szCs w:val="22"/>
          </w:rPr>
          <w:fldChar w:fldCharType="begin"/>
        </w:r>
        <w:r w:rsidR="003C7E75" w:rsidDel="002E4461">
          <w:rPr>
            <w:rFonts w:ascii="Arial" w:eastAsia="Arial" w:hAnsi="Arial" w:cs="Arial"/>
            <w:color w:val="000000" w:themeColor="text1"/>
            <w:sz w:val="22"/>
            <w:szCs w:val="22"/>
          </w:rPr>
          <w:delInstrText xml:space="preserve"> HYPERLINK \l "_ENREF_43" \o "Team, 2016 #669" </w:delInstrText>
        </w:r>
        <w:r w:rsidR="003C7E75" w:rsidDel="002E4461">
          <w:rPr>
            <w:rFonts w:ascii="Arial" w:eastAsia="Arial" w:hAnsi="Arial" w:cs="Arial"/>
            <w:color w:val="000000" w:themeColor="text1"/>
            <w:sz w:val="22"/>
            <w:szCs w:val="22"/>
          </w:rPr>
          <w:fldChar w:fldCharType="end"/>
        </w:r>
        <w:r w:rsidR="003C7E75" w:rsidDel="002E4461">
          <w:rPr>
            <w:rFonts w:ascii="Arial" w:eastAsia="Arial" w:hAnsi="Arial" w:cs="Arial"/>
            <w:color w:val="000000" w:themeColor="text1"/>
            <w:sz w:val="22"/>
            <w:szCs w:val="22"/>
          </w:rPr>
          <w:fldChar w:fldCharType="begin"/>
        </w:r>
        <w:r w:rsidR="003C7E75" w:rsidDel="002E4461">
          <w:rPr>
            <w:rFonts w:ascii="Arial" w:eastAsia="Arial" w:hAnsi="Arial" w:cs="Arial"/>
            <w:color w:val="000000" w:themeColor="text1"/>
            <w:sz w:val="22"/>
            <w:szCs w:val="22"/>
          </w:rPr>
          <w:delInstrText xml:space="preserve"> HYPERLINK \l "_ENREF_44" \o "Johnson, 2007 #924" </w:delInstrText>
        </w:r>
        <w:r w:rsidR="003C7E75" w:rsidDel="002E4461">
          <w:rPr>
            <w:rFonts w:ascii="Arial" w:eastAsia="Arial" w:hAnsi="Arial" w:cs="Arial"/>
            <w:color w:val="000000" w:themeColor="text1"/>
            <w:sz w:val="22"/>
            <w:szCs w:val="22"/>
          </w:rPr>
          <w:fldChar w:fldCharType="end"/>
        </w:r>
      </w:del>
    </w:p>
    <w:p w14:paraId="01D5CCAF" w14:textId="69D101B4" w:rsidR="00EE3E2F" w:rsidRPr="006268CE" w:rsidDel="002E4461" w:rsidRDefault="00EE3E2F" w:rsidP="00C10D0F">
      <w:pPr>
        <w:spacing w:line="276" w:lineRule="auto"/>
        <w:jc w:val="left"/>
        <w:rPr>
          <w:del w:id="447" w:author="Shicheng Guo" w:date="2017-01-03T01:00:00Z"/>
          <w:rFonts w:ascii="Arial" w:eastAsia="Arial" w:hAnsi="Arial" w:cs="Arial"/>
          <w:color w:val="000000" w:themeColor="text1"/>
          <w:sz w:val="22"/>
          <w:szCs w:val="22"/>
        </w:rPr>
      </w:pPr>
    </w:p>
    <w:p w14:paraId="6E7D1282" w14:textId="08F75C96" w:rsidR="006268CE" w:rsidRPr="006268CE" w:rsidDel="002E4461" w:rsidRDefault="006268CE" w:rsidP="006268CE">
      <w:pPr>
        <w:pStyle w:val="Heading4"/>
        <w:spacing w:line="276" w:lineRule="auto"/>
        <w:rPr>
          <w:del w:id="448" w:author="Shicheng Guo" w:date="2017-01-03T01:00:00Z"/>
          <w:rFonts w:ascii="Arial" w:eastAsiaTheme="majorEastAsia" w:hAnsi="Arial" w:cs="Arial"/>
          <w:b/>
          <w:color w:val="2E74B5" w:themeColor="accent1" w:themeShade="BF"/>
          <w:sz w:val="22"/>
          <w:szCs w:val="22"/>
        </w:rPr>
      </w:pPr>
      <w:del w:id="449" w:author="Shicheng Guo" w:date="2017-01-03T01:00:00Z">
        <w:r w:rsidRPr="006268CE" w:rsidDel="002E4461">
          <w:rPr>
            <w:rFonts w:ascii="Arial" w:eastAsia="Arial" w:hAnsi="Arial" w:cs="Arial"/>
            <w:b/>
            <w:i w:val="0"/>
            <w:color w:val="auto"/>
            <w:sz w:val="22"/>
            <w:szCs w:val="22"/>
          </w:rPr>
          <w:delText>Simulation and real-data deconvolution analysis</w:delText>
        </w:r>
      </w:del>
    </w:p>
    <w:p w14:paraId="169FEA79" w14:textId="0444FBE8" w:rsidR="00C22AA4" w:rsidRPr="003D2463" w:rsidDel="00FA0447" w:rsidRDefault="006268CE">
      <w:pPr>
        <w:spacing w:line="276" w:lineRule="auto"/>
        <w:jc w:val="left"/>
        <w:rPr>
          <w:del w:id="450" w:author="Shicheng Guo" w:date="2017-01-02T20:00:00Z"/>
          <w:rFonts w:ascii="Arial" w:eastAsia="Arial" w:hAnsi="Arial" w:cs="Arial"/>
          <w:color w:val="000000" w:themeColor="text1"/>
          <w:sz w:val="22"/>
          <w:szCs w:val="22"/>
        </w:rPr>
      </w:pPr>
      <w:del w:id="451" w:author="Shicheng Guo" w:date="2017-01-03T01:00:00Z">
        <w:r w:rsidRPr="003D2463" w:rsidDel="002E4461">
          <w:rPr>
            <w:rFonts w:ascii="Arial" w:eastAsia="Arial" w:hAnsi="Arial" w:cs="Arial"/>
            <w:color w:val="000000" w:themeColor="text1"/>
            <w:sz w:val="22"/>
            <w:szCs w:val="22"/>
          </w:rPr>
          <w:delText xml:space="preserve">Deconvolution analysis were </w:delText>
        </w:r>
      </w:del>
      <w:ins w:id="452" w:author="Dinh Diep" w:date="2016-12-28T15:33:00Z">
        <w:del w:id="453" w:author="Shicheng Guo" w:date="2017-01-03T01:00:00Z">
          <w:r w:rsidR="005B50D0" w:rsidRPr="003D2463" w:rsidDel="002E4461">
            <w:rPr>
              <w:rFonts w:ascii="Arial" w:eastAsia="Arial" w:hAnsi="Arial" w:cs="Arial"/>
              <w:color w:val="000000" w:themeColor="text1"/>
              <w:sz w:val="22"/>
              <w:szCs w:val="22"/>
            </w:rPr>
            <w:delText xml:space="preserve">was </w:delText>
          </w:r>
        </w:del>
      </w:ins>
      <w:del w:id="454" w:author="Shicheng Guo" w:date="2017-01-03T01:00:00Z">
        <w:r w:rsidRPr="003D2463" w:rsidDel="002E4461">
          <w:rPr>
            <w:rFonts w:ascii="Arial" w:eastAsia="Arial" w:hAnsi="Arial" w:cs="Arial"/>
            <w:color w:val="000000" w:themeColor="text1"/>
            <w:sz w:val="22"/>
            <w:szCs w:val="22"/>
          </w:rPr>
          <w:delText xml:space="preserve">conducted </w:delText>
        </w:r>
      </w:del>
      <w:ins w:id="455" w:author="Dinh Diep" w:date="2016-12-28T15:33:00Z">
        <w:del w:id="456" w:author="Shicheng Guo" w:date="2017-01-03T01:00:00Z">
          <w:r w:rsidR="005B50D0" w:rsidRPr="003D2463" w:rsidDel="002E4461">
            <w:rPr>
              <w:rFonts w:ascii="Arial" w:eastAsia="Arial" w:hAnsi="Arial" w:cs="Arial"/>
              <w:color w:val="000000" w:themeColor="text1"/>
              <w:sz w:val="22"/>
              <w:szCs w:val="22"/>
            </w:rPr>
            <w:delText xml:space="preserve">performed </w:delText>
          </w:r>
        </w:del>
      </w:ins>
      <w:del w:id="457" w:author="Shicheng Guo" w:date="2017-01-03T01:00:00Z">
        <w:r w:rsidRPr="003D2463" w:rsidDel="002E4461">
          <w:rPr>
            <w:rFonts w:ascii="Arial" w:eastAsia="Arial" w:hAnsi="Arial" w:cs="Arial"/>
            <w:color w:val="000000" w:themeColor="text1"/>
            <w:sz w:val="22"/>
            <w:szCs w:val="22"/>
          </w:rPr>
          <w:delText xml:space="preserve">by </w:delText>
        </w:r>
      </w:del>
      <w:ins w:id="458" w:author="Dinh Diep" w:date="2016-12-28T15:35:00Z">
        <w:del w:id="459" w:author="Shicheng Guo" w:date="2017-01-03T01:00:00Z">
          <w:r w:rsidR="005B50D0" w:rsidRPr="003D2463" w:rsidDel="002E4461">
            <w:rPr>
              <w:rFonts w:ascii="Arial" w:eastAsia="Arial" w:hAnsi="Arial" w:cs="Arial"/>
              <w:color w:val="000000" w:themeColor="text1"/>
              <w:sz w:val="22"/>
              <w:szCs w:val="22"/>
            </w:rPr>
            <w:delText xml:space="preserve">on </w:delText>
          </w:r>
        </w:del>
      </w:ins>
      <w:del w:id="460" w:author="Shicheng Guo" w:date="2017-01-03T01:00:00Z">
        <w:r w:rsidRPr="003D2463" w:rsidDel="002E4461">
          <w:rPr>
            <w:rFonts w:ascii="Arial" w:eastAsia="Arial" w:hAnsi="Arial" w:cs="Arial"/>
            <w:color w:val="000000" w:themeColor="text1"/>
            <w:sz w:val="22"/>
            <w:szCs w:val="22"/>
          </w:rPr>
          <w:delText>simula</w:delText>
        </w:r>
      </w:del>
      <w:ins w:id="461" w:author="Dinh Diep" w:date="2016-12-28T15:35:00Z">
        <w:del w:id="462" w:author="Shicheng Guo" w:date="2017-01-03T01:00:00Z">
          <w:r w:rsidR="005B50D0" w:rsidRPr="003D2463" w:rsidDel="002E4461">
            <w:rPr>
              <w:rFonts w:ascii="Arial" w:eastAsia="Arial" w:hAnsi="Arial" w:cs="Arial"/>
              <w:color w:val="000000" w:themeColor="text1"/>
              <w:sz w:val="22"/>
              <w:szCs w:val="22"/>
            </w:rPr>
            <w:delText>ted</w:delText>
          </w:r>
        </w:del>
      </w:ins>
      <w:del w:id="463" w:author="Shicheng Guo" w:date="2017-01-03T01:00:00Z">
        <w:r w:rsidRPr="003D2463" w:rsidDel="002E4461">
          <w:rPr>
            <w:rFonts w:ascii="Arial" w:eastAsia="Arial" w:hAnsi="Arial" w:cs="Arial"/>
            <w:color w:val="000000" w:themeColor="text1"/>
            <w:sz w:val="22"/>
            <w:szCs w:val="22"/>
          </w:rPr>
          <w:delText>tion and real-data ways</w:delText>
        </w:r>
      </w:del>
      <w:ins w:id="464" w:author="Dinh Diep" w:date="2016-12-28T15:35:00Z">
        <w:del w:id="465" w:author="Shicheng Guo" w:date="2017-01-03T01:00:00Z">
          <w:r w:rsidR="005B50D0" w:rsidRPr="003D2463" w:rsidDel="002E4461">
            <w:rPr>
              <w:rFonts w:ascii="Arial" w:eastAsia="Arial" w:hAnsi="Arial" w:cs="Arial"/>
              <w:color w:val="000000" w:themeColor="text1"/>
              <w:sz w:val="22"/>
              <w:szCs w:val="22"/>
            </w:rPr>
            <w:delText>non-simulated</w:delText>
          </w:r>
        </w:del>
      </w:ins>
      <w:ins w:id="466" w:author="Dinh Diep" w:date="2016-12-28T15:34:00Z">
        <w:del w:id="467" w:author="Shicheng Guo" w:date="2017-01-03T01:00:00Z">
          <w:r w:rsidR="005B50D0" w:rsidRPr="003D2463" w:rsidDel="002E4461">
            <w:rPr>
              <w:rFonts w:ascii="Arial" w:eastAsia="Arial" w:hAnsi="Arial" w:cs="Arial"/>
              <w:color w:val="000000" w:themeColor="text1"/>
              <w:sz w:val="22"/>
              <w:szCs w:val="22"/>
            </w:rPr>
            <w:delText xml:space="preserve"> datasets</w:delText>
          </w:r>
        </w:del>
      </w:ins>
      <w:del w:id="468" w:author="Shicheng Guo" w:date="2017-01-03T01:00:00Z">
        <w:r w:rsidRPr="003D2463" w:rsidDel="002E4461">
          <w:rPr>
            <w:rFonts w:ascii="Arial" w:eastAsia="Arial" w:hAnsi="Arial" w:cs="Arial"/>
            <w:color w:val="000000" w:themeColor="text1"/>
            <w:sz w:val="22"/>
            <w:szCs w:val="22"/>
          </w:rPr>
          <w:delText xml:space="preserve">. The deconvolution references were constructed by human normal </w:delText>
        </w:r>
      </w:del>
      <w:ins w:id="469" w:author="Dinh Diep" w:date="2016-12-28T15:35:00Z">
        <w:del w:id="470" w:author="Shicheng Guo" w:date="2017-01-03T01:00:00Z">
          <w:r w:rsidR="005B50D0" w:rsidRPr="003D2463" w:rsidDel="002E4461">
            <w:rPr>
              <w:rFonts w:ascii="Arial" w:eastAsia="Arial" w:hAnsi="Arial" w:cs="Arial"/>
              <w:color w:val="000000" w:themeColor="text1"/>
              <w:sz w:val="22"/>
              <w:szCs w:val="22"/>
            </w:rPr>
            <w:delText xml:space="preserve">primary </w:delText>
          </w:r>
        </w:del>
      </w:ins>
      <w:del w:id="471" w:author="Shicheng Guo" w:date="2017-01-03T01:00:00Z">
        <w:r w:rsidRPr="003D2463" w:rsidDel="002E4461">
          <w:rPr>
            <w:rFonts w:ascii="Arial" w:eastAsia="Arial" w:hAnsi="Arial" w:cs="Arial"/>
            <w:color w:val="000000" w:themeColor="text1"/>
            <w:sz w:val="22"/>
            <w:szCs w:val="22"/>
          </w:rPr>
          <w:delText xml:space="preserve">solid tissues, </w:delText>
        </w:r>
      </w:del>
      <w:ins w:id="472" w:author="Dinh Diep" w:date="2016-12-28T15:35:00Z">
        <w:del w:id="473" w:author="Shicheng Guo" w:date="2017-01-03T01:00:00Z">
          <w:r w:rsidR="005B50D0" w:rsidRPr="003D2463" w:rsidDel="002E4461">
            <w:rPr>
              <w:rFonts w:ascii="Arial" w:eastAsia="Arial" w:hAnsi="Arial" w:cs="Arial"/>
              <w:color w:val="000000" w:themeColor="text1"/>
              <w:sz w:val="22"/>
              <w:szCs w:val="22"/>
            </w:rPr>
            <w:delText>whole blood (</w:delText>
          </w:r>
        </w:del>
      </w:ins>
      <w:del w:id="474" w:author="Shicheng Guo" w:date="2017-01-03T01:00:00Z">
        <w:r w:rsidRPr="003D2463" w:rsidDel="002E4461">
          <w:rPr>
            <w:rFonts w:ascii="Arial" w:eastAsia="Arial" w:hAnsi="Arial" w:cs="Arial"/>
            <w:color w:val="000000" w:themeColor="text1"/>
            <w:sz w:val="22"/>
            <w:szCs w:val="22"/>
          </w:rPr>
          <w:delText>WB</w:delText>
        </w:r>
      </w:del>
      <w:ins w:id="475" w:author="Dinh Diep" w:date="2016-12-28T15:35:00Z">
        <w:del w:id="476" w:author="Shicheng Guo" w:date="2017-01-03T01:00:00Z">
          <w:r w:rsidR="005B50D0" w:rsidRPr="003D2463" w:rsidDel="002E4461">
            <w:rPr>
              <w:rFonts w:ascii="Arial" w:eastAsia="Arial" w:hAnsi="Arial" w:cs="Arial"/>
              <w:color w:val="000000" w:themeColor="text1"/>
              <w:sz w:val="22"/>
              <w:szCs w:val="22"/>
            </w:rPr>
            <w:delText>)</w:delText>
          </w:r>
        </w:del>
      </w:ins>
      <w:del w:id="477" w:author="Shicheng Guo" w:date="2017-01-03T01:00:00Z">
        <w:r w:rsidRPr="003D2463" w:rsidDel="002E4461">
          <w:rPr>
            <w:rFonts w:ascii="Arial" w:eastAsia="Arial" w:hAnsi="Arial" w:cs="Arial"/>
            <w:color w:val="000000" w:themeColor="text1"/>
            <w:sz w:val="22"/>
            <w:szCs w:val="22"/>
          </w:rPr>
          <w:delText xml:space="preserve">C, </w:delText>
        </w:r>
        <w:r w:rsidR="0045541D" w:rsidRPr="003D2463" w:rsidDel="002E4461">
          <w:rPr>
            <w:rFonts w:ascii="Arial" w:eastAsia="Arial" w:hAnsi="Arial" w:cs="Arial"/>
            <w:color w:val="000000" w:themeColor="text1"/>
            <w:sz w:val="22"/>
            <w:szCs w:val="22"/>
            <w:rPrChange w:id="478" w:author="Shicheng Guo" w:date="2017-01-02T23:35:00Z">
              <w:rPr>
                <w:rFonts w:ascii="Arial" w:eastAsia="Arial" w:hAnsi="Arial" w:cs="Arial"/>
                <w:color w:val="auto"/>
                <w:sz w:val="22"/>
                <w:szCs w:val="22"/>
              </w:rPr>
            </w:rPrChange>
          </w:rPr>
          <w:delText xml:space="preserve">colorectal </w:delText>
        </w:r>
        <w:r w:rsidRPr="003D2463" w:rsidDel="002E4461">
          <w:rPr>
            <w:rFonts w:ascii="Arial" w:eastAsia="Arial" w:hAnsi="Arial" w:cs="Arial"/>
            <w:color w:val="000000" w:themeColor="text1"/>
            <w:sz w:val="22"/>
            <w:szCs w:val="22"/>
          </w:rPr>
          <w:delText>cancer tissues (CCT) and lung cancer tissues (LCT). For the simulation analysis, methylation haplotypes</w:delText>
        </w:r>
      </w:del>
      <w:ins w:id="479" w:author="Dinh Diep" w:date="2016-12-28T15:36:00Z">
        <w:del w:id="480" w:author="Shicheng Guo" w:date="2017-01-03T01:00:00Z">
          <w:r w:rsidR="005B50D0" w:rsidRPr="003D2463" w:rsidDel="002E4461">
            <w:rPr>
              <w:rFonts w:ascii="Arial" w:eastAsia="Arial" w:hAnsi="Arial" w:cs="Arial"/>
              <w:color w:val="000000" w:themeColor="text1"/>
              <w:sz w:val="22"/>
              <w:szCs w:val="22"/>
            </w:rPr>
            <w:delText xml:space="preserve"> from</w:delText>
          </w:r>
        </w:del>
      </w:ins>
      <w:del w:id="481" w:author="Shicheng Guo" w:date="2017-01-03T01:00:00Z">
        <w:r w:rsidRPr="003D2463" w:rsidDel="002E4461">
          <w:rPr>
            <w:rFonts w:ascii="Arial" w:eastAsia="Arial" w:hAnsi="Arial" w:cs="Arial"/>
            <w:color w:val="000000" w:themeColor="text1"/>
            <w:sz w:val="22"/>
            <w:szCs w:val="22"/>
          </w:rPr>
          <w:delText xml:space="preserve"> were mixture by CCT and WB</w:delText>
        </w:r>
      </w:del>
      <w:ins w:id="482" w:author="Dinh Diep" w:date="2016-12-28T15:36:00Z">
        <w:del w:id="483" w:author="Shicheng Guo" w:date="2017-01-03T01:00:00Z">
          <w:r w:rsidR="005B50D0" w:rsidRPr="003D2463" w:rsidDel="002E4461">
            <w:rPr>
              <w:rFonts w:ascii="Arial" w:eastAsia="Arial" w:hAnsi="Arial" w:cs="Arial"/>
              <w:color w:val="000000" w:themeColor="text1"/>
              <w:sz w:val="22"/>
              <w:szCs w:val="22"/>
            </w:rPr>
            <w:delText xml:space="preserve"> were mixed</w:delText>
          </w:r>
        </w:del>
      </w:ins>
      <w:del w:id="484" w:author="Shicheng Guo" w:date="2017-01-03T01:00:00Z">
        <w:r w:rsidRPr="003D2463" w:rsidDel="002E4461">
          <w:rPr>
            <w:rFonts w:ascii="Arial" w:eastAsia="Arial" w:hAnsi="Arial" w:cs="Arial"/>
            <w:color w:val="000000" w:themeColor="text1"/>
            <w:sz w:val="22"/>
            <w:szCs w:val="22"/>
          </w:rPr>
          <w:delText xml:space="preserve">C </w:delText>
        </w:r>
      </w:del>
      <w:ins w:id="485" w:author="Dinh Diep" w:date="2016-12-28T15:36:00Z">
        <w:del w:id="486" w:author="Shicheng Guo" w:date="2017-01-03T01:00:00Z">
          <w:r w:rsidR="005B50D0" w:rsidRPr="003D2463" w:rsidDel="002E4461">
            <w:rPr>
              <w:rFonts w:ascii="Arial" w:eastAsia="Arial" w:hAnsi="Arial" w:cs="Arial"/>
              <w:color w:val="000000" w:themeColor="text1"/>
              <w:sz w:val="22"/>
              <w:szCs w:val="22"/>
            </w:rPr>
            <w:delText xml:space="preserve">to generate a </w:delText>
          </w:r>
        </w:del>
      </w:ins>
      <w:del w:id="487" w:author="Shicheng Guo" w:date="2017-01-03T01:00:00Z">
        <w:r w:rsidRPr="003D2463" w:rsidDel="002E4461">
          <w:rPr>
            <w:rFonts w:ascii="Arial" w:eastAsia="Arial" w:hAnsi="Arial" w:cs="Arial"/>
            <w:color w:val="000000" w:themeColor="text1"/>
            <w:sz w:val="22"/>
            <w:szCs w:val="22"/>
          </w:rPr>
          <w:delText xml:space="preserve">with specific gradients </w:delText>
        </w:r>
      </w:del>
      <w:ins w:id="488" w:author="Dinh Diep" w:date="2016-12-28T15:36:00Z">
        <w:del w:id="489" w:author="Shicheng Guo" w:date="2017-01-03T01:00:00Z">
          <w:r w:rsidR="005B50D0" w:rsidRPr="003D2463" w:rsidDel="002E4461">
            <w:rPr>
              <w:rFonts w:ascii="Arial" w:eastAsia="Arial" w:hAnsi="Arial" w:cs="Arial"/>
              <w:color w:val="000000" w:themeColor="text1"/>
              <w:sz w:val="22"/>
              <w:szCs w:val="22"/>
            </w:rPr>
            <w:delText xml:space="preserve">of </w:delText>
          </w:r>
        </w:del>
      </w:ins>
      <w:del w:id="490" w:author="Shicheng Guo" w:date="2017-01-03T01:00:00Z">
        <w:r w:rsidRPr="003D2463" w:rsidDel="002E4461">
          <w:rPr>
            <w:rFonts w:ascii="Arial" w:eastAsia="Arial" w:hAnsi="Arial" w:cs="Arial"/>
            <w:color w:val="000000" w:themeColor="text1"/>
            <w:sz w:val="22"/>
            <w:szCs w:val="22"/>
          </w:rPr>
          <w:delText xml:space="preserve">(CCT contents </w:delText>
        </w:r>
      </w:del>
      <w:ins w:id="491" w:author="Dinh Diep" w:date="2016-12-28T15:37:00Z">
        <w:del w:id="492" w:author="Shicheng Guo" w:date="2017-01-03T01:00:00Z">
          <w:r w:rsidR="005B50D0" w:rsidRPr="003D2463" w:rsidDel="002E4461">
            <w:rPr>
              <w:rFonts w:ascii="Arial" w:eastAsia="Arial" w:hAnsi="Arial" w:cs="Arial"/>
              <w:color w:val="000000" w:themeColor="text1"/>
              <w:sz w:val="22"/>
              <w:szCs w:val="22"/>
            </w:rPr>
            <w:delText xml:space="preserve">factions </w:delText>
          </w:r>
        </w:del>
      </w:ins>
      <w:del w:id="493" w:author="Shicheng Guo" w:date="2017-01-03T01:00:00Z">
        <w:r w:rsidRPr="003D2463" w:rsidDel="002E4461">
          <w:rPr>
            <w:rFonts w:ascii="Arial" w:eastAsia="Arial" w:hAnsi="Arial" w:cs="Arial"/>
            <w:color w:val="000000" w:themeColor="text1"/>
            <w:sz w:val="22"/>
            <w:szCs w:val="22"/>
          </w:rPr>
          <w:delText>ranging from 0.1% to 50%) and then</w:delText>
        </w:r>
      </w:del>
      <w:ins w:id="494" w:author="Dinh Diep" w:date="2016-12-28T15:37:00Z">
        <w:del w:id="495" w:author="Shicheng Guo" w:date="2017-01-03T01:00:00Z">
          <w:r w:rsidR="005B50D0" w:rsidRPr="003D2463" w:rsidDel="002E4461">
            <w:rPr>
              <w:rFonts w:ascii="Arial" w:eastAsia="Arial" w:hAnsi="Arial" w:cs="Arial"/>
              <w:color w:val="000000" w:themeColor="text1"/>
              <w:sz w:val="22"/>
              <w:szCs w:val="22"/>
            </w:rPr>
            <w:delText xml:space="preserve"> the</w:delText>
          </w:r>
        </w:del>
      </w:ins>
      <w:del w:id="496" w:author="Shicheng Guo" w:date="2017-01-03T01:00:00Z">
        <w:r w:rsidRPr="003D2463" w:rsidDel="002E4461">
          <w:rPr>
            <w:rFonts w:ascii="Arial" w:eastAsia="Arial" w:hAnsi="Arial" w:cs="Arial"/>
            <w:color w:val="000000" w:themeColor="text1"/>
            <w:sz w:val="22"/>
            <w:szCs w:val="22"/>
          </w:rPr>
          <w:delText xml:space="preserve"> expected and observed CCT contents </w:delText>
        </w:r>
      </w:del>
      <w:ins w:id="497" w:author="Dinh Diep" w:date="2016-12-28T15:37:00Z">
        <w:del w:id="498" w:author="Shicheng Guo" w:date="2017-01-03T01:00:00Z">
          <w:r w:rsidR="005B50D0" w:rsidRPr="003D2463" w:rsidDel="002E4461">
            <w:rPr>
              <w:rFonts w:ascii="Arial" w:eastAsia="Arial" w:hAnsi="Arial" w:cs="Arial"/>
              <w:color w:val="000000" w:themeColor="text1"/>
              <w:sz w:val="22"/>
              <w:szCs w:val="22"/>
            </w:rPr>
            <w:delText xml:space="preserve">factions </w:delText>
          </w:r>
        </w:del>
      </w:ins>
      <w:del w:id="499" w:author="Shicheng Guo" w:date="2017-01-03T01:00:00Z">
        <w:r w:rsidRPr="003D2463" w:rsidDel="002E4461">
          <w:rPr>
            <w:rFonts w:ascii="Arial" w:eastAsia="Arial" w:hAnsi="Arial" w:cs="Arial"/>
            <w:color w:val="000000" w:themeColor="text1"/>
            <w:sz w:val="22"/>
            <w:szCs w:val="22"/>
          </w:rPr>
          <w:delText xml:space="preserve">were compared. </w:delText>
        </w:r>
        <w:r w:rsidR="00253DAF" w:rsidRPr="003D2463" w:rsidDel="002E4461">
          <w:rPr>
            <w:rFonts w:ascii="Arial" w:eastAsia="Arial" w:hAnsi="Arial" w:cs="Arial"/>
            <w:color w:val="000000" w:themeColor="text1"/>
            <w:sz w:val="22"/>
            <w:szCs w:val="22"/>
          </w:rPr>
          <w:delText xml:space="preserve">Although </w:delText>
        </w:r>
        <w:r w:rsidRPr="003D2463" w:rsidDel="002E4461">
          <w:rPr>
            <w:rFonts w:ascii="Arial" w:eastAsia="Arial" w:hAnsi="Arial" w:cs="Arial"/>
            <w:color w:val="000000" w:themeColor="text1"/>
            <w:sz w:val="22"/>
            <w:szCs w:val="22"/>
          </w:rPr>
          <w:delText>our MHL is a non-linear metric</w:delText>
        </w:r>
      </w:del>
      <w:ins w:id="500" w:author="Dinh Diep" w:date="2016-12-28T15:37:00Z">
        <w:del w:id="501" w:author="Shicheng Guo" w:date="2017-01-03T01:00:00Z">
          <w:r w:rsidR="005B50D0" w:rsidRPr="003D2463" w:rsidDel="002E4461">
            <w:rPr>
              <w:rFonts w:ascii="Arial" w:eastAsia="Arial" w:hAnsi="Arial" w:cs="Arial"/>
              <w:color w:val="000000" w:themeColor="text1"/>
              <w:sz w:val="22"/>
              <w:szCs w:val="22"/>
            </w:rPr>
            <w:delText>,</w:delText>
          </w:r>
        </w:del>
      </w:ins>
      <w:del w:id="502" w:author="Shicheng Guo" w:date="2017-01-03T01:00:00Z">
        <w:r w:rsidRPr="003D2463" w:rsidDel="002E4461">
          <w:rPr>
            <w:rFonts w:ascii="Arial" w:eastAsia="Arial" w:hAnsi="Arial" w:cs="Arial"/>
            <w:color w:val="000000" w:themeColor="text1"/>
            <w:sz w:val="22"/>
            <w:szCs w:val="22"/>
          </w:rPr>
          <w:delText xml:space="preserve"> when mixing CCT and WBC, we found the deconvolution result is perfect</w:delText>
        </w:r>
        <w:r w:rsidR="00366C8F" w:rsidRPr="003D2463" w:rsidDel="002E4461">
          <w:rPr>
            <w:rFonts w:ascii="Arial" w:eastAsia="Arial" w:hAnsi="Arial" w:cs="Arial"/>
            <w:color w:val="000000" w:themeColor="text1"/>
            <w:sz w:val="22"/>
            <w:szCs w:val="22"/>
          </w:rPr>
          <w:delText xml:space="preserve"> with logit transform</w:delText>
        </w:r>
        <w:r w:rsidRPr="003D2463" w:rsidDel="002E4461">
          <w:rPr>
            <w:rFonts w:ascii="Arial" w:eastAsia="Arial" w:hAnsi="Arial" w:cs="Arial"/>
            <w:color w:val="000000" w:themeColor="text1"/>
            <w:sz w:val="22"/>
            <w:szCs w:val="22"/>
          </w:rPr>
          <w:delText>, median root-mean-square-error &lt; 5%, which is within the acceptable region of the deconvolution method</w:delText>
        </w:r>
        <w:r w:rsidR="003C7E75" w:rsidDel="002E4461">
          <w:rPr>
            <w:rFonts w:ascii="Arial" w:eastAsia="Arial" w:hAnsi="Arial" w:cs="Arial"/>
            <w:color w:val="000000" w:themeColor="text1"/>
            <w:sz w:val="22"/>
            <w:szCs w:val="22"/>
          </w:rPr>
          <w:fldChar w:fldCharType="begin"/>
        </w:r>
        <w:r w:rsidR="003C7E75" w:rsidDel="002E4461">
          <w:rPr>
            <w:rFonts w:ascii="Arial" w:eastAsia="Arial" w:hAnsi="Arial" w:cs="Arial"/>
            <w:color w:val="000000" w:themeColor="text1"/>
            <w:sz w:val="22"/>
            <w:szCs w:val="22"/>
          </w:rPr>
          <w:delInstrText xml:space="preserve"> HYPERLINK \l "_ENREF_45" \o "Houseman, 2012 #208" </w:delInstrText>
        </w:r>
        <w:r w:rsidR="003C7E75" w:rsidDel="002E4461">
          <w:rPr>
            <w:rFonts w:ascii="Arial" w:eastAsia="Arial" w:hAnsi="Arial" w:cs="Arial"/>
            <w:color w:val="000000" w:themeColor="text1"/>
            <w:sz w:val="22"/>
            <w:szCs w:val="22"/>
          </w:rPr>
          <w:fldChar w:fldCharType="separate"/>
        </w:r>
        <w:r w:rsidR="003C7E75" w:rsidRPr="002E4461" w:rsidDel="002E4461">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Ij40NTwvc3R5bGU+PC9EaXNwbGF5VGV4dD48cmVjb3JkPjxyZWMtbnVtYmVyPjIwODwvcmVjLW51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3C7E75" w:rsidRPr="003D2463" w:rsidDel="002E4461">
          <w:rPr>
            <w:rFonts w:ascii="Arial" w:eastAsia="Arial" w:hAnsi="Arial" w:cs="Arial"/>
            <w:color w:val="000000" w:themeColor="text1"/>
            <w:sz w:val="22"/>
            <w:szCs w:val="22"/>
            <w:vertAlign w:val="superscript"/>
          </w:rPr>
          <w:delInstrText xml:space="preserve"> ADDIN EN.CITE </w:delInstrText>
        </w:r>
        <w:r w:rsidR="003C7E75" w:rsidRPr="00923858" w:rsidDel="002E4461">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Ij40NTwvc3R5bGU+PC9EaXNwbGF5VGV4dD48cmVjb3JkPjxyZWMtbnVtYmVyPjIwODwvcmVjLW51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3C7E75" w:rsidRPr="003D2463" w:rsidDel="002E4461">
          <w:rPr>
            <w:rFonts w:ascii="Arial" w:eastAsia="Arial" w:hAnsi="Arial" w:cs="Arial"/>
            <w:color w:val="000000" w:themeColor="text1"/>
            <w:sz w:val="22"/>
            <w:szCs w:val="22"/>
            <w:vertAlign w:val="superscript"/>
          </w:rPr>
          <w:delInstrText xml:space="preserve"> ADDIN EN.CITE.DATA </w:delInstrText>
        </w:r>
        <w:r w:rsidR="003C7E75" w:rsidRPr="00923858" w:rsidDel="002E4461">
          <w:rPr>
            <w:rFonts w:ascii="Arial" w:eastAsia="Arial" w:hAnsi="Arial" w:cs="Arial"/>
            <w:color w:val="000000" w:themeColor="text1"/>
            <w:sz w:val="22"/>
            <w:szCs w:val="22"/>
            <w:vertAlign w:val="superscript"/>
          </w:rPr>
        </w:r>
        <w:r w:rsidR="003C7E75" w:rsidRPr="00923858" w:rsidDel="002E4461">
          <w:rPr>
            <w:rFonts w:ascii="Arial" w:eastAsia="Arial" w:hAnsi="Arial" w:cs="Arial"/>
            <w:color w:val="000000" w:themeColor="text1"/>
            <w:sz w:val="22"/>
            <w:szCs w:val="22"/>
            <w:vertAlign w:val="superscript"/>
          </w:rPr>
          <w:fldChar w:fldCharType="end"/>
        </w:r>
        <w:r w:rsidR="003C7E75" w:rsidRPr="00923858" w:rsidDel="002E4461">
          <w:rPr>
            <w:rFonts w:ascii="Arial" w:eastAsia="Arial" w:hAnsi="Arial" w:cs="Arial"/>
            <w:color w:val="000000" w:themeColor="text1"/>
            <w:sz w:val="22"/>
            <w:szCs w:val="22"/>
            <w:vertAlign w:val="superscript"/>
          </w:rPr>
        </w:r>
        <w:r w:rsidR="003C7E75" w:rsidRPr="00923858" w:rsidDel="002E4461">
          <w:rPr>
            <w:rFonts w:ascii="Arial" w:eastAsia="Arial" w:hAnsi="Arial" w:cs="Arial"/>
            <w:color w:val="000000" w:themeColor="text1"/>
            <w:sz w:val="22"/>
            <w:szCs w:val="22"/>
            <w:vertAlign w:val="superscript"/>
          </w:rPr>
          <w:fldChar w:fldCharType="separate"/>
        </w:r>
        <w:r w:rsidR="003C7E75" w:rsidRPr="003D2463" w:rsidDel="002E4461">
          <w:rPr>
            <w:rFonts w:ascii="Arial" w:eastAsia="Arial" w:hAnsi="Arial" w:cs="Arial"/>
            <w:color w:val="000000" w:themeColor="text1"/>
            <w:sz w:val="22"/>
            <w:szCs w:val="22"/>
            <w:vertAlign w:val="superscript"/>
            <w:rPrChange w:id="503" w:author="Shicheng Guo" w:date="2017-01-02T23:35:00Z">
              <w:rPr>
                <w:rFonts w:ascii="Arial" w:eastAsia="Arial" w:hAnsi="Arial" w:cs="Arial"/>
                <w:noProof/>
                <w:color w:val="000000" w:themeColor="text1"/>
                <w:sz w:val="22"/>
                <w:szCs w:val="22"/>
                <w:vertAlign w:val="superscript"/>
              </w:rPr>
            </w:rPrChange>
          </w:rPr>
          <w:delText>45</w:delText>
        </w:r>
        <w:r w:rsidR="003C7E75" w:rsidRPr="002E4461" w:rsidDel="002E4461">
          <w:rPr>
            <w:rFonts w:ascii="Arial" w:eastAsia="Arial" w:hAnsi="Arial" w:cs="Arial"/>
            <w:color w:val="000000" w:themeColor="text1"/>
            <w:sz w:val="22"/>
            <w:szCs w:val="22"/>
            <w:vertAlign w:val="superscript"/>
          </w:rPr>
          <w:fldChar w:fldCharType="end"/>
        </w:r>
        <w:r w:rsidR="003C7E75" w:rsidDel="002E4461">
          <w:rPr>
            <w:rFonts w:ascii="Arial" w:eastAsia="Arial" w:hAnsi="Arial" w:cs="Arial"/>
            <w:color w:val="000000" w:themeColor="text1"/>
            <w:sz w:val="22"/>
            <w:szCs w:val="22"/>
          </w:rPr>
          <w:fldChar w:fldCharType="end"/>
        </w:r>
        <w:r w:rsidR="002452AE" w:rsidRPr="003D2463" w:rsidDel="002E4461">
          <w:rPr>
            <w:rFonts w:ascii="Arial" w:eastAsia="Arial" w:hAnsi="Arial" w:cs="Arial"/>
            <w:color w:val="000000" w:themeColor="text1"/>
            <w:sz w:val="22"/>
            <w:szCs w:val="22"/>
            <w:vertAlign w:val="superscript"/>
            <w:rPrChange w:id="504" w:author="Shicheng Guo" w:date="2017-01-02T23:35:00Z">
              <w:rPr>
                <w:rFonts w:ascii="Arial" w:eastAsia="Arial" w:hAnsi="Arial" w:cs="Arial"/>
                <w:color w:val="000000" w:themeColor="text1"/>
                <w:sz w:val="22"/>
                <w:szCs w:val="22"/>
              </w:rPr>
            </w:rPrChange>
          </w:rPr>
          <w:delText xml:space="preserve"> </w:delText>
        </w:r>
        <w:r w:rsidR="009F4093" w:rsidRPr="003D2463" w:rsidDel="002E4461">
          <w:rPr>
            <w:rFonts w:ascii="Arial" w:eastAsia="Arial" w:hAnsi="Arial" w:cs="Arial"/>
            <w:color w:val="000000" w:themeColor="text1"/>
            <w:sz w:val="22"/>
            <w:szCs w:val="22"/>
          </w:rPr>
          <w:delText>when the contribution of c</w:delText>
        </w:r>
        <w:r w:rsidR="009F4093" w:rsidRPr="003D2463" w:rsidDel="002E4461">
          <w:rPr>
            <w:rFonts w:ascii="Arial" w:eastAsia="Arial" w:hAnsi="Arial" w:cs="Arial"/>
            <w:color w:val="000000" w:themeColor="text1"/>
            <w:sz w:val="22"/>
            <w:szCs w:val="22"/>
            <w:rPrChange w:id="505" w:author="Shicheng Guo" w:date="2017-01-02T23:35:00Z">
              <w:rPr>
                <w:rFonts w:ascii="Arial" w:eastAsia="Arial" w:hAnsi="Arial" w:cs="Arial"/>
                <w:color w:val="auto"/>
                <w:sz w:val="22"/>
                <w:szCs w:val="22"/>
              </w:rPr>
            </w:rPrChange>
          </w:rPr>
          <w:delText xml:space="preserve">olorectal </w:delText>
        </w:r>
        <w:r w:rsidR="002452AE" w:rsidRPr="003D2463" w:rsidDel="002E4461">
          <w:rPr>
            <w:rFonts w:ascii="Arial" w:eastAsia="Arial" w:hAnsi="Arial" w:cs="Arial"/>
            <w:color w:val="000000" w:themeColor="text1"/>
            <w:sz w:val="22"/>
            <w:szCs w:val="22"/>
          </w:rPr>
          <w:delText>fraction is less than 20%</w:delText>
        </w:r>
      </w:del>
      <w:del w:id="506" w:author="Shicheng Guo" w:date="2017-01-02T23:35:00Z">
        <w:r w:rsidR="00F66CB9" w:rsidRPr="003D2463" w:rsidDel="003D2463">
          <w:rPr>
            <w:rFonts w:ascii="Arial" w:eastAsia="Arial" w:hAnsi="Arial" w:cs="Arial"/>
            <w:color w:val="000000" w:themeColor="text1"/>
            <w:sz w:val="22"/>
            <w:szCs w:val="22"/>
          </w:rPr>
          <w:delText xml:space="preserve"> (</w:delText>
        </w:r>
        <w:r w:rsidR="00392FA3" w:rsidRPr="003D2463" w:rsidDel="003D2463">
          <w:rPr>
            <w:rFonts w:ascii="Arial" w:eastAsia="Arial" w:hAnsi="Arial" w:cs="Arial"/>
            <w:color w:val="000000" w:themeColor="text1"/>
            <w:sz w:val="22"/>
            <w:szCs w:val="22"/>
            <w:rPrChange w:id="507" w:author="Shicheng Guo" w:date="2017-01-02T23:35:00Z">
              <w:rPr>
                <w:rFonts w:ascii="Arial" w:eastAsia="Arial" w:hAnsi="Arial" w:cs="Arial"/>
                <w:b/>
                <w:color w:val="FF0000"/>
                <w:sz w:val="22"/>
                <w:szCs w:val="22"/>
              </w:rPr>
            </w:rPrChange>
          </w:rPr>
          <w:delText xml:space="preserve">Figure </w:delText>
        </w:r>
      </w:del>
      <w:del w:id="508" w:author="Shicheng Guo" w:date="2017-01-03T01:00:00Z">
        <w:r w:rsidR="00392FA3" w:rsidRPr="003D2463" w:rsidDel="002E4461">
          <w:rPr>
            <w:rFonts w:ascii="Arial" w:eastAsia="Arial" w:hAnsi="Arial" w:cs="Arial"/>
            <w:color w:val="000000" w:themeColor="text1"/>
            <w:sz w:val="22"/>
            <w:szCs w:val="22"/>
            <w:rPrChange w:id="509" w:author="Shicheng Guo" w:date="2017-01-02T23:35:00Z">
              <w:rPr>
                <w:rFonts w:ascii="Arial" w:eastAsia="Arial" w:hAnsi="Arial" w:cs="Arial"/>
                <w:b/>
                <w:color w:val="FF0000"/>
                <w:sz w:val="22"/>
                <w:szCs w:val="22"/>
              </w:rPr>
            </w:rPrChange>
          </w:rPr>
          <w:delText>4d</w:delText>
        </w:r>
      </w:del>
      <w:ins w:id="510" w:author="Dinh Diep" w:date="2016-12-28T15:38:00Z">
        <w:del w:id="511" w:author="Shicheng Guo" w:date="2017-01-02T23:35:00Z">
          <w:r w:rsidR="005B50D0" w:rsidRPr="003D2463" w:rsidDel="003D2463">
            <w:rPr>
              <w:rFonts w:ascii="Arial" w:eastAsia="Arial" w:hAnsi="Arial" w:cs="Arial"/>
              <w:color w:val="000000" w:themeColor="text1"/>
              <w:sz w:val="22"/>
              <w:szCs w:val="22"/>
              <w:rPrChange w:id="512" w:author="Shicheng Guo" w:date="2017-01-02T23:35:00Z">
                <w:rPr>
                  <w:rFonts w:ascii="Arial" w:eastAsia="Arial" w:hAnsi="Arial" w:cs="Arial"/>
                  <w:b/>
                  <w:color w:val="FF0000"/>
                  <w:sz w:val="22"/>
                  <w:szCs w:val="22"/>
                </w:rPr>
              </w:rPrChange>
            </w:rPr>
            <w:delText>8a</w:delText>
          </w:r>
        </w:del>
      </w:ins>
      <w:del w:id="513" w:author="Shicheng Guo" w:date="2017-01-02T23:35:00Z">
        <w:r w:rsidR="00F66CB9" w:rsidRPr="003D2463" w:rsidDel="003D2463">
          <w:rPr>
            <w:rFonts w:ascii="Arial" w:eastAsia="Arial" w:hAnsi="Arial" w:cs="Arial"/>
            <w:color w:val="000000" w:themeColor="text1"/>
            <w:sz w:val="22"/>
            <w:szCs w:val="22"/>
          </w:rPr>
          <w:delText>)</w:delText>
        </w:r>
      </w:del>
      <w:del w:id="514" w:author="Shicheng Guo" w:date="2017-01-03T01:00:00Z">
        <w:r w:rsidRPr="003D2463" w:rsidDel="002E4461">
          <w:rPr>
            <w:rFonts w:ascii="Arial" w:eastAsia="Arial" w:hAnsi="Arial" w:cs="Arial"/>
            <w:color w:val="000000" w:themeColor="text1"/>
            <w:sz w:val="22"/>
            <w:szCs w:val="22"/>
          </w:rPr>
          <w:delText>. Tissue specific MHB regions were applied to be the candidate</w:delText>
        </w:r>
      </w:del>
      <w:ins w:id="515" w:author="Dinh Diep" w:date="2016-12-28T15:38:00Z">
        <w:del w:id="516" w:author="Shicheng Guo" w:date="2017-01-03T01:00:00Z">
          <w:r w:rsidR="005B50D0" w:rsidRPr="003D2463" w:rsidDel="002E4461">
            <w:rPr>
              <w:rFonts w:ascii="Arial" w:eastAsia="Arial" w:hAnsi="Arial" w:cs="Arial"/>
              <w:color w:val="000000" w:themeColor="text1"/>
              <w:sz w:val="22"/>
              <w:szCs w:val="22"/>
            </w:rPr>
            <w:delText>selected</w:delText>
          </w:r>
        </w:del>
      </w:ins>
      <w:del w:id="517" w:author="Shicheng Guo" w:date="2017-01-03T01:00:00Z">
        <w:r w:rsidRPr="003D2463" w:rsidDel="002E4461">
          <w:rPr>
            <w:rFonts w:ascii="Arial" w:eastAsia="Arial" w:hAnsi="Arial" w:cs="Arial"/>
            <w:color w:val="000000" w:themeColor="text1"/>
            <w:sz w:val="22"/>
            <w:szCs w:val="22"/>
          </w:rPr>
          <w:delText xml:space="preserve"> features for deconvolution based on non-negative decomposition with quadratic programming</w:delText>
        </w:r>
        <w:r w:rsidR="00C22AA4" w:rsidRPr="003D2463" w:rsidDel="002E4461">
          <w:rPr>
            <w:rFonts w:ascii="Arial" w:eastAsia="Arial" w:hAnsi="Arial" w:cs="Arial"/>
            <w:color w:val="000000" w:themeColor="text1"/>
            <w:sz w:val="22"/>
            <w:szCs w:val="22"/>
            <w:vertAlign w:val="superscript"/>
            <w:rPrChange w:id="518" w:author="Shicheng Guo" w:date="2017-01-02T23:35:00Z">
              <w:rPr>
                <w:rFonts w:ascii="Arial" w:eastAsia="Arial" w:hAnsi="Arial" w:cs="Arial"/>
                <w:color w:val="000000" w:themeColor="text1"/>
                <w:sz w:val="22"/>
                <w:szCs w:val="22"/>
              </w:rPr>
            </w:rPrChange>
          </w:rPr>
          <w:fldChar w:fldCharType="begin">
            <w:fldData xml:space="preserve">PEVuZE5vdGU+PENpdGU+PEF1dGhvcj5Ib3VzZW1hbjwvQXV0aG9yPjxZZWFyPjIwMTI8L1llYXI+
PFJlY051bT4yMDg8L1JlY051bT48RGlzcGxheVRleHQ+PHN0eWxlIGZhY2U9InN1cGVyc2NyaXB0
Ij45LDQ1LDQ2PC9zdHlsZT48L0Rpc3BsYXlUZXh0PjxyZWNvcmQ+PHJlYy1udW1iZXI+MjA4PC9y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957373" w:rsidRPr="003D2463" w:rsidDel="002E4461">
          <w:rPr>
            <w:rFonts w:ascii="Arial" w:eastAsia="Arial" w:hAnsi="Arial" w:cs="Arial"/>
            <w:color w:val="000000" w:themeColor="text1"/>
            <w:sz w:val="22"/>
            <w:szCs w:val="22"/>
            <w:vertAlign w:val="superscript"/>
            <w:rPrChange w:id="519" w:author="Shicheng Guo" w:date="2017-01-02T23:35:00Z">
              <w:rPr>
                <w:rFonts w:ascii="Arial" w:eastAsia="Arial" w:hAnsi="Arial" w:cs="Arial"/>
                <w:color w:val="000000" w:themeColor="text1"/>
                <w:sz w:val="22"/>
                <w:szCs w:val="22"/>
              </w:rPr>
            </w:rPrChange>
          </w:rPr>
          <w:delInstrText xml:space="preserve"> ADDIN EN.CITE </w:delInstrText>
        </w:r>
        <w:r w:rsidR="00957373" w:rsidRPr="003D2463" w:rsidDel="002E4461">
          <w:rPr>
            <w:rFonts w:ascii="Arial" w:eastAsia="Arial" w:hAnsi="Arial" w:cs="Arial"/>
            <w:color w:val="000000" w:themeColor="text1"/>
            <w:sz w:val="22"/>
            <w:szCs w:val="22"/>
            <w:vertAlign w:val="superscript"/>
            <w:rPrChange w:id="520" w:author="Shicheng Guo" w:date="2017-01-02T23:35:00Z">
              <w:rPr>
                <w:rFonts w:ascii="Arial" w:eastAsia="Arial" w:hAnsi="Arial" w:cs="Arial"/>
                <w:color w:val="000000" w:themeColor="text1"/>
                <w:sz w:val="22"/>
                <w:szCs w:val="22"/>
              </w:rPr>
            </w:rPrChange>
          </w:rPr>
          <w:fldChar w:fldCharType="begin">
            <w:fldData xml:space="preserve">PEVuZE5vdGU+PENpdGU+PEF1dGhvcj5Ib3VzZW1hbjwvQXV0aG9yPjxZZWFyPjIwMTI8L1llYXI+
PFJlY051bT4yMDg8L1JlY051bT48RGlzcGxheVRleHQ+PHN0eWxlIGZhY2U9InN1cGVyc2NyaXB0
Ij45LDQ1LDQ2PC9zdHlsZT48L0Rpc3BsYXlUZXh0PjxyZWNvcmQ+PHJlYy1udW1iZXI+MjA4PC9y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957373" w:rsidRPr="003D2463" w:rsidDel="002E4461">
          <w:rPr>
            <w:rFonts w:ascii="Arial" w:eastAsia="Arial" w:hAnsi="Arial" w:cs="Arial"/>
            <w:color w:val="000000" w:themeColor="text1"/>
            <w:sz w:val="22"/>
            <w:szCs w:val="22"/>
            <w:vertAlign w:val="superscript"/>
            <w:rPrChange w:id="521" w:author="Shicheng Guo" w:date="2017-01-02T23:35:00Z">
              <w:rPr>
                <w:rFonts w:ascii="Arial" w:eastAsia="Arial" w:hAnsi="Arial" w:cs="Arial"/>
                <w:color w:val="000000" w:themeColor="text1"/>
                <w:sz w:val="22"/>
                <w:szCs w:val="22"/>
              </w:rPr>
            </w:rPrChange>
          </w:rPr>
          <w:delInstrText xml:space="preserve"> ADDIN EN.CITE.DATA </w:delInstrText>
        </w:r>
        <w:r w:rsidR="00957373" w:rsidRPr="003D2463" w:rsidDel="002E4461">
          <w:rPr>
            <w:rFonts w:ascii="Arial" w:eastAsia="Arial" w:hAnsi="Arial" w:cs="Arial"/>
            <w:color w:val="000000" w:themeColor="text1"/>
            <w:sz w:val="22"/>
            <w:szCs w:val="22"/>
            <w:vertAlign w:val="superscript"/>
            <w:rPrChange w:id="522" w:author="Shicheng Guo" w:date="2017-01-02T23:35:00Z">
              <w:rPr>
                <w:rFonts w:ascii="Arial" w:eastAsia="Arial" w:hAnsi="Arial" w:cs="Arial"/>
                <w:color w:val="000000" w:themeColor="text1"/>
                <w:sz w:val="22"/>
                <w:szCs w:val="22"/>
                <w:vertAlign w:val="superscript"/>
              </w:rPr>
            </w:rPrChange>
          </w:rPr>
        </w:r>
        <w:r w:rsidR="00957373" w:rsidRPr="003D2463" w:rsidDel="002E4461">
          <w:rPr>
            <w:rFonts w:ascii="Arial" w:eastAsia="Arial" w:hAnsi="Arial" w:cs="Arial"/>
            <w:color w:val="000000" w:themeColor="text1"/>
            <w:sz w:val="22"/>
            <w:szCs w:val="22"/>
            <w:vertAlign w:val="superscript"/>
            <w:rPrChange w:id="523" w:author="Shicheng Guo" w:date="2017-01-02T23:35:00Z">
              <w:rPr>
                <w:rFonts w:ascii="Arial" w:eastAsia="Arial" w:hAnsi="Arial" w:cs="Arial"/>
                <w:color w:val="000000" w:themeColor="text1"/>
                <w:sz w:val="22"/>
                <w:szCs w:val="22"/>
              </w:rPr>
            </w:rPrChange>
          </w:rPr>
          <w:fldChar w:fldCharType="end"/>
        </w:r>
        <w:r w:rsidR="00C22AA4" w:rsidRPr="003D2463" w:rsidDel="002E4461">
          <w:rPr>
            <w:rFonts w:ascii="Arial" w:eastAsia="Arial" w:hAnsi="Arial" w:cs="Arial"/>
            <w:color w:val="000000" w:themeColor="text1"/>
            <w:sz w:val="22"/>
            <w:szCs w:val="22"/>
            <w:vertAlign w:val="superscript"/>
            <w:rPrChange w:id="524" w:author="Shicheng Guo" w:date="2017-01-02T23:35:00Z">
              <w:rPr>
                <w:rFonts w:ascii="Arial" w:eastAsia="Arial" w:hAnsi="Arial" w:cs="Arial"/>
                <w:color w:val="000000" w:themeColor="text1"/>
                <w:sz w:val="22"/>
                <w:szCs w:val="22"/>
                <w:vertAlign w:val="superscript"/>
              </w:rPr>
            </w:rPrChange>
          </w:rPr>
        </w:r>
        <w:r w:rsidR="00C22AA4" w:rsidRPr="003D2463" w:rsidDel="002E4461">
          <w:rPr>
            <w:rFonts w:ascii="Arial" w:eastAsia="Arial" w:hAnsi="Arial" w:cs="Arial"/>
            <w:color w:val="000000" w:themeColor="text1"/>
            <w:sz w:val="22"/>
            <w:szCs w:val="22"/>
            <w:vertAlign w:val="superscript"/>
            <w:rPrChange w:id="525" w:author="Shicheng Guo" w:date="2017-01-02T23:35:00Z">
              <w:rPr>
                <w:rFonts w:ascii="Arial" w:eastAsia="Arial" w:hAnsi="Arial" w:cs="Arial"/>
                <w:color w:val="000000" w:themeColor="text1"/>
                <w:sz w:val="22"/>
                <w:szCs w:val="22"/>
              </w:rPr>
            </w:rPrChange>
          </w:rPr>
          <w:fldChar w:fldCharType="separate"/>
        </w:r>
        <w:r w:rsidR="007B3752" w:rsidRPr="003D2463" w:rsidDel="002E4461">
          <w:rPr>
            <w:rFonts w:ascii="Arial" w:eastAsia="Arial" w:hAnsi="Arial" w:cs="Arial"/>
            <w:color w:val="000000" w:themeColor="text1"/>
            <w:sz w:val="22"/>
            <w:szCs w:val="22"/>
            <w:vertAlign w:val="superscript"/>
            <w:rPrChange w:id="526" w:author="Shicheng Guo" w:date="2017-01-02T23:35:00Z">
              <w:rPr>
                <w:rFonts w:ascii="Arial" w:eastAsia="Arial" w:hAnsi="Arial" w:cs="Arial"/>
                <w:noProof/>
                <w:color w:val="000000" w:themeColor="text1"/>
                <w:sz w:val="22"/>
                <w:szCs w:val="22"/>
                <w:vertAlign w:val="superscript"/>
              </w:rPr>
            </w:rPrChange>
          </w:rPr>
          <w:delText>9</w:delText>
        </w:r>
        <w:r w:rsidR="00957373" w:rsidRPr="003D2463" w:rsidDel="002E4461">
          <w:rPr>
            <w:rFonts w:ascii="Arial" w:eastAsia="Arial" w:hAnsi="Arial" w:cs="Arial"/>
            <w:color w:val="000000" w:themeColor="text1"/>
            <w:sz w:val="22"/>
            <w:szCs w:val="22"/>
            <w:vertAlign w:val="superscript"/>
            <w:rPrChange w:id="527" w:author="Shicheng Guo" w:date="2017-01-02T23:35:00Z">
              <w:rPr>
                <w:rFonts w:ascii="Arial" w:eastAsia="Arial" w:hAnsi="Arial" w:cs="Arial"/>
                <w:noProof/>
                <w:color w:val="000000" w:themeColor="text1"/>
                <w:sz w:val="22"/>
                <w:szCs w:val="22"/>
                <w:vertAlign w:val="superscript"/>
              </w:rPr>
            </w:rPrChange>
          </w:rPr>
          <w:delText>,</w:delText>
        </w:r>
        <w:r w:rsidR="007B3752" w:rsidRPr="003D2463" w:rsidDel="002E4461">
          <w:rPr>
            <w:rFonts w:ascii="Arial" w:eastAsia="Arial" w:hAnsi="Arial" w:cs="Arial"/>
            <w:color w:val="000000" w:themeColor="text1"/>
            <w:sz w:val="22"/>
            <w:szCs w:val="22"/>
            <w:vertAlign w:val="superscript"/>
            <w:rPrChange w:id="528" w:author="Shicheng Guo" w:date="2017-01-02T23:35:00Z">
              <w:rPr>
                <w:rFonts w:ascii="Arial" w:eastAsia="Arial" w:hAnsi="Arial" w:cs="Arial"/>
                <w:noProof/>
                <w:color w:val="000000" w:themeColor="text1"/>
                <w:sz w:val="22"/>
                <w:szCs w:val="22"/>
                <w:vertAlign w:val="superscript"/>
              </w:rPr>
            </w:rPrChange>
          </w:rPr>
          <w:delText>45</w:delText>
        </w:r>
        <w:r w:rsidR="00957373" w:rsidRPr="003D2463" w:rsidDel="002E4461">
          <w:rPr>
            <w:rFonts w:ascii="Arial" w:eastAsia="Arial" w:hAnsi="Arial" w:cs="Arial"/>
            <w:color w:val="000000" w:themeColor="text1"/>
            <w:sz w:val="22"/>
            <w:szCs w:val="22"/>
            <w:vertAlign w:val="superscript"/>
            <w:rPrChange w:id="529" w:author="Shicheng Guo" w:date="2017-01-02T23:35:00Z">
              <w:rPr>
                <w:rFonts w:ascii="Arial" w:eastAsia="Arial" w:hAnsi="Arial" w:cs="Arial"/>
                <w:noProof/>
                <w:color w:val="000000" w:themeColor="text1"/>
                <w:sz w:val="22"/>
                <w:szCs w:val="22"/>
                <w:vertAlign w:val="superscript"/>
              </w:rPr>
            </w:rPrChange>
          </w:rPr>
          <w:delText>,</w:delText>
        </w:r>
        <w:r w:rsidR="003C7E75" w:rsidDel="002E4461">
          <w:rPr>
            <w:rFonts w:ascii="Arial" w:eastAsia="Arial" w:hAnsi="Arial" w:cs="Arial"/>
            <w:color w:val="000000" w:themeColor="text1"/>
            <w:sz w:val="22"/>
            <w:szCs w:val="22"/>
            <w:vertAlign w:val="superscript"/>
          </w:rPr>
          <w:fldChar w:fldCharType="begin"/>
        </w:r>
        <w:r w:rsidR="003C7E75" w:rsidDel="002E4461">
          <w:rPr>
            <w:rFonts w:ascii="Arial" w:eastAsia="Arial" w:hAnsi="Arial" w:cs="Arial"/>
            <w:color w:val="000000" w:themeColor="text1"/>
            <w:sz w:val="22"/>
            <w:szCs w:val="22"/>
            <w:vertAlign w:val="superscript"/>
          </w:rPr>
          <w:delInstrText xml:space="preserve"> HYPERLINK \l "_ENREF_46" \o "Gong, 2013 #35" </w:delInstrText>
        </w:r>
        <w:r w:rsidR="003C7E75" w:rsidDel="002E4461">
          <w:rPr>
            <w:rFonts w:ascii="Arial" w:eastAsia="Arial" w:hAnsi="Arial" w:cs="Arial"/>
            <w:color w:val="000000" w:themeColor="text1"/>
            <w:sz w:val="22"/>
            <w:szCs w:val="22"/>
            <w:vertAlign w:val="superscript"/>
          </w:rPr>
          <w:fldChar w:fldCharType="separate"/>
        </w:r>
        <w:r w:rsidR="003C7E75" w:rsidRPr="003D2463" w:rsidDel="002E4461">
          <w:rPr>
            <w:rFonts w:ascii="Arial" w:eastAsia="Arial" w:hAnsi="Arial" w:cs="Arial"/>
            <w:color w:val="000000" w:themeColor="text1"/>
            <w:sz w:val="22"/>
            <w:szCs w:val="22"/>
            <w:vertAlign w:val="superscript"/>
            <w:rPrChange w:id="530" w:author="Shicheng Guo" w:date="2017-01-02T23:35:00Z">
              <w:rPr>
                <w:rFonts w:ascii="Arial" w:eastAsia="Arial" w:hAnsi="Arial" w:cs="Arial"/>
                <w:noProof/>
                <w:color w:val="000000" w:themeColor="text1"/>
                <w:sz w:val="22"/>
                <w:szCs w:val="22"/>
                <w:vertAlign w:val="superscript"/>
              </w:rPr>
            </w:rPrChange>
          </w:rPr>
          <w:delText>46</w:delText>
        </w:r>
        <w:r w:rsidR="003C7E75" w:rsidDel="002E4461">
          <w:rPr>
            <w:rFonts w:ascii="Arial" w:eastAsia="Arial" w:hAnsi="Arial" w:cs="Arial"/>
            <w:color w:val="000000" w:themeColor="text1"/>
            <w:sz w:val="22"/>
            <w:szCs w:val="22"/>
            <w:vertAlign w:val="superscript"/>
          </w:rPr>
          <w:fldChar w:fldCharType="end"/>
        </w:r>
        <w:r w:rsidR="00C22AA4" w:rsidRPr="003D2463" w:rsidDel="002E4461">
          <w:rPr>
            <w:rFonts w:ascii="Arial" w:eastAsia="Arial" w:hAnsi="Arial" w:cs="Arial"/>
            <w:color w:val="000000" w:themeColor="text1"/>
            <w:sz w:val="22"/>
            <w:szCs w:val="22"/>
            <w:vertAlign w:val="superscript"/>
            <w:rPrChange w:id="531" w:author="Shicheng Guo" w:date="2017-01-02T23:35:00Z">
              <w:rPr>
                <w:rFonts w:ascii="Arial" w:eastAsia="Arial" w:hAnsi="Arial" w:cs="Arial"/>
                <w:color w:val="000000" w:themeColor="text1"/>
                <w:sz w:val="22"/>
                <w:szCs w:val="22"/>
              </w:rPr>
            </w:rPrChange>
          </w:rPr>
          <w:fldChar w:fldCharType="end"/>
        </w:r>
        <w:r w:rsidR="00FB136F" w:rsidRPr="003D2463" w:rsidDel="002E4461">
          <w:rPr>
            <w:rFonts w:ascii="Arial" w:eastAsia="Arial" w:hAnsi="Arial" w:cs="Arial"/>
            <w:color w:val="000000" w:themeColor="text1"/>
            <w:sz w:val="22"/>
            <w:szCs w:val="22"/>
            <w:rPrChange w:id="532" w:author="Shicheng Guo" w:date="2017-01-02T23:35:00Z">
              <w:rPr/>
            </w:rPrChange>
          </w:rPr>
          <w:fldChar w:fldCharType="begin"/>
        </w:r>
        <w:r w:rsidR="00FB136F" w:rsidRPr="003D2463" w:rsidDel="002E4461">
          <w:rPr>
            <w:rFonts w:ascii="Arial" w:eastAsia="Arial" w:hAnsi="Arial" w:cs="Arial"/>
            <w:color w:val="000000" w:themeColor="text1"/>
            <w:sz w:val="22"/>
            <w:szCs w:val="22"/>
            <w:rPrChange w:id="533" w:author="Shicheng Guo" w:date="2017-01-02T23:35:00Z">
              <w:rPr/>
            </w:rPrChange>
          </w:rPr>
          <w:delInstrText xml:space="preserve"> HYPERLINK \l "_ENREF_17" \o "Sun, 2015 #8" </w:delInstrText>
        </w:r>
        <w:r w:rsidR="00FB136F" w:rsidRPr="003D2463" w:rsidDel="002E4461">
          <w:rPr>
            <w:rFonts w:ascii="Arial" w:eastAsia="Arial" w:hAnsi="Arial" w:cs="Arial"/>
            <w:color w:val="000000" w:themeColor="text1"/>
            <w:sz w:val="22"/>
            <w:szCs w:val="22"/>
            <w:rPrChange w:id="534" w:author="Shicheng Guo" w:date="2017-01-02T23:35:00Z">
              <w:rPr/>
            </w:rPrChange>
          </w:rPr>
          <w:fldChar w:fldCharType="end"/>
        </w:r>
        <w:r w:rsidR="00FB136F" w:rsidRPr="003D2463" w:rsidDel="002E4461">
          <w:rPr>
            <w:rFonts w:ascii="Arial" w:eastAsia="Arial" w:hAnsi="Arial" w:cs="Arial"/>
            <w:color w:val="000000" w:themeColor="text1"/>
            <w:sz w:val="22"/>
            <w:szCs w:val="22"/>
            <w:rPrChange w:id="535" w:author="Shicheng Guo" w:date="2017-01-02T23:35:00Z">
              <w:rPr/>
            </w:rPrChange>
          </w:rPr>
          <w:fldChar w:fldCharType="begin"/>
        </w:r>
        <w:r w:rsidR="00FB136F" w:rsidRPr="003D2463" w:rsidDel="002E4461">
          <w:rPr>
            <w:rFonts w:ascii="Arial" w:eastAsia="Arial" w:hAnsi="Arial" w:cs="Arial"/>
            <w:color w:val="000000" w:themeColor="text1"/>
            <w:sz w:val="22"/>
            <w:szCs w:val="22"/>
            <w:rPrChange w:id="536" w:author="Shicheng Guo" w:date="2017-01-02T23:35:00Z">
              <w:rPr/>
            </w:rPrChange>
          </w:rPr>
          <w:delInstrText xml:space="preserve"> HYPERLINK \l "_ENREF_21" \o "Gong, 2013 #35" </w:delInstrText>
        </w:r>
        <w:r w:rsidR="00FB136F" w:rsidRPr="003D2463" w:rsidDel="002E4461">
          <w:rPr>
            <w:rFonts w:ascii="Arial" w:eastAsia="Arial" w:hAnsi="Arial" w:cs="Arial"/>
            <w:color w:val="000000" w:themeColor="text1"/>
            <w:sz w:val="22"/>
            <w:szCs w:val="22"/>
            <w:rPrChange w:id="537" w:author="Shicheng Guo" w:date="2017-01-02T23:35:00Z">
              <w:rPr/>
            </w:rPrChange>
          </w:rPr>
          <w:fldChar w:fldCharType="end"/>
        </w:r>
        <w:r w:rsidRPr="003D2463" w:rsidDel="002E4461">
          <w:rPr>
            <w:rFonts w:ascii="Arial" w:eastAsia="Arial" w:hAnsi="Arial" w:cs="Arial"/>
            <w:color w:val="000000" w:themeColor="text1"/>
            <w:sz w:val="22"/>
            <w:szCs w:val="22"/>
          </w:rPr>
          <w:delText>. Raw MHL signals were applied of logit transform</w:delText>
        </w:r>
      </w:del>
      <w:ins w:id="538" w:author="Dinh Diep" w:date="2016-12-28T15:39:00Z">
        <w:del w:id="539" w:author="Shicheng Guo" w:date="2017-01-03T01:00:00Z">
          <w:r w:rsidR="00936953" w:rsidRPr="003D2463" w:rsidDel="002E4461">
            <w:rPr>
              <w:rFonts w:ascii="Arial" w:eastAsia="Arial" w:hAnsi="Arial" w:cs="Arial"/>
              <w:color w:val="000000" w:themeColor="text1"/>
              <w:sz w:val="22"/>
              <w:szCs w:val="22"/>
            </w:rPr>
            <w:delText>ed</w:delText>
          </w:r>
        </w:del>
      </w:ins>
      <w:del w:id="540" w:author="Shicheng Guo" w:date="2017-01-02T23:36:00Z">
        <w:r w:rsidRPr="003D2463" w:rsidDel="003D2463">
          <w:rPr>
            <w:rFonts w:ascii="Arial" w:eastAsia="Arial" w:hAnsi="Arial" w:cs="Arial"/>
            <w:color w:val="000000" w:themeColor="text1"/>
            <w:sz w:val="22"/>
            <w:szCs w:val="22"/>
          </w:rPr>
          <w:delText xml:space="preserve"> </w:delText>
        </w:r>
      </w:del>
      <w:del w:id="541" w:author="Shicheng Guo" w:date="2017-01-02T23:35:00Z">
        <w:r w:rsidRPr="003D2463" w:rsidDel="003D2463">
          <w:rPr>
            <w:rFonts w:ascii="Arial" w:eastAsia="Arial" w:hAnsi="Arial" w:cs="Arial"/>
            <w:color w:val="000000" w:themeColor="text1"/>
            <w:sz w:val="22"/>
            <w:szCs w:val="22"/>
          </w:rPr>
          <w:delText>be</w:delText>
        </w:r>
      </w:del>
      <w:del w:id="542" w:author="Shicheng Guo" w:date="2017-01-03T01:00:00Z">
        <w:r w:rsidRPr="003D2463" w:rsidDel="002E4461">
          <w:rPr>
            <w:rFonts w:ascii="Arial" w:eastAsia="Arial" w:hAnsi="Arial" w:cs="Arial"/>
            <w:color w:val="000000" w:themeColor="text1"/>
            <w:sz w:val="22"/>
            <w:szCs w:val="22"/>
          </w:rPr>
          <w:delText>fore deconvolution analysis. The contribution of the WBC to cancer plasma, normal plasma samples were estimated. Meanwhile, the contribution of the cancer plasma from CCT and LCT were estimated respectively. Finally, the contribution of CCT and LCT for cancer plasma and normal plasma were compared</w:delText>
        </w:r>
        <w:r w:rsidR="00C22AA4" w:rsidRPr="003D2463" w:rsidDel="002E4461">
          <w:rPr>
            <w:rFonts w:ascii="Arial" w:eastAsia="Arial" w:hAnsi="Arial" w:cs="Arial"/>
            <w:color w:val="000000" w:themeColor="text1"/>
            <w:sz w:val="22"/>
            <w:szCs w:val="22"/>
          </w:rPr>
          <w:delText xml:space="preserve">. </w:delText>
        </w:r>
      </w:del>
    </w:p>
    <w:p w14:paraId="53D01DBB" w14:textId="130A57A5" w:rsidR="00EE3E2F" w:rsidRPr="00ED4E99" w:rsidDel="002E4461" w:rsidRDefault="00EE3E2F" w:rsidP="00ED4E99">
      <w:pPr>
        <w:spacing w:line="276" w:lineRule="auto"/>
        <w:jc w:val="left"/>
        <w:rPr>
          <w:del w:id="543" w:author="Shicheng Guo" w:date="2017-01-03T01:00:00Z"/>
          <w:rFonts w:ascii="Arial" w:eastAsia="Arial" w:hAnsi="Arial" w:cs="Arial"/>
          <w:color w:val="000000" w:themeColor="text1"/>
          <w:sz w:val="22"/>
          <w:szCs w:val="22"/>
        </w:rPr>
      </w:pPr>
    </w:p>
    <w:p w14:paraId="018BDBA5" w14:textId="361B0AAB" w:rsidR="006268CE" w:rsidRPr="006268CE" w:rsidDel="002E4461" w:rsidRDefault="006268CE" w:rsidP="00F022AF">
      <w:pPr>
        <w:pStyle w:val="Heading4"/>
        <w:spacing w:line="276" w:lineRule="auto"/>
        <w:rPr>
          <w:del w:id="544" w:author="Shicheng Guo" w:date="2017-01-03T01:00:00Z"/>
          <w:rFonts w:ascii="Arial" w:eastAsia="Arial" w:hAnsi="Arial" w:cs="Arial"/>
          <w:b/>
          <w:i w:val="0"/>
          <w:color w:val="auto"/>
          <w:sz w:val="22"/>
          <w:szCs w:val="22"/>
        </w:rPr>
      </w:pPr>
      <w:del w:id="545" w:author="Shicheng Guo" w:date="2017-01-03T01:00:00Z">
        <w:r w:rsidRPr="00F022AF" w:rsidDel="002E4461">
          <w:rPr>
            <w:rFonts w:ascii="Arial" w:eastAsia="Arial" w:hAnsi="Arial" w:cs="Arial"/>
            <w:b/>
            <w:i w:val="0"/>
            <w:color w:val="auto"/>
            <w:sz w:val="22"/>
            <w:szCs w:val="22"/>
          </w:rPr>
          <w:delText>Diagnosis biomark</w:delText>
        </w:r>
        <w:r w:rsidR="003D34EB" w:rsidRPr="00F022AF" w:rsidDel="002E4461">
          <w:rPr>
            <w:rFonts w:ascii="Arial" w:eastAsia="Arial" w:hAnsi="Arial" w:cs="Arial"/>
            <w:b/>
            <w:i w:val="0"/>
            <w:color w:val="auto"/>
            <w:sz w:val="22"/>
            <w:szCs w:val="22"/>
          </w:rPr>
          <w:delText xml:space="preserve">er identification </w:delText>
        </w:r>
        <w:r w:rsidRPr="00F022AF" w:rsidDel="002E4461">
          <w:rPr>
            <w:rFonts w:ascii="Arial" w:eastAsia="Arial" w:hAnsi="Arial" w:cs="Arial"/>
            <w:b/>
            <w:i w:val="0"/>
            <w:color w:val="auto"/>
            <w:sz w:val="22"/>
            <w:szCs w:val="22"/>
          </w:rPr>
          <w:delText xml:space="preserve">and tissue mapping algorithm for plasma DNA. </w:delText>
        </w:r>
      </w:del>
    </w:p>
    <w:p w14:paraId="6A444C62" w14:textId="637D29FF" w:rsidR="00D8205F" w:rsidDel="00897BEF" w:rsidRDefault="000E1387" w:rsidP="00ED4E99">
      <w:pPr>
        <w:spacing w:line="276" w:lineRule="auto"/>
        <w:jc w:val="left"/>
        <w:rPr>
          <w:del w:id="546" w:author="Shicheng Guo" w:date="2017-01-02T20:00:00Z"/>
          <w:rFonts w:ascii="Arial" w:eastAsia="Arial" w:hAnsi="Arial" w:cs="Arial"/>
          <w:color w:val="000000" w:themeColor="text1"/>
          <w:sz w:val="22"/>
          <w:szCs w:val="22"/>
        </w:rPr>
      </w:pPr>
      <w:del w:id="547" w:author="Shicheng Guo" w:date="2017-01-03T01:00:00Z">
        <w:r w:rsidRPr="004A02EA" w:rsidDel="002E4461">
          <w:rPr>
            <w:rFonts w:ascii="Arial" w:eastAsia="Arial" w:hAnsi="Arial" w:cs="Arial"/>
            <w:color w:val="FF0000"/>
            <w:sz w:val="22"/>
            <w:szCs w:val="22"/>
          </w:rPr>
          <w:delText xml:space="preserve">The flowchart of the analysis </w:delText>
        </w:r>
      </w:del>
      <w:ins w:id="548" w:author="Dinh Diep" w:date="2016-12-28T15:41:00Z">
        <w:del w:id="549" w:author="Shicheng Guo" w:date="2017-01-03T01:00:00Z">
          <w:r w:rsidR="00936953" w:rsidRPr="004A02EA" w:rsidDel="002E4461">
            <w:rPr>
              <w:rFonts w:ascii="Arial" w:eastAsia="Arial" w:hAnsi="Arial" w:cs="Arial"/>
              <w:color w:val="FF0000"/>
              <w:sz w:val="22"/>
              <w:szCs w:val="22"/>
            </w:rPr>
            <w:delText>analys</w:delText>
          </w:r>
          <w:r w:rsidR="00936953" w:rsidDel="002E4461">
            <w:rPr>
              <w:rFonts w:ascii="Arial" w:eastAsia="Arial" w:hAnsi="Arial" w:cs="Arial"/>
              <w:color w:val="FF0000"/>
              <w:sz w:val="22"/>
              <w:szCs w:val="22"/>
            </w:rPr>
            <w:delText>es</w:delText>
          </w:r>
          <w:r w:rsidR="00936953" w:rsidRPr="004A02EA" w:rsidDel="002E4461">
            <w:rPr>
              <w:rFonts w:ascii="Arial" w:eastAsia="Arial" w:hAnsi="Arial" w:cs="Arial"/>
              <w:color w:val="FF0000"/>
              <w:sz w:val="22"/>
              <w:szCs w:val="22"/>
            </w:rPr>
            <w:delText xml:space="preserve"> </w:delText>
          </w:r>
        </w:del>
      </w:ins>
      <w:del w:id="550" w:author="Shicheng Guo" w:date="2017-01-03T01:00:00Z">
        <w:r w:rsidRPr="004A02EA" w:rsidDel="002E4461">
          <w:rPr>
            <w:rFonts w:ascii="Arial" w:eastAsia="Arial" w:hAnsi="Arial" w:cs="Arial"/>
            <w:color w:val="FF0000"/>
            <w:sz w:val="22"/>
            <w:szCs w:val="22"/>
          </w:rPr>
          <w:delText xml:space="preserve">in current study </w:delText>
        </w:r>
      </w:del>
      <w:ins w:id="551" w:author="Dinh Diep" w:date="2016-12-28T15:40:00Z">
        <w:del w:id="552" w:author="Shicheng Guo" w:date="2017-01-03T01:00:00Z">
          <w:r w:rsidR="00936953" w:rsidDel="002E4461">
            <w:rPr>
              <w:rFonts w:ascii="Arial" w:eastAsia="Arial" w:hAnsi="Arial" w:cs="Arial"/>
              <w:color w:val="FF0000"/>
              <w:sz w:val="22"/>
              <w:szCs w:val="22"/>
            </w:rPr>
            <w:delText xml:space="preserve">is described </w:delText>
          </w:r>
        </w:del>
      </w:ins>
      <w:del w:id="553" w:author="Shicheng Guo" w:date="2017-01-03T01:00:00Z">
        <w:r w:rsidRPr="004A02EA" w:rsidDel="002E4461">
          <w:rPr>
            <w:rFonts w:ascii="Arial" w:eastAsia="Arial" w:hAnsi="Arial" w:cs="Arial"/>
            <w:color w:val="FF0000"/>
            <w:sz w:val="22"/>
            <w:szCs w:val="22"/>
          </w:rPr>
          <w:delText xml:space="preserve">was shown in </w:delText>
        </w:r>
        <w:r w:rsidRPr="004A02EA" w:rsidDel="002E4461">
          <w:rPr>
            <w:rFonts w:ascii="Arial" w:eastAsia="Arial" w:hAnsi="Arial" w:cs="Arial"/>
            <w:b/>
            <w:color w:val="FF0000"/>
            <w:sz w:val="22"/>
            <w:szCs w:val="22"/>
          </w:rPr>
          <w:delText>Supplementary Fig</w:delText>
        </w:r>
      </w:del>
      <w:ins w:id="554" w:author="Dinh Diep" w:date="2016-12-28T15:40:00Z">
        <w:del w:id="555" w:author="Shicheng Guo" w:date="2017-01-03T01:00:00Z">
          <w:r w:rsidR="00936953" w:rsidDel="002E4461">
            <w:rPr>
              <w:rFonts w:ascii="Arial" w:eastAsia="Arial" w:hAnsi="Arial" w:cs="Arial"/>
              <w:b/>
              <w:color w:val="FF0000"/>
              <w:sz w:val="22"/>
              <w:szCs w:val="22"/>
            </w:rPr>
            <w:delText>ure</w:delText>
          </w:r>
        </w:del>
      </w:ins>
      <w:del w:id="556" w:author="Shicheng Guo" w:date="2017-01-03T01:00:00Z">
        <w:r w:rsidR="007F64CD" w:rsidRPr="004A02EA" w:rsidDel="002E4461">
          <w:rPr>
            <w:rFonts w:ascii="Arial" w:eastAsia="Arial" w:hAnsi="Arial" w:cs="Arial"/>
            <w:b/>
            <w:color w:val="FF0000"/>
            <w:sz w:val="22"/>
            <w:szCs w:val="22"/>
          </w:rPr>
          <w:delText>. 1</w:delText>
        </w:r>
        <w:r w:rsidR="00B60C01" w:rsidDel="002E4461">
          <w:rPr>
            <w:rFonts w:ascii="Arial" w:eastAsia="Arial" w:hAnsi="Arial" w:cs="Arial"/>
            <w:b/>
            <w:color w:val="FF0000"/>
            <w:sz w:val="22"/>
            <w:szCs w:val="22"/>
          </w:rPr>
          <w:delText>3</w:delText>
        </w:r>
        <w:r w:rsidDel="002E4461">
          <w:rPr>
            <w:rFonts w:ascii="Arial" w:eastAsia="Arial" w:hAnsi="Arial" w:cs="Arial"/>
            <w:color w:val="FF0000"/>
            <w:sz w:val="22"/>
            <w:szCs w:val="22"/>
          </w:rPr>
          <w:delText xml:space="preserve">, especially for the sample size in each section. </w:delText>
        </w:r>
        <w:r w:rsidR="006268CE" w:rsidRPr="00F62A4C" w:rsidDel="002E4461">
          <w:rPr>
            <w:rFonts w:ascii="Arial" w:eastAsia="Arial" w:hAnsi="Arial" w:cs="Arial"/>
            <w:color w:val="000000" w:themeColor="text1"/>
            <w:sz w:val="22"/>
            <w:szCs w:val="22"/>
          </w:rPr>
          <w:delText>Tumor specific methylation haplotype blocks</w:delText>
        </w:r>
      </w:del>
      <w:ins w:id="557" w:author="Dinh Diep" w:date="2016-12-28T17:01:00Z">
        <w:del w:id="558" w:author="Shicheng Guo" w:date="2017-01-03T01:00:00Z">
          <w:r w:rsidR="00C33F44" w:rsidDel="002E4461">
            <w:rPr>
              <w:rFonts w:ascii="Arial" w:eastAsia="Arial" w:hAnsi="Arial" w:cs="Arial"/>
              <w:color w:val="000000" w:themeColor="text1"/>
              <w:sz w:val="22"/>
              <w:szCs w:val="22"/>
            </w:rPr>
            <w:delText xml:space="preserve"> (tsMHBs)</w:delText>
          </w:r>
        </w:del>
      </w:ins>
      <w:ins w:id="559" w:author="Dinh Diep" w:date="2016-12-28T16:54:00Z">
        <w:del w:id="560" w:author="Shicheng Guo" w:date="2017-01-03T01:00:00Z">
          <w:r w:rsidR="00C33F44" w:rsidDel="002E4461">
            <w:rPr>
              <w:rFonts w:ascii="Arial" w:eastAsia="Arial" w:hAnsi="Arial" w:cs="Arial"/>
              <w:color w:val="000000" w:themeColor="text1"/>
              <w:sz w:val="22"/>
              <w:szCs w:val="22"/>
            </w:rPr>
            <w:delText xml:space="preserve"> </w:delText>
          </w:r>
        </w:del>
      </w:ins>
      <w:del w:id="561" w:author="Shicheng Guo" w:date="2017-01-03T01:00:00Z">
        <w:r w:rsidR="006268CE" w:rsidRPr="00F62A4C" w:rsidDel="002E4461">
          <w:rPr>
            <w:rFonts w:ascii="Arial" w:eastAsia="Arial" w:hAnsi="Arial" w:cs="Arial"/>
            <w:color w:val="000000" w:themeColor="text1"/>
            <w:sz w:val="22"/>
            <w:szCs w:val="22"/>
          </w:rPr>
          <w:delText xml:space="preserve"> based on were identified by</w:delText>
        </w:r>
      </w:del>
      <w:ins w:id="562" w:author="Dinh Diep" w:date="2016-12-28T17:01:00Z">
        <w:del w:id="563" w:author="Shicheng Guo" w:date="2017-01-03T01:00:00Z">
          <w:r w:rsidR="00C33F44" w:rsidDel="002E4461">
            <w:rPr>
              <w:rFonts w:ascii="Arial" w:eastAsia="Arial" w:hAnsi="Arial" w:cs="Arial"/>
              <w:color w:val="000000" w:themeColor="text1"/>
              <w:sz w:val="22"/>
              <w:szCs w:val="22"/>
            </w:rPr>
            <w:delText xml:space="preserve"> a</w:delText>
          </w:r>
        </w:del>
      </w:ins>
      <w:del w:id="564" w:author="Shicheng Guo" w:date="2017-01-03T01:00:00Z">
        <w:r w:rsidR="006268CE" w:rsidRPr="00F62A4C" w:rsidDel="002E4461">
          <w:rPr>
            <w:rFonts w:ascii="Arial" w:eastAsia="Arial" w:hAnsi="Arial" w:cs="Arial"/>
            <w:color w:val="000000" w:themeColor="text1"/>
            <w:sz w:val="22"/>
            <w:szCs w:val="22"/>
          </w:rPr>
          <w:delText xml:space="preserve"> 2-tailed t-test with </w:delText>
        </w:r>
        <w:r w:rsidR="00D12E14" w:rsidDel="002E4461">
          <w:fldChar w:fldCharType="begin"/>
        </w:r>
        <w:r w:rsidR="00D12E14" w:rsidDel="002E4461">
          <w:delInstrText xml:space="preserve"> HYPERLINK "http://brainder.org/2011/09/05/fdr-corrected-fdr-adjusted-p-values/" </w:delInstrText>
        </w:r>
        <w:r w:rsidR="00D12E14" w:rsidDel="002E4461">
          <w:fldChar w:fldCharType="separate"/>
        </w:r>
      </w:del>
      <w:ins w:id="565" w:author="Dinh Diep" w:date="2016-12-29T04:53:00Z">
        <w:del w:id="566" w:author="Shicheng Guo" w:date="2017-01-03T01:00:00Z">
          <w:r w:rsidR="00E165A1" w:rsidDel="002E4461">
            <w:rPr>
              <w:rFonts w:ascii="Arial" w:eastAsia="Arial" w:hAnsi="Arial" w:cs="Arial"/>
              <w:color w:val="000000" w:themeColor="text1"/>
              <w:sz w:val="22"/>
              <w:szCs w:val="22"/>
            </w:rPr>
            <w:delText>f</w:delText>
          </w:r>
        </w:del>
      </w:ins>
      <w:del w:id="567" w:author="Shicheng Guo" w:date="2017-01-03T01:00:00Z">
        <w:r w:rsidR="006268CE" w:rsidRPr="00F62A4C" w:rsidDel="002E4461">
          <w:rPr>
            <w:rFonts w:ascii="Arial" w:eastAsia="Arial" w:hAnsi="Arial" w:cs="Arial"/>
            <w:color w:val="000000" w:themeColor="text1"/>
            <w:sz w:val="22"/>
            <w:szCs w:val="22"/>
          </w:rPr>
          <w:delText xml:space="preserve">False </w:delText>
        </w:r>
      </w:del>
      <w:ins w:id="568" w:author="Dinh Diep" w:date="2016-12-29T04:53:00Z">
        <w:del w:id="569" w:author="Shicheng Guo" w:date="2017-01-03T01:00:00Z">
          <w:r w:rsidR="00E165A1" w:rsidDel="002E4461">
            <w:rPr>
              <w:rFonts w:ascii="Arial" w:eastAsia="Arial" w:hAnsi="Arial" w:cs="Arial"/>
              <w:color w:val="000000" w:themeColor="text1"/>
              <w:sz w:val="22"/>
              <w:szCs w:val="22"/>
            </w:rPr>
            <w:delText>d</w:delText>
          </w:r>
        </w:del>
      </w:ins>
      <w:del w:id="570" w:author="Shicheng Guo" w:date="2017-01-03T01:00:00Z">
        <w:r w:rsidR="006268CE" w:rsidRPr="00F62A4C" w:rsidDel="002E4461">
          <w:rPr>
            <w:rFonts w:ascii="Arial" w:eastAsia="Arial" w:hAnsi="Arial" w:cs="Arial"/>
            <w:color w:val="000000" w:themeColor="text1"/>
            <w:sz w:val="22"/>
            <w:szCs w:val="22"/>
          </w:rPr>
          <w:delText xml:space="preserve">Discovery </w:delText>
        </w:r>
      </w:del>
      <w:ins w:id="571" w:author="Dinh Diep" w:date="2016-12-29T04:53:00Z">
        <w:del w:id="572" w:author="Shicheng Guo" w:date="2017-01-03T01:00:00Z">
          <w:r w:rsidR="00E165A1" w:rsidDel="002E4461">
            <w:rPr>
              <w:rFonts w:ascii="Arial" w:eastAsia="Arial" w:hAnsi="Arial" w:cs="Arial"/>
              <w:color w:val="000000" w:themeColor="text1"/>
              <w:sz w:val="22"/>
              <w:szCs w:val="22"/>
            </w:rPr>
            <w:delText>r</w:delText>
          </w:r>
        </w:del>
      </w:ins>
      <w:del w:id="573" w:author="Shicheng Guo" w:date="2017-01-03T01:00:00Z">
        <w:r w:rsidR="006268CE" w:rsidRPr="00F62A4C" w:rsidDel="002E4461">
          <w:rPr>
            <w:rFonts w:ascii="Arial" w:eastAsia="Arial" w:hAnsi="Arial" w:cs="Arial"/>
            <w:color w:val="000000" w:themeColor="text1"/>
            <w:sz w:val="22"/>
            <w:szCs w:val="22"/>
          </w:rPr>
          <w:delText>Rate</w:delText>
        </w:r>
        <w:r w:rsidR="00D12E14" w:rsidDel="002E4461">
          <w:rPr>
            <w:rFonts w:ascii="Arial" w:eastAsia="Arial" w:hAnsi="Arial" w:cs="Arial"/>
            <w:color w:val="000000" w:themeColor="text1"/>
            <w:sz w:val="22"/>
            <w:szCs w:val="22"/>
          </w:rPr>
          <w:fldChar w:fldCharType="end"/>
        </w:r>
        <w:r w:rsidR="006268CE" w:rsidRPr="00F62A4C" w:rsidDel="002E4461">
          <w:rPr>
            <w:rFonts w:ascii="Arial" w:eastAsia="Arial" w:hAnsi="Arial" w:cs="Arial"/>
            <w:color w:val="000000" w:themeColor="text1"/>
            <w:sz w:val="22"/>
            <w:szCs w:val="22"/>
          </w:rPr>
          <w:delText xml:space="preserve"> (FDR) correction. Other statistical analys</w:delText>
        </w:r>
      </w:del>
      <w:ins w:id="574" w:author="Dinh Diep" w:date="2016-12-28T16:54:00Z">
        <w:del w:id="575" w:author="Shicheng Guo" w:date="2017-01-03T01:00:00Z">
          <w:r w:rsidR="00C33F44" w:rsidDel="002E4461">
            <w:rPr>
              <w:rFonts w:ascii="Arial" w:eastAsia="Arial" w:hAnsi="Arial" w:cs="Arial"/>
              <w:color w:val="000000" w:themeColor="text1"/>
              <w:sz w:val="22"/>
              <w:szCs w:val="22"/>
            </w:rPr>
            <w:delText>e</w:delText>
          </w:r>
        </w:del>
      </w:ins>
      <w:del w:id="576" w:author="Shicheng Guo" w:date="2017-01-03T01:00:00Z">
        <w:r w:rsidR="006268CE" w:rsidRPr="00F62A4C" w:rsidDel="002E4461">
          <w:rPr>
            <w:rFonts w:ascii="Arial" w:eastAsia="Arial" w:hAnsi="Arial" w:cs="Arial"/>
            <w:color w:val="000000" w:themeColor="text1"/>
            <w:sz w:val="22"/>
            <w:szCs w:val="22"/>
          </w:rPr>
          <w:delText xml:space="preserve">is to MHL were also conducted by 2-tailed t-test without explicitly notification. </w:delText>
        </w:r>
        <w:r w:rsidR="00496DBC" w:rsidRPr="004A02EA" w:rsidDel="002E4461">
          <w:rPr>
            <w:rFonts w:ascii="Arial" w:eastAsia="Arial" w:hAnsi="Arial" w:cs="Arial"/>
            <w:color w:val="FF0000"/>
            <w:sz w:val="22"/>
            <w:szCs w:val="22"/>
          </w:rPr>
          <w:delText xml:space="preserve">CRC plasma and LC plasma distinguish prediction evaluation were applied random forecast therefore the test and validation sample were independent. </w:delText>
        </w:r>
        <w:r w:rsidR="006268CE" w:rsidRPr="00F62A4C" w:rsidDel="002E4461">
          <w:rPr>
            <w:rFonts w:ascii="Arial" w:eastAsia="Arial" w:hAnsi="Arial" w:cs="Arial"/>
            <w:color w:val="000000" w:themeColor="text1"/>
            <w:sz w:val="22"/>
            <w:szCs w:val="22"/>
          </w:rPr>
          <w:delText>Tumor-of-origin prediction were applied with</w:delText>
        </w:r>
      </w:del>
      <w:ins w:id="577" w:author="Dinh Diep" w:date="2016-12-28T16:55:00Z">
        <w:del w:id="578" w:author="Shicheng Guo" w:date="2017-01-03T01:00:00Z">
          <w:r w:rsidR="00C33F44" w:rsidDel="002E4461">
            <w:rPr>
              <w:rFonts w:ascii="Arial" w:eastAsia="Arial" w:hAnsi="Arial" w:cs="Arial"/>
              <w:color w:val="000000" w:themeColor="text1"/>
              <w:sz w:val="22"/>
              <w:szCs w:val="22"/>
            </w:rPr>
            <w:delText>w</w:delText>
          </w:r>
        </w:del>
      </w:ins>
      <w:ins w:id="579" w:author="Dinh Diep" w:date="2016-12-28T17:01:00Z">
        <w:del w:id="580" w:author="Shicheng Guo" w:date="2017-01-03T01:00:00Z">
          <w:r w:rsidR="00C33F44" w:rsidDel="002E4461">
            <w:rPr>
              <w:rFonts w:ascii="Arial" w:eastAsia="Arial" w:hAnsi="Arial" w:cs="Arial"/>
              <w:color w:val="000000" w:themeColor="text1"/>
              <w:sz w:val="22"/>
              <w:szCs w:val="22"/>
            </w:rPr>
            <w:delText>as</w:delText>
          </w:r>
        </w:del>
      </w:ins>
      <w:ins w:id="581" w:author="Dinh Diep" w:date="2016-12-28T16:55:00Z">
        <w:del w:id="582" w:author="Shicheng Guo" w:date="2017-01-03T01:00:00Z">
          <w:r w:rsidR="00C33F44" w:rsidDel="002E4461">
            <w:rPr>
              <w:rFonts w:ascii="Arial" w:eastAsia="Arial" w:hAnsi="Arial" w:cs="Arial"/>
              <w:color w:val="000000" w:themeColor="text1"/>
              <w:sz w:val="22"/>
              <w:szCs w:val="22"/>
            </w:rPr>
            <w:delText xml:space="preserve"> performed using</w:delText>
          </w:r>
        </w:del>
      </w:ins>
      <w:ins w:id="583" w:author="Dinh Diep" w:date="2016-12-28T17:01:00Z">
        <w:del w:id="584" w:author="Shicheng Guo" w:date="2017-01-03T01:00:00Z">
          <w:r w:rsidR="00C33F44" w:rsidDel="002E4461">
            <w:rPr>
              <w:rFonts w:ascii="Arial" w:eastAsia="Arial" w:hAnsi="Arial" w:cs="Arial"/>
              <w:color w:val="000000" w:themeColor="text1"/>
              <w:sz w:val="22"/>
              <w:szCs w:val="22"/>
            </w:rPr>
            <w:delText xml:space="preserve"> a</w:delText>
          </w:r>
        </w:del>
      </w:ins>
      <w:del w:id="585" w:author="Shicheng Guo" w:date="2017-01-03T01:00:00Z">
        <w:r w:rsidR="006268CE" w:rsidRPr="00F62A4C" w:rsidDel="002E4461">
          <w:rPr>
            <w:rFonts w:ascii="Arial" w:eastAsia="Arial" w:hAnsi="Arial" w:cs="Arial"/>
            <w:color w:val="000000" w:themeColor="text1"/>
            <w:sz w:val="22"/>
            <w:szCs w:val="22"/>
          </w:rPr>
          <w:delText xml:space="preserve"> </w:delText>
        </w:r>
        <w:r w:rsidR="006268CE" w:rsidRPr="00F62A4C" w:rsidDel="002E4461">
          <w:rPr>
            <w:rFonts w:ascii="Arial" w:eastAsia="Arial" w:hAnsi="Arial" w:cs="Arial" w:hint="eastAsia"/>
            <w:color w:val="000000" w:themeColor="text1"/>
            <w:sz w:val="22"/>
            <w:szCs w:val="22"/>
          </w:rPr>
          <w:delText>ti</w:delText>
        </w:r>
        <w:r w:rsidR="0087147B" w:rsidDel="002E4461">
          <w:rPr>
            <w:rFonts w:ascii="Arial" w:eastAsia="Arial" w:hAnsi="Arial" w:cs="Arial"/>
            <w:color w:val="000000" w:themeColor="text1"/>
            <w:sz w:val="22"/>
            <w:szCs w:val="22"/>
          </w:rPr>
          <w:delText>ssue-specific</w:delText>
        </w:r>
      </w:del>
      <w:ins w:id="586" w:author="Dinh Diep" w:date="2016-12-28T17:01:00Z">
        <w:del w:id="587" w:author="Shicheng Guo" w:date="2017-01-03T01:00:00Z">
          <w:r w:rsidR="00C33F44" w:rsidDel="002E4461">
            <w:rPr>
              <w:rFonts w:ascii="Arial" w:eastAsia="Arial" w:hAnsi="Arial" w:cs="Arial"/>
              <w:color w:val="000000" w:themeColor="text1"/>
              <w:sz w:val="22"/>
              <w:szCs w:val="22"/>
            </w:rPr>
            <w:delText>ts</w:delText>
          </w:r>
        </w:del>
      </w:ins>
      <w:del w:id="588" w:author="Shicheng Guo" w:date="2017-01-03T01:00:00Z">
        <w:r w:rsidR="0087147B" w:rsidDel="002E4461">
          <w:rPr>
            <w:rFonts w:ascii="Arial" w:eastAsia="Arial" w:hAnsi="Arial" w:cs="Arial"/>
            <w:color w:val="000000" w:themeColor="text1"/>
            <w:sz w:val="22"/>
            <w:szCs w:val="22"/>
          </w:rPr>
          <w:delText xml:space="preserve"> MHBs counting (MHC) </w:delText>
        </w:r>
        <w:r w:rsidR="006268CE" w:rsidRPr="00F62A4C" w:rsidDel="002E4461">
          <w:rPr>
            <w:rFonts w:ascii="Arial" w:eastAsia="Arial" w:hAnsi="Arial" w:cs="Arial"/>
            <w:color w:val="000000" w:themeColor="text1"/>
            <w:sz w:val="22"/>
            <w:szCs w:val="22"/>
          </w:rPr>
          <w:delText xml:space="preserve">strategy in which the tissue-of-origin of the plasma were assigned to the group </w:delText>
        </w:r>
      </w:del>
      <w:ins w:id="589" w:author="Dinh Diep" w:date="2016-12-28T16:55:00Z">
        <w:del w:id="590" w:author="Shicheng Guo" w:date="2017-01-03T01:00:00Z">
          <w:r w:rsidR="00C33F44" w:rsidDel="002E4461">
            <w:rPr>
              <w:rFonts w:ascii="Arial" w:eastAsia="Arial" w:hAnsi="Arial" w:cs="Arial"/>
              <w:color w:val="000000" w:themeColor="text1"/>
              <w:sz w:val="22"/>
              <w:szCs w:val="22"/>
            </w:rPr>
            <w:delText>reference</w:delText>
          </w:r>
          <w:r w:rsidR="00C33F44" w:rsidRPr="00F62A4C" w:rsidDel="002E4461">
            <w:rPr>
              <w:rFonts w:ascii="Arial" w:eastAsia="Arial" w:hAnsi="Arial" w:cs="Arial"/>
              <w:color w:val="000000" w:themeColor="text1"/>
              <w:sz w:val="22"/>
              <w:szCs w:val="22"/>
            </w:rPr>
            <w:delText xml:space="preserve"> </w:delText>
          </w:r>
        </w:del>
      </w:ins>
      <w:ins w:id="591" w:author="Dinh Diep" w:date="2016-12-28T17:02:00Z">
        <w:del w:id="592" w:author="Shicheng Guo" w:date="2017-01-03T01:00:00Z">
          <w:r w:rsidR="00C33F44" w:rsidDel="002E4461">
            <w:rPr>
              <w:rFonts w:ascii="Arial" w:eastAsia="Arial" w:hAnsi="Arial" w:cs="Arial"/>
              <w:color w:val="000000" w:themeColor="text1"/>
              <w:sz w:val="22"/>
              <w:szCs w:val="22"/>
            </w:rPr>
            <w:delText xml:space="preserve">group </w:delText>
          </w:r>
        </w:del>
      </w:ins>
      <w:ins w:id="593" w:author="Dinh Diep" w:date="2016-12-28T16:55:00Z">
        <w:del w:id="594" w:author="Shicheng Guo" w:date="2017-01-03T01:00:00Z">
          <w:r w:rsidR="00C33F44" w:rsidDel="002E4461">
            <w:rPr>
              <w:rFonts w:ascii="Arial" w:eastAsia="Arial" w:hAnsi="Arial" w:cs="Arial"/>
              <w:color w:val="000000" w:themeColor="text1"/>
              <w:sz w:val="22"/>
              <w:szCs w:val="22"/>
            </w:rPr>
            <w:delText xml:space="preserve">with the </w:delText>
          </w:r>
        </w:del>
      </w:ins>
      <w:del w:id="595" w:author="Shicheng Guo" w:date="2017-01-03T01:00:00Z">
        <w:r w:rsidR="006268CE" w:rsidRPr="00F62A4C" w:rsidDel="002E4461">
          <w:rPr>
            <w:rFonts w:ascii="Arial" w:eastAsia="Arial" w:hAnsi="Arial" w:cs="Arial"/>
            <w:color w:val="000000" w:themeColor="text1"/>
            <w:sz w:val="22"/>
            <w:szCs w:val="22"/>
          </w:rPr>
          <w:delText>for which have maximum</w:delText>
        </w:r>
      </w:del>
      <w:ins w:id="596" w:author="Dinh Diep" w:date="2016-12-28T17:02:00Z">
        <w:del w:id="597" w:author="Shicheng Guo" w:date="2017-01-03T01:00:00Z">
          <w:r w:rsidR="00C33F44" w:rsidDel="002E4461">
            <w:rPr>
              <w:rFonts w:ascii="Arial" w:eastAsia="Arial" w:hAnsi="Arial" w:cs="Arial"/>
              <w:color w:val="000000" w:themeColor="text1"/>
              <w:sz w:val="22"/>
              <w:szCs w:val="22"/>
            </w:rPr>
            <w:delText xml:space="preserve"> number of</w:delText>
          </w:r>
        </w:del>
      </w:ins>
      <w:del w:id="598" w:author="Shicheng Guo" w:date="2017-01-03T01:00:00Z">
        <w:r w:rsidR="006268CE" w:rsidRPr="00F62A4C" w:rsidDel="002E4461">
          <w:rPr>
            <w:rFonts w:ascii="Arial" w:eastAsia="Arial" w:hAnsi="Arial" w:cs="Arial"/>
            <w:color w:val="000000" w:themeColor="text1"/>
            <w:sz w:val="22"/>
            <w:szCs w:val="22"/>
          </w:rPr>
          <w:delText xml:space="preserve"> tissue-specific</w:delText>
        </w:r>
      </w:del>
      <w:ins w:id="599" w:author="Dinh Diep" w:date="2016-12-28T17:02:00Z">
        <w:del w:id="600" w:author="Shicheng Guo" w:date="2017-01-03T01:00:00Z">
          <w:r w:rsidR="00C33F44" w:rsidDel="002E4461">
            <w:rPr>
              <w:rFonts w:ascii="Arial" w:eastAsia="Arial" w:hAnsi="Arial" w:cs="Arial"/>
              <w:color w:val="000000" w:themeColor="text1"/>
              <w:sz w:val="22"/>
              <w:szCs w:val="22"/>
            </w:rPr>
            <w:delText>ts</w:delText>
          </w:r>
        </w:del>
      </w:ins>
      <w:del w:id="601" w:author="Shicheng Guo" w:date="2017-01-03T01:00:00Z">
        <w:r w:rsidR="006268CE" w:rsidRPr="00F62A4C" w:rsidDel="002E4461">
          <w:rPr>
            <w:rFonts w:ascii="Arial" w:eastAsia="Arial" w:hAnsi="Arial" w:cs="Arial"/>
            <w:color w:val="000000" w:themeColor="text1"/>
            <w:sz w:val="22"/>
            <w:szCs w:val="22"/>
          </w:rPr>
          <w:delText xml:space="preserve"> MHB fragments</w:delText>
        </w:r>
        <w:r w:rsidR="00C8759C" w:rsidDel="002E4461">
          <w:rPr>
            <w:rFonts w:ascii="Arial" w:eastAsia="Arial" w:hAnsi="Arial" w:cs="Arial"/>
            <w:color w:val="000000" w:themeColor="text1"/>
            <w:sz w:val="22"/>
            <w:szCs w:val="22"/>
          </w:rPr>
          <w:delText xml:space="preserve"> (assignment </w:delText>
        </w:r>
        <w:r w:rsidR="000F6F54" w:rsidDel="002E4461">
          <w:rPr>
            <w:rFonts w:ascii="Arial" w:eastAsia="Arial" w:hAnsi="Arial" w:cs="Arial"/>
            <w:color w:val="000000" w:themeColor="text1"/>
            <w:sz w:val="22"/>
            <w:szCs w:val="22"/>
          </w:rPr>
          <w:delText>by</w:delText>
        </w:r>
        <w:r w:rsidR="00C8759C" w:rsidDel="002E4461">
          <w:rPr>
            <w:rFonts w:ascii="Arial" w:eastAsia="Arial" w:hAnsi="Arial" w:cs="Arial"/>
            <w:color w:val="000000" w:themeColor="text1"/>
            <w:sz w:val="22"/>
            <w:szCs w:val="22"/>
          </w:rPr>
          <w:delText xml:space="preserve"> </w:delText>
        </w:r>
        <w:r w:rsidR="00C8759C" w:rsidRPr="00F62A4C" w:rsidDel="002E4461">
          <w:rPr>
            <w:rFonts w:ascii="Arial" w:eastAsia="Arial" w:hAnsi="Arial" w:cs="Arial"/>
            <w:color w:val="000000" w:themeColor="text1"/>
            <w:sz w:val="22"/>
            <w:szCs w:val="22"/>
          </w:rPr>
          <w:delText>maximum</w:delText>
        </w:r>
        <w:r w:rsidR="00C8759C" w:rsidDel="002E4461">
          <w:rPr>
            <w:rFonts w:ascii="Arial" w:eastAsia="Arial" w:hAnsi="Arial" w:cs="Arial"/>
            <w:color w:val="000000" w:themeColor="text1"/>
            <w:sz w:val="22"/>
            <w:szCs w:val="22"/>
          </w:rPr>
          <w:delText xml:space="preserve"> likelihood)</w:delText>
        </w:r>
        <w:r w:rsidR="006268CE" w:rsidRPr="00F62A4C" w:rsidDel="002E4461">
          <w:rPr>
            <w:rFonts w:ascii="Arial" w:eastAsia="Arial" w:hAnsi="Arial" w:cs="Arial"/>
            <w:color w:val="000000" w:themeColor="text1"/>
            <w:sz w:val="22"/>
            <w:szCs w:val="22"/>
          </w:rPr>
          <w:delText>. For the detail</w:delText>
        </w:r>
      </w:del>
      <w:ins w:id="602" w:author="Dinh Diep" w:date="2016-12-28T16:56:00Z">
        <w:del w:id="603" w:author="Shicheng Guo" w:date="2017-01-03T01:00:00Z">
          <w:r w:rsidR="00C33F44" w:rsidDel="002E4461">
            <w:rPr>
              <w:rFonts w:ascii="Arial" w:eastAsia="Arial" w:hAnsi="Arial" w:cs="Arial"/>
              <w:color w:val="000000" w:themeColor="text1"/>
              <w:sz w:val="22"/>
              <w:szCs w:val="22"/>
            </w:rPr>
            <w:delText xml:space="preserve">In </w:delText>
          </w:r>
        </w:del>
      </w:ins>
      <w:ins w:id="604" w:author="Dinh Diep" w:date="2016-12-28T17:02:00Z">
        <w:del w:id="605" w:author="Shicheng Guo" w:date="2017-01-03T01:00:00Z">
          <w:r w:rsidR="00C33F44" w:rsidDel="002E4461">
            <w:rPr>
              <w:rFonts w:ascii="Arial" w:eastAsia="Arial" w:hAnsi="Arial" w:cs="Arial"/>
              <w:color w:val="000000" w:themeColor="text1"/>
              <w:sz w:val="22"/>
              <w:szCs w:val="22"/>
            </w:rPr>
            <w:delText>further</w:delText>
          </w:r>
        </w:del>
      </w:ins>
      <w:ins w:id="606" w:author="Dinh Diep" w:date="2016-12-28T16:56:00Z">
        <w:del w:id="607" w:author="Shicheng Guo" w:date="2017-01-03T01:00:00Z">
          <w:r w:rsidR="00C33F44" w:rsidDel="002E4461">
            <w:rPr>
              <w:rFonts w:ascii="Arial" w:eastAsia="Arial" w:hAnsi="Arial" w:cs="Arial"/>
              <w:color w:val="000000" w:themeColor="text1"/>
              <w:sz w:val="22"/>
              <w:szCs w:val="22"/>
            </w:rPr>
            <w:delText xml:space="preserve"> details</w:delText>
          </w:r>
        </w:del>
      </w:ins>
      <w:del w:id="608" w:author="Shicheng Guo" w:date="2017-01-03T01:00:00Z">
        <w:r w:rsidR="006268CE" w:rsidRPr="00F62A4C" w:rsidDel="002E4461">
          <w:rPr>
            <w:rFonts w:ascii="Arial" w:eastAsia="Arial" w:hAnsi="Arial" w:cs="Arial"/>
            <w:color w:val="000000" w:themeColor="text1"/>
            <w:sz w:val="22"/>
            <w:szCs w:val="22"/>
          </w:rPr>
          <w:delText xml:space="preserve">, </w:delText>
        </w:r>
      </w:del>
      <w:ins w:id="609" w:author="Dinh Diep" w:date="2016-12-28T16:43:00Z">
        <w:del w:id="610" w:author="Shicheng Guo" w:date="2017-01-03T01:00:00Z">
          <w:r w:rsidR="003D6F45" w:rsidDel="002E4461">
            <w:rPr>
              <w:rFonts w:ascii="Arial" w:eastAsia="Arial" w:hAnsi="Arial" w:cs="Arial"/>
              <w:color w:val="000000" w:themeColor="text1"/>
              <w:sz w:val="22"/>
              <w:szCs w:val="22"/>
            </w:rPr>
            <w:delText>i</w:delText>
          </w:r>
        </w:del>
      </w:ins>
      <w:del w:id="611" w:author="Shicheng Guo" w:date="2017-01-03T01:00:00Z">
        <w:r w:rsidR="006268CE" w:rsidRPr="00F62A4C" w:rsidDel="002E4461">
          <w:rPr>
            <w:rFonts w:ascii="Arial" w:eastAsia="Arial" w:hAnsi="Arial" w:cs="Arial"/>
            <w:color w:val="000000" w:themeColor="text1"/>
            <w:sz w:val="22"/>
            <w:szCs w:val="22"/>
          </w:rPr>
          <w:delText xml:space="preserve">In the first stage, the tissue-specific MHBs was </w:delText>
        </w:r>
      </w:del>
      <w:ins w:id="612" w:author="Dinh Diep" w:date="2016-12-28T16:56:00Z">
        <w:del w:id="613" w:author="Shicheng Guo" w:date="2017-01-03T01:00:00Z">
          <w:r w:rsidR="00C33F44" w:rsidRPr="00F62A4C" w:rsidDel="002E4461">
            <w:rPr>
              <w:rFonts w:ascii="Arial" w:eastAsia="Arial" w:hAnsi="Arial" w:cs="Arial"/>
              <w:color w:val="000000" w:themeColor="text1"/>
              <w:sz w:val="22"/>
              <w:szCs w:val="22"/>
            </w:rPr>
            <w:delText>w</w:delText>
          </w:r>
          <w:r w:rsidR="00C33F44" w:rsidDel="002E4461">
            <w:rPr>
              <w:rFonts w:ascii="Arial" w:eastAsia="Arial" w:hAnsi="Arial" w:cs="Arial"/>
              <w:color w:val="000000" w:themeColor="text1"/>
              <w:sz w:val="22"/>
              <w:szCs w:val="22"/>
            </w:rPr>
            <w:delText>ere</w:delText>
          </w:r>
          <w:r w:rsidR="00C33F44" w:rsidRPr="00F62A4C" w:rsidDel="002E4461">
            <w:rPr>
              <w:rFonts w:ascii="Arial" w:eastAsia="Arial" w:hAnsi="Arial" w:cs="Arial"/>
              <w:color w:val="000000" w:themeColor="text1"/>
              <w:sz w:val="22"/>
              <w:szCs w:val="22"/>
            </w:rPr>
            <w:delText xml:space="preserve"> </w:delText>
          </w:r>
        </w:del>
      </w:ins>
      <w:del w:id="614" w:author="Shicheng Guo" w:date="2017-01-03T01:00:00Z">
        <w:r w:rsidR="006268CE" w:rsidRPr="00F62A4C" w:rsidDel="002E4461">
          <w:rPr>
            <w:rFonts w:ascii="Arial" w:eastAsia="Arial" w:hAnsi="Arial" w:cs="Arial"/>
            <w:color w:val="000000" w:themeColor="text1"/>
            <w:sz w:val="22"/>
            <w:szCs w:val="22"/>
          </w:rPr>
          <w:delText>identified with WGBS and RRBS dataset from solid tissues in the training samples</w:delText>
        </w:r>
        <w:r w:rsidR="00C22AA4" w:rsidDel="002E4461">
          <w:rPr>
            <w:rFonts w:ascii="Arial" w:eastAsia="Arial" w:hAnsi="Arial" w:cs="Arial"/>
            <w:color w:val="000000" w:themeColor="text1"/>
            <w:sz w:val="22"/>
            <w:szCs w:val="22"/>
          </w:rPr>
          <w:delText>. T</w:delText>
        </w:r>
        <w:r w:rsidR="006268CE" w:rsidRPr="00F62A4C" w:rsidDel="002E4461">
          <w:rPr>
            <w:rFonts w:ascii="Arial" w:eastAsia="Arial" w:hAnsi="Arial" w:cs="Arial"/>
            <w:color w:val="000000" w:themeColor="text1"/>
            <w:sz w:val="22"/>
            <w:szCs w:val="22"/>
          </w:rPr>
          <w:delText>issue specific MHB regions (each tissue</w:delText>
        </w:r>
      </w:del>
      <w:ins w:id="615" w:author="Dinh Diep" w:date="2016-12-28T16:56:00Z">
        <w:del w:id="616" w:author="Shicheng Guo" w:date="2017-01-03T01:00:00Z">
          <w:r w:rsidR="00C33F44" w:rsidDel="002E4461">
            <w:rPr>
              <w:rFonts w:ascii="Arial" w:eastAsia="Arial" w:hAnsi="Arial" w:cs="Arial"/>
              <w:color w:val="000000" w:themeColor="text1"/>
              <w:sz w:val="22"/>
              <w:szCs w:val="22"/>
            </w:rPr>
            <w:delText xml:space="preserve"> have</w:delText>
          </w:r>
        </w:del>
      </w:ins>
      <w:del w:id="617" w:author="Shicheng Guo" w:date="2017-01-03T01:00:00Z">
        <w:r w:rsidR="006268CE" w:rsidRPr="00F62A4C" w:rsidDel="002E4461">
          <w:rPr>
            <w:rFonts w:ascii="Arial" w:eastAsia="Arial" w:hAnsi="Arial" w:cs="Arial"/>
            <w:color w:val="000000" w:themeColor="text1"/>
            <w:sz w:val="22"/>
            <w:szCs w:val="22"/>
          </w:rPr>
          <w:delText xml:space="preserve"> ~ 300 MHBs) were obtained by filtered with the</w:delText>
        </w:r>
      </w:del>
      <w:ins w:id="618" w:author="Dinh Diep" w:date="2016-12-28T16:57:00Z">
        <w:del w:id="619" w:author="Shicheng Guo" w:date="2017-01-03T01:00:00Z">
          <w:r w:rsidR="00C33F44" w:rsidDel="002E4461">
            <w:rPr>
              <w:rFonts w:ascii="Arial" w:eastAsia="Arial" w:hAnsi="Arial" w:cs="Arial"/>
              <w:color w:val="000000" w:themeColor="text1"/>
              <w:sz w:val="22"/>
              <w:szCs w:val="22"/>
            </w:rPr>
            <w:delText>a</w:delText>
          </w:r>
        </w:del>
      </w:ins>
      <w:del w:id="620" w:author="Shicheng Guo" w:date="2017-01-03T01:00:00Z">
        <w:r w:rsidR="006268CE" w:rsidRPr="00F62A4C" w:rsidDel="002E4461">
          <w:rPr>
            <w:rFonts w:ascii="Arial" w:eastAsia="Arial" w:hAnsi="Arial" w:cs="Arial" w:hint="eastAsia"/>
            <w:color w:val="000000" w:themeColor="text1"/>
            <w:sz w:val="22"/>
            <w:szCs w:val="22"/>
          </w:rPr>
          <w:delText xml:space="preserve"> </w:delText>
        </w:r>
        <w:r w:rsidR="006268CE" w:rsidRPr="00F62A4C" w:rsidDel="002E4461">
          <w:rPr>
            <w:rFonts w:ascii="Arial" w:eastAsia="Arial" w:hAnsi="Arial" w:cs="Arial"/>
            <w:color w:val="000000" w:themeColor="text1"/>
            <w:sz w:val="22"/>
            <w:szCs w:val="22"/>
          </w:rPr>
          <w:delText xml:space="preserve">moderate GSI&gt; 0.1 </w:delText>
        </w:r>
      </w:del>
      <w:ins w:id="621" w:author="Dinh Diep" w:date="2016-12-28T16:57:00Z">
        <w:del w:id="622" w:author="Shicheng Guo" w:date="2017-01-03T01:00:00Z">
          <w:r w:rsidR="00C33F44" w:rsidDel="002E4461">
            <w:rPr>
              <w:rFonts w:ascii="Arial" w:eastAsia="Arial" w:hAnsi="Arial" w:cs="Arial"/>
              <w:color w:val="000000" w:themeColor="text1"/>
              <w:sz w:val="22"/>
              <w:szCs w:val="22"/>
            </w:rPr>
            <w:delText>filter</w:delText>
          </w:r>
        </w:del>
      </w:ins>
      <w:del w:id="623" w:author="Shicheng Guo" w:date="2017-01-03T01:00:00Z">
        <w:r w:rsidR="006268CE" w:rsidRPr="00F62A4C" w:rsidDel="002E4461">
          <w:rPr>
            <w:rFonts w:ascii="Arial" w:eastAsia="Arial" w:hAnsi="Arial" w:cs="Arial"/>
            <w:color w:val="000000" w:themeColor="text1"/>
            <w:sz w:val="22"/>
            <w:szCs w:val="22"/>
          </w:rPr>
          <w:delText>so that we could select the most powerful biomarkers which can be detected in RRBS and GWBS. In the second stage, the built prediction model was</w:delText>
        </w:r>
      </w:del>
      <w:ins w:id="624" w:author="Dinh Diep" w:date="2016-12-28T16:57:00Z">
        <w:del w:id="625" w:author="Shicheng Guo" w:date="2017-01-03T01:00:00Z">
          <w:r w:rsidR="00C33F44" w:rsidDel="002E4461">
            <w:rPr>
              <w:rFonts w:ascii="Arial" w:eastAsia="Arial" w:hAnsi="Arial" w:cs="Arial"/>
              <w:color w:val="000000" w:themeColor="text1"/>
              <w:sz w:val="22"/>
              <w:szCs w:val="22"/>
            </w:rPr>
            <w:delText>predictions were</w:delText>
          </w:r>
        </w:del>
      </w:ins>
      <w:del w:id="626" w:author="Shicheng Guo" w:date="2017-01-03T01:00:00Z">
        <w:r w:rsidR="006268CE" w:rsidRPr="00F62A4C" w:rsidDel="002E4461">
          <w:rPr>
            <w:rFonts w:ascii="Arial" w:eastAsia="Arial" w:hAnsi="Arial" w:cs="Arial"/>
            <w:color w:val="000000" w:themeColor="text1"/>
            <w:sz w:val="22"/>
            <w:szCs w:val="22"/>
          </w:rPr>
          <w:delText xml:space="preserve"> validated with our own RRBS dataset which including </w:delText>
        </w:r>
      </w:del>
      <w:ins w:id="627" w:author="Dinh Diep" w:date="2016-12-28T16:58:00Z">
        <w:del w:id="628" w:author="Shicheng Guo" w:date="2017-01-03T01:00:00Z">
          <w:r w:rsidR="00C33F44" w:rsidRPr="00F62A4C" w:rsidDel="002E4461">
            <w:rPr>
              <w:rFonts w:ascii="Arial" w:eastAsia="Arial" w:hAnsi="Arial" w:cs="Arial"/>
              <w:color w:val="000000" w:themeColor="text1"/>
              <w:sz w:val="22"/>
              <w:szCs w:val="22"/>
            </w:rPr>
            <w:delText>includ</w:delText>
          </w:r>
          <w:r w:rsidR="00C33F44" w:rsidDel="002E4461">
            <w:rPr>
              <w:rFonts w:ascii="Arial" w:eastAsia="Arial" w:hAnsi="Arial" w:cs="Arial"/>
              <w:color w:val="000000" w:themeColor="text1"/>
              <w:sz w:val="22"/>
              <w:szCs w:val="22"/>
            </w:rPr>
            <w:delText>ed</w:delText>
          </w:r>
          <w:r w:rsidR="00C33F44" w:rsidRPr="00F62A4C" w:rsidDel="002E4461">
            <w:rPr>
              <w:rFonts w:ascii="Arial" w:eastAsia="Arial" w:hAnsi="Arial" w:cs="Arial"/>
              <w:color w:val="000000" w:themeColor="text1"/>
              <w:sz w:val="22"/>
              <w:szCs w:val="22"/>
            </w:rPr>
            <w:delText xml:space="preserve"> </w:delText>
          </w:r>
        </w:del>
      </w:ins>
      <w:del w:id="629" w:author="Shicheng Guo" w:date="2017-01-03T01:00:00Z">
        <w:r w:rsidR="006268CE" w:rsidRPr="00F62A4C" w:rsidDel="002E4461">
          <w:rPr>
            <w:rFonts w:ascii="Arial" w:eastAsia="Arial" w:hAnsi="Arial" w:cs="Arial"/>
            <w:color w:val="000000" w:themeColor="text1"/>
            <w:sz w:val="22"/>
            <w:szCs w:val="22"/>
          </w:rPr>
          <w:delText xml:space="preserve">30 </w:delText>
        </w:r>
        <w:r w:rsidR="00106460" w:rsidDel="002E4461">
          <w:rPr>
            <w:rFonts w:ascii="Arial" w:eastAsia="Arial" w:hAnsi="Arial" w:cs="Arial"/>
            <w:color w:val="auto"/>
            <w:sz w:val="22"/>
            <w:szCs w:val="22"/>
          </w:rPr>
          <w:delText>c</w:delText>
        </w:r>
        <w:r w:rsidR="00106460" w:rsidRPr="00530512" w:rsidDel="002E4461">
          <w:rPr>
            <w:rFonts w:ascii="Arial" w:eastAsia="Arial" w:hAnsi="Arial" w:cs="Arial"/>
            <w:color w:val="auto"/>
            <w:sz w:val="22"/>
            <w:szCs w:val="22"/>
          </w:rPr>
          <w:delText xml:space="preserve">olorectal </w:delText>
        </w:r>
        <w:r w:rsidR="006268CE" w:rsidRPr="00F62A4C" w:rsidDel="002E4461">
          <w:rPr>
            <w:rFonts w:ascii="Arial" w:eastAsia="Arial" w:hAnsi="Arial" w:cs="Arial"/>
            <w:color w:val="000000" w:themeColor="text1"/>
            <w:sz w:val="22"/>
            <w:szCs w:val="22"/>
          </w:rPr>
          <w:delText xml:space="preserve">cancer plasma, 29 lung cancer plasma and </w:delText>
        </w:r>
        <w:r w:rsidR="006268CE" w:rsidRPr="00F62A4C" w:rsidDel="002E4461">
          <w:rPr>
            <w:rFonts w:ascii="Arial" w:eastAsia="Arial" w:hAnsi="Arial" w:cs="Arial" w:hint="eastAsia"/>
            <w:color w:val="000000" w:themeColor="text1"/>
            <w:sz w:val="22"/>
            <w:szCs w:val="22"/>
          </w:rPr>
          <w:delText>75</w:delText>
        </w:r>
        <w:r w:rsidR="006268CE" w:rsidRPr="00F62A4C" w:rsidDel="002E4461">
          <w:rPr>
            <w:rFonts w:ascii="Arial" w:eastAsia="Arial" w:hAnsi="Arial" w:cs="Arial"/>
            <w:color w:val="000000" w:themeColor="text1"/>
            <w:sz w:val="22"/>
            <w:szCs w:val="22"/>
          </w:rPr>
          <w:delText xml:space="preserve"> normal plasma samples. In the test dataset, we separated the samples into 5 parts so that 5-fold cross-validation could be applied to measure the stability of the prediction,</w:delText>
        </w:r>
      </w:del>
      <w:ins w:id="630" w:author="Dinh Diep" w:date="2016-12-28T16:58:00Z">
        <w:del w:id="631" w:author="Shicheng Guo" w:date="2017-01-03T01:00:00Z">
          <w:r w:rsidR="00C33F44" w:rsidDel="002E4461">
            <w:rPr>
              <w:rFonts w:ascii="Arial" w:eastAsia="Arial" w:hAnsi="Arial" w:cs="Arial"/>
              <w:color w:val="000000" w:themeColor="text1"/>
              <w:sz w:val="22"/>
              <w:szCs w:val="22"/>
            </w:rPr>
            <w:delText xml:space="preserve"> and the</w:delText>
          </w:r>
        </w:del>
      </w:ins>
      <w:del w:id="632" w:author="Shicheng Guo" w:date="2017-01-03T01:00:00Z">
        <w:r w:rsidR="006268CE" w:rsidRPr="00F62A4C" w:rsidDel="002E4461">
          <w:rPr>
            <w:rFonts w:ascii="Arial" w:eastAsia="Arial" w:hAnsi="Arial" w:cs="Arial"/>
            <w:color w:val="000000" w:themeColor="text1"/>
            <w:sz w:val="22"/>
            <w:szCs w:val="22"/>
          </w:rPr>
          <w:delText xml:space="preserve"> number of tissue-specific MHB features were iterating from 50 to 300</w:delText>
        </w:r>
      </w:del>
      <w:ins w:id="633" w:author="Dinh Diep" w:date="2016-12-28T16:58:00Z">
        <w:del w:id="634" w:author="Shicheng Guo" w:date="2017-01-03T01:00:00Z">
          <w:r w:rsidR="00C33F44" w:rsidDel="002E4461">
            <w:rPr>
              <w:rFonts w:ascii="Arial" w:eastAsia="Arial" w:hAnsi="Arial" w:cs="Arial"/>
              <w:color w:val="000000" w:themeColor="text1"/>
              <w:sz w:val="22"/>
              <w:szCs w:val="22"/>
            </w:rPr>
            <w:delText>.</w:delText>
          </w:r>
        </w:del>
      </w:ins>
      <w:del w:id="635" w:author="Shicheng Guo" w:date="2017-01-03T01:00:00Z">
        <w:r w:rsidR="006268CE" w:rsidRPr="00F62A4C" w:rsidDel="002E4461">
          <w:rPr>
            <w:rFonts w:ascii="Arial" w:eastAsia="Arial" w:hAnsi="Arial" w:cs="Arial"/>
            <w:color w:val="000000" w:themeColor="text1"/>
            <w:sz w:val="22"/>
            <w:szCs w:val="22"/>
          </w:rPr>
          <w:delText xml:space="preserve"> and t</w:delText>
        </w:r>
      </w:del>
      <w:ins w:id="636" w:author="Dinh Diep" w:date="2016-12-28T16:58:00Z">
        <w:del w:id="637" w:author="Shicheng Guo" w:date="2017-01-03T01:00:00Z">
          <w:r w:rsidR="00C33F44" w:rsidDel="002E4461">
            <w:rPr>
              <w:rFonts w:ascii="Arial" w:eastAsia="Arial" w:hAnsi="Arial" w:cs="Arial"/>
              <w:color w:val="000000" w:themeColor="text1"/>
              <w:sz w:val="22"/>
              <w:szCs w:val="22"/>
            </w:rPr>
            <w:delText>T</w:delText>
          </w:r>
        </w:del>
      </w:ins>
      <w:del w:id="638" w:author="Shicheng Guo" w:date="2017-01-03T01:00:00Z">
        <w:r w:rsidR="006268CE" w:rsidRPr="00F62A4C" w:rsidDel="002E4461">
          <w:rPr>
            <w:rFonts w:ascii="Arial" w:eastAsia="Arial" w:hAnsi="Arial" w:cs="Arial"/>
            <w:color w:val="000000" w:themeColor="text1"/>
            <w:sz w:val="22"/>
            <w:szCs w:val="22"/>
          </w:rPr>
          <w:delText>he minimum</w:delText>
        </w:r>
      </w:del>
      <w:ins w:id="639" w:author="Dinh Diep" w:date="2016-12-28T16:58:00Z">
        <w:del w:id="640" w:author="Shicheng Guo" w:date="2017-01-03T01:00:00Z">
          <w:r w:rsidR="00C33F44" w:rsidDel="002E4461">
            <w:rPr>
              <w:rFonts w:ascii="Arial" w:eastAsia="Arial" w:hAnsi="Arial" w:cs="Arial"/>
              <w:color w:val="000000" w:themeColor="text1"/>
              <w:sz w:val="22"/>
              <w:szCs w:val="22"/>
            </w:rPr>
            <w:delText xml:space="preserve"> number of</w:delText>
          </w:r>
        </w:del>
      </w:ins>
      <w:del w:id="641" w:author="Shicheng Guo" w:date="2017-01-03T01:00:00Z">
        <w:r w:rsidR="006268CE" w:rsidRPr="00F62A4C" w:rsidDel="002E4461">
          <w:rPr>
            <w:rFonts w:ascii="Arial" w:eastAsia="Arial" w:hAnsi="Arial" w:cs="Arial"/>
            <w:color w:val="000000" w:themeColor="text1"/>
            <w:sz w:val="22"/>
            <w:szCs w:val="22"/>
          </w:rPr>
          <w:delText xml:space="preserve"> feature number</w:delText>
        </w:r>
      </w:del>
      <w:ins w:id="642" w:author="Dinh Diep" w:date="2016-12-28T16:58:00Z">
        <w:del w:id="643" w:author="Shicheng Guo" w:date="2017-01-03T01:00:00Z">
          <w:r w:rsidR="00C33F44" w:rsidDel="002E4461">
            <w:rPr>
              <w:rFonts w:ascii="Arial" w:eastAsia="Arial" w:hAnsi="Arial" w:cs="Arial"/>
              <w:color w:val="000000" w:themeColor="text1"/>
              <w:sz w:val="22"/>
              <w:szCs w:val="22"/>
            </w:rPr>
            <w:delText>features</w:delText>
          </w:r>
        </w:del>
      </w:ins>
      <w:del w:id="644" w:author="Shicheng Guo" w:date="2017-01-03T01:00:00Z">
        <w:r w:rsidR="006268CE" w:rsidRPr="00F62A4C" w:rsidDel="002E4461">
          <w:rPr>
            <w:rFonts w:ascii="Arial" w:eastAsia="Arial" w:hAnsi="Arial" w:cs="Arial"/>
            <w:color w:val="000000" w:themeColor="text1"/>
            <w:sz w:val="22"/>
            <w:szCs w:val="22"/>
          </w:rPr>
          <w:delText xml:space="preserve"> was selected when</w:delText>
        </w:r>
      </w:del>
      <w:ins w:id="645" w:author="Dinh Diep" w:date="2016-12-28T16:58:00Z">
        <w:del w:id="646" w:author="Shicheng Guo" w:date="2017-01-03T01:00:00Z">
          <w:r w:rsidR="00C33F44" w:rsidDel="002E4461">
            <w:rPr>
              <w:rFonts w:ascii="Arial" w:eastAsia="Arial" w:hAnsi="Arial" w:cs="Arial"/>
              <w:color w:val="000000" w:themeColor="text1"/>
              <w:sz w:val="22"/>
              <w:szCs w:val="22"/>
            </w:rPr>
            <w:delText xml:space="preserve"> the</w:delText>
          </w:r>
        </w:del>
      </w:ins>
      <w:del w:id="647" w:author="Shicheng Guo" w:date="2017-01-03T01:00:00Z">
        <w:r w:rsidR="006268CE" w:rsidRPr="00F62A4C" w:rsidDel="002E4461">
          <w:rPr>
            <w:rFonts w:ascii="Arial" w:eastAsia="Arial" w:hAnsi="Arial" w:cs="Arial"/>
            <w:color w:val="000000" w:themeColor="text1"/>
            <w:sz w:val="22"/>
            <w:szCs w:val="22"/>
          </w:rPr>
          <w:delText xml:space="preserve"> accuracy for cancer plasma </w:delText>
        </w:r>
      </w:del>
      <w:ins w:id="648" w:author="Dinh Diep" w:date="2016-12-28T16:58:00Z">
        <w:del w:id="649" w:author="Shicheng Guo" w:date="2017-01-03T01:00:00Z">
          <w:r w:rsidR="00C33F44" w:rsidDel="002E4461">
            <w:rPr>
              <w:rFonts w:ascii="Arial" w:eastAsia="Arial" w:hAnsi="Arial" w:cs="Arial"/>
              <w:color w:val="000000" w:themeColor="text1"/>
              <w:sz w:val="22"/>
              <w:szCs w:val="22"/>
            </w:rPr>
            <w:delText xml:space="preserve">is </w:delText>
          </w:r>
        </w:del>
      </w:ins>
      <w:del w:id="650" w:author="Shicheng Guo" w:date="2017-01-03T01:00:00Z">
        <w:r w:rsidR="006268CE" w:rsidRPr="00F62A4C" w:rsidDel="002E4461">
          <w:rPr>
            <w:rFonts w:ascii="Arial" w:eastAsia="Arial" w:hAnsi="Arial" w:cs="Arial"/>
            <w:color w:val="000000" w:themeColor="text1"/>
            <w:sz w:val="22"/>
            <w:szCs w:val="22"/>
          </w:rPr>
          <w:delText>higher than 0.8 and</w:delText>
        </w:r>
      </w:del>
      <w:ins w:id="651" w:author="Dinh Diep" w:date="2016-12-28T16:58:00Z">
        <w:del w:id="652" w:author="Shicheng Guo" w:date="2017-01-03T01:00:00Z">
          <w:r w:rsidR="00C33F44" w:rsidDel="002E4461">
            <w:rPr>
              <w:rFonts w:ascii="Arial" w:eastAsia="Arial" w:hAnsi="Arial" w:cs="Arial"/>
              <w:color w:val="000000" w:themeColor="text1"/>
              <w:sz w:val="22"/>
              <w:szCs w:val="22"/>
            </w:rPr>
            <w:delText xml:space="preserve"> the accuracy for</w:delText>
          </w:r>
        </w:del>
      </w:ins>
      <w:del w:id="653" w:author="Shicheng Guo" w:date="2017-01-03T01:00:00Z">
        <w:r w:rsidR="006268CE" w:rsidRPr="00F62A4C" w:rsidDel="002E4461">
          <w:rPr>
            <w:rFonts w:ascii="Arial" w:eastAsia="Arial" w:hAnsi="Arial" w:cs="Arial"/>
            <w:color w:val="000000" w:themeColor="text1"/>
            <w:sz w:val="22"/>
            <w:szCs w:val="22"/>
          </w:rPr>
          <w:delText xml:space="preserve"> normal plasma </w:delText>
        </w:r>
      </w:del>
      <w:ins w:id="654" w:author="Dinh Diep" w:date="2016-12-28T16:58:00Z">
        <w:del w:id="655" w:author="Shicheng Guo" w:date="2017-01-03T01:00:00Z">
          <w:r w:rsidR="00C33F44" w:rsidDel="002E4461">
            <w:rPr>
              <w:rFonts w:ascii="Arial" w:eastAsia="Arial" w:hAnsi="Arial" w:cs="Arial"/>
              <w:color w:val="000000" w:themeColor="text1"/>
              <w:sz w:val="22"/>
              <w:szCs w:val="22"/>
            </w:rPr>
            <w:delText xml:space="preserve">is </w:delText>
          </w:r>
        </w:del>
      </w:ins>
      <w:del w:id="656" w:author="Shicheng Guo" w:date="2017-01-03T01:00:00Z">
        <w:r w:rsidR="006268CE" w:rsidRPr="00F62A4C" w:rsidDel="002E4461">
          <w:rPr>
            <w:rFonts w:ascii="Arial" w:eastAsia="Arial" w:hAnsi="Arial" w:cs="Arial"/>
            <w:color w:val="000000" w:themeColor="text1"/>
            <w:sz w:val="22"/>
            <w:szCs w:val="22"/>
          </w:rPr>
          <w:delText>higher than 0.9 since we require high specificity in</w:delText>
        </w:r>
      </w:del>
      <w:ins w:id="657" w:author="Dinh Diep" w:date="2016-12-28T16:59:00Z">
        <w:del w:id="658" w:author="Shicheng Guo" w:date="2017-01-03T01:00:00Z">
          <w:r w:rsidR="00C33F44" w:rsidDel="002E4461">
            <w:rPr>
              <w:rFonts w:ascii="Arial" w:eastAsia="Arial" w:hAnsi="Arial" w:cs="Arial"/>
              <w:color w:val="000000" w:themeColor="text1"/>
              <w:sz w:val="22"/>
              <w:szCs w:val="22"/>
            </w:rPr>
            <w:delText xml:space="preserve"> clinical applications</w:delText>
          </w:r>
        </w:del>
      </w:ins>
      <w:del w:id="659" w:author="Shicheng Guo" w:date="2017-01-03T01:00:00Z">
        <w:r w:rsidR="006268CE" w:rsidRPr="00F62A4C" w:rsidDel="002E4461">
          <w:rPr>
            <w:rFonts w:ascii="Arial" w:eastAsia="Arial" w:hAnsi="Arial" w:cs="Arial"/>
            <w:color w:val="000000" w:themeColor="text1"/>
            <w:sz w:val="22"/>
            <w:szCs w:val="22"/>
          </w:rPr>
          <w:delText xml:space="preserve"> the realistic application in 4-fold samples. The selected number of features and then were used in the remaining samples to measure</w:delText>
        </w:r>
        <w:r w:rsidR="00E268B5" w:rsidDel="002E4461">
          <w:rPr>
            <w:rFonts w:ascii="Arial" w:eastAsia="Arial" w:hAnsi="Arial" w:cs="Arial"/>
            <w:color w:val="000000" w:themeColor="text1"/>
            <w:sz w:val="22"/>
            <w:szCs w:val="22"/>
          </w:rPr>
          <w:delText xml:space="preserve"> the accuracy of tissue-mapping. The variations of sensitivity, specificity</w:delText>
        </w:r>
      </w:del>
      <w:ins w:id="660" w:author="Dinh Diep" w:date="2016-12-28T16:59:00Z">
        <w:del w:id="661" w:author="Shicheng Guo" w:date="2017-01-03T01:00:00Z">
          <w:r w:rsidR="00C33F44" w:rsidDel="002E4461">
            <w:rPr>
              <w:rFonts w:ascii="Arial" w:eastAsia="Arial" w:hAnsi="Arial" w:cs="Arial"/>
              <w:color w:val="000000" w:themeColor="text1"/>
              <w:sz w:val="22"/>
              <w:szCs w:val="22"/>
            </w:rPr>
            <w:delText>,</w:delText>
          </w:r>
        </w:del>
      </w:ins>
      <w:del w:id="662" w:author="Shicheng Guo" w:date="2017-01-03T01:00:00Z">
        <w:r w:rsidR="00E268B5" w:rsidDel="002E4461">
          <w:rPr>
            <w:rFonts w:ascii="Arial" w:eastAsia="Arial" w:hAnsi="Arial" w:cs="Arial"/>
            <w:color w:val="000000" w:themeColor="text1"/>
            <w:sz w:val="22"/>
            <w:szCs w:val="22"/>
          </w:rPr>
          <w:delText xml:space="preserve"> and accuracy in different subsets of 5-fold cross-variation were quite slight</w:delText>
        </w:r>
      </w:del>
      <w:ins w:id="663" w:author="Dinh Diep" w:date="2016-12-28T16:59:00Z">
        <w:del w:id="664" w:author="Shicheng Guo" w:date="2017-01-03T01:00:00Z">
          <w:r w:rsidR="00C33F44" w:rsidDel="002E4461">
            <w:rPr>
              <w:rFonts w:ascii="Arial" w:eastAsia="Arial" w:hAnsi="Arial" w:cs="Arial"/>
              <w:color w:val="000000" w:themeColor="text1"/>
              <w:sz w:val="22"/>
              <w:szCs w:val="22"/>
            </w:rPr>
            <w:delText>low</w:delText>
          </w:r>
        </w:del>
      </w:ins>
      <w:del w:id="665" w:author="Shicheng Guo" w:date="2017-01-03T01:00:00Z">
        <w:r w:rsidR="00E268B5" w:rsidDel="002E4461">
          <w:rPr>
            <w:rFonts w:ascii="Arial" w:eastAsia="Arial" w:hAnsi="Arial" w:cs="Arial"/>
            <w:color w:val="000000" w:themeColor="text1"/>
            <w:sz w:val="22"/>
            <w:szCs w:val="22"/>
          </w:rPr>
          <w:delText xml:space="preserve"> (training dataset standard deviation&lt;0.04 while testing dataset standard deviation&lt;0.14, see supplementary </w:delText>
        </w:r>
      </w:del>
      <w:ins w:id="666" w:author="Dinh Diep" w:date="2016-12-28T16:43:00Z">
        <w:del w:id="667" w:author="Shicheng Guo" w:date="2017-01-03T01:00:00Z">
          <w:r w:rsidR="003D6F45" w:rsidDel="002E4461">
            <w:rPr>
              <w:rFonts w:ascii="Arial" w:eastAsia="Arial" w:hAnsi="Arial" w:cs="Arial"/>
              <w:color w:val="000000" w:themeColor="text1"/>
              <w:sz w:val="22"/>
              <w:szCs w:val="22"/>
            </w:rPr>
            <w:delText xml:space="preserve">Supplementary </w:delText>
          </w:r>
        </w:del>
      </w:ins>
      <w:del w:id="668" w:author="Shicheng Guo" w:date="2017-01-03T01:00:00Z">
        <w:r w:rsidR="00E268B5" w:rsidDel="002E4461">
          <w:rPr>
            <w:rFonts w:ascii="Arial" w:eastAsia="Arial" w:hAnsi="Arial" w:cs="Arial"/>
            <w:color w:val="000000" w:themeColor="text1"/>
            <w:sz w:val="22"/>
            <w:szCs w:val="22"/>
          </w:rPr>
          <w:delText>Table 11</w:delText>
        </w:r>
      </w:del>
      <w:ins w:id="669" w:author="Dinh Diep" w:date="2016-12-28T16:43:00Z">
        <w:del w:id="670" w:author="Shicheng Guo" w:date="2017-01-03T01:00:00Z">
          <w:r w:rsidR="003D6F45" w:rsidDel="002E4461">
            <w:rPr>
              <w:rFonts w:ascii="Arial" w:eastAsia="Arial" w:hAnsi="Arial" w:cs="Arial"/>
              <w:color w:val="000000" w:themeColor="text1"/>
              <w:sz w:val="22"/>
              <w:szCs w:val="22"/>
            </w:rPr>
            <w:delText>12</w:delText>
          </w:r>
        </w:del>
      </w:ins>
      <w:del w:id="671" w:author="Shicheng Guo" w:date="2017-01-03T01:00:00Z">
        <w:r w:rsidR="00E268B5" w:rsidDel="002E4461">
          <w:rPr>
            <w:rFonts w:ascii="Arial" w:eastAsia="Arial" w:hAnsi="Arial" w:cs="Arial"/>
            <w:color w:val="000000" w:themeColor="text1"/>
            <w:sz w:val="22"/>
            <w:szCs w:val="22"/>
          </w:rPr>
          <w:delText xml:space="preserve">), indicating the current sample size could provide enough prediction power. </w:delText>
        </w:r>
      </w:del>
      <w:ins w:id="672" w:author="Dinh Diep" w:date="2016-12-28T17:00:00Z">
        <w:del w:id="673" w:author="Shicheng Guo" w:date="2017-01-03T01:00:00Z">
          <w:r w:rsidR="00C33F44" w:rsidDel="002E4461">
            <w:rPr>
              <w:rFonts w:ascii="Arial" w:eastAsia="Arial" w:hAnsi="Arial" w:cs="Arial"/>
              <w:color w:val="000000" w:themeColor="text1"/>
              <w:sz w:val="22"/>
              <w:szCs w:val="22"/>
            </w:rPr>
            <w:delText>.</w:delText>
          </w:r>
        </w:del>
      </w:ins>
    </w:p>
    <w:p w14:paraId="6A1139DB" w14:textId="53C0FE04" w:rsidR="00CF2A7D" w:rsidDel="002E4461" w:rsidRDefault="00CF2A7D" w:rsidP="00ED4E99">
      <w:pPr>
        <w:spacing w:line="276" w:lineRule="auto"/>
        <w:jc w:val="left"/>
        <w:rPr>
          <w:del w:id="674" w:author="Shicheng Guo" w:date="2017-01-03T01:00:00Z"/>
          <w:rFonts w:ascii="Arial" w:eastAsia="Arial" w:hAnsi="Arial" w:cs="Arial"/>
          <w:color w:val="000000" w:themeColor="text1"/>
          <w:sz w:val="22"/>
          <w:szCs w:val="22"/>
        </w:rPr>
      </w:pPr>
    </w:p>
    <w:p w14:paraId="6B8930B8" w14:textId="30F18333" w:rsidR="00CF2A7D" w:rsidRPr="00CC486B" w:rsidDel="002E4461" w:rsidRDefault="00CF2A7D" w:rsidP="00F022AF">
      <w:pPr>
        <w:pStyle w:val="Heading4"/>
        <w:spacing w:line="276" w:lineRule="auto"/>
        <w:rPr>
          <w:del w:id="675" w:author="Shicheng Guo" w:date="2017-01-03T01:00:00Z"/>
          <w:rFonts w:ascii="Arial" w:eastAsia="Arial" w:hAnsi="Arial" w:cs="Arial"/>
          <w:b/>
          <w:i w:val="0"/>
          <w:color w:val="auto"/>
          <w:sz w:val="22"/>
          <w:szCs w:val="22"/>
        </w:rPr>
      </w:pPr>
      <w:del w:id="676" w:author="Shicheng Guo" w:date="2017-01-03T01:00:00Z">
        <w:r w:rsidRPr="00F022AF" w:rsidDel="002E4461">
          <w:rPr>
            <w:rFonts w:ascii="Arial" w:eastAsia="Arial" w:hAnsi="Arial" w:cs="Arial"/>
            <w:b/>
            <w:i w:val="0"/>
            <w:color w:val="auto"/>
            <w:sz w:val="22"/>
            <w:szCs w:val="22"/>
          </w:rPr>
          <w:delText>Joint analysis of tumor and normal tissue for non-invasive cancer detection in plasma.</w:delText>
        </w:r>
      </w:del>
    </w:p>
    <w:p w14:paraId="091EFFC1" w14:textId="76A3F03D" w:rsidR="00CF2A7D" w:rsidDel="00FA0447" w:rsidRDefault="00CF2A7D" w:rsidP="00ED4E99">
      <w:pPr>
        <w:spacing w:line="276" w:lineRule="auto"/>
        <w:jc w:val="left"/>
        <w:rPr>
          <w:del w:id="677" w:author="Shicheng Guo" w:date="2017-01-02T20:00:00Z"/>
          <w:rFonts w:ascii="Arial" w:eastAsia="Arial" w:hAnsi="Arial" w:cs="Arial"/>
          <w:color w:val="FF0000"/>
          <w:sz w:val="22"/>
          <w:szCs w:val="22"/>
        </w:rPr>
      </w:pPr>
      <w:del w:id="678" w:author="Shicheng Guo" w:date="2017-01-03T01:00:00Z">
        <w:r w:rsidRPr="003D6F45" w:rsidDel="002E4461">
          <w:rPr>
            <w:rFonts w:ascii="Arial" w:eastAsia="Arial" w:hAnsi="Arial" w:cs="Arial"/>
            <w:color w:val="FF0000"/>
            <w:sz w:val="22"/>
            <w:szCs w:val="22"/>
            <w:rPrChange w:id="679" w:author="Dinh Diep" w:date="2016-12-28T16:51:00Z">
              <w:rPr>
                <w:rFonts w:ascii="Arial" w:eastAsia="Arial" w:hAnsi="Arial" w:cs="Arial"/>
                <w:b/>
                <w:i/>
                <w:color w:val="FF0000"/>
                <w:sz w:val="22"/>
                <w:szCs w:val="22"/>
              </w:rPr>
            </w:rPrChange>
          </w:rPr>
          <w:delText>P</w:delText>
        </w:r>
        <w:r w:rsidRPr="00271055" w:rsidDel="002E4461">
          <w:rPr>
            <w:rFonts w:ascii="Arial" w:eastAsia="Arial" w:hAnsi="Arial" w:cs="Arial"/>
            <w:color w:val="FF0000"/>
            <w:sz w:val="22"/>
            <w:szCs w:val="22"/>
          </w:rPr>
          <w:delText>athology markers (GSI scores derived from 8 CRC, 8 LC and 2</w:delText>
        </w:r>
      </w:del>
      <w:ins w:id="680" w:author="Dinh Diep" w:date="2016-12-28T13:14:00Z">
        <w:del w:id="681" w:author="Shicheng Guo" w:date="2017-01-03T01:00:00Z">
          <w:r w:rsidR="004D3D6A" w:rsidDel="002E4461">
            <w:rPr>
              <w:rFonts w:ascii="Arial" w:eastAsia="Arial" w:hAnsi="Arial" w:cs="Arial"/>
              <w:color w:val="FF0000"/>
              <w:sz w:val="22"/>
              <w:szCs w:val="22"/>
            </w:rPr>
            <w:delText xml:space="preserve"> </w:delText>
          </w:r>
        </w:del>
      </w:ins>
      <w:del w:id="682" w:author="Shicheng Guo" w:date="2017-01-03T01:00:00Z">
        <w:r w:rsidRPr="00271055" w:rsidDel="002E4461">
          <w:rPr>
            <w:rFonts w:ascii="Arial" w:eastAsia="Arial" w:hAnsi="Arial" w:cs="Arial"/>
            <w:color w:val="FF0000"/>
            <w:sz w:val="22"/>
            <w:szCs w:val="22"/>
          </w:rPr>
          <w:delText xml:space="preserve">KC) and tissue-specific marker panels were integrated and considered as a “pan-cancer tissue”, and then together with the data sets from 10 normal tissues were applied for the tissue/reference-specific MHB identification. The top 200 MHBs specific to each of the 11 reference tissues were selected as the input </w:delText>
        </w:r>
      </w:del>
      <w:ins w:id="683" w:author="Dinh Diep" w:date="2016-12-28T16:51:00Z">
        <w:del w:id="684" w:author="Shicheng Guo" w:date="2017-01-03T01:00:00Z">
          <w:r w:rsidR="003D6F45" w:rsidDel="002E4461">
            <w:rPr>
              <w:rFonts w:ascii="Arial" w:eastAsia="Arial" w:hAnsi="Arial" w:cs="Arial"/>
              <w:color w:val="FF0000"/>
              <w:sz w:val="22"/>
              <w:szCs w:val="22"/>
            </w:rPr>
            <w:delText>prediction</w:delText>
          </w:r>
          <w:r w:rsidR="003D6F45" w:rsidRPr="00271055" w:rsidDel="002E4461">
            <w:rPr>
              <w:rFonts w:ascii="Arial" w:eastAsia="Arial" w:hAnsi="Arial" w:cs="Arial"/>
              <w:color w:val="FF0000"/>
              <w:sz w:val="22"/>
              <w:szCs w:val="22"/>
            </w:rPr>
            <w:delText xml:space="preserve"> </w:delText>
          </w:r>
        </w:del>
      </w:ins>
      <w:del w:id="685" w:author="Shicheng Guo" w:date="2017-01-03T01:00:00Z">
        <w:r w:rsidRPr="00271055" w:rsidDel="002E4461">
          <w:rPr>
            <w:rFonts w:ascii="Arial" w:eastAsia="Arial" w:hAnsi="Arial" w:cs="Arial"/>
            <w:color w:val="FF0000"/>
            <w:sz w:val="22"/>
            <w:szCs w:val="22"/>
          </w:rPr>
          <w:delText xml:space="preserve">features. The distribution of </w:delText>
        </w:r>
      </w:del>
      <w:ins w:id="686" w:author="Dinh Diep" w:date="2016-12-28T16:51:00Z">
        <w:del w:id="687" w:author="Shicheng Guo" w:date="2017-01-03T01:00:00Z">
          <w:r w:rsidR="003D6F45" w:rsidDel="002E4461">
            <w:rPr>
              <w:rFonts w:ascii="Arial" w:eastAsia="Arial" w:hAnsi="Arial" w:cs="Arial"/>
              <w:color w:val="FF0000"/>
              <w:sz w:val="22"/>
              <w:szCs w:val="22"/>
            </w:rPr>
            <w:delText>for</w:delText>
          </w:r>
          <w:r w:rsidR="003D6F45" w:rsidRPr="00271055" w:rsidDel="002E4461">
            <w:rPr>
              <w:rFonts w:ascii="Arial" w:eastAsia="Arial" w:hAnsi="Arial" w:cs="Arial"/>
              <w:color w:val="FF0000"/>
              <w:sz w:val="22"/>
              <w:szCs w:val="22"/>
            </w:rPr>
            <w:delText xml:space="preserve"> </w:delText>
          </w:r>
        </w:del>
      </w:ins>
      <w:del w:id="688" w:author="Shicheng Guo" w:date="2017-01-03T01:00:00Z">
        <w:r w:rsidRPr="00271055" w:rsidDel="002E4461">
          <w:rPr>
            <w:rFonts w:ascii="Arial" w:eastAsia="Arial" w:hAnsi="Arial" w:cs="Arial"/>
            <w:color w:val="FF0000"/>
            <w:sz w:val="22"/>
            <w:szCs w:val="22"/>
          </w:rPr>
          <w:delText xml:space="preserve">the 11 reference specific MHBs in 75 normal plasma </w:delText>
        </w:r>
        <w:r w:rsidRPr="00271055" w:rsidDel="002E4461">
          <w:rPr>
            <w:rFonts w:ascii="Arial" w:eastAsia="Arial" w:hAnsi="Arial" w:cs="Arial" w:hint="eastAsia"/>
            <w:color w:val="FF0000"/>
            <w:sz w:val="22"/>
            <w:szCs w:val="22"/>
          </w:rPr>
          <w:delText>samples</w:delText>
        </w:r>
        <w:r w:rsidRPr="00271055" w:rsidDel="002E4461">
          <w:rPr>
            <w:rFonts w:ascii="Arial" w:eastAsia="Arial" w:hAnsi="Arial" w:cs="Arial"/>
            <w:color w:val="FF0000"/>
            <w:sz w:val="22"/>
            <w:szCs w:val="22"/>
          </w:rPr>
          <w:delText>, 30 CRC plasma and 29 LC plasma samples were constructed</w:delText>
        </w:r>
      </w:del>
      <w:ins w:id="689" w:author="Dinh Diep" w:date="2016-12-28T16:52:00Z">
        <w:del w:id="690" w:author="Shicheng Guo" w:date="2017-01-03T01:00:00Z">
          <w:r w:rsidR="003D6F45" w:rsidDel="002E4461">
            <w:rPr>
              <w:rFonts w:ascii="Arial" w:eastAsia="Arial" w:hAnsi="Arial" w:cs="Arial"/>
              <w:color w:val="FF0000"/>
              <w:sz w:val="22"/>
              <w:szCs w:val="22"/>
            </w:rPr>
            <w:delText xml:space="preserve"> for 11 references</w:delText>
          </w:r>
        </w:del>
      </w:ins>
      <w:del w:id="691" w:author="Shicheng Guo" w:date="2017-01-03T01:00:00Z">
        <w:r w:rsidRPr="00271055" w:rsidDel="002E4461">
          <w:rPr>
            <w:rFonts w:ascii="Arial" w:eastAsia="Arial" w:hAnsi="Arial" w:cs="Arial"/>
            <w:color w:val="FF0000"/>
            <w:sz w:val="22"/>
            <w:szCs w:val="22"/>
          </w:rPr>
          <w:delText xml:space="preserve">. The </w:delText>
        </w:r>
      </w:del>
      <w:ins w:id="692" w:author="Dinh Diep" w:date="2016-12-28T16:49:00Z">
        <w:del w:id="693" w:author="Shicheng Guo" w:date="2017-01-03T01:00:00Z">
          <w:r w:rsidR="003D6F45" w:rsidDel="002E4461">
            <w:rPr>
              <w:rFonts w:ascii="Arial" w:eastAsia="Arial" w:hAnsi="Arial" w:cs="Arial"/>
              <w:color w:val="FF0000"/>
              <w:sz w:val="22"/>
              <w:szCs w:val="22"/>
            </w:rPr>
            <w:delText>p</w:delText>
          </w:r>
        </w:del>
      </w:ins>
      <w:del w:id="694" w:author="Shicheng Guo" w:date="2017-01-03T01:00:00Z">
        <w:r w:rsidRPr="00271055" w:rsidDel="002E4461">
          <w:rPr>
            <w:rFonts w:ascii="Arial" w:eastAsia="Arial" w:hAnsi="Arial" w:cs="Arial"/>
            <w:color w:val="FF0000"/>
            <w:sz w:val="22"/>
            <w:szCs w:val="22"/>
          </w:rPr>
          <w:delText>P-value of each reference in the plasma could be inferred by compar</w:delText>
        </w:r>
      </w:del>
      <w:ins w:id="695" w:author="Dinh Diep" w:date="2016-12-28T16:52:00Z">
        <w:del w:id="696" w:author="Shicheng Guo" w:date="2017-01-03T01:00:00Z">
          <w:r w:rsidR="003D6F45" w:rsidDel="002E4461">
            <w:rPr>
              <w:rFonts w:ascii="Arial" w:eastAsia="Arial" w:hAnsi="Arial" w:cs="Arial"/>
              <w:color w:val="FF0000"/>
              <w:sz w:val="22"/>
              <w:szCs w:val="22"/>
            </w:rPr>
            <w:delText>ison</w:delText>
          </w:r>
        </w:del>
      </w:ins>
      <w:del w:id="697" w:author="Shicheng Guo" w:date="2017-01-03T01:00:00Z">
        <w:r w:rsidRPr="00271055" w:rsidDel="002E4461">
          <w:rPr>
            <w:rFonts w:ascii="Arial" w:eastAsia="Arial" w:hAnsi="Arial" w:cs="Arial"/>
            <w:color w:val="FF0000"/>
            <w:sz w:val="22"/>
            <w:szCs w:val="22"/>
          </w:rPr>
          <w:delText xml:space="preserve">ed with background distribution of the reference in normal plasma. Meanwhile, tissue-of-origin were </w:delText>
        </w:r>
      </w:del>
      <w:ins w:id="698" w:author="Dinh Diep" w:date="2016-12-28T16:52:00Z">
        <w:del w:id="699" w:author="Shicheng Guo" w:date="2017-01-03T01:00:00Z">
          <w:r w:rsidR="003D6F45" w:rsidRPr="00271055" w:rsidDel="002E4461">
            <w:rPr>
              <w:rFonts w:ascii="Arial" w:eastAsia="Arial" w:hAnsi="Arial" w:cs="Arial"/>
              <w:color w:val="FF0000"/>
              <w:sz w:val="22"/>
              <w:szCs w:val="22"/>
            </w:rPr>
            <w:delText>w</w:delText>
          </w:r>
          <w:r w:rsidR="003D6F45" w:rsidDel="002E4461">
            <w:rPr>
              <w:rFonts w:ascii="Arial" w:eastAsia="Arial" w:hAnsi="Arial" w:cs="Arial"/>
              <w:color w:val="FF0000"/>
              <w:sz w:val="22"/>
              <w:szCs w:val="22"/>
            </w:rPr>
            <w:delText>as</w:delText>
          </w:r>
          <w:r w:rsidR="003D6F45" w:rsidRPr="00271055" w:rsidDel="002E4461">
            <w:rPr>
              <w:rFonts w:ascii="Arial" w:eastAsia="Arial" w:hAnsi="Arial" w:cs="Arial"/>
              <w:color w:val="FF0000"/>
              <w:sz w:val="22"/>
              <w:szCs w:val="22"/>
            </w:rPr>
            <w:delText xml:space="preserve"> </w:delText>
          </w:r>
        </w:del>
      </w:ins>
      <w:del w:id="700" w:author="Shicheng Guo" w:date="2017-01-03T01:00:00Z">
        <w:r w:rsidRPr="00271055" w:rsidDel="002E4461">
          <w:rPr>
            <w:rFonts w:ascii="Arial" w:eastAsia="Arial" w:hAnsi="Arial" w:cs="Arial"/>
            <w:color w:val="FF0000"/>
            <w:sz w:val="22"/>
            <w:szCs w:val="22"/>
          </w:rPr>
          <w:delText xml:space="preserve">assigned by </w:delText>
        </w:r>
        <w:commentRangeStart w:id="701"/>
        <w:r w:rsidRPr="00271055" w:rsidDel="002E4461">
          <w:rPr>
            <w:rFonts w:ascii="Arial" w:eastAsia="Arial" w:hAnsi="Arial" w:cs="Arial"/>
            <w:color w:val="FF0000"/>
            <w:sz w:val="22"/>
            <w:szCs w:val="22"/>
          </w:rPr>
          <w:delText xml:space="preserve">maximum Z-scores among difference </w:delText>
        </w:r>
      </w:del>
      <w:ins w:id="702" w:author="Dinh Diep" w:date="2016-12-28T16:52:00Z">
        <w:del w:id="703" w:author="Shicheng Guo" w:date="2017-01-03T01:00:00Z">
          <w:r w:rsidR="003D6F45" w:rsidRPr="00271055" w:rsidDel="002E4461">
            <w:rPr>
              <w:rFonts w:ascii="Arial" w:eastAsia="Arial" w:hAnsi="Arial" w:cs="Arial"/>
              <w:color w:val="FF0000"/>
              <w:sz w:val="22"/>
              <w:szCs w:val="22"/>
            </w:rPr>
            <w:delText>differen</w:delText>
          </w:r>
          <w:r w:rsidR="003D6F45" w:rsidDel="002E4461">
            <w:rPr>
              <w:rFonts w:ascii="Arial" w:eastAsia="Arial" w:hAnsi="Arial" w:cs="Arial"/>
              <w:color w:val="FF0000"/>
              <w:sz w:val="22"/>
              <w:szCs w:val="22"/>
            </w:rPr>
            <w:delText>t</w:delText>
          </w:r>
          <w:r w:rsidR="003D6F45" w:rsidRPr="00271055" w:rsidDel="002E4461">
            <w:rPr>
              <w:rFonts w:ascii="Arial" w:eastAsia="Arial" w:hAnsi="Arial" w:cs="Arial"/>
              <w:color w:val="FF0000"/>
              <w:sz w:val="22"/>
              <w:szCs w:val="22"/>
            </w:rPr>
            <w:delText xml:space="preserve"> </w:delText>
          </w:r>
        </w:del>
      </w:ins>
      <w:del w:id="704" w:author="Shicheng Guo" w:date="2017-01-03T01:00:00Z">
        <w:r w:rsidRPr="00271055" w:rsidDel="002E4461">
          <w:rPr>
            <w:rFonts w:ascii="Arial" w:eastAsia="Arial" w:hAnsi="Arial" w:cs="Arial"/>
            <w:color w:val="FF0000"/>
            <w:sz w:val="22"/>
            <w:szCs w:val="22"/>
          </w:rPr>
          <w:delText>reference</w:delText>
        </w:r>
        <w:commentRangeEnd w:id="701"/>
        <w:r w:rsidR="003D6F45" w:rsidDel="002E4461">
          <w:rPr>
            <w:rStyle w:val="CommentReference"/>
          </w:rPr>
          <w:commentReference w:id="701"/>
        </w:r>
      </w:del>
      <w:ins w:id="705" w:author="Dinh Diep" w:date="2016-12-28T16:52:00Z">
        <w:del w:id="706" w:author="Shicheng Guo" w:date="2017-01-03T01:00:00Z">
          <w:r w:rsidR="003D6F45" w:rsidDel="002E4461">
            <w:rPr>
              <w:rFonts w:ascii="Arial" w:eastAsia="Arial" w:hAnsi="Arial" w:cs="Arial"/>
              <w:color w:val="FF0000"/>
              <w:sz w:val="22"/>
              <w:szCs w:val="22"/>
            </w:rPr>
            <w:delText>s</w:delText>
          </w:r>
        </w:del>
      </w:ins>
      <w:del w:id="707" w:author="Shicheng Guo" w:date="2017-01-03T01:00:00Z">
        <w:r w:rsidRPr="00271055" w:rsidDel="002E4461">
          <w:rPr>
            <w:rFonts w:ascii="Arial" w:eastAsia="Arial" w:hAnsi="Arial" w:cs="Arial"/>
            <w:color w:val="FF0000"/>
            <w:sz w:val="22"/>
            <w:szCs w:val="22"/>
          </w:rPr>
          <w:delText xml:space="preserve">. With leave-one </w:delText>
        </w:r>
      </w:del>
      <w:ins w:id="708" w:author="Dinh Diep" w:date="2016-12-28T16:52:00Z">
        <w:del w:id="709" w:author="Shicheng Guo" w:date="2017-01-03T01:00:00Z">
          <w:r w:rsidR="003D6F45" w:rsidDel="002E4461">
            <w:rPr>
              <w:rFonts w:ascii="Arial" w:eastAsia="Arial" w:hAnsi="Arial" w:cs="Arial"/>
              <w:color w:val="FF0000"/>
              <w:sz w:val="22"/>
              <w:szCs w:val="22"/>
            </w:rPr>
            <w:delText xml:space="preserve">out </w:delText>
          </w:r>
        </w:del>
      </w:ins>
      <w:del w:id="710" w:author="Shicheng Guo" w:date="2017-01-03T01:00:00Z">
        <w:r w:rsidRPr="00271055" w:rsidDel="002E4461">
          <w:rPr>
            <w:rFonts w:ascii="Arial" w:eastAsia="Arial" w:hAnsi="Arial" w:cs="Arial"/>
            <w:color w:val="FF0000"/>
            <w:sz w:val="22"/>
            <w:szCs w:val="22"/>
          </w:rPr>
          <w:delText xml:space="preserve">cross-validation with </w:delText>
        </w:r>
      </w:del>
      <w:ins w:id="711" w:author="Dinh Diep" w:date="2016-12-28T16:52:00Z">
        <w:del w:id="712" w:author="Shicheng Guo" w:date="2017-01-03T01:00:00Z">
          <w:r w:rsidR="003D6F45" w:rsidDel="002E4461">
            <w:rPr>
              <w:rFonts w:ascii="Arial" w:eastAsia="Arial" w:hAnsi="Arial" w:cs="Arial"/>
              <w:color w:val="FF0000"/>
              <w:sz w:val="22"/>
              <w:szCs w:val="22"/>
            </w:rPr>
            <w:delText>on</w:delText>
          </w:r>
          <w:r w:rsidR="003D6F45" w:rsidRPr="00271055" w:rsidDel="002E4461">
            <w:rPr>
              <w:rFonts w:ascii="Arial" w:eastAsia="Arial" w:hAnsi="Arial" w:cs="Arial"/>
              <w:color w:val="FF0000"/>
              <w:sz w:val="22"/>
              <w:szCs w:val="22"/>
            </w:rPr>
            <w:delText xml:space="preserve"> </w:delText>
          </w:r>
        </w:del>
      </w:ins>
      <w:del w:id="713" w:author="Shicheng Guo" w:date="2017-01-03T01:00:00Z">
        <w:r w:rsidRPr="00271055" w:rsidDel="002E4461">
          <w:rPr>
            <w:rFonts w:ascii="Arial" w:eastAsia="Arial" w:hAnsi="Arial" w:cs="Arial"/>
            <w:color w:val="FF0000"/>
            <w:sz w:val="22"/>
            <w:szCs w:val="22"/>
          </w:rPr>
          <w:delText xml:space="preserve">normal plasma, </w:delText>
        </w:r>
      </w:del>
      <w:ins w:id="714" w:author="Dinh Diep" w:date="2016-12-28T16:52:00Z">
        <w:del w:id="715" w:author="Shicheng Guo" w:date="2017-01-03T01:00:00Z">
          <w:r w:rsidR="003D6F45" w:rsidDel="002E4461">
            <w:rPr>
              <w:rFonts w:ascii="Arial" w:eastAsia="Arial" w:hAnsi="Arial" w:cs="Arial"/>
              <w:color w:val="FF0000"/>
              <w:sz w:val="22"/>
              <w:szCs w:val="22"/>
            </w:rPr>
            <w:delText xml:space="preserve">the </w:delText>
          </w:r>
        </w:del>
      </w:ins>
      <w:del w:id="716" w:author="Shicheng Guo" w:date="2017-01-03T01:00:00Z">
        <w:r w:rsidRPr="00271055" w:rsidDel="002E4461">
          <w:rPr>
            <w:rFonts w:ascii="Arial" w:eastAsia="Arial" w:hAnsi="Arial" w:cs="Arial"/>
            <w:color w:val="FF0000"/>
            <w:sz w:val="22"/>
            <w:szCs w:val="22"/>
          </w:rPr>
          <w:delText>Type-1 error (FDR) for the corresponding Z-score threshold and sensitivity were estimated. Finally, setting a predefined Z-score threshold could be also used for tissue-of-origin assign</w:delText>
        </w:r>
      </w:del>
      <w:ins w:id="717" w:author="Dinh Diep" w:date="2016-12-28T16:53:00Z">
        <w:del w:id="718" w:author="Shicheng Guo" w:date="2017-01-03T01:00:00Z">
          <w:r w:rsidR="003D6F45" w:rsidDel="002E4461">
            <w:rPr>
              <w:rFonts w:ascii="Arial" w:eastAsia="Arial" w:hAnsi="Arial" w:cs="Arial"/>
              <w:color w:val="FF0000"/>
              <w:sz w:val="22"/>
              <w:szCs w:val="22"/>
            </w:rPr>
            <w:delText>ment</w:delText>
          </w:r>
        </w:del>
      </w:ins>
      <w:del w:id="719" w:author="Shicheng Guo" w:date="2017-01-03T01:00:00Z">
        <w:r w:rsidRPr="00271055" w:rsidDel="002E4461">
          <w:rPr>
            <w:rFonts w:ascii="Arial" w:eastAsia="Arial" w:hAnsi="Arial" w:cs="Arial"/>
            <w:color w:val="FF0000"/>
            <w:sz w:val="22"/>
            <w:szCs w:val="22"/>
          </w:rPr>
          <w:delText>, meanwhile, ROC curve was built to show the distinguish performance</w:delText>
        </w:r>
      </w:del>
      <w:ins w:id="720" w:author="Dinh Diep" w:date="2016-12-28T16:53:00Z">
        <w:del w:id="721" w:author="Shicheng Guo" w:date="2017-01-03T01:00:00Z">
          <w:r w:rsidR="003D6F45" w:rsidDel="002E4461">
            <w:rPr>
              <w:rFonts w:ascii="Arial" w:eastAsia="Arial" w:hAnsi="Arial" w:cs="Arial"/>
              <w:color w:val="FF0000"/>
              <w:sz w:val="22"/>
              <w:szCs w:val="22"/>
            </w:rPr>
            <w:delText xml:space="preserve"> of the predictors</w:delText>
          </w:r>
        </w:del>
      </w:ins>
      <w:del w:id="722" w:author="Shicheng Guo" w:date="2017-01-03T01:00:00Z">
        <w:r w:rsidRPr="00271055" w:rsidDel="002E4461">
          <w:rPr>
            <w:rFonts w:ascii="Arial" w:eastAsia="Arial" w:hAnsi="Arial" w:cs="Arial"/>
            <w:color w:val="FF0000"/>
            <w:sz w:val="22"/>
            <w:szCs w:val="22"/>
          </w:rPr>
          <w:delText>.</w:delText>
        </w:r>
      </w:del>
    </w:p>
    <w:p w14:paraId="7FA8767B" w14:textId="0A443B91" w:rsidR="00CF2A7D" w:rsidDel="002E4461" w:rsidRDefault="00CF2A7D" w:rsidP="00ED4E99">
      <w:pPr>
        <w:spacing w:line="276" w:lineRule="auto"/>
        <w:jc w:val="left"/>
        <w:rPr>
          <w:del w:id="723" w:author="Shicheng Guo" w:date="2017-01-03T01:00:00Z"/>
          <w:rFonts w:ascii="Arial" w:eastAsia="Arial" w:hAnsi="Arial" w:cs="Arial"/>
          <w:color w:val="000000" w:themeColor="text1"/>
          <w:sz w:val="22"/>
          <w:szCs w:val="22"/>
        </w:rPr>
      </w:pPr>
    </w:p>
    <w:p w14:paraId="7943045C" w14:textId="76ADD043" w:rsidR="00D8205F" w:rsidDel="002E4461" w:rsidRDefault="00D8205F" w:rsidP="00ED4E99">
      <w:pPr>
        <w:spacing w:line="276" w:lineRule="auto"/>
        <w:jc w:val="left"/>
        <w:rPr>
          <w:del w:id="724" w:author="Shicheng Guo" w:date="2017-01-03T01:00:00Z"/>
          <w:rFonts w:ascii="Arial" w:eastAsia="Arial" w:hAnsi="Arial" w:cs="Arial"/>
          <w:color w:val="000000" w:themeColor="text1"/>
          <w:sz w:val="22"/>
          <w:szCs w:val="22"/>
        </w:rPr>
      </w:pPr>
    </w:p>
    <w:p w14:paraId="6594FCDC" w14:textId="67B170CB" w:rsidR="00FA0447" w:rsidRPr="00ED4E99" w:rsidRDefault="009B7EAB" w:rsidP="00ED4E99">
      <w:pPr>
        <w:spacing w:line="276" w:lineRule="auto"/>
        <w:jc w:val="left"/>
        <w:rPr>
          <w:rFonts w:ascii="Arial" w:eastAsia="Arial" w:hAnsi="Arial" w:cs="Arial"/>
          <w:color w:val="000000" w:themeColor="text1"/>
          <w:sz w:val="22"/>
          <w:szCs w:val="22"/>
        </w:rPr>
      </w:pPr>
      <w:del w:id="725" w:author="Shicheng Guo" w:date="2017-01-03T01:00:00Z">
        <w:r w:rsidDel="002E4461">
          <w:rPr>
            <w:rFonts w:ascii="Arial" w:eastAsia="Arial" w:hAnsi="Arial" w:cs="Arial"/>
            <w:color w:val="000000" w:themeColor="text1"/>
            <w:sz w:val="22"/>
            <w:szCs w:val="22"/>
          </w:rPr>
          <w:delText xml:space="preserve">Further </w:delText>
        </w:r>
      </w:del>
      <w:ins w:id="726" w:author="Dinh Diep" w:date="2016-12-28T12:31:00Z">
        <w:del w:id="727" w:author="Shicheng Guo" w:date="2017-01-03T01:00:00Z">
          <w:r w:rsidR="00A670EA" w:rsidDel="002E4461">
            <w:rPr>
              <w:rFonts w:ascii="Arial" w:eastAsia="Arial" w:hAnsi="Arial" w:cs="Arial"/>
              <w:color w:val="000000" w:themeColor="text1"/>
              <w:sz w:val="22"/>
              <w:szCs w:val="22"/>
            </w:rPr>
            <w:delText xml:space="preserve">Additional </w:delText>
          </w:r>
        </w:del>
      </w:ins>
      <w:del w:id="728" w:author="Shicheng Guo" w:date="2017-01-03T01:00:00Z">
        <w:r w:rsidDel="002E4461">
          <w:rPr>
            <w:rFonts w:ascii="Arial" w:eastAsia="Arial" w:hAnsi="Arial" w:cs="Arial"/>
            <w:color w:val="000000" w:themeColor="text1"/>
            <w:sz w:val="22"/>
            <w:szCs w:val="22"/>
          </w:rPr>
          <w:delText xml:space="preserve">method details are available in </w:delText>
        </w:r>
      </w:del>
      <w:del w:id="729" w:author="Shicheng Guo" w:date="2017-01-02T19:42:00Z">
        <w:r w:rsidR="001B32D6" w:rsidRPr="00DC3E11" w:rsidDel="00DC3E11">
          <w:rPr>
            <w:rFonts w:ascii="Arial" w:eastAsia="Arial" w:hAnsi="Arial" w:cs="Arial"/>
            <w:color w:val="000000" w:themeColor="text1"/>
            <w:sz w:val="22"/>
            <w:szCs w:val="22"/>
            <w:rPrChange w:id="730" w:author="Shicheng Guo" w:date="2017-01-02T19:42:00Z">
              <w:rPr>
                <w:rFonts w:ascii="Arial" w:eastAsia="Arial" w:hAnsi="Arial" w:cs="Arial"/>
                <w:b/>
                <w:color w:val="000000" w:themeColor="text1"/>
                <w:sz w:val="22"/>
                <w:szCs w:val="22"/>
              </w:rPr>
            </w:rPrChange>
          </w:rPr>
          <w:delText xml:space="preserve">Online Supplementary </w:delText>
        </w:r>
        <w:r w:rsidR="00D8205F" w:rsidRPr="00DC3E11" w:rsidDel="00DC3E11">
          <w:rPr>
            <w:rFonts w:ascii="Arial" w:eastAsia="Arial" w:hAnsi="Arial" w:cs="Arial"/>
            <w:color w:val="000000" w:themeColor="text1"/>
            <w:sz w:val="22"/>
            <w:szCs w:val="22"/>
            <w:rPrChange w:id="731" w:author="Shicheng Guo" w:date="2017-01-02T19:42:00Z">
              <w:rPr>
                <w:rFonts w:ascii="Arial" w:eastAsia="Arial" w:hAnsi="Arial" w:cs="Arial"/>
                <w:b/>
                <w:color w:val="000000" w:themeColor="text1"/>
                <w:sz w:val="22"/>
                <w:szCs w:val="22"/>
              </w:rPr>
            </w:rPrChange>
          </w:rPr>
          <w:delText>Method section</w:delText>
        </w:r>
      </w:del>
      <w:del w:id="732" w:author="Shicheng Guo" w:date="2017-01-03T01:00:00Z">
        <w:r w:rsidR="00D8205F" w:rsidDel="002E4461">
          <w:rPr>
            <w:rFonts w:ascii="Arial" w:eastAsia="Arial" w:hAnsi="Arial" w:cs="Arial"/>
            <w:color w:val="000000" w:themeColor="text1"/>
            <w:sz w:val="22"/>
            <w:szCs w:val="22"/>
          </w:rPr>
          <w:delText xml:space="preserve">. </w:delText>
        </w:r>
      </w:del>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79FD9832"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codes and scripts </w:t>
      </w:r>
      <w:r w:rsidR="00F16A56">
        <w:rPr>
          <w:rFonts w:ascii="Arial" w:eastAsia="Arial" w:hAnsi="Arial" w:cs="Arial"/>
          <w:color w:val="auto"/>
          <w:sz w:val="22"/>
          <w:szCs w:val="22"/>
        </w:rPr>
        <w:t xml:space="preserve">written for this study are released </w:t>
      </w:r>
      <w:r w:rsidR="00ED4F4E">
        <w:rPr>
          <w:rFonts w:ascii="Arial" w:eastAsia="Arial" w:hAnsi="Arial" w:cs="Arial"/>
          <w:color w:val="auto"/>
          <w:sz w:val="22"/>
          <w:szCs w:val="22"/>
        </w:rPr>
        <w:t xml:space="preserve">freely for non-commercial use and available </w:t>
      </w:r>
      <w:r w:rsidR="00F16A56">
        <w:rPr>
          <w:rFonts w:ascii="Arial" w:eastAsia="Arial" w:hAnsi="Arial" w:cs="Arial"/>
          <w:color w:val="auto"/>
          <w:sz w:val="22"/>
          <w:szCs w:val="22"/>
        </w:rPr>
        <w:t>as Supplementary Materials.</w:t>
      </w:r>
      <w:r w:rsidR="001C2242">
        <w:rPr>
          <w:rFonts w:ascii="Arial" w:eastAsia="Arial" w:hAnsi="Arial" w:cs="Arial"/>
          <w:color w:val="auto"/>
          <w:sz w:val="22"/>
          <w:szCs w:val="22"/>
        </w:rPr>
        <w:t xml:space="preserve">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Moores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lastRenderedPageBreak/>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703A6B2F"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w:t>
      </w:r>
      <w:del w:id="733" w:author="Dinh Diep" w:date="2016-12-28T15:01:00Z">
        <w:r w:rsidRPr="00530512" w:rsidDel="00C76110">
          <w:rPr>
            <w:rFonts w:ascii="Arial" w:eastAsia="Arial" w:hAnsi="Arial" w:cs="Arial"/>
            <w:color w:val="auto"/>
            <w:sz w:val="22"/>
            <w:szCs w:val="22"/>
          </w:rPr>
          <w:delText xml:space="preserve">Circulating </w:delText>
        </w:r>
      </w:del>
      <w:r w:rsidRPr="00530512">
        <w:rPr>
          <w:rFonts w:ascii="Arial" w:eastAsia="Arial" w:hAnsi="Arial" w:cs="Arial"/>
          <w:color w:val="auto"/>
          <w:sz w:val="22"/>
          <w:szCs w:val="22"/>
        </w:rPr>
        <w:t xml:space="preserve">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4A02EA">
        <w:rPr>
          <w:rFonts w:ascii="Arial" w:eastAsia="Arial" w:hAnsi="Arial" w:cs="Arial"/>
          <w:color w:val="FF0000"/>
          <w:sz w:val="22"/>
          <w:szCs w:val="22"/>
        </w:rPr>
        <w:t>c</w:t>
      </w:r>
      <w:r w:rsidR="00365344" w:rsidRPr="004A02EA">
        <w:rPr>
          <w:rFonts w:ascii="Arial" w:eastAsia="Arial" w:hAnsi="Arial" w:cs="Arial"/>
          <w:color w:val="FF0000"/>
          <w:sz w:val="22"/>
          <w:szCs w:val="22"/>
        </w:rPr>
        <w:t>a</w:t>
      </w:r>
      <w:r w:rsidR="00FD4AE5" w:rsidRPr="004A02EA">
        <w:rPr>
          <w:rFonts w:ascii="Arial" w:eastAsia="Arial" w:hAnsi="Arial" w:cs="Arial"/>
          <w:color w:val="FF0000"/>
          <w:sz w:val="22"/>
          <w:szCs w:val="22"/>
        </w:rPr>
        <w:t xml:space="preserve">HMH: cancer </w:t>
      </w:r>
      <w:r w:rsidR="00365344" w:rsidRPr="004A02EA">
        <w:rPr>
          <w:rFonts w:ascii="Arial" w:eastAsia="Arial" w:hAnsi="Arial" w:cs="Arial"/>
          <w:color w:val="FF0000"/>
          <w:sz w:val="22"/>
          <w:szCs w:val="22"/>
        </w:rPr>
        <w:t xml:space="preserve">associated </w:t>
      </w:r>
      <w:r w:rsidR="00FD4AE5" w:rsidRPr="004A02EA">
        <w:rPr>
          <w:rFonts w:ascii="Arial" w:eastAsia="Arial" w:hAnsi="Arial" w:cs="Arial"/>
          <w:color w:val="FF0000"/>
          <w:sz w:val="22"/>
          <w:szCs w:val="22"/>
        </w:rPr>
        <w:t>high methylation haplotype</w:t>
      </w:r>
      <w:r w:rsidR="004044E6" w:rsidRPr="001A3D97">
        <w:rPr>
          <w:rFonts w:ascii="Arial" w:eastAsia="Arial" w:hAnsi="Arial" w:cs="Arial"/>
          <w:color w:val="auto"/>
          <w:sz w:val="22"/>
          <w:szCs w:val="22"/>
        </w:rPr>
        <w:t>;</w:t>
      </w:r>
      <w:r w:rsidR="004044E6" w:rsidRPr="00530512">
        <w:rPr>
          <w:rFonts w:ascii="Arial" w:eastAsia="Arial" w:hAnsi="Arial" w:cs="Arial"/>
          <w:color w:val="auto"/>
          <w:sz w:val="22"/>
          <w:szCs w:val="22"/>
        </w:rPr>
        <w:t xml:space="preserve">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734" w:name="h.2jxsxqh" w:colFirst="0" w:colLast="0"/>
      <w:bookmarkEnd w:id="734"/>
      <w:r>
        <w:rPr>
          <w:rFonts w:ascii="Arial" w:eastAsia="Arial" w:hAnsi="Arial" w:cs="Arial"/>
          <w:color w:val="auto"/>
          <w:sz w:val="22"/>
          <w:szCs w:val="22"/>
        </w:rPr>
        <w:t>Figure legends</w:t>
      </w:r>
    </w:p>
    <w:p w14:paraId="1441D36E" w14:textId="63FAB62C" w:rsidR="00AF1A75" w:rsidRPr="004A02EA" w:rsidRDefault="00B92B21" w:rsidP="000B5869">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B368AC">
        <w:rPr>
          <w:rFonts w:ascii="Arial" w:eastAsia="Arial" w:hAnsi="Arial" w:cs="Arial"/>
          <w:color w:val="auto"/>
          <w:sz w:val="22"/>
          <w:szCs w:val="22"/>
        </w:rPr>
        <w:t>Identification and characterization of</w:t>
      </w:r>
      <w:r w:rsidR="00E960A6">
        <w:rPr>
          <w:rFonts w:ascii="Arial" w:eastAsia="Arial" w:hAnsi="Arial" w:cs="Arial"/>
          <w:color w:val="auto"/>
          <w:sz w:val="22"/>
          <w:szCs w:val="22"/>
        </w:rPr>
        <w:t xml:space="preserve"> human</w:t>
      </w:r>
      <w:r w:rsidR="000B5869">
        <w:rPr>
          <w:rFonts w:ascii="Arial" w:eastAsia="Arial" w:hAnsi="Arial" w:cs="Arial"/>
          <w:color w:val="auto"/>
          <w:sz w:val="22"/>
          <w:szCs w:val="22"/>
        </w:rPr>
        <w:t xml:space="preserve"> methylation haplotype blocks</w:t>
      </w:r>
      <w:ins w:id="735" w:author="Dinh Diep" w:date="2016-12-28T13:42:00Z">
        <w:r w:rsidR="00261E2E">
          <w:rPr>
            <w:rFonts w:ascii="Arial" w:eastAsia="Arial" w:hAnsi="Arial" w:cs="Arial"/>
            <w:color w:val="auto"/>
            <w:sz w:val="22"/>
            <w:szCs w:val="22"/>
          </w:rPr>
          <w:t xml:space="preserve"> </w:t>
        </w:r>
      </w:ins>
      <w:r w:rsidR="008319FA">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xml:space="preserve">. </w:t>
      </w:r>
      <w:r w:rsidR="0058340C" w:rsidRPr="004A02EA">
        <w:rPr>
          <w:rFonts w:ascii="Arial" w:eastAsia="Arial" w:hAnsi="Arial" w:cs="Arial"/>
          <w:color w:val="FF0000"/>
          <w:sz w:val="22"/>
          <w:szCs w:val="22"/>
        </w:rPr>
        <w:t>(</w:t>
      </w:r>
      <w:r w:rsidR="00B568F5" w:rsidRPr="004A02EA">
        <w:rPr>
          <w:rFonts w:ascii="Arial" w:eastAsia="Arial" w:hAnsi="Arial" w:cs="Arial"/>
          <w:color w:val="FF0000"/>
          <w:sz w:val="22"/>
          <w:szCs w:val="22"/>
        </w:rPr>
        <w:t>c</w:t>
      </w:r>
      <w:r w:rsidRPr="004A02EA">
        <w:rPr>
          <w:rFonts w:ascii="Arial" w:eastAsia="Arial" w:hAnsi="Arial" w:cs="Arial"/>
          <w:color w:val="FF0000"/>
          <w:sz w:val="22"/>
          <w:szCs w:val="22"/>
        </w:rPr>
        <w:t xml:space="preserve">) </w:t>
      </w:r>
      <w:r w:rsidR="005665BB">
        <w:rPr>
          <w:rFonts w:ascii="Arial" w:eastAsia="Arial" w:hAnsi="Arial" w:cs="Arial"/>
          <w:color w:val="FF0000"/>
          <w:sz w:val="22"/>
          <w:szCs w:val="22"/>
        </w:rPr>
        <w:t xml:space="preserve">Smooth scatterplots of </w:t>
      </w:r>
      <w:r w:rsidR="000B5869" w:rsidRPr="004A02EA">
        <w:rPr>
          <w:rFonts w:ascii="Arial" w:eastAsia="Arial" w:hAnsi="Arial" w:cs="Arial"/>
          <w:color w:val="FF0000"/>
          <w:sz w:val="22"/>
          <w:szCs w:val="22"/>
        </w:rPr>
        <w:t xml:space="preserve">methylation </w:t>
      </w:r>
      <w:r w:rsidRPr="004A02EA">
        <w:rPr>
          <w:rFonts w:ascii="Arial" w:eastAsia="Arial" w:hAnsi="Arial" w:cs="Arial"/>
          <w:color w:val="FF0000"/>
          <w:sz w:val="22"/>
          <w:szCs w:val="22"/>
        </w:rPr>
        <w:t xml:space="preserve">linkage disequilibrium </w:t>
      </w:r>
      <w:del w:id="736" w:author="Dinh Diep" w:date="2016-12-28T13:43:00Z">
        <w:r w:rsidR="000E1B50" w:rsidDel="00261E2E">
          <w:rPr>
            <w:rFonts w:ascii="Arial" w:eastAsia="Arial" w:hAnsi="Arial" w:cs="Arial"/>
            <w:color w:val="FF0000"/>
            <w:sz w:val="22"/>
            <w:szCs w:val="22"/>
          </w:rPr>
          <w:delText>decay</w:delText>
        </w:r>
        <w:r w:rsidR="005665BB" w:rsidDel="00261E2E">
          <w:rPr>
            <w:rFonts w:ascii="Arial" w:eastAsia="Arial" w:hAnsi="Arial" w:cs="Arial"/>
            <w:color w:val="FF0000"/>
            <w:sz w:val="22"/>
            <w:szCs w:val="22"/>
          </w:rPr>
          <w:delText xml:space="preserve"> distance of</w:delText>
        </w:r>
      </w:del>
      <w:ins w:id="737" w:author="Dinh Diep" w:date="2016-12-28T13:43:00Z">
        <w:r w:rsidR="00261E2E">
          <w:rPr>
            <w:rFonts w:ascii="Arial" w:eastAsia="Arial" w:hAnsi="Arial" w:cs="Arial"/>
            <w:color w:val="FF0000"/>
            <w:sz w:val="22"/>
            <w:szCs w:val="22"/>
          </w:rPr>
          <w:t>for</w:t>
        </w:r>
      </w:ins>
      <w:r w:rsidR="005665BB">
        <w:rPr>
          <w:rFonts w:ascii="Arial" w:eastAsia="Arial" w:hAnsi="Arial" w:cs="Arial"/>
          <w:color w:val="FF0000"/>
          <w:sz w:val="22"/>
          <w:szCs w:val="22"/>
        </w:rPr>
        <w:t xml:space="preserve"> adjacent CpG sites</w:t>
      </w:r>
      <w:ins w:id="738" w:author="Dinh Diep" w:date="2016-12-28T13:43:00Z">
        <w:r w:rsidR="00261E2E">
          <w:rPr>
            <w:rFonts w:ascii="Arial" w:eastAsia="Arial" w:hAnsi="Arial" w:cs="Arial"/>
            <w:color w:val="FF0000"/>
            <w:sz w:val="22"/>
            <w:szCs w:val="22"/>
          </w:rPr>
          <w:t xml:space="preserve"> within MHBs</w:t>
        </w:r>
      </w:ins>
      <w:r w:rsidR="005665BB">
        <w:rPr>
          <w:rFonts w:ascii="Arial" w:eastAsia="Arial" w:hAnsi="Arial" w:cs="Arial"/>
          <w:color w:val="FF0000"/>
          <w:sz w:val="22"/>
          <w:szCs w:val="22"/>
        </w:rPr>
        <w:t xml:space="preserve">. </w:t>
      </w:r>
      <w:r w:rsidR="00AB159B" w:rsidRPr="00AB159B">
        <w:rPr>
          <w:rFonts w:ascii="Arial" w:eastAsia="Arial" w:hAnsi="Arial" w:cs="Arial"/>
          <w:color w:val="FF0000"/>
          <w:sz w:val="22"/>
          <w:szCs w:val="22"/>
          <w:highlight w:val="yellow"/>
        </w:rPr>
        <w:t>Red indicate relative higher density and blue indicates relative low density</w:t>
      </w:r>
      <w:r w:rsidR="00AB159B" w:rsidRPr="00846752">
        <w:rPr>
          <w:rFonts w:ascii="Arial" w:eastAsia="Arial" w:hAnsi="Arial" w:cs="Arial"/>
          <w:color w:val="FF0000"/>
          <w:sz w:val="22"/>
          <w:szCs w:val="22"/>
        </w:rPr>
        <w:t xml:space="preserve">. </w:t>
      </w:r>
      <w:r w:rsidR="005D7B64" w:rsidRPr="004A02EA">
        <w:rPr>
          <w:rFonts w:ascii="Arial" w:eastAsia="Arial" w:hAnsi="Arial" w:cs="Arial"/>
          <w:color w:val="FF0000"/>
          <w:sz w:val="22"/>
          <w:szCs w:val="22"/>
        </w:rPr>
        <w:t xml:space="preserve">500,000 adjacent CpG loci in MHB regions were randomly </w:t>
      </w:r>
      <w:del w:id="739" w:author="Dinh Diep" w:date="2016-12-28T13:43:00Z">
        <w:r w:rsidR="005D7B64" w:rsidRPr="004A02EA" w:rsidDel="00261E2E">
          <w:rPr>
            <w:rFonts w:ascii="Arial" w:eastAsia="Arial" w:hAnsi="Arial" w:cs="Arial"/>
            <w:color w:val="FF0000"/>
            <w:sz w:val="22"/>
            <w:szCs w:val="22"/>
          </w:rPr>
          <w:delText>sampling</w:delText>
        </w:r>
        <w:r w:rsidR="00526554" w:rsidRPr="004A02EA" w:rsidDel="00261E2E">
          <w:rPr>
            <w:rFonts w:ascii="Arial" w:eastAsia="Arial" w:hAnsi="Arial" w:cs="Arial"/>
            <w:color w:val="FF0000"/>
            <w:sz w:val="22"/>
            <w:szCs w:val="22"/>
          </w:rPr>
          <w:delText xml:space="preserve"> </w:delText>
        </w:r>
      </w:del>
      <w:ins w:id="740" w:author="Dinh Diep" w:date="2016-12-28T13:43:00Z">
        <w:r w:rsidR="00261E2E" w:rsidRPr="004A02EA">
          <w:rPr>
            <w:rFonts w:ascii="Arial" w:eastAsia="Arial" w:hAnsi="Arial" w:cs="Arial"/>
            <w:color w:val="FF0000"/>
            <w:sz w:val="22"/>
            <w:szCs w:val="22"/>
          </w:rPr>
          <w:t>sampl</w:t>
        </w:r>
        <w:r w:rsidR="00261E2E">
          <w:rPr>
            <w:rFonts w:ascii="Arial" w:eastAsia="Arial" w:hAnsi="Arial" w:cs="Arial"/>
            <w:color w:val="FF0000"/>
            <w:sz w:val="22"/>
            <w:szCs w:val="22"/>
          </w:rPr>
          <w:t>ed</w:t>
        </w:r>
        <w:r w:rsidR="00261E2E" w:rsidRPr="004A02EA">
          <w:rPr>
            <w:rFonts w:ascii="Arial" w:eastAsia="Arial" w:hAnsi="Arial" w:cs="Arial"/>
            <w:color w:val="FF0000"/>
            <w:sz w:val="22"/>
            <w:szCs w:val="22"/>
          </w:rPr>
          <w:t xml:space="preserve"> </w:t>
        </w:r>
      </w:ins>
      <w:r w:rsidR="00526554" w:rsidRPr="004A02EA">
        <w:rPr>
          <w:rFonts w:ascii="Arial" w:eastAsia="Arial" w:hAnsi="Arial" w:cs="Arial"/>
          <w:color w:val="FF0000"/>
          <w:sz w:val="22"/>
          <w:szCs w:val="22"/>
        </w:rPr>
        <w:t xml:space="preserve">and </w:t>
      </w:r>
      <w:r w:rsidR="005D7B64" w:rsidRPr="004A02EA">
        <w:rPr>
          <w:rFonts w:ascii="Arial" w:eastAsia="Arial" w:hAnsi="Arial" w:cs="Arial"/>
          <w:color w:val="FF0000"/>
          <w:sz w:val="22"/>
          <w:szCs w:val="22"/>
        </w:rPr>
        <w:t xml:space="preserve">the </w:t>
      </w:r>
      <w:del w:id="741" w:author="Dinh Diep" w:date="2016-12-28T13:44:00Z">
        <w:r w:rsidR="00AB159B" w:rsidDel="00261E2E">
          <w:rPr>
            <w:rFonts w:ascii="Arial" w:eastAsia="Arial" w:hAnsi="Arial" w:cs="Arial"/>
            <w:color w:val="FF0000"/>
            <w:sz w:val="22"/>
            <w:szCs w:val="22"/>
          </w:rPr>
          <w:delText>negative correlation between</w:delText>
        </w:r>
        <w:r w:rsidR="005D7B64" w:rsidRPr="004A02EA" w:rsidDel="00261E2E">
          <w:rPr>
            <w:rFonts w:ascii="Arial" w:eastAsia="Arial" w:hAnsi="Arial" w:cs="Arial"/>
            <w:color w:val="FF0000"/>
            <w:sz w:val="22"/>
            <w:szCs w:val="22"/>
          </w:rPr>
          <w:delText xml:space="preserve"> the </w:delText>
        </w:r>
      </w:del>
      <w:ins w:id="742" w:author="Dinh Diep" w:date="2016-12-28T13:44:00Z">
        <w:r w:rsidR="00261E2E">
          <w:rPr>
            <w:rFonts w:ascii="Arial" w:eastAsia="Arial" w:hAnsi="Arial" w:cs="Arial"/>
            <w:color w:val="FF0000"/>
            <w:sz w:val="22"/>
            <w:szCs w:val="22"/>
          </w:rPr>
          <w:t xml:space="preserve">reduction of coupled adjacent CpGs based on </w:t>
        </w:r>
      </w:ins>
      <w:r w:rsidR="005D7B64" w:rsidRPr="004A02EA">
        <w:rPr>
          <w:rFonts w:ascii="Arial" w:eastAsia="Arial" w:hAnsi="Arial" w:cs="Arial"/>
          <w:color w:val="FF0000"/>
          <w:sz w:val="22"/>
          <w:szCs w:val="22"/>
        </w:rPr>
        <w:t>r</w:t>
      </w:r>
      <w:r w:rsidR="005D7B64" w:rsidRPr="004A02EA">
        <w:rPr>
          <w:rFonts w:ascii="Arial" w:eastAsia="Arial" w:hAnsi="Arial" w:cs="Arial"/>
          <w:color w:val="FF0000"/>
          <w:sz w:val="22"/>
          <w:szCs w:val="22"/>
          <w:vertAlign w:val="superscript"/>
        </w:rPr>
        <w:t>2</w:t>
      </w:r>
      <w:r w:rsidR="005D7B64" w:rsidRPr="004A02EA">
        <w:rPr>
          <w:rFonts w:ascii="Arial" w:eastAsia="Arial" w:hAnsi="Arial" w:cs="Arial"/>
          <w:color w:val="FF0000"/>
          <w:sz w:val="22"/>
          <w:szCs w:val="22"/>
        </w:rPr>
        <w:t xml:space="preserve"> </w:t>
      </w:r>
      <w:del w:id="743" w:author="Dinh Diep" w:date="2016-12-28T13:44:00Z">
        <w:r w:rsidR="00AB159B" w:rsidDel="00261E2E">
          <w:rPr>
            <w:rFonts w:ascii="Arial" w:eastAsia="Arial" w:hAnsi="Arial" w:cs="Arial"/>
            <w:color w:val="FF0000"/>
            <w:sz w:val="22"/>
            <w:szCs w:val="22"/>
          </w:rPr>
          <w:delText>and</w:delText>
        </w:r>
        <w:r w:rsidR="005D7B64" w:rsidRPr="004A02EA" w:rsidDel="00261E2E">
          <w:rPr>
            <w:rFonts w:ascii="Arial" w:eastAsia="Arial" w:hAnsi="Arial" w:cs="Arial"/>
            <w:color w:val="FF0000"/>
            <w:sz w:val="22"/>
            <w:szCs w:val="22"/>
          </w:rPr>
          <w:delText xml:space="preserve"> the distance of the CpG loci </w:delText>
        </w:r>
      </w:del>
      <w:r w:rsidR="00AB159B">
        <w:rPr>
          <w:rFonts w:ascii="Arial" w:eastAsia="Arial" w:hAnsi="Arial" w:cs="Arial"/>
          <w:color w:val="FF0000"/>
          <w:sz w:val="22"/>
          <w:szCs w:val="22"/>
        </w:rPr>
        <w:t xml:space="preserve">was observed </w:t>
      </w:r>
      <w:del w:id="744" w:author="Dinh Diep" w:date="2016-12-28T13:44:00Z">
        <w:r w:rsidR="005D7B64" w:rsidRPr="004A02EA" w:rsidDel="00261E2E">
          <w:rPr>
            <w:rFonts w:ascii="Arial" w:eastAsia="Arial" w:hAnsi="Arial" w:cs="Arial"/>
            <w:color w:val="FF0000"/>
            <w:sz w:val="22"/>
            <w:szCs w:val="22"/>
          </w:rPr>
          <w:delText>in different scenario</w:delText>
        </w:r>
      </w:del>
      <w:ins w:id="745" w:author="Dinh Diep" w:date="2016-12-28T13:44:00Z">
        <w:r w:rsidR="00261E2E">
          <w:rPr>
            <w:rFonts w:ascii="Arial" w:eastAsia="Arial" w:hAnsi="Arial" w:cs="Arial"/>
            <w:color w:val="FF0000"/>
            <w:sz w:val="22"/>
            <w:szCs w:val="22"/>
          </w:rPr>
          <w:t xml:space="preserve">from stem and progenitor cells to </w:t>
        </w:r>
      </w:ins>
      <w:ins w:id="746" w:author="Dinh Diep" w:date="2016-12-28T13:51:00Z">
        <w:r w:rsidR="00261E2E">
          <w:rPr>
            <w:rFonts w:ascii="Arial" w:eastAsia="Arial" w:hAnsi="Arial" w:cs="Arial"/>
            <w:color w:val="FF0000"/>
            <w:sz w:val="22"/>
            <w:szCs w:val="22"/>
          </w:rPr>
          <w:t>somatic cells</w:t>
        </w:r>
      </w:ins>
      <w:ins w:id="747" w:author="Dinh Diep" w:date="2016-12-28T13:44:00Z">
        <w:r w:rsidR="00261E2E">
          <w:rPr>
            <w:rFonts w:ascii="Arial" w:eastAsia="Arial" w:hAnsi="Arial" w:cs="Arial"/>
            <w:color w:val="FF0000"/>
            <w:sz w:val="22"/>
            <w:szCs w:val="22"/>
          </w:rPr>
          <w:t xml:space="preserve"> to </w:t>
        </w:r>
      </w:ins>
      <w:ins w:id="748" w:author="Dinh Diep" w:date="2016-12-28T13:51:00Z">
        <w:r w:rsidR="00261E2E">
          <w:rPr>
            <w:rFonts w:ascii="Arial" w:eastAsia="Arial" w:hAnsi="Arial" w:cs="Arial"/>
            <w:color w:val="FF0000"/>
            <w:sz w:val="22"/>
            <w:szCs w:val="22"/>
          </w:rPr>
          <w:t>cancer cells</w:t>
        </w:r>
      </w:ins>
      <w:r w:rsidR="005D7B64" w:rsidRPr="004A02EA">
        <w:rPr>
          <w:rFonts w:ascii="Arial" w:eastAsia="Arial" w:hAnsi="Arial" w:cs="Arial"/>
          <w:color w:val="FF0000"/>
          <w:sz w:val="22"/>
          <w:szCs w:val="22"/>
        </w:rPr>
        <w:t xml:space="preserve">. </w:t>
      </w:r>
      <w:ins w:id="749" w:author="Dinh Diep" w:date="2016-12-28T13:45:00Z">
        <w:r w:rsidR="00261E2E">
          <w:rPr>
            <w:rFonts w:ascii="Arial" w:eastAsia="Arial" w:hAnsi="Arial" w:cs="Arial"/>
            <w:color w:val="FF0000"/>
            <w:sz w:val="22"/>
            <w:szCs w:val="22"/>
          </w:rPr>
          <w:t xml:space="preserve">The </w:t>
        </w:r>
      </w:ins>
      <w:del w:id="750" w:author="Dinh Diep" w:date="2016-12-28T13:45:00Z">
        <w:r w:rsidR="005665BB" w:rsidDel="00261E2E">
          <w:rPr>
            <w:rFonts w:ascii="Arial" w:eastAsia="Arial" w:hAnsi="Arial" w:cs="Arial"/>
            <w:color w:val="FF0000"/>
            <w:sz w:val="22"/>
            <w:szCs w:val="22"/>
          </w:rPr>
          <w:delText xml:space="preserve">Yellow </w:delText>
        </w:r>
      </w:del>
      <w:ins w:id="751" w:author="Dinh Diep" w:date="2016-12-28T13:45:00Z">
        <w:r w:rsidR="00261E2E">
          <w:rPr>
            <w:rFonts w:ascii="Arial" w:eastAsia="Arial" w:hAnsi="Arial" w:cs="Arial"/>
            <w:color w:val="FF0000"/>
            <w:sz w:val="22"/>
            <w:szCs w:val="22"/>
          </w:rPr>
          <w:t xml:space="preserve">yellow </w:t>
        </w:r>
      </w:ins>
      <w:r w:rsidR="005665BB">
        <w:rPr>
          <w:rFonts w:ascii="Arial" w:eastAsia="Arial" w:hAnsi="Arial" w:cs="Arial"/>
          <w:color w:val="FF0000"/>
          <w:sz w:val="22"/>
          <w:szCs w:val="22"/>
        </w:rPr>
        <w:t>dot</w:t>
      </w:r>
      <w:ins w:id="752" w:author="Dinh Diep" w:date="2016-12-28T13:45:00Z">
        <w:r w:rsidR="00261E2E">
          <w:rPr>
            <w:rFonts w:ascii="Arial" w:eastAsia="Arial" w:hAnsi="Arial" w:cs="Arial"/>
            <w:color w:val="FF0000"/>
            <w:sz w:val="22"/>
            <w:szCs w:val="22"/>
          </w:rPr>
          <w:t>ted</w:t>
        </w:r>
      </w:ins>
      <w:r w:rsidR="005665BB">
        <w:rPr>
          <w:rFonts w:ascii="Arial" w:eastAsia="Arial" w:hAnsi="Arial" w:cs="Arial"/>
          <w:color w:val="FF0000"/>
          <w:sz w:val="22"/>
          <w:szCs w:val="22"/>
        </w:rPr>
        <w:t xml:space="preserve"> line</w:t>
      </w:r>
      <w:ins w:id="753" w:author="Dinh Diep" w:date="2016-12-28T13:46:00Z">
        <w:r w:rsidR="00261E2E">
          <w:rPr>
            <w:rFonts w:ascii="Arial" w:eastAsia="Arial" w:hAnsi="Arial" w:cs="Arial"/>
            <w:color w:val="FF0000"/>
            <w:sz w:val="22"/>
            <w:szCs w:val="22"/>
          </w:rPr>
          <w:t>s</w:t>
        </w:r>
      </w:ins>
      <w:del w:id="754" w:author="Dinh Diep" w:date="2016-12-28T13:45:00Z">
        <w:r w:rsidR="005665BB" w:rsidDel="00261E2E">
          <w:rPr>
            <w:rFonts w:ascii="Arial" w:eastAsia="Arial" w:hAnsi="Arial" w:cs="Arial"/>
            <w:color w:val="FF0000"/>
            <w:sz w:val="22"/>
            <w:szCs w:val="22"/>
          </w:rPr>
          <w:delText xml:space="preserve"> to</w:delText>
        </w:r>
      </w:del>
      <w:r w:rsidR="005665BB">
        <w:rPr>
          <w:rFonts w:ascii="Arial" w:eastAsia="Arial" w:hAnsi="Arial" w:cs="Arial"/>
          <w:color w:val="FF0000"/>
          <w:sz w:val="22"/>
          <w:szCs w:val="22"/>
        </w:rPr>
        <w:t xml:space="preserve"> </w:t>
      </w:r>
      <w:ins w:id="755" w:author="Dinh Diep" w:date="2016-12-28T13:46:00Z">
        <w:r w:rsidR="00261E2E">
          <w:rPr>
            <w:rFonts w:ascii="Arial" w:eastAsia="Arial" w:hAnsi="Arial" w:cs="Arial"/>
            <w:color w:val="FF0000"/>
            <w:sz w:val="22"/>
            <w:szCs w:val="22"/>
          </w:rPr>
          <w:t>and percentages highlight</w:t>
        </w:r>
      </w:ins>
      <w:del w:id="756" w:author="Dinh Diep" w:date="2016-12-28T13:46:00Z">
        <w:r w:rsidR="005665BB" w:rsidDel="00261E2E">
          <w:rPr>
            <w:rFonts w:ascii="Arial" w:eastAsia="Arial" w:hAnsi="Arial" w:cs="Arial"/>
            <w:color w:val="FF0000"/>
            <w:sz w:val="22"/>
            <w:szCs w:val="22"/>
          </w:rPr>
          <w:delText>show</w:delText>
        </w:r>
      </w:del>
      <w:r w:rsidR="005665BB">
        <w:rPr>
          <w:rFonts w:ascii="Arial" w:eastAsia="Arial" w:hAnsi="Arial" w:cs="Arial"/>
          <w:color w:val="FF0000"/>
          <w:sz w:val="22"/>
          <w:szCs w:val="22"/>
        </w:rPr>
        <w:t xml:space="preserve"> the </w:t>
      </w:r>
      <w:del w:id="757" w:author="Dinh Diep" w:date="2016-12-28T13:45:00Z">
        <w:r w:rsidR="005665BB" w:rsidDel="00261E2E">
          <w:rPr>
            <w:rFonts w:ascii="Arial" w:eastAsia="Arial" w:hAnsi="Arial" w:cs="Arial"/>
            <w:color w:val="FF0000"/>
            <w:sz w:val="22"/>
            <w:szCs w:val="22"/>
          </w:rPr>
          <w:delText xml:space="preserve">decay </w:delText>
        </w:r>
      </w:del>
      <w:ins w:id="758" w:author="Dinh Diep" w:date="2016-12-28T13:45:00Z">
        <w:r w:rsidR="00261E2E">
          <w:rPr>
            <w:rFonts w:ascii="Arial" w:eastAsia="Arial" w:hAnsi="Arial" w:cs="Arial"/>
            <w:color w:val="FF0000"/>
            <w:sz w:val="22"/>
            <w:szCs w:val="22"/>
          </w:rPr>
          <w:t xml:space="preserve">reduction </w:t>
        </w:r>
      </w:ins>
      <w:r w:rsidR="005665BB">
        <w:rPr>
          <w:rFonts w:ascii="Arial" w:eastAsia="Arial" w:hAnsi="Arial" w:cs="Arial"/>
          <w:color w:val="FF0000"/>
          <w:sz w:val="22"/>
          <w:szCs w:val="22"/>
        </w:rPr>
        <w:t xml:space="preserve">of </w:t>
      </w:r>
      <w:ins w:id="759" w:author="Dinh Diep" w:date="2016-12-28T13:45:00Z">
        <w:r w:rsidR="00261E2E">
          <w:rPr>
            <w:rFonts w:ascii="Arial" w:eastAsia="Arial" w:hAnsi="Arial" w:cs="Arial"/>
            <w:color w:val="FF0000"/>
            <w:sz w:val="22"/>
            <w:szCs w:val="22"/>
          </w:rPr>
          <w:t>high</w:t>
        </w:r>
      </w:ins>
      <w:del w:id="760" w:author="Dinh Diep" w:date="2016-12-28T13:45:00Z">
        <w:r w:rsidR="005665BB" w:rsidDel="00261E2E">
          <w:rPr>
            <w:rFonts w:ascii="Arial" w:eastAsia="Arial" w:hAnsi="Arial" w:cs="Arial"/>
            <w:color w:val="FF0000"/>
            <w:sz w:val="22"/>
            <w:szCs w:val="22"/>
          </w:rPr>
          <w:delText>the</w:delText>
        </w:r>
      </w:del>
      <w:r w:rsidR="005665BB">
        <w:rPr>
          <w:rFonts w:ascii="Arial" w:eastAsia="Arial" w:hAnsi="Arial" w:cs="Arial"/>
          <w:color w:val="FF0000"/>
          <w:sz w:val="22"/>
          <w:szCs w:val="22"/>
        </w:rPr>
        <w:t xml:space="preserve"> lin</w:t>
      </w:r>
      <w:ins w:id="761" w:author="Dinh Diep" w:date="2016-12-28T13:45:00Z">
        <w:r w:rsidR="00261E2E">
          <w:rPr>
            <w:rFonts w:ascii="Arial" w:eastAsia="Arial" w:hAnsi="Arial" w:cs="Arial"/>
            <w:color w:val="FF0000"/>
            <w:sz w:val="22"/>
            <w:szCs w:val="22"/>
          </w:rPr>
          <w:t>kage</w:t>
        </w:r>
      </w:ins>
      <w:del w:id="762" w:author="Dinh Diep" w:date="2016-12-28T13:45:00Z">
        <w:r w:rsidR="005665BB" w:rsidDel="00261E2E">
          <w:rPr>
            <w:rFonts w:ascii="Arial" w:eastAsia="Arial" w:hAnsi="Arial" w:cs="Arial"/>
            <w:color w:val="FF0000"/>
            <w:sz w:val="22"/>
            <w:szCs w:val="22"/>
          </w:rPr>
          <w:delText>kage</w:delText>
        </w:r>
      </w:del>
      <w:r w:rsidR="005665BB">
        <w:rPr>
          <w:rFonts w:ascii="Arial" w:eastAsia="Arial" w:hAnsi="Arial" w:cs="Arial"/>
          <w:color w:val="FF0000"/>
          <w:sz w:val="22"/>
          <w:szCs w:val="22"/>
        </w:rPr>
        <w:t xml:space="preserve"> disequilibrium</w:t>
      </w:r>
      <w:ins w:id="763" w:author="Dinh Diep" w:date="2016-12-28T13:45:00Z">
        <w:r w:rsidR="00261E2E">
          <w:rPr>
            <w:rFonts w:ascii="Arial" w:eastAsia="Arial" w:hAnsi="Arial" w:cs="Arial"/>
            <w:color w:val="FF0000"/>
            <w:sz w:val="22"/>
            <w:szCs w:val="22"/>
          </w:rPr>
          <w:t xml:space="preserve"> </w:t>
        </w:r>
      </w:ins>
      <w:ins w:id="764" w:author="Dinh Diep" w:date="2016-12-28T13:46:00Z">
        <w:r w:rsidR="00261E2E">
          <w:rPr>
            <w:rFonts w:ascii="Arial" w:eastAsia="Arial" w:hAnsi="Arial" w:cs="Arial"/>
            <w:color w:val="FF0000"/>
            <w:sz w:val="22"/>
            <w:szCs w:val="22"/>
          </w:rPr>
          <w:t>(r</w:t>
        </w:r>
        <w:r w:rsidR="00261E2E" w:rsidRPr="004A02EA">
          <w:rPr>
            <w:rFonts w:ascii="Arial" w:eastAsia="Arial" w:hAnsi="Arial" w:cs="Arial"/>
            <w:color w:val="FF0000"/>
            <w:sz w:val="22"/>
            <w:szCs w:val="22"/>
            <w:vertAlign w:val="superscript"/>
          </w:rPr>
          <w:t>2</w:t>
        </w:r>
        <w:r w:rsidR="00261E2E">
          <w:rPr>
            <w:rFonts w:ascii="Arial" w:eastAsia="Arial" w:hAnsi="Arial" w:cs="Arial"/>
            <w:color w:val="FF0000"/>
            <w:sz w:val="22"/>
            <w:szCs w:val="22"/>
          </w:rPr>
          <w:t>&gt;0.9)</w:t>
        </w:r>
      </w:ins>
      <w:r w:rsidR="005665BB">
        <w:rPr>
          <w:rFonts w:ascii="Arial" w:eastAsia="Arial" w:hAnsi="Arial" w:cs="Arial"/>
          <w:color w:val="FF0000"/>
          <w:sz w:val="22"/>
          <w:szCs w:val="22"/>
        </w:rPr>
        <w:t xml:space="preserve">. </w:t>
      </w:r>
      <w:ins w:id="765" w:author="Dinh Diep" w:date="2016-12-28T13:47:00Z">
        <w:r w:rsidR="00261E2E">
          <w:rPr>
            <w:rFonts w:ascii="Arial" w:eastAsia="Arial" w:hAnsi="Arial" w:cs="Arial"/>
            <w:color w:val="FF0000"/>
            <w:sz w:val="22"/>
            <w:szCs w:val="22"/>
          </w:rPr>
          <w:t xml:space="preserve">The samples included in each group are as follows: </w:t>
        </w:r>
      </w:ins>
      <w:del w:id="766" w:author="Dinh Diep" w:date="2016-12-28T13:46:00Z">
        <w:r w:rsidR="005665BB" w:rsidDel="00261E2E">
          <w:rPr>
            <w:rFonts w:ascii="Arial" w:eastAsia="Arial" w:hAnsi="Arial" w:cs="Arial"/>
            <w:color w:val="FF0000"/>
            <w:sz w:val="22"/>
            <w:szCs w:val="22"/>
          </w:rPr>
          <w:delText>94.8%, 91.2% and 87.8% were maintained high linkage</w:delText>
        </w:r>
        <w:r w:rsidR="00F56C1C" w:rsidDel="00261E2E">
          <w:rPr>
            <w:rFonts w:ascii="Arial" w:eastAsia="Arial" w:hAnsi="Arial" w:cs="Arial"/>
            <w:color w:val="FF0000"/>
            <w:sz w:val="22"/>
            <w:szCs w:val="22"/>
          </w:rPr>
          <w:delText xml:space="preserve"> (r</w:delText>
        </w:r>
        <w:r w:rsidR="00F56C1C" w:rsidRPr="004A02EA" w:rsidDel="00261E2E">
          <w:rPr>
            <w:rFonts w:ascii="Arial" w:eastAsia="Arial" w:hAnsi="Arial" w:cs="Arial"/>
            <w:color w:val="FF0000"/>
            <w:sz w:val="22"/>
            <w:szCs w:val="22"/>
            <w:vertAlign w:val="superscript"/>
          </w:rPr>
          <w:delText>2</w:delText>
        </w:r>
        <w:r w:rsidR="00F56C1C" w:rsidDel="00261E2E">
          <w:rPr>
            <w:rFonts w:ascii="Arial" w:eastAsia="Arial" w:hAnsi="Arial" w:cs="Arial"/>
            <w:color w:val="FF0000"/>
            <w:sz w:val="22"/>
            <w:szCs w:val="22"/>
          </w:rPr>
          <w:delText>&gt;0.9)</w:delText>
        </w:r>
        <w:r w:rsidR="005665BB" w:rsidDel="00261E2E">
          <w:rPr>
            <w:rFonts w:ascii="Arial" w:eastAsia="Arial" w:hAnsi="Arial" w:cs="Arial"/>
            <w:color w:val="FF0000"/>
            <w:sz w:val="22"/>
            <w:szCs w:val="22"/>
          </w:rPr>
          <w:delText xml:space="preserve">. </w:delText>
        </w:r>
      </w:del>
      <w:ins w:id="767" w:author="Dinh Diep" w:date="2016-12-28T13:46:00Z">
        <w:r w:rsidR="00261E2E">
          <w:rPr>
            <w:rFonts w:ascii="Arial" w:eastAsia="Arial" w:hAnsi="Arial" w:cs="Arial"/>
            <w:color w:val="FF0000"/>
            <w:sz w:val="22"/>
            <w:szCs w:val="22"/>
          </w:rPr>
          <w:t>s</w:t>
        </w:r>
      </w:ins>
      <w:del w:id="768" w:author="Dinh Diep" w:date="2016-12-28T13:46:00Z">
        <w:r w:rsidR="005665BB" w:rsidRPr="00394575" w:rsidDel="00261E2E">
          <w:rPr>
            <w:rFonts w:ascii="Arial" w:eastAsia="Arial" w:hAnsi="Arial" w:cs="Arial"/>
            <w:color w:val="FF0000"/>
            <w:sz w:val="22"/>
            <w:szCs w:val="22"/>
          </w:rPr>
          <w:delText>s</w:delText>
        </w:r>
      </w:del>
      <w:r w:rsidR="005665BB" w:rsidRPr="00394575">
        <w:rPr>
          <w:rFonts w:ascii="Arial" w:eastAsia="Arial" w:hAnsi="Arial" w:cs="Arial"/>
          <w:color w:val="FF0000"/>
          <w:sz w:val="22"/>
          <w:szCs w:val="22"/>
        </w:rPr>
        <w:t xml:space="preserve">tem </w:t>
      </w:r>
      <w:del w:id="769" w:author="Dinh Diep" w:date="2016-12-28T13:51:00Z">
        <w:r w:rsidR="005665BB" w:rsidRPr="00394575" w:rsidDel="00261E2E">
          <w:rPr>
            <w:rFonts w:ascii="Arial" w:eastAsia="Arial" w:hAnsi="Arial" w:cs="Arial"/>
            <w:color w:val="FF0000"/>
            <w:sz w:val="22"/>
            <w:szCs w:val="22"/>
          </w:rPr>
          <w:delText>cells and</w:delText>
        </w:r>
      </w:del>
      <w:ins w:id="770" w:author="Dinh Diep" w:date="2016-12-28T13:51:00Z">
        <w:r w:rsidR="00261E2E">
          <w:rPr>
            <w:rFonts w:ascii="Arial" w:eastAsia="Arial" w:hAnsi="Arial" w:cs="Arial"/>
            <w:color w:val="FF0000"/>
            <w:sz w:val="22"/>
            <w:szCs w:val="22"/>
          </w:rPr>
          <w:t>and</w:t>
        </w:r>
      </w:ins>
      <w:r w:rsidR="005665BB" w:rsidRPr="00394575">
        <w:rPr>
          <w:rFonts w:ascii="Arial" w:eastAsia="Arial" w:hAnsi="Arial" w:cs="Arial"/>
          <w:color w:val="FF0000"/>
          <w:sz w:val="22"/>
          <w:szCs w:val="22"/>
        </w:rPr>
        <w:t xml:space="preserve"> progenitor</w:t>
      </w:r>
      <w:ins w:id="771" w:author="Dinh Diep" w:date="2016-12-28T13:51:00Z">
        <w:r w:rsidR="00261E2E">
          <w:rPr>
            <w:rFonts w:ascii="Arial" w:eastAsia="Arial" w:hAnsi="Arial" w:cs="Arial"/>
            <w:color w:val="FF0000"/>
            <w:sz w:val="22"/>
            <w:szCs w:val="22"/>
          </w:rPr>
          <w:t xml:space="preserve"> cells</w:t>
        </w:r>
      </w:ins>
      <w:del w:id="772" w:author="Dinh Diep" w:date="2016-12-28T13:51:00Z">
        <w:r w:rsidR="005665BB" w:rsidRPr="00394575" w:rsidDel="00261E2E">
          <w:rPr>
            <w:rFonts w:ascii="Arial" w:eastAsia="Arial" w:hAnsi="Arial" w:cs="Arial"/>
            <w:color w:val="FF0000"/>
            <w:sz w:val="22"/>
            <w:szCs w:val="22"/>
          </w:rPr>
          <w:delText>s</w:delText>
        </w:r>
      </w:del>
      <w:r w:rsidR="005665BB" w:rsidRPr="00394575">
        <w:rPr>
          <w:rFonts w:ascii="Arial" w:eastAsia="Arial" w:hAnsi="Arial" w:cs="Arial"/>
          <w:color w:val="FF0000"/>
          <w:sz w:val="22"/>
          <w:szCs w:val="22"/>
        </w:rPr>
        <w:t xml:space="preserve"> </w:t>
      </w:r>
      <w:del w:id="773" w:author="Dinh Diep" w:date="2016-12-28T13:47:00Z">
        <w:r w:rsidR="005665BB" w:rsidRPr="00394575" w:rsidDel="00261E2E">
          <w:rPr>
            <w:rFonts w:ascii="Arial" w:eastAsia="Arial" w:hAnsi="Arial" w:cs="Arial"/>
            <w:color w:val="FF0000"/>
            <w:sz w:val="22"/>
            <w:szCs w:val="22"/>
          </w:rPr>
          <w:delText>(</w:delText>
        </w:r>
        <w:r w:rsidR="002120C9" w:rsidDel="00261E2E">
          <w:rPr>
            <w:rFonts w:ascii="Arial" w:eastAsia="Arial" w:hAnsi="Arial" w:cs="Arial"/>
            <w:color w:val="FF0000"/>
            <w:sz w:val="22"/>
            <w:szCs w:val="22"/>
          </w:rPr>
          <w:delText>pooling of</w:delText>
        </w:r>
      </w:del>
      <w:ins w:id="774" w:author="Dinh Diep" w:date="2016-12-28T13:47:00Z">
        <w:r w:rsidR="00261E2E">
          <w:rPr>
            <w:rFonts w:ascii="Arial" w:eastAsia="Arial" w:hAnsi="Arial" w:cs="Arial"/>
            <w:color w:val="FF0000"/>
            <w:sz w:val="22"/>
            <w:szCs w:val="22"/>
          </w:rPr>
          <w:t>included</w:t>
        </w:r>
      </w:ins>
      <w:r w:rsidR="002120C9">
        <w:rPr>
          <w:rFonts w:ascii="Arial" w:eastAsia="Arial" w:hAnsi="Arial" w:cs="Arial"/>
          <w:color w:val="FF0000"/>
          <w:sz w:val="22"/>
          <w:szCs w:val="22"/>
        </w:rPr>
        <w:t xml:space="preserve"> </w:t>
      </w:r>
      <w:r w:rsidR="005665BB" w:rsidRPr="00394575">
        <w:rPr>
          <w:rFonts w:ascii="Arial" w:eastAsia="Arial" w:hAnsi="Arial" w:cs="Arial"/>
          <w:color w:val="FF0000"/>
          <w:sz w:val="22"/>
          <w:szCs w:val="22"/>
        </w:rPr>
        <w:t>10 samples</w:t>
      </w:r>
      <w:ins w:id="775" w:author="Dinh Diep" w:date="2016-12-28T13:48:00Z">
        <w:r w:rsidR="00261E2E">
          <w:rPr>
            <w:rFonts w:ascii="Arial" w:eastAsia="Arial" w:hAnsi="Arial" w:cs="Arial"/>
            <w:color w:val="FF0000"/>
            <w:sz w:val="22"/>
            <w:szCs w:val="22"/>
          </w:rPr>
          <w:t xml:space="preserve"> from 1</w:t>
        </w:r>
      </w:ins>
      <w:ins w:id="776" w:author="Dinh Diep" w:date="2016-12-28T13:52:00Z">
        <w:r w:rsidR="00261E2E">
          <w:rPr>
            <w:rFonts w:ascii="Arial" w:eastAsia="Arial" w:hAnsi="Arial" w:cs="Arial"/>
            <w:color w:val="FF0000"/>
            <w:sz w:val="22"/>
            <w:szCs w:val="22"/>
          </w:rPr>
          <w:t xml:space="preserve"> other</w:t>
        </w:r>
      </w:ins>
      <w:ins w:id="777" w:author="Dinh Diep" w:date="2016-12-28T13:48:00Z">
        <w:r w:rsidR="00261E2E">
          <w:rPr>
            <w:rFonts w:ascii="Arial" w:eastAsia="Arial" w:hAnsi="Arial" w:cs="Arial"/>
            <w:color w:val="FF0000"/>
            <w:sz w:val="22"/>
            <w:szCs w:val="22"/>
          </w:rPr>
          <w:t xml:space="preserve"> study</w:t>
        </w:r>
      </w:ins>
      <w:del w:id="778" w:author="Dinh Diep" w:date="2016-12-28T13:47:00Z">
        <w:r w:rsidR="002120C9" w:rsidDel="00261E2E">
          <w:rPr>
            <w:rFonts w:ascii="Arial" w:eastAsia="Arial" w:hAnsi="Arial" w:cs="Arial"/>
            <w:color w:val="FF0000"/>
            <w:sz w:val="22"/>
            <w:szCs w:val="22"/>
          </w:rPr>
          <w:delText>)</w:delText>
        </w:r>
      </w:del>
      <w:r w:rsidR="002120C9">
        <w:rPr>
          <w:rFonts w:ascii="Arial" w:eastAsia="Arial" w:hAnsi="Arial" w:cs="Arial"/>
          <w:color w:val="FF0000"/>
          <w:sz w:val="22"/>
          <w:szCs w:val="22"/>
        </w:rPr>
        <w:t xml:space="preserve">, </w:t>
      </w:r>
      <w:del w:id="779" w:author="Dinh Diep" w:date="2016-12-28T13:51:00Z">
        <w:r w:rsidR="002120C9" w:rsidDel="00261E2E">
          <w:rPr>
            <w:rFonts w:ascii="Arial" w:eastAsia="Arial" w:hAnsi="Arial" w:cs="Arial"/>
            <w:color w:val="FF0000"/>
            <w:sz w:val="22"/>
            <w:szCs w:val="22"/>
          </w:rPr>
          <w:delText>normal adult tissues</w:delText>
        </w:r>
      </w:del>
      <w:ins w:id="780" w:author="Dinh Diep" w:date="2016-12-28T13:51:00Z">
        <w:r w:rsidR="00261E2E">
          <w:rPr>
            <w:rFonts w:ascii="Arial" w:eastAsia="Arial" w:hAnsi="Arial" w:cs="Arial"/>
            <w:color w:val="FF0000"/>
            <w:sz w:val="22"/>
            <w:szCs w:val="22"/>
          </w:rPr>
          <w:t>somatic cells</w:t>
        </w:r>
      </w:ins>
      <w:r w:rsidR="002120C9">
        <w:rPr>
          <w:rFonts w:ascii="Arial" w:eastAsia="Arial" w:hAnsi="Arial" w:cs="Arial"/>
          <w:color w:val="FF0000"/>
          <w:sz w:val="22"/>
          <w:szCs w:val="22"/>
        </w:rPr>
        <w:t xml:space="preserve"> </w:t>
      </w:r>
      <w:del w:id="781" w:author="Dinh Diep" w:date="2016-12-28T13:47:00Z">
        <w:r w:rsidR="002120C9" w:rsidDel="00261E2E">
          <w:rPr>
            <w:rFonts w:ascii="Arial" w:eastAsia="Arial" w:hAnsi="Arial" w:cs="Arial"/>
            <w:color w:val="FF0000"/>
            <w:sz w:val="22"/>
            <w:szCs w:val="22"/>
          </w:rPr>
          <w:delText>(pooling</w:delText>
        </w:r>
        <w:r w:rsidR="005665BB" w:rsidRPr="00394575" w:rsidDel="00261E2E">
          <w:rPr>
            <w:rFonts w:ascii="Arial" w:eastAsia="Arial" w:hAnsi="Arial" w:cs="Arial"/>
            <w:color w:val="FF0000"/>
            <w:sz w:val="22"/>
            <w:szCs w:val="22"/>
          </w:rPr>
          <w:delText xml:space="preserve"> of</w:delText>
        </w:r>
      </w:del>
      <w:ins w:id="782" w:author="Dinh Diep" w:date="2016-12-28T13:47:00Z">
        <w:r w:rsidR="00261E2E">
          <w:rPr>
            <w:rFonts w:ascii="Arial" w:eastAsia="Arial" w:hAnsi="Arial" w:cs="Arial"/>
            <w:color w:val="FF0000"/>
            <w:sz w:val="22"/>
            <w:szCs w:val="22"/>
          </w:rPr>
          <w:t>included</w:t>
        </w:r>
      </w:ins>
      <w:r w:rsidR="005665BB" w:rsidRPr="00394575">
        <w:rPr>
          <w:rFonts w:ascii="Arial" w:eastAsia="Arial" w:hAnsi="Arial" w:cs="Arial"/>
          <w:color w:val="FF0000"/>
          <w:sz w:val="22"/>
          <w:szCs w:val="22"/>
        </w:rPr>
        <w:t xml:space="preserve"> </w:t>
      </w:r>
      <w:del w:id="783" w:author="Dinh Diep" w:date="2016-12-28T13:53:00Z">
        <w:r w:rsidR="005665BB" w:rsidRPr="00394575" w:rsidDel="00CA506B">
          <w:rPr>
            <w:rFonts w:ascii="Arial" w:eastAsia="Arial" w:hAnsi="Arial" w:cs="Arial"/>
            <w:color w:val="FF0000"/>
            <w:sz w:val="22"/>
            <w:szCs w:val="22"/>
          </w:rPr>
          <w:delText xml:space="preserve">49 </w:delText>
        </w:r>
      </w:del>
      <w:ins w:id="784" w:author="Dinh Diep" w:date="2016-12-28T13:53:00Z">
        <w:r w:rsidR="00CA506B">
          <w:rPr>
            <w:rFonts w:ascii="Arial" w:eastAsia="Arial" w:hAnsi="Arial" w:cs="Arial"/>
            <w:color w:val="FF0000"/>
            <w:sz w:val="22"/>
            <w:szCs w:val="22"/>
          </w:rPr>
          <w:t>3</w:t>
        </w:r>
        <w:r w:rsidR="00CA506B" w:rsidRPr="00394575">
          <w:rPr>
            <w:rFonts w:ascii="Arial" w:eastAsia="Arial" w:hAnsi="Arial" w:cs="Arial"/>
            <w:color w:val="FF0000"/>
            <w:sz w:val="22"/>
            <w:szCs w:val="22"/>
          </w:rPr>
          <w:t xml:space="preserve">9 </w:t>
        </w:r>
      </w:ins>
      <w:r w:rsidR="005665BB" w:rsidRPr="00394575">
        <w:rPr>
          <w:rFonts w:ascii="Arial" w:eastAsia="Arial" w:hAnsi="Arial" w:cs="Arial"/>
          <w:color w:val="FF0000"/>
          <w:sz w:val="22"/>
          <w:szCs w:val="22"/>
        </w:rPr>
        <w:t>sampl</w:t>
      </w:r>
      <w:r w:rsidR="002120C9">
        <w:rPr>
          <w:rFonts w:ascii="Arial" w:eastAsia="Arial" w:hAnsi="Arial" w:cs="Arial"/>
          <w:color w:val="FF0000"/>
          <w:sz w:val="22"/>
          <w:szCs w:val="22"/>
        </w:rPr>
        <w:t>es</w:t>
      </w:r>
      <w:ins w:id="785" w:author="Dinh Diep" w:date="2016-12-28T13:48:00Z">
        <w:r w:rsidR="00261E2E">
          <w:rPr>
            <w:rFonts w:ascii="Arial" w:eastAsia="Arial" w:hAnsi="Arial" w:cs="Arial"/>
            <w:color w:val="FF0000"/>
            <w:sz w:val="22"/>
            <w:szCs w:val="22"/>
          </w:rPr>
          <w:t xml:space="preserve"> from </w:t>
        </w:r>
      </w:ins>
      <w:ins w:id="786" w:author="Dinh Diep" w:date="2016-12-28T13:52:00Z">
        <w:r w:rsidR="00261E2E">
          <w:rPr>
            <w:rFonts w:ascii="Arial" w:eastAsia="Arial" w:hAnsi="Arial" w:cs="Arial"/>
            <w:color w:val="FF0000"/>
            <w:sz w:val="22"/>
            <w:szCs w:val="22"/>
          </w:rPr>
          <w:t>2 other</w:t>
        </w:r>
      </w:ins>
      <w:ins w:id="787" w:author="Dinh Diep" w:date="2016-12-28T13:48:00Z">
        <w:r w:rsidR="00261E2E">
          <w:rPr>
            <w:rFonts w:ascii="Arial" w:eastAsia="Arial" w:hAnsi="Arial" w:cs="Arial"/>
            <w:color w:val="FF0000"/>
            <w:sz w:val="22"/>
            <w:szCs w:val="22"/>
          </w:rPr>
          <w:t xml:space="preserve"> studies</w:t>
        </w:r>
      </w:ins>
      <w:ins w:id="788" w:author="Dinh Diep" w:date="2016-12-28T13:52:00Z">
        <w:r w:rsidR="00261E2E">
          <w:rPr>
            <w:rFonts w:ascii="Arial" w:eastAsia="Arial" w:hAnsi="Arial" w:cs="Arial"/>
            <w:color w:val="FF0000"/>
            <w:sz w:val="22"/>
            <w:szCs w:val="22"/>
          </w:rPr>
          <w:t xml:space="preserve"> and </w:t>
        </w:r>
      </w:ins>
      <w:ins w:id="789" w:author="Dinh Diep" w:date="2016-12-28T13:53:00Z">
        <w:r w:rsidR="00CA506B">
          <w:rPr>
            <w:rFonts w:ascii="Arial" w:eastAsia="Arial" w:hAnsi="Arial" w:cs="Arial"/>
            <w:color w:val="FF0000"/>
            <w:sz w:val="22"/>
            <w:szCs w:val="22"/>
          </w:rPr>
          <w:t xml:space="preserve">10 from </w:t>
        </w:r>
      </w:ins>
      <w:ins w:id="790" w:author="Dinh Diep" w:date="2016-12-28T13:52:00Z">
        <w:r w:rsidR="00CA506B">
          <w:rPr>
            <w:rFonts w:ascii="Arial" w:eastAsia="Arial" w:hAnsi="Arial" w:cs="Arial"/>
            <w:color w:val="FF0000"/>
            <w:sz w:val="22"/>
            <w:szCs w:val="22"/>
          </w:rPr>
          <w:t>this study</w:t>
        </w:r>
      </w:ins>
      <w:del w:id="791" w:author="Dinh Diep" w:date="2016-12-28T13:48:00Z">
        <w:r w:rsidR="002120C9" w:rsidDel="00261E2E">
          <w:rPr>
            <w:rFonts w:ascii="Arial" w:eastAsia="Arial" w:hAnsi="Arial" w:cs="Arial"/>
            <w:color w:val="FF0000"/>
            <w:sz w:val="22"/>
            <w:szCs w:val="22"/>
          </w:rPr>
          <w:delText>)</w:delText>
        </w:r>
      </w:del>
      <w:r w:rsidR="002120C9">
        <w:rPr>
          <w:rFonts w:ascii="Arial" w:eastAsia="Arial" w:hAnsi="Arial" w:cs="Arial"/>
          <w:color w:val="FF0000"/>
          <w:sz w:val="22"/>
          <w:szCs w:val="22"/>
        </w:rPr>
        <w:t xml:space="preserve">, and </w:t>
      </w:r>
      <w:ins w:id="792" w:author="Dinh Diep" w:date="2016-12-28T13:52:00Z">
        <w:r w:rsidR="00261E2E">
          <w:rPr>
            <w:rFonts w:ascii="Arial" w:eastAsia="Arial" w:hAnsi="Arial" w:cs="Arial"/>
            <w:color w:val="FF0000"/>
            <w:sz w:val="22"/>
            <w:szCs w:val="22"/>
          </w:rPr>
          <w:t>cancer cells</w:t>
        </w:r>
      </w:ins>
      <w:del w:id="793" w:author="Dinh Diep" w:date="2016-12-28T13:52:00Z">
        <w:r w:rsidR="002120C9" w:rsidDel="00261E2E">
          <w:rPr>
            <w:rFonts w:ascii="Arial" w:eastAsia="Arial" w:hAnsi="Arial" w:cs="Arial"/>
            <w:color w:val="FF0000"/>
            <w:sz w:val="22"/>
            <w:szCs w:val="22"/>
          </w:rPr>
          <w:delText>primary tumors</w:delText>
        </w:r>
      </w:del>
      <w:del w:id="794" w:author="Dinh Diep" w:date="2016-12-28T13:48:00Z">
        <w:r w:rsidR="002120C9" w:rsidDel="00261E2E">
          <w:rPr>
            <w:rFonts w:ascii="Arial" w:eastAsia="Arial" w:hAnsi="Arial" w:cs="Arial"/>
            <w:color w:val="FF0000"/>
            <w:sz w:val="22"/>
            <w:szCs w:val="22"/>
          </w:rPr>
          <w:delText xml:space="preserve"> </w:delText>
        </w:r>
      </w:del>
      <w:ins w:id="795" w:author="Dinh Diep" w:date="2016-12-28T13:48:00Z">
        <w:r w:rsidR="00261E2E">
          <w:rPr>
            <w:rFonts w:ascii="Arial" w:eastAsia="Arial" w:hAnsi="Arial" w:cs="Arial"/>
            <w:color w:val="FF0000"/>
            <w:sz w:val="22"/>
            <w:szCs w:val="22"/>
          </w:rPr>
          <w:t xml:space="preserve"> included 6 samples from 2 </w:t>
        </w:r>
      </w:ins>
      <w:ins w:id="796" w:author="Dinh Diep" w:date="2016-12-28T13:52:00Z">
        <w:r w:rsidR="00261E2E">
          <w:rPr>
            <w:rFonts w:ascii="Arial" w:eastAsia="Arial" w:hAnsi="Arial" w:cs="Arial"/>
            <w:color w:val="FF0000"/>
            <w:sz w:val="22"/>
            <w:szCs w:val="22"/>
          </w:rPr>
          <w:t xml:space="preserve">other </w:t>
        </w:r>
      </w:ins>
      <w:ins w:id="797" w:author="Dinh Diep" w:date="2016-12-28T13:48:00Z">
        <w:r w:rsidR="00261E2E">
          <w:rPr>
            <w:rFonts w:ascii="Arial" w:eastAsia="Arial" w:hAnsi="Arial" w:cs="Arial"/>
            <w:color w:val="FF0000"/>
            <w:sz w:val="22"/>
            <w:szCs w:val="22"/>
          </w:rPr>
          <w:t>studies</w:t>
        </w:r>
      </w:ins>
      <w:del w:id="798" w:author="Dinh Diep" w:date="2016-12-28T13:48:00Z">
        <w:r w:rsidR="002120C9" w:rsidDel="00261E2E">
          <w:rPr>
            <w:rFonts w:ascii="Arial" w:eastAsia="Arial" w:hAnsi="Arial" w:cs="Arial"/>
            <w:color w:val="FF0000"/>
            <w:sz w:val="22"/>
            <w:szCs w:val="22"/>
          </w:rPr>
          <w:delText>(pooling</w:delText>
        </w:r>
        <w:r w:rsidR="005665BB" w:rsidRPr="00394575" w:rsidDel="00261E2E">
          <w:rPr>
            <w:rFonts w:ascii="Arial" w:eastAsia="Arial" w:hAnsi="Arial" w:cs="Arial"/>
            <w:color w:val="FF0000"/>
            <w:sz w:val="22"/>
            <w:szCs w:val="22"/>
          </w:rPr>
          <w:delText xml:space="preserve"> of </w:delText>
        </w:r>
        <w:r w:rsidR="00AC7B86" w:rsidDel="00261E2E">
          <w:rPr>
            <w:rFonts w:ascii="Arial" w:eastAsia="Arial" w:hAnsi="Arial" w:cs="Arial"/>
            <w:color w:val="FF0000"/>
            <w:sz w:val="22"/>
            <w:szCs w:val="22"/>
          </w:rPr>
          <w:delText>6 samples from CRC and LC</w:delText>
        </w:r>
        <w:r w:rsidR="005665BB" w:rsidRPr="00394575" w:rsidDel="00261E2E">
          <w:rPr>
            <w:rFonts w:ascii="Arial" w:eastAsia="Arial" w:hAnsi="Arial" w:cs="Arial"/>
            <w:color w:val="FF0000"/>
            <w:sz w:val="22"/>
            <w:szCs w:val="22"/>
          </w:rPr>
          <w:delText>)</w:delText>
        </w:r>
      </w:del>
      <w:r w:rsidR="005665BB" w:rsidRPr="00394575">
        <w:rPr>
          <w:rFonts w:ascii="Arial" w:eastAsia="Arial" w:hAnsi="Arial" w:cs="Arial"/>
          <w:color w:val="FF0000"/>
          <w:sz w:val="22"/>
          <w:szCs w:val="22"/>
        </w:rPr>
        <w:t>.</w:t>
      </w:r>
      <w:r w:rsidR="005665BB">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xml:space="preserve">. </w:t>
      </w:r>
      <w:r w:rsidR="00497B4B" w:rsidRPr="004A02EA">
        <w:rPr>
          <w:rFonts w:ascii="Arial" w:eastAsia="Arial" w:hAnsi="Arial" w:cs="Arial"/>
          <w:color w:val="FF0000"/>
          <w:sz w:val="22"/>
          <w:szCs w:val="22"/>
        </w:rPr>
        <w:t>Genome distribution (left)</w:t>
      </w:r>
      <w:r w:rsidR="004663CD" w:rsidRPr="004A02EA">
        <w:rPr>
          <w:rFonts w:ascii="Arial" w:eastAsia="Arial" w:hAnsi="Arial" w:cs="Arial"/>
          <w:color w:val="FF0000"/>
          <w:sz w:val="22"/>
          <w:szCs w:val="22"/>
        </w:rPr>
        <w:t xml:space="preserve"> and CpG island nearby status show MHB are widely dispersed in</w:t>
      </w:r>
      <w:ins w:id="799" w:author="Dinh Diep" w:date="2016-12-28T13:54:00Z">
        <w:r w:rsidR="00CA506B">
          <w:rPr>
            <w:rFonts w:ascii="Arial" w:eastAsia="Arial" w:hAnsi="Arial" w:cs="Arial"/>
            <w:color w:val="FF0000"/>
            <w:sz w:val="22"/>
            <w:szCs w:val="22"/>
          </w:rPr>
          <w:t xml:space="preserve"> the</w:t>
        </w:r>
      </w:ins>
      <w:r w:rsidR="004663CD" w:rsidRPr="004A02EA">
        <w:rPr>
          <w:rFonts w:ascii="Arial" w:eastAsia="Arial" w:hAnsi="Arial" w:cs="Arial"/>
          <w:color w:val="FF0000"/>
          <w:sz w:val="22"/>
          <w:szCs w:val="22"/>
        </w:rPr>
        <w:t xml:space="preserve"> human genome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4C64FA" w:rsidRPr="004A02EA">
        <w:rPr>
          <w:rFonts w:ascii="Arial" w:eastAsia="Arial" w:hAnsi="Arial" w:cs="Arial"/>
          <w:color w:val="FF0000"/>
          <w:sz w:val="22"/>
          <w:szCs w:val="22"/>
        </w:rPr>
        <w:t xml:space="preserve">Bootstrap random sampling </w:t>
      </w:r>
      <w:ins w:id="800" w:author="Dinh Diep" w:date="2016-12-28T13:54:00Z">
        <w:r w:rsidR="00CA506B">
          <w:rPr>
            <w:rFonts w:ascii="Arial" w:eastAsia="Arial" w:hAnsi="Arial" w:cs="Arial"/>
            <w:color w:val="FF0000"/>
            <w:sz w:val="22"/>
            <w:szCs w:val="22"/>
          </w:rPr>
          <w:t xml:space="preserve">of </w:t>
        </w:r>
      </w:ins>
      <w:r w:rsidR="004C64FA" w:rsidRPr="004A02EA">
        <w:rPr>
          <w:rFonts w:ascii="Arial" w:eastAsia="Arial" w:hAnsi="Arial" w:cs="Arial"/>
          <w:color w:val="FF0000"/>
          <w:sz w:val="22"/>
          <w:szCs w:val="22"/>
        </w:rPr>
        <w:t>regions with same size</w:t>
      </w:r>
      <w:del w:id="801" w:author="Dinh Diep" w:date="2016-12-28T13:54:00Z">
        <w:r w:rsidR="004C64FA" w:rsidRPr="004A02EA" w:rsidDel="00CA506B">
          <w:rPr>
            <w:rFonts w:ascii="Arial" w:eastAsia="Arial" w:hAnsi="Arial" w:cs="Arial"/>
            <w:color w:val="FF0000"/>
            <w:sz w:val="22"/>
            <w:szCs w:val="22"/>
          </w:rPr>
          <w:delText xml:space="preserve"> for</w:delText>
        </w:r>
      </w:del>
      <w:r w:rsidR="004C64FA" w:rsidRPr="004A02EA">
        <w:rPr>
          <w:rFonts w:ascii="Arial" w:eastAsia="Arial" w:hAnsi="Arial" w:cs="Arial"/>
          <w:color w:val="FF0000"/>
          <w:sz w:val="22"/>
          <w:szCs w:val="22"/>
        </w:rPr>
        <w:t xml:space="preserve"> 10,000 times to estimate empirical statistical significance and enrichment factor (fold-change)</w:t>
      </w:r>
      <w:r w:rsidR="004C64FA">
        <w:rPr>
          <w:rFonts w:ascii="Arial" w:eastAsia="Arial" w:hAnsi="Arial" w:cs="Arial"/>
          <w:color w:val="FF0000"/>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208CE132" w14:textId="3448F257" w:rsidR="005F1694"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ins w:id="802" w:author="Dinh Diep" w:date="2016-12-28T13:55:00Z">
        <w:r w:rsidR="00CA506B">
          <w:rPr>
            <w:rFonts w:ascii="Arial" w:eastAsia="Arial" w:hAnsi="Arial" w:cs="Arial"/>
            <w:color w:val="auto"/>
            <w:sz w:val="22"/>
            <w:szCs w:val="22"/>
          </w:rPr>
          <w:t xml:space="preserve">other </w:t>
        </w:r>
      </w:ins>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ins w:id="803" w:author="Dinh Diep" w:date="2016-12-28T13:55:00Z">
        <w:r w:rsidR="00CA506B">
          <w:rPr>
            <w:rFonts w:ascii="Arial" w:eastAsia="Arial" w:hAnsi="Arial" w:cs="Arial"/>
            <w:color w:val="auto"/>
            <w:sz w:val="22"/>
            <w:szCs w:val="22"/>
          </w:rPr>
          <w:t>s</w:t>
        </w:r>
      </w:ins>
      <w:r w:rsidRPr="00530512">
        <w:rPr>
          <w:rFonts w:ascii="Arial" w:eastAsia="Arial" w:hAnsi="Arial" w:cs="Arial"/>
          <w:color w:val="auto"/>
          <w:sz w:val="22"/>
          <w:szCs w:val="22"/>
        </w:rPr>
        <w:t xml:space="preserve">. </w:t>
      </w:r>
      <w:r w:rsidR="0035207F">
        <w:rPr>
          <w:rFonts w:ascii="Arial" w:eastAsia="Arial" w:hAnsi="Arial" w:cs="Arial"/>
          <w:color w:val="FF0000"/>
          <w:sz w:val="22"/>
          <w:szCs w:val="22"/>
        </w:rPr>
        <w:t xml:space="preserve">Five patterns of methylation haplotype combinations are used to illustrate the </w:t>
      </w:r>
      <w:r w:rsidR="00E04F52" w:rsidRPr="004A02EA">
        <w:rPr>
          <w:rFonts w:ascii="Arial" w:eastAsia="Arial" w:hAnsi="Arial" w:cs="Arial"/>
          <w:color w:val="FF0000"/>
          <w:sz w:val="22"/>
          <w:szCs w:val="22"/>
        </w:rPr>
        <w:t xml:space="preserve">difference between methylation </w:t>
      </w:r>
      <w:r w:rsidR="0035207F">
        <w:rPr>
          <w:rFonts w:ascii="Arial" w:eastAsia="Arial" w:hAnsi="Arial" w:cs="Arial"/>
          <w:color w:val="FF0000"/>
          <w:sz w:val="22"/>
          <w:szCs w:val="22"/>
        </w:rPr>
        <w:t>frequency, methylation entropy, e</w:t>
      </w:r>
      <w:r w:rsidR="00E04F52" w:rsidRPr="004A02EA">
        <w:rPr>
          <w:rFonts w:ascii="Arial" w:eastAsia="Arial" w:hAnsi="Arial" w:cs="Arial"/>
          <w:color w:val="FF0000"/>
          <w:sz w:val="22"/>
          <w:szCs w:val="22"/>
        </w:rPr>
        <w:t>pi-polymorphism and methylation haplotype load.</w:t>
      </w:r>
      <w:r w:rsidR="007858D8" w:rsidRPr="004A02EA">
        <w:rPr>
          <w:rFonts w:ascii="Arial" w:eastAsia="Arial" w:hAnsi="Arial" w:cs="Arial"/>
          <w:color w:val="FF0000"/>
          <w:sz w:val="22"/>
          <w:szCs w:val="22"/>
        </w:rPr>
        <w:t xml:space="preserve"> Methylation haplotype load </w:t>
      </w:r>
      <w:r w:rsidR="0035207F">
        <w:rPr>
          <w:rFonts w:ascii="Arial" w:eastAsia="Arial" w:hAnsi="Arial" w:cs="Arial"/>
          <w:color w:val="FF0000"/>
          <w:sz w:val="22"/>
          <w:szCs w:val="22"/>
        </w:rPr>
        <w:t xml:space="preserve">can discriminate all the five patterns while </w:t>
      </w:r>
      <w:r w:rsidR="000B20F9">
        <w:rPr>
          <w:rFonts w:ascii="Arial" w:eastAsia="Arial" w:hAnsi="Arial" w:cs="Arial"/>
          <w:color w:val="FF0000"/>
          <w:sz w:val="22"/>
          <w:szCs w:val="22"/>
        </w:rPr>
        <w:t>other metric</w:t>
      </w:r>
      <w:r w:rsidR="0035207F">
        <w:rPr>
          <w:rFonts w:ascii="Arial" w:eastAsia="Arial" w:hAnsi="Arial" w:cs="Arial"/>
          <w:color w:val="FF0000"/>
          <w:sz w:val="22"/>
          <w:szCs w:val="22"/>
        </w:rPr>
        <w:t>s</w:t>
      </w:r>
      <w:r w:rsidR="000B20F9">
        <w:rPr>
          <w:rFonts w:ascii="Arial" w:eastAsia="Arial" w:hAnsi="Arial" w:cs="Arial"/>
          <w:color w:val="FF0000"/>
          <w:sz w:val="22"/>
          <w:szCs w:val="22"/>
        </w:rPr>
        <w:t xml:space="preserve"> </w:t>
      </w:r>
      <w:r w:rsidR="0035207F">
        <w:rPr>
          <w:rFonts w:ascii="Arial" w:eastAsia="Arial" w:hAnsi="Arial" w:cs="Arial"/>
          <w:color w:val="FF0000"/>
          <w:sz w:val="22"/>
          <w:szCs w:val="22"/>
        </w:rPr>
        <w:t>cannot</w:t>
      </w:r>
      <w:r w:rsidR="000B20F9">
        <w:rPr>
          <w:rFonts w:ascii="Arial" w:eastAsia="Arial" w:hAnsi="Arial" w:cs="Arial"/>
          <w:color w:val="FF0000"/>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29943A88"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947E34">
        <w:rPr>
          <w:rFonts w:ascii="Arial" w:eastAsia="Arial" w:hAnsi="Arial" w:cs="Arial"/>
          <w:color w:val="auto"/>
          <w:sz w:val="22"/>
          <w:szCs w:val="22"/>
        </w:rPr>
        <w:t>MHL based u</w:t>
      </w:r>
      <w:r w:rsidRPr="00530512">
        <w:rPr>
          <w:rFonts w:ascii="Arial" w:eastAsia="Arial" w:hAnsi="Arial" w:cs="Arial"/>
          <w:color w:val="auto"/>
          <w:sz w:val="22"/>
          <w:szCs w:val="22"/>
        </w:rPr>
        <w:t xml:space="preserve">nsupervised </w:t>
      </w:r>
      <w:r w:rsidR="0057564D">
        <w:rPr>
          <w:rFonts w:ascii="Arial" w:eastAsia="Arial" w:hAnsi="Arial" w:cs="Arial"/>
          <w:color w:val="auto"/>
          <w:sz w:val="22"/>
          <w:szCs w:val="22"/>
        </w:rPr>
        <w:t xml:space="preserve">clustering </w:t>
      </w:r>
      <w:r w:rsidR="00947E34">
        <w:rPr>
          <w:rFonts w:ascii="Arial" w:eastAsia="Arial" w:hAnsi="Arial" w:cs="Arial"/>
          <w:color w:val="auto"/>
          <w:sz w:val="22"/>
          <w:szCs w:val="22"/>
        </w:rPr>
        <w:t>of</w:t>
      </w:r>
      <w:r w:rsidR="0057564D">
        <w:rPr>
          <w:rFonts w:ascii="Arial" w:eastAsia="Arial" w:hAnsi="Arial" w:cs="Arial"/>
          <w:color w:val="auto"/>
          <w:sz w:val="22"/>
          <w:szCs w:val="22"/>
        </w:rPr>
        <w:t xml:space="preserve"> human tissues</w:t>
      </w:r>
      <w:ins w:id="804" w:author="Dinh Diep" w:date="2016-12-28T13:56:00Z">
        <w:r w:rsidR="00CA506B">
          <w:rPr>
            <w:rFonts w:ascii="Arial" w:eastAsia="Arial" w:hAnsi="Arial" w:cs="Arial"/>
            <w:color w:val="auto"/>
            <w:sz w:val="22"/>
            <w:szCs w:val="22"/>
          </w:rPr>
          <w:t xml:space="preserve"> using the </w:t>
        </w:r>
      </w:ins>
      <w:ins w:id="805" w:author="Dinh Diep" w:date="2016-12-28T15:32:00Z">
        <w:r w:rsidR="005B50D0">
          <w:rPr>
            <w:rFonts w:ascii="Arial" w:eastAsia="Arial" w:hAnsi="Arial" w:cs="Arial"/>
            <w:color w:val="auto"/>
            <w:sz w:val="22"/>
            <w:szCs w:val="22"/>
          </w:rPr>
          <w:t xml:space="preserve">top 15% most </w:t>
        </w:r>
      </w:ins>
      <w:ins w:id="806" w:author="Dinh Diep" w:date="2016-12-28T13:56:00Z">
        <w:r w:rsidR="00CA506B">
          <w:rPr>
            <w:rFonts w:ascii="Arial" w:eastAsia="Arial" w:hAnsi="Arial" w:cs="Arial"/>
            <w:color w:val="auto"/>
            <w:sz w:val="22"/>
            <w:szCs w:val="22"/>
          </w:rPr>
          <w:t>variable regions</w:t>
        </w:r>
      </w:ins>
      <w:r w:rsidR="0057564D" w:rsidRPr="004A02EA">
        <w:rPr>
          <w:rFonts w:ascii="Arial" w:eastAsia="Arial" w:hAnsi="Arial" w:cs="Arial"/>
          <w:color w:val="FF0000"/>
          <w:sz w:val="22"/>
          <w:szCs w:val="22"/>
        </w:rPr>
        <w:t>.</w:t>
      </w:r>
      <w:r w:rsidR="005F1694"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Supervised </w:t>
      </w:r>
      <w:del w:id="807" w:author="Dinh Diep" w:date="2016-12-28T13:57:00Z">
        <w:r w:rsidR="0057564D" w:rsidDel="00CA506B">
          <w:rPr>
            <w:rFonts w:ascii="Arial" w:eastAsia="Arial" w:hAnsi="Arial" w:cs="Arial"/>
            <w:color w:val="auto"/>
            <w:sz w:val="22"/>
            <w:szCs w:val="22"/>
          </w:rPr>
          <w:delText xml:space="preserve">classification </w:delText>
        </w:r>
      </w:del>
      <w:ins w:id="808" w:author="Dinh Diep" w:date="2016-12-28T13:57:00Z">
        <w:r w:rsidR="00CA506B">
          <w:rPr>
            <w:rFonts w:ascii="Arial" w:eastAsia="Arial" w:hAnsi="Arial" w:cs="Arial"/>
            <w:color w:val="auto"/>
            <w:sz w:val="22"/>
            <w:szCs w:val="22"/>
          </w:rPr>
          <w:t xml:space="preserve">clustering </w:t>
        </w:r>
      </w:ins>
      <w:del w:id="809" w:author="Dinh Diep" w:date="2016-12-28T13:56:00Z">
        <w:r w:rsidR="0057564D" w:rsidDel="00CA506B">
          <w:rPr>
            <w:rFonts w:ascii="Arial" w:eastAsia="Arial" w:hAnsi="Arial" w:cs="Arial"/>
            <w:color w:val="auto"/>
            <w:sz w:val="22"/>
            <w:szCs w:val="22"/>
          </w:rPr>
          <w:delText xml:space="preserve">identified </w:delText>
        </w:r>
      </w:del>
      <w:ins w:id="810" w:author="Dinh Diep" w:date="2016-12-28T13:56:00Z">
        <w:r w:rsidR="00CA506B">
          <w:rPr>
            <w:rFonts w:ascii="Arial" w:eastAsia="Arial" w:hAnsi="Arial" w:cs="Arial"/>
            <w:color w:val="auto"/>
            <w:sz w:val="22"/>
            <w:szCs w:val="22"/>
          </w:rPr>
          <w:t xml:space="preserve">of </w:t>
        </w:r>
      </w:ins>
      <w:r w:rsidR="0057564D">
        <w:rPr>
          <w:rFonts w:ascii="Arial" w:eastAsia="Arial" w:hAnsi="Arial" w:cs="Arial"/>
          <w:color w:val="auto"/>
          <w:sz w:val="22"/>
          <w:szCs w:val="22"/>
        </w:rPr>
        <w:t>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w:t>
      </w:r>
      <w:r w:rsidR="00EF5B4A" w:rsidRPr="00EF5B4A">
        <w:rPr>
          <w:rFonts w:ascii="Arial" w:eastAsia="Arial" w:hAnsi="Arial" w:cs="Arial"/>
          <w:b/>
          <w:i/>
          <w:color w:val="auto"/>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w:t>
      </w:r>
      <w:ins w:id="811" w:author="Dinh Diep" w:date="2016-12-28T13:57:00Z">
        <w:r w:rsidR="00CA506B">
          <w:rPr>
            <w:rFonts w:ascii="Arial" w:eastAsia="Arial" w:hAnsi="Arial" w:cs="Arial"/>
            <w:color w:val="auto"/>
            <w:sz w:val="22"/>
            <w:szCs w:val="22"/>
          </w:rPr>
          <w:t>s</w:t>
        </w:r>
      </w:ins>
      <w:r w:rsidR="0057564D">
        <w:rPr>
          <w:rFonts w:ascii="Arial" w:eastAsia="Arial" w:hAnsi="Arial" w:cs="Arial"/>
          <w:color w:val="auto"/>
          <w:sz w:val="22"/>
          <w:szCs w:val="22"/>
        </w:rPr>
        <w:t xml:space="preserve"> better signal-to-noise ratio than</w:t>
      </w:r>
      <w:r w:rsidRPr="00530512">
        <w:rPr>
          <w:rFonts w:ascii="Arial" w:eastAsia="Arial" w:hAnsi="Arial" w:cs="Arial"/>
          <w:color w:val="auto"/>
          <w:sz w:val="22"/>
          <w:szCs w:val="22"/>
        </w:rPr>
        <w:t xml:space="preserve"> average methylation frequency (AMF) and </w:t>
      </w:r>
      <w:del w:id="812" w:author="Dinh Diep" w:date="2016-12-28T13:57:00Z">
        <w:r w:rsidRPr="00530512" w:rsidDel="00CA506B">
          <w:rPr>
            <w:rFonts w:ascii="Arial" w:eastAsia="Arial" w:hAnsi="Arial" w:cs="Arial"/>
            <w:color w:val="auto"/>
            <w:sz w:val="22"/>
            <w:szCs w:val="22"/>
          </w:rPr>
          <w:delText>methylation for all CpG site</w:delText>
        </w:r>
      </w:del>
      <w:ins w:id="813" w:author="Dinh Diep" w:date="2016-12-28T13:57:00Z">
        <w:r w:rsidR="00CA506B">
          <w:rPr>
            <w:rFonts w:ascii="Arial" w:eastAsia="Arial" w:hAnsi="Arial" w:cs="Arial"/>
            <w:color w:val="auto"/>
            <w:sz w:val="22"/>
            <w:szCs w:val="22"/>
          </w:rPr>
          <w:t>individual site methylation frequency</w:t>
        </w:r>
      </w:ins>
      <w:r w:rsidRPr="00530512">
        <w:rPr>
          <w:rFonts w:ascii="Arial" w:eastAsia="Arial" w:hAnsi="Arial" w:cs="Arial"/>
          <w:color w:val="auto"/>
          <w:sz w:val="22"/>
          <w:szCs w:val="22"/>
        </w:rPr>
        <w:t xml:space="preserve"> (</w:t>
      </w:r>
      <w:del w:id="814" w:author="Dinh Diep" w:date="2016-12-28T13:57:00Z">
        <w:r w:rsidRPr="00530512" w:rsidDel="00CA506B">
          <w:rPr>
            <w:rFonts w:ascii="Arial" w:eastAsia="Arial" w:hAnsi="Arial" w:cs="Arial"/>
            <w:color w:val="auto"/>
            <w:sz w:val="22"/>
            <w:szCs w:val="22"/>
          </w:rPr>
          <w:delText>MAS</w:delText>
        </w:r>
      </w:del>
      <w:ins w:id="815" w:author="Dinh Diep" w:date="2016-12-28T13:57:00Z">
        <w:r w:rsidR="00CA506B">
          <w:rPr>
            <w:rFonts w:ascii="Arial" w:eastAsia="Arial" w:hAnsi="Arial" w:cs="Arial"/>
            <w:color w:val="auto"/>
            <w:sz w:val="22"/>
            <w:szCs w:val="22"/>
          </w:rPr>
          <w:t>IMF</w:t>
        </w:r>
      </w:ins>
      <w:r w:rsidRPr="00530512">
        <w:rPr>
          <w:rFonts w:ascii="Arial" w:eastAsia="Arial" w:hAnsi="Arial" w:cs="Arial"/>
          <w:color w:val="auto"/>
          <w:sz w:val="22"/>
          <w:szCs w:val="22"/>
        </w:rPr>
        <w:t>)</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del w:id="816" w:author="Dinh Diep" w:date="2016-12-28T13:58:00Z">
        <w:r w:rsidR="0057564D" w:rsidDel="00CA506B">
          <w:rPr>
            <w:rFonts w:ascii="Arial" w:eastAsia="Arial" w:hAnsi="Arial" w:cs="Arial"/>
            <w:color w:val="auto"/>
            <w:sz w:val="22"/>
            <w:szCs w:val="22"/>
          </w:rPr>
          <w:delText xml:space="preserve">Note: </w:delText>
        </w:r>
        <w:r w:rsidRPr="00530512" w:rsidDel="00CA506B">
          <w:rPr>
            <w:rFonts w:ascii="Arial" w:eastAsia="Arial" w:hAnsi="Arial" w:cs="Arial"/>
            <w:color w:val="auto"/>
            <w:sz w:val="22"/>
            <w:szCs w:val="22"/>
          </w:rPr>
          <w:delText xml:space="preserve">Tissue specificity value (TSV) was the average MHL for the corresponding tissue specific MHL in the </w:delText>
        </w:r>
        <w:r w:rsidR="0057564D" w:rsidDel="00CA506B">
          <w:rPr>
            <w:rFonts w:ascii="Arial" w:eastAsia="Arial" w:hAnsi="Arial" w:cs="Arial"/>
            <w:color w:val="auto"/>
            <w:sz w:val="22"/>
            <w:szCs w:val="22"/>
          </w:rPr>
          <w:delText>correctly assigned</w:delText>
        </w:r>
        <w:r w:rsidRPr="00530512" w:rsidDel="00CA506B">
          <w:rPr>
            <w:rFonts w:ascii="Arial" w:eastAsia="Arial" w:hAnsi="Arial" w:cs="Arial"/>
            <w:color w:val="auto"/>
            <w:sz w:val="22"/>
            <w:szCs w:val="22"/>
          </w:rPr>
          <w:delText xml:space="preserve"> samples</w:delText>
        </w:r>
        <w:r w:rsidR="0057564D" w:rsidDel="00CA506B">
          <w:rPr>
            <w:rFonts w:ascii="Arial" w:eastAsia="Arial" w:hAnsi="Arial" w:cs="Arial"/>
            <w:color w:val="auto"/>
            <w:sz w:val="22"/>
            <w:szCs w:val="22"/>
          </w:rPr>
          <w:delText>,</w:delText>
        </w:r>
        <w:r w:rsidRPr="00530512" w:rsidDel="00CA506B">
          <w:rPr>
            <w:rFonts w:ascii="Arial" w:eastAsia="Arial" w:hAnsi="Arial" w:cs="Arial"/>
            <w:color w:val="auto"/>
            <w:sz w:val="22"/>
            <w:szCs w:val="22"/>
          </w:rPr>
          <w:delText xml:space="preserve"> while the background value (BV) were the average MHL </w:delText>
        </w:r>
        <w:r w:rsidR="0057564D" w:rsidDel="00CA506B">
          <w:rPr>
            <w:rFonts w:ascii="Arial" w:eastAsia="Arial" w:hAnsi="Arial" w:cs="Arial"/>
            <w:color w:val="auto"/>
            <w:sz w:val="22"/>
            <w:szCs w:val="22"/>
          </w:rPr>
          <w:delText>in mis-assigned samples. Contras</w:delText>
        </w:r>
        <w:r w:rsidRPr="00530512" w:rsidDel="00CA506B">
          <w:rPr>
            <w:rFonts w:ascii="Arial" w:eastAsia="Arial" w:hAnsi="Arial" w:cs="Arial"/>
            <w:color w:val="auto"/>
            <w:sz w:val="22"/>
            <w:szCs w:val="22"/>
          </w:rPr>
          <w:delText xml:space="preserve">t </w:delText>
        </w:r>
        <w:r w:rsidR="0057564D" w:rsidDel="00CA506B">
          <w:rPr>
            <w:rFonts w:ascii="Arial" w:eastAsia="Arial" w:hAnsi="Arial" w:cs="Arial"/>
            <w:color w:val="auto"/>
            <w:sz w:val="22"/>
            <w:szCs w:val="22"/>
          </w:rPr>
          <w:delText>was defined as the</w:delText>
        </w:r>
        <w:r w:rsidRPr="00530512" w:rsidDel="00CA506B">
          <w:rPr>
            <w:rFonts w:ascii="Arial" w:eastAsia="Arial" w:hAnsi="Arial" w:cs="Arial"/>
            <w:color w:val="auto"/>
            <w:sz w:val="22"/>
            <w:szCs w:val="22"/>
          </w:rPr>
          <w:delText xml:space="preserve"> </w:delText>
        </w:r>
        <w:r w:rsidR="0057564D" w:rsidDel="00CA506B">
          <w:rPr>
            <w:rFonts w:ascii="Arial" w:eastAsia="Arial" w:hAnsi="Arial" w:cs="Arial"/>
            <w:color w:val="auto"/>
            <w:sz w:val="22"/>
            <w:szCs w:val="22"/>
          </w:rPr>
          <w:delText>ratio TSV/</w:delText>
        </w:r>
        <w:r w:rsidRPr="00530512" w:rsidDel="00CA506B">
          <w:rPr>
            <w:rFonts w:ascii="Arial" w:eastAsia="Arial" w:hAnsi="Arial" w:cs="Arial"/>
            <w:color w:val="auto"/>
            <w:sz w:val="22"/>
            <w:szCs w:val="22"/>
          </w:rPr>
          <w:delText xml:space="preserve">BV. </w:delText>
        </w:r>
      </w:del>
    </w:p>
    <w:p w14:paraId="47C5D597" w14:textId="77777777" w:rsidR="00AF1A75" w:rsidRPr="00530512" w:rsidRDefault="00AF1A75" w:rsidP="000B5869">
      <w:pPr>
        <w:spacing w:line="276" w:lineRule="auto"/>
        <w:jc w:val="left"/>
        <w:rPr>
          <w:rFonts w:ascii="Arial" w:hAnsi="Arial" w:cs="Arial"/>
          <w:color w:val="auto"/>
          <w:sz w:val="22"/>
          <w:szCs w:val="22"/>
        </w:rPr>
      </w:pPr>
    </w:p>
    <w:p w14:paraId="74CA28CA" w14:textId="67FA9FFF" w:rsidR="00EC437B" w:rsidRPr="00530512" w:rsidDel="0070200C" w:rsidRDefault="00B92B21" w:rsidP="00EC437B">
      <w:pPr>
        <w:spacing w:line="276" w:lineRule="auto"/>
        <w:jc w:val="left"/>
        <w:rPr>
          <w:del w:id="817" w:author="Shicheng Guo" w:date="2017-01-02T12:08:00Z"/>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 xml:space="preserve">Quantitative estimation of </w:t>
      </w:r>
      <w:del w:id="818" w:author="Dinh Diep" w:date="2016-12-28T13:59:00Z">
        <w:r w:rsidR="00DB3D74" w:rsidDel="00CA506B">
          <w:rPr>
            <w:rFonts w:ascii="Arial" w:eastAsia="Arial" w:hAnsi="Arial" w:cs="Arial"/>
            <w:color w:val="auto"/>
            <w:sz w:val="22"/>
            <w:szCs w:val="22"/>
          </w:rPr>
          <w:delText xml:space="preserve">tumor load </w:delText>
        </w:r>
      </w:del>
      <w:ins w:id="819" w:author="Dinh Diep" w:date="2016-12-28T13:59:00Z">
        <w:r w:rsidR="00CA506B">
          <w:rPr>
            <w:rFonts w:ascii="Arial" w:eastAsia="Arial" w:hAnsi="Arial" w:cs="Arial"/>
            <w:color w:val="auto"/>
            <w:sz w:val="22"/>
            <w:szCs w:val="22"/>
          </w:rPr>
          <w:t xml:space="preserve">cancer DNA proportion </w:t>
        </w:r>
      </w:ins>
      <w:r w:rsidR="00DB3D74">
        <w:rPr>
          <w:rFonts w:ascii="Arial" w:eastAsia="Arial" w:hAnsi="Arial" w:cs="Arial"/>
          <w:color w:val="auto"/>
          <w:sz w:val="22"/>
          <w:szCs w:val="22"/>
        </w:rPr>
        <w:t>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w:t>
      </w:r>
      <w:ins w:id="820" w:author="Dinh Diep" w:date="2016-12-28T14:00:00Z">
        <w:r w:rsidR="00CA506B">
          <w:rPr>
            <w:rFonts w:ascii="Arial" w:eastAsia="Arial" w:hAnsi="Arial" w:cs="Arial"/>
            <w:color w:val="auto"/>
            <w:sz w:val="22"/>
            <w:szCs w:val="22"/>
          </w:rPr>
          <w:t xml:space="preserve"> (CT)</w:t>
        </w:r>
      </w:ins>
      <w:r w:rsidR="00DB3D74" w:rsidRPr="00530512">
        <w:rPr>
          <w:rFonts w:ascii="Arial" w:eastAsia="Arial" w:hAnsi="Arial" w:cs="Arial"/>
          <w:color w:val="auto"/>
          <w:sz w:val="22"/>
          <w:szCs w:val="22"/>
        </w:rPr>
        <w:t xml:space="preserve">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 xml:space="preserve">MHL in </w:t>
      </w:r>
      <w:ins w:id="821" w:author="Dinh Diep" w:date="2016-12-28T13:59:00Z">
        <w:r w:rsidR="00CA506B">
          <w:rPr>
            <w:rFonts w:ascii="Arial" w:eastAsia="Arial" w:hAnsi="Arial" w:cs="Arial"/>
            <w:color w:val="auto"/>
            <w:sz w:val="22"/>
            <w:szCs w:val="22"/>
          </w:rPr>
          <w:t>whole blood (</w:t>
        </w:r>
      </w:ins>
      <w:r w:rsidR="00DB3D74" w:rsidRPr="00530512">
        <w:rPr>
          <w:rFonts w:ascii="Arial" w:eastAsia="Arial" w:hAnsi="Arial" w:cs="Arial"/>
          <w:color w:val="auto"/>
          <w:sz w:val="22"/>
          <w:szCs w:val="22"/>
        </w:rPr>
        <w:t>WB</w:t>
      </w:r>
      <w:ins w:id="822" w:author="Dinh Diep" w:date="2016-12-28T13:59:00Z">
        <w:r w:rsidR="00CA506B">
          <w:rPr>
            <w:rFonts w:ascii="Arial" w:eastAsia="Arial" w:hAnsi="Arial" w:cs="Arial"/>
            <w:color w:val="auto"/>
            <w:sz w:val="22"/>
            <w:szCs w:val="22"/>
          </w:rPr>
          <w:t>)</w:t>
        </w:r>
      </w:ins>
      <w:r w:rsidR="00DB3D74" w:rsidRPr="00530512">
        <w:rPr>
          <w:rFonts w:ascii="Arial" w:eastAsia="Arial" w:hAnsi="Arial" w:cs="Arial"/>
          <w:color w:val="auto"/>
          <w:sz w:val="22"/>
          <w:szCs w:val="22"/>
        </w:rPr>
        <w:t>.</w:t>
      </w:r>
      <w:r w:rsidR="00B13524" w:rsidRPr="00B13524">
        <w:rPr>
          <w:rFonts w:ascii="Arial" w:hAnsi="Arial" w:cs="Arial"/>
          <w:color w:val="auto"/>
          <w:sz w:val="22"/>
          <w:szCs w:val="22"/>
        </w:rPr>
        <w:t xml:space="preserve"> </w:t>
      </w:r>
      <w:r w:rsidR="00745346">
        <w:rPr>
          <w:rFonts w:ascii="Arial" w:eastAsia="Arial" w:hAnsi="Arial" w:cs="Arial"/>
          <w:color w:val="FF0000"/>
          <w:sz w:val="22"/>
          <w:szCs w:val="22"/>
        </w:rPr>
        <w:t>Group II regions</w:t>
      </w:r>
      <w:r w:rsidR="00B13524">
        <w:rPr>
          <w:rFonts w:ascii="Arial" w:eastAsia="Arial" w:hAnsi="Arial" w:cs="Arial"/>
          <w:color w:val="FF0000"/>
          <w:sz w:val="22"/>
          <w:szCs w:val="22"/>
        </w:rPr>
        <w:t xml:space="preserve"> have high MHL in cancer tiss</w:t>
      </w:r>
      <w:r w:rsidR="000601F4">
        <w:rPr>
          <w:rFonts w:ascii="Arial" w:eastAsia="Arial" w:hAnsi="Arial" w:cs="Arial"/>
          <w:color w:val="FF0000"/>
          <w:sz w:val="22"/>
          <w:szCs w:val="22"/>
        </w:rPr>
        <w:t>ues (MHL&gt;0.5)</w:t>
      </w:r>
      <w:r w:rsidR="00B13524">
        <w:rPr>
          <w:rFonts w:ascii="Arial" w:eastAsia="Arial" w:hAnsi="Arial" w:cs="Arial"/>
          <w:color w:val="FF0000"/>
          <w:sz w:val="22"/>
          <w:szCs w:val="22"/>
        </w:rPr>
        <w:t xml:space="preserve"> and cancer plasma while low </w:t>
      </w:r>
      <w:r w:rsidR="000601F4">
        <w:rPr>
          <w:rFonts w:ascii="Arial" w:eastAsia="Arial" w:hAnsi="Arial" w:cs="Arial"/>
          <w:color w:val="FF0000"/>
          <w:sz w:val="22"/>
          <w:szCs w:val="22"/>
        </w:rPr>
        <w:t xml:space="preserve">MHL </w:t>
      </w:r>
      <w:r w:rsidR="00B13524">
        <w:rPr>
          <w:rFonts w:ascii="Arial" w:eastAsia="Arial" w:hAnsi="Arial" w:cs="Arial"/>
          <w:color w:val="FF0000"/>
          <w:sz w:val="22"/>
          <w:szCs w:val="22"/>
        </w:rPr>
        <w:t>in WB</w:t>
      </w:r>
      <w:del w:id="823" w:author="Dinh Diep" w:date="2016-12-28T13:59:00Z">
        <w:r w:rsidR="00B13524" w:rsidDel="00CA506B">
          <w:rPr>
            <w:rFonts w:ascii="Arial" w:eastAsia="Arial" w:hAnsi="Arial" w:cs="Arial"/>
            <w:color w:val="FF0000"/>
            <w:sz w:val="22"/>
            <w:szCs w:val="22"/>
          </w:rPr>
          <w:delText>C</w:delText>
        </w:r>
      </w:del>
      <w:r w:rsidR="00B13524">
        <w:rPr>
          <w:rFonts w:ascii="Arial" w:eastAsia="Arial" w:hAnsi="Arial" w:cs="Arial"/>
          <w:color w:val="FF0000"/>
          <w:sz w:val="22"/>
          <w:szCs w:val="22"/>
        </w:rPr>
        <w:t xml:space="preserve"> and normal tissues</w:t>
      </w:r>
      <w:r w:rsidR="000601F4">
        <w:rPr>
          <w:rFonts w:ascii="Arial" w:eastAsia="Arial" w:hAnsi="Arial" w:cs="Arial"/>
          <w:color w:val="FF0000"/>
          <w:sz w:val="22"/>
          <w:szCs w:val="22"/>
        </w:rPr>
        <w:t xml:space="preserve"> (MHL&lt;0.1)</w:t>
      </w:r>
      <w:r w:rsidR="008268A0">
        <w:rPr>
          <w:rFonts w:ascii="Arial" w:eastAsia="Arial" w:hAnsi="Arial" w:cs="Arial"/>
          <w:color w:val="FF0000"/>
          <w:sz w:val="22"/>
          <w:szCs w:val="22"/>
        </w:rPr>
        <w:t xml:space="preserve">, and hence selected for further analysis. </w:t>
      </w:r>
      <w:r w:rsidR="0070656E" w:rsidRPr="004A02EA">
        <w:rPr>
          <w:rFonts w:ascii="Arial" w:eastAsia="Arial" w:hAnsi="Arial" w:cs="Arial"/>
          <w:color w:val="FF0000"/>
          <w:sz w:val="22"/>
          <w:szCs w:val="22"/>
        </w:rPr>
        <w:t>Barplot</w:t>
      </w:r>
      <w:ins w:id="824" w:author="Dinh Diep" w:date="2016-12-28T14:00:00Z">
        <w:r w:rsidR="00CA506B">
          <w:rPr>
            <w:rFonts w:ascii="Arial" w:eastAsia="Arial" w:hAnsi="Arial" w:cs="Arial"/>
            <w:color w:val="FF0000"/>
            <w:sz w:val="22"/>
            <w:szCs w:val="22"/>
          </w:rPr>
          <w:t>s</w:t>
        </w:r>
      </w:ins>
      <w:r w:rsidR="0070656E" w:rsidRPr="004A02EA">
        <w:rPr>
          <w:rFonts w:ascii="Arial" w:eastAsia="Arial" w:hAnsi="Arial" w:cs="Arial"/>
          <w:color w:val="FF0000"/>
          <w:sz w:val="22"/>
          <w:szCs w:val="22"/>
        </w:rPr>
        <w:t xml:space="preserve"> </w:t>
      </w:r>
      <w:del w:id="825" w:author="Dinh Diep" w:date="2016-12-28T14:00:00Z">
        <w:r w:rsidR="0070656E" w:rsidRPr="004A02EA" w:rsidDel="00CA506B">
          <w:rPr>
            <w:rFonts w:ascii="Arial" w:eastAsia="Arial" w:hAnsi="Arial" w:cs="Arial"/>
            <w:color w:val="FF0000"/>
            <w:sz w:val="22"/>
            <w:szCs w:val="22"/>
          </w:rPr>
          <w:delText xml:space="preserve">showed </w:delText>
        </w:r>
      </w:del>
      <w:ins w:id="826" w:author="Dinh Diep" w:date="2016-12-28T14:00:00Z">
        <w:r w:rsidR="00CA506B">
          <w:rPr>
            <w:rFonts w:ascii="Arial" w:eastAsia="Arial" w:hAnsi="Arial" w:cs="Arial"/>
            <w:color w:val="FF0000"/>
            <w:sz w:val="22"/>
            <w:szCs w:val="22"/>
          </w:rPr>
          <w:t>show</w:t>
        </w:r>
        <w:r w:rsidR="00CA506B" w:rsidRPr="004A02EA">
          <w:rPr>
            <w:rFonts w:ascii="Arial" w:eastAsia="Arial" w:hAnsi="Arial" w:cs="Arial"/>
            <w:color w:val="FF0000"/>
            <w:sz w:val="22"/>
            <w:szCs w:val="22"/>
          </w:rPr>
          <w:t xml:space="preserve"> </w:t>
        </w:r>
        <w:r w:rsidR="00CA506B">
          <w:rPr>
            <w:rFonts w:ascii="Arial" w:eastAsia="Arial" w:hAnsi="Arial" w:cs="Arial"/>
            <w:color w:val="FF0000"/>
            <w:sz w:val="22"/>
            <w:szCs w:val="22"/>
          </w:rPr>
          <w:lastRenderedPageBreak/>
          <w:t xml:space="preserve">average </w:t>
        </w:r>
      </w:ins>
      <w:r w:rsidR="0070656E" w:rsidRPr="004A02EA">
        <w:rPr>
          <w:rFonts w:ascii="Arial" w:eastAsia="Arial" w:hAnsi="Arial" w:cs="Arial"/>
          <w:color w:val="FF0000"/>
          <w:sz w:val="22"/>
          <w:szCs w:val="22"/>
        </w:rPr>
        <w:t xml:space="preserve">MHL in different </w:t>
      </w:r>
      <w:r w:rsidR="008268A0">
        <w:rPr>
          <w:rFonts w:ascii="Arial" w:eastAsia="Arial" w:hAnsi="Arial" w:cs="Arial"/>
          <w:color w:val="FF0000"/>
          <w:sz w:val="22"/>
          <w:szCs w:val="22"/>
        </w:rPr>
        <w:t xml:space="preserve">groups of </w:t>
      </w:r>
      <w:r w:rsidR="0070656E" w:rsidRPr="004A02EA">
        <w:rPr>
          <w:rFonts w:ascii="Arial" w:eastAsia="Arial" w:hAnsi="Arial" w:cs="Arial"/>
          <w:color w:val="FF0000"/>
          <w:sz w:val="22"/>
          <w:szCs w:val="22"/>
        </w:rPr>
        <w:t>samples. MHL level in cancer pla</w:t>
      </w:r>
      <w:r w:rsidR="0070656E">
        <w:rPr>
          <w:rFonts w:ascii="Arial" w:eastAsia="Arial" w:hAnsi="Arial" w:cs="Arial"/>
          <w:color w:val="FF0000"/>
          <w:sz w:val="22"/>
          <w:szCs w:val="22"/>
        </w:rPr>
        <w:t>sma (</w:t>
      </w:r>
      <w:del w:id="827" w:author="Dinh Diep" w:date="2016-12-28T14:01:00Z">
        <w:r w:rsidR="0070656E" w:rsidDel="00CA506B">
          <w:rPr>
            <w:rFonts w:ascii="Arial" w:eastAsia="Arial" w:hAnsi="Arial" w:cs="Arial"/>
            <w:color w:val="FF0000"/>
            <w:sz w:val="22"/>
            <w:szCs w:val="22"/>
          </w:rPr>
          <w:delText>CRC and LC</w:delText>
        </w:r>
      </w:del>
      <w:ins w:id="828" w:author="Dinh Diep" w:date="2016-12-28T14:01:00Z">
        <w:r w:rsidR="00CA506B">
          <w:rPr>
            <w:rFonts w:ascii="Arial" w:eastAsia="Arial" w:hAnsi="Arial" w:cs="Arial"/>
            <w:color w:val="FF0000"/>
            <w:sz w:val="22"/>
            <w:szCs w:val="22"/>
          </w:rPr>
          <w:t>CCP and LCP</w:t>
        </w:r>
      </w:ins>
      <w:r w:rsidR="0070656E">
        <w:rPr>
          <w:rFonts w:ascii="Arial" w:eastAsia="Arial" w:hAnsi="Arial" w:cs="Arial"/>
          <w:color w:val="FF0000"/>
          <w:sz w:val="22"/>
          <w:szCs w:val="22"/>
        </w:rPr>
        <w:t xml:space="preserve">) </w:t>
      </w:r>
      <w:r w:rsidR="0070656E" w:rsidRPr="004A02EA">
        <w:rPr>
          <w:rFonts w:ascii="Arial" w:eastAsia="Arial" w:hAnsi="Arial" w:cs="Arial"/>
          <w:color w:val="FF0000"/>
          <w:sz w:val="22"/>
          <w:szCs w:val="22"/>
        </w:rPr>
        <w:t>and normal plasma</w:t>
      </w:r>
      <w:r w:rsidR="0070656E">
        <w:rPr>
          <w:rFonts w:ascii="Arial" w:eastAsia="Arial" w:hAnsi="Arial" w:cs="Arial"/>
          <w:color w:val="FF0000"/>
          <w:sz w:val="22"/>
          <w:szCs w:val="22"/>
        </w:rPr>
        <w:t xml:space="preserve"> (NP)</w:t>
      </w:r>
      <w:r w:rsidR="0070656E" w:rsidRPr="004A02EA">
        <w:rPr>
          <w:rFonts w:ascii="Arial" w:eastAsia="Arial" w:hAnsi="Arial" w:cs="Arial"/>
          <w:color w:val="FF0000"/>
          <w:sz w:val="22"/>
          <w:szCs w:val="22"/>
        </w:rPr>
        <w:t xml:space="preserve"> were </w:t>
      </w:r>
      <w:r w:rsidR="008268A0">
        <w:rPr>
          <w:rFonts w:ascii="Arial" w:eastAsia="Arial" w:hAnsi="Arial" w:cs="Arial"/>
          <w:color w:val="FF0000"/>
          <w:sz w:val="22"/>
          <w:szCs w:val="22"/>
        </w:rPr>
        <w:t>compared</w:t>
      </w:r>
      <w:r w:rsidR="0070656E" w:rsidRPr="004A02EA">
        <w:rPr>
          <w:rFonts w:ascii="Arial" w:eastAsia="Arial" w:hAnsi="Arial" w:cs="Arial"/>
          <w:color w:val="FF0000"/>
          <w:sz w:val="22"/>
          <w:szCs w:val="22"/>
        </w:rPr>
        <w:t xml:space="preserve"> with</w:t>
      </w:r>
      <w:ins w:id="829" w:author="Dinh Diep" w:date="2016-12-28T14:02:00Z">
        <w:r w:rsidR="00CA506B">
          <w:rPr>
            <w:rFonts w:ascii="Arial" w:eastAsia="Arial" w:hAnsi="Arial" w:cs="Arial"/>
            <w:color w:val="FF0000"/>
            <w:sz w:val="22"/>
            <w:szCs w:val="22"/>
          </w:rPr>
          <w:t xml:space="preserve"> a</w:t>
        </w:r>
      </w:ins>
      <w:r w:rsidR="0070656E" w:rsidRPr="004A02EA">
        <w:rPr>
          <w:rFonts w:ascii="Arial" w:eastAsia="Arial" w:hAnsi="Arial" w:cs="Arial"/>
          <w:color w:val="FF0000"/>
          <w:sz w:val="22"/>
          <w:szCs w:val="22"/>
        </w:rPr>
        <w:t xml:space="preserve"> two-tail t-test</w:t>
      </w:r>
      <w:r w:rsidR="0070656E">
        <w:rPr>
          <w:rFonts w:ascii="Arial" w:eastAsia="Arial" w:hAnsi="Arial" w:cs="Arial"/>
          <w:color w:val="FF0000"/>
          <w:sz w:val="22"/>
          <w:szCs w:val="22"/>
        </w:rPr>
        <w:t>.</w:t>
      </w:r>
      <w:r w:rsidR="007568C0">
        <w:rPr>
          <w:rFonts w:ascii="Arial" w:eastAsia="Arial" w:hAnsi="Arial" w:cs="Arial"/>
          <w:color w:val="FF0000"/>
          <w:sz w:val="22"/>
          <w:szCs w:val="22"/>
        </w:rPr>
        <w:t xml:space="preserve"> </w:t>
      </w:r>
      <w:ins w:id="830" w:author="Dinh Diep" w:date="2016-12-28T14:03:00Z">
        <w:r w:rsidR="003353A6">
          <w:rPr>
            <w:rFonts w:ascii="Arial" w:eastAsia="Arial" w:hAnsi="Arial" w:cs="Arial"/>
            <w:color w:val="FF0000"/>
            <w:sz w:val="22"/>
            <w:szCs w:val="22"/>
          </w:rPr>
          <w:t>NCT denotes normal colon tissues, NLT denotes normal lung tissues, and ONT denotes</w:t>
        </w:r>
      </w:ins>
      <w:del w:id="831" w:author="Dinh Diep" w:date="2016-12-28T14:03:00Z">
        <w:r w:rsidR="007568C0" w:rsidRPr="00394575" w:rsidDel="003353A6">
          <w:rPr>
            <w:rFonts w:ascii="Arial" w:eastAsia="Arial" w:hAnsi="Arial" w:cs="Arial"/>
            <w:color w:val="FF0000"/>
            <w:sz w:val="22"/>
            <w:szCs w:val="22"/>
          </w:rPr>
          <w:delText>ONT:</w:delText>
        </w:r>
      </w:del>
      <w:r w:rsidR="007568C0" w:rsidRPr="00394575">
        <w:rPr>
          <w:rFonts w:ascii="Arial" w:eastAsia="Arial" w:hAnsi="Arial" w:cs="Arial"/>
          <w:color w:val="FF0000"/>
          <w:sz w:val="22"/>
          <w:szCs w:val="22"/>
        </w:rPr>
        <w:t xml:space="preserve"> other normal tissues</w:t>
      </w:r>
      <w:r w:rsidR="00D83C91">
        <w:rPr>
          <w:rFonts w:ascii="Arial" w:eastAsia="Arial" w:hAnsi="Arial" w:cs="Arial"/>
          <w:color w:val="FF0000"/>
          <w:sz w:val="22"/>
          <w:szCs w:val="22"/>
        </w:rPr>
        <w:t xml:space="preserve">. </w:t>
      </w:r>
      <w:r w:rsidR="00D83C91" w:rsidRPr="004A02EA">
        <w:rPr>
          <w:rFonts w:ascii="Arial" w:eastAsia="Arial" w:hAnsi="Arial" w:cs="Arial"/>
          <w:color w:val="FF0000"/>
          <w:sz w:val="22"/>
          <w:szCs w:val="22"/>
        </w:rPr>
        <w:t xml:space="preserve">(c) </w:t>
      </w:r>
      <w:r w:rsidR="00031133">
        <w:rPr>
          <w:rFonts w:ascii="Arial" w:eastAsia="Arial" w:hAnsi="Arial" w:cs="Arial"/>
          <w:color w:val="FF0000"/>
          <w:sz w:val="22"/>
          <w:szCs w:val="22"/>
        </w:rPr>
        <w:t>Computational mixtures of</w:t>
      </w:r>
      <w:r w:rsidR="00D83C91" w:rsidRPr="004A02EA">
        <w:rPr>
          <w:rFonts w:ascii="Arial" w:eastAsia="Arial" w:hAnsi="Arial" w:cs="Arial"/>
          <w:color w:val="FF0000"/>
          <w:sz w:val="22"/>
          <w:szCs w:val="22"/>
        </w:rPr>
        <w:t xml:space="preserve"> cancer and </w:t>
      </w:r>
      <w:r w:rsidR="00F25C8A">
        <w:rPr>
          <w:rFonts w:ascii="Arial" w:eastAsia="Arial" w:hAnsi="Arial" w:cs="Arial"/>
          <w:color w:val="FF0000"/>
          <w:sz w:val="22"/>
          <w:szCs w:val="22"/>
        </w:rPr>
        <w:t>whole blood</w:t>
      </w:r>
      <w:r w:rsidR="00D83C91" w:rsidRPr="004A02EA">
        <w:rPr>
          <w:rFonts w:ascii="Arial" w:eastAsia="Arial" w:hAnsi="Arial" w:cs="Arial"/>
          <w:color w:val="FF0000"/>
          <w:sz w:val="22"/>
          <w:szCs w:val="22"/>
        </w:rPr>
        <w:t xml:space="preserve"> </w:t>
      </w:r>
      <w:r w:rsidR="00B66A26">
        <w:rPr>
          <w:rFonts w:ascii="Arial" w:eastAsia="Arial" w:hAnsi="Arial" w:cs="Arial"/>
          <w:color w:val="FF0000"/>
          <w:sz w:val="22"/>
          <w:szCs w:val="22"/>
        </w:rPr>
        <w:t>DNA</w:t>
      </w:r>
      <w:r w:rsidR="00D83C91" w:rsidRPr="004A02EA">
        <w:rPr>
          <w:rFonts w:ascii="Arial" w:eastAsia="Arial" w:hAnsi="Arial" w:cs="Arial"/>
          <w:color w:val="FF0000"/>
          <w:sz w:val="22"/>
          <w:szCs w:val="22"/>
        </w:rPr>
        <w:t xml:space="preserve"> at different ratios (0.1% to 50%)</w:t>
      </w:r>
      <w:r w:rsidR="00031133">
        <w:rPr>
          <w:rFonts w:ascii="Arial" w:eastAsia="Arial" w:hAnsi="Arial" w:cs="Arial"/>
          <w:color w:val="FF0000"/>
          <w:sz w:val="22"/>
          <w:szCs w:val="22"/>
        </w:rPr>
        <w:t xml:space="preserve"> were created</w:t>
      </w:r>
      <w:r w:rsidR="00D83C91" w:rsidRPr="004A02EA">
        <w:rPr>
          <w:rFonts w:ascii="Arial" w:eastAsia="Arial" w:hAnsi="Arial" w:cs="Arial"/>
          <w:color w:val="FF0000"/>
          <w:sz w:val="22"/>
          <w:szCs w:val="22"/>
        </w:rPr>
        <w:t xml:space="preserve"> by random sampling of hap</w:t>
      </w:r>
      <w:r w:rsidR="00031133">
        <w:rPr>
          <w:rFonts w:ascii="Arial" w:eastAsia="Arial" w:hAnsi="Arial" w:cs="Arial"/>
          <w:color w:val="FF0000"/>
          <w:sz w:val="22"/>
          <w:szCs w:val="22"/>
        </w:rPr>
        <w:t>lotypes in the Group II regions,</w:t>
      </w:r>
      <w:r w:rsidR="00D83C91" w:rsidRPr="004A02EA">
        <w:rPr>
          <w:rFonts w:ascii="Arial" w:eastAsia="Arial" w:hAnsi="Arial" w:cs="Arial"/>
          <w:color w:val="FF0000"/>
          <w:sz w:val="22"/>
          <w:szCs w:val="22"/>
        </w:rPr>
        <w:t xml:space="preserve"> and repeated 1,000 times to empirically determined the mean and variance of MHL and 5mC levels at different fractions of cancer DNA. (d) </w:t>
      </w:r>
      <w:r w:rsidR="00F25C8A">
        <w:rPr>
          <w:rFonts w:ascii="Arial" w:eastAsia="Arial" w:hAnsi="Arial" w:cs="Arial"/>
          <w:color w:val="FF0000"/>
          <w:sz w:val="22"/>
          <w:szCs w:val="22"/>
        </w:rPr>
        <w:t>After</w:t>
      </w:r>
      <w:r w:rsidR="00D83C91" w:rsidRPr="004A02EA">
        <w:rPr>
          <w:rFonts w:ascii="Arial" w:eastAsia="Arial" w:hAnsi="Arial" w:cs="Arial"/>
          <w:color w:val="FF0000"/>
          <w:sz w:val="22"/>
          <w:szCs w:val="22"/>
        </w:rPr>
        <w:t xml:space="preserve"> an empirical “standard curve” was constructed, </w:t>
      </w:r>
      <w:r w:rsidR="00F25C8A">
        <w:rPr>
          <w:rFonts w:ascii="Arial" w:eastAsia="Arial" w:hAnsi="Arial" w:cs="Arial"/>
          <w:color w:val="FF0000"/>
          <w:sz w:val="22"/>
          <w:szCs w:val="22"/>
        </w:rPr>
        <w:t>it was used</w:t>
      </w:r>
      <w:r w:rsidR="00D83C91" w:rsidRPr="004A02EA">
        <w:rPr>
          <w:rFonts w:ascii="Arial" w:eastAsia="Arial" w:hAnsi="Arial" w:cs="Arial"/>
          <w:color w:val="FF0000"/>
          <w:sz w:val="22"/>
          <w:szCs w:val="22"/>
        </w:rPr>
        <w:t xml:space="preserve"> to estimate the </w:t>
      </w:r>
      <w:del w:id="832" w:author="Dinh Diep" w:date="2016-12-28T14:06:00Z">
        <w:r w:rsidR="00D83C91" w:rsidRPr="004A02EA" w:rsidDel="003353A6">
          <w:rPr>
            <w:rFonts w:ascii="Arial" w:eastAsia="Arial" w:hAnsi="Arial" w:cs="Arial"/>
            <w:color w:val="FF0000"/>
            <w:sz w:val="22"/>
            <w:szCs w:val="22"/>
          </w:rPr>
          <w:delText xml:space="preserve">fraction </w:delText>
        </w:r>
        <w:r w:rsidR="00F25C8A" w:rsidDel="003353A6">
          <w:rPr>
            <w:rFonts w:ascii="Arial" w:eastAsia="Arial" w:hAnsi="Arial" w:cs="Arial"/>
            <w:color w:val="FF0000"/>
            <w:sz w:val="22"/>
            <w:szCs w:val="22"/>
          </w:rPr>
          <w:delText xml:space="preserve">of </w:delText>
        </w:r>
      </w:del>
      <w:r w:rsidR="00D83C91" w:rsidRPr="004A02EA">
        <w:rPr>
          <w:rFonts w:ascii="Arial" w:eastAsia="Arial" w:hAnsi="Arial" w:cs="Arial"/>
          <w:color w:val="FF0000"/>
          <w:sz w:val="22"/>
          <w:szCs w:val="22"/>
        </w:rPr>
        <w:t xml:space="preserve">cancer DNA </w:t>
      </w:r>
      <w:ins w:id="833" w:author="Dinh Diep" w:date="2016-12-28T14:07:00Z">
        <w:r w:rsidR="003353A6">
          <w:rPr>
            <w:rFonts w:ascii="Arial" w:eastAsia="Arial" w:hAnsi="Arial" w:cs="Arial"/>
            <w:color w:val="FF0000"/>
            <w:sz w:val="22"/>
            <w:szCs w:val="22"/>
          </w:rPr>
          <w:t xml:space="preserve">proportions </w:t>
        </w:r>
      </w:ins>
      <w:r w:rsidR="00D83C91" w:rsidRPr="004A02EA">
        <w:rPr>
          <w:rFonts w:ascii="Arial" w:eastAsia="Arial" w:hAnsi="Arial" w:cs="Arial"/>
          <w:color w:val="FF0000"/>
          <w:sz w:val="22"/>
          <w:szCs w:val="22"/>
        </w:rPr>
        <w:t>in plasma samples.</w:t>
      </w:r>
      <w:r w:rsidR="00EC437B">
        <w:rPr>
          <w:rFonts w:ascii="Arial" w:eastAsia="Arial" w:hAnsi="Arial" w:cs="Arial"/>
          <w:color w:val="FF0000"/>
          <w:sz w:val="22"/>
          <w:szCs w:val="22"/>
        </w:rPr>
        <w:t xml:space="preserve"> </w:t>
      </w:r>
      <w:r w:rsidR="00EC437B" w:rsidRPr="004A02EA">
        <w:rPr>
          <w:rFonts w:ascii="Arial" w:eastAsia="Arial" w:hAnsi="Arial" w:cs="Arial"/>
          <w:color w:val="FF0000"/>
          <w:sz w:val="22"/>
          <w:szCs w:val="22"/>
        </w:rPr>
        <w:t>CCP denotes colorectal cancer plasma, LCP denotes lung cancer plasma</w:t>
      </w:r>
      <w:ins w:id="834" w:author="Dinh Diep" w:date="2016-12-28T14:07:00Z">
        <w:r w:rsidR="003353A6">
          <w:rPr>
            <w:rFonts w:ascii="Arial" w:eastAsia="Arial" w:hAnsi="Arial" w:cs="Arial"/>
            <w:color w:val="FF0000"/>
            <w:sz w:val="22"/>
            <w:szCs w:val="22"/>
          </w:rPr>
          <w:t>,</w:t>
        </w:r>
      </w:ins>
      <w:r w:rsidR="00EC437B" w:rsidRPr="004A02EA">
        <w:rPr>
          <w:rFonts w:ascii="Arial" w:eastAsia="Arial" w:hAnsi="Arial" w:cs="Arial"/>
          <w:color w:val="FF0000"/>
          <w:sz w:val="22"/>
          <w:szCs w:val="22"/>
        </w:rPr>
        <w:t xml:space="preserve"> and NP denotes normal plasma.</w:t>
      </w:r>
      <w:r w:rsidR="00EC437B">
        <w:rPr>
          <w:rFonts w:ascii="Arial" w:eastAsia="Arial" w:hAnsi="Arial" w:cs="Arial"/>
          <w:color w:val="auto"/>
          <w:sz w:val="22"/>
          <w:szCs w:val="22"/>
        </w:rPr>
        <w:t xml:space="preserve"> </w:t>
      </w:r>
    </w:p>
    <w:p w14:paraId="00F60FDA" w14:textId="2A0BC09F" w:rsidR="00D83C91" w:rsidRDefault="00D83C91" w:rsidP="00D83C91">
      <w:pPr>
        <w:spacing w:line="276" w:lineRule="auto"/>
        <w:jc w:val="left"/>
        <w:rPr>
          <w:rFonts w:ascii="ArialMT" w:hAnsi="ArialMT" w:cs="ArialMT"/>
        </w:rPr>
      </w:pP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71E6B269" w14:textId="67499C97" w:rsidR="00FD3BB1" w:rsidDel="003D5A6A" w:rsidRDefault="00880B2E">
      <w:pPr>
        <w:spacing w:line="276" w:lineRule="auto"/>
        <w:jc w:val="left"/>
        <w:rPr>
          <w:del w:id="835" w:author="Shicheng Guo" w:date="2017-01-02T11:58:00Z"/>
          <w:rFonts w:ascii="Arial" w:eastAsia="Arial" w:hAnsi="Arial" w:cs="Arial"/>
          <w:color w:val="FF0000"/>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DA555E">
        <w:rPr>
          <w:rFonts w:ascii="Arial" w:eastAsia="Arial" w:hAnsi="Arial" w:cs="Arial"/>
          <w:color w:val="auto"/>
          <w:sz w:val="22"/>
          <w:szCs w:val="22"/>
        </w:rPr>
        <w:t>Methylation haplotype l</w:t>
      </w:r>
      <w:r w:rsidR="00EB54ED" w:rsidRPr="00530512">
        <w:rPr>
          <w:rFonts w:ascii="Arial" w:eastAsia="Arial" w:hAnsi="Arial" w:cs="Arial"/>
          <w:color w:val="auto"/>
          <w:sz w:val="22"/>
          <w:szCs w:val="22"/>
        </w:rPr>
        <w:t xml:space="preserve">oad </w:t>
      </w:r>
      <w:r w:rsidR="00DA555E">
        <w:rPr>
          <w:rFonts w:ascii="Arial" w:eastAsia="Arial" w:hAnsi="Arial" w:cs="Arial"/>
          <w:color w:val="auto"/>
          <w:sz w:val="22"/>
          <w:szCs w:val="22"/>
        </w:rPr>
        <w:t>based</w:t>
      </w:r>
      <w:r w:rsidR="00EB54ED" w:rsidRPr="00530512">
        <w:rPr>
          <w:rFonts w:ascii="Arial" w:eastAsia="Arial" w:hAnsi="Arial" w:cs="Arial"/>
          <w:color w:val="auto"/>
          <w:sz w:val="22"/>
          <w:szCs w:val="22"/>
        </w:rPr>
        <w:t xml:space="preserve"> </w:t>
      </w:r>
      <w:del w:id="836" w:author="Dinh Diep" w:date="2016-12-28T14:13:00Z">
        <w:r w:rsidR="00DA555E" w:rsidDel="009002B3">
          <w:rPr>
            <w:rFonts w:ascii="Arial" w:eastAsia="Arial" w:hAnsi="Arial" w:cs="Arial"/>
            <w:color w:val="auto"/>
            <w:sz w:val="22"/>
            <w:szCs w:val="22"/>
          </w:rPr>
          <w:delText>c</w:delText>
        </w:r>
        <w:r w:rsidR="00EB54ED" w:rsidRPr="00530512" w:rsidDel="009002B3">
          <w:rPr>
            <w:rFonts w:ascii="Arial" w:eastAsia="Arial" w:hAnsi="Arial" w:cs="Arial"/>
            <w:color w:val="auto"/>
            <w:sz w:val="22"/>
            <w:szCs w:val="22"/>
          </w:rPr>
          <w:delText xml:space="preserve">ancer </w:delText>
        </w:r>
        <w:r w:rsidR="00DA555E" w:rsidDel="009002B3">
          <w:rPr>
            <w:rFonts w:ascii="Arial" w:eastAsia="Arial" w:hAnsi="Arial" w:cs="Arial"/>
            <w:color w:val="auto"/>
            <w:sz w:val="22"/>
            <w:szCs w:val="22"/>
          </w:rPr>
          <w:delText>detection</w:delText>
        </w:r>
        <w:r w:rsidR="00EB54ED" w:rsidRPr="00530512" w:rsidDel="009002B3">
          <w:rPr>
            <w:rFonts w:ascii="Arial" w:eastAsia="Arial" w:hAnsi="Arial" w:cs="Arial"/>
            <w:color w:val="auto"/>
            <w:sz w:val="22"/>
            <w:szCs w:val="22"/>
          </w:rPr>
          <w:delText xml:space="preserve"> and </w:delText>
        </w:r>
        <w:r w:rsidR="00DA555E" w:rsidDel="009002B3">
          <w:rPr>
            <w:rFonts w:ascii="Arial" w:eastAsia="Arial" w:hAnsi="Arial" w:cs="Arial"/>
            <w:color w:val="auto"/>
            <w:sz w:val="22"/>
            <w:szCs w:val="22"/>
          </w:rPr>
          <w:delText xml:space="preserve">tumor </w:delText>
        </w:r>
      </w:del>
      <w:r w:rsidR="00DA555E">
        <w:rPr>
          <w:rFonts w:ascii="Arial" w:eastAsia="Arial" w:hAnsi="Arial" w:cs="Arial"/>
          <w:color w:val="auto"/>
          <w:sz w:val="22"/>
          <w:szCs w:val="22"/>
        </w:rPr>
        <w:t>tissue-of-o</w:t>
      </w:r>
      <w:r w:rsidR="00EB54ED" w:rsidRPr="00530512">
        <w:rPr>
          <w:rFonts w:ascii="Arial" w:eastAsia="Arial" w:hAnsi="Arial" w:cs="Arial"/>
          <w:color w:val="auto"/>
          <w:sz w:val="22"/>
          <w:szCs w:val="22"/>
        </w:rPr>
        <w:t xml:space="preserve">rigin </w:t>
      </w:r>
      <w:r w:rsidR="00DA555E">
        <w:rPr>
          <w:rFonts w:ascii="Arial" w:eastAsia="Arial" w:hAnsi="Arial" w:cs="Arial"/>
          <w:color w:val="auto"/>
          <w:sz w:val="22"/>
          <w:szCs w:val="22"/>
        </w:rPr>
        <w:t>prediction from plasma DNA</w:t>
      </w:r>
      <w:r w:rsidR="00EB54ED" w:rsidRPr="00530512">
        <w:rPr>
          <w:rFonts w:ascii="Arial" w:eastAsia="Arial" w:hAnsi="Arial" w:cs="Arial"/>
          <w:color w:val="auto"/>
          <w:sz w:val="22"/>
          <w:szCs w:val="22"/>
        </w:rPr>
        <w:t>.</w:t>
      </w:r>
      <w:r w:rsidR="00DA555E">
        <w:rPr>
          <w:rFonts w:ascii="Arial" w:eastAsia="Arial" w:hAnsi="Arial" w:cs="Arial"/>
          <w:color w:val="auto"/>
          <w:sz w:val="22"/>
          <w:szCs w:val="22"/>
        </w:rPr>
        <w:t xml:space="preserve"> </w:t>
      </w:r>
      <w:r w:rsidR="00B92B2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 xml:space="preserve">Detection of </w:t>
      </w:r>
      <w:del w:id="837" w:author="Dinh Diep" w:date="2016-12-28T14:13:00Z">
        <w:r w:rsidR="000C00E5" w:rsidDel="009002B3">
          <w:rPr>
            <w:rFonts w:ascii="Arial" w:eastAsia="Arial" w:hAnsi="Arial" w:cs="Arial"/>
            <w:color w:val="auto"/>
            <w:sz w:val="22"/>
            <w:szCs w:val="22"/>
          </w:rPr>
          <w:delText xml:space="preserve">tumor-specific or </w:delText>
        </w:r>
      </w:del>
      <w:r w:rsidR="000C00E5">
        <w:rPr>
          <w:rFonts w:ascii="Arial" w:eastAsia="Arial" w:hAnsi="Arial" w:cs="Arial"/>
          <w:color w:val="auto"/>
          <w:sz w:val="22"/>
          <w:szCs w:val="22"/>
        </w:rPr>
        <w:t>ti</w:t>
      </w:r>
      <w:r w:rsidR="00DA555E">
        <w:rPr>
          <w:rFonts w:ascii="Arial" w:eastAsia="Arial" w:hAnsi="Arial" w:cs="Arial"/>
          <w:color w:val="auto"/>
          <w:sz w:val="22"/>
          <w:szCs w:val="22"/>
        </w:rPr>
        <w:t>ssue-specific MHL in the plasma</w:t>
      </w:r>
      <w:r w:rsidR="000C00E5">
        <w:rPr>
          <w:rFonts w:ascii="Arial" w:eastAsia="Arial" w:hAnsi="Arial" w:cs="Arial"/>
          <w:color w:val="auto"/>
          <w:sz w:val="22"/>
          <w:szCs w:val="22"/>
        </w:rPr>
        <w:t xml:space="preserve"> of cancer patients, but not normal plasma or whole blood</w:t>
      </w:r>
      <w:r w:rsidR="00B92B21" w:rsidRPr="00530512">
        <w:rPr>
          <w:rFonts w:ascii="Arial" w:eastAsia="Arial" w:hAnsi="Arial" w:cs="Arial"/>
          <w:color w:val="auto"/>
          <w:sz w:val="22"/>
          <w:szCs w:val="22"/>
        </w:rPr>
        <w:t>.</w:t>
      </w:r>
      <w:r w:rsidR="001903D8">
        <w:rPr>
          <w:rFonts w:ascii="Arial" w:eastAsia="Arial" w:hAnsi="Arial" w:cs="Arial"/>
          <w:color w:val="auto"/>
          <w:sz w:val="22"/>
          <w:szCs w:val="22"/>
        </w:rPr>
        <w:t xml:space="preserve"> </w:t>
      </w:r>
      <w:r w:rsidR="00DA555E">
        <w:rPr>
          <w:rFonts w:ascii="Arial" w:eastAsia="Arial" w:hAnsi="Arial" w:cs="Arial"/>
          <w:color w:val="FF0000"/>
          <w:sz w:val="22"/>
          <w:szCs w:val="22"/>
        </w:rPr>
        <w:t>T</w:t>
      </w:r>
      <w:r w:rsidR="001903D8">
        <w:rPr>
          <w:rFonts w:ascii="Arial" w:eastAsia="Arial" w:hAnsi="Arial" w:cs="Arial"/>
          <w:color w:val="FF0000"/>
          <w:sz w:val="22"/>
          <w:szCs w:val="22"/>
        </w:rPr>
        <w:t>issue specific MHL</w:t>
      </w:r>
      <w:r w:rsidR="001903D8" w:rsidRPr="004A02EA">
        <w:rPr>
          <w:rFonts w:ascii="Arial" w:eastAsia="Arial" w:hAnsi="Arial" w:cs="Arial"/>
          <w:color w:val="FF0000"/>
          <w:sz w:val="22"/>
          <w:szCs w:val="22"/>
        </w:rPr>
        <w:t xml:space="preserve"> </w:t>
      </w:r>
      <w:r w:rsidR="00DA555E">
        <w:rPr>
          <w:rFonts w:ascii="Arial" w:eastAsia="Arial" w:hAnsi="Arial" w:cs="Arial"/>
          <w:color w:val="FF0000"/>
          <w:sz w:val="22"/>
          <w:szCs w:val="22"/>
        </w:rPr>
        <w:t>were observed</w:t>
      </w:r>
      <w:r w:rsidR="001903D8">
        <w:rPr>
          <w:rFonts w:ascii="Arial" w:eastAsia="Arial" w:hAnsi="Arial" w:cs="Arial"/>
          <w:color w:val="FF0000"/>
          <w:sz w:val="22"/>
          <w:szCs w:val="22"/>
        </w:rPr>
        <w:t xml:space="preserve"> in </w:t>
      </w:r>
      <w:ins w:id="838" w:author="Dinh Diep" w:date="2016-12-28T14:14:00Z">
        <w:r w:rsidR="009002B3">
          <w:rPr>
            <w:rFonts w:ascii="Arial" w:eastAsia="Arial" w:hAnsi="Arial" w:cs="Arial"/>
            <w:color w:val="FF0000"/>
            <w:sz w:val="22"/>
            <w:szCs w:val="22"/>
          </w:rPr>
          <w:t xml:space="preserve">corresponding </w:t>
        </w:r>
      </w:ins>
      <w:r w:rsidR="001903D8">
        <w:rPr>
          <w:rFonts w:ascii="Arial" w:eastAsia="Arial" w:hAnsi="Arial" w:cs="Arial"/>
          <w:color w:val="FF0000"/>
          <w:sz w:val="22"/>
          <w:szCs w:val="22"/>
        </w:rPr>
        <w:t xml:space="preserve">tissue </w:t>
      </w:r>
      <w:r w:rsidR="00DA555E">
        <w:rPr>
          <w:rFonts w:ascii="Arial" w:eastAsia="Arial" w:hAnsi="Arial" w:cs="Arial"/>
          <w:color w:val="FF0000"/>
          <w:sz w:val="22"/>
          <w:szCs w:val="22"/>
        </w:rPr>
        <w:t xml:space="preserve">and </w:t>
      </w:r>
      <w:del w:id="839" w:author="Dinh Diep" w:date="2016-12-28T14:14:00Z">
        <w:r w:rsidR="00DA555E" w:rsidDel="009002B3">
          <w:rPr>
            <w:rFonts w:ascii="Arial" w:eastAsia="Arial" w:hAnsi="Arial" w:cs="Arial"/>
            <w:color w:val="FF0000"/>
            <w:sz w:val="22"/>
            <w:szCs w:val="22"/>
          </w:rPr>
          <w:delText xml:space="preserve">corresponding </w:delText>
        </w:r>
      </w:del>
      <w:r w:rsidR="00DA555E">
        <w:rPr>
          <w:rFonts w:ascii="Arial" w:eastAsia="Arial" w:hAnsi="Arial" w:cs="Arial"/>
          <w:color w:val="FF0000"/>
          <w:sz w:val="22"/>
          <w:szCs w:val="22"/>
        </w:rPr>
        <w:t xml:space="preserve">cancer plasma, indicating the possibility for </w:t>
      </w:r>
      <w:r w:rsidR="001903D8">
        <w:rPr>
          <w:rFonts w:ascii="Arial" w:eastAsia="Arial" w:hAnsi="Arial" w:cs="Arial"/>
          <w:color w:val="FF0000"/>
          <w:sz w:val="22"/>
          <w:szCs w:val="22"/>
        </w:rPr>
        <w:t xml:space="preserve">tissue-of-origin mapping. </w:t>
      </w:r>
      <w:r w:rsidR="00A32138">
        <w:rPr>
          <w:rFonts w:ascii="Arial" w:eastAsia="Arial" w:hAnsi="Arial" w:cs="Arial"/>
          <w:color w:val="FF0000"/>
          <w:sz w:val="22"/>
          <w:szCs w:val="22"/>
        </w:rPr>
        <w:t>(</w:t>
      </w:r>
      <w:r w:rsidR="00B568F5" w:rsidRPr="00530512">
        <w:rPr>
          <w:rFonts w:ascii="Arial" w:eastAsia="Arial" w:hAnsi="Arial" w:cs="Arial"/>
          <w:color w:val="auto"/>
          <w:sz w:val="22"/>
          <w:szCs w:val="22"/>
        </w:rPr>
        <w:t>b</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Identification of informative MHBs for tissue prediction.</w:t>
      </w:r>
      <w:r w:rsidR="00BE29DF">
        <w:rPr>
          <w:rFonts w:ascii="Arial" w:eastAsia="Arial" w:hAnsi="Arial" w:cs="Arial"/>
          <w:color w:val="auto"/>
          <w:sz w:val="22"/>
          <w:szCs w:val="22"/>
        </w:rPr>
        <w:t xml:space="preserve"> </w:t>
      </w:r>
      <w:r w:rsidR="00C43317">
        <w:rPr>
          <w:rFonts w:ascii="Arial" w:eastAsia="Arial" w:hAnsi="Arial" w:cs="Arial"/>
          <w:color w:val="auto"/>
          <w:sz w:val="22"/>
          <w:szCs w:val="22"/>
        </w:rPr>
        <w:t xml:space="preserve">A total of </w:t>
      </w:r>
      <w:r w:rsidR="00006D0F">
        <w:rPr>
          <w:rFonts w:ascii="Arial" w:eastAsia="Arial" w:hAnsi="Arial" w:cs="Arial"/>
          <w:color w:val="auto"/>
          <w:sz w:val="22"/>
          <w:szCs w:val="22"/>
        </w:rPr>
        <w:t>~</w:t>
      </w:r>
      <w:r w:rsidR="00C43317">
        <w:rPr>
          <w:rFonts w:ascii="Arial" w:eastAsia="Arial" w:hAnsi="Arial" w:cs="Arial"/>
          <w:color w:val="auto"/>
          <w:sz w:val="22"/>
          <w:szCs w:val="22"/>
        </w:rPr>
        <w:t xml:space="preserve">300 </w:t>
      </w:r>
      <w:r w:rsidR="00C43317">
        <w:rPr>
          <w:rFonts w:ascii="Arial" w:eastAsia="Arial" w:hAnsi="Arial" w:cs="Arial"/>
          <w:color w:val="FF0000"/>
          <w:sz w:val="22"/>
          <w:szCs w:val="22"/>
        </w:rPr>
        <w:t>t</w:t>
      </w:r>
      <w:r w:rsidR="00BE29DF" w:rsidRPr="004A02EA">
        <w:rPr>
          <w:rFonts w:ascii="Arial" w:eastAsia="Arial" w:hAnsi="Arial" w:cs="Arial"/>
          <w:color w:val="FF0000"/>
          <w:sz w:val="22"/>
          <w:szCs w:val="22"/>
        </w:rPr>
        <w:t xml:space="preserve">issue-specific MHBs were selected </w:t>
      </w:r>
      <w:r w:rsidR="0006666B">
        <w:rPr>
          <w:rFonts w:ascii="Arial" w:eastAsia="Arial" w:hAnsi="Arial" w:cs="Arial"/>
          <w:color w:val="FF0000"/>
          <w:sz w:val="22"/>
          <w:szCs w:val="22"/>
        </w:rPr>
        <w:t>with the cutoff</w:t>
      </w:r>
      <w:r w:rsidR="00FD3BB1" w:rsidRPr="004A02EA">
        <w:rPr>
          <w:rFonts w:ascii="Arial" w:eastAsia="Arial" w:hAnsi="Arial" w:cs="Arial"/>
          <w:color w:val="FF0000"/>
          <w:sz w:val="22"/>
          <w:szCs w:val="22"/>
        </w:rPr>
        <w:t xml:space="preserve"> GSI&gt;0.1. Training data</w:t>
      </w:r>
      <w:del w:id="840" w:author="Dinh Diep" w:date="2016-12-28T14:14:00Z">
        <w:r w:rsidR="00FD3BB1" w:rsidRPr="004A02EA" w:rsidDel="009002B3">
          <w:rPr>
            <w:rFonts w:ascii="Arial" w:eastAsia="Arial" w:hAnsi="Arial" w:cs="Arial"/>
            <w:color w:val="FF0000"/>
            <w:sz w:val="22"/>
            <w:szCs w:val="22"/>
          </w:rPr>
          <w:delText>set</w:delText>
        </w:r>
      </w:del>
      <w:r w:rsidR="00FD3BB1" w:rsidRPr="004A02EA">
        <w:rPr>
          <w:rFonts w:ascii="Arial" w:eastAsia="Arial" w:hAnsi="Arial" w:cs="Arial"/>
          <w:color w:val="FF0000"/>
          <w:sz w:val="22"/>
          <w:szCs w:val="22"/>
        </w:rPr>
        <w:t xml:space="preserve"> </w:t>
      </w:r>
      <w:del w:id="841" w:author="Dinh Diep" w:date="2016-12-28T14:14:00Z">
        <w:r w:rsidR="00FD3BB1" w:rsidRPr="004A02EA" w:rsidDel="009002B3">
          <w:rPr>
            <w:rFonts w:ascii="Arial" w:eastAsia="Arial" w:hAnsi="Arial" w:cs="Arial"/>
            <w:color w:val="FF0000"/>
            <w:sz w:val="22"/>
            <w:szCs w:val="22"/>
          </w:rPr>
          <w:delText xml:space="preserve">including </w:delText>
        </w:r>
      </w:del>
      <w:ins w:id="842" w:author="Dinh Diep" w:date="2016-12-28T14:14:00Z">
        <w:r w:rsidR="009002B3" w:rsidRPr="004A02EA">
          <w:rPr>
            <w:rFonts w:ascii="Arial" w:eastAsia="Arial" w:hAnsi="Arial" w:cs="Arial"/>
            <w:color w:val="FF0000"/>
            <w:sz w:val="22"/>
            <w:szCs w:val="22"/>
          </w:rPr>
          <w:t>includ</w:t>
        </w:r>
        <w:r w:rsidR="009002B3">
          <w:rPr>
            <w:rFonts w:ascii="Arial" w:eastAsia="Arial" w:hAnsi="Arial" w:cs="Arial"/>
            <w:color w:val="FF0000"/>
            <w:sz w:val="22"/>
            <w:szCs w:val="22"/>
          </w:rPr>
          <w:t>ed</w:t>
        </w:r>
        <w:r w:rsidR="009002B3" w:rsidRPr="004A02EA">
          <w:rPr>
            <w:rFonts w:ascii="Arial" w:eastAsia="Arial" w:hAnsi="Arial" w:cs="Arial"/>
            <w:color w:val="FF0000"/>
            <w:sz w:val="22"/>
            <w:szCs w:val="22"/>
          </w:rPr>
          <w:t xml:space="preserve"> </w:t>
        </w:r>
      </w:ins>
      <w:r w:rsidR="00FD3BB1" w:rsidRPr="004A02EA">
        <w:rPr>
          <w:rFonts w:ascii="Arial" w:eastAsia="Arial" w:hAnsi="Arial" w:cs="Arial"/>
          <w:color w:val="FF0000"/>
          <w:sz w:val="22"/>
          <w:szCs w:val="22"/>
        </w:rPr>
        <w:t>WGBS and RRBS dataset</w:t>
      </w:r>
      <w:ins w:id="843" w:author="Dinh Diep" w:date="2016-12-28T14:14:00Z">
        <w:r w:rsidR="009002B3">
          <w:rPr>
            <w:rFonts w:ascii="Arial" w:eastAsia="Arial" w:hAnsi="Arial" w:cs="Arial"/>
            <w:color w:val="FF0000"/>
            <w:sz w:val="22"/>
            <w:szCs w:val="22"/>
          </w:rPr>
          <w:t>s</w:t>
        </w:r>
      </w:ins>
      <w:r w:rsidR="00FD3BB1" w:rsidRPr="004A02EA">
        <w:rPr>
          <w:rFonts w:ascii="Arial" w:eastAsia="Arial" w:hAnsi="Arial" w:cs="Arial"/>
          <w:color w:val="FF0000"/>
          <w:sz w:val="22"/>
          <w:szCs w:val="22"/>
        </w:rPr>
        <w:t xml:space="preserve">. </w:t>
      </w:r>
      <w:r w:rsidR="000C00E5" w:rsidRPr="004A02EA">
        <w:rPr>
          <w:rFonts w:ascii="Arial" w:eastAsia="Arial" w:hAnsi="Arial" w:cs="Arial"/>
          <w:color w:val="FF0000"/>
          <w:sz w:val="22"/>
          <w:szCs w:val="22"/>
        </w:rPr>
        <w:t xml:space="preserve">(c) Application of the </w:t>
      </w:r>
      <w:del w:id="844" w:author="Dinh Diep" w:date="2016-12-28T14:14:00Z">
        <w:r w:rsidR="000C00E5" w:rsidRPr="004A02EA" w:rsidDel="009002B3">
          <w:rPr>
            <w:rFonts w:ascii="Arial" w:eastAsia="Arial" w:hAnsi="Arial" w:cs="Arial"/>
            <w:color w:val="FF0000"/>
            <w:sz w:val="22"/>
            <w:szCs w:val="22"/>
          </w:rPr>
          <w:delText xml:space="preserve">predictive </w:delText>
        </w:r>
      </w:del>
      <w:ins w:id="845" w:author="Dinh Diep" w:date="2016-12-28T14:14:00Z">
        <w:r w:rsidR="009002B3" w:rsidRPr="004A02EA">
          <w:rPr>
            <w:rFonts w:ascii="Arial" w:eastAsia="Arial" w:hAnsi="Arial" w:cs="Arial"/>
            <w:color w:val="FF0000"/>
            <w:sz w:val="22"/>
            <w:szCs w:val="22"/>
          </w:rPr>
          <w:t>predict</w:t>
        </w:r>
        <w:r w:rsidR="009002B3">
          <w:rPr>
            <w:rFonts w:ascii="Arial" w:eastAsia="Arial" w:hAnsi="Arial" w:cs="Arial"/>
            <w:color w:val="FF0000"/>
            <w:sz w:val="22"/>
            <w:szCs w:val="22"/>
          </w:rPr>
          <w:t>ion</w:t>
        </w:r>
        <w:r w:rsidR="009002B3" w:rsidRPr="004A02EA">
          <w:rPr>
            <w:rFonts w:ascii="Arial" w:eastAsia="Arial" w:hAnsi="Arial" w:cs="Arial"/>
            <w:color w:val="FF0000"/>
            <w:sz w:val="22"/>
            <w:szCs w:val="22"/>
          </w:rPr>
          <w:t xml:space="preserve"> </w:t>
        </w:r>
      </w:ins>
      <w:r w:rsidR="000C00E5" w:rsidRPr="004A02EA">
        <w:rPr>
          <w:rFonts w:ascii="Arial" w:eastAsia="Arial" w:hAnsi="Arial" w:cs="Arial"/>
          <w:color w:val="FF0000"/>
          <w:sz w:val="22"/>
          <w:szCs w:val="22"/>
        </w:rPr>
        <w:t>model to plasma samples from cancer patients and normal individuals.</w:t>
      </w:r>
      <w:r w:rsidR="00FD3BB1" w:rsidRPr="004A02EA">
        <w:rPr>
          <w:rFonts w:ascii="Arial" w:eastAsia="Arial" w:hAnsi="Arial" w:cs="Arial"/>
          <w:color w:val="FF0000"/>
          <w:sz w:val="22"/>
          <w:szCs w:val="22"/>
        </w:rPr>
        <w:t xml:space="preserve"> Plasma samples (30 CRC,</w:t>
      </w:r>
      <w:ins w:id="846" w:author="Dinh Diep" w:date="2016-12-28T14:15:00Z">
        <w:r w:rsidR="009002B3">
          <w:rPr>
            <w:rFonts w:ascii="Arial" w:eastAsia="Arial" w:hAnsi="Arial" w:cs="Arial"/>
            <w:color w:val="FF0000"/>
            <w:sz w:val="22"/>
            <w:szCs w:val="22"/>
          </w:rPr>
          <w:t xml:space="preserve"> </w:t>
        </w:r>
      </w:ins>
      <w:r w:rsidR="00FD3BB1" w:rsidRPr="004A02EA">
        <w:rPr>
          <w:rFonts w:ascii="Arial" w:eastAsia="Arial" w:hAnsi="Arial" w:cs="Arial"/>
          <w:color w:val="FF0000"/>
          <w:sz w:val="22"/>
          <w:szCs w:val="22"/>
        </w:rPr>
        <w:t>29 LC</w:t>
      </w:r>
      <w:ins w:id="847" w:author="Dinh Diep" w:date="2016-12-28T14:15:00Z">
        <w:r w:rsidR="009002B3">
          <w:rPr>
            <w:rFonts w:ascii="Arial" w:eastAsia="Arial" w:hAnsi="Arial" w:cs="Arial"/>
            <w:color w:val="FF0000"/>
            <w:sz w:val="22"/>
            <w:szCs w:val="22"/>
          </w:rPr>
          <w:t>,</w:t>
        </w:r>
      </w:ins>
      <w:r w:rsidR="00FD3BB1" w:rsidRPr="004A02EA">
        <w:rPr>
          <w:rFonts w:ascii="Arial" w:eastAsia="Arial" w:hAnsi="Arial" w:cs="Arial"/>
          <w:color w:val="FF0000"/>
          <w:sz w:val="22"/>
          <w:szCs w:val="22"/>
        </w:rPr>
        <w:t xml:space="preserve"> and 75 NP) were separated into 5 parts (each group) so that 5-fold cross-validation could be applied to measure </w:t>
      </w:r>
      <w:r w:rsidR="001476EC">
        <w:rPr>
          <w:rFonts w:ascii="Arial" w:eastAsia="Arial" w:hAnsi="Arial" w:cs="Arial"/>
          <w:color w:val="FF0000"/>
          <w:sz w:val="22"/>
          <w:szCs w:val="22"/>
        </w:rPr>
        <w:t>the stability of the prediction;</w:t>
      </w:r>
      <w:r w:rsidR="00FD3BB1" w:rsidRPr="004A02EA">
        <w:rPr>
          <w:rFonts w:ascii="Arial" w:eastAsia="Arial" w:hAnsi="Arial" w:cs="Arial"/>
          <w:color w:val="FF0000"/>
          <w:sz w:val="22"/>
          <w:szCs w:val="22"/>
        </w:rPr>
        <w:t xml:space="preserve"> </w:t>
      </w:r>
      <w:r w:rsidR="001476EC">
        <w:rPr>
          <w:rFonts w:ascii="Arial" w:eastAsia="Arial" w:hAnsi="Arial" w:cs="Arial"/>
          <w:color w:val="FF0000"/>
          <w:sz w:val="22"/>
          <w:szCs w:val="22"/>
        </w:rPr>
        <w:t xml:space="preserve">the </w:t>
      </w:r>
      <w:r w:rsidR="00FD3BB1" w:rsidRPr="004A02EA">
        <w:rPr>
          <w:rFonts w:ascii="Arial" w:eastAsia="Arial" w:hAnsi="Arial" w:cs="Arial"/>
          <w:color w:val="FF0000"/>
          <w:sz w:val="22"/>
          <w:szCs w:val="22"/>
        </w:rPr>
        <w:t>number of tissue-specific MHB features were iterat</w:t>
      </w:r>
      <w:ins w:id="848" w:author="Dinh Diep" w:date="2016-12-28T14:15:00Z">
        <w:r w:rsidR="009002B3">
          <w:rPr>
            <w:rFonts w:ascii="Arial" w:eastAsia="Arial" w:hAnsi="Arial" w:cs="Arial"/>
            <w:color w:val="FF0000"/>
            <w:sz w:val="22"/>
            <w:szCs w:val="22"/>
          </w:rPr>
          <w:t>ed</w:t>
        </w:r>
      </w:ins>
      <w:del w:id="849" w:author="Dinh Diep" w:date="2016-12-28T14:15:00Z">
        <w:r w:rsidR="00FD3BB1" w:rsidRPr="004A02EA" w:rsidDel="009002B3">
          <w:rPr>
            <w:rFonts w:ascii="Arial" w:eastAsia="Arial" w:hAnsi="Arial" w:cs="Arial"/>
            <w:color w:val="FF0000"/>
            <w:sz w:val="22"/>
            <w:szCs w:val="22"/>
          </w:rPr>
          <w:delText>ing</w:delText>
        </w:r>
      </w:del>
      <w:r w:rsidR="00FD3BB1" w:rsidRPr="004A02EA">
        <w:rPr>
          <w:rFonts w:ascii="Arial" w:eastAsia="Arial" w:hAnsi="Arial" w:cs="Arial"/>
          <w:color w:val="FF0000"/>
          <w:sz w:val="22"/>
          <w:szCs w:val="22"/>
        </w:rPr>
        <w:t xml:space="preserve"> from 50 to 300 and the minimum feature number was selected when accuracy for cancer plasma </w:t>
      </w:r>
      <w:r w:rsidR="001476EC">
        <w:rPr>
          <w:rFonts w:ascii="Arial" w:eastAsia="Arial" w:hAnsi="Arial" w:cs="Arial"/>
          <w:color w:val="FF0000"/>
          <w:sz w:val="22"/>
          <w:szCs w:val="22"/>
        </w:rPr>
        <w:t>was above</w:t>
      </w:r>
      <w:r w:rsidR="00FD3BB1" w:rsidRPr="004A02EA">
        <w:rPr>
          <w:rFonts w:ascii="Arial" w:eastAsia="Arial" w:hAnsi="Arial" w:cs="Arial"/>
          <w:color w:val="FF0000"/>
          <w:sz w:val="22"/>
          <w:szCs w:val="22"/>
        </w:rPr>
        <w:t xml:space="preserve"> 0.8 and normal plasma </w:t>
      </w:r>
      <w:r w:rsidR="001476EC">
        <w:rPr>
          <w:rFonts w:ascii="Arial" w:eastAsia="Arial" w:hAnsi="Arial" w:cs="Arial"/>
          <w:color w:val="FF0000"/>
          <w:sz w:val="22"/>
          <w:szCs w:val="22"/>
        </w:rPr>
        <w:t>above</w:t>
      </w:r>
      <w:r w:rsidR="00FD3BB1" w:rsidRPr="004A02EA">
        <w:rPr>
          <w:rFonts w:ascii="Arial" w:eastAsia="Arial" w:hAnsi="Arial" w:cs="Arial"/>
          <w:color w:val="FF0000"/>
          <w:sz w:val="22"/>
          <w:szCs w:val="22"/>
        </w:rPr>
        <w:t xml:space="preserve"> 0.9. </w:t>
      </w:r>
      <w:ins w:id="850" w:author="Dinh Diep" w:date="2016-12-28T14:16:00Z">
        <w:r w:rsidR="009002B3">
          <w:rPr>
            <w:rFonts w:ascii="Arial" w:eastAsia="Arial" w:hAnsi="Arial" w:cs="Arial"/>
            <w:color w:val="FF0000"/>
            <w:sz w:val="22"/>
            <w:szCs w:val="22"/>
          </w:rPr>
          <w:t>ACC denotes accuracy.</w:t>
        </w:r>
      </w:ins>
      <w:ins w:id="851" w:author="Shicheng Guo" w:date="2017-01-02T11:58:00Z">
        <w:r w:rsidR="003D5A6A">
          <w:rPr>
            <w:rFonts w:ascii="Arial" w:eastAsia="Arial" w:hAnsi="Arial" w:cs="Arial"/>
            <w:color w:val="FF0000"/>
            <w:sz w:val="22"/>
            <w:szCs w:val="22"/>
          </w:rPr>
          <w:t xml:space="preserve"> (d) </w:t>
        </w:r>
      </w:ins>
    </w:p>
    <w:p w14:paraId="652AE6D6" w14:textId="56B5EFE7" w:rsidR="000B4D16" w:rsidRPr="00086A2A" w:rsidDel="003D5A6A" w:rsidRDefault="000B4D16">
      <w:pPr>
        <w:spacing w:line="276" w:lineRule="auto"/>
        <w:jc w:val="left"/>
        <w:rPr>
          <w:del w:id="852" w:author="Shicheng Guo" w:date="2017-01-02T11:58:00Z"/>
          <w:rFonts w:ascii="Arial" w:eastAsia="Arial" w:hAnsi="Arial" w:cs="Arial"/>
          <w:color w:val="auto"/>
          <w:sz w:val="22"/>
          <w:szCs w:val="22"/>
        </w:rPr>
      </w:pPr>
    </w:p>
    <w:p w14:paraId="78585142" w14:textId="30D999E8" w:rsidR="000D746F" w:rsidRPr="003D5A6A" w:rsidDel="002E700A" w:rsidRDefault="000B4D16" w:rsidP="000D746F">
      <w:pPr>
        <w:spacing w:line="276" w:lineRule="auto"/>
        <w:jc w:val="left"/>
        <w:rPr>
          <w:del w:id="853" w:author="Shicheng Guo" w:date="2017-01-02T12:10:00Z"/>
          <w:rFonts w:ascii="Arial" w:eastAsia="Arial" w:hAnsi="Arial" w:cs="Arial"/>
          <w:color w:val="FF0000"/>
          <w:sz w:val="22"/>
          <w:szCs w:val="22"/>
          <w:highlight w:val="yellow"/>
          <w:rPrChange w:id="854" w:author="Shicheng Guo" w:date="2017-01-02T12:05:00Z">
            <w:rPr>
              <w:del w:id="855" w:author="Shicheng Guo" w:date="2017-01-02T12:10:00Z"/>
              <w:rFonts w:ascii="Arial" w:eastAsia="Arial" w:hAnsi="Arial" w:cs="Arial"/>
              <w:color w:val="FF0000"/>
              <w:sz w:val="22"/>
              <w:szCs w:val="22"/>
            </w:rPr>
          </w:rPrChange>
        </w:rPr>
      </w:pPr>
      <w:del w:id="856" w:author="Shicheng Guo" w:date="2017-01-02T11:58:00Z">
        <w:r w:rsidRPr="009002B3" w:rsidDel="003D5A6A">
          <w:rPr>
            <w:rFonts w:ascii="Arial" w:eastAsia="Arial" w:hAnsi="Arial" w:cs="Arial"/>
            <w:b/>
            <w:color w:val="FF0000"/>
            <w:sz w:val="22"/>
            <w:szCs w:val="22"/>
            <w:highlight w:val="yellow"/>
            <w:rPrChange w:id="857" w:author="Dinh Diep" w:date="2016-12-28T14:15:00Z">
              <w:rPr>
                <w:rFonts w:ascii="Arial" w:eastAsia="Arial" w:hAnsi="Arial" w:cs="Arial"/>
                <w:color w:val="FF0000"/>
                <w:sz w:val="22"/>
                <w:szCs w:val="22"/>
                <w:highlight w:val="yellow"/>
              </w:rPr>
            </w:rPrChange>
          </w:rPr>
          <w:delText>Figure 6.</w:delText>
        </w:r>
        <w:r w:rsidRPr="000D746F" w:rsidDel="003D5A6A">
          <w:rPr>
            <w:rFonts w:ascii="Arial" w:eastAsia="Arial" w:hAnsi="Arial" w:cs="Arial"/>
            <w:color w:val="FF0000"/>
            <w:sz w:val="22"/>
            <w:szCs w:val="22"/>
            <w:highlight w:val="yellow"/>
          </w:rPr>
          <w:delText xml:space="preserve"> </w:delText>
        </w:r>
      </w:del>
      <w:r w:rsidR="00A32138" w:rsidRPr="000D746F">
        <w:rPr>
          <w:rFonts w:ascii="Arial" w:eastAsia="Arial" w:hAnsi="Arial" w:cs="Arial"/>
          <w:color w:val="FF0000"/>
          <w:sz w:val="22"/>
          <w:szCs w:val="22"/>
          <w:highlight w:val="yellow"/>
        </w:rPr>
        <w:t>A u</w:t>
      </w:r>
      <w:r w:rsidR="00086A2A" w:rsidRPr="000D746F">
        <w:rPr>
          <w:rFonts w:ascii="Arial" w:eastAsia="Arial" w:hAnsi="Arial" w:cs="Arial"/>
          <w:color w:val="FF0000"/>
          <w:sz w:val="22"/>
          <w:szCs w:val="22"/>
          <w:highlight w:val="yellow"/>
        </w:rPr>
        <w:t xml:space="preserve">nified analytical framework for </w:t>
      </w:r>
      <w:r w:rsidR="00A32138" w:rsidRPr="000D746F">
        <w:rPr>
          <w:rFonts w:ascii="Arial" w:eastAsia="Arial" w:hAnsi="Arial" w:cs="Arial"/>
          <w:color w:val="FF0000"/>
          <w:sz w:val="22"/>
          <w:szCs w:val="22"/>
          <w:highlight w:val="yellow"/>
        </w:rPr>
        <w:t xml:space="preserve">cancer status and </w:t>
      </w:r>
      <w:r w:rsidR="00086A2A" w:rsidRPr="000D746F">
        <w:rPr>
          <w:rFonts w:ascii="Arial" w:eastAsia="Arial" w:hAnsi="Arial" w:cs="Arial"/>
          <w:color w:val="FF0000"/>
          <w:sz w:val="22"/>
          <w:szCs w:val="22"/>
          <w:highlight w:val="yellow"/>
        </w:rPr>
        <w:t xml:space="preserve">tissue-of-origin </w:t>
      </w:r>
      <w:r w:rsidR="00A32138" w:rsidRPr="000D746F">
        <w:rPr>
          <w:rFonts w:ascii="Arial" w:eastAsia="Arial" w:hAnsi="Arial" w:cs="Arial"/>
          <w:color w:val="FF0000"/>
          <w:sz w:val="22"/>
          <w:szCs w:val="22"/>
          <w:highlight w:val="yellow"/>
        </w:rPr>
        <w:t xml:space="preserve">joint </w:t>
      </w:r>
      <w:r w:rsidR="00086A2A" w:rsidRPr="000D746F">
        <w:rPr>
          <w:rFonts w:ascii="Arial" w:eastAsia="Arial" w:hAnsi="Arial" w:cs="Arial"/>
          <w:color w:val="FF0000"/>
          <w:sz w:val="22"/>
          <w:szCs w:val="22"/>
          <w:highlight w:val="yellow"/>
        </w:rPr>
        <w:t xml:space="preserve">prediction </w:t>
      </w:r>
      <w:r w:rsidR="00A32138" w:rsidRPr="000D746F">
        <w:rPr>
          <w:rFonts w:ascii="Arial" w:eastAsia="Arial" w:hAnsi="Arial" w:cs="Arial"/>
          <w:color w:val="FF0000"/>
          <w:sz w:val="22"/>
          <w:szCs w:val="22"/>
          <w:highlight w:val="yellow"/>
        </w:rPr>
        <w:t xml:space="preserve">from </w:t>
      </w:r>
      <w:r w:rsidR="00086A2A" w:rsidRPr="000D746F">
        <w:rPr>
          <w:rFonts w:ascii="Arial" w:eastAsia="Arial" w:hAnsi="Arial" w:cs="Arial"/>
          <w:color w:val="FF0000"/>
          <w:sz w:val="22"/>
          <w:szCs w:val="22"/>
          <w:highlight w:val="yellow"/>
        </w:rPr>
        <w:t xml:space="preserve">plasma. </w:t>
      </w:r>
      <w:del w:id="858" w:author="Shicheng Guo" w:date="2017-01-02T11:58:00Z">
        <w:r w:rsidR="00A32138" w:rsidRPr="000D746F" w:rsidDel="003D5A6A">
          <w:rPr>
            <w:rFonts w:ascii="Arial" w:eastAsia="Arial" w:hAnsi="Arial" w:cs="Arial"/>
            <w:color w:val="FF0000"/>
            <w:sz w:val="22"/>
            <w:szCs w:val="22"/>
            <w:highlight w:val="yellow"/>
          </w:rPr>
          <w:delText>(</w:delText>
        </w:r>
        <w:r w:rsidR="00F409DE" w:rsidRPr="000D746F" w:rsidDel="003D5A6A">
          <w:rPr>
            <w:rFonts w:ascii="Arial" w:eastAsia="Arial" w:hAnsi="Arial" w:cs="Arial"/>
            <w:color w:val="FF0000"/>
            <w:sz w:val="22"/>
            <w:szCs w:val="22"/>
            <w:highlight w:val="yellow"/>
          </w:rPr>
          <w:delText xml:space="preserve">a) </w:delText>
        </w:r>
      </w:del>
      <w:del w:id="859" w:author="Shicheng Guo" w:date="2017-01-02T11:59:00Z">
        <w:r w:rsidR="000D746F" w:rsidRPr="000D746F" w:rsidDel="003D5A6A">
          <w:rPr>
            <w:rFonts w:ascii="Arial" w:eastAsia="Arial" w:hAnsi="Arial" w:cs="Arial"/>
            <w:color w:val="FF0000"/>
            <w:sz w:val="22"/>
            <w:szCs w:val="22"/>
            <w:highlight w:val="yellow"/>
          </w:rPr>
          <w:delText>D</w:delText>
        </w:r>
        <w:r w:rsidR="00086A2A" w:rsidRPr="000D746F" w:rsidDel="003D5A6A">
          <w:rPr>
            <w:rFonts w:ascii="Arial" w:eastAsia="Arial" w:hAnsi="Arial" w:cs="Arial"/>
            <w:color w:val="FF0000"/>
            <w:sz w:val="22"/>
            <w:szCs w:val="22"/>
            <w:highlight w:val="yellow"/>
          </w:rPr>
          <w:delText xml:space="preserve">istribution of </w:delText>
        </w:r>
        <w:r w:rsidR="000D746F" w:rsidRPr="000D746F" w:rsidDel="003D5A6A">
          <w:rPr>
            <w:rFonts w:ascii="Arial" w:eastAsia="Arial" w:hAnsi="Arial" w:cs="Arial"/>
            <w:color w:val="FF0000"/>
            <w:sz w:val="22"/>
            <w:szCs w:val="22"/>
            <w:highlight w:val="yellow"/>
          </w:rPr>
          <w:delText xml:space="preserve">the counts </w:delText>
        </w:r>
      </w:del>
      <w:ins w:id="860" w:author="Dinh Diep" w:date="2016-12-28T14:19:00Z">
        <w:del w:id="861" w:author="Shicheng Guo" w:date="2017-01-02T11:59:00Z">
          <w:r w:rsidR="009002B3" w:rsidDel="003D5A6A">
            <w:rPr>
              <w:rFonts w:ascii="Arial" w:eastAsia="Arial" w:hAnsi="Arial" w:cs="Arial"/>
              <w:color w:val="FF0000"/>
              <w:sz w:val="22"/>
              <w:szCs w:val="22"/>
              <w:highlight w:val="yellow"/>
            </w:rPr>
            <w:delText>number</w:delText>
          </w:r>
          <w:r w:rsidR="009002B3" w:rsidRPr="000D746F" w:rsidDel="003D5A6A">
            <w:rPr>
              <w:rFonts w:ascii="Arial" w:eastAsia="Arial" w:hAnsi="Arial" w:cs="Arial"/>
              <w:color w:val="FF0000"/>
              <w:sz w:val="22"/>
              <w:szCs w:val="22"/>
              <w:highlight w:val="yellow"/>
            </w:rPr>
            <w:delText xml:space="preserve"> </w:delText>
          </w:r>
        </w:del>
      </w:ins>
      <w:del w:id="862" w:author="Shicheng Guo" w:date="2017-01-02T11:59:00Z">
        <w:r w:rsidR="000D746F" w:rsidRPr="000D746F" w:rsidDel="003D5A6A">
          <w:rPr>
            <w:rFonts w:ascii="Arial" w:eastAsia="Arial" w:hAnsi="Arial" w:cs="Arial"/>
            <w:color w:val="FF0000"/>
            <w:sz w:val="22"/>
            <w:szCs w:val="22"/>
            <w:highlight w:val="yellow"/>
          </w:rPr>
          <w:delText xml:space="preserve">of tissue-specific MHBs that have high MHL for </w:delText>
        </w:r>
      </w:del>
      <w:ins w:id="863" w:author="Dinh Diep" w:date="2016-12-28T14:20:00Z">
        <w:del w:id="864" w:author="Shicheng Guo" w:date="2017-01-02T11:59:00Z">
          <w:r w:rsidR="009002B3" w:rsidDel="003D5A6A">
            <w:rPr>
              <w:rFonts w:ascii="Arial" w:eastAsia="Arial" w:hAnsi="Arial" w:cs="Arial"/>
              <w:color w:val="FF0000"/>
              <w:sz w:val="22"/>
              <w:szCs w:val="22"/>
              <w:highlight w:val="yellow"/>
            </w:rPr>
            <w:delText xml:space="preserve">each of </w:delText>
          </w:r>
        </w:del>
      </w:ins>
      <w:del w:id="865" w:author="Shicheng Guo" w:date="2017-01-02T11:59:00Z">
        <w:r w:rsidR="000D746F" w:rsidRPr="000D746F" w:rsidDel="003D5A6A">
          <w:rPr>
            <w:rFonts w:ascii="Arial" w:eastAsia="Arial" w:hAnsi="Arial" w:cs="Arial"/>
            <w:color w:val="FF0000"/>
            <w:sz w:val="22"/>
            <w:szCs w:val="22"/>
            <w:highlight w:val="yellow"/>
          </w:rPr>
          <w:delText>the</w:delText>
        </w:r>
        <w:r w:rsidR="00086A2A" w:rsidRPr="000D746F" w:rsidDel="003D5A6A">
          <w:rPr>
            <w:rFonts w:ascii="Arial" w:eastAsia="Arial" w:hAnsi="Arial" w:cs="Arial"/>
            <w:color w:val="FF0000"/>
            <w:sz w:val="22"/>
            <w:szCs w:val="22"/>
            <w:highlight w:val="yellow"/>
          </w:rPr>
          <w:delText xml:space="preserve"> 75 normal plasma samples. </w:delText>
        </w:r>
        <w:r w:rsidR="000D746F" w:rsidRPr="000D746F" w:rsidDel="003D5A6A">
          <w:rPr>
            <w:rFonts w:ascii="Arial" w:eastAsia="Arial" w:hAnsi="Arial" w:cs="Arial"/>
            <w:color w:val="FF0000"/>
            <w:sz w:val="22"/>
            <w:szCs w:val="22"/>
            <w:highlight w:val="yellow"/>
          </w:rPr>
          <w:delText>No</w:delText>
        </w:r>
      </w:del>
      <w:ins w:id="866" w:author="Dinh Diep" w:date="2016-12-28T14:18:00Z">
        <w:del w:id="867" w:author="Shicheng Guo" w:date="2017-01-02T11:59:00Z">
          <w:r w:rsidR="009002B3" w:rsidDel="003D5A6A">
            <w:rPr>
              <w:rFonts w:ascii="Arial" w:eastAsia="Arial" w:hAnsi="Arial" w:cs="Arial"/>
              <w:color w:val="FF0000"/>
              <w:sz w:val="22"/>
              <w:szCs w:val="22"/>
              <w:highlight w:val="yellow"/>
            </w:rPr>
            <w:delText>r</w:delText>
          </w:r>
        </w:del>
      </w:ins>
      <w:del w:id="868" w:author="Shicheng Guo" w:date="2017-01-02T11:59:00Z">
        <w:r w:rsidR="000D746F" w:rsidRPr="000D746F" w:rsidDel="003D5A6A">
          <w:rPr>
            <w:rFonts w:ascii="Arial" w:eastAsia="Arial" w:hAnsi="Arial" w:cs="Arial"/>
            <w:color w:val="FF0000"/>
            <w:sz w:val="22"/>
            <w:szCs w:val="22"/>
            <w:highlight w:val="yellow"/>
          </w:rPr>
          <w:delText xml:space="preserve">mal plasma </w:delText>
        </w:r>
      </w:del>
      <w:del w:id="869" w:author="Shicheng Guo" w:date="2017-01-02T11:55:00Z">
        <w:r w:rsidR="000D746F" w:rsidRPr="000D746F" w:rsidDel="002B56D6">
          <w:rPr>
            <w:rFonts w:ascii="Arial" w:eastAsia="Arial" w:hAnsi="Arial" w:cs="Arial"/>
            <w:color w:val="FF0000"/>
            <w:sz w:val="22"/>
            <w:szCs w:val="22"/>
            <w:highlight w:val="yellow"/>
          </w:rPr>
          <w:delText>contain</w:delText>
        </w:r>
      </w:del>
      <w:del w:id="870" w:author="Shicheng Guo" w:date="2017-01-02T11:59:00Z">
        <w:r w:rsidR="000D746F" w:rsidRPr="000D746F" w:rsidDel="003D5A6A">
          <w:rPr>
            <w:rFonts w:ascii="Arial" w:eastAsia="Arial" w:hAnsi="Arial" w:cs="Arial"/>
            <w:color w:val="FF0000"/>
            <w:sz w:val="22"/>
            <w:szCs w:val="22"/>
            <w:highlight w:val="yellow"/>
          </w:rPr>
          <w:delText xml:space="preserve"> few DNA fragments from solid tissues and hence only </w:delText>
        </w:r>
      </w:del>
      <w:ins w:id="871" w:author="Dinh Diep" w:date="2016-12-28T14:21:00Z">
        <w:del w:id="872" w:author="Shicheng Guo" w:date="2017-01-02T11:59:00Z">
          <w:r w:rsidR="009002B3" w:rsidDel="003D5A6A">
            <w:rPr>
              <w:rFonts w:ascii="Arial" w:eastAsia="Arial" w:hAnsi="Arial" w:cs="Arial"/>
              <w:color w:val="FF0000"/>
              <w:sz w:val="22"/>
              <w:szCs w:val="22"/>
              <w:highlight w:val="yellow"/>
            </w:rPr>
            <w:delText>most normal plasma have</w:delText>
          </w:r>
          <w:r w:rsidR="009002B3" w:rsidRPr="000D746F" w:rsidDel="003D5A6A">
            <w:rPr>
              <w:rFonts w:ascii="Arial" w:eastAsia="Arial" w:hAnsi="Arial" w:cs="Arial"/>
              <w:color w:val="FF0000"/>
              <w:sz w:val="22"/>
              <w:szCs w:val="22"/>
              <w:highlight w:val="yellow"/>
            </w:rPr>
            <w:delText xml:space="preserve"> </w:delText>
          </w:r>
        </w:del>
      </w:ins>
      <w:del w:id="873" w:author="Shicheng Guo" w:date="2017-01-02T11:59:00Z">
        <w:r w:rsidR="000D746F" w:rsidRPr="000D746F" w:rsidDel="003D5A6A">
          <w:rPr>
            <w:rFonts w:ascii="Arial" w:eastAsia="Arial" w:hAnsi="Arial" w:cs="Arial"/>
            <w:color w:val="FF0000"/>
            <w:sz w:val="22"/>
            <w:szCs w:val="22"/>
            <w:highlight w:val="yellow"/>
          </w:rPr>
          <w:delText>limited number of</w:delText>
        </w:r>
      </w:del>
      <w:ins w:id="874" w:author="Dinh Diep" w:date="2016-12-28T14:22:00Z">
        <w:del w:id="875" w:author="Shicheng Guo" w:date="2017-01-02T11:59:00Z">
          <w:r w:rsidR="009002B3" w:rsidDel="003D5A6A">
            <w:rPr>
              <w:rFonts w:ascii="Arial" w:eastAsia="Arial" w:hAnsi="Arial" w:cs="Arial"/>
              <w:color w:val="FF0000"/>
              <w:sz w:val="22"/>
              <w:szCs w:val="22"/>
              <w:highlight w:val="yellow"/>
            </w:rPr>
            <w:delText>&lt; 30</w:delText>
          </w:r>
        </w:del>
      </w:ins>
      <w:del w:id="876" w:author="Shicheng Guo" w:date="2017-01-02T11:59:00Z">
        <w:r w:rsidR="000D746F" w:rsidRPr="000D746F" w:rsidDel="003D5A6A">
          <w:rPr>
            <w:rFonts w:ascii="Arial" w:eastAsia="Arial" w:hAnsi="Arial" w:cs="Arial"/>
            <w:color w:val="FF0000"/>
            <w:sz w:val="22"/>
            <w:szCs w:val="22"/>
            <w:highlight w:val="yellow"/>
          </w:rPr>
          <w:delText xml:space="preserve"> tissue-specific MHBs have </w:delText>
        </w:r>
      </w:del>
      <w:ins w:id="877" w:author="Dinh Diep" w:date="2016-12-28T14:21:00Z">
        <w:del w:id="878" w:author="Shicheng Guo" w:date="2017-01-02T11:59:00Z">
          <w:r w:rsidR="009002B3" w:rsidDel="003D5A6A">
            <w:rPr>
              <w:rFonts w:ascii="Arial" w:eastAsia="Arial" w:hAnsi="Arial" w:cs="Arial"/>
              <w:color w:val="FF0000"/>
              <w:sz w:val="22"/>
              <w:szCs w:val="22"/>
              <w:highlight w:val="yellow"/>
            </w:rPr>
            <w:delText>with</w:delText>
          </w:r>
          <w:r w:rsidR="009002B3" w:rsidRPr="000D746F" w:rsidDel="003D5A6A">
            <w:rPr>
              <w:rFonts w:ascii="Arial" w:eastAsia="Arial" w:hAnsi="Arial" w:cs="Arial"/>
              <w:color w:val="FF0000"/>
              <w:sz w:val="22"/>
              <w:szCs w:val="22"/>
              <w:highlight w:val="yellow"/>
            </w:rPr>
            <w:delText xml:space="preserve"> </w:delText>
          </w:r>
        </w:del>
      </w:ins>
      <w:del w:id="879" w:author="Shicheng Guo" w:date="2017-01-02T11:59:00Z">
        <w:r w:rsidR="000D746F" w:rsidRPr="000D746F" w:rsidDel="003D5A6A">
          <w:rPr>
            <w:rFonts w:ascii="Arial" w:eastAsia="Arial" w:hAnsi="Arial" w:cs="Arial"/>
            <w:color w:val="FF0000"/>
            <w:sz w:val="22"/>
            <w:szCs w:val="22"/>
            <w:highlight w:val="yellow"/>
          </w:rPr>
          <w:delText xml:space="preserve">detectible </w:delText>
        </w:r>
      </w:del>
      <w:ins w:id="880" w:author="Dinh Diep" w:date="2016-12-28T14:21:00Z">
        <w:del w:id="881" w:author="Shicheng Guo" w:date="2017-01-02T11:59:00Z">
          <w:r w:rsidR="009002B3" w:rsidDel="003D5A6A">
            <w:rPr>
              <w:rFonts w:ascii="Arial" w:eastAsia="Arial" w:hAnsi="Arial" w:cs="Arial"/>
              <w:color w:val="FF0000"/>
              <w:sz w:val="22"/>
              <w:szCs w:val="22"/>
              <w:highlight w:val="yellow"/>
            </w:rPr>
            <w:delText>high</w:delText>
          </w:r>
          <w:r w:rsidR="009002B3" w:rsidRPr="000D746F" w:rsidDel="003D5A6A">
            <w:rPr>
              <w:rFonts w:ascii="Arial" w:eastAsia="Arial" w:hAnsi="Arial" w:cs="Arial"/>
              <w:color w:val="FF0000"/>
              <w:sz w:val="22"/>
              <w:szCs w:val="22"/>
              <w:highlight w:val="yellow"/>
            </w:rPr>
            <w:delText xml:space="preserve"> </w:delText>
          </w:r>
        </w:del>
      </w:ins>
      <w:del w:id="882" w:author="Shicheng Guo" w:date="2017-01-02T11:59:00Z">
        <w:r w:rsidR="000D746F" w:rsidRPr="000D746F" w:rsidDel="003D5A6A">
          <w:rPr>
            <w:rFonts w:ascii="Arial" w:eastAsia="Arial" w:hAnsi="Arial" w:cs="Arial"/>
            <w:color w:val="FF0000"/>
            <w:sz w:val="22"/>
            <w:szCs w:val="22"/>
            <w:highlight w:val="yellow"/>
          </w:rPr>
          <w:delText xml:space="preserve">MHL. (b) </w:delText>
        </w:r>
      </w:del>
      <w:r w:rsidR="000D746F" w:rsidRPr="000D746F">
        <w:rPr>
          <w:rFonts w:ascii="Arial" w:eastAsia="Arial" w:hAnsi="Arial" w:cs="Arial"/>
          <w:color w:val="FF0000"/>
          <w:sz w:val="22"/>
          <w:szCs w:val="22"/>
          <w:highlight w:val="yellow"/>
        </w:rPr>
        <w:t xml:space="preserve">Distribution of </w:t>
      </w:r>
      <w:ins w:id="883" w:author="Shicheng Guo" w:date="2017-01-02T12:01:00Z">
        <w:r w:rsidR="003D5A6A">
          <w:rPr>
            <w:rFonts w:ascii="Arial" w:eastAsia="Arial" w:hAnsi="Arial" w:cs="Arial"/>
            <w:color w:val="FF0000"/>
            <w:sz w:val="22"/>
            <w:szCs w:val="22"/>
            <w:highlight w:val="yellow"/>
          </w:rPr>
          <w:t>Z-score of each reference-specific MHBs for each colon cancer plasma samples</w:t>
        </w:r>
      </w:ins>
      <w:ins w:id="884" w:author="Shicheng Guo" w:date="2017-01-02T12:02:00Z">
        <w:r w:rsidR="003D5A6A">
          <w:rPr>
            <w:rFonts w:ascii="Arial" w:eastAsia="Arial" w:hAnsi="Arial" w:cs="Arial"/>
            <w:color w:val="FF0000"/>
            <w:sz w:val="22"/>
            <w:szCs w:val="22"/>
            <w:highlight w:val="yellow"/>
          </w:rPr>
          <w:t xml:space="preserve"> </w:t>
        </w:r>
      </w:ins>
      <w:ins w:id="885" w:author="Shicheng Guo" w:date="2017-01-02T12:01:00Z">
        <w:r w:rsidR="003D5A6A">
          <w:rPr>
            <w:rFonts w:ascii="Arial" w:eastAsia="Arial" w:hAnsi="Arial" w:cs="Arial"/>
            <w:color w:val="FF0000"/>
            <w:sz w:val="22"/>
            <w:szCs w:val="22"/>
            <w:highlight w:val="yellow"/>
          </w:rPr>
          <w:t>(</w:t>
        </w:r>
      </w:ins>
      <w:ins w:id="886" w:author="Shicheng Guo" w:date="2017-01-02T12:02:00Z">
        <w:r w:rsidR="003D5A6A">
          <w:rPr>
            <w:rFonts w:ascii="Arial" w:eastAsia="Arial" w:hAnsi="Arial" w:cs="Arial"/>
            <w:color w:val="FF0000"/>
            <w:sz w:val="22"/>
            <w:szCs w:val="22"/>
            <w:highlight w:val="yellow"/>
          </w:rPr>
          <w:t>left</w:t>
        </w:r>
      </w:ins>
      <w:ins w:id="887" w:author="Shicheng Guo" w:date="2017-01-02T12:01:00Z">
        <w:r w:rsidR="003D5A6A">
          <w:rPr>
            <w:rFonts w:ascii="Arial" w:eastAsia="Arial" w:hAnsi="Arial" w:cs="Arial"/>
            <w:color w:val="FF0000"/>
            <w:sz w:val="22"/>
            <w:szCs w:val="22"/>
            <w:highlight w:val="yellow"/>
          </w:rPr>
          <w:t>)</w:t>
        </w:r>
      </w:ins>
      <w:ins w:id="888" w:author="Shicheng Guo" w:date="2017-01-02T12:02:00Z">
        <w:r w:rsidR="003D5A6A">
          <w:rPr>
            <w:rFonts w:ascii="Arial" w:eastAsia="Arial" w:hAnsi="Arial" w:cs="Arial"/>
            <w:color w:val="FF0000"/>
            <w:sz w:val="22"/>
            <w:szCs w:val="22"/>
            <w:highlight w:val="yellow"/>
          </w:rPr>
          <w:t xml:space="preserve"> and lung cancer plasma samples (right). </w:t>
        </w:r>
      </w:ins>
      <w:del w:id="889" w:author="Shicheng Guo" w:date="2017-01-02T12:02:00Z">
        <w:r w:rsidR="000D746F" w:rsidRPr="000D746F" w:rsidDel="003D5A6A">
          <w:rPr>
            <w:rFonts w:ascii="Arial" w:eastAsia="Arial" w:hAnsi="Arial" w:cs="Arial"/>
            <w:color w:val="FF0000"/>
            <w:sz w:val="22"/>
            <w:szCs w:val="22"/>
            <w:highlight w:val="yellow"/>
          </w:rPr>
          <w:delText xml:space="preserve">the </w:delText>
        </w:r>
      </w:del>
      <w:del w:id="890" w:author="Dinh Diep" w:date="2016-12-28T14:22:00Z">
        <w:r w:rsidR="000D746F" w:rsidRPr="000D746F" w:rsidDel="009002B3">
          <w:rPr>
            <w:rFonts w:ascii="Arial" w:eastAsia="Arial" w:hAnsi="Arial" w:cs="Arial"/>
            <w:color w:val="FF0000"/>
            <w:sz w:val="22"/>
            <w:szCs w:val="22"/>
            <w:highlight w:val="yellow"/>
          </w:rPr>
          <w:delText xml:space="preserve">counts </w:delText>
        </w:r>
      </w:del>
      <w:ins w:id="891" w:author="Dinh Diep" w:date="2016-12-28T14:22:00Z">
        <w:del w:id="892" w:author="Shicheng Guo" w:date="2017-01-02T12:02:00Z">
          <w:r w:rsidR="009002B3" w:rsidDel="003D5A6A">
            <w:rPr>
              <w:rFonts w:ascii="Arial" w:eastAsia="Arial" w:hAnsi="Arial" w:cs="Arial"/>
              <w:color w:val="FF0000"/>
              <w:sz w:val="22"/>
              <w:szCs w:val="22"/>
              <w:highlight w:val="yellow"/>
            </w:rPr>
            <w:delText>number</w:delText>
          </w:r>
        </w:del>
        <w:r w:rsidR="009002B3" w:rsidRPr="000D746F">
          <w:rPr>
            <w:rFonts w:ascii="Arial" w:eastAsia="Arial" w:hAnsi="Arial" w:cs="Arial"/>
            <w:color w:val="FF0000"/>
            <w:sz w:val="22"/>
            <w:szCs w:val="22"/>
            <w:highlight w:val="yellow"/>
          </w:rPr>
          <w:t xml:space="preserve"> </w:t>
        </w:r>
      </w:ins>
      <w:del w:id="893" w:author="Shicheng Guo" w:date="2017-01-02T12:02:00Z">
        <w:r w:rsidR="000D746F" w:rsidRPr="000D746F" w:rsidDel="003D5A6A">
          <w:rPr>
            <w:rFonts w:ascii="Arial" w:eastAsia="Arial" w:hAnsi="Arial" w:cs="Arial"/>
            <w:color w:val="FF0000"/>
            <w:sz w:val="22"/>
            <w:szCs w:val="22"/>
            <w:highlight w:val="yellow"/>
          </w:rPr>
          <w:delText xml:space="preserve">of normal lung </w:delText>
        </w:r>
      </w:del>
      <w:ins w:id="894" w:author="Dinh Diep" w:date="2016-12-28T14:56:00Z">
        <w:del w:id="895" w:author="Shicheng Guo" w:date="2017-01-02T12:02:00Z">
          <w:r w:rsidR="001B2842" w:rsidDel="003D5A6A">
            <w:rPr>
              <w:rFonts w:ascii="Arial" w:eastAsia="Arial" w:hAnsi="Arial" w:cs="Arial"/>
              <w:color w:val="FF0000"/>
              <w:sz w:val="22"/>
              <w:szCs w:val="22"/>
              <w:highlight w:val="yellow"/>
            </w:rPr>
            <w:delText>colon</w:delText>
          </w:r>
          <w:r w:rsidR="001B2842" w:rsidRPr="000D746F" w:rsidDel="003D5A6A">
            <w:rPr>
              <w:rFonts w:ascii="Arial" w:eastAsia="Arial" w:hAnsi="Arial" w:cs="Arial"/>
              <w:color w:val="FF0000"/>
              <w:sz w:val="22"/>
              <w:szCs w:val="22"/>
              <w:highlight w:val="yellow"/>
            </w:rPr>
            <w:delText xml:space="preserve"> </w:delText>
          </w:r>
        </w:del>
      </w:ins>
      <w:del w:id="896" w:author="Shicheng Guo" w:date="2017-01-02T12:02:00Z">
        <w:r w:rsidR="000D746F" w:rsidRPr="000D746F" w:rsidDel="003D5A6A">
          <w:rPr>
            <w:rFonts w:ascii="Arial" w:eastAsia="Arial" w:hAnsi="Arial" w:cs="Arial"/>
            <w:color w:val="FF0000"/>
            <w:sz w:val="22"/>
            <w:szCs w:val="22"/>
            <w:highlight w:val="yellow"/>
          </w:rPr>
          <w:delText xml:space="preserve">or cancer-related MHBs for </w:delText>
        </w:r>
      </w:del>
      <w:ins w:id="897" w:author="Dinh Diep" w:date="2016-12-28T14:23:00Z">
        <w:del w:id="898" w:author="Shicheng Guo" w:date="2017-01-02T12:02:00Z">
          <w:r w:rsidR="009002B3" w:rsidDel="003D5A6A">
            <w:rPr>
              <w:rFonts w:ascii="Arial" w:eastAsia="Arial" w:hAnsi="Arial" w:cs="Arial"/>
              <w:color w:val="FF0000"/>
              <w:sz w:val="22"/>
              <w:szCs w:val="22"/>
              <w:highlight w:val="yellow"/>
            </w:rPr>
            <w:delText xml:space="preserve">each of the </w:delText>
          </w:r>
        </w:del>
      </w:ins>
      <w:del w:id="899" w:author="Shicheng Guo" w:date="2017-01-02T12:02:00Z">
        <w:r w:rsidR="000D746F" w:rsidRPr="000D746F" w:rsidDel="003D5A6A">
          <w:rPr>
            <w:rFonts w:ascii="Arial" w:eastAsia="Arial" w:hAnsi="Arial" w:cs="Arial"/>
            <w:color w:val="FF0000"/>
            <w:sz w:val="22"/>
            <w:szCs w:val="22"/>
            <w:highlight w:val="yellow"/>
          </w:rPr>
          <w:delText xml:space="preserve">colon cancer plasma samples. </w:delText>
        </w:r>
      </w:del>
      <w:ins w:id="900" w:author="Shicheng Guo" w:date="2017-01-02T12:02:00Z">
        <w:r w:rsidR="003D5A6A">
          <w:rPr>
            <w:rFonts w:ascii="Arial" w:eastAsia="Arial" w:hAnsi="Arial" w:cs="Arial"/>
            <w:color w:val="FF0000"/>
            <w:sz w:val="22"/>
            <w:szCs w:val="22"/>
            <w:highlight w:val="yellow"/>
          </w:rPr>
          <w:t xml:space="preserve">(e) Prediction </w:t>
        </w:r>
      </w:ins>
      <w:ins w:id="901" w:author="Shicheng Guo" w:date="2017-01-02T12:03:00Z">
        <w:r w:rsidR="003D5A6A">
          <w:rPr>
            <w:rFonts w:ascii="Arial" w:eastAsia="Arial" w:hAnsi="Arial" w:cs="Arial"/>
            <w:color w:val="FF0000"/>
            <w:sz w:val="22"/>
            <w:szCs w:val="22"/>
            <w:highlight w:val="yellow"/>
          </w:rPr>
          <w:t xml:space="preserve">performance based on colon cancer tissue and joint prediction by CT and colon tissue </w:t>
        </w:r>
      </w:ins>
      <w:ins w:id="902" w:author="Shicheng Guo" w:date="2017-01-02T12:09:00Z">
        <w:r w:rsidR="00CF6A11">
          <w:rPr>
            <w:rFonts w:ascii="Arial" w:eastAsia="Arial" w:hAnsi="Arial" w:cs="Arial"/>
            <w:color w:val="FF0000"/>
            <w:sz w:val="22"/>
            <w:szCs w:val="22"/>
            <w:highlight w:val="yellow"/>
          </w:rPr>
          <w:t xml:space="preserve">specific </w:t>
        </w:r>
      </w:ins>
      <w:ins w:id="903" w:author="Shicheng Guo" w:date="2017-01-02T12:03:00Z">
        <w:r w:rsidR="003D5A6A">
          <w:rPr>
            <w:rFonts w:ascii="Arial" w:eastAsia="Arial" w:hAnsi="Arial" w:cs="Arial"/>
            <w:color w:val="FF0000"/>
            <w:sz w:val="22"/>
            <w:szCs w:val="22"/>
            <w:highlight w:val="yellow"/>
          </w:rPr>
          <w:t>MHB markers for colo</w:t>
        </w:r>
      </w:ins>
      <w:ins w:id="904" w:author="Shicheng Guo" w:date="2017-01-02T12:04:00Z">
        <w:r w:rsidR="003D5A6A">
          <w:rPr>
            <w:rFonts w:ascii="Arial" w:eastAsia="Arial" w:hAnsi="Arial" w:cs="Arial"/>
            <w:color w:val="FF0000"/>
            <w:sz w:val="22"/>
            <w:szCs w:val="22"/>
            <w:highlight w:val="yellow"/>
          </w:rPr>
          <w:t>n cancer (left) and lung cancer plasma samples (right).</w:t>
        </w:r>
      </w:ins>
      <w:ins w:id="905" w:author="Shicheng Guo" w:date="2017-01-02T12:05:00Z">
        <w:r w:rsidR="003D5A6A">
          <w:rPr>
            <w:rFonts w:ascii="Arial" w:eastAsia="Arial" w:hAnsi="Arial" w:cs="Arial"/>
            <w:color w:val="FF0000"/>
            <w:sz w:val="22"/>
            <w:szCs w:val="22"/>
            <w:highlight w:val="yellow"/>
          </w:rPr>
          <w:t xml:space="preserve"> </w:t>
        </w:r>
      </w:ins>
      <w:del w:id="906" w:author="Shicheng Guo" w:date="2017-01-02T12:05:00Z">
        <w:r w:rsidR="000D746F" w:rsidRPr="000D746F" w:rsidDel="003D5A6A">
          <w:rPr>
            <w:rFonts w:ascii="Arial" w:eastAsia="Arial" w:hAnsi="Arial" w:cs="Arial"/>
            <w:color w:val="FF0000"/>
            <w:sz w:val="22"/>
            <w:szCs w:val="22"/>
            <w:highlight w:val="yellow"/>
          </w:rPr>
          <w:delText>(c) A typically colon cancer plasma sample that shows enrichment (based on Z-scores</w:delText>
        </w:r>
      </w:del>
      <w:ins w:id="907" w:author="Dinh Diep" w:date="2016-12-28T14:26:00Z">
        <w:del w:id="908" w:author="Shicheng Guo" w:date="2017-01-02T12:05:00Z">
          <w:r w:rsidR="005D533F" w:rsidDel="003D5A6A">
            <w:rPr>
              <w:rFonts w:ascii="Arial" w:eastAsia="Arial" w:hAnsi="Arial" w:cs="Arial"/>
              <w:color w:val="FF0000"/>
              <w:sz w:val="22"/>
              <w:szCs w:val="22"/>
              <w:highlight w:val="yellow"/>
            </w:rPr>
            <w:delText xml:space="preserve"> for each predictor region</w:delText>
          </w:r>
        </w:del>
      </w:ins>
      <w:del w:id="909" w:author="Shicheng Guo" w:date="2017-01-02T12:05:00Z">
        <w:r w:rsidR="000D746F" w:rsidRPr="000D746F" w:rsidDel="003D5A6A">
          <w:rPr>
            <w:rFonts w:ascii="Arial" w:eastAsia="Arial" w:hAnsi="Arial" w:cs="Arial"/>
            <w:color w:val="FF0000"/>
            <w:sz w:val="22"/>
            <w:szCs w:val="22"/>
            <w:highlight w:val="yellow"/>
          </w:rPr>
          <w:delText xml:space="preserve">) in </w:delText>
        </w:r>
      </w:del>
      <w:ins w:id="910" w:author="Dinh Diep" w:date="2016-12-28T14:24:00Z">
        <w:del w:id="911" w:author="Shicheng Guo" w:date="2017-01-02T12:05:00Z">
          <w:r w:rsidR="005D533F" w:rsidDel="003D5A6A">
            <w:rPr>
              <w:rFonts w:ascii="Arial" w:eastAsia="Arial" w:hAnsi="Arial" w:cs="Arial"/>
              <w:color w:val="FF0000"/>
              <w:sz w:val="22"/>
              <w:szCs w:val="22"/>
              <w:highlight w:val="yellow"/>
            </w:rPr>
            <w:delText>of</w:delText>
          </w:r>
          <w:r w:rsidR="005D533F" w:rsidRPr="000D746F" w:rsidDel="003D5A6A">
            <w:rPr>
              <w:rFonts w:ascii="Arial" w:eastAsia="Arial" w:hAnsi="Arial" w:cs="Arial"/>
              <w:color w:val="FF0000"/>
              <w:sz w:val="22"/>
              <w:szCs w:val="22"/>
              <w:highlight w:val="yellow"/>
            </w:rPr>
            <w:delText xml:space="preserve"> </w:delText>
          </w:r>
        </w:del>
      </w:ins>
      <w:del w:id="912" w:author="Shicheng Guo" w:date="2017-01-02T12:05:00Z">
        <w:r w:rsidR="000D746F" w:rsidRPr="000D746F" w:rsidDel="003D5A6A">
          <w:rPr>
            <w:rFonts w:ascii="Arial" w:eastAsia="Arial" w:hAnsi="Arial" w:cs="Arial"/>
            <w:color w:val="FF0000"/>
            <w:sz w:val="22"/>
            <w:szCs w:val="22"/>
            <w:highlight w:val="yellow"/>
          </w:rPr>
          <w:delText>normal colon and cancer tissues</w:delText>
        </w:r>
      </w:del>
      <w:ins w:id="913" w:author="Dinh Diep" w:date="2016-12-28T14:24:00Z">
        <w:del w:id="914" w:author="Shicheng Guo" w:date="2017-01-02T12:05:00Z">
          <w:r w:rsidR="005D533F" w:rsidDel="003D5A6A">
            <w:rPr>
              <w:rFonts w:ascii="Arial" w:eastAsia="Arial" w:hAnsi="Arial" w:cs="Arial"/>
              <w:color w:val="FF0000"/>
              <w:sz w:val="22"/>
              <w:szCs w:val="22"/>
              <w:highlight w:val="yellow"/>
            </w:rPr>
            <w:delText xml:space="preserve"> fragments</w:delText>
          </w:r>
        </w:del>
      </w:ins>
      <w:del w:id="915" w:author="Shicheng Guo" w:date="2017-01-02T12:05:00Z">
        <w:r w:rsidR="000D746F" w:rsidRPr="000D746F" w:rsidDel="003D5A6A">
          <w:rPr>
            <w:rFonts w:ascii="Arial" w:eastAsia="Arial" w:hAnsi="Arial" w:cs="Arial"/>
            <w:color w:val="FF0000"/>
            <w:sz w:val="22"/>
            <w:szCs w:val="22"/>
            <w:highlight w:val="yellow"/>
          </w:rPr>
          <w:delText xml:space="preserve">. (d) </w:delText>
        </w:r>
      </w:del>
      <w:del w:id="916" w:author="Shicheng Guo" w:date="2017-01-02T12:06:00Z">
        <w:r w:rsidR="000D746F" w:rsidRPr="000D746F" w:rsidDel="003D5A6A">
          <w:rPr>
            <w:rFonts w:ascii="Arial" w:eastAsia="Arial" w:hAnsi="Arial" w:cs="Arial"/>
            <w:color w:val="FF0000"/>
            <w:sz w:val="22"/>
            <w:szCs w:val="22"/>
            <w:highlight w:val="yellow"/>
          </w:rPr>
          <w:delText>The sensitivity and specificity for predicting colon cancer in plasma was improved by integrating the enrichments of methylation signatures</w:delText>
        </w:r>
      </w:del>
      <w:ins w:id="917" w:author="Dinh Diep" w:date="2016-12-28T14:27:00Z">
        <w:del w:id="918" w:author="Shicheng Guo" w:date="2017-01-02T12:06:00Z">
          <w:r w:rsidR="005D533F" w:rsidDel="003D5A6A">
            <w:rPr>
              <w:rFonts w:ascii="Arial" w:eastAsia="Arial" w:hAnsi="Arial" w:cs="Arial"/>
              <w:color w:val="FF0000"/>
              <w:sz w:val="22"/>
              <w:szCs w:val="22"/>
              <w:highlight w:val="yellow"/>
            </w:rPr>
            <w:delText xml:space="preserve">combining the predictors for </w:delText>
          </w:r>
        </w:del>
      </w:ins>
      <w:del w:id="919" w:author="Shicheng Guo" w:date="2017-01-02T12:06:00Z">
        <w:r w:rsidR="000D746F" w:rsidRPr="000D746F" w:rsidDel="003D5A6A">
          <w:rPr>
            <w:rFonts w:ascii="Arial" w:eastAsia="Arial" w:hAnsi="Arial" w:cs="Arial"/>
            <w:color w:val="FF0000"/>
            <w:sz w:val="22"/>
            <w:szCs w:val="22"/>
            <w:highlight w:val="yellow"/>
          </w:rPr>
          <w:delText xml:space="preserve"> in normal colon and cancer tissues. </w:delText>
        </w:r>
      </w:del>
      <w:r w:rsidR="000D746F" w:rsidRPr="000D746F">
        <w:rPr>
          <w:rFonts w:ascii="Arial" w:eastAsia="Arial" w:hAnsi="Arial" w:cs="Arial"/>
          <w:color w:val="FF0000"/>
          <w:sz w:val="22"/>
          <w:szCs w:val="22"/>
          <w:highlight w:val="yellow"/>
        </w:rPr>
        <w:t xml:space="preserve">Adjusting the cutoff for the Z-scores changed the </w:t>
      </w:r>
      <w:del w:id="920" w:author="Dinh Diep" w:date="2016-12-28T14:25:00Z">
        <w:r w:rsidR="000D746F" w:rsidRPr="000D746F" w:rsidDel="005D533F">
          <w:rPr>
            <w:rFonts w:ascii="Arial" w:eastAsia="Arial" w:hAnsi="Arial" w:cs="Arial"/>
            <w:color w:val="FF0000"/>
            <w:sz w:val="22"/>
            <w:szCs w:val="22"/>
            <w:highlight w:val="yellow"/>
          </w:rPr>
          <w:delText xml:space="preserve">combination of </w:delText>
        </w:r>
      </w:del>
      <w:r w:rsidR="000D746F" w:rsidRPr="000D746F">
        <w:rPr>
          <w:rFonts w:ascii="Arial" w:eastAsia="Arial" w:hAnsi="Arial" w:cs="Arial"/>
          <w:color w:val="FF0000"/>
          <w:sz w:val="22"/>
          <w:szCs w:val="22"/>
          <w:highlight w:val="yellow"/>
        </w:rPr>
        <w:t>specificity and sensitivity, resulting</w:t>
      </w:r>
      <w:ins w:id="921" w:author="Dinh Diep" w:date="2016-12-28T14:25:00Z">
        <w:r w:rsidR="005D533F">
          <w:rPr>
            <w:rFonts w:ascii="Arial" w:eastAsia="Arial" w:hAnsi="Arial" w:cs="Arial"/>
            <w:color w:val="FF0000"/>
            <w:sz w:val="22"/>
            <w:szCs w:val="22"/>
            <w:highlight w:val="yellow"/>
          </w:rPr>
          <w:t xml:space="preserve"> in</w:t>
        </w:r>
      </w:ins>
      <w:r w:rsidR="000D746F" w:rsidRPr="000D746F">
        <w:rPr>
          <w:rFonts w:ascii="Arial" w:eastAsia="Arial" w:hAnsi="Arial" w:cs="Arial"/>
          <w:color w:val="FF0000"/>
          <w:sz w:val="22"/>
          <w:szCs w:val="22"/>
          <w:highlight w:val="yellow"/>
        </w:rPr>
        <w:t xml:space="preserve"> the ROC curves.</w:t>
      </w:r>
      <w:ins w:id="922" w:author="Dinh Diep" w:date="2016-12-28T14:27:00Z">
        <w:r w:rsidR="005D533F">
          <w:rPr>
            <w:rFonts w:ascii="Arial" w:eastAsia="Arial" w:hAnsi="Arial" w:cs="Arial"/>
            <w:color w:val="FF0000"/>
            <w:sz w:val="22"/>
            <w:szCs w:val="22"/>
            <w:highlight w:val="yellow"/>
          </w:rPr>
          <w:t xml:space="preserve"> AUC denotes area under the curve. </w:t>
        </w:r>
      </w:ins>
      <w:r w:rsidR="000D746F" w:rsidRPr="000D746F">
        <w:rPr>
          <w:rFonts w:ascii="Arial" w:eastAsia="Arial" w:hAnsi="Arial" w:cs="Arial"/>
          <w:color w:val="FF0000"/>
          <w:sz w:val="22"/>
          <w:szCs w:val="22"/>
          <w:highlight w:val="yellow"/>
        </w:rPr>
        <w:t xml:space="preserve"> </w:t>
      </w:r>
      <w:del w:id="923" w:author="Dinh Diep" w:date="2016-12-28T14:25:00Z">
        <w:r w:rsidR="000D746F" w:rsidRPr="000D746F" w:rsidDel="005D533F">
          <w:rPr>
            <w:rFonts w:ascii="Arial" w:eastAsia="Arial" w:hAnsi="Arial" w:cs="Arial"/>
            <w:color w:val="FF0000"/>
            <w:sz w:val="22"/>
            <w:szCs w:val="22"/>
            <w:highlight w:val="yellow"/>
          </w:rPr>
          <w:delText>A higher area under curve (AUC) value indicates a better predictor.</w:delText>
        </w:r>
      </w:del>
    </w:p>
    <w:p w14:paraId="1CC15FBD" w14:textId="1FED9420" w:rsidR="000B4D16" w:rsidRPr="00DA555E" w:rsidRDefault="000B4D16">
      <w:pPr>
        <w:spacing w:line="276" w:lineRule="auto"/>
        <w:jc w:val="left"/>
        <w:rPr>
          <w:rFonts w:ascii="Arial" w:eastAsia="Arial" w:hAnsi="Arial" w:cs="Arial"/>
          <w:color w:val="auto"/>
          <w:sz w:val="22"/>
          <w:szCs w:val="22"/>
        </w:rPr>
      </w:pPr>
    </w:p>
    <w:p w14:paraId="628269DA" w14:textId="159099C2" w:rsidR="00FD3BB1" w:rsidRPr="00530512" w:rsidDel="00BF59E0" w:rsidRDefault="00FD3BB1" w:rsidP="000B5869">
      <w:pPr>
        <w:spacing w:line="276" w:lineRule="auto"/>
        <w:jc w:val="left"/>
        <w:rPr>
          <w:del w:id="924" w:author="Shicheng Guo" w:date="2017-01-03T00:58:00Z"/>
          <w:rFonts w:ascii="Arial" w:eastAsia="Arial" w:hAnsi="Arial" w:cs="Arial"/>
          <w:color w:val="auto"/>
          <w:sz w:val="22"/>
          <w:szCs w:val="22"/>
        </w:rPr>
      </w:pPr>
    </w:p>
    <w:p w14:paraId="13095CEB" w14:textId="57001620" w:rsidR="006E30BA" w:rsidRPr="00530512" w:rsidDel="00BF59E0" w:rsidRDefault="00041CC6" w:rsidP="000B5869">
      <w:pPr>
        <w:pStyle w:val="Heading2"/>
        <w:spacing w:line="276" w:lineRule="auto"/>
        <w:jc w:val="left"/>
        <w:rPr>
          <w:del w:id="925" w:author="Shicheng Guo" w:date="2017-01-03T00:58:00Z"/>
          <w:rFonts w:ascii="Arial" w:eastAsia="Arial" w:hAnsi="Arial" w:cs="Arial"/>
          <w:color w:val="auto"/>
          <w:sz w:val="22"/>
          <w:szCs w:val="22"/>
        </w:rPr>
      </w:pPr>
      <w:del w:id="926" w:author="Shicheng Guo" w:date="2017-01-03T00:58:00Z">
        <w:r w:rsidDel="00BF59E0">
          <w:rPr>
            <w:rFonts w:ascii="Arial" w:eastAsia="Arial" w:hAnsi="Arial" w:cs="Arial"/>
            <w:color w:val="auto"/>
            <w:sz w:val="22"/>
            <w:szCs w:val="22"/>
          </w:rPr>
          <w:delText>S</w:delText>
        </w:r>
        <w:r w:rsidR="006E30BA" w:rsidRPr="00530512" w:rsidDel="00BF59E0">
          <w:rPr>
            <w:rFonts w:ascii="Arial" w:eastAsia="Arial" w:hAnsi="Arial" w:cs="Arial"/>
            <w:color w:val="auto"/>
            <w:sz w:val="22"/>
            <w:szCs w:val="22"/>
          </w:rPr>
          <w:delText>upplementary Figure Legends</w:delText>
        </w:r>
        <w:r w:rsidR="00334511" w:rsidRPr="00530512" w:rsidDel="00BF59E0">
          <w:rPr>
            <w:rFonts w:ascii="Arial" w:eastAsia="Arial" w:hAnsi="Arial" w:cs="Arial"/>
            <w:color w:val="auto"/>
            <w:sz w:val="22"/>
            <w:szCs w:val="22"/>
          </w:rPr>
          <w:delText>:</w:delText>
        </w:r>
      </w:del>
    </w:p>
    <w:p w14:paraId="02ADE1B5" w14:textId="033C96D6" w:rsidR="004D577C" w:rsidRPr="00AC0FDE" w:rsidDel="003C7E75" w:rsidRDefault="004D577C" w:rsidP="004D577C">
      <w:pPr>
        <w:spacing w:line="276" w:lineRule="auto"/>
        <w:jc w:val="left"/>
        <w:rPr>
          <w:del w:id="927" w:author="Shicheng Guo" w:date="2017-01-03T00:38:00Z"/>
          <w:rFonts w:ascii="Arial" w:eastAsia="Arial" w:hAnsi="Arial" w:cs="Arial"/>
          <w:color w:val="auto"/>
          <w:sz w:val="22"/>
          <w:szCs w:val="22"/>
        </w:rPr>
      </w:pPr>
      <w:del w:id="928" w:author="Shicheng Guo" w:date="2017-01-03T00:38:00Z">
        <w:r w:rsidRPr="00AC0FDE" w:rsidDel="003C7E75">
          <w:rPr>
            <w:rFonts w:ascii="Arial" w:eastAsia="Arial" w:hAnsi="Arial" w:cs="Arial"/>
            <w:b/>
            <w:color w:val="auto"/>
            <w:sz w:val="22"/>
            <w:szCs w:val="22"/>
          </w:rPr>
          <w:delText>Supplementary Figure 1.</w:delText>
        </w:r>
        <w:r w:rsidR="00CA3231" w:rsidRPr="00AC0FDE" w:rsidDel="003C7E75">
          <w:rPr>
            <w:rFonts w:ascii="Arial" w:eastAsia="Arial" w:hAnsi="Arial" w:cs="Arial"/>
            <w:color w:val="auto"/>
            <w:sz w:val="22"/>
            <w:szCs w:val="22"/>
          </w:rPr>
          <w:delText xml:space="preserve"> Characteristics of MHB in human genome. (a) Distribution of MHB</w:delText>
        </w:r>
        <w:r w:rsidR="00715BBF" w:rsidRPr="00AC0FDE" w:rsidDel="003C7E75">
          <w:rPr>
            <w:rFonts w:ascii="Arial" w:eastAsia="Arial" w:hAnsi="Arial" w:cs="Arial"/>
            <w:color w:val="auto"/>
            <w:sz w:val="22"/>
            <w:szCs w:val="22"/>
          </w:rPr>
          <w:delText xml:space="preserve"> sizes</w:delText>
        </w:r>
        <w:r w:rsidR="00CA3231" w:rsidRPr="00AC0FDE" w:rsidDel="003C7E75">
          <w:rPr>
            <w:rFonts w:ascii="Arial" w:eastAsia="Arial" w:hAnsi="Arial" w:cs="Arial"/>
            <w:color w:val="auto"/>
            <w:sz w:val="22"/>
            <w:szCs w:val="22"/>
          </w:rPr>
          <w:delText xml:space="preserve">. (b) </w:delText>
        </w:r>
        <w:r w:rsidR="002776FF" w:rsidRPr="00AC0FDE" w:rsidDel="003C7E75">
          <w:rPr>
            <w:rFonts w:ascii="Arial" w:eastAsia="Arial" w:hAnsi="Arial" w:cs="Arial"/>
            <w:color w:val="auto"/>
            <w:sz w:val="22"/>
            <w:szCs w:val="22"/>
          </w:rPr>
          <w:delText xml:space="preserve">Distribution of </w:delText>
        </w:r>
      </w:del>
      <w:ins w:id="929" w:author="Dinh Diep" w:date="2016-12-28T14:30:00Z">
        <w:del w:id="930" w:author="Shicheng Guo" w:date="2017-01-03T00:38:00Z">
          <w:r w:rsidR="005D533F" w:rsidDel="003C7E75">
            <w:rPr>
              <w:rFonts w:ascii="Arial" w:eastAsia="Arial" w:hAnsi="Arial" w:cs="Arial"/>
              <w:color w:val="auto"/>
              <w:sz w:val="22"/>
              <w:szCs w:val="22"/>
            </w:rPr>
            <w:delText xml:space="preserve">MHB </w:delText>
          </w:r>
        </w:del>
      </w:ins>
      <w:del w:id="931" w:author="Shicheng Guo" w:date="2017-01-03T00:38:00Z">
        <w:r w:rsidR="002776FF" w:rsidRPr="00AC0FDE" w:rsidDel="003C7E75">
          <w:rPr>
            <w:rFonts w:ascii="Arial" w:eastAsia="Arial" w:hAnsi="Arial" w:cs="Arial"/>
            <w:color w:val="auto"/>
            <w:sz w:val="22"/>
            <w:szCs w:val="22"/>
          </w:rPr>
          <w:delText>CpG density (CpGs/bp) in MHB regions.</w:delText>
        </w:r>
        <w:r w:rsidR="00AC0FDE" w:rsidDel="003C7E75">
          <w:rPr>
            <w:rFonts w:ascii="Arial" w:eastAsia="Arial" w:hAnsi="Arial" w:cs="Arial"/>
            <w:color w:val="auto"/>
            <w:sz w:val="22"/>
            <w:szCs w:val="22"/>
          </w:rPr>
          <w:delText xml:space="preserve"> </w:delText>
        </w:r>
        <w:r w:rsidR="009F5E34" w:rsidRPr="00AC0FDE" w:rsidDel="003C7E75">
          <w:rPr>
            <w:rFonts w:ascii="Arial" w:eastAsia="Arial" w:hAnsi="Arial" w:cs="Arial"/>
            <w:color w:val="auto"/>
            <w:sz w:val="22"/>
            <w:szCs w:val="22"/>
          </w:rPr>
          <w:delText xml:space="preserve">(c) </w:delText>
        </w:r>
        <w:r w:rsidR="00715BBF" w:rsidRPr="00AC0FDE" w:rsidDel="003C7E75">
          <w:rPr>
            <w:rFonts w:ascii="Arial" w:eastAsia="Arial" w:hAnsi="Arial" w:cs="Arial"/>
            <w:color w:val="auto"/>
            <w:sz w:val="22"/>
            <w:szCs w:val="22"/>
          </w:rPr>
          <w:delText>Co</w:delText>
        </w:r>
      </w:del>
      <w:ins w:id="932" w:author="Dinh Diep" w:date="2016-12-28T14:30:00Z">
        <w:del w:id="933" w:author="Shicheng Guo" w:date="2017-01-03T00:38:00Z">
          <w:r w:rsidR="005D533F" w:rsidDel="003C7E75">
            <w:rPr>
              <w:rFonts w:ascii="Arial" w:eastAsia="Arial" w:hAnsi="Arial" w:cs="Arial"/>
              <w:color w:val="auto"/>
              <w:sz w:val="22"/>
              <w:szCs w:val="22"/>
            </w:rPr>
            <w:delText>-</w:delText>
          </w:r>
        </w:del>
      </w:ins>
      <w:del w:id="934" w:author="Shicheng Guo" w:date="2017-01-03T00:38:00Z">
        <w:r w:rsidR="00715BBF" w:rsidRPr="00AC0FDE" w:rsidDel="003C7E75">
          <w:rPr>
            <w:rFonts w:ascii="Arial" w:eastAsia="Arial" w:hAnsi="Arial" w:cs="Arial"/>
            <w:color w:val="auto"/>
            <w:sz w:val="22"/>
            <w:szCs w:val="22"/>
          </w:rPr>
          <w:delText>localization of</w:delText>
        </w:r>
        <w:r w:rsidR="009F5E34" w:rsidRPr="00AC0FDE" w:rsidDel="003C7E75">
          <w:rPr>
            <w:rFonts w:ascii="Arial" w:eastAsia="Arial" w:hAnsi="Arial" w:cs="Arial"/>
            <w:color w:val="auto"/>
            <w:sz w:val="22"/>
            <w:szCs w:val="22"/>
          </w:rPr>
          <w:delText xml:space="preserve"> MHB</w:delText>
        </w:r>
      </w:del>
      <w:ins w:id="935" w:author="Dinh Diep" w:date="2016-12-28T14:30:00Z">
        <w:del w:id="936" w:author="Shicheng Guo" w:date="2017-01-03T00:38:00Z">
          <w:r w:rsidR="005D533F" w:rsidDel="003C7E75">
            <w:rPr>
              <w:rFonts w:ascii="Arial" w:eastAsia="Arial" w:hAnsi="Arial" w:cs="Arial"/>
              <w:color w:val="auto"/>
              <w:sz w:val="22"/>
              <w:szCs w:val="22"/>
            </w:rPr>
            <w:delText>s</w:delText>
          </w:r>
        </w:del>
      </w:ins>
      <w:del w:id="937" w:author="Shicheng Guo" w:date="2017-01-03T00:38:00Z">
        <w:r w:rsidR="00715BBF" w:rsidRPr="00AC0FDE" w:rsidDel="003C7E75">
          <w:rPr>
            <w:rFonts w:ascii="Arial" w:eastAsia="Arial" w:hAnsi="Arial" w:cs="Arial"/>
            <w:color w:val="auto"/>
            <w:sz w:val="22"/>
            <w:szCs w:val="22"/>
          </w:rPr>
          <w:delText xml:space="preserve"> with known genomics features</w:delText>
        </w:r>
        <w:r w:rsidR="009F5E34" w:rsidRPr="00AC0FDE" w:rsidDel="003C7E75">
          <w:rPr>
            <w:rFonts w:ascii="Arial" w:eastAsia="Arial" w:hAnsi="Arial" w:cs="Arial"/>
            <w:color w:val="auto"/>
            <w:sz w:val="22"/>
            <w:szCs w:val="22"/>
          </w:rPr>
          <w:delText xml:space="preserve"> </w:delText>
        </w:r>
        <w:r w:rsidR="00715BBF" w:rsidRPr="00AC0FDE" w:rsidDel="003C7E75">
          <w:rPr>
            <w:rFonts w:ascii="Arial" w:eastAsia="Arial" w:hAnsi="Arial" w:cs="Arial"/>
            <w:color w:val="auto"/>
            <w:sz w:val="22"/>
            <w:szCs w:val="22"/>
          </w:rPr>
          <w:delText xml:space="preserve">breaking </w:delText>
        </w:r>
      </w:del>
      <w:ins w:id="938" w:author="Dinh Diep" w:date="2016-12-28T14:30:00Z">
        <w:del w:id="939" w:author="Shicheng Guo" w:date="2017-01-03T00:38:00Z">
          <w:r w:rsidR="005D533F" w:rsidRPr="00AC0FDE" w:rsidDel="003C7E75">
            <w:rPr>
              <w:rFonts w:ascii="Arial" w:eastAsia="Arial" w:hAnsi="Arial" w:cs="Arial"/>
              <w:color w:val="auto"/>
              <w:sz w:val="22"/>
              <w:szCs w:val="22"/>
            </w:rPr>
            <w:delText>br</w:delText>
          </w:r>
          <w:r w:rsidR="005D533F" w:rsidDel="003C7E75">
            <w:rPr>
              <w:rFonts w:ascii="Arial" w:eastAsia="Arial" w:hAnsi="Arial" w:cs="Arial"/>
              <w:color w:val="auto"/>
              <w:sz w:val="22"/>
              <w:szCs w:val="22"/>
            </w:rPr>
            <w:delText>oken</w:delText>
          </w:r>
          <w:r w:rsidR="005D533F" w:rsidRPr="00AC0FDE" w:rsidDel="003C7E75">
            <w:rPr>
              <w:rFonts w:ascii="Arial" w:eastAsia="Arial" w:hAnsi="Arial" w:cs="Arial"/>
              <w:color w:val="auto"/>
              <w:sz w:val="22"/>
              <w:szCs w:val="22"/>
            </w:rPr>
            <w:delText xml:space="preserve"> </w:delText>
          </w:r>
        </w:del>
      </w:ins>
      <w:del w:id="940" w:author="Shicheng Guo" w:date="2017-01-03T00:38:00Z">
        <w:r w:rsidR="00715BBF" w:rsidRPr="00AC0FDE" w:rsidDel="003C7E75">
          <w:rPr>
            <w:rFonts w:ascii="Arial" w:eastAsia="Arial" w:hAnsi="Arial" w:cs="Arial"/>
            <w:color w:val="auto"/>
            <w:sz w:val="22"/>
            <w:szCs w:val="22"/>
          </w:rPr>
          <w:delText>down based on</w:delText>
        </w:r>
      </w:del>
      <w:ins w:id="941" w:author="Dinh Diep" w:date="2016-12-28T14:30:00Z">
        <w:del w:id="942" w:author="Shicheng Guo" w:date="2017-01-03T00:38:00Z">
          <w:r w:rsidR="005D533F" w:rsidDel="003C7E75">
            <w:rPr>
              <w:rFonts w:ascii="Arial" w:eastAsia="Arial" w:hAnsi="Arial" w:cs="Arial"/>
              <w:color w:val="auto"/>
              <w:sz w:val="22"/>
              <w:szCs w:val="22"/>
            </w:rPr>
            <w:delText>by</w:delText>
          </w:r>
        </w:del>
      </w:ins>
      <w:del w:id="943" w:author="Shicheng Guo" w:date="2017-01-03T00:38:00Z">
        <w:r w:rsidR="00715BBF" w:rsidRPr="00AC0FDE" w:rsidDel="003C7E75">
          <w:rPr>
            <w:rFonts w:ascii="Arial" w:eastAsia="Arial" w:hAnsi="Arial" w:cs="Arial"/>
            <w:color w:val="auto"/>
            <w:sz w:val="22"/>
            <w:szCs w:val="22"/>
          </w:rPr>
          <w:delText xml:space="preserve"> CpG density</w:delText>
        </w:r>
        <w:r w:rsidR="009F5E34" w:rsidRPr="00AC0FDE" w:rsidDel="003C7E75">
          <w:rPr>
            <w:rFonts w:ascii="Arial" w:eastAsia="Arial" w:hAnsi="Arial" w:cs="Arial"/>
            <w:color w:val="auto"/>
            <w:sz w:val="22"/>
            <w:szCs w:val="22"/>
          </w:rPr>
          <w:delText xml:space="preserve">. </w:delText>
        </w:r>
        <w:r w:rsidR="00715BBF" w:rsidRPr="00AC0FDE" w:rsidDel="003C7E75">
          <w:rPr>
            <w:rFonts w:ascii="Arial" w:eastAsia="Arial" w:hAnsi="Arial" w:cs="Arial"/>
            <w:color w:val="auto"/>
            <w:sz w:val="22"/>
            <w:szCs w:val="22"/>
          </w:rPr>
          <w:delText>W</w:delText>
        </w:r>
        <w:r w:rsidR="003153A1" w:rsidRPr="00AC0FDE" w:rsidDel="003C7E75">
          <w:rPr>
            <w:rFonts w:ascii="Arial" w:eastAsia="Arial" w:hAnsi="Arial" w:cs="Arial"/>
            <w:color w:val="auto"/>
            <w:sz w:val="22"/>
            <w:szCs w:val="22"/>
          </w:rPr>
          <w:delText xml:space="preserve">e </w:delText>
        </w:r>
        <w:r w:rsidR="00715BBF" w:rsidRPr="00AC0FDE" w:rsidDel="003C7E75">
          <w:rPr>
            <w:rFonts w:ascii="Arial" w:eastAsia="Arial" w:hAnsi="Arial" w:cs="Arial"/>
            <w:color w:val="auto"/>
            <w:sz w:val="22"/>
            <w:szCs w:val="22"/>
          </w:rPr>
          <w:delText>split all</w:delText>
        </w:r>
        <w:r w:rsidR="003153A1" w:rsidRPr="00AC0FDE" w:rsidDel="003C7E75">
          <w:rPr>
            <w:rFonts w:ascii="Arial" w:eastAsia="Arial" w:hAnsi="Arial" w:cs="Arial"/>
            <w:color w:val="auto"/>
            <w:sz w:val="22"/>
            <w:szCs w:val="22"/>
          </w:rPr>
          <w:delText xml:space="preserve"> MHBs into quartiles where the CpGs/bp of each </w:delText>
        </w:r>
        <w:r w:rsidR="00716BDC" w:rsidRPr="00AC0FDE" w:rsidDel="003C7E75">
          <w:rPr>
            <w:rFonts w:ascii="Arial" w:eastAsia="Arial" w:hAnsi="Arial" w:cs="Arial"/>
            <w:color w:val="auto"/>
            <w:sz w:val="22"/>
            <w:szCs w:val="22"/>
          </w:rPr>
          <w:delText xml:space="preserve">quantile </w:delText>
        </w:r>
      </w:del>
      <w:ins w:id="944" w:author="Dinh Diep" w:date="2016-12-28T14:30:00Z">
        <w:del w:id="945" w:author="Shicheng Guo" w:date="2017-01-03T00:38:00Z">
          <w:r w:rsidR="005D533F" w:rsidRPr="00AC0FDE" w:rsidDel="003C7E75">
            <w:rPr>
              <w:rFonts w:ascii="Arial" w:eastAsia="Arial" w:hAnsi="Arial" w:cs="Arial"/>
              <w:color w:val="auto"/>
              <w:sz w:val="22"/>
              <w:szCs w:val="22"/>
            </w:rPr>
            <w:delText>qua</w:delText>
          </w:r>
          <w:r w:rsidR="005D533F" w:rsidDel="003C7E75">
            <w:rPr>
              <w:rFonts w:ascii="Arial" w:eastAsia="Arial" w:hAnsi="Arial" w:cs="Arial"/>
              <w:color w:val="auto"/>
              <w:sz w:val="22"/>
              <w:szCs w:val="22"/>
            </w:rPr>
            <w:delText>r</w:delText>
          </w:r>
          <w:r w:rsidR="005D533F" w:rsidRPr="00AC0FDE" w:rsidDel="003C7E75">
            <w:rPr>
              <w:rFonts w:ascii="Arial" w:eastAsia="Arial" w:hAnsi="Arial" w:cs="Arial"/>
              <w:color w:val="auto"/>
              <w:sz w:val="22"/>
              <w:szCs w:val="22"/>
            </w:rPr>
            <w:delText xml:space="preserve">tile </w:delText>
          </w:r>
        </w:del>
      </w:ins>
      <w:del w:id="946" w:author="Shicheng Guo" w:date="2017-01-03T00:38:00Z">
        <w:r w:rsidR="00716BDC" w:rsidRPr="00AC0FDE" w:rsidDel="003C7E75">
          <w:rPr>
            <w:rFonts w:ascii="Arial" w:eastAsia="Arial" w:hAnsi="Arial" w:cs="Arial"/>
            <w:color w:val="auto"/>
            <w:sz w:val="22"/>
            <w:szCs w:val="22"/>
          </w:rPr>
          <w:delText>is</w:delText>
        </w:r>
        <w:r w:rsidR="003153A1" w:rsidRPr="00AC0FDE" w:rsidDel="003C7E75">
          <w:rPr>
            <w:rFonts w:ascii="Arial" w:eastAsia="Arial" w:hAnsi="Arial" w:cs="Arial"/>
            <w:color w:val="auto"/>
            <w:sz w:val="22"/>
            <w:szCs w:val="22"/>
          </w:rPr>
          <w:delText xml:space="preserve"> as follows: (0,0.046</w:delText>
        </w:r>
      </w:del>
      <w:ins w:id="947" w:author="Dinh Diep" w:date="2016-12-28T14:30:00Z">
        <w:del w:id="948" w:author="Shicheng Guo" w:date="2017-01-03T00:38:00Z">
          <w:r w:rsidR="005D533F" w:rsidDel="003C7E75">
            <w:rPr>
              <w:rFonts w:ascii="Arial" w:eastAsia="Arial" w:hAnsi="Arial" w:cs="Arial"/>
              <w:color w:val="auto"/>
              <w:sz w:val="22"/>
              <w:szCs w:val="22"/>
            </w:rPr>
            <w:delText>]</w:delText>
          </w:r>
        </w:del>
      </w:ins>
      <w:del w:id="949" w:author="Shicheng Guo" w:date="2017-01-03T00:38:00Z">
        <w:r w:rsidR="00715BBF" w:rsidRPr="00AC0FDE" w:rsidDel="003C7E75">
          <w:rPr>
            <w:rFonts w:ascii="Arial" w:eastAsia="Arial" w:hAnsi="Arial" w:cs="Arial"/>
            <w:color w:val="auto"/>
            <w:sz w:val="22"/>
            <w:szCs w:val="22"/>
          </w:rPr>
          <w:delText>)</w:delText>
        </w:r>
        <w:r w:rsidR="003153A1" w:rsidRPr="00AC0FDE" w:rsidDel="003C7E75">
          <w:rPr>
            <w:rFonts w:ascii="Arial" w:eastAsia="Arial" w:hAnsi="Arial" w:cs="Arial"/>
            <w:color w:val="auto"/>
            <w:sz w:val="22"/>
            <w:szCs w:val="22"/>
          </w:rPr>
          <w:delText>, (0.046,0.096</w:delText>
        </w:r>
      </w:del>
      <w:ins w:id="950" w:author="Dinh Diep" w:date="2016-12-28T14:32:00Z">
        <w:del w:id="951" w:author="Shicheng Guo" w:date="2017-01-03T00:38:00Z">
          <w:r w:rsidR="005D533F" w:rsidRPr="00AC0FDE" w:rsidDel="003C7E75">
            <w:rPr>
              <w:rFonts w:ascii="Arial" w:eastAsia="Arial" w:hAnsi="Arial" w:cs="Arial"/>
              <w:color w:val="auto"/>
              <w:sz w:val="22"/>
              <w:szCs w:val="22"/>
            </w:rPr>
            <w:delText>09</w:delText>
          </w:r>
          <w:r w:rsidR="005D533F" w:rsidDel="003C7E75">
            <w:rPr>
              <w:rFonts w:ascii="Arial" w:eastAsia="Arial" w:hAnsi="Arial" w:cs="Arial"/>
              <w:color w:val="auto"/>
              <w:sz w:val="22"/>
              <w:szCs w:val="22"/>
            </w:rPr>
            <w:delText>7</w:delText>
          </w:r>
        </w:del>
      </w:ins>
      <w:ins w:id="952" w:author="Dinh Diep" w:date="2016-12-28T14:30:00Z">
        <w:del w:id="953" w:author="Shicheng Guo" w:date="2017-01-03T00:38:00Z">
          <w:r w:rsidR="005D533F" w:rsidDel="003C7E75">
            <w:rPr>
              <w:rFonts w:ascii="Arial" w:eastAsia="Arial" w:hAnsi="Arial" w:cs="Arial"/>
              <w:color w:val="auto"/>
              <w:sz w:val="22"/>
              <w:szCs w:val="22"/>
            </w:rPr>
            <w:delText>]</w:delText>
          </w:r>
        </w:del>
      </w:ins>
      <w:del w:id="954" w:author="Shicheng Guo" w:date="2017-01-03T00:38:00Z">
        <w:r w:rsidR="00715BBF" w:rsidRPr="00AC0FDE" w:rsidDel="003C7E75">
          <w:rPr>
            <w:rFonts w:ascii="Arial" w:eastAsia="Arial" w:hAnsi="Arial" w:cs="Arial"/>
            <w:color w:val="auto"/>
            <w:sz w:val="22"/>
            <w:szCs w:val="22"/>
          </w:rPr>
          <w:delText>)</w:delText>
        </w:r>
        <w:r w:rsidR="003153A1" w:rsidRPr="00AC0FDE" w:rsidDel="003C7E75">
          <w:rPr>
            <w:rFonts w:ascii="Arial" w:eastAsia="Arial" w:hAnsi="Arial" w:cs="Arial"/>
            <w:color w:val="auto"/>
            <w:sz w:val="22"/>
            <w:szCs w:val="22"/>
          </w:rPr>
          <w:delText>, (0.096</w:delText>
        </w:r>
      </w:del>
      <w:ins w:id="955" w:author="Dinh Diep" w:date="2016-12-28T14:32:00Z">
        <w:del w:id="956" w:author="Shicheng Guo" w:date="2017-01-03T00:38:00Z">
          <w:r w:rsidR="005D533F" w:rsidRPr="00AC0FDE" w:rsidDel="003C7E75">
            <w:rPr>
              <w:rFonts w:ascii="Arial" w:eastAsia="Arial" w:hAnsi="Arial" w:cs="Arial"/>
              <w:color w:val="auto"/>
              <w:sz w:val="22"/>
              <w:szCs w:val="22"/>
            </w:rPr>
            <w:delText>09</w:delText>
          </w:r>
          <w:r w:rsidR="005D533F" w:rsidDel="003C7E75">
            <w:rPr>
              <w:rFonts w:ascii="Arial" w:eastAsia="Arial" w:hAnsi="Arial" w:cs="Arial"/>
              <w:color w:val="auto"/>
              <w:sz w:val="22"/>
              <w:szCs w:val="22"/>
            </w:rPr>
            <w:delText>7</w:delText>
          </w:r>
        </w:del>
      </w:ins>
      <w:del w:id="957" w:author="Shicheng Guo" w:date="2017-01-03T00:38:00Z">
        <w:r w:rsidR="003153A1" w:rsidRPr="00AC0FDE" w:rsidDel="003C7E75">
          <w:rPr>
            <w:rFonts w:ascii="Arial" w:eastAsia="Arial" w:hAnsi="Arial" w:cs="Arial"/>
            <w:color w:val="auto"/>
            <w:sz w:val="22"/>
            <w:szCs w:val="22"/>
          </w:rPr>
          <w:delText>, 0.155</w:delText>
        </w:r>
      </w:del>
      <w:ins w:id="958" w:author="Dinh Diep" w:date="2016-12-28T14:30:00Z">
        <w:del w:id="959" w:author="Shicheng Guo" w:date="2017-01-03T00:38:00Z">
          <w:r w:rsidR="005D533F" w:rsidDel="003C7E75">
            <w:rPr>
              <w:rFonts w:ascii="Arial" w:eastAsia="Arial" w:hAnsi="Arial" w:cs="Arial"/>
              <w:color w:val="auto"/>
              <w:sz w:val="22"/>
              <w:szCs w:val="22"/>
            </w:rPr>
            <w:delText>]</w:delText>
          </w:r>
        </w:del>
      </w:ins>
      <w:del w:id="960" w:author="Shicheng Guo" w:date="2017-01-03T00:38:00Z">
        <w:r w:rsidR="00715BBF" w:rsidRPr="00AC0FDE" w:rsidDel="003C7E75">
          <w:rPr>
            <w:rFonts w:ascii="Arial" w:eastAsia="Arial" w:hAnsi="Arial" w:cs="Arial"/>
            <w:color w:val="auto"/>
            <w:sz w:val="22"/>
            <w:szCs w:val="22"/>
          </w:rPr>
          <w:delText>)</w:delText>
        </w:r>
        <w:r w:rsidR="003153A1" w:rsidRPr="00AC0FDE" w:rsidDel="003C7E75">
          <w:rPr>
            <w:rFonts w:ascii="Arial" w:eastAsia="Arial" w:hAnsi="Arial" w:cs="Arial"/>
            <w:color w:val="auto"/>
            <w:sz w:val="22"/>
            <w:szCs w:val="22"/>
          </w:rPr>
          <w:delText>, and (0.155,0.6</w:delText>
        </w:r>
      </w:del>
      <w:ins w:id="961" w:author="Dinh Diep" w:date="2016-12-28T14:30:00Z">
        <w:del w:id="962" w:author="Shicheng Guo" w:date="2017-01-03T00:38:00Z">
          <w:r w:rsidR="005D533F" w:rsidDel="003C7E75">
            <w:rPr>
              <w:rFonts w:ascii="Arial" w:eastAsia="Arial" w:hAnsi="Arial" w:cs="Arial"/>
              <w:color w:val="auto"/>
              <w:sz w:val="22"/>
              <w:szCs w:val="22"/>
            </w:rPr>
            <w:delText>]. Note</w:delText>
          </w:r>
        </w:del>
      </w:ins>
      <w:ins w:id="963" w:author="Dinh Diep" w:date="2016-12-28T14:31:00Z">
        <w:del w:id="964" w:author="Shicheng Guo" w:date="2017-01-03T00:38:00Z">
          <w:r w:rsidR="005D533F" w:rsidDel="003C7E75">
            <w:rPr>
              <w:rFonts w:ascii="Arial" w:eastAsia="Arial" w:hAnsi="Arial" w:cs="Arial"/>
              <w:color w:val="auto"/>
              <w:sz w:val="22"/>
              <w:szCs w:val="22"/>
            </w:rPr>
            <w:delText xml:space="preserve"> that</w:delText>
          </w:r>
        </w:del>
      </w:ins>
      <w:ins w:id="965" w:author="Dinh Diep" w:date="2016-12-28T14:30:00Z">
        <w:del w:id="966" w:author="Shicheng Guo" w:date="2017-01-03T00:38:00Z">
          <w:r w:rsidR="005D533F" w:rsidDel="003C7E75">
            <w:rPr>
              <w:rFonts w:ascii="Arial" w:eastAsia="Arial" w:hAnsi="Arial" w:cs="Arial"/>
              <w:color w:val="auto"/>
              <w:sz w:val="22"/>
              <w:szCs w:val="22"/>
            </w:rPr>
            <w:delText xml:space="preserve"> closed brackets are inclusive</w:delText>
          </w:r>
        </w:del>
      </w:ins>
      <w:del w:id="967" w:author="Shicheng Guo" w:date="2017-01-03T00:38:00Z">
        <w:r w:rsidR="00715BBF" w:rsidRPr="00AC0FDE" w:rsidDel="003C7E75">
          <w:rPr>
            <w:rFonts w:ascii="Arial" w:eastAsia="Arial" w:hAnsi="Arial" w:cs="Arial"/>
            <w:color w:val="auto"/>
            <w:sz w:val="22"/>
            <w:szCs w:val="22"/>
          </w:rPr>
          <w:delText>)</w:delText>
        </w:r>
        <w:r w:rsidR="003153A1" w:rsidRPr="00AC0FDE" w:rsidDel="003C7E75">
          <w:rPr>
            <w:rFonts w:ascii="Arial" w:eastAsia="Arial" w:hAnsi="Arial" w:cs="Arial"/>
            <w:color w:val="auto"/>
            <w:sz w:val="22"/>
            <w:szCs w:val="22"/>
          </w:rPr>
          <w:delText xml:space="preserve">. </w:delText>
        </w:r>
        <w:r w:rsidR="00715BBF" w:rsidRPr="00AC0FDE" w:rsidDel="003C7E75">
          <w:rPr>
            <w:rFonts w:ascii="Arial" w:eastAsia="Arial" w:hAnsi="Arial" w:cs="Arial"/>
            <w:color w:val="auto"/>
            <w:sz w:val="22"/>
            <w:szCs w:val="22"/>
          </w:rPr>
          <w:delText>The 1</w:delText>
        </w:r>
        <w:r w:rsidR="00715BBF" w:rsidRPr="00AC0FDE" w:rsidDel="003C7E75">
          <w:rPr>
            <w:rFonts w:ascii="Arial" w:eastAsia="Arial" w:hAnsi="Arial" w:cs="Arial"/>
            <w:color w:val="auto"/>
            <w:sz w:val="22"/>
            <w:szCs w:val="22"/>
            <w:vertAlign w:val="superscript"/>
          </w:rPr>
          <w:delText>st</w:delText>
        </w:r>
        <w:r w:rsidR="00715BBF" w:rsidRPr="00AC0FDE" w:rsidDel="003C7E75">
          <w:rPr>
            <w:rFonts w:ascii="Arial" w:eastAsia="Arial" w:hAnsi="Arial" w:cs="Arial"/>
            <w:color w:val="auto"/>
            <w:sz w:val="22"/>
            <w:szCs w:val="22"/>
          </w:rPr>
          <w:delText xml:space="preserve"> quantile</w:delText>
        </w:r>
        <w:r w:rsidR="006856E3" w:rsidRPr="00AC0FDE" w:rsidDel="003C7E75">
          <w:rPr>
            <w:rFonts w:ascii="Arial" w:eastAsia="Arial" w:hAnsi="Arial" w:cs="Arial"/>
            <w:color w:val="auto"/>
            <w:sz w:val="22"/>
            <w:szCs w:val="22"/>
          </w:rPr>
          <w:delText xml:space="preserve"> (MHBs with lowest CpG densit</w:delText>
        </w:r>
      </w:del>
      <w:ins w:id="968" w:author="Dinh Diep" w:date="2016-12-28T14:31:00Z">
        <w:del w:id="969" w:author="Shicheng Guo" w:date="2017-01-03T00:38:00Z">
          <w:r w:rsidR="005D533F" w:rsidDel="003C7E75">
            <w:rPr>
              <w:rFonts w:ascii="Arial" w:eastAsia="Arial" w:hAnsi="Arial" w:cs="Arial"/>
              <w:color w:val="auto"/>
              <w:sz w:val="22"/>
              <w:szCs w:val="22"/>
            </w:rPr>
            <w:delText>ies</w:delText>
          </w:r>
        </w:del>
      </w:ins>
      <w:del w:id="970" w:author="Shicheng Guo" w:date="2017-01-03T00:38:00Z">
        <w:r w:rsidR="006856E3" w:rsidRPr="00AC0FDE" w:rsidDel="003C7E75">
          <w:rPr>
            <w:rFonts w:ascii="Arial" w:eastAsia="Arial" w:hAnsi="Arial" w:cs="Arial"/>
            <w:color w:val="auto"/>
            <w:sz w:val="22"/>
            <w:szCs w:val="22"/>
          </w:rPr>
          <w:delText xml:space="preserve">y) are mostly in CGI shelf or shore, and are enriched for LAD, LOCK and enhancers. </w:delText>
        </w:r>
      </w:del>
    </w:p>
    <w:p w14:paraId="77B5F7C4" w14:textId="46735307" w:rsidR="00F21126" w:rsidDel="003C7E75" w:rsidRDefault="00F21126" w:rsidP="004D577C">
      <w:pPr>
        <w:spacing w:line="276" w:lineRule="auto"/>
        <w:jc w:val="left"/>
        <w:rPr>
          <w:del w:id="971" w:author="Shicheng Guo" w:date="2017-01-03T00:38:00Z"/>
          <w:rFonts w:ascii="Arial" w:eastAsia="Arial" w:hAnsi="Arial" w:cs="Arial"/>
          <w:color w:val="FF0000"/>
          <w:sz w:val="22"/>
          <w:szCs w:val="22"/>
        </w:rPr>
      </w:pPr>
    </w:p>
    <w:p w14:paraId="3766C098" w14:textId="0C519C60" w:rsidR="00F21126" w:rsidRPr="006856E3" w:rsidDel="003C7E75" w:rsidRDefault="00F21126" w:rsidP="00F21126">
      <w:pPr>
        <w:spacing w:line="276" w:lineRule="auto"/>
        <w:jc w:val="left"/>
        <w:rPr>
          <w:del w:id="972" w:author="Shicheng Guo" w:date="2017-01-03T00:29:00Z"/>
          <w:rFonts w:ascii="Arial" w:eastAsia="Arial" w:hAnsi="Arial" w:cs="Arial"/>
          <w:color w:val="FF0000"/>
          <w:sz w:val="22"/>
          <w:szCs w:val="22"/>
        </w:rPr>
      </w:pPr>
      <w:del w:id="973" w:author="Shicheng Guo" w:date="2017-01-03T00:29:00Z">
        <w:r w:rsidRPr="006856E3" w:rsidDel="003C7E75">
          <w:rPr>
            <w:rFonts w:ascii="Arial" w:eastAsia="Arial" w:hAnsi="Arial" w:cs="Arial"/>
            <w:b/>
            <w:color w:val="FF0000"/>
            <w:sz w:val="22"/>
            <w:szCs w:val="22"/>
          </w:rPr>
          <w:delText>Supplementary Figure 2.</w:delText>
        </w:r>
        <w:r w:rsidRPr="006856E3" w:rsidDel="003C7E75">
          <w:rPr>
            <w:rFonts w:ascii="Arial" w:eastAsia="Arial" w:hAnsi="Arial" w:cs="Arial"/>
            <w:color w:val="FF0000"/>
            <w:sz w:val="22"/>
            <w:szCs w:val="22"/>
          </w:rPr>
          <w:delText xml:space="preserve"> </w:delText>
        </w:r>
        <w:r w:rsidR="006856E3" w:rsidRPr="006856E3" w:rsidDel="003C7E75">
          <w:rPr>
            <w:rFonts w:ascii="Arial" w:eastAsia="Arial" w:hAnsi="Arial" w:cs="Arial"/>
            <w:color w:val="FF0000"/>
            <w:sz w:val="22"/>
            <w:szCs w:val="22"/>
          </w:rPr>
          <w:delText>Loss of</w:delText>
        </w:r>
        <w:r w:rsidRPr="006856E3" w:rsidDel="003C7E75">
          <w:rPr>
            <w:rFonts w:ascii="Arial" w:eastAsia="Arial" w:hAnsi="Arial" w:cs="Arial"/>
            <w:color w:val="FF0000"/>
            <w:sz w:val="22"/>
            <w:szCs w:val="22"/>
          </w:rPr>
          <w:delText xml:space="preserve"> CpG linkage disequilibrium </w:delText>
        </w:r>
        <w:r w:rsidR="006856E3" w:rsidRPr="006856E3" w:rsidDel="003C7E75">
          <w:rPr>
            <w:rFonts w:ascii="Arial" w:eastAsia="Arial" w:hAnsi="Arial" w:cs="Arial"/>
            <w:color w:val="FF0000"/>
            <w:sz w:val="22"/>
            <w:szCs w:val="22"/>
          </w:rPr>
          <w:delText xml:space="preserve">replicated in two </w:delText>
        </w:r>
        <w:r w:rsidR="006856E3" w:rsidDel="003C7E75">
          <w:rPr>
            <w:rFonts w:ascii="Arial" w:eastAsia="Arial" w:hAnsi="Arial" w:cs="Arial"/>
            <w:color w:val="FF0000"/>
            <w:sz w:val="22"/>
            <w:szCs w:val="22"/>
          </w:rPr>
          <w:delText>additional</w:delText>
        </w:r>
        <w:r w:rsidR="006856E3" w:rsidRPr="006856E3" w:rsidDel="003C7E75">
          <w:rPr>
            <w:rFonts w:ascii="Arial" w:eastAsia="Arial" w:hAnsi="Arial" w:cs="Arial"/>
            <w:color w:val="FF0000"/>
            <w:sz w:val="22"/>
            <w:szCs w:val="22"/>
          </w:rPr>
          <w:delText xml:space="preserve"> </w:delText>
        </w:r>
      </w:del>
      <w:ins w:id="974" w:author="Dinh Diep" w:date="2016-12-28T14:32:00Z">
        <w:del w:id="975" w:author="Shicheng Guo" w:date="2017-01-03T00:29:00Z">
          <w:r w:rsidR="005D533F" w:rsidDel="003C7E75">
            <w:rPr>
              <w:rFonts w:ascii="Arial" w:eastAsia="Arial" w:hAnsi="Arial" w:cs="Arial"/>
              <w:color w:val="FF0000"/>
              <w:sz w:val="22"/>
              <w:szCs w:val="22"/>
            </w:rPr>
            <w:delText>primary</w:delText>
          </w:r>
          <w:r w:rsidR="005D533F" w:rsidRPr="006856E3" w:rsidDel="003C7E75">
            <w:rPr>
              <w:rFonts w:ascii="Arial" w:eastAsia="Arial" w:hAnsi="Arial" w:cs="Arial"/>
              <w:color w:val="FF0000"/>
              <w:sz w:val="22"/>
              <w:szCs w:val="22"/>
            </w:rPr>
            <w:delText xml:space="preserve"> </w:delText>
          </w:r>
        </w:del>
      </w:ins>
      <w:del w:id="976" w:author="Shicheng Guo" w:date="2017-01-03T00:29:00Z">
        <w:r w:rsidR="006856E3" w:rsidRPr="006856E3" w:rsidDel="003C7E75">
          <w:rPr>
            <w:rFonts w:ascii="Arial" w:eastAsia="Arial" w:hAnsi="Arial" w:cs="Arial"/>
            <w:color w:val="FF0000"/>
            <w:sz w:val="22"/>
            <w:szCs w:val="22"/>
          </w:rPr>
          <w:delText xml:space="preserve">kidney cancer </w:delText>
        </w:r>
        <w:r w:rsidRPr="006856E3" w:rsidDel="003C7E75">
          <w:rPr>
            <w:rFonts w:ascii="Arial" w:eastAsia="Arial" w:hAnsi="Arial" w:cs="Arial"/>
            <w:color w:val="FF0000"/>
            <w:sz w:val="22"/>
            <w:szCs w:val="22"/>
          </w:rPr>
          <w:delText xml:space="preserve">samples. </w:delText>
        </w:r>
        <w:r w:rsidR="006856E3" w:rsidRPr="006856E3" w:rsidDel="003C7E75">
          <w:rPr>
            <w:rFonts w:ascii="Arial" w:eastAsia="Arial" w:hAnsi="Arial" w:cs="Arial"/>
            <w:color w:val="FF0000"/>
            <w:sz w:val="22"/>
            <w:szCs w:val="22"/>
          </w:rPr>
          <w:delText>T</w:delText>
        </w:r>
      </w:del>
      <w:ins w:id="977" w:author="Dinh Diep" w:date="2016-12-28T14:32:00Z">
        <w:del w:id="978" w:author="Shicheng Guo" w:date="2017-01-03T00:29:00Z">
          <w:r w:rsidR="005D533F" w:rsidDel="003C7E75">
            <w:rPr>
              <w:rFonts w:ascii="Arial" w:eastAsia="Arial" w:hAnsi="Arial" w:cs="Arial"/>
              <w:color w:val="FF0000"/>
              <w:sz w:val="22"/>
              <w:szCs w:val="22"/>
            </w:rPr>
            <w:delText>hese t</w:delText>
          </w:r>
        </w:del>
      </w:ins>
      <w:del w:id="979" w:author="Shicheng Guo" w:date="2017-01-03T00:29:00Z">
        <w:r w:rsidR="006856E3" w:rsidRPr="006856E3" w:rsidDel="003C7E75">
          <w:rPr>
            <w:rFonts w:ascii="Arial" w:eastAsia="Arial" w:hAnsi="Arial" w:cs="Arial"/>
            <w:color w:val="FF0000"/>
            <w:sz w:val="22"/>
            <w:szCs w:val="22"/>
          </w:rPr>
          <w:delText xml:space="preserve">wo sets of </w:delText>
        </w:r>
        <w:r w:rsidRPr="006856E3" w:rsidDel="003C7E75">
          <w:rPr>
            <w:rFonts w:ascii="Arial" w:eastAsia="Arial" w:hAnsi="Arial" w:cs="Arial"/>
            <w:color w:val="FF0000"/>
            <w:sz w:val="22"/>
            <w:szCs w:val="22"/>
          </w:rPr>
          <w:delText>kidney cancer WGBS data were downloaded from</w:delText>
        </w:r>
        <w:r w:rsidR="006856E3" w:rsidRPr="006856E3" w:rsidDel="003C7E75">
          <w:rPr>
            <w:rFonts w:ascii="Arial" w:eastAsia="Arial" w:hAnsi="Arial" w:cs="Arial"/>
            <w:color w:val="FF0000"/>
            <w:sz w:val="22"/>
            <w:szCs w:val="22"/>
          </w:rPr>
          <w:delText xml:space="preserve"> NCBI GEO</w:delText>
        </w:r>
      </w:del>
      <w:ins w:id="980" w:author="Dinh Diep" w:date="2016-12-28T14:32:00Z">
        <w:del w:id="981" w:author="Shicheng Guo" w:date="2017-01-03T00:29:00Z">
          <w:r w:rsidR="005D533F" w:rsidDel="003C7E75">
            <w:rPr>
              <w:rFonts w:ascii="Arial" w:eastAsia="Arial" w:hAnsi="Arial" w:cs="Arial"/>
              <w:color w:val="FF0000"/>
              <w:sz w:val="22"/>
              <w:szCs w:val="22"/>
            </w:rPr>
            <w:delText xml:space="preserve"> </w:delText>
          </w:r>
        </w:del>
      </w:ins>
      <w:del w:id="982" w:author="Shicheng Guo" w:date="2017-01-03T00:29:00Z">
        <w:r w:rsidR="006856E3" w:rsidRPr="006856E3" w:rsidDel="003C7E75">
          <w:rPr>
            <w:rFonts w:ascii="Arial" w:eastAsia="Arial" w:hAnsi="Arial" w:cs="Arial"/>
            <w:color w:val="FF0000"/>
            <w:sz w:val="22"/>
            <w:szCs w:val="22"/>
          </w:rPr>
          <w:delText>(</w:delText>
        </w:r>
        <w:r w:rsidR="003C7E75" w:rsidDel="003C7E75">
          <w:fldChar w:fldCharType="begin"/>
        </w:r>
        <w:r w:rsidR="003C7E75" w:rsidRPr="00BF59E0" w:rsidDel="003C7E75">
          <w:delInstrText xml:space="preserve"> HYPERLINK "https://www.ncbi.nlm.nih.gov/geo/query/acc.cgi?acc=GSE63183" </w:delInstrText>
        </w:r>
        <w:r w:rsidR="003C7E75" w:rsidDel="003C7E75">
          <w:fldChar w:fldCharType="separate"/>
        </w:r>
        <w:r w:rsidRPr="006856E3" w:rsidDel="003C7E75">
          <w:rPr>
            <w:rFonts w:ascii="Arial" w:eastAsia="Arial" w:hAnsi="Arial" w:cs="Arial"/>
            <w:color w:val="FF0000"/>
            <w:sz w:val="22"/>
            <w:szCs w:val="22"/>
          </w:rPr>
          <w:delText>GSE63183</w:delText>
        </w:r>
        <w:r w:rsidR="003C7E75" w:rsidDel="003C7E75">
          <w:rPr>
            <w:rFonts w:ascii="Arial" w:eastAsia="Arial" w:hAnsi="Arial" w:cs="Arial"/>
            <w:color w:val="FF0000"/>
            <w:sz w:val="22"/>
            <w:szCs w:val="22"/>
          </w:rPr>
          <w:fldChar w:fldCharType="end"/>
        </w:r>
        <w:r w:rsidR="006856E3" w:rsidRPr="006856E3" w:rsidDel="003C7E75">
          <w:rPr>
            <w:rFonts w:ascii="Arial" w:eastAsia="Arial" w:hAnsi="Arial" w:cs="Arial"/>
            <w:color w:val="FF0000"/>
            <w:sz w:val="22"/>
            <w:szCs w:val="22"/>
          </w:rPr>
          <w:delText>)</w:delText>
        </w:r>
        <w:r w:rsidR="006856E3" w:rsidDel="003C7E75">
          <w:rPr>
            <w:rFonts w:ascii="Arial" w:eastAsia="Arial" w:hAnsi="Arial" w:cs="Arial"/>
            <w:color w:val="FF0000"/>
            <w:sz w:val="22"/>
            <w:szCs w:val="22"/>
          </w:rPr>
          <w:delText xml:space="preserve">, and processed with </w:delText>
        </w:r>
      </w:del>
      <w:ins w:id="983" w:author="Dinh Diep" w:date="2016-12-28T14:33:00Z">
        <w:del w:id="984" w:author="Shicheng Guo" w:date="2017-01-03T00:29:00Z">
          <w:r w:rsidR="005D533F" w:rsidDel="003C7E75">
            <w:rPr>
              <w:rFonts w:ascii="Arial" w:eastAsia="Arial" w:hAnsi="Arial" w:cs="Arial"/>
              <w:color w:val="FF0000"/>
              <w:sz w:val="22"/>
              <w:szCs w:val="22"/>
            </w:rPr>
            <w:delText xml:space="preserve">using </w:delText>
          </w:r>
        </w:del>
      </w:ins>
      <w:del w:id="985" w:author="Shicheng Guo" w:date="2017-01-03T00:29:00Z">
        <w:r w:rsidR="006856E3" w:rsidDel="003C7E75">
          <w:rPr>
            <w:rFonts w:ascii="Arial" w:eastAsia="Arial" w:hAnsi="Arial" w:cs="Arial"/>
            <w:color w:val="FF0000"/>
            <w:sz w:val="22"/>
            <w:szCs w:val="22"/>
          </w:rPr>
          <w:delText>the same computational procedures</w:delText>
        </w:r>
      </w:del>
      <w:ins w:id="986" w:author="Dinh Diep" w:date="2016-12-28T14:33:00Z">
        <w:del w:id="987" w:author="Shicheng Guo" w:date="2017-01-03T00:29:00Z">
          <w:r w:rsidR="005D533F" w:rsidDel="003C7E75">
            <w:rPr>
              <w:rFonts w:ascii="Arial" w:eastAsia="Arial" w:hAnsi="Arial" w:cs="Arial"/>
              <w:color w:val="FF0000"/>
              <w:sz w:val="22"/>
              <w:szCs w:val="22"/>
            </w:rPr>
            <w:delText xml:space="preserve"> as the other WGBS data in this study</w:delText>
          </w:r>
        </w:del>
      </w:ins>
      <w:del w:id="988" w:author="Shicheng Guo" w:date="2017-01-03T00:29:00Z">
        <w:r w:rsidR="006856E3" w:rsidDel="003C7E75">
          <w:rPr>
            <w:rFonts w:ascii="Arial" w:eastAsia="Arial" w:hAnsi="Arial" w:cs="Arial"/>
            <w:color w:val="FF0000"/>
            <w:sz w:val="22"/>
            <w:szCs w:val="22"/>
          </w:rPr>
          <w:delText xml:space="preserve">. </w:delText>
        </w:r>
      </w:del>
    </w:p>
    <w:p w14:paraId="592AFBD8" w14:textId="395DC110" w:rsidR="00F21126" w:rsidRPr="004A02EA" w:rsidDel="00BF59E0" w:rsidRDefault="00F21126" w:rsidP="004D577C">
      <w:pPr>
        <w:spacing w:line="276" w:lineRule="auto"/>
        <w:jc w:val="left"/>
        <w:rPr>
          <w:del w:id="989" w:author="Shicheng Guo" w:date="2017-01-03T00:58:00Z"/>
          <w:rFonts w:ascii="Arial" w:eastAsia="Arial" w:hAnsi="Arial" w:cs="Arial"/>
          <w:color w:val="FF0000"/>
          <w:sz w:val="22"/>
          <w:szCs w:val="22"/>
        </w:rPr>
      </w:pPr>
    </w:p>
    <w:p w14:paraId="2910E31B" w14:textId="5CC44AD1" w:rsidR="004D577C" w:rsidDel="00BF59E0" w:rsidRDefault="004D577C" w:rsidP="005D1D11">
      <w:pPr>
        <w:spacing w:line="276" w:lineRule="auto"/>
        <w:jc w:val="left"/>
        <w:rPr>
          <w:del w:id="990" w:author="Shicheng Guo" w:date="2017-01-03T00:58:00Z"/>
          <w:rFonts w:ascii="Arial" w:eastAsia="Arial" w:hAnsi="Arial" w:cs="Arial"/>
          <w:b/>
          <w:color w:val="auto"/>
          <w:sz w:val="22"/>
          <w:szCs w:val="22"/>
        </w:rPr>
      </w:pPr>
    </w:p>
    <w:p w14:paraId="0B6053C7" w14:textId="377835DE" w:rsidR="00431F02" w:rsidRPr="00A415FD" w:rsidDel="003C7E75" w:rsidRDefault="005D1D11">
      <w:pPr>
        <w:spacing w:line="276" w:lineRule="auto"/>
        <w:jc w:val="left"/>
        <w:rPr>
          <w:del w:id="991" w:author="Shicheng Guo" w:date="2017-01-03T00:39:00Z"/>
          <w:rFonts w:ascii="Arial" w:eastAsia="Arial" w:hAnsi="Arial" w:cs="Arial"/>
          <w:color w:val="auto"/>
          <w:sz w:val="22"/>
          <w:szCs w:val="22"/>
          <w:rPrChange w:id="992" w:author="Shicheng Guo" w:date="2017-01-02T12:11:00Z">
            <w:rPr>
              <w:del w:id="993" w:author="Shicheng Guo" w:date="2017-01-03T00:39:00Z"/>
              <w:color w:val="000000"/>
              <w:sz w:val="36"/>
              <w:szCs w:val="36"/>
            </w:rPr>
          </w:rPrChange>
        </w:rPr>
        <w:pPrChange w:id="994" w:author="Shicheng Guo" w:date="2017-01-02T12:11:00Z">
          <w:pPr>
            <w:pStyle w:val="Heading3"/>
            <w:shd w:val="clear" w:color="auto" w:fill="FFFFFF"/>
            <w:spacing w:before="0" w:after="225"/>
          </w:pPr>
        </w:pPrChange>
      </w:pPr>
      <w:del w:id="995" w:author="Shicheng Guo" w:date="2017-01-03T00:39:00Z">
        <w:r w:rsidRPr="00A415FD" w:rsidDel="003C7E75">
          <w:rPr>
            <w:rFonts w:ascii="Arial" w:eastAsia="Arial" w:hAnsi="Arial" w:cs="Arial"/>
            <w:color w:val="FF0000"/>
            <w:sz w:val="22"/>
            <w:szCs w:val="22"/>
            <w:rPrChange w:id="996" w:author="Shicheng Guo" w:date="2017-01-02T12:11:00Z">
              <w:rPr>
                <w:rFonts w:ascii="Arial" w:hAnsi="Arial" w:cs="Arial"/>
                <w:color w:val="FF0000"/>
                <w:sz w:val="22"/>
                <w:szCs w:val="22"/>
              </w:rPr>
            </w:rPrChange>
          </w:rPr>
          <w:delText xml:space="preserve">Supplementary Figure </w:delText>
        </w:r>
        <w:r w:rsidR="00516437" w:rsidRPr="00A415FD" w:rsidDel="003C7E75">
          <w:rPr>
            <w:rFonts w:ascii="Arial" w:eastAsia="Arial" w:hAnsi="Arial" w:cs="Arial"/>
            <w:color w:val="FF0000"/>
            <w:sz w:val="22"/>
            <w:szCs w:val="22"/>
            <w:rPrChange w:id="997" w:author="Shicheng Guo" w:date="2017-01-02T12:11:00Z">
              <w:rPr>
                <w:rFonts w:ascii="Arial" w:hAnsi="Arial" w:cs="Arial"/>
                <w:color w:val="FF0000"/>
                <w:sz w:val="22"/>
                <w:szCs w:val="22"/>
              </w:rPr>
            </w:rPrChange>
          </w:rPr>
          <w:delText>3</w:delText>
        </w:r>
        <w:r w:rsidRPr="00A415FD" w:rsidDel="003C7E75">
          <w:rPr>
            <w:rFonts w:ascii="Arial" w:eastAsia="Arial" w:hAnsi="Arial" w:cs="Arial"/>
            <w:color w:val="auto"/>
            <w:sz w:val="22"/>
            <w:szCs w:val="22"/>
            <w:rPrChange w:id="998" w:author="Shicheng Guo" w:date="2017-01-02T12:11:00Z">
              <w:rPr>
                <w:rFonts w:ascii="Arial" w:hAnsi="Arial" w:cs="Arial"/>
                <w:color w:val="FF0000"/>
                <w:sz w:val="22"/>
                <w:szCs w:val="22"/>
              </w:rPr>
            </w:rPrChange>
          </w:rPr>
          <w:delText>.</w:delText>
        </w:r>
        <w:r w:rsidRPr="00A415FD" w:rsidDel="003C7E75">
          <w:rPr>
            <w:rFonts w:ascii="Arial" w:eastAsia="Arial" w:hAnsi="Arial" w:cs="Arial"/>
            <w:color w:val="auto"/>
            <w:sz w:val="22"/>
            <w:szCs w:val="22"/>
            <w:rPrChange w:id="999" w:author="Shicheng Guo" w:date="2017-01-02T12:11:00Z">
              <w:rPr/>
            </w:rPrChange>
          </w:rPr>
          <w:delText xml:space="preserve"> Validation of MHB with Illumina 450k </w:delText>
        </w:r>
      </w:del>
      <w:ins w:id="1000" w:author="Dinh Diep" w:date="2016-12-28T14:34:00Z">
        <w:del w:id="1001" w:author="Shicheng Guo" w:date="2017-01-03T00:39:00Z">
          <w:r w:rsidR="00295E89" w:rsidRPr="00A415FD" w:rsidDel="003C7E75">
            <w:rPr>
              <w:rFonts w:ascii="Arial" w:eastAsia="Arial" w:hAnsi="Arial" w:cs="Arial"/>
              <w:color w:val="auto"/>
              <w:sz w:val="22"/>
              <w:szCs w:val="22"/>
              <w:rPrChange w:id="1002" w:author="Shicheng Guo" w:date="2017-01-02T12:11:00Z">
                <w:rPr/>
              </w:rPrChange>
            </w:rPr>
            <w:delText xml:space="preserve">HM450K </w:delText>
          </w:r>
        </w:del>
      </w:ins>
      <w:del w:id="1003" w:author="Shicheng Guo" w:date="2017-01-03T00:39:00Z">
        <w:r w:rsidRPr="00A415FD" w:rsidDel="003C7E75">
          <w:rPr>
            <w:rFonts w:ascii="Arial" w:eastAsia="Arial" w:hAnsi="Arial" w:cs="Arial"/>
            <w:color w:val="auto"/>
            <w:sz w:val="22"/>
            <w:szCs w:val="22"/>
            <w:rPrChange w:id="1004" w:author="Shicheng Guo" w:date="2017-01-02T12:11:00Z">
              <w:rPr/>
            </w:rPrChange>
          </w:rPr>
          <w:delText xml:space="preserve">methylation array </w:delText>
        </w:r>
      </w:del>
      <w:ins w:id="1005" w:author="Dinh Diep" w:date="2016-12-28T14:34:00Z">
        <w:del w:id="1006" w:author="Shicheng Guo" w:date="2017-01-03T00:39:00Z">
          <w:r w:rsidR="00295E89" w:rsidRPr="00A415FD" w:rsidDel="003C7E75">
            <w:rPr>
              <w:rFonts w:ascii="Arial" w:eastAsia="Arial" w:hAnsi="Arial" w:cs="Arial"/>
              <w:color w:val="auto"/>
              <w:sz w:val="22"/>
              <w:szCs w:val="22"/>
              <w:rPrChange w:id="1007" w:author="Shicheng Guo" w:date="2017-01-02T12:11:00Z">
                <w:rPr/>
              </w:rPrChange>
            </w:rPr>
            <w:delText xml:space="preserve">beadchip </w:delText>
          </w:r>
        </w:del>
      </w:ins>
      <w:del w:id="1008" w:author="Shicheng Guo" w:date="2017-01-03T00:39:00Z">
        <w:r w:rsidRPr="00A415FD" w:rsidDel="003C7E75">
          <w:rPr>
            <w:rFonts w:ascii="Arial" w:eastAsia="Arial" w:hAnsi="Arial" w:cs="Arial"/>
            <w:color w:val="auto"/>
            <w:sz w:val="22"/>
            <w:szCs w:val="22"/>
            <w:rPrChange w:id="1009" w:author="Shicheng Guo" w:date="2017-01-02T12:11:00Z">
              <w:rPr/>
            </w:rPrChange>
          </w:rPr>
          <w:delText>and RRBS data.</w:delText>
        </w:r>
        <w:r w:rsidRPr="00A415FD" w:rsidDel="003C7E75">
          <w:rPr>
            <w:rFonts w:ascii="Arial" w:eastAsia="Arial" w:hAnsi="Arial" w:cs="Arial"/>
            <w:color w:val="auto"/>
            <w:sz w:val="22"/>
            <w:szCs w:val="22"/>
            <w:rPrChange w:id="1010" w:author="Shicheng Guo" w:date="2017-01-02T12:11:00Z">
              <w:rPr>
                <w:color w:val="auto"/>
              </w:rPr>
            </w:rPrChange>
          </w:rPr>
          <w:delText xml:space="preserve"> </w:delText>
        </w:r>
        <w:r w:rsidRPr="00A415FD" w:rsidDel="003C7E75">
          <w:rPr>
            <w:rFonts w:ascii="Arial" w:eastAsia="Arial" w:hAnsi="Arial" w:cs="Arial"/>
            <w:color w:val="auto"/>
            <w:sz w:val="22"/>
            <w:szCs w:val="22"/>
            <w:rPrChange w:id="1011" w:author="Shicheng Guo" w:date="2017-01-02T12:11:00Z">
              <w:rPr/>
            </w:rPrChange>
          </w:rPr>
          <w:delText xml:space="preserve">(a) </w:delText>
        </w:r>
      </w:del>
      <w:ins w:id="1012" w:author="Dinh Diep" w:date="2016-12-28T14:34:00Z">
        <w:del w:id="1013" w:author="Shicheng Guo" w:date="2017-01-03T00:39:00Z">
          <w:r w:rsidR="00295E89" w:rsidRPr="00A415FD" w:rsidDel="003C7E75">
            <w:rPr>
              <w:rFonts w:ascii="Arial" w:eastAsia="Arial" w:hAnsi="Arial" w:cs="Arial"/>
              <w:color w:val="auto"/>
              <w:sz w:val="22"/>
              <w:szCs w:val="22"/>
              <w:rPrChange w:id="1014" w:author="Shicheng Guo" w:date="2017-01-02T12:11:00Z">
                <w:rPr/>
              </w:rPrChange>
            </w:rPr>
            <w:delText xml:space="preserve">Squared </w:delText>
          </w:r>
        </w:del>
      </w:ins>
      <w:del w:id="1015" w:author="Shicheng Guo" w:date="2017-01-03T00:39:00Z">
        <w:r w:rsidR="00A91FCC" w:rsidRPr="00A415FD" w:rsidDel="003C7E75">
          <w:rPr>
            <w:rFonts w:ascii="Arial" w:eastAsia="Arial" w:hAnsi="Arial" w:cs="Arial"/>
            <w:color w:val="auto"/>
            <w:sz w:val="22"/>
            <w:szCs w:val="22"/>
            <w:rPrChange w:id="1016" w:author="Shicheng Guo" w:date="2017-01-02T12:11:00Z">
              <w:rPr/>
            </w:rPrChange>
          </w:rPr>
          <w:delText>Pearson correlation coefficient (</w:delText>
        </w:r>
        <w:r w:rsidR="00961F3A" w:rsidRPr="00A415FD" w:rsidDel="003C7E75">
          <w:rPr>
            <w:rFonts w:ascii="Arial" w:eastAsia="Arial" w:hAnsi="Arial" w:cs="Arial"/>
            <w:color w:val="auto"/>
            <w:sz w:val="22"/>
            <w:szCs w:val="22"/>
            <w:rPrChange w:id="1017" w:author="Shicheng Guo" w:date="2017-01-02T12:11:00Z">
              <w:rPr/>
            </w:rPrChange>
          </w:rPr>
          <w:delText>r</w:delText>
        </w:r>
        <w:r w:rsidR="00A91FCC" w:rsidRPr="00A415FD" w:rsidDel="003C7E75">
          <w:rPr>
            <w:rFonts w:ascii="Arial" w:eastAsia="Arial" w:hAnsi="Arial" w:cs="Arial"/>
            <w:color w:val="auto"/>
            <w:sz w:val="22"/>
            <w:szCs w:val="22"/>
            <w:rPrChange w:id="1018" w:author="Shicheng Guo" w:date="2017-01-02T12:11:00Z">
              <w:rPr>
                <w:vertAlign w:val="superscript"/>
              </w:rPr>
            </w:rPrChange>
          </w:rPr>
          <w:delText>2</w:delText>
        </w:r>
        <w:r w:rsidR="00A91FCC" w:rsidRPr="00A415FD" w:rsidDel="003C7E75">
          <w:rPr>
            <w:rFonts w:ascii="Arial" w:eastAsia="Arial" w:hAnsi="Arial" w:cs="Arial"/>
            <w:color w:val="auto"/>
            <w:sz w:val="22"/>
            <w:szCs w:val="22"/>
            <w:rPrChange w:id="1019" w:author="Shicheng Guo" w:date="2017-01-02T12:11:00Z">
              <w:rPr>
                <w:rFonts w:asciiTheme="minorEastAsia" w:eastAsiaTheme="minorEastAsia" w:hAnsiTheme="minorEastAsia"/>
              </w:rPr>
            </w:rPrChange>
          </w:rPr>
          <w:delText xml:space="preserve">) </w:delText>
        </w:r>
        <w:r w:rsidR="00A91FCC" w:rsidRPr="00A415FD" w:rsidDel="003C7E75">
          <w:rPr>
            <w:rFonts w:ascii="Arial" w:eastAsia="Arial" w:hAnsi="Arial" w:cs="Arial"/>
            <w:color w:val="auto"/>
            <w:sz w:val="22"/>
            <w:szCs w:val="22"/>
            <w:rPrChange w:id="1020" w:author="Shicheng Guo" w:date="2017-01-02T12:11:00Z">
              <w:rPr/>
            </w:rPrChange>
          </w:rPr>
          <w:delText>versus</w:delText>
        </w:r>
        <w:r w:rsidRPr="00A415FD" w:rsidDel="003C7E75">
          <w:rPr>
            <w:rFonts w:ascii="Arial" w:eastAsia="Arial" w:hAnsi="Arial" w:cs="Arial"/>
            <w:color w:val="auto"/>
            <w:sz w:val="22"/>
            <w:szCs w:val="22"/>
            <w:rPrChange w:id="1021" w:author="Shicheng Guo" w:date="2017-01-02T12:11:00Z">
              <w:rPr/>
            </w:rPrChange>
          </w:rPr>
          <w:delText xml:space="preserve"> </w:delText>
        </w:r>
        <w:r w:rsidR="00D321F9" w:rsidRPr="00A415FD" w:rsidDel="003C7E75">
          <w:rPr>
            <w:rFonts w:ascii="Arial" w:eastAsia="Arial" w:hAnsi="Arial" w:cs="Arial"/>
            <w:color w:val="auto"/>
            <w:sz w:val="22"/>
            <w:szCs w:val="22"/>
            <w:rPrChange w:id="1022" w:author="Shicheng Guo" w:date="2017-01-02T12:11:00Z">
              <w:rPr/>
            </w:rPrChange>
          </w:rPr>
          <w:delText xml:space="preserve">absolute </w:delText>
        </w:r>
        <w:r w:rsidRPr="00A415FD" w:rsidDel="003C7E75">
          <w:rPr>
            <w:rFonts w:ascii="Arial" w:eastAsia="Arial" w:hAnsi="Arial" w:cs="Arial"/>
            <w:color w:val="auto"/>
            <w:sz w:val="22"/>
            <w:szCs w:val="22"/>
            <w:rPrChange w:id="1023" w:author="Shicheng Guo" w:date="2017-01-02T12:11:00Z">
              <w:rPr/>
            </w:rPrChange>
          </w:rPr>
          <w:delText>LD r</w:delText>
        </w:r>
        <w:r w:rsidR="00C10496" w:rsidRPr="00A415FD" w:rsidDel="003C7E75">
          <w:rPr>
            <w:rFonts w:ascii="Arial" w:eastAsia="Arial" w:hAnsi="Arial" w:cs="Arial"/>
            <w:color w:val="auto"/>
            <w:sz w:val="22"/>
            <w:szCs w:val="22"/>
            <w:rPrChange w:id="1024" w:author="Shicheng Guo" w:date="2017-01-02T12:11:00Z">
              <w:rPr>
                <w:vertAlign w:val="superscript"/>
              </w:rPr>
            </w:rPrChange>
          </w:rPr>
          <w:delText>2</w:delText>
        </w:r>
        <w:r w:rsidR="003E3B76" w:rsidRPr="00A415FD" w:rsidDel="003C7E75">
          <w:rPr>
            <w:rFonts w:ascii="Arial" w:eastAsia="Arial" w:hAnsi="Arial" w:cs="Arial"/>
            <w:color w:val="auto"/>
            <w:sz w:val="22"/>
            <w:szCs w:val="22"/>
            <w:rPrChange w:id="1025" w:author="Shicheng Guo" w:date="2017-01-02T12:11:00Z">
              <w:rPr/>
            </w:rPrChange>
          </w:rPr>
          <w:delText xml:space="preserve"> </w:delText>
        </w:r>
        <w:r w:rsidRPr="00A415FD" w:rsidDel="003C7E75">
          <w:rPr>
            <w:rFonts w:ascii="Arial" w:eastAsia="Arial" w:hAnsi="Arial" w:cs="Arial"/>
            <w:color w:val="auto"/>
            <w:sz w:val="22"/>
            <w:szCs w:val="22"/>
            <w:rPrChange w:id="1026" w:author="Shicheng Guo" w:date="2017-01-02T12:11:00Z">
              <w:rPr/>
            </w:rPrChange>
          </w:rPr>
          <w:delText xml:space="preserve">(b) The </w:delText>
        </w:r>
        <w:r w:rsidR="00ED2CDC" w:rsidRPr="00A415FD" w:rsidDel="003C7E75">
          <w:rPr>
            <w:rFonts w:ascii="Arial" w:eastAsia="Arial" w:hAnsi="Arial" w:cs="Arial"/>
            <w:color w:val="auto"/>
            <w:sz w:val="22"/>
            <w:szCs w:val="22"/>
            <w:rPrChange w:id="1027" w:author="Shicheng Guo" w:date="2017-01-02T12:11:00Z">
              <w:rPr/>
            </w:rPrChange>
          </w:rPr>
          <w:delText>Pearson correlation coefficient (</w:delText>
        </w:r>
        <w:r w:rsidR="00961F3A" w:rsidRPr="00A415FD" w:rsidDel="003C7E75">
          <w:rPr>
            <w:rFonts w:ascii="Arial" w:eastAsia="Arial" w:hAnsi="Arial" w:cs="Arial"/>
            <w:color w:val="auto"/>
            <w:sz w:val="22"/>
            <w:szCs w:val="22"/>
            <w:rPrChange w:id="1028" w:author="Shicheng Guo" w:date="2017-01-02T12:11:00Z">
              <w:rPr/>
            </w:rPrChange>
          </w:rPr>
          <w:delText>r</w:delText>
        </w:r>
        <w:r w:rsidR="00ED2CDC" w:rsidRPr="00A415FD" w:rsidDel="003C7E75">
          <w:rPr>
            <w:rFonts w:ascii="Arial" w:eastAsia="Arial" w:hAnsi="Arial" w:cs="Arial"/>
            <w:color w:val="auto"/>
            <w:sz w:val="22"/>
            <w:szCs w:val="22"/>
            <w:rPrChange w:id="1029" w:author="Shicheng Guo" w:date="2017-01-02T12:11:00Z">
              <w:rPr>
                <w:vertAlign w:val="superscript"/>
              </w:rPr>
            </w:rPrChange>
          </w:rPr>
          <w:delText>2</w:delText>
        </w:r>
        <w:r w:rsidR="00ED2CDC" w:rsidRPr="00A415FD" w:rsidDel="003C7E75">
          <w:rPr>
            <w:rFonts w:ascii="Arial" w:eastAsia="Arial" w:hAnsi="Arial" w:cs="Arial"/>
            <w:color w:val="auto"/>
            <w:sz w:val="22"/>
            <w:szCs w:val="22"/>
            <w:rPrChange w:id="1030" w:author="Shicheng Guo" w:date="2017-01-02T12:11:00Z">
              <w:rPr>
                <w:rFonts w:asciiTheme="minorEastAsia" w:eastAsiaTheme="minorEastAsia" w:hAnsiTheme="minorEastAsia"/>
              </w:rPr>
            </w:rPrChange>
          </w:rPr>
          <w:delText xml:space="preserve">) </w:delText>
        </w:r>
      </w:del>
      <w:ins w:id="1031" w:author="Dinh Diep" w:date="2016-12-28T14:35:00Z">
        <w:del w:id="1032" w:author="Shicheng Guo" w:date="2017-01-03T00:39:00Z">
          <w:r w:rsidR="00295E89" w:rsidRPr="00A415FD" w:rsidDel="003C7E75">
            <w:rPr>
              <w:rFonts w:ascii="Arial" w:eastAsia="Arial" w:hAnsi="Arial" w:cs="Arial"/>
              <w:color w:val="auto"/>
              <w:sz w:val="22"/>
              <w:szCs w:val="22"/>
              <w:rPrChange w:id="1033" w:author="Shicheng Guo" w:date="2017-01-02T12:11:00Z">
                <w:rPr/>
              </w:rPrChange>
            </w:rPr>
            <w:delText>for CpGs in</w:delText>
          </w:r>
        </w:del>
      </w:ins>
      <w:del w:id="1034" w:author="Shicheng Guo" w:date="2017-01-03T00:39:00Z">
        <w:r w:rsidRPr="00A415FD" w:rsidDel="003C7E75">
          <w:rPr>
            <w:rFonts w:ascii="Arial" w:eastAsia="Arial" w:hAnsi="Arial" w:cs="Arial"/>
            <w:color w:val="auto"/>
            <w:sz w:val="22"/>
            <w:szCs w:val="22"/>
            <w:rPrChange w:id="1035" w:author="Shicheng Guo" w:date="2017-01-02T12:11:00Z">
              <w:rPr/>
            </w:rPrChange>
          </w:rPr>
          <w:delText>in RRBS and HM450</w:delText>
        </w:r>
        <w:r w:rsidR="00B77C94" w:rsidRPr="00A415FD" w:rsidDel="003C7E75">
          <w:rPr>
            <w:rFonts w:ascii="Arial" w:eastAsia="Arial" w:hAnsi="Arial" w:cs="Arial"/>
            <w:color w:val="auto"/>
            <w:sz w:val="22"/>
            <w:szCs w:val="22"/>
            <w:rPrChange w:id="1036" w:author="Shicheng Guo" w:date="2017-01-02T12:11:00Z">
              <w:rPr/>
            </w:rPrChange>
          </w:rPr>
          <w:delText>K</w:delText>
        </w:r>
      </w:del>
      <w:ins w:id="1037" w:author="Dinh Diep" w:date="2016-12-28T14:35:00Z">
        <w:del w:id="1038" w:author="Shicheng Guo" w:date="2017-01-03T00:39:00Z">
          <w:r w:rsidR="00295E89" w:rsidRPr="00A415FD" w:rsidDel="003C7E75">
            <w:rPr>
              <w:rFonts w:ascii="Arial" w:eastAsia="Arial" w:hAnsi="Arial" w:cs="Arial"/>
              <w:color w:val="auto"/>
              <w:sz w:val="22"/>
              <w:szCs w:val="22"/>
              <w:rPrChange w:id="1039" w:author="Shicheng Guo" w:date="2017-01-02T12:11:00Z">
                <w:rPr/>
              </w:rPrChange>
            </w:rPr>
            <w:delText xml:space="preserve"> data</w:delText>
          </w:r>
        </w:del>
      </w:ins>
      <w:del w:id="1040" w:author="Shicheng Guo" w:date="2017-01-03T00:39:00Z">
        <w:r w:rsidRPr="00A415FD" w:rsidDel="003C7E75">
          <w:rPr>
            <w:rFonts w:ascii="Arial" w:eastAsia="Arial" w:hAnsi="Arial" w:cs="Arial"/>
            <w:color w:val="auto"/>
            <w:sz w:val="22"/>
            <w:szCs w:val="22"/>
            <w:rPrChange w:id="1041" w:author="Shicheng Guo" w:date="2017-01-02T12:11:00Z">
              <w:rPr/>
            </w:rPrChange>
          </w:rPr>
          <w:delText xml:space="preserve"> were significantly higher in overlapped MHBs with WGBS compared with the MHBs </w:delText>
        </w:r>
      </w:del>
      <w:ins w:id="1042" w:author="Dinh Diep" w:date="2016-12-28T14:35:00Z">
        <w:del w:id="1043" w:author="Shicheng Guo" w:date="2017-01-03T00:39:00Z">
          <w:r w:rsidR="00295E89" w:rsidRPr="00A415FD" w:rsidDel="003C7E75">
            <w:rPr>
              <w:rFonts w:ascii="Arial" w:eastAsia="Arial" w:hAnsi="Arial" w:cs="Arial"/>
              <w:color w:val="auto"/>
              <w:sz w:val="22"/>
              <w:szCs w:val="22"/>
              <w:rPrChange w:id="1044" w:author="Shicheng Guo" w:date="2017-01-02T12:11:00Z">
                <w:rPr/>
              </w:rPrChange>
            </w:rPr>
            <w:delText xml:space="preserve">CpGs </w:delText>
          </w:r>
        </w:del>
      </w:ins>
      <w:del w:id="1045" w:author="Shicheng Guo" w:date="2017-01-03T00:39:00Z">
        <w:r w:rsidRPr="00A415FD" w:rsidDel="003C7E75">
          <w:rPr>
            <w:rFonts w:ascii="Arial" w:eastAsia="Arial" w:hAnsi="Arial" w:cs="Arial"/>
            <w:color w:val="auto"/>
            <w:sz w:val="22"/>
            <w:szCs w:val="22"/>
            <w:rPrChange w:id="1046" w:author="Shicheng Guo" w:date="2017-01-02T12:11:00Z">
              <w:rPr/>
            </w:rPrChange>
          </w:rPr>
          <w:delText>without overlapping with WGBS MHBs</w:delText>
        </w:r>
        <w:r w:rsidR="002C68D5" w:rsidRPr="00A415FD" w:rsidDel="003C7E75">
          <w:rPr>
            <w:rFonts w:ascii="Arial" w:eastAsia="Arial" w:hAnsi="Arial" w:cs="Arial"/>
            <w:color w:val="auto"/>
            <w:sz w:val="22"/>
            <w:szCs w:val="22"/>
            <w:rPrChange w:id="1047" w:author="Shicheng Guo" w:date="2017-01-02T12:11:00Z">
              <w:rPr/>
            </w:rPrChange>
          </w:rPr>
          <w:delText>.</w:delText>
        </w:r>
        <w:r w:rsidR="00095DE8" w:rsidRPr="00A415FD" w:rsidDel="003C7E75">
          <w:rPr>
            <w:rFonts w:ascii="Arial" w:eastAsia="Arial" w:hAnsi="Arial" w:cs="Arial"/>
            <w:color w:val="auto"/>
            <w:sz w:val="22"/>
            <w:szCs w:val="22"/>
            <w:rPrChange w:id="1048" w:author="Shicheng Guo" w:date="2017-01-02T12:11:00Z">
              <w:rPr/>
            </w:rPrChange>
          </w:rPr>
          <w:delText xml:space="preserve"> IN: denotes RRBS or HM450K regions within MHB. OUT</w:delText>
        </w:r>
      </w:del>
      <w:ins w:id="1049" w:author="Dinh Diep" w:date="2016-12-28T14:36:00Z">
        <w:del w:id="1050" w:author="Shicheng Guo" w:date="2017-01-03T00:39:00Z">
          <w:r w:rsidR="00295E89" w:rsidRPr="00A415FD" w:rsidDel="003C7E75">
            <w:rPr>
              <w:rFonts w:ascii="Arial" w:eastAsia="Arial" w:hAnsi="Arial" w:cs="Arial"/>
              <w:color w:val="auto"/>
              <w:sz w:val="22"/>
              <w:szCs w:val="22"/>
              <w:rPrChange w:id="1051" w:author="Shicheng Guo" w:date="2017-01-02T12:11:00Z">
                <w:rPr/>
              </w:rPrChange>
            </w:rPr>
            <w:delText xml:space="preserve"> </w:delText>
          </w:r>
        </w:del>
      </w:ins>
      <w:del w:id="1052" w:author="Shicheng Guo" w:date="2017-01-03T00:39:00Z">
        <w:r w:rsidR="00095DE8" w:rsidRPr="00A415FD" w:rsidDel="003C7E75">
          <w:rPr>
            <w:rFonts w:ascii="Arial" w:eastAsia="Arial" w:hAnsi="Arial" w:cs="Arial"/>
            <w:color w:val="auto"/>
            <w:sz w:val="22"/>
            <w:szCs w:val="22"/>
            <w:rPrChange w:id="1053" w:author="Shicheng Guo" w:date="2017-01-02T12:11:00Z">
              <w:rPr/>
            </w:rPrChange>
          </w:rPr>
          <w:delText xml:space="preserve">:denotes RRBS or HM450K regions beyond MHB regions. </w:delText>
        </w:r>
      </w:del>
    </w:p>
    <w:p w14:paraId="5F55E78C" w14:textId="44C5CA17" w:rsidR="006E30BA" w:rsidRPr="005D1D11" w:rsidDel="00BF59E0" w:rsidRDefault="00632075" w:rsidP="00295E89">
      <w:pPr>
        <w:spacing w:before="100" w:beforeAutospacing="1" w:after="100" w:afterAutospacing="1" w:line="276" w:lineRule="auto"/>
        <w:rPr>
          <w:del w:id="1054" w:author="Shicheng Guo" w:date="2017-01-03T00:58:00Z"/>
          <w:rFonts w:ascii="Arial" w:eastAsiaTheme="minorEastAsia" w:hAnsi="Arial" w:cs="Arial"/>
          <w:color w:val="auto"/>
          <w:sz w:val="22"/>
          <w:szCs w:val="22"/>
        </w:rPr>
      </w:pPr>
      <w:del w:id="1055" w:author="Shicheng Guo" w:date="2017-01-03T00:58:00Z">
        <w:r w:rsidRPr="004A02EA" w:rsidDel="00BF59E0">
          <w:rPr>
            <w:rFonts w:ascii="Arial" w:hAnsi="Arial" w:cs="Arial"/>
            <w:b/>
            <w:color w:val="FF0000"/>
            <w:sz w:val="22"/>
            <w:szCs w:val="22"/>
          </w:rPr>
          <w:delText xml:space="preserve">Supplementary Figure </w:delText>
        </w:r>
        <w:r w:rsidR="00516437" w:rsidDel="00BF59E0">
          <w:rPr>
            <w:rFonts w:ascii="Arial" w:hAnsi="Arial" w:cs="Arial"/>
            <w:b/>
            <w:color w:val="FF0000"/>
            <w:sz w:val="22"/>
            <w:szCs w:val="22"/>
          </w:rPr>
          <w:delText>4</w:delText>
        </w:r>
        <w:r w:rsidDel="00BF59E0">
          <w:rPr>
            <w:rFonts w:ascii="Arial" w:hAnsi="Arial" w:cs="Arial"/>
            <w:sz w:val="22"/>
            <w:szCs w:val="22"/>
          </w:rPr>
          <w:delText xml:space="preserve">. </w:delText>
        </w:r>
      </w:del>
      <w:del w:id="1056" w:author="Shicheng Guo" w:date="2017-01-03T00:40:00Z">
        <w:r w:rsidDel="003C7E75">
          <w:rPr>
            <w:rFonts w:ascii="Arial" w:hAnsi="Arial" w:cs="Arial"/>
            <w:sz w:val="22"/>
            <w:szCs w:val="22"/>
          </w:rPr>
          <w:delText xml:space="preserve">Profiles of H3K27ac, H3K4me3 and H3K4me1 over methylation haplotype blocks for 12 adult tissue types. X-axis are distances from the center of methylation haplotype blocks (+/- 1000) and y-axis are the average reads density in RPKM (input normalized reads per kilobase per million). </w:delText>
        </w:r>
      </w:del>
      <w:ins w:id="1057" w:author="Dinh Diep" w:date="2016-12-28T14:37:00Z">
        <w:del w:id="1058" w:author="Shicheng Guo" w:date="2017-01-03T00:40:00Z">
          <w:r w:rsidR="00295E89" w:rsidDel="003C7E75">
            <w:rPr>
              <w:rFonts w:ascii="Arial" w:hAnsi="Arial" w:cs="Arial"/>
              <w:sz w:val="22"/>
              <w:szCs w:val="22"/>
            </w:rPr>
            <w:delText>Histone</w:delText>
          </w:r>
        </w:del>
      </w:ins>
      <w:ins w:id="1059" w:author="Dinh Diep" w:date="2016-12-28T14:38:00Z">
        <w:del w:id="1060" w:author="Shicheng Guo" w:date="2017-01-03T00:40:00Z">
          <w:r w:rsidR="00295E89" w:rsidDel="003C7E75">
            <w:rPr>
              <w:rFonts w:ascii="Arial" w:hAnsi="Arial" w:cs="Arial"/>
              <w:sz w:val="22"/>
              <w:szCs w:val="22"/>
            </w:rPr>
            <w:delText>s</w:delText>
          </w:r>
        </w:del>
      </w:ins>
      <w:ins w:id="1061" w:author="Dinh Diep" w:date="2016-12-28T14:37:00Z">
        <w:del w:id="1062" w:author="Shicheng Guo" w:date="2017-01-03T00:40:00Z">
          <w:r w:rsidR="00295E89" w:rsidDel="003C7E75">
            <w:rPr>
              <w:rFonts w:ascii="Arial" w:hAnsi="Arial" w:cs="Arial"/>
              <w:sz w:val="22"/>
              <w:szCs w:val="22"/>
            </w:rPr>
            <w:delText xml:space="preserve"> data were downloaded from NCBI GEO (</w:delText>
          </w:r>
          <w:r w:rsidR="00295E89" w:rsidRPr="003C53E0" w:rsidDel="003C7E75">
            <w:delText>https://www.ncbi.nlm.nih.gov/geo/roadmap/epigenomics/</w:delText>
          </w:r>
          <w:r w:rsidR="00295E89" w:rsidDel="003C7E75">
            <w:delText>).</w:delText>
          </w:r>
        </w:del>
      </w:ins>
    </w:p>
    <w:p w14:paraId="70888DDF" w14:textId="0DF61F70" w:rsidR="00295E89" w:rsidRPr="00530512" w:rsidDel="00BF59E0" w:rsidRDefault="00B568F5">
      <w:pPr>
        <w:spacing w:line="276" w:lineRule="auto"/>
        <w:rPr>
          <w:ins w:id="1063" w:author="Dinh Diep" w:date="2016-12-28T14:39:00Z"/>
          <w:del w:id="1064" w:author="Shicheng Guo" w:date="2017-01-03T00:58:00Z"/>
          <w:rFonts w:ascii="Arial" w:eastAsia="Arial" w:hAnsi="Arial" w:cs="Arial"/>
          <w:color w:val="auto"/>
          <w:sz w:val="22"/>
          <w:szCs w:val="22"/>
        </w:rPr>
        <w:pPrChange w:id="1065" w:author="Dinh Diep" w:date="2016-12-28T14:39:00Z">
          <w:pPr>
            <w:spacing w:line="276" w:lineRule="auto"/>
            <w:jc w:val="left"/>
          </w:pPr>
        </w:pPrChange>
      </w:pPr>
      <w:del w:id="1066" w:author="Shicheng Guo" w:date="2017-01-03T00:58:00Z">
        <w:r w:rsidRPr="004A02EA" w:rsidDel="00BF59E0">
          <w:rPr>
            <w:rFonts w:ascii="Arial" w:eastAsia="Arial" w:hAnsi="Arial" w:cs="Arial"/>
            <w:b/>
            <w:color w:val="FF0000"/>
            <w:sz w:val="22"/>
            <w:szCs w:val="22"/>
          </w:rPr>
          <w:delText>Supplementary</w:delText>
        </w:r>
        <w:r w:rsidR="00E02593" w:rsidRPr="004A02EA" w:rsidDel="00BF59E0">
          <w:rPr>
            <w:rFonts w:ascii="Arial" w:eastAsia="Arial" w:hAnsi="Arial" w:cs="Arial"/>
            <w:b/>
            <w:color w:val="FF0000"/>
            <w:sz w:val="22"/>
            <w:szCs w:val="22"/>
          </w:rPr>
          <w:delText xml:space="preserve"> </w:delText>
        </w:r>
        <w:r w:rsidR="006E30BA" w:rsidRPr="004A02EA" w:rsidDel="00BF59E0">
          <w:rPr>
            <w:rFonts w:ascii="Arial" w:eastAsia="Arial" w:hAnsi="Arial" w:cs="Arial"/>
            <w:b/>
            <w:color w:val="FF0000"/>
            <w:sz w:val="22"/>
            <w:szCs w:val="22"/>
          </w:rPr>
          <w:delText xml:space="preserve">Figure </w:delText>
        </w:r>
        <w:r w:rsidR="00516437" w:rsidDel="00BF59E0">
          <w:rPr>
            <w:rFonts w:ascii="Arial" w:eastAsia="Arial" w:hAnsi="Arial" w:cs="Arial"/>
            <w:b/>
            <w:color w:val="FF0000"/>
            <w:sz w:val="22"/>
            <w:szCs w:val="22"/>
          </w:rPr>
          <w:delText>5</w:delText>
        </w:r>
        <w:r w:rsidR="006E30BA" w:rsidRPr="00530512" w:rsidDel="00BF59E0">
          <w:rPr>
            <w:rFonts w:ascii="Arial" w:eastAsia="Arial" w:hAnsi="Arial" w:cs="Arial"/>
            <w:b/>
            <w:color w:val="auto"/>
            <w:sz w:val="22"/>
            <w:szCs w:val="22"/>
          </w:rPr>
          <w:delText>.</w:delText>
        </w:r>
        <w:r w:rsidR="006E30BA" w:rsidRPr="00530512" w:rsidDel="00BF59E0">
          <w:rPr>
            <w:rFonts w:ascii="Arial" w:eastAsia="Arial" w:hAnsi="Arial" w:cs="Arial"/>
            <w:color w:val="auto"/>
            <w:sz w:val="22"/>
            <w:szCs w:val="22"/>
          </w:rPr>
          <w:delText xml:space="preserve"> </w:delText>
        </w:r>
      </w:del>
      <w:del w:id="1067" w:author="Shicheng Guo" w:date="2017-01-03T00:41:00Z">
        <w:r w:rsidR="00A62B16" w:rsidDel="003C7E75">
          <w:rPr>
            <w:rFonts w:ascii="Arial" w:eastAsia="Arial" w:hAnsi="Arial" w:cs="Arial"/>
            <w:color w:val="auto"/>
            <w:sz w:val="22"/>
            <w:szCs w:val="22"/>
          </w:rPr>
          <w:delText xml:space="preserve">PCA analysis of </w:delText>
        </w:r>
        <w:r w:rsidR="00613C6A" w:rsidDel="003C7E75">
          <w:rPr>
            <w:rFonts w:ascii="Arial" w:eastAsia="Arial" w:hAnsi="Arial" w:cs="Arial"/>
            <w:color w:val="auto"/>
            <w:sz w:val="22"/>
            <w:szCs w:val="22"/>
          </w:rPr>
          <w:delText>human</w:delText>
        </w:r>
        <w:r w:rsidR="006D5629" w:rsidDel="003C7E75">
          <w:rPr>
            <w:rFonts w:ascii="Arial" w:eastAsia="Arial" w:hAnsi="Arial" w:cs="Arial"/>
            <w:color w:val="auto"/>
            <w:sz w:val="22"/>
            <w:szCs w:val="22"/>
          </w:rPr>
          <w:delText xml:space="preserve"> tissues and cells based on </w:delText>
        </w:r>
      </w:del>
      <w:ins w:id="1068" w:author="Dinh Diep" w:date="2016-12-28T14:39:00Z">
        <w:del w:id="1069" w:author="Shicheng Guo" w:date="2017-01-03T00:41:00Z">
          <w:r w:rsidR="00295E89" w:rsidDel="003C7E75">
            <w:rPr>
              <w:rFonts w:ascii="Arial" w:eastAsia="Arial" w:hAnsi="Arial" w:cs="Arial"/>
              <w:color w:val="auto"/>
              <w:sz w:val="22"/>
              <w:szCs w:val="22"/>
            </w:rPr>
            <w:delText>methylation haplotype loads for MHB regions. Tissues and cells data were from WGBS datasets listed in Supplementary Table S12d.</w:delText>
          </w:r>
        </w:del>
      </w:ins>
    </w:p>
    <w:p w14:paraId="7E990C07" w14:textId="2C356A5A" w:rsidR="006E30BA" w:rsidRPr="00530512" w:rsidDel="00BF59E0" w:rsidRDefault="005E1D99" w:rsidP="000B5869">
      <w:pPr>
        <w:spacing w:line="276" w:lineRule="auto"/>
        <w:jc w:val="left"/>
        <w:rPr>
          <w:del w:id="1070" w:author="Shicheng Guo" w:date="2017-01-03T00:58:00Z"/>
          <w:rFonts w:ascii="Arial" w:eastAsia="Arial" w:hAnsi="Arial" w:cs="Arial"/>
          <w:color w:val="auto"/>
          <w:sz w:val="22"/>
          <w:szCs w:val="22"/>
        </w:rPr>
      </w:pPr>
      <w:del w:id="1071" w:author="Shicheng Guo" w:date="2017-01-03T00:58:00Z">
        <w:r w:rsidRPr="00530512" w:rsidDel="00BF59E0">
          <w:rPr>
            <w:rFonts w:ascii="Arial" w:eastAsia="Arial" w:hAnsi="Arial" w:cs="Arial"/>
            <w:color w:val="auto"/>
            <w:sz w:val="22"/>
            <w:szCs w:val="22"/>
          </w:rPr>
          <w:delText xml:space="preserve">MHL. </w:delText>
        </w:r>
      </w:del>
    </w:p>
    <w:p w14:paraId="39B81966" w14:textId="183DC0EF" w:rsidR="00CA4523" w:rsidRPr="00530512" w:rsidDel="00BF59E0" w:rsidRDefault="00CA4523" w:rsidP="000B5869">
      <w:pPr>
        <w:spacing w:line="276" w:lineRule="auto"/>
        <w:jc w:val="left"/>
        <w:rPr>
          <w:del w:id="1072" w:author="Shicheng Guo" w:date="2017-01-03T00:58:00Z"/>
          <w:rFonts w:ascii="Arial" w:eastAsia="Arial" w:hAnsi="Arial" w:cs="Arial"/>
          <w:color w:val="auto"/>
          <w:sz w:val="22"/>
          <w:szCs w:val="22"/>
        </w:rPr>
      </w:pPr>
    </w:p>
    <w:p w14:paraId="7A6620AD" w14:textId="460B70DE" w:rsidR="00533F11" w:rsidRPr="00530512" w:rsidDel="00BF59E0" w:rsidRDefault="00B568F5" w:rsidP="000B5869">
      <w:pPr>
        <w:spacing w:line="276" w:lineRule="auto"/>
        <w:jc w:val="left"/>
        <w:rPr>
          <w:del w:id="1073" w:author="Shicheng Guo" w:date="2017-01-03T00:58:00Z"/>
          <w:rFonts w:ascii="Arial" w:eastAsia="Arial" w:hAnsi="Arial" w:cs="Arial"/>
          <w:color w:val="auto"/>
          <w:sz w:val="22"/>
          <w:szCs w:val="22"/>
        </w:rPr>
      </w:pPr>
      <w:del w:id="1074" w:author="Shicheng Guo" w:date="2017-01-03T00:58:00Z">
        <w:r w:rsidRPr="004A02EA" w:rsidDel="00BF59E0">
          <w:rPr>
            <w:rFonts w:ascii="Arial" w:eastAsia="Arial" w:hAnsi="Arial" w:cs="Arial"/>
            <w:b/>
            <w:color w:val="FF0000"/>
            <w:sz w:val="22"/>
            <w:szCs w:val="22"/>
          </w:rPr>
          <w:delText>Supplementary</w:delText>
        </w:r>
        <w:r w:rsidR="00E02593" w:rsidRPr="004A02EA" w:rsidDel="00BF59E0">
          <w:rPr>
            <w:rFonts w:ascii="Arial" w:eastAsia="Arial" w:hAnsi="Arial" w:cs="Arial"/>
            <w:b/>
            <w:color w:val="FF0000"/>
            <w:sz w:val="22"/>
            <w:szCs w:val="22"/>
          </w:rPr>
          <w:delText xml:space="preserve"> </w:delText>
        </w:r>
        <w:r w:rsidR="00533F11" w:rsidRPr="004A02EA" w:rsidDel="00BF59E0">
          <w:rPr>
            <w:rFonts w:ascii="Arial" w:eastAsia="Arial" w:hAnsi="Arial" w:cs="Arial"/>
            <w:b/>
            <w:color w:val="FF0000"/>
            <w:sz w:val="22"/>
            <w:szCs w:val="22"/>
          </w:rPr>
          <w:delText xml:space="preserve">Figure </w:delText>
        </w:r>
        <w:r w:rsidR="00516437" w:rsidDel="00BF59E0">
          <w:rPr>
            <w:rFonts w:ascii="Arial" w:eastAsia="Arial" w:hAnsi="Arial" w:cs="Arial"/>
            <w:b/>
            <w:color w:val="FF0000"/>
            <w:sz w:val="22"/>
            <w:szCs w:val="22"/>
          </w:rPr>
          <w:delText>6</w:delText>
        </w:r>
        <w:r w:rsidR="00533F11" w:rsidRPr="00530512" w:rsidDel="00BF59E0">
          <w:rPr>
            <w:rFonts w:ascii="Arial" w:eastAsia="Arial" w:hAnsi="Arial" w:cs="Arial"/>
            <w:b/>
            <w:color w:val="auto"/>
            <w:sz w:val="22"/>
            <w:szCs w:val="22"/>
          </w:rPr>
          <w:delText>.</w:delText>
        </w:r>
        <w:r w:rsidR="00533F11" w:rsidRPr="00530512" w:rsidDel="00BF59E0">
          <w:rPr>
            <w:rFonts w:ascii="Arial" w:eastAsia="Arial" w:hAnsi="Arial" w:cs="Arial"/>
            <w:color w:val="auto"/>
            <w:sz w:val="22"/>
            <w:szCs w:val="22"/>
          </w:rPr>
          <w:delText xml:space="preserve"> </w:delText>
        </w:r>
      </w:del>
      <w:del w:id="1075" w:author="Shicheng Guo" w:date="2017-01-03T00:42:00Z">
        <w:r w:rsidR="006D5629" w:rsidDel="003C7E75">
          <w:rPr>
            <w:rFonts w:ascii="Arial" w:eastAsia="Arial" w:hAnsi="Arial" w:cs="Arial"/>
            <w:color w:val="auto"/>
            <w:sz w:val="22"/>
            <w:szCs w:val="22"/>
          </w:rPr>
          <w:delText xml:space="preserve">Distinctive patterns of functional enrichment for TF </w:delText>
        </w:r>
      </w:del>
      <w:ins w:id="1076" w:author="Dinh Diep" w:date="2016-12-28T14:40:00Z">
        <w:del w:id="1077" w:author="Shicheng Guo" w:date="2017-01-03T00:42:00Z">
          <w:r w:rsidR="00295E89" w:rsidDel="003C7E75">
            <w:rPr>
              <w:rFonts w:ascii="Arial" w:eastAsia="Arial" w:hAnsi="Arial" w:cs="Arial"/>
              <w:color w:val="auto"/>
              <w:sz w:val="22"/>
              <w:szCs w:val="22"/>
            </w:rPr>
            <w:delText xml:space="preserve">transcription factors (TF) within binding sites </w:delText>
          </w:r>
        </w:del>
      </w:ins>
      <w:del w:id="1078" w:author="Shicheng Guo" w:date="2017-01-03T00:42:00Z">
        <w:r w:rsidR="006D5629" w:rsidDel="003C7E75">
          <w:rPr>
            <w:rFonts w:ascii="Arial" w:eastAsia="Arial" w:hAnsi="Arial" w:cs="Arial"/>
            <w:color w:val="auto"/>
            <w:sz w:val="22"/>
            <w:szCs w:val="22"/>
          </w:rPr>
          <w:delText>associated with MHBs of hypo-</w:delText>
        </w:r>
      </w:del>
      <w:ins w:id="1079" w:author="Dinh Diep" w:date="2016-12-28T14:41:00Z">
        <w:del w:id="1080" w:author="Shicheng Guo" w:date="2017-01-03T00:42:00Z">
          <w:r w:rsidR="00295E89" w:rsidDel="003C7E75">
            <w:rPr>
              <w:rFonts w:ascii="Arial" w:eastAsia="Arial" w:hAnsi="Arial" w:cs="Arial"/>
              <w:color w:val="auto"/>
              <w:sz w:val="22"/>
              <w:szCs w:val="22"/>
            </w:rPr>
            <w:delText xml:space="preserve"> (a)</w:delText>
          </w:r>
        </w:del>
      </w:ins>
      <w:del w:id="1081" w:author="Shicheng Guo" w:date="2017-01-03T00:42:00Z">
        <w:r w:rsidR="006D5629" w:rsidDel="003C7E75">
          <w:rPr>
            <w:rFonts w:ascii="Arial" w:eastAsia="Arial" w:hAnsi="Arial" w:cs="Arial"/>
            <w:color w:val="auto"/>
            <w:sz w:val="22"/>
            <w:szCs w:val="22"/>
          </w:rPr>
          <w:delText xml:space="preserve"> or hyper</w:delText>
        </w:r>
      </w:del>
      <w:ins w:id="1082" w:author="Dinh Diep" w:date="2016-12-28T14:41:00Z">
        <w:del w:id="1083" w:author="Shicheng Guo" w:date="2017-01-03T00:42:00Z">
          <w:r w:rsidR="00295E89" w:rsidDel="003C7E75">
            <w:rPr>
              <w:rFonts w:ascii="Arial" w:eastAsia="Arial" w:hAnsi="Arial" w:cs="Arial"/>
              <w:color w:val="auto"/>
              <w:sz w:val="22"/>
              <w:szCs w:val="22"/>
            </w:rPr>
            <w:delText>- (b)</w:delText>
          </w:r>
        </w:del>
      </w:ins>
      <w:del w:id="1084" w:author="Shicheng Guo" w:date="2017-01-03T00:42:00Z">
        <w:r w:rsidR="006D5629" w:rsidDel="003C7E75">
          <w:rPr>
            <w:rFonts w:ascii="Arial" w:eastAsia="Arial" w:hAnsi="Arial" w:cs="Arial"/>
            <w:color w:val="auto"/>
            <w:sz w:val="22"/>
            <w:szCs w:val="22"/>
          </w:rPr>
          <w:delText xml:space="preserve"> MHL</w:delText>
        </w:r>
        <w:r w:rsidR="00533F11" w:rsidRPr="00530512" w:rsidDel="003C7E75">
          <w:rPr>
            <w:rFonts w:ascii="Arial" w:eastAsia="Arial" w:hAnsi="Arial" w:cs="Arial"/>
            <w:color w:val="auto"/>
            <w:sz w:val="22"/>
            <w:szCs w:val="22"/>
          </w:rPr>
          <w:delText>.</w:delText>
        </w:r>
      </w:del>
    </w:p>
    <w:p w14:paraId="0344F022" w14:textId="3FF5C845" w:rsidR="00CA4523" w:rsidRPr="00530512" w:rsidDel="00BF59E0" w:rsidRDefault="00CA4523" w:rsidP="000B5869">
      <w:pPr>
        <w:spacing w:line="276" w:lineRule="auto"/>
        <w:jc w:val="left"/>
        <w:rPr>
          <w:del w:id="1085" w:author="Shicheng Guo" w:date="2017-01-03T00:58:00Z"/>
          <w:rFonts w:ascii="Arial" w:eastAsia="Arial" w:hAnsi="Arial" w:cs="Arial"/>
          <w:color w:val="auto"/>
          <w:sz w:val="22"/>
          <w:szCs w:val="22"/>
        </w:rPr>
      </w:pPr>
    </w:p>
    <w:p w14:paraId="06801089" w14:textId="5294885F" w:rsidR="00D91CF4" w:rsidRPr="004A02EA" w:rsidDel="00BF59E0" w:rsidRDefault="005A440B" w:rsidP="000B5869">
      <w:pPr>
        <w:spacing w:line="276" w:lineRule="auto"/>
        <w:jc w:val="left"/>
        <w:rPr>
          <w:del w:id="1086" w:author="Shicheng Guo" w:date="2017-01-03T00:58:00Z"/>
          <w:rFonts w:ascii="Arial" w:eastAsia="Arial" w:hAnsi="Arial" w:cs="Arial"/>
          <w:color w:val="FF0000"/>
          <w:sz w:val="22"/>
          <w:szCs w:val="22"/>
        </w:rPr>
      </w:pPr>
      <w:del w:id="1087" w:author="Shicheng Guo" w:date="2017-01-03T00:58:00Z">
        <w:r w:rsidRPr="004A02EA" w:rsidDel="00BF59E0">
          <w:rPr>
            <w:rFonts w:ascii="Arial" w:eastAsia="Arial" w:hAnsi="Arial" w:cs="Arial"/>
            <w:b/>
            <w:color w:val="FF0000"/>
            <w:sz w:val="22"/>
            <w:szCs w:val="22"/>
          </w:rPr>
          <w:delText xml:space="preserve">Supplementary Figure </w:delText>
        </w:r>
        <w:r w:rsidR="00516437" w:rsidDel="00BF59E0">
          <w:rPr>
            <w:rFonts w:ascii="Arial" w:eastAsia="Arial" w:hAnsi="Arial" w:cs="Arial"/>
            <w:b/>
            <w:color w:val="FF0000"/>
            <w:sz w:val="22"/>
            <w:szCs w:val="22"/>
          </w:rPr>
          <w:delText>7</w:delText>
        </w:r>
        <w:r w:rsidR="0050258E" w:rsidRPr="004A02EA" w:rsidDel="00BF59E0">
          <w:rPr>
            <w:rFonts w:ascii="Arial" w:eastAsia="Arial" w:hAnsi="Arial" w:cs="Arial"/>
            <w:color w:val="FF0000"/>
            <w:sz w:val="22"/>
            <w:szCs w:val="22"/>
          </w:rPr>
          <w:delText xml:space="preserve">. </w:delText>
        </w:r>
      </w:del>
      <w:del w:id="1088" w:author="Shicheng Guo" w:date="2017-01-03T00:42:00Z">
        <w:r w:rsidR="00ED5378" w:rsidRPr="004A02EA" w:rsidDel="003C7E75">
          <w:rPr>
            <w:rFonts w:ascii="Arial" w:eastAsia="Arial" w:hAnsi="Arial" w:cs="Arial"/>
            <w:color w:val="FF0000"/>
            <w:sz w:val="22"/>
            <w:szCs w:val="22"/>
          </w:rPr>
          <w:delText>Distribution of</w:delText>
        </w:r>
        <w:r w:rsidR="00D91CF4" w:rsidRPr="004A02EA" w:rsidDel="003C7E75">
          <w:rPr>
            <w:rFonts w:ascii="Arial" w:eastAsia="Arial" w:hAnsi="Arial" w:cs="Arial"/>
            <w:color w:val="FF0000"/>
            <w:sz w:val="22"/>
            <w:szCs w:val="22"/>
          </w:rPr>
          <w:delText xml:space="preserve"> incidence of cancer-associated HMH in CRC and LC plasma samples. y</w:delText>
        </w:r>
      </w:del>
      <w:ins w:id="1089" w:author="Dinh Diep" w:date="2016-12-28T14:41:00Z">
        <w:del w:id="1090" w:author="Shicheng Guo" w:date="2017-01-03T00:42:00Z">
          <w:r w:rsidR="00295E89" w:rsidDel="003C7E75">
            <w:rPr>
              <w:rFonts w:ascii="Arial" w:eastAsia="Arial" w:hAnsi="Arial" w:cs="Arial"/>
              <w:color w:val="FF0000"/>
              <w:sz w:val="22"/>
              <w:szCs w:val="22"/>
            </w:rPr>
            <w:delText>Y</w:delText>
          </w:r>
        </w:del>
      </w:ins>
      <w:del w:id="1091" w:author="Shicheng Guo" w:date="2017-01-03T00:42:00Z">
        <w:r w:rsidR="00D91CF4" w:rsidRPr="004A02EA" w:rsidDel="003C7E75">
          <w:rPr>
            <w:rFonts w:ascii="Arial" w:eastAsia="Arial" w:hAnsi="Arial" w:cs="Arial"/>
            <w:color w:val="FF0000"/>
            <w:sz w:val="22"/>
            <w:szCs w:val="22"/>
          </w:rPr>
          <w:delText>-axis denotes the frequency of caMHM and x-axis denotes the incidence (sample number) of the caHMH in cancer plasmas.</w:delText>
        </w:r>
        <w:r w:rsidR="009D4022" w:rsidDel="003C7E75">
          <w:rPr>
            <w:rFonts w:ascii="Arial" w:eastAsia="Arial" w:hAnsi="Arial" w:cs="Arial"/>
            <w:color w:val="FF0000"/>
            <w:sz w:val="22"/>
            <w:szCs w:val="22"/>
          </w:rPr>
          <w:delText xml:space="preserve"> We found</w:delText>
        </w:r>
      </w:del>
      <w:ins w:id="1092" w:author="Dinh Diep" w:date="2016-12-28T14:42:00Z">
        <w:del w:id="1093" w:author="Shicheng Guo" w:date="2017-01-02T11:55:00Z">
          <w:r w:rsidR="00295E89" w:rsidDel="002B56D6">
            <w:rPr>
              <w:rFonts w:ascii="Arial" w:eastAsia="Arial" w:hAnsi="Arial" w:cs="Arial"/>
              <w:color w:val="FF0000"/>
              <w:sz w:val="22"/>
              <w:szCs w:val="22"/>
            </w:rPr>
            <w:delText xml:space="preserve">The </w:delText>
          </w:r>
        </w:del>
      </w:ins>
      <w:del w:id="1094" w:author="Shicheng Guo" w:date="2017-01-02T11:55:00Z">
        <w:r w:rsidR="009D4022" w:rsidDel="002B56D6">
          <w:rPr>
            <w:rFonts w:ascii="Arial" w:eastAsia="Arial" w:hAnsi="Arial" w:cs="Arial"/>
            <w:color w:val="FF0000"/>
            <w:sz w:val="22"/>
            <w:szCs w:val="22"/>
          </w:rPr>
          <w:delText xml:space="preserve"> majority</w:delText>
        </w:r>
      </w:del>
      <w:del w:id="1095" w:author="Shicheng Guo" w:date="2017-01-03T00:42:00Z">
        <w:r w:rsidR="009D4022" w:rsidDel="003C7E75">
          <w:rPr>
            <w:rFonts w:ascii="Arial" w:eastAsia="Arial" w:hAnsi="Arial" w:cs="Arial"/>
            <w:color w:val="FF0000"/>
            <w:sz w:val="22"/>
            <w:szCs w:val="22"/>
          </w:rPr>
          <w:delText xml:space="preserve"> caHMH are patient specific while a few of them </w:delText>
        </w:r>
      </w:del>
      <w:ins w:id="1096" w:author="Dinh Diep" w:date="2016-12-28T14:43:00Z">
        <w:del w:id="1097" w:author="Shicheng Guo" w:date="2017-01-03T00:42:00Z">
          <w:r w:rsidR="00295E89" w:rsidDel="003C7E75">
            <w:rPr>
              <w:rFonts w:ascii="Arial" w:eastAsia="Arial" w:hAnsi="Arial" w:cs="Arial"/>
              <w:color w:val="FF0000"/>
              <w:sz w:val="22"/>
              <w:szCs w:val="22"/>
            </w:rPr>
            <w:delText xml:space="preserve"> </w:delText>
          </w:r>
        </w:del>
      </w:ins>
      <w:del w:id="1098" w:author="Shicheng Guo" w:date="2017-01-03T00:42:00Z">
        <w:r w:rsidR="009D4022" w:rsidDel="003C7E75">
          <w:rPr>
            <w:rFonts w:ascii="Arial" w:eastAsia="Arial" w:hAnsi="Arial" w:cs="Arial"/>
            <w:color w:val="FF0000"/>
            <w:sz w:val="22"/>
            <w:szCs w:val="22"/>
          </w:rPr>
          <w:delText xml:space="preserve">will have high incidence among the cancer plasma samples. </w:delText>
        </w:r>
      </w:del>
    </w:p>
    <w:p w14:paraId="5E6CDB70" w14:textId="27407FC7" w:rsidR="005A440B" w:rsidRPr="00530512" w:rsidDel="00BF59E0" w:rsidRDefault="005A440B" w:rsidP="000B5869">
      <w:pPr>
        <w:spacing w:line="276" w:lineRule="auto"/>
        <w:jc w:val="left"/>
        <w:rPr>
          <w:del w:id="1099" w:author="Shicheng Guo" w:date="2017-01-03T00:58:00Z"/>
          <w:rFonts w:ascii="Arial" w:eastAsia="Arial" w:hAnsi="Arial" w:cs="Arial"/>
          <w:color w:val="auto"/>
          <w:sz w:val="22"/>
          <w:szCs w:val="22"/>
        </w:rPr>
      </w:pPr>
    </w:p>
    <w:p w14:paraId="10326598" w14:textId="25AE7688" w:rsidR="006E30BA" w:rsidDel="00BF59E0" w:rsidRDefault="00B568F5" w:rsidP="000B5869">
      <w:pPr>
        <w:spacing w:line="276" w:lineRule="auto"/>
        <w:jc w:val="left"/>
        <w:rPr>
          <w:del w:id="1100" w:author="Shicheng Guo" w:date="2017-01-03T00:58:00Z"/>
          <w:rFonts w:ascii="Arial" w:eastAsia="Arial" w:hAnsi="Arial" w:cs="Arial"/>
          <w:color w:val="auto"/>
          <w:sz w:val="22"/>
          <w:szCs w:val="22"/>
        </w:rPr>
      </w:pPr>
      <w:del w:id="1101" w:author="Shicheng Guo" w:date="2017-01-03T00:58:00Z">
        <w:r w:rsidRPr="004A02EA" w:rsidDel="00BF59E0">
          <w:rPr>
            <w:rFonts w:ascii="Arial" w:eastAsia="Arial" w:hAnsi="Arial" w:cs="Arial"/>
            <w:b/>
            <w:color w:val="FF0000"/>
            <w:sz w:val="22"/>
            <w:szCs w:val="22"/>
          </w:rPr>
          <w:delText>Supplementary</w:delText>
        </w:r>
        <w:r w:rsidR="00E02593" w:rsidRPr="004A02EA" w:rsidDel="00BF59E0">
          <w:rPr>
            <w:rFonts w:ascii="Arial" w:eastAsia="Arial" w:hAnsi="Arial" w:cs="Arial"/>
            <w:b/>
            <w:color w:val="FF0000"/>
            <w:sz w:val="22"/>
            <w:szCs w:val="22"/>
          </w:rPr>
          <w:delText xml:space="preserve"> </w:delText>
        </w:r>
        <w:r w:rsidR="005A440B" w:rsidRPr="004A02EA" w:rsidDel="00BF59E0">
          <w:rPr>
            <w:rFonts w:ascii="Arial" w:eastAsia="Arial" w:hAnsi="Arial" w:cs="Arial"/>
            <w:b/>
            <w:color w:val="FF0000"/>
            <w:sz w:val="22"/>
            <w:szCs w:val="22"/>
          </w:rPr>
          <w:delText xml:space="preserve">Figure </w:delText>
        </w:r>
        <w:r w:rsidR="00516437" w:rsidDel="00BF59E0">
          <w:rPr>
            <w:rFonts w:ascii="Arial" w:eastAsia="Arial" w:hAnsi="Arial" w:cs="Arial"/>
            <w:b/>
            <w:color w:val="FF0000"/>
            <w:sz w:val="22"/>
            <w:szCs w:val="22"/>
          </w:rPr>
          <w:delText>8</w:delText>
        </w:r>
        <w:r w:rsidR="006E30BA" w:rsidRPr="004A02EA" w:rsidDel="00BF59E0">
          <w:rPr>
            <w:rFonts w:ascii="Arial" w:eastAsia="Arial" w:hAnsi="Arial" w:cs="Arial"/>
            <w:b/>
            <w:color w:val="FF0000"/>
            <w:sz w:val="22"/>
            <w:szCs w:val="22"/>
          </w:rPr>
          <w:delText>.</w:delText>
        </w:r>
        <w:r w:rsidR="006E30BA" w:rsidRPr="004A02EA" w:rsidDel="00BF59E0">
          <w:rPr>
            <w:rFonts w:ascii="Arial" w:eastAsia="Arial" w:hAnsi="Arial" w:cs="Arial"/>
            <w:color w:val="FF0000"/>
            <w:sz w:val="22"/>
            <w:szCs w:val="22"/>
          </w:rPr>
          <w:delText xml:space="preserve"> </w:delText>
        </w:r>
      </w:del>
      <w:del w:id="1102" w:author="Shicheng Guo" w:date="2017-01-03T00:42:00Z">
        <w:r w:rsidR="002F0F41" w:rsidDel="003C7E75">
          <w:rPr>
            <w:rFonts w:ascii="Arial" w:eastAsia="Arial" w:hAnsi="Arial" w:cs="Arial"/>
            <w:color w:val="auto"/>
            <w:sz w:val="22"/>
            <w:szCs w:val="22"/>
          </w:rPr>
          <w:delText xml:space="preserve">Deconvolution </w:delText>
        </w:r>
        <w:r w:rsidR="004F178E" w:rsidDel="003C7E75">
          <w:rPr>
            <w:rFonts w:ascii="Arial" w:eastAsia="Arial" w:hAnsi="Arial" w:cs="Arial"/>
            <w:color w:val="auto"/>
            <w:sz w:val="22"/>
            <w:szCs w:val="22"/>
          </w:rPr>
          <w:delText>of</w:delText>
        </w:r>
        <w:r w:rsidR="002F0F41" w:rsidDel="003C7E75">
          <w:rPr>
            <w:rFonts w:ascii="Arial" w:eastAsia="Arial" w:hAnsi="Arial" w:cs="Arial"/>
            <w:color w:val="auto"/>
            <w:sz w:val="22"/>
            <w:szCs w:val="22"/>
          </w:rPr>
          <w:delText xml:space="preserve"> cancer and normal plasma </w:delText>
        </w:r>
        <w:r w:rsidR="002F0F41" w:rsidRPr="00530512" w:rsidDel="003C7E75">
          <w:rPr>
            <w:rFonts w:ascii="Arial" w:eastAsia="Arial" w:hAnsi="Arial" w:cs="Arial"/>
            <w:color w:val="auto"/>
            <w:sz w:val="22"/>
            <w:szCs w:val="22"/>
          </w:rPr>
          <w:delText>using</w:delText>
        </w:r>
        <w:r w:rsidR="002F0F41" w:rsidRPr="003B5AA0" w:rsidDel="003C7E75">
          <w:rPr>
            <w:rFonts w:ascii="Arial" w:eastAsia="Arial" w:hAnsi="Arial" w:cs="Arial"/>
            <w:color w:val="auto"/>
            <w:sz w:val="22"/>
            <w:szCs w:val="22"/>
          </w:rPr>
          <w:delText> </w:delText>
        </w:r>
        <w:r w:rsidR="002F0F41" w:rsidRPr="00530512" w:rsidDel="003C7E75">
          <w:rPr>
            <w:rFonts w:ascii="Arial" w:eastAsia="Arial" w:hAnsi="Arial" w:cs="Arial"/>
            <w:color w:val="auto"/>
            <w:sz w:val="22"/>
            <w:szCs w:val="22"/>
          </w:rPr>
          <w:delText>non-negative decomposition with quadratic programming</w:delText>
        </w:r>
        <w:r w:rsidR="002F0F41" w:rsidDel="003C7E75">
          <w:rPr>
            <w:rFonts w:ascii="Arial" w:eastAsia="Arial" w:hAnsi="Arial" w:cs="Arial"/>
            <w:color w:val="auto"/>
            <w:sz w:val="22"/>
            <w:szCs w:val="22"/>
          </w:rPr>
          <w:delText>. (a) deconvolution</w:delText>
        </w:r>
        <w:r w:rsidR="004F178E" w:rsidDel="003C7E75">
          <w:rPr>
            <w:rFonts w:ascii="Arial" w:eastAsia="Arial" w:hAnsi="Arial" w:cs="Arial"/>
            <w:color w:val="auto"/>
            <w:sz w:val="22"/>
            <w:szCs w:val="22"/>
          </w:rPr>
          <w:delText xml:space="preserve"> </w:delText>
        </w:r>
      </w:del>
      <w:ins w:id="1103" w:author="Dinh Diep" w:date="2016-12-28T14:44:00Z">
        <w:del w:id="1104" w:author="Shicheng Guo" w:date="2017-01-03T00:42:00Z">
          <w:r w:rsidR="00C66835" w:rsidDel="003C7E75">
            <w:rPr>
              <w:rFonts w:ascii="Arial" w:eastAsia="Arial" w:hAnsi="Arial" w:cs="Arial"/>
              <w:color w:val="auto"/>
              <w:sz w:val="22"/>
              <w:szCs w:val="22"/>
            </w:rPr>
            <w:delText xml:space="preserve">Deconvolution </w:delText>
          </w:r>
        </w:del>
      </w:ins>
      <w:del w:id="1105" w:author="Shicheng Guo" w:date="2017-01-03T00:42:00Z">
        <w:r w:rsidR="004F178E" w:rsidDel="003C7E75">
          <w:rPr>
            <w:rFonts w:ascii="Arial" w:eastAsia="Arial" w:hAnsi="Arial" w:cs="Arial"/>
            <w:color w:val="auto"/>
            <w:sz w:val="22"/>
            <w:szCs w:val="22"/>
          </w:rPr>
          <w:delText>accuracy</w:delText>
        </w:r>
        <w:r w:rsidR="002F0F41" w:rsidDel="003C7E75">
          <w:rPr>
            <w:rFonts w:ascii="Arial" w:eastAsia="Arial" w:hAnsi="Arial" w:cs="Arial"/>
            <w:color w:val="auto"/>
            <w:sz w:val="22"/>
            <w:szCs w:val="22"/>
          </w:rPr>
          <w:delText xml:space="preserve"> </w:delText>
        </w:r>
        <w:r w:rsidR="004F178E" w:rsidDel="003C7E75">
          <w:rPr>
            <w:rFonts w:ascii="Arial" w:eastAsia="Arial" w:hAnsi="Arial" w:cs="Arial"/>
            <w:color w:val="auto"/>
            <w:sz w:val="22"/>
            <w:szCs w:val="22"/>
          </w:rPr>
          <w:delText>as a function of tumor fraction</w:delText>
        </w:r>
        <w:r w:rsidR="002F0F41" w:rsidDel="003C7E75">
          <w:rPr>
            <w:rFonts w:ascii="Arial" w:eastAsia="Arial" w:hAnsi="Arial" w:cs="Arial"/>
            <w:color w:val="auto"/>
            <w:sz w:val="22"/>
            <w:szCs w:val="22"/>
          </w:rPr>
          <w:delText xml:space="preserve">. Red line </w:delText>
        </w:r>
        <w:r w:rsidR="00162B1D" w:rsidDel="003C7E75">
          <w:rPr>
            <w:rFonts w:ascii="Arial" w:eastAsia="Arial" w:hAnsi="Arial" w:cs="Arial"/>
            <w:color w:val="auto"/>
            <w:sz w:val="22"/>
            <w:szCs w:val="22"/>
          </w:rPr>
          <w:delText>indicates</w:delText>
        </w:r>
        <w:r w:rsidR="002F0F41" w:rsidDel="003C7E75">
          <w:rPr>
            <w:rFonts w:ascii="Arial" w:eastAsia="Arial" w:hAnsi="Arial" w:cs="Arial"/>
            <w:color w:val="auto"/>
            <w:sz w:val="22"/>
            <w:szCs w:val="22"/>
          </w:rPr>
          <w:delText xml:space="preserve"> </w:delText>
        </w:r>
        <w:r w:rsidR="00B62B6F" w:rsidDel="003C7E75">
          <w:rPr>
            <w:rFonts w:ascii="Arial" w:eastAsia="Arial" w:hAnsi="Arial" w:cs="Arial"/>
            <w:color w:val="auto"/>
            <w:sz w:val="22"/>
            <w:szCs w:val="22"/>
          </w:rPr>
          <w:delText xml:space="preserve">the </w:delText>
        </w:r>
        <w:r w:rsidR="002F0F41" w:rsidDel="003C7E75">
          <w:rPr>
            <w:rFonts w:ascii="Arial" w:eastAsia="Arial" w:hAnsi="Arial" w:cs="Arial"/>
            <w:color w:val="auto"/>
            <w:sz w:val="22"/>
            <w:szCs w:val="22"/>
          </w:rPr>
          <w:delText>diagonal line</w:delText>
        </w:r>
        <w:r w:rsidR="00B62B6F" w:rsidDel="003C7E75">
          <w:rPr>
            <w:rFonts w:ascii="Arial" w:eastAsia="Arial" w:hAnsi="Arial" w:cs="Arial"/>
            <w:color w:val="auto"/>
            <w:sz w:val="22"/>
            <w:szCs w:val="22"/>
          </w:rPr>
          <w:delText xml:space="preserve"> where prediction equals to the expected values; </w:delText>
        </w:r>
        <w:r w:rsidR="002F0F41" w:rsidDel="003C7E75">
          <w:rPr>
            <w:rFonts w:ascii="Arial" w:eastAsia="Arial" w:hAnsi="Arial" w:cs="Arial"/>
            <w:color w:val="auto"/>
            <w:sz w:val="22"/>
            <w:szCs w:val="22"/>
          </w:rPr>
          <w:delText xml:space="preserve">black </w:delText>
        </w:r>
        <w:r w:rsidR="00162B1D" w:rsidDel="003C7E75">
          <w:rPr>
            <w:rFonts w:ascii="Arial" w:eastAsia="Arial" w:hAnsi="Arial" w:cs="Arial"/>
            <w:color w:val="auto"/>
            <w:sz w:val="22"/>
            <w:szCs w:val="22"/>
          </w:rPr>
          <w:delText xml:space="preserve">line </w:delText>
        </w:r>
      </w:del>
      <w:ins w:id="1106" w:author="Dinh Diep" w:date="2016-12-28T14:44:00Z">
        <w:del w:id="1107" w:author="Shicheng Guo" w:date="2017-01-03T00:42:00Z">
          <w:r w:rsidR="00C66835" w:rsidDel="003C7E75">
            <w:rPr>
              <w:rFonts w:ascii="Arial" w:eastAsia="Arial" w:hAnsi="Arial" w:cs="Arial"/>
              <w:color w:val="auto"/>
              <w:sz w:val="22"/>
              <w:szCs w:val="22"/>
            </w:rPr>
            <w:delText xml:space="preserve">circles </w:delText>
          </w:r>
        </w:del>
      </w:ins>
      <w:del w:id="1108" w:author="Shicheng Guo" w:date="2017-01-03T00:42:00Z">
        <w:r w:rsidR="00162B1D" w:rsidDel="003C7E75">
          <w:rPr>
            <w:rFonts w:ascii="Arial" w:eastAsia="Arial" w:hAnsi="Arial" w:cs="Arial"/>
            <w:color w:val="auto"/>
            <w:sz w:val="22"/>
            <w:szCs w:val="22"/>
          </w:rPr>
          <w:delText xml:space="preserve">indicates </w:delText>
        </w:r>
        <w:r w:rsidR="00B62B6F" w:rsidDel="003C7E75">
          <w:rPr>
            <w:rFonts w:ascii="Arial" w:eastAsia="Arial" w:hAnsi="Arial" w:cs="Arial"/>
            <w:color w:val="auto"/>
            <w:sz w:val="22"/>
            <w:szCs w:val="22"/>
          </w:rPr>
          <w:delText xml:space="preserve">the </w:delText>
        </w:r>
        <w:r w:rsidR="00162B1D" w:rsidDel="003C7E75">
          <w:rPr>
            <w:rFonts w:ascii="Arial" w:eastAsia="Arial" w:hAnsi="Arial" w:cs="Arial"/>
            <w:color w:val="auto"/>
            <w:sz w:val="22"/>
            <w:szCs w:val="22"/>
          </w:rPr>
          <w:delText xml:space="preserve">deconvolution </w:delText>
        </w:r>
        <w:r w:rsidR="00B62B6F" w:rsidDel="003C7E75">
          <w:rPr>
            <w:rFonts w:ascii="Arial" w:eastAsia="Arial" w:hAnsi="Arial" w:cs="Arial"/>
            <w:color w:val="auto"/>
            <w:sz w:val="22"/>
            <w:szCs w:val="22"/>
          </w:rPr>
          <w:delText>values</w:delText>
        </w:r>
        <w:r w:rsidR="00162B1D" w:rsidDel="003C7E75">
          <w:rPr>
            <w:rFonts w:ascii="Arial" w:eastAsia="Arial" w:hAnsi="Arial" w:cs="Arial"/>
            <w:color w:val="auto"/>
            <w:sz w:val="22"/>
            <w:szCs w:val="22"/>
          </w:rPr>
          <w:delText xml:space="preserve">. (b) </w:delText>
        </w:r>
        <w:r w:rsidR="00B62B6F" w:rsidDel="003C7E75">
          <w:rPr>
            <w:rFonts w:ascii="Arial" w:eastAsia="Arial" w:hAnsi="Arial" w:cs="Arial"/>
            <w:color w:val="auto"/>
            <w:sz w:val="22"/>
            <w:szCs w:val="22"/>
          </w:rPr>
          <w:delText>Tumor</w:delText>
        </w:r>
        <w:r w:rsidR="00162B1D" w:rsidDel="003C7E75">
          <w:rPr>
            <w:rFonts w:ascii="Arial" w:eastAsia="Arial" w:hAnsi="Arial" w:cs="Arial"/>
            <w:color w:val="auto"/>
            <w:sz w:val="22"/>
            <w:szCs w:val="22"/>
          </w:rPr>
          <w:delText xml:space="preserve"> fraction </w:delText>
        </w:r>
      </w:del>
      <w:ins w:id="1109" w:author="Dinh Diep" w:date="2016-12-28T14:44:00Z">
        <w:del w:id="1110" w:author="Shicheng Guo" w:date="2017-01-03T00:42:00Z">
          <w:r w:rsidR="00C66835" w:rsidDel="003C7E75">
            <w:rPr>
              <w:rFonts w:ascii="Arial" w:eastAsia="Arial" w:hAnsi="Arial" w:cs="Arial"/>
              <w:color w:val="auto"/>
              <w:sz w:val="22"/>
              <w:szCs w:val="22"/>
            </w:rPr>
            <w:delText xml:space="preserve">proportions </w:delText>
          </w:r>
        </w:del>
      </w:ins>
      <w:del w:id="1111" w:author="Shicheng Guo" w:date="2017-01-03T00:42:00Z">
        <w:r w:rsidR="00162B1D" w:rsidDel="003C7E75">
          <w:rPr>
            <w:rFonts w:ascii="Arial" w:eastAsia="Arial" w:hAnsi="Arial" w:cs="Arial"/>
            <w:color w:val="auto"/>
            <w:sz w:val="22"/>
            <w:szCs w:val="22"/>
          </w:rPr>
          <w:delText>estimated by decon</w:delText>
        </w:r>
        <w:r w:rsidR="00B62B6F" w:rsidDel="003C7E75">
          <w:rPr>
            <w:rFonts w:ascii="Arial" w:eastAsia="Arial" w:hAnsi="Arial" w:cs="Arial"/>
            <w:color w:val="auto"/>
            <w:sz w:val="22"/>
            <w:szCs w:val="22"/>
          </w:rPr>
          <w:delText>volution analysis on</w:delText>
        </w:r>
      </w:del>
      <w:ins w:id="1112" w:author="Dinh Diep" w:date="2016-12-28T14:45:00Z">
        <w:del w:id="1113" w:author="Shicheng Guo" w:date="2017-01-02T11:54:00Z">
          <w:r w:rsidR="00C66835" w:rsidDel="002E629E">
            <w:rPr>
              <w:rFonts w:ascii="Arial" w:eastAsia="Arial" w:hAnsi="Arial" w:cs="Arial"/>
              <w:color w:val="auto"/>
              <w:sz w:val="22"/>
              <w:szCs w:val="22"/>
            </w:rPr>
            <w:delText xml:space="preserve">of </w:delText>
          </w:r>
        </w:del>
      </w:ins>
      <w:del w:id="1114" w:author="Shicheng Guo" w:date="2017-01-02T11:54:00Z">
        <w:r w:rsidR="00162B1D" w:rsidDel="002E629E">
          <w:rPr>
            <w:rFonts w:ascii="Arial" w:eastAsia="Arial" w:hAnsi="Arial" w:cs="Arial"/>
            <w:color w:val="auto"/>
            <w:sz w:val="22"/>
            <w:szCs w:val="22"/>
          </w:rPr>
          <w:delText xml:space="preserve"> cancer</w:delText>
        </w:r>
      </w:del>
      <w:del w:id="1115" w:author="Shicheng Guo" w:date="2017-01-03T00:42:00Z">
        <w:r w:rsidR="00162B1D" w:rsidDel="003C7E75">
          <w:rPr>
            <w:rFonts w:ascii="Arial" w:eastAsia="Arial" w:hAnsi="Arial" w:cs="Arial"/>
            <w:color w:val="auto"/>
            <w:sz w:val="22"/>
            <w:szCs w:val="22"/>
          </w:rPr>
          <w:delText xml:space="preserve"> </w:delText>
        </w:r>
      </w:del>
      <w:ins w:id="1116" w:author="Dinh Diep" w:date="2016-12-28T14:45:00Z">
        <w:del w:id="1117" w:author="Shicheng Guo" w:date="2017-01-03T00:42:00Z">
          <w:r w:rsidR="00C66835" w:rsidDel="003C7E75">
            <w:rPr>
              <w:rFonts w:ascii="Arial" w:eastAsia="Arial" w:hAnsi="Arial" w:cs="Arial"/>
              <w:color w:val="auto"/>
              <w:sz w:val="22"/>
              <w:szCs w:val="22"/>
            </w:rPr>
            <w:delText xml:space="preserve">patient </w:delText>
          </w:r>
        </w:del>
      </w:ins>
      <w:del w:id="1118" w:author="Shicheng Guo" w:date="2017-01-03T00:42:00Z">
        <w:r w:rsidR="00162B1D" w:rsidDel="003C7E75">
          <w:rPr>
            <w:rFonts w:ascii="Arial" w:eastAsia="Arial" w:hAnsi="Arial" w:cs="Arial"/>
            <w:color w:val="auto"/>
            <w:sz w:val="22"/>
            <w:szCs w:val="22"/>
          </w:rPr>
          <w:delText>and normal plasma samples.</w:delText>
        </w:r>
      </w:del>
    </w:p>
    <w:p w14:paraId="09BCAE2E" w14:textId="3106108E" w:rsidR="003B5AA0" w:rsidDel="00BF59E0" w:rsidRDefault="003B5AA0" w:rsidP="000B5869">
      <w:pPr>
        <w:spacing w:line="276" w:lineRule="auto"/>
        <w:jc w:val="left"/>
        <w:rPr>
          <w:del w:id="1119" w:author="Shicheng Guo" w:date="2017-01-03T00:58:00Z"/>
          <w:rFonts w:ascii="Arial" w:eastAsia="Arial" w:hAnsi="Arial" w:cs="Arial"/>
          <w:color w:val="auto"/>
          <w:sz w:val="22"/>
          <w:szCs w:val="22"/>
        </w:rPr>
      </w:pPr>
    </w:p>
    <w:p w14:paraId="605E192B" w14:textId="76429D7A" w:rsidR="005A440B" w:rsidDel="00BF59E0" w:rsidRDefault="005A440B" w:rsidP="000B5869">
      <w:pPr>
        <w:spacing w:line="276" w:lineRule="auto"/>
        <w:jc w:val="left"/>
        <w:rPr>
          <w:del w:id="1120" w:author="Shicheng Guo" w:date="2017-01-03T00:58:00Z"/>
          <w:rFonts w:ascii="Arial" w:eastAsia="Arial" w:hAnsi="Arial" w:cs="Arial"/>
          <w:color w:val="auto"/>
          <w:sz w:val="22"/>
          <w:szCs w:val="22"/>
        </w:rPr>
      </w:pPr>
      <w:del w:id="1121" w:author="Shicheng Guo" w:date="2017-01-03T00:58:00Z">
        <w:r w:rsidRPr="004A02EA" w:rsidDel="00BF59E0">
          <w:rPr>
            <w:rFonts w:ascii="Arial" w:eastAsia="Arial" w:hAnsi="Arial" w:cs="Arial"/>
            <w:b/>
            <w:color w:val="FF0000"/>
            <w:sz w:val="22"/>
            <w:szCs w:val="22"/>
          </w:rPr>
          <w:delText xml:space="preserve">Supplementary Figure </w:delText>
        </w:r>
        <w:r w:rsidR="00516437" w:rsidDel="00BF59E0">
          <w:rPr>
            <w:rFonts w:ascii="Arial" w:eastAsia="Arial" w:hAnsi="Arial" w:cs="Arial"/>
            <w:b/>
            <w:color w:val="FF0000"/>
            <w:sz w:val="22"/>
            <w:szCs w:val="22"/>
          </w:rPr>
          <w:delText>9</w:delText>
        </w:r>
        <w:r w:rsidRPr="004A02EA" w:rsidDel="00BF59E0">
          <w:rPr>
            <w:rFonts w:ascii="Arial" w:eastAsia="Arial" w:hAnsi="Arial" w:cs="Arial"/>
            <w:b/>
            <w:color w:val="FF0000"/>
            <w:sz w:val="22"/>
            <w:szCs w:val="22"/>
          </w:rPr>
          <w:delText>.</w:delText>
        </w:r>
        <w:r w:rsidRPr="004A02EA" w:rsidDel="00BF59E0">
          <w:rPr>
            <w:rFonts w:ascii="Arial" w:eastAsia="Arial" w:hAnsi="Arial" w:cs="Arial"/>
            <w:color w:val="FF0000"/>
            <w:sz w:val="22"/>
            <w:szCs w:val="22"/>
          </w:rPr>
          <w:delText xml:space="preserve"> </w:delText>
        </w:r>
      </w:del>
      <w:del w:id="1122" w:author="Shicheng Guo" w:date="2017-01-03T00:42:00Z">
        <w:r w:rsidRPr="00530512" w:rsidDel="003C7E75">
          <w:rPr>
            <w:rFonts w:ascii="Arial" w:eastAsia="Arial" w:hAnsi="Arial" w:cs="Arial"/>
            <w:color w:val="auto"/>
            <w:sz w:val="22"/>
            <w:szCs w:val="22"/>
          </w:rPr>
          <w:delText xml:space="preserve">Estimated </w:delText>
        </w:r>
        <w:r w:rsidDel="003C7E75">
          <w:rPr>
            <w:rFonts w:ascii="Arial" w:eastAsia="Arial" w:hAnsi="Arial" w:cs="Arial"/>
            <w:color w:val="auto"/>
            <w:sz w:val="22"/>
            <w:szCs w:val="22"/>
          </w:rPr>
          <w:delText>tumor fraction in plasma is generally correlated with the normalized yield of DNA extraction. CCP denotes c</w:delText>
        </w:r>
        <w:r w:rsidRPr="00530512" w:rsidDel="003C7E75">
          <w:rPr>
            <w:rFonts w:ascii="Arial" w:eastAsia="Arial" w:hAnsi="Arial" w:cs="Arial"/>
            <w:color w:val="auto"/>
            <w:sz w:val="22"/>
            <w:szCs w:val="22"/>
          </w:rPr>
          <w:delText>olorectal cancer</w:delText>
        </w:r>
        <w:r w:rsidDel="003C7E75">
          <w:rPr>
            <w:rFonts w:ascii="Arial" w:eastAsia="Arial" w:hAnsi="Arial" w:cs="Arial"/>
            <w:color w:val="auto"/>
            <w:sz w:val="22"/>
            <w:szCs w:val="22"/>
          </w:rPr>
          <w:delText xml:space="preserve"> plasma, LCP denotes lung cancer plasma and NP denotes normal plasma. </w:delText>
        </w:r>
      </w:del>
    </w:p>
    <w:p w14:paraId="04AA71A1" w14:textId="74A0557E" w:rsidR="005A440B" w:rsidDel="00BF59E0" w:rsidRDefault="005A440B" w:rsidP="000B5869">
      <w:pPr>
        <w:spacing w:line="276" w:lineRule="auto"/>
        <w:jc w:val="left"/>
        <w:rPr>
          <w:del w:id="1123" w:author="Shicheng Guo" w:date="2017-01-03T00:58:00Z"/>
          <w:rFonts w:ascii="Arial" w:eastAsia="Arial" w:hAnsi="Arial" w:cs="Arial"/>
          <w:color w:val="auto"/>
          <w:sz w:val="22"/>
          <w:szCs w:val="22"/>
        </w:rPr>
      </w:pPr>
    </w:p>
    <w:p w14:paraId="4EFD6A6A" w14:textId="0132004F" w:rsidR="00D76EAD" w:rsidDel="00BF59E0" w:rsidRDefault="003B5AA0" w:rsidP="00D76EAD">
      <w:pPr>
        <w:spacing w:line="276" w:lineRule="auto"/>
        <w:jc w:val="left"/>
        <w:rPr>
          <w:del w:id="1124" w:author="Shicheng Guo" w:date="2017-01-03T00:58:00Z"/>
          <w:rFonts w:ascii="Arial" w:eastAsia="Arial" w:hAnsi="Arial" w:cs="Arial"/>
          <w:color w:val="auto"/>
          <w:sz w:val="22"/>
          <w:szCs w:val="22"/>
        </w:rPr>
      </w:pPr>
      <w:del w:id="1125" w:author="Shicheng Guo" w:date="2017-01-03T00:58:00Z">
        <w:r w:rsidRPr="004A02EA" w:rsidDel="00BF59E0">
          <w:rPr>
            <w:rFonts w:ascii="Arial" w:eastAsia="Arial" w:hAnsi="Arial" w:cs="Arial"/>
            <w:b/>
            <w:color w:val="FF0000"/>
            <w:sz w:val="22"/>
            <w:szCs w:val="22"/>
          </w:rPr>
          <w:delText xml:space="preserve">Supplementary Figure </w:delText>
        </w:r>
        <w:r w:rsidR="00516437" w:rsidDel="00BF59E0">
          <w:rPr>
            <w:rFonts w:ascii="Arial" w:eastAsia="Arial" w:hAnsi="Arial" w:cs="Arial"/>
            <w:b/>
            <w:color w:val="FF0000"/>
            <w:sz w:val="22"/>
            <w:szCs w:val="22"/>
          </w:rPr>
          <w:delText>10</w:delText>
        </w:r>
        <w:r w:rsidRPr="004A02EA" w:rsidDel="00BF59E0">
          <w:rPr>
            <w:rFonts w:ascii="Arial" w:eastAsia="Arial" w:hAnsi="Arial" w:cs="Arial"/>
            <w:b/>
            <w:color w:val="FF0000"/>
            <w:sz w:val="22"/>
            <w:szCs w:val="22"/>
          </w:rPr>
          <w:delText>.</w:delText>
        </w:r>
        <w:r w:rsidR="000255C9" w:rsidRPr="004A02EA" w:rsidDel="00BF59E0">
          <w:rPr>
            <w:rFonts w:ascii="Arial" w:eastAsia="Arial" w:hAnsi="Arial" w:cs="Arial"/>
            <w:color w:val="FF0000"/>
            <w:sz w:val="22"/>
            <w:szCs w:val="22"/>
          </w:rPr>
          <w:delText xml:space="preserve"> </w:delText>
        </w:r>
      </w:del>
      <w:del w:id="1126" w:author="Shicheng Guo" w:date="2017-01-03T00:43:00Z">
        <w:r w:rsidR="004F178E" w:rsidDel="003C7E75">
          <w:rPr>
            <w:rFonts w:ascii="Arial" w:eastAsia="Arial" w:hAnsi="Arial" w:cs="Arial"/>
            <w:color w:val="FF0000"/>
            <w:sz w:val="22"/>
            <w:szCs w:val="22"/>
          </w:rPr>
          <w:delText xml:space="preserve">Tissue-of-origin mapping based on </w:delText>
        </w:r>
        <w:r w:rsidR="004F178E" w:rsidDel="003C7E75">
          <w:rPr>
            <w:rFonts w:ascii="Arial" w:eastAsia="Arial" w:hAnsi="Arial" w:cs="Arial"/>
            <w:color w:val="auto"/>
            <w:sz w:val="22"/>
            <w:szCs w:val="22"/>
          </w:rPr>
          <w:delText>t</w:delText>
        </w:r>
        <w:r w:rsidR="000255C9" w:rsidDel="003C7E75">
          <w:rPr>
            <w:rFonts w:ascii="Arial" w:eastAsia="Arial" w:hAnsi="Arial" w:cs="Arial"/>
            <w:color w:val="auto"/>
            <w:sz w:val="22"/>
            <w:szCs w:val="22"/>
          </w:rPr>
          <w:delText xml:space="preserve">issue-specific </w:delText>
        </w:r>
        <w:r w:rsidR="000255C9" w:rsidRPr="00530512" w:rsidDel="003C7E75">
          <w:rPr>
            <w:rFonts w:ascii="Arial" w:eastAsia="Arial" w:hAnsi="Arial" w:cs="Arial"/>
            <w:color w:val="auto"/>
            <w:sz w:val="22"/>
            <w:szCs w:val="22"/>
          </w:rPr>
          <w:delText>MHBs</w:delText>
        </w:r>
        <w:r w:rsidR="004F178E" w:rsidDel="003C7E75">
          <w:rPr>
            <w:rFonts w:ascii="Arial" w:eastAsia="Arial" w:hAnsi="Arial" w:cs="Arial"/>
            <w:color w:val="auto"/>
            <w:sz w:val="22"/>
            <w:szCs w:val="22"/>
          </w:rPr>
          <w:delText xml:space="preserve"> counting. </w:delText>
        </w:r>
        <w:r w:rsidR="000255C9" w:rsidDel="003C7E75">
          <w:rPr>
            <w:rFonts w:ascii="Arial" w:eastAsia="Arial" w:hAnsi="Arial" w:cs="Arial"/>
            <w:color w:val="auto"/>
            <w:sz w:val="22"/>
            <w:szCs w:val="22"/>
          </w:rPr>
          <w:delText>CCP denotes c</w:delText>
        </w:r>
        <w:r w:rsidR="000255C9" w:rsidRPr="00530512" w:rsidDel="003C7E75">
          <w:rPr>
            <w:rFonts w:ascii="Arial" w:eastAsia="Arial" w:hAnsi="Arial" w:cs="Arial"/>
            <w:color w:val="auto"/>
            <w:sz w:val="22"/>
            <w:szCs w:val="22"/>
          </w:rPr>
          <w:delText>olorectal cancer</w:delText>
        </w:r>
        <w:r w:rsidR="000255C9" w:rsidDel="003C7E75">
          <w:rPr>
            <w:rFonts w:ascii="Arial" w:eastAsia="Arial" w:hAnsi="Arial" w:cs="Arial"/>
            <w:color w:val="auto"/>
            <w:sz w:val="22"/>
            <w:szCs w:val="22"/>
          </w:rPr>
          <w:delText xml:space="preserve"> plasma, LCP denotes lung cancer plasma and NP denotes normal plasma.</w:delText>
        </w:r>
      </w:del>
      <w:ins w:id="1127" w:author="Dinh Diep" w:date="2016-12-28T14:50:00Z">
        <w:del w:id="1128" w:author="Shicheng Guo" w:date="2017-01-03T00:43:00Z">
          <w:r w:rsidR="00C66835" w:rsidDel="003C7E75">
            <w:rPr>
              <w:rFonts w:ascii="Arial" w:eastAsia="Arial" w:hAnsi="Arial" w:cs="Arial"/>
              <w:color w:val="auto"/>
              <w:sz w:val="22"/>
              <w:szCs w:val="22"/>
            </w:rPr>
            <w:delText xml:space="preserve"> Colo</w:delText>
          </w:r>
          <w:r w:rsidR="001B2842" w:rsidDel="003C7E75">
            <w:rPr>
              <w:rFonts w:ascii="Arial" w:eastAsia="Arial" w:hAnsi="Arial" w:cs="Arial"/>
              <w:color w:val="auto"/>
              <w:sz w:val="22"/>
              <w:szCs w:val="22"/>
            </w:rPr>
            <w:delText>r bar represents the number of tissue specific MHBs over threshold detected in each plasma sample.</w:delText>
          </w:r>
        </w:del>
      </w:ins>
    </w:p>
    <w:p w14:paraId="7D446457" w14:textId="76427DE2" w:rsidR="00A32138" w:rsidDel="00BF59E0" w:rsidRDefault="00A32138" w:rsidP="00D76EAD">
      <w:pPr>
        <w:spacing w:line="276" w:lineRule="auto"/>
        <w:jc w:val="left"/>
        <w:rPr>
          <w:del w:id="1129" w:author="Shicheng Guo" w:date="2017-01-03T00:58:00Z"/>
          <w:rFonts w:ascii="Arial" w:eastAsia="Arial" w:hAnsi="Arial" w:cs="Arial"/>
          <w:color w:val="FF0000"/>
          <w:sz w:val="22"/>
          <w:szCs w:val="22"/>
        </w:rPr>
      </w:pPr>
    </w:p>
    <w:p w14:paraId="416E0CD0" w14:textId="16B0B921" w:rsidR="001B2842" w:rsidRPr="000D746F" w:rsidDel="00BF59E0" w:rsidRDefault="001C4FF0" w:rsidP="001B2842">
      <w:pPr>
        <w:spacing w:line="276" w:lineRule="auto"/>
        <w:jc w:val="left"/>
        <w:rPr>
          <w:ins w:id="1130" w:author="Dinh Diep" w:date="2016-12-28T14:56:00Z"/>
          <w:del w:id="1131" w:author="Shicheng Guo" w:date="2017-01-03T00:58:00Z"/>
          <w:rFonts w:ascii="Arial" w:eastAsia="Arial" w:hAnsi="Arial" w:cs="Arial"/>
          <w:color w:val="FF0000"/>
          <w:sz w:val="22"/>
          <w:szCs w:val="22"/>
        </w:rPr>
      </w:pPr>
      <w:del w:id="1132" w:author="Shicheng Guo" w:date="2017-01-03T00:58:00Z">
        <w:r w:rsidRPr="00A32138" w:rsidDel="00BF59E0">
          <w:rPr>
            <w:rFonts w:ascii="Arial" w:eastAsia="Arial" w:hAnsi="Arial" w:cs="Arial"/>
            <w:b/>
            <w:color w:val="FF0000"/>
            <w:sz w:val="22"/>
            <w:szCs w:val="22"/>
            <w:highlight w:val="yellow"/>
          </w:rPr>
          <w:delText>Supplementary Figure 1</w:delText>
        </w:r>
        <w:r w:rsidR="00D258B0" w:rsidDel="00BF59E0">
          <w:rPr>
            <w:rFonts w:ascii="Arial" w:eastAsia="Arial" w:hAnsi="Arial" w:cs="Arial"/>
            <w:b/>
            <w:color w:val="FF0000"/>
            <w:sz w:val="22"/>
            <w:szCs w:val="22"/>
            <w:highlight w:val="yellow"/>
          </w:rPr>
          <w:delText>1</w:delText>
        </w:r>
        <w:r w:rsidRPr="00A32138" w:rsidDel="00BF59E0">
          <w:rPr>
            <w:rFonts w:ascii="Arial" w:eastAsia="Arial" w:hAnsi="Arial" w:cs="Arial"/>
            <w:b/>
            <w:color w:val="FF0000"/>
            <w:sz w:val="22"/>
            <w:szCs w:val="22"/>
            <w:highlight w:val="yellow"/>
          </w:rPr>
          <w:delText>.</w:delText>
        </w:r>
        <w:r w:rsidRPr="00A32138" w:rsidDel="00BF59E0">
          <w:rPr>
            <w:rFonts w:ascii="Arial" w:eastAsia="Arial" w:hAnsi="Arial" w:cs="Arial"/>
            <w:color w:val="FF0000"/>
            <w:sz w:val="22"/>
            <w:szCs w:val="22"/>
            <w:highlight w:val="yellow"/>
          </w:rPr>
          <w:delText xml:space="preserve"> </w:delText>
        </w:r>
      </w:del>
      <w:del w:id="1133" w:author="Shicheng Guo" w:date="2017-01-03T00:43:00Z">
        <w:r w:rsidR="00484975" w:rsidRPr="00A32138" w:rsidDel="003C7E75">
          <w:rPr>
            <w:rFonts w:ascii="Arial" w:eastAsia="Arial" w:hAnsi="Arial" w:cs="Arial"/>
            <w:color w:val="FF0000"/>
            <w:sz w:val="22"/>
            <w:szCs w:val="22"/>
            <w:highlight w:val="yellow"/>
          </w:rPr>
          <w:delText>Lung cancer detection in plasma through integration of methylation signatures from normal lung and cancer</w:delText>
        </w:r>
        <w:r w:rsidR="00584668" w:rsidRPr="00A32138" w:rsidDel="003C7E75">
          <w:rPr>
            <w:rFonts w:ascii="Arial" w:eastAsia="Arial" w:hAnsi="Arial" w:cs="Arial"/>
            <w:color w:val="FF0000"/>
            <w:sz w:val="22"/>
            <w:szCs w:val="22"/>
            <w:highlight w:val="yellow"/>
          </w:rPr>
          <w:delText xml:space="preserve"> primary tissues (CT)</w:delText>
        </w:r>
        <w:r w:rsidR="00484975" w:rsidRPr="00A32138" w:rsidDel="003C7E75">
          <w:rPr>
            <w:rFonts w:ascii="Arial" w:eastAsia="Arial" w:hAnsi="Arial" w:cs="Arial"/>
            <w:color w:val="FF0000"/>
            <w:sz w:val="22"/>
            <w:szCs w:val="22"/>
            <w:highlight w:val="yellow"/>
          </w:rPr>
          <w:delText xml:space="preserve">. </w:delText>
        </w:r>
        <w:r w:rsidR="007B24FC" w:rsidRPr="00A32138" w:rsidDel="003C7E75">
          <w:rPr>
            <w:rFonts w:ascii="Arial" w:eastAsia="Arial" w:hAnsi="Arial" w:cs="Arial"/>
            <w:color w:val="FF0000"/>
            <w:sz w:val="22"/>
            <w:szCs w:val="22"/>
            <w:highlight w:val="yellow"/>
          </w:rPr>
          <w:delText xml:space="preserve"> </w:delText>
        </w:r>
      </w:del>
      <w:ins w:id="1134" w:author="Dinh Diep" w:date="2016-12-28T14:56:00Z">
        <w:del w:id="1135" w:author="Shicheng Guo" w:date="2017-01-03T00:43:00Z">
          <w:r w:rsidR="001B2842" w:rsidRPr="000D746F" w:rsidDel="003C7E75">
            <w:rPr>
              <w:rFonts w:ascii="Arial" w:eastAsia="Arial" w:hAnsi="Arial" w:cs="Arial"/>
              <w:color w:val="FF0000"/>
              <w:sz w:val="22"/>
              <w:szCs w:val="22"/>
              <w:highlight w:val="yellow"/>
            </w:rPr>
            <w:delText>(</w:delText>
          </w:r>
          <w:r w:rsidR="001B2842" w:rsidDel="003C7E75">
            <w:rPr>
              <w:rFonts w:ascii="Arial" w:eastAsia="Arial" w:hAnsi="Arial" w:cs="Arial"/>
              <w:color w:val="FF0000"/>
              <w:sz w:val="22"/>
              <w:szCs w:val="22"/>
              <w:highlight w:val="yellow"/>
            </w:rPr>
            <w:delText>a</w:delText>
          </w:r>
          <w:r w:rsidR="001B2842" w:rsidRPr="000D746F" w:rsidDel="003C7E75">
            <w:rPr>
              <w:rFonts w:ascii="Arial" w:eastAsia="Arial" w:hAnsi="Arial" w:cs="Arial"/>
              <w:color w:val="FF0000"/>
              <w:sz w:val="22"/>
              <w:szCs w:val="22"/>
              <w:highlight w:val="yellow"/>
            </w:rPr>
            <w:delText xml:space="preserve">) Distribution of the </w:delText>
          </w:r>
          <w:r w:rsidR="001B2842" w:rsidDel="003C7E75">
            <w:rPr>
              <w:rFonts w:ascii="Arial" w:eastAsia="Arial" w:hAnsi="Arial" w:cs="Arial"/>
              <w:color w:val="FF0000"/>
              <w:sz w:val="22"/>
              <w:szCs w:val="22"/>
              <w:highlight w:val="yellow"/>
            </w:rPr>
            <w:delText>number</w:delText>
          </w:r>
          <w:r w:rsidR="001B2842" w:rsidRPr="000D746F" w:rsidDel="003C7E75">
            <w:rPr>
              <w:rFonts w:ascii="Arial" w:eastAsia="Arial" w:hAnsi="Arial" w:cs="Arial"/>
              <w:color w:val="FF0000"/>
              <w:sz w:val="22"/>
              <w:szCs w:val="22"/>
              <w:highlight w:val="yellow"/>
            </w:rPr>
            <w:delText xml:space="preserve"> of normal lung or cancer-related MHBs for </w:delText>
          </w:r>
          <w:r w:rsidR="001B2842" w:rsidDel="003C7E75">
            <w:rPr>
              <w:rFonts w:ascii="Arial" w:eastAsia="Arial" w:hAnsi="Arial" w:cs="Arial"/>
              <w:color w:val="FF0000"/>
              <w:sz w:val="22"/>
              <w:szCs w:val="22"/>
              <w:highlight w:val="yellow"/>
            </w:rPr>
            <w:delText>each of the lung</w:delText>
          </w:r>
          <w:r w:rsidR="001B2842" w:rsidRPr="000D746F" w:rsidDel="003C7E75">
            <w:rPr>
              <w:rFonts w:ascii="Arial" w:eastAsia="Arial" w:hAnsi="Arial" w:cs="Arial"/>
              <w:color w:val="FF0000"/>
              <w:sz w:val="22"/>
              <w:szCs w:val="22"/>
              <w:highlight w:val="yellow"/>
            </w:rPr>
            <w:delText xml:space="preserve"> cancer plasma samples. (</w:delText>
          </w:r>
        </w:del>
      </w:ins>
      <w:ins w:id="1136" w:author="Dinh Diep" w:date="2016-12-28T14:57:00Z">
        <w:del w:id="1137" w:author="Shicheng Guo" w:date="2017-01-03T00:43:00Z">
          <w:r w:rsidR="001B2842" w:rsidDel="003C7E75">
            <w:rPr>
              <w:rFonts w:ascii="Arial" w:eastAsia="Arial" w:hAnsi="Arial" w:cs="Arial"/>
              <w:color w:val="FF0000"/>
              <w:sz w:val="22"/>
              <w:szCs w:val="22"/>
              <w:highlight w:val="yellow"/>
            </w:rPr>
            <w:delText>b</w:delText>
          </w:r>
        </w:del>
      </w:ins>
      <w:ins w:id="1138" w:author="Dinh Diep" w:date="2016-12-28T14:56:00Z">
        <w:del w:id="1139" w:author="Shicheng Guo" w:date="2017-01-03T00:43:00Z">
          <w:r w:rsidR="001B2842" w:rsidRPr="000D746F" w:rsidDel="003C7E75">
            <w:rPr>
              <w:rFonts w:ascii="Arial" w:eastAsia="Arial" w:hAnsi="Arial" w:cs="Arial"/>
              <w:color w:val="FF0000"/>
              <w:sz w:val="22"/>
              <w:szCs w:val="22"/>
              <w:highlight w:val="yellow"/>
            </w:rPr>
            <w:delText xml:space="preserve">) A typical </w:delText>
          </w:r>
        </w:del>
      </w:ins>
      <w:ins w:id="1140" w:author="Dinh Diep" w:date="2016-12-28T14:57:00Z">
        <w:del w:id="1141" w:author="Shicheng Guo" w:date="2017-01-03T00:43:00Z">
          <w:r w:rsidR="001B2842" w:rsidDel="003C7E75">
            <w:rPr>
              <w:rFonts w:ascii="Arial" w:eastAsia="Arial" w:hAnsi="Arial" w:cs="Arial"/>
              <w:color w:val="FF0000"/>
              <w:sz w:val="22"/>
              <w:szCs w:val="22"/>
              <w:highlight w:val="yellow"/>
            </w:rPr>
            <w:delText>lung</w:delText>
          </w:r>
        </w:del>
      </w:ins>
      <w:ins w:id="1142" w:author="Dinh Diep" w:date="2016-12-28T14:56:00Z">
        <w:del w:id="1143" w:author="Shicheng Guo" w:date="2017-01-03T00:43:00Z">
          <w:r w:rsidR="001B2842" w:rsidRPr="000D746F" w:rsidDel="003C7E75">
            <w:rPr>
              <w:rFonts w:ascii="Arial" w:eastAsia="Arial" w:hAnsi="Arial" w:cs="Arial"/>
              <w:color w:val="FF0000"/>
              <w:sz w:val="22"/>
              <w:szCs w:val="22"/>
              <w:highlight w:val="yellow"/>
            </w:rPr>
            <w:delText xml:space="preserve"> cancer plasma sample that shows enrichment (based on Z-scores</w:delText>
          </w:r>
          <w:r w:rsidR="001B2842" w:rsidDel="003C7E75">
            <w:rPr>
              <w:rFonts w:ascii="Arial" w:eastAsia="Arial" w:hAnsi="Arial" w:cs="Arial"/>
              <w:color w:val="FF0000"/>
              <w:sz w:val="22"/>
              <w:szCs w:val="22"/>
              <w:highlight w:val="yellow"/>
            </w:rPr>
            <w:delText xml:space="preserve"> for each predictor region</w:delText>
          </w:r>
          <w:r w:rsidR="001B2842" w:rsidRPr="000D746F" w:rsidDel="003C7E75">
            <w:rPr>
              <w:rFonts w:ascii="Arial" w:eastAsia="Arial" w:hAnsi="Arial" w:cs="Arial"/>
              <w:color w:val="FF0000"/>
              <w:sz w:val="22"/>
              <w:szCs w:val="22"/>
              <w:highlight w:val="yellow"/>
            </w:rPr>
            <w:delText xml:space="preserve">) </w:delText>
          </w:r>
          <w:r w:rsidR="001B2842" w:rsidDel="003C7E75">
            <w:rPr>
              <w:rFonts w:ascii="Arial" w:eastAsia="Arial" w:hAnsi="Arial" w:cs="Arial"/>
              <w:color w:val="FF0000"/>
              <w:sz w:val="22"/>
              <w:szCs w:val="22"/>
              <w:highlight w:val="yellow"/>
            </w:rPr>
            <w:delText>of</w:delText>
          </w:r>
          <w:r w:rsidR="001B2842" w:rsidRPr="000D746F" w:rsidDel="003C7E75">
            <w:rPr>
              <w:rFonts w:ascii="Arial" w:eastAsia="Arial" w:hAnsi="Arial" w:cs="Arial"/>
              <w:color w:val="FF0000"/>
              <w:sz w:val="22"/>
              <w:szCs w:val="22"/>
              <w:highlight w:val="yellow"/>
            </w:rPr>
            <w:delText xml:space="preserve"> normal </w:delText>
          </w:r>
        </w:del>
      </w:ins>
      <w:ins w:id="1144" w:author="Dinh Diep" w:date="2016-12-28T14:57:00Z">
        <w:del w:id="1145" w:author="Shicheng Guo" w:date="2017-01-03T00:43:00Z">
          <w:r w:rsidR="001B2842" w:rsidDel="003C7E75">
            <w:rPr>
              <w:rFonts w:ascii="Arial" w:eastAsia="Arial" w:hAnsi="Arial" w:cs="Arial"/>
              <w:color w:val="FF0000"/>
              <w:sz w:val="22"/>
              <w:szCs w:val="22"/>
              <w:highlight w:val="yellow"/>
            </w:rPr>
            <w:delText>lung</w:delText>
          </w:r>
        </w:del>
      </w:ins>
      <w:ins w:id="1146" w:author="Dinh Diep" w:date="2016-12-28T14:56:00Z">
        <w:del w:id="1147" w:author="Shicheng Guo" w:date="2017-01-03T00:43:00Z">
          <w:r w:rsidR="001B2842" w:rsidRPr="000D746F" w:rsidDel="003C7E75">
            <w:rPr>
              <w:rFonts w:ascii="Arial" w:eastAsia="Arial" w:hAnsi="Arial" w:cs="Arial"/>
              <w:color w:val="FF0000"/>
              <w:sz w:val="22"/>
              <w:szCs w:val="22"/>
              <w:highlight w:val="yellow"/>
            </w:rPr>
            <w:delText xml:space="preserve"> and cancer tissues</w:delText>
          </w:r>
          <w:r w:rsidR="001B2842" w:rsidDel="003C7E75">
            <w:rPr>
              <w:rFonts w:ascii="Arial" w:eastAsia="Arial" w:hAnsi="Arial" w:cs="Arial"/>
              <w:color w:val="FF0000"/>
              <w:sz w:val="22"/>
              <w:szCs w:val="22"/>
              <w:highlight w:val="yellow"/>
            </w:rPr>
            <w:delText xml:space="preserve"> fragments</w:delText>
          </w:r>
          <w:r w:rsidR="001B2842" w:rsidRPr="000D746F" w:rsidDel="003C7E75">
            <w:rPr>
              <w:rFonts w:ascii="Arial" w:eastAsia="Arial" w:hAnsi="Arial" w:cs="Arial"/>
              <w:color w:val="FF0000"/>
              <w:sz w:val="22"/>
              <w:szCs w:val="22"/>
              <w:highlight w:val="yellow"/>
            </w:rPr>
            <w:delText>. (d) The sensitivity and specificity for predicting</w:delText>
          </w:r>
        </w:del>
      </w:ins>
      <w:ins w:id="1148" w:author="Dinh Diep" w:date="2016-12-28T14:57:00Z">
        <w:del w:id="1149" w:author="Shicheng Guo" w:date="2017-01-03T00:43:00Z">
          <w:r w:rsidR="001B2842" w:rsidDel="003C7E75">
            <w:rPr>
              <w:rFonts w:ascii="Arial" w:eastAsia="Arial" w:hAnsi="Arial" w:cs="Arial"/>
              <w:color w:val="FF0000"/>
              <w:sz w:val="22"/>
              <w:szCs w:val="22"/>
              <w:highlight w:val="yellow"/>
            </w:rPr>
            <w:delText xml:space="preserve"> lung</w:delText>
          </w:r>
        </w:del>
      </w:ins>
      <w:ins w:id="1150" w:author="Dinh Diep" w:date="2016-12-28T14:56:00Z">
        <w:del w:id="1151" w:author="Shicheng Guo" w:date="2017-01-03T00:43:00Z">
          <w:r w:rsidR="001B2842" w:rsidRPr="000D746F" w:rsidDel="003C7E75">
            <w:rPr>
              <w:rFonts w:ascii="Arial" w:eastAsia="Arial" w:hAnsi="Arial" w:cs="Arial"/>
              <w:color w:val="FF0000"/>
              <w:sz w:val="22"/>
              <w:szCs w:val="22"/>
              <w:highlight w:val="yellow"/>
            </w:rPr>
            <w:delText xml:space="preserve"> cancer plasma was improved by </w:delText>
          </w:r>
          <w:r w:rsidR="001B2842" w:rsidDel="003C7E75">
            <w:rPr>
              <w:rFonts w:ascii="Arial" w:eastAsia="Arial" w:hAnsi="Arial" w:cs="Arial"/>
              <w:color w:val="FF0000"/>
              <w:sz w:val="22"/>
              <w:szCs w:val="22"/>
              <w:highlight w:val="yellow"/>
            </w:rPr>
            <w:delText xml:space="preserve">combining the predictors for </w:delText>
          </w:r>
          <w:r w:rsidR="001B2842" w:rsidRPr="000D746F" w:rsidDel="003C7E75">
            <w:rPr>
              <w:rFonts w:ascii="Arial" w:eastAsia="Arial" w:hAnsi="Arial" w:cs="Arial"/>
              <w:color w:val="FF0000"/>
              <w:sz w:val="22"/>
              <w:szCs w:val="22"/>
              <w:highlight w:val="yellow"/>
            </w:rPr>
            <w:delText xml:space="preserve">normal </w:delText>
          </w:r>
        </w:del>
      </w:ins>
      <w:ins w:id="1152" w:author="Dinh Diep" w:date="2016-12-28T14:57:00Z">
        <w:del w:id="1153" w:author="Shicheng Guo" w:date="2017-01-03T00:43:00Z">
          <w:r w:rsidR="001B2842" w:rsidDel="003C7E75">
            <w:rPr>
              <w:rFonts w:ascii="Arial" w:eastAsia="Arial" w:hAnsi="Arial" w:cs="Arial"/>
              <w:color w:val="FF0000"/>
              <w:sz w:val="22"/>
              <w:szCs w:val="22"/>
              <w:highlight w:val="yellow"/>
            </w:rPr>
            <w:delText>lung</w:delText>
          </w:r>
        </w:del>
      </w:ins>
      <w:ins w:id="1154" w:author="Dinh Diep" w:date="2016-12-28T14:56:00Z">
        <w:del w:id="1155" w:author="Shicheng Guo" w:date="2017-01-03T00:43:00Z">
          <w:r w:rsidR="001B2842" w:rsidRPr="000D746F" w:rsidDel="003C7E75">
            <w:rPr>
              <w:rFonts w:ascii="Arial" w:eastAsia="Arial" w:hAnsi="Arial" w:cs="Arial"/>
              <w:color w:val="FF0000"/>
              <w:sz w:val="22"/>
              <w:szCs w:val="22"/>
              <w:highlight w:val="yellow"/>
            </w:rPr>
            <w:delText xml:space="preserve"> and cancer tissues. Adjusting the cutoff for the Z-scores changed the specificity and sensitivity, resulting</w:delText>
          </w:r>
          <w:r w:rsidR="001B2842" w:rsidDel="003C7E75">
            <w:rPr>
              <w:rFonts w:ascii="Arial" w:eastAsia="Arial" w:hAnsi="Arial" w:cs="Arial"/>
              <w:color w:val="FF0000"/>
              <w:sz w:val="22"/>
              <w:szCs w:val="22"/>
              <w:highlight w:val="yellow"/>
            </w:rPr>
            <w:delText xml:space="preserve"> in</w:delText>
          </w:r>
          <w:r w:rsidR="001B2842" w:rsidRPr="000D746F" w:rsidDel="003C7E75">
            <w:rPr>
              <w:rFonts w:ascii="Arial" w:eastAsia="Arial" w:hAnsi="Arial" w:cs="Arial"/>
              <w:color w:val="FF0000"/>
              <w:sz w:val="22"/>
              <w:szCs w:val="22"/>
              <w:highlight w:val="yellow"/>
            </w:rPr>
            <w:delText xml:space="preserve"> the ROC curves.</w:delText>
          </w:r>
          <w:r w:rsidR="001B2842" w:rsidDel="003C7E75">
            <w:rPr>
              <w:rFonts w:ascii="Arial" w:eastAsia="Arial" w:hAnsi="Arial" w:cs="Arial"/>
              <w:color w:val="FF0000"/>
              <w:sz w:val="22"/>
              <w:szCs w:val="22"/>
              <w:highlight w:val="yellow"/>
            </w:rPr>
            <w:delText xml:space="preserve"> AUC denotes area under the curve. </w:delText>
          </w:r>
          <w:r w:rsidR="001B2842" w:rsidRPr="000D746F" w:rsidDel="003C7E75">
            <w:rPr>
              <w:rFonts w:ascii="Arial" w:eastAsia="Arial" w:hAnsi="Arial" w:cs="Arial"/>
              <w:color w:val="FF0000"/>
              <w:sz w:val="22"/>
              <w:szCs w:val="22"/>
              <w:highlight w:val="yellow"/>
            </w:rPr>
            <w:delText xml:space="preserve"> </w:delText>
          </w:r>
        </w:del>
      </w:ins>
    </w:p>
    <w:p w14:paraId="030E6A3D" w14:textId="0478023E" w:rsidR="000B4D16" w:rsidRPr="00A32138" w:rsidDel="00BF59E0" w:rsidRDefault="00484975" w:rsidP="001C4FF0">
      <w:pPr>
        <w:spacing w:line="276" w:lineRule="auto"/>
        <w:jc w:val="left"/>
        <w:rPr>
          <w:del w:id="1156" w:author="Shicheng Guo" w:date="2017-01-03T00:58:00Z"/>
          <w:rFonts w:ascii="Arial" w:eastAsia="Arial" w:hAnsi="Arial" w:cs="Arial"/>
          <w:color w:val="FF0000"/>
          <w:sz w:val="22"/>
          <w:szCs w:val="22"/>
          <w:highlight w:val="yellow"/>
        </w:rPr>
      </w:pPr>
      <w:del w:id="1157" w:author="Shicheng Guo" w:date="2017-01-03T00:58:00Z">
        <w:r w:rsidRPr="00A32138" w:rsidDel="00BF59E0">
          <w:rPr>
            <w:rFonts w:ascii="Arial" w:eastAsia="Arial" w:hAnsi="Arial" w:cs="Arial"/>
            <w:color w:val="FF0000"/>
            <w:sz w:val="22"/>
            <w:szCs w:val="22"/>
            <w:highlight w:val="yellow"/>
          </w:rPr>
          <w:delText>(</w:delText>
        </w:r>
        <w:r w:rsidR="007B24FC" w:rsidRPr="00A32138" w:rsidDel="00BF59E0">
          <w:rPr>
            <w:rFonts w:ascii="Arial" w:eastAsia="Arial" w:hAnsi="Arial" w:cs="Arial"/>
            <w:color w:val="FF0000"/>
            <w:sz w:val="22"/>
            <w:szCs w:val="22"/>
            <w:highlight w:val="yellow"/>
          </w:rPr>
          <w:delText xml:space="preserve">a) </w:delText>
        </w:r>
        <w:r w:rsidRPr="00A32138" w:rsidDel="00BF59E0">
          <w:rPr>
            <w:rFonts w:ascii="Arial" w:eastAsia="Arial" w:hAnsi="Arial" w:cs="Arial"/>
            <w:color w:val="FF0000"/>
            <w:sz w:val="22"/>
            <w:szCs w:val="22"/>
            <w:highlight w:val="yellow"/>
          </w:rPr>
          <w:delText>D</w:delText>
        </w:r>
        <w:r w:rsidR="007B24FC" w:rsidRPr="00A32138" w:rsidDel="00BF59E0">
          <w:rPr>
            <w:rFonts w:ascii="Arial" w:eastAsia="Arial" w:hAnsi="Arial" w:cs="Arial"/>
            <w:color w:val="FF0000"/>
            <w:sz w:val="22"/>
            <w:szCs w:val="22"/>
            <w:highlight w:val="yellow"/>
          </w:rPr>
          <w:delText xml:space="preserve">istribution of </w:delText>
        </w:r>
        <w:r w:rsidR="00A46838" w:rsidRPr="00A32138" w:rsidDel="00BF59E0">
          <w:rPr>
            <w:rFonts w:ascii="Arial" w:eastAsia="Arial" w:hAnsi="Arial" w:cs="Arial"/>
            <w:color w:val="FF0000"/>
            <w:sz w:val="22"/>
            <w:szCs w:val="22"/>
            <w:highlight w:val="yellow"/>
          </w:rPr>
          <w:delText xml:space="preserve">the counts of </w:delText>
        </w:r>
        <w:r w:rsidR="00532DE5" w:rsidRPr="00A32138" w:rsidDel="00BF59E0">
          <w:rPr>
            <w:rFonts w:ascii="Arial" w:eastAsia="Arial" w:hAnsi="Arial" w:cs="Arial"/>
            <w:color w:val="FF0000"/>
            <w:sz w:val="22"/>
            <w:szCs w:val="22"/>
            <w:highlight w:val="yellow"/>
          </w:rPr>
          <w:delText xml:space="preserve">normal </w:delText>
        </w:r>
        <w:r w:rsidR="007B24FC" w:rsidRPr="00A32138" w:rsidDel="00BF59E0">
          <w:rPr>
            <w:rFonts w:ascii="Arial" w:eastAsia="Arial" w:hAnsi="Arial" w:cs="Arial"/>
            <w:color w:val="FF0000"/>
            <w:sz w:val="22"/>
            <w:szCs w:val="22"/>
            <w:highlight w:val="yellow"/>
          </w:rPr>
          <w:delText xml:space="preserve">lung </w:delText>
        </w:r>
        <w:r w:rsidR="00A46838" w:rsidRPr="00A32138" w:rsidDel="00BF59E0">
          <w:rPr>
            <w:rFonts w:ascii="Arial" w:eastAsia="Arial" w:hAnsi="Arial" w:cs="Arial"/>
            <w:color w:val="FF0000"/>
            <w:sz w:val="22"/>
            <w:szCs w:val="22"/>
            <w:highlight w:val="yellow"/>
          </w:rPr>
          <w:delText>or</w:delText>
        </w:r>
        <w:r w:rsidR="007B24FC" w:rsidRPr="00A32138" w:rsidDel="00BF59E0">
          <w:rPr>
            <w:rFonts w:ascii="Arial" w:eastAsia="Arial" w:hAnsi="Arial" w:cs="Arial"/>
            <w:color w:val="FF0000"/>
            <w:sz w:val="22"/>
            <w:szCs w:val="22"/>
            <w:highlight w:val="yellow"/>
          </w:rPr>
          <w:delText xml:space="preserve"> cancer-related </w:delText>
        </w:r>
        <w:r w:rsidR="00A46838" w:rsidRPr="00A32138" w:rsidDel="00BF59E0">
          <w:rPr>
            <w:rFonts w:ascii="Arial" w:eastAsia="Arial" w:hAnsi="Arial" w:cs="Arial"/>
            <w:color w:val="FF0000"/>
            <w:sz w:val="22"/>
            <w:szCs w:val="22"/>
            <w:highlight w:val="yellow"/>
          </w:rPr>
          <w:delText>MHBs</w:delText>
        </w:r>
        <w:r w:rsidR="007B24FC" w:rsidRPr="00A32138" w:rsidDel="00BF59E0">
          <w:rPr>
            <w:rFonts w:ascii="Arial" w:eastAsia="Arial" w:hAnsi="Arial" w:cs="Arial"/>
            <w:color w:val="FF0000"/>
            <w:sz w:val="22"/>
            <w:szCs w:val="22"/>
            <w:highlight w:val="yellow"/>
          </w:rPr>
          <w:delText xml:space="preserve"> </w:delText>
        </w:r>
        <w:r w:rsidR="00A46838" w:rsidRPr="00A32138" w:rsidDel="00BF59E0">
          <w:rPr>
            <w:rFonts w:ascii="Arial" w:eastAsia="Arial" w:hAnsi="Arial" w:cs="Arial"/>
            <w:color w:val="FF0000"/>
            <w:sz w:val="22"/>
            <w:szCs w:val="22"/>
            <w:highlight w:val="yellow"/>
          </w:rPr>
          <w:delText>for lung cancer</w:delText>
        </w:r>
        <w:r w:rsidR="007B24FC" w:rsidRPr="00A32138" w:rsidDel="00BF59E0">
          <w:rPr>
            <w:rFonts w:ascii="Arial" w:eastAsia="Arial" w:hAnsi="Arial" w:cs="Arial"/>
            <w:color w:val="FF0000"/>
            <w:sz w:val="22"/>
            <w:szCs w:val="22"/>
            <w:highlight w:val="yellow"/>
          </w:rPr>
          <w:delText xml:space="preserve"> plasma samples. </w:delText>
        </w:r>
        <w:r w:rsidR="00A46838" w:rsidRPr="00A32138" w:rsidDel="00BF59E0">
          <w:rPr>
            <w:rFonts w:ascii="Arial" w:eastAsia="Arial" w:hAnsi="Arial" w:cs="Arial"/>
            <w:color w:val="FF0000"/>
            <w:sz w:val="22"/>
            <w:szCs w:val="22"/>
            <w:highlight w:val="yellow"/>
          </w:rPr>
          <w:delText xml:space="preserve">(b) </w:delText>
        </w:r>
        <w:r w:rsidR="000D2BB7" w:rsidRPr="00A32138" w:rsidDel="00BF59E0">
          <w:rPr>
            <w:rFonts w:ascii="Arial" w:eastAsia="Arial" w:hAnsi="Arial" w:cs="Arial"/>
            <w:color w:val="FF0000"/>
            <w:sz w:val="22"/>
            <w:szCs w:val="22"/>
            <w:highlight w:val="yellow"/>
          </w:rPr>
          <w:delText>A typically lung cancer plasma sample that shows enrichment (based on Z-scores) in normal lung and cancer</w:delText>
        </w:r>
        <w:r w:rsidR="00584668" w:rsidRPr="00A32138" w:rsidDel="00BF59E0">
          <w:rPr>
            <w:rFonts w:ascii="Arial" w:eastAsia="Arial" w:hAnsi="Arial" w:cs="Arial"/>
            <w:color w:val="FF0000"/>
            <w:sz w:val="22"/>
            <w:szCs w:val="22"/>
            <w:highlight w:val="yellow"/>
          </w:rPr>
          <w:delText xml:space="preserve"> tissues</w:delText>
        </w:r>
        <w:r w:rsidR="000D2BB7" w:rsidRPr="00A32138" w:rsidDel="00BF59E0">
          <w:rPr>
            <w:rFonts w:ascii="Arial" w:eastAsia="Arial" w:hAnsi="Arial" w:cs="Arial"/>
            <w:color w:val="FF0000"/>
            <w:sz w:val="22"/>
            <w:szCs w:val="22"/>
            <w:highlight w:val="yellow"/>
          </w:rPr>
          <w:delText>. (c</w:delText>
        </w:r>
        <w:r w:rsidR="007B24FC" w:rsidRPr="00A32138" w:rsidDel="00BF59E0">
          <w:rPr>
            <w:rFonts w:ascii="Arial" w:eastAsia="Arial" w:hAnsi="Arial" w:cs="Arial"/>
            <w:color w:val="FF0000"/>
            <w:sz w:val="22"/>
            <w:szCs w:val="22"/>
            <w:highlight w:val="yellow"/>
          </w:rPr>
          <w:delText xml:space="preserve">) </w:delText>
        </w:r>
        <w:r w:rsidR="00584668" w:rsidRPr="00A32138" w:rsidDel="00BF59E0">
          <w:rPr>
            <w:rFonts w:ascii="Arial" w:eastAsia="Arial" w:hAnsi="Arial" w:cs="Arial"/>
            <w:color w:val="FF0000"/>
            <w:sz w:val="22"/>
            <w:szCs w:val="22"/>
            <w:highlight w:val="yellow"/>
          </w:rPr>
          <w:delText xml:space="preserve">The sensitivity and specificity for predicting lung cancer in plasma was improved </w:delText>
        </w:r>
        <w:r w:rsidR="00D92248" w:rsidRPr="00A32138" w:rsidDel="00BF59E0">
          <w:rPr>
            <w:rFonts w:ascii="Arial" w:eastAsia="Arial" w:hAnsi="Arial" w:cs="Arial"/>
            <w:color w:val="FF0000"/>
            <w:sz w:val="22"/>
            <w:szCs w:val="22"/>
            <w:highlight w:val="yellow"/>
          </w:rPr>
          <w:delText xml:space="preserve">by integrating the enrichments of methylation signatures in normal lung and cancer tissues. </w:delText>
        </w:r>
      </w:del>
    </w:p>
    <w:p w14:paraId="4FEAED1A" w14:textId="0AFAB2FC" w:rsidR="00544008" w:rsidRPr="00A32138" w:rsidDel="00BF59E0" w:rsidRDefault="00544008" w:rsidP="001C4FF0">
      <w:pPr>
        <w:spacing w:line="276" w:lineRule="auto"/>
        <w:jc w:val="left"/>
        <w:rPr>
          <w:del w:id="1158" w:author="Shicheng Guo" w:date="2017-01-03T00:58:00Z"/>
          <w:rFonts w:ascii="Arial" w:eastAsia="Arial" w:hAnsi="Arial" w:cs="Arial"/>
          <w:color w:val="FF0000"/>
          <w:sz w:val="22"/>
          <w:szCs w:val="22"/>
          <w:highlight w:val="yellow"/>
        </w:rPr>
      </w:pPr>
    </w:p>
    <w:p w14:paraId="0380EC73" w14:textId="43A71FCA" w:rsidR="001C4FF0" w:rsidDel="00BF59E0" w:rsidRDefault="001C4FF0" w:rsidP="00D76EAD">
      <w:pPr>
        <w:spacing w:line="276" w:lineRule="auto"/>
        <w:jc w:val="left"/>
        <w:rPr>
          <w:del w:id="1159" w:author="Shicheng Guo" w:date="2017-01-03T00:58:00Z"/>
          <w:rFonts w:ascii="Arial" w:eastAsia="Arial" w:hAnsi="Arial" w:cs="Arial"/>
          <w:color w:val="FF0000"/>
          <w:sz w:val="22"/>
          <w:szCs w:val="22"/>
        </w:rPr>
      </w:pPr>
      <w:del w:id="1160" w:author="Shicheng Guo" w:date="2017-01-03T00:58:00Z">
        <w:r w:rsidRPr="00A32138" w:rsidDel="00BF59E0">
          <w:rPr>
            <w:rFonts w:ascii="Arial" w:eastAsia="Arial" w:hAnsi="Arial" w:cs="Arial"/>
            <w:b/>
            <w:color w:val="FF0000"/>
            <w:sz w:val="22"/>
            <w:szCs w:val="22"/>
            <w:highlight w:val="yellow"/>
          </w:rPr>
          <w:delText>Supplementary Figure 1</w:delText>
        </w:r>
        <w:r w:rsidR="00D258B0" w:rsidDel="00BF59E0">
          <w:rPr>
            <w:rFonts w:ascii="Arial" w:eastAsia="Arial" w:hAnsi="Arial" w:cs="Arial"/>
            <w:b/>
            <w:color w:val="FF0000"/>
            <w:sz w:val="22"/>
            <w:szCs w:val="22"/>
            <w:highlight w:val="yellow"/>
          </w:rPr>
          <w:delText>2</w:delText>
        </w:r>
        <w:r w:rsidRPr="00A32138" w:rsidDel="00BF59E0">
          <w:rPr>
            <w:rFonts w:ascii="Arial" w:eastAsia="Arial" w:hAnsi="Arial" w:cs="Arial"/>
            <w:b/>
            <w:color w:val="FF0000"/>
            <w:sz w:val="22"/>
            <w:szCs w:val="22"/>
            <w:highlight w:val="yellow"/>
          </w:rPr>
          <w:delText>.</w:delText>
        </w:r>
        <w:r w:rsidRPr="00A32138" w:rsidDel="00BF59E0">
          <w:rPr>
            <w:rFonts w:ascii="Arial" w:eastAsia="Arial" w:hAnsi="Arial" w:cs="Arial"/>
            <w:color w:val="FF0000"/>
            <w:sz w:val="22"/>
            <w:szCs w:val="22"/>
            <w:highlight w:val="yellow"/>
          </w:rPr>
          <w:delText xml:space="preserve"> </w:delText>
        </w:r>
        <w:r w:rsidR="004D6E29" w:rsidRPr="00A32138" w:rsidDel="00BF59E0">
          <w:rPr>
            <w:rFonts w:ascii="Arial" w:eastAsia="Arial" w:hAnsi="Arial" w:cs="Arial"/>
            <w:color w:val="FF0000"/>
            <w:sz w:val="22"/>
            <w:szCs w:val="22"/>
            <w:highlight w:val="yellow"/>
          </w:rPr>
          <w:delText xml:space="preserve"> </w:delText>
        </w:r>
      </w:del>
      <w:del w:id="1161" w:author="Shicheng Guo" w:date="2017-01-03T00:43:00Z">
        <w:r w:rsidR="00544008" w:rsidRPr="00A32138" w:rsidDel="003C7E75">
          <w:rPr>
            <w:rFonts w:ascii="Arial" w:eastAsia="Arial" w:hAnsi="Arial" w:cs="Arial"/>
            <w:color w:val="FF0000"/>
            <w:sz w:val="22"/>
            <w:szCs w:val="22"/>
            <w:highlight w:val="yellow"/>
          </w:rPr>
          <w:delText>Prediction performance to each of the 11 references</w:delText>
        </w:r>
        <w:r w:rsidR="00952371" w:rsidRPr="00A32138" w:rsidDel="003C7E75">
          <w:rPr>
            <w:rFonts w:ascii="Arial" w:eastAsia="Arial" w:hAnsi="Arial" w:cs="Arial"/>
            <w:color w:val="FF0000"/>
            <w:sz w:val="22"/>
            <w:szCs w:val="22"/>
            <w:highlight w:val="yellow"/>
          </w:rPr>
          <w:delText>, and to cancer plus the tissues-of-origin</w:delText>
        </w:r>
        <w:r w:rsidR="004D6E29" w:rsidRPr="00A32138" w:rsidDel="003C7E75">
          <w:rPr>
            <w:rFonts w:ascii="Arial" w:eastAsia="Arial" w:hAnsi="Arial" w:cs="Arial"/>
            <w:color w:val="FF0000"/>
            <w:sz w:val="22"/>
            <w:szCs w:val="22"/>
            <w:highlight w:val="yellow"/>
          </w:rPr>
          <w:delText xml:space="preserve">. (a) </w:delText>
        </w:r>
        <w:r w:rsidR="00952371" w:rsidRPr="00A32138" w:rsidDel="003C7E75">
          <w:rPr>
            <w:rFonts w:ascii="Arial" w:eastAsia="Arial" w:hAnsi="Arial" w:cs="Arial"/>
            <w:color w:val="FF0000"/>
            <w:sz w:val="22"/>
            <w:szCs w:val="22"/>
            <w:highlight w:val="yellow"/>
          </w:rPr>
          <w:delText xml:space="preserve">ROC curves for </w:delText>
        </w:r>
        <w:r w:rsidR="004D6E29" w:rsidRPr="00A32138" w:rsidDel="003C7E75">
          <w:rPr>
            <w:rFonts w:ascii="Arial" w:eastAsia="Arial" w:hAnsi="Arial" w:cs="Arial"/>
            <w:color w:val="FF0000"/>
            <w:sz w:val="22"/>
            <w:szCs w:val="22"/>
            <w:highlight w:val="yellow"/>
          </w:rPr>
          <w:delText>colon cancer plasma</w:delText>
        </w:r>
        <w:r w:rsidR="00952371" w:rsidRPr="00A32138" w:rsidDel="003C7E75">
          <w:rPr>
            <w:rFonts w:ascii="Arial" w:eastAsia="Arial" w:hAnsi="Arial" w:cs="Arial"/>
            <w:color w:val="FF0000"/>
            <w:sz w:val="22"/>
            <w:szCs w:val="22"/>
            <w:highlight w:val="yellow"/>
          </w:rPr>
          <w:delText>.</w:delText>
        </w:r>
        <w:r w:rsidR="004D6E29" w:rsidRPr="00A32138" w:rsidDel="003C7E75">
          <w:rPr>
            <w:rFonts w:ascii="Arial" w:eastAsia="Arial" w:hAnsi="Arial" w:cs="Arial"/>
            <w:color w:val="FF0000"/>
            <w:sz w:val="22"/>
            <w:szCs w:val="22"/>
            <w:highlight w:val="yellow"/>
          </w:rPr>
          <w:delText xml:space="preserve"> (b) </w:delText>
        </w:r>
        <w:r w:rsidR="00952371" w:rsidRPr="00A32138" w:rsidDel="003C7E75">
          <w:rPr>
            <w:rFonts w:ascii="Arial" w:eastAsia="Arial" w:hAnsi="Arial" w:cs="Arial"/>
            <w:color w:val="FF0000"/>
            <w:sz w:val="22"/>
            <w:szCs w:val="22"/>
            <w:highlight w:val="yellow"/>
          </w:rPr>
          <w:delText xml:space="preserve">ROC curves for </w:delText>
        </w:r>
        <w:r w:rsidR="004D6E29" w:rsidRPr="00A32138" w:rsidDel="003C7E75">
          <w:rPr>
            <w:rFonts w:ascii="Arial" w:eastAsia="Arial" w:hAnsi="Arial" w:cs="Arial"/>
            <w:color w:val="FF0000"/>
            <w:sz w:val="22"/>
            <w:szCs w:val="22"/>
            <w:highlight w:val="yellow"/>
          </w:rPr>
          <w:delText xml:space="preserve">lung cancer plasma. </w:delText>
        </w:r>
        <w:r w:rsidR="00952371" w:rsidRPr="00A32138" w:rsidDel="003C7E75">
          <w:rPr>
            <w:rFonts w:ascii="Arial" w:eastAsia="Arial" w:hAnsi="Arial" w:cs="Arial"/>
            <w:color w:val="FF0000"/>
            <w:sz w:val="22"/>
            <w:szCs w:val="22"/>
            <w:highlight w:val="yellow"/>
          </w:rPr>
          <w:delText>(c,d) AUC</w:delText>
        </w:r>
        <w:r w:rsidR="004019CF" w:rsidRPr="00A32138" w:rsidDel="003C7E75">
          <w:rPr>
            <w:rFonts w:ascii="Arial" w:eastAsia="Arial" w:hAnsi="Arial" w:cs="Arial"/>
            <w:color w:val="FF0000"/>
            <w:sz w:val="22"/>
            <w:szCs w:val="22"/>
            <w:highlight w:val="yellow"/>
          </w:rPr>
          <w:delText xml:space="preserve"> </w:delText>
        </w:r>
        <w:r w:rsidR="00952371" w:rsidRPr="00A32138" w:rsidDel="003C7E75">
          <w:rPr>
            <w:rFonts w:ascii="Arial" w:eastAsia="Arial" w:hAnsi="Arial" w:cs="Arial"/>
            <w:color w:val="FF0000"/>
            <w:sz w:val="22"/>
            <w:szCs w:val="22"/>
            <w:highlight w:val="yellow"/>
          </w:rPr>
          <w:delText>values for</w:delText>
        </w:r>
        <w:r w:rsidR="004019CF" w:rsidRPr="00A32138" w:rsidDel="003C7E75">
          <w:rPr>
            <w:rFonts w:ascii="Arial" w:eastAsia="Arial" w:hAnsi="Arial" w:cs="Arial"/>
            <w:color w:val="FF0000"/>
            <w:sz w:val="22"/>
            <w:szCs w:val="22"/>
            <w:highlight w:val="yellow"/>
          </w:rPr>
          <w:delText xml:space="preserve"> </w:delText>
        </w:r>
        <w:r w:rsidR="00952371" w:rsidRPr="00A32138" w:rsidDel="003C7E75">
          <w:rPr>
            <w:rFonts w:ascii="Arial" w:eastAsia="Arial" w:hAnsi="Arial" w:cs="Arial"/>
            <w:color w:val="FF0000"/>
            <w:sz w:val="22"/>
            <w:szCs w:val="22"/>
            <w:highlight w:val="yellow"/>
          </w:rPr>
          <w:delText>colon cancer and lung cancer</w:delText>
        </w:r>
        <w:r w:rsidR="004019CF" w:rsidRPr="00A32138" w:rsidDel="003C7E75">
          <w:rPr>
            <w:rFonts w:ascii="Arial" w:eastAsia="Arial" w:hAnsi="Arial" w:cs="Arial"/>
            <w:color w:val="FF0000"/>
            <w:sz w:val="22"/>
            <w:szCs w:val="22"/>
            <w:highlight w:val="yellow"/>
          </w:rPr>
          <w:delText xml:space="preserve"> plasma samples.</w:delText>
        </w:r>
        <w:r w:rsidR="004019CF" w:rsidDel="003C7E75">
          <w:rPr>
            <w:rFonts w:ascii="Arial" w:eastAsia="Arial" w:hAnsi="Arial" w:cs="Arial"/>
            <w:color w:val="FF0000"/>
            <w:sz w:val="22"/>
            <w:szCs w:val="22"/>
          </w:rPr>
          <w:delText xml:space="preserve"> </w:delText>
        </w:r>
      </w:del>
    </w:p>
    <w:p w14:paraId="0793CC9D" w14:textId="7D7B53C2" w:rsidR="009439B8" w:rsidDel="00BF59E0" w:rsidRDefault="009439B8" w:rsidP="00D76EAD">
      <w:pPr>
        <w:spacing w:line="276" w:lineRule="auto"/>
        <w:jc w:val="left"/>
        <w:rPr>
          <w:del w:id="1162" w:author="Shicheng Guo" w:date="2017-01-03T00:58:00Z"/>
          <w:rFonts w:ascii="Arial" w:eastAsia="Arial" w:hAnsi="Arial" w:cs="Arial"/>
          <w:color w:val="FF0000"/>
          <w:sz w:val="22"/>
          <w:szCs w:val="22"/>
        </w:rPr>
      </w:pPr>
    </w:p>
    <w:p w14:paraId="1CC535FF" w14:textId="3CF008ED" w:rsidR="009439B8" w:rsidDel="00BF59E0" w:rsidRDefault="009439B8" w:rsidP="009439B8">
      <w:pPr>
        <w:spacing w:line="276" w:lineRule="auto"/>
        <w:jc w:val="left"/>
        <w:rPr>
          <w:del w:id="1163" w:author="Shicheng Guo" w:date="2017-01-03T00:58:00Z"/>
          <w:rFonts w:ascii="Arial" w:eastAsia="Arial" w:hAnsi="Arial" w:cs="Arial"/>
          <w:color w:val="FF0000"/>
          <w:sz w:val="22"/>
          <w:szCs w:val="22"/>
        </w:rPr>
      </w:pPr>
      <w:del w:id="1164" w:author="Shicheng Guo" w:date="2017-01-03T00:58:00Z">
        <w:r w:rsidRPr="004A02EA" w:rsidDel="00BF59E0">
          <w:rPr>
            <w:rFonts w:ascii="Arial" w:eastAsia="Arial" w:hAnsi="Arial" w:cs="Arial"/>
            <w:b/>
            <w:color w:val="FF0000"/>
            <w:sz w:val="22"/>
            <w:szCs w:val="22"/>
          </w:rPr>
          <w:delText>Supplementary Figure 1</w:delText>
        </w:r>
        <w:r w:rsidR="00D258B0" w:rsidDel="00BF59E0">
          <w:rPr>
            <w:rFonts w:ascii="Arial" w:eastAsia="Arial" w:hAnsi="Arial" w:cs="Arial"/>
            <w:b/>
            <w:color w:val="FF0000"/>
            <w:sz w:val="22"/>
            <w:szCs w:val="22"/>
          </w:rPr>
          <w:delText>3</w:delText>
        </w:r>
        <w:r w:rsidRPr="004A02EA" w:rsidDel="00BF59E0">
          <w:rPr>
            <w:rFonts w:ascii="Arial" w:eastAsia="Arial" w:hAnsi="Arial" w:cs="Arial"/>
            <w:b/>
            <w:color w:val="FF0000"/>
            <w:sz w:val="22"/>
            <w:szCs w:val="22"/>
          </w:rPr>
          <w:delText>.</w:delText>
        </w:r>
        <w:r w:rsidRPr="004A02EA" w:rsidDel="00BF59E0">
          <w:rPr>
            <w:rFonts w:ascii="Arial" w:eastAsia="Arial" w:hAnsi="Arial" w:cs="Arial"/>
            <w:color w:val="FF0000"/>
            <w:sz w:val="22"/>
            <w:szCs w:val="22"/>
          </w:rPr>
          <w:delText xml:space="preserve"> </w:delText>
        </w:r>
      </w:del>
      <w:del w:id="1165" w:author="Shicheng Guo" w:date="2017-01-03T00:43:00Z">
        <w:r w:rsidRPr="004A02EA" w:rsidDel="003C7E75">
          <w:rPr>
            <w:rFonts w:ascii="Arial" w:eastAsia="Arial" w:hAnsi="Arial" w:cs="Arial"/>
            <w:color w:val="FF0000"/>
            <w:sz w:val="22"/>
            <w:szCs w:val="22"/>
          </w:rPr>
          <w:delText xml:space="preserve">Flowchart </w:delText>
        </w:r>
        <w:r w:rsidDel="003C7E75">
          <w:rPr>
            <w:rFonts w:ascii="Arial" w:eastAsia="Arial" w:hAnsi="Arial" w:cs="Arial"/>
            <w:color w:val="FF0000"/>
            <w:sz w:val="22"/>
            <w:szCs w:val="22"/>
          </w:rPr>
          <w:delText>of data analysis and</w:delText>
        </w:r>
        <w:r w:rsidRPr="004A02EA" w:rsidDel="003C7E75">
          <w:rPr>
            <w:rFonts w:ascii="Arial" w:eastAsia="Arial" w:hAnsi="Arial" w:cs="Arial"/>
            <w:color w:val="FF0000"/>
            <w:sz w:val="22"/>
            <w:szCs w:val="22"/>
          </w:rPr>
          <w:delText xml:space="preserve"> samples </w:delText>
        </w:r>
        <w:r w:rsidDel="003C7E75">
          <w:rPr>
            <w:rFonts w:ascii="Arial" w:eastAsia="Arial" w:hAnsi="Arial" w:cs="Arial"/>
            <w:color w:val="FF0000"/>
            <w:sz w:val="22"/>
            <w:szCs w:val="22"/>
          </w:rPr>
          <w:delText>used in each section</w:delText>
        </w:r>
      </w:del>
      <w:ins w:id="1166" w:author="Dinh Diep" w:date="2016-12-28T14:59:00Z">
        <w:del w:id="1167" w:author="Shicheng Guo" w:date="2017-01-03T00:43:00Z">
          <w:r w:rsidR="001B2842" w:rsidDel="003C7E75">
            <w:rPr>
              <w:rFonts w:ascii="Arial" w:eastAsia="Arial" w:hAnsi="Arial" w:cs="Arial"/>
              <w:color w:val="FF0000"/>
              <w:sz w:val="22"/>
              <w:szCs w:val="22"/>
            </w:rPr>
            <w:delText>analysis</w:delText>
          </w:r>
        </w:del>
      </w:ins>
      <w:del w:id="1168" w:author="Shicheng Guo" w:date="2017-01-03T00:43:00Z">
        <w:r w:rsidRPr="004A02EA" w:rsidDel="003C7E75">
          <w:rPr>
            <w:rFonts w:ascii="Arial" w:eastAsia="Arial" w:hAnsi="Arial" w:cs="Arial"/>
            <w:color w:val="FF0000"/>
            <w:sz w:val="22"/>
            <w:szCs w:val="22"/>
          </w:rPr>
          <w:delText xml:space="preserve">. </w:delText>
        </w:r>
      </w:del>
    </w:p>
    <w:p w14:paraId="7A36DAAE" w14:textId="5F933992" w:rsidR="009439B8" w:rsidRPr="004A02EA" w:rsidDel="00BF59E0" w:rsidRDefault="009439B8" w:rsidP="00D76EAD">
      <w:pPr>
        <w:spacing w:line="276" w:lineRule="auto"/>
        <w:jc w:val="left"/>
        <w:rPr>
          <w:del w:id="1169" w:author="Shicheng Guo" w:date="2017-01-03T00:58:00Z"/>
          <w:rFonts w:ascii="Arial" w:eastAsia="Arial" w:hAnsi="Arial" w:cs="Arial"/>
          <w:color w:val="FF0000"/>
          <w:sz w:val="22"/>
          <w:szCs w:val="22"/>
        </w:rPr>
      </w:pPr>
    </w:p>
    <w:p w14:paraId="1C4A0604" w14:textId="2E148F33" w:rsidR="00E4721F" w:rsidDel="00BF59E0" w:rsidRDefault="00E4721F" w:rsidP="00D76EAD">
      <w:pPr>
        <w:spacing w:line="276" w:lineRule="auto"/>
        <w:jc w:val="left"/>
        <w:rPr>
          <w:del w:id="1170" w:author="Shicheng Guo" w:date="2017-01-03T00:58:00Z"/>
          <w:rFonts w:ascii="Arial" w:eastAsia="Arial" w:hAnsi="Arial" w:cs="Arial"/>
          <w:color w:val="auto"/>
          <w:sz w:val="22"/>
          <w:szCs w:val="22"/>
        </w:rPr>
      </w:pP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6A317FF0" w14:textId="77777777" w:rsidR="00A670EA" w:rsidRPr="00A670EA" w:rsidRDefault="00A670EA" w:rsidP="00A670EA">
      <w:pPr>
        <w:pStyle w:val="Heading2"/>
        <w:spacing w:line="276" w:lineRule="auto"/>
        <w:jc w:val="left"/>
        <w:rPr>
          <w:ins w:id="1171" w:author="Dinh Diep" w:date="2016-12-28T12:28:00Z"/>
          <w:rFonts w:ascii="Arial" w:eastAsia="Arial" w:hAnsi="Arial" w:cs="Arial"/>
          <w:b w:val="0"/>
          <w:color w:val="auto"/>
          <w:sz w:val="22"/>
          <w:szCs w:val="22"/>
          <w:rPrChange w:id="1172" w:author="Dinh Diep" w:date="2016-12-28T12:28:00Z">
            <w:rPr>
              <w:ins w:id="1173" w:author="Dinh Diep" w:date="2016-12-28T12:28:00Z"/>
              <w:rFonts w:ascii="Arial" w:eastAsia="Arial" w:hAnsi="Arial" w:cs="Arial"/>
              <w:color w:val="auto"/>
              <w:sz w:val="22"/>
              <w:szCs w:val="22"/>
            </w:rPr>
          </w:rPrChange>
        </w:rPr>
      </w:pPr>
      <w:ins w:id="1174" w:author="Dinh Diep" w:date="2016-12-28T12:28:00Z">
        <w:r w:rsidRPr="00A670EA">
          <w:rPr>
            <w:rFonts w:ascii="Arial" w:eastAsia="Arial" w:hAnsi="Arial" w:cs="Arial"/>
            <w:color w:val="auto"/>
            <w:sz w:val="22"/>
            <w:szCs w:val="22"/>
          </w:rPr>
          <w:t>Supplementary Table 1:</w:t>
        </w:r>
        <w:r w:rsidRPr="00A670EA">
          <w:rPr>
            <w:rFonts w:ascii="Arial" w:eastAsia="Arial" w:hAnsi="Arial" w:cs="Arial"/>
            <w:b w:val="0"/>
            <w:color w:val="auto"/>
            <w:sz w:val="22"/>
            <w:szCs w:val="22"/>
            <w:rPrChange w:id="1175" w:author="Dinh Diep" w:date="2016-12-28T12:28:00Z">
              <w:rPr>
                <w:rFonts w:ascii="Arial" w:eastAsia="Arial" w:hAnsi="Arial" w:cs="Arial"/>
                <w:color w:val="auto"/>
                <w:sz w:val="22"/>
                <w:szCs w:val="22"/>
              </w:rPr>
            </w:rPrChange>
          </w:rPr>
          <w:t xml:space="preserve"> Methylation haplotype block regions (hg19)</w:t>
        </w:r>
      </w:ins>
    </w:p>
    <w:p w14:paraId="08060890" w14:textId="3836FFD1" w:rsidR="00A670EA" w:rsidRPr="00A670EA" w:rsidRDefault="00A670EA" w:rsidP="00A670EA">
      <w:pPr>
        <w:pStyle w:val="Heading2"/>
        <w:spacing w:line="276" w:lineRule="auto"/>
        <w:jc w:val="left"/>
        <w:rPr>
          <w:ins w:id="1176" w:author="Dinh Diep" w:date="2016-12-28T12:28:00Z"/>
          <w:rFonts w:ascii="Arial" w:eastAsia="Arial" w:hAnsi="Arial" w:cs="Arial"/>
          <w:b w:val="0"/>
          <w:color w:val="auto"/>
          <w:sz w:val="22"/>
          <w:szCs w:val="22"/>
          <w:rPrChange w:id="1177" w:author="Dinh Diep" w:date="2016-12-28T12:28:00Z">
            <w:rPr>
              <w:ins w:id="1178" w:author="Dinh Diep" w:date="2016-12-28T12:28:00Z"/>
              <w:rFonts w:ascii="Arial" w:eastAsia="Arial" w:hAnsi="Arial" w:cs="Arial"/>
              <w:color w:val="auto"/>
              <w:sz w:val="22"/>
              <w:szCs w:val="22"/>
            </w:rPr>
          </w:rPrChange>
        </w:rPr>
      </w:pPr>
      <w:ins w:id="1179" w:author="Dinh Diep" w:date="2016-12-28T12:28:00Z">
        <w:r w:rsidRPr="00A670EA">
          <w:rPr>
            <w:rFonts w:ascii="Arial" w:eastAsia="Arial" w:hAnsi="Arial" w:cs="Arial"/>
            <w:color w:val="auto"/>
            <w:sz w:val="22"/>
            <w:szCs w:val="22"/>
          </w:rPr>
          <w:t>Supplementary Table 2:</w:t>
        </w:r>
        <w:r w:rsidRPr="00A670EA">
          <w:rPr>
            <w:rFonts w:ascii="Arial" w:eastAsia="Arial" w:hAnsi="Arial" w:cs="Arial"/>
            <w:b w:val="0"/>
            <w:color w:val="auto"/>
            <w:sz w:val="22"/>
            <w:szCs w:val="22"/>
            <w:rPrChange w:id="1180" w:author="Dinh Diep" w:date="2016-12-28T12:28:00Z">
              <w:rPr>
                <w:rFonts w:ascii="Arial" w:eastAsia="Arial" w:hAnsi="Arial" w:cs="Arial"/>
                <w:color w:val="auto"/>
                <w:sz w:val="22"/>
                <w:szCs w:val="22"/>
              </w:rPr>
            </w:rPrChange>
          </w:rPr>
          <w:t xml:space="preserve"> Gene Ontology </w:t>
        </w:r>
        <w:r w:rsidRPr="00A670EA">
          <w:rPr>
            <w:rFonts w:ascii="Arial" w:eastAsia="Arial" w:hAnsi="Arial" w:cs="Arial"/>
            <w:b w:val="0"/>
            <w:color w:val="auto"/>
            <w:sz w:val="22"/>
            <w:szCs w:val="22"/>
          </w:rPr>
          <w:t>of</w:t>
        </w:r>
        <w:r w:rsidRPr="00A670EA">
          <w:rPr>
            <w:rFonts w:ascii="Arial" w:eastAsia="Arial" w:hAnsi="Arial" w:cs="Arial"/>
            <w:b w:val="0"/>
            <w:color w:val="auto"/>
            <w:sz w:val="22"/>
            <w:szCs w:val="22"/>
            <w:rPrChange w:id="1181" w:author="Dinh Diep" w:date="2016-12-28T12:28:00Z">
              <w:rPr>
                <w:rFonts w:ascii="Arial" w:eastAsia="Arial" w:hAnsi="Arial" w:cs="Arial"/>
                <w:color w:val="auto"/>
                <w:sz w:val="22"/>
                <w:szCs w:val="22"/>
              </w:rPr>
            </w:rPrChange>
          </w:rPr>
          <w:t xml:space="preserve"> cancer loss linkage regions by GREAT</w:t>
        </w:r>
      </w:ins>
    </w:p>
    <w:p w14:paraId="6A831EC7" w14:textId="5CAE4C30" w:rsidR="00A670EA" w:rsidRPr="00A670EA" w:rsidRDefault="00A670EA" w:rsidP="00A670EA">
      <w:pPr>
        <w:pStyle w:val="Heading2"/>
        <w:spacing w:line="276" w:lineRule="auto"/>
        <w:jc w:val="left"/>
        <w:rPr>
          <w:ins w:id="1182" w:author="Dinh Diep" w:date="2016-12-28T12:28:00Z"/>
          <w:rFonts w:ascii="Arial" w:eastAsia="Arial" w:hAnsi="Arial" w:cs="Arial"/>
          <w:b w:val="0"/>
          <w:color w:val="auto"/>
          <w:sz w:val="22"/>
          <w:szCs w:val="22"/>
          <w:rPrChange w:id="1183" w:author="Dinh Diep" w:date="2016-12-28T12:28:00Z">
            <w:rPr>
              <w:ins w:id="1184" w:author="Dinh Diep" w:date="2016-12-28T12:28:00Z"/>
              <w:rFonts w:ascii="Arial" w:eastAsia="Arial" w:hAnsi="Arial" w:cs="Arial"/>
              <w:color w:val="auto"/>
              <w:sz w:val="22"/>
              <w:szCs w:val="22"/>
            </w:rPr>
          </w:rPrChange>
        </w:rPr>
      </w:pPr>
      <w:ins w:id="1185" w:author="Dinh Diep" w:date="2016-12-28T12:28:00Z">
        <w:r w:rsidRPr="00A670EA">
          <w:rPr>
            <w:rFonts w:ascii="Arial" w:eastAsia="Arial" w:hAnsi="Arial" w:cs="Arial"/>
            <w:color w:val="auto"/>
            <w:sz w:val="22"/>
            <w:szCs w:val="22"/>
          </w:rPr>
          <w:t>Supplementary Table 3:</w:t>
        </w:r>
        <w:r w:rsidRPr="00A670EA">
          <w:rPr>
            <w:rFonts w:ascii="Arial" w:eastAsia="Arial" w:hAnsi="Arial" w:cs="Arial"/>
            <w:b w:val="0"/>
            <w:color w:val="auto"/>
            <w:sz w:val="22"/>
            <w:szCs w:val="22"/>
            <w:rPrChange w:id="1186" w:author="Dinh Diep" w:date="2016-12-28T12:28:00Z">
              <w:rPr>
                <w:rFonts w:ascii="Arial" w:eastAsia="Arial" w:hAnsi="Arial" w:cs="Arial"/>
                <w:color w:val="auto"/>
                <w:sz w:val="22"/>
                <w:szCs w:val="22"/>
              </w:rPr>
            </w:rPrChange>
          </w:rPr>
          <w:t xml:space="preserve"> Tissue specific MHBs regions for normal tissue</w:t>
        </w:r>
        <w:r w:rsidRPr="00A670EA">
          <w:rPr>
            <w:rFonts w:ascii="Arial" w:eastAsia="Arial" w:hAnsi="Arial" w:cs="Arial"/>
            <w:b w:val="0"/>
            <w:color w:val="auto"/>
            <w:sz w:val="22"/>
            <w:szCs w:val="22"/>
          </w:rPr>
          <w:t xml:space="preserve"> of origin </w:t>
        </w:r>
        <w:r w:rsidRPr="00A670EA">
          <w:rPr>
            <w:rFonts w:ascii="Arial" w:eastAsia="Arial" w:hAnsi="Arial" w:cs="Arial"/>
            <w:b w:val="0"/>
            <w:color w:val="auto"/>
            <w:sz w:val="22"/>
            <w:szCs w:val="22"/>
            <w:rPrChange w:id="1187" w:author="Dinh Diep" w:date="2016-12-28T12:28:00Z">
              <w:rPr>
                <w:rFonts w:ascii="Arial" w:eastAsia="Arial" w:hAnsi="Arial" w:cs="Arial"/>
                <w:color w:val="auto"/>
                <w:sz w:val="22"/>
                <w:szCs w:val="22"/>
              </w:rPr>
            </w:rPrChange>
          </w:rPr>
          <w:t>classification</w:t>
        </w:r>
      </w:ins>
    </w:p>
    <w:p w14:paraId="4340A769" w14:textId="77777777" w:rsidR="00A670EA" w:rsidRPr="00A670EA" w:rsidRDefault="00A670EA" w:rsidP="00A670EA">
      <w:pPr>
        <w:pStyle w:val="Heading2"/>
        <w:spacing w:line="276" w:lineRule="auto"/>
        <w:jc w:val="left"/>
        <w:rPr>
          <w:ins w:id="1188" w:author="Dinh Diep" w:date="2016-12-28T12:28:00Z"/>
          <w:rFonts w:ascii="Arial" w:eastAsia="Arial" w:hAnsi="Arial" w:cs="Arial"/>
          <w:b w:val="0"/>
          <w:color w:val="auto"/>
          <w:sz w:val="22"/>
          <w:szCs w:val="22"/>
          <w:rPrChange w:id="1189" w:author="Dinh Diep" w:date="2016-12-28T12:28:00Z">
            <w:rPr>
              <w:ins w:id="1190" w:author="Dinh Diep" w:date="2016-12-28T12:28:00Z"/>
              <w:rFonts w:ascii="Arial" w:eastAsia="Arial" w:hAnsi="Arial" w:cs="Arial"/>
              <w:color w:val="auto"/>
              <w:sz w:val="22"/>
              <w:szCs w:val="22"/>
            </w:rPr>
          </w:rPrChange>
        </w:rPr>
      </w:pPr>
      <w:ins w:id="1191" w:author="Dinh Diep" w:date="2016-12-28T12:28:00Z">
        <w:r w:rsidRPr="00A670EA">
          <w:rPr>
            <w:rFonts w:ascii="Arial" w:eastAsia="Arial" w:hAnsi="Arial" w:cs="Arial"/>
            <w:color w:val="auto"/>
            <w:sz w:val="22"/>
            <w:szCs w:val="22"/>
          </w:rPr>
          <w:t>Supplementary Table 4:</w:t>
        </w:r>
        <w:r w:rsidRPr="00A670EA">
          <w:rPr>
            <w:rFonts w:ascii="Arial" w:eastAsia="Arial" w:hAnsi="Arial" w:cs="Arial"/>
            <w:b w:val="0"/>
            <w:color w:val="auto"/>
            <w:sz w:val="22"/>
            <w:szCs w:val="22"/>
            <w:rPrChange w:id="1192" w:author="Dinh Diep" w:date="2016-12-28T12:28:00Z">
              <w:rPr>
                <w:rFonts w:ascii="Arial" w:eastAsia="Arial" w:hAnsi="Arial" w:cs="Arial"/>
                <w:color w:val="auto"/>
                <w:sz w:val="22"/>
                <w:szCs w:val="22"/>
              </w:rPr>
            </w:rPrChange>
          </w:rPr>
          <w:t xml:space="preserve"> Layer specific MHBs regions with group specificity index</w:t>
        </w:r>
      </w:ins>
    </w:p>
    <w:p w14:paraId="22634F4C" w14:textId="3DED5CD5" w:rsidR="00A670EA" w:rsidRPr="00A670EA" w:rsidRDefault="00A670EA" w:rsidP="00A670EA">
      <w:pPr>
        <w:pStyle w:val="Heading2"/>
        <w:spacing w:line="276" w:lineRule="auto"/>
        <w:jc w:val="left"/>
        <w:rPr>
          <w:ins w:id="1193" w:author="Dinh Diep" w:date="2016-12-28T12:28:00Z"/>
          <w:rFonts w:ascii="Arial" w:eastAsia="Arial" w:hAnsi="Arial" w:cs="Arial"/>
          <w:b w:val="0"/>
          <w:color w:val="auto"/>
          <w:sz w:val="22"/>
          <w:szCs w:val="22"/>
          <w:rPrChange w:id="1194" w:author="Dinh Diep" w:date="2016-12-28T12:28:00Z">
            <w:rPr>
              <w:ins w:id="1195" w:author="Dinh Diep" w:date="2016-12-28T12:28:00Z"/>
              <w:rFonts w:ascii="Arial" w:eastAsia="Arial" w:hAnsi="Arial" w:cs="Arial"/>
              <w:color w:val="auto"/>
              <w:sz w:val="22"/>
              <w:szCs w:val="22"/>
            </w:rPr>
          </w:rPrChange>
        </w:rPr>
      </w:pPr>
      <w:ins w:id="1196" w:author="Dinh Diep" w:date="2016-12-28T12:28:00Z">
        <w:r w:rsidRPr="00A670EA">
          <w:rPr>
            <w:rFonts w:ascii="Arial" w:eastAsia="Arial" w:hAnsi="Arial" w:cs="Arial"/>
            <w:color w:val="auto"/>
            <w:sz w:val="22"/>
            <w:szCs w:val="22"/>
          </w:rPr>
          <w:t>Suppl</w:t>
        </w:r>
        <w:r w:rsidR="004C6503">
          <w:rPr>
            <w:rFonts w:ascii="Arial" w:eastAsia="Arial" w:hAnsi="Arial" w:cs="Arial"/>
            <w:color w:val="auto"/>
            <w:sz w:val="22"/>
            <w:szCs w:val="22"/>
          </w:rPr>
          <w:t>ementary Table 5</w:t>
        </w:r>
        <w:r w:rsidRPr="00A670EA">
          <w:rPr>
            <w:rFonts w:ascii="Arial" w:eastAsia="Arial" w:hAnsi="Arial" w:cs="Arial"/>
            <w:color w:val="auto"/>
            <w:sz w:val="22"/>
            <w:szCs w:val="22"/>
          </w:rPr>
          <w:t>:</w:t>
        </w:r>
        <w:r w:rsidR="004C6503" w:rsidRPr="004C6503">
          <w:rPr>
            <w:rFonts w:ascii="Arial" w:eastAsia="Arial" w:hAnsi="Arial" w:cs="Arial"/>
            <w:b w:val="0"/>
            <w:color w:val="auto"/>
            <w:sz w:val="22"/>
            <w:szCs w:val="22"/>
          </w:rPr>
          <w:t xml:space="preserve">  Gene ontology analysis of</w:t>
        </w:r>
        <w:r w:rsidRPr="00A670EA">
          <w:rPr>
            <w:rFonts w:ascii="Arial" w:eastAsia="Arial" w:hAnsi="Arial" w:cs="Arial"/>
            <w:b w:val="0"/>
            <w:color w:val="auto"/>
            <w:sz w:val="22"/>
            <w:szCs w:val="22"/>
            <w:rPrChange w:id="1197" w:author="Dinh Diep" w:date="2016-12-28T12:28:00Z">
              <w:rPr>
                <w:rFonts w:ascii="Arial" w:eastAsia="Arial" w:hAnsi="Arial" w:cs="Arial"/>
                <w:color w:val="auto"/>
                <w:sz w:val="22"/>
                <w:szCs w:val="22"/>
              </w:rPr>
            </w:rPrChange>
          </w:rPr>
          <w:t xml:space="preserve"> TFs binding events </w:t>
        </w:r>
      </w:ins>
    </w:p>
    <w:p w14:paraId="428C196F" w14:textId="09EB9FE5" w:rsidR="00A670EA" w:rsidRPr="00A670EA" w:rsidRDefault="004C6503" w:rsidP="00A670EA">
      <w:pPr>
        <w:pStyle w:val="Heading2"/>
        <w:spacing w:line="276" w:lineRule="auto"/>
        <w:jc w:val="left"/>
        <w:rPr>
          <w:ins w:id="1198" w:author="Dinh Diep" w:date="2016-12-28T12:28:00Z"/>
          <w:rFonts w:ascii="Arial" w:eastAsia="Arial" w:hAnsi="Arial" w:cs="Arial"/>
          <w:b w:val="0"/>
          <w:color w:val="auto"/>
          <w:sz w:val="22"/>
          <w:szCs w:val="22"/>
          <w:rPrChange w:id="1199" w:author="Dinh Diep" w:date="2016-12-28T12:28:00Z">
            <w:rPr>
              <w:ins w:id="1200" w:author="Dinh Diep" w:date="2016-12-28T12:28:00Z"/>
              <w:rFonts w:ascii="Arial" w:eastAsia="Arial" w:hAnsi="Arial" w:cs="Arial"/>
              <w:color w:val="auto"/>
              <w:sz w:val="22"/>
              <w:szCs w:val="22"/>
            </w:rPr>
          </w:rPrChange>
        </w:rPr>
      </w:pPr>
      <w:ins w:id="1201" w:author="Dinh Diep" w:date="2016-12-28T12:28:00Z">
        <w:r>
          <w:rPr>
            <w:rFonts w:ascii="Arial" w:eastAsia="Arial" w:hAnsi="Arial" w:cs="Arial"/>
            <w:color w:val="auto"/>
            <w:sz w:val="22"/>
            <w:szCs w:val="22"/>
          </w:rPr>
          <w:t>Supplementary Table 6</w:t>
        </w:r>
        <w:r w:rsidR="00A670EA" w:rsidRPr="00A670EA">
          <w:rPr>
            <w:rFonts w:ascii="Arial" w:eastAsia="Arial" w:hAnsi="Arial" w:cs="Arial"/>
            <w:color w:val="auto"/>
            <w:sz w:val="22"/>
            <w:szCs w:val="22"/>
          </w:rPr>
          <w:t>:</w:t>
        </w:r>
        <w:r w:rsidR="00A670EA" w:rsidRPr="00A670EA">
          <w:rPr>
            <w:rFonts w:ascii="Arial" w:eastAsia="Arial" w:hAnsi="Arial" w:cs="Arial"/>
            <w:b w:val="0"/>
            <w:color w:val="auto"/>
            <w:sz w:val="22"/>
            <w:szCs w:val="22"/>
            <w:rPrChange w:id="1202" w:author="Dinh Diep" w:date="2016-12-28T12:28:00Z">
              <w:rPr>
                <w:rFonts w:ascii="Arial" w:eastAsia="Arial" w:hAnsi="Arial" w:cs="Arial"/>
                <w:color w:val="auto"/>
                <w:sz w:val="22"/>
                <w:szCs w:val="22"/>
              </w:rPr>
            </w:rPrChange>
          </w:rPr>
          <w:t xml:space="preserve"> Cancer-associated High-Methylation-Haplotype (caHMH) regions</w:t>
        </w:r>
      </w:ins>
    </w:p>
    <w:p w14:paraId="13B87E5C" w14:textId="0E2BB0AA" w:rsidR="00A670EA" w:rsidRPr="00A670EA" w:rsidRDefault="00A670EA" w:rsidP="00A670EA">
      <w:pPr>
        <w:pStyle w:val="Heading2"/>
        <w:spacing w:line="276" w:lineRule="auto"/>
        <w:jc w:val="left"/>
        <w:rPr>
          <w:ins w:id="1203" w:author="Dinh Diep" w:date="2016-12-28T12:28:00Z"/>
          <w:rFonts w:ascii="Arial" w:eastAsia="Arial" w:hAnsi="Arial" w:cs="Arial"/>
          <w:b w:val="0"/>
          <w:color w:val="auto"/>
          <w:sz w:val="22"/>
          <w:szCs w:val="22"/>
          <w:rPrChange w:id="1204" w:author="Dinh Diep" w:date="2016-12-28T12:28:00Z">
            <w:rPr>
              <w:ins w:id="1205" w:author="Dinh Diep" w:date="2016-12-28T12:28:00Z"/>
              <w:rFonts w:ascii="Arial" w:eastAsia="Arial" w:hAnsi="Arial" w:cs="Arial"/>
              <w:color w:val="auto"/>
              <w:sz w:val="22"/>
              <w:szCs w:val="22"/>
            </w:rPr>
          </w:rPrChange>
        </w:rPr>
      </w:pPr>
      <w:ins w:id="1206" w:author="Dinh Diep" w:date="2016-12-28T12:28:00Z">
        <w:r w:rsidRPr="00A670EA">
          <w:rPr>
            <w:rFonts w:ascii="Arial" w:eastAsia="Arial" w:hAnsi="Arial" w:cs="Arial"/>
            <w:color w:val="auto"/>
            <w:sz w:val="22"/>
            <w:szCs w:val="22"/>
          </w:rPr>
          <w:t>Supplementary Table 7:</w:t>
        </w:r>
        <w:r w:rsidRPr="00A670EA">
          <w:rPr>
            <w:rFonts w:ascii="Arial" w:eastAsia="Arial" w:hAnsi="Arial" w:cs="Arial"/>
            <w:b w:val="0"/>
            <w:color w:val="auto"/>
            <w:sz w:val="22"/>
            <w:szCs w:val="22"/>
            <w:rPrChange w:id="1207" w:author="Dinh Diep" w:date="2016-12-28T12:28:00Z">
              <w:rPr>
                <w:rFonts w:ascii="Arial" w:eastAsia="Arial" w:hAnsi="Arial" w:cs="Arial"/>
                <w:color w:val="auto"/>
                <w:sz w:val="22"/>
                <w:szCs w:val="22"/>
              </w:rPr>
            </w:rPrChange>
          </w:rPr>
          <w:t xml:space="preserve"> Deconvolution of plasma samples by 10 normal tissues, LCT, and CCT</w:t>
        </w:r>
      </w:ins>
    </w:p>
    <w:p w14:paraId="26F78E5F" w14:textId="23A78266" w:rsidR="00A670EA" w:rsidRPr="00A670EA" w:rsidRDefault="00A670EA" w:rsidP="00A670EA">
      <w:pPr>
        <w:pStyle w:val="Heading2"/>
        <w:spacing w:line="276" w:lineRule="auto"/>
        <w:jc w:val="left"/>
        <w:rPr>
          <w:ins w:id="1208" w:author="Dinh Diep" w:date="2016-12-28T12:28:00Z"/>
          <w:rFonts w:ascii="Arial" w:eastAsia="Arial" w:hAnsi="Arial" w:cs="Arial"/>
          <w:b w:val="0"/>
          <w:color w:val="auto"/>
          <w:sz w:val="22"/>
          <w:szCs w:val="22"/>
          <w:rPrChange w:id="1209" w:author="Dinh Diep" w:date="2016-12-28T12:28:00Z">
            <w:rPr>
              <w:ins w:id="1210" w:author="Dinh Diep" w:date="2016-12-28T12:28:00Z"/>
              <w:rFonts w:ascii="Arial" w:eastAsia="Arial" w:hAnsi="Arial" w:cs="Arial"/>
              <w:color w:val="auto"/>
              <w:sz w:val="22"/>
              <w:szCs w:val="22"/>
            </w:rPr>
          </w:rPrChange>
        </w:rPr>
      </w:pPr>
      <w:ins w:id="1211" w:author="Dinh Diep" w:date="2016-12-28T12:28:00Z">
        <w:r w:rsidRPr="00A670EA">
          <w:rPr>
            <w:rFonts w:ascii="Arial" w:eastAsia="Arial" w:hAnsi="Arial" w:cs="Arial"/>
            <w:color w:val="auto"/>
            <w:sz w:val="22"/>
            <w:szCs w:val="22"/>
          </w:rPr>
          <w:t>Supplementary Table 8:</w:t>
        </w:r>
        <w:r w:rsidRPr="00A670EA">
          <w:rPr>
            <w:rFonts w:ascii="Arial" w:eastAsia="Arial" w:hAnsi="Arial" w:cs="Arial"/>
            <w:b w:val="0"/>
            <w:color w:val="auto"/>
            <w:sz w:val="22"/>
            <w:szCs w:val="22"/>
            <w:rPrChange w:id="1212" w:author="Dinh Diep" w:date="2016-12-28T12:28:00Z">
              <w:rPr>
                <w:rFonts w:ascii="Arial" w:eastAsia="Arial" w:hAnsi="Arial" w:cs="Arial"/>
                <w:color w:val="auto"/>
                <w:sz w:val="22"/>
                <w:szCs w:val="22"/>
              </w:rPr>
            </w:rPrChange>
          </w:rPr>
          <w:t xml:space="preserve"> Differential MHLs between cancer plasma and normal plasma</w:t>
        </w:r>
      </w:ins>
    </w:p>
    <w:p w14:paraId="4444EE94" w14:textId="65AF0635" w:rsidR="00A670EA" w:rsidRPr="00A670EA" w:rsidRDefault="004C6503" w:rsidP="00A670EA">
      <w:pPr>
        <w:pStyle w:val="Heading2"/>
        <w:spacing w:line="276" w:lineRule="auto"/>
        <w:jc w:val="left"/>
        <w:rPr>
          <w:ins w:id="1213" w:author="Dinh Diep" w:date="2016-12-28T12:28:00Z"/>
          <w:rFonts w:ascii="Arial" w:eastAsia="Arial" w:hAnsi="Arial" w:cs="Arial"/>
          <w:b w:val="0"/>
          <w:color w:val="auto"/>
          <w:sz w:val="22"/>
          <w:szCs w:val="22"/>
          <w:rPrChange w:id="1214" w:author="Dinh Diep" w:date="2016-12-28T12:28:00Z">
            <w:rPr>
              <w:ins w:id="1215" w:author="Dinh Diep" w:date="2016-12-28T12:28:00Z"/>
              <w:rFonts w:ascii="Arial" w:eastAsia="Arial" w:hAnsi="Arial" w:cs="Arial"/>
              <w:color w:val="auto"/>
              <w:sz w:val="22"/>
              <w:szCs w:val="22"/>
            </w:rPr>
          </w:rPrChange>
        </w:rPr>
      </w:pPr>
      <w:ins w:id="1216" w:author="Dinh Diep" w:date="2016-12-28T12:28:00Z">
        <w:r>
          <w:rPr>
            <w:rFonts w:ascii="Arial" w:eastAsia="Arial" w:hAnsi="Arial" w:cs="Arial"/>
            <w:color w:val="auto"/>
            <w:sz w:val="22"/>
            <w:szCs w:val="22"/>
          </w:rPr>
          <w:t>Supplementary Table 9</w:t>
        </w:r>
        <w:r w:rsidR="00A670EA" w:rsidRPr="00A670EA">
          <w:rPr>
            <w:rFonts w:ascii="Arial" w:eastAsia="Arial" w:hAnsi="Arial" w:cs="Arial"/>
            <w:color w:val="auto"/>
            <w:sz w:val="22"/>
            <w:szCs w:val="22"/>
          </w:rPr>
          <w:t>:</w:t>
        </w:r>
        <w:r w:rsidR="00A670EA" w:rsidRPr="00A670EA">
          <w:rPr>
            <w:rFonts w:ascii="Arial" w:eastAsia="Arial" w:hAnsi="Arial" w:cs="Arial"/>
            <w:b w:val="0"/>
            <w:color w:val="auto"/>
            <w:sz w:val="22"/>
            <w:szCs w:val="22"/>
            <w:rPrChange w:id="1217" w:author="Dinh Diep" w:date="2016-12-28T12:28:00Z">
              <w:rPr>
                <w:rFonts w:ascii="Arial" w:eastAsia="Arial" w:hAnsi="Arial" w:cs="Arial"/>
                <w:color w:val="auto"/>
                <w:sz w:val="22"/>
                <w:szCs w:val="22"/>
              </w:rPr>
            </w:rPrChange>
          </w:rPr>
          <w:t xml:space="preserve"> </w:t>
        </w:r>
      </w:ins>
      <w:ins w:id="1218" w:author="Dinh Diep" w:date="2016-12-28T12:47:00Z">
        <w:r>
          <w:rPr>
            <w:rFonts w:ascii="Arial" w:eastAsia="Arial" w:hAnsi="Arial" w:cs="Arial"/>
            <w:b w:val="0"/>
            <w:color w:val="auto"/>
            <w:sz w:val="22"/>
            <w:szCs w:val="22"/>
          </w:rPr>
          <w:t>Estimation of cancer DNA proportion using Group II MHL regions for CRC and LC.</w:t>
        </w:r>
      </w:ins>
    </w:p>
    <w:p w14:paraId="2B2A6AF5" w14:textId="77777777" w:rsidR="00A670EA" w:rsidRPr="00A670EA" w:rsidRDefault="00A670EA" w:rsidP="00A670EA">
      <w:pPr>
        <w:pStyle w:val="Heading2"/>
        <w:spacing w:line="276" w:lineRule="auto"/>
        <w:jc w:val="left"/>
        <w:rPr>
          <w:ins w:id="1219" w:author="Dinh Diep" w:date="2016-12-28T12:28:00Z"/>
          <w:rFonts w:ascii="Arial" w:eastAsia="Arial" w:hAnsi="Arial" w:cs="Arial"/>
          <w:b w:val="0"/>
          <w:color w:val="auto"/>
          <w:sz w:val="22"/>
          <w:szCs w:val="22"/>
          <w:rPrChange w:id="1220" w:author="Dinh Diep" w:date="2016-12-28T12:28:00Z">
            <w:rPr>
              <w:ins w:id="1221" w:author="Dinh Diep" w:date="2016-12-28T12:28:00Z"/>
              <w:rFonts w:ascii="Arial" w:eastAsia="Arial" w:hAnsi="Arial" w:cs="Arial"/>
              <w:color w:val="auto"/>
              <w:sz w:val="22"/>
              <w:szCs w:val="22"/>
            </w:rPr>
          </w:rPrChange>
        </w:rPr>
      </w:pPr>
      <w:ins w:id="1222" w:author="Dinh Diep" w:date="2016-12-28T12:28:00Z">
        <w:r w:rsidRPr="00A670EA">
          <w:rPr>
            <w:rFonts w:ascii="Arial" w:eastAsia="Arial" w:hAnsi="Arial" w:cs="Arial"/>
            <w:color w:val="auto"/>
            <w:sz w:val="22"/>
            <w:szCs w:val="22"/>
          </w:rPr>
          <w:t>Supplementary Table 10:</w:t>
        </w:r>
        <w:r w:rsidRPr="00A670EA">
          <w:rPr>
            <w:rFonts w:ascii="Arial" w:eastAsia="Arial" w:hAnsi="Arial" w:cs="Arial"/>
            <w:b w:val="0"/>
            <w:color w:val="auto"/>
            <w:sz w:val="22"/>
            <w:szCs w:val="22"/>
            <w:rPrChange w:id="1223" w:author="Dinh Diep" w:date="2016-12-28T12:28:00Z">
              <w:rPr>
                <w:rFonts w:ascii="Arial" w:eastAsia="Arial" w:hAnsi="Arial" w:cs="Arial"/>
                <w:color w:val="auto"/>
                <w:sz w:val="22"/>
                <w:szCs w:val="22"/>
              </w:rPr>
            </w:rPrChange>
          </w:rPr>
          <w:t xml:space="preserve"> Relationship between average MHL and cell-free DNA yield</w:t>
        </w:r>
      </w:ins>
    </w:p>
    <w:p w14:paraId="1556000A" w14:textId="622D84DB" w:rsidR="00A670EA" w:rsidRPr="00A670EA" w:rsidRDefault="00A670EA" w:rsidP="00A670EA">
      <w:pPr>
        <w:pStyle w:val="Heading2"/>
        <w:spacing w:line="276" w:lineRule="auto"/>
        <w:jc w:val="left"/>
        <w:rPr>
          <w:ins w:id="1224" w:author="Dinh Diep" w:date="2016-12-28T12:28:00Z"/>
          <w:rFonts w:ascii="Arial" w:eastAsia="Arial" w:hAnsi="Arial" w:cs="Arial"/>
          <w:b w:val="0"/>
          <w:color w:val="auto"/>
          <w:sz w:val="22"/>
          <w:szCs w:val="22"/>
          <w:rPrChange w:id="1225" w:author="Dinh Diep" w:date="2016-12-28T12:28:00Z">
            <w:rPr>
              <w:ins w:id="1226" w:author="Dinh Diep" w:date="2016-12-28T12:28:00Z"/>
              <w:rFonts w:ascii="Arial" w:eastAsia="Arial" w:hAnsi="Arial" w:cs="Arial"/>
              <w:color w:val="auto"/>
              <w:sz w:val="22"/>
              <w:szCs w:val="22"/>
            </w:rPr>
          </w:rPrChange>
        </w:rPr>
      </w:pPr>
      <w:ins w:id="1227" w:author="Dinh Diep" w:date="2016-12-28T12:28:00Z">
        <w:r w:rsidRPr="00A670EA">
          <w:rPr>
            <w:rFonts w:ascii="Arial" w:eastAsia="Arial" w:hAnsi="Arial" w:cs="Arial"/>
            <w:color w:val="auto"/>
            <w:sz w:val="22"/>
            <w:szCs w:val="22"/>
          </w:rPr>
          <w:t>Supplementary Table 11:</w:t>
        </w:r>
        <w:r w:rsidRPr="00A670EA">
          <w:rPr>
            <w:rFonts w:ascii="Arial" w:eastAsia="Arial" w:hAnsi="Arial" w:cs="Arial"/>
            <w:b w:val="0"/>
            <w:color w:val="auto"/>
            <w:sz w:val="22"/>
            <w:szCs w:val="22"/>
            <w:rPrChange w:id="1228" w:author="Dinh Diep" w:date="2016-12-28T12:28:00Z">
              <w:rPr>
                <w:rFonts w:ascii="Arial" w:eastAsia="Arial" w:hAnsi="Arial" w:cs="Arial"/>
                <w:color w:val="auto"/>
                <w:sz w:val="22"/>
                <w:szCs w:val="22"/>
              </w:rPr>
            </w:rPrChange>
          </w:rPr>
          <w:t xml:space="preserve"> Predictors for colon cancer, lung cancer</w:t>
        </w:r>
      </w:ins>
      <w:ins w:id="1229" w:author="Dinh Diep" w:date="2016-12-28T12:38:00Z">
        <w:r w:rsidR="004C6503">
          <w:rPr>
            <w:rFonts w:ascii="Arial" w:eastAsia="Arial" w:hAnsi="Arial" w:cs="Arial"/>
            <w:b w:val="0"/>
            <w:color w:val="auto"/>
            <w:sz w:val="22"/>
            <w:szCs w:val="22"/>
          </w:rPr>
          <w:t>,</w:t>
        </w:r>
      </w:ins>
      <w:ins w:id="1230" w:author="Dinh Diep" w:date="2016-12-28T12:28:00Z">
        <w:r w:rsidRPr="00A670EA">
          <w:rPr>
            <w:rFonts w:ascii="Arial" w:eastAsia="Arial" w:hAnsi="Arial" w:cs="Arial"/>
            <w:b w:val="0"/>
            <w:color w:val="auto"/>
            <w:sz w:val="22"/>
            <w:szCs w:val="22"/>
            <w:rPrChange w:id="1231" w:author="Dinh Diep" w:date="2016-12-28T12:28:00Z">
              <w:rPr>
                <w:rFonts w:ascii="Arial" w:eastAsia="Arial" w:hAnsi="Arial" w:cs="Arial"/>
                <w:color w:val="auto"/>
                <w:sz w:val="22"/>
                <w:szCs w:val="22"/>
              </w:rPr>
            </w:rPrChange>
          </w:rPr>
          <w:t xml:space="preserve"> and normal plasma tissue</w:t>
        </w:r>
      </w:ins>
    </w:p>
    <w:p w14:paraId="1F4C3A9B" w14:textId="17530E68" w:rsidR="00A670EA" w:rsidRPr="00A670EA" w:rsidRDefault="00A670EA" w:rsidP="00A670EA">
      <w:pPr>
        <w:pStyle w:val="Heading2"/>
        <w:spacing w:line="276" w:lineRule="auto"/>
        <w:jc w:val="left"/>
        <w:rPr>
          <w:ins w:id="1232" w:author="Dinh Diep" w:date="2016-12-28T12:28:00Z"/>
          <w:rFonts w:ascii="Arial" w:eastAsia="Arial" w:hAnsi="Arial" w:cs="Arial"/>
          <w:b w:val="0"/>
          <w:color w:val="auto"/>
          <w:sz w:val="22"/>
          <w:szCs w:val="22"/>
          <w:rPrChange w:id="1233" w:author="Dinh Diep" w:date="2016-12-28T12:28:00Z">
            <w:rPr>
              <w:ins w:id="1234" w:author="Dinh Diep" w:date="2016-12-28T12:28:00Z"/>
              <w:rFonts w:ascii="Arial" w:eastAsia="Arial" w:hAnsi="Arial" w:cs="Arial"/>
              <w:color w:val="auto"/>
              <w:sz w:val="22"/>
              <w:szCs w:val="22"/>
            </w:rPr>
          </w:rPrChange>
        </w:rPr>
      </w:pPr>
      <w:ins w:id="1235" w:author="Dinh Diep" w:date="2016-12-28T12:28:00Z">
        <w:r w:rsidRPr="00A670EA">
          <w:rPr>
            <w:rFonts w:ascii="Arial" w:eastAsia="Arial" w:hAnsi="Arial" w:cs="Arial"/>
            <w:color w:val="auto"/>
            <w:sz w:val="22"/>
            <w:szCs w:val="22"/>
          </w:rPr>
          <w:t>Supplementary Table 12:</w:t>
        </w:r>
        <w:r w:rsidRPr="00A670EA">
          <w:rPr>
            <w:rFonts w:ascii="Arial" w:eastAsia="Arial" w:hAnsi="Arial" w:cs="Arial"/>
            <w:b w:val="0"/>
            <w:color w:val="auto"/>
            <w:sz w:val="22"/>
            <w:szCs w:val="22"/>
            <w:rPrChange w:id="1236" w:author="Dinh Diep" w:date="2016-12-28T12:28:00Z">
              <w:rPr>
                <w:rFonts w:ascii="Arial" w:eastAsia="Arial" w:hAnsi="Arial" w:cs="Arial"/>
                <w:color w:val="auto"/>
                <w:sz w:val="22"/>
                <w:szCs w:val="22"/>
              </w:rPr>
            </w:rPrChange>
          </w:rPr>
          <w:t xml:space="preserve"> Prediction accura</w:t>
        </w:r>
      </w:ins>
      <w:ins w:id="1237" w:author="Dinh Diep" w:date="2016-12-28T12:38:00Z">
        <w:r w:rsidR="004C6503">
          <w:rPr>
            <w:rFonts w:ascii="Arial" w:eastAsia="Arial" w:hAnsi="Arial" w:cs="Arial"/>
            <w:b w:val="0"/>
            <w:color w:val="auto"/>
            <w:sz w:val="22"/>
            <w:szCs w:val="22"/>
          </w:rPr>
          <w:t>c</w:t>
        </w:r>
      </w:ins>
      <w:ins w:id="1238" w:author="Dinh Diep" w:date="2016-12-28T12:28:00Z">
        <w:r w:rsidRPr="00A670EA">
          <w:rPr>
            <w:rFonts w:ascii="Arial" w:eastAsia="Arial" w:hAnsi="Arial" w:cs="Arial"/>
            <w:b w:val="0"/>
            <w:color w:val="auto"/>
            <w:sz w:val="22"/>
            <w:szCs w:val="22"/>
            <w:rPrChange w:id="1239" w:author="Dinh Diep" w:date="2016-12-28T12:28:00Z">
              <w:rPr>
                <w:rFonts w:ascii="Arial" w:eastAsia="Arial" w:hAnsi="Arial" w:cs="Arial"/>
                <w:color w:val="auto"/>
                <w:sz w:val="22"/>
                <w:szCs w:val="22"/>
              </w:rPr>
            </w:rPrChange>
          </w:rPr>
          <w:t>y based on tsMHB counting with 5-fold cross-validation</w:t>
        </w:r>
      </w:ins>
    </w:p>
    <w:p w14:paraId="22CC8046" w14:textId="7CD258D6" w:rsidR="008E4EA4" w:rsidRPr="00530512" w:rsidDel="00A670EA" w:rsidRDefault="00F9119D">
      <w:pPr>
        <w:pStyle w:val="Heading2"/>
        <w:spacing w:line="276" w:lineRule="auto"/>
        <w:jc w:val="left"/>
        <w:rPr>
          <w:del w:id="1240" w:author="Dinh Diep" w:date="2016-12-28T12:28:00Z"/>
          <w:rFonts w:ascii="Arial" w:eastAsia="Arial" w:hAnsi="Arial" w:cs="Arial"/>
          <w:color w:val="auto"/>
          <w:sz w:val="22"/>
          <w:szCs w:val="22"/>
        </w:rPr>
        <w:pPrChange w:id="1241" w:author="Dinh Diep" w:date="2016-12-28T12:50:00Z">
          <w:pPr>
            <w:spacing w:line="276" w:lineRule="auto"/>
            <w:jc w:val="left"/>
          </w:pPr>
        </w:pPrChange>
      </w:pPr>
      <w:ins w:id="1242" w:author="Dinh Diep" w:date="2016-12-28T12:28:00Z">
        <w:r>
          <w:rPr>
            <w:rFonts w:ascii="Arial" w:eastAsia="Arial" w:hAnsi="Arial" w:cs="Arial"/>
            <w:color w:val="auto"/>
            <w:sz w:val="22"/>
            <w:szCs w:val="22"/>
          </w:rPr>
          <w:t>Supplementary Table 13</w:t>
        </w:r>
        <w:r w:rsidR="00A670EA" w:rsidRPr="00A670EA">
          <w:rPr>
            <w:rFonts w:ascii="Arial" w:eastAsia="Arial" w:hAnsi="Arial" w:cs="Arial"/>
            <w:color w:val="auto"/>
            <w:sz w:val="22"/>
            <w:szCs w:val="22"/>
          </w:rPr>
          <w:t xml:space="preserve">: </w:t>
        </w:r>
      </w:ins>
      <w:ins w:id="1243" w:author="Dinh Diep" w:date="2016-12-28T12:50:00Z">
        <w:r>
          <w:rPr>
            <w:rFonts w:ascii="Arial" w:eastAsia="Arial" w:hAnsi="Arial" w:cs="Arial"/>
            <w:b w:val="0"/>
            <w:color w:val="auto"/>
            <w:sz w:val="22"/>
            <w:szCs w:val="22"/>
          </w:rPr>
          <w:t>Information of all samples used in this study</w:t>
        </w:r>
      </w:ins>
      <w:del w:id="1244" w:author="Dinh Diep" w:date="2016-12-28T12:28:00Z">
        <w:r w:rsidR="00B568F5" w:rsidRPr="00530512" w:rsidDel="00A670EA">
          <w:rPr>
            <w:rFonts w:ascii="Arial" w:eastAsia="Arial" w:hAnsi="Arial" w:cs="Arial"/>
            <w:b w:val="0"/>
            <w:color w:val="auto"/>
            <w:sz w:val="22"/>
            <w:szCs w:val="22"/>
          </w:rPr>
          <w:delText>Supplementary</w:delText>
        </w:r>
        <w:r w:rsidR="00A15180" w:rsidRPr="00530512" w:rsidDel="00A670EA">
          <w:rPr>
            <w:rFonts w:ascii="Arial" w:eastAsia="Arial" w:hAnsi="Arial" w:cs="Arial"/>
            <w:b w:val="0"/>
            <w:color w:val="auto"/>
            <w:sz w:val="22"/>
            <w:szCs w:val="22"/>
          </w:rPr>
          <w:delText xml:space="preserve"> Table 1.</w:delText>
        </w:r>
        <w:r w:rsidR="00A15180" w:rsidRPr="00530512" w:rsidDel="00A670EA">
          <w:rPr>
            <w:rFonts w:ascii="Arial" w:eastAsia="Arial" w:hAnsi="Arial" w:cs="Arial"/>
            <w:color w:val="auto"/>
            <w:sz w:val="22"/>
            <w:szCs w:val="22"/>
          </w:rPr>
          <w:delText xml:space="preserve"> </w:delText>
        </w:r>
        <w:r w:rsidR="00C9411C" w:rsidRPr="00530512" w:rsidDel="00A670EA">
          <w:rPr>
            <w:rFonts w:ascii="Arial" w:eastAsia="Arial" w:hAnsi="Arial" w:cs="Arial" w:hint="eastAsia"/>
            <w:color w:val="auto"/>
            <w:sz w:val="22"/>
            <w:szCs w:val="22"/>
          </w:rPr>
          <w:delText>Genome</w:delText>
        </w:r>
        <w:r w:rsidR="00C9411C" w:rsidRPr="00530512" w:rsidDel="00A670EA">
          <w:rPr>
            <w:rFonts w:ascii="Arial" w:eastAsia="Arial" w:hAnsi="Arial" w:cs="Arial"/>
            <w:color w:val="auto"/>
            <w:sz w:val="22"/>
            <w:szCs w:val="22"/>
          </w:rPr>
          <w:delText xml:space="preserve">-wide MHBs </w:delText>
        </w:r>
        <w:r w:rsidR="000C039E" w:rsidDel="00A670EA">
          <w:rPr>
            <w:rFonts w:ascii="Arial" w:eastAsia="Arial" w:hAnsi="Arial" w:cs="Arial"/>
            <w:color w:val="auto"/>
            <w:sz w:val="22"/>
            <w:szCs w:val="22"/>
          </w:rPr>
          <w:delText xml:space="preserve">identified from </w:delText>
        </w:r>
        <w:r w:rsidR="00C9411C" w:rsidRPr="00530512" w:rsidDel="00A670EA">
          <w:rPr>
            <w:rFonts w:ascii="Arial" w:eastAsia="Arial" w:hAnsi="Arial" w:cs="Arial"/>
            <w:color w:val="auto"/>
            <w:sz w:val="22"/>
            <w:szCs w:val="22"/>
          </w:rPr>
          <w:delText>65</w:delText>
        </w:r>
        <w:r w:rsidR="000C039E" w:rsidDel="00A670EA">
          <w:rPr>
            <w:rFonts w:ascii="Arial" w:eastAsia="Arial" w:hAnsi="Arial" w:cs="Arial"/>
            <w:color w:val="auto"/>
            <w:sz w:val="22"/>
            <w:szCs w:val="22"/>
          </w:rPr>
          <w:delText xml:space="preserve"> sets of</w:delText>
        </w:r>
        <w:r w:rsidR="00C9411C" w:rsidRPr="00530512" w:rsidDel="00A670EA">
          <w:rPr>
            <w:rFonts w:ascii="Arial" w:eastAsia="Arial" w:hAnsi="Arial" w:cs="Arial"/>
            <w:color w:val="auto"/>
            <w:sz w:val="22"/>
            <w:szCs w:val="22"/>
          </w:rPr>
          <w:delText xml:space="preserve"> WGB</w:delText>
        </w:r>
        <w:r w:rsidR="000C039E" w:rsidDel="00A670EA">
          <w:rPr>
            <w:rFonts w:ascii="Arial" w:eastAsia="Arial" w:hAnsi="Arial" w:cs="Arial"/>
            <w:color w:val="auto"/>
            <w:sz w:val="22"/>
            <w:szCs w:val="22"/>
          </w:rPr>
          <w:delText>S data</w:delText>
        </w:r>
        <w:r w:rsidR="00CF445C" w:rsidRPr="00530512" w:rsidDel="00A670EA">
          <w:rPr>
            <w:rFonts w:asciiTheme="minorEastAsia" w:eastAsiaTheme="minorEastAsia" w:hAnsiTheme="minorEastAsia" w:cs="Arial" w:hint="eastAsia"/>
            <w:color w:val="auto"/>
            <w:sz w:val="22"/>
            <w:szCs w:val="22"/>
          </w:rPr>
          <w:delText xml:space="preserve">. </w:delText>
        </w:r>
      </w:del>
    </w:p>
    <w:p w14:paraId="392CF37C" w14:textId="6143AC98" w:rsidR="008E4EA4" w:rsidRPr="00530512" w:rsidDel="00A670EA" w:rsidRDefault="00B568F5">
      <w:pPr>
        <w:pStyle w:val="Heading2"/>
        <w:spacing w:line="276" w:lineRule="auto"/>
        <w:jc w:val="left"/>
        <w:rPr>
          <w:del w:id="1245" w:author="Dinh Diep" w:date="2016-12-28T12:28:00Z"/>
          <w:rFonts w:ascii="Arial" w:eastAsia="Arial" w:hAnsi="Arial" w:cs="Arial"/>
          <w:color w:val="auto"/>
          <w:sz w:val="22"/>
          <w:szCs w:val="22"/>
        </w:rPr>
        <w:pPrChange w:id="1246" w:author="Dinh Diep" w:date="2016-12-28T12:50:00Z">
          <w:pPr>
            <w:spacing w:line="276" w:lineRule="auto"/>
            <w:jc w:val="left"/>
          </w:pPr>
        </w:pPrChange>
      </w:pPr>
      <w:del w:id="1247" w:author="Dinh Diep" w:date="2016-12-28T12:28:00Z">
        <w:r w:rsidRPr="00530512" w:rsidDel="00A670EA">
          <w:rPr>
            <w:rFonts w:ascii="Arial" w:eastAsia="Arial" w:hAnsi="Arial" w:cs="Arial"/>
            <w:b w:val="0"/>
            <w:color w:val="auto"/>
            <w:sz w:val="22"/>
            <w:szCs w:val="22"/>
          </w:rPr>
          <w:delText>Supplementary</w:delText>
        </w:r>
        <w:r w:rsidR="008E4EA4" w:rsidRPr="00530512" w:rsidDel="00A670EA">
          <w:rPr>
            <w:rFonts w:ascii="Arial" w:eastAsia="Arial" w:hAnsi="Arial" w:cs="Arial"/>
            <w:b w:val="0"/>
            <w:color w:val="auto"/>
            <w:sz w:val="22"/>
            <w:szCs w:val="22"/>
          </w:rPr>
          <w:delText xml:space="preserve"> Table </w:delText>
        </w:r>
        <w:r w:rsidR="00EE7B4F" w:rsidRPr="00530512" w:rsidDel="00A670EA">
          <w:rPr>
            <w:rFonts w:ascii="Arial" w:eastAsia="Arial" w:hAnsi="Arial" w:cs="Arial"/>
            <w:b w:val="0"/>
            <w:color w:val="auto"/>
            <w:sz w:val="22"/>
            <w:szCs w:val="22"/>
          </w:rPr>
          <w:delText>2</w:delText>
        </w:r>
        <w:r w:rsidR="00CF445C" w:rsidRPr="00530512" w:rsidDel="00A670EA">
          <w:rPr>
            <w:rFonts w:ascii="Arial" w:eastAsia="Arial" w:hAnsi="Arial" w:cs="Arial"/>
            <w:b w:val="0"/>
            <w:color w:val="auto"/>
            <w:sz w:val="22"/>
            <w:szCs w:val="22"/>
          </w:rPr>
          <w:delText>.</w:delText>
        </w:r>
        <w:r w:rsidR="000C039E" w:rsidDel="00A670EA">
          <w:rPr>
            <w:rFonts w:ascii="Arial" w:eastAsia="Arial" w:hAnsi="Arial" w:cs="Arial"/>
            <w:color w:val="auto"/>
            <w:sz w:val="22"/>
            <w:szCs w:val="22"/>
          </w:rPr>
          <w:delText xml:space="preserve"> Tissue specific MHBs identified based on</w:delText>
        </w:r>
        <w:r w:rsidR="00CF445C" w:rsidRPr="00530512" w:rsidDel="00A670EA">
          <w:rPr>
            <w:rFonts w:ascii="Arial" w:eastAsia="Arial" w:hAnsi="Arial" w:cs="Arial"/>
            <w:color w:val="auto"/>
            <w:sz w:val="22"/>
            <w:szCs w:val="22"/>
          </w:rPr>
          <w:delText xml:space="preserve"> </w:delText>
        </w:r>
        <w:r w:rsidR="00A05C0F" w:rsidRPr="00530512" w:rsidDel="00A670EA">
          <w:rPr>
            <w:rFonts w:ascii="Arial" w:eastAsia="Arial" w:hAnsi="Arial" w:cs="Arial"/>
            <w:color w:val="auto"/>
            <w:sz w:val="22"/>
            <w:szCs w:val="22"/>
          </w:rPr>
          <w:delText>tissue</w:delText>
        </w:r>
        <w:r w:rsidR="00CF445C" w:rsidRPr="00530512" w:rsidDel="00A670EA">
          <w:rPr>
            <w:rFonts w:ascii="Arial" w:eastAsia="Arial" w:hAnsi="Arial" w:cs="Arial"/>
            <w:color w:val="auto"/>
            <w:sz w:val="22"/>
            <w:szCs w:val="22"/>
          </w:rPr>
          <w:delText xml:space="preserve"> specificity index. </w:delText>
        </w:r>
      </w:del>
    </w:p>
    <w:p w14:paraId="6A6A6B66" w14:textId="0723E1AE" w:rsidR="008E4EA4" w:rsidRPr="00530512" w:rsidDel="00A670EA" w:rsidRDefault="00B568F5">
      <w:pPr>
        <w:pStyle w:val="Heading2"/>
        <w:spacing w:line="276" w:lineRule="auto"/>
        <w:jc w:val="left"/>
        <w:rPr>
          <w:del w:id="1248" w:author="Dinh Diep" w:date="2016-12-28T12:28:00Z"/>
          <w:rFonts w:ascii="Arial" w:eastAsia="Arial" w:hAnsi="Arial" w:cs="Arial"/>
          <w:color w:val="auto"/>
          <w:sz w:val="22"/>
          <w:szCs w:val="22"/>
        </w:rPr>
        <w:pPrChange w:id="1249" w:author="Dinh Diep" w:date="2016-12-28T12:50:00Z">
          <w:pPr>
            <w:spacing w:line="276" w:lineRule="auto"/>
            <w:jc w:val="left"/>
          </w:pPr>
        </w:pPrChange>
      </w:pPr>
      <w:del w:id="1250" w:author="Dinh Diep" w:date="2016-12-28T12:28:00Z">
        <w:r w:rsidRPr="00530512" w:rsidDel="00A670EA">
          <w:rPr>
            <w:rFonts w:ascii="Arial" w:eastAsia="Arial" w:hAnsi="Arial" w:cs="Arial"/>
            <w:b w:val="0"/>
            <w:color w:val="auto"/>
            <w:sz w:val="22"/>
            <w:szCs w:val="22"/>
          </w:rPr>
          <w:delText>Supplementary</w:delText>
        </w:r>
        <w:r w:rsidR="008E4EA4" w:rsidRPr="00530512" w:rsidDel="00A670EA">
          <w:rPr>
            <w:rFonts w:ascii="Arial" w:eastAsia="Arial" w:hAnsi="Arial" w:cs="Arial"/>
            <w:b w:val="0"/>
            <w:color w:val="auto"/>
            <w:sz w:val="22"/>
            <w:szCs w:val="22"/>
          </w:rPr>
          <w:delText xml:space="preserve"> T</w:delText>
        </w:r>
        <w:r w:rsidR="00EE7B4F" w:rsidRPr="00530512" w:rsidDel="00A670EA">
          <w:rPr>
            <w:rFonts w:ascii="Arial" w:eastAsia="Arial" w:hAnsi="Arial" w:cs="Arial"/>
            <w:b w:val="0"/>
            <w:color w:val="auto"/>
            <w:sz w:val="22"/>
            <w:szCs w:val="22"/>
          </w:rPr>
          <w:delText>able 3</w:delText>
        </w:r>
        <w:r w:rsidR="008E4EA4" w:rsidRPr="00530512" w:rsidDel="00A670EA">
          <w:rPr>
            <w:rFonts w:ascii="Arial" w:eastAsia="Arial" w:hAnsi="Arial" w:cs="Arial"/>
            <w:b w:val="0"/>
            <w:color w:val="auto"/>
            <w:sz w:val="22"/>
            <w:szCs w:val="22"/>
          </w:rPr>
          <w:delText>.</w:delText>
        </w:r>
        <w:r w:rsidR="008E4EA4" w:rsidRPr="00530512" w:rsidDel="00A670EA">
          <w:rPr>
            <w:rFonts w:ascii="Arial" w:eastAsia="Arial" w:hAnsi="Arial" w:cs="Arial"/>
            <w:color w:val="auto"/>
            <w:sz w:val="22"/>
            <w:szCs w:val="22"/>
          </w:rPr>
          <w:delText xml:space="preserve"> </w:delText>
        </w:r>
        <w:r w:rsidR="00814280" w:rsidDel="00A670EA">
          <w:rPr>
            <w:rFonts w:ascii="Arial" w:eastAsia="Arial" w:hAnsi="Arial" w:cs="Arial"/>
            <w:color w:val="auto"/>
            <w:sz w:val="22"/>
            <w:szCs w:val="22"/>
          </w:rPr>
          <w:delText>Germ-l</w:delText>
        </w:r>
        <w:r w:rsidR="00A05C0F" w:rsidRPr="00530512" w:rsidDel="00A670EA">
          <w:rPr>
            <w:rFonts w:ascii="Arial" w:eastAsia="Arial" w:hAnsi="Arial" w:cs="Arial"/>
            <w:color w:val="auto"/>
            <w:sz w:val="22"/>
            <w:szCs w:val="22"/>
          </w:rPr>
          <w:delText>ayer specific MHB</w:delText>
        </w:r>
        <w:r w:rsidR="000C039E" w:rsidDel="00A670EA">
          <w:rPr>
            <w:rFonts w:ascii="Arial" w:eastAsia="Arial" w:hAnsi="Arial" w:cs="Arial"/>
            <w:color w:val="auto"/>
            <w:sz w:val="22"/>
            <w:szCs w:val="22"/>
          </w:rPr>
          <w:delText>s</w:delText>
        </w:r>
        <w:r w:rsidR="00A05C0F" w:rsidRPr="00530512" w:rsidDel="00A670EA">
          <w:rPr>
            <w:rFonts w:ascii="Arial" w:eastAsia="Arial" w:hAnsi="Arial" w:cs="Arial"/>
            <w:color w:val="auto"/>
            <w:sz w:val="22"/>
            <w:szCs w:val="22"/>
          </w:rPr>
          <w:delText xml:space="preserve"> identified </w:delText>
        </w:r>
        <w:r w:rsidR="000C039E" w:rsidDel="00A670EA">
          <w:rPr>
            <w:rFonts w:ascii="Arial" w:eastAsia="Arial" w:hAnsi="Arial" w:cs="Arial"/>
            <w:color w:val="auto"/>
            <w:sz w:val="22"/>
            <w:szCs w:val="22"/>
          </w:rPr>
          <w:delText xml:space="preserve">based on </w:delText>
        </w:r>
        <w:r w:rsidR="00A05C0F" w:rsidRPr="00530512" w:rsidDel="00A670EA">
          <w:rPr>
            <w:rFonts w:ascii="Arial" w:eastAsia="Arial" w:hAnsi="Arial" w:cs="Arial"/>
            <w:color w:val="auto"/>
            <w:sz w:val="22"/>
            <w:szCs w:val="22"/>
          </w:rPr>
          <w:delText>layer specificity index.</w:delText>
        </w:r>
      </w:del>
    </w:p>
    <w:p w14:paraId="665B7DC8" w14:textId="470B9A1A" w:rsidR="008E4EA4" w:rsidRPr="00530512" w:rsidDel="00A670EA" w:rsidRDefault="00B568F5">
      <w:pPr>
        <w:pStyle w:val="Heading2"/>
        <w:spacing w:line="276" w:lineRule="auto"/>
        <w:jc w:val="left"/>
        <w:rPr>
          <w:del w:id="1251" w:author="Dinh Diep" w:date="2016-12-28T12:28:00Z"/>
          <w:rFonts w:ascii="Arial" w:eastAsia="Arial" w:hAnsi="Arial" w:cs="Arial"/>
          <w:color w:val="auto"/>
          <w:sz w:val="22"/>
          <w:szCs w:val="22"/>
        </w:rPr>
        <w:pPrChange w:id="1252" w:author="Dinh Diep" w:date="2016-12-28T12:50:00Z">
          <w:pPr>
            <w:spacing w:line="276" w:lineRule="auto"/>
            <w:jc w:val="left"/>
          </w:pPr>
        </w:pPrChange>
      </w:pPr>
      <w:del w:id="1253" w:author="Dinh Diep" w:date="2016-12-28T12:28:00Z">
        <w:r w:rsidRPr="00530512" w:rsidDel="00A670EA">
          <w:rPr>
            <w:rFonts w:ascii="Arial" w:eastAsia="Arial" w:hAnsi="Arial" w:cs="Arial"/>
            <w:b w:val="0"/>
            <w:color w:val="auto"/>
            <w:sz w:val="22"/>
            <w:szCs w:val="22"/>
          </w:rPr>
          <w:delText>Supplementary</w:delText>
        </w:r>
        <w:r w:rsidR="008E4EA4" w:rsidRPr="00530512" w:rsidDel="00A670EA">
          <w:rPr>
            <w:rFonts w:ascii="Arial" w:eastAsia="Arial" w:hAnsi="Arial" w:cs="Arial"/>
            <w:b w:val="0"/>
            <w:color w:val="auto"/>
            <w:sz w:val="22"/>
            <w:szCs w:val="22"/>
          </w:rPr>
          <w:delText xml:space="preserve"> T</w:delText>
        </w:r>
        <w:r w:rsidR="00EE7B4F" w:rsidRPr="00530512" w:rsidDel="00A670EA">
          <w:rPr>
            <w:rFonts w:ascii="Arial" w:eastAsia="Arial" w:hAnsi="Arial" w:cs="Arial"/>
            <w:b w:val="0"/>
            <w:color w:val="auto"/>
            <w:sz w:val="22"/>
            <w:szCs w:val="22"/>
          </w:rPr>
          <w:delText>able 4</w:delText>
        </w:r>
        <w:r w:rsidR="000970F6" w:rsidRPr="00530512" w:rsidDel="00A670EA">
          <w:rPr>
            <w:rFonts w:ascii="Arial" w:eastAsia="Arial" w:hAnsi="Arial" w:cs="Arial"/>
            <w:b w:val="0"/>
            <w:color w:val="auto"/>
            <w:sz w:val="22"/>
            <w:szCs w:val="22"/>
          </w:rPr>
          <w:delText>.</w:delText>
        </w:r>
        <w:r w:rsidR="000970F6" w:rsidRPr="00530512" w:rsidDel="00A670EA">
          <w:rPr>
            <w:rFonts w:ascii="Arial" w:eastAsia="Arial" w:hAnsi="Arial" w:cs="Arial"/>
            <w:color w:val="auto"/>
            <w:sz w:val="22"/>
            <w:szCs w:val="22"/>
          </w:rPr>
          <w:delText xml:space="preserve"> </w:delText>
        </w:r>
        <w:r w:rsidR="00140517" w:rsidDel="00A670EA">
          <w:rPr>
            <w:rFonts w:ascii="Arial" w:eastAsia="Arial" w:hAnsi="Arial" w:cs="Arial"/>
            <w:color w:val="auto"/>
            <w:sz w:val="22"/>
            <w:szCs w:val="22"/>
          </w:rPr>
          <w:delText>Complete list of</w:delText>
        </w:r>
        <w:r w:rsidR="00A05C0F" w:rsidRPr="00530512" w:rsidDel="00A670EA">
          <w:rPr>
            <w:rFonts w:ascii="Arial" w:eastAsia="Arial" w:hAnsi="Arial" w:cs="Arial"/>
            <w:color w:val="auto"/>
            <w:sz w:val="22"/>
            <w:szCs w:val="22"/>
          </w:rPr>
          <w:delText xml:space="preserve"> high</w:delText>
        </w:r>
        <w:r w:rsidR="000C039E" w:rsidDel="00A670EA">
          <w:rPr>
            <w:rFonts w:ascii="Arial" w:eastAsia="Arial" w:hAnsi="Arial" w:cs="Arial"/>
            <w:color w:val="auto"/>
            <w:sz w:val="22"/>
            <w:szCs w:val="22"/>
          </w:rPr>
          <w:delText xml:space="preserve">ly </w:delText>
        </w:r>
        <w:r w:rsidR="00A05C0F" w:rsidRPr="00530512" w:rsidDel="00A670EA">
          <w:rPr>
            <w:rFonts w:ascii="Arial" w:eastAsia="Arial" w:hAnsi="Arial" w:cs="Arial"/>
            <w:color w:val="auto"/>
            <w:sz w:val="22"/>
            <w:szCs w:val="22"/>
          </w:rPr>
          <w:delText>methylat</w:delText>
        </w:r>
        <w:r w:rsidR="000C039E" w:rsidDel="00A670EA">
          <w:rPr>
            <w:rFonts w:ascii="Arial" w:eastAsia="Arial" w:hAnsi="Arial" w:cs="Arial"/>
            <w:color w:val="auto"/>
            <w:sz w:val="22"/>
            <w:szCs w:val="22"/>
          </w:rPr>
          <w:delText>ed</w:delText>
        </w:r>
        <w:r w:rsidR="00A05C0F" w:rsidRPr="00530512" w:rsidDel="00A670EA">
          <w:rPr>
            <w:rFonts w:ascii="Arial" w:eastAsia="Arial" w:hAnsi="Arial" w:cs="Arial"/>
            <w:color w:val="auto"/>
            <w:sz w:val="22"/>
            <w:szCs w:val="22"/>
          </w:rPr>
          <w:delText xml:space="preserve"> haplotype sh</w:delText>
        </w:r>
        <w:r w:rsidR="00140517" w:rsidDel="00A670EA">
          <w:rPr>
            <w:rFonts w:ascii="Arial" w:eastAsia="Arial" w:hAnsi="Arial" w:cs="Arial"/>
            <w:color w:val="auto"/>
            <w:sz w:val="22"/>
            <w:szCs w:val="22"/>
          </w:rPr>
          <w:delText>ared between</w:delText>
        </w:r>
        <w:r w:rsidR="00A05C0F" w:rsidRPr="00530512" w:rsidDel="00A670EA">
          <w:rPr>
            <w:rFonts w:ascii="Arial" w:eastAsia="Arial" w:hAnsi="Arial" w:cs="Arial"/>
            <w:color w:val="auto"/>
            <w:sz w:val="22"/>
            <w:szCs w:val="22"/>
          </w:rPr>
          <w:delText xml:space="preserve"> primary cancer</w:delText>
        </w:r>
        <w:r w:rsidR="00796CF0" w:rsidRPr="00530512" w:rsidDel="00A670EA">
          <w:rPr>
            <w:rFonts w:ascii="Arial" w:eastAsia="Arial" w:hAnsi="Arial" w:cs="Arial"/>
            <w:color w:val="auto"/>
            <w:sz w:val="22"/>
            <w:szCs w:val="22"/>
          </w:rPr>
          <w:delText xml:space="preserve"> </w:delText>
        </w:r>
        <w:r w:rsidR="00A05C0F" w:rsidRPr="00530512" w:rsidDel="00A670EA">
          <w:rPr>
            <w:rFonts w:ascii="Arial" w:eastAsia="Arial" w:hAnsi="Arial" w:cs="Arial"/>
            <w:color w:val="auto"/>
            <w:sz w:val="22"/>
            <w:szCs w:val="22"/>
          </w:rPr>
          <w:delText xml:space="preserve">tissue and matched plasma </w:delText>
        </w:r>
        <w:r w:rsidR="000C039E" w:rsidDel="00A670EA">
          <w:rPr>
            <w:rFonts w:ascii="Arial" w:eastAsia="Arial" w:hAnsi="Arial" w:cs="Arial"/>
            <w:color w:val="auto"/>
            <w:sz w:val="22"/>
            <w:szCs w:val="22"/>
          </w:rPr>
          <w:delText>for</w:delText>
        </w:r>
        <w:r w:rsidR="00A05C0F" w:rsidRPr="00530512" w:rsidDel="00A670EA">
          <w:rPr>
            <w:rFonts w:ascii="Arial" w:eastAsia="Arial" w:hAnsi="Arial" w:cs="Arial"/>
            <w:color w:val="auto"/>
            <w:sz w:val="22"/>
            <w:szCs w:val="22"/>
          </w:rPr>
          <w:delText xml:space="preserve"> CRC and lung cancer </w:delText>
        </w:r>
        <w:r w:rsidR="000C039E" w:rsidDel="00A670EA">
          <w:rPr>
            <w:rFonts w:ascii="Arial" w:eastAsia="Arial" w:hAnsi="Arial" w:cs="Arial"/>
            <w:color w:val="auto"/>
            <w:sz w:val="22"/>
            <w:szCs w:val="22"/>
          </w:rPr>
          <w:delText>patients</w:delText>
        </w:r>
        <w:r w:rsidR="00A05C0F" w:rsidRPr="00530512" w:rsidDel="00A670EA">
          <w:rPr>
            <w:rFonts w:ascii="Arial" w:eastAsia="Arial" w:hAnsi="Arial" w:cs="Arial"/>
            <w:color w:val="auto"/>
            <w:sz w:val="22"/>
            <w:szCs w:val="22"/>
          </w:rPr>
          <w:delText xml:space="preserve">. </w:delText>
        </w:r>
      </w:del>
    </w:p>
    <w:p w14:paraId="08340C4A" w14:textId="45FD871D" w:rsidR="008E4EA4" w:rsidRPr="00530512" w:rsidDel="00A670EA" w:rsidRDefault="00B568F5">
      <w:pPr>
        <w:pStyle w:val="Heading2"/>
        <w:spacing w:line="276" w:lineRule="auto"/>
        <w:jc w:val="left"/>
        <w:rPr>
          <w:del w:id="1254" w:author="Dinh Diep" w:date="2016-12-28T12:28:00Z"/>
          <w:rFonts w:ascii="Arial" w:eastAsia="Arial" w:hAnsi="Arial" w:cs="Arial"/>
          <w:color w:val="auto"/>
          <w:sz w:val="22"/>
          <w:szCs w:val="22"/>
        </w:rPr>
        <w:pPrChange w:id="1255" w:author="Dinh Diep" w:date="2016-12-28T12:50:00Z">
          <w:pPr>
            <w:spacing w:line="276" w:lineRule="auto"/>
            <w:jc w:val="left"/>
          </w:pPr>
        </w:pPrChange>
      </w:pPr>
      <w:del w:id="1256" w:author="Dinh Diep" w:date="2016-12-28T12:28:00Z">
        <w:r w:rsidRPr="00530512" w:rsidDel="00A670EA">
          <w:rPr>
            <w:rFonts w:ascii="Arial" w:eastAsia="Arial" w:hAnsi="Arial" w:cs="Arial"/>
            <w:b w:val="0"/>
            <w:color w:val="auto"/>
            <w:sz w:val="22"/>
            <w:szCs w:val="22"/>
          </w:rPr>
          <w:delText>Supplementary</w:delText>
        </w:r>
        <w:r w:rsidR="008E4EA4" w:rsidRPr="00530512" w:rsidDel="00A670EA">
          <w:rPr>
            <w:rFonts w:ascii="Arial" w:eastAsia="Arial" w:hAnsi="Arial" w:cs="Arial"/>
            <w:b w:val="0"/>
            <w:color w:val="auto"/>
            <w:sz w:val="22"/>
            <w:szCs w:val="22"/>
          </w:rPr>
          <w:delText xml:space="preserve"> T</w:delText>
        </w:r>
        <w:r w:rsidR="00EE7B4F" w:rsidRPr="00530512" w:rsidDel="00A670EA">
          <w:rPr>
            <w:rFonts w:ascii="Arial" w:eastAsia="Arial" w:hAnsi="Arial" w:cs="Arial"/>
            <w:b w:val="0"/>
            <w:color w:val="auto"/>
            <w:sz w:val="22"/>
            <w:szCs w:val="22"/>
          </w:rPr>
          <w:delText>able 5</w:delText>
        </w:r>
        <w:r w:rsidR="008E4EA4" w:rsidRPr="00530512" w:rsidDel="00A670EA">
          <w:rPr>
            <w:rFonts w:ascii="Arial" w:eastAsia="Arial" w:hAnsi="Arial" w:cs="Arial"/>
            <w:b w:val="0"/>
            <w:color w:val="auto"/>
            <w:sz w:val="22"/>
            <w:szCs w:val="22"/>
          </w:rPr>
          <w:delText>.</w:delText>
        </w:r>
        <w:r w:rsidR="008E4EA4" w:rsidRPr="00530512" w:rsidDel="00A670EA">
          <w:rPr>
            <w:rFonts w:ascii="Arial" w:eastAsia="Arial" w:hAnsi="Arial" w:cs="Arial"/>
            <w:color w:val="auto"/>
            <w:sz w:val="22"/>
            <w:szCs w:val="22"/>
          </w:rPr>
          <w:delText xml:space="preserve"> </w:delText>
        </w:r>
        <w:r w:rsidR="00796CF0" w:rsidRPr="00530512" w:rsidDel="00A670EA">
          <w:rPr>
            <w:rFonts w:ascii="Arial" w:eastAsia="Arial" w:hAnsi="Arial" w:cs="Arial"/>
            <w:color w:val="auto"/>
            <w:sz w:val="22"/>
            <w:szCs w:val="22"/>
          </w:rPr>
          <w:delText>Component deconvolution of cancer plasma from WB, normal tissue and primary cancer tissues based on high</w:delText>
        </w:r>
        <w:r w:rsidR="00EF5EB0" w:rsidDel="00A670EA">
          <w:rPr>
            <w:rFonts w:ascii="Arial" w:eastAsia="Arial" w:hAnsi="Arial" w:cs="Arial"/>
            <w:color w:val="auto"/>
            <w:sz w:val="22"/>
            <w:szCs w:val="22"/>
          </w:rPr>
          <w:delText xml:space="preserve"> </w:delText>
        </w:r>
        <w:r w:rsidR="00796CF0" w:rsidRPr="00530512" w:rsidDel="00A670EA">
          <w:rPr>
            <w:rFonts w:ascii="Arial" w:eastAsia="Arial" w:hAnsi="Arial" w:cs="Arial"/>
            <w:color w:val="auto"/>
            <w:sz w:val="22"/>
            <w:szCs w:val="22"/>
          </w:rPr>
          <w:delText>methylat</w:delText>
        </w:r>
        <w:r w:rsidR="00140517" w:rsidDel="00A670EA">
          <w:rPr>
            <w:rFonts w:ascii="Arial" w:eastAsia="Arial" w:hAnsi="Arial" w:cs="Arial"/>
            <w:color w:val="auto"/>
            <w:sz w:val="22"/>
            <w:szCs w:val="22"/>
          </w:rPr>
          <w:delText>ion</w:delText>
        </w:r>
        <w:r w:rsidR="00EF5EB0" w:rsidDel="00A670EA">
          <w:rPr>
            <w:rFonts w:ascii="Arial" w:eastAsia="Arial" w:hAnsi="Arial" w:cs="Arial"/>
            <w:color w:val="auto"/>
            <w:sz w:val="22"/>
            <w:szCs w:val="22"/>
          </w:rPr>
          <w:delText xml:space="preserve"> </w:delText>
        </w:r>
        <w:r w:rsidR="00796CF0" w:rsidRPr="00530512" w:rsidDel="00A670EA">
          <w:rPr>
            <w:rFonts w:ascii="Arial" w:eastAsia="Arial" w:hAnsi="Arial" w:cs="Arial"/>
            <w:color w:val="auto"/>
            <w:sz w:val="22"/>
            <w:szCs w:val="22"/>
          </w:rPr>
          <w:delText>haplotype</w:delText>
        </w:r>
        <w:r w:rsidR="00140517" w:rsidDel="00A670EA">
          <w:rPr>
            <w:rFonts w:ascii="Arial" w:eastAsia="Arial" w:hAnsi="Arial" w:cs="Arial"/>
            <w:color w:val="auto"/>
            <w:sz w:val="22"/>
            <w:szCs w:val="22"/>
          </w:rPr>
          <w:delText>s</w:delText>
        </w:r>
        <w:r w:rsidR="00796CF0" w:rsidRPr="00530512" w:rsidDel="00A670EA">
          <w:rPr>
            <w:rFonts w:ascii="Arial" w:eastAsia="Arial" w:hAnsi="Arial" w:cs="Arial"/>
            <w:color w:val="auto"/>
            <w:sz w:val="22"/>
            <w:szCs w:val="22"/>
          </w:rPr>
          <w:delText xml:space="preserve">. </w:delText>
        </w:r>
      </w:del>
    </w:p>
    <w:p w14:paraId="4FC82B61" w14:textId="1A5BD867" w:rsidR="008E4EA4" w:rsidRPr="00530512" w:rsidDel="00A670EA" w:rsidRDefault="00B568F5">
      <w:pPr>
        <w:pStyle w:val="Heading2"/>
        <w:spacing w:line="276" w:lineRule="auto"/>
        <w:jc w:val="left"/>
        <w:rPr>
          <w:del w:id="1257" w:author="Dinh Diep" w:date="2016-12-28T12:28:00Z"/>
          <w:rFonts w:ascii="Arial" w:eastAsia="Arial" w:hAnsi="Arial" w:cs="Arial"/>
          <w:color w:val="auto"/>
          <w:sz w:val="22"/>
          <w:szCs w:val="22"/>
        </w:rPr>
        <w:pPrChange w:id="1258" w:author="Dinh Diep" w:date="2016-12-28T12:50:00Z">
          <w:pPr>
            <w:spacing w:line="276" w:lineRule="auto"/>
            <w:jc w:val="left"/>
          </w:pPr>
        </w:pPrChange>
      </w:pPr>
      <w:del w:id="1259" w:author="Dinh Diep" w:date="2016-12-28T12:28:00Z">
        <w:r w:rsidRPr="00530512" w:rsidDel="00A670EA">
          <w:rPr>
            <w:rFonts w:ascii="Arial" w:eastAsia="Arial" w:hAnsi="Arial" w:cs="Arial"/>
            <w:b w:val="0"/>
            <w:color w:val="auto"/>
            <w:sz w:val="22"/>
            <w:szCs w:val="22"/>
          </w:rPr>
          <w:delText>Supplementary</w:delText>
        </w:r>
        <w:r w:rsidR="008E4EA4" w:rsidRPr="00530512" w:rsidDel="00A670EA">
          <w:rPr>
            <w:rFonts w:ascii="Arial" w:eastAsia="Arial" w:hAnsi="Arial" w:cs="Arial"/>
            <w:b w:val="0"/>
            <w:color w:val="auto"/>
            <w:sz w:val="22"/>
            <w:szCs w:val="22"/>
          </w:rPr>
          <w:delText xml:space="preserve"> T</w:delText>
        </w:r>
        <w:r w:rsidR="00EE7B4F" w:rsidRPr="00530512" w:rsidDel="00A670EA">
          <w:rPr>
            <w:rFonts w:ascii="Arial" w:eastAsia="Arial" w:hAnsi="Arial" w:cs="Arial"/>
            <w:b w:val="0"/>
            <w:color w:val="auto"/>
            <w:sz w:val="22"/>
            <w:szCs w:val="22"/>
          </w:rPr>
          <w:delText>able 6</w:delText>
        </w:r>
        <w:r w:rsidR="008E4EA4" w:rsidRPr="00530512" w:rsidDel="00A670EA">
          <w:rPr>
            <w:rFonts w:ascii="Arial" w:eastAsia="Arial" w:hAnsi="Arial" w:cs="Arial"/>
            <w:b w:val="0"/>
            <w:color w:val="auto"/>
            <w:sz w:val="22"/>
            <w:szCs w:val="22"/>
          </w:rPr>
          <w:delText>.</w:delText>
        </w:r>
        <w:r w:rsidR="005B7C9F" w:rsidRPr="00530512" w:rsidDel="00A670EA">
          <w:rPr>
            <w:rFonts w:ascii="Arial" w:eastAsia="Arial" w:hAnsi="Arial" w:cs="Arial"/>
            <w:color w:val="auto"/>
            <w:sz w:val="22"/>
            <w:szCs w:val="22"/>
          </w:rPr>
          <w:delText xml:space="preserve"> Deconvolution </w:delText>
        </w:r>
        <w:r w:rsidR="00AF2DA8" w:rsidDel="00A670EA">
          <w:rPr>
            <w:rFonts w:ascii="Arial" w:eastAsia="Arial" w:hAnsi="Arial" w:cs="Arial"/>
            <w:color w:val="auto"/>
            <w:sz w:val="22"/>
            <w:szCs w:val="22"/>
          </w:rPr>
          <w:delText>of</w:delText>
        </w:r>
        <w:r w:rsidR="005B7C9F" w:rsidRPr="00530512" w:rsidDel="00A670EA">
          <w:rPr>
            <w:rFonts w:ascii="Arial" w:eastAsia="Arial" w:hAnsi="Arial" w:cs="Arial"/>
            <w:color w:val="auto"/>
            <w:sz w:val="22"/>
            <w:szCs w:val="22"/>
          </w:rPr>
          <w:delText xml:space="preserve"> </w:delText>
        </w:r>
        <w:r w:rsidR="003611C6" w:rsidRPr="00530512" w:rsidDel="00A670EA">
          <w:rPr>
            <w:rFonts w:ascii="Arial" w:eastAsia="Arial" w:hAnsi="Arial" w:cs="Arial"/>
            <w:color w:val="auto"/>
            <w:sz w:val="22"/>
            <w:szCs w:val="22"/>
          </w:rPr>
          <w:delText xml:space="preserve">CRC, LC and normal </w:delText>
        </w:r>
        <w:r w:rsidR="005B7C9F" w:rsidRPr="00530512" w:rsidDel="00A670EA">
          <w:rPr>
            <w:rFonts w:ascii="Arial" w:eastAsia="Arial" w:hAnsi="Arial" w:cs="Arial"/>
            <w:color w:val="auto"/>
            <w:sz w:val="22"/>
            <w:szCs w:val="22"/>
          </w:rPr>
          <w:delText>plasma samples by 10 normal tissues and LCT, CCT</w:delText>
        </w:r>
      </w:del>
    </w:p>
    <w:p w14:paraId="3F60FD4D" w14:textId="7A298C49" w:rsidR="009A7B06" w:rsidDel="00A670EA" w:rsidRDefault="00B568F5">
      <w:pPr>
        <w:pStyle w:val="Heading2"/>
        <w:spacing w:line="276" w:lineRule="auto"/>
        <w:jc w:val="left"/>
        <w:rPr>
          <w:del w:id="1260" w:author="Dinh Diep" w:date="2016-12-28T12:28:00Z"/>
          <w:rFonts w:ascii="Arial" w:eastAsia="Arial" w:hAnsi="Arial" w:cs="Arial"/>
          <w:color w:val="auto"/>
          <w:sz w:val="22"/>
          <w:szCs w:val="22"/>
        </w:rPr>
        <w:pPrChange w:id="1261" w:author="Dinh Diep" w:date="2016-12-28T12:50:00Z">
          <w:pPr>
            <w:spacing w:line="276" w:lineRule="auto"/>
            <w:jc w:val="left"/>
          </w:pPr>
        </w:pPrChange>
      </w:pPr>
      <w:del w:id="1262" w:author="Dinh Diep" w:date="2016-12-28T12:28:00Z">
        <w:r w:rsidRPr="00530512" w:rsidDel="00A670EA">
          <w:rPr>
            <w:rFonts w:ascii="Arial" w:eastAsia="Arial" w:hAnsi="Arial" w:cs="Arial"/>
            <w:b w:val="0"/>
            <w:color w:val="auto"/>
            <w:sz w:val="22"/>
            <w:szCs w:val="22"/>
          </w:rPr>
          <w:delText>Supplementary</w:delText>
        </w:r>
        <w:r w:rsidR="008E4EA4" w:rsidRPr="00530512" w:rsidDel="00A670EA">
          <w:rPr>
            <w:rFonts w:ascii="Arial" w:eastAsia="Arial" w:hAnsi="Arial" w:cs="Arial"/>
            <w:b w:val="0"/>
            <w:color w:val="auto"/>
            <w:sz w:val="22"/>
            <w:szCs w:val="22"/>
          </w:rPr>
          <w:delText xml:space="preserve"> T</w:delText>
        </w:r>
        <w:r w:rsidR="00EE7B4F" w:rsidRPr="00530512" w:rsidDel="00A670EA">
          <w:rPr>
            <w:rFonts w:ascii="Arial" w:eastAsia="Arial" w:hAnsi="Arial" w:cs="Arial"/>
            <w:b w:val="0"/>
            <w:color w:val="auto"/>
            <w:sz w:val="22"/>
            <w:szCs w:val="22"/>
          </w:rPr>
          <w:delText>able 7</w:delText>
        </w:r>
        <w:r w:rsidR="008E4EA4" w:rsidRPr="00530512" w:rsidDel="00A670EA">
          <w:rPr>
            <w:rFonts w:ascii="Arial" w:eastAsia="Arial" w:hAnsi="Arial" w:cs="Arial"/>
            <w:b w:val="0"/>
            <w:color w:val="auto"/>
            <w:sz w:val="22"/>
            <w:szCs w:val="22"/>
          </w:rPr>
          <w:delText>.</w:delText>
        </w:r>
        <w:r w:rsidR="008E4EA4" w:rsidRPr="00530512" w:rsidDel="00A670EA">
          <w:rPr>
            <w:rFonts w:ascii="Arial" w:eastAsia="Arial" w:hAnsi="Arial" w:cs="Arial"/>
            <w:color w:val="auto"/>
            <w:sz w:val="22"/>
            <w:szCs w:val="22"/>
          </w:rPr>
          <w:delText xml:space="preserve"> </w:delText>
        </w:r>
        <w:r w:rsidR="00494CA5" w:rsidRPr="00530512" w:rsidDel="00A670EA">
          <w:rPr>
            <w:rFonts w:ascii="Arial" w:eastAsia="Arial" w:hAnsi="Arial" w:cs="Arial"/>
            <w:color w:val="auto"/>
            <w:sz w:val="22"/>
            <w:szCs w:val="22"/>
          </w:rPr>
          <w:delText>Significant</w:delText>
        </w:r>
        <w:r w:rsidR="00140517" w:rsidDel="00A670EA">
          <w:rPr>
            <w:rFonts w:ascii="Arial" w:eastAsia="Arial" w:hAnsi="Arial" w:cs="Arial"/>
            <w:color w:val="auto"/>
            <w:sz w:val="22"/>
            <w:szCs w:val="22"/>
          </w:rPr>
          <w:delText>ly</w:delText>
        </w:r>
        <w:r w:rsidR="00494CA5" w:rsidRPr="00530512" w:rsidDel="00A670EA">
          <w:rPr>
            <w:rFonts w:ascii="Arial" w:eastAsia="Arial" w:hAnsi="Arial" w:cs="Arial"/>
            <w:color w:val="auto"/>
            <w:sz w:val="22"/>
            <w:szCs w:val="22"/>
          </w:rPr>
          <w:delText xml:space="preserve"> differential</w:delText>
        </w:r>
        <w:r w:rsidR="009A7B06" w:rsidDel="00A670EA">
          <w:rPr>
            <w:rFonts w:ascii="Arial" w:eastAsia="Arial" w:hAnsi="Arial" w:cs="Arial"/>
            <w:color w:val="auto"/>
            <w:sz w:val="22"/>
            <w:szCs w:val="22"/>
          </w:rPr>
          <w:delText xml:space="preserve"> MHB regions between cancer and </w:delText>
        </w:r>
        <w:r w:rsidR="00494CA5" w:rsidRPr="00530512" w:rsidDel="00A670EA">
          <w:rPr>
            <w:rFonts w:ascii="Arial" w:eastAsia="Arial" w:hAnsi="Arial" w:cs="Arial"/>
            <w:color w:val="auto"/>
            <w:sz w:val="22"/>
            <w:szCs w:val="22"/>
          </w:rPr>
          <w:delText xml:space="preserve">normal plasma. </w:delText>
        </w:r>
      </w:del>
    </w:p>
    <w:p w14:paraId="39095E2A" w14:textId="20A00F28" w:rsidR="00D279E8" w:rsidRPr="00530512" w:rsidDel="00A670EA" w:rsidRDefault="00B568F5">
      <w:pPr>
        <w:pStyle w:val="Heading2"/>
        <w:spacing w:line="276" w:lineRule="auto"/>
        <w:jc w:val="left"/>
        <w:rPr>
          <w:del w:id="1263" w:author="Dinh Diep" w:date="2016-12-28T12:28:00Z"/>
          <w:rFonts w:ascii="Arial" w:eastAsia="Arial" w:hAnsi="Arial" w:cs="Arial"/>
          <w:color w:val="auto"/>
          <w:sz w:val="22"/>
          <w:szCs w:val="22"/>
        </w:rPr>
        <w:pPrChange w:id="1264" w:author="Dinh Diep" w:date="2016-12-28T12:50:00Z">
          <w:pPr>
            <w:spacing w:line="276" w:lineRule="auto"/>
            <w:jc w:val="left"/>
          </w:pPr>
        </w:pPrChange>
      </w:pPr>
      <w:del w:id="1265" w:author="Dinh Diep" w:date="2016-12-28T12:28:00Z">
        <w:r w:rsidRPr="00530512" w:rsidDel="00A670EA">
          <w:rPr>
            <w:rFonts w:ascii="Arial" w:eastAsia="Arial" w:hAnsi="Arial" w:cs="Arial"/>
            <w:b w:val="0"/>
            <w:color w:val="auto"/>
            <w:sz w:val="22"/>
            <w:szCs w:val="22"/>
          </w:rPr>
          <w:delText>Supplementary</w:delText>
        </w:r>
        <w:r w:rsidR="009A7B06" w:rsidDel="00A670EA">
          <w:rPr>
            <w:rFonts w:ascii="Arial" w:eastAsia="Arial" w:hAnsi="Arial" w:cs="Arial"/>
            <w:b w:val="0"/>
            <w:color w:val="auto"/>
            <w:sz w:val="22"/>
            <w:szCs w:val="22"/>
          </w:rPr>
          <w:delText xml:space="preserve"> Table 8</w:delText>
        </w:r>
        <w:r w:rsidR="00D279E8" w:rsidRPr="00530512" w:rsidDel="00A670EA">
          <w:rPr>
            <w:rFonts w:ascii="Arial" w:eastAsia="Arial" w:hAnsi="Arial" w:cs="Arial"/>
            <w:b w:val="0"/>
            <w:color w:val="auto"/>
            <w:sz w:val="22"/>
            <w:szCs w:val="22"/>
          </w:rPr>
          <w:delText>.</w:delText>
        </w:r>
        <w:r w:rsidR="00D279E8" w:rsidRPr="00530512" w:rsidDel="00A670EA">
          <w:rPr>
            <w:rFonts w:ascii="Arial" w:eastAsia="Arial" w:hAnsi="Arial" w:cs="Arial"/>
            <w:color w:val="auto"/>
            <w:sz w:val="22"/>
            <w:szCs w:val="22"/>
          </w:rPr>
          <w:delText xml:space="preserve"> </w:delText>
        </w:r>
        <w:r w:rsidR="00140517" w:rsidDel="00A670EA">
          <w:rPr>
            <w:rFonts w:ascii="Arial" w:eastAsia="Arial" w:hAnsi="Arial" w:cs="Arial"/>
            <w:color w:val="auto"/>
            <w:sz w:val="22"/>
            <w:szCs w:val="22"/>
          </w:rPr>
          <w:delText>Comparison of</w:delText>
        </w:r>
        <w:r w:rsidR="00D279E8" w:rsidRPr="00530512" w:rsidDel="00A670EA">
          <w:rPr>
            <w:rFonts w:ascii="Arial" w:eastAsia="Arial" w:hAnsi="Arial" w:cs="Arial"/>
            <w:color w:val="auto"/>
            <w:sz w:val="22"/>
            <w:szCs w:val="22"/>
          </w:rPr>
          <w:delText xml:space="preserve"> MHL </w:delText>
        </w:r>
        <w:r w:rsidR="00140517" w:rsidDel="00A670EA">
          <w:rPr>
            <w:rFonts w:ascii="Arial" w:eastAsia="Arial" w:hAnsi="Arial" w:cs="Arial"/>
            <w:color w:val="auto"/>
            <w:sz w:val="22"/>
            <w:szCs w:val="22"/>
          </w:rPr>
          <w:delText>and</w:delText>
        </w:r>
        <w:r w:rsidR="00D279E8" w:rsidRPr="00530512" w:rsidDel="00A670EA">
          <w:rPr>
            <w:rFonts w:ascii="Arial" w:eastAsia="Arial" w:hAnsi="Arial" w:cs="Arial"/>
            <w:color w:val="auto"/>
            <w:sz w:val="22"/>
            <w:szCs w:val="22"/>
          </w:rPr>
          <w:delText xml:space="preserve"> average 5mC </w:delText>
        </w:r>
        <w:r w:rsidR="00140517" w:rsidDel="00A670EA">
          <w:rPr>
            <w:rFonts w:ascii="Arial" w:eastAsia="Arial" w:hAnsi="Arial" w:cs="Arial"/>
            <w:color w:val="auto"/>
            <w:sz w:val="22"/>
            <w:szCs w:val="22"/>
          </w:rPr>
          <w:delText>based on computational mixtures of</w:delText>
        </w:r>
        <w:r w:rsidR="00D279E8" w:rsidRPr="00530512" w:rsidDel="00A670EA">
          <w:rPr>
            <w:rFonts w:ascii="Arial" w:eastAsia="Arial" w:hAnsi="Arial" w:cs="Arial"/>
            <w:color w:val="auto"/>
            <w:sz w:val="22"/>
            <w:szCs w:val="22"/>
          </w:rPr>
          <w:delText xml:space="preserve"> cancer </w:delText>
        </w:r>
        <w:r w:rsidR="00140517" w:rsidDel="00A670EA">
          <w:rPr>
            <w:rFonts w:ascii="Arial" w:eastAsia="Arial" w:hAnsi="Arial" w:cs="Arial"/>
            <w:color w:val="auto"/>
            <w:sz w:val="22"/>
            <w:szCs w:val="22"/>
          </w:rPr>
          <w:delText>and blood DNA</w:delText>
        </w:r>
        <w:r w:rsidR="00D279E8" w:rsidRPr="00530512" w:rsidDel="00A670EA">
          <w:rPr>
            <w:rFonts w:ascii="Arial" w:eastAsia="Arial" w:hAnsi="Arial" w:cs="Arial"/>
            <w:color w:val="auto"/>
            <w:sz w:val="22"/>
            <w:szCs w:val="22"/>
          </w:rPr>
          <w:delText xml:space="preserve">. </w:delText>
        </w:r>
      </w:del>
    </w:p>
    <w:p w14:paraId="01D653AA" w14:textId="3B5BF24C" w:rsidR="00D279E8" w:rsidRPr="00530512" w:rsidDel="00A670EA" w:rsidRDefault="00B568F5">
      <w:pPr>
        <w:pStyle w:val="Heading2"/>
        <w:spacing w:line="276" w:lineRule="auto"/>
        <w:jc w:val="left"/>
        <w:rPr>
          <w:del w:id="1266" w:author="Dinh Diep" w:date="2016-12-28T12:28:00Z"/>
          <w:rFonts w:ascii="Arial" w:eastAsia="Arial" w:hAnsi="Arial" w:cs="Arial"/>
          <w:color w:val="auto"/>
          <w:sz w:val="22"/>
          <w:szCs w:val="22"/>
        </w:rPr>
        <w:pPrChange w:id="1267" w:author="Dinh Diep" w:date="2016-12-28T12:50:00Z">
          <w:pPr>
            <w:spacing w:line="276" w:lineRule="auto"/>
            <w:jc w:val="left"/>
          </w:pPr>
        </w:pPrChange>
      </w:pPr>
      <w:del w:id="1268" w:author="Dinh Diep" w:date="2016-12-28T12:28:00Z">
        <w:r w:rsidRPr="00530512" w:rsidDel="00A670EA">
          <w:rPr>
            <w:rFonts w:ascii="Arial" w:eastAsia="Arial" w:hAnsi="Arial" w:cs="Arial"/>
            <w:b w:val="0"/>
            <w:color w:val="auto"/>
            <w:sz w:val="22"/>
            <w:szCs w:val="22"/>
          </w:rPr>
          <w:delText>Supplementary</w:delText>
        </w:r>
        <w:r w:rsidR="009A7B06" w:rsidDel="00A670EA">
          <w:rPr>
            <w:rFonts w:ascii="Arial" w:eastAsia="Arial" w:hAnsi="Arial" w:cs="Arial"/>
            <w:b w:val="0"/>
            <w:color w:val="auto"/>
            <w:sz w:val="22"/>
            <w:szCs w:val="22"/>
          </w:rPr>
          <w:delText xml:space="preserve"> Table 9</w:delText>
        </w:r>
        <w:r w:rsidR="00D279E8" w:rsidRPr="00530512" w:rsidDel="00A670EA">
          <w:rPr>
            <w:rFonts w:ascii="Arial" w:eastAsia="Arial" w:hAnsi="Arial" w:cs="Arial"/>
            <w:b w:val="0"/>
            <w:color w:val="auto"/>
            <w:sz w:val="22"/>
            <w:szCs w:val="22"/>
          </w:rPr>
          <w:delText>.</w:delText>
        </w:r>
        <w:r w:rsidR="00D279E8" w:rsidRPr="00530512" w:rsidDel="00A670EA">
          <w:rPr>
            <w:rFonts w:ascii="Arial" w:eastAsia="Arial" w:hAnsi="Arial" w:cs="Arial"/>
            <w:color w:val="auto"/>
            <w:sz w:val="22"/>
            <w:szCs w:val="22"/>
          </w:rPr>
          <w:delText xml:space="preserve"> </w:delText>
        </w:r>
        <w:r w:rsidR="00140517" w:rsidDel="00A670EA">
          <w:rPr>
            <w:rFonts w:ascii="Arial" w:eastAsia="Arial" w:hAnsi="Arial" w:cs="Arial"/>
            <w:color w:val="auto"/>
            <w:sz w:val="22"/>
            <w:szCs w:val="22"/>
          </w:rPr>
          <w:delText>C</w:delText>
        </w:r>
        <w:r w:rsidR="009545C1" w:rsidRPr="00530512" w:rsidDel="00A670EA">
          <w:rPr>
            <w:rFonts w:ascii="Arial" w:eastAsia="Arial" w:hAnsi="Arial" w:cs="Arial"/>
            <w:color w:val="auto"/>
            <w:sz w:val="22"/>
            <w:szCs w:val="22"/>
          </w:rPr>
          <w:delText xml:space="preserve">orrelation between estimated cancer DNA fraction </w:delText>
        </w:r>
        <w:r w:rsidR="00140517" w:rsidDel="00A670EA">
          <w:rPr>
            <w:rFonts w:ascii="Arial" w:eastAsia="Arial" w:hAnsi="Arial" w:cs="Arial"/>
            <w:color w:val="auto"/>
            <w:sz w:val="22"/>
            <w:szCs w:val="22"/>
          </w:rPr>
          <w:delText>and</w:delText>
        </w:r>
        <w:r w:rsidR="009545C1" w:rsidRPr="00530512" w:rsidDel="00A670EA">
          <w:rPr>
            <w:rFonts w:ascii="Arial" w:eastAsia="Arial" w:hAnsi="Arial" w:cs="Arial"/>
            <w:color w:val="auto"/>
            <w:sz w:val="22"/>
            <w:szCs w:val="22"/>
          </w:rPr>
          <w:delText xml:space="preserve"> </w:delText>
        </w:r>
        <w:r w:rsidR="00140517" w:rsidDel="00A670EA">
          <w:rPr>
            <w:rFonts w:ascii="Arial" w:eastAsia="Arial" w:hAnsi="Arial" w:cs="Arial"/>
            <w:color w:val="auto"/>
            <w:sz w:val="22"/>
            <w:szCs w:val="22"/>
          </w:rPr>
          <w:delText xml:space="preserve">normalized </w:delText>
        </w:r>
        <w:r w:rsidR="009545C1" w:rsidRPr="00530512" w:rsidDel="00A670EA">
          <w:rPr>
            <w:rFonts w:ascii="Arial" w:eastAsia="Arial" w:hAnsi="Arial" w:cs="Arial"/>
            <w:color w:val="auto"/>
            <w:sz w:val="22"/>
            <w:szCs w:val="22"/>
          </w:rPr>
          <w:delText xml:space="preserve">cell-free DNA yield. </w:delText>
        </w:r>
      </w:del>
    </w:p>
    <w:p w14:paraId="4451E9E3" w14:textId="197B8F97" w:rsidR="00D279E8" w:rsidRPr="00530512" w:rsidDel="00A670EA" w:rsidRDefault="00B568F5">
      <w:pPr>
        <w:pStyle w:val="Heading2"/>
        <w:spacing w:line="276" w:lineRule="auto"/>
        <w:jc w:val="left"/>
        <w:rPr>
          <w:del w:id="1269" w:author="Dinh Diep" w:date="2016-12-28T12:28:00Z"/>
          <w:rFonts w:ascii="Arial" w:eastAsia="Arial" w:hAnsi="Arial" w:cs="Arial"/>
          <w:color w:val="auto"/>
          <w:sz w:val="22"/>
          <w:szCs w:val="22"/>
        </w:rPr>
        <w:pPrChange w:id="1270" w:author="Dinh Diep" w:date="2016-12-28T12:50:00Z">
          <w:pPr>
            <w:spacing w:line="276" w:lineRule="auto"/>
            <w:jc w:val="left"/>
          </w:pPr>
        </w:pPrChange>
      </w:pPr>
      <w:del w:id="1271" w:author="Dinh Diep" w:date="2016-12-28T12:28:00Z">
        <w:r w:rsidRPr="00530512" w:rsidDel="00A670EA">
          <w:rPr>
            <w:rFonts w:ascii="Arial" w:eastAsia="Arial" w:hAnsi="Arial" w:cs="Arial"/>
            <w:b w:val="0"/>
            <w:color w:val="auto"/>
            <w:sz w:val="22"/>
            <w:szCs w:val="22"/>
          </w:rPr>
          <w:delText>Supplementary</w:delText>
        </w:r>
        <w:r w:rsidR="00D279E8" w:rsidRPr="00530512" w:rsidDel="00A670EA">
          <w:rPr>
            <w:rFonts w:ascii="Arial" w:eastAsia="Arial" w:hAnsi="Arial" w:cs="Arial"/>
            <w:b w:val="0"/>
            <w:color w:val="auto"/>
            <w:sz w:val="22"/>
            <w:szCs w:val="22"/>
          </w:rPr>
          <w:delText xml:space="preserve"> Tabl</w:delText>
        </w:r>
        <w:r w:rsidR="009A7B06" w:rsidDel="00A670EA">
          <w:rPr>
            <w:rFonts w:ascii="Arial" w:eastAsia="Arial" w:hAnsi="Arial" w:cs="Arial"/>
            <w:b w:val="0"/>
            <w:color w:val="auto"/>
            <w:sz w:val="22"/>
            <w:szCs w:val="22"/>
          </w:rPr>
          <w:delText>e 10</w:delText>
        </w:r>
        <w:r w:rsidR="00D279E8" w:rsidRPr="00530512" w:rsidDel="00A670EA">
          <w:rPr>
            <w:rFonts w:ascii="Arial" w:eastAsia="Arial" w:hAnsi="Arial" w:cs="Arial"/>
            <w:b w:val="0"/>
            <w:color w:val="auto"/>
            <w:sz w:val="22"/>
            <w:szCs w:val="22"/>
          </w:rPr>
          <w:delText>.</w:delText>
        </w:r>
        <w:r w:rsidR="00D279E8" w:rsidRPr="00530512" w:rsidDel="00A670EA">
          <w:rPr>
            <w:rFonts w:ascii="Arial" w:eastAsia="Arial" w:hAnsi="Arial" w:cs="Arial"/>
            <w:color w:val="auto"/>
            <w:sz w:val="22"/>
            <w:szCs w:val="22"/>
          </w:rPr>
          <w:delText xml:space="preserve"> </w:delText>
        </w:r>
        <w:r w:rsidR="00140517" w:rsidDel="00A670EA">
          <w:rPr>
            <w:rFonts w:ascii="Arial" w:eastAsia="Arial" w:hAnsi="Arial" w:cs="Arial"/>
            <w:color w:val="auto"/>
            <w:sz w:val="22"/>
            <w:szCs w:val="22"/>
          </w:rPr>
          <w:delText>Marker regions used</w:delText>
        </w:r>
        <w:r w:rsidR="009545C1" w:rsidRPr="00530512" w:rsidDel="00A670EA">
          <w:rPr>
            <w:rFonts w:ascii="Arial" w:eastAsia="Arial" w:hAnsi="Arial" w:cs="Arial"/>
            <w:color w:val="auto"/>
            <w:sz w:val="22"/>
            <w:szCs w:val="22"/>
          </w:rPr>
          <w:delText xml:space="preserve"> </w:delText>
        </w:r>
        <w:r w:rsidR="00140517" w:rsidDel="00A670EA">
          <w:rPr>
            <w:rFonts w:ascii="Arial" w:eastAsia="Arial" w:hAnsi="Arial" w:cs="Arial"/>
            <w:color w:val="auto"/>
            <w:sz w:val="22"/>
            <w:szCs w:val="22"/>
          </w:rPr>
          <w:delText xml:space="preserve">in the </w:delText>
        </w:r>
        <w:r w:rsidR="00F70A85" w:rsidRPr="00530512" w:rsidDel="00A670EA">
          <w:rPr>
            <w:rFonts w:ascii="Arial" w:eastAsia="Arial" w:hAnsi="Arial" w:cs="Arial"/>
            <w:color w:val="auto"/>
            <w:sz w:val="22"/>
            <w:szCs w:val="22"/>
          </w:rPr>
          <w:delText xml:space="preserve">prediction </w:delText>
        </w:r>
        <w:r w:rsidR="00140517" w:rsidDel="00A670EA">
          <w:rPr>
            <w:rFonts w:ascii="Arial" w:eastAsia="Arial" w:hAnsi="Arial" w:cs="Arial"/>
            <w:color w:val="auto"/>
            <w:sz w:val="22"/>
            <w:szCs w:val="22"/>
          </w:rPr>
          <w:delText>models for</w:delText>
        </w:r>
        <w:r w:rsidR="009545C1" w:rsidRPr="00530512" w:rsidDel="00A670EA">
          <w:rPr>
            <w:rFonts w:ascii="Arial" w:eastAsia="Arial" w:hAnsi="Arial" w:cs="Arial"/>
            <w:color w:val="auto"/>
            <w:sz w:val="22"/>
            <w:szCs w:val="22"/>
          </w:rPr>
          <w:delText xml:space="preserve"> CRC, LC and normal plasma. </w:delText>
        </w:r>
      </w:del>
    </w:p>
    <w:p w14:paraId="433B10E0" w14:textId="53263144" w:rsidR="00EA7220" w:rsidRPr="00530512" w:rsidDel="00A670EA" w:rsidRDefault="00EA7220">
      <w:pPr>
        <w:pStyle w:val="Heading2"/>
        <w:spacing w:line="276" w:lineRule="auto"/>
        <w:jc w:val="left"/>
        <w:rPr>
          <w:del w:id="1272" w:author="Dinh Diep" w:date="2016-12-28T12:28:00Z"/>
          <w:rFonts w:ascii="Arial" w:eastAsia="Arial" w:hAnsi="Arial" w:cs="Arial"/>
          <w:color w:val="auto"/>
          <w:sz w:val="22"/>
          <w:szCs w:val="22"/>
        </w:rPr>
        <w:pPrChange w:id="1273" w:author="Dinh Diep" w:date="2016-12-28T12:50:00Z">
          <w:pPr>
            <w:spacing w:line="276" w:lineRule="auto"/>
            <w:jc w:val="left"/>
          </w:pPr>
        </w:pPrChange>
      </w:pPr>
      <w:del w:id="1274" w:author="Dinh Diep" w:date="2016-12-28T12:28:00Z">
        <w:r w:rsidRPr="00530512" w:rsidDel="00A670EA">
          <w:rPr>
            <w:rFonts w:ascii="Arial" w:eastAsia="Arial" w:hAnsi="Arial" w:cs="Arial"/>
            <w:b w:val="0"/>
            <w:color w:val="auto"/>
            <w:sz w:val="22"/>
            <w:szCs w:val="22"/>
          </w:rPr>
          <w:delText>Supplementary Tabl</w:delText>
        </w:r>
        <w:r w:rsidDel="00A670EA">
          <w:rPr>
            <w:rFonts w:ascii="Arial" w:eastAsia="Arial" w:hAnsi="Arial" w:cs="Arial"/>
            <w:b w:val="0"/>
            <w:color w:val="auto"/>
            <w:sz w:val="22"/>
            <w:szCs w:val="22"/>
          </w:rPr>
          <w:delText>e 1</w:delText>
        </w:r>
        <w:r w:rsidR="00130096" w:rsidDel="00A670EA">
          <w:rPr>
            <w:rFonts w:ascii="Arial" w:eastAsia="Arial" w:hAnsi="Arial" w:cs="Arial"/>
            <w:b w:val="0"/>
            <w:color w:val="auto"/>
            <w:sz w:val="22"/>
            <w:szCs w:val="22"/>
          </w:rPr>
          <w:delText>1</w:delText>
        </w:r>
        <w:r w:rsidRPr="00530512" w:rsidDel="00A670EA">
          <w:rPr>
            <w:rFonts w:ascii="Arial" w:eastAsia="Arial" w:hAnsi="Arial" w:cs="Arial"/>
            <w:b w:val="0"/>
            <w:color w:val="auto"/>
            <w:sz w:val="22"/>
            <w:szCs w:val="22"/>
          </w:rPr>
          <w:delText>.</w:delText>
        </w:r>
        <w:r w:rsidRPr="00530512" w:rsidDel="00A670EA">
          <w:rPr>
            <w:rFonts w:ascii="Arial" w:eastAsia="Arial" w:hAnsi="Arial" w:cs="Arial"/>
            <w:color w:val="auto"/>
            <w:sz w:val="22"/>
            <w:szCs w:val="22"/>
          </w:rPr>
          <w:delText xml:space="preserve"> </w:delText>
        </w:r>
        <w:r w:rsidR="009A7B06" w:rsidDel="00A670EA">
          <w:rPr>
            <w:rFonts w:ascii="Arial" w:eastAsia="Arial" w:hAnsi="Arial" w:cs="Arial"/>
            <w:color w:val="auto"/>
            <w:sz w:val="22"/>
            <w:szCs w:val="22"/>
          </w:rPr>
          <w:delText xml:space="preserve">Prediction </w:delText>
        </w:r>
        <w:r w:rsidR="00140517" w:rsidDel="00A670EA">
          <w:rPr>
            <w:rFonts w:ascii="Arial" w:eastAsia="Arial" w:hAnsi="Arial" w:cs="Arial"/>
            <w:color w:val="auto"/>
            <w:sz w:val="22"/>
            <w:szCs w:val="22"/>
          </w:rPr>
          <w:delText>accuracy based on</w:delText>
        </w:r>
        <w:r w:rsidR="009A7B06" w:rsidDel="00A670EA">
          <w:rPr>
            <w:rFonts w:ascii="Arial" w:eastAsia="Arial" w:hAnsi="Arial" w:cs="Arial"/>
            <w:color w:val="auto"/>
            <w:sz w:val="22"/>
            <w:szCs w:val="22"/>
          </w:rPr>
          <w:delText xml:space="preserve"> t</w:delText>
        </w:r>
        <w:r w:rsidR="00620B1C" w:rsidDel="00A670EA">
          <w:rPr>
            <w:rFonts w:ascii="Arial" w:eastAsia="Arial" w:hAnsi="Arial" w:cs="Arial"/>
            <w:color w:val="auto"/>
            <w:sz w:val="22"/>
            <w:szCs w:val="22"/>
          </w:rPr>
          <w:delText xml:space="preserve">issue-specific </w:delText>
        </w:r>
        <w:r w:rsidR="00620B1C" w:rsidRPr="00530512" w:rsidDel="00A670EA">
          <w:rPr>
            <w:rFonts w:ascii="Arial" w:eastAsia="Arial" w:hAnsi="Arial" w:cs="Arial"/>
            <w:color w:val="auto"/>
            <w:sz w:val="22"/>
            <w:szCs w:val="22"/>
          </w:rPr>
          <w:delText>MHBs</w:delText>
        </w:r>
        <w:r w:rsidR="00620B1C" w:rsidDel="00A670EA">
          <w:rPr>
            <w:rFonts w:ascii="Arial" w:eastAsia="Arial" w:hAnsi="Arial" w:cs="Arial"/>
            <w:color w:val="auto"/>
            <w:sz w:val="22"/>
            <w:szCs w:val="22"/>
          </w:rPr>
          <w:delText xml:space="preserve"> counting with 5-fold cross-validation</w:delText>
        </w:r>
        <w:r w:rsidR="009A7B06" w:rsidDel="00A670EA">
          <w:rPr>
            <w:rFonts w:ascii="Arial" w:eastAsia="Arial" w:hAnsi="Arial" w:cs="Arial"/>
            <w:color w:val="auto"/>
            <w:sz w:val="22"/>
            <w:szCs w:val="22"/>
          </w:rPr>
          <w:delText xml:space="preserve">. </w:delText>
        </w:r>
      </w:del>
    </w:p>
    <w:p w14:paraId="356CA34F" w14:textId="71050F86" w:rsidR="00AB3CEA" w:rsidDel="00A670EA" w:rsidRDefault="00AB3CEA">
      <w:pPr>
        <w:pStyle w:val="Heading2"/>
        <w:spacing w:line="276" w:lineRule="auto"/>
        <w:jc w:val="left"/>
        <w:rPr>
          <w:del w:id="1275" w:author="Dinh Diep" w:date="2016-12-28T12:28:00Z"/>
          <w:rFonts w:ascii="Arial" w:eastAsia="Arial" w:hAnsi="Arial" w:cs="Arial"/>
          <w:color w:val="auto"/>
          <w:sz w:val="22"/>
          <w:szCs w:val="22"/>
        </w:rPr>
        <w:pPrChange w:id="1276" w:author="Dinh Diep" w:date="2016-12-28T12:50:00Z">
          <w:pPr>
            <w:spacing w:line="276" w:lineRule="auto"/>
            <w:jc w:val="left"/>
          </w:pPr>
        </w:pPrChange>
      </w:pPr>
      <w:del w:id="1277" w:author="Dinh Diep" w:date="2016-12-28T12:28:00Z">
        <w:r w:rsidRPr="00530512" w:rsidDel="00A670EA">
          <w:rPr>
            <w:rFonts w:ascii="Arial" w:eastAsia="Arial" w:hAnsi="Arial" w:cs="Arial"/>
            <w:b w:val="0"/>
            <w:color w:val="auto"/>
            <w:sz w:val="22"/>
            <w:szCs w:val="22"/>
          </w:rPr>
          <w:delText>Supplementary Tabl</w:delText>
        </w:r>
        <w:r w:rsidDel="00A670EA">
          <w:rPr>
            <w:rFonts w:ascii="Arial" w:eastAsia="Arial" w:hAnsi="Arial" w:cs="Arial"/>
            <w:b w:val="0"/>
            <w:color w:val="auto"/>
            <w:sz w:val="22"/>
            <w:szCs w:val="22"/>
          </w:rPr>
          <w:delText>e 1</w:delText>
        </w:r>
        <w:r w:rsidR="001914C3" w:rsidDel="00A670EA">
          <w:rPr>
            <w:rFonts w:ascii="Arial" w:eastAsia="Arial" w:hAnsi="Arial" w:cs="Arial"/>
            <w:b w:val="0"/>
            <w:color w:val="auto"/>
            <w:sz w:val="22"/>
            <w:szCs w:val="22"/>
          </w:rPr>
          <w:delText>2</w:delText>
        </w:r>
        <w:r w:rsidRPr="00530512" w:rsidDel="00A670EA">
          <w:rPr>
            <w:rFonts w:ascii="Arial" w:eastAsia="Arial" w:hAnsi="Arial" w:cs="Arial"/>
            <w:b w:val="0"/>
            <w:color w:val="auto"/>
            <w:sz w:val="22"/>
            <w:szCs w:val="22"/>
          </w:rPr>
          <w:delText>.</w:delText>
        </w:r>
        <w:r w:rsidRPr="00530512" w:rsidDel="00A670EA">
          <w:rPr>
            <w:rFonts w:ascii="Arial" w:eastAsia="Arial" w:hAnsi="Arial" w:cs="Arial"/>
            <w:color w:val="auto"/>
            <w:sz w:val="22"/>
            <w:szCs w:val="22"/>
          </w:rPr>
          <w:delText xml:space="preserve"> </w:delText>
        </w:r>
        <w:r w:rsidR="00486F06" w:rsidDel="00A670EA">
          <w:rPr>
            <w:rFonts w:ascii="Arial" w:eastAsia="Arial" w:hAnsi="Arial" w:cs="Arial"/>
            <w:color w:val="auto"/>
            <w:sz w:val="22"/>
            <w:szCs w:val="22"/>
          </w:rPr>
          <w:delText>Information of all samples used in this study.</w:delText>
        </w:r>
        <w:r w:rsidDel="00A670EA">
          <w:rPr>
            <w:rFonts w:ascii="Arial" w:eastAsia="Arial" w:hAnsi="Arial" w:cs="Arial"/>
            <w:color w:val="auto"/>
            <w:sz w:val="22"/>
            <w:szCs w:val="22"/>
          </w:rPr>
          <w:delText xml:space="preserve"> </w:delText>
        </w:r>
      </w:del>
    </w:p>
    <w:p w14:paraId="5FD1BA53" w14:textId="128BE9EB" w:rsidR="008E4EA4" w:rsidRPr="00530512" w:rsidRDefault="008E4EA4">
      <w:pPr>
        <w:pStyle w:val="Heading2"/>
        <w:spacing w:line="276" w:lineRule="auto"/>
        <w:jc w:val="left"/>
        <w:rPr>
          <w:rFonts w:ascii="Arial" w:eastAsia="Arial" w:hAnsi="Arial" w:cs="Arial"/>
          <w:color w:val="auto"/>
          <w:sz w:val="22"/>
          <w:szCs w:val="22"/>
        </w:rPr>
        <w:pPrChange w:id="1278" w:author="Dinh Diep" w:date="2016-12-28T12:50:00Z">
          <w:pPr>
            <w:spacing w:line="276" w:lineRule="auto"/>
          </w:pPr>
        </w:pPrChange>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154127DD" w14:textId="77777777" w:rsidR="0082746A" w:rsidRPr="0082746A" w:rsidRDefault="00F52DF1" w:rsidP="0082746A">
      <w:pPr>
        <w:ind w:left="720" w:hanging="720"/>
        <w:jc w:val="left"/>
        <w:rPr>
          <w:noProof/>
          <w:color w:val="auto"/>
          <w:sz w:val="20"/>
          <w:szCs w:val="22"/>
        </w:rPr>
      </w:pPr>
      <w:r w:rsidRPr="00530512">
        <w:rPr>
          <w:rFonts w:ascii="Arial" w:hAnsi="Arial" w:cs="Arial"/>
          <w:noProof/>
          <w:color w:val="auto"/>
          <w:sz w:val="22"/>
          <w:szCs w:val="22"/>
        </w:rPr>
        <w:fldChar w:fldCharType="begin"/>
      </w:r>
      <w:r w:rsidRPr="003C7E75">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1279" w:name="_ENREF_1"/>
      <w:r w:rsidR="0082746A" w:rsidRPr="0082746A">
        <w:rPr>
          <w:noProof/>
          <w:color w:val="auto"/>
          <w:sz w:val="20"/>
          <w:szCs w:val="22"/>
        </w:rPr>
        <w:t>1.</w:t>
      </w:r>
      <w:r w:rsidR="0082746A" w:rsidRPr="0082746A">
        <w:rPr>
          <w:noProof/>
          <w:color w:val="auto"/>
          <w:sz w:val="20"/>
          <w:szCs w:val="22"/>
        </w:rPr>
        <w:tab/>
        <w:t xml:space="preserve">Wigler, M., Levy, D. &amp; Perucho, M. The somatic replication of DNA methylation. </w:t>
      </w:r>
      <w:r w:rsidR="0082746A" w:rsidRPr="0082746A">
        <w:rPr>
          <w:i/>
          <w:noProof/>
          <w:color w:val="auto"/>
          <w:sz w:val="20"/>
          <w:szCs w:val="22"/>
        </w:rPr>
        <w:t>Cell</w:t>
      </w:r>
      <w:r w:rsidR="0082746A" w:rsidRPr="0082746A">
        <w:rPr>
          <w:noProof/>
          <w:color w:val="auto"/>
          <w:sz w:val="20"/>
          <w:szCs w:val="22"/>
        </w:rPr>
        <w:t xml:space="preserve"> </w:t>
      </w:r>
      <w:r w:rsidR="0082746A" w:rsidRPr="0082746A">
        <w:rPr>
          <w:b/>
          <w:noProof/>
          <w:color w:val="auto"/>
          <w:sz w:val="20"/>
          <w:szCs w:val="22"/>
        </w:rPr>
        <w:t>24</w:t>
      </w:r>
      <w:r w:rsidR="0082746A" w:rsidRPr="0082746A">
        <w:rPr>
          <w:noProof/>
          <w:color w:val="auto"/>
          <w:sz w:val="20"/>
          <w:szCs w:val="22"/>
        </w:rPr>
        <w:t>, 33-40 (1981).</w:t>
      </w:r>
      <w:bookmarkEnd w:id="1279"/>
    </w:p>
    <w:p w14:paraId="2DB2F4E3" w14:textId="77777777" w:rsidR="0082746A" w:rsidRPr="0082746A" w:rsidRDefault="0082746A" w:rsidP="0082746A">
      <w:pPr>
        <w:ind w:left="720" w:hanging="720"/>
        <w:jc w:val="left"/>
        <w:rPr>
          <w:noProof/>
          <w:color w:val="auto"/>
          <w:sz w:val="20"/>
          <w:szCs w:val="22"/>
        </w:rPr>
      </w:pPr>
      <w:bookmarkStart w:id="1280" w:name="_ENREF_2"/>
      <w:r w:rsidRPr="0082746A">
        <w:rPr>
          <w:noProof/>
          <w:color w:val="auto"/>
          <w:sz w:val="20"/>
          <w:szCs w:val="22"/>
        </w:rPr>
        <w:t>2.</w:t>
      </w:r>
      <w:r w:rsidRPr="0082746A">
        <w:rPr>
          <w:noProof/>
          <w:color w:val="auto"/>
          <w:sz w:val="20"/>
          <w:szCs w:val="22"/>
        </w:rPr>
        <w:tab/>
        <w:t xml:space="preserve">Slatkin, M. Linkage disequilibrium--understanding the evolutionary past and mapping the medical future. </w:t>
      </w:r>
      <w:r w:rsidRPr="0082746A">
        <w:rPr>
          <w:i/>
          <w:noProof/>
          <w:color w:val="auto"/>
          <w:sz w:val="20"/>
          <w:szCs w:val="22"/>
        </w:rPr>
        <w:t>Nat Rev Genet</w:t>
      </w:r>
      <w:r w:rsidRPr="0082746A">
        <w:rPr>
          <w:noProof/>
          <w:color w:val="auto"/>
          <w:sz w:val="20"/>
          <w:szCs w:val="22"/>
        </w:rPr>
        <w:t xml:space="preserve"> </w:t>
      </w:r>
      <w:r w:rsidRPr="0082746A">
        <w:rPr>
          <w:b/>
          <w:noProof/>
          <w:color w:val="auto"/>
          <w:sz w:val="20"/>
          <w:szCs w:val="22"/>
        </w:rPr>
        <w:t>9</w:t>
      </w:r>
      <w:r w:rsidRPr="0082746A">
        <w:rPr>
          <w:noProof/>
          <w:color w:val="auto"/>
          <w:sz w:val="20"/>
          <w:szCs w:val="22"/>
        </w:rPr>
        <w:t>, 477-85 (2008).</w:t>
      </w:r>
      <w:bookmarkEnd w:id="1280"/>
    </w:p>
    <w:p w14:paraId="41DEAE9E" w14:textId="77777777" w:rsidR="0082746A" w:rsidRPr="0082746A" w:rsidRDefault="0082746A" w:rsidP="0082746A">
      <w:pPr>
        <w:ind w:left="720" w:hanging="720"/>
        <w:jc w:val="left"/>
        <w:rPr>
          <w:noProof/>
          <w:color w:val="auto"/>
          <w:sz w:val="20"/>
          <w:szCs w:val="22"/>
        </w:rPr>
      </w:pPr>
      <w:bookmarkStart w:id="1281" w:name="_ENREF_3"/>
      <w:r w:rsidRPr="0082746A">
        <w:rPr>
          <w:noProof/>
          <w:color w:val="auto"/>
          <w:sz w:val="20"/>
          <w:szCs w:val="22"/>
        </w:rPr>
        <w:t>3.</w:t>
      </w:r>
      <w:r w:rsidRPr="0082746A">
        <w:rPr>
          <w:noProof/>
          <w:color w:val="auto"/>
          <w:sz w:val="20"/>
          <w:szCs w:val="22"/>
        </w:rPr>
        <w:tab/>
        <w:t xml:space="preserve">Shoemaker, R., Deng, J., Wang, W. &amp; Zhang, K. Allele-specific methylation is prevalent and is contributed by CpG-SNPs in the human genome. </w:t>
      </w:r>
      <w:r w:rsidRPr="0082746A">
        <w:rPr>
          <w:i/>
          <w:noProof/>
          <w:color w:val="auto"/>
          <w:sz w:val="20"/>
          <w:szCs w:val="22"/>
        </w:rPr>
        <w:t>Genome Res</w:t>
      </w:r>
      <w:r w:rsidRPr="0082746A">
        <w:rPr>
          <w:noProof/>
          <w:color w:val="auto"/>
          <w:sz w:val="20"/>
          <w:szCs w:val="22"/>
        </w:rPr>
        <w:t xml:space="preserve"> </w:t>
      </w:r>
      <w:r w:rsidRPr="0082746A">
        <w:rPr>
          <w:b/>
          <w:noProof/>
          <w:color w:val="auto"/>
          <w:sz w:val="20"/>
          <w:szCs w:val="22"/>
        </w:rPr>
        <w:t>20</w:t>
      </w:r>
      <w:r w:rsidRPr="0082746A">
        <w:rPr>
          <w:noProof/>
          <w:color w:val="auto"/>
          <w:sz w:val="20"/>
          <w:szCs w:val="22"/>
        </w:rPr>
        <w:t>, 883-9 (2010).</w:t>
      </w:r>
      <w:bookmarkEnd w:id="1281"/>
    </w:p>
    <w:p w14:paraId="75CDA61C" w14:textId="77777777" w:rsidR="0082746A" w:rsidRPr="0082746A" w:rsidRDefault="0082746A" w:rsidP="0082746A">
      <w:pPr>
        <w:ind w:left="720" w:hanging="720"/>
        <w:jc w:val="left"/>
        <w:rPr>
          <w:noProof/>
          <w:color w:val="auto"/>
          <w:sz w:val="20"/>
          <w:szCs w:val="22"/>
        </w:rPr>
      </w:pPr>
      <w:bookmarkStart w:id="1282" w:name="_ENREF_4"/>
      <w:r w:rsidRPr="0082746A">
        <w:rPr>
          <w:noProof/>
          <w:color w:val="auto"/>
          <w:sz w:val="20"/>
          <w:szCs w:val="22"/>
        </w:rPr>
        <w:t>4.</w:t>
      </w:r>
      <w:r w:rsidRPr="0082746A">
        <w:rPr>
          <w:noProof/>
          <w:color w:val="auto"/>
          <w:sz w:val="20"/>
          <w:szCs w:val="22"/>
        </w:rPr>
        <w:tab/>
        <w:t xml:space="preserve">Jones, B. DNA methylation: Switching phenotypes with epialleles. </w:t>
      </w:r>
      <w:r w:rsidRPr="0082746A">
        <w:rPr>
          <w:i/>
          <w:noProof/>
          <w:color w:val="auto"/>
          <w:sz w:val="20"/>
          <w:szCs w:val="22"/>
        </w:rPr>
        <w:t>Nat Rev Genet</w:t>
      </w:r>
      <w:r w:rsidRPr="0082746A">
        <w:rPr>
          <w:noProof/>
          <w:color w:val="auto"/>
          <w:sz w:val="20"/>
          <w:szCs w:val="22"/>
        </w:rPr>
        <w:t xml:space="preserve"> </w:t>
      </w:r>
      <w:r w:rsidRPr="0082746A">
        <w:rPr>
          <w:b/>
          <w:noProof/>
          <w:color w:val="auto"/>
          <w:sz w:val="20"/>
          <w:szCs w:val="22"/>
        </w:rPr>
        <w:t>15</w:t>
      </w:r>
      <w:r w:rsidRPr="0082746A">
        <w:rPr>
          <w:noProof/>
          <w:color w:val="auto"/>
          <w:sz w:val="20"/>
          <w:szCs w:val="22"/>
        </w:rPr>
        <w:t>, 572 (2014).</w:t>
      </w:r>
      <w:bookmarkEnd w:id="1282"/>
    </w:p>
    <w:p w14:paraId="286464DD" w14:textId="77777777" w:rsidR="0082746A" w:rsidRPr="0082746A" w:rsidRDefault="0082746A" w:rsidP="0082746A">
      <w:pPr>
        <w:ind w:left="720" w:hanging="720"/>
        <w:jc w:val="left"/>
        <w:rPr>
          <w:noProof/>
          <w:color w:val="auto"/>
          <w:sz w:val="20"/>
          <w:szCs w:val="22"/>
        </w:rPr>
      </w:pPr>
      <w:bookmarkStart w:id="1283" w:name="_ENREF_5"/>
      <w:r w:rsidRPr="0082746A">
        <w:rPr>
          <w:noProof/>
          <w:color w:val="auto"/>
          <w:sz w:val="20"/>
          <w:szCs w:val="22"/>
        </w:rPr>
        <w:t>5.</w:t>
      </w:r>
      <w:r w:rsidRPr="0082746A">
        <w:rPr>
          <w:noProof/>
          <w:color w:val="auto"/>
          <w:sz w:val="20"/>
          <w:szCs w:val="22"/>
        </w:rPr>
        <w:tab/>
        <w:t xml:space="preserve">Schwartzman, O. &amp; Tanay, A. Single-cell epigenomics: techniques and emerging applications. </w:t>
      </w:r>
      <w:r w:rsidRPr="0082746A">
        <w:rPr>
          <w:i/>
          <w:noProof/>
          <w:color w:val="auto"/>
          <w:sz w:val="20"/>
          <w:szCs w:val="22"/>
        </w:rPr>
        <w:t>Nat Rev Genet</w:t>
      </w:r>
      <w:r w:rsidRPr="0082746A">
        <w:rPr>
          <w:noProof/>
          <w:color w:val="auto"/>
          <w:sz w:val="20"/>
          <w:szCs w:val="22"/>
        </w:rPr>
        <w:t xml:space="preserve"> </w:t>
      </w:r>
      <w:r w:rsidRPr="0082746A">
        <w:rPr>
          <w:b/>
          <w:noProof/>
          <w:color w:val="auto"/>
          <w:sz w:val="20"/>
          <w:szCs w:val="22"/>
        </w:rPr>
        <w:t>16</w:t>
      </w:r>
      <w:r w:rsidRPr="0082746A">
        <w:rPr>
          <w:noProof/>
          <w:color w:val="auto"/>
          <w:sz w:val="20"/>
          <w:szCs w:val="22"/>
        </w:rPr>
        <w:t>, 716-26 (2015).</w:t>
      </w:r>
      <w:bookmarkEnd w:id="1283"/>
    </w:p>
    <w:p w14:paraId="3CF947C8" w14:textId="77777777" w:rsidR="0082746A" w:rsidRPr="0082746A" w:rsidRDefault="0082746A" w:rsidP="0082746A">
      <w:pPr>
        <w:ind w:left="720" w:hanging="720"/>
        <w:jc w:val="left"/>
        <w:rPr>
          <w:noProof/>
          <w:color w:val="auto"/>
          <w:sz w:val="20"/>
          <w:szCs w:val="22"/>
        </w:rPr>
      </w:pPr>
      <w:bookmarkStart w:id="1284" w:name="_ENREF_6"/>
      <w:r w:rsidRPr="0082746A">
        <w:rPr>
          <w:noProof/>
          <w:color w:val="auto"/>
          <w:sz w:val="20"/>
          <w:szCs w:val="22"/>
        </w:rPr>
        <w:t>6.</w:t>
      </w:r>
      <w:r w:rsidRPr="0082746A">
        <w:rPr>
          <w:noProof/>
          <w:color w:val="auto"/>
          <w:sz w:val="20"/>
          <w:szCs w:val="22"/>
        </w:rPr>
        <w:tab/>
        <w:t>Bernstein, B.E.</w:t>
      </w:r>
      <w:r w:rsidRPr="0082746A">
        <w:rPr>
          <w:i/>
          <w:noProof/>
          <w:color w:val="auto"/>
          <w:sz w:val="20"/>
          <w:szCs w:val="22"/>
        </w:rPr>
        <w:t xml:space="preserve"> et al.</w:t>
      </w:r>
      <w:r w:rsidRPr="0082746A">
        <w:rPr>
          <w:noProof/>
          <w:color w:val="auto"/>
          <w:sz w:val="20"/>
          <w:szCs w:val="22"/>
        </w:rPr>
        <w:t xml:space="preserve"> The NIH Roadmap Epigenomics Mapping Consortium. </w:t>
      </w:r>
      <w:r w:rsidRPr="0082746A">
        <w:rPr>
          <w:i/>
          <w:noProof/>
          <w:color w:val="auto"/>
          <w:sz w:val="20"/>
          <w:szCs w:val="22"/>
        </w:rPr>
        <w:t>Nat Biotechnol</w:t>
      </w:r>
      <w:r w:rsidRPr="0082746A">
        <w:rPr>
          <w:noProof/>
          <w:color w:val="auto"/>
          <w:sz w:val="20"/>
          <w:szCs w:val="22"/>
        </w:rPr>
        <w:t xml:space="preserve"> </w:t>
      </w:r>
      <w:r w:rsidRPr="0082746A">
        <w:rPr>
          <w:b/>
          <w:noProof/>
          <w:color w:val="auto"/>
          <w:sz w:val="20"/>
          <w:szCs w:val="22"/>
        </w:rPr>
        <w:t>28</w:t>
      </w:r>
      <w:r w:rsidRPr="0082746A">
        <w:rPr>
          <w:noProof/>
          <w:color w:val="auto"/>
          <w:sz w:val="20"/>
          <w:szCs w:val="22"/>
        </w:rPr>
        <w:t>, 1045-8 (2010).</w:t>
      </w:r>
      <w:bookmarkEnd w:id="1284"/>
    </w:p>
    <w:p w14:paraId="13B31B80" w14:textId="77777777" w:rsidR="0082746A" w:rsidRPr="0082746A" w:rsidRDefault="0082746A" w:rsidP="0082746A">
      <w:pPr>
        <w:ind w:left="720" w:hanging="720"/>
        <w:jc w:val="left"/>
        <w:rPr>
          <w:noProof/>
          <w:color w:val="auto"/>
          <w:sz w:val="20"/>
          <w:szCs w:val="22"/>
        </w:rPr>
      </w:pPr>
      <w:bookmarkStart w:id="1285" w:name="_ENREF_7"/>
      <w:r w:rsidRPr="0082746A">
        <w:rPr>
          <w:noProof/>
          <w:color w:val="auto"/>
          <w:sz w:val="20"/>
          <w:szCs w:val="22"/>
        </w:rPr>
        <w:t>7.</w:t>
      </w:r>
      <w:r w:rsidRPr="0082746A">
        <w:rPr>
          <w:noProof/>
          <w:color w:val="auto"/>
          <w:sz w:val="20"/>
          <w:szCs w:val="22"/>
        </w:rPr>
        <w:tab/>
        <w:t xml:space="preserve">Jones, P.A. &amp; Martienssen, R. A blueprint for a Human Epigenome Project: the AACR Human Epigenome Workshop. </w:t>
      </w:r>
      <w:r w:rsidRPr="0082746A">
        <w:rPr>
          <w:i/>
          <w:noProof/>
          <w:color w:val="auto"/>
          <w:sz w:val="20"/>
          <w:szCs w:val="22"/>
        </w:rPr>
        <w:t>Cancer Res</w:t>
      </w:r>
      <w:r w:rsidRPr="0082746A">
        <w:rPr>
          <w:noProof/>
          <w:color w:val="auto"/>
          <w:sz w:val="20"/>
          <w:szCs w:val="22"/>
        </w:rPr>
        <w:t xml:space="preserve"> </w:t>
      </w:r>
      <w:r w:rsidRPr="0082746A">
        <w:rPr>
          <w:b/>
          <w:noProof/>
          <w:color w:val="auto"/>
          <w:sz w:val="20"/>
          <w:szCs w:val="22"/>
        </w:rPr>
        <w:t>65</w:t>
      </w:r>
      <w:r w:rsidRPr="0082746A">
        <w:rPr>
          <w:noProof/>
          <w:color w:val="auto"/>
          <w:sz w:val="20"/>
          <w:szCs w:val="22"/>
        </w:rPr>
        <w:t>, 11241-6 (2005).</w:t>
      </w:r>
      <w:bookmarkEnd w:id="1285"/>
    </w:p>
    <w:p w14:paraId="7CEEA4A4" w14:textId="77777777" w:rsidR="0082746A" w:rsidRPr="0082746A" w:rsidRDefault="0082746A" w:rsidP="0082746A">
      <w:pPr>
        <w:ind w:left="720" w:hanging="720"/>
        <w:jc w:val="left"/>
        <w:rPr>
          <w:noProof/>
          <w:color w:val="auto"/>
          <w:sz w:val="20"/>
          <w:szCs w:val="22"/>
        </w:rPr>
      </w:pPr>
      <w:bookmarkStart w:id="1286" w:name="_ENREF_8"/>
      <w:r w:rsidRPr="0082746A">
        <w:rPr>
          <w:noProof/>
          <w:color w:val="auto"/>
          <w:sz w:val="20"/>
          <w:szCs w:val="22"/>
        </w:rPr>
        <w:t>8.</w:t>
      </w:r>
      <w:r w:rsidRPr="0082746A">
        <w:rPr>
          <w:noProof/>
          <w:color w:val="auto"/>
          <w:sz w:val="20"/>
          <w:szCs w:val="22"/>
        </w:rPr>
        <w:tab/>
        <w:t>Houseman, E.A.</w:t>
      </w:r>
      <w:r w:rsidRPr="0082746A">
        <w:rPr>
          <w:i/>
          <w:noProof/>
          <w:color w:val="auto"/>
          <w:sz w:val="20"/>
          <w:szCs w:val="22"/>
        </w:rPr>
        <w:t xml:space="preserve"> et al.</w:t>
      </w:r>
      <w:r w:rsidRPr="0082746A">
        <w:rPr>
          <w:noProof/>
          <w:color w:val="auto"/>
          <w:sz w:val="20"/>
          <w:szCs w:val="22"/>
        </w:rPr>
        <w:t xml:space="preserve"> Reference-free deconvolution of DNA methylation data and mediation by cell composition effects. </w:t>
      </w:r>
      <w:r w:rsidRPr="0082746A">
        <w:rPr>
          <w:i/>
          <w:noProof/>
          <w:color w:val="auto"/>
          <w:sz w:val="20"/>
          <w:szCs w:val="22"/>
        </w:rPr>
        <w:t>BMC Bioinformatics</w:t>
      </w:r>
      <w:r w:rsidRPr="0082746A">
        <w:rPr>
          <w:noProof/>
          <w:color w:val="auto"/>
          <w:sz w:val="20"/>
          <w:szCs w:val="22"/>
        </w:rPr>
        <w:t xml:space="preserve"> </w:t>
      </w:r>
      <w:r w:rsidRPr="0082746A">
        <w:rPr>
          <w:b/>
          <w:noProof/>
          <w:color w:val="auto"/>
          <w:sz w:val="20"/>
          <w:szCs w:val="22"/>
        </w:rPr>
        <w:t>17</w:t>
      </w:r>
      <w:r w:rsidRPr="0082746A">
        <w:rPr>
          <w:noProof/>
          <w:color w:val="auto"/>
          <w:sz w:val="20"/>
          <w:szCs w:val="22"/>
        </w:rPr>
        <w:t>, 259 (2016).</w:t>
      </w:r>
      <w:bookmarkEnd w:id="1286"/>
    </w:p>
    <w:p w14:paraId="2C330B22" w14:textId="77777777" w:rsidR="0082746A" w:rsidRPr="0082746A" w:rsidRDefault="0082746A" w:rsidP="0082746A">
      <w:pPr>
        <w:ind w:left="720" w:hanging="720"/>
        <w:jc w:val="left"/>
        <w:rPr>
          <w:noProof/>
          <w:color w:val="auto"/>
          <w:sz w:val="20"/>
          <w:szCs w:val="22"/>
        </w:rPr>
      </w:pPr>
      <w:bookmarkStart w:id="1287" w:name="_ENREF_9"/>
      <w:r w:rsidRPr="0082746A">
        <w:rPr>
          <w:noProof/>
          <w:color w:val="auto"/>
          <w:sz w:val="20"/>
          <w:szCs w:val="22"/>
        </w:rPr>
        <w:t>9.</w:t>
      </w:r>
      <w:r w:rsidRPr="0082746A">
        <w:rPr>
          <w:noProof/>
          <w:color w:val="auto"/>
          <w:sz w:val="20"/>
          <w:szCs w:val="22"/>
        </w:rPr>
        <w:tab/>
        <w:t>Sun, K.</w:t>
      </w:r>
      <w:r w:rsidRPr="0082746A">
        <w:rPr>
          <w:i/>
          <w:noProof/>
          <w:color w:val="auto"/>
          <w:sz w:val="20"/>
          <w:szCs w:val="22"/>
        </w:rPr>
        <w:t xml:space="preserve"> et al.</w:t>
      </w:r>
      <w:r w:rsidRPr="0082746A">
        <w:rPr>
          <w:noProof/>
          <w:color w:val="auto"/>
          <w:sz w:val="20"/>
          <w:szCs w:val="22"/>
        </w:rPr>
        <w:t xml:space="preserve"> Plasma DNA tissue mapping by genome-wide methylation sequencing for noninvasive prenatal, cancer, and transplantation assessments. </w:t>
      </w:r>
      <w:r w:rsidRPr="0082746A">
        <w:rPr>
          <w:i/>
          <w:noProof/>
          <w:color w:val="auto"/>
          <w:sz w:val="20"/>
          <w:szCs w:val="22"/>
        </w:rPr>
        <w:t>Proc Natl Acad Sci U S A</w:t>
      </w:r>
      <w:r w:rsidRPr="0082746A">
        <w:rPr>
          <w:noProof/>
          <w:color w:val="auto"/>
          <w:sz w:val="20"/>
          <w:szCs w:val="22"/>
        </w:rPr>
        <w:t xml:space="preserve"> </w:t>
      </w:r>
      <w:r w:rsidRPr="0082746A">
        <w:rPr>
          <w:b/>
          <w:noProof/>
          <w:color w:val="auto"/>
          <w:sz w:val="20"/>
          <w:szCs w:val="22"/>
        </w:rPr>
        <w:t>112</w:t>
      </w:r>
      <w:r w:rsidRPr="0082746A">
        <w:rPr>
          <w:noProof/>
          <w:color w:val="auto"/>
          <w:sz w:val="20"/>
          <w:szCs w:val="22"/>
        </w:rPr>
        <w:t>, E5503-12 (2015).</w:t>
      </w:r>
      <w:bookmarkEnd w:id="1287"/>
    </w:p>
    <w:p w14:paraId="10943B32" w14:textId="77777777" w:rsidR="0082746A" w:rsidRPr="0082746A" w:rsidRDefault="0082746A" w:rsidP="0082746A">
      <w:pPr>
        <w:ind w:left="720" w:hanging="720"/>
        <w:jc w:val="left"/>
        <w:rPr>
          <w:noProof/>
          <w:color w:val="auto"/>
          <w:sz w:val="20"/>
          <w:szCs w:val="22"/>
        </w:rPr>
      </w:pPr>
      <w:bookmarkStart w:id="1288" w:name="_ENREF_10"/>
      <w:r w:rsidRPr="0082746A">
        <w:rPr>
          <w:noProof/>
          <w:color w:val="auto"/>
          <w:sz w:val="20"/>
          <w:szCs w:val="22"/>
        </w:rPr>
        <w:t>10.</w:t>
      </w:r>
      <w:r w:rsidRPr="0082746A">
        <w:rPr>
          <w:noProof/>
          <w:color w:val="auto"/>
          <w:sz w:val="20"/>
          <w:szCs w:val="22"/>
        </w:rPr>
        <w:tab/>
        <w:t>Lehmann-Werman, R.</w:t>
      </w:r>
      <w:r w:rsidRPr="0082746A">
        <w:rPr>
          <w:i/>
          <w:noProof/>
          <w:color w:val="auto"/>
          <w:sz w:val="20"/>
          <w:szCs w:val="22"/>
        </w:rPr>
        <w:t xml:space="preserve"> et al.</w:t>
      </w:r>
      <w:r w:rsidRPr="0082746A">
        <w:rPr>
          <w:noProof/>
          <w:color w:val="auto"/>
          <w:sz w:val="20"/>
          <w:szCs w:val="22"/>
        </w:rPr>
        <w:t xml:space="preserve"> Identification of tissue-specific cell death using methylation patterns of circulating DNA. </w:t>
      </w:r>
      <w:r w:rsidRPr="0082746A">
        <w:rPr>
          <w:i/>
          <w:noProof/>
          <w:color w:val="auto"/>
          <w:sz w:val="20"/>
          <w:szCs w:val="22"/>
        </w:rPr>
        <w:t>Proc Natl Acad Sci U S A</w:t>
      </w:r>
      <w:r w:rsidRPr="0082746A">
        <w:rPr>
          <w:noProof/>
          <w:color w:val="auto"/>
          <w:sz w:val="20"/>
          <w:szCs w:val="22"/>
        </w:rPr>
        <w:t xml:space="preserve"> </w:t>
      </w:r>
      <w:r w:rsidRPr="0082746A">
        <w:rPr>
          <w:b/>
          <w:noProof/>
          <w:color w:val="auto"/>
          <w:sz w:val="20"/>
          <w:szCs w:val="22"/>
        </w:rPr>
        <w:t>113</w:t>
      </w:r>
      <w:r w:rsidRPr="0082746A">
        <w:rPr>
          <w:noProof/>
          <w:color w:val="auto"/>
          <w:sz w:val="20"/>
          <w:szCs w:val="22"/>
        </w:rPr>
        <w:t>, E1826-34 (2016).</w:t>
      </w:r>
      <w:bookmarkEnd w:id="1288"/>
    </w:p>
    <w:p w14:paraId="41E06DE3" w14:textId="77777777" w:rsidR="0082746A" w:rsidRPr="0082746A" w:rsidRDefault="0082746A" w:rsidP="0082746A">
      <w:pPr>
        <w:ind w:left="720" w:hanging="720"/>
        <w:jc w:val="left"/>
        <w:rPr>
          <w:noProof/>
          <w:color w:val="auto"/>
          <w:sz w:val="20"/>
          <w:szCs w:val="22"/>
        </w:rPr>
      </w:pPr>
      <w:bookmarkStart w:id="1289" w:name="_ENREF_11"/>
      <w:r w:rsidRPr="0082746A">
        <w:rPr>
          <w:noProof/>
          <w:color w:val="auto"/>
          <w:sz w:val="20"/>
          <w:szCs w:val="22"/>
        </w:rPr>
        <w:t>11.</w:t>
      </w:r>
      <w:r w:rsidRPr="0082746A">
        <w:rPr>
          <w:noProof/>
          <w:color w:val="auto"/>
          <w:sz w:val="20"/>
          <w:szCs w:val="22"/>
        </w:rPr>
        <w:tab/>
        <w:t>Schultz, M.D.</w:t>
      </w:r>
      <w:r w:rsidRPr="0082746A">
        <w:rPr>
          <w:i/>
          <w:noProof/>
          <w:color w:val="auto"/>
          <w:sz w:val="20"/>
          <w:szCs w:val="22"/>
        </w:rPr>
        <w:t xml:space="preserve"> et al.</w:t>
      </w:r>
      <w:r w:rsidRPr="0082746A">
        <w:rPr>
          <w:noProof/>
          <w:color w:val="auto"/>
          <w:sz w:val="20"/>
          <w:szCs w:val="22"/>
        </w:rPr>
        <w:t xml:space="preserve"> Human body epigenome maps reveal noncanonical DNA methylation variation.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523</w:t>
      </w:r>
      <w:r w:rsidRPr="0082746A">
        <w:rPr>
          <w:noProof/>
          <w:color w:val="auto"/>
          <w:sz w:val="20"/>
          <w:szCs w:val="22"/>
        </w:rPr>
        <w:t>, 212-6 (2015).</w:t>
      </w:r>
      <w:bookmarkEnd w:id="1289"/>
    </w:p>
    <w:p w14:paraId="2A7A3743" w14:textId="77777777" w:rsidR="0082746A" w:rsidRPr="0082746A" w:rsidRDefault="0082746A" w:rsidP="0082746A">
      <w:pPr>
        <w:ind w:left="720" w:hanging="720"/>
        <w:jc w:val="left"/>
        <w:rPr>
          <w:noProof/>
          <w:color w:val="auto"/>
          <w:sz w:val="20"/>
          <w:szCs w:val="22"/>
        </w:rPr>
      </w:pPr>
      <w:bookmarkStart w:id="1290" w:name="_ENREF_12"/>
      <w:r w:rsidRPr="0082746A">
        <w:rPr>
          <w:noProof/>
          <w:color w:val="auto"/>
          <w:sz w:val="20"/>
          <w:szCs w:val="22"/>
        </w:rPr>
        <w:t>12.</w:t>
      </w:r>
      <w:r w:rsidRPr="0082746A">
        <w:rPr>
          <w:noProof/>
          <w:color w:val="auto"/>
          <w:sz w:val="20"/>
          <w:szCs w:val="22"/>
        </w:rPr>
        <w:tab/>
        <w:t>Heyn, H.</w:t>
      </w:r>
      <w:r w:rsidRPr="0082746A">
        <w:rPr>
          <w:i/>
          <w:noProof/>
          <w:color w:val="auto"/>
          <w:sz w:val="20"/>
          <w:szCs w:val="22"/>
        </w:rPr>
        <w:t xml:space="preserve"> et al.</w:t>
      </w:r>
      <w:r w:rsidRPr="0082746A">
        <w:rPr>
          <w:noProof/>
          <w:color w:val="auto"/>
          <w:sz w:val="20"/>
          <w:szCs w:val="22"/>
        </w:rPr>
        <w:t xml:space="preserve"> Distinct DNA methylomes of newborns and centenarians. </w:t>
      </w:r>
      <w:r w:rsidRPr="0082746A">
        <w:rPr>
          <w:i/>
          <w:noProof/>
          <w:color w:val="auto"/>
          <w:sz w:val="20"/>
          <w:szCs w:val="22"/>
        </w:rPr>
        <w:t>Proc Natl Acad Sci U S A</w:t>
      </w:r>
      <w:r w:rsidRPr="0082746A">
        <w:rPr>
          <w:noProof/>
          <w:color w:val="auto"/>
          <w:sz w:val="20"/>
          <w:szCs w:val="22"/>
        </w:rPr>
        <w:t xml:space="preserve"> </w:t>
      </w:r>
      <w:r w:rsidRPr="0082746A">
        <w:rPr>
          <w:b/>
          <w:noProof/>
          <w:color w:val="auto"/>
          <w:sz w:val="20"/>
          <w:szCs w:val="22"/>
        </w:rPr>
        <w:t>109</w:t>
      </w:r>
      <w:r w:rsidRPr="0082746A">
        <w:rPr>
          <w:noProof/>
          <w:color w:val="auto"/>
          <w:sz w:val="20"/>
          <w:szCs w:val="22"/>
        </w:rPr>
        <w:t xml:space="preserve">, 10522-7 </w:t>
      </w:r>
      <w:r w:rsidRPr="0082746A">
        <w:rPr>
          <w:noProof/>
          <w:color w:val="auto"/>
          <w:sz w:val="20"/>
          <w:szCs w:val="22"/>
        </w:rPr>
        <w:lastRenderedPageBreak/>
        <w:t>(2012).</w:t>
      </w:r>
      <w:bookmarkEnd w:id="1290"/>
    </w:p>
    <w:p w14:paraId="749EE6F6" w14:textId="77777777" w:rsidR="0082746A" w:rsidRPr="0082746A" w:rsidRDefault="0082746A" w:rsidP="0082746A">
      <w:pPr>
        <w:ind w:left="720" w:hanging="720"/>
        <w:jc w:val="left"/>
        <w:rPr>
          <w:noProof/>
          <w:color w:val="auto"/>
          <w:sz w:val="20"/>
          <w:szCs w:val="22"/>
        </w:rPr>
      </w:pPr>
      <w:bookmarkStart w:id="1291" w:name="_ENREF_13"/>
      <w:r w:rsidRPr="0082746A">
        <w:rPr>
          <w:noProof/>
          <w:color w:val="auto"/>
          <w:sz w:val="20"/>
          <w:szCs w:val="22"/>
        </w:rPr>
        <w:t>13.</w:t>
      </w:r>
      <w:r w:rsidRPr="0082746A">
        <w:rPr>
          <w:noProof/>
          <w:color w:val="auto"/>
          <w:sz w:val="20"/>
          <w:szCs w:val="22"/>
        </w:rPr>
        <w:tab/>
        <w:t>Xie, W.</w:t>
      </w:r>
      <w:r w:rsidRPr="0082746A">
        <w:rPr>
          <w:i/>
          <w:noProof/>
          <w:color w:val="auto"/>
          <w:sz w:val="20"/>
          <w:szCs w:val="22"/>
        </w:rPr>
        <w:t xml:space="preserve"> et al.</w:t>
      </w:r>
      <w:r w:rsidRPr="0082746A">
        <w:rPr>
          <w:noProof/>
          <w:color w:val="auto"/>
          <w:sz w:val="20"/>
          <w:szCs w:val="22"/>
        </w:rPr>
        <w:t xml:space="preserve"> Epigenomic analysis of multilineage differentiation of human embryonic stem cells. </w:t>
      </w:r>
      <w:r w:rsidRPr="0082746A">
        <w:rPr>
          <w:i/>
          <w:noProof/>
          <w:color w:val="auto"/>
          <w:sz w:val="20"/>
          <w:szCs w:val="22"/>
        </w:rPr>
        <w:t>Cell</w:t>
      </w:r>
      <w:r w:rsidRPr="0082746A">
        <w:rPr>
          <w:noProof/>
          <w:color w:val="auto"/>
          <w:sz w:val="20"/>
          <w:szCs w:val="22"/>
        </w:rPr>
        <w:t xml:space="preserve"> </w:t>
      </w:r>
      <w:r w:rsidRPr="0082746A">
        <w:rPr>
          <w:b/>
          <w:noProof/>
          <w:color w:val="auto"/>
          <w:sz w:val="20"/>
          <w:szCs w:val="22"/>
        </w:rPr>
        <w:t>153</w:t>
      </w:r>
      <w:r w:rsidRPr="0082746A">
        <w:rPr>
          <w:noProof/>
          <w:color w:val="auto"/>
          <w:sz w:val="20"/>
          <w:szCs w:val="22"/>
        </w:rPr>
        <w:t>, 1134-48 (2013).</w:t>
      </w:r>
      <w:bookmarkEnd w:id="1291"/>
    </w:p>
    <w:p w14:paraId="1E23AF83" w14:textId="77777777" w:rsidR="0082746A" w:rsidRPr="0082746A" w:rsidRDefault="0082746A" w:rsidP="0082746A">
      <w:pPr>
        <w:ind w:left="720" w:hanging="720"/>
        <w:jc w:val="left"/>
        <w:rPr>
          <w:noProof/>
          <w:color w:val="auto"/>
          <w:sz w:val="20"/>
          <w:szCs w:val="22"/>
        </w:rPr>
      </w:pPr>
      <w:bookmarkStart w:id="1292" w:name="_ENREF_14"/>
      <w:r w:rsidRPr="0082746A">
        <w:rPr>
          <w:noProof/>
          <w:color w:val="auto"/>
          <w:sz w:val="20"/>
          <w:szCs w:val="22"/>
        </w:rPr>
        <w:t>14.</w:t>
      </w:r>
      <w:r w:rsidRPr="0082746A">
        <w:rPr>
          <w:noProof/>
          <w:color w:val="auto"/>
          <w:sz w:val="20"/>
          <w:szCs w:val="22"/>
        </w:rPr>
        <w:tab/>
        <w:t>Blattler, A.</w:t>
      </w:r>
      <w:r w:rsidRPr="0082746A">
        <w:rPr>
          <w:i/>
          <w:noProof/>
          <w:color w:val="auto"/>
          <w:sz w:val="20"/>
          <w:szCs w:val="22"/>
        </w:rPr>
        <w:t xml:space="preserve"> et al.</w:t>
      </w:r>
      <w:r w:rsidRPr="0082746A">
        <w:rPr>
          <w:noProof/>
          <w:color w:val="auto"/>
          <w:sz w:val="20"/>
          <w:szCs w:val="22"/>
        </w:rPr>
        <w:t xml:space="preserve"> Global loss of DNA methylation uncovers intronic enhancers in genes showing expression changes. </w:t>
      </w:r>
      <w:r w:rsidRPr="0082746A">
        <w:rPr>
          <w:i/>
          <w:noProof/>
          <w:color w:val="auto"/>
          <w:sz w:val="20"/>
          <w:szCs w:val="22"/>
        </w:rPr>
        <w:t>Genome Biol</w:t>
      </w:r>
      <w:r w:rsidRPr="0082746A">
        <w:rPr>
          <w:noProof/>
          <w:color w:val="auto"/>
          <w:sz w:val="20"/>
          <w:szCs w:val="22"/>
        </w:rPr>
        <w:t xml:space="preserve"> </w:t>
      </w:r>
      <w:r w:rsidRPr="0082746A">
        <w:rPr>
          <w:b/>
          <w:noProof/>
          <w:color w:val="auto"/>
          <w:sz w:val="20"/>
          <w:szCs w:val="22"/>
        </w:rPr>
        <w:t>15</w:t>
      </w:r>
      <w:r w:rsidRPr="0082746A">
        <w:rPr>
          <w:noProof/>
          <w:color w:val="auto"/>
          <w:sz w:val="20"/>
          <w:szCs w:val="22"/>
        </w:rPr>
        <w:t>, 469 (2014).</w:t>
      </w:r>
      <w:bookmarkEnd w:id="1292"/>
    </w:p>
    <w:p w14:paraId="4311C141" w14:textId="77777777" w:rsidR="0082746A" w:rsidRPr="0082746A" w:rsidRDefault="0082746A" w:rsidP="0082746A">
      <w:pPr>
        <w:ind w:left="720" w:hanging="720"/>
        <w:jc w:val="left"/>
        <w:rPr>
          <w:noProof/>
          <w:color w:val="auto"/>
          <w:sz w:val="20"/>
          <w:szCs w:val="22"/>
        </w:rPr>
      </w:pPr>
      <w:bookmarkStart w:id="1293" w:name="_ENREF_15"/>
      <w:r w:rsidRPr="0082746A">
        <w:rPr>
          <w:noProof/>
          <w:color w:val="auto"/>
          <w:sz w:val="20"/>
          <w:szCs w:val="22"/>
        </w:rPr>
        <w:t>15.</w:t>
      </w:r>
      <w:r w:rsidRPr="0082746A">
        <w:rPr>
          <w:noProof/>
          <w:color w:val="auto"/>
          <w:sz w:val="20"/>
          <w:szCs w:val="22"/>
        </w:rPr>
        <w:tab/>
        <w:t>Heyn, H.</w:t>
      </w:r>
      <w:r w:rsidRPr="0082746A">
        <w:rPr>
          <w:i/>
          <w:noProof/>
          <w:color w:val="auto"/>
          <w:sz w:val="20"/>
          <w:szCs w:val="22"/>
        </w:rPr>
        <w:t xml:space="preserve"> et al.</w:t>
      </w:r>
      <w:r w:rsidRPr="0082746A">
        <w:rPr>
          <w:noProof/>
          <w:color w:val="auto"/>
          <w:sz w:val="20"/>
          <w:szCs w:val="22"/>
        </w:rPr>
        <w:t xml:space="preserve"> Epigenomic analysis detects aberrant super-enhancer DNA methylation in human cancer. </w:t>
      </w:r>
      <w:r w:rsidRPr="0082746A">
        <w:rPr>
          <w:i/>
          <w:noProof/>
          <w:color w:val="auto"/>
          <w:sz w:val="20"/>
          <w:szCs w:val="22"/>
        </w:rPr>
        <w:t>Genome Biol</w:t>
      </w:r>
      <w:r w:rsidRPr="0082746A">
        <w:rPr>
          <w:noProof/>
          <w:color w:val="auto"/>
          <w:sz w:val="20"/>
          <w:szCs w:val="22"/>
        </w:rPr>
        <w:t xml:space="preserve"> </w:t>
      </w:r>
      <w:r w:rsidRPr="0082746A">
        <w:rPr>
          <w:b/>
          <w:noProof/>
          <w:color w:val="auto"/>
          <w:sz w:val="20"/>
          <w:szCs w:val="22"/>
        </w:rPr>
        <w:t>17</w:t>
      </w:r>
      <w:r w:rsidRPr="0082746A">
        <w:rPr>
          <w:noProof/>
          <w:color w:val="auto"/>
          <w:sz w:val="20"/>
          <w:szCs w:val="22"/>
        </w:rPr>
        <w:t>, 11 (2016).</w:t>
      </w:r>
      <w:bookmarkEnd w:id="1293"/>
    </w:p>
    <w:p w14:paraId="0F6FC039" w14:textId="77777777" w:rsidR="0082746A" w:rsidRPr="0082746A" w:rsidRDefault="0082746A" w:rsidP="0082746A">
      <w:pPr>
        <w:ind w:left="720" w:hanging="720"/>
        <w:jc w:val="left"/>
        <w:rPr>
          <w:noProof/>
          <w:color w:val="auto"/>
          <w:sz w:val="20"/>
          <w:szCs w:val="22"/>
        </w:rPr>
      </w:pPr>
      <w:bookmarkStart w:id="1294" w:name="_ENREF_16"/>
      <w:r w:rsidRPr="0082746A">
        <w:rPr>
          <w:noProof/>
          <w:color w:val="auto"/>
          <w:sz w:val="20"/>
          <w:szCs w:val="22"/>
        </w:rPr>
        <w:t>16.</w:t>
      </w:r>
      <w:r w:rsidRPr="0082746A">
        <w:rPr>
          <w:noProof/>
          <w:color w:val="auto"/>
          <w:sz w:val="20"/>
          <w:szCs w:val="22"/>
        </w:rPr>
        <w:tab/>
        <w:t>Chen, K.</w:t>
      </w:r>
      <w:r w:rsidRPr="0082746A">
        <w:rPr>
          <w:i/>
          <w:noProof/>
          <w:color w:val="auto"/>
          <w:sz w:val="20"/>
          <w:szCs w:val="22"/>
        </w:rPr>
        <w:t xml:space="preserve"> et al.</w:t>
      </w:r>
      <w:r w:rsidRPr="0082746A">
        <w:rPr>
          <w:noProof/>
          <w:color w:val="auto"/>
          <w:sz w:val="20"/>
          <w:szCs w:val="22"/>
        </w:rPr>
        <w:t xml:space="preserve"> Loss of 5-hydroxymethylcytosine is linked to gene body hypermethylation in kidney cancer. </w:t>
      </w:r>
      <w:r w:rsidRPr="0082746A">
        <w:rPr>
          <w:i/>
          <w:noProof/>
          <w:color w:val="auto"/>
          <w:sz w:val="20"/>
          <w:szCs w:val="22"/>
        </w:rPr>
        <w:t>Cell Res</w:t>
      </w:r>
      <w:r w:rsidRPr="0082746A">
        <w:rPr>
          <w:noProof/>
          <w:color w:val="auto"/>
          <w:sz w:val="20"/>
          <w:szCs w:val="22"/>
        </w:rPr>
        <w:t xml:space="preserve"> </w:t>
      </w:r>
      <w:r w:rsidRPr="0082746A">
        <w:rPr>
          <w:b/>
          <w:noProof/>
          <w:color w:val="auto"/>
          <w:sz w:val="20"/>
          <w:szCs w:val="22"/>
        </w:rPr>
        <w:t>26</w:t>
      </w:r>
      <w:r w:rsidRPr="0082746A">
        <w:rPr>
          <w:noProof/>
          <w:color w:val="auto"/>
          <w:sz w:val="20"/>
          <w:szCs w:val="22"/>
        </w:rPr>
        <w:t>, 103-18 (2016).</w:t>
      </w:r>
      <w:bookmarkEnd w:id="1294"/>
    </w:p>
    <w:p w14:paraId="7D8A9E6A" w14:textId="77777777" w:rsidR="0082746A" w:rsidRPr="0082746A" w:rsidRDefault="0082746A" w:rsidP="0082746A">
      <w:pPr>
        <w:ind w:left="720" w:hanging="720"/>
        <w:jc w:val="left"/>
        <w:rPr>
          <w:noProof/>
          <w:color w:val="auto"/>
          <w:sz w:val="20"/>
          <w:szCs w:val="22"/>
        </w:rPr>
      </w:pPr>
      <w:bookmarkStart w:id="1295" w:name="_ENREF_17"/>
      <w:r w:rsidRPr="0082746A">
        <w:rPr>
          <w:noProof/>
          <w:color w:val="auto"/>
          <w:sz w:val="20"/>
          <w:szCs w:val="22"/>
        </w:rPr>
        <w:t>17.</w:t>
      </w:r>
      <w:r w:rsidRPr="0082746A">
        <w:rPr>
          <w:noProof/>
          <w:color w:val="auto"/>
          <w:sz w:val="20"/>
          <w:szCs w:val="22"/>
        </w:rPr>
        <w:tab/>
        <w:t xml:space="preserve">Shao, X., Zhang, C., Sun, M.A., Lu, X. &amp; Xie, H. Deciphering the heterogeneity in DNA methylation patterns during stem cell differentiation and reprogramming. </w:t>
      </w:r>
      <w:r w:rsidRPr="0082746A">
        <w:rPr>
          <w:i/>
          <w:noProof/>
          <w:color w:val="auto"/>
          <w:sz w:val="20"/>
          <w:szCs w:val="22"/>
        </w:rPr>
        <w:t>BMC Genomics</w:t>
      </w:r>
      <w:r w:rsidRPr="0082746A">
        <w:rPr>
          <w:noProof/>
          <w:color w:val="auto"/>
          <w:sz w:val="20"/>
          <w:szCs w:val="22"/>
        </w:rPr>
        <w:t xml:space="preserve"> </w:t>
      </w:r>
      <w:r w:rsidRPr="0082746A">
        <w:rPr>
          <w:b/>
          <w:noProof/>
          <w:color w:val="auto"/>
          <w:sz w:val="20"/>
          <w:szCs w:val="22"/>
        </w:rPr>
        <w:t>15</w:t>
      </w:r>
      <w:r w:rsidRPr="0082746A">
        <w:rPr>
          <w:noProof/>
          <w:color w:val="auto"/>
          <w:sz w:val="20"/>
          <w:szCs w:val="22"/>
        </w:rPr>
        <w:t>, 978 (2014).</w:t>
      </w:r>
      <w:bookmarkEnd w:id="1295"/>
    </w:p>
    <w:p w14:paraId="691E9292" w14:textId="77777777" w:rsidR="0082746A" w:rsidRPr="0082746A" w:rsidRDefault="0082746A" w:rsidP="0082746A">
      <w:pPr>
        <w:ind w:left="720" w:hanging="720"/>
        <w:jc w:val="left"/>
        <w:rPr>
          <w:noProof/>
          <w:color w:val="auto"/>
          <w:sz w:val="20"/>
          <w:szCs w:val="22"/>
        </w:rPr>
      </w:pPr>
      <w:bookmarkStart w:id="1296" w:name="_ENREF_18"/>
      <w:r w:rsidRPr="0082746A">
        <w:rPr>
          <w:noProof/>
          <w:color w:val="auto"/>
          <w:sz w:val="20"/>
          <w:szCs w:val="22"/>
        </w:rPr>
        <w:t>18.</w:t>
      </w:r>
      <w:r w:rsidRPr="0082746A">
        <w:rPr>
          <w:noProof/>
          <w:color w:val="auto"/>
          <w:sz w:val="20"/>
          <w:szCs w:val="22"/>
        </w:rPr>
        <w:tab/>
        <w:t>Landau, D.A.</w:t>
      </w:r>
      <w:r w:rsidRPr="0082746A">
        <w:rPr>
          <w:i/>
          <w:noProof/>
          <w:color w:val="auto"/>
          <w:sz w:val="20"/>
          <w:szCs w:val="22"/>
        </w:rPr>
        <w:t xml:space="preserve"> et al.</w:t>
      </w:r>
      <w:r w:rsidRPr="0082746A">
        <w:rPr>
          <w:noProof/>
          <w:color w:val="auto"/>
          <w:sz w:val="20"/>
          <w:szCs w:val="22"/>
        </w:rPr>
        <w:t xml:space="preserve"> Locally disordered methylation forms the basis of intratumor methylome variation in chronic lymphocytic leukemia. </w:t>
      </w:r>
      <w:r w:rsidRPr="0082746A">
        <w:rPr>
          <w:i/>
          <w:noProof/>
          <w:color w:val="auto"/>
          <w:sz w:val="20"/>
          <w:szCs w:val="22"/>
        </w:rPr>
        <w:t>Cancer Cell</w:t>
      </w:r>
      <w:r w:rsidRPr="0082746A">
        <w:rPr>
          <w:noProof/>
          <w:color w:val="auto"/>
          <w:sz w:val="20"/>
          <w:szCs w:val="22"/>
        </w:rPr>
        <w:t xml:space="preserve"> </w:t>
      </w:r>
      <w:r w:rsidRPr="0082746A">
        <w:rPr>
          <w:b/>
          <w:noProof/>
          <w:color w:val="auto"/>
          <w:sz w:val="20"/>
          <w:szCs w:val="22"/>
        </w:rPr>
        <w:t>26</w:t>
      </w:r>
      <w:r w:rsidRPr="0082746A">
        <w:rPr>
          <w:noProof/>
          <w:color w:val="auto"/>
          <w:sz w:val="20"/>
          <w:szCs w:val="22"/>
        </w:rPr>
        <w:t>, 813-25 (2014).</w:t>
      </w:r>
      <w:bookmarkEnd w:id="1296"/>
    </w:p>
    <w:p w14:paraId="2949655B" w14:textId="77777777" w:rsidR="0082746A" w:rsidRPr="0082746A" w:rsidRDefault="0082746A" w:rsidP="0082746A">
      <w:pPr>
        <w:ind w:left="720" w:hanging="720"/>
        <w:jc w:val="left"/>
        <w:rPr>
          <w:noProof/>
          <w:color w:val="auto"/>
          <w:sz w:val="20"/>
          <w:szCs w:val="22"/>
        </w:rPr>
      </w:pPr>
      <w:bookmarkStart w:id="1297" w:name="_ENREF_19"/>
      <w:r w:rsidRPr="0082746A">
        <w:rPr>
          <w:noProof/>
          <w:color w:val="auto"/>
          <w:sz w:val="20"/>
          <w:szCs w:val="22"/>
        </w:rPr>
        <w:t>19.</w:t>
      </w:r>
      <w:r w:rsidRPr="0082746A">
        <w:rPr>
          <w:noProof/>
          <w:color w:val="auto"/>
          <w:sz w:val="20"/>
          <w:szCs w:val="22"/>
        </w:rPr>
        <w:tab/>
        <w:t>Hansen, K.D.</w:t>
      </w:r>
      <w:r w:rsidRPr="0082746A">
        <w:rPr>
          <w:i/>
          <w:noProof/>
          <w:color w:val="auto"/>
          <w:sz w:val="20"/>
          <w:szCs w:val="22"/>
        </w:rPr>
        <w:t xml:space="preserve"> et al.</w:t>
      </w:r>
      <w:r w:rsidRPr="0082746A">
        <w:rPr>
          <w:noProof/>
          <w:color w:val="auto"/>
          <w:sz w:val="20"/>
          <w:szCs w:val="22"/>
        </w:rPr>
        <w:t xml:space="preserve"> Increased methylation variation in epigenetic domains across cancer types. </w:t>
      </w:r>
      <w:r w:rsidRPr="0082746A">
        <w:rPr>
          <w:i/>
          <w:noProof/>
          <w:color w:val="auto"/>
          <w:sz w:val="20"/>
          <w:szCs w:val="22"/>
        </w:rPr>
        <w:t>Nat Genet</w:t>
      </w:r>
      <w:r w:rsidRPr="0082746A">
        <w:rPr>
          <w:noProof/>
          <w:color w:val="auto"/>
          <w:sz w:val="20"/>
          <w:szCs w:val="22"/>
        </w:rPr>
        <w:t xml:space="preserve"> </w:t>
      </w:r>
      <w:r w:rsidRPr="0082746A">
        <w:rPr>
          <w:b/>
          <w:noProof/>
          <w:color w:val="auto"/>
          <w:sz w:val="20"/>
          <w:szCs w:val="22"/>
        </w:rPr>
        <w:t>43</w:t>
      </w:r>
      <w:r w:rsidRPr="0082746A">
        <w:rPr>
          <w:noProof/>
          <w:color w:val="auto"/>
          <w:sz w:val="20"/>
          <w:szCs w:val="22"/>
        </w:rPr>
        <w:t>, 768-75 (2011).</w:t>
      </w:r>
      <w:bookmarkEnd w:id="1297"/>
    </w:p>
    <w:p w14:paraId="76E10C2B" w14:textId="77777777" w:rsidR="0082746A" w:rsidRPr="0082746A" w:rsidRDefault="0082746A" w:rsidP="0082746A">
      <w:pPr>
        <w:ind w:left="720" w:hanging="720"/>
        <w:jc w:val="left"/>
        <w:rPr>
          <w:noProof/>
          <w:color w:val="auto"/>
          <w:sz w:val="20"/>
          <w:szCs w:val="22"/>
        </w:rPr>
      </w:pPr>
      <w:bookmarkStart w:id="1298" w:name="_ENREF_20"/>
      <w:r w:rsidRPr="0082746A">
        <w:rPr>
          <w:noProof/>
          <w:color w:val="auto"/>
          <w:sz w:val="20"/>
          <w:szCs w:val="22"/>
        </w:rPr>
        <w:t>20.</w:t>
      </w:r>
      <w:r w:rsidRPr="0082746A">
        <w:rPr>
          <w:noProof/>
          <w:color w:val="auto"/>
          <w:sz w:val="20"/>
          <w:szCs w:val="22"/>
        </w:rPr>
        <w:tab/>
        <w:t>Guelen, L.</w:t>
      </w:r>
      <w:r w:rsidRPr="0082746A">
        <w:rPr>
          <w:i/>
          <w:noProof/>
          <w:color w:val="auto"/>
          <w:sz w:val="20"/>
          <w:szCs w:val="22"/>
        </w:rPr>
        <w:t xml:space="preserve"> et al.</w:t>
      </w:r>
      <w:r w:rsidRPr="0082746A">
        <w:rPr>
          <w:noProof/>
          <w:color w:val="auto"/>
          <w:sz w:val="20"/>
          <w:szCs w:val="22"/>
        </w:rPr>
        <w:t xml:space="preserve"> Domain organization of human chromosomes revealed by mapping of nuclear lamina interactions.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453</w:t>
      </w:r>
      <w:r w:rsidRPr="0082746A">
        <w:rPr>
          <w:noProof/>
          <w:color w:val="auto"/>
          <w:sz w:val="20"/>
          <w:szCs w:val="22"/>
        </w:rPr>
        <w:t>, 948-51 (2008).</w:t>
      </w:r>
      <w:bookmarkEnd w:id="1298"/>
    </w:p>
    <w:p w14:paraId="452382E1" w14:textId="77777777" w:rsidR="0082746A" w:rsidRPr="0082746A" w:rsidRDefault="0082746A" w:rsidP="0082746A">
      <w:pPr>
        <w:ind w:left="720" w:hanging="720"/>
        <w:jc w:val="left"/>
        <w:rPr>
          <w:noProof/>
          <w:color w:val="auto"/>
          <w:sz w:val="20"/>
          <w:szCs w:val="22"/>
        </w:rPr>
      </w:pPr>
      <w:bookmarkStart w:id="1299" w:name="_ENREF_21"/>
      <w:r w:rsidRPr="0082746A">
        <w:rPr>
          <w:noProof/>
          <w:color w:val="auto"/>
          <w:sz w:val="20"/>
          <w:szCs w:val="22"/>
        </w:rPr>
        <w:t>21.</w:t>
      </w:r>
      <w:r w:rsidRPr="0082746A">
        <w:rPr>
          <w:noProof/>
          <w:color w:val="auto"/>
          <w:sz w:val="20"/>
          <w:szCs w:val="22"/>
        </w:rPr>
        <w:tab/>
        <w:t xml:space="preserve">Wen, B., Wu, H., Shinkai, Y., Irizarry, R.A. &amp; Feinberg, A.P. Large histone H3 lysine 9 dimethylated chromatin blocks distinguish differentiated from embryonic stem cells. </w:t>
      </w:r>
      <w:r w:rsidRPr="0082746A">
        <w:rPr>
          <w:i/>
          <w:noProof/>
          <w:color w:val="auto"/>
          <w:sz w:val="20"/>
          <w:szCs w:val="22"/>
        </w:rPr>
        <w:t>Nat Genet</w:t>
      </w:r>
      <w:r w:rsidRPr="0082746A">
        <w:rPr>
          <w:noProof/>
          <w:color w:val="auto"/>
          <w:sz w:val="20"/>
          <w:szCs w:val="22"/>
        </w:rPr>
        <w:t xml:space="preserve"> </w:t>
      </w:r>
      <w:r w:rsidRPr="0082746A">
        <w:rPr>
          <w:b/>
          <w:noProof/>
          <w:color w:val="auto"/>
          <w:sz w:val="20"/>
          <w:szCs w:val="22"/>
        </w:rPr>
        <w:t>41</w:t>
      </w:r>
      <w:r w:rsidRPr="0082746A">
        <w:rPr>
          <w:noProof/>
          <w:color w:val="auto"/>
          <w:sz w:val="20"/>
          <w:szCs w:val="22"/>
        </w:rPr>
        <w:t>, 246-50 (2009).</w:t>
      </w:r>
      <w:bookmarkEnd w:id="1299"/>
    </w:p>
    <w:p w14:paraId="4DABC542" w14:textId="77777777" w:rsidR="0082746A" w:rsidRPr="0082746A" w:rsidRDefault="0082746A" w:rsidP="0082746A">
      <w:pPr>
        <w:ind w:left="720" w:hanging="720"/>
        <w:jc w:val="left"/>
        <w:rPr>
          <w:noProof/>
          <w:color w:val="auto"/>
          <w:sz w:val="20"/>
          <w:szCs w:val="22"/>
        </w:rPr>
      </w:pPr>
      <w:bookmarkStart w:id="1300" w:name="_ENREF_22"/>
      <w:r w:rsidRPr="0082746A">
        <w:rPr>
          <w:noProof/>
          <w:color w:val="auto"/>
          <w:sz w:val="20"/>
          <w:szCs w:val="22"/>
        </w:rPr>
        <w:t>22.</w:t>
      </w:r>
      <w:r w:rsidRPr="0082746A">
        <w:rPr>
          <w:noProof/>
          <w:color w:val="auto"/>
          <w:sz w:val="20"/>
          <w:szCs w:val="22"/>
        </w:rPr>
        <w:tab/>
        <w:t>Dixon, J.R.</w:t>
      </w:r>
      <w:r w:rsidRPr="0082746A">
        <w:rPr>
          <w:i/>
          <w:noProof/>
          <w:color w:val="auto"/>
          <w:sz w:val="20"/>
          <w:szCs w:val="22"/>
        </w:rPr>
        <w:t xml:space="preserve"> et al.</w:t>
      </w:r>
      <w:r w:rsidRPr="0082746A">
        <w:rPr>
          <w:noProof/>
          <w:color w:val="auto"/>
          <w:sz w:val="20"/>
          <w:szCs w:val="22"/>
        </w:rPr>
        <w:t xml:space="preserve"> Topological domains in mammalian genomes identified by analysis of chromatin interactions.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485</w:t>
      </w:r>
      <w:r w:rsidRPr="0082746A">
        <w:rPr>
          <w:noProof/>
          <w:color w:val="auto"/>
          <w:sz w:val="20"/>
          <w:szCs w:val="22"/>
        </w:rPr>
        <w:t>, 376-80 (2012).</w:t>
      </w:r>
      <w:bookmarkEnd w:id="1300"/>
    </w:p>
    <w:p w14:paraId="1B32C96F" w14:textId="77777777" w:rsidR="0082746A" w:rsidRPr="0082746A" w:rsidRDefault="0082746A" w:rsidP="0082746A">
      <w:pPr>
        <w:ind w:left="720" w:hanging="720"/>
        <w:jc w:val="left"/>
        <w:rPr>
          <w:noProof/>
          <w:color w:val="auto"/>
          <w:sz w:val="20"/>
          <w:szCs w:val="22"/>
        </w:rPr>
      </w:pPr>
      <w:bookmarkStart w:id="1301" w:name="_ENREF_23"/>
      <w:r w:rsidRPr="0082746A">
        <w:rPr>
          <w:noProof/>
          <w:color w:val="auto"/>
          <w:sz w:val="20"/>
          <w:szCs w:val="22"/>
        </w:rPr>
        <w:t>23.</w:t>
      </w:r>
      <w:r w:rsidRPr="0082746A">
        <w:rPr>
          <w:noProof/>
          <w:color w:val="auto"/>
          <w:sz w:val="20"/>
          <w:szCs w:val="22"/>
        </w:rPr>
        <w:tab/>
        <w:t xml:space="preserve">Pujadas, E. &amp; Feinberg, A.P. Regulated noise in the epigenetic landscape of development and disease. </w:t>
      </w:r>
      <w:r w:rsidRPr="0082746A">
        <w:rPr>
          <w:i/>
          <w:noProof/>
          <w:color w:val="auto"/>
          <w:sz w:val="20"/>
          <w:szCs w:val="22"/>
        </w:rPr>
        <w:t>Cell</w:t>
      </w:r>
      <w:r w:rsidRPr="0082746A">
        <w:rPr>
          <w:noProof/>
          <w:color w:val="auto"/>
          <w:sz w:val="20"/>
          <w:szCs w:val="22"/>
        </w:rPr>
        <w:t xml:space="preserve"> </w:t>
      </w:r>
      <w:r w:rsidRPr="0082746A">
        <w:rPr>
          <w:b/>
          <w:noProof/>
          <w:color w:val="auto"/>
          <w:sz w:val="20"/>
          <w:szCs w:val="22"/>
        </w:rPr>
        <w:t>148</w:t>
      </w:r>
      <w:r w:rsidRPr="0082746A">
        <w:rPr>
          <w:noProof/>
          <w:color w:val="auto"/>
          <w:sz w:val="20"/>
          <w:szCs w:val="22"/>
        </w:rPr>
        <w:t>, 1123-31 (2012).</w:t>
      </w:r>
      <w:bookmarkEnd w:id="1301"/>
    </w:p>
    <w:p w14:paraId="4E1EE773" w14:textId="77777777" w:rsidR="0082746A" w:rsidRPr="0082746A" w:rsidRDefault="0082746A" w:rsidP="0082746A">
      <w:pPr>
        <w:ind w:left="720" w:hanging="720"/>
        <w:jc w:val="left"/>
        <w:rPr>
          <w:noProof/>
          <w:color w:val="auto"/>
          <w:sz w:val="20"/>
          <w:szCs w:val="22"/>
        </w:rPr>
      </w:pPr>
      <w:bookmarkStart w:id="1302" w:name="_ENREF_24"/>
      <w:r w:rsidRPr="0082746A">
        <w:rPr>
          <w:noProof/>
          <w:color w:val="auto"/>
          <w:sz w:val="20"/>
          <w:szCs w:val="22"/>
        </w:rPr>
        <w:t>24.</w:t>
      </w:r>
      <w:r w:rsidRPr="0082746A">
        <w:rPr>
          <w:noProof/>
          <w:color w:val="auto"/>
          <w:sz w:val="20"/>
          <w:szCs w:val="22"/>
        </w:rPr>
        <w:tab/>
        <w:t>Irizarry, R.A.</w:t>
      </w:r>
      <w:r w:rsidRPr="0082746A">
        <w:rPr>
          <w:i/>
          <w:noProof/>
          <w:color w:val="auto"/>
          <w:sz w:val="20"/>
          <w:szCs w:val="22"/>
        </w:rPr>
        <w:t xml:space="preserve"> et al.</w:t>
      </w:r>
      <w:r w:rsidRPr="0082746A">
        <w:rPr>
          <w:noProof/>
          <w:color w:val="auto"/>
          <w:sz w:val="20"/>
          <w:szCs w:val="22"/>
        </w:rPr>
        <w:t xml:space="preserve"> The human colon cancer methylome shows similar hypo- and hypermethylation at conserved tissue-specific CpG island shores. </w:t>
      </w:r>
      <w:r w:rsidRPr="0082746A">
        <w:rPr>
          <w:i/>
          <w:noProof/>
          <w:color w:val="auto"/>
          <w:sz w:val="20"/>
          <w:szCs w:val="22"/>
        </w:rPr>
        <w:t>Nat Genet</w:t>
      </w:r>
      <w:r w:rsidRPr="0082746A">
        <w:rPr>
          <w:noProof/>
          <w:color w:val="auto"/>
          <w:sz w:val="20"/>
          <w:szCs w:val="22"/>
        </w:rPr>
        <w:t xml:space="preserve"> </w:t>
      </w:r>
      <w:r w:rsidRPr="0082746A">
        <w:rPr>
          <w:b/>
          <w:noProof/>
          <w:color w:val="auto"/>
          <w:sz w:val="20"/>
          <w:szCs w:val="22"/>
        </w:rPr>
        <w:t>41</w:t>
      </w:r>
      <w:r w:rsidRPr="0082746A">
        <w:rPr>
          <w:noProof/>
          <w:color w:val="auto"/>
          <w:sz w:val="20"/>
          <w:szCs w:val="22"/>
        </w:rPr>
        <w:t>, 178-86 (2009).</w:t>
      </w:r>
      <w:bookmarkEnd w:id="1302"/>
    </w:p>
    <w:p w14:paraId="63C792F0" w14:textId="77777777" w:rsidR="0082746A" w:rsidRPr="0082746A" w:rsidRDefault="0082746A" w:rsidP="0082746A">
      <w:pPr>
        <w:ind w:left="720" w:hanging="720"/>
        <w:jc w:val="left"/>
        <w:rPr>
          <w:noProof/>
          <w:color w:val="auto"/>
          <w:sz w:val="20"/>
          <w:szCs w:val="22"/>
        </w:rPr>
      </w:pPr>
      <w:bookmarkStart w:id="1303" w:name="_ENREF_25"/>
      <w:r w:rsidRPr="0082746A">
        <w:rPr>
          <w:noProof/>
          <w:color w:val="auto"/>
          <w:sz w:val="20"/>
          <w:szCs w:val="22"/>
        </w:rPr>
        <w:t>25.</w:t>
      </w:r>
      <w:r w:rsidRPr="0082746A">
        <w:rPr>
          <w:noProof/>
          <w:color w:val="auto"/>
          <w:sz w:val="20"/>
          <w:szCs w:val="22"/>
        </w:rPr>
        <w:tab/>
        <w:t>Ziller, M.J.</w:t>
      </w:r>
      <w:r w:rsidRPr="0082746A">
        <w:rPr>
          <w:i/>
          <w:noProof/>
          <w:color w:val="auto"/>
          <w:sz w:val="20"/>
          <w:szCs w:val="22"/>
        </w:rPr>
        <w:t xml:space="preserve"> et al.</w:t>
      </w:r>
      <w:r w:rsidRPr="0082746A">
        <w:rPr>
          <w:noProof/>
          <w:color w:val="auto"/>
          <w:sz w:val="20"/>
          <w:szCs w:val="22"/>
        </w:rPr>
        <w:t xml:space="preserve"> Charting a dynamic DNA methylation landscape of the human genome.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500</w:t>
      </w:r>
      <w:r w:rsidRPr="0082746A">
        <w:rPr>
          <w:noProof/>
          <w:color w:val="auto"/>
          <w:sz w:val="20"/>
          <w:szCs w:val="22"/>
        </w:rPr>
        <w:t>, 477-81 (2013).</w:t>
      </w:r>
      <w:bookmarkEnd w:id="1303"/>
    </w:p>
    <w:p w14:paraId="5870A006" w14:textId="77777777" w:rsidR="0082746A" w:rsidRPr="0082746A" w:rsidRDefault="0082746A" w:rsidP="0082746A">
      <w:pPr>
        <w:ind w:left="720" w:hanging="720"/>
        <w:jc w:val="left"/>
        <w:rPr>
          <w:noProof/>
          <w:color w:val="auto"/>
          <w:sz w:val="20"/>
          <w:szCs w:val="22"/>
        </w:rPr>
      </w:pPr>
      <w:bookmarkStart w:id="1304" w:name="_ENREF_26"/>
      <w:r w:rsidRPr="0082746A">
        <w:rPr>
          <w:noProof/>
          <w:color w:val="auto"/>
          <w:sz w:val="20"/>
          <w:szCs w:val="22"/>
        </w:rPr>
        <w:t>26.</w:t>
      </w:r>
      <w:r w:rsidRPr="0082746A">
        <w:rPr>
          <w:noProof/>
          <w:color w:val="auto"/>
          <w:sz w:val="20"/>
          <w:szCs w:val="22"/>
        </w:rPr>
        <w:tab/>
        <w:t>Leung, D.</w:t>
      </w:r>
      <w:r w:rsidRPr="0082746A">
        <w:rPr>
          <w:i/>
          <w:noProof/>
          <w:color w:val="auto"/>
          <w:sz w:val="20"/>
          <w:szCs w:val="22"/>
        </w:rPr>
        <w:t xml:space="preserve"> et al.</w:t>
      </w:r>
      <w:r w:rsidRPr="0082746A">
        <w:rPr>
          <w:noProof/>
          <w:color w:val="auto"/>
          <w:sz w:val="20"/>
          <w:szCs w:val="22"/>
        </w:rPr>
        <w:t xml:space="preserve"> Integrative analysis of haplotype-resolved epigenomes across human tissues.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518</w:t>
      </w:r>
      <w:r w:rsidRPr="0082746A">
        <w:rPr>
          <w:noProof/>
          <w:color w:val="auto"/>
          <w:sz w:val="20"/>
          <w:szCs w:val="22"/>
        </w:rPr>
        <w:t>, 350-4 (2015).</w:t>
      </w:r>
      <w:bookmarkEnd w:id="1304"/>
    </w:p>
    <w:p w14:paraId="12B8C034" w14:textId="77777777" w:rsidR="0082746A" w:rsidRPr="0082746A" w:rsidRDefault="0082746A" w:rsidP="0082746A">
      <w:pPr>
        <w:ind w:left="720" w:hanging="720"/>
        <w:jc w:val="left"/>
        <w:rPr>
          <w:noProof/>
          <w:color w:val="auto"/>
          <w:sz w:val="20"/>
          <w:szCs w:val="22"/>
        </w:rPr>
      </w:pPr>
      <w:bookmarkStart w:id="1305" w:name="_ENREF_27"/>
      <w:r w:rsidRPr="0082746A">
        <w:rPr>
          <w:noProof/>
          <w:color w:val="auto"/>
          <w:sz w:val="20"/>
          <w:szCs w:val="22"/>
        </w:rPr>
        <w:t>27.</w:t>
      </w:r>
      <w:r w:rsidRPr="0082746A">
        <w:rPr>
          <w:noProof/>
          <w:color w:val="auto"/>
          <w:sz w:val="20"/>
          <w:szCs w:val="22"/>
        </w:rPr>
        <w:tab/>
        <w:t>Heyn, H.</w:t>
      </w:r>
      <w:r w:rsidRPr="0082746A">
        <w:rPr>
          <w:i/>
          <w:noProof/>
          <w:color w:val="auto"/>
          <w:sz w:val="20"/>
          <w:szCs w:val="22"/>
        </w:rPr>
        <w:t xml:space="preserve"> et al.</w:t>
      </w:r>
      <w:r w:rsidRPr="0082746A">
        <w:rPr>
          <w:noProof/>
          <w:color w:val="auto"/>
          <w:sz w:val="20"/>
          <w:szCs w:val="22"/>
        </w:rPr>
        <w:t xml:space="preserve"> Epigenomic analysis detects aberrant super-enhancer DNA methylation in human cancer. </w:t>
      </w:r>
      <w:r w:rsidRPr="0082746A">
        <w:rPr>
          <w:i/>
          <w:noProof/>
          <w:color w:val="auto"/>
          <w:sz w:val="20"/>
          <w:szCs w:val="22"/>
        </w:rPr>
        <w:t>Genome Biol</w:t>
      </w:r>
      <w:r w:rsidRPr="0082746A">
        <w:rPr>
          <w:noProof/>
          <w:color w:val="auto"/>
          <w:sz w:val="20"/>
          <w:szCs w:val="22"/>
        </w:rPr>
        <w:t xml:space="preserve"> </w:t>
      </w:r>
      <w:r w:rsidRPr="0082746A">
        <w:rPr>
          <w:b/>
          <w:noProof/>
          <w:color w:val="auto"/>
          <w:sz w:val="20"/>
          <w:szCs w:val="22"/>
        </w:rPr>
        <w:t>17</w:t>
      </w:r>
      <w:r w:rsidRPr="0082746A">
        <w:rPr>
          <w:noProof/>
          <w:color w:val="auto"/>
          <w:sz w:val="20"/>
          <w:szCs w:val="22"/>
        </w:rPr>
        <w:t>, 11 (2016).</w:t>
      </w:r>
      <w:bookmarkEnd w:id="1305"/>
    </w:p>
    <w:p w14:paraId="56515F56" w14:textId="77777777" w:rsidR="0082746A" w:rsidRPr="0082746A" w:rsidRDefault="0082746A" w:rsidP="0082746A">
      <w:pPr>
        <w:ind w:left="720" w:hanging="720"/>
        <w:jc w:val="left"/>
        <w:rPr>
          <w:noProof/>
          <w:color w:val="auto"/>
          <w:sz w:val="20"/>
          <w:szCs w:val="22"/>
        </w:rPr>
      </w:pPr>
      <w:bookmarkStart w:id="1306" w:name="_ENREF_28"/>
      <w:r w:rsidRPr="0082746A">
        <w:rPr>
          <w:noProof/>
          <w:color w:val="auto"/>
          <w:sz w:val="20"/>
          <w:szCs w:val="22"/>
        </w:rPr>
        <w:t>28.</w:t>
      </w:r>
      <w:r w:rsidRPr="0082746A">
        <w:rPr>
          <w:noProof/>
          <w:color w:val="auto"/>
          <w:sz w:val="20"/>
          <w:szCs w:val="22"/>
        </w:rPr>
        <w:tab/>
        <w:t xml:space="preserve">An integrated encyclopedia of DNA elements in the human genome.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489</w:t>
      </w:r>
      <w:r w:rsidRPr="0082746A">
        <w:rPr>
          <w:noProof/>
          <w:color w:val="auto"/>
          <w:sz w:val="20"/>
          <w:szCs w:val="22"/>
        </w:rPr>
        <w:t>, 57-74 (2012).</w:t>
      </w:r>
      <w:bookmarkEnd w:id="1306"/>
    </w:p>
    <w:p w14:paraId="2E0F44C5" w14:textId="77777777" w:rsidR="0082746A" w:rsidRPr="0082746A" w:rsidRDefault="0082746A" w:rsidP="0082746A">
      <w:pPr>
        <w:ind w:left="720" w:hanging="720"/>
        <w:jc w:val="left"/>
        <w:rPr>
          <w:noProof/>
          <w:color w:val="auto"/>
          <w:sz w:val="20"/>
          <w:szCs w:val="22"/>
        </w:rPr>
      </w:pPr>
      <w:bookmarkStart w:id="1307" w:name="_ENREF_29"/>
      <w:r w:rsidRPr="0082746A">
        <w:rPr>
          <w:noProof/>
          <w:color w:val="auto"/>
          <w:sz w:val="20"/>
          <w:szCs w:val="22"/>
        </w:rPr>
        <w:t>29.</w:t>
      </w:r>
      <w:r w:rsidRPr="0082746A">
        <w:rPr>
          <w:noProof/>
          <w:color w:val="auto"/>
          <w:sz w:val="20"/>
          <w:szCs w:val="22"/>
        </w:rPr>
        <w:tab/>
        <w:t>Mitsui, K.</w:t>
      </w:r>
      <w:r w:rsidRPr="0082746A">
        <w:rPr>
          <w:i/>
          <w:noProof/>
          <w:color w:val="auto"/>
          <w:sz w:val="20"/>
          <w:szCs w:val="22"/>
        </w:rPr>
        <w:t xml:space="preserve"> et al.</w:t>
      </w:r>
      <w:r w:rsidRPr="0082746A">
        <w:rPr>
          <w:noProof/>
          <w:color w:val="auto"/>
          <w:sz w:val="20"/>
          <w:szCs w:val="22"/>
        </w:rPr>
        <w:t xml:space="preserve"> The homeoprotein Nanog is required for maintenance of pluripotency in mouse epiblast and ES cells. </w:t>
      </w:r>
      <w:r w:rsidRPr="0082746A">
        <w:rPr>
          <w:i/>
          <w:noProof/>
          <w:color w:val="auto"/>
          <w:sz w:val="20"/>
          <w:szCs w:val="22"/>
        </w:rPr>
        <w:t>Cell</w:t>
      </w:r>
      <w:r w:rsidRPr="0082746A">
        <w:rPr>
          <w:noProof/>
          <w:color w:val="auto"/>
          <w:sz w:val="20"/>
          <w:szCs w:val="22"/>
        </w:rPr>
        <w:t xml:space="preserve"> </w:t>
      </w:r>
      <w:r w:rsidRPr="0082746A">
        <w:rPr>
          <w:b/>
          <w:noProof/>
          <w:color w:val="auto"/>
          <w:sz w:val="20"/>
          <w:szCs w:val="22"/>
        </w:rPr>
        <w:t>113</w:t>
      </w:r>
      <w:r w:rsidRPr="0082746A">
        <w:rPr>
          <w:noProof/>
          <w:color w:val="auto"/>
          <w:sz w:val="20"/>
          <w:szCs w:val="22"/>
        </w:rPr>
        <w:t>, 631-42 (2003).</w:t>
      </w:r>
      <w:bookmarkEnd w:id="1307"/>
    </w:p>
    <w:p w14:paraId="6BD47098" w14:textId="77777777" w:rsidR="0082746A" w:rsidRPr="0082746A" w:rsidRDefault="0082746A" w:rsidP="0082746A">
      <w:pPr>
        <w:ind w:left="720" w:hanging="720"/>
        <w:jc w:val="left"/>
        <w:rPr>
          <w:noProof/>
          <w:color w:val="auto"/>
          <w:sz w:val="20"/>
          <w:szCs w:val="22"/>
        </w:rPr>
      </w:pPr>
      <w:bookmarkStart w:id="1308" w:name="_ENREF_30"/>
      <w:r w:rsidRPr="0082746A">
        <w:rPr>
          <w:noProof/>
          <w:color w:val="auto"/>
          <w:sz w:val="20"/>
          <w:szCs w:val="22"/>
        </w:rPr>
        <w:t>30.</w:t>
      </w:r>
      <w:r w:rsidRPr="0082746A">
        <w:rPr>
          <w:noProof/>
          <w:color w:val="auto"/>
          <w:sz w:val="20"/>
          <w:szCs w:val="22"/>
        </w:rPr>
        <w:tab/>
        <w:t>Shu, J.</w:t>
      </w:r>
      <w:r w:rsidRPr="0082746A">
        <w:rPr>
          <w:i/>
          <w:noProof/>
          <w:color w:val="auto"/>
          <w:sz w:val="20"/>
          <w:szCs w:val="22"/>
        </w:rPr>
        <w:t xml:space="preserve"> et al.</w:t>
      </w:r>
      <w:r w:rsidRPr="0082746A">
        <w:rPr>
          <w:noProof/>
          <w:color w:val="auto"/>
          <w:sz w:val="20"/>
          <w:szCs w:val="22"/>
        </w:rPr>
        <w:t xml:space="preserve"> Induction of pluripotency in mouse somatic cells with lineage specifiers. </w:t>
      </w:r>
      <w:r w:rsidRPr="0082746A">
        <w:rPr>
          <w:i/>
          <w:noProof/>
          <w:color w:val="auto"/>
          <w:sz w:val="20"/>
          <w:szCs w:val="22"/>
        </w:rPr>
        <w:t>Cell</w:t>
      </w:r>
      <w:r w:rsidRPr="0082746A">
        <w:rPr>
          <w:noProof/>
          <w:color w:val="auto"/>
          <w:sz w:val="20"/>
          <w:szCs w:val="22"/>
        </w:rPr>
        <w:t xml:space="preserve"> </w:t>
      </w:r>
      <w:r w:rsidRPr="0082746A">
        <w:rPr>
          <w:b/>
          <w:noProof/>
          <w:color w:val="auto"/>
          <w:sz w:val="20"/>
          <w:szCs w:val="22"/>
        </w:rPr>
        <w:t>153</w:t>
      </w:r>
      <w:r w:rsidRPr="0082746A">
        <w:rPr>
          <w:noProof/>
          <w:color w:val="auto"/>
          <w:sz w:val="20"/>
          <w:szCs w:val="22"/>
        </w:rPr>
        <w:t>, 963-75 (2013).</w:t>
      </w:r>
      <w:bookmarkEnd w:id="1308"/>
    </w:p>
    <w:p w14:paraId="7785C50F" w14:textId="77777777" w:rsidR="0082746A" w:rsidRPr="0082746A" w:rsidRDefault="0082746A" w:rsidP="0082746A">
      <w:pPr>
        <w:ind w:left="720" w:hanging="720"/>
        <w:jc w:val="left"/>
        <w:rPr>
          <w:noProof/>
          <w:color w:val="auto"/>
          <w:sz w:val="20"/>
          <w:szCs w:val="22"/>
        </w:rPr>
      </w:pPr>
      <w:bookmarkStart w:id="1309" w:name="_ENREF_31"/>
      <w:r w:rsidRPr="0082746A">
        <w:rPr>
          <w:noProof/>
          <w:color w:val="auto"/>
          <w:sz w:val="20"/>
          <w:szCs w:val="22"/>
        </w:rPr>
        <w:t>31.</w:t>
      </w:r>
      <w:r w:rsidRPr="0082746A">
        <w:rPr>
          <w:noProof/>
          <w:color w:val="auto"/>
          <w:sz w:val="20"/>
          <w:szCs w:val="22"/>
        </w:rPr>
        <w:tab/>
        <w:t>Guo, H.</w:t>
      </w:r>
      <w:r w:rsidRPr="0082746A">
        <w:rPr>
          <w:i/>
          <w:noProof/>
          <w:color w:val="auto"/>
          <w:sz w:val="20"/>
          <w:szCs w:val="22"/>
        </w:rPr>
        <w:t xml:space="preserve"> et al.</w:t>
      </w:r>
      <w:r w:rsidRPr="0082746A">
        <w:rPr>
          <w:noProof/>
          <w:color w:val="auto"/>
          <w:sz w:val="20"/>
          <w:szCs w:val="22"/>
        </w:rPr>
        <w:t xml:space="preserve"> Single-cell methylome landscapes of mouse embryonic stem cells and early embryos analyzed using reduced representation bisulfite sequencing. </w:t>
      </w:r>
      <w:r w:rsidRPr="0082746A">
        <w:rPr>
          <w:i/>
          <w:noProof/>
          <w:color w:val="auto"/>
          <w:sz w:val="20"/>
          <w:szCs w:val="22"/>
        </w:rPr>
        <w:t>Genome Res</w:t>
      </w:r>
      <w:r w:rsidRPr="0082746A">
        <w:rPr>
          <w:noProof/>
          <w:color w:val="auto"/>
          <w:sz w:val="20"/>
          <w:szCs w:val="22"/>
        </w:rPr>
        <w:t xml:space="preserve"> </w:t>
      </w:r>
      <w:r w:rsidRPr="0082746A">
        <w:rPr>
          <w:b/>
          <w:noProof/>
          <w:color w:val="auto"/>
          <w:sz w:val="20"/>
          <w:szCs w:val="22"/>
        </w:rPr>
        <w:t>23</w:t>
      </w:r>
      <w:r w:rsidRPr="0082746A">
        <w:rPr>
          <w:noProof/>
          <w:color w:val="auto"/>
          <w:sz w:val="20"/>
          <w:szCs w:val="22"/>
        </w:rPr>
        <w:t>, 2126-35 (2013).</w:t>
      </w:r>
      <w:bookmarkEnd w:id="1309"/>
    </w:p>
    <w:p w14:paraId="1F4E407B" w14:textId="77777777" w:rsidR="0082746A" w:rsidRPr="0082746A" w:rsidRDefault="0082746A" w:rsidP="0082746A">
      <w:pPr>
        <w:ind w:left="720" w:hanging="720"/>
        <w:jc w:val="left"/>
        <w:rPr>
          <w:noProof/>
          <w:color w:val="auto"/>
          <w:sz w:val="20"/>
          <w:szCs w:val="22"/>
        </w:rPr>
      </w:pPr>
      <w:bookmarkStart w:id="1310" w:name="_ENREF_32"/>
      <w:r w:rsidRPr="0082746A">
        <w:rPr>
          <w:noProof/>
          <w:color w:val="auto"/>
          <w:sz w:val="20"/>
          <w:szCs w:val="22"/>
        </w:rPr>
        <w:t>32.</w:t>
      </w:r>
      <w:r w:rsidRPr="0082746A">
        <w:rPr>
          <w:noProof/>
          <w:color w:val="auto"/>
          <w:sz w:val="20"/>
          <w:szCs w:val="22"/>
        </w:rPr>
        <w:tab/>
        <w:t xml:space="preserve">Snyder, M.W., Kircher, M., Hill, A.J., Daza, R.M. &amp; Shendure, J. Cell-free DNA Comprises an In Vivo Nucleosome Footprint that Informs Its Tissues-Of-Origin. </w:t>
      </w:r>
      <w:r w:rsidRPr="0082746A">
        <w:rPr>
          <w:i/>
          <w:noProof/>
          <w:color w:val="auto"/>
          <w:sz w:val="20"/>
          <w:szCs w:val="22"/>
        </w:rPr>
        <w:t>Cell</w:t>
      </w:r>
      <w:r w:rsidRPr="0082746A">
        <w:rPr>
          <w:noProof/>
          <w:color w:val="auto"/>
          <w:sz w:val="20"/>
          <w:szCs w:val="22"/>
        </w:rPr>
        <w:t xml:space="preserve"> </w:t>
      </w:r>
      <w:r w:rsidRPr="0082746A">
        <w:rPr>
          <w:b/>
          <w:noProof/>
          <w:color w:val="auto"/>
          <w:sz w:val="20"/>
          <w:szCs w:val="22"/>
        </w:rPr>
        <w:t>164</w:t>
      </w:r>
      <w:r w:rsidRPr="0082746A">
        <w:rPr>
          <w:noProof/>
          <w:color w:val="auto"/>
          <w:sz w:val="20"/>
          <w:szCs w:val="22"/>
        </w:rPr>
        <w:t>, 57-68 (2016).</w:t>
      </w:r>
      <w:bookmarkEnd w:id="1310"/>
    </w:p>
    <w:p w14:paraId="2F71C14F" w14:textId="77777777" w:rsidR="0082746A" w:rsidRPr="0082746A" w:rsidRDefault="0082746A" w:rsidP="0082746A">
      <w:pPr>
        <w:ind w:left="720" w:hanging="720"/>
        <w:jc w:val="left"/>
        <w:rPr>
          <w:noProof/>
          <w:color w:val="auto"/>
          <w:sz w:val="20"/>
          <w:szCs w:val="22"/>
        </w:rPr>
      </w:pPr>
      <w:bookmarkStart w:id="1311" w:name="_ENREF_33"/>
      <w:r w:rsidRPr="0082746A">
        <w:rPr>
          <w:noProof/>
          <w:color w:val="auto"/>
          <w:sz w:val="20"/>
          <w:szCs w:val="22"/>
        </w:rPr>
        <w:t>33.</w:t>
      </w:r>
      <w:r w:rsidRPr="0082746A">
        <w:rPr>
          <w:noProof/>
          <w:color w:val="auto"/>
          <w:sz w:val="20"/>
          <w:szCs w:val="22"/>
        </w:rPr>
        <w:tab/>
        <w:t>Williams, K.</w:t>
      </w:r>
      <w:r w:rsidRPr="0082746A">
        <w:rPr>
          <w:i/>
          <w:noProof/>
          <w:color w:val="auto"/>
          <w:sz w:val="20"/>
          <w:szCs w:val="22"/>
        </w:rPr>
        <w:t xml:space="preserve"> et al.</w:t>
      </w:r>
      <w:r w:rsidRPr="0082746A">
        <w:rPr>
          <w:noProof/>
          <w:color w:val="auto"/>
          <w:sz w:val="20"/>
          <w:szCs w:val="22"/>
        </w:rPr>
        <w:t xml:space="preserve"> TET1 and hydroxymethylcytosine in transcription and DNA methylation fidelity. </w:t>
      </w:r>
      <w:r w:rsidRPr="0082746A">
        <w:rPr>
          <w:i/>
          <w:noProof/>
          <w:color w:val="auto"/>
          <w:sz w:val="20"/>
          <w:szCs w:val="22"/>
        </w:rPr>
        <w:t>Nature</w:t>
      </w:r>
      <w:r w:rsidRPr="0082746A">
        <w:rPr>
          <w:noProof/>
          <w:color w:val="auto"/>
          <w:sz w:val="20"/>
          <w:szCs w:val="22"/>
        </w:rPr>
        <w:t xml:space="preserve"> </w:t>
      </w:r>
      <w:r w:rsidRPr="0082746A">
        <w:rPr>
          <w:b/>
          <w:noProof/>
          <w:color w:val="auto"/>
          <w:sz w:val="20"/>
          <w:szCs w:val="22"/>
        </w:rPr>
        <w:t>473</w:t>
      </w:r>
      <w:r w:rsidRPr="0082746A">
        <w:rPr>
          <w:noProof/>
          <w:color w:val="auto"/>
          <w:sz w:val="20"/>
          <w:szCs w:val="22"/>
        </w:rPr>
        <w:t>, 343-8 (2011).</w:t>
      </w:r>
      <w:bookmarkEnd w:id="1311"/>
    </w:p>
    <w:p w14:paraId="7DB236B5" w14:textId="77777777" w:rsidR="0082746A" w:rsidRPr="0082746A" w:rsidRDefault="0082746A" w:rsidP="0082746A">
      <w:pPr>
        <w:ind w:left="720" w:hanging="720"/>
        <w:jc w:val="left"/>
        <w:rPr>
          <w:noProof/>
          <w:color w:val="auto"/>
          <w:sz w:val="20"/>
          <w:szCs w:val="22"/>
        </w:rPr>
      </w:pPr>
      <w:bookmarkStart w:id="1312" w:name="_ENREF_34"/>
      <w:r w:rsidRPr="0082746A">
        <w:rPr>
          <w:noProof/>
          <w:color w:val="auto"/>
          <w:sz w:val="20"/>
          <w:szCs w:val="22"/>
        </w:rPr>
        <w:t>34.</w:t>
      </w:r>
      <w:r w:rsidRPr="0082746A">
        <w:rPr>
          <w:noProof/>
          <w:color w:val="auto"/>
          <w:sz w:val="20"/>
          <w:szCs w:val="22"/>
        </w:rPr>
        <w:tab/>
        <w:t xml:space="preserve">Saito, D. &amp; Suyama, M. Linkage disequilibrium analysis of allelic heterogeneity in DNA methylation. </w:t>
      </w:r>
      <w:r w:rsidRPr="0082746A">
        <w:rPr>
          <w:i/>
          <w:noProof/>
          <w:color w:val="auto"/>
          <w:sz w:val="20"/>
          <w:szCs w:val="22"/>
        </w:rPr>
        <w:t>Epigenetics</w:t>
      </w:r>
      <w:r w:rsidRPr="0082746A">
        <w:rPr>
          <w:noProof/>
          <w:color w:val="auto"/>
          <w:sz w:val="20"/>
          <w:szCs w:val="22"/>
        </w:rPr>
        <w:t xml:space="preserve"> </w:t>
      </w:r>
      <w:r w:rsidRPr="0082746A">
        <w:rPr>
          <w:b/>
          <w:noProof/>
          <w:color w:val="auto"/>
          <w:sz w:val="20"/>
          <w:szCs w:val="22"/>
        </w:rPr>
        <w:t>10</w:t>
      </w:r>
      <w:r w:rsidRPr="0082746A">
        <w:rPr>
          <w:noProof/>
          <w:color w:val="auto"/>
          <w:sz w:val="20"/>
          <w:szCs w:val="22"/>
        </w:rPr>
        <w:t>, 1093-8 (2015).</w:t>
      </w:r>
      <w:bookmarkEnd w:id="1312"/>
    </w:p>
    <w:p w14:paraId="442FE3C8" w14:textId="54132654" w:rsidR="0082746A" w:rsidRDefault="0082746A" w:rsidP="0082746A">
      <w:pPr>
        <w:jc w:val="left"/>
        <w:rPr>
          <w:noProof/>
          <w:color w:val="auto"/>
          <w:sz w:val="20"/>
          <w:szCs w:val="22"/>
        </w:rPr>
      </w:pPr>
    </w:p>
    <w:p w14:paraId="5597C719" w14:textId="5952450D"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r w:rsidR="00D83CBA">
        <w:rPr>
          <w:rFonts w:ascii="Arial" w:hAnsi="Arial" w:cs="Arial"/>
          <w:color w:val="auto"/>
          <w:sz w:val="22"/>
          <w:szCs w:val="22"/>
        </w:rPr>
        <w:fldChar w:fldCharType="begin"/>
      </w:r>
      <w:r w:rsidR="00D83CBA">
        <w:rPr>
          <w:rFonts w:ascii="Arial" w:hAnsi="Arial" w:cs="Arial"/>
          <w:color w:val="auto"/>
          <w:sz w:val="22"/>
          <w:szCs w:val="22"/>
        </w:rPr>
        <w:instrText xml:space="preserve"> ADDIN </w:instrText>
      </w:r>
      <w:r w:rsidR="00D83CBA">
        <w:rPr>
          <w:rFonts w:ascii="Arial" w:hAnsi="Arial" w:cs="Arial"/>
          <w:color w:val="auto"/>
          <w:sz w:val="22"/>
          <w:szCs w:val="22"/>
        </w:rPr>
        <w:fldChar w:fldCharType="end"/>
      </w:r>
      <w:r w:rsidR="002E2734">
        <w:rPr>
          <w:rFonts w:ascii="Arial" w:hAnsi="Arial" w:cs="Arial"/>
          <w:color w:val="auto"/>
          <w:sz w:val="22"/>
          <w:szCs w:val="22"/>
        </w:rPr>
        <w:fldChar w:fldCharType="begin"/>
      </w:r>
      <w:r w:rsidR="002E2734">
        <w:rPr>
          <w:rFonts w:ascii="Arial" w:hAnsi="Arial" w:cs="Arial"/>
          <w:color w:val="auto"/>
          <w:sz w:val="22"/>
          <w:szCs w:val="22"/>
        </w:rPr>
        <w:instrText xml:space="preserve"> ADDIN </w:instrText>
      </w:r>
      <w:r w:rsidR="002E2734">
        <w:rPr>
          <w:rFonts w:ascii="Arial" w:hAnsi="Arial" w:cs="Arial"/>
          <w:color w:val="auto"/>
          <w:sz w:val="22"/>
          <w:szCs w:val="22"/>
        </w:rPr>
        <w:fldChar w:fldCharType="end"/>
      </w:r>
    </w:p>
    <w:sectPr w:rsidR="00AF1A75" w:rsidRPr="00D22F70" w:rsidSect="00BB6367">
      <w:footerReference w:type="default" r:id="rId14"/>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2" w:author="Dinh Diep" w:date="2016-12-28T15:29:00Z" w:initials="DD">
    <w:p w14:paraId="62CC5151" w14:textId="489EA763" w:rsidR="003C7E75" w:rsidRDefault="003C7E75">
      <w:pPr>
        <w:pStyle w:val="CommentText"/>
      </w:pPr>
      <w:r>
        <w:rPr>
          <w:rStyle w:val="CommentReference"/>
        </w:rPr>
        <w:annotationRef/>
      </w:r>
      <w:r>
        <w:t>I don’t understand this part.</w:t>
      </w:r>
    </w:p>
  </w:comment>
  <w:comment w:id="701" w:author="Dinh Diep" w:date="2016-12-28T16:50:00Z" w:initials="DD">
    <w:p w14:paraId="39DD04F6" w14:textId="3661E86B" w:rsidR="003C7E75" w:rsidRDefault="003C7E75">
      <w:pPr>
        <w:pStyle w:val="CommentText"/>
      </w:pPr>
      <w:r>
        <w:rPr>
          <w:rStyle w:val="CommentReference"/>
        </w:rPr>
        <w:annotationRef/>
      </w:r>
      <w:r>
        <w:t>Add z-score range used for ROC curve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C5151" w15:done="0"/>
  <w15:commentEx w15:paraId="39DD04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13BE9" w14:textId="77777777" w:rsidR="00F24DA6" w:rsidRDefault="00F24DA6" w:rsidP="00F01D5B">
      <w:r>
        <w:separator/>
      </w:r>
    </w:p>
  </w:endnote>
  <w:endnote w:type="continuationSeparator" w:id="0">
    <w:p w14:paraId="00A67EBD" w14:textId="77777777" w:rsidR="00F24DA6" w:rsidRDefault="00F24DA6"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Microsoft YaHei">
    <w:altName w:val="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ArialMT">
    <w:altName w:val="Times New Roman"/>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0286"/>
      <w:docPartObj>
        <w:docPartGallery w:val="Page Numbers (Bottom of Page)"/>
        <w:docPartUnique/>
      </w:docPartObj>
    </w:sdtPr>
    <w:sdtEndPr>
      <w:rPr>
        <w:noProof/>
      </w:rPr>
    </w:sdtEndPr>
    <w:sdtContent>
      <w:p w14:paraId="27AA8C89" w14:textId="3E8F17A4" w:rsidR="003C7E75" w:rsidRDefault="003C7E75">
        <w:pPr>
          <w:pStyle w:val="Footer"/>
          <w:jc w:val="right"/>
        </w:pPr>
        <w:r>
          <w:fldChar w:fldCharType="begin"/>
        </w:r>
        <w:r>
          <w:instrText xml:space="preserve"> PAGE   \* MERGEFORMAT </w:instrText>
        </w:r>
        <w:r>
          <w:fldChar w:fldCharType="separate"/>
        </w:r>
        <w:r w:rsidR="00923858">
          <w:rPr>
            <w:noProof/>
          </w:rPr>
          <w:t>1</w:t>
        </w:r>
        <w:r>
          <w:rPr>
            <w:noProof/>
          </w:rPr>
          <w:fldChar w:fldCharType="end"/>
        </w:r>
      </w:p>
    </w:sdtContent>
  </w:sdt>
  <w:p w14:paraId="3F060DF5" w14:textId="77777777" w:rsidR="003C7E75" w:rsidRDefault="003C7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91AB0" w14:textId="77777777" w:rsidR="00F24DA6" w:rsidRDefault="00F24DA6" w:rsidP="00F01D5B">
      <w:r>
        <w:separator/>
      </w:r>
    </w:p>
  </w:footnote>
  <w:footnote w:type="continuationSeparator" w:id="0">
    <w:p w14:paraId="76EF4EDC" w14:textId="77777777" w:rsidR="00F24DA6" w:rsidRDefault="00F24DA6" w:rsidP="00F01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nh Diep">
    <w15:presenceInfo w15:providerId="Windows Live" w15:userId="dcf95e9dc0bb04e8"/>
  </w15:person>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8883&lt;/item&gt;&lt;item&gt;8961&lt;/item&gt;&lt;item&gt;8962&lt;/item&gt;&lt;item&gt;8964&lt;/item&gt;&lt;item&gt;8965&lt;/item&gt;&lt;item&gt;9118&lt;/item&gt;&lt;item&gt;9219&lt;/item&gt;&lt;item&gt;9220&lt;/item&gt;&lt;item&gt;9221&lt;/item&gt;&lt;/record-ids&gt;&lt;/item&gt;&lt;/Libraries&gt;"/>
  </w:docVars>
  <w:rsids>
    <w:rsidRoot w:val="00AF1A75"/>
    <w:rsid w:val="00002048"/>
    <w:rsid w:val="000030C7"/>
    <w:rsid w:val="000032FD"/>
    <w:rsid w:val="000036FE"/>
    <w:rsid w:val="000039B0"/>
    <w:rsid w:val="00003C47"/>
    <w:rsid w:val="00004A86"/>
    <w:rsid w:val="00006D0F"/>
    <w:rsid w:val="00007B12"/>
    <w:rsid w:val="0001099B"/>
    <w:rsid w:val="00010A96"/>
    <w:rsid w:val="00010BE3"/>
    <w:rsid w:val="00010D24"/>
    <w:rsid w:val="000120A3"/>
    <w:rsid w:val="000131F7"/>
    <w:rsid w:val="00014D4C"/>
    <w:rsid w:val="00016330"/>
    <w:rsid w:val="0001721A"/>
    <w:rsid w:val="000174A2"/>
    <w:rsid w:val="00020B14"/>
    <w:rsid w:val="0002153E"/>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2EC"/>
    <w:rsid w:val="000453FD"/>
    <w:rsid w:val="000466A1"/>
    <w:rsid w:val="00047DA0"/>
    <w:rsid w:val="00050391"/>
    <w:rsid w:val="00050C23"/>
    <w:rsid w:val="00050F81"/>
    <w:rsid w:val="0005695D"/>
    <w:rsid w:val="000601F4"/>
    <w:rsid w:val="00060205"/>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D31"/>
    <w:rsid w:val="000B4D16"/>
    <w:rsid w:val="000B5371"/>
    <w:rsid w:val="000B5869"/>
    <w:rsid w:val="000B5D5B"/>
    <w:rsid w:val="000B7048"/>
    <w:rsid w:val="000C00E5"/>
    <w:rsid w:val="000C039E"/>
    <w:rsid w:val="000C1AFE"/>
    <w:rsid w:val="000C21C5"/>
    <w:rsid w:val="000C5936"/>
    <w:rsid w:val="000C6921"/>
    <w:rsid w:val="000C6FC3"/>
    <w:rsid w:val="000C759D"/>
    <w:rsid w:val="000C7785"/>
    <w:rsid w:val="000C7DFE"/>
    <w:rsid w:val="000D04B3"/>
    <w:rsid w:val="000D0576"/>
    <w:rsid w:val="000D0E94"/>
    <w:rsid w:val="000D2BB7"/>
    <w:rsid w:val="000D5830"/>
    <w:rsid w:val="000D746F"/>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3BD3"/>
    <w:rsid w:val="000F5BFA"/>
    <w:rsid w:val="000F5CD1"/>
    <w:rsid w:val="000F5DFE"/>
    <w:rsid w:val="000F6F54"/>
    <w:rsid w:val="00100D51"/>
    <w:rsid w:val="00101E48"/>
    <w:rsid w:val="00102B6F"/>
    <w:rsid w:val="00103816"/>
    <w:rsid w:val="00105845"/>
    <w:rsid w:val="001058B9"/>
    <w:rsid w:val="00106460"/>
    <w:rsid w:val="001073D5"/>
    <w:rsid w:val="001104FB"/>
    <w:rsid w:val="001115A1"/>
    <w:rsid w:val="00112BE6"/>
    <w:rsid w:val="00113A29"/>
    <w:rsid w:val="00113EE5"/>
    <w:rsid w:val="001204CE"/>
    <w:rsid w:val="00120E03"/>
    <w:rsid w:val="00122CA3"/>
    <w:rsid w:val="00123F3C"/>
    <w:rsid w:val="00125B19"/>
    <w:rsid w:val="00130096"/>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1FCE"/>
    <w:rsid w:val="001822B2"/>
    <w:rsid w:val="00183AF1"/>
    <w:rsid w:val="0019023D"/>
    <w:rsid w:val="001903D8"/>
    <w:rsid w:val="00190D03"/>
    <w:rsid w:val="00190D57"/>
    <w:rsid w:val="001914C3"/>
    <w:rsid w:val="00192E23"/>
    <w:rsid w:val="00195364"/>
    <w:rsid w:val="00195561"/>
    <w:rsid w:val="00196686"/>
    <w:rsid w:val="001A14AD"/>
    <w:rsid w:val="001A16A9"/>
    <w:rsid w:val="001A17AB"/>
    <w:rsid w:val="001A206D"/>
    <w:rsid w:val="001A28B8"/>
    <w:rsid w:val="001A3050"/>
    <w:rsid w:val="001A344C"/>
    <w:rsid w:val="001A3D97"/>
    <w:rsid w:val="001A452A"/>
    <w:rsid w:val="001A4EDD"/>
    <w:rsid w:val="001A6A14"/>
    <w:rsid w:val="001B10CD"/>
    <w:rsid w:val="001B2842"/>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A8C"/>
    <w:rsid w:val="00210269"/>
    <w:rsid w:val="00210695"/>
    <w:rsid w:val="00211D7E"/>
    <w:rsid w:val="002120C9"/>
    <w:rsid w:val="00212556"/>
    <w:rsid w:val="00213A76"/>
    <w:rsid w:val="0021491A"/>
    <w:rsid w:val="00215A9C"/>
    <w:rsid w:val="00215B9F"/>
    <w:rsid w:val="00220CF8"/>
    <w:rsid w:val="0022315F"/>
    <w:rsid w:val="00224521"/>
    <w:rsid w:val="002249AC"/>
    <w:rsid w:val="00224D80"/>
    <w:rsid w:val="002251AA"/>
    <w:rsid w:val="002270E0"/>
    <w:rsid w:val="00230972"/>
    <w:rsid w:val="002325F4"/>
    <w:rsid w:val="00232660"/>
    <w:rsid w:val="00233990"/>
    <w:rsid w:val="00233AC4"/>
    <w:rsid w:val="00234854"/>
    <w:rsid w:val="00234EE7"/>
    <w:rsid w:val="002408CE"/>
    <w:rsid w:val="00240ACA"/>
    <w:rsid w:val="00242F64"/>
    <w:rsid w:val="002432C6"/>
    <w:rsid w:val="00243B37"/>
    <w:rsid w:val="002446B4"/>
    <w:rsid w:val="002452AE"/>
    <w:rsid w:val="00245567"/>
    <w:rsid w:val="00245EFC"/>
    <w:rsid w:val="00247A53"/>
    <w:rsid w:val="00247DE4"/>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329A"/>
    <w:rsid w:val="00273D54"/>
    <w:rsid w:val="00274CCD"/>
    <w:rsid w:val="002776FF"/>
    <w:rsid w:val="0028188E"/>
    <w:rsid w:val="00281E74"/>
    <w:rsid w:val="00285B0A"/>
    <w:rsid w:val="00286FF8"/>
    <w:rsid w:val="002876FA"/>
    <w:rsid w:val="00290573"/>
    <w:rsid w:val="00291262"/>
    <w:rsid w:val="0029390C"/>
    <w:rsid w:val="00294D79"/>
    <w:rsid w:val="00295E89"/>
    <w:rsid w:val="00297141"/>
    <w:rsid w:val="002A14B9"/>
    <w:rsid w:val="002A5F85"/>
    <w:rsid w:val="002A6317"/>
    <w:rsid w:val="002B0567"/>
    <w:rsid w:val="002B1AA2"/>
    <w:rsid w:val="002B1B0B"/>
    <w:rsid w:val="002B1C63"/>
    <w:rsid w:val="002B3E28"/>
    <w:rsid w:val="002B56D6"/>
    <w:rsid w:val="002B6237"/>
    <w:rsid w:val="002B76DC"/>
    <w:rsid w:val="002B7954"/>
    <w:rsid w:val="002C199A"/>
    <w:rsid w:val="002C1BFD"/>
    <w:rsid w:val="002C255E"/>
    <w:rsid w:val="002C3CD9"/>
    <w:rsid w:val="002C3EF7"/>
    <w:rsid w:val="002C3F24"/>
    <w:rsid w:val="002C68D5"/>
    <w:rsid w:val="002C6C02"/>
    <w:rsid w:val="002C6C11"/>
    <w:rsid w:val="002D065B"/>
    <w:rsid w:val="002D0CC5"/>
    <w:rsid w:val="002D2EC4"/>
    <w:rsid w:val="002D324E"/>
    <w:rsid w:val="002D3936"/>
    <w:rsid w:val="002D4AE3"/>
    <w:rsid w:val="002D53E3"/>
    <w:rsid w:val="002D6AED"/>
    <w:rsid w:val="002D7167"/>
    <w:rsid w:val="002D72C6"/>
    <w:rsid w:val="002E1A13"/>
    <w:rsid w:val="002E2734"/>
    <w:rsid w:val="002E4461"/>
    <w:rsid w:val="002E629E"/>
    <w:rsid w:val="002E6C2F"/>
    <w:rsid w:val="002E700A"/>
    <w:rsid w:val="002F0E05"/>
    <w:rsid w:val="002F0F41"/>
    <w:rsid w:val="002F3811"/>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2835"/>
    <w:rsid w:val="00345C90"/>
    <w:rsid w:val="003514AE"/>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35F8"/>
    <w:rsid w:val="0037627E"/>
    <w:rsid w:val="00377DBE"/>
    <w:rsid w:val="0038089A"/>
    <w:rsid w:val="00381663"/>
    <w:rsid w:val="0038207B"/>
    <w:rsid w:val="00382806"/>
    <w:rsid w:val="00382E2B"/>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C7E75"/>
    <w:rsid w:val="003D0BA6"/>
    <w:rsid w:val="003D2463"/>
    <w:rsid w:val="003D31E2"/>
    <w:rsid w:val="003D33E8"/>
    <w:rsid w:val="003D34EB"/>
    <w:rsid w:val="003D3DF1"/>
    <w:rsid w:val="003D5A6A"/>
    <w:rsid w:val="003D6F45"/>
    <w:rsid w:val="003E2C12"/>
    <w:rsid w:val="003E3B76"/>
    <w:rsid w:val="003E4044"/>
    <w:rsid w:val="003E7CB6"/>
    <w:rsid w:val="003E7F4C"/>
    <w:rsid w:val="003F0E46"/>
    <w:rsid w:val="003F1B5D"/>
    <w:rsid w:val="003F34BE"/>
    <w:rsid w:val="003F54F3"/>
    <w:rsid w:val="003F65D4"/>
    <w:rsid w:val="003F6822"/>
    <w:rsid w:val="003F6A6F"/>
    <w:rsid w:val="003F6F2C"/>
    <w:rsid w:val="00400D29"/>
    <w:rsid w:val="0040139C"/>
    <w:rsid w:val="004017FC"/>
    <w:rsid w:val="004019CF"/>
    <w:rsid w:val="00402453"/>
    <w:rsid w:val="0040291C"/>
    <w:rsid w:val="00403913"/>
    <w:rsid w:val="004044E6"/>
    <w:rsid w:val="00407005"/>
    <w:rsid w:val="004074E8"/>
    <w:rsid w:val="00407D1F"/>
    <w:rsid w:val="0041167D"/>
    <w:rsid w:val="00411C9A"/>
    <w:rsid w:val="0041308D"/>
    <w:rsid w:val="004138A1"/>
    <w:rsid w:val="00415095"/>
    <w:rsid w:val="00415D52"/>
    <w:rsid w:val="0042036E"/>
    <w:rsid w:val="0042077D"/>
    <w:rsid w:val="004244F2"/>
    <w:rsid w:val="004265FC"/>
    <w:rsid w:val="00427A3E"/>
    <w:rsid w:val="00431F02"/>
    <w:rsid w:val="00435268"/>
    <w:rsid w:val="00435C6D"/>
    <w:rsid w:val="00436C1C"/>
    <w:rsid w:val="00436FD5"/>
    <w:rsid w:val="00441052"/>
    <w:rsid w:val="00441B55"/>
    <w:rsid w:val="00444D93"/>
    <w:rsid w:val="00445509"/>
    <w:rsid w:val="0044556A"/>
    <w:rsid w:val="00445C78"/>
    <w:rsid w:val="004461BB"/>
    <w:rsid w:val="00447743"/>
    <w:rsid w:val="004526E7"/>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57CD"/>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5F04"/>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3670"/>
    <w:rsid w:val="004B4356"/>
    <w:rsid w:val="004B51B1"/>
    <w:rsid w:val="004B54C5"/>
    <w:rsid w:val="004B7CA2"/>
    <w:rsid w:val="004C0600"/>
    <w:rsid w:val="004C291A"/>
    <w:rsid w:val="004C4E0E"/>
    <w:rsid w:val="004C64FA"/>
    <w:rsid w:val="004C6503"/>
    <w:rsid w:val="004D3B0C"/>
    <w:rsid w:val="004D3D6A"/>
    <w:rsid w:val="004D3E6E"/>
    <w:rsid w:val="004D51DA"/>
    <w:rsid w:val="004D577C"/>
    <w:rsid w:val="004D57AE"/>
    <w:rsid w:val="004D5C92"/>
    <w:rsid w:val="004D63E2"/>
    <w:rsid w:val="004D6E29"/>
    <w:rsid w:val="004E0232"/>
    <w:rsid w:val="004E20D4"/>
    <w:rsid w:val="004E24F8"/>
    <w:rsid w:val="004E3688"/>
    <w:rsid w:val="004E4124"/>
    <w:rsid w:val="004E4DAF"/>
    <w:rsid w:val="004E5A10"/>
    <w:rsid w:val="004E5EA6"/>
    <w:rsid w:val="004E6C32"/>
    <w:rsid w:val="004E753E"/>
    <w:rsid w:val="004F178E"/>
    <w:rsid w:val="004F1F06"/>
    <w:rsid w:val="004F47F5"/>
    <w:rsid w:val="004F4A1C"/>
    <w:rsid w:val="004F4AE9"/>
    <w:rsid w:val="004F506B"/>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EB"/>
    <w:rsid w:val="00516DF3"/>
    <w:rsid w:val="00517E89"/>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400B5"/>
    <w:rsid w:val="00540BA3"/>
    <w:rsid w:val="00544008"/>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20E"/>
    <w:rsid w:val="005676CA"/>
    <w:rsid w:val="00572170"/>
    <w:rsid w:val="00572A01"/>
    <w:rsid w:val="00572E1A"/>
    <w:rsid w:val="0057564D"/>
    <w:rsid w:val="00575CA3"/>
    <w:rsid w:val="00582653"/>
    <w:rsid w:val="00582C6D"/>
    <w:rsid w:val="0058340C"/>
    <w:rsid w:val="00584543"/>
    <w:rsid w:val="00584668"/>
    <w:rsid w:val="00584FA7"/>
    <w:rsid w:val="00585DDE"/>
    <w:rsid w:val="00587EC9"/>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897"/>
    <w:rsid w:val="005A7C80"/>
    <w:rsid w:val="005A7FCC"/>
    <w:rsid w:val="005B0680"/>
    <w:rsid w:val="005B1BBC"/>
    <w:rsid w:val="005B24C1"/>
    <w:rsid w:val="005B3E17"/>
    <w:rsid w:val="005B50D0"/>
    <w:rsid w:val="005B7040"/>
    <w:rsid w:val="005B7C9F"/>
    <w:rsid w:val="005B7DE1"/>
    <w:rsid w:val="005C0289"/>
    <w:rsid w:val="005C0830"/>
    <w:rsid w:val="005C0B1B"/>
    <w:rsid w:val="005C2BDA"/>
    <w:rsid w:val="005C2CB8"/>
    <w:rsid w:val="005C2EB9"/>
    <w:rsid w:val="005C5076"/>
    <w:rsid w:val="005C5526"/>
    <w:rsid w:val="005C55D8"/>
    <w:rsid w:val="005C5765"/>
    <w:rsid w:val="005C68A6"/>
    <w:rsid w:val="005D1D11"/>
    <w:rsid w:val="005D322C"/>
    <w:rsid w:val="005D533F"/>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58DB"/>
    <w:rsid w:val="005F702B"/>
    <w:rsid w:val="006008E5"/>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3696"/>
    <w:rsid w:val="00664767"/>
    <w:rsid w:val="00665404"/>
    <w:rsid w:val="00665487"/>
    <w:rsid w:val="006658D9"/>
    <w:rsid w:val="00665FBE"/>
    <w:rsid w:val="0067221B"/>
    <w:rsid w:val="00672FB0"/>
    <w:rsid w:val="00674599"/>
    <w:rsid w:val="00681E26"/>
    <w:rsid w:val="00682930"/>
    <w:rsid w:val="00682D9F"/>
    <w:rsid w:val="00683625"/>
    <w:rsid w:val="006839B9"/>
    <w:rsid w:val="00685152"/>
    <w:rsid w:val="006856E3"/>
    <w:rsid w:val="00685825"/>
    <w:rsid w:val="00685FEF"/>
    <w:rsid w:val="006864F6"/>
    <w:rsid w:val="00686D2F"/>
    <w:rsid w:val="006929EB"/>
    <w:rsid w:val="00693A5A"/>
    <w:rsid w:val="00693E0C"/>
    <w:rsid w:val="00693E48"/>
    <w:rsid w:val="0069412E"/>
    <w:rsid w:val="00695206"/>
    <w:rsid w:val="00695235"/>
    <w:rsid w:val="00696B73"/>
    <w:rsid w:val="006A01FB"/>
    <w:rsid w:val="006A255E"/>
    <w:rsid w:val="006A3734"/>
    <w:rsid w:val="006A757E"/>
    <w:rsid w:val="006A7EE1"/>
    <w:rsid w:val="006B0D79"/>
    <w:rsid w:val="006B0E2F"/>
    <w:rsid w:val="006B1703"/>
    <w:rsid w:val="006B6354"/>
    <w:rsid w:val="006B65E9"/>
    <w:rsid w:val="006B6E6C"/>
    <w:rsid w:val="006B7C7A"/>
    <w:rsid w:val="006C0020"/>
    <w:rsid w:val="006C0358"/>
    <w:rsid w:val="006C21B8"/>
    <w:rsid w:val="006C2A69"/>
    <w:rsid w:val="006C2D7B"/>
    <w:rsid w:val="006C3AC6"/>
    <w:rsid w:val="006C56F9"/>
    <w:rsid w:val="006D048A"/>
    <w:rsid w:val="006D22B7"/>
    <w:rsid w:val="006D2E5D"/>
    <w:rsid w:val="006D312D"/>
    <w:rsid w:val="006D5629"/>
    <w:rsid w:val="006D623D"/>
    <w:rsid w:val="006D66BD"/>
    <w:rsid w:val="006D69F1"/>
    <w:rsid w:val="006E2C76"/>
    <w:rsid w:val="006E30BA"/>
    <w:rsid w:val="006E39E8"/>
    <w:rsid w:val="006E6872"/>
    <w:rsid w:val="006E6D17"/>
    <w:rsid w:val="006E72C4"/>
    <w:rsid w:val="006E75C2"/>
    <w:rsid w:val="006F0615"/>
    <w:rsid w:val="006F1BFA"/>
    <w:rsid w:val="006F2A1B"/>
    <w:rsid w:val="006F3228"/>
    <w:rsid w:val="006F47DE"/>
    <w:rsid w:val="006F5E1E"/>
    <w:rsid w:val="006F71BF"/>
    <w:rsid w:val="006F723C"/>
    <w:rsid w:val="00700D41"/>
    <w:rsid w:val="0070200C"/>
    <w:rsid w:val="00704710"/>
    <w:rsid w:val="0070508E"/>
    <w:rsid w:val="00705993"/>
    <w:rsid w:val="00705F0A"/>
    <w:rsid w:val="0070656E"/>
    <w:rsid w:val="00707FAE"/>
    <w:rsid w:val="00713743"/>
    <w:rsid w:val="00713748"/>
    <w:rsid w:val="007148A6"/>
    <w:rsid w:val="00715BBF"/>
    <w:rsid w:val="00715EB9"/>
    <w:rsid w:val="007160A9"/>
    <w:rsid w:val="00716BDC"/>
    <w:rsid w:val="007206AD"/>
    <w:rsid w:val="00720EBF"/>
    <w:rsid w:val="00721363"/>
    <w:rsid w:val="00723A20"/>
    <w:rsid w:val="00723EDE"/>
    <w:rsid w:val="0072475B"/>
    <w:rsid w:val="007247D1"/>
    <w:rsid w:val="00724C36"/>
    <w:rsid w:val="00725289"/>
    <w:rsid w:val="007258DE"/>
    <w:rsid w:val="00725B19"/>
    <w:rsid w:val="007278CE"/>
    <w:rsid w:val="00727C90"/>
    <w:rsid w:val="0073140C"/>
    <w:rsid w:val="00734255"/>
    <w:rsid w:val="007351DE"/>
    <w:rsid w:val="00735B87"/>
    <w:rsid w:val="00736917"/>
    <w:rsid w:val="007422B3"/>
    <w:rsid w:val="007444DC"/>
    <w:rsid w:val="00744D65"/>
    <w:rsid w:val="00745346"/>
    <w:rsid w:val="00745672"/>
    <w:rsid w:val="00745740"/>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41F"/>
    <w:rsid w:val="007A0977"/>
    <w:rsid w:val="007A2004"/>
    <w:rsid w:val="007A2DC8"/>
    <w:rsid w:val="007A4070"/>
    <w:rsid w:val="007A5E10"/>
    <w:rsid w:val="007A6921"/>
    <w:rsid w:val="007A6BF5"/>
    <w:rsid w:val="007A7890"/>
    <w:rsid w:val="007B05C9"/>
    <w:rsid w:val="007B10D7"/>
    <w:rsid w:val="007B24FC"/>
    <w:rsid w:val="007B3752"/>
    <w:rsid w:val="007B41F0"/>
    <w:rsid w:val="007B5892"/>
    <w:rsid w:val="007C00C5"/>
    <w:rsid w:val="007C0DF3"/>
    <w:rsid w:val="007C18DB"/>
    <w:rsid w:val="007C1DA5"/>
    <w:rsid w:val="007C32EA"/>
    <w:rsid w:val="007C3D7E"/>
    <w:rsid w:val="007C4E1C"/>
    <w:rsid w:val="007C7B97"/>
    <w:rsid w:val="007D11C1"/>
    <w:rsid w:val="007D1AFB"/>
    <w:rsid w:val="007D359E"/>
    <w:rsid w:val="007D5F13"/>
    <w:rsid w:val="007D5F3D"/>
    <w:rsid w:val="007D6071"/>
    <w:rsid w:val="007D7BE7"/>
    <w:rsid w:val="007E6694"/>
    <w:rsid w:val="007E6D71"/>
    <w:rsid w:val="007F0A20"/>
    <w:rsid w:val="007F1015"/>
    <w:rsid w:val="007F64CD"/>
    <w:rsid w:val="007F7966"/>
    <w:rsid w:val="0080181D"/>
    <w:rsid w:val="0080192B"/>
    <w:rsid w:val="00801BEA"/>
    <w:rsid w:val="0080364C"/>
    <w:rsid w:val="008039AE"/>
    <w:rsid w:val="00807D0F"/>
    <w:rsid w:val="00812132"/>
    <w:rsid w:val="00813073"/>
    <w:rsid w:val="00814280"/>
    <w:rsid w:val="00815227"/>
    <w:rsid w:val="00815612"/>
    <w:rsid w:val="00817B90"/>
    <w:rsid w:val="008234E2"/>
    <w:rsid w:val="0082354E"/>
    <w:rsid w:val="008236BD"/>
    <w:rsid w:val="008268A0"/>
    <w:rsid w:val="0082746A"/>
    <w:rsid w:val="0082783C"/>
    <w:rsid w:val="00827DED"/>
    <w:rsid w:val="008319FA"/>
    <w:rsid w:val="00831F6A"/>
    <w:rsid w:val="008347E1"/>
    <w:rsid w:val="00835101"/>
    <w:rsid w:val="00835F8E"/>
    <w:rsid w:val="0084013E"/>
    <w:rsid w:val="00840C99"/>
    <w:rsid w:val="0084120C"/>
    <w:rsid w:val="008415CB"/>
    <w:rsid w:val="00844CDB"/>
    <w:rsid w:val="00845460"/>
    <w:rsid w:val="00845E0D"/>
    <w:rsid w:val="00846752"/>
    <w:rsid w:val="008469CB"/>
    <w:rsid w:val="00847C70"/>
    <w:rsid w:val="008518FD"/>
    <w:rsid w:val="00852D31"/>
    <w:rsid w:val="00853819"/>
    <w:rsid w:val="00856233"/>
    <w:rsid w:val="00857F39"/>
    <w:rsid w:val="008602D3"/>
    <w:rsid w:val="0086087E"/>
    <w:rsid w:val="008608ED"/>
    <w:rsid w:val="00860B8A"/>
    <w:rsid w:val="00860C0C"/>
    <w:rsid w:val="0086136A"/>
    <w:rsid w:val="0086146C"/>
    <w:rsid w:val="00863E0E"/>
    <w:rsid w:val="008655A4"/>
    <w:rsid w:val="00867931"/>
    <w:rsid w:val="00867C86"/>
    <w:rsid w:val="0087045E"/>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97BEF"/>
    <w:rsid w:val="008A0616"/>
    <w:rsid w:val="008A114B"/>
    <w:rsid w:val="008A12F7"/>
    <w:rsid w:val="008A3879"/>
    <w:rsid w:val="008A4F47"/>
    <w:rsid w:val="008A53E0"/>
    <w:rsid w:val="008B01EF"/>
    <w:rsid w:val="008B0D9F"/>
    <w:rsid w:val="008B139D"/>
    <w:rsid w:val="008B1A07"/>
    <w:rsid w:val="008B2E28"/>
    <w:rsid w:val="008B3606"/>
    <w:rsid w:val="008B43A6"/>
    <w:rsid w:val="008B50BE"/>
    <w:rsid w:val="008B5E95"/>
    <w:rsid w:val="008C01E6"/>
    <w:rsid w:val="008C053B"/>
    <w:rsid w:val="008C2096"/>
    <w:rsid w:val="008C22A9"/>
    <w:rsid w:val="008C2CFA"/>
    <w:rsid w:val="008C592B"/>
    <w:rsid w:val="008C7493"/>
    <w:rsid w:val="008D11E8"/>
    <w:rsid w:val="008D1851"/>
    <w:rsid w:val="008D510B"/>
    <w:rsid w:val="008D53FE"/>
    <w:rsid w:val="008D7F6F"/>
    <w:rsid w:val="008E060A"/>
    <w:rsid w:val="008E098C"/>
    <w:rsid w:val="008E4EA4"/>
    <w:rsid w:val="008E6069"/>
    <w:rsid w:val="008E6B95"/>
    <w:rsid w:val="008F0BA1"/>
    <w:rsid w:val="008F2C43"/>
    <w:rsid w:val="008F6B51"/>
    <w:rsid w:val="009002B3"/>
    <w:rsid w:val="0090071D"/>
    <w:rsid w:val="00900D29"/>
    <w:rsid w:val="00903DCC"/>
    <w:rsid w:val="00907BB3"/>
    <w:rsid w:val="0091122C"/>
    <w:rsid w:val="00912478"/>
    <w:rsid w:val="00914147"/>
    <w:rsid w:val="009147A8"/>
    <w:rsid w:val="00915257"/>
    <w:rsid w:val="009154BC"/>
    <w:rsid w:val="0091670F"/>
    <w:rsid w:val="00916C9E"/>
    <w:rsid w:val="0091751A"/>
    <w:rsid w:val="00917942"/>
    <w:rsid w:val="00917CEF"/>
    <w:rsid w:val="00920AB3"/>
    <w:rsid w:val="009212FA"/>
    <w:rsid w:val="00921FDC"/>
    <w:rsid w:val="00922EC1"/>
    <w:rsid w:val="009233B3"/>
    <w:rsid w:val="00923858"/>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953"/>
    <w:rsid w:val="00936CAA"/>
    <w:rsid w:val="009374DA"/>
    <w:rsid w:val="00937DFB"/>
    <w:rsid w:val="00941BD0"/>
    <w:rsid w:val="009423A8"/>
    <w:rsid w:val="00942481"/>
    <w:rsid w:val="009439B8"/>
    <w:rsid w:val="00944AF3"/>
    <w:rsid w:val="00947E34"/>
    <w:rsid w:val="00947FE9"/>
    <w:rsid w:val="00950728"/>
    <w:rsid w:val="00951D61"/>
    <w:rsid w:val="00952371"/>
    <w:rsid w:val="009545C1"/>
    <w:rsid w:val="00954BD9"/>
    <w:rsid w:val="00957373"/>
    <w:rsid w:val="0096047C"/>
    <w:rsid w:val="00961F3A"/>
    <w:rsid w:val="009637D3"/>
    <w:rsid w:val="00964FF4"/>
    <w:rsid w:val="00965413"/>
    <w:rsid w:val="009665D1"/>
    <w:rsid w:val="00967124"/>
    <w:rsid w:val="009708CC"/>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ED9"/>
    <w:rsid w:val="009A218C"/>
    <w:rsid w:val="009A46A0"/>
    <w:rsid w:val="009A4738"/>
    <w:rsid w:val="009A6F0A"/>
    <w:rsid w:val="009A7B06"/>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821"/>
    <w:rsid w:val="00A168D8"/>
    <w:rsid w:val="00A1729C"/>
    <w:rsid w:val="00A214EE"/>
    <w:rsid w:val="00A228B9"/>
    <w:rsid w:val="00A23ABE"/>
    <w:rsid w:val="00A26F5F"/>
    <w:rsid w:val="00A27121"/>
    <w:rsid w:val="00A27E6F"/>
    <w:rsid w:val="00A30B5E"/>
    <w:rsid w:val="00A31EB1"/>
    <w:rsid w:val="00A31EF0"/>
    <w:rsid w:val="00A32138"/>
    <w:rsid w:val="00A32219"/>
    <w:rsid w:val="00A34A61"/>
    <w:rsid w:val="00A35445"/>
    <w:rsid w:val="00A362A3"/>
    <w:rsid w:val="00A36AF4"/>
    <w:rsid w:val="00A40AA2"/>
    <w:rsid w:val="00A412E7"/>
    <w:rsid w:val="00A415FD"/>
    <w:rsid w:val="00A42CBF"/>
    <w:rsid w:val="00A43348"/>
    <w:rsid w:val="00A44FA6"/>
    <w:rsid w:val="00A46838"/>
    <w:rsid w:val="00A46BFE"/>
    <w:rsid w:val="00A47DBB"/>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3D74"/>
    <w:rsid w:val="00A73F27"/>
    <w:rsid w:val="00A742B1"/>
    <w:rsid w:val="00A75184"/>
    <w:rsid w:val="00A75E6E"/>
    <w:rsid w:val="00A76DEC"/>
    <w:rsid w:val="00A800C3"/>
    <w:rsid w:val="00A8206F"/>
    <w:rsid w:val="00A82197"/>
    <w:rsid w:val="00A838AD"/>
    <w:rsid w:val="00A8511C"/>
    <w:rsid w:val="00A851E5"/>
    <w:rsid w:val="00A87032"/>
    <w:rsid w:val="00A9116C"/>
    <w:rsid w:val="00A91FCC"/>
    <w:rsid w:val="00A922FA"/>
    <w:rsid w:val="00A935F4"/>
    <w:rsid w:val="00A9494F"/>
    <w:rsid w:val="00A95979"/>
    <w:rsid w:val="00A95F35"/>
    <w:rsid w:val="00A977BE"/>
    <w:rsid w:val="00AA05E8"/>
    <w:rsid w:val="00AA06C4"/>
    <w:rsid w:val="00AA079B"/>
    <w:rsid w:val="00AA311A"/>
    <w:rsid w:val="00AA5472"/>
    <w:rsid w:val="00AB09ED"/>
    <w:rsid w:val="00AB134C"/>
    <w:rsid w:val="00AB13B7"/>
    <w:rsid w:val="00AB157A"/>
    <w:rsid w:val="00AB159B"/>
    <w:rsid w:val="00AB3254"/>
    <w:rsid w:val="00AB3CEA"/>
    <w:rsid w:val="00AB4A15"/>
    <w:rsid w:val="00AB6689"/>
    <w:rsid w:val="00AB789A"/>
    <w:rsid w:val="00AC0A08"/>
    <w:rsid w:val="00AC0FDE"/>
    <w:rsid w:val="00AC2555"/>
    <w:rsid w:val="00AC334C"/>
    <w:rsid w:val="00AC7B86"/>
    <w:rsid w:val="00AD1C0B"/>
    <w:rsid w:val="00AD1EA1"/>
    <w:rsid w:val="00AD2173"/>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591B"/>
    <w:rsid w:val="00AF771D"/>
    <w:rsid w:val="00AF774D"/>
    <w:rsid w:val="00B015E7"/>
    <w:rsid w:val="00B033BD"/>
    <w:rsid w:val="00B0358F"/>
    <w:rsid w:val="00B049F8"/>
    <w:rsid w:val="00B04C35"/>
    <w:rsid w:val="00B05336"/>
    <w:rsid w:val="00B05D58"/>
    <w:rsid w:val="00B07611"/>
    <w:rsid w:val="00B1032E"/>
    <w:rsid w:val="00B1131E"/>
    <w:rsid w:val="00B113BF"/>
    <w:rsid w:val="00B122C1"/>
    <w:rsid w:val="00B13524"/>
    <w:rsid w:val="00B14A52"/>
    <w:rsid w:val="00B150CB"/>
    <w:rsid w:val="00B16DC1"/>
    <w:rsid w:val="00B20563"/>
    <w:rsid w:val="00B22FD7"/>
    <w:rsid w:val="00B23FBA"/>
    <w:rsid w:val="00B24466"/>
    <w:rsid w:val="00B2480D"/>
    <w:rsid w:val="00B248DE"/>
    <w:rsid w:val="00B24A17"/>
    <w:rsid w:val="00B24DB0"/>
    <w:rsid w:val="00B30273"/>
    <w:rsid w:val="00B30779"/>
    <w:rsid w:val="00B310DA"/>
    <w:rsid w:val="00B3135E"/>
    <w:rsid w:val="00B368AC"/>
    <w:rsid w:val="00B36F82"/>
    <w:rsid w:val="00B404A9"/>
    <w:rsid w:val="00B40584"/>
    <w:rsid w:val="00B40AA4"/>
    <w:rsid w:val="00B4407A"/>
    <w:rsid w:val="00B44BB2"/>
    <w:rsid w:val="00B44BB3"/>
    <w:rsid w:val="00B45074"/>
    <w:rsid w:val="00B46F83"/>
    <w:rsid w:val="00B46FBE"/>
    <w:rsid w:val="00B51A14"/>
    <w:rsid w:val="00B51EA8"/>
    <w:rsid w:val="00B52128"/>
    <w:rsid w:val="00B526E8"/>
    <w:rsid w:val="00B527DF"/>
    <w:rsid w:val="00B5428B"/>
    <w:rsid w:val="00B54D35"/>
    <w:rsid w:val="00B568F5"/>
    <w:rsid w:val="00B6045A"/>
    <w:rsid w:val="00B606E2"/>
    <w:rsid w:val="00B60C01"/>
    <w:rsid w:val="00B60DBE"/>
    <w:rsid w:val="00B60FD4"/>
    <w:rsid w:val="00B61496"/>
    <w:rsid w:val="00B61938"/>
    <w:rsid w:val="00B6226F"/>
    <w:rsid w:val="00B62B6F"/>
    <w:rsid w:val="00B657CA"/>
    <w:rsid w:val="00B66A26"/>
    <w:rsid w:val="00B670F2"/>
    <w:rsid w:val="00B70751"/>
    <w:rsid w:val="00B718BA"/>
    <w:rsid w:val="00B729EC"/>
    <w:rsid w:val="00B73883"/>
    <w:rsid w:val="00B73AE2"/>
    <w:rsid w:val="00B73EC8"/>
    <w:rsid w:val="00B745D3"/>
    <w:rsid w:val="00B750B9"/>
    <w:rsid w:val="00B75A9B"/>
    <w:rsid w:val="00B76BD0"/>
    <w:rsid w:val="00B77ACE"/>
    <w:rsid w:val="00B77C94"/>
    <w:rsid w:val="00B8163B"/>
    <w:rsid w:val="00B81D69"/>
    <w:rsid w:val="00B82DE0"/>
    <w:rsid w:val="00B83744"/>
    <w:rsid w:val="00B84CF8"/>
    <w:rsid w:val="00B87BFF"/>
    <w:rsid w:val="00B901D1"/>
    <w:rsid w:val="00B9069A"/>
    <w:rsid w:val="00B91BC5"/>
    <w:rsid w:val="00B92670"/>
    <w:rsid w:val="00B92B21"/>
    <w:rsid w:val="00B92FB0"/>
    <w:rsid w:val="00B93AF1"/>
    <w:rsid w:val="00B95416"/>
    <w:rsid w:val="00B95995"/>
    <w:rsid w:val="00BA005E"/>
    <w:rsid w:val="00BA0EA5"/>
    <w:rsid w:val="00BA1D8C"/>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A30"/>
    <w:rsid w:val="00BD6E08"/>
    <w:rsid w:val="00BE035B"/>
    <w:rsid w:val="00BE0626"/>
    <w:rsid w:val="00BE0C61"/>
    <w:rsid w:val="00BE0CB4"/>
    <w:rsid w:val="00BE29DF"/>
    <w:rsid w:val="00BE5373"/>
    <w:rsid w:val="00BE69F4"/>
    <w:rsid w:val="00BE790F"/>
    <w:rsid w:val="00BE7B6E"/>
    <w:rsid w:val="00BE7F0D"/>
    <w:rsid w:val="00BF1762"/>
    <w:rsid w:val="00BF1886"/>
    <w:rsid w:val="00BF323D"/>
    <w:rsid w:val="00BF526E"/>
    <w:rsid w:val="00BF59E0"/>
    <w:rsid w:val="00C00D56"/>
    <w:rsid w:val="00C012B2"/>
    <w:rsid w:val="00C02640"/>
    <w:rsid w:val="00C02DF6"/>
    <w:rsid w:val="00C056B0"/>
    <w:rsid w:val="00C07D35"/>
    <w:rsid w:val="00C07DF2"/>
    <w:rsid w:val="00C10496"/>
    <w:rsid w:val="00C10D0F"/>
    <w:rsid w:val="00C124A6"/>
    <w:rsid w:val="00C12759"/>
    <w:rsid w:val="00C12910"/>
    <w:rsid w:val="00C13516"/>
    <w:rsid w:val="00C139E4"/>
    <w:rsid w:val="00C16292"/>
    <w:rsid w:val="00C1644F"/>
    <w:rsid w:val="00C16DB1"/>
    <w:rsid w:val="00C211F4"/>
    <w:rsid w:val="00C2193C"/>
    <w:rsid w:val="00C2250F"/>
    <w:rsid w:val="00C22AA4"/>
    <w:rsid w:val="00C231ED"/>
    <w:rsid w:val="00C24311"/>
    <w:rsid w:val="00C24883"/>
    <w:rsid w:val="00C24EEE"/>
    <w:rsid w:val="00C2561A"/>
    <w:rsid w:val="00C25717"/>
    <w:rsid w:val="00C2710C"/>
    <w:rsid w:val="00C2731C"/>
    <w:rsid w:val="00C2775D"/>
    <w:rsid w:val="00C30B8F"/>
    <w:rsid w:val="00C30CDC"/>
    <w:rsid w:val="00C3360E"/>
    <w:rsid w:val="00C33BB6"/>
    <w:rsid w:val="00C33F44"/>
    <w:rsid w:val="00C344D7"/>
    <w:rsid w:val="00C35305"/>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6110"/>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ACB"/>
    <w:rsid w:val="00C95EE3"/>
    <w:rsid w:val="00C96AD6"/>
    <w:rsid w:val="00C97433"/>
    <w:rsid w:val="00CA03CC"/>
    <w:rsid w:val="00CA0508"/>
    <w:rsid w:val="00CA0599"/>
    <w:rsid w:val="00CA1875"/>
    <w:rsid w:val="00CA1881"/>
    <w:rsid w:val="00CA24C6"/>
    <w:rsid w:val="00CA3231"/>
    <w:rsid w:val="00CA3D23"/>
    <w:rsid w:val="00CA4523"/>
    <w:rsid w:val="00CA506B"/>
    <w:rsid w:val="00CA5583"/>
    <w:rsid w:val="00CA67D5"/>
    <w:rsid w:val="00CB3495"/>
    <w:rsid w:val="00CB3EB2"/>
    <w:rsid w:val="00CB3EB4"/>
    <w:rsid w:val="00CB5B8C"/>
    <w:rsid w:val="00CC0D4C"/>
    <w:rsid w:val="00CC486B"/>
    <w:rsid w:val="00CC54CE"/>
    <w:rsid w:val="00CC551E"/>
    <w:rsid w:val="00CC5F7E"/>
    <w:rsid w:val="00CC642B"/>
    <w:rsid w:val="00CC7B5A"/>
    <w:rsid w:val="00CD174A"/>
    <w:rsid w:val="00CD257B"/>
    <w:rsid w:val="00CD2B6D"/>
    <w:rsid w:val="00CD31B6"/>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2F37"/>
    <w:rsid w:val="00CF33E4"/>
    <w:rsid w:val="00CF3A18"/>
    <w:rsid w:val="00CF3B3A"/>
    <w:rsid w:val="00CF445C"/>
    <w:rsid w:val="00CF50FB"/>
    <w:rsid w:val="00CF65CA"/>
    <w:rsid w:val="00CF6A11"/>
    <w:rsid w:val="00D00AB2"/>
    <w:rsid w:val="00D039CE"/>
    <w:rsid w:val="00D03AB9"/>
    <w:rsid w:val="00D0536F"/>
    <w:rsid w:val="00D10B1C"/>
    <w:rsid w:val="00D10CE4"/>
    <w:rsid w:val="00D12E14"/>
    <w:rsid w:val="00D1391A"/>
    <w:rsid w:val="00D1637C"/>
    <w:rsid w:val="00D165A1"/>
    <w:rsid w:val="00D20368"/>
    <w:rsid w:val="00D21227"/>
    <w:rsid w:val="00D21635"/>
    <w:rsid w:val="00D2213C"/>
    <w:rsid w:val="00D22404"/>
    <w:rsid w:val="00D22F70"/>
    <w:rsid w:val="00D258B0"/>
    <w:rsid w:val="00D25E45"/>
    <w:rsid w:val="00D279E8"/>
    <w:rsid w:val="00D300F2"/>
    <w:rsid w:val="00D321F9"/>
    <w:rsid w:val="00D32346"/>
    <w:rsid w:val="00D3282F"/>
    <w:rsid w:val="00D33DBC"/>
    <w:rsid w:val="00D35388"/>
    <w:rsid w:val="00D354E7"/>
    <w:rsid w:val="00D366D5"/>
    <w:rsid w:val="00D37CBA"/>
    <w:rsid w:val="00D40083"/>
    <w:rsid w:val="00D41E4C"/>
    <w:rsid w:val="00D44B79"/>
    <w:rsid w:val="00D4543F"/>
    <w:rsid w:val="00D45C9B"/>
    <w:rsid w:val="00D468CB"/>
    <w:rsid w:val="00D473B5"/>
    <w:rsid w:val="00D47566"/>
    <w:rsid w:val="00D47C87"/>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1290"/>
    <w:rsid w:val="00D72558"/>
    <w:rsid w:val="00D737D6"/>
    <w:rsid w:val="00D738AE"/>
    <w:rsid w:val="00D73F3D"/>
    <w:rsid w:val="00D74A88"/>
    <w:rsid w:val="00D75349"/>
    <w:rsid w:val="00D754C7"/>
    <w:rsid w:val="00D75601"/>
    <w:rsid w:val="00D7560D"/>
    <w:rsid w:val="00D76C88"/>
    <w:rsid w:val="00D76EAD"/>
    <w:rsid w:val="00D8205F"/>
    <w:rsid w:val="00D82EAC"/>
    <w:rsid w:val="00D835DA"/>
    <w:rsid w:val="00D83C91"/>
    <w:rsid w:val="00D83CBA"/>
    <w:rsid w:val="00D85E92"/>
    <w:rsid w:val="00D8632F"/>
    <w:rsid w:val="00D8691E"/>
    <w:rsid w:val="00D87A7A"/>
    <w:rsid w:val="00D90EFC"/>
    <w:rsid w:val="00D91CBA"/>
    <w:rsid w:val="00D91CF4"/>
    <w:rsid w:val="00D92248"/>
    <w:rsid w:val="00D9399A"/>
    <w:rsid w:val="00D9475A"/>
    <w:rsid w:val="00D94E8A"/>
    <w:rsid w:val="00D9544D"/>
    <w:rsid w:val="00D97701"/>
    <w:rsid w:val="00DA04CF"/>
    <w:rsid w:val="00DA28FD"/>
    <w:rsid w:val="00DA555E"/>
    <w:rsid w:val="00DA5FAE"/>
    <w:rsid w:val="00DA6019"/>
    <w:rsid w:val="00DA6D38"/>
    <w:rsid w:val="00DB0A55"/>
    <w:rsid w:val="00DB0B4F"/>
    <w:rsid w:val="00DB3D74"/>
    <w:rsid w:val="00DB3E8A"/>
    <w:rsid w:val="00DB4587"/>
    <w:rsid w:val="00DB4DA0"/>
    <w:rsid w:val="00DB59FE"/>
    <w:rsid w:val="00DB7A6F"/>
    <w:rsid w:val="00DB7BF3"/>
    <w:rsid w:val="00DC052E"/>
    <w:rsid w:val="00DC1A3C"/>
    <w:rsid w:val="00DC24FA"/>
    <w:rsid w:val="00DC3E11"/>
    <w:rsid w:val="00DC48E8"/>
    <w:rsid w:val="00DC7036"/>
    <w:rsid w:val="00DD04A0"/>
    <w:rsid w:val="00DD1287"/>
    <w:rsid w:val="00DD3280"/>
    <w:rsid w:val="00DD349B"/>
    <w:rsid w:val="00DD3E5A"/>
    <w:rsid w:val="00DD4675"/>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006"/>
    <w:rsid w:val="00E035BB"/>
    <w:rsid w:val="00E03932"/>
    <w:rsid w:val="00E04BED"/>
    <w:rsid w:val="00E04D7E"/>
    <w:rsid w:val="00E04F52"/>
    <w:rsid w:val="00E05848"/>
    <w:rsid w:val="00E05971"/>
    <w:rsid w:val="00E070B0"/>
    <w:rsid w:val="00E113E2"/>
    <w:rsid w:val="00E12647"/>
    <w:rsid w:val="00E13F25"/>
    <w:rsid w:val="00E15B48"/>
    <w:rsid w:val="00E165A1"/>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45A7"/>
    <w:rsid w:val="00E5606B"/>
    <w:rsid w:val="00E56F73"/>
    <w:rsid w:val="00E61954"/>
    <w:rsid w:val="00E61EAA"/>
    <w:rsid w:val="00E61EBE"/>
    <w:rsid w:val="00E630A1"/>
    <w:rsid w:val="00E646C0"/>
    <w:rsid w:val="00E6620A"/>
    <w:rsid w:val="00E70523"/>
    <w:rsid w:val="00E70C81"/>
    <w:rsid w:val="00E72DE6"/>
    <w:rsid w:val="00E753EC"/>
    <w:rsid w:val="00E758D3"/>
    <w:rsid w:val="00E80DB7"/>
    <w:rsid w:val="00E81786"/>
    <w:rsid w:val="00E81A6A"/>
    <w:rsid w:val="00E834DA"/>
    <w:rsid w:val="00E846F6"/>
    <w:rsid w:val="00E858C4"/>
    <w:rsid w:val="00E859C9"/>
    <w:rsid w:val="00E860F7"/>
    <w:rsid w:val="00E86904"/>
    <w:rsid w:val="00E86C45"/>
    <w:rsid w:val="00E94997"/>
    <w:rsid w:val="00E95E5F"/>
    <w:rsid w:val="00E960A6"/>
    <w:rsid w:val="00E966FB"/>
    <w:rsid w:val="00E96F48"/>
    <w:rsid w:val="00E97A0E"/>
    <w:rsid w:val="00EA1BED"/>
    <w:rsid w:val="00EA232F"/>
    <w:rsid w:val="00EA25B2"/>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2CDC"/>
    <w:rsid w:val="00ED2E7E"/>
    <w:rsid w:val="00ED3F00"/>
    <w:rsid w:val="00ED43AC"/>
    <w:rsid w:val="00ED4E99"/>
    <w:rsid w:val="00ED4F4E"/>
    <w:rsid w:val="00ED5378"/>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3BD5"/>
    <w:rsid w:val="00EF5B4A"/>
    <w:rsid w:val="00EF5EB0"/>
    <w:rsid w:val="00EF7B52"/>
    <w:rsid w:val="00F003E4"/>
    <w:rsid w:val="00F01A5A"/>
    <w:rsid w:val="00F01D5B"/>
    <w:rsid w:val="00F022AF"/>
    <w:rsid w:val="00F04384"/>
    <w:rsid w:val="00F0590C"/>
    <w:rsid w:val="00F1026F"/>
    <w:rsid w:val="00F11798"/>
    <w:rsid w:val="00F12C8C"/>
    <w:rsid w:val="00F1304C"/>
    <w:rsid w:val="00F16A56"/>
    <w:rsid w:val="00F21126"/>
    <w:rsid w:val="00F234A9"/>
    <w:rsid w:val="00F23E6C"/>
    <w:rsid w:val="00F248A3"/>
    <w:rsid w:val="00F24CD3"/>
    <w:rsid w:val="00F24DA6"/>
    <w:rsid w:val="00F25C8A"/>
    <w:rsid w:val="00F26C73"/>
    <w:rsid w:val="00F26F9B"/>
    <w:rsid w:val="00F27894"/>
    <w:rsid w:val="00F30106"/>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1C06"/>
    <w:rsid w:val="00F52DF1"/>
    <w:rsid w:val="00F5494E"/>
    <w:rsid w:val="00F54EE2"/>
    <w:rsid w:val="00F56535"/>
    <w:rsid w:val="00F56C1C"/>
    <w:rsid w:val="00F573C8"/>
    <w:rsid w:val="00F615C6"/>
    <w:rsid w:val="00F622B7"/>
    <w:rsid w:val="00F62A4C"/>
    <w:rsid w:val="00F6361E"/>
    <w:rsid w:val="00F65A53"/>
    <w:rsid w:val="00F66CB9"/>
    <w:rsid w:val="00F67EEC"/>
    <w:rsid w:val="00F67F04"/>
    <w:rsid w:val="00F70A85"/>
    <w:rsid w:val="00F730F8"/>
    <w:rsid w:val="00F7367B"/>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22EC"/>
    <w:rsid w:val="00F92CCA"/>
    <w:rsid w:val="00F93DF6"/>
    <w:rsid w:val="00F941FE"/>
    <w:rsid w:val="00F94B5B"/>
    <w:rsid w:val="00F95EDC"/>
    <w:rsid w:val="00FA0447"/>
    <w:rsid w:val="00FA0491"/>
    <w:rsid w:val="00FA1719"/>
    <w:rsid w:val="00FA2B47"/>
    <w:rsid w:val="00FA4EE8"/>
    <w:rsid w:val="00FA5F2B"/>
    <w:rsid w:val="00FA7BDD"/>
    <w:rsid w:val="00FB136F"/>
    <w:rsid w:val="00FB4262"/>
    <w:rsid w:val="00FB6D3C"/>
    <w:rsid w:val="00FB7EE4"/>
    <w:rsid w:val="00FC01FB"/>
    <w:rsid w:val="00FC2E22"/>
    <w:rsid w:val="00FC514A"/>
    <w:rsid w:val="00FC5405"/>
    <w:rsid w:val="00FC7E9F"/>
    <w:rsid w:val="00FD01F5"/>
    <w:rsid w:val="00FD2D9D"/>
    <w:rsid w:val="00FD3BB1"/>
    <w:rsid w:val="00FD3F20"/>
    <w:rsid w:val="00FD4AE5"/>
    <w:rsid w:val="00FD586D"/>
    <w:rsid w:val="00FD7674"/>
    <w:rsid w:val="00FE0A7A"/>
    <w:rsid w:val="00FE28FD"/>
    <w:rsid w:val="00FE2CCA"/>
    <w:rsid w:val="00FE3C08"/>
    <w:rsid w:val="00FE4480"/>
    <w:rsid w:val="00FE50A6"/>
    <w:rsid w:val="00FE55A6"/>
    <w:rsid w:val="00FE5C23"/>
    <w:rsid w:val="00FE5D6A"/>
    <w:rsid w:val="00FE6F2D"/>
    <w:rsid w:val="00FF095F"/>
    <w:rsid w:val="00FF2B5B"/>
    <w:rsid w:val="00FF2BE8"/>
    <w:rsid w:val="00FF483E"/>
    <w:rsid w:val="00FF4D50"/>
    <w:rsid w:val="00FF5995"/>
    <w:rsid w:val="00FF6279"/>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A05F-9779-41E2-BFC9-A7032D95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13</Pages>
  <Words>12033</Words>
  <Characters>69431</Characters>
  <Application>Microsoft Office Word</Application>
  <DocSecurity>0</DocSecurity>
  <Lines>1138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Dinh Diep</cp:lastModifiedBy>
  <cp:revision>131</cp:revision>
  <cp:lastPrinted>2016-08-22T17:17:00Z</cp:lastPrinted>
  <dcterms:created xsi:type="dcterms:W3CDTF">2016-12-15T19:22:00Z</dcterms:created>
  <dcterms:modified xsi:type="dcterms:W3CDTF">2017-01-03T19:29:00Z</dcterms:modified>
</cp:coreProperties>
</file>