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5F90C373"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 xml:space="preserve">Deconvolution of epigenetic heterogeneity </w:t>
      </w:r>
      <w:r w:rsidR="009E7078">
        <w:rPr>
          <w:rFonts w:ascii="Arial" w:eastAsia="Arial" w:hAnsi="Arial" w:cs="Arial"/>
          <w:color w:val="auto"/>
          <w:sz w:val="22"/>
          <w:szCs w:val="22"/>
        </w:rPr>
        <w:t xml:space="preserve">in human tissues and </w:t>
      </w:r>
      <w:r w:rsidR="005302BF">
        <w:rPr>
          <w:rFonts w:ascii="Arial" w:eastAsia="Arial" w:hAnsi="Arial" w:cs="Arial"/>
          <w:color w:val="auto"/>
          <w:sz w:val="22"/>
          <w:szCs w:val="22"/>
        </w:rPr>
        <w:t>plasma</w:t>
      </w:r>
      <w:r w:rsidR="009E7078">
        <w:rPr>
          <w:rFonts w:ascii="Arial" w:eastAsia="Arial" w:hAnsi="Arial" w:cs="Arial"/>
          <w:color w:val="auto"/>
          <w:sz w:val="22"/>
          <w:szCs w:val="22"/>
        </w:rPr>
        <w:t xml:space="preserve"> DNA </w:t>
      </w:r>
      <w:r w:rsidRPr="00530512">
        <w:rPr>
          <w:rFonts w:ascii="Arial" w:eastAsia="Arial" w:hAnsi="Arial" w:cs="Arial"/>
          <w:color w:val="auto"/>
          <w:sz w:val="22"/>
          <w:szCs w:val="22"/>
        </w:rPr>
        <w:t>by tightly coupled CpG methylation.</w:t>
      </w:r>
    </w:p>
    <w:p w14:paraId="2C2B2C32" w14:textId="69E7329D" w:rsidR="00AF1A75" w:rsidRDefault="00AF1A75" w:rsidP="00876901">
      <w:pPr>
        <w:spacing w:line="276" w:lineRule="auto"/>
        <w:rPr>
          <w:rFonts w:ascii="Arial" w:hAnsi="Arial" w:cs="Arial"/>
          <w:color w:val="auto"/>
          <w:sz w:val="22"/>
          <w:szCs w:val="22"/>
        </w:rPr>
      </w:pPr>
    </w:p>
    <w:p w14:paraId="658DAA44" w14:textId="16EA536F"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Nongluk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BB22A0">
        <w:rPr>
          <w:rFonts w:ascii="Arial" w:hAnsi="Arial" w:cs="Arial"/>
          <w:color w:val="auto"/>
          <w:sz w:val="22"/>
          <w:szCs w:val="22"/>
          <w:vertAlign w:val="superscript"/>
        </w:rPr>
        <w:t>2</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570805DD"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0ABD879" w:rsidR="00AF1A75" w:rsidRPr="00530512"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5D47F950" w14:textId="77777777" w:rsidR="00AF1A75" w:rsidRPr="00530512" w:rsidRDefault="00AF1A75" w:rsidP="00876901">
      <w:pPr>
        <w:spacing w:line="276" w:lineRule="auto"/>
        <w:rPr>
          <w:rFonts w:ascii="Arial" w:hAnsi="Arial" w:cs="Arial"/>
          <w:color w:val="auto"/>
          <w:sz w:val="22"/>
          <w:szCs w:val="22"/>
        </w:rPr>
      </w:pP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4C4DE30F" w14:textId="77777777" w:rsidR="00AF1A75" w:rsidRPr="00530512" w:rsidRDefault="00AF1A75">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DC20401"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CpG sites in mammalian genomes </w:t>
      </w:r>
      <w:r w:rsidR="00CA67D5">
        <w:rPr>
          <w:rFonts w:ascii="Arial" w:eastAsia="Arial" w:hAnsi="Arial" w:cs="Arial"/>
          <w:color w:val="auto"/>
          <w:sz w:val="22"/>
          <w:szCs w:val="22"/>
        </w:rPr>
        <w:t xml:space="preserve">can </w:t>
      </w:r>
      <w:r w:rsidRPr="00D22F70">
        <w:rPr>
          <w:rFonts w:ascii="Arial" w:eastAsia="Arial" w:hAnsi="Arial" w:cs="Arial"/>
          <w:color w:val="auto"/>
          <w:sz w:val="22"/>
          <w:szCs w:val="22"/>
        </w:rPr>
        <w:t xml:space="preserve">be co-methylated due to the processivity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 xml:space="preserve">e defined </w:t>
      </w:r>
      <w:r w:rsidR="009E7078">
        <w:rPr>
          <w:rFonts w:ascii="Arial" w:eastAsia="Arial" w:hAnsi="Arial" w:cs="Arial"/>
          <w:color w:val="auto"/>
          <w:sz w:val="22"/>
          <w:szCs w:val="22"/>
        </w:rPr>
        <w:t xml:space="preserve">147,888 </w:t>
      </w:r>
      <w:r w:rsidRPr="00D22F70">
        <w:rPr>
          <w:rFonts w:ascii="Arial" w:eastAsia="Arial" w:hAnsi="Arial" w:cs="Arial"/>
          <w:color w:val="auto"/>
          <w:sz w:val="22"/>
          <w:szCs w:val="22"/>
        </w:rPr>
        <w:t xml:space="preserve">blocks of tightly coupled CpG sites, called Methylation Haplotype Blocks (MHBs), </w:t>
      </w:r>
      <w:r w:rsidR="009E7078">
        <w:rPr>
          <w:rFonts w:ascii="Arial" w:eastAsia="Arial" w:hAnsi="Arial" w:cs="Arial"/>
          <w:color w:val="auto"/>
          <w:sz w:val="22"/>
          <w:szCs w:val="22"/>
        </w:rPr>
        <w:t xml:space="preserve">in the human genome </w:t>
      </w:r>
      <w:r w:rsidRPr="00D22F70">
        <w:rPr>
          <w:rFonts w:ascii="Arial" w:eastAsia="Arial" w:hAnsi="Arial" w:cs="Arial"/>
          <w:color w:val="auto"/>
          <w:sz w:val="22"/>
          <w:szCs w:val="22"/>
        </w:rPr>
        <w:t>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xml:space="preserve">,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Pr>
          <w:rFonts w:ascii="Arial" w:eastAsia="Arial" w:hAnsi="Arial" w:cs="Arial"/>
          <w:color w:val="auto"/>
          <w:sz w:val="22"/>
          <w:szCs w:val="22"/>
        </w:rPr>
        <w:t>circulating cell-free DNA</w:t>
      </w:r>
      <w:r>
        <w:rPr>
          <w:rFonts w:ascii="Arial" w:eastAsia="Arial" w:hAnsi="Arial" w:cs="Arial"/>
          <w:color w:val="auto"/>
          <w:sz w:val="22"/>
          <w:szCs w:val="22"/>
        </w:rPr>
        <w:t xml:space="preserve">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74844FD9" w:rsidR="00EF33ED" w:rsidRPr="00530512" w:rsidRDefault="00FF2B5B"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CpG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815612" w:rsidRPr="00530512">
          <w:rPr>
            <w:rFonts w:ascii="Arial" w:eastAsia="Arial" w:hAnsi="Arial" w:cs="Arial"/>
            <w:color w:val="auto"/>
            <w:sz w:val="22"/>
            <w:szCs w:val="22"/>
          </w:rPr>
          <w:fldChar w:fldCharType="begin"/>
        </w:r>
        <w:r w:rsidR="00815612"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815612" w:rsidRPr="00530512">
          <w:rPr>
            <w:rFonts w:ascii="Arial" w:eastAsia="Arial" w:hAnsi="Arial" w:cs="Arial"/>
            <w:color w:val="auto"/>
            <w:sz w:val="22"/>
            <w:szCs w:val="22"/>
          </w:rPr>
          <w:fldChar w:fldCharType="separate"/>
        </w:r>
        <w:r w:rsidR="00815612" w:rsidRPr="00530512">
          <w:rPr>
            <w:rFonts w:ascii="Arial" w:eastAsia="Arial" w:hAnsi="Arial" w:cs="Arial"/>
            <w:noProof/>
            <w:color w:val="auto"/>
            <w:sz w:val="22"/>
            <w:szCs w:val="22"/>
            <w:vertAlign w:val="superscript"/>
          </w:rPr>
          <w:t>1</w:t>
        </w:r>
        <w:r w:rsidR="00815612"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processivity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these enzymes, physically adjacent CpG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CpG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815612">
          <w:rPr>
            <w:rFonts w:ascii="Arial" w:eastAsia="Arial" w:hAnsi="Arial" w:cs="Arial"/>
            <w:color w:val="auto"/>
            <w:sz w:val="22"/>
            <w:szCs w:val="22"/>
          </w:rPr>
          <w:fldChar w:fldCharType="begin"/>
        </w:r>
        <w:r w:rsidR="00815612">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8156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2</w:t>
        </w:r>
        <w:r w:rsidR="00815612">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r w:rsidR="009E70B7" w:rsidRPr="00530512">
        <w:rPr>
          <w:rFonts w:ascii="Arial" w:eastAsia="Arial" w:hAnsi="Arial" w:cs="Arial"/>
          <w:color w:val="auto"/>
          <w:sz w:val="22"/>
          <w:szCs w:val="22"/>
        </w:rPr>
        <w:t xml:space="preserve">segregration of adjacent genetic variants on human chromosomes among human populations, can be applied to </w:t>
      </w:r>
      <w:r w:rsidR="00AD278C" w:rsidRPr="00530512">
        <w:rPr>
          <w:rFonts w:ascii="Arial" w:eastAsia="Arial" w:hAnsi="Arial" w:cs="Arial"/>
          <w:color w:val="auto"/>
          <w:sz w:val="22"/>
          <w:szCs w:val="22"/>
        </w:rPr>
        <w:t>the analysis of CpG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xml:space="preserve">. A number of studies related to the concepts of methylation haplotypes, epi-alleles, or epi-haplotypes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w:t>
      </w:r>
      <w:r w:rsidR="00AD278C" w:rsidRPr="00530512">
        <w:rPr>
          <w:rFonts w:ascii="Arial" w:eastAsia="Arial" w:hAnsi="Arial" w:cs="Arial"/>
          <w:color w:val="auto"/>
          <w:sz w:val="22"/>
          <w:szCs w:val="22"/>
        </w:rPr>
        <w:lastRenderedPageBreak/>
        <w:t xml:space="preserve">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r w:rsidR="005C0830" w:rsidRPr="00530512">
        <w:rPr>
          <w:rFonts w:ascii="Arial" w:eastAsia="Arial" w:hAnsi="Arial" w:cs="Arial"/>
          <w:color w:val="auto"/>
          <w:sz w:val="22"/>
          <w:szCs w:val="22"/>
        </w:rPr>
        <w:t xml:space="preserve">RoadMap </w:t>
      </w:r>
      <w:r w:rsidR="00AD278C" w:rsidRPr="00530512">
        <w:rPr>
          <w:rFonts w:ascii="Arial" w:eastAsia="Arial" w:hAnsi="Arial" w:cs="Arial"/>
          <w:color w:val="auto"/>
          <w:sz w:val="22"/>
          <w:szCs w:val="22"/>
        </w:rPr>
        <w:t>Epigenomics project</w:t>
      </w:r>
      <w:hyperlink w:anchor="_ENREF_3" w:tooltip="Bernstein, 2010 #737" w:history="1">
        <w:r w:rsidR="00815612">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Pr>
            <w:rFonts w:ascii="Arial" w:eastAsia="Arial" w:hAnsi="Arial" w:cs="Arial"/>
            <w:color w:val="auto"/>
            <w:sz w:val="22"/>
            <w:szCs w:val="22"/>
          </w:rPr>
        </w:r>
        <w:r w:rsidR="008156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3</w:t>
        </w:r>
        <w:r w:rsidR="00815612">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4" w:tooltip="Jones, 2005 #745" w:history="1">
        <w:r w:rsidR="00815612">
          <w:rPr>
            <w:rFonts w:ascii="Arial" w:eastAsia="Arial" w:hAnsi="Arial" w:cs="Arial"/>
            <w:color w:val="auto"/>
            <w:sz w:val="22"/>
            <w:szCs w:val="22"/>
          </w:rPr>
          <w:fldChar w:fldCharType="begin"/>
        </w:r>
        <w:r w:rsidR="00815612">
          <w:rPr>
            <w:rFonts w:ascii="Arial" w:eastAsia="Arial" w:hAnsi="Arial" w:cs="Arial"/>
            <w:color w:val="auto"/>
            <w:sz w:val="22"/>
            <w:szCs w:val="22"/>
          </w:rPr>
          <w:instrText xml:space="preserve"> ADDIN EN.CITE &lt;EndNote&gt;&lt;Cite&gt;&lt;Author&gt;Jones&lt;/Author&gt;&lt;Year&gt;2005&lt;/Year&gt;&lt;RecNum&gt;745&lt;/RecNum&gt;&lt;DisplayText&gt;&lt;style face="superscript"&gt;4&lt;/style&gt;&lt;/DisplayText&gt;&lt;record&gt;&lt;rec-number&gt;745&lt;/rec-number&gt;&lt;foreign-keys&gt;&lt;key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8156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4</w:t>
        </w:r>
        <w:r w:rsidR="00815612">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resolution bisulfite sequencing data sets for many tissue and cell types.</w:t>
      </w:r>
      <w:r w:rsidR="00EF33ED" w:rsidRPr="00530512">
        <w:rPr>
          <w:rFonts w:ascii="Arial" w:eastAsia="Arial" w:hAnsi="Arial" w:cs="Arial"/>
          <w:color w:val="auto"/>
          <w:sz w:val="22"/>
          <w:szCs w:val="22"/>
        </w:rPr>
        <w:t xml:space="preserve"> These public data sets, in combination with 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allowed us to perform full-</w:t>
      </w:r>
      <w:r w:rsidR="00EF33ED" w:rsidRPr="00530512">
        <w:rPr>
          <w:rFonts w:ascii="Arial" w:eastAsia="Arial" w:hAnsi="Arial" w:cs="Arial"/>
          <w:color w:val="auto"/>
          <w:sz w:val="22"/>
          <w:szCs w:val="22"/>
        </w:rPr>
        <w:t xml:space="preserve">genome characterization of local </w:t>
      </w:r>
      <w:r w:rsidR="007C0DF3">
        <w:rPr>
          <w:rFonts w:ascii="Arial" w:eastAsia="Arial" w:hAnsi="Arial" w:cs="Arial"/>
          <w:color w:val="auto"/>
          <w:sz w:val="22"/>
          <w:szCs w:val="22"/>
        </w:rPr>
        <w:t xml:space="preserve">coupled CpG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CpGs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71D7749D"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deconvoluting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5" w:tooltip="Houseman, 2016 #215" w:history="1">
        <w:r w:rsidR="00815612">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Pr>
            <w:rFonts w:ascii="Arial" w:eastAsia="Arial" w:hAnsi="Arial" w:cs="Arial"/>
            <w:color w:val="auto"/>
            <w:sz w:val="22"/>
            <w:szCs w:val="22"/>
          </w:rPr>
        </w:r>
        <w:r w:rsidR="008156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5</w:t>
        </w:r>
        <w:r w:rsidR="0081561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6" w:tooltip="Sun, 2015 #8964" w:history="1">
        <w:r w:rsidR="008156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Pr>
            <w:rFonts w:ascii="Arial" w:eastAsia="Arial" w:hAnsi="Arial" w:cs="Arial"/>
            <w:color w:val="auto"/>
            <w:sz w:val="22"/>
            <w:szCs w:val="22"/>
          </w:rPr>
        </w:r>
        <w:r w:rsidR="008156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6</w:t>
        </w:r>
        <w:r w:rsidR="0081561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6" w:tooltip="Sun, 2015 #8964" w:history="1">
        <w:r w:rsidR="008156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Pr>
            <w:rFonts w:ascii="Arial" w:eastAsia="Arial" w:hAnsi="Arial" w:cs="Arial"/>
            <w:color w:val="auto"/>
            <w:sz w:val="22"/>
            <w:szCs w:val="22"/>
          </w:rPr>
        </w:r>
        <w:r w:rsidR="008156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6</w:t>
        </w:r>
        <w:r w:rsidR="0081561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CpG sites, and are fundamentally limited by the technical noise and sensitivity in measuring single CpG methylation. Very recently, </w:t>
      </w:r>
      <w:r w:rsidR="005D7C76" w:rsidRPr="00530512">
        <w:rPr>
          <w:rFonts w:ascii="Arial" w:eastAsia="Arial" w:hAnsi="Arial" w:cs="Arial"/>
          <w:color w:val="auto"/>
          <w:sz w:val="22"/>
          <w:szCs w:val="22"/>
        </w:rPr>
        <w:t xml:space="preserve">Lehmann-Werman et al demonstrated a superior sensitivity with multi-CpG haplotypes in detecting tissue-specific </w:t>
      </w:r>
      <w:r w:rsidR="0044556A" w:rsidRPr="00530512">
        <w:rPr>
          <w:rFonts w:ascii="Arial" w:eastAsia="Arial" w:hAnsi="Arial" w:cs="Arial"/>
          <w:color w:val="auto"/>
          <w:sz w:val="22"/>
          <w:szCs w:val="22"/>
        </w:rPr>
        <w:t>signatures in circulating DNA</w:t>
      </w:r>
      <w:hyperlink w:anchor="_ENREF_7" w:tooltip="Lehmann-Werman, 2016 #6" w:history="1">
        <w:r w:rsidR="00815612"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sidRPr="00530512">
          <w:rPr>
            <w:rFonts w:ascii="Arial" w:eastAsia="Arial" w:hAnsi="Arial" w:cs="Arial"/>
            <w:color w:val="auto"/>
            <w:sz w:val="22"/>
            <w:szCs w:val="22"/>
          </w:rPr>
        </w:r>
        <w:r w:rsidR="00815612" w:rsidRPr="005305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7</w:t>
        </w:r>
        <w:r w:rsidR="00815612"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The markers in that study were discovered from Infinium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4D57AE">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sidRPr="00A51C04">
        <w:rPr>
          <w:rFonts w:ascii="Arial" w:eastAsia="Arial" w:hAnsi="Arial" w:cs="Arial"/>
          <w:b/>
          <w:color w:val="FF0000"/>
          <w:sz w:val="22"/>
          <w:szCs w:val="22"/>
          <w:rPrChange w:id="1" w:author="Shicheng Guo" w:date="2016-11-25T00:22:00Z">
            <w:rPr>
              <w:rFonts w:ascii="Arial" w:eastAsia="Arial" w:hAnsi="Arial" w:cs="Arial"/>
              <w:b/>
              <w:color w:val="auto"/>
              <w:sz w:val="22"/>
              <w:szCs w:val="22"/>
            </w:rPr>
          </w:rPrChange>
        </w:rPr>
        <w:t xml:space="preserve">Figure </w:t>
      </w:r>
      <w:r w:rsidR="00D354E7" w:rsidRPr="00A51C04">
        <w:rPr>
          <w:rFonts w:ascii="Arial" w:eastAsia="Arial" w:hAnsi="Arial" w:cs="Arial"/>
          <w:b/>
          <w:color w:val="FF0000"/>
          <w:sz w:val="22"/>
          <w:szCs w:val="22"/>
          <w:rPrChange w:id="2" w:author="Shicheng Guo" w:date="2016-11-25T00:22:00Z">
            <w:rPr>
              <w:rFonts w:ascii="Arial" w:eastAsia="Arial" w:hAnsi="Arial" w:cs="Arial"/>
              <w:b/>
              <w:color w:val="auto"/>
              <w:sz w:val="22"/>
              <w:szCs w:val="22"/>
            </w:rPr>
          </w:rPrChange>
        </w:rPr>
        <w:t>1</w:t>
      </w:r>
      <w:ins w:id="3" w:author="Shicheng Guo" w:date="2016-11-25T00:22:00Z">
        <w:r w:rsidR="00123F3C" w:rsidRPr="00A51C04">
          <w:rPr>
            <w:rFonts w:ascii="Arial" w:eastAsia="Arial" w:hAnsi="Arial" w:cs="Arial"/>
            <w:b/>
            <w:color w:val="FF0000"/>
            <w:sz w:val="22"/>
            <w:szCs w:val="22"/>
            <w:rPrChange w:id="4" w:author="Shicheng Guo" w:date="2016-11-25T00:22:00Z">
              <w:rPr>
                <w:rFonts w:ascii="Arial" w:eastAsia="Arial" w:hAnsi="Arial" w:cs="Arial"/>
                <w:b/>
                <w:color w:val="auto"/>
                <w:sz w:val="22"/>
                <w:szCs w:val="22"/>
              </w:rPr>
            </w:rPrChange>
          </w:rPr>
          <w:t>a</w:t>
        </w:r>
      </w:ins>
      <w:del w:id="5" w:author="Shicheng Guo" w:date="2016-11-25T00:22:00Z">
        <w:r w:rsidR="00D354E7" w:rsidRPr="00CB3EB4" w:rsidDel="00123F3C">
          <w:rPr>
            <w:rFonts w:ascii="Arial" w:eastAsia="Arial" w:hAnsi="Arial" w:cs="Arial"/>
            <w:b/>
            <w:color w:val="auto"/>
            <w:sz w:val="22"/>
            <w:szCs w:val="22"/>
          </w:rPr>
          <w:delText>A</w:delText>
        </w:r>
      </w:del>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29A3C54D"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CpG sites along single DNA molecules, </w:t>
      </w:r>
      <w:r w:rsidR="009E7078">
        <w:rPr>
          <w:rFonts w:ascii="Arial" w:eastAsia="Arial" w:hAnsi="Arial" w:cs="Arial"/>
          <w:i w:val="0"/>
          <w:color w:val="auto"/>
          <w:sz w:val="22"/>
          <w:szCs w:val="22"/>
        </w:rPr>
        <w:t xml:space="preserve">we extended </w:t>
      </w:r>
      <w:r w:rsidR="00B92B21" w:rsidRPr="001F529D">
        <w:rPr>
          <w:rFonts w:ascii="Arial" w:eastAsia="Arial" w:hAnsi="Arial" w:cs="Arial"/>
          <w:i w:val="0"/>
          <w:color w:val="auto"/>
          <w:sz w:val="22"/>
          <w:szCs w:val="22"/>
        </w:rPr>
        <w:t>the concept of genetic linkage disequilibrium</w:t>
      </w:r>
      <w:r w:rsidR="00672FB0">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 </w:instrText>
      </w:r>
      <w:r w:rsidR="009E7078">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EN.CITE.DATA </w:instrText>
      </w:r>
      <w:r w:rsidR="009E7078">
        <w:rPr>
          <w:rFonts w:ascii="Arial" w:eastAsia="Arial" w:hAnsi="Arial" w:cs="Arial"/>
          <w:i w:val="0"/>
          <w:color w:val="auto"/>
          <w:sz w:val="22"/>
          <w:szCs w:val="22"/>
        </w:rPr>
      </w:r>
      <w:r w:rsidR="009E7078">
        <w:rPr>
          <w:rFonts w:ascii="Arial" w:eastAsia="Arial" w:hAnsi="Arial" w:cs="Arial"/>
          <w:i w:val="0"/>
          <w:color w:val="auto"/>
          <w:sz w:val="22"/>
          <w:szCs w:val="22"/>
        </w:rPr>
        <w:fldChar w:fldCharType="end"/>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separate"/>
      </w:r>
      <w:hyperlink w:anchor="_ENREF_2" w:tooltip="Slatkin, 2008 #731" w:history="1">
        <w:r w:rsidR="00815612" w:rsidRPr="009E7078">
          <w:rPr>
            <w:rFonts w:ascii="Arial" w:eastAsia="Arial" w:hAnsi="Arial" w:cs="Arial"/>
            <w:i w:val="0"/>
            <w:noProof/>
            <w:color w:val="auto"/>
            <w:sz w:val="22"/>
            <w:szCs w:val="22"/>
            <w:vertAlign w:val="superscript"/>
          </w:rPr>
          <w:t>2</w:t>
        </w:r>
      </w:hyperlink>
      <w:r w:rsidR="009E7078" w:rsidRPr="009E7078">
        <w:rPr>
          <w:rFonts w:ascii="Arial" w:eastAsia="Arial" w:hAnsi="Arial" w:cs="Arial"/>
          <w:i w:val="0"/>
          <w:noProof/>
          <w:color w:val="auto"/>
          <w:sz w:val="22"/>
          <w:szCs w:val="22"/>
          <w:vertAlign w:val="superscript"/>
        </w:rPr>
        <w:t>,</w:t>
      </w:r>
      <w:hyperlink w:anchor="_ENREF_8" w:tooltip="Shoemaker, 2010 #633" w:history="1">
        <w:r w:rsidR="00815612" w:rsidRPr="009E7078">
          <w:rPr>
            <w:rFonts w:ascii="Arial" w:eastAsia="Arial" w:hAnsi="Arial" w:cs="Arial"/>
            <w:i w:val="0"/>
            <w:noProof/>
            <w:color w:val="auto"/>
            <w:sz w:val="22"/>
            <w:szCs w:val="22"/>
            <w:vertAlign w:val="superscript"/>
          </w:rPr>
          <w:t>8</w:t>
        </w:r>
      </w:hyperlink>
      <w:r w:rsidR="00672FB0">
        <w:rPr>
          <w:rFonts w:ascii="Arial" w:eastAsia="Arial" w:hAnsi="Arial" w:cs="Arial"/>
          <w:i w:val="0"/>
          <w:color w:val="auto"/>
          <w:sz w:val="22"/>
          <w:szCs w:val="22"/>
        </w:rPr>
        <w:fldChar w:fldCharType="end"/>
      </w:r>
      <w:hyperlink w:anchor="_ENREF_8" w:tooltip="Shoemaker, 2010 #633" w:history="1"/>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CpG </w:t>
      </w:r>
      <w:r w:rsidR="00B92B21" w:rsidRPr="001F529D">
        <w:rPr>
          <w:rFonts w:ascii="Arial" w:eastAsia="Arial" w:hAnsi="Arial" w:cs="Arial"/>
          <w:i w:val="0"/>
          <w:color w:val="auto"/>
          <w:sz w:val="22"/>
          <w:szCs w:val="22"/>
        </w:rPr>
        <w:t>methylation among different DNA molecules</w:t>
      </w:r>
      <w:r w:rsidR="009E7078">
        <w:rPr>
          <w:rFonts w:ascii="Arial" w:eastAsia="Arial" w:hAnsi="Arial" w:cs="Arial"/>
          <w:i w:val="0"/>
          <w:color w:val="auto"/>
          <w:sz w:val="22"/>
          <w:szCs w:val="22"/>
        </w:rPr>
        <w:t xml:space="preserve"> of the same samples</w:t>
      </w:r>
      <w:r w:rsidR="00B92B21" w:rsidRPr="001F529D">
        <w:rPr>
          <w:rFonts w:ascii="Arial" w:eastAsia="Arial" w:hAnsi="Arial" w:cs="Arial"/>
          <w:i w:val="0"/>
          <w:color w:val="auto"/>
          <w:sz w:val="22"/>
          <w:szCs w:val="22"/>
        </w:rPr>
        <w:t xml:space="preserve">. CpG methylation status of </w:t>
      </w:r>
      <w:r w:rsidR="002C255E" w:rsidRPr="001F529D">
        <w:rPr>
          <w:rFonts w:ascii="Arial" w:eastAsia="Arial" w:hAnsi="Arial" w:cs="Arial"/>
          <w:i w:val="0"/>
          <w:color w:val="auto"/>
          <w:sz w:val="22"/>
          <w:szCs w:val="22"/>
        </w:rPr>
        <w:t>multiple CpG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r w:rsidR="002C255E" w:rsidRPr="001F529D">
        <w:rPr>
          <w:rFonts w:ascii="Arial" w:eastAsia="Arial" w:hAnsi="Arial" w:cs="Arial"/>
          <w:i w:val="0"/>
          <w:color w:val="auto"/>
          <w:sz w:val="22"/>
          <w:szCs w:val="22"/>
        </w:rPr>
        <w:t>CpG</w:t>
      </w:r>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w:t>
      </w:r>
      <w:r w:rsidR="009E7078">
        <w:rPr>
          <w:rFonts w:ascii="Arial" w:eastAsia="Arial" w:hAnsi="Arial" w:cs="Arial"/>
          <w:i w:val="0"/>
          <w:color w:val="auto"/>
          <w:sz w:val="22"/>
          <w:szCs w:val="22"/>
        </w:rPr>
        <w:t xml:space="preserve">full human </w:t>
      </w:r>
      <w:r w:rsidR="00B92B21" w:rsidRPr="001F529D">
        <w:rPr>
          <w:rFonts w:ascii="Arial" w:eastAsia="Arial" w:hAnsi="Arial" w:cs="Arial"/>
          <w:i w:val="0"/>
          <w:color w:val="auto"/>
          <w:sz w:val="22"/>
          <w:szCs w:val="22"/>
        </w:rPr>
        <w:t xml:space="preserve">genome into blocks of tightly </w:t>
      </w:r>
      <w:r w:rsidR="007C0DF3">
        <w:rPr>
          <w:rFonts w:ascii="Arial" w:eastAsia="Arial" w:hAnsi="Arial" w:cs="Arial"/>
          <w:i w:val="0"/>
          <w:color w:val="auto"/>
          <w:sz w:val="22"/>
          <w:szCs w:val="22"/>
        </w:rPr>
        <w:t>coupled</w:t>
      </w:r>
      <w:r w:rsidR="00B92B21" w:rsidRPr="001F529D">
        <w:rPr>
          <w:rFonts w:ascii="Arial" w:eastAsia="Arial" w:hAnsi="Arial" w:cs="Arial"/>
          <w:i w:val="0"/>
          <w:color w:val="auto"/>
          <w:sz w:val="22"/>
          <w:szCs w:val="22"/>
        </w:rPr>
        <w:t xml:space="preserve"> CpG </w:t>
      </w:r>
      <w:r w:rsidR="007C0DF3">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 xml:space="preserve">sites, which we called Methylation Haplotype Blocks (MHBs, </w:t>
      </w:r>
      <w:r w:rsidR="00B92B21" w:rsidRPr="00A51C04">
        <w:rPr>
          <w:rFonts w:ascii="Arial" w:eastAsia="Arial" w:hAnsi="Arial" w:cs="Arial"/>
          <w:b/>
          <w:i w:val="0"/>
          <w:color w:val="FF0000"/>
          <w:sz w:val="22"/>
          <w:szCs w:val="22"/>
          <w:rPrChange w:id="6" w:author="Shicheng Guo" w:date="2016-11-25T00:22:00Z">
            <w:rPr>
              <w:rFonts w:ascii="Arial" w:eastAsia="Arial" w:hAnsi="Arial" w:cs="Arial"/>
              <w:b/>
              <w:i w:val="0"/>
              <w:color w:val="auto"/>
              <w:sz w:val="22"/>
              <w:szCs w:val="22"/>
            </w:rPr>
          </w:rPrChange>
        </w:rPr>
        <w:t>Figure 1</w:t>
      </w:r>
      <w:ins w:id="7" w:author="Shicheng Guo" w:date="2016-11-25T00:21:00Z">
        <w:r w:rsidR="00DD763B" w:rsidRPr="00A51C04">
          <w:rPr>
            <w:rFonts w:ascii="Arial" w:eastAsia="Arial" w:hAnsi="Arial" w:cs="Arial"/>
            <w:b/>
            <w:i w:val="0"/>
            <w:color w:val="FF0000"/>
            <w:sz w:val="22"/>
            <w:szCs w:val="22"/>
            <w:rPrChange w:id="8" w:author="Shicheng Guo" w:date="2016-11-25T00:22:00Z">
              <w:rPr>
                <w:rFonts w:ascii="Arial" w:eastAsia="Arial" w:hAnsi="Arial" w:cs="Arial"/>
                <w:b/>
                <w:i w:val="0"/>
                <w:color w:val="auto"/>
                <w:sz w:val="22"/>
                <w:szCs w:val="22"/>
              </w:rPr>
            </w:rPrChange>
          </w:rPr>
          <w:t>b</w:t>
        </w:r>
      </w:ins>
      <w:del w:id="9" w:author="Shicheng Guo" w:date="2016-11-25T00:21:00Z">
        <w:r w:rsidR="00B92B21" w:rsidRPr="001F529D" w:rsidDel="00DD763B">
          <w:rPr>
            <w:rFonts w:ascii="Arial" w:eastAsia="Arial" w:hAnsi="Arial" w:cs="Arial"/>
            <w:b/>
            <w:i w:val="0"/>
            <w:color w:val="auto"/>
            <w:sz w:val="22"/>
            <w:szCs w:val="22"/>
          </w:rPr>
          <w:delText>B</w:delText>
        </w:r>
      </w:del>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79D76B06"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sets of published Whole Genome Bisulfite Sequencing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9" w:tooltip="Schultz, 2015 #926" w:history="1">
        <w:r w:rsidR="00815612" w:rsidRPr="00672FB0">
          <w:rPr>
            <w:rFonts w:ascii="Arial" w:eastAsia="Arial" w:hAnsi="Arial" w:cs="Arial"/>
            <w:noProof/>
            <w:color w:val="auto"/>
            <w:sz w:val="22"/>
            <w:szCs w:val="22"/>
            <w:vertAlign w:val="superscript"/>
          </w:rPr>
          <w:t>9</w:t>
        </w:r>
      </w:hyperlink>
      <w:r w:rsidR="00672FB0" w:rsidRPr="00672FB0">
        <w:rPr>
          <w:rFonts w:ascii="Arial" w:eastAsia="Arial" w:hAnsi="Arial" w:cs="Arial"/>
          <w:noProof/>
          <w:color w:val="auto"/>
          <w:sz w:val="22"/>
          <w:szCs w:val="22"/>
          <w:vertAlign w:val="superscript"/>
        </w:rPr>
        <w:t>,</w:t>
      </w:r>
      <w:hyperlink w:anchor="_ENREF_10" w:tooltip="Heyn, 2012 #927" w:history="1">
        <w:r w:rsidR="00815612" w:rsidRPr="00672FB0">
          <w:rPr>
            <w:rFonts w:ascii="Arial" w:eastAsia="Arial" w:hAnsi="Arial" w:cs="Arial"/>
            <w:noProof/>
            <w:color w:val="auto"/>
            <w:sz w:val="22"/>
            <w:szCs w:val="22"/>
            <w:vertAlign w:val="superscript"/>
          </w:rPr>
          <w:t>10</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as well as the H1 human embryonic stem cells</w:t>
      </w:r>
      <w:ins w:id="10" w:author="Shicheng Guo" w:date="2016-11-07T09:34:00Z">
        <w:r w:rsidR="00A73F27">
          <w:rPr>
            <w:rFonts w:ascii="Arial" w:eastAsia="Arial" w:hAnsi="Arial" w:cs="Arial"/>
            <w:color w:val="auto"/>
            <w:sz w:val="22"/>
            <w:szCs w:val="22"/>
          </w:rPr>
          <w:t xml:space="preserve">, </w:t>
        </w:r>
      </w:ins>
      <w:del w:id="11" w:author="Shicheng Guo" w:date="2016-11-07T09:34:00Z">
        <w:r w:rsidRPr="00530512" w:rsidDel="00A73F27">
          <w:rPr>
            <w:rFonts w:ascii="Arial" w:eastAsia="Arial" w:hAnsi="Arial" w:cs="Arial"/>
            <w:color w:val="auto"/>
            <w:sz w:val="22"/>
            <w:szCs w:val="22"/>
          </w:rPr>
          <w:delText xml:space="preserve"> and </w:delText>
        </w:r>
      </w:del>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r w:rsidR="00815612">
        <w:rPr>
          <w:rFonts w:ascii="Arial" w:eastAsia="Arial" w:hAnsi="Arial" w:cs="Arial"/>
          <w:color w:val="auto"/>
          <w:sz w:val="22"/>
          <w:szCs w:val="22"/>
        </w:rPr>
        <w:fldChar w:fldCharType="begin"/>
      </w:r>
      <w:r w:rsidR="00815612">
        <w:rPr>
          <w:rFonts w:ascii="Arial" w:eastAsia="Arial" w:hAnsi="Arial" w:cs="Arial"/>
          <w:color w:val="auto"/>
          <w:sz w:val="22"/>
          <w:szCs w:val="22"/>
        </w:rPr>
        <w:instrText xml:space="preserve"> HYPERLINK \l "_ENREF_11" \o "Xie, 2013 #8961" </w:instrText>
      </w:r>
      <w:r w:rsidR="00815612">
        <w:rPr>
          <w:rFonts w:ascii="Arial" w:eastAsia="Arial" w:hAnsi="Arial" w:cs="Arial"/>
          <w:color w:val="auto"/>
          <w:sz w:val="22"/>
          <w:szCs w:val="22"/>
        </w:rPr>
        <w:fldChar w:fldCharType="separate"/>
      </w:r>
      <w:r w:rsidR="00815612" w:rsidRPr="00BE69F4">
        <w:rPr>
          <w:rFonts w:ascii="Arial" w:eastAsia="Arial" w:hAnsi="Arial" w:cs="Arial"/>
          <w:color w:val="FF0000"/>
          <w:sz w:val="22"/>
          <w:szCs w:val="22"/>
          <w:rPrChange w:id="12" w:author="Shicheng Guo" w:date="2016-11-21T12:13:00Z">
            <w:rPr>
              <w:rFonts w:ascii="Arial" w:eastAsia="Arial" w:hAnsi="Arial" w:cs="Arial"/>
              <w:color w:val="auto"/>
              <w:sz w:val="22"/>
              <w:szCs w:val="22"/>
            </w:rPr>
          </w:rPrChange>
        </w:rPr>
        <w:fldChar w:fldCharType="begin">
          <w:fldData xml:space="preserve">PEVuZE5vdGU+PENpdGU+PEF1dGhvcj5YaWU8L0F1dGhvcj48WWVhcj4yMDEzPC9ZZWFyPjxSZWNO
dW0+ODk2MTwvUmVjTnVtPjxEaXNwbGF5VGV4dD48c3R5bGUgZmFjZT0ic3VwZXJzY3JpcHQiPjEx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815612" w:rsidRPr="00BE69F4">
        <w:rPr>
          <w:rFonts w:ascii="Arial" w:eastAsia="Arial" w:hAnsi="Arial" w:cs="Arial"/>
          <w:color w:val="FF0000"/>
          <w:sz w:val="22"/>
          <w:szCs w:val="22"/>
          <w:rPrChange w:id="13" w:author="Shicheng Guo" w:date="2016-11-21T12:13:00Z">
            <w:rPr>
              <w:rFonts w:ascii="Arial" w:eastAsia="Arial" w:hAnsi="Arial" w:cs="Arial"/>
              <w:color w:val="auto"/>
              <w:sz w:val="22"/>
              <w:szCs w:val="22"/>
            </w:rPr>
          </w:rPrChange>
        </w:rPr>
        <w:instrText xml:space="preserve"> ADDIN EN.CITE </w:instrText>
      </w:r>
      <w:r w:rsidR="00815612" w:rsidRPr="00BE69F4">
        <w:rPr>
          <w:rFonts w:ascii="Arial" w:eastAsia="Arial" w:hAnsi="Arial" w:cs="Arial"/>
          <w:color w:val="FF0000"/>
          <w:sz w:val="22"/>
          <w:szCs w:val="22"/>
          <w:rPrChange w:id="14" w:author="Shicheng Guo" w:date="2016-11-21T12:13:00Z">
            <w:rPr>
              <w:rFonts w:ascii="Arial" w:eastAsia="Arial" w:hAnsi="Arial" w:cs="Arial"/>
              <w:color w:val="auto"/>
              <w:sz w:val="22"/>
              <w:szCs w:val="22"/>
            </w:rPr>
          </w:rPrChange>
        </w:rPr>
        <w:fldChar w:fldCharType="begin">
          <w:fldData xml:space="preserve">PEVuZE5vdGU+PENpdGU+PEF1dGhvcj5YaWU8L0F1dGhvcj48WWVhcj4yMDEzPC9ZZWFyPjxSZWNO
dW0+ODk2MTwvUmVjTnVtPjxEaXNwbGF5VGV4dD48c3R5bGUgZmFjZT0ic3VwZXJzY3JpcHQiPjEx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815612" w:rsidRPr="00BE69F4">
        <w:rPr>
          <w:rFonts w:ascii="Arial" w:eastAsia="Arial" w:hAnsi="Arial" w:cs="Arial"/>
          <w:color w:val="FF0000"/>
          <w:sz w:val="22"/>
          <w:szCs w:val="22"/>
          <w:rPrChange w:id="15" w:author="Shicheng Guo" w:date="2016-11-21T12:13:00Z">
            <w:rPr>
              <w:rFonts w:ascii="Arial" w:eastAsia="Arial" w:hAnsi="Arial" w:cs="Arial"/>
              <w:color w:val="auto"/>
              <w:sz w:val="22"/>
              <w:szCs w:val="22"/>
            </w:rPr>
          </w:rPrChange>
        </w:rPr>
        <w:instrText xml:space="preserve"> ADDIN EN.CITE.DATA </w:instrText>
      </w:r>
      <w:r w:rsidR="00815612" w:rsidRPr="00BE69F4">
        <w:rPr>
          <w:rFonts w:ascii="Arial" w:eastAsia="Arial" w:hAnsi="Arial" w:cs="Arial"/>
          <w:color w:val="FF0000"/>
          <w:sz w:val="22"/>
          <w:szCs w:val="22"/>
          <w:rPrChange w:id="16" w:author="Shicheng Guo" w:date="2016-11-21T12:13:00Z">
            <w:rPr>
              <w:rFonts w:ascii="Arial" w:eastAsia="Arial" w:hAnsi="Arial" w:cs="Arial"/>
              <w:color w:val="FF0000"/>
              <w:sz w:val="22"/>
              <w:szCs w:val="22"/>
            </w:rPr>
          </w:rPrChange>
        </w:rPr>
      </w:r>
      <w:r w:rsidR="00815612" w:rsidRPr="00BE69F4">
        <w:rPr>
          <w:rFonts w:ascii="Arial" w:eastAsia="Arial" w:hAnsi="Arial" w:cs="Arial"/>
          <w:color w:val="FF0000"/>
          <w:sz w:val="22"/>
          <w:szCs w:val="22"/>
          <w:rPrChange w:id="17" w:author="Shicheng Guo" w:date="2016-11-21T12:13:00Z">
            <w:rPr>
              <w:rFonts w:ascii="Arial" w:eastAsia="Arial" w:hAnsi="Arial" w:cs="Arial"/>
              <w:color w:val="auto"/>
              <w:sz w:val="22"/>
              <w:szCs w:val="22"/>
            </w:rPr>
          </w:rPrChange>
        </w:rPr>
        <w:fldChar w:fldCharType="end"/>
      </w:r>
      <w:r w:rsidR="00815612" w:rsidRPr="00BE69F4">
        <w:rPr>
          <w:rFonts w:ascii="Arial" w:eastAsia="Arial" w:hAnsi="Arial" w:cs="Arial"/>
          <w:color w:val="FF0000"/>
          <w:sz w:val="22"/>
          <w:szCs w:val="22"/>
          <w:rPrChange w:id="18" w:author="Shicheng Guo" w:date="2016-11-21T12:13:00Z">
            <w:rPr>
              <w:rFonts w:ascii="Arial" w:eastAsia="Arial" w:hAnsi="Arial" w:cs="Arial"/>
              <w:color w:val="FF0000"/>
              <w:sz w:val="22"/>
              <w:szCs w:val="22"/>
            </w:rPr>
          </w:rPrChange>
        </w:rPr>
      </w:r>
      <w:r w:rsidR="00815612" w:rsidRPr="00BE69F4">
        <w:rPr>
          <w:rFonts w:ascii="Arial" w:eastAsia="Arial" w:hAnsi="Arial" w:cs="Arial"/>
          <w:color w:val="FF0000"/>
          <w:sz w:val="22"/>
          <w:szCs w:val="22"/>
          <w:rPrChange w:id="19" w:author="Shicheng Guo" w:date="2016-11-21T12:13:00Z">
            <w:rPr>
              <w:rFonts w:ascii="Arial" w:eastAsia="Arial" w:hAnsi="Arial" w:cs="Arial"/>
              <w:color w:val="auto"/>
              <w:sz w:val="22"/>
              <w:szCs w:val="22"/>
            </w:rPr>
          </w:rPrChange>
        </w:rPr>
        <w:fldChar w:fldCharType="separate"/>
      </w:r>
      <w:r w:rsidR="00815612" w:rsidRPr="00BE69F4">
        <w:rPr>
          <w:rFonts w:ascii="Arial" w:eastAsia="Arial" w:hAnsi="Arial" w:cs="Arial"/>
          <w:noProof/>
          <w:color w:val="FF0000"/>
          <w:sz w:val="22"/>
          <w:szCs w:val="22"/>
          <w:vertAlign w:val="superscript"/>
          <w:rPrChange w:id="20" w:author="Shicheng Guo" w:date="2016-11-21T12:13:00Z">
            <w:rPr>
              <w:rFonts w:ascii="Arial" w:eastAsia="Arial" w:hAnsi="Arial" w:cs="Arial"/>
              <w:noProof/>
              <w:color w:val="auto"/>
              <w:sz w:val="22"/>
              <w:szCs w:val="22"/>
              <w:vertAlign w:val="superscript"/>
            </w:rPr>
          </w:rPrChange>
        </w:rPr>
        <w:t>11</w:t>
      </w:r>
      <w:r w:rsidR="00815612" w:rsidRPr="00BE69F4">
        <w:rPr>
          <w:rFonts w:ascii="Arial" w:eastAsia="Arial" w:hAnsi="Arial" w:cs="Arial"/>
          <w:color w:val="FF0000"/>
          <w:sz w:val="22"/>
          <w:szCs w:val="22"/>
          <w:rPrChange w:id="21" w:author="Shicheng Guo" w:date="2016-11-21T12:13:00Z">
            <w:rPr>
              <w:rFonts w:ascii="Arial" w:eastAsia="Arial" w:hAnsi="Arial" w:cs="Arial"/>
              <w:color w:val="auto"/>
              <w:sz w:val="22"/>
              <w:szCs w:val="22"/>
            </w:rPr>
          </w:rPrChange>
        </w:rPr>
        <w:fldChar w:fldCharType="end"/>
      </w:r>
      <w:r w:rsidR="00815612">
        <w:rPr>
          <w:rFonts w:ascii="Arial" w:eastAsia="Arial" w:hAnsi="Arial" w:cs="Arial"/>
          <w:color w:val="auto"/>
          <w:sz w:val="22"/>
          <w:szCs w:val="22"/>
        </w:rPr>
        <w:fldChar w:fldCharType="end"/>
      </w:r>
      <w:del w:id="22" w:author="Shicheng Guo" w:date="2016-11-21T12:12:00Z">
        <w:r w:rsidR="0026549C" w:rsidDel="00BE69F4">
          <w:fldChar w:fldCharType="begin"/>
        </w:r>
        <w:r w:rsidR="0026549C" w:rsidDel="00BE69F4">
          <w:delInstrText xml:space="preserve"> HYPERLINK \l "_ENREF_11" \o "Dixon, 2015 #11" </w:delInstrText>
        </w:r>
        <w:r w:rsidR="0026549C" w:rsidDel="00BE69F4">
          <w:fldChar w:fldCharType="separate"/>
        </w:r>
        <w:r w:rsidR="00A73F27" w:rsidRPr="00530512" w:rsidDel="00BE69F4">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Y051bT4xMTwvUmVjTnVtPjxEaXNwbGF5VGV4dD48c3R5bGUgZmFjZT0ic3VwZXJzY3JpcHQiPjEx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</w:fldData>
          </w:fldChar>
        </w:r>
        <w:r w:rsidR="00A73F27" w:rsidDel="00BE69F4">
          <w:rPr>
            <w:rFonts w:ascii="Arial" w:eastAsia="Arial" w:hAnsi="Arial" w:cs="Arial"/>
            <w:color w:val="auto"/>
            <w:sz w:val="22"/>
            <w:szCs w:val="22"/>
          </w:rPr>
          <w:delInstrText xml:space="preserve"> ADDIN EN.CITE </w:delInstrText>
        </w:r>
        <w:r w:rsidR="00A73F27" w:rsidDel="00BE69F4">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Y051bT4xMTwvUmVjTnVtPjxEaXNwbGF5VGV4dD48c3R5bGUgZmFjZT0ic3VwZXJzY3JpcHQiPjEx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</w:fldData>
          </w:fldChar>
        </w:r>
        <w:r w:rsidR="00A73F27" w:rsidDel="00BE69F4">
          <w:rPr>
            <w:rFonts w:ascii="Arial" w:eastAsia="Arial" w:hAnsi="Arial" w:cs="Arial"/>
            <w:color w:val="auto"/>
            <w:sz w:val="22"/>
            <w:szCs w:val="22"/>
          </w:rPr>
          <w:delInstrText xml:space="preserve"> ADDIN EN.CITE.DATA </w:delInstrText>
        </w:r>
        <w:r w:rsidR="00A73F27" w:rsidDel="00BE69F4">
          <w:rPr>
            <w:rFonts w:ascii="Arial" w:eastAsia="Arial" w:hAnsi="Arial" w:cs="Arial"/>
            <w:color w:val="auto"/>
            <w:sz w:val="22"/>
            <w:szCs w:val="22"/>
          </w:rPr>
        </w:r>
        <w:r w:rsidR="00A73F27" w:rsidDel="00BE69F4">
          <w:rPr>
            <w:rFonts w:ascii="Arial" w:eastAsia="Arial" w:hAnsi="Arial" w:cs="Arial"/>
            <w:color w:val="auto"/>
            <w:sz w:val="22"/>
            <w:szCs w:val="22"/>
          </w:rPr>
          <w:fldChar w:fldCharType="end"/>
        </w:r>
        <w:r w:rsidR="00A73F27" w:rsidRPr="00530512" w:rsidDel="00BE69F4">
          <w:rPr>
            <w:rFonts w:ascii="Arial" w:eastAsia="Arial" w:hAnsi="Arial" w:cs="Arial"/>
            <w:color w:val="auto"/>
            <w:sz w:val="22"/>
            <w:szCs w:val="22"/>
          </w:rPr>
        </w:r>
        <w:r w:rsidR="00A73F27" w:rsidRPr="00530512" w:rsidDel="00BE69F4">
          <w:rPr>
            <w:rFonts w:ascii="Arial" w:eastAsia="Arial" w:hAnsi="Arial" w:cs="Arial"/>
            <w:color w:val="auto"/>
            <w:sz w:val="22"/>
            <w:szCs w:val="22"/>
          </w:rPr>
          <w:fldChar w:fldCharType="separate"/>
        </w:r>
        <w:r w:rsidR="00A73F27" w:rsidRPr="00BD69AE" w:rsidDel="00BE69F4">
          <w:rPr>
            <w:rFonts w:ascii="Arial" w:eastAsia="Arial" w:hAnsi="Arial" w:cs="Arial"/>
            <w:noProof/>
            <w:color w:val="auto"/>
            <w:sz w:val="22"/>
            <w:szCs w:val="22"/>
            <w:vertAlign w:val="superscript"/>
          </w:rPr>
          <w:delText>11</w:delText>
        </w:r>
        <w:r w:rsidR="00A73F27" w:rsidRPr="00530512" w:rsidDel="00BE69F4">
          <w:rPr>
            <w:rFonts w:ascii="Arial" w:eastAsia="Arial" w:hAnsi="Arial" w:cs="Arial"/>
            <w:color w:val="auto"/>
            <w:sz w:val="22"/>
            <w:szCs w:val="22"/>
          </w:rPr>
          <w:fldChar w:fldCharType="end"/>
        </w:r>
        <w:r w:rsidR="0026549C" w:rsidDel="00BE69F4">
          <w:rPr>
            <w:rFonts w:ascii="Arial" w:eastAsia="Arial" w:hAnsi="Arial" w:cs="Arial"/>
            <w:color w:val="auto"/>
            <w:sz w:val="22"/>
            <w:szCs w:val="22"/>
          </w:rPr>
          <w:fldChar w:fldCharType="end"/>
        </w:r>
      </w:del>
      <w:ins w:id="23" w:author="Shicheng Guo" w:date="2016-11-07T09:34:00Z">
        <w:r w:rsidR="00A73F27">
          <w:rPr>
            <w:rFonts w:ascii="Arial" w:eastAsia="Arial" w:hAnsi="Arial" w:cs="Arial"/>
            <w:color w:val="auto"/>
            <w:sz w:val="22"/>
            <w:szCs w:val="22"/>
          </w:rPr>
          <w:t xml:space="preserve"> </w:t>
        </w:r>
        <w:r w:rsidR="00A73F27" w:rsidRPr="00F92CCA">
          <w:rPr>
            <w:rFonts w:ascii="Arial" w:eastAsia="Arial" w:hAnsi="Arial" w:cs="Arial"/>
            <w:color w:val="FF0000"/>
            <w:sz w:val="22"/>
            <w:szCs w:val="22"/>
            <w:rPrChange w:id="24" w:author="Shicheng Guo" w:date="2016-11-24T15:58:00Z">
              <w:rPr>
                <w:rFonts w:ascii="Arial" w:eastAsia="Arial" w:hAnsi="Arial" w:cs="Arial"/>
                <w:color w:val="auto"/>
                <w:sz w:val="22"/>
                <w:szCs w:val="22"/>
              </w:rPr>
            </w:rPrChange>
          </w:rPr>
          <w:t>and human cancer cell line</w:t>
        </w:r>
      </w:ins>
      <w:r w:rsidR="00BE69F4" w:rsidRPr="00F92CCA">
        <w:rPr>
          <w:rFonts w:ascii="Arial" w:eastAsia="Arial" w:hAnsi="Arial" w:cs="Arial"/>
          <w:color w:val="FF0000"/>
          <w:sz w:val="22"/>
          <w:szCs w:val="22"/>
          <w:rPrChange w:id="25" w:author="Shicheng Guo" w:date="2016-11-24T15:58:00Z">
            <w:rPr>
              <w:rFonts w:ascii="Arial" w:eastAsia="Arial" w:hAnsi="Arial" w:cs="Arial"/>
              <w:color w:val="auto"/>
              <w:sz w:val="22"/>
              <w:szCs w:val="22"/>
            </w:rPr>
          </w:rPrChange>
        </w:rPr>
        <w:fldChar w:fldCharType="begin">
          <w:fldData xml:space="preserve">PEVuZE5vdGU+PENpdGU+PEF1dGhvcj5CbGF0dGxlcjwvQXV0aG9yPjxZZWFyPjIwMTQ8L1llYXI+
PFJlY051bT44ODgzPC9SZWNOdW0+PERpc3BsYXlUZXh0PjxzdHlsZSBmYWNlPSJzdXBlcnNjcmlw
dCI+MTIsMTM8L3N0eWxlPjwvRGlzcGxheVRleHQ+PHJlY29yZD48cmVjLW51bWJlcj44ODgzPC9y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A214EE" w:rsidRPr="00F92CCA">
        <w:rPr>
          <w:rFonts w:ascii="Arial" w:eastAsia="Arial" w:hAnsi="Arial" w:cs="Arial"/>
          <w:color w:val="FF0000"/>
          <w:sz w:val="22"/>
          <w:szCs w:val="22"/>
          <w:rPrChange w:id="26" w:author="Shicheng Guo" w:date="2016-11-24T15:58:00Z">
            <w:rPr>
              <w:rFonts w:ascii="Arial" w:eastAsia="Arial" w:hAnsi="Arial" w:cs="Arial"/>
              <w:color w:val="auto"/>
              <w:sz w:val="22"/>
              <w:szCs w:val="22"/>
              <w:highlight w:val="yellow"/>
            </w:rPr>
          </w:rPrChange>
        </w:rPr>
        <w:instrText xml:space="preserve"> ADDIN EN.CITE </w:instrText>
      </w:r>
      <w:r w:rsidR="00A214EE" w:rsidRPr="00F92CCA">
        <w:rPr>
          <w:rFonts w:ascii="Arial" w:eastAsia="Arial" w:hAnsi="Arial" w:cs="Arial"/>
          <w:color w:val="FF0000"/>
          <w:sz w:val="22"/>
          <w:szCs w:val="22"/>
          <w:rPrChange w:id="27" w:author="Shicheng Guo" w:date="2016-11-24T15:58:00Z">
            <w:rPr>
              <w:rFonts w:ascii="Arial" w:eastAsia="Arial" w:hAnsi="Arial" w:cs="Arial"/>
              <w:color w:val="auto"/>
              <w:sz w:val="22"/>
              <w:szCs w:val="22"/>
              <w:highlight w:val="yellow"/>
            </w:rPr>
          </w:rPrChange>
        </w:rPr>
        <w:fldChar w:fldCharType="begin">
          <w:fldData xml:space="preserve">PEVuZE5vdGU+PENpdGU+PEF1dGhvcj5CbGF0dGxlcjwvQXV0aG9yPjxZZWFyPjIwMTQ8L1llYXI+
PFJlY051bT44ODgzPC9SZWNOdW0+PERpc3BsYXlUZXh0PjxzdHlsZSBmYWNlPSJzdXBlcnNjcmlw
dCI+MTIsMTM8L3N0eWxlPjwvRGlzcGxheVRleHQ+PHJlY29yZD48cmVjLW51bWJlcj44ODgzPC9y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A214EE" w:rsidRPr="00F92CCA">
        <w:rPr>
          <w:rFonts w:ascii="Arial" w:eastAsia="Arial" w:hAnsi="Arial" w:cs="Arial"/>
          <w:color w:val="FF0000"/>
          <w:sz w:val="22"/>
          <w:szCs w:val="22"/>
          <w:rPrChange w:id="28" w:author="Shicheng Guo" w:date="2016-11-24T15:58:00Z">
            <w:rPr>
              <w:rFonts w:ascii="Arial" w:eastAsia="Arial" w:hAnsi="Arial" w:cs="Arial"/>
              <w:color w:val="auto"/>
              <w:sz w:val="22"/>
              <w:szCs w:val="22"/>
              <w:highlight w:val="yellow"/>
            </w:rPr>
          </w:rPrChange>
        </w:rPr>
        <w:instrText xml:space="preserve"> ADDIN EN.CITE.DATA </w:instrText>
      </w:r>
      <w:r w:rsidR="00A214EE" w:rsidRPr="00F92CCA">
        <w:rPr>
          <w:rFonts w:ascii="Arial" w:eastAsia="Arial" w:hAnsi="Arial" w:cs="Arial"/>
          <w:color w:val="FF0000"/>
          <w:sz w:val="22"/>
          <w:szCs w:val="22"/>
          <w:rPrChange w:id="29" w:author="Shicheng Guo" w:date="2016-11-24T15:58:00Z">
            <w:rPr>
              <w:rFonts w:ascii="Arial" w:eastAsia="Arial" w:hAnsi="Arial" w:cs="Arial"/>
              <w:color w:val="FF0000"/>
              <w:sz w:val="22"/>
              <w:szCs w:val="22"/>
            </w:rPr>
          </w:rPrChange>
        </w:rPr>
      </w:r>
      <w:r w:rsidR="00A214EE" w:rsidRPr="00F92CCA">
        <w:rPr>
          <w:rFonts w:ascii="Arial" w:eastAsia="Arial" w:hAnsi="Arial" w:cs="Arial"/>
          <w:color w:val="FF0000"/>
          <w:sz w:val="22"/>
          <w:szCs w:val="22"/>
          <w:rPrChange w:id="30" w:author="Shicheng Guo" w:date="2016-11-24T15:58:00Z">
            <w:rPr>
              <w:rFonts w:ascii="Arial" w:eastAsia="Arial" w:hAnsi="Arial" w:cs="Arial"/>
              <w:color w:val="auto"/>
              <w:sz w:val="22"/>
              <w:szCs w:val="22"/>
              <w:highlight w:val="yellow"/>
            </w:rPr>
          </w:rPrChange>
        </w:rPr>
        <w:fldChar w:fldCharType="end"/>
      </w:r>
      <w:r w:rsidR="00BE69F4" w:rsidRPr="00F92CCA">
        <w:rPr>
          <w:rFonts w:ascii="Arial" w:eastAsia="Arial" w:hAnsi="Arial" w:cs="Arial"/>
          <w:color w:val="FF0000"/>
          <w:sz w:val="22"/>
          <w:szCs w:val="22"/>
          <w:rPrChange w:id="31" w:author="Shicheng Guo" w:date="2016-11-24T15:58:00Z">
            <w:rPr>
              <w:rFonts w:ascii="Arial" w:eastAsia="Arial" w:hAnsi="Arial" w:cs="Arial"/>
              <w:color w:val="FF0000"/>
              <w:sz w:val="22"/>
              <w:szCs w:val="22"/>
            </w:rPr>
          </w:rPrChange>
        </w:rPr>
      </w:r>
      <w:r w:rsidR="00BE69F4" w:rsidRPr="00F92CCA">
        <w:rPr>
          <w:rFonts w:ascii="Arial" w:eastAsia="Arial" w:hAnsi="Arial" w:cs="Arial"/>
          <w:color w:val="FF0000"/>
          <w:sz w:val="22"/>
          <w:szCs w:val="22"/>
          <w:rPrChange w:id="32" w:author="Shicheng Guo" w:date="2016-11-24T15:58:00Z">
            <w:rPr>
              <w:rFonts w:ascii="Arial" w:eastAsia="Arial" w:hAnsi="Arial" w:cs="Arial"/>
              <w:color w:val="auto"/>
              <w:sz w:val="22"/>
              <w:szCs w:val="22"/>
            </w:rPr>
          </w:rPrChange>
        </w:rPr>
        <w:fldChar w:fldCharType="separate"/>
      </w:r>
      <w:r w:rsidR="00815612">
        <w:rPr>
          <w:rFonts w:ascii="Arial" w:eastAsia="Arial" w:hAnsi="Arial" w:cs="Arial"/>
          <w:noProof/>
          <w:color w:val="FF0000"/>
          <w:sz w:val="22"/>
          <w:szCs w:val="22"/>
          <w:vertAlign w:val="superscript"/>
        </w:rPr>
        <w:fldChar w:fldCharType="begin"/>
      </w:r>
      <w:r w:rsidR="00815612">
        <w:rPr>
          <w:rFonts w:ascii="Arial" w:eastAsia="Arial" w:hAnsi="Arial" w:cs="Arial"/>
          <w:noProof/>
          <w:color w:val="FF0000"/>
          <w:sz w:val="22"/>
          <w:szCs w:val="22"/>
          <w:vertAlign w:val="superscript"/>
        </w:rPr>
        <w:instrText xml:space="preserve"> HYPERLINK \l "_ENREF_12" \o "Blattler, 2014 #8883" </w:instrText>
      </w:r>
      <w:r w:rsidR="00815612">
        <w:rPr>
          <w:rFonts w:ascii="Arial" w:eastAsia="Arial" w:hAnsi="Arial" w:cs="Arial"/>
          <w:noProof/>
          <w:color w:val="FF0000"/>
          <w:sz w:val="22"/>
          <w:szCs w:val="22"/>
          <w:vertAlign w:val="superscript"/>
        </w:rPr>
        <w:fldChar w:fldCharType="separate"/>
      </w:r>
      <w:r w:rsidR="00815612" w:rsidRPr="00F92CCA">
        <w:rPr>
          <w:rFonts w:ascii="Arial" w:eastAsia="Arial" w:hAnsi="Arial" w:cs="Arial"/>
          <w:noProof/>
          <w:color w:val="FF0000"/>
          <w:sz w:val="22"/>
          <w:szCs w:val="22"/>
          <w:vertAlign w:val="superscript"/>
          <w:rPrChange w:id="33" w:author="Shicheng Guo" w:date="2016-11-24T15:58:00Z">
            <w:rPr>
              <w:rFonts w:ascii="Arial" w:eastAsia="Arial" w:hAnsi="Arial" w:cs="Arial"/>
              <w:noProof/>
              <w:color w:val="auto"/>
              <w:sz w:val="22"/>
              <w:szCs w:val="22"/>
              <w:highlight w:val="yellow"/>
              <w:vertAlign w:val="superscript"/>
            </w:rPr>
          </w:rPrChange>
        </w:rPr>
        <w:t>12</w:t>
      </w:r>
      <w:r w:rsidR="00815612">
        <w:rPr>
          <w:rFonts w:ascii="Arial" w:eastAsia="Arial" w:hAnsi="Arial" w:cs="Arial"/>
          <w:noProof/>
          <w:color w:val="FF0000"/>
          <w:sz w:val="22"/>
          <w:szCs w:val="22"/>
          <w:vertAlign w:val="superscript"/>
        </w:rPr>
        <w:fldChar w:fldCharType="end"/>
      </w:r>
      <w:r w:rsidR="00A214EE" w:rsidRPr="00F92CCA">
        <w:rPr>
          <w:rFonts w:ascii="Arial" w:eastAsia="Arial" w:hAnsi="Arial" w:cs="Arial"/>
          <w:noProof/>
          <w:color w:val="FF0000"/>
          <w:sz w:val="22"/>
          <w:szCs w:val="22"/>
          <w:vertAlign w:val="superscript"/>
          <w:rPrChange w:id="34" w:author="Shicheng Guo" w:date="2016-11-24T15:58:00Z">
            <w:rPr>
              <w:rFonts w:ascii="Arial" w:eastAsia="Arial" w:hAnsi="Arial" w:cs="Arial"/>
              <w:noProof/>
              <w:color w:val="auto"/>
              <w:sz w:val="22"/>
              <w:szCs w:val="22"/>
              <w:highlight w:val="yellow"/>
              <w:vertAlign w:val="superscript"/>
            </w:rPr>
          </w:rPrChange>
        </w:rPr>
        <w:t>,</w:t>
      </w:r>
      <w:r w:rsidR="00815612">
        <w:rPr>
          <w:rFonts w:ascii="Arial" w:eastAsia="Arial" w:hAnsi="Arial" w:cs="Arial"/>
          <w:noProof/>
          <w:color w:val="FF0000"/>
          <w:sz w:val="22"/>
          <w:szCs w:val="22"/>
          <w:vertAlign w:val="superscript"/>
        </w:rPr>
        <w:fldChar w:fldCharType="begin"/>
      </w:r>
      <w:r w:rsidR="00815612">
        <w:rPr>
          <w:rFonts w:ascii="Arial" w:eastAsia="Arial" w:hAnsi="Arial" w:cs="Arial"/>
          <w:noProof/>
          <w:color w:val="FF0000"/>
          <w:sz w:val="22"/>
          <w:szCs w:val="22"/>
          <w:vertAlign w:val="superscript"/>
        </w:rPr>
        <w:instrText xml:space="preserve"> HYPERLINK \l "_ENREF_13" \o "Heyn, 2016 #8962" </w:instrText>
      </w:r>
      <w:r w:rsidR="00815612">
        <w:rPr>
          <w:rFonts w:ascii="Arial" w:eastAsia="Arial" w:hAnsi="Arial" w:cs="Arial"/>
          <w:noProof/>
          <w:color w:val="FF0000"/>
          <w:sz w:val="22"/>
          <w:szCs w:val="22"/>
          <w:vertAlign w:val="superscript"/>
        </w:rPr>
        <w:fldChar w:fldCharType="separate"/>
      </w:r>
      <w:r w:rsidR="00815612" w:rsidRPr="00F92CCA">
        <w:rPr>
          <w:rFonts w:ascii="Arial" w:eastAsia="Arial" w:hAnsi="Arial" w:cs="Arial"/>
          <w:noProof/>
          <w:color w:val="FF0000"/>
          <w:sz w:val="22"/>
          <w:szCs w:val="22"/>
          <w:vertAlign w:val="superscript"/>
          <w:rPrChange w:id="35" w:author="Shicheng Guo" w:date="2016-11-24T15:58:00Z">
            <w:rPr>
              <w:rFonts w:ascii="Arial" w:eastAsia="Arial" w:hAnsi="Arial" w:cs="Arial"/>
              <w:noProof/>
              <w:color w:val="auto"/>
              <w:sz w:val="22"/>
              <w:szCs w:val="22"/>
              <w:highlight w:val="yellow"/>
              <w:vertAlign w:val="superscript"/>
            </w:rPr>
          </w:rPrChange>
        </w:rPr>
        <w:t>13</w:t>
      </w:r>
      <w:r w:rsidR="00815612">
        <w:rPr>
          <w:rFonts w:ascii="Arial" w:eastAsia="Arial" w:hAnsi="Arial" w:cs="Arial"/>
          <w:noProof/>
          <w:color w:val="FF0000"/>
          <w:sz w:val="22"/>
          <w:szCs w:val="22"/>
          <w:vertAlign w:val="superscript"/>
        </w:rPr>
        <w:fldChar w:fldCharType="end"/>
      </w:r>
      <w:r w:rsidR="00BE69F4" w:rsidRPr="00F92CCA">
        <w:rPr>
          <w:rFonts w:ascii="Arial" w:eastAsia="Arial" w:hAnsi="Arial" w:cs="Arial"/>
          <w:color w:val="FF0000"/>
          <w:sz w:val="22"/>
          <w:szCs w:val="22"/>
          <w:rPrChange w:id="36" w:author="Shicheng Guo" w:date="2016-11-24T15:58:00Z">
            <w:rPr>
              <w:rFonts w:ascii="Arial" w:eastAsia="Arial" w:hAnsi="Arial" w:cs="Arial"/>
              <w:color w:val="auto"/>
              <w:sz w:val="22"/>
              <w:szCs w:val="22"/>
            </w:rPr>
          </w:rPrChange>
        </w:rPr>
        <w:fldChar w:fldCharType="end"/>
      </w:r>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9E7078">
        <w:rPr>
          <w:rFonts w:ascii="Arial" w:eastAsia="Arial" w:hAnsi="Arial" w:cs="Arial"/>
          <w:color w:val="auto"/>
          <w:sz w:val="22"/>
          <w:szCs w:val="22"/>
        </w:rPr>
        <w:t xml:space="preserve">a total of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.2% of autosomal CpGs.</w:t>
      </w:r>
      <w:r w:rsidR="001704B4"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 xml:space="preserve">We identified </w:t>
      </w:r>
      <w:r w:rsidRPr="00530512">
        <w:rPr>
          <w:rFonts w:ascii="Arial" w:eastAsia="Arial" w:hAnsi="Arial" w:cs="Arial"/>
          <w:color w:val="auto"/>
          <w:sz w:val="22"/>
          <w:szCs w:val="22"/>
        </w:rPr>
        <w:t>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CpGs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that tends to be tightly co-regulated on the epigenetic status at the level of single DNA molecules </w:t>
      </w:r>
      <w:r w:rsidRPr="00D2213C">
        <w:rPr>
          <w:rFonts w:ascii="Arial" w:eastAsia="Arial" w:hAnsi="Arial" w:cs="Arial"/>
          <w:color w:val="FF0000"/>
          <w:sz w:val="22"/>
          <w:szCs w:val="22"/>
          <w:rPrChange w:id="37" w:author="Shicheng Guo" w:date="2016-11-24T16:55:00Z">
            <w:rPr>
              <w:rFonts w:ascii="Arial" w:eastAsia="Arial" w:hAnsi="Arial" w:cs="Arial"/>
              <w:color w:val="auto"/>
              <w:sz w:val="22"/>
              <w:szCs w:val="22"/>
            </w:rPr>
          </w:rPrChange>
        </w:rPr>
        <w:t>(</w:t>
      </w:r>
      <w:r w:rsidR="00F4014C" w:rsidRPr="00D2213C">
        <w:rPr>
          <w:rFonts w:ascii="Arial" w:eastAsia="Arial" w:hAnsi="Arial" w:cs="Arial"/>
          <w:b/>
          <w:color w:val="FF0000"/>
          <w:sz w:val="22"/>
          <w:szCs w:val="22"/>
          <w:rPrChange w:id="38" w:author="Shicheng Guo" w:date="2016-11-24T16:55:00Z">
            <w:rPr>
              <w:rFonts w:ascii="Arial" w:eastAsia="Arial" w:hAnsi="Arial" w:cs="Arial"/>
              <w:b/>
              <w:color w:val="auto"/>
              <w:sz w:val="22"/>
              <w:szCs w:val="22"/>
            </w:rPr>
          </w:rPrChange>
        </w:rPr>
        <w:t xml:space="preserve">Supplementary Table </w:t>
      </w:r>
      <w:r w:rsidRPr="00D2213C">
        <w:rPr>
          <w:rFonts w:ascii="Arial" w:eastAsia="Arial" w:hAnsi="Arial" w:cs="Arial"/>
          <w:b/>
          <w:color w:val="FF0000"/>
          <w:sz w:val="22"/>
          <w:szCs w:val="22"/>
          <w:rPrChange w:id="39" w:author="Shicheng Guo" w:date="2016-11-24T16:55:00Z">
            <w:rPr>
              <w:rFonts w:ascii="Arial" w:eastAsia="Arial" w:hAnsi="Arial" w:cs="Arial"/>
              <w:b/>
              <w:color w:val="auto"/>
              <w:sz w:val="22"/>
              <w:szCs w:val="22"/>
            </w:rPr>
          </w:rPrChange>
        </w:rPr>
        <w:t>1</w:t>
      </w:r>
      <w:ins w:id="40" w:author="Shicheng Guo" w:date="2016-11-24T16:55:00Z">
        <w:r w:rsidR="00D2213C" w:rsidRPr="00D2213C">
          <w:rPr>
            <w:rFonts w:ascii="Arial" w:eastAsia="Arial" w:hAnsi="Arial" w:cs="Arial"/>
            <w:b/>
            <w:color w:val="FF0000"/>
            <w:sz w:val="22"/>
            <w:szCs w:val="22"/>
            <w:rPrChange w:id="41" w:author="Shicheng Guo" w:date="2016-11-24T16:55:00Z">
              <w:rPr>
                <w:rFonts w:asciiTheme="minorEastAsia" w:eastAsiaTheme="minorEastAsia" w:hAnsiTheme="minorEastAsia" w:cs="Arial"/>
                <w:b/>
                <w:color w:val="auto"/>
                <w:sz w:val="22"/>
                <w:szCs w:val="22"/>
              </w:rPr>
            </w:rPrChange>
          </w:rPr>
          <w:t>a</w:t>
        </w:r>
      </w:ins>
      <w:ins w:id="42" w:author="Shicheng Guo" w:date="2016-11-25T00:22:00Z">
        <w:r w:rsidR="00A51C04">
          <w:rPr>
            <w:rFonts w:ascii="Arial" w:eastAsia="Arial" w:hAnsi="Arial" w:cs="Arial"/>
            <w:b/>
            <w:color w:val="FF0000"/>
            <w:sz w:val="22"/>
            <w:szCs w:val="22"/>
          </w:rPr>
          <w:t xml:space="preserve">, </w:t>
        </w:r>
        <w:r w:rsidR="00A51C04" w:rsidRPr="00A51C04">
          <w:rPr>
            <w:rFonts w:ascii="Arial" w:eastAsia="Arial" w:hAnsi="Arial" w:cs="Arial"/>
            <w:b/>
            <w:color w:val="FF0000"/>
            <w:sz w:val="22"/>
            <w:szCs w:val="22"/>
          </w:rPr>
          <w:t>Suppleme</w:t>
        </w:r>
        <w:r w:rsidR="00E45CFB">
          <w:rPr>
            <w:rFonts w:ascii="Arial" w:eastAsia="Arial" w:hAnsi="Arial" w:cs="Arial"/>
            <w:b/>
            <w:color w:val="FF0000"/>
            <w:sz w:val="22"/>
            <w:szCs w:val="22"/>
          </w:rPr>
          <w:t xml:space="preserve">ntary Fig. </w:t>
        </w:r>
        <w:r w:rsidR="00A51C04" w:rsidRPr="00A51C04">
          <w:rPr>
            <w:rFonts w:ascii="Arial" w:eastAsia="Arial" w:hAnsi="Arial" w:cs="Arial"/>
            <w:b/>
            <w:color w:val="FF0000"/>
            <w:sz w:val="22"/>
            <w:szCs w:val="22"/>
          </w:rPr>
          <w:t>1</w:t>
        </w:r>
      </w:ins>
      <w:ins w:id="43" w:author="Shicheng Guo" w:date="2016-11-25T00:38:00Z">
        <w:r w:rsidR="004A63EC">
          <w:rPr>
            <w:rFonts w:ascii="Arial" w:eastAsia="Arial" w:hAnsi="Arial" w:cs="Arial"/>
            <w:b/>
            <w:color w:val="FF0000"/>
            <w:sz w:val="22"/>
            <w:szCs w:val="22"/>
          </w:rPr>
          <w:t>ab</w:t>
        </w:r>
      </w:ins>
      <w:r w:rsidRPr="00D2213C">
        <w:rPr>
          <w:rFonts w:ascii="Arial" w:eastAsia="Arial" w:hAnsi="Arial" w:cs="Arial"/>
          <w:b/>
          <w:color w:val="FF0000"/>
          <w:sz w:val="22"/>
          <w:szCs w:val="22"/>
          <w:rPrChange w:id="44" w:author="Shicheng Guo" w:date="2016-11-24T16:55:00Z">
            <w:rPr>
              <w:rFonts w:ascii="Arial" w:eastAsia="Arial" w:hAnsi="Arial" w:cs="Arial"/>
              <w:color w:val="auto"/>
              <w:sz w:val="22"/>
              <w:szCs w:val="22"/>
            </w:rPr>
          </w:rPrChange>
        </w:rPr>
        <w:t>).</w:t>
      </w:r>
      <w:r w:rsidR="009E7078" w:rsidRPr="00D2213C">
        <w:rPr>
          <w:rFonts w:ascii="Arial" w:eastAsia="Arial" w:hAnsi="Arial" w:cs="Arial"/>
          <w:color w:val="FF0000"/>
          <w:sz w:val="22"/>
          <w:szCs w:val="22"/>
          <w:rPrChange w:id="45" w:author="Shicheng Guo" w:date="2016-11-24T16:55:00Z">
            <w:rPr>
              <w:rFonts w:ascii="Arial" w:eastAsia="Arial" w:hAnsi="Arial" w:cs="Arial"/>
              <w:color w:val="auto"/>
              <w:sz w:val="22"/>
              <w:szCs w:val="22"/>
            </w:rPr>
          </w:rPrChange>
        </w:rPr>
        <w:t xml:space="preserve"> </w:t>
      </w:r>
      <w:r w:rsidR="001704B4" w:rsidRPr="00530512">
        <w:rPr>
          <w:rFonts w:ascii="Arial" w:eastAsia="Arial" w:hAnsi="Arial" w:cs="Arial"/>
          <w:color w:val="auto"/>
          <w:sz w:val="22"/>
          <w:szCs w:val="22"/>
        </w:rPr>
        <w:t>The regions</w:t>
      </w:r>
      <w:r w:rsidR="00207A8C" w:rsidRPr="00530512">
        <w:rPr>
          <w:rFonts w:ascii="Arial" w:eastAsia="Arial" w:hAnsi="Arial" w:cs="Arial"/>
          <w:color w:val="auto"/>
          <w:sz w:val="22"/>
          <w:szCs w:val="22"/>
        </w:rPr>
        <w:t xml:space="preserve"> not covered by such blocks</w:t>
      </w:r>
      <w:r w:rsidR="001704B4" w:rsidRPr="00530512">
        <w:rPr>
          <w:rFonts w:ascii="Arial" w:eastAsia="Arial" w:hAnsi="Arial" w:cs="Arial"/>
          <w:color w:val="auto"/>
          <w:sz w:val="22"/>
          <w:szCs w:val="22"/>
        </w:rPr>
        <w:t xml:space="preserve"> have low CpG density and hence too few CpG sites within Illumina read pairs for </w:t>
      </w:r>
      <w:r w:rsidR="00207A8C" w:rsidRPr="00530512">
        <w:rPr>
          <w:rFonts w:ascii="Arial" w:eastAsia="Arial" w:hAnsi="Arial" w:cs="Arial"/>
          <w:color w:val="auto"/>
          <w:sz w:val="22"/>
          <w:szCs w:val="22"/>
        </w:rPr>
        <w:t>deriving</w:t>
      </w:r>
      <w:r w:rsidR="001704B4" w:rsidRPr="00530512">
        <w:rPr>
          <w:rFonts w:ascii="Arial" w:eastAsia="Arial" w:hAnsi="Arial" w:cs="Arial"/>
          <w:color w:val="auto"/>
          <w:sz w:val="22"/>
          <w:szCs w:val="22"/>
        </w:rPr>
        <w:t xml:space="preserve"> informative haplotypes. </w:t>
      </w:r>
      <w:r w:rsidRPr="00530512">
        <w:rPr>
          <w:rFonts w:ascii="Arial" w:eastAsia="Arial" w:hAnsi="Arial" w:cs="Arial"/>
          <w:color w:val="auto"/>
          <w:sz w:val="22"/>
          <w:szCs w:val="22"/>
        </w:rPr>
        <w:t>The majority of CpG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xml:space="preserve">. We found that methylation LD extends </w:t>
      </w:r>
      <w:r w:rsidRPr="00530512">
        <w:rPr>
          <w:rFonts w:ascii="Arial" w:eastAsia="Arial" w:hAnsi="Arial" w:cs="Arial"/>
          <w:color w:val="auto"/>
          <w:sz w:val="22"/>
          <w:szCs w:val="22"/>
        </w:rPr>
        <w:lastRenderedPageBreak/>
        <w:t>further along the DNA in stem cells and progenitors, compared with normal adult tissue, both in the fraction of tightly coupled CpG pairs (94.8% versus 91.2%</w:t>
      </w:r>
      <w:r w:rsidR="00917942">
        <w:rPr>
          <w:rFonts w:ascii="Arial" w:eastAsia="Arial" w:hAnsi="Arial" w:cs="Arial"/>
          <w:color w:val="auto"/>
          <w:sz w:val="22"/>
          <w:szCs w:val="22"/>
        </w:rPr>
        <w:t>, P-value&lt;2.6x10</w:t>
      </w:r>
      <w:r w:rsidR="00917942" w:rsidRPr="00917942">
        <w:rPr>
          <w:rFonts w:ascii="Arial" w:eastAsia="Arial" w:hAnsi="Arial" w:cs="Arial"/>
          <w:color w:val="auto"/>
          <w:sz w:val="22"/>
          <w:szCs w:val="22"/>
          <w:vertAlign w:val="superscript"/>
        </w:rPr>
        <w:t>-16</w:t>
      </w:r>
      <w:r w:rsidRPr="00530512">
        <w:rPr>
          <w:rFonts w:ascii="Arial" w:eastAsia="Arial" w:hAnsi="Arial" w:cs="Arial"/>
          <w:color w:val="auto"/>
          <w:sz w:val="22"/>
          <w:szCs w:val="22"/>
        </w:rPr>
        <w:t xml:space="preserve">), and the over-representation of partially coupled CpG pairs that are over 100 bp apart </w:t>
      </w:r>
      <w:ins w:id="46" w:author="Shicheng Guo" w:date="2016-11-25T02:55:00Z">
        <w:r w:rsidR="001D2F54">
          <w:rPr>
            <w:rFonts w:ascii="Arial" w:eastAsia="Arial" w:hAnsi="Arial" w:cs="Arial"/>
            <w:color w:val="auto"/>
            <w:sz w:val="22"/>
            <w:szCs w:val="22"/>
          </w:rPr>
          <w:t xml:space="preserve">while </w:t>
        </w:r>
      </w:ins>
      <w:ins w:id="47" w:author="Shicheng Guo" w:date="2016-11-25T02:56:00Z">
        <w:r w:rsidR="001D2F54">
          <w:rPr>
            <w:rFonts w:ascii="Arial" w:eastAsia="Arial" w:hAnsi="Arial" w:cs="Arial"/>
            <w:color w:val="auto"/>
            <w:sz w:val="22"/>
            <w:szCs w:val="22"/>
          </w:rPr>
          <w:t xml:space="preserve">the linkage was </w:t>
        </w:r>
      </w:ins>
      <w:ins w:id="48" w:author="Shicheng Guo" w:date="2016-11-25T03:00:00Z">
        <w:r w:rsidR="0028188E" w:rsidRPr="0028188E">
          <w:rPr>
            <w:rFonts w:ascii="Arial" w:eastAsia="Arial" w:hAnsi="Arial" w:cs="Arial"/>
            <w:color w:val="auto"/>
            <w:sz w:val="22"/>
            <w:szCs w:val="22"/>
          </w:rPr>
          <w:t>slight</w:t>
        </w:r>
        <w:r w:rsidR="0028188E">
          <w:rPr>
            <w:rFonts w:ascii="Arial" w:eastAsia="Arial" w:hAnsi="Arial" w:cs="Arial"/>
            <w:color w:val="auto"/>
            <w:sz w:val="22"/>
            <w:szCs w:val="22"/>
          </w:rPr>
          <w:t xml:space="preserve">ly </w:t>
        </w:r>
      </w:ins>
      <w:ins w:id="49" w:author="Shicheng Guo" w:date="2016-11-25T02:57:00Z">
        <w:r w:rsidR="001D2F54">
          <w:rPr>
            <w:rFonts w:ascii="Arial" w:eastAsia="Arial" w:hAnsi="Arial" w:cs="Arial"/>
            <w:color w:val="auto"/>
            <w:sz w:val="22"/>
            <w:szCs w:val="22"/>
          </w:rPr>
          <w:t>decayed in primary cancer dataset</w:t>
        </w:r>
      </w:ins>
      <w:ins w:id="50" w:author="Shicheng Guo" w:date="2016-11-25T02:59:00Z">
        <w:r w:rsidR="001D2F54">
          <w:rPr>
            <w:rFonts w:ascii="Arial" w:eastAsia="Arial" w:hAnsi="Arial" w:cs="Arial"/>
            <w:color w:val="auto"/>
            <w:sz w:val="22"/>
            <w:szCs w:val="22"/>
          </w:rPr>
          <w:t xml:space="preserve"> (</w:t>
        </w:r>
      </w:ins>
      <w:ins w:id="51" w:author="Shicheng Guo" w:date="2016-11-25T03:00:00Z">
        <w:r w:rsidR="0028188E">
          <w:rPr>
            <w:rFonts w:ascii="Arial" w:eastAsia="Arial" w:hAnsi="Arial" w:cs="Arial"/>
            <w:color w:val="auto"/>
            <w:sz w:val="22"/>
            <w:szCs w:val="22"/>
          </w:rPr>
          <w:t xml:space="preserve">87.8%, </w:t>
        </w:r>
      </w:ins>
      <w:ins w:id="52" w:author="Shicheng Guo" w:date="2016-11-25T02:59:00Z">
        <w:r w:rsidR="001D2F54">
          <w:rPr>
            <w:rFonts w:ascii="Arial" w:eastAsia="Arial" w:hAnsi="Arial" w:cs="Arial"/>
            <w:color w:val="auto"/>
            <w:sz w:val="22"/>
            <w:szCs w:val="22"/>
          </w:rPr>
          <w:t>mixture of CRC and LC)</w:t>
        </w:r>
      </w:ins>
      <w:ins w:id="53" w:author="Shicheng Guo" w:date="2016-11-25T02:58:00Z">
        <w:r w:rsidR="001D2F54">
          <w:rPr>
            <w:rFonts w:ascii="Arial" w:eastAsia="Arial" w:hAnsi="Arial" w:cs="Arial"/>
            <w:color w:val="auto"/>
            <w:sz w:val="22"/>
            <w:szCs w:val="22"/>
          </w:rPr>
          <w:t xml:space="preserve"> and was validated by another independent WGBS data from kidney cancer</w:t>
        </w:r>
      </w:ins>
      <w:ins w:id="54" w:author="Shicheng Guo" w:date="2016-11-25T02:57:00Z">
        <w:r w:rsidR="001D2F54">
          <w:rPr>
            <w:rFonts w:ascii="Arial" w:eastAsia="Arial" w:hAnsi="Arial" w:cs="Arial"/>
            <w:color w:val="auto"/>
            <w:sz w:val="22"/>
            <w:szCs w:val="22"/>
          </w:rPr>
          <w:t xml:space="preserve"> </w:t>
        </w:r>
      </w:ins>
      <w:r w:rsidRPr="00530512">
        <w:rPr>
          <w:rFonts w:ascii="Arial" w:eastAsia="Arial" w:hAnsi="Arial" w:cs="Arial"/>
          <w:color w:val="auto"/>
          <w:sz w:val="22"/>
          <w:szCs w:val="22"/>
        </w:rPr>
        <w:t>(</w:t>
      </w:r>
      <w:r w:rsidRPr="00530512">
        <w:rPr>
          <w:rFonts w:ascii="Arial" w:eastAsia="Arial" w:hAnsi="Arial" w:cs="Arial"/>
          <w:b/>
          <w:color w:val="auto"/>
          <w:sz w:val="22"/>
          <w:szCs w:val="22"/>
        </w:rPr>
        <w:t>Figure 1</w:t>
      </w:r>
      <w:r w:rsidR="00584543" w:rsidRPr="00530512">
        <w:rPr>
          <w:rFonts w:ascii="Arial" w:eastAsia="Arial" w:hAnsi="Arial" w:cs="Arial"/>
          <w:b/>
          <w:color w:val="auto"/>
          <w:sz w:val="22"/>
          <w:szCs w:val="22"/>
        </w:rPr>
        <w:t>c</w:t>
      </w:r>
      <w:ins w:id="55" w:author="Shicheng Guo" w:date="2016-11-25T02:59:00Z">
        <w:r w:rsidR="001D2F54">
          <w:rPr>
            <w:rFonts w:ascii="Arial" w:eastAsia="Arial" w:hAnsi="Arial" w:cs="Arial"/>
            <w:b/>
            <w:color w:val="auto"/>
            <w:sz w:val="22"/>
            <w:szCs w:val="22"/>
          </w:rPr>
          <w:t xml:space="preserve">, </w:t>
        </w:r>
        <w:r w:rsidR="001D2F54" w:rsidRPr="00516437">
          <w:rPr>
            <w:rFonts w:ascii="Arial" w:eastAsia="Arial" w:hAnsi="Arial" w:cs="Arial"/>
            <w:b/>
            <w:color w:val="FF0000"/>
            <w:sz w:val="22"/>
            <w:szCs w:val="22"/>
            <w:rPrChange w:id="56" w:author="Shicheng Guo" w:date="2016-11-25T03:12:00Z">
              <w:rPr>
                <w:rFonts w:ascii="Arial" w:eastAsia="Arial" w:hAnsi="Arial" w:cs="Arial"/>
                <w:b/>
                <w:color w:val="auto"/>
                <w:sz w:val="22"/>
                <w:szCs w:val="22"/>
              </w:rPr>
            </w:rPrChange>
          </w:rPr>
          <w:t>Supplementary Fig. 2</w:t>
        </w:r>
      </w:ins>
      <w:r w:rsidRPr="00530512">
        <w:rPr>
          <w:rFonts w:ascii="Arial" w:eastAsia="Arial" w:hAnsi="Arial" w:cs="Arial"/>
          <w:color w:val="auto"/>
          <w:sz w:val="22"/>
          <w:szCs w:val="22"/>
        </w:rPr>
        <w:t xml:space="preserve">). </w:t>
      </w:r>
      <w:ins w:id="57" w:author="Shicheng Guo" w:date="2016-11-24T16:51:00Z">
        <w:r w:rsidR="00D2213C" w:rsidRPr="00D2213C">
          <w:rPr>
            <w:rFonts w:ascii="Arial" w:eastAsia="Arial" w:hAnsi="Arial" w:cs="Arial"/>
            <w:color w:val="FF0000"/>
            <w:sz w:val="22"/>
            <w:szCs w:val="22"/>
            <w:rPrChange w:id="58" w:author="Shicheng Guo" w:date="2016-11-24T16:54:00Z">
              <w:rPr>
                <w:rFonts w:ascii="Arial" w:eastAsia="Arial" w:hAnsi="Arial" w:cs="Arial"/>
                <w:color w:val="auto"/>
                <w:sz w:val="22"/>
                <w:szCs w:val="22"/>
              </w:rPr>
            </w:rPrChange>
          </w:rPr>
          <w:t>Gene O</w:t>
        </w:r>
      </w:ins>
      <w:ins w:id="59" w:author="Shicheng Guo" w:date="2016-11-24T16:52:00Z">
        <w:r w:rsidR="00D2213C" w:rsidRPr="00D2213C">
          <w:rPr>
            <w:rFonts w:ascii="Arial" w:eastAsia="Arial" w:hAnsi="Arial" w:cs="Arial"/>
            <w:color w:val="FF0000"/>
            <w:sz w:val="22"/>
            <w:szCs w:val="22"/>
            <w:rPrChange w:id="60" w:author="Shicheng Guo" w:date="2016-11-24T16:54:00Z">
              <w:rPr>
                <w:rFonts w:ascii="Arial" w:eastAsia="Arial" w:hAnsi="Arial" w:cs="Arial"/>
                <w:color w:val="auto"/>
                <w:sz w:val="22"/>
                <w:szCs w:val="22"/>
              </w:rPr>
            </w:rPrChange>
          </w:rPr>
          <w:t xml:space="preserve">ntology analysis shown cancer loss linkage regions were significantly associated with number of cancer related pathway and functions, such as </w:t>
        </w:r>
      </w:ins>
      <w:ins w:id="61" w:author="Shicheng Guo" w:date="2016-11-24T16:53:00Z">
        <w:r w:rsidR="00D2213C" w:rsidRPr="00D2213C">
          <w:rPr>
            <w:rFonts w:ascii="Arial" w:eastAsia="Arial" w:hAnsi="Arial" w:cs="Arial"/>
            <w:color w:val="FF0000"/>
            <w:sz w:val="22"/>
            <w:szCs w:val="22"/>
            <w:rPrChange w:id="62" w:author="Shicheng Guo" w:date="2016-11-24T16:54:00Z">
              <w:rPr>
                <w:color w:val="980000"/>
                <w:sz w:val="22"/>
                <w:szCs w:val="22"/>
              </w:rPr>
            </w:rPrChange>
          </w:rPr>
          <w:fldChar w:fldCharType="begin"/>
        </w:r>
        <w:r w:rsidR="00D2213C" w:rsidRPr="00D2213C">
          <w:rPr>
            <w:rFonts w:ascii="Arial" w:eastAsia="Arial" w:hAnsi="Arial" w:cs="Arial"/>
            <w:color w:val="FF0000"/>
            <w:sz w:val="22"/>
            <w:szCs w:val="22"/>
            <w:rPrChange w:id="63" w:author="Shicheng Guo" w:date="2016-11-24T16:54:00Z">
              <w:rPr>
                <w:color w:val="980000"/>
                <w:sz w:val="22"/>
                <w:szCs w:val="22"/>
              </w:rPr>
            </w:rPrChange>
          </w:rPr>
          <w:instrText xml:space="preserve"> HYPERLINK "http://bejerano.stanford.edu/great/public/cgi-bin/showTermDetails.php?termId=GO:0005924&amp;ontoName=GOCellularComponent&amp;species=hg19&amp;ontoUiName=GO%20Cellular%20Component&amp;foreName=user-provided%20data&amp;backName=&amp;sessionName=20161124-public-3.0.0-LGU1Mx" \t "_blank" </w:instrText>
        </w:r>
        <w:r w:rsidR="00D2213C" w:rsidRPr="00D2213C">
          <w:rPr>
            <w:rFonts w:ascii="Arial" w:eastAsia="Arial" w:hAnsi="Arial" w:cs="Arial"/>
            <w:color w:val="FF0000"/>
            <w:sz w:val="22"/>
            <w:szCs w:val="22"/>
            <w:rPrChange w:id="64" w:author="Shicheng Guo" w:date="2016-11-24T16:54:00Z">
              <w:rPr>
                <w:color w:val="980000"/>
                <w:sz w:val="22"/>
                <w:szCs w:val="22"/>
              </w:rPr>
            </w:rPrChange>
          </w:rPr>
          <w:fldChar w:fldCharType="separate"/>
        </w:r>
        <w:r w:rsidR="00D2213C" w:rsidRPr="00D2213C">
          <w:rPr>
            <w:rFonts w:ascii="Arial" w:eastAsia="Arial" w:hAnsi="Arial" w:cs="Arial"/>
            <w:color w:val="FF0000"/>
            <w:sz w:val="22"/>
            <w:szCs w:val="22"/>
            <w:rPrChange w:id="65" w:author="Shicheng Guo" w:date="2016-11-24T16:54:00Z">
              <w:rPr>
                <w:color w:val="980000"/>
                <w:sz w:val="22"/>
                <w:szCs w:val="22"/>
              </w:rPr>
            </w:rPrChange>
          </w:rPr>
          <w:t>cell-substrate adherens junction</w:t>
        </w:r>
        <w:r w:rsidR="00D2213C" w:rsidRPr="00D2213C">
          <w:rPr>
            <w:rFonts w:ascii="Arial" w:eastAsia="Arial" w:hAnsi="Arial" w:cs="Arial"/>
            <w:color w:val="FF0000"/>
            <w:sz w:val="22"/>
            <w:szCs w:val="22"/>
            <w:rPrChange w:id="66" w:author="Shicheng Guo" w:date="2016-11-24T16:54:00Z">
              <w:rPr>
                <w:color w:val="980000"/>
                <w:sz w:val="22"/>
                <w:szCs w:val="22"/>
              </w:rPr>
            </w:rPrChange>
          </w:rPr>
          <w:fldChar w:fldCharType="end"/>
        </w:r>
        <w:r w:rsidR="00D2213C" w:rsidRPr="00D2213C">
          <w:rPr>
            <w:rFonts w:ascii="Arial" w:eastAsia="Arial" w:hAnsi="Arial" w:cs="Arial"/>
            <w:color w:val="FF0000"/>
            <w:sz w:val="22"/>
            <w:szCs w:val="22"/>
            <w:rPrChange w:id="67" w:author="Shicheng Guo" w:date="2016-11-24T16:54:00Z">
              <w:rPr>
                <w:color w:val="980000"/>
                <w:sz w:val="22"/>
                <w:szCs w:val="22"/>
              </w:rPr>
            </w:rPrChange>
          </w:rPr>
          <w:t xml:space="preserve"> and Cell Cycle check point</w:t>
        </w:r>
        <w:r w:rsidR="00D2213C" w:rsidRPr="00D2213C">
          <w:rPr>
            <w:rFonts w:ascii="Arial" w:eastAsia="Arial" w:hAnsi="Arial" w:cs="Arial"/>
            <w:color w:val="FF0000"/>
            <w:sz w:val="22"/>
            <w:szCs w:val="22"/>
            <w:rPrChange w:id="68" w:author="Shicheng Guo" w:date="2016-11-24T16:54:00Z">
              <w:rPr>
                <w:rFonts w:ascii="Arial" w:eastAsia="Arial" w:hAnsi="Arial" w:cs="Arial"/>
                <w:color w:val="auto"/>
                <w:sz w:val="22"/>
                <w:szCs w:val="22"/>
              </w:rPr>
            </w:rPrChange>
          </w:rPr>
          <w:t xml:space="preserve"> (</w:t>
        </w:r>
        <w:r w:rsidR="00D2213C" w:rsidRPr="00D2213C">
          <w:rPr>
            <w:rFonts w:ascii="Arial" w:eastAsia="Arial" w:hAnsi="Arial" w:cs="Arial"/>
            <w:b/>
            <w:color w:val="FF0000"/>
            <w:sz w:val="22"/>
            <w:szCs w:val="22"/>
            <w:rPrChange w:id="69" w:author="Shicheng Guo" w:date="2016-11-24T16:55:00Z">
              <w:rPr>
                <w:rFonts w:ascii="Arial" w:eastAsia="Arial" w:hAnsi="Arial" w:cs="Arial"/>
                <w:color w:val="auto"/>
                <w:sz w:val="22"/>
                <w:szCs w:val="22"/>
              </w:rPr>
            </w:rPrChange>
          </w:rPr>
          <w:t>Supplementary Table</w:t>
        </w:r>
      </w:ins>
      <w:ins w:id="70" w:author="Shicheng Guo" w:date="2016-11-24T16:54:00Z">
        <w:r w:rsidR="00D2213C" w:rsidRPr="00D2213C">
          <w:rPr>
            <w:rFonts w:ascii="Arial" w:eastAsia="Arial" w:hAnsi="Arial" w:cs="Arial"/>
            <w:b/>
            <w:color w:val="FF0000"/>
            <w:sz w:val="22"/>
            <w:szCs w:val="22"/>
            <w:rPrChange w:id="71" w:author="Shicheng Guo" w:date="2016-11-24T16:55:00Z">
              <w:rPr>
                <w:rFonts w:ascii="Arial" w:eastAsia="Arial" w:hAnsi="Arial" w:cs="Arial"/>
                <w:color w:val="auto"/>
                <w:sz w:val="22"/>
                <w:szCs w:val="22"/>
              </w:rPr>
            </w:rPrChange>
          </w:rPr>
          <w:t xml:space="preserve"> 1b</w:t>
        </w:r>
      </w:ins>
      <w:ins w:id="72" w:author="Shicheng Guo" w:date="2016-11-24T16:53:00Z">
        <w:r w:rsidR="00D2213C" w:rsidRPr="00D2213C">
          <w:rPr>
            <w:rFonts w:ascii="Arial" w:eastAsia="Arial" w:hAnsi="Arial" w:cs="Arial"/>
            <w:color w:val="FF0000"/>
            <w:sz w:val="22"/>
            <w:szCs w:val="22"/>
            <w:rPrChange w:id="73" w:author="Shicheng Guo" w:date="2016-11-24T16:54:00Z">
              <w:rPr>
                <w:rFonts w:ascii="Arial" w:eastAsia="Arial" w:hAnsi="Arial" w:cs="Arial"/>
                <w:color w:val="auto"/>
                <w:sz w:val="22"/>
                <w:szCs w:val="22"/>
              </w:rPr>
            </w:rPrChange>
          </w:rPr>
          <w:t>)</w:t>
        </w:r>
      </w:ins>
      <w:ins w:id="74" w:author="Shicheng Guo" w:date="2016-11-24T16:52:00Z">
        <w:r w:rsidR="00D2213C">
          <w:rPr>
            <w:rFonts w:ascii="Arial" w:eastAsia="Arial" w:hAnsi="Arial" w:cs="Arial"/>
            <w:color w:val="auto"/>
            <w:sz w:val="22"/>
            <w:szCs w:val="22"/>
          </w:rPr>
          <w:t xml:space="preserve">. </w:t>
        </w:r>
      </w:ins>
      <w:r w:rsidRPr="00530512">
        <w:rPr>
          <w:rFonts w:ascii="Arial" w:eastAsia="Arial" w:hAnsi="Arial" w:cs="Arial"/>
          <w:color w:val="auto"/>
          <w:sz w:val="22"/>
          <w:szCs w:val="22"/>
        </w:rPr>
        <w:t>This is consistent to our previous observations on a smaller BSPP data set on 2,020 CpG islands</w:t>
      </w:r>
      <w:hyperlink w:anchor="_ENREF_8" w:tooltip="Shoemaker, 2010 #633" w:history="1">
        <w:r w:rsidR="00815612" w:rsidRPr="005305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sidRPr="00530512">
          <w:rPr>
            <w:rFonts w:ascii="Arial" w:eastAsia="Arial" w:hAnsi="Arial" w:cs="Arial"/>
            <w:color w:val="auto"/>
            <w:sz w:val="22"/>
            <w:szCs w:val="22"/>
          </w:rPr>
        </w:r>
        <w:r w:rsidR="00815612" w:rsidRPr="005305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8</w:t>
        </w:r>
        <w:r w:rsidR="00815612"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for culture cell lines </w:t>
      </w:r>
      <w:r w:rsidR="0055744F" w:rsidRPr="00530512">
        <w:rPr>
          <w:rFonts w:ascii="Arial" w:eastAsia="Arial" w:hAnsi="Arial" w:cs="Arial"/>
          <w:color w:val="auto"/>
          <w:sz w:val="22"/>
          <w:szCs w:val="22"/>
        </w:rPr>
        <w:t xml:space="preserve">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4" w:tooltip="Shao, 2014 #634" w:history="1">
        <w:r w:rsidR="00815612"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TnVtPjYzNDwvUmVjTnVtPjxEaXNwbGF5VGV4dD48c3R5bGUgZmFjZT0ic3VwZXJzY3JpcHQiPjE0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TnVtPjYzNDwvUmVjTnVtPjxEaXNwbGF5VGV4dD48c3R5bGUgZmFjZT0ic3VwZXJzY3JpcHQiPjE0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sidRPr="00530512">
          <w:rPr>
            <w:rFonts w:ascii="Arial" w:eastAsia="Arial" w:hAnsi="Arial" w:cs="Arial"/>
            <w:color w:val="auto"/>
            <w:sz w:val="22"/>
            <w:szCs w:val="22"/>
          </w:rPr>
        </w:r>
        <w:r w:rsidR="00815612" w:rsidRPr="00530512">
          <w:rPr>
            <w:rFonts w:ascii="Arial" w:eastAsia="Arial" w:hAnsi="Arial" w:cs="Arial"/>
            <w:color w:val="auto"/>
            <w:sz w:val="22"/>
            <w:szCs w:val="22"/>
          </w:rPr>
          <w:fldChar w:fldCharType="separate"/>
        </w:r>
        <w:r w:rsidR="00815612" w:rsidRPr="00A214EE">
          <w:rPr>
            <w:rFonts w:ascii="Arial" w:eastAsia="Arial" w:hAnsi="Arial" w:cs="Arial"/>
            <w:noProof/>
            <w:color w:val="auto"/>
            <w:sz w:val="22"/>
            <w:szCs w:val="22"/>
            <w:vertAlign w:val="superscript"/>
          </w:rPr>
          <w:t>14</w:t>
        </w:r>
        <w:r w:rsidR="00815612"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primary tumor tissues, we observed a reduction of perfectly coupled CpG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A42CBF" w:rsidRPr="00530512">
        <w:rPr>
          <w:rFonts w:ascii="Arial" w:eastAsia="Arial" w:hAnsi="Arial" w:cs="Arial"/>
          <w:color w:val="auto"/>
          <w:sz w:val="22"/>
          <w:szCs w:val="22"/>
        </w:rPr>
        <w:t>VMR</w:t>
      </w:r>
      <w:r w:rsidR="009E7078"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MTUsMTY8L3N0eWxlPjwvRGlzcGxheVRleHQ+PHJlY29yZD48cmVjLW51bWJlcj42MzE8L3JlYy1u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A214EE">
        <w:rPr>
          <w:rFonts w:ascii="Arial" w:eastAsia="Arial" w:hAnsi="Arial" w:cs="Arial"/>
          <w:color w:val="auto"/>
          <w:sz w:val="22"/>
          <w:szCs w:val="22"/>
        </w:rPr>
        <w:instrText xml:space="preserve"> ADDIN EN.CITE </w:instrText>
      </w:r>
      <w:r w:rsidR="00A214EE">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MTUsMTY8L3N0eWxlPjwvRGlzcGxheVRleHQ+PHJlY29yZD48cmVjLW51bWJlcj42MzE8L3JlYy1u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A214EE">
        <w:rPr>
          <w:rFonts w:ascii="Arial" w:eastAsia="Arial" w:hAnsi="Arial" w:cs="Arial"/>
          <w:color w:val="auto"/>
          <w:sz w:val="22"/>
          <w:szCs w:val="22"/>
        </w:rPr>
        <w:instrText xml:space="preserve"> ADDIN EN.CITE.DATA </w:instrText>
      </w:r>
      <w:r w:rsidR="00A214EE">
        <w:rPr>
          <w:rFonts w:ascii="Arial" w:eastAsia="Arial" w:hAnsi="Arial" w:cs="Arial"/>
          <w:color w:val="auto"/>
          <w:sz w:val="22"/>
          <w:szCs w:val="22"/>
        </w:rPr>
      </w:r>
      <w:r w:rsidR="00A214EE">
        <w:rPr>
          <w:rFonts w:ascii="Arial" w:eastAsia="Arial" w:hAnsi="Arial" w:cs="Arial"/>
          <w:color w:val="auto"/>
          <w:sz w:val="22"/>
          <w:szCs w:val="22"/>
        </w:rPr>
        <w:fldChar w:fldCharType="end"/>
      </w:r>
      <w:r w:rsidR="009E7078" w:rsidRPr="00530512">
        <w:rPr>
          <w:rFonts w:ascii="Arial" w:eastAsia="Arial" w:hAnsi="Arial" w:cs="Arial"/>
          <w:color w:val="auto"/>
          <w:sz w:val="22"/>
          <w:szCs w:val="22"/>
        </w:rPr>
      </w:r>
      <w:r w:rsidR="009E7078" w:rsidRPr="00530512">
        <w:rPr>
          <w:rFonts w:ascii="Arial" w:eastAsia="Arial" w:hAnsi="Arial" w:cs="Arial"/>
          <w:color w:val="auto"/>
          <w:sz w:val="22"/>
          <w:szCs w:val="22"/>
        </w:rPr>
        <w:fldChar w:fldCharType="separate"/>
      </w:r>
      <w:hyperlink w:anchor="_ENREF_15" w:tooltip="Landau, 2014 #631" w:history="1">
        <w:r w:rsidR="00815612" w:rsidRPr="00A214EE">
          <w:rPr>
            <w:rFonts w:ascii="Arial" w:eastAsia="Arial" w:hAnsi="Arial" w:cs="Arial"/>
            <w:noProof/>
            <w:color w:val="auto"/>
            <w:sz w:val="22"/>
            <w:szCs w:val="22"/>
            <w:vertAlign w:val="superscript"/>
          </w:rPr>
          <w:t>15</w:t>
        </w:r>
      </w:hyperlink>
      <w:r w:rsidR="00A214EE" w:rsidRPr="00A214EE">
        <w:rPr>
          <w:rFonts w:ascii="Arial" w:eastAsia="Arial" w:hAnsi="Arial" w:cs="Arial"/>
          <w:noProof/>
          <w:color w:val="auto"/>
          <w:sz w:val="22"/>
          <w:szCs w:val="22"/>
          <w:vertAlign w:val="superscript"/>
        </w:rPr>
        <w:t>,</w:t>
      </w:r>
      <w:hyperlink w:anchor="_ENREF_16" w:tooltip="Hansen, 2011 #9" w:history="1">
        <w:r w:rsidR="00815612" w:rsidRPr="00A214EE">
          <w:rPr>
            <w:rFonts w:ascii="Arial" w:eastAsia="Arial" w:hAnsi="Arial" w:cs="Arial"/>
            <w:noProof/>
            <w:color w:val="auto"/>
            <w:sz w:val="22"/>
            <w:szCs w:val="22"/>
            <w:vertAlign w:val="superscript"/>
          </w:rPr>
          <w:t>16</w:t>
        </w:r>
      </w:hyperlink>
      <w:r w:rsidR="009E7078"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4BF64A9B" w14:textId="734B2A21" w:rsidR="00144980" w:rsidRPr="00530512" w:rsidRDefault="00B92B21" w:rsidP="007C7B97">
      <w:pPr>
        <w:spacing w:line="276" w:lineRule="auto"/>
        <w:jc w:val="left"/>
        <w:rPr>
          <w:rFonts w:ascii="Arial" w:eastAsia="Arial" w:hAnsi="Arial" w:cs="Arial"/>
          <w:color w:val="auto"/>
          <w:sz w:val="22"/>
          <w:szCs w:val="22"/>
        </w:rPr>
      </w:pPr>
      <w:bookmarkStart w:id="75" w:name="h.l6ytigx7paw3" w:colFirst="0" w:colLast="0"/>
      <w:bookmarkEnd w:id="75"/>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r w:rsidR="00400D29" w:rsidRPr="0006236F">
        <w:rPr>
          <w:rFonts w:ascii="Arial" w:eastAsia="Arial" w:hAnsi="Arial" w:cs="Arial"/>
          <w:color w:val="auto"/>
          <w:sz w:val="22"/>
          <w:szCs w:val="22"/>
        </w:rPr>
        <w:t>Infinium HumanMethylation450 BeadChip</w:t>
      </w:r>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CpG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CpG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B83744">
        <w:rPr>
          <w:rFonts w:ascii="Arial" w:eastAsia="Arial" w:hAnsi="Arial" w:cs="Arial"/>
          <w:b/>
          <w:color w:val="FF0000"/>
          <w:sz w:val="22"/>
          <w:szCs w:val="22"/>
          <w:rPrChange w:id="76" w:author="Shicheng Guo" w:date="2016-11-25T00:23:00Z">
            <w:rPr>
              <w:rFonts w:ascii="Arial" w:eastAsia="Arial" w:hAnsi="Arial" w:cs="Arial"/>
              <w:b/>
              <w:color w:val="auto"/>
              <w:sz w:val="22"/>
              <w:szCs w:val="22"/>
            </w:rPr>
          </w:rPrChange>
        </w:rPr>
        <w:t xml:space="preserve">Supplementary </w:t>
      </w:r>
      <w:r w:rsidR="00F8387A" w:rsidRPr="00B83744">
        <w:rPr>
          <w:rFonts w:ascii="Arial" w:eastAsia="Arial" w:hAnsi="Arial" w:cs="Arial"/>
          <w:b/>
          <w:color w:val="FF0000"/>
          <w:sz w:val="22"/>
          <w:szCs w:val="22"/>
          <w:rPrChange w:id="77" w:author="Shicheng Guo" w:date="2016-11-25T00:23:00Z">
            <w:rPr>
              <w:rFonts w:ascii="Arial" w:eastAsia="Arial" w:hAnsi="Arial" w:cs="Arial"/>
              <w:b/>
              <w:color w:val="auto"/>
              <w:sz w:val="22"/>
              <w:szCs w:val="22"/>
            </w:rPr>
          </w:rPrChange>
        </w:rPr>
        <w:t>Fig</w:t>
      </w:r>
      <w:r w:rsidR="002D4AE3" w:rsidRPr="00B83744">
        <w:rPr>
          <w:rFonts w:asciiTheme="minorEastAsia" w:eastAsiaTheme="minorEastAsia" w:hAnsiTheme="minorEastAsia" w:cs="Arial"/>
          <w:b/>
          <w:color w:val="FF0000"/>
          <w:sz w:val="22"/>
          <w:szCs w:val="22"/>
          <w:rPrChange w:id="78" w:author="Shicheng Guo" w:date="2016-11-25T00:23:00Z">
            <w:rPr>
              <w:rFonts w:asciiTheme="minorEastAsia" w:eastAsiaTheme="minorEastAsia" w:hAnsiTheme="minorEastAsia" w:cs="Arial"/>
              <w:b/>
              <w:color w:val="auto"/>
              <w:sz w:val="22"/>
              <w:szCs w:val="22"/>
            </w:rPr>
          </w:rPrChange>
        </w:rPr>
        <w:t>.</w:t>
      </w:r>
      <w:r w:rsidR="00F8387A" w:rsidRPr="00B83744">
        <w:rPr>
          <w:rFonts w:ascii="Arial" w:eastAsia="Arial" w:hAnsi="Arial" w:cs="Arial"/>
          <w:b/>
          <w:color w:val="FF0000"/>
          <w:sz w:val="22"/>
          <w:szCs w:val="22"/>
          <w:rPrChange w:id="79" w:author="Shicheng Guo" w:date="2016-11-25T00:23:00Z">
            <w:rPr>
              <w:rFonts w:ascii="Arial" w:eastAsia="Arial" w:hAnsi="Arial" w:cs="Arial"/>
              <w:b/>
              <w:color w:val="auto"/>
              <w:sz w:val="22"/>
              <w:szCs w:val="22"/>
            </w:rPr>
          </w:rPrChange>
        </w:rPr>
        <w:t xml:space="preserve"> </w:t>
      </w:r>
      <w:ins w:id="80" w:author="Shicheng Guo" w:date="2016-11-25T03:10:00Z">
        <w:r w:rsidR="00285B0A">
          <w:rPr>
            <w:rFonts w:ascii="Arial" w:eastAsia="Arial" w:hAnsi="Arial" w:cs="Arial"/>
            <w:b/>
            <w:color w:val="FF0000"/>
            <w:sz w:val="22"/>
            <w:szCs w:val="22"/>
          </w:rPr>
          <w:t>3</w:t>
        </w:r>
      </w:ins>
      <w:del w:id="81" w:author="Shicheng Guo" w:date="2016-11-25T00:23:00Z">
        <w:r w:rsidR="008F6B51" w:rsidRPr="00B83744" w:rsidDel="00631D8A">
          <w:rPr>
            <w:rFonts w:ascii="Arial" w:eastAsia="Arial" w:hAnsi="Arial" w:cs="Arial"/>
            <w:b/>
            <w:color w:val="FF0000"/>
            <w:sz w:val="22"/>
            <w:szCs w:val="22"/>
            <w:rPrChange w:id="82" w:author="Shicheng Guo" w:date="2016-11-25T00:23:00Z">
              <w:rPr>
                <w:rFonts w:ascii="Arial" w:eastAsia="Arial" w:hAnsi="Arial" w:cs="Arial"/>
                <w:b/>
                <w:color w:val="auto"/>
                <w:sz w:val="22"/>
                <w:szCs w:val="22"/>
              </w:rPr>
            </w:rPrChange>
          </w:rPr>
          <w:delText>1</w:delText>
        </w:r>
      </w:del>
      <w:r w:rsidR="009C3E9C" w:rsidRPr="00B83744">
        <w:rPr>
          <w:rFonts w:ascii="Arial" w:eastAsia="Arial" w:hAnsi="Arial" w:cs="Arial"/>
          <w:b/>
          <w:color w:val="FF0000"/>
          <w:sz w:val="22"/>
          <w:szCs w:val="22"/>
          <w:rPrChange w:id="83" w:author="Shicheng Guo" w:date="2016-11-25T00:23:00Z">
            <w:rPr>
              <w:rFonts w:ascii="Arial" w:eastAsia="Arial" w:hAnsi="Arial" w:cs="Arial"/>
              <w:b/>
              <w:color w:val="auto"/>
              <w:sz w:val="22"/>
              <w:szCs w:val="22"/>
            </w:rPr>
          </w:rPrChange>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CpGs within the MHB regions compared CpG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further supporting the block-like organization of local CpG co-methylation across a wide variety of cells and tissues</w:t>
      </w:r>
      <w:r w:rsidR="00CC551E" w:rsidRPr="00530512">
        <w:rPr>
          <w:rFonts w:ascii="Arial" w:eastAsia="Arial" w:hAnsi="Arial" w:cs="Arial"/>
          <w:color w:val="auto"/>
          <w:sz w:val="22"/>
          <w:szCs w:val="22"/>
        </w:rPr>
        <w:t xml:space="preserve"> </w:t>
      </w:r>
      <w:r w:rsidR="00F8387A" w:rsidRPr="00530512">
        <w:rPr>
          <w:rFonts w:ascii="Arial" w:eastAsia="Arial" w:hAnsi="Arial" w:cs="Arial"/>
          <w:color w:val="auto"/>
          <w:sz w:val="22"/>
          <w:szCs w:val="22"/>
        </w:rPr>
        <w:t>(</w:t>
      </w:r>
      <w:r w:rsidR="00A27E6F" w:rsidRPr="00B83744">
        <w:rPr>
          <w:rFonts w:ascii="Arial" w:eastAsia="Arial" w:hAnsi="Arial" w:cs="Arial"/>
          <w:b/>
          <w:color w:val="FF0000"/>
          <w:sz w:val="22"/>
          <w:szCs w:val="22"/>
          <w:rPrChange w:id="84" w:author="Shicheng Guo" w:date="2016-11-25T00:24:00Z">
            <w:rPr>
              <w:rFonts w:ascii="Arial" w:eastAsia="Arial" w:hAnsi="Arial" w:cs="Arial"/>
              <w:b/>
              <w:color w:val="auto"/>
              <w:sz w:val="22"/>
              <w:szCs w:val="22"/>
            </w:rPr>
          </w:rPrChange>
        </w:rPr>
        <w:t xml:space="preserve">Supplementary </w:t>
      </w:r>
      <w:r w:rsidR="00F8387A" w:rsidRPr="00B83744">
        <w:rPr>
          <w:rFonts w:ascii="Arial" w:eastAsia="Arial" w:hAnsi="Arial" w:cs="Arial"/>
          <w:b/>
          <w:color w:val="FF0000"/>
          <w:sz w:val="22"/>
          <w:szCs w:val="22"/>
          <w:rPrChange w:id="85" w:author="Shicheng Guo" w:date="2016-11-25T00:24:00Z">
            <w:rPr>
              <w:rFonts w:ascii="Arial" w:eastAsia="Arial" w:hAnsi="Arial" w:cs="Arial"/>
              <w:b/>
              <w:color w:val="auto"/>
              <w:sz w:val="22"/>
              <w:szCs w:val="22"/>
            </w:rPr>
          </w:rPrChange>
        </w:rPr>
        <w:t>Fig</w:t>
      </w:r>
      <w:r w:rsidR="00A27E6F" w:rsidRPr="00B83744">
        <w:rPr>
          <w:rFonts w:ascii="Arial" w:eastAsia="Arial" w:hAnsi="Arial" w:cs="Arial"/>
          <w:b/>
          <w:color w:val="FF0000"/>
          <w:sz w:val="22"/>
          <w:szCs w:val="22"/>
          <w:rPrChange w:id="86" w:author="Shicheng Guo" w:date="2016-11-25T00:24:00Z">
            <w:rPr>
              <w:rFonts w:ascii="Arial" w:eastAsia="Arial" w:hAnsi="Arial" w:cs="Arial"/>
              <w:b/>
              <w:color w:val="auto"/>
              <w:sz w:val="22"/>
              <w:szCs w:val="22"/>
            </w:rPr>
          </w:rPrChange>
        </w:rPr>
        <w:t xml:space="preserve">. </w:t>
      </w:r>
      <w:ins w:id="87" w:author="Shicheng Guo" w:date="2016-11-25T03:12:00Z">
        <w:r w:rsidR="00516437">
          <w:rPr>
            <w:rFonts w:ascii="Arial" w:eastAsia="Arial" w:hAnsi="Arial" w:cs="Arial"/>
            <w:b/>
            <w:color w:val="FF0000"/>
            <w:sz w:val="22"/>
            <w:szCs w:val="22"/>
          </w:rPr>
          <w:t>3</w:t>
        </w:r>
      </w:ins>
      <w:del w:id="88" w:author="Shicheng Guo" w:date="2016-11-25T00:23:00Z">
        <w:r w:rsidR="008F6B51" w:rsidRPr="00B83744" w:rsidDel="00631D8A">
          <w:rPr>
            <w:rFonts w:ascii="Arial" w:eastAsia="Arial" w:hAnsi="Arial" w:cs="Arial"/>
            <w:b/>
            <w:color w:val="FF0000"/>
            <w:sz w:val="22"/>
            <w:szCs w:val="22"/>
            <w:rPrChange w:id="89" w:author="Shicheng Guo" w:date="2016-11-25T00:24:00Z">
              <w:rPr>
                <w:rFonts w:ascii="Arial" w:eastAsia="Arial" w:hAnsi="Arial" w:cs="Arial"/>
                <w:b/>
                <w:color w:val="auto"/>
                <w:sz w:val="22"/>
                <w:szCs w:val="22"/>
              </w:rPr>
            </w:rPrChange>
          </w:rPr>
          <w:delText>1</w:delText>
        </w:r>
      </w:del>
      <w:r w:rsidR="009C3E9C" w:rsidRPr="00B83744">
        <w:rPr>
          <w:rFonts w:ascii="Arial" w:eastAsia="Arial" w:hAnsi="Arial" w:cs="Arial"/>
          <w:b/>
          <w:color w:val="FF0000"/>
          <w:sz w:val="22"/>
          <w:szCs w:val="22"/>
          <w:rPrChange w:id="90" w:author="Shicheng Guo" w:date="2016-11-25T00:24:00Z">
            <w:rPr>
              <w:rFonts w:ascii="Arial" w:eastAsia="Arial" w:hAnsi="Arial" w:cs="Arial"/>
              <w:b/>
              <w:color w:val="auto"/>
              <w:sz w:val="22"/>
              <w:szCs w:val="22"/>
            </w:rPr>
          </w:rPrChange>
        </w:rPr>
        <w:t>b</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CpG methylation is established or removed in a highly coordinated manner at the level of single DNA molecules, presumably due to the processive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w:t>
      </w:r>
      <w:r w:rsidR="00762A46">
        <w:rPr>
          <w:rFonts w:ascii="Arial" w:eastAsia="Arial" w:hAnsi="Arial" w:cs="Arial"/>
          <w:color w:val="auto"/>
          <w:sz w:val="22"/>
          <w:szCs w:val="22"/>
        </w:rPr>
        <w:t>coupled with the</w:t>
      </w:r>
      <w:r w:rsidR="001704B4" w:rsidRPr="00530512">
        <w:rPr>
          <w:rFonts w:ascii="Arial" w:eastAsia="Arial" w:hAnsi="Arial" w:cs="Arial"/>
          <w:color w:val="auto"/>
          <w:sz w:val="22"/>
          <w:szCs w:val="22"/>
        </w:rPr>
        <w:t xml:space="preserve"> local density of CpG dinucleotides</w:t>
      </w:r>
      <w:r w:rsidR="00144980" w:rsidRPr="00530512">
        <w:rPr>
          <w:rFonts w:ascii="Arial" w:eastAsia="Arial" w:hAnsi="Arial" w:cs="Arial"/>
          <w:color w:val="auto"/>
          <w:sz w:val="22"/>
          <w:szCs w:val="22"/>
        </w:rPr>
        <w:t>.</w:t>
      </w:r>
    </w:p>
    <w:p w14:paraId="2560FFE4" w14:textId="77777777" w:rsidR="0036115F" w:rsidRPr="00530512" w:rsidRDefault="0036115F" w:rsidP="007C7B97">
      <w:pPr>
        <w:spacing w:line="276" w:lineRule="auto"/>
        <w:jc w:val="left"/>
        <w:rPr>
          <w:rFonts w:ascii="Arial" w:eastAsia="Arial" w:hAnsi="Arial" w:cs="Arial"/>
          <w:color w:val="auto"/>
          <w:sz w:val="22"/>
          <w:szCs w:val="22"/>
        </w:rPr>
      </w:pPr>
    </w:p>
    <w:p w14:paraId="6B892177" w14:textId="15D353BA" w:rsidR="00331025" w:rsidRPr="001F529D" w:rsidRDefault="007C0DF3" w:rsidP="001F529D">
      <w:pPr>
        <w:pStyle w:val="Heading4"/>
        <w:spacing w:line="276" w:lineRule="auto"/>
        <w:rPr>
          <w:rFonts w:ascii="Arial" w:eastAsia="Arial" w:hAnsi="Arial" w:cs="Arial"/>
          <w:i w:val="0"/>
          <w:color w:val="auto"/>
          <w:sz w:val="22"/>
          <w:szCs w:val="22"/>
        </w:rPr>
      </w:pPr>
      <w:r>
        <w:rPr>
          <w:rFonts w:ascii="Arial" w:eastAsia="Arial" w:hAnsi="Arial" w:cs="Arial"/>
          <w:b/>
          <w:i w:val="0"/>
          <w:color w:val="auto"/>
          <w:sz w:val="22"/>
          <w:szCs w:val="22"/>
        </w:rPr>
        <w:lastRenderedPageBreak/>
        <w:t xml:space="preserve">Co-localization of methylation haplotype blocks with </w:t>
      </w:r>
      <w:r w:rsidR="00762A46">
        <w:rPr>
          <w:rFonts w:ascii="Arial" w:eastAsia="Arial" w:hAnsi="Arial" w:cs="Arial"/>
          <w:b/>
          <w:i w:val="0"/>
          <w:color w:val="auto"/>
          <w:sz w:val="22"/>
          <w:szCs w:val="22"/>
        </w:rPr>
        <w:t xml:space="preserve">known </w:t>
      </w:r>
      <w:r>
        <w:rPr>
          <w:rFonts w:ascii="Arial" w:eastAsia="Arial" w:hAnsi="Arial" w:cs="Arial"/>
          <w:b/>
          <w:i w:val="0"/>
          <w:color w:val="auto"/>
          <w:sz w:val="22"/>
          <w:szCs w:val="22"/>
        </w:rPr>
        <w:t xml:space="preserve">regulatory </w:t>
      </w:r>
      <w:r w:rsidR="00762A46">
        <w:rPr>
          <w:rFonts w:ascii="Arial" w:eastAsia="Arial" w:hAnsi="Arial" w:cs="Arial"/>
          <w:b/>
          <w:i w:val="0"/>
          <w:color w:val="auto"/>
          <w:sz w:val="22"/>
          <w:szCs w:val="22"/>
        </w:rPr>
        <w:t>elements</w:t>
      </w:r>
      <w:r w:rsidR="00CB3EB4"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36115F" w:rsidRPr="001F529D">
        <w:rPr>
          <w:rFonts w:ascii="Arial" w:eastAsia="Arial" w:hAnsi="Arial" w:cs="Arial"/>
          <w:i w:val="0"/>
          <w:color w:val="auto"/>
          <w:sz w:val="22"/>
          <w:szCs w:val="22"/>
        </w:rPr>
        <w:t xml:space="preserve">MHBs </w:t>
      </w:r>
      <w:ins w:id="91" w:author="Shicheng Guo" w:date="2016-11-07T09:49:00Z">
        <w:r w:rsidR="005F58DB" w:rsidRPr="00317E51">
          <w:rPr>
            <w:rFonts w:ascii="微软雅黑" w:eastAsia="微软雅黑" w:hAnsi="微软雅黑" w:cs="微软雅黑" w:hint="eastAsia"/>
            <w:i w:val="0"/>
            <w:color w:val="FF0000"/>
            <w:sz w:val="22"/>
            <w:szCs w:val="22"/>
            <w:rPrChange w:id="92" w:author="Shicheng Guo" w:date="2016-11-24T15:57:00Z">
              <w:rPr>
                <w:rFonts w:asciiTheme="minorEastAsia" w:eastAsiaTheme="minorEastAsia" w:hAnsiTheme="minorEastAsia" w:cs="Arial" w:hint="eastAsia"/>
                <w:i w:val="0"/>
                <w:color w:val="auto"/>
                <w:sz w:val="22"/>
                <w:szCs w:val="22"/>
              </w:rPr>
            </w:rPrChange>
          </w:rPr>
          <w:t>（</w:t>
        </w:r>
        <w:r w:rsidR="005F58DB" w:rsidRPr="00317E51">
          <w:rPr>
            <w:rFonts w:ascii="Arial" w:eastAsia="Arial" w:hAnsi="Arial" w:cs="Arial"/>
            <w:i w:val="0"/>
            <w:color w:val="FF0000"/>
            <w:sz w:val="22"/>
            <w:szCs w:val="22"/>
            <w:rPrChange w:id="93" w:author="Shicheng Guo" w:date="2016-11-24T15:57:00Z">
              <w:rPr>
                <w:rFonts w:asciiTheme="minorEastAsia" w:eastAsiaTheme="minorEastAsia" w:hAnsiTheme="minorEastAsia" w:cs="Arial"/>
                <w:i w:val="0"/>
                <w:color w:val="auto"/>
                <w:sz w:val="22"/>
                <w:szCs w:val="22"/>
              </w:rPr>
            </w:rPrChange>
          </w:rPr>
          <w:t xml:space="preserve">established </w:t>
        </w:r>
      </w:ins>
      <w:ins w:id="94" w:author="Shicheng Guo" w:date="2016-11-24T15:57:00Z">
        <w:r w:rsidR="00317E51">
          <w:rPr>
            <w:rFonts w:ascii="Arial" w:eastAsia="Arial" w:hAnsi="Arial" w:cs="Arial"/>
            <w:i w:val="0"/>
            <w:color w:val="FF0000"/>
            <w:sz w:val="22"/>
            <w:szCs w:val="22"/>
          </w:rPr>
          <w:t>by</w:t>
        </w:r>
      </w:ins>
      <w:ins w:id="95" w:author="Shicheng Guo" w:date="2016-11-07T09:49:00Z">
        <w:r w:rsidR="005F58DB" w:rsidRPr="00317E51">
          <w:rPr>
            <w:rFonts w:ascii="Arial" w:eastAsia="Arial" w:hAnsi="Arial" w:cs="Arial"/>
            <w:i w:val="0"/>
            <w:color w:val="FF0000"/>
            <w:sz w:val="22"/>
            <w:szCs w:val="22"/>
            <w:rPrChange w:id="96" w:author="Shicheng Guo" w:date="2016-11-24T15:57:00Z">
              <w:rPr>
                <w:rFonts w:asciiTheme="minorEastAsia" w:eastAsiaTheme="minorEastAsia" w:hAnsiTheme="minorEastAsia" w:cs="Arial"/>
                <w:i w:val="0"/>
                <w:color w:val="auto"/>
                <w:sz w:val="22"/>
                <w:szCs w:val="22"/>
              </w:rPr>
            </w:rPrChange>
          </w:rPr>
          <w:t xml:space="preserve"> 61 WGBS datase</w:t>
        </w:r>
      </w:ins>
      <w:ins w:id="97" w:author="Shicheng Guo" w:date="2016-11-07T09:50:00Z">
        <w:r w:rsidR="005F58DB" w:rsidRPr="00317E51">
          <w:rPr>
            <w:rFonts w:ascii="Arial" w:eastAsia="Arial" w:hAnsi="Arial" w:cs="Arial"/>
            <w:i w:val="0"/>
            <w:color w:val="FF0000"/>
            <w:sz w:val="22"/>
            <w:szCs w:val="22"/>
            <w:rPrChange w:id="98" w:author="Shicheng Guo" w:date="2016-11-24T15:57:00Z">
              <w:rPr>
                <w:rFonts w:asciiTheme="minorEastAsia" w:eastAsiaTheme="minorEastAsia" w:hAnsiTheme="minorEastAsia" w:cs="Arial"/>
                <w:i w:val="0"/>
                <w:color w:val="auto"/>
                <w:sz w:val="22"/>
                <w:szCs w:val="22"/>
              </w:rPr>
            </w:rPrChange>
          </w:rPr>
          <w:t>t</w:t>
        </w:r>
      </w:ins>
      <w:ins w:id="99" w:author="Shicheng Guo" w:date="2016-11-07T09:49:00Z">
        <w:r w:rsidR="005F58DB" w:rsidRPr="00317E51">
          <w:rPr>
            <w:rFonts w:ascii="微软雅黑" w:eastAsia="微软雅黑" w:hAnsi="微软雅黑" w:cs="微软雅黑" w:hint="eastAsia"/>
            <w:i w:val="0"/>
            <w:color w:val="FF0000"/>
            <w:sz w:val="22"/>
            <w:szCs w:val="22"/>
            <w:rPrChange w:id="100" w:author="Shicheng Guo" w:date="2016-11-24T15:57:00Z">
              <w:rPr>
                <w:rFonts w:asciiTheme="minorEastAsia" w:eastAsiaTheme="minorEastAsia" w:hAnsiTheme="minorEastAsia" w:cs="Arial" w:hint="eastAsia"/>
                <w:i w:val="0"/>
                <w:color w:val="auto"/>
                <w:sz w:val="22"/>
                <w:szCs w:val="22"/>
              </w:rPr>
            </w:rPrChange>
          </w:rPr>
          <w:t>）</w:t>
        </w:r>
      </w:ins>
      <w:r w:rsidR="0036115F" w:rsidRPr="002F0E05">
        <w:rPr>
          <w:rFonts w:ascii="Arial" w:eastAsia="Arial" w:hAnsi="Arial" w:cs="Arial"/>
          <w:i w:val="0"/>
          <w:color w:val="auto"/>
          <w:sz w:val="22"/>
          <w:szCs w:val="22"/>
        </w:rPr>
        <w:t>appear</w:t>
      </w:r>
      <w:r w:rsidR="0036115F" w:rsidRPr="001F529D">
        <w:rPr>
          <w:rFonts w:ascii="Arial" w:eastAsia="Arial" w:hAnsi="Arial" w:cs="Arial"/>
          <w:i w:val="0"/>
          <w:color w:val="auto"/>
          <w:sz w:val="22"/>
          <w:szCs w:val="22"/>
        </w:rPr>
        <w:t xml:space="preserve"> to represent a distinct type of genomic feature that partially overlaps with</w:t>
      </w:r>
      <w:r w:rsidR="00977A38" w:rsidRPr="001F529D">
        <w:rPr>
          <w:rFonts w:ascii="Arial" w:eastAsia="Arial" w:hAnsi="Arial" w:cs="Arial"/>
          <w:i w:val="0"/>
          <w:color w:val="auto"/>
          <w:sz w:val="22"/>
          <w:szCs w:val="22"/>
        </w:rPr>
        <w:t xml:space="preserve"> multiple</w:t>
      </w:r>
      <w:r w:rsidR="0036115F" w:rsidRPr="001F529D">
        <w:rPr>
          <w:rFonts w:ascii="Arial" w:eastAsia="Arial" w:hAnsi="Arial" w:cs="Arial"/>
          <w:i w:val="0"/>
          <w:color w:val="auto"/>
          <w:sz w:val="22"/>
          <w:szCs w:val="22"/>
        </w:rPr>
        <w:t xml:space="preserve"> well-documented genomic elements (</w:t>
      </w:r>
      <w:r w:rsidR="0036115F"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d</w:t>
      </w:r>
      <w:r w:rsidR="0036115F" w:rsidRPr="001F529D">
        <w:rPr>
          <w:rFonts w:ascii="Arial" w:eastAsia="Arial" w:hAnsi="Arial" w:cs="Arial"/>
          <w:i w:val="0"/>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i w:val="0"/>
          <w:color w:val="auto"/>
          <w:sz w:val="22"/>
          <w:szCs w:val="22"/>
        </w:rPr>
        <w:t xml:space="preserve"> (p-value&lt;10</w:t>
      </w:r>
      <w:r w:rsidR="00345C90" w:rsidRPr="001F529D">
        <w:rPr>
          <w:rFonts w:ascii="Arial" w:eastAsia="Arial" w:hAnsi="Arial" w:cs="Arial"/>
          <w:i w:val="0"/>
          <w:color w:val="auto"/>
          <w:sz w:val="22"/>
          <w:szCs w:val="22"/>
          <w:vertAlign w:val="superscript"/>
        </w:rPr>
        <w:t>-6</w:t>
      </w:r>
      <w:r w:rsidR="00345C90" w:rsidRPr="001F529D">
        <w:rPr>
          <w:rFonts w:ascii="Arial" w:eastAsia="Arial" w:hAnsi="Arial" w:cs="Arial"/>
          <w:i w:val="0"/>
          <w:color w:val="auto"/>
          <w:sz w:val="22"/>
          <w:szCs w:val="22"/>
        </w:rPr>
        <w:t>)</w:t>
      </w:r>
      <w:r w:rsidR="0036115F" w:rsidRPr="001F529D">
        <w:rPr>
          <w:rFonts w:ascii="Arial" w:eastAsia="Arial" w:hAnsi="Arial" w:cs="Arial"/>
          <w:i w:val="0"/>
          <w:color w:val="auto"/>
          <w:sz w:val="22"/>
          <w:szCs w:val="22"/>
        </w:rPr>
        <w:t xml:space="preserve"> enriched in enhancers (enrichment factor=7.6), super enhancer</w:t>
      </w:r>
      <w:r w:rsidR="008A4F47">
        <w:rPr>
          <w:rFonts w:ascii="Arial" w:eastAsia="Arial" w:hAnsi="Arial" w:cs="Arial"/>
          <w:i w:val="0"/>
          <w:color w:val="auto"/>
          <w:sz w:val="22"/>
          <w:szCs w:val="22"/>
        </w:rPr>
        <w:t>s</w:t>
      </w:r>
      <w:r w:rsidR="0036115F" w:rsidRPr="001F529D">
        <w:rPr>
          <w:rFonts w:ascii="Arial" w:eastAsia="Arial" w:hAnsi="Arial" w:cs="Arial"/>
          <w:i w:val="0"/>
          <w:color w:val="auto"/>
          <w:sz w:val="22"/>
          <w:szCs w:val="22"/>
        </w:rPr>
        <w:t xml:space="preserve"> (enrichment factor=2.3), promoter regions (enrichment factor=14.5), CpG islands (enrichment factor=70.4) and imprinted genes (enrichment factor=54.6). In addition, we observed modest depletion in LAD</w:t>
      </w:r>
      <w:hyperlink w:anchor="_ENREF_17" w:tooltip="Guelen, 2008 #699" w:history="1">
        <w:r w:rsidR="00815612" w:rsidRPr="001F529D">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MTc8L3N0eWxlPjwvRGlzcGxheVRleHQ+PHJlY29yZD48cmVjLW51bWJlcj42OTk8L3JlYy1udW1i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815612">
          <w:rPr>
            <w:rFonts w:ascii="Arial" w:eastAsia="Arial" w:hAnsi="Arial" w:cs="Arial"/>
            <w:i w:val="0"/>
            <w:color w:val="auto"/>
            <w:sz w:val="22"/>
            <w:szCs w:val="22"/>
          </w:rPr>
          <w:instrText xml:space="preserve"> ADDIN EN.CITE </w:instrText>
        </w:r>
        <w:r w:rsidR="00815612">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MTc8L3N0eWxlPjwvRGlzcGxheVRleHQ+PHJlY29yZD48cmVjLW51bWJlcj42OTk8L3JlYy1udW1i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815612">
          <w:rPr>
            <w:rFonts w:ascii="Arial" w:eastAsia="Arial" w:hAnsi="Arial" w:cs="Arial"/>
            <w:i w:val="0"/>
            <w:color w:val="auto"/>
            <w:sz w:val="22"/>
            <w:szCs w:val="22"/>
          </w:rPr>
          <w:instrText xml:space="preserve"> ADDIN EN.CITE.DATA </w:instrText>
        </w:r>
        <w:r w:rsidR="00815612">
          <w:rPr>
            <w:rFonts w:ascii="Arial" w:eastAsia="Arial" w:hAnsi="Arial" w:cs="Arial"/>
            <w:i w:val="0"/>
            <w:color w:val="auto"/>
            <w:sz w:val="22"/>
            <w:szCs w:val="22"/>
          </w:rPr>
        </w:r>
        <w:r w:rsidR="00815612">
          <w:rPr>
            <w:rFonts w:ascii="Arial" w:eastAsia="Arial" w:hAnsi="Arial" w:cs="Arial"/>
            <w:i w:val="0"/>
            <w:color w:val="auto"/>
            <w:sz w:val="22"/>
            <w:szCs w:val="22"/>
          </w:rPr>
          <w:fldChar w:fldCharType="end"/>
        </w:r>
        <w:r w:rsidR="00815612" w:rsidRPr="001F529D">
          <w:rPr>
            <w:rFonts w:ascii="Arial" w:eastAsia="Arial" w:hAnsi="Arial" w:cs="Arial"/>
            <w:i w:val="0"/>
            <w:color w:val="auto"/>
            <w:sz w:val="22"/>
            <w:szCs w:val="22"/>
          </w:rPr>
        </w:r>
        <w:r w:rsidR="00815612" w:rsidRPr="001F529D">
          <w:rPr>
            <w:rFonts w:ascii="Arial" w:eastAsia="Arial" w:hAnsi="Arial" w:cs="Arial"/>
            <w:i w:val="0"/>
            <w:color w:val="auto"/>
            <w:sz w:val="22"/>
            <w:szCs w:val="22"/>
          </w:rPr>
          <w:fldChar w:fldCharType="separate"/>
        </w:r>
        <w:r w:rsidR="00815612" w:rsidRPr="00A214EE">
          <w:rPr>
            <w:rFonts w:ascii="Arial" w:eastAsia="Arial" w:hAnsi="Arial" w:cs="Arial"/>
            <w:i w:val="0"/>
            <w:noProof/>
            <w:color w:val="auto"/>
            <w:sz w:val="22"/>
            <w:szCs w:val="22"/>
            <w:vertAlign w:val="superscript"/>
          </w:rPr>
          <w:t>17</w:t>
        </w:r>
        <w:r w:rsidR="00815612"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and LOCK regions</w:t>
      </w:r>
      <w:hyperlink w:anchor="_ENREF_18" w:tooltip="Wen, 2009 #700" w:history="1">
        <w:r w:rsidR="00815612" w:rsidRPr="001F529D">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dW0+NzAwPC9SZWNOdW0+PERpc3BsYXlUZXh0PjxzdHlsZSBmYWNlPSJzdXBlcnNjcmlwdCI+MTg8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815612">
          <w:rPr>
            <w:rFonts w:ascii="Arial" w:eastAsia="Arial" w:hAnsi="Arial" w:cs="Arial"/>
            <w:i w:val="0"/>
            <w:color w:val="auto"/>
            <w:sz w:val="22"/>
            <w:szCs w:val="22"/>
          </w:rPr>
          <w:instrText xml:space="preserve"> ADDIN EN.CITE </w:instrText>
        </w:r>
        <w:r w:rsidR="00815612">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dW0+NzAwPC9SZWNOdW0+PERpc3BsYXlUZXh0PjxzdHlsZSBmYWNlPSJzdXBlcnNjcmlwdCI+MTg8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815612">
          <w:rPr>
            <w:rFonts w:ascii="Arial" w:eastAsia="Arial" w:hAnsi="Arial" w:cs="Arial"/>
            <w:i w:val="0"/>
            <w:color w:val="auto"/>
            <w:sz w:val="22"/>
            <w:szCs w:val="22"/>
          </w:rPr>
          <w:instrText xml:space="preserve"> ADDIN EN.CITE.DATA </w:instrText>
        </w:r>
        <w:r w:rsidR="00815612">
          <w:rPr>
            <w:rFonts w:ascii="Arial" w:eastAsia="Arial" w:hAnsi="Arial" w:cs="Arial"/>
            <w:i w:val="0"/>
            <w:color w:val="auto"/>
            <w:sz w:val="22"/>
            <w:szCs w:val="22"/>
          </w:rPr>
        </w:r>
        <w:r w:rsidR="00815612">
          <w:rPr>
            <w:rFonts w:ascii="Arial" w:eastAsia="Arial" w:hAnsi="Arial" w:cs="Arial"/>
            <w:i w:val="0"/>
            <w:color w:val="auto"/>
            <w:sz w:val="22"/>
            <w:szCs w:val="22"/>
          </w:rPr>
          <w:fldChar w:fldCharType="end"/>
        </w:r>
        <w:r w:rsidR="00815612" w:rsidRPr="001F529D">
          <w:rPr>
            <w:rFonts w:ascii="Arial" w:eastAsia="Arial" w:hAnsi="Arial" w:cs="Arial"/>
            <w:i w:val="0"/>
            <w:color w:val="auto"/>
            <w:sz w:val="22"/>
            <w:szCs w:val="22"/>
          </w:rPr>
        </w:r>
        <w:r w:rsidR="00815612" w:rsidRPr="001F529D">
          <w:rPr>
            <w:rFonts w:ascii="Arial" w:eastAsia="Arial" w:hAnsi="Arial" w:cs="Arial"/>
            <w:i w:val="0"/>
            <w:color w:val="auto"/>
            <w:sz w:val="22"/>
            <w:szCs w:val="22"/>
          </w:rPr>
          <w:fldChar w:fldCharType="separate"/>
        </w:r>
        <w:r w:rsidR="00815612" w:rsidRPr="00A214EE">
          <w:rPr>
            <w:rFonts w:ascii="Arial" w:eastAsia="Arial" w:hAnsi="Arial" w:cs="Arial"/>
            <w:i w:val="0"/>
            <w:noProof/>
            <w:color w:val="auto"/>
            <w:sz w:val="22"/>
            <w:szCs w:val="22"/>
            <w:vertAlign w:val="superscript"/>
          </w:rPr>
          <w:t>18</w:t>
        </w:r>
        <w:r w:rsidR="00815612"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(46% and 37% of the expected values), modest enrichment in TAD</w:t>
      </w:r>
      <w:hyperlink w:anchor="_ENREF_19" w:tooltip="Dixon, 2012 #722" w:history="1">
        <w:r w:rsidR="00815612" w:rsidRPr="001F529D">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OTwvc3R5bGU+PC9EaXNwbGF5VGV4dD48cmVjb3JkPjxyZWMtbnVtYmVyPjcyMjwvcmVjLW51bWJl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815612">
          <w:rPr>
            <w:rFonts w:ascii="Arial" w:eastAsia="Arial" w:hAnsi="Arial" w:cs="Arial"/>
            <w:i w:val="0"/>
            <w:color w:val="auto"/>
            <w:sz w:val="22"/>
            <w:szCs w:val="22"/>
          </w:rPr>
          <w:instrText xml:space="preserve"> ADDIN EN.CITE </w:instrText>
        </w:r>
        <w:r w:rsidR="00815612">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OTwvc3R5bGU+PC9EaXNwbGF5VGV4dD48cmVjb3JkPjxyZWMtbnVtYmVyPjcyMjwvcmVjLW51bWJl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815612">
          <w:rPr>
            <w:rFonts w:ascii="Arial" w:eastAsia="Arial" w:hAnsi="Arial" w:cs="Arial"/>
            <w:i w:val="0"/>
            <w:color w:val="auto"/>
            <w:sz w:val="22"/>
            <w:szCs w:val="22"/>
          </w:rPr>
          <w:instrText xml:space="preserve"> ADDIN EN.CITE.DATA </w:instrText>
        </w:r>
        <w:r w:rsidR="00815612">
          <w:rPr>
            <w:rFonts w:ascii="Arial" w:eastAsia="Arial" w:hAnsi="Arial" w:cs="Arial"/>
            <w:i w:val="0"/>
            <w:color w:val="auto"/>
            <w:sz w:val="22"/>
            <w:szCs w:val="22"/>
          </w:rPr>
        </w:r>
        <w:r w:rsidR="00815612">
          <w:rPr>
            <w:rFonts w:ascii="Arial" w:eastAsia="Arial" w:hAnsi="Arial" w:cs="Arial"/>
            <w:i w:val="0"/>
            <w:color w:val="auto"/>
            <w:sz w:val="22"/>
            <w:szCs w:val="22"/>
          </w:rPr>
          <w:fldChar w:fldCharType="end"/>
        </w:r>
        <w:r w:rsidR="00815612" w:rsidRPr="001F529D">
          <w:rPr>
            <w:rFonts w:ascii="Arial" w:eastAsia="Arial" w:hAnsi="Arial" w:cs="Arial"/>
            <w:i w:val="0"/>
            <w:color w:val="auto"/>
            <w:sz w:val="22"/>
            <w:szCs w:val="22"/>
          </w:rPr>
        </w:r>
        <w:r w:rsidR="00815612" w:rsidRPr="001F529D">
          <w:rPr>
            <w:rFonts w:ascii="Arial" w:eastAsia="Arial" w:hAnsi="Arial" w:cs="Arial"/>
            <w:i w:val="0"/>
            <w:color w:val="auto"/>
            <w:sz w:val="22"/>
            <w:szCs w:val="22"/>
          </w:rPr>
          <w:fldChar w:fldCharType="separate"/>
        </w:r>
        <w:r w:rsidR="00815612" w:rsidRPr="00A214EE">
          <w:rPr>
            <w:rFonts w:ascii="Arial" w:eastAsia="Arial" w:hAnsi="Arial" w:cs="Arial"/>
            <w:i w:val="0"/>
            <w:noProof/>
            <w:color w:val="auto"/>
            <w:sz w:val="22"/>
            <w:szCs w:val="22"/>
            <w:vertAlign w:val="superscript"/>
          </w:rPr>
          <w:t>19</w:t>
        </w:r>
        <w:r w:rsidR="00815612" w:rsidRPr="001F529D">
          <w:rPr>
            <w:rFonts w:ascii="Arial" w:eastAsia="Arial" w:hAnsi="Arial" w:cs="Arial"/>
            <w:i w:val="0"/>
            <w:color w:val="auto"/>
            <w:sz w:val="22"/>
            <w:szCs w:val="22"/>
          </w:rPr>
          <w:fldChar w:fldCharType="end"/>
        </w:r>
      </w:hyperlink>
      <w:r w:rsidR="00762A46">
        <w:rPr>
          <w:rFonts w:ascii="Arial" w:eastAsia="Arial" w:hAnsi="Arial" w:cs="Arial"/>
          <w:i w:val="0"/>
          <w:color w:val="auto"/>
          <w:sz w:val="22"/>
          <w:szCs w:val="22"/>
        </w:rPr>
        <w:t xml:space="preserve">. Importantly, we observed </w:t>
      </w:r>
      <w:r w:rsidR="0036115F" w:rsidRPr="001F529D">
        <w:rPr>
          <w:rFonts w:ascii="Arial" w:eastAsia="Arial" w:hAnsi="Arial" w:cs="Arial"/>
          <w:i w:val="0"/>
          <w:color w:val="auto"/>
          <w:sz w:val="22"/>
          <w:szCs w:val="22"/>
        </w:rPr>
        <w:t>a very strong (26-fold) enrichment in variable methylation regions (VMR)</w:t>
      </w:r>
      <w:hyperlink w:anchor="_ENREF_16" w:tooltip="Hansen, 2011 #9" w:history="1">
        <w:r w:rsidR="00815612" w:rsidRPr="001F529D">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ZWNOdW0+OTwvUmVjTnVtPjxEaXNwbGF5VGV4dD48c3R5bGUgZmFjZT0ic3VwZXJzY3JpcHQiPjE2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815612">
          <w:rPr>
            <w:rFonts w:ascii="Arial" w:eastAsia="Arial" w:hAnsi="Arial" w:cs="Arial"/>
            <w:i w:val="0"/>
            <w:color w:val="auto"/>
            <w:sz w:val="22"/>
            <w:szCs w:val="22"/>
          </w:rPr>
          <w:instrText xml:space="preserve"> ADDIN EN.CITE </w:instrText>
        </w:r>
        <w:r w:rsidR="00815612">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ZWNOdW0+OTwvUmVjTnVtPjxEaXNwbGF5VGV4dD48c3R5bGUgZmFjZT0ic3VwZXJzY3JpcHQiPjE2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815612">
          <w:rPr>
            <w:rFonts w:ascii="Arial" w:eastAsia="Arial" w:hAnsi="Arial" w:cs="Arial"/>
            <w:i w:val="0"/>
            <w:color w:val="auto"/>
            <w:sz w:val="22"/>
            <w:szCs w:val="22"/>
          </w:rPr>
          <w:instrText xml:space="preserve"> ADDIN EN.CITE.DATA </w:instrText>
        </w:r>
        <w:r w:rsidR="00815612">
          <w:rPr>
            <w:rFonts w:ascii="Arial" w:eastAsia="Arial" w:hAnsi="Arial" w:cs="Arial"/>
            <w:i w:val="0"/>
            <w:color w:val="auto"/>
            <w:sz w:val="22"/>
            <w:szCs w:val="22"/>
          </w:rPr>
        </w:r>
        <w:r w:rsidR="00815612">
          <w:rPr>
            <w:rFonts w:ascii="Arial" w:eastAsia="Arial" w:hAnsi="Arial" w:cs="Arial"/>
            <w:i w:val="0"/>
            <w:color w:val="auto"/>
            <w:sz w:val="22"/>
            <w:szCs w:val="22"/>
          </w:rPr>
          <w:fldChar w:fldCharType="end"/>
        </w:r>
        <w:r w:rsidR="00815612" w:rsidRPr="001F529D">
          <w:rPr>
            <w:rFonts w:ascii="Arial" w:eastAsia="Arial" w:hAnsi="Arial" w:cs="Arial"/>
            <w:i w:val="0"/>
            <w:color w:val="auto"/>
            <w:sz w:val="22"/>
            <w:szCs w:val="22"/>
          </w:rPr>
        </w:r>
        <w:r w:rsidR="00815612" w:rsidRPr="001F529D">
          <w:rPr>
            <w:rFonts w:ascii="Arial" w:eastAsia="Arial" w:hAnsi="Arial" w:cs="Arial"/>
            <w:i w:val="0"/>
            <w:color w:val="auto"/>
            <w:sz w:val="22"/>
            <w:szCs w:val="22"/>
          </w:rPr>
          <w:fldChar w:fldCharType="separate"/>
        </w:r>
        <w:r w:rsidR="00815612" w:rsidRPr="00A214EE">
          <w:rPr>
            <w:rFonts w:ascii="Arial" w:eastAsia="Arial" w:hAnsi="Arial" w:cs="Arial"/>
            <w:i w:val="0"/>
            <w:noProof/>
            <w:color w:val="auto"/>
            <w:sz w:val="22"/>
            <w:szCs w:val="22"/>
            <w:vertAlign w:val="superscript"/>
          </w:rPr>
          <w:t>16</w:t>
        </w:r>
        <w:r w:rsidR="00815612"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w:t>
      </w:r>
      <w:r w:rsidR="001F7EC7" w:rsidRPr="001F529D">
        <w:rPr>
          <w:rFonts w:ascii="Arial" w:eastAsia="Arial" w:hAnsi="Arial" w:cs="Arial"/>
          <w:i w:val="0"/>
          <w:color w:val="auto"/>
          <w:sz w:val="22"/>
          <w:szCs w:val="22"/>
        </w:rPr>
        <w:t>(</w:t>
      </w:r>
      <w:r w:rsidR="001F7EC7"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e</w:t>
      </w:r>
      <w:r w:rsidR="001F7EC7" w:rsidRPr="001F529D">
        <w:rPr>
          <w:rFonts w:ascii="Arial" w:eastAsia="Arial" w:hAnsi="Arial" w:cs="Arial"/>
          <w:i w:val="0"/>
          <w:color w:val="auto"/>
          <w:sz w:val="22"/>
          <w:szCs w:val="22"/>
        </w:rPr>
        <w:t>)</w:t>
      </w:r>
      <w:r w:rsidR="00762A46">
        <w:rPr>
          <w:rFonts w:ascii="Arial" w:eastAsia="Arial" w:hAnsi="Arial" w:cs="Arial"/>
          <w:i w:val="0"/>
          <w:color w:val="auto"/>
          <w:sz w:val="22"/>
          <w:szCs w:val="22"/>
        </w:rPr>
        <w:t>, suggesting that increased epigenetic variability in a cell population or tissue can be coordinated locally among hundreds of thousands of genomic regions</w:t>
      </w:r>
      <w:hyperlink w:anchor="_ENREF_20" w:tooltip="Pujadas, 2012 #13" w:history="1">
        <w:r w:rsidR="00815612">
          <w:rPr>
            <w:rFonts w:ascii="Arial" w:eastAsia="Arial" w:hAnsi="Arial" w:cs="Arial"/>
            <w:i w:val="0"/>
            <w:color w:val="auto"/>
            <w:sz w:val="22"/>
            <w:szCs w:val="22"/>
          </w:rPr>
          <w:fldChar w:fldCharType="begin"/>
        </w:r>
        <w:r w:rsidR="00815612">
          <w:rPr>
            <w:rFonts w:ascii="Arial" w:eastAsia="Arial" w:hAnsi="Arial" w:cs="Arial"/>
            <w:i w:val="0"/>
            <w:color w:val="auto"/>
            <w:sz w:val="22"/>
            <w:szCs w:val="22"/>
          </w:rPr>
          <w:instrText xml:space="preserve"> ADDIN EN.CITE &lt;EndNote&gt;&lt;Cite&gt;&lt;Author&gt;Pujadas&lt;/Author&gt;&lt;Year&gt;2012&lt;/Year&gt;&lt;RecNum&gt;13&lt;/RecNum&gt;&lt;DisplayText&gt;&lt;style face="superscript"&gt;20&lt;/style&gt;&lt;/DisplayText&gt;&lt;record&gt;&lt;rec-number&gt;13&lt;/rec-number&gt;&lt;foreign-keys&gt;&lt;key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815612">
          <w:rPr>
            <w:rFonts w:ascii="Arial" w:eastAsia="Arial" w:hAnsi="Arial" w:cs="Arial"/>
            <w:i w:val="0"/>
            <w:color w:val="auto"/>
            <w:sz w:val="22"/>
            <w:szCs w:val="22"/>
          </w:rPr>
          <w:fldChar w:fldCharType="separate"/>
        </w:r>
        <w:r w:rsidR="00815612" w:rsidRPr="00A214EE">
          <w:rPr>
            <w:rFonts w:ascii="Arial" w:eastAsia="Arial" w:hAnsi="Arial" w:cs="Arial"/>
            <w:i w:val="0"/>
            <w:noProof/>
            <w:color w:val="auto"/>
            <w:sz w:val="22"/>
            <w:szCs w:val="22"/>
            <w:vertAlign w:val="superscript"/>
          </w:rPr>
          <w:t>20</w:t>
        </w:r>
        <w:r w:rsidR="00815612">
          <w:rPr>
            <w:rFonts w:ascii="Arial" w:eastAsia="Arial" w:hAnsi="Arial" w:cs="Arial"/>
            <w:i w:val="0"/>
            <w:color w:val="auto"/>
            <w:sz w:val="22"/>
            <w:szCs w:val="22"/>
          </w:rPr>
          <w:fldChar w:fldCharType="end"/>
        </w:r>
      </w:hyperlink>
      <w:r w:rsidR="001F7EC7" w:rsidRPr="001F529D">
        <w:rPr>
          <w:rFonts w:ascii="Arial" w:eastAsia="Arial" w:hAnsi="Arial" w:cs="Arial"/>
          <w:i w:val="0"/>
          <w:color w:val="auto"/>
          <w:sz w:val="22"/>
          <w:szCs w:val="22"/>
        </w:rPr>
        <w:t>. </w:t>
      </w:r>
      <w:r w:rsidR="00174106">
        <w:rPr>
          <w:rFonts w:ascii="Arial" w:eastAsia="Arial" w:hAnsi="Arial" w:cs="Arial"/>
          <w:i w:val="0"/>
          <w:color w:val="auto"/>
          <w:sz w:val="22"/>
          <w:szCs w:val="22"/>
        </w:rPr>
        <w:t>We</w:t>
      </w:r>
      <w:r w:rsidR="0036115F" w:rsidRPr="001F529D">
        <w:rPr>
          <w:rFonts w:ascii="Arial" w:eastAsia="Arial" w:hAnsi="Arial" w:cs="Arial"/>
          <w:i w:val="0"/>
          <w:color w:val="auto"/>
          <w:sz w:val="22"/>
          <w:szCs w:val="22"/>
        </w:rPr>
        <w:t xml:space="preserve"> further examined </w:t>
      </w:r>
      <w:r w:rsidR="00CB3EB4" w:rsidRPr="001F529D">
        <w:rPr>
          <w:rFonts w:ascii="Arial" w:eastAsia="Arial" w:hAnsi="Arial" w:cs="Arial"/>
          <w:i w:val="0"/>
          <w:color w:val="auto"/>
          <w:sz w:val="22"/>
          <w:szCs w:val="22"/>
        </w:rPr>
        <w:t>a</w:t>
      </w:r>
      <w:r w:rsidR="0036115F" w:rsidRPr="001F529D">
        <w:rPr>
          <w:rFonts w:ascii="Arial" w:eastAsia="Arial" w:hAnsi="Arial" w:cs="Arial"/>
          <w:i w:val="0"/>
          <w:color w:val="auto"/>
          <w:sz w:val="22"/>
          <w:szCs w:val="22"/>
        </w:rPr>
        <w:t xml:space="preserve"> subset of MHBs that do not overlap with CpG islands, and observed a consistent enrichment pattern</w:t>
      </w:r>
      <w:r w:rsidR="001F7EC7" w:rsidRPr="001F529D">
        <w:rPr>
          <w:rFonts w:ascii="Arial" w:eastAsia="Arial" w:hAnsi="Arial" w:cs="Arial"/>
          <w:i w:val="0"/>
          <w:color w:val="auto"/>
          <w:sz w:val="22"/>
          <w:szCs w:val="22"/>
        </w:rPr>
        <w:t xml:space="preserve"> </w:t>
      </w:r>
      <w:r w:rsidR="001E48E5" w:rsidRPr="001F529D">
        <w:rPr>
          <w:rFonts w:ascii="Arial" w:eastAsia="Arial" w:hAnsi="Arial" w:cs="Arial"/>
          <w:i w:val="0"/>
          <w:color w:val="auto"/>
          <w:sz w:val="22"/>
          <w:szCs w:val="22"/>
        </w:rPr>
        <w:t>(</w:t>
      </w:r>
      <w:r w:rsidR="001E48E5" w:rsidRPr="001F529D">
        <w:rPr>
          <w:rFonts w:ascii="Arial" w:eastAsia="Arial" w:hAnsi="Arial" w:cs="Arial"/>
          <w:b/>
          <w:i w:val="0"/>
          <w:color w:val="auto"/>
          <w:sz w:val="22"/>
          <w:szCs w:val="22"/>
        </w:rPr>
        <w:t>Figure 1</w:t>
      </w:r>
      <w:r w:rsidR="00A8206F" w:rsidRPr="001F529D">
        <w:rPr>
          <w:rFonts w:ascii="Arial" w:eastAsia="Arial" w:hAnsi="Arial" w:cs="Arial"/>
          <w:b/>
          <w:i w:val="0"/>
          <w:color w:val="auto"/>
          <w:sz w:val="22"/>
          <w:szCs w:val="22"/>
        </w:rPr>
        <w:t>e</w:t>
      </w:r>
      <w:r w:rsidR="001E48E5" w:rsidRPr="001F529D">
        <w:rPr>
          <w:rFonts w:ascii="Arial" w:eastAsia="Arial" w:hAnsi="Arial" w:cs="Arial"/>
          <w:i w:val="0"/>
          <w:color w:val="auto"/>
          <w:sz w:val="22"/>
          <w:szCs w:val="22"/>
        </w:rPr>
        <w:t>)</w:t>
      </w:r>
      <w:r w:rsidR="00174106">
        <w:rPr>
          <w:rFonts w:ascii="Arial" w:eastAsia="Arial" w:hAnsi="Arial" w:cs="Arial"/>
          <w:i w:val="0"/>
          <w:color w:val="auto"/>
          <w:sz w:val="22"/>
          <w:szCs w:val="22"/>
        </w:rPr>
        <w:t>, suggesting that local CpG density alone does not account for the enrichment</w:t>
      </w:r>
      <w:r w:rsidR="001F7EC7" w:rsidRPr="001F529D">
        <w:rPr>
          <w:rFonts w:ascii="Arial" w:eastAsia="Arial" w:hAnsi="Arial" w:cs="Arial"/>
          <w:i w:val="0"/>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70BA33AC"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PjIxLDIyPC9zdHlsZT48L0Rpc3BsYXlUZXh0PjxyZWNvcmQ+PHJlYy1udW1iZXI+MTA8L3JlYy1u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A214EE">
        <w:rPr>
          <w:rFonts w:ascii="Arial" w:hAnsi="Arial" w:cs="Arial"/>
          <w:color w:val="000000" w:themeColor="text1"/>
          <w:sz w:val="22"/>
          <w:szCs w:val="22"/>
        </w:rPr>
        <w:instrText xml:space="preserve"> ADDIN EN.CITE </w:instrText>
      </w:r>
      <w:r w:rsidR="00A214EE">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PjIxLDIyPC9zdHlsZT48L0Rpc3BsYXlUZXh0PjxyZWNvcmQ+PHJlYy1udW1iZXI+MTA8L3JlYy1u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A214EE">
        <w:rPr>
          <w:rFonts w:ascii="Arial" w:hAnsi="Arial" w:cs="Arial"/>
          <w:color w:val="000000" w:themeColor="text1"/>
          <w:sz w:val="22"/>
          <w:szCs w:val="22"/>
        </w:rPr>
        <w:instrText xml:space="preserve"> ADDIN EN.CITE.DATA </w:instrText>
      </w:r>
      <w:r w:rsidR="00A214EE">
        <w:rPr>
          <w:rFonts w:ascii="Arial" w:hAnsi="Arial" w:cs="Arial"/>
          <w:color w:val="000000" w:themeColor="text1"/>
          <w:sz w:val="22"/>
          <w:szCs w:val="22"/>
        </w:rPr>
      </w:r>
      <w:r w:rsidR="00A214EE">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21" w:tooltip="Irizarry, 2009 #10" w:history="1">
        <w:r w:rsidR="00815612" w:rsidRPr="00A214EE">
          <w:rPr>
            <w:rFonts w:ascii="Arial" w:hAnsi="Arial" w:cs="Arial"/>
            <w:noProof/>
            <w:color w:val="000000" w:themeColor="text1"/>
            <w:sz w:val="22"/>
            <w:szCs w:val="22"/>
            <w:vertAlign w:val="superscript"/>
          </w:rPr>
          <w:t>21</w:t>
        </w:r>
      </w:hyperlink>
      <w:r w:rsidR="00A214EE" w:rsidRPr="00A214EE">
        <w:rPr>
          <w:rFonts w:ascii="Arial" w:hAnsi="Arial" w:cs="Arial"/>
          <w:noProof/>
          <w:color w:val="000000" w:themeColor="text1"/>
          <w:sz w:val="22"/>
          <w:szCs w:val="22"/>
          <w:vertAlign w:val="superscript"/>
        </w:rPr>
        <w:t>,</w:t>
      </w:r>
      <w:hyperlink w:anchor="_ENREF_22" w:tooltip="Ziller, 2013 #1016" w:history="1">
        <w:r w:rsidR="00815612" w:rsidRPr="00A214EE">
          <w:rPr>
            <w:rFonts w:ascii="Arial" w:hAnsi="Arial" w:cs="Arial"/>
            <w:noProof/>
            <w:color w:val="000000" w:themeColor="text1"/>
            <w:sz w:val="22"/>
            <w:szCs w:val="22"/>
            <w:vertAlign w:val="superscript"/>
          </w:rPr>
          <w:t>22</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CpGs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CpGs were enriched at low to intermediate CpG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3" w:tooltip="Leung, 2015 #921" w:history="1">
        <w:r w:rsidR="00815612">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Mzwvc3R5bGU+PC9EaXNwbGF5VGV4dD48cmVjb3JkPjxyZWMtbnVtYmVyPjkyMTwvcmVjLW51bWJl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815612">
          <w:rPr>
            <w:rFonts w:ascii="Arial" w:hAnsi="Arial" w:cs="Arial"/>
            <w:color w:val="000000" w:themeColor="text1"/>
            <w:sz w:val="22"/>
            <w:szCs w:val="22"/>
          </w:rPr>
          <w:instrText xml:space="preserve"> ADDIN EN.CITE </w:instrText>
        </w:r>
        <w:r w:rsidR="00815612">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Mzwvc3R5bGU+PC9EaXNwbGF5VGV4dD48cmVjb3JkPjxyZWMtbnVtYmVyPjkyMTwvcmVjLW51bWJl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815612">
          <w:rPr>
            <w:rFonts w:ascii="Arial" w:hAnsi="Arial" w:cs="Arial"/>
            <w:color w:val="000000" w:themeColor="text1"/>
            <w:sz w:val="22"/>
            <w:szCs w:val="22"/>
          </w:rPr>
          <w:instrText xml:space="preserve"> ADDIN EN.CITE.DATA </w:instrText>
        </w:r>
        <w:r w:rsidR="00815612">
          <w:rPr>
            <w:rFonts w:ascii="Arial" w:hAnsi="Arial" w:cs="Arial"/>
            <w:color w:val="000000" w:themeColor="text1"/>
            <w:sz w:val="22"/>
            <w:szCs w:val="22"/>
          </w:rPr>
        </w:r>
        <w:r w:rsidR="00815612">
          <w:rPr>
            <w:rFonts w:ascii="Arial" w:hAnsi="Arial" w:cs="Arial"/>
            <w:color w:val="000000" w:themeColor="text1"/>
            <w:sz w:val="22"/>
            <w:szCs w:val="22"/>
          </w:rPr>
          <w:fldChar w:fldCharType="end"/>
        </w:r>
        <w:r w:rsidR="00815612">
          <w:rPr>
            <w:rFonts w:ascii="Arial" w:hAnsi="Arial" w:cs="Arial"/>
            <w:color w:val="000000" w:themeColor="text1"/>
            <w:sz w:val="22"/>
            <w:szCs w:val="22"/>
          </w:rPr>
        </w:r>
        <w:r w:rsidR="00815612">
          <w:rPr>
            <w:rFonts w:ascii="Arial" w:hAnsi="Arial" w:cs="Arial"/>
            <w:color w:val="000000" w:themeColor="text1"/>
            <w:sz w:val="22"/>
            <w:szCs w:val="22"/>
          </w:rPr>
          <w:fldChar w:fldCharType="separate"/>
        </w:r>
        <w:r w:rsidR="00815612" w:rsidRPr="00A214EE">
          <w:rPr>
            <w:rFonts w:ascii="Arial" w:hAnsi="Arial" w:cs="Arial"/>
            <w:noProof/>
            <w:color w:val="000000" w:themeColor="text1"/>
            <w:sz w:val="22"/>
            <w:szCs w:val="22"/>
            <w:vertAlign w:val="superscript"/>
          </w:rPr>
          <w:t>23</w:t>
        </w:r>
        <w:r w:rsidR="00815612">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4A63EC">
        <w:rPr>
          <w:rFonts w:ascii="Arial" w:eastAsia="Arial" w:hAnsi="Arial" w:cs="Arial"/>
          <w:b/>
          <w:color w:val="FF0000"/>
          <w:sz w:val="22"/>
          <w:szCs w:val="22"/>
          <w:rPrChange w:id="101" w:author="Shicheng Guo" w:date="2016-11-25T00:33:00Z">
            <w:rPr>
              <w:rFonts w:ascii="Arial" w:eastAsia="Arial" w:hAnsi="Arial" w:cs="Arial"/>
              <w:b/>
              <w:color w:val="auto"/>
              <w:sz w:val="22"/>
              <w:szCs w:val="22"/>
            </w:rPr>
          </w:rPrChange>
        </w:rPr>
        <w:t xml:space="preserve">Supplementary Fig. </w:t>
      </w:r>
      <w:ins w:id="102" w:author="Shicheng Guo" w:date="2016-11-25T00:33:00Z">
        <w:r w:rsidR="00516437">
          <w:rPr>
            <w:rFonts w:ascii="Arial" w:eastAsia="Arial" w:hAnsi="Arial" w:cs="Arial"/>
            <w:b/>
            <w:color w:val="FF0000"/>
            <w:sz w:val="22"/>
            <w:szCs w:val="22"/>
            <w:rPrChange w:id="103" w:author="Shicheng Guo" w:date="2016-11-25T00:33:00Z">
              <w:rPr>
                <w:rFonts w:ascii="Arial" w:eastAsia="Arial" w:hAnsi="Arial" w:cs="Arial"/>
                <w:b/>
                <w:color w:val="FF0000"/>
                <w:sz w:val="22"/>
                <w:szCs w:val="22"/>
              </w:rPr>
            </w:rPrChange>
          </w:rPr>
          <w:t>4</w:t>
        </w:r>
      </w:ins>
      <w:del w:id="104" w:author="Shicheng Guo" w:date="2016-11-25T00:33:00Z">
        <w:r w:rsidR="00EB0459" w:rsidRPr="003D33E8" w:rsidDel="004A63EC">
          <w:rPr>
            <w:rFonts w:ascii="Arial" w:eastAsia="Arial" w:hAnsi="Arial" w:cs="Arial"/>
            <w:b/>
            <w:color w:val="FF0000"/>
            <w:sz w:val="22"/>
            <w:szCs w:val="22"/>
            <w:rPrChange w:id="105" w:author="Shicheng Guo" w:date="2016-11-25T00:46:00Z">
              <w:rPr>
                <w:rFonts w:ascii="Arial" w:eastAsia="Arial" w:hAnsi="Arial" w:cs="Arial"/>
                <w:b/>
                <w:color w:val="auto"/>
                <w:sz w:val="22"/>
                <w:szCs w:val="22"/>
              </w:rPr>
            </w:rPrChange>
          </w:rPr>
          <w:delText>2</w:delText>
        </w:r>
      </w:del>
      <w:r w:rsidR="000039B0" w:rsidRPr="003D33E8">
        <w:rPr>
          <w:rFonts w:ascii="Arial" w:eastAsia="Arial" w:hAnsi="Arial" w:cs="Arial"/>
          <w:b/>
          <w:color w:val="FF0000"/>
          <w:sz w:val="22"/>
          <w:szCs w:val="22"/>
          <w:rPrChange w:id="106" w:author="Shicheng Guo" w:date="2016-11-25T00:46:00Z">
            <w:rPr>
              <w:rFonts w:ascii="Arial" w:hAnsi="Arial" w:cs="Arial"/>
              <w:color w:val="000000" w:themeColor="text1"/>
              <w:sz w:val="22"/>
              <w:szCs w:val="22"/>
            </w:rPr>
          </w:rPrChange>
        </w:rPr>
        <w:t>)</w:t>
      </w:r>
      <w:ins w:id="107" w:author="Shicheng Guo" w:date="2016-11-25T00:46:00Z">
        <w:r w:rsidR="003D33E8" w:rsidRPr="003D33E8">
          <w:rPr>
            <w:rFonts w:ascii="Arial" w:eastAsia="Arial" w:hAnsi="Arial" w:cs="Arial"/>
            <w:b/>
            <w:color w:val="FF0000"/>
            <w:sz w:val="22"/>
            <w:szCs w:val="22"/>
            <w:rPrChange w:id="108" w:author="Shicheng Guo" w:date="2016-11-25T00:46:00Z">
              <w:rPr>
                <w:rFonts w:ascii="Arial" w:hAnsi="Arial" w:cs="Arial"/>
                <w:color w:val="000000" w:themeColor="text1"/>
                <w:sz w:val="22"/>
                <w:szCs w:val="22"/>
              </w:rPr>
            </w:rPrChange>
          </w:rPr>
          <w:t xml:space="preserve">. </w:t>
        </w:r>
        <w:r w:rsidR="003D33E8" w:rsidRPr="003D33E8">
          <w:rPr>
            <w:rFonts w:ascii="Arial" w:hAnsi="Arial" w:cs="Arial"/>
            <w:color w:val="FF0000"/>
            <w:sz w:val="22"/>
            <w:szCs w:val="22"/>
            <w:rPrChange w:id="109" w:author="Shicheng Guo" w:date="2016-11-25T00:47:00Z">
              <w:rPr>
                <w:rFonts w:ascii="Arial" w:hAnsi="Arial" w:cs="Arial"/>
                <w:color w:val="000000" w:themeColor="text1"/>
                <w:sz w:val="22"/>
                <w:szCs w:val="22"/>
              </w:rPr>
            </w:rPrChange>
          </w:rPr>
          <w:t>Meanwhile,</w:t>
        </w:r>
      </w:ins>
      <w:del w:id="110" w:author="Shicheng Guo" w:date="2016-11-25T00:46:00Z">
        <w:r w:rsidR="00B30273" w:rsidRPr="003D33E8" w:rsidDel="003D33E8">
          <w:rPr>
            <w:rFonts w:ascii="Arial" w:hAnsi="Arial" w:cs="Arial"/>
            <w:color w:val="FF0000"/>
            <w:sz w:val="22"/>
            <w:szCs w:val="22"/>
            <w:rPrChange w:id="111" w:author="Shicheng Guo" w:date="2016-11-25T00:47:00Z">
              <w:rPr>
                <w:rFonts w:ascii="Arial" w:hAnsi="Arial" w:cs="Arial"/>
                <w:color w:val="000000" w:themeColor="text1"/>
                <w:sz w:val="22"/>
                <w:szCs w:val="22"/>
              </w:rPr>
            </w:rPrChange>
          </w:rPr>
          <w:delText>.</w:delText>
        </w:r>
      </w:del>
      <w:ins w:id="112" w:author="Shicheng Guo" w:date="2016-11-25T00:46:00Z">
        <w:r w:rsidR="003D33E8" w:rsidRPr="003D33E8">
          <w:rPr>
            <w:rFonts w:ascii="Arial" w:hAnsi="Arial" w:cs="Arial"/>
            <w:color w:val="FF0000"/>
            <w:sz w:val="22"/>
            <w:szCs w:val="22"/>
          </w:rPr>
          <w:t xml:space="preserve"> </w:t>
        </w:r>
        <w:r w:rsidR="003D33E8" w:rsidRPr="003D33E8">
          <w:rPr>
            <w:rFonts w:ascii="Arial" w:hAnsi="Arial" w:cs="Arial"/>
            <w:color w:val="FF0000"/>
            <w:sz w:val="22"/>
            <w:szCs w:val="22"/>
            <w:rPrChange w:id="113" w:author="Shicheng Guo" w:date="2016-11-25T00:47:00Z">
              <w:rPr>
                <w:rFonts w:ascii="Arial" w:eastAsia="Arial" w:hAnsi="Arial" w:cs="Arial"/>
                <w:b/>
                <w:color w:val="FF0000"/>
                <w:sz w:val="22"/>
                <w:szCs w:val="22"/>
              </w:rPr>
            </w:rPrChange>
          </w:rPr>
          <w:t xml:space="preserve">we demonstrated </w:t>
        </w:r>
        <w:r w:rsidR="003D33E8" w:rsidRPr="003D33E8">
          <w:rPr>
            <w:rFonts w:ascii="Arial" w:hAnsi="Arial" w:cs="Arial"/>
            <w:color w:val="FF0000"/>
            <w:sz w:val="22"/>
            <w:szCs w:val="22"/>
          </w:rPr>
          <w:t>these</w:t>
        </w:r>
        <w:r w:rsidR="003D33E8">
          <w:rPr>
            <w:rFonts w:ascii="Arial" w:hAnsi="Arial" w:cs="Arial"/>
            <w:color w:val="FF0000"/>
            <w:sz w:val="22"/>
            <w:szCs w:val="22"/>
          </w:rPr>
          <w:t xml:space="preserve"> </w:t>
        </w:r>
      </w:ins>
      <w:ins w:id="114" w:author="Shicheng Guo" w:date="2016-11-25T00:39:00Z">
        <w:r w:rsidR="009F5E34" w:rsidRPr="009F5E34">
          <w:rPr>
            <w:rFonts w:ascii="Arial" w:hAnsi="Arial" w:cs="Arial"/>
            <w:color w:val="FF0000"/>
            <w:sz w:val="22"/>
            <w:szCs w:val="22"/>
            <w:rPrChange w:id="115" w:author="Shicheng Guo" w:date="2016-11-25T00:40:00Z">
              <w:rPr>
                <w:rFonts w:ascii="Arial" w:hAnsi="Arial" w:cs="Arial"/>
                <w:color w:val="000000" w:themeColor="text1"/>
                <w:sz w:val="22"/>
                <w:szCs w:val="22"/>
              </w:rPr>
            </w:rPrChange>
          </w:rPr>
          <w:t>enrichment</w:t>
        </w:r>
      </w:ins>
      <w:ins w:id="116" w:author="Shicheng Guo" w:date="2016-11-25T00:40:00Z">
        <w:r w:rsidR="009F5E34" w:rsidRPr="009F5E34">
          <w:rPr>
            <w:rFonts w:ascii="Arial" w:hAnsi="Arial" w:cs="Arial"/>
            <w:color w:val="FF0000"/>
            <w:sz w:val="22"/>
            <w:szCs w:val="22"/>
            <w:rPrChange w:id="117" w:author="Shicheng Guo" w:date="2016-11-25T00:40:00Z">
              <w:rPr>
                <w:rFonts w:ascii="Arial" w:hAnsi="Arial" w:cs="Arial"/>
                <w:color w:val="000000" w:themeColor="text1"/>
                <w:sz w:val="22"/>
                <w:szCs w:val="22"/>
              </w:rPr>
            </w:rPrChange>
          </w:rPr>
          <w:t xml:space="preserve">s were not affected by CpG density </w:t>
        </w:r>
        <w:r w:rsidR="009F5E34" w:rsidRPr="009F5E34">
          <w:rPr>
            <w:rFonts w:ascii="Arial" w:eastAsia="Arial" w:hAnsi="Arial" w:cs="Arial"/>
            <w:b/>
            <w:color w:val="FF0000"/>
            <w:sz w:val="22"/>
            <w:szCs w:val="22"/>
          </w:rPr>
          <w:t>(Supplementary Fig. 1c)</w:t>
        </w:r>
        <w:r w:rsidR="009F5E34" w:rsidRPr="009F5E34">
          <w:rPr>
            <w:rFonts w:ascii="Arial" w:hAnsi="Arial" w:cs="Arial"/>
            <w:color w:val="FF0000"/>
            <w:sz w:val="22"/>
            <w:szCs w:val="22"/>
            <w:rPrChange w:id="118" w:author="Shicheng Guo" w:date="2016-11-25T00:40:00Z">
              <w:rPr>
                <w:rFonts w:ascii="Arial" w:hAnsi="Arial" w:cs="Arial"/>
                <w:color w:val="000000" w:themeColor="text1"/>
                <w:sz w:val="22"/>
                <w:szCs w:val="22"/>
              </w:rPr>
            </w:rPrChange>
          </w:rPr>
          <w:t>.</w:t>
        </w:r>
      </w:ins>
      <w:del w:id="119" w:author="Shicheng Guo" w:date="2016-11-25T00:40:00Z">
        <w:r w:rsidR="000039B0" w:rsidRPr="009F5E34" w:rsidDel="009F5E34">
          <w:rPr>
            <w:rFonts w:ascii="Arial" w:hAnsi="Arial" w:cs="Arial"/>
            <w:color w:val="FF0000"/>
            <w:sz w:val="22"/>
            <w:szCs w:val="22"/>
            <w:rPrChange w:id="120" w:author="Shicheng Guo" w:date="2016-11-25T00:40:00Z">
              <w:rPr>
                <w:rFonts w:ascii="Arial" w:hAnsi="Arial" w:cs="Arial"/>
                <w:color w:val="000000" w:themeColor="text1"/>
                <w:sz w:val="22"/>
                <w:szCs w:val="22"/>
              </w:rPr>
            </w:rPrChange>
          </w:rPr>
          <w:delText xml:space="preserve"> </w:delText>
        </w:r>
      </w:del>
      <w:ins w:id="121" w:author="Shicheng Guo" w:date="2016-11-25T00:40:00Z">
        <w:r w:rsidR="009F5E34" w:rsidRPr="009F5E34">
          <w:rPr>
            <w:rFonts w:ascii="Arial" w:hAnsi="Arial" w:cs="Arial"/>
            <w:color w:val="FF0000"/>
            <w:sz w:val="22"/>
            <w:szCs w:val="22"/>
            <w:rPrChange w:id="122" w:author="Shicheng Guo" w:date="2016-11-25T00:40:00Z">
              <w:rPr>
                <w:rFonts w:ascii="Arial" w:hAnsi="Arial" w:cs="Arial"/>
                <w:color w:val="000000" w:themeColor="text1"/>
                <w:sz w:val="22"/>
                <w:szCs w:val="22"/>
              </w:rPr>
            </w:rPrChange>
          </w:rPr>
          <w:t xml:space="preserve"> </w:t>
        </w:r>
      </w:ins>
      <w:r w:rsidR="000039B0" w:rsidRPr="00530512">
        <w:rPr>
          <w:rFonts w:ascii="Arial" w:hAnsi="Arial" w:cs="Arial"/>
          <w:color w:val="000000" w:themeColor="text1"/>
          <w:sz w:val="22"/>
          <w:szCs w:val="22"/>
        </w:rPr>
        <w:t>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68B2BA86" w14:textId="3A6AA741" w:rsidR="001F529D" w:rsidRPr="00530512" w:rsidDel="009F5E34" w:rsidRDefault="001F529D" w:rsidP="000039B0">
      <w:pPr>
        <w:spacing w:line="276" w:lineRule="auto"/>
        <w:jc w:val="left"/>
        <w:rPr>
          <w:del w:id="123" w:author="Shicheng Guo" w:date="2016-11-25T00:40:00Z"/>
          <w:rFonts w:ascii="Arial" w:eastAsia="Arial" w:hAnsi="Arial" w:cs="Arial"/>
          <w:color w:val="auto"/>
          <w:sz w:val="22"/>
          <w:szCs w:val="22"/>
        </w:rPr>
      </w:pPr>
    </w:p>
    <w:p w14:paraId="34CD58C2" w14:textId="3BE3F362" w:rsidR="00AF1A75" w:rsidRPr="001F529D" w:rsidRDefault="008608ED" w:rsidP="001F529D">
      <w:pPr>
        <w:pStyle w:val="Heading4"/>
        <w:spacing w:line="276" w:lineRule="auto"/>
        <w:rPr>
          <w:rFonts w:ascii="Arial" w:hAnsi="Arial" w:cs="Arial"/>
          <w:i w:val="0"/>
          <w:color w:val="auto"/>
          <w:sz w:val="22"/>
          <w:szCs w:val="22"/>
        </w:rPr>
      </w:pPr>
      <w:bookmarkStart w:id="124" w:name="h.xigydxbnf2bt" w:colFirst="0" w:colLast="0"/>
      <w:bookmarkStart w:id="125" w:name="h.30j0zll" w:colFirst="0" w:colLast="0"/>
      <w:bookmarkEnd w:id="124"/>
      <w:bookmarkEnd w:id="125"/>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CpG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CpG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04667F37"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CpG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CpG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w:t>
      </w:r>
      <w:ins w:id="126" w:author="Shicheng Guo" w:date="2016-11-07T13:56:00Z">
        <w:r w:rsidR="00727C90" w:rsidRPr="00317E51">
          <w:rPr>
            <w:rFonts w:ascii="Arial" w:eastAsia="Arial" w:hAnsi="Arial" w:cs="Arial"/>
            <w:color w:val="FF0000"/>
            <w:sz w:val="22"/>
            <w:szCs w:val="22"/>
            <w:rPrChange w:id="127" w:author="Shicheng Guo" w:date="2016-11-24T15:57:00Z">
              <w:rPr>
                <w:rFonts w:ascii="Arial" w:eastAsia="Arial" w:hAnsi="Arial" w:cs="Arial"/>
                <w:color w:val="auto"/>
                <w:sz w:val="22"/>
                <w:szCs w:val="22"/>
              </w:rPr>
            </w:rPrChange>
          </w:rPr>
          <w:t xml:space="preserve">colon and lung </w:t>
        </w:r>
      </w:ins>
      <w:r w:rsidR="00C8147B" w:rsidRPr="00530512">
        <w:rPr>
          <w:rFonts w:ascii="Arial" w:eastAsia="Arial" w:hAnsi="Arial" w:cs="Arial"/>
          <w:color w:val="auto"/>
          <w:sz w:val="22"/>
          <w:szCs w:val="22"/>
        </w:rPr>
        <w:t>cancer WGBS set</w:t>
      </w:r>
      <w:r w:rsidR="00C35305" w:rsidRPr="00530512">
        <w:rPr>
          <w:rFonts w:ascii="Arial" w:eastAsia="Arial" w:hAnsi="Arial" w:cs="Arial"/>
          <w:color w:val="auto"/>
          <w:sz w:val="22"/>
          <w:szCs w:val="22"/>
        </w:rPr>
        <w:t>s</w:t>
      </w:r>
      <w:hyperlink w:anchor="_ENREF_24" w:tooltip="Heyn, 2016 #726" w:history="1">
        <w:r w:rsidR="00815612"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TnVtPjcyNjwvUmVjTnVtPjxEaXNwbGF5VGV4dD48c3R5bGUgZmFjZT0ic3VwZXJzY3JpcHQiPjI0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TnVtPjcyNjwvUmVjTnVtPjxEaXNwbGF5VGV4dD48c3R5bGUgZmFjZT0ic3VwZXJzY3JpcHQiPjI0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sidRPr="00530512">
          <w:rPr>
            <w:rFonts w:ascii="Arial" w:eastAsia="Arial" w:hAnsi="Arial" w:cs="Arial"/>
            <w:color w:val="auto"/>
            <w:sz w:val="22"/>
            <w:szCs w:val="22"/>
          </w:rPr>
        </w:r>
        <w:r w:rsidR="00815612" w:rsidRPr="00530512">
          <w:rPr>
            <w:rFonts w:ascii="Arial" w:eastAsia="Arial" w:hAnsi="Arial" w:cs="Arial"/>
            <w:color w:val="auto"/>
            <w:sz w:val="22"/>
            <w:szCs w:val="22"/>
          </w:rPr>
          <w:fldChar w:fldCharType="separate"/>
        </w:r>
        <w:r w:rsidR="00815612" w:rsidRPr="00A214EE">
          <w:rPr>
            <w:rFonts w:ascii="Arial" w:eastAsia="Arial" w:hAnsi="Arial" w:cs="Arial"/>
            <w:noProof/>
            <w:color w:val="auto"/>
            <w:sz w:val="22"/>
            <w:szCs w:val="22"/>
            <w:vertAlign w:val="superscript"/>
          </w:rPr>
          <w:t>24</w:t>
        </w:r>
        <w:r w:rsidR="00815612" w:rsidRPr="00530512">
          <w:rPr>
            <w:rFonts w:ascii="Arial" w:eastAsia="Arial" w:hAnsi="Arial" w:cs="Arial"/>
            <w:color w:val="auto"/>
            <w:sz w:val="22"/>
            <w:szCs w:val="22"/>
          </w:rPr>
          <w:fldChar w:fldCharType="end"/>
        </w:r>
      </w:hyperlink>
      <w:ins w:id="128" w:author="Shicheng Guo" w:date="2016-11-07T13:57:00Z">
        <w:r w:rsidR="00727C90">
          <w:rPr>
            <w:rFonts w:ascii="Arial" w:eastAsia="Arial" w:hAnsi="Arial" w:cs="Arial"/>
            <w:color w:val="auto"/>
            <w:sz w:val="22"/>
            <w:szCs w:val="22"/>
          </w:rPr>
          <w:t xml:space="preserve">, </w:t>
        </w:r>
        <w:r w:rsidR="00727C90" w:rsidRPr="00317E51">
          <w:rPr>
            <w:rFonts w:ascii="Arial" w:eastAsia="Arial" w:hAnsi="Arial" w:cs="Arial"/>
            <w:color w:val="FF0000"/>
            <w:sz w:val="22"/>
            <w:szCs w:val="22"/>
            <w:rPrChange w:id="129" w:author="Shicheng Guo" w:date="2016-11-24T15:57:00Z">
              <w:rPr>
                <w:rFonts w:ascii="Arial" w:eastAsia="Arial" w:hAnsi="Arial" w:cs="Arial"/>
                <w:color w:val="auto"/>
                <w:sz w:val="22"/>
                <w:szCs w:val="22"/>
              </w:rPr>
            </w:rPrChange>
          </w:rPr>
          <w:t>Supplementary Table S12</w:t>
        </w:r>
      </w:ins>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B51EA8">
        <w:rPr>
          <w:rFonts w:ascii="Arial" w:eastAsia="Arial" w:hAnsi="Arial" w:cs="Arial"/>
          <w:b/>
          <w:color w:val="FF0000"/>
          <w:sz w:val="22"/>
          <w:szCs w:val="22"/>
          <w:rPrChange w:id="130" w:author="Shicheng Guo" w:date="2016-11-25T00:53:00Z">
            <w:rPr>
              <w:rFonts w:ascii="Arial" w:eastAsia="Arial" w:hAnsi="Arial" w:cs="Arial"/>
              <w:b/>
              <w:color w:val="auto"/>
              <w:sz w:val="22"/>
              <w:szCs w:val="22"/>
            </w:rPr>
          </w:rPrChange>
        </w:rPr>
        <w:t>Supp</w:t>
      </w:r>
      <w:r w:rsidR="00DA6019" w:rsidRPr="00B51EA8">
        <w:rPr>
          <w:rFonts w:ascii="Arial" w:eastAsia="Arial" w:hAnsi="Arial" w:cs="Arial"/>
          <w:b/>
          <w:color w:val="FF0000"/>
          <w:sz w:val="22"/>
          <w:szCs w:val="22"/>
          <w:rPrChange w:id="131" w:author="Shicheng Guo" w:date="2016-11-25T00:53:00Z">
            <w:rPr>
              <w:rFonts w:ascii="Arial" w:eastAsia="Arial" w:hAnsi="Arial" w:cs="Arial"/>
              <w:b/>
              <w:color w:val="auto"/>
              <w:sz w:val="22"/>
              <w:szCs w:val="22"/>
            </w:rPr>
          </w:rPrChange>
        </w:rPr>
        <w:t xml:space="preserve">lementary </w:t>
      </w:r>
      <w:r w:rsidR="00C423DD" w:rsidRPr="00B51EA8">
        <w:rPr>
          <w:rFonts w:ascii="Arial" w:eastAsia="Arial" w:hAnsi="Arial" w:cs="Arial"/>
          <w:b/>
          <w:color w:val="FF0000"/>
          <w:sz w:val="22"/>
          <w:szCs w:val="22"/>
          <w:rPrChange w:id="132" w:author="Shicheng Guo" w:date="2016-11-25T00:53:00Z">
            <w:rPr>
              <w:rFonts w:ascii="Arial" w:eastAsia="Arial" w:hAnsi="Arial" w:cs="Arial"/>
              <w:b/>
              <w:color w:val="auto"/>
              <w:sz w:val="22"/>
              <w:szCs w:val="22"/>
            </w:rPr>
          </w:rPrChange>
        </w:rPr>
        <w:t>Fig</w:t>
      </w:r>
      <w:r w:rsidR="00DA6019" w:rsidRPr="00B51EA8">
        <w:rPr>
          <w:rFonts w:ascii="Arial" w:eastAsia="Arial" w:hAnsi="Arial" w:cs="Arial"/>
          <w:b/>
          <w:color w:val="FF0000"/>
          <w:sz w:val="22"/>
          <w:szCs w:val="22"/>
          <w:rPrChange w:id="133" w:author="Shicheng Guo" w:date="2016-11-25T00:53:00Z">
            <w:rPr>
              <w:rFonts w:ascii="Arial" w:eastAsia="Arial" w:hAnsi="Arial" w:cs="Arial"/>
              <w:b/>
              <w:color w:val="auto"/>
              <w:sz w:val="22"/>
              <w:szCs w:val="22"/>
            </w:rPr>
          </w:rPrChange>
        </w:rPr>
        <w:t xml:space="preserve">. </w:t>
      </w:r>
      <w:ins w:id="134" w:author="Shicheng Guo" w:date="2016-11-25T03:13:00Z">
        <w:r w:rsidR="00516437">
          <w:rPr>
            <w:rFonts w:ascii="Arial" w:eastAsia="Arial" w:hAnsi="Arial" w:cs="Arial"/>
            <w:b/>
            <w:color w:val="FF0000"/>
            <w:sz w:val="22"/>
            <w:szCs w:val="22"/>
          </w:rPr>
          <w:t>5</w:t>
        </w:r>
      </w:ins>
      <w:del w:id="135" w:author="Shicheng Guo" w:date="2016-11-25T00:53:00Z">
        <w:r w:rsidR="00C423DD" w:rsidRPr="00530512" w:rsidDel="00B51EA8">
          <w:rPr>
            <w:rFonts w:ascii="Arial" w:eastAsia="Arial" w:hAnsi="Arial" w:cs="Arial"/>
            <w:b/>
            <w:color w:val="auto"/>
            <w:sz w:val="22"/>
            <w:szCs w:val="22"/>
          </w:rPr>
          <w:delText>3</w:delText>
        </w:r>
      </w:del>
      <w:r w:rsidRPr="00530512">
        <w:rPr>
          <w:rFonts w:ascii="Arial" w:eastAsia="Arial" w:hAnsi="Arial" w:cs="Arial"/>
          <w:color w:val="auto"/>
          <w:sz w:val="22"/>
          <w:szCs w:val="22"/>
        </w:rPr>
        <w:t xml:space="preserve">). To identify a subset of </w:t>
      </w:r>
      <w:r w:rsidRPr="00530512">
        <w:rPr>
          <w:rFonts w:ascii="Arial" w:eastAsia="Arial" w:hAnsi="Arial" w:cs="Arial"/>
          <w:color w:val="auto"/>
          <w:sz w:val="22"/>
          <w:szCs w:val="22"/>
        </w:rPr>
        <w:lastRenderedPageBreak/>
        <w:t xml:space="preserve">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CpG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ndividual CpGs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CpG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Thus block-level analysis based on MHL is advantageous over single CpG or local averaging of multiple CpG sites in distinguishing tissue types</w:t>
      </w:r>
      <w:r w:rsidR="009147A8">
        <w:rPr>
          <w:rFonts w:ascii="Arial" w:eastAsia="Arial" w:hAnsi="Arial" w:cs="Arial"/>
          <w:color w:val="auto"/>
          <w:sz w:val="22"/>
          <w:szCs w:val="22"/>
        </w:rPr>
        <w:t xml:space="preserve"> from regions of coupled CpG methylation and heterogeneity</w:t>
      </w:r>
      <w:r w:rsidR="00D75601" w:rsidRPr="00530512">
        <w:rPr>
          <w:rFonts w:ascii="Arial" w:eastAsia="Arial" w:hAnsi="Arial" w:cs="Arial"/>
          <w:color w:val="auto"/>
          <w:sz w:val="22"/>
          <w:szCs w:val="22"/>
        </w:rPr>
        <w:t>.</w:t>
      </w:r>
    </w:p>
    <w:p w14:paraId="36BA7E14" w14:textId="77777777" w:rsidR="00AF1A75" w:rsidRPr="00530512" w:rsidRDefault="00AF1A75" w:rsidP="007C7B97">
      <w:pPr>
        <w:spacing w:line="276" w:lineRule="auto"/>
        <w:jc w:val="left"/>
        <w:rPr>
          <w:rFonts w:ascii="Arial" w:hAnsi="Arial" w:cs="Arial"/>
          <w:color w:val="auto"/>
          <w:sz w:val="22"/>
          <w:szCs w:val="22"/>
        </w:rPr>
      </w:pPr>
    </w:p>
    <w:p w14:paraId="720BB108" w14:textId="093DE8AA" w:rsidR="00AF1A75" w:rsidRPr="00530512" w:rsidRDefault="00B92B21" w:rsidP="00465683">
      <w:pPr>
        <w:spacing w:line="276" w:lineRule="auto"/>
        <w:jc w:val="left"/>
        <w:rPr>
          <w:rFonts w:ascii="Arial" w:eastAsia="Arial" w:hAnsi="Arial" w:cs="Arial"/>
          <w:color w:val="auto"/>
          <w:sz w:val="22"/>
          <w:szCs w:val="22"/>
        </w:rPr>
      </w:pPr>
      <w:bookmarkStart w:id="136" w:name="h.h4js6pngwx1c" w:colFirst="0" w:colLast="0"/>
      <w:bookmarkEnd w:id="136"/>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25" w:tooltip=", 2012 #34" w:history="1">
        <w:r w:rsidR="00815612"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YXlUZXh0PjxzdHlsZSBmYWNlPSJzdXBlcnNjcmlwdCI+MjU8L3N0eWxlPjwvRGlzcGxheVRleHQ+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PEVuZE5vdGU+PENpdGU+PFllYXI+MjAxMjwvWWVhcj48UmVjTnVtPjM0PC9SZWNOdW0+PERpc3Bs
YXlUZXh0PjxzdHlsZSBmYWNlPSJzdXBlcnNjcmlwdCI+MjU8L3N0eWxlPjwvRGlzcGxheVRleHQ+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sidRPr="00530512">
          <w:rPr>
            <w:rFonts w:ascii="Arial" w:eastAsia="Arial" w:hAnsi="Arial" w:cs="Arial"/>
            <w:color w:val="auto"/>
            <w:sz w:val="22"/>
            <w:szCs w:val="22"/>
          </w:rPr>
        </w:r>
        <w:r w:rsidR="00815612" w:rsidRPr="00530512">
          <w:rPr>
            <w:rFonts w:ascii="Arial" w:eastAsia="Arial" w:hAnsi="Arial" w:cs="Arial"/>
            <w:color w:val="auto"/>
            <w:sz w:val="22"/>
            <w:szCs w:val="22"/>
          </w:rPr>
          <w:fldChar w:fldCharType="separate"/>
        </w:r>
        <w:r w:rsidR="00815612" w:rsidRPr="00A214EE">
          <w:rPr>
            <w:rFonts w:ascii="Arial" w:eastAsia="Arial" w:hAnsi="Arial" w:cs="Arial"/>
            <w:noProof/>
            <w:color w:val="auto"/>
            <w:sz w:val="22"/>
            <w:szCs w:val="22"/>
            <w:vertAlign w:val="superscript"/>
          </w:rPr>
          <w:t>25</w:t>
        </w:r>
        <w:r w:rsidR="00815612"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840C99">
        <w:rPr>
          <w:rFonts w:ascii="Arial" w:eastAsia="Arial" w:hAnsi="Arial" w:cs="Arial"/>
          <w:b/>
          <w:color w:val="FF0000"/>
          <w:sz w:val="22"/>
          <w:szCs w:val="22"/>
          <w:rPrChange w:id="137" w:author="Shicheng Guo" w:date="2016-11-25T01:06:00Z">
            <w:rPr>
              <w:rFonts w:ascii="Arial" w:eastAsia="Arial" w:hAnsi="Arial" w:cs="Arial"/>
              <w:b/>
              <w:color w:val="auto"/>
              <w:sz w:val="22"/>
              <w:szCs w:val="22"/>
            </w:rPr>
          </w:rPrChange>
        </w:rPr>
        <w:t>Supplementary</w:t>
      </w:r>
      <w:r w:rsidR="008039AE" w:rsidRPr="00840C99">
        <w:rPr>
          <w:rFonts w:ascii="Arial" w:eastAsia="Arial" w:hAnsi="Arial" w:cs="Arial"/>
          <w:b/>
          <w:color w:val="FF0000"/>
          <w:sz w:val="22"/>
          <w:szCs w:val="22"/>
          <w:rPrChange w:id="138" w:author="Shicheng Guo" w:date="2016-11-25T01:06:00Z">
            <w:rPr>
              <w:rFonts w:ascii="Arial" w:eastAsia="Arial" w:hAnsi="Arial" w:cs="Arial"/>
              <w:b/>
              <w:color w:val="auto"/>
              <w:sz w:val="22"/>
              <w:szCs w:val="22"/>
            </w:rPr>
          </w:rPrChange>
        </w:rPr>
        <w:t xml:space="preserve"> </w:t>
      </w:r>
      <w:r w:rsidR="00142421" w:rsidRPr="00840C99">
        <w:rPr>
          <w:rFonts w:ascii="Arial" w:eastAsia="Arial" w:hAnsi="Arial" w:cs="Arial"/>
          <w:b/>
          <w:color w:val="FF0000"/>
          <w:sz w:val="22"/>
          <w:szCs w:val="22"/>
          <w:rPrChange w:id="139" w:author="Shicheng Guo" w:date="2016-11-25T01:06:00Z">
            <w:rPr>
              <w:rFonts w:ascii="Arial" w:eastAsia="Arial" w:hAnsi="Arial" w:cs="Arial"/>
              <w:b/>
              <w:color w:val="auto"/>
              <w:sz w:val="22"/>
              <w:szCs w:val="22"/>
            </w:rPr>
          </w:rPrChange>
        </w:rPr>
        <w:t>Fig</w:t>
      </w:r>
      <w:r w:rsidR="00D4543F" w:rsidRPr="00840C99">
        <w:rPr>
          <w:rFonts w:ascii="Arial" w:eastAsia="Arial" w:hAnsi="Arial" w:cs="Arial"/>
          <w:b/>
          <w:color w:val="FF0000"/>
          <w:sz w:val="22"/>
          <w:szCs w:val="22"/>
          <w:rPrChange w:id="140" w:author="Shicheng Guo" w:date="2016-11-25T01:06:00Z">
            <w:rPr>
              <w:rFonts w:ascii="Arial" w:eastAsia="Arial" w:hAnsi="Arial" w:cs="Arial"/>
              <w:b/>
              <w:color w:val="auto"/>
              <w:sz w:val="22"/>
              <w:szCs w:val="22"/>
            </w:rPr>
          </w:rPrChange>
        </w:rPr>
        <w:t>.</w:t>
      </w:r>
      <w:r w:rsidR="000E2626" w:rsidRPr="00840C99">
        <w:rPr>
          <w:rFonts w:ascii="Arial" w:eastAsia="Arial" w:hAnsi="Arial" w:cs="Arial"/>
          <w:b/>
          <w:color w:val="FF0000"/>
          <w:sz w:val="22"/>
          <w:szCs w:val="22"/>
          <w:rPrChange w:id="141" w:author="Shicheng Guo" w:date="2016-11-25T01:06:00Z">
            <w:rPr>
              <w:rFonts w:ascii="Arial" w:eastAsia="Arial" w:hAnsi="Arial" w:cs="Arial"/>
              <w:b/>
              <w:color w:val="auto"/>
              <w:sz w:val="22"/>
              <w:szCs w:val="22"/>
            </w:rPr>
          </w:rPrChange>
        </w:rPr>
        <w:t xml:space="preserve"> </w:t>
      </w:r>
      <w:ins w:id="142" w:author="Shicheng Guo" w:date="2016-11-25T01:06:00Z">
        <w:r w:rsidR="00516437">
          <w:rPr>
            <w:rFonts w:ascii="Arial" w:eastAsia="Arial" w:hAnsi="Arial" w:cs="Arial"/>
            <w:b/>
            <w:color w:val="FF0000"/>
            <w:sz w:val="22"/>
            <w:szCs w:val="22"/>
            <w:rPrChange w:id="143" w:author="Shicheng Guo" w:date="2016-11-25T01:06:00Z">
              <w:rPr>
                <w:rFonts w:ascii="Arial" w:eastAsia="Arial" w:hAnsi="Arial" w:cs="Arial"/>
                <w:b/>
                <w:color w:val="FF0000"/>
                <w:sz w:val="22"/>
                <w:szCs w:val="22"/>
              </w:rPr>
            </w:rPrChange>
          </w:rPr>
          <w:t>6</w:t>
        </w:r>
      </w:ins>
      <w:del w:id="144" w:author="Shicheng Guo" w:date="2016-11-25T01:06:00Z">
        <w:r w:rsidR="000E2626" w:rsidRPr="00530512" w:rsidDel="00840C99">
          <w:rPr>
            <w:rFonts w:ascii="Arial" w:eastAsia="Arial" w:hAnsi="Arial" w:cs="Arial"/>
            <w:b/>
            <w:color w:val="auto"/>
            <w:sz w:val="22"/>
            <w:szCs w:val="22"/>
          </w:rPr>
          <w:delText>4</w:delText>
        </w:r>
      </w:del>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6" w:tooltip="Mitsui, 2003 #698" w:history="1">
        <w:r w:rsidR="00815612"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MjY8L3N0eWxlPjwvRGlzcGxheVRleHQ+PHJlY29yZD48cmVjLW51bWJlcj42OTg8L3JlYy1udW1i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MjY8L3N0eWxlPjwvRGlzcGxheVRleHQ+PHJlY29yZD48cmVjLW51bWJlcj42OTg8L3JlYy1udW1i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sidRPr="00530512">
          <w:rPr>
            <w:rFonts w:ascii="Arial" w:eastAsia="Arial" w:hAnsi="Arial" w:cs="Arial"/>
            <w:color w:val="auto"/>
            <w:sz w:val="22"/>
            <w:szCs w:val="22"/>
          </w:rPr>
        </w:r>
        <w:r w:rsidR="00815612" w:rsidRPr="00530512">
          <w:rPr>
            <w:rFonts w:ascii="Arial" w:eastAsia="Arial" w:hAnsi="Arial" w:cs="Arial"/>
            <w:color w:val="auto"/>
            <w:sz w:val="22"/>
            <w:szCs w:val="22"/>
          </w:rPr>
          <w:fldChar w:fldCharType="separate"/>
        </w:r>
        <w:r w:rsidR="00815612" w:rsidRPr="00A214EE">
          <w:rPr>
            <w:rFonts w:ascii="Arial" w:eastAsia="Arial" w:hAnsi="Arial" w:cs="Arial"/>
            <w:noProof/>
            <w:color w:val="auto"/>
            <w:sz w:val="22"/>
            <w:szCs w:val="22"/>
            <w:vertAlign w:val="superscript"/>
          </w:rPr>
          <w:t>26</w:t>
        </w:r>
        <w:r w:rsidR="00815612"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7F64CD">
        <w:rPr>
          <w:rFonts w:ascii="Arial" w:eastAsia="Arial" w:hAnsi="Arial" w:cs="Arial"/>
          <w:b/>
          <w:color w:val="FF0000"/>
          <w:sz w:val="22"/>
          <w:szCs w:val="22"/>
          <w:rPrChange w:id="145" w:author="Shicheng Guo" w:date="2016-11-25T01:16:00Z">
            <w:rPr>
              <w:rFonts w:ascii="Arial" w:eastAsia="Arial" w:hAnsi="Arial" w:cs="Arial"/>
              <w:b/>
              <w:color w:val="auto"/>
              <w:sz w:val="22"/>
              <w:szCs w:val="22"/>
            </w:rPr>
          </w:rPrChange>
        </w:rPr>
        <w:t>Supplementary</w:t>
      </w:r>
      <w:r w:rsidR="002B3E28" w:rsidRPr="007F64CD">
        <w:rPr>
          <w:rFonts w:ascii="Arial" w:eastAsia="Arial" w:hAnsi="Arial" w:cs="Arial"/>
          <w:b/>
          <w:color w:val="FF0000"/>
          <w:sz w:val="22"/>
          <w:szCs w:val="22"/>
          <w:rPrChange w:id="146" w:author="Shicheng Guo" w:date="2016-11-25T01:16:00Z">
            <w:rPr>
              <w:rFonts w:ascii="Arial" w:eastAsia="Arial" w:hAnsi="Arial" w:cs="Arial"/>
              <w:b/>
              <w:color w:val="auto"/>
              <w:sz w:val="22"/>
              <w:szCs w:val="22"/>
            </w:rPr>
          </w:rPrChange>
        </w:rPr>
        <w:t xml:space="preserve"> </w:t>
      </w:r>
      <w:r w:rsidR="00F76139" w:rsidRPr="007F64CD">
        <w:rPr>
          <w:rFonts w:ascii="Arial" w:eastAsia="Arial" w:hAnsi="Arial" w:cs="Arial"/>
          <w:b/>
          <w:color w:val="FF0000"/>
          <w:sz w:val="22"/>
          <w:szCs w:val="22"/>
          <w:rPrChange w:id="147" w:author="Shicheng Guo" w:date="2016-11-25T01:16:00Z">
            <w:rPr>
              <w:rFonts w:ascii="Arial" w:eastAsia="Arial" w:hAnsi="Arial" w:cs="Arial"/>
              <w:b/>
              <w:color w:val="auto"/>
              <w:sz w:val="22"/>
              <w:szCs w:val="22"/>
            </w:rPr>
          </w:rPrChange>
        </w:rPr>
        <w:t>Fig.</w:t>
      </w:r>
      <w:r w:rsidR="005E41B9" w:rsidRPr="007F64CD">
        <w:rPr>
          <w:rFonts w:ascii="Arial" w:eastAsia="Arial" w:hAnsi="Arial" w:cs="Arial"/>
          <w:b/>
          <w:color w:val="FF0000"/>
          <w:sz w:val="22"/>
          <w:szCs w:val="22"/>
          <w:rPrChange w:id="148" w:author="Shicheng Guo" w:date="2016-11-25T01:16:00Z">
            <w:rPr>
              <w:rFonts w:ascii="Arial" w:eastAsia="Arial" w:hAnsi="Arial" w:cs="Arial"/>
              <w:b/>
              <w:color w:val="auto"/>
              <w:sz w:val="22"/>
              <w:szCs w:val="22"/>
            </w:rPr>
          </w:rPrChange>
        </w:rPr>
        <w:t xml:space="preserve"> </w:t>
      </w:r>
      <w:ins w:id="149" w:author="Shicheng Guo" w:date="2016-11-25T03:13:00Z">
        <w:r w:rsidR="00516437">
          <w:rPr>
            <w:rFonts w:ascii="Arial" w:eastAsia="Arial" w:hAnsi="Arial" w:cs="Arial"/>
            <w:b/>
            <w:color w:val="FF0000"/>
            <w:sz w:val="22"/>
            <w:szCs w:val="22"/>
          </w:rPr>
          <w:t>6</w:t>
        </w:r>
      </w:ins>
      <w:del w:id="150" w:author="Shicheng Guo" w:date="2016-11-25T01:16:00Z">
        <w:r w:rsidR="005E41B9" w:rsidRPr="00530512" w:rsidDel="007F64CD">
          <w:rPr>
            <w:rFonts w:ascii="Arial" w:eastAsia="Arial" w:hAnsi="Arial" w:cs="Arial"/>
            <w:b/>
            <w:color w:val="auto"/>
            <w:sz w:val="22"/>
            <w:szCs w:val="22"/>
          </w:rPr>
          <w:delText>4</w:delText>
        </w:r>
      </w:del>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151" w:name="h.1fob9te" w:colFirst="0" w:colLast="0"/>
      <w:bookmarkEnd w:id="151"/>
      <w:r w:rsidR="00174106">
        <w:rPr>
          <w:rFonts w:ascii="Arial" w:eastAsia="Arial" w:hAnsi="Arial" w:cs="Arial"/>
          <w:color w:val="auto"/>
          <w:sz w:val="22"/>
          <w:szCs w:val="22"/>
        </w:rPr>
        <w:t xml:space="preserve">These observations are indicative of </w:t>
      </w:r>
      <w:r w:rsidR="00CC0D4C">
        <w:rPr>
          <w:rFonts w:ascii="Arial" w:eastAsia="Arial" w:hAnsi="Arial" w:cs="Arial"/>
          <w:color w:val="auto"/>
          <w:sz w:val="22"/>
          <w:szCs w:val="22"/>
        </w:rPr>
        <w:t>two distinctive “push” and “pull” mechanisms in the transition of cell states that have been harnessed for the induction of pluripotency by over-expressing lineage specifiers</w:t>
      </w:r>
      <w:hyperlink w:anchor="_ENREF_27" w:tooltip="Shu, 2013 #15" w:history="1">
        <w:r w:rsidR="00815612">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dW0+MTU8L1JlY051bT48RGlzcGxheVRleHQ+PHN0eWxlIGZhY2U9InN1cGVyc2NyaXB0Ij4yNzwv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dW0+MTU8L1JlY051bT48RGlzcGxheVRleHQ+PHN0eWxlIGZhY2U9InN1cGVyc2NyaXB0Ij4yNzwv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Pr>
            <w:rFonts w:ascii="Arial" w:eastAsia="Arial" w:hAnsi="Arial" w:cs="Arial"/>
            <w:color w:val="auto"/>
            <w:sz w:val="22"/>
            <w:szCs w:val="22"/>
          </w:rPr>
        </w:r>
        <w:r w:rsidR="00815612">
          <w:rPr>
            <w:rFonts w:ascii="Arial" w:eastAsia="Arial" w:hAnsi="Arial" w:cs="Arial"/>
            <w:color w:val="auto"/>
            <w:sz w:val="22"/>
            <w:szCs w:val="22"/>
          </w:rPr>
          <w:fldChar w:fldCharType="separate"/>
        </w:r>
        <w:r w:rsidR="00815612" w:rsidRPr="00A214EE">
          <w:rPr>
            <w:rFonts w:ascii="Arial" w:eastAsia="Arial" w:hAnsi="Arial" w:cs="Arial"/>
            <w:noProof/>
            <w:color w:val="auto"/>
            <w:sz w:val="22"/>
            <w:szCs w:val="22"/>
            <w:vertAlign w:val="superscript"/>
          </w:rPr>
          <w:t>27</w:t>
        </w:r>
        <w:r w:rsidR="00815612">
          <w:rPr>
            <w:rFonts w:ascii="Arial" w:eastAsia="Arial" w:hAnsi="Arial" w:cs="Arial"/>
            <w:color w:val="auto"/>
            <w:sz w:val="22"/>
            <w:szCs w:val="22"/>
          </w:rPr>
          <w:fldChar w:fldCharType="end"/>
        </w:r>
      </w:hyperlink>
      <w:r w:rsidR="00CC0D4C">
        <w:rPr>
          <w:rFonts w:ascii="Arial" w:eastAsia="Arial" w:hAnsi="Arial" w:cs="Arial"/>
          <w:color w:val="auto"/>
          <w:sz w:val="22"/>
          <w:szCs w:val="22"/>
        </w:rPr>
        <w:t xml:space="preserve">. </w:t>
      </w:r>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2D4EB3A2"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lastRenderedPageBreak/>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(ie.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we performed scRRBS</w:t>
      </w:r>
      <w:hyperlink w:anchor="_ENREF_28" w:tooltip="Guo, 2013 #723" w:history="1">
        <w:r w:rsidR="00815612"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dW0+NzIzPC9SZWNOdW0+PERpc3BsYXlUZXh0PjxzdHlsZSBmYWNlPSJzdXBlcnNjcmlwdCI+Mjg8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815612">
          <w:rPr>
            <w:rFonts w:ascii="Arial" w:eastAsia="Arial" w:hAnsi="Arial" w:cs="Arial"/>
            <w:i w:val="0"/>
            <w:color w:val="auto"/>
            <w:sz w:val="22"/>
            <w:szCs w:val="22"/>
            <w:vertAlign w:val="superscript"/>
          </w:rPr>
          <w:instrText xml:space="preserve"> ADDIN EN.CITE </w:instrText>
        </w:r>
        <w:r w:rsidR="00815612">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dW0+NzIzPC9SZWNOdW0+PERpc3BsYXlUZXh0PjxzdHlsZSBmYWNlPSJzdXBlcnNjcmlwdCI+Mjg8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815612">
          <w:rPr>
            <w:rFonts w:ascii="Arial" w:eastAsia="Arial" w:hAnsi="Arial" w:cs="Arial"/>
            <w:i w:val="0"/>
            <w:color w:val="auto"/>
            <w:sz w:val="22"/>
            <w:szCs w:val="22"/>
            <w:vertAlign w:val="superscript"/>
          </w:rPr>
          <w:instrText xml:space="preserve"> ADDIN EN.CITE.DATA </w:instrText>
        </w:r>
        <w:r w:rsidR="00815612">
          <w:rPr>
            <w:rFonts w:ascii="Arial" w:eastAsia="Arial" w:hAnsi="Arial" w:cs="Arial"/>
            <w:i w:val="0"/>
            <w:color w:val="auto"/>
            <w:sz w:val="22"/>
            <w:szCs w:val="22"/>
            <w:vertAlign w:val="superscript"/>
          </w:rPr>
        </w:r>
        <w:r w:rsidR="00815612">
          <w:rPr>
            <w:rFonts w:ascii="Arial" w:eastAsia="Arial" w:hAnsi="Arial" w:cs="Arial"/>
            <w:i w:val="0"/>
            <w:color w:val="auto"/>
            <w:sz w:val="22"/>
            <w:szCs w:val="22"/>
            <w:vertAlign w:val="superscript"/>
          </w:rPr>
          <w:fldChar w:fldCharType="end"/>
        </w:r>
        <w:r w:rsidR="00815612" w:rsidRPr="0003392E">
          <w:rPr>
            <w:rFonts w:ascii="Arial" w:eastAsia="Arial" w:hAnsi="Arial" w:cs="Arial"/>
            <w:i w:val="0"/>
            <w:color w:val="auto"/>
            <w:sz w:val="22"/>
            <w:szCs w:val="22"/>
            <w:vertAlign w:val="superscript"/>
          </w:rPr>
        </w:r>
        <w:r w:rsidR="00815612" w:rsidRPr="0003392E">
          <w:rPr>
            <w:rFonts w:ascii="Arial" w:eastAsia="Arial" w:hAnsi="Arial" w:cs="Arial"/>
            <w:i w:val="0"/>
            <w:color w:val="auto"/>
            <w:sz w:val="22"/>
            <w:szCs w:val="22"/>
            <w:vertAlign w:val="superscript"/>
          </w:rPr>
          <w:fldChar w:fldCharType="separate"/>
        </w:r>
        <w:r w:rsidR="00815612">
          <w:rPr>
            <w:rFonts w:ascii="Arial" w:eastAsia="Arial" w:hAnsi="Arial" w:cs="Arial"/>
            <w:i w:val="0"/>
            <w:noProof/>
            <w:color w:val="auto"/>
            <w:sz w:val="22"/>
            <w:szCs w:val="22"/>
            <w:vertAlign w:val="superscript"/>
          </w:rPr>
          <w:t>28</w:t>
        </w:r>
        <w:r w:rsidR="00815612" w:rsidRPr="0003392E">
          <w:rPr>
            <w:rFonts w:ascii="Arial" w:eastAsia="Arial" w:hAnsi="Arial" w:cs="Arial"/>
            <w:i w:val="0"/>
            <w:color w:val="auto"/>
            <w:sz w:val="22"/>
            <w:szCs w:val="22"/>
            <w:vertAlign w:val="superscript"/>
          </w:rPr>
          <w:fldChar w:fldCharType="end"/>
        </w:r>
      </w:hyperlink>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ng of cfDNA</w:t>
      </w:r>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4A3A84A8" w:rsidR="00CF33E4" w:rsidRPr="000B3D31" w:rsidRDefault="00CF33E4" w:rsidP="00F85B27">
      <w:pPr>
        <w:spacing w:line="276" w:lineRule="auto"/>
        <w:jc w:val="left"/>
        <w:rPr>
          <w:rFonts w:ascii="Arial" w:hAnsi="Arial" w:cs="Arial"/>
          <w:color w:val="FF0000"/>
          <w:sz w:val="22"/>
          <w:szCs w:val="22"/>
          <w:rPrChange w:id="152" w:author="Shicheng Guo" w:date="2016-11-25T01:00:00Z">
            <w:rPr>
              <w:rFonts w:ascii="Arial" w:hAnsi="Arial" w:cs="Arial"/>
              <w:color w:val="auto"/>
              <w:sz w:val="22"/>
              <w:szCs w:val="22"/>
            </w:rPr>
          </w:rPrChange>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317E51">
        <w:rPr>
          <w:rFonts w:ascii="Arial" w:hAnsi="Arial" w:cs="Arial"/>
          <w:color w:val="FF0000"/>
          <w:sz w:val="22"/>
          <w:szCs w:val="22"/>
          <w:rPrChange w:id="153" w:author="Shicheng Guo" w:date="2016-11-24T15:57:00Z">
            <w:rPr>
              <w:rFonts w:ascii="Arial" w:hAnsi="Arial" w:cs="Arial"/>
              <w:color w:val="auto"/>
              <w:sz w:val="22"/>
              <w:szCs w:val="22"/>
            </w:rPr>
          </w:rPrChange>
        </w:rPr>
        <w:t>cancer-</w:t>
      </w:r>
      <w:del w:id="154" w:author="Shicheng Guo" w:date="2016-11-07T15:24:00Z">
        <w:r w:rsidR="00DA5FAE" w:rsidRPr="00317E51" w:rsidDel="00D9399A">
          <w:rPr>
            <w:rFonts w:ascii="Arial" w:hAnsi="Arial" w:cs="Arial"/>
            <w:color w:val="FF0000"/>
            <w:sz w:val="22"/>
            <w:szCs w:val="22"/>
            <w:rPrChange w:id="155" w:author="Shicheng Guo" w:date="2016-11-24T15:57:00Z">
              <w:rPr>
                <w:rFonts w:ascii="Arial" w:hAnsi="Arial" w:cs="Arial"/>
                <w:color w:val="auto"/>
                <w:sz w:val="22"/>
                <w:szCs w:val="22"/>
              </w:rPr>
            </w:rPrChange>
          </w:rPr>
          <w:delText xml:space="preserve">specific </w:delText>
        </w:r>
      </w:del>
      <w:ins w:id="156" w:author="Shicheng Guo" w:date="2016-11-07T15:24:00Z">
        <w:r w:rsidR="00D9399A" w:rsidRPr="00317E51">
          <w:rPr>
            <w:rFonts w:ascii="Arial" w:hAnsi="Arial" w:cs="Arial"/>
            <w:color w:val="FF0000"/>
            <w:sz w:val="22"/>
            <w:szCs w:val="22"/>
            <w:rPrChange w:id="157" w:author="Shicheng Guo" w:date="2016-11-24T15:57:00Z">
              <w:rPr>
                <w:rFonts w:ascii="Arial" w:hAnsi="Arial" w:cs="Arial"/>
                <w:color w:val="auto"/>
                <w:sz w:val="22"/>
                <w:szCs w:val="22"/>
              </w:rPr>
            </w:rPrChange>
          </w:rPr>
          <w:t xml:space="preserve">associated </w:t>
        </w:r>
      </w:ins>
      <w:r w:rsidR="00DA5FAE" w:rsidRPr="00317E51">
        <w:rPr>
          <w:rFonts w:ascii="Arial" w:hAnsi="Arial" w:cs="Arial"/>
          <w:color w:val="FF0000"/>
          <w:sz w:val="22"/>
          <w:szCs w:val="22"/>
          <w:rPrChange w:id="158" w:author="Shicheng Guo" w:date="2016-11-24T15:57:00Z">
            <w:rPr>
              <w:rFonts w:ascii="Arial" w:hAnsi="Arial" w:cs="Arial"/>
              <w:color w:val="auto"/>
              <w:sz w:val="22"/>
              <w:szCs w:val="22"/>
            </w:rPr>
          </w:rPrChange>
        </w:rPr>
        <w:t>hig</w:t>
      </w:r>
      <w:r w:rsidR="005E48BD" w:rsidRPr="00317E51">
        <w:rPr>
          <w:rFonts w:ascii="Arial" w:hAnsi="Arial" w:cs="Arial"/>
          <w:color w:val="FF0000"/>
          <w:sz w:val="22"/>
          <w:szCs w:val="22"/>
          <w:rPrChange w:id="159" w:author="Shicheng Guo" w:date="2016-11-24T15:57:00Z">
            <w:rPr>
              <w:rFonts w:ascii="Arial" w:hAnsi="Arial" w:cs="Arial"/>
              <w:color w:val="auto"/>
              <w:sz w:val="22"/>
              <w:szCs w:val="22"/>
            </w:rPr>
          </w:rPrChange>
        </w:rPr>
        <w:t xml:space="preserve">hly </w:t>
      </w:r>
      <w:r w:rsidR="005A59DF" w:rsidRPr="00317E51">
        <w:rPr>
          <w:rFonts w:ascii="Arial" w:hAnsi="Arial" w:cs="Arial"/>
          <w:color w:val="FF0000"/>
          <w:sz w:val="22"/>
          <w:szCs w:val="22"/>
          <w:rPrChange w:id="160" w:author="Shicheng Guo" w:date="2016-11-24T15:57:00Z">
            <w:rPr>
              <w:rFonts w:ascii="Arial" w:hAnsi="Arial" w:cs="Arial"/>
              <w:color w:val="auto"/>
              <w:sz w:val="22"/>
              <w:szCs w:val="22"/>
            </w:rPr>
          </w:rPrChange>
        </w:rPr>
        <w:t>methylat</w:t>
      </w:r>
      <w:r w:rsidR="005E48BD" w:rsidRPr="00317E51">
        <w:rPr>
          <w:rFonts w:ascii="Arial" w:hAnsi="Arial" w:cs="Arial"/>
          <w:color w:val="FF0000"/>
          <w:sz w:val="22"/>
          <w:szCs w:val="22"/>
          <w:rPrChange w:id="161" w:author="Shicheng Guo" w:date="2016-11-24T15:57:00Z">
            <w:rPr>
              <w:rFonts w:ascii="Arial" w:hAnsi="Arial" w:cs="Arial"/>
              <w:color w:val="auto"/>
              <w:sz w:val="22"/>
              <w:szCs w:val="22"/>
            </w:rPr>
          </w:rPrChange>
        </w:rPr>
        <w:t>ed</w:t>
      </w:r>
      <w:r w:rsidR="00DA5FAE" w:rsidRPr="00317E51">
        <w:rPr>
          <w:rFonts w:ascii="Arial" w:hAnsi="Arial" w:cs="Arial"/>
          <w:color w:val="FF0000"/>
          <w:sz w:val="22"/>
          <w:szCs w:val="22"/>
          <w:rPrChange w:id="162" w:author="Shicheng Guo" w:date="2016-11-24T15:57:00Z">
            <w:rPr>
              <w:rFonts w:ascii="Arial" w:hAnsi="Arial" w:cs="Arial"/>
              <w:color w:val="auto"/>
              <w:sz w:val="22"/>
              <w:szCs w:val="22"/>
            </w:rPr>
          </w:rPrChange>
        </w:rPr>
        <w:t xml:space="preserve"> haplotype</w:t>
      </w:r>
      <w:r w:rsidR="005A59DF" w:rsidRPr="00317E51">
        <w:rPr>
          <w:rFonts w:ascii="Arial" w:hAnsi="Arial" w:cs="Arial"/>
          <w:color w:val="FF0000"/>
          <w:sz w:val="22"/>
          <w:szCs w:val="22"/>
          <w:rPrChange w:id="163" w:author="Shicheng Guo" w:date="2016-11-24T15:57:00Z">
            <w:rPr>
              <w:rFonts w:ascii="Arial" w:hAnsi="Arial" w:cs="Arial"/>
              <w:color w:val="auto"/>
              <w:sz w:val="22"/>
              <w:szCs w:val="22"/>
            </w:rPr>
          </w:rPrChange>
        </w:rPr>
        <w:t>s</w:t>
      </w:r>
      <w:r w:rsidR="00B015E7" w:rsidRPr="00317E51">
        <w:rPr>
          <w:rFonts w:ascii="Arial" w:hAnsi="Arial" w:cs="Arial"/>
          <w:color w:val="FF0000"/>
          <w:sz w:val="22"/>
          <w:szCs w:val="22"/>
          <w:rPrChange w:id="164" w:author="Shicheng Guo" w:date="2016-11-24T15:57:00Z">
            <w:rPr>
              <w:rFonts w:ascii="Arial" w:hAnsi="Arial" w:cs="Arial"/>
              <w:color w:val="auto"/>
              <w:sz w:val="22"/>
              <w:szCs w:val="22"/>
            </w:rPr>
          </w:rPrChange>
        </w:rPr>
        <w:t xml:space="preserve"> (</w:t>
      </w:r>
      <w:del w:id="165" w:author="Shicheng Guo" w:date="2016-11-07T15:24:00Z">
        <w:r w:rsidR="00B015E7" w:rsidRPr="00317E51" w:rsidDel="00D9399A">
          <w:rPr>
            <w:rFonts w:ascii="Arial" w:hAnsi="Arial" w:cs="Arial"/>
            <w:color w:val="FF0000"/>
            <w:sz w:val="22"/>
            <w:szCs w:val="22"/>
            <w:rPrChange w:id="166" w:author="Shicheng Guo" w:date="2016-11-24T15:57:00Z">
              <w:rPr>
                <w:rFonts w:ascii="Arial" w:hAnsi="Arial" w:cs="Arial"/>
                <w:color w:val="auto"/>
                <w:sz w:val="22"/>
                <w:szCs w:val="22"/>
              </w:rPr>
            </w:rPrChange>
          </w:rPr>
          <w:delText>csHMH</w:delText>
        </w:r>
      </w:del>
      <w:ins w:id="167" w:author="Shicheng Guo" w:date="2016-11-07T15:24:00Z">
        <w:r w:rsidR="00D9399A" w:rsidRPr="00317E51">
          <w:rPr>
            <w:rFonts w:ascii="Arial" w:hAnsi="Arial" w:cs="Arial"/>
            <w:color w:val="FF0000"/>
            <w:sz w:val="22"/>
            <w:szCs w:val="22"/>
            <w:rPrChange w:id="168" w:author="Shicheng Guo" w:date="2016-11-24T15:57:00Z">
              <w:rPr>
                <w:rFonts w:ascii="Arial" w:hAnsi="Arial" w:cs="Arial"/>
                <w:color w:val="auto"/>
                <w:sz w:val="22"/>
                <w:szCs w:val="22"/>
              </w:rPr>
            </w:rPrChange>
          </w:rPr>
          <w:t>caHMH</w:t>
        </w:r>
      </w:ins>
      <w:r w:rsidR="00B015E7" w:rsidRPr="00317E51">
        <w:rPr>
          <w:rFonts w:ascii="Arial" w:hAnsi="Arial" w:cs="Arial"/>
          <w:color w:val="FF0000"/>
          <w:sz w:val="22"/>
          <w:szCs w:val="22"/>
          <w:rPrChange w:id="169" w:author="Shicheng Guo" w:date="2016-11-24T15:57:00Z">
            <w:rPr>
              <w:rFonts w:ascii="Arial" w:hAnsi="Arial" w:cs="Arial"/>
              <w:color w:val="auto"/>
              <w:sz w:val="22"/>
              <w:szCs w:val="22"/>
            </w:rPr>
          </w:rPrChange>
        </w:rPr>
        <w:t>)</w:t>
      </w:r>
      <w:r w:rsidR="00DA5FAE" w:rsidRPr="00317E51">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r w:rsidR="005A59DF" w:rsidRPr="00317E51">
        <w:rPr>
          <w:rFonts w:ascii="Arial" w:eastAsia="Arial" w:hAnsi="Arial" w:cs="Arial"/>
          <w:color w:val="FF0000"/>
          <w:sz w:val="22"/>
          <w:szCs w:val="22"/>
          <w:rPrChange w:id="170" w:author="Shicheng Guo" w:date="2016-11-24T15:56:00Z">
            <w:rPr>
              <w:rFonts w:ascii="Arial" w:eastAsia="Arial" w:hAnsi="Arial" w:cs="Arial"/>
              <w:color w:val="auto"/>
              <w:sz w:val="22"/>
              <w:szCs w:val="22"/>
            </w:rPr>
          </w:rPrChange>
        </w:rPr>
        <w:t>c</w:t>
      </w:r>
      <w:ins w:id="171" w:author="Shicheng Guo" w:date="2016-11-07T15:24:00Z">
        <w:r w:rsidR="00D9399A" w:rsidRPr="00317E51">
          <w:rPr>
            <w:rFonts w:ascii="Arial" w:hAnsi="Arial" w:cs="Arial"/>
            <w:color w:val="FF0000"/>
            <w:sz w:val="22"/>
            <w:szCs w:val="22"/>
            <w:rPrChange w:id="172" w:author="Shicheng Guo" w:date="2016-11-24T15:56:00Z">
              <w:rPr>
                <w:rFonts w:ascii="Arial" w:hAnsi="Arial" w:cs="Arial"/>
                <w:color w:val="auto"/>
                <w:sz w:val="22"/>
                <w:szCs w:val="22"/>
              </w:rPr>
            </w:rPrChange>
          </w:rPr>
          <w:t>a</w:t>
        </w:r>
      </w:ins>
      <w:del w:id="173" w:author="Shicheng Guo" w:date="2016-11-07T15:24:00Z">
        <w:r w:rsidR="005A59DF" w:rsidRPr="00317E51" w:rsidDel="00D9399A">
          <w:rPr>
            <w:rFonts w:ascii="Arial" w:eastAsia="Arial" w:hAnsi="Arial" w:cs="Arial"/>
            <w:color w:val="FF0000"/>
            <w:sz w:val="22"/>
            <w:szCs w:val="22"/>
            <w:rPrChange w:id="174" w:author="Shicheng Guo" w:date="2016-11-24T15:56:00Z">
              <w:rPr>
                <w:rFonts w:ascii="Arial" w:eastAsia="Arial" w:hAnsi="Arial" w:cs="Arial"/>
                <w:color w:val="auto"/>
                <w:sz w:val="22"/>
                <w:szCs w:val="22"/>
              </w:rPr>
            </w:rPrChange>
          </w:rPr>
          <w:delText>s</w:delText>
        </w:r>
      </w:del>
      <w:r w:rsidR="005A59DF" w:rsidRPr="00317E51">
        <w:rPr>
          <w:rFonts w:ascii="Arial" w:eastAsia="Arial" w:hAnsi="Arial" w:cs="Arial"/>
          <w:color w:val="FF0000"/>
          <w:sz w:val="22"/>
          <w:szCs w:val="22"/>
          <w:rPrChange w:id="175" w:author="Shicheng Guo" w:date="2016-11-24T15:56:00Z">
            <w:rPr>
              <w:rFonts w:ascii="Arial" w:eastAsia="Arial" w:hAnsi="Arial" w:cs="Arial"/>
              <w:color w:val="auto"/>
              <w:sz w:val="22"/>
              <w:szCs w:val="22"/>
            </w:rPr>
          </w:rPrChange>
        </w:rPr>
        <w:t>HMH</w:t>
      </w:r>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del w:id="176" w:author="Shicheng Guo" w:date="2016-11-25T00:03:00Z">
        <w:r w:rsidR="00516DF3" w:rsidRPr="00530512" w:rsidDel="00D47C87">
          <w:rPr>
            <w:rFonts w:ascii="Arial" w:eastAsia="Arial" w:hAnsi="Arial" w:cs="Arial"/>
            <w:color w:val="auto"/>
            <w:sz w:val="22"/>
            <w:szCs w:val="22"/>
          </w:rPr>
          <w:delText>36</w:delText>
        </w:r>
        <w:r w:rsidR="00DA5FAE" w:rsidRPr="00530512" w:rsidDel="00D47C87">
          <w:rPr>
            <w:rFonts w:ascii="Arial" w:eastAsia="Arial" w:hAnsi="Arial" w:cs="Arial"/>
            <w:color w:val="auto"/>
            <w:sz w:val="22"/>
            <w:szCs w:val="22"/>
          </w:rPr>
          <w:delText xml:space="preserve">, </w:delText>
        </w:r>
      </w:del>
      <w:ins w:id="177" w:author="Shicheng Guo" w:date="2016-11-25T00:03:00Z">
        <w:r w:rsidR="00D47C87" w:rsidRPr="00530512">
          <w:rPr>
            <w:rFonts w:ascii="Arial" w:eastAsia="Arial" w:hAnsi="Arial" w:cs="Arial"/>
            <w:color w:val="auto"/>
            <w:sz w:val="22"/>
            <w:szCs w:val="22"/>
          </w:rPr>
          <w:t>36</w:t>
        </w:r>
        <w:r w:rsidR="00D47C87" w:rsidRPr="002B76DC">
          <w:rPr>
            <w:rFonts w:ascii="Arial" w:eastAsia="Arial" w:hAnsi="Arial" w:cs="Arial"/>
            <w:color w:val="FF0000"/>
            <w:sz w:val="22"/>
            <w:szCs w:val="22"/>
            <w:rPrChange w:id="178" w:author="Shicheng Guo" w:date="2016-11-25T00:03:00Z">
              <w:rPr>
                <w:rFonts w:ascii="Arial" w:eastAsia="Arial" w:hAnsi="Arial" w:cs="Arial"/>
                <w:color w:val="auto"/>
                <w:sz w:val="22"/>
                <w:szCs w:val="22"/>
              </w:rPr>
            </w:rPrChange>
          </w:rPr>
          <w:t>, interquartile</w:t>
        </w:r>
        <w:r w:rsidR="00D47C87" w:rsidRPr="002B76DC">
          <w:rPr>
            <w:rFonts w:ascii="Arial" w:eastAsia="Arial" w:hAnsi="Arial" w:cs="Arial"/>
            <w:color w:val="FF0000"/>
            <w:sz w:val="22"/>
            <w:szCs w:val="22"/>
            <w:rPrChange w:id="179" w:author="Shicheng Guo" w:date="2016-11-25T00:03:00Z">
              <w:rPr>
                <w:rFonts w:ascii="Arial" w:hAnsi="Arial" w:cs="Arial"/>
                <w:b/>
                <w:bCs/>
                <w:color w:val="222222"/>
                <w:shd w:val="clear" w:color="auto" w:fill="FFFFFF"/>
              </w:rPr>
            </w:rPrChange>
          </w:rPr>
          <w:t xml:space="preserve"> range</w:t>
        </w:r>
        <w:r w:rsidR="00D47C87" w:rsidRPr="002B76DC">
          <w:rPr>
            <w:rFonts w:ascii="Arial" w:eastAsia="Arial" w:hAnsi="Arial" w:cs="Arial"/>
            <w:color w:val="FF0000"/>
            <w:sz w:val="22"/>
            <w:szCs w:val="22"/>
            <w:rPrChange w:id="180" w:author="Shicheng Guo" w:date="2016-11-25T00:03:00Z">
              <w:rPr>
                <w:rFonts w:ascii="Arial" w:eastAsia="Arial" w:hAnsi="Arial" w:cs="Arial"/>
                <w:color w:val="auto"/>
                <w:sz w:val="22"/>
                <w:szCs w:val="22"/>
              </w:rPr>
            </w:rPrChange>
          </w:rPr>
          <w:t xml:space="preserve"> (</w:t>
        </w:r>
      </w:ins>
      <w:r w:rsidR="00DA5FAE" w:rsidRPr="002B76DC">
        <w:rPr>
          <w:rFonts w:ascii="Arial" w:eastAsia="Arial" w:hAnsi="Arial" w:cs="Arial"/>
          <w:color w:val="FF0000"/>
          <w:sz w:val="22"/>
          <w:szCs w:val="22"/>
          <w:rPrChange w:id="181" w:author="Shicheng Guo" w:date="2016-11-25T00:03:00Z">
            <w:rPr>
              <w:rFonts w:ascii="Arial" w:eastAsia="Arial" w:hAnsi="Arial" w:cs="Arial"/>
              <w:color w:val="auto"/>
              <w:sz w:val="22"/>
              <w:szCs w:val="22"/>
            </w:rPr>
          </w:rPrChange>
        </w:rPr>
        <w:t>IQR</w:t>
      </w:r>
      <w:ins w:id="182" w:author="Shicheng Guo" w:date="2016-11-25T00:03:00Z">
        <w:r w:rsidR="00D47C87" w:rsidRPr="002B76DC">
          <w:rPr>
            <w:rFonts w:ascii="Arial" w:eastAsia="Arial" w:hAnsi="Arial" w:cs="Arial"/>
            <w:color w:val="FF0000"/>
            <w:sz w:val="22"/>
            <w:szCs w:val="22"/>
            <w:rPrChange w:id="183" w:author="Shicheng Guo" w:date="2016-11-25T00:03:00Z">
              <w:rPr>
                <w:rFonts w:ascii="Arial" w:eastAsia="Arial" w:hAnsi="Arial" w:cs="Arial"/>
                <w:color w:val="auto"/>
                <w:sz w:val="22"/>
                <w:szCs w:val="22"/>
              </w:rPr>
            </w:rPrChange>
          </w:rPr>
          <w:t>)</w:t>
        </w:r>
      </w:ins>
      <w:r w:rsidR="00DA5FAE" w:rsidRPr="002B76DC">
        <w:rPr>
          <w:rFonts w:ascii="Arial" w:eastAsia="Arial" w:hAnsi="Arial" w:cs="Arial"/>
          <w:color w:val="FF0000"/>
          <w:sz w:val="22"/>
          <w:szCs w:val="22"/>
          <w:rPrChange w:id="184" w:author="Shicheng Guo" w:date="2016-11-25T00:03:00Z">
            <w:rPr>
              <w:rFonts w:ascii="Arial" w:eastAsia="Arial" w:hAnsi="Arial" w:cs="Arial"/>
              <w:color w:val="auto"/>
              <w:sz w:val="22"/>
              <w:szCs w:val="22"/>
            </w:rPr>
          </w:rPrChange>
        </w:rPr>
        <w:t>=</w:t>
      </w:r>
      <w:r w:rsidR="00516DF3" w:rsidRPr="002B76DC">
        <w:rPr>
          <w:rFonts w:ascii="Arial" w:eastAsia="Arial" w:hAnsi="Arial" w:cs="Arial"/>
          <w:color w:val="FF0000"/>
          <w:sz w:val="22"/>
          <w:szCs w:val="22"/>
          <w:rPrChange w:id="185" w:author="Shicheng Guo" w:date="2016-11-25T00:03:00Z">
            <w:rPr>
              <w:rFonts w:ascii="Arial" w:eastAsia="Arial" w:hAnsi="Arial" w:cs="Arial"/>
              <w:color w:val="auto"/>
              <w:sz w:val="22"/>
              <w:szCs w:val="22"/>
            </w:rPr>
          </w:rPrChange>
        </w:rPr>
        <w:t>1</w:t>
      </w:r>
      <w:r w:rsidR="00445509" w:rsidRPr="002B76DC">
        <w:rPr>
          <w:rFonts w:ascii="Arial" w:eastAsia="Arial" w:hAnsi="Arial" w:cs="Arial"/>
          <w:color w:val="FF0000"/>
          <w:sz w:val="22"/>
          <w:szCs w:val="22"/>
          <w:rPrChange w:id="186" w:author="Shicheng Guo" w:date="2016-11-25T00:03:00Z">
            <w:rPr>
              <w:rFonts w:ascii="Arial" w:eastAsia="Arial" w:hAnsi="Arial" w:cs="Arial"/>
              <w:color w:val="auto"/>
              <w:sz w:val="22"/>
              <w:szCs w:val="22"/>
            </w:rPr>
          </w:rPrChange>
        </w:rPr>
        <w:t>7</w:t>
      </w:r>
      <w:r w:rsidR="00516DF3" w:rsidRPr="002B76DC">
        <w:rPr>
          <w:rFonts w:ascii="Arial" w:eastAsia="Arial" w:hAnsi="Arial" w:cs="Arial"/>
          <w:color w:val="FF0000"/>
          <w:sz w:val="22"/>
          <w:szCs w:val="22"/>
          <w:rPrChange w:id="187" w:author="Shicheng Guo" w:date="2016-11-25T00:03:00Z">
            <w:rPr>
              <w:rFonts w:ascii="Arial" w:eastAsia="Arial" w:hAnsi="Arial" w:cs="Arial"/>
              <w:color w:val="auto"/>
              <w:sz w:val="22"/>
              <w:szCs w:val="22"/>
            </w:rPr>
          </w:rPrChange>
        </w:rPr>
        <w:t>,</w:t>
      </w:r>
      <w:r w:rsidR="00516DF3" w:rsidRPr="002B76DC">
        <w:rPr>
          <w:rFonts w:ascii="Arial" w:eastAsia="Arial" w:hAnsi="Arial" w:cs="Arial"/>
          <w:color w:val="FF0000"/>
          <w:sz w:val="22"/>
          <w:szCs w:val="22"/>
          <w:rPrChange w:id="188" w:author="Shicheng Guo" w:date="2016-11-25T00:03:00Z">
            <w:rPr>
              <w:rFonts w:ascii="Arial" w:eastAsia="Arial" w:hAnsi="Arial" w:cs="Arial"/>
              <w:b/>
              <w:color w:val="auto"/>
              <w:sz w:val="22"/>
              <w:szCs w:val="22"/>
            </w:rPr>
          </w:rPrChange>
        </w:rPr>
        <w:t xml:space="preserve"> </w:t>
      </w:r>
      <w:r w:rsidR="00102B6F" w:rsidRPr="002B76DC">
        <w:rPr>
          <w:rFonts w:ascii="Arial" w:eastAsia="Arial" w:hAnsi="Arial" w:cs="Arial"/>
          <w:color w:val="FF0000"/>
          <w:sz w:val="22"/>
          <w:szCs w:val="22"/>
          <w:rPrChange w:id="189" w:author="Shicheng Guo" w:date="2016-11-25T00:03:00Z">
            <w:rPr>
              <w:rFonts w:ascii="Arial" w:eastAsia="Arial" w:hAnsi="Arial" w:cs="Arial"/>
              <w:b/>
              <w:color w:val="auto"/>
              <w:sz w:val="22"/>
              <w:szCs w:val="22"/>
            </w:rPr>
          </w:rPrChange>
        </w:rPr>
        <w:t>Supplementary</w:t>
      </w:r>
      <w:r w:rsidR="00102B6F" w:rsidRPr="002B76DC">
        <w:rPr>
          <w:rFonts w:ascii="Arial" w:eastAsia="Arial" w:hAnsi="Arial" w:cs="Arial"/>
          <w:b/>
          <w:color w:val="FF0000"/>
          <w:sz w:val="22"/>
          <w:szCs w:val="22"/>
          <w:rPrChange w:id="190" w:author="Shicheng Guo" w:date="2016-11-25T00:03:00Z">
            <w:rPr>
              <w:rFonts w:ascii="Arial" w:eastAsia="Arial" w:hAnsi="Arial" w:cs="Arial"/>
              <w:b/>
              <w:color w:val="auto"/>
              <w:sz w:val="22"/>
              <w:szCs w:val="22"/>
            </w:rPr>
          </w:rPrChange>
        </w:rPr>
        <w:t xml:space="preserve"> </w:t>
      </w:r>
      <w:r w:rsidR="00516DF3" w:rsidRPr="002B76DC">
        <w:rPr>
          <w:rFonts w:ascii="Arial" w:eastAsia="Arial" w:hAnsi="Arial" w:cs="Arial"/>
          <w:b/>
          <w:color w:val="FF0000"/>
          <w:sz w:val="22"/>
          <w:szCs w:val="22"/>
          <w:rPrChange w:id="191" w:author="Shicheng Guo" w:date="2016-11-25T00:03:00Z">
            <w:rPr>
              <w:rFonts w:ascii="Arial" w:eastAsia="Arial" w:hAnsi="Arial" w:cs="Arial"/>
              <w:b/>
              <w:color w:val="auto"/>
              <w:sz w:val="22"/>
              <w:szCs w:val="22"/>
            </w:rPr>
          </w:rPrChange>
        </w:rPr>
        <w:t xml:space="preserve">Table </w:t>
      </w:r>
      <w:r w:rsidR="00D754C7" w:rsidRPr="002B76DC">
        <w:rPr>
          <w:rFonts w:ascii="Arial" w:eastAsia="Arial" w:hAnsi="Arial" w:cs="Arial"/>
          <w:b/>
          <w:color w:val="FF0000"/>
          <w:sz w:val="22"/>
          <w:szCs w:val="22"/>
          <w:rPrChange w:id="192" w:author="Shicheng Guo" w:date="2016-11-25T00:03:00Z">
            <w:rPr>
              <w:rFonts w:ascii="Arial" w:eastAsia="Arial" w:hAnsi="Arial" w:cs="Arial"/>
              <w:b/>
              <w:color w:val="auto"/>
              <w:sz w:val="22"/>
              <w:szCs w:val="22"/>
            </w:rPr>
          </w:rPrChange>
        </w:rPr>
        <w:t>5</w:t>
      </w:r>
      <w:r w:rsidR="00102B6F" w:rsidRPr="002B76DC">
        <w:rPr>
          <w:rFonts w:ascii="Arial" w:eastAsia="Arial" w:hAnsi="Arial" w:cs="Arial"/>
          <w:b/>
          <w:color w:val="FF0000"/>
          <w:sz w:val="22"/>
          <w:szCs w:val="22"/>
          <w:rPrChange w:id="193" w:author="Shicheng Guo" w:date="2016-11-25T00:03:00Z">
            <w:rPr>
              <w:rFonts w:ascii="Arial" w:eastAsia="Arial" w:hAnsi="Arial" w:cs="Arial"/>
              <w:b/>
              <w:color w:val="auto"/>
              <w:sz w:val="22"/>
              <w:szCs w:val="22"/>
            </w:rPr>
          </w:rPrChange>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(IQR=</w:t>
      </w:r>
      <w:r w:rsidR="00516DF3" w:rsidRPr="00530512">
        <w:rPr>
          <w:rFonts w:ascii="Arial" w:eastAsia="Arial" w:hAnsi="Arial" w:cs="Arial"/>
          <w:color w:val="auto"/>
          <w:sz w:val="22"/>
          <w:szCs w:val="22"/>
        </w:rPr>
        <w:t>31</w:t>
      </w:r>
      <w:r w:rsidR="00377DBE" w:rsidRPr="00530512">
        <w:rPr>
          <w:rFonts w:ascii="Arial" w:eastAsia="Arial" w:hAnsi="Arial" w:cs="Arial"/>
          <w:color w:val="auto"/>
          <w:sz w:val="22"/>
          <w:szCs w:val="22"/>
        </w:rPr>
        <w:t xml:space="preserve">) </w:t>
      </w:r>
      <w:del w:id="194" w:author="Shicheng Guo" w:date="2016-11-07T15:26:00Z">
        <w:r w:rsidR="00092864" w:rsidRPr="00317E51" w:rsidDel="00D9399A">
          <w:rPr>
            <w:rFonts w:ascii="Arial" w:eastAsia="Arial" w:hAnsi="Arial" w:cs="Arial"/>
            <w:color w:val="FF0000"/>
            <w:sz w:val="22"/>
            <w:szCs w:val="22"/>
            <w:rPrChange w:id="195" w:author="Shicheng Guo" w:date="2016-11-24T15:56:00Z">
              <w:rPr>
                <w:rFonts w:ascii="Arial" w:eastAsia="Arial" w:hAnsi="Arial" w:cs="Arial"/>
                <w:color w:val="auto"/>
                <w:sz w:val="22"/>
                <w:szCs w:val="22"/>
              </w:rPr>
            </w:rPrChange>
          </w:rPr>
          <w:delText>csHMH</w:delText>
        </w:r>
        <w:r w:rsidR="00377DBE" w:rsidRPr="00317E51" w:rsidDel="00D9399A">
          <w:rPr>
            <w:rFonts w:ascii="Arial" w:eastAsia="Arial" w:hAnsi="Arial" w:cs="Arial"/>
            <w:color w:val="FF0000"/>
            <w:sz w:val="22"/>
            <w:szCs w:val="22"/>
            <w:rPrChange w:id="196" w:author="Shicheng Guo" w:date="2016-11-24T15:56:00Z">
              <w:rPr>
                <w:rFonts w:ascii="Arial" w:eastAsia="Arial" w:hAnsi="Arial" w:cs="Arial"/>
                <w:color w:val="auto"/>
                <w:sz w:val="22"/>
                <w:szCs w:val="22"/>
              </w:rPr>
            </w:rPrChange>
          </w:rPr>
          <w:delText xml:space="preserve"> </w:delText>
        </w:r>
      </w:del>
      <w:ins w:id="197" w:author="Shicheng Guo" w:date="2016-11-07T15:26:00Z">
        <w:r w:rsidR="00D9399A" w:rsidRPr="00317E51">
          <w:rPr>
            <w:rFonts w:ascii="Arial" w:eastAsia="Arial" w:hAnsi="Arial" w:cs="Arial"/>
            <w:color w:val="FF0000"/>
            <w:sz w:val="22"/>
            <w:szCs w:val="22"/>
            <w:rPrChange w:id="198" w:author="Shicheng Guo" w:date="2016-11-24T15:56:00Z">
              <w:rPr>
                <w:rFonts w:ascii="Arial" w:eastAsia="Arial" w:hAnsi="Arial" w:cs="Arial"/>
                <w:color w:val="auto"/>
                <w:sz w:val="22"/>
                <w:szCs w:val="22"/>
              </w:rPr>
            </w:rPrChange>
          </w:rPr>
          <w:t>caHMH</w:t>
        </w:r>
        <w:r w:rsidR="00D9399A" w:rsidRPr="00530512">
          <w:rPr>
            <w:rFonts w:ascii="Arial" w:eastAsia="Arial" w:hAnsi="Arial" w:cs="Arial"/>
            <w:color w:val="auto"/>
            <w:sz w:val="22"/>
            <w:szCs w:val="22"/>
          </w:rPr>
          <w:t xml:space="preserve"> </w:t>
        </w:r>
      </w:ins>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del w:id="199" w:author="Shicheng Guo" w:date="2016-11-07T15:26:00Z">
        <w:r w:rsidR="00592A56" w:rsidRPr="00317E51" w:rsidDel="00D9399A">
          <w:rPr>
            <w:rFonts w:ascii="Arial" w:hAnsi="Arial" w:cs="Arial"/>
            <w:color w:val="FF0000"/>
            <w:sz w:val="22"/>
            <w:szCs w:val="22"/>
            <w:rPrChange w:id="200" w:author="Shicheng Guo" w:date="2016-11-24T15:56:00Z">
              <w:rPr>
                <w:rFonts w:ascii="Arial" w:hAnsi="Arial" w:cs="Arial"/>
                <w:color w:val="auto"/>
                <w:sz w:val="22"/>
                <w:szCs w:val="22"/>
              </w:rPr>
            </w:rPrChange>
          </w:rPr>
          <w:delText xml:space="preserve">csHMH </w:delText>
        </w:r>
      </w:del>
      <w:ins w:id="201" w:author="Shicheng Guo" w:date="2016-11-07T15:26:00Z">
        <w:r w:rsidR="00D9399A" w:rsidRPr="00317E51">
          <w:rPr>
            <w:rFonts w:ascii="Arial" w:hAnsi="Arial" w:cs="Arial"/>
            <w:color w:val="FF0000"/>
            <w:sz w:val="22"/>
            <w:szCs w:val="22"/>
            <w:rPrChange w:id="202" w:author="Shicheng Guo" w:date="2016-11-24T15:56:00Z">
              <w:rPr>
                <w:rFonts w:ascii="Arial" w:hAnsi="Arial" w:cs="Arial"/>
                <w:color w:val="auto"/>
                <w:sz w:val="22"/>
                <w:szCs w:val="22"/>
              </w:rPr>
            </w:rPrChange>
          </w:rPr>
          <w:t>caHMH</w:t>
        </w:r>
        <w:r w:rsidR="00D9399A" w:rsidRPr="00530512">
          <w:rPr>
            <w:rFonts w:ascii="Arial" w:hAnsi="Arial" w:cs="Arial"/>
            <w:color w:val="auto"/>
            <w:sz w:val="22"/>
            <w:szCs w:val="22"/>
          </w:rPr>
          <w:t xml:space="preserve"> </w:t>
        </w:r>
      </w:ins>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ins w:id="203" w:author="Shicheng Guo" w:date="2016-11-25T01:00:00Z">
        <w:r w:rsidR="000B3D31" w:rsidRPr="000B3D31">
          <w:rPr>
            <w:rFonts w:ascii="Arial" w:eastAsia="Arial" w:hAnsi="Arial" w:cs="Arial"/>
            <w:color w:val="auto"/>
            <w:sz w:val="22"/>
            <w:szCs w:val="22"/>
          </w:rPr>
          <w:t xml:space="preserve"> </w:t>
        </w:r>
        <w:r w:rsidR="000B3D31" w:rsidRPr="000B3D31">
          <w:rPr>
            <w:rFonts w:ascii="Arial" w:eastAsia="Arial" w:hAnsi="Arial" w:cs="Arial"/>
            <w:color w:val="FF0000"/>
            <w:sz w:val="22"/>
            <w:szCs w:val="22"/>
            <w:rPrChange w:id="204" w:author="Shicheng Guo" w:date="2016-11-25T01:00:00Z">
              <w:rPr>
                <w:rFonts w:ascii="Arial" w:eastAsia="Arial" w:hAnsi="Arial" w:cs="Arial"/>
                <w:color w:val="auto"/>
                <w:sz w:val="22"/>
                <w:szCs w:val="22"/>
              </w:rPr>
            </w:rPrChange>
          </w:rPr>
          <w:t xml:space="preserve">We noticed majority of caHMHs were individual specific while few caHMHs were existed in </w:t>
        </w:r>
      </w:ins>
      <w:ins w:id="205" w:author="Shicheng Guo" w:date="2016-11-25T01:01:00Z">
        <w:r w:rsidR="000B3D31">
          <w:rPr>
            <w:rFonts w:ascii="Arial" w:eastAsia="Arial" w:hAnsi="Arial" w:cs="Arial"/>
            <w:color w:val="FF0000"/>
            <w:sz w:val="22"/>
            <w:szCs w:val="22"/>
          </w:rPr>
          <w:t xml:space="preserve">at least </w:t>
        </w:r>
        <w:r w:rsidR="000B3D31" w:rsidRPr="000B3D31">
          <w:rPr>
            <w:rFonts w:ascii="Arial" w:eastAsia="Arial" w:hAnsi="Arial" w:cs="Arial"/>
            <w:color w:val="FF0000"/>
            <w:sz w:val="22"/>
            <w:szCs w:val="22"/>
            <w:rPrChange w:id="206" w:author="Shicheng Guo" w:date="2016-11-25T01:02:00Z">
              <w:rPr>
                <w:color w:val="980000"/>
              </w:rPr>
            </w:rPrChange>
          </w:rPr>
          <w:t>53% (16/30</w:t>
        </w:r>
      </w:ins>
      <w:ins w:id="207" w:author="Shicheng Guo" w:date="2016-11-25T01:02:00Z">
        <w:r w:rsidR="000B3D31" w:rsidRPr="000B3D31">
          <w:rPr>
            <w:rFonts w:ascii="Arial" w:eastAsia="Arial" w:hAnsi="Arial" w:cs="Arial"/>
            <w:color w:val="FF0000"/>
            <w:sz w:val="22"/>
            <w:szCs w:val="22"/>
          </w:rPr>
          <w:t>) and</w:t>
        </w:r>
      </w:ins>
      <w:ins w:id="208" w:author="Shicheng Guo" w:date="2016-11-25T01:01:00Z">
        <w:r w:rsidR="000B3D31" w:rsidRPr="000B3D31">
          <w:rPr>
            <w:rFonts w:ascii="Arial" w:eastAsia="Arial" w:hAnsi="Arial" w:cs="Arial"/>
            <w:color w:val="FF0000"/>
            <w:sz w:val="22"/>
            <w:szCs w:val="22"/>
            <w:rPrChange w:id="209" w:author="Shicheng Guo" w:date="2016-11-25T01:02:00Z">
              <w:rPr>
                <w:color w:val="980000"/>
              </w:rPr>
            </w:rPrChange>
          </w:rPr>
          <w:t xml:space="preserve"> 62% (18/29) </w:t>
        </w:r>
      </w:ins>
      <w:ins w:id="210" w:author="Shicheng Guo" w:date="2016-11-25T01:00:00Z">
        <w:r w:rsidR="000B3D31" w:rsidRPr="000B3D31">
          <w:rPr>
            <w:rFonts w:ascii="Arial" w:eastAsia="Arial" w:hAnsi="Arial" w:cs="Arial"/>
            <w:color w:val="FF0000"/>
            <w:sz w:val="22"/>
            <w:szCs w:val="22"/>
            <w:rPrChange w:id="211" w:author="Shicheng Guo" w:date="2016-11-25T01:00:00Z">
              <w:rPr>
                <w:rFonts w:ascii="Arial" w:eastAsia="Arial" w:hAnsi="Arial" w:cs="Arial"/>
                <w:color w:val="auto"/>
                <w:sz w:val="22"/>
                <w:szCs w:val="22"/>
              </w:rPr>
            </w:rPrChange>
          </w:rPr>
          <w:t xml:space="preserve">cancer plasma samples for CRC and </w:t>
        </w:r>
        <w:r w:rsidR="000B3D31" w:rsidRPr="00840C99">
          <w:rPr>
            <w:rFonts w:ascii="Arial" w:eastAsia="Arial" w:hAnsi="Arial" w:cs="Arial"/>
            <w:color w:val="FF0000"/>
            <w:sz w:val="22"/>
            <w:szCs w:val="22"/>
            <w:rPrChange w:id="212" w:author="Shicheng Guo" w:date="2016-11-25T01:08:00Z">
              <w:rPr>
                <w:rFonts w:ascii="Arial" w:eastAsia="Arial" w:hAnsi="Arial" w:cs="Arial"/>
                <w:color w:val="auto"/>
                <w:sz w:val="22"/>
                <w:szCs w:val="22"/>
              </w:rPr>
            </w:rPrChange>
          </w:rPr>
          <w:t>LC</w:t>
        </w:r>
      </w:ins>
      <w:ins w:id="213" w:author="Shicheng Guo" w:date="2016-11-25T01:05:00Z">
        <w:r w:rsidR="00840C99" w:rsidRPr="00840C99">
          <w:rPr>
            <w:rFonts w:ascii="Arial" w:eastAsia="Arial" w:hAnsi="Arial" w:cs="Arial"/>
            <w:color w:val="FF0000"/>
            <w:sz w:val="22"/>
            <w:szCs w:val="22"/>
          </w:rPr>
          <w:t xml:space="preserve"> </w:t>
        </w:r>
        <w:r w:rsidR="00840C99" w:rsidRPr="00840C99">
          <w:rPr>
            <w:rFonts w:ascii="Arial" w:eastAsia="Arial" w:hAnsi="Arial" w:cs="Arial"/>
            <w:b/>
            <w:color w:val="FF0000"/>
            <w:sz w:val="22"/>
            <w:szCs w:val="22"/>
            <w:rPrChange w:id="214" w:author="Shicheng Guo" w:date="2016-11-25T01:09:00Z">
              <w:rPr>
                <w:rFonts w:ascii="Arial" w:eastAsia="Arial" w:hAnsi="Arial" w:cs="Arial"/>
                <w:color w:val="FF0000"/>
                <w:sz w:val="22"/>
                <w:szCs w:val="22"/>
              </w:rPr>
            </w:rPrChange>
          </w:rPr>
          <w:t xml:space="preserve">(Supplementary Fig. </w:t>
        </w:r>
      </w:ins>
      <w:ins w:id="215" w:author="Shicheng Guo" w:date="2016-11-25T03:13:00Z">
        <w:r w:rsidR="00516437">
          <w:rPr>
            <w:rFonts w:ascii="Arial" w:eastAsia="Arial" w:hAnsi="Arial" w:cs="Arial"/>
            <w:b/>
            <w:color w:val="FF0000"/>
            <w:sz w:val="22"/>
            <w:szCs w:val="22"/>
          </w:rPr>
          <w:t>7</w:t>
        </w:r>
      </w:ins>
      <w:ins w:id="216" w:author="Shicheng Guo" w:date="2016-11-25T01:05:00Z">
        <w:r w:rsidR="00840C99" w:rsidRPr="00840C99">
          <w:rPr>
            <w:rFonts w:ascii="Arial" w:eastAsia="Arial" w:hAnsi="Arial" w:cs="Arial"/>
            <w:b/>
            <w:color w:val="FF0000"/>
            <w:sz w:val="22"/>
            <w:szCs w:val="22"/>
            <w:rPrChange w:id="217" w:author="Shicheng Guo" w:date="2016-11-25T01:09:00Z">
              <w:rPr>
                <w:rFonts w:ascii="Arial" w:eastAsia="Arial" w:hAnsi="Arial" w:cs="Arial"/>
                <w:color w:val="FF0000"/>
                <w:sz w:val="22"/>
                <w:szCs w:val="22"/>
              </w:rPr>
            </w:rPrChange>
          </w:rPr>
          <w:t>)</w:t>
        </w:r>
      </w:ins>
      <w:ins w:id="218" w:author="Shicheng Guo" w:date="2016-11-25T01:00:00Z">
        <w:r w:rsidR="000B3D31" w:rsidRPr="00840C99">
          <w:rPr>
            <w:rFonts w:ascii="Arial" w:eastAsia="Arial" w:hAnsi="Arial" w:cs="Arial"/>
            <w:color w:val="FF0000"/>
            <w:sz w:val="22"/>
            <w:szCs w:val="22"/>
            <w:rPrChange w:id="219" w:author="Shicheng Guo" w:date="2016-11-25T01:09:00Z">
              <w:rPr>
                <w:rFonts w:ascii="Arial" w:eastAsia="Arial" w:hAnsi="Arial" w:cs="Arial"/>
                <w:color w:val="auto"/>
                <w:sz w:val="22"/>
                <w:szCs w:val="22"/>
              </w:rPr>
            </w:rPrChange>
          </w:rPr>
          <w:t>, r</w:t>
        </w:r>
        <w:r w:rsidR="000B3D31" w:rsidRPr="00840C99">
          <w:rPr>
            <w:rFonts w:ascii="Arial" w:eastAsia="Arial" w:hAnsi="Arial" w:cs="Arial"/>
            <w:color w:val="FF0000"/>
            <w:sz w:val="22"/>
            <w:szCs w:val="22"/>
          </w:rPr>
          <w:t>espectively</w:t>
        </w:r>
        <w:r w:rsidR="000B3D31">
          <w:rPr>
            <w:rFonts w:ascii="Arial" w:eastAsia="Arial" w:hAnsi="Arial" w:cs="Arial"/>
            <w:color w:val="FF0000"/>
            <w:sz w:val="22"/>
            <w:szCs w:val="22"/>
          </w:rPr>
          <w:t>, in</w:t>
        </w:r>
      </w:ins>
      <w:ins w:id="220" w:author="Shicheng Guo" w:date="2016-11-25T01:03:00Z">
        <w:r w:rsidR="000B3D31">
          <w:rPr>
            <w:rFonts w:ascii="Arial" w:eastAsia="Arial" w:hAnsi="Arial" w:cs="Arial"/>
            <w:color w:val="FF0000"/>
            <w:sz w:val="22"/>
            <w:szCs w:val="22"/>
          </w:rPr>
          <w:t xml:space="preserve">dicating the potential </w:t>
        </w:r>
        <w:r w:rsidR="000B3D31" w:rsidRPr="000B3D31">
          <w:rPr>
            <w:rFonts w:ascii="Arial" w:eastAsia="Arial" w:hAnsi="Arial" w:cs="Arial"/>
            <w:color w:val="FF0000"/>
            <w:sz w:val="22"/>
            <w:szCs w:val="22"/>
            <w:rPrChange w:id="221" w:author="Shicheng Guo" w:date="2016-11-25T01:03:00Z">
              <w:rPr>
                <w:color w:val="auto"/>
              </w:rPr>
            </w:rPrChange>
          </w:rPr>
          <w:t>for longitudinal tumor genome monitoring.</w:t>
        </w:r>
        <w:r w:rsidR="000B3D31">
          <w:rPr>
            <w:color w:val="auto"/>
          </w:rPr>
          <w:t xml:space="preserve"> </w:t>
        </w:r>
      </w:ins>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5AF2E76D"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xml:space="preserve">% </w:t>
      </w:r>
      <w:r w:rsidR="00D65E6D" w:rsidRPr="008D7F6F">
        <w:rPr>
          <w:rFonts w:ascii="Arial" w:eastAsia="Arial" w:hAnsi="Arial" w:cs="Arial"/>
          <w:color w:val="FF0000"/>
          <w:sz w:val="22"/>
          <w:szCs w:val="22"/>
          <w:rPrChange w:id="222" w:author="Shicheng Guo" w:date="2016-11-24T23:46:00Z">
            <w:rPr>
              <w:rFonts w:ascii="Arial" w:eastAsia="Arial" w:hAnsi="Arial" w:cs="Arial"/>
              <w:color w:val="auto"/>
              <w:sz w:val="22"/>
              <w:szCs w:val="22"/>
            </w:rPr>
          </w:rPrChange>
        </w:rPr>
        <w:t>(</w:t>
      </w:r>
      <w:ins w:id="223" w:author="Shicheng Guo" w:date="2016-11-21T17:08:00Z">
        <w:r w:rsidR="00023F76" w:rsidRPr="008D7F6F">
          <w:rPr>
            <w:rFonts w:ascii="Arial" w:eastAsia="Arial" w:hAnsi="Arial" w:cs="Arial"/>
            <w:color w:val="FF0000"/>
            <w:sz w:val="22"/>
            <w:szCs w:val="22"/>
            <w:rPrChange w:id="224" w:author="Shicheng Guo" w:date="2016-11-24T23:46:00Z">
              <w:rPr>
                <w:rFonts w:ascii="Arial" w:eastAsia="Arial" w:hAnsi="Arial" w:cs="Arial"/>
                <w:color w:val="auto"/>
                <w:sz w:val="22"/>
                <w:szCs w:val="22"/>
              </w:rPr>
            </w:rPrChange>
          </w:rPr>
          <w:t>IQR=</w:t>
        </w:r>
      </w:ins>
      <w:ins w:id="225" w:author="Shicheng Guo" w:date="2016-11-21T17:09:00Z">
        <w:r w:rsidR="00572A01" w:rsidRPr="008D7F6F">
          <w:rPr>
            <w:rFonts w:ascii="Arial" w:eastAsia="Arial" w:hAnsi="Arial" w:cs="Arial"/>
            <w:color w:val="FF0000"/>
            <w:sz w:val="22"/>
            <w:szCs w:val="22"/>
            <w:rPrChange w:id="226" w:author="Shicheng Guo" w:date="2016-11-24T23:46:00Z">
              <w:rPr>
                <w:rFonts w:ascii="Arial" w:eastAsia="Arial" w:hAnsi="Arial" w:cs="Arial"/>
                <w:color w:val="auto"/>
                <w:sz w:val="22"/>
                <w:szCs w:val="22"/>
              </w:rPr>
            </w:rPrChange>
          </w:rPr>
          <w:t>40%</w:t>
        </w:r>
      </w:ins>
      <w:del w:id="227" w:author="Shicheng Guo" w:date="2016-11-21T17:08:00Z">
        <w:r w:rsidR="00D65E6D" w:rsidRPr="008D7F6F" w:rsidDel="00023F76">
          <w:rPr>
            <w:rFonts w:ascii="Arial" w:eastAsia="Arial" w:hAnsi="Arial" w:cs="Arial"/>
            <w:color w:val="FF0000"/>
            <w:sz w:val="22"/>
            <w:szCs w:val="22"/>
            <w:rPrChange w:id="228" w:author="Shicheng Guo" w:date="2016-11-24T23:46:00Z">
              <w:rPr>
                <w:rFonts w:ascii="Arial" w:eastAsia="Arial" w:hAnsi="Arial" w:cs="Arial"/>
                <w:color w:val="auto"/>
                <w:sz w:val="22"/>
                <w:szCs w:val="22"/>
              </w:rPr>
            </w:rPrChange>
          </w:rPr>
          <w:delText>95% CI:0.</w:delText>
        </w:r>
        <w:r w:rsidR="002D3936" w:rsidRPr="008D7F6F" w:rsidDel="00023F76">
          <w:rPr>
            <w:rFonts w:ascii="Arial" w:eastAsia="Arial" w:hAnsi="Arial" w:cs="Arial"/>
            <w:color w:val="FF0000"/>
            <w:sz w:val="22"/>
            <w:szCs w:val="22"/>
            <w:rPrChange w:id="229" w:author="Shicheng Guo" w:date="2016-11-24T23:46:00Z">
              <w:rPr>
                <w:rFonts w:ascii="Arial" w:eastAsia="Arial" w:hAnsi="Arial" w:cs="Arial"/>
                <w:color w:val="auto"/>
                <w:sz w:val="22"/>
                <w:szCs w:val="22"/>
              </w:rPr>
            </w:rPrChange>
          </w:rPr>
          <w:delText>659</w:delText>
        </w:r>
        <w:r w:rsidR="00D65E6D" w:rsidRPr="008D7F6F" w:rsidDel="00023F76">
          <w:rPr>
            <w:rFonts w:ascii="Arial" w:eastAsia="Arial" w:hAnsi="Arial" w:cs="Arial"/>
            <w:color w:val="FF0000"/>
            <w:sz w:val="22"/>
            <w:szCs w:val="22"/>
            <w:rPrChange w:id="230" w:author="Shicheng Guo" w:date="2016-11-24T23:46:00Z">
              <w:rPr>
                <w:rFonts w:ascii="Arial" w:eastAsia="Arial" w:hAnsi="Arial" w:cs="Arial"/>
                <w:color w:val="auto"/>
                <w:sz w:val="22"/>
                <w:szCs w:val="22"/>
              </w:rPr>
            </w:rPrChange>
          </w:rPr>
          <w:delText>-0</w:delText>
        </w:r>
        <w:r w:rsidR="002D3936" w:rsidRPr="008D7F6F" w:rsidDel="00023F76">
          <w:rPr>
            <w:rFonts w:ascii="Arial" w:eastAsia="Arial" w:hAnsi="Arial" w:cs="Arial"/>
            <w:color w:val="FF0000"/>
            <w:sz w:val="22"/>
            <w:szCs w:val="22"/>
            <w:rPrChange w:id="231" w:author="Shicheng Guo" w:date="2016-11-24T23:46:00Z">
              <w:rPr>
                <w:rFonts w:ascii="Arial" w:eastAsia="Arial" w:hAnsi="Arial" w:cs="Arial"/>
                <w:color w:val="auto"/>
                <w:sz w:val="22"/>
                <w:szCs w:val="22"/>
              </w:rPr>
            </w:rPrChange>
          </w:rPr>
          <w:delText>.782</w:delText>
        </w:r>
      </w:del>
      <w:r w:rsidR="00D65E6D" w:rsidRPr="008D7F6F">
        <w:rPr>
          <w:rFonts w:ascii="Arial" w:eastAsia="Arial" w:hAnsi="Arial" w:cs="Arial"/>
          <w:color w:val="FF0000"/>
          <w:sz w:val="22"/>
          <w:szCs w:val="22"/>
          <w:rPrChange w:id="232" w:author="Shicheng Guo" w:date="2016-11-24T23:46:00Z">
            <w:rPr>
              <w:rFonts w:ascii="Arial" w:eastAsia="Arial" w:hAnsi="Arial" w:cs="Arial"/>
              <w:color w:val="auto"/>
              <w:sz w:val="22"/>
              <w:szCs w:val="22"/>
            </w:rPr>
          </w:rPrChange>
        </w:rPr>
        <w:t>)</w:t>
      </w:r>
      <w:r w:rsidR="005A0EA2" w:rsidRPr="008D7F6F">
        <w:rPr>
          <w:rFonts w:ascii="Arial" w:eastAsia="Arial" w:hAnsi="Arial" w:cs="Arial"/>
          <w:color w:val="FF0000"/>
          <w:sz w:val="22"/>
          <w:szCs w:val="22"/>
          <w:rPrChange w:id="233" w:author="Shicheng Guo" w:date="2016-11-24T23:46:00Z">
            <w:rPr>
              <w:rFonts w:ascii="Arial" w:eastAsia="Arial" w:hAnsi="Arial" w:cs="Arial"/>
              <w:color w:val="auto"/>
              <w:sz w:val="22"/>
              <w:szCs w:val="22"/>
            </w:rPr>
          </w:rPrChange>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6" w:tooltip="Sun, 2015 #8964" w:history="1">
        <w:r w:rsidR="00815612"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15612">
          <w:rPr>
            <w:rFonts w:ascii="Arial" w:eastAsia="Arial" w:hAnsi="Arial" w:cs="Arial"/>
            <w:color w:val="auto"/>
            <w:sz w:val="22"/>
            <w:szCs w:val="22"/>
          </w:rPr>
          <w:instrText xml:space="preserve"> ADDIN EN.CITE </w:instrText>
        </w:r>
        <w:r w:rsidR="008156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815612">
          <w:rPr>
            <w:rFonts w:ascii="Arial" w:eastAsia="Arial" w:hAnsi="Arial" w:cs="Arial"/>
            <w:color w:val="auto"/>
            <w:sz w:val="22"/>
            <w:szCs w:val="22"/>
          </w:rPr>
          <w:instrText xml:space="preserve"> ADDIN EN.CITE.DATA </w:instrText>
        </w:r>
        <w:r w:rsidR="00815612">
          <w:rPr>
            <w:rFonts w:ascii="Arial" w:eastAsia="Arial" w:hAnsi="Arial" w:cs="Arial"/>
            <w:color w:val="auto"/>
            <w:sz w:val="22"/>
            <w:szCs w:val="22"/>
          </w:rPr>
        </w:r>
        <w:r w:rsidR="00815612">
          <w:rPr>
            <w:rFonts w:ascii="Arial" w:eastAsia="Arial" w:hAnsi="Arial" w:cs="Arial"/>
            <w:color w:val="auto"/>
            <w:sz w:val="22"/>
            <w:szCs w:val="22"/>
          </w:rPr>
          <w:fldChar w:fldCharType="end"/>
        </w:r>
        <w:r w:rsidR="00815612" w:rsidRPr="00530512">
          <w:rPr>
            <w:rFonts w:ascii="Arial" w:eastAsia="Arial" w:hAnsi="Arial" w:cs="Arial"/>
            <w:color w:val="auto"/>
            <w:sz w:val="22"/>
            <w:szCs w:val="22"/>
          </w:rPr>
        </w:r>
        <w:r w:rsidR="00815612" w:rsidRPr="00530512">
          <w:rPr>
            <w:rFonts w:ascii="Arial" w:eastAsia="Arial" w:hAnsi="Arial" w:cs="Arial"/>
            <w:color w:val="auto"/>
            <w:sz w:val="22"/>
            <w:szCs w:val="22"/>
          </w:rPr>
          <w:fldChar w:fldCharType="separate"/>
        </w:r>
        <w:r w:rsidR="00815612" w:rsidRPr="00DE1761">
          <w:rPr>
            <w:rFonts w:ascii="Arial" w:eastAsia="Arial" w:hAnsi="Arial" w:cs="Arial"/>
            <w:noProof/>
            <w:color w:val="auto"/>
            <w:sz w:val="22"/>
            <w:szCs w:val="22"/>
            <w:vertAlign w:val="superscript"/>
          </w:rPr>
          <w:t>6</w:t>
        </w:r>
        <w:r w:rsidR="00815612"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w:t>
      </w:r>
      <w:r w:rsidR="00D65E6D" w:rsidRPr="008D7F6F">
        <w:rPr>
          <w:rFonts w:ascii="Arial" w:eastAsia="Arial" w:hAnsi="Arial" w:cs="Arial"/>
          <w:color w:val="FF0000"/>
          <w:sz w:val="22"/>
          <w:szCs w:val="22"/>
          <w:rPrChange w:id="234" w:author="Shicheng Guo" w:date="2016-11-24T23:46:00Z">
            <w:rPr>
              <w:rFonts w:ascii="Arial" w:eastAsia="Arial" w:hAnsi="Arial" w:cs="Arial"/>
              <w:color w:val="auto"/>
              <w:sz w:val="22"/>
              <w:szCs w:val="22"/>
            </w:rPr>
          </w:rPrChange>
        </w:rPr>
        <w:t>(</w:t>
      </w:r>
      <w:del w:id="235" w:author="Shicheng Guo" w:date="2016-11-21T17:08:00Z">
        <w:r w:rsidR="00D65E6D" w:rsidRPr="008D7F6F" w:rsidDel="00023F76">
          <w:rPr>
            <w:rFonts w:ascii="Arial" w:eastAsia="Arial" w:hAnsi="Arial" w:cs="Arial"/>
            <w:color w:val="FF0000"/>
            <w:sz w:val="22"/>
            <w:szCs w:val="22"/>
            <w:rPrChange w:id="236" w:author="Shicheng Guo" w:date="2016-11-24T23:46:00Z">
              <w:rPr>
                <w:rFonts w:ascii="Arial" w:eastAsia="Arial" w:hAnsi="Arial" w:cs="Arial"/>
                <w:color w:val="auto"/>
                <w:sz w:val="22"/>
                <w:szCs w:val="22"/>
              </w:rPr>
            </w:rPrChange>
          </w:rPr>
          <w:delText xml:space="preserve">95% CI: </w:delText>
        </w:r>
        <w:r w:rsidR="00F37809" w:rsidRPr="008D7F6F" w:rsidDel="00023F76">
          <w:rPr>
            <w:rFonts w:ascii="Arial" w:eastAsia="Arial" w:hAnsi="Arial" w:cs="Arial"/>
            <w:color w:val="FF0000"/>
            <w:sz w:val="22"/>
            <w:szCs w:val="22"/>
            <w:rPrChange w:id="237" w:author="Shicheng Guo" w:date="2016-11-24T23:46:00Z">
              <w:rPr>
                <w:rFonts w:ascii="Arial" w:eastAsia="Arial" w:hAnsi="Arial" w:cs="Arial"/>
                <w:color w:val="auto"/>
                <w:sz w:val="22"/>
                <w:szCs w:val="22"/>
              </w:rPr>
            </w:rPrChange>
          </w:rPr>
          <w:delText>0.4</w:delText>
        </w:r>
        <w:r w:rsidR="00D65E6D" w:rsidRPr="008D7F6F" w:rsidDel="00023F76">
          <w:rPr>
            <w:rFonts w:ascii="Arial" w:eastAsia="Arial" w:hAnsi="Arial" w:cs="Arial"/>
            <w:color w:val="FF0000"/>
            <w:sz w:val="22"/>
            <w:szCs w:val="22"/>
            <w:rPrChange w:id="238" w:author="Shicheng Guo" w:date="2016-11-24T23:46:00Z">
              <w:rPr>
                <w:rFonts w:ascii="Arial" w:eastAsia="Arial" w:hAnsi="Arial" w:cs="Arial"/>
                <w:color w:val="auto"/>
                <w:sz w:val="22"/>
                <w:szCs w:val="22"/>
              </w:rPr>
            </w:rPrChange>
          </w:rPr>
          <w:delText>%-</w:delText>
        </w:r>
        <w:r w:rsidR="00F37809" w:rsidRPr="008D7F6F" w:rsidDel="00023F76">
          <w:rPr>
            <w:rFonts w:ascii="Arial" w:eastAsia="Arial" w:hAnsi="Arial" w:cs="Arial"/>
            <w:color w:val="FF0000"/>
            <w:sz w:val="22"/>
            <w:szCs w:val="22"/>
            <w:rPrChange w:id="239" w:author="Shicheng Guo" w:date="2016-11-24T23:46:00Z">
              <w:rPr>
                <w:rFonts w:ascii="Arial" w:eastAsia="Arial" w:hAnsi="Arial" w:cs="Arial"/>
                <w:color w:val="auto"/>
                <w:sz w:val="22"/>
                <w:szCs w:val="22"/>
              </w:rPr>
            </w:rPrChange>
          </w:rPr>
          <w:delText>4.2</w:delText>
        </w:r>
        <w:r w:rsidR="00D65E6D" w:rsidRPr="008D7F6F" w:rsidDel="00023F76">
          <w:rPr>
            <w:rFonts w:ascii="Arial" w:eastAsia="Arial" w:hAnsi="Arial" w:cs="Arial"/>
            <w:color w:val="FF0000"/>
            <w:sz w:val="22"/>
            <w:szCs w:val="22"/>
            <w:rPrChange w:id="240" w:author="Shicheng Guo" w:date="2016-11-24T23:46:00Z">
              <w:rPr>
                <w:rFonts w:ascii="Arial" w:eastAsia="Arial" w:hAnsi="Arial" w:cs="Arial"/>
                <w:color w:val="auto"/>
                <w:sz w:val="22"/>
                <w:szCs w:val="22"/>
              </w:rPr>
            </w:rPrChange>
          </w:rPr>
          <w:delText>%</w:delText>
        </w:r>
      </w:del>
      <w:ins w:id="241" w:author="Shicheng Guo" w:date="2016-11-21T17:08:00Z">
        <w:r w:rsidR="00023F76" w:rsidRPr="008D7F6F">
          <w:rPr>
            <w:rFonts w:ascii="Arial" w:eastAsia="Arial" w:hAnsi="Arial" w:cs="Arial"/>
            <w:color w:val="FF0000"/>
            <w:sz w:val="22"/>
            <w:szCs w:val="22"/>
            <w:rPrChange w:id="242" w:author="Shicheng Guo" w:date="2016-11-24T23:46:00Z">
              <w:rPr>
                <w:rFonts w:ascii="Arial" w:eastAsia="Arial" w:hAnsi="Arial" w:cs="Arial"/>
                <w:color w:val="auto"/>
                <w:sz w:val="22"/>
                <w:szCs w:val="22"/>
              </w:rPr>
            </w:rPrChange>
          </w:rPr>
          <w:t>IQR=</w:t>
        </w:r>
      </w:ins>
      <w:ins w:id="243" w:author="Shicheng Guo" w:date="2016-11-21T17:13:00Z">
        <w:r w:rsidR="001F010A" w:rsidRPr="008D7F6F">
          <w:rPr>
            <w:rFonts w:ascii="Arial" w:eastAsia="Arial" w:hAnsi="Arial" w:cs="Arial"/>
            <w:color w:val="FF0000"/>
            <w:sz w:val="22"/>
            <w:szCs w:val="22"/>
            <w:rPrChange w:id="244" w:author="Shicheng Guo" w:date="2016-11-24T23:46:00Z">
              <w:rPr>
                <w:rFonts w:ascii="Arial" w:eastAsia="Arial" w:hAnsi="Arial" w:cs="Arial"/>
                <w:color w:val="auto"/>
                <w:sz w:val="22"/>
                <w:szCs w:val="22"/>
              </w:rPr>
            </w:rPrChange>
          </w:rPr>
          <w:t>3</w:t>
        </w:r>
        <w:r w:rsidR="00F35E02">
          <w:rPr>
            <w:rFonts w:ascii="Arial" w:eastAsia="Arial" w:hAnsi="Arial" w:cs="Arial"/>
            <w:color w:val="FF0000"/>
            <w:sz w:val="22"/>
            <w:szCs w:val="22"/>
          </w:rPr>
          <w:t>.</w:t>
        </w:r>
      </w:ins>
      <w:ins w:id="245" w:author="Shicheng Guo" w:date="2016-11-24T23:57:00Z">
        <w:r w:rsidR="00F35E02">
          <w:rPr>
            <w:rFonts w:ascii="Arial" w:eastAsia="Arial" w:hAnsi="Arial" w:cs="Arial"/>
            <w:color w:val="FF0000"/>
            <w:sz w:val="22"/>
            <w:szCs w:val="22"/>
          </w:rPr>
          <w:t>7</w:t>
        </w:r>
      </w:ins>
      <w:ins w:id="246" w:author="Shicheng Guo" w:date="2016-11-21T17:13:00Z">
        <w:r w:rsidR="00627EC5" w:rsidRPr="008D7F6F">
          <w:rPr>
            <w:rFonts w:ascii="Arial" w:eastAsia="Arial" w:hAnsi="Arial" w:cs="Arial"/>
            <w:color w:val="FF0000"/>
            <w:sz w:val="22"/>
            <w:szCs w:val="22"/>
            <w:rPrChange w:id="247" w:author="Shicheng Guo" w:date="2016-11-24T23:46:00Z">
              <w:rPr>
                <w:rFonts w:ascii="Arial" w:eastAsia="Arial" w:hAnsi="Arial" w:cs="Arial"/>
                <w:color w:val="auto"/>
                <w:sz w:val="22"/>
                <w:szCs w:val="22"/>
              </w:rPr>
            </w:rPrChange>
          </w:rPr>
          <w:t>%</w:t>
        </w:r>
      </w:ins>
      <w:r w:rsidR="00D65E6D" w:rsidRPr="008D7F6F">
        <w:rPr>
          <w:rFonts w:ascii="Arial" w:eastAsia="Arial" w:hAnsi="Arial" w:cs="Arial"/>
          <w:color w:val="FF0000"/>
          <w:sz w:val="22"/>
          <w:szCs w:val="22"/>
          <w:rPrChange w:id="248" w:author="Shicheng Guo" w:date="2016-11-24T23:46:00Z">
            <w:rPr>
              <w:rFonts w:ascii="Arial" w:eastAsia="Arial" w:hAnsi="Arial" w:cs="Arial"/>
              <w:color w:val="auto"/>
              <w:sz w:val="22"/>
              <w:szCs w:val="22"/>
            </w:rPr>
          </w:rPrChange>
        </w:rPr>
        <w:t xml:space="preserve">) </w:t>
      </w:r>
      <w:r w:rsidR="00D65E6D" w:rsidRPr="00530512">
        <w:rPr>
          <w:rFonts w:ascii="Arial" w:eastAsia="Arial" w:hAnsi="Arial" w:cs="Arial"/>
          <w:color w:val="auto"/>
          <w:sz w:val="22"/>
          <w:szCs w:val="22"/>
        </w:rPr>
        <w:t xml:space="preserve">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xml:space="preserve">% </w:t>
      </w:r>
      <w:ins w:id="249" w:author="Shicheng Guo" w:date="2016-11-21T17:09:00Z">
        <w:r w:rsidR="00023F76" w:rsidRPr="008D7F6F">
          <w:rPr>
            <w:rFonts w:ascii="Arial" w:eastAsia="Arial" w:hAnsi="Arial" w:cs="Arial"/>
            <w:color w:val="FF0000"/>
            <w:sz w:val="22"/>
            <w:szCs w:val="22"/>
            <w:rPrChange w:id="250" w:author="Shicheng Guo" w:date="2016-11-24T23:46:00Z">
              <w:rPr>
                <w:rFonts w:ascii="Arial" w:eastAsia="Arial" w:hAnsi="Arial" w:cs="Arial"/>
                <w:color w:val="auto"/>
                <w:sz w:val="22"/>
                <w:szCs w:val="22"/>
              </w:rPr>
            </w:rPrChange>
          </w:rPr>
          <w:t>(</w:t>
        </w:r>
      </w:ins>
      <w:ins w:id="251" w:author="Shicheng Guo" w:date="2016-11-21T17:08:00Z">
        <w:r w:rsidR="00023F76" w:rsidRPr="008D7F6F">
          <w:rPr>
            <w:rFonts w:ascii="Arial" w:eastAsia="Arial" w:hAnsi="Arial" w:cs="Arial"/>
            <w:color w:val="FF0000"/>
            <w:sz w:val="22"/>
            <w:szCs w:val="22"/>
            <w:rPrChange w:id="252" w:author="Shicheng Guo" w:date="2016-11-24T23:46:00Z">
              <w:rPr>
                <w:rFonts w:ascii="Arial" w:eastAsia="Arial" w:hAnsi="Arial" w:cs="Arial"/>
                <w:color w:val="auto"/>
                <w:sz w:val="22"/>
                <w:szCs w:val="22"/>
              </w:rPr>
            </w:rPrChange>
          </w:rPr>
          <w:t>IQR=</w:t>
        </w:r>
      </w:ins>
      <w:ins w:id="253" w:author="Shicheng Guo" w:date="2016-11-24T23:57:00Z">
        <w:r w:rsidR="006349E4">
          <w:rPr>
            <w:rFonts w:ascii="Arial" w:eastAsia="Arial" w:hAnsi="Arial" w:cs="Arial"/>
            <w:color w:val="FF0000"/>
            <w:sz w:val="22"/>
            <w:szCs w:val="22"/>
          </w:rPr>
          <w:t>4</w:t>
        </w:r>
      </w:ins>
      <w:ins w:id="254" w:author="Shicheng Guo" w:date="2016-11-21T17:14:00Z">
        <w:r w:rsidR="006349E4">
          <w:rPr>
            <w:rFonts w:ascii="Arial" w:eastAsia="Arial" w:hAnsi="Arial" w:cs="Arial"/>
            <w:color w:val="FF0000"/>
            <w:sz w:val="22"/>
            <w:szCs w:val="22"/>
          </w:rPr>
          <w:t>.</w:t>
        </w:r>
      </w:ins>
      <w:ins w:id="255" w:author="Shicheng Guo" w:date="2016-11-24T23:57:00Z">
        <w:r w:rsidR="006349E4">
          <w:rPr>
            <w:rFonts w:ascii="Arial" w:eastAsia="Arial" w:hAnsi="Arial" w:cs="Arial"/>
            <w:color w:val="FF0000"/>
            <w:sz w:val="22"/>
            <w:szCs w:val="22"/>
          </w:rPr>
          <w:t>4</w:t>
        </w:r>
      </w:ins>
      <w:ins w:id="256" w:author="Shicheng Guo" w:date="2016-11-21T17:14:00Z">
        <w:r w:rsidR="00C2731C" w:rsidRPr="008D7F6F">
          <w:rPr>
            <w:rFonts w:ascii="Arial" w:eastAsia="Arial" w:hAnsi="Arial" w:cs="Arial"/>
            <w:color w:val="FF0000"/>
            <w:sz w:val="22"/>
            <w:szCs w:val="22"/>
            <w:rPrChange w:id="257" w:author="Shicheng Guo" w:date="2016-11-24T23:46:00Z">
              <w:rPr>
                <w:rFonts w:ascii="Arial" w:eastAsia="Arial" w:hAnsi="Arial" w:cs="Arial"/>
                <w:color w:val="auto"/>
                <w:sz w:val="22"/>
                <w:szCs w:val="22"/>
              </w:rPr>
            </w:rPrChange>
          </w:rPr>
          <w:t>%</w:t>
        </w:r>
        <w:r w:rsidR="00A27121" w:rsidRPr="008D7F6F">
          <w:rPr>
            <w:rFonts w:ascii="Arial" w:eastAsia="Arial" w:hAnsi="Arial" w:cs="Arial"/>
            <w:color w:val="FF0000"/>
            <w:sz w:val="22"/>
            <w:szCs w:val="22"/>
            <w:rPrChange w:id="258" w:author="Shicheng Guo" w:date="2016-11-24T23:46:00Z">
              <w:rPr>
                <w:rFonts w:ascii="Arial" w:eastAsia="Arial" w:hAnsi="Arial" w:cs="Arial"/>
                <w:color w:val="auto"/>
                <w:sz w:val="22"/>
                <w:szCs w:val="22"/>
              </w:rPr>
            </w:rPrChange>
          </w:rPr>
          <w:t>)</w:t>
        </w:r>
      </w:ins>
      <w:del w:id="259" w:author="Shicheng Guo" w:date="2016-11-21T17:08:00Z">
        <w:r w:rsidR="00D65E6D" w:rsidRPr="008D7F6F" w:rsidDel="00023F76">
          <w:rPr>
            <w:rFonts w:ascii="Arial" w:eastAsia="Arial" w:hAnsi="Arial" w:cs="Arial"/>
            <w:color w:val="FF0000"/>
            <w:sz w:val="22"/>
            <w:szCs w:val="22"/>
            <w:rPrChange w:id="260" w:author="Shicheng Guo" w:date="2016-11-24T23:46:00Z">
              <w:rPr>
                <w:rFonts w:ascii="Arial" w:eastAsia="Arial" w:hAnsi="Arial" w:cs="Arial"/>
                <w:color w:val="auto"/>
                <w:sz w:val="22"/>
                <w:szCs w:val="22"/>
              </w:rPr>
            </w:rPrChange>
          </w:rPr>
          <w:delText>(95% CI:</w:delText>
        </w:r>
        <w:r w:rsidR="00F37809" w:rsidRPr="008D7F6F" w:rsidDel="00023F76">
          <w:rPr>
            <w:rFonts w:ascii="Arial" w:eastAsia="Arial" w:hAnsi="Arial" w:cs="Arial"/>
            <w:color w:val="FF0000"/>
            <w:sz w:val="22"/>
            <w:szCs w:val="22"/>
            <w:rPrChange w:id="261" w:author="Shicheng Guo" w:date="2016-11-24T23:46:00Z">
              <w:rPr>
                <w:rFonts w:ascii="Arial" w:eastAsia="Arial" w:hAnsi="Arial" w:cs="Arial"/>
                <w:color w:val="auto"/>
                <w:sz w:val="22"/>
                <w:szCs w:val="22"/>
              </w:rPr>
            </w:rPrChange>
          </w:rPr>
          <w:delText>1.2</w:delText>
        </w:r>
        <w:r w:rsidR="00D65E6D" w:rsidRPr="008D7F6F" w:rsidDel="00023F76">
          <w:rPr>
            <w:rFonts w:ascii="Arial" w:eastAsia="Arial" w:hAnsi="Arial" w:cs="Arial"/>
            <w:color w:val="FF0000"/>
            <w:sz w:val="22"/>
            <w:szCs w:val="22"/>
            <w:rPrChange w:id="262" w:author="Shicheng Guo" w:date="2016-11-24T23:46:00Z">
              <w:rPr>
                <w:rFonts w:ascii="Arial" w:eastAsia="Arial" w:hAnsi="Arial" w:cs="Arial"/>
                <w:color w:val="auto"/>
                <w:sz w:val="22"/>
                <w:szCs w:val="22"/>
              </w:rPr>
            </w:rPrChange>
          </w:rPr>
          <w:delText>%-</w:delText>
        </w:r>
        <w:r w:rsidR="00F37809" w:rsidRPr="008D7F6F" w:rsidDel="00023F76">
          <w:rPr>
            <w:rFonts w:ascii="Arial" w:eastAsia="Arial" w:hAnsi="Arial" w:cs="Arial"/>
            <w:color w:val="FF0000"/>
            <w:sz w:val="22"/>
            <w:szCs w:val="22"/>
            <w:rPrChange w:id="263" w:author="Shicheng Guo" w:date="2016-11-24T23:46:00Z">
              <w:rPr>
                <w:rFonts w:ascii="Arial" w:eastAsia="Arial" w:hAnsi="Arial" w:cs="Arial"/>
                <w:color w:val="auto"/>
                <w:sz w:val="22"/>
                <w:szCs w:val="22"/>
              </w:rPr>
            </w:rPrChange>
          </w:rPr>
          <w:delText>4.4</w:delText>
        </w:r>
        <w:r w:rsidR="00D65E6D" w:rsidRPr="008D7F6F" w:rsidDel="00023F76">
          <w:rPr>
            <w:rFonts w:ascii="Arial" w:eastAsia="Arial" w:hAnsi="Arial" w:cs="Arial"/>
            <w:color w:val="FF0000"/>
            <w:sz w:val="22"/>
            <w:szCs w:val="22"/>
            <w:rPrChange w:id="264" w:author="Shicheng Guo" w:date="2016-11-24T23:46:00Z">
              <w:rPr>
                <w:rFonts w:ascii="Arial" w:eastAsia="Arial" w:hAnsi="Arial" w:cs="Arial"/>
                <w:color w:val="auto"/>
                <w:sz w:val="22"/>
                <w:szCs w:val="22"/>
              </w:rPr>
            </w:rPrChange>
          </w:rPr>
          <w:delText>%</w:delText>
        </w:r>
      </w:del>
      <w:del w:id="265" w:author="Shicheng Guo" w:date="2016-11-24T23:46:00Z">
        <w:r w:rsidR="00D65E6D" w:rsidRPr="008D7F6F" w:rsidDel="008D7F6F">
          <w:rPr>
            <w:rFonts w:ascii="Arial" w:eastAsia="Arial" w:hAnsi="Arial" w:cs="Arial"/>
            <w:color w:val="FF0000"/>
            <w:sz w:val="22"/>
            <w:szCs w:val="22"/>
            <w:rPrChange w:id="266" w:author="Shicheng Guo" w:date="2016-11-24T23:46:00Z">
              <w:rPr>
                <w:rFonts w:ascii="Arial" w:eastAsia="Arial" w:hAnsi="Arial" w:cs="Arial"/>
                <w:color w:val="auto"/>
                <w:sz w:val="22"/>
                <w:szCs w:val="22"/>
              </w:rPr>
            </w:rPrChange>
          </w:rPr>
          <w:delText>)</w:delText>
        </w:r>
      </w:del>
      <w:r w:rsidR="00453556" w:rsidRPr="008D7F6F">
        <w:rPr>
          <w:rFonts w:ascii="Arial" w:eastAsia="Arial" w:hAnsi="Arial" w:cs="Arial"/>
          <w:color w:val="FF0000"/>
          <w:sz w:val="22"/>
          <w:szCs w:val="22"/>
          <w:rPrChange w:id="267" w:author="Shicheng Guo" w:date="2016-11-24T23:46:00Z">
            <w:rPr>
              <w:rFonts w:ascii="Arial" w:eastAsia="Arial" w:hAnsi="Arial" w:cs="Arial"/>
              <w:color w:val="auto"/>
              <w:sz w:val="22"/>
              <w:szCs w:val="22"/>
            </w:rPr>
          </w:rPrChange>
        </w:rPr>
        <w:t xml:space="preserve">. </w:t>
      </w:r>
      <w:r w:rsidR="00453556" w:rsidRPr="00530512">
        <w:rPr>
          <w:rFonts w:ascii="Arial" w:eastAsia="Arial" w:hAnsi="Arial" w:cs="Arial"/>
          <w:color w:val="auto"/>
          <w:sz w:val="22"/>
          <w:szCs w:val="22"/>
        </w:rPr>
        <w:t xml:space="preserve">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only residual</w:t>
      </w:r>
      <w:r w:rsidR="00F37809" w:rsidRPr="00530512">
        <w:rPr>
          <w:rFonts w:ascii="Arial" w:eastAsia="Arial" w:hAnsi="Arial" w:cs="Arial"/>
          <w:color w:val="auto"/>
          <w:sz w:val="22"/>
          <w:szCs w:val="22"/>
        </w:rPr>
        <w:t xml:space="preserve"> tumor contribution</w:t>
      </w:r>
      <w:r w:rsidR="00453556" w:rsidRPr="00530512">
        <w:rPr>
          <w:rFonts w:ascii="Arial" w:eastAsia="Arial" w:hAnsi="Arial" w:cs="Arial"/>
          <w:color w:val="auto"/>
          <w:sz w:val="22"/>
          <w:szCs w:val="22"/>
        </w:rPr>
        <w:t>s (0.17%</w:t>
      </w:r>
      <w:ins w:id="268" w:author="Shicheng Guo" w:date="2016-11-24T23:47:00Z">
        <w:r w:rsidR="008D7F6F">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ins>
      <w:ins w:id="269" w:author="Shicheng Guo" w:date="2016-11-24T23:52:00Z">
        <w:r w:rsidR="008D7F6F">
          <w:rPr>
            <w:rFonts w:ascii="Arial" w:eastAsia="Arial" w:hAnsi="Arial" w:cs="Arial"/>
            <w:color w:val="FF0000"/>
            <w:sz w:val="22"/>
            <w:szCs w:val="22"/>
          </w:rPr>
          <w:t>2.9</w:t>
        </w:r>
      </w:ins>
      <w:ins w:id="270" w:author="Shicheng Guo" w:date="2016-11-24T23:47:00Z">
        <w:r w:rsidR="008D7F6F" w:rsidRPr="00394575">
          <w:rPr>
            <w:rFonts w:ascii="Arial" w:eastAsia="Arial" w:hAnsi="Arial" w:cs="Arial"/>
            <w:color w:val="FF0000"/>
            <w:sz w:val="22"/>
            <w:szCs w:val="22"/>
          </w:rPr>
          <w:t>%</w:t>
        </w:r>
        <w:r w:rsidR="008D7F6F">
          <w:rPr>
            <w:rFonts w:ascii="Arial" w:eastAsia="Arial" w:hAnsi="Arial" w:cs="Arial"/>
            <w:color w:val="auto"/>
            <w:sz w:val="22"/>
            <w:szCs w:val="22"/>
          </w:rPr>
          <w:t>)</w:t>
        </w:r>
      </w:ins>
      <w:r w:rsidR="00453556" w:rsidRPr="00530512">
        <w:rPr>
          <w:rFonts w:ascii="Arial" w:eastAsia="Arial" w:hAnsi="Arial" w:cs="Arial"/>
          <w:color w:val="auto"/>
          <w:sz w:val="22"/>
          <w:szCs w:val="22"/>
        </w:rPr>
        <w:t xml:space="preserve"> for CRC and 1.0%</w:t>
      </w:r>
      <w:ins w:id="271" w:author="Shicheng Guo" w:date="2016-11-24T23:47:00Z">
        <w:r w:rsidR="008D7F6F">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ins>
      <w:ins w:id="272" w:author="Shicheng Guo" w:date="2016-11-24T23:55:00Z">
        <w:r w:rsidR="008D7F6F">
          <w:rPr>
            <w:rFonts w:ascii="Arial" w:eastAsia="Arial" w:hAnsi="Arial" w:cs="Arial"/>
            <w:color w:val="FF0000"/>
            <w:sz w:val="22"/>
            <w:szCs w:val="22"/>
          </w:rPr>
          <w:t>3.</w:t>
        </w:r>
      </w:ins>
      <w:ins w:id="273" w:author="Shicheng Guo" w:date="2016-11-24T23:57:00Z">
        <w:r w:rsidR="008D7F6F">
          <w:rPr>
            <w:rFonts w:ascii="Arial" w:eastAsia="Arial" w:hAnsi="Arial" w:cs="Arial"/>
            <w:color w:val="FF0000"/>
            <w:sz w:val="22"/>
            <w:szCs w:val="22"/>
          </w:rPr>
          <w:t>1</w:t>
        </w:r>
      </w:ins>
      <w:ins w:id="274" w:author="Shicheng Guo" w:date="2016-11-24T23:47:00Z">
        <w:r w:rsidR="008D7F6F" w:rsidRPr="00394575">
          <w:rPr>
            <w:rFonts w:ascii="Arial" w:eastAsia="Arial" w:hAnsi="Arial" w:cs="Arial"/>
            <w:color w:val="FF0000"/>
            <w:sz w:val="22"/>
            <w:szCs w:val="22"/>
          </w:rPr>
          <w:t>%</w:t>
        </w:r>
        <w:r w:rsidR="008D7F6F">
          <w:rPr>
            <w:rFonts w:ascii="Arial" w:eastAsia="Arial" w:hAnsi="Arial" w:cs="Arial"/>
            <w:color w:val="auto"/>
            <w:sz w:val="22"/>
            <w:szCs w:val="22"/>
          </w:rPr>
          <w:t>)</w:t>
        </w:r>
      </w:ins>
      <w:r w:rsidR="00453556" w:rsidRPr="00530512">
        <w:rPr>
          <w:rFonts w:ascii="Arial" w:eastAsia="Arial" w:hAnsi="Arial" w:cs="Arial"/>
          <w:color w:val="auto"/>
          <w:sz w:val="22"/>
          <w:szCs w:val="22"/>
        </w:rPr>
        <w:t xml:space="preserve">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certain (low) tumor contribution</w:t>
      </w:r>
      <w:r w:rsidR="00B82DE0">
        <w:rPr>
          <w:rFonts w:ascii="Arial" w:eastAsia="Arial" w:hAnsi="Arial" w:cs="Arial"/>
          <w:color w:val="auto"/>
          <w:sz w:val="22"/>
          <w:szCs w:val="22"/>
        </w:rPr>
        <w:t xml:space="preserve"> (</w:t>
      </w:r>
      <w:r w:rsidR="00B82DE0" w:rsidRPr="00F0590C">
        <w:rPr>
          <w:rFonts w:ascii="Arial" w:eastAsia="Arial" w:hAnsi="Arial" w:cs="Arial"/>
          <w:b/>
          <w:color w:val="FF0000"/>
          <w:sz w:val="22"/>
          <w:szCs w:val="22"/>
          <w:rPrChange w:id="275" w:author="Shicheng Guo" w:date="2016-11-25T01:12:00Z">
            <w:rPr>
              <w:rFonts w:ascii="Arial" w:eastAsia="Arial" w:hAnsi="Arial" w:cs="Arial"/>
              <w:b/>
              <w:color w:val="auto"/>
              <w:sz w:val="22"/>
              <w:szCs w:val="22"/>
            </w:rPr>
          </w:rPrChange>
        </w:rPr>
        <w:t xml:space="preserve">Supplementary Fig. </w:t>
      </w:r>
      <w:ins w:id="276" w:author="Shicheng Guo" w:date="2016-11-25T03:13:00Z">
        <w:r w:rsidR="00516437">
          <w:rPr>
            <w:rFonts w:ascii="Arial" w:eastAsia="Arial" w:hAnsi="Arial" w:cs="Arial"/>
            <w:b/>
            <w:color w:val="FF0000"/>
            <w:sz w:val="22"/>
            <w:szCs w:val="22"/>
          </w:rPr>
          <w:t>8</w:t>
        </w:r>
      </w:ins>
      <w:del w:id="277" w:author="Shicheng Guo" w:date="2016-11-25T01:12:00Z">
        <w:r w:rsidR="00B82DE0" w:rsidRPr="00B82DE0" w:rsidDel="009E49F3">
          <w:rPr>
            <w:rFonts w:ascii="Arial" w:eastAsia="Arial" w:hAnsi="Arial" w:cs="Arial"/>
            <w:b/>
            <w:color w:val="auto"/>
            <w:sz w:val="22"/>
            <w:szCs w:val="22"/>
          </w:rPr>
          <w:delText>5</w:delText>
        </w:r>
      </w:del>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w:t>
      </w:r>
      <w:r w:rsidR="00AC0A08" w:rsidRPr="00530512">
        <w:rPr>
          <w:rFonts w:ascii="Arial" w:eastAsia="Arial" w:hAnsi="Arial" w:cs="Arial"/>
          <w:color w:val="auto"/>
          <w:sz w:val="22"/>
          <w:szCs w:val="22"/>
        </w:rPr>
        <w:lastRenderedPageBreak/>
        <w:t>cancer patient</w:t>
      </w:r>
      <w:del w:id="278" w:author="Shicheng Guo" w:date="2016-11-22T16:10:00Z">
        <w:r w:rsidR="007F7966" w:rsidDel="00F67F04">
          <w:rPr>
            <w:rFonts w:ascii="Arial" w:eastAsia="Arial" w:hAnsi="Arial" w:cs="Arial"/>
            <w:color w:val="auto"/>
            <w:sz w:val="22"/>
            <w:szCs w:val="22"/>
          </w:rPr>
          <w:delText>s</w:delText>
        </w:r>
      </w:del>
      <w:r w:rsidR="00AC0A08"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123A36BE"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based on genome-wide single CpG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CpG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0F4EAA86"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r w:rsidR="00885FA3">
        <w:rPr>
          <w:rFonts w:ascii="Arial" w:hAnsi="Arial" w:cs="Arial"/>
          <w:color w:val="auto"/>
          <w:sz w:val="22"/>
          <w:szCs w:val="22"/>
        </w:rPr>
        <w:t>ct</w:t>
      </w:r>
      <w:r w:rsidR="007F7966">
        <w:rPr>
          <w:rFonts w:ascii="Arial" w:hAnsi="Arial" w:cs="Arial"/>
          <w:color w:val="auto"/>
          <w:sz w:val="22"/>
          <w:szCs w:val="22"/>
        </w:rPr>
        <w:t>DNA.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 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F77C53">
        <w:rPr>
          <w:rFonts w:ascii="Arial" w:eastAsia="Arial" w:hAnsi="Arial" w:cs="Arial"/>
          <w:color w:val="auto"/>
          <w:sz w:val="22"/>
          <w:szCs w:val="22"/>
        </w:rPr>
        <w:t>C</w:t>
      </w:r>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than the methylation level of individual CpG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C70A39" w:rsidRPr="00530512">
        <w:rPr>
          <w:rFonts w:ascii="Arial" w:eastAsia="Arial" w:hAnsi="Arial" w:cs="Arial"/>
          <w:b/>
          <w:color w:val="auto"/>
          <w:sz w:val="22"/>
          <w:szCs w:val="22"/>
        </w:rPr>
        <w:t>Supplementary Table 8a-b</w:t>
      </w:r>
      <w:r w:rsidR="00F26C73" w:rsidRPr="00530512">
        <w:rPr>
          <w:rFonts w:ascii="Arial" w:eastAsia="Arial" w:hAnsi="Arial" w:cs="Arial"/>
          <w:color w:val="auto"/>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decreases below 10%, which is typical for clinical samples</w:t>
      </w:r>
      <w:r w:rsidR="00397E11">
        <w:rPr>
          <w:rFonts w:ascii="Arial" w:eastAsia="Arial" w:hAnsi="Arial" w:cs="Arial"/>
          <w:color w:val="auto"/>
          <w:sz w:val="22"/>
          <w:szCs w:val="22"/>
        </w:rPr>
        <w:t xml:space="preserve"> (</w:t>
      </w:r>
      <w:r w:rsidR="00397E11" w:rsidRPr="00392FA3">
        <w:rPr>
          <w:rFonts w:ascii="Arial" w:eastAsia="Arial" w:hAnsi="Arial" w:cs="Arial"/>
          <w:b/>
          <w:color w:val="FF0000"/>
          <w:sz w:val="22"/>
          <w:szCs w:val="22"/>
          <w:rPrChange w:id="279" w:author="Shicheng Guo" w:date="2016-11-25T01:14:00Z">
            <w:rPr>
              <w:rFonts w:ascii="Arial" w:eastAsia="Arial" w:hAnsi="Arial" w:cs="Arial"/>
              <w:b/>
              <w:color w:val="auto"/>
              <w:sz w:val="22"/>
              <w:szCs w:val="22"/>
            </w:rPr>
          </w:rPrChange>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317E51">
        <w:rPr>
          <w:rFonts w:ascii="Arial" w:eastAsia="Arial" w:hAnsi="Arial" w:cs="Arial"/>
          <w:color w:val="FF0000"/>
          <w:sz w:val="22"/>
          <w:szCs w:val="22"/>
          <w:rPrChange w:id="280" w:author="Shicheng Guo" w:date="2016-11-24T15:56:00Z">
            <w:rPr>
              <w:rFonts w:ascii="Arial" w:eastAsia="Arial" w:hAnsi="Arial" w:cs="Arial"/>
              <w:color w:val="auto"/>
              <w:sz w:val="22"/>
              <w:szCs w:val="22"/>
            </w:rPr>
          </w:rPrChange>
        </w:rPr>
        <w:t>(</w:t>
      </w:r>
      <w:ins w:id="281" w:author="Shicheng Guo" w:date="2016-11-24T15:55:00Z">
        <w:r w:rsidR="00BA40A7" w:rsidRPr="00317E51">
          <w:rPr>
            <w:rFonts w:ascii="Arial" w:eastAsia="Arial" w:hAnsi="Arial" w:cs="Arial"/>
            <w:b/>
            <w:color w:val="FF0000"/>
            <w:sz w:val="22"/>
            <w:szCs w:val="22"/>
            <w:rPrChange w:id="282" w:author="Shicheng Guo" w:date="2016-11-24T15:56:00Z">
              <w:rPr>
                <w:rFonts w:ascii="Arial" w:eastAsia="Arial" w:hAnsi="Arial" w:cs="Arial"/>
                <w:b/>
                <w:color w:val="auto"/>
                <w:sz w:val="22"/>
                <w:szCs w:val="22"/>
              </w:rPr>
            </w:rPrChange>
          </w:rPr>
          <w:t>Figure 4d</w:t>
        </w:r>
      </w:ins>
      <w:del w:id="283" w:author="Shicheng Guo" w:date="2016-11-24T15:55:00Z">
        <w:r w:rsidR="00EE061C" w:rsidRPr="00317E51" w:rsidDel="00BA40A7">
          <w:rPr>
            <w:rFonts w:ascii="Arial" w:eastAsia="Arial" w:hAnsi="Arial" w:cs="Arial"/>
            <w:b/>
            <w:color w:val="FF0000"/>
            <w:sz w:val="22"/>
            <w:szCs w:val="22"/>
            <w:rPrChange w:id="284" w:author="Shicheng Guo" w:date="2016-11-24T15:56:00Z">
              <w:rPr>
                <w:rFonts w:ascii="Arial" w:eastAsia="Arial" w:hAnsi="Arial" w:cs="Arial"/>
                <w:b/>
                <w:color w:val="auto"/>
                <w:sz w:val="22"/>
                <w:szCs w:val="22"/>
              </w:rPr>
            </w:rPrChange>
          </w:rPr>
          <w:delText>Supplementary</w:delText>
        </w:r>
        <w:r w:rsidR="00B45074" w:rsidRPr="00317E51" w:rsidDel="00BA40A7">
          <w:rPr>
            <w:rFonts w:ascii="Arial" w:eastAsia="Arial" w:hAnsi="Arial" w:cs="Arial"/>
            <w:b/>
            <w:color w:val="FF0000"/>
            <w:sz w:val="22"/>
            <w:szCs w:val="22"/>
            <w:rPrChange w:id="285" w:author="Shicheng Guo" w:date="2016-11-24T15:56:00Z">
              <w:rPr>
                <w:rFonts w:ascii="Arial" w:eastAsia="Arial" w:hAnsi="Arial" w:cs="Arial"/>
                <w:b/>
                <w:color w:val="auto"/>
                <w:sz w:val="22"/>
                <w:szCs w:val="22"/>
              </w:rPr>
            </w:rPrChange>
          </w:rPr>
          <w:delText xml:space="preserve"> Fig</w:delText>
        </w:r>
        <w:r w:rsidR="00EE061C" w:rsidRPr="00317E51" w:rsidDel="00BA40A7">
          <w:rPr>
            <w:rFonts w:ascii="Arial" w:eastAsia="Arial" w:hAnsi="Arial" w:cs="Arial"/>
            <w:b/>
            <w:color w:val="FF0000"/>
            <w:sz w:val="22"/>
            <w:szCs w:val="22"/>
            <w:rPrChange w:id="286" w:author="Shicheng Guo" w:date="2016-11-24T15:56:00Z">
              <w:rPr>
                <w:rFonts w:ascii="Arial" w:eastAsia="Arial" w:hAnsi="Arial" w:cs="Arial"/>
                <w:b/>
                <w:color w:val="auto"/>
                <w:sz w:val="22"/>
                <w:szCs w:val="22"/>
              </w:rPr>
            </w:rPrChange>
          </w:rPr>
          <w:delText>.</w:delText>
        </w:r>
        <w:r w:rsidR="002452AE" w:rsidRPr="00317E51" w:rsidDel="00BA40A7">
          <w:rPr>
            <w:rFonts w:ascii="Arial" w:eastAsia="Arial" w:hAnsi="Arial" w:cs="Arial"/>
            <w:b/>
            <w:color w:val="FF0000"/>
            <w:sz w:val="22"/>
            <w:szCs w:val="22"/>
            <w:rPrChange w:id="287" w:author="Shicheng Guo" w:date="2016-11-24T15:56:00Z">
              <w:rPr>
                <w:rFonts w:ascii="Arial" w:eastAsia="Arial" w:hAnsi="Arial" w:cs="Arial"/>
                <w:b/>
                <w:color w:val="auto"/>
                <w:sz w:val="22"/>
                <w:szCs w:val="22"/>
              </w:rPr>
            </w:rPrChange>
          </w:rPr>
          <w:delText xml:space="preserve"> </w:delText>
        </w:r>
        <w:r w:rsidR="004E3688" w:rsidRPr="00317E51" w:rsidDel="00BA40A7">
          <w:rPr>
            <w:rFonts w:ascii="Arial" w:eastAsia="Arial" w:hAnsi="Arial" w:cs="Arial"/>
            <w:b/>
            <w:color w:val="FF0000"/>
            <w:sz w:val="22"/>
            <w:szCs w:val="22"/>
            <w:rPrChange w:id="288" w:author="Shicheng Guo" w:date="2016-11-24T15:56:00Z">
              <w:rPr>
                <w:rFonts w:ascii="Arial" w:eastAsia="Arial" w:hAnsi="Arial" w:cs="Arial"/>
                <w:b/>
                <w:color w:val="auto"/>
                <w:sz w:val="22"/>
                <w:szCs w:val="22"/>
              </w:rPr>
            </w:rPrChange>
          </w:rPr>
          <w:delText>6</w:delText>
        </w:r>
        <w:r w:rsidR="009147A8" w:rsidRPr="00317E51" w:rsidDel="00BA40A7">
          <w:rPr>
            <w:rFonts w:ascii="Arial" w:eastAsia="Arial" w:hAnsi="Arial" w:cs="Arial"/>
            <w:b/>
            <w:color w:val="FF0000"/>
            <w:sz w:val="22"/>
            <w:szCs w:val="22"/>
            <w:rPrChange w:id="289" w:author="Shicheng Guo" w:date="2016-11-24T15:56:00Z">
              <w:rPr>
                <w:rFonts w:ascii="Arial" w:eastAsia="Arial" w:hAnsi="Arial" w:cs="Arial"/>
                <w:b/>
                <w:color w:val="auto"/>
                <w:sz w:val="22"/>
                <w:szCs w:val="22"/>
              </w:rPr>
            </w:rPrChange>
          </w:rPr>
          <w:delText>b</w:delText>
        </w:r>
      </w:del>
      <w:r w:rsidR="00B45074" w:rsidRPr="00317E51">
        <w:rPr>
          <w:rFonts w:ascii="Arial" w:eastAsia="Arial" w:hAnsi="Arial" w:cs="Arial"/>
          <w:color w:val="FF0000"/>
          <w:sz w:val="22"/>
          <w:szCs w:val="22"/>
          <w:rPrChange w:id="290" w:author="Shicheng Guo" w:date="2016-11-24T15:56:00Z">
            <w:rPr>
              <w:rFonts w:ascii="Arial" w:eastAsia="Arial" w:hAnsi="Arial" w:cs="Arial"/>
              <w:color w:val="auto"/>
              <w:sz w:val="22"/>
              <w:szCs w:val="22"/>
            </w:rPr>
          </w:rPrChange>
        </w:rPr>
        <w:t xml:space="preserve">).  </w:t>
      </w:r>
      <w:r w:rsidR="00B45074" w:rsidRPr="00530512">
        <w:rPr>
          <w:rFonts w:ascii="Arial" w:eastAsia="Arial" w:hAnsi="Arial" w:cs="Arial"/>
          <w:color w:val="auto"/>
          <w:sz w:val="22"/>
          <w:szCs w:val="22"/>
        </w:rPr>
        <w:t>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that the estimated tumor DNA fraction were positive correlated with normalized cfDNA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F0590C">
        <w:rPr>
          <w:rFonts w:ascii="Arial" w:eastAsia="Arial" w:hAnsi="Arial" w:cs="Arial"/>
          <w:b/>
          <w:color w:val="FF0000"/>
          <w:sz w:val="22"/>
          <w:szCs w:val="22"/>
          <w:rPrChange w:id="291" w:author="Shicheng Guo" w:date="2016-11-25T01:13:00Z">
            <w:rPr>
              <w:rFonts w:ascii="Arial" w:eastAsia="Arial" w:hAnsi="Arial" w:cs="Arial"/>
              <w:b/>
              <w:color w:val="auto"/>
              <w:sz w:val="22"/>
              <w:szCs w:val="22"/>
            </w:rPr>
          </w:rPrChange>
        </w:rPr>
        <w:t xml:space="preserve">Supplementary </w:t>
      </w:r>
      <w:r w:rsidR="009F206F" w:rsidRPr="00F0590C">
        <w:rPr>
          <w:rFonts w:ascii="Arial" w:eastAsia="Arial" w:hAnsi="Arial" w:cs="Arial"/>
          <w:b/>
          <w:color w:val="FF0000"/>
          <w:sz w:val="22"/>
          <w:szCs w:val="22"/>
          <w:rPrChange w:id="292" w:author="Shicheng Guo" w:date="2016-11-25T01:13:00Z">
            <w:rPr>
              <w:rFonts w:ascii="Arial" w:eastAsia="Arial" w:hAnsi="Arial" w:cs="Arial"/>
              <w:b/>
              <w:color w:val="auto"/>
              <w:sz w:val="22"/>
              <w:szCs w:val="22"/>
            </w:rPr>
          </w:rPrChange>
        </w:rPr>
        <w:t>Fig</w:t>
      </w:r>
      <w:r w:rsidR="00F5494E" w:rsidRPr="00F0590C">
        <w:rPr>
          <w:rFonts w:ascii="Arial" w:eastAsia="Arial" w:hAnsi="Arial" w:cs="Arial"/>
          <w:b/>
          <w:color w:val="FF0000"/>
          <w:sz w:val="22"/>
          <w:szCs w:val="22"/>
          <w:rPrChange w:id="293" w:author="Shicheng Guo" w:date="2016-11-25T01:13:00Z">
            <w:rPr>
              <w:rFonts w:ascii="Arial" w:eastAsia="Arial" w:hAnsi="Arial" w:cs="Arial"/>
              <w:b/>
              <w:color w:val="auto"/>
              <w:sz w:val="22"/>
              <w:szCs w:val="22"/>
            </w:rPr>
          </w:rPrChange>
        </w:rPr>
        <w:t>.</w:t>
      </w:r>
      <w:r w:rsidR="00793E7F" w:rsidRPr="00F0590C">
        <w:rPr>
          <w:rFonts w:ascii="Arial" w:eastAsia="Arial" w:hAnsi="Arial" w:cs="Arial"/>
          <w:b/>
          <w:color w:val="FF0000"/>
          <w:sz w:val="22"/>
          <w:szCs w:val="22"/>
          <w:rPrChange w:id="294" w:author="Shicheng Guo" w:date="2016-11-25T01:13:00Z">
            <w:rPr>
              <w:rFonts w:ascii="Arial" w:eastAsia="Arial" w:hAnsi="Arial" w:cs="Arial"/>
              <w:b/>
              <w:color w:val="auto"/>
              <w:sz w:val="22"/>
              <w:szCs w:val="22"/>
            </w:rPr>
          </w:rPrChange>
        </w:rPr>
        <w:t xml:space="preserve"> </w:t>
      </w:r>
      <w:del w:id="295" w:author="Shicheng Guo" w:date="2016-11-25T01:13:00Z">
        <w:r w:rsidR="004E3688" w:rsidRPr="00F0590C" w:rsidDel="00F0590C">
          <w:rPr>
            <w:rFonts w:ascii="Arial" w:eastAsia="Arial" w:hAnsi="Arial" w:cs="Arial"/>
            <w:b/>
            <w:color w:val="FF0000"/>
            <w:sz w:val="22"/>
            <w:szCs w:val="22"/>
            <w:rPrChange w:id="296" w:author="Shicheng Guo" w:date="2016-11-25T01:13:00Z">
              <w:rPr>
                <w:rFonts w:ascii="Arial" w:eastAsia="Arial" w:hAnsi="Arial" w:cs="Arial"/>
                <w:b/>
                <w:color w:val="auto"/>
                <w:sz w:val="22"/>
                <w:szCs w:val="22"/>
              </w:rPr>
            </w:rPrChange>
          </w:rPr>
          <w:delText>7</w:delText>
        </w:r>
        <w:r w:rsidR="003C63B8" w:rsidRPr="00F0590C" w:rsidDel="00F0590C">
          <w:rPr>
            <w:rFonts w:ascii="Arial" w:eastAsia="Arial" w:hAnsi="Arial" w:cs="Arial"/>
            <w:b/>
            <w:color w:val="FF0000"/>
            <w:sz w:val="22"/>
            <w:szCs w:val="22"/>
            <w:rPrChange w:id="297" w:author="Shicheng Guo" w:date="2016-11-25T01:13:00Z">
              <w:rPr>
                <w:rFonts w:ascii="Arial" w:eastAsia="Arial" w:hAnsi="Arial" w:cs="Arial"/>
                <w:b/>
                <w:color w:val="auto"/>
                <w:sz w:val="22"/>
                <w:szCs w:val="22"/>
              </w:rPr>
            </w:rPrChange>
          </w:rPr>
          <w:delText xml:space="preserve"> </w:delText>
        </w:r>
      </w:del>
      <w:ins w:id="298" w:author="Shicheng Guo" w:date="2016-11-25T03:13:00Z">
        <w:r w:rsidR="00516437">
          <w:rPr>
            <w:rFonts w:ascii="Arial" w:eastAsia="Arial" w:hAnsi="Arial" w:cs="Arial"/>
            <w:b/>
            <w:color w:val="FF0000"/>
            <w:sz w:val="22"/>
            <w:szCs w:val="22"/>
          </w:rPr>
          <w:t>9</w:t>
        </w:r>
      </w:ins>
      <w:ins w:id="299" w:author="Shicheng Guo" w:date="2016-11-25T01:13:00Z">
        <w:r w:rsidR="00F0590C" w:rsidRPr="00F0590C">
          <w:rPr>
            <w:rFonts w:ascii="Arial" w:eastAsia="Arial" w:hAnsi="Arial" w:cs="Arial"/>
            <w:b/>
            <w:color w:val="FF0000"/>
            <w:sz w:val="22"/>
            <w:szCs w:val="22"/>
            <w:rPrChange w:id="300" w:author="Shicheng Guo" w:date="2016-11-25T01:13:00Z">
              <w:rPr>
                <w:rFonts w:ascii="Arial" w:eastAsia="Arial" w:hAnsi="Arial" w:cs="Arial"/>
                <w:b/>
                <w:color w:val="auto"/>
                <w:sz w:val="22"/>
                <w:szCs w:val="22"/>
              </w:rPr>
            </w:rPrChange>
          </w:rPr>
          <w:t xml:space="preserve"> </w:t>
        </w:r>
      </w:ins>
      <w:r w:rsidR="003C63B8" w:rsidRPr="00530512">
        <w:rPr>
          <w:rFonts w:ascii="Arial" w:eastAsia="Arial" w:hAnsi="Arial" w:cs="Arial"/>
          <w:b/>
          <w:color w:val="auto"/>
          <w:sz w:val="22"/>
          <w:szCs w:val="22"/>
        </w:rPr>
        <w:t xml:space="preserve">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37C6A406" w14:textId="007079B7" w:rsidR="007351DE" w:rsidRPr="00530512" w:rsidRDefault="005400B5" w:rsidP="007C7B97">
      <w:pPr>
        <w:shd w:val="clear" w:color="auto" w:fill="FFFFFF"/>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dW0+ODk2NDwvUmVjTnVtPjxEaXNwbGF5VGV4dD48c3R5bGUgZmFjZT0ic3VwZXJzY3JpcHQiPjYs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bCwgU2hhdGluLCBOZXcgVGVycml0b3JpZXMsIEhvbmcgS29uZyBTQVIsIENoaW5hOyBTdGF0ZSBL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ZyBLb25nIFNBUiwgQ2hpbmE7IFN0YXRlIEtleSBMYWJvcmF0b3J5IGluIE9uY29sb2d5IGluIFNv
dXRoIENoaW5hLCBUaGUgQ2hpbmVzZSBVbml2ZXJzaXR5IG9mIEhvbmcgS29uZywgUHJpbmNlIG9m
IFdhbGVzIEhvc3BpdGFsLCBTaGF0aW4sIE5ldyBUZXJyaXRvcmllcywgSG9uZyBLb25nIFNBUiwg
Q2hpbmE7IGxveW1AY3Voay5lZHUuaGsuPC9hdXRoLWFkZHJlc3M+PHRpdGxlcz48dGl0bGU+UGxh
c21hIEROQSB0aXNzdWUgbWFwcGluZyBieSBnZW5vbWUtd2lkZSBtZXRoeWxhdGlvbiBzZXF1ZW5j
aW5nIGZvciBub25pbnZhc2l2ZSBwcmVuYXRhbCwgY2FuY2VyLCBhbmQgdHJhbnNwbGFudGF0aW9u
IGFzc2Vzc21lbnRzPC90aXRsZT48c2Vjb25kYXJ5LXRpdGxlPlByb2MgTmF0bCBBY2FkIFNjaSBV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L2FiYnItMT48L2FsdC1wZXJpb2RpY2FsPjxwYWdlcz5FNTUwMy0xMjwvcGFnZXM+PHZvbHVtZT4x
MTI8L3ZvbHVtZT48bnVtYmVyPjQwPC9udW1iZXI+PGVkaXRpb24+MjAxNS8wOS8yNDwvZWRpdGlv
bj48a2V5d29yZHM+PGtleXdvcmQ+QWR1bHQ8L2tleXdvcmQ+PGtleXdvcmQ+QWxnb3JpdGhtczwv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cmQ+PGtleXdvcmQ+KlRpc3N1ZSBUcmFuc3BsYW50YXRpb248L2tleXdvcmQ+PC9rZXl3b3Jkcz48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ZW47JiN4RDtDbGluaWNhbCBOZXVyb2NoZW1pc3RyeSBMYWJvcmF0b3J5LCBJbnN0aXR1dGUgb2Yg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</w:fldData>
        </w:fldChar>
      </w:r>
      <w:r w:rsidR="002F0E05">
        <w:rPr>
          <w:rFonts w:ascii="Arial" w:eastAsia="Arial" w:hAnsi="Arial" w:cs="Arial"/>
          <w:color w:val="auto"/>
          <w:sz w:val="22"/>
          <w:szCs w:val="22"/>
        </w:rPr>
        <w:instrText xml:space="preserve"> ADDIN EN.CITE </w:instrText>
      </w:r>
      <w:r w:rsidR="002F0E05">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dW0+ODk2NDwvUmVjTnVtPjxEaXNwbGF5VGV4dD48c3R5bGUgZmFjZT0ic3VwZXJzY3JpcHQiPjYs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ZyBLb25nIFNBUiwgQ2hpbmE7IFN0YXRlIEtleSBMYWJvcmF0b3J5IGluIE9uY29sb2d5IGluIFNv
dXRoIENoaW5hLCBUaGUgQ2hpbmVzZSBVbml2ZXJzaXR5IG9mIEhvbmcgS29uZywgUHJpbmNlIG9m
IFdhbGVzIEhvc3BpdGFsLCBTaGF0aW4sIE5ldyBUZXJyaXRvcmllcywgSG9uZyBLb25nIFNBUiwg
Q2hpbmE7IGxveW1AY3Voay5lZHUuaGsuPC9hdXRoLWFkZHJlc3M+PHRpdGxlcz48dGl0bGU+UGxh
c21hIEROQSB0aXNzdWUgbWFwcGluZyBieSBnZW5vbWUtd2lkZSBtZXRoeWxhdGlvbiBzZXF1ZW5j
aW5nIGZvciBub25pbnZhc2l2ZSBwcmVuYXRhbCwgY2FuY2VyLCBhbmQgdHJhbnNwbGFudGF0aW9u
IGFzc2Vzc21lbnRzPC90aXRsZT48c2Vjb25kYXJ5LXRpdGxlPlByb2MgTmF0bCBBY2FkIFNjaSBV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L2FiYnItMT48L2FsdC1wZXJpb2RpY2FsPjxwYWdlcz5FNTUwMy0xMjwvcGFnZXM+PHZvbHVtZT4x
MTI8L3ZvbHVtZT48bnVtYmVyPjQwPC9udW1iZXI+PGVkaXRpb24+MjAxNS8wOS8yNDwvZWRpdGlv
bj48a2V5d29yZHM+PGtleXdvcmQ+QWR1bHQ8L2tleXdvcmQ+PGtleXdvcmQ+QWxnb3JpdGhtczwv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cmQ+PGtleXdvcmQ+KlRpc3N1ZSBUcmFuc3BsYW50YXRpb248L2tleXdvcmQ+PC9rZXl3b3Jkcz48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ZW47JiN4RDtDbGluaWNhbCBOZXVyb2NoZW1pc3RyeSBMYWJvcmF0b3J5LCBJbnN0aXR1dGUgb2Yg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</w:fldData>
        </w:fldChar>
      </w:r>
      <w:r w:rsidR="002F0E05">
        <w:rPr>
          <w:rFonts w:ascii="Arial" w:eastAsia="Arial" w:hAnsi="Arial" w:cs="Arial"/>
          <w:color w:val="auto"/>
          <w:sz w:val="22"/>
          <w:szCs w:val="22"/>
        </w:rPr>
        <w:instrText xml:space="preserve"> ADDIN EN.CITE.DATA </w:instrText>
      </w:r>
      <w:r w:rsidR="002F0E05">
        <w:rPr>
          <w:rFonts w:ascii="Arial" w:eastAsia="Arial" w:hAnsi="Arial" w:cs="Arial"/>
          <w:color w:val="auto"/>
          <w:sz w:val="22"/>
          <w:szCs w:val="22"/>
        </w:rPr>
      </w:r>
      <w:r w:rsidR="002F0E05">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6" w:tooltip="Sun, 2015 #8964" w:history="1">
        <w:r w:rsidR="00815612" w:rsidRPr="00A214EE">
          <w:rPr>
            <w:rFonts w:ascii="Arial" w:eastAsia="Arial" w:hAnsi="Arial" w:cs="Arial"/>
            <w:noProof/>
            <w:color w:val="auto"/>
            <w:sz w:val="22"/>
            <w:szCs w:val="22"/>
            <w:vertAlign w:val="superscript"/>
          </w:rPr>
          <w:t>6</w:t>
        </w:r>
      </w:hyperlink>
      <w:r w:rsidR="00A214EE" w:rsidRPr="00A214EE">
        <w:rPr>
          <w:rFonts w:ascii="Arial" w:eastAsia="Arial" w:hAnsi="Arial" w:cs="Arial"/>
          <w:noProof/>
          <w:color w:val="auto"/>
          <w:sz w:val="22"/>
          <w:szCs w:val="22"/>
          <w:vertAlign w:val="superscript"/>
        </w:rPr>
        <w:t>,</w:t>
      </w:r>
      <w:hyperlink w:anchor="_ENREF_7" w:tooltip="Lehmann-Werman, 2016 #6" w:history="1">
        <w:r w:rsidR="00815612" w:rsidRPr="00A214EE">
          <w:rPr>
            <w:rFonts w:ascii="Arial" w:eastAsia="Arial" w:hAnsi="Arial" w:cs="Arial"/>
            <w:noProof/>
            <w:color w:val="auto"/>
            <w:sz w:val="22"/>
            <w:szCs w:val="22"/>
            <w:vertAlign w:val="superscript"/>
          </w:rPr>
          <w:t>7</w:t>
        </w:r>
      </w:hyperlink>
      <w:r w:rsidR="00A214EE" w:rsidRPr="00A214EE">
        <w:rPr>
          <w:rFonts w:ascii="Arial" w:eastAsia="Arial" w:hAnsi="Arial" w:cs="Arial"/>
          <w:noProof/>
          <w:color w:val="auto"/>
          <w:sz w:val="22"/>
          <w:szCs w:val="22"/>
          <w:vertAlign w:val="superscript"/>
        </w:rPr>
        <w:t>,</w:t>
      </w:r>
      <w:hyperlink w:anchor="_ENREF_29" w:tooltip="Snyder, 2016 #7" w:history="1">
        <w:r w:rsidR="00815612" w:rsidRPr="00A214EE">
          <w:rPr>
            <w:rFonts w:ascii="Arial" w:eastAsia="Arial" w:hAnsi="Arial" w:cs="Arial"/>
            <w:noProof/>
            <w:color w:val="auto"/>
            <w:sz w:val="22"/>
            <w:szCs w:val="22"/>
            <w:vertAlign w:val="superscript"/>
          </w:rPr>
          <w:t>29</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cfDNA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 xml:space="preserve">to predict the tissue-of-origin for the cancer plasma sample.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very limited power, most likely due to the</w:t>
      </w:r>
      <w:r w:rsidR="00EA232F" w:rsidRPr="00530512">
        <w:rPr>
          <w:rFonts w:ascii="Arial" w:eastAsia="Arial" w:hAnsi="Arial" w:cs="Arial"/>
          <w:color w:val="auto"/>
          <w:sz w:val="22"/>
          <w:szCs w:val="22"/>
        </w:rPr>
        <w:t xml:space="preserve"> high diversity of the tissue classes (N=10). </w:t>
      </w:r>
      <w:r w:rsidR="00AA06C4" w:rsidRPr="00530512">
        <w:rPr>
          <w:rFonts w:ascii="Arial" w:eastAsia="Arial" w:hAnsi="Arial" w:cs="Arial"/>
          <w:color w:val="auto"/>
          <w:sz w:val="22"/>
          <w:szCs w:val="22"/>
        </w:rPr>
        <w:t xml:space="preserve">We then adopted an alternative </w:t>
      </w:r>
      <w:r w:rsidR="00AA06C4" w:rsidRPr="00530512">
        <w:rPr>
          <w:rFonts w:ascii="Arial" w:eastAsia="Arial" w:hAnsi="Arial" w:cs="Arial"/>
          <w:color w:val="auto"/>
          <w:sz w:val="22"/>
          <w:szCs w:val="22"/>
        </w:rPr>
        <w:lastRenderedPageBreak/>
        <w:t>approach by</w:t>
      </w:r>
      <w:r w:rsidR="007F7966">
        <w:rPr>
          <w:rFonts w:ascii="Arial" w:eastAsia="Arial" w:hAnsi="Arial" w:cs="Arial"/>
          <w:color w:val="auto"/>
          <w:sz w:val="22"/>
          <w:szCs w:val="22"/>
        </w:rPr>
        <w:t xml:space="preserve"> counting the total number of tissue-specific </w:t>
      </w:r>
      <w:r w:rsidR="00EA232F" w:rsidRPr="00530512">
        <w:rPr>
          <w:rFonts w:ascii="Arial" w:eastAsia="Arial" w:hAnsi="Arial" w:cs="Arial"/>
          <w:color w:val="auto"/>
          <w:sz w:val="22"/>
          <w:szCs w:val="22"/>
        </w:rPr>
        <w:t xml:space="preserve">MHBs in the plasma samples and comparing with all other tissues, </w:t>
      </w:r>
      <w:r w:rsidR="00AA06C4" w:rsidRPr="00530512">
        <w:rPr>
          <w:rFonts w:ascii="Arial" w:eastAsia="Arial" w:hAnsi="Arial" w:cs="Arial"/>
          <w:color w:val="auto"/>
          <w:sz w:val="22"/>
          <w:szCs w:val="22"/>
        </w:rPr>
        <w:t xml:space="preserve">in </w:t>
      </w:r>
      <w:r w:rsidR="007F7966">
        <w:rPr>
          <w:rFonts w:ascii="Arial" w:eastAsia="Arial" w:hAnsi="Arial" w:cs="Arial"/>
          <w:color w:val="auto"/>
          <w:sz w:val="22"/>
          <w:szCs w:val="22"/>
        </w:rPr>
        <w:t>order to infer the most probab</w:t>
      </w:r>
      <w:r w:rsidR="00E860F7">
        <w:rPr>
          <w:rFonts w:ascii="Arial" w:eastAsia="Arial" w:hAnsi="Arial" w:cs="Arial"/>
          <w:color w:val="auto"/>
          <w:sz w:val="22"/>
          <w:szCs w:val="22"/>
        </w:rPr>
        <w:t>le</w:t>
      </w:r>
      <w:r w:rsidR="00EA232F" w:rsidRPr="00530512">
        <w:rPr>
          <w:rFonts w:ascii="Arial" w:eastAsia="Arial" w:hAnsi="Arial" w:cs="Arial"/>
          <w:color w:val="auto"/>
          <w:sz w:val="22"/>
          <w:szCs w:val="22"/>
        </w:rPr>
        <w:t xml:space="preserve"> tissue-of-origin. </w:t>
      </w:r>
      <w:r w:rsidR="00AA06C4" w:rsidRPr="00530512">
        <w:rPr>
          <w:rFonts w:ascii="Arial" w:hAnsi="Arial" w:cs="Arial"/>
          <w:sz w:val="22"/>
          <w:szCs w:val="22"/>
        </w:rPr>
        <w:t>At the cutoff of minimal</w:t>
      </w:r>
      <w:r w:rsidR="00B40AA4" w:rsidRPr="00530512">
        <w:rPr>
          <w:rFonts w:ascii="Arial" w:hAnsi="Arial" w:cs="Arial"/>
          <w:sz w:val="22"/>
          <w:szCs w:val="22"/>
        </w:rPr>
        <w:t xml:space="preserve"> 10 </w:t>
      </w:r>
      <w:r w:rsidR="00AA06C4" w:rsidRPr="00530512">
        <w:rPr>
          <w:rFonts w:ascii="Arial" w:hAnsi="Arial" w:cs="Arial"/>
          <w:sz w:val="22"/>
          <w:szCs w:val="22"/>
        </w:rPr>
        <w:t xml:space="preserve">tissue-specific methylated haplotypes per </w:t>
      </w:r>
      <w:r w:rsidR="00020B14">
        <w:rPr>
          <w:rFonts w:ascii="Arial" w:hAnsi="Arial" w:cs="Arial"/>
          <w:sz w:val="22"/>
          <w:szCs w:val="22"/>
        </w:rPr>
        <w:t>tissue</w:t>
      </w:r>
      <w:r w:rsidR="008655A4">
        <w:rPr>
          <w:rFonts w:ascii="Arial" w:hAnsi="Arial" w:cs="Arial"/>
          <w:sz w:val="22"/>
          <w:szCs w:val="22"/>
        </w:rPr>
        <w:t xml:space="preserve"> type</w:t>
      </w:r>
      <w:r w:rsidR="00AA06C4" w:rsidRPr="00530512">
        <w:rPr>
          <w:rFonts w:ascii="Arial" w:hAnsi="Arial" w:cs="Arial"/>
          <w:sz w:val="22"/>
          <w:szCs w:val="22"/>
        </w:rPr>
        <w:t>, we observed an</w:t>
      </w:r>
      <w:r w:rsidR="00D0536F" w:rsidRPr="00530512">
        <w:rPr>
          <w:rFonts w:ascii="Arial" w:hAnsi="Arial" w:cs="Arial"/>
          <w:sz w:val="22"/>
          <w:szCs w:val="22"/>
        </w:rPr>
        <w:t xml:space="preserve"> average 90% accuracy for mapping</w:t>
      </w:r>
      <w:r w:rsidR="00AA06C4" w:rsidRPr="00530512">
        <w:rPr>
          <w:rFonts w:ascii="Arial" w:hAnsi="Arial" w:cs="Arial"/>
          <w:sz w:val="22"/>
          <w:szCs w:val="22"/>
        </w:rPr>
        <w:t xml:space="preserve"> </w:t>
      </w:r>
      <w:r w:rsidR="007351DE" w:rsidRPr="00530512">
        <w:rPr>
          <w:rFonts w:ascii="Arial" w:hAnsi="Arial" w:cs="Arial"/>
          <w:sz w:val="22"/>
          <w:szCs w:val="22"/>
        </w:rPr>
        <w:t>a data set from the primary tissue to its tissue type</w:t>
      </w:r>
      <w:r w:rsidR="00D0536F" w:rsidRPr="00530512">
        <w:rPr>
          <w:rFonts w:ascii="Arial" w:hAnsi="Arial" w:cs="Arial"/>
          <w:sz w:val="22"/>
          <w:szCs w:val="22"/>
        </w:rPr>
        <w:t xml:space="preserve"> (</w:t>
      </w:r>
      <w:r w:rsidR="00D0536F" w:rsidRPr="00530512">
        <w:rPr>
          <w:rFonts w:ascii="Arial" w:hAnsi="Arial" w:cs="Arial"/>
          <w:b/>
          <w:sz w:val="22"/>
          <w:szCs w:val="22"/>
        </w:rPr>
        <w:t>Figure 5</w:t>
      </w:r>
      <w:r w:rsidR="00584543" w:rsidRPr="00530512">
        <w:rPr>
          <w:rFonts w:ascii="Arial" w:hAnsi="Arial" w:cs="Arial"/>
          <w:b/>
          <w:sz w:val="22"/>
          <w:szCs w:val="22"/>
        </w:rPr>
        <w:t>b</w:t>
      </w:r>
      <w:r w:rsidR="00D0536F" w:rsidRPr="00530512">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392FA3">
        <w:rPr>
          <w:rFonts w:ascii="Arial" w:eastAsia="Arial" w:hAnsi="Arial" w:cs="Arial"/>
          <w:b/>
          <w:color w:val="FF0000"/>
          <w:sz w:val="22"/>
          <w:szCs w:val="22"/>
          <w:rPrChange w:id="301" w:author="Shicheng Guo" w:date="2016-11-25T01:13:00Z">
            <w:rPr>
              <w:rFonts w:ascii="Arial" w:eastAsia="Arial" w:hAnsi="Arial" w:cs="Arial"/>
              <w:b/>
              <w:color w:val="000000" w:themeColor="text1"/>
              <w:sz w:val="22"/>
              <w:szCs w:val="22"/>
            </w:rPr>
          </w:rPrChange>
        </w:rPr>
        <w:t xml:space="preserve">Supplementary Fig. </w:t>
      </w:r>
      <w:ins w:id="302" w:author="Shicheng Guo" w:date="2016-11-25T03:13:00Z">
        <w:r w:rsidR="00516437">
          <w:rPr>
            <w:rFonts w:ascii="Arial" w:eastAsia="Arial" w:hAnsi="Arial" w:cs="Arial"/>
            <w:b/>
            <w:color w:val="FF0000"/>
            <w:sz w:val="22"/>
            <w:szCs w:val="22"/>
          </w:rPr>
          <w:t>1</w:t>
        </w:r>
      </w:ins>
      <w:del w:id="303" w:author="Shicheng Guo" w:date="2016-11-25T01:13:00Z">
        <w:r w:rsidR="00DA6D38" w:rsidRPr="00392FA3" w:rsidDel="00392FA3">
          <w:rPr>
            <w:rFonts w:ascii="Arial" w:eastAsia="Arial" w:hAnsi="Arial" w:cs="Arial"/>
            <w:b/>
            <w:color w:val="FF0000"/>
            <w:sz w:val="22"/>
            <w:szCs w:val="22"/>
            <w:rPrChange w:id="304" w:author="Shicheng Guo" w:date="2016-11-25T01:13:00Z">
              <w:rPr>
                <w:rFonts w:ascii="Arial" w:eastAsia="Arial" w:hAnsi="Arial" w:cs="Arial"/>
                <w:b/>
                <w:color w:val="000000" w:themeColor="text1"/>
                <w:sz w:val="22"/>
                <w:szCs w:val="22"/>
              </w:rPr>
            </w:rPrChange>
          </w:rPr>
          <w:delText>8</w:delText>
        </w:r>
      </w:del>
      <w:ins w:id="305" w:author="Shicheng Guo" w:date="2016-11-25T03:13:00Z">
        <w:r w:rsidR="00516437">
          <w:rPr>
            <w:rFonts w:ascii="Arial" w:eastAsia="Arial" w:hAnsi="Arial" w:cs="Arial"/>
            <w:b/>
            <w:color w:val="FF0000"/>
            <w:sz w:val="22"/>
            <w:szCs w:val="22"/>
          </w:rPr>
          <w:t>0</w:t>
        </w:r>
      </w:ins>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r w:rsidR="00C60563" w:rsidRPr="00530512">
        <w:rPr>
          <w:rFonts w:ascii="Arial" w:eastAsia="Arial" w:hAnsi="Arial" w:cs="Arial"/>
          <w:color w:val="auto"/>
          <w:sz w:val="22"/>
          <w:szCs w:val="22"/>
        </w:rPr>
        <w:t>Taken together, we demonstrated for the first time that both tumor load and tissue of origin can be quantitatively characterized by methylation haplotype analysis of cell free DNA in plasma.</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75B75B31"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CpG patterns. While the mathematical representations are identical, </w:t>
      </w:r>
      <w:r w:rsidR="00CC0D4C">
        <w:rPr>
          <w:rFonts w:ascii="Arial" w:eastAsia="Arial" w:hAnsi="Arial" w:cs="Arial"/>
          <w:color w:val="000000" w:themeColor="text1"/>
          <w:sz w:val="22"/>
          <w:szCs w:val="22"/>
        </w:rPr>
        <w:t>there are</w:t>
      </w:r>
      <w:r w:rsidRPr="009273F0">
        <w:rPr>
          <w:rFonts w:ascii="Arial" w:eastAsia="Arial" w:hAnsi="Arial" w:cs="Arial"/>
          <w:color w:val="000000" w:themeColor="text1"/>
          <w:sz w:val="22"/>
          <w:szCs w:val="22"/>
        </w:rPr>
        <w:t xml:space="preserv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w:t>
      </w:r>
      <w:r w:rsidR="00CC0D4C">
        <w:rPr>
          <w:rFonts w:ascii="Arial" w:eastAsia="Arial" w:hAnsi="Arial" w:cs="Arial"/>
          <w:color w:val="000000" w:themeColor="text1"/>
          <w:sz w:val="22"/>
          <w:szCs w:val="22"/>
        </w:rPr>
        <w:t>effective</w:t>
      </w:r>
      <w:r w:rsidRPr="009273F0">
        <w:rPr>
          <w:rFonts w:ascii="Arial" w:eastAsia="Arial" w:hAnsi="Arial" w:cs="Arial"/>
          <w:color w:val="000000" w:themeColor="text1"/>
          <w:sz w:val="22"/>
          <w:szCs w:val="22"/>
        </w:rPr>
        <w:t xml:space="preserve">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processivity</w:t>
      </w:r>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30" w:tooltip="Williams, 2011 #746" w:history="1">
        <w:r w:rsidR="00815612">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Ij4zMDwvc3R5bGU+PC9EaXNwbGF5VGV4dD48cmVjb3JkPjxyZWMtbnVtYmVyPjc0NjwvcmVjLW51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815612">
          <w:rPr>
            <w:rFonts w:ascii="Arial" w:eastAsia="Arial" w:hAnsi="Arial" w:cs="Arial"/>
            <w:color w:val="000000" w:themeColor="text1"/>
            <w:sz w:val="22"/>
            <w:szCs w:val="22"/>
          </w:rPr>
          <w:instrText xml:space="preserve"> ADDIN EN.CITE </w:instrText>
        </w:r>
        <w:r w:rsidR="00815612">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Ij4zMDwvc3R5bGU+PC9EaXNwbGF5VGV4dD48cmVjb3JkPjxyZWMtbnVtYmVyPjc0NjwvcmVjLW51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815612">
          <w:rPr>
            <w:rFonts w:ascii="Arial" w:eastAsia="Arial" w:hAnsi="Arial" w:cs="Arial"/>
            <w:color w:val="000000" w:themeColor="text1"/>
            <w:sz w:val="22"/>
            <w:szCs w:val="22"/>
          </w:rPr>
          <w:instrText xml:space="preserve"> ADDIN EN.CITE.DATA </w:instrText>
        </w:r>
        <w:r w:rsidR="00815612">
          <w:rPr>
            <w:rFonts w:ascii="Arial" w:eastAsia="Arial" w:hAnsi="Arial" w:cs="Arial"/>
            <w:color w:val="000000" w:themeColor="text1"/>
            <w:sz w:val="22"/>
            <w:szCs w:val="22"/>
          </w:rPr>
        </w:r>
        <w:r w:rsidR="00815612">
          <w:rPr>
            <w:rFonts w:ascii="Arial" w:eastAsia="Arial" w:hAnsi="Arial" w:cs="Arial"/>
            <w:color w:val="000000" w:themeColor="text1"/>
            <w:sz w:val="22"/>
            <w:szCs w:val="22"/>
          </w:rPr>
          <w:fldChar w:fldCharType="end"/>
        </w:r>
        <w:r w:rsidR="00815612">
          <w:rPr>
            <w:rFonts w:ascii="Arial" w:eastAsia="Arial" w:hAnsi="Arial" w:cs="Arial"/>
            <w:color w:val="000000" w:themeColor="text1"/>
            <w:sz w:val="22"/>
            <w:szCs w:val="22"/>
          </w:rPr>
        </w:r>
        <w:r w:rsidR="00815612">
          <w:rPr>
            <w:rFonts w:ascii="Arial" w:eastAsia="Arial" w:hAnsi="Arial" w:cs="Arial"/>
            <w:color w:val="000000" w:themeColor="text1"/>
            <w:sz w:val="22"/>
            <w:szCs w:val="22"/>
          </w:rPr>
          <w:fldChar w:fldCharType="separate"/>
        </w:r>
        <w:r w:rsidR="00815612" w:rsidRPr="00A214EE">
          <w:rPr>
            <w:rFonts w:ascii="Arial" w:eastAsia="Arial" w:hAnsi="Arial" w:cs="Arial"/>
            <w:noProof/>
            <w:color w:val="000000" w:themeColor="text1"/>
            <w:sz w:val="22"/>
            <w:szCs w:val="22"/>
            <w:vertAlign w:val="superscript"/>
          </w:rPr>
          <w:t>30</w:t>
        </w:r>
        <w:r w:rsidR="00815612">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31" w:tooltip="Saito, 2015 #212" w:history="1">
        <w:r w:rsidR="00815612" w:rsidRPr="001F529D">
          <w:rPr>
            <w:rFonts w:ascii="Arial" w:eastAsia="Arial" w:hAnsi="Arial" w:cs="Arial"/>
            <w:color w:val="auto"/>
            <w:sz w:val="22"/>
            <w:szCs w:val="22"/>
          </w:rPr>
          <w:fldChar w:fldCharType="begin"/>
        </w:r>
        <w:r w:rsidR="00815612">
          <w:rPr>
            <w:rFonts w:ascii="Arial" w:eastAsia="Arial" w:hAnsi="Arial" w:cs="Arial"/>
            <w:color w:val="auto"/>
            <w:sz w:val="22"/>
            <w:szCs w:val="22"/>
          </w:rPr>
          <w:instrText xml:space="preserve"> ADDIN EN.CITE &lt;EndNote&gt;&lt;Cite&gt;&lt;Author&gt;Saito&lt;/Author&gt;&lt;Year&gt;2015&lt;/Year&gt;&lt;RecNum&gt;212&lt;/RecNum&gt;&lt;DisplayText&gt;&lt;style face="superscript"&gt;31&lt;/style&gt;&lt;/DisplayText&gt;&lt;record&gt;&lt;rec-number&gt;212&lt;/rec-number&gt;&lt;foreign-keys&gt;&lt;key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815612" w:rsidRPr="001F529D">
          <w:rPr>
            <w:rFonts w:ascii="Arial" w:eastAsia="Arial" w:hAnsi="Arial" w:cs="Arial"/>
            <w:color w:val="auto"/>
            <w:sz w:val="22"/>
            <w:szCs w:val="22"/>
          </w:rPr>
          <w:fldChar w:fldCharType="separate"/>
        </w:r>
        <w:r w:rsidR="00815612" w:rsidRPr="00A214EE">
          <w:rPr>
            <w:rFonts w:ascii="Arial" w:eastAsia="Arial" w:hAnsi="Arial" w:cs="Arial"/>
            <w:noProof/>
            <w:color w:val="auto"/>
            <w:sz w:val="22"/>
            <w:szCs w:val="22"/>
            <w:vertAlign w:val="superscript"/>
          </w:rPr>
          <w:t>31</w:t>
        </w:r>
        <w:r w:rsidR="00815612"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r w:rsidR="00CC0D4C">
        <w:rPr>
          <w:rFonts w:ascii="Arial" w:eastAsia="Arial" w:hAnsi="Arial" w:cs="Arial"/>
          <w:color w:val="auto"/>
          <w:sz w:val="22"/>
          <w:szCs w:val="22"/>
        </w:rPr>
        <w:t xml:space="preserve">Nonetheless, these short and punctated blocks capture discrete entities of epigenetic regulation </w:t>
      </w:r>
      <w:r w:rsidR="0080181D">
        <w:rPr>
          <w:rFonts w:ascii="Arial" w:eastAsia="Arial" w:hAnsi="Arial" w:cs="Arial"/>
          <w:color w:val="auto"/>
          <w:sz w:val="22"/>
          <w:szCs w:val="22"/>
        </w:rPr>
        <w:t>in individual cells widespread in the human genome. Such a phenomenon can be harnessed to improve the robustness and sensitivity of DNA methylation analysis, such as the deconvolution of data from heterogeneous samples including circulating cell-free DNA.</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3F08349C"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single-CpG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Given such background signals, the accuracy that we achieved is very promising, and will be further improved once reference methylome</w:t>
      </w:r>
      <w:r w:rsidR="00D737D6">
        <w:rPr>
          <w:rFonts w:ascii="Arial" w:eastAsiaTheme="minorEastAsia" w:hAnsi="Arial" w:cs="Arial"/>
          <w:color w:val="000000" w:themeColor="text1"/>
          <w:sz w:val="22"/>
          <w:szCs w:val="22"/>
        </w:rPr>
        <w:t>s</w:t>
      </w:r>
      <w:r w:rsidR="000E3665" w:rsidRPr="009273F0">
        <w:rPr>
          <w:rFonts w:ascii="Arial" w:eastAsiaTheme="minorEastAsia" w:hAnsi="Arial" w:cs="Arial"/>
          <w:color w:val="000000" w:themeColor="text1"/>
          <w:sz w:val="22"/>
          <w:szCs w:val="22"/>
        </w:rPr>
        <w:t xml:space="preserve"> of pure adult cell types are available.</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6C023A29"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to hundreds of nanogram. </w:t>
      </w:r>
      <w:r w:rsidR="00122CA3" w:rsidRPr="009273F0">
        <w:rPr>
          <w:rFonts w:ascii="Arial" w:eastAsia="Arial" w:hAnsi="Arial" w:cs="Arial"/>
          <w:color w:val="000000" w:themeColor="text1"/>
          <w:sz w:val="22"/>
          <w:szCs w:val="22"/>
        </w:rPr>
        <w:t>We 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ng per patient for the sc-RRBS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w:t>
      </w:r>
      <w:r w:rsidR="00815227">
        <w:rPr>
          <w:rFonts w:ascii="Arial" w:eastAsia="Arial" w:hAnsi="Arial" w:cs="Arial"/>
          <w:color w:val="000000" w:themeColor="text1"/>
          <w:sz w:val="22"/>
          <w:szCs w:val="22"/>
        </w:rPr>
        <w:lastRenderedPageBreak/>
        <w:t xml:space="preserve">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very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27329A" w:rsidRPr="009273F0">
        <w:rPr>
          <w:rFonts w:ascii="Arial" w:eastAsia="Arial" w:hAnsi="Arial" w:cs="Arial"/>
          <w:color w:val="000000" w:themeColor="text1"/>
          <w:sz w:val="22"/>
          <w:szCs w:val="22"/>
        </w:rPr>
        <w:t>. Further technical improvements on sample preparation and library construction</w:t>
      </w:r>
      <w:r w:rsidR="00815227">
        <w:rPr>
          <w:rFonts w:ascii="Arial" w:eastAsia="Arial" w:hAnsi="Arial" w:cs="Arial"/>
          <w:color w:val="000000" w:themeColor="text1"/>
          <w:sz w:val="22"/>
          <w:szCs w:val="22"/>
        </w:rPr>
        <w:t>, combined with larger sets of patient and normal plasma,</w:t>
      </w:r>
      <w:r w:rsidR="0027329A" w:rsidRPr="009273F0">
        <w:rPr>
          <w:rFonts w:ascii="Arial" w:eastAsia="Arial" w:hAnsi="Arial" w:cs="Arial"/>
          <w:color w:val="000000" w:themeColor="text1"/>
          <w:sz w:val="22"/>
          <w:szCs w:val="22"/>
        </w:rPr>
        <w:t xml:space="preserve"> will undoubtedly increase the coverage and further improve the specificity/sensitivity </w:t>
      </w:r>
      <w:r w:rsidR="00FA1719">
        <w:rPr>
          <w:rFonts w:ascii="Arial" w:eastAsia="Arial" w:hAnsi="Arial" w:cs="Arial"/>
          <w:color w:val="000000" w:themeColor="text1"/>
          <w:sz w:val="22"/>
          <w:szCs w:val="22"/>
        </w:rPr>
        <w:t>to the level required for clinical diagnosis</w:t>
      </w:r>
      <w:r w:rsidR="0027329A" w:rsidRPr="009273F0">
        <w:rPr>
          <w:rFonts w:ascii="Arial" w:eastAsia="Arial" w:hAnsi="Arial" w:cs="Arial"/>
          <w:color w:val="000000" w:themeColor="text1"/>
          <w:sz w:val="22"/>
          <w:szCs w:val="22"/>
        </w:rPr>
        <w:t xml:space="preserve">.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33CA7491" w:rsidR="006268CE" w:rsidRPr="00EE3E2F" w:rsidRDefault="001F529D" w:rsidP="00EE3E2F">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purchased from BioChain</w:t>
      </w:r>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r w:rsidR="006268CE" w:rsidRPr="006268CE">
        <w:rPr>
          <w:rFonts w:ascii="Arial" w:eastAsia="Arial" w:hAnsi="Arial" w:cs="Arial"/>
          <w:color w:val="000000" w:themeColor="text1"/>
          <w:sz w:val="22"/>
          <w:szCs w:val="22"/>
        </w:rPr>
        <w:t>Moores Cancer Center</w:t>
      </w:r>
      <w:r>
        <w:rPr>
          <w:rFonts w:ascii="Arial" w:eastAsia="Arial" w:hAnsi="Arial" w:cs="Arial"/>
          <w:color w:val="000000" w:themeColor="text1"/>
          <w:sz w:val="22"/>
          <w:szCs w:val="22"/>
        </w:rPr>
        <w:t xml:space="preserve"> and </w:t>
      </w:r>
      <w:r w:rsidRPr="006F71BF">
        <w:rPr>
          <w:rFonts w:ascii="Arial" w:eastAsia="Arial" w:hAnsi="Arial" w:cs="Arial"/>
          <w:color w:val="000000" w:themeColor="text1"/>
          <w:sz w:val="22"/>
          <w:szCs w:val="22"/>
        </w:rPr>
        <w:t>normal plasma samples were obtained from UCSD Shirley Eye center under IRB protocols</w:t>
      </w:r>
      <w:r w:rsidR="00FF4D50">
        <w:rPr>
          <w:rFonts w:ascii="Arial" w:eastAsia="Arial" w:hAnsi="Arial" w:cs="Arial"/>
          <w:color w:val="000000" w:themeColor="text1"/>
          <w:sz w:val="22"/>
          <w:szCs w:val="22"/>
        </w:rPr>
        <w:t xml:space="preserve"> approved by </w:t>
      </w:r>
      <w:hyperlink r:id="rId10" w:history="1">
        <w:r w:rsidR="00CC54CE" w:rsidRPr="00A23ABE">
          <w:rPr>
            <w:rFonts w:ascii="Arial" w:eastAsia="Arial" w:hAnsi="Arial" w:cs="Arial"/>
            <w:color w:val="000000" w:themeColor="text1"/>
            <w:sz w:val="22"/>
            <w:szCs w:val="22"/>
          </w:rPr>
          <w:t>UCSD Human Research Protections Program</w:t>
        </w:r>
      </w:hyperlink>
      <w:r w:rsidR="00CC54CE">
        <w:rPr>
          <w:rFonts w:ascii="Arial" w:eastAsia="Arial" w:hAnsi="Arial" w:cs="Arial"/>
          <w:color w:val="000000" w:themeColor="text1"/>
          <w:sz w:val="22"/>
          <w:szCs w:val="22"/>
        </w:rPr>
        <w:t xml:space="preserve"> (HRPP).</w:t>
      </w:r>
      <w:r>
        <w:rPr>
          <w:rFonts w:ascii="Arial" w:eastAsia="Arial" w:hAnsi="Arial" w:cs="Arial"/>
          <w:color w:val="000000" w:themeColor="text1"/>
          <w:sz w:val="22"/>
          <w:szCs w:val="22"/>
        </w:rPr>
        <w:t xml:space="preserve"> </w:t>
      </w:r>
      <w:r w:rsidR="009B7EAB" w:rsidRPr="00CC54CE">
        <w:rPr>
          <w:rFonts w:ascii="Arial" w:eastAsia="Arial" w:hAnsi="Arial" w:cs="Arial"/>
          <w:color w:val="000000" w:themeColor="text1"/>
          <w:sz w:val="22"/>
          <w:szCs w:val="22"/>
        </w:rPr>
        <w:t>All data sets</w:t>
      </w:r>
      <w:r w:rsidR="009B7EAB" w:rsidRPr="00EE3E2F">
        <w:rPr>
          <w:rFonts w:ascii="Arial" w:eastAsia="Arial" w:hAnsi="Arial" w:cs="Arial"/>
          <w:color w:val="000000" w:themeColor="text1"/>
          <w:sz w:val="22"/>
          <w:szCs w:val="22"/>
        </w:rPr>
        <w:t xml:space="preserve"> generated in this study or obtained from public databases</w:t>
      </w:r>
      <w:r w:rsidR="0037627E" w:rsidRPr="00EE3E2F">
        <w:rPr>
          <w:rFonts w:ascii="Arial" w:eastAsia="Arial" w:hAnsi="Arial" w:cs="Arial"/>
          <w:color w:val="000000" w:themeColor="text1"/>
          <w:sz w:val="22"/>
          <w:szCs w:val="22"/>
        </w:rPr>
        <w:t xml:space="preserve"> were listed in </w:t>
      </w:r>
      <w:r w:rsidR="00D7560D" w:rsidRPr="00EE3E2F">
        <w:rPr>
          <w:rFonts w:ascii="Arial" w:eastAsia="Arial" w:hAnsi="Arial" w:cs="Arial"/>
          <w:b/>
          <w:color w:val="000000" w:themeColor="text1"/>
          <w:sz w:val="22"/>
          <w:szCs w:val="22"/>
        </w:rPr>
        <w:t>Supplementary Table 12</w:t>
      </w:r>
      <w:r w:rsidR="00695206" w:rsidRPr="00EE3E2F">
        <w:rPr>
          <w:rFonts w:ascii="Arial" w:eastAsia="Arial" w:hAnsi="Arial" w:cs="Arial"/>
          <w:b/>
          <w:color w:val="000000" w:themeColor="text1"/>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062216AD"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w:t>
      </w:r>
      <w:r w:rsidR="0021491A">
        <w:rPr>
          <w:rFonts w:ascii="Arial" w:eastAsia="Arial" w:hAnsi="Arial" w:cs="Arial"/>
          <w:color w:val="000000" w:themeColor="text1"/>
          <w:sz w:val="22"/>
          <w:szCs w:val="22"/>
        </w:rPr>
        <w:t xml:space="preserve"> converted using the MethylCode</w:t>
      </w:r>
      <w:r w:rsidRPr="006268CE">
        <w:rPr>
          <w:rFonts w:ascii="Arial" w:eastAsia="Arial" w:hAnsi="Arial" w:cs="Arial"/>
          <w:color w:val="000000" w:themeColor="text1"/>
          <w:sz w:val="22"/>
          <w:szCs w:val="22"/>
        </w:rPr>
        <w:t xml:space="preserve">™ Bisulfite Conversion kit (Thermo Fisher Scientific) and amplified using the PfuTurboCx polymerase (Agilent) for 12-14 cycles. Libraries were pooled and size selected using 6% TBE polyacrylamide gels. Libraries were sequencing using the Illumina HiSeq platform for paired-end </w:t>
      </w:r>
      <w:r w:rsidRPr="002F0E05">
        <w:rPr>
          <w:rFonts w:ascii="Arial" w:eastAsia="Arial" w:hAnsi="Arial" w:cs="Arial"/>
          <w:color w:val="000000" w:themeColor="text1"/>
          <w:sz w:val="22"/>
          <w:szCs w:val="22"/>
        </w:rPr>
        <w:t>100</w:t>
      </w:r>
      <w:ins w:id="306" w:author="Shicheng Guo" w:date="2016-11-21T17:47:00Z">
        <w:r w:rsidR="002F0E05" w:rsidRPr="002F0E05">
          <w:rPr>
            <w:rFonts w:ascii="Arial" w:eastAsia="Arial" w:hAnsi="Arial" w:cs="Arial"/>
            <w:color w:val="000000" w:themeColor="text1"/>
            <w:sz w:val="22"/>
            <w:szCs w:val="22"/>
            <w:rPrChange w:id="307" w:author="Shicheng Guo" w:date="2016-11-21T17:48:00Z">
              <w:rPr>
                <w:rFonts w:asciiTheme="minorEastAsia" w:eastAsiaTheme="minorEastAsia" w:hAnsiTheme="minorEastAsia" w:cs="Arial"/>
                <w:color w:val="000000" w:themeColor="text1"/>
                <w:sz w:val="22"/>
                <w:szCs w:val="22"/>
              </w:rPr>
            </w:rPrChange>
          </w:rPr>
          <w:t>-111</w:t>
        </w:r>
      </w:ins>
      <w:ins w:id="308" w:author="Shicheng Guo" w:date="2016-11-21T17:48:00Z">
        <w:r w:rsidR="002F0E05">
          <w:rPr>
            <w:rFonts w:ascii="Arial" w:eastAsia="Arial" w:hAnsi="Arial" w:cs="Arial"/>
            <w:color w:val="000000" w:themeColor="text1"/>
            <w:sz w:val="22"/>
            <w:szCs w:val="22"/>
          </w:rPr>
          <w:t xml:space="preserve"> </w:t>
        </w:r>
      </w:ins>
      <w:del w:id="309" w:author="Shicheng Guo" w:date="2016-11-21T17:47:00Z">
        <w:r w:rsidRPr="002F0E05" w:rsidDel="002F0E05">
          <w:rPr>
            <w:rFonts w:ascii="Arial" w:eastAsia="Arial" w:hAnsi="Arial" w:cs="Arial"/>
            <w:color w:val="000000" w:themeColor="text1"/>
            <w:sz w:val="22"/>
            <w:szCs w:val="22"/>
          </w:rPr>
          <w:delText xml:space="preserve"> </w:delText>
        </w:r>
      </w:del>
      <w:r w:rsidRPr="002F0E05">
        <w:rPr>
          <w:rFonts w:ascii="Arial" w:eastAsia="Arial" w:hAnsi="Arial" w:cs="Arial"/>
          <w:color w:val="000000" w:themeColor="text1"/>
          <w:sz w:val="22"/>
          <w:szCs w:val="22"/>
        </w:rPr>
        <w:t>cycles</w:t>
      </w:r>
      <w:r w:rsidRPr="006268CE">
        <w:rPr>
          <w:rFonts w:ascii="Arial" w:eastAsia="Arial" w:hAnsi="Arial" w:cs="Arial"/>
          <w:color w:val="000000" w:themeColor="text1"/>
          <w:sz w:val="22"/>
          <w:szCs w:val="22"/>
        </w:rPr>
        <w:t>, the Illumina MiSeq platform for paired-end 75 cycles, and the GAIIx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143E9286"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“sequencible and mappable” segments 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CpG sites is no less than 0.5. MHB regions inferred by GWBS dataset was also validated by bulk data of methylation level. Takai and Jones's sliding-window algorithm</w:t>
      </w:r>
      <w:hyperlink w:anchor="_ENREF_32" w:tooltip="Takai, 2002 #693" w:history="1">
        <w:r w:rsidR="00815612">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Mjwvc3R5bGU+PC9EaXNwbGF5VGV4dD48cmVjb3JkPjxyZWMtbnVtYmVyPjY5MzwvcmVjLW51bWJl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815612">
          <w:rPr>
            <w:rFonts w:ascii="Arial" w:eastAsia="Arial" w:hAnsi="Arial" w:cs="Arial"/>
            <w:color w:val="000000" w:themeColor="text1"/>
            <w:sz w:val="22"/>
            <w:szCs w:val="22"/>
          </w:rPr>
          <w:instrText xml:space="preserve"> ADDIN EN.CITE </w:instrText>
        </w:r>
        <w:r w:rsidR="00815612">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Mjwvc3R5bGU+PC9EaXNwbGF5VGV4dD48cmVjb3JkPjxyZWMtbnVtYmVyPjY5MzwvcmVjLW51bWJl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815612">
          <w:rPr>
            <w:rFonts w:ascii="Arial" w:eastAsia="Arial" w:hAnsi="Arial" w:cs="Arial"/>
            <w:color w:val="000000" w:themeColor="text1"/>
            <w:sz w:val="22"/>
            <w:szCs w:val="22"/>
          </w:rPr>
          <w:instrText xml:space="preserve"> ADDIN EN.CITE.DATA </w:instrText>
        </w:r>
        <w:r w:rsidR="00815612">
          <w:rPr>
            <w:rFonts w:ascii="Arial" w:eastAsia="Arial" w:hAnsi="Arial" w:cs="Arial"/>
            <w:color w:val="000000" w:themeColor="text1"/>
            <w:sz w:val="22"/>
            <w:szCs w:val="22"/>
          </w:rPr>
        </w:r>
        <w:r w:rsidR="00815612">
          <w:rPr>
            <w:rFonts w:ascii="Arial" w:eastAsia="Arial" w:hAnsi="Arial" w:cs="Arial"/>
            <w:color w:val="000000" w:themeColor="text1"/>
            <w:sz w:val="22"/>
            <w:szCs w:val="22"/>
          </w:rPr>
          <w:fldChar w:fldCharType="end"/>
        </w:r>
        <w:r w:rsidR="00815612">
          <w:rPr>
            <w:rFonts w:ascii="Arial" w:eastAsia="Arial" w:hAnsi="Arial" w:cs="Arial"/>
            <w:color w:val="000000" w:themeColor="text1"/>
            <w:sz w:val="22"/>
            <w:szCs w:val="22"/>
          </w:rPr>
        </w:r>
        <w:r w:rsidR="00815612">
          <w:rPr>
            <w:rFonts w:ascii="Arial" w:eastAsia="Arial" w:hAnsi="Arial" w:cs="Arial"/>
            <w:color w:val="000000" w:themeColor="text1"/>
            <w:sz w:val="22"/>
            <w:szCs w:val="22"/>
          </w:rPr>
          <w:fldChar w:fldCharType="separate"/>
        </w:r>
        <w:r w:rsidR="00815612" w:rsidRPr="00A214EE">
          <w:rPr>
            <w:rFonts w:ascii="Arial" w:eastAsia="Arial" w:hAnsi="Arial" w:cs="Arial"/>
            <w:noProof/>
            <w:color w:val="000000" w:themeColor="text1"/>
            <w:sz w:val="22"/>
            <w:szCs w:val="22"/>
            <w:vertAlign w:val="superscript"/>
          </w:rPr>
          <w:t>32</w:t>
        </w:r>
        <w:r w:rsidR="00815612">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was applied for methylation high linkage regions in HM450K (TCGA) and RRBS (Encode) dataset. Finally, simulation analysis to investigate the relationship between LD and correlation of average 5mC of two CpG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w:lastRenderedPageBreak/>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340D39"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3BB6BC5C"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oMath>
      <w:r w:rsidRPr="006268CE">
        <w:rPr>
          <w:rFonts w:ascii="Arial" w:eastAsia="Arial" w:hAnsi="Arial" w:cs="Arial"/>
          <w:color w:val="000000" w:themeColor="text1"/>
          <w:sz w:val="22"/>
          <w:szCs w:val="22"/>
        </w:rPr>
        <w:t xml:space="preserve">is the fraction of fully </w:t>
      </w:r>
      <w:ins w:id="310" w:author="Shicheng Guo" w:date="2016-11-07T13:22:00Z">
        <w:r w:rsidR="004D51DA">
          <w:rPr>
            <w:rFonts w:ascii="Arial" w:eastAsia="Arial" w:hAnsi="Arial" w:cs="Arial"/>
            <w:color w:val="000000" w:themeColor="text1"/>
            <w:sz w:val="22"/>
            <w:szCs w:val="22"/>
          </w:rPr>
          <w:t xml:space="preserve">successive </w:t>
        </w:r>
      </w:ins>
      <w:r w:rsidRPr="006268CE">
        <w:rPr>
          <w:rFonts w:ascii="Arial" w:eastAsia="Arial" w:hAnsi="Arial" w:cs="Arial"/>
          <w:color w:val="000000" w:themeColor="text1"/>
          <w:sz w:val="22"/>
          <w:szCs w:val="22"/>
        </w:rPr>
        <w:t xml:space="preserve">methylated </w:t>
      </w:r>
      <w:del w:id="311" w:author="Shicheng Guo" w:date="2016-11-07T13:23:00Z">
        <w:r w:rsidRPr="006268CE" w:rsidDel="004D51DA">
          <w:rPr>
            <w:rFonts w:ascii="Arial" w:eastAsia="Arial" w:hAnsi="Arial" w:cs="Arial"/>
            <w:color w:val="000000" w:themeColor="text1"/>
            <w:sz w:val="22"/>
            <w:szCs w:val="22"/>
          </w:rPr>
          <w:delText xml:space="preserve">and un-methylated haplotype </w:delText>
        </w:r>
      </w:del>
      <w:r w:rsidRPr="006268CE">
        <w:rPr>
          <w:rFonts w:ascii="Arial" w:eastAsia="Arial" w:hAnsi="Arial" w:cs="Arial"/>
          <w:color w:val="000000" w:themeColor="text1"/>
          <w:sz w:val="22"/>
          <w:szCs w:val="22"/>
        </w:rPr>
        <w:t xml:space="preserve">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haplotype.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33" w:tooltip="Johnson, 2007 #924" w:history="1">
        <w:r w:rsidR="00815612" w:rsidRPr="006268CE">
          <w:rPr>
            <w:rFonts w:ascii="Arial" w:eastAsia="Arial" w:hAnsi="Arial" w:cs="Arial"/>
            <w:color w:val="000000" w:themeColor="text1"/>
            <w:sz w:val="22"/>
            <w:szCs w:val="22"/>
          </w:rPr>
          <w:fldChar w:fldCharType="begin"/>
        </w:r>
        <w:r w:rsidR="00815612">
          <w:rPr>
            <w:rFonts w:ascii="Arial" w:eastAsia="Arial" w:hAnsi="Arial" w:cs="Arial"/>
            <w:color w:val="000000" w:themeColor="text1"/>
            <w:sz w:val="22"/>
            <w:szCs w:val="22"/>
          </w:rPr>
          <w:instrText xml:space="preserve"> ADDIN EN.CITE &lt;EndNote&gt;&lt;Cite&gt;&lt;Author&gt;Johnson&lt;/Author&gt;&lt;Year&gt;2007&lt;/Year&gt;&lt;RecNum&gt;924&lt;/RecNum&gt;&lt;DisplayText&gt;&lt;style face="superscript"&gt;33&lt;/style&gt;&lt;/DisplayText&gt;&lt;record&gt;&lt;rec-number&gt;924&lt;/rec-number&gt;&lt;foreign-keys&gt;&lt;key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815612" w:rsidRPr="006268CE">
          <w:rPr>
            <w:rFonts w:ascii="Arial" w:eastAsia="Arial" w:hAnsi="Arial" w:cs="Arial"/>
            <w:color w:val="000000" w:themeColor="text1"/>
            <w:sz w:val="22"/>
            <w:szCs w:val="22"/>
          </w:rPr>
          <w:fldChar w:fldCharType="separate"/>
        </w:r>
        <w:r w:rsidR="00815612" w:rsidRPr="00A214EE">
          <w:rPr>
            <w:rFonts w:ascii="Arial" w:eastAsia="Arial" w:hAnsi="Arial" w:cs="Arial"/>
            <w:noProof/>
            <w:color w:val="000000" w:themeColor="text1"/>
            <w:sz w:val="22"/>
            <w:szCs w:val="22"/>
            <w:vertAlign w:val="superscript"/>
          </w:rPr>
          <w:t>33</w:t>
        </w:r>
        <w:r w:rsidR="00815612"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heatmap analysis to investigate the tissue relationship. The Euclidean distance and Ward.D aggregation were applied in the heatmap plot (R, gplots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312" w:name="OLE_LINK3"/>
      <w:bookmarkStart w:id="313" w:name="OLE_LINK4"/>
      <w:bookmarkStart w:id="314"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315" w:name="OLE_LINK12"/>
                          <w:bookmarkStart w:id="316"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315"/>
                          <w:bookmarkEnd w:id="316"/>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312"/>
    <w:bookmarkEnd w:id="313"/>
    <w:bookmarkEnd w:id="314"/>
    <w:p w14:paraId="6940C492" w14:textId="13997979" w:rsidR="00C10D0F"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317" w:name="OLE_LINK14"/>
      <w:bookmarkStart w:id="318"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317"/>
      <w:bookmarkEnd w:id="318"/>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01D5CCAF" w14:textId="77777777" w:rsidR="00EE3E2F" w:rsidRPr="006268CE" w:rsidRDefault="00EE3E2F" w:rsidP="00C10D0F">
      <w:pPr>
        <w:spacing w:line="276" w:lineRule="auto"/>
        <w:jc w:val="left"/>
        <w:rPr>
          <w:rFonts w:ascii="Arial" w:eastAsia="Arial" w:hAnsi="Arial" w:cs="Arial"/>
          <w:color w:val="000000" w:themeColor="text1"/>
          <w:sz w:val="22"/>
          <w:szCs w:val="22"/>
        </w:rPr>
      </w:pP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5556C481" w:rsidR="00C22AA4"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w:t>
      </w:r>
      <w:del w:id="319" w:author="Shicheng Guo" w:date="2016-11-24T20:50:00Z">
        <w:r w:rsidRPr="006268CE" w:rsidDel="00253DAF">
          <w:rPr>
            <w:rFonts w:ascii="Arial" w:eastAsia="Arial" w:hAnsi="Arial" w:cs="Arial"/>
            <w:color w:val="000000" w:themeColor="text1"/>
            <w:sz w:val="22"/>
            <w:szCs w:val="22"/>
          </w:rPr>
          <w:delText xml:space="preserve">Since </w:delText>
        </w:r>
      </w:del>
      <w:ins w:id="320" w:author="Shicheng Guo" w:date="2016-11-24T20:50:00Z">
        <w:r w:rsidR="00253DAF">
          <w:rPr>
            <w:rFonts w:ascii="Arial" w:eastAsia="Arial" w:hAnsi="Arial" w:cs="Arial"/>
            <w:color w:val="000000" w:themeColor="text1"/>
            <w:sz w:val="22"/>
            <w:szCs w:val="22"/>
          </w:rPr>
          <w:t>Although</w:t>
        </w:r>
        <w:r w:rsidR="00253DAF" w:rsidRPr="006268CE">
          <w:rPr>
            <w:rFonts w:ascii="Arial" w:eastAsia="Arial" w:hAnsi="Arial" w:cs="Arial"/>
            <w:color w:val="000000" w:themeColor="text1"/>
            <w:sz w:val="22"/>
            <w:szCs w:val="22"/>
          </w:rPr>
          <w:t xml:space="preserve"> </w:t>
        </w:r>
      </w:ins>
      <w:r w:rsidRPr="006268CE">
        <w:rPr>
          <w:rFonts w:ascii="Arial" w:eastAsia="Arial" w:hAnsi="Arial" w:cs="Arial"/>
          <w:color w:val="000000" w:themeColor="text1"/>
          <w:sz w:val="22"/>
          <w:szCs w:val="22"/>
        </w:rPr>
        <w:t>our MHL is a non-linear metric when mixing CCT and WBC, we found the deconvolution result is perfect</w:t>
      </w:r>
      <w:ins w:id="321" w:author="Shicheng Guo" w:date="2016-11-24T20:52:00Z">
        <w:r w:rsidR="00366C8F">
          <w:rPr>
            <w:rFonts w:ascii="Arial" w:eastAsia="Arial" w:hAnsi="Arial" w:cs="Arial"/>
            <w:color w:val="000000" w:themeColor="text1"/>
            <w:sz w:val="22"/>
            <w:szCs w:val="22"/>
          </w:rPr>
          <w:t xml:space="preserve"> with logit transform</w:t>
        </w:r>
      </w:ins>
      <w:r w:rsidRPr="006268CE">
        <w:rPr>
          <w:rFonts w:ascii="Arial" w:eastAsia="Arial" w:hAnsi="Arial" w:cs="Arial"/>
          <w:color w:val="000000" w:themeColor="text1"/>
          <w:sz w:val="22"/>
          <w:szCs w:val="22"/>
        </w:rPr>
        <w:t>, median root-mean-square-error &lt; 5%, which is within the acceptable region of the deconvolution method</w:t>
      </w:r>
      <w:hyperlink w:anchor="_ENREF_34" w:tooltip="Houseman, 2012 #208" w:history="1">
        <w:r w:rsidR="00815612"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Ij4zNDwvc3R5bGU+PC9EaXNwbGF5VGV4dD48cmVjb3JkPjxyZWMtbnVtYmVyPjIwODwvcmVjLW51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815612">
          <w:rPr>
            <w:rFonts w:ascii="Arial" w:eastAsia="Arial" w:hAnsi="Arial" w:cs="Arial"/>
            <w:color w:val="000000" w:themeColor="text1"/>
            <w:sz w:val="22"/>
            <w:szCs w:val="22"/>
            <w:vertAlign w:val="superscript"/>
          </w:rPr>
          <w:instrText xml:space="preserve"> ADDIN EN.CITE </w:instrText>
        </w:r>
        <w:r w:rsidR="0081561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Ij4zNDwvc3R5bGU+PC9EaXNwbGF5VGV4dD48cmVjb3JkPjxyZWMtbnVtYmVyPjIwODwvcmVjLW51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815612">
          <w:rPr>
            <w:rFonts w:ascii="Arial" w:eastAsia="Arial" w:hAnsi="Arial" w:cs="Arial"/>
            <w:color w:val="000000" w:themeColor="text1"/>
            <w:sz w:val="22"/>
            <w:szCs w:val="22"/>
            <w:vertAlign w:val="superscript"/>
          </w:rPr>
          <w:instrText xml:space="preserve"> ADDIN EN.CITE.DATA </w:instrText>
        </w:r>
        <w:r w:rsidR="00815612">
          <w:rPr>
            <w:rFonts w:ascii="Arial" w:eastAsia="Arial" w:hAnsi="Arial" w:cs="Arial"/>
            <w:color w:val="000000" w:themeColor="text1"/>
            <w:sz w:val="22"/>
            <w:szCs w:val="22"/>
            <w:vertAlign w:val="superscript"/>
          </w:rPr>
        </w:r>
        <w:r w:rsidR="00815612">
          <w:rPr>
            <w:rFonts w:ascii="Arial" w:eastAsia="Arial" w:hAnsi="Arial" w:cs="Arial"/>
            <w:color w:val="000000" w:themeColor="text1"/>
            <w:sz w:val="22"/>
            <w:szCs w:val="22"/>
            <w:vertAlign w:val="superscript"/>
          </w:rPr>
          <w:fldChar w:fldCharType="end"/>
        </w:r>
        <w:r w:rsidR="00815612" w:rsidRPr="001E7552">
          <w:rPr>
            <w:rFonts w:ascii="Arial" w:eastAsia="Arial" w:hAnsi="Arial" w:cs="Arial"/>
            <w:color w:val="000000" w:themeColor="text1"/>
            <w:sz w:val="22"/>
            <w:szCs w:val="22"/>
            <w:vertAlign w:val="superscript"/>
          </w:rPr>
        </w:r>
        <w:r w:rsidR="00815612" w:rsidRPr="001E7552">
          <w:rPr>
            <w:rFonts w:ascii="Arial" w:eastAsia="Arial" w:hAnsi="Arial" w:cs="Arial"/>
            <w:color w:val="000000" w:themeColor="text1"/>
            <w:sz w:val="22"/>
            <w:szCs w:val="22"/>
            <w:vertAlign w:val="superscript"/>
          </w:rPr>
          <w:fldChar w:fldCharType="separate"/>
        </w:r>
        <w:r w:rsidR="00815612">
          <w:rPr>
            <w:rFonts w:ascii="Arial" w:eastAsia="Arial" w:hAnsi="Arial" w:cs="Arial"/>
            <w:noProof/>
            <w:color w:val="000000" w:themeColor="text1"/>
            <w:sz w:val="22"/>
            <w:szCs w:val="22"/>
            <w:vertAlign w:val="superscript"/>
          </w:rPr>
          <w:t>34</w:t>
        </w:r>
        <w:r w:rsidR="00815612"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del w:id="322" w:author="Shicheng Guo" w:date="2016-11-25T01:15:00Z">
        <w:r w:rsidR="00F66CB9" w:rsidRPr="00392FA3" w:rsidDel="00392FA3">
          <w:rPr>
            <w:rFonts w:ascii="Arial" w:eastAsia="Arial" w:hAnsi="Arial" w:cs="Arial"/>
            <w:b/>
            <w:color w:val="FF0000"/>
            <w:sz w:val="22"/>
            <w:szCs w:val="22"/>
            <w:rPrChange w:id="323" w:author="Shicheng Guo" w:date="2016-11-25T01:15:00Z">
              <w:rPr>
                <w:rFonts w:ascii="Arial" w:eastAsia="Arial" w:hAnsi="Arial" w:cs="Arial"/>
                <w:b/>
                <w:color w:val="000000" w:themeColor="text1"/>
                <w:sz w:val="22"/>
                <w:szCs w:val="22"/>
              </w:rPr>
            </w:rPrChange>
          </w:rPr>
          <w:delText>Supp</w:delText>
        </w:r>
        <w:r w:rsidR="00546BDE" w:rsidRPr="00392FA3" w:rsidDel="00392FA3">
          <w:rPr>
            <w:rFonts w:ascii="Arial" w:eastAsia="Arial" w:hAnsi="Arial" w:cs="Arial"/>
            <w:b/>
            <w:color w:val="FF0000"/>
            <w:sz w:val="22"/>
            <w:szCs w:val="22"/>
            <w:rPrChange w:id="324" w:author="Shicheng Guo" w:date="2016-11-25T01:15:00Z">
              <w:rPr>
                <w:rFonts w:ascii="Arial" w:eastAsia="Arial" w:hAnsi="Arial" w:cs="Arial"/>
                <w:b/>
                <w:color w:val="000000" w:themeColor="text1"/>
                <w:sz w:val="22"/>
                <w:szCs w:val="22"/>
              </w:rPr>
            </w:rPrChange>
          </w:rPr>
          <w:delText xml:space="preserve">lementary Fig. </w:delText>
        </w:r>
        <w:r w:rsidR="00DA6D38" w:rsidRPr="00392FA3" w:rsidDel="00392FA3">
          <w:rPr>
            <w:rFonts w:ascii="Arial" w:eastAsia="Arial" w:hAnsi="Arial" w:cs="Arial"/>
            <w:b/>
            <w:color w:val="FF0000"/>
            <w:sz w:val="22"/>
            <w:szCs w:val="22"/>
            <w:rPrChange w:id="325" w:author="Shicheng Guo" w:date="2016-11-25T01:15:00Z">
              <w:rPr>
                <w:rFonts w:ascii="Arial" w:eastAsia="Arial" w:hAnsi="Arial" w:cs="Arial"/>
                <w:b/>
                <w:color w:val="000000" w:themeColor="text1"/>
                <w:sz w:val="22"/>
                <w:szCs w:val="22"/>
              </w:rPr>
            </w:rPrChange>
          </w:rPr>
          <w:delText>6</w:delText>
        </w:r>
        <w:r w:rsidR="00247A53" w:rsidRPr="00392FA3" w:rsidDel="00392FA3">
          <w:rPr>
            <w:rFonts w:ascii="Arial" w:eastAsia="Arial" w:hAnsi="Arial" w:cs="Arial"/>
            <w:b/>
            <w:color w:val="FF0000"/>
            <w:sz w:val="22"/>
            <w:szCs w:val="22"/>
            <w:rPrChange w:id="326" w:author="Shicheng Guo" w:date="2016-11-25T01:15:00Z">
              <w:rPr>
                <w:rFonts w:ascii="Arial" w:eastAsia="Arial" w:hAnsi="Arial" w:cs="Arial"/>
                <w:b/>
                <w:color w:val="000000" w:themeColor="text1"/>
                <w:sz w:val="22"/>
                <w:szCs w:val="22"/>
              </w:rPr>
            </w:rPrChange>
          </w:rPr>
          <w:delText>a</w:delText>
        </w:r>
      </w:del>
      <w:ins w:id="327" w:author="Shicheng Guo" w:date="2016-11-25T01:15:00Z">
        <w:r w:rsidR="00392FA3" w:rsidRPr="00392FA3">
          <w:rPr>
            <w:rFonts w:ascii="Arial" w:eastAsia="Arial" w:hAnsi="Arial" w:cs="Arial"/>
            <w:b/>
            <w:color w:val="FF0000"/>
            <w:sz w:val="22"/>
            <w:szCs w:val="22"/>
            <w:rPrChange w:id="328" w:author="Shicheng Guo" w:date="2016-11-25T01:15:00Z">
              <w:rPr>
                <w:rFonts w:ascii="Arial" w:eastAsia="Arial" w:hAnsi="Arial" w:cs="Arial"/>
                <w:b/>
                <w:color w:val="000000" w:themeColor="text1"/>
                <w:sz w:val="22"/>
                <w:szCs w:val="22"/>
              </w:rPr>
            </w:rPrChange>
          </w:rPr>
          <w:t>Figure 4d</w:t>
        </w:r>
      </w:ins>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Ij42LDM0LDM1PC9zdHlsZT48L0Rpc3BsYXlUZXh0PjxyZWNvcmQ+PHJlYy1udW1iZXI+MjA4PC9y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2F0E05">
        <w:rPr>
          <w:rFonts w:ascii="Arial" w:eastAsia="Arial" w:hAnsi="Arial" w:cs="Arial"/>
          <w:color w:val="000000" w:themeColor="text1"/>
          <w:sz w:val="22"/>
          <w:szCs w:val="22"/>
        </w:rPr>
        <w:instrText xml:space="preserve"> ADDIN EN.CITE </w:instrText>
      </w:r>
      <w:r w:rsidR="002F0E05">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Ij42LDM0LDM1PC9zdHlsZT48L0Rpc3BsYXlUZXh0PjxyZWNvcmQ+PHJlYy1udW1iZXI+MjA4PC9y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2F0E05">
        <w:rPr>
          <w:rFonts w:ascii="Arial" w:eastAsia="Arial" w:hAnsi="Arial" w:cs="Arial"/>
          <w:color w:val="000000" w:themeColor="text1"/>
          <w:sz w:val="22"/>
          <w:szCs w:val="22"/>
        </w:rPr>
        <w:instrText xml:space="preserve"> ADDIN EN.CITE.DATA </w:instrText>
      </w:r>
      <w:r w:rsidR="002F0E05">
        <w:rPr>
          <w:rFonts w:ascii="Arial" w:eastAsia="Arial" w:hAnsi="Arial" w:cs="Arial"/>
          <w:color w:val="000000" w:themeColor="text1"/>
          <w:sz w:val="22"/>
          <w:szCs w:val="22"/>
        </w:rPr>
      </w:r>
      <w:r w:rsidR="002F0E05">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6" w:tooltip="Sun, 2015 #8964" w:history="1">
        <w:r w:rsidR="00815612" w:rsidRPr="00A214EE">
          <w:rPr>
            <w:rFonts w:ascii="Arial" w:eastAsia="Arial" w:hAnsi="Arial" w:cs="Arial"/>
            <w:noProof/>
            <w:color w:val="000000" w:themeColor="text1"/>
            <w:sz w:val="22"/>
            <w:szCs w:val="22"/>
            <w:vertAlign w:val="superscript"/>
          </w:rPr>
          <w:t>6</w:t>
        </w:r>
      </w:hyperlink>
      <w:r w:rsidR="00A214EE" w:rsidRPr="00A214EE">
        <w:rPr>
          <w:rFonts w:ascii="Arial" w:eastAsia="Arial" w:hAnsi="Arial" w:cs="Arial"/>
          <w:noProof/>
          <w:color w:val="000000" w:themeColor="text1"/>
          <w:sz w:val="22"/>
          <w:szCs w:val="22"/>
          <w:vertAlign w:val="superscript"/>
        </w:rPr>
        <w:t>,</w:t>
      </w:r>
      <w:hyperlink w:anchor="_ENREF_34" w:tooltip="Houseman, 2012 #208" w:history="1">
        <w:r w:rsidR="00815612" w:rsidRPr="00A214EE">
          <w:rPr>
            <w:rFonts w:ascii="Arial" w:eastAsia="Arial" w:hAnsi="Arial" w:cs="Arial"/>
            <w:noProof/>
            <w:color w:val="000000" w:themeColor="text1"/>
            <w:sz w:val="22"/>
            <w:szCs w:val="22"/>
            <w:vertAlign w:val="superscript"/>
          </w:rPr>
          <w:t>34</w:t>
        </w:r>
      </w:hyperlink>
      <w:r w:rsidR="00A214EE" w:rsidRPr="00A214EE">
        <w:rPr>
          <w:rFonts w:ascii="Arial" w:eastAsia="Arial" w:hAnsi="Arial" w:cs="Arial"/>
          <w:noProof/>
          <w:color w:val="000000" w:themeColor="text1"/>
          <w:sz w:val="22"/>
          <w:szCs w:val="22"/>
          <w:vertAlign w:val="superscript"/>
        </w:rPr>
        <w:t>,</w:t>
      </w:r>
      <w:hyperlink w:anchor="_ENREF_35" w:tooltip="Gong, 2013 #35" w:history="1">
        <w:r w:rsidR="00815612" w:rsidRPr="00A214EE">
          <w:rPr>
            <w:rFonts w:ascii="Arial" w:eastAsia="Arial" w:hAnsi="Arial" w:cs="Arial"/>
            <w:noProof/>
            <w:color w:val="000000" w:themeColor="text1"/>
            <w:sz w:val="22"/>
            <w:szCs w:val="22"/>
            <w:vertAlign w:val="superscript"/>
          </w:rPr>
          <w:t>35</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53D01DBB" w14:textId="77777777" w:rsidR="00EE3E2F" w:rsidRPr="00ED4E99" w:rsidRDefault="00EE3E2F" w:rsidP="00ED4E99">
      <w:pPr>
        <w:spacing w:line="276" w:lineRule="auto"/>
        <w:jc w:val="left"/>
        <w:rPr>
          <w:rFonts w:ascii="Arial" w:eastAsia="Arial" w:hAnsi="Arial" w:cs="Arial"/>
          <w:color w:val="000000" w:themeColor="text1"/>
          <w:sz w:val="22"/>
          <w:szCs w:val="22"/>
        </w:rPr>
      </w:pPr>
    </w:p>
    <w:p w14:paraId="018BDBA5" w14:textId="295C9240"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cancer DNA. </w:t>
      </w:r>
    </w:p>
    <w:p w14:paraId="6A444C62" w14:textId="123B5052" w:rsidR="00D8205F" w:rsidRDefault="000E1387" w:rsidP="00ED4E99">
      <w:pPr>
        <w:spacing w:line="276" w:lineRule="auto"/>
        <w:jc w:val="left"/>
        <w:rPr>
          <w:rFonts w:ascii="Arial" w:eastAsia="Arial" w:hAnsi="Arial" w:cs="Arial"/>
          <w:color w:val="000000" w:themeColor="text1"/>
          <w:sz w:val="22"/>
          <w:szCs w:val="22"/>
        </w:rPr>
      </w:pPr>
      <w:ins w:id="329" w:author="Shicheng Guo" w:date="2016-11-24T19:10:00Z">
        <w:r w:rsidRPr="000E1387">
          <w:rPr>
            <w:rFonts w:ascii="Arial" w:eastAsia="Arial" w:hAnsi="Arial" w:cs="Arial"/>
            <w:color w:val="FF0000"/>
            <w:sz w:val="22"/>
            <w:szCs w:val="22"/>
            <w:rPrChange w:id="330" w:author="Shicheng Guo" w:date="2016-11-24T19:11:00Z">
              <w:rPr>
                <w:rFonts w:ascii="Arial" w:eastAsia="Arial" w:hAnsi="Arial" w:cs="Arial"/>
                <w:color w:val="000000" w:themeColor="text1"/>
                <w:sz w:val="22"/>
                <w:szCs w:val="22"/>
              </w:rPr>
            </w:rPrChange>
          </w:rPr>
          <w:t xml:space="preserve">The flowchart of the </w:t>
        </w:r>
      </w:ins>
      <w:ins w:id="331" w:author="Shicheng Guo" w:date="2016-11-24T19:11:00Z">
        <w:r w:rsidRPr="000E1387">
          <w:rPr>
            <w:rFonts w:ascii="Arial" w:eastAsia="Arial" w:hAnsi="Arial" w:cs="Arial"/>
            <w:color w:val="FF0000"/>
            <w:sz w:val="22"/>
            <w:szCs w:val="22"/>
            <w:rPrChange w:id="332" w:author="Shicheng Guo" w:date="2016-11-24T19:11:00Z">
              <w:rPr>
                <w:rFonts w:ascii="Arial" w:eastAsia="Arial" w:hAnsi="Arial" w:cs="Arial"/>
                <w:color w:val="000000" w:themeColor="text1"/>
                <w:sz w:val="22"/>
                <w:szCs w:val="22"/>
              </w:rPr>
            </w:rPrChange>
          </w:rPr>
          <w:t xml:space="preserve">analysis in current study was shown in </w:t>
        </w:r>
        <w:r w:rsidRPr="007F64CD">
          <w:rPr>
            <w:rFonts w:ascii="Arial" w:eastAsia="Arial" w:hAnsi="Arial" w:cs="Arial"/>
            <w:b/>
            <w:color w:val="FF0000"/>
            <w:sz w:val="22"/>
            <w:szCs w:val="22"/>
            <w:rPrChange w:id="333" w:author="Shicheng Guo" w:date="2016-11-25T01:16:00Z">
              <w:rPr>
                <w:rFonts w:ascii="Arial" w:eastAsia="Arial" w:hAnsi="Arial" w:cs="Arial"/>
                <w:color w:val="000000" w:themeColor="text1"/>
                <w:sz w:val="22"/>
                <w:szCs w:val="22"/>
              </w:rPr>
            </w:rPrChange>
          </w:rPr>
          <w:t>Supplementary Fig</w:t>
        </w:r>
      </w:ins>
      <w:ins w:id="334" w:author="Shicheng Guo" w:date="2016-11-24T19:12:00Z">
        <w:r w:rsidR="007F64CD" w:rsidRPr="007F64CD">
          <w:rPr>
            <w:rFonts w:ascii="Arial" w:eastAsia="Arial" w:hAnsi="Arial" w:cs="Arial"/>
            <w:b/>
            <w:color w:val="FF0000"/>
            <w:sz w:val="22"/>
            <w:szCs w:val="22"/>
            <w:rPrChange w:id="335" w:author="Shicheng Guo" w:date="2016-11-25T01:16:00Z">
              <w:rPr>
                <w:rFonts w:ascii="Arial" w:eastAsia="Arial" w:hAnsi="Arial" w:cs="Arial"/>
                <w:color w:val="FF0000"/>
                <w:sz w:val="22"/>
                <w:szCs w:val="22"/>
              </w:rPr>
            </w:rPrChange>
          </w:rPr>
          <w:t>. 1</w:t>
        </w:r>
      </w:ins>
      <w:ins w:id="336" w:author="Shicheng Guo" w:date="2016-11-25T01:16:00Z">
        <w:r w:rsidR="00516437">
          <w:rPr>
            <w:rFonts w:ascii="Arial" w:eastAsia="Arial" w:hAnsi="Arial" w:cs="Arial"/>
            <w:b/>
            <w:color w:val="FF0000"/>
            <w:sz w:val="22"/>
            <w:szCs w:val="22"/>
            <w:rPrChange w:id="337" w:author="Shicheng Guo" w:date="2016-11-25T01:16:00Z">
              <w:rPr>
                <w:rFonts w:ascii="Arial" w:eastAsia="Arial" w:hAnsi="Arial" w:cs="Arial"/>
                <w:b/>
                <w:color w:val="FF0000"/>
                <w:sz w:val="22"/>
                <w:szCs w:val="22"/>
              </w:rPr>
            </w:rPrChange>
          </w:rPr>
          <w:t>1</w:t>
        </w:r>
      </w:ins>
      <w:ins w:id="338" w:author="Shicheng Guo" w:date="2016-11-24T19:12:00Z">
        <w:r>
          <w:rPr>
            <w:rFonts w:ascii="Arial" w:eastAsia="Arial" w:hAnsi="Arial" w:cs="Arial"/>
            <w:color w:val="FF0000"/>
            <w:sz w:val="22"/>
            <w:szCs w:val="22"/>
          </w:rPr>
          <w:t xml:space="preserve">, especially for the sample size in each section. </w:t>
        </w:r>
      </w:ins>
      <w:r w:rsidR="006268CE" w:rsidRPr="00F62A4C">
        <w:rPr>
          <w:rFonts w:ascii="Arial" w:eastAsia="Arial" w:hAnsi="Arial" w:cs="Arial"/>
          <w:color w:val="000000" w:themeColor="text1"/>
          <w:sz w:val="22"/>
          <w:szCs w:val="22"/>
        </w:rPr>
        <w:t xml:space="preserve">Tumor specific methylation haplotype blocks based on were identified by 2-tailed t-test with </w:t>
      </w:r>
      <w:hyperlink r:id="rId11" w:history="1">
        <w:r w:rsidR="006268CE" w:rsidRPr="00F62A4C">
          <w:rPr>
            <w:rFonts w:ascii="Arial" w:eastAsia="Arial" w:hAnsi="Arial" w:cs="Arial"/>
            <w:color w:val="000000" w:themeColor="text1"/>
            <w:sz w:val="22"/>
            <w:szCs w:val="22"/>
          </w:rPr>
          <w:t>False Discovery Rate</w:t>
        </w:r>
      </w:hyperlink>
      <w:r w:rsidR="006268CE"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w:t>
      </w:r>
      <w:ins w:id="339" w:author="Shicheng Guo" w:date="2016-11-24T15:45:00Z">
        <w:r w:rsidR="00496DBC" w:rsidRPr="005A7FCC">
          <w:rPr>
            <w:rFonts w:ascii="Arial" w:eastAsia="Arial" w:hAnsi="Arial" w:cs="Arial"/>
            <w:color w:val="FF0000"/>
            <w:sz w:val="22"/>
            <w:szCs w:val="22"/>
            <w:rPrChange w:id="340" w:author="Shicheng Guo" w:date="2016-11-24T17:49:00Z">
              <w:rPr>
                <w:rFonts w:ascii="Arial" w:eastAsia="Arial" w:hAnsi="Arial" w:cs="Arial"/>
                <w:color w:val="000000" w:themeColor="text1"/>
                <w:sz w:val="22"/>
                <w:szCs w:val="22"/>
              </w:rPr>
            </w:rPrChange>
          </w:rPr>
          <w:t>CRC</w:t>
        </w:r>
      </w:ins>
      <w:ins w:id="341" w:author="Shicheng Guo" w:date="2016-11-24T15:44:00Z">
        <w:r w:rsidR="00496DBC" w:rsidRPr="005A7FCC">
          <w:rPr>
            <w:rFonts w:ascii="Arial" w:eastAsia="Arial" w:hAnsi="Arial" w:cs="Arial"/>
            <w:color w:val="FF0000"/>
            <w:sz w:val="22"/>
            <w:szCs w:val="22"/>
            <w:rPrChange w:id="342" w:author="Shicheng Guo" w:date="2016-11-24T17:49:00Z">
              <w:rPr>
                <w:rFonts w:ascii="Arial" w:eastAsia="Arial" w:hAnsi="Arial" w:cs="Arial"/>
                <w:color w:val="000000" w:themeColor="text1"/>
                <w:sz w:val="22"/>
                <w:szCs w:val="22"/>
              </w:rPr>
            </w:rPrChange>
          </w:rPr>
          <w:t xml:space="preserve"> plasma and </w:t>
        </w:r>
      </w:ins>
      <w:ins w:id="343" w:author="Shicheng Guo" w:date="2016-11-24T15:45:00Z">
        <w:r w:rsidR="00496DBC" w:rsidRPr="005A7FCC">
          <w:rPr>
            <w:rFonts w:ascii="Arial" w:eastAsia="Arial" w:hAnsi="Arial" w:cs="Arial"/>
            <w:color w:val="FF0000"/>
            <w:sz w:val="22"/>
            <w:szCs w:val="22"/>
            <w:rPrChange w:id="344" w:author="Shicheng Guo" w:date="2016-11-24T17:49:00Z">
              <w:rPr>
                <w:rFonts w:ascii="Arial" w:eastAsia="Arial" w:hAnsi="Arial" w:cs="Arial"/>
                <w:color w:val="000000" w:themeColor="text1"/>
                <w:sz w:val="22"/>
                <w:szCs w:val="22"/>
              </w:rPr>
            </w:rPrChange>
          </w:rPr>
          <w:t xml:space="preserve">LC </w:t>
        </w:r>
      </w:ins>
      <w:ins w:id="345" w:author="Shicheng Guo" w:date="2016-11-24T15:44:00Z">
        <w:r w:rsidR="00496DBC" w:rsidRPr="005A7FCC">
          <w:rPr>
            <w:rFonts w:ascii="Arial" w:eastAsia="Arial" w:hAnsi="Arial" w:cs="Arial"/>
            <w:color w:val="FF0000"/>
            <w:sz w:val="22"/>
            <w:szCs w:val="22"/>
            <w:rPrChange w:id="346" w:author="Shicheng Guo" w:date="2016-11-24T17:49:00Z">
              <w:rPr>
                <w:rFonts w:ascii="Arial" w:eastAsia="Arial" w:hAnsi="Arial" w:cs="Arial"/>
                <w:color w:val="000000" w:themeColor="text1"/>
                <w:sz w:val="22"/>
                <w:szCs w:val="22"/>
              </w:rPr>
            </w:rPrChange>
          </w:rPr>
          <w:t xml:space="preserve">plasma distinguish prediction evaluation were applied random </w:t>
        </w:r>
      </w:ins>
      <w:ins w:id="347" w:author="Shicheng Guo" w:date="2016-11-24T15:45:00Z">
        <w:r w:rsidR="00496DBC" w:rsidRPr="005A7FCC">
          <w:rPr>
            <w:rFonts w:ascii="Arial" w:eastAsia="Arial" w:hAnsi="Arial" w:cs="Arial"/>
            <w:color w:val="FF0000"/>
            <w:sz w:val="22"/>
            <w:szCs w:val="22"/>
            <w:rPrChange w:id="348" w:author="Shicheng Guo" w:date="2016-11-24T17:49:00Z">
              <w:rPr>
                <w:rFonts w:ascii="Arial" w:eastAsia="Arial" w:hAnsi="Arial" w:cs="Arial"/>
                <w:color w:val="000000" w:themeColor="text1"/>
                <w:sz w:val="22"/>
                <w:szCs w:val="22"/>
              </w:rPr>
            </w:rPrChange>
          </w:rPr>
          <w:t xml:space="preserve">forecast therefore the test and validation sample were independent. </w:t>
        </w:r>
      </w:ins>
      <w:r w:rsidR="006268CE" w:rsidRPr="00F62A4C">
        <w:rPr>
          <w:rFonts w:ascii="Arial" w:eastAsia="Arial" w:hAnsi="Arial" w:cs="Arial"/>
          <w:color w:val="000000" w:themeColor="text1"/>
          <w:sz w:val="22"/>
          <w:szCs w:val="22"/>
        </w:rPr>
        <w:t xml:space="preserve">Tumor-of-origin prediction were applied with </w:t>
      </w:r>
      <w:r w:rsidR="006268CE" w:rsidRPr="00F62A4C">
        <w:rPr>
          <w:rFonts w:ascii="Arial" w:eastAsia="Arial" w:hAnsi="Arial" w:cs="Arial" w:hint="eastAsia"/>
          <w:color w:val="000000" w:themeColor="text1"/>
          <w:sz w:val="22"/>
          <w:szCs w:val="22"/>
        </w:rPr>
        <w:t>ti</w:t>
      </w:r>
      <w:r w:rsidR="0087147B">
        <w:rPr>
          <w:rFonts w:ascii="Arial" w:eastAsia="Arial" w:hAnsi="Arial" w:cs="Arial"/>
          <w:color w:val="000000" w:themeColor="text1"/>
          <w:sz w:val="22"/>
          <w:szCs w:val="22"/>
        </w:rPr>
        <w:t xml:space="preserve">ssue-specific MHBs counting (MHC) </w:t>
      </w:r>
      <w:r w:rsidR="006268CE" w:rsidRPr="00F62A4C">
        <w:rPr>
          <w:rFonts w:ascii="Arial" w:eastAsia="Arial" w:hAnsi="Arial" w:cs="Arial"/>
          <w:color w:val="000000" w:themeColor="text1"/>
          <w:sz w:val="22"/>
          <w:szCs w:val="22"/>
        </w:rPr>
        <w:t>strategy in which the tissue-of-origin of the plasma were assigned to the group for which have maximum tissue-specific MHB fragments</w:t>
      </w:r>
      <w:r w:rsidR="00C8759C">
        <w:rPr>
          <w:rFonts w:ascii="Arial" w:eastAsia="Arial" w:hAnsi="Arial" w:cs="Arial"/>
          <w:color w:val="000000" w:themeColor="text1"/>
          <w:sz w:val="22"/>
          <w:szCs w:val="22"/>
        </w:rPr>
        <w:t xml:space="preserve"> (assignment </w:t>
      </w:r>
      <w:r w:rsidR="000F6F54">
        <w:rPr>
          <w:rFonts w:ascii="Arial" w:eastAsia="Arial" w:hAnsi="Arial" w:cs="Arial"/>
          <w:color w:val="000000" w:themeColor="text1"/>
          <w:sz w:val="22"/>
          <w:szCs w:val="22"/>
        </w:rPr>
        <w:t>by</w:t>
      </w:r>
      <w:r w:rsidR="00C8759C">
        <w:rPr>
          <w:rFonts w:ascii="Arial" w:eastAsia="Arial" w:hAnsi="Arial" w:cs="Arial"/>
          <w:color w:val="000000" w:themeColor="text1"/>
          <w:sz w:val="22"/>
          <w:szCs w:val="22"/>
        </w:rPr>
        <w:t xml:space="preserve"> </w:t>
      </w:r>
      <w:r w:rsidR="00C8759C" w:rsidRPr="00F62A4C">
        <w:rPr>
          <w:rFonts w:ascii="Arial" w:eastAsia="Arial" w:hAnsi="Arial" w:cs="Arial"/>
          <w:color w:val="000000" w:themeColor="text1"/>
          <w:sz w:val="22"/>
          <w:szCs w:val="22"/>
        </w:rPr>
        <w:t>maximum</w:t>
      </w:r>
      <w:r w:rsidR="00C8759C">
        <w:rPr>
          <w:rFonts w:ascii="Arial" w:eastAsia="Arial" w:hAnsi="Arial" w:cs="Arial"/>
          <w:color w:val="000000" w:themeColor="text1"/>
          <w:sz w:val="22"/>
          <w:szCs w:val="22"/>
        </w:rPr>
        <w:t xml:space="preserve"> </w:t>
      </w:r>
      <w:r w:rsidR="00C8759C">
        <w:rPr>
          <w:rFonts w:ascii="Arial" w:eastAsia="Arial" w:hAnsi="Arial" w:cs="Arial"/>
          <w:color w:val="000000" w:themeColor="text1"/>
          <w:sz w:val="22"/>
          <w:szCs w:val="22"/>
        </w:rPr>
        <w:lastRenderedPageBreak/>
        <w:t>likelihood)</w:t>
      </w:r>
      <w:r w:rsidR="006268CE" w:rsidRPr="00F62A4C">
        <w:rPr>
          <w:rFonts w:ascii="Arial" w:eastAsia="Arial" w:hAnsi="Arial" w:cs="Arial"/>
          <w:color w:val="000000" w:themeColor="text1"/>
          <w:sz w:val="22"/>
          <w:szCs w:val="22"/>
        </w:rPr>
        <w:t>.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006268CE" w:rsidRPr="00F62A4C">
        <w:rPr>
          <w:rFonts w:ascii="Arial" w:eastAsia="Arial" w:hAnsi="Arial" w:cs="Arial"/>
          <w:color w:val="000000" w:themeColor="text1"/>
          <w:sz w:val="22"/>
          <w:szCs w:val="22"/>
        </w:rPr>
        <w:t>issue specific MHB regions (each tissue ~ 300 MHBs) were obtained by filtered with the</w:t>
      </w:r>
      <w:r w:rsidR="006268CE" w:rsidRPr="00F62A4C">
        <w:rPr>
          <w:rFonts w:ascii="Arial" w:eastAsia="Arial" w:hAnsi="Arial" w:cs="Arial" w:hint="eastAsia"/>
          <w:color w:val="000000" w:themeColor="text1"/>
          <w:sz w:val="22"/>
          <w:szCs w:val="22"/>
        </w:rPr>
        <w:t xml:space="preserve"> </w:t>
      </w:r>
      <w:r w:rsidR="006268CE"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006268CE" w:rsidRPr="00F62A4C">
        <w:rPr>
          <w:rFonts w:ascii="Arial" w:eastAsia="Arial" w:hAnsi="Arial" w:cs="Arial"/>
          <w:color w:val="000000" w:themeColor="text1"/>
          <w:sz w:val="22"/>
          <w:szCs w:val="22"/>
        </w:rPr>
        <w:t xml:space="preserve">cancer plasma, 29 lung cancer plasma and </w:t>
      </w:r>
      <w:r w:rsidR="006268CE" w:rsidRPr="00F62A4C">
        <w:rPr>
          <w:rFonts w:ascii="Arial" w:eastAsia="Arial" w:hAnsi="Arial" w:cs="Arial" w:hint="eastAsia"/>
          <w:color w:val="000000" w:themeColor="text1"/>
          <w:sz w:val="22"/>
          <w:szCs w:val="22"/>
        </w:rPr>
        <w:t>75</w:t>
      </w:r>
      <w:r w:rsidR="006268CE"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E268B5">
        <w:rPr>
          <w:rFonts w:ascii="Arial" w:eastAsia="Arial" w:hAnsi="Arial" w:cs="Arial"/>
          <w:color w:val="000000" w:themeColor="text1"/>
          <w:sz w:val="22"/>
          <w:szCs w:val="22"/>
        </w:rPr>
        <w:t xml:space="preserve"> the accuracy of tissue-mapping. The variations of sensitivity, specificity and accuracy in different subsets of 5-fold cross-variation were quite slight (training dataset standard deviation&lt;0.04 while testing dataset standard deviation&lt;0.14, see supplementary Table 11), indicating the current sample size could provide enough prediction power. </w:t>
      </w: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22ED074B" w:rsidR="00745672" w:rsidRPr="00530512" w:rsidRDefault="00A43348">
      <w:pPr>
        <w:pStyle w:val="Heading2"/>
        <w:spacing w:line="276" w:lineRule="auto"/>
        <w:rPr>
          <w:rFonts w:ascii="Arial" w:eastAsia="Arial" w:hAnsi="Arial" w:cs="Arial"/>
          <w:color w:val="auto"/>
          <w:sz w:val="22"/>
          <w:szCs w:val="22"/>
        </w:rPr>
      </w:pPr>
      <w:r w:rsidRPr="00A43348">
        <w:rPr>
          <w:rFonts w:ascii="Arial" w:eastAsia="Arial" w:hAnsi="Arial" w:cs="Arial"/>
          <w:color w:val="auto"/>
          <w:sz w:val="22"/>
          <w:szCs w:val="22"/>
        </w:rPr>
        <w:t>Data Availability</w:t>
      </w:r>
    </w:p>
    <w:p w14:paraId="18630412" w14:textId="47B6A280" w:rsidR="0074567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657BF925" w14:textId="50551DC9" w:rsidR="001C2242" w:rsidRDefault="001C2242" w:rsidP="001C2242">
      <w:pPr>
        <w:pStyle w:val="Heading2"/>
        <w:spacing w:line="276" w:lineRule="auto"/>
        <w:rPr>
          <w:rFonts w:ascii="Arial" w:eastAsia="Arial" w:hAnsi="Arial" w:cs="Arial"/>
          <w:color w:val="auto"/>
          <w:sz w:val="22"/>
          <w:szCs w:val="22"/>
        </w:rPr>
      </w:pPr>
      <w:r w:rsidRPr="001C2242">
        <w:rPr>
          <w:rFonts w:ascii="Arial" w:eastAsia="Arial" w:hAnsi="Arial" w:cs="Arial"/>
          <w:color w:val="auto"/>
          <w:sz w:val="22"/>
          <w:szCs w:val="22"/>
        </w:rPr>
        <w:t xml:space="preserve">Code </w:t>
      </w:r>
      <w:r w:rsidR="00554292">
        <w:rPr>
          <w:rFonts w:ascii="Arial" w:eastAsia="Arial" w:hAnsi="Arial" w:cs="Arial"/>
          <w:color w:val="auto"/>
          <w:sz w:val="22"/>
          <w:szCs w:val="22"/>
        </w:rPr>
        <w:t>A</w:t>
      </w:r>
      <w:r w:rsidRPr="001C2242">
        <w:rPr>
          <w:rFonts w:ascii="Arial" w:eastAsia="Arial" w:hAnsi="Arial" w:cs="Arial"/>
          <w:color w:val="auto"/>
          <w:sz w:val="22"/>
          <w:szCs w:val="22"/>
        </w:rPr>
        <w:t>vailability</w:t>
      </w:r>
    </w:p>
    <w:p w14:paraId="52A75E26" w14:textId="422F4DCE" w:rsidR="00E357C1" w:rsidRDefault="00B93AF1" w:rsidP="00E357C1">
      <w:pPr>
        <w:spacing w:line="276" w:lineRule="auto"/>
        <w:rPr>
          <w:rFonts w:ascii="Arial" w:eastAsia="Arial" w:hAnsi="Arial" w:cs="Arial"/>
          <w:color w:val="auto"/>
          <w:sz w:val="22"/>
          <w:szCs w:val="22"/>
        </w:rPr>
      </w:pPr>
      <w:r>
        <w:rPr>
          <w:rFonts w:ascii="Arial" w:eastAsia="Arial" w:hAnsi="Arial" w:cs="Arial"/>
          <w:color w:val="auto"/>
          <w:sz w:val="22"/>
          <w:szCs w:val="22"/>
        </w:rPr>
        <w:t xml:space="preserve">All </w:t>
      </w:r>
      <w:del w:id="349" w:author="kun" w:date="2016-11-03T21:02:00Z">
        <w:r w:rsidR="001C2242" w:rsidRPr="001C2242" w:rsidDel="00F16A56">
          <w:rPr>
            <w:rFonts w:ascii="Arial" w:eastAsia="Arial" w:hAnsi="Arial" w:cs="Arial"/>
            <w:color w:val="auto"/>
            <w:sz w:val="22"/>
            <w:szCs w:val="22"/>
          </w:rPr>
          <w:delText>Relevant</w:delText>
        </w:r>
        <w:r w:rsidDel="00F16A56">
          <w:rPr>
            <w:rFonts w:ascii="Arial" w:eastAsia="Arial" w:hAnsi="Arial" w:cs="Arial"/>
            <w:color w:val="auto"/>
            <w:sz w:val="22"/>
            <w:szCs w:val="22"/>
          </w:rPr>
          <w:delText xml:space="preserve"> </w:delText>
        </w:r>
      </w:del>
      <w:r>
        <w:rPr>
          <w:rFonts w:ascii="Arial" w:eastAsia="Arial" w:hAnsi="Arial" w:cs="Arial"/>
          <w:color w:val="auto"/>
          <w:sz w:val="22"/>
          <w:szCs w:val="22"/>
        </w:rPr>
        <w:t xml:space="preserve">codes and scripts </w:t>
      </w:r>
      <w:ins w:id="350" w:author="kun" w:date="2016-11-03T21:02:00Z">
        <w:r w:rsidR="00F16A56">
          <w:rPr>
            <w:rFonts w:ascii="Arial" w:eastAsia="Arial" w:hAnsi="Arial" w:cs="Arial"/>
            <w:color w:val="auto"/>
            <w:sz w:val="22"/>
            <w:szCs w:val="22"/>
          </w:rPr>
          <w:t xml:space="preserve">written for this study </w:t>
        </w:r>
      </w:ins>
      <w:del w:id="351" w:author="kun" w:date="2016-11-03T21:03:00Z">
        <w:r w:rsidR="001C2242" w:rsidRPr="001C2242" w:rsidDel="00F16A56">
          <w:rPr>
            <w:rFonts w:ascii="Arial" w:eastAsia="Arial" w:hAnsi="Arial" w:cs="Arial"/>
            <w:color w:val="auto"/>
            <w:sz w:val="22"/>
            <w:szCs w:val="22"/>
          </w:rPr>
          <w:delText xml:space="preserve">were attached in the Supplementary </w:delText>
        </w:r>
        <w:r w:rsidR="001C2242" w:rsidDel="00F16A56">
          <w:rPr>
            <w:rFonts w:ascii="Arial" w:eastAsia="Arial" w:hAnsi="Arial" w:cs="Arial"/>
            <w:color w:val="auto"/>
            <w:sz w:val="22"/>
            <w:szCs w:val="22"/>
          </w:rPr>
          <w:delText xml:space="preserve">with </w:delText>
        </w:r>
        <w:r w:rsidR="001C2242" w:rsidRPr="001C2242" w:rsidDel="00F16A56">
          <w:rPr>
            <w:rFonts w:ascii="Arial" w:eastAsia="Arial" w:hAnsi="Arial" w:cs="Arial"/>
            <w:color w:val="auto"/>
            <w:sz w:val="22"/>
            <w:szCs w:val="22"/>
          </w:rPr>
          <w:delText>thorough</w:delText>
        </w:r>
        <w:r w:rsidR="001C2242" w:rsidDel="00F16A56">
          <w:rPr>
            <w:rFonts w:ascii="Arial" w:eastAsia="Arial" w:hAnsi="Arial" w:cs="Arial"/>
            <w:color w:val="auto"/>
            <w:sz w:val="22"/>
            <w:szCs w:val="22"/>
          </w:rPr>
          <w:delText xml:space="preserve"> </w:delText>
        </w:r>
        <w:r w:rsidR="001C2242" w:rsidRPr="001C2242" w:rsidDel="00F16A56">
          <w:rPr>
            <w:rFonts w:ascii="Arial" w:eastAsia="Arial" w:hAnsi="Arial" w:cs="Arial" w:hint="eastAsia"/>
            <w:color w:val="auto"/>
            <w:sz w:val="22"/>
            <w:szCs w:val="22"/>
          </w:rPr>
          <w:delText>usage</w:delText>
        </w:r>
        <w:r w:rsidR="001C2242" w:rsidDel="00F16A56">
          <w:rPr>
            <w:rFonts w:ascii="Arial" w:eastAsia="Arial" w:hAnsi="Arial" w:cs="Arial"/>
            <w:color w:val="auto"/>
            <w:sz w:val="22"/>
            <w:szCs w:val="22"/>
          </w:rPr>
          <w:delText xml:space="preserve"> while parts of analysis pipeline also shared in on-line method section</w:delText>
        </w:r>
      </w:del>
      <w:ins w:id="352" w:author="kun" w:date="2016-11-03T21:03:00Z">
        <w:r w:rsidR="00F16A56">
          <w:rPr>
            <w:rFonts w:ascii="Arial" w:eastAsia="Arial" w:hAnsi="Arial" w:cs="Arial"/>
            <w:color w:val="auto"/>
            <w:sz w:val="22"/>
            <w:szCs w:val="22"/>
          </w:rPr>
          <w:t xml:space="preserve">are released </w:t>
        </w:r>
      </w:ins>
      <w:ins w:id="353" w:author="kun" w:date="2016-11-03T21:08:00Z">
        <w:r w:rsidR="00ED4F4E">
          <w:rPr>
            <w:rFonts w:ascii="Arial" w:eastAsia="Arial" w:hAnsi="Arial" w:cs="Arial"/>
            <w:color w:val="auto"/>
            <w:sz w:val="22"/>
            <w:szCs w:val="22"/>
          </w:rPr>
          <w:t>freely for non-commercial use</w:t>
        </w:r>
      </w:ins>
      <w:ins w:id="354" w:author="kun" w:date="2016-11-03T21:09:00Z">
        <w:r w:rsidR="00ED4F4E">
          <w:rPr>
            <w:rFonts w:ascii="Arial" w:eastAsia="Arial" w:hAnsi="Arial" w:cs="Arial"/>
            <w:color w:val="auto"/>
            <w:sz w:val="22"/>
            <w:szCs w:val="22"/>
          </w:rPr>
          <w:t xml:space="preserve"> and available </w:t>
        </w:r>
      </w:ins>
      <w:ins w:id="355" w:author="kun" w:date="2016-11-03T21:03:00Z">
        <w:r w:rsidR="00F16A56">
          <w:rPr>
            <w:rFonts w:ascii="Arial" w:eastAsia="Arial" w:hAnsi="Arial" w:cs="Arial"/>
            <w:color w:val="auto"/>
            <w:sz w:val="22"/>
            <w:szCs w:val="22"/>
          </w:rPr>
          <w:t>as Supplementary Materials.</w:t>
        </w:r>
      </w:ins>
      <w:del w:id="356" w:author="kun" w:date="2016-11-03T21:03:00Z">
        <w:r w:rsidR="001C2242" w:rsidDel="00F16A56">
          <w:rPr>
            <w:rFonts w:ascii="Arial" w:eastAsia="Arial" w:hAnsi="Arial" w:cs="Arial"/>
            <w:color w:val="auto"/>
            <w:sz w:val="22"/>
            <w:szCs w:val="22"/>
          </w:rPr>
          <w:delText>.</w:delText>
        </w:r>
      </w:del>
      <w:r w:rsidR="001C2242">
        <w:rPr>
          <w:rFonts w:ascii="Arial" w:eastAsia="Arial" w:hAnsi="Arial" w:cs="Arial"/>
          <w:color w:val="auto"/>
          <w:sz w:val="22"/>
          <w:szCs w:val="22"/>
        </w:rPr>
        <w:t xml:space="preserve"> </w:t>
      </w:r>
    </w:p>
    <w:p w14:paraId="6F261980" w14:textId="77777777" w:rsidR="00E357C1" w:rsidRDefault="00E357C1" w:rsidP="00E357C1">
      <w:pPr>
        <w:spacing w:line="276" w:lineRule="auto"/>
        <w:rPr>
          <w:rFonts w:ascii="Arial" w:eastAsia="Arial" w:hAnsi="Arial" w:cs="Arial"/>
          <w:color w:val="auto"/>
          <w:sz w:val="22"/>
          <w:szCs w:val="22"/>
        </w:rPr>
      </w:pPr>
    </w:p>
    <w:p w14:paraId="408BEC69" w14:textId="77777777" w:rsidR="00E357C1" w:rsidRDefault="00B92B21" w:rsidP="00E357C1">
      <w:pPr>
        <w:spacing w:line="276" w:lineRule="auto"/>
        <w:rPr>
          <w:rFonts w:ascii="Arial" w:eastAsia="Arial" w:hAnsi="Arial" w:cs="Arial"/>
          <w:b/>
          <w:color w:val="auto"/>
          <w:sz w:val="22"/>
          <w:szCs w:val="22"/>
        </w:rPr>
      </w:pPr>
      <w:r w:rsidRPr="00E357C1">
        <w:rPr>
          <w:rFonts w:ascii="Arial" w:eastAsia="Arial" w:hAnsi="Arial" w:cs="Arial"/>
          <w:b/>
          <w:color w:val="auto"/>
          <w:sz w:val="22"/>
          <w:szCs w:val="22"/>
        </w:rPr>
        <w:t>Acknowledgement</w:t>
      </w:r>
      <w:r w:rsidR="001B32D6" w:rsidRPr="00E357C1">
        <w:rPr>
          <w:rFonts w:ascii="Arial" w:eastAsia="Arial" w:hAnsi="Arial" w:cs="Arial"/>
          <w:b/>
          <w:color w:val="auto"/>
          <w:sz w:val="22"/>
          <w:szCs w:val="22"/>
        </w:rPr>
        <w:t>s</w:t>
      </w:r>
    </w:p>
    <w:p w14:paraId="35A310FD" w14:textId="77777777" w:rsidR="00CE1666" w:rsidRDefault="00CE1666" w:rsidP="00E357C1">
      <w:pPr>
        <w:spacing w:line="276" w:lineRule="auto"/>
        <w:rPr>
          <w:rFonts w:ascii="Arial" w:eastAsia="Arial" w:hAnsi="Arial" w:cs="Arial"/>
          <w:b/>
          <w:color w:val="auto"/>
          <w:sz w:val="22"/>
          <w:szCs w:val="22"/>
        </w:rPr>
      </w:pPr>
    </w:p>
    <w:p w14:paraId="3DF120FE" w14:textId="7798A29B" w:rsidR="00392495" w:rsidRPr="00392495" w:rsidRDefault="00392495" w:rsidP="00E357C1">
      <w:pPr>
        <w:spacing w:line="276" w:lineRule="auto"/>
        <w:rPr>
          <w:rFonts w:ascii="Arial" w:eastAsia="Arial" w:hAnsi="Arial" w:cs="Arial"/>
          <w:b/>
          <w:color w:val="auto"/>
          <w:sz w:val="22"/>
          <w:szCs w:val="22"/>
        </w:rPr>
      </w:pPr>
      <w:r w:rsidRPr="00392495">
        <w:rPr>
          <w:rFonts w:ascii="Arial" w:eastAsia="Arial" w:hAnsi="Arial" w:cs="Arial"/>
          <w:color w:val="auto"/>
          <w:sz w:val="22"/>
          <w:szCs w:val="22"/>
        </w:rPr>
        <w:t>This</w:t>
      </w:r>
      <w:r>
        <w:rPr>
          <w:rFonts w:ascii="Arial" w:eastAsia="Arial" w:hAnsi="Arial" w:cs="Arial"/>
          <w:color w:val="auto"/>
          <w:sz w:val="22"/>
          <w:szCs w:val="22"/>
        </w:rPr>
        <w:t xml:space="preserve"> study was supported by NIH grants </w:t>
      </w:r>
      <w:r w:rsidRPr="00392495">
        <w:rPr>
          <w:rFonts w:ascii="Arial" w:eastAsia="Arial" w:hAnsi="Arial" w:cs="Arial"/>
          <w:color w:val="auto"/>
          <w:sz w:val="22"/>
          <w:szCs w:val="22"/>
        </w:rPr>
        <w:t>R01GM097253</w:t>
      </w:r>
      <w:r>
        <w:rPr>
          <w:rFonts w:ascii="Arial" w:eastAsia="Arial" w:hAnsi="Arial" w:cs="Arial"/>
          <w:color w:val="auto"/>
          <w:sz w:val="22"/>
          <w:szCs w:val="22"/>
        </w:rPr>
        <w:t xml:space="preserve"> (to K.Z.) and P30CA</w:t>
      </w:r>
      <w:r w:rsidR="00B05336">
        <w:rPr>
          <w:rFonts w:ascii="Arial" w:eastAsia="Arial" w:hAnsi="Arial" w:cs="Arial"/>
          <w:color w:val="auto"/>
          <w:sz w:val="22"/>
          <w:szCs w:val="22"/>
        </w:rPr>
        <w:t>23100. We thank S. Kaushal for managing and handling patient samples in</w:t>
      </w:r>
      <w:r w:rsidR="00281E74">
        <w:rPr>
          <w:rFonts w:ascii="Arial" w:eastAsia="Arial" w:hAnsi="Arial" w:cs="Arial"/>
          <w:color w:val="auto"/>
          <w:sz w:val="22"/>
          <w:szCs w:val="22"/>
        </w:rPr>
        <w:t xml:space="preserve"> UCSD</w:t>
      </w:r>
      <w:r w:rsidR="00B05336">
        <w:rPr>
          <w:rFonts w:ascii="Arial" w:eastAsia="Arial" w:hAnsi="Arial" w:cs="Arial"/>
          <w:color w:val="auto"/>
          <w:sz w:val="22"/>
          <w:szCs w:val="22"/>
        </w:rPr>
        <w:t xml:space="preserve"> Moores Cancer Center BTTSR. </w:t>
      </w:r>
      <w:r w:rsidRPr="00392495">
        <w:rPr>
          <w:rFonts w:ascii="Arial" w:eastAsia="Arial" w:hAnsi="Arial" w:cs="Arial"/>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Ku.Z.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Singlera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18FBC676"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cf-DNA: Circulating cell-free DNA; RRBS: </w:t>
      </w:r>
      <w:hyperlink r:id="rId12">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scRRBS: single-cell reduced-</w:t>
      </w:r>
      <w:r w:rsidRPr="00530512">
        <w:rPr>
          <w:rFonts w:ascii="Arial" w:eastAsia="Arial" w:hAnsi="Arial" w:cs="Arial"/>
          <w:color w:val="auto"/>
          <w:sz w:val="22"/>
          <w:szCs w:val="22"/>
        </w:rPr>
        <w:lastRenderedPageBreak/>
        <w:t>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r w:rsidR="00FD4AE5" w:rsidRPr="001A3D97">
        <w:rPr>
          <w:rFonts w:ascii="Arial" w:eastAsia="Arial" w:hAnsi="Arial" w:cs="Arial"/>
          <w:color w:val="FF0000"/>
          <w:sz w:val="22"/>
          <w:szCs w:val="22"/>
          <w:rPrChange w:id="357" w:author="Shicheng Guo" w:date="2016-11-25T01:25:00Z">
            <w:rPr>
              <w:rFonts w:ascii="Arial" w:eastAsia="Arial" w:hAnsi="Arial" w:cs="Arial"/>
              <w:color w:val="auto"/>
              <w:sz w:val="22"/>
              <w:szCs w:val="22"/>
            </w:rPr>
          </w:rPrChange>
        </w:rPr>
        <w:t>c</w:t>
      </w:r>
      <w:ins w:id="358" w:author="Shicheng Guo" w:date="2016-11-07T15:14:00Z">
        <w:r w:rsidR="00365344" w:rsidRPr="001A3D97">
          <w:rPr>
            <w:rFonts w:ascii="Arial" w:eastAsia="Arial" w:hAnsi="Arial" w:cs="Arial"/>
            <w:color w:val="FF0000"/>
            <w:sz w:val="22"/>
            <w:szCs w:val="22"/>
            <w:rPrChange w:id="359" w:author="Shicheng Guo" w:date="2016-11-25T01:25:00Z">
              <w:rPr>
                <w:rFonts w:ascii="Arial" w:eastAsia="Arial" w:hAnsi="Arial" w:cs="Arial"/>
                <w:color w:val="auto"/>
                <w:sz w:val="22"/>
                <w:szCs w:val="22"/>
              </w:rPr>
            </w:rPrChange>
          </w:rPr>
          <w:t>a</w:t>
        </w:r>
      </w:ins>
      <w:del w:id="360" w:author="Shicheng Guo" w:date="2016-11-07T15:14:00Z">
        <w:r w:rsidR="00FD4AE5" w:rsidRPr="001A3D97" w:rsidDel="00365344">
          <w:rPr>
            <w:rFonts w:ascii="Arial" w:eastAsia="Arial" w:hAnsi="Arial" w:cs="Arial"/>
            <w:color w:val="FF0000"/>
            <w:sz w:val="22"/>
            <w:szCs w:val="22"/>
            <w:rPrChange w:id="361" w:author="Shicheng Guo" w:date="2016-11-25T01:25:00Z">
              <w:rPr>
                <w:rFonts w:ascii="Arial" w:eastAsia="Arial" w:hAnsi="Arial" w:cs="Arial"/>
                <w:color w:val="auto"/>
                <w:sz w:val="22"/>
                <w:szCs w:val="22"/>
              </w:rPr>
            </w:rPrChange>
          </w:rPr>
          <w:delText>s</w:delText>
        </w:r>
      </w:del>
      <w:r w:rsidR="00FD4AE5" w:rsidRPr="001A3D97">
        <w:rPr>
          <w:rFonts w:ascii="Arial" w:eastAsia="Arial" w:hAnsi="Arial" w:cs="Arial"/>
          <w:color w:val="FF0000"/>
          <w:sz w:val="22"/>
          <w:szCs w:val="22"/>
          <w:rPrChange w:id="362" w:author="Shicheng Guo" w:date="2016-11-25T01:25:00Z">
            <w:rPr>
              <w:rFonts w:ascii="Arial" w:eastAsia="Arial" w:hAnsi="Arial" w:cs="Arial"/>
              <w:color w:val="auto"/>
              <w:sz w:val="22"/>
              <w:szCs w:val="22"/>
            </w:rPr>
          </w:rPrChange>
        </w:rPr>
        <w:t xml:space="preserve">HMH: cancer </w:t>
      </w:r>
      <w:del w:id="363" w:author="Shicheng Guo" w:date="2016-11-07T15:14:00Z">
        <w:r w:rsidR="00FD4AE5" w:rsidRPr="001A3D97" w:rsidDel="00365344">
          <w:rPr>
            <w:rFonts w:ascii="Arial" w:eastAsia="Arial" w:hAnsi="Arial" w:cs="Arial"/>
            <w:color w:val="FF0000"/>
            <w:sz w:val="22"/>
            <w:szCs w:val="22"/>
            <w:rPrChange w:id="364" w:author="Shicheng Guo" w:date="2016-11-25T01:25:00Z">
              <w:rPr>
                <w:rFonts w:ascii="Arial" w:eastAsia="Arial" w:hAnsi="Arial" w:cs="Arial"/>
                <w:color w:val="auto"/>
                <w:sz w:val="22"/>
                <w:szCs w:val="22"/>
              </w:rPr>
            </w:rPrChange>
          </w:rPr>
          <w:delText xml:space="preserve">specific </w:delText>
        </w:r>
      </w:del>
      <w:ins w:id="365" w:author="Shicheng Guo" w:date="2016-11-07T15:14:00Z">
        <w:r w:rsidR="00365344" w:rsidRPr="001A3D97">
          <w:rPr>
            <w:rFonts w:ascii="Arial" w:eastAsia="Arial" w:hAnsi="Arial" w:cs="Arial"/>
            <w:color w:val="FF0000"/>
            <w:sz w:val="22"/>
            <w:szCs w:val="22"/>
            <w:rPrChange w:id="366" w:author="Shicheng Guo" w:date="2016-11-25T01:25:00Z">
              <w:rPr>
                <w:rFonts w:ascii="Arial" w:eastAsia="Arial" w:hAnsi="Arial" w:cs="Arial"/>
                <w:color w:val="auto"/>
                <w:sz w:val="22"/>
                <w:szCs w:val="22"/>
              </w:rPr>
            </w:rPrChange>
          </w:rPr>
          <w:t xml:space="preserve">associated </w:t>
        </w:r>
      </w:ins>
      <w:r w:rsidR="00FD4AE5" w:rsidRPr="001A3D97">
        <w:rPr>
          <w:rFonts w:ascii="Arial" w:eastAsia="Arial" w:hAnsi="Arial" w:cs="Arial"/>
          <w:color w:val="FF0000"/>
          <w:sz w:val="22"/>
          <w:szCs w:val="22"/>
          <w:rPrChange w:id="367" w:author="Shicheng Guo" w:date="2016-11-25T01:25:00Z">
            <w:rPr>
              <w:rFonts w:ascii="Arial" w:eastAsia="Arial" w:hAnsi="Arial" w:cs="Arial"/>
              <w:color w:val="auto"/>
              <w:sz w:val="22"/>
              <w:szCs w:val="22"/>
            </w:rPr>
          </w:rPrChange>
        </w:rPr>
        <w:t>high methylation haplotype</w:t>
      </w:r>
      <w:r w:rsidR="004044E6" w:rsidRPr="001A3D97">
        <w:rPr>
          <w:rFonts w:ascii="Arial" w:eastAsia="Arial" w:hAnsi="Arial" w:cs="Arial"/>
          <w:color w:val="auto"/>
          <w:sz w:val="22"/>
          <w:szCs w:val="22"/>
        </w:rPr>
        <w:t>;</w:t>
      </w:r>
      <w:r w:rsidR="004044E6" w:rsidRPr="00530512">
        <w:rPr>
          <w:rFonts w:ascii="Arial" w:eastAsia="Arial" w:hAnsi="Arial" w:cs="Arial"/>
          <w:color w:val="auto"/>
          <w:sz w:val="22"/>
          <w:szCs w:val="22"/>
        </w:rPr>
        <w:t xml:space="preserve"> ts</w:t>
      </w:r>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368" w:name="h.2jxsxqh" w:colFirst="0" w:colLast="0"/>
      <w:bookmarkEnd w:id="368"/>
      <w:r>
        <w:rPr>
          <w:rFonts w:ascii="Arial" w:eastAsia="Arial" w:hAnsi="Arial" w:cs="Arial"/>
          <w:color w:val="auto"/>
          <w:sz w:val="22"/>
          <w:szCs w:val="22"/>
        </w:rPr>
        <w:t>Figure legends</w:t>
      </w:r>
    </w:p>
    <w:p w14:paraId="1441D36E" w14:textId="70A1FCD5" w:rsidR="00AF1A75" w:rsidRPr="005665BB" w:rsidRDefault="00B92B21" w:rsidP="000B5869">
      <w:pPr>
        <w:spacing w:line="276" w:lineRule="auto"/>
        <w:jc w:val="left"/>
        <w:rPr>
          <w:rFonts w:ascii="Arial" w:eastAsia="Arial" w:hAnsi="Arial" w:cs="Arial"/>
          <w:color w:val="FF0000"/>
          <w:sz w:val="22"/>
          <w:szCs w:val="22"/>
          <w:rPrChange w:id="369" w:author="Shicheng Guo" w:date="2016-11-24T19:55:00Z">
            <w:rPr>
              <w:rFonts w:ascii="Arial" w:hAnsi="Arial" w:cs="Arial"/>
              <w:color w:val="auto"/>
              <w:sz w:val="22"/>
              <w:szCs w:val="22"/>
            </w:rPr>
          </w:rPrChange>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Patterns and distribution of methylation haplotype blocks</w:t>
      </w:r>
      <w:r w:rsidR="008319FA">
        <w:rPr>
          <w:rFonts w:ascii="Arial" w:eastAsia="Arial" w:hAnsi="Arial" w:cs="Arial"/>
          <w:color w:val="auto"/>
          <w:sz w:val="22"/>
          <w:szCs w:val="22"/>
        </w:rPr>
        <w:t>(MHBs)</w:t>
      </w:r>
      <w:r w:rsidR="000B5869">
        <w:rPr>
          <w:rFonts w:ascii="Arial" w:eastAsia="Arial" w:hAnsi="Arial" w:cs="Arial"/>
          <w:color w:val="auto"/>
          <w:sz w:val="22"/>
          <w:szCs w:val="22"/>
        </w:rPr>
        <w:t xml:space="preserve"> in the human genome</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xml:space="preserve">. </w:t>
      </w:r>
      <w:r w:rsidR="0058340C" w:rsidRPr="00497B4B">
        <w:rPr>
          <w:rFonts w:ascii="Arial" w:eastAsia="Arial" w:hAnsi="Arial" w:cs="Arial"/>
          <w:color w:val="FF0000"/>
          <w:sz w:val="22"/>
          <w:szCs w:val="22"/>
          <w:rPrChange w:id="370" w:author="Shicheng Guo" w:date="2016-11-24T19:26:00Z">
            <w:rPr>
              <w:rFonts w:ascii="Arial" w:eastAsia="Arial" w:hAnsi="Arial" w:cs="Arial"/>
              <w:color w:val="auto"/>
              <w:sz w:val="22"/>
              <w:szCs w:val="22"/>
            </w:rPr>
          </w:rPrChange>
        </w:rPr>
        <w:t>(</w:t>
      </w:r>
      <w:r w:rsidR="00B568F5" w:rsidRPr="00497B4B">
        <w:rPr>
          <w:rFonts w:ascii="Arial" w:eastAsia="Arial" w:hAnsi="Arial" w:cs="Arial"/>
          <w:color w:val="FF0000"/>
          <w:sz w:val="22"/>
          <w:szCs w:val="22"/>
          <w:rPrChange w:id="371" w:author="Shicheng Guo" w:date="2016-11-24T19:26:00Z">
            <w:rPr>
              <w:rFonts w:ascii="Arial" w:eastAsia="Arial" w:hAnsi="Arial" w:cs="Arial"/>
              <w:color w:val="auto"/>
              <w:sz w:val="22"/>
              <w:szCs w:val="22"/>
            </w:rPr>
          </w:rPrChange>
        </w:rPr>
        <w:t>c</w:t>
      </w:r>
      <w:r w:rsidRPr="00497B4B">
        <w:rPr>
          <w:rFonts w:ascii="Arial" w:eastAsia="Arial" w:hAnsi="Arial" w:cs="Arial"/>
          <w:color w:val="FF0000"/>
          <w:sz w:val="22"/>
          <w:szCs w:val="22"/>
          <w:rPrChange w:id="372" w:author="Shicheng Guo" w:date="2016-11-24T19:26:00Z">
            <w:rPr>
              <w:rFonts w:ascii="Arial" w:eastAsia="Arial" w:hAnsi="Arial" w:cs="Arial"/>
              <w:color w:val="auto"/>
              <w:sz w:val="22"/>
              <w:szCs w:val="22"/>
            </w:rPr>
          </w:rPrChange>
        </w:rPr>
        <w:t xml:space="preserve">) </w:t>
      </w:r>
      <w:ins w:id="373" w:author="Shicheng Guo" w:date="2016-11-24T19:49:00Z">
        <w:r w:rsidR="005665BB">
          <w:rPr>
            <w:rFonts w:ascii="Arial" w:eastAsia="Arial" w:hAnsi="Arial" w:cs="Arial"/>
            <w:color w:val="FF0000"/>
            <w:sz w:val="22"/>
            <w:szCs w:val="22"/>
          </w:rPr>
          <w:t xml:space="preserve">Smooth scatterplots of </w:t>
        </w:r>
      </w:ins>
      <w:del w:id="374" w:author="Shicheng Guo" w:date="2016-11-24T19:50:00Z">
        <w:r w:rsidR="000B5869" w:rsidRPr="00497B4B" w:rsidDel="005665BB">
          <w:rPr>
            <w:rFonts w:ascii="Arial" w:eastAsia="Arial" w:hAnsi="Arial" w:cs="Arial"/>
            <w:color w:val="FF0000"/>
            <w:sz w:val="22"/>
            <w:szCs w:val="22"/>
            <w:rPrChange w:id="375" w:author="Shicheng Guo" w:date="2016-11-24T19:26:00Z">
              <w:rPr>
                <w:rFonts w:ascii="Arial" w:eastAsia="Arial" w:hAnsi="Arial" w:cs="Arial"/>
                <w:color w:val="auto"/>
                <w:sz w:val="22"/>
                <w:szCs w:val="22"/>
              </w:rPr>
            </w:rPrChange>
          </w:rPr>
          <w:delText xml:space="preserve">Distribution of </w:delText>
        </w:r>
      </w:del>
      <w:r w:rsidR="000B5869" w:rsidRPr="00497B4B">
        <w:rPr>
          <w:rFonts w:ascii="Arial" w:eastAsia="Arial" w:hAnsi="Arial" w:cs="Arial"/>
          <w:color w:val="FF0000"/>
          <w:sz w:val="22"/>
          <w:szCs w:val="22"/>
          <w:rPrChange w:id="376" w:author="Shicheng Guo" w:date="2016-11-24T19:26:00Z">
            <w:rPr>
              <w:rFonts w:ascii="Arial" w:eastAsia="Arial" w:hAnsi="Arial" w:cs="Arial"/>
              <w:color w:val="auto"/>
              <w:sz w:val="22"/>
              <w:szCs w:val="22"/>
            </w:rPr>
          </w:rPrChange>
        </w:rPr>
        <w:t xml:space="preserve">methylation </w:t>
      </w:r>
      <w:r w:rsidRPr="00497B4B">
        <w:rPr>
          <w:rFonts w:ascii="Arial" w:eastAsia="Arial" w:hAnsi="Arial" w:cs="Arial"/>
          <w:color w:val="FF0000"/>
          <w:sz w:val="22"/>
          <w:szCs w:val="22"/>
          <w:rPrChange w:id="377" w:author="Shicheng Guo" w:date="2016-11-24T19:26:00Z">
            <w:rPr>
              <w:rFonts w:ascii="Arial" w:eastAsia="Arial" w:hAnsi="Arial" w:cs="Arial"/>
              <w:color w:val="auto"/>
              <w:sz w:val="22"/>
              <w:szCs w:val="22"/>
            </w:rPr>
          </w:rPrChange>
        </w:rPr>
        <w:t xml:space="preserve">linkage disequilibrium </w:t>
      </w:r>
      <w:ins w:id="378" w:author="Shicheng Guo" w:date="2016-11-24T20:12:00Z">
        <w:r w:rsidR="000E1B50">
          <w:rPr>
            <w:rFonts w:ascii="Arial" w:eastAsia="Arial" w:hAnsi="Arial" w:cs="Arial"/>
            <w:color w:val="FF0000"/>
            <w:sz w:val="22"/>
            <w:szCs w:val="22"/>
          </w:rPr>
          <w:t>decay</w:t>
        </w:r>
      </w:ins>
      <w:ins w:id="379" w:author="Shicheng Guo" w:date="2016-11-24T19:54:00Z">
        <w:r w:rsidR="005665BB">
          <w:rPr>
            <w:rFonts w:ascii="Arial" w:eastAsia="Arial" w:hAnsi="Arial" w:cs="Arial"/>
            <w:color w:val="FF0000"/>
            <w:sz w:val="22"/>
            <w:szCs w:val="22"/>
          </w:rPr>
          <w:t xml:space="preserve"> distance of adjacent CpG sites. </w:t>
        </w:r>
      </w:ins>
      <w:del w:id="380" w:author="Shicheng Guo" w:date="2016-11-24T19:53:00Z">
        <w:r w:rsidRPr="00497B4B" w:rsidDel="005665BB">
          <w:rPr>
            <w:rFonts w:ascii="Arial" w:eastAsia="Arial" w:hAnsi="Arial" w:cs="Arial"/>
            <w:color w:val="FF0000"/>
            <w:sz w:val="22"/>
            <w:szCs w:val="22"/>
            <w:rPrChange w:id="381" w:author="Shicheng Guo" w:date="2016-11-24T19:26:00Z">
              <w:rPr>
                <w:rFonts w:ascii="Arial" w:eastAsia="Arial" w:hAnsi="Arial" w:cs="Arial"/>
                <w:color w:val="auto"/>
                <w:sz w:val="22"/>
                <w:szCs w:val="22"/>
              </w:rPr>
            </w:rPrChange>
          </w:rPr>
          <w:delText xml:space="preserve">between adjacent CpG </w:delText>
        </w:r>
        <w:r w:rsidR="000B5869" w:rsidRPr="00497B4B" w:rsidDel="005665BB">
          <w:rPr>
            <w:rFonts w:ascii="Arial" w:eastAsia="Arial" w:hAnsi="Arial" w:cs="Arial"/>
            <w:color w:val="FF0000"/>
            <w:sz w:val="22"/>
            <w:szCs w:val="22"/>
            <w:rPrChange w:id="382" w:author="Shicheng Guo" w:date="2016-11-24T19:26:00Z">
              <w:rPr>
                <w:rFonts w:ascii="Arial" w:eastAsia="Arial" w:hAnsi="Arial" w:cs="Arial"/>
                <w:color w:val="auto"/>
                <w:sz w:val="22"/>
                <w:szCs w:val="22"/>
              </w:rPr>
            </w:rPrChange>
          </w:rPr>
          <w:delText>sites</w:delText>
        </w:r>
        <w:r w:rsidRPr="00497B4B" w:rsidDel="005665BB">
          <w:rPr>
            <w:rFonts w:ascii="Arial" w:eastAsia="Arial" w:hAnsi="Arial" w:cs="Arial"/>
            <w:color w:val="FF0000"/>
            <w:sz w:val="22"/>
            <w:szCs w:val="22"/>
            <w:rPrChange w:id="383" w:author="Shicheng Guo" w:date="2016-11-24T19:26:00Z">
              <w:rPr>
                <w:rFonts w:ascii="Arial" w:eastAsia="Arial" w:hAnsi="Arial" w:cs="Arial"/>
                <w:color w:val="auto"/>
                <w:sz w:val="22"/>
                <w:szCs w:val="22"/>
              </w:rPr>
            </w:rPrChange>
          </w:rPr>
          <w:delText xml:space="preserve"> in stem cells and pr</w:delText>
        </w:r>
        <w:r w:rsidR="000B5869" w:rsidRPr="00497B4B" w:rsidDel="005665BB">
          <w:rPr>
            <w:rFonts w:ascii="Arial" w:eastAsia="Arial" w:hAnsi="Arial" w:cs="Arial"/>
            <w:color w:val="FF0000"/>
            <w:sz w:val="22"/>
            <w:szCs w:val="22"/>
            <w:rPrChange w:id="384" w:author="Shicheng Guo" w:date="2016-11-24T19:26:00Z">
              <w:rPr>
                <w:rFonts w:ascii="Arial" w:eastAsia="Arial" w:hAnsi="Arial" w:cs="Arial"/>
                <w:color w:val="auto"/>
                <w:sz w:val="22"/>
                <w:szCs w:val="22"/>
              </w:rPr>
            </w:rPrChange>
          </w:rPr>
          <w:delText>ogenitors</w:delText>
        </w:r>
        <w:r w:rsidR="004D57AE" w:rsidRPr="00497B4B" w:rsidDel="005665BB">
          <w:rPr>
            <w:rFonts w:ascii="Arial" w:eastAsia="Arial" w:hAnsi="Arial" w:cs="Arial"/>
            <w:color w:val="FF0000"/>
            <w:sz w:val="22"/>
            <w:szCs w:val="22"/>
            <w:rPrChange w:id="385" w:author="Shicheng Guo" w:date="2016-11-24T19:26:00Z">
              <w:rPr>
                <w:rFonts w:ascii="Arial" w:eastAsia="Arial" w:hAnsi="Arial" w:cs="Arial"/>
                <w:color w:val="auto"/>
                <w:sz w:val="22"/>
                <w:szCs w:val="22"/>
              </w:rPr>
            </w:rPrChange>
          </w:rPr>
          <w:delText xml:space="preserve"> (mixture of 10 samples)</w:delText>
        </w:r>
        <w:r w:rsidR="000B5869" w:rsidRPr="00497B4B" w:rsidDel="005665BB">
          <w:rPr>
            <w:rFonts w:ascii="Arial" w:eastAsia="Arial" w:hAnsi="Arial" w:cs="Arial"/>
            <w:color w:val="FF0000"/>
            <w:sz w:val="22"/>
            <w:szCs w:val="22"/>
            <w:rPrChange w:id="386" w:author="Shicheng Guo" w:date="2016-11-24T19:26:00Z">
              <w:rPr>
                <w:rFonts w:ascii="Arial" w:eastAsia="Arial" w:hAnsi="Arial" w:cs="Arial"/>
                <w:color w:val="auto"/>
                <w:sz w:val="22"/>
                <w:szCs w:val="22"/>
              </w:rPr>
            </w:rPrChange>
          </w:rPr>
          <w:delText>, normal adult tissues</w:delText>
        </w:r>
        <w:r w:rsidR="004D57AE" w:rsidRPr="00497B4B" w:rsidDel="005665BB">
          <w:rPr>
            <w:rFonts w:ascii="Arial" w:eastAsia="Arial" w:hAnsi="Arial" w:cs="Arial"/>
            <w:color w:val="FF0000"/>
            <w:sz w:val="22"/>
            <w:szCs w:val="22"/>
            <w:rPrChange w:id="387" w:author="Shicheng Guo" w:date="2016-11-24T19:26:00Z">
              <w:rPr>
                <w:rFonts w:ascii="Arial" w:eastAsia="Arial" w:hAnsi="Arial" w:cs="Arial"/>
                <w:color w:val="auto"/>
                <w:sz w:val="22"/>
                <w:szCs w:val="22"/>
              </w:rPr>
            </w:rPrChange>
          </w:rPr>
          <w:delText xml:space="preserve"> (mixture of </w:delText>
        </w:r>
        <w:r w:rsidR="002C1BFD" w:rsidRPr="00497B4B" w:rsidDel="005665BB">
          <w:rPr>
            <w:rFonts w:ascii="Arial" w:eastAsia="Arial" w:hAnsi="Arial" w:cs="Arial"/>
            <w:color w:val="FF0000"/>
            <w:sz w:val="22"/>
            <w:szCs w:val="22"/>
            <w:rPrChange w:id="388" w:author="Shicheng Guo" w:date="2016-11-24T19:26:00Z">
              <w:rPr>
                <w:rFonts w:ascii="Arial" w:eastAsia="Arial" w:hAnsi="Arial" w:cs="Arial"/>
                <w:color w:val="auto"/>
                <w:sz w:val="22"/>
                <w:szCs w:val="22"/>
              </w:rPr>
            </w:rPrChange>
          </w:rPr>
          <w:delText>49 samples</w:delText>
        </w:r>
        <w:r w:rsidR="004D57AE" w:rsidRPr="00497B4B" w:rsidDel="005665BB">
          <w:rPr>
            <w:rFonts w:ascii="Arial" w:eastAsia="Arial" w:hAnsi="Arial" w:cs="Arial"/>
            <w:color w:val="FF0000"/>
            <w:sz w:val="22"/>
            <w:szCs w:val="22"/>
            <w:rPrChange w:id="389" w:author="Shicheng Guo" w:date="2016-11-24T19:26:00Z">
              <w:rPr>
                <w:rFonts w:ascii="Arial" w:eastAsia="Arial" w:hAnsi="Arial" w:cs="Arial"/>
                <w:color w:val="auto"/>
                <w:sz w:val="22"/>
                <w:szCs w:val="22"/>
              </w:rPr>
            </w:rPrChange>
          </w:rPr>
          <w:delText>)</w:delText>
        </w:r>
        <w:r w:rsidR="000B5869" w:rsidRPr="00497B4B" w:rsidDel="005665BB">
          <w:rPr>
            <w:rFonts w:ascii="Arial" w:eastAsia="Arial" w:hAnsi="Arial" w:cs="Arial"/>
            <w:color w:val="FF0000"/>
            <w:sz w:val="22"/>
            <w:szCs w:val="22"/>
            <w:rPrChange w:id="390" w:author="Shicheng Guo" w:date="2016-11-24T19:26:00Z">
              <w:rPr>
                <w:rFonts w:ascii="Arial" w:eastAsia="Arial" w:hAnsi="Arial" w:cs="Arial"/>
                <w:color w:val="auto"/>
                <w:sz w:val="22"/>
                <w:szCs w:val="22"/>
              </w:rPr>
            </w:rPrChange>
          </w:rPr>
          <w:delText xml:space="preserve">, and </w:delText>
        </w:r>
        <w:r w:rsidRPr="00497B4B" w:rsidDel="005665BB">
          <w:rPr>
            <w:rFonts w:ascii="Arial" w:eastAsia="Arial" w:hAnsi="Arial" w:cs="Arial"/>
            <w:color w:val="FF0000"/>
            <w:sz w:val="22"/>
            <w:szCs w:val="22"/>
            <w:rPrChange w:id="391" w:author="Shicheng Guo" w:date="2016-11-24T19:26:00Z">
              <w:rPr>
                <w:rFonts w:ascii="Arial" w:eastAsia="Arial" w:hAnsi="Arial" w:cs="Arial"/>
                <w:color w:val="auto"/>
                <w:sz w:val="22"/>
                <w:szCs w:val="22"/>
              </w:rPr>
            </w:rPrChange>
          </w:rPr>
          <w:delText>primary tumor</w:delText>
        </w:r>
        <w:r w:rsidR="000B5869" w:rsidRPr="00497B4B" w:rsidDel="005665BB">
          <w:rPr>
            <w:rFonts w:ascii="Arial" w:eastAsia="Arial" w:hAnsi="Arial" w:cs="Arial"/>
            <w:color w:val="FF0000"/>
            <w:sz w:val="22"/>
            <w:szCs w:val="22"/>
            <w:rPrChange w:id="392" w:author="Shicheng Guo" w:date="2016-11-24T19:26:00Z">
              <w:rPr>
                <w:rFonts w:ascii="Arial" w:eastAsia="Arial" w:hAnsi="Arial" w:cs="Arial"/>
                <w:color w:val="auto"/>
                <w:sz w:val="22"/>
                <w:szCs w:val="22"/>
              </w:rPr>
            </w:rPrChange>
          </w:rPr>
          <w:delText>s</w:delText>
        </w:r>
        <w:r w:rsidR="004D57AE" w:rsidRPr="00497B4B" w:rsidDel="005665BB">
          <w:rPr>
            <w:rFonts w:ascii="Arial" w:eastAsia="Arial" w:hAnsi="Arial" w:cs="Arial"/>
            <w:color w:val="FF0000"/>
            <w:sz w:val="22"/>
            <w:szCs w:val="22"/>
            <w:rPrChange w:id="393" w:author="Shicheng Guo" w:date="2016-11-24T19:26:00Z">
              <w:rPr>
                <w:rFonts w:ascii="Arial" w:eastAsia="Arial" w:hAnsi="Arial" w:cs="Arial"/>
                <w:color w:val="auto"/>
                <w:sz w:val="22"/>
                <w:szCs w:val="22"/>
              </w:rPr>
            </w:rPrChange>
          </w:rPr>
          <w:delText xml:space="preserve"> (mixture of </w:delText>
        </w:r>
        <w:r w:rsidR="002C1BFD" w:rsidRPr="00497B4B" w:rsidDel="005665BB">
          <w:rPr>
            <w:rFonts w:ascii="Arial" w:eastAsia="Arial" w:hAnsi="Arial" w:cs="Arial"/>
            <w:color w:val="FF0000"/>
            <w:sz w:val="22"/>
            <w:szCs w:val="22"/>
            <w:rPrChange w:id="394" w:author="Shicheng Guo" w:date="2016-11-24T19:26:00Z">
              <w:rPr>
                <w:rFonts w:ascii="Arial" w:eastAsia="Arial" w:hAnsi="Arial" w:cs="Arial"/>
                <w:color w:val="auto"/>
                <w:sz w:val="22"/>
                <w:szCs w:val="22"/>
              </w:rPr>
            </w:rPrChange>
          </w:rPr>
          <w:delText>2 samples</w:delText>
        </w:r>
        <w:r w:rsidR="004D57AE" w:rsidRPr="00497B4B" w:rsidDel="005665BB">
          <w:rPr>
            <w:rFonts w:ascii="Arial" w:eastAsia="Arial" w:hAnsi="Arial" w:cs="Arial"/>
            <w:color w:val="FF0000"/>
            <w:sz w:val="22"/>
            <w:szCs w:val="22"/>
            <w:rPrChange w:id="395" w:author="Shicheng Guo" w:date="2016-11-24T19:26:00Z">
              <w:rPr>
                <w:rFonts w:ascii="Arial" w:eastAsia="Arial" w:hAnsi="Arial" w:cs="Arial"/>
                <w:color w:val="auto"/>
                <w:sz w:val="22"/>
                <w:szCs w:val="22"/>
              </w:rPr>
            </w:rPrChange>
          </w:rPr>
          <w:delText>)</w:delText>
        </w:r>
        <w:r w:rsidRPr="00497B4B" w:rsidDel="005665BB">
          <w:rPr>
            <w:rFonts w:ascii="Arial" w:eastAsia="Arial" w:hAnsi="Arial" w:cs="Arial"/>
            <w:color w:val="FF0000"/>
            <w:sz w:val="22"/>
            <w:szCs w:val="22"/>
            <w:rPrChange w:id="396" w:author="Shicheng Guo" w:date="2016-11-24T19:26:00Z">
              <w:rPr>
                <w:rFonts w:ascii="Arial" w:eastAsia="Arial" w:hAnsi="Arial" w:cs="Arial"/>
                <w:color w:val="auto"/>
                <w:sz w:val="22"/>
                <w:szCs w:val="22"/>
              </w:rPr>
            </w:rPrChange>
          </w:rPr>
          <w:delText xml:space="preserve">. </w:delText>
        </w:r>
      </w:del>
      <w:ins w:id="397" w:author="Shicheng Guo" w:date="2016-11-08T12:15:00Z">
        <w:r w:rsidR="005D7B64" w:rsidRPr="00497B4B">
          <w:rPr>
            <w:rFonts w:ascii="Arial" w:eastAsia="Arial" w:hAnsi="Arial" w:cs="Arial"/>
            <w:color w:val="FF0000"/>
            <w:sz w:val="22"/>
            <w:szCs w:val="22"/>
            <w:rPrChange w:id="398" w:author="Shicheng Guo" w:date="2016-11-24T19:26:00Z">
              <w:rPr>
                <w:color w:val="980000"/>
                <w:sz w:val="22"/>
                <w:szCs w:val="22"/>
              </w:rPr>
            </w:rPrChange>
          </w:rPr>
          <w:t>500,000 adjacent CpG loci in MHB regions were randomly sampling</w:t>
        </w:r>
      </w:ins>
      <w:ins w:id="399" w:author="Shicheng Guo" w:date="2016-11-08T12:16:00Z">
        <w:r w:rsidR="00526554" w:rsidRPr="00497B4B">
          <w:rPr>
            <w:rFonts w:ascii="Arial" w:eastAsia="Arial" w:hAnsi="Arial" w:cs="Arial"/>
            <w:color w:val="FF0000"/>
            <w:sz w:val="22"/>
            <w:szCs w:val="22"/>
            <w:rPrChange w:id="400" w:author="Shicheng Guo" w:date="2016-11-24T19:26:00Z">
              <w:rPr>
                <w:rFonts w:ascii="Arial" w:eastAsia="Arial" w:hAnsi="Arial" w:cs="Arial"/>
                <w:color w:val="auto"/>
                <w:sz w:val="22"/>
                <w:szCs w:val="22"/>
              </w:rPr>
            </w:rPrChange>
          </w:rPr>
          <w:t xml:space="preserve"> and </w:t>
        </w:r>
        <w:r w:rsidR="005D7B64" w:rsidRPr="00497B4B">
          <w:rPr>
            <w:rFonts w:ascii="Arial" w:eastAsia="Arial" w:hAnsi="Arial" w:cs="Arial"/>
            <w:color w:val="FF0000"/>
            <w:sz w:val="22"/>
            <w:szCs w:val="22"/>
            <w:rPrChange w:id="401" w:author="Shicheng Guo" w:date="2016-11-24T19:26:00Z">
              <w:rPr>
                <w:color w:val="980000"/>
                <w:sz w:val="22"/>
                <w:szCs w:val="22"/>
              </w:rPr>
            </w:rPrChange>
          </w:rPr>
          <w:t xml:space="preserve">the </w:t>
        </w:r>
      </w:ins>
      <w:ins w:id="402" w:author="Shicheng Guo" w:date="2016-11-08T12:17:00Z">
        <w:r w:rsidR="005D7B64" w:rsidRPr="00497B4B">
          <w:rPr>
            <w:rFonts w:ascii="Arial" w:eastAsia="Arial" w:hAnsi="Arial" w:cs="Arial"/>
            <w:color w:val="FF0000"/>
            <w:sz w:val="22"/>
            <w:szCs w:val="22"/>
            <w:rPrChange w:id="403" w:author="Shicheng Guo" w:date="2016-11-24T19:26:00Z">
              <w:rPr>
                <w:color w:val="980000"/>
                <w:sz w:val="22"/>
                <w:szCs w:val="22"/>
              </w:rPr>
            </w:rPrChange>
          </w:rPr>
          <w:t xml:space="preserve">attenuation of the </w:t>
        </w:r>
      </w:ins>
      <w:ins w:id="404" w:author="Shicheng Guo" w:date="2016-11-08T12:15:00Z">
        <w:r w:rsidR="005D7B64" w:rsidRPr="00497B4B">
          <w:rPr>
            <w:rFonts w:ascii="Arial" w:eastAsia="Arial" w:hAnsi="Arial" w:cs="Arial"/>
            <w:color w:val="FF0000"/>
            <w:sz w:val="22"/>
            <w:szCs w:val="22"/>
            <w:rPrChange w:id="405" w:author="Shicheng Guo" w:date="2016-11-24T19:26:00Z">
              <w:rPr>
                <w:color w:val="980000"/>
                <w:sz w:val="22"/>
                <w:szCs w:val="22"/>
              </w:rPr>
            </w:rPrChange>
          </w:rPr>
          <w:t>the r</w:t>
        </w:r>
        <w:r w:rsidR="005D7B64" w:rsidRPr="00497B4B">
          <w:rPr>
            <w:rFonts w:ascii="Arial" w:eastAsia="Arial" w:hAnsi="Arial" w:cs="Arial"/>
            <w:color w:val="FF0000"/>
            <w:sz w:val="22"/>
            <w:szCs w:val="22"/>
            <w:vertAlign w:val="superscript"/>
            <w:rPrChange w:id="406" w:author="Shicheng Guo" w:date="2016-11-24T19:26:00Z">
              <w:rPr>
                <w:color w:val="980000"/>
                <w:sz w:val="13"/>
                <w:szCs w:val="13"/>
                <w:vertAlign w:val="superscript"/>
              </w:rPr>
            </w:rPrChange>
          </w:rPr>
          <w:t>2</w:t>
        </w:r>
        <w:r w:rsidR="005D7B64" w:rsidRPr="00497B4B">
          <w:rPr>
            <w:rFonts w:ascii="Arial" w:eastAsia="Arial" w:hAnsi="Arial" w:cs="Arial"/>
            <w:color w:val="FF0000"/>
            <w:sz w:val="22"/>
            <w:szCs w:val="22"/>
            <w:rPrChange w:id="407" w:author="Shicheng Guo" w:date="2016-11-24T19:26:00Z">
              <w:rPr>
                <w:color w:val="980000"/>
                <w:sz w:val="22"/>
                <w:szCs w:val="22"/>
              </w:rPr>
            </w:rPrChange>
          </w:rPr>
          <w:t xml:space="preserve"> </w:t>
        </w:r>
      </w:ins>
      <w:ins w:id="408" w:author="Shicheng Guo" w:date="2016-11-08T12:17:00Z">
        <w:r w:rsidR="005D7B64" w:rsidRPr="00497B4B">
          <w:rPr>
            <w:rFonts w:ascii="Arial" w:eastAsia="Arial" w:hAnsi="Arial" w:cs="Arial"/>
            <w:color w:val="FF0000"/>
            <w:sz w:val="22"/>
            <w:szCs w:val="22"/>
            <w:rPrChange w:id="409" w:author="Shicheng Guo" w:date="2016-11-24T19:26:00Z">
              <w:rPr>
                <w:color w:val="980000"/>
                <w:sz w:val="22"/>
                <w:szCs w:val="22"/>
              </w:rPr>
            </w:rPrChange>
          </w:rPr>
          <w:t xml:space="preserve">with the distance of the CpG loci </w:t>
        </w:r>
      </w:ins>
      <w:ins w:id="410" w:author="Shicheng Guo" w:date="2016-11-08T12:18:00Z">
        <w:r w:rsidR="005D7B64" w:rsidRPr="00497B4B">
          <w:rPr>
            <w:rFonts w:ascii="Arial" w:eastAsia="Arial" w:hAnsi="Arial" w:cs="Arial"/>
            <w:color w:val="FF0000"/>
            <w:sz w:val="22"/>
            <w:szCs w:val="22"/>
            <w:rPrChange w:id="411" w:author="Shicheng Guo" w:date="2016-11-24T19:26:00Z">
              <w:rPr>
                <w:rFonts w:ascii="Arial" w:eastAsia="Arial" w:hAnsi="Arial" w:cs="Arial"/>
                <w:color w:val="auto"/>
                <w:sz w:val="22"/>
                <w:szCs w:val="22"/>
              </w:rPr>
            </w:rPrChange>
          </w:rPr>
          <w:t xml:space="preserve">in different scenario shown different characteristics. </w:t>
        </w:r>
      </w:ins>
      <w:ins w:id="412" w:author="Shicheng Guo" w:date="2016-11-24T19:51:00Z">
        <w:r w:rsidR="005665BB">
          <w:rPr>
            <w:rFonts w:ascii="Arial" w:eastAsia="Arial" w:hAnsi="Arial" w:cs="Arial"/>
            <w:color w:val="FF0000"/>
            <w:sz w:val="22"/>
            <w:szCs w:val="22"/>
          </w:rPr>
          <w:t xml:space="preserve">Yellow dot line to show </w:t>
        </w:r>
      </w:ins>
      <w:ins w:id="413" w:author="Shicheng Guo" w:date="2016-11-24T19:52:00Z">
        <w:r w:rsidR="005665BB">
          <w:rPr>
            <w:rFonts w:ascii="Arial" w:eastAsia="Arial" w:hAnsi="Arial" w:cs="Arial"/>
            <w:color w:val="FF0000"/>
            <w:sz w:val="22"/>
            <w:szCs w:val="22"/>
          </w:rPr>
          <w:t xml:space="preserve">the decay of the linkage disequilibrium. </w:t>
        </w:r>
      </w:ins>
      <w:ins w:id="414" w:author="Shicheng Guo" w:date="2016-11-24T19:53:00Z">
        <w:r w:rsidR="005665BB">
          <w:rPr>
            <w:rFonts w:ascii="Arial" w:eastAsia="Arial" w:hAnsi="Arial" w:cs="Arial"/>
            <w:color w:val="FF0000"/>
            <w:sz w:val="22"/>
            <w:szCs w:val="22"/>
          </w:rPr>
          <w:t>94.8%, 91.2% and 87.8% were</w:t>
        </w:r>
      </w:ins>
      <w:ins w:id="415" w:author="Shicheng Guo" w:date="2016-11-24T19:56:00Z">
        <w:r w:rsidR="005665BB">
          <w:rPr>
            <w:rFonts w:ascii="Arial" w:eastAsia="Arial" w:hAnsi="Arial" w:cs="Arial"/>
            <w:color w:val="FF0000"/>
            <w:sz w:val="22"/>
            <w:szCs w:val="22"/>
          </w:rPr>
          <w:t xml:space="preserve"> </w:t>
        </w:r>
      </w:ins>
      <w:ins w:id="416" w:author="Shicheng Guo" w:date="2016-11-24T19:58:00Z">
        <w:r w:rsidR="005665BB">
          <w:rPr>
            <w:rFonts w:ascii="Arial" w:eastAsia="Arial" w:hAnsi="Arial" w:cs="Arial"/>
            <w:color w:val="FF0000"/>
            <w:sz w:val="22"/>
            <w:szCs w:val="22"/>
          </w:rPr>
          <w:t>maintained high linkage</w:t>
        </w:r>
      </w:ins>
      <w:ins w:id="417" w:author="Shicheng Guo" w:date="2016-11-25T03:00:00Z">
        <w:r w:rsidR="00F56C1C">
          <w:rPr>
            <w:rFonts w:ascii="Arial" w:eastAsia="Arial" w:hAnsi="Arial" w:cs="Arial"/>
            <w:color w:val="FF0000"/>
            <w:sz w:val="22"/>
            <w:szCs w:val="22"/>
          </w:rPr>
          <w:t xml:space="preserve"> (r</w:t>
        </w:r>
        <w:r w:rsidR="00F56C1C" w:rsidRPr="00F56C1C">
          <w:rPr>
            <w:rFonts w:ascii="Arial" w:eastAsia="Arial" w:hAnsi="Arial" w:cs="Arial"/>
            <w:color w:val="FF0000"/>
            <w:sz w:val="22"/>
            <w:szCs w:val="22"/>
            <w:vertAlign w:val="superscript"/>
            <w:rPrChange w:id="418" w:author="Shicheng Guo" w:date="2016-11-25T03:01:00Z">
              <w:rPr>
                <w:rFonts w:ascii="Arial" w:eastAsia="Arial" w:hAnsi="Arial" w:cs="Arial"/>
                <w:color w:val="FF0000"/>
                <w:sz w:val="22"/>
                <w:szCs w:val="22"/>
              </w:rPr>
            </w:rPrChange>
          </w:rPr>
          <w:t>2</w:t>
        </w:r>
        <w:r w:rsidR="00F56C1C">
          <w:rPr>
            <w:rFonts w:ascii="Arial" w:eastAsia="Arial" w:hAnsi="Arial" w:cs="Arial"/>
            <w:color w:val="FF0000"/>
            <w:sz w:val="22"/>
            <w:szCs w:val="22"/>
          </w:rPr>
          <w:t>&gt;0.9)</w:t>
        </w:r>
      </w:ins>
      <w:ins w:id="419" w:author="Shicheng Guo" w:date="2016-11-24T19:53:00Z">
        <w:r w:rsidR="005665BB">
          <w:rPr>
            <w:rFonts w:ascii="Arial" w:eastAsia="Arial" w:hAnsi="Arial" w:cs="Arial"/>
            <w:color w:val="FF0000"/>
            <w:sz w:val="22"/>
            <w:szCs w:val="22"/>
          </w:rPr>
          <w:t xml:space="preserve">. </w:t>
        </w:r>
        <w:r w:rsidR="005665BB" w:rsidRPr="00394575">
          <w:rPr>
            <w:rFonts w:ascii="Arial" w:eastAsia="Arial" w:hAnsi="Arial" w:cs="Arial"/>
            <w:color w:val="FF0000"/>
            <w:sz w:val="22"/>
            <w:szCs w:val="22"/>
          </w:rPr>
          <w:t xml:space="preserve">stem cells and progenitors (mixture of 10 samples), normal adult tissues (mixture of 49 samples), and primary tumors (mixture of </w:t>
        </w:r>
      </w:ins>
      <w:ins w:id="420" w:author="Shicheng Guo" w:date="2016-11-25T02:05:00Z">
        <w:r w:rsidR="00AC7B86">
          <w:rPr>
            <w:rFonts w:ascii="Arial" w:eastAsia="Arial" w:hAnsi="Arial" w:cs="Arial"/>
            <w:color w:val="FF0000"/>
            <w:sz w:val="22"/>
            <w:szCs w:val="22"/>
          </w:rPr>
          <w:t>6 samples from CRC and LC</w:t>
        </w:r>
      </w:ins>
      <w:ins w:id="421" w:author="Shicheng Guo" w:date="2016-11-24T19:53:00Z">
        <w:r w:rsidR="005665BB" w:rsidRPr="00394575">
          <w:rPr>
            <w:rFonts w:ascii="Arial" w:eastAsia="Arial" w:hAnsi="Arial" w:cs="Arial"/>
            <w:color w:val="FF0000"/>
            <w:sz w:val="22"/>
            <w:szCs w:val="22"/>
          </w:rPr>
          <w:t>).</w:t>
        </w:r>
      </w:ins>
      <w:ins w:id="422" w:author="Shicheng Guo" w:date="2016-11-24T19:51:00Z">
        <w:r w:rsidR="005665BB">
          <w:rPr>
            <w:rFonts w:ascii="Arial" w:eastAsia="Arial" w:hAnsi="Arial" w:cs="Arial"/>
            <w:color w:val="FF0000"/>
            <w:sz w:val="22"/>
            <w:szCs w:val="22"/>
          </w:rPr>
          <w:t xml:space="preserve"> </w:t>
        </w:r>
      </w:ins>
      <w:r w:rsidRPr="00530512">
        <w:rPr>
          <w:rFonts w:ascii="Arial" w:eastAsia="Arial" w:hAnsi="Arial" w:cs="Arial"/>
          <w:color w:val="auto"/>
          <w:sz w:val="22"/>
          <w:szCs w:val="22"/>
        </w:rPr>
        <w:t>(</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xml:space="preserve">. </w:t>
      </w:r>
      <w:ins w:id="423" w:author="Shicheng Guo" w:date="2016-11-24T19:32:00Z">
        <w:r w:rsidR="00497B4B" w:rsidRPr="004663CD">
          <w:rPr>
            <w:rFonts w:ascii="Arial" w:eastAsia="Arial" w:hAnsi="Arial" w:cs="Arial"/>
            <w:color w:val="FF0000"/>
            <w:sz w:val="22"/>
            <w:szCs w:val="22"/>
            <w:rPrChange w:id="424" w:author="Shicheng Guo" w:date="2016-11-24T19:37:00Z">
              <w:rPr>
                <w:rFonts w:ascii="Arial" w:eastAsia="Arial" w:hAnsi="Arial" w:cs="Arial"/>
                <w:color w:val="auto"/>
                <w:sz w:val="22"/>
                <w:szCs w:val="22"/>
              </w:rPr>
            </w:rPrChange>
          </w:rPr>
          <w:t>Genome distri</w:t>
        </w:r>
      </w:ins>
      <w:ins w:id="425" w:author="Shicheng Guo" w:date="2016-11-24T19:33:00Z">
        <w:r w:rsidR="00497B4B" w:rsidRPr="004663CD">
          <w:rPr>
            <w:rFonts w:ascii="Arial" w:eastAsia="Arial" w:hAnsi="Arial" w:cs="Arial"/>
            <w:color w:val="FF0000"/>
            <w:sz w:val="22"/>
            <w:szCs w:val="22"/>
            <w:rPrChange w:id="426" w:author="Shicheng Guo" w:date="2016-11-24T19:37:00Z">
              <w:rPr>
                <w:rFonts w:ascii="Arial" w:eastAsia="Arial" w:hAnsi="Arial" w:cs="Arial"/>
                <w:color w:val="auto"/>
                <w:sz w:val="22"/>
                <w:szCs w:val="22"/>
              </w:rPr>
            </w:rPrChange>
          </w:rPr>
          <w:t>bution (left)</w:t>
        </w:r>
        <w:r w:rsidR="004663CD" w:rsidRPr="004663CD">
          <w:rPr>
            <w:rFonts w:ascii="Arial" w:eastAsia="Arial" w:hAnsi="Arial" w:cs="Arial"/>
            <w:color w:val="FF0000"/>
            <w:sz w:val="22"/>
            <w:szCs w:val="22"/>
            <w:rPrChange w:id="427" w:author="Shicheng Guo" w:date="2016-11-24T19:37:00Z">
              <w:rPr>
                <w:rFonts w:ascii="Arial" w:eastAsia="Arial" w:hAnsi="Arial" w:cs="Arial"/>
                <w:color w:val="auto"/>
                <w:sz w:val="22"/>
                <w:szCs w:val="22"/>
              </w:rPr>
            </w:rPrChange>
          </w:rPr>
          <w:t xml:space="preserve"> and CpG island nearby status</w:t>
        </w:r>
      </w:ins>
      <w:ins w:id="428" w:author="Shicheng Guo" w:date="2016-11-24T19:34:00Z">
        <w:r w:rsidR="004663CD" w:rsidRPr="004663CD">
          <w:rPr>
            <w:rFonts w:ascii="Arial" w:eastAsia="Arial" w:hAnsi="Arial" w:cs="Arial"/>
            <w:color w:val="FF0000"/>
            <w:sz w:val="22"/>
            <w:szCs w:val="22"/>
            <w:rPrChange w:id="429" w:author="Shicheng Guo" w:date="2016-11-24T19:37:00Z">
              <w:rPr>
                <w:rFonts w:ascii="Arial" w:eastAsia="Arial" w:hAnsi="Arial" w:cs="Arial"/>
                <w:color w:val="auto"/>
                <w:sz w:val="22"/>
                <w:szCs w:val="22"/>
              </w:rPr>
            </w:rPrChange>
          </w:rPr>
          <w:t xml:space="preserve"> show MHB </w:t>
        </w:r>
      </w:ins>
      <w:ins w:id="430" w:author="Shicheng Guo" w:date="2016-11-24T19:35:00Z">
        <w:r w:rsidR="004663CD" w:rsidRPr="004663CD">
          <w:rPr>
            <w:rFonts w:ascii="Arial" w:eastAsia="Arial" w:hAnsi="Arial" w:cs="Arial"/>
            <w:color w:val="FF0000"/>
            <w:sz w:val="22"/>
            <w:szCs w:val="22"/>
            <w:rPrChange w:id="431" w:author="Shicheng Guo" w:date="2016-11-24T19:37:00Z">
              <w:rPr>
                <w:rFonts w:ascii="Arial" w:eastAsia="Arial" w:hAnsi="Arial" w:cs="Arial"/>
                <w:color w:val="auto"/>
                <w:sz w:val="22"/>
                <w:szCs w:val="22"/>
              </w:rPr>
            </w:rPrChange>
          </w:rPr>
          <w:t xml:space="preserve">are </w:t>
        </w:r>
      </w:ins>
      <w:ins w:id="432" w:author="Shicheng Guo" w:date="2016-11-24T19:34:00Z">
        <w:r w:rsidR="004663CD" w:rsidRPr="004663CD">
          <w:rPr>
            <w:rFonts w:ascii="Arial" w:eastAsia="Arial" w:hAnsi="Arial" w:cs="Arial"/>
            <w:color w:val="FF0000"/>
            <w:sz w:val="22"/>
            <w:szCs w:val="22"/>
            <w:rPrChange w:id="433" w:author="Shicheng Guo" w:date="2016-11-24T19:37:00Z">
              <w:rPr>
                <w:rFonts w:ascii="Arial" w:eastAsia="Arial" w:hAnsi="Arial" w:cs="Arial"/>
                <w:color w:val="auto"/>
                <w:sz w:val="22"/>
                <w:szCs w:val="22"/>
              </w:rPr>
            </w:rPrChange>
          </w:rPr>
          <w:t xml:space="preserve">widely dispersed in human genome </w:t>
        </w:r>
      </w:ins>
      <w:r w:rsidRPr="00530512">
        <w:rPr>
          <w:rFonts w:ascii="Arial" w:eastAsia="Arial" w:hAnsi="Arial" w:cs="Arial"/>
          <w:color w:val="auto"/>
          <w:sz w:val="22"/>
          <w:szCs w:val="22"/>
        </w:rPr>
        <w:t>(</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ins w:id="434" w:author="Shicheng Guo" w:date="2016-11-24T20:19:00Z">
        <w:r w:rsidR="004C64FA" w:rsidRPr="004C64FA">
          <w:rPr>
            <w:rFonts w:ascii="Arial" w:eastAsia="Arial" w:hAnsi="Arial" w:cs="Arial"/>
            <w:color w:val="FF0000"/>
            <w:sz w:val="22"/>
            <w:szCs w:val="22"/>
            <w:rPrChange w:id="435" w:author="Shicheng Guo" w:date="2016-11-24T20:20:00Z">
              <w:rPr>
                <w:rFonts w:ascii="Arial" w:hAnsi="Arial" w:cs="Arial"/>
                <w:color w:val="333333"/>
                <w:sz w:val="20"/>
                <w:szCs w:val="20"/>
                <w:shd w:val="clear" w:color="auto" w:fill="FFFFFF"/>
              </w:rPr>
            </w:rPrChange>
          </w:rPr>
          <w:t xml:space="preserve">Bootstrap random sampling regions with same size for </w:t>
        </w:r>
      </w:ins>
      <w:ins w:id="436" w:author="Shicheng Guo" w:date="2016-11-24T20:20:00Z">
        <w:r w:rsidR="004C64FA" w:rsidRPr="004C64FA">
          <w:rPr>
            <w:rFonts w:ascii="Arial" w:eastAsia="Arial" w:hAnsi="Arial" w:cs="Arial"/>
            <w:color w:val="FF0000"/>
            <w:sz w:val="22"/>
            <w:szCs w:val="22"/>
            <w:rPrChange w:id="437" w:author="Shicheng Guo" w:date="2016-11-24T20:20:00Z">
              <w:rPr/>
            </w:rPrChange>
          </w:rPr>
          <w:t>10,000 times</w:t>
        </w:r>
        <w:r w:rsidR="004C64FA" w:rsidRPr="004C64FA">
          <w:rPr>
            <w:rFonts w:ascii="Arial" w:eastAsia="Arial" w:hAnsi="Arial" w:cs="Arial"/>
            <w:color w:val="FF0000"/>
            <w:sz w:val="22"/>
            <w:szCs w:val="22"/>
            <w:rPrChange w:id="438" w:author="Shicheng Guo" w:date="2016-11-24T20:20:00Z">
              <w:rPr>
                <w:rFonts w:ascii="Arial" w:eastAsia="Arial" w:hAnsi="Arial" w:cs="Arial"/>
                <w:color w:val="auto"/>
                <w:sz w:val="22"/>
                <w:szCs w:val="22"/>
              </w:rPr>
            </w:rPrChange>
          </w:rPr>
          <w:t xml:space="preserve"> to estimate </w:t>
        </w:r>
        <w:r w:rsidR="004C64FA" w:rsidRPr="004C64FA">
          <w:rPr>
            <w:rFonts w:ascii="Arial" w:eastAsia="Arial" w:hAnsi="Arial" w:cs="Arial"/>
            <w:color w:val="FF0000"/>
            <w:sz w:val="22"/>
            <w:szCs w:val="22"/>
            <w:rPrChange w:id="439" w:author="Shicheng Guo" w:date="2016-11-24T20:20:00Z">
              <w:rPr/>
            </w:rPrChange>
          </w:rPr>
          <w:t>empirical statistical significance and enrichment factor (fold-change)</w:t>
        </w:r>
      </w:ins>
      <w:ins w:id="440" w:author="Shicheng Guo" w:date="2016-11-24T20:21:00Z">
        <w:r w:rsidR="004C64FA">
          <w:rPr>
            <w:rFonts w:ascii="Arial" w:eastAsia="Arial" w:hAnsi="Arial" w:cs="Arial"/>
            <w:color w:val="FF0000"/>
            <w:sz w:val="22"/>
            <w:szCs w:val="22"/>
          </w:rPr>
          <w:t xml:space="preserve">. </w:t>
        </w:r>
      </w:ins>
    </w:p>
    <w:p w14:paraId="3C58D3E4" w14:textId="77777777" w:rsidR="00AF1A75" w:rsidRPr="00530512" w:rsidRDefault="00AF1A75" w:rsidP="000B5869">
      <w:pPr>
        <w:spacing w:line="276" w:lineRule="auto"/>
        <w:jc w:val="left"/>
        <w:rPr>
          <w:rFonts w:ascii="Arial" w:hAnsi="Arial" w:cs="Arial"/>
          <w:color w:val="auto"/>
          <w:sz w:val="22"/>
          <w:szCs w:val="22"/>
        </w:rPr>
      </w:pPr>
    </w:p>
    <w:p w14:paraId="36C59CC2" w14:textId="04072115" w:rsidR="00AF1A75" w:rsidDel="005F1694" w:rsidRDefault="00B92B21" w:rsidP="000B5869">
      <w:pPr>
        <w:spacing w:line="276" w:lineRule="auto"/>
        <w:jc w:val="left"/>
        <w:rPr>
          <w:del w:id="441" w:author="Shicheng Guo" w:date="2016-11-24T20:27:00Z"/>
          <w:rFonts w:ascii="Arial" w:eastAsia="Arial" w:hAnsi="Arial" w:cs="Arial"/>
          <w:color w:val="FF0000"/>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ins w:id="442" w:author="Shicheng Guo" w:date="2016-11-24T20:22:00Z">
        <w:r w:rsidR="00E04F52" w:rsidRPr="000B20F9">
          <w:rPr>
            <w:rFonts w:ascii="Arial" w:eastAsia="Arial" w:hAnsi="Arial" w:cs="Arial"/>
            <w:color w:val="FF0000"/>
            <w:sz w:val="22"/>
            <w:szCs w:val="22"/>
            <w:rPrChange w:id="443" w:author="Shicheng Guo" w:date="2016-11-24T20:26:00Z">
              <w:rPr>
                <w:rFonts w:ascii="Arial" w:eastAsia="Arial" w:hAnsi="Arial" w:cs="Arial"/>
                <w:color w:val="auto"/>
                <w:sz w:val="22"/>
                <w:szCs w:val="22"/>
              </w:rPr>
            </w:rPrChange>
          </w:rPr>
          <w:t xml:space="preserve">Classic 4 CpG model were applied to show the difference between </w:t>
        </w:r>
      </w:ins>
      <w:ins w:id="444" w:author="Shicheng Guo" w:date="2016-11-24T20:23:00Z">
        <w:r w:rsidR="00E04F52" w:rsidRPr="000B20F9">
          <w:rPr>
            <w:rFonts w:ascii="Arial" w:eastAsia="Arial" w:hAnsi="Arial" w:cs="Arial"/>
            <w:color w:val="FF0000"/>
            <w:sz w:val="22"/>
            <w:szCs w:val="22"/>
            <w:rPrChange w:id="445" w:author="Shicheng Guo" w:date="2016-11-24T20:26:00Z">
              <w:rPr>
                <w:rFonts w:ascii="Arial" w:eastAsia="Arial" w:hAnsi="Arial" w:cs="Arial"/>
                <w:color w:val="auto"/>
                <w:sz w:val="22"/>
                <w:szCs w:val="22"/>
              </w:rPr>
            </w:rPrChange>
          </w:rPr>
          <w:t>methylation level (5me), methylation entropy, Epi-polymorphism and methylation haplotype load.</w:t>
        </w:r>
        <w:r w:rsidR="007858D8" w:rsidRPr="000B20F9">
          <w:rPr>
            <w:rFonts w:ascii="Arial" w:eastAsia="Arial" w:hAnsi="Arial" w:cs="Arial"/>
            <w:color w:val="FF0000"/>
            <w:sz w:val="22"/>
            <w:szCs w:val="22"/>
            <w:rPrChange w:id="446" w:author="Shicheng Guo" w:date="2016-11-24T20:26:00Z">
              <w:rPr>
                <w:rFonts w:ascii="Arial" w:eastAsia="Arial" w:hAnsi="Arial" w:cs="Arial"/>
                <w:color w:val="auto"/>
                <w:sz w:val="22"/>
                <w:szCs w:val="22"/>
              </w:rPr>
            </w:rPrChange>
          </w:rPr>
          <w:t xml:space="preserve"> </w:t>
        </w:r>
      </w:ins>
      <w:ins w:id="447" w:author="Shicheng Guo" w:date="2016-11-24T20:24:00Z">
        <w:r w:rsidR="007858D8" w:rsidRPr="000B20F9">
          <w:rPr>
            <w:rFonts w:ascii="Arial" w:eastAsia="Arial" w:hAnsi="Arial" w:cs="Arial"/>
            <w:color w:val="FF0000"/>
            <w:sz w:val="22"/>
            <w:szCs w:val="22"/>
            <w:rPrChange w:id="448" w:author="Shicheng Guo" w:date="2016-11-24T20:26:00Z">
              <w:rPr>
                <w:rFonts w:ascii="Arial" w:eastAsia="Arial" w:hAnsi="Arial" w:cs="Arial"/>
                <w:color w:val="auto"/>
                <w:sz w:val="22"/>
                <w:szCs w:val="22"/>
              </w:rPr>
            </w:rPrChange>
          </w:rPr>
          <w:t>Methylation haplotype load could reflect the methylation level and methylation complicity simultaneously</w:t>
        </w:r>
        <w:r w:rsidR="000B20F9">
          <w:rPr>
            <w:rFonts w:ascii="Arial" w:eastAsia="Arial" w:hAnsi="Arial" w:cs="Arial"/>
            <w:color w:val="FF0000"/>
            <w:sz w:val="22"/>
            <w:szCs w:val="22"/>
          </w:rPr>
          <w:t xml:space="preserve"> and could distinguish different</w:t>
        </w:r>
      </w:ins>
      <w:ins w:id="449" w:author="Shicheng Guo" w:date="2016-11-24T20:26:00Z">
        <w:r w:rsidR="000B20F9">
          <w:rPr>
            <w:rFonts w:ascii="Arial" w:eastAsia="Arial" w:hAnsi="Arial" w:cs="Arial"/>
            <w:color w:val="FF0000"/>
            <w:sz w:val="22"/>
            <w:szCs w:val="22"/>
          </w:rPr>
          <w:t xml:space="preserve"> </w:t>
        </w:r>
        <w:r w:rsidR="000B20F9" w:rsidRPr="00394575">
          <w:rPr>
            <w:rFonts w:ascii="Arial" w:eastAsia="Arial" w:hAnsi="Arial" w:cs="Arial"/>
            <w:color w:val="FF0000"/>
            <w:sz w:val="22"/>
            <w:szCs w:val="22"/>
          </w:rPr>
          <w:t>scenario</w:t>
        </w:r>
        <w:r w:rsidR="000B20F9">
          <w:rPr>
            <w:rFonts w:ascii="Arial" w:eastAsia="Arial" w:hAnsi="Arial" w:cs="Arial"/>
            <w:color w:val="FF0000"/>
            <w:sz w:val="22"/>
            <w:szCs w:val="22"/>
          </w:rPr>
          <w:t>s while other metric could no</w:t>
        </w:r>
      </w:ins>
      <w:ins w:id="450" w:author="Shicheng Guo" w:date="2016-11-24T20:27:00Z">
        <w:r w:rsidR="000B20F9">
          <w:rPr>
            <w:rFonts w:ascii="Arial" w:eastAsia="Arial" w:hAnsi="Arial" w:cs="Arial"/>
            <w:color w:val="FF0000"/>
            <w:sz w:val="22"/>
            <w:szCs w:val="22"/>
          </w:rPr>
          <w:t xml:space="preserve">t achieve it. </w:t>
        </w:r>
      </w:ins>
    </w:p>
    <w:p w14:paraId="208CE132" w14:textId="77777777" w:rsidR="005F1694" w:rsidRPr="00530512" w:rsidRDefault="005F1694" w:rsidP="000B5869">
      <w:pPr>
        <w:spacing w:line="276" w:lineRule="auto"/>
        <w:jc w:val="left"/>
        <w:rPr>
          <w:ins w:id="451" w:author="Shicheng Guo" w:date="2016-11-24T20:27:00Z"/>
          <w:rFonts w:ascii="Arial" w:hAnsi="Arial" w:cs="Arial"/>
          <w:color w:val="auto"/>
          <w:sz w:val="22"/>
          <w:szCs w:val="22"/>
        </w:rPr>
      </w:pP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590666EF"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Unsupervised </w:t>
      </w:r>
      <w:r w:rsidR="0057564D">
        <w:rPr>
          <w:rFonts w:ascii="Arial" w:eastAsia="Arial" w:hAnsi="Arial" w:cs="Arial"/>
          <w:color w:val="auto"/>
          <w:sz w:val="22"/>
          <w:szCs w:val="22"/>
        </w:rPr>
        <w:t>clustering based on MHL grouped human tissues according to the expected similarity</w:t>
      </w:r>
      <w:r w:rsidR="0057564D" w:rsidRPr="005F1694">
        <w:rPr>
          <w:rFonts w:ascii="Arial" w:eastAsia="Arial" w:hAnsi="Arial" w:cs="Arial"/>
          <w:color w:val="FF0000"/>
          <w:sz w:val="22"/>
          <w:szCs w:val="22"/>
          <w:rPrChange w:id="452" w:author="Shicheng Guo" w:date="2016-11-24T20:29:00Z">
            <w:rPr>
              <w:rFonts w:ascii="Arial" w:eastAsia="Arial" w:hAnsi="Arial" w:cs="Arial"/>
              <w:color w:val="auto"/>
              <w:sz w:val="22"/>
              <w:szCs w:val="22"/>
            </w:rPr>
          </w:rPrChange>
        </w:rPr>
        <w:t>.</w:t>
      </w:r>
      <w:ins w:id="453" w:author="Shicheng Guo" w:date="2016-11-24T20:29:00Z">
        <w:r w:rsidR="005F1694" w:rsidRPr="005F1694">
          <w:rPr>
            <w:rFonts w:ascii="Arial" w:eastAsia="Arial" w:hAnsi="Arial" w:cs="Arial"/>
            <w:color w:val="FF0000"/>
            <w:sz w:val="22"/>
            <w:szCs w:val="22"/>
            <w:rPrChange w:id="454" w:author="Shicheng Guo" w:date="2016-11-24T20:29:00Z">
              <w:rPr/>
            </w:rPrChange>
          </w:rPr>
          <w:t xml:space="preserve"> Top quantile 15% MHL regions and Euclidean distance and Ward.D aggregation were applied.</w:t>
        </w:r>
      </w:ins>
      <w:r w:rsidRPr="005F1694">
        <w:rPr>
          <w:rFonts w:ascii="Arial" w:eastAsia="Arial" w:hAnsi="Arial" w:cs="Arial"/>
          <w:color w:val="FF0000"/>
          <w:sz w:val="22"/>
          <w:szCs w:val="22"/>
          <w:rPrChange w:id="455" w:author="Shicheng Guo" w:date="2016-11-24T20:29:00Z">
            <w:rPr>
              <w:rFonts w:ascii="Arial" w:eastAsia="Arial" w:hAnsi="Arial" w:cs="Arial"/>
              <w:color w:val="auto"/>
              <w:sz w:val="22"/>
              <w:szCs w:val="22"/>
            </w:rPr>
          </w:rPrChange>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w:t>
      </w:r>
      <w:ins w:id="456" w:author="Shicheng Guo" w:date="2016-11-24T20:31:00Z">
        <w:r w:rsidR="00EF5B4A" w:rsidRPr="00EF5B4A">
          <w:rPr>
            <w:rFonts w:ascii="Arial" w:eastAsia="Arial" w:hAnsi="Arial" w:cs="Arial"/>
            <w:b/>
            <w:i/>
            <w:color w:val="auto"/>
            <w:sz w:val="22"/>
            <w:szCs w:val="22"/>
          </w:rPr>
          <w:t xml:space="preserve"> </w:t>
        </w:r>
      </w:ins>
      <w:ins w:id="457" w:author="Shicheng Guo" w:date="2016-11-24T20:32:00Z">
        <w:r w:rsidR="00EF5B4A" w:rsidRPr="00EF5B4A">
          <w:rPr>
            <w:rFonts w:ascii="Arial" w:eastAsia="Arial" w:hAnsi="Arial" w:cs="Arial"/>
            <w:color w:val="FF0000"/>
            <w:sz w:val="22"/>
            <w:szCs w:val="22"/>
            <w:rPrChange w:id="458" w:author="Shicheng Guo" w:date="2016-11-24T20:32:00Z">
              <w:rPr>
                <w:rFonts w:ascii="Arial" w:eastAsia="Arial" w:hAnsi="Arial" w:cs="Arial"/>
                <w:b/>
                <w:i/>
                <w:color w:val="auto"/>
                <w:sz w:val="22"/>
                <w:szCs w:val="22"/>
              </w:rPr>
            </w:rPrChange>
          </w:rPr>
          <w:t xml:space="preserve">MHL of </w:t>
        </w:r>
      </w:ins>
      <w:ins w:id="459" w:author="Shicheng Guo" w:date="2016-11-24T20:31:00Z">
        <w:r w:rsidR="00EF5B4A" w:rsidRPr="00EF5B4A">
          <w:rPr>
            <w:rFonts w:ascii="Arial" w:eastAsia="Arial" w:hAnsi="Arial" w:cs="Arial"/>
            <w:color w:val="FF0000"/>
            <w:sz w:val="22"/>
            <w:szCs w:val="22"/>
            <w:rPrChange w:id="460" w:author="Shicheng Guo" w:date="2016-11-24T20:32:00Z">
              <w:rPr>
                <w:rFonts w:ascii="Arial" w:eastAsia="Arial" w:hAnsi="Arial" w:cs="Arial"/>
                <w:b/>
                <w:i/>
                <w:color w:val="auto"/>
                <w:sz w:val="22"/>
                <w:szCs w:val="22"/>
              </w:rPr>
            </w:rPrChange>
          </w:rPr>
          <w:t xml:space="preserve">tissue specific MHB regions (GSI&gt;0.6), </w:t>
        </w:r>
      </w:ins>
      <w:ins w:id="461" w:author="Shicheng Guo" w:date="2016-11-24T20:32:00Z">
        <w:r w:rsidR="00EF5B4A" w:rsidRPr="00394575">
          <w:rPr>
            <w:rFonts w:ascii="Arial" w:eastAsia="Arial" w:hAnsi="Arial" w:cs="Arial"/>
            <w:color w:val="FF0000"/>
            <w:sz w:val="22"/>
            <w:szCs w:val="22"/>
          </w:rPr>
          <w:t>Euclidean distance and Ward.D aggregation were applied</w:t>
        </w:r>
        <w:r w:rsidR="00EF5B4A">
          <w:rPr>
            <w:rFonts w:ascii="Arial" w:eastAsia="Arial" w:hAnsi="Arial" w:cs="Arial"/>
            <w:color w:val="FF0000"/>
            <w:sz w:val="22"/>
            <w:szCs w:val="22"/>
          </w:rPr>
          <w:t xml:space="preserve">. </w:t>
        </w:r>
      </w:ins>
      <w:del w:id="462" w:author="Shicheng Guo" w:date="2016-11-24T20:32:00Z">
        <w:r w:rsidRPr="00530512" w:rsidDel="00EF5B4A">
          <w:rPr>
            <w:rFonts w:ascii="Arial" w:eastAsia="Arial" w:hAnsi="Arial" w:cs="Arial"/>
            <w:color w:val="auto"/>
            <w:sz w:val="22"/>
            <w:szCs w:val="22"/>
          </w:rPr>
          <w:delText xml:space="preserve"> </w:delText>
        </w:r>
      </w:del>
      <w:r w:rsidRPr="00530512">
        <w:rPr>
          <w:rFonts w:ascii="Arial" w:eastAsia="Arial" w:hAnsi="Arial" w:cs="Arial"/>
          <w:color w:val="auto"/>
          <w:sz w:val="22"/>
          <w:szCs w:val="22"/>
        </w:rPr>
        <w:t>(</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CpG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in mis-assigned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74CA28CA" w14:textId="3A0ED467" w:rsidR="00EC437B" w:rsidRPr="00530512" w:rsidRDefault="00B92B21" w:rsidP="00EC437B">
      <w:pPr>
        <w:spacing w:line="276" w:lineRule="auto"/>
        <w:jc w:val="left"/>
        <w:rPr>
          <w:ins w:id="463" w:author="Shicheng Guo" w:date="2016-11-25T00:06:00Z"/>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Quantitative estimation of tumor load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3"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Informative MHBs were selected based on the 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ins w:id="464" w:author="Shicheng Guo" w:date="2016-11-24T20:57:00Z">
        <w:r w:rsidR="00B13524" w:rsidRPr="00B13524">
          <w:rPr>
            <w:rFonts w:ascii="Arial" w:hAnsi="Arial" w:cs="Arial"/>
            <w:color w:val="auto"/>
            <w:sz w:val="22"/>
            <w:szCs w:val="22"/>
          </w:rPr>
          <w:t xml:space="preserve"> </w:t>
        </w:r>
        <w:r w:rsidR="00B13524" w:rsidRPr="00394575">
          <w:rPr>
            <w:rFonts w:ascii="Arial" w:eastAsia="Arial" w:hAnsi="Arial" w:cs="Arial"/>
            <w:color w:val="FF0000"/>
            <w:sz w:val="22"/>
            <w:szCs w:val="22"/>
          </w:rPr>
          <w:t>Euclidean distance and Ward.D aggregation</w:t>
        </w:r>
        <w:r w:rsidR="00B13524">
          <w:rPr>
            <w:rFonts w:ascii="Arial" w:eastAsia="Arial" w:hAnsi="Arial" w:cs="Arial"/>
            <w:color w:val="FF0000"/>
            <w:sz w:val="22"/>
            <w:szCs w:val="22"/>
          </w:rPr>
          <w:t xml:space="preserve"> based cluster analysis could provide MHB regions</w:t>
        </w:r>
      </w:ins>
      <w:ins w:id="465" w:author="Shicheng Guo" w:date="2016-11-24T21:00:00Z">
        <w:r w:rsidR="00B13524">
          <w:rPr>
            <w:rFonts w:ascii="Arial" w:eastAsia="Arial" w:hAnsi="Arial" w:cs="Arial"/>
            <w:color w:val="FF0000"/>
            <w:sz w:val="22"/>
            <w:szCs w:val="22"/>
          </w:rPr>
          <w:t xml:space="preserve"> </w:t>
        </w:r>
      </w:ins>
      <w:ins w:id="466" w:author="Shicheng Guo" w:date="2016-11-24T20:57:00Z">
        <w:r w:rsidR="00B13524">
          <w:rPr>
            <w:rFonts w:ascii="Arial" w:eastAsia="Arial" w:hAnsi="Arial" w:cs="Arial"/>
            <w:color w:val="FF0000"/>
            <w:sz w:val="22"/>
            <w:szCs w:val="22"/>
          </w:rPr>
          <w:t>(</w:t>
        </w:r>
      </w:ins>
      <w:ins w:id="467" w:author="Shicheng Guo" w:date="2016-11-24T21:00:00Z">
        <w:r w:rsidR="00B13524">
          <w:rPr>
            <w:rFonts w:asciiTheme="minorEastAsia" w:eastAsiaTheme="minorEastAsia" w:hAnsiTheme="minorEastAsia" w:cs="Arial" w:hint="eastAsia"/>
            <w:color w:val="FF0000"/>
            <w:sz w:val="22"/>
            <w:szCs w:val="22"/>
          </w:rPr>
          <w:t>GII</w:t>
        </w:r>
      </w:ins>
      <w:ins w:id="468" w:author="Shicheng Guo" w:date="2016-11-24T20:57:00Z">
        <w:r w:rsidR="00B13524">
          <w:rPr>
            <w:rFonts w:ascii="Arial" w:eastAsia="Arial" w:hAnsi="Arial" w:cs="Arial"/>
            <w:color w:val="FF0000"/>
            <w:sz w:val="22"/>
            <w:szCs w:val="22"/>
          </w:rPr>
          <w:t>)</w:t>
        </w:r>
      </w:ins>
      <w:ins w:id="469" w:author="Shicheng Guo" w:date="2016-11-24T21:00:00Z">
        <w:r w:rsidR="00B13524">
          <w:rPr>
            <w:rFonts w:ascii="Arial" w:eastAsia="Arial" w:hAnsi="Arial" w:cs="Arial"/>
            <w:color w:val="FF0000"/>
            <w:sz w:val="22"/>
            <w:szCs w:val="22"/>
          </w:rPr>
          <w:t xml:space="preserve"> </w:t>
        </w:r>
      </w:ins>
      <w:ins w:id="470" w:author="Shicheng Guo" w:date="2016-11-24T20:57:00Z">
        <w:r w:rsidR="00B13524">
          <w:rPr>
            <w:rFonts w:ascii="Arial" w:eastAsia="Arial" w:hAnsi="Arial" w:cs="Arial"/>
            <w:color w:val="FF0000"/>
            <w:sz w:val="22"/>
            <w:szCs w:val="22"/>
          </w:rPr>
          <w:t>which have high MHL in cancer tiss</w:t>
        </w:r>
        <w:r w:rsidR="000601F4">
          <w:rPr>
            <w:rFonts w:ascii="Arial" w:eastAsia="Arial" w:hAnsi="Arial" w:cs="Arial"/>
            <w:color w:val="FF0000"/>
            <w:sz w:val="22"/>
            <w:szCs w:val="22"/>
          </w:rPr>
          <w:t>u</w:t>
        </w:r>
      </w:ins>
      <w:ins w:id="471" w:author="Shicheng Guo" w:date="2016-11-24T21:00:00Z">
        <w:r w:rsidR="000601F4">
          <w:rPr>
            <w:rFonts w:ascii="Arial" w:eastAsia="Arial" w:hAnsi="Arial" w:cs="Arial"/>
            <w:color w:val="FF0000"/>
            <w:sz w:val="22"/>
            <w:szCs w:val="22"/>
          </w:rPr>
          <w:t>es (MHL&gt;0.5)</w:t>
        </w:r>
      </w:ins>
      <w:ins w:id="472" w:author="Shicheng Guo" w:date="2016-11-24T20:57:00Z">
        <w:r w:rsidR="00B13524">
          <w:rPr>
            <w:rFonts w:ascii="Arial" w:eastAsia="Arial" w:hAnsi="Arial" w:cs="Arial"/>
            <w:color w:val="FF0000"/>
            <w:sz w:val="22"/>
            <w:szCs w:val="22"/>
          </w:rPr>
          <w:t xml:space="preserve"> and cancer plasma while low </w:t>
        </w:r>
        <w:r w:rsidR="000601F4">
          <w:rPr>
            <w:rFonts w:ascii="Arial" w:eastAsia="Arial" w:hAnsi="Arial" w:cs="Arial"/>
            <w:color w:val="FF0000"/>
            <w:sz w:val="22"/>
            <w:szCs w:val="22"/>
          </w:rPr>
          <w:t>MHL</w:t>
        </w:r>
      </w:ins>
      <w:ins w:id="473" w:author="Shicheng Guo" w:date="2016-11-24T21:00:00Z">
        <w:r w:rsidR="000601F4">
          <w:rPr>
            <w:rFonts w:ascii="Arial" w:eastAsia="Arial" w:hAnsi="Arial" w:cs="Arial"/>
            <w:color w:val="FF0000"/>
            <w:sz w:val="22"/>
            <w:szCs w:val="22"/>
          </w:rPr>
          <w:t xml:space="preserve"> </w:t>
        </w:r>
      </w:ins>
      <w:ins w:id="474" w:author="Shicheng Guo" w:date="2016-11-24T20:57:00Z">
        <w:r w:rsidR="00B13524">
          <w:rPr>
            <w:rFonts w:ascii="Arial" w:eastAsia="Arial" w:hAnsi="Arial" w:cs="Arial"/>
            <w:color w:val="FF0000"/>
            <w:sz w:val="22"/>
            <w:szCs w:val="22"/>
          </w:rPr>
          <w:t>in WBC and normal tissues</w:t>
        </w:r>
      </w:ins>
      <w:ins w:id="475" w:author="Shicheng Guo" w:date="2016-11-24T21:00:00Z">
        <w:r w:rsidR="000601F4">
          <w:rPr>
            <w:rFonts w:ascii="Arial" w:eastAsia="Arial" w:hAnsi="Arial" w:cs="Arial"/>
            <w:color w:val="FF0000"/>
            <w:sz w:val="22"/>
            <w:szCs w:val="22"/>
          </w:rPr>
          <w:t xml:space="preserve"> (MHL&lt;0.1)</w:t>
        </w:r>
      </w:ins>
      <w:ins w:id="476" w:author="Shicheng Guo" w:date="2016-11-24T20:57:00Z">
        <w:r w:rsidR="00B13524">
          <w:rPr>
            <w:rFonts w:ascii="Arial" w:eastAsia="Arial" w:hAnsi="Arial" w:cs="Arial"/>
            <w:color w:val="FF0000"/>
            <w:sz w:val="22"/>
            <w:szCs w:val="22"/>
          </w:rPr>
          <w:t>.</w:t>
        </w:r>
        <w:r w:rsidR="00B13524" w:rsidRPr="0070656E">
          <w:rPr>
            <w:rFonts w:ascii="Arial" w:eastAsia="Arial" w:hAnsi="Arial" w:cs="Arial"/>
            <w:color w:val="FF0000"/>
            <w:sz w:val="22"/>
            <w:szCs w:val="22"/>
            <w:rPrChange w:id="477" w:author="Shicheng Guo" w:date="2016-11-24T21:05:00Z">
              <w:rPr>
                <w:rFonts w:ascii="Arial" w:eastAsia="Arial" w:hAnsi="Arial" w:cs="Arial"/>
                <w:color w:val="auto"/>
                <w:sz w:val="22"/>
                <w:szCs w:val="22"/>
              </w:rPr>
            </w:rPrChange>
          </w:rPr>
          <w:t xml:space="preserve"> </w:t>
        </w:r>
      </w:ins>
      <w:ins w:id="478" w:author="Shicheng Guo" w:date="2016-11-24T21:01:00Z">
        <w:r w:rsidR="0070656E" w:rsidRPr="0070656E">
          <w:rPr>
            <w:rFonts w:ascii="Arial" w:eastAsia="Arial" w:hAnsi="Arial" w:cs="Arial"/>
            <w:color w:val="FF0000"/>
            <w:sz w:val="22"/>
            <w:szCs w:val="22"/>
            <w:rPrChange w:id="479" w:author="Shicheng Guo" w:date="2016-11-24T21:05:00Z">
              <w:rPr>
                <w:rFonts w:ascii="Arial" w:eastAsia="Arial" w:hAnsi="Arial" w:cs="Arial"/>
                <w:color w:val="auto"/>
                <w:sz w:val="22"/>
                <w:szCs w:val="22"/>
              </w:rPr>
            </w:rPrChange>
          </w:rPr>
          <w:t>Barplot showed MHL in different</w:t>
        </w:r>
      </w:ins>
      <w:ins w:id="480" w:author="Shicheng Guo" w:date="2016-11-24T21:02:00Z">
        <w:r w:rsidR="0070656E" w:rsidRPr="0070656E">
          <w:rPr>
            <w:rFonts w:ascii="Arial" w:eastAsia="Arial" w:hAnsi="Arial" w:cs="Arial"/>
            <w:color w:val="FF0000"/>
            <w:sz w:val="22"/>
            <w:szCs w:val="22"/>
            <w:rPrChange w:id="481" w:author="Shicheng Guo" w:date="2016-11-24T21:05:00Z">
              <w:rPr>
                <w:rFonts w:ascii="Arial" w:eastAsia="Arial" w:hAnsi="Arial" w:cs="Arial"/>
                <w:color w:val="auto"/>
                <w:sz w:val="22"/>
                <w:szCs w:val="22"/>
              </w:rPr>
            </w:rPrChange>
          </w:rPr>
          <w:t xml:space="preserve"> samples</w:t>
        </w:r>
      </w:ins>
      <w:ins w:id="482" w:author="Shicheng Guo" w:date="2016-11-24T21:03:00Z">
        <w:r w:rsidR="0070656E" w:rsidRPr="0070656E">
          <w:rPr>
            <w:rFonts w:ascii="Arial" w:eastAsia="Arial" w:hAnsi="Arial" w:cs="Arial"/>
            <w:color w:val="FF0000"/>
            <w:sz w:val="22"/>
            <w:szCs w:val="22"/>
            <w:rPrChange w:id="483" w:author="Shicheng Guo" w:date="2016-11-24T21:05:00Z">
              <w:rPr>
                <w:rFonts w:ascii="Arial" w:eastAsia="Arial" w:hAnsi="Arial" w:cs="Arial"/>
                <w:color w:val="auto"/>
                <w:sz w:val="22"/>
                <w:szCs w:val="22"/>
              </w:rPr>
            </w:rPrChange>
          </w:rPr>
          <w:t>.</w:t>
        </w:r>
      </w:ins>
      <w:ins w:id="484" w:author="Shicheng Guo" w:date="2016-11-24T21:06:00Z">
        <w:r w:rsidR="0070656E" w:rsidRPr="0070656E">
          <w:rPr>
            <w:rFonts w:ascii="Arial" w:eastAsia="Arial" w:hAnsi="Arial" w:cs="Arial"/>
            <w:color w:val="FF0000"/>
            <w:sz w:val="22"/>
            <w:szCs w:val="22"/>
            <w:rPrChange w:id="485" w:author="Shicheng Guo" w:date="2016-11-24T21:06:00Z">
              <w:rPr>
                <w:rFonts w:ascii="Arial" w:eastAsia="Arial" w:hAnsi="Arial" w:cs="Arial"/>
                <w:color w:val="auto"/>
                <w:sz w:val="22"/>
                <w:szCs w:val="22"/>
              </w:rPr>
            </w:rPrChange>
          </w:rPr>
          <w:t xml:space="preserve"> MHL level in cancer pla</w:t>
        </w:r>
        <w:r w:rsidR="0070656E">
          <w:rPr>
            <w:rFonts w:ascii="Arial" w:eastAsia="Arial" w:hAnsi="Arial" w:cs="Arial"/>
            <w:color w:val="FF0000"/>
            <w:sz w:val="22"/>
            <w:szCs w:val="22"/>
          </w:rPr>
          <w:t>sma</w:t>
        </w:r>
      </w:ins>
      <w:ins w:id="486" w:author="Shicheng Guo" w:date="2016-11-24T21:07:00Z">
        <w:r w:rsidR="0070656E">
          <w:rPr>
            <w:rFonts w:ascii="Arial" w:eastAsia="Arial" w:hAnsi="Arial" w:cs="Arial"/>
            <w:color w:val="FF0000"/>
            <w:sz w:val="22"/>
            <w:szCs w:val="22"/>
          </w:rPr>
          <w:t xml:space="preserve"> </w:t>
        </w:r>
      </w:ins>
      <w:ins w:id="487" w:author="Shicheng Guo" w:date="2016-11-24T21:06:00Z">
        <w:r w:rsidR="0070656E">
          <w:rPr>
            <w:rFonts w:ascii="Arial" w:eastAsia="Arial" w:hAnsi="Arial" w:cs="Arial"/>
            <w:color w:val="FF0000"/>
            <w:sz w:val="22"/>
            <w:szCs w:val="22"/>
          </w:rPr>
          <w:t>(</w:t>
        </w:r>
      </w:ins>
      <w:ins w:id="488" w:author="Shicheng Guo" w:date="2016-11-24T21:07:00Z">
        <w:r w:rsidR="0070656E">
          <w:rPr>
            <w:rFonts w:ascii="Arial" w:eastAsia="Arial" w:hAnsi="Arial" w:cs="Arial"/>
            <w:color w:val="FF0000"/>
            <w:sz w:val="22"/>
            <w:szCs w:val="22"/>
          </w:rPr>
          <w:t>CRC and LC</w:t>
        </w:r>
      </w:ins>
      <w:ins w:id="489" w:author="Shicheng Guo" w:date="2016-11-24T21:06:00Z">
        <w:r w:rsidR="0070656E">
          <w:rPr>
            <w:rFonts w:ascii="Arial" w:eastAsia="Arial" w:hAnsi="Arial" w:cs="Arial"/>
            <w:color w:val="FF0000"/>
            <w:sz w:val="22"/>
            <w:szCs w:val="22"/>
          </w:rPr>
          <w:t xml:space="preserve">) </w:t>
        </w:r>
        <w:r w:rsidR="0070656E" w:rsidRPr="0070656E">
          <w:rPr>
            <w:rFonts w:ascii="Arial" w:eastAsia="Arial" w:hAnsi="Arial" w:cs="Arial"/>
            <w:color w:val="FF0000"/>
            <w:sz w:val="22"/>
            <w:szCs w:val="22"/>
            <w:rPrChange w:id="490" w:author="Shicheng Guo" w:date="2016-11-24T21:06:00Z">
              <w:rPr>
                <w:rFonts w:ascii="Arial" w:eastAsia="Arial" w:hAnsi="Arial" w:cs="Arial"/>
                <w:color w:val="auto"/>
                <w:sz w:val="22"/>
                <w:szCs w:val="22"/>
              </w:rPr>
            </w:rPrChange>
          </w:rPr>
          <w:t>and normal plasma</w:t>
        </w:r>
      </w:ins>
      <w:ins w:id="491" w:author="Shicheng Guo" w:date="2016-11-24T21:07:00Z">
        <w:r w:rsidR="0070656E">
          <w:rPr>
            <w:rFonts w:ascii="Arial" w:eastAsia="Arial" w:hAnsi="Arial" w:cs="Arial"/>
            <w:color w:val="FF0000"/>
            <w:sz w:val="22"/>
            <w:szCs w:val="22"/>
          </w:rPr>
          <w:t xml:space="preserve"> (NP)</w:t>
        </w:r>
      </w:ins>
      <w:ins w:id="492" w:author="Shicheng Guo" w:date="2016-11-24T21:06:00Z">
        <w:r w:rsidR="0070656E" w:rsidRPr="0070656E">
          <w:rPr>
            <w:rFonts w:ascii="Arial" w:eastAsia="Arial" w:hAnsi="Arial" w:cs="Arial"/>
            <w:color w:val="FF0000"/>
            <w:sz w:val="22"/>
            <w:szCs w:val="22"/>
            <w:rPrChange w:id="493" w:author="Shicheng Guo" w:date="2016-11-24T21:06:00Z">
              <w:rPr>
                <w:rFonts w:ascii="Arial" w:eastAsia="Arial" w:hAnsi="Arial" w:cs="Arial"/>
                <w:color w:val="auto"/>
                <w:sz w:val="22"/>
                <w:szCs w:val="22"/>
              </w:rPr>
            </w:rPrChange>
          </w:rPr>
          <w:t xml:space="preserve"> were applied with two-tail t-test</w:t>
        </w:r>
      </w:ins>
      <w:ins w:id="494" w:author="Shicheng Guo" w:date="2016-11-24T21:07:00Z">
        <w:r w:rsidR="0070656E">
          <w:rPr>
            <w:rFonts w:ascii="Arial" w:eastAsia="Arial" w:hAnsi="Arial" w:cs="Arial"/>
            <w:color w:val="FF0000"/>
            <w:sz w:val="22"/>
            <w:szCs w:val="22"/>
          </w:rPr>
          <w:t>.</w:t>
        </w:r>
        <w:r w:rsidR="007568C0">
          <w:rPr>
            <w:rFonts w:ascii="Arial" w:eastAsia="Arial" w:hAnsi="Arial" w:cs="Arial"/>
            <w:color w:val="FF0000"/>
            <w:sz w:val="22"/>
            <w:szCs w:val="22"/>
          </w:rPr>
          <w:t xml:space="preserve"> </w:t>
        </w:r>
        <w:r w:rsidR="007568C0" w:rsidRPr="00394575">
          <w:rPr>
            <w:rFonts w:ascii="Arial" w:eastAsia="Arial" w:hAnsi="Arial" w:cs="Arial"/>
            <w:color w:val="FF0000"/>
            <w:sz w:val="22"/>
            <w:szCs w:val="22"/>
          </w:rPr>
          <w:t>ONT: other normal tissues</w:t>
        </w:r>
      </w:ins>
      <w:ins w:id="495" w:author="Shicheng Guo" w:date="2016-11-24T22:31:00Z">
        <w:r w:rsidR="00D83C91">
          <w:rPr>
            <w:rFonts w:ascii="Arial" w:eastAsia="Arial" w:hAnsi="Arial" w:cs="Arial"/>
            <w:color w:val="FF0000"/>
            <w:sz w:val="22"/>
            <w:szCs w:val="22"/>
          </w:rPr>
          <w:t xml:space="preserve">. </w:t>
        </w:r>
        <w:r w:rsidR="00D83C91" w:rsidRPr="00B24A17">
          <w:rPr>
            <w:rFonts w:ascii="Arial" w:eastAsia="Arial" w:hAnsi="Arial" w:cs="Arial"/>
            <w:color w:val="FF0000"/>
            <w:sz w:val="22"/>
            <w:szCs w:val="22"/>
            <w:rPrChange w:id="496" w:author="Shicheng Guo" w:date="2016-11-24T22:31:00Z">
              <w:rPr>
                <w:rFonts w:ascii="ArialMT" w:hAnsi="ArialMT" w:cs="ArialMT"/>
              </w:rPr>
            </w:rPrChange>
          </w:rPr>
          <w:t xml:space="preserve">(c) A mixture of DNA fragments from cancer cells and WB cells at different ratios (0.1% to 50%) by random sampling of haplotypes in the Group II regions, and repeated 1,000 times to empirically determined </w:t>
        </w:r>
        <w:r w:rsidR="00D83C91" w:rsidRPr="00B24A17">
          <w:rPr>
            <w:rFonts w:ascii="Arial" w:eastAsia="Arial" w:hAnsi="Arial" w:cs="Arial"/>
            <w:color w:val="FF0000"/>
            <w:sz w:val="22"/>
            <w:szCs w:val="22"/>
            <w:rPrChange w:id="497" w:author="Shicheng Guo" w:date="2016-11-24T22:31:00Z">
              <w:rPr>
                <w:rFonts w:ascii="ArialMT" w:hAnsi="ArialMT" w:cs="ArialMT"/>
              </w:rPr>
            </w:rPrChange>
          </w:rPr>
          <w:lastRenderedPageBreak/>
          <w:t>the mean and variance of MHL and 5mC levels at different fractions of cancer DNA. (d) Once an empirical “standard curve” was constructed, we then used it to estimate the fraction cancer DNA in the plasma samples.</w:t>
        </w:r>
      </w:ins>
      <w:ins w:id="498" w:author="Shicheng Guo" w:date="2016-11-25T00:06:00Z">
        <w:r w:rsidR="00EC437B">
          <w:rPr>
            <w:rFonts w:ascii="Arial" w:eastAsia="Arial" w:hAnsi="Arial" w:cs="Arial"/>
            <w:color w:val="FF0000"/>
            <w:sz w:val="22"/>
            <w:szCs w:val="22"/>
          </w:rPr>
          <w:t xml:space="preserve"> </w:t>
        </w:r>
        <w:r w:rsidR="00EC437B" w:rsidRPr="00EC437B">
          <w:rPr>
            <w:rFonts w:ascii="Arial" w:eastAsia="Arial" w:hAnsi="Arial" w:cs="Arial"/>
            <w:color w:val="FF0000"/>
            <w:sz w:val="22"/>
            <w:szCs w:val="22"/>
            <w:rPrChange w:id="499" w:author="Shicheng Guo" w:date="2016-11-25T00:06:00Z">
              <w:rPr>
                <w:rFonts w:ascii="Arial" w:eastAsia="Arial" w:hAnsi="Arial" w:cs="Arial"/>
                <w:color w:val="auto"/>
                <w:sz w:val="22"/>
                <w:szCs w:val="22"/>
              </w:rPr>
            </w:rPrChange>
          </w:rPr>
          <w:t>CCP denotes colorectal cancer plasma, LCP denotes lung cancer plasma and NP denotes normal plasma.</w:t>
        </w:r>
        <w:r w:rsidR="00EC437B">
          <w:rPr>
            <w:rFonts w:ascii="Arial" w:eastAsia="Arial" w:hAnsi="Arial" w:cs="Arial"/>
            <w:color w:val="auto"/>
            <w:sz w:val="22"/>
            <w:szCs w:val="22"/>
          </w:rPr>
          <w:t xml:space="preserve"> </w:t>
        </w:r>
      </w:ins>
    </w:p>
    <w:p w14:paraId="00F60FDA" w14:textId="2A0BC09F" w:rsidR="00D83C91" w:rsidRDefault="00D83C91" w:rsidP="00D83C91">
      <w:pPr>
        <w:spacing w:line="276" w:lineRule="auto"/>
        <w:jc w:val="left"/>
        <w:rPr>
          <w:ins w:id="500" w:author="Shicheng Guo" w:date="2016-11-24T22:31:00Z"/>
          <w:rFonts w:ascii="ArialMT" w:hAnsi="ArialMT" w:cs="ArialMT"/>
        </w:rPr>
      </w:pPr>
    </w:p>
    <w:p w14:paraId="28D7A6D2" w14:textId="58A433A6" w:rsidR="00880B2E" w:rsidRPr="00530512" w:rsidDel="00B24A17" w:rsidRDefault="00DB3D74" w:rsidP="000B5869">
      <w:pPr>
        <w:spacing w:line="276" w:lineRule="auto"/>
        <w:jc w:val="left"/>
        <w:rPr>
          <w:del w:id="501" w:author="Shicheng Guo" w:date="2016-11-24T22:31:00Z"/>
          <w:rFonts w:ascii="Arial" w:eastAsia="Arial" w:hAnsi="Arial" w:cs="Arial"/>
          <w:color w:val="auto"/>
          <w:sz w:val="22"/>
          <w:szCs w:val="22"/>
        </w:rPr>
      </w:pPr>
      <w:del w:id="502" w:author="Shicheng Guo" w:date="2016-11-24T21:00:00Z">
        <w:r w:rsidRPr="007568C0" w:rsidDel="000601F4">
          <w:rPr>
            <w:rFonts w:ascii="Arial" w:eastAsia="Arial" w:hAnsi="Arial" w:cs="Arial"/>
            <w:color w:val="FF0000"/>
            <w:sz w:val="22"/>
            <w:szCs w:val="22"/>
            <w:rPrChange w:id="503" w:author="Shicheng Guo" w:date="2016-11-24T21:07:00Z">
              <w:rPr>
                <w:rFonts w:ascii="Arial" w:eastAsia="Arial" w:hAnsi="Arial" w:cs="Arial"/>
                <w:color w:val="auto"/>
                <w:sz w:val="22"/>
                <w:szCs w:val="22"/>
              </w:rPr>
            </w:rPrChange>
          </w:rPr>
          <w:delText xml:space="preserve"> </w:delText>
        </w:r>
      </w:del>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19AAD381" w14:textId="0661879D" w:rsidR="00880B2E" w:rsidRPr="00530512" w:rsidRDefault="00880B2E" w:rsidP="000B5869">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EB54ED" w:rsidRPr="00530512">
        <w:rPr>
          <w:rFonts w:ascii="Arial" w:eastAsia="Arial" w:hAnsi="Arial" w:cs="Arial"/>
          <w:color w:val="auto"/>
          <w:sz w:val="22"/>
          <w:szCs w:val="22"/>
        </w:rPr>
        <w:t>Methylation Haplotype Load in Cancer Diagnosis and Tumor-of-Origin Deconvolution.</w:t>
      </w:r>
    </w:p>
    <w:p w14:paraId="71E6B269" w14:textId="52DB84D5" w:rsidR="00FD3BB1" w:rsidRPr="00FD3BB1" w:rsidRDefault="00B92B21">
      <w:pPr>
        <w:spacing w:line="276" w:lineRule="auto"/>
        <w:jc w:val="left"/>
        <w:rPr>
          <w:ins w:id="504" w:author="Shicheng Guo" w:date="2016-11-25T00:08:00Z"/>
          <w:rFonts w:ascii="Arial" w:eastAsia="Arial" w:hAnsi="Arial" w:cs="Arial"/>
          <w:color w:val="FF0000"/>
          <w:sz w:val="22"/>
          <w:szCs w:val="22"/>
          <w:rPrChange w:id="505" w:author="Shicheng Guo" w:date="2016-11-25T00:16:00Z">
            <w:rPr>
              <w:ins w:id="506" w:author="Shicheng Guo" w:date="2016-11-25T00:08:00Z"/>
              <w:rFonts w:ascii="Arial" w:eastAsia="Arial" w:hAnsi="Arial" w:cs="Arial"/>
              <w:color w:val="000000" w:themeColor="text1"/>
              <w:sz w:val="22"/>
              <w:szCs w:val="22"/>
            </w:rPr>
          </w:rPrChange>
        </w:rPr>
      </w:pPr>
      <w:r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tissue-specific MHL in the plasmas of cancer patients, but not normal plasma or whole blood</w:t>
      </w:r>
      <w:r w:rsidRPr="00530512">
        <w:rPr>
          <w:rFonts w:ascii="Arial" w:eastAsia="Arial" w:hAnsi="Arial" w:cs="Arial"/>
          <w:color w:val="auto"/>
          <w:sz w:val="22"/>
          <w:szCs w:val="22"/>
        </w:rPr>
        <w:t>.</w:t>
      </w:r>
      <w:ins w:id="507" w:author="Shicheng Guo" w:date="2016-11-24T23:03:00Z">
        <w:r w:rsidR="001903D8">
          <w:rPr>
            <w:rFonts w:ascii="Arial" w:eastAsia="Arial" w:hAnsi="Arial" w:cs="Arial"/>
            <w:color w:val="auto"/>
            <w:sz w:val="22"/>
            <w:szCs w:val="22"/>
          </w:rPr>
          <w:t xml:space="preserve"> </w:t>
        </w:r>
        <w:r w:rsidR="001903D8" w:rsidRPr="001903D8">
          <w:rPr>
            <w:rFonts w:ascii="Arial" w:eastAsia="Arial" w:hAnsi="Arial" w:cs="Arial"/>
            <w:color w:val="FF0000"/>
            <w:sz w:val="22"/>
            <w:szCs w:val="22"/>
            <w:rPrChange w:id="508" w:author="Shicheng Guo" w:date="2016-11-24T23:08:00Z">
              <w:rPr>
                <w:rFonts w:ascii="Arial" w:eastAsia="Arial" w:hAnsi="Arial" w:cs="Arial"/>
                <w:color w:val="auto"/>
                <w:sz w:val="22"/>
                <w:szCs w:val="22"/>
              </w:rPr>
            </w:rPrChange>
          </w:rPr>
          <w:t xml:space="preserve">Examples to show </w:t>
        </w:r>
      </w:ins>
      <w:ins w:id="509" w:author="Shicheng Guo" w:date="2016-11-24T23:09:00Z">
        <w:r w:rsidR="001903D8">
          <w:rPr>
            <w:rFonts w:ascii="Arial" w:eastAsia="Arial" w:hAnsi="Arial" w:cs="Arial"/>
            <w:color w:val="FF0000"/>
            <w:sz w:val="22"/>
            <w:szCs w:val="22"/>
          </w:rPr>
          <w:t xml:space="preserve">tissue specific </w:t>
        </w:r>
      </w:ins>
      <w:ins w:id="510" w:author="Shicheng Guo" w:date="2016-11-24T23:03:00Z">
        <w:r w:rsidR="001903D8">
          <w:rPr>
            <w:rFonts w:ascii="Arial" w:eastAsia="Arial" w:hAnsi="Arial" w:cs="Arial"/>
            <w:color w:val="FF0000"/>
            <w:sz w:val="22"/>
            <w:szCs w:val="22"/>
          </w:rPr>
          <w:t>MHL</w:t>
        </w:r>
        <w:r w:rsidR="001903D8" w:rsidRPr="001903D8">
          <w:rPr>
            <w:rFonts w:ascii="Arial" w:eastAsia="Arial" w:hAnsi="Arial" w:cs="Arial"/>
            <w:color w:val="FF0000"/>
            <w:sz w:val="22"/>
            <w:szCs w:val="22"/>
            <w:rPrChange w:id="511" w:author="Shicheng Guo" w:date="2016-11-24T23:08:00Z">
              <w:rPr>
                <w:rFonts w:ascii="Arial" w:eastAsia="Arial" w:hAnsi="Arial" w:cs="Arial"/>
                <w:color w:val="auto"/>
                <w:sz w:val="22"/>
                <w:szCs w:val="22"/>
              </w:rPr>
            </w:rPrChange>
          </w:rPr>
          <w:t xml:space="preserve"> biomarker</w:t>
        </w:r>
      </w:ins>
      <w:ins w:id="512" w:author="Shicheng Guo" w:date="2016-11-24T23:04:00Z">
        <w:r w:rsidR="001903D8" w:rsidRPr="001903D8">
          <w:rPr>
            <w:rFonts w:ascii="Arial" w:eastAsia="Arial" w:hAnsi="Arial" w:cs="Arial"/>
            <w:color w:val="FF0000"/>
            <w:sz w:val="22"/>
            <w:szCs w:val="22"/>
            <w:rPrChange w:id="513" w:author="Shicheng Guo" w:date="2016-11-24T23:08:00Z">
              <w:rPr>
                <w:rFonts w:ascii="Arial" w:eastAsia="Arial" w:hAnsi="Arial" w:cs="Arial"/>
                <w:color w:val="auto"/>
                <w:sz w:val="22"/>
                <w:szCs w:val="22"/>
              </w:rPr>
            </w:rPrChange>
          </w:rPr>
          <w:t xml:space="preserve">s </w:t>
        </w:r>
      </w:ins>
      <w:ins w:id="514" w:author="Shicheng Guo" w:date="2016-11-24T23:09:00Z">
        <w:r w:rsidR="001903D8">
          <w:rPr>
            <w:rFonts w:ascii="Arial" w:eastAsia="Arial" w:hAnsi="Arial" w:cs="Arial"/>
            <w:color w:val="FF0000"/>
            <w:sz w:val="22"/>
            <w:szCs w:val="22"/>
          </w:rPr>
          <w:t xml:space="preserve">existed in tissue and corresponding cancer plasma which could be applied for tissue-of-origin mapping. </w:t>
        </w:r>
      </w:ins>
      <w:del w:id="515" w:author="Shicheng Guo" w:date="2016-11-24T23:03:00Z">
        <w:r w:rsidRPr="00530512" w:rsidDel="001903D8">
          <w:rPr>
            <w:rFonts w:ascii="Arial" w:eastAsia="Arial" w:hAnsi="Arial" w:cs="Arial"/>
            <w:color w:val="auto"/>
            <w:sz w:val="22"/>
            <w:szCs w:val="22"/>
          </w:rPr>
          <w:delText xml:space="preserve"> </w:delText>
        </w:r>
      </w:del>
      <w:del w:id="516" w:author="Shicheng Guo" w:date="2016-11-24T23:09:00Z">
        <w:r w:rsidRPr="00530512" w:rsidDel="001903D8">
          <w:rPr>
            <w:rFonts w:ascii="Arial" w:eastAsia="Arial" w:hAnsi="Arial" w:cs="Arial"/>
            <w:color w:val="auto"/>
            <w:sz w:val="22"/>
            <w:szCs w:val="22"/>
          </w:rPr>
          <w:delText>(</w:delText>
        </w:r>
      </w:del>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Identification of informative MHBs for tissue prediction.</w:t>
      </w:r>
      <w:ins w:id="517" w:author="Shicheng Guo" w:date="2016-11-24T23:29:00Z">
        <w:r w:rsidR="00BE29DF">
          <w:rPr>
            <w:rFonts w:ascii="Arial" w:eastAsia="Arial" w:hAnsi="Arial" w:cs="Arial"/>
            <w:color w:val="auto"/>
            <w:sz w:val="22"/>
            <w:szCs w:val="22"/>
          </w:rPr>
          <w:t xml:space="preserve"> </w:t>
        </w:r>
        <w:r w:rsidR="00BE29DF" w:rsidRPr="00FD3BB1">
          <w:rPr>
            <w:rFonts w:ascii="Arial" w:eastAsia="Arial" w:hAnsi="Arial" w:cs="Arial"/>
            <w:color w:val="FF0000"/>
            <w:sz w:val="22"/>
            <w:szCs w:val="22"/>
            <w:rPrChange w:id="518" w:author="Shicheng Guo" w:date="2016-11-25T00:16:00Z">
              <w:rPr>
                <w:rFonts w:ascii="Arial" w:eastAsia="Arial" w:hAnsi="Arial" w:cs="Arial"/>
                <w:color w:val="auto"/>
                <w:sz w:val="22"/>
                <w:szCs w:val="22"/>
              </w:rPr>
            </w:rPrChange>
          </w:rPr>
          <w:t>Tissue-s</w:t>
        </w:r>
      </w:ins>
      <w:ins w:id="519" w:author="Shicheng Guo" w:date="2016-11-24T23:30:00Z">
        <w:r w:rsidR="00BE29DF" w:rsidRPr="00FD3BB1">
          <w:rPr>
            <w:rFonts w:ascii="Arial" w:eastAsia="Arial" w:hAnsi="Arial" w:cs="Arial"/>
            <w:color w:val="FF0000"/>
            <w:sz w:val="22"/>
            <w:szCs w:val="22"/>
            <w:rPrChange w:id="520" w:author="Shicheng Guo" w:date="2016-11-25T00:16:00Z">
              <w:rPr>
                <w:rFonts w:ascii="Arial" w:eastAsia="Arial" w:hAnsi="Arial" w:cs="Arial"/>
                <w:color w:val="auto"/>
                <w:sz w:val="22"/>
                <w:szCs w:val="22"/>
              </w:rPr>
            </w:rPrChange>
          </w:rPr>
          <w:t xml:space="preserve">pecific MHBs were selected </w:t>
        </w:r>
      </w:ins>
      <w:ins w:id="521" w:author="Shicheng Guo" w:date="2016-11-25T00:09:00Z">
        <w:r w:rsidR="00FD3BB1" w:rsidRPr="00FD3BB1">
          <w:rPr>
            <w:rFonts w:ascii="Arial" w:eastAsia="Arial" w:hAnsi="Arial" w:cs="Arial"/>
            <w:color w:val="FF0000"/>
            <w:sz w:val="22"/>
            <w:szCs w:val="22"/>
            <w:rPrChange w:id="522" w:author="Shicheng Guo" w:date="2016-11-25T00:16:00Z">
              <w:rPr>
                <w:rFonts w:ascii="Arial" w:eastAsia="Arial" w:hAnsi="Arial" w:cs="Arial"/>
                <w:color w:val="auto"/>
                <w:sz w:val="22"/>
                <w:szCs w:val="22"/>
              </w:rPr>
            </w:rPrChange>
          </w:rPr>
          <w:t xml:space="preserve">with the threshold of GSI&gt;0.1 and the top </w:t>
        </w:r>
      </w:ins>
      <w:ins w:id="523" w:author="Shicheng Guo" w:date="2016-11-25T00:10:00Z">
        <w:r w:rsidR="00FD3BB1" w:rsidRPr="00FD3BB1">
          <w:rPr>
            <w:rFonts w:ascii="Arial" w:eastAsia="Arial" w:hAnsi="Arial" w:cs="Arial"/>
            <w:color w:val="FF0000"/>
            <w:sz w:val="22"/>
            <w:szCs w:val="22"/>
            <w:rPrChange w:id="524" w:author="Shicheng Guo" w:date="2016-11-25T00:16:00Z">
              <w:rPr>
                <w:rFonts w:ascii="Arial" w:eastAsia="Arial" w:hAnsi="Arial" w:cs="Arial"/>
                <w:color w:val="auto"/>
                <w:sz w:val="22"/>
                <w:szCs w:val="22"/>
              </w:rPr>
            </w:rPrChange>
          </w:rPr>
          <w:t>300 tissue specific MHBs were selected in this stage.</w:t>
        </w:r>
      </w:ins>
      <w:ins w:id="525" w:author="Shicheng Guo" w:date="2016-11-25T00:11:00Z">
        <w:r w:rsidR="00FD3BB1" w:rsidRPr="00FD3BB1">
          <w:rPr>
            <w:rFonts w:ascii="Arial" w:eastAsia="Arial" w:hAnsi="Arial" w:cs="Arial"/>
            <w:color w:val="FF0000"/>
            <w:sz w:val="22"/>
            <w:szCs w:val="22"/>
            <w:rPrChange w:id="526" w:author="Shicheng Guo" w:date="2016-11-25T00:16:00Z">
              <w:rPr>
                <w:rFonts w:ascii="Arial" w:eastAsia="Arial" w:hAnsi="Arial" w:cs="Arial"/>
                <w:color w:val="auto"/>
                <w:sz w:val="22"/>
                <w:szCs w:val="22"/>
              </w:rPr>
            </w:rPrChange>
          </w:rPr>
          <w:t xml:space="preserve"> Training dataset including WGBS and RRBS dataset. </w:t>
        </w:r>
      </w:ins>
      <w:del w:id="527" w:author="Shicheng Guo" w:date="2016-11-25T00:09:00Z">
        <w:r w:rsidR="000C00E5" w:rsidRPr="00FD3BB1" w:rsidDel="00FD3BB1">
          <w:rPr>
            <w:rFonts w:ascii="Arial" w:eastAsia="Arial" w:hAnsi="Arial" w:cs="Arial"/>
            <w:color w:val="FF0000"/>
            <w:sz w:val="22"/>
            <w:szCs w:val="22"/>
            <w:rPrChange w:id="528" w:author="Shicheng Guo" w:date="2016-11-25T00:16:00Z">
              <w:rPr>
                <w:rFonts w:ascii="Arial" w:eastAsia="Arial" w:hAnsi="Arial" w:cs="Arial"/>
                <w:color w:val="auto"/>
                <w:sz w:val="22"/>
                <w:szCs w:val="22"/>
              </w:rPr>
            </w:rPrChange>
          </w:rPr>
          <w:delText xml:space="preserve"> </w:delText>
        </w:r>
      </w:del>
      <w:r w:rsidR="000C00E5" w:rsidRPr="00FD3BB1">
        <w:rPr>
          <w:rFonts w:ascii="Arial" w:eastAsia="Arial" w:hAnsi="Arial" w:cs="Arial"/>
          <w:color w:val="FF0000"/>
          <w:sz w:val="22"/>
          <w:szCs w:val="22"/>
          <w:rPrChange w:id="529" w:author="Shicheng Guo" w:date="2016-11-25T00:16:00Z">
            <w:rPr>
              <w:rFonts w:ascii="Arial" w:eastAsia="Arial" w:hAnsi="Arial" w:cs="Arial"/>
              <w:color w:val="auto"/>
              <w:sz w:val="22"/>
              <w:szCs w:val="22"/>
            </w:rPr>
          </w:rPrChange>
        </w:rPr>
        <w:t>(c) Application of the predictive model to plasma samples from cancer patients and normal individuals.</w:t>
      </w:r>
      <w:ins w:id="530" w:author="Shicheng Guo" w:date="2016-11-25T00:12:00Z">
        <w:r w:rsidR="00FD3BB1" w:rsidRPr="00FD3BB1">
          <w:rPr>
            <w:rFonts w:ascii="Arial" w:eastAsia="Arial" w:hAnsi="Arial" w:cs="Arial"/>
            <w:color w:val="FF0000"/>
            <w:sz w:val="22"/>
            <w:szCs w:val="22"/>
            <w:rPrChange w:id="531" w:author="Shicheng Guo" w:date="2016-11-25T00:16:00Z">
              <w:rPr>
                <w:rFonts w:ascii="Arial" w:eastAsia="Arial" w:hAnsi="Arial" w:cs="Arial"/>
                <w:color w:val="auto"/>
                <w:sz w:val="22"/>
                <w:szCs w:val="22"/>
              </w:rPr>
            </w:rPrChange>
          </w:rPr>
          <w:t xml:space="preserve"> </w:t>
        </w:r>
      </w:ins>
      <w:del w:id="532" w:author="Shicheng Guo" w:date="2016-11-25T00:13:00Z">
        <w:r w:rsidR="000C00E5" w:rsidRPr="00FD3BB1" w:rsidDel="00FD3BB1">
          <w:rPr>
            <w:rFonts w:ascii="Arial" w:eastAsia="Arial" w:hAnsi="Arial" w:cs="Arial"/>
            <w:color w:val="FF0000"/>
            <w:sz w:val="22"/>
            <w:szCs w:val="22"/>
            <w:rPrChange w:id="533" w:author="Shicheng Guo" w:date="2016-11-25T00:16:00Z">
              <w:rPr>
                <w:rFonts w:ascii="Arial" w:eastAsia="Arial" w:hAnsi="Arial" w:cs="Arial"/>
                <w:color w:val="auto"/>
                <w:sz w:val="22"/>
                <w:szCs w:val="22"/>
              </w:rPr>
            </w:rPrChange>
          </w:rPr>
          <w:delText xml:space="preserve"> </w:delText>
        </w:r>
      </w:del>
      <w:ins w:id="534" w:author="Shicheng Guo" w:date="2016-11-25T00:13:00Z">
        <w:r w:rsidR="00FD3BB1" w:rsidRPr="00FD3BB1">
          <w:rPr>
            <w:rFonts w:ascii="Arial" w:eastAsia="Arial" w:hAnsi="Arial" w:cs="Arial"/>
            <w:color w:val="FF0000"/>
            <w:sz w:val="22"/>
            <w:szCs w:val="22"/>
            <w:rPrChange w:id="535" w:author="Shicheng Guo" w:date="2016-11-25T00:16:00Z">
              <w:rPr>
                <w:rFonts w:ascii="Arial" w:eastAsia="Arial" w:hAnsi="Arial" w:cs="Arial"/>
                <w:color w:val="000000" w:themeColor="text1"/>
                <w:sz w:val="22"/>
                <w:szCs w:val="22"/>
              </w:rPr>
            </w:rPrChange>
          </w:rPr>
          <w:t xml:space="preserve">Plasma </w:t>
        </w:r>
      </w:ins>
      <w:ins w:id="536" w:author="Shicheng Guo" w:date="2016-11-25T00:08:00Z">
        <w:r w:rsidR="00FD3BB1" w:rsidRPr="00FD3BB1">
          <w:rPr>
            <w:rFonts w:ascii="Arial" w:eastAsia="Arial" w:hAnsi="Arial" w:cs="Arial"/>
            <w:color w:val="FF0000"/>
            <w:sz w:val="22"/>
            <w:szCs w:val="22"/>
            <w:rPrChange w:id="537" w:author="Shicheng Guo" w:date="2016-11-25T00:16:00Z">
              <w:rPr>
                <w:rFonts w:ascii="Arial" w:eastAsia="Arial" w:hAnsi="Arial" w:cs="Arial"/>
                <w:color w:val="000000" w:themeColor="text1"/>
                <w:sz w:val="22"/>
                <w:szCs w:val="22"/>
              </w:rPr>
            </w:rPrChange>
          </w:rPr>
          <w:t>samples</w:t>
        </w:r>
      </w:ins>
      <w:ins w:id="538" w:author="Shicheng Guo" w:date="2016-11-25T00:15:00Z">
        <w:r w:rsidR="00FD3BB1" w:rsidRPr="00FD3BB1">
          <w:rPr>
            <w:rFonts w:ascii="Arial" w:eastAsia="Arial" w:hAnsi="Arial" w:cs="Arial"/>
            <w:color w:val="FF0000"/>
            <w:sz w:val="22"/>
            <w:szCs w:val="22"/>
            <w:rPrChange w:id="539" w:author="Shicheng Guo" w:date="2016-11-25T00:16:00Z">
              <w:rPr>
                <w:rFonts w:ascii="Arial" w:eastAsia="Arial" w:hAnsi="Arial" w:cs="Arial"/>
                <w:color w:val="000000" w:themeColor="text1"/>
                <w:sz w:val="22"/>
                <w:szCs w:val="22"/>
              </w:rPr>
            </w:rPrChange>
          </w:rPr>
          <w:t xml:space="preserve"> </w:t>
        </w:r>
        <w:r w:rsidR="00FD3BB1" w:rsidRPr="00FD3BB1">
          <w:rPr>
            <w:rFonts w:ascii="Arial" w:eastAsia="Arial" w:hAnsi="Arial" w:cs="Arial"/>
            <w:color w:val="FF0000"/>
            <w:sz w:val="22"/>
            <w:szCs w:val="22"/>
            <w:rPrChange w:id="540" w:author="Shicheng Guo" w:date="2016-11-25T00:16:00Z">
              <w:rPr>
                <w:rFonts w:asciiTheme="minorEastAsia" w:eastAsiaTheme="minorEastAsia" w:hAnsiTheme="minorEastAsia" w:cs="Arial"/>
                <w:color w:val="000000" w:themeColor="text1"/>
                <w:sz w:val="22"/>
                <w:szCs w:val="22"/>
              </w:rPr>
            </w:rPrChange>
          </w:rPr>
          <w:t>(</w:t>
        </w:r>
      </w:ins>
      <w:ins w:id="541" w:author="Shicheng Guo" w:date="2016-11-25T00:16:00Z">
        <w:r w:rsidR="00FD3BB1" w:rsidRPr="00FD3BB1">
          <w:rPr>
            <w:rFonts w:ascii="Arial" w:eastAsia="Arial" w:hAnsi="Arial" w:cs="Arial"/>
            <w:color w:val="FF0000"/>
            <w:sz w:val="22"/>
            <w:szCs w:val="22"/>
            <w:rPrChange w:id="542" w:author="Shicheng Guo" w:date="2016-11-25T00:16:00Z">
              <w:rPr>
                <w:rFonts w:asciiTheme="minorEastAsia" w:eastAsiaTheme="minorEastAsia" w:hAnsiTheme="minorEastAsia" w:cs="Arial"/>
                <w:color w:val="000000" w:themeColor="text1"/>
                <w:sz w:val="22"/>
                <w:szCs w:val="22"/>
              </w:rPr>
            </w:rPrChange>
          </w:rPr>
          <w:t>30 CRC,</w:t>
        </w:r>
        <w:r w:rsidR="00FD3BB1" w:rsidRPr="00FD3BB1">
          <w:rPr>
            <w:rFonts w:ascii="Arial" w:eastAsia="Arial" w:hAnsi="Arial" w:cs="Arial"/>
            <w:color w:val="FF0000"/>
            <w:sz w:val="22"/>
            <w:szCs w:val="22"/>
            <w:rPrChange w:id="543" w:author="Shicheng Guo" w:date="2016-11-25T00:16:00Z">
              <w:rPr>
                <w:rFonts w:ascii="Arial" w:eastAsia="Arial" w:hAnsi="Arial" w:cs="Arial"/>
                <w:color w:val="000000" w:themeColor="text1"/>
                <w:sz w:val="22"/>
                <w:szCs w:val="22"/>
              </w:rPr>
            </w:rPrChange>
          </w:rPr>
          <w:t>29 LC and 75 NP</w:t>
        </w:r>
      </w:ins>
      <w:ins w:id="544" w:author="Shicheng Guo" w:date="2016-11-25T00:15:00Z">
        <w:r w:rsidR="00FD3BB1" w:rsidRPr="00FD3BB1">
          <w:rPr>
            <w:rFonts w:ascii="Arial" w:eastAsia="Arial" w:hAnsi="Arial" w:cs="Arial"/>
            <w:color w:val="FF0000"/>
            <w:sz w:val="22"/>
            <w:szCs w:val="22"/>
            <w:rPrChange w:id="545" w:author="Shicheng Guo" w:date="2016-11-25T00:16:00Z">
              <w:rPr>
                <w:rFonts w:asciiTheme="minorEastAsia" w:eastAsiaTheme="minorEastAsia" w:hAnsiTheme="minorEastAsia" w:cs="Arial"/>
                <w:color w:val="000000" w:themeColor="text1"/>
                <w:sz w:val="22"/>
                <w:szCs w:val="22"/>
              </w:rPr>
            </w:rPrChange>
          </w:rPr>
          <w:t xml:space="preserve">) </w:t>
        </w:r>
      </w:ins>
      <w:ins w:id="546" w:author="Shicheng Guo" w:date="2016-11-25T00:14:00Z">
        <w:r w:rsidR="00FD3BB1" w:rsidRPr="00FD3BB1">
          <w:rPr>
            <w:rFonts w:ascii="Arial" w:eastAsia="Arial" w:hAnsi="Arial" w:cs="Arial"/>
            <w:color w:val="FF0000"/>
            <w:sz w:val="22"/>
            <w:szCs w:val="22"/>
            <w:rPrChange w:id="547" w:author="Shicheng Guo" w:date="2016-11-25T00:16:00Z">
              <w:rPr>
                <w:rFonts w:ascii="Arial" w:eastAsia="Arial" w:hAnsi="Arial" w:cs="Arial"/>
                <w:color w:val="000000" w:themeColor="text1"/>
                <w:sz w:val="22"/>
                <w:szCs w:val="22"/>
              </w:rPr>
            </w:rPrChange>
          </w:rPr>
          <w:t xml:space="preserve">were separated </w:t>
        </w:r>
      </w:ins>
      <w:ins w:id="548" w:author="Shicheng Guo" w:date="2016-11-25T00:08:00Z">
        <w:r w:rsidR="00FD3BB1" w:rsidRPr="00FD3BB1">
          <w:rPr>
            <w:rFonts w:ascii="Arial" w:eastAsia="Arial" w:hAnsi="Arial" w:cs="Arial"/>
            <w:color w:val="FF0000"/>
            <w:sz w:val="22"/>
            <w:szCs w:val="22"/>
            <w:rPrChange w:id="549" w:author="Shicheng Guo" w:date="2016-11-25T00:16:00Z">
              <w:rPr>
                <w:rFonts w:ascii="Arial" w:eastAsia="Arial" w:hAnsi="Arial" w:cs="Arial"/>
                <w:color w:val="000000" w:themeColor="text1"/>
                <w:sz w:val="22"/>
                <w:szCs w:val="22"/>
              </w:rPr>
            </w:rPrChange>
          </w:rPr>
          <w:t>into 5 parts</w:t>
        </w:r>
      </w:ins>
      <w:ins w:id="550" w:author="Shicheng Guo" w:date="2016-11-25T00:16:00Z">
        <w:r w:rsidR="00FD3BB1" w:rsidRPr="00FD3BB1">
          <w:rPr>
            <w:rFonts w:ascii="Arial" w:eastAsia="Arial" w:hAnsi="Arial" w:cs="Arial"/>
            <w:color w:val="FF0000"/>
            <w:sz w:val="22"/>
            <w:szCs w:val="22"/>
            <w:rPrChange w:id="551" w:author="Shicheng Guo" w:date="2016-11-25T00:16:00Z">
              <w:rPr>
                <w:rFonts w:ascii="Arial" w:eastAsia="Arial" w:hAnsi="Arial" w:cs="Arial"/>
                <w:color w:val="000000" w:themeColor="text1"/>
                <w:sz w:val="22"/>
                <w:szCs w:val="22"/>
              </w:rPr>
            </w:rPrChange>
          </w:rPr>
          <w:t xml:space="preserve"> (each group)</w:t>
        </w:r>
      </w:ins>
      <w:ins w:id="552" w:author="Shicheng Guo" w:date="2016-11-25T00:08:00Z">
        <w:r w:rsidR="00FD3BB1" w:rsidRPr="00FD3BB1">
          <w:rPr>
            <w:rFonts w:ascii="Arial" w:eastAsia="Arial" w:hAnsi="Arial" w:cs="Arial"/>
            <w:color w:val="FF0000"/>
            <w:sz w:val="22"/>
            <w:szCs w:val="22"/>
            <w:rPrChange w:id="553" w:author="Shicheng Guo" w:date="2016-11-25T00:16:00Z">
              <w:rPr>
                <w:rFonts w:ascii="Arial" w:eastAsia="Arial" w:hAnsi="Arial" w:cs="Arial"/>
                <w:color w:val="000000" w:themeColor="text1"/>
                <w:sz w:val="22"/>
                <w:szCs w:val="22"/>
              </w:rPr>
            </w:rPrChange>
          </w:rPr>
          <w:t xml:space="preserve">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w:t>
        </w:r>
      </w:ins>
      <w:ins w:id="554" w:author="Shicheng Guo" w:date="2016-11-25T00:15:00Z">
        <w:r w:rsidR="00FD3BB1" w:rsidRPr="00FD3BB1">
          <w:rPr>
            <w:rFonts w:ascii="Arial" w:eastAsia="Arial" w:hAnsi="Arial" w:cs="Arial"/>
            <w:color w:val="FF0000"/>
            <w:sz w:val="22"/>
            <w:szCs w:val="22"/>
            <w:rPrChange w:id="555" w:author="Shicheng Guo" w:date="2016-11-25T00:16:00Z">
              <w:rPr>
                <w:rFonts w:ascii="Arial" w:eastAsia="Arial" w:hAnsi="Arial" w:cs="Arial"/>
                <w:color w:val="000000" w:themeColor="text1"/>
                <w:sz w:val="22"/>
                <w:szCs w:val="22"/>
              </w:rPr>
            </w:rPrChange>
          </w:rPr>
          <w:t>.</w:t>
        </w:r>
      </w:ins>
      <w:ins w:id="556" w:author="Shicheng Guo" w:date="2016-11-25T00:08:00Z">
        <w:r w:rsidR="00FD3BB1" w:rsidRPr="00FD3BB1">
          <w:rPr>
            <w:rFonts w:ascii="Arial" w:eastAsia="Arial" w:hAnsi="Arial" w:cs="Arial"/>
            <w:color w:val="FF0000"/>
            <w:sz w:val="22"/>
            <w:szCs w:val="22"/>
            <w:rPrChange w:id="557" w:author="Shicheng Guo" w:date="2016-11-25T00:16:00Z">
              <w:rPr>
                <w:rFonts w:ascii="Arial" w:eastAsia="Arial" w:hAnsi="Arial" w:cs="Arial"/>
                <w:color w:val="000000" w:themeColor="text1"/>
                <w:sz w:val="22"/>
                <w:szCs w:val="22"/>
              </w:rPr>
            </w:rPrChange>
          </w:rPr>
          <w:t xml:space="preserve"> </w:t>
        </w:r>
      </w:ins>
    </w:p>
    <w:p w14:paraId="628269DA" w14:textId="789A2DCE" w:rsidR="00FD3BB1" w:rsidRPr="00530512" w:rsidRDefault="00FD3BB1" w:rsidP="000B5869">
      <w:pPr>
        <w:spacing w:line="276" w:lineRule="auto"/>
        <w:jc w:val="left"/>
        <w:rPr>
          <w:rFonts w:ascii="Arial" w:eastAsia="Arial" w:hAnsi="Arial" w:cs="Arial"/>
          <w:color w:val="auto"/>
          <w:sz w:val="22"/>
          <w:szCs w:val="22"/>
        </w:rPr>
      </w:pP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02ADE1B5" w14:textId="56398526" w:rsidR="004D577C" w:rsidRDefault="004D577C" w:rsidP="004D577C">
      <w:pPr>
        <w:spacing w:line="276" w:lineRule="auto"/>
        <w:jc w:val="left"/>
        <w:rPr>
          <w:ins w:id="558" w:author="Shicheng Guo" w:date="2016-11-25T03:09:00Z"/>
          <w:rFonts w:ascii="Arial" w:eastAsia="Arial" w:hAnsi="Arial" w:cs="Arial"/>
          <w:color w:val="FF0000"/>
          <w:sz w:val="22"/>
          <w:szCs w:val="22"/>
        </w:rPr>
      </w:pPr>
      <w:ins w:id="559" w:author="Shicheng Guo" w:date="2016-11-25T00:27:00Z">
        <w:r w:rsidRPr="002776FF">
          <w:rPr>
            <w:rFonts w:ascii="Arial" w:eastAsia="Arial" w:hAnsi="Arial" w:cs="Arial"/>
            <w:b/>
            <w:color w:val="FF0000"/>
            <w:sz w:val="22"/>
            <w:szCs w:val="22"/>
            <w:rPrChange w:id="560" w:author="Shicheng Guo" w:date="2016-11-25T00:30:00Z">
              <w:rPr>
                <w:rFonts w:ascii="Arial" w:eastAsia="Arial" w:hAnsi="Arial" w:cs="Arial"/>
                <w:b/>
                <w:color w:val="auto"/>
                <w:sz w:val="22"/>
                <w:szCs w:val="22"/>
              </w:rPr>
            </w:rPrChange>
          </w:rPr>
          <w:t>Supplementary Figure 1.</w:t>
        </w:r>
        <w:r w:rsidR="00CA3231" w:rsidRPr="002776FF">
          <w:rPr>
            <w:rFonts w:ascii="Arial" w:eastAsia="Arial" w:hAnsi="Arial" w:cs="Arial"/>
            <w:color w:val="FF0000"/>
            <w:sz w:val="22"/>
            <w:szCs w:val="22"/>
            <w:rPrChange w:id="561" w:author="Shicheng Guo" w:date="2016-11-25T00:30:00Z">
              <w:rPr>
                <w:rFonts w:ascii="Arial" w:eastAsia="Arial" w:hAnsi="Arial" w:cs="Arial"/>
                <w:color w:val="auto"/>
                <w:sz w:val="22"/>
                <w:szCs w:val="22"/>
              </w:rPr>
            </w:rPrChange>
          </w:rPr>
          <w:t xml:space="preserve"> Characteristics of MHB in human genome. (a) </w:t>
        </w:r>
      </w:ins>
      <w:ins w:id="562" w:author="Shicheng Guo" w:date="2016-11-25T00:28:00Z">
        <w:r w:rsidR="00CA3231" w:rsidRPr="002776FF">
          <w:rPr>
            <w:rFonts w:ascii="Arial" w:eastAsia="Arial" w:hAnsi="Arial" w:cs="Arial"/>
            <w:color w:val="FF0000"/>
            <w:sz w:val="22"/>
            <w:szCs w:val="22"/>
            <w:rPrChange w:id="563" w:author="Shicheng Guo" w:date="2016-11-25T00:30:00Z">
              <w:rPr>
                <w:rFonts w:ascii="Arial" w:eastAsia="Arial" w:hAnsi="Arial" w:cs="Arial"/>
                <w:color w:val="auto"/>
                <w:sz w:val="22"/>
                <w:szCs w:val="22"/>
              </w:rPr>
            </w:rPrChange>
          </w:rPr>
          <w:t>Distribution of genomic length of MHB in human genome. (b)</w:t>
        </w:r>
      </w:ins>
      <w:ins w:id="564" w:author="Shicheng Guo" w:date="2016-11-25T00:29:00Z">
        <w:r w:rsidR="00CA3231" w:rsidRPr="002776FF">
          <w:rPr>
            <w:rFonts w:ascii="Arial" w:eastAsia="Arial" w:hAnsi="Arial" w:cs="Arial"/>
            <w:color w:val="FF0000"/>
            <w:sz w:val="22"/>
            <w:szCs w:val="22"/>
            <w:rPrChange w:id="565" w:author="Shicheng Guo" w:date="2016-11-25T00:30:00Z">
              <w:rPr>
                <w:rFonts w:ascii="Arial" w:eastAsia="Arial" w:hAnsi="Arial" w:cs="Arial"/>
                <w:color w:val="auto"/>
                <w:sz w:val="22"/>
                <w:szCs w:val="22"/>
              </w:rPr>
            </w:rPrChange>
          </w:rPr>
          <w:t xml:space="preserve"> </w:t>
        </w:r>
        <w:r w:rsidR="002776FF" w:rsidRPr="002776FF">
          <w:rPr>
            <w:rFonts w:ascii="Arial" w:eastAsia="Arial" w:hAnsi="Arial" w:cs="Arial"/>
            <w:color w:val="FF0000"/>
            <w:sz w:val="22"/>
            <w:szCs w:val="22"/>
            <w:rPrChange w:id="566" w:author="Shicheng Guo" w:date="2016-11-25T00:30:00Z">
              <w:rPr>
                <w:rFonts w:ascii="Arial" w:eastAsia="Arial" w:hAnsi="Arial" w:cs="Arial"/>
                <w:color w:val="auto"/>
                <w:sz w:val="22"/>
                <w:szCs w:val="22"/>
              </w:rPr>
            </w:rPrChange>
          </w:rPr>
          <w:t xml:space="preserve">Distribution of CpG density </w:t>
        </w:r>
      </w:ins>
      <w:ins w:id="567" w:author="Shicheng Guo" w:date="2016-11-25T00:30:00Z">
        <w:r w:rsidR="002776FF" w:rsidRPr="002776FF">
          <w:rPr>
            <w:rFonts w:ascii="Arial" w:eastAsia="Arial" w:hAnsi="Arial" w:cs="Arial"/>
            <w:color w:val="FF0000"/>
            <w:sz w:val="22"/>
            <w:szCs w:val="22"/>
            <w:rPrChange w:id="568" w:author="Shicheng Guo" w:date="2016-11-25T00:30:00Z">
              <w:rPr>
                <w:rFonts w:ascii="Arial" w:eastAsia="Arial" w:hAnsi="Arial" w:cs="Arial"/>
                <w:color w:val="auto"/>
                <w:sz w:val="22"/>
                <w:szCs w:val="22"/>
              </w:rPr>
            </w:rPrChange>
          </w:rPr>
          <w:t>(CpGs/bp) in MHB regions.</w:t>
        </w:r>
      </w:ins>
      <w:ins w:id="569" w:author="Shicheng Guo" w:date="2016-11-25T00:41:00Z">
        <w:r w:rsidR="009F5E34">
          <w:rPr>
            <w:rFonts w:ascii="Arial" w:eastAsia="Arial" w:hAnsi="Arial" w:cs="Arial"/>
            <w:color w:val="FF0000"/>
            <w:sz w:val="22"/>
            <w:szCs w:val="22"/>
          </w:rPr>
          <w:t xml:space="preserve"> (c) Distribution of MHB in different function regions with diffe</w:t>
        </w:r>
      </w:ins>
      <w:ins w:id="570" w:author="Shicheng Guo" w:date="2016-11-25T00:42:00Z">
        <w:r w:rsidR="009F5E34">
          <w:rPr>
            <w:rFonts w:ascii="Arial" w:eastAsia="Arial" w:hAnsi="Arial" w:cs="Arial"/>
            <w:color w:val="FF0000"/>
            <w:sz w:val="22"/>
            <w:szCs w:val="22"/>
          </w:rPr>
          <w:t xml:space="preserve">rent CpG density quantile. </w:t>
        </w:r>
        <w:r w:rsidR="003153A1" w:rsidRPr="003153A1">
          <w:rPr>
            <w:rFonts w:ascii="Arial" w:eastAsia="Arial" w:hAnsi="Arial" w:cs="Arial"/>
            <w:color w:val="FF0000"/>
            <w:sz w:val="22"/>
            <w:szCs w:val="22"/>
            <w:rPrChange w:id="571" w:author="Shicheng Guo" w:date="2016-11-25T00:43:00Z">
              <w:rPr>
                <w:rFonts w:eastAsia="Times New Roman"/>
                <w:color w:val="980000"/>
              </w:rPr>
            </w:rPrChange>
          </w:rPr>
          <w:t xml:space="preserve">we broke the MHBs into quartiles where the CpGs/bp of each </w:t>
        </w:r>
      </w:ins>
      <w:ins w:id="572" w:author="Shicheng Guo" w:date="2016-11-25T01:52:00Z">
        <w:r w:rsidR="00716BDC">
          <w:rPr>
            <w:rFonts w:ascii="Arial" w:eastAsia="Arial" w:hAnsi="Arial" w:cs="Arial"/>
            <w:color w:val="FF0000"/>
            <w:sz w:val="22"/>
            <w:szCs w:val="22"/>
          </w:rPr>
          <w:t>quantile</w:t>
        </w:r>
      </w:ins>
      <w:ins w:id="573" w:author="Shicheng Guo" w:date="2016-11-25T00:42:00Z">
        <w:r w:rsidR="00716BDC">
          <w:rPr>
            <w:rFonts w:ascii="Arial" w:eastAsia="Arial" w:hAnsi="Arial" w:cs="Arial"/>
            <w:color w:val="FF0000"/>
            <w:sz w:val="22"/>
            <w:szCs w:val="22"/>
          </w:rPr>
          <w:t xml:space="preserve"> </w:t>
        </w:r>
      </w:ins>
      <w:ins w:id="574" w:author="Shicheng Guo" w:date="2016-11-25T01:52:00Z">
        <w:r w:rsidR="00716BDC">
          <w:rPr>
            <w:rFonts w:ascii="Arial" w:eastAsia="Arial" w:hAnsi="Arial" w:cs="Arial"/>
            <w:color w:val="FF0000"/>
            <w:sz w:val="22"/>
            <w:szCs w:val="22"/>
          </w:rPr>
          <w:t>is</w:t>
        </w:r>
      </w:ins>
      <w:ins w:id="575" w:author="Shicheng Guo" w:date="2016-11-25T00:42:00Z">
        <w:r w:rsidR="003153A1" w:rsidRPr="003153A1">
          <w:rPr>
            <w:rFonts w:ascii="Arial" w:eastAsia="Arial" w:hAnsi="Arial" w:cs="Arial"/>
            <w:color w:val="FF0000"/>
            <w:sz w:val="22"/>
            <w:szCs w:val="22"/>
            <w:rPrChange w:id="576" w:author="Shicheng Guo" w:date="2016-11-25T00:43:00Z">
              <w:rPr>
                <w:rFonts w:eastAsia="Times New Roman"/>
                <w:color w:val="980000"/>
              </w:rPr>
            </w:rPrChange>
          </w:rPr>
          <w:t xml:space="preserve"> as follows: (0,0.046414], (0.046414,0.096774], (0.096774, 0.15508], and (0.15508,0.6]. We found that while the 1st bin are only 3% of the total number of CpG island overlapping MHBs, it was 50% of CpG shelf MHBs, and contributed </w:t>
        </w:r>
      </w:ins>
      <w:ins w:id="577" w:author="Shicheng Guo" w:date="2016-11-25T00:43:00Z">
        <w:r w:rsidR="003153A1" w:rsidRPr="003153A1">
          <w:rPr>
            <w:rFonts w:ascii="Arial" w:eastAsia="Arial" w:hAnsi="Arial" w:cs="Arial"/>
            <w:color w:val="FF0000"/>
            <w:sz w:val="22"/>
            <w:szCs w:val="22"/>
          </w:rPr>
          <w:t>the most</w:t>
        </w:r>
      </w:ins>
      <w:ins w:id="578" w:author="Shicheng Guo" w:date="2016-11-25T00:42:00Z">
        <w:r w:rsidR="003153A1" w:rsidRPr="003153A1">
          <w:rPr>
            <w:rFonts w:ascii="Arial" w:eastAsia="Arial" w:hAnsi="Arial" w:cs="Arial"/>
            <w:color w:val="FF0000"/>
            <w:sz w:val="22"/>
            <w:szCs w:val="22"/>
            <w:rPrChange w:id="579" w:author="Shicheng Guo" w:date="2016-11-25T00:43:00Z">
              <w:rPr>
                <w:rFonts w:eastAsia="Times New Roman"/>
                <w:color w:val="980000"/>
              </w:rPr>
            </w:rPrChange>
          </w:rPr>
          <w:t xml:space="preserve"> to Fantom enhancers, LAD, and LOCK elements. Notably, the number of Super-enhancer and TAD overlapping MHBs were similarly distributed across the bins which is probably a reflection of these features having no known CpG density specificity.</w:t>
        </w:r>
      </w:ins>
    </w:p>
    <w:p w14:paraId="77B5F7C4" w14:textId="2BFB0CE8" w:rsidR="00F21126" w:rsidRDefault="00F21126" w:rsidP="004D577C">
      <w:pPr>
        <w:spacing w:line="276" w:lineRule="auto"/>
        <w:jc w:val="left"/>
        <w:rPr>
          <w:ins w:id="580" w:author="Shicheng Guo" w:date="2016-11-25T03:09:00Z"/>
          <w:rFonts w:ascii="Arial" w:eastAsia="Arial" w:hAnsi="Arial" w:cs="Arial"/>
          <w:color w:val="FF0000"/>
          <w:sz w:val="22"/>
          <w:szCs w:val="22"/>
        </w:rPr>
      </w:pPr>
    </w:p>
    <w:p w14:paraId="3766C098" w14:textId="77777777" w:rsidR="00F21126" w:rsidRPr="00516437" w:rsidRDefault="00F21126" w:rsidP="00F21126">
      <w:pPr>
        <w:spacing w:line="276" w:lineRule="auto"/>
        <w:jc w:val="left"/>
        <w:rPr>
          <w:ins w:id="581" w:author="Shicheng Guo" w:date="2016-11-25T03:09:00Z"/>
          <w:rFonts w:ascii="Arial" w:eastAsia="Arial" w:hAnsi="Arial" w:cs="Arial"/>
          <w:color w:val="FF0000"/>
          <w:sz w:val="22"/>
          <w:szCs w:val="22"/>
          <w:rPrChange w:id="582" w:author="Shicheng Guo" w:date="2016-11-25T03:14:00Z">
            <w:rPr>
              <w:ins w:id="583" w:author="Shicheng Guo" w:date="2016-11-25T03:09:00Z"/>
              <w:rFonts w:ascii="Arial" w:eastAsia="Arial" w:hAnsi="Arial" w:cs="Arial"/>
              <w:color w:val="auto"/>
              <w:sz w:val="22"/>
              <w:szCs w:val="22"/>
            </w:rPr>
          </w:rPrChange>
        </w:rPr>
      </w:pPr>
      <w:ins w:id="584" w:author="Shicheng Guo" w:date="2016-11-25T03:09:00Z">
        <w:r w:rsidRPr="00516437">
          <w:rPr>
            <w:rFonts w:ascii="Arial" w:eastAsia="Arial" w:hAnsi="Arial" w:cs="Arial" w:hint="eastAsia"/>
            <w:b/>
            <w:color w:val="FF0000"/>
            <w:sz w:val="22"/>
            <w:szCs w:val="22"/>
            <w:rPrChange w:id="585" w:author="Shicheng Guo" w:date="2016-11-25T03:14:00Z">
              <w:rPr>
                <w:rFonts w:asciiTheme="minorEastAsia" w:eastAsiaTheme="minorEastAsia" w:hAnsiTheme="minorEastAsia" w:cs="Arial" w:hint="eastAsia"/>
                <w:color w:val="auto"/>
                <w:sz w:val="22"/>
                <w:szCs w:val="22"/>
              </w:rPr>
            </w:rPrChange>
          </w:rPr>
          <w:t>S</w:t>
        </w:r>
        <w:r w:rsidRPr="00516437">
          <w:rPr>
            <w:rFonts w:ascii="Arial" w:eastAsia="Arial" w:hAnsi="Arial" w:cs="Arial"/>
            <w:b/>
            <w:color w:val="FF0000"/>
            <w:sz w:val="22"/>
            <w:szCs w:val="22"/>
            <w:rPrChange w:id="586" w:author="Shicheng Guo" w:date="2016-11-25T03:14:00Z">
              <w:rPr>
                <w:rFonts w:asciiTheme="minorEastAsia" w:eastAsiaTheme="minorEastAsia" w:hAnsiTheme="minorEastAsia" w:cs="Arial"/>
                <w:color w:val="auto"/>
                <w:sz w:val="22"/>
                <w:szCs w:val="22"/>
              </w:rPr>
            </w:rPrChange>
          </w:rPr>
          <w:t xml:space="preserve">upplementary </w:t>
        </w:r>
        <w:r w:rsidRPr="00516437">
          <w:rPr>
            <w:rFonts w:ascii="Arial" w:eastAsia="Arial" w:hAnsi="Arial" w:cs="Arial" w:hint="eastAsia"/>
            <w:b/>
            <w:color w:val="FF0000"/>
            <w:sz w:val="22"/>
            <w:szCs w:val="22"/>
            <w:rPrChange w:id="587" w:author="Shicheng Guo" w:date="2016-11-25T03:14:00Z">
              <w:rPr>
                <w:rFonts w:asciiTheme="minorEastAsia" w:eastAsiaTheme="minorEastAsia" w:hAnsiTheme="minorEastAsia" w:cs="Arial" w:hint="eastAsia"/>
                <w:color w:val="auto"/>
                <w:sz w:val="22"/>
                <w:szCs w:val="22"/>
              </w:rPr>
            </w:rPrChange>
          </w:rPr>
          <w:t>Figure</w:t>
        </w:r>
        <w:r w:rsidRPr="00516437">
          <w:rPr>
            <w:rFonts w:ascii="Arial" w:eastAsia="Arial" w:hAnsi="Arial" w:cs="Arial"/>
            <w:b/>
            <w:color w:val="FF0000"/>
            <w:sz w:val="22"/>
            <w:szCs w:val="22"/>
            <w:rPrChange w:id="588" w:author="Shicheng Guo" w:date="2016-11-25T03:14:00Z">
              <w:rPr>
                <w:rFonts w:asciiTheme="minorEastAsia" w:eastAsiaTheme="minorEastAsia" w:hAnsiTheme="minorEastAsia" w:cs="Arial"/>
                <w:color w:val="auto"/>
                <w:sz w:val="22"/>
                <w:szCs w:val="22"/>
              </w:rPr>
            </w:rPrChange>
          </w:rPr>
          <w:t xml:space="preserve"> 2.</w:t>
        </w:r>
        <w:r w:rsidRPr="00516437">
          <w:rPr>
            <w:rFonts w:ascii="Arial" w:eastAsia="Arial" w:hAnsi="Arial" w:cs="Arial"/>
            <w:color w:val="FF0000"/>
            <w:sz w:val="22"/>
            <w:szCs w:val="22"/>
            <w:rPrChange w:id="589" w:author="Shicheng Guo" w:date="2016-11-25T03:14:00Z">
              <w:rPr>
                <w:rFonts w:asciiTheme="minorEastAsia" w:eastAsiaTheme="minorEastAsia" w:hAnsiTheme="minorEastAsia" w:cs="Arial"/>
                <w:color w:val="auto"/>
                <w:sz w:val="22"/>
                <w:szCs w:val="22"/>
              </w:rPr>
            </w:rPrChange>
          </w:rPr>
          <w:t xml:space="preserve"> </w:t>
        </w:r>
        <w:r w:rsidRPr="00516437">
          <w:rPr>
            <w:rFonts w:ascii="Arial" w:eastAsia="Arial" w:hAnsi="Arial" w:cs="Arial" w:hint="eastAsia"/>
            <w:color w:val="FF0000"/>
            <w:sz w:val="22"/>
            <w:szCs w:val="22"/>
            <w:rPrChange w:id="590" w:author="Shicheng Guo" w:date="2016-11-25T03:14:00Z">
              <w:rPr>
                <w:rFonts w:asciiTheme="minorEastAsia" w:eastAsiaTheme="minorEastAsia" w:hAnsiTheme="minorEastAsia" w:cs="Arial" w:hint="eastAsia"/>
                <w:color w:val="auto"/>
                <w:sz w:val="22"/>
                <w:szCs w:val="22"/>
              </w:rPr>
            </w:rPrChange>
          </w:rPr>
          <w:t>V</w:t>
        </w:r>
        <w:r w:rsidRPr="00516437">
          <w:rPr>
            <w:rFonts w:ascii="Arial" w:eastAsia="Arial" w:hAnsi="Arial" w:cs="Arial"/>
            <w:color w:val="FF0000"/>
            <w:sz w:val="22"/>
            <w:szCs w:val="22"/>
            <w:rPrChange w:id="591" w:author="Shicheng Guo" w:date="2016-11-25T03:14:00Z">
              <w:rPr>
                <w:rFonts w:asciiTheme="minorEastAsia" w:eastAsiaTheme="minorEastAsia" w:hAnsiTheme="minorEastAsia" w:cs="Arial"/>
                <w:color w:val="auto"/>
                <w:sz w:val="22"/>
                <w:szCs w:val="22"/>
              </w:rPr>
            </w:rPrChange>
          </w:rPr>
          <w:t xml:space="preserve">alidation analysis to CpG linkage disequilibrium in primary cancer samples. kidney cancer WGBS data were downloaded from </w:t>
        </w:r>
        <w:r w:rsidRPr="00516437">
          <w:rPr>
            <w:rFonts w:ascii="Arial" w:eastAsia="Arial" w:hAnsi="Arial" w:cs="Arial"/>
            <w:color w:val="FF0000"/>
            <w:sz w:val="22"/>
            <w:szCs w:val="22"/>
            <w:rPrChange w:id="592" w:author="Shicheng Guo" w:date="2016-11-25T03:14:00Z">
              <w:rPr/>
            </w:rPrChange>
          </w:rPr>
          <w:fldChar w:fldCharType="begin"/>
        </w:r>
        <w:r w:rsidRPr="00516437">
          <w:rPr>
            <w:rFonts w:ascii="Arial" w:eastAsia="Arial" w:hAnsi="Arial" w:cs="Arial"/>
            <w:color w:val="FF0000"/>
            <w:sz w:val="22"/>
            <w:szCs w:val="22"/>
            <w:rPrChange w:id="593" w:author="Shicheng Guo" w:date="2016-11-25T03:14:00Z">
              <w:rPr/>
            </w:rPrChange>
          </w:rPr>
          <w:instrText xml:space="preserve"> HYPERLINK "https://www.ncbi.nlm.nih.gov/geo/query/acc.cgi?acc=GSE63183" </w:instrText>
        </w:r>
        <w:r w:rsidRPr="00516437">
          <w:rPr>
            <w:rFonts w:ascii="Arial" w:eastAsia="Arial" w:hAnsi="Arial" w:cs="Arial"/>
            <w:color w:val="FF0000"/>
            <w:sz w:val="22"/>
            <w:szCs w:val="22"/>
            <w:rPrChange w:id="594" w:author="Shicheng Guo" w:date="2016-11-25T03:14:00Z">
              <w:rPr/>
            </w:rPrChange>
          </w:rPr>
          <w:fldChar w:fldCharType="separate"/>
        </w:r>
        <w:r w:rsidRPr="00516437">
          <w:rPr>
            <w:rFonts w:eastAsia="Arial"/>
            <w:color w:val="FF0000"/>
            <w:sz w:val="22"/>
            <w:szCs w:val="22"/>
            <w:rPrChange w:id="595" w:author="Shicheng Guo" w:date="2016-11-25T03:14:00Z">
              <w:rPr>
                <w:rStyle w:val="Hyperlink"/>
                <w:rFonts w:ascii="Arial" w:hAnsi="Arial" w:cs="Arial"/>
                <w:color w:val="663366"/>
                <w:sz w:val="19"/>
                <w:szCs w:val="19"/>
                <w:shd w:val="clear" w:color="auto" w:fill="FFFFFF"/>
              </w:rPr>
            </w:rPrChange>
          </w:rPr>
          <w:t>GSE63183</w:t>
        </w:r>
        <w:r w:rsidRPr="00516437">
          <w:rPr>
            <w:rFonts w:ascii="Arial" w:eastAsia="Arial" w:hAnsi="Arial" w:cs="Arial"/>
            <w:color w:val="FF0000"/>
            <w:sz w:val="22"/>
            <w:szCs w:val="22"/>
            <w:rPrChange w:id="596" w:author="Shicheng Guo" w:date="2016-11-25T03:14:00Z">
              <w:rPr/>
            </w:rPrChange>
          </w:rPr>
          <w:fldChar w:fldCharType="end"/>
        </w:r>
        <w:r w:rsidRPr="00516437">
          <w:rPr>
            <w:rFonts w:ascii="Arial" w:eastAsia="Arial" w:hAnsi="Arial" w:cs="Arial"/>
            <w:color w:val="FF0000"/>
            <w:sz w:val="22"/>
            <w:szCs w:val="22"/>
            <w:rPrChange w:id="597" w:author="Shicheng Guo" w:date="2016-11-25T03:14:00Z">
              <w:rPr/>
            </w:rPrChange>
          </w:rPr>
          <w:t xml:space="preserve"> and same method were applied to check the </w:t>
        </w:r>
        <w:r w:rsidRPr="00516437">
          <w:rPr>
            <w:rFonts w:ascii="Arial" w:eastAsia="Arial" w:hAnsi="Arial" w:cs="Arial"/>
            <w:color w:val="FF0000"/>
            <w:sz w:val="22"/>
            <w:szCs w:val="22"/>
            <w:rPrChange w:id="598" w:author="Shicheng Guo" w:date="2016-11-25T03:14:00Z">
              <w:rPr>
                <w:rFonts w:asciiTheme="minorEastAsia" w:eastAsiaTheme="minorEastAsia" w:hAnsiTheme="minorEastAsia" w:cs="Arial"/>
                <w:color w:val="auto"/>
                <w:sz w:val="22"/>
                <w:szCs w:val="22"/>
              </w:rPr>
            </w:rPrChange>
          </w:rPr>
          <w:t>linkage disequilibrium in primary cancer samples (r</w:t>
        </w:r>
        <w:r w:rsidRPr="00516437">
          <w:rPr>
            <w:rFonts w:ascii="Arial" w:eastAsia="Arial" w:hAnsi="Arial" w:cs="Arial"/>
            <w:color w:val="FF0000"/>
            <w:sz w:val="22"/>
            <w:szCs w:val="22"/>
            <w:rPrChange w:id="599" w:author="Shicheng Guo" w:date="2016-11-25T03:14:00Z">
              <w:rPr>
                <w:rFonts w:asciiTheme="minorEastAsia" w:eastAsiaTheme="minorEastAsia" w:hAnsiTheme="minorEastAsia" w:cs="Arial"/>
                <w:color w:val="auto"/>
                <w:sz w:val="22"/>
                <w:szCs w:val="22"/>
                <w:vertAlign w:val="superscript"/>
              </w:rPr>
            </w:rPrChange>
          </w:rPr>
          <w:t>2</w:t>
        </w:r>
        <w:r w:rsidRPr="00516437">
          <w:rPr>
            <w:rFonts w:ascii="Arial" w:eastAsia="Arial" w:hAnsi="Arial" w:cs="Arial"/>
            <w:color w:val="FF0000"/>
            <w:sz w:val="22"/>
            <w:szCs w:val="22"/>
            <w:rPrChange w:id="600" w:author="Shicheng Guo" w:date="2016-11-25T03:14:00Z">
              <w:rPr>
                <w:rFonts w:asciiTheme="minorEastAsia" w:eastAsiaTheme="minorEastAsia" w:hAnsiTheme="minorEastAsia" w:cs="Arial"/>
                <w:color w:val="auto"/>
                <w:sz w:val="22"/>
                <w:szCs w:val="22"/>
              </w:rPr>
            </w:rPrChange>
          </w:rPr>
          <w:t xml:space="preserve">&gt;0.9 as the threshold and shown as yellow dot line). </w:t>
        </w:r>
      </w:ins>
    </w:p>
    <w:p w14:paraId="592AFBD8" w14:textId="77777777" w:rsidR="00F21126" w:rsidRPr="002776FF" w:rsidRDefault="00F21126" w:rsidP="004D577C">
      <w:pPr>
        <w:spacing w:line="276" w:lineRule="auto"/>
        <w:jc w:val="left"/>
        <w:rPr>
          <w:ins w:id="601" w:author="Shicheng Guo" w:date="2016-11-25T00:27:00Z"/>
          <w:rFonts w:ascii="Arial" w:eastAsia="Arial" w:hAnsi="Arial" w:cs="Arial"/>
          <w:color w:val="FF0000"/>
          <w:sz w:val="22"/>
          <w:szCs w:val="22"/>
          <w:rPrChange w:id="602" w:author="Shicheng Guo" w:date="2016-11-25T00:30:00Z">
            <w:rPr>
              <w:ins w:id="603" w:author="Shicheng Guo" w:date="2016-11-25T00:27:00Z"/>
              <w:rFonts w:ascii="Arial" w:eastAsia="Arial" w:hAnsi="Arial" w:cs="Arial"/>
              <w:color w:val="auto"/>
              <w:sz w:val="22"/>
              <w:szCs w:val="22"/>
            </w:rPr>
          </w:rPrChange>
        </w:rPr>
      </w:pPr>
    </w:p>
    <w:p w14:paraId="2910E31B" w14:textId="77777777" w:rsidR="004D577C" w:rsidRDefault="004D577C" w:rsidP="005D1D11">
      <w:pPr>
        <w:spacing w:line="276" w:lineRule="auto"/>
        <w:jc w:val="left"/>
        <w:rPr>
          <w:ins w:id="604" w:author="Shicheng Guo" w:date="2016-11-25T00:27:00Z"/>
          <w:rFonts w:ascii="Arial" w:eastAsia="Arial" w:hAnsi="Arial" w:cs="Arial"/>
          <w:b/>
          <w:color w:val="auto"/>
          <w:sz w:val="22"/>
          <w:szCs w:val="22"/>
        </w:rPr>
      </w:pPr>
    </w:p>
    <w:p w14:paraId="0B6053C7" w14:textId="62622AFE" w:rsidR="00431F02" w:rsidRDefault="005D1D11" w:rsidP="005D1D11">
      <w:pPr>
        <w:spacing w:line="276" w:lineRule="auto"/>
        <w:jc w:val="left"/>
        <w:rPr>
          <w:ins w:id="605" w:author="Shicheng Guo" w:date="2016-11-25T03:06:00Z"/>
          <w:rFonts w:ascii="Arial" w:eastAsia="Arial" w:hAnsi="Arial" w:cs="Arial"/>
          <w:color w:val="auto"/>
          <w:sz w:val="22"/>
          <w:szCs w:val="22"/>
        </w:rPr>
      </w:pPr>
      <w:r w:rsidRPr="002776FF">
        <w:rPr>
          <w:rFonts w:ascii="Arial" w:eastAsia="Arial" w:hAnsi="Arial" w:cs="Arial"/>
          <w:b/>
          <w:color w:val="FF0000"/>
          <w:sz w:val="22"/>
          <w:szCs w:val="22"/>
          <w:rPrChange w:id="606" w:author="Shicheng Guo" w:date="2016-11-25T00:31:00Z">
            <w:rPr>
              <w:rFonts w:ascii="Arial" w:eastAsia="Arial" w:hAnsi="Arial" w:cs="Arial"/>
              <w:b/>
              <w:color w:val="auto"/>
              <w:sz w:val="22"/>
              <w:szCs w:val="22"/>
            </w:rPr>
          </w:rPrChange>
        </w:rPr>
        <w:t xml:space="preserve">Supplementary Figure </w:t>
      </w:r>
      <w:ins w:id="607" w:author="Shicheng Guo" w:date="2016-11-25T03:14:00Z">
        <w:r w:rsidR="00516437">
          <w:rPr>
            <w:rFonts w:ascii="Arial" w:eastAsia="Arial" w:hAnsi="Arial" w:cs="Arial"/>
            <w:b/>
            <w:color w:val="FF0000"/>
            <w:sz w:val="22"/>
            <w:szCs w:val="22"/>
          </w:rPr>
          <w:t>3</w:t>
        </w:r>
      </w:ins>
      <w:del w:id="608" w:author="Shicheng Guo" w:date="2016-11-25T00:27:00Z">
        <w:r w:rsidRPr="002776FF" w:rsidDel="004D577C">
          <w:rPr>
            <w:rFonts w:ascii="Arial" w:eastAsia="Arial" w:hAnsi="Arial" w:cs="Arial"/>
            <w:b/>
            <w:color w:val="FF0000"/>
            <w:sz w:val="22"/>
            <w:szCs w:val="22"/>
            <w:rPrChange w:id="609" w:author="Shicheng Guo" w:date="2016-11-25T00:31:00Z">
              <w:rPr>
                <w:rFonts w:ascii="Arial" w:eastAsia="Arial" w:hAnsi="Arial" w:cs="Arial"/>
                <w:b/>
                <w:color w:val="auto"/>
                <w:sz w:val="22"/>
                <w:szCs w:val="22"/>
              </w:rPr>
            </w:rPrChange>
          </w:rPr>
          <w:delText>1</w:delText>
        </w:r>
      </w:del>
      <w:r w:rsidRPr="002776FF">
        <w:rPr>
          <w:rFonts w:ascii="Arial" w:eastAsia="Arial" w:hAnsi="Arial" w:cs="Arial"/>
          <w:b/>
          <w:color w:val="FF0000"/>
          <w:sz w:val="22"/>
          <w:szCs w:val="22"/>
          <w:rPrChange w:id="610" w:author="Shicheng Guo" w:date="2016-11-25T00:31:00Z">
            <w:rPr>
              <w:rFonts w:ascii="Arial" w:eastAsia="Arial" w:hAnsi="Arial" w:cs="Arial"/>
              <w:b/>
              <w:color w:val="auto"/>
              <w:sz w:val="22"/>
              <w:szCs w:val="22"/>
            </w:rPr>
          </w:rPrChange>
        </w:rPr>
        <w:t>.</w:t>
      </w:r>
      <w:r w:rsidRPr="002776FF">
        <w:rPr>
          <w:rFonts w:ascii="Arial" w:eastAsia="Arial" w:hAnsi="Arial" w:cs="Arial"/>
          <w:color w:val="FF0000"/>
          <w:sz w:val="22"/>
          <w:szCs w:val="22"/>
          <w:rPrChange w:id="611" w:author="Shicheng Guo" w:date="2016-11-25T00:31:00Z">
            <w:rPr>
              <w:rFonts w:ascii="Arial" w:eastAsia="Arial" w:hAnsi="Arial" w:cs="Arial"/>
              <w:color w:val="auto"/>
              <w:sz w:val="22"/>
              <w:szCs w:val="22"/>
            </w:rPr>
          </w:rPrChange>
        </w:rPr>
        <w:t xml:space="preserve"> </w:t>
      </w:r>
      <w:r w:rsidRPr="00530512">
        <w:rPr>
          <w:rFonts w:ascii="Arial" w:eastAsia="Arial" w:hAnsi="Arial" w:cs="Arial"/>
          <w:color w:val="auto"/>
          <w:sz w:val="22"/>
          <w:szCs w:val="22"/>
        </w:rPr>
        <w:t xml:space="preserve">Validation of MHB with </w:t>
      </w:r>
      <w:r>
        <w:rPr>
          <w:rFonts w:ascii="Arial" w:eastAsia="Arial" w:hAnsi="Arial" w:cs="Arial"/>
          <w:color w:val="auto"/>
          <w:sz w:val="22"/>
          <w:szCs w:val="22"/>
        </w:rPr>
        <w:t xml:space="preserve">Illumina 450k methylation array </w:t>
      </w:r>
      <w:r w:rsidRPr="00530512">
        <w:rPr>
          <w:rFonts w:ascii="Arial" w:eastAsia="Arial" w:hAnsi="Arial" w:cs="Arial"/>
          <w:color w:val="auto"/>
          <w:sz w:val="22"/>
          <w:szCs w:val="22"/>
        </w:rPr>
        <w:t xml:space="preserve">and RRBS data. </w:t>
      </w:r>
      <w:r>
        <w:rPr>
          <w:rFonts w:ascii="Arial" w:eastAsia="Arial" w:hAnsi="Arial" w:cs="Arial"/>
          <w:color w:val="auto"/>
          <w:sz w:val="22"/>
          <w:szCs w:val="22"/>
        </w:rPr>
        <w:t xml:space="preserve">(a) </w:t>
      </w:r>
      <w:r w:rsidR="00D321F9">
        <w:rPr>
          <w:rFonts w:ascii="Arial" w:eastAsia="Arial" w:hAnsi="Arial" w:cs="Arial"/>
          <w:color w:val="auto"/>
          <w:sz w:val="22"/>
          <w:szCs w:val="22"/>
        </w:rPr>
        <w:t xml:space="preserve">Absolute </w:t>
      </w:r>
      <w:r>
        <w:rPr>
          <w:rFonts w:ascii="Arial" w:eastAsia="Arial" w:hAnsi="Arial" w:cs="Arial"/>
          <w:color w:val="auto"/>
          <w:sz w:val="22"/>
          <w:szCs w:val="22"/>
        </w:rPr>
        <w:t>Pearson’s r</w:t>
      </w:r>
      <w:r>
        <w:rPr>
          <w:rFonts w:ascii="Arial" w:eastAsia="Arial" w:hAnsi="Arial" w:cs="Arial"/>
          <w:color w:val="auto"/>
          <w:sz w:val="22"/>
          <w:szCs w:val="22"/>
          <w:vertAlign w:val="subscript"/>
        </w:rPr>
        <w:t xml:space="preserve"> </w:t>
      </w:r>
      <w:r>
        <w:rPr>
          <w:rFonts w:ascii="Arial" w:eastAsia="Arial" w:hAnsi="Arial" w:cs="Arial"/>
          <w:color w:val="auto"/>
          <w:sz w:val="22"/>
          <w:szCs w:val="22"/>
        </w:rPr>
        <w:t xml:space="preserve">versus </w:t>
      </w:r>
      <w:r w:rsidR="00D321F9">
        <w:rPr>
          <w:rFonts w:ascii="Arial" w:eastAsia="Arial" w:hAnsi="Arial" w:cs="Arial"/>
          <w:color w:val="auto"/>
          <w:sz w:val="22"/>
          <w:szCs w:val="22"/>
        </w:rPr>
        <w:t xml:space="preserve">absolute </w:t>
      </w:r>
      <w:r>
        <w:rPr>
          <w:rFonts w:ascii="Arial" w:eastAsia="Arial" w:hAnsi="Arial" w:cs="Arial"/>
          <w:color w:val="auto"/>
          <w:sz w:val="22"/>
          <w:szCs w:val="22"/>
        </w:rPr>
        <w:t>LD r</w:t>
      </w:r>
      <w:r w:rsidR="00C10496" w:rsidRPr="00C10496">
        <w:rPr>
          <w:rFonts w:ascii="Arial" w:eastAsia="Arial" w:hAnsi="Arial" w:cs="Arial"/>
          <w:color w:val="auto"/>
          <w:sz w:val="22"/>
          <w:szCs w:val="22"/>
          <w:vertAlign w:val="superscript"/>
        </w:rPr>
        <w:t>2</w:t>
      </w:r>
      <w:r w:rsidR="003E3B76">
        <w:rPr>
          <w:rFonts w:ascii="Arial" w:eastAsia="Arial" w:hAnsi="Arial" w:cs="Arial"/>
          <w:color w:val="auto"/>
          <w:sz w:val="22"/>
          <w:szCs w:val="22"/>
        </w:rPr>
        <w:t xml:space="preserve"> </w:t>
      </w:r>
      <w:r>
        <w:rPr>
          <w:rFonts w:ascii="Arial" w:eastAsia="Arial" w:hAnsi="Arial" w:cs="Arial"/>
          <w:color w:val="auto"/>
          <w:sz w:val="22"/>
          <w:szCs w:val="22"/>
        </w:rPr>
        <w:t xml:space="preserve">(b) </w:t>
      </w:r>
      <w:r w:rsidRPr="00530512">
        <w:rPr>
          <w:rFonts w:ascii="Arial" w:eastAsia="Arial" w:hAnsi="Arial" w:cs="Arial"/>
          <w:color w:val="auto"/>
          <w:sz w:val="22"/>
          <w:szCs w:val="22"/>
        </w:rPr>
        <w:t>The Pearson's r</w:t>
      </w:r>
      <w:r w:rsidR="00C10496" w:rsidRPr="00C10496">
        <w:rPr>
          <w:rFonts w:ascii="Arial" w:eastAsia="Arial" w:hAnsi="Arial" w:cs="Arial"/>
          <w:color w:val="auto"/>
          <w:sz w:val="22"/>
          <w:szCs w:val="22"/>
          <w:vertAlign w:val="superscript"/>
        </w:rPr>
        <w:t>2</w:t>
      </w:r>
      <w:r w:rsidRPr="00530512">
        <w:rPr>
          <w:rFonts w:ascii="Arial" w:eastAsia="Arial" w:hAnsi="Arial" w:cs="Arial"/>
          <w:color w:val="auto"/>
          <w:sz w:val="22"/>
          <w:szCs w:val="22"/>
        </w:rPr>
        <w:t xml:space="preserve"> in RRBS and HM450</w:t>
      </w:r>
      <w:r w:rsidR="00B77C94">
        <w:rPr>
          <w:rFonts w:ascii="Arial" w:eastAsia="Arial" w:hAnsi="Arial" w:cs="Arial"/>
          <w:color w:val="auto"/>
          <w:sz w:val="22"/>
          <w:szCs w:val="22"/>
        </w:rPr>
        <w:t>K</w:t>
      </w:r>
      <w:r w:rsidRPr="00530512">
        <w:rPr>
          <w:rFonts w:ascii="Arial" w:eastAsia="Arial" w:hAnsi="Arial" w:cs="Arial"/>
          <w:color w:val="auto"/>
          <w:sz w:val="22"/>
          <w:szCs w:val="22"/>
        </w:rPr>
        <w:t xml:space="preserve"> were significantly higher in overlapped MHBs with WGBS compared with the MHBs without overlapping with WGBS MHBs</w:t>
      </w:r>
      <w:ins w:id="612" w:author="Shicheng Guo" w:date="2016-11-24T19:19:00Z">
        <w:r w:rsidR="002C68D5">
          <w:rPr>
            <w:rFonts w:ascii="Arial" w:eastAsia="Arial" w:hAnsi="Arial" w:cs="Arial"/>
            <w:color w:val="auto"/>
            <w:sz w:val="22"/>
            <w:szCs w:val="22"/>
          </w:rPr>
          <w:t>.</w:t>
        </w:r>
      </w:ins>
    </w:p>
    <w:p w14:paraId="281E73DA" w14:textId="77777777" w:rsidR="00431F02" w:rsidRDefault="00431F02" w:rsidP="005D1D11">
      <w:pPr>
        <w:spacing w:line="276" w:lineRule="auto"/>
        <w:jc w:val="left"/>
        <w:rPr>
          <w:ins w:id="613" w:author="Shicheng Guo" w:date="2016-11-25T03:06:00Z"/>
          <w:rFonts w:asciiTheme="minorEastAsia" w:eastAsiaTheme="minorEastAsia" w:hAnsiTheme="minorEastAsia" w:cs="Arial" w:hint="eastAsia"/>
          <w:color w:val="auto"/>
          <w:sz w:val="22"/>
          <w:szCs w:val="22"/>
        </w:rPr>
      </w:pPr>
    </w:p>
    <w:p w14:paraId="28FAAC65" w14:textId="25E150DC" w:rsidR="005D1D11" w:rsidRPr="00530512" w:rsidDel="00F21126" w:rsidRDefault="005D1D11" w:rsidP="005D1D11">
      <w:pPr>
        <w:spacing w:line="276" w:lineRule="auto"/>
        <w:jc w:val="left"/>
        <w:rPr>
          <w:del w:id="614" w:author="Shicheng Guo" w:date="2016-11-25T03:09:00Z"/>
          <w:rFonts w:ascii="Arial" w:eastAsia="Arial" w:hAnsi="Arial" w:cs="Arial"/>
          <w:color w:val="auto"/>
          <w:sz w:val="22"/>
          <w:szCs w:val="22"/>
        </w:rPr>
      </w:pPr>
    </w:p>
    <w:p w14:paraId="5F55E78C" w14:textId="7CCF13F7"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sidRPr="00D91CF4">
        <w:rPr>
          <w:rFonts w:ascii="Arial" w:hAnsi="Arial" w:cs="Arial"/>
          <w:b/>
          <w:color w:val="FF0000"/>
          <w:sz w:val="22"/>
          <w:szCs w:val="22"/>
          <w:rPrChange w:id="615" w:author="Shicheng Guo" w:date="2016-11-25T01:20:00Z">
            <w:rPr>
              <w:rFonts w:ascii="Arial" w:hAnsi="Arial" w:cs="Arial"/>
              <w:b/>
              <w:sz w:val="22"/>
              <w:szCs w:val="22"/>
            </w:rPr>
          </w:rPrChange>
        </w:rPr>
        <w:t xml:space="preserve">Supplementary Figure </w:t>
      </w:r>
      <w:del w:id="616" w:author="Shicheng Guo" w:date="2016-11-25T00:32:00Z">
        <w:r w:rsidRPr="00D91CF4" w:rsidDel="002776FF">
          <w:rPr>
            <w:rFonts w:ascii="Arial" w:hAnsi="Arial" w:cs="Arial"/>
            <w:b/>
            <w:color w:val="FF0000"/>
            <w:sz w:val="22"/>
            <w:szCs w:val="22"/>
            <w:rPrChange w:id="617" w:author="Shicheng Guo" w:date="2016-11-25T01:20:00Z">
              <w:rPr>
                <w:rFonts w:ascii="Arial" w:hAnsi="Arial" w:cs="Arial"/>
                <w:b/>
                <w:sz w:val="22"/>
                <w:szCs w:val="22"/>
              </w:rPr>
            </w:rPrChange>
          </w:rPr>
          <w:delText>2</w:delText>
        </w:r>
      </w:del>
      <w:ins w:id="618" w:author="Shicheng Guo" w:date="2016-11-25T03:14:00Z">
        <w:r w:rsidR="00516437">
          <w:rPr>
            <w:rFonts w:ascii="Arial" w:hAnsi="Arial" w:cs="Arial"/>
            <w:b/>
            <w:color w:val="FF0000"/>
            <w:sz w:val="22"/>
            <w:szCs w:val="22"/>
          </w:rPr>
          <w:t>4</w:t>
        </w:r>
      </w:ins>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t>
      </w:r>
    </w:p>
    <w:p w14:paraId="7E990C07" w14:textId="5D6ACFEF" w:rsidR="006E30BA" w:rsidRPr="00530512" w:rsidRDefault="00B568F5" w:rsidP="000B5869">
      <w:pPr>
        <w:spacing w:line="276" w:lineRule="auto"/>
        <w:jc w:val="left"/>
        <w:rPr>
          <w:rFonts w:ascii="Arial" w:eastAsia="Arial" w:hAnsi="Arial" w:cs="Arial"/>
          <w:color w:val="auto"/>
          <w:sz w:val="22"/>
          <w:szCs w:val="22"/>
        </w:rPr>
      </w:pPr>
      <w:r w:rsidRPr="00D91CF4">
        <w:rPr>
          <w:rFonts w:ascii="Arial" w:eastAsia="Arial" w:hAnsi="Arial" w:cs="Arial"/>
          <w:b/>
          <w:color w:val="FF0000"/>
          <w:sz w:val="22"/>
          <w:szCs w:val="22"/>
          <w:rPrChange w:id="619" w:author="Shicheng Guo" w:date="2016-11-25T01:20:00Z">
            <w:rPr>
              <w:rFonts w:ascii="Arial" w:eastAsia="Arial" w:hAnsi="Arial" w:cs="Arial"/>
              <w:b/>
              <w:color w:val="auto"/>
              <w:sz w:val="22"/>
              <w:szCs w:val="22"/>
            </w:rPr>
          </w:rPrChange>
        </w:rPr>
        <w:lastRenderedPageBreak/>
        <w:t>Supplementary</w:t>
      </w:r>
      <w:r w:rsidR="00E02593" w:rsidRPr="00D91CF4">
        <w:rPr>
          <w:rFonts w:ascii="Arial" w:eastAsia="Arial" w:hAnsi="Arial" w:cs="Arial"/>
          <w:b/>
          <w:color w:val="FF0000"/>
          <w:sz w:val="22"/>
          <w:szCs w:val="22"/>
          <w:rPrChange w:id="620" w:author="Shicheng Guo" w:date="2016-11-25T01:20:00Z">
            <w:rPr>
              <w:rFonts w:ascii="Arial" w:eastAsia="Arial" w:hAnsi="Arial" w:cs="Arial"/>
              <w:b/>
              <w:color w:val="auto"/>
              <w:sz w:val="22"/>
              <w:szCs w:val="22"/>
            </w:rPr>
          </w:rPrChange>
        </w:rPr>
        <w:t xml:space="preserve"> </w:t>
      </w:r>
      <w:r w:rsidR="006E30BA" w:rsidRPr="00D91CF4">
        <w:rPr>
          <w:rFonts w:ascii="Arial" w:eastAsia="Arial" w:hAnsi="Arial" w:cs="Arial"/>
          <w:b/>
          <w:color w:val="FF0000"/>
          <w:sz w:val="22"/>
          <w:szCs w:val="22"/>
          <w:rPrChange w:id="621" w:author="Shicheng Guo" w:date="2016-11-25T01:20:00Z">
            <w:rPr>
              <w:rFonts w:ascii="Arial" w:eastAsia="Arial" w:hAnsi="Arial" w:cs="Arial"/>
              <w:b/>
              <w:color w:val="auto"/>
              <w:sz w:val="22"/>
              <w:szCs w:val="22"/>
            </w:rPr>
          </w:rPrChange>
        </w:rPr>
        <w:t xml:space="preserve">Figure </w:t>
      </w:r>
      <w:del w:id="622" w:author="Shicheng Guo" w:date="2016-11-25T01:17:00Z">
        <w:r w:rsidR="006E30BA" w:rsidRPr="00D91CF4" w:rsidDel="007F64CD">
          <w:rPr>
            <w:rFonts w:ascii="Arial" w:eastAsia="Arial" w:hAnsi="Arial" w:cs="Arial"/>
            <w:b/>
            <w:color w:val="FF0000"/>
            <w:sz w:val="22"/>
            <w:szCs w:val="22"/>
            <w:rPrChange w:id="623" w:author="Shicheng Guo" w:date="2016-11-25T01:20:00Z">
              <w:rPr>
                <w:rFonts w:ascii="Arial" w:eastAsia="Arial" w:hAnsi="Arial" w:cs="Arial"/>
                <w:b/>
                <w:color w:val="auto"/>
                <w:sz w:val="22"/>
                <w:szCs w:val="22"/>
              </w:rPr>
            </w:rPrChange>
          </w:rPr>
          <w:delText>3</w:delText>
        </w:r>
      </w:del>
      <w:ins w:id="624" w:author="Shicheng Guo" w:date="2016-11-25T03:14:00Z">
        <w:r w:rsidR="00516437">
          <w:rPr>
            <w:rFonts w:ascii="Arial" w:eastAsia="Arial" w:hAnsi="Arial" w:cs="Arial"/>
            <w:b/>
            <w:color w:val="FF0000"/>
            <w:sz w:val="22"/>
            <w:szCs w:val="22"/>
          </w:rPr>
          <w:t>5</w:t>
        </w:r>
      </w:ins>
      <w:r w:rsidR="006E30BA" w:rsidRPr="00530512">
        <w:rPr>
          <w:rFonts w:ascii="Arial" w:eastAsia="Arial" w:hAnsi="Arial" w:cs="Arial"/>
          <w:b/>
          <w:color w:val="auto"/>
          <w:sz w:val="22"/>
          <w:szCs w:val="22"/>
        </w:rPr>
        <w:t>.</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048C59EC" w:rsidR="00533F11" w:rsidRPr="00530512" w:rsidRDefault="00B568F5" w:rsidP="000B5869">
      <w:pPr>
        <w:spacing w:line="276" w:lineRule="auto"/>
        <w:jc w:val="left"/>
        <w:rPr>
          <w:rFonts w:ascii="Arial" w:eastAsia="Arial" w:hAnsi="Arial" w:cs="Arial"/>
          <w:color w:val="auto"/>
          <w:sz w:val="22"/>
          <w:szCs w:val="22"/>
        </w:rPr>
      </w:pPr>
      <w:r w:rsidRPr="00D91CF4">
        <w:rPr>
          <w:rFonts w:ascii="Arial" w:eastAsia="Arial" w:hAnsi="Arial" w:cs="Arial"/>
          <w:b/>
          <w:color w:val="FF0000"/>
          <w:sz w:val="22"/>
          <w:szCs w:val="22"/>
          <w:rPrChange w:id="625" w:author="Shicheng Guo" w:date="2016-11-25T01:20:00Z">
            <w:rPr>
              <w:rFonts w:ascii="Arial" w:eastAsia="Arial" w:hAnsi="Arial" w:cs="Arial"/>
              <w:b/>
              <w:color w:val="auto"/>
              <w:sz w:val="22"/>
              <w:szCs w:val="22"/>
            </w:rPr>
          </w:rPrChange>
        </w:rPr>
        <w:t>Supplementary</w:t>
      </w:r>
      <w:r w:rsidR="00E02593" w:rsidRPr="00D91CF4">
        <w:rPr>
          <w:rFonts w:ascii="Arial" w:eastAsia="Arial" w:hAnsi="Arial" w:cs="Arial"/>
          <w:b/>
          <w:color w:val="FF0000"/>
          <w:sz w:val="22"/>
          <w:szCs w:val="22"/>
          <w:rPrChange w:id="626" w:author="Shicheng Guo" w:date="2016-11-25T01:20:00Z">
            <w:rPr>
              <w:rFonts w:ascii="Arial" w:eastAsia="Arial" w:hAnsi="Arial" w:cs="Arial"/>
              <w:b/>
              <w:color w:val="auto"/>
              <w:sz w:val="22"/>
              <w:szCs w:val="22"/>
            </w:rPr>
          </w:rPrChange>
        </w:rPr>
        <w:t xml:space="preserve"> </w:t>
      </w:r>
      <w:r w:rsidR="00533F11" w:rsidRPr="00D91CF4">
        <w:rPr>
          <w:rFonts w:ascii="Arial" w:eastAsia="Arial" w:hAnsi="Arial" w:cs="Arial"/>
          <w:b/>
          <w:color w:val="FF0000"/>
          <w:sz w:val="22"/>
          <w:szCs w:val="22"/>
          <w:rPrChange w:id="627" w:author="Shicheng Guo" w:date="2016-11-25T01:20:00Z">
            <w:rPr>
              <w:rFonts w:ascii="Arial" w:eastAsia="Arial" w:hAnsi="Arial" w:cs="Arial"/>
              <w:b/>
              <w:color w:val="auto"/>
              <w:sz w:val="22"/>
              <w:szCs w:val="22"/>
            </w:rPr>
          </w:rPrChange>
        </w:rPr>
        <w:t xml:space="preserve">Figure </w:t>
      </w:r>
      <w:del w:id="628" w:author="Shicheng Guo" w:date="2016-11-25T01:17:00Z">
        <w:r w:rsidR="00533F11" w:rsidRPr="00D91CF4" w:rsidDel="007F64CD">
          <w:rPr>
            <w:rFonts w:ascii="Arial" w:eastAsia="Arial" w:hAnsi="Arial" w:cs="Arial"/>
            <w:b/>
            <w:color w:val="FF0000"/>
            <w:sz w:val="22"/>
            <w:szCs w:val="22"/>
            <w:rPrChange w:id="629" w:author="Shicheng Guo" w:date="2016-11-25T01:20:00Z">
              <w:rPr>
                <w:rFonts w:ascii="Arial" w:eastAsia="Arial" w:hAnsi="Arial" w:cs="Arial"/>
                <w:b/>
                <w:color w:val="auto"/>
                <w:sz w:val="22"/>
                <w:szCs w:val="22"/>
              </w:rPr>
            </w:rPrChange>
          </w:rPr>
          <w:delText>4</w:delText>
        </w:r>
      </w:del>
      <w:ins w:id="630" w:author="Shicheng Guo" w:date="2016-11-25T03:14:00Z">
        <w:r w:rsidR="00516437">
          <w:rPr>
            <w:rFonts w:ascii="Arial" w:eastAsia="Arial" w:hAnsi="Arial" w:cs="Arial"/>
            <w:b/>
            <w:color w:val="FF0000"/>
            <w:sz w:val="22"/>
            <w:szCs w:val="22"/>
          </w:rPr>
          <w:t>6</w:t>
        </w:r>
      </w:ins>
      <w:r w:rsidR="00533F11" w:rsidRPr="00530512">
        <w:rPr>
          <w:rFonts w:ascii="Arial" w:eastAsia="Arial" w:hAnsi="Arial" w:cs="Arial"/>
          <w:b/>
          <w:color w:val="auto"/>
          <w:sz w:val="22"/>
          <w:szCs w:val="22"/>
        </w:rPr>
        <w:t>.</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06801089" w14:textId="7069E1FC" w:rsidR="00D91CF4" w:rsidRPr="00D91CF4" w:rsidRDefault="005A440B" w:rsidP="000B5869">
      <w:pPr>
        <w:spacing w:line="276" w:lineRule="auto"/>
        <w:jc w:val="left"/>
        <w:rPr>
          <w:ins w:id="631" w:author="Shicheng Guo" w:date="2016-11-25T01:19:00Z"/>
          <w:rFonts w:ascii="Arial" w:eastAsia="Arial" w:hAnsi="Arial" w:cs="Arial"/>
          <w:color w:val="FF0000"/>
          <w:sz w:val="22"/>
          <w:szCs w:val="22"/>
          <w:rPrChange w:id="632" w:author="Shicheng Guo" w:date="2016-11-25T01:20:00Z">
            <w:rPr>
              <w:ins w:id="633" w:author="Shicheng Guo" w:date="2016-11-25T01:19:00Z"/>
              <w:rFonts w:asciiTheme="minorEastAsia" w:eastAsiaTheme="minorEastAsia" w:hAnsiTheme="minorEastAsia" w:cs="Arial"/>
              <w:color w:val="auto"/>
              <w:sz w:val="22"/>
              <w:szCs w:val="22"/>
            </w:rPr>
          </w:rPrChange>
        </w:rPr>
      </w:pPr>
      <w:r w:rsidRPr="00D91CF4">
        <w:rPr>
          <w:rFonts w:ascii="Arial" w:eastAsia="Arial" w:hAnsi="Arial" w:cs="Arial"/>
          <w:b/>
          <w:color w:val="FF0000"/>
          <w:sz w:val="22"/>
          <w:szCs w:val="22"/>
          <w:rPrChange w:id="634" w:author="Shicheng Guo" w:date="2016-11-25T01:20:00Z">
            <w:rPr>
              <w:rFonts w:ascii="Arial" w:eastAsia="Arial" w:hAnsi="Arial" w:cs="Arial"/>
              <w:b/>
              <w:color w:val="auto"/>
              <w:sz w:val="22"/>
              <w:szCs w:val="22"/>
            </w:rPr>
          </w:rPrChange>
        </w:rPr>
        <w:t xml:space="preserve">Supplementary Figure </w:t>
      </w:r>
      <w:ins w:id="635" w:author="Shicheng Guo" w:date="2016-11-25T03:14:00Z">
        <w:r w:rsidR="00516437">
          <w:rPr>
            <w:rFonts w:ascii="Arial" w:eastAsia="Arial" w:hAnsi="Arial" w:cs="Arial"/>
            <w:b/>
            <w:color w:val="FF0000"/>
            <w:sz w:val="22"/>
            <w:szCs w:val="22"/>
          </w:rPr>
          <w:t>7</w:t>
        </w:r>
      </w:ins>
      <w:del w:id="636" w:author="Shicheng Guo" w:date="2016-11-25T01:17:00Z">
        <w:r w:rsidRPr="00D91CF4" w:rsidDel="007F64CD">
          <w:rPr>
            <w:rFonts w:ascii="Arial" w:eastAsia="Arial" w:hAnsi="Arial" w:cs="Arial"/>
            <w:color w:val="FF0000"/>
            <w:sz w:val="22"/>
            <w:szCs w:val="22"/>
            <w:rPrChange w:id="637" w:author="Shicheng Guo" w:date="2016-11-25T01:20:00Z">
              <w:rPr>
                <w:rFonts w:ascii="Arial" w:eastAsia="Arial" w:hAnsi="Arial" w:cs="Arial"/>
                <w:b/>
                <w:color w:val="auto"/>
                <w:sz w:val="22"/>
                <w:szCs w:val="22"/>
              </w:rPr>
            </w:rPrChange>
          </w:rPr>
          <w:delText>5</w:delText>
        </w:r>
      </w:del>
      <w:r w:rsidR="0050258E" w:rsidRPr="00D91CF4">
        <w:rPr>
          <w:rFonts w:ascii="Arial" w:eastAsia="Arial" w:hAnsi="Arial" w:cs="Arial"/>
          <w:color w:val="FF0000"/>
          <w:sz w:val="22"/>
          <w:szCs w:val="22"/>
          <w:rPrChange w:id="638" w:author="Shicheng Guo" w:date="2016-11-25T01:20:00Z">
            <w:rPr>
              <w:rFonts w:ascii="Arial" w:eastAsia="Arial" w:hAnsi="Arial" w:cs="Arial"/>
              <w:b/>
              <w:color w:val="auto"/>
              <w:sz w:val="22"/>
              <w:szCs w:val="22"/>
            </w:rPr>
          </w:rPrChange>
        </w:rPr>
        <w:t>.</w:t>
      </w:r>
      <w:r w:rsidR="0050258E" w:rsidRPr="00D91CF4">
        <w:rPr>
          <w:rFonts w:ascii="Arial" w:eastAsia="Arial" w:hAnsi="Arial" w:cs="Arial"/>
          <w:color w:val="FF0000"/>
          <w:sz w:val="22"/>
          <w:szCs w:val="22"/>
          <w:rPrChange w:id="639" w:author="Shicheng Guo" w:date="2016-11-25T01:20:00Z">
            <w:rPr>
              <w:rFonts w:ascii="Arial" w:eastAsia="Arial" w:hAnsi="Arial" w:cs="Arial"/>
              <w:color w:val="auto"/>
              <w:sz w:val="22"/>
              <w:szCs w:val="22"/>
            </w:rPr>
          </w:rPrChange>
        </w:rPr>
        <w:t xml:space="preserve"> </w:t>
      </w:r>
      <w:ins w:id="640" w:author="Shicheng Guo" w:date="2016-11-25T00:17:00Z">
        <w:r w:rsidR="00ED5378" w:rsidRPr="00D91CF4">
          <w:rPr>
            <w:rFonts w:ascii="Arial" w:eastAsia="Arial" w:hAnsi="Arial" w:cs="Arial"/>
            <w:color w:val="FF0000"/>
            <w:sz w:val="22"/>
            <w:szCs w:val="22"/>
            <w:rPrChange w:id="641" w:author="Shicheng Guo" w:date="2016-11-25T01:20:00Z">
              <w:rPr>
                <w:rFonts w:asciiTheme="minorEastAsia" w:eastAsiaTheme="minorEastAsia" w:hAnsiTheme="minorEastAsia" w:cs="Arial"/>
                <w:color w:val="auto"/>
                <w:sz w:val="22"/>
                <w:szCs w:val="22"/>
              </w:rPr>
            </w:rPrChange>
          </w:rPr>
          <w:t>Distribution of</w:t>
        </w:r>
        <w:r w:rsidR="00D91CF4" w:rsidRPr="00D91CF4">
          <w:rPr>
            <w:rFonts w:ascii="Arial" w:eastAsia="Arial" w:hAnsi="Arial" w:cs="Arial"/>
            <w:color w:val="FF0000"/>
            <w:sz w:val="22"/>
            <w:szCs w:val="22"/>
            <w:rPrChange w:id="642" w:author="Shicheng Guo" w:date="2016-11-25T01:20:00Z">
              <w:rPr>
                <w:rFonts w:asciiTheme="minorEastAsia" w:eastAsiaTheme="minorEastAsia" w:hAnsiTheme="minorEastAsia" w:cs="Arial"/>
                <w:color w:val="auto"/>
                <w:sz w:val="22"/>
                <w:szCs w:val="22"/>
              </w:rPr>
            </w:rPrChange>
          </w:rPr>
          <w:t xml:space="preserve"> </w:t>
        </w:r>
      </w:ins>
      <w:ins w:id="643" w:author="Shicheng Guo" w:date="2016-11-25T01:18:00Z">
        <w:r w:rsidR="00D91CF4" w:rsidRPr="00D91CF4">
          <w:rPr>
            <w:rFonts w:ascii="Arial" w:eastAsia="Arial" w:hAnsi="Arial" w:cs="Arial"/>
            <w:color w:val="FF0000"/>
            <w:sz w:val="22"/>
            <w:szCs w:val="22"/>
            <w:rPrChange w:id="644" w:author="Shicheng Guo" w:date="2016-11-25T01:20:00Z">
              <w:rPr>
                <w:rFonts w:asciiTheme="minorEastAsia" w:eastAsiaTheme="minorEastAsia" w:hAnsiTheme="minorEastAsia" w:cs="Arial"/>
                <w:color w:val="auto"/>
                <w:sz w:val="22"/>
                <w:szCs w:val="22"/>
              </w:rPr>
            </w:rPrChange>
          </w:rPr>
          <w:t xml:space="preserve">incidence of cancer-associated HMH in CRC and LC plasma samples. </w:t>
        </w:r>
      </w:ins>
      <w:ins w:id="645" w:author="Shicheng Guo" w:date="2016-11-25T01:19:00Z">
        <w:r w:rsidR="00D91CF4" w:rsidRPr="00D91CF4">
          <w:rPr>
            <w:rFonts w:ascii="Arial" w:eastAsia="Arial" w:hAnsi="Arial" w:cs="Arial"/>
            <w:color w:val="FF0000"/>
            <w:sz w:val="22"/>
            <w:szCs w:val="22"/>
            <w:rPrChange w:id="646" w:author="Shicheng Guo" w:date="2016-11-25T01:20:00Z">
              <w:rPr>
                <w:rFonts w:asciiTheme="minorEastAsia" w:eastAsiaTheme="minorEastAsia" w:hAnsiTheme="minorEastAsia" w:cs="Arial"/>
                <w:color w:val="auto"/>
                <w:sz w:val="22"/>
                <w:szCs w:val="22"/>
              </w:rPr>
            </w:rPrChange>
          </w:rPr>
          <w:t xml:space="preserve">y-axis denotes the frequency of caMHM and x-axis denotes the incidence (sample number) of the caHMH in cancer plasmas. </w:t>
        </w:r>
      </w:ins>
    </w:p>
    <w:p w14:paraId="5E6CDB70" w14:textId="63351554" w:rsidR="005A440B" w:rsidRPr="00530512" w:rsidRDefault="0050258E" w:rsidP="000B5869">
      <w:pPr>
        <w:spacing w:line="276" w:lineRule="auto"/>
        <w:jc w:val="left"/>
        <w:rPr>
          <w:rFonts w:ascii="Arial" w:eastAsia="Arial" w:hAnsi="Arial" w:cs="Arial"/>
          <w:color w:val="auto"/>
          <w:sz w:val="22"/>
          <w:szCs w:val="22"/>
        </w:rPr>
      </w:pPr>
      <w:del w:id="647" w:author="Shicheng Guo" w:date="2016-11-25T00:17:00Z">
        <w:r w:rsidDel="00ED5378">
          <w:rPr>
            <w:rFonts w:ascii="Arial" w:eastAsia="Arial" w:hAnsi="Arial" w:cs="Arial"/>
            <w:color w:val="auto"/>
            <w:sz w:val="22"/>
            <w:szCs w:val="22"/>
          </w:rPr>
          <w:delText xml:space="preserve"> Estimated tumor fraction for all cancer plasma and normal plasma</w:delText>
        </w:r>
        <w:r w:rsidR="0062571F" w:rsidRPr="00530512" w:rsidDel="00ED5378">
          <w:rPr>
            <w:rFonts w:ascii="Arial" w:eastAsia="Arial" w:hAnsi="Arial" w:cs="Arial"/>
            <w:color w:val="auto"/>
            <w:sz w:val="22"/>
            <w:szCs w:val="22"/>
          </w:rPr>
          <w:delText>.</w:delText>
        </w:r>
        <w:r w:rsidR="00A62B16" w:rsidDel="00ED5378">
          <w:rPr>
            <w:rFonts w:ascii="Arial" w:eastAsia="Arial" w:hAnsi="Arial" w:cs="Arial"/>
            <w:color w:val="auto"/>
            <w:sz w:val="22"/>
            <w:szCs w:val="22"/>
          </w:rPr>
          <w:delText xml:space="preserve"> CCP denotes c</w:delText>
        </w:r>
        <w:r w:rsidR="00A62B16" w:rsidRPr="00530512" w:rsidDel="00ED5378">
          <w:rPr>
            <w:rFonts w:ascii="Arial" w:eastAsia="Arial" w:hAnsi="Arial" w:cs="Arial"/>
            <w:color w:val="auto"/>
            <w:sz w:val="22"/>
            <w:szCs w:val="22"/>
          </w:rPr>
          <w:delText>olorectal cancer</w:delText>
        </w:r>
        <w:r w:rsidR="00A62B16" w:rsidDel="00ED5378">
          <w:rPr>
            <w:rFonts w:ascii="Arial" w:eastAsia="Arial" w:hAnsi="Arial" w:cs="Arial"/>
            <w:color w:val="auto"/>
            <w:sz w:val="22"/>
            <w:szCs w:val="22"/>
          </w:rPr>
          <w:delText xml:space="preserve"> plasma, LCP denotes lung cancer plasma and NP denotes normal plasma. </w:delText>
        </w:r>
      </w:del>
    </w:p>
    <w:p w14:paraId="10326598" w14:textId="5367C7BF" w:rsidR="006E30BA" w:rsidRDefault="00B568F5" w:rsidP="000B5869">
      <w:pPr>
        <w:spacing w:line="276" w:lineRule="auto"/>
        <w:jc w:val="left"/>
        <w:rPr>
          <w:rFonts w:ascii="Arial" w:eastAsia="Arial" w:hAnsi="Arial" w:cs="Arial"/>
          <w:color w:val="auto"/>
          <w:sz w:val="22"/>
          <w:szCs w:val="22"/>
        </w:rPr>
      </w:pPr>
      <w:r w:rsidRPr="001A3D97">
        <w:rPr>
          <w:rFonts w:ascii="Arial" w:eastAsia="Arial" w:hAnsi="Arial" w:cs="Arial"/>
          <w:b/>
          <w:color w:val="FF0000"/>
          <w:sz w:val="22"/>
          <w:szCs w:val="22"/>
          <w:rPrChange w:id="648" w:author="Shicheng Guo" w:date="2016-11-25T01:22:00Z">
            <w:rPr>
              <w:rFonts w:ascii="Arial" w:eastAsia="Arial" w:hAnsi="Arial" w:cs="Arial"/>
              <w:b/>
              <w:color w:val="auto"/>
              <w:sz w:val="22"/>
              <w:szCs w:val="22"/>
            </w:rPr>
          </w:rPrChange>
        </w:rPr>
        <w:t>Supplementary</w:t>
      </w:r>
      <w:r w:rsidR="00E02593" w:rsidRPr="001A3D97">
        <w:rPr>
          <w:rFonts w:ascii="Arial" w:eastAsia="Arial" w:hAnsi="Arial" w:cs="Arial"/>
          <w:b/>
          <w:color w:val="FF0000"/>
          <w:sz w:val="22"/>
          <w:szCs w:val="22"/>
          <w:rPrChange w:id="649" w:author="Shicheng Guo" w:date="2016-11-25T01:22:00Z">
            <w:rPr>
              <w:rFonts w:ascii="Arial" w:eastAsia="Arial" w:hAnsi="Arial" w:cs="Arial"/>
              <w:b/>
              <w:color w:val="auto"/>
              <w:sz w:val="22"/>
              <w:szCs w:val="22"/>
            </w:rPr>
          </w:rPrChange>
        </w:rPr>
        <w:t xml:space="preserve"> </w:t>
      </w:r>
      <w:r w:rsidR="005A440B" w:rsidRPr="001A3D97">
        <w:rPr>
          <w:rFonts w:ascii="Arial" w:eastAsia="Arial" w:hAnsi="Arial" w:cs="Arial"/>
          <w:b/>
          <w:color w:val="FF0000"/>
          <w:sz w:val="22"/>
          <w:szCs w:val="22"/>
          <w:rPrChange w:id="650" w:author="Shicheng Guo" w:date="2016-11-25T01:22:00Z">
            <w:rPr>
              <w:rFonts w:ascii="Arial" w:eastAsia="Arial" w:hAnsi="Arial" w:cs="Arial"/>
              <w:b/>
              <w:color w:val="auto"/>
              <w:sz w:val="22"/>
              <w:szCs w:val="22"/>
            </w:rPr>
          </w:rPrChange>
        </w:rPr>
        <w:t xml:space="preserve">Figure </w:t>
      </w:r>
      <w:ins w:id="651" w:author="Shicheng Guo" w:date="2016-11-25T03:14:00Z">
        <w:r w:rsidR="00516437">
          <w:rPr>
            <w:rFonts w:ascii="Arial" w:eastAsia="Arial" w:hAnsi="Arial" w:cs="Arial"/>
            <w:b/>
            <w:color w:val="FF0000"/>
            <w:sz w:val="22"/>
            <w:szCs w:val="22"/>
          </w:rPr>
          <w:t>8</w:t>
        </w:r>
      </w:ins>
      <w:del w:id="652" w:author="Shicheng Guo" w:date="2016-11-25T01:20:00Z">
        <w:r w:rsidR="00DA6D38" w:rsidRPr="001A3D97" w:rsidDel="00D91CF4">
          <w:rPr>
            <w:rFonts w:ascii="Arial" w:eastAsia="Arial" w:hAnsi="Arial" w:cs="Arial"/>
            <w:b/>
            <w:color w:val="FF0000"/>
            <w:sz w:val="22"/>
            <w:szCs w:val="22"/>
            <w:rPrChange w:id="653" w:author="Shicheng Guo" w:date="2016-11-25T01:22:00Z">
              <w:rPr>
                <w:rFonts w:ascii="Arial" w:eastAsia="Arial" w:hAnsi="Arial" w:cs="Arial"/>
                <w:b/>
                <w:color w:val="auto"/>
                <w:sz w:val="22"/>
                <w:szCs w:val="22"/>
              </w:rPr>
            </w:rPrChange>
          </w:rPr>
          <w:delText>6</w:delText>
        </w:r>
      </w:del>
      <w:r w:rsidR="006E30BA" w:rsidRPr="001A3D97">
        <w:rPr>
          <w:rFonts w:ascii="Arial" w:eastAsia="Arial" w:hAnsi="Arial" w:cs="Arial"/>
          <w:b/>
          <w:color w:val="FF0000"/>
          <w:sz w:val="22"/>
          <w:szCs w:val="22"/>
          <w:rPrChange w:id="654" w:author="Shicheng Guo" w:date="2016-11-25T01:22:00Z">
            <w:rPr>
              <w:rFonts w:ascii="Arial" w:eastAsia="Arial" w:hAnsi="Arial" w:cs="Arial"/>
              <w:b/>
              <w:color w:val="auto"/>
              <w:sz w:val="22"/>
              <w:szCs w:val="22"/>
            </w:rPr>
          </w:rPrChange>
        </w:rPr>
        <w:t>.</w:t>
      </w:r>
      <w:r w:rsidR="006E30BA" w:rsidRPr="001A3D97">
        <w:rPr>
          <w:rFonts w:ascii="Arial" w:eastAsia="Arial" w:hAnsi="Arial" w:cs="Arial"/>
          <w:color w:val="FF0000"/>
          <w:sz w:val="22"/>
          <w:szCs w:val="22"/>
          <w:rPrChange w:id="655" w:author="Shicheng Guo" w:date="2016-11-25T01:22:00Z">
            <w:rPr>
              <w:rFonts w:ascii="Arial" w:eastAsia="Arial" w:hAnsi="Arial" w:cs="Arial"/>
              <w:color w:val="auto"/>
              <w:sz w:val="22"/>
              <w:szCs w:val="22"/>
            </w:rPr>
          </w:rPrChange>
        </w:rPr>
        <w:t xml:space="preserve"> </w:t>
      </w:r>
      <w:r w:rsidR="002F0F41">
        <w:rPr>
          <w:rFonts w:ascii="Arial" w:eastAsia="Arial" w:hAnsi="Arial" w:cs="Arial"/>
          <w:color w:val="auto"/>
          <w:sz w:val="22"/>
          <w:szCs w:val="22"/>
        </w:rPr>
        <w:t xml:space="preserve">Deconvolution </w:t>
      </w:r>
      <w:r w:rsidR="001B32D6">
        <w:rPr>
          <w:rFonts w:ascii="Arial" w:eastAsia="Arial" w:hAnsi="Arial" w:cs="Arial"/>
          <w:color w:val="auto"/>
          <w:sz w:val="22"/>
          <w:szCs w:val="22"/>
        </w:rPr>
        <w:t>in</w:t>
      </w:r>
      <w:r w:rsidR="002F0F41">
        <w:rPr>
          <w:rFonts w:ascii="Arial" w:eastAsia="Arial" w:hAnsi="Arial" w:cs="Arial"/>
          <w:color w:val="auto"/>
          <w:sz w:val="22"/>
          <w:szCs w:val="22"/>
        </w:rPr>
        <w:t xml:space="preserve">to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xml:space="preserve">. (a) accurate deconvolution when cancer fraction was lower.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diagonal line while black </w:t>
      </w:r>
      <w:r w:rsidR="00162B1D">
        <w:rPr>
          <w:rFonts w:ascii="Arial" w:eastAsia="Arial" w:hAnsi="Arial" w:cs="Arial"/>
          <w:color w:val="auto"/>
          <w:sz w:val="22"/>
          <w:szCs w:val="22"/>
        </w:rPr>
        <w:t>line indicates deconvolution result. (b) Cancer fraction estimated by deconvolution analysis to cancer and normal plasma samples.</w:t>
      </w:r>
    </w:p>
    <w:p w14:paraId="09BCAE2E" w14:textId="50E0EFD8" w:rsidR="003B5AA0" w:rsidRDefault="003B5AA0" w:rsidP="000B5869">
      <w:pPr>
        <w:spacing w:line="276" w:lineRule="auto"/>
        <w:jc w:val="left"/>
        <w:rPr>
          <w:rFonts w:ascii="Arial" w:eastAsia="Arial" w:hAnsi="Arial" w:cs="Arial"/>
          <w:color w:val="auto"/>
          <w:sz w:val="22"/>
          <w:szCs w:val="22"/>
        </w:rPr>
      </w:pPr>
    </w:p>
    <w:p w14:paraId="605E192B" w14:textId="0934EDA8" w:rsidR="005A440B" w:rsidRDefault="005A440B" w:rsidP="000B5869">
      <w:pPr>
        <w:spacing w:line="276" w:lineRule="auto"/>
        <w:jc w:val="left"/>
        <w:rPr>
          <w:rFonts w:ascii="Arial" w:eastAsia="Arial" w:hAnsi="Arial" w:cs="Arial"/>
          <w:color w:val="auto"/>
          <w:sz w:val="22"/>
          <w:szCs w:val="22"/>
        </w:rPr>
      </w:pPr>
      <w:r w:rsidRPr="001A3D97">
        <w:rPr>
          <w:rFonts w:ascii="Arial" w:eastAsia="Arial" w:hAnsi="Arial" w:cs="Arial"/>
          <w:b/>
          <w:color w:val="FF0000"/>
          <w:sz w:val="22"/>
          <w:szCs w:val="22"/>
          <w:rPrChange w:id="656" w:author="Shicheng Guo" w:date="2016-11-25T01:22:00Z">
            <w:rPr>
              <w:rFonts w:ascii="Arial" w:eastAsia="Arial" w:hAnsi="Arial" w:cs="Arial"/>
              <w:b/>
              <w:color w:val="auto"/>
              <w:sz w:val="22"/>
              <w:szCs w:val="22"/>
            </w:rPr>
          </w:rPrChange>
        </w:rPr>
        <w:t xml:space="preserve">Supplementary Figure </w:t>
      </w:r>
      <w:ins w:id="657" w:author="Shicheng Guo" w:date="2016-11-25T03:14:00Z">
        <w:r w:rsidR="00516437">
          <w:rPr>
            <w:rFonts w:ascii="Arial" w:eastAsia="Arial" w:hAnsi="Arial" w:cs="Arial"/>
            <w:b/>
            <w:color w:val="FF0000"/>
            <w:sz w:val="22"/>
            <w:szCs w:val="22"/>
          </w:rPr>
          <w:t>9</w:t>
        </w:r>
      </w:ins>
      <w:del w:id="658" w:author="Shicheng Guo" w:date="2016-11-25T01:20:00Z">
        <w:r w:rsidR="00DA6D38" w:rsidRPr="001A3D97" w:rsidDel="00D91CF4">
          <w:rPr>
            <w:rFonts w:ascii="Arial" w:eastAsia="Arial" w:hAnsi="Arial" w:cs="Arial"/>
            <w:b/>
            <w:color w:val="FF0000"/>
            <w:sz w:val="22"/>
            <w:szCs w:val="22"/>
            <w:rPrChange w:id="659" w:author="Shicheng Guo" w:date="2016-11-25T01:22:00Z">
              <w:rPr>
                <w:rFonts w:ascii="Arial" w:eastAsia="Arial" w:hAnsi="Arial" w:cs="Arial"/>
                <w:b/>
                <w:color w:val="auto"/>
                <w:sz w:val="22"/>
                <w:szCs w:val="22"/>
              </w:rPr>
            </w:rPrChange>
          </w:rPr>
          <w:delText>7</w:delText>
        </w:r>
      </w:del>
      <w:r w:rsidRPr="001A3D97">
        <w:rPr>
          <w:rFonts w:ascii="Arial" w:eastAsia="Arial" w:hAnsi="Arial" w:cs="Arial"/>
          <w:b/>
          <w:color w:val="FF0000"/>
          <w:sz w:val="22"/>
          <w:szCs w:val="22"/>
          <w:rPrChange w:id="660" w:author="Shicheng Guo" w:date="2016-11-25T01:22:00Z">
            <w:rPr>
              <w:rFonts w:ascii="Arial" w:eastAsia="Arial" w:hAnsi="Arial" w:cs="Arial"/>
              <w:b/>
              <w:color w:val="auto"/>
              <w:sz w:val="22"/>
              <w:szCs w:val="22"/>
            </w:rPr>
          </w:rPrChange>
        </w:rPr>
        <w:t>.</w:t>
      </w:r>
      <w:r w:rsidRPr="001A3D97">
        <w:rPr>
          <w:rFonts w:ascii="Arial" w:eastAsia="Arial" w:hAnsi="Arial" w:cs="Arial"/>
          <w:color w:val="FF0000"/>
          <w:sz w:val="22"/>
          <w:szCs w:val="22"/>
          <w:rPrChange w:id="661" w:author="Shicheng Guo" w:date="2016-11-25T01:22:00Z">
            <w:rPr>
              <w:rFonts w:ascii="Arial" w:eastAsia="Arial" w:hAnsi="Arial" w:cs="Arial"/>
              <w:color w:val="auto"/>
              <w:sz w:val="22"/>
              <w:szCs w:val="22"/>
            </w:rPr>
          </w:rPrChange>
        </w:rPr>
        <w:t xml:space="preserve"> </w:t>
      </w:r>
      <w:r w:rsidRPr="00530512">
        <w:rPr>
          <w:rFonts w:ascii="Arial" w:eastAsia="Arial" w:hAnsi="Arial" w:cs="Arial"/>
          <w:color w:val="auto"/>
          <w:sz w:val="22"/>
          <w:szCs w:val="22"/>
        </w:rPr>
        <w:t xml:space="preserve">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04AA71A1" w14:textId="77777777" w:rsidR="005A440B" w:rsidRDefault="005A440B" w:rsidP="000B5869">
      <w:pPr>
        <w:spacing w:line="276" w:lineRule="auto"/>
        <w:jc w:val="left"/>
        <w:rPr>
          <w:rFonts w:ascii="Arial" w:eastAsia="Arial" w:hAnsi="Arial" w:cs="Arial"/>
          <w:color w:val="auto"/>
          <w:sz w:val="22"/>
          <w:szCs w:val="22"/>
        </w:rPr>
      </w:pPr>
    </w:p>
    <w:p w14:paraId="4EFD6A6A" w14:textId="30CF525F" w:rsidR="00D76EAD" w:rsidRDefault="003B5AA0" w:rsidP="00D76EAD">
      <w:pPr>
        <w:spacing w:line="276" w:lineRule="auto"/>
        <w:jc w:val="left"/>
        <w:rPr>
          <w:ins w:id="662" w:author="Shicheng Guo" w:date="2016-11-25T01:20:00Z"/>
          <w:rFonts w:ascii="Arial" w:eastAsia="Arial" w:hAnsi="Arial" w:cs="Arial"/>
          <w:color w:val="auto"/>
          <w:sz w:val="22"/>
          <w:szCs w:val="22"/>
        </w:rPr>
      </w:pPr>
      <w:r w:rsidRPr="001A3D97">
        <w:rPr>
          <w:rFonts w:ascii="Arial" w:eastAsia="Arial" w:hAnsi="Arial" w:cs="Arial"/>
          <w:b/>
          <w:color w:val="FF0000"/>
          <w:sz w:val="22"/>
          <w:szCs w:val="22"/>
          <w:rPrChange w:id="663" w:author="Shicheng Guo" w:date="2016-11-25T01:22:00Z">
            <w:rPr>
              <w:rFonts w:ascii="Arial" w:eastAsia="Arial" w:hAnsi="Arial" w:cs="Arial"/>
              <w:b/>
              <w:color w:val="auto"/>
              <w:sz w:val="22"/>
              <w:szCs w:val="22"/>
            </w:rPr>
          </w:rPrChange>
        </w:rPr>
        <w:t xml:space="preserve">Supplementary Figure </w:t>
      </w:r>
      <w:ins w:id="664" w:author="Shicheng Guo" w:date="2016-11-25T01:20:00Z">
        <w:r w:rsidR="00516437">
          <w:rPr>
            <w:rFonts w:ascii="Arial" w:eastAsia="Arial" w:hAnsi="Arial" w:cs="Arial"/>
            <w:b/>
            <w:color w:val="FF0000"/>
            <w:sz w:val="22"/>
            <w:szCs w:val="22"/>
            <w:rPrChange w:id="665" w:author="Shicheng Guo" w:date="2016-11-25T01:22:00Z">
              <w:rPr>
                <w:rFonts w:ascii="Arial" w:eastAsia="Arial" w:hAnsi="Arial" w:cs="Arial"/>
                <w:b/>
                <w:color w:val="FF0000"/>
                <w:sz w:val="22"/>
                <w:szCs w:val="22"/>
              </w:rPr>
            </w:rPrChange>
          </w:rPr>
          <w:t>10</w:t>
        </w:r>
      </w:ins>
      <w:del w:id="666" w:author="Shicheng Guo" w:date="2016-11-25T01:20:00Z">
        <w:r w:rsidR="00DA6D38" w:rsidRPr="001A3D97" w:rsidDel="00D91CF4">
          <w:rPr>
            <w:rFonts w:ascii="Arial" w:eastAsia="Arial" w:hAnsi="Arial" w:cs="Arial"/>
            <w:b/>
            <w:color w:val="FF0000"/>
            <w:sz w:val="22"/>
            <w:szCs w:val="22"/>
            <w:rPrChange w:id="667" w:author="Shicheng Guo" w:date="2016-11-25T01:22:00Z">
              <w:rPr>
                <w:rFonts w:ascii="Arial" w:eastAsia="Arial" w:hAnsi="Arial" w:cs="Arial"/>
                <w:b/>
                <w:color w:val="auto"/>
                <w:sz w:val="22"/>
                <w:szCs w:val="22"/>
              </w:rPr>
            </w:rPrChange>
          </w:rPr>
          <w:delText>8</w:delText>
        </w:r>
      </w:del>
      <w:r w:rsidRPr="001A3D97">
        <w:rPr>
          <w:rFonts w:ascii="Arial" w:eastAsia="Arial" w:hAnsi="Arial" w:cs="Arial"/>
          <w:b/>
          <w:color w:val="FF0000"/>
          <w:sz w:val="22"/>
          <w:szCs w:val="22"/>
          <w:rPrChange w:id="668" w:author="Shicheng Guo" w:date="2016-11-25T01:22:00Z">
            <w:rPr>
              <w:rFonts w:ascii="Arial" w:eastAsia="Arial" w:hAnsi="Arial" w:cs="Arial"/>
              <w:b/>
              <w:color w:val="auto"/>
              <w:sz w:val="22"/>
              <w:szCs w:val="22"/>
            </w:rPr>
          </w:rPrChange>
        </w:rPr>
        <w:t>.</w:t>
      </w:r>
      <w:r w:rsidR="000255C9" w:rsidRPr="001A3D97">
        <w:rPr>
          <w:rFonts w:ascii="Arial" w:eastAsia="Arial" w:hAnsi="Arial" w:cs="Arial"/>
          <w:color w:val="FF0000"/>
          <w:sz w:val="22"/>
          <w:szCs w:val="22"/>
          <w:rPrChange w:id="669" w:author="Shicheng Guo" w:date="2016-11-25T01:22:00Z">
            <w:rPr>
              <w:rFonts w:ascii="Arial" w:eastAsia="Arial" w:hAnsi="Arial" w:cs="Arial"/>
              <w:color w:val="auto"/>
              <w:sz w:val="22"/>
              <w:szCs w:val="22"/>
            </w:rPr>
          </w:rPrChange>
        </w:rPr>
        <w:t xml:space="preserve"> </w:t>
      </w:r>
      <w:r w:rsidR="000255C9">
        <w:rPr>
          <w:rFonts w:ascii="Arial" w:eastAsia="Arial" w:hAnsi="Arial" w:cs="Arial"/>
          <w:color w:val="auto"/>
          <w:sz w:val="22"/>
          <w:szCs w:val="22"/>
        </w:rPr>
        <w:t xml:space="preserve">Tissue-specific </w:t>
      </w:r>
      <w:r w:rsidR="000255C9" w:rsidRPr="00530512">
        <w:rPr>
          <w:rFonts w:ascii="Arial" w:eastAsia="Arial" w:hAnsi="Arial" w:cs="Arial"/>
          <w:color w:val="auto"/>
          <w:sz w:val="22"/>
          <w:szCs w:val="22"/>
        </w:rPr>
        <w:t>MHBs</w:t>
      </w:r>
      <w:r w:rsidR="000255C9">
        <w:rPr>
          <w:rFonts w:ascii="Arial" w:eastAsia="Arial" w:hAnsi="Arial" w:cs="Arial"/>
          <w:color w:val="auto"/>
          <w:sz w:val="22"/>
          <w:szCs w:val="22"/>
        </w:rPr>
        <w:t xml:space="preserve"> counting approach mapping the plasma to its tissue-of-origin. The cancer plasma would carry more tissue-of-origin specific MHBs. 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54B463A4" w14:textId="7E5A146F" w:rsidR="00D91CF4" w:rsidRDefault="00D91CF4" w:rsidP="00D76EAD">
      <w:pPr>
        <w:spacing w:line="276" w:lineRule="auto"/>
        <w:jc w:val="left"/>
        <w:rPr>
          <w:ins w:id="670" w:author="Shicheng Guo" w:date="2016-11-25T01:20:00Z"/>
          <w:rFonts w:ascii="Arial" w:eastAsia="Arial" w:hAnsi="Arial" w:cs="Arial"/>
          <w:color w:val="auto"/>
          <w:sz w:val="22"/>
          <w:szCs w:val="22"/>
        </w:rPr>
      </w:pPr>
    </w:p>
    <w:p w14:paraId="60CEE939" w14:textId="54744C65" w:rsidR="00D91CF4" w:rsidRPr="001A3D97" w:rsidRDefault="00D91CF4" w:rsidP="00D76EAD">
      <w:pPr>
        <w:spacing w:line="276" w:lineRule="auto"/>
        <w:jc w:val="left"/>
        <w:rPr>
          <w:ins w:id="671" w:author="Shicheng Guo" w:date="2016-11-25T01:21:00Z"/>
          <w:rFonts w:ascii="Arial" w:eastAsia="Arial" w:hAnsi="Arial" w:cs="Arial"/>
          <w:color w:val="FF0000"/>
          <w:sz w:val="22"/>
          <w:szCs w:val="22"/>
          <w:rPrChange w:id="672" w:author="Shicheng Guo" w:date="2016-11-25T01:22:00Z">
            <w:rPr>
              <w:ins w:id="673" w:author="Shicheng Guo" w:date="2016-11-25T01:21:00Z"/>
              <w:rFonts w:ascii="Arial" w:eastAsia="Arial" w:hAnsi="Arial" w:cs="Arial"/>
              <w:color w:val="auto"/>
              <w:sz w:val="22"/>
              <w:szCs w:val="22"/>
            </w:rPr>
          </w:rPrChange>
        </w:rPr>
      </w:pPr>
      <w:ins w:id="674" w:author="Shicheng Guo" w:date="2016-11-25T01:20:00Z">
        <w:r w:rsidRPr="001A3D97">
          <w:rPr>
            <w:rFonts w:ascii="Arial" w:eastAsia="Arial" w:hAnsi="Arial" w:cs="Arial"/>
            <w:b/>
            <w:color w:val="FF0000"/>
            <w:sz w:val="22"/>
            <w:szCs w:val="22"/>
            <w:rPrChange w:id="675" w:author="Shicheng Guo" w:date="2016-11-25T01:22:00Z">
              <w:rPr>
                <w:rFonts w:ascii="Arial" w:eastAsia="Arial" w:hAnsi="Arial" w:cs="Arial"/>
                <w:b/>
                <w:color w:val="auto"/>
                <w:sz w:val="22"/>
                <w:szCs w:val="22"/>
              </w:rPr>
            </w:rPrChange>
          </w:rPr>
          <w:t xml:space="preserve">Supplementary Figure </w:t>
        </w:r>
        <w:r w:rsidR="001A3D97" w:rsidRPr="001A3D97">
          <w:rPr>
            <w:rFonts w:ascii="Arial" w:eastAsia="Arial" w:hAnsi="Arial" w:cs="Arial"/>
            <w:b/>
            <w:color w:val="FF0000"/>
            <w:sz w:val="22"/>
            <w:szCs w:val="22"/>
            <w:rPrChange w:id="676" w:author="Shicheng Guo" w:date="2016-11-25T01:22:00Z">
              <w:rPr>
                <w:rFonts w:ascii="Arial" w:eastAsia="Arial" w:hAnsi="Arial" w:cs="Arial"/>
                <w:b/>
                <w:color w:val="auto"/>
                <w:sz w:val="22"/>
                <w:szCs w:val="22"/>
              </w:rPr>
            </w:rPrChange>
          </w:rPr>
          <w:t>1</w:t>
        </w:r>
      </w:ins>
      <w:ins w:id="677" w:author="Shicheng Guo" w:date="2016-11-25T01:21:00Z">
        <w:r w:rsidR="00516437">
          <w:rPr>
            <w:rFonts w:ascii="Arial" w:eastAsia="Arial" w:hAnsi="Arial" w:cs="Arial"/>
            <w:b/>
            <w:color w:val="FF0000"/>
            <w:sz w:val="22"/>
            <w:szCs w:val="22"/>
            <w:rPrChange w:id="678" w:author="Shicheng Guo" w:date="2016-11-25T01:22:00Z">
              <w:rPr>
                <w:rFonts w:ascii="Arial" w:eastAsia="Arial" w:hAnsi="Arial" w:cs="Arial"/>
                <w:b/>
                <w:color w:val="FF0000"/>
                <w:sz w:val="22"/>
                <w:szCs w:val="22"/>
              </w:rPr>
            </w:rPrChange>
          </w:rPr>
          <w:t>1</w:t>
        </w:r>
      </w:ins>
      <w:bookmarkStart w:id="679" w:name="_GoBack"/>
      <w:bookmarkEnd w:id="679"/>
      <w:ins w:id="680" w:author="Shicheng Guo" w:date="2016-11-25T01:20:00Z">
        <w:r w:rsidRPr="001A3D97">
          <w:rPr>
            <w:rFonts w:ascii="Arial" w:eastAsia="Arial" w:hAnsi="Arial" w:cs="Arial"/>
            <w:b/>
            <w:color w:val="FF0000"/>
            <w:sz w:val="22"/>
            <w:szCs w:val="22"/>
            <w:rPrChange w:id="681" w:author="Shicheng Guo" w:date="2016-11-25T01:22:00Z">
              <w:rPr>
                <w:rFonts w:ascii="Arial" w:eastAsia="Arial" w:hAnsi="Arial" w:cs="Arial"/>
                <w:b/>
                <w:color w:val="auto"/>
                <w:sz w:val="22"/>
                <w:szCs w:val="22"/>
              </w:rPr>
            </w:rPrChange>
          </w:rPr>
          <w:t>.</w:t>
        </w:r>
        <w:r w:rsidRPr="001A3D97">
          <w:rPr>
            <w:rFonts w:ascii="Arial" w:eastAsia="Arial" w:hAnsi="Arial" w:cs="Arial"/>
            <w:color w:val="FF0000"/>
            <w:sz w:val="22"/>
            <w:szCs w:val="22"/>
            <w:rPrChange w:id="682" w:author="Shicheng Guo" w:date="2016-11-25T01:22:00Z">
              <w:rPr>
                <w:rFonts w:ascii="Arial" w:eastAsia="Arial" w:hAnsi="Arial" w:cs="Arial"/>
                <w:color w:val="auto"/>
                <w:sz w:val="22"/>
                <w:szCs w:val="22"/>
              </w:rPr>
            </w:rPrChange>
          </w:rPr>
          <w:t xml:space="preserve"> </w:t>
        </w:r>
        <w:r w:rsidR="00E4721F" w:rsidRPr="001A3D97">
          <w:rPr>
            <w:rFonts w:ascii="Arial" w:eastAsia="Arial" w:hAnsi="Arial" w:cs="Arial"/>
            <w:color w:val="FF0000"/>
            <w:sz w:val="22"/>
            <w:szCs w:val="22"/>
            <w:rPrChange w:id="683" w:author="Shicheng Guo" w:date="2016-11-25T01:22:00Z">
              <w:rPr>
                <w:rFonts w:ascii="Arial" w:eastAsia="Arial" w:hAnsi="Arial" w:cs="Arial"/>
                <w:color w:val="auto"/>
                <w:sz w:val="22"/>
                <w:szCs w:val="22"/>
              </w:rPr>
            </w:rPrChange>
          </w:rPr>
          <w:t>Flowch</w:t>
        </w:r>
      </w:ins>
      <w:ins w:id="684" w:author="Shicheng Guo" w:date="2016-11-25T01:21:00Z">
        <w:r w:rsidR="00E4721F" w:rsidRPr="001A3D97">
          <w:rPr>
            <w:rFonts w:ascii="Arial" w:eastAsia="Arial" w:hAnsi="Arial" w:cs="Arial"/>
            <w:color w:val="FF0000"/>
            <w:sz w:val="22"/>
            <w:szCs w:val="22"/>
            <w:rPrChange w:id="685" w:author="Shicheng Guo" w:date="2016-11-25T01:22:00Z">
              <w:rPr>
                <w:rFonts w:ascii="Arial" w:eastAsia="Arial" w:hAnsi="Arial" w:cs="Arial"/>
                <w:color w:val="auto"/>
                <w:sz w:val="22"/>
                <w:szCs w:val="22"/>
              </w:rPr>
            </w:rPrChange>
          </w:rPr>
          <w:t xml:space="preserve">art to show the samples for each analysis in different analysis sections. </w:t>
        </w:r>
      </w:ins>
    </w:p>
    <w:p w14:paraId="1C4A0604" w14:textId="77777777" w:rsidR="00E4721F" w:rsidRDefault="00E4721F" w:rsidP="00D76EAD">
      <w:pPr>
        <w:spacing w:line="276" w:lineRule="auto"/>
        <w:jc w:val="left"/>
        <w:rPr>
          <w:rFonts w:ascii="Arial" w:eastAsia="Arial" w:hAnsi="Arial" w:cs="Arial"/>
          <w:color w:val="auto"/>
          <w:sz w:val="22"/>
          <w:szCs w:val="22"/>
        </w:rPr>
      </w:pP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138253F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Layer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4C49DCC3"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Complete list for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shared by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5741118"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 xml:space="preserve">Component deconvolution of cancer plasma from WB, normal tissue and primary cancer tissues based on high-methylation haplotype.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082F2C36"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37BCC80"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The signal of MHL is higher than average 5mC based on cancer DNA and WB DNA mixture simulation analysis. </w:t>
      </w:r>
    </w:p>
    <w:p w14:paraId="01D653AA" w14:textId="2C5B91BB"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Significant correlation between estimated cancer DNA fraction with cell-free DNA yield from the patients. </w:t>
      </w:r>
    </w:p>
    <w:p w14:paraId="4451E9E3" w14:textId="44AB6E4E"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Predictors applied in </w:t>
      </w:r>
      <w:r w:rsidR="00F70A85" w:rsidRPr="00530512">
        <w:rPr>
          <w:rFonts w:ascii="Arial" w:eastAsia="Arial" w:hAnsi="Arial" w:cs="Arial"/>
          <w:color w:val="auto"/>
          <w:sz w:val="22"/>
          <w:szCs w:val="22"/>
        </w:rPr>
        <w:t xml:space="preserve">prediction </w:t>
      </w:r>
      <w:r w:rsidR="009545C1" w:rsidRPr="00530512">
        <w:rPr>
          <w:rFonts w:ascii="Arial" w:eastAsia="Arial" w:hAnsi="Arial" w:cs="Arial"/>
          <w:color w:val="auto"/>
          <w:sz w:val="22"/>
          <w:szCs w:val="22"/>
        </w:rPr>
        <w:t xml:space="preserve">model from CRC, LC and normal plasma. </w:t>
      </w:r>
    </w:p>
    <w:p w14:paraId="433B10E0" w14:textId="50CD8ED1"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Prediction performance of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approach with 5-fold cross-validation</w:t>
      </w:r>
      <w:r w:rsidR="009A7B06">
        <w:rPr>
          <w:rFonts w:ascii="Arial" w:eastAsia="Arial" w:hAnsi="Arial" w:cs="Arial"/>
          <w:color w:val="auto"/>
          <w:sz w:val="22"/>
          <w:szCs w:val="22"/>
        </w:rPr>
        <w:t xml:space="preserve">. </w:t>
      </w:r>
    </w:p>
    <w:p w14:paraId="356CA34F" w14:textId="0608A062" w:rsidR="00AB3CEA" w:rsidRDefault="00AB3CEA" w:rsidP="00AB3CEA">
      <w:pPr>
        <w:spacing w:line="276" w:lineRule="auto"/>
        <w:jc w:val="left"/>
        <w:rPr>
          <w:ins w:id="686" w:author="Shicheng Guo" w:date="2016-11-24T22:07:00Z"/>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Tissue-specific </w:t>
      </w:r>
      <w:r w:rsidRPr="00530512">
        <w:rPr>
          <w:rFonts w:ascii="Arial" w:eastAsia="Arial" w:hAnsi="Arial" w:cs="Arial"/>
          <w:color w:val="auto"/>
          <w:sz w:val="22"/>
          <w:szCs w:val="22"/>
        </w:rPr>
        <w:t>MHBs</w:t>
      </w:r>
      <w:r>
        <w:rPr>
          <w:rFonts w:ascii="Arial" w:eastAsia="Arial" w:hAnsi="Arial" w:cs="Arial"/>
          <w:color w:val="auto"/>
          <w:sz w:val="22"/>
          <w:szCs w:val="22"/>
        </w:rPr>
        <w:t xml:space="preserve"> counting approach with 5-fold cross-validation. </w:t>
      </w:r>
    </w:p>
    <w:p w14:paraId="13FD8E65" w14:textId="2022DE2F" w:rsidR="00682D9F" w:rsidRPr="00530512" w:rsidDel="00815612" w:rsidRDefault="00682D9F" w:rsidP="00AB3CEA">
      <w:pPr>
        <w:spacing w:line="276" w:lineRule="auto"/>
        <w:jc w:val="left"/>
        <w:rPr>
          <w:del w:id="687" w:author="Shicheng Guo" w:date="2016-11-25T01:52:00Z"/>
          <w:rFonts w:ascii="Arial" w:eastAsia="Arial" w:hAnsi="Arial" w:cs="Arial"/>
          <w:color w:val="auto"/>
          <w:sz w:val="22"/>
          <w:szCs w:val="22"/>
        </w:rPr>
      </w:pP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lastRenderedPageBreak/>
        <w:t>Reference</w:t>
      </w:r>
    </w:p>
    <w:p w14:paraId="35A2EDA1" w14:textId="77777777" w:rsidR="00815612" w:rsidRPr="00815612" w:rsidRDefault="00F52DF1" w:rsidP="00815612">
      <w:pPr>
        <w:ind w:left="720" w:hanging="720"/>
        <w:jc w:val="left"/>
        <w:rPr>
          <w:noProof/>
          <w:color w:val="auto"/>
          <w:sz w:val="20"/>
          <w:szCs w:val="22"/>
        </w:rPr>
      </w:pPr>
      <w:r w:rsidRPr="00530512">
        <w:rPr>
          <w:rFonts w:ascii="Arial" w:hAnsi="Arial" w:cs="Arial"/>
          <w:noProof/>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noProof/>
          <w:color w:val="auto"/>
          <w:sz w:val="22"/>
          <w:szCs w:val="22"/>
        </w:rPr>
        <w:fldChar w:fldCharType="separate"/>
      </w:r>
      <w:bookmarkStart w:id="688" w:name="_ENREF_1"/>
      <w:r w:rsidR="00815612" w:rsidRPr="00815612">
        <w:rPr>
          <w:noProof/>
          <w:color w:val="auto"/>
          <w:sz w:val="20"/>
          <w:szCs w:val="22"/>
        </w:rPr>
        <w:t>1.</w:t>
      </w:r>
      <w:r w:rsidR="00815612" w:rsidRPr="00815612">
        <w:rPr>
          <w:noProof/>
          <w:color w:val="auto"/>
          <w:sz w:val="20"/>
          <w:szCs w:val="22"/>
        </w:rPr>
        <w:tab/>
        <w:t xml:space="preserve">Wigler, M., Levy, D. &amp; Perucho, M. The somatic replication of DNA methylation. </w:t>
      </w:r>
      <w:r w:rsidR="00815612" w:rsidRPr="00815612">
        <w:rPr>
          <w:i/>
          <w:noProof/>
          <w:color w:val="auto"/>
          <w:sz w:val="20"/>
          <w:szCs w:val="22"/>
        </w:rPr>
        <w:t>Cell</w:t>
      </w:r>
      <w:r w:rsidR="00815612" w:rsidRPr="00815612">
        <w:rPr>
          <w:noProof/>
          <w:color w:val="auto"/>
          <w:sz w:val="20"/>
          <w:szCs w:val="22"/>
        </w:rPr>
        <w:t xml:space="preserve"> </w:t>
      </w:r>
      <w:r w:rsidR="00815612" w:rsidRPr="00815612">
        <w:rPr>
          <w:b/>
          <w:noProof/>
          <w:color w:val="auto"/>
          <w:sz w:val="20"/>
          <w:szCs w:val="22"/>
        </w:rPr>
        <w:t>24</w:t>
      </w:r>
      <w:r w:rsidR="00815612" w:rsidRPr="00815612">
        <w:rPr>
          <w:noProof/>
          <w:color w:val="auto"/>
          <w:sz w:val="20"/>
          <w:szCs w:val="22"/>
        </w:rPr>
        <w:t>, 33-40 (1981).</w:t>
      </w:r>
      <w:bookmarkEnd w:id="688"/>
    </w:p>
    <w:p w14:paraId="2BA3850C" w14:textId="77777777" w:rsidR="00815612" w:rsidRPr="00815612" w:rsidRDefault="00815612" w:rsidP="00815612">
      <w:pPr>
        <w:ind w:left="720" w:hanging="720"/>
        <w:jc w:val="left"/>
        <w:rPr>
          <w:noProof/>
          <w:color w:val="auto"/>
          <w:sz w:val="20"/>
          <w:szCs w:val="22"/>
        </w:rPr>
      </w:pPr>
      <w:bookmarkStart w:id="689" w:name="_ENREF_2"/>
      <w:r w:rsidRPr="00815612">
        <w:rPr>
          <w:noProof/>
          <w:color w:val="auto"/>
          <w:sz w:val="20"/>
          <w:szCs w:val="22"/>
        </w:rPr>
        <w:t>2.</w:t>
      </w:r>
      <w:r w:rsidRPr="00815612">
        <w:rPr>
          <w:noProof/>
          <w:color w:val="auto"/>
          <w:sz w:val="20"/>
          <w:szCs w:val="22"/>
        </w:rPr>
        <w:tab/>
        <w:t xml:space="preserve">Slatkin, M. Linkage disequilibrium--understanding the evolutionary past and mapping the medical future. </w:t>
      </w:r>
      <w:r w:rsidRPr="00815612">
        <w:rPr>
          <w:i/>
          <w:noProof/>
          <w:color w:val="auto"/>
          <w:sz w:val="20"/>
          <w:szCs w:val="22"/>
        </w:rPr>
        <w:t>Nat Rev Genet</w:t>
      </w:r>
      <w:r w:rsidRPr="00815612">
        <w:rPr>
          <w:noProof/>
          <w:color w:val="auto"/>
          <w:sz w:val="20"/>
          <w:szCs w:val="22"/>
        </w:rPr>
        <w:t xml:space="preserve"> </w:t>
      </w:r>
      <w:r w:rsidRPr="00815612">
        <w:rPr>
          <w:b/>
          <w:noProof/>
          <w:color w:val="auto"/>
          <w:sz w:val="20"/>
          <w:szCs w:val="22"/>
        </w:rPr>
        <w:t>9</w:t>
      </w:r>
      <w:r w:rsidRPr="00815612">
        <w:rPr>
          <w:noProof/>
          <w:color w:val="auto"/>
          <w:sz w:val="20"/>
          <w:szCs w:val="22"/>
        </w:rPr>
        <w:t>, 477-85 (2008).</w:t>
      </w:r>
      <w:bookmarkEnd w:id="689"/>
    </w:p>
    <w:p w14:paraId="026FB4EB" w14:textId="77777777" w:rsidR="00815612" w:rsidRPr="00815612" w:rsidRDefault="00815612" w:rsidP="00815612">
      <w:pPr>
        <w:ind w:left="720" w:hanging="720"/>
        <w:jc w:val="left"/>
        <w:rPr>
          <w:noProof/>
          <w:color w:val="auto"/>
          <w:sz w:val="20"/>
          <w:szCs w:val="22"/>
        </w:rPr>
      </w:pPr>
      <w:bookmarkStart w:id="690" w:name="_ENREF_3"/>
      <w:r w:rsidRPr="00815612">
        <w:rPr>
          <w:noProof/>
          <w:color w:val="auto"/>
          <w:sz w:val="20"/>
          <w:szCs w:val="22"/>
        </w:rPr>
        <w:t>3.</w:t>
      </w:r>
      <w:r w:rsidRPr="00815612">
        <w:rPr>
          <w:noProof/>
          <w:color w:val="auto"/>
          <w:sz w:val="20"/>
          <w:szCs w:val="22"/>
        </w:rPr>
        <w:tab/>
        <w:t>Bernstein, B.E.</w:t>
      </w:r>
      <w:r w:rsidRPr="00815612">
        <w:rPr>
          <w:i/>
          <w:noProof/>
          <w:color w:val="auto"/>
          <w:sz w:val="20"/>
          <w:szCs w:val="22"/>
        </w:rPr>
        <w:t xml:space="preserve"> et al.</w:t>
      </w:r>
      <w:r w:rsidRPr="00815612">
        <w:rPr>
          <w:noProof/>
          <w:color w:val="auto"/>
          <w:sz w:val="20"/>
          <w:szCs w:val="22"/>
        </w:rPr>
        <w:t xml:space="preserve"> The NIH Roadmap Epigenomics Mapping Consortium. </w:t>
      </w:r>
      <w:r w:rsidRPr="00815612">
        <w:rPr>
          <w:i/>
          <w:noProof/>
          <w:color w:val="auto"/>
          <w:sz w:val="20"/>
          <w:szCs w:val="22"/>
        </w:rPr>
        <w:t>Nat Biotechnol</w:t>
      </w:r>
      <w:r w:rsidRPr="00815612">
        <w:rPr>
          <w:noProof/>
          <w:color w:val="auto"/>
          <w:sz w:val="20"/>
          <w:szCs w:val="22"/>
        </w:rPr>
        <w:t xml:space="preserve"> </w:t>
      </w:r>
      <w:r w:rsidRPr="00815612">
        <w:rPr>
          <w:b/>
          <w:noProof/>
          <w:color w:val="auto"/>
          <w:sz w:val="20"/>
          <w:szCs w:val="22"/>
        </w:rPr>
        <w:t>28</w:t>
      </w:r>
      <w:r w:rsidRPr="00815612">
        <w:rPr>
          <w:noProof/>
          <w:color w:val="auto"/>
          <w:sz w:val="20"/>
          <w:szCs w:val="22"/>
        </w:rPr>
        <w:t>, 1045-8 (2010).</w:t>
      </w:r>
      <w:bookmarkEnd w:id="690"/>
    </w:p>
    <w:p w14:paraId="48455159" w14:textId="77777777" w:rsidR="00815612" w:rsidRPr="00815612" w:rsidRDefault="00815612" w:rsidP="00815612">
      <w:pPr>
        <w:ind w:left="720" w:hanging="720"/>
        <w:jc w:val="left"/>
        <w:rPr>
          <w:noProof/>
          <w:color w:val="auto"/>
          <w:sz w:val="20"/>
          <w:szCs w:val="22"/>
        </w:rPr>
      </w:pPr>
      <w:bookmarkStart w:id="691" w:name="_ENREF_4"/>
      <w:r w:rsidRPr="00815612">
        <w:rPr>
          <w:noProof/>
          <w:color w:val="auto"/>
          <w:sz w:val="20"/>
          <w:szCs w:val="22"/>
        </w:rPr>
        <w:t>4.</w:t>
      </w:r>
      <w:r w:rsidRPr="00815612">
        <w:rPr>
          <w:noProof/>
          <w:color w:val="auto"/>
          <w:sz w:val="20"/>
          <w:szCs w:val="22"/>
        </w:rPr>
        <w:tab/>
        <w:t xml:space="preserve">Jones, P.A. &amp; Martienssen, R. A blueprint for a Human Epigenome Project: the AACR Human Epigenome Workshop. </w:t>
      </w:r>
      <w:r w:rsidRPr="00815612">
        <w:rPr>
          <w:i/>
          <w:noProof/>
          <w:color w:val="auto"/>
          <w:sz w:val="20"/>
          <w:szCs w:val="22"/>
        </w:rPr>
        <w:t>Cancer Res</w:t>
      </w:r>
      <w:r w:rsidRPr="00815612">
        <w:rPr>
          <w:noProof/>
          <w:color w:val="auto"/>
          <w:sz w:val="20"/>
          <w:szCs w:val="22"/>
        </w:rPr>
        <w:t xml:space="preserve"> </w:t>
      </w:r>
      <w:r w:rsidRPr="00815612">
        <w:rPr>
          <w:b/>
          <w:noProof/>
          <w:color w:val="auto"/>
          <w:sz w:val="20"/>
          <w:szCs w:val="22"/>
        </w:rPr>
        <w:t>65</w:t>
      </w:r>
      <w:r w:rsidRPr="00815612">
        <w:rPr>
          <w:noProof/>
          <w:color w:val="auto"/>
          <w:sz w:val="20"/>
          <w:szCs w:val="22"/>
        </w:rPr>
        <w:t>, 11241-6 (2005).</w:t>
      </w:r>
      <w:bookmarkEnd w:id="691"/>
    </w:p>
    <w:p w14:paraId="098BA4C9" w14:textId="77777777" w:rsidR="00815612" w:rsidRPr="00815612" w:rsidRDefault="00815612" w:rsidP="00815612">
      <w:pPr>
        <w:ind w:left="720" w:hanging="720"/>
        <w:jc w:val="left"/>
        <w:rPr>
          <w:noProof/>
          <w:color w:val="auto"/>
          <w:sz w:val="20"/>
          <w:szCs w:val="22"/>
        </w:rPr>
      </w:pPr>
      <w:bookmarkStart w:id="692" w:name="_ENREF_5"/>
      <w:r w:rsidRPr="00815612">
        <w:rPr>
          <w:noProof/>
          <w:color w:val="auto"/>
          <w:sz w:val="20"/>
          <w:szCs w:val="22"/>
        </w:rPr>
        <w:t>5.</w:t>
      </w:r>
      <w:r w:rsidRPr="00815612">
        <w:rPr>
          <w:noProof/>
          <w:color w:val="auto"/>
          <w:sz w:val="20"/>
          <w:szCs w:val="22"/>
        </w:rPr>
        <w:tab/>
        <w:t>Houseman, E.A.</w:t>
      </w:r>
      <w:r w:rsidRPr="00815612">
        <w:rPr>
          <w:i/>
          <w:noProof/>
          <w:color w:val="auto"/>
          <w:sz w:val="20"/>
          <w:szCs w:val="22"/>
        </w:rPr>
        <w:t xml:space="preserve"> et al.</w:t>
      </w:r>
      <w:r w:rsidRPr="00815612">
        <w:rPr>
          <w:noProof/>
          <w:color w:val="auto"/>
          <w:sz w:val="20"/>
          <w:szCs w:val="22"/>
        </w:rPr>
        <w:t xml:space="preserve"> Reference-free deconvolution of DNA methylation data and mediation by cell composition effects. </w:t>
      </w:r>
      <w:r w:rsidRPr="00815612">
        <w:rPr>
          <w:i/>
          <w:noProof/>
          <w:color w:val="auto"/>
          <w:sz w:val="20"/>
          <w:szCs w:val="22"/>
        </w:rPr>
        <w:t>BMC Bioinformatics</w:t>
      </w:r>
      <w:r w:rsidRPr="00815612">
        <w:rPr>
          <w:noProof/>
          <w:color w:val="auto"/>
          <w:sz w:val="20"/>
          <w:szCs w:val="22"/>
        </w:rPr>
        <w:t xml:space="preserve"> </w:t>
      </w:r>
      <w:r w:rsidRPr="00815612">
        <w:rPr>
          <w:b/>
          <w:noProof/>
          <w:color w:val="auto"/>
          <w:sz w:val="20"/>
          <w:szCs w:val="22"/>
        </w:rPr>
        <w:t>17</w:t>
      </w:r>
      <w:r w:rsidRPr="00815612">
        <w:rPr>
          <w:noProof/>
          <w:color w:val="auto"/>
          <w:sz w:val="20"/>
          <w:szCs w:val="22"/>
        </w:rPr>
        <w:t>, 259 (2016).</w:t>
      </w:r>
      <w:bookmarkEnd w:id="692"/>
    </w:p>
    <w:p w14:paraId="4D75B256" w14:textId="77777777" w:rsidR="00815612" w:rsidRPr="00815612" w:rsidRDefault="00815612" w:rsidP="00815612">
      <w:pPr>
        <w:ind w:left="720" w:hanging="720"/>
        <w:jc w:val="left"/>
        <w:rPr>
          <w:noProof/>
          <w:color w:val="auto"/>
          <w:sz w:val="20"/>
          <w:szCs w:val="22"/>
        </w:rPr>
      </w:pPr>
      <w:bookmarkStart w:id="693" w:name="_ENREF_6"/>
      <w:r w:rsidRPr="00815612">
        <w:rPr>
          <w:noProof/>
          <w:color w:val="auto"/>
          <w:sz w:val="20"/>
          <w:szCs w:val="22"/>
        </w:rPr>
        <w:t>6.</w:t>
      </w:r>
      <w:r w:rsidRPr="00815612">
        <w:rPr>
          <w:noProof/>
          <w:color w:val="auto"/>
          <w:sz w:val="20"/>
          <w:szCs w:val="22"/>
        </w:rPr>
        <w:tab/>
        <w:t>Sun, K.</w:t>
      </w:r>
      <w:r w:rsidRPr="00815612">
        <w:rPr>
          <w:i/>
          <w:noProof/>
          <w:color w:val="auto"/>
          <w:sz w:val="20"/>
          <w:szCs w:val="22"/>
        </w:rPr>
        <w:t xml:space="preserve"> et al.</w:t>
      </w:r>
      <w:r w:rsidRPr="00815612">
        <w:rPr>
          <w:noProof/>
          <w:color w:val="auto"/>
          <w:sz w:val="20"/>
          <w:szCs w:val="22"/>
        </w:rPr>
        <w:t xml:space="preserve"> Plasma DNA tissue mapping by genome-wide methylation sequencing for noninvasive prenatal, cancer, and transplantation assessments. </w:t>
      </w:r>
      <w:r w:rsidRPr="00815612">
        <w:rPr>
          <w:i/>
          <w:noProof/>
          <w:color w:val="auto"/>
          <w:sz w:val="20"/>
          <w:szCs w:val="22"/>
        </w:rPr>
        <w:t>Proc Natl Acad Sci U S A</w:t>
      </w:r>
      <w:r w:rsidRPr="00815612">
        <w:rPr>
          <w:noProof/>
          <w:color w:val="auto"/>
          <w:sz w:val="20"/>
          <w:szCs w:val="22"/>
        </w:rPr>
        <w:t xml:space="preserve"> </w:t>
      </w:r>
      <w:r w:rsidRPr="00815612">
        <w:rPr>
          <w:b/>
          <w:noProof/>
          <w:color w:val="auto"/>
          <w:sz w:val="20"/>
          <w:szCs w:val="22"/>
        </w:rPr>
        <w:t>112</w:t>
      </w:r>
      <w:r w:rsidRPr="00815612">
        <w:rPr>
          <w:noProof/>
          <w:color w:val="auto"/>
          <w:sz w:val="20"/>
          <w:szCs w:val="22"/>
        </w:rPr>
        <w:t>, E5503-12 (2015).</w:t>
      </w:r>
      <w:bookmarkEnd w:id="693"/>
    </w:p>
    <w:p w14:paraId="48CEC7DD" w14:textId="77777777" w:rsidR="00815612" w:rsidRPr="00815612" w:rsidRDefault="00815612" w:rsidP="00815612">
      <w:pPr>
        <w:ind w:left="720" w:hanging="720"/>
        <w:jc w:val="left"/>
        <w:rPr>
          <w:noProof/>
          <w:color w:val="auto"/>
          <w:sz w:val="20"/>
          <w:szCs w:val="22"/>
        </w:rPr>
      </w:pPr>
      <w:bookmarkStart w:id="694" w:name="_ENREF_7"/>
      <w:r w:rsidRPr="00815612">
        <w:rPr>
          <w:noProof/>
          <w:color w:val="auto"/>
          <w:sz w:val="20"/>
          <w:szCs w:val="22"/>
        </w:rPr>
        <w:t>7.</w:t>
      </w:r>
      <w:r w:rsidRPr="00815612">
        <w:rPr>
          <w:noProof/>
          <w:color w:val="auto"/>
          <w:sz w:val="20"/>
          <w:szCs w:val="22"/>
        </w:rPr>
        <w:tab/>
        <w:t>Lehmann-Werman, R.</w:t>
      </w:r>
      <w:r w:rsidRPr="00815612">
        <w:rPr>
          <w:i/>
          <w:noProof/>
          <w:color w:val="auto"/>
          <w:sz w:val="20"/>
          <w:szCs w:val="22"/>
        </w:rPr>
        <w:t xml:space="preserve"> et al.</w:t>
      </w:r>
      <w:r w:rsidRPr="00815612">
        <w:rPr>
          <w:noProof/>
          <w:color w:val="auto"/>
          <w:sz w:val="20"/>
          <w:szCs w:val="22"/>
        </w:rPr>
        <w:t xml:space="preserve"> Identification of tissue-specific cell death using methylation patterns of circulating DNA. </w:t>
      </w:r>
      <w:r w:rsidRPr="00815612">
        <w:rPr>
          <w:i/>
          <w:noProof/>
          <w:color w:val="auto"/>
          <w:sz w:val="20"/>
          <w:szCs w:val="22"/>
        </w:rPr>
        <w:t>Proc Natl Acad Sci U S A</w:t>
      </w:r>
      <w:r w:rsidRPr="00815612">
        <w:rPr>
          <w:noProof/>
          <w:color w:val="auto"/>
          <w:sz w:val="20"/>
          <w:szCs w:val="22"/>
        </w:rPr>
        <w:t xml:space="preserve"> </w:t>
      </w:r>
      <w:r w:rsidRPr="00815612">
        <w:rPr>
          <w:b/>
          <w:noProof/>
          <w:color w:val="auto"/>
          <w:sz w:val="20"/>
          <w:szCs w:val="22"/>
        </w:rPr>
        <w:t>113</w:t>
      </w:r>
      <w:r w:rsidRPr="00815612">
        <w:rPr>
          <w:noProof/>
          <w:color w:val="auto"/>
          <w:sz w:val="20"/>
          <w:szCs w:val="22"/>
        </w:rPr>
        <w:t>, E1826-34 (2016).</w:t>
      </w:r>
      <w:bookmarkEnd w:id="694"/>
    </w:p>
    <w:p w14:paraId="4434BCFA" w14:textId="77777777" w:rsidR="00815612" w:rsidRPr="00815612" w:rsidRDefault="00815612" w:rsidP="00815612">
      <w:pPr>
        <w:ind w:left="720" w:hanging="720"/>
        <w:jc w:val="left"/>
        <w:rPr>
          <w:noProof/>
          <w:color w:val="auto"/>
          <w:sz w:val="20"/>
          <w:szCs w:val="22"/>
        </w:rPr>
      </w:pPr>
      <w:bookmarkStart w:id="695" w:name="_ENREF_8"/>
      <w:r w:rsidRPr="00815612">
        <w:rPr>
          <w:noProof/>
          <w:color w:val="auto"/>
          <w:sz w:val="20"/>
          <w:szCs w:val="22"/>
        </w:rPr>
        <w:t>8.</w:t>
      </w:r>
      <w:r w:rsidRPr="00815612">
        <w:rPr>
          <w:noProof/>
          <w:color w:val="auto"/>
          <w:sz w:val="20"/>
          <w:szCs w:val="22"/>
        </w:rPr>
        <w:tab/>
        <w:t xml:space="preserve">Shoemaker, R., Deng, J., Wang, W. &amp; Zhang, K. Allele-specific methylation is prevalent and is contributed by CpG-SNPs in the human genome. </w:t>
      </w:r>
      <w:r w:rsidRPr="00815612">
        <w:rPr>
          <w:i/>
          <w:noProof/>
          <w:color w:val="auto"/>
          <w:sz w:val="20"/>
          <w:szCs w:val="22"/>
        </w:rPr>
        <w:t>Genome Res</w:t>
      </w:r>
      <w:r w:rsidRPr="00815612">
        <w:rPr>
          <w:noProof/>
          <w:color w:val="auto"/>
          <w:sz w:val="20"/>
          <w:szCs w:val="22"/>
        </w:rPr>
        <w:t xml:space="preserve"> </w:t>
      </w:r>
      <w:r w:rsidRPr="00815612">
        <w:rPr>
          <w:b/>
          <w:noProof/>
          <w:color w:val="auto"/>
          <w:sz w:val="20"/>
          <w:szCs w:val="22"/>
        </w:rPr>
        <w:t>20</w:t>
      </w:r>
      <w:r w:rsidRPr="00815612">
        <w:rPr>
          <w:noProof/>
          <w:color w:val="auto"/>
          <w:sz w:val="20"/>
          <w:szCs w:val="22"/>
        </w:rPr>
        <w:t>, 883-9 (2010).</w:t>
      </w:r>
      <w:bookmarkEnd w:id="695"/>
    </w:p>
    <w:p w14:paraId="37791170" w14:textId="77777777" w:rsidR="00815612" w:rsidRPr="00815612" w:rsidRDefault="00815612" w:rsidP="00815612">
      <w:pPr>
        <w:ind w:left="720" w:hanging="720"/>
        <w:jc w:val="left"/>
        <w:rPr>
          <w:noProof/>
          <w:color w:val="auto"/>
          <w:sz w:val="20"/>
          <w:szCs w:val="22"/>
        </w:rPr>
      </w:pPr>
      <w:bookmarkStart w:id="696" w:name="_ENREF_9"/>
      <w:r w:rsidRPr="00815612">
        <w:rPr>
          <w:noProof/>
          <w:color w:val="auto"/>
          <w:sz w:val="20"/>
          <w:szCs w:val="22"/>
        </w:rPr>
        <w:t>9.</w:t>
      </w:r>
      <w:r w:rsidRPr="00815612">
        <w:rPr>
          <w:noProof/>
          <w:color w:val="auto"/>
          <w:sz w:val="20"/>
          <w:szCs w:val="22"/>
        </w:rPr>
        <w:tab/>
        <w:t>Schultz, M.D.</w:t>
      </w:r>
      <w:r w:rsidRPr="00815612">
        <w:rPr>
          <w:i/>
          <w:noProof/>
          <w:color w:val="auto"/>
          <w:sz w:val="20"/>
          <w:szCs w:val="22"/>
        </w:rPr>
        <w:t xml:space="preserve"> et al.</w:t>
      </w:r>
      <w:r w:rsidRPr="00815612">
        <w:rPr>
          <w:noProof/>
          <w:color w:val="auto"/>
          <w:sz w:val="20"/>
          <w:szCs w:val="22"/>
        </w:rPr>
        <w:t xml:space="preserve"> Human body epigenome maps reveal noncanonical DNA methylation variation. </w:t>
      </w:r>
      <w:r w:rsidRPr="00815612">
        <w:rPr>
          <w:i/>
          <w:noProof/>
          <w:color w:val="auto"/>
          <w:sz w:val="20"/>
          <w:szCs w:val="22"/>
        </w:rPr>
        <w:t>Nature</w:t>
      </w:r>
      <w:r w:rsidRPr="00815612">
        <w:rPr>
          <w:noProof/>
          <w:color w:val="auto"/>
          <w:sz w:val="20"/>
          <w:szCs w:val="22"/>
        </w:rPr>
        <w:t xml:space="preserve"> </w:t>
      </w:r>
      <w:r w:rsidRPr="00815612">
        <w:rPr>
          <w:b/>
          <w:noProof/>
          <w:color w:val="auto"/>
          <w:sz w:val="20"/>
          <w:szCs w:val="22"/>
        </w:rPr>
        <w:t>523</w:t>
      </w:r>
      <w:r w:rsidRPr="00815612">
        <w:rPr>
          <w:noProof/>
          <w:color w:val="auto"/>
          <w:sz w:val="20"/>
          <w:szCs w:val="22"/>
        </w:rPr>
        <w:t>, 212-6 (2015).</w:t>
      </w:r>
      <w:bookmarkEnd w:id="696"/>
    </w:p>
    <w:p w14:paraId="75EBC97C" w14:textId="77777777" w:rsidR="00815612" w:rsidRPr="00815612" w:rsidRDefault="00815612" w:rsidP="00815612">
      <w:pPr>
        <w:ind w:left="720" w:hanging="720"/>
        <w:jc w:val="left"/>
        <w:rPr>
          <w:noProof/>
          <w:color w:val="auto"/>
          <w:sz w:val="20"/>
          <w:szCs w:val="22"/>
        </w:rPr>
      </w:pPr>
      <w:bookmarkStart w:id="697" w:name="_ENREF_10"/>
      <w:r w:rsidRPr="00815612">
        <w:rPr>
          <w:noProof/>
          <w:color w:val="auto"/>
          <w:sz w:val="20"/>
          <w:szCs w:val="22"/>
        </w:rPr>
        <w:t>10.</w:t>
      </w:r>
      <w:r w:rsidRPr="00815612">
        <w:rPr>
          <w:noProof/>
          <w:color w:val="auto"/>
          <w:sz w:val="20"/>
          <w:szCs w:val="22"/>
        </w:rPr>
        <w:tab/>
        <w:t>Heyn, H.</w:t>
      </w:r>
      <w:r w:rsidRPr="00815612">
        <w:rPr>
          <w:i/>
          <w:noProof/>
          <w:color w:val="auto"/>
          <w:sz w:val="20"/>
          <w:szCs w:val="22"/>
        </w:rPr>
        <w:t xml:space="preserve"> et al.</w:t>
      </w:r>
      <w:r w:rsidRPr="00815612">
        <w:rPr>
          <w:noProof/>
          <w:color w:val="auto"/>
          <w:sz w:val="20"/>
          <w:szCs w:val="22"/>
        </w:rPr>
        <w:t xml:space="preserve"> Distinct DNA methylomes of newborns and centenarians. </w:t>
      </w:r>
      <w:r w:rsidRPr="00815612">
        <w:rPr>
          <w:i/>
          <w:noProof/>
          <w:color w:val="auto"/>
          <w:sz w:val="20"/>
          <w:szCs w:val="22"/>
        </w:rPr>
        <w:t>Proc Natl Acad Sci U S A</w:t>
      </w:r>
      <w:r w:rsidRPr="00815612">
        <w:rPr>
          <w:noProof/>
          <w:color w:val="auto"/>
          <w:sz w:val="20"/>
          <w:szCs w:val="22"/>
        </w:rPr>
        <w:t xml:space="preserve"> </w:t>
      </w:r>
      <w:r w:rsidRPr="00815612">
        <w:rPr>
          <w:b/>
          <w:noProof/>
          <w:color w:val="auto"/>
          <w:sz w:val="20"/>
          <w:szCs w:val="22"/>
        </w:rPr>
        <w:t>109</w:t>
      </w:r>
      <w:r w:rsidRPr="00815612">
        <w:rPr>
          <w:noProof/>
          <w:color w:val="auto"/>
          <w:sz w:val="20"/>
          <w:szCs w:val="22"/>
        </w:rPr>
        <w:t>, 10522-7 (2012).</w:t>
      </w:r>
      <w:bookmarkEnd w:id="697"/>
    </w:p>
    <w:p w14:paraId="60F1108B" w14:textId="77777777" w:rsidR="00815612" w:rsidRPr="00815612" w:rsidRDefault="00815612" w:rsidP="00815612">
      <w:pPr>
        <w:ind w:left="720" w:hanging="720"/>
        <w:jc w:val="left"/>
        <w:rPr>
          <w:noProof/>
          <w:color w:val="auto"/>
          <w:sz w:val="20"/>
          <w:szCs w:val="22"/>
        </w:rPr>
      </w:pPr>
      <w:bookmarkStart w:id="698" w:name="_ENREF_11"/>
      <w:r w:rsidRPr="00815612">
        <w:rPr>
          <w:noProof/>
          <w:color w:val="auto"/>
          <w:sz w:val="20"/>
          <w:szCs w:val="22"/>
        </w:rPr>
        <w:t>11.</w:t>
      </w:r>
      <w:r w:rsidRPr="00815612">
        <w:rPr>
          <w:noProof/>
          <w:color w:val="auto"/>
          <w:sz w:val="20"/>
          <w:szCs w:val="22"/>
        </w:rPr>
        <w:tab/>
        <w:t>Xie, W.</w:t>
      </w:r>
      <w:r w:rsidRPr="00815612">
        <w:rPr>
          <w:i/>
          <w:noProof/>
          <w:color w:val="auto"/>
          <w:sz w:val="20"/>
          <w:szCs w:val="22"/>
        </w:rPr>
        <w:t xml:space="preserve"> et al.</w:t>
      </w:r>
      <w:r w:rsidRPr="00815612">
        <w:rPr>
          <w:noProof/>
          <w:color w:val="auto"/>
          <w:sz w:val="20"/>
          <w:szCs w:val="22"/>
        </w:rPr>
        <w:t xml:space="preserve"> Epigenomic analysis of multilineage differentiation of human embryonic stem cells. </w:t>
      </w:r>
      <w:r w:rsidRPr="00815612">
        <w:rPr>
          <w:i/>
          <w:noProof/>
          <w:color w:val="auto"/>
          <w:sz w:val="20"/>
          <w:szCs w:val="22"/>
        </w:rPr>
        <w:t>Cell</w:t>
      </w:r>
      <w:r w:rsidRPr="00815612">
        <w:rPr>
          <w:noProof/>
          <w:color w:val="auto"/>
          <w:sz w:val="20"/>
          <w:szCs w:val="22"/>
        </w:rPr>
        <w:t xml:space="preserve"> </w:t>
      </w:r>
      <w:r w:rsidRPr="00815612">
        <w:rPr>
          <w:b/>
          <w:noProof/>
          <w:color w:val="auto"/>
          <w:sz w:val="20"/>
          <w:szCs w:val="22"/>
        </w:rPr>
        <w:t>153</w:t>
      </w:r>
      <w:r w:rsidRPr="00815612">
        <w:rPr>
          <w:noProof/>
          <w:color w:val="auto"/>
          <w:sz w:val="20"/>
          <w:szCs w:val="22"/>
        </w:rPr>
        <w:t>, 1134-48 (2013).</w:t>
      </w:r>
      <w:bookmarkEnd w:id="698"/>
    </w:p>
    <w:p w14:paraId="7CC694D5" w14:textId="77777777" w:rsidR="00815612" w:rsidRPr="00815612" w:rsidRDefault="00815612" w:rsidP="00815612">
      <w:pPr>
        <w:ind w:left="720" w:hanging="720"/>
        <w:jc w:val="left"/>
        <w:rPr>
          <w:noProof/>
          <w:color w:val="auto"/>
          <w:sz w:val="20"/>
          <w:szCs w:val="22"/>
        </w:rPr>
      </w:pPr>
      <w:bookmarkStart w:id="699" w:name="_ENREF_12"/>
      <w:r w:rsidRPr="00815612">
        <w:rPr>
          <w:noProof/>
          <w:color w:val="auto"/>
          <w:sz w:val="20"/>
          <w:szCs w:val="22"/>
        </w:rPr>
        <w:t>12.</w:t>
      </w:r>
      <w:r w:rsidRPr="00815612">
        <w:rPr>
          <w:noProof/>
          <w:color w:val="auto"/>
          <w:sz w:val="20"/>
          <w:szCs w:val="22"/>
        </w:rPr>
        <w:tab/>
        <w:t>Blattler, A.</w:t>
      </w:r>
      <w:r w:rsidRPr="00815612">
        <w:rPr>
          <w:i/>
          <w:noProof/>
          <w:color w:val="auto"/>
          <w:sz w:val="20"/>
          <w:szCs w:val="22"/>
        </w:rPr>
        <w:t xml:space="preserve"> et al.</w:t>
      </w:r>
      <w:r w:rsidRPr="00815612">
        <w:rPr>
          <w:noProof/>
          <w:color w:val="auto"/>
          <w:sz w:val="20"/>
          <w:szCs w:val="22"/>
        </w:rPr>
        <w:t xml:space="preserve"> Global loss of DNA methylation uncovers intronic enhancers in genes showing expression changes. </w:t>
      </w:r>
      <w:r w:rsidRPr="00815612">
        <w:rPr>
          <w:i/>
          <w:noProof/>
          <w:color w:val="auto"/>
          <w:sz w:val="20"/>
          <w:szCs w:val="22"/>
        </w:rPr>
        <w:t>Genome Biol</w:t>
      </w:r>
      <w:r w:rsidRPr="00815612">
        <w:rPr>
          <w:noProof/>
          <w:color w:val="auto"/>
          <w:sz w:val="20"/>
          <w:szCs w:val="22"/>
        </w:rPr>
        <w:t xml:space="preserve"> </w:t>
      </w:r>
      <w:r w:rsidRPr="00815612">
        <w:rPr>
          <w:b/>
          <w:noProof/>
          <w:color w:val="auto"/>
          <w:sz w:val="20"/>
          <w:szCs w:val="22"/>
        </w:rPr>
        <w:t>15</w:t>
      </w:r>
      <w:r w:rsidRPr="00815612">
        <w:rPr>
          <w:noProof/>
          <w:color w:val="auto"/>
          <w:sz w:val="20"/>
          <w:szCs w:val="22"/>
        </w:rPr>
        <w:t>, 469 (2014).</w:t>
      </w:r>
      <w:bookmarkEnd w:id="699"/>
    </w:p>
    <w:p w14:paraId="382B9741" w14:textId="77777777" w:rsidR="00815612" w:rsidRPr="00815612" w:rsidRDefault="00815612" w:rsidP="00815612">
      <w:pPr>
        <w:ind w:left="720" w:hanging="720"/>
        <w:jc w:val="left"/>
        <w:rPr>
          <w:noProof/>
          <w:color w:val="auto"/>
          <w:sz w:val="20"/>
          <w:szCs w:val="22"/>
        </w:rPr>
      </w:pPr>
      <w:bookmarkStart w:id="700" w:name="_ENREF_13"/>
      <w:r w:rsidRPr="00815612">
        <w:rPr>
          <w:noProof/>
          <w:color w:val="auto"/>
          <w:sz w:val="20"/>
          <w:szCs w:val="22"/>
        </w:rPr>
        <w:t>13.</w:t>
      </w:r>
      <w:r w:rsidRPr="00815612">
        <w:rPr>
          <w:noProof/>
          <w:color w:val="auto"/>
          <w:sz w:val="20"/>
          <w:szCs w:val="22"/>
        </w:rPr>
        <w:tab/>
        <w:t>Heyn, H.</w:t>
      </w:r>
      <w:r w:rsidRPr="00815612">
        <w:rPr>
          <w:i/>
          <w:noProof/>
          <w:color w:val="auto"/>
          <w:sz w:val="20"/>
          <w:szCs w:val="22"/>
        </w:rPr>
        <w:t xml:space="preserve"> et al.</w:t>
      </w:r>
      <w:r w:rsidRPr="00815612">
        <w:rPr>
          <w:noProof/>
          <w:color w:val="auto"/>
          <w:sz w:val="20"/>
          <w:szCs w:val="22"/>
        </w:rPr>
        <w:t xml:space="preserve"> Epigenomic analysis detects aberrant super-enhancer DNA methylation in human cancer. </w:t>
      </w:r>
      <w:r w:rsidRPr="00815612">
        <w:rPr>
          <w:i/>
          <w:noProof/>
          <w:color w:val="auto"/>
          <w:sz w:val="20"/>
          <w:szCs w:val="22"/>
        </w:rPr>
        <w:t>Genome Biol</w:t>
      </w:r>
      <w:r w:rsidRPr="00815612">
        <w:rPr>
          <w:noProof/>
          <w:color w:val="auto"/>
          <w:sz w:val="20"/>
          <w:szCs w:val="22"/>
        </w:rPr>
        <w:t xml:space="preserve"> </w:t>
      </w:r>
      <w:r w:rsidRPr="00815612">
        <w:rPr>
          <w:b/>
          <w:noProof/>
          <w:color w:val="auto"/>
          <w:sz w:val="20"/>
          <w:szCs w:val="22"/>
        </w:rPr>
        <w:t>17</w:t>
      </w:r>
      <w:r w:rsidRPr="00815612">
        <w:rPr>
          <w:noProof/>
          <w:color w:val="auto"/>
          <w:sz w:val="20"/>
          <w:szCs w:val="22"/>
        </w:rPr>
        <w:t>, 11 (2016).</w:t>
      </w:r>
      <w:bookmarkEnd w:id="700"/>
    </w:p>
    <w:p w14:paraId="3AF685E7" w14:textId="77777777" w:rsidR="00815612" w:rsidRPr="00815612" w:rsidRDefault="00815612" w:rsidP="00815612">
      <w:pPr>
        <w:ind w:left="720" w:hanging="720"/>
        <w:jc w:val="left"/>
        <w:rPr>
          <w:noProof/>
          <w:color w:val="auto"/>
          <w:sz w:val="20"/>
          <w:szCs w:val="22"/>
        </w:rPr>
      </w:pPr>
      <w:bookmarkStart w:id="701" w:name="_ENREF_14"/>
      <w:r w:rsidRPr="00815612">
        <w:rPr>
          <w:noProof/>
          <w:color w:val="auto"/>
          <w:sz w:val="20"/>
          <w:szCs w:val="22"/>
        </w:rPr>
        <w:t>14.</w:t>
      </w:r>
      <w:r w:rsidRPr="00815612">
        <w:rPr>
          <w:noProof/>
          <w:color w:val="auto"/>
          <w:sz w:val="20"/>
          <w:szCs w:val="22"/>
        </w:rPr>
        <w:tab/>
        <w:t xml:space="preserve">Shao, X., Zhang, C., Sun, M.A., Lu, X. &amp; Xie, H. Deciphering the heterogeneity in DNA methylation patterns during stem cell differentiation and reprogramming. </w:t>
      </w:r>
      <w:r w:rsidRPr="00815612">
        <w:rPr>
          <w:i/>
          <w:noProof/>
          <w:color w:val="auto"/>
          <w:sz w:val="20"/>
          <w:szCs w:val="22"/>
        </w:rPr>
        <w:t>BMC Genomics</w:t>
      </w:r>
      <w:r w:rsidRPr="00815612">
        <w:rPr>
          <w:noProof/>
          <w:color w:val="auto"/>
          <w:sz w:val="20"/>
          <w:szCs w:val="22"/>
        </w:rPr>
        <w:t xml:space="preserve"> </w:t>
      </w:r>
      <w:r w:rsidRPr="00815612">
        <w:rPr>
          <w:b/>
          <w:noProof/>
          <w:color w:val="auto"/>
          <w:sz w:val="20"/>
          <w:szCs w:val="22"/>
        </w:rPr>
        <w:t>15</w:t>
      </w:r>
      <w:r w:rsidRPr="00815612">
        <w:rPr>
          <w:noProof/>
          <w:color w:val="auto"/>
          <w:sz w:val="20"/>
          <w:szCs w:val="22"/>
        </w:rPr>
        <w:t>, 978 (2014).</w:t>
      </w:r>
      <w:bookmarkEnd w:id="701"/>
    </w:p>
    <w:p w14:paraId="7BAF9F02" w14:textId="77777777" w:rsidR="00815612" w:rsidRPr="00815612" w:rsidRDefault="00815612" w:rsidP="00815612">
      <w:pPr>
        <w:ind w:left="720" w:hanging="720"/>
        <w:jc w:val="left"/>
        <w:rPr>
          <w:noProof/>
          <w:color w:val="auto"/>
          <w:sz w:val="20"/>
          <w:szCs w:val="22"/>
        </w:rPr>
      </w:pPr>
      <w:bookmarkStart w:id="702" w:name="_ENREF_15"/>
      <w:r w:rsidRPr="00815612">
        <w:rPr>
          <w:noProof/>
          <w:color w:val="auto"/>
          <w:sz w:val="20"/>
          <w:szCs w:val="22"/>
        </w:rPr>
        <w:t>15.</w:t>
      </w:r>
      <w:r w:rsidRPr="00815612">
        <w:rPr>
          <w:noProof/>
          <w:color w:val="auto"/>
          <w:sz w:val="20"/>
          <w:szCs w:val="22"/>
        </w:rPr>
        <w:tab/>
        <w:t>Landau, D.A.</w:t>
      </w:r>
      <w:r w:rsidRPr="00815612">
        <w:rPr>
          <w:i/>
          <w:noProof/>
          <w:color w:val="auto"/>
          <w:sz w:val="20"/>
          <w:szCs w:val="22"/>
        </w:rPr>
        <w:t xml:space="preserve"> et al.</w:t>
      </w:r>
      <w:r w:rsidRPr="00815612">
        <w:rPr>
          <w:noProof/>
          <w:color w:val="auto"/>
          <w:sz w:val="20"/>
          <w:szCs w:val="22"/>
        </w:rPr>
        <w:t xml:space="preserve"> Locally disordered methylation forms the basis of intratumor methylome variation in chronic lymphocytic leukemia. </w:t>
      </w:r>
      <w:r w:rsidRPr="00815612">
        <w:rPr>
          <w:i/>
          <w:noProof/>
          <w:color w:val="auto"/>
          <w:sz w:val="20"/>
          <w:szCs w:val="22"/>
        </w:rPr>
        <w:t>Cancer Cell</w:t>
      </w:r>
      <w:r w:rsidRPr="00815612">
        <w:rPr>
          <w:noProof/>
          <w:color w:val="auto"/>
          <w:sz w:val="20"/>
          <w:szCs w:val="22"/>
        </w:rPr>
        <w:t xml:space="preserve"> </w:t>
      </w:r>
      <w:r w:rsidRPr="00815612">
        <w:rPr>
          <w:b/>
          <w:noProof/>
          <w:color w:val="auto"/>
          <w:sz w:val="20"/>
          <w:szCs w:val="22"/>
        </w:rPr>
        <w:t>26</w:t>
      </w:r>
      <w:r w:rsidRPr="00815612">
        <w:rPr>
          <w:noProof/>
          <w:color w:val="auto"/>
          <w:sz w:val="20"/>
          <w:szCs w:val="22"/>
        </w:rPr>
        <w:t>, 813-25 (2014).</w:t>
      </w:r>
      <w:bookmarkEnd w:id="702"/>
    </w:p>
    <w:p w14:paraId="0E5DF6C3" w14:textId="77777777" w:rsidR="00815612" w:rsidRPr="00815612" w:rsidRDefault="00815612" w:rsidP="00815612">
      <w:pPr>
        <w:ind w:left="720" w:hanging="720"/>
        <w:jc w:val="left"/>
        <w:rPr>
          <w:noProof/>
          <w:color w:val="auto"/>
          <w:sz w:val="20"/>
          <w:szCs w:val="22"/>
        </w:rPr>
      </w:pPr>
      <w:bookmarkStart w:id="703" w:name="_ENREF_16"/>
      <w:r w:rsidRPr="00815612">
        <w:rPr>
          <w:noProof/>
          <w:color w:val="auto"/>
          <w:sz w:val="20"/>
          <w:szCs w:val="22"/>
        </w:rPr>
        <w:t>16.</w:t>
      </w:r>
      <w:r w:rsidRPr="00815612">
        <w:rPr>
          <w:noProof/>
          <w:color w:val="auto"/>
          <w:sz w:val="20"/>
          <w:szCs w:val="22"/>
        </w:rPr>
        <w:tab/>
        <w:t>Hansen, K.D.</w:t>
      </w:r>
      <w:r w:rsidRPr="00815612">
        <w:rPr>
          <w:i/>
          <w:noProof/>
          <w:color w:val="auto"/>
          <w:sz w:val="20"/>
          <w:szCs w:val="22"/>
        </w:rPr>
        <w:t xml:space="preserve"> et al.</w:t>
      </w:r>
      <w:r w:rsidRPr="00815612">
        <w:rPr>
          <w:noProof/>
          <w:color w:val="auto"/>
          <w:sz w:val="20"/>
          <w:szCs w:val="22"/>
        </w:rPr>
        <w:t xml:space="preserve"> Increased methylation variation in epigenetic domains across cancer types. </w:t>
      </w:r>
      <w:r w:rsidRPr="00815612">
        <w:rPr>
          <w:i/>
          <w:noProof/>
          <w:color w:val="auto"/>
          <w:sz w:val="20"/>
          <w:szCs w:val="22"/>
        </w:rPr>
        <w:t>Nat Genet</w:t>
      </w:r>
      <w:r w:rsidRPr="00815612">
        <w:rPr>
          <w:noProof/>
          <w:color w:val="auto"/>
          <w:sz w:val="20"/>
          <w:szCs w:val="22"/>
        </w:rPr>
        <w:t xml:space="preserve"> </w:t>
      </w:r>
      <w:r w:rsidRPr="00815612">
        <w:rPr>
          <w:b/>
          <w:noProof/>
          <w:color w:val="auto"/>
          <w:sz w:val="20"/>
          <w:szCs w:val="22"/>
        </w:rPr>
        <w:t>43</w:t>
      </w:r>
      <w:r w:rsidRPr="00815612">
        <w:rPr>
          <w:noProof/>
          <w:color w:val="auto"/>
          <w:sz w:val="20"/>
          <w:szCs w:val="22"/>
        </w:rPr>
        <w:t>, 768-75 (2011).</w:t>
      </w:r>
      <w:bookmarkEnd w:id="703"/>
    </w:p>
    <w:p w14:paraId="651B7BF0" w14:textId="77777777" w:rsidR="00815612" w:rsidRPr="00815612" w:rsidRDefault="00815612" w:rsidP="00815612">
      <w:pPr>
        <w:ind w:left="720" w:hanging="720"/>
        <w:jc w:val="left"/>
        <w:rPr>
          <w:noProof/>
          <w:color w:val="auto"/>
          <w:sz w:val="20"/>
          <w:szCs w:val="22"/>
        </w:rPr>
      </w:pPr>
      <w:bookmarkStart w:id="704" w:name="_ENREF_17"/>
      <w:r w:rsidRPr="00815612">
        <w:rPr>
          <w:noProof/>
          <w:color w:val="auto"/>
          <w:sz w:val="20"/>
          <w:szCs w:val="22"/>
        </w:rPr>
        <w:t>17.</w:t>
      </w:r>
      <w:r w:rsidRPr="00815612">
        <w:rPr>
          <w:noProof/>
          <w:color w:val="auto"/>
          <w:sz w:val="20"/>
          <w:szCs w:val="22"/>
        </w:rPr>
        <w:tab/>
        <w:t>Guelen, L.</w:t>
      </w:r>
      <w:r w:rsidRPr="00815612">
        <w:rPr>
          <w:i/>
          <w:noProof/>
          <w:color w:val="auto"/>
          <w:sz w:val="20"/>
          <w:szCs w:val="22"/>
        </w:rPr>
        <w:t xml:space="preserve"> et al.</w:t>
      </w:r>
      <w:r w:rsidRPr="00815612">
        <w:rPr>
          <w:noProof/>
          <w:color w:val="auto"/>
          <w:sz w:val="20"/>
          <w:szCs w:val="22"/>
        </w:rPr>
        <w:t xml:space="preserve"> Domain organization of human chromosomes revealed by mapping of nuclear lamina interactions. </w:t>
      </w:r>
      <w:r w:rsidRPr="00815612">
        <w:rPr>
          <w:i/>
          <w:noProof/>
          <w:color w:val="auto"/>
          <w:sz w:val="20"/>
          <w:szCs w:val="22"/>
        </w:rPr>
        <w:t>Nature</w:t>
      </w:r>
      <w:r w:rsidRPr="00815612">
        <w:rPr>
          <w:noProof/>
          <w:color w:val="auto"/>
          <w:sz w:val="20"/>
          <w:szCs w:val="22"/>
        </w:rPr>
        <w:t xml:space="preserve"> </w:t>
      </w:r>
      <w:r w:rsidRPr="00815612">
        <w:rPr>
          <w:b/>
          <w:noProof/>
          <w:color w:val="auto"/>
          <w:sz w:val="20"/>
          <w:szCs w:val="22"/>
        </w:rPr>
        <w:t>453</w:t>
      </w:r>
      <w:r w:rsidRPr="00815612">
        <w:rPr>
          <w:noProof/>
          <w:color w:val="auto"/>
          <w:sz w:val="20"/>
          <w:szCs w:val="22"/>
        </w:rPr>
        <w:t>, 948-51 (2008).</w:t>
      </w:r>
      <w:bookmarkEnd w:id="704"/>
    </w:p>
    <w:p w14:paraId="67D83D50" w14:textId="77777777" w:rsidR="00815612" w:rsidRPr="00815612" w:rsidRDefault="00815612" w:rsidP="00815612">
      <w:pPr>
        <w:ind w:left="720" w:hanging="720"/>
        <w:jc w:val="left"/>
        <w:rPr>
          <w:noProof/>
          <w:color w:val="auto"/>
          <w:sz w:val="20"/>
          <w:szCs w:val="22"/>
        </w:rPr>
      </w:pPr>
      <w:bookmarkStart w:id="705" w:name="_ENREF_18"/>
      <w:r w:rsidRPr="00815612">
        <w:rPr>
          <w:noProof/>
          <w:color w:val="auto"/>
          <w:sz w:val="20"/>
          <w:szCs w:val="22"/>
        </w:rPr>
        <w:t>18.</w:t>
      </w:r>
      <w:r w:rsidRPr="00815612">
        <w:rPr>
          <w:noProof/>
          <w:color w:val="auto"/>
          <w:sz w:val="20"/>
          <w:szCs w:val="22"/>
        </w:rPr>
        <w:tab/>
        <w:t xml:space="preserve">Wen, B., Wu, H., Shinkai, Y., Irizarry, R.A. &amp; Feinberg, A.P. Large histone H3 lysine 9 dimethylated chromatin blocks distinguish differentiated from embryonic stem cells. </w:t>
      </w:r>
      <w:r w:rsidRPr="00815612">
        <w:rPr>
          <w:i/>
          <w:noProof/>
          <w:color w:val="auto"/>
          <w:sz w:val="20"/>
          <w:szCs w:val="22"/>
        </w:rPr>
        <w:t>Nat Genet</w:t>
      </w:r>
      <w:r w:rsidRPr="00815612">
        <w:rPr>
          <w:noProof/>
          <w:color w:val="auto"/>
          <w:sz w:val="20"/>
          <w:szCs w:val="22"/>
        </w:rPr>
        <w:t xml:space="preserve"> </w:t>
      </w:r>
      <w:r w:rsidRPr="00815612">
        <w:rPr>
          <w:b/>
          <w:noProof/>
          <w:color w:val="auto"/>
          <w:sz w:val="20"/>
          <w:szCs w:val="22"/>
        </w:rPr>
        <w:t>41</w:t>
      </w:r>
      <w:r w:rsidRPr="00815612">
        <w:rPr>
          <w:noProof/>
          <w:color w:val="auto"/>
          <w:sz w:val="20"/>
          <w:szCs w:val="22"/>
        </w:rPr>
        <w:t>, 246-50 (2009).</w:t>
      </w:r>
      <w:bookmarkEnd w:id="705"/>
    </w:p>
    <w:p w14:paraId="0F511EFB" w14:textId="77777777" w:rsidR="00815612" w:rsidRPr="00815612" w:rsidRDefault="00815612" w:rsidP="00815612">
      <w:pPr>
        <w:ind w:left="720" w:hanging="720"/>
        <w:jc w:val="left"/>
        <w:rPr>
          <w:noProof/>
          <w:color w:val="auto"/>
          <w:sz w:val="20"/>
          <w:szCs w:val="22"/>
        </w:rPr>
      </w:pPr>
      <w:bookmarkStart w:id="706" w:name="_ENREF_19"/>
      <w:r w:rsidRPr="00815612">
        <w:rPr>
          <w:noProof/>
          <w:color w:val="auto"/>
          <w:sz w:val="20"/>
          <w:szCs w:val="22"/>
        </w:rPr>
        <w:t>19.</w:t>
      </w:r>
      <w:r w:rsidRPr="00815612">
        <w:rPr>
          <w:noProof/>
          <w:color w:val="auto"/>
          <w:sz w:val="20"/>
          <w:szCs w:val="22"/>
        </w:rPr>
        <w:tab/>
        <w:t>Dixon, J.R.</w:t>
      </w:r>
      <w:r w:rsidRPr="00815612">
        <w:rPr>
          <w:i/>
          <w:noProof/>
          <w:color w:val="auto"/>
          <w:sz w:val="20"/>
          <w:szCs w:val="22"/>
        </w:rPr>
        <w:t xml:space="preserve"> et al.</w:t>
      </w:r>
      <w:r w:rsidRPr="00815612">
        <w:rPr>
          <w:noProof/>
          <w:color w:val="auto"/>
          <w:sz w:val="20"/>
          <w:szCs w:val="22"/>
        </w:rPr>
        <w:t xml:space="preserve"> Topological domains in mammalian genomes identified by analysis of chromatin interactions. </w:t>
      </w:r>
      <w:r w:rsidRPr="00815612">
        <w:rPr>
          <w:i/>
          <w:noProof/>
          <w:color w:val="auto"/>
          <w:sz w:val="20"/>
          <w:szCs w:val="22"/>
        </w:rPr>
        <w:t>Nature</w:t>
      </w:r>
      <w:r w:rsidRPr="00815612">
        <w:rPr>
          <w:noProof/>
          <w:color w:val="auto"/>
          <w:sz w:val="20"/>
          <w:szCs w:val="22"/>
        </w:rPr>
        <w:t xml:space="preserve"> </w:t>
      </w:r>
      <w:r w:rsidRPr="00815612">
        <w:rPr>
          <w:b/>
          <w:noProof/>
          <w:color w:val="auto"/>
          <w:sz w:val="20"/>
          <w:szCs w:val="22"/>
        </w:rPr>
        <w:t>485</w:t>
      </w:r>
      <w:r w:rsidRPr="00815612">
        <w:rPr>
          <w:noProof/>
          <w:color w:val="auto"/>
          <w:sz w:val="20"/>
          <w:szCs w:val="22"/>
        </w:rPr>
        <w:t>, 376-80 (2012).</w:t>
      </w:r>
      <w:bookmarkEnd w:id="706"/>
    </w:p>
    <w:p w14:paraId="40C1DBF4" w14:textId="77777777" w:rsidR="00815612" w:rsidRPr="00815612" w:rsidRDefault="00815612" w:rsidP="00815612">
      <w:pPr>
        <w:ind w:left="720" w:hanging="720"/>
        <w:jc w:val="left"/>
        <w:rPr>
          <w:noProof/>
          <w:color w:val="auto"/>
          <w:sz w:val="20"/>
          <w:szCs w:val="22"/>
        </w:rPr>
      </w:pPr>
      <w:bookmarkStart w:id="707" w:name="_ENREF_20"/>
      <w:r w:rsidRPr="00815612">
        <w:rPr>
          <w:noProof/>
          <w:color w:val="auto"/>
          <w:sz w:val="20"/>
          <w:szCs w:val="22"/>
        </w:rPr>
        <w:t>20.</w:t>
      </w:r>
      <w:r w:rsidRPr="00815612">
        <w:rPr>
          <w:noProof/>
          <w:color w:val="auto"/>
          <w:sz w:val="20"/>
          <w:szCs w:val="22"/>
        </w:rPr>
        <w:tab/>
        <w:t xml:space="preserve">Pujadas, E. &amp; Feinberg, A.P. Regulated noise in the epigenetic landscape of development and disease. </w:t>
      </w:r>
      <w:r w:rsidRPr="00815612">
        <w:rPr>
          <w:i/>
          <w:noProof/>
          <w:color w:val="auto"/>
          <w:sz w:val="20"/>
          <w:szCs w:val="22"/>
        </w:rPr>
        <w:t>Cell</w:t>
      </w:r>
      <w:r w:rsidRPr="00815612">
        <w:rPr>
          <w:noProof/>
          <w:color w:val="auto"/>
          <w:sz w:val="20"/>
          <w:szCs w:val="22"/>
        </w:rPr>
        <w:t xml:space="preserve"> </w:t>
      </w:r>
      <w:r w:rsidRPr="00815612">
        <w:rPr>
          <w:b/>
          <w:noProof/>
          <w:color w:val="auto"/>
          <w:sz w:val="20"/>
          <w:szCs w:val="22"/>
        </w:rPr>
        <w:t>148</w:t>
      </w:r>
      <w:r w:rsidRPr="00815612">
        <w:rPr>
          <w:noProof/>
          <w:color w:val="auto"/>
          <w:sz w:val="20"/>
          <w:szCs w:val="22"/>
        </w:rPr>
        <w:t>, 1123-31 (2012).</w:t>
      </w:r>
      <w:bookmarkEnd w:id="707"/>
    </w:p>
    <w:p w14:paraId="652B32F7" w14:textId="77777777" w:rsidR="00815612" w:rsidRPr="00815612" w:rsidRDefault="00815612" w:rsidP="00815612">
      <w:pPr>
        <w:ind w:left="720" w:hanging="720"/>
        <w:jc w:val="left"/>
        <w:rPr>
          <w:noProof/>
          <w:color w:val="auto"/>
          <w:sz w:val="20"/>
          <w:szCs w:val="22"/>
        </w:rPr>
      </w:pPr>
      <w:bookmarkStart w:id="708" w:name="_ENREF_21"/>
      <w:r w:rsidRPr="00815612">
        <w:rPr>
          <w:noProof/>
          <w:color w:val="auto"/>
          <w:sz w:val="20"/>
          <w:szCs w:val="22"/>
        </w:rPr>
        <w:t>21.</w:t>
      </w:r>
      <w:r w:rsidRPr="00815612">
        <w:rPr>
          <w:noProof/>
          <w:color w:val="auto"/>
          <w:sz w:val="20"/>
          <w:szCs w:val="22"/>
        </w:rPr>
        <w:tab/>
        <w:t>Irizarry, R.A.</w:t>
      </w:r>
      <w:r w:rsidRPr="00815612">
        <w:rPr>
          <w:i/>
          <w:noProof/>
          <w:color w:val="auto"/>
          <w:sz w:val="20"/>
          <w:szCs w:val="22"/>
        </w:rPr>
        <w:t xml:space="preserve"> et al.</w:t>
      </w:r>
      <w:r w:rsidRPr="00815612">
        <w:rPr>
          <w:noProof/>
          <w:color w:val="auto"/>
          <w:sz w:val="20"/>
          <w:szCs w:val="22"/>
        </w:rPr>
        <w:t xml:space="preserve"> The human colon cancer methylome shows similar hypo- and hypermethylation at conserved tissue-specific CpG island shores. </w:t>
      </w:r>
      <w:r w:rsidRPr="00815612">
        <w:rPr>
          <w:i/>
          <w:noProof/>
          <w:color w:val="auto"/>
          <w:sz w:val="20"/>
          <w:szCs w:val="22"/>
        </w:rPr>
        <w:t>Nat Genet</w:t>
      </w:r>
      <w:r w:rsidRPr="00815612">
        <w:rPr>
          <w:noProof/>
          <w:color w:val="auto"/>
          <w:sz w:val="20"/>
          <w:szCs w:val="22"/>
        </w:rPr>
        <w:t xml:space="preserve"> </w:t>
      </w:r>
      <w:r w:rsidRPr="00815612">
        <w:rPr>
          <w:b/>
          <w:noProof/>
          <w:color w:val="auto"/>
          <w:sz w:val="20"/>
          <w:szCs w:val="22"/>
        </w:rPr>
        <w:t>41</w:t>
      </w:r>
      <w:r w:rsidRPr="00815612">
        <w:rPr>
          <w:noProof/>
          <w:color w:val="auto"/>
          <w:sz w:val="20"/>
          <w:szCs w:val="22"/>
        </w:rPr>
        <w:t>, 178-86 (2009).</w:t>
      </w:r>
      <w:bookmarkEnd w:id="708"/>
    </w:p>
    <w:p w14:paraId="0471F740" w14:textId="77777777" w:rsidR="00815612" w:rsidRPr="00815612" w:rsidRDefault="00815612" w:rsidP="00815612">
      <w:pPr>
        <w:ind w:left="720" w:hanging="720"/>
        <w:jc w:val="left"/>
        <w:rPr>
          <w:noProof/>
          <w:color w:val="auto"/>
          <w:sz w:val="20"/>
          <w:szCs w:val="22"/>
        </w:rPr>
      </w:pPr>
      <w:bookmarkStart w:id="709" w:name="_ENREF_22"/>
      <w:r w:rsidRPr="00815612">
        <w:rPr>
          <w:noProof/>
          <w:color w:val="auto"/>
          <w:sz w:val="20"/>
          <w:szCs w:val="22"/>
        </w:rPr>
        <w:t>22.</w:t>
      </w:r>
      <w:r w:rsidRPr="00815612">
        <w:rPr>
          <w:noProof/>
          <w:color w:val="auto"/>
          <w:sz w:val="20"/>
          <w:szCs w:val="22"/>
        </w:rPr>
        <w:tab/>
        <w:t>Ziller, M.J.</w:t>
      </w:r>
      <w:r w:rsidRPr="00815612">
        <w:rPr>
          <w:i/>
          <w:noProof/>
          <w:color w:val="auto"/>
          <w:sz w:val="20"/>
          <w:szCs w:val="22"/>
        </w:rPr>
        <w:t xml:space="preserve"> et al.</w:t>
      </w:r>
      <w:r w:rsidRPr="00815612">
        <w:rPr>
          <w:noProof/>
          <w:color w:val="auto"/>
          <w:sz w:val="20"/>
          <w:szCs w:val="22"/>
        </w:rPr>
        <w:t xml:space="preserve"> Charting a dynamic DNA methylation landscape of the human genome. </w:t>
      </w:r>
      <w:r w:rsidRPr="00815612">
        <w:rPr>
          <w:i/>
          <w:noProof/>
          <w:color w:val="auto"/>
          <w:sz w:val="20"/>
          <w:szCs w:val="22"/>
        </w:rPr>
        <w:t>Nature</w:t>
      </w:r>
      <w:r w:rsidRPr="00815612">
        <w:rPr>
          <w:noProof/>
          <w:color w:val="auto"/>
          <w:sz w:val="20"/>
          <w:szCs w:val="22"/>
        </w:rPr>
        <w:t xml:space="preserve"> </w:t>
      </w:r>
      <w:r w:rsidRPr="00815612">
        <w:rPr>
          <w:b/>
          <w:noProof/>
          <w:color w:val="auto"/>
          <w:sz w:val="20"/>
          <w:szCs w:val="22"/>
        </w:rPr>
        <w:t>500</w:t>
      </w:r>
      <w:r w:rsidRPr="00815612">
        <w:rPr>
          <w:noProof/>
          <w:color w:val="auto"/>
          <w:sz w:val="20"/>
          <w:szCs w:val="22"/>
        </w:rPr>
        <w:t>, 477-81 (2013).</w:t>
      </w:r>
      <w:bookmarkEnd w:id="709"/>
    </w:p>
    <w:p w14:paraId="388F4B58" w14:textId="77777777" w:rsidR="00815612" w:rsidRPr="00815612" w:rsidRDefault="00815612" w:rsidP="00815612">
      <w:pPr>
        <w:ind w:left="720" w:hanging="720"/>
        <w:jc w:val="left"/>
        <w:rPr>
          <w:noProof/>
          <w:color w:val="auto"/>
          <w:sz w:val="20"/>
          <w:szCs w:val="22"/>
        </w:rPr>
      </w:pPr>
      <w:bookmarkStart w:id="710" w:name="_ENREF_23"/>
      <w:r w:rsidRPr="00815612">
        <w:rPr>
          <w:noProof/>
          <w:color w:val="auto"/>
          <w:sz w:val="20"/>
          <w:szCs w:val="22"/>
        </w:rPr>
        <w:t>23.</w:t>
      </w:r>
      <w:r w:rsidRPr="00815612">
        <w:rPr>
          <w:noProof/>
          <w:color w:val="auto"/>
          <w:sz w:val="20"/>
          <w:szCs w:val="22"/>
        </w:rPr>
        <w:tab/>
        <w:t>Leung, D.</w:t>
      </w:r>
      <w:r w:rsidRPr="00815612">
        <w:rPr>
          <w:i/>
          <w:noProof/>
          <w:color w:val="auto"/>
          <w:sz w:val="20"/>
          <w:szCs w:val="22"/>
        </w:rPr>
        <w:t xml:space="preserve"> et al.</w:t>
      </w:r>
      <w:r w:rsidRPr="00815612">
        <w:rPr>
          <w:noProof/>
          <w:color w:val="auto"/>
          <w:sz w:val="20"/>
          <w:szCs w:val="22"/>
        </w:rPr>
        <w:t xml:space="preserve"> Integrative analysis of haplotype-resolved epigenomes across human tissues. </w:t>
      </w:r>
      <w:r w:rsidRPr="00815612">
        <w:rPr>
          <w:i/>
          <w:noProof/>
          <w:color w:val="auto"/>
          <w:sz w:val="20"/>
          <w:szCs w:val="22"/>
        </w:rPr>
        <w:t>Nature</w:t>
      </w:r>
      <w:r w:rsidRPr="00815612">
        <w:rPr>
          <w:noProof/>
          <w:color w:val="auto"/>
          <w:sz w:val="20"/>
          <w:szCs w:val="22"/>
        </w:rPr>
        <w:t xml:space="preserve"> </w:t>
      </w:r>
      <w:r w:rsidRPr="00815612">
        <w:rPr>
          <w:b/>
          <w:noProof/>
          <w:color w:val="auto"/>
          <w:sz w:val="20"/>
          <w:szCs w:val="22"/>
        </w:rPr>
        <w:t>518</w:t>
      </w:r>
      <w:r w:rsidRPr="00815612">
        <w:rPr>
          <w:noProof/>
          <w:color w:val="auto"/>
          <w:sz w:val="20"/>
          <w:szCs w:val="22"/>
        </w:rPr>
        <w:t>, 350-4 (2015).</w:t>
      </w:r>
      <w:bookmarkEnd w:id="710"/>
    </w:p>
    <w:p w14:paraId="7798ED39" w14:textId="77777777" w:rsidR="00815612" w:rsidRPr="00815612" w:rsidRDefault="00815612" w:rsidP="00815612">
      <w:pPr>
        <w:ind w:left="720" w:hanging="720"/>
        <w:jc w:val="left"/>
        <w:rPr>
          <w:noProof/>
          <w:color w:val="auto"/>
          <w:sz w:val="20"/>
          <w:szCs w:val="22"/>
        </w:rPr>
      </w:pPr>
      <w:bookmarkStart w:id="711" w:name="_ENREF_24"/>
      <w:r w:rsidRPr="00815612">
        <w:rPr>
          <w:noProof/>
          <w:color w:val="auto"/>
          <w:sz w:val="20"/>
          <w:szCs w:val="22"/>
        </w:rPr>
        <w:t>24.</w:t>
      </w:r>
      <w:r w:rsidRPr="00815612">
        <w:rPr>
          <w:noProof/>
          <w:color w:val="auto"/>
          <w:sz w:val="20"/>
          <w:szCs w:val="22"/>
        </w:rPr>
        <w:tab/>
        <w:t>Heyn, H.</w:t>
      </w:r>
      <w:r w:rsidRPr="00815612">
        <w:rPr>
          <w:i/>
          <w:noProof/>
          <w:color w:val="auto"/>
          <w:sz w:val="20"/>
          <w:szCs w:val="22"/>
        </w:rPr>
        <w:t xml:space="preserve"> et al.</w:t>
      </w:r>
      <w:r w:rsidRPr="00815612">
        <w:rPr>
          <w:noProof/>
          <w:color w:val="auto"/>
          <w:sz w:val="20"/>
          <w:szCs w:val="22"/>
        </w:rPr>
        <w:t xml:space="preserve"> Epigenomic analysis detects aberrant super-enhancer DNA methylation in human cancer. </w:t>
      </w:r>
      <w:r w:rsidRPr="00815612">
        <w:rPr>
          <w:i/>
          <w:noProof/>
          <w:color w:val="auto"/>
          <w:sz w:val="20"/>
          <w:szCs w:val="22"/>
        </w:rPr>
        <w:t>Genome Biol</w:t>
      </w:r>
      <w:r w:rsidRPr="00815612">
        <w:rPr>
          <w:noProof/>
          <w:color w:val="auto"/>
          <w:sz w:val="20"/>
          <w:szCs w:val="22"/>
        </w:rPr>
        <w:t xml:space="preserve"> </w:t>
      </w:r>
      <w:r w:rsidRPr="00815612">
        <w:rPr>
          <w:b/>
          <w:noProof/>
          <w:color w:val="auto"/>
          <w:sz w:val="20"/>
          <w:szCs w:val="22"/>
        </w:rPr>
        <w:t>17</w:t>
      </w:r>
      <w:r w:rsidRPr="00815612">
        <w:rPr>
          <w:noProof/>
          <w:color w:val="auto"/>
          <w:sz w:val="20"/>
          <w:szCs w:val="22"/>
        </w:rPr>
        <w:t>, 11 (2016).</w:t>
      </w:r>
      <w:bookmarkEnd w:id="711"/>
    </w:p>
    <w:p w14:paraId="6430F07F" w14:textId="77777777" w:rsidR="00815612" w:rsidRPr="00815612" w:rsidRDefault="00815612" w:rsidP="00815612">
      <w:pPr>
        <w:ind w:left="720" w:hanging="720"/>
        <w:jc w:val="left"/>
        <w:rPr>
          <w:noProof/>
          <w:color w:val="auto"/>
          <w:sz w:val="20"/>
          <w:szCs w:val="22"/>
        </w:rPr>
      </w:pPr>
      <w:bookmarkStart w:id="712" w:name="_ENREF_25"/>
      <w:r w:rsidRPr="00815612">
        <w:rPr>
          <w:noProof/>
          <w:color w:val="auto"/>
          <w:sz w:val="20"/>
          <w:szCs w:val="22"/>
        </w:rPr>
        <w:t>25.</w:t>
      </w:r>
      <w:r w:rsidRPr="00815612">
        <w:rPr>
          <w:noProof/>
          <w:color w:val="auto"/>
          <w:sz w:val="20"/>
          <w:szCs w:val="22"/>
        </w:rPr>
        <w:tab/>
        <w:t xml:space="preserve">An integrated encyclopedia of DNA elements in the human genome. </w:t>
      </w:r>
      <w:r w:rsidRPr="00815612">
        <w:rPr>
          <w:i/>
          <w:noProof/>
          <w:color w:val="auto"/>
          <w:sz w:val="20"/>
          <w:szCs w:val="22"/>
        </w:rPr>
        <w:t>Nature</w:t>
      </w:r>
      <w:r w:rsidRPr="00815612">
        <w:rPr>
          <w:noProof/>
          <w:color w:val="auto"/>
          <w:sz w:val="20"/>
          <w:szCs w:val="22"/>
        </w:rPr>
        <w:t xml:space="preserve"> </w:t>
      </w:r>
      <w:r w:rsidRPr="00815612">
        <w:rPr>
          <w:b/>
          <w:noProof/>
          <w:color w:val="auto"/>
          <w:sz w:val="20"/>
          <w:szCs w:val="22"/>
        </w:rPr>
        <w:t>489</w:t>
      </w:r>
      <w:r w:rsidRPr="00815612">
        <w:rPr>
          <w:noProof/>
          <w:color w:val="auto"/>
          <w:sz w:val="20"/>
          <w:szCs w:val="22"/>
        </w:rPr>
        <w:t>, 57-74 (2012).</w:t>
      </w:r>
      <w:bookmarkEnd w:id="712"/>
    </w:p>
    <w:p w14:paraId="0DB52AE4" w14:textId="77777777" w:rsidR="00815612" w:rsidRPr="00815612" w:rsidRDefault="00815612" w:rsidP="00815612">
      <w:pPr>
        <w:ind w:left="720" w:hanging="720"/>
        <w:jc w:val="left"/>
        <w:rPr>
          <w:noProof/>
          <w:color w:val="auto"/>
          <w:sz w:val="20"/>
          <w:szCs w:val="22"/>
        </w:rPr>
      </w:pPr>
      <w:bookmarkStart w:id="713" w:name="_ENREF_26"/>
      <w:r w:rsidRPr="00815612">
        <w:rPr>
          <w:noProof/>
          <w:color w:val="auto"/>
          <w:sz w:val="20"/>
          <w:szCs w:val="22"/>
        </w:rPr>
        <w:t>26.</w:t>
      </w:r>
      <w:r w:rsidRPr="00815612">
        <w:rPr>
          <w:noProof/>
          <w:color w:val="auto"/>
          <w:sz w:val="20"/>
          <w:szCs w:val="22"/>
        </w:rPr>
        <w:tab/>
        <w:t>Mitsui, K.</w:t>
      </w:r>
      <w:r w:rsidRPr="00815612">
        <w:rPr>
          <w:i/>
          <w:noProof/>
          <w:color w:val="auto"/>
          <w:sz w:val="20"/>
          <w:szCs w:val="22"/>
        </w:rPr>
        <w:t xml:space="preserve"> et al.</w:t>
      </w:r>
      <w:r w:rsidRPr="00815612">
        <w:rPr>
          <w:noProof/>
          <w:color w:val="auto"/>
          <w:sz w:val="20"/>
          <w:szCs w:val="22"/>
        </w:rPr>
        <w:t xml:space="preserve"> The homeoprotein Nanog is required for maintenance of pluripotency in mouse epiblast and ES cells. </w:t>
      </w:r>
      <w:r w:rsidRPr="00815612">
        <w:rPr>
          <w:i/>
          <w:noProof/>
          <w:color w:val="auto"/>
          <w:sz w:val="20"/>
          <w:szCs w:val="22"/>
        </w:rPr>
        <w:t>Cell</w:t>
      </w:r>
      <w:r w:rsidRPr="00815612">
        <w:rPr>
          <w:noProof/>
          <w:color w:val="auto"/>
          <w:sz w:val="20"/>
          <w:szCs w:val="22"/>
        </w:rPr>
        <w:t xml:space="preserve"> </w:t>
      </w:r>
      <w:r w:rsidRPr="00815612">
        <w:rPr>
          <w:b/>
          <w:noProof/>
          <w:color w:val="auto"/>
          <w:sz w:val="20"/>
          <w:szCs w:val="22"/>
        </w:rPr>
        <w:t>113</w:t>
      </w:r>
      <w:r w:rsidRPr="00815612">
        <w:rPr>
          <w:noProof/>
          <w:color w:val="auto"/>
          <w:sz w:val="20"/>
          <w:szCs w:val="22"/>
        </w:rPr>
        <w:t>, 631-42 (2003).</w:t>
      </w:r>
      <w:bookmarkEnd w:id="713"/>
    </w:p>
    <w:p w14:paraId="369A8E35" w14:textId="77777777" w:rsidR="00815612" w:rsidRPr="00815612" w:rsidRDefault="00815612" w:rsidP="00815612">
      <w:pPr>
        <w:ind w:left="720" w:hanging="720"/>
        <w:jc w:val="left"/>
        <w:rPr>
          <w:noProof/>
          <w:color w:val="auto"/>
          <w:sz w:val="20"/>
          <w:szCs w:val="22"/>
        </w:rPr>
      </w:pPr>
      <w:bookmarkStart w:id="714" w:name="_ENREF_27"/>
      <w:r w:rsidRPr="00815612">
        <w:rPr>
          <w:noProof/>
          <w:color w:val="auto"/>
          <w:sz w:val="20"/>
          <w:szCs w:val="22"/>
        </w:rPr>
        <w:t>27.</w:t>
      </w:r>
      <w:r w:rsidRPr="00815612">
        <w:rPr>
          <w:noProof/>
          <w:color w:val="auto"/>
          <w:sz w:val="20"/>
          <w:szCs w:val="22"/>
        </w:rPr>
        <w:tab/>
        <w:t>Shu, J.</w:t>
      </w:r>
      <w:r w:rsidRPr="00815612">
        <w:rPr>
          <w:i/>
          <w:noProof/>
          <w:color w:val="auto"/>
          <w:sz w:val="20"/>
          <w:szCs w:val="22"/>
        </w:rPr>
        <w:t xml:space="preserve"> et al.</w:t>
      </w:r>
      <w:r w:rsidRPr="00815612">
        <w:rPr>
          <w:noProof/>
          <w:color w:val="auto"/>
          <w:sz w:val="20"/>
          <w:szCs w:val="22"/>
        </w:rPr>
        <w:t xml:space="preserve"> Induction of pluripotency in mouse somatic cells with lineage specifiers. </w:t>
      </w:r>
      <w:r w:rsidRPr="00815612">
        <w:rPr>
          <w:i/>
          <w:noProof/>
          <w:color w:val="auto"/>
          <w:sz w:val="20"/>
          <w:szCs w:val="22"/>
        </w:rPr>
        <w:t>Cell</w:t>
      </w:r>
      <w:r w:rsidRPr="00815612">
        <w:rPr>
          <w:noProof/>
          <w:color w:val="auto"/>
          <w:sz w:val="20"/>
          <w:szCs w:val="22"/>
        </w:rPr>
        <w:t xml:space="preserve"> </w:t>
      </w:r>
      <w:r w:rsidRPr="00815612">
        <w:rPr>
          <w:b/>
          <w:noProof/>
          <w:color w:val="auto"/>
          <w:sz w:val="20"/>
          <w:szCs w:val="22"/>
        </w:rPr>
        <w:t>153</w:t>
      </w:r>
      <w:r w:rsidRPr="00815612">
        <w:rPr>
          <w:noProof/>
          <w:color w:val="auto"/>
          <w:sz w:val="20"/>
          <w:szCs w:val="22"/>
        </w:rPr>
        <w:t>, 963-75 (2013).</w:t>
      </w:r>
      <w:bookmarkEnd w:id="714"/>
    </w:p>
    <w:p w14:paraId="73B34A1B" w14:textId="77777777" w:rsidR="00815612" w:rsidRPr="00815612" w:rsidRDefault="00815612" w:rsidP="00815612">
      <w:pPr>
        <w:ind w:left="720" w:hanging="720"/>
        <w:jc w:val="left"/>
        <w:rPr>
          <w:noProof/>
          <w:color w:val="auto"/>
          <w:sz w:val="20"/>
          <w:szCs w:val="22"/>
        </w:rPr>
      </w:pPr>
      <w:bookmarkStart w:id="715" w:name="_ENREF_28"/>
      <w:r w:rsidRPr="00815612">
        <w:rPr>
          <w:noProof/>
          <w:color w:val="auto"/>
          <w:sz w:val="20"/>
          <w:szCs w:val="22"/>
        </w:rPr>
        <w:t>28.</w:t>
      </w:r>
      <w:r w:rsidRPr="00815612">
        <w:rPr>
          <w:noProof/>
          <w:color w:val="auto"/>
          <w:sz w:val="20"/>
          <w:szCs w:val="22"/>
        </w:rPr>
        <w:tab/>
        <w:t>Guo, H.</w:t>
      </w:r>
      <w:r w:rsidRPr="00815612">
        <w:rPr>
          <w:i/>
          <w:noProof/>
          <w:color w:val="auto"/>
          <w:sz w:val="20"/>
          <w:szCs w:val="22"/>
        </w:rPr>
        <w:t xml:space="preserve"> et al.</w:t>
      </w:r>
      <w:r w:rsidRPr="00815612">
        <w:rPr>
          <w:noProof/>
          <w:color w:val="auto"/>
          <w:sz w:val="20"/>
          <w:szCs w:val="22"/>
        </w:rPr>
        <w:t xml:space="preserve"> Single-cell methylome landscapes of mouse embryonic stem cells and early embryos analyzed using reduced representation bisulfite sequencing. </w:t>
      </w:r>
      <w:r w:rsidRPr="00815612">
        <w:rPr>
          <w:i/>
          <w:noProof/>
          <w:color w:val="auto"/>
          <w:sz w:val="20"/>
          <w:szCs w:val="22"/>
        </w:rPr>
        <w:t>Genome Res</w:t>
      </w:r>
      <w:r w:rsidRPr="00815612">
        <w:rPr>
          <w:noProof/>
          <w:color w:val="auto"/>
          <w:sz w:val="20"/>
          <w:szCs w:val="22"/>
        </w:rPr>
        <w:t xml:space="preserve"> </w:t>
      </w:r>
      <w:r w:rsidRPr="00815612">
        <w:rPr>
          <w:b/>
          <w:noProof/>
          <w:color w:val="auto"/>
          <w:sz w:val="20"/>
          <w:szCs w:val="22"/>
        </w:rPr>
        <w:t>23</w:t>
      </w:r>
      <w:r w:rsidRPr="00815612">
        <w:rPr>
          <w:noProof/>
          <w:color w:val="auto"/>
          <w:sz w:val="20"/>
          <w:szCs w:val="22"/>
        </w:rPr>
        <w:t>, 2126-35 (2013).</w:t>
      </w:r>
      <w:bookmarkEnd w:id="715"/>
    </w:p>
    <w:p w14:paraId="4F30908B" w14:textId="77777777" w:rsidR="00815612" w:rsidRPr="00815612" w:rsidRDefault="00815612" w:rsidP="00815612">
      <w:pPr>
        <w:ind w:left="720" w:hanging="720"/>
        <w:jc w:val="left"/>
        <w:rPr>
          <w:noProof/>
          <w:color w:val="auto"/>
          <w:sz w:val="20"/>
          <w:szCs w:val="22"/>
        </w:rPr>
      </w:pPr>
      <w:bookmarkStart w:id="716" w:name="_ENREF_29"/>
      <w:r w:rsidRPr="00815612">
        <w:rPr>
          <w:noProof/>
          <w:color w:val="auto"/>
          <w:sz w:val="20"/>
          <w:szCs w:val="22"/>
        </w:rPr>
        <w:t>29.</w:t>
      </w:r>
      <w:r w:rsidRPr="00815612">
        <w:rPr>
          <w:noProof/>
          <w:color w:val="auto"/>
          <w:sz w:val="20"/>
          <w:szCs w:val="22"/>
        </w:rPr>
        <w:tab/>
        <w:t xml:space="preserve">Snyder, M.W., Kircher, M., Hill, A.J., Daza, R.M. &amp; Shendure, J. Cell-free DNA Comprises an In Vivo Nucleosome Footprint that Informs Its Tissues-Of-Origin. </w:t>
      </w:r>
      <w:r w:rsidRPr="00815612">
        <w:rPr>
          <w:i/>
          <w:noProof/>
          <w:color w:val="auto"/>
          <w:sz w:val="20"/>
          <w:szCs w:val="22"/>
        </w:rPr>
        <w:t>Cell</w:t>
      </w:r>
      <w:r w:rsidRPr="00815612">
        <w:rPr>
          <w:noProof/>
          <w:color w:val="auto"/>
          <w:sz w:val="20"/>
          <w:szCs w:val="22"/>
        </w:rPr>
        <w:t xml:space="preserve"> </w:t>
      </w:r>
      <w:r w:rsidRPr="00815612">
        <w:rPr>
          <w:b/>
          <w:noProof/>
          <w:color w:val="auto"/>
          <w:sz w:val="20"/>
          <w:szCs w:val="22"/>
        </w:rPr>
        <w:t>164</w:t>
      </w:r>
      <w:r w:rsidRPr="00815612">
        <w:rPr>
          <w:noProof/>
          <w:color w:val="auto"/>
          <w:sz w:val="20"/>
          <w:szCs w:val="22"/>
        </w:rPr>
        <w:t>, 57-68 (2016).</w:t>
      </w:r>
      <w:bookmarkEnd w:id="716"/>
    </w:p>
    <w:p w14:paraId="560B5CFD" w14:textId="77777777" w:rsidR="00815612" w:rsidRPr="00815612" w:rsidRDefault="00815612" w:rsidP="00815612">
      <w:pPr>
        <w:ind w:left="720" w:hanging="720"/>
        <w:jc w:val="left"/>
        <w:rPr>
          <w:noProof/>
          <w:color w:val="auto"/>
          <w:sz w:val="20"/>
          <w:szCs w:val="22"/>
        </w:rPr>
      </w:pPr>
      <w:bookmarkStart w:id="717" w:name="_ENREF_30"/>
      <w:r w:rsidRPr="00815612">
        <w:rPr>
          <w:noProof/>
          <w:color w:val="auto"/>
          <w:sz w:val="20"/>
          <w:szCs w:val="22"/>
        </w:rPr>
        <w:lastRenderedPageBreak/>
        <w:t>30.</w:t>
      </w:r>
      <w:r w:rsidRPr="00815612">
        <w:rPr>
          <w:noProof/>
          <w:color w:val="auto"/>
          <w:sz w:val="20"/>
          <w:szCs w:val="22"/>
        </w:rPr>
        <w:tab/>
        <w:t>Williams, K.</w:t>
      </w:r>
      <w:r w:rsidRPr="00815612">
        <w:rPr>
          <w:i/>
          <w:noProof/>
          <w:color w:val="auto"/>
          <w:sz w:val="20"/>
          <w:szCs w:val="22"/>
        </w:rPr>
        <w:t xml:space="preserve"> et al.</w:t>
      </w:r>
      <w:r w:rsidRPr="00815612">
        <w:rPr>
          <w:noProof/>
          <w:color w:val="auto"/>
          <w:sz w:val="20"/>
          <w:szCs w:val="22"/>
        </w:rPr>
        <w:t xml:space="preserve"> TET1 and hydroxymethylcytosine in transcription and DNA methylation fidelity. </w:t>
      </w:r>
      <w:r w:rsidRPr="00815612">
        <w:rPr>
          <w:i/>
          <w:noProof/>
          <w:color w:val="auto"/>
          <w:sz w:val="20"/>
          <w:szCs w:val="22"/>
        </w:rPr>
        <w:t>Nature</w:t>
      </w:r>
      <w:r w:rsidRPr="00815612">
        <w:rPr>
          <w:noProof/>
          <w:color w:val="auto"/>
          <w:sz w:val="20"/>
          <w:szCs w:val="22"/>
        </w:rPr>
        <w:t xml:space="preserve"> </w:t>
      </w:r>
      <w:r w:rsidRPr="00815612">
        <w:rPr>
          <w:b/>
          <w:noProof/>
          <w:color w:val="auto"/>
          <w:sz w:val="20"/>
          <w:szCs w:val="22"/>
        </w:rPr>
        <w:t>473</w:t>
      </w:r>
      <w:r w:rsidRPr="00815612">
        <w:rPr>
          <w:noProof/>
          <w:color w:val="auto"/>
          <w:sz w:val="20"/>
          <w:szCs w:val="22"/>
        </w:rPr>
        <w:t>, 343-8 (2011).</w:t>
      </w:r>
      <w:bookmarkEnd w:id="717"/>
    </w:p>
    <w:p w14:paraId="1D0D1749" w14:textId="77777777" w:rsidR="00815612" w:rsidRPr="00815612" w:rsidRDefault="00815612" w:rsidP="00815612">
      <w:pPr>
        <w:ind w:left="720" w:hanging="720"/>
        <w:jc w:val="left"/>
        <w:rPr>
          <w:noProof/>
          <w:color w:val="auto"/>
          <w:sz w:val="20"/>
          <w:szCs w:val="22"/>
        </w:rPr>
      </w:pPr>
      <w:bookmarkStart w:id="718" w:name="_ENREF_31"/>
      <w:r w:rsidRPr="00815612">
        <w:rPr>
          <w:noProof/>
          <w:color w:val="auto"/>
          <w:sz w:val="20"/>
          <w:szCs w:val="22"/>
        </w:rPr>
        <w:t>31.</w:t>
      </w:r>
      <w:r w:rsidRPr="00815612">
        <w:rPr>
          <w:noProof/>
          <w:color w:val="auto"/>
          <w:sz w:val="20"/>
          <w:szCs w:val="22"/>
        </w:rPr>
        <w:tab/>
        <w:t xml:space="preserve">Saito, D. &amp; Suyama, M. Linkage disequilibrium analysis of allelic heterogeneity in DNA methylation. </w:t>
      </w:r>
      <w:r w:rsidRPr="00815612">
        <w:rPr>
          <w:i/>
          <w:noProof/>
          <w:color w:val="auto"/>
          <w:sz w:val="20"/>
          <w:szCs w:val="22"/>
        </w:rPr>
        <w:t>Epigenetics</w:t>
      </w:r>
      <w:r w:rsidRPr="00815612">
        <w:rPr>
          <w:noProof/>
          <w:color w:val="auto"/>
          <w:sz w:val="20"/>
          <w:szCs w:val="22"/>
        </w:rPr>
        <w:t xml:space="preserve"> </w:t>
      </w:r>
      <w:r w:rsidRPr="00815612">
        <w:rPr>
          <w:b/>
          <w:noProof/>
          <w:color w:val="auto"/>
          <w:sz w:val="20"/>
          <w:szCs w:val="22"/>
        </w:rPr>
        <w:t>10</w:t>
      </w:r>
      <w:r w:rsidRPr="00815612">
        <w:rPr>
          <w:noProof/>
          <w:color w:val="auto"/>
          <w:sz w:val="20"/>
          <w:szCs w:val="22"/>
        </w:rPr>
        <w:t>, 1093-8 (2015).</w:t>
      </w:r>
      <w:bookmarkEnd w:id="718"/>
    </w:p>
    <w:p w14:paraId="76990D0E" w14:textId="77777777" w:rsidR="00815612" w:rsidRPr="00815612" w:rsidRDefault="00815612" w:rsidP="00815612">
      <w:pPr>
        <w:ind w:left="720" w:hanging="720"/>
        <w:jc w:val="left"/>
        <w:rPr>
          <w:noProof/>
          <w:color w:val="auto"/>
          <w:sz w:val="20"/>
          <w:szCs w:val="22"/>
        </w:rPr>
      </w:pPr>
      <w:bookmarkStart w:id="719" w:name="_ENREF_32"/>
      <w:r w:rsidRPr="00815612">
        <w:rPr>
          <w:noProof/>
          <w:color w:val="auto"/>
          <w:sz w:val="20"/>
          <w:szCs w:val="22"/>
        </w:rPr>
        <w:t>32.</w:t>
      </w:r>
      <w:r w:rsidRPr="00815612">
        <w:rPr>
          <w:noProof/>
          <w:color w:val="auto"/>
          <w:sz w:val="20"/>
          <w:szCs w:val="22"/>
        </w:rPr>
        <w:tab/>
        <w:t xml:space="preserve">Takai, D. &amp; Jones, P.A. Comprehensive analysis of CpG islands in human chromosomes 21 and 22. </w:t>
      </w:r>
      <w:r w:rsidRPr="00815612">
        <w:rPr>
          <w:i/>
          <w:noProof/>
          <w:color w:val="auto"/>
          <w:sz w:val="20"/>
          <w:szCs w:val="22"/>
        </w:rPr>
        <w:t>Proc Natl Acad Sci U S A</w:t>
      </w:r>
      <w:r w:rsidRPr="00815612">
        <w:rPr>
          <w:noProof/>
          <w:color w:val="auto"/>
          <w:sz w:val="20"/>
          <w:szCs w:val="22"/>
        </w:rPr>
        <w:t xml:space="preserve"> </w:t>
      </w:r>
      <w:r w:rsidRPr="00815612">
        <w:rPr>
          <w:b/>
          <w:noProof/>
          <w:color w:val="auto"/>
          <w:sz w:val="20"/>
          <w:szCs w:val="22"/>
        </w:rPr>
        <w:t>99</w:t>
      </w:r>
      <w:r w:rsidRPr="00815612">
        <w:rPr>
          <w:noProof/>
          <w:color w:val="auto"/>
          <w:sz w:val="20"/>
          <w:szCs w:val="22"/>
        </w:rPr>
        <w:t>, 3740-5 (2002).</w:t>
      </w:r>
      <w:bookmarkEnd w:id="719"/>
    </w:p>
    <w:p w14:paraId="7DE5C900" w14:textId="77777777" w:rsidR="00815612" w:rsidRPr="00815612" w:rsidRDefault="00815612" w:rsidP="00815612">
      <w:pPr>
        <w:ind w:left="720" w:hanging="720"/>
        <w:jc w:val="left"/>
        <w:rPr>
          <w:noProof/>
          <w:color w:val="auto"/>
          <w:sz w:val="20"/>
          <w:szCs w:val="22"/>
        </w:rPr>
      </w:pPr>
      <w:bookmarkStart w:id="720" w:name="_ENREF_33"/>
      <w:r w:rsidRPr="00815612">
        <w:rPr>
          <w:noProof/>
          <w:color w:val="auto"/>
          <w:sz w:val="20"/>
          <w:szCs w:val="22"/>
        </w:rPr>
        <w:t>33.</w:t>
      </w:r>
      <w:r w:rsidRPr="00815612">
        <w:rPr>
          <w:noProof/>
          <w:color w:val="auto"/>
          <w:sz w:val="20"/>
          <w:szCs w:val="22"/>
        </w:rPr>
        <w:tab/>
        <w:t xml:space="preserve">Johnson, W.E., Li, C. &amp; Rabinovic, A. Adjusting batch effects in microarray expression data using empirical Bayes methods. </w:t>
      </w:r>
      <w:r w:rsidRPr="00815612">
        <w:rPr>
          <w:i/>
          <w:noProof/>
          <w:color w:val="auto"/>
          <w:sz w:val="20"/>
          <w:szCs w:val="22"/>
        </w:rPr>
        <w:t>Biostatistics</w:t>
      </w:r>
      <w:r w:rsidRPr="00815612">
        <w:rPr>
          <w:noProof/>
          <w:color w:val="auto"/>
          <w:sz w:val="20"/>
          <w:szCs w:val="22"/>
        </w:rPr>
        <w:t xml:space="preserve"> </w:t>
      </w:r>
      <w:r w:rsidRPr="00815612">
        <w:rPr>
          <w:b/>
          <w:noProof/>
          <w:color w:val="auto"/>
          <w:sz w:val="20"/>
          <w:szCs w:val="22"/>
        </w:rPr>
        <w:t>8</w:t>
      </w:r>
      <w:r w:rsidRPr="00815612">
        <w:rPr>
          <w:noProof/>
          <w:color w:val="auto"/>
          <w:sz w:val="20"/>
          <w:szCs w:val="22"/>
        </w:rPr>
        <w:t>, 118-27 (2007).</w:t>
      </w:r>
      <w:bookmarkEnd w:id="720"/>
    </w:p>
    <w:p w14:paraId="080F3C03" w14:textId="77777777" w:rsidR="00815612" w:rsidRPr="00815612" w:rsidRDefault="00815612" w:rsidP="00815612">
      <w:pPr>
        <w:ind w:left="720" w:hanging="720"/>
        <w:jc w:val="left"/>
        <w:rPr>
          <w:noProof/>
          <w:color w:val="auto"/>
          <w:sz w:val="20"/>
          <w:szCs w:val="22"/>
        </w:rPr>
      </w:pPr>
      <w:bookmarkStart w:id="721" w:name="_ENREF_34"/>
      <w:r w:rsidRPr="00815612">
        <w:rPr>
          <w:noProof/>
          <w:color w:val="auto"/>
          <w:sz w:val="20"/>
          <w:szCs w:val="22"/>
        </w:rPr>
        <w:t>34.</w:t>
      </w:r>
      <w:r w:rsidRPr="00815612">
        <w:rPr>
          <w:noProof/>
          <w:color w:val="auto"/>
          <w:sz w:val="20"/>
          <w:szCs w:val="22"/>
        </w:rPr>
        <w:tab/>
        <w:t>Houseman, E.A.</w:t>
      </w:r>
      <w:r w:rsidRPr="00815612">
        <w:rPr>
          <w:i/>
          <w:noProof/>
          <w:color w:val="auto"/>
          <w:sz w:val="20"/>
          <w:szCs w:val="22"/>
        </w:rPr>
        <w:t xml:space="preserve"> et al.</w:t>
      </w:r>
      <w:r w:rsidRPr="00815612">
        <w:rPr>
          <w:noProof/>
          <w:color w:val="auto"/>
          <w:sz w:val="20"/>
          <w:szCs w:val="22"/>
        </w:rPr>
        <w:t xml:space="preserve"> DNA methylation arrays as surrogate measures of cell mixture distribution. </w:t>
      </w:r>
      <w:r w:rsidRPr="00815612">
        <w:rPr>
          <w:i/>
          <w:noProof/>
          <w:color w:val="auto"/>
          <w:sz w:val="20"/>
          <w:szCs w:val="22"/>
        </w:rPr>
        <w:t>BMC Bioinformatics</w:t>
      </w:r>
      <w:r w:rsidRPr="00815612">
        <w:rPr>
          <w:noProof/>
          <w:color w:val="auto"/>
          <w:sz w:val="20"/>
          <w:szCs w:val="22"/>
        </w:rPr>
        <w:t xml:space="preserve"> </w:t>
      </w:r>
      <w:r w:rsidRPr="00815612">
        <w:rPr>
          <w:b/>
          <w:noProof/>
          <w:color w:val="auto"/>
          <w:sz w:val="20"/>
          <w:szCs w:val="22"/>
        </w:rPr>
        <w:t>13</w:t>
      </w:r>
      <w:r w:rsidRPr="00815612">
        <w:rPr>
          <w:noProof/>
          <w:color w:val="auto"/>
          <w:sz w:val="20"/>
          <w:szCs w:val="22"/>
        </w:rPr>
        <w:t>, 86 (2012).</w:t>
      </w:r>
      <w:bookmarkEnd w:id="721"/>
    </w:p>
    <w:p w14:paraId="7C836BF5" w14:textId="77777777" w:rsidR="00815612" w:rsidRPr="00815612" w:rsidRDefault="00815612" w:rsidP="00815612">
      <w:pPr>
        <w:ind w:left="720" w:hanging="720"/>
        <w:jc w:val="left"/>
        <w:rPr>
          <w:noProof/>
          <w:color w:val="auto"/>
          <w:sz w:val="20"/>
          <w:szCs w:val="22"/>
        </w:rPr>
      </w:pPr>
      <w:bookmarkStart w:id="722" w:name="_ENREF_35"/>
      <w:r w:rsidRPr="00815612">
        <w:rPr>
          <w:noProof/>
          <w:color w:val="auto"/>
          <w:sz w:val="20"/>
          <w:szCs w:val="22"/>
        </w:rPr>
        <w:t>35.</w:t>
      </w:r>
      <w:r w:rsidRPr="00815612">
        <w:rPr>
          <w:noProof/>
          <w:color w:val="auto"/>
          <w:sz w:val="20"/>
          <w:szCs w:val="22"/>
        </w:rPr>
        <w:tab/>
        <w:t xml:space="preserve">Gong, T. &amp; Szustakowski, J.D. DeconRNASeq: a statistical framework for deconvolution of heterogeneous tissue samples based on mRNA-Seq data. </w:t>
      </w:r>
      <w:r w:rsidRPr="00815612">
        <w:rPr>
          <w:i/>
          <w:noProof/>
          <w:color w:val="auto"/>
          <w:sz w:val="20"/>
          <w:szCs w:val="22"/>
        </w:rPr>
        <w:t>Bioinformatics</w:t>
      </w:r>
      <w:r w:rsidRPr="00815612">
        <w:rPr>
          <w:noProof/>
          <w:color w:val="auto"/>
          <w:sz w:val="20"/>
          <w:szCs w:val="22"/>
        </w:rPr>
        <w:t xml:space="preserve"> </w:t>
      </w:r>
      <w:r w:rsidRPr="00815612">
        <w:rPr>
          <w:b/>
          <w:noProof/>
          <w:color w:val="auto"/>
          <w:sz w:val="20"/>
          <w:szCs w:val="22"/>
        </w:rPr>
        <w:t>29</w:t>
      </w:r>
      <w:r w:rsidRPr="00815612">
        <w:rPr>
          <w:noProof/>
          <w:color w:val="auto"/>
          <w:sz w:val="20"/>
          <w:szCs w:val="22"/>
        </w:rPr>
        <w:t>, 1083-5 (2013).</w:t>
      </w:r>
      <w:bookmarkEnd w:id="722"/>
    </w:p>
    <w:p w14:paraId="0EE5EAC2" w14:textId="3A9B8D2B" w:rsidR="00815612" w:rsidRDefault="00815612" w:rsidP="00815612">
      <w:pPr>
        <w:jc w:val="left"/>
        <w:rPr>
          <w:noProof/>
          <w:color w:val="auto"/>
          <w:sz w:val="20"/>
          <w:szCs w:val="22"/>
        </w:rPr>
      </w:pPr>
    </w:p>
    <w:p w14:paraId="5597C719" w14:textId="1E005C69"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p>
    <w:sectPr w:rsidR="00AF1A75" w:rsidRPr="00D22F70" w:rsidSect="00BB6367">
      <w:footerReference w:type="default" r:id="rId14"/>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7AA08" w14:textId="77777777" w:rsidR="00340D39" w:rsidRDefault="00340D39" w:rsidP="00F01D5B">
      <w:r>
        <w:separator/>
      </w:r>
    </w:p>
  </w:endnote>
  <w:endnote w:type="continuationSeparator" w:id="0">
    <w:p w14:paraId="0833B60C" w14:textId="77777777" w:rsidR="00340D39" w:rsidRDefault="00340D39"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6F918707" w:rsidR="00E51263" w:rsidRDefault="00E51263">
        <w:pPr>
          <w:pStyle w:val="Footer"/>
          <w:jc w:val="right"/>
        </w:pPr>
        <w:r>
          <w:fldChar w:fldCharType="begin"/>
        </w:r>
        <w:r>
          <w:instrText xml:space="preserve"> PAGE   \* MERGEFORMAT </w:instrText>
        </w:r>
        <w:r>
          <w:fldChar w:fldCharType="separate"/>
        </w:r>
        <w:r w:rsidR="00516437">
          <w:rPr>
            <w:noProof/>
          </w:rPr>
          <w:t>14</w:t>
        </w:r>
        <w:r>
          <w:rPr>
            <w:noProof/>
          </w:rPr>
          <w:fldChar w:fldCharType="end"/>
        </w:r>
      </w:p>
    </w:sdtContent>
  </w:sdt>
  <w:p w14:paraId="3F060DF5" w14:textId="77777777" w:rsidR="00E51263" w:rsidRDefault="00E51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D16C5" w14:textId="77777777" w:rsidR="00340D39" w:rsidRDefault="00340D39" w:rsidP="00F01D5B">
      <w:r>
        <w:separator/>
      </w:r>
    </w:p>
  </w:footnote>
  <w:footnote w:type="continuationSeparator" w:id="0">
    <w:p w14:paraId="4B22BC8A" w14:textId="77777777" w:rsidR="00340D39" w:rsidRDefault="00340D39"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kun">
    <w15:presenceInfo w15:providerId="None" w15:userId="k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8883&lt;/item&gt;&lt;item&gt;8961&lt;/item&gt;&lt;item&gt;8962&lt;/item&gt;&lt;item&gt;8964&lt;/item&gt;&lt;/record-ids&gt;&lt;/item&gt;&lt;/Libraries&gt;"/>
  </w:docVars>
  <w:rsids>
    <w:rsidRoot w:val="00AF1A75"/>
    <w:rsid w:val="00002048"/>
    <w:rsid w:val="000030C7"/>
    <w:rsid w:val="000032FD"/>
    <w:rsid w:val="000036FE"/>
    <w:rsid w:val="000039B0"/>
    <w:rsid w:val="00003C47"/>
    <w:rsid w:val="00004A86"/>
    <w:rsid w:val="00007B12"/>
    <w:rsid w:val="0001099B"/>
    <w:rsid w:val="00010A96"/>
    <w:rsid w:val="00010BE3"/>
    <w:rsid w:val="00010D24"/>
    <w:rsid w:val="000131F7"/>
    <w:rsid w:val="00014D4C"/>
    <w:rsid w:val="00016330"/>
    <w:rsid w:val="0001721A"/>
    <w:rsid w:val="000174A2"/>
    <w:rsid w:val="00020B14"/>
    <w:rsid w:val="00021EB7"/>
    <w:rsid w:val="00022405"/>
    <w:rsid w:val="00022FF8"/>
    <w:rsid w:val="00023F76"/>
    <w:rsid w:val="00024676"/>
    <w:rsid w:val="000255C9"/>
    <w:rsid w:val="00026C52"/>
    <w:rsid w:val="00030B1A"/>
    <w:rsid w:val="000318F7"/>
    <w:rsid w:val="00031F2F"/>
    <w:rsid w:val="0003392E"/>
    <w:rsid w:val="0003439F"/>
    <w:rsid w:val="000353A2"/>
    <w:rsid w:val="00035BF9"/>
    <w:rsid w:val="0004077C"/>
    <w:rsid w:val="00041732"/>
    <w:rsid w:val="00041CC6"/>
    <w:rsid w:val="00044330"/>
    <w:rsid w:val="000453FD"/>
    <w:rsid w:val="000466A1"/>
    <w:rsid w:val="00047DA0"/>
    <w:rsid w:val="00050391"/>
    <w:rsid w:val="00050C23"/>
    <w:rsid w:val="00050F81"/>
    <w:rsid w:val="000601F4"/>
    <w:rsid w:val="00060205"/>
    <w:rsid w:val="00061191"/>
    <w:rsid w:val="0006236F"/>
    <w:rsid w:val="000640B3"/>
    <w:rsid w:val="000665D3"/>
    <w:rsid w:val="00073918"/>
    <w:rsid w:val="00073EEC"/>
    <w:rsid w:val="000746B6"/>
    <w:rsid w:val="0008030A"/>
    <w:rsid w:val="00083485"/>
    <w:rsid w:val="00083910"/>
    <w:rsid w:val="000840FB"/>
    <w:rsid w:val="00085C4A"/>
    <w:rsid w:val="000863AC"/>
    <w:rsid w:val="00087884"/>
    <w:rsid w:val="00091167"/>
    <w:rsid w:val="00092864"/>
    <w:rsid w:val="00094785"/>
    <w:rsid w:val="00095D9A"/>
    <w:rsid w:val="000970F6"/>
    <w:rsid w:val="00097A71"/>
    <w:rsid w:val="000A2756"/>
    <w:rsid w:val="000A605B"/>
    <w:rsid w:val="000A63F7"/>
    <w:rsid w:val="000A771A"/>
    <w:rsid w:val="000A7769"/>
    <w:rsid w:val="000B20F9"/>
    <w:rsid w:val="000B2CAE"/>
    <w:rsid w:val="000B3D31"/>
    <w:rsid w:val="000B5371"/>
    <w:rsid w:val="000B5869"/>
    <w:rsid w:val="000B5D5B"/>
    <w:rsid w:val="000B7048"/>
    <w:rsid w:val="000C00E5"/>
    <w:rsid w:val="000C039E"/>
    <w:rsid w:val="000C1AFE"/>
    <w:rsid w:val="000C5936"/>
    <w:rsid w:val="000C6921"/>
    <w:rsid w:val="000C6FC3"/>
    <w:rsid w:val="000C759D"/>
    <w:rsid w:val="000C7785"/>
    <w:rsid w:val="000C7DFE"/>
    <w:rsid w:val="000D04B3"/>
    <w:rsid w:val="000D0576"/>
    <w:rsid w:val="000D0E94"/>
    <w:rsid w:val="000D5830"/>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5BFA"/>
    <w:rsid w:val="000F5CD1"/>
    <w:rsid w:val="000F5DFE"/>
    <w:rsid w:val="000F6F54"/>
    <w:rsid w:val="00100D51"/>
    <w:rsid w:val="00101E48"/>
    <w:rsid w:val="00102B6F"/>
    <w:rsid w:val="00103816"/>
    <w:rsid w:val="00105845"/>
    <w:rsid w:val="001058B9"/>
    <w:rsid w:val="00106460"/>
    <w:rsid w:val="001073D5"/>
    <w:rsid w:val="001104FB"/>
    <w:rsid w:val="00112BE6"/>
    <w:rsid w:val="001204CE"/>
    <w:rsid w:val="00120E03"/>
    <w:rsid w:val="00122CA3"/>
    <w:rsid w:val="00123F3C"/>
    <w:rsid w:val="00125B19"/>
    <w:rsid w:val="00130096"/>
    <w:rsid w:val="0013375D"/>
    <w:rsid w:val="001339DC"/>
    <w:rsid w:val="00133D4E"/>
    <w:rsid w:val="0013443C"/>
    <w:rsid w:val="00134667"/>
    <w:rsid w:val="0013581D"/>
    <w:rsid w:val="00136CAE"/>
    <w:rsid w:val="0014201E"/>
    <w:rsid w:val="00142421"/>
    <w:rsid w:val="00143D91"/>
    <w:rsid w:val="00144980"/>
    <w:rsid w:val="00145AFC"/>
    <w:rsid w:val="00152079"/>
    <w:rsid w:val="00155D07"/>
    <w:rsid w:val="00157A94"/>
    <w:rsid w:val="00162B1D"/>
    <w:rsid w:val="0016329B"/>
    <w:rsid w:val="00166B90"/>
    <w:rsid w:val="001704B4"/>
    <w:rsid w:val="001718FC"/>
    <w:rsid w:val="00174106"/>
    <w:rsid w:val="00174551"/>
    <w:rsid w:val="001749F9"/>
    <w:rsid w:val="0017753C"/>
    <w:rsid w:val="00180913"/>
    <w:rsid w:val="00180B0E"/>
    <w:rsid w:val="00181C60"/>
    <w:rsid w:val="00181FCE"/>
    <w:rsid w:val="001822B2"/>
    <w:rsid w:val="00183AF1"/>
    <w:rsid w:val="001903D8"/>
    <w:rsid w:val="00190D03"/>
    <w:rsid w:val="00190D57"/>
    <w:rsid w:val="001914C3"/>
    <w:rsid w:val="00192E23"/>
    <w:rsid w:val="00195364"/>
    <w:rsid w:val="00195561"/>
    <w:rsid w:val="00196686"/>
    <w:rsid w:val="001A16A9"/>
    <w:rsid w:val="001A17AB"/>
    <w:rsid w:val="001A28B8"/>
    <w:rsid w:val="001A3050"/>
    <w:rsid w:val="001A344C"/>
    <w:rsid w:val="001A3D97"/>
    <w:rsid w:val="001A452A"/>
    <w:rsid w:val="001A6A14"/>
    <w:rsid w:val="001B10CD"/>
    <w:rsid w:val="001B32D6"/>
    <w:rsid w:val="001B415C"/>
    <w:rsid w:val="001B54C0"/>
    <w:rsid w:val="001C0A0A"/>
    <w:rsid w:val="001C1DDA"/>
    <w:rsid w:val="001C2242"/>
    <w:rsid w:val="001C23EF"/>
    <w:rsid w:val="001C360E"/>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5AE"/>
    <w:rsid w:val="00206CEB"/>
    <w:rsid w:val="00207A8C"/>
    <w:rsid w:val="00210269"/>
    <w:rsid w:val="00210695"/>
    <w:rsid w:val="00211D7E"/>
    <w:rsid w:val="00212556"/>
    <w:rsid w:val="00213A76"/>
    <w:rsid w:val="0021491A"/>
    <w:rsid w:val="00215A9C"/>
    <w:rsid w:val="00215B9F"/>
    <w:rsid w:val="00220CF8"/>
    <w:rsid w:val="0022315F"/>
    <w:rsid w:val="00224521"/>
    <w:rsid w:val="002249AC"/>
    <w:rsid w:val="00224D80"/>
    <w:rsid w:val="002270E0"/>
    <w:rsid w:val="00230972"/>
    <w:rsid w:val="00232660"/>
    <w:rsid w:val="00233990"/>
    <w:rsid w:val="00233AC4"/>
    <w:rsid w:val="00234854"/>
    <w:rsid w:val="002408CE"/>
    <w:rsid w:val="00240ACA"/>
    <w:rsid w:val="00242F64"/>
    <w:rsid w:val="002432C6"/>
    <w:rsid w:val="00243B37"/>
    <w:rsid w:val="002446B4"/>
    <w:rsid w:val="002452AE"/>
    <w:rsid w:val="00245567"/>
    <w:rsid w:val="00247A53"/>
    <w:rsid w:val="00247DE4"/>
    <w:rsid w:val="00253A7E"/>
    <w:rsid w:val="00253DAF"/>
    <w:rsid w:val="00257659"/>
    <w:rsid w:val="002577E5"/>
    <w:rsid w:val="00257B31"/>
    <w:rsid w:val="00260CFC"/>
    <w:rsid w:val="0026180D"/>
    <w:rsid w:val="0026544A"/>
    <w:rsid w:val="0026549C"/>
    <w:rsid w:val="00265685"/>
    <w:rsid w:val="00266824"/>
    <w:rsid w:val="0027001E"/>
    <w:rsid w:val="00271FC7"/>
    <w:rsid w:val="0027329A"/>
    <w:rsid w:val="00273D54"/>
    <w:rsid w:val="00274CCD"/>
    <w:rsid w:val="002776FF"/>
    <w:rsid w:val="0028188E"/>
    <w:rsid w:val="00281E74"/>
    <w:rsid w:val="00285B0A"/>
    <w:rsid w:val="00286FF8"/>
    <w:rsid w:val="002876FA"/>
    <w:rsid w:val="00290573"/>
    <w:rsid w:val="00291262"/>
    <w:rsid w:val="0029390C"/>
    <w:rsid w:val="00294D79"/>
    <w:rsid w:val="00297141"/>
    <w:rsid w:val="002A14B9"/>
    <w:rsid w:val="002A5F85"/>
    <w:rsid w:val="002A6317"/>
    <w:rsid w:val="002B0567"/>
    <w:rsid w:val="002B1AA2"/>
    <w:rsid w:val="002B1B0B"/>
    <w:rsid w:val="002B1C63"/>
    <w:rsid w:val="002B3E28"/>
    <w:rsid w:val="002B6237"/>
    <w:rsid w:val="002B76DC"/>
    <w:rsid w:val="002C199A"/>
    <w:rsid w:val="002C1BFD"/>
    <w:rsid w:val="002C255E"/>
    <w:rsid w:val="002C3CD9"/>
    <w:rsid w:val="002C3EF7"/>
    <w:rsid w:val="002C3F24"/>
    <w:rsid w:val="002C68D5"/>
    <w:rsid w:val="002C6C02"/>
    <w:rsid w:val="002C6C11"/>
    <w:rsid w:val="002D065B"/>
    <w:rsid w:val="002D0CC5"/>
    <w:rsid w:val="002D2EC4"/>
    <w:rsid w:val="002D3936"/>
    <w:rsid w:val="002D4AE3"/>
    <w:rsid w:val="002D53E3"/>
    <w:rsid w:val="002D6AED"/>
    <w:rsid w:val="002D7167"/>
    <w:rsid w:val="002D72C6"/>
    <w:rsid w:val="002E1A13"/>
    <w:rsid w:val="002E6C2F"/>
    <w:rsid w:val="002F0E05"/>
    <w:rsid w:val="002F0F41"/>
    <w:rsid w:val="002F3811"/>
    <w:rsid w:val="002F5FA0"/>
    <w:rsid w:val="00300236"/>
    <w:rsid w:val="00300605"/>
    <w:rsid w:val="00300C7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173E"/>
    <w:rsid w:val="00321D16"/>
    <w:rsid w:val="00322654"/>
    <w:rsid w:val="00324A0D"/>
    <w:rsid w:val="00326DF0"/>
    <w:rsid w:val="003306DC"/>
    <w:rsid w:val="00330D50"/>
    <w:rsid w:val="00331025"/>
    <w:rsid w:val="00332605"/>
    <w:rsid w:val="00334511"/>
    <w:rsid w:val="00334F3D"/>
    <w:rsid w:val="003373E2"/>
    <w:rsid w:val="00340D39"/>
    <w:rsid w:val="0034146C"/>
    <w:rsid w:val="00342835"/>
    <w:rsid w:val="00345C90"/>
    <w:rsid w:val="00354758"/>
    <w:rsid w:val="0035630D"/>
    <w:rsid w:val="00356BB5"/>
    <w:rsid w:val="00356D48"/>
    <w:rsid w:val="0036017D"/>
    <w:rsid w:val="00360D6B"/>
    <w:rsid w:val="0036115F"/>
    <w:rsid w:val="003611C6"/>
    <w:rsid w:val="00361C1C"/>
    <w:rsid w:val="003627B3"/>
    <w:rsid w:val="00365344"/>
    <w:rsid w:val="003658CD"/>
    <w:rsid w:val="00366C8F"/>
    <w:rsid w:val="003675F1"/>
    <w:rsid w:val="003679F7"/>
    <w:rsid w:val="003702F3"/>
    <w:rsid w:val="00370E98"/>
    <w:rsid w:val="003723F6"/>
    <w:rsid w:val="003724C8"/>
    <w:rsid w:val="0037259D"/>
    <w:rsid w:val="00372EFB"/>
    <w:rsid w:val="0037627E"/>
    <w:rsid w:val="00377DBE"/>
    <w:rsid w:val="0038089A"/>
    <w:rsid w:val="00381663"/>
    <w:rsid w:val="0038207B"/>
    <w:rsid w:val="00382806"/>
    <w:rsid w:val="00382E2B"/>
    <w:rsid w:val="00383E57"/>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E2C12"/>
    <w:rsid w:val="003E3B76"/>
    <w:rsid w:val="003E4044"/>
    <w:rsid w:val="003E7CB6"/>
    <w:rsid w:val="003E7F4C"/>
    <w:rsid w:val="003F0E46"/>
    <w:rsid w:val="003F1B5D"/>
    <w:rsid w:val="003F34BE"/>
    <w:rsid w:val="003F54F3"/>
    <w:rsid w:val="003F65D4"/>
    <w:rsid w:val="003F6A6F"/>
    <w:rsid w:val="003F6F2C"/>
    <w:rsid w:val="00400D29"/>
    <w:rsid w:val="004017FC"/>
    <w:rsid w:val="0040291C"/>
    <w:rsid w:val="00403913"/>
    <w:rsid w:val="004044E6"/>
    <w:rsid w:val="00407005"/>
    <w:rsid w:val="00407D1F"/>
    <w:rsid w:val="0041167D"/>
    <w:rsid w:val="00411C9A"/>
    <w:rsid w:val="0041308D"/>
    <w:rsid w:val="004138A1"/>
    <w:rsid w:val="00415095"/>
    <w:rsid w:val="00415D52"/>
    <w:rsid w:val="0042077D"/>
    <w:rsid w:val="004244F2"/>
    <w:rsid w:val="004265FC"/>
    <w:rsid w:val="00427A3E"/>
    <w:rsid w:val="00431F02"/>
    <w:rsid w:val="00435268"/>
    <w:rsid w:val="00435C6D"/>
    <w:rsid w:val="00436FD5"/>
    <w:rsid w:val="00441052"/>
    <w:rsid w:val="00441B55"/>
    <w:rsid w:val="00444D93"/>
    <w:rsid w:val="00445509"/>
    <w:rsid w:val="0044556A"/>
    <w:rsid w:val="00445C78"/>
    <w:rsid w:val="004461BB"/>
    <w:rsid w:val="00447743"/>
    <w:rsid w:val="004531BD"/>
    <w:rsid w:val="00453556"/>
    <w:rsid w:val="0045541D"/>
    <w:rsid w:val="00457CBE"/>
    <w:rsid w:val="00462F84"/>
    <w:rsid w:val="00465683"/>
    <w:rsid w:val="00465DA8"/>
    <w:rsid w:val="004663CD"/>
    <w:rsid w:val="0047217F"/>
    <w:rsid w:val="00473237"/>
    <w:rsid w:val="00475D04"/>
    <w:rsid w:val="004767FB"/>
    <w:rsid w:val="004777C8"/>
    <w:rsid w:val="004808C4"/>
    <w:rsid w:val="00480E89"/>
    <w:rsid w:val="00481F6F"/>
    <w:rsid w:val="00483741"/>
    <w:rsid w:val="0048535A"/>
    <w:rsid w:val="00491574"/>
    <w:rsid w:val="00494CA5"/>
    <w:rsid w:val="004968E2"/>
    <w:rsid w:val="00496DBC"/>
    <w:rsid w:val="00497B4B"/>
    <w:rsid w:val="00497C37"/>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D3B0C"/>
    <w:rsid w:val="004D3E6E"/>
    <w:rsid w:val="004D51DA"/>
    <w:rsid w:val="004D577C"/>
    <w:rsid w:val="004D57AE"/>
    <w:rsid w:val="004D5C92"/>
    <w:rsid w:val="004D63E2"/>
    <w:rsid w:val="004E0232"/>
    <w:rsid w:val="004E20D4"/>
    <w:rsid w:val="004E24F8"/>
    <w:rsid w:val="004E3688"/>
    <w:rsid w:val="004E4124"/>
    <w:rsid w:val="004E5A10"/>
    <w:rsid w:val="004E5EA6"/>
    <w:rsid w:val="004E6C32"/>
    <w:rsid w:val="004E753E"/>
    <w:rsid w:val="004F1F06"/>
    <w:rsid w:val="004F4A1C"/>
    <w:rsid w:val="004F4AE9"/>
    <w:rsid w:val="004F506B"/>
    <w:rsid w:val="004F5A59"/>
    <w:rsid w:val="004F5CF0"/>
    <w:rsid w:val="004F6C3F"/>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B60"/>
    <w:rsid w:val="00526BE3"/>
    <w:rsid w:val="00527B24"/>
    <w:rsid w:val="00527D70"/>
    <w:rsid w:val="005302BF"/>
    <w:rsid w:val="00530512"/>
    <w:rsid w:val="0053217E"/>
    <w:rsid w:val="00533360"/>
    <w:rsid w:val="005339E4"/>
    <w:rsid w:val="00533F11"/>
    <w:rsid w:val="005346B9"/>
    <w:rsid w:val="00534F7F"/>
    <w:rsid w:val="005400B5"/>
    <w:rsid w:val="00540BA3"/>
    <w:rsid w:val="00546818"/>
    <w:rsid w:val="00546BDE"/>
    <w:rsid w:val="00551A6E"/>
    <w:rsid w:val="005530CA"/>
    <w:rsid w:val="00554292"/>
    <w:rsid w:val="0055744F"/>
    <w:rsid w:val="005579C0"/>
    <w:rsid w:val="00560211"/>
    <w:rsid w:val="00560726"/>
    <w:rsid w:val="00560F66"/>
    <w:rsid w:val="00561795"/>
    <w:rsid w:val="005621D0"/>
    <w:rsid w:val="00564A7F"/>
    <w:rsid w:val="005665BB"/>
    <w:rsid w:val="005676CA"/>
    <w:rsid w:val="00572170"/>
    <w:rsid w:val="00572A01"/>
    <w:rsid w:val="00572E1A"/>
    <w:rsid w:val="0057564D"/>
    <w:rsid w:val="00575CA3"/>
    <w:rsid w:val="00582653"/>
    <w:rsid w:val="00582C6D"/>
    <w:rsid w:val="0058340C"/>
    <w:rsid w:val="00584543"/>
    <w:rsid w:val="00584FA7"/>
    <w:rsid w:val="00585DDE"/>
    <w:rsid w:val="00590279"/>
    <w:rsid w:val="005906D3"/>
    <w:rsid w:val="005920AF"/>
    <w:rsid w:val="00592A56"/>
    <w:rsid w:val="00592B15"/>
    <w:rsid w:val="00596B3F"/>
    <w:rsid w:val="00597205"/>
    <w:rsid w:val="00597AFF"/>
    <w:rsid w:val="005A0105"/>
    <w:rsid w:val="005A0EA2"/>
    <w:rsid w:val="005A15CC"/>
    <w:rsid w:val="005A31BA"/>
    <w:rsid w:val="005A3805"/>
    <w:rsid w:val="005A440B"/>
    <w:rsid w:val="005A504D"/>
    <w:rsid w:val="005A59DF"/>
    <w:rsid w:val="005A6124"/>
    <w:rsid w:val="005A7C80"/>
    <w:rsid w:val="005A7FCC"/>
    <w:rsid w:val="005B0680"/>
    <w:rsid w:val="005B1BBC"/>
    <w:rsid w:val="005B3E17"/>
    <w:rsid w:val="005B7C9F"/>
    <w:rsid w:val="005B7DE1"/>
    <w:rsid w:val="005C0289"/>
    <w:rsid w:val="005C0830"/>
    <w:rsid w:val="005C0B1B"/>
    <w:rsid w:val="005C2BDA"/>
    <w:rsid w:val="005C2CB8"/>
    <w:rsid w:val="005C2EB9"/>
    <w:rsid w:val="005C5526"/>
    <w:rsid w:val="005C55D8"/>
    <w:rsid w:val="005D1D11"/>
    <w:rsid w:val="005D322C"/>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1694"/>
    <w:rsid w:val="005F58DB"/>
    <w:rsid w:val="005F702B"/>
    <w:rsid w:val="006008E5"/>
    <w:rsid w:val="00601C0F"/>
    <w:rsid w:val="00605E5F"/>
    <w:rsid w:val="00611D77"/>
    <w:rsid w:val="00611DBF"/>
    <w:rsid w:val="006121BB"/>
    <w:rsid w:val="00613C6A"/>
    <w:rsid w:val="00620B1C"/>
    <w:rsid w:val="00621187"/>
    <w:rsid w:val="0062134E"/>
    <w:rsid w:val="00621DDD"/>
    <w:rsid w:val="0062459E"/>
    <w:rsid w:val="0062571F"/>
    <w:rsid w:val="00625CDB"/>
    <w:rsid w:val="006268CE"/>
    <w:rsid w:val="0062704A"/>
    <w:rsid w:val="00627EC5"/>
    <w:rsid w:val="00631D8A"/>
    <w:rsid w:val="00632075"/>
    <w:rsid w:val="00633068"/>
    <w:rsid w:val="006349E4"/>
    <w:rsid w:val="00635F26"/>
    <w:rsid w:val="00636103"/>
    <w:rsid w:val="006412AC"/>
    <w:rsid w:val="00641794"/>
    <w:rsid w:val="00643D9E"/>
    <w:rsid w:val="00644E86"/>
    <w:rsid w:val="0064629F"/>
    <w:rsid w:val="00647553"/>
    <w:rsid w:val="00650E7A"/>
    <w:rsid w:val="00651694"/>
    <w:rsid w:val="006527E0"/>
    <w:rsid w:val="00663696"/>
    <w:rsid w:val="00664767"/>
    <w:rsid w:val="00665404"/>
    <w:rsid w:val="00665487"/>
    <w:rsid w:val="006658D9"/>
    <w:rsid w:val="00665FBE"/>
    <w:rsid w:val="00672FB0"/>
    <w:rsid w:val="00682930"/>
    <w:rsid w:val="00682D9F"/>
    <w:rsid w:val="00683625"/>
    <w:rsid w:val="006839B9"/>
    <w:rsid w:val="00685152"/>
    <w:rsid w:val="00685FEF"/>
    <w:rsid w:val="006864F6"/>
    <w:rsid w:val="006929EB"/>
    <w:rsid w:val="00693A5A"/>
    <w:rsid w:val="00693E0C"/>
    <w:rsid w:val="00693E48"/>
    <w:rsid w:val="00695206"/>
    <w:rsid w:val="006A01FB"/>
    <w:rsid w:val="006A3734"/>
    <w:rsid w:val="006A757E"/>
    <w:rsid w:val="006A7EE1"/>
    <w:rsid w:val="006B0D79"/>
    <w:rsid w:val="006B0E2F"/>
    <w:rsid w:val="006B1703"/>
    <w:rsid w:val="006B6354"/>
    <w:rsid w:val="006B65E9"/>
    <w:rsid w:val="006B6E6C"/>
    <w:rsid w:val="006B7C7A"/>
    <w:rsid w:val="006C0358"/>
    <w:rsid w:val="006C21B8"/>
    <w:rsid w:val="006C2A69"/>
    <w:rsid w:val="006C2D7B"/>
    <w:rsid w:val="006C3AC6"/>
    <w:rsid w:val="006C56F9"/>
    <w:rsid w:val="006D048A"/>
    <w:rsid w:val="006D22B7"/>
    <w:rsid w:val="006D2E5D"/>
    <w:rsid w:val="006D312D"/>
    <w:rsid w:val="006D5629"/>
    <w:rsid w:val="006D623D"/>
    <w:rsid w:val="006D66BD"/>
    <w:rsid w:val="006D69F1"/>
    <w:rsid w:val="006E2C76"/>
    <w:rsid w:val="006E30BA"/>
    <w:rsid w:val="006E39E8"/>
    <w:rsid w:val="006E6D17"/>
    <w:rsid w:val="006E72C4"/>
    <w:rsid w:val="006E75C2"/>
    <w:rsid w:val="006F0615"/>
    <w:rsid w:val="006F1BFA"/>
    <w:rsid w:val="006F2A1B"/>
    <w:rsid w:val="006F3228"/>
    <w:rsid w:val="006F5E1E"/>
    <w:rsid w:val="006F71BF"/>
    <w:rsid w:val="006F723C"/>
    <w:rsid w:val="00700D41"/>
    <w:rsid w:val="00704710"/>
    <w:rsid w:val="0070508E"/>
    <w:rsid w:val="00705993"/>
    <w:rsid w:val="0070656E"/>
    <w:rsid w:val="00707FAE"/>
    <w:rsid w:val="00713743"/>
    <w:rsid w:val="00715EB9"/>
    <w:rsid w:val="007160A9"/>
    <w:rsid w:val="00716BDC"/>
    <w:rsid w:val="007206AD"/>
    <w:rsid w:val="00720EBF"/>
    <w:rsid w:val="00721363"/>
    <w:rsid w:val="00723A20"/>
    <w:rsid w:val="0072475B"/>
    <w:rsid w:val="007247D1"/>
    <w:rsid w:val="00724C36"/>
    <w:rsid w:val="00725289"/>
    <w:rsid w:val="007258DE"/>
    <w:rsid w:val="00725B19"/>
    <w:rsid w:val="00727C90"/>
    <w:rsid w:val="0073140C"/>
    <w:rsid w:val="00734255"/>
    <w:rsid w:val="007351DE"/>
    <w:rsid w:val="00735B87"/>
    <w:rsid w:val="00736917"/>
    <w:rsid w:val="007422B3"/>
    <w:rsid w:val="007444DC"/>
    <w:rsid w:val="00744D65"/>
    <w:rsid w:val="00745672"/>
    <w:rsid w:val="00746BCE"/>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57E"/>
    <w:rsid w:val="007708C1"/>
    <w:rsid w:val="0077283B"/>
    <w:rsid w:val="00772C8E"/>
    <w:rsid w:val="00773E70"/>
    <w:rsid w:val="00773E9F"/>
    <w:rsid w:val="007759E3"/>
    <w:rsid w:val="007765E8"/>
    <w:rsid w:val="00776823"/>
    <w:rsid w:val="00776B56"/>
    <w:rsid w:val="00777D93"/>
    <w:rsid w:val="0078126C"/>
    <w:rsid w:val="007823AE"/>
    <w:rsid w:val="007858D8"/>
    <w:rsid w:val="00785AB1"/>
    <w:rsid w:val="007864C6"/>
    <w:rsid w:val="00786EA7"/>
    <w:rsid w:val="00791CE5"/>
    <w:rsid w:val="00792959"/>
    <w:rsid w:val="00792CB9"/>
    <w:rsid w:val="00793C30"/>
    <w:rsid w:val="00793E7F"/>
    <w:rsid w:val="00795074"/>
    <w:rsid w:val="00796CF0"/>
    <w:rsid w:val="007A0977"/>
    <w:rsid w:val="007A2DC8"/>
    <w:rsid w:val="007A4070"/>
    <w:rsid w:val="007A5E10"/>
    <w:rsid w:val="007A6921"/>
    <w:rsid w:val="007A6BF5"/>
    <w:rsid w:val="007A7890"/>
    <w:rsid w:val="007B05C9"/>
    <w:rsid w:val="007B10D7"/>
    <w:rsid w:val="007B41F0"/>
    <w:rsid w:val="007B5892"/>
    <w:rsid w:val="007C0DF3"/>
    <w:rsid w:val="007C18DB"/>
    <w:rsid w:val="007C1DA5"/>
    <w:rsid w:val="007C32EA"/>
    <w:rsid w:val="007C3D7E"/>
    <w:rsid w:val="007C7B97"/>
    <w:rsid w:val="007D11C1"/>
    <w:rsid w:val="007D359E"/>
    <w:rsid w:val="007D5F13"/>
    <w:rsid w:val="007D5F3D"/>
    <w:rsid w:val="007D6071"/>
    <w:rsid w:val="007D7BE7"/>
    <w:rsid w:val="007E6694"/>
    <w:rsid w:val="007F0A20"/>
    <w:rsid w:val="007F1015"/>
    <w:rsid w:val="007F64CD"/>
    <w:rsid w:val="007F7966"/>
    <w:rsid w:val="0080181D"/>
    <w:rsid w:val="00801BEA"/>
    <w:rsid w:val="0080364C"/>
    <w:rsid w:val="008039AE"/>
    <w:rsid w:val="00807D0F"/>
    <w:rsid w:val="00812132"/>
    <w:rsid w:val="00813073"/>
    <w:rsid w:val="00815227"/>
    <w:rsid w:val="00815612"/>
    <w:rsid w:val="00817B90"/>
    <w:rsid w:val="008234E2"/>
    <w:rsid w:val="0082354E"/>
    <w:rsid w:val="008236BD"/>
    <w:rsid w:val="0082783C"/>
    <w:rsid w:val="008319FA"/>
    <w:rsid w:val="00831F6A"/>
    <w:rsid w:val="008347E1"/>
    <w:rsid w:val="00835101"/>
    <w:rsid w:val="00835F8E"/>
    <w:rsid w:val="0084013E"/>
    <w:rsid w:val="00840C99"/>
    <w:rsid w:val="0084120C"/>
    <w:rsid w:val="008415CB"/>
    <w:rsid w:val="00844CDB"/>
    <w:rsid w:val="00845E0D"/>
    <w:rsid w:val="008518FD"/>
    <w:rsid w:val="00852D31"/>
    <w:rsid w:val="00853819"/>
    <w:rsid w:val="00856233"/>
    <w:rsid w:val="008602D3"/>
    <w:rsid w:val="0086087E"/>
    <w:rsid w:val="008608ED"/>
    <w:rsid w:val="00860B8A"/>
    <w:rsid w:val="00860C0C"/>
    <w:rsid w:val="0086136A"/>
    <w:rsid w:val="00863E0E"/>
    <w:rsid w:val="008655A4"/>
    <w:rsid w:val="00867931"/>
    <w:rsid w:val="00867C86"/>
    <w:rsid w:val="0087147B"/>
    <w:rsid w:val="0087241E"/>
    <w:rsid w:val="00872631"/>
    <w:rsid w:val="00873F39"/>
    <w:rsid w:val="00874C8C"/>
    <w:rsid w:val="00874CB6"/>
    <w:rsid w:val="00876901"/>
    <w:rsid w:val="00880555"/>
    <w:rsid w:val="00880B2E"/>
    <w:rsid w:val="00880C55"/>
    <w:rsid w:val="00882519"/>
    <w:rsid w:val="00885FA3"/>
    <w:rsid w:val="00886F06"/>
    <w:rsid w:val="00887203"/>
    <w:rsid w:val="00887449"/>
    <w:rsid w:val="0089460D"/>
    <w:rsid w:val="00894EE5"/>
    <w:rsid w:val="008A114B"/>
    <w:rsid w:val="008A12F7"/>
    <w:rsid w:val="008A3879"/>
    <w:rsid w:val="008A4F47"/>
    <w:rsid w:val="008A53E0"/>
    <w:rsid w:val="008B01EF"/>
    <w:rsid w:val="008B139D"/>
    <w:rsid w:val="008B1A07"/>
    <w:rsid w:val="008B3606"/>
    <w:rsid w:val="008B43A6"/>
    <w:rsid w:val="008B50BE"/>
    <w:rsid w:val="008B5E95"/>
    <w:rsid w:val="008C01E6"/>
    <w:rsid w:val="008C053B"/>
    <w:rsid w:val="008C2096"/>
    <w:rsid w:val="008C2CFA"/>
    <w:rsid w:val="008C7493"/>
    <w:rsid w:val="008D11E8"/>
    <w:rsid w:val="008D1851"/>
    <w:rsid w:val="008D510B"/>
    <w:rsid w:val="008D53FE"/>
    <w:rsid w:val="008D7F6F"/>
    <w:rsid w:val="008E098C"/>
    <w:rsid w:val="008E4EA4"/>
    <w:rsid w:val="008E6069"/>
    <w:rsid w:val="008E6B95"/>
    <w:rsid w:val="008F0BA1"/>
    <w:rsid w:val="008F2C43"/>
    <w:rsid w:val="008F6B51"/>
    <w:rsid w:val="0090071D"/>
    <w:rsid w:val="00900D29"/>
    <w:rsid w:val="00903DCC"/>
    <w:rsid w:val="00912478"/>
    <w:rsid w:val="00914147"/>
    <w:rsid w:val="009147A8"/>
    <w:rsid w:val="009154BC"/>
    <w:rsid w:val="0091670F"/>
    <w:rsid w:val="00916C9E"/>
    <w:rsid w:val="0091751A"/>
    <w:rsid w:val="00917942"/>
    <w:rsid w:val="00917CEF"/>
    <w:rsid w:val="00920AB3"/>
    <w:rsid w:val="00921FDC"/>
    <w:rsid w:val="009233B3"/>
    <w:rsid w:val="009246FC"/>
    <w:rsid w:val="009248CC"/>
    <w:rsid w:val="00925121"/>
    <w:rsid w:val="009261B7"/>
    <w:rsid w:val="009273F0"/>
    <w:rsid w:val="009325D6"/>
    <w:rsid w:val="00932600"/>
    <w:rsid w:val="00932BCD"/>
    <w:rsid w:val="00933FBF"/>
    <w:rsid w:val="009356AC"/>
    <w:rsid w:val="00936444"/>
    <w:rsid w:val="0093682D"/>
    <w:rsid w:val="00936CAA"/>
    <w:rsid w:val="009374DA"/>
    <w:rsid w:val="00937DFB"/>
    <w:rsid w:val="00941BD0"/>
    <w:rsid w:val="009423A8"/>
    <w:rsid w:val="00942481"/>
    <w:rsid w:val="00944AF3"/>
    <w:rsid w:val="00951D61"/>
    <w:rsid w:val="009545C1"/>
    <w:rsid w:val="00954BD9"/>
    <w:rsid w:val="0096047C"/>
    <w:rsid w:val="009637D3"/>
    <w:rsid w:val="00964FF4"/>
    <w:rsid w:val="00965413"/>
    <w:rsid w:val="00967124"/>
    <w:rsid w:val="009708CC"/>
    <w:rsid w:val="00973B73"/>
    <w:rsid w:val="00973EAB"/>
    <w:rsid w:val="00975506"/>
    <w:rsid w:val="00975B85"/>
    <w:rsid w:val="00977A38"/>
    <w:rsid w:val="009815E5"/>
    <w:rsid w:val="009819AE"/>
    <w:rsid w:val="00982498"/>
    <w:rsid w:val="00983D43"/>
    <w:rsid w:val="00984020"/>
    <w:rsid w:val="0098452F"/>
    <w:rsid w:val="0098645A"/>
    <w:rsid w:val="0098692C"/>
    <w:rsid w:val="0098725B"/>
    <w:rsid w:val="00990ABD"/>
    <w:rsid w:val="009916F1"/>
    <w:rsid w:val="00991AEA"/>
    <w:rsid w:val="009937F1"/>
    <w:rsid w:val="00993EEF"/>
    <w:rsid w:val="00994EB6"/>
    <w:rsid w:val="00997B26"/>
    <w:rsid w:val="009A16A0"/>
    <w:rsid w:val="009A1ED9"/>
    <w:rsid w:val="009A218C"/>
    <w:rsid w:val="009A46A0"/>
    <w:rsid w:val="009A4738"/>
    <w:rsid w:val="009A6F0A"/>
    <w:rsid w:val="009A7B06"/>
    <w:rsid w:val="009B0258"/>
    <w:rsid w:val="009B04FE"/>
    <w:rsid w:val="009B3E7B"/>
    <w:rsid w:val="009B6164"/>
    <w:rsid w:val="009B7A20"/>
    <w:rsid w:val="009B7EAB"/>
    <w:rsid w:val="009C1269"/>
    <w:rsid w:val="009C3040"/>
    <w:rsid w:val="009C3E9C"/>
    <w:rsid w:val="009C47DC"/>
    <w:rsid w:val="009C676D"/>
    <w:rsid w:val="009C6AAB"/>
    <w:rsid w:val="009C6C8A"/>
    <w:rsid w:val="009D03EC"/>
    <w:rsid w:val="009D1401"/>
    <w:rsid w:val="009D14FF"/>
    <w:rsid w:val="009D1C58"/>
    <w:rsid w:val="009D31B9"/>
    <w:rsid w:val="009D4975"/>
    <w:rsid w:val="009D5E33"/>
    <w:rsid w:val="009D6310"/>
    <w:rsid w:val="009D7A10"/>
    <w:rsid w:val="009D7B12"/>
    <w:rsid w:val="009E0995"/>
    <w:rsid w:val="009E372D"/>
    <w:rsid w:val="009E49F3"/>
    <w:rsid w:val="009E4A36"/>
    <w:rsid w:val="009E4C62"/>
    <w:rsid w:val="009E4DA8"/>
    <w:rsid w:val="009E6BE5"/>
    <w:rsid w:val="009E7078"/>
    <w:rsid w:val="009E7090"/>
    <w:rsid w:val="009E70B7"/>
    <w:rsid w:val="009E72AD"/>
    <w:rsid w:val="009F1689"/>
    <w:rsid w:val="009F206F"/>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5C0F"/>
    <w:rsid w:val="00A07373"/>
    <w:rsid w:val="00A07CFE"/>
    <w:rsid w:val="00A10780"/>
    <w:rsid w:val="00A11F87"/>
    <w:rsid w:val="00A131C4"/>
    <w:rsid w:val="00A13B91"/>
    <w:rsid w:val="00A14FAA"/>
    <w:rsid w:val="00A15180"/>
    <w:rsid w:val="00A15686"/>
    <w:rsid w:val="00A16821"/>
    <w:rsid w:val="00A1729C"/>
    <w:rsid w:val="00A214EE"/>
    <w:rsid w:val="00A23ABE"/>
    <w:rsid w:val="00A26F5F"/>
    <w:rsid w:val="00A27121"/>
    <w:rsid w:val="00A27E6F"/>
    <w:rsid w:val="00A31EB1"/>
    <w:rsid w:val="00A31EF0"/>
    <w:rsid w:val="00A32219"/>
    <w:rsid w:val="00A34A61"/>
    <w:rsid w:val="00A35445"/>
    <w:rsid w:val="00A40AA2"/>
    <w:rsid w:val="00A42CBF"/>
    <w:rsid w:val="00A43348"/>
    <w:rsid w:val="00A44FA6"/>
    <w:rsid w:val="00A46BFE"/>
    <w:rsid w:val="00A47DBB"/>
    <w:rsid w:val="00A50B07"/>
    <w:rsid w:val="00A50D03"/>
    <w:rsid w:val="00A50DE3"/>
    <w:rsid w:val="00A51C04"/>
    <w:rsid w:val="00A5378C"/>
    <w:rsid w:val="00A54D9A"/>
    <w:rsid w:val="00A60F6C"/>
    <w:rsid w:val="00A62B16"/>
    <w:rsid w:val="00A63101"/>
    <w:rsid w:val="00A63667"/>
    <w:rsid w:val="00A63B11"/>
    <w:rsid w:val="00A64C9E"/>
    <w:rsid w:val="00A73D74"/>
    <w:rsid w:val="00A73F27"/>
    <w:rsid w:val="00A75184"/>
    <w:rsid w:val="00A75E6E"/>
    <w:rsid w:val="00A800C3"/>
    <w:rsid w:val="00A8206F"/>
    <w:rsid w:val="00A82197"/>
    <w:rsid w:val="00A838AD"/>
    <w:rsid w:val="00A851E5"/>
    <w:rsid w:val="00A87032"/>
    <w:rsid w:val="00A9116C"/>
    <w:rsid w:val="00A922FA"/>
    <w:rsid w:val="00A935F4"/>
    <w:rsid w:val="00A9494F"/>
    <w:rsid w:val="00A95979"/>
    <w:rsid w:val="00A95F35"/>
    <w:rsid w:val="00A977BE"/>
    <w:rsid w:val="00AA05E8"/>
    <w:rsid w:val="00AA06C4"/>
    <w:rsid w:val="00AA079B"/>
    <w:rsid w:val="00AA311A"/>
    <w:rsid w:val="00AB09ED"/>
    <w:rsid w:val="00AB134C"/>
    <w:rsid w:val="00AB157A"/>
    <w:rsid w:val="00AB3254"/>
    <w:rsid w:val="00AB3CEA"/>
    <w:rsid w:val="00AB4A15"/>
    <w:rsid w:val="00AB6689"/>
    <w:rsid w:val="00AB789A"/>
    <w:rsid w:val="00AC0A08"/>
    <w:rsid w:val="00AC2555"/>
    <w:rsid w:val="00AC334C"/>
    <w:rsid w:val="00AC7B86"/>
    <w:rsid w:val="00AD1EA1"/>
    <w:rsid w:val="00AD2173"/>
    <w:rsid w:val="00AD278C"/>
    <w:rsid w:val="00AD40BF"/>
    <w:rsid w:val="00AD670F"/>
    <w:rsid w:val="00AE087D"/>
    <w:rsid w:val="00AE0905"/>
    <w:rsid w:val="00AE3B36"/>
    <w:rsid w:val="00AE4692"/>
    <w:rsid w:val="00AE5813"/>
    <w:rsid w:val="00AE592D"/>
    <w:rsid w:val="00AF1A75"/>
    <w:rsid w:val="00AF21D6"/>
    <w:rsid w:val="00AF2DA8"/>
    <w:rsid w:val="00AF771D"/>
    <w:rsid w:val="00B015E7"/>
    <w:rsid w:val="00B0358F"/>
    <w:rsid w:val="00B049F8"/>
    <w:rsid w:val="00B04C35"/>
    <w:rsid w:val="00B05336"/>
    <w:rsid w:val="00B05D58"/>
    <w:rsid w:val="00B07611"/>
    <w:rsid w:val="00B1032E"/>
    <w:rsid w:val="00B1131E"/>
    <w:rsid w:val="00B113BF"/>
    <w:rsid w:val="00B122C1"/>
    <w:rsid w:val="00B13524"/>
    <w:rsid w:val="00B150CB"/>
    <w:rsid w:val="00B16DC1"/>
    <w:rsid w:val="00B20563"/>
    <w:rsid w:val="00B22FD7"/>
    <w:rsid w:val="00B24466"/>
    <w:rsid w:val="00B24A17"/>
    <w:rsid w:val="00B30273"/>
    <w:rsid w:val="00B404A9"/>
    <w:rsid w:val="00B40584"/>
    <w:rsid w:val="00B40AA4"/>
    <w:rsid w:val="00B4407A"/>
    <w:rsid w:val="00B44BB2"/>
    <w:rsid w:val="00B44BB3"/>
    <w:rsid w:val="00B45074"/>
    <w:rsid w:val="00B46F83"/>
    <w:rsid w:val="00B51EA8"/>
    <w:rsid w:val="00B52128"/>
    <w:rsid w:val="00B526E8"/>
    <w:rsid w:val="00B527DF"/>
    <w:rsid w:val="00B5428B"/>
    <w:rsid w:val="00B54D35"/>
    <w:rsid w:val="00B568F5"/>
    <w:rsid w:val="00B6045A"/>
    <w:rsid w:val="00B60FD4"/>
    <w:rsid w:val="00B61496"/>
    <w:rsid w:val="00B61938"/>
    <w:rsid w:val="00B6226F"/>
    <w:rsid w:val="00B657CA"/>
    <w:rsid w:val="00B70751"/>
    <w:rsid w:val="00B718BA"/>
    <w:rsid w:val="00B73EC8"/>
    <w:rsid w:val="00B75A9B"/>
    <w:rsid w:val="00B76BD0"/>
    <w:rsid w:val="00B77ACE"/>
    <w:rsid w:val="00B77C94"/>
    <w:rsid w:val="00B8163B"/>
    <w:rsid w:val="00B82DE0"/>
    <w:rsid w:val="00B83744"/>
    <w:rsid w:val="00B84CF8"/>
    <w:rsid w:val="00B87BFF"/>
    <w:rsid w:val="00B901D1"/>
    <w:rsid w:val="00B9069A"/>
    <w:rsid w:val="00B91BC5"/>
    <w:rsid w:val="00B92670"/>
    <w:rsid w:val="00B92B21"/>
    <w:rsid w:val="00B92FB0"/>
    <w:rsid w:val="00B93AF1"/>
    <w:rsid w:val="00B95416"/>
    <w:rsid w:val="00B95995"/>
    <w:rsid w:val="00BA2DC7"/>
    <w:rsid w:val="00BA40A7"/>
    <w:rsid w:val="00BA51BA"/>
    <w:rsid w:val="00BA544B"/>
    <w:rsid w:val="00BA5C18"/>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69AE"/>
    <w:rsid w:val="00BD6E08"/>
    <w:rsid w:val="00BE035B"/>
    <w:rsid w:val="00BE0626"/>
    <w:rsid w:val="00BE29DF"/>
    <w:rsid w:val="00BE69F4"/>
    <w:rsid w:val="00BE7B6E"/>
    <w:rsid w:val="00BE7F0D"/>
    <w:rsid w:val="00BF1886"/>
    <w:rsid w:val="00BF323D"/>
    <w:rsid w:val="00BF526E"/>
    <w:rsid w:val="00C00D56"/>
    <w:rsid w:val="00C012B2"/>
    <w:rsid w:val="00C02640"/>
    <w:rsid w:val="00C056B0"/>
    <w:rsid w:val="00C07D35"/>
    <w:rsid w:val="00C07DF2"/>
    <w:rsid w:val="00C10496"/>
    <w:rsid w:val="00C10D0F"/>
    <w:rsid w:val="00C124A6"/>
    <w:rsid w:val="00C12910"/>
    <w:rsid w:val="00C13516"/>
    <w:rsid w:val="00C139E4"/>
    <w:rsid w:val="00C16292"/>
    <w:rsid w:val="00C1644F"/>
    <w:rsid w:val="00C211F4"/>
    <w:rsid w:val="00C2193C"/>
    <w:rsid w:val="00C2250F"/>
    <w:rsid w:val="00C22AA4"/>
    <w:rsid w:val="00C231ED"/>
    <w:rsid w:val="00C24311"/>
    <w:rsid w:val="00C24EEE"/>
    <w:rsid w:val="00C2561A"/>
    <w:rsid w:val="00C2710C"/>
    <w:rsid w:val="00C2731C"/>
    <w:rsid w:val="00C2775D"/>
    <w:rsid w:val="00C30B8F"/>
    <w:rsid w:val="00C3360E"/>
    <w:rsid w:val="00C33BB6"/>
    <w:rsid w:val="00C344D7"/>
    <w:rsid w:val="00C35305"/>
    <w:rsid w:val="00C35F18"/>
    <w:rsid w:val="00C406C9"/>
    <w:rsid w:val="00C4164D"/>
    <w:rsid w:val="00C41F27"/>
    <w:rsid w:val="00C423DD"/>
    <w:rsid w:val="00C44E2D"/>
    <w:rsid w:val="00C55789"/>
    <w:rsid w:val="00C55AFE"/>
    <w:rsid w:val="00C60563"/>
    <w:rsid w:val="00C60862"/>
    <w:rsid w:val="00C62371"/>
    <w:rsid w:val="00C66798"/>
    <w:rsid w:val="00C66C68"/>
    <w:rsid w:val="00C701F2"/>
    <w:rsid w:val="00C7060D"/>
    <w:rsid w:val="00C70A39"/>
    <w:rsid w:val="00C71B67"/>
    <w:rsid w:val="00C73DB8"/>
    <w:rsid w:val="00C74967"/>
    <w:rsid w:val="00C752F4"/>
    <w:rsid w:val="00C76D07"/>
    <w:rsid w:val="00C80F5A"/>
    <w:rsid w:val="00C8147B"/>
    <w:rsid w:val="00C83141"/>
    <w:rsid w:val="00C836EB"/>
    <w:rsid w:val="00C84879"/>
    <w:rsid w:val="00C8759C"/>
    <w:rsid w:val="00C907F4"/>
    <w:rsid w:val="00C90C6C"/>
    <w:rsid w:val="00C92B19"/>
    <w:rsid w:val="00C92C4C"/>
    <w:rsid w:val="00C92E6D"/>
    <w:rsid w:val="00C9310D"/>
    <w:rsid w:val="00C93DAB"/>
    <w:rsid w:val="00C9411C"/>
    <w:rsid w:val="00C95ACB"/>
    <w:rsid w:val="00C96AD6"/>
    <w:rsid w:val="00C97433"/>
    <w:rsid w:val="00CA03CC"/>
    <w:rsid w:val="00CA0508"/>
    <w:rsid w:val="00CA0599"/>
    <w:rsid w:val="00CA1875"/>
    <w:rsid w:val="00CA1881"/>
    <w:rsid w:val="00CA24C6"/>
    <w:rsid w:val="00CA3231"/>
    <w:rsid w:val="00CA3D23"/>
    <w:rsid w:val="00CA4523"/>
    <w:rsid w:val="00CA5583"/>
    <w:rsid w:val="00CA67D5"/>
    <w:rsid w:val="00CB3EB2"/>
    <w:rsid w:val="00CB3EB4"/>
    <w:rsid w:val="00CB5B8C"/>
    <w:rsid w:val="00CC0D4C"/>
    <w:rsid w:val="00CC54CE"/>
    <w:rsid w:val="00CC551E"/>
    <w:rsid w:val="00CC642B"/>
    <w:rsid w:val="00CD2B6D"/>
    <w:rsid w:val="00CD4F4E"/>
    <w:rsid w:val="00CD4FE2"/>
    <w:rsid w:val="00CD7C7C"/>
    <w:rsid w:val="00CD7EFF"/>
    <w:rsid w:val="00CE1666"/>
    <w:rsid w:val="00CE42FA"/>
    <w:rsid w:val="00CE43A6"/>
    <w:rsid w:val="00CE590D"/>
    <w:rsid w:val="00CE766C"/>
    <w:rsid w:val="00CF0936"/>
    <w:rsid w:val="00CF1B16"/>
    <w:rsid w:val="00CF1BB9"/>
    <w:rsid w:val="00CF2672"/>
    <w:rsid w:val="00CF28EA"/>
    <w:rsid w:val="00CF2AAA"/>
    <w:rsid w:val="00CF33E4"/>
    <w:rsid w:val="00CF3A18"/>
    <w:rsid w:val="00CF445C"/>
    <w:rsid w:val="00CF50FB"/>
    <w:rsid w:val="00CF65CA"/>
    <w:rsid w:val="00D00AB2"/>
    <w:rsid w:val="00D039CE"/>
    <w:rsid w:val="00D03AB9"/>
    <w:rsid w:val="00D0536F"/>
    <w:rsid w:val="00D10CE4"/>
    <w:rsid w:val="00D1391A"/>
    <w:rsid w:val="00D1637C"/>
    <w:rsid w:val="00D165A1"/>
    <w:rsid w:val="00D20368"/>
    <w:rsid w:val="00D21635"/>
    <w:rsid w:val="00D2213C"/>
    <w:rsid w:val="00D22404"/>
    <w:rsid w:val="00D22F70"/>
    <w:rsid w:val="00D25E45"/>
    <w:rsid w:val="00D279E8"/>
    <w:rsid w:val="00D300F2"/>
    <w:rsid w:val="00D321F9"/>
    <w:rsid w:val="00D32346"/>
    <w:rsid w:val="00D3282F"/>
    <w:rsid w:val="00D35388"/>
    <w:rsid w:val="00D354E7"/>
    <w:rsid w:val="00D40083"/>
    <w:rsid w:val="00D41E4C"/>
    <w:rsid w:val="00D44B79"/>
    <w:rsid w:val="00D4543F"/>
    <w:rsid w:val="00D45C9B"/>
    <w:rsid w:val="00D468CB"/>
    <w:rsid w:val="00D473B5"/>
    <w:rsid w:val="00D47C87"/>
    <w:rsid w:val="00D5013D"/>
    <w:rsid w:val="00D5105A"/>
    <w:rsid w:val="00D533B9"/>
    <w:rsid w:val="00D539E6"/>
    <w:rsid w:val="00D5581E"/>
    <w:rsid w:val="00D55A97"/>
    <w:rsid w:val="00D57F7F"/>
    <w:rsid w:val="00D60ECA"/>
    <w:rsid w:val="00D617DD"/>
    <w:rsid w:val="00D64C19"/>
    <w:rsid w:val="00D65E6D"/>
    <w:rsid w:val="00D66B93"/>
    <w:rsid w:val="00D66D17"/>
    <w:rsid w:val="00D67A4C"/>
    <w:rsid w:val="00D737D6"/>
    <w:rsid w:val="00D738AE"/>
    <w:rsid w:val="00D73F3D"/>
    <w:rsid w:val="00D74A88"/>
    <w:rsid w:val="00D75349"/>
    <w:rsid w:val="00D754C7"/>
    <w:rsid w:val="00D75601"/>
    <w:rsid w:val="00D7560D"/>
    <w:rsid w:val="00D76C88"/>
    <w:rsid w:val="00D76EAD"/>
    <w:rsid w:val="00D8205F"/>
    <w:rsid w:val="00D835DA"/>
    <w:rsid w:val="00D83C91"/>
    <w:rsid w:val="00D85E92"/>
    <w:rsid w:val="00D8632F"/>
    <w:rsid w:val="00D8691E"/>
    <w:rsid w:val="00D90EFC"/>
    <w:rsid w:val="00D91CBA"/>
    <w:rsid w:val="00D91CF4"/>
    <w:rsid w:val="00D9399A"/>
    <w:rsid w:val="00D94E8A"/>
    <w:rsid w:val="00D9544D"/>
    <w:rsid w:val="00D97701"/>
    <w:rsid w:val="00DA04CF"/>
    <w:rsid w:val="00DA5FAE"/>
    <w:rsid w:val="00DA6019"/>
    <w:rsid w:val="00DA6D38"/>
    <w:rsid w:val="00DB0A55"/>
    <w:rsid w:val="00DB0B4F"/>
    <w:rsid w:val="00DB3D74"/>
    <w:rsid w:val="00DB3E8A"/>
    <w:rsid w:val="00DB4DA0"/>
    <w:rsid w:val="00DB59FE"/>
    <w:rsid w:val="00DB7A6F"/>
    <w:rsid w:val="00DB7BF3"/>
    <w:rsid w:val="00DC052E"/>
    <w:rsid w:val="00DC1A3C"/>
    <w:rsid w:val="00DC24FA"/>
    <w:rsid w:val="00DC48E8"/>
    <w:rsid w:val="00DC7036"/>
    <w:rsid w:val="00DD1287"/>
    <w:rsid w:val="00DD3280"/>
    <w:rsid w:val="00DD349B"/>
    <w:rsid w:val="00DD3E5A"/>
    <w:rsid w:val="00DD4675"/>
    <w:rsid w:val="00DD54A1"/>
    <w:rsid w:val="00DD7283"/>
    <w:rsid w:val="00DD763B"/>
    <w:rsid w:val="00DE011A"/>
    <w:rsid w:val="00DE0E5A"/>
    <w:rsid w:val="00DE1761"/>
    <w:rsid w:val="00DE1CB3"/>
    <w:rsid w:val="00DE224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5BB"/>
    <w:rsid w:val="00E03932"/>
    <w:rsid w:val="00E04D7E"/>
    <w:rsid w:val="00E04F52"/>
    <w:rsid w:val="00E05848"/>
    <w:rsid w:val="00E05971"/>
    <w:rsid w:val="00E070B0"/>
    <w:rsid w:val="00E113E2"/>
    <w:rsid w:val="00E13F25"/>
    <w:rsid w:val="00E15B48"/>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5CFB"/>
    <w:rsid w:val="00E46218"/>
    <w:rsid w:val="00E4721F"/>
    <w:rsid w:val="00E5123C"/>
    <w:rsid w:val="00E51263"/>
    <w:rsid w:val="00E52A4D"/>
    <w:rsid w:val="00E52D3E"/>
    <w:rsid w:val="00E530BB"/>
    <w:rsid w:val="00E53DBE"/>
    <w:rsid w:val="00E5606B"/>
    <w:rsid w:val="00E56F73"/>
    <w:rsid w:val="00E61EAA"/>
    <w:rsid w:val="00E61EBE"/>
    <w:rsid w:val="00E630A1"/>
    <w:rsid w:val="00E646C0"/>
    <w:rsid w:val="00E6620A"/>
    <w:rsid w:val="00E70523"/>
    <w:rsid w:val="00E70C81"/>
    <w:rsid w:val="00E72DE6"/>
    <w:rsid w:val="00E758D3"/>
    <w:rsid w:val="00E80DB7"/>
    <w:rsid w:val="00E81786"/>
    <w:rsid w:val="00E81A6A"/>
    <w:rsid w:val="00E834DA"/>
    <w:rsid w:val="00E846F6"/>
    <w:rsid w:val="00E858C4"/>
    <w:rsid w:val="00E859C9"/>
    <w:rsid w:val="00E860F7"/>
    <w:rsid w:val="00E86C45"/>
    <w:rsid w:val="00E94997"/>
    <w:rsid w:val="00E96F48"/>
    <w:rsid w:val="00EA1BED"/>
    <w:rsid w:val="00EA232F"/>
    <w:rsid w:val="00EA25B2"/>
    <w:rsid w:val="00EA53A2"/>
    <w:rsid w:val="00EA60D5"/>
    <w:rsid w:val="00EA7220"/>
    <w:rsid w:val="00EB0459"/>
    <w:rsid w:val="00EB068C"/>
    <w:rsid w:val="00EB1138"/>
    <w:rsid w:val="00EB2CA2"/>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3F00"/>
    <w:rsid w:val="00ED4E99"/>
    <w:rsid w:val="00ED4F4E"/>
    <w:rsid w:val="00ED5378"/>
    <w:rsid w:val="00ED7043"/>
    <w:rsid w:val="00EE061C"/>
    <w:rsid w:val="00EE0AA3"/>
    <w:rsid w:val="00EE0F9B"/>
    <w:rsid w:val="00EE1BA2"/>
    <w:rsid w:val="00EE3E2F"/>
    <w:rsid w:val="00EE41D2"/>
    <w:rsid w:val="00EE4613"/>
    <w:rsid w:val="00EE7B4F"/>
    <w:rsid w:val="00EF0155"/>
    <w:rsid w:val="00EF263F"/>
    <w:rsid w:val="00EF33ED"/>
    <w:rsid w:val="00EF5B4A"/>
    <w:rsid w:val="00EF7B52"/>
    <w:rsid w:val="00F003E4"/>
    <w:rsid w:val="00F01A5A"/>
    <w:rsid w:val="00F01D5B"/>
    <w:rsid w:val="00F04384"/>
    <w:rsid w:val="00F0590C"/>
    <w:rsid w:val="00F11798"/>
    <w:rsid w:val="00F12C8C"/>
    <w:rsid w:val="00F1304C"/>
    <w:rsid w:val="00F16A56"/>
    <w:rsid w:val="00F21126"/>
    <w:rsid w:val="00F23E6C"/>
    <w:rsid w:val="00F248A3"/>
    <w:rsid w:val="00F24CD3"/>
    <w:rsid w:val="00F26C73"/>
    <w:rsid w:val="00F26F9B"/>
    <w:rsid w:val="00F30106"/>
    <w:rsid w:val="00F327FF"/>
    <w:rsid w:val="00F328FE"/>
    <w:rsid w:val="00F35E02"/>
    <w:rsid w:val="00F37809"/>
    <w:rsid w:val="00F37E05"/>
    <w:rsid w:val="00F4014C"/>
    <w:rsid w:val="00F410C0"/>
    <w:rsid w:val="00F417CF"/>
    <w:rsid w:val="00F44948"/>
    <w:rsid w:val="00F459AD"/>
    <w:rsid w:val="00F462EF"/>
    <w:rsid w:val="00F46883"/>
    <w:rsid w:val="00F51861"/>
    <w:rsid w:val="00F52DF1"/>
    <w:rsid w:val="00F5494E"/>
    <w:rsid w:val="00F54EE2"/>
    <w:rsid w:val="00F56535"/>
    <w:rsid w:val="00F56C1C"/>
    <w:rsid w:val="00F573C8"/>
    <w:rsid w:val="00F615C6"/>
    <w:rsid w:val="00F622B7"/>
    <w:rsid w:val="00F62A4C"/>
    <w:rsid w:val="00F65A53"/>
    <w:rsid w:val="00F66CB9"/>
    <w:rsid w:val="00F67EEC"/>
    <w:rsid w:val="00F67F04"/>
    <w:rsid w:val="00F70A85"/>
    <w:rsid w:val="00F7367B"/>
    <w:rsid w:val="00F76083"/>
    <w:rsid w:val="00F76139"/>
    <w:rsid w:val="00F76EC4"/>
    <w:rsid w:val="00F77048"/>
    <w:rsid w:val="00F77C53"/>
    <w:rsid w:val="00F805D0"/>
    <w:rsid w:val="00F82262"/>
    <w:rsid w:val="00F823FA"/>
    <w:rsid w:val="00F8387A"/>
    <w:rsid w:val="00F84F62"/>
    <w:rsid w:val="00F85B27"/>
    <w:rsid w:val="00F90054"/>
    <w:rsid w:val="00F922EC"/>
    <w:rsid w:val="00F92CCA"/>
    <w:rsid w:val="00F941FE"/>
    <w:rsid w:val="00F95EDC"/>
    <w:rsid w:val="00FA0491"/>
    <w:rsid w:val="00FA1719"/>
    <w:rsid w:val="00FA2B47"/>
    <w:rsid w:val="00FA4EE8"/>
    <w:rsid w:val="00FA5F2B"/>
    <w:rsid w:val="00FB4262"/>
    <w:rsid w:val="00FB6D3C"/>
    <w:rsid w:val="00FB7EE4"/>
    <w:rsid w:val="00FC01FB"/>
    <w:rsid w:val="00FC2E22"/>
    <w:rsid w:val="00FC514A"/>
    <w:rsid w:val="00FC5405"/>
    <w:rsid w:val="00FD01F5"/>
    <w:rsid w:val="00FD2D9D"/>
    <w:rsid w:val="00FD3BB1"/>
    <w:rsid w:val="00FD4AE5"/>
    <w:rsid w:val="00FD586D"/>
    <w:rsid w:val="00FE0A7A"/>
    <w:rsid w:val="00FE28FD"/>
    <w:rsid w:val="00FE2CCA"/>
    <w:rsid w:val="00FE4480"/>
    <w:rsid w:val="00FE50A6"/>
    <w:rsid w:val="00FE55A6"/>
    <w:rsid w:val="00FE5C23"/>
    <w:rsid w:val="00FE6F2D"/>
    <w:rsid w:val="00FF095F"/>
    <w:rsid w:val="00FF2B5B"/>
    <w:rsid w:val="00FF2BE8"/>
    <w:rsid w:val="00FF483E"/>
    <w:rsid w:val="00FF4D50"/>
    <w:rsid w:val="00FF5995"/>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en.wikipedia.org/wiki/Colorectal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ainder.org/2011/09/05/fdr-corrected-fdr-adjusted-p-valu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rb.ucsd.edu/"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FB6E4-F858-4CF3-80C7-B02A28A1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16</Pages>
  <Words>10338</Words>
  <Characters>58928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83</cp:revision>
  <cp:lastPrinted>2016-08-22T17:17:00Z</cp:lastPrinted>
  <dcterms:created xsi:type="dcterms:W3CDTF">2016-11-21T20:14:00Z</dcterms:created>
  <dcterms:modified xsi:type="dcterms:W3CDTF">2016-11-25T11:14:00Z</dcterms:modified>
</cp:coreProperties>
</file>