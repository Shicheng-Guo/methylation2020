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44945" w14:textId="35260D05" w:rsidR="002E59F5" w:rsidRPr="009627C7" w:rsidRDefault="002E59F5" w:rsidP="002E59F5">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0000"/>
        </w:rPr>
        <w:t>We thank both referees for th</w:t>
      </w:r>
      <w:r>
        <w:rPr>
          <w:rFonts w:ascii="Calibri" w:eastAsia="Times New Roman" w:hAnsi="Calibri" w:cs="Calibri"/>
          <w:color w:val="000000"/>
        </w:rPr>
        <w:t>eir positive comments and useful suggestions for improving</w:t>
      </w:r>
      <w:r w:rsidRPr="009627C7">
        <w:rPr>
          <w:rFonts w:ascii="Calibri" w:eastAsia="Times New Roman" w:hAnsi="Calibri" w:cs="Calibri"/>
          <w:color w:val="000000"/>
        </w:rPr>
        <w:t xml:space="preserve"> our manuscript. We were pleased to see that the referees found no major issue with our manuscript</w:t>
      </w:r>
      <w:r w:rsidR="003903DF">
        <w:rPr>
          <w:rFonts w:ascii="Calibri" w:eastAsia="Times New Roman" w:hAnsi="Calibri" w:cs="Calibri"/>
          <w:color w:val="000000"/>
        </w:rPr>
        <w:t>. Additionally, t</w:t>
      </w:r>
      <w:r>
        <w:rPr>
          <w:rFonts w:ascii="Calibri" w:eastAsia="Times New Roman" w:hAnsi="Calibri" w:cs="Calibri"/>
          <w:color w:val="000000"/>
        </w:rPr>
        <w:t xml:space="preserve">hey raised </w:t>
      </w:r>
      <w:r w:rsidRPr="009627C7">
        <w:rPr>
          <w:rFonts w:ascii="Calibri" w:eastAsia="Times New Roman" w:hAnsi="Calibri" w:cs="Calibri"/>
          <w:color w:val="000000"/>
        </w:rPr>
        <w:t xml:space="preserve">important questions and suggested a reasonable number of analyses to address those questions. </w:t>
      </w:r>
    </w:p>
    <w:p w14:paraId="6ECBB96D" w14:textId="7AA1990D" w:rsidR="002E59F5" w:rsidRDefault="002E59F5" w:rsidP="002E59F5">
      <w:pPr>
        <w:spacing w:line="240" w:lineRule="auto"/>
        <w:rPr>
          <w:rFonts w:ascii="Calibri" w:eastAsia="Times New Roman" w:hAnsi="Calibri" w:cs="Calibri"/>
          <w:color w:val="000000"/>
        </w:rPr>
      </w:pPr>
      <w:r w:rsidRPr="009627C7">
        <w:rPr>
          <w:rFonts w:ascii="Calibri" w:eastAsia="Times New Roman" w:hAnsi="Calibri" w:cs="Calibri"/>
          <w:color w:val="000000"/>
        </w:rPr>
        <w:t xml:space="preserve">In particular, both referees wrote positively about our cancer detection methodology via </w:t>
      </w:r>
      <w:proofErr w:type="spellStart"/>
      <w:r w:rsidRPr="009627C7">
        <w:rPr>
          <w:rFonts w:ascii="Calibri" w:eastAsia="Times New Roman" w:hAnsi="Calibri" w:cs="Calibri"/>
          <w:color w:val="000000"/>
        </w:rPr>
        <w:t>cfDNA</w:t>
      </w:r>
      <w:proofErr w:type="spellEnd"/>
      <w:r w:rsidRPr="009627C7">
        <w:rPr>
          <w:rFonts w:ascii="Calibri" w:eastAsia="Times New Roman" w:hAnsi="Calibri" w:cs="Calibri"/>
          <w:color w:val="000000"/>
        </w:rPr>
        <w:t xml:space="preserve"> and asked </w:t>
      </w:r>
      <w:r>
        <w:rPr>
          <w:rFonts w:ascii="Calibri" w:eastAsia="Times New Roman" w:hAnsi="Calibri" w:cs="Calibri"/>
          <w:color w:val="000000"/>
        </w:rPr>
        <w:t>that more clinical information for</w:t>
      </w:r>
      <w:r w:rsidRPr="009627C7">
        <w:rPr>
          <w:rFonts w:ascii="Calibri" w:eastAsia="Times New Roman" w:hAnsi="Calibri" w:cs="Calibri"/>
          <w:color w:val="000000"/>
        </w:rPr>
        <w:t xml:space="preserve"> the 59 cancer patient samples</w:t>
      </w:r>
      <w:r>
        <w:rPr>
          <w:rFonts w:ascii="Calibri" w:eastAsia="Times New Roman" w:hAnsi="Calibri" w:cs="Calibri"/>
          <w:color w:val="000000"/>
        </w:rPr>
        <w:t xml:space="preserve"> be provided</w:t>
      </w:r>
      <w:r w:rsidRPr="009627C7">
        <w:rPr>
          <w:rFonts w:ascii="Calibri" w:eastAsia="Times New Roman" w:hAnsi="Calibri" w:cs="Calibri"/>
          <w:color w:val="000000"/>
        </w:rPr>
        <w:t xml:space="preserve">. We agree with the referees that this information would be helpful to </w:t>
      </w:r>
      <w:r w:rsidR="003903DF">
        <w:rPr>
          <w:rFonts w:ascii="Calibri" w:eastAsia="Times New Roman" w:hAnsi="Calibri" w:cs="Calibri"/>
          <w:color w:val="000000"/>
        </w:rPr>
        <w:t>understanding</w:t>
      </w:r>
      <w:r w:rsidRPr="009627C7">
        <w:rPr>
          <w:rFonts w:ascii="Calibri" w:eastAsia="Times New Roman" w:hAnsi="Calibri" w:cs="Calibri"/>
          <w:color w:val="000000"/>
        </w:rPr>
        <w:t xml:space="preserve"> how our method could be applied in a clinical setting. However, this work was a proof of concept and we had very limited access to samples and clinical information about each sample. Ideally, the variabilities among the patient samples that we observed could be better understood through stratification of the patient samples, and in a larger study with many more samples. Nonetheless, this work demonstrated that it is feasible to utilize </w:t>
      </w:r>
      <w:proofErr w:type="spellStart"/>
      <w:r w:rsidRPr="009627C7">
        <w:rPr>
          <w:rFonts w:ascii="Calibri" w:eastAsia="Times New Roman" w:hAnsi="Calibri" w:cs="Calibri"/>
          <w:color w:val="000000"/>
        </w:rPr>
        <w:t>cfDNA</w:t>
      </w:r>
      <w:proofErr w:type="spellEnd"/>
      <w:r w:rsidRPr="009627C7">
        <w:rPr>
          <w:rFonts w:ascii="Calibri" w:eastAsia="Times New Roman" w:hAnsi="Calibri" w:cs="Calibri"/>
          <w:color w:val="000000"/>
        </w:rPr>
        <w:t xml:space="preserve"> to detect cancer in patients with good specificity and sensitivity. Fur</w:t>
      </w:r>
      <w:r>
        <w:rPr>
          <w:rFonts w:ascii="Calibri" w:eastAsia="Times New Roman" w:hAnsi="Calibri" w:cs="Calibri"/>
          <w:color w:val="000000"/>
        </w:rPr>
        <w:t>thermore, we’ve identified potential areas</w:t>
      </w:r>
      <w:r w:rsidRPr="009627C7">
        <w:rPr>
          <w:rFonts w:ascii="Calibri" w:eastAsia="Times New Roman" w:hAnsi="Calibri" w:cs="Calibri"/>
          <w:color w:val="000000"/>
        </w:rPr>
        <w:t xml:space="preserve"> where technical improvements </w:t>
      </w:r>
      <w:r>
        <w:rPr>
          <w:rFonts w:ascii="Calibri" w:eastAsia="Times New Roman" w:hAnsi="Calibri" w:cs="Calibri"/>
          <w:color w:val="000000"/>
        </w:rPr>
        <w:t xml:space="preserve">toward creating </w:t>
      </w:r>
      <w:r w:rsidRPr="009627C7">
        <w:rPr>
          <w:rFonts w:ascii="Calibri" w:eastAsia="Times New Roman" w:hAnsi="Calibri" w:cs="Calibri"/>
          <w:color w:val="000000"/>
        </w:rPr>
        <w:t xml:space="preserve">higher complexity sequencing libraries from </w:t>
      </w:r>
      <w:proofErr w:type="spellStart"/>
      <w:r w:rsidRPr="009627C7">
        <w:rPr>
          <w:rFonts w:ascii="Calibri" w:eastAsia="Times New Roman" w:hAnsi="Calibri" w:cs="Calibri"/>
          <w:color w:val="000000"/>
        </w:rPr>
        <w:t>cfDNA</w:t>
      </w:r>
      <w:proofErr w:type="spellEnd"/>
      <w:r w:rsidRPr="009627C7">
        <w:rPr>
          <w:rFonts w:ascii="Calibri" w:eastAsia="Times New Roman" w:hAnsi="Calibri" w:cs="Calibri"/>
          <w:color w:val="000000"/>
        </w:rPr>
        <w:t xml:space="preserve"> samples will help bring us closer to clinical usage.</w:t>
      </w:r>
    </w:p>
    <w:p w14:paraId="189570E1" w14:textId="51009990" w:rsidR="002E59F5" w:rsidRPr="009627C7" w:rsidRDefault="002E59F5" w:rsidP="002E59F5">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0000"/>
        </w:rPr>
        <w:t>With regard to inter</w:t>
      </w:r>
      <w:r>
        <w:rPr>
          <w:rFonts w:ascii="Calibri" w:eastAsia="Times New Roman" w:hAnsi="Calibri" w:cs="Calibri"/>
          <w:color w:val="000000"/>
        </w:rPr>
        <w:t>-</w:t>
      </w:r>
      <w:r w:rsidRPr="009627C7">
        <w:rPr>
          <w:rFonts w:ascii="Calibri" w:eastAsia="Times New Roman" w:hAnsi="Calibri" w:cs="Calibri"/>
          <w:color w:val="000000"/>
        </w:rPr>
        <w:t>sample differences, particularly between progenitors, a</w:t>
      </w:r>
      <w:r>
        <w:rPr>
          <w:rFonts w:ascii="Calibri" w:eastAsia="Times New Roman" w:hAnsi="Calibri" w:cs="Calibri"/>
          <w:color w:val="000000"/>
        </w:rPr>
        <w:t>dult tissues, and primary tumor tissues</w:t>
      </w:r>
      <w:r w:rsidRPr="009627C7">
        <w:rPr>
          <w:rFonts w:ascii="Calibri" w:eastAsia="Times New Roman" w:hAnsi="Calibri" w:cs="Calibri"/>
          <w:color w:val="000000"/>
        </w:rPr>
        <w:t>, the referees were correct to point out potential technical factors such as sample size, sample preparation, sequencing, and data processing. The WGBS</w:t>
      </w:r>
      <w:r w:rsidR="00B20BFF">
        <w:rPr>
          <w:rFonts w:ascii="Calibri" w:eastAsia="Times New Roman" w:hAnsi="Calibri" w:cs="Calibri"/>
          <w:color w:val="000000"/>
        </w:rPr>
        <w:t xml:space="preserve"> data</w:t>
      </w:r>
      <w:r w:rsidRPr="009627C7">
        <w:rPr>
          <w:rFonts w:ascii="Calibri" w:eastAsia="Times New Roman" w:hAnsi="Calibri" w:cs="Calibri"/>
          <w:color w:val="000000"/>
        </w:rPr>
        <w:t xml:space="preserve"> used for Figure 1B and Figure S3 were </w:t>
      </w:r>
      <w:r>
        <w:rPr>
          <w:rFonts w:ascii="Calibri" w:eastAsia="Times New Roman" w:hAnsi="Calibri" w:cs="Calibri"/>
          <w:color w:val="000000"/>
        </w:rPr>
        <w:t>produced</w:t>
      </w:r>
      <w:r w:rsidRPr="009627C7">
        <w:rPr>
          <w:rFonts w:ascii="Calibri" w:eastAsia="Times New Roman" w:hAnsi="Calibri" w:cs="Calibri"/>
          <w:color w:val="000000"/>
        </w:rPr>
        <w:t xml:space="preserve"> by </w:t>
      </w:r>
      <w:commentRangeStart w:id="0"/>
      <w:r>
        <w:rPr>
          <w:rFonts w:ascii="Calibri" w:eastAsia="Times New Roman" w:hAnsi="Calibri" w:cs="Calibri"/>
          <w:color w:val="000000"/>
        </w:rPr>
        <w:t>5</w:t>
      </w:r>
      <w:r w:rsidRPr="009627C7">
        <w:rPr>
          <w:rFonts w:ascii="Calibri" w:eastAsia="Times New Roman" w:hAnsi="Calibri" w:cs="Calibri"/>
          <w:color w:val="000000"/>
        </w:rPr>
        <w:t xml:space="preserve"> </w:t>
      </w:r>
      <w:commentRangeEnd w:id="0"/>
      <w:r>
        <w:rPr>
          <w:rStyle w:val="CommentReference"/>
        </w:rPr>
        <w:commentReference w:id="0"/>
      </w:r>
      <w:r w:rsidRPr="009627C7">
        <w:rPr>
          <w:rFonts w:ascii="Calibri" w:eastAsia="Times New Roman" w:hAnsi="Calibri" w:cs="Calibri"/>
          <w:color w:val="000000"/>
        </w:rPr>
        <w:t xml:space="preserve">different groups, as follows: the progenitor cells were all from </w:t>
      </w:r>
      <w:proofErr w:type="spellStart"/>
      <w:r w:rsidRPr="009627C7">
        <w:rPr>
          <w:rFonts w:ascii="Calibri" w:eastAsia="Times New Roman" w:hAnsi="Calibri" w:cs="Calibri"/>
          <w:color w:val="000000"/>
        </w:rPr>
        <w:t>Xie</w:t>
      </w:r>
      <w:proofErr w:type="spellEnd"/>
      <w:r w:rsidRPr="009627C7">
        <w:rPr>
          <w:rFonts w:ascii="Calibri" w:eastAsia="Times New Roman" w:hAnsi="Calibri" w:cs="Calibri"/>
          <w:color w:val="000000"/>
        </w:rPr>
        <w:t xml:space="preserve"> et al. 2013, the adult tissues were from Schultz et al. 2015</w:t>
      </w:r>
      <w:r>
        <w:rPr>
          <w:rFonts w:ascii="Calibri" w:eastAsia="Times New Roman" w:hAnsi="Calibri" w:cs="Calibri"/>
          <w:color w:val="000000"/>
        </w:rPr>
        <w:t xml:space="preserve">, </w:t>
      </w:r>
      <w:proofErr w:type="spellStart"/>
      <w:r>
        <w:rPr>
          <w:rFonts w:ascii="Calibri" w:eastAsia="Times New Roman" w:hAnsi="Calibri" w:cs="Calibri"/>
          <w:color w:val="000000"/>
        </w:rPr>
        <w:t>Heyn</w:t>
      </w:r>
      <w:proofErr w:type="spellEnd"/>
      <w:r>
        <w:rPr>
          <w:rFonts w:ascii="Calibri" w:eastAsia="Times New Roman" w:hAnsi="Calibri" w:cs="Calibri"/>
          <w:color w:val="000000"/>
        </w:rPr>
        <w:t xml:space="preserve"> et al. 2013,</w:t>
      </w:r>
      <w:r w:rsidRPr="009627C7">
        <w:rPr>
          <w:rFonts w:ascii="Calibri" w:eastAsia="Times New Roman" w:hAnsi="Calibri" w:cs="Calibri"/>
          <w:color w:val="000000"/>
        </w:rPr>
        <w:t xml:space="preserve"> and</w:t>
      </w:r>
      <w:r w:rsidR="00B20BFF">
        <w:rPr>
          <w:rFonts w:ascii="Calibri" w:eastAsia="Times New Roman" w:hAnsi="Calibri" w:cs="Calibri"/>
          <w:color w:val="000000"/>
        </w:rPr>
        <w:t xml:space="preserve"> we produced</w:t>
      </w:r>
      <w:r w:rsidRPr="009627C7">
        <w:rPr>
          <w:rFonts w:ascii="Calibri" w:eastAsia="Times New Roman" w:hAnsi="Calibri" w:cs="Calibri"/>
          <w:color w:val="000000"/>
        </w:rPr>
        <w:t xml:space="preserve"> 10 </w:t>
      </w:r>
      <w:r>
        <w:rPr>
          <w:rFonts w:ascii="Calibri" w:eastAsia="Times New Roman" w:hAnsi="Calibri" w:cs="Calibri"/>
          <w:color w:val="000000"/>
        </w:rPr>
        <w:t xml:space="preserve">adult tissue </w:t>
      </w:r>
      <w:r w:rsidRPr="009627C7">
        <w:rPr>
          <w:rFonts w:ascii="Calibri" w:eastAsia="Times New Roman" w:hAnsi="Calibri" w:cs="Calibri"/>
          <w:color w:val="000000"/>
        </w:rPr>
        <w:t xml:space="preserve">WGBS, and the primary tumor tissues were from </w:t>
      </w:r>
      <w:proofErr w:type="spellStart"/>
      <w:r w:rsidRPr="009627C7">
        <w:rPr>
          <w:rFonts w:ascii="Calibri" w:eastAsia="Times New Roman" w:hAnsi="Calibri" w:cs="Calibri"/>
          <w:color w:val="000000"/>
        </w:rPr>
        <w:t>Ziller</w:t>
      </w:r>
      <w:proofErr w:type="spellEnd"/>
      <w:r w:rsidRPr="009627C7">
        <w:rPr>
          <w:rFonts w:ascii="Calibri" w:eastAsia="Times New Roman" w:hAnsi="Calibri" w:cs="Calibri"/>
          <w:color w:val="000000"/>
        </w:rPr>
        <w:t xml:space="preserve"> et al. 2013 and </w:t>
      </w:r>
      <w:proofErr w:type="spellStart"/>
      <w:r w:rsidRPr="009627C7">
        <w:rPr>
          <w:rFonts w:ascii="Calibri" w:eastAsia="Times New Roman" w:hAnsi="Calibri" w:cs="Calibri"/>
          <w:color w:val="000000"/>
        </w:rPr>
        <w:t>Heyn</w:t>
      </w:r>
      <w:proofErr w:type="spellEnd"/>
      <w:r w:rsidRPr="009627C7">
        <w:rPr>
          <w:rFonts w:ascii="Calibri" w:eastAsia="Times New Roman" w:hAnsi="Calibri" w:cs="Calibri"/>
          <w:color w:val="000000"/>
        </w:rPr>
        <w:t xml:space="preserve"> et al. 2016. We have processed all the datasets using the same analysis pipeline to reduce technical factors. All of the samples were sequenc</w:t>
      </w:r>
      <w:r>
        <w:rPr>
          <w:rFonts w:ascii="Calibri" w:eastAsia="Times New Roman" w:hAnsi="Calibri" w:cs="Calibri"/>
          <w:color w:val="000000"/>
        </w:rPr>
        <w:t>ed using the Illumina platforms</w:t>
      </w:r>
      <w:r w:rsidRPr="009627C7">
        <w:rPr>
          <w:rFonts w:ascii="Calibri" w:eastAsia="Times New Roman" w:hAnsi="Calibri" w:cs="Calibri"/>
          <w:color w:val="000000"/>
        </w:rPr>
        <w:t xml:space="preserve"> and we</w:t>
      </w:r>
      <w:r w:rsidR="00C31A73">
        <w:rPr>
          <w:rFonts w:ascii="Calibri" w:eastAsia="Times New Roman" w:hAnsi="Calibri" w:cs="Calibri"/>
          <w:color w:val="000000"/>
        </w:rPr>
        <w:t xml:space="preserve"> have</w:t>
      </w:r>
      <w:r w:rsidRPr="009627C7">
        <w:rPr>
          <w:rFonts w:ascii="Calibri" w:eastAsia="Times New Roman" w:hAnsi="Calibri" w:cs="Calibri"/>
          <w:color w:val="000000"/>
        </w:rPr>
        <w:t xml:space="preserve"> performed adaptor and quality trimming to remove low quality base pairs from the reads.</w:t>
      </w:r>
      <w:r>
        <w:rPr>
          <w:rFonts w:ascii="Calibri" w:eastAsia="Times New Roman" w:hAnsi="Calibri" w:cs="Calibri"/>
          <w:color w:val="000000"/>
        </w:rPr>
        <w:t xml:space="preserve"> </w:t>
      </w:r>
      <w:ins w:id="1" w:author="Dinh Diep" w:date="2016-11-24T23:53:00Z">
        <w:r w:rsidR="00DC3187">
          <w:rPr>
            <w:rFonts w:ascii="Calibri" w:eastAsia="Times New Roman" w:hAnsi="Calibri" w:cs="Calibri"/>
            <w:color w:val="000000"/>
          </w:rPr>
          <w:t xml:space="preserve">Figure S3 is a </w:t>
        </w:r>
      </w:ins>
      <w:ins w:id="2" w:author="Dinh Diep" w:date="2016-11-24T23:54:00Z">
        <w:r w:rsidR="00DC3187">
          <w:rPr>
            <w:rFonts w:ascii="Calibri" w:eastAsia="Times New Roman" w:hAnsi="Calibri" w:cs="Calibri"/>
            <w:color w:val="000000"/>
          </w:rPr>
          <w:t>demonstration of how technical factors did not obscure biological differences, besides the progenitors</w:t>
        </w:r>
      </w:ins>
      <w:ins w:id="3" w:author="Dinh Diep" w:date="2016-11-24T23:55:00Z">
        <w:r w:rsidR="00DC3187">
          <w:rPr>
            <w:rFonts w:ascii="Calibri" w:eastAsia="Times New Roman" w:hAnsi="Calibri" w:cs="Calibri"/>
            <w:color w:val="000000"/>
          </w:rPr>
          <w:t>, the adult tis</w:t>
        </w:r>
        <w:r w:rsidR="00651612">
          <w:rPr>
            <w:rFonts w:ascii="Calibri" w:eastAsia="Times New Roman" w:hAnsi="Calibri" w:cs="Calibri"/>
            <w:color w:val="000000"/>
          </w:rPr>
          <w:t xml:space="preserve">sues data were produced by two different groups, and the primary tumor tissues were also from two groups. </w:t>
        </w:r>
      </w:ins>
      <w:commentRangeStart w:id="4"/>
      <w:r w:rsidRPr="009627C7">
        <w:rPr>
          <w:rFonts w:ascii="Calibri" w:eastAsia="Times New Roman" w:hAnsi="Calibri" w:cs="Calibri"/>
          <w:color w:val="000000"/>
        </w:rPr>
        <w:t>For Figure 1B, the primary tumor tissues were comprised of 3 colon cancers and 3 lung cancers together</w:t>
      </w:r>
      <w:r w:rsidR="00B20BFF">
        <w:rPr>
          <w:rFonts w:ascii="Calibri" w:eastAsia="Times New Roman" w:hAnsi="Calibri" w:cs="Calibri"/>
          <w:color w:val="000000"/>
        </w:rPr>
        <w:t xml:space="preserve"> and </w:t>
      </w:r>
      <w:r w:rsidRPr="009627C7">
        <w:rPr>
          <w:rFonts w:ascii="Calibri" w:eastAsia="Times New Roman" w:hAnsi="Calibri" w:cs="Calibri"/>
          <w:color w:val="000000"/>
        </w:rPr>
        <w:t>therefore</w:t>
      </w:r>
      <w:r w:rsidR="00B20BFF">
        <w:rPr>
          <w:rFonts w:ascii="Calibri" w:eastAsia="Times New Roman" w:hAnsi="Calibri" w:cs="Calibri"/>
          <w:color w:val="000000"/>
        </w:rPr>
        <w:t>,</w:t>
      </w:r>
      <w:r w:rsidRPr="009627C7">
        <w:rPr>
          <w:rFonts w:ascii="Calibri" w:eastAsia="Times New Roman" w:hAnsi="Calibri" w:cs="Calibri"/>
          <w:color w:val="000000"/>
        </w:rPr>
        <w:t xml:space="preserve"> we do not know if the reduction of perfectly coupled </w:t>
      </w:r>
      <w:proofErr w:type="spellStart"/>
      <w:r w:rsidRPr="009627C7">
        <w:rPr>
          <w:rFonts w:ascii="Calibri" w:eastAsia="Times New Roman" w:hAnsi="Calibri" w:cs="Calibri"/>
          <w:color w:val="000000"/>
        </w:rPr>
        <w:t>CpGs</w:t>
      </w:r>
      <w:proofErr w:type="spellEnd"/>
      <w:r w:rsidRPr="009627C7">
        <w:rPr>
          <w:rFonts w:ascii="Calibri" w:eastAsia="Times New Roman" w:hAnsi="Calibri" w:cs="Calibri"/>
          <w:color w:val="000000"/>
        </w:rPr>
        <w:t xml:space="preserve"> could be extended to other types of pr</w:t>
      </w:r>
      <w:r>
        <w:rPr>
          <w:rFonts w:ascii="Calibri" w:eastAsia="Times New Roman" w:hAnsi="Calibri" w:cs="Calibri"/>
          <w:color w:val="000000"/>
        </w:rPr>
        <w:t>imary cancers. To check for whether additional primary tumor samples will follow a similar trend</w:t>
      </w:r>
      <w:r w:rsidRPr="009627C7">
        <w:rPr>
          <w:rFonts w:ascii="Calibri" w:eastAsia="Times New Roman" w:hAnsi="Calibri" w:cs="Calibri"/>
          <w:color w:val="000000"/>
        </w:rPr>
        <w:t xml:space="preserve">, we added two kidney </w:t>
      </w:r>
      <w:r>
        <w:rPr>
          <w:rFonts w:ascii="Calibri" w:eastAsia="Times New Roman" w:hAnsi="Calibri" w:cs="Calibri"/>
          <w:color w:val="000000"/>
        </w:rPr>
        <w:t xml:space="preserve">cancer samples generated by another group (Chen et al. 2016) to the analysis and found even further reduction of coupled </w:t>
      </w:r>
      <w:proofErr w:type="spellStart"/>
      <w:r>
        <w:rPr>
          <w:rFonts w:ascii="Calibri" w:eastAsia="Times New Roman" w:hAnsi="Calibri" w:cs="Calibri"/>
          <w:color w:val="000000"/>
        </w:rPr>
        <w:t>CpG</w:t>
      </w:r>
      <w:proofErr w:type="spellEnd"/>
      <w:r>
        <w:rPr>
          <w:rFonts w:ascii="Calibri" w:eastAsia="Times New Roman" w:hAnsi="Calibri" w:cs="Calibri"/>
          <w:color w:val="000000"/>
        </w:rPr>
        <w:t xml:space="preserve"> pairs </w:t>
      </w:r>
      <w:r w:rsidRPr="003C251A">
        <w:rPr>
          <w:rFonts w:ascii="Calibri" w:eastAsia="Times New Roman" w:hAnsi="Calibri" w:cs="Calibri"/>
          <w:color w:val="000000"/>
          <w:highlight w:val="yellow"/>
        </w:rPr>
        <w:t>(Supplementary Fig</w:t>
      </w:r>
      <w:r w:rsidR="005B00F9">
        <w:rPr>
          <w:rFonts w:ascii="Calibri" w:eastAsia="Times New Roman" w:hAnsi="Calibri" w:cs="Calibri"/>
          <w:color w:val="000000"/>
          <w:highlight w:val="yellow"/>
        </w:rPr>
        <w:t xml:space="preserve"> 2</w:t>
      </w:r>
      <w:r w:rsidRPr="003C251A">
        <w:rPr>
          <w:rFonts w:ascii="Calibri" w:eastAsia="Times New Roman" w:hAnsi="Calibri" w:cs="Calibri"/>
          <w:color w:val="000000"/>
          <w:highlight w:val="yellow"/>
        </w:rPr>
        <w:t>)</w:t>
      </w:r>
      <w:r w:rsidRPr="009627C7">
        <w:rPr>
          <w:rFonts w:ascii="Calibri" w:eastAsia="Times New Roman" w:hAnsi="Calibri" w:cs="Calibri"/>
          <w:color w:val="000000"/>
        </w:rPr>
        <w:t xml:space="preserve">. </w:t>
      </w:r>
      <w:commentRangeEnd w:id="4"/>
      <w:r w:rsidR="00651612">
        <w:rPr>
          <w:rStyle w:val="CommentReference"/>
        </w:rPr>
        <w:commentReference w:id="4"/>
      </w:r>
    </w:p>
    <w:p w14:paraId="381818F8" w14:textId="242B4C8B" w:rsidR="002E59F5" w:rsidRPr="009627C7" w:rsidRDefault="002E59F5" w:rsidP="002E59F5">
      <w:pPr>
        <w:spacing w:line="240" w:lineRule="auto"/>
        <w:rPr>
          <w:rFonts w:ascii="Times New Roman" w:eastAsia="Times New Roman" w:hAnsi="Times New Roman" w:cs="Times New Roman"/>
          <w:sz w:val="24"/>
          <w:szCs w:val="24"/>
        </w:rPr>
      </w:pPr>
      <w:r w:rsidRPr="009627C7">
        <w:rPr>
          <w:rFonts w:ascii="Calibri" w:eastAsia="Times New Roman" w:hAnsi="Calibri" w:cs="Calibri"/>
          <w:color w:val="000000"/>
        </w:rPr>
        <w:t xml:space="preserve">In the revision, </w:t>
      </w:r>
      <w:bookmarkStart w:id="5" w:name="_GoBack"/>
      <w:r w:rsidRPr="009627C7">
        <w:rPr>
          <w:rFonts w:ascii="Calibri" w:eastAsia="Times New Roman" w:hAnsi="Calibri" w:cs="Calibri"/>
          <w:color w:val="000000"/>
        </w:rPr>
        <w:t>we have made all</w:t>
      </w:r>
      <w:r>
        <w:rPr>
          <w:rFonts w:ascii="Calibri" w:eastAsia="Times New Roman" w:hAnsi="Calibri" w:cs="Calibri"/>
          <w:color w:val="000000"/>
        </w:rPr>
        <w:t xml:space="preserve"> of the corrections in the references, figures, and figure le</w:t>
      </w:r>
      <w:bookmarkEnd w:id="5"/>
      <w:r>
        <w:rPr>
          <w:rFonts w:ascii="Calibri" w:eastAsia="Times New Roman" w:hAnsi="Calibri" w:cs="Calibri"/>
          <w:color w:val="000000"/>
        </w:rPr>
        <w:t xml:space="preserve">gends and generated </w:t>
      </w:r>
      <w:r w:rsidR="00C31A73">
        <w:rPr>
          <w:rFonts w:ascii="Calibri" w:eastAsia="Times New Roman" w:hAnsi="Calibri" w:cs="Calibri"/>
          <w:shd w:val="clear" w:color="auto" w:fill="FFFF00"/>
        </w:rPr>
        <w:t>6</w:t>
      </w:r>
      <w:r>
        <w:rPr>
          <w:rFonts w:ascii="Calibri" w:eastAsia="Times New Roman" w:hAnsi="Calibri" w:cs="Calibri"/>
          <w:color w:val="000000"/>
        </w:rPr>
        <w:t xml:space="preserve"> additional supplementary </w:t>
      </w:r>
      <w:r w:rsidRPr="009627C7">
        <w:rPr>
          <w:rFonts w:ascii="Calibri" w:eastAsia="Times New Roman" w:hAnsi="Calibri" w:cs="Calibri"/>
          <w:color w:val="000000"/>
        </w:rPr>
        <w:t>figures</w:t>
      </w:r>
      <w:r>
        <w:rPr>
          <w:rFonts w:ascii="Calibri" w:eastAsia="Times New Roman" w:hAnsi="Calibri" w:cs="Calibri"/>
          <w:color w:val="000000"/>
        </w:rPr>
        <w:t xml:space="preserve"> and </w:t>
      </w:r>
      <w:r w:rsidRPr="00633A75">
        <w:rPr>
          <w:rFonts w:ascii="Calibri" w:eastAsia="Times New Roman" w:hAnsi="Calibri" w:cs="Calibri"/>
          <w:color w:val="000000"/>
          <w:shd w:val="clear" w:color="auto" w:fill="FFFF00"/>
        </w:rPr>
        <w:t>1</w:t>
      </w:r>
      <w:r>
        <w:rPr>
          <w:rFonts w:ascii="Calibri" w:eastAsia="Times New Roman" w:hAnsi="Calibri" w:cs="Calibri"/>
          <w:color w:val="000000"/>
        </w:rPr>
        <w:t xml:space="preserve"> additional supplementary table</w:t>
      </w:r>
      <w:r w:rsidRPr="009627C7">
        <w:rPr>
          <w:rFonts w:ascii="Calibri" w:eastAsia="Times New Roman" w:hAnsi="Calibri" w:cs="Calibri"/>
          <w:color w:val="000000"/>
        </w:rPr>
        <w:t xml:space="preserve">. </w:t>
      </w:r>
    </w:p>
    <w:p w14:paraId="0F82A289" w14:textId="77777777" w:rsidR="005E51A7" w:rsidRDefault="001B600B">
      <w:r>
        <w:t xml:space="preserve"> </w:t>
      </w:r>
    </w:p>
    <w:sectPr w:rsidR="005E51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un" w:date="2016-11-18T22:49:00Z" w:initials="k">
    <w:p w14:paraId="449961D4" w14:textId="77777777" w:rsidR="002C1D99" w:rsidRDefault="002C1D99" w:rsidP="002E59F5">
      <w:pPr>
        <w:pStyle w:val="CommentText"/>
      </w:pPr>
      <w:r>
        <w:rPr>
          <w:rStyle w:val="CommentReference"/>
        </w:rPr>
        <w:annotationRef/>
      </w:r>
      <w:r>
        <w:t xml:space="preserve">Why don’t put down a specific number? </w:t>
      </w:r>
    </w:p>
  </w:comment>
  <w:comment w:id="4" w:author="Dinh Diep" w:date="2016-11-24T23:56:00Z" w:initials="DD">
    <w:p w14:paraId="4757CDED" w14:textId="33FE24D6" w:rsidR="00651612" w:rsidRDefault="00651612">
      <w:pPr>
        <w:pStyle w:val="CommentText"/>
      </w:pPr>
      <w:r>
        <w:rPr>
          <w:rStyle w:val="CommentReference"/>
        </w:rPr>
        <w:annotationRef/>
      </w:r>
      <w:r>
        <w:t>Should we include this analysis? It was not specifically requested by the Ref. but I thought this is a sample size issue that they wanted us to address.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9961D4" w15:done="0"/>
  <w15:commentEx w15:paraId="4757CD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n">
    <w15:presenceInfo w15:providerId="None" w15:userId="kun"/>
  </w15:person>
  <w15:person w15:author="Dinh Diep">
    <w15:presenceInfo w15:providerId="Windows Live" w15:userId="dcf95e9dc0bb04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F5"/>
    <w:rsid w:val="00077FBA"/>
    <w:rsid w:val="00097A90"/>
    <w:rsid w:val="001B600B"/>
    <w:rsid w:val="002C1D99"/>
    <w:rsid w:val="002E59F5"/>
    <w:rsid w:val="003569D0"/>
    <w:rsid w:val="003903DF"/>
    <w:rsid w:val="004E2280"/>
    <w:rsid w:val="00582C98"/>
    <w:rsid w:val="005B00F9"/>
    <w:rsid w:val="005E51A7"/>
    <w:rsid w:val="00651612"/>
    <w:rsid w:val="00A4080D"/>
    <w:rsid w:val="00A93CE7"/>
    <w:rsid w:val="00B042CF"/>
    <w:rsid w:val="00B20BFF"/>
    <w:rsid w:val="00C31A73"/>
    <w:rsid w:val="00DC3187"/>
    <w:rsid w:val="00ED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7E5F"/>
  <w15:chartTrackingRefBased/>
  <w15:docId w15:val="{FD9848DC-B6B7-478F-AEC4-2BDA2110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E5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59F5"/>
    <w:rPr>
      <w:sz w:val="16"/>
      <w:szCs w:val="16"/>
    </w:rPr>
  </w:style>
  <w:style w:type="paragraph" w:styleId="CommentText">
    <w:name w:val="annotation text"/>
    <w:basedOn w:val="Normal"/>
    <w:link w:val="CommentTextChar"/>
    <w:uiPriority w:val="99"/>
    <w:semiHidden/>
    <w:unhideWhenUsed/>
    <w:rsid w:val="002E59F5"/>
    <w:pPr>
      <w:spacing w:line="240" w:lineRule="auto"/>
    </w:pPr>
    <w:rPr>
      <w:sz w:val="20"/>
      <w:szCs w:val="20"/>
    </w:rPr>
  </w:style>
  <w:style w:type="character" w:customStyle="1" w:styleId="CommentTextChar">
    <w:name w:val="Comment Text Char"/>
    <w:basedOn w:val="DefaultParagraphFont"/>
    <w:link w:val="CommentText"/>
    <w:uiPriority w:val="99"/>
    <w:semiHidden/>
    <w:rsid w:val="002E59F5"/>
    <w:rPr>
      <w:sz w:val="20"/>
      <w:szCs w:val="20"/>
    </w:rPr>
  </w:style>
  <w:style w:type="paragraph" w:styleId="BalloonText">
    <w:name w:val="Balloon Text"/>
    <w:basedOn w:val="Normal"/>
    <w:link w:val="BalloonTextChar"/>
    <w:uiPriority w:val="99"/>
    <w:semiHidden/>
    <w:unhideWhenUsed/>
    <w:rsid w:val="002E5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9F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51612"/>
    <w:rPr>
      <w:b/>
      <w:bCs/>
    </w:rPr>
  </w:style>
  <w:style w:type="character" w:customStyle="1" w:styleId="CommentSubjectChar">
    <w:name w:val="Comment Subject Char"/>
    <w:basedOn w:val="CommentTextChar"/>
    <w:link w:val="CommentSubject"/>
    <w:uiPriority w:val="99"/>
    <w:semiHidden/>
    <w:rsid w:val="006516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092E3-6787-4787-B05B-3D5C01F0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Diep</dc:creator>
  <cp:keywords/>
  <dc:description/>
  <cp:lastModifiedBy>Shicheng Guo</cp:lastModifiedBy>
  <cp:revision>5</cp:revision>
  <dcterms:created xsi:type="dcterms:W3CDTF">2016-11-24T18:46:00Z</dcterms:created>
  <dcterms:modified xsi:type="dcterms:W3CDTF">2016-11-25T11:29:00Z</dcterms:modified>
</cp:coreProperties>
</file>