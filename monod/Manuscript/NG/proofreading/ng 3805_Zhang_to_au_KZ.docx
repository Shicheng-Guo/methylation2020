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70BD607" w14:textId="77777777" w:rsidR="00932AC5" w:rsidRPr="008011FB" w:rsidRDefault="00932AC5" w:rsidP="004B7EBE">
      <w:pPr>
        <w:pStyle w:val="Title"/>
        <w:rPr>
          <w:szCs w:val="24"/>
        </w:rPr>
      </w:pPr>
      <w:r w:rsidRPr="008011FB">
        <w:rPr>
          <w:szCs w:val="24"/>
        </w:rPr>
        <w:t>Identification of methylation haplotype blocks aids in deconvolution of heterogeneous tissue samples and tumor tissue-of-origin mapping from plasma DNA</w:t>
      </w:r>
    </w:p>
    <w:p w14:paraId="1C1ECD25" w14:textId="711B1F7F" w:rsidR="00932AC5" w:rsidRPr="008011FB" w:rsidRDefault="00932AC5">
      <w:pPr>
        <w:pStyle w:val="Authors"/>
        <w:autoSpaceDE w:val="0"/>
        <w:autoSpaceDN w:val="0"/>
        <w:adjustRightInd w:val="0"/>
        <w:rPr>
          <w:szCs w:val="24"/>
        </w:rPr>
      </w:pPr>
      <w:r w:rsidRPr="008011FB">
        <w:rPr>
          <w:rStyle w:val="aufname"/>
          <w:szCs w:val="24"/>
          <w:shd w:val="clear" w:color="auto" w:fill="auto"/>
        </w:rPr>
        <w:t>Shicheng</w:t>
      </w:r>
      <w:r w:rsidRPr="008011FB">
        <w:rPr>
          <w:szCs w:val="24"/>
        </w:rPr>
        <w:t xml:space="preserve"> </w:t>
      </w:r>
      <w:r w:rsidRPr="008011FB">
        <w:rPr>
          <w:rStyle w:val="ausurname"/>
          <w:szCs w:val="24"/>
          <w:shd w:val="clear" w:color="auto" w:fill="auto"/>
        </w:rPr>
        <w:t>Guo</w:t>
      </w:r>
      <w:r w:rsidRPr="008011FB">
        <w:rPr>
          <w:rStyle w:val="citefn"/>
          <w:sz w:val="20"/>
          <w:szCs w:val="24"/>
          <w:shd w:val="clear" w:color="auto" w:fill="auto"/>
          <w:vertAlign w:val="superscript"/>
        </w:rPr>
        <w:t>1,</w:t>
      </w:r>
      <w:ins w:id="0" w:author="Kun Zhang" w:date="2017-02-15T08:12:00Z">
        <w:r w:rsidR="00443339">
          <w:rPr>
            <w:rStyle w:val="citefn"/>
            <w:sz w:val="20"/>
            <w:szCs w:val="24"/>
            <w:shd w:val="clear" w:color="auto" w:fill="auto"/>
            <w:vertAlign w:val="superscript"/>
          </w:rPr>
          <w:t>5</w:t>
        </w:r>
      </w:ins>
      <w:del w:id="1" w:author="Kun Zhang" w:date="2017-02-15T08:11:00Z">
        <w:r w:rsidRPr="008011FB" w:rsidDel="00443339">
          <w:rPr>
            <w:rStyle w:val="citefn"/>
            <w:sz w:val="20"/>
            <w:szCs w:val="24"/>
            <w:shd w:val="clear" w:color="auto" w:fill="auto"/>
            <w:vertAlign w:val="superscript"/>
          </w:rPr>
          <w:delText>3</w:delText>
        </w:r>
      </w:del>
      <w:r w:rsidRPr="008011FB">
        <w:rPr>
          <w:szCs w:val="24"/>
        </w:rPr>
        <w:t xml:space="preserve">, </w:t>
      </w:r>
      <w:r w:rsidRPr="008011FB">
        <w:rPr>
          <w:rStyle w:val="aufname"/>
          <w:szCs w:val="24"/>
          <w:shd w:val="clear" w:color="auto" w:fill="auto"/>
        </w:rPr>
        <w:t>Dinh</w:t>
      </w:r>
      <w:r w:rsidRPr="008011FB">
        <w:rPr>
          <w:szCs w:val="24"/>
        </w:rPr>
        <w:t xml:space="preserve"> </w:t>
      </w:r>
      <w:r w:rsidRPr="008011FB">
        <w:rPr>
          <w:rStyle w:val="ausurname"/>
          <w:szCs w:val="24"/>
          <w:shd w:val="clear" w:color="auto" w:fill="auto"/>
        </w:rPr>
        <w:t>Diep</w:t>
      </w:r>
      <w:r w:rsidRPr="008011FB">
        <w:rPr>
          <w:rStyle w:val="citefn"/>
          <w:sz w:val="20"/>
          <w:szCs w:val="24"/>
          <w:shd w:val="clear" w:color="auto" w:fill="auto"/>
          <w:vertAlign w:val="superscript"/>
        </w:rPr>
        <w:t>1,</w:t>
      </w:r>
      <w:ins w:id="2" w:author="Kun Zhang" w:date="2017-02-15T08:11:00Z">
        <w:r w:rsidR="00443339">
          <w:rPr>
            <w:rStyle w:val="citefn"/>
            <w:sz w:val="20"/>
            <w:szCs w:val="24"/>
            <w:shd w:val="clear" w:color="auto" w:fill="auto"/>
            <w:vertAlign w:val="superscript"/>
          </w:rPr>
          <w:t>5</w:t>
        </w:r>
      </w:ins>
      <w:del w:id="3" w:author="Kun Zhang" w:date="2017-02-15T08:11:00Z">
        <w:r w:rsidRPr="008011FB" w:rsidDel="00443339">
          <w:rPr>
            <w:rStyle w:val="citefn"/>
            <w:sz w:val="20"/>
            <w:szCs w:val="24"/>
            <w:shd w:val="clear" w:color="auto" w:fill="auto"/>
            <w:vertAlign w:val="superscript"/>
          </w:rPr>
          <w:delText>3</w:delText>
        </w:r>
      </w:del>
      <w:r w:rsidRPr="008011FB">
        <w:rPr>
          <w:szCs w:val="24"/>
        </w:rPr>
        <w:t xml:space="preserve">, </w:t>
      </w:r>
      <w:r w:rsidRPr="008011FB">
        <w:rPr>
          <w:rStyle w:val="aufname"/>
          <w:szCs w:val="24"/>
          <w:shd w:val="clear" w:color="auto" w:fill="auto"/>
        </w:rPr>
        <w:t>Nongluk</w:t>
      </w:r>
      <w:r w:rsidRPr="008011FB">
        <w:rPr>
          <w:szCs w:val="24"/>
        </w:rPr>
        <w:t xml:space="preserve"> </w:t>
      </w:r>
      <w:r w:rsidRPr="008011FB">
        <w:rPr>
          <w:rStyle w:val="ausurname"/>
          <w:szCs w:val="24"/>
          <w:shd w:val="clear" w:color="auto" w:fill="auto"/>
        </w:rPr>
        <w:t>Plongthongkum</w:t>
      </w:r>
      <w:r w:rsidRPr="008011FB">
        <w:rPr>
          <w:rStyle w:val="citefn"/>
          <w:sz w:val="20"/>
          <w:szCs w:val="24"/>
          <w:shd w:val="clear" w:color="auto" w:fill="auto"/>
          <w:vertAlign w:val="superscript"/>
        </w:rPr>
        <w:t>1</w:t>
      </w:r>
      <w:r w:rsidRPr="008011FB">
        <w:rPr>
          <w:szCs w:val="24"/>
        </w:rPr>
        <w:t xml:space="preserve">, </w:t>
      </w:r>
      <w:r w:rsidRPr="008011FB">
        <w:rPr>
          <w:rStyle w:val="aufname"/>
          <w:szCs w:val="24"/>
          <w:shd w:val="clear" w:color="auto" w:fill="auto"/>
        </w:rPr>
        <w:t>Ho-Lim</w:t>
      </w:r>
      <w:r w:rsidRPr="008011FB">
        <w:rPr>
          <w:szCs w:val="24"/>
        </w:rPr>
        <w:t xml:space="preserve"> </w:t>
      </w:r>
      <w:r w:rsidRPr="008011FB">
        <w:rPr>
          <w:rStyle w:val="ausurname"/>
          <w:szCs w:val="24"/>
          <w:shd w:val="clear" w:color="auto" w:fill="auto"/>
        </w:rPr>
        <w:t>Fung</w:t>
      </w:r>
      <w:r w:rsidRPr="008011FB">
        <w:rPr>
          <w:rStyle w:val="citefn"/>
          <w:sz w:val="20"/>
          <w:szCs w:val="24"/>
          <w:shd w:val="clear" w:color="auto" w:fill="auto"/>
          <w:vertAlign w:val="superscript"/>
        </w:rPr>
        <w:t>1</w:t>
      </w:r>
      <w:r w:rsidRPr="008011FB">
        <w:rPr>
          <w:szCs w:val="24"/>
        </w:rPr>
        <w:t xml:space="preserve">, </w:t>
      </w:r>
      <w:r w:rsidRPr="008011FB">
        <w:rPr>
          <w:rStyle w:val="aufname"/>
          <w:szCs w:val="24"/>
          <w:shd w:val="clear" w:color="auto" w:fill="auto"/>
        </w:rPr>
        <w:t>Kang</w:t>
      </w:r>
      <w:r w:rsidRPr="008011FB">
        <w:rPr>
          <w:szCs w:val="24"/>
        </w:rPr>
        <w:t xml:space="preserve"> </w:t>
      </w:r>
      <w:r w:rsidRPr="008011FB">
        <w:rPr>
          <w:rStyle w:val="ausurname"/>
          <w:szCs w:val="24"/>
          <w:shd w:val="clear" w:color="auto" w:fill="auto"/>
        </w:rPr>
        <w:t>Zhang</w:t>
      </w:r>
      <w:r w:rsidRPr="008011FB">
        <w:rPr>
          <w:rStyle w:val="citefn"/>
          <w:sz w:val="20"/>
          <w:szCs w:val="24"/>
          <w:shd w:val="clear" w:color="auto" w:fill="auto"/>
          <w:vertAlign w:val="superscript"/>
        </w:rPr>
        <w:t>2</w:t>
      </w:r>
      <w:ins w:id="4" w:author="Kun Zhang" w:date="2017-02-15T08:10:00Z">
        <w:r w:rsidR="00443339">
          <w:rPr>
            <w:rStyle w:val="citefn"/>
            <w:sz w:val="20"/>
            <w:szCs w:val="24"/>
            <w:shd w:val="clear" w:color="auto" w:fill="auto"/>
            <w:vertAlign w:val="superscript"/>
          </w:rPr>
          <w:t>,3</w:t>
        </w:r>
      </w:ins>
      <w:ins w:id="5" w:author="Kun Zhang" w:date="2017-02-15T08:12:00Z">
        <w:r w:rsidR="00443339">
          <w:rPr>
            <w:rStyle w:val="citefn"/>
            <w:sz w:val="20"/>
            <w:szCs w:val="24"/>
            <w:shd w:val="clear" w:color="auto" w:fill="auto"/>
            <w:vertAlign w:val="superscript"/>
          </w:rPr>
          <w:t>,4</w:t>
        </w:r>
      </w:ins>
      <w:r w:rsidR="00F25AB0">
        <w:rPr>
          <w:szCs w:val="24"/>
        </w:rPr>
        <w:t xml:space="preserve"> &amp;</w:t>
      </w:r>
      <w:r w:rsidRPr="008011FB">
        <w:rPr>
          <w:szCs w:val="24"/>
        </w:rPr>
        <w:t xml:space="preserve"> </w:t>
      </w:r>
      <w:r w:rsidRPr="008011FB">
        <w:rPr>
          <w:rStyle w:val="aufname"/>
          <w:szCs w:val="24"/>
          <w:shd w:val="clear" w:color="auto" w:fill="auto"/>
        </w:rPr>
        <w:t>Kun</w:t>
      </w:r>
      <w:r w:rsidRPr="008011FB">
        <w:rPr>
          <w:szCs w:val="24"/>
        </w:rPr>
        <w:t xml:space="preserve"> </w:t>
      </w:r>
      <w:r w:rsidRPr="008011FB">
        <w:rPr>
          <w:rStyle w:val="ausurname"/>
          <w:szCs w:val="24"/>
          <w:shd w:val="clear" w:color="auto" w:fill="auto"/>
        </w:rPr>
        <w:t>Zhang</w:t>
      </w:r>
      <w:r w:rsidRPr="008011FB">
        <w:rPr>
          <w:rStyle w:val="citefn"/>
          <w:sz w:val="20"/>
          <w:szCs w:val="24"/>
          <w:shd w:val="clear" w:color="auto" w:fill="auto"/>
          <w:vertAlign w:val="superscript"/>
        </w:rPr>
        <w:t>1,2</w:t>
      </w:r>
    </w:p>
    <w:p w14:paraId="64B0CEFE" w14:textId="0710B2EA" w:rsidR="00932AC5" w:rsidRDefault="00932AC5">
      <w:pPr>
        <w:pStyle w:val="Affiliations"/>
        <w:autoSpaceDE w:val="0"/>
        <w:autoSpaceDN w:val="0"/>
        <w:adjustRightInd w:val="0"/>
        <w:rPr>
          <w:i w:val="0"/>
          <w:szCs w:val="24"/>
        </w:rPr>
      </w:pPr>
      <w:r w:rsidRPr="00635C9E">
        <w:rPr>
          <w:i w:val="0"/>
          <w:szCs w:val="24"/>
          <w:vertAlign w:val="superscript"/>
        </w:rPr>
        <w:t>1</w:t>
      </w:r>
      <w:r w:rsidRPr="00635C9E">
        <w:rPr>
          <w:i w:val="0"/>
          <w:szCs w:val="24"/>
        </w:rPr>
        <w:t>Department of Bioengineering,</w:t>
      </w:r>
      <w:r w:rsidR="00F25AB0" w:rsidRPr="00F25AB0">
        <w:rPr>
          <w:i w:val="0"/>
          <w:szCs w:val="24"/>
        </w:rPr>
        <w:t xml:space="preserve"> </w:t>
      </w:r>
      <w:r w:rsidR="00F25AB0" w:rsidRPr="006D6A6D">
        <w:rPr>
          <w:i w:val="0"/>
          <w:szCs w:val="24"/>
        </w:rPr>
        <w:t>University of California at San Diego, La Jolla, California, USA.</w:t>
      </w:r>
      <w:r w:rsidRPr="00635C9E">
        <w:rPr>
          <w:i w:val="0"/>
          <w:szCs w:val="24"/>
        </w:rPr>
        <w:t xml:space="preserve"> </w:t>
      </w:r>
      <w:r w:rsidRPr="00635C9E">
        <w:rPr>
          <w:i w:val="0"/>
          <w:szCs w:val="24"/>
          <w:vertAlign w:val="superscript"/>
        </w:rPr>
        <w:t>2</w:t>
      </w:r>
      <w:r w:rsidRPr="00635C9E">
        <w:rPr>
          <w:i w:val="0"/>
          <w:szCs w:val="24"/>
        </w:rPr>
        <w:t>Institute for Genomic Medicine</w:t>
      </w:r>
      <w:ins w:id="6" w:author="Kun Zhang" w:date="2017-02-15T08:10:00Z">
        <w:r w:rsidR="00443339">
          <w:rPr>
            <w:i w:val="0"/>
            <w:szCs w:val="24"/>
          </w:rPr>
          <w:t xml:space="preserve"> </w:t>
        </w:r>
      </w:ins>
      <w:ins w:id="7" w:author="Kun Zhang" w:date="2017-02-15T08:11:00Z">
        <w:r w:rsidR="00443339">
          <w:rPr>
            <w:szCs w:val="24"/>
          </w:rPr>
          <w:t xml:space="preserve">and </w:t>
        </w:r>
        <w:r w:rsidR="00443339" w:rsidRPr="00443339">
          <w:rPr>
            <w:szCs w:val="24"/>
            <w:vertAlign w:val="superscript"/>
            <w:rPrChange w:id="8" w:author="Kun Zhang" w:date="2017-02-15T08:12:00Z">
              <w:rPr>
                <w:szCs w:val="24"/>
              </w:rPr>
            </w:rPrChange>
          </w:rPr>
          <w:t>3</w:t>
        </w:r>
        <w:r w:rsidR="00443339">
          <w:rPr>
            <w:szCs w:val="24"/>
          </w:rPr>
          <w:t>Shiley Eye Institute</w:t>
        </w:r>
      </w:ins>
      <w:r w:rsidRPr="00635C9E">
        <w:rPr>
          <w:i w:val="0"/>
          <w:szCs w:val="24"/>
        </w:rPr>
        <w:t xml:space="preserve">, University of California at San Diego, La Jolla, California, USA. </w:t>
      </w:r>
      <w:ins w:id="9" w:author="Kun Zhang" w:date="2017-02-15T08:12:00Z">
        <w:r w:rsidR="00443339">
          <w:rPr>
            <w:szCs w:val="24"/>
            <w:vertAlign w:val="superscript"/>
          </w:rPr>
          <w:t>4</w:t>
        </w:r>
      </w:ins>
      <w:ins w:id="10" w:author="Kun Zhang" w:date="2017-02-15T08:11:00Z">
        <w:r w:rsidR="00443339" w:rsidRPr="00CE2CDD">
          <w:rPr>
            <w:rFonts w:eastAsia="Calibri"/>
            <w:color w:val="000000" w:themeColor="text1"/>
          </w:rPr>
          <w:t>Veterans Administration Healthcare Sys</w:t>
        </w:r>
        <w:r w:rsidR="00443339">
          <w:rPr>
            <w:rFonts w:eastAsia="Calibri"/>
            <w:color w:val="000000" w:themeColor="text1"/>
          </w:rPr>
          <w:t>tem, San Diego, California</w:t>
        </w:r>
        <w:r w:rsidR="00443339" w:rsidRPr="00CE2CDD">
          <w:rPr>
            <w:rFonts w:eastAsia="Calibri"/>
            <w:color w:val="000000" w:themeColor="text1"/>
          </w:rPr>
          <w:t>, USA</w:t>
        </w:r>
      </w:ins>
      <w:ins w:id="11" w:author="Kun Zhang" w:date="2017-02-15T08:12:00Z">
        <w:r w:rsidR="00443339">
          <w:rPr>
            <w:rFonts w:eastAsia="Calibri"/>
            <w:color w:val="000000" w:themeColor="text1"/>
          </w:rPr>
          <w:t>,</w:t>
        </w:r>
      </w:ins>
      <w:ins w:id="12" w:author="Kun Zhang" w:date="2017-02-15T08:11:00Z">
        <w:r w:rsidR="00443339" w:rsidRPr="00635C9E">
          <w:rPr>
            <w:i w:val="0"/>
            <w:szCs w:val="24"/>
            <w:vertAlign w:val="superscript"/>
          </w:rPr>
          <w:t xml:space="preserve"> </w:t>
        </w:r>
      </w:ins>
      <w:ins w:id="13" w:author="Kun Zhang" w:date="2017-02-15T08:12:00Z">
        <w:r w:rsidR="00443339">
          <w:rPr>
            <w:i w:val="0"/>
            <w:szCs w:val="24"/>
            <w:vertAlign w:val="superscript"/>
          </w:rPr>
          <w:t>5</w:t>
        </w:r>
      </w:ins>
      <w:del w:id="14" w:author="Kun Zhang" w:date="2017-02-15T08:11:00Z">
        <w:r w:rsidRPr="00635C9E" w:rsidDel="00443339">
          <w:rPr>
            <w:i w:val="0"/>
            <w:szCs w:val="24"/>
            <w:vertAlign w:val="superscript"/>
          </w:rPr>
          <w:delText>3</w:delText>
        </w:r>
      </w:del>
      <w:r w:rsidR="00F25AB0">
        <w:rPr>
          <w:i w:val="0"/>
          <w:szCs w:val="24"/>
        </w:rPr>
        <w:t>These authors contributed e</w:t>
      </w:r>
      <w:r w:rsidRPr="00635C9E">
        <w:rPr>
          <w:i w:val="0"/>
          <w:szCs w:val="24"/>
        </w:rPr>
        <w:t>qually</w:t>
      </w:r>
      <w:r w:rsidR="00F25AB0">
        <w:rPr>
          <w:i w:val="0"/>
          <w:szCs w:val="24"/>
        </w:rPr>
        <w:t xml:space="preserve"> to this work</w:t>
      </w:r>
      <w:r w:rsidRPr="00635C9E">
        <w:rPr>
          <w:i w:val="0"/>
          <w:szCs w:val="24"/>
        </w:rPr>
        <w:t>. Correspond</w:t>
      </w:r>
      <w:r w:rsidR="00F25AB0">
        <w:rPr>
          <w:i w:val="0"/>
          <w:szCs w:val="24"/>
        </w:rPr>
        <w:t>ence should be addressed to</w:t>
      </w:r>
      <w:r w:rsidRPr="00635C9E">
        <w:rPr>
          <w:i w:val="0"/>
          <w:szCs w:val="24"/>
        </w:rPr>
        <w:t xml:space="preserve"> Kun Zhang </w:t>
      </w:r>
      <w:r w:rsidR="00F25AB0">
        <w:rPr>
          <w:i w:val="0"/>
          <w:szCs w:val="24"/>
        </w:rPr>
        <w:t>(</w:t>
      </w:r>
      <w:hyperlink r:id="rId8" w:history="1">
        <w:r w:rsidR="00F25AB0" w:rsidRPr="00A0329E">
          <w:rPr>
            <w:rStyle w:val="Hyperlink"/>
            <w:szCs w:val="24"/>
          </w:rPr>
          <w:t>kzhang@bioeng.ucsd.edu</w:t>
        </w:r>
      </w:hyperlink>
      <w:r w:rsidR="00F25AB0">
        <w:rPr>
          <w:i w:val="0"/>
          <w:szCs w:val="24"/>
        </w:rPr>
        <w:t>).</w:t>
      </w:r>
    </w:p>
    <w:p w14:paraId="1FBD7E6B" w14:textId="77777777" w:rsidR="001B6C6C" w:rsidRDefault="001B6C6C" w:rsidP="001B6C6C">
      <w:pPr>
        <w:autoSpaceDE w:val="0"/>
        <w:autoSpaceDN w:val="0"/>
        <w:adjustRightInd w:val="0"/>
        <w:rPr>
          <w:szCs w:val="24"/>
        </w:rPr>
      </w:pPr>
    </w:p>
    <w:p w14:paraId="363D13EE" w14:textId="37F727C5" w:rsidR="001B6C6C" w:rsidRPr="008011FB" w:rsidRDefault="001B6C6C" w:rsidP="001B6C6C">
      <w:pPr>
        <w:autoSpaceDE w:val="0"/>
        <w:autoSpaceDN w:val="0"/>
        <w:adjustRightInd w:val="0"/>
        <w:rPr>
          <w:szCs w:val="24"/>
        </w:rPr>
      </w:pPr>
      <w:r w:rsidRPr="008011FB">
        <w:rPr>
          <w:szCs w:val="24"/>
        </w:rPr>
        <w:t xml:space="preserve">Received 21 September 2016; accepted 9 February 2017; published online XX Month 2017; </w:t>
      </w:r>
      <w:hyperlink r:id="rId9" w:history="1">
        <w:r w:rsidRPr="008011FB">
          <w:rPr>
            <w:rStyle w:val="Hyperlink"/>
            <w:szCs w:val="24"/>
          </w:rPr>
          <w:t>doi:10.1038/ng.3805</w:t>
        </w:r>
      </w:hyperlink>
    </w:p>
    <w:p w14:paraId="50480140" w14:textId="77777777" w:rsidR="001B6C6C" w:rsidRDefault="001B6C6C">
      <w:pPr>
        <w:pStyle w:val="Abstract"/>
        <w:autoSpaceDE w:val="0"/>
        <w:autoSpaceDN w:val="0"/>
        <w:adjustRightInd w:val="0"/>
        <w:rPr>
          <w:szCs w:val="24"/>
        </w:rPr>
      </w:pPr>
    </w:p>
    <w:p w14:paraId="6E01DC35" w14:textId="6DB15C6B" w:rsidR="00932AC5" w:rsidRPr="008011FB" w:rsidRDefault="00932AC5">
      <w:pPr>
        <w:pStyle w:val="Abstract"/>
        <w:autoSpaceDE w:val="0"/>
        <w:autoSpaceDN w:val="0"/>
        <w:adjustRightInd w:val="0"/>
        <w:rPr>
          <w:szCs w:val="24"/>
        </w:rPr>
      </w:pPr>
      <w:r w:rsidRPr="008011FB">
        <w:rPr>
          <w:szCs w:val="24"/>
        </w:rPr>
        <w:t xml:space="preserve">Adjacent CpG sites in mammalian genomes can be co-methylated </w:t>
      </w:r>
      <w:r w:rsidR="00787476">
        <w:rPr>
          <w:szCs w:val="24"/>
        </w:rPr>
        <w:t>owing</w:t>
      </w:r>
      <w:r w:rsidRPr="008011FB">
        <w:rPr>
          <w:szCs w:val="24"/>
        </w:rPr>
        <w:t xml:space="preserve"> to the processivity of methyltransferases or demethylases</w:t>
      </w:r>
      <w:r w:rsidR="00787476">
        <w:rPr>
          <w:szCs w:val="24"/>
        </w:rPr>
        <w:t>,</w:t>
      </w:r>
      <w:r w:rsidRPr="008011FB">
        <w:rPr>
          <w:szCs w:val="24"/>
        </w:rPr>
        <w:t xml:space="preserve"> </w:t>
      </w:r>
      <w:r w:rsidR="00787476">
        <w:rPr>
          <w:szCs w:val="24"/>
        </w:rPr>
        <w:t>y</w:t>
      </w:r>
      <w:r w:rsidRPr="008011FB">
        <w:rPr>
          <w:szCs w:val="24"/>
        </w:rPr>
        <w:t xml:space="preserve">et discordant methylation patterns have also been observed, </w:t>
      </w:r>
      <w:r w:rsidR="0086705D">
        <w:rPr>
          <w:szCs w:val="24"/>
        </w:rPr>
        <w:t>which</w:t>
      </w:r>
      <w:r w:rsidR="00787476">
        <w:rPr>
          <w:szCs w:val="24"/>
        </w:rPr>
        <w:t xml:space="preserve"> </w:t>
      </w:r>
      <w:r w:rsidRPr="008011FB">
        <w:rPr>
          <w:szCs w:val="24"/>
        </w:rPr>
        <w:t>are related to stochastic or uncoordinated molecular processes</w:t>
      </w:r>
      <w:r w:rsidR="0086705D">
        <w:rPr>
          <w:szCs w:val="24"/>
        </w:rPr>
        <w:t xml:space="preserve"> </w:t>
      </w:r>
      <w:r w:rsidR="0086705D" w:rsidRPr="00635C9E">
        <w:rPr>
          <w:szCs w:val="24"/>
          <w:u w:val="single"/>
        </w:rPr>
        <w:t>[</w:t>
      </w:r>
      <w:r w:rsidR="0086705D" w:rsidRPr="00635C9E">
        <w:rPr>
          <w:szCs w:val="24"/>
          <w:highlight w:val="yellow"/>
          <w:u w:val="single"/>
        </w:rPr>
        <w:t>AU:</w:t>
      </w:r>
      <w:r w:rsidR="0086705D">
        <w:rPr>
          <w:szCs w:val="24"/>
          <w:u w:val="single"/>
        </w:rPr>
        <w:t xml:space="preserve"> Edited </w:t>
      </w:r>
      <w:commentRangeStart w:id="15"/>
      <w:r w:rsidR="0086705D">
        <w:rPr>
          <w:szCs w:val="24"/>
          <w:u w:val="single"/>
        </w:rPr>
        <w:t xml:space="preserve">for clarity. Correct – </w:t>
      </w:r>
      <w:commentRangeEnd w:id="15"/>
      <w:r w:rsidR="00BF7AB1">
        <w:rPr>
          <w:rStyle w:val="CommentReference"/>
          <w:b w:val="0"/>
        </w:rPr>
        <w:commentReference w:id="15"/>
      </w:r>
      <w:r w:rsidR="0086705D">
        <w:rPr>
          <w:szCs w:val="24"/>
          <w:u w:val="single"/>
        </w:rPr>
        <w:t>as originally meant?</w:t>
      </w:r>
      <w:r w:rsidR="0086705D" w:rsidRPr="00635C9E">
        <w:rPr>
          <w:szCs w:val="24"/>
          <w:u w:val="single"/>
        </w:rPr>
        <w:t>]</w:t>
      </w:r>
      <w:r w:rsidRPr="008011FB">
        <w:rPr>
          <w:szCs w:val="24"/>
        </w:rPr>
        <w:t>. We focused on a systematic search and investigation of regions in the full human genome that</w:t>
      </w:r>
      <w:r w:rsidR="00787476">
        <w:rPr>
          <w:szCs w:val="24"/>
        </w:rPr>
        <w:t xml:space="preserve"> show </w:t>
      </w:r>
      <w:r w:rsidRPr="008011FB">
        <w:rPr>
          <w:szCs w:val="24"/>
        </w:rPr>
        <w:t>highly coordinated methylation. We defined 147,888 blocks of tightly coupled CpG sites, called methylation haplotype blocks</w:t>
      </w:r>
      <w:r w:rsidR="00787476">
        <w:rPr>
          <w:szCs w:val="24"/>
        </w:rPr>
        <w:t>,</w:t>
      </w:r>
      <w:r w:rsidRPr="008011FB">
        <w:rPr>
          <w:szCs w:val="24"/>
        </w:rPr>
        <w:t xml:space="preserve"> </w:t>
      </w:r>
      <w:r w:rsidR="00787476">
        <w:rPr>
          <w:szCs w:val="24"/>
        </w:rPr>
        <w:t>after</w:t>
      </w:r>
      <w:r w:rsidRPr="008011FB">
        <w:rPr>
          <w:szCs w:val="24"/>
        </w:rPr>
        <w:t xml:space="preserve"> analy</w:t>
      </w:r>
      <w:r w:rsidR="00787476">
        <w:rPr>
          <w:szCs w:val="24"/>
        </w:rPr>
        <w:t>zing</w:t>
      </w:r>
      <w:r w:rsidRPr="008011FB">
        <w:rPr>
          <w:szCs w:val="24"/>
        </w:rPr>
        <w:t xml:space="preserve"> 61 whole</w:t>
      </w:r>
      <w:r w:rsidR="007B592A">
        <w:rPr>
          <w:szCs w:val="24"/>
        </w:rPr>
        <w:t>-</w:t>
      </w:r>
      <w:r w:rsidRPr="008011FB">
        <w:rPr>
          <w:szCs w:val="24"/>
        </w:rPr>
        <w:t>genome bisulfite sequencing data sets and validat</w:t>
      </w:r>
      <w:r w:rsidR="00787476">
        <w:rPr>
          <w:szCs w:val="24"/>
        </w:rPr>
        <w:t xml:space="preserve">ing </w:t>
      </w:r>
      <w:ins w:id="16" w:author="Kun Zhang" w:date="2017-02-14T11:21:00Z">
        <w:r w:rsidR="004C6667">
          <w:rPr>
            <w:szCs w:val="24"/>
          </w:rPr>
          <w:t xml:space="preserve">with </w:t>
        </w:r>
      </w:ins>
      <w:r w:rsidRPr="008011FB">
        <w:rPr>
          <w:szCs w:val="24"/>
        </w:rPr>
        <w:t>101 reduced</w:t>
      </w:r>
      <w:r w:rsidR="007B592A">
        <w:rPr>
          <w:szCs w:val="24"/>
        </w:rPr>
        <w:t>-</w:t>
      </w:r>
      <w:r w:rsidRPr="008011FB">
        <w:rPr>
          <w:szCs w:val="24"/>
        </w:rPr>
        <w:t xml:space="preserve">representation bisulfite sequencing data sets and 637 methylation array data sets. Using a metric called methylation haplotype load, we performed tissue-specific methylation analysis at the block level. Subsets of informative blocks were further identified for deconvolution of heterogeneous samples. Finally, </w:t>
      </w:r>
      <w:r w:rsidR="00EA1732" w:rsidRPr="008011FB">
        <w:rPr>
          <w:szCs w:val="24"/>
        </w:rPr>
        <w:t xml:space="preserve">using methylation haplotypes </w:t>
      </w:r>
      <w:r w:rsidRPr="008011FB">
        <w:rPr>
          <w:szCs w:val="24"/>
        </w:rPr>
        <w:t>we demonstrated quantitative estimation of tumor load and tissue-of-origin mapping in the circulating cell-free DNA</w:t>
      </w:r>
      <w:r w:rsidR="00787476" w:rsidRPr="008011FB">
        <w:rPr>
          <w:szCs w:val="24"/>
        </w:rPr>
        <w:t xml:space="preserve"> </w:t>
      </w:r>
      <w:r w:rsidRPr="008011FB">
        <w:rPr>
          <w:szCs w:val="24"/>
        </w:rPr>
        <w:t>of 59 patients</w:t>
      </w:r>
      <w:r w:rsidR="00787476">
        <w:rPr>
          <w:szCs w:val="24"/>
        </w:rPr>
        <w:t xml:space="preserve"> with </w:t>
      </w:r>
      <w:ins w:id="17" w:author="Kun Zhang" w:date="2017-02-14T11:22:00Z">
        <w:r w:rsidR="00945E8C">
          <w:rPr>
            <w:szCs w:val="24"/>
          </w:rPr>
          <w:t xml:space="preserve">lung </w:t>
        </w:r>
      </w:ins>
      <w:ins w:id="18" w:author="Dinh Diep" w:date="2017-02-14T17:09:00Z">
        <w:r w:rsidR="00485EA2">
          <w:rPr>
            <w:szCs w:val="24"/>
          </w:rPr>
          <w:t>or</w:t>
        </w:r>
      </w:ins>
      <w:ins w:id="19" w:author="Kun Zhang" w:date="2017-02-14T11:22:00Z">
        <w:del w:id="20" w:author="Dinh Diep" w:date="2017-02-14T17:09:00Z">
          <w:r w:rsidR="00945E8C" w:rsidDel="00485EA2">
            <w:rPr>
              <w:szCs w:val="24"/>
            </w:rPr>
            <w:delText>and</w:delText>
          </w:r>
        </w:del>
        <w:r w:rsidR="00945E8C">
          <w:rPr>
            <w:szCs w:val="24"/>
          </w:rPr>
          <w:t xml:space="preserve"> colorectal </w:t>
        </w:r>
      </w:ins>
      <w:r w:rsidR="00787476">
        <w:rPr>
          <w:szCs w:val="24"/>
        </w:rPr>
        <w:t>cancer</w:t>
      </w:r>
      <w:r w:rsidRPr="008011FB">
        <w:rPr>
          <w:szCs w:val="24"/>
        </w:rPr>
        <w:t>.</w:t>
      </w:r>
      <w:r w:rsidR="00EA1732">
        <w:rPr>
          <w:szCs w:val="24"/>
        </w:rPr>
        <w:t xml:space="preserve"> </w:t>
      </w:r>
      <w:r w:rsidR="00EA1732" w:rsidRPr="00635C9E">
        <w:rPr>
          <w:szCs w:val="24"/>
          <w:u w:val="single"/>
        </w:rPr>
        <w:t>[</w:t>
      </w:r>
      <w:r w:rsidR="002446AB" w:rsidRPr="00635C9E">
        <w:rPr>
          <w:szCs w:val="24"/>
          <w:highlight w:val="yellow"/>
          <w:u w:val="single"/>
        </w:rPr>
        <w:t>AU:</w:t>
      </w:r>
      <w:r w:rsidR="00EA1732">
        <w:rPr>
          <w:szCs w:val="24"/>
          <w:u w:val="single"/>
        </w:rPr>
        <w:t xml:space="preserve"> </w:t>
      </w:r>
      <w:commentRangeStart w:id="21"/>
      <w:r w:rsidR="00EA1732">
        <w:rPr>
          <w:szCs w:val="24"/>
          <w:u w:val="single"/>
        </w:rPr>
        <w:t>Edited for clarity</w:t>
      </w:r>
      <w:commentRangeEnd w:id="21"/>
      <w:r w:rsidR="00BF7AB1">
        <w:rPr>
          <w:rStyle w:val="CommentReference"/>
          <w:b w:val="0"/>
        </w:rPr>
        <w:commentReference w:id="21"/>
      </w:r>
      <w:r w:rsidR="00EA1732">
        <w:rPr>
          <w:szCs w:val="24"/>
          <w:u w:val="single"/>
        </w:rPr>
        <w:t>. Ok?</w:t>
      </w:r>
      <w:r w:rsidR="00EA1732" w:rsidRPr="00635C9E">
        <w:rPr>
          <w:szCs w:val="24"/>
          <w:u w:val="single"/>
        </w:rPr>
        <w:t>]</w:t>
      </w:r>
    </w:p>
    <w:p w14:paraId="6FD1E9B7" w14:textId="77777777" w:rsidR="00932AC5" w:rsidRPr="008011FB" w:rsidRDefault="00932AC5">
      <w:pPr>
        <w:autoSpaceDE w:val="0"/>
        <w:autoSpaceDN w:val="0"/>
        <w:adjustRightInd w:val="0"/>
        <w:rPr>
          <w:szCs w:val="24"/>
        </w:rPr>
      </w:pPr>
    </w:p>
    <w:p w14:paraId="715C774D" w14:textId="3A16BB63" w:rsidR="001B6C6C" w:rsidRDefault="002446AB">
      <w:pPr>
        <w:pStyle w:val="BodyPara"/>
        <w:autoSpaceDE w:val="0"/>
        <w:autoSpaceDN w:val="0"/>
        <w:adjustRightInd w:val="0"/>
        <w:rPr>
          <w:szCs w:val="24"/>
        </w:rPr>
      </w:pPr>
      <w:r w:rsidRPr="009563F8" w:rsidDel="002446AB">
        <w:rPr>
          <w:szCs w:val="24"/>
        </w:rPr>
        <w:t xml:space="preserve"> </w:t>
      </w:r>
      <w:r w:rsidR="00932AC5" w:rsidRPr="008011FB">
        <w:rPr>
          <w:b/>
          <w:szCs w:val="24"/>
        </w:rPr>
        <w:t>[</w:t>
      </w:r>
      <w:r w:rsidRPr="002446AB">
        <w:rPr>
          <w:b/>
          <w:szCs w:val="24"/>
          <w:highlight w:val="yellow"/>
          <w:u w:val="single"/>
        </w:rPr>
        <w:t>AU:</w:t>
      </w:r>
      <w:r w:rsidR="00932AC5" w:rsidRPr="008011FB">
        <w:rPr>
          <w:b/>
          <w:szCs w:val="24"/>
          <w:u w:val="single"/>
        </w:rPr>
        <w:t xml:space="preserve"> Refs. were renumbered starting at 26; please check.]</w:t>
      </w:r>
      <w:r w:rsidR="00932AC5" w:rsidRPr="008011FB">
        <w:rPr>
          <w:szCs w:val="24"/>
        </w:rPr>
        <w:t xml:space="preserve"> </w:t>
      </w:r>
    </w:p>
    <w:p w14:paraId="120FB6A4" w14:textId="598F8EA3" w:rsidR="00932AC5" w:rsidRPr="008011FB" w:rsidRDefault="00932AC5">
      <w:pPr>
        <w:pStyle w:val="BodyPara"/>
        <w:autoSpaceDE w:val="0"/>
        <w:autoSpaceDN w:val="0"/>
        <w:adjustRightInd w:val="0"/>
        <w:rPr>
          <w:szCs w:val="24"/>
        </w:rPr>
      </w:pPr>
      <w:r w:rsidRPr="008011FB">
        <w:rPr>
          <w:szCs w:val="24"/>
        </w:rPr>
        <w:t>Mammalian CpG methylation is a relatively stable epigenetic modification, which can be transmitted across cell division</w:t>
      </w:r>
      <w:r w:rsidRPr="008011FB">
        <w:rPr>
          <w:rStyle w:val="citebib"/>
          <w:szCs w:val="24"/>
          <w:shd w:val="clear" w:color="auto" w:fill="auto"/>
          <w:vertAlign w:val="superscript"/>
        </w:rPr>
        <w:t>1</w:t>
      </w:r>
      <w:r w:rsidRPr="008011FB">
        <w:rPr>
          <w:szCs w:val="24"/>
        </w:rPr>
        <w:t xml:space="preserve"> through the DNA methyltransferase DNMT1 and dynamically </w:t>
      </w:r>
      <w:r w:rsidR="001B6C6C">
        <w:rPr>
          <w:szCs w:val="24"/>
        </w:rPr>
        <w:t xml:space="preserve">either </w:t>
      </w:r>
      <w:r w:rsidRPr="008011FB">
        <w:rPr>
          <w:szCs w:val="24"/>
        </w:rPr>
        <w:t>established or removed by</w:t>
      </w:r>
      <w:r w:rsidR="001B6C6C">
        <w:rPr>
          <w:szCs w:val="24"/>
        </w:rPr>
        <w:t xml:space="preserve"> the</w:t>
      </w:r>
      <w:r w:rsidRPr="008011FB">
        <w:rPr>
          <w:szCs w:val="24"/>
        </w:rPr>
        <w:t xml:space="preserve"> DNMT3A, DNMT3B and </w:t>
      </w:r>
      <w:commentRangeStart w:id="22"/>
      <w:ins w:id="23" w:author="Kun Zhang" w:date="2017-02-14T11:24:00Z">
        <w:r w:rsidR="00015CD1">
          <w:rPr>
            <w:szCs w:val="24"/>
          </w:rPr>
          <w:t xml:space="preserve">ten-eleven translocation </w:t>
        </w:r>
      </w:ins>
      <w:ins w:id="24" w:author="Dinh Diep" w:date="2017-02-15T00:07:00Z">
        <w:r w:rsidR="00121CC4">
          <w:rPr>
            <w:szCs w:val="24"/>
          </w:rPr>
          <w:t>proteins</w:t>
        </w:r>
      </w:ins>
      <w:ins w:id="25" w:author="Shicheng Guo" w:date="2017-02-14T22:36:00Z">
        <w:del w:id="26" w:author="Dinh Diep" w:date="2017-02-15T00:07:00Z">
          <w:r w:rsidR="00D6711E" w:rsidRPr="00D6711E" w:rsidDel="00121CC4">
            <w:rPr>
              <w:szCs w:val="24"/>
              <w:rPrChange w:id="27" w:author="Shicheng Guo" w:date="2017-02-14T22:36:00Z">
                <w:rPr>
                  <w:rFonts w:asciiTheme="minorEastAsia" w:eastAsiaTheme="minorEastAsia" w:hAnsiTheme="minorEastAsia"/>
                  <w:szCs w:val="24"/>
                  <w:lang w:eastAsia="zh-CN"/>
                </w:rPr>
              </w:rPrChange>
            </w:rPr>
            <w:delText>genes</w:delText>
          </w:r>
        </w:del>
        <w:r w:rsidR="00D6711E">
          <w:rPr>
            <w:szCs w:val="24"/>
          </w:rPr>
          <w:t xml:space="preserve"> </w:t>
        </w:r>
      </w:ins>
      <w:ins w:id="28" w:author="Kun Zhang" w:date="2017-02-14T11:24:00Z">
        <w:r w:rsidR="00015CD1">
          <w:rPr>
            <w:szCs w:val="24"/>
          </w:rPr>
          <w:t>(</w:t>
        </w:r>
      </w:ins>
      <w:r w:rsidRPr="008011FB">
        <w:rPr>
          <w:szCs w:val="24"/>
        </w:rPr>
        <w:t>TET</w:t>
      </w:r>
      <w:ins w:id="29" w:author="Shicheng Guo" w:date="2017-02-14T22:37:00Z">
        <w:r w:rsidR="00D6711E">
          <w:rPr>
            <w:rFonts w:asciiTheme="minorEastAsia" w:eastAsiaTheme="minorEastAsia" w:hAnsiTheme="minorEastAsia"/>
            <w:szCs w:val="24"/>
            <w:lang w:eastAsia="zh-CN"/>
          </w:rPr>
          <w:t>s</w:t>
        </w:r>
      </w:ins>
      <w:ins w:id="30" w:author="Kun Zhang" w:date="2017-02-14T11:24:00Z">
        <w:r w:rsidR="00015CD1">
          <w:rPr>
            <w:szCs w:val="24"/>
          </w:rPr>
          <w:t>)</w:t>
        </w:r>
      </w:ins>
      <w:r w:rsidRPr="008011FB">
        <w:rPr>
          <w:szCs w:val="24"/>
        </w:rPr>
        <w:t xml:space="preserve"> </w:t>
      </w:r>
      <w:commentRangeEnd w:id="22"/>
      <w:r w:rsidR="004C654A">
        <w:rPr>
          <w:rStyle w:val="CommentReference"/>
        </w:rPr>
        <w:commentReference w:id="22"/>
      </w:r>
      <w:r w:rsidR="001B6C6C" w:rsidRPr="00635C9E">
        <w:rPr>
          <w:b/>
          <w:szCs w:val="24"/>
          <w:u w:val="single"/>
        </w:rPr>
        <w:t>[</w:t>
      </w:r>
      <w:r w:rsidR="002446AB" w:rsidRPr="002446AB">
        <w:rPr>
          <w:b/>
          <w:szCs w:val="24"/>
          <w:highlight w:val="yellow"/>
          <w:u w:val="single"/>
        </w:rPr>
        <w:t>AU:</w:t>
      </w:r>
      <w:r w:rsidR="001B6C6C">
        <w:rPr>
          <w:b/>
          <w:szCs w:val="24"/>
          <w:u w:val="single"/>
        </w:rPr>
        <w:t xml:space="preserve"> Please functionally define TET.</w:t>
      </w:r>
      <w:r w:rsidR="001B6C6C" w:rsidRPr="00635C9E">
        <w:rPr>
          <w:b/>
          <w:szCs w:val="24"/>
          <w:u w:val="single"/>
        </w:rPr>
        <w:t>]</w:t>
      </w:r>
      <w:del w:id="31" w:author="Kun Zhang" w:date="2017-02-15T08:13:00Z">
        <w:r w:rsidR="001B6C6C" w:rsidDel="00443339">
          <w:rPr>
            <w:szCs w:val="24"/>
          </w:rPr>
          <w:delText xml:space="preserve"> </w:delText>
        </w:r>
        <w:r w:rsidRPr="008011FB" w:rsidDel="00443339">
          <w:rPr>
            <w:szCs w:val="24"/>
          </w:rPr>
          <w:delText>proteins</w:delText>
        </w:r>
      </w:del>
      <w:r w:rsidRPr="008011FB">
        <w:rPr>
          <w:szCs w:val="24"/>
        </w:rPr>
        <w:t>. Due to the locally coordinated activities of these enzymes, adjacent CpG sites on the same DNA molecules can share similar methylation status, although discordant CpG methylation has been observed, particularly in cancer</w:t>
      </w:r>
      <w:r w:rsidRPr="008011FB">
        <w:rPr>
          <w:rStyle w:val="citebib"/>
          <w:szCs w:val="24"/>
          <w:shd w:val="clear" w:color="auto" w:fill="auto"/>
          <w:vertAlign w:val="superscript"/>
        </w:rPr>
        <w:t>2</w:t>
      </w:r>
      <w:r w:rsidRPr="008011FB">
        <w:rPr>
          <w:szCs w:val="24"/>
        </w:rPr>
        <w:t>. The theoretical framework of linkage disequilibrium</w:t>
      </w:r>
      <w:r w:rsidRPr="008011FB">
        <w:rPr>
          <w:rStyle w:val="citebib"/>
          <w:szCs w:val="24"/>
          <w:shd w:val="clear" w:color="auto" w:fill="auto"/>
          <w:vertAlign w:val="superscript"/>
        </w:rPr>
        <w:t>3</w:t>
      </w:r>
      <w:r w:rsidRPr="008011FB">
        <w:rPr>
          <w:szCs w:val="24"/>
        </w:rPr>
        <w:t>, which was developed to model the co-segregation of adjacent genetic variants on human chromosomes in human populations, can be applied to the analysis of CpG co-methylation in cell populations. A number of studies related to the concepts of methylation haplotypes</w:t>
      </w:r>
      <w:r w:rsidRPr="008011FB">
        <w:rPr>
          <w:rStyle w:val="citebib"/>
          <w:szCs w:val="24"/>
          <w:shd w:val="clear" w:color="auto" w:fill="auto"/>
          <w:vertAlign w:val="superscript"/>
        </w:rPr>
        <w:t>4</w:t>
      </w:r>
      <w:r w:rsidRPr="008011FB">
        <w:rPr>
          <w:szCs w:val="24"/>
        </w:rPr>
        <w:t>, epi-alleles</w:t>
      </w:r>
      <w:r w:rsidRPr="008011FB">
        <w:rPr>
          <w:rStyle w:val="citebib"/>
          <w:szCs w:val="24"/>
          <w:shd w:val="clear" w:color="auto" w:fill="auto"/>
          <w:vertAlign w:val="superscript"/>
        </w:rPr>
        <w:t>5</w:t>
      </w:r>
      <w:r w:rsidRPr="008011FB">
        <w:rPr>
          <w:szCs w:val="24"/>
        </w:rPr>
        <w:t xml:space="preserve"> or epi-haplotypes</w:t>
      </w:r>
      <w:r w:rsidRPr="008011FB">
        <w:rPr>
          <w:rStyle w:val="citebib"/>
          <w:szCs w:val="24"/>
          <w:shd w:val="clear" w:color="auto" w:fill="auto"/>
          <w:vertAlign w:val="superscript"/>
        </w:rPr>
        <w:t>6</w:t>
      </w:r>
      <w:r w:rsidRPr="008011FB">
        <w:rPr>
          <w:szCs w:val="24"/>
        </w:rPr>
        <w:t xml:space="preserve"> have been reported, al</w:t>
      </w:r>
      <w:r w:rsidR="00A1458D">
        <w:rPr>
          <w:szCs w:val="24"/>
        </w:rPr>
        <w:t>though</w:t>
      </w:r>
      <w:r w:rsidRPr="008011FB">
        <w:rPr>
          <w:szCs w:val="24"/>
        </w:rPr>
        <w:t xml:space="preserve"> at small numbers of genomic regions or limited numbers of cell</w:t>
      </w:r>
      <w:r w:rsidR="00A1458D">
        <w:rPr>
          <w:szCs w:val="24"/>
        </w:rPr>
        <w:t xml:space="preserve"> and </w:t>
      </w:r>
      <w:r w:rsidRPr="008011FB">
        <w:rPr>
          <w:szCs w:val="24"/>
        </w:rPr>
        <w:t>tissue types. Recent data production efforts, especially by large consortia</w:t>
      </w:r>
      <w:r w:rsidRPr="008011FB">
        <w:rPr>
          <w:rStyle w:val="citebib"/>
          <w:szCs w:val="24"/>
          <w:shd w:val="clear" w:color="auto" w:fill="auto"/>
          <w:vertAlign w:val="superscript"/>
        </w:rPr>
        <w:t>7</w:t>
      </w:r>
      <w:r w:rsidRPr="008011FB">
        <w:rPr>
          <w:szCs w:val="24"/>
        </w:rPr>
        <w:t xml:space="preserve">, have produced a large number of whole-genome, base-resolution bisulfite sequencing data sets for many tissue and cell types. These public data sets, in combination with additional </w:t>
      </w:r>
      <w:r w:rsidR="00A1458D">
        <w:rPr>
          <w:szCs w:val="24"/>
        </w:rPr>
        <w:t>whole-genome bisulfite sequencing (</w:t>
      </w:r>
      <w:r w:rsidRPr="008011FB">
        <w:rPr>
          <w:szCs w:val="24"/>
        </w:rPr>
        <w:t>WGBS</w:t>
      </w:r>
      <w:r w:rsidR="00A1458D">
        <w:rPr>
          <w:szCs w:val="24"/>
        </w:rPr>
        <w:t>)</w:t>
      </w:r>
      <w:r w:rsidRPr="008011FB">
        <w:rPr>
          <w:szCs w:val="24"/>
        </w:rPr>
        <w:t xml:space="preserve"> data generated in this study, allowed us to perform full-genome characterization of locally coupled CpG methylation across the largest set of human tissue types available to date and </w:t>
      </w:r>
      <w:r w:rsidR="00A1458D">
        <w:rPr>
          <w:szCs w:val="24"/>
        </w:rPr>
        <w:t xml:space="preserve">to </w:t>
      </w:r>
      <w:r w:rsidRPr="008011FB">
        <w:rPr>
          <w:szCs w:val="24"/>
        </w:rPr>
        <w:t>annotate these blocks of co-methylated CpGs as a distinct set of genomic features.</w:t>
      </w:r>
    </w:p>
    <w:p w14:paraId="7FDE6DF7" w14:textId="7FF63AA9" w:rsidR="00932AC5" w:rsidRPr="008011FB" w:rsidRDefault="00932AC5">
      <w:pPr>
        <w:pStyle w:val="BodyIndent"/>
        <w:autoSpaceDE w:val="0"/>
        <w:autoSpaceDN w:val="0"/>
        <w:adjustRightInd w:val="0"/>
        <w:rPr>
          <w:szCs w:val="24"/>
        </w:rPr>
      </w:pPr>
      <w:r w:rsidRPr="008011FB">
        <w:rPr>
          <w:szCs w:val="24"/>
        </w:rPr>
        <w:t>DNA methylation is cell-type specific, and the pattern can be harnessed for analyzing the relative cell composition of heterogeneous samples, such as different white blood cells in whole blood</w:t>
      </w:r>
      <w:r w:rsidRPr="008011FB">
        <w:rPr>
          <w:rStyle w:val="citebib"/>
          <w:szCs w:val="24"/>
          <w:shd w:val="clear" w:color="auto" w:fill="auto"/>
          <w:vertAlign w:val="superscript"/>
        </w:rPr>
        <w:t>8</w:t>
      </w:r>
      <w:r w:rsidRPr="008011FB">
        <w:rPr>
          <w:szCs w:val="24"/>
        </w:rPr>
        <w:t>, fetal components in maternal circulating cell-free DNA</w:t>
      </w:r>
      <w:r w:rsidR="002446AB">
        <w:rPr>
          <w:szCs w:val="24"/>
        </w:rPr>
        <w:t xml:space="preserve"> </w:t>
      </w:r>
      <w:r w:rsidRPr="008011FB">
        <w:rPr>
          <w:szCs w:val="24"/>
        </w:rPr>
        <w:t>(cfDNA)</w:t>
      </w:r>
      <w:r w:rsidRPr="008011FB">
        <w:rPr>
          <w:rStyle w:val="citebib"/>
          <w:szCs w:val="24"/>
          <w:shd w:val="clear" w:color="auto" w:fill="auto"/>
          <w:vertAlign w:val="superscript"/>
        </w:rPr>
        <w:t>9</w:t>
      </w:r>
      <w:r w:rsidRPr="008011FB">
        <w:rPr>
          <w:szCs w:val="24"/>
        </w:rPr>
        <w:t xml:space="preserve"> or circulating tumor DNA (ctDNA) in plasma</w:t>
      </w:r>
      <w:r w:rsidRPr="008011FB">
        <w:rPr>
          <w:rStyle w:val="citebib"/>
          <w:szCs w:val="24"/>
          <w:shd w:val="clear" w:color="auto" w:fill="auto"/>
          <w:vertAlign w:val="superscript"/>
        </w:rPr>
        <w:t>9</w:t>
      </w:r>
      <w:r w:rsidRPr="008011FB">
        <w:rPr>
          <w:szCs w:val="24"/>
        </w:rPr>
        <w:t>. Most of these recent efforts rely on the methylation level of individual CpG sites</w:t>
      </w:r>
      <w:r w:rsidR="00A1458D">
        <w:rPr>
          <w:szCs w:val="24"/>
        </w:rPr>
        <w:t>,</w:t>
      </w:r>
      <w:r w:rsidRPr="008011FB">
        <w:rPr>
          <w:szCs w:val="24"/>
        </w:rPr>
        <w:t xml:space="preserve"> and </w:t>
      </w:r>
      <w:r w:rsidR="00A1458D">
        <w:rPr>
          <w:szCs w:val="24"/>
        </w:rPr>
        <w:t xml:space="preserve">they </w:t>
      </w:r>
      <w:r w:rsidRPr="008011FB">
        <w:rPr>
          <w:szCs w:val="24"/>
        </w:rPr>
        <w:t>are fundamentally limited by the technical noise and sensitivity in measuring single</w:t>
      </w:r>
      <w:r w:rsidR="00A1458D">
        <w:rPr>
          <w:szCs w:val="24"/>
        </w:rPr>
        <w:t>-</w:t>
      </w:r>
      <w:r w:rsidRPr="008011FB">
        <w:rPr>
          <w:szCs w:val="24"/>
        </w:rPr>
        <w:t>CpG methylation. Recently, Lehmann-Werman</w:t>
      </w:r>
      <w:r w:rsidR="00A1458D">
        <w:rPr>
          <w:szCs w:val="24"/>
        </w:rPr>
        <w:t xml:space="preserve"> </w:t>
      </w:r>
      <w:r w:rsidR="00A1458D" w:rsidRPr="00635C9E">
        <w:rPr>
          <w:i/>
          <w:szCs w:val="24"/>
        </w:rPr>
        <w:t>et al.</w:t>
      </w:r>
      <w:r w:rsidRPr="008011FB">
        <w:rPr>
          <w:szCs w:val="24"/>
        </w:rPr>
        <w:t xml:space="preserve"> demonstrated superior sensitivity with multi-CpG haplotypes in detecting tissue-specific signatures in cfDNA</w:t>
      </w:r>
      <w:r w:rsidRPr="008011FB">
        <w:rPr>
          <w:rStyle w:val="citebib"/>
          <w:szCs w:val="24"/>
          <w:shd w:val="clear" w:color="auto" w:fill="auto"/>
          <w:vertAlign w:val="superscript"/>
        </w:rPr>
        <w:t>10</w:t>
      </w:r>
      <w:r w:rsidRPr="008011FB">
        <w:rPr>
          <w:szCs w:val="24"/>
        </w:rPr>
        <w:t xml:space="preserve">, although </w:t>
      </w:r>
      <w:r w:rsidR="00A1458D">
        <w:rPr>
          <w:szCs w:val="24"/>
        </w:rPr>
        <w:t xml:space="preserve">this was </w:t>
      </w:r>
      <w:r w:rsidRPr="008011FB">
        <w:rPr>
          <w:szCs w:val="24"/>
        </w:rPr>
        <w:t>based on the sparse genome coverage of Illumina 450k methylation arrays (HM450K). Here we performed an exhaustive search of tissue-specific methylation haplotype blocks</w:t>
      </w:r>
      <w:r w:rsidR="00A1458D">
        <w:rPr>
          <w:szCs w:val="24"/>
        </w:rPr>
        <w:t xml:space="preserve"> (MHBs)</w:t>
      </w:r>
      <w:r w:rsidRPr="008011FB">
        <w:rPr>
          <w:szCs w:val="24"/>
        </w:rPr>
        <w:t xml:space="preserve"> across the full genome and proposed a block-level metric, termed methylated haplotype load (MHL), for a systematic discovery of informative markers. </w:t>
      </w:r>
      <w:r w:rsidR="00A1458D">
        <w:rPr>
          <w:szCs w:val="24"/>
        </w:rPr>
        <w:t>By a</w:t>
      </w:r>
      <w:r w:rsidRPr="008011FB">
        <w:rPr>
          <w:szCs w:val="24"/>
        </w:rPr>
        <w:t>pplying our analytic</w:t>
      </w:r>
      <w:r w:rsidR="00A1458D">
        <w:rPr>
          <w:szCs w:val="24"/>
        </w:rPr>
        <w:t>al</w:t>
      </w:r>
      <w:r w:rsidRPr="008011FB">
        <w:rPr>
          <w:szCs w:val="24"/>
        </w:rPr>
        <w:t xml:space="preserve"> framework and identified markers, we demonstrate accurate determination of tissue origin and prediction of cancer status in clinical plasma samples from patients </w:t>
      </w:r>
      <w:r w:rsidR="00A1458D">
        <w:rPr>
          <w:szCs w:val="24"/>
        </w:rPr>
        <w:t>with</w:t>
      </w:r>
      <w:r w:rsidRPr="008011FB">
        <w:rPr>
          <w:szCs w:val="24"/>
        </w:rPr>
        <w:t xml:space="preserve"> lung cancer (LC) </w:t>
      </w:r>
      <w:r w:rsidR="00A1458D">
        <w:rPr>
          <w:szCs w:val="24"/>
        </w:rPr>
        <w:t xml:space="preserve">or </w:t>
      </w:r>
      <w:r w:rsidR="00A1458D" w:rsidRPr="00635C9E">
        <w:rPr>
          <w:b/>
          <w:szCs w:val="24"/>
          <w:u w:val="single"/>
        </w:rPr>
        <w:t>[</w:t>
      </w:r>
      <w:r w:rsidR="002446AB" w:rsidRPr="002446AB">
        <w:rPr>
          <w:b/>
          <w:szCs w:val="24"/>
          <w:highlight w:val="yellow"/>
          <w:u w:val="single"/>
        </w:rPr>
        <w:t>AU:</w:t>
      </w:r>
      <w:r w:rsidR="00A1458D">
        <w:rPr>
          <w:b/>
          <w:szCs w:val="24"/>
          <w:u w:val="single"/>
        </w:rPr>
        <w:t xml:space="preserve"> Original “</w:t>
      </w:r>
      <w:commentRangeStart w:id="32"/>
      <w:r w:rsidR="00A1458D">
        <w:rPr>
          <w:b/>
          <w:szCs w:val="24"/>
          <w:u w:val="single"/>
        </w:rPr>
        <w:t xml:space="preserve">and” replaced by “or” ok? Or did patients have both types </w:t>
      </w:r>
      <w:commentRangeEnd w:id="32"/>
      <w:r w:rsidR="00BF7AB1">
        <w:rPr>
          <w:rStyle w:val="CommentReference"/>
        </w:rPr>
        <w:commentReference w:id="32"/>
      </w:r>
      <w:r w:rsidR="00A1458D">
        <w:rPr>
          <w:b/>
          <w:szCs w:val="24"/>
          <w:u w:val="single"/>
        </w:rPr>
        <w:t>of cancer?</w:t>
      </w:r>
      <w:r w:rsidR="00A1458D" w:rsidRPr="00635C9E">
        <w:rPr>
          <w:b/>
          <w:szCs w:val="24"/>
          <w:u w:val="single"/>
        </w:rPr>
        <w:t>]</w:t>
      </w:r>
      <w:r w:rsidRPr="008011FB">
        <w:rPr>
          <w:szCs w:val="24"/>
        </w:rPr>
        <w:t xml:space="preserve"> colorectal cancer (CRC) (</w:t>
      </w:r>
      <w:r w:rsidRPr="008011FB">
        <w:rPr>
          <w:rStyle w:val="citefig"/>
          <w:szCs w:val="24"/>
          <w:shd w:val="clear" w:color="auto" w:fill="auto"/>
        </w:rPr>
        <w:t>Fig. 1a</w:t>
      </w:r>
      <w:r w:rsidRPr="008011FB">
        <w:rPr>
          <w:szCs w:val="24"/>
        </w:rPr>
        <w:t>).</w:t>
      </w:r>
    </w:p>
    <w:p w14:paraId="132DAC5F" w14:textId="77777777" w:rsidR="00932AC5" w:rsidRPr="008011FB" w:rsidRDefault="00932AC5">
      <w:pPr>
        <w:pStyle w:val="Sec1Ttl"/>
        <w:autoSpaceDE w:val="0"/>
        <w:autoSpaceDN w:val="0"/>
        <w:adjustRightInd w:val="0"/>
        <w:rPr>
          <w:szCs w:val="24"/>
        </w:rPr>
      </w:pPr>
      <w:r w:rsidRPr="008011FB">
        <w:rPr>
          <w:szCs w:val="24"/>
        </w:rPr>
        <w:t>RESULTS</w:t>
      </w:r>
    </w:p>
    <w:p w14:paraId="5A3A73EE" w14:textId="77777777" w:rsidR="00932AC5" w:rsidRPr="008011FB" w:rsidRDefault="00932AC5">
      <w:pPr>
        <w:pStyle w:val="Sec2Ttl"/>
        <w:autoSpaceDE w:val="0"/>
        <w:autoSpaceDN w:val="0"/>
        <w:adjustRightInd w:val="0"/>
        <w:rPr>
          <w:szCs w:val="24"/>
        </w:rPr>
      </w:pPr>
      <w:r w:rsidRPr="008011FB">
        <w:rPr>
          <w:szCs w:val="24"/>
        </w:rPr>
        <w:t>Identification of methylation haplotype blocks</w:t>
      </w:r>
    </w:p>
    <w:p w14:paraId="0F7E4CE0" w14:textId="36D82003" w:rsidR="00932AC5" w:rsidRPr="008011FB" w:rsidRDefault="00932AC5">
      <w:pPr>
        <w:pStyle w:val="BodyPara"/>
        <w:autoSpaceDE w:val="0"/>
        <w:autoSpaceDN w:val="0"/>
        <w:adjustRightInd w:val="0"/>
        <w:rPr>
          <w:szCs w:val="24"/>
        </w:rPr>
      </w:pPr>
      <w:r w:rsidRPr="008011FB">
        <w:rPr>
          <w:szCs w:val="24"/>
        </w:rPr>
        <w:t>To investigate the co-methylation status of adjacent CpG sites along single DNA molecules, we extended the concept of genetic linkage disequilibrium</w:t>
      </w:r>
      <w:r w:rsidRPr="008011FB">
        <w:rPr>
          <w:rStyle w:val="citebib"/>
          <w:szCs w:val="24"/>
          <w:shd w:val="clear" w:color="auto" w:fill="auto"/>
          <w:vertAlign w:val="superscript"/>
        </w:rPr>
        <w:t>3,4</w:t>
      </w:r>
      <w:r w:rsidRPr="009563F8">
        <w:t xml:space="preserve"> </w:t>
      </w:r>
      <w:r w:rsidRPr="008011FB">
        <w:rPr>
          <w:szCs w:val="24"/>
        </w:rPr>
        <w:t xml:space="preserve">and the </w:t>
      </w:r>
      <w:r w:rsidRPr="00635C9E">
        <w:rPr>
          <w:i/>
          <w:szCs w:val="24"/>
        </w:rPr>
        <w:t>r</w:t>
      </w:r>
      <w:r w:rsidRPr="008011FB">
        <w:rPr>
          <w:szCs w:val="24"/>
          <w:vertAlign w:val="superscript"/>
        </w:rPr>
        <w:t>2</w:t>
      </w:r>
      <w:r w:rsidRPr="008011FB">
        <w:rPr>
          <w:szCs w:val="24"/>
        </w:rPr>
        <w:t xml:space="preserve"> metric to quantify the degree of coupled CpG methylation among different DNA molecules. Methylation status of multiple CpG sites in single- or paired-end Illumina sequencing reads were extracted to form methylation haplotypes, and pairwise </w:t>
      </w:r>
      <w:r w:rsidR="00A1458D">
        <w:rPr>
          <w:szCs w:val="24"/>
        </w:rPr>
        <w:t>‘</w:t>
      </w:r>
      <w:r w:rsidRPr="008011FB">
        <w:rPr>
          <w:szCs w:val="24"/>
        </w:rPr>
        <w:t>linkage disequilibrium</w:t>
      </w:r>
      <w:r w:rsidR="00A1458D">
        <w:rPr>
          <w:szCs w:val="24"/>
        </w:rPr>
        <w:t>’</w:t>
      </w:r>
      <w:r w:rsidRPr="008011FB">
        <w:rPr>
          <w:szCs w:val="24"/>
        </w:rPr>
        <w:t xml:space="preserve"> of CpG methylation </w:t>
      </w:r>
      <w:r w:rsidRPr="00635C9E">
        <w:rPr>
          <w:i/>
          <w:szCs w:val="24"/>
        </w:rPr>
        <w:t>r</w:t>
      </w:r>
      <w:r w:rsidRPr="008011FB">
        <w:rPr>
          <w:szCs w:val="24"/>
          <w:vertAlign w:val="superscript"/>
        </w:rPr>
        <w:t>2</w:t>
      </w:r>
      <w:r w:rsidRPr="008011FB">
        <w:rPr>
          <w:szCs w:val="24"/>
        </w:rPr>
        <w:t xml:space="preserve"> was calculated from the fractions of different methylation haplotypes (</w:t>
      </w:r>
      <w:r w:rsidR="00A1458D">
        <w:rPr>
          <w:szCs w:val="24"/>
        </w:rPr>
        <w:t>Online</w:t>
      </w:r>
      <w:r w:rsidRPr="008011FB">
        <w:rPr>
          <w:szCs w:val="24"/>
        </w:rPr>
        <w:t xml:space="preserve"> Methods).</w:t>
      </w:r>
    </w:p>
    <w:p w14:paraId="7B57F7ED" w14:textId="45D0876D" w:rsidR="00932AC5" w:rsidRPr="008011FB" w:rsidRDefault="00932AC5">
      <w:pPr>
        <w:pStyle w:val="BodyIndent"/>
        <w:autoSpaceDE w:val="0"/>
        <w:autoSpaceDN w:val="0"/>
        <w:adjustRightInd w:val="0"/>
        <w:rPr>
          <w:szCs w:val="24"/>
        </w:rPr>
      </w:pPr>
      <w:r w:rsidRPr="008011FB">
        <w:rPr>
          <w:szCs w:val="24"/>
        </w:rPr>
        <w:t>We started with 51 sets of published WGBS data from human primary tissues</w:t>
      </w:r>
      <w:r w:rsidRPr="008011FB">
        <w:rPr>
          <w:rStyle w:val="citebib"/>
          <w:szCs w:val="24"/>
          <w:shd w:val="clear" w:color="auto" w:fill="auto"/>
          <w:vertAlign w:val="superscript"/>
        </w:rPr>
        <w:t>11,12</w:t>
      </w:r>
      <w:r w:rsidRPr="008011FB">
        <w:rPr>
          <w:szCs w:val="24"/>
        </w:rPr>
        <w:t xml:space="preserve">, the H1 human embryonic stem cells, </w:t>
      </w:r>
      <w:r w:rsidRPr="008011FB">
        <w:rPr>
          <w:i/>
          <w:szCs w:val="24"/>
        </w:rPr>
        <w:t>in</w:t>
      </w:r>
      <w:r w:rsidR="00A1458D" w:rsidRPr="00635C9E">
        <w:t>-</w:t>
      </w:r>
      <w:r w:rsidRPr="008011FB">
        <w:rPr>
          <w:i/>
          <w:szCs w:val="24"/>
        </w:rPr>
        <w:t>vitro</w:t>
      </w:r>
      <w:r w:rsidR="00A1458D">
        <w:rPr>
          <w:szCs w:val="24"/>
        </w:rPr>
        <w:t>-</w:t>
      </w:r>
      <w:r w:rsidRPr="008011FB">
        <w:rPr>
          <w:szCs w:val="24"/>
        </w:rPr>
        <w:t>derived progenitors</w:t>
      </w:r>
      <w:r w:rsidRPr="008011FB">
        <w:rPr>
          <w:rStyle w:val="citebib"/>
          <w:szCs w:val="24"/>
          <w:shd w:val="clear" w:color="auto" w:fill="auto"/>
          <w:vertAlign w:val="superscript"/>
        </w:rPr>
        <w:t>13</w:t>
      </w:r>
      <w:r w:rsidRPr="008011FB">
        <w:rPr>
          <w:szCs w:val="24"/>
        </w:rPr>
        <w:t xml:space="preserve"> and human cancer cell lines</w:t>
      </w:r>
      <w:r w:rsidRPr="008011FB">
        <w:rPr>
          <w:rStyle w:val="citebib"/>
          <w:szCs w:val="24"/>
          <w:shd w:val="clear" w:color="auto" w:fill="auto"/>
          <w:vertAlign w:val="superscript"/>
        </w:rPr>
        <w:t>14,15</w:t>
      </w:r>
      <w:r w:rsidRPr="008011FB">
        <w:rPr>
          <w:szCs w:val="24"/>
        </w:rPr>
        <w:t>. We also included an in-house</w:t>
      </w:r>
      <w:r w:rsidR="008D4906">
        <w:rPr>
          <w:szCs w:val="24"/>
        </w:rPr>
        <w:t>-</w:t>
      </w:r>
      <w:r w:rsidRPr="008011FB">
        <w:rPr>
          <w:szCs w:val="24"/>
        </w:rPr>
        <w:t xml:space="preserve">generated WGBS data set from </w:t>
      </w:r>
      <w:r w:rsidR="008D4906">
        <w:rPr>
          <w:szCs w:val="24"/>
        </w:rPr>
        <w:t>ten</w:t>
      </w:r>
      <w:r w:rsidRPr="008011FB">
        <w:rPr>
          <w:szCs w:val="24"/>
        </w:rPr>
        <w:t xml:space="preserve"> adult tissues of one human donor. Across these 61 samples (&gt;2</w:t>
      </w:r>
      <w:r w:rsidR="008D4906">
        <w:rPr>
          <w:szCs w:val="24"/>
        </w:rPr>
        <w:t>,</w:t>
      </w:r>
      <w:r w:rsidRPr="008011FB">
        <w:rPr>
          <w:szCs w:val="24"/>
        </w:rPr>
        <w:t>000</w:t>
      </w:r>
      <w:r w:rsidR="008D4906">
        <w:rPr>
          <w:szCs w:val="24"/>
        </w:rPr>
        <w:t>×</w:t>
      </w:r>
      <w:r w:rsidRPr="008011FB">
        <w:rPr>
          <w:szCs w:val="24"/>
        </w:rPr>
        <w:t xml:space="preserve"> combined genome coverage) we identified a total of ~55 billion methylation haplotype informative reads that cover</w:t>
      </w:r>
      <w:r w:rsidR="008D4906">
        <w:rPr>
          <w:szCs w:val="24"/>
        </w:rPr>
        <w:t>ed</w:t>
      </w:r>
      <w:r w:rsidRPr="008011FB">
        <w:rPr>
          <w:szCs w:val="24"/>
        </w:rPr>
        <w:t xml:space="preserve"> 58.2% of autosomal CpGs. The uncovered CpG sites were either in regions with low mappability or </w:t>
      </w:r>
      <w:r w:rsidR="008D4906">
        <w:rPr>
          <w:szCs w:val="24"/>
        </w:rPr>
        <w:t xml:space="preserve">in </w:t>
      </w:r>
      <w:r w:rsidRPr="008011FB">
        <w:rPr>
          <w:szCs w:val="24"/>
        </w:rPr>
        <w:t>CpG</w:t>
      </w:r>
      <w:r w:rsidR="008D4906">
        <w:rPr>
          <w:szCs w:val="24"/>
        </w:rPr>
        <w:t>-</w:t>
      </w:r>
      <w:r w:rsidRPr="008011FB">
        <w:rPr>
          <w:szCs w:val="24"/>
        </w:rPr>
        <w:t xml:space="preserve">sparse regions </w:t>
      </w:r>
      <w:r w:rsidR="008D4906">
        <w:rPr>
          <w:szCs w:val="24"/>
        </w:rPr>
        <w:t>in which</w:t>
      </w:r>
      <w:r w:rsidRPr="008011FB">
        <w:rPr>
          <w:szCs w:val="24"/>
        </w:rPr>
        <w:t xml:space="preserve"> there </w:t>
      </w:r>
      <w:r w:rsidR="008D4906">
        <w:rPr>
          <w:szCs w:val="24"/>
        </w:rPr>
        <w:t>we</w:t>
      </w:r>
      <w:r w:rsidRPr="008011FB">
        <w:rPr>
          <w:szCs w:val="24"/>
        </w:rPr>
        <w:t xml:space="preserve">re too few CpG sites within </w:t>
      </w:r>
      <w:r w:rsidR="008D4906">
        <w:rPr>
          <w:szCs w:val="24"/>
        </w:rPr>
        <w:t xml:space="preserve">the </w:t>
      </w:r>
      <w:r w:rsidRPr="008011FB">
        <w:rPr>
          <w:szCs w:val="24"/>
        </w:rPr>
        <w:t xml:space="preserve">Illumina read pairs </w:t>
      </w:r>
      <w:r w:rsidR="008D4906">
        <w:rPr>
          <w:szCs w:val="24"/>
        </w:rPr>
        <w:t>to</w:t>
      </w:r>
      <w:r w:rsidRPr="008011FB">
        <w:rPr>
          <w:szCs w:val="24"/>
        </w:rPr>
        <w:t xml:space="preserve"> deriv</w:t>
      </w:r>
      <w:r w:rsidR="008D4906">
        <w:rPr>
          <w:szCs w:val="24"/>
        </w:rPr>
        <w:t>e</w:t>
      </w:r>
      <w:r w:rsidRPr="008011FB">
        <w:rPr>
          <w:szCs w:val="24"/>
        </w:rPr>
        <w:t xml:space="preserve"> informative haplotypes. We partitioned the human genome into blocks of tightly coupled CpG methylation sites </w:t>
      </w:r>
      <w:r w:rsidR="008D4906">
        <w:rPr>
          <w:szCs w:val="24"/>
        </w:rPr>
        <w:t xml:space="preserve">(which we refer to as </w:t>
      </w:r>
      <w:r w:rsidRPr="008011FB">
        <w:rPr>
          <w:szCs w:val="24"/>
        </w:rPr>
        <w:t>MHBs</w:t>
      </w:r>
      <w:r w:rsidR="008D4906">
        <w:rPr>
          <w:szCs w:val="24"/>
        </w:rPr>
        <w:t>;</w:t>
      </w:r>
      <w:r w:rsidRPr="008011FB">
        <w:rPr>
          <w:szCs w:val="24"/>
        </w:rPr>
        <w:t xml:space="preserve"> </w:t>
      </w:r>
      <w:r w:rsidRPr="008011FB">
        <w:rPr>
          <w:rStyle w:val="citefig"/>
          <w:szCs w:val="24"/>
          <w:shd w:val="clear" w:color="auto" w:fill="auto"/>
        </w:rPr>
        <w:t>Fig. 1b</w:t>
      </w:r>
      <w:r w:rsidRPr="008011FB">
        <w:rPr>
          <w:szCs w:val="24"/>
        </w:rPr>
        <w:t xml:space="preserve">), using a </w:t>
      </w:r>
      <w:r w:rsidRPr="00635C9E">
        <w:rPr>
          <w:i/>
          <w:szCs w:val="24"/>
        </w:rPr>
        <w:t>r</w:t>
      </w:r>
      <w:r w:rsidRPr="008011FB">
        <w:rPr>
          <w:szCs w:val="24"/>
          <w:vertAlign w:val="superscript"/>
        </w:rPr>
        <w:t>2</w:t>
      </w:r>
      <w:r w:rsidRPr="008011FB">
        <w:rPr>
          <w:szCs w:val="24"/>
        </w:rPr>
        <w:t xml:space="preserve"> cutoff of 0.5 (</w:t>
      </w:r>
      <w:r w:rsidRPr="00635C9E">
        <w:rPr>
          <w:b/>
          <w:szCs w:val="24"/>
        </w:rPr>
        <w:t>Supplementary Note</w:t>
      </w:r>
      <w:r w:rsidRPr="008011FB">
        <w:rPr>
          <w:szCs w:val="24"/>
        </w:rPr>
        <w:t xml:space="preserve">). We identified 147,888 MHBs at </w:t>
      </w:r>
      <w:r w:rsidR="009563F8">
        <w:rPr>
          <w:szCs w:val="24"/>
        </w:rPr>
        <w:t>an</w:t>
      </w:r>
      <w:r w:rsidRPr="008011FB">
        <w:rPr>
          <w:szCs w:val="24"/>
        </w:rPr>
        <w:t xml:space="preserve"> average size of 95</w:t>
      </w:r>
      <w:r w:rsidR="008D4906">
        <w:rPr>
          <w:szCs w:val="24"/>
        </w:rPr>
        <w:t xml:space="preserve"> </w:t>
      </w:r>
      <w:r w:rsidRPr="008011FB">
        <w:rPr>
          <w:szCs w:val="24"/>
        </w:rPr>
        <w:t xml:space="preserve">bp and </w:t>
      </w:r>
      <w:r w:rsidR="008D4906">
        <w:rPr>
          <w:szCs w:val="24"/>
        </w:rPr>
        <w:t xml:space="preserve">a </w:t>
      </w:r>
      <w:r w:rsidRPr="008011FB">
        <w:rPr>
          <w:szCs w:val="24"/>
        </w:rPr>
        <w:t xml:space="preserve">minimum </w:t>
      </w:r>
      <w:r w:rsidR="008D4906">
        <w:rPr>
          <w:szCs w:val="24"/>
        </w:rPr>
        <w:t>of three</w:t>
      </w:r>
      <w:r w:rsidRPr="008011FB">
        <w:rPr>
          <w:szCs w:val="24"/>
        </w:rPr>
        <w:t xml:space="preserve"> CpGs per block, which represents ~0.5% of the human genome that tends to be tightly co-regulated on the epigenetic status at the level of single DNA molecules (</w:t>
      </w:r>
      <w:r w:rsidRPr="008011FB">
        <w:rPr>
          <w:b/>
          <w:szCs w:val="24"/>
        </w:rPr>
        <w:t xml:space="preserve">Supplementary </w:t>
      </w:r>
      <w:r w:rsidR="008D4906">
        <w:rPr>
          <w:b/>
          <w:szCs w:val="24"/>
        </w:rPr>
        <w:t>Fig. 1a</w:t>
      </w:r>
      <w:r w:rsidR="008D4906" w:rsidRPr="00635C9E">
        <w:t>,</w:t>
      </w:r>
      <w:r w:rsidR="008D4906">
        <w:rPr>
          <w:b/>
          <w:szCs w:val="24"/>
        </w:rPr>
        <w:t xml:space="preserve">b </w:t>
      </w:r>
      <w:r w:rsidR="008D4906" w:rsidRPr="00635C9E">
        <w:t>and</w:t>
      </w:r>
      <w:r w:rsidR="008D4906">
        <w:rPr>
          <w:b/>
          <w:szCs w:val="24"/>
        </w:rPr>
        <w:t xml:space="preserve"> </w:t>
      </w:r>
      <w:r w:rsidRPr="008011FB">
        <w:rPr>
          <w:b/>
          <w:szCs w:val="24"/>
        </w:rPr>
        <w:t xml:space="preserve">Supplementary </w:t>
      </w:r>
      <w:r w:rsidR="008D4906">
        <w:rPr>
          <w:b/>
          <w:szCs w:val="24"/>
        </w:rPr>
        <w:t>Table</w:t>
      </w:r>
      <w:r w:rsidRPr="008011FB">
        <w:rPr>
          <w:b/>
          <w:szCs w:val="24"/>
        </w:rPr>
        <w:t xml:space="preserve"> 1</w:t>
      </w:r>
      <w:r w:rsidRPr="00635C9E">
        <w:t>).</w:t>
      </w:r>
      <w:r w:rsidRPr="008011FB">
        <w:rPr>
          <w:szCs w:val="24"/>
        </w:rPr>
        <w:t xml:space="preserve"> The majority of CpG sites within the same MHBs </w:t>
      </w:r>
      <w:r w:rsidR="009563F8">
        <w:rPr>
          <w:szCs w:val="24"/>
        </w:rPr>
        <w:t>we</w:t>
      </w:r>
      <w:r w:rsidRPr="008011FB">
        <w:rPr>
          <w:szCs w:val="24"/>
        </w:rPr>
        <w:t>re near</w:t>
      </w:r>
      <w:r w:rsidR="009563F8">
        <w:rPr>
          <w:szCs w:val="24"/>
        </w:rPr>
        <w:t xml:space="preserve">ly </w:t>
      </w:r>
      <w:r w:rsidRPr="008011FB">
        <w:rPr>
          <w:szCs w:val="24"/>
        </w:rPr>
        <w:t>perfectly coupled (</w:t>
      </w:r>
      <w:r w:rsidRPr="00635C9E">
        <w:rPr>
          <w:i/>
          <w:szCs w:val="24"/>
        </w:rPr>
        <w:t>r</w:t>
      </w:r>
      <w:r w:rsidRPr="008011FB">
        <w:rPr>
          <w:szCs w:val="24"/>
          <w:vertAlign w:val="superscript"/>
        </w:rPr>
        <w:t>2</w:t>
      </w:r>
      <w:r w:rsidRPr="008011FB">
        <w:rPr>
          <w:szCs w:val="24"/>
        </w:rPr>
        <w:t xml:space="preserve"> ~</w:t>
      </w:r>
      <w:r w:rsidR="009563F8">
        <w:rPr>
          <w:szCs w:val="24"/>
        </w:rPr>
        <w:t xml:space="preserve"> </w:t>
      </w:r>
      <w:r w:rsidRPr="008011FB">
        <w:rPr>
          <w:szCs w:val="24"/>
        </w:rPr>
        <w:t xml:space="preserve">1.0) regardless of the sample type. We found that the fraction of tightly coupled CpG pairs </w:t>
      </w:r>
      <w:r w:rsidRPr="009563F8">
        <w:rPr>
          <w:szCs w:val="24"/>
        </w:rPr>
        <w:t>(</w:t>
      </w:r>
      <w:r w:rsidRPr="00635C9E">
        <w:rPr>
          <w:i/>
          <w:szCs w:val="24"/>
        </w:rPr>
        <w:t>r</w:t>
      </w:r>
      <w:r w:rsidRPr="008011FB">
        <w:rPr>
          <w:szCs w:val="24"/>
          <w:vertAlign w:val="superscript"/>
        </w:rPr>
        <w:t>2</w:t>
      </w:r>
      <w:r w:rsidRPr="008011FB">
        <w:rPr>
          <w:szCs w:val="24"/>
        </w:rPr>
        <w:t xml:space="preserve"> &gt; 0.9</w:t>
      </w:r>
      <w:r w:rsidR="009563F8">
        <w:rPr>
          <w:szCs w:val="24"/>
        </w:rPr>
        <w:t>;</w:t>
      </w:r>
      <w:r w:rsidRPr="008011FB">
        <w:rPr>
          <w:szCs w:val="24"/>
        </w:rPr>
        <w:t xml:space="preserve"> </w:t>
      </w:r>
      <w:r w:rsidRPr="008011FB">
        <w:rPr>
          <w:rStyle w:val="citefig"/>
          <w:szCs w:val="24"/>
          <w:shd w:val="clear" w:color="auto" w:fill="auto"/>
        </w:rPr>
        <w:t>Fig. 1c</w:t>
      </w:r>
      <w:r w:rsidRPr="008011FB">
        <w:rPr>
          <w:szCs w:val="24"/>
        </w:rPr>
        <w:t>) slightly decreased over CpG spacing from stem and progenitor cells (94.8%</w:t>
      </w:r>
      <w:r w:rsidR="009563F8">
        <w:rPr>
          <w:szCs w:val="24"/>
        </w:rPr>
        <w:t>;</w:t>
      </w:r>
      <w:r w:rsidRPr="008011FB">
        <w:rPr>
          <w:szCs w:val="24"/>
        </w:rPr>
        <w:t xml:space="preserve"> mostly cultured cells) to somatic cells (91.2%</w:t>
      </w:r>
      <w:r w:rsidR="009563F8">
        <w:rPr>
          <w:szCs w:val="24"/>
        </w:rPr>
        <w:t>;</w:t>
      </w:r>
      <w:r w:rsidRPr="008011FB">
        <w:rPr>
          <w:szCs w:val="24"/>
        </w:rPr>
        <w:t xml:space="preserve"> mixture of primary adult tissues) to cancer cells (87.8%</w:t>
      </w:r>
      <w:r w:rsidR="009563F8">
        <w:rPr>
          <w:szCs w:val="24"/>
        </w:rPr>
        <w:t>;</w:t>
      </w:r>
      <w:r w:rsidRPr="008011FB">
        <w:rPr>
          <w:szCs w:val="24"/>
        </w:rPr>
        <w:t xml:space="preserve"> mixture of CRC tissues and LC cell lines).</w:t>
      </w:r>
    </w:p>
    <w:p w14:paraId="78CF3508" w14:textId="01BA6837" w:rsidR="00932AC5" w:rsidRPr="008011FB" w:rsidRDefault="00932AC5">
      <w:pPr>
        <w:pStyle w:val="BodyIndent"/>
        <w:autoSpaceDE w:val="0"/>
        <w:autoSpaceDN w:val="0"/>
        <w:adjustRightInd w:val="0"/>
        <w:rPr>
          <w:szCs w:val="24"/>
        </w:rPr>
      </w:pPr>
      <w:r w:rsidRPr="008011FB">
        <w:rPr>
          <w:szCs w:val="24"/>
        </w:rPr>
        <w:t xml:space="preserve">The loss of </w:t>
      </w:r>
      <w:ins w:id="33" w:author="Kun Zhang" w:date="2017-02-14T11:25:00Z">
        <w:r w:rsidR="00015CD1">
          <w:rPr>
            <w:szCs w:val="24"/>
          </w:rPr>
          <w:t>methylation linkage disequilibrium (</w:t>
        </w:r>
      </w:ins>
      <w:r w:rsidRPr="008011FB">
        <w:rPr>
          <w:szCs w:val="24"/>
        </w:rPr>
        <w:t>LD</w:t>
      </w:r>
      <w:ins w:id="34" w:author="Kun Zhang" w:date="2017-02-14T11:25:00Z">
        <w:r w:rsidR="00015CD1">
          <w:rPr>
            <w:szCs w:val="24"/>
          </w:rPr>
          <w:t>)</w:t>
        </w:r>
      </w:ins>
      <w:r w:rsidRPr="008011FB">
        <w:rPr>
          <w:szCs w:val="24"/>
        </w:rPr>
        <w:t xml:space="preserve"> </w:t>
      </w:r>
      <w:r w:rsidR="009563F8" w:rsidRPr="00635C9E">
        <w:rPr>
          <w:b/>
          <w:szCs w:val="24"/>
          <w:u w:val="single"/>
        </w:rPr>
        <w:t>[</w:t>
      </w:r>
      <w:r w:rsidR="002446AB" w:rsidRPr="002446AB">
        <w:rPr>
          <w:b/>
          <w:szCs w:val="24"/>
          <w:highlight w:val="yellow"/>
          <w:u w:val="single"/>
        </w:rPr>
        <w:t>AU:</w:t>
      </w:r>
      <w:r w:rsidR="009563F8">
        <w:rPr>
          <w:b/>
          <w:szCs w:val="24"/>
          <w:u w:val="single"/>
        </w:rPr>
        <w:t xml:space="preserve"> Please define LD.</w:t>
      </w:r>
      <w:r w:rsidR="009563F8" w:rsidRPr="00635C9E">
        <w:rPr>
          <w:b/>
          <w:szCs w:val="24"/>
          <w:u w:val="single"/>
        </w:rPr>
        <w:t>]</w:t>
      </w:r>
      <w:r w:rsidR="009563F8">
        <w:rPr>
          <w:szCs w:val="24"/>
        </w:rPr>
        <w:t xml:space="preserve"> </w:t>
      </w:r>
      <w:r w:rsidRPr="008011FB">
        <w:rPr>
          <w:szCs w:val="24"/>
        </w:rPr>
        <w:t>in cancer cells was validated by another independent WGBS data set from primary kidney cancer tissues</w:t>
      </w:r>
      <w:r w:rsidRPr="008011FB">
        <w:rPr>
          <w:rStyle w:val="citebib"/>
          <w:szCs w:val="24"/>
          <w:shd w:val="clear" w:color="auto" w:fill="auto"/>
          <w:vertAlign w:val="superscript"/>
        </w:rPr>
        <w:t>16</w:t>
      </w:r>
      <w:r w:rsidRPr="008011FB">
        <w:rPr>
          <w:szCs w:val="24"/>
        </w:rPr>
        <w:t xml:space="preserve"> (</w:t>
      </w:r>
      <w:r w:rsidRPr="008011FB">
        <w:rPr>
          <w:b/>
          <w:szCs w:val="24"/>
        </w:rPr>
        <w:t>Supplementary Fig. 2</w:t>
      </w:r>
      <w:r w:rsidRPr="008011FB">
        <w:rPr>
          <w:szCs w:val="24"/>
        </w:rPr>
        <w:t>). Although the WGBS data came from different laboratories</w:t>
      </w:r>
      <w:r w:rsidR="009563F8">
        <w:rPr>
          <w:szCs w:val="24"/>
        </w:rPr>
        <w:t>, which</w:t>
      </w:r>
      <w:r w:rsidRPr="008011FB">
        <w:rPr>
          <w:szCs w:val="24"/>
        </w:rPr>
        <w:t xml:space="preserve"> might have technical differences</w:t>
      </w:r>
      <w:r w:rsidR="009563F8">
        <w:rPr>
          <w:szCs w:val="24"/>
        </w:rPr>
        <w:t xml:space="preserve"> from batch to batch </w:t>
      </w:r>
      <w:r w:rsidR="009563F8" w:rsidRPr="00635C9E">
        <w:rPr>
          <w:b/>
          <w:szCs w:val="24"/>
          <w:u w:val="single"/>
        </w:rPr>
        <w:t>[</w:t>
      </w:r>
      <w:r w:rsidR="002446AB" w:rsidRPr="002446AB">
        <w:rPr>
          <w:b/>
          <w:szCs w:val="24"/>
          <w:highlight w:val="yellow"/>
          <w:u w:val="single"/>
        </w:rPr>
        <w:t>AU:</w:t>
      </w:r>
      <w:r w:rsidR="009563F8">
        <w:rPr>
          <w:b/>
          <w:szCs w:val="24"/>
          <w:u w:val="single"/>
        </w:rPr>
        <w:t xml:space="preserve"> </w:t>
      </w:r>
      <w:commentRangeStart w:id="35"/>
      <w:r w:rsidR="009563F8">
        <w:rPr>
          <w:b/>
          <w:szCs w:val="24"/>
          <w:u w:val="single"/>
        </w:rPr>
        <w:t>Edited for clarity</w:t>
      </w:r>
      <w:commentRangeEnd w:id="35"/>
      <w:r w:rsidR="00EA6B45">
        <w:rPr>
          <w:rStyle w:val="CommentReference"/>
        </w:rPr>
        <w:commentReference w:id="35"/>
      </w:r>
      <w:r w:rsidR="009563F8">
        <w:rPr>
          <w:b/>
          <w:szCs w:val="24"/>
          <w:u w:val="single"/>
        </w:rPr>
        <w:t>. Ok?</w:t>
      </w:r>
      <w:r w:rsidR="009563F8" w:rsidRPr="00635C9E">
        <w:rPr>
          <w:b/>
          <w:szCs w:val="24"/>
          <w:u w:val="single"/>
        </w:rPr>
        <w:t>]</w:t>
      </w:r>
      <w:r w:rsidRPr="008011FB">
        <w:rPr>
          <w:szCs w:val="24"/>
        </w:rPr>
        <w:t>, we found that that methylation LD extend</w:t>
      </w:r>
      <w:r w:rsidR="009563F8">
        <w:rPr>
          <w:szCs w:val="24"/>
        </w:rPr>
        <w:t>ed</w:t>
      </w:r>
      <w:r w:rsidRPr="008011FB">
        <w:rPr>
          <w:szCs w:val="24"/>
        </w:rPr>
        <w:t xml:space="preserve"> further over CpG distance in stem and progenitor cells, which is consistent with our previous observations on 2,020 CpG islands</w:t>
      </w:r>
      <w:r w:rsidRPr="008011FB">
        <w:rPr>
          <w:rStyle w:val="citebib"/>
          <w:szCs w:val="24"/>
          <w:shd w:val="clear" w:color="auto" w:fill="auto"/>
          <w:vertAlign w:val="superscript"/>
        </w:rPr>
        <w:t>4</w:t>
      </w:r>
      <w:r w:rsidRPr="008011FB">
        <w:rPr>
          <w:szCs w:val="24"/>
        </w:rPr>
        <w:t xml:space="preserve"> for culture cell lines and with another report</w:t>
      </w:r>
      <w:r w:rsidRPr="008011FB">
        <w:rPr>
          <w:rStyle w:val="citebib"/>
          <w:szCs w:val="24"/>
          <w:shd w:val="clear" w:color="auto" w:fill="auto"/>
          <w:vertAlign w:val="superscript"/>
        </w:rPr>
        <w:t>17</w:t>
      </w:r>
      <w:r w:rsidRPr="008011FB">
        <w:rPr>
          <w:szCs w:val="24"/>
        </w:rPr>
        <w:t xml:space="preserve">. </w:t>
      </w:r>
      <w:r w:rsidR="009563F8">
        <w:rPr>
          <w:szCs w:val="24"/>
        </w:rPr>
        <w:t>Notab</w:t>
      </w:r>
      <w:r w:rsidRPr="008011FB">
        <w:rPr>
          <w:szCs w:val="24"/>
        </w:rPr>
        <w:t xml:space="preserve">ly, in cancer samples, we observed a reduction of perfectly coupled CpG pairs, which could be related to the pattern of discordant methylation </w:t>
      </w:r>
      <w:r w:rsidR="009563F8">
        <w:rPr>
          <w:szCs w:val="24"/>
        </w:rPr>
        <w:t xml:space="preserve">that was </w:t>
      </w:r>
      <w:r w:rsidRPr="008011FB">
        <w:rPr>
          <w:szCs w:val="24"/>
        </w:rPr>
        <w:t>recently reported in variable</w:t>
      </w:r>
      <w:r w:rsidR="009563F8">
        <w:rPr>
          <w:szCs w:val="24"/>
        </w:rPr>
        <w:t>-</w:t>
      </w:r>
      <w:r w:rsidRPr="008011FB">
        <w:rPr>
          <w:szCs w:val="24"/>
        </w:rPr>
        <w:t>methylation regions (VMR</w:t>
      </w:r>
      <w:r w:rsidR="009563F8">
        <w:rPr>
          <w:szCs w:val="24"/>
        </w:rPr>
        <w:t>s</w:t>
      </w:r>
      <w:r w:rsidRPr="008011FB">
        <w:rPr>
          <w:szCs w:val="24"/>
        </w:rPr>
        <w:t>)</w:t>
      </w:r>
      <w:r w:rsidRPr="008011FB">
        <w:rPr>
          <w:rStyle w:val="citebib"/>
          <w:szCs w:val="24"/>
          <w:shd w:val="clear" w:color="auto" w:fill="auto"/>
          <w:vertAlign w:val="superscript"/>
        </w:rPr>
        <w:t>2,18</w:t>
      </w:r>
      <w:r w:rsidRPr="008011FB">
        <w:rPr>
          <w:szCs w:val="24"/>
        </w:rPr>
        <w:t>. The cancer-specific decayed MHBs were enriched for cancer</w:t>
      </w:r>
      <w:r w:rsidR="009563F8">
        <w:rPr>
          <w:szCs w:val="24"/>
        </w:rPr>
        <w:t>-</w:t>
      </w:r>
      <w:r w:rsidRPr="008011FB">
        <w:rPr>
          <w:szCs w:val="24"/>
        </w:rPr>
        <w:t>related pathways and functions (</w:t>
      </w:r>
      <w:r w:rsidRPr="008011FB">
        <w:rPr>
          <w:b/>
          <w:szCs w:val="24"/>
        </w:rPr>
        <w:t>Supplementary Table 2</w:t>
      </w:r>
      <w:r w:rsidRPr="008011FB">
        <w:rPr>
          <w:szCs w:val="24"/>
        </w:rPr>
        <w:t>). Nonetheless, the majority of MHBs in cancers still contains tightly coupled CpGs (87.8%), allowing us to harness the pattern for detecting tumor</w:t>
      </w:r>
      <w:r w:rsidR="009563F8">
        <w:rPr>
          <w:szCs w:val="24"/>
        </w:rPr>
        <w:t>s</w:t>
      </w:r>
      <w:r w:rsidRPr="008011FB">
        <w:rPr>
          <w:szCs w:val="24"/>
        </w:rPr>
        <w:t xml:space="preserve"> in plasma. We further validated the co-methylation of these MHBs in 101 </w:t>
      </w:r>
      <w:r w:rsidR="00B326C3">
        <w:rPr>
          <w:szCs w:val="24"/>
        </w:rPr>
        <w:t>reduced-</w:t>
      </w:r>
      <w:r w:rsidR="00B326C3" w:rsidRPr="009563F8">
        <w:rPr>
          <w:szCs w:val="24"/>
        </w:rPr>
        <w:t>represe</w:t>
      </w:r>
      <w:r w:rsidR="00B326C3" w:rsidRPr="006D6A6D">
        <w:rPr>
          <w:szCs w:val="24"/>
        </w:rPr>
        <w:t>ntation bisulfite sequencing</w:t>
      </w:r>
      <w:r w:rsidR="00B326C3">
        <w:rPr>
          <w:szCs w:val="24"/>
        </w:rPr>
        <w:t xml:space="preserve"> (RRBS) data sets from the Encyclopedia of DNA Elements</w:t>
      </w:r>
      <w:r w:rsidR="00B326C3" w:rsidRPr="008011FB">
        <w:rPr>
          <w:szCs w:val="24"/>
        </w:rPr>
        <w:t xml:space="preserve"> </w:t>
      </w:r>
      <w:r w:rsidR="00B326C3">
        <w:rPr>
          <w:szCs w:val="24"/>
        </w:rPr>
        <w:t>(</w:t>
      </w:r>
      <w:r w:rsidRPr="008011FB">
        <w:rPr>
          <w:szCs w:val="24"/>
        </w:rPr>
        <w:t>ENCODE</w:t>
      </w:r>
      <w:r w:rsidR="00B326C3">
        <w:rPr>
          <w:szCs w:val="24"/>
        </w:rPr>
        <w:t>)</w:t>
      </w:r>
      <w:r w:rsidRPr="008011FB">
        <w:rPr>
          <w:szCs w:val="24"/>
        </w:rPr>
        <w:t xml:space="preserve"> and </w:t>
      </w:r>
      <w:r w:rsidR="00B326C3">
        <w:rPr>
          <w:szCs w:val="24"/>
        </w:rPr>
        <w:t xml:space="preserve">in </w:t>
      </w:r>
      <w:r w:rsidRPr="008011FB">
        <w:rPr>
          <w:szCs w:val="24"/>
        </w:rPr>
        <w:t>637</w:t>
      </w:r>
      <w:r w:rsidR="00B326C3">
        <w:rPr>
          <w:szCs w:val="24"/>
        </w:rPr>
        <w:t xml:space="preserve"> </w:t>
      </w:r>
      <w:r w:rsidRPr="008011FB">
        <w:rPr>
          <w:szCs w:val="24"/>
        </w:rPr>
        <w:t>HM450K data sets</w:t>
      </w:r>
      <w:r w:rsidR="00B326C3">
        <w:rPr>
          <w:szCs w:val="24"/>
        </w:rPr>
        <w:t xml:space="preserve"> from The Cancer Genome Atlas (TCGA)</w:t>
      </w:r>
      <w:r w:rsidRPr="008011FB">
        <w:rPr>
          <w:szCs w:val="24"/>
        </w:rPr>
        <w:t xml:space="preserve"> (</w:t>
      </w:r>
      <w:r w:rsidRPr="008011FB">
        <w:rPr>
          <w:b/>
          <w:szCs w:val="24"/>
        </w:rPr>
        <w:t>Supplementary Fig. 3</w:t>
      </w:r>
      <w:r w:rsidR="00B326C3" w:rsidRPr="00635C9E">
        <w:t xml:space="preserve"> and </w:t>
      </w:r>
      <w:r w:rsidR="00B326C3">
        <w:rPr>
          <w:b/>
          <w:szCs w:val="24"/>
        </w:rPr>
        <w:t>Supplementary Note</w:t>
      </w:r>
      <w:r w:rsidRPr="008011FB">
        <w:rPr>
          <w:szCs w:val="24"/>
        </w:rPr>
        <w:t>).</w:t>
      </w:r>
    </w:p>
    <w:p w14:paraId="4032705D" w14:textId="77777777" w:rsidR="00932AC5" w:rsidRPr="008011FB" w:rsidRDefault="00932AC5">
      <w:pPr>
        <w:pStyle w:val="Sec2Ttl"/>
        <w:autoSpaceDE w:val="0"/>
        <w:autoSpaceDN w:val="0"/>
        <w:adjustRightInd w:val="0"/>
        <w:rPr>
          <w:szCs w:val="24"/>
        </w:rPr>
      </w:pPr>
      <w:r w:rsidRPr="008011FB">
        <w:rPr>
          <w:szCs w:val="24"/>
        </w:rPr>
        <w:t>Co-localization of MHBs with known regulatory elements</w:t>
      </w:r>
    </w:p>
    <w:p w14:paraId="6A0D6E62" w14:textId="66C49FB5" w:rsidR="00932AC5" w:rsidRPr="008011FB" w:rsidRDefault="00932AC5">
      <w:pPr>
        <w:pStyle w:val="BodyPara"/>
        <w:autoSpaceDE w:val="0"/>
        <w:autoSpaceDN w:val="0"/>
        <w:adjustRightInd w:val="0"/>
        <w:rPr>
          <w:szCs w:val="24"/>
        </w:rPr>
      </w:pPr>
      <w:r w:rsidRPr="008011FB">
        <w:rPr>
          <w:szCs w:val="24"/>
        </w:rPr>
        <w:t>The MHBs established by the WGBS data represent a distinct type of genomic feature that partially overlaps with multiple known genomic elements (</w:t>
      </w:r>
      <w:r w:rsidRPr="008011FB">
        <w:rPr>
          <w:rStyle w:val="citefig"/>
          <w:szCs w:val="24"/>
          <w:shd w:val="clear" w:color="auto" w:fill="auto"/>
        </w:rPr>
        <w:t>Fig. 1d</w:t>
      </w:r>
      <w:r w:rsidRPr="008011FB">
        <w:rPr>
          <w:szCs w:val="24"/>
        </w:rPr>
        <w:t xml:space="preserve">). Among all </w:t>
      </w:r>
      <w:r w:rsidR="00407092">
        <w:rPr>
          <w:szCs w:val="24"/>
        </w:rPr>
        <w:t xml:space="preserve">of the </w:t>
      </w:r>
      <w:r w:rsidRPr="008011FB">
        <w:rPr>
          <w:szCs w:val="24"/>
        </w:rPr>
        <w:t>MHBs, 60,828 (41.1%) were located in intergenic regions</w:t>
      </w:r>
      <w:r w:rsidR="00407092">
        <w:rPr>
          <w:szCs w:val="24"/>
        </w:rPr>
        <w:t>, whereas</w:t>
      </w:r>
      <w:r w:rsidRPr="008011FB">
        <w:rPr>
          <w:szCs w:val="24"/>
        </w:rPr>
        <w:t xml:space="preserve"> 87,060 (58.9%) regions were located in transcribed regions. These MHBs were significantly enriched (</w:t>
      </w:r>
      <w:r w:rsidRPr="008011FB">
        <w:rPr>
          <w:i/>
          <w:szCs w:val="24"/>
        </w:rPr>
        <w:t>P</w:t>
      </w:r>
      <w:r w:rsidRPr="008011FB">
        <w:rPr>
          <w:szCs w:val="24"/>
        </w:rPr>
        <w:t xml:space="preserve"> &lt; 1.0 × 10</w:t>
      </w:r>
      <w:r w:rsidRPr="008011FB">
        <w:rPr>
          <w:rFonts w:ascii="Symbol" w:hAnsi="Symbol"/>
          <w:szCs w:val="24"/>
          <w:vertAlign w:val="superscript"/>
        </w:rPr>
        <w:t></w:t>
      </w:r>
      <w:r w:rsidRPr="008011FB">
        <w:rPr>
          <w:szCs w:val="24"/>
          <w:vertAlign w:val="superscript"/>
        </w:rPr>
        <w:t>6</w:t>
      </w:r>
      <w:r w:rsidRPr="008011FB">
        <w:rPr>
          <w:szCs w:val="24"/>
        </w:rPr>
        <w:t>) in enhancers, super</w:t>
      </w:r>
      <w:r w:rsidR="00407092">
        <w:rPr>
          <w:szCs w:val="24"/>
        </w:rPr>
        <w:t>-</w:t>
      </w:r>
      <w:r w:rsidRPr="008011FB">
        <w:rPr>
          <w:szCs w:val="24"/>
        </w:rPr>
        <w:t xml:space="preserve">enhancers, promoters, CpG islands and imprinted genes. In addition, we observed </w:t>
      </w:r>
      <w:r w:rsidR="00FD6A83">
        <w:rPr>
          <w:szCs w:val="24"/>
        </w:rPr>
        <w:t xml:space="preserve">a </w:t>
      </w:r>
      <w:r w:rsidRPr="008011FB">
        <w:rPr>
          <w:szCs w:val="24"/>
        </w:rPr>
        <w:t>modest depletion in the lamina-associated domains (LAD</w:t>
      </w:r>
      <w:r w:rsidR="00407092">
        <w:rPr>
          <w:szCs w:val="24"/>
        </w:rPr>
        <w:t>s</w:t>
      </w:r>
      <w:r w:rsidRPr="008011FB">
        <w:rPr>
          <w:szCs w:val="24"/>
        </w:rPr>
        <w:t>)</w:t>
      </w:r>
      <w:r w:rsidRPr="008011FB">
        <w:rPr>
          <w:rStyle w:val="citebib"/>
          <w:szCs w:val="24"/>
          <w:shd w:val="clear" w:color="auto" w:fill="auto"/>
          <w:vertAlign w:val="superscript"/>
        </w:rPr>
        <w:t>19</w:t>
      </w:r>
      <w:r w:rsidRPr="008011FB">
        <w:rPr>
          <w:szCs w:val="24"/>
        </w:rPr>
        <w:t xml:space="preserve"> and the large organized chromatin </w:t>
      </w:r>
      <w:r w:rsidR="00407092">
        <w:rPr>
          <w:szCs w:val="24"/>
        </w:rPr>
        <w:t>Lys</w:t>
      </w:r>
      <w:r w:rsidRPr="008011FB">
        <w:rPr>
          <w:szCs w:val="24"/>
        </w:rPr>
        <w:t>9 modifications (LOCK) regions</w:t>
      </w:r>
      <w:r w:rsidRPr="008011FB">
        <w:rPr>
          <w:rStyle w:val="citebib"/>
          <w:szCs w:val="24"/>
          <w:shd w:val="clear" w:color="auto" w:fill="auto"/>
          <w:vertAlign w:val="superscript"/>
        </w:rPr>
        <w:t>20</w:t>
      </w:r>
      <w:r w:rsidR="00407092" w:rsidRPr="00635C9E">
        <w:t>,</w:t>
      </w:r>
      <w:r w:rsidRPr="008011FB">
        <w:rPr>
          <w:szCs w:val="24"/>
        </w:rPr>
        <w:t xml:space="preserve"> a</w:t>
      </w:r>
      <w:r w:rsidR="00FD6A83">
        <w:rPr>
          <w:szCs w:val="24"/>
        </w:rPr>
        <w:t>s well as a</w:t>
      </w:r>
      <w:r w:rsidRPr="008011FB">
        <w:rPr>
          <w:szCs w:val="24"/>
        </w:rPr>
        <w:t xml:space="preserve"> modest enrichment in defined topologically associated domains (TADs)</w:t>
      </w:r>
      <w:r w:rsidRPr="008011FB">
        <w:rPr>
          <w:rStyle w:val="citebib"/>
          <w:szCs w:val="24"/>
          <w:shd w:val="clear" w:color="auto" w:fill="auto"/>
          <w:vertAlign w:val="superscript"/>
        </w:rPr>
        <w:t>21</w:t>
      </w:r>
      <w:r w:rsidRPr="008011FB">
        <w:rPr>
          <w:szCs w:val="24"/>
        </w:rPr>
        <w:t xml:space="preserve">. </w:t>
      </w:r>
      <w:r w:rsidR="00407092">
        <w:rPr>
          <w:szCs w:val="24"/>
        </w:rPr>
        <w:t>Notab</w:t>
      </w:r>
      <w:r w:rsidRPr="008011FB">
        <w:rPr>
          <w:szCs w:val="24"/>
        </w:rPr>
        <w:t>ly, we observed a strong (26-fold) enrichment in VMRs (</w:t>
      </w:r>
      <w:r w:rsidRPr="008011FB">
        <w:rPr>
          <w:rStyle w:val="citefig"/>
          <w:szCs w:val="24"/>
          <w:shd w:val="clear" w:color="auto" w:fill="auto"/>
        </w:rPr>
        <w:t>Fig. 1e</w:t>
      </w:r>
      <w:r w:rsidRPr="008011FB">
        <w:rPr>
          <w:szCs w:val="24"/>
        </w:rPr>
        <w:t>), suggesting that increased epigenetic variability in a cell population or tissue can be coordinated locally among hundreds of thousands of genomic regions</w:t>
      </w:r>
      <w:r w:rsidRPr="008011FB">
        <w:rPr>
          <w:rStyle w:val="citebib"/>
          <w:szCs w:val="24"/>
          <w:shd w:val="clear" w:color="auto" w:fill="auto"/>
          <w:vertAlign w:val="superscript"/>
        </w:rPr>
        <w:t>22</w:t>
      </w:r>
      <w:r w:rsidRPr="008011FB">
        <w:rPr>
          <w:szCs w:val="24"/>
        </w:rPr>
        <w:t>. We further examined a subset of MHBs that d</w:t>
      </w:r>
      <w:r w:rsidR="00407092">
        <w:rPr>
          <w:szCs w:val="24"/>
        </w:rPr>
        <w:t>id</w:t>
      </w:r>
      <w:r w:rsidRPr="008011FB">
        <w:rPr>
          <w:szCs w:val="24"/>
        </w:rPr>
        <w:t xml:space="preserve"> not overlap with CpG islands and observed a consistent enrichment pattern (</w:t>
      </w:r>
      <w:r w:rsidRPr="008011FB">
        <w:rPr>
          <w:rStyle w:val="citefig"/>
          <w:szCs w:val="24"/>
          <w:shd w:val="clear" w:color="auto" w:fill="auto"/>
        </w:rPr>
        <w:t>Fig. 1e</w:t>
      </w:r>
      <w:r w:rsidR="00407092">
        <w:rPr>
          <w:szCs w:val="24"/>
        </w:rPr>
        <w:t xml:space="preserve"> and</w:t>
      </w:r>
      <w:r w:rsidRPr="008011FB">
        <w:rPr>
          <w:szCs w:val="24"/>
        </w:rPr>
        <w:t xml:space="preserve"> </w:t>
      </w:r>
      <w:r w:rsidRPr="00635C9E">
        <w:rPr>
          <w:b/>
          <w:szCs w:val="24"/>
        </w:rPr>
        <w:t>Supplementary Fig. 1c</w:t>
      </w:r>
      <w:r w:rsidRPr="008011FB">
        <w:rPr>
          <w:szCs w:val="24"/>
        </w:rPr>
        <w:t>), suggesting that local CpG density alone does not account for the enrichment. Previous studies on m</w:t>
      </w:r>
      <w:r w:rsidR="00407092">
        <w:rPr>
          <w:szCs w:val="24"/>
        </w:rPr>
        <w:t>ic</w:t>
      </w:r>
      <w:r w:rsidRPr="008011FB">
        <w:rPr>
          <w:szCs w:val="24"/>
        </w:rPr>
        <w:t>e and human</w:t>
      </w:r>
      <w:r w:rsidR="00407092">
        <w:rPr>
          <w:szCs w:val="24"/>
        </w:rPr>
        <w:t>s</w:t>
      </w:r>
      <w:r w:rsidRPr="008011FB">
        <w:rPr>
          <w:rStyle w:val="citebib"/>
          <w:szCs w:val="24"/>
          <w:shd w:val="clear" w:color="auto" w:fill="auto"/>
          <w:vertAlign w:val="superscript"/>
        </w:rPr>
        <w:t>23,24</w:t>
      </w:r>
      <w:r w:rsidRPr="008011FB">
        <w:rPr>
          <w:szCs w:val="24"/>
        </w:rPr>
        <w:t xml:space="preserve"> demonstrated that dynamically methylated regions </w:t>
      </w:r>
      <w:r w:rsidR="00407092">
        <w:rPr>
          <w:szCs w:val="24"/>
        </w:rPr>
        <w:t>a</w:t>
      </w:r>
      <w:r w:rsidRPr="008011FB">
        <w:rPr>
          <w:szCs w:val="24"/>
        </w:rPr>
        <w:t>re associated with regulatory regions</w:t>
      </w:r>
      <w:r w:rsidR="00407092">
        <w:rPr>
          <w:szCs w:val="24"/>
        </w:rPr>
        <w:t>,</w:t>
      </w:r>
      <w:r w:rsidRPr="008011FB">
        <w:rPr>
          <w:szCs w:val="24"/>
        </w:rPr>
        <w:t xml:space="preserve"> such as enhancer-like regions marked by </w:t>
      </w:r>
      <w:r w:rsidR="00407092">
        <w:rPr>
          <w:szCs w:val="24"/>
        </w:rPr>
        <w:t>acetylation on Lys27 of histone H3 (</w:t>
      </w:r>
      <w:r w:rsidRPr="008011FB">
        <w:rPr>
          <w:szCs w:val="24"/>
        </w:rPr>
        <w:t>H3K27ac</w:t>
      </w:r>
      <w:r w:rsidR="00407092">
        <w:rPr>
          <w:szCs w:val="24"/>
        </w:rPr>
        <w:t>)</w:t>
      </w:r>
      <w:r w:rsidRPr="008011FB">
        <w:rPr>
          <w:szCs w:val="24"/>
        </w:rPr>
        <w:t xml:space="preserve"> and transcription</w:t>
      </w:r>
      <w:r w:rsidR="00407092">
        <w:rPr>
          <w:szCs w:val="24"/>
        </w:rPr>
        <w:t>-</w:t>
      </w:r>
      <w:r w:rsidRPr="008011FB">
        <w:rPr>
          <w:szCs w:val="24"/>
        </w:rPr>
        <w:t>factor</w:t>
      </w:r>
      <w:r w:rsidR="00407092">
        <w:rPr>
          <w:szCs w:val="24"/>
        </w:rPr>
        <w:t>-</w:t>
      </w:r>
      <w:r w:rsidRPr="008011FB">
        <w:rPr>
          <w:szCs w:val="24"/>
        </w:rPr>
        <w:t xml:space="preserve">binding sites. </w:t>
      </w:r>
      <w:r w:rsidR="00407092">
        <w:rPr>
          <w:szCs w:val="24"/>
        </w:rPr>
        <w:t>In</w:t>
      </w:r>
      <w:r w:rsidRPr="008011FB">
        <w:rPr>
          <w:szCs w:val="24"/>
        </w:rPr>
        <w:t xml:space="preserve"> publicly</w:t>
      </w:r>
      <w:r w:rsidR="00407092">
        <w:rPr>
          <w:szCs w:val="24"/>
        </w:rPr>
        <w:t xml:space="preserve"> </w:t>
      </w:r>
      <w:r w:rsidRPr="008011FB">
        <w:rPr>
          <w:szCs w:val="24"/>
        </w:rPr>
        <w:t>available histone</w:t>
      </w:r>
      <w:r w:rsidR="00407092">
        <w:rPr>
          <w:szCs w:val="24"/>
        </w:rPr>
        <w:t>-</w:t>
      </w:r>
      <w:r w:rsidRPr="008011FB">
        <w:rPr>
          <w:szCs w:val="24"/>
        </w:rPr>
        <w:t xml:space="preserve">mapping data for human adult tissues, we found co-localization of </w:t>
      </w:r>
      <w:r w:rsidR="00407092">
        <w:rPr>
          <w:szCs w:val="24"/>
        </w:rPr>
        <w:t>MHBs</w:t>
      </w:r>
      <w:r w:rsidRPr="008011FB">
        <w:rPr>
          <w:szCs w:val="24"/>
        </w:rPr>
        <w:t xml:space="preserve"> with marks for active promoters (</w:t>
      </w:r>
      <w:r w:rsidR="00407092">
        <w:rPr>
          <w:szCs w:val="24"/>
        </w:rPr>
        <w:t>trimethylated Lys4 on histone H3 (</w:t>
      </w:r>
      <w:r w:rsidRPr="008011FB">
        <w:rPr>
          <w:szCs w:val="24"/>
        </w:rPr>
        <w:t>H3K4me3</w:t>
      </w:r>
      <w:r w:rsidR="00407092">
        <w:rPr>
          <w:szCs w:val="24"/>
        </w:rPr>
        <w:t>)</w:t>
      </w:r>
      <w:r w:rsidRPr="008011FB">
        <w:rPr>
          <w:szCs w:val="24"/>
        </w:rPr>
        <w:t xml:space="preserve"> with H3K27ac) but not for active enhancers</w:t>
      </w:r>
      <w:r w:rsidRPr="008011FB">
        <w:rPr>
          <w:rStyle w:val="citebib"/>
          <w:szCs w:val="24"/>
          <w:shd w:val="clear" w:color="auto" w:fill="auto"/>
          <w:vertAlign w:val="superscript"/>
        </w:rPr>
        <w:t>25</w:t>
      </w:r>
      <w:r w:rsidRPr="008011FB">
        <w:rPr>
          <w:szCs w:val="24"/>
        </w:rPr>
        <w:t xml:space="preserve"> (no peak for H3K4me1) (</w:t>
      </w:r>
      <w:r w:rsidRPr="008011FB">
        <w:rPr>
          <w:b/>
          <w:szCs w:val="24"/>
        </w:rPr>
        <w:t>Supplementary Fig. 4</w:t>
      </w:r>
      <w:r w:rsidRPr="00635C9E">
        <w:t>).</w:t>
      </w:r>
      <w:r w:rsidRPr="008011FB">
        <w:rPr>
          <w:szCs w:val="24"/>
        </w:rPr>
        <w:t xml:space="preserve"> We found that enhancers tend</w:t>
      </w:r>
      <w:r w:rsidR="00407092">
        <w:rPr>
          <w:szCs w:val="24"/>
        </w:rPr>
        <w:t>ed</w:t>
      </w:r>
      <w:r w:rsidRPr="008011FB">
        <w:rPr>
          <w:szCs w:val="24"/>
        </w:rPr>
        <w:t xml:space="preserve"> to overlap with CpG</w:t>
      </w:r>
      <w:r w:rsidR="00407092">
        <w:rPr>
          <w:szCs w:val="24"/>
        </w:rPr>
        <w:t>-</w:t>
      </w:r>
      <w:r w:rsidRPr="008011FB">
        <w:rPr>
          <w:szCs w:val="24"/>
        </w:rPr>
        <w:t>sparse MHBs, whereas the co-localization with super</w:t>
      </w:r>
      <w:r w:rsidR="00407092">
        <w:rPr>
          <w:szCs w:val="24"/>
        </w:rPr>
        <w:t>-</w:t>
      </w:r>
      <w:r w:rsidRPr="008011FB">
        <w:rPr>
          <w:szCs w:val="24"/>
        </w:rPr>
        <w:t>enhancers w</w:t>
      </w:r>
      <w:r w:rsidR="00407092">
        <w:rPr>
          <w:szCs w:val="24"/>
        </w:rPr>
        <w:t>as</w:t>
      </w:r>
      <w:r w:rsidRPr="008011FB">
        <w:rPr>
          <w:szCs w:val="24"/>
        </w:rPr>
        <w:t xml:space="preserve"> independent of CpG density </w:t>
      </w:r>
      <w:r w:rsidRPr="00635C9E">
        <w:t>(</w:t>
      </w:r>
      <w:r w:rsidRPr="008011FB">
        <w:rPr>
          <w:b/>
          <w:szCs w:val="24"/>
        </w:rPr>
        <w:t>Supplementary Fig. 1c</w:t>
      </w:r>
      <w:r w:rsidRPr="00635C9E">
        <w:t>)</w:t>
      </w:r>
      <w:r w:rsidRPr="008011FB">
        <w:rPr>
          <w:szCs w:val="24"/>
        </w:rPr>
        <w:t xml:space="preserve">. Therefore, MHBs </w:t>
      </w:r>
      <w:r w:rsidR="00407092">
        <w:rPr>
          <w:szCs w:val="24"/>
        </w:rPr>
        <w:t>probab</w:t>
      </w:r>
      <w:r w:rsidRPr="008011FB">
        <w:rPr>
          <w:szCs w:val="24"/>
        </w:rPr>
        <w:t>ly capture the local coherent epigenetic signatures that are directly or indirectly coupled to transcriptional regulation.</w:t>
      </w:r>
    </w:p>
    <w:p w14:paraId="20509433" w14:textId="77777777" w:rsidR="00932AC5" w:rsidRPr="008011FB" w:rsidRDefault="00932AC5">
      <w:pPr>
        <w:pStyle w:val="Sec2Ttl"/>
        <w:autoSpaceDE w:val="0"/>
        <w:autoSpaceDN w:val="0"/>
        <w:adjustRightInd w:val="0"/>
        <w:rPr>
          <w:szCs w:val="24"/>
        </w:rPr>
      </w:pPr>
      <w:r w:rsidRPr="008011FB">
        <w:rPr>
          <w:szCs w:val="24"/>
        </w:rPr>
        <w:t>Block-level analysis using methylation haplotype load</w:t>
      </w:r>
    </w:p>
    <w:p w14:paraId="4E521FE6" w14:textId="6C8446B3" w:rsidR="00932AC5" w:rsidRPr="008011FB" w:rsidRDefault="00932AC5">
      <w:pPr>
        <w:pStyle w:val="BodyPara"/>
        <w:autoSpaceDE w:val="0"/>
        <w:autoSpaceDN w:val="0"/>
        <w:adjustRightInd w:val="0"/>
        <w:rPr>
          <w:szCs w:val="24"/>
        </w:rPr>
      </w:pPr>
      <w:r w:rsidRPr="008011FB">
        <w:rPr>
          <w:szCs w:val="24"/>
        </w:rPr>
        <w:t>To enable quantitative analysis of the methylation patterns within individual MHBs across many samples, we need</w:t>
      </w:r>
      <w:r w:rsidR="007C2E89">
        <w:rPr>
          <w:szCs w:val="24"/>
        </w:rPr>
        <w:t>ed</w:t>
      </w:r>
      <w:r w:rsidRPr="008011FB">
        <w:rPr>
          <w:szCs w:val="24"/>
        </w:rPr>
        <w:t xml:space="preserve"> a single metric to define the methylated pattern of multiple CpG sites within each block. Ideally this metric </w:t>
      </w:r>
      <w:r w:rsidR="006D5325">
        <w:rPr>
          <w:szCs w:val="24"/>
        </w:rPr>
        <w:t>should</w:t>
      </w:r>
      <w:r w:rsidRPr="008011FB">
        <w:rPr>
          <w:szCs w:val="24"/>
        </w:rPr>
        <w:t xml:space="preserve"> not only </w:t>
      </w:r>
      <w:r w:rsidR="006D5325">
        <w:rPr>
          <w:szCs w:val="24"/>
        </w:rPr>
        <w:t xml:space="preserve">be </w:t>
      </w:r>
      <w:r w:rsidRPr="008011FB">
        <w:rPr>
          <w:szCs w:val="24"/>
        </w:rPr>
        <w:t xml:space="preserve">a function of </w:t>
      </w:r>
      <w:r w:rsidR="006D5325">
        <w:rPr>
          <w:szCs w:val="24"/>
        </w:rPr>
        <w:t xml:space="preserve">the </w:t>
      </w:r>
      <w:r w:rsidRPr="008011FB">
        <w:rPr>
          <w:szCs w:val="24"/>
        </w:rPr>
        <w:t xml:space="preserve">average methylation level for all </w:t>
      </w:r>
      <w:r w:rsidR="006D5325">
        <w:rPr>
          <w:szCs w:val="24"/>
        </w:rPr>
        <w:t xml:space="preserve">of </w:t>
      </w:r>
      <w:r w:rsidRPr="008011FB">
        <w:rPr>
          <w:szCs w:val="24"/>
        </w:rPr>
        <w:t xml:space="preserve">the CpG sites in the block, but </w:t>
      </w:r>
      <w:r w:rsidR="006D5325">
        <w:rPr>
          <w:szCs w:val="24"/>
        </w:rPr>
        <w:t xml:space="preserve">it should </w:t>
      </w:r>
      <w:r w:rsidRPr="008011FB">
        <w:rPr>
          <w:szCs w:val="24"/>
        </w:rPr>
        <w:t xml:space="preserve">also </w:t>
      </w:r>
      <w:r w:rsidR="006D5325">
        <w:rPr>
          <w:szCs w:val="24"/>
        </w:rPr>
        <w:t>be able to</w:t>
      </w:r>
      <w:r w:rsidRPr="008011FB">
        <w:rPr>
          <w:szCs w:val="24"/>
        </w:rPr>
        <w:t xml:space="preserve"> capture the pattern of co-methylation on single DNA molecules</w:t>
      </w:r>
      <w:r w:rsidR="006D5325">
        <w:rPr>
          <w:szCs w:val="24"/>
        </w:rPr>
        <w:t xml:space="preserve"> </w:t>
      </w:r>
      <w:r w:rsidR="006D5325" w:rsidRPr="00635C9E">
        <w:rPr>
          <w:b/>
          <w:szCs w:val="24"/>
          <w:u w:val="single"/>
        </w:rPr>
        <w:t>[</w:t>
      </w:r>
      <w:r w:rsidR="002446AB" w:rsidRPr="002446AB">
        <w:rPr>
          <w:b/>
          <w:szCs w:val="24"/>
          <w:highlight w:val="yellow"/>
          <w:u w:val="single"/>
        </w:rPr>
        <w:t>AU:</w:t>
      </w:r>
      <w:r w:rsidR="006D5325">
        <w:rPr>
          <w:b/>
          <w:szCs w:val="24"/>
          <w:u w:val="single"/>
        </w:rPr>
        <w:t xml:space="preserve"> </w:t>
      </w:r>
      <w:commentRangeStart w:id="36"/>
      <w:r w:rsidR="006D5325">
        <w:rPr>
          <w:b/>
          <w:szCs w:val="24"/>
          <w:u w:val="single"/>
        </w:rPr>
        <w:t>Sentence e</w:t>
      </w:r>
      <w:commentRangeEnd w:id="36"/>
      <w:r w:rsidR="00E2382D">
        <w:rPr>
          <w:rStyle w:val="CommentReference"/>
        </w:rPr>
        <w:commentReference w:id="36"/>
      </w:r>
      <w:r w:rsidR="006D5325">
        <w:rPr>
          <w:b/>
          <w:szCs w:val="24"/>
          <w:u w:val="single"/>
        </w:rPr>
        <w:t>dited for clarity. Ok?</w:t>
      </w:r>
      <w:r w:rsidR="006D5325" w:rsidRPr="00635C9E">
        <w:rPr>
          <w:b/>
          <w:szCs w:val="24"/>
          <w:u w:val="single"/>
        </w:rPr>
        <w:t>]</w:t>
      </w:r>
      <w:r w:rsidRPr="008011FB">
        <w:rPr>
          <w:szCs w:val="24"/>
        </w:rPr>
        <w:t>. Therefore, we defined MHL</w:t>
      </w:r>
      <w:r w:rsidR="006D5325">
        <w:rPr>
          <w:szCs w:val="24"/>
        </w:rPr>
        <w:t xml:space="preserve"> as</w:t>
      </w:r>
      <w:r w:rsidRPr="008011FB">
        <w:rPr>
          <w:szCs w:val="24"/>
        </w:rPr>
        <w:t xml:space="preserve"> </w:t>
      </w:r>
      <w:r w:rsidR="006D5325">
        <w:rPr>
          <w:szCs w:val="24"/>
        </w:rPr>
        <w:t>the</w:t>
      </w:r>
      <w:r w:rsidRPr="008011FB">
        <w:rPr>
          <w:szCs w:val="24"/>
        </w:rPr>
        <w:t xml:space="preserve"> weighted mean of the fraction of fully methylated haplotypes and substrings at different lengths (i.e.</w:t>
      </w:r>
      <w:r w:rsidR="006D5325">
        <w:rPr>
          <w:szCs w:val="24"/>
        </w:rPr>
        <w:t>,</w:t>
      </w:r>
      <w:r w:rsidRPr="008011FB">
        <w:rPr>
          <w:szCs w:val="24"/>
        </w:rPr>
        <w:t xml:space="preserve"> all possible substrings</w:t>
      </w:r>
      <w:r w:rsidR="006D5325">
        <w:rPr>
          <w:szCs w:val="24"/>
        </w:rPr>
        <w:t>;</w:t>
      </w:r>
      <w:r w:rsidRPr="008011FB">
        <w:rPr>
          <w:szCs w:val="24"/>
        </w:rPr>
        <w:t xml:space="preserve"> </w:t>
      </w:r>
      <w:r w:rsidR="006D5325">
        <w:rPr>
          <w:szCs w:val="24"/>
        </w:rPr>
        <w:t>Online</w:t>
      </w:r>
      <w:r w:rsidRPr="008011FB">
        <w:rPr>
          <w:szCs w:val="24"/>
        </w:rPr>
        <w:t xml:space="preserve"> Methods). </w:t>
      </w:r>
      <w:r w:rsidR="006D5325">
        <w:rPr>
          <w:szCs w:val="24"/>
        </w:rPr>
        <w:t>As c</w:t>
      </w:r>
      <w:r w:rsidRPr="008011FB">
        <w:rPr>
          <w:szCs w:val="24"/>
        </w:rPr>
        <w:t xml:space="preserve">ompared </w:t>
      </w:r>
      <w:r w:rsidR="006D5325">
        <w:rPr>
          <w:szCs w:val="24"/>
        </w:rPr>
        <w:t>to the</w:t>
      </w:r>
      <w:r w:rsidRPr="008011FB">
        <w:rPr>
          <w:szCs w:val="24"/>
        </w:rPr>
        <w:t xml:space="preserve"> other metrics used in the literature (methylation level, methylation entropy, epi</w:t>
      </w:r>
      <w:r w:rsidR="006D5325">
        <w:rPr>
          <w:szCs w:val="24"/>
        </w:rPr>
        <w:t>-</w:t>
      </w:r>
      <w:r w:rsidRPr="008011FB">
        <w:rPr>
          <w:szCs w:val="24"/>
        </w:rPr>
        <w:t xml:space="preserve">polymorphism and haplotype counts), </w:t>
      </w:r>
      <w:r w:rsidR="00FD6A83">
        <w:rPr>
          <w:szCs w:val="24"/>
        </w:rPr>
        <w:t xml:space="preserve">the </w:t>
      </w:r>
      <w:r w:rsidRPr="008011FB">
        <w:rPr>
          <w:szCs w:val="24"/>
        </w:rPr>
        <w:t xml:space="preserve">MHL is capable of distinguishing blocks that have the same average </w:t>
      </w:r>
      <w:r w:rsidR="006D5325">
        <w:rPr>
          <w:szCs w:val="24"/>
        </w:rPr>
        <w:t xml:space="preserve">levels of </w:t>
      </w:r>
      <w:r w:rsidRPr="008011FB">
        <w:rPr>
          <w:szCs w:val="24"/>
        </w:rPr>
        <w:t>methylation</w:t>
      </w:r>
      <w:r w:rsidR="006D5325">
        <w:rPr>
          <w:szCs w:val="24"/>
        </w:rPr>
        <w:t xml:space="preserve"> </w:t>
      </w:r>
      <w:r w:rsidR="006D5325" w:rsidRPr="00635C9E">
        <w:rPr>
          <w:b/>
          <w:szCs w:val="24"/>
          <w:u w:val="single"/>
        </w:rPr>
        <w:t>[</w:t>
      </w:r>
      <w:r w:rsidR="002446AB" w:rsidRPr="002446AB">
        <w:rPr>
          <w:b/>
          <w:szCs w:val="24"/>
          <w:highlight w:val="yellow"/>
          <w:u w:val="single"/>
        </w:rPr>
        <w:t>AU:</w:t>
      </w:r>
      <w:r w:rsidR="006D5325">
        <w:rPr>
          <w:b/>
          <w:szCs w:val="24"/>
          <w:u w:val="single"/>
        </w:rPr>
        <w:t xml:space="preserve"> </w:t>
      </w:r>
      <w:commentRangeStart w:id="37"/>
      <w:r w:rsidR="006D5325">
        <w:rPr>
          <w:b/>
          <w:szCs w:val="24"/>
          <w:u w:val="single"/>
        </w:rPr>
        <w:t>ok</w:t>
      </w:r>
      <w:commentRangeEnd w:id="37"/>
      <w:r w:rsidR="00485EA2">
        <w:rPr>
          <w:rStyle w:val="CommentReference"/>
        </w:rPr>
        <w:commentReference w:id="37"/>
      </w:r>
      <w:r w:rsidR="006D5325">
        <w:rPr>
          <w:b/>
          <w:szCs w:val="24"/>
          <w:u w:val="single"/>
        </w:rPr>
        <w:t xml:space="preserve"> as edited?</w:t>
      </w:r>
      <w:r w:rsidR="006D5325" w:rsidRPr="00635C9E">
        <w:rPr>
          <w:b/>
          <w:szCs w:val="24"/>
          <w:u w:val="single"/>
        </w:rPr>
        <w:t>]</w:t>
      </w:r>
      <w:r w:rsidRPr="008011FB">
        <w:rPr>
          <w:szCs w:val="24"/>
        </w:rPr>
        <w:t xml:space="preserve"> but various degrees of coordinated methylation (</w:t>
      </w:r>
      <w:r w:rsidRPr="008011FB">
        <w:rPr>
          <w:rStyle w:val="citefig"/>
          <w:szCs w:val="24"/>
          <w:shd w:val="clear" w:color="auto" w:fill="auto"/>
        </w:rPr>
        <w:t>Fig. 2</w:t>
      </w:r>
      <w:r w:rsidRPr="008011FB">
        <w:rPr>
          <w:szCs w:val="24"/>
        </w:rPr>
        <w:t xml:space="preserve">). In addition, </w:t>
      </w:r>
      <w:r w:rsidR="00FD6A83">
        <w:rPr>
          <w:szCs w:val="24"/>
        </w:rPr>
        <w:t xml:space="preserve">the </w:t>
      </w:r>
      <w:r w:rsidRPr="008011FB">
        <w:rPr>
          <w:szCs w:val="24"/>
        </w:rPr>
        <w:t>MHL is bounded between 0 and 1, which allows for direct comparison of different regions across many data sets.</w:t>
      </w:r>
    </w:p>
    <w:p w14:paraId="3F9E9D4F" w14:textId="3E4A0B28" w:rsidR="00932AC5" w:rsidRPr="008011FB" w:rsidRDefault="00932AC5">
      <w:pPr>
        <w:pStyle w:val="BodyIndent"/>
        <w:autoSpaceDE w:val="0"/>
        <w:autoSpaceDN w:val="0"/>
        <w:adjustRightInd w:val="0"/>
        <w:rPr>
          <w:szCs w:val="24"/>
        </w:rPr>
      </w:pPr>
      <w:r w:rsidRPr="008011FB">
        <w:rPr>
          <w:szCs w:val="24"/>
        </w:rPr>
        <w:t>We next asked whether treating MHBs as individual genomic features and performing quantitative analysis based on</w:t>
      </w:r>
      <w:r w:rsidR="00FD6A83">
        <w:rPr>
          <w:szCs w:val="24"/>
        </w:rPr>
        <w:t xml:space="preserve"> the</w:t>
      </w:r>
      <w:r w:rsidRPr="008011FB">
        <w:rPr>
          <w:szCs w:val="24"/>
        </w:rPr>
        <w:t xml:space="preserve"> MHL would provide an advantage over previous approaches </w:t>
      </w:r>
      <w:r w:rsidR="00FD6A83">
        <w:rPr>
          <w:szCs w:val="24"/>
        </w:rPr>
        <w:t xml:space="preserve">that </w:t>
      </w:r>
      <w:r w:rsidRPr="008011FB">
        <w:rPr>
          <w:szCs w:val="24"/>
        </w:rPr>
        <w:t>us</w:t>
      </w:r>
      <w:r w:rsidR="00FD6A83">
        <w:rPr>
          <w:szCs w:val="24"/>
        </w:rPr>
        <w:t>ed</w:t>
      </w:r>
      <w:r w:rsidR="0037553A">
        <w:rPr>
          <w:szCs w:val="24"/>
        </w:rPr>
        <w:t xml:space="preserve"> </w:t>
      </w:r>
      <w:r w:rsidR="0037553A" w:rsidRPr="00635C9E">
        <w:rPr>
          <w:b/>
          <w:szCs w:val="24"/>
          <w:u w:val="single"/>
        </w:rPr>
        <w:t>[</w:t>
      </w:r>
      <w:r w:rsidR="002446AB" w:rsidRPr="002446AB">
        <w:rPr>
          <w:b/>
          <w:szCs w:val="24"/>
          <w:highlight w:val="yellow"/>
          <w:u w:val="single"/>
        </w:rPr>
        <w:t>AU:</w:t>
      </w:r>
      <w:r w:rsidR="0037553A">
        <w:rPr>
          <w:b/>
          <w:szCs w:val="24"/>
          <w:u w:val="single"/>
        </w:rPr>
        <w:t xml:space="preserve"> </w:t>
      </w:r>
      <w:commentRangeStart w:id="38"/>
      <w:r w:rsidR="0037553A">
        <w:rPr>
          <w:b/>
          <w:szCs w:val="24"/>
          <w:u w:val="single"/>
        </w:rPr>
        <w:t>Ok</w:t>
      </w:r>
      <w:commentRangeEnd w:id="38"/>
      <w:r w:rsidR="00485EA2">
        <w:rPr>
          <w:rStyle w:val="CommentReference"/>
        </w:rPr>
        <w:commentReference w:id="38"/>
      </w:r>
      <w:r w:rsidR="0037553A">
        <w:rPr>
          <w:b/>
          <w:szCs w:val="24"/>
          <w:u w:val="single"/>
        </w:rPr>
        <w:t xml:space="preserve"> as edited?</w:t>
      </w:r>
      <w:r w:rsidR="0037553A" w:rsidRPr="00635C9E">
        <w:rPr>
          <w:b/>
          <w:szCs w:val="24"/>
          <w:u w:val="single"/>
        </w:rPr>
        <w:t>]</w:t>
      </w:r>
      <w:r w:rsidRPr="008011FB">
        <w:rPr>
          <w:szCs w:val="24"/>
        </w:rPr>
        <w:t xml:space="preserve"> individual CpG sites or weighted (or unweighted) averaging of multiple CpG sites in certain genomic windows. Therefore, we clustered 65 WGBS data sets (including </w:t>
      </w:r>
      <w:r w:rsidR="0037553A">
        <w:rPr>
          <w:szCs w:val="24"/>
        </w:rPr>
        <w:t>four</w:t>
      </w:r>
      <w:r w:rsidRPr="008011FB">
        <w:rPr>
          <w:szCs w:val="24"/>
        </w:rPr>
        <w:t xml:space="preserve"> additional colon and lung cancer WGBS sets</w:t>
      </w:r>
      <w:r w:rsidRPr="008011FB">
        <w:rPr>
          <w:rStyle w:val="citebib"/>
          <w:szCs w:val="24"/>
          <w:shd w:val="clear" w:color="auto" w:fill="auto"/>
          <w:vertAlign w:val="superscript"/>
        </w:rPr>
        <w:t>15</w:t>
      </w:r>
      <w:r w:rsidRPr="008011FB">
        <w:rPr>
          <w:szCs w:val="24"/>
        </w:rPr>
        <w:t xml:space="preserve">) from human solid tissues </w:t>
      </w:r>
      <w:r w:rsidR="0037553A">
        <w:rPr>
          <w:szCs w:val="24"/>
        </w:rPr>
        <w:t>on the basis of the</w:t>
      </w:r>
      <w:r w:rsidRPr="008011FB">
        <w:rPr>
          <w:szCs w:val="24"/>
        </w:rPr>
        <w:t xml:space="preserve"> MHL. Unsupervised clustering with the 15% most</w:t>
      </w:r>
      <w:r w:rsidR="0037553A">
        <w:rPr>
          <w:szCs w:val="24"/>
        </w:rPr>
        <w:t>-</w:t>
      </w:r>
      <w:r w:rsidRPr="008011FB">
        <w:rPr>
          <w:szCs w:val="24"/>
        </w:rPr>
        <w:t xml:space="preserve">variable MHBs showed that, regardless of the data sources, samples </w:t>
      </w:r>
      <w:r w:rsidR="0037553A">
        <w:rPr>
          <w:szCs w:val="24"/>
        </w:rPr>
        <w:t xml:space="preserve">of </w:t>
      </w:r>
      <w:r w:rsidRPr="008011FB">
        <w:rPr>
          <w:szCs w:val="24"/>
        </w:rPr>
        <w:t>the same tissue origin clustered together (</w:t>
      </w:r>
      <w:r w:rsidRPr="008011FB">
        <w:rPr>
          <w:rStyle w:val="citefig"/>
          <w:szCs w:val="24"/>
          <w:shd w:val="clear" w:color="auto" w:fill="auto"/>
        </w:rPr>
        <w:t>Fig. 3a</w:t>
      </w:r>
      <w:r w:rsidRPr="008011FB">
        <w:rPr>
          <w:szCs w:val="24"/>
        </w:rPr>
        <w:t>), wh</w:t>
      </w:r>
      <w:r w:rsidR="0037553A">
        <w:rPr>
          <w:szCs w:val="24"/>
        </w:rPr>
        <w:t>ereas</w:t>
      </w:r>
      <w:r w:rsidRPr="008011FB">
        <w:rPr>
          <w:szCs w:val="24"/>
        </w:rPr>
        <w:t xml:space="preserve"> cancer samples and stem cell samples </w:t>
      </w:r>
      <w:r w:rsidR="0037553A">
        <w:rPr>
          <w:szCs w:val="24"/>
        </w:rPr>
        <w:t>showed patterns</w:t>
      </w:r>
      <w:r w:rsidRPr="008011FB">
        <w:rPr>
          <w:szCs w:val="24"/>
        </w:rPr>
        <w:t xml:space="preserve"> distinct </w:t>
      </w:r>
      <w:r w:rsidR="0037553A">
        <w:rPr>
          <w:szCs w:val="24"/>
        </w:rPr>
        <w:t>from those of</w:t>
      </w:r>
      <w:r w:rsidRPr="008011FB">
        <w:rPr>
          <w:szCs w:val="24"/>
        </w:rPr>
        <w:t xml:space="preserve"> human adult tissues. </w:t>
      </w:r>
      <w:del w:id="39" w:author="Kun Zhang" w:date="2017-02-14T11:28:00Z">
        <w:r w:rsidR="0037553A" w:rsidDel="00820634">
          <w:rPr>
            <w:szCs w:val="24"/>
          </w:rPr>
          <w:delText xml:space="preserve">Primary </w:delText>
        </w:r>
      </w:del>
      <w:ins w:id="40" w:author="Kun Zhang" w:date="2017-02-14T11:28:00Z">
        <w:r w:rsidR="00820634">
          <w:rPr>
            <w:szCs w:val="24"/>
          </w:rPr>
          <w:t>Princip</w:t>
        </w:r>
      </w:ins>
      <w:ins w:id="41" w:author="Dinh Diep" w:date="2017-02-14T17:13:00Z">
        <w:r w:rsidR="00485EA2">
          <w:rPr>
            <w:szCs w:val="24"/>
          </w:rPr>
          <w:t>le</w:t>
        </w:r>
      </w:ins>
      <w:ins w:id="42" w:author="Kun Zhang" w:date="2017-02-14T11:28:00Z">
        <w:del w:id="43" w:author="Dinh Diep" w:date="2017-02-14T17:13:00Z">
          <w:r w:rsidR="00820634" w:rsidDel="00485EA2">
            <w:rPr>
              <w:szCs w:val="24"/>
            </w:rPr>
            <w:delText>al</w:delText>
          </w:r>
        </w:del>
        <w:r w:rsidR="00820634">
          <w:rPr>
            <w:szCs w:val="24"/>
          </w:rPr>
          <w:t xml:space="preserve"> </w:t>
        </w:r>
      </w:ins>
      <w:r w:rsidR="0037553A">
        <w:rPr>
          <w:szCs w:val="24"/>
        </w:rPr>
        <w:t>component analysis (</w:t>
      </w:r>
      <w:r w:rsidRPr="008011FB">
        <w:rPr>
          <w:szCs w:val="24"/>
        </w:rPr>
        <w:t>PCA</w:t>
      </w:r>
      <w:r w:rsidR="0037553A">
        <w:rPr>
          <w:szCs w:val="24"/>
        </w:rPr>
        <w:t xml:space="preserve">) </w:t>
      </w:r>
      <w:r w:rsidR="0037553A" w:rsidRPr="00635C9E">
        <w:rPr>
          <w:b/>
          <w:szCs w:val="24"/>
          <w:u w:val="single"/>
        </w:rPr>
        <w:t>[</w:t>
      </w:r>
      <w:r w:rsidR="002446AB" w:rsidRPr="002446AB">
        <w:rPr>
          <w:b/>
          <w:szCs w:val="24"/>
          <w:highlight w:val="yellow"/>
          <w:u w:val="single"/>
        </w:rPr>
        <w:t>AU:</w:t>
      </w:r>
      <w:r w:rsidR="0037553A">
        <w:rPr>
          <w:b/>
          <w:szCs w:val="24"/>
          <w:u w:val="single"/>
        </w:rPr>
        <w:t xml:space="preserve"> PCA Correct as defined?</w:t>
      </w:r>
      <w:r w:rsidR="0037553A" w:rsidRPr="00635C9E">
        <w:rPr>
          <w:b/>
          <w:szCs w:val="24"/>
          <w:u w:val="single"/>
        </w:rPr>
        <w:t>]</w:t>
      </w:r>
      <w:r w:rsidRPr="008011FB">
        <w:rPr>
          <w:szCs w:val="24"/>
        </w:rPr>
        <w:t xml:space="preserve"> on all MHBs yielded a similar pattern (</w:t>
      </w:r>
      <w:r w:rsidRPr="008011FB">
        <w:rPr>
          <w:b/>
          <w:szCs w:val="24"/>
        </w:rPr>
        <w:t>Supplementary Fig. 5</w:t>
      </w:r>
      <w:r w:rsidRPr="008011FB">
        <w:rPr>
          <w:szCs w:val="24"/>
        </w:rPr>
        <w:t>). To identify a subset of MHBs for effective clustering of human somatic tissues, we calculated a tissue specific index (TSI) for each MHB. Feature selection using random forest</w:t>
      </w:r>
      <w:ins w:id="44" w:author="Kun Zhang" w:date="2017-02-14T11:30:00Z">
        <w:r w:rsidR="00AF3D90">
          <w:rPr>
            <w:szCs w:val="24"/>
          </w:rPr>
          <w:t>s</w:t>
        </w:r>
      </w:ins>
      <w:ins w:id="45" w:author="Shicheng Guo" w:date="2017-02-14T22:39:00Z">
        <w:r w:rsidR="00252FD3">
          <w:rPr>
            <w:szCs w:val="24"/>
          </w:rPr>
          <w:t xml:space="preserve"> analysis</w:t>
        </w:r>
      </w:ins>
      <w:hyperlink w:anchor="_ENREF_1" w:tooltip="Breiman, 2001 #51" w:history="1">
        <w:r w:rsidR="00FB5CFB">
          <w:rPr>
            <w:szCs w:val="24"/>
          </w:rPr>
          <w:fldChar w:fldCharType="begin"/>
        </w:r>
        <w:r w:rsidR="00FB5CFB">
          <w:rPr>
            <w:szCs w:val="24"/>
          </w:rPr>
          <w:instrText xml:space="preserve"> ADDIN EN.CITE &lt;EndNote&gt;&lt;Cite&gt;&lt;Author&gt;Breiman&lt;/Author&gt;&lt;Year&gt;2001&lt;/Year&gt;&lt;RecNum&gt;51&lt;/RecNum&gt;&lt;DisplayText&gt;&lt;style face="superscript"&gt;1&lt;/style&gt;&lt;/DisplayText&gt;&lt;record&gt;&lt;rec-number&gt;51&lt;/rec-number&gt;&lt;foreign-keys&gt;&lt;key app="EN" db-id="sfw00dtxiz2sdnetxfzpp9vv2wxzv9txfdae" timestamp="1487100849"&gt;51&lt;/key&gt;&lt;/foreign-keys&gt;&lt;ref-type name="Journal Article"&gt;17&lt;/ref-type&gt;&lt;contributors&gt;&lt;authors&gt;&lt;author&gt;Breiman, L.&lt;/author&gt;&lt;/authors&gt;&lt;/contributors&gt;&lt;auth-address&gt;Univ Calif Berkeley, Dept Stat, Berkeley, CA 94720 USA&lt;/auth-address&gt;&lt;titles&gt;&lt;title&gt;Random forests&lt;/title&gt;&lt;secondary-title&gt;Machine Learning&lt;/secondary-title&gt;&lt;alt-title&gt;Mach Learn&lt;/alt-title&gt;&lt;/titles&gt;&lt;periodical&gt;&lt;full-title&gt;Machine Learning&lt;/full-title&gt;&lt;abbr-1&gt;Mach Learn&lt;/abbr-1&gt;&lt;/periodical&gt;&lt;alt-periodical&gt;&lt;full-title&gt;Machine Learning&lt;/full-title&gt;&lt;abbr-1&gt;Mach Learn&lt;/abbr-1&gt;&lt;/alt-periodical&gt;&lt;pages&gt;5-32&lt;/pages&gt;&lt;volume&gt;45&lt;/volume&gt;&lt;number&gt;1&lt;/number&gt;&lt;keywords&gt;&lt;keyword&gt;classification&lt;/keyword&gt;&lt;keyword&gt;regression&lt;/keyword&gt;&lt;keyword&gt;ensemble&lt;/keyword&gt;&lt;/keywords&gt;&lt;dates&gt;&lt;year&gt;2001&lt;/year&gt;&lt;pub-dates&gt;&lt;date&gt;Oct&lt;/date&gt;&lt;/pub-dates&gt;&lt;/dates&gt;&lt;isbn&gt;0885-6125&lt;/isbn&gt;&lt;accession-num&gt;WOS:000170489900001&lt;/accession-num&gt;&lt;urls&gt;&lt;related-urls&gt;&lt;url&gt;&amp;lt;Go to ISI&amp;gt;://WOS:000170489900001&lt;/url&gt;&lt;/related-urls&gt;&lt;/urls&gt;&lt;electronic-resource-num&gt;Doi 10.1023/A:1010933404324&lt;/electronic-resource-num&gt;&lt;language&gt;English&lt;/language&gt;&lt;/record&gt;&lt;/Cite&gt;&lt;/EndNote&gt;</w:instrText>
        </w:r>
        <w:r w:rsidR="00FB5CFB">
          <w:rPr>
            <w:szCs w:val="24"/>
          </w:rPr>
          <w:fldChar w:fldCharType="separate"/>
        </w:r>
        <w:r w:rsidR="00FB5CFB" w:rsidRPr="00E01D68">
          <w:rPr>
            <w:noProof/>
            <w:szCs w:val="24"/>
            <w:vertAlign w:val="superscript"/>
          </w:rPr>
          <w:t>1</w:t>
        </w:r>
        <w:r w:rsidR="00FB5CFB">
          <w:rPr>
            <w:szCs w:val="24"/>
          </w:rPr>
          <w:fldChar w:fldCharType="end"/>
        </w:r>
      </w:hyperlink>
      <w:r w:rsidR="0037553A">
        <w:rPr>
          <w:szCs w:val="24"/>
        </w:rPr>
        <w:t xml:space="preserve"> </w:t>
      </w:r>
      <w:r w:rsidR="0037553A" w:rsidRPr="00635C9E">
        <w:rPr>
          <w:b/>
          <w:szCs w:val="24"/>
          <w:u w:val="single"/>
        </w:rPr>
        <w:t>[</w:t>
      </w:r>
      <w:r w:rsidR="002446AB" w:rsidRPr="002446AB">
        <w:rPr>
          <w:b/>
          <w:szCs w:val="24"/>
          <w:highlight w:val="yellow"/>
          <w:u w:val="single"/>
        </w:rPr>
        <w:t>AU:</w:t>
      </w:r>
      <w:r w:rsidR="0037553A">
        <w:rPr>
          <w:b/>
          <w:szCs w:val="24"/>
          <w:u w:val="single"/>
        </w:rPr>
        <w:t xml:space="preserve"> </w:t>
      </w:r>
      <w:commentRangeStart w:id="46"/>
      <w:r w:rsidR="0037553A">
        <w:rPr>
          <w:b/>
          <w:szCs w:val="24"/>
          <w:u w:val="single"/>
        </w:rPr>
        <w:t>What is “random forest”? Software</w:t>
      </w:r>
      <w:r w:rsidR="002446AB">
        <w:rPr>
          <w:b/>
          <w:szCs w:val="24"/>
          <w:u w:val="single"/>
        </w:rPr>
        <w:t>, analysis</w:t>
      </w:r>
      <w:r w:rsidR="0037553A">
        <w:rPr>
          <w:b/>
          <w:szCs w:val="24"/>
          <w:u w:val="single"/>
        </w:rPr>
        <w:t>? Please clarify.</w:t>
      </w:r>
      <w:commentRangeEnd w:id="46"/>
      <w:r w:rsidR="00E01D68">
        <w:rPr>
          <w:rStyle w:val="CommentReference"/>
        </w:rPr>
        <w:commentReference w:id="46"/>
      </w:r>
      <w:r w:rsidR="0037553A" w:rsidRPr="00635C9E">
        <w:rPr>
          <w:b/>
          <w:szCs w:val="24"/>
          <w:u w:val="single"/>
        </w:rPr>
        <w:t>]</w:t>
      </w:r>
      <w:r w:rsidRPr="008011FB">
        <w:rPr>
          <w:szCs w:val="24"/>
        </w:rPr>
        <w:t xml:space="preserve"> identified a set of 1,365 tissue-specific MHBs (</w:t>
      </w:r>
      <w:r w:rsidRPr="008011FB">
        <w:rPr>
          <w:b/>
          <w:szCs w:val="24"/>
        </w:rPr>
        <w:t>Supplementary Table 3</w:t>
      </w:r>
      <w:r w:rsidRPr="008011FB">
        <w:rPr>
          <w:szCs w:val="24"/>
        </w:rPr>
        <w:t>) that c</w:t>
      </w:r>
      <w:r w:rsidR="0037553A">
        <w:rPr>
          <w:szCs w:val="24"/>
        </w:rPr>
        <w:t>ould</w:t>
      </w:r>
      <w:r w:rsidRPr="008011FB">
        <w:rPr>
          <w:szCs w:val="24"/>
        </w:rPr>
        <w:t xml:space="preserve"> predict tissue type at an accuracy of 0.89 (95%</w:t>
      </w:r>
      <w:r w:rsidR="0037553A">
        <w:rPr>
          <w:szCs w:val="24"/>
        </w:rPr>
        <w:t xml:space="preserve"> confidence interval (</w:t>
      </w:r>
      <w:r w:rsidRPr="008011FB">
        <w:rPr>
          <w:szCs w:val="24"/>
        </w:rPr>
        <w:t>CI</w:t>
      </w:r>
      <w:r w:rsidR="0037553A">
        <w:rPr>
          <w:szCs w:val="24"/>
        </w:rPr>
        <w:t>)</w:t>
      </w:r>
      <w:r w:rsidRPr="008011FB">
        <w:rPr>
          <w:szCs w:val="24"/>
        </w:rPr>
        <w:t>: 0.84</w:t>
      </w:r>
      <w:r w:rsidR="0037553A">
        <w:t>–</w:t>
      </w:r>
      <w:r w:rsidRPr="008011FB">
        <w:rPr>
          <w:szCs w:val="24"/>
        </w:rPr>
        <w:t xml:space="preserve">0.93), </w:t>
      </w:r>
      <w:r w:rsidR="0037553A">
        <w:rPr>
          <w:szCs w:val="24"/>
        </w:rPr>
        <w:t>al</w:t>
      </w:r>
      <w:r w:rsidRPr="008011FB">
        <w:rPr>
          <w:szCs w:val="24"/>
        </w:rPr>
        <w:t>though several tissue types share</w:t>
      </w:r>
      <w:r w:rsidR="0037553A">
        <w:rPr>
          <w:szCs w:val="24"/>
        </w:rPr>
        <w:t>d</w:t>
      </w:r>
      <w:r w:rsidRPr="008011FB">
        <w:rPr>
          <w:szCs w:val="24"/>
        </w:rPr>
        <w:t xml:space="preserve"> rather similar cell compositions (i.e.</w:t>
      </w:r>
      <w:r w:rsidR="0037553A">
        <w:rPr>
          <w:szCs w:val="24"/>
        </w:rPr>
        <w:t>,</w:t>
      </w:r>
      <w:r w:rsidRPr="008011FB">
        <w:rPr>
          <w:szCs w:val="24"/>
        </w:rPr>
        <w:t xml:space="preserve"> muscle v</w:t>
      </w:r>
      <w:r w:rsidR="0037553A">
        <w:rPr>
          <w:szCs w:val="24"/>
        </w:rPr>
        <w:t>ersus</w:t>
      </w:r>
      <w:r w:rsidRPr="008011FB">
        <w:rPr>
          <w:szCs w:val="24"/>
        </w:rPr>
        <w:t xml:space="preserve"> heart). Using these MHBs, we compared the performance between MHL, average methylation fraction</w:t>
      </w:r>
      <w:r w:rsidR="0037553A">
        <w:rPr>
          <w:szCs w:val="24"/>
        </w:rPr>
        <w:t xml:space="preserve"> </w:t>
      </w:r>
      <w:r w:rsidRPr="008011FB">
        <w:rPr>
          <w:szCs w:val="24"/>
        </w:rPr>
        <w:t xml:space="preserve">(AMF) in the MHBs and </w:t>
      </w:r>
      <w:del w:id="47" w:author="Dinh Diep" w:date="2017-02-14T17:14:00Z">
        <w:r w:rsidRPr="008011FB" w:rsidDel="00485EA2">
          <w:rPr>
            <w:szCs w:val="24"/>
          </w:rPr>
          <w:delText xml:space="preserve">all </w:delText>
        </w:r>
      </w:del>
      <w:r w:rsidRPr="008011FB">
        <w:rPr>
          <w:szCs w:val="24"/>
        </w:rPr>
        <w:t>individual CpG methylation fraction</w:t>
      </w:r>
      <w:ins w:id="48" w:author="Kun Zhang" w:date="2017-02-14T11:35:00Z">
        <w:del w:id="49" w:author="Dinh Diep" w:date="2017-02-14T17:14:00Z">
          <w:r w:rsidR="00E01D68" w:rsidDel="00485EA2">
            <w:rPr>
              <w:szCs w:val="24"/>
            </w:rPr>
            <w:delText>s</w:delText>
          </w:r>
        </w:del>
      </w:ins>
      <w:ins w:id="50" w:author="Dinh Diep" w:date="2017-02-14T17:15:00Z">
        <w:r w:rsidR="00485EA2">
          <w:rPr>
            <w:szCs w:val="24"/>
          </w:rPr>
          <w:t xml:space="preserve"> </w:t>
        </w:r>
      </w:ins>
      <w:del w:id="51" w:author="Dinh Diep" w:date="2017-02-14T17:15:00Z">
        <w:r w:rsidR="0037553A" w:rsidDel="00485EA2">
          <w:rPr>
            <w:szCs w:val="24"/>
          </w:rPr>
          <w:delText xml:space="preserve"> </w:delText>
        </w:r>
      </w:del>
      <w:r w:rsidR="0037553A" w:rsidRPr="00635C9E">
        <w:rPr>
          <w:b/>
          <w:szCs w:val="24"/>
          <w:u w:val="single"/>
        </w:rPr>
        <w:t>[</w:t>
      </w:r>
      <w:r w:rsidR="002446AB" w:rsidRPr="002446AB">
        <w:rPr>
          <w:b/>
          <w:szCs w:val="24"/>
          <w:highlight w:val="yellow"/>
          <w:u w:val="single"/>
        </w:rPr>
        <w:t>AU:</w:t>
      </w:r>
      <w:r w:rsidR="0037553A">
        <w:rPr>
          <w:b/>
          <w:szCs w:val="24"/>
          <w:u w:val="single"/>
        </w:rPr>
        <w:t xml:space="preserve"> </w:t>
      </w:r>
      <w:commentRangeStart w:id="52"/>
      <w:r w:rsidR="0037553A">
        <w:rPr>
          <w:b/>
          <w:szCs w:val="24"/>
          <w:u w:val="single"/>
        </w:rPr>
        <w:t>Should</w:t>
      </w:r>
      <w:commentRangeEnd w:id="52"/>
      <w:r w:rsidR="00485EA2">
        <w:rPr>
          <w:rStyle w:val="CommentReference"/>
        </w:rPr>
        <w:commentReference w:id="52"/>
      </w:r>
      <w:r w:rsidR="0037553A">
        <w:rPr>
          <w:b/>
          <w:szCs w:val="24"/>
          <w:u w:val="single"/>
        </w:rPr>
        <w:t xml:space="preserve"> this be “fractions”? </w:t>
      </w:r>
      <w:r w:rsidR="00796494">
        <w:rPr>
          <w:b/>
          <w:szCs w:val="24"/>
          <w:u w:val="single"/>
        </w:rPr>
        <w:t xml:space="preserve">or “fraction of all individually methylated CpGs”? </w:t>
      </w:r>
      <w:r w:rsidR="0037553A">
        <w:rPr>
          <w:b/>
          <w:szCs w:val="24"/>
          <w:u w:val="single"/>
        </w:rPr>
        <w:t>Please clarify.</w:t>
      </w:r>
      <w:r w:rsidR="0037553A" w:rsidRPr="00635C9E">
        <w:rPr>
          <w:b/>
          <w:szCs w:val="24"/>
          <w:u w:val="single"/>
        </w:rPr>
        <w:t>]</w:t>
      </w:r>
      <w:r w:rsidR="0037553A">
        <w:rPr>
          <w:szCs w:val="24"/>
        </w:rPr>
        <w:t xml:space="preserve"> </w:t>
      </w:r>
      <w:r w:rsidRPr="008011FB">
        <w:rPr>
          <w:szCs w:val="24"/>
        </w:rPr>
        <w:t>(IMF). MHL and AMF provided similar</w:t>
      </w:r>
      <w:ins w:id="53" w:author="Kun Zhang" w:date="2017-02-14T11:36:00Z">
        <w:r w:rsidR="00BC2770">
          <w:rPr>
            <w:szCs w:val="24"/>
          </w:rPr>
          <w:t xml:space="preserve"> levels of</w:t>
        </w:r>
      </w:ins>
      <w:r w:rsidRPr="008011FB">
        <w:rPr>
          <w:szCs w:val="24"/>
        </w:rPr>
        <w:t xml:space="preserve"> tissue specificity</w:t>
      </w:r>
      <w:r w:rsidR="0037553A">
        <w:rPr>
          <w:szCs w:val="24"/>
        </w:rPr>
        <w:t xml:space="preserve"> </w:t>
      </w:r>
      <w:r w:rsidR="0037553A" w:rsidRPr="00635C9E">
        <w:rPr>
          <w:b/>
          <w:szCs w:val="24"/>
          <w:u w:val="single"/>
        </w:rPr>
        <w:t>[</w:t>
      </w:r>
      <w:r w:rsidR="002446AB" w:rsidRPr="002446AB">
        <w:rPr>
          <w:b/>
          <w:szCs w:val="24"/>
          <w:highlight w:val="yellow"/>
          <w:u w:val="single"/>
        </w:rPr>
        <w:t>AU:</w:t>
      </w:r>
      <w:r w:rsidR="0037553A">
        <w:rPr>
          <w:b/>
          <w:szCs w:val="24"/>
          <w:u w:val="single"/>
        </w:rPr>
        <w:t xml:space="preserve"> Not very clear how or what this means. Please rephrase to clarify.</w:t>
      </w:r>
      <w:r w:rsidR="0037553A" w:rsidRPr="00635C9E">
        <w:rPr>
          <w:b/>
          <w:szCs w:val="24"/>
          <w:u w:val="single"/>
        </w:rPr>
        <w:t>]</w:t>
      </w:r>
      <w:r w:rsidRPr="008011FB">
        <w:rPr>
          <w:szCs w:val="24"/>
        </w:rPr>
        <w:t>, wh</w:t>
      </w:r>
      <w:r w:rsidR="0037553A">
        <w:rPr>
          <w:szCs w:val="24"/>
        </w:rPr>
        <w:t>ereas the</w:t>
      </w:r>
      <w:r w:rsidRPr="008011FB">
        <w:rPr>
          <w:szCs w:val="24"/>
        </w:rPr>
        <w:t xml:space="preserve"> MHL ha</w:t>
      </w:r>
      <w:r w:rsidR="0037553A">
        <w:rPr>
          <w:szCs w:val="24"/>
        </w:rPr>
        <w:t>d</w:t>
      </w:r>
      <w:r w:rsidRPr="008011FB">
        <w:rPr>
          <w:szCs w:val="24"/>
        </w:rPr>
        <w:t xml:space="preserve"> a lower noise (background: 0.29</w:t>
      </w:r>
      <w:r w:rsidR="0037553A">
        <w:rPr>
          <w:szCs w:val="24"/>
        </w:rPr>
        <w:t>;</w:t>
      </w:r>
      <w:r w:rsidRPr="008011FB">
        <w:rPr>
          <w:szCs w:val="24"/>
        </w:rPr>
        <w:t xml:space="preserve"> 95%</w:t>
      </w:r>
      <w:r w:rsidR="0037553A">
        <w:rPr>
          <w:szCs w:val="24"/>
        </w:rPr>
        <w:t xml:space="preserve"> </w:t>
      </w:r>
      <w:r w:rsidRPr="008011FB">
        <w:rPr>
          <w:szCs w:val="24"/>
        </w:rPr>
        <w:t>CI: 0.23</w:t>
      </w:r>
      <w:r w:rsidR="0037553A">
        <w:t>–</w:t>
      </w:r>
      <w:r w:rsidRPr="008011FB">
        <w:rPr>
          <w:szCs w:val="24"/>
        </w:rPr>
        <w:t xml:space="preserve">0.35) </w:t>
      </w:r>
      <w:r w:rsidR="0037553A">
        <w:rPr>
          <w:szCs w:val="24"/>
        </w:rPr>
        <w:t>than the</w:t>
      </w:r>
      <w:r w:rsidRPr="008011FB">
        <w:rPr>
          <w:szCs w:val="24"/>
        </w:rPr>
        <w:t xml:space="preserve"> AMF (background: 0.4</w:t>
      </w:r>
      <w:r w:rsidR="00796494">
        <w:rPr>
          <w:szCs w:val="24"/>
        </w:rPr>
        <w:t>;</w:t>
      </w:r>
      <w:r w:rsidRPr="008011FB">
        <w:rPr>
          <w:szCs w:val="24"/>
        </w:rPr>
        <w:t xml:space="preserve"> 95%</w:t>
      </w:r>
      <w:r w:rsidR="00796494">
        <w:rPr>
          <w:szCs w:val="24"/>
        </w:rPr>
        <w:t xml:space="preserve"> </w:t>
      </w:r>
      <w:r w:rsidRPr="008011FB">
        <w:rPr>
          <w:szCs w:val="24"/>
        </w:rPr>
        <w:t>CI: 0.32</w:t>
      </w:r>
      <w:r w:rsidR="00796494">
        <w:t>–</w:t>
      </w:r>
      <w:r w:rsidRPr="008011FB">
        <w:rPr>
          <w:szCs w:val="24"/>
        </w:rPr>
        <w:t>0.48). Clustering based on individual CpGs in the blocks ha</w:t>
      </w:r>
      <w:r w:rsidR="00796494">
        <w:rPr>
          <w:szCs w:val="24"/>
        </w:rPr>
        <w:t>d</w:t>
      </w:r>
      <w:r w:rsidRPr="008011FB">
        <w:rPr>
          <w:szCs w:val="24"/>
        </w:rPr>
        <w:t xml:space="preserve"> the worst performance, which might be due to </w:t>
      </w:r>
      <w:r w:rsidR="00796494">
        <w:rPr>
          <w:szCs w:val="24"/>
        </w:rPr>
        <w:t xml:space="preserve">the </w:t>
      </w:r>
      <w:r w:rsidRPr="008011FB">
        <w:rPr>
          <w:szCs w:val="24"/>
        </w:rPr>
        <w:t>higher biological or technical variability of individual CpG sites (</w:t>
      </w:r>
      <w:r w:rsidRPr="008011FB">
        <w:rPr>
          <w:rStyle w:val="citefig"/>
          <w:szCs w:val="24"/>
          <w:shd w:val="clear" w:color="auto" w:fill="auto"/>
        </w:rPr>
        <w:t>Fig. 3c</w:t>
      </w:r>
      <w:r w:rsidRPr="008011FB">
        <w:rPr>
          <w:szCs w:val="24"/>
        </w:rPr>
        <w:t>). Thus, block-level analysis based on</w:t>
      </w:r>
      <w:r w:rsidR="00796494">
        <w:rPr>
          <w:szCs w:val="24"/>
        </w:rPr>
        <w:t xml:space="preserve"> the</w:t>
      </w:r>
      <w:r w:rsidRPr="008011FB">
        <w:rPr>
          <w:szCs w:val="24"/>
        </w:rPr>
        <w:t xml:space="preserve"> MHL is </w:t>
      </w:r>
      <w:r w:rsidR="00796494">
        <w:rPr>
          <w:szCs w:val="24"/>
        </w:rPr>
        <w:t xml:space="preserve">more </w:t>
      </w:r>
      <w:r w:rsidRPr="008011FB">
        <w:rPr>
          <w:szCs w:val="24"/>
        </w:rPr>
        <w:t xml:space="preserve">advantageous </w:t>
      </w:r>
      <w:r w:rsidR="00796494">
        <w:rPr>
          <w:szCs w:val="24"/>
        </w:rPr>
        <w:t>than</w:t>
      </w:r>
      <w:ins w:id="54" w:author="Dinh Diep" w:date="2017-02-14T17:17:00Z">
        <w:r w:rsidR="00485EA2">
          <w:rPr>
            <w:szCs w:val="24"/>
          </w:rPr>
          <w:t xml:space="preserve"> </w:t>
        </w:r>
      </w:ins>
      <w:del w:id="55" w:author="Dinh Diep" w:date="2017-02-14T17:17:00Z">
        <w:r w:rsidR="00796494" w:rsidDel="00485EA2">
          <w:rPr>
            <w:szCs w:val="24"/>
          </w:rPr>
          <w:delText xml:space="preserve"> that </w:delText>
        </w:r>
      </w:del>
      <w:r w:rsidR="00796494">
        <w:rPr>
          <w:szCs w:val="24"/>
        </w:rPr>
        <w:t>using</w:t>
      </w:r>
      <w:r w:rsidRPr="008011FB">
        <w:rPr>
          <w:szCs w:val="24"/>
        </w:rPr>
        <w:t xml:space="preserve"> single</w:t>
      </w:r>
      <w:r w:rsidR="00796494">
        <w:rPr>
          <w:szCs w:val="24"/>
        </w:rPr>
        <w:t>-</w:t>
      </w:r>
      <w:r w:rsidRPr="008011FB">
        <w:rPr>
          <w:szCs w:val="24"/>
        </w:rPr>
        <w:t>CpG</w:t>
      </w:r>
      <w:r w:rsidR="00796494">
        <w:rPr>
          <w:szCs w:val="24"/>
        </w:rPr>
        <w:t xml:space="preserve"> sites</w:t>
      </w:r>
      <w:r w:rsidRPr="008011FB">
        <w:rPr>
          <w:szCs w:val="24"/>
        </w:rPr>
        <w:t xml:space="preserve"> or local averaging of multiple CpG sites in distinguishing tissue types.</w:t>
      </w:r>
      <w:r w:rsidR="00796494">
        <w:rPr>
          <w:szCs w:val="24"/>
        </w:rPr>
        <w:t xml:space="preserve"> </w:t>
      </w:r>
      <w:r w:rsidR="00796494" w:rsidRPr="00635C9E">
        <w:rPr>
          <w:b/>
          <w:szCs w:val="24"/>
          <w:u w:val="single"/>
        </w:rPr>
        <w:t>[</w:t>
      </w:r>
      <w:r w:rsidR="002446AB" w:rsidRPr="002446AB">
        <w:rPr>
          <w:b/>
          <w:szCs w:val="24"/>
          <w:highlight w:val="yellow"/>
          <w:u w:val="single"/>
        </w:rPr>
        <w:t>AU:</w:t>
      </w:r>
      <w:r w:rsidR="00796494">
        <w:rPr>
          <w:b/>
          <w:szCs w:val="24"/>
          <w:u w:val="single"/>
        </w:rPr>
        <w:t xml:space="preserve"> </w:t>
      </w:r>
      <w:commentRangeStart w:id="56"/>
      <w:r w:rsidR="00796494">
        <w:rPr>
          <w:b/>
          <w:szCs w:val="24"/>
          <w:u w:val="single"/>
        </w:rPr>
        <w:t>Sentence</w:t>
      </w:r>
      <w:commentRangeEnd w:id="56"/>
      <w:r w:rsidR="00485EA2">
        <w:rPr>
          <w:rStyle w:val="CommentReference"/>
        </w:rPr>
        <w:commentReference w:id="56"/>
      </w:r>
      <w:r w:rsidR="00796494">
        <w:rPr>
          <w:b/>
          <w:szCs w:val="24"/>
          <w:u w:val="single"/>
        </w:rPr>
        <w:t xml:space="preserve"> was edited for clarity. Ok – as originally meant?</w:t>
      </w:r>
      <w:r w:rsidR="00796494" w:rsidRPr="00635C9E">
        <w:rPr>
          <w:b/>
          <w:szCs w:val="24"/>
          <w:u w:val="single"/>
        </w:rPr>
        <w:t>]</w:t>
      </w:r>
    </w:p>
    <w:p w14:paraId="4305C8F9" w14:textId="0B7AA6BA" w:rsidR="00932AC5" w:rsidRPr="008011FB" w:rsidRDefault="00932AC5">
      <w:pPr>
        <w:pStyle w:val="BodyIndent"/>
        <w:autoSpaceDE w:val="0"/>
        <w:autoSpaceDN w:val="0"/>
        <w:adjustRightInd w:val="0"/>
        <w:rPr>
          <w:szCs w:val="24"/>
        </w:rPr>
      </w:pPr>
      <w:r w:rsidRPr="008011FB">
        <w:rPr>
          <w:szCs w:val="24"/>
        </w:rPr>
        <w:t>The human adult tissues that we used have various degrees of similarity among each other. We hypothesized that this is primarily defined by their developmental lineage and that the related MHBs might reveal epigenetic insights relevant to germ</w:t>
      </w:r>
      <w:r w:rsidR="00796494">
        <w:rPr>
          <w:szCs w:val="24"/>
        </w:rPr>
        <w:t>-</w:t>
      </w:r>
      <w:r w:rsidRPr="008011FB">
        <w:rPr>
          <w:szCs w:val="24"/>
        </w:rPr>
        <w:t>layer specification. We searched for MHBs that ha</w:t>
      </w:r>
      <w:r w:rsidR="00796494">
        <w:rPr>
          <w:szCs w:val="24"/>
        </w:rPr>
        <w:t>d</w:t>
      </w:r>
      <w:r w:rsidRPr="008011FB">
        <w:rPr>
          <w:szCs w:val="24"/>
        </w:rPr>
        <w:t xml:space="preserve"> differential MHL</w:t>
      </w:r>
      <w:r w:rsidR="00796494">
        <w:rPr>
          <w:szCs w:val="24"/>
        </w:rPr>
        <w:t>s</w:t>
      </w:r>
      <w:r w:rsidRPr="008011FB">
        <w:rPr>
          <w:szCs w:val="24"/>
        </w:rPr>
        <w:t xml:space="preserve"> among </w:t>
      </w:r>
      <w:r w:rsidR="00796494">
        <w:rPr>
          <w:szCs w:val="24"/>
        </w:rPr>
        <w:t xml:space="preserve">the </w:t>
      </w:r>
      <w:r w:rsidRPr="008011FB">
        <w:rPr>
          <w:szCs w:val="24"/>
        </w:rPr>
        <w:t>data sets from the three germ layers</w:t>
      </w:r>
      <w:r w:rsidR="00796494">
        <w:rPr>
          <w:szCs w:val="24"/>
        </w:rPr>
        <w:t xml:space="preserve"> </w:t>
      </w:r>
      <w:r w:rsidR="00796494" w:rsidRPr="00635C9E">
        <w:rPr>
          <w:b/>
          <w:szCs w:val="24"/>
          <w:u w:val="single"/>
        </w:rPr>
        <w:t>[</w:t>
      </w:r>
      <w:r w:rsidR="002446AB" w:rsidRPr="002446AB">
        <w:rPr>
          <w:b/>
          <w:szCs w:val="24"/>
          <w:highlight w:val="yellow"/>
          <w:u w:val="single"/>
        </w:rPr>
        <w:t>AU:</w:t>
      </w:r>
      <w:r w:rsidR="00796494">
        <w:rPr>
          <w:b/>
          <w:szCs w:val="24"/>
          <w:u w:val="single"/>
        </w:rPr>
        <w:t xml:space="preserve"> </w:t>
      </w:r>
      <w:commentRangeStart w:id="57"/>
      <w:r w:rsidR="00796494">
        <w:rPr>
          <w:b/>
          <w:szCs w:val="24"/>
          <w:u w:val="single"/>
        </w:rPr>
        <w:t>Ok as edited</w:t>
      </w:r>
      <w:commentRangeEnd w:id="57"/>
      <w:r w:rsidR="00E14822">
        <w:rPr>
          <w:rStyle w:val="CommentReference"/>
        </w:rPr>
        <w:commentReference w:id="57"/>
      </w:r>
      <w:r w:rsidR="00796494">
        <w:rPr>
          <w:b/>
          <w:szCs w:val="24"/>
          <w:u w:val="single"/>
        </w:rPr>
        <w:t>?</w:t>
      </w:r>
      <w:r w:rsidR="00796494" w:rsidRPr="00635C9E">
        <w:rPr>
          <w:b/>
          <w:szCs w:val="24"/>
          <w:u w:val="single"/>
        </w:rPr>
        <w:t>]</w:t>
      </w:r>
      <w:r w:rsidRPr="008011FB">
        <w:rPr>
          <w:szCs w:val="24"/>
        </w:rPr>
        <w:t>. In total we identified 114 ectoderm-specific MHBs (99 hyper</w:t>
      </w:r>
      <w:r w:rsidR="00796494">
        <w:rPr>
          <w:szCs w:val="24"/>
        </w:rPr>
        <w:t>methylated</w:t>
      </w:r>
      <w:r w:rsidRPr="008011FB">
        <w:rPr>
          <w:szCs w:val="24"/>
        </w:rPr>
        <w:t xml:space="preserve"> and 15 hypomethylated), 75 endoderm</w:t>
      </w:r>
      <w:r w:rsidR="00796494">
        <w:rPr>
          <w:szCs w:val="24"/>
        </w:rPr>
        <w:t>-</w:t>
      </w:r>
      <w:r w:rsidRPr="008011FB">
        <w:rPr>
          <w:szCs w:val="24"/>
        </w:rPr>
        <w:t>specific MHBs (58 hyper</w:t>
      </w:r>
      <w:r w:rsidR="00796494">
        <w:rPr>
          <w:szCs w:val="24"/>
        </w:rPr>
        <w:t>methylated</w:t>
      </w:r>
      <w:r w:rsidRPr="008011FB">
        <w:rPr>
          <w:szCs w:val="24"/>
        </w:rPr>
        <w:t xml:space="preserve"> and 17 hypomethylated) and 31 mesoderm</w:t>
      </w:r>
      <w:r w:rsidR="00796494">
        <w:rPr>
          <w:szCs w:val="24"/>
        </w:rPr>
        <w:t>-</w:t>
      </w:r>
      <w:r w:rsidRPr="008011FB">
        <w:rPr>
          <w:szCs w:val="24"/>
        </w:rPr>
        <w:t>specific MHBs (9 hyper</w:t>
      </w:r>
      <w:r w:rsidR="00796494">
        <w:rPr>
          <w:szCs w:val="24"/>
        </w:rPr>
        <w:t>methylated</w:t>
      </w:r>
      <w:r w:rsidRPr="008011FB">
        <w:rPr>
          <w:szCs w:val="24"/>
        </w:rPr>
        <w:t xml:space="preserve"> and 22 hypomethylated) (</w:t>
      </w:r>
      <w:r w:rsidRPr="008011FB">
        <w:rPr>
          <w:b/>
          <w:szCs w:val="24"/>
        </w:rPr>
        <w:t>Supplementary Table 4</w:t>
      </w:r>
      <w:r w:rsidRPr="008011FB">
        <w:rPr>
          <w:szCs w:val="24"/>
        </w:rPr>
        <w:t>). Cluster analysis based on layer</w:t>
      </w:r>
      <w:r w:rsidR="00796494">
        <w:rPr>
          <w:szCs w:val="24"/>
        </w:rPr>
        <w:t>-</w:t>
      </w:r>
      <w:r w:rsidRPr="008011FB">
        <w:rPr>
          <w:szCs w:val="24"/>
        </w:rPr>
        <w:t>specific MHBs show</w:t>
      </w:r>
      <w:r w:rsidR="00796494">
        <w:rPr>
          <w:szCs w:val="24"/>
        </w:rPr>
        <w:t>ed the</w:t>
      </w:r>
      <w:r w:rsidRPr="008011FB">
        <w:rPr>
          <w:szCs w:val="24"/>
        </w:rPr>
        <w:t xml:space="preserve"> expected </w:t>
      </w:r>
      <w:r w:rsidR="00796494">
        <w:rPr>
          <w:szCs w:val="24"/>
        </w:rPr>
        <w:t xml:space="preserve">clustering </w:t>
      </w:r>
      <w:r w:rsidR="00796494" w:rsidRPr="00635C9E">
        <w:rPr>
          <w:b/>
          <w:szCs w:val="24"/>
          <w:u w:val="single"/>
        </w:rPr>
        <w:t>[</w:t>
      </w:r>
      <w:r w:rsidR="002446AB" w:rsidRPr="002446AB">
        <w:rPr>
          <w:b/>
          <w:szCs w:val="24"/>
          <w:highlight w:val="yellow"/>
          <w:u w:val="single"/>
        </w:rPr>
        <w:t>AU:</w:t>
      </w:r>
      <w:r w:rsidR="00796494" w:rsidRPr="00635C9E">
        <w:rPr>
          <w:b/>
          <w:szCs w:val="24"/>
          <w:u w:val="single"/>
        </w:rPr>
        <w:t xml:space="preserve"> “</w:t>
      </w:r>
      <w:r w:rsidRPr="00635C9E">
        <w:rPr>
          <w:b/>
          <w:szCs w:val="24"/>
          <w:u w:val="single"/>
        </w:rPr>
        <w:t>aggregation</w:t>
      </w:r>
      <w:r w:rsidR="00796494" w:rsidRPr="00635C9E">
        <w:rPr>
          <w:b/>
          <w:szCs w:val="24"/>
          <w:u w:val="single"/>
        </w:rPr>
        <w:t>” replaced with “clustering” for cl</w:t>
      </w:r>
      <w:commentRangeStart w:id="58"/>
      <w:r w:rsidR="00796494" w:rsidRPr="00635C9E">
        <w:rPr>
          <w:b/>
          <w:szCs w:val="24"/>
          <w:u w:val="single"/>
        </w:rPr>
        <w:t>ari</w:t>
      </w:r>
      <w:commentRangeEnd w:id="58"/>
      <w:r w:rsidR="00E14822">
        <w:rPr>
          <w:rStyle w:val="CommentReference"/>
        </w:rPr>
        <w:commentReference w:id="58"/>
      </w:r>
      <w:r w:rsidR="00796494" w:rsidRPr="00635C9E">
        <w:rPr>
          <w:b/>
          <w:szCs w:val="24"/>
          <w:u w:val="single"/>
        </w:rPr>
        <w:t>ty ok?]</w:t>
      </w:r>
      <w:r w:rsidRPr="008011FB">
        <w:rPr>
          <w:szCs w:val="24"/>
        </w:rPr>
        <w:t xml:space="preserve"> among tissues of the same lineage (</w:t>
      </w:r>
      <w:r w:rsidRPr="008011FB">
        <w:rPr>
          <w:rStyle w:val="citefig"/>
          <w:szCs w:val="24"/>
          <w:shd w:val="clear" w:color="auto" w:fill="auto"/>
        </w:rPr>
        <w:t>Fig. 3b</w:t>
      </w:r>
      <w:r w:rsidRPr="008011FB">
        <w:rPr>
          <w:szCs w:val="24"/>
        </w:rPr>
        <w:t>). We speculated that some of these MHBs might capture binding events of transcription factors (TF</w:t>
      </w:r>
      <w:r w:rsidR="00796494">
        <w:rPr>
          <w:szCs w:val="24"/>
        </w:rPr>
        <w:t>s</w:t>
      </w:r>
      <w:r w:rsidRPr="008011FB">
        <w:rPr>
          <w:szCs w:val="24"/>
        </w:rPr>
        <w:t xml:space="preserve">) specific to </w:t>
      </w:r>
      <w:r w:rsidR="00796494">
        <w:rPr>
          <w:szCs w:val="24"/>
        </w:rPr>
        <w:t xml:space="preserve">the </w:t>
      </w:r>
      <w:r w:rsidRPr="008011FB">
        <w:rPr>
          <w:szCs w:val="24"/>
        </w:rPr>
        <w:t>developmental germ</w:t>
      </w:r>
      <w:r w:rsidR="00796494">
        <w:rPr>
          <w:szCs w:val="24"/>
        </w:rPr>
        <w:t xml:space="preserve"> </w:t>
      </w:r>
      <w:r w:rsidRPr="008011FB">
        <w:rPr>
          <w:szCs w:val="24"/>
        </w:rPr>
        <w:t xml:space="preserve">layers. </w:t>
      </w:r>
      <w:r w:rsidR="004C19FF">
        <w:rPr>
          <w:szCs w:val="24"/>
        </w:rPr>
        <w:t>W</w:t>
      </w:r>
      <w:r w:rsidRPr="008011FB">
        <w:rPr>
          <w:szCs w:val="24"/>
        </w:rPr>
        <w:t>e observed patterns of TF binding to layer</w:t>
      </w:r>
      <w:r w:rsidR="004C19FF">
        <w:rPr>
          <w:szCs w:val="24"/>
        </w:rPr>
        <w:t>-</w:t>
      </w:r>
      <w:r w:rsidRPr="008011FB">
        <w:rPr>
          <w:szCs w:val="24"/>
        </w:rPr>
        <w:t>specific MHBs</w:t>
      </w:r>
      <w:r w:rsidR="004C19FF">
        <w:rPr>
          <w:szCs w:val="24"/>
        </w:rPr>
        <w:t xml:space="preserve"> that o</w:t>
      </w:r>
      <w:r w:rsidR="004C19FF" w:rsidRPr="008011FB">
        <w:rPr>
          <w:szCs w:val="24"/>
        </w:rPr>
        <w:t xml:space="preserve">verlapped with </w:t>
      </w:r>
      <w:del w:id="59" w:author="Kun Zhang" w:date="2017-02-14T11:40:00Z">
        <w:r w:rsidR="004C19FF" w:rsidRPr="008011FB" w:rsidDel="00604696">
          <w:rPr>
            <w:szCs w:val="24"/>
          </w:rPr>
          <w:delText>TF</w:delText>
        </w:r>
        <w:r w:rsidR="004C19FF" w:rsidDel="00604696">
          <w:rPr>
            <w:szCs w:val="24"/>
          </w:rPr>
          <w:delText>-</w:delText>
        </w:r>
        <w:r w:rsidR="004C19FF" w:rsidRPr="008011FB" w:rsidDel="00604696">
          <w:rPr>
            <w:szCs w:val="24"/>
          </w:rPr>
          <w:delText xml:space="preserve">binding events </w:delText>
        </w:r>
        <w:r w:rsidR="004C19FF" w:rsidDel="00604696">
          <w:rPr>
            <w:szCs w:val="24"/>
          </w:rPr>
          <w:delText xml:space="preserve">that were identified from </w:delText>
        </w:r>
      </w:del>
      <w:r w:rsidR="004C19FF">
        <w:rPr>
          <w:szCs w:val="24"/>
        </w:rPr>
        <w:t xml:space="preserve">ENCODE </w:t>
      </w:r>
      <w:ins w:id="60" w:author="Kun Zhang" w:date="2017-02-14T11:40:00Z">
        <w:r w:rsidR="00604696">
          <w:rPr>
            <w:szCs w:val="24"/>
          </w:rPr>
          <w:t xml:space="preserve">reported </w:t>
        </w:r>
      </w:ins>
      <w:r w:rsidR="004C19FF">
        <w:rPr>
          <w:szCs w:val="24"/>
        </w:rPr>
        <w:t>TF-</w:t>
      </w:r>
      <w:r w:rsidR="004C19FF" w:rsidRPr="008011FB">
        <w:rPr>
          <w:szCs w:val="24"/>
        </w:rPr>
        <w:t xml:space="preserve">binding </w:t>
      </w:r>
      <w:del w:id="61" w:author="Kun Zhang" w:date="2017-02-14T11:40:00Z">
        <w:r w:rsidR="004C19FF" w:rsidRPr="008011FB" w:rsidDel="00604696">
          <w:rPr>
            <w:szCs w:val="24"/>
          </w:rPr>
          <w:delText>data</w:delText>
        </w:r>
      </w:del>
      <w:ins w:id="62" w:author="Kun Zhang" w:date="2017-02-14T11:40:00Z">
        <w:r w:rsidR="00604696">
          <w:rPr>
            <w:szCs w:val="24"/>
          </w:rPr>
          <w:t>events</w:t>
        </w:r>
      </w:ins>
      <w:r w:rsidR="004C19FF" w:rsidRPr="008011FB">
        <w:rPr>
          <w:rStyle w:val="citebib"/>
          <w:szCs w:val="24"/>
          <w:shd w:val="clear" w:color="auto" w:fill="auto"/>
          <w:vertAlign w:val="superscript"/>
        </w:rPr>
        <w:t>26</w:t>
      </w:r>
      <w:r w:rsidR="004C19FF">
        <w:rPr>
          <w:szCs w:val="24"/>
        </w:rPr>
        <w:t xml:space="preserve"> </w:t>
      </w:r>
      <w:r w:rsidR="004C19FF" w:rsidRPr="00635C9E">
        <w:rPr>
          <w:b/>
          <w:szCs w:val="24"/>
          <w:u w:val="single"/>
        </w:rPr>
        <w:t>[</w:t>
      </w:r>
      <w:r w:rsidR="002446AB" w:rsidRPr="002446AB">
        <w:rPr>
          <w:b/>
          <w:szCs w:val="24"/>
          <w:highlight w:val="yellow"/>
          <w:u w:val="single"/>
        </w:rPr>
        <w:t>AU:</w:t>
      </w:r>
      <w:r w:rsidR="004C19FF">
        <w:rPr>
          <w:b/>
          <w:szCs w:val="24"/>
          <w:u w:val="single"/>
        </w:rPr>
        <w:t xml:space="preserve"> Sentence reorganized for clarity. Ok?</w:t>
      </w:r>
      <w:r w:rsidR="004C19FF" w:rsidRPr="00635C9E">
        <w:rPr>
          <w:b/>
          <w:szCs w:val="24"/>
          <w:u w:val="single"/>
        </w:rPr>
        <w:t>]</w:t>
      </w:r>
      <w:r w:rsidRPr="008011FB">
        <w:rPr>
          <w:szCs w:val="24"/>
        </w:rPr>
        <w:t xml:space="preserve"> (</w:t>
      </w:r>
      <w:r w:rsidRPr="008011FB">
        <w:rPr>
          <w:b/>
          <w:szCs w:val="24"/>
        </w:rPr>
        <w:t>Supplementary Fig. 6</w:t>
      </w:r>
      <w:r w:rsidRPr="008011FB">
        <w:rPr>
          <w:szCs w:val="24"/>
        </w:rPr>
        <w:t>). For layer</w:t>
      </w:r>
      <w:r w:rsidR="004C19FF">
        <w:rPr>
          <w:szCs w:val="24"/>
        </w:rPr>
        <w:t>-</w:t>
      </w:r>
      <w:r w:rsidRPr="008011FB">
        <w:rPr>
          <w:szCs w:val="24"/>
        </w:rPr>
        <w:t>specific MHBs with low MHL</w:t>
      </w:r>
      <w:r w:rsidR="004C19FF">
        <w:rPr>
          <w:szCs w:val="24"/>
        </w:rPr>
        <w:t>s</w:t>
      </w:r>
      <w:r w:rsidRPr="008011FB">
        <w:rPr>
          <w:szCs w:val="24"/>
        </w:rPr>
        <w:t>, we identified 53 TFs in mesoderm</w:t>
      </w:r>
      <w:r w:rsidR="004C19FF">
        <w:rPr>
          <w:szCs w:val="24"/>
        </w:rPr>
        <w:t>-</w:t>
      </w:r>
      <w:r w:rsidRPr="008011FB">
        <w:rPr>
          <w:szCs w:val="24"/>
        </w:rPr>
        <w:t xml:space="preserve">specific MHBs, 71 </w:t>
      </w:r>
      <w:r w:rsidR="004C19FF">
        <w:rPr>
          <w:szCs w:val="24"/>
        </w:rPr>
        <w:t xml:space="preserve">TFs </w:t>
      </w:r>
      <w:r w:rsidRPr="008011FB">
        <w:rPr>
          <w:szCs w:val="24"/>
        </w:rPr>
        <w:t>in endoderm</w:t>
      </w:r>
      <w:r w:rsidR="004C19FF">
        <w:rPr>
          <w:szCs w:val="24"/>
        </w:rPr>
        <w:t>-</w:t>
      </w:r>
      <w:r w:rsidRPr="008011FB">
        <w:rPr>
          <w:szCs w:val="24"/>
        </w:rPr>
        <w:t xml:space="preserve">specific MHBs and 2 </w:t>
      </w:r>
      <w:r w:rsidR="004C19FF">
        <w:rPr>
          <w:szCs w:val="24"/>
        </w:rPr>
        <w:t xml:space="preserve">TFs </w:t>
      </w:r>
      <w:r w:rsidRPr="008011FB">
        <w:rPr>
          <w:szCs w:val="24"/>
        </w:rPr>
        <w:t>in ectoderm</w:t>
      </w:r>
      <w:r w:rsidR="004C19FF">
        <w:rPr>
          <w:szCs w:val="24"/>
        </w:rPr>
        <w:t>-</w:t>
      </w:r>
      <w:r w:rsidRPr="008011FB">
        <w:rPr>
          <w:szCs w:val="24"/>
        </w:rPr>
        <w:t xml:space="preserve">specific MHBs. Gene ontology analysis showed </w:t>
      </w:r>
      <w:r w:rsidR="004C19FF">
        <w:rPr>
          <w:szCs w:val="24"/>
        </w:rPr>
        <w:t xml:space="preserve">that </w:t>
      </w:r>
      <w:ins w:id="63" w:author="Kun Zhang" w:date="2017-02-14T11:41:00Z">
        <w:r w:rsidR="00250EEE">
          <w:rPr>
            <w:szCs w:val="24"/>
          </w:rPr>
          <w:t xml:space="preserve">mesoderm-specific </w:t>
        </w:r>
      </w:ins>
      <w:r w:rsidRPr="008011FB">
        <w:rPr>
          <w:szCs w:val="24"/>
        </w:rPr>
        <w:t xml:space="preserve">TFs binding </w:t>
      </w:r>
      <w:del w:id="64" w:author="Kun Zhang" w:date="2017-02-14T11:41:00Z">
        <w:r w:rsidRPr="008011FB" w:rsidDel="00250EEE">
          <w:rPr>
            <w:szCs w:val="24"/>
          </w:rPr>
          <w:delText>to mesoderm</w:delText>
        </w:r>
      </w:del>
      <w:ins w:id="65" w:author="Kun Zhang" w:date="2017-02-14T11:41:00Z">
        <w:r w:rsidR="00250EEE">
          <w:rPr>
            <w:szCs w:val="24"/>
          </w:rPr>
          <w:t>events</w:t>
        </w:r>
      </w:ins>
      <w:r w:rsidR="004C19FF">
        <w:rPr>
          <w:szCs w:val="24"/>
        </w:rPr>
        <w:t xml:space="preserve"> </w:t>
      </w:r>
      <w:r w:rsidR="004C19FF" w:rsidRPr="00635C9E">
        <w:rPr>
          <w:b/>
          <w:szCs w:val="24"/>
          <w:u w:val="single"/>
        </w:rPr>
        <w:t>[</w:t>
      </w:r>
      <w:r w:rsidR="002446AB" w:rsidRPr="002446AB">
        <w:rPr>
          <w:b/>
          <w:szCs w:val="24"/>
          <w:highlight w:val="yellow"/>
          <w:u w:val="single"/>
        </w:rPr>
        <w:t>AU:</w:t>
      </w:r>
      <w:r w:rsidR="004C19FF">
        <w:rPr>
          <w:b/>
          <w:szCs w:val="24"/>
          <w:u w:val="single"/>
        </w:rPr>
        <w:t xml:space="preserve"> Mesoderm what (as written, it implies that the TFs bind to the mesoderm)? Do you mean mesoderm-specific MHBs? Please clarify.</w:t>
      </w:r>
      <w:r w:rsidR="004C19FF" w:rsidRPr="00635C9E">
        <w:rPr>
          <w:b/>
          <w:szCs w:val="24"/>
          <w:u w:val="single"/>
        </w:rPr>
        <w:t>]</w:t>
      </w:r>
      <w:r w:rsidRPr="008011FB">
        <w:rPr>
          <w:szCs w:val="24"/>
        </w:rPr>
        <w:t xml:space="preserve"> </w:t>
      </w:r>
      <w:r w:rsidR="004C19FF">
        <w:rPr>
          <w:szCs w:val="24"/>
        </w:rPr>
        <w:t>have</w:t>
      </w:r>
      <w:r w:rsidRPr="008011FB">
        <w:rPr>
          <w:szCs w:val="24"/>
        </w:rPr>
        <w:t xml:space="preserve"> negative</w:t>
      </w:r>
      <w:r w:rsidR="004C19FF">
        <w:rPr>
          <w:szCs w:val="24"/>
        </w:rPr>
        <w:t>-</w:t>
      </w:r>
      <w:r w:rsidRPr="008011FB">
        <w:rPr>
          <w:szCs w:val="24"/>
        </w:rPr>
        <w:t>regulator activity, wh</w:t>
      </w:r>
      <w:r w:rsidR="004C19FF">
        <w:rPr>
          <w:szCs w:val="24"/>
        </w:rPr>
        <w:t>ereas</w:t>
      </w:r>
      <w:r w:rsidRPr="008011FB">
        <w:rPr>
          <w:szCs w:val="24"/>
        </w:rPr>
        <w:t xml:space="preserve"> </w:t>
      </w:r>
      <w:ins w:id="66" w:author="Kun Zhang" w:date="2017-02-14T11:41:00Z">
        <w:r w:rsidR="00250EEE">
          <w:rPr>
            <w:szCs w:val="24"/>
          </w:rPr>
          <w:t xml:space="preserve">endoderm-specific </w:t>
        </w:r>
      </w:ins>
      <w:r w:rsidRPr="008011FB">
        <w:rPr>
          <w:szCs w:val="24"/>
        </w:rPr>
        <w:t xml:space="preserve">TFs binding </w:t>
      </w:r>
      <w:ins w:id="67" w:author="Kun Zhang" w:date="2017-02-14T11:41:00Z">
        <w:r w:rsidR="00250EEE">
          <w:rPr>
            <w:szCs w:val="24"/>
          </w:rPr>
          <w:t>events</w:t>
        </w:r>
      </w:ins>
      <w:del w:id="68" w:author="Kun Zhang" w:date="2017-02-14T11:41:00Z">
        <w:r w:rsidRPr="008011FB" w:rsidDel="00250EEE">
          <w:rPr>
            <w:szCs w:val="24"/>
          </w:rPr>
          <w:delText>to endoderm</w:delText>
        </w:r>
        <w:r w:rsidR="004C19FF" w:rsidDel="00250EEE">
          <w:rPr>
            <w:szCs w:val="24"/>
          </w:rPr>
          <w:delText xml:space="preserve"> </w:delText>
        </w:r>
      </w:del>
      <w:r w:rsidR="004C19FF" w:rsidRPr="00635C9E">
        <w:rPr>
          <w:b/>
          <w:szCs w:val="24"/>
          <w:u w:val="single"/>
        </w:rPr>
        <w:t>[</w:t>
      </w:r>
      <w:r w:rsidR="002446AB" w:rsidRPr="002446AB">
        <w:rPr>
          <w:b/>
          <w:szCs w:val="24"/>
          <w:highlight w:val="yellow"/>
          <w:u w:val="single"/>
        </w:rPr>
        <w:t>AU:</w:t>
      </w:r>
      <w:r w:rsidR="004C19FF">
        <w:rPr>
          <w:b/>
          <w:szCs w:val="24"/>
          <w:u w:val="single"/>
        </w:rPr>
        <w:t xml:space="preserve"> What? Please clarify</w:t>
      </w:r>
      <w:r w:rsidR="004C19FF" w:rsidRPr="00635C9E">
        <w:rPr>
          <w:b/>
          <w:szCs w:val="24"/>
          <w:u w:val="single"/>
        </w:rPr>
        <w:t>]</w:t>
      </w:r>
      <w:r w:rsidRPr="008011FB">
        <w:rPr>
          <w:szCs w:val="24"/>
        </w:rPr>
        <w:t xml:space="preserve"> </w:t>
      </w:r>
      <w:r w:rsidR="004C19FF">
        <w:rPr>
          <w:szCs w:val="24"/>
        </w:rPr>
        <w:t>have</w:t>
      </w:r>
      <w:r w:rsidRPr="008011FB">
        <w:rPr>
          <w:szCs w:val="24"/>
        </w:rPr>
        <w:t xml:space="preserve"> positive</w:t>
      </w:r>
      <w:r w:rsidR="004C19FF">
        <w:rPr>
          <w:szCs w:val="24"/>
        </w:rPr>
        <w:t>-</w:t>
      </w:r>
      <w:r w:rsidRPr="008011FB">
        <w:rPr>
          <w:szCs w:val="24"/>
        </w:rPr>
        <w:t>regulator activity (</w:t>
      </w:r>
      <w:r w:rsidRPr="008011FB">
        <w:rPr>
          <w:b/>
          <w:szCs w:val="24"/>
        </w:rPr>
        <w:t>Supplementary Table 5</w:t>
      </w:r>
      <w:r w:rsidRPr="008011FB">
        <w:rPr>
          <w:szCs w:val="24"/>
        </w:rPr>
        <w:t>). For layer</w:t>
      </w:r>
      <w:r w:rsidR="004C19FF">
        <w:rPr>
          <w:szCs w:val="24"/>
        </w:rPr>
        <w:t>-</w:t>
      </w:r>
      <w:r w:rsidRPr="008011FB">
        <w:rPr>
          <w:szCs w:val="24"/>
        </w:rPr>
        <w:t xml:space="preserve">specific MHBs with </w:t>
      </w:r>
      <w:r w:rsidR="004C19FF">
        <w:rPr>
          <w:szCs w:val="24"/>
        </w:rPr>
        <w:t xml:space="preserve">a </w:t>
      </w:r>
      <w:r w:rsidRPr="008011FB">
        <w:rPr>
          <w:szCs w:val="24"/>
        </w:rPr>
        <w:t>high MHL, we identified 38 TFs in mesoderm</w:t>
      </w:r>
      <w:r w:rsidR="00A77A15">
        <w:rPr>
          <w:szCs w:val="24"/>
        </w:rPr>
        <w:t>-</w:t>
      </w:r>
      <w:r w:rsidRPr="008011FB">
        <w:rPr>
          <w:szCs w:val="24"/>
        </w:rPr>
        <w:t>specific MHBs, 102</w:t>
      </w:r>
      <w:r w:rsidR="00A77A15">
        <w:rPr>
          <w:szCs w:val="24"/>
        </w:rPr>
        <w:t xml:space="preserve"> TFs</w:t>
      </w:r>
      <w:r w:rsidRPr="008011FB">
        <w:rPr>
          <w:szCs w:val="24"/>
        </w:rPr>
        <w:t xml:space="preserve"> in endoderm</w:t>
      </w:r>
      <w:r w:rsidR="00A77A15">
        <w:rPr>
          <w:szCs w:val="24"/>
        </w:rPr>
        <w:t>-</w:t>
      </w:r>
      <w:r w:rsidRPr="008011FB">
        <w:rPr>
          <w:szCs w:val="24"/>
        </w:rPr>
        <w:t>specific MHB and 145</w:t>
      </w:r>
      <w:r w:rsidR="00A77A15">
        <w:rPr>
          <w:szCs w:val="24"/>
        </w:rPr>
        <w:t xml:space="preserve"> TFs</w:t>
      </w:r>
      <w:r w:rsidRPr="008011FB">
        <w:rPr>
          <w:szCs w:val="24"/>
        </w:rPr>
        <w:t xml:space="preserve"> in ectoderm</w:t>
      </w:r>
      <w:r w:rsidR="00A77A15">
        <w:rPr>
          <w:szCs w:val="24"/>
        </w:rPr>
        <w:t>-</w:t>
      </w:r>
      <w:r w:rsidRPr="008011FB">
        <w:rPr>
          <w:szCs w:val="24"/>
        </w:rPr>
        <w:t xml:space="preserve">specific MHBs. </w:t>
      </w:r>
      <w:r w:rsidR="00A77A15">
        <w:rPr>
          <w:szCs w:val="24"/>
        </w:rPr>
        <w:t>Notab</w:t>
      </w:r>
      <w:r w:rsidRPr="008011FB">
        <w:rPr>
          <w:szCs w:val="24"/>
        </w:rPr>
        <w:t xml:space="preserve">ly, </w:t>
      </w:r>
      <w:ins w:id="69" w:author="Kun Zhang" w:date="2017-02-14T11:42:00Z">
        <w:r w:rsidR="00250EEE">
          <w:rPr>
            <w:szCs w:val="24"/>
          </w:rPr>
          <w:t xml:space="preserve">tissues in </w:t>
        </w:r>
      </w:ins>
      <w:r w:rsidR="00A77A15">
        <w:rPr>
          <w:szCs w:val="24"/>
        </w:rPr>
        <w:t xml:space="preserve">the </w:t>
      </w:r>
      <w:r w:rsidRPr="008011FB">
        <w:rPr>
          <w:szCs w:val="24"/>
        </w:rPr>
        <w:t xml:space="preserve">ectoderm and endoderm </w:t>
      </w:r>
      <w:ins w:id="70" w:author="Kun Zhang" w:date="2017-02-14T11:42:00Z">
        <w:r w:rsidR="00250EEE">
          <w:rPr>
            <w:szCs w:val="24"/>
          </w:rPr>
          <w:t>lineage</w:t>
        </w:r>
      </w:ins>
      <w:ins w:id="71" w:author="Shicheng Guo" w:date="2017-02-14T16:39:00Z">
        <w:r w:rsidR="00BA7F7C">
          <w:rPr>
            <w:szCs w:val="24"/>
          </w:rPr>
          <w:t xml:space="preserve"> </w:t>
        </w:r>
      </w:ins>
      <w:r w:rsidR="00A77A15" w:rsidRPr="00635C9E">
        <w:rPr>
          <w:b/>
          <w:szCs w:val="24"/>
          <w:u w:val="single"/>
        </w:rPr>
        <w:t>[</w:t>
      </w:r>
      <w:r w:rsidR="002446AB" w:rsidRPr="002446AB">
        <w:rPr>
          <w:b/>
          <w:szCs w:val="24"/>
          <w:highlight w:val="yellow"/>
          <w:u w:val="single"/>
        </w:rPr>
        <w:t>AU:</w:t>
      </w:r>
      <w:r w:rsidR="00A77A15">
        <w:rPr>
          <w:b/>
          <w:szCs w:val="24"/>
          <w:u w:val="single"/>
        </w:rPr>
        <w:t xml:space="preserve"> Do you mean “ectoderm and endoderm tissues”? Please clarify.</w:t>
      </w:r>
      <w:r w:rsidR="00A77A15" w:rsidRPr="00635C9E">
        <w:rPr>
          <w:b/>
          <w:szCs w:val="24"/>
          <w:u w:val="single"/>
        </w:rPr>
        <w:t>]</w:t>
      </w:r>
      <w:r w:rsidR="00A77A15">
        <w:rPr>
          <w:szCs w:val="24"/>
        </w:rPr>
        <w:t xml:space="preserve"> </w:t>
      </w:r>
      <w:r w:rsidRPr="008011FB">
        <w:rPr>
          <w:szCs w:val="24"/>
        </w:rPr>
        <w:t>shared few bounded TFs, wh</w:t>
      </w:r>
      <w:r w:rsidR="00A77A15">
        <w:rPr>
          <w:szCs w:val="24"/>
        </w:rPr>
        <w:t>ereas</w:t>
      </w:r>
      <w:r w:rsidRPr="008011FB">
        <w:rPr>
          <w:szCs w:val="24"/>
        </w:rPr>
        <w:t xml:space="preserve"> mesoderm tissue share</w:t>
      </w:r>
      <w:r w:rsidR="005676D6">
        <w:rPr>
          <w:szCs w:val="24"/>
        </w:rPr>
        <w:t>d</w:t>
      </w:r>
      <w:r w:rsidRPr="008011FB">
        <w:rPr>
          <w:szCs w:val="24"/>
        </w:rPr>
        <w:t xml:space="preserve"> multiple groups of TFs with </w:t>
      </w:r>
      <w:r w:rsidR="00A77A15">
        <w:rPr>
          <w:szCs w:val="24"/>
        </w:rPr>
        <w:t xml:space="preserve">the </w:t>
      </w:r>
      <w:r w:rsidRPr="008011FB">
        <w:rPr>
          <w:szCs w:val="24"/>
        </w:rPr>
        <w:t>ectoderm and endoderm</w:t>
      </w:r>
      <w:r w:rsidR="00A77A15">
        <w:rPr>
          <w:szCs w:val="24"/>
        </w:rPr>
        <w:t xml:space="preserve"> tissues</w:t>
      </w:r>
      <w:r w:rsidRPr="008011FB">
        <w:rPr>
          <w:szCs w:val="24"/>
        </w:rPr>
        <w:t>. We identified two endoderm</w:t>
      </w:r>
      <w:r w:rsidR="00A77A15">
        <w:rPr>
          <w:szCs w:val="24"/>
        </w:rPr>
        <w:t>-</w:t>
      </w:r>
      <w:r w:rsidRPr="008011FB">
        <w:rPr>
          <w:szCs w:val="24"/>
        </w:rPr>
        <w:t xml:space="preserve">specific high-MHL regions, which </w:t>
      </w:r>
      <w:r w:rsidR="005676D6">
        <w:rPr>
          <w:szCs w:val="24"/>
        </w:rPr>
        <w:t>a</w:t>
      </w:r>
      <w:r w:rsidRPr="008011FB">
        <w:rPr>
          <w:szCs w:val="24"/>
        </w:rPr>
        <w:t>re associated with</w:t>
      </w:r>
      <w:ins w:id="72" w:author="Kun Zhang" w:date="2017-02-14T11:42:00Z">
        <w:r w:rsidR="00250EEE">
          <w:rPr>
            <w:szCs w:val="24"/>
          </w:rPr>
          <w:t xml:space="preserve"> the transcription factors</w:t>
        </w:r>
      </w:ins>
      <w:r w:rsidRPr="008011FB">
        <w:rPr>
          <w:szCs w:val="24"/>
        </w:rPr>
        <w:t xml:space="preserve"> </w:t>
      </w:r>
      <w:r w:rsidR="005676D6">
        <w:rPr>
          <w:szCs w:val="24"/>
        </w:rPr>
        <w:t xml:space="preserve">ESRRA (also known as </w:t>
      </w:r>
      <w:r w:rsidRPr="008011FB">
        <w:rPr>
          <w:szCs w:val="24"/>
        </w:rPr>
        <w:t>ERR1</w:t>
      </w:r>
      <w:r w:rsidR="005676D6">
        <w:rPr>
          <w:szCs w:val="24"/>
        </w:rPr>
        <w:t>)</w:t>
      </w:r>
      <w:r w:rsidRPr="008011FB">
        <w:rPr>
          <w:szCs w:val="24"/>
        </w:rPr>
        <w:t xml:space="preserve"> and NANOG</w:t>
      </w:r>
      <w:r w:rsidR="005676D6">
        <w:rPr>
          <w:szCs w:val="24"/>
        </w:rPr>
        <w:t xml:space="preserve"> </w:t>
      </w:r>
      <w:r w:rsidR="005676D6" w:rsidRPr="00635C9E">
        <w:rPr>
          <w:b/>
          <w:szCs w:val="24"/>
          <w:u w:val="single"/>
        </w:rPr>
        <w:t>[</w:t>
      </w:r>
      <w:r w:rsidR="002446AB" w:rsidRPr="002446AB">
        <w:rPr>
          <w:b/>
          <w:szCs w:val="24"/>
          <w:highlight w:val="yellow"/>
          <w:u w:val="single"/>
        </w:rPr>
        <w:t>AU:</w:t>
      </w:r>
      <w:r w:rsidR="005676D6">
        <w:rPr>
          <w:b/>
          <w:szCs w:val="24"/>
          <w:u w:val="single"/>
        </w:rPr>
        <w:t xml:space="preserve"> Please functionally define ERR1 and NANOG. </w:t>
      </w:r>
      <w:r w:rsidR="00102B96">
        <w:rPr>
          <w:b/>
          <w:szCs w:val="24"/>
          <w:u w:val="single"/>
        </w:rPr>
        <w:t>Transcription factors?</w:t>
      </w:r>
      <w:r w:rsidR="005676D6" w:rsidRPr="00635C9E">
        <w:rPr>
          <w:b/>
          <w:szCs w:val="24"/>
          <w:u w:val="single"/>
        </w:rPr>
        <w:t>]</w:t>
      </w:r>
      <w:r w:rsidRPr="008011FB">
        <w:rPr>
          <w:szCs w:val="24"/>
        </w:rPr>
        <w:t xml:space="preserve">. This is consistent with a previous finding that mouse </w:t>
      </w:r>
      <w:r w:rsidR="00102B96">
        <w:rPr>
          <w:szCs w:val="24"/>
        </w:rPr>
        <w:t>embryonic stem</w:t>
      </w:r>
      <w:r w:rsidRPr="008011FB">
        <w:rPr>
          <w:szCs w:val="24"/>
        </w:rPr>
        <w:t xml:space="preserve"> cells differentiated spontaneously into visceral</w:t>
      </w:r>
      <w:r w:rsidR="00102B96">
        <w:rPr>
          <w:szCs w:val="24"/>
        </w:rPr>
        <w:t xml:space="preserve"> and </w:t>
      </w:r>
      <w:r w:rsidRPr="008011FB">
        <w:rPr>
          <w:szCs w:val="24"/>
        </w:rPr>
        <w:t xml:space="preserve">parietal endoderm </w:t>
      </w:r>
      <w:r w:rsidR="00102B96">
        <w:rPr>
          <w:szCs w:val="24"/>
        </w:rPr>
        <w:t xml:space="preserve">after knocking out </w:t>
      </w:r>
      <w:r w:rsidRPr="00635C9E">
        <w:rPr>
          <w:i/>
          <w:szCs w:val="24"/>
        </w:rPr>
        <w:t>N</w:t>
      </w:r>
      <w:r w:rsidR="00102B96" w:rsidRPr="00635C9E">
        <w:rPr>
          <w:i/>
          <w:szCs w:val="24"/>
        </w:rPr>
        <w:t>anog</w:t>
      </w:r>
      <w:r w:rsidRPr="008011FB">
        <w:rPr>
          <w:rStyle w:val="citebib"/>
          <w:szCs w:val="24"/>
          <w:shd w:val="clear" w:color="auto" w:fill="auto"/>
          <w:vertAlign w:val="superscript"/>
        </w:rPr>
        <w:t>27</w:t>
      </w:r>
      <w:r w:rsidRPr="008011FB">
        <w:rPr>
          <w:szCs w:val="24"/>
        </w:rPr>
        <w:t xml:space="preserve">. </w:t>
      </w:r>
      <w:r w:rsidR="00102B96">
        <w:rPr>
          <w:szCs w:val="24"/>
        </w:rPr>
        <w:t xml:space="preserve">The </w:t>
      </w:r>
      <w:r w:rsidRPr="008011FB">
        <w:rPr>
          <w:szCs w:val="24"/>
        </w:rPr>
        <w:t>low-MHL regions</w:t>
      </w:r>
      <w:r w:rsidR="00102B96">
        <w:rPr>
          <w:szCs w:val="24"/>
        </w:rPr>
        <w:t xml:space="preserve"> shared by the mesoderm and endoderm</w:t>
      </w:r>
      <w:r w:rsidRPr="008011FB">
        <w:rPr>
          <w:szCs w:val="24"/>
        </w:rPr>
        <w:t xml:space="preserve"> might have regulatory functions in the fate commitment toward multiple tissues, whereas</w:t>
      </w:r>
      <w:r w:rsidR="00102B96">
        <w:rPr>
          <w:szCs w:val="24"/>
        </w:rPr>
        <w:t xml:space="preserve"> the</w:t>
      </w:r>
      <w:r w:rsidRPr="008011FB">
        <w:rPr>
          <w:szCs w:val="24"/>
        </w:rPr>
        <w:t xml:space="preserve"> ectoderm</w:t>
      </w:r>
      <w:r w:rsidR="00102B96">
        <w:rPr>
          <w:szCs w:val="24"/>
        </w:rPr>
        <w:t>-</w:t>
      </w:r>
      <w:r w:rsidRPr="008011FB">
        <w:rPr>
          <w:szCs w:val="24"/>
        </w:rPr>
        <w:t xml:space="preserve">specific high-MHL regions might induce ectoderm development by suppressing the path toward </w:t>
      </w:r>
      <w:r w:rsidR="00102B96">
        <w:rPr>
          <w:szCs w:val="24"/>
        </w:rPr>
        <w:t xml:space="preserve">cells of </w:t>
      </w:r>
      <w:r w:rsidRPr="008011FB">
        <w:rPr>
          <w:szCs w:val="24"/>
        </w:rPr>
        <w:t>the immune lineage</w:t>
      </w:r>
      <w:r w:rsidR="00102B96">
        <w:rPr>
          <w:szCs w:val="24"/>
        </w:rPr>
        <w:t xml:space="preserve"> </w:t>
      </w:r>
      <w:r w:rsidR="00102B96" w:rsidRPr="00635C9E">
        <w:rPr>
          <w:b/>
          <w:szCs w:val="24"/>
          <w:u w:val="single"/>
        </w:rPr>
        <w:t>[</w:t>
      </w:r>
      <w:r w:rsidR="002446AB" w:rsidRPr="002446AB">
        <w:rPr>
          <w:b/>
          <w:szCs w:val="24"/>
          <w:highlight w:val="yellow"/>
          <w:u w:val="single"/>
        </w:rPr>
        <w:t>AU:</w:t>
      </w:r>
      <w:r w:rsidR="00102B96">
        <w:rPr>
          <w:b/>
          <w:szCs w:val="24"/>
          <w:u w:val="single"/>
        </w:rPr>
        <w:t xml:space="preserve"> </w:t>
      </w:r>
      <w:commentRangeStart w:id="73"/>
      <w:r w:rsidR="00102B96">
        <w:rPr>
          <w:b/>
          <w:szCs w:val="24"/>
          <w:u w:val="single"/>
        </w:rPr>
        <w:t>Sentenc</w:t>
      </w:r>
      <w:commentRangeEnd w:id="73"/>
      <w:r w:rsidR="00D12EC7">
        <w:rPr>
          <w:rStyle w:val="CommentReference"/>
        </w:rPr>
        <w:commentReference w:id="73"/>
      </w:r>
      <w:r w:rsidR="00102B96">
        <w:rPr>
          <w:b/>
          <w:szCs w:val="24"/>
          <w:u w:val="single"/>
        </w:rPr>
        <w:t>e edited for clarity. Ok?</w:t>
      </w:r>
      <w:r w:rsidR="00102B96" w:rsidRPr="00635C9E">
        <w:rPr>
          <w:b/>
          <w:szCs w:val="24"/>
          <w:u w:val="single"/>
        </w:rPr>
        <w:t>]</w:t>
      </w:r>
      <w:r w:rsidRPr="008011FB">
        <w:rPr>
          <w:szCs w:val="24"/>
        </w:rPr>
        <w:t xml:space="preserve"> (</w:t>
      </w:r>
      <w:r w:rsidRPr="008011FB">
        <w:rPr>
          <w:b/>
          <w:szCs w:val="24"/>
        </w:rPr>
        <w:t>Supplementary Fig. 6</w:t>
      </w:r>
      <w:r w:rsidRPr="008011FB">
        <w:rPr>
          <w:szCs w:val="24"/>
        </w:rPr>
        <w:t xml:space="preserve">). These observations are indicative of two distinctive </w:t>
      </w:r>
      <w:r w:rsidR="00102B96">
        <w:rPr>
          <w:szCs w:val="24"/>
        </w:rPr>
        <w:t>‘</w:t>
      </w:r>
      <w:r w:rsidRPr="008011FB">
        <w:rPr>
          <w:szCs w:val="24"/>
        </w:rPr>
        <w:t>push</w:t>
      </w:r>
      <w:r w:rsidR="00102B96">
        <w:rPr>
          <w:szCs w:val="24"/>
        </w:rPr>
        <w:t>’</w:t>
      </w:r>
      <w:r w:rsidRPr="008011FB">
        <w:rPr>
          <w:szCs w:val="24"/>
        </w:rPr>
        <w:t xml:space="preserve"> and </w:t>
      </w:r>
      <w:r w:rsidR="00102B96">
        <w:rPr>
          <w:szCs w:val="24"/>
        </w:rPr>
        <w:t>‘</w:t>
      </w:r>
      <w:r w:rsidRPr="008011FB">
        <w:rPr>
          <w:szCs w:val="24"/>
        </w:rPr>
        <w:t>pull</w:t>
      </w:r>
      <w:r w:rsidR="00102B96">
        <w:rPr>
          <w:szCs w:val="24"/>
        </w:rPr>
        <w:t>’</w:t>
      </w:r>
      <w:r w:rsidRPr="008011FB">
        <w:rPr>
          <w:szCs w:val="24"/>
        </w:rPr>
        <w:t xml:space="preserve"> mechanisms in the transition of cell states that have been harnessed for the induction of pluripotency by overexpressing lineage specifiers</w:t>
      </w:r>
      <w:r w:rsidRPr="008011FB">
        <w:rPr>
          <w:rStyle w:val="citebib"/>
          <w:szCs w:val="24"/>
          <w:shd w:val="clear" w:color="auto" w:fill="auto"/>
          <w:vertAlign w:val="superscript"/>
        </w:rPr>
        <w:t>28</w:t>
      </w:r>
      <w:r w:rsidRPr="008011FB">
        <w:rPr>
          <w:szCs w:val="24"/>
        </w:rPr>
        <w:t>.</w:t>
      </w:r>
      <w:r w:rsidR="00102B96">
        <w:rPr>
          <w:szCs w:val="24"/>
        </w:rPr>
        <w:t xml:space="preserve"> </w:t>
      </w:r>
      <w:r w:rsidR="00102B96" w:rsidRPr="00635C9E">
        <w:rPr>
          <w:b/>
          <w:szCs w:val="24"/>
          <w:u w:val="single"/>
        </w:rPr>
        <w:t>[</w:t>
      </w:r>
      <w:commentRangeStart w:id="74"/>
      <w:r w:rsidR="002446AB" w:rsidRPr="002446AB">
        <w:rPr>
          <w:b/>
          <w:szCs w:val="24"/>
          <w:highlight w:val="yellow"/>
          <w:u w:val="single"/>
        </w:rPr>
        <w:t>AU:</w:t>
      </w:r>
      <w:r w:rsidR="00102B96">
        <w:rPr>
          <w:b/>
          <w:szCs w:val="24"/>
          <w:u w:val="single"/>
        </w:rPr>
        <w:t xml:space="preserve"> Do you mean “overexpressing lineage-specifying TFs”? Please clarify.</w:t>
      </w:r>
      <w:r w:rsidR="00102B96" w:rsidRPr="00635C9E">
        <w:rPr>
          <w:b/>
          <w:szCs w:val="24"/>
          <w:u w:val="single"/>
        </w:rPr>
        <w:t>]</w:t>
      </w:r>
      <w:commentRangeEnd w:id="74"/>
      <w:r w:rsidR="00250EEE">
        <w:rPr>
          <w:rStyle w:val="CommentReference"/>
        </w:rPr>
        <w:commentReference w:id="74"/>
      </w:r>
    </w:p>
    <w:p w14:paraId="4FFBDA2A" w14:textId="13B60792" w:rsidR="00932AC5" w:rsidRPr="008011FB" w:rsidRDefault="00932AC5">
      <w:pPr>
        <w:pStyle w:val="Sec2Ttl"/>
        <w:autoSpaceDE w:val="0"/>
        <w:autoSpaceDN w:val="0"/>
        <w:adjustRightInd w:val="0"/>
        <w:rPr>
          <w:szCs w:val="24"/>
        </w:rPr>
      </w:pPr>
      <w:r w:rsidRPr="008011FB">
        <w:rPr>
          <w:szCs w:val="24"/>
        </w:rPr>
        <w:t>Methylation</w:t>
      </w:r>
      <w:r w:rsidR="00102B96">
        <w:rPr>
          <w:szCs w:val="24"/>
        </w:rPr>
        <w:t>-</w:t>
      </w:r>
      <w:r w:rsidRPr="008011FB">
        <w:rPr>
          <w:szCs w:val="24"/>
        </w:rPr>
        <w:t>haplotype-based analysis of circulating cfDNA</w:t>
      </w:r>
    </w:p>
    <w:p w14:paraId="0BED51B5" w14:textId="2CA6E751" w:rsidR="00932AC5" w:rsidRPr="008011FB" w:rsidRDefault="00932AC5">
      <w:pPr>
        <w:pStyle w:val="BodyPara"/>
        <w:autoSpaceDE w:val="0"/>
        <w:autoSpaceDN w:val="0"/>
        <w:adjustRightInd w:val="0"/>
        <w:rPr>
          <w:szCs w:val="24"/>
        </w:rPr>
      </w:pPr>
      <w:r w:rsidRPr="008011FB">
        <w:rPr>
          <w:szCs w:val="24"/>
        </w:rPr>
        <w:t>A unique aspect of methylation</w:t>
      </w:r>
      <w:r w:rsidR="00870F9F">
        <w:rPr>
          <w:szCs w:val="24"/>
        </w:rPr>
        <w:t>-</w:t>
      </w:r>
      <w:r w:rsidRPr="008011FB">
        <w:rPr>
          <w:szCs w:val="24"/>
        </w:rPr>
        <w:t>haplotype analysis is that the pattern of co-methylation, especially within MHBs, is robust in capturing low-frequency alleles among a heterogeneous population of molecules or cells, in the presence of biological noise or technical variability, such as incomplete bisulfite conversion or sequencing errors. To explore potential clinical applications, we next focused on the methylation</w:t>
      </w:r>
      <w:r w:rsidR="00870F9F">
        <w:rPr>
          <w:szCs w:val="24"/>
        </w:rPr>
        <w:t>-</w:t>
      </w:r>
      <w:r w:rsidRPr="008011FB">
        <w:rPr>
          <w:szCs w:val="24"/>
        </w:rPr>
        <w:t xml:space="preserve">haplotype analysis of cfDNA from healthy donors and </w:t>
      </w:r>
      <w:r w:rsidR="00870F9F">
        <w:rPr>
          <w:szCs w:val="24"/>
        </w:rPr>
        <w:t xml:space="preserve">patients with </w:t>
      </w:r>
      <w:r w:rsidRPr="008011FB">
        <w:rPr>
          <w:szCs w:val="24"/>
        </w:rPr>
        <w:t xml:space="preserve">cancer, </w:t>
      </w:r>
      <w:del w:id="75" w:author="Kun Zhang" w:date="2017-02-14T11:46:00Z">
        <w:r w:rsidRPr="008011FB" w:rsidDel="00250EEE">
          <w:rPr>
            <w:szCs w:val="24"/>
          </w:rPr>
          <w:delText xml:space="preserve">of </w:delText>
        </w:r>
      </w:del>
      <w:ins w:id="76" w:author="Kun Zhang" w:date="2017-02-14T11:46:00Z">
        <w:r w:rsidR="00250EEE">
          <w:rPr>
            <w:szCs w:val="24"/>
          </w:rPr>
          <w:t>in</w:t>
        </w:r>
        <w:r w:rsidR="00250EEE" w:rsidRPr="008011FB">
          <w:rPr>
            <w:szCs w:val="24"/>
          </w:rPr>
          <w:t xml:space="preserve"> </w:t>
        </w:r>
      </w:ins>
      <w:r w:rsidRPr="008011FB">
        <w:rPr>
          <w:szCs w:val="24"/>
        </w:rPr>
        <w:t xml:space="preserve">which </w:t>
      </w:r>
      <w:del w:id="77" w:author="Kun Zhang" w:date="2017-02-14T11:47:00Z">
        <w:r w:rsidRPr="008011FB" w:rsidDel="00250EEE">
          <w:rPr>
            <w:szCs w:val="24"/>
          </w:rPr>
          <w:delText xml:space="preserve">various </w:delText>
        </w:r>
      </w:del>
      <w:r w:rsidRPr="008011FB">
        <w:rPr>
          <w:szCs w:val="24"/>
        </w:rPr>
        <w:t>low fractions of DNA molecules</w:t>
      </w:r>
      <w:r w:rsidR="000D25DF">
        <w:rPr>
          <w:szCs w:val="24"/>
        </w:rPr>
        <w:t xml:space="preserve"> </w:t>
      </w:r>
      <w:r w:rsidR="000D25DF" w:rsidRPr="00635C9E">
        <w:rPr>
          <w:b/>
          <w:szCs w:val="24"/>
          <w:u w:val="single"/>
        </w:rPr>
        <w:t>[</w:t>
      </w:r>
      <w:r w:rsidR="002446AB" w:rsidRPr="002446AB">
        <w:rPr>
          <w:b/>
          <w:szCs w:val="24"/>
          <w:highlight w:val="yellow"/>
          <w:u w:val="single"/>
        </w:rPr>
        <w:t>AU:</w:t>
      </w:r>
      <w:r w:rsidR="000D25DF">
        <w:rPr>
          <w:b/>
          <w:szCs w:val="24"/>
          <w:u w:val="single"/>
        </w:rPr>
        <w:t xml:space="preserve"> Not sure what this means. Please rephrase to clarify.</w:t>
      </w:r>
      <w:r w:rsidR="000D25DF" w:rsidRPr="00635C9E">
        <w:rPr>
          <w:b/>
          <w:szCs w:val="24"/>
          <w:u w:val="single"/>
        </w:rPr>
        <w:t>]</w:t>
      </w:r>
      <w:r w:rsidRPr="008011FB">
        <w:rPr>
          <w:szCs w:val="24"/>
        </w:rPr>
        <w:t xml:space="preserve"> were released from tumor cells and potentially carry epigenetic signatures distinct from </w:t>
      </w:r>
      <w:r w:rsidR="00870F9F">
        <w:rPr>
          <w:szCs w:val="24"/>
        </w:rPr>
        <w:t xml:space="preserve">those of </w:t>
      </w:r>
      <w:del w:id="78" w:author="Kun Zhang" w:date="2017-02-14T11:46:00Z">
        <w:r w:rsidRPr="008011FB" w:rsidDel="00250EEE">
          <w:rPr>
            <w:szCs w:val="24"/>
          </w:rPr>
          <w:delText>blood</w:delText>
        </w:r>
        <w:r w:rsidR="000D25DF" w:rsidDel="00250EEE">
          <w:rPr>
            <w:szCs w:val="24"/>
          </w:rPr>
          <w:delText xml:space="preserve"> </w:delText>
        </w:r>
      </w:del>
      <w:ins w:id="79" w:author="Kun Zhang" w:date="2017-02-14T11:46:00Z">
        <w:r w:rsidR="00250EEE">
          <w:rPr>
            <w:szCs w:val="24"/>
          </w:rPr>
          <w:t xml:space="preserve">white blood cells </w:t>
        </w:r>
      </w:ins>
      <w:r w:rsidR="000D25DF" w:rsidRPr="00635C9E">
        <w:rPr>
          <w:b/>
          <w:szCs w:val="24"/>
          <w:u w:val="single"/>
        </w:rPr>
        <w:t>[</w:t>
      </w:r>
      <w:r w:rsidR="002446AB" w:rsidRPr="002446AB">
        <w:rPr>
          <w:b/>
          <w:szCs w:val="24"/>
          <w:highlight w:val="yellow"/>
          <w:u w:val="single"/>
        </w:rPr>
        <w:t>AU:</w:t>
      </w:r>
      <w:r w:rsidR="000D25DF">
        <w:rPr>
          <w:b/>
          <w:szCs w:val="24"/>
          <w:u w:val="single"/>
        </w:rPr>
        <w:t xml:space="preserve"> Add “cells” for clarity?</w:t>
      </w:r>
      <w:r w:rsidR="000D25DF" w:rsidRPr="00635C9E">
        <w:rPr>
          <w:b/>
          <w:szCs w:val="24"/>
          <w:u w:val="single"/>
        </w:rPr>
        <w:t>]</w:t>
      </w:r>
      <w:r w:rsidRPr="008011FB">
        <w:rPr>
          <w:szCs w:val="24"/>
        </w:rPr>
        <w:t xml:space="preserve">. We isolated cfDNA from </w:t>
      </w:r>
      <w:r w:rsidR="00CC2A75">
        <w:rPr>
          <w:szCs w:val="24"/>
        </w:rPr>
        <w:t xml:space="preserve">the </w:t>
      </w:r>
      <w:r w:rsidRPr="008011FB">
        <w:rPr>
          <w:szCs w:val="24"/>
        </w:rPr>
        <w:t xml:space="preserve">plasma of 75 </w:t>
      </w:r>
      <w:r w:rsidR="007C198B">
        <w:rPr>
          <w:szCs w:val="24"/>
        </w:rPr>
        <w:t>healthy</w:t>
      </w:r>
      <w:r w:rsidR="000D25DF">
        <w:rPr>
          <w:szCs w:val="24"/>
        </w:rPr>
        <w:t xml:space="preserve"> </w:t>
      </w:r>
      <w:r w:rsidR="000D25DF" w:rsidRPr="00635C9E">
        <w:rPr>
          <w:b/>
          <w:szCs w:val="24"/>
          <w:u w:val="single"/>
        </w:rPr>
        <w:t>[</w:t>
      </w:r>
      <w:r w:rsidR="002446AB" w:rsidRPr="002446AB">
        <w:rPr>
          <w:b/>
          <w:szCs w:val="24"/>
          <w:highlight w:val="yellow"/>
          <w:u w:val="single"/>
        </w:rPr>
        <w:t>AU:</w:t>
      </w:r>
      <w:r w:rsidR="007C198B">
        <w:rPr>
          <w:b/>
          <w:szCs w:val="24"/>
          <w:u w:val="single"/>
        </w:rPr>
        <w:t xml:space="preserve"> “normal” </w:t>
      </w:r>
      <w:commentRangeStart w:id="80"/>
      <w:r w:rsidR="007C198B">
        <w:rPr>
          <w:b/>
          <w:szCs w:val="24"/>
          <w:u w:val="single"/>
        </w:rPr>
        <w:t>replaced with</w:t>
      </w:r>
      <w:r w:rsidR="000D25DF">
        <w:rPr>
          <w:b/>
          <w:szCs w:val="24"/>
          <w:u w:val="single"/>
        </w:rPr>
        <w:t xml:space="preserve"> “healthy”</w:t>
      </w:r>
      <w:r w:rsidR="007C198B">
        <w:rPr>
          <w:b/>
          <w:szCs w:val="24"/>
          <w:u w:val="single"/>
        </w:rPr>
        <w:t xml:space="preserve"> throughout</w:t>
      </w:r>
      <w:commentRangeEnd w:id="80"/>
      <w:r w:rsidR="000A778D">
        <w:rPr>
          <w:rStyle w:val="CommentReference"/>
        </w:rPr>
        <w:commentReference w:id="80"/>
      </w:r>
      <w:r w:rsidR="007C198B">
        <w:rPr>
          <w:b/>
          <w:szCs w:val="24"/>
          <w:u w:val="single"/>
        </w:rPr>
        <w:t>. Ok – as meant?</w:t>
      </w:r>
      <w:r w:rsidR="000D25DF" w:rsidRPr="00635C9E">
        <w:rPr>
          <w:b/>
          <w:szCs w:val="24"/>
          <w:u w:val="single"/>
        </w:rPr>
        <w:t>]</w:t>
      </w:r>
      <w:r w:rsidRPr="008011FB">
        <w:rPr>
          <w:szCs w:val="24"/>
        </w:rPr>
        <w:t xml:space="preserve"> individuals (NCP), 29 </w:t>
      </w:r>
      <w:r w:rsidR="00CC2A75">
        <w:rPr>
          <w:szCs w:val="24"/>
        </w:rPr>
        <w:t xml:space="preserve">patients with </w:t>
      </w:r>
      <w:r w:rsidRPr="008011FB">
        <w:rPr>
          <w:szCs w:val="24"/>
        </w:rPr>
        <w:t xml:space="preserve">lung cancer (LCP) and 30 </w:t>
      </w:r>
      <w:r w:rsidR="00CC2A75">
        <w:rPr>
          <w:szCs w:val="24"/>
        </w:rPr>
        <w:t xml:space="preserve">patients with </w:t>
      </w:r>
      <w:r w:rsidRPr="008011FB">
        <w:rPr>
          <w:szCs w:val="24"/>
        </w:rPr>
        <w:t xml:space="preserve">colorectal cancer (CCP). </w:t>
      </w:r>
      <w:r w:rsidR="00CC2A75">
        <w:rPr>
          <w:szCs w:val="24"/>
        </w:rPr>
        <w:t>Owing</w:t>
      </w:r>
      <w:r w:rsidRPr="008011FB">
        <w:rPr>
          <w:szCs w:val="24"/>
        </w:rPr>
        <w:t xml:space="preserve"> to the limited</w:t>
      </w:r>
      <w:r w:rsidR="00CC2A75">
        <w:rPr>
          <w:szCs w:val="24"/>
        </w:rPr>
        <w:t xml:space="preserve"> amounts of</w:t>
      </w:r>
      <w:r w:rsidRPr="008011FB">
        <w:rPr>
          <w:szCs w:val="24"/>
        </w:rPr>
        <w:t xml:space="preserve"> </w:t>
      </w:r>
      <w:r w:rsidR="00CC2A75">
        <w:rPr>
          <w:szCs w:val="24"/>
        </w:rPr>
        <w:t xml:space="preserve">available </w:t>
      </w:r>
      <w:r w:rsidRPr="008011FB">
        <w:rPr>
          <w:szCs w:val="24"/>
        </w:rPr>
        <w:t xml:space="preserve">DNA, we performed single-cell </w:t>
      </w:r>
      <w:r w:rsidR="00CC2A75">
        <w:rPr>
          <w:szCs w:val="24"/>
        </w:rPr>
        <w:t>RRBS</w:t>
      </w:r>
      <w:r w:rsidRPr="008011FB">
        <w:rPr>
          <w:szCs w:val="24"/>
        </w:rPr>
        <w:t xml:space="preserve"> (scRRBS)</w:t>
      </w:r>
      <w:r w:rsidRPr="008011FB">
        <w:rPr>
          <w:rStyle w:val="citebib"/>
          <w:szCs w:val="24"/>
          <w:shd w:val="clear" w:color="auto" w:fill="auto"/>
          <w:vertAlign w:val="superscript"/>
        </w:rPr>
        <w:t>29</w:t>
      </w:r>
      <w:r w:rsidRPr="008011FB">
        <w:rPr>
          <w:szCs w:val="24"/>
        </w:rPr>
        <w:t xml:space="preserve"> and obtained an average of 13 million paired-end 150</w:t>
      </w:r>
      <w:r w:rsidR="00CC2A75">
        <w:rPr>
          <w:szCs w:val="24"/>
        </w:rPr>
        <w:t>-</w:t>
      </w:r>
      <w:r w:rsidRPr="008011FB">
        <w:rPr>
          <w:szCs w:val="24"/>
        </w:rPr>
        <w:t xml:space="preserve">bp reads per sample. On average, 57.7% </w:t>
      </w:r>
      <w:r w:rsidR="00CC2A75">
        <w:rPr>
          <w:szCs w:val="24"/>
        </w:rPr>
        <w:t xml:space="preserve">of </w:t>
      </w:r>
      <w:r w:rsidRPr="008011FB">
        <w:rPr>
          <w:szCs w:val="24"/>
        </w:rPr>
        <w:t>WGBS-defined MHBs were covered in our RRBS data set from</w:t>
      </w:r>
      <w:r w:rsidR="00CC2A75">
        <w:rPr>
          <w:szCs w:val="24"/>
        </w:rPr>
        <w:t xml:space="preserve"> the</w:t>
      </w:r>
      <w:r w:rsidRPr="008011FB">
        <w:rPr>
          <w:szCs w:val="24"/>
        </w:rPr>
        <w:t xml:space="preserve"> clinical samples.</w:t>
      </w:r>
    </w:p>
    <w:p w14:paraId="2A643511" w14:textId="47DF5AEE" w:rsidR="00932AC5" w:rsidRPr="008011FB" w:rsidRDefault="00932AC5">
      <w:pPr>
        <w:pStyle w:val="BodyIndent"/>
        <w:autoSpaceDE w:val="0"/>
        <w:autoSpaceDN w:val="0"/>
        <w:adjustRightInd w:val="0"/>
        <w:rPr>
          <w:szCs w:val="24"/>
        </w:rPr>
      </w:pPr>
      <w:r w:rsidRPr="008011FB">
        <w:rPr>
          <w:szCs w:val="24"/>
        </w:rPr>
        <w:t>We queried the presence of tumor</w:t>
      </w:r>
      <w:r w:rsidR="00CE6156">
        <w:rPr>
          <w:szCs w:val="24"/>
        </w:rPr>
        <w:t>-</w:t>
      </w:r>
      <w:r w:rsidRPr="008011FB">
        <w:rPr>
          <w:szCs w:val="24"/>
        </w:rPr>
        <w:t xml:space="preserve">specific signatures in the plasma samples, using methylation haplotypes identified from tumor tissues as the reference and </w:t>
      </w:r>
      <w:r w:rsidR="008942D4">
        <w:rPr>
          <w:szCs w:val="24"/>
        </w:rPr>
        <w:t>methylation haplotypes from</w:t>
      </w:r>
      <w:r w:rsidR="004E52F9">
        <w:rPr>
          <w:szCs w:val="24"/>
        </w:rPr>
        <w:t xml:space="preserve"> the NCP</w:t>
      </w:r>
      <w:r w:rsidRPr="008011FB">
        <w:rPr>
          <w:szCs w:val="24"/>
        </w:rPr>
        <w:t xml:space="preserve"> samples as negative controls</w:t>
      </w:r>
      <w:r w:rsidR="004E52F9">
        <w:rPr>
          <w:szCs w:val="24"/>
        </w:rPr>
        <w:t xml:space="preserve"> </w:t>
      </w:r>
      <w:r w:rsidR="004E52F9" w:rsidRPr="00635C9E">
        <w:rPr>
          <w:b/>
          <w:szCs w:val="24"/>
          <w:u w:val="single"/>
        </w:rPr>
        <w:t>[</w:t>
      </w:r>
      <w:r w:rsidR="002446AB" w:rsidRPr="002446AB">
        <w:rPr>
          <w:b/>
          <w:szCs w:val="24"/>
          <w:highlight w:val="yellow"/>
          <w:u w:val="single"/>
        </w:rPr>
        <w:t>AU:</w:t>
      </w:r>
      <w:r w:rsidR="004E52F9">
        <w:rPr>
          <w:b/>
          <w:szCs w:val="24"/>
          <w:u w:val="single"/>
        </w:rPr>
        <w:t xml:space="preserve"> </w:t>
      </w:r>
      <w:commentRangeStart w:id="81"/>
      <w:r w:rsidR="004E52F9">
        <w:rPr>
          <w:b/>
          <w:szCs w:val="24"/>
          <w:u w:val="single"/>
        </w:rPr>
        <w:t>Edite</w:t>
      </w:r>
      <w:commentRangeEnd w:id="81"/>
      <w:r w:rsidR="00D12EC7">
        <w:rPr>
          <w:rStyle w:val="CommentReference"/>
        </w:rPr>
        <w:commentReference w:id="81"/>
      </w:r>
      <w:r w:rsidR="004E52F9">
        <w:rPr>
          <w:b/>
          <w:szCs w:val="24"/>
          <w:u w:val="single"/>
        </w:rPr>
        <w:t>d for clarity. Ok?</w:t>
      </w:r>
      <w:r w:rsidR="004E52F9" w:rsidRPr="00635C9E">
        <w:rPr>
          <w:b/>
          <w:szCs w:val="24"/>
          <w:u w:val="single"/>
        </w:rPr>
        <w:t>]</w:t>
      </w:r>
      <w:r w:rsidRPr="008011FB">
        <w:rPr>
          <w:szCs w:val="24"/>
        </w:rPr>
        <w:t>. For five LCP and five CCP samples, we obtained matched primary tumor tissues and generated RRBS data from 100 ng of genomic DNA</w:t>
      </w:r>
      <w:r w:rsidR="004E52F9">
        <w:rPr>
          <w:szCs w:val="24"/>
        </w:rPr>
        <w:t xml:space="preserve"> from the tumor</w:t>
      </w:r>
      <w:r w:rsidRPr="008011FB">
        <w:rPr>
          <w:szCs w:val="24"/>
        </w:rPr>
        <w:t xml:space="preserve">. </w:t>
      </w:r>
      <w:r w:rsidR="004E52F9">
        <w:rPr>
          <w:szCs w:val="24"/>
        </w:rPr>
        <w:t>By f</w:t>
      </w:r>
      <w:r w:rsidRPr="008011FB">
        <w:rPr>
          <w:szCs w:val="24"/>
        </w:rPr>
        <w:t>ocusing on the MHBs with</w:t>
      </w:r>
      <w:r w:rsidR="004E52F9">
        <w:rPr>
          <w:szCs w:val="24"/>
        </w:rPr>
        <w:t xml:space="preserve"> a</w:t>
      </w:r>
      <w:r w:rsidRPr="008011FB">
        <w:rPr>
          <w:szCs w:val="24"/>
        </w:rPr>
        <w:t xml:space="preserve"> low MHL in the blood, we identified cancer-associated highly methylated haplotypes (caHMHs). Such haplotypes were present in </w:t>
      </w:r>
      <w:r w:rsidR="004E52F9">
        <w:rPr>
          <w:szCs w:val="24"/>
        </w:rPr>
        <w:t xml:space="preserve">only </w:t>
      </w:r>
      <w:r w:rsidRPr="008011FB">
        <w:rPr>
          <w:szCs w:val="24"/>
        </w:rPr>
        <w:t xml:space="preserve">the tumor tissues and </w:t>
      </w:r>
      <w:r w:rsidR="004E52F9">
        <w:rPr>
          <w:szCs w:val="24"/>
        </w:rPr>
        <w:t xml:space="preserve">the </w:t>
      </w:r>
      <w:r w:rsidRPr="008011FB">
        <w:rPr>
          <w:szCs w:val="24"/>
        </w:rPr>
        <w:t xml:space="preserve">matched plasma from the same patient, but not in whole blood or any other non-cancer samples. We found caHMHs in all </w:t>
      </w:r>
      <w:r w:rsidR="004E52F9">
        <w:rPr>
          <w:szCs w:val="24"/>
        </w:rPr>
        <w:t xml:space="preserve">of the plasma samples from the patients with </w:t>
      </w:r>
      <w:r w:rsidRPr="008011FB">
        <w:rPr>
          <w:szCs w:val="24"/>
        </w:rPr>
        <w:t>cancer (</w:t>
      </w:r>
      <w:r w:rsidR="004E52F9">
        <w:rPr>
          <w:szCs w:val="24"/>
        </w:rPr>
        <w:t>a</w:t>
      </w:r>
      <w:r w:rsidRPr="008011FB">
        <w:rPr>
          <w:szCs w:val="24"/>
        </w:rPr>
        <w:t>verage = 36</w:t>
      </w:r>
      <w:r w:rsidR="004E52F9">
        <w:rPr>
          <w:szCs w:val="24"/>
        </w:rPr>
        <w:t>;</w:t>
      </w:r>
      <w:r w:rsidRPr="008011FB">
        <w:rPr>
          <w:szCs w:val="24"/>
        </w:rPr>
        <w:t xml:space="preserve"> </w:t>
      </w:r>
      <w:ins w:id="82" w:author="Kun Zhang" w:date="2017-02-14T11:49:00Z">
        <w:r w:rsidR="00250EEE">
          <w:rPr>
            <w:szCs w:val="24"/>
          </w:rPr>
          <w:t>interquantile range (</w:t>
        </w:r>
      </w:ins>
      <w:r w:rsidRPr="008011FB">
        <w:rPr>
          <w:szCs w:val="24"/>
        </w:rPr>
        <w:t>IQR</w:t>
      </w:r>
      <w:ins w:id="83" w:author="Kun Zhang" w:date="2017-02-14T11:49:00Z">
        <w:r w:rsidR="00250EEE">
          <w:rPr>
            <w:szCs w:val="24"/>
          </w:rPr>
          <w:t>)</w:t>
        </w:r>
      </w:ins>
      <w:r w:rsidR="004E52F9">
        <w:rPr>
          <w:szCs w:val="24"/>
        </w:rPr>
        <w:t xml:space="preserve"> </w:t>
      </w:r>
      <w:r w:rsidR="004E52F9" w:rsidRPr="00635C9E">
        <w:rPr>
          <w:b/>
          <w:szCs w:val="24"/>
          <w:u w:val="single"/>
        </w:rPr>
        <w:t>[</w:t>
      </w:r>
      <w:r w:rsidR="002446AB" w:rsidRPr="002446AB">
        <w:rPr>
          <w:b/>
          <w:szCs w:val="24"/>
          <w:highlight w:val="yellow"/>
          <w:u w:val="single"/>
        </w:rPr>
        <w:t>AU:</w:t>
      </w:r>
      <w:r w:rsidR="004E52F9">
        <w:rPr>
          <w:b/>
          <w:szCs w:val="24"/>
          <w:u w:val="single"/>
        </w:rPr>
        <w:t xml:space="preserve"> Please spell out IQR.</w:t>
      </w:r>
      <w:r w:rsidR="004E52F9" w:rsidRPr="00635C9E">
        <w:rPr>
          <w:b/>
          <w:szCs w:val="24"/>
          <w:u w:val="single"/>
        </w:rPr>
        <w:t>]</w:t>
      </w:r>
      <w:r w:rsidRPr="008011FB">
        <w:rPr>
          <w:szCs w:val="24"/>
        </w:rPr>
        <w:t xml:space="preserve"> = 17</w:t>
      </w:r>
      <w:r w:rsidR="004E52F9">
        <w:rPr>
          <w:szCs w:val="24"/>
        </w:rPr>
        <w:t>;</w:t>
      </w:r>
      <w:r w:rsidRPr="008011FB">
        <w:rPr>
          <w:szCs w:val="24"/>
        </w:rPr>
        <w:t xml:space="preserve"> </w:t>
      </w:r>
      <w:r w:rsidRPr="008011FB">
        <w:rPr>
          <w:b/>
          <w:szCs w:val="24"/>
        </w:rPr>
        <w:t>Supplementary Table 6</w:t>
      </w:r>
      <w:r w:rsidRPr="008011FB">
        <w:rPr>
          <w:szCs w:val="24"/>
        </w:rPr>
        <w:t>). These caHMHs were associated with 183 genes, some of which are known to be aberrantly methylated in human cancers</w:t>
      </w:r>
      <w:r w:rsidR="004E52F9">
        <w:rPr>
          <w:szCs w:val="24"/>
        </w:rPr>
        <w:t>,</w:t>
      </w:r>
      <w:r w:rsidRPr="008011FB">
        <w:rPr>
          <w:szCs w:val="24"/>
        </w:rPr>
        <w:t xml:space="preserve"> such as </w:t>
      </w:r>
      <w:r w:rsidRPr="008011FB">
        <w:rPr>
          <w:i/>
          <w:szCs w:val="24"/>
        </w:rPr>
        <w:t>WDR37</w:t>
      </w:r>
      <w:r w:rsidRPr="008011FB">
        <w:rPr>
          <w:szCs w:val="24"/>
        </w:rPr>
        <w:t xml:space="preserve">, </w:t>
      </w:r>
      <w:r w:rsidRPr="008011FB">
        <w:rPr>
          <w:i/>
          <w:szCs w:val="24"/>
        </w:rPr>
        <w:t>VAX1</w:t>
      </w:r>
      <w:r w:rsidR="004E52F9">
        <w:rPr>
          <w:szCs w:val="24"/>
        </w:rPr>
        <w:t xml:space="preserve"> and</w:t>
      </w:r>
      <w:r w:rsidRPr="008011FB">
        <w:rPr>
          <w:szCs w:val="24"/>
        </w:rPr>
        <w:t xml:space="preserve"> </w:t>
      </w:r>
      <w:r w:rsidRPr="008011FB">
        <w:rPr>
          <w:i/>
          <w:szCs w:val="24"/>
        </w:rPr>
        <w:t>SMPD1</w:t>
      </w:r>
      <w:r w:rsidRPr="008011FB">
        <w:rPr>
          <w:szCs w:val="24"/>
        </w:rPr>
        <w:t xml:space="preserve"> (</w:t>
      </w:r>
      <w:r w:rsidRPr="008011FB">
        <w:rPr>
          <w:b/>
          <w:szCs w:val="24"/>
        </w:rPr>
        <w:t>Supplementary Table 6</w:t>
      </w:r>
      <w:r w:rsidRPr="008011FB">
        <w:rPr>
          <w:szCs w:val="24"/>
        </w:rPr>
        <w:t xml:space="preserve">). Next we extended the analysis to 49 additional plasma samples </w:t>
      </w:r>
      <w:r w:rsidR="004E52F9">
        <w:rPr>
          <w:szCs w:val="24"/>
        </w:rPr>
        <w:t xml:space="preserve">from patients with cancer </w:t>
      </w:r>
      <w:r w:rsidRPr="008011FB">
        <w:rPr>
          <w:szCs w:val="24"/>
        </w:rPr>
        <w:t>that ha</w:t>
      </w:r>
      <w:r w:rsidR="004E52F9">
        <w:rPr>
          <w:szCs w:val="24"/>
        </w:rPr>
        <w:t>d</w:t>
      </w:r>
      <w:r w:rsidRPr="008011FB">
        <w:rPr>
          <w:szCs w:val="24"/>
        </w:rPr>
        <w:t xml:space="preserve"> no matche</w:t>
      </w:r>
      <w:r w:rsidR="004E52F9">
        <w:rPr>
          <w:szCs w:val="24"/>
        </w:rPr>
        <w:t>d</w:t>
      </w:r>
      <w:r w:rsidRPr="008011FB">
        <w:rPr>
          <w:szCs w:val="24"/>
        </w:rPr>
        <w:t xml:space="preserve"> tumor samples, using 75 NCP</w:t>
      </w:r>
      <w:r w:rsidR="004E52F9">
        <w:rPr>
          <w:szCs w:val="24"/>
        </w:rPr>
        <w:t xml:space="preserve"> samples</w:t>
      </w:r>
      <w:r w:rsidRPr="008011FB">
        <w:rPr>
          <w:szCs w:val="24"/>
        </w:rPr>
        <w:t xml:space="preserve"> as the background. On average 60 (IQR = 31) caHMHs were identified for each cancer plasma sample (</w:t>
      </w:r>
      <w:r w:rsidRPr="008011FB">
        <w:rPr>
          <w:b/>
          <w:szCs w:val="24"/>
        </w:rPr>
        <w:t>Supplementary Table 6</w:t>
      </w:r>
      <w:r w:rsidRPr="008011FB">
        <w:rPr>
          <w:szCs w:val="24"/>
        </w:rPr>
        <w:t xml:space="preserve">). </w:t>
      </w:r>
      <w:r w:rsidR="004E52F9">
        <w:rPr>
          <w:szCs w:val="24"/>
        </w:rPr>
        <w:t>Of note</w:t>
      </w:r>
      <w:r w:rsidRPr="008011FB">
        <w:rPr>
          <w:szCs w:val="24"/>
        </w:rPr>
        <w:t>, a s</w:t>
      </w:r>
      <w:r w:rsidR="00835CAE">
        <w:rPr>
          <w:szCs w:val="24"/>
        </w:rPr>
        <w:t>ubstantial</w:t>
      </w:r>
      <w:r w:rsidRPr="008011FB">
        <w:rPr>
          <w:szCs w:val="24"/>
        </w:rPr>
        <w:t xml:space="preserve"> fraction (35%) of caHMHs </w:t>
      </w:r>
      <w:r w:rsidR="00835CAE">
        <w:rPr>
          <w:szCs w:val="24"/>
        </w:rPr>
        <w:t xml:space="preserve">that were </w:t>
      </w:r>
      <w:r w:rsidRPr="008011FB">
        <w:rPr>
          <w:szCs w:val="24"/>
        </w:rPr>
        <w:t>called on matched tumor</w:t>
      </w:r>
      <w:r w:rsidR="00835CAE">
        <w:t>–</w:t>
      </w:r>
      <w:r w:rsidRPr="008011FB">
        <w:rPr>
          <w:szCs w:val="24"/>
        </w:rPr>
        <w:t>plasma pairs were also detected</w:t>
      </w:r>
      <w:r w:rsidR="00835CAE">
        <w:rPr>
          <w:szCs w:val="24"/>
        </w:rPr>
        <w:t xml:space="preserve"> in</w:t>
      </w:r>
      <w:r w:rsidRPr="008011FB">
        <w:rPr>
          <w:szCs w:val="24"/>
        </w:rPr>
        <w:t xml:space="preserve"> the expanded set of plasma samples</w:t>
      </w:r>
      <w:r w:rsidR="00835CAE">
        <w:rPr>
          <w:szCs w:val="24"/>
        </w:rPr>
        <w:t xml:space="preserve"> from the patients with cancer</w:t>
      </w:r>
      <w:r w:rsidRPr="008011FB">
        <w:rPr>
          <w:szCs w:val="24"/>
        </w:rPr>
        <w:t xml:space="preserve">. Most </w:t>
      </w:r>
      <w:r w:rsidR="00835CAE">
        <w:rPr>
          <w:szCs w:val="24"/>
        </w:rPr>
        <w:t xml:space="preserve">of the </w:t>
      </w:r>
      <w:r w:rsidRPr="008011FB">
        <w:rPr>
          <w:szCs w:val="24"/>
        </w:rPr>
        <w:t>caHMHs were individual specific, wh</w:t>
      </w:r>
      <w:r w:rsidR="00835CAE">
        <w:rPr>
          <w:szCs w:val="24"/>
        </w:rPr>
        <w:t>ereas</w:t>
      </w:r>
      <w:r w:rsidRPr="008011FB">
        <w:rPr>
          <w:szCs w:val="24"/>
        </w:rPr>
        <w:t xml:space="preserve"> several caHMHs were present in at least 53% </w:t>
      </w:r>
      <w:r w:rsidR="00835CAE">
        <w:rPr>
          <w:szCs w:val="24"/>
        </w:rPr>
        <w:t xml:space="preserve">of </w:t>
      </w:r>
      <w:r w:rsidRPr="008011FB">
        <w:rPr>
          <w:szCs w:val="24"/>
        </w:rPr>
        <w:t xml:space="preserve">CCP and 62% </w:t>
      </w:r>
      <w:r w:rsidR="00835CAE">
        <w:rPr>
          <w:szCs w:val="24"/>
        </w:rPr>
        <w:t xml:space="preserve">of </w:t>
      </w:r>
      <w:r w:rsidRPr="008011FB">
        <w:rPr>
          <w:szCs w:val="24"/>
        </w:rPr>
        <w:t>LCP</w:t>
      </w:r>
      <w:r w:rsidR="00835CAE">
        <w:rPr>
          <w:szCs w:val="24"/>
        </w:rPr>
        <w:t xml:space="preserve"> </w:t>
      </w:r>
      <w:r w:rsidRPr="008011FB">
        <w:rPr>
          <w:szCs w:val="24"/>
        </w:rPr>
        <w:t>s</w:t>
      </w:r>
      <w:r w:rsidR="00835CAE">
        <w:rPr>
          <w:szCs w:val="24"/>
        </w:rPr>
        <w:t>amples</w:t>
      </w:r>
      <w:r w:rsidRPr="008011FB">
        <w:rPr>
          <w:szCs w:val="24"/>
        </w:rPr>
        <w:t xml:space="preserve"> </w:t>
      </w:r>
      <w:r w:rsidRPr="00635C9E">
        <w:t>(</w:t>
      </w:r>
      <w:r w:rsidRPr="008011FB">
        <w:rPr>
          <w:b/>
          <w:szCs w:val="24"/>
        </w:rPr>
        <w:t>Supplementary Fig. 7</w:t>
      </w:r>
      <w:r w:rsidRPr="00635C9E">
        <w:t>)</w:t>
      </w:r>
      <w:r w:rsidRPr="008011FB">
        <w:rPr>
          <w:szCs w:val="24"/>
        </w:rPr>
        <w:t xml:space="preserve">. </w:t>
      </w:r>
      <w:r w:rsidR="00835CAE">
        <w:rPr>
          <w:szCs w:val="24"/>
        </w:rPr>
        <w:t>The i</w:t>
      </w:r>
      <w:r w:rsidRPr="008011FB">
        <w:rPr>
          <w:szCs w:val="24"/>
        </w:rPr>
        <w:t>mprov</w:t>
      </w:r>
      <w:r w:rsidR="00835CAE">
        <w:rPr>
          <w:szCs w:val="24"/>
        </w:rPr>
        <w:t>ement of</w:t>
      </w:r>
      <w:r w:rsidRPr="008011FB">
        <w:rPr>
          <w:szCs w:val="24"/>
        </w:rPr>
        <w:t xml:space="preserve"> sampling depth, by using more input cfDNA or reducing sample loss during the experiments, will likely increase the number of caHMHs </w:t>
      </w:r>
      <w:r w:rsidR="00835CAE">
        <w:rPr>
          <w:szCs w:val="24"/>
        </w:rPr>
        <w:t xml:space="preserve">that are </w:t>
      </w:r>
      <w:r w:rsidRPr="008011FB">
        <w:rPr>
          <w:szCs w:val="24"/>
        </w:rPr>
        <w:t>commonly observed in multiple patients.</w:t>
      </w:r>
      <w:r w:rsidR="00835CAE">
        <w:rPr>
          <w:szCs w:val="24"/>
        </w:rPr>
        <w:t xml:space="preserve"> </w:t>
      </w:r>
      <w:r w:rsidR="00835CAE" w:rsidRPr="00635C9E">
        <w:rPr>
          <w:b/>
          <w:szCs w:val="24"/>
          <w:u w:val="single"/>
        </w:rPr>
        <w:t>[</w:t>
      </w:r>
      <w:r w:rsidR="002446AB" w:rsidRPr="002446AB">
        <w:rPr>
          <w:b/>
          <w:szCs w:val="24"/>
          <w:highlight w:val="yellow"/>
          <w:u w:val="single"/>
        </w:rPr>
        <w:t>AU:</w:t>
      </w:r>
      <w:r w:rsidR="00835CAE">
        <w:rPr>
          <w:b/>
          <w:szCs w:val="24"/>
          <w:u w:val="single"/>
        </w:rPr>
        <w:t xml:space="preserve"> </w:t>
      </w:r>
      <w:commentRangeStart w:id="84"/>
      <w:r w:rsidR="00835CAE">
        <w:rPr>
          <w:b/>
          <w:szCs w:val="24"/>
          <w:u w:val="single"/>
        </w:rPr>
        <w:t xml:space="preserve">Last </w:t>
      </w:r>
      <w:commentRangeEnd w:id="84"/>
      <w:r w:rsidR="00D12EC7">
        <w:rPr>
          <w:rStyle w:val="CommentReference"/>
        </w:rPr>
        <w:commentReference w:id="84"/>
      </w:r>
      <w:r w:rsidR="00835CAE">
        <w:rPr>
          <w:b/>
          <w:szCs w:val="24"/>
          <w:u w:val="single"/>
        </w:rPr>
        <w:t>few lines edited for clarity. Ok?</w:t>
      </w:r>
      <w:r w:rsidR="00835CAE" w:rsidRPr="00635C9E">
        <w:rPr>
          <w:b/>
          <w:szCs w:val="24"/>
          <w:u w:val="single"/>
        </w:rPr>
        <w:t>]</w:t>
      </w:r>
    </w:p>
    <w:p w14:paraId="61549C60" w14:textId="5D2B38E8" w:rsidR="00932AC5" w:rsidRPr="008011FB" w:rsidRDefault="00932AC5">
      <w:pPr>
        <w:pStyle w:val="BodyIndent"/>
        <w:autoSpaceDE w:val="0"/>
        <w:autoSpaceDN w:val="0"/>
        <w:adjustRightInd w:val="0"/>
        <w:rPr>
          <w:szCs w:val="24"/>
        </w:rPr>
      </w:pPr>
      <w:r w:rsidRPr="008011FB">
        <w:rPr>
          <w:szCs w:val="24"/>
        </w:rPr>
        <w:t>Next we sought to quantify the cancer DNA fraction</w:t>
      </w:r>
      <w:r w:rsidR="00D738D0">
        <w:rPr>
          <w:szCs w:val="24"/>
        </w:rPr>
        <w:t xml:space="preserve"> </w:t>
      </w:r>
      <w:r w:rsidR="00D738D0" w:rsidRPr="00635C9E">
        <w:rPr>
          <w:b/>
          <w:szCs w:val="24"/>
          <w:u w:val="single"/>
        </w:rPr>
        <w:t>[</w:t>
      </w:r>
      <w:commentRangeStart w:id="85"/>
      <w:r w:rsidR="002446AB" w:rsidRPr="002446AB">
        <w:rPr>
          <w:b/>
          <w:szCs w:val="24"/>
          <w:highlight w:val="yellow"/>
          <w:u w:val="single"/>
        </w:rPr>
        <w:t>AU:</w:t>
      </w:r>
      <w:r w:rsidR="00D738D0">
        <w:rPr>
          <w:b/>
          <w:szCs w:val="24"/>
          <w:u w:val="single"/>
        </w:rPr>
        <w:t xml:space="preserve"> What does “cancer DNA fraction” mean? </w:t>
      </w:r>
      <w:r w:rsidR="009D0E06">
        <w:rPr>
          <w:b/>
          <w:szCs w:val="24"/>
          <w:u w:val="single"/>
        </w:rPr>
        <w:t>“fraction of DNA from cancer cells relative to that from noncancerous cells”? Please clarify.</w:t>
      </w:r>
      <w:r w:rsidR="00D738D0" w:rsidRPr="00635C9E">
        <w:rPr>
          <w:b/>
          <w:szCs w:val="24"/>
          <w:u w:val="single"/>
        </w:rPr>
        <w:t>]</w:t>
      </w:r>
      <w:commentRangeEnd w:id="85"/>
      <w:r w:rsidR="00250EEE">
        <w:rPr>
          <w:rStyle w:val="CommentReference"/>
        </w:rPr>
        <w:commentReference w:id="85"/>
      </w:r>
      <w:r w:rsidRPr="008011FB">
        <w:rPr>
          <w:szCs w:val="24"/>
        </w:rPr>
        <w:t xml:space="preserve"> in plasma samples </w:t>
      </w:r>
      <w:r w:rsidR="009D0E06">
        <w:rPr>
          <w:szCs w:val="24"/>
        </w:rPr>
        <w:t xml:space="preserve">from patients with cancer </w:t>
      </w:r>
      <w:r w:rsidRPr="008011FB">
        <w:rPr>
          <w:szCs w:val="24"/>
        </w:rPr>
        <w:t xml:space="preserve">using deconvolution analysis (Online Methods). We used the reference data from </w:t>
      </w:r>
      <w:r w:rsidR="00467259">
        <w:rPr>
          <w:szCs w:val="24"/>
        </w:rPr>
        <w:t xml:space="preserve">the </w:t>
      </w:r>
      <w:r w:rsidR="009D0E06">
        <w:rPr>
          <w:szCs w:val="24"/>
        </w:rPr>
        <w:t xml:space="preserve">biopsies of </w:t>
      </w:r>
      <w:r w:rsidRPr="008011FB">
        <w:rPr>
          <w:szCs w:val="24"/>
        </w:rPr>
        <w:t>primary cancer</w:t>
      </w:r>
      <w:r w:rsidR="009D0E06">
        <w:rPr>
          <w:szCs w:val="24"/>
        </w:rPr>
        <w:t>s</w:t>
      </w:r>
      <w:r w:rsidRPr="008011FB">
        <w:rPr>
          <w:szCs w:val="24"/>
        </w:rPr>
        <w:t xml:space="preserve"> (lung cancer tissue and colorectal cancer tissue) and </w:t>
      </w:r>
      <w:r w:rsidR="00467259">
        <w:rPr>
          <w:szCs w:val="24"/>
        </w:rPr>
        <w:t>ten</w:t>
      </w:r>
      <w:r w:rsidRPr="008011FB">
        <w:rPr>
          <w:szCs w:val="24"/>
        </w:rPr>
        <w:t xml:space="preserve"> </w:t>
      </w:r>
      <w:r w:rsidR="00467259">
        <w:rPr>
          <w:szCs w:val="24"/>
        </w:rPr>
        <w:t>healthy</w:t>
      </w:r>
      <w:r w:rsidRPr="008011FB">
        <w:rPr>
          <w:szCs w:val="24"/>
        </w:rPr>
        <w:t xml:space="preserve"> tissues and estimated that a predominant fraction</w:t>
      </w:r>
      <w:ins w:id="86" w:author="Kun Zhang" w:date="2017-02-14T11:51:00Z">
        <w:r w:rsidR="00F43197">
          <w:rPr>
            <w:szCs w:val="24"/>
          </w:rPr>
          <w:t xml:space="preserve"> of DNA</w:t>
        </w:r>
      </w:ins>
      <w:r w:rsidR="00467259">
        <w:rPr>
          <w:szCs w:val="24"/>
        </w:rPr>
        <w:t xml:space="preserve"> </w:t>
      </w:r>
      <w:r w:rsidR="00467259" w:rsidRPr="00635C9E">
        <w:rPr>
          <w:b/>
          <w:szCs w:val="24"/>
          <w:u w:val="single"/>
        </w:rPr>
        <w:t>[</w:t>
      </w:r>
      <w:r w:rsidR="002446AB" w:rsidRPr="002446AB">
        <w:rPr>
          <w:b/>
          <w:szCs w:val="24"/>
          <w:highlight w:val="yellow"/>
          <w:u w:val="single"/>
        </w:rPr>
        <w:t>AU:</w:t>
      </w:r>
      <w:r w:rsidR="00467259">
        <w:rPr>
          <w:b/>
          <w:szCs w:val="24"/>
          <w:u w:val="single"/>
        </w:rPr>
        <w:t xml:space="preserve"> Of what? Please clarify.</w:t>
      </w:r>
      <w:r w:rsidR="00467259" w:rsidRPr="00635C9E">
        <w:rPr>
          <w:b/>
          <w:szCs w:val="24"/>
          <w:u w:val="single"/>
        </w:rPr>
        <w:t>]</w:t>
      </w:r>
      <w:r w:rsidRPr="008011FB">
        <w:rPr>
          <w:szCs w:val="24"/>
        </w:rPr>
        <w:t xml:space="preserve"> </w:t>
      </w:r>
      <w:r w:rsidR="00467259">
        <w:rPr>
          <w:szCs w:val="24"/>
        </w:rPr>
        <w:t>(</w:t>
      </w:r>
      <w:r w:rsidRPr="008011FB">
        <w:rPr>
          <w:szCs w:val="24"/>
        </w:rPr>
        <w:t>72.0%</w:t>
      </w:r>
      <w:r w:rsidR="00467259">
        <w:rPr>
          <w:szCs w:val="24"/>
        </w:rPr>
        <w:t xml:space="preserve">; </w:t>
      </w:r>
      <w:r w:rsidRPr="008011FB">
        <w:rPr>
          <w:szCs w:val="24"/>
        </w:rPr>
        <w:t xml:space="preserve">IQR = 40%) in the </w:t>
      </w:r>
      <w:r w:rsidR="00467259">
        <w:rPr>
          <w:szCs w:val="24"/>
        </w:rPr>
        <w:t>plasma from healthy individuals and patients with cancer</w:t>
      </w:r>
      <w:r w:rsidRPr="008011FB">
        <w:rPr>
          <w:szCs w:val="24"/>
        </w:rPr>
        <w:t xml:space="preserve"> were contributed by white blood cells, which is consistent with the levels reported recently based on shallow WGBS</w:t>
      </w:r>
      <w:r w:rsidR="00467259">
        <w:rPr>
          <w:szCs w:val="24"/>
        </w:rPr>
        <w:t xml:space="preserve"> </w:t>
      </w:r>
      <w:r w:rsidR="00467259" w:rsidRPr="00635C9E">
        <w:rPr>
          <w:b/>
          <w:szCs w:val="24"/>
          <w:u w:val="single"/>
        </w:rPr>
        <w:t>[</w:t>
      </w:r>
      <w:r w:rsidR="002446AB" w:rsidRPr="002446AB">
        <w:rPr>
          <w:b/>
          <w:szCs w:val="24"/>
          <w:highlight w:val="yellow"/>
          <w:u w:val="single"/>
        </w:rPr>
        <w:t>AU:</w:t>
      </w:r>
      <w:r w:rsidR="00467259">
        <w:rPr>
          <w:b/>
          <w:szCs w:val="24"/>
          <w:u w:val="single"/>
        </w:rPr>
        <w:t xml:space="preserve"> </w:t>
      </w:r>
      <w:commentRangeStart w:id="87"/>
      <w:r w:rsidR="00467259">
        <w:rPr>
          <w:b/>
          <w:szCs w:val="24"/>
          <w:u w:val="single"/>
        </w:rPr>
        <w:t>What does this mean? Please clarify.</w:t>
      </w:r>
      <w:commentRangeEnd w:id="87"/>
      <w:r w:rsidR="00F43197">
        <w:rPr>
          <w:rStyle w:val="CommentReference"/>
        </w:rPr>
        <w:commentReference w:id="87"/>
      </w:r>
      <w:r w:rsidR="00467259" w:rsidRPr="00635C9E">
        <w:rPr>
          <w:b/>
          <w:szCs w:val="24"/>
          <w:u w:val="single"/>
        </w:rPr>
        <w:t>]</w:t>
      </w:r>
      <w:r w:rsidRPr="008011FB">
        <w:rPr>
          <w:szCs w:val="24"/>
        </w:rPr>
        <w:t xml:space="preserve"> (69.4%)</w:t>
      </w:r>
      <w:r w:rsidRPr="008011FB">
        <w:rPr>
          <w:rStyle w:val="citebib"/>
          <w:szCs w:val="24"/>
          <w:shd w:val="clear" w:color="auto" w:fill="auto"/>
          <w:vertAlign w:val="superscript"/>
        </w:rPr>
        <w:t>9</w:t>
      </w:r>
      <w:r w:rsidRPr="008011FB">
        <w:rPr>
          <w:szCs w:val="24"/>
        </w:rPr>
        <w:t xml:space="preserve">. </w:t>
      </w:r>
      <w:ins w:id="88" w:author="Kun Zhang" w:date="2017-02-14T11:53:00Z">
        <w:r w:rsidR="00F43197">
          <w:rPr>
            <w:szCs w:val="24"/>
          </w:rPr>
          <w:t xml:space="preserve">DNA from </w:t>
        </w:r>
      </w:ins>
      <w:ins w:id="89" w:author="Kun Zhang" w:date="2017-02-14T11:54:00Z">
        <w:r w:rsidR="00F43197">
          <w:rPr>
            <w:szCs w:val="24"/>
          </w:rPr>
          <w:t>the p</w:t>
        </w:r>
      </w:ins>
      <w:del w:id="90" w:author="Kun Zhang" w:date="2017-02-14T11:54:00Z">
        <w:r w:rsidRPr="008011FB" w:rsidDel="00F43197">
          <w:rPr>
            <w:szCs w:val="24"/>
          </w:rPr>
          <w:delText>P</w:delText>
        </w:r>
      </w:del>
      <w:r w:rsidRPr="008011FB">
        <w:rPr>
          <w:szCs w:val="24"/>
        </w:rPr>
        <w:t>rimary tumor and normal tissue</w:t>
      </w:r>
      <w:r w:rsidR="006973B0">
        <w:rPr>
          <w:szCs w:val="24"/>
        </w:rPr>
        <w:t xml:space="preserve"> </w:t>
      </w:r>
      <w:r w:rsidRPr="008011FB">
        <w:rPr>
          <w:szCs w:val="24"/>
        </w:rPr>
        <w:t>of</w:t>
      </w:r>
      <w:r w:rsidR="006973B0">
        <w:rPr>
          <w:szCs w:val="24"/>
        </w:rPr>
        <w:t xml:space="preserve"> </w:t>
      </w:r>
      <w:r w:rsidRPr="008011FB">
        <w:rPr>
          <w:szCs w:val="24"/>
        </w:rPr>
        <w:t xml:space="preserve">origin </w:t>
      </w:r>
      <w:del w:id="91" w:author="Kun Zhang" w:date="2017-02-14T11:54:00Z">
        <w:r w:rsidRPr="008011FB" w:rsidDel="00F43197">
          <w:rPr>
            <w:szCs w:val="24"/>
          </w:rPr>
          <w:delText xml:space="preserve">contributed </w:delText>
        </w:r>
      </w:del>
      <w:ins w:id="92" w:author="Kun Zhang" w:date="2017-02-14T11:54:00Z">
        <w:r w:rsidR="00F43197">
          <w:rPr>
            <w:szCs w:val="24"/>
          </w:rPr>
          <w:t>was present</w:t>
        </w:r>
        <w:r w:rsidR="00F43197" w:rsidRPr="008011FB">
          <w:rPr>
            <w:szCs w:val="24"/>
          </w:rPr>
          <w:t xml:space="preserve"> </w:t>
        </w:r>
      </w:ins>
      <w:r w:rsidRPr="008011FB">
        <w:rPr>
          <w:szCs w:val="24"/>
        </w:rPr>
        <w:t>at the similar levels of 2.3% (IQR = 3.7%) and 3.0% (IQR = 4.4%)</w:t>
      </w:r>
      <w:r w:rsidR="000F76B1">
        <w:rPr>
          <w:szCs w:val="24"/>
        </w:rPr>
        <w:t xml:space="preserve"> </w:t>
      </w:r>
      <w:r w:rsidR="000F76B1" w:rsidRPr="00635C9E">
        <w:rPr>
          <w:b/>
          <w:szCs w:val="24"/>
          <w:u w:val="single"/>
        </w:rPr>
        <w:t>[</w:t>
      </w:r>
      <w:r w:rsidR="002446AB" w:rsidRPr="002446AB">
        <w:rPr>
          <w:b/>
          <w:szCs w:val="24"/>
          <w:highlight w:val="yellow"/>
          <w:u w:val="single"/>
        </w:rPr>
        <w:t>AU:</w:t>
      </w:r>
      <w:r w:rsidR="000F76B1">
        <w:rPr>
          <w:b/>
          <w:szCs w:val="24"/>
          <w:u w:val="single"/>
        </w:rPr>
        <w:t xml:space="preserve"> Not sure what this sentence means. Please clarify.</w:t>
      </w:r>
      <w:r w:rsidR="000F76B1" w:rsidRPr="00635C9E">
        <w:rPr>
          <w:b/>
          <w:szCs w:val="24"/>
          <w:u w:val="single"/>
        </w:rPr>
        <w:t>]</w:t>
      </w:r>
      <w:r w:rsidRPr="008011FB">
        <w:rPr>
          <w:szCs w:val="24"/>
        </w:rPr>
        <w:t>. In contrast, when we applied the same deconvolution analysis to plasma</w:t>
      </w:r>
      <w:r w:rsidR="000F76B1">
        <w:rPr>
          <w:szCs w:val="24"/>
        </w:rPr>
        <w:t xml:space="preserve"> samples from healthy individuals </w:t>
      </w:r>
      <w:r w:rsidR="000F76B1" w:rsidRPr="00635C9E">
        <w:rPr>
          <w:b/>
          <w:szCs w:val="24"/>
          <w:u w:val="single"/>
        </w:rPr>
        <w:t>[</w:t>
      </w:r>
      <w:r w:rsidR="002446AB" w:rsidRPr="002446AB">
        <w:rPr>
          <w:b/>
          <w:szCs w:val="24"/>
          <w:highlight w:val="yellow"/>
          <w:u w:val="single"/>
        </w:rPr>
        <w:t>AU:</w:t>
      </w:r>
      <w:r w:rsidR="000F76B1">
        <w:rPr>
          <w:b/>
          <w:szCs w:val="24"/>
          <w:u w:val="single"/>
        </w:rPr>
        <w:t xml:space="preserve"> Edited for clarity. Ok?</w:t>
      </w:r>
      <w:r w:rsidR="000F76B1" w:rsidRPr="00635C9E">
        <w:rPr>
          <w:b/>
          <w:szCs w:val="24"/>
          <w:u w:val="single"/>
        </w:rPr>
        <w:t>]</w:t>
      </w:r>
      <w:r w:rsidRPr="008011FB">
        <w:rPr>
          <w:szCs w:val="24"/>
        </w:rPr>
        <w:t xml:space="preserve">, we found only residual </w:t>
      </w:r>
      <w:ins w:id="93" w:author="Kun Zhang" w:date="2017-02-14T11:54:00Z">
        <w:r w:rsidR="00F43197">
          <w:rPr>
            <w:szCs w:val="24"/>
          </w:rPr>
          <w:t xml:space="preserve">amount of </w:t>
        </w:r>
      </w:ins>
      <w:r w:rsidRPr="008011FB">
        <w:rPr>
          <w:szCs w:val="24"/>
        </w:rPr>
        <w:t xml:space="preserve">plasma </w:t>
      </w:r>
      <w:ins w:id="94" w:author="Kun Zhang" w:date="2017-02-14T11:55:00Z">
        <w:r w:rsidR="00F43197">
          <w:rPr>
            <w:szCs w:val="24"/>
          </w:rPr>
          <w:t xml:space="preserve">DNA </w:t>
        </w:r>
      </w:ins>
      <w:r w:rsidRPr="008011FB">
        <w:rPr>
          <w:szCs w:val="24"/>
        </w:rPr>
        <w:t>fragments with a tumor signature</w:t>
      </w:r>
      <w:r w:rsidR="00EF536F">
        <w:rPr>
          <w:szCs w:val="24"/>
        </w:rPr>
        <w:t xml:space="preserve"> </w:t>
      </w:r>
      <w:r w:rsidR="00EF536F" w:rsidRPr="00635C9E">
        <w:rPr>
          <w:b/>
          <w:szCs w:val="24"/>
          <w:u w:val="single"/>
        </w:rPr>
        <w:t>[</w:t>
      </w:r>
      <w:r w:rsidR="002446AB" w:rsidRPr="002446AB">
        <w:rPr>
          <w:b/>
          <w:szCs w:val="24"/>
          <w:highlight w:val="yellow"/>
          <w:u w:val="single"/>
        </w:rPr>
        <w:t>AU:</w:t>
      </w:r>
      <w:r w:rsidR="00EF536F">
        <w:rPr>
          <w:b/>
          <w:szCs w:val="24"/>
          <w:u w:val="single"/>
        </w:rPr>
        <w:t xml:space="preserve"> Not sure what this means. </w:t>
      </w:r>
      <w:r w:rsidR="00CA2360">
        <w:rPr>
          <w:b/>
          <w:szCs w:val="24"/>
          <w:u w:val="single"/>
        </w:rPr>
        <w:t xml:space="preserve">What are plasma fragments? </w:t>
      </w:r>
      <w:r w:rsidR="00EF536F">
        <w:rPr>
          <w:b/>
          <w:szCs w:val="24"/>
          <w:u w:val="single"/>
        </w:rPr>
        <w:t>Please clarify.</w:t>
      </w:r>
      <w:r w:rsidR="00EF536F" w:rsidRPr="00635C9E">
        <w:rPr>
          <w:b/>
          <w:szCs w:val="24"/>
          <w:u w:val="single"/>
        </w:rPr>
        <w:t>]</w:t>
      </w:r>
      <w:r w:rsidRPr="008011FB">
        <w:rPr>
          <w:szCs w:val="24"/>
        </w:rPr>
        <w:t xml:space="preserve"> (0.17%</w:t>
      </w:r>
      <w:r w:rsidR="000F76B1">
        <w:rPr>
          <w:szCs w:val="24"/>
        </w:rPr>
        <w:t>,</w:t>
      </w:r>
      <w:r w:rsidRPr="008011FB">
        <w:rPr>
          <w:szCs w:val="24"/>
        </w:rPr>
        <w:t xml:space="preserve"> IQR = 2.9% for colorectal cancer tissue</w:t>
      </w:r>
      <w:r w:rsidR="000F76B1">
        <w:rPr>
          <w:szCs w:val="24"/>
        </w:rPr>
        <w:t>, and</w:t>
      </w:r>
      <w:r w:rsidRPr="008011FB">
        <w:rPr>
          <w:szCs w:val="24"/>
        </w:rPr>
        <w:t xml:space="preserve"> 1.0%, IQR = 3.1% for lung cancer tissue), which were significantly lower (</w:t>
      </w:r>
      <w:r w:rsidRPr="008011FB">
        <w:rPr>
          <w:i/>
          <w:szCs w:val="24"/>
        </w:rPr>
        <w:t>P</w:t>
      </w:r>
      <w:r w:rsidRPr="008011FB">
        <w:rPr>
          <w:szCs w:val="24"/>
        </w:rPr>
        <w:t xml:space="preserve"> = 3.4</w:t>
      </w:r>
      <w:r w:rsidR="00276E56">
        <w:rPr>
          <w:szCs w:val="24"/>
        </w:rPr>
        <w:t xml:space="preserve"> × </w:t>
      </w:r>
      <w:r w:rsidRPr="008011FB">
        <w:rPr>
          <w:szCs w:val="24"/>
        </w:rPr>
        <w:t>10</w:t>
      </w:r>
      <w:r w:rsidRPr="008011FB">
        <w:rPr>
          <w:rFonts w:ascii="Symbol" w:hAnsi="Symbol"/>
          <w:szCs w:val="24"/>
          <w:vertAlign w:val="superscript"/>
        </w:rPr>
        <w:t></w:t>
      </w:r>
      <w:r w:rsidRPr="008011FB">
        <w:rPr>
          <w:szCs w:val="24"/>
          <w:vertAlign w:val="superscript"/>
        </w:rPr>
        <w:t>5</w:t>
      </w:r>
      <w:r w:rsidRPr="008011FB">
        <w:rPr>
          <w:szCs w:val="24"/>
        </w:rPr>
        <w:t xml:space="preserve"> </w:t>
      </w:r>
      <w:r w:rsidR="00CA2360" w:rsidRPr="008011FB">
        <w:rPr>
          <w:szCs w:val="24"/>
        </w:rPr>
        <w:t xml:space="preserve">for colorectal cancer tissue </w:t>
      </w:r>
      <w:r w:rsidRPr="008011FB">
        <w:rPr>
          <w:szCs w:val="24"/>
        </w:rPr>
        <w:t xml:space="preserve">and </w:t>
      </w:r>
      <w:r w:rsidR="00CA2360" w:rsidRPr="008011FB">
        <w:rPr>
          <w:i/>
          <w:szCs w:val="24"/>
        </w:rPr>
        <w:t>P</w:t>
      </w:r>
      <w:r w:rsidR="00CA2360" w:rsidRPr="008011FB">
        <w:rPr>
          <w:szCs w:val="24"/>
        </w:rPr>
        <w:t xml:space="preserve"> = </w:t>
      </w:r>
      <w:r w:rsidRPr="008011FB">
        <w:rPr>
          <w:szCs w:val="24"/>
        </w:rPr>
        <w:t>5.2</w:t>
      </w:r>
      <w:r w:rsidR="00276E56">
        <w:rPr>
          <w:szCs w:val="24"/>
        </w:rPr>
        <w:t xml:space="preserve"> </w:t>
      </w:r>
      <w:r w:rsidR="00CA2360">
        <w:rPr>
          <w:szCs w:val="24"/>
        </w:rPr>
        <w:t xml:space="preserve">× </w:t>
      </w:r>
      <w:r w:rsidRPr="008011FB">
        <w:rPr>
          <w:szCs w:val="24"/>
        </w:rPr>
        <w:t>10</w:t>
      </w:r>
      <w:r w:rsidRPr="008011FB">
        <w:rPr>
          <w:rFonts w:ascii="Symbol" w:hAnsi="Symbol"/>
          <w:szCs w:val="24"/>
          <w:vertAlign w:val="superscript"/>
        </w:rPr>
        <w:t></w:t>
      </w:r>
      <w:r w:rsidRPr="008011FB">
        <w:rPr>
          <w:szCs w:val="24"/>
          <w:vertAlign w:val="superscript"/>
        </w:rPr>
        <w:t>10</w:t>
      </w:r>
      <w:r w:rsidRPr="008011FB">
        <w:rPr>
          <w:szCs w:val="24"/>
        </w:rPr>
        <w:t xml:space="preserve"> for lung cancer tissue, </w:t>
      </w:r>
      <w:r w:rsidR="00CA2360">
        <w:rPr>
          <w:szCs w:val="24"/>
        </w:rPr>
        <w:t xml:space="preserve">by </w:t>
      </w:r>
      <w:r w:rsidRPr="008011FB">
        <w:rPr>
          <w:szCs w:val="24"/>
        </w:rPr>
        <w:t xml:space="preserve">two-sample </w:t>
      </w:r>
      <w:r w:rsidRPr="008011FB">
        <w:rPr>
          <w:i/>
          <w:szCs w:val="24"/>
        </w:rPr>
        <w:t>t</w:t>
      </w:r>
      <w:r w:rsidRPr="008011FB">
        <w:rPr>
          <w:szCs w:val="24"/>
        </w:rPr>
        <w:t xml:space="preserve">-test) than </w:t>
      </w:r>
      <w:ins w:id="95" w:author="Kun Zhang" w:date="2017-02-14T11:56:00Z">
        <w:r w:rsidR="00421ABD">
          <w:rPr>
            <w:szCs w:val="24"/>
          </w:rPr>
          <w:t xml:space="preserve">what we detected in </w:t>
        </w:r>
      </w:ins>
      <w:r w:rsidRPr="008011FB">
        <w:rPr>
          <w:szCs w:val="24"/>
        </w:rPr>
        <w:t>cancer</w:t>
      </w:r>
      <w:ins w:id="96" w:author="Kun Zhang" w:date="2017-02-14T11:56:00Z">
        <w:r w:rsidR="00421ABD">
          <w:rPr>
            <w:szCs w:val="24"/>
          </w:rPr>
          <w:t xml:space="preserve"> patient’s</w:t>
        </w:r>
      </w:ins>
      <w:r w:rsidRPr="008011FB">
        <w:rPr>
          <w:szCs w:val="24"/>
        </w:rPr>
        <w:t xml:space="preserve"> plasma</w:t>
      </w:r>
      <w:r w:rsidR="00CA2360">
        <w:rPr>
          <w:szCs w:val="24"/>
        </w:rPr>
        <w:t xml:space="preserve"> </w:t>
      </w:r>
      <w:r w:rsidR="00CA2360" w:rsidRPr="00635C9E">
        <w:rPr>
          <w:b/>
          <w:szCs w:val="24"/>
          <w:u w:val="single"/>
        </w:rPr>
        <w:t>[</w:t>
      </w:r>
      <w:r w:rsidR="002446AB" w:rsidRPr="002446AB">
        <w:rPr>
          <w:b/>
          <w:szCs w:val="24"/>
          <w:highlight w:val="yellow"/>
          <w:u w:val="single"/>
        </w:rPr>
        <w:t>AU:</w:t>
      </w:r>
      <w:r w:rsidR="00CA2360">
        <w:rPr>
          <w:b/>
          <w:szCs w:val="24"/>
          <w:u w:val="single"/>
        </w:rPr>
        <w:t xml:space="preserve"> The sentence is not clear. Please rephrase to clarify.</w:t>
      </w:r>
      <w:r w:rsidR="00CA2360" w:rsidRPr="00635C9E">
        <w:rPr>
          <w:b/>
          <w:szCs w:val="24"/>
          <w:u w:val="single"/>
        </w:rPr>
        <w:t>]</w:t>
      </w:r>
      <w:r w:rsidRPr="008011FB">
        <w:rPr>
          <w:szCs w:val="24"/>
        </w:rPr>
        <w:t>. We also found that 23/30 CCP</w:t>
      </w:r>
      <w:r w:rsidR="00CA2360">
        <w:rPr>
          <w:szCs w:val="24"/>
        </w:rPr>
        <w:t xml:space="preserve"> </w:t>
      </w:r>
      <w:r w:rsidRPr="008011FB">
        <w:rPr>
          <w:szCs w:val="24"/>
        </w:rPr>
        <w:t>s</w:t>
      </w:r>
      <w:r w:rsidR="00CA2360">
        <w:rPr>
          <w:szCs w:val="24"/>
        </w:rPr>
        <w:t>amples</w:t>
      </w:r>
      <w:r w:rsidRPr="008011FB">
        <w:rPr>
          <w:szCs w:val="24"/>
        </w:rPr>
        <w:t xml:space="preserve"> and only 10/75 NCP</w:t>
      </w:r>
      <w:r w:rsidR="00CA2360">
        <w:rPr>
          <w:szCs w:val="24"/>
        </w:rPr>
        <w:t xml:space="preserve"> sample</w:t>
      </w:r>
      <w:r w:rsidRPr="008011FB">
        <w:rPr>
          <w:szCs w:val="24"/>
        </w:rPr>
        <w:t>s ha</w:t>
      </w:r>
      <w:r w:rsidR="00CA2360">
        <w:rPr>
          <w:szCs w:val="24"/>
        </w:rPr>
        <w:t>d</w:t>
      </w:r>
      <w:r w:rsidRPr="008011FB">
        <w:rPr>
          <w:szCs w:val="24"/>
        </w:rPr>
        <w:t xml:space="preserve"> detectable contribution from colorectal cancer tissue, wh</w:t>
      </w:r>
      <w:r w:rsidR="00CA2360">
        <w:rPr>
          <w:szCs w:val="24"/>
        </w:rPr>
        <w:t>ereas</w:t>
      </w:r>
      <w:r w:rsidRPr="008011FB">
        <w:rPr>
          <w:szCs w:val="24"/>
        </w:rPr>
        <w:t xml:space="preserve"> 26/29 LCP</w:t>
      </w:r>
      <w:r w:rsidR="00CA2360">
        <w:rPr>
          <w:szCs w:val="24"/>
        </w:rPr>
        <w:t xml:space="preserve"> sample</w:t>
      </w:r>
      <w:r w:rsidRPr="008011FB">
        <w:rPr>
          <w:szCs w:val="24"/>
        </w:rPr>
        <w:t>s and 20/75 NCP</w:t>
      </w:r>
      <w:r w:rsidR="00CA2360">
        <w:rPr>
          <w:szCs w:val="24"/>
        </w:rPr>
        <w:t xml:space="preserve"> sample</w:t>
      </w:r>
      <w:r w:rsidRPr="008011FB">
        <w:rPr>
          <w:szCs w:val="24"/>
        </w:rPr>
        <w:t>s ha</w:t>
      </w:r>
      <w:r w:rsidR="00CA2360">
        <w:rPr>
          <w:szCs w:val="24"/>
        </w:rPr>
        <w:t>d</w:t>
      </w:r>
      <w:r w:rsidRPr="008011FB">
        <w:rPr>
          <w:szCs w:val="24"/>
        </w:rPr>
        <w:t xml:space="preserve"> detectable contribution from lung cancer tissue (</w:t>
      </w:r>
      <w:r w:rsidRPr="008011FB">
        <w:rPr>
          <w:b/>
          <w:szCs w:val="24"/>
        </w:rPr>
        <w:t>Supplementary Fig. 8</w:t>
      </w:r>
      <w:r w:rsidRPr="008011FB">
        <w:rPr>
          <w:szCs w:val="24"/>
        </w:rPr>
        <w:t xml:space="preserve">). Therefore, cfDNA contains a relatively stable fraction of molecules </w:t>
      </w:r>
      <w:r w:rsidR="00CA2360">
        <w:rPr>
          <w:szCs w:val="24"/>
        </w:rPr>
        <w:t xml:space="preserve">that are </w:t>
      </w:r>
      <w:r w:rsidRPr="008011FB">
        <w:rPr>
          <w:szCs w:val="24"/>
        </w:rPr>
        <w:t xml:space="preserve">released from various normal tissues, whereas </w:t>
      </w:r>
      <w:r w:rsidR="00CA2360">
        <w:rPr>
          <w:szCs w:val="24"/>
        </w:rPr>
        <w:t xml:space="preserve">tumor cells from patients with </w:t>
      </w:r>
      <w:r w:rsidRPr="008011FB">
        <w:rPr>
          <w:szCs w:val="24"/>
        </w:rPr>
        <w:t>cancer released DNA molecules at higher levels than normal tissues (</w:t>
      </w:r>
      <w:r w:rsidRPr="008011FB">
        <w:rPr>
          <w:b/>
          <w:szCs w:val="24"/>
        </w:rPr>
        <w:t>Supplementary Table 7</w:t>
      </w:r>
      <w:r w:rsidRPr="008011FB">
        <w:rPr>
          <w:szCs w:val="24"/>
        </w:rPr>
        <w:t xml:space="preserve">). The fractions of white blood cells observed </w:t>
      </w:r>
      <w:r w:rsidR="00D26C42">
        <w:rPr>
          <w:szCs w:val="24"/>
        </w:rPr>
        <w:t>we</w:t>
      </w:r>
      <w:r w:rsidRPr="008011FB">
        <w:rPr>
          <w:szCs w:val="24"/>
        </w:rPr>
        <w:t xml:space="preserve">re lower than </w:t>
      </w:r>
      <w:r w:rsidR="00D26C42">
        <w:rPr>
          <w:szCs w:val="24"/>
        </w:rPr>
        <w:t>those</w:t>
      </w:r>
      <w:r w:rsidRPr="008011FB">
        <w:rPr>
          <w:szCs w:val="24"/>
        </w:rPr>
        <w:t xml:space="preserve"> reported previously</w:t>
      </w:r>
      <w:r w:rsidRPr="008011FB">
        <w:rPr>
          <w:rStyle w:val="citebib"/>
          <w:szCs w:val="24"/>
          <w:shd w:val="clear" w:color="auto" w:fill="auto"/>
          <w:vertAlign w:val="superscript"/>
        </w:rPr>
        <w:t>9</w:t>
      </w:r>
      <w:r w:rsidRPr="008011FB">
        <w:rPr>
          <w:szCs w:val="24"/>
        </w:rPr>
        <w:t xml:space="preserve"> and is likely due to the inclusion of </w:t>
      </w:r>
      <w:ins w:id="97" w:author="Dinh Diep" w:date="2017-02-14T21:40:00Z">
        <w:r w:rsidR="0032399E">
          <w:rPr>
            <w:szCs w:val="24"/>
          </w:rPr>
          <w:t>more</w:t>
        </w:r>
      </w:ins>
      <w:del w:id="98" w:author="Dinh Diep" w:date="2017-02-14T21:40:00Z">
        <w:r w:rsidR="00D26C42" w:rsidDel="0032399E">
          <w:rPr>
            <w:szCs w:val="24"/>
          </w:rPr>
          <w:delText>ten</w:delText>
        </w:r>
      </w:del>
      <w:r w:rsidRPr="008011FB">
        <w:rPr>
          <w:szCs w:val="24"/>
        </w:rPr>
        <w:t xml:space="preserve"> normal tissue types</w:t>
      </w:r>
      <w:ins w:id="99" w:author="Kun Zhang" w:date="2017-02-14T11:57:00Z">
        <w:r w:rsidR="00421ABD">
          <w:rPr>
            <w:szCs w:val="24"/>
          </w:rPr>
          <w:t xml:space="preserve"> as the references</w:t>
        </w:r>
      </w:ins>
      <w:ins w:id="100" w:author="Dinh Diep" w:date="2017-02-14T21:40:00Z">
        <w:r w:rsidR="0032399E">
          <w:rPr>
            <w:szCs w:val="24"/>
          </w:rPr>
          <w:t xml:space="preserve"> (ten instead of four)</w:t>
        </w:r>
      </w:ins>
      <w:r w:rsidR="00D26C42">
        <w:rPr>
          <w:szCs w:val="24"/>
        </w:rPr>
        <w:t xml:space="preserve"> </w:t>
      </w:r>
      <w:commentRangeStart w:id="101"/>
      <w:r w:rsidR="00D26C42" w:rsidRPr="00635C9E">
        <w:rPr>
          <w:b/>
          <w:szCs w:val="24"/>
          <w:u w:val="single"/>
        </w:rPr>
        <w:t>[</w:t>
      </w:r>
      <w:r w:rsidR="002446AB" w:rsidRPr="002446AB">
        <w:rPr>
          <w:b/>
          <w:szCs w:val="24"/>
          <w:highlight w:val="yellow"/>
          <w:u w:val="single"/>
        </w:rPr>
        <w:t>AU:</w:t>
      </w:r>
      <w:r w:rsidR="00D26C42">
        <w:rPr>
          <w:b/>
          <w:szCs w:val="24"/>
          <w:u w:val="single"/>
        </w:rPr>
        <w:t xml:space="preserve"> Do you mean “ten samples from healthy individuals”?</w:t>
      </w:r>
      <w:r w:rsidR="00D26C42" w:rsidRPr="00635C9E">
        <w:rPr>
          <w:b/>
          <w:szCs w:val="24"/>
          <w:u w:val="single"/>
        </w:rPr>
        <w:t>]</w:t>
      </w:r>
      <w:r w:rsidRPr="008011FB">
        <w:rPr>
          <w:szCs w:val="24"/>
        </w:rPr>
        <w:t xml:space="preserve"> </w:t>
      </w:r>
      <w:commentRangeEnd w:id="101"/>
      <w:r w:rsidR="00421ABD">
        <w:rPr>
          <w:rStyle w:val="CommentReference"/>
        </w:rPr>
        <w:commentReference w:id="101"/>
      </w:r>
      <w:r w:rsidRPr="008011FB">
        <w:rPr>
          <w:szCs w:val="24"/>
        </w:rPr>
        <w:t xml:space="preserve">in </w:t>
      </w:r>
      <w:r w:rsidR="00D26C42">
        <w:rPr>
          <w:szCs w:val="24"/>
        </w:rPr>
        <w:t xml:space="preserve">the </w:t>
      </w:r>
      <w:r w:rsidRPr="008011FB">
        <w:rPr>
          <w:szCs w:val="24"/>
        </w:rPr>
        <w:t>deconvolution</w:t>
      </w:r>
      <w:r w:rsidR="00D26C42">
        <w:rPr>
          <w:szCs w:val="24"/>
        </w:rPr>
        <w:t xml:space="preserve"> analysis</w:t>
      </w:r>
      <w:r w:rsidRPr="008011FB">
        <w:rPr>
          <w:szCs w:val="24"/>
        </w:rPr>
        <w:t>.</w:t>
      </w:r>
    </w:p>
    <w:p w14:paraId="05FFE87E" w14:textId="439AB144" w:rsidR="00932AC5" w:rsidRPr="008011FB" w:rsidRDefault="00932AC5">
      <w:pPr>
        <w:pStyle w:val="BodyIndent"/>
        <w:autoSpaceDE w:val="0"/>
        <w:autoSpaceDN w:val="0"/>
        <w:adjustRightInd w:val="0"/>
        <w:rPr>
          <w:szCs w:val="24"/>
        </w:rPr>
      </w:pPr>
      <w:r w:rsidRPr="008011FB">
        <w:rPr>
          <w:szCs w:val="24"/>
        </w:rPr>
        <w:t xml:space="preserve">Next we searched for a small subset of MHBs among all </w:t>
      </w:r>
      <w:r w:rsidR="00DA7C2E">
        <w:rPr>
          <w:szCs w:val="24"/>
        </w:rPr>
        <w:t xml:space="preserve">of </w:t>
      </w:r>
      <w:r w:rsidRPr="008011FB">
        <w:rPr>
          <w:szCs w:val="24"/>
        </w:rPr>
        <w:t xml:space="preserve">the RRBS targets that have significantly higher levels of MHL in cancer plasma than in normal plasma. We found 81 and 94 MHBs with </w:t>
      </w:r>
      <w:del w:id="102" w:author="Kun Zhang" w:date="2017-02-14T11:58:00Z">
        <w:r w:rsidRPr="008011FB" w:rsidDel="006B7729">
          <w:rPr>
            <w:szCs w:val="24"/>
          </w:rPr>
          <w:delText>significantly</w:delText>
        </w:r>
        <w:r w:rsidR="00DA7C2E" w:rsidDel="006B7729">
          <w:rPr>
            <w:szCs w:val="24"/>
          </w:rPr>
          <w:delText xml:space="preserve"> </w:delText>
        </w:r>
      </w:del>
      <w:ins w:id="103" w:author="Kun Zhang" w:date="2017-02-14T11:58:00Z">
        <w:r w:rsidR="006B7729">
          <w:rPr>
            <w:szCs w:val="24"/>
          </w:rPr>
          <w:t xml:space="preserve">markedly </w:t>
        </w:r>
      </w:ins>
      <w:r w:rsidR="00DA7C2E" w:rsidRPr="00635C9E">
        <w:rPr>
          <w:b/>
          <w:szCs w:val="24"/>
          <w:u w:val="single"/>
        </w:rPr>
        <w:t>[</w:t>
      </w:r>
      <w:r w:rsidR="002446AB" w:rsidRPr="002446AB">
        <w:rPr>
          <w:b/>
          <w:szCs w:val="24"/>
          <w:highlight w:val="yellow"/>
          <w:u w:val="single"/>
        </w:rPr>
        <w:t>AU:</w:t>
      </w:r>
      <w:r w:rsidR="00DA7C2E">
        <w:rPr>
          <w:b/>
          <w:szCs w:val="24"/>
          <w:u w:val="single"/>
        </w:rPr>
        <w:t xml:space="preserve"> Please provide a </w:t>
      </w:r>
      <w:r w:rsidR="00DA7C2E" w:rsidRPr="00635C9E">
        <w:rPr>
          <w:b/>
          <w:i/>
          <w:szCs w:val="24"/>
          <w:u w:val="single"/>
        </w:rPr>
        <w:t>P</w:t>
      </w:r>
      <w:r w:rsidR="00DA7C2E">
        <w:rPr>
          <w:b/>
          <w:szCs w:val="24"/>
          <w:u w:val="single"/>
        </w:rPr>
        <w:t xml:space="preserve"> value when using the term “significantly” (especially for data in the Supplementary items) or else use a different term, such as “substantially” or “markedly”.</w:t>
      </w:r>
      <w:r w:rsidR="00DA7C2E" w:rsidRPr="00635C9E">
        <w:rPr>
          <w:b/>
          <w:szCs w:val="24"/>
          <w:u w:val="single"/>
        </w:rPr>
        <w:t>]</w:t>
      </w:r>
      <w:r w:rsidRPr="008011FB">
        <w:rPr>
          <w:szCs w:val="24"/>
        </w:rPr>
        <w:t xml:space="preserve"> higher MHL for CCP and LCP</w:t>
      </w:r>
      <w:r w:rsidR="00DA7C2E">
        <w:rPr>
          <w:szCs w:val="24"/>
        </w:rPr>
        <w:t xml:space="preserve"> sample</w:t>
      </w:r>
      <w:r w:rsidRPr="008011FB">
        <w:rPr>
          <w:szCs w:val="24"/>
        </w:rPr>
        <w:t>s</w:t>
      </w:r>
      <w:r w:rsidR="00DA7C2E">
        <w:rPr>
          <w:szCs w:val="24"/>
        </w:rPr>
        <w:t xml:space="preserve">, respectively </w:t>
      </w:r>
      <w:r w:rsidR="00DA7C2E" w:rsidRPr="00635C9E">
        <w:rPr>
          <w:b/>
          <w:szCs w:val="24"/>
          <w:u w:val="single"/>
        </w:rPr>
        <w:t>[</w:t>
      </w:r>
      <w:r w:rsidR="002446AB" w:rsidRPr="002446AB">
        <w:rPr>
          <w:b/>
          <w:szCs w:val="24"/>
          <w:highlight w:val="yellow"/>
          <w:u w:val="single"/>
        </w:rPr>
        <w:t>AU:</w:t>
      </w:r>
      <w:r w:rsidR="00DA7C2E">
        <w:rPr>
          <w:b/>
          <w:szCs w:val="24"/>
          <w:u w:val="single"/>
        </w:rPr>
        <w:t xml:space="preserve"> “respectively” (added) for clarity ok?</w:t>
      </w:r>
      <w:r w:rsidR="00DA7C2E" w:rsidRPr="00635C9E">
        <w:rPr>
          <w:b/>
          <w:szCs w:val="24"/>
          <w:u w:val="single"/>
        </w:rPr>
        <w:t>]</w:t>
      </w:r>
      <w:r w:rsidRPr="008011FB">
        <w:rPr>
          <w:szCs w:val="24"/>
        </w:rPr>
        <w:t xml:space="preserve"> (</w:t>
      </w:r>
      <w:r w:rsidRPr="008011FB">
        <w:rPr>
          <w:b/>
          <w:szCs w:val="24"/>
        </w:rPr>
        <w:t>Supplementary Table 8</w:t>
      </w:r>
      <w:r w:rsidRPr="008011FB">
        <w:rPr>
          <w:szCs w:val="24"/>
        </w:rPr>
        <w:t xml:space="preserve">). The majority (71/81 for CCP </w:t>
      </w:r>
      <w:r w:rsidR="00DA7C2E">
        <w:rPr>
          <w:szCs w:val="24"/>
        </w:rPr>
        <w:t xml:space="preserve">samples </w:t>
      </w:r>
      <w:r w:rsidRPr="008011FB">
        <w:rPr>
          <w:szCs w:val="24"/>
        </w:rPr>
        <w:t>and 83/94 for LCP</w:t>
      </w:r>
      <w:r w:rsidR="00DA7C2E">
        <w:rPr>
          <w:szCs w:val="24"/>
        </w:rPr>
        <w:t xml:space="preserve"> samples</w:t>
      </w:r>
      <w:r w:rsidRPr="008011FB">
        <w:rPr>
          <w:szCs w:val="24"/>
        </w:rPr>
        <w:t>) were also present in at least one of the matched primary tumor</w:t>
      </w:r>
      <w:r w:rsidR="00DA7C2E">
        <w:t>–</w:t>
      </w:r>
      <w:r w:rsidRPr="008011FB">
        <w:rPr>
          <w:szCs w:val="24"/>
        </w:rPr>
        <w:t xml:space="preserve">plasma pairs. Some of these regions (such as </w:t>
      </w:r>
      <w:r w:rsidRPr="008011FB">
        <w:rPr>
          <w:i/>
          <w:szCs w:val="24"/>
        </w:rPr>
        <w:t>HOXA3</w:t>
      </w:r>
      <w:r w:rsidRPr="008011FB">
        <w:rPr>
          <w:szCs w:val="24"/>
        </w:rPr>
        <w:t xml:space="preserve">) have been shown </w:t>
      </w:r>
      <w:r w:rsidR="00DA7C2E">
        <w:rPr>
          <w:szCs w:val="24"/>
        </w:rPr>
        <w:t xml:space="preserve">to be </w:t>
      </w:r>
      <w:r w:rsidRPr="008011FB">
        <w:rPr>
          <w:szCs w:val="24"/>
        </w:rPr>
        <w:t xml:space="preserve">aberrantly methylated in lung cancer and colorectal cancer. </w:t>
      </w:r>
      <w:r w:rsidR="009E3211">
        <w:rPr>
          <w:szCs w:val="24"/>
        </w:rPr>
        <w:t>By u</w:t>
      </w:r>
      <w:r w:rsidRPr="008011FB">
        <w:rPr>
          <w:szCs w:val="24"/>
        </w:rPr>
        <w:t xml:space="preserve">sing these MHBs as markers, </w:t>
      </w:r>
      <w:r w:rsidR="009E3211">
        <w:rPr>
          <w:szCs w:val="24"/>
        </w:rPr>
        <w:t xml:space="preserve">we found that </w:t>
      </w:r>
      <w:r w:rsidRPr="008011FB">
        <w:rPr>
          <w:szCs w:val="24"/>
        </w:rPr>
        <w:t xml:space="preserve">the diagnostic sensitivity </w:t>
      </w:r>
      <w:r w:rsidR="009E3211">
        <w:rPr>
          <w:szCs w:val="24"/>
        </w:rPr>
        <w:t>wa</w:t>
      </w:r>
      <w:r w:rsidRPr="008011FB">
        <w:rPr>
          <w:szCs w:val="24"/>
        </w:rPr>
        <w:t>s 96.7% and 93.1% for colorectal cancer and lung cancer</w:t>
      </w:r>
      <w:r w:rsidR="009E3211">
        <w:rPr>
          <w:szCs w:val="24"/>
        </w:rPr>
        <w:t>,</w:t>
      </w:r>
      <w:r w:rsidRPr="008011FB">
        <w:rPr>
          <w:szCs w:val="24"/>
        </w:rPr>
        <w:t xml:space="preserve"> respectively</w:t>
      </w:r>
      <w:r w:rsidR="009E3211">
        <w:rPr>
          <w:szCs w:val="24"/>
        </w:rPr>
        <w:t>,</w:t>
      </w:r>
      <w:r w:rsidRPr="008011FB">
        <w:rPr>
          <w:szCs w:val="24"/>
        </w:rPr>
        <w:t xml:space="preserve"> at the specificit</w:t>
      </w:r>
      <w:r w:rsidR="009E3211">
        <w:rPr>
          <w:szCs w:val="24"/>
        </w:rPr>
        <w:t>ies of</w:t>
      </w:r>
      <w:r w:rsidRPr="008011FB">
        <w:rPr>
          <w:szCs w:val="24"/>
        </w:rPr>
        <w:t xml:space="preserve"> 94.6% and 90.6%</w:t>
      </w:r>
      <w:r w:rsidR="009E3211">
        <w:rPr>
          <w:szCs w:val="24"/>
        </w:rPr>
        <w:t>,</w:t>
      </w:r>
      <w:r w:rsidRPr="008011FB">
        <w:rPr>
          <w:szCs w:val="24"/>
        </w:rPr>
        <w:t xml:space="preserve"> respectively</w:t>
      </w:r>
      <w:r w:rsidR="009E3211">
        <w:rPr>
          <w:szCs w:val="24"/>
        </w:rPr>
        <w:t xml:space="preserve"> </w:t>
      </w:r>
      <w:commentRangeStart w:id="104"/>
      <w:r w:rsidR="009E3211" w:rsidRPr="00635C9E">
        <w:rPr>
          <w:b/>
          <w:szCs w:val="24"/>
          <w:u w:val="single"/>
        </w:rPr>
        <w:t>[</w:t>
      </w:r>
      <w:r w:rsidR="002446AB" w:rsidRPr="002446AB">
        <w:rPr>
          <w:b/>
          <w:szCs w:val="24"/>
          <w:highlight w:val="yellow"/>
          <w:u w:val="single"/>
        </w:rPr>
        <w:t>AU:</w:t>
      </w:r>
      <w:r w:rsidR="009E3211">
        <w:rPr>
          <w:b/>
          <w:szCs w:val="24"/>
          <w:u w:val="single"/>
        </w:rPr>
        <w:t xml:space="preserve"> Please indicate where these data are shown.</w:t>
      </w:r>
      <w:r w:rsidR="009E3211" w:rsidRPr="00635C9E">
        <w:rPr>
          <w:b/>
          <w:szCs w:val="24"/>
          <w:u w:val="single"/>
        </w:rPr>
        <w:t>]</w:t>
      </w:r>
      <w:r w:rsidRPr="008011FB">
        <w:rPr>
          <w:szCs w:val="24"/>
        </w:rPr>
        <w:t xml:space="preserve">. </w:t>
      </w:r>
      <w:commentRangeEnd w:id="104"/>
      <w:r w:rsidR="0069321F">
        <w:rPr>
          <w:rStyle w:val="CommentReference"/>
        </w:rPr>
        <w:commentReference w:id="104"/>
      </w:r>
      <w:r w:rsidRPr="008011FB">
        <w:rPr>
          <w:szCs w:val="24"/>
        </w:rPr>
        <w:t xml:space="preserve">As a comparison, we also performed a prediction based </w:t>
      </w:r>
      <w:r w:rsidR="009E3211">
        <w:rPr>
          <w:szCs w:val="24"/>
        </w:rPr>
        <w:t xml:space="preserve">either </w:t>
      </w:r>
      <w:r w:rsidRPr="008011FB">
        <w:rPr>
          <w:szCs w:val="24"/>
        </w:rPr>
        <w:t xml:space="preserve">on </w:t>
      </w:r>
      <w:r w:rsidR="009E3211">
        <w:rPr>
          <w:szCs w:val="24"/>
        </w:rPr>
        <w:t xml:space="preserve">the </w:t>
      </w:r>
      <w:r w:rsidRPr="008011FB">
        <w:rPr>
          <w:szCs w:val="24"/>
        </w:rPr>
        <w:t>average methylation level</w:t>
      </w:r>
      <w:r w:rsidR="009E3211">
        <w:rPr>
          <w:szCs w:val="24"/>
        </w:rPr>
        <w:t xml:space="preserve"> </w:t>
      </w:r>
      <w:del w:id="105" w:author="Dinh Diep" w:date="2017-02-14T17:23:00Z">
        <w:r w:rsidR="009E3211" w:rsidDel="00D12EC7">
          <w:rPr>
            <w:szCs w:val="24"/>
          </w:rPr>
          <w:delText xml:space="preserve">of 5-methylcytosine (5mC </w:delText>
        </w:r>
        <w:r w:rsidR="009E3211" w:rsidRPr="00635C9E" w:rsidDel="00D12EC7">
          <w:rPr>
            <w:b/>
            <w:szCs w:val="24"/>
            <w:u w:val="single"/>
          </w:rPr>
          <w:delText>[</w:delText>
        </w:r>
        <w:r w:rsidR="002446AB" w:rsidRPr="002446AB" w:rsidDel="00D12EC7">
          <w:rPr>
            <w:b/>
            <w:szCs w:val="24"/>
            <w:highlight w:val="yellow"/>
            <w:u w:val="single"/>
          </w:rPr>
          <w:delText>AU:</w:delText>
        </w:r>
        <w:r w:rsidR="009E3211" w:rsidDel="00D12EC7">
          <w:rPr>
            <w:b/>
            <w:szCs w:val="24"/>
            <w:u w:val="single"/>
          </w:rPr>
          <w:delText xml:space="preserve"> 5mC correct as defined?</w:delText>
        </w:r>
        <w:r w:rsidR="009E3211" w:rsidRPr="00635C9E" w:rsidDel="00D12EC7">
          <w:rPr>
            <w:b/>
            <w:szCs w:val="24"/>
            <w:u w:val="single"/>
          </w:rPr>
          <w:delText>]</w:delText>
        </w:r>
        <w:r w:rsidR="009E3211" w:rsidDel="00D12EC7">
          <w:rPr>
            <w:szCs w:val="24"/>
          </w:rPr>
          <w:delText>)</w:delText>
        </w:r>
        <w:r w:rsidRPr="008011FB" w:rsidDel="00D12EC7">
          <w:rPr>
            <w:szCs w:val="24"/>
          </w:rPr>
          <w:delText xml:space="preserve"> </w:delText>
        </w:r>
      </w:del>
      <w:r w:rsidRPr="008011FB">
        <w:rPr>
          <w:szCs w:val="24"/>
        </w:rPr>
        <w:t xml:space="preserve">within these MHB regions or on single CpG sites. </w:t>
      </w:r>
      <w:r w:rsidR="009E3211">
        <w:rPr>
          <w:szCs w:val="24"/>
        </w:rPr>
        <w:t xml:space="preserve">The </w:t>
      </w:r>
      <w:r w:rsidRPr="008011FB">
        <w:rPr>
          <w:szCs w:val="24"/>
        </w:rPr>
        <w:t xml:space="preserve">MHL was found to be superior to </w:t>
      </w:r>
      <w:r w:rsidR="009E3211">
        <w:rPr>
          <w:szCs w:val="24"/>
        </w:rPr>
        <w:t xml:space="preserve">the </w:t>
      </w:r>
      <w:r w:rsidRPr="008011FB">
        <w:rPr>
          <w:szCs w:val="24"/>
        </w:rPr>
        <w:t xml:space="preserve">average </w:t>
      </w:r>
      <w:del w:id="106" w:author="Dinh Diep" w:date="2017-02-14T17:23:00Z">
        <w:r w:rsidRPr="008011FB" w:rsidDel="00D12EC7">
          <w:rPr>
            <w:szCs w:val="24"/>
          </w:rPr>
          <w:delText xml:space="preserve">5mC </w:delText>
        </w:r>
      </w:del>
      <w:r w:rsidRPr="008011FB">
        <w:rPr>
          <w:szCs w:val="24"/>
        </w:rPr>
        <w:t>methylation level (sensitivity of 90.0% and 86.2%</w:t>
      </w:r>
      <w:r w:rsidR="009E3211">
        <w:rPr>
          <w:szCs w:val="24"/>
        </w:rPr>
        <w:t>, respectively;</w:t>
      </w:r>
      <w:r w:rsidRPr="008011FB">
        <w:rPr>
          <w:szCs w:val="24"/>
        </w:rPr>
        <w:t xml:space="preserve"> specificity of 89.3% and 90.6% for CCP and LCP </w:t>
      </w:r>
      <w:r w:rsidR="009E3211">
        <w:rPr>
          <w:szCs w:val="24"/>
        </w:rPr>
        <w:t xml:space="preserve">samples, </w:t>
      </w:r>
      <w:r w:rsidRPr="008011FB">
        <w:rPr>
          <w:szCs w:val="24"/>
        </w:rPr>
        <w:t xml:space="preserve">respectively) and </w:t>
      </w:r>
      <w:r w:rsidR="009E3211">
        <w:rPr>
          <w:szCs w:val="24"/>
        </w:rPr>
        <w:t xml:space="preserve">to the </w:t>
      </w:r>
      <w:r w:rsidRPr="008011FB">
        <w:rPr>
          <w:szCs w:val="24"/>
        </w:rPr>
        <w:t>methylation of individual CpG site</w:t>
      </w:r>
      <w:r w:rsidR="009E3211">
        <w:rPr>
          <w:szCs w:val="24"/>
        </w:rPr>
        <w:t>s</w:t>
      </w:r>
      <w:r w:rsidRPr="008011FB">
        <w:rPr>
          <w:szCs w:val="24"/>
        </w:rPr>
        <w:t xml:space="preserve"> (sensitivity of 89.6% and 80.6%</w:t>
      </w:r>
      <w:r w:rsidR="009E3211">
        <w:rPr>
          <w:szCs w:val="24"/>
        </w:rPr>
        <w:t>, respectively</w:t>
      </w:r>
      <w:r w:rsidRPr="008011FB">
        <w:rPr>
          <w:szCs w:val="24"/>
        </w:rPr>
        <w:t>; specificity of 89.3% and 92.0%</w:t>
      </w:r>
      <w:r w:rsidR="009E3211">
        <w:rPr>
          <w:szCs w:val="24"/>
        </w:rPr>
        <w:t>, respectively</w:t>
      </w:r>
      <w:r w:rsidRPr="008011FB">
        <w:rPr>
          <w:szCs w:val="24"/>
        </w:rPr>
        <w:t>)</w:t>
      </w:r>
      <w:r w:rsidR="009E3211">
        <w:rPr>
          <w:szCs w:val="24"/>
        </w:rPr>
        <w:t xml:space="preserve"> </w:t>
      </w:r>
      <w:r w:rsidR="009E3211" w:rsidRPr="00635C9E">
        <w:rPr>
          <w:b/>
          <w:szCs w:val="24"/>
          <w:u w:val="single"/>
        </w:rPr>
        <w:t>[</w:t>
      </w:r>
      <w:r w:rsidR="002446AB" w:rsidRPr="002446AB">
        <w:rPr>
          <w:b/>
          <w:szCs w:val="24"/>
          <w:highlight w:val="yellow"/>
          <w:u w:val="single"/>
        </w:rPr>
        <w:t>AU:</w:t>
      </w:r>
      <w:r w:rsidR="009E3211">
        <w:rPr>
          <w:b/>
          <w:szCs w:val="24"/>
          <w:u w:val="single"/>
        </w:rPr>
        <w:t xml:space="preserve"> </w:t>
      </w:r>
      <w:commentRangeStart w:id="107"/>
      <w:r w:rsidR="009E3211">
        <w:rPr>
          <w:b/>
          <w:szCs w:val="24"/>
          <w:u w:val="single"/>
        </w:rPr>
        <w:t>Sentence</w:t>
      </w:r>
      <w:commentRangeEnd w:id="107"/>
      <w:r w:rsidR="00D12EC7">
        <w:rPr>
          <w:rStyle w:val="CommentReference"/>
        </w:rPr>
        <w:commentReference w:id="107"/>
      </w:r>
      <w:r w:rsidR="009E3211">
        <w:rPr>
          <w:b/>
          <w:szCs w:val="24"/>
          <w:u w:val="single"/>
        </w:rPr>
        <w:t xml:space="preserve"> was edited for clarity. Also, “respectively” added for clarity throughout. Ok?</w:t>
      </w:r>
      <w:r w:rsidR="009E3211" w:rsidRPr="00635C9E">
        <w:rPr>
          <w:b/>
          <w:szCs w:val="24"/>
          <w:u w:val="single"/>
        </w:rPr>
        <w:t>]</w:t>
      </w:r>
      <w:r w:rsidRPr="008011FB">
        <w:rPr>
          <w:szCs w:val="24"/>
        </w:rPr>
        <w:t>.</w:t>
      </w:r>
    </w:p>
    <w:p w14:paraId="4586E68A" w14:textId="217CE1EC" w:rsidR="00932AC5" w:rsidRPr="008011FB" w:rsidRDefault="00932AC5">
      <w:pPr>
        <w:pStyle w:val="BodyIndent"/>
        <w:autoSpaceDE w:val="0"/>
        <w:autoSpaceDN w:val="0"/>
        <w:adjustRightInd w:val="0"/>
        <w:rPr>
          <w:szCs w:val="24"/>
        </w:rPr>
      </w:pPr>
      <w:r w:rsidRPr="008011FB">
        <w:rPr>
          <w:szCs w:val="24"/>
        </w:rPr>
        <w:t xml:space="preserve">We then sought to use the information from </w:t>
      </w:r>
      <w:r w:rsidR="009E3211">
        <w:rPr>
          <w:szCs w:val="24"/>
        </w:rPr>
        <w:t>healthy</w:t>
      </w:r>
      <w:r w:rsidRPr="008011FB">
        <w:rPr>
          <w:szCs w:val="24"/>
        </w:rPr>
        <w:t xml:space="preserve"> human tissues, primary tumor biopsies and cancer cell lines to improve the detection of ctDNA. We started by selecting a subset of MHBs that show</w:t>
      </w:r>
      <w:r w:rsidR="009E3211">
        <w:rPr>
          <w:szCs w:val="24"/>
        </w:rPr>
        <w:t>ed</w:t>
      </w:r>
      <w:r w:rsidRPr="008011FB">
        <w:rPr>
          <w:szCs w:val="24"/>
        </w:rPr>
        <w:t xml:space="preserve"> high </w:t>
      </w:r>
      <w:r w:rsidR="009E3211">
        <w:rPr>
          <w:szCs w:val="24"/>
        </w:rPr>
        <w:t xml:space="preserve">a </w:t>
      </w:r>
      <w:r w:rsidRPr="008011FB">
        <w:rPr>
          <w:szCs w:val="24"/>
        </w:rPr>
        <w:t xml:space="preserve">MHL (&gt;0.5) in primary cancer biopsies and </w:t>
      </w:r>
      <w:r w:rsidR="009E3211">
        <w:rPr>
          <w:szCs w:val="24"/>
        </w:rPr>
        <w:t xml:space="preserve">a </w:t>
      </w:r>
      <w:r w:rsidRPr="008011FB">
        <w:rPr>
          <w:szCs w:val="24"/>
        </w:rPr>
        <w:t>low MHL (&lt;0.1) in whole blood</w:t>
      </w:r>
      <w:r w:rsidR="009E3211">
        <w:rPr>
          <w:szCs w:val="24"/>
        </w:rPr>
        <w:t>; we</w:t>
      </w:r>
      <w:r w:rsidRPr="008011FB">
        <w:rPr>
          <w:szCs w:val="24"/>
        </w:rPr>
        <w:t xml:space="preserve"> then clustered these MHBs into three groups based on the MHL</w:t>
      </w:r>
      <w:r w:rsidR="009E3211">
        <w:rPr>
          <w:szCs w:val="24"/>
        </w:rPr>
        <w:t>s</w:t>
      </w:r>
      <w:r w:rsidRPr="008011FB">
        <w:rPr>
          <w:szCs w:val="24"/>
        </w:rPr>
        <w:t xml:space="preserve"> in </w:t>
      </w:r>
      <w:r w:rsidR="009E3211">
        <w:rPr>
          <w:szCs w:val="24"/>
        </w:rPr>
        <w:t>the plasma samples from healthy individuals and patients with</w:t>
      </w:r>
      <w:r w:rsidRPr="008011FB">
        <w:rPr>
          <w:szCs w:val="24"/>
        </w:rPr>
        <w:t xml:space="preserve"> cancer, as well as </w:t>
      </w:r>
      <w:r w:rsidR="004F354E">
        <w:rPr>
          <w:szCs w:val="24"/>
        </w:rPr>
        <w:t xml:space="preserve">the MHLs from </w:t>
      </w:r>
      <w:r w:rsidRPr="008011FB">
        <w:rPr>
          <w:szCs w:val="24"/>
        </w:rPr>
        <w:t xml:space="preserve">cancer and </w:t>
      </w:r>
      <w:r w:rsidR="004F354E">
        <w:rPr>
          <w:szCs w:val="24"/>
        </w:rPr>
        <w:t>healthy</w:t>
      </w:r>
      <w:r w:rsidRPr="008011FB">
        <w:rPr>
          <w:szCs w:val="24"/>
        </w:rPr>
        <w:t xml:space="preserve"> tissues</w:t>
      </w:r>
      <w:r w:rsidR="004F354E">
        <w:rPr>
          <w:szCs w:val="24"/>
        </w:rPr>
        <w:t xml:space="preserve"> </w:t>
      </w:r>
      <w:r w:rsidR="004F354E" w:rsidRPr="00635C9E">
        <w:rPr>
          <w:b/>
          <w:szCs w:val="24"/>
          <w:u w:val="single"/>
        </w:rPr>
        <w:t>[</w:t>
      </w:r>
      <w:r w:rsidR="002446AB" w:rsidRPr="002446AB">
        <w:rPr>
          <w:b/>
          <w:szCs w:val="24"/>
          <w:highlight w:val="yellow"/>
          <w:u w:val="single"/>
        </w:rPr>
        <w:t>AU:</w:t>
      </w:r>
      <w:r w:rsidR="004F354E">
        <w:rPr>
          <w:b/>
          <w:szCs w:val="24"/>
          <w:u w:val="single"/>
        </w:rPr>
        <w:t xml:space="preserve"> </w:t>
      </w:r>
      <w:commentRangeStart w:id="108"/>
      <w:r w:rsidR="004F354E">
        <w:rPr>
          <w:b/>
          <w:szCs w:val="24"/>
          <w:u w:val="single"/>
        </w:rPr>
        <w:t>Sentence</w:t>
      </w:r>
      <w:commentRangeEnd w:id="108"/>
      <w:r w:rsidR="00771570">
        <w:rPr>
          <w:rStyle w:val="CommentReference"/>
        </w:rPr>
        <w:commentReference w:id="108"/>
      </w:r>
      <w:r w:rsidR="004F354E">
        <w:rPr>
          <w:b/>
          <w:szCs w:val="24"/>
          <w:u w:val="single"/>
        </w:rPr>
        <w:t xml:space="preserve"> edited for clarity. Ok?</w:t>
      </w:r>
      <w:r w:rsidR="004F354E" w:rsidRPr="00635C9E">
        <w:rPr>
          <w:b/>
          <w:szCs w:val="24"/>
          <w:u w:val="single"/>
        </w:rPr>
        <w:t>]</w:t>
      </w:r>
      <w:r w:rsidRPr="008011FB">
        <w:rPr>
          <w:szCs w:val="24"/>
        </w:rPr>
        <w:t xml:space="preserve"> (</w:t>
      </w:r>
      <w:r w:rsidRPr="008011FB">
        <w:rPr>
          <w:rStyle w:val="citefig"/>
          <w:szCs w:val="24"/>
          <w:shd w:val="clear" w:color="auto" w:fill="auto"/>
        </w:rPr>
        <w:t>Fig. 4a</w:t>
      </w:r>
      <w:r w:rsidRPr="00635C9E">
        <w:t>,</w:t>
      </w:r>
      <w:r w:rsidRPr="008011FB">
        <w:rPr>
          <w:rStyle w:val="citefig"/>
          <w:szCs w:val="24"/>
          <w:shd w:val="clear" w:color="auto" w:fill="auto"/>
        </w:rPr>
        <w:t>b</w:t>
      </w:r>
      <w:r w:rsidRPr="008011FB">
        <w:rPr>
          <w:szCs w:val="24"/>
        </w:rPr>
        <w:t>). We identified a subset (</w:t>
      </w:r>
      <w:r w:rsidR="004F354E">
        <w:rPr>
          <w:szCs w:val="24"/>
        </w:rPr>
        <w:t>g</w:t>
      </w:r>
      <w:r w:rsidRPr="008011FB">
        <w:rPr>
          <w:szCs w:val="24"/>
        </w:rPr>
        <w:t>roup II) of MHBs that ha</w:t>
      </w:r>
      <w:r w:rsidR="004F354E">
        <w:rPr>
          <w:szCs w:val="24"/>
        </w:rPr>
        <w:t xml:space="preserve">d </w:t>
      </w:r>
      <w:r w:rsidRPr="008011FB">
        <w:rPr>
          <w:szCs w:val="24"/>
        </w:rPr>
        <w:t>high MHL</w:t>
      </w:r>
      <w:r w:rsidR="004F354E">
        <w:rPr>
          <w:szCs w:val="24"/>
        </w:rPr>
        <w:t>s</w:t>
      </w:r>
      <w:r w:rsidRPr="008011FB">
        <w:rPr>
          <w:szCs w:val="24"/>
        </w:rPr>
        <w:t xml:space="preserve"> in cancer tissues and low MHLs in </w:t>
      </w:r>
      <w:r w:rsidR="004F354E">
        <w:rPr>
          <w:szCs w:val="24"/>
        </w:rPr>
        <w:t>healthy</w:t>
      </w:r>
      <w:r w:rsidRPr="008011FB">
        <w:rPr>
          <w:szCs w:val="24"/>
        </w:rPr>
        <w:t xml:space="preserve"> tissues (</w:t>
      </w:r>
      <w:r w:rsidRPr="008011FB">
        <w:rPr>
          <w:b/>
          <w:szCs w:val="24"/>
        </w:rPr>
        <w:t>Supplementary Table 9</w:t>
      </w:r>
      <w:r w:rsidRPr="008011FB">
        <w:rPr>
          <w:szCs w:val="24"/>
        </w:rPr>
        <w:t xml:space="preserve">). </w:t>
      </w:r>
      <w:r w:rsidR="004F354E">
        <w:rPr>
          <w:szCs w:val="24"/>
        </w:rPr>
        <w:t>P</w:t>
      </w:r>
      <w:r w:rsidRPr="008011FB">
        <w:rPr>
          <w:szCs w:val="24"/>
        </w:rPr>
        <w:t>lasma</w:t>
      </w:r>
      <w:r w:rsidR="004F354E">
        <w:rPr>
          <w:szCs w:val="24"/>
        </w:rPr>
        <w:t xml:space="preserve"> from patients with cancer</w:t>
      </w:r>
      <w:r w:rsidRPr="008011FB">
        <w:rPr>
          <w:szCs w:val="24"/>
        </w:rPr>
        <w:t xml:space="preserve"> showed </w:t>
      </w:r>
      <w:r w:rsidR="004F354E">
        <w:rPr>
          <w:szCs w:val="24"/>
        </w:rPr>
        <w:t xml:space="preserve">a </w:t>
      </w:r>
      <w:r w:rsidRPr="008011FB">
        <w:rPr>
          <w:szCs w:val="24"/>
        </w:rPr>
        <w:t>significantly higher MHL in these regions than</w:t>
      </w:r>
      <w:r w:rsidR="004F354E">
        <w:rPr>
          <w:szCs w:val="24"/>
        </w:rPr>
        <w:t xml:space="preserve"> plasma from healthy individuals</w:t>
      </w:r>
      <w:r w:rsidRPr="008011FB">
        <w:rPr>
          <w:szCs w:val="24"/>
        </w:rPr>
        <w:t xml:space="preserve"> (</w:t>
      </w:r>
      <w:r w:rsidRPr="008011FB">
        <w:rPr>
          <w:i/>
          <w:szCs w:val="24"/>
        </w:rPr>
        <w:t>P</w:t>
      </w:r>
      <w:r w:rsidRPr="008011FB">
        <w:rPr>
          <w:szCs w:val="24"/>
        </w:rPr>
        <w:t xml:space="preserve"> = 1.4 × 10</w:t>
      </w:r>
      <w:r w:rsidRPr="008011FB">
        <w:rPr>
          <w:rFonts w:ascii="Symbol" w:hAnsi="Symbol"/>
          <w:szCs w:val="24"/>
          <w:vertAlign w:val="superscript"/>
        </w:rPr>
        <w:t></w:t>
      </w:r>
      <w:r w:rsidRPr="008011FB">
        <w:rPr>
          <w:szCs w:val="24"/>
          <w:vertAlign w:val="superscript"/>
        </w:rPr>
        <w:t>12</w:t>
      </w:r>
      <w:r w:rsidRPr="008011FB">
        <w:rPr>
          <w:szCs w:val="24"/>
        </w:rPr>
        <w:t xml:space="preserve"> for CCP and </w:t>
      </w:r>
      <w:r w:rsidR="004F354E" w:rsidRPr="008011FB">
        <w:rPr>
          <w:i/>
          <w:szCs w:val="24"/>
        </w:rPr>
        <w:t>P</w:t>
      </w:r>
      <w:r w:rsidR="004F354E" w:rsidRPr="008011FB">
        <w:rPr>
          <w:szCs w:val="24"/>
        </w:rPr>
        <w:t xml:space="preserve"> = 6.2 × 10</w:t>
      </w:r>
      <w:r w:rsidR="004F354E" w:rsidRPr="008011FB">
        <w:rPr>
          <w:rFonts w:ascii="Symbol" w:hAnsi="Symbol"/>
          <w:szCs w:val="24"/>
          <w:vertAlign w:val="superscript"/>
        </w:rPr>
        <w:t></w:t>
      </w:r>
      <w:r w:rsidR="004F354E" w:rsidRPr="008011FB">
        <w:rPr>
          <w:szCs w:val="24"/>
          <w:vertAlign w:val="superscript"/>
        </w:rPr>
        <w:t>8</w:t>
      </w:r>
      <w:r w:rsidR="004F354E" w:rsidRPr="008011FB">
        <w:rPr>
          <w:szCs w:val="24"/>
        </w:rPr>
        <w:t xml:space="preserve"> </w:t>
      </w:r>
      <w:r w:rsidR="004F354E">
        <w:rPr>
          <w:szCs w:val="24"/>
        </w:rPr>
        <w:t xml:space="preserve">for </w:t>
      </w:r>
      <w:r w:rsidRPr="008011FB">
        <w:rPr>
          <w:szCs w:val="24"/>
        </w:rPr>
        <w:t>LCP). By computationally mixing the sequencing reads from cancer tissues and whole</w:t>
      </w:r>
      <w:r w:rsidR="004F354E">
        <w:rPr>
          <w:szCs w:val="24"/>
        </w:rPr>
        <w:t>-</w:t>
      </w:r>
      <w:r w:rsidRPr="008011FB">
        <w:rPr>
          <w:szCs w:val="24"/>
        </w:rPr>
        <w:t xml:space="preserve">blood samples, we created synthetic admixtures at various levels of tumor fraction. We found that </w:t>
      </w:r>
      <w:r w:rsidR="004F354E">
        <w:rPr>
          <w:szCs w:val="24"/>
        </w:rPr>
        <w:t xml:space="preserve">the </w:t>
      </w:r>
      <w:r w:rsidRPr="008011FB">
        <w:rPr>
          <w:szCs w:val="24"/>
        </w:rPr>
        <w:t xml:space="preserve">MHL </w:t>
      </w:r>
      <w:r w:rsidR="004F354E">
        <w:rPr>
          <w:szCs w:val="24"/>
        </w:rPr>
        <w:t>was</w:t>
      </w:r>
      <w:r w:rsidRPr="008011FB">
        <w:rPr>
          <w:szCs w:val="24"/>
        </w:rPr>
        <w:t xml:space="preserve"> 2-</w:t>
      </w:r>
      <w:r w:rsidR="004F354E">
        <w:rPr>
          <w:szCs w:val="24"/>
        </w:rPr>
        <w:t xml:space="preserve"> to </w:t>
      </w:r>
      <w:r w:rsidRPr="008011FB">
        <w:rPr>
          <w:szCs w:val="24"/>
        </w:rPr>
        <w:t>5</w:t>
      </w:r>
      <w:r w:rsidR="004F354E">
        <w:rPr>
          <w:szCs w:val="24"/>
        </w:rPr>
        <w:t>-</w:t>
      </w:r>
      <w:r w:rsidRPr="008011FB">
        <w:rPr>
          <w:szCs w:val="24"/>
        </w:rPr>
        <w:t>fold higher than the methylation level of individual CpG sites across the full range of tumor fractions (</w:t>
      </w:r>
      <w:r w:rsidRPr="008011FB">
        <w:rPr>
          <w:b/>
          <w:szCs w:val="24"/>
        </w:rPr>
        <w:t>Supplementary Table 9</w:t>
      </w:r>
      <w:r w:rsidRPr="008011FB">
        <w:rPr>
          <w:szCs w:val="24"/>
        </w:rPr>
        <w:t xml:space="preserve">). </w:t>
      </w:r>
      <w:r w:rsidR="004F354E">
        <w:rPr>
          <w:szCs w:val="24"/>
        </w:rPr>
        <w:t>Notab</w:t>
      </w:r>
      <w:r w:rsidRPr="008011FB">
        <w:rPr>
          <w:szCs w:val="24"/>
        </w:rPr>
        <w:t xml:space="preserve">ly, </w:t>
      </w:r>
      <w:r w:rsidR="004F354E">
        <w:rPr>
          <w:szCs w:val="24"/>
        </w:rPr>
        <w:t xml:space="preserve">the </w:t>
      </w:r>
      <w:r w:rsidRPr="008011FB">
        <w:rPr>
          <w:szCs w:val="24"/>
        </w:rPr>
        <w:t xml:space="preserve">MHL provides </w:t>
      </w:r>
      <w:r w:rsidR="004F354E">
        <w:rPr>
          <w:szCs w:val="24"/>
        </w:rPr>
        <w:t xml:space="preserve">an </w:t>
      </w:r>
      <w:r w:rsidRPr="008011FB">
        <w:rPr>
          <w:szCs w:val="24"/>
        </w:rPr>
        <w:t xml:space="preserve">additional gain of signal-to-noise ratio (mean divided by s.d.) </w:t>
      </w:r>
      <w:r w:rsidR="004F354E">
        <w:rPr>
          <w:szCs w:val="24"/>
        </w:rPr>
        <w:t>than the</w:t>
      </w:r>
      <w:r w:rsidRPr="008011FB">
        <w:rPr>
          <w:szCs w:val="24"/>
        </w:rPr>
        <w:t xml:space="preserve"> AMF </w:t>
      </w:r>
      <w:r w:rsidR="004F354E">
        <w:rPr>
          <w:szCs w:val="24"/>
        </w:rPr>
        <w:t xml:space="preserve">value </w:t>
      </w:r>
      <w:r w:rsidRPr="008011FB">
        <w:rPr>
          <w:szCs w:val="24"/>
        </w:rPr>
        <w:t>as the fraction of tumor DNA decrease</w:t>
      </w:r>
      <w:r w:rsidR="004F354E">
        <w:rPr>
          <w:szCs w:val="24"/>
        </w:rPr>
        <w:t>d to</w:t>
      </w:r>
      <w:r w:rsidRPr="008011FB">
        <w:rPr>
          <w:szCs w:val="24"/>
        </w:rPr>
        <w:t xml:space="preserve"> below 10%</w:t>
      </w:r>
      <w:r w:rsidR="004F354E" w:rsidRPr="008011FB">
        <w:rPr>
          <w:szCs w:val="24"/>
        </w:rPr>
        <w:t xml:space="preserve"> (</w:t>
      </w:r>
      <w:r w:rsidR="004F354E" w:rsidRPr="008011FB">
        <w:rPr>
          <w:rStyle w:val="citefig"/>
          <w:szCs w:val="24"/>
          <w:shd w:val="clear" w:color="auto" w:fill="auto"/>
        </w:rPr>
        <w:t>Fig. 4c</w:t>
      </w:r>
      <w:r w:rsidR="004F354E" w:rsidRPr="008011FB">
        <w:rPr>
          <w:szCs w:val="24"/>
        </w:rPr>
        <w:t>)</w:t>
      </w:r>
      <w:r w:rsidRPr="008011FB">
        <w:rPr>
          <w:szCs w:val="24"/>
        </w:rPr>
        <w:t>, which is typical for clinical samples. We then took the individual plasma data sets</w:t>
      </w:r>
      <w:r w:rsidR="004F354E">
        <w:rPr>
          <w:szCs w:val="24"/>
        </w:rPr>
        <w:t xml:space="preserve"> </w:t>
      </w:r>
      <w:r w:rsidR="004F354E" w:rsidRPr="00635C9E">
        <w:rPr>
          <w:b/>
          <w:szCs w:val="24"/>
          <w:u w:val="single"/>
        </w:rPr>
        <w:t>[</w:t>
      </w:r>
      <w:r w:rsidR="002446AB" w:rsidRPr="002446AB">
        <w:rPr>
          <w:b/>
          <w:szCs w:val="24"/>
          <w:highlight w:val="yellow"/>
          <w:u w:val="single"/>
        </w:rPr>
        <w:t>AU:</w:t>
      </w:r>
      <w:r w:rsidR="004F354E">
        <w:rPr>
          <w:b/>
          <w:szCs w:val="24"/>
          <w:u w:val="single"/>
        </w:rPr>
        <w:t xml:space="preserve"> </w:t>
      </w:r>
      <w:commentRangeStart w:id="109"/>
      <w:r w:rsidR="004F354E">
        <w:rPr>
          <w:b/>
          <w:szCs w:val="24"/>
          <w:u w:val="single"/>
        </w:rPr>
        <w:t>Do you mean “data sets obtained from the individual plasma samples”? Please clarify.</w:t>
      </w:r>
      <w:r w:rsidR="004F354E" w:rsidRPr="00635C9E">
        <w:rPr>
          <w:b/>
          <w:szCs w:val="24"/>
          <w:u w:val="single"/>
        </w:rPr>
        <w:t>]</w:t>
      </w:r>
      <w:commentRangeEnd w:id="109"/>
      <w:r w:rsidR="0069321F">
        <w:rPr>
          <w:rStyle w:val="CommentReference"/>
        </w:rPr>
        <w:commentReference w:id="109"/>
      </w:r>
      <w:r w:rsidRPr="008011FB">
        <w:rPr>
          <w:szCs w:val="24"/>
        </w:rPr>
        <w:t xml:space="preserve">, and predicted the tumor fraction </w:t>
      </w:r>
      <w:r w:rsidR="004F354E">
        <w:rPr>
          <w:szCs w:val="24"/>
        </w:rPr>
        <w:t>on the basis of</w:t>
      </w:r>
      <w:r w:rsidRPr="008011FB">
        <w:rPr>
          <w:szCs w:val="24"/>
        </w:rPr>
        <w:t xml:space="preserve"> the MHL distribution established by computational mixing (</w:t>
      </w:r>
      <w:r w:rsidRPr="008011FB">
        <w:rPr>
          <w:rStyle w:val="citefig"/>
          <w:szCs w:val="24"/>
          <w:shd w:val="clear" w:color="auto" w:fill="auto"/>
        </w:rPr>
        <w:t>Fig. 4a</w:t>
      </w:r>
      <w:r w:rsidRPr="00635C9E">
        <w:t>,</w:t>
      </w:r>
      <w:r w:rsidRPr="008011FB">
        <w:rPr>
          <w:rStyle w:val="citefig"/>
          <w:szCs w:val="24"/>
          <w:shd w:val="clear" w:color="auto" w:fill="auto"/>
        </w:rPr>
        <w:t>b</w:t>
      </w:r>
      <w:r w:rsidRPr="008011FB">
        <w:rPr>
          <w:szCs w:val="24"/>
        </w:rPr>
        <w:t>). Except for a small number (</w:t>
      </w:r>
      <w:r w:rsidR="004F354E">
        <w:rPr>
          <w:i/>
          <w:szCs w:val="24"/>
        </w:rPr>
        <w:t>n</w:t>
      </w:r>
      <w:r w:rsidRPr="008011FB">
        <w:rPr>
          <w:szCs w:val="24"/>
        </w:rPr>
        <w:t xml:space="preserve"> &lt; 5) of outliers, we observed significantly higher average MHL</w:t>
      </w:r>
      <w:r w:rsidR="004F354E">
        <w:rPr>
          <w:szCs w:val="24"/>
        </w:rPr>
        <w:t xml:space="preserve"> values</w:t>
      </w:r>
      <w:r w:rsidRPr="008011FB">
        <w:rPr>
          <w:szCs w:val="24"/>
        </w:rPr>
        <w:t xml:space="preserve"> in </w:t>
      </w:r>
      <w:r w:rsidR="004F354E">
        <w:rPr>
          <w:szCs w:val="24"/>
        </w:rPr>
        <w:t xml:space="preserve">plasma from patients with </w:t>
      </w:r>
      <w:r w:rsidRPr="008011FB">
        <w:rPr>
          <w:szCs w:val="24"/>
        </w:rPr>
        <w:t>cancer than in plasma</w:t>
      </w:r>
      <w:r w:rsidR="004F354E">
        <w:rPr>
          <w:szCs w:val="24"/>
        </w:rPr>
        <w:t xml:space="preserve"> from healthy individuals </w:t>
      </w:r>
      <w:r w:rsidR="004F354E" w:rsidRPr="00635C9E">
        <w:rPr>
          <w:b/>
          <w:szCs w:val="24"/>
          <w:u w:val="single"/>
        </w:rPr>
        <w:t>[</w:t>
      </w:r>
      <w:r w:rsidR="002446AB" w:rsidRPr="002446AB">
        <w:rPr>
          <w:b/>
          <w:szCs w:val="24"/>
          <w:highlight w:val="yellow"/>
          <w:u w:val="single"/>
        </w:rPr>
        <w:t>AU:</w:t>
      </w:r>
      <w:r w:rsidR="00FF12EF">
        <w:rPr>
          <w:b/>
          <w:szCs w:val="24"/>
          <w:u w:val="single"/>
        </w:rPr>
        <w:t xml:space="preserve"> Ok as edited for clarity?</w:t>
      </w:r>
      <w:r w:rsidR="004F354E" w:rsidRPr="00635C9E">
        <w:rPr>
          <w:b/>
          <w:szCs w:val="24"/>
          <w:u w:val="single"/>
        </w:rPr>
        <w:t>]</w:t>
      </w:r>
      <w:r w:rsidRPr="008011FB">
        <w:rPr>
          <w:szCs w:val="24"/>
        </w:rPr>
        <w:t xml:space="preserve"> (</w:t>
      </w:r>
      <w:r w:rsidRPr="008011FB">
        <w:rPr>
          <w:rStyle w:val="citefig"/>
          <w:szCs w:val="24"/>
          <w:shd w:val="clear" w:color="auto" w:fill="auto"/>
        </w:rPr>
        <w:t>Fig. 4d</w:t>
      </w:r>
      <w:r w:rsidRPr="008011FB">
        <w:rPr>
          <w:szCs w:val="24"/>
        </w:rPr>
        <w:t xml:space="preserve">). Note that all </w:t>
      </w:r>
      <w:r w:rsidR="00FF12EF">
        <w:rPr>
          <w:szCs w:val="24"/>
        </w:rPr>
        <w:t>g</w:t>
      </w:r>
      <w:r w:rsidRPr="008011FB">
        <w:rPr>
          <w:szCs w:val="24"/>
        </w:rPr>
        <w:t xml:space="preserve">roup II MHBs were selected without using any information from the plasma samples, and hence </w:t>
      </w:r>
      <w:del w:id="110" w:author="Kun Zhang" w:date="2017-02-14T12:02:00Z">
        <w:r w:rsidRPr="008011FB" w:rsidDel="0069321F">
          <w:rPr>
            <w:szCs w:val="24"/>
          </w:rPr>
          <w:delText>they</w:delText>
        </w:r>
        <w:r w:rsidR="00FF12EF" w:rsidDel="0069321F">
          <w:rPr>
            <w:szCs w:val="24"/>
          </w:rPr>
          <w:delText xml:space="preserve"> </w:delText>
        </w:r>
      </w:del>
      <w:ins w:id="111" w:author="Kun Zhang" w:date="2017-02-14T12:02:00Z">
        <w:r w:rsidR="0069321F">
          <w:rPr>
            <w:szCs w:val="24"/>
          </w:rPr>
          <w:t xml:space="preserve">these markers </w:t>
        </w:r>
      </w:ins>
      <w:r w:rsidR="00FF12EF" w:rsidRPr="00635C9E">
        <w:rPr>
          <w:b/>
          <w:szCs w:val="24"/>
          <w:u w:val="single"/>
        </w:rPr>
        <w:t>[</w:t>
      </w:r>
      <w:r w:rsidR="002446AB" w:rsidRPr="002446AB">
        <w:rPr>
          <w:b/>
          <w:szCs w:val="24"/>
          <w:highlight w:val="yellow"/>
          <w:u w:val="single"/>
        </w:rPr>
        <w:t>AU:</w:t>
      </w:r>
      <w:r w:rsidR="00FF12EF">
        <w:rPr>
          <w:b/>
          <w:szCs w:val="24"/>
          <w:u w:val="single"/>
        </w:rPr>
        <w:t xml:space="preserve"> Please clarify what “they” refers to.</w:t>
      </w:r>
      <w:r w:rsidR="00FF12EF" w:rsidRPr="00635C9E">
        <w:rPr>
          <w:b/>
          <w:szCs w:val="24"/>
          <w:u w:val="single"/>
        </w:rPr>
        <w:t>]</w:t>
      </w:r>
      <w:r w:rsidRPr="008011FB">
        <w:rPr>
          <w:szCs w:val="24"/>
        </w:rPr>
        <w:t xml:space="preserve"> should be generally applicable to other plasma samples. </w:t>
      </w:r>
      <w:r w:rsidR="00FF12EF">
        <w:rPr>
          <w:szCs w:val="24"/>
        </w:rPr>
        <w:t>Notab</w:t>
      </w:r>
      <w:r w:rsidRPr="008011FB">
        <w:rPr>
          <w:szCs w:val="24"/>
        </w:rPr>
        <w:t>ly, we also found that the estimated tumor DNA fractions positively correlated with normalized cfDNA yield</w:t>
      </w:r>
      <w:r w:rsidR="00FF12EF">
        <w:rPr>
          <w:szCs w:val="24"/>
        </w:rPr>
        <w:t>s</w:t>
      </w:r>
      <w:r w:rsidRPr="008011FB">
        <w:rPr>
          <w:szCs w:val="24"/>
        </w:rPr>
        <w:t xml:space="preserve"> from the </w:t>
      </w:r>
      <w:r w:rsidR="00FF12EF">
        <w:rPr>
          <w:szCs w:val="24"/>
        </w:rPr>
        <w:t xml:space="preserve">patients with </w:t>
      </w:r>
      <w:r w:rsidRPr="008011FB">
        <w:rPr>
          <w:szCs w:val="24"/>
        </w:rPr>
        <w:t>cancer (</w:t>
      </w:r>
      <w:r w:rsidRPr="008011FB">
        <w:rPr>
          <w:i/>
          <w:szCs w:val="24"/>
        </w:rPr>
        <w:t>P</w:t>
      </w:r>
      <w:r w:rsidRPr="008011FB">
        <w:rPr>
          <w:szCs w:val="24"/>
        </w:rPr>
        <w:t xml:space="preserve"> = 0.000023</w:t>
      </w:r>
      <w:r w:rsidR="00E72205">
        <w:rPr>
          <w:szCs w:val="24"/>
        </w:rPr>
        <w:t>;</w:t>
      </w:r>
      <w:r w:rsidRPr="008011FB">
        <w:rPr>
          <w:szCs w:val="24"/>
        </w:rPr>
        <w:t xml:space="preserve"> </w:t>
      </w:r>
      <w:r w:rsidRPr="008011FB">
        <w:rPr>
          <w:b/>
          <w:szCs w:val="24"/>
        </w:rPr>
        <w:t>Supplementary Fig. 9</w:t>
      </w:r>
      <w:r w:rsidR="00E72205">
        <w:rPr>
          <w:b/>
          <w:szCs w:val="24"/>
        </w:rPr>
        <w:t xml:space="preserve"> </w:t>
      </w:r>
      <w:r w:rsidR="00E72205" w:rsidRPr="00635C9E">
        <w:t>and</w:t>
      </w:r>
      <w:r w:rsidRPr="008011FB">
        <w:rPr>
          <w:b/>
          <w:szCs w:val="24"/>
        </w:rPr>
        <w:t xml:space="preserve"> Supplementary Table 10</w:t>
      </w:r>
      <w:r w:rsidRPr="008011FB">
        <w:rPr>
          <w:szCs w:val="24"/>
        </w:rPr>
        <w:t>).</w:t>
      </w:r>
    </w:p>
    <w:p w14:paraId="634721E2" w14:textId="1E55BC96" w:rsidR="00932AC5" w:rsidRPr="008011FB" w:rsidRDefault="00932AC5">
      <w:pPr>
        <w:pStyle w:val="BodyIndent"/>
        <w:autoSpaceDE w:val="0"/>
        <w:autoSpaceDN w:val="0"/>
        <w:adjustRightInd w:val="0"/>
        <w:rPr>
          <w:szCs w:val="24"/>
        </w:rPr>
      </w:pPr>
      <w:r w:rsidRPr="008011FB">
        <w:rPr>
          <w:szCs w:val="24"/>
        </w:rPr>
        <w:t>Recent studies</w:t>
      </w:r>
      <w:r w:rsidRPr="008011FB">
        <w:rPr>
          <w:rStyle w:val="citebib"/>
          <w:szCs w:val="24"/>
          <w:shd w:val="clear" w:color="auto" w:fill="auto"/>
          <w:vertAlign w:val="superscript"/>
        </w:rPr>
        <w:t>9,10,30</w:t>
      </w:r>
      <w:r w:rsidRPr="008011FB">
        <w:rPr>
          <w:szCs w:val="24"/>
        </w:rPr>
        <w:t xml:space="preserve"> have demonstrated that epigenetic information imbedded in cfDNA has the potential for predicting </w:t>
      </w:r>
      <w:r w:rsidR="00D10D20">
        <w:rPr>
          <w:szCs w:val="24"/>
        </w:rPr>
        <w:t xml:space="preserve">a </w:t>
      </w:r>
      <w:r w:rsidRPr="008011FB">
        <w:rPr>
          <w:szCs w:val="24"/>
        </w:rPr>
        <w:t>tumor’s tissue</w:t>
      </w:r>
      <w:r w:rsidR="00D10D20">
        <w:rPr>
          <w:szCs w:val="24"/>
        </w:rPr>
        <w:t xml:space="preserve"> </w:t>
      </w:r>
      <w:r w:rsidRPr="008011FB">
        <w:rPr>
          <w:szCs w:val="24"/>
        </w:rPr>
        <w:t>of</w:t>
      </w:r>
      <w:r w:rsidR="00D10D20">
        <w:rPr>
          <w:szCs w:val="24"/>
        </w:rPr>
        <w:t xml:space="preserve"> </w:t>
      </w:r>
      <w:r w:rsidRPr="008011FB">
        <w:rPr>
          <w:szCs w:val="24"/>
        </w:rPr>
        <w:t>origin. Consistently, we found that tissue-of-origin</w:t>
      </w:r>
      <w:r w:rsidR="00D10D20">
        <w:rPr>
          <w:szCs w:val="24"/>
        </w:rPr>
        <w:t>-</w:t>
      </w:r>
      <w:r w:rsidRPr="008011FB">
        <w:rPr>
          <w:szCs w:val="24"/>
        </w:rPr>
        <w:t xml:space="preserve">derived methylation haplotypes were the most abundant fraction in plasma </w:t>
      </w:r>
      <w:r w:rsidR="00D10D20">
        <w:rPr>
          <w:szCs w:val="24"/>
        </w:rPr>
        <w:t xml:space="preserve">from patients with cancer </w:t>
      </w:r>
      <w:r w:rsidRPr="008011FB">
        <w:rPr>
          <w:szCs w:val="24"/>
        </w:rPr>
        <w:t>(</w:t>
      </w:r>
      <w:r w:rsidRPr="008011FB">
        <w:rPr>
          <w:b/>
          <w:szCs w:val="24"/>
        </w:rPr>
        <w:t>Supplementary Table</w:t>
      </w:r>
      <w:r w:rsidR="00E72205">
        <w:rPr>
          <w:b/>
          <w:szCs w:val="24"/>
        </w:rPr>
        <w:t>s</w:t>
      </w:r>
      <w:r w:rsidRPr="008011FB">
        <w:rPr>
          <w:b/>
          <w:szCs w:val="24"/>
        </w:rPr>
        <w:t xml:space="preserve"> 6</w:t>
      </w:r>
      <w:r w:rsidR="00E72205" w:rsidRPr="00635C9E">
        <w:t xml:space="preserve"> and</w:t>
      </w:r>
      <w:r w:rsidRPr="008011FB">
        <w:rPr>
          <w:b/>
          <w:szCs w:val="24"/>
        </w:rPr>
        <w:t xml:space="preserve"> 7</w:t>
      </w:r>
      <w:r w:rsidRPr="008011FB">
        <w:rPr>
          <w:szCs w:val="24"/>
        </w:rPr>
        <w:t xml:space="preserve">). To predict </w:t>
      </w:r>
      <w:r w:rsidR="00D10D20">
        <w:rPr>
          <w:szCs w:val="24"/>
        </w:rPr>
        <w:t xml:space="preserve">the </w:t>
      </w:r>
      <w:r w:rsidRPr="008011FB">
        <w:rPr>
          <w:szCs w:val="24"/>
        </w:rPr>
        <w:t>tissue</w:t>
      </w:r>
      <w:r w:rsidR="00D10D20">
        <w:rPr>
          <w:szCs w:val="24"/>
        </w:rPr>
        <w:t xml:space="preserve"> </w:t>
      </w:r>
      <w:r w:rsidRPr="008011FB">
        <w:rPr>
          <w:szCs w:val="24"/>
        </w:rPr>
        <w:t>of</w:t>
      </w:r>
      <w:r w:rsidR="00D10D20">
        <w:rPr>
          <w:szCs w:val="24"/>
        </w:rPr>
        <w:t xml:space="preserve"> </w:t>
      </w:r>
      <w:r w:rsidRPr="008011FB">
        <w:rPr>
          <w:szCs w:val="24"/>
        </w:rPr>
        <w:t xml:space="preserve">origin with quantifiable sensitivity and specificity </w:t>
      </w:r>
      <w:del w:id="112" w:author="Kun Zhang" w:date="2017-02-14T12:02:00Z">
        <w:r w:rsidRPr="008011FB" w:rsidDel="0069321F">
          <w:rPr>
            <w:szCs w:val="24"/>
          </w:rPr>
          <w:delText>with</w:delText>
        </w:r>
        <w:r w:rsidR="00D10D20" w:rsidDel="0069321F">
          <w:rPr>
            <w:szCs w:val="24"/>
          </w:rPr>
          <w:delText xml:space="preserve"> </w:delText>
        </w:r>
      </w:del>
      <w:ins w:id="113" w:author="Kun Zhang" w:date="2017-02-14T12:02:00Z">
        <w:r w:rsidR="0069321F">
          <w:rPr>
            <w:szCs w:val="24"/>
          </w:rPr>
          <w:t xml:space="preserve">using </w:t>
        </w:r>
      </w:ins>
      <w:r w:rsidR="00D10D20" w:rsidRPr="00635C9E">
        <w:rPr>
          <w:b/>
          <w:szCs w:val="24"/>
          <w:u w:val="single"/>
        </w:rPr>
        <w:t>[</w:t>
      </w:r>
      <w:r w:rsidR="002446AB" w:rsidRPr="002446AB">
        <w:rPr>
          <w:b/>
          <w:szCs w:val="24"/>
          <w:highlight w:val="yellow"/>
          <w:u w:val="single"/>
        </w:rPr>
        <w:t>AU:</w:t>
      </w:r>
      <w:r w:rsidR="00D10D20">
        <w:rPr>
          <w:b/>
          <w:szCs w:val="24"/>
          <w:u w:val="single"/>
        </w:rPr>
        <w:t xml:space="preserve"> By “with”, do you </w:t>
      </w:r>
      <w:commentRangeStart w:id="114"/>
      <w:r w:rsidR="00D10D20">
        <w:rPr>
          <w:b/>
          <w:szCs w:val="24"/>
          <w:u w:val="single"/>
        </w:rPr>
        <w:t xml:space="preserve">mean “using”? Please </w:t>
      </w:r>
      <w:commentRangeEnd w:id="114"/>
      <w:r w:rsidR="00B63AAD">
        <w:rPr>
          <w:rStyle w:val="CommentReference"/>
        </w:rPr>
        <w:commentReference w:id="114"/>
      </w:r>
      <w:r w:rsidR="00D10D20">
        <w:rPr>
          <w:b/>
          <w:szCs w:val="24"/>
          <w:u w:val="single"/>
        </w:rPr>
        <w:t>clarify.</w:t>
      </w:r>
      <w:r w:rsidR="00D10D20" w:rsidRPr="00635C9E">
        <w:rPr>
          <w:b/>
          <w:szCs w:val="24"/>
          <w:u w:val="single"/>
        </w:rPr>
        <w:t>]</w:t>
      </w:r>
      <w:r w:rsidRPr="008011FB">
        <w:rPr>
          <w:szCs w:val="24"/>
        </w:rPr>
        <w:t xml:space="preserve"> MHBs, we compiled 43 WGBS and RRBS data sets for </w:t>
      </w:r>
      <w:r w:rsidR="00D10D20">
        <w:rPr>
          <w:szCs w:val="24"/>
        </w:rPr>
        <w:t>ten</w:t>
      </w:r>
      <w:r w:rsidRPr="008011FB">
        <w:rPr>
          <w:szCs w:val="24"/>
        </w:rPr>
        <w:t xml:space="preserve"> </w:t>
      </w:r>
      <w:r w:rsidR="00D10D20">
        <w:rPr>
          <w:szCs w:val="24"/>
        </w:rPr>
        <w:t xml:space="preserve">healthy </w:t>
      </w:r>
      <w:r w:rsidRPr="008011FB">
        <w:rPr>
          <w:szCs w:val="24"/>
        </w:rPr>
        <w:t>human tissues that have high cancer inciden</w:t>
      </w:r>
      <w:r w:rsidR="00D10D20">
        <w:rPr>
          <w:szCs w:val="24"/>
        </w:rPr>
        <w:t>ce</w:t>
      </w:r>
      <w:r w:rsidRPr="008011FB">
        <w:rPr>
          <w:szCs w:val="24"/>
        </w:rPr>
        <w:t xml:space="preserve"> rate</w:t>
      </w:r>
      <w:r w:rsidR="00D10D20">
        <w:rPr>
          <w:szCs w:val="24"/>
        </w:rPr>
        <w:t>s</w:t>
      </w:r>
      <w:r w:rsidRPr="008011FB">
        <w:rPr>
          <w:szCs w:val="24"/>
        </w:rPr>
        <w:t xml:space="preserve"> and identified a set of 2,880 tissue-specific MHBs (</w:t>
      </w:r>
      <w:r w:rsidRPr="008011FB">
        <w:rPr>
          <w:b/>
          <w:szCs w:val="24"/>
        </w:rPr>
        <w:t>Supplementary Table 11</w:t>
      </w:r>
      <w:r w:rsidRPr="008011FB">
        <w:rPr>
          <w:szCs w:val="24"/>
        </w:rPr>
        <w:t>). We then used these tissue-specific MHBs or subsets</w:t>
      </w:r>
      <w:r w:rsidR="00D10D20">
        <w:rPr>
          <w:szCs w:val="24"/>
        </w:rPr>
        <w:t xml:space="preserve"> of these</w:t>
      </w:r>
      <w:r w:rsidRPr="008011FB">
        <w:rPr>
          <w:szCs w:val="24"/>
        </w:rPr>
        <w:t xml:space="preserve"> to predict the tissue</w:t>
      </w:r>
      <w:r w:rsidR="00D10D20">
        <w:rPr>
          <w:szCs w:val="24"/>
        </w:rPr>
        <w:t xml:space="preserve"> </w:t>
      </w:r>
      <w:r w:rsidRPr="008011FB">
        <w:rPr>
          <w:szCs w:val="24"/>
        </w:rPr>
        <w:t>of</w:t>
      </w:r>
      <w:r w:rsidR="00D10D20">
        <w:rPr>
          <w:szCs w:val="24"/>
        </w:rPr>
        <w:t xml:space="preserve"> </w:t>
      </w:r>
      <w:r w:rsidRPr="008011FB">
        <w:rPr>
          <w:szCs w:val="24"/>
        </w:rPr>
        <w:t>origin for the plasma samples</w:t>
      </w:r>
      <w:r w:rsidR="00D10D20">
        <w:rPr>
          <w:szCs w:val="24"/>
        </w:rPr>
        <w:t xml:space="preserve"> from the patients with cancer</w:t>
      </w:r>
      <w:r w:rsidRPr="008011FB">
        <w:rPr>
          <w:szCs w:val="24"/>
        </w:rPr>
        <w:t>. Although we found many tissue-of-origin</w:t>
      </w:r>
      <w:r w:rsidR="00D83AC7">
        <w:rPr>
          <w:szCs w:val="24"/>
        </w:rPr>
        <w:t>-</w:t>
      </w:r>
      <w:r w:rsidRPr="008011FB">
        <w:rPr>
          <w:szCs w:val="24"/>
        </w:rPr>
        <w:t>specific MHBs that have low MHL</w:t>
      </w:r>
      <w:r w:rsidR="004352F2">
        <w:rPr>
          <w:szCs w:val="24"/>
        </w:rPr>
        <w:t>s</w:t>
      </w:r>
      <w:r w:rsidRPr="008011FB">
        <w:rPr>
          <w:szCs w:val="24"/>
        </w:rPr>
        <w:t xml:space="preserve"> in </w:t>
      </w:r>
      <w:r w:rsidR="004352F2">
        <w:rPr>
          <w:szCs w:val="24"/>
        </w:rPr>
        <w:t xml:space="preserve">the </w:t>
      </w:r>
      <w:r w:rsidRPr="008011FB">
        <w:rPr>
          <w:szCs w:val="24"/>
        </w:rPr>
        <w:t>plasma</w:t>
      </w:r>
      <w:r w:rsidR="004352F2">
        <w:rPr>
          <w:szCs w:val="24"/>
        </w:rPr>
        <w:t xml:space="preserve"> from healthy individuals</w:t>
      </w:r>
      <w:r w:rsidRPr="008011FB">
        <w:rPr>
          <w:szCs w:val="24"/>
        </w:rPr>
        <w:t xml:space="preserve"> (</w:t>
      </w:r>
      <w:r w:rsidRPr="008011FB">
        <w:rPr>
          <w:rStyle w:val="citefig"/>
          <w:szCs w:val="24"/>
          <w:shd w:val="clear" w:color="auto" w:fill="auto"/>
        </w:rPr>
        <w:t>Fig. 5a</w:t>
      </w:r>
      <w:r w:rsidRPr="008011FB">
        <w:rPr>
          <w:szCs w:val="24"/>
        </w:rPr>
        <w:t>), the multiclass prediction based on random forest</w:t>
      </w:r>
      <w:ins w:id="115" w:author="Kun Zhang" w:date="2017-02-14T12:02:00Z">
        <w:r w:rsidR="0069321F">
          <w:rPr>
            <w:szCs w:val="24"/>
          </w:rPr>
          <w:t>s</w:t>
        </w:r>
      </w:ins>
      <w:r w:rsidR="004352F2">
        <w:rPr>
          <w:szCs w:val="24"/>
        </w:rPr>
        <w:t xml:space="preserve"> analysis </w:t>
      </w:r>
      <w:r w:rsidR="004352F2" w:rsidRPr="00635C9E">
        <w:rPr>
          <w:b/>
          <w:szCs w:val="24"/>
          <w:u w:val="single"/>
        </w:rPr>
        <w:t>[</w:t>
      </w:r>
      <w:r w:rsidR="002446AB" w:rsidRPr="002446AB">
        <w:rPr>
          <w:b/>
          <w:szCs w:val="24"/>
          <w:highlight w:val="yellow"/>
          <w:u w:val="single"/>
        </w:rPr>
        <w:t>AU:</w:t>
      </w:r>
      <w:r w:rsidR="004352F2">
        <w:rPr>
          <w:b/>
          <w:szCs w:val="24"/>
          <w:u w:val="single"/>
        </w:rPr>
        <w:t xml:space="preserve"> “</w:t>
      </w:r>
      <w:commentRangeStart w:id="116"/>
      <w:r w:rsidR="004352F2">
        <w:rPr>
          <w:b/>
          <w:szCs w:val="24"/>
          <w:u w:val="single"/>
        </w:rPr>
        <w:t>analysis</w:t>
      </w:r>
      <w:commentRangeEnd w:id="116"/>
      <w:r w:rsidR="00D12EC7">
        <w:rPr>
          <w:rStyle w:val="CommentReference"/>
        </w:rPr>
        <w:commentReference w:id="116"/>
      </w:r>
      <w:r w:rsidR="004352F2">
        <w:rPr>
          <w:b/>
          <w:szCs w:val="24"/>
          <w:u w:val="single"/>
        </w:rPr>
        <w:t>” (added) for clarity ok?</w:t>
      </w:r>
      <w:r w:rsidR="004352F2" w:rsidRPr="00635C9E">
        <w:rPr>
          <w:b/>
          <w:szCs w:val="24"/>
          <w:u w:val="single"/>
        </w:rPr>
        <w:t>]</w:t>
      </w:r>
      <w:r w:rsidRPr="008011FB">
        <w:rPr>
          <w:szCs w:val="24"/>
        </w:rPr>
        <w:t xml:space="preserve"> yielded limited power. This is likely due to the large number of tissue classes (</w:t>
      </w:r>
      <w:r w:rsidR="00E72205">
        <w:rPr>
          <w:i/>
          <w:szCs w:val="24"/>
        </w:rPr>
        <w:t>n</w:t>
      </w:r>
      <w:r w:rsidRPr="008011FB">
        <w:rPr>
          <w:szCs w:val="24"/>
        </w:rPr>
        <w:t xml:space="preserve"> = 10). We then adopted an alternative approach by counting the number of methylated (or high</w:t>
      </w:r>
      <w:r w:rsidR="006973B0">
        <w:rPr>
          <w:szCs w:val="24"/>
        </w:rPr>
        <w:t xml:space="preserve"> </w:t>
      </w:r>
      <w:r w:rsidRPr="008011FB">
        <w:rPr>
          <w:szCs w:val="24"/>
        </w:rPr>
        <w:t xml:space="preserve">MHL) tissue-specific MHBs in the plasma samples and comparing </w:t>
      </w:r>
      <w:del w:id="117" w:author="Kun Zhang" w:date="2017-02-14T14:06:00Z">
        <w:r w:rsidR="006973B0" w:rsidDel="007E0576">
          <w:rPr>
            <w:szCs w:val="24"/>
          </w:rPr>
          <w:delText xml:space="preserve">them </w:delText>
        </w:r>
      </w:del>
      <w:ins w:id="118" w:author="Kun Zhang" w:date="2017-02-14T14:06:00Z">
        <w:r w:rsidR="007E0576">
          <w:rPr>
            <w:szCs w:val="24"/>
          </w:rPr>
          <w:t xml:space="preserve">the numbers </w:t>
        </w:r>
      </w:ins>
      <w:r w:rsidR="006973B0" w:rsidRPr="00635C9E">
        <w:rPr>
          <w:b/>
          <w:szCs w:val="24"/>
          <w:u w:val="single"/>
        </w:rPr>
        <w:t>[</w:t>
      </w:r>
      <w:r w:rsidR="002446AB" w:rsidRPr="002446AB">
        <w:rPr>
          <w:b/>
          <w:szCs w:val="24"/>
          <w:highlight w:val="yellow"/>
          <w:u w:val="single"/>
        </w:rPr>
        <w:t>AU:</w:t>
      </w:r>
      <w:r w:rsidR="006973B0">
        <w:rPr>
          <w:b/>
          <w:szCs w:val="24"/>
          <w:u w:val="single"/>
        </w:rPr>
        <w:t xml:space="preserve"> to what of all the other tissues? MHBs? Please clarify.</w:t>
      </w:r>
      <w:r w:rsidR="006973B0" w:rsidRPr="00635C9E">
        <w:rPr>
          <w:b/>
          <w:szCs w:val="24"/>
          <w:u w:val="single"/>
        </w:rPr>
        <w:t>]</w:t>
      </w:r>
      <w:r w:rsidR="006973B0">
        <w:rPr>
          <w:szCs w:val="24"/>
        </w:rPr>
        <w:t xml:space="preserve"> </w:t>
      </w:r>
      <w:del w:id="119" w:author="Kun Zhang" w:date="2017-02-14T14:06:00Z">
        <w:r w:rsidRPr="008011FB" w:rsidDel="007E0576">
          <w:rPr>
            <w:szCs w:val="24"/>
          </w:rPr>
          <w:delText>with all other</w:delText>
        </w:r>
      </w:del>
      <w:ins w:id="120" w:author="Kun Zhang" w:date="2017-02-14T14:06:00Z">
        <w:r w:rsidR="007E0576">
          <w:rPr>
            <w:szCs w:val="24"/>
          </w:rPr>
          <w:t>among all ten</w:t>
        </w:r>
      </w:ins>
      <w:r w:rsidRPr="008011FB">
        <w:rPr>
          <w:szCs w:val="24"/>
        </w:rPr>
        <w:t xml:space="preserve"> tissues</w:t>
      </w:r>
      <w:r w:rsidR="006973B0">
        <w:rPr>
          <w:szCs w:val="24"/>
        </w:rPr>
        <w:t xml:space="preserve"> </w:t>
      </w:r>
      <w:r w:rsidRPr="008011FB">
        <w:rPr>
          <w:szCs w:val="24"/>
        </w:rPr>
        <w:t>to infer the most probable tissue</w:t>
      </w:r>
      <w:r w:rsidR="006973B0">
        <w:rPr>
          <w:szCs w:val="24"/>
        </w:rPr>
        <w:t xml:space="preserve"> </w:t>
      </w:r>
      <w:r w:rsidRPr="008011FB">
        <w:rPr>
          <w:szCs w:val="24"/>
        </w:rPr>
        <w:t>of</w:t>
      </w:r>
      <w:r w:rsidR="006973B0">
        <w:rPr>
          <w:szCs w:val="24"/>
        </w:rPr>
        <w:t xml:space="preserve"> </w:t>
      </w:r>
      <w:r w:rsidRPr="008011FB">
        <w:rPr>
          <w:szCs w:val="24"/>
        </w:rPr>
        <w:t xml:space="preserve">origin. At the cutoff of </w:t>
      </w:r>
      <w:r w:rsidR="00CB78F3">
        <w:rPr>
          <w:szCs w:val="24"/>
        </w:rPr>
        <w:t xml:space="preserve">a </w:t>
      </w:r>
      <w:r w:rsidRPr="008011FB">
        <w:rPr>
          <w:szCs w:val="24"/>
        </w:rPr>
        <w:t>minim</w:t>
      </w:r>
      <w:r w:rsidR="00CB78F3">
        <w:rPr>
          <w:szCs w:val="24"/>
        </w:rPr>
        <w:t xml:space="preserve">um of </w:t>
      </w:r>
      <w:r w:rsidR="00CB78F3" w:rsidRPr="00635C9E">
        <w:rPr>
          <w:b/>
          <w:szCs w:val="24"/>
          <w:u w:val="single"/>
        </w:rPr>
        <w:t>[</w:t>
      </w:r>
      <w:r w:rsidR="002446AB" w:rsidRPr="002446AB">
        <w:rPr>
          <w:b/>
          <w:szCs w:val="24"/>
          <w:highlight w:val="yellow"/>
          <w:u w:val="single"/>
        </w:rPr>
        <w:t>AU:</w:t>
      </w:r>
      <w:r w:rsidR="00CB78F3">
        <w:rPr>
          <w:b/>
          <w:szCs w:val="24"/>
          <w:u w:val="single"/>
        </w:rPr>
        <w:t xml:space="preserve"> Correct as edited?</w:t>
      </w:r>
      <w:r w:rsidR="00CB78F3" w:rsidRPr="00635C9E">
        <w:rPr>
          <w:b/>
          <w:szCs w:val="24"/>
          <w:u w:val="single"/>
        </w:rPr>
        <w:t>]</w:t>
      </w:r>
      <w:r w:rsidRPr="008011FB">
        <w:rPr>
          <w:szCs w:val="24"/>
        </w:rPr>
        <w:t xml:space="preserve"> </w:t>
      </w:r>
      <w:r w:rsidR="00B27BE1">
        <w:rPr>
          <w:szCs w:val="24"/>
        </w:rPr>
        <w:t>ten</w:t>
      </w:r>
      <w:r w:rsidRPr="008011FB">
        <w:rPr>
          <w:szCs w:val="24"/>
        </w:rPr>
        <w:t xml:space="preserve"> </w:t>
      </w:r>
      <w:del w:id="121" w:author="Dinh Diep" w:date="2017-02-14T17:26:00Z">
        <w:r w:rsidRPr="008011FB" w:rsidDel="00D12EC7">
          <w:rPr>
            <w:szCs w:val="24"/>
          </w:rPr>
          <w:delText>tissue-specific MHL signals</w:delText>
        </w:r>
      </w:del>
      <w:ins w:id="122" w:author="Dinh Diep" w:date="2017-02-14T17:26:00Z">
        <w:r w:rsidR="00D12EC7">
          <w:rPr>
            <w:szCs w:val="24"/>
          </w:rPr>
          <w:t>features</w:t>
        </w:r>
      </w:ins>
      <w:r w:rsidRPr="008011FB">
        <w:rPr>
          <w:szCs w:val="24"/>
        </w:rPr>
        <w:t xml:space="preserve"> per tissue type, we observed an average of 90% accuracy for mapping a data set from the primary tissue to its tissue type (</w:t>
      </w:r>
      <w:r w:rsidRPr="008011FB">
        <w:rPr>
          <w:rStyle w:val="citefig"/>
          <w:szCs w:val="24"/>
          <w:shd w:val="clear" w:color="auto" w:fill="auto"/>
        </w:rPr>
        <w:t>Fig. 5b</w:t>
      </w:r>
      <w:r w:rsidRPr="008011FB">
        <w:rPr>
          <w:szCs w:val="24"/>
        </w:rPr>
        <w:t>). We then applied this method to the plasma data and achieved an average prediction accuracy of 82.8%, 88.5%</w:t>
      </w:r>
      <w:r w:rsidR="00CB78F3">
        <w:rPr>
          <w:szCs w:val="24"/>
        </w:rPr>
        <w:t xml:space="preserve"> and</w:t>
      </w:r>
      <w:r w:rsidRPr="008011FB">
        <w:rPr>
          <w:szCs w:val="24"/>
        </w:rPr>
        <w:t xml:space="preserve"> 91.2% for the CCP, LCP </w:t>
      </w:r>
      <w:r w:rsidR="00CB78F3">
        <w:rPr>
          <w:szCs w:val="24"/>
        </w:rPr>
        <w:t>or</w:t>
      </w:r>
      <w:r w:rsidRPr="008011FB">
        <w:rPr>
          <w:szCs w:val="24"/>
        </w:rPr>
        <w:t xml:space="preserve"> NCP samples</w:t>
      </w:r>
      <w:r w:rsidR="00CB78F3">
        <w:rPr>
          <w:szCs w:val="24"/>
        </w:rPr>
        <w:t>,</w:t>
      </w:r>
      <w:r w:rsidRPr="008011FB">
        <w:rPr>
          <w:szCs w:val="24"/>
        </w:rPr>
        <w:t xml:space="preserve"> respectively</w:t>
      </w:r>
      <w:r w:rsidR="00CB78F3">
        <w:rPr>
          <w:szCs w:val="24"/>
        </w:rPr>
        <w:t>,</w:t>
      </w:r>
      <w:r w:rsidRPr="008011FB">
        <w:rPr>
          <w:szCs w:val="24"/>
        </w:rPr>
        <w:t xml:space="preserve"> with fivefold cross-validation (</w:t>
      </w:r>
      <w:r w:rsidRPr="008011FB">
        <w:rPr>
          <w:rStyle w:val="citefig"/>
          <w:szCs w:val="24"/>
          <w:shd w:val="clear" w:color="auto" w:fill="auto"/>
        </w:rPr>
        <w:t>Fig. 5c</w:t>
      </w:r>
      <w:r w:rsidRPr="002446AB">
        <w:t>,</w:t>
      </w:r>
      <w:r w:rsidRPr="008011FB">
        <w:rPr>
          <w:szCs w:val="24"/>
        </w:rPr>
        <w:t xml:space="preserve"> </w:t>
      </w:r>
      <w:r w:rsidRPr="00635C9E">
        <w:rPr>
          <w:b/>
          <w:szCs w:val="24"/>
        </w:rPr>
        <w:t>Supplementary Fig. 10</w:t>
      </w:r>
      <w:r w:rsidR="00E72205">
        <w:rPr>
          <w:szCs w:val="24"/>
        </w:rPr>
        <w:t xml:space="preserve"> and</w:t>
      </w:r>
      <w:r w:rsidRPr="008011FB">
        <w:rPr>
          <w:szCs w:val="24"/>
        </w:rPr>
        <w:t xml:space="preserve"> </w:t>
      </w:r>
      <w:r w:rsidRPr="00635C9E">
        <w:rPr>
          <w:b/>
          <w:szCs w:val="24"/>
        </w:rPr>
        <w:t>Supplementary Table 12</w:t>
      </w:r>
      <w:r w:rsidRPr="008011FB">
        <w:rPr>
          <w:szCs w:val="24"/>
        </w:rPr>
        <w:t xml:space="preserve">). The </w:t>
      </w:r>
      <w:ins w:id="123" w:author="Shicheng Guo" w:date="2017-02-14T22:45:00Z">
        <w:r w:rsidR="00DC3CA8">
          <w:rPr>
            <w:szCs w:val="24"/>
          </w:rPr>
          <w:t>mis</w:t>
        </w:r>
      </w:ins>
      <w:r w:rsidRPr="008011FB">
        <w:rPr>
          <w:szCs w:val="24"/>
        </w:rPr>
        <w:t xml:space="preserve">classified samples were mainly due to the inclusion of samples with heterogeneous clinical status: </w:t>
      </w:r>
      <w:r w:rsidR="00E72205">
        <w:rPr>
          <w:szCs w:val="24"/>
        </w:rPr>
        <w:t>four</w:t>
      </w:r>
      <w:r w:rsidRPr="008011FB">
        <w:rPr>
          <w:szCs w:val="24"/>
        </w:rPr>
        <w:t xml:space="preserve"> of </w:t>
      </w:r>
      <w:r w:rsidR="00E72205">
        <w:rPr>
          <w:szCs w:val="24"/>
        </w:rPr>
        <w:t>five</w:t>
      </w:r>
      <w:r w:rsidRPr="008011FB">
        <w:rPr>
          <w:szCs w:val="24"/>
        </w:rPr>
        <w:t xml:space="preserve"> CCP </w:t>
      </w:r>
      <w:r w:rsidR="00E72205">
        <w:rPr>
          <w:szCs w:val="24"/>
        </w:rPr>
        <w:t xml:space="preserve">samples </w:t>
      </w:r>
      <w:r w:rsidRPr="008011FB">
        <w:rPr>
          <w:szCs w:val="24"/>
        </w:rPr>
        <w:t xml:space="preserve">were from </w:t>
      </w:r>
      <w:r w:rsidR="00E72205">
        <w:rPr>
          <w:szCs w:val="24"/>
        </w:rPr>
        <w:t xml:space="preserve">patients with </w:t>
      </w:r>
      <w:r w:rsidRPr="008011FB">
        <w:rPr>
          <w:szCs w:val="24"/>
        </w:rPr>
        <w:t>metastatic colorectal cancer</w:t>
      </w:r>
      <w:r w:rsidR="00E72205">
        <w:rPr>
          <w:szCs w:val="24"/>
        </w:rPr>
        <w:t>, whereas</w:t>
      </w:r>
      <w:r w:rsidRPr="008011FB">
        <w:rPr>
          <w:szCs w:val="24"/>
        </w:rPr>
        <w:t xml:space="preserve"> the fifth was in fact tubular adenoma; one misclassified LCP sample came from a patient with cryptococcal pulmonary infection.</w:t>
      </w:r>
    </w:p>
    <w:p w14:paraId="3AEBCE91" w14:textId="77777777" w:rsidR="00932AC5" w:rsidRPr="008011FB" w:rsidRDefault="00932AC5">
      <w:pPr>
        <w:pStyle w:val="Sec1Ttl"/>
        <w:autoSpaceDE w:val="0"/>
        <w:autoSpaceDN w:val="0"/>
        <w:adjustRightInd w:val="0"/>
        <w:rPr>
          <w:szCs w:val="24"/>
        </w:rPr>
      </w:pPr>
      <w:r w:rsidRPr="008011FB">
        <w:rPr>
          <w:szCs w:val="24"/>
        </w:rPr>
        <w:t>DISCUSSION</w:t>
      </w:r>
    </w:p>
    <w:p w14:paraId="036066FF" w14:textId="2B2E68A5" w:rsidR="00932AC5" w:rsidRPr="008011FB" w:rsidRDefault="00CB78F3">
      <w:pPr>
        <w:pStyle w:val="BodyPara"/>
        <w:autoSpaceDE w:val="0"/>
        <w:autoSpaceDN w:val="0"/>
        <w:adjustRightInd w:val="0"/>
        <w:rPr>
          <w:szCs w:val="24"/>
        </w:rPr>
      </w:pPr>
      <w:r>
        <w:rPr>
          <w:szCs w:val="24"/>
        </w:rPr>
        <w:t>Here</w:t>
      </w:r>
      <w:r w:rsidR="00932AC5" w:rsidRPr="008011FB">
        <w:rPr>
          <w:szCs w:val="24"/>
        </w:rPr>
        <w:t xml:space="preserve"> we extended a well-established concept in population genetics, linkage disequilibrium, to the analysis of co-methylated CpG patterns. </w:t>
      </w:r>
      <w:r w:rsidR="00D20F4D">
        <w:rPr>
          <w:szCs w:val="24"/>
        </w:rPr>
        <w:t>Although</w:t>
      </w:r>
      <w:r w:rsidR="00932AC5" w:rsidRPr="008011FB">
        <w:rPr>
          <w:szCs w:val="24"/>
        </w:rPr>
        <w:t xml:space="preserve"> the mathematical representations are identical, there are two key differences. First, traditional linkage disequilibrium was defined on human individuals in a population, whereas in this study the analysis was performed on the diploid genome of individual cells in a heterogeneous cell population. Second, linkage disequilibrium in human populations depends on the mutation rate, frequency of meiotic recombination, effective population size and demographic history. The LD level decays typically over the range of hundreds of kilobases to megabases. In contrast, CpG co-methylation depends on DNA methytransferases and demethylases, which tend to have much lower processivity (if any), and, in the case of hemi-methyltransferases, much lower fidelity </w:t>
      </w:r>
      <w:r w:rsidR="00D20F4D">
        <w:rPr>
          <w:szCs w:val="24"/>
        </w:rPr>
        <w:t>than</w:t>
      </w:r>
      <w:r w:rsidR="00932AC5" w:rsidRPr="008011FB">
        <w:rPr>
          <w:szCs w:val="24"/>
        </w:rPr>
        <w:t xml:space="preserve"> DNA polymerases</w:t>
      </w:r>
      <w:r w:rsidR="00932AC5" w:rsidRPr="008011FB">
        <w:rPr>
          <w:rStyle w:val="citebib"/>
          <w:szCs w:val="24"/>
          <w:shd w:val="clear" w:color="auto" w:fill="auto"/>
          <w:vertAlign w:val="superscript"/>
        </w:rPr>
        <w:t>31</w:t>
      </w:r>
      <w:r w:rsidR="00932AC5" w:rsidRPr="008011FB">
        <w:rPr>
          <w:szCs w:val="24"/>
        </w:rPr>
        <w:t xml:space="preserve">. Therefore, methylation LD decays over much shorter distance </w:t>
      </w:r>
      <w:r w:rsidR="00D20F4D">
        <w:rPr>
          <w:szCs w:val="24"/>
        </w:rPr>
        <w:t>(</w:t>
      </w:r>
      <w:r w:rsidR="00932AC5" w:rsidRPr="008011FB">
        <w:rPr>
          <w:szCs w:val="24"/>
        </w:rPr>
        <w:t>in tens to hundreds of bases</w:t>
      </w:r>
      <w:r w:rsidR="00D20F4D">
        <w:rPr>
          <w:szCs w:val="24"/>
        </w:rPr>
        <w:t>)</w:t>
      </w:r>
      <w:r w:rsidR="00932AC5" w:rsidRPr="008011FB">
        <w:rPr>
          <w:szCs w:val="24"/>
        </w:rPr>
        <w:t>, with the exception of imprinting regions. Even if longer-read</w:t>
      </w:r>
      <w:r w:rsidR="00D20F4D">
        <w:rPr>
          <w:szCs w:val="24"/>
        </w:rPr>
        <w:t>-</w:t>
      </w:r>
      <w:r w:rsidR="00932AC5" w:rsidRPr="008011FB">
        <w:rPr>
          <w:szCs w:val="24"/>
        </w:rPr>
        <w:t>sequencing methods were used, we d</w:t>
      </w:r>
      <w:r w:rsidR="00D20F4D">
        <w:rPr>
          <w:szCs w:val="24"/>
        </w:rPr>
        <w:t>id</w:t>
      </w:r>
      <w:r w:rsidR="00932AC5" w:rsidRPr="008011FB">
        <w:rPr>
          <w:szCs w:val="24"/>
        </w:rPr>
        <w:t xml:space="preserve"> not expect a radical change of the block-like pattern presented in this work, which is supported by another recent study</w:t>
      </w:r>
      <w:r w:rsidR="00932AC5" w:rsidRPr="008011FB">
        <w:rPr>
          <w:rStyle w:val="citebib"/>
          <w:szCs w:val="24"/>
          <w:shd w:val="clear" w:color="auto" w:fill="auto"/>
          <w:vertAlign w:val="superscript"/>
        </w:rPr>
        <w:t>32</w:t>
      </w:r>
      <w:r w:rsidR="00932AC5" w:rsidRPr="008011FB">
        <w:rPr>
          <w:szCs w:val="24"/>
        </w:rPr>
        <w:t xml:space="preserve">. Nonetheless, these short and punctuated blocks capture discrete entities of epigenetic regulation in individual cells </w:t>
      </w:r>
      <w:r w:rsidR="00D20F4D">
        <w:rPr>
          <w:szCs w:val="24"/>
        </w:rPr>
        <w:t xml:space="preserve">that are </w:t>
      </w:r>
      <w:r w:rsidR="00932AC5" w:rsidRPr="008011FB">
        <w:rPr>
          <w:szCs w:val="24"/>
        </w:rPr>
        <w:t>widespread in the human genome. This phenomenon can be harnessed to improve the robustness and sensitivity of DNA methylation analysis, such as the deconvolution of data from heterogeneous samples including cfDNA.</w:t>
      </w:r>
    </w:p>
    <w:p w14:paraId="245C01B5" w14:textId="013D6FF5" w:rsidR="00932AC5" w:rsidRPr="008011FB" w:rsidRDefault="00162882">
      <w:pPr>
        <w:pStyle w:val="BodyIndent"/>
        <w:autoSpaceDE w:val="0"/>
        <w:autoSpaceDN w:val="0"/>
        <w:adjustRightInd w:val="0"/>
        <w:rPr>
          <w:szCs w:val="24"/>
        </w:rPr>
      </w:pPr>
      <w:r>
        <w:rPr>
          <w:szCs w:val="24"/>
        </w:rPr>
        <w:t>Although</w:t>
      </w:r>
      <w:r w:rsidR="00932AC5" w:rsidRPr="008011FB">
        <w:rPr>
          <w:szCs w:val="24"/>
        </w:rPr>
        <w:t xml:space="preserve"> we demonstrated a superior power of MHL over single-CpG methylation level</w:t>
      </w:r>
      <w:r>
        <w:rPr>
          <w:szCs w:val="24"/>
        </w:rPr>
        <w:t>s</w:t>
      </w:r>
      <w:r w:rsidR="00932AC5" w:rsidRPr="008011FB">
        <w:rPr>
          <w:szCs w:val="24"/>
        </w:rPr>
        <w:t xml:space="preserve"> or average methylation level</w:t>
      </w:r>
      <w:r>
        <w:rPr>
          <w:szCs w:val="24"/>
        </w:rPr>
        <w:t>s</w:t>
      </w:r>
      <w:r w:rsidR="00932AC5" w:rsidRPr="008011FB">
        <w:rPr>
          <w:szCs w:val="24"/>
        </w:rPr>
        <w:t xml:space="preserve"> in</w:t>
      </w:r>
      <w:r>
        <w:rPr>
          <w:szCs w:val="24"/>
        </w:rPr>
        <w:t xml:space="preserve"> the</w:t>
      </w:r>
      <w:r w:rsidR="00932AC5" w:rsidRPr="008011FB">
        <w:rPr>
          <w:szCs w:val="24"/>
        </w:rPr>
        <w:t xml:space="preserve"> classification and deconvolution using MHBs as features, the accuracy </w:t>
      </w:r>
      <w:r>
        <w:rPr>
          <w:szCs w:val="24"/>
        </w:rPr>
        <w:t>wa</w:t>
      </w:r>
      <w:r w:rsidR="00932AC5" w:rsidRPr="008011FB">
        <w:rPr>
          <w:szCs w:val="24"/>
        </w:rPr>
        <w:t>s slightly less than what has been reported on the deconvolution of blood cell types. One major difference is that each reference tissue type itself is a mixture of multiple cell types that might share various degrees of similarity with another reference tissue type. Furthermore, most solid tissues also contain blood vessels and blood cells. Given such background signals, the accuracy that we achieved is promising and will be further improved once reference methylomes of pure adult cell types are available.</w:t>
      </w:r>
    </w:p>
    <w:p w14:paraId="1A0FB6A7" w14:textId="4A20DA03" w:rsidR="00932AC5" w:rsidRPr="008011FB" w:rsidRDefault="00932AC5" w:rsidP="00635C9E">
      <w:pPr>
        <w:pStyle w:val="BodyIndent"/>
        <w:autoSpaceDE w:val="0"/>
        <w:autoSpaceDN w:val="0"/>
        <w:adjustRightInd w:val="0"/>
      </w:pPr>
      <w:r w:rsidRPr="008011FB">
        <w:rPr>
          <w:szCs w:val="24"/>
        </w:rPr>
        <w:t>Practically, the amount of cfDNA per patient is rather limited, typically in the range of tens of nanogram</w:t>
      </w:r>
      <w:r w:rsidR="00FF0344">
        <w:rPr>
          <w:szCs w:val="24"/>
        </w:rPr>
        <w:t>s</w:t>
      </w:r>
      <w:r w:rsidRPr="008011FB">
        <w:rPr>
          <w:szCs w:val="24"/>
        </w:rPr>
        <w:t>. We therefore used 1</w:t>
      </w:r>
      <w:r w:rsidR="00FF0344">
        <w:t>–</w:t>
      </w:r>
      <w:r w:rsidRPr="008011FB">
        <w:rPr>
          <w:szCs w:val="24"/>
        </w:rPr>
        <w:t xml:space="preserve">10 ng per patient for the scRRBS experiments. </w:t>
      </w:r>
      <w:r w:rsidR="00FF0344">
        <w:rPr>
          <w:szCs w:val="24"/>
        </w:rPr>
        <w:t>After c</w:t>
      </w:r>
      <w:r w:rsidRPr="008011FB">
        <w:rPr>
          <w:szCs w:val="24"/>
        </w:rPr>
        <w:t>onsidering the material losses during bisulfite conversion</w:t>
      </w:r>
      <w:r w:rsidR="00FF0344">
        <w:rPr>
          <w:szCs w:val="24"/>
        </w:rPr>
        <w:t xml:space="preserve"> and</w:t>
      </w:r>
      <w:r w:rsidRPr="008011FB">
        <w:rPr>
          <w:szCs w:val="24"/>
        </w:rPr>
        <w:t xml:space="preserve"> library preparation, a</w:t>
      </w:r>
      <w:r w:rsidR="00FF0344">
        <w:rPr>
          <w:szCs w:val="24"/>
        </w:rPr>
        <w:t>s well as</w:t>
      </w:r>
      <w:r w:rsidRPr="008011FB">
        <w:rPr>
          <w:szCs w:val="24"/>
        </w:rPr>
        <w:t xml:space="preserve"> the sequencing depth, </w:t>
      </w:r>
      <w:r w:rsidR="00FF0344">
        <w:rPr>
          <w:szCs w:val="24"/>
        </w:rPr>
        <w:t xml:space="preserve">we calculated that </w:t>
      </w:r>
      <w:r w:rsidRPr="008011FB">
        <w:rPr>
          <w:szCs w:val="24"/>
        </w:rPr>
        <w:t xml:space="preserve">there were </w:t>
      </w:r>
      <w:del w:id="124" w:author="Kun Zhang" w:date="2017-02-15T08:16:00Z">
        <w:r w:rsidRPr="008011FB" w:rsidDel="00443339">
          <w:rPr>
            <w:szCs w:val="24"/>
          </w:rPr>
          <w:delText xml:space="preserve">most likely no more than </w:delText>
        </w:r>
      </w:del>
      <w:del w:id="125" w:author="Kun Zhang" w:date="2017-02-14T14:10:00Z">
        <w:r w:rsidRPr="008011FB" w:rsidDel="009D3F6D">
          <w:rPr>
            <w:szCs w:val="24"/>
          </w:rPr>
          <w:delText xml:space="preserve">30 </w:delText>
        </w:r>
      </w:del>
      <w:ins w:id="126" w:author="Kun Zhang" w:date="2017-02-15T08:16:00Z">
        <w:r w:rsidR="00443339">
          <w:rPr>
            <w:szCs w:val="24"/>
          </w:rPr>
          <w:t>on average 5</w:t>
        </w:r>
      </w:ins>
      <w:ins w:id="127" w:author="Kun Zhang" w:date="2017-02-14T14:10:00Z">
        <w:r w:rsidR="009D3F6D" w:rsidRPr="008011FB">
          <w:rPr>
            <w:szCs w:val="24"/>
          </w:rPr>
          <w:t xml:space="preserve"> </w:t>
        </w:r>
      </w:ins>
      <w:r w:rsidRPr="008011FB">
        <w:rPr>
          <w:szCs w:val="24"/>
        </w:rPr>
        <w:t>genome equivalents in each data set</w:t>
      </w:r>
      <w:r w:rsidR="00FF0344">
        <w:rPr>
          <w:szCs w:val="24"/>
        </w:rPr>
        <w:t xml:space="preserve"> </w:t>
      </w:r>
      <w:r w:rsidR="00FF0344" w:rsidRPr="00635C9E">
        <w:rPr>
          <w:b/>
          <w:szCs w:val="24"/>
          <w:u w:val="single"/>
        </w:rPr>
        <w:t>[</w:t>
      </w:r>
      <w:r w:rsidR="002446AB" w:rsidRPr="002446AB">
        <w:rPr>
          <w:b/>
          <w:szCs w:val="24"/>
          <w:highlight w:val="yellow"/>
          <w:u w:val="single"/>
        </w:rPr>
        <w:t>AU:</w:t>
      </w:r>
      <w:r w:rsidR="00FF0344">
        <w:rPr>
          <w:b/>
          <w:szCs w:val="24"/>
          <w:u w:val="single"/>
        </w:rPr>
        <w:t xml:space="preserve"> Sentence edited for clarity and active voice. Correct?</w:t>
      </w:r>
      <w:r w:rsidR="00FF0344" w:rsidRPr="00635C9E">
        <w:rPr>
          <w:b/>
          <w:szCs w:val="24"/>
          <w:u w:val="single"/>
        </w:rPr>
        <w:t>]</w:t>
      </w:r>
      <w:r w:rsidRPr="008011FB">
        <w:rPr>
          <w:szCs w:val="24"/>
        </w:rPr>
        <w:t xml:space="preserve">. Our data set is </w:t>
      </w:r>
      <w:del w:id="128" w:author="Kun Zhang" w:date="2017-02-14T14:12:00Z">
        <w:r w:rsidRPr="008011FB" w:rsidDel="009D3F6D">
          <w:rPr>
            <w:szCs w:val="24"/>
          </w:rPr>
          <w:delText xml:space="preserve">rather </w:delText>
        </w:r>
      </w:del>
      <w:ins w:id="129" w:author="Kun Zhang" w:date="2017-02-14T14:12:00Z">
        <w:r w:rsidR="009D3F6D">
          <w:rPr>
            <w:szCs w:val="24"/>
          </w:rPr>
          <w:t>very</w:t>
        </w:r>
        <w:r w:rsidR="009D3F6D" w:rsidRPr="008011FB">
          <w:rPr>
            <w:szCs w:val="24"/>
          </w:rPr>
          <w:t xml:space="preserve"> </w:t>
        </w:r>
      </w:ins>
      <w:r w:rsidRPr="008011FB">
        <w:rPr>
          <w:szCs w:val="24"/>
        </w:rPr>
        <w:t xml:space="preserve">sparse, especially when the fraction of tumor DNA </w:t>
      </w:r>
      <w:r w:rsidR="00FF0344">
        <w:rPr>
          <w:szCs w:val="24"/>
        </w:rPr>
        <w:t>wa</w:t>
      </w:r>
      <w:r w:rsidRPr="008011FB">
        <w:rPr>
          <w:szCs w:val="24"/>
        </w:rPr>
        <w:t xml:space="preserve">s low. Hence, the chance of finding cancer-specific methylation haplotypes in a specific region consistently across many samples is low. This is likely the reason that marker sets selected using random forest </w:t>
      </w:r>
      <w:r w:rsidR="00FF0344">
        <w:rPr>
          <w:szCs w:val="24"/>
        </w:rPr>
        <w:t xml:space="preserve">analysis </w:t>
      </w:r>
      <w:r w:rsidRPr="008011FB">
        <w:rPr>
          <w:szCs w:val="24"/>
        </w:rPr>
        <w:t>ha</w:t>
      </w:r>
      <w:r w:rsidR="00FF0344">
        <w:rPr>
          <w:szCs w:val="24"/>
        </w:rPr>
        <w:t>d</w:t>
      </w:r>
      <w:r w:rsidRPr="008011FB">
        <w:rPr>
          <w:szCs w:val="24"/>
        </w:rPr>
        <w:t xml:space="preserve"> limited sensitivity and specificity. However, epigenetic abnormalities tend to be more widespread across the genome (</w:t>
      </w:r>
      <w:r w:rsidR="003E6469">
        <w:rPr>
          <w:szCs w:val="24"/>
        </w:rPr>
        <w:t xml:space="preserve">as </w:t>
      </w:r>
      <w:r w:rsidRPr="008011FB">
        <w:rPr>
          <w:szCs w:val="24"/>
        </w:rPr>
        <w:t xml:space="preserve">compared </w:t>
      </w:r>
      <w:r w:rsidR="003E6469">
        <w:rPr>
          <w:szCs w:val="24"/>
        </w:rPr>
        <w:t>to</w:t>
      </w:r>
      <w:r w:rsidRPr="008011FB">
        <w:rPr>
          <w:szCs w:val="24"/>
        </w:rPr>
        <w:t xml:space="preserve"> somatic mutations), and hence, we managed to integrate the sparse coverage across many loci to achieve accurate prediction by direct counting of methylated haplotypes within the informative genomic regions. </w:t>
      </w:r>
      <w:r w:rsidR="00B04DB7">
        <w:rPr>
          <w:szCs w:val="24"/>
        </w:rPr>
        <w:t>Notab</w:t>
      </w:r>
      <w:r w:rsidRPr="008011FB">
        <w:rPr>
          <w:szCs w:val="24"/>
        </w:rPr>
        <w:t xml:space="preserve">ly, we showed that, in </w:t>
      </w:r>
      <w:r w:rsidR="00B04DB7">
        <w:rPr>
          <w:szCs w:val="24"/>
        </w:rPr>
        <w:t xml:space="preserve">patients with </w:t>
      </w:r>
      <w:r w:rsidRPr="008011FB">
        <w:rPr>
          <w:szCs w:val="24"/>
        </w:rPr>
        <w:t>cancer, plasma contains circulating DNA fragments from both normal and malignant cell types</w:t>
      </w:r>
      <w:r w:rsidR="00B04DB7">
        <w:rPr>
          <w:szCs w:val="24"/>
        </w:rPr>
        <w:t xml:space="preserve"> that are </w:t>
      </w:r>
      <w:r w:rsidRPr="008011FB">
        <w:rPr>
          <w:szCs w:val="24"/>
        </w:rPr>
        <w:t xml:space="preserve">detectible with methylation haplotyping. This allowed us to detect the presence of cancer and map the tissue or organ of tumor growth. </w:t>
      </w:r>
      <w:r w:rsidR="00B04DB7">
        <w:rPr>
          <w:szCs w:val="24"/>
        </w:rPr>
        <w:t>Of note</w:t>
      </w:r>
      <w:r w:rsidRPr="008011FB">
        <w:rPr>
          <w:szCs w:val="24"/>
        </w:rPr>
        <w:t xml:space="preserve">, when we combined all </w:t>
      </w:r>
      <w:r w:rsidR="00B04DB7">
        <w:rPr>
          <w:szCs w:val="24"/>
        </w:rPr>
        <w:t xml:space="preserve">of </w:t>
      </w:r>
      <w:r w:rsidRPr="008011FB">
        <w:rPr>
          <w:szCs w:val="24"/>
        </w:rPr>
        <w:t xml:space="preserve">the data from primary tumors and cancer cell lines as a </w:t>
      </w:r>
      <w:r w:rsidR="00B04DB7">
        <w:rPr>
          <w:szCs w:val="24"/>
        </w:rPr>
        <w:t>‘</w:t>
      </w:r>
      <w:r w:rsidRPr="008011FB">
        <w:rPr>
          <w:szCs w:val="24"/>
        </w:rPr>
        <w:t>pan-cancer</w:t>
      </w:r>
      <w:r w:rsidR="00B04DB7">
        <w:rPr>
          <w:szCs w:val="24"/>
        </w:rPr>
        <w:t>’</w:t>
      </w:r>
      <w:r w:rsidRPr="008011FB">
        <w:rPr>
          <w:szCs w:val="24"/>
        </w:rPr>
        <w:t xml:space="preserve"> tissue and included it as the </w:t>
      </w:r>
      <w:r w:rsidR="00B04DB7">
        <w:rPr>
          <w:szCs w:val="24"/>
        </w:rPr>
        <w:t>eleven</w:t>
      </w:r>
      <w:r w:rsidRPr="008011FB">
        <w:rPr>
          <w:szCs w:val="24"/>
        </w:rPr>
        <w:t>th reference for tissue-of-origin mapping, the detection sensitivity and specificity was further improved (</w:t>
      </w:r>
      <w:r w:rsidRPr="008011FB">
        <w:rPr>
          <w:b/>
          <w:szCs w:val="24"/>
        </w:rPr>
        <w:t>Supplementary Fig</w:t>
      </w:r>
      <w:r w:rsidR="00B04DB7">
        <w:rPr>
          <w:b/>
          <w:szCs w:val="24"/>
        </w:rPr>
        <w:t>s</w:t>
      </w:r>
      <w:r w:rsidRPr="008011FB">
        <w:rPr>
          <w:b/>
          <w:szCs w:val="24"/>
        </w:rPr>
        <w:t>. 11</w:t>
      </w:r>
      <w:r w:rsidR="00B04DB7">
        <w:rPr>
          <w:b/>
          <w:szCs w:val="24"/>
        </w:rPr>
        <w:t xml:space="preserve"> </w:t>
      </w:r>
      <w:r w:rsidR="00B04DB7" w:rsidRPr="00635C9E">
        <w:t xml:space="preserve">and </w:t>
      </w:r>
      <w:r w:rsidRPr="008011FB">
        <w:rPr>
          <w:b/>
          <w:szCs w:val="24"/>
        </w:rPr>
        <w:t>12</w:t>
      </w:r>
      <w:r w:rsidRPr="008011FB">
        <w:rPr>
          <w:szCs w:val="24"/>
        </w:rPr>
        <w:t xml:space="preserve">), suggesting that a joint analysis of </w:t>
      </w:r>
      <w:r w:rsidR="00B04DB7">
        <w:rPr>
          <w:szCs w:val="24"/>
        </w:rPr>
        <w:t xml:space="preserve">the </w:t>
      </w:r>
      <w:r w:rsidRPr="008011FB">
        <w:rPr>
          <w:szCs w:val="24"/>
        </w:rPr>
        <w:t xml:space="preserve">cancer signature and </w:t>
      </w:r>
      <w:r w:rsidR="00B04DB7">
        <w:rPr>
          <w:szCs w:val="24"/>
        </w:rPr>
        <w:t xml:space="preserve">the </w:t>
      </w:r>
      <w:r w:rsidRPr="008011FB">
        <w:rPr>
          <w:szCs w:val="24"/>
        </w:rPr>
        <w:t xml:space="preserve">tissue-of-origin signature is more sensitive than focusing on </w:t>
      </w:r>
      <w:r w:rsidR="00B04DB7">
        <w:rPr>
          <w:szCs w:val="24"/>
        </w:rPr>
        <w:t xml:space="preserve">the </w:t>
      </w:r>
      <w:r w:rsidRPr="008011FB">
        <w:rPr>
          <w:szCs w:val="24"/>
        </w:rPr>
        <w:t xml:space="preserve">cancer signature alone. In summary, methylation haplotyping in plasma is a promising strategy for </w:t>
      </w:r>
      <w:r w:rsidR="0022360C">
        <w:rPr>
          <w:szCs w:val="24"/>
        </w:rPr>
        <w:t xml:space="preserve">the </w:t>
      </w:r>
      <w:r w:rsidRPr="008011FB">
        <w:rPr>
          <w:szCs w:val="24"/>
        </w:rPr>
        <w:t xml:space="preserve">early detection of </w:t>
      </w:r>
      <w:r w:rsidR="0022360C">
        <w:rPr>
          <w:szCs w:val="24"/>
        </w:rPr>
        <w:t xml:space="preserve">a </w:t>
      </w:r>
      <w:r w:rsidRPr="008011FB">
        <w:rPr>
          <w:szCs w:val="24"/>
        </w:rPr>
        <w:t xml:space="preserve">tumor and its primary growth site, as well as </w:t>
      </w:r>
      <w:r w:rsidR="0022360C">
        <w:rPr>
          <w:szCs w:val="24"/>
        </w:rPr>
        <w:t xml:space="preserve">for the </w:t>
      </w:r>
      <w:r w:rsidRPr="008011FB">
        <w:rPr>
          <w:szCs w:val="24"/>
        </w:rPr>
        <w:t xml:space="preserve">continuous monitoring of tumor progression and metastasis to multiple organs. With more plasma samples from patients at multiple clearly defined cancer stages and from healthy controls, it is possible to further improve the prediction sensitivity and specificity to a level adequate for clinical testing. </w:t>
      </w:r>
      <w:r w:rsidRPr="008011FB">
        <w:rPr>
          <w:b/>
          <w:szCs w:val="24"/>
          <w:u w:val="single"/>
        </w:rPr>
        <w:t>[</w:t>
      </w:r>
      <w:r w:rsidR="002446AB" w:rsidRPr="002446AB">
        <w:rPr>
          <w:b/>
          <w:szCs w:val="24"/>
          <w:highlight w:val="yellow"/>
          <w:u w:val="single"/>
        </w:rPr>
        <w:t>AU:</w:t>
      </w:r>
      <w:r w:rsidRPr="008011FB">
        <w:rPr>
          <w:b/>
          <w:szCs w:val="24"/>
          <w:u w:val="single"/>
        </w:rPr>
        <w:t xml:space="preserve"> Please note that we have edited and formatted the titles of the Supplementary Figures to match the main text, as shown in the accompanying Integrated Supplementary Figures (ISI) document. If further changes to the Supplementary Figures are necessary, please make them in that document. (For any other supplementary items, we will use the versions that you submitted previously. If you wish to make further changes, please send revised supplementary files).]</w:t>
      </w:r>
    </w:p>
    <w:p w14:paraId="67DED632" w14:textId="77777777" w:rsidR="00932AC5" w:rsidRPr="008011FB" w:rsidRDefault="00932AC5">
      <w:pPr>
        <w:pStyle w:val="BodyIndent"/>
        <w:autoSpaceDE w:val="0"/>
        <w:autoSpaceDN w:val="0"/>
        <w:adjustRightInd w:val="0"/>
        <w:rPr>
          <w:szCs w:val="24"/>
        </w:rPr>
      </w:pPr>
    </w:p>
    <w:p w14:paraId="6ACC1879" w14:textId="77777777" w:rsidR="00932AC5" w:rsidRPr="00635C9E" w:rsidRDefault="00932AC5">
      <w:pPr>
        <w:keepNext/>
        <w:autoSpaceDE w:val="0"/>
        <w:autoSpaceDN w:val="0"/>
        <w:adjustRightInd w:val="0"/>
        <w:outlineLvl w:val="0"/>
        <w:rPr>
          <w:rFonts w:ascii="Arial" w:hAnsi="Arial" w:cs="Arial"/>
          <w:sz w:val="24"/>
          <w:szCs w:val="24"/>
        </w:rPr>
      </w:pPr>
      <w:r w:rsidRPr="00635C9E">
        <w:rPr>
          <w:rFonts w:ascii="Arial" w:hAnsi="Arial" w:cs="Arial"/>
          <w:b/>
          <w:sz w:val="24"/>
          <w:szCs w:val="24"/>
        </w:rPr>
        <w:t>METHODS</w:t>
      </w:r>
    </w:p>
    <w:p w14:paraId="32D3D1C5" w14:textId="569FAB22" w:rsidR="00932AC5" w:rsidRPr="008011FB" w:rsidRDefault="00932AC5">
      <w:pPr>
        <w:autoSpaceDE w:val="0"/>
        <w:autoSpaceDN w:val="0"/>
        <w:adjustRightInd w:val="0"/>
        <w:rPr>
          <w:szCs w:val="24"/>
        </w:rPr>
      </w:pPr>
      <w:r w:rsidRPr="008011FB">
        <w:rPr>
          <w:szCs w:val="24"/>
        </w:rPr>
        <w:t xml:space="preserve">Methods, including statements of data availability and any associated accession codes and references, are available in the </w:t>
      </w:r>
      <w:hyperlink r:id="rId12" w:history="1">
        <w:r w:rsidRPr="008011FB">
          <w:rPr>
            <w:noProof/>
            <w:color w:val="0000FF"/>
            <w:szCs w:val="24"/>
            <w:u w:val="single"/>
          </w:rPr>
          <w:t>online version of the paper</w:t>
        </w:r>
      </w:hyperlink>
      <w:r w:rsidRPr="008011FB">
        <w:rPr>
          <w:szCs w:val="24"/>
        </w:rPr>
        <w:t>.</w:t>
      </w:r>
    </w:p>
    <w:p w14:paraId="03233721" w14:textId="77777777" w:rsidR="00932AC5" w:rsidRPr="008011FB" w:rsidRDefault="00932AC5">
      <w:pPr>
        <w:autoSpaceDE w:val="0"/>
        <w:autoSpaceDN w:val="0"/>
        <w:adjustRightInd w:val="0"/>
        <w:rPr>
          <w:szCs w:val="24"/>
        </w:rPr>
      </w:pPr>
    </w:p>
    <w:p w14:paraId="7906A82E" w14:textId="77777777" w:rsidR="00932AC5" w:rsidRPr="008011FB" w:rsidRDefault="00932AC5">
      <w:pPr>
        <w:pStyle w:val="AcknowledgmentTitle"/>
        <w:autoSpaceDE w:val="0"/>
        <w:autoSpaceDN w:val="0"/>
        <w:adjustRightInd w:val="0"/>
        <w:rPr>
          <w:szCs w:val="24"/>
        </w:rPr>
      </w:pPr>
      <w:r w:rsidRPr="008011FB">
        <w:rPr>
          <w:szCs w:val="24"/>
        </w:rPr>
        <w:t>ACKNOWLEDGMENTS</w:t>
      </w:r>
    </w:p>
    <w:p w14:paraId="0F6ED996" w14:textId="54249CD2" w:rsidR="00932AC5" w:rsidRPr="008011FB" w:rsidRDefault="0002015E">
      <w:pPr>
        <w:pStyle w:val="Acknowledgment"/>
        <w:autoSpaceDE w:val="0"/>
        <w:autoSpaceDN w:val="0"/>
        <w:adjustRightInd w:val="0"/>
        <w:rPr>
          <w:szCs w:val="24"/>
        </w:rPr>
      </w:pPr>
      <w:r w:rsidRPr="008011FB">
        <w:rPr>
          <w:szCs w:val="24"/>
        </w:rPr>
        <w:t>We thank S. Kaushal for managing and handling patient samples in</w:t>
      </w:r>
      <w:r>
        <w:rPr>
          <w:szCs w:val="24"/>
        </w:rPr>
        <w:t xml:space="preserve"> the</w:t>
      </w:r>
      <w:r w:rsidRPr="008011FB">
        <w:rPr>
          <w:szCs w:val="24"/>
        </w:rPr>
        <w:t xml:space="preserve"> UCSD Moores Cancer Center </w:t>
      </w:r>
      <w:del w:id="130" w:author="Kun Zhang" w:date="2017-02-14T14:14:00Z">
        <w:r w:rsidRPr="008011FB" w:rsidDel="00BC0BCC">
          <w:rPr>
            <w:szCs w:val="24"/>
          </w:rPr>
          <w:delText>BTTSR</w:delText>
        </w:r>
        <w:r w:rsidDel="00BC0BCC">
          <w:rPr>
            <w:szCs w:val="24"/>
          </w:rPr>
          <w:delText xml:space="preserve"> </w:delText>
        </w:r>
      </w:del>
      <w:ins w:id="131" w:author="Kun Zhang" w:date="2017-02-14T14:14:00Z">
        <w:r w:rsidR="00BC0BCC">
          <w:rPr>
            <w:szCs w:val="24"/>
          </w:rPr>
          <w:t xml:space="preserve">Biorepository Tissue Technology Shared Resource </w:t>
        </w:r>
      </w:ins>
      <w:r w:rsidRPr="00635C9E">
        <w:rPr>
          <w:b/>
          <w:szCs w:val="24"/>
          <w:u w:val="single"/>
        </w:rPr>
        <w:t>[</w:t>
      </w:r>
      <w:r w:rsidR="002446AB" w:rsidRPr="002446AB">
        <w:rPr>
          <w:b/>
          <w:szCs w:val="24"/>
          <w:highlight w:val="yellow"/>
          <w:u w:val="single"/>
        </w:rPr>
        <w:t>AU:</w:t>
      </w:r>
      <w:r>
        <w:rPr>
          <w:b/>
          <w:szCs w:val="24"/>
          <w:u w:val="single"/>
        </w:rPr>
        <w:t xml:space="preserve"> What is BTTSR? Please clarify.</w:t>
      </w:r>
      <w:r w:rsidRPr="00635C9E">
        <w:rPr>
          <w:b/>
          <w:szCs w:val="24"/>
          <w:u w:val="single"/>
        </w:rPr>
        <w:t>]</w:t>
      </w:r>
      <w:r w:rsidRPr="008011FB">
        <w:rPr>
          <w:szCs w:val="24"/>
        </w:rPr>
        <w:t xml:space="preserve">, </w:t>
      </w:r>
      <w:r>
        <w:rPr>
          <w:szCs w:val="24"/>
        </w:rPr>
        <w:t xml:space="preserve">and </w:t>
      </w:r>
      <w:r w:rsidRPr="008011FB">
        <w:rPr>
          <w:szCs w:val="24"/>
        </w:rPr>
        <w:t>S.</w:t>
      </w:r>
      <w:ins w:id="132" w:author="Kun Zhang" w:date="2017-02-14T14:15:00Z">
        <w:r w:rsidR="008E04A2">
          <w:rPr>
            <w:szCs w:val="24"/>
          </w:rPr>
          <w:t>M.</w:t>
        </w:r>
      </w:ins>
      <w:r w:rsidRPr="008011FB">
        <w:rPr>
          <w:szCs w:val="24"/>
        </w:rPr>
        <w:t xml:space="preserve"> Lippman, R. Liu and B. Ren for insightful discussions.</w:t>
      </w:r>
      <w:r>
        <w:rPr>
          <w:szCs w:val="24"/>
        </w:rPr>
        <w:t xml:space="preserve"> </w:t>
      </w:r>
      <w:r w:rsidR="00932AC5" w:rsidRPr="008011FB">
        <w:rPr>
          <w:szCs w:val="24"/>
        </w:rPr>
        <w:t xml:space="preserve">This study was supported by </w:t>
      </w:r>
      <w:r w:rsidR="0022360C">
        <w:rPr>
          <w:szCs w:val="24"/>
        </w:rPr>
        <w:t xml:space="preserve">US National Institutes of Health </w:t>
      </w:r>
      <w:r w:rsidR="00932AC5" w:rsidRPr="008011FB">
        <w:rPr>
          <w:szCs w:val="24"/>
        </w:rPr>
        <w:t>grants R01GM097253 (K</w:t>
      </w:r>
      <w:ins w:id="133" w:author="Kun Zhang" w:date="2017-02-15T08:17:00Z">
        <w:r w:rsidR="00443339">
          <w:rPr>
            <w:szCs w:val="24"/>
          </w:rPr>
          <w:t xml:space="preserve">un </w:t>
        </w:r>
      </w:ins>
      <w:del w:id="134" w:author="Kun Zhang" w:date="2017-02-15T08:17:00Z">
        <w:r w:rsidR="00932AC5" w:rsidRPr="008011FB" w:rsidDel="00443339">
          <w:rPr>
            <w:szCs w:val="24"/>
          </w:rPr>
          <w:delText>.</w:delText>
        </w:r>
      </w:del>
      <w:r w:rsidR="00932AC5" w:rsidRPr="008011FB">
        <w:rPr>
          <w:szCs w:val="24"/>
        </w:rPr>
        <w:t>Z.)</w:t>
      </w:r>
      <w:ins w:id="135" w:author="Kun Zhang" w:date="2017-02-15T08:18:00Z">
        <w:r w:rsidR="00443339">
          <w:rPr>
            <w:szCs w:val="24"/>
          </w:rPr>
          <w:t>,  R01 CA217642(Kang.Z), RO1EY025090 (Kang.Z.) and VA Merit Award (Kang.Z.)</w:t>
        </w:r>
        <w:r w:rsidR="00443339" w:rsidRPr="008011FB">
          <w:rPr>
            <w:szCs w:val="24"/>
          </w:rPr>
          <w:t xml:space="preserve"> </w:t>
        </w:r>
      </w:ins>
      <w:r w:rsidR="00932AC5" w:rsidRPr="008011FB">
        <w:rPr>
          <w:szCs w:val="24"/>
        </w:rPr>
        <w:t xml:space="preserve"> and P30CA23100</w:t>
      </w:r>
      <w:ins w:id="136" w:author="Kun Zhang" w:date="2017-02-14T14:15:00Z">
        <w:r w:rsidR="008E04A2">
          <w:rPr>
            <w:szCs w:val="24"/>
          </w:rPr>
          <w:t xml:space="preserve"> (S.M.L.)</w:t>
        </w:r>
      </w:ins>
      <w:r w:rsidR="0022360C">
        <w:rPr>
          <w:szCs w:val="24"/>
        </w:rPr>
        <w:t xml:space="preserve"> </w:t>
      </w:r>
      <w:r w:rsidR="0022360C" w:rsidRPr="00635C9E">
        <w:rPr>
          <w:b/>
          <w:szCs w:val="24"/>
          <w:u w:val="single"/>
        </w:rPr>
        <w:t>[</w:t>
      </w:r>
      <w:r w:rsidR="002446AB" w:rsidRPr="002446AB">
        <w:rPr>
          <w:b/>
          <w:szCs w:val="24"/>
          <w:highlight w:val="yellow"/>
          <w:u w:val="single"/>
        </w:rPr>
        <w:t>AU:</w:t>
      </w:r>
      <w:r w:rsidR="0022360C">
        <w:rPr>
          <w:b/>
          <w:szCs w:val="24"/>
          <w:u w:val="single"/>
        </w:rPr>
        <w:t xml:space="preserve"> Recipient?</w:t>
      </w:r>
      <w:r w:rsidR="0022360C" w:rsidRPr="00635C9E">
        <w:rPr>
          <w:b/>
          <w:szCs w:val="24"/>
          <w:u w:val="single"/>
        </w:rPr>
        <w:t>]</w:t>
      </w:r>
      <w:r w:rsidR="00932AC5" w:rsidRPr="008011FB">
        <w:rPr>
          <w:szCs w:val="24"/>
        </w:rPr>
        <w:t xml:space="preserve">. </w:t>
      </w:r>
    </w:p>
    <w:p w14:paraId="2A9E170D" w14:textId="7DA1CB93" w:rsidR="00932AC5" w:rsidRPr="008011FB" w:rsidRDefault="0002015E">
      <w:pPr>
        <w:pStyle w:val="AcknowledgmentTitle"/>
        <w:autoSpaceDE w:val="0"/>
        <w:autoSpaceDN w:val="0"/>
        <w:adjustRightInd w:val="0"/>
        <w:rPr>
          <w:szCs w:val="24"/>
        </w:rPr>
      </w:pPr>
      <w:r w:rsidRPr="008011FB">
        <w:rPr>
          <w:szCs w:val="24"/>
        </w:rPr>
        <w:t>AUTHOR CONTRIBUTIONS</w:t>
      </w:r>
    </w:p>
    <w:p w14:paraId="0DE7131C" w14:textId="2F406E2B" w:rsidR="00932AC5" w:rsidRPr="008011FB" w:rsidRDefault="00932AC5">
      <w:pPr>
        <w:pStyle w:val="Acknowledgment"/>
        <w:autoSpaceDE w:val="0"/>
        <w:autoSpaceDN w:val="0"/>
        <w:adjustRightInd w:val="0"/>
        <w:rPr>
          <w:szCs w:val="24"/>
        </w:rPr>
      </w:pPr>
      <w:r w:rsidRPr="008011FB">
        <w:rPr>
          <w:szCs w:val="24"/>
        </w:rPr>
        <w:t>Ku</w:t>
      </w:r>
      <w:r w:rsidR="00F25AB0">
        <w:rPr>
          <w:szCs w:val="24"/>
        </w:rPr>
        <w:t xml:space="preserve">n </w:t>
      </w:r>
      <w:r w:rsidRPr="008011FB">
        <w:rPr>
          <w:szCs w:val="24"/>
        </w:rPr>
        <w:t>Z</w:t>
      </w:r>
      <w:r w:rsidR="00F25AB0">
        <w:rPr>
          <w:szCs w:val="24"/>
        </w:rPr>
        <w:t>hang</w:t>
      </w:r>
      <w:r w:rsidRPr="008011FB">
        <w:rPr>
          <w:szCs w:val="24"/>
        </w:rPr>
        <w:t xml:space="preserve"> conceived the initial concept and oversaw the study</w:t>
      </w:r>
      <w:r w:rsidR="00F25AB0">
        <w:rPr>
          <w:szCs w:val="24"/>
        </w:rPr>
        <w:t>;</w:t>
      </w:r>
      <w:r w:rsidRPr="008011FB">
        <w:rPr>
          <w:szCs w:val="24"/>
        </w:rPr>
        <w:t xml:space="preserve"> S.G., D.D. and Ku</w:t>
      </w:r>
      <w:r w:rsidR="00F25AB0">
        <w:rPr>
          <w:szCs w:val="24"/>
        </w:rPr>
        <w:t xml:space="preserve">n </w:t>
      </w:r>
      <w:r w:rsidRPr="008011FB">
        <w:rPr>
          <w:szCs w:val="24"/>
        </w:rPr>
        <w:t>Z</w:t>
      </w:r>
      <w:r w:rsidR="00F25AB0">
        <w:rPr>
          <w:szCs w:val="24"/>
        </w:rPr>
        <w:t>hang</w:t>
      </w:r>
      <w:r w:rsidRPr="008011FB">
        <w:rPr>
          <w:szCs w:val="24"/>
        </w:rPr>
        <w:t xml:space="preserve"> performed</w:t>
      </w:r>
      <w:r w:rsidR="00F25AB0">
        <w:rPr>
          <w:szCs w:val="24"/>
        </w:rPr>
        <w:t xml:space="preserve"> the</w:t>
      </w:r>
      <w:r w:rsidRPr="008011FB">
        <w:rPr>
          <w:szCs w:val="24"/>
        </w:rPr>
        <w:t xml:space="preserve"> bioinformatics analyses</w:t>
      </w:r>
      <w:r w:rsidR="00F25AB0">
        <w:rPr>
          <w:szCs w:val="24"/>
        </w:rPr>
        <w:t>;</w:t>
      </w:r>
      <w:r w:rsidRPr="008011FB">
        <w:rPr>
          <w:szCs w:val="24"/>
        </w:rPr>
        <w:t xml:space="preserve"> N.P., D.D. and H.</w:t>
      </w:r>
      <w:r w:rsidR="00F25AB0">
        <w:rPr>
          <w:szCs w:val="24"/>
        </w:rPr>
        <w:t>-L.</w:t>
      </w:r>
      <w:r w:rsidRPr="008011FB">
        <w:rPr>
          <w:szCs w:val="24"/>
        </w:rPr>
        <w:t>F. performed</w:t>
      </w:r>
      <w:r w:rsidR="00F25AB0">
        <w:rPr>
          <w:szCs w:val="24"/>
        </w:rPr>
        <w:t xml:space="preserve"> the</w:t>
      </w:r>
      <w:r w:rsidRPr="008011FB">
        <w:rPr>
          <w:szCs w:val="24"/>
        </w:rPr>
        <w:t xml:space="preserve"> experiments</w:t>
      </w:r>
      <w:r w:rsidR="00F25AB0">
        <w:rPr>
          <w:szCs w:val="24"/>
        </w:rPr>
        <w:t>;</w:t>
      </w:r>
      <w:r w:rsidRPr="008011FB">
        <w:rPr>
          <w:szCs w:val="24"/>
        </w:rPr>
        <w:t xml:space="preserve"> Ka</w:t>
      </w:r>
      <w:r w:rsidR="00F25AB0">
        <w:rPr>
          <w:szCs w:val="24"/>
        </w:rPr>
        <w:t>ng</w:t>
      </w:r>
      <w:r w:rsidRPr="008011FB">
        <w:rPr>
          <w:szCs w:val="24"/>
        </w:rPr>
        <w:t xml:space="preserve"> Z</w:t>
      </w:r>
      <w:r w:rsidR="00F25AB0">
        <w:rPr>
          <w:szCs w:val="24"/>
        </w:rPr>
        <w:t>hang</w:t>
      </w:r>
      <w:r w:rsidRPr="008011FB">
        <w:rPr>
          <w:szCs w:val="24"/>
        </w:rPr>
        <w:t xml:space="preserve"> contributed plasma samples</w:t>
      </w:r>
      <w:r w:rsidR="00F25AB0">
        <w:rPr>
          <w:szCs w:val="24"/>
        </w:rPr>
        <w:t xml:space="preserve"> from healthy individuals </w:t>
      </w:r>
      <w:r w:rsidR="00F25AB0" w:rsidRPr="00635C9E">
        <w:rPr>
          <w:b/>
          <w:szCs w:val="24"/>
          <w:u w:val="single"/>
        </w:rPr>
        <w:t>[</w:t>
      </w:r>
      <w:commentRangeStart w:id="137"/>
      <w:r w:rsidR="002446AB" w:rsidRPr="002446AB">
        <w:rPr>
          <w:b/>
          <w:szCs w:val="24"/>
          <w:highlight w:val="yellow"/>
          <w:u w:val="single"/>
        </w:rPr>
        <w:t>AU:</w:t>
      </w:r>
      <w:r w:rsidR="00F25AB0">
        <w:rPr>
          <w:b/>
          <w:szCs w:val="24"/>
          <w:u w:val="single"/>
        </w:rPr>
        <w:t xml:space="preserve"> Correct?</w:t>
      </w:r>
      <w:r w:rsidR="00F25AB0" w:rsidRPr="00635C9E">
        <w:rPr>
          <w:b/>
          <w:szCs w:val="24"/>
          <w:u w:val="single"/>
        </w:rPr>
        <w:t>]</w:t>
      </w:r>
      <w:r w:rsidR="00F25AB0">
        <w:rPr>
          <w:szCs w:val="24"/>
        </w:rPr>
        <w:t>;</w:t>
      </w:r>
      <w:r w:rsidRPr="008011FB">
        <w:rPr>
          <w:szCs w:val="24"/>
        </w:rPr>
        <w:t xml:space="preserve"> </w:t>
      </w:r>
      <w:commentRangeEnd w:id="137"/>
      <w:r w:rsidR="00443339">
        <w:rPr>
          <w:rStyle w:val="CommentReference"/>
        </w:rPr>
        <w:commentReference w:id="137"/>
      </w:r>
      <w:r w:rsidR="00F25AB0">
        <w:rPr>
          <w:szCs w:val="24"/>
        </w:rPr>
        <w:t xml:space="preserve">and </w:t>
      </w:r>
      <w:r w:rsidRPr="008011FB">
        <w:rPr>
          <w:szCs w:val="24"/>
        </w:rPr>
        <w:t>Ku</w:t>
      </w:r>
      <w:r w:rsidR="00F25AB0">
        <w:rPr>
          <w:szCs w:val="24"/>
        </w:rPr>
        <w:t>n</w:t>
      </w:r>
      <w:r w:rsidRPr="008011FB">
        <w:rPr>
          <w:szCs w:val="24"/>
        </w:rPr>
        <w:t xml:space="preserve"> Z</w:t>
      </w:r>
      <w:r w:rsidR="00F25AB0">
        <w:rPr>
          <w:szCs w:val="24"/>
        </w:rPr>
        <w:t>hang</w:t>
      </w:r>
      <w:r w:rsidRPr="008011FB">
        <w:rPr>
          <w:szCs w:val="24"/>
        </w:rPr>
        <w:t>, S.G. and D.D. wrote the manuscript with input from all co-authors.</w:t>
      </w:r>
    </w:p>
    <w:p w14:paraId="74D4D44A" w14:textId="77777777" w:rsidR="00932AC5" w:rsidRPr="008011FB" w:rsidRDefault="00932AC5">
      <w:pPr>
        <w:autoSpaceDE w:val="0"/>
        <w:autoSpaceDN w:val="0"/>
        <w:adjustRightInd w:val="0"/>
        <w:rPr>
          <w:szCs w:val="24"/>
        </w:rPr>
      </w:pPr>
    </w:p>
    <w:p w14:paraId="23E100CA" w14:textId="77777777" w:rsidR="00932AC5" w:rsidRPr="00635C9E" w:rsidRDefault="00932AC5">
      <w:pPr>
        <w:keepNext/>
        <w:autoSpaceDE w:val="0"/>
        <w:autoSpaceDN w:val="0"/>
        <w:adjustRightInd w:val="0"/>
        <w:outlineLvl w:val="0"/>
        <w:rPr>
          <w:rFonts w:ascii="Arial" w:hAnsi="Arial" w:cs="Arial"/>
          <w:sz w:val="24"/>
          <w:szCs w:val="24"/>
        </w:rPr>
      </w:pPr>
      <w:r w:rsidRPr="00635C9E">
        <w:rPr>
          <w:rFonts w:ascii="Arial" w:hAnsi="Arial" w:cs="Arial"/>
          <w:b/>
          <w:sz w:val="24"/>
          <w:szCs w:val="24"/>
        </w:rPr>
        <w:t>COMPETING FINANCIAL INTERESTS</w:t>
      </w:r>
    </w:p>
    <w:p w14:paraId="09E7FA10" w14:textId="0896B9FF" w:rsidR="00932AC5" w:rsidRPr="008011FB" w:rsidRDefault="00932AC5">
      <w:pPr>
        <w:autoSpaceDE w:val="0"/>
        <w:autoSpaceDN w:val="0"/>
        <w:adjustRightInd w:val="0"/>
        <w:rPr>
          <w:szCs w:val="24"/>
        </w:rPr>
      </w:pPr>
      <w:r w:rsidRPr="008011FB">
        <w:rPr>
          <w:szCs w:val="24"/>
        </w:rPr>
        <w:t xml:space="preserve">The authors declare competing financial interests: details are available in the </w:t>
      </w:r>
      <w:hyperlink r:id="rId13" w:history="1">
        <w:r w:rsidRPr="008011FB">
          <w:rPr>
            <w:noProof/>
            <w:color w:val="0000FF"/>
            <w:szCs w:val="24"/>
            <w:u w:val="single"/>
          </w:rPr>
          <w:t>online version of the paper</w:t>
        </w:r>
      </w:hyperlink>
      <w:r w:rsidRPr="008011FB">
        <w:rPr>
          <w:szCs w:val="24"/>
        </w:rPr>
        <w:t>.</w:t>
      </w:r>
    </w:p>
    <w:p w14:paraId="2370DF87" w14:textId="77777777" w:rsidR="00932AC5" w:rsidRPr="00635C9E" w:rsidRDefault="00932AC5">
      <w:pPr>
        <w:pStyle w:val="AcknowledgmentTitle"/>
        <w:autoSpaceDE w:val="0"/>
        <w:autoSpaceDN w:val="0"/>
        <w:adjustRightInd w:val="0"/>
        <w:rPr>
          <w:rFonts w:ascii="Times New Roman" w:hAnsi="Times New Roman"/>
          <w:sz w:val="20"/>
        </w:rPr>
      </w:pPr>
      <w:r w:rsidRPr="00635C9E">
        <w:rPr>
          <w:rFonts w:ascii="Times New Roman" w:hAnsi="Times New Roman"/>
          <w:b w:val="0"/>
          <w:sz w:val="20"/>
        </w:rPr>
        <w:t xml:space="preserve">Reprints and permissions information is available online at </w:t>
      </w:r>
      <w:hyperlink r:id="rId14" w:history="1">
        <w:r w:rsidRPr="00635C9E">
          <w:rPr>
            <w:rFonts w:ascii="Times New Roman" w:hAnsi="Times New Roman"/>
            <w:b w:val="0"/>
            <w:color w:val="0000FF"/>
            <w:sz w:val="20"/>
            <w:u w:val="single"/>
          </w:rPr>
          <w:t>http://www.nature.com/reprints/index.html</w:t>
        </w:r>
      </w:hyperlink>
      <w:r w:rsidRPr="00635C9E">
        <w:rPr>
          <w:rFonts w:ascii="Times New Roman" w:hAnsi="Times New Roman"/>
          <w:b w:val="0"/>
          <w:sz w:val="20"/>
        </w:rPr>
        <w:t xml:space="preserve">.   </w:t>
      </w:r>
    </w:p>
    <w:p w14:paraId="3C3BFBDC" w14:textId="77777777" w:rsidR="00932AC5" w:rsidRPr="008011FB" w:rsidRDefault="00932AC5">
      <w:pPr>
        <w:autoSpaceDE w:val="0"/>
        <w:autoSpaceDN w:val="0"/>
        <w:adjustRightInd w:val="0"/>
        <w:rPr>
          <w:szCs w:val="24"/>
        </w:rPr>
      </w:pPr>
      <w:r w:rsidRPr="008011FB">
        <w:rPr>
          <w:b/>
          <w:szCs w:val="24"/>
        </w:rPr>
        <w:t xml:space="preserve"> </w:t>
      </w:r>
    </w:p>
    <w:p w14:paraId="6439FB24" w14:textId="7E48CE38"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_id=\"b1\" _issn=\"0092-8674\" _pubmed=\"6263490\""</w:instrText>
      </w:r>
      <w:r w:rsidRPr="008011FB">
        <w:rPr>
          <w:szCs w:val="24"/>
        </w:rPr>
        <w:fldChar w:fldCharType="separate"/>
      </w:r>
      <w:r w:rsidRPr="008011FB">
        <w:rPr>
          <w:szCs w:val="24"/>
        </w:rPr>
        <w:instrText xml:space="preserve"> _id="b1" _issn="0092-8674" _pubmed="6263490"</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1</w:t>
      </w:r>
      <w:r w:rsidRPr="008011FB">
        <w:rPr>
          <w:szCs w:val="24"/>
        </w:rPr>
        <w:t>.</w:t>
      </w:r>
      <w:r w:rsidRPr="008011FB">
        <w:rPr>
          <w:szCs w:val="24"/>
        </w:rPr>
        <w:tab/>
      </w:r>
      <w:r w:rsidRPr="008011FB">
        <w:rPr>
          <w:rStyle w:val="bibsurname"/>
          <w:szCs w:val="24"/>
          <w:shd w:val="clear" w:color="auto" w:fill="auto"/>
        </w:rPr>
        <w:t>Wigler</w:t>
      </w:r>
      <w:r w:rsidRPr="008011FB">
        <w:rPr>
          <w:szCs w:val="24"/>
        </w:rPr>
        <w:t xml:space="preserve">, </w:t>
      </w:r>
      <w:r w:rsidRPr="008011FB">
        <w:rPr>
          <w:rStyle w:val="bibfname"/>
          <w:szCs w:val="24"/>
          <w:shd w:val="clear" w:color="auto" w:fill="auto"/>
        </w:rPr>
        <w:t>M.</w:t>
      </w:r>
      <w:r w:rsidRPr="008011FB">
        <w:rPr>
          <w:szCs w:val="24"/>
        </w:rPr>
        <w:t xml:space="preserve">, </w:t>
      </w:r>
      <w:r w:rsidRPr="008011FB">
        <w:rPr>
          <w:rStyle w:val="bibsurname"/>
          <w:szCs w:val="24"/>
          <w:shd w:val="clear" w:color="auto" w:fill="auto"/>
        </w:rPr>
        <w:t>Levy</w:t>
      </w:r>
      <w:r w:rsidRPr="008011FB">
        <w:rPr>
          <w:szCs w:val="24"/>
        </w:rPr>
        <w:t xml:space="preserve">, </w:t>
      </w:r>
      <w:r w:rsidRPr="008011FB">
        <w:rPr>
          <w:rStyle w:val="bibfname"/>
          <w:szCs w:val="24"/>
          <w:shd w:val="clear" w:color="auto" w:fill="auto"/>
        </w:rPr>
        <w:t>D.</w:t>
      </w:r>
      <w:r w:rsidRPr="008011FB">
        <w:rPr>
          <w:szCs w:val="24"/>
        </w:rPr>
        <w:t xml:space="preserve"> &amp; </w:t>
      </w:r>
      <w:r w:rsidRPr="008011FB">
        <w:rPr>
          <w:rStyle w:val="bibsurname"/>
          <w:szCs w:val="24"/>
          <w:shd w:val="clear" w:color="auto" w:fill="auto"/>
        </w:rPr>
        <w:t>Perucho</w:t>
      </w:r>
      <w:r w:rsidRPr="008011FB">
        <w:rPr>
          <w:szCs w:val="24"/>
        </w:rPr>
        <w:t xml:space="preserve">, </w:t>
      </w:r>
      <w:r w:rsidRPr="008011FB">
        <w:rPr>
          <w:rStyle w:val="bibfname"/>
          <w:szCs w:val="24"/>
          <w:shd w:val="clear" w:color="auto" w:fill="auto"/>
        </w:rPr>
        <w:t>M.</w:t>
      </w:r>
      <w:r w:rsidRPr="008011FB">
        <w:rPr>
          <w:szCs w:val="24"/>
        </w:rPr>
        <w:t xml:space="preserve"> </w:t>
      </w:r>
      <w:r w:rsidRPr="008011FB">
        <w:rPr>
          <w:rStyle w:val="bibarticle"/>
          <w:szCs w:val="24"/>
          <w:shd w:val="clear" w:color="auto" w:fill="auto"/>
        </w:rPr>
        <w:t>The somatic replication of DNA methylation.</w:t>
      </w:r>
      <w:r w:rsidRPr="008011FB">
        <w:rPr>
          <w:szCs w:val="24"/>
        </w:rPr>
        <w:t xml:space="preserve"> </w:t>
      </w:r>
      <w:r w:rsidRPr="008011FB">
        <w:rPr>
          <w:rStyle w:val="bibjournal"/>
          <w:szCs w:val="24"/>
          <w:shd w:val="clear" w:color="auto" w:fill="auto"/>
        </w:rPr>
        <w:t>Cell</w:t>
      </w:r>
      <w:r w:rsidRPr="008011FB">
        <w:rPr>
          <w:szCs w:val="24"/>
        </w:rPr>
        <w:t xml:space="preserve"> </w:t>
      </w:r>
      <w:r w:rsidRPr="008011FB">
        <w:rPr>
          <w:rStyle w:val="bibvolume"/>
          <w:szCs w:val="24"/>
          <w:shd w:val="clear" w:color="auto" w:fill="auto"/>
        </w:rPr>
        <w:t>24</w:t>
      </w:r>
      <w:r w:rsidRPr="008011FB">
        <w:rPr>
          <w:szCs w:val="24"/>
        </w:rPr>
        <w:t xml:space="preserve">, </w:t>
      </w:r>
      <w:r w:rsidRPr="008011FB">
        <w:rPr>
          <w:rStyle w:val="bibfpage"/>
          <w:szCs w:val="24"/>
          <w:shd w:val="clear" w:color="auto" w:fill="auto"/>
        </w:rPr>
        <w:t>33</w:t>
      </w:r>
      <w:r w:rsidRPr="008011FB">
        <w:rPr>
          <w:szCs w:val="24"/>
        </w:rPr>
        <w:t>–</w:t>
      </w:r>
      <w:r w:rsidRPr="008011FB">
        <w:rPr>
          <w:rStyle w:val="biblpage"/>
          <w:szCs w:val="24"/>
          <w:shd w:val="clear" w:color="auto" w:fill="auto"/>
        </w:rPr>
        <w:t>40</w:t>
      </w:r>
      <w:r w:rsidRPr="008011FB">
        <w:rPr>
          <w:szCs w:val="24"/>
        </w:rPr>
        <w:t xml:space="preserve"> (</w:t>
      </w:r>
      <w:r w:rsidRPr="008011FB">
        <w:rPr>
          <w:rStyle w:val="bibyear"/>
          <w:szCs w:val="24"/>
          <w:shd w:val="clear" w:color="auto" w:fill="auto"/>
        </w:rPr>
        <w:t>1981</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1F647437" w14:textId="4A1C43FD"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_id=\"b2\" _issn=\"1878-3686\" _pubmed=\"25490447\""</w:instrText>
      </w:r>
      <w:r w:rsidRPr="008011FB">
        <w:rPr>
          <w:szCs w:val="24"/>
        </w:rPr>
        <w:fldChar w:fldCharType="separate"/>
      </w:r>
      <w:r w:rsidRPr="008011FB">
        <w:rPr>
          <w:szCs w:val="24"/>
        </w:rPr>
        <w:instrText xml:space="preserve"> _id="b2" _issn="1878-3686" _pubmed="25490447"</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2</w:t>
      </w:r>
      <w:r w:rsidRPr="008011FB">
        <w:rPr>
          <w:szCs w:val="24"/>
        </w:rPr>
        <w:t>.</w:t>
      </w:r>
      <w:r w:rsidRPr="008011FB">
        <w:rPr>
          <w:szCs w:val="24"/>
        </w:rPr>
        <w:tab/>
      </w:r>
      <w:r w:rsidRPr="008011FB">
        <w:rPr>
          <w:rStyle w:val="bibsurname"/>
          <w:szCs w:val="24"/>
          <w:shd w:val="clear" w:color="auto" w:fill="auto"/>
        </w:rPr>
        <w:t>Landau</w:t>
      </w:r>
      <w:r w:rsidRPr="008011FB">
        <w:rPr>
          <w:szCs w:val="24"/>
        </w:rPr>
        <w:t xml:space="preserve">, </w:t>
      </w:r>
      <w:r w:rsidRPr="008011FB">
        <w:rPr>
          <w:rStyle w:val="bibfname"/>
          <w:szCs w:val="24"/>
          <w:shd w:val="clear" w:color="auto" w:fill="auto"/>
        </w:rPr>
        <w:t>D.A.</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Locally disordered methylation forms the basis of intratumor methylome variation in chronic lymphocytic leukemia.</w:t>
      </w:r>
      <w:r w:rsidRPr="008011FB">
        <w:rPr>
          <w:szCs w:val="24"/>
        </w:rPr>
        <w:t xml:space="preserve"> </w:t>
      </w:r>
      <w:r w:rsidRPr="008011FB">
        <w:rPr>
          <w:rStyle w:val="bibjournal"/>
          <w:szCs w:val="24"/>
          <w:shd w:val="clear" w:color="auto" w:fill="auto"/>
        </w:rPr>
        <w:t>Cancer Cell</w:t>
      </w:r>
      <w:r w:rsidRPr="008011FB">
        <w:rPr>
          <w:szCs w:val="24"/>
        </w:rPr>
        <w:t xml:space="preserve"> </w:t>
      </w:r>
      <w:r w:rsidRPr="008011FB">
        <w:rPr>
          <w:rStyle w:val="bibvolume"/>
          <w:szCs w:val="24"/>
          <w:shd w:val="clear" w:color="auto" w:fill="auto"/>
        </w:rPr>
        <w:t>26</w:t>
      </w:r>
      <w:r w:rsidRPr="008011FB">
        <w:rPr>
          <w:szCs w:val="24"/>
        </w:rPr>
        <w:t xml:space="preserve">, </w:t>
      </w:r>
      <w:r w:rsidRPr="008011FB">
        <w:rPr>
          <w:rStyle w:val="bibfpage"/>
          <w:szCs w:val="24"/>
          <w:shd w:val="clear" w:color="auto" w:fill="auto"/>
        </w:rPr>
        <w:t>813</w:t>
      </w:r>
      <w:r w:rsidRPr="008011FB">
        <w:rPr>
          <w:szCs w:val="24"/>
        </w:rPr>
        <w:t>–</w:t>
      </w:r>
      <w:r w:rsidRPr="008011FB">
        <w:rPr>
          <w:rStyle w:val="biblpage"/>
          <w:szCs w:val="24"/>
          <w:shd w:val="clear" w:color="auto" w:fill="auto"/>
        </w:rPr>
        <w:t>825</w:t>
      </w:r>
      <w:r w:rsidRPr="008011FB">
        <w:rPr>
          <w:szCs w:val="24"/>
        </w:rPr>
        <w:t xml:space="preserve"> (</w:t>
      </w:r>
      <w:r w:rsidRPr="008011FB">
        <w:rPr>
          <w:rStyle w:val="bibyear"/>
          <w:szCs w:val="24"/>
          <w:shd w:val="clear" w:color="auto" w:fill="auto"/>
        </w:rPr>
        <w:t>2014</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6BCB172D" w14:textId="196A1094"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_id=\"b3\" _issn=\"1471-0064\" _pubmed=\"18427557\""</w:instrText>
      </w:r>
      <w:r w:rsidRPr="008011FB">
        <w:rPr>
          <w:szCs w:val="24"/>
        </w:rPr>
        <w:fldChar w:fldCharType="separate"/>
      </w:r>
      <w:r w:rsidRPr="008011FB">
        <w:rPr>
          <w:szCs w:val="24"/>
        </w:rPr>
        <w:instrText xml:space="preserve"> _id="b3" _issn="1471-0064" _pubmed="18427557"</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3</w:t>
      </w:r>
      <w:r w:rsidRPr="008011FB">
        <w:rPr>
          <w:szCs w:val="24"/>
        </w:rPr>
        <w:t>.</w:t>
      </w:r>
      <w:r w:rsidRPr="008011FB">
        <w:rPr>
          <w:szCs w:val="24"/>
        </w:rPr>
        <w:tab/>
      </w:r>
      <w:r w:rsidRPr="008011FB">
        <w:rPr>
          <w:rStyle w:val="bibsurname"/>
          <w:szCs w:val="24"/>
          <w:shd w:val="clear" w:color="auto" w:fill="auto"/>
        </w:rPr>
        <w:t>Slatkin</w:t>
      </w:r>
      <w:r w:rsidRPr="008011FB">
        <w:rPr>
          <w:szCs w:val="24"/>
        </w:rPr>
        <w:t xml:space="preserve">, </w:t>
      </w:r>
      <w:r w:rsidRPr="008011FB">
        <w:rPr>
          <w:rStyle w:val="bibfname"/>
          <w:szCs w:val="24"/>
          <w:shd w:val="clear" w:color="auto" w:fill="auto"/>
        </w:rPr>
        <w:t>M.</w:t>
      </w:r>
      <w:r w:rsidRPr="008011FB">
        <w:rPr>
          <w:szCs w:val="24"/>
        </w:rPr>
        <w:t xml:space="preserve"> </w:t>
      </w:r>
      <w:r w:rsidRPr="008011FB">
        <w:rPr>
          <w:rStyle w:val="bibarticle"/>
          <w:szCs w:val="24"/>
          <w:shd w:val="clear" w:color="auto" w:fill="auto"/>
        </w:rPr>
        <w:t>Linkage disequilibrium</w:t>
      </w:r>
      <w:r w:rsidR="00F25AB0">
        <w:t>—</w:t>
      </w:r>
      <w:r w:rsidRPr="008011FB">
        <w:rPr>
          <w:rStyle w:val="bibarticle"/>
          <w:szCs w:val="24"/>
          <w:shd w:val="clear" w:color="auto" w:fill="auto"/>
        </w:rPr>
        <w:t>understanding the evolutionary past and mapping the medical future.</w:t>
      </w:r>
      <w:r w:rsidRPr="008011FB">
        <w:rPr>
          <w:szCs w:val="24"/>
        </w:rPr>
        <w:t xml:space="preserve"> </w:t>
      </w:r>
      <w:r w:rsidRPr="008011FB">
        <w:rPr>
          <w:rStyle w:val="bibjournal"/>
          <w:szCs w:val="24"/>
          <w:shd w:val="clear" w:color="auto" w:fill="auto"/>
        </w:rPr>
        <w:t>Nat. Rev. Genet.</w:t>
      </w:r>
      <w:r w:rsidRPr="008011FB">
        <w:rPr>
          <w:szCs w:val="24"/>
        </w:rPr>
        <w:t xml:space="preserve"> </w:t>
      </w:r>
      <w:r w:rsidRPr="008011FB">
        <w:rPr>
          <w:rStyle w:val="bibvolume"/>
          <w:szCs w:val="24"/>
          <w:shd w:val="clear" w:color="auto" w:fill="auto"/>
        </w:rPr>
        <w:t>9</w:t>
      </w:r>
      <w:r w:rsidRPr="008011FB">
        <w:rPr>
          <w:szCs w:val="24"/>
        </w:rPr>
        <w:t xml:space="preserve">, </w:t>
      </w:r>
      <w:r w:rsidRPr="008011FB">
        <w:rPr>
          <w:rStyle w:val="bibfpage"/>
          <w:szCs w:val="24"/>
          <w:shd w:val="clear" w:color="auto" w:fill="auto"/>
        </w:rPr>
        <w:t>477</w:t>
      </w:r>
      <w:r w:rsidRPr="008011FB">
        <w:rPr>
          <w:szCs w:val="24"/>
        </w:rPr>
        <w:t>–</w:t>
      </w:r>
      <w:r w:rsidRPr="008011FB">
        <w:rPr>
          <w:rStyle w:val="biblpage"/>
          <w:szCs w:val="24"/>
          <w:shd w:val="clear" w:color="auto" w:fill="auto"/>
        </w:rPr>
        <w:t>485</w:t>
      </w:r>
      <w:r w:rsidRPr="008011FB">
        <w:rPr>
          <w:szCs w:val="24"/>
        </w:rPr>
        <w:t xml:space="preserve"> (</w:t>
      </w:r>
      <w:r w:rsidRPr="008011FB">
        <w:rPr>
          <w:rStyle w:val="bibyear"/>
          <w:szCs w:val="24"/>
          <w:shd w:val="clear" w:color="auto" w:fill="auto"/>
        </w:rPr>
        <w:t>2008</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69451833" w14:textId="0E56DEE5"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_id=\"b4\" _issn=\"1549-5469\" _pubmed=\"20418490\""</w:instrText>
      </w:r>
      <w:r w:rsidRPr="008011FB">
        <w:rPr>
          <w:szCs w:val="24"/>
        </w:rPr>
        <w:fldChar w:fldCharType="separate"/>
      </w:r>
      <w:r w:rsidRPr="008011FB">
        <w:rPr>
          <w:szCs w:val="24"/>
        </w:rPr>
        <w:instrText xml:space="preserve"> _id="b4" _issn="1549-5469" _pubmed="20418490"</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4</w:t>
      </w:r>
      <w:r w:rsidRPr="008011FB">
        <w:rPr>
          <w:szCs w:val="24"/>
        </w:rPr>
        <w:t>.</w:t>
      </w:r>
      <w:r w:rsidRPr="008011FB">
        <w:rPr>
          <w:szCs w:val="24"/>
        </w:rPr>
        <w:tab/>
      </w:r>
      <w:r w:rsidRPr="008011FB">
        <w:rPr>
          <w:rStyle w:val="bibsurname"/>
          <w:szCs w:val="24"/>
          <w:shd w:val="clear" w:color="auto" w:fill="auto"/>
        </w:rPr>
        <w:t>Shoemaker</w:t>
      </w:r>
      <w:r w:rsidRPr="008011FB">
        <w:rPr>
          <w:szCs w:val="24"/>
        </w:rPr>
        <w:t xml:space="preserve">, </w:t>
      </w:r>
      <w:r w:rsidRPr="008011FB">
        <w:rPr>
          <w:rStyle w:val="bibfname"/>
          <w:szCs w:val="24"/>
          <w:shd w:val="clear" w:color="auto" w:fill="auto"/>
        </w:rPr>
        <w:t>R.</w:t>
      </w:r>
      <w:r w:rsidRPr="008011FB">
        <w:rPr>
          <w:szCs w:val="24"/>
        </w:rPr>
        <w:t xml:space="preserve">, </w:t>
      </w:r>
      <w:r w:rsidRPr="008011FB">
        <w:rPr>
          <w:rStyle w:val="bibsurname"/>
          <w:szCs w:val="24"/>
          <w:shd w:val="clear" w:color="auto" w:fill="auto"/>
        </w:rPr>
        <w:t>Deng</w:t>
      </w:r>
      <w:r w:rsidRPr="008011FB">
        <w:rPr>
          <w:szCs w:val="24"/>
        </w:rPr>
        <w:t xml:space="preserve">, </w:t>
      </w:r>
      <w:r w:rsidRPr="008011FB">
        <w:rPr>
          <w:rStyle w:val="bibfname"/>
          <w:szCs w:val="24"/>
          <w:shd w:val="clear" w:color="auto" w:fill="auto"/>
        </w:rPr>
        <w:t>J.</w:t>
      </w:r>
      <w:r w:rsidRPr="008011FB">
        <w:rPr>
          <w:szCs w:val="24"/>
        </w:rPr>
        <w:t xml:space="preserve">, </w:t>
      </w:r>
      <w:r w:rsidRPr="008011FB">
        <w:rPr>
          <w:rStyle w:val="bibsurname"/>
          <w:szCs w:val="24"/>
          <w:shd w:val="clear" w:color="auto" w:fill="auto"/>
        </w:rPr>
        <w:t>Wang</w:t>
      </w:r>
      <w:r w:rsidRPr="008011FB">
        <w:rPr>
          <w:szCs w:val="24"/>
        </w:rPr>
        <w:t xml:space="preserve">, </w:t>
      </w:r>
      <w:r w:rsidRPr="008011FB">
        <w:rPr>
          <w:rStyle w:val="bibfname"/>
          <w:szCs w:val="24"/>
          <w:shd w:val="clear" w:color="auto" w:fill="auto"/>
        </w:rPr>
        <w:t>W.</w:t>
      </w:r>
      <w:r w:rsidRPr="008011FB">
        <w:rPr>
          <w:szCs w:val="24"/>
        </w:rPr>
        <w:t xml:space="preserve"> &amp; </w:t>
      </w:r>
      <w:r w:rsidRPr="008011FB">
        <w:rPr>
          <w:rStyle w:val="bibsurname"/>
          <w:szCs w:val="24"/>
          <w:shd w:val="clear" w:color="auto" w:fill="auto"/>
        </w:rPr>
        <w:t>Zhang</w:t>
      </w:r>
      <w:r w:rsidRPr="008011FB">
        <w:rPr>
          <w:szCs w:val="24"/>
        </w:rPr>
        <w:t xml:space="preserve">, </w:t>
      </w:r>
      <w:r w:rsidRPr="008011FB">
        <w:rPr>
          <w:rStyle w:val="bibfname"/>
          <w:szCs w:val="24"/>
          <w:shd w:val="clear" w:color="auto" w:fill="auto"/>
        </w:rPr>
        <w:t>K.</w:t>
      </w:r>
      <w:r w:rsidRPr="008011FB">
        <w:rPr>
          <w:szCs w:val="24"/>
        </w:rPr>
        <w:t xml:space="preserve"> </w:t>
      </w:r>
      <w:r w:rsidRPr="008011FB">
        <w:rPr>
          <w:rStyle w:val="bibarticle"/>
          <w:szCs w:val="24"/>
          <w:shd w:val="clear" w:color="auto" w:fill="auto"/>
        </w:rPr>
        <w:t>Allele-specific methylation is prevalent and is contributed by CpG-SNPs in the human genome.</w:t>
      </w:r>
      <w:r w:rsidRPr="008011FB">
        <w:rPr>
          <w:szCs w:val="24"/>
        </w:rPr>
        <w:t xml:space="preserve"> </w:t>
      </w:r>
      <w:r w:rsidRPr="008011FB">
        <w:rPr>
          <w:rStyle w:val="bibjournal"/>
          <w:szCs w:val="24"/>
          <w:shd w:val="clear" w:color="auto" w:fill="auto"/>
        </w:rPr>
        <w:t>Genome Res.</w:t>
      </w:r>
      <w:r w:rsidRPr="008011FB">
        <w:rPr>
          <w:szCs w:val="24"/>
        </w:rPr>
        <w:t xml:space="preserve"> </w:t>
      </w:r>
      <w:r w:rsidRPr="008011FB">
        <w:rPr>
          <w:rStyle w:val="bibvolume"/>
          <w:szCs w:val="24"/>
          <w:shd w:val="clear" w:color="auto" w:fill="auto"/>
        </w:rPr>
        <w:t>20</w:t>
      </w:r>
      <w:r w:rsidRPr="008011FB">
        <w:rPr>
          <w:szCs w:val="24"/>
        </w:rPr>
        <w:t xml:space="preserve">, </w:t>
      </w:r>
      <w:r w:rsidRPr="008011FB">
        <w:rPr>
          <w:rStyle w:val="bibfpage"/>
          <w:szCs w:val="24"/>
          <w:shd w:val="clear" w:color="auto" w:fill="auto"/>
        </w:rPr>
        <w:t>883</w:t>
      </w:r>
      <w:r w:rsidRPr="008011FB">
        <w:rPr>
          <w:szCs w:val="24"/>
        </w:rPr>
        <w:t>–</w:t>
      </w:r>
      <w:r w:rsidRPr="008011FB">
        <w:rPr>
          <w:rStyle w:val="biblpage"/>
          <w:szCs w:val="24"/>
          <w:shd w:val="clear" w:color="auto" w:fill="auto"/>
        </w:rPr>
        <w:t>889</w:t>
      </w:r>
      <w:r w:rsidRPr="008011FB">
        <w:rPr>
          <w:szCs w:val="24"/>
        </w:rPr>
        <w:t xml:space="preserve"> (</w:t>
      </w:r>
      <w:r w:rsidRPr="008011FB">
        <w:rPr>
          <w:rStyle w:val="bibyear"/>
          <w:szCs w:val="24"/>
          <w:shd w:val="clear" w:color="auto" w:fill="auto"/>
        </w:rPr>
        <w:t>2010</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1ABE4A4D" w14:textId="150AC64D"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_id=\"b5\" _issn=\"1471-0064\" _pubmed=\"25069489\""</w:instrText>
      </w:r>
      <w:r w:rsidRPr="008011FB">
        <w:rPr>
          <w:szCs w:val="24"/>
        </w:rPr>
        <w:fldChar w:fldCharType="separate"/>
      </w:r>
      <w:r w:rsidRPr="008011FB">
        <w:rPr>
          <w:szCs w:val="24"/>
        </w:rPr>
        <w:instrText xml:space="preserve"> _id="b5" _issn="1471-0064" _pubmed="25069489"</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5</w:t>
      </w:r>
      <w:r w:rsidRPr="008011FB">
        <w:rPr>
          <w:szCs w:val="24"/>
        </w:rPr>
        <w:t>.</w:t>
      </w:r>
      <w:r w:rsidRPr="008011FB">
        <w:rPr>
          <w:szCs w:val="24"/>
        </w:rPr>
        <w:tab/>
      </w:r>
      <w:r w:rsidRPr="008011FB">
        <w:rPr>
          <w:rStyle w:val="bibsurname"/>
          <w:szCs w:val="24"/>
          <w:shd w:val="clear" w:color="auto" w:fill="auto"/>
        </w:rPr>
        <w:t>Jones</w:t>
      </w:r>
      <w:r w:rsidRPr="008011FB">
        <w:rPr>
          <w:szCs w:val="24"/>
        </w:rPr>
        <w:t xml:space="preserve">, </w:t>
      </w:r>
      <w:r w:rsidRPr="008011FB">
        <w:rPr>
          <w:rStyle w:val="bibfname"/>
          <w:szCs w:val="24"/>
          <w:shd w:val="clear" w:color="auto" w:fill="auto"/>
        </w:rPr>
        <w:t>B.</w:t>
      </w:r>
      <w:r w:rsidRPr="008011FB">
        <w:rPr>
          <w:szCs w:val="24"/>
        </w:rPr>
        <w:t xml:space="preserve"> </w:t>
      </w:r>
      <w:r w:rsidRPr="008011FB">
        <w:rPr>
          <w:rStyle w:val="bibarticle"/>
          <w:szCs w:val="24"/>
          <w:shd w:val="clear" w:color="auto" w:fill="auto"/>
        </w:rPr>
        <w:t xml:space="preserve">DNA methylation: </w:t>
      </w:r>
      <w:r w:rsidR="00F25AB0">
        <w:rPr>
          <w:rStyle w:val="bibarticle"/>
          <w:szCs w:val="24"/>
          <w:shd w:val="clear" w:color="auto" w:fill="auto"/>
        </w:rPr>
        <w:t>s</w:t>
      </w:r>
      <w:r w:rsidRPr="008011FB">
        <w:rPr>
          <w:rStyle w:val="bibarticle"/>
          <w:szCs w:val="24"/>
          <w:shd w:val="clear" w:color="auto" w:fill="auto"/>
        </w:rPr>
        <w:t>witching phenotypes with epialleles.</w:t>
      </w:r>
      <w:r w:rsidRPr="008011FB">
        <w:rPr>
          <w:szCs w:val="24"/>
        </w:rPr>
        <w:t xml:space="preserve"> </w:t>
      </w:r>
      <w:r w:rsidRPr="008011FB">
        <w:rPr>
          <w:rStyle w:val="bibjournal"/>
          <w:szCs w:val="24"/>
          <w:shd w:val="clear" w:color="auto" w:fill="auto"/>
        </w:rPr>
        <w:t>Nat. Rev. Genet.</w:t>
      </w:r>
      <w:r w:rsidRPr="008011FB">
        <w:rPr>
          <w:szCs w:val="24"/>
        </w:rPr>
        <w:t xml:space="preserve"> </w:t>
      </w:r>
      <w:r w:rsidRPr="008011FB">
        <w:rPr>
          <w:rStyle w:val="bibvolume"/>
          <w:szCs w:val="24"/>
          <w:shd w:val="clear" w:color="auto" w:fill="auto"/>
        </w:rPr>
        <w:t>15</w:t>
      </w:r>
      <w:r w:rsidRPr="008011FB">
        <w:rPr>
          <w:szCs w:val="24"/>
        </w:rPr>
        <w:t xml:space="preserve">, </w:t>
      </w:r>
      <w:r w:rsidRPr="008011FB">
        <w:rPr>
          <w:rStyle w:val="bibfpage"/>
          <w:szCs w:val="24"/>
          <w:shd w:val="clear" w:color="auto" w:fill="auto"/>
        </w:rPr>
        <w:t>572</w:t>
      </w:r>
      <w:r w:rsidRPr="008011FB">
        <w:rPr>
          <w:szCs w:val="24"/>
        </w:rPr>
        <w:t xml:space="preserve"> (</w:t>
      </w:r>
      <w:r w:rsidRPr="008011FB">
        <w:rPr>
          <w:rStyle w:val="bibyear"/>
          <w:szCs w:val="24"/>
          <w:shd w:val="clear" w:color="auto" w:fill="auto"/>
        </w:rPr>
        <w:t>2014</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1135236C" w14:textId="7AE4BFB0"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_id=\"b6\" _issn=\"1471-0064\" _pubmed=\"26460349\""</w:instrText>
      </w:r>
      <w:r w:rsidRPr="008011FB">
        <w:rPr>
          <w:szCs w:val="24"/>
        </w:rPr>
        <w:fldChar w:fldCharType="separate"/>
      </w:r>
      <w:r w:rsidRPr="008011FB">
        <w:rPr>
          <w:szCs w:val="24"/>
        </w:rPr>
        <w:instrText xml:space="preserve"> _id="b6" _issn="1471-0064" _pubmed="26460349"</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6</w:t>
      </w:r>
      <w:r w:rsidRPr="008011FB">
        <w:rPr>
          <w:szCs w:val="24"/>
        </w:rPr>
        <w:t>.</w:t>
      </w:r>
      <w:r w:rsidRPr="008011FB">
        <w:rPr>
          <w:szCs w:val="24"/>
        </w:rPr>
        <w:tab/>
      </w:r>
      <w:r w:rsidRPr="008011FB">
        <w:rPr>
          <w:rStyle w:val="bibsurname"/>
          <w:szCs w:val="24"/>
          <w:shd w:val="clear" w:color="auto" w:fill="auto"/>
        </w:rPr>
        <w:t>Schwartzman</w:t>
      </w:r>
      <w:r w:rsidRPr="008011FB">
        <w:rPr>
          <w:szCs w:val="24"/>
        </w:rPr>
        <w:t xml:space="preserve">, </w:t>
      </w:r>
      <w:r w:rsidRPr="008011FB">
        <w:rPr>
          <w:rStyle w:val="bibfname"/>
          <w:szCs w:val="24"/>
          <w:shd w:val="clear" w:color="auto" w:fill="auto"/>
        </w:rPr>
        <w:t>O.</w:t>
      </w:r>
      <w:r w:rsidRPr="008011FB">
        <w:rPr>
          <w:szCs w:val="24"/>
        </w:rPr>
        <w:t xml:space="preserve"> &amp; </w:t>
      </w:r>
      <w:r w:rsidRPr="008011FB">
        <w:rPr>
          <w:rStyle w:val="bibsurname"/>
          <w:szCs w:val="24"/>
          <w:shd w:val="clear" w:color="auto" w:fill="auto"/>
        </w:rPr>
        <w:t>Tanay</w:t>
      </w:r>
      <w:r w:rsidRPr="008011FB">
        <w:rPr>
          <w:szCs w:val="24"/>
        </w:rPr>
        <w:t xml:space="preserve">, </w:t>
      </w:r>
      <w:r w:rsidRPr="008011FB">
        <w:rPr>
          <w:rStyle w:val="bibfname"/>
          <w:szCs w:val="24"/>
          <w:shd w:val="clear" w:color="auto" w:fill="auto"/>
        </w:rPr>
        <w:t>A.</w:t>
      </w:r>
      <w:r w:rsidRPr="008011FB">
        <w:rPr>
          <w:szCs w:val="24"/>
        </w:rPr>
        <w:t xml:space="preserve"> </w:t>
      </w:r>
      <w:r w:rsidRPr="008011FB">
        <w:rPr>
          <w:rStyle w:val="bibarticle"/>
          <w:szCs w:val="24"/>
          <w:shd w:val="clear" w:color="auto" w:fill="auto"/>
        </w:rPr>
        <w:t>Single-cell epigenomics: techniques and emerging applications.</w:t>
      </w:r>
      <w:r w:rsidRPr="008011FB">
        <w:rPr>
          <w:szCs w:val="24"/>
        </w:rPr>
        <w:t xml:space="preserve"> </w:t>
      </w:r>
      <w:r w:rsidRPr="008011FB">
        <w:rPr>
          <w:rStyle w:val="bibjournal"/>
          <w:szCs w:val="24"/>
          <w:shd w:val="clear" w:color="auto" w:fill="auto"/>
        </w:rPr>
        <w:t>Nat. Rev. Genet.</w:t>
      </w:r>
      <w:r w:rsidRPr="008011FB">
        <w:rPr>
          <w:szCs w:val="24"/>
        </w:rPr>
        <w:t xml:space="preserve"> </w:t>
      </w:r>
      <w:r w:rsidRPr="008011FB">
        <w:rPr>
          <w:rStyle w:val="bibvolume"/>
          <w:szCs w:val="24"/>
          <w:shd w:val="clear" w:color="auto" w:fill="auto"/>
        </w:rPr>
        <w:t>16</w:t>
      </w:r>
      <w:r w:rsidRPr="008011FB">
        <w:rPr>
          <w:szCs w:val="24"/>
        </w:rPr>
        <w:t xml:space="preserve">, </w:t>
      </w:r>
      <w:r w:rsidRPr="008011FB">
        <w:rPr>
          <w:rStyle w:val="bibfpage"/>
          <w:szCs w:val="24"/>
          <w:shd w:val="clear" w:color="auto" w:fill="auto"/>
        </w:rPr>
        <w:t>716</w:t>
      </w:r>
      <w:r w:rsidRPr="008011FB">
        <w:rPr>
          <w:szCs w:val="24"/>
        </w:rPr>
        <w:t>–</w:t>
      </w:r>
      <w:r w:rsidRPr="008011FB">
        <w:rPr>
          <w:rStyle w:val="biblpage"/>
          <w:szCs w:val="24"/>
          <w:shd w:val="clear" w:color="auto" w:fill="auto"/>
        </w:rPr>
        <w:t>726</w:t>
      </w:r>
      <w:r w:rsidRPr="008011FB">
        <w:rPr>
          <w:szCs w:val="24"/>
        </w:rPr>
        <w:t xml:space="preserve"> (</w:t>
      </w:r>
      <w:r w:rsidRPr="008011FB">
        <w:rPr>
          <w:rStyle w:val="bibyear"/>
          <w:szCs w:val="24"/>
          <w:shd w:val="clear" w:color="auto" w:fill="auto"/>
        </w:rPr>
        <w:t>2015</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3E9CA998" w14:textId="29A05AB6"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_id=\"b7\" _issn=\"1097-4172\" _pubmed=\"27984737\""</w:instrText>
      </w:r>
      <w:r w:rsidRPr="008011FB">
        <w:rPr>
          <w:szCs w:val="24"/>
        </w:rPr>
        <w:fldChar w:fldCharType="separate"/>
      </w:r>
      <w:r w:rsidRPr="008011FB">
        <w:rPr>
          <w:szCs w:val="24"/>
        </w:rPr>
        <w:instrText xml:space="preserve"> _id="b7" _issn="1097-4172" _pubmed="27984737"</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7</w:t>
      </w:r>
      <w:r w:rsidRPr="008011FB">
        <w:rPr>
          <w:szCs w:val="24"/>
        </w:rPr>
        <w:t>.</w:t>
      </w:r>
      <w:r w:rsidRPr="008011FB">
        <w:rPr>
          <w:szCs w:val="24"/>
        </w:rPr>
        <w:tab/>
      </w:r>
      <w:r w:rsidRPr="008011FB">
        <w:rPr>
          <w:rStyle w:val="bibsurname"/>
          <w:szCs w:val="24"/>
          <w:shd w:val="clear" w:color="auto" w:fill="auto"/>
        </w:rPr>
        <w:t>Stunnenberg</w:t>
      </w:r>
      <w:r w:rsidRPr="008011FB">
        <w:rPr>
          <w:szCs w:val="24"/>
        </w:rPr>
        <w:t xml:space="preserve">, </w:t>
      </w:r>
      <w:r w:rsidRPr="008011FB">
        <w:rPr>
          <w:rStyle w:val="bibfname"/>
          <w:szCs w:val="24"/>
          <w:shd w:val="clear" w:color="auto" w:fill="auto"/>
        </w:rPr>
        <w:t>H.G., International Human Epigenome Consortium</w:t>
      </w:r>
      <w:r w:rsidRPr="008011FB">
        <w:rPr>
          <w:szCs w:val="24"/>
        </w:rPr>
        <w:t xml:space="preserve"> &amp; </w:t>
      </w:r>
      <w:r w:rsidRPr="008011FB">
        <w:rPr>
          <w:rStyle w:val="bibsurname"/>
          <w:szCs w:val="24"/>
          <w:shd w:val="clear" w:color="auto" w:fill="auto"/>
        </w:rPr>
        <w:t>Hirst</w:t>
      </w:r>
      <w:r w:rsidRPr="008011FB">
        <w:rPr>
          <w:szCs w:val="24"/>
        </w:rPr>
        <w:t xml:space="preserve">, </w:t>
      </w:r>
      <w:r w:rsidRPr="008011FB">
        <w:rPr>
          <w:rStyle w:val="bibfname"/>
          <w:szCs w:val="24"/>
          <w:shd w:val="clear" w:color="auto" w:fill="auto"/>
        </w:rPr>
        <w:t>M.</w:t>
      </w:r>
      <w:r w:rsidRPr="008011FB">
        <w:rPr>
          <w:szCs w:val="24"/>
        </w:rPr>
        <w:t xml:space="preserve"> </w:t>
      </w:r>
      <w:r w:rsidRPr="008011FB">
        <w:rPr>
          <w:rStyle w:val="bibarticle"/>
          <w:szCs w:val="24"/>
          <w:shd w:val="clear" w:color="auto" w:fill="auto"/>
        </w:rPr>
        <w:t xml:space="preserve">The International Human Epigenome Consortium: </w:t>
      </w:r>
      <w:r w:rsidR="00620B27" w:rsidRPr="008011FB">
        <w:rPr>
          <w:rStyle w:val="bibarticle"/>
          <w:szCs w:val="24"/>
          <w:shd w:val="clear" w:color="auto" w:fill="auto"/>
        </w:rPr>
        <w:t>a blueprint for scientific collaboration and discov</w:t>
      </w:r>
      <w:r w:rsidRPr="008011FB">
        <w:rPr>
          <w:rStyle w:val="bibarticle"/>
          <w:szCs w:val="24"/>
          <w:shd w:val="clear" w:color="auto" w:fill="auto"/>
        </w:rPr>
        <w:t>ery.</w:t>
      </w:r>
      <w:r w:rsidRPr="008011FB">
        <w:rPr>
          <w:szCs w:val="24"/>
        </w:rPr>
        <w:t xml:space="preserve"> </w:t>
      </w:r>
      <w:r w:rsidRPr="008011FB">
        <w:rPr>
          <w:rStyle w:val="bibjournal"/>
          <w:szCs w:val="24"/>
          <w:shd w:val="clear" w:color="auto" w:fill="auto"/>
        </w:rPr>
        <w:t>Cell</w:t>
      </w:r>
      <w:r w:rsidRPr="008011FB">
        <w:rPr>
          <w:szCs w:val="24"/>
        </w:rPr>
        <w:t xml:space="preserve"> </w:t>
      </w:r>
      <w:r w:rsidRPr="008011FB">
        <w:rPr>
          <w:rStyle w:val="bibvolume"/>
          <w:szCs w:val="24"/>
          <w:shd w:val="clear" w:color="auto" w:fill="auto"/>
        </w:rPr>
        <w:t>167</w:t>
      </w:r>
      <w:r w:rsidRPr="008011FB">
        <w:rPr>
          <w:szCs w:val="24"/>
        </w:rPr>
        <w:t xml:space="preserve">, </w:t>
      </w:r>
      <w:r w:rsidRPr="008011FB">
        <w:rPr>
          <w:rStyle w:val="bibfpage"/>
          <w:szCs w:val="24"/>
          <w:shd w:val="clear" w:color="auto" w:fill="auto"/>
        </w:rPr>
        <w:t>1897</w:t>
      </w:r>
      <w:r w:rsidRPr="008011FB">
        <w:rPr>
          <w:szCs w:val="24"/>
        </w:rPr>
        <w:t xml:space="preserve"> (</w:t>
      </w:r>
      <w:r w:rsidRPr="008011FB">
        <w:rPr>
          <w:rStyle w:val="bibyear"/>
          <w:szCs w:val="24"/>
          <w:shd w:val="clear" w:color="auto" w:fill="auto"/>
        </w:rPr>
        <w:t>2016</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1B231160" w14:textId="596624DA"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_id=\"b8\" _issn=\"1471-2105\" _pubmed=\"27358049\""</w:instrText>
      </w:r>
      <w:r w:rsidRPr="008011FB">
        <w:rPr>
          <w:szCs w:val="24"/>
        </w:rPr>
        <w:fldChar w:fldCharType="separate"/>
      </w:r>
      <w:r w:rsidRPr="008011FB">
        <w:rPr>
          <w:szCs w:val="24"/>
        </w:rPr>
        <w:instrText xml:space="preserve"> _id="b8" _issn="1471-2105" _pubmed="27358049"</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8</w:t>
      </w:r>
      <w:r w:rsidRPr="008011FB">
        <w:rPr>
          <w:szCs w:val="24"/>
        </w:rPr>
        <w:t>.</w:t>
      </w:r>
      <w:r w:rsidRPr="008011FB">
        <w:rPr>
          <w:szCs w:val="24"/>
        </w:rPr>
        <w:tab/>
      </w:r>
      <w:r w:rsidRPr="008011FB">
        <w:rPr>
          <w:rStyle w:val="bibsurname"/>
          <w:szCs w:val="24"/>
          <w:shd w:val="clear" w:color="auto" w:fill="auto"/>
        </w:rPr>
        <w:t>Houseman</w:t>
      </w:r>
      <w:r w:rsidRPr="008011FB">
        <w:rPr>
          <w:szCs w:val="24"/>
        </w:rPr>
        <w:t xml:space="preserve">, </w:t>
      </w:r>
      <w:r w:rsidRPr="008011FB">
        <w:rPr>
          <w:rStyle w:val="bibfname"/>
          <w:szCs w:val="24"/>
          <w:shd w:val="clear" w:color="auto" w:fill="auto"/>
        </w:rPr>
        <w:t>E.A.</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Reference-free deconvolution of DNA methylation data and mediation by cell</w:t>
      </w:r>
      <w:r w:rsidR="00620B27">
        <w:rPr>
          <w:rStyle w:val="bibarticle"/>
          <w:szCs w:val="24"/>
          <w:shd w:val="clear" w:color="auto" w:fill="auto"/>
        </w:rPr>
        <w:t xml:space="preserve"> </w:t>
      </w:r>
      <w:r w:rsidRPr="008011FB">
        <w:rPr>
          <w:rStyle w:val="bibarticle"/>
          <w:szCs w:val="24"/>
          <w:shd w:val="clear" w:color="auto" w:fill="auto"/>
        </w:rPr>
        <w:t>composition effects.</w:t>
      </w:r>
      <w:r w:rsidRPr="008011FB">
        <w:rPr>
          <w:szCs w:val="24"/>
        </w:rPr>
        <w:t xml:space="preserve"> </w:t>
      </w:r>
      <w:r w:rsidRPr="008011FB">
        <w:rPr>
          <w:rStyle w:val="bibjournal"/>
          <w:szCs w:val="24"/>
          <w:shd w:val="clear" w:color="auto" w:fill="auto"/>
        </w:rPr>
        <w:t>BMC Bioinformatics</w:t>
      </w:r>
      <w:r w:rsidRPr="008011FB">
        <w:rPr>
          <w:szCs w:val="24"/>
        </w:rPr>
        <w:t xml:space="preserve"> </w:t>
      </w:r>
      <w:r w:rsidRPr="008011FB">
        <w:rPr>
          <w:rStyle w:val="bibvolume"/>
          <w:szCs w:val="24"/>
          <w:shd w:val="clear" w:color="auto" w:fill="auto"/>
        </w:rPr>
        <w:t>17</w:t>
      </w:r>
      <w:r w:rsidRPr="008011FB">
        <w:rPr>
          <w:szCs w:val="24"/>
        </w:rPr>
        <w:t xml:space="preserve">, </w:t>
      </w:r>
      <w:r w:rsidRPr="008011FB">
        <w:rPr>
          <w:rStyle w:val="bibfpage"/>
          <w:szCs w:val="24"/>
          <w:shd w:val="clear" w:color="auto" w:fill="auto"/>
        </w:rPr>
        <w:t>259</w:t>
      </w:r>
      <w:r w:rsidRPr="008011FB">
        <w:rPr>
          <w:szCs w:val="24"/>
        </w:rPr>
        <w:t xml:space="preserve"> (</w:t>
      </w:r>
      <w:r w:rsidRPr="008011FB">
        <w:rPr>
          <w:rStyle w:val="bibyear"/>
          <w:szCs w:val="24"/>
          <w:shd w:val="clear" w:color="auto" w:fill="auto"/>
        </w:rPr>
        <w:t>2016</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2B5E4B98" w14:textId="3EA0B7D5"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_id=\"b9\" _issn=\"1091-6490\" _pubmed=\"26392541\""</w:instrText>
      </w:r>
      <w:r w:rsidRPr="008011FB">
        <w:rPr>
          <w:szCs w:val="24"/>
        </w:rPr>
        <w:fldChar w:fldCharType="separate"/>
      </w:r>
      <w:r w:rsidRPr="008011FB">
        <w:rPr>
          <w:szCs w:val="24"/>
        </w:rPr>
        <w:instrText xml:space="preserve"> _id="b9" _issn="1091-6490" _pubmed="26392541"</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9</w:t>
      </w:r>
      <w:r w:rsidRPr="008011FB">
        <w:rPr>
          <w:szCs w:val="24"/>
        </w:rPr>
        <w:t>.</w:t>
      </w:r>
      <w:r w:rsidRPr="008011FB">
        <w:rPr>
          <w:szCs w:val="24"/>
        </w:rPr>
        <w:tab/>
      </w:r>
      <w:r w:rsidRPr="008011FB">
        <w:rPr>
          <w:rStyle w:val="bibsurname"/>
          <w:szCs w:val="24"/>
          <w:shd w:val="clear" w:color="auto" w:fill="auto"/>
        </w:rPr>
        <w:t>Sun</w:t>
      </w:r>
      <w:r w:rsidRPr="008011FB">
        <w:rPr>
          <w:szCs w:val="24"/>
        </w:rPr>
        <w:t xml:space="preserve">, </w:t>
      </w:r>
      <w:r w:rsidRPr="008011FB">
        <w:rPr>
          <w:rStyle w:val="bibfname"/>
          <w:szCs w:val="24"/>
          <w:shd w:val="clear" w:color="auto" w:fill="auto"/>
        </w:rPr>
        <w:t>K.</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Plasma DNA tissue mapping by genome-wide methylation sequencing for non</w:t>
      </w:r>
      <w:r w:rsidR="00620B27">
        <w:rPr>
          <w:rStyle w:val="bibarticle"/>
          <w:szCs w:val="24"/>
          <w:shd w:val="clear" w:color="auto" w:fill="auto"/>
        </w:rPr>
        <w:t>-</w:t>
      </w:r>
      <w:r w:rsidRPr="008011FB">
        <w:rPr>
          <w:rStyle w:val="bibarticle"/>
          <w:szCs w:val="24"/>
          <w:shd w:val="clear" w:color="auto" w:fill="auto"/>
        </w:rPr>
        <w:t>invasive prenatal, cancer and transplantation assessments.</w:t>
      </w:r>
      <w:r w:rsidRPr="008011FB">
        <w:rPr>
          <w:szCs w:val="24"/>
        </w:rPr>
        <w:t xml:space="preserve"> </w:t>
      </w:r>
      <w:r w:rsidRPr="008011FB">
        <w:rPr>
          <w:rStyle w:val="bibjournal"/>
          <w:szCs w:val="24"/>
          <w:shd w:val="clear" w:color="auto" w:fill="auto"/>
        </w:rPr>
        <w:t>Proc. Natl. Acad. Sci. USA</w:t>
      </w:r>
      <w:r w:rsidRPr="008011FB">
        <w:rPr>
          <w:szCs w:val="24"/>
        </w:rPr>
        <w:t xml:space="preserve"> </w:t>
      </w:r>
      <w:r w:rsidRPr="008011FB">
        <w:rPr>
          <w:rStyle w:val="bibvolume"/>
          <w:szCs w:val="24"/>
          <w:shd w:val="clear" w:color="auto" w:fill="auto"/>
        </w:rPr>
        <w:t>112</w:t>
      </w:r>
      <w:r w:rsidRPr="008011FB">
        <w:rPr>
          <w:szCs w:val="24"/>
        </w:rPr>
        <w:t xml:space="preserve">, </w:t>
      </w:r>
      <w:r w:rsidRPr="008011FB">
        <w:rPr>
          <w:rStyle w:val="bibfpage"/>
          <w:szCs w:val="24"/>
          <w:shd w:val="clear" w:color="auto" w:fill="auto"/>
        </w:rPr>
        <w:t>E5503</w:t>
      </w:r>
      <w:r w:rsidRPr="008011FB">
        <w:rPr>
          <w:szCs w:val="24"/>
        </w:rPr>
        <w:t>–</w:t>
      </w:r>
      <w:r w:rsidRPr="008011FB">
        <w:rPr>
          <w:rStyle w:val="biblpage"/>
          <w:szCs w:val="24"/>
          <w:shd w:val="clear" w:color="auto" w:fill="auto"/>
        </w:rPr>
        <w:t>E5512</w:t>
      </w:r>
      <w:r w:rsidRPr="008011FB">
        <w:rPr>
          <w:szCs w:val="24"/>
        </w:rPr>
        <w:t xml:space="preserve"> (</w:t>
      </w:r>
      <w:r w:rsidRPr="008011FB">
        <w:rPr>
          <w:rStyle w:val="bibyear"/>
          <w:szCs w:val="24"/>
          <w:shd w:val="clear" w:color="auto" w:fill="auto"/>
        </w:rPr>
        <w:t>2015</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5B86D724" w14:textId="60ECE7CF"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_id=\"b10\" _issn=\"1091-6490\" _pubmed=\"26976580\""</w:instrText>
      </w:r>
      <w:r w:rsidRPr="008011FB">
        <w:rPr>
          <w:szCs w:val="24"/>
        </w:rPr>
        <w:fldChar w:fldCharType="separate"/>
      </w:r>
      <w:r w:rsidRPr="008011FB">
        <w:rPr>
          <w:szCs w:val="24"/>
        </w:rPr>
        <w:instrText xml:space="preserve"> _id="b10" _issn="1091-6490" _pubmed="26976580"</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10</w:t>
      </w:r>
      <w:r w:rsidRPr="008011FB">
        <w:rPr>
          <w:szCs w:val="24"/>
        </w:rPr>
        <w:t>.</w:t>
      </w:r>
      <w:r w:rsidRPr="008011FB">
        <w:rPr>
          <w:szCs w:val="24"/>
        </w:rPr>
        <w:tab/>
      </w:r>
      <w:r w:rsidRPr="008011FB">
        <w:rPr>
          <w:rStyle w:val="bibsurname"/>
          <w:szCs w:val="24"/>
          <w:shd w:val="clear" w:color="auto" w:fill="auto"/>
        </w:rPr>
        <w:t>Lehmann-Werman</w:t>
      </w:r>
      <w:r w:rsidRPr="008011FB">
        <w:rPr>
          <w:szCs w:val="24"/>
        </w:rPr>
        <w:t xml:space="preserve">, </w:t>
      </w:r>
      <w:r w:rsidRPr="008011FB">
        <w:rPr>
          <w:rStyle w:val="bibfname"/>
          <w:szCs w:val="24"/>
          <w:shd w:val="clear" w:color="auto" w:fill="auto"/>
        </w:rPr>
        <w:t>R.</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Identification of tissue-specific cell death using methylation patterns of circulating DNA.</w:t>
      </w:r>
      <w:r w:rsidRPr="008011FB">
        <w:rPr>
          <w:szCs w:val="24"/>
        </w:rPr>
        <w:t xml:space="preserve"> </w:t>
      </w:r>
      <w:r w:rsidRPr="008011FB">
        <w:rPr>
          <w:rStyle w:val="bibjournal"/>
          <w:szCs w:val="24"/>
          <w:shd w:val="clear" w:color="auto" w:fill="auto"/>
        </w:rPr>
        <w:t>Proc. Natl. Acad. Sci. USA</w:t>
      </w:r>
      <w:r w:rsidRPr="008011FB">
        <w:rPr>
          <w:szCs w:val="24"/>
        </w:rPr>
        <w:t xml:space="preserve"> </w:t>
      </w:r>
      <w:r w:rsidRPr="008011FB">
        <w:rPr>
          <w:rStyle w:val="bibvolume"/>
          <w:szCs w:val="24"/>
          <w:shd w:val="clear" w:color="auto" w:fill="auto"/>
        </w:rPr>
        <w:t>113</w:t>
      </w:r>
      <w:r w:rsidRPr="008011FB">
        <w:rPr>
          <w:szCs w:val="24"/>
        </w:rPr>
        <w:t xml:space="preserve">, </w:t>
      </w:r>
      <w:r w:rsidRPr="008011FB">
        <w:rPr>
          <w:rStyle w:val="bibfpage"/>
          <w:szCs w:val="24"/>
          <w:shd w:val="clear" w:color="auto" w:fill="auto"/>
        </w:rPr>
        <w:t>E1826</w:t>
      </w:r>
      <w:r w:rsidRPr="008011FB">
        <w:rPr>
          <w:szCs w:val="24"/>
        </w:rPr>
        <w:t>–</w:t>
      </w:r>
      <w:r w:rsidRPr="008011FB">
        <w:rPr>
          <w:rStyle w:val="biblpage"/>
          <w:szCs w:val="24"/>
          <w:shd w:val="clear" w:color="auto" w:fill="auto"/>
        </w:rPr>
        <w:t>E1834</w:t>
      </w:r>
      <w:r w:rsidRPr="008011FB">
        <w:rPr>
          <w:szCs w:val="24"/>
        </w:rPr>
        <w:t xml:space="preserve"> (</w:t>
      </w:r>
      <w:r w:rsidRPr="008011FB">
        <w:rPr>
          <w:rStyle w:val="bibyear"/>
          <w:szCs w:val="24"/>
          <w:shd w:val="clear" w:color="auto" w:fill="auto"/>
        </w:rPr>
        <w:t>2016</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5EF86082" w14:textId="7B85E4EF"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_id=\"b11\" _issn=\"1476-4687\" _pubmed=\"26030523\""</w:instrText>
      </w:r>
      <w:r w:rsidRPr="008011FB">
        <w:rPr>
          <w:szCs w:val="24"/>
        </w:rPr>
        <w:fldChar w:fldCharType="separate"/>
      </w:r>
      <w:r w:rsidRPr="008011FB">
        <w:rPr>
          <w:szCs w:val="24"/>
        </w:rPr>
        <w:instrText xml:space="preserve"> _id="b11" _issn="1476-4687" _pubmed="26030523"</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11</w:t>
      </w:r>
      <w:r w:rsidRPr="008011FB">
        <w:rPr>
          <w:szCs w:val="24"/>
        </w:rPr>
        <w:t>.</w:t>
      </w:r>
      <w:r w:rsidRPr="008011FB">
        <w:rPr>
          <w:szCs w:val="24"/>
        </w:rPr>
        <w:tab/>
      </w:r>
      <w:r w:rsidRPr="008011FB">
        <w:rPr>
          <w:rStyle w:val="bibsurname"/>
          <w:szCs w:val="24"/>
          <w:shd w:val="clear" w:color="auto" w:fill="auto"/>
        </w:rPr>
        <w:t>Schultz</w:t>
      </w:r>
      <w:r w:rsidRPr="008011FB">
        <w:rPr>
          <w:szCs w:val="24"/>
        </w:rPr>
        <w:t xml:space="preserve">, </w:t>
      </w:r>
      <w:r w:rsidRPr="008011FB">
        <w:rPr>
          <w:rStyle w:val="bibfname"/>
          <w:szCs w:val="24"/>
          <w:shd w:val="clear" w:color="auto" w:fill="auto"/>
        </w:rPr>
        <w:t>M.D.</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Human body epigenome maps reveal noncanonical DNA methylation variation.</w:t>
      </w:r>
      <w:r w:rsidRPr="008011FB">
        <w:rPr>
          <w:szCs w:val="24"/>
        </w:rPr>
        <w:t xml:space="preserve"> </w:t>
      </w:r>
      <w:r w:rsidRPr="008011FB">
        <w:rPr>
          <w:rStyle w:val="bibjournal"/>
          <w:szCs w:val="24"/>
          <w:shd w:val="clear" w:color="auto" w:fill="auto"/>
        </w:rPr>
        <w:t>Nature</w:t>
      </w:r>
      <w:r w:rsidRPr="008011FB">
        <w:rPr>
          <w:szCs w:val="24"/>
        </w:rPr>
        <w:t xml:space="preserve"> </w:t>
      </w:r>
      <w:r w:rsidRPr="008011FB">
        <w:rPr>
          <w:rStyle w:val="bibvolume"/>
          <w:szCs w:val="24"/>
          <w:shd w:val="clear" w:color="auto" w:fill="auto"/>
        </w:rPr>
        <w:t>523</w:t>
      </w:r>
      <w:r w:rsidRPr="008011FB">
        <w:rPr>
          <w:szCs w:val="24"/>
        </w:rPr>
        <w:t xml:space="preserve">, </w:t>
      </w:r>
      <w:r w:rsidRPr="008011FB">
        <w:rPr>
          <w:rStyle w:val="bibfpage"/>
          <w:szCs w:val="24"/>
          <w:shd w:val="clear" w:color="auto" w:fill="auto"/>
        </w:rPr>
        <w:t>212</w:t>
      </w:r>
      <w:r w:rsidRPr="008011FB">
        <w:rPr>
          <w:szCs w:val="24"/>
        </w:rPr>
        <w:t>–</w:t>
      </w:r>
      <w:r w:rsidRPr="008011FB">
        <w:rPr>
          <w:rStyle w:val="biblpage"/>
          <w:szCs w:val="24"/>
          <w:shd w:val="clear" w:color="auto" w:fill="auto"/>
        </w:rPr>
        <w:t>216</w:t>
      </w:r>
      <w:r w:rsidRPr="008011FB">
        <w:rPr>
          <w:szCs w:val="24"/>
        </w:rPr>
        <w:t xml:space="preserve"> (</w:t>
      </w:r>
      <w:r w:rsidRPr="008011FB">
        <w:rPr>
          <w:rStyle w:val="bibyear"/>
          <w:szCs w:val="24"/>
          <w:shd w:val="clear" w:color="auto" w:fill="auto"/>
        </w:rPr>
        <w:t>2015</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799B52A9" w14:textId="5AACA4E0"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_id=\"b12\" _issn=\"1091-6490\" _pubmed=\"22689993\""</w:instrText>
      </w:r>
      <w:r w:rsidRPr="008011FB">
        <w:rPr>
          <w:szCs w:val="24"/>
        </w:rPr>
        <w:fldChar w:fldCharType="separate"/>
      </w:r>
      <w:r w:rsidRPr="008011FB">
        <w:rPr>
          <w:szCs w:val="24"/>
        </w:rPr>
        <w:instrText xml:space="preserve"> _id="b12" _issn="1091-6490" _pubmed="22689993"</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12</w:t>
      </w:r>
      <w:r w:rsidRPr="008011FB">
        <w:rPr>
          <w:szCs w:val="24"/>
        </w:rPr>
        <w:t>.</w:t>
      </w:r>
      <w:r w:rsidRPr="008011FB">
        <w:rPr>
          <w:szCs w:val="24"/>
        </w:rPr>
        <w:tab/>
      </w:r>
      <w:r w:rsidRPr="008011FB">
        <w:rPr>
          <w:rStyle w:val="bibsurname"/>
          <w:szCs w:val="24"/>
          <w:shd w:val="clear" w:color="auto" w:fill="auto"/>
        </w:rPr>
        <w:t>Heyn</w:t>
      </w:r>
      <w:r w:rsidRPr="008011FB">
        <w:rPr>
          <w:szCs w:val="24"/>
        </w:rPr>
        <w:t xml:space="preserve">, </w:t>
      </w:r>
      <w:r w:rsidRPr="008011FB">
        <w:rPr>
          <w:rStyle w:val="bibfname"/>
          <w:szCs w:val="24"/>
          <w:shd w:val="clear" w:color="auto" w:fill="auto"/>
        </w:rPr>
        <w:t>H.</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Distinct DNA methylomes of newborns and centenarians.</w:t>
      </w:r>
      <w:r w:rsidRPr="008011FB">
        <w:rPr>
          <w:szCs w:val="24"/>
        </w:rPr>
        <w:t xml:space="preserve"> </w:t>
      </w:r>
      <w:r w:rsidRPr="008011FB">
        <w:rPr>
          <w:rStyle w:val="bibjournal"/>
          <w:szCs w:val="24"/>
          <w:shd w:val="clear" w:color="auto" w:fill="auto"/>
        </w:rPr>
        <w:t>Proc. Natl. Acad. Sci. USA</w:t>
      </w:r>
      <w:r w:rsidRPr="008011FB">
        <w:rPr>
          <w:szCs w:val="24"/>
        </w:rPr>
        <w:t xml:space="preserve"> </w:t>
      </w:r>
      <w:r w:rsidRPr="008011FB">
        <w:rPr>
          <w:rStyle w:val="bibvolume"/>
          <w:szCs w:val="24"/>
          <w:shd w:val="clear" w:color="auto" w:fill="auto"/>
        </w:rPr>
        <w:t>109</w:t>
      </w:r>
      <w:r w:rsidRPr="008011FB">
        <w:rPr>
          <w:szCs w:val="24"/>
        </w:rPr>
        <w:t xml:space="preserve">, </w:t>
      </w:r>
      <w:r w:rsidRPr="008011FB">
        <w:rPr>
          <w:rStyle w:val="bibfpage"/>
          <w:szCs w:val="24"/>
          <w:shd w:val="clear" w:color="auto" w:fill="auto"/>
        </w:rPr>
        <w:t>10522</w:t>
      </w:r>
      <w:r w:rsidRPr="008011FB">
        <w:rPr>
          <w:szCs w:val="24"/>
        </w:rPr>
        <w:t>–</w:t>
      </w:r>
      <w:r w:rsidRPr="008011FB">
        <w:rPr>
          <w:rStyle w:val="biblpage"/>
          <w:szCs w:val="24"/>
          <w:shd w:val="clear" w:color="auto" w:fill="auto"/>
        </w:rPr>
        <w:t>10527</w:t>
      </w:r>
      <w:r w:rsidRPr="008011FB">
        <w:rPr>
          <w:szCs w:val="24"/>
        </w:rPr>
        <w:t xml:space="preserve"> (</w:t>
      </w:r>
      <w:r w:rsidRPr="008011FB">
        <w:rPr>
          <w:rStyle w:val="bibyear"/>
          <w:szCs w:val="24"/>
          <w:shd w:val="clear" w:color="auto" w:fill="auto"/>
        </w:rPr>
        <w:t>2012</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56BF0BC3" w14:textId="2C3E0F8D"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_id=\"b13\" _issn=\"1097-4172\" _pubmed=\"23664764\""</w:instrText>
      </w:r>
      <w:r w:rsidRPr="008011FB">
        <w:rPr>
          <w:szCs w:val="24"/>
        </w:rPr>
        <w:fldChar w:fldCharType="separate"/>
      </w:r>
      <w:r w:rsidRPr="008011FB">
        <w:rPr>
          <w:szCs w:val="24"/>
        </w:rPr>
        <w:instrText xml:space="preserve"> _id="b13" _issn="1097-4172" _pubmed="23664764"</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13</w:t>
      </w:r>
      <w:r w:rsidRPr="008011FB">
        <w:rPr>
          <w:szCs w:val="24"/>
        </w:rPr>
        <w:t>.</w:t>
      </w:r>
      <w:r w:rsidRPr="008011FB">
        <w:rPr>
          <w:szCs w:val="24"/>
        </w:rPr>
        <w:tab/>
      </w:r>
      <w:r w:rsidRPr="008011FB">
        <w:rPr>
          <w:rStyle w:val="bibsurname"/>
          <w:szCs w:val="24"/>
          <w:shd w:val="clear" w:color="auto" w:fill="auto"/>
        </w:rPr>
        <w:t>Xie</w:t>
      </w:r>
      <w:r w:rsidRPr="008011FB">
        <w:rPr>
          <w:szCs w:val="24"/>
        </w:rPr>
        <w:t xml:space="preserve">, </w:t>
      </w:r>
      <w:r w:rsidRPr="008011FB">
        <w:rPr>
          <w:rStyle w:val="bibfname"/>
          <w:szCs w:val="24"/>
          <w:shd w:val="clear" w:color="auto" w:fill="auto"/>
        </w:rPr>
        <w:t>W.</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Epigenomic analysis of multilineage differentiation of human embryonic stem cells.</w:t>
      </w:r>
      <w:r w:rsidRPr="008011FB">
        <w:rPr>
          <w:szCs w:val="24"/>
        </w:rPr>
        <w:t xml:space="preserve"> </w:t>
      </w:r>
      <w:r w:rsidRPr="008011FB">
        <w:rPr>
          <w:rStyle w:val="bibjournal"/>
          <w:szCs w:val="24"/>
          <w:shd w:val="clear" w:color="auto" w:fill="auto"/>
        </w:rPr>
        <w:t>Cell</w:t>
      </w:r>
      <w:r w:rsidRPr="008011FB">
        <w:rPr>
          <w:szCs w:val="24"/>
        </w:rPr>
        <w:t xml:space="preserve"> </w:t>
      </w:r>
      <w:r w:rsidRPr="008011FB">
        <w:rPr>
          <w:rStyle w:val="bibvolume"/>
          <w:szCs w:val="24"/>
          <w:shd w:val="clear" w:color="auto" w:fill="auto"/>
        </w:rPr>
        <w:t>153</w:t>
      </w:r>
      <w:r w:rsidRPr="008011FB">
        <w:rPr>
          <w:szCs w:val="24"/>
        </w:rPr>
        <w:t xml:space="preserve">, </w:t>
      </w:r>
      <w:r w:rsidRPr="008011FB">
        <w:rPr>
          <w:rStyle w:val="bibfpage"/>
          <w:szCs w:val="24"/>
          <w:shd w:val="clear" w:color="auto" w:fill="auto"/>
        </w:rPr>
        <w:t>1134</w:t>
      </w:r>
      <w:r w:rsidRPr="008011FB">
        <w:rPr>
          <w:szCs w:val="24"/>
        </w:rPr>
        <w:t>–</w:t>
      </w:r>
      <w:r w:rsidRPr="008011FB">
        <w:rPr>
          <w:rStyle w:val="biblpage"/>
          <w:szCs w:val="24"/>
          <w:shd w:val="clear" w:color="auto" w:fill="auto"/>
        </w:rPr>
        <w:t>1148</w:t>
      </w:r>
      <w:r w:rsidRPr="008011FB">
        <w:rPr>
          <w:szCs w:val="24"/>
        </w:rPr>
        <w:t xml:space="preserve"> (</w:t>
      </w:r>
      <w:r w:rsidRPr="008011FB">
        <w:rPr>
          <w:rStyle w:val="bibyear"/>
          <w:szCs w:val="24"/>
          <w:shd w:val="clear" w:color="auto" w:fill="auto"/>
        </w:rPr>
        <w:t>2013</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7A33271B" w14:textId="63E75675"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_id=\"b14\" _issn=\"1474-760X\" _pubmed=\"25239471\""</w:instrText>
      </w:r>
      <w:r w:rsidRPr="008011FB">
        <w:rPr>
          <w:szCs w:val="24"/>
        </w:rPr>
        <w:fldChar w:fldCharType="separate"/>
      </w:r>
      <w:r w:rsidRPr="008011FB">
        <w:rPr>
          <w:szCs w:val="24"/>
        </w:rPr>
        <w:instrText xml:space="preserve"> _id="b14" _issn="1474-760X" _pubmed="25239471"</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14</w:t>
      </w:r>
      <w:r w:rsidRPr="008011FB">
        <w:rPr>
          <w:szCs w:val="24"/>
        </w:rPr>
        <w:t>.</w:t>
      </w:r>
      <w:r w:rsidRPr="008011FB">
        <w:rPr>
          <w:szCs w:val="24"/>
        </w:rPr>
        <w:tab/>
      </w:r>
      <w:r w:rsidRPr="008011FB">
        <w:rPr>
          <w:rStyle w:val="bibsurname"/>
          <w:szCs w:val="24"/>
          <w:shd w:val="clear" w:color="auto" w:fill="auto"/>
        </w:rPr>
        <w:t>Blattler</w:t>
      </w:r>
      <w:r w:rsidRPr="008011FB">
        <w:rPr>
          <w:szCs w:val="24"/>
        </w:rPr>
        <w:t xml:space="preserve">, </w:t>
      </w:r>
      <w:r w:rsidRPr="008011FB">
        <w:rPr>
          <w:rStyle w:val="bibfname"/>
          <w:szCs w:val="24"/>
          <w:shd w:val="clear" w:color="auto" w:fill="auto"/>
        </w:rPr>
        <w:t>A.</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Global loss of DNA methylation uncovers intronic enhancers in genes showing expression changes.</w:t>
      </w:r>
      <w:r w:rsidRPr="008011FB">
        <w:rPr>
          <w:szCs w:val="24"/>
        </w:rPr>
        <w:t xml:space="preserve"> </w:t>
      </w:r>
      <w:r w:rsidRPr="008011FB">
        <w:rPr>
          <w:rStyle w:val="bibjournal"/>
          <w:szCs w:val="24"/>
          <w:shd w:val="clear" w:color="auto" w:fill="auto"/>
        </w:rPr>
        <w:t>Genome Biol.</w:t>
      </w:r>
      <w:r w:rsidRPr="008011FB">
        <w:rPr>
          <w:szCs w:val="24"/>
        </w:rPr>
        <w:t xml:space="preserve"> </w:t>
      </w:r>
      <w:r w:rsidRPr="008011FB">
        <w:rPr>
          <w:rStyle w:val="bibvolume"/>
          <w:szCs w:val="24"/>
          <w:shd w:val="clear" w:color="auto" w:fill="auto"/>
        </w:rPr>
        <w:t>15</w:t>
      </w:r>
      <w:r w:rsidRPr="008011FB">
        <w:rPr>
          <w:szCs w:val="24"/>
        </w:rPr>
        <w:t xml:space="preserve">, </w:t>
      </w:r>
      <w:r w:rsidRPr="008011FB">
        <w:rPr>
          <w:rStyle w:val="bibfpage"/>
          <w:szCs w:val="24"/>
          <w:shd w:val="clear" w:color="auto" w:fill="auto"/>
        </w:rPr>
        <w:t>469</w:t>
      </w:r>
      <w:r w:rsidRPr="008011FB">
        <w:rPr>
          <w:szCs w:val="24"/>
        </w:rPr>
        <w:t xml:space="preserve"> (</w:t>
      </w:r>
      <w:r w:rsidRPr="008011FB">
        <w:rPr>
          <w:rStyle w:val="bibyear"/>
          <w:szCs w:val="24"/>
          <w:shd w:val="clear" w:color="auto" w:fill="auto"/>
        </w:rPr>
        <w:t>2014</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17702CE6" w14:textId="3CECB639"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_id=\"b15\" _issn=\"1474-760X\" _pubmed=\"26813288\""</w:instrText>
      </w:r>
      <w:r w:rsidRPr="008011FB">
        <w:rPr>
          <w:szCs w:val="24"/>
        </w:rPr>
        <w:fldChar w:fldCharType="separate"/>
      </w:r>
      <w:r w:rsidRPr="008011FB">
        <w:rPr>
          <w:szCs w:val="24"/>
        </w:rPr>
        <w:instrText xml:space="preserve"> _id="b15" _issn="1474-760X" _pubmed="26813288"</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15</w:t>
      </w:r>
      <w:r w:rsidRPr="008011FB">
        <w:rPr>
          <w:szCs w:val="24"/>
        </w:rPr>
        <w:t>.</w:t>
      </w:r>
      <w:r w:rsidRPr="008011FB">
        <w:rPr>
          <w:szCs w:val="24"/>
        </w:rPr>
        <w:tab/>
      </w:r>
      <w:r w:rsidRPr="008011FB">
        <w:rPr>
          <w:rStyle w:val="bibsurname"/>
          <w:szCs w:val="24"/>
          <w:shd w:val="clear" w:color="auto" w:fill="auto"/>
        </w:rPr>
        <w:t>Heyn</w:t>
      </w:r>
      <w:r w:rsidRPr="008011FB">
        <w:rPr>
          <w:szCs w:val="24"/>
        </w:rPr>
        <w:t xml:space="preserve">, </w:t>
      </w:r>
      <w:r w:rsidRPr="008011FB">
        <w:rPr>
          <w:rStyle w:val="bibfname"/>
          <w:szCs w:val="24"/>
          <w:shd w:val="clear" w:color="auto" w:fill="auto"/>
        </w:rPr>
        <w:t>H.</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Epigenomic analysis detects aberrant super-enhancer DNA methylation in human cancer.</w:t>
      </w:r>
      <w:r w:rsidRPr="008011FB">
        <w:rPr>
          <w:szCs w:val="24"/>
        </w:rPr>
        <w:t xml:space="preserve"> </w:t>
      </w:r>
      <w:r w:rsidRPr="008011FB">
        <w:rPr>
          <w:rStyle w:val="bibjournal"/>
          <w:szCs w:val="24"/>
          <w:shd w:val="clear" w:color="auto" w:fill="auto"/>
        </w:rPr>
        <w:t>Genome Biol.</w:t>
      </w:r>
      <w:r w:rsidRPr="008011FB">
        <w:rPr>
          <w:szCs w:val="24"/>
        </w:rPr>
        <w:t xml:space="preserve"> </w:t>
      </w:r>
      <w:r w:rsidRPr="008011FB">
        <w:rPr>
          <w:rStyle w:val="bibvolume"/>
          <w:szCs w:val="24"/>
          <w:shd w:val="clear" w:color="auto" w:fill="auto"/>
        </w:rPr>
        <w:t>17</w:t>
      </w:r>
      <w:r w:rsidRPr="008011FB">
        <w:rPr>
          <w:szCs w:val="24"/>
        </w:rPr>
        <w:t xml:space="preserve">, </w:t>
      </w:r>
      <w:r w:rsidRPr="008011FB">
        <w:rPr>
          <w:rStyle w:val="bibfpage"/>
          <w:szCs w:val="24"/>
          <w:shd w:val="clear" w:color="auto" w:fill="auto"/>
        </w:rPr>
        <w:t>11</w:t>
      </w:r>
      <w:r w:rsidRPr="008011FB">
        <w:rPr>
          <w:szCs w:val="24"/>
        </w:rPr>
        <w:t xml:space="preserve"> (</w:t>
      </w:r>
      <w:r w:rsidRPr="008011FB">
        <w:rPr>
          <w:rStyle w:val="bibyear"/>
          <w:szCs w:val="24"/>
          <w:shd w:val="clear" w:color="auto" w:fill="auto"/>
        </w:rPr>
        <w:t>2016</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45773138" w14:textId="60177BE0"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_id=\"b16\" _issn=\"1748-7838\" _pubmed=\"26680004\""</w:instrText>
      </w:r>
      <w:r w:rsidRPr="008011FB">
        <w:rPr>
          <w:szCs w:val="24"/>
        </w:rPr>
        <w:fldChar w:fldCharType="separate"/>
      </w:r>
      <w:r w:rsidRPr="008011FB">
        <w:rPr>
          <w:szCs w:val="24"/>
        </w:rPr>
        <w:instrText xml:space="preserve"> _id="b16" _issn="1748-7838" _pubmed="26680004"</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16</w:t>
      </w:r>
      <w:r w:rsidRPr="008011FB">
        <w:rPr>
          <w:szCs w:val="24"/>
        </w:rPr>
        <w:t>.</w:t>
      </w:r>
      <w:r w:rsidRPr="008011FB">
        <w:rPr>
          <w:szCs w:val="24"/>
        </w:rPr>
        <w:tab/>
      </w:r>
      <w:r w:rsidRPr="008011FB">
        <w:rPr>
          <w:rStyle w:val="bibsurname"/>
          <w:szCs w:val="24"/>
          <w:shd w:val="clear" w:color="auto" w:fill="auto"/>
        </w:rPr>
        <w:t>Chen</w:t>
      </w:r>
      <w:r w:rsidRPr="008011FB">
        <w:rPr>
          <w:szCs w:val="24"/>
        </w:rPr>
        <w:t xml:space="preserve">, </w:t>
      </w:r>
      <w:r w:rsidRPr="008011FB">
        <w:rPr>
          <w:rStyle w:val="bibfname"/>
          <w:szCs w:val="24"/>
          <w:shd w:val="clear" w:color="auto" w:fill="auto"/>
        </w:rPr>
        <w:t>K.</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Loss of 5-hydroxymethylcytosine is linked to gene body hypermethylation in kidney cancer.</w:t>
      </w:r>
      <w:r w:rsidRPr="008011FB">
        <w:rPr>
          <w:szCs w:val="24"/>
        </w:rPr>
        <w:t xml:space="preserve"> </w:t>
      </w:r>
      <w:r w:rsidRPr="008011FB">
        <w:rPr>
          <w:rStyle w:val="bibjournal"/>
          <w:szCs w:val="24"/>
          <w:shd w:val="clear" w:color="auto" w:fill="auto"/>
        </w:rPr>
        <w:t>Cell Res.</w:t>
      </w:r>
      <w:r w:rsidRPr="008011FB">
        <w:rPr>
          <w:szCs w:val="24"/>
        </w:rPr>
        <w:t xml:space="preserve"> </w:t>
      </w:r>
      <w:r w:rsidRPr="008011FB">
        <w:rPr>
          <w:rStyle w:val="bibvolume"/>
          <w:szCs w:val="24"/>
          <w:shd w:val="clear" w:color="auto" w:fill="auto"/>
        </w:rPr>
        <w:t>26</w:t>
      </w:r>
      <w:r w:rsidRPr="008011FB">
        <w:rPr>
          <w:szCs w:val="24"/>
        </w:rPr>
        <w:t xml:space="preserve">, </w:t>
      </w:r>
      <w:r w:rsidRPr="008011FB">
        <w:rPr>
          <w:rStyle w:val="bibfpage"/>
          <w:szCs w:val="24"/>
          <w:shd w:val="clear" w:color="auto" w:fill="auto"/>
        </w:rPr>
        <w:t>103</w:t>
      </w:r>
      <w:r w:rsidRPr="008011FB">
        <w:rPr>
          <w:szCs w:val="24"/>
        </w:rPr>
        <w:t>–</w:t>
      </w:r>
      <w:r w:rsidRPr="008011FB">
        <w:rPr>
          <w:rStyle w:val="biblpage"/>
          <w:szCs w:val="24"/>
          <w:shd w:val="clear" w:color="auto" w:fill="auto"/>
        </w:rPr>
        <w:t>118</w:t>
      </w:r>
      <w:r w:rsidRPr="008011FB">
        <w:rPr>
          <w:szCs w:val="24"/>
        </w:rPr>
        <w:t xml:space="preserve"> (</w:t>
      </w:r>
      <w:r w:rsidRPr="008011FB">
        <w:rPr>
          <w:rStyle w:val="bibyear"/>
          <w:szCs w:val="24"/>
          <w:shd w:val="clear" w:color="auto" w:fill="auto"/>
        </w:rPr>
        <w:t>2016</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08A81DFE" w14:textId="7FF8320A"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_id=\"b17\" _issn=\"1471-2164\" _pubmed=\"25404570\""</w:instrText>
      </w:r>
      <w:r w:rsidRPr="008011FB">
        <w:rPr>
          <w:szCs w:val="24"/>
        </w:rPr>
        <w:fldChar w:fldCharType="separate"/>
      </w:r>
      <w:r w:rsidRPr="008011FB">
        <w:rPr>
          <w:szCs w:val="24"/>
        </w:rPr>
        <w:instrText xml:space="preserve"> _id="b17" _issn="1471-2164" _pubmed="25404570"</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17</w:t>
      </w:r>
      <w:r w:rsidRPr="008011FB">
        <w:rPr>
          <w:szCs w:val="24"/>
        </w:rPr>
        <w:t>.</w:t>
      </w:r>
      <w:r w:rsidRPr="008011FB">
        <w:rPr>
          <w:szCs w:val="24"/>
        </w:rPr>
        <w:tab/>
      </w:r>
      <w:r w:rsidRPr="008011FB">
        <w:rPr>
          <w:rStyle w:val="bibsurname"/>
          <w:szCs w:val="24"/>
          <w:shd w:val="clear" w:color="auto" w:fill="auto"/>
        </w:rPr>
        <w:t>Shao</w:t>
      </w:r>
      <w:r w:rsidRPr="008011FB">
        <w:rPr>
          <w:szCs w:val="24"/>
        </w:rPr>
        <w:t xml:space="preserve">, </w:t>
      </w:r>
      <w:r w:rsidRPr="008011FB">
        <w:rPr>
          <w:rStyle w:val="bibfname"/>
          <w:szCs w:val="24"/>
          <w:shd w:val="clear" w:color="auto" w:fill="auto"/>
        </w:rPr>
        <w:t>X.</w:t>
      </w:r>
      <w:r w:rsidRPr="008011FB">
        <w:rPr>
          <w:szCs w:val="24"/>
        </w:rPr>
        <w:t xml:space="preserve">, </w:t>
      </w:r>
      <w:r w:rsidRPr="008011FB">
        <w:rPr>
          <w:rStyle w:val="bibsurname"/>
          <w:szCs w:val="24"/>
          <w:shd w:val="clear" w:color="auto" w:fill="auto"/>
        </w:rPr>
        <w:t>Zhang</w:t>
      </w:r>
      <w:r w:rsidRPr="008011FB">
        <w:rPr>
          <w:szCs w:val="24"/>
        </w:rPr>
        <w:t xml:space="preserve">, </w:t>
      </w:r>
      <w:r w:rsidRPr="008011FB">
        <w:rPr>
          <w:rStyle w:val="bibfname"/>
          <w:szCs w:val="24"/>
          <w:shd w:val="clear" w:color="auto" w:fill="auto"/>
        </w:rPr>
        <w:t>C.</w:t>
      </w:r>
      <w:r w:rsidRPr="008011FB">
        <w:rPr>
          <w:szCs w:val="24"/>
        </w:rPr>
        <w:t xml:space="preserve">, </w:t>
      </w:r>
      <w:r w:rsidRPr="008011FB">
        <w:rPr>
          <w:rStyle w:val="bibsurname"/>
          <w:szCs w:val="24"/>
          <w:shd w:val="clear" w:color="auto" w:fill="auto"/>
        </w:rPr>
        <w:t>Sun</w:t>
      </w:r>
      <w:r w:rsidRPr="008011FB">
        <w:rPr>
          <w:szCs w:val="24"/>
        </w:rPr>
        <w:t xml:space="preserve">, </w:t>
      </w:r>
      <w:r w:rsidRPr="008011FB">
        <w:rPr>
          <w:rStyle w:val="bibfname"/>
          <w:szCs w:val="24"/>
          <w:shd w:val="clear" w:color="auto" w:fill="auto"/>
        </w:rPr>
        <w:t>M.A.</w:t>
      </w:r>
      <w:r w:rsidRPr="008011FB">
        <w:rPr>
          <w:szCs w:val="24"/>
        </w:rPr>
        <w:t xml:space="preserve">, </w:t>
      </w:r>
      <w:r w:rsidRPr="008011FB">
        <w:rPr>
          <w:rStyle w:val="bibsurname"/>
          <w:szCs w:val="24"/>
          <w:shd w:val="clear" w:color="auto" w:fill="auto"/>
        </w:rPr>
        <w:t>Lu</w:t>
      </w:r>
      <w:r w:rsidRPr="008011FB">
        <w:rPr>
          <w:szCs w:val="24"/>
        </w:rPr>
        <w:t xml:space="preserve">, </w:t>
      </w:r>
      <w:r w:rsidRPr="008011FB">
        <w:rPr>
          <w:rStyle w:val="bibfname"/>
          <w:szCs w:val="24"/>
          <w:shd w:val="clear" w:color="auto" w:fill="auto"/>
        </w:rPr>
        <w:t>X.</w:t>
      </w:r>
      <w:r w:rsidRPr="008011FB">
        <w:rPr>
          <w:szCs w:val="24"/>
        </w:rPr>
        <w:t xml:space="preserve"> &amp; </w:t>
      </w:r>
      <w:r w:rsidRPr="008011FB">
        <w:rPr>
          <w:rStyle w:val="bibsurname"/>
          <w:szCs w:val="24"/>
          <w:shd w:val="clear" w:color="auto" w:fill="auto"/>
        </w:rPr>
        <w:t>Xie</w:t>
      </w:r>
      <w:r w:rsidRPr="008011FB">
        <w:rPr>
          <w:szCs w:val="24"/>
        </w:rPr>
        <w:t xml:space="preserve">, </w:t>
      </w:r>
      <w:r w:rsidRPr="008011FB">
        <w:rPr>
          <w:rStyle w:val="bibfname"/>
          <w:szCs w:val="24"/>
          <w:shd w:val="clear" w:color="auto" w:fill="auto"/>
        </w:rPr>
        <w:t>H.</w:t>
      </w:r>
      <w:r w:rsidRPr="008011FB">
        <w:rPr>
          <w:szCs w:val="24"/>
        </w:rPr>
        <w:t xml:space="preserve"> </w:t>
      </w:r>
      <w:r w:rsidRPr="008011FB">
        <w:rPr>
          <w:rStyle w:val="bibarticle"/>
          <w:szCs w:val="24"/>
          <w:shd w:val="clear" w:color="auto" w:fill="auto"/>
        </w:rPr>
        <w:t>Deciphering the heterogeneity in DNA methylation patterns during stem cell differentiation and reprogramming.</w:t>
      </w:r>
      <w:r w:rsidRPr="008011FB">
        <w:rPr>
          <w:szCs w:val="24"/>
        </w:rPr>
        <w:t xml:space="preserve"> </w:t>
      </w:r>
      <w:r w:rsidRPr="008011FB">
        <w:rPr>
          <w:rStyle w:val="bibjournal"/>
          <w:szCs w:val="24"/>
          <w:shd w:val="clear" w:color="auto" w:fill="auto"/>
        </w:rPr>
        <w:t>BMC Genomics</w:t>
      </w:r>
      <w:r w:rsidRPr="008011FB">
        <w:rPr>
          <w:szCs w:val="24"/>
        </w:rPr>
        <w:t xml:space="preserve"> </w:t>
      </w:r>
      <w:r w:rsidRPr="008011FB">
        <w:rPr>
          <w:rStyle w:val="bibvolume"/>
          <w:szCs w:val="24"/>
          <w:shd w:val="clear" w:color="auto" w:fill="auto"/>
        </w:rPr>
        <w:t>15</w:t>
      </w:r>
      <w:r w:rsidRPr="008011FB">
        <w:rPr>
          <w:szCs w:val="24"/>
        </w:rPr>
        <w:t xml:space="preserve">, </w:t>
      </w:r>
      <w:r w:rsidRPr="008011FB">
        <w:rPr>
          <w:rStyle w:val="bibfpage"/>
          <w:szCs w:val="24"/>
          <w:shd w:val="clear" w:color="auto" w:fill="auto"/>
        </w:rPr>
        <w:t>978</w:t>
      </w:r>
      <w:r w:rsidRPr="008011FB">
        <w:rPr>
          <w:szCs w:val="24"/>
        </w:rPr>
        <w:t xml:space="preserve"> (</w:t>
      </w:r>
      <w:r w:rsidRPr="008011FB">
        <w:rPr>
          <w:rStyle w:val="bibyear"/>
          <w:szCs w:val="24"/>
          <w:shd w:val="clear" w:color="auto" w:fill="auto"/>
        </w:rPr>
        <w:t>2014</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34935B49" w14:textId="6FA49886"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_id=\"b18\" _issn=\"1546-1718\" _pubmed=\"21706001\""</w:instrText>
      </w:r>
      <w:r w:rsidRPr="008011FB">
        <w:rPr>
          <w:szCs w:val="24"/>
        </w:rPr>
        <w:fldChar w:fldCharType="separate"/>
      </w:r>
      <w:r w:rsidRPr="008011FB">
        <w:rPr>
          <w:szCs w:val="24"/>
        </w:rPr>
        <w:instrText xml:space="preserve"> _id="b18" _issn="1546-1718" _pubmed="21706001"</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18</w:t>
      </w:r>
      <w:r w:rsidRPr="008011FB">
        <w:rPr>
          <w:szCs w:val="24"/>
        </w:rPr>
        <w:t>.</w:t>
      </w:r>
      <w:r w:rsidRPr="008011FB">
        <w:rPr>
          <w:szCs w:val="24"/>
        </w:rPr>
        <w:tab/>
      </w:r>
      <w:r w:rsidRPr="008011FB">
        <w:rPr>
          <w:rStyle w:val="bibsurname"/>
          <w:szCs w:val="24"/>
          <w:shd w:val="clear" w:color="auto" w:fill="auto"/>
        </w:rPr>
        <w:t>Hansen</w:t>
      </w:r>
      <w:r w:rsidRPr="008011FB">
        <w:rPr>
          <w:szCs w:val="24"/>
        </w:rPr>
        <w:t xml:space="preserve">, </w:t>
      </w:r>
      <w:r w:rsidRPr="008011FB">
        <w:rPr>
          <w:rStyle w:val="bibfname"/>
          <w:szCs w:val="24"/>
          <w:shd w:val="clear" w:color="auto" w:fill="auto"/>
        </w:rPr>
        <w:t>K.D.</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Increased methylation variation in epigenetic domains across cancer types.</w:t>
      </w:r>
      <w:r w:rsidRPr="008011FB">
        <w:rPr>
          <w:szCs w:val="24"/>
        </w:rPr>
        <w:t xml:space="preserve"> </w:t>
      </w:r>
      <w:r w:rsidRPr="008011FB">
        <w:rPr>
          <w:rStyle w:val="bibjournal"/>
          <w:szCs w:val="24"/>
          <w:shd w:val="clear" w:color="auto" w:fill="auto"/>
        </w:rPr>
        <w:t>Nat. Genet.</w:t>
      </w:r>
      <w:r w:rsidRPr="008011FB">
        <w:rPr>
          <w:szCs w:val="24"/>
        </w:rPr>
        <w:t xml:space="preserve"> </w:t>
      </w:r>
      <w:r w:rsidRPr="008011FB">
        <w:rPr>
          <w:rStyle w:val="bibvolume"/>
          <w:szCs w:val="24"/>
          <w:shd w:val="clear" w:color="auto" w:fill="auto"/>
        </w:rPr>
        <w:t>43</w:t>
      </w:r>
      <w:r w:rsidRPr="008011FB">
        <w:rPr>
          <w:szCs w:val="24"/>
        </w:rPr>
        <w:t xml:space="preserve">, </w:t>
      </w:r>
      <w:r w:rsidRPr="008011FB">
        <w:rPr>
          <w:rStyle w:val="bibfpage"/>
          <w:szCs w:val="24"/>
          <w:shd w:val="clear" w:color="auto" w:fill="auto"/>
        </w:rPr>
        <w:t>768</w:t>
      </w:r>
      <w:r w:rsidRPr="008011FB">
        <w:rPr>
          <w:szCs w:val="24"/>
        </w:rPr>
        <w:t>–</w:t>
      </w:r>
      <w:r w:rsidRPr="008011FB">
        <w:rPr>
          <w:rStyle w:val="biblpage"/>
          <w:szCs w:val="24"/>
          <w:shd w:val="clear" w:color="auto" w:fill="auto"/>
        </w:rPr>
        <w:t>775</w:t>
      </w:r>
      <w:r w:rsidRPr="008011FB">
        <w:rPr>
          <w:szCs w:val="24"/>
        </w:rPr>
        <w:t xml:space="preserve"> (</w:t>
      </w:r>
      <w:r w:rsidRPr="008011FB">
        <w:rPr>
          <w:rStyle w:val="bibyear"/>
          <w:szCs w:val="24"/>
          <w:shd w:val="clear" w:color="auto" w:fill="auto"/>
        </w:rPr>
        <w:t>2011</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1421DA56" w14:textId="187C464B"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_id=\"b19\" _issn=\"1476-4687\" _pubmed=\"18463634\""</w:instrText>
      </w:r>
      <w:r w:rsidRPr="008011FB">
        <w:rPr>
          <w:szCs w:val="24"/>
        </w:rPr>
        <w:fldChar w:fldCharType="separate"/>
      </w:r>
      <w:r w:rsidRPr="008011FB">
        <w:rPr>
          <w:szCs w:val="24"/>
        </w:rPr>
        <w:instrText xml:space="preserve"> _id="b19" _issn="1476-4687" _pubmed="18463634"</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19</w:t>
      </w:r>
      <w:r w:rsidRPr="008011FB">
        <w:rPr>
          <w:szCs w:val="24"/>
        </w:rPr>
        <w:t>.</w:t>
      </w:r>
      <w:r w:rsidRPr="008011FB">
        <w:rPr>
          <w:szCs w:val="24"/>
        </w:rPr>
        <w:tab/>
      </w:r>
      <w:r w:rsidRPr="008011FB">
        <w:rPr>
          <w:rStyle w:val="bibsurname"/>
          <w:szCs w:val="24"/>
          <w:shd w:val="clear" w:color="auto" w:fill="auto"/>
        </w:rPr>
        <w:t>Guelen</w:t>
      </w:r>
      <w:r w:rsidRPr="008011FB">
        <w:rPr>
          <w:szCs w:val="24"/>
        </w:rPr>
        <w:t xml:space="preserve">, </w:t>
      </w:r>
      <w:r w:rsidRPr="008011FB">
        <w:rPr>
          <w:rStyle w:val="bibfname"/>
          <w:szCs w:val="24"/>
          <w:shd w:val="clear" w:color="auto" w:fill="auto"/>
        </w:rPr>
        <w:t>L.</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Domain organization of human chromosomes revealed by mapping of nuclear lamina interactions.</w:t>
      </w:r>
      <w:r w:rsidRPr="008011FB">
        <w:rPr>
          <w:szCs w:val="24"/>
        </w:rPr>
        <w:t xml:space="preserve"> </w:t>
      </w:r>
      <w:r w:rsidRPr="008011FB">
        <w:rPr>
          <w:rStyle w:val="bibjournal"/>
          <w:szCs w:val="24"/>
          <w:shd w:val="clear" w:color="auto" w:fill="auto"/>
        </w:rPr>
        <w:t>Nature</w:t>
      </w:r>
      <w:r w:rsidRPr="008011FB">
        <w:rPr>
          <w:szCs w:val="24"/>
        </w:rPr>
        <w:t xml:space="preserve"> </w:t>
      </w:r>
      <w:r w:rsidRPr="008011FB">
        <w:rPr>
          <w:rStyle w:val="bibvolume"/>
          <w:szCs w:val="24"/>
          <w:shd w:val="clear" w:color="auto" w:fill="auto"/>
        </w:rPr>
        <w:t>453</w:t>
      </w:r>
      <w:r w:rsidRPr="008011FB">
        <w:rPr>
          <w:szCs w:val="24"/>
        </w:rPr>
        <w:t xml:space="preserve">, </w:t>
      </w:r>
      <w:r w:rsidRPr="008011FB">
        <w:rPr>
          <w:rStyle w:val="bibfpage"/>
          <w:szCs w:val="24"/>
          <w:shd w:val="clear" w:color="auto" w:fill="auto"/>
        </w:rPr>
        <w:t>948</w:t>
      </w:r>
      <w:r w:rsidRPr="008011FB">
        <w:rPr>
          <w:szCs w:val="24"/>
        </w:rPr>
        <w:t>–</w:t>
      </w:r>
      <w:r w:rsidRPr="008011FB">
        <w:rPr>
          <w:rStyle w:val="biblpage"/>
          <w:szCs w:val="24"/>
          <w:shd w:val="clear" w:color="auto" w:fill="auto"/>
        </w:rPr>
        <w:t>951</w:t>
      </w:r>
      <w:r w:rsidRPr="008011FB">
        <w:rPr>
          <w:szCs w:val="24"/>
        </w:rPr>
        <w:t xml:space="preserve"> (</w:t>
      </w:r>
      <w:r w:rsidRPr="008011FB">
        <w:rPr>
          <w:rStyle w:val="bibyear"/>
          <w:szCs w:val="24"/>
          <w:shd w:val="clear" w:color="auto" w:fill="auto"/>
        </w:rPr>
        <w:t>2008</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71C1CE69" w14:textId="78AB5B00"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_id=\"b20\" _issn=\"1546-1718\" _pubmed=\"19151716\""</w:instrText>
      </w:r>
      <w:r w:rsidRPr="008011FB">
        <w:rPr>
          <w:szCs w:val="24"/>
        </w:rPr>
        <w:fldChar w:fldCharType="separate"/>
      </w:r>
      <w:r w:rsidRPr="008011FB">
        <w:rPr>
          <w:szCs w:val="24"/>
        </w:rPr>
        <w:instrText xml:space="preserve"> _id="b20" _issn="1546-1718" _pubmed="19151716"</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20</w:t>
      </w:r>
      <w:r w:rsidRPr="008011FB">
        <w:rPr>
          <w:szCs w:val="24"/>
        </w:rPr>
        <w:t>.</w:t>
      </w:r>
      <w:r w:rsidRPr="008011FB">
        <w:rPr>
          <w:szCs w:val="24"/>
        </w:rPr>
        <w:tab/>
      </w:r>
      <w:r w:rsidRPr="008011FB">
        <w:rPr>
          <w:rStyle w:val="bibsurname"/>
          <w:szCs w:val="24"/>
          <w:shd w:val="clear" w:color="auto" w:fill="auto"/>
        </w:rPr>
        <w:t>Wen</w:t>
      </w:r>
      <w:r w:rsidRPr="008011FB">
        <w:rPr>
          <w:szCs w:val="24"/>
        </w:rPr>
        <w:t xml:space="preserve">, </w:t>
      </w:r>
      <w:r w:rsidRPr="008011FB">
        <w:rPr>
          <w:rStyle w:val="bibfname"/>
          <w:szCs w:val="24"/>
          <w:shd w:val="clear" w:color="auto" w:fill="auto"/>
        </w:rPr>
        <w:t>B.</w:t>
      </w:r>
      <w:r w:rsidRPr="008011FB">
        <w:rPr>
          <w:szCs w:val="24"/>
        </w:rPr>
        <w:t xml:space="preserve">, </w:t>
      </w:r>
      <w:r w:rsidRPr="008011FB">
        <w:rPr>
          <w:rStyle w:val="bibsurname"/>
          <w:szCs w:val="24"/>
          <w:shd w:val="clear" w:color="auto" w:fill="auto"/>
        </w:rPr>
        <w:t>Wu</w:t>
      </w:r>
      <w:r w:rsidRPr="008011FB">
        <w:rPr>
          <w:szCs w:val="24"/>
        </w:rPr>
        <w:t xml:space="preserve">, </w:t>
      </w:r>
      <w:r w:rsidRPr="008011FB">
        <w:rPr>
          <w:rStyle w:val="bibfname"/>
          <w:szCs w:val="24"/>
          <w:shd w:val="clear" w:color="auto" w:fill="auto"/>
        </w:rPr>
        <w:t>H.</w:t>
      </w:r>
      <w:r w:rsidRPr="008011FB">
        <w:rPr>
          <w:szCs w:val="24"/>
        </w:rPr>
        <w:t xml:space="preserve">, </w:t>
      </w:r>
      <w:r w:rsidRPr="008011FB">
        <w:rPr>
          <w:rStyle w:val="bibsurname"/>
          <w:szCs w:val="24"/>
          <w:shd w:val="clear" w:color="auto" w:fill="auto"/>
        </w:rPr>
        <w:t>Shinkai</w:t>
      </w:r>
      <w:r w:rsidRPr="008011FB">
        <w:rPr>
          <w:szCs w:val="24"/>
        </w:rPr>
        <w:t xml:space="preserve">, </w:t>
      </w:r>
      <w:r w:rsidRPr="008011FB">
        <w:rPr>
          <w:rStyle w:val="bibfname"/>
          <w:szCs w:val="24"/>
          <w:shd w:val="clear" w:color="auto" w:fill="auto"/>
        </w:rPr>
        <w:t>Y.</w:t>
      </w:r>
      <w:r w:rsidRPr="008011FB">
        <w:rPr>
          <w:szCs w:val="24"/>
        </w:rPr>
        <w:t xml:space="preserve">, </w:t>
      </w:r>
      <w:r w:rsidRPr="008011FB">
        <w:rPr>
          <w:rStyle w:val="bibsurname"/>
          <w:szCs w:val="24"/>
          <w:shd w:val="clear" w:color="auto" w:fill="auto"/>
        </w:rPr>
        <w:t>Irizarry</w:t>
      </w:r>
      <w:r w:rsidRPr="008011FB">
        <w:rPr>
          <w:szCs w:val="24"/>
        </w:rPr>
        <w:t xml:space="preserve">, </w:t>
      </w:r>
      <w:r w:rsidRPr="008011FB">
        <w:rPr>
          <w:rStyle w:val="bibfname"/>
          <w:szCs w:val="24"/>
          <w:shd w:val="clear" w:color="auto" w:fill="auto"/>
        </w:rPr>
        <w:t>R.A.</w:t>
      </w:r>
      <w:r w:rsidRPr="008011FB">
        <w:rPr>
          <w:szCs w:val="24"/>
        </w:rPr>
        <w:t xml:space="preserve"> &amp; </w:t>
      </w:r>
      <w:r w:rsidRPr="008011FB">
        <w:rPr>
          <w:rStyle w:val="bibsurname"/>
          <w:szCs w:val="24"/>
          <w:shd w:val="clear" w:color="auto" w:fill="auto"/>
        </w:rPr>
        <w:t>Feinberg</w:t>
      </w:r>
      <w:r w:rsidRPr="008011FB">
        <w:rPr>
          <w:szCs w:val="24"/>
        </w:rPr>
        <w:t xml:space="preserve">, </w:t>
      </w:r>
      <w:r w:rsidRPr="008011FB">
        <w:rPr>
          <w:rStyle w:val="bibfname"/>
          <w:szCs w:val="24"/>
          <w:shd w:val="clear" w:color="auto" w:fill="auto"/>
        </w:rPr>
        <w:t>A.P.</w:t>
      </w:r>
      <w:r w:rsidRPr="008011FB">
        <w:rPr>
          <w:szCs w:val="24"/>
        </w:rPr>
        <w:t xml:space="preserve"> </w:t>
      </w:r>
      <w:r w:rsidRPr="008011FB">
        <w:rPr>
          <w:rStyle w:val="bibarticle"/>
          <w:szCs w:val="24"/>
          <w:shd w:val="clear" w:color="auto" w:fill="auto"/>
        </w:rPr>
        <w:t>Large histone H3 lysine</w:t>
      </w:r>
      <w:r w:rsidR="00620B27">
        <w:rPr>
          <w:rStyle w:val="bibarticle"/>
          <w:szCs w:val="24"/>
          <w:shd w:val="clear" w:color="auto" w:fill="auto"/>
        </w:rPr>
        <w:t>-</w:t>
      </w:r>
      <w:r w:rsidRPr="008011FB">
        <w:rPr>
          <w:rStyle w:val="bibarticle"/>
          <w:szCs w:val="24"/>
          <w:shd w:val="clear" w:color="auto" w:fill="auto"/>
        </w:rPr>
        <w:t>9</w:t>
      </w:r>
      <w:r w:rsidR="00620B27">
        <w:rPr>
          <w:rStyle w:val="bibarticle"/>
          <w:szCs w:val="24"/>
          <w:shd w:val="clear" w:color="auto" w:fill="auto"/>
        </w:rPr>
        <w:t>-</w:t>
      </w:r>
      <w:r w:rsidRPr="008011FB">
        <w:rPr>
          <w:rStyle w:val="bibarticle"/>
          <w:szCs w:val="24"/>
          <w:shd w:val="clear" w:color="auto" w:fill="auto"/>
        </w:rPr>
        <w:t>dimethylated chromatin blocks distinguish differentiated from embryonic stem cells.</w:t>
      </w:r>
      <w:r w:rsidRPr="008011FB">
        <w:rPr>
          <w:szCs w:val="24"/>
        </w:rPr>
        <w:t xml:space="preserve"> </w:t>
      </w:r>
      <w:r w:rsidRPr="008011FB">
        <w:rPr>
          <w:rStyle w:val="bibjournal"/>
          <w:szCs w:val="24"/>
          <w:shd w:val="clear" w:color="auto" w:fill="auto"/>
        </w:rPr>
        <w:t>Nat. Genet.</w:t>
      </w:r>
      <w:r w:rsidRPr="008011FB">
        <w:rPr>
          <w:szCs w:val="24"/>
        </w:rPr>
        <w:t xml:space="preserve"> </w:t>
      </w:r>
      <w:r w:rsidRPr="008011FB">
        <w:rPr>
          <w:rStyle w:val="bibvolume"/>
          <w:szCs w:val="24"/>
          <w:shd w:val="clear" w:color="auto" w:fill="auto"/>
        </w:rPr>
        <w:t>41</w:t>
      </w:r>
      <w:r w:rsidRPr="008011FB">
        <w:rPr>
          <w:szCs w:val="24"/>
        </w:rPr>
        <w:t xml:space="preserve">, </w:t>
      </w:r>
      <w:r w:rsidRPr="008011FB">
        <w:rPr>
          <w:rStyle w:val="bibfpage"/>
          <w:szCs w:val="24"/>
          <w:shd w:val="clear" w:color="auto" w:fill="auto"/>
        </w:rPr>
        <w:t>246</w:t>
      </w:r>
      <w:r w:rsidRPr="008011FB">
        <w:rPr>
          <w:szCs w:val="24"/>
        </w:rPr>
        <w:t>–</w:t>
      </w:r>
      <w:r w:rsidRPr="008011FB">
        <w:rPr>
          <w:rStyle w:val="biblpage"/>
          <w:szCs w:val="24"/>
          <w:shd w:val="clear" w:color="auto" w:fill="auto"/>
        </w:rPr>
        <w:t>250</w:t>
      </w:r>
      <w:r w:rsidRPr="008011FB">
        <w:rPr>
          <w:szCs w:val="24"/>
        </w:rPr>
        <w:t xml:space="preserve"> (</w:t>
      </w:r>
      <w:r w:rsidRPr="008011FB">
        <w:rPr>
          <w:rStyle w:val="bibyear"/>
          <w:szCs w:val="24"/>
          <w:shd w:val="clear" w:color="auto" w:fill="auto"/>
        </w:rPr>
        <w:t>2009</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331882B0" w14:textId="329C3DD0"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_id=\"b21\" _issn=\"1476-4687\" _pubmed=\"22495300\""</w:instrText>
      </w:r>
      <w:r w:rsidRPr="008011FB">
        <w:rPr>
          <w:szCs w:val="24"/>
        </w:rPr>
        <w:fldChar w:fldCharType="separate"/>
      </w:r>
      <w:r w:rsidRPr="008011FB">
        <w:rPr>
          <w:szCs w:val="24"/>
        </w:rPr>
        <w:instrText xml:space="preserve"> _id="b21" _issn="1476-4687" _pubmed="22495300"</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21</w:t>
      </w:r>
      <w:r w:rsidRPr="008011FB">
        <w:rPr>
          <w:szCs w:val="24"/>
        </w:rPr>
        <w:t>.</w:t>
      </w:r>
      <w:r w:rsidRPr="008011FB">
        <w:rPr>
          <w:szCs w:val="24"/>
        </w:rPr>
        <w:tab/>
      </w:r>
      <w:r w:rsidRPr="008011FB">
        <w:rPr>
          <w:rStyle w:val="bibsurname"/>
          <w:szCs w:val="24"/>
          <w:shd w:val="clear" w:color="auto" w:fill="auto"/>
        </w:rPr>
        <w:t>Dixon</w:t>
      </w:r>
      <w:r w:rsidRPr="008011FB">
        <w:rPr>
          <w:szCs w:val="24"/>
        </w:rPr>
        <w:t xml:space="preserve">, </w:t>
      </w:r>
      <w:r w:rsidRPr="008011FB">
        <w:rPr>
          <w:rStyle w:val="bibfname"/>
          <w:szCs w:val="24"/>
          <w:shd w:val="clear" w:color="auto" w:fill="auto"/>
        </w:rPr>
        <w:t>J.R.</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Topological domains in mammalian genomes identified by analysis of chromatin interactions.</w:t>
      </w:r>
      <w:r w:rsidRPr="008011FB">
        <w:rPr>
          <w:szCs w:val="24"/>
        </w:rPr>
        <w:t xml:space="preserve"> </w:t>
      </w:r>
      <w:r w:rsidRPr="008011FB">
        <w:rPr>
          <w:rStyle w:val="bibjournal"/>
          <w:szCs w:val="24"/>
          <w:shd w:val="clear" w:color="auto" w:fill="auto"/>
        </w:rPr>
        <w:t>Nature</w:t>
      </w:r>
      <w:r w:rsidRPr="008011FB">
        <w:rPr>
          <w:szCs w:val="24"/>
        </w:rPr>
        <w:t xml:space="preserve"> </w:t>
      </w:r>
      <w:r w:rsidRPr="008011FB">
        <w:rPr>
          <w:rStyle w:val="bibvolume"/>
          <w:szCs w:val="24"/>
          <w:shd w:val="clear" w:color="auto" w:fill="auto"/>
        </w:rPr>
        <w:t>485</w:t>
      </w:r>
      <w:r w:rsidRPr="008011FB">
        <w:rPr>
          <w:szCs w:val="24"/>
        </w:rPr>
        <w:t xml:space="preserve">, </w:t>
      </w:r>
      <w:r w:rsidRPr="008011FB">
        <w:rPr>
          <w:rStyle w:val="bibfpage"/>
          <w:szCs w:val="24"/>
          <w:shd w:val="clear" w:color="auto" w:fill="auto"/>
        </w:rPr>
        <w:t>376</w:t>
      </w:r>
      <w:r w:rsidRPr="008011FB">
        <w:rPr>
          <w:szCs w:val="24"/>
        </w:rPr>
        <w:t>–</w:t>
      </w:r>
      <w:r w:rsidRPr="008011FB">
        <w:rPr>
          <w:rStyle w:val="biblpage"/>
          <w:szCs w:val="24"/>
          <w:shd w:val="clear" w:color="auto" w:fill="auto"/>
        </w:rPr>
        <w:t>380</w:t>
      </w:r>
      <w:r w:rsidRPr="008011FB">
        <w:rPr>
          <w:szCs w:val="24"/>
        </w:rPr>
        <w:t xml:space="preserve"> (</w:t>
      </w:r>
      <w:r w:rsidRPr="008011FB">
        <w:rPr>
          <w:rStyle w:val="bibyear"/>
          <w:szCs w:val="24"/>
          <w:shd w:val="clear" w:color="auto" w:fill="auto"/>
        </w:rPr>
        <w:t>2012</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4E5A6D08" w14:textId="2EFC2410"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_id=\"b22\" _issn=\"1097-4172\" _pubmed=\"22424224\""</w:instrText>
      </w:r>
      <w:r w:rsidRPr="008011FB">
        <w:rPr>
          <w:szCs w:val="24"/>
        </w:rPr>
        <w:fldChar w:fldCharType="separate"/>
      </w:r>
      <w:r w:rsidRPr="008011FB">
        <w:rPr>
          <w:szCs w:val="24"/>
        </w:rPr>
        <w:instrText xml:space="preserve"> _id="b22" _issn="1097-4172" _pubmed="22424224"</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22</w:t>
      </w:r>
      <w:r w:rsidRPr="008011FB">
        <w:rPr>
          <w:szCs w:val="24"/>
        </w:rPr>
        <w:t>.</w:t>
      </w:r>
      <w:r w:rsidRPr="008011FB">
        <w:rPr>
          <w:szCs w:val="24"/>
        </w:rPr>
        <w:tab/>
      </w:r>
      <w:r w:rsidRPr="008011FB">
        <w:rPr>
          <w:rStyle w:val="bibsurname"/>
          <w:szCs w:val="24"/>
          <w:shd w:val="clear" w:color="auto" w:fill="auto"/>
        </w:rPr>
        <w:t>Pujadas</w:t>
      </w:r>
      <w:r w:rsidRPr="008011FB">
        <w:rPr>
          <w:szCs w:val="24"/>
        </w:rPr>
        <w:t xml:space="preserve">, </w:t>
      </w:r>
      <w:r w:rsidRPr="008011FB">
        <w:rPr>
          <w:rStyle w:val="bibfname"/>
          <w:szCs w:val="24"/>
          <w:shd w:val="clear" w:color="auto" w:fill="auto"/>
        </w:rPr>
        <w:t>E.</w:t>
      </w:r>
      <w:r w:rsidRPr="008011FB">
        <w:rPr>
          <w:szCs w:val="24"/>
        </w:rPr>
        <w:t xml:space="preserve"> &amp; </w:t>
      </w:r>
      <w:r w:rsidRPr="008011FB">
        <w:rPr>
          <w:rStyle w:val="bibsurname"/>
          <w:szCs w:val="24"/>
          <w:shd w:val="clear" w:color="auto" w:fill="auto"/>
        </w:rPr>
        <w:t>Feinberg</w:t>
      </w:r>
      <w:r w:rsidRPr="008011FB">
        <w:rPr>
          <w:szCs w:val="24"/>
        </w:rPr>
        <w:t xml:space="preserve">, </w:t>
      </w:r>
      <w:r w:rsidRPr="008011FB">
        <w:rPr>
          <w:rStyle w:val="bibfname"/>
          <w:szCs w:val="24"/>
          <w:shd w:val="clear" w:color="auto" w:fill="auto"/>
        </w:rPr>
        <w:t>A.P.</w:t>
      </w:r>
      <w:r w:rsidRPr="008011FB">
        <w:rPr>
          <w:szCs w:val="24"/>
        </w:rPr>
        <w:t xml:space="preserve"> </w:t>
      </w:r>
      <w:r w:rsidRPr="008011FB">
        <w:rPr>
          <w:rStyle w:val="bibarticle"/>
          <w:szCs w:val="24"/>
          <w:shd w:val="clear" w:color="auto" w:fill="auto"/>
        </w:rPr>
        <w:t>Regulated noise in the epigenetic landscape of development and disease.</w:t>
      </w:r>
      <w:r w:rsidRPr="008011FB">
        <w:rPr>
          <w:szCs w:val="24"/>
        </w:rPr>
        <w:t xml:space="preserve"> </w:t>
      </w:r>
      <w:r w:rsidRPr="008011FB">
        <w:rPr>
          <w:rStyle w:val="bibjournal"/>
          <w:szCs w:val="24"/>
          <w:shd w:val="clear" w:color="auto" w:fill="auto"/>
        </w:rPr>
        <w:t>Cell</w:t>
      </w:r>
      <w:r w:rsidRPr="008011FB">
        <w:rPr>
          <w:szCs w:val="24"/>
        </w:rPr>
        <w:t xml:space="preserve"> </w:t>
      </w:r>
      <w:r w:rsidRPr="008011FB">
        <w:rPr>
          <w:rStyle w:val="bibvolume"/>
          <w:szCs w:val="24"/>
          <w:shd w:val="clear" w:color="auto" w:fill="auto"/>
        </w:rPr>
        <w:t>148</w:t>
      </w:r>
      <w:r w:rsidRPr="008011FB">
        <w:rPr>
          <w:szCs w:val="24"/>
        </w:rPr>
        <w:t xml:space="preserve">, </w:t>
      </w:r>
      <w:r w:rsidRPr="008011FB">
        <w:rPr>
          <w:rStyle w:val="bibfpage"/>
          <w:szCs w:val="24"/>
          <w:shd w:val="clear" w:color="auto" w:fill="auto"/>
        </w:rPr>
        <w:t>1123</w:t>
      </w:r>
      <w:r w:rsidRPr="008011FB">
        <w:rPr>
          <w:szCs w:val="24"/>
        </w:rPr>
        <w:t>–</w:t>
      </w:r>
      <w:r w:rsidRPr="008011FB">
        <w:rPr>
          <w:rStyle w:val="biblpage"/>
          <w:szCs w:val="24"/>
          <w:shd w:val="clear" w:color="auto" w:fill="auto"/>
        </w:rPr>
        <w:t>1131</w:t>
      </w:r>
      <w:r w:rsidRPr="008011FB">
        <w:rPr>
          <w:szCs w:val="24"/>
        </w:rPr>
        <w:t xml:space="preserve"> (</w:t>
      </w:r>
      <w:r w:rsidRPr="008011FB">
        <w:rPr>
          <w:rStyle w:val="bibyear"/>
          <w:szCs w:val="24"/>
          <w:shd w:val="clear" w:color="auto" w:fill="auto"/>
        </w:rPr>
        <w:t>2012</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7E15B69A" w14:textId="1A0048F0"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_id=\"b23\" _issn=\"1546-1718\" _pubmed=\"19151715\""</w:instrText>
      </w:r>
      <w:r w:rsidRPr="008011FB">
        <w:rPr>
          <w:szCs w:val="24"/>
        </w:rPr>
        <w:fldChar w:fldCharType="separate"/>
      </w:r>
      <w:r w:rsidRPr="008011FB">
        <w:rPr>
          <w:szCs w:val="24"/>
        </w:rPr>
        <w:instrText xml:space="preserve"> _id="b23" _issn="1546-1718" _pubmed="19151715"</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23</w:t>
      </w:r>
      <w:r w:rsidRPr="008011FB">
        <w:rPr>
          <w:szCs w:val="24"/>
        </w:rPr>
        <w:t>.</w:t>
      </w:r>
      <w:r w:rsidRPr="008011FB">
        <w:rPr>
          <w:szCs w:val="24"/>
        </w:rPr>
        <w:tab/>
      </w:r>
      <w:r w:rsidRPr="008011FB">
        <w:rPr>
          <w:rStyle w:val="bibsurname"/>
          <w:szCs w:val="24"/>
          <w:shd w:val="clear" w:color="auto" w:fill="auto"/>
        </w:rPr>
        <w:t>Irizarry</w:t>
      </w:r>
      <w:r w:rsidRPr="008011FB">
        <w:rPr>
          <w:szCs w:val="24"/>
        </w:rPr>
        <w:t xml:space="preserve">, </w:t>
      </w:r>
      <w:r w:rsidRPr="008011FB">
        <w:rPr>
          <w:rStyle w:val="bibfname"/>
          <w:szCs w:val="24"/>
          <w:shd w:val="clear" w:color="auto" w:fill="auto"/>
        </w:rPr>
        <w:t>R.A.</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The human colon cancer methylome shows similar hypo- and hypermethylation at conserved tissue-specific CpG island shores.</w:t>
      </w:r>
      <w:r w:rsidRPr="008011FB">
        <w:rPr>
          <w:szCs w:val="24"/>
        </w:rPr>
        <w:t xml:space="preserve"> </w:t>
      </w:r>
      <w:r w:rsidRPr="008011FB">
        <w:rPr>
          <w:rStyle w:val="bibjournal"/>
          <w:szCs w:val="24"/>
          <w:shd w:val="clear" w:color="auto" w:fill="auto"/>
        </w:rPr>
        <w:t>Nat. Genet.</w:t>
      </w:r>
      <w:r w:rsidRPr="008011FB">
        <w:rPr>
          <w:szCs w:val="24"/>
        </w:rPr>
        <w:t xml:space="preserve"> </w:t>
      </w:r>
      <w:r w:rsidRPr="008011FB">
        <w:rPr>
          <w:rStyle w:val="bibvolume"/>
          <w:szCs w:val="24"/>
          <w:shd w:val="clear" w:color="auto" w:fill="auto"/>
        </w:rPr>
        <w:t>41</w:t>
      </w:r>
      <w:r w:rsidRPr="008011FB">
        <w:rPr>
          <w:szCs w:val="24"/>
        </w:rPr>
        <w:t xml:space="preserve">, </w:t>
      </w:r>
      <w:r w:rsidRPr="008011FB">
        <w:rPr>
          <w:rStyle w:val="bibfpage"/>
          <w:szCs w:val="24"/>
          <w:shd w:val="clear" w:color="auto" w:fill="auto"/>
        </w:rPr>
        <w:t>178</w:t>
      </w:r>
      <w:r w:rsidRPr="008011FB">
        <w:rPr>
          <w:szCs w:val="24"/>
        </w:rPr>
        <w:t>–</w:t>
      </w:r>
      <w:r w:rsidRPr="008011FB">
        <w:rPr>
          <w:rStyle w:val="biblpage"/>
          <w:szCs w:val="24"/>
          <w:shd w:val="clear" w:color="auto" w:fill="auto"/>
        </w:rPr>
        <w:t>186</w:t>
      </w:r>
      <w:r w:rsidRPr="008011FB">
        <w:rPr>
          <w:szCs w:val="24"/>
        </w:rPr>
        <w:t xml:space="preserve"> (</w:t>
      </w:r>
      <w:r w:rsidRPr="008011FB">
        <w:rPr>
          <w:rStyle w:val="bibyear"/>
          <w:szCs w:val="24"/>
          <w:shd w:val="clear" w:color="auto" w:fill="auto"/>
        </w:rPr>
        <w:t>2009</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220B24F6" w14:textId="17FAF1D6"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_id=\"b24\" _issn=\"1476-4687\" _pubmed=\"23925113\""</w:instrText>
      </w:r>
      <w:r w:rsidRPr="008011FB">
        <w:rPr>
          <w:szCs w:val="24"/>
        </w:rPr>
        <w:fldChar w:fldCharType="separate"/>
      </w:r>
      <w:r w:rsidRPr="008011FB">
        <w:rPr>
          <w:szCs w:val="24"/>
        </w:rPr>
        <w:instrText xml:space="preserve"> _id="b24" _issn="1476-4687" _pubmed="23925113"</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24</w:t>
      </w:r>
      <w:r w:rsidRPr="008011FB">
        <w:rPr>
          <w:szCs w:val="24"/>
        </w:rPr>
        <w:t>.</w:t>
      </w:r>
      <w:r w:rsidRPr="008011FB">
        <w:rPr>
          <w:szCs w:val="24"/>
        </w:rPr>
        <w:tab/>
      </w:r>
      <w:r w:rsidRPr="008011FB">
        <w:rPr>
          <w:rStyle w:val="bibsurname"/>
          <w:szCs w:val="24"/>
          <w:shd w:val="clear" w:color="auto" w:fill="auto"/>
        </w:rPr>
        <w:t>Ziller</w:t>
      </w:r>
      <w:r w:rsidRPr="008011FB">
        <w:rPr>
          <w:szCs w:val="24"/>
        </w:rPr>
        <w:t xml:space="preserve">, </w:t>
      </w:r>
      <w:r w:rsidRPr="008011FB">
        <w:rPr>
          <w:rStyle w:val="bibfname"/>
          <w:szCs w:val="24"/>
          <w:shd w:val="clear" w:color="auto" w:fill="auto"/>
        </w:rPr>
        <w:t>M.J.</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Charting a dynamic DNA methylation landscape of the human genome.</w:t>
      </w:r>
      <w:r w:rsidRPr="008011FB">
        <w:rPr>
          <w:szCs w:val="24"/>
        </w:rPr>
        <w:t xml:space="preserve"> </w:t>
      </w:r>
      <w:r w:rsidRPr="008011FB">
        <w:rPr>
          <w:rStyle w:val="bibjournal"/>
          <w:szCs w:val="24"/>
          <w:shd w:val="clear" w:color="auto" w:fill="auto"/>
        </w:rPr>
        <w:t>Nature</w:t>
      </w:r>
      <w:r w:rsidRPr="008011FB">
        <w:rPr>
          <w:szCs w:val="24"/>
        </w:rPr>
        <w:t xml:space="preserve"> </w:t>
      </w:r>
      <w:r w:rsidRPr="008011FB">
        <w:rPr>
          <w:rStyle w:val="bibvolume"/>
          <w:szCs w:val="24"/>
          <w:shd w:val="clear" w:color="auto" w:fill="auto"/>
        </w:rPr>
        <w:t>500</w:t>
      </w:r>
      <w:r w:rsidRPr="008011FB">
        <w:rPr>
          <w:szCs w:val="24"/>
        </w:rPr>
        <w:t xml:space="preserve">, </w:t>
      </w:r>
      <w:r w:rsidRPr="008011FB">
        <w:rPr>
          <w:rStyle w:val="bibfpage"/>
          <w:szCs w:val="24"/>
          <w:shd w:val="clear" w:color="auto" w:fill="auto"/>
        </w:rPr>
        <w:t>477</w:t>
      </w:r>
      <w:r w:rsidRPr="008011FB">
        <w:rPr>
          <w:szCs w:val="24"/>
        </w:rPr>
        <w:t>–</w:t>
      </w:r>
      <w:r w:rsidRPr="008011FB">
        <w:rPr>
          <w:rStyle w:val="biblpage"/>
          <w:szCs w:val="24"/>
          <w:shd w:val="clear" w:color="auto" w:fill="auto"/>
        </w:rPr>
        <w:t>481</w:t>
      </w:r>
      <w:r w:rsidRPr="008011FB">
        <w:rPr>
          <w:szCs w:val="24"/>
        </w:rPr>
        <w:t xml:space="preserve"> (</w:t>
      </w:r>
      <w:r w:rsidRPr="008011FB">
        <w:rPr>
          <w:rStyle w:val="bibyear"/>
          <w:szCs w:val="24"/>
          <w:shd w:val="clear" w:color="auto" w:fill="auto"/>
        </w:rPr>
        <w:t>2013</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2095C451" w14:textId="111C5FA2"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_id=\"b25\" _issn=\"1476-4687\" _pubmed=\"25693566\""</w:instrText>
      </w:r>
      <w:r w:rsidRPr="008011FB">
        <w:rPr>
          <w:szCs w:val="24"/>
        </w:rPr>
        <w:fldChar w:fldCharType="separate"/>
      </w:r>
      <w:r w:rsidRPr="008011FB">
        <w:rPr>
          <w:szCs w:val="24"/>
        </w:rPr>
        <w:instrText xml:space="preserve"> _id="b25" _issn="1476-4687" _pubmed="25693566"</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25</w:t>
      </w:r>
      <w:r w:rsidRPr="008011FB">
        <w:rPr>
          <w:szCs w:val="24"/>
        </w:rPr>
        <w:t>.</w:t>
      </w:r>
      <w:r w:rsidRPr="008011FB">
        <w:rPr>
          <w:szCs w:val="24"/>
        </w:rPr>
        <w:tab/>
      </w:r>
      <w:r w:rsidRPr="008011FB">
        <w:rPr>
          <w:rStyle w:val="bibsurname"/>
          <w:szCs w:val="24"/>
          <w:shd w:val="clear" w:color="auto" w:fill="auto"/>
        </w:rPr>
        <w:t>Leung</w:t>
      </w:r>
      <w:r w:rsidRPr="008011FB">
        <w:rPr>
          <w:szCs w:val="24"/>
        </w:rPr>
        <w:t xml:space="preserve">, </w:t>
      </w:r>
      <w:r w:rsidRPr="008011FB">
        <w:rPr>
          <w:rStyle w:val="bibfname"/>
          <w:szCs w:val="24"/>
          <w:shd w:val="clear" w:color="auto" w:fill="auto"/>
        </w:rPr>
        <w:t>D.</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Integrative analysis of haplotype-resolved epigenomes across human tissues.</w:t>
      </w:r>
      <w:r w:rsidRPr="008011FB">
        <w:rPr>
          <w:szCs w:val="24"/>
        </w:rPr>
        <w:t xml:space="preserve"> </w:t>
      </w:r>
      <w:r w:rsidRPr="008011FB">
        <w:rPr>
          <w:rStyle w:val="bibjournal"/>
          <w:szCs w:val="24"/>
          <w:shd w:val="clear" w:color="auto" w:fill="auto"/>
        </w:rPr>
        <w:t>Nature</w:t>
      </w:r>
      <w:r w:rsidRPr="008011FB">
        <w:rPr>
          <w:szCs w:val="24"/>
        </w:rPr>
        <w:t xml:space="preserve"> </w:t>
      </w:r>
      <w:r w:rsidRPr="008011FB">
        <w:rPr>
          <w:rStyle w:val="bibvolume"/>
          <w:szCs w:val="24"/>
          <w:shd w:val="clear" w:color="auto" w:fill="auto"/>
        </w:rPr>
        <w:t>518</w:t>
      </w:r>
      <w:r w:rsidRPr="008011FB">
        <w:rPr>
          <w:szCs w:val="24"/>
        </w:rPr>
        <w:t xml:space="preserve">, </w:t>
      </w:r>
      <w:r w:rsidRPr="008011FB">
        <w:rPr>
          <w:rStyle w:val="bibfpage"/>
          <w:szCs w:val="24"/>
          <w:shd w:val="clear" w:color="auto" w:fill="auto"/>
        </w:rPr>
        <w:t>350</w:t>
      </w:r>
      <w:r w:rsidRPr="008011FB">
        <w:rPr>
          <w:szCs w:val="24"/>
        </w:rPr>
        <w:t>–</w:t>
      </w:r>
      <w:r w:rsidRPr="008011FB">
        <w:rPr>
          <w:rStyle w:val="biblpage"/>
          <w:szCs w:val="24"/>
          <w:shd w:val="clear" w:color="auto" w:fill="auto"/>
        </w:rPr>
        <w:t>354</w:t>
      </w:r>
      <w:r w:rsidRPr="008011FB">
        <w:rPr>
          <w:szCs w:val="24"/>
        </w:rPr>
        <w:t xml:space="preserve"> (</w:t>
      </w:r>
      <w:r w:rsidRPr="008011FB">
        <w:rPr>
          <w:rStyle w:val="bibyear"/>
          <w:szCs w:val="24"/>
          <w:shd w:val="clear" w:color="auto" w:fill="auto"/>
        </w:rPr>
        <w:t>2015</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2C990DD3" w14:textId="088D88DF"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_id=\"b26\" _issn=\"1476-4687\" _pubmed=\"22955616\""</w:instrText>
      </w:r>
      <w:r w:rsidRPr="008011FB">
        <w:rPr>
          <w:szCs w:val="24"/>
        </w:rPr>
        <w:fldChar w:fldCharType="separate"/>
      </w:r>
      <w:r w:rsidRPr="008011FB">
        <w:rPr>
          <w:szCs w:val="24"/>
        </w:rPr>
        <w:instrText xml:space="preserve"> _id="b26" _issn="1476-4687" _pubmed="22955616"</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26</w:t>
      </w:r>
      <w:r w:rsidRPr="008011FB">
        <w:rPr>
          <w:szCs w:val="24"/>
        </w:rPr>
        <w:t>.</w:t>
      </w:r>
      <w:r w:rsidRPr="008011FB">
        <w:rPr>
          <w:szCs w:val="24"/>
        </w:rPr>
        <w:tab/>
      </w:r>
      <w:r w:rsidRPr="008011FB">
        <w:rPr>
          <w:rStyle w:val="biborganization"/>
          <w:szCs w:val="24"/>
          <w:shd w:val="clear" w:color="auto" w:fill="auto"/>
        </w:rPr>
        <w:t>ENCODE Project Consortium</w:t>
      </w:r>
      <w:r w:rsidRPr="008011FB">
        <w:rPr>
          <w:szCs w:val="24"/>
        </w:rPr>
        <w:t xml:space="preserve">. </w:t>
      </w:r>
      <w:r w:rsidRPr="008011FB">
        <w:rPr>
          <w:rStyle w:val="bibarticle"/>
          <w:szCs w:val="24"/>
          <w:shd w:val="clear" w:color="auto" w:fill="auto"/>
        </w:rPr>
        <w:t>An integrated encyclopedia of DNA elements in the human genome.</w:t>
      </w:r>
      <w:r w:rsidRPr="008011FB">
        <w:rPr>
          <w:szCs w:val="24"/>
        </w:rPr>
        <w:t xml:space="preserve"> </w:t>
      </w:r>
      <w:r w:rsidRPr="008011FB">
        <w:rPr>
          <w:rStyle w:val="bibjournal"/>
          <w:szCs w:val="24"/>
          <w:shd w:val="clear" w:color="auto" w:fill="auto"/>
        </w:rPr>
        <w:t>Nature</w:t>
      </w:r>
      <w:r w:rsidRPr="008011FB">
        <w:rPr>
          <w:szCs w:val="24"/>
        </w:rPr>
        <w:t xml:space="preserve"> </w:t>
      </w:r>
      <w:r w:rsidRPr="008011FB">
        <w:rPr>
          <w:rStyle w:val="bibvolume"/>
          <w:szCs w:val="24"/>
          <w:shd w:val="clear" w:color="auto" w:fill="auto"/>
        </w:rPr>
        <w:t>489</w:t>
      </w:r>
      <w:r w:rsidRPr="008011FB">
        <w:rPr>
          <w:szCs w:val="24"/>
        </w:rPr>
        <w:t xml:space="preserve">, </w:t>
      </w:r>
      <w:r w:rsidRPr="008011FB">
        <w:rPr>
          <w:rStyle w:val="bibfpage"/>
          <w:szCs w:val="24"/>
          <w:shd w:val="clear" w:color="auto" w:fill="auto"/>
        </w:rPr>
        <w:t>57</w:t>
      </w:r>
      <w:r w:rsidRPr="008011FB">
        <w:rPr>
          <w:szCs w:val="24"/>
        </w:rPr>
        <w:t>–</w:t>
      </w:r>
      <w:r w:rsidRPr="008011FB">
        <w:rPr>
          <w:rStyle w:val="biblpage"/>
          <w:szCs w:val="24"/>
          <w:shd w:val="clear" w:color="auto" w:fill="auto"/>
        </w:rPr>
        <w:t>74</w:t>
      </w:r>
      <w:r w:rsidRPr="008011FB">
        <w:rPr>
          <w:szCs w:val="24"/>
        </w:rPr>
        <w:t xml:space="preserve"> (</w:t>
      </w:r>
      <w:r w:rsidRPr="008011FB">
        <w:rPr>
          <w:rStyle w:val="bibyear"/>
          <w:szCs w:val="24"/>
          <w:shd w:val="clear" w:color="auto" w:fill="auto"/>
        </w:rPr>
        <w:t>2012</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06B42C8D" w14:textId="38C87D46"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_id=\"b27\" _issn=\"0092-8674\" _pubmed=\"12787504\""</w:instrText>
      </w:r>
      <w:r w:rsidRPr="008011FB">
        <w:rPr>
          <w:szCs w:val="24"/>
        </w:rPr>
        <w:fldChar w:fldCharType="separate"/>
      </w:r>
      <w:r w:rsidRPr="008011FB">
        <w:rPr>
          <w:szCs w:val="24"/>
        </w:rPr>
        <w:instrText xml:space="preserve"> _id="b27" _issn="0092-8674" _pubmed="12787504"</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27</w:t>
      </w:r>
      <w:r w:rsidRPr="008011FB">
        <w:rPr>
          <w:szCs w:val="24"/>
        </w:rPr>
        <w:t>.</w:t>
      </w:r>
      <w:r w:rsidRPr="008011FB">
        <w:rPr>
          <w:szCs w:val="24"/>
        </w:rPr>
        <w:tab/>
      </w:r>
      <w:r w:rsidRPr="008011FB">
        <w:rPr>
          <w:rStyle w:val="bibsurname"/>
          <w:szCs w:val="24"/>
          <w:shd w:val="clear" w:color="auto" w:fill="auto"/>
        </w:rPr>
        <w:t>Mitsui</w:t>
      </w:r>
      <w:r w:rsidRPr="008011FB">
        <w:rPr>
          <w:szCs w:val="24"/>
        </w:rPr>
        <w:t xml:space="preserve">, </w:t>
      </w:r>
      <w:r w:rsidRPr="008011FB">
        <w:rPr>
          <w:rStyle w:val="bibfname"/>
          <w:szCs w:val="24"/>
          <w:shd w:val="clear" w:color="auto" w:fill="auto"/>
        </w:rPr>
        <w:t>K.</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The homeoprotein Nanog is required for maintenance of pluripotency in mouse epiblast and ES cells.</w:t>
      </w:r>
      <w:r w:rsidRPr="008011FB">
        <w:rPr>
          <w:szCs w:val="24"/>
        </w:rPr>
        <w:t xml:space="preserve"> </w:t>
      </w:r>
      <w:r w:rsidRPr="008011FB">
        <w:rPr>
          <w:rStyle w:val="bibjournal"/>
          <w:szCs w:val="24"/>
          <w:shd w:val="clear" w:color="auto" w:fill="auto"/>
        </w:rPr>
        <w:t>Cell</w:t>
      </w:r>
      <w:r w:rsidRPr="008011FB">
        <w:rPr>
          <w:szCs w:val="24"/>
        </w:rPr>
        <w:t xml:space="preserve"> </w:t>
      </w:r>
      <w:r w:rsidRPr="008011FB">
        <w:rPr>
          <w:rStyle w:val="bibvolume"/>
          <w:szCs w:val="24"/>
          <w:shd w:val="clear" w:color="auto" w:fill="auto"/>
        </w:rPr>
        <w:t>113</w:t>
      </w:r>
      <w:r w:rsidRPr="008011FB">
        <w:rPr>
          <w:szCs w:val="24"/>
        </w:rPr>
        <w:t xml:space="preserve">, </w:t>
      </w:r>
      <w:r w:rsidRPr="008011FB">
        <w:rPr>
          <w:rStyle w:val="bibfpage"/>
          <w:szCs w:val="24"/>
          <w:shd w:val="clear" w:color="auto" w:fill="auto"/>
        </w:rPr>
        <w:t>631</w:t>
      </w:r>
      <w:r w:rsidRPr="008011FB">
        <w:rPr>
          <w:szCs w:val="24"/>
        </w:rPr>
        <w:t>–</w:t>
      </w:r>
      <w:r w:rsidRPr="008011FB">
        <w:rPr>
          <w:rStyle w:val="biblpage"/>
          <w:szCs w:val="24"/>
          <w:shd w:val="clear" w:color="auto" w:fill="auto"/>
        </w:rPr>
        <w:t>642</w:t>
      </w:r>
      <w:r w:rsidRPr="008011FB">
        <w:rPr>
          <w:szCs w:val="24"/>
        </w:rPr>
        <w:t xml:space="preserve"> (</w:t>
      </w:r>
      <w:r w:rsidRPr="008011FB">
        <w:rPr>
          <w:rStyle w:val="bibyear"/>
          <w:szCs w:val="24"/>
          <w:shd w:val="clear" w:color="auto" w:fill="auto"/>
        </w:rPr>
        <w:t>2003</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491DC8FB" w14:textId="7E7AAAFC"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_id=\"b28\" _issn=\"1097-4172\" _pubmed=\"23706735\""</w:instrText>
      </w:r>
      <w:r w:rsidRPr="008011FB">
        <w:rPr>
          <w:szCs w:val="24"/>
        </w:rPr>
        <w:fldChar w:fldCharType="separate"/>
      </w:r>
      <w:r w:rsidRPr="008011FB">
        <w:rPr>
          <w:szCs w:val="24"/>
        </w:rPr>
        <w:instrText xml:space="preserve"> _id="b28" _issn="1097-4172" _pubmed="23706735"</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28</w:t>
      </w:r>
      <w:r w:rsidRPr="008011FB">
        <w:rPr>
          <w:szCs w:val="24"/>
        </w:rPr>
        <w:t>.</w:t>
      </w:r>
      <w:r w:rsidRPr="008011FB">
        <w:rPr>
          <w:szCs w:val="24"/>
        </w:rPr>
        <w:tab/>
      </w:r>
      <w:r w:rsidRPr="008011FB">
        <w:rPr>
          <w:rStyle w:val="bibsurname"/>
          <w:szCs w:val="24"/>
          <w:shd w:val="clear" w:color="auto" w:fill="auto"/>
        </w:rPr>
        <w:t>Shu</w:t>
      </w:r>
      <w:r w:rsidRPr="008011FB">
        <w:rPr>
          <w:szCs w:val="24"/>
        </w:rPr>
        <w:t xml:space="preserve">, </w:t>
      </w:r>
      <w:r w:rsidRPr="008011FB">
        <w:rPr>
          <w:rStyle w:val="bibfname"/>
          <w:szCs w:val="24"/>
          <w:shd w:val="clear" w:color="auto" w:fill="auto"/>
        </w:rPr>
        <w:t>J.</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Induction of pluripotency in mouse somatic cells with lineage specifiers.</w:t>
      </w:r>
      <w:r w:rsidRPr="008011FB">
        <w:rPr>
          <w:szCs w:val="24"/>
        </w:rPr>
        <w:t xml:space="preserve"> </w:t>
      </w:r>
      <w:r w:rsidRPr="008011FB">
        <w:rPr>
          <w:rStyle w:val="bibjournal"/>
          <w:szCs w:val="24"/>
          <w:shd w:val="clear" w:color="auto" w:fill="auto"/>
        </w:rPr>
        <w:t>Cell</w:t>
      </w:r>
      <w:r w:rsidRPr="008011FB">
        <w:rPr>
          <w:szCs w:val="24"/>
        </w:rPr>
        <w:t xml:space="preserve"> </w:t>
      </w:r>
      <w:r w:rsidRPr="008011FB">
        <w:rPr>
          <w:rStyle w:val="bibvolume"/>
          <w:szCs w:val="24"/>
          <w:shd w:val="clear" w:color="auto" w:fill="auto"/>
        </w:rPr>
        <w:t>153</w:t>
      </w:r>
      <w:r w:rsidRPr="008011FB">
        <w:rPr>
          <w:szCs w:val="24"/>
        </w:rPr>
        <w:t xml:space="preserve">, </w:t>
      </w:r>
      <w:r w:rsidRPr="008011FB">
        <w:rPr>
          <w:rStyle w:val="bibfpage"/>
          <w:szCs w:val="24"/>
          <w:shd w:val="clear" w:color="auto" w:fill="auto"/>
        </w:rPr>
        <w:t>963</w:t>
      </w:r>
      <w:r w:rsidRPr="008011FB">
        <w:rPr>
          <w:szCs w:val="24"/>
        </w:rPr>
        <w:t>–</w:t>
      </w:r>
      <w:r w:rsidRPr="008011FB">
        <w:rPr>
          <w:rStyle w:val="biblpage"/>
          <w:szCs w:val="24"/>
          <w:shd w:val="clear" w:color="auto" w:fill="auto"/>
        </w:rPr>
        <w:t>975</w:t>
      </w:r>
      <w:r w:rsidRPr="008011FB">
        <w:rPr>
          <w:szCs w:val="24"/>
        </w:rPr>
        <w:t xml:space="preserve"> (</w:t>
      </w:r>
      <w:r w:rsidRPr="008011FB">
        <w:rPr>
          <w:rStyle w:val="bibyear"/>
          <w:szCs w:val="24"/>
          <w:shd w:val="clear" w:color="auto" w:fill="auto"/>
        </w:rPr>
        <w:t>2013</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16B42206" w14:textId="60CF041C"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_id=\"b29\" _issn=\"1549-5469\" _pubmed=\"24179143\""</w:instrText>
      </w:r>
      <w:r w:rsidRPr="008011FB">
        <w:rPr>
          <w:szCs w:val="24"/>
        </w:rPr>
        <w:fldChar w:fldCharType="separate"/>
      </w:r>
      <w:r w:rsidRPr="008011FB">
        <w:rPr>
          <w:szCs w:val="24"/>
        </w:rPr>
        <w:instrText xml:space="preserve"> _id="b29" _issn="1549-5469" _pubmed="24179143"</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29</w:t>
      </w:r>
      <w:r w:rsidRPr="008011FB">
        <w:rPr>
          <w:szCs w:val="24"/>
        </w:rPr>
        <w:t>.</w:t>
      </w:r>
      <w:r w:rsidRPr="008011FB">
        <w:rPr>
          <w:szCs w:val="24"/>
        </w:rPr>
        <w:tab/>
      </w:r>
      <w:r w:rsidRPr="008011FB">
        <w:rPr>
          <w:rStyle w:val="bibsurname"/>
          <w:szCs w:val="24"/>
          <w:shd w:val="clear" w:color="auto" w:fill="auto"/>
        </w:rPr>
        <w:t>Guo</w:t>
      </w:r>
      <w:r w:rsidRPr="008011FB">
        <w:rPr>
          <w:szCs w:val="24"/>
        </w:rPr>
        <w:t xml:space="preserve">, </w:t>
      </w:r>
      <w:r w:rsidRPr="008011FB">
        <w:rPr>
          <w:rStyle w:val="bibfname"/>
          <w:szCs w:val="24"/>
          <w:shd w:val="clear" w:color="auto" w:fill="auto"/>
        </w:rPr>
        <w:t>H.</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Single-cell methylome landscapes of mouse embryonic stem cells and early embryos analyzed using reduced</w:t>
      </w:r>
      <w:r w:rsidR="00620B27">
        <w:rPr>
          <w:rStyle w:val="bibarticle"/>
          <w:szCs w:val="24"/>
          <w:shd w:val="clear" w:color="auto" w:fill="auto"/>
        </w:rPr>
        <w:t>-</w:t>
      </w:r>
      <w:r w:rsidRPr="008011FB">
        <w:rPr>
          <w:rStyle w:val="bibarticle"/>
          <w:szCs w:val="24"/>
          <w:shd w:val="clear" w:color="auto" w:fill="auto"/>
        </w:rPr>
        <w:t>representation bisulfite sequencing.</w:t>
      </w:r>
      <w:r w:rsidRPr="008011FB">
        <w:rPr>
          <w:szCs w:val="24"/>
        </w:rPr>
        <w:t xml:space="preserve"> </w:t>
      </w:r>
      <w:r w:rsidRPr="008011FB">
        <w:rPr>
          <w:rStyle w:val="bibjournal"/>
          <w:szCs w:val="24"/>
          <w:shd w:val="clear" w:color="auto" w:fill="auto"/>
        </w:rPr>
        <w:t>Genome Res.</w:t>
      </w:r>
      <w:r w:rsidRPr="008011FB">
        <w:rPr>
          <w:szCs w:val="24"/>
        </w:rPr>
        <w:t xml:space="preserve"> </w:t>
      </w:r>
      <w:r w:rsidRPr="008011FB">
        <w:rPr>
          <w:rStyle w:val="bibvolume"/>
          <w:szCs w:val="24"/>
          <w:shd w:val="clear" w:color="auto" w:fill="auto"/>
        </w:rPr>
        <w:t>23</w:t>
      </w:r>
      <w:r w:rsidRPr="008011FB">
        <w:rPr>
          <w:szCs w:val="24"/>
        </w:rPr>
        <w:t xml:space="preserve">, </w:t>
      </w:r>
      <w:r w:rsidRPr="008011FB">
        <w:rPr>
          <w:rStyle w:val="bibfpage"/>
          <w:szCs w:val="24"/>
          <w:shd w:val="clear" w:color="auto" w:fill="auto"/>
        </w:rPr>
        <w:t>2126</w:t>
      </w:r>
      <w:r w:rsidRPr="008011FB">
        <w:rPr>
          <w:szCs w:val="24"/>
        </w:rPr>
        <w:t>–</w:t>
      </w:r>
      <w:r w:rsidRPr="008011FB">
        <w:rPr>
          <w:rStyle w:val="biblpage"/>
          <w:szCs w:val="24"/>
          <w:shd w:val="clear" w:color="auto" w:fill="auto"/>
        </w:rPr>
        <w:t>2135</w:t>
      </w:r>
      <w:r w:rsidRPr="008011FB">
        <w:rPr>
          <w:szCs w:val="24"/>
        </w:rPr>
        <w:t xml:space="preserve"> (</w:t>
      </w:r>
      <w:r w:rsidRPr="008011FB">
        <w:rPr>
          <w:rStyle w:val="bibyear"/>
          <w:szCs w:val="24"/>
          <w:shd w:val="clear" w:color="auto" w:fill="auto"/>
        </w:rPr>
        <w:t>2013</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1789F5AE" w14:textId="2591A747"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_id=\"b30\" _issn=\"1097-4172\" _pubmed=\"26771485\""</w:instrText>
      </w:r>
      <w:r w:rsidRPr="008011FB">
        <w:rPr>
          <w:szCs w:val="24"/>
        </w:rPr>
        <w:fldChar w:fldCharType="separate"/>
      </w:r>
      <w:r w:rsidRPr="008011FB">
        <w:rPr>
          <w:szCs w:val="24"/>
        </w:rPr>
        <w:instrText xml:space="preserve"> _id="b30" _issn="1097-4172" _pubmed="26771485"</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30</w:t>
      </w:r>
      <w:r w:rsidRPr="008011FB">
        <w:rPr>
          <w:szCs w:val="24"/>
        </w:rPr>
        <w:t>.</w:t>
      </w:r>
      <w:r w:rsidRPr="008011FB">
        <w:rPr>
          <w:szCs w:val="24"/>
        </w:rPr>
        <w:tab/>
      </w:r>
      <w:r w:rsidRPr="008011FB">
        <w:rPr>
          <w:rStyle w:val="bibsurname"/>
          <w:szCs w:val="24"/>
          <w:shd w:val="clear" w:color="auto" w:fill="auto"/>
        </w:rPr>
        <w:t>Snyder</w:t>
      </w:r>
      <w:r w:rsidRPr="008011FB">
        <w:rPr>
          <w:szCs w:val="24"/>
        </w:rPr>
        <w:t xml:space="preserve">, </w:t>
      </w:r>
      <w:r w:rsidRPr="008011FB">
        <w:rPr>
          <w:rStyle w:val="bibfname"/>
          <w:szCs w:val="24"/>
          <w:shd w:val="clear" w:color="auto" w:fill="auto"/>
        </w:rPr>
        <w:t>M.W.</w:t>
      </w:r>
      <w:r w:rsidRPr="008011FB">
        <w:rPr>
          <w:szCs w:val="24"/>
        </w:rPr>
        <w:t xml:space="preserve">, </w:t>
      </w:r>
      <w:r w:rsidRPr="008011FB">
        <w:rPr>
          <w:rStyle w:val="bibsurname"/>
          <w:szCs w:val="24"/>
          <w:shd w:val="clear" w:color="auto" w:fill="auto"/>
        </w:rPr>
        <w:t>Kircher</w:t>
      </w:r>
      <w:r w:rsidRPr="008011FB">
        <w:rPr>
          <w:szCs w:val="24"/>
        </w:rPr>
        <w:t xml:space="preserve">, </w:t>
      </w:r>
      <w:r w:rsidRPr="008011FB">
        <w:rPr>
          <w:rStyle w:val="bibfname"/>
          <w:szCs w:val="24"/>
          <w:shd w:val="clear" w:color="auto" w:fill="auto"/>
        </w:rPr>
        <w:t>M.</w:t>
      </w:r>
      <w:r w:rsidRPr="008011FB">
        <w:rPr>
          <w:szCs w:val="24"/>
        </w:rPr>
        <w:t xml:space="preserve">, </w:t>
      </w:r>
      <w:r w:rsidRPr="008011FB">
        <w:rPr>
          <w:rStyle w:val="bibsurname"/>
          <w:szCs w:val="24"/>
          <w:shd w:val="clear" w:color="auto" w:fill="auto"/>
        </w:rPr>
        <w:t>Hill</w:t>
      </w:r>
      <w:r w:rsidRPr="008011FB">
        <w:rPr>
          <w:szCs w:val="24"/>
        </w:rPr>
        <w:t xml:space="preserve">, </w:t>
      </w:r>
      <w:r w:rsidRPr="008011FB">
        <w:rPr>
          <w:rStyle w:val="bibfname"/>
          <w:szCs w:val="24"/>
          <w:shd w:val="clear" w:color="auto" w:fill="auto"/>
        </w:rPr>
        <w:t>A.J.</w:t>
      </w:r>
      <w:r w:rsidRPr="008011FB">
        <w:rPr>
          <w:szCs w:val="24"/>
        </w:rPr>
        <w:t xml:space="preserve">, </w:t>
      </w:r>
      <w:r w:rsidRPr="008011FB">
        <w:rPr>
          <w:rStyle w:val="bibsurname"/>
          <w:szCs w:val="24"/>
          <w:shd w:val="clear" w:color="auto" w:fill="auto"/>
        </w:rPr>
        <w:t>Daza</w:t>
      </w:r>
      <w:r w:rsidRPr="008011FB">
        <w:rPr>
          <w:szCs w:val="24"/>
        </w:rPr>
        <w:t xml:space="preserve">, </w:t>
      </w:r>
      <w:r w:rsidRPr="008011FB">
        <w:rPr>
          <w:rStyle w:val="bibfname"/>
          <w:szCs w:val="24"/>
          <w:shd w:val="clear" w:color="auto" w:fill="auto"/>
        </w:rPr>
        <w:t>R.M.</w:t>
      </w:r>
      <w:r w:rsidRPr="008011FB">
        <w:rPr>
          <w:szCs w:val="24"/>
        </w:rPr>
        <w:t xml:space="preserve"> &amp; </w:t>
      </w:r>
      <w:r w:rsidRPr="008011FB">
        <w:rPr>
          <w:rStyle w:val="bibsurname"/>
          <w:szCs w:val="24"/>
          <w:shd w:val="clear" w:color="auto" w:fill="auto"/>
        </w:rPr>
        <w:t>Shendure</w:t>
      </w:r>
      <w:r w:rsidRPr="008011FB">
        <w:rPr>
          <w:szCs w:val="24"/>
        </w:rPr>
        <w:t xml:space="preserve">, </w:t>
      </w:r>
      <w:r w:rsidRPr="008011FB">
        <w:rPr>
          <w:rStyle w:val="bibfname"/>
          <w:szCs w:val="24"/>
          <w:shd w:val="clear" w:color="auto" w:fill="auto"/>
        </w:rPr>
        <w:t>J.</w:t>
      </w:r>
      <w:r w:rsidRPr="008011FB">
        <w:rPr>
          <w:szCs w:val="24"/>
        </w:rPr>
        <w:t xml:space="preserve"> </w:t>
      </w:r>
      <w:r w:rsidRPr="008011FB">
        <w:rPr>
          <w:rStyle w:val="bibarticle"/>
          <w:szCs w:val="24"/>
          <w:shd w:val="clear" w:color="auto" w:fill="auto"/>
        </w:rPr>
        <w:t xml:space="preserve">Cell-free DNA </w:t>
      </w:r>
      <w:r w:rsidR="00620B27" w:rsidRPr="008011FB">
        <w:rPr>
          <w:rStyle w:val="bibarticle"/>
          <w:szCs w:val="24"/>
          <w:shd w:val="clear" w:color="auto" w:fill="auto"/>
        </w:rPr>
        <w:t xml:space="preserve">comprises an </w:t>
      </w:r>
      <w:r w:rsidR="00620B27" w:rsidRPr="00635C9E">
        <w:rPr>
          <w:rStyle w:val="bibarticle"/>
          <w:i/>
          <w:szCs w:val="24"/>
          <w:shd w:val="clear" w:color="auto" w:fill="auto"/>
        </w:rPr>
        <w:t>in vivo</w:t>
      </w:r>
      <w:r w:rsidR="00620B27" w:rsidRPr="008011FB">
        <w:rPr>
          <w:rStyle w:val="bibarticle"/>
          <w:szCs w:val="24"/>
          <w:shd w:val="clear" w:color="auto" w:fill="auto"/>
        </w:rPr>
        <w:t xml:space="preserve"> nucleosome footprint that informs its tissues-of-orig</w:t>
      </w:r>
      <w:r w:rsidRPr="008011FB">
        <w:rPr>
          <w:rStyle w:val="bibarticle"/>
          <w:szCs w:val="24"/>
          <w:shd w:val="clear" w:color="auto" w:fill="auto"/>
        </w:rPr>
        <w:t>in.</w:t>
      </w:r>
      <w:r w:rsidRPr="008011FB">
        <w:rPr>
          <w:szCs w:val="24"/>
        </w:rPr>
        <w:t xml:space="preserve"> </w:t>
      </w:r>
      <w:r w:rsidRPr="008011FB">
        <w:rPr>
          <w:rStyle w:val="bibjournal"/>
          <w:szCs w:val="24"/>
          <w:shd w:val="clear" w:color="auto" w:fill="auto"/>
        </w:rPr>
        <w:t>Cell</w:t>
      </w:r>
      <w:r w:rsidRPr="008011FB">
        <w:rPr>
          <w:szCs w:val="24"/>
        </w:rPr>
        <w:t xml:space="preserve"> </w:t>
      </w:r>
      <w:r w:rsidRPr="008011FB">
        <w:rPr>
          <w:rStyle w:val="bibvolume"/>
          <w:szCs w:val="24"/>
          <w:shd w:val="clear" w:color="auto" w:fill="auto"/>
        </w:rPr>
        <w:t>164</w:t>
      </w:r>
      <w:r w:rsidRPr="008011FB">
        <w:rPr>
          <w:szCs w:val="24"/>
        </w:rPr>
        <w:t xml:space="preserve">, </w:t>
      </w:r>
      <w:r w:rsidRPr="008011FB">
        <w:rPr>
          <w:rStyle w:val="bibfpage"/>
          <w:szCs w:val="24"/>
          <w:shd w:val="clear" w:color="auto" w:fill="auto"/>
        </w:rPr>
        <w:t>57</w:t>
      </w:r>
      <w:r w:rsidRPr="008011FB">
        <w:rPr>
          <w:szCs w:val="24"/>
        </w:rPr>
        <w:t>–</w:t>
      </w:r>
      <w:r w:rsidRPr="008011FB">
        <w:rPr>
          <w:rStyle w:val="biblpage"/>
          <w:szCs w:val="24"/>
          <w:shd w:val="clear" w:color="auto" w:fill="auto"/>
        </w:rPr>
        <w:t>68</w:t>
      </w:r>
      <w:r w:rsidRPr="008011FB">
        <w:rPr>
          <w:szCs w:val="24"/>
        </w:rPr>
        <w:t xml:space="preserve"> (</w:t>
      </w:r>
      <w:r w:rsidRPr="008011FB">
        <w:rPr>
          <w:rStyle w:val="bibyear"/>
          <w:szCs w:val="24"/>
          <w:shd w:val="clear" w:color="auto" w:fill="auto"/>
        </w:rPr>
        <w:t>2016</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22A2E237" w14:textId="40FEEB5D"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_id=\"b31\" _issn=\"1476-4687\" _pubmed=\"21490601\""</w:instrText>
      </w:r>
      <w:r w:rsidRPr="008011FB">
        <w:rPr>
          <w:szCs w:val="24"/>
        </w:rPr>
        <w:fldChar w:fldCharType="separate"/>
      </w:r>
      <w:r w:rsidRPr="008011FB">
        <w:rPr>
          <w:szCs w:val="24"/>
        </w:rPr>
        <w:instrText xml:space="preserve"> _id="b31" _issn="1476-4687" _pubmed="21490601"</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31</w:t>
      </w:r>
      <w:r w:rsidRPr="008011FB">
        <w:rPr>
          <w:szCs w:val="24"/>
        </w:rPr>
        <w:t>.</w:t>
      </w:r>
      <w:r w:rsidRPr="008011FB">
        <w:rPr>
          <w:szCs w:val="24"/>
        </w:rPr>
        <w:tab/>
      </w:r>
      <w:r w:rsidRPr="008011FB">
        <w:rPr>
          <w:rStyle w:val="bibsurname"/>
          <w:szCs w:val="24"/>
          <w:shd w:val="clear" w:color="auto" w:fill="auto"/>
        </w:rPr>
        <w:t>Williams</w:t>
      </w:r>
      <w:r w:rsidRPr="008011FB">
        <w:rPr>
          <w:szCs w:val="24"/>
        </w:rPr>
        <w:t xml:space="preserve">, </w:t>
      </w:r>
      <w:r w:rsidRPr="008011FB">
        <w:rPr>
          <w:rStyle w:val="bibfname"/>
          <w:szCs w:val="24"/>
          <w:shd w:val="clear" w:color="auto" w:fill="auto"/>
        </w:rPr>
        <w:t>K.</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TET1 and hydroxymethylcytosine in transcription and DNA methylation fidelity.</w:t>
      </w:r>
      <w:r w:rsidRPr="008011FB">
        <w:rPr>
          <w:szCs w:val="24"/>
        </w:rPr>
        <w:t xml:space="preserve"> </w:t>
      </w:r>
      <w:r w:rsidRPr="008011FB">
        <w:rPr>
          <w:rStyle w:val="bibjournal"/>
          <w:szCs w:val="24"/>
          <w:shd w:val="clear" w:color="auto" w:fill="auto"/>
        </w:rPr>
        <w:t>Nature</w:t>
      </w:r>
      <w:r w:rsidRPr="008011FB">
        <w:rPr>
          <w:szCs w:val="24"/>
        </w:rPr>
        <w:t xml:space="preserve"> </w:t>
      </w:r>
      <w:r w:rsidRPr="008011FB">
        <w:rPr>
          <w:rStyle w:val="bibvolume"/>
          <w:szCs w:val="24"/>
          <w:shd w:val="clear" w:color="auto" w:fill="auto"/>
        </w:rPr>
        <w:t>473</w:t>
      </w:r>
      <w:r w:rsidRPr="008011FB">
        <w:rPr>
          <w:szCs w:val="24"/>
        </w:rPr>
        <w:t xml:space="preserve">, </w:t>
      </w:r>
      <w:r w:rsidRPr="008011FB">
        <w:rPr>
          <w:rStyle w:val="bibfpage"/>
          <w:szCs w:val="24"/>
          <w:shd w:val="clear" w:color="auto" w:fill="auto"/>
        </w:rPr>
        <w:t>343</w:t>
      </w:r>
      <w:r w:rsidRPr="008011FB">
        <w:rPr>
          <w:szCs w:val="24"/>
        </w:rPr>
        <w:t>–</w:t>
      </w:r>
      <w:r w:rsidRPr="008011FB">
        <w:rPr>
          <w:rStyle w:val="biblpage"/>
          <w:szCs w:val="24"/>
          <w:shd w:val="clear" w:color="auto" w:fill="auto"/>
        </w:rPr>
        <w:t>348</w:t>
      </w:r>
      <w:r w:rsidRPr="008011FB">
        <w:rPr>
          <w:szCs w:val="24"/>
        </w:rPr>
        <w:t xml:space="preserve"> (</w:t>
      </w:r>
      <w:r w:rsidRPr="008011FB">
        <w:rPr>
          <w:rStyle w:val="bibyear"/>
          <w:szCs w:val="24"/>
          <w:shd w:val="clear" w:color="auto" w:fill="auto"/>
        </w:rPr>
        <w:t>2011</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5DCD0ED4" w14:textId="00DDA2C8" w:rsidR="00932AC5" w:rsidRPr="008011FB" w:rsidRDefault="00932AC5">
      <w:pPr>
        <w:pStyle w:val="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_id=\"b32\" _issn=\"1559-2308\" _pubmed=\"26575360\""</w:instrText>
      </w:r>
      <w:r w:rsidRPr="008011FB">
        <w:rPr>
          <w:szCs w:val="24"/>
        </w:rPr>
        <w:fldChar w:fldCharType="separate"/>
      </w:r>
      <w:r w:rsidRPr="008011FB">
        <w:rPr>
          <w:szCs w:val="24"/>
        </w:rPr>
        <w:instrText xml:space="preserve"> _id="b32" _issn="1559-2308" _pubmed="26575360"</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32</w:t>
      </w:r>
      <w:r w:rsidRPr="008011FB">
        <w:rPr>
          <w:szCs w:val="24"/>
        </w:rPr>
        <w:t>.</w:t>
      </w:r>
      <w:r w:rsidRPr="008011FB">
        <w:rPr>
          <w:szCs w:val="24"/>
        </w:rPr>
        <w:tab/>
      </w:r>
      <w:r w:rsidRPr="008011FB">
        <w:rPr>
          <w:rStyle w:val="bibsurname"/>
          <w:szCs w:val="24"/>
          <w:shd w:val="clear" w:color="auto" w:fill="auto"/>
        </w:rPr>
        <w:t>Saito</w:t>
      </w:r>
      <w:r w:rsidRPr="008011FB">
        <w:rPr>
          <w:szCs w:val="24"/>
        </w:rPr>
        <w:t xml:space="preserve">, </w:t>
      </w:r>
      <w:r w:rsidRPr="008011FB">
        <w:rPr>
          <w:rStyle w:val="bibfname"/>
          <w:szCs w:val="24"/>
          <w:shd w:val="clear" w:color="auto" w:fill="auto"/>
        </w:rPr>
        <w:t>D.</w:t>
      </w:r>
      <w:r w:rsidRPr="008011FB">
        <w:rPr>
          <w:szCs w:val="24"/>
        </w:rPr>
        <w:t xml:space="preserve"> &amp; </w:t>
      </w:r>
      <w:r w:rsidRPr="008011FB">
        <w:rPr>
          <w:rStyle w:val="bibsurname"/>
          <w:szCs w:val="24"/>
          <w:shd w:val="clear" w:color="auto" w:fill="auto"/>
        </w:rPr>
        <w:t>Suyama</w:t>
      </w:r>
      <w:r w:rsidRPr="008011FB">
        <w:rPr>
          <w:szCs w:val="24"/>
        </w:rPr>
        <w:t xml:space="preserve">, </w:t>
      </w:r>
      <w:r w:rsidRPr="008011FB">
        <w:rPr>
          <w:rStyle w:val="bibfname"/>
          <w:szCs w:val="24"/>
          <w:shd w:val="clear" w:color="auto" w:fill="auto"/>
        </w:rPr>
        <w:t>M.</w:t>
      </w:r>
      <w:r w:rsidRPr="008011FB">
        <w:rPr>
          <w:szCs w:val="24"/>
        </w:rPr>
        <w:t xml:space="preserve"> </w:t>
      </w:r>
      <w:r w:rsidRPr="008011FB">
        <w:rPr>
          <w:rStyle w:val="bibarticle"/>
          <w:szCs w:val="24"/>
          <w:shd w:val="clear" w:color="auto" w:fill="auto"/>
        </w:rPr>
        <w:t>Linkage</w:t>
      </w:r>
      <w:r w:rsidR="00620B27">
        <w:rPr>
          <w:rStyle w:val="bibarticle"/>
          <w:szCs w:val="24"/>
          <w:shd w:val="clear" w:color="auto" w:fill="auto"/>
        </w:rPr>
        <w:t>-</w:t>
      </w:r>
      <w:r w:rsidRPr="008011FB">
        <w:rPr>
          <w:rStyle w:val="bibarticle"/>
          <w:szCs w:val="24"/>
          <w:shd w:val="clear" w:color="auto" w:fill="auto"/>
        </w:rPr>
        <w:t>disequilibrium analysis of allelic heterogeneity in DNA methylation.</w:t>
      </w:r>
      <w:r w:rsidRPr="008011FB">
        <w:rPr>
          <w:szCs w:val="24"/>
        </w:rPr>
        <w:t xml:space="preserve"> </w:t>
      </w:r>
      <w:r w:rsidRPr="008011FB">
        <w:rPr>
          <w:rStyle w:val="bibjournal"/>
          <w:szCs w:val="24"/>
          <w:shd w:val="clear" w:color="auto" w:fill="auto"/>
        </w:rPr>
        <w:t>Epigenetics</w:t>
      </w:r>
      <w:r w:rsidRPr="008011FB">
        <w:rPr>
          <w:szCs w:val="24"/>
        </w:rPr>
        <w:t xml:space="preserve"> </w:t>
      </w:r>
      <w:r w:rsidRPr="008011FB">
        <w:rPr>
          <w:rStyle w:val="bibvolume"/>
          <w:szCs w:val="24"/>
          <w:shd w:val="clear" w:color="auto" w:fill="auto"/>
        </w:rPr>
        <w:t>10</w:t>
      </w:r>
      <w:r w:rsidRPr="008011FB">
        <w:rPr>
          <w:szCs w:val="24"/>
        </w:rPr>
        <w:t xml:space="preserve">, </w:t>
      </w:r>
      <w:r w:rsidRPr="008011FB">
        <w:rPr>
          <w:rStyle w:val="bibfpage"/>
          <w:szCs w:val="24"/>
          <w:shd w:val="clear" w:color="auto" w:fill="auto"/>
        </w:rPr>
        <w:t>1093</w:t>
      </w:r>
      <w:r w:rsidRPr="008011FB">
        <w:rPr>
          <w:szCs w:val="24"/>
        </w:rPr>
        <w:t>–</w:t>
      </w:r>
      <w:r w:rsidRPr="008011FB">
        <w:rPr>
          <w:rStyle w:val="biblpage"/>
          <w:szCs w:val="24"/>
          <w:shd w:val="clear" w:color="auto" w:fill="auto"/>
        </w:rPr>
        <w:t>1098</w:t>
      </w:r>
      <w:r w:rsidRPr="008011FB">
        <w:rPr>
          <w:szCs w:val="24"/>
        </w:rPr>
        <w:t xml:space="preserve"> (</w:t>
      </w:r>
      <w:r w:rsidRPr="008011FB">
        <w:rPr>
          <w:rStyle w:val="bibyear"/>
          <w:szCs w:val="24"/>
          <w:shd w:val="clear" w:color="auto" w:fill="auto"/>
        </w:rPr>
        <w:t>2015</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1EBEB35C" w14:textId="77777777" w:rsidR="00932AC5" w:rsidRPr="008011FB" w:rsidRDefault="00932AC5">
      <w:pPr>
        <w:pStyle w:val="AcknowledgmentTitle"/>
        <w:autoSpaceDE w:val="0"/>
        <w:autoSpaceDN w:val="0"/>
        <w:adjustRightInd w:val="0"/>
        <w:rPr>
          <w:szCs w:val="24"/>
        </w:rPr>
      </w:pPr>
      <w:r w:rsidRPr="008011FB">
        <w:rPr>
          <w:szCs w:val="24"/>
        </w:rPr>
        <w:t>Editorial summary</w:t>
      </w:r>
    </w:p>
    <w:p w14:paraId="14F389D2" w14:textId="42C92DA6" w:rsidR="00932AC5" w:rsidRPr="008011FB" w:rsidRDefault="00932AC5">
      <w:pPr>
        <w:pStyle w:val="Acknowledgment"/>
        <w:autoSpaceDE w:val="0"/>
        <w:autoSpaceDN w:val="0"/>
        <w:adjustRightInd w:val="0"/>
        <w:rPr>
          <w:szCs w:val="24"/>
        </w:rPr>
      </w:pPr>
      <w:r w:rsidRPr="008011FB">
        <w:rPr>
          <w:szCs w:val="24"/>
        </w:rPr>
        <w:t xml:space="preserve">Kun Zhang and colleagues present a metric called </w:t>
      </w:r>
      <w:r w:rsidR="00620B27">
        <w:rPr>
          <w:szCs w:val="24"/>
        </w:rPr>
        <w:t>m</w:t>
      </w:r>
      <w:r w:rsidRPr="008011FB">
        <w:rPr>
          <w:szCs w:val="24"/>
        </w:rPr>
        <w:t xml:space="preserve">ethylation </w:t>
      </w:r>
      <w:r w:rsidR="00620B27">
        <w:rPr>
          <w:szCs w:val="24"/>
        </w:rPr>
        <w:t>h</w:t>
      </w:r>
      <w:r w:rsidRPr="008011FB">
        <w:rPr>
          <w:szCs w:val="24"/>
        </w:rPr>
        <w:t xml:space="preserve">aplotype </w:t>
      </w:r>
      <w:r w:rsidR="00620B27">
        <w:rPr>
          <w:szCs w:val="24"/>
        </w:rPr>
        <w:t>l</w:t>
      </w:r>
      <w:r w:rsidRPr="008011FB">
        <w:rPr>
          <w:szCs w:val="24"/>
        </w:rPr>
        <w:t>oad (MHL) that quantifies methylation patterns within blocks of tightly</w:t>
      </w:r>
      <w:r w:rsidR="00620B27">
        <w:rPr>
          <w:szCs w:val="24"/>
        </w:rPr>
        <w:t xml:space="preserve"> </w:t>
      </w:r>
      <w:r w:rsidRPr="008011FB">
        <w:rPr>
          <w:szCs w:val="24"/>
        </w:rPr>
        <w:t>linked CpG</w:t>
      </w:r>
      <w:r w:rsidR="00620B27">
        <w:rPr>
          <w:szCs w:val="24"/>
        </w:rPr>
        <w:t xml:space="preserve"> dinucleotide</w:t>
      </w:r>
      <w:r w:rsidRPr="008011FB">
        <w:rPr>
          <w:szCs w:val="24"/>
        </w:rPr>
        <w:t xml:space="preserve">s. They show that the MHL can distinguish samples from different human somatic tissues and </w:t>
      </w:r>
      <w:r w:rsidR="00620B27">
        <w:rPr>
          <w:szCs w:val="24"/>
        </w:rPr>
        <w:t xml:space="preserve">that it </w:t>
      </w:r>
      <w:r w:rsidRPr="008011FB">
        <w:rPr>
          <w:szCs w:val="24"/>
        </w:rPr>
        <w:t>can be used to improve detection of cancer-derived circulating DNA and identify its tissue of origin.</w:t>
      </w:r>
    </w:p>
    <w:p w14:paraId="5DFAF602" w14:textId="08F7EDE7" w:rsidR="00932AC5" w:rsidRPr="008011FB" w:rsidRDefault="0002015E">
      <w:pPr>
        <w:pStyle w:val="AcknowledgmentTitle"/>
        <w:autoSpaceDE w:val="0"/>
        <w:autoSpaceDN w:val="0"/>
        <w:adjustRightInd w:val="0"/>
        <w:rPr>
          <w:szCs w:val="24"/>
        </w:rPr>
      </w:pPr>
      <w:r w:rsidRPr="008011FB">
        <w:rPr>
          <w:szCs w:val="24"/>
        </w:rPr>
        <w:t>COMPETING FINANCIAL INTERESTS</w:t>
      </w:r>
    </w:p>
    <w:p w14:paraId="7FBC97D2" w14:textId="5C7C6A83" w:rsidR="00932AC5" w:rsidRPr="008011FB" w:rsidRDefault="00932AC5">
      <w:pPr>
        <w:pStyle w:val="Acknowledgment"/>
        <w:autoSpaceDE w:val="0"/>
        <w:autoSpaceDN w:val="0"/>
        <w:adjustRightInd w:val="0"/>
        <w:rPr>
          <w:szCs w:val="24"/>
        </w:rPr>
      </w:pPr>
      <w:r w:rsidRPr="008011FB">
        <w:rPr>
          <w:szCs w:val="24"/>
        </w:rPr>
        <w:t>S.G</w:t>
      </w:r>
      <w:r w:rsidR="00620B27">
        <w:rPr>
          <w:szCs w:val="24"/>
        </w:rPr>
        <w:t>.</w:t>
      </w:r>
      <w:r w:rsidRPr="008011FB">
        <w:rPr>
          <w:szCs w:val="24"/>
        </w:rPr>
        <w:t>, D.D</w:t>
      </w:r>
      <w:r w:rsidR="00620B27">
        <w:rPr>
          <w:szCs w:val="24"/>
        </w:rPr>
        <w:t>.</w:t>
      </w:r>
      <w:r w:rsidRPr="008011FB">
        <w:rPr>
          <w:szCs w:val="24"/>
        </w:rPr>
        <w:t xml:space="preserve"> and Ku</w:t>
      </w:r>
      <w:r w:rsidR="00620B27">
        <w:rPr>
          <w:szCs w:val="24"/>
        </w:rPr>
        <w:t>n</w:t>
      </w:r>
      <w:r w:rsidRPr="008011FB">
        <w:rPr>
          <w:szCs w:val="24"/>
        </w:rPr>
        <w:t xml:space="preserve"> Zhang </w:t>
      </w:r>
      <w:r w:rsidR="00620B27">
        <w:rPr>
          <w:szCs w:val="24"/>
        </w:rPr>
        <w:t>a</w:t>
      </w:r>
      <w:r w:rsidRPr="008011FB">
        <w:rPr>
          <w:szCs w:val="24"/>
        </w:rPr>
        <w:t>re listed as inventors in patent applications related to the methods disclosed in this manuscript</w:t>
      </w:r>
      <w:r w:rsidR="00620B27">
        <w:rPr>
          <w:szCs w:val="24"/>
        </w:rPr>
        <w:t>, and</w:t>
      </w:r>
      <w:r w:rsidRPr="008011FB">
        <w:rPr>
          <w:szCs w:val="24"/>
        </w:rPr>
        <w:t xml:space="preserve"> Ku</w:t>
      </w:r>
      <w:r w:rsidR="00620B27">
        <w:rPr>
          <w:szCs w:val="24"/>
        </w:rPr>
        <w:t>n</w:t>
      </w:r>
      <w:r w:rsidRPr="008011FB">
        <w:rPr>
          <w:szCs w:val="24"/>
        </w:rPr>
        <w:t xml:space="preserve"> Z</w:t>
      </w:r>
      <w:r w:rsidR="00620B27">
        <w:rPr>
          <w:szCs w:val="24"/>
        </w:rPr>
        <w:t>hang</w:t>
      </w:r>
      <w:r w:rsidRPr="008011FB">
        <w:rPr>
          <w:szCs w:val="24"/>
        </w:rPr>
        <w:t xml:space="preserve"> is a co-founder and scientific advisor of Singlera Genomics</w:t>
      </w:r>
      <w:r w:rsidR="00620B27">
        <w:rPr>
          <w:szCs w:val="24"/>
        </w:rPr>
        <w:t>,</w:t>
      </w:r>
      <w:r w:rsidRPr="008011FB">
        <w:rPr>
          <w:szCs w:val="24"/>
        </w:rPr>
        <w:t xml:space="preserve"> Inc.</w:t>
      </w:r>
    </w:p>
    <w:p w14:paraId="01193F1D" w14:textId="213A7C3E" w:rsidR="00932AC5" w:rsidRPr="008011FB" w:rsidRDefault="00932AC5">
      <w:pPr>
        <w:pStyle w:val="FigureLegend"/>
        <w:autoSpaceDE w:val="0"/>
        <w:autoSpaceDN w:val="0"/>
        <w:adjustRightInd w:val="0"/>
        <w:rPr>
          <w:szCs w:val="24"/>
        </w:rPr>
      </w:pPr>
      <w:r w:rsidRPr="008011FB">
        <w:rPr>
          <w:b/>
          <w:szCs w:val="24"/>
        </w:rPr>
        <w:t>Figure 1</w:t>
      </w:r>
      <w:r w:rsidRPr="008011FB">
        <w:rPr>
          <w:szCs w:val="24"/>
        </w:rPr>
        <w:t xml:space="preserve"> </w:t>
      </w:r>
      <w:r w:rsidR="00620B27">
        <w:rPr>
          <w:szCs w:val="24"/>
        </w:rPr>
        <w:t xml:space="preserve"> </w:t>
      </w:r>
      <w:r w:rsidRPr="008011FB">
        <w:rPr>
          <w:szCs w:val="24"/>
        </w:rPr>
        <w:t>Identification and characterization of human methylation haplotype blocks (MHBs). (</w:t>
      </w:r>
      <w:r w:rsidRPr="00635C9E">
        <w:rPr>
          <w:b/>
          <w:szCs w:val="24"/>
        </w:rPr>
        <w:t>a</w:t>
      </w:r>
      <w:r w:rsidRPr="008011FB">
        <w:rPr>
          <w:szCs w:val="24"/>
        </w:rPr>
        <w:t>) Schematic overview of data generation and analysis. (</w:t>
      </w:r>
      <w:r w:rsidRPr="00635C9E">
        <w:rPr>
          <w:b/>
          <w:szCs w:val="24"/>
        </w:rPr>
        <w:t>b</w:t>
      </w:r>
      <w:r w:rsidRPr="008011FB">
        <w:rPr>
          <w:szCs w:val="24"/>
        </w:rPr>
        <w:t xml:space="preserve">) An example of </w:t>
      </w:r>
      <w:r w:rsidR="0034757A">
        <w:rPr>
          <w:szCs w:val="24"/>
        </w:rPr>
        <w:t xml:space="preserve">an </w:t>
      </w:r>
      <w:r w:rsidRPr="008011FB">
        <w:rPr>
          <w:szCs w:val="24"/>
        </w:rPr>
        <w:t xml:space="preserve">MHB at the promoter of the gene </w:t>
      </w:r>
      <w:r w:rsidRPr="00635C9E">
        <w:rPr>
          <w:i/>
          <w:szCs w:val="24"/>
        </w:rPr>
        <w:t>APC</w:t>
      </w:r>
      <w:r w:rsidRPr="008011FB">
        <w:rPr>
          <w:szCs w:val="24"/>
        </w:rPr>
        <w:t>.</w:t>
      </w:r>
      <w:r w:rsidR="00E65709">
        <w:rPr>
          <w:szCs w:val="24"/>
        </w:rPr>
        <w:t xml:space="preserve"> Tx, transcription; DHS, </w:t>
      </w:r>
      <w:ins w:id="138" w:author="Kun Zhang" w:date="2017-02-14T14:16:00Z">
        <w:r w:rsidR="00ED2052">
          <w:rPr>
            <w:szCs w:val="24"/>
          </w:rPr>
          <w:t>DNA hypersensitive sites</w:t>
        </w:r>
      </w:ins>
      <w:r w:rsidR="00E65709" w:rsidRPr="00635C9E">
        <w:rPr>
          <w:b/>
          <w:szCs w:val="24"/>
          <w:u w:val="single"/>
        </w:rPr>
        <w:t>[</w:t>
      </w:r>
      <w:r w:rsidR="002446AB" w:rsidRPr="002446AB">
        <w:rPr>
          <w:b/>
          <w:szCs w:val="24"/>
          <w:highlight w:val="yellow"/>
          <w:u w:val="single"/>
        </w:rPr>
        <w:t>AU:</w:t>
      </w:r>
      <w:r w:rsidR="00E65709">
        <w:rPr>
          <w:b/>
          <w:szCs w:val="24"/>
          <w:u w:val="single"/>
        </w:rPr>
        <w:t xml:space="preserve"> Please define DHS.</w:t>
      </w:r>
      <w:r w:rsidR="00E65709" w:rsidRPr="00635C9E">
        <w:rPr>
          <w:b/>
          <w:szCs w:val="24"/>
          <w:u w:val="single"/>
        </w:rPr>
        <w:t>]</w:t>
      </w:r>
      <w:r w:rsidRPr="008011FB">
        <w:rPr>
          <w:szCs w:val="24"/>
        </w:rPr>
        <w:t xml:space="preserve"> (</w:t>
      </w:r>
      <w:r w:rsidRPr="00635C9E">
        <w:rPr>
          <w:b/>
          <w:szCs w:val="24"/>
        </w:rPr>
        <w:t>c</w:t>
      </w:r>
      <w:r w:rsidRPr="008011FB">
        <w:rPr>
          <w:szCs w:val="24"/>
        </w:rPr>
        <w:t>) Smooth scatter</w:t>
      </w:r>
      <w:r w:rsidR="00E65709">
        <w:rPr>
          <w:szCs w:val="24"/>
        </w:rPr>
        <w:t xml:space="preserve"> </w:t>
      </w:r>
      <w:r w:rsidRPr="008011FB">
        <w:rPr>
          <w:szCs w:val="24"/>
        </w:rPr>
        <w:t>plots of methylation linkage disequilibrium within MHBs</w:t>
      </w:r>
      <w:r w:rsidR="00E65709">
        <w:rPr>
          <w:szCs w:val="24"/>
        </w:rPr>
        <w:t xml:space="preserve"> in stem and progenitor cells (left), somatic cells (middle) and cancer cells (right) </w:t>
      </w:r>
      <w:r w:rsidR="00E65709" w:rsidRPr="00635C9E">
        <w:rPr>
          <w:b/>
          <w:szCs w:val="24"/>
          <w:u w:val="single"/>
        </w:rPr>
        <w:t>[</w:t>
      </w:r>
      <w:r w:rsidR="002446AB" w:rsidRPr="002446AB">
        <w:rPr>
          <w:b/>
          <w:szCs w:val="24"/>
          <w:highlight w:val="yellow"/>
          <w:u w:val="single"/>
        </w:rPr>
        <w:t>AU:</w:t>
      </w:r>
      <w:r w:rsidR="00E65709">
        <w:rPr>
          <w:b/>
          <w:szCs w:val="24"/>
          <w:u w:val="single"/>
        </w:rPr>
        <w:t xml:space="preserve"> Correct as edited?</w:t>
      </w:r>
      <w:r w:rsidR="00E65709" w:rsidRPr="00635C9E">
        <w:rPr>
          <w:b/>
          <w:szCs w:val="24"/>
          <w:u w:val="single"/>
        </w:rPr>
        <w:t>]</w:t>
      </w:r>
      <w:r w:rsidRPr="008011FB">
        <w:rPr>
          <w:szCs w:val="24"/>
        </w:rPr>
        <w:t>. Red indicate</w:t>
      </w:r>
      <w:r w:rsidR="00E65709">
        <w:rPr>
          <w:szCs w:val="24"/>
        </w:rPr>
        <w:t>s</w:t>
      </w:r>
      <w:r w:rsidRPr="008011FB">
        <w:rPr>
          <w:szCs w:val="24"/>
        </w:rPr>
        <w:t xml:space="preserve"> relative higher density</w:t>
      </w:r>
      <w:r w:rsidR="00E65709">
        <w:rPr>
          <w:szCs w:val="24"/>
        </w:rPr>
        <w:t>,</w:t>
      </w:r>
      <w:r w:rsidRPr="008011FB">
        <w:rPr>
          <w:szCs w:val="24"/>
        </w:rPr>
        <w:t xml:space="preserve"> and blue indicates relative low</w:t>
      </w:r>
      <w:r w:rsidR="00E65709">
        <w:rPr>
          <w:szCs w:val="24"/>
        </w:rPr>
        <w:t>er</w:t>
      </w:r>
      <w:r w:rsidRPr="008011FB">
        <w:rPr>
          <w:szCs w:val="24"/>
        </w:rPr>
        <w:t xml:space="preserve"> density. The yellow d</w:t>
      </w:r>
      <w:r w:rsidR="00E65709">
        <w:rPr>
          <w:szCs w:val="24"/>
        </w:rPr>
        <w:t>ash</w:t>
      </w:r>
      <w:r w:rsidRPr="008011FB">
        <w:rPr>
          <w:szCs w:val="24"/>
        </w:rPr>
        <w:t>ed lines and percentages highlight the reduction of high linkage disequilibrium (</w:t>
      </w:r>
      <w:r w:rsidRPr="00635C9E">
        <w:rPr>
          <w:i/>
          <w:szCs w:val="24"/>
        </w:rPr>
        <w:t>r</w:t>
      </w:r>
      <w:r w:rsidRPr="008011FB">
        <w:rPr>
          <w:szCs w:val="24"/>
          <w:vertAlign w:val="superscript"/>
        </w:rPr>
        <w:t>2</w:t>
      </w:r>
      <w:r w:rsidR="00620B27">
        <w:rPr>
          <w:szCs w:val="24"/>
          <w:vertAlign w:val="superscript"/>
        </w:rPr>
        <w:t xml:space="preserve"> </w:t>
      </w:r>
      <w:r w:rsidRPr="008011FB">
        <w:rPr>
          <w:szCs w:val="24"/>
        </w:rPr>
        <w:t>&gt;</w:t>
      </w:r>
      <w:r w:rsidR="00620B27">
        <w:rPr>
          <w:szCs w:val="24"/>
        </w:rPr>
        <w:t xml:space="preserve"> </w:t>
      </w:r>
      <w:r w:rsidRPr="008011FB">
        <w:rPr>
          <w:szCs w:val="24"/>
        </w:rPr>
        <w:t>0.9)</w:t>
      </w:r>
      <w:ins w:id="139" w:author="Shicheng Guo" w:date="2017-02-14T22:47:00Z">
        <w:r w:rsidR="00DF3BEA">
          <w:rPr>
            <w:szCs w:val="24"/>
          </w:rPr>
          <w:t xml:space="preserve"> with n=</w:t>
        </w:r>
        <w:r w:rsidR="00DF3BEA" w:rsidRPr="00617B04">
          <w:t>500,000</w:t>
        </w:r>
        <w:r w:rsidR="00DF3BEA">
          <w:t xml:space="preserve"> sampling</w:t>
        </w:r>
      </w:ins>
      <w:r w:rsidRPr="008011FB">
        <w:rPr>
          <w:szCs w:val="24"/>
        </w:rPr>
        <w:t>. (</w:t>
      </w:r>
      <w:r w:rsidRPr="00635C9E">
        <w:rPr>
          <w:b/>
          <w:szCs w:val="24"/>
        </w:rPr>
        <w:t>d</w:t>
      </w:r>
      <w:r w:rsidRPr="008011FB">
        <w:rPr>
          <w:szCs w:val="24"/>
        </w:rPr>
        <w:t>) Co-localization of MHBs</w:t>
      </w:r>
      <w:ins w:id="140" w:author="Shicheng Guo" w:date="2017-02-14T22:47:00Z">
        <w:r w:rsidR="00DF3BEA">
          <w:rPr>
            <w:szCs w:val="24"/>
          </w:rPr>
          <w:t xml:space="preserve"> (n=147,888</w:t>
        </w:r>
      </w:ins>
      <w:del w:id="141" w:author="Shicheng Guo" w:date="2017-02-14T23:08:00Z">
        <w:r w:rsidRPr="008011FB" w:rsidDel="00B61CB2">
          <w:rPr>
            <w:szCs w:val="24"/>
          </w:rPr>
          <w:delText xml:space="preserve"> with</w:delText>
        </w:r>
      </w:del>
      <w:ins w:id="142" w:author="Shicheng Guo" w:date="2017-02-14T23:08:00Z">
        <w:r w:rsidR="00B61CB2">
          <w:rPr>
            <w:szCs w:val="24"/>
          </w:rPr>
          <w:t>)</w:t>
        </w:r>
        <w:r w:rsidR="00B61CB2" w:rsidRPr="008011FB">
          <w:rPr>
            <w:szCs w:val="24"/>
          </w:rPr>
          <w:t xml:space="preserve"> with</w:t>
        </w:r>
      </w:ins>
      <w:r w:rsidRPr="008011FB">
        <w:rPr>
          <w:szCs w:val="24"/>
        </w:rPr>
        <w:t xml:space="preserve"> known genomic features. (</w:t>
      </w:r>
      <w:r w:rsidRPr="00635C9E">
        <w:rPr>
          <w:b/>
          <w:szCs w:val="24"/>
        </w:rPr>
        <w:t>e</w:t>
      </w:r>
      <w:r w:rsidRPr="008011FB">
        <w:rPr>
          <w:szCs w:val="24"/>
        </w:rPr>
        <w:t>) Enrichment of MHBs</w:t>
      </w:r>
      <w:ins w:id="143" w:author="Shicheng Guo" w:date="2017-02-14T22:47:00Z">
        <w:r w:rsidR="00DF3BEA">
          <w:rPr>
            <w:szCs w:val="24"/>
          </w:rPr>
          <w:t xml:space="preserve"> (n=147,888)</w:t>
        </w:r>
        <w:r w:rsidR="00DF3BEA" w:rsidRPr="008011FB">
          <w:rPr>
            <w:szCs w:val="24"/>
          </w:rPr>
          <w:t xml:space="preserve"> </w:t>
        </w:r>
      </w:ins>
      <w:del w:id="144" w:author="Shicheng Guo" w:date="2017-02-14T22:48:00Z">
        <w:r w:rsidRPr="008011FB" w:rsidDel="0041268C">
          <w:rPr>
            <w:szCs w:val="24"/>
          </w:rPr>
          <w:delText xml:space="preserve"> </w:delText>
        </w:r>
      </w:del>
      <w:r w:rsidRPr="008011FB">
        <w:rPr>
          <w:szCs w:val="24"/>
        </w:rPr>
        <w:t>in known genomic features.</w:t>
      </w:r>
      <w:r w:rsidR="00E65709">
        <w:rPr>
          <w:szCs w:val="24"/>
        </w:rPr>
        <w:t xml:space="preserve"> </w:t>
      </w:r>
      <w:r w:rsidR="00E65709" w:rsidRPr="00635C9E">
        <w:rPr>
          <w:b/>
          <w:szCs w:val="24"/>
          <w:u w:val="single"/>
        </w:rPr>
        <w:t>[</w:t>
      </w:r>
      <w:r w:rsidR="002446AB" w:rsidRPr="002446AB">
        <w:rPr>
          <w:b/>
          <w:szCs w:val="24"/>
          <w:highlight w:val="yellow"/>
          <w:u w:val="single"/>
        </w:rPr>
        <w:t>AU:</w:t>
      </w:r>
      <w:r w:rsidR="00E65709">
        <w:rPr>
          <w:b/>
          <w:szCs w:val="24"/>
          <w:u w:val="single"/>
        </w:rPr>
        <w:t xml:space="preserve"> </w:t>
      </w:r>
      <w:commentRangeStart w:id="145"/>
      <w:r w:rsidR="00E65709">
        <w:rPr>
          <w:b/>
          <w:szCs w:val="24"/>
          <w:u w:val="single"/>
        </w:rPr>
        <w:t xml:space="preserve">Please provide </w:t>
      </w:r>
      <w:r w:rsidR="00E65709" w:rsidRPr="00635C9E">
        <w:rPr>
          <w:b/>
          <w:i/>
          <w:szCs w:val="24"/>
          <w:u w:val="single"/>
        </w:rPr>
        <w:t>n</w:t>
      </w:r>
      <w:r w:rsidR="00E65709">
        <w:rPr>
          <w:b/>
          <w:szCs w:val="24"/>
          <w:u w:val="single"/>
        </w:rPr>
        <w:t xml:space="preserve"> values for c-e.</w:t>
      </w:r>
      <w:r w:rsidR="00E65709" w:rsidRPr="00635C9E">
        <w:rPr>
          <w:b/>
          <w:szCs w:val="24"/>
          <w:u w:val="single"/>
        </w:rPr>
        <w:t>]</w:t>
      </w:r>
      <w:commentRangeEnd w:id="145"/>
      <w:r w:rsidR="00ED2052">
        <w:rPr>
          <w:rStyle w:val="CommentReference"/>
        </w:rPr>
        <w:commentReference w:id="145"/>
      </w:r>
    </w:p>
    <w:p w14:paraId="4096FDB2" w14:textId="1160D53A" w:rsidR="00932AC5" w:rsidRPr="008011FB" w:rsidRDefault="00932AC5">
      <w:pPr>
        <w:pStyle w:val="FigureLegend"/>
        <w:autoSpaceDE w:val="0"/>
        <w:autoSpaceDN w:val="0"/>
        <w:adjustRightInd w:val="0"/>
        <w:rPr>
          <w:szCs w:val="24"/>
        </w:rPr>
      </w:pPr>
      <w:r w:rsidRPr="008011FB">
        <w:rPr>
          <w:b/>
          <w:szCs w:val="24"/>
        </w:rPr>
        <w:t>Figure 2</w:t>
      </w:r>
      <w:r w:rsidRPr="008011FB">
        <w:rPr>
          <w:szCs w:val="24"/>
        </w:rPr>
        <w:t xml:space="preserve"> </w:t>
      </w:r>
      <w:r w:rsidR="00620B27">
        <w:rPr>
          <w:szCs w:val="24"/>
        </w:rPr>
        <w:t xml:space="preserve"> </w:t>
      </w:r>
      <w:r w:rsidRPr="008011FB">
        <w:rPr>
          <w:szCs w:val="24"/>
        </w:rPr>
        <w:t>Comparison of methylation haplotype load with four other metrics used in the literature. Five patterns of methylation haplotype combinations</w:t>
      </w:r>
      <w:r w:rsidR="00E65709">
        <w:rPr>
          <w:szCs w:val="24"/>
        </w:rPr>
        <w:t xml:space="preserve"> (schematic)</w:t>
      </w:r>
      <w:r w:rsidRPr="008011FB">
        <w:rPr>
          <w:szCs w:val="24"/>
        </w:rPr>
        <w:t xml:space="preserve"> are used to illustrate the difference</w:t>
      </w:r>
      <w:r w:rsidR="00E65709">
        <w:rPr>
          <w:szCs w:val="24"/>
        </w:rPr>
        <w:t>s</w:t>
      </w:r>
      <w:r w:rsidRPr="008011FB">
        <w:rPr>
          <w:szCs w:val="24"/>
        </w:rPr>
        <w:t xml:space="preserve"> between methylation frequency, methylation entropy, epi-polymorphism and </w:t>
      </w:r>
      <w:r w:rsidR="00E65709">
        <w:rPr>
          <w:szCs w:val="24"/>
        </w:rPr>
        <w:t>MHL</w:t>
      </w:r>
      <w:r w:rsidRPr="008011FB">
        <w:rPr>
          <w:szCs w:val="24"/>
        </w:rPr>
        <w:t>. MHL is the only metric that can discriminate all five patterns.</w:t>
      </w:r>
      <w:r w:rsidR="00E65709">
        <w:rPr>
          <w:szCs w:val="24"/>
        </w:rPr>
        <w:t xml:space="preserve"> </w:t>
      </w:r>
      <w:commentRangeStart w:id="146"/>
      <w:r w:rsidR="00E65709" w:rsidRPr="00635C9E">
        <w:rPr>
          <w:b/>
          <w:szCs w:val="24"/>
          <w:u w:val="single"/>
        </w:rPr>
        <w:t>[</w:t>
      </w:r>
      <w:r w:rsidR="002446AB" w:rsidRPr="002446AB">
        <w:rPr>
          <w:b/>
          <w:szCs w:val="24"/>
          <w:highlight w:val="yellow"/>
          <w:u w:val="single"/>
        </w:rPr>
        <w:t>AU:</w:t>
      </w:r>
      <w:r w:rsidR="00E65709">
        <w:rPr>
          <w:b/>
          <w:szCs w:val="24"/>
          <w:u w:val="single"/>
        </w:rPr>
        <w:t xml:space="preserve"> </w:t>
      </w:r>
      <w:r w:rsidR="00E65709" w:rsidRPr="00635C9E">
        <w:rPr>
          <w:b/>
          <w:i/>
          <w:szCs w:val="24"/>
          <w:u w:val="single"/>
        </w:rPr>
        <w:t>n</w:t>
      </w:r>
      <w:r w:rsidR="00E65709">
        <w:rPr>
          <w:b/>
          <w:szCs w:val="24"/>
          <w:u w:val="single"/>
        </w:rPr>
        <w:t xml:space="preserve"> values for each group?</w:t>
      </w:r>
      <w:r w:rsidR="00E65709" w:rsidRPr="00635C9E">
        <w:rPr>
          <w:b/>
          <w:szCs w:val="24"/>
          <w:u w:val="single"/>
        </w:rPr>
        <w:t>]</w:t>
      </w:r>
      <w:commentRangeEnd w:id="146"/>
      <w:r w:rsidR="00ED2052">
        <w:rPr>
          <w:rStyle w:val="CommentReference"/>
        </w:rPr>
        <w:commentReference w:id="146"/>
      </w:r>
    </w:p>
    <w:p w14:paraId="7B8F7E69" w14:textId="03878A62" w:rsidR="00932AC5" w:rsidRPr="008011FB" w:rsidRDefault="00932AC5">
      <w:pPr>
        <w:pStyle w:val="FigureLegend"/>
        <w:autoSpaceDE w:val="0"/>
        <w:autoSpaceDN w:val="0"/>
        <w:adjustRightInd w:val="0"/>
        <w:rPr>
          <w:szCs w:val="24"/>
        </w:rPr>
      </w:pPr>
      <w:r w:rsidRPr="008011FB">
        <w:rPr>
          <w:b/>
          <w:szCs w:val="24"/>
        </w:rPr>
        <w:t>Figure 3</w:t>
      </w:r>
      <w:r w:rsidRPr="008011FB">
        <w:rPr>
          <w:szCs w:val="24"/>
        </w:rPr>
        <w:t xml:space="preserve"> </w:t>
      </w:r>
      <w:r w:rsidR="00620B27">
        <w:rPr>
          <w:szCs w:val="24"/>
        </w:rPr>
        <w:t xml:space="preserve"> </w:t>
      </w:r>
      <w:r w:rsidRPr="008011FB">
        <w:rPr>
          <w:szCs w:val="24"/>
        </w:rPr>
        <w:t>Tissue clustering based on methylation haplotype load. (</w:t>
      </w:r>
      <w:r w:rsidRPr="00635C9E">
        <w:rPr>
          <w:b/>
          <w:szCs w:val="24"/>
        </w:rPr>
        <w:t>a</w:t>
      </w:r>
      <w:r w:rsidRPr="008011FB">
        <w:rPr>
          <w:szCs w:val="24"/>
        </w:rPr>
        <w:t>) MHL</w:t>
      </w:r>
      <w:r w:rsidR="00E65709">
        <w:rPr>
          <w:szCs w:val="24"/>
        </w:rPr>
        <w:t>-</w:t>
      </w:r>
      <w:r w:rsidRPr="008011FB">
        <w:rPr>
          <w:szCs w:val="24"/>
        </w:rPr>
        <w:t xml:space="preserve">based unsupervised clustering of human tissues using the </w:t>
      </w:r>
      <w:r w:rsidR="00E65709">
        <w:rPr>
          <w:szCs w:val="24"/>
        </w:rPr>
        <w:t xml:space="preserve">top </w:t>
      </w:r>
      <w:r w:rsidR="00E65709" w:rsidRPr="00635C9E">
        <w:rPr>
          <w:b/>
          <w:szCs w:val="24"/>
          <w:u w:val="single"/>
        </w:rPr>
        <w:t>[</w:t>
      </w:r>
      <w:commentRangeStart w:id="147"/>
      <w:r w:rsidR="002446AB" w:rsidRPr="002446AB">
        <w:rPr>
          <w:b/>
          <w:szCs w:val="24"/>
          <w:highlight w:val="yellow"/>
          <w:u w:val="single"/>
        </w:rPr>
        <w:t>AU:</w:t>
      </w:r>
      <w:r w:rsidR="00E65709">
        <w:rPr>
          <w:b/>
          <w:szCs w:val="24"/>
          <w:u w:val="single"/>
        </w:rPr>
        <w:t xml:space="preserve"> Correct?</w:t>
      </w:r>
      <w:r w:rsidR="00E65709" w:rsidRPr="00635C9E">
        <w:rPr>
          <w:b/>
          <w:szCs w:val="24"/>
          <w:u w:val="single"/>
        </w:rPr>
        <w:t>]</w:t>
      </w:r>
      <w:r w:rsidR="00E65709">
        <w:rPr>
          <w:szCs w:val="24"/>
        </w:rPr>
        <w:t xml:space="preserve"> </w:t>
      </w:r>
      <w:commentRangeEnd w:id="147"/>
      <w:r w:rsidR="00443339">
        <w:rPr>
          <w:rStyle w:val="CommentReference"/>
        </w:rPr>
        <w:commentReference w:id="147"/>
      </w:r>
      <w:r w:rsidRPr="008011FB">
        <w:rPr>
          <w:szCs w:val="24"/>
        </w:rPr>
        <w:t>15% most</w:t>
      </w:r>
      <w:r w:rsidR="00E65709">
        <w:rPr>
          <w:szCs w:val="24"/>
        </w:rPr>
        <w:t>-</w:t>
      </w:r>
      <w:r w:rsidRPr="008011FB">
        <w:rPr>
          <w:szCs w:val="24"/>
        </w:rPr>
        <w:t>variable regions.</w:t>
      </w:r>
      <w:r w:rsidR="00326726">
        <w:rPr>
          <w:szCs w:val="24"/>
        </w:rPr>
        <w:t xml:space="preserve"> </w:t>
      </w:r>
      <w:ins w:id="148" w:author="Shicheng Guo" w:date="2017-02-14T22:50:00Z">
        <w:r w:rsidR="00794144">
          <w:rPr>
            <w:szCs w:val="24"/>
          </w:rPr>
          <w:t>Color bar indicates</w:t>
        </w:r>
        <w:r w:rsidR="006F4921">
          <w:rPr>
            <w:szCs w:val="24"/>
          </w:rPr>
          <w:t xml:space="preserve"> the MHL value</w:t>
        </w:r>
        <w:r w:rsidR="00794144">
          <w:rPr>
            <w:szCs w:val="24"/>
          </w:rPr>
          <w:t xml:space="preserve">. </w:t>
        </w:r>
      </w:ins>
      <w:r w:rsidR="00326726" w:rsidRPr="00635C9E">
        <w:rPr>
          <w:b/>
          <w:szCs w:val="24"/>
          <w:u w:val="single"/>
        </w:rPr>
        <w:t>[</w:t>
      </w:r>
      <w:r w:rsidR="002446AB" w:rsidRPr="002446AB">
        <w:rPr>
          <w:b/>
          <w:szCs w:val="24"/>
          <w:highlight w:val="yellow"/>
          <w:u w:val="single"/>
        </w:rPr>
        <w:t>AU:</w:t>
      </w:r>
      <w:r w:rsidR="00326726">
        <w:rPr>
          <w:b/>
          <w:szCs w:val="24"/>
          <w:u w:val="single"/>
        </w:rPr>
        <w:t xml:space="preserve"> Please describe what the color bar shows.</w:t>
      </w:r>
      <w:r w:rsidR="00326726" w:rsidRPr="00635C9E">
        <w:rPr>
          <w:b/>
          <w:szCs w:val="24"/>
          <w:u w:val="single"/>
        </w:rPr>
        <w:t>]</w:t>
      </w:r>
      <w:r w:rsidRPr="008011FB">
        <w:rPr>
          <w:szCs w:val="24"/>
        </w:rPr>
        <w:t xml:space="preserve"> (</w:t>
      </w:r>
      <w:r w:rsidRPr="00635C9E">
        <w:rPr>
          <w:b/>
          <w:szCs w:val="24"/>
        </w:rPr>
        <w:t>b</w:t>
      </w:r>
      <w:r w:rsidRPr="008011FB">
        <w:rPr>
          <w:szCs w:val="24"/>
        </w:rPr>
        <w:t>) Supervised clustering of germ-layer</w:t>
      </w:r>
      <w:r w:rsidR="00326726">
        <w:rPr>
          <w:szCs w:val="24"/>
        </w:rPr>
        <w:t>-</w:t>
      </w:r>
      <w:r w:rsidRPr="008011FB">
        <w:rPr>
          <w:szCs w:val="24"/>
        </w:rPr>
        <w:t>specific MHBs. (</w:t>
      </w:r>
      <w:r w:rsidRPr="00635C9E">
        <w:rPr>
          <w:b/>
          <w:szCs w:val="24"/>
        </w:rPr>
        <w:t>c</w:t>
      </w:r>
      <w:r w:rsidRPr="008011FB">
        <w:rPr>
          <w:szCs w:val="24"/>
        </w:rPr>
        <w:t>)</w:t>
      </w:r>
      <w:ins w:id="149" w:author="Shicheng Guo" w:date="2017-02-14T22:50:00Z">
        <w:r w:rsidR="00832917" w:rsidRPr="00832917">
          <w:rPr>
            <w:szCs w:val="24"/>
          </w:rPr>
          <w:t xml:space="preserve"> </w:t>
        </w:r>
        <w:r w:rsidR="00832917">
          <w:rPr>
            <w:szCs w:val="24"/>
          </w:rPr>
          <w:t>Comparison of cluster performance to different samples using matric MHL, AMF and IMF.</w:t>
        </w:r>
      </w:ins>
      <w:r w:rsidRPr="008011FB">
        <w:rPr>
          <w:szCs w:val="24"/>
        </w:rPr>
        <w:t xml:space="preserve"> </w:t>
      </w:r>
      <w:r w:rsidR="00326726" w:rsidRPr="00635C9E">
        <w:rPr>
          <w:b/>
          <w:szCs w:val="24"/>
          <w:u w:val="single"/>
        </w:rPr>
        <w:t>[</w:t>
      </w:r>
      <w:r w:rsidR="002446AB" w:rsidRPr="002446AB">
        <w:rPr>
          <w:b/>
          <w:szCs w:val="24"/>
          <w:highlight w:val="yellow"/>
          <w:u w:val="single"/>
        </w:rPr>
        <w:t>AU:</w:t>
      </w:r>
      <w:r w:rsidR="00326726">
        <w:rPr>
          <w:b/>
          <w:szCs w:val="24"/>
          <w:u w:val="single"/>
        </w:rPr>
        <w:t xml:space="preserve"> Please describe what is shown, not the result.</w:t>
      </w:r>
      <w:r w:rsidR="00326726" w:rsidRPr="00635C9E">
        <w:rPr>
          <w:b/>
          <w:szCs w:val="24"/>
          <w:u w:val="single"/>
        </w:rPr>
        <w:t>]</w:t>
      </w:r>
      <w:r w:rsidR="00326726">
        <w:rPr>
          <w:szCs w:val="24"/>
        </w:rPr>
        <w:t xml:space="preserve"> </w:t>
      </w:r>
      <w:r w:rsidRPr="008011FB">
        <w:rPr>
          <w:szCs w:val="24"/>
        </w:rPr>
        <w:t>MHL exhibits better signal-to-noise ratio than AMF and IMF for sample clustering.</w:t>
      </w:r>
    </w:p>
    <w:p w14:paraId="4AF18B43" w14:textId="4E2AC092" w:rsidR="00932AC5" w:rsidRPr="008011FB" w:rsidRDefault="00932AC5">
      <w:pPr>
        <w:pStyle w:val="FigureLegend"/>
        <w:autoSpaceDE w:val="0"/>
        <w:autoSpaceDN w:val="0"/>
        <w:adjustRightInd w:val="0"/>
        <w:rPr>
          <w:szCs w:val="24"/>
        </w:rPr>
      </w:pPr>
      <w:r w:rsidRPr="008011FB">
        <w:rPr>
          <w:b/>
          <w:szCs w:val="24"/>
        </w:rPr>
        <w:t>Figure 4</w:t>
      </w:r>
      <w:r w:rsidRPr="008011FB">
        <w:rPr>
          <w:szCs w:val="24"/>
        </w:rPr>
        <w:t xml:space="preserve"> </w:t>
      </w:r>
      <w:r w:rsidR="00620B27">
        <w:rPr>
          <w:szCs w:val="24"/>
        </w:rPr>
        <w:t xml:space="preserve"> </w:t>
      </w:r>
      <w:r w:rsidRPr="008011FB">
        <w:rPr>
          <w:szCs w:val="24"/>
        </w:rPr>
        <w:t xml:space="preserve">Quantitative estimation of </w:t>
      </w:r>
      <w:r w:rsidR="00547DB2">
        <w:rPr>
          <w:szCs w:val="24"/>
        </w:rPr>
        <w:t xml:space="preserve">the proportion of </w:t>
      </w:r>
      <w:r w:rsidRPr="008011FB">
        <w:rPr>
          <w:szCs w:val="24"/>
        </w:rPr>
        <w:t xml:space="preserve">DNA </w:t>
      </w:r>
      <w:r w:rsidR="00547DB2">
        <w:rPr>
          <w:szCs w:val="24"/>
        </w:rPr>
        <w:t>derived from cancer cells</w:t>
      </w:r>
      <w:r w:rsidRPr="008011FB">
        <w:rPr>
          <w:szCs w:val="24"/>
        </w:rPr>
        <w:t xml:space="preserve"> in cell-free DNA</w:t>
      </w:r>
      <w:r w:rsidR="00547DB2">
        <w:rPr>
          <w:szCs w:val="24"/>
        </w:rPr>
        <w:t>,</w:t>
      </w:r>
      <w:r w:rsidRPr="008011FB">
        <w:rPr>
          <w:szCs w:val="24"/>
        </w:rPr>
        <w:t xml:space="preserve"> </w:t>
      </w:r>
      <w:r w:rsidR="00547DB2">
        <w:rPr>
          <w:szCs w:val="24"/>
        </w:rPr>
        <w:t>using the</w:t>
      </w:r>
      <w:r w:rsidRPr="008011FB">
        <w:rPr>
          <w:szCs w:val="24"/>
        </w:rPr>
        <w:t xml:space="preserve"> MHL of informative MHBs</w:t>
      </w:r>
      <w:r w:rsidR="00547DB2">
        <w:rPr>
          <w:szCs w:val="24"/>
        </w:rPr>
        <w:t xml:space="preserve"> </w:t>
      </w:r>
      <w:r w:rsidR="00547DB2" w:rsidRPr="00635C9E">
        <w:rPr>
          <w:b/>
          <w:szCs w:val="24"/>
          <w:u w:val="single"/>
        </w:rPr>
        <w:t>[</w:t>
      </w:r>
      <w:r w:rsidR="002446AB" w:rsidRPr="002446AB">
        <w:rPr>
          <w:b/>
          <w:szCs w:val="24"/>
          <w:highlight w:val="yellow"/>
          <w:u w:val="single"/>
        </w:rPr>
        <w:t>AU:</w:t>
      </w:r>
      <w:r w:rsidR="00547DB2">
        <w:rPr>
          <w:b/>
          <w:szCs w:val="24"/>
          <w:u w:val="single"/>
        </w:rPr>
        <w:t xml:space="preserve"> Heading ok as edited?</w:t>
      </w:r>
      <w:r w:rsidR="00547DB2" w:rsidRPr="00635C9E">
        <w:rPr>
          <w:b/>
          <w:szCs w:val="24"/>
          <w:u w:val="single"/>
        </w:rPr>
        <w:t>]</w:t>
      </w:r>
      <w:r w:rsidRPr="008011FB">
        <w:rPr>
          <w:szCs w:val="24"/>
        </w:rPr>
        <w:t>. (</w:t>
      </w:r>
      <w:r w:rsidRPr="00635C9E">
        <w:rPr>
          <w:b/>
          <w:szCs w:val="24"/>
        </w:rPr>
        <w:t>a</w:t>
      </w:r>
      <w:r w:rsidR="009D022B" w:rsidRPr="00635C9E">
        <w:t>,</w:t>
      </w:r>
      <w:r w:rsidR="009D022B">
        <w:rPr>
          <w:b/>
          <w:szCs w:val="24"/>
        </w:rPr>
        <w:t>b</w:t>
      </w:r>
      <w:r w:rsidRPr="008011FB">
        <w:rPr>
          <w:szCs w:val="24"/>
        </w:rPr>
        <w:t xml:space="preserve">) </w:t>
      </w:r>
      <w:r w:rsidR="00660CE3">
        <w:rPr>
          <w:szCs w:val="24"/>
        </w:rPr>
        <w:t>Left, h</w:t>
      </w:r>
      <w:r w:rsidR="009D022B">
        <w:rPr>
          <w:szCs w:val="24"/>
        </w:rPr>
        <w:t>eat maps</w:t>
      </w:r>
      <w:r w:rsidR="00660CE3">
        <w:rPr>
          <w:szCs w:val="24"/>
        </w:rPr>
        <w:t xml:space="preserve"> </w:t>
      </w:r>
      <w:r w:rsidR="009D022B">
        <w:rPr>
          <w:szCs w:val="24"/>
        </w:rPr>
        <w:t>showing</w:t>
      </w:r>
      <w:ins w:id="150" w:author="Shicheng Guo" w:date="2017-02-14T22:50:00Z">
        <w:r w:rsidR="004A3907" w:rsidRPr="004A3907">
          <w:rPr>
            <w:szCs w:val="24"/>
          </w:rPr>
          <w:t xml:space="preserve"> </w:t>
        </w:r>
        <w:r w:rsidR="00746FFA">
          <w:rPr>
            <w:szCs w:val="24"/>
          </w:rPr>
          <w:t xml:space="preserve"> </w:t>
        </w:r>
        <w:r w:rsidR="004A3907">
          <w:rPr>
            <w:szCs w:val="24"/>
          </w:rPr>
          <w:t>the different patterns of MHL</w:t>
        </w:r>
      </w:ins>
      <w:r w:rsidR="00660CE3">
        <w:rPr>
          <w:szCs w:val="24"/>
        </w:rPr>
        <w:t xml:space="preserve"> </w:t>
      </w:r>
      <w:r w:rsidR="00660CE3" w:rsidRPr="00635C9E">
        <w:rPr>
          <w:b/>
          <w:szCs w:val="24"/>
          <w:u w:val="single"/>
        </w:rPr>
        <w:t>[</w:t>
      </w:r>
      <w:r w:rsidR="002446AB" w:rsidRPr="002446AB">
        <w:rPr>
          <w:b/>
          <w:szCs w:val="24"/>
          <w:highlight w:val="yellow"/>
          <w:u w:val="single"/>
        </w:rPr>
        <w:t>AU:</w:t>
      </w:r>
      <w:r w:rsidR="00660CE3">
        <w:rPr>
          <w:b/>
          <w:szCs w:val="24"/>
          <w:u w:val="single"/>
        </w:rPr>
        <w:t xml:space="preserve"> Please describe what the heat maps show.</w:t>
      </w:r>
      <w:r w:rsidR="00660CE3" w:rsidRPr="00635C9E">
        <w:rPr>
          <w:b/>
          <w:szCs w:val="24"/>
          <w:u w:val="single"/>
        </w:rPr>
        <w:t>]</w:t>
      </w:r>
      <w:r w:rsidR="009D022B">
        <w:rPr>
          <w:szCs w:val="24"/>
        </w:rPr>
        <w:t xml:space="preserve"> </w:t>
      </w:r>
      <w:r w:rsidR="00660CE3">
        <w:rPr>
          <w:szCs w:val="24"/>
        </w:rPr>
        <w:t>in patients with c</w:t>
      </w:r>
      <w:r w:rsidRPr="008011FB">
        <w:rPr>
          <w:szCs w:val="24"/>
        </w:rPr>
        <w:t>olorectal cancer (</w:t>
      </w:r>
      <w:r w:rsidR="00660CE3">
        <w:rPr>
          <w:b/>
          <w:szCs w:val="24"/>
        </w:rPr>
        <w:t>a</w:t>
      </w:r>
      <w:r w:rsidRPr="008011FB">
        <w:rPr>
          <w:szCs w:val="24"/>
        </w:rPr>
        <w:t>)</w:t>
      </w:r>
      <w:r w:rsidR="00660CE3">
        <w:rPr>
          <w:szCs w:val="24"/>
        </w:rPr>
        <w:t xml:space="preserve"> or</w:t>
      </w:r>
      <w:r w:rsidRPr="008011FB">
        <w:rPr>
          <w:szCs w:val="24"/>
        </w:rPr>
        <w:t xml:space="preserve"> </w:t>
      </w:r>
      <w:r w:rsidR="00660CE3">
        <w:rPr>
          <w:szCs w:val="24"/>
        </w:rPr>
        <w:t>l</w:t>
      </w:r>
      <w:r w:rsidRPr="008011FB">
        <w:rPr>
          <w:szCs w:val="24"/>
        </w:rPr>
        <w:t>ung cancer</w:t>
      </w:r>
      <w:r w:rsidR="00660CE3">
        <w:rPr>
          <w:szCs w:val="24"/>
        </w:rPr>
        <w:t xml:space="preserve"> (</w:t>
      </w:r>
      <w:r w:rsidR="00660CE3" w:rsidRPr="00635C9E">
        <w:rPr>
          <w:b/>
          <w:szCs w:val="24"/>
        </w:rPr>
        <w:t>b</w:t>
      </w:r>
      <w:r w:rsidR="00660CE3">
        <w:rPr>
          <w:szCs w:val="24"/>
        </w:rPr>
        <w:t>), as compared to that in healthy individuals (NP)</w:t>
      </w:r>
      <w:r w:rsidR="00FD12C9">
        <w:rPr>
          <w:szCs w:val="24"/>
        </w:rPr>
        <w:t xml:space="preserve"> </w:t>
      </w:r>
      <w:r w:rsidR="00FD12C9" w:rsidRPr="00635C9E">
        <w:rPr>
          <w:b/>
          <w:szCs w:val="24"/>
          <w:u w:val="single"/>
        </w:rPr>
        <w:t>[</w:t>
      </w:r>
      <w:r w:rsidR="002446AB" w:rsidRPr="002446AB">
        <w:rPr>
          <w:b/>
          <w:szCs w:val="24"/>
          <w:highlight w:val="yellow"/>
          <w:u w:val="single"/>
        </w:rPr>
        <w:t>AU:</w:t>
      </w:r>
      <w:r w:rsidR="00FD12C9">
        <w:rPr>
          <w:b/>
          <w:szCs w:val="24"/>
          <w:u w:val="single"/>
        </w:rPr>
        <w:t xml:space="preserve"> </w:t>
      </w:r>
      <w:r w:rsidR="00FD12C9" w:rsidRPr="00635C9E">
        <w:rPr>
          <w:b/>
          <w:i/>
          <w:szCs w:val="24"/>
          <w:u w:val="single"/>
        </w:rPr>
        <w:t>n</w:t>
      </w:r>
      <w:r w:rsidR="00FD12C9">
        <w:rPr>
          <w:b/>
          <w:szCs w:val="24"/>
          <w:u w:val="single"/>
        </w:rPr>
        <w:t xml:space="preserve"> values for each group?</w:t>
      </w:r>
      <w:r w:rsidR="00FD12C9" w:rsidRPr="00635C9E">
        <w:rPr>
          <w:b/>
          <w:szCs w:val="24"/>
          <w:u w:val="single"/>
        </w:rPr>
        <w:t>]</w:t>
      </w:r>
      <w:r w:rsidRPr="008011FB">
        <w:rPr>
          <w:szCs w:val="24"/>
        </w:rPr>
        <w:t xml:space="preserve">. </w:t>
      </w:r>
      <w:ins w:id="151" w:author="Shicheng Guo" w:date="2017-02-14T22:50:00Z">
        <w:r w:rsidR="00F52360">
          <w:rPr>
            <w:szCs w:val="24"/>
          </w:rPr>
          <w:t xml:space="preserve">30 CCP, 26 NP, 29 LCP, 13 CCT, 8 LCT, 4 NLT, 4 NCT, 3 WB and 47 other normal tissue samples (ONT) were involved in the analysis. Similar </w:t>
        </w:r>
      </w:ins>
      <w:ins w:id="152" w:author="Shicheng Guo" w:date="2017-02-14T23:21:00Z">
        <w:r w:rsidR="000B6ADB">
          <w:rPr>
            <w:szCs w:val="24"/>
          </w:rPr>
          <w:t xml:space="preserve">number of </w:t>
        </w:r>
      </w:ins>
      <w:ins w:id="153" w:author="Shicheng Guo" w:date="2017-02-14T22:50:00Z">
        <w:r w:rsidR="00F52360">
          <w:rPr>
            <w:szCs w:val="24"/>
          </w:rPr>
          <w:t>normal plasma samples</w:t>
        </w:r>
      </w:ins>
      <w:ins w:id="154" w:author="Shicheng Guo" w:date="2017-02-14T23:21:00Z">
        <w:r w:rsidR="000B6ADB">
          <w:rPr>
            <w:szCs w:val="24"/>
          </w:rPr>
          <w:t xml:space="preserve"> (N=30)</w:t>
        </w:r>
      </w:ins>
      <w:ins w:id="155" w:author="Shicheng Guo" w:date="2017-02-14T22:50:00Z">
        <w:r w:rsidR="00F52360">
          <w:rPr>
            <w:szCs w:val="24"/>
          </w:rPr>
          <w:t xml:space="preserve"> were selected and parts of them (N=4) were excluded caused by missing values &gt;30%. </w:t>
        </w:r>
      </w:ins>
      <w:r w:rsidRPr="008011FB">
        <w:rPr>
          <w:szCs w:val="24"/>
        </w:rPr>
        <w:t>Informative MHBs were selected on</w:t>
      </w:r>
      <w:r w:rsidR="00660CE3">
        <w:rPr>
          <w:szCs w:val="24"/>
        </w:rPr>
        <w:t xml:space="preserve"> the basis of</w:t>
      </w:r>
      <w:r w:rsidRPr="008011FB">
        <w:rPr>
          <w:szCs w:val="24"/>
        </w:rPr>
        <w:t xml:space="preserve"> the presence of high</w:t>
      </w:r>
      <w:r w:rsidR="00660CE3">
        <w:rPr>
          <w:szCs w:val="24"/>
        </w:rPr>
        <w:t xml:space="preserve"> </w:t>
      </w:r>
      <w:r w:rsidRPr="008011FB">
        <w:rPr>
          <w:szCs w:val="24"/>
        </w:rPr>
        <w:t>MHL</w:t>
      </w:r>
      <w:r w:rsidR="00660CE3">
        <w:rPr>
          <w:szCs w:val="24"/>
        </w:rPr>
        <w:t>s</w:t>
      </w:r>
      <w:r w:rsidRPr="008011FB">
        <w:rPr>
          <w:szCs w:val="24"/>
        </w:rPr>
        <w:t xml:space="preserve"> in solid tissues</w:t>
      </w:r>
      <w:r w:rsidR="00660CE3">
        <w:rPr>
          <w:szCs w:val="24"/>
        </w:rPr>
        <w:t xml:space="preserve"> from patients with cancer</w:t>
      </w:r>
      <w:r w:rsidRPr="008011FB">
        <w:rPr>
          <w:szCs w:val="24"/>
        </w:rPr>
        <w:t xml:space="preserve"> (CT) and the absence of MHL</w:t>
      </w:r>
      <w:r w:rsidR="00660CE3">
        <w:rPr>
          <w:szCs w:val="24"/>
        </w:rPr>
        <w:t>s</w:t>
      </w:r>
      <w:r w:rsidRPr="008011FB">
        <w:rPr>
          <w:szCs w:val="24"/>
        </w:rPr>
        <w:t xml:space="preserve"> in whole blood (WB). Group II regions have high MHL</w:t>
      </w:r>
      <w:r w:rsidR="00660CE3">
        <w:rPr>
          <w:szCs w:val="24"/>
        </w:rPr>
        <w:t xml:space="preserve"> values</w:t>
      </w:r>
      <w:r w:rsidRPr="008011FB">
        <w:rPr>
          <w:szCs w:val="24"/>
        </w:rPr>
        <w:t xml:space="preserve"> in tissues (MHL</w:t>
      </w:r>
      <w:r w:rsidR="00620B27">
        <w:rPr>
          <w:szCs w:val="24"/>
        </w:rPr>
        <w:t xml:space="preserve"> </w:t>
      </w:r>
      <w:r w:rsidRPr="008011FB">
        <w:rPr>
          <w:szCs w:val="24"/>
        </w:rPr>
        <w:t>&gt;</w:t>
      </w:r>
      <w:r w:rsidR="00620B27">
        <w:rPr>
          <w:szCs w:val="24"/>
        </w:rPr>
        <w:t xml:space="preserve"> </w:t>
      </w:r>
      <w:r w:rsidRPr="008011FB">
        <w:rPr>
          <w:szCs w:val="24"/>
        </w:rPr>
        <w:t xml:space="preserve">0.5) and plasma </w:t>
      </w:r>
      <w:r w:rsidR="00660CE3">
        <w:rPr>
          <w:szCs w:val="24"/>
        </w:rPr>
        <w:t>from patients with cancer and</w:t>
      </w:r>
      <w:r w:rsidRPr="008011FB">
        <w:rPr>
          <w:szCs w:val="24"/>
        </w:rPr>
        <w:t xml:space="preserve"> low MHL</w:t>
      </w:r>
      <w:r w:rsidR="00660CE3">
        <w:rPr>
          <w:szCs w:val="24"/>
        </w:rPr>
        <w:t xml:space="preserve"> values</w:t>
      </w:r>
      <w:r w:rsidRPr="008011FB">
        <w:rPr>
          <w:szCs w:val="24"/>
        </w:rPr>
        <w:t xml:space="preserve"> in WB and </w:t>
      </w:r>
      <w:r w:rsidR="00660CE3">
        <w:rPr>
          <w:szCs w:val="24"/>
        </w:rPr>
        <w:t>healthy</w:t>
      </w:r>
      <w:r w:rsidRPr="008011FB">
        <w:rPr>
          <w:szCs w:val="24"/>
        </w:rPr>
        <w:t xml:space="preserve"> tissues (MHL</w:t>
      </w:r>
      <w:r w:rsidR="00620B27">
        <w:rPr>
          <w:szCs w:val="24"/>
        </w:rPr>
        <w:t xml:space="preserve"> </w:t>
      </w:r>
      <w:r w:rsidRPr="008011FB">
        <w:rPr>
          <w:szCs w:val="24"/>
        </w:rPr>
        <w:t>&lt;</w:t>
      </w:r>
      <w:r w:rsidR="00620B27">
        <w:rPr>
          <w:szCs w:val="24"/>
        </w:rPr>
        <w:t xml:space="preserve"> </w:t>
      </w:r>
      <w:r w:rsidRPr="008011FB">
        <w:rPr>
          <w:szCs w:val="24"/>
        </w:rPr>
        <w:t>0.1), and hence</w:t>
      </w:r>
      <w:r w:rsidR="00660CE3">
        <w:rPr>
          <w:szCs w:val="24"/>
        </w:rPr>
        <w:t>,</w:t>
      </w:r>
      <w:r w:rsidRPr="008011FB">
        <w:rPr>
          <w:szCs w:val="24"/>
        </w:rPr>
        <w:t xml:space="preserve"> </w:t>
      </w:r>
      <w:r w:rsidR="00660CE3">
        <w:rPr>
          <w:szCs w:val="24"/>
        </w:rPr>
        <w:t xml:space="preserve">these </w:t>
      </w:r>
      <w:r w:rsidRPr="008011FB">
        <w:rPr>
          <w:szCs w:val="24"/>
        </w:rPr>
        <w:t>were selected for further analysis. Bar</w:t>
      </w:r>
      <w:r w:rsidR="00620B27">
        <w:rPr>
          <w:szCs w:val="24"/>
        </w:rPr>
        <w:t xml:space="preserve"> </w:t>
      </w:r>
      <w:r w:rsidRPr="008011FB">
        <w:rPr>
          <w:szCs w:val="24"/>
        </w:rPr>
        <w:t>plots show average MHL</w:t>
      </w:r>
      <w:r w:rsidR="00660CE3">
        <w:rPr>
          <w:szCs w:val="24"/>
        </w:rPr>
        <w:t xml:space="preserve"> values</w:t>
      </w:r>
      <w:r w:rsidRPr="008011FB">
        <w:rPr>
          <w:szCs w:val="24"/>
        </w:rPr>
        <w:t xml:space="preserve"> in different groups of samples. MHL</w:t>
      </w:r>
      <w:r w:rsidR="00660CE3">
        <w:rPr>
          <w:szCs w:val="24"/>
        </w:rPr>
        <w:t>s</w:t>
      </w:r>
      <w:r w:rsidRPr="008011FB">
        <w:rPr>
          <w:szCs w:val="24"/>
        </w:rPr>
        <w:t xml:space="preserve"> in </w:t>
      </w:r>
      <w:r w:rsidR="00660CE3">
        <w:rPr>
          <w:szCs w:val="24"/>
        </w:rPr>
        <w:t xml:space="preserve">the </w:t>
      </w:r>
      <w:r w:rsidRPr="008011FB">
        <w:rPr>
          <w:szCs w:val="24"/>
        </w:rPr>
        <w:t>plasma</w:t>
      </w:r>
      <w:r w:rsidR="00660CE3">
        <w:rPr>
          <w:szCs w:val="24"/>
        </w:rPr>
        <w:t xml:space="preserve"> of patients with colorectal cancer</w:t>
      </w:r>
      <w:r w:rsidRPr="008011FB">
        <w:rPr>
          <w:szCs w:val="24"/>
        </w:rPr>
        <w:t xml:space="preserve"> (CCP</w:t>
      </w:r>
      <w:r w:rsidR="00660CE3">
        <w:rPr>
          <w:szCs w:val="24"/>
        </w:rPr>
        <w:t>) or lung cancer</w:t>
      </w:r>
      <w:r w:rsidRPr="008011FB">
        <w:rPr>
          <w:szCs w:val="24"/>
        </w:rPr>
        <w:t xml:space="preserve"> </w:t>
      </w:r>
      <w:r w:rsidR="00660CE3">
        <w:rPr>
          <w:szCs w:val="24"/>
        </w:rPr>
        <w:t>(</w:t>
      </w:r>
      <w:r w:rsidRPr="008011FB">
        <w:rPr>
          <w:szCs w:val="24"/>
        </w:rPr>
        <w:t xml:space="preserve">LCP) and </w:t>
      </w:r>
      <w:r w:rsidR="00660CE3">
        <w:rPr>
          <w:szCs w:val="24"/>
        </w:rPr>
        <w:t>in the plasma of healthy individuals</w:t>
      </w:r>
      <w:r w:rsidRPr="008011FB">
        <w:rPr>
          <w:szCs w:val="24"/>
        </w:rPr>
        <w:t xml:space="preserve"> (NP) were compared with a two-tail</w:t>
      </w:r>
      <w:r w:rsidR="00620B27">
        <w:rPr>
          <w:szCs w:val="24"/>
        </w:rPr>
        <w:t xml:space="preserve">ed </w:t>
      </w:r>
      <w:r w:rsidR="00620B27" w:rsidRPr="00635C9E">
        <w:rPr>
          <w:b/>
          <w:szCs w:val="24"/>
          <w:u w:val="single"/>
        </w:rPr>
        <w:t>[</w:t>
      </w:r>
      <w:r w:rsidR="002446AB" w:rsidRPr="002446AB">
        <w:rPr>
          <w:b/>
          <w:szCs w:val="24"/>
          <w:highlight w:val="yellow"/>
          <w:u w:val="single"/>
        </w:rPr>
        <w:t>AU:</w:t>
      </w:r>
      <w:r w:rsidR="00620B27">
        <w:rPr>
          <w:b/>
          <w:szCs w:val="24"/>
          <w:u w:val="single"/>
        </w:rPr>
        <w:t xml:space="preserve"> “Student’s”?</w:t>
      </w:r>
      <w:r w:rsidR="00620B27" w:rsidRPr="00635C9E">
        <w:rPr>
          <w:b/>
          <w:szCs w:val="24"/>
          <w:u w:val="single"/>
        </w:rPr>
        <w:t>]</w:t>
      </w:r>
      <w:ins w:id="156" w:author="Shicheng Guo" w:date="2017-02-14T22:51:00Z">
        <w:r w:rsidR="00832A5F">
          <w:rPr>
            <w:b/>
            <w:szCs w:val="24"/>
            <w:u w:val="single"/>
          </w:rPr>
          <w:t xml:space="preserve"> Student’s</w:t>
        </w:r>
      </w:ins>
      <w:r w:rsidRPr="008011FB">
        <w:rPr>
          <w:szCs w:val="24"/>
        </w:rPr>
        <w:t xml:space="preserve"> </w:t>
      </w:r>
      <w:r w:rsidRPr="008011FB">
        <w:rPr>
          <w:i/>
          <w:szCs w:val="24"/>
        </w:rPr>
        <w:t>t</w:t>
      </w:r>
      <w:r w:rsidRPr="008011FB">
        <w:rPr>
          <w:szCs w:val="24"/>
        </w:rPr>
        <w:t xml:space="preserve">-test. NCT denotes </w:t>
      </w:r>
      <w:r w:rsidR="00660CE3">
        <w:rPr>
          <w:szCs w:val="24"/>
        </w:rPr>
        <w:t>healthy</w:t>
      </w:r>
      <w:r w:rsidRPr="008011FB">
        <w:rPr>
          <w:szCs w:val="24"/>
        </w:rPr>
        <w:t xml:space="preserve"> colon tissues, NLT denotes </w:t>
      </w:r>
      <w:r w:rsidR="00660CE3">
        <w:rPr>
          <w:szCs w:val="24"/>
        </w:rPr>
        <w:t>healthy</w:t>
      </w:r>
      <w:r w:rsidRPr="008011FB">
        <w:rPr>
          <w:szCs w:val="24"/>
        </w:rPr>
        <w:t xml:space="preserve"> lung tissues, and ONT denotes other </w:t>
      </w:r>
      <w:r w:rsidR="00660CE3">
        <w:rPr>
          <w:szCs w:val="24"/>
        </w:rPr>
        <w:t>healthy</w:t>
      </w:r>
      <w:r w:rsidRPr="008011FB">
        <w:rPr>
          <w:szCs w:val="24"/>
        </w:rPr>
        <w:t xml:space="preserve"> tissues. (</w:t>
      </w:r>
      <w:r w:rsidRPr="00635C9E">
        <w:rPr>
          <w:b/>
          <w:szCs w:val="24"/>
        </w:rPr>
        <w:t>c</w:t>
      </w:r>
      <w:r w:rsidRPr="008011FB">
        <w:rPr>
          <w:szCs w:val="24"/>
        </w:rPr>
        <w:t xml:space="preserve">) </w:t>
      </w:r>
      <w:ins w:id="157" w:author="Shicheng Guo" w:date="2017-02-14T22:51:00Z">
        <w:r w:rsidR="002B3947">
          <w:rPr>
            <w:szCs w:val="24"/>
          </w:rPr>
          <w:t xml:space="preserve">Comparison between signal-to-noise ratio of MHL and 5mC changes as the deduction of tumor DNA fraction. </w:t>
        </w:r>
      </w:ins>
      <w:r w:rsidR="00660CE3" w:rsidRPr="00635C9E">
        <w:rPr>
          <w:b/>
          <w:szCs w:val="24"/>
          <w:u w:val="single"/>
        </w:rPr>
        <w:t>[</w:t>
      </w:r>
      <w:r w:rsidR="002446AB" w:rsidRPr="002446AB">
        <w:rPr>
          <w:b/>
          <w:szCs w:val="24"/>
          <w:highlight w:val="yellow"/>
          <w:u w:val="single"/>
        </w:rPr>
        <w:t>AU:</w:t>
      </w:r>
      <w:r w:rsidR="00660CE3">
        <w:rPr>
          <w:b/>
          <w:szCs w:val="24"/>
          <w:u w:val="single"/>
        </w:rPr>
        <w:t xml:space="preserve"> Please state what is shown, not the result.</w:t>
      </w:r>
      <w:r w:rsidR="00660CE3" w:rsidRPr="00635C9E">
        <w:rPr>
          <w:b/>
          <w:szCs w:val="24"/>
          <w:u w:val="single"/>
        </w:rPr>
        <w:t>]</w:t>
      </w:r>
      <w:r w:rsidR="00660CE3">
        <w:rPr>
          <w:szCs w:val="24"/>
        </w:rPr>
        <w:t xml:space="preserve"> </w:t>
      </w:r>
      <w:r w:rsidRPr="008011FB">
        <w:rPr>
          <w:szCs w:val="24"/>
        </w:rPr>
        <w:t>MHL has higher signal-to-noise ratio (Mean/SD</w:t>
      </w:r>
      <w:r w:rsidR="00660CE3">
        <w:rPr>
          <w:szCs w:val="24"/>
        </w:rPr>
        <w:t xml:space="preserve"> </w:t>
      </w:r>
      <w:ins w:id="158" w:author="Shicheng Guo" w:date="2017-02-14T22:51:00Z">
        <w:r w:rsidR="00A11990">
          <w:rPr>
            <w:szCs w:val="24"/>
          </w:rPr>
          <w:t>ratio</w:t>
        </w:r>
      </w:ins>
      <w:r w:rsidR="00660CE3" w:rsidRPr="00635C9E">
        <w:rPr>
          <w:b/>
          <w:szCs w:val="24"/>
          <w:u w:val="single"/>
        </w:rPr>
        <w:t>[</w:t>
      </w:r>
      <w:r w:rsidR="002446AB" w:rsidRPr="002446AB">
        <w:rPr>
          <w:b/>
          <w:szCs w:val="24"/>
          <w:highlight w:val="yellow"/>
          <w:u w:val="single"/>
        </w:rPr>
        <w:t>AU:</w:t>
      </w:r>
      <w:r w:rsidR="00660CE3">
        <w:rPr>
          <w:b/>
          <w:szCs w:val="24"/>
          <w:u w:val="single"/>
        </w:rPr>
        <w:t xml:space="preserve"> Is this supposed to be a ratio? Please clarify.</w:t>
      </w:r>
      <w:r w:rsidR="00660CE3" w:rsidRPr="00635C9E">
        <w:rPr>
          <w:b/>
          <w:szCs w:val="24"/>
          <w:u w:val="single"/>
        </w:rPr>
        <w:t>]</w:t>
      </w:r>
      <w:r w:rsidRPr="008011FB">
        <w:rPr>
          <w:szCs w:val="24"/>
        </w:rPr>
        <w:t xml:space="preserve">) than individual 5mC levels as tumor fraction decreases. </w:t>
      </w:r>
      <w:r w:rsidR="00660CE3" w:rsidRPr="00635C9E">
        <w:rPr>
          <w:i/>
          <w:szCs w:val="24"/>
        </w:rPr>
        <w:t>x</w:t>
      </w:r>
      <w:r w:rsidR="00660CE3">
        <w:rPr>
          <w:szCs w:val="24"/>
        </w:rPr>
        <w:t xml:space="preserve"> </w:t>
      </w:r>
      <w:r w:rsidRPr="008011FB">
        <w:rPr>
          <w:szCs w:val="24"/>
        </w:rPr>
        <w:t xml:space="preserve">axis </w:t>
      </w:r>
      <w:r w:rsidR="00660CE3">
        <w:rPr>
          <w:szCs w:val="24"/>
        </w:rPr>
        <w:t>shows</w:t>
      </w:r>
      <w:r w:rsidRPr="008011FB">
        <w:rPr>
          <w:szCs w:val="24"/>
        </w:rPr>
        <w:t xml:space="preserve"> the tumor fraction in synthetic mixtures.</w:t>
      </w:r>
      <w:ins w:id="159" w:author="Shicheng Guo" w:date="2017-02-14T23:12:00Z">
        <w:r w:rsidR="008A09F2">
          <w:rPr>
            <w:szCs w:val="24"/>
          </w:rPr>
          <w:t xml:space="preserve"> 30 CRC and 29 LC samples were involved in the analysis</w:t>
        </w:r>
      </w:ins>
      <w:del w:id="160" w:author="Shicheng Guo" w:date="2017-02-14T23:11:00Z">
        <w:r w:rsidR="00660CE3" w:rsidDel="00780F13">
          <w:rPr>
            <w:szCs w:val="24"/>
          </w:rPr>
          <w:delText xml:space="preserve"> </w:delText>
        </w:r>
      </w:del>
      <w:r w:rsidR="00660CE3" w:rsidRPr="00635C9E">
        <w:rPr>
          <w:b/>
          <w:szCs w:val="24"/>
          <w:u w:val="single"/>
        </w:rPr>
        <w:t>[</w:t>
      </w:r>
      <w:r w:rsidR="002446AB" w:rsidRPr="002446AB">
        <w:rPr>
          <w:b/>
          <w:szCs w:val="24"/>
          <w:highlight w:val="yellow"/>
          <w:u w:val="single"/>
        </w:rPr>
        <w:t>AU:</w:t>
      </w:r>
      <w:r w:rsidR="00660CE3">
        <w:rPr>
          <w:b/>
          <w:szCs w:val="24"/>
          <w:u w:val="single"/>
        </w:rPr>
        <w:t xml:space="preserve"> </w:t>
      </w:r>
      <w:r w:rsidR="00660CE3" w:rsidRPr="00635C9E">
        <w:rPr>
          <w:b/>
          <w:i/>
          <w:szCs w:val="24"/>
          <w:u w:val="single"/>
        </w:rPr>
        <w:t>n</w:t>
      </w:r>
      <w:r w:rsidR="00660CE3">
        <w:rPr>
          <w:b/>
          <w:szCs w:val="24"/>
          <w:u w:val="single"/>
        </w:rPr>
        <w:t xml:space="preserve"> values for each group?</w:t>
      </w:r>
      <w:r w:rsidR="00660CE3" w:rsidRPr="00635C9E">
        <w:rPr>
          <w:b/>
          <w:szCs w:val="24"/>
          <w:u w:val="single"/>
        </w:rPr>
        <w:t>]</w:t>
      </w:r>
      <w:r w:rsidRPr="008011FB">
        <w:rPr>
          <w:szCs w:val="24"/>
        </w:rPr>
        <w:t xml:space="preserve"> (</w:t>
      </w:r>
      <w:r w:rsidRPr="00635C9E">
        <w:rPr>
          <w:b/>
          <w:szCs w:val="24"/>
        </w:rPr>
        <w:t>d</w:t>
      </w:r>
      <w:r w:rsidRPr="008011FB">
        <w:rPr>
          <w:szCs w:val="24"/>
        </w:rPr>
        <w:t>) Estimation of the cancer DNA proportions in plasma samples</w:t>
      </w:r>
      <w:ins w:id="161" w:author="Shicheng Guo" w:date="2017-02-14T23:13:00Z">
        <w:r w:rsidR="00163499">
          <w:rPr>
            <w:szCs w:val="24"/>
          </w:rPr>
          <w:t xml:space="preserve"> (30 CCP, 29 LC and 75 NP)</w:t>
        </w:r>
      </w:ins>
      <w:r w:rsidR="00660CE3">
        <w:rPr>
          <w:szCs w:val="24"/>
        </w:rPr>
        <w:t xml:space="preserve"> </w:t>
      </w:r>
      <w:r w:rsidR="00660CE3" w:rsidRPr="00635C9E">
        <w:rPr>
          <w:b/>
          <w:szCs w:val="24"/>
          <w:u w:val="single"/>
        </w:rPr>
        <w:t>[</w:t>
      </w:r>
      <w:r w:rsidR="002446AB" w:rsidRPr="002446AB">
        <w:rPr>
          <w:b/>
          <w:szCs w:val="24"/>
          <w:highlight w:val="yellow"/>
          <w:u w:val="single"/>
        </w:rPr>
        <w:t>AU:</w:t>
      </w:r>
      <w:r w:rsidR="00660CE3">
        <w:rPr>
          <w:b/>
          <w:szCs w:val="24"/>
          <w:u w:val="single"/>
        </w:rPr>
        <w:t xml:space="preserve"> Please indicate </w:t>
      </w:r>
      <w:r w:rsidR="00660CE3" w:rsidRPr="00635C9E">
        <w:rPr>
          <w:b/>
          <w:i/>
          <w:szCs w:val="24"/>
          <w:u w:val="single"/>
        </w:rPr>
        <w:t>n</w:t>
      </w:r>
      <w:r w:rsidR="00660CE3">
        <w:rPr>
          <w:b/>
          <w:szCs w:val="24"/>
          <w:u w:val="single"/>
        </w:rPr>
        <w:t xml:space="preserve"> values for each group.</w:t>
      </w:r>
      <w:r w:rsidR="00660CE3" w:rsidRPr="00635C9E">
        <w:rPr>
          <w:b/>
          <w:szCs w:val="24"/>
          <w:u w:val="single"/>
        </w:rPr>
        <w:t>]</w:t>
      </w:r>
      <w:r w:rsidRPr="008011FB">
        <w:rPr>
          <w:szCs w:val="24"/>
        </w:rPr>
        <w:t xml:space="preserve">. </w:t>
      </w:r>
    </w:p>
    <w:p w14:paraId="2F78729E" w14:textId="44885185" w:rsidR="00932AC5" w:rsidRPr="008011FB" w:rsidRDefault="00932AC5">
      <w:pPr>
        <w:pStyle w:val="FigureLegend"/>
        <w:autoSpaceDE w:val="0"/>
        <w:autoSpaceDN w:val="0"/>
        <w:adjustRightInd w:val="0"/>
        <w:rPr>
          <w:szCs w:val="24"/>
        </w:rPr>
      </w:pPr>
      <w:r w:rsidRPr="008011FB">
        <w:rPr>
          <w:b/>
          <w:szCs w:val="24"/>
        </w:rPr>
        <w:t>Figure 5</w:t>
      </w:r>
      <w:r w:rsidRPr="008011FB">
        <w:rPr>
          <w:szCs w:val="24"/>
        </w:rPr>
        <w:t xml:space="preserve"> </w:t>
      </w:r>
      <w:r w:rsidR="00620B27">
        <w:rPr>
          <w:szCs w:val="24"/>
        </w:rPr>
        <w:t xml:space="preserve"> </w:t>
      </w:r>
      <w:r w:rsidRPr="008011FB">
        <w:rPr>
          <w:szCs w:val="24"/>
        </w:rPr>
        <w:t>MHL-based prediction of cancer tissue</w:t>
      </w:r>
      <w:r w:rsidR="006973B0">
        <w:rPr>
          <w:szCs w:val="24"/>
        </w:rPr>
        <w:t xml:space="preserve"> </w:t>
      </w:r>
      <w:r w:rsidRPr="008011FB">
        <w:rPr>
          <w:szCs w:val="24"/>
        </w:rPr>
        <w:t>of</w:t>
      </w:r>
      <w:r w:rsidR="006973B0">
        <w:rPr>
          <w:szCs w:val="24"/>
        </w:rPr>
        <w:t xml:space="preserve"> </w:t>
      </w:r>
      <w:r w:rsidRPr="008011FB">
        <w:rPr>
          <w:szCs w:val="24"/>
        </w:rPr>
        <w:t>origin from plasma DNA. (</w:t>
      </w:r>
      <w:r w:rsidRPr="00635C9E">
        <w:rPr>
          <w:b/>
          <w:szCs w:val="24"/>
        </w:rPr>
        <w:t>a</w:t>
      </w:r>
      <w:r w:rsidRPr="008011FB">
        <w:rPr>
          <w:szCs w:val="24"/>
        </w:rPr>
        <w:t xml:space="preserve">) Detection of tissue-specific MHL in the plasma of </w:t>
      </w:r>
      <w:r w:rsidR="002E3CEC">
        <w:rPr>
          <w:szCs w:val="24"/>
        </w:rPr>
        <w:t xml:space="preserve">patients with </w:t>
      </w:r>
      <w:r w:rsidRPr="008011FB">
        <w:rPr>
          <w:szCs w:val="24"/>
        </w:rPr>
        <w:t xml:space="preserve">cancer but not </w:t>
      </w:r>
      <w:r w:rsidR="002E3CEC">
        <w:rPr>
          <w:szCs w:val="24"/>
        </w:rPr>
        <w:t xml:space="preserve">in </w:t>
      </w:r>
      <w:r w:rsidRPr="008011FB">
        <w:rPr>
          <w:szCs w:val="24"/>
        </w:rPr>
        <w:t>plasma or whole blood</w:t>
      </w:r>
      <w:r w:rsidR="002E3CEC">
        <w:rPr>
          <w:szCs w:val="24"/>
        </w:rPr>
        <w:t xml:space="preserve"> from healthy individuals </w:t>
      </w:r>
      <w:r w:rsidR="002E3CEC" w:rsidRPr="00635C9E">
        <w:rPr>
          <w:b/>
          <w:szCs w:val="24"/>
          <w:u w:val="single"/>
        </w:rPr>
        <w:t>[</w:t>
      </w:r>
      <w:r w:rsidR="002446AB" w:rsidRPr="002446AB">
        <w:rPr>
          <w:b/>
          <w:szCs w:val="24"/>
          <w:highlight w:val="yellow"/>
          <w:u w:val="single"/>
        </w:rPr>
        <w:t>AU:</w:t>
      </w:r>
      <w:r w:rsidR="002E3CEC">
        <w:rPr>
          <w:b/>
          <w:szCs w:val="24"/>
          <w:u w:val="single"/>
        </w:rPr>
        <w:t xml:space="preserve"> </w:t>
      </w:r>
      <w:commentRangeStart w:id="162"/>
      <w:r w:rsidR="002E3CEC">
        <w:rPr>
          <w:b/>
          <w:szCs w:val="24"/>
          <w:u w:val="single"/>
        </w:rPr>
        <w:t>Correct as edited</w:t>
      </w:r>
      <w:commentRangeEnd w:id="162"/>
      <w:r w:rsidR="00DB30F0">
        <w:rPr>
          <w:rStyle w:val="CommentReference"/>
        </w:rPr>
        <w:commentReference w:id="162"/>
      </w:r>
      <w:r w:rsidR="002E3CEC">
        <w:rPr>
          <w:b/>
          <w:szCs w:val="24"/>
          <w:u w:val="single"/>
        </w:rPr>
        <w:t>?</w:t>
      </w:r>
      <w:r w:rsidR="002E3CEC" w:rsidRPr="00635C9E">
        <w:rPr>
          <w:b/>
          <w:szCs w:val="24"/>
          <w:u w:val="single"/>
        </w:rPr>
        <w:t>]</w:t>
      </w:r>
      <w:r w:rsidRPr="008011FB">
        <w:rPr>
          <w:szCs w:val="24"/>
        </w:rPr>
        <w:t>. Tissue</w:t>
      </w:r>
      <w:r w:rsidR="002E3CEC">
        <w:rPr>
          <w:szCs w:val="24"/>
        </w:rPr>
        <w:t>-</w:t>
      </w:r>
      <w:r w:rsidRPr="008011FB">
        <w:rPr>
          <w:szCs w:val="24"/>
        </w:rPr>
        <w:t>specific MHL</w:t>
      </w:r>
      <w:r w:rsidR="002E3CEC">
        <w:rPr>
          <w:szCs w:val="24"/>
        </w:rPr>
        <w:t>s</w:t>
      </w:r>
      <w:r w:rsidRPr="008011FB">
        <w:rPr>
          <w:szCs w:val="24"/>
        </w:rPr>
        <w:t xml:space="preserve"> were visible in corresponding tissue and </w:t>
      </w:r>
      <w:r w:rsidR="002E3CEC">
        <w:rPr>
          <w:szCs w:val="24"/>
        </w:rPr>
        <w:t xml:space="preserve">plasma samples from patients with </w:t>
      </w:r>
      <w:r w:rsidRPr="008011FB">
        <w:rPr>
          <w:szCs w:val="24"/>
        </w:rPr>
        <w:t>cancer</w:t>
      </w:r>
      <w:r w:rsidR="002E3CEC">
        <w:rPr>
          <w:szCs w:val="24"/>
        </w:rPr>
        <w:t xml:space="preserve"> </w:t>
      </w:r>
      <w:r w:rsidR="002E3CEC" w:rsidRPr="00635C9E">
        <w:rPr>
          <w:b/>
          <w:szCs w:val="24"/>
          <w:u w:val="single"/>
        </w:rPr>
        <w:t>[</w:t>
      </w:r>
      <w:r w:rsidR="002446AB" w:rsidRPr="002446AB">
        <w:rPr>
          <w:b/>
          <w:szCs w:val="24"/>
          <w:highlight w:val="yellow"/>
          <w:u w:val="single"/>
        </w:rPr>
        <w:t>AU:</w:t>
      </w:r>
      <w:r w:rsidR="002E3CEC">
        <w:rPr>
          <w:b/>
          <w:szCs w:val="24"/>
          <w:u w:val="single"/>
        </w:rPr>
        <w:t xml:space="preserve"> Ok as edited?</w:t>
      </w:r>
      <w:r w:rsidR="002E3CEC" w:rsidRPr="00635C9E">
        <w:rPr>
          <w:b/>
          <w:szCs w:val="24"/>
          <w:u w:val="single"/>
        </w:rPr>
        <w:t>]</w:t>
      </w:r>
      <w:r w:rsidRPr="008011FB">
        <w:rPr>
          <w:szCs w:val="24"/>
        </w:rPr>
        <w:t>, indicating the feasibility for tissue-of-origin mapping. (</w:t>
      </w:r>
      <w:r w:rsidRPr="00635C9E">
        <w:rPr>
          <w:b/>
          <w:szCs w:val="24"/>
        </w:rPr>
        <w:t>b</w:t>
      </w:r>
      <w:r w:rsidRPr="008011FB">
        <w:rPr>
          <w:szCs w:val="24"/>
        </w:rPr>
        <w:t xml:space="preserve">) Identification of informative MHBs for tissue prediction, using training data included </w:t>
      </w:r>
      <w:r w:rsidR="00547DB2">
        <w:rPr>
          <w:szCs w:val="24"/>
        </w:rPr>
        <w:t xml:space="preserve">in the </w:t>
      </w:r>
      <w:r w:rsidRPr="008011FB">
        <w:rPr>
          <w:szCs w:val="24"/>
        </w:rPr>
        <w:t xml:space="preserve">WGBS and RRBS data sets from </w:t>
      </w:r>
      <w:r w:rsidR="00547DB2">
        <w:rPr>
          <w:szCs w:val="24"/>
        </w:rPr>
        <w:t>tissues of ten</w:t>
      </w:r>
      <w:r w:rsidRPr="008011FB">
        <w:rPr>
          <w:szCs w:val="24"/>
        </w:rPr>
        <w:t xml:space="preserve"> </w:t>
      </w:r>
      <w:r w:rsidR="00547DB2">
        <w:rPr>
          <w:szCs w:val="24"/>
        </w:rPr>
        <w:t>healthy individual</w:t>
      </w:r>
      <w:r w:rsidRPr="008011FB">
        <w:rPr>
          <w:szCs w:val="24"/>
        </w:rPr>
        <w:t>s.</w:t>
      </w:r>
      <w:r w:rsidR="00547DB2">
        <w:rPr>
          <w:szCs w:val="24"/>
        </w:rPr>
        <w:t xml:space="preserve"> </w:t>
      </w:r>
      <w:ins w:id="163" w:author="Shicheng Guo" w:date="2017-02-14T22:52:00Z">
        <w:r w:rsidR="005D453E">
          <w:rPr>
            <w:szCs w:val="24"/>
          </w:rPr>
          <w:t>The color key indicates the tissue-of-origin mapping accuracy(ACC).</w:t>
        </w:r>
      </w:ins>
      <w:r w:rsidR="00547DB2" w:rsidRPr="00635C9E">
        <w:rPr>
          <w:b/>
          <w:szCs w:val="24"/>
          <w:u w:val="single"/>
        </w:rPr>
        <w:t>[</w:t>
      </w:r>
      <w:r w:rsidR="002446AB" w:rsidRPr="002446AB">
        <w:rPr>
          <w:b/>
          <w:szCs w:val="24"/>
          <w:highlight w:val="yellow"/>
          <w:u w:val="single"/>
        </w:rPr>
        <w:t>AU:</w:t>
      </w:r>
      <w:r w:rsidR="00547DB2">
        <w:rPr>
          <w:b/>
          <w:szCs w:val="24"/>
          <w:u w:val="single"/>
        </w:rPr>
        <w:t xml:space="preserve"> Please describe what the color key shows, define “ACC” and indicate what the numbers in parentheses refer to.</w:t>
      </w:r>
      <w:r w:rsidR="00547DB2" w:rsidRPr="00635C9E">
        <w:rPr>
          <w:b/>
          <w:szCs w:val="24"/>
          <w:u w:val="single"/>
        </w:rPr>
        <w:t>]</w:t>
      </w:r>
      <w:r w:rsidRPr="008011FB">
        <w:rPr>
          <w:szCs w:val="24"/>
        </w:rPr>
        <w:t xml:space="preserve"> (</w:t>
      </w:r>
      <w:r w:rsidRPr="00635C9E">
        <w:rPr>
          <w:b/>
          <w:szCs w:val="24"/>
        </w:rPr>
        <w:t>c</w:t>
      </w:r>
      <w:r w:rsidRPr="008011FB">
        <w:rPr>
          <w:szCs w:val="24"/>
        </w:rPr>
        <w:t xml:space="preserve">) Application of the prediction model to plasma samples from </w:t>
      </w:r>
      <w:r w:rsidR="00547DB2">
        <w:rPr>
          <w:szCs w:val="24"/>
        </w:rPr>
        <w:t xml:space="preserve">patients with colorectal </w:t>
      </w:r>
      <w:r w:rsidRPr="008011FB">
        <w:rPr>
          <w:szCs w:val="24"/>
        </w:rPr>
        <w:t>cancer</w:t>
      </w:r>
      <w:r w:rsidR="00547DB2">
        <w:rPr>
          <w:szCs w:val="24"/>
        </w:rPr>
        <w:t xml:space="preserve"> (</w:t>
      </w:r>
      <w:r w:rsidR="00547DB2" w:rsidRPr="00635C9E">
        <w:rPr>
          <w:i/>
          <w:szCs w:val="24"/>
        </w:rPr>
        <w:t>n</w:t>
      </w:r>
      <w:r w:rsidR="00547DB2">
        <w:rPr>
          <w:szCs w:val="24"/>
        </w:rPr>
        <w:t xml:space="preserve"> = 30) or lung cancer (</w:t>
      </w:r>
      <w:r w:rsidR="00547DB2" w:rsidRPr="00635C9E">
        <w:rPr>
          <w:i/>
          <w:szCs w:val="24"/>
        </w:rPr>
        <w:t>n</w:t>
      </w:r>
      <w:r w:rsidR="00547DB2">
        <w:rPr>
          <w:szCs w:val="24"/>
        </w:rPr>
        <w:t xml:space="preserve"> = 29)</w:t>
      </w:r>
      <w:r w:rsidRPr="008011FB">
        <w:rPr>
          <w:szCs w:val="24"/>
        </w:rPr>
        <w:t xml:space="preserve"> and </w:t>
      </w:r>
      <w:r w:rsidR="00547DB2">
        <w:rPr>
          <w:szCs w:val="24"/>
        </w:rPr>
        <w:t>from healthy</w:t>
      </w:r>
      <w:r w:rsidRPr="008011FB">
        <w:rPr>
          <w:szCs w:val="24"/>
        </w:rPr>
        <w:t xml:space="preserve"> individuals</w:t>
      </w:r>
      <w:r w:rsidR="00547DB2">
        <w:rPr>
          <w:szCs w:val="24"/>
        </w:rPr>
        <w:t xml:space="preserve"> (</w:t>
      </w:r>
      <w:r w:rsidR="00547DB2" w:rsidRPr="00635C9E">
        <w:rPr>
          <w:i/>
          <w:szCs w:val="24"/>
        </w:rPr>
        <w:t>n</w:t>
      </w:r>
      <w:r w:rsidR="00547DB2">
        <w:rPr>
          <w:szCs w:val="24"/>
        </w:rPr>
        <w:t xml:space="preserve"> = 75) </w:t>
      </w:r>
      <w:r w:rsidR="00547DB2" w:rsidRPr="00635C9E">
        <w:rPr>
          <w:b/>
          <w:szCs w:val="24"/>
          <w:u w:val="single"/>
        </w:rPr>
        <w:t>[</w:t>
      </w:r>
      <w:r w:rsidR="002446AB" w:rsidRPr="002446AB">
        <w:rPr>
          <w:b/>
          <w:szCs w:val="24"/>
          <w:highlight w:val="yellow"/>
          <w:u w:val="single"/>
        </w:rPr>
        <w:t>AU:</w:t>
      </w:r>
      <w:r w:rsidR="00547DB2">
        <w:rPr>
          <w:b/>
          <w:szCs w:val="24"/>
          <w:u w:val="single"/>
        </w:rPr>
        <w:t xml:space="preserve"> Correct as edited?</w:t>
      </w:r>
      <w:r w:rsidR="00547DB2" w:rsidRPr="00635C9E">
        <w:rPr>
          <w:b/>
          <w:szCs w:val="24"/>
          <w:u w:val="single"/>
        </w:rPr>
        <w:t>]</w:t>
      </w:r>
      <w:r w:rsidRPr="008011FB">
        <w:rPr>
          <w:szCs w:val="24"/>
        </w:rPr>
        <w:t>.</w:t>
      </w:r>
    </w:p>
    <w:p w14:paraId="3AD1D2BE" w14:textId="77777777" w:rsidR="00932AC5" w:rsidRPr="008011FB" w:rsidRDefault="00932AC5">
      <w:pPr>
        <w:pStyle w:val="Equation"/>
        <w:autoSpaceDE w:val="0"/>
        <w:autoSpaceDN w:val="0"/>
        <w:adjustRightInd w:val="0"/>
        <w:rPr>
          <w:szCs w:val="24"/>
        </w:rPr>
      </w:pPr>
    </w:p>
    <w:p w14:paraId="1E8E9778" w14:textId="3637F247" w:rsidR="00932AC5" w:rsidRPr="008011FB" w:rsidRDefault="00620B27">
      <w:pPr>
        <w:pStyle w:val="OnlineMethHead1"/>
        <w:autoSpaceDE w:val="0"/>
        <w:autoSpaceDN w:val="0"/>
        <w:adjustRightInd w:val="0"/>
        <w:rPr>
          <w:szCs w:val="24"/>
        </w:rPr>
      </w:pPr>
      <w:r w:rsidRPr="008011FB">
        <w:rPr>
          <w:szCs w:val="24"/>
        </w:rPr>
        <w:t>ONLINE METHODS</w:t>
      </w:r>
    </w:p>
    <w:p w14:paraId="5F55A544" w14:textId="33105D4F" w:rsidR="00932AC5" w:rsidRPr="008011FB" w:rsidRDefault="00620B27">
      <w:pPr>
        <w:pStyle w:val="OnlineSubheading"/>
        <w:autoSpaceDE w:val="0"/>
        <w:autoSpaceDN w:val="0"/>
        <w:adjustRightInd w:val="0"/>
        <w:rPr>
          <w:rFonts w:ascii="Arial" w:hAnsi="Arial"/>
          <w:szCs w:val="24"/>
        </w:rPr>
      </w:pPr>
      <w:r>
        <w:rPr>
          <w:rFonts w:ascii="Arial" w:hAnsi="Arial"/>
          <w:szCs w:val="24"/>
        </w:rPr>
        <w:t>S</w:t>
      </w:r>
      <w:r w:rsidR="00932AC5" w:rsidRPr="008011FB">
        <w:rPr>
          <w:rFonts w:ascii="Arial" w:hAnsi="Arial"/>
          <w:szCs w:val="24"/>
        </w:rPr>
        <w:t>amples</w:t>
      </w:r>
      <w:r>
        <w:rPr>
          <w:rFonts w:ascii="Arial" w:hAnsi="Arial"/>
          <w:szCs w:val="24"/>
        </w:rPr>
        <w:t xml:space="preserve"> from healthy individuals and patients with cancer.</w:t>
      </w:r>
      <w:r w:rsidR="00905187">
        <w:rPr>
          <w:rFonts w:ascii="Arial" w:hAnsi="Arial"/>
          <w:szCs w:val="24"/>
        </w:rPr>
        <w:t xml:space="preserve"> </w:t>
      </w:r>
      <w:r w:rsidR="00905187" w:rsidRPr="00635C9E">
        <w:rPr>
          <w:rFonts w:ascii="Arial" w:hAnsi="Arial"/>
          <w:szCs w:val="24"/>
          <w:u w:val="single"/>
        </w:rPr>
        <w:t>[</w:t>
      </w:r>
      <w:r w:rsidR="002446AB" w:rsidRPr="002446AB">
        <w:rPr>
          <w:rFonts w:ascii="Arial" w:hAnsi="Arial"/>
          <w:szCs w:val="24"/>
          <w:highlight w:val="yellow"/>
          <w:u w:val="single"/>
        </w:rPr>
        <w:t>AU:</w:t>
      </w:r>
      <w:r w:rsidR="00905187">
        <w:rPr>
          <w:rFonts w:ascii="Arial" w:hAnsi="Arial"/>
          <w:szCs w:val="24"/>
          <w:u w:val="single"/>
        </w:rPr>
        <w:t xml:space="preserve"> Heading edited for clarity. Ok?</w:t>
      </w:r>
      <w:r w:rsidR="00905187" w:rsidRPr="00635C9E">
        <w:rPr>
          <w:rFonts w:ascii="Arial" w:hAnsi="Arial"/>
          <w:szCs w:val="24"/>
          <w:u w:val="single"/>
        </w:rPr>
        <w:t>]</w:t>
      </w:r>
    </w:p>
    <w:p w14:paraId="73B21743" w14:textId="5D8056A8" w:rsidR="00932AC5" w:rsidRPr="008011FB" w:rsidRDefault="00932AC5">
      <w:pPr>
        <w:pStyle w:val="OnlineMethPara"/>
        <w:autoSpaceDE w:val="0"/>
        <w:autoSpaceDN w:val="0"/>
        <w:adjustRightInd w:val="0"/>
        <w:rPr>
          <w:szCs w:val="24"/>
        </w:rPr>
      </w:pPr>
      <w:r w:rsidRPr="008011FB">
        <w:rPr>
          <w:szCs w:val="24"/>
        </w:rPr>
        <w:t>Ten human primary tissues were purchased from BioChain Institute</w:t>
      </w:r>
      <w:r w:rsidR="0002015E">
        <w:rPr>
          <w:szCs w:val="24"/>
        </w:rPr>
        <w:t>,</w:t>
      </w:r>
      <w:r w:rsidRPr="008011FB">
        <w:rPr>
          <w:szCs w:val="24"/>
        </w:rPr>
        <w:t xml:space="preserve"> Inc. </w:t>
      </w:r>
      <w:r w:rsidR="0002015E">
        <w:rPr>
          <w:szCs w:val="24"/>
        </w:rPr>
        <w:t>Tissues from c</w:t>
      </w:r>
      <w:r w:rsidRPr="008011FB">
        <w:rPr>
          <w:szCs w:val="24"/>
        </w:rPr>
        <w:t>ancer patient</w:t>
      </w:r>
      <w:r w:rsidR="0002015E">
        <w:rPr>
          <w:szCs w:val="24"/>
        </w:rPr>
        <w:t>s</w:t>
      </w:r>
      <w:r w:rsidRPr="008011FB">
        <w:rPr>
          <w:szCs w:val="24"/>
        </w:rPr>
        <w:t xml:space="preserve"> and plasma samples were purchased from</w:t>
      </w:r>
      <w:r w:rsidR="0002015E">
        <w:rPr>
          <w:szCs w:val="24"/>
        </w:rPr>
        <w:t xml:space="preserve"> the</w:t>
      </w:r>
      <w:r w:rsidRPr="008011FB">
        <w:rPr>
          <w:szCs w:val="24"/>
        </w:rPr>
        <w:t xml:space="preserve"> UCSD Moores Cancer Center</w:t>
      </w:r>
      <w:r w:rsidR="0002015E">
        <w:rPr>
          <w:szCs w:val="24"/>
        </w:rPr>
        <w:t>,</w:t>
      </w:r>
      <w:r w:rsidRPr="008011FB">
        <w:rPr>
          <w:szCs w:val="24"/>
        </w:rPr>
        <w:t xml:space="preserve"> and plasma samples</w:t>
      </w:r>
      <w:r w:rsidR="0002015E">
        <w:rPr>
          <w:szCs w:val="24"/>
        </w:rPr>
        <w:t xml:space="preserve"> from healthy individuals</w:t>
      </w:r>
      <w:r w:rsidRPr="008011FB">
        <w:rPr>
          <w:szCs w:val="24"/>
        </w:rPr>
        <w:t xml:space="preserve"> were obtained from </w:t>
      </w:r>
      <w:r w:rsidR="0002015E">
        <w:rPr>
          <w:szCs w:val="24"/>
        </w:rPr>
        <w:t xml:space="preserve">the </w:t>
      </w:r>
      <w:r w:rsidRPr="008011FB">
        <w:rPr>
          <w:szCs w:val="24"/>
        </w:rPr>
        <w:t xml:space="preserve">UCSD Shirley Eye </w:t>
      </w:r>
      <w:r w:rsidR="0002015E">
        <w:rPr>
          <w:szCs w:val="24"/>
        </w:rPr>
        <w:t>C</w:t>
      </w:r>
      <w:r w:rsidRPr="008011FB">
        <w:rPr>
          <w:szCs w:val="24"/>
        </w:rPr>
        <w:t xml:space="preserve">enter under </w:t>
      </w:r>
      <w:r w:rsidR="00D6762A">
        <w:rPr>
          <w:szCs w:val="24"/>
        </w:rPr>
        <w:t>Institutional Review Board (</w:t>
      </w:r>
      <w:r w:rsidRPr="008011FB">
        <w:rPr>
          <w:szCs w:val="24"/>
        </w:rPr>
        <w:t>IRB</w:t>
      </w:r>
      <w:r w:rsidR="00D6762A">
        <w:rPr>
          <w:szCs w:val="24"/>
        </w:rPr>
        <w:t>)</w:t>
      </w:r>
      <w:r w:rsidRPr="008011FB">
        <w:rPr>
          <w:szCs w:val="24"/>
        </w:rPr>
        <w:t xml:space="preserve"> protocols approved by </w:t>
      </w:r>
      <w:hyperlink r:id="rId15" w:history="1">
        <w:r w:rsidRPr="008011FB">
          <w:rPr>
            <w:szCs w:val="24"/>
          </w:rPr>
          <w:t>UCSD Human Research Protections Program</w:t>
        </w:r>
      </w:hyperlink>
      <w:r w:rsidRPr="008011FB">
        <w:rPr>
          <w:szCs w:val="24"/>
        </w:rPr>
        <w:t xml:space="preserve"> (HRPP). All data sets generated in this study or obtained from public databases </w:t>
      </w:r>
      <w:r w:rsidR="00D6762A">
        <w:rPr>
          <w:szCs w:val="24"/>
        </w:rPr>
        <w:t>a</w:t>
      </w:r>
      <w:r w:rsidRPr="008011FB">
        <w:rPr>
          <w:szCs w:val="24"/>
        </w:rPr>
        <w:t xml:space="preserve">re listed in </w:t>
      </w:r>
      <w:r w:rsidRPr="008011FB">
        <w:rPr>
          <w:b/>
          <w:szCs w:val="24"/>
        </w:rPr>
        <w:t>Supplementary Table 13.</w:t>
      </w:r>
    </w:p>
    <w:p w14:paraId="12336552" w14:textId="4E21FD6C" w:rsidR="00932AC5" w:rsidRPr="008011FB" w:rsidRDefault="00932AC5">
      <w:pPr>
        <w:pStyle w:val="OnlineSubheading"/>
        <w:autoSpaceDE w:val="0"/>
        <w:autoSpaceDN w:val="0"/>
        <w:adjustRightInd w:val="0"/>
        <w:rPr>
          <w:rFonts w:ascii="Arial" w:hAnsi="Arial"/>
          <w:szCs w:val="24"/>
        </w:rPr>
      </w:pPr>
      <w:r w:rsidRPr="008011FB">
        <w:rPr>
          <w:rFonts w:ascii="Arial" w:hAnsi="Arial"/>
          <w:szCs w:val="24"/>
        </w:rPr>
        <w:t>Generation of DNA libraries for sequencing</w:t>
      </w:r>
      <w:r w:rsidR="00905187">
        <w:rPr>
          <w:rFonts w:ascii="Arial" w:hAnsi="Arial"/>
          <w:szCs w:val="24"/>
        </w:rPr>
        <w:t>.</w:t>
      </w:r>
    </w:p>
    <w:p w14:paraId="58C2B78E" w14:textId="6E02CE74" w:rsidR="00932AC5" w:rsidRPr="008011FB" w:rsidRDefault="00932AC5">
      <w:pPr>
        <w:pStyle w:val="OnlineMethPara"/>
        <w:autoSpaceDE w:val="0"/>
        <w:autoSpaceDN w:val="0"/>
        <w:adjustRightInd w:val="0"/>
        <w:rPr>
          <w:szCs w:val="24"/>
        </w:rPr>
      </w:pPr>
      <w:r w:rsidRPr="008011FB">
        <w:rPr>
          <w:szCs w:val="24"/>
        </w:rPr>
        <w:t>Extracted genomic DNA w</w:t>
      </w:r>
      <w:r w:rsidR="00D40C3E">
        <w:rPr>
          <w:szCs w:val="24"/>
        </w:rPr>
        <w:t>as</w:t>
      </w:r>
      <w:r w:rsidRPr="008011FB">
        <w:rPr>
          <w:szCs w:val="24"/>
        </w:rPr>
        <w:t xml:space="preserve"> prepared for bisulfite sequencing</w:t>
      </w:r>
      <w:r w:rsidR="00897DBC">
        <w:rPr>
          <w:szCs w:val="24"/>
        </w:rPr>
        <w:t>,</w:t>
      </w:r>
      <w:r w:rsidRPr="008011FB">
        <w:rPr>
          <w:szCs w:val="24"/>
        </w:rPr>
        <w:t xml:space="preserve"> using published protocols. For whole</w:t>
      </w:r>
      <w:r w:rsidR="00D40C3E">
        <w:rPr>
          <w:szCs w:val="24"/>
        </w:rPr>
        <w:t>-</w:t>
      </w:r>
      <w:r w:rsidRPr="008011FB">
        <w:rPr>
          <w:szCs w:val="24"/>
        </w:rPr>
        <w:t>genome bisulfite</w:t>
      </w:r>
      <w:r w:rsidR="00D40C3E">
        <w:rPr>
          <w:szCs w:val="24"/>
        </w:rPr>
        <w:t xml:space="preserve"> sequencing</w:t>
      </w:r>
      <w:r w:rsidRPr="008011FB">
        <w:rPr>
          <w:szCs w:val="24"/>
        </w:rPr>
        <w:t xml:space="preserve"> (WGBS) and reduced</w:t>
      </w:r>
      <w:r w:rsidR="00D40C3E">
        <w:rPr>
          <w:szCs w:val="24"/>
        </w:rPr>
        <w:t>-</w:t>
      </w:r>
      <w:r w:rsidRPr="008011FB">
        <w:rPr>
          <w:szCs w:val="24"/>
        </w:rPr>
        <w:t>representation bisulfite sequencing (RRBS), the DNA fragments were adapted to barcoded methylated adaptors (Illumina). For WGBS, the adapted DNA w</w:t>
      </w:r>
      <w:r w:rsidR="00D40C3E">
        <w:rPr>
          <w:szCs w:val="24"/>
        </w:rPr>
        <w:t>as</w:t>
      </w:r>
      <w:r w:rsidRPr="008011FB">
        <w:rPr>
          <w:szCs w:val="24"/>
        </w:rPr>
        <w:t xml:space="preserve"> converted using the EZ DNA Methylation Lightning kit (Zymo Research) and then amplified for </w:t>
      </w:r>
      <w:r w:rsidR="00D01534">
        <w:rPr>
          <w:szCs w:val="24"/>
        </w:rPr>
        <w:t>ten</w:t>
      </w:r>
      <w:r w:rsidRPr="008011FB">
        <w:rPr>
          <w:szCs w:val="24"/>
        </w:rPr>
        <w:t xml:space="preserve"> cycles using iQ SYBR Green Supermix (BioRad). For RRBS, the adapted DNA w</w:t>
      </w:r>
      <w:r w:rsidR="00456A48">
        <w:rPr>
          <w:szCs w:val="24"/>
        </w:rPr>
        <w:t>as</w:t>
      </w:r>
      <w:r w:rsidRPr="008011FB">
        <w:rPr>
          <w:szCs w:val="24"/>
        </w:rPr>
        <w:t xml:space="preserve"> converted using the MethylCode Bisulfite Conversion kit (Thermo Fisher Scientific) and amplified using the PfuTurboCx polymerase (Agilent) for 12</w:t>
      </w:r>
      <w:r w:rsidR="00D01534">
        <w:t>–</w:t>
      </w:r>
      <w:r w:rsidRPr="008011FB">
        <w:rPr>
          <w:szCs w:val="24"/>
        </w:rPr>
        <w:t>14 cycles. Libraries were pooled and size</w:t>
      </w:r>
      <w:r w:rsidR="00456A48">
        <w:rPr>
          <w:szCs w:val="24"/>
        </w:rPr>
        <w:t>-</w:t>
      </w:r>
      <w:r w:rsidRPr="008011FB">
        <w:rPr>
          <w:szCs w:val="24"/>
        </w:rPr>
        <w:t>selected using 6% TBE polyacrylamide gels. Libraries were sequenced using the Illumina HiSeq platform for paired</w:t>
      </w:r>
      <w:r w:rsidR="00456A48">
        <w:rPr>
          <w:szCs w:val="24"/>
        </w:rPr>
        <w:t xml:space="preserve"> </w:t>
      </w:r>
      <w:r w:rsidRPr="008011FB">
        <w:rPr>
          <w:szCs w:val="24"/>
        </w:rPr>
        <w:t>end</w:t>
      </w:r>
      <w:r w:rsidR="00456A48">
        <w:rPr>
          <w:szCs w:val="24"/>
        </w:rPr>
        <w:t>s for</w:t>
      </w:r>
      <w:r w:rsidRPr="008011FB">
        <w:rPr>
          <w:szCs w:val="24"/>
        </w:rPr>
        <w:t xml:space="preserve"> 100</w:t>
      </w:r>
      <w:r w:rsidR="00D01534">
        <w:t>–</w:t>
      </w:r>
      <w:r w:rsidRPr="008011FB">
        <w:rPr>
          <w:szCs w:val="24"/>
        </w:rPr>
        <w:t xml:space="preserve">111 cycles, </w:t>
      </w:r>
      <w:ins w:id="164" w:author="Dinh Diep" w:date="2017-02-14T19:32:00Z">
        <w:r w:rsidR="00671528">
          <w:rPr>
            <w:szCs w:val="24"/>
          </w:rPr>
          <w:t xml:space="preserve">and </w:t>
        </w:r>
      </w:ins>
      <w:r w:rsidRPr="008011FB">
        <w:rPr>
          <w:szCs w:val="24"/>
        </w:rPr>
        <w:t>the Illumina MiSeq platform for paired</w:t>
      </w:r>
      <w:r w:rsidR="00456A48">
        <w:rPr>
          <w:szCs w:val="24"/>
        </w:rPr>
        <w:t xml:space="preserve"> </w:t>
      </w:r>
      <w:r w:rsidRPr="008011FB">
        <w:rPr>
          <w:szCs w:val="24"/>
        </w:rPr>
        <w:t>end</w:t>
      </w:r>
      <w:r w:rsidR="00456A48">
        <w:rPr>
          <w:szCs w:val="24"/>
        </w:rPr>
        <w:t>s for</w:t>
      </w:r>
      <w:r w:rsidRPr="008011FB">
        <w:rPr>
          <w:szCs w:val="24"/>
        </w:rPr>
        <w:t xml:space="preserve"> 75 cycles</w:t>
      </w:r>
      <w:ins w:id="165" w:author="Dinh Diep" w:date="2017-02-14T19:32:00Z">
        <w:r w:rsidR="00671528">
          <w:rPr>
            <w:szCs w:val="24"/>
          </w:rPr>
          <w:t>.</w:t>
        </w:r>
      </w:ins>
      <w:r w:rsidRPr="008011FB">
        <w:rPr>
          <w:szCs w:val="24"/>
        </w:rPr>
        <w:t xml:space="preserve"> </w:t>
      </w:r>
      <w:del w:id="166" w:author="Dinh Diep" w:date="2017-02-14T19:32:00Z">
        <w:r w:rsidRPr="008011FB" w:rsidDel="00671528">
          <w:rPr>
            <w:szCs w:val="24"/>
          </w:rPr>
          <w:delText xml:space="preserve">and </w:delText>
        </w:r>
        <w:commentRangeStart w:id="167"/>
        <w:commentRangeStart w:id="168"/>
        <w:r w:rsidRPr="008011FB" w:rsidDel="00671528">
          <w:rPr>
            <w:szCs w:val="24"/>
          </w:rPr>
          <w:delText xml:space="preserve">the GAIIx </w:delText>
        </w:r>
        <w:r w:rsidR="00456A48" w:rsidDel="00671528">
          <w:rPr>
            <w:szCs w:val="24"/>
          </w:rPr>
          <w:delText xml:space="preserve">platform </w:delText>
        </w:r>
        <w:r w:rsidR="00456A48" w:rsidRPr="00635C9E" w:rsidDel="00671528">
          <w:rPr>
            <w:b/>
            <w:szCs w:val="24"/>
            <w:u w:val="single"/>
          </w:rPr>
          <w:delText>[</w:delText>
        </w:r>
        <w:r w:rsidR="002446AB" w:rsidRPr="002446AB" w:rsidDel="00671528">
          <w:rPr>
            <w:b/>
            <w:szCs w:val="24"/>
            <w:highlight w:val="yellow"/>
            <w:u w:val="single"/>
          </w:rPr>
          <w:delText>AU:</w:delText>
        </w:r>
        <w:r w:rsidR="00456A48" w:rsidDel="00671528">
          <w:rPr>
            <w:b/>
            <w:szCs w:val="24"/>
            <w:u w:val="single"/>
          </w:rPr>
          <w:delText xml:space="preserve"> Correct?</w:delText>
        </w:r>
        <w:r w:rsidR="00456A48" w:rsidRPr="00635C9E" w:rsidDel="00671528">
          <w:rPr>
            <w:b/>
            <w:szCs w:val="24"/>
            <w:u w:val="single"/>
          </w:rPr>
          <w:delText>]</w:delText>
        </w:r>
        <w:r w:rsidR="00456A48" w:rsidDel="00671528">
          <w:rPr>
            <w:szCs w:val="24"/>
          </w:rPr>
          <w:delText xml:space="preserve"> </w:delText>
        </w:r>
        <w:r w:rsidRPr="008011FB" w:rsidDel="00671528">
          <w:rPr>
            <w:szCs w:val="24"/>
          </w:rPr>
          <w:delText>(WGBS only) for single</w:delText>
        </w:r>
        <w:r w:rsidR="00456A48" w:rsidDel="00671528">
          <w:rPr>
            <w:szCs w:val="24"/>
          </w:rPr>
          <w:delText xml:space="preserve"> </w:delText>
        </w:r>
        <w:r w:rsidRPr="008011FB" w:rsidDel="00671528">
          <w:rPr>
            <w:szCs w:val="24"/>
          </w:rPr>
          <w:delText>end</w:delText>
        </w:r>
        <w:r w:rsidR="00456A48" w:rsidDel="00671528">
          <w:rPr>
            <w:szCs w:val="24"/>
          </w:rPr>
          <w:delText>s for</w:delText>
        </w:r>
        <w:r w:rsidRPr="008011FB" w:rsidDel="00671528">
          <w:rPr>
            <w:szCs w:val="24"/>
          </w:rPr>
          <w:delText xml:space="preserve"> 36 cycles</w:delText>
        </w:r>
        <w:r w:rsidR="00456A48" w:rsidDel="00671528">
          <w:rPr>
            <w:szCs w:val="24"/>
          </w:rPr>
          <w:delText xml:space="preserve"> </w:delText>
        </w:r>
        <w:commentRangeEnd w:id="167"/>
        <w:r w:rsidR="00ED2052" w:rsidDel="00671528">
          <w:rPr>
            <w:rStyle w:val="CommentReference"/>
          </w:rPr>
          <w:commentReference w:id="167"/>
        </w:r>
        <w:commentRangeEnd w:id="168"/>
        <w:r w:rsidR="00671528" w:rsidDel="00671528">
          <w:rPr>
            <w:rStyle w:val="CommentReference"/>
          </w:rPr>
          <w:commentReference w:id="168"/>
        </w:r>
      </w:del>
      <w:r w:rsidR="00456A48" w:rsidRPr="00635C9E">
        <w:rPr>
          <w:b/>
          <w:szCs w:val="24"/>
          <w:u w:val="single"/>
        </w:rPr>
        <w:t>[</w:t>
      </w:r>
      <w:r w:rsidR="002446AB" w:rsidRPr="002446AB">
        <w:rPr>
          <w:b/>
          <w:szCs w:val="24"/>
          <w:highlight w:val="yellow"/>
          <w:u w:val="single"/>
        </w:rPr>
        <w:t>AU:</w:t>
      </w:r>
      <w:r w:rsidR="00456A48">
        <w:rPr>
          <w:b/>
          <w:szCs w:val="24"/>
          <w:u w:val="single"/>
        </w:rPr>
        <w:t xml:space="preserve"> Sentence was edited for clarity. Correct as edited?</w:t>
      </w:r>
      <w:r w:rsidR="00456A48" w:rsidRPr="00635C9E">
        <w:rPr>
          <w:b/>
          <w:szCs w:val="24"/>
          <w:u w:val="single"/>
        </w:rPr>
        <w:t>]</w:t>
      </w:r>
      <w:r w:rsidRPr="008011FB">
        <w:rPr>
          <w:szCs w:val="24"/>
        </w:rPr>
        <w:t>.</w:t>
      </w:r>
    </w:p>
    <w:p w14:paraId="4108A857" w14:textId="0AA24264" w:rsidR="00932AC5" w:rsidRPr="008011FB" w:rsidRDefault="00932AC5">
      <w:pPr>
        <w:pStyle w:val="OnlineSubheading"/>
        <w:autoSpaceDE w:val="0"/>
        <w:autoSpaceDN w:val="0"/>
        <w:adjustRightInd w:val="0"/>
        <w:rPr>
          <w:rFonts w:ascii="Arial" w:hAnsi="Arial"/>
          <w:szCs w:val="24"/>
        </w:rPr>
      </w:pPr>
      <w:r w:rsidRPr="008011FB">
        <w:rPr>
          <w:rFonts w:ascii="Arial" w:hAnsi="Arial"/>
          <w:szCs w:val="24"/>
        </w:rPr>
        <w:t>Read mapping</w:t>
      </w:r>
      <w:r w:rsidR="00905187">
        <w:rPr>
          <w:rFonts w:ascii="Arial" w:hAnsi="Arial"/>
          <w:szCs w:val="24"/>
        </w:rPr>
        <w:t>.</w:t>
      </w:r>
    </w:p>
    <w:p w14:paraId="042EDEB6" w14:textId="302BE447" w:rsidR="00932AC5" w:rsidRPr="008011FB" w:rsidRDefault="00932AC5">
      <w:pPr>
        <w:pStyle w:val="OnlineMethPara"/>
        <w:autoSpaceDE w:val="0"/>
        <w:autoSpaceDN w:val="0"/>
        <w:adjustRightInd w:val="0"/>
        <w:rPr>
          <w:szCs w:val="24"/>
        </w:rPr>
      </w:pPr>
      <w:r w:rsidRPr="008011FB">
        <w:rPr>
          <w:szCs w:val="24"/>
        </w:rPr>
        <w:t xml:space="preserve">WGBS and RRBS data were processed in similar fashions. We first trimmed all </w:t>
      </w:r>
      <w:ins w:id="169" w:author="Kun Zhang" w:date="2017-02-14T14:19:00Z">
        <w:r w:rsidR="00ED2052">
          <w:rPr>
            <w:szCs w:val="24"/>
          </w:rPr>
          <w:t>paired-end</w:t>
        </w:r>
      </w:ins>
      <w:ins w:id="170" w:author="Kun Zhang" w:date="2017-02-15T08:20:00Z">
        <w:r w:rsidR="00443339">
          <w:rPr>
            <w:szCs w:val="24"/>
          </w:rPr>
          <w:t xml:space="preserve"> (PE)</w:t>
        </w:r>
      </w:ins>
      <w:del w:id="171" w:author="Kun Zhang" w:date="2017-02-14T14:19:00Z">
        <w:r w:rsidRPr="008011FB" w:rsidDel="00ED2052">
          <w:rPr>
            <w:szCs w:val="24"/>
          </w:rPr>
          <w:delText>PE</w:delText>
        </w:r>
      </w:del>
      <w:r w:rsidR="00456A48">
        <w:rPr>
          <w:szCs w:val="24"/>
        </w:rPr>
        <w:t xml:space="preserve"> </w:t>
      </w:r>
      <w:r w:rsidR="00456A48" w:rsidRPr="00635C9E">
        <w:rPr>
          <w:b/>
          <w:szCs w:val="24"/>
          <w:u w:val="single"/>
        </w:rPr>
        <w:t>[</w:t>
      </w:r>
      <w:r w:rsidR="002446AB" w:rsidRPr="002446AB">
        <w:rPr>
          <w:b/>
          <w:szCs w:val="24"/>
          <w:highlight w:val="yellow"/>
          <w:u w:val="single"/>
        </w:rPr>
        <w:t>AU:</w:t>
      </w:r>
      <w:r w:rsidR="00456A48">
        <w:rPr>
          <w:b/>
          <w:szCs w:val="24"/>
          <w:u w:val="single"/>
        </w:rPr>
        <w:t xml:space="preserve"> Please spell out PE.</w:t>
      </w:r>
      <w:r w:rsidR="00456A48" w:rsidRPr="00635C9E">
        <w:rPr>
          <w:b/>
          <w:szCs w:val="24"/>
          <w:u w:val="single"/>
        </w:rPr>
        <w:t>]</w:t>
      </w:r>
      <w:r w:rsidRPr="008011FB">
        <w:rPr>
          <w:szCs w:val="24"/>
        </w:rPr>
        <w:t xml:space="preserve"> or</w:t>
      </w:r>
      <w:del w:id="172" w:author="Kun Zhang" w:date="2017-02-14T14:19:00Z">
        <w:r w:rsidRPr="008011FB" w:rsidDel="00ED2052">
          <w:rPr>
            <w:szCs w:val="24"/>
          </w:rPr>
          <w:delText xml:space="preserve"> s.e.m.</w:delText>
        </w:r>
      </w:del>
      <w:ins w:id="173" w:author="Kun Zhang" w:date="2017-02-14T14:19:00Z">
        <w:r w:rsidR="00ED2052">
          <w:rPr>
            <w:szCs w:val="24"/>
          </w:rPr>
          <w:t xml:space="preserve"> single-end</w:t>
        </w:r>
      </w:ins>
      <w:ins w:id="174" w:author="Kun Zhang" w:date="2017-02-15T08:20:00Z">
        <w:r w:rsidR="00443339">
          <w:rPr>
            <w:szCs w:val="24"/>
          </w:rPr>
          <w:t xml:space="preserve"> (SE)</w:t>
        </w:r>
      </w:ins>
      <w:r w:rsidRPr="008011FB">
        <w:rPr>
          <w:szCs w:val="24"/>
        </w:rPr>
        <w:t xml:space="preserve"> fastq files using trim-galore version 0.3.3 to remove low</w:t>
      </w:r>
      <w:r w:rsidR="00456A48">
        <w:rPr>
          <w:szCs w:val="24"/>
        </w:rPr>
        <w:t>-</w:t>
      </w:r>
      <w:r w:rsidRPr="008011FB">
        <w:rPr>
          <w:szCs w:val="24"/>
        </w:rPr>
        <w:t xml:space="preserve">quality bases and biased read positions. Next, the reads were encoded to map to a three-letter genome via conversion of all </w:t>
      </w:r>
      <w:r w:rsidR="00456A48">
        <w:rPr>
          <w:szCs w:val="24"/>
        </w:rPr>
        <w:t>cytosines</w:t>
      </w:r>
      <w:r w:rsidRPr="008011FB">
        <w:rPr>
          <w:szCs w:val="24"/>
        </w:rPr>
        <w:t xml:space="preserve"> to </w:t>
      </w:r>
      <w:r w:rsidR="00456A48">
        <w:rPr>
          <w:szCs w:val="24"/>
        </w:rPr>
        <w:t>thymidines</w:t>
      </w:r>
      <w:r w:rsidRPr="008011FB">
        <w:rPr>
          <w:szCs w:val="24"/>
        </w:rPr>
        <w:t xml:space="preserve"> or </w:t>
      </w:r>
      <w:r w:rsidR="00456A48">
        <w:rPr>
          <w:szCs w:val="24"/>
        </w:rPr>
        <w:t>all guanines</w:t>
      </w:r>
      <w:r w:rsidRPr="008011FB">
        <w:rPr>
          <w:szCs w:val="24"/>
        </w:rPr>
        <w:t xml:space="preserve"> to </w:t>
      </w:r>
      <w:r w:rsidR="00456A48">
        <w:rPr>
          <w:szCs w:val="24"/>
        </w:rPr>
        <w:t xml:space="preserve">adenines </w:t>
      </w:r>
      <w:r w:rsidR="00456A48" w:rsidRPr="00635C9E">
        <w:rPr>
          <w:b/>
          <w:szCs w:val="24"/>
          <w:u w:val="single"/>
        </w:rPr>
        <w:t>[</w:t>
      </w:r>
      <w:r w:rsidR="002446AB" w:rsidRPr="002446AB">
        <w:rPr>
          <w:b/>
          <w:szCs w:val="24"/>
          <w:highlight w:val="yellow"/>
          <w:u w:val="single"/>
        </w:rPr>
        <w:t>AU:</w:t>
      </w:r>
      <w:r w:rsidR="00456A48">
        <w:rPr>
          <w:b/>
          <w:szCs w:val="24"/>
          <w:u w:val="single"/>
        </w:rPr>
        <w:t xml:space="preserve"> </w:t>
      </w:r>
      <w:commentRangeStart w:id="175"/>
      <w:r w:rsidR="00456A48">
        <w:rPr>
          <w:b/>
          <w:szCs w:val="24"/>
          <w:u w:val="single"/>
        </w:rPr>
        <w:t xml:space="preserve">A,T,G,C correct </w:t>
      </w:r>
      <w:commentRangeEnd w:id="175"/>
      <w:r w:rsidR="00516D71">
        <w:rPr>
          <w:rStyle w:val="CommentReference"/>
        </w:rPr>
        <w:commentReference w:id="175"/>
      </w:r>
      <w:r w:rsidR="00456A48">
        <w:rPr>
          <w:b/>
          <w:szCs w:val="24"/>
          <w:u w:val="single"/>
        </w:rPr>
        <w:t>as edited?</w:t>
      </w:r>
      <w:r w:rsidR="00456A48" w:rsidRPr="00635C9E">
        <w:rPr>
          <w:b/>
          <w:szCs w:val="24"/>
          <w:u w:val="single"/>
        </w:rPr>
        <w:t>]</w:t>
      </w:r>
      <w:r w:rsidRPr="008011FB">
        <w:rPr>
          <w:szCs w:val="24"/>
        </w:rPr>
        <w:t xml:space="preserve"> </w:t>
      </w:r>
      <w:r w:rsidR="00456A48">
        <w:rPr>
          <w:szCs w:val="24"/>
        </w:rPr>
        <w:t>for</w:t>
      </w:r>
      <w:r w:rsidRPr="008011FB">
        <w:rPr>
          <w:szCs w:val="24"/>
        </w:rPr>
        <w:t xml:space="preserve"> the read</w:t>
      </w:r>
      <w:r w:rsidR="00456A48">
        <w:rPr>
          <w:szCs w:val="24"/>
        </w:rPr>
        <w:t>s that</w:t>
      </w:r>
      <w:r w:rsidRPr="008011FB">
        <w:rPr>
          <w:szCs w:val="24"/>
        </w:rPr>
        <w:t xml:space="preserve"> </w:t>
      </w:r>
      <w:r w:rsidR="00456A48">
        <w:rPr>
          <w:szCs w:val="24"/>
        </w:rPr>
        <w:t>seemed</w:t>
      </w:r>
      <w:r w:rsidRPr="008011FB">
        <w:rPr>
          <w:szCs w:val="24"/>
        </w:rPr>
        <w:t xml:space="preserve"> to be from the reverse</w:t>
      </w:r>
      <w:r w:rsidR="00456A48">
        <w:rPr>
          <w:szCs w:val="24"/>
        </w:rPr>
        <w:t>-</w:t>
      </w:r>
      <w:r w:rsidRPr="008011FB">
        <w:rPr>
          <w:szCs w:val="24"/>
        </w:rPr>
        <w:t xml:space="preserve">complement strand. Then the reads were mapped using BWA mem version 0.7.5a, with the options </w:t>
      </w:r>
      <w:r w:rsidR="00D01534">
        <w:rPr>
          <w:szCs w:val="24"/>
        </w:rPr>
        <w:t>‘</w:t>
      </w:r>
      <w:r w:rsidRPr="008011FB">
        <w:rPr>
          <w:szCs w:val="24"/>
        </w:rPr>
        <w:t>-B2 -c1000</w:t>
      </w:r>
      <w:r w:rsidR="00D01534">
        <w:rPr>
          <w:szCs w:val="24"/>
        </w:rPr>
        <w:t>’</w:t>
      </w:r>
      <w:r w:rsidRPr="008011FB">
        <w:rPr>
          <w:szCs w:val="24"/>
        </w:rPr>
        <w:t xml:space="preserve"> to both the Watson</w:t>
      </w:r>
      <w:r w:rsidR="00456A48">
        <w:rPr>
          <w:szCs w:val="24"/>
        </w:rPr>
        <w:t>-strand-</w:t>
      </w:r>
      <w:r w:rsidRPr="008011FB">
        <w:rPr>
          <w:szCs w:val="24"/>
        </w:rPr>
        <w:t xml:space="preserve"> and Crick</w:t>
      </w:r>
      <w:r w:rsidR="00456A48">
        <w:rPr>
          <w:szCs w:val="24"/>
        </w:rPr>
        <w:t>-strand-</w:t>
      </w:r>
      <w:r w:rsidRPr="008011FB">
        <w:rPr>
          <w:szCs w:val="24"/>
        </w:rPr>
        <w:t>converted</w:t>
      </w:r>
      <w:r w:rsidR="00456A48">
        <w:rPr>
          <w:szCs w:val="24"/>
        </w:rPr>
        <w:t xml:space="preserve"> </w:t>
      </w:r>
      <w:r w:rsidR="00456A48" w:rsidRPr="00635C9E">
        <w:rPr>
          <w:b/>
          <w:szCs w:val="24"/>
          <w:u w:val="single"/>
        </w:rPr>
        <w:t>[</w:t>
      </w:r>
      <w:r w:rsidR="002446AB" w:rsidRPr="002446AB">
        <w:rPr>
          <w:b/>
          <w:szCs w:val="24"/>
          <w:highlight w:val="yellow"/>
          <w:u w:val="single"/>
        </w:rPr>
        <w:t>AU:</w:t>
      </w:r>
      <w:r w:rsidR="00456A48">
        <w:rPr>
          <w:b/>
          <w:szCs w:val="24"/>
          <w:u w:val="single"/>
        </w:rPr>
        <w:t xml:space="preserve"> </w:t>
      </w:r>
      <w:commentRangeStart w:id="176"/>
      <w:r w:rsidR="00456A48">
        <w:rPr>
          <w:b/>
          <w:szCs w:val="24"/>
          <w:u w:val="single"/>
        </w:rPr>
        <w:t>Corr</w:t>
      </w:r>
      <w:commentRangeEnd w:id="176"/>
      <w:r w:rsidR="00516D71">
        <w:rPr>
          <w:rStyle w:val="CommentReference"/>
        </w:rPr>
        <w:commentReference w:id="176"/>
      </w:r>
      <w:r w:rsidR="00456A48">
        <w:rPr>
          <w:b/>
          <w:szCs w:val="24"/>
          <w:u w:val="single"/>
        </w:rPr>
        <w:t>ect?</w:t>
      </w:r>
      <w:r w:rsidR="00456A48" w:rsidRPr="00635C9E">
        <w:rPr>
          <w:b/>
          <w:szCs w:val="24"/>
          <w:u w:val="single"/>
        </w:rPr>
        <w:t>]</w:t>
      </w:r>
      <w:r w:rsidRPr="008011FB">
        <w:rPr>
          <w:szCs w:val="24"/>
        </w:rPr>
        <w:t xml:space="preserve"> genomes. The alignments with mapping</w:t>
      </w:r>
      <w:r w:rsidR="00456A48">
        <w:rPr>
          <w:szCs w:val="24"/>
        </w:rPr>
        <w:t>-</w:t>
      </w:r>
      <w:r w:rsidRPr="008011FB">
        <w:rPr>
          <w:szCs w:val="24"/>
        </w:rPr>
        <w:t xml:space="preserve">quality scores of </w:t>
      </w:r>
      <w:r w:rsidR="00D01534">
        <w:rPr>
          <w:szCs w:val="24"/>
        </w:rPr>
        <w:t>&lt;</w:t>
      </w:r>
      <w:r w:rsidRPr="008011FB">
        <w:rPr>
          <w:szCs w:val="24"/>
        </w:rPr>
        <w:t>5 were discarded</w:t>
      </w:r>
      <w:r w:rsidR="00456A48">
        <w:rPr>
          <w:szCs w:val="24"/>
        </w:rPr>
        <w:t>,</w:t>
      </w:r>
      <w:r w:rsidRPr="008011FB">
        <w:rPr>
          <w:szCs w:val="24"/>
        </w:rPr>
        <w:t xml:space="preserve"> and only reads with a higher best</w:t>
      </w:r>
      <w:r w:rsidR="00456A48">
        <w:rPr>
          <w:szCs w:val="24"/>
        </w:rPr>
        <w:t>-</w:t>
      </w:r>
      <w:r w:rsidRPr="008011FB">
        <w:rPr>
          <w:szCs w:val="24"/>
        </w:rPr>
        <w:t>mapping</w:t>
      </w:r>
      <w:r w:rsidR="00456A48">
        <w:rPr>
          <w:szCs w:val="24"/>
        </w:rPr>
        <w:t>-</w:t>
      </w:r>
      <w:r w:rsidRPr="008011FB">
        <w:rPr>
          <w:szCs w:val="24"/>
        </w:rPr>
        <w:t xml:space="preserve">quality score in either </w:t>
      </w:r>
      <w:r w:rsidR="00456A48">
        <w:rPr>
          <w:szCs w:val="24"/>
        </w:rPr>
        <w:t xml:space="preserve">the </w:t>
      </w:r>
      <w:r w:rsidRPr="008011FB">
        <w:rPr>
          <w:szCs w:val="24"/>
        </w:rPr>
        <w:t>Watson or Crick</w:t>
      </w:r>
      <w:r w:rsidR="00456A48">
        <w:rPr>
          <w:szCs w:val="24"/>
        </w:rPr>
        <w:t xml:space="preserve"> strand</w:t>
      </w:r>
      <w:r w:rsidRPr="008011FB">
        <w:rPr>
          <w:szCs w:val="24"/>
        </w:rPr>
        <w:t xml:space="preserve"> were kept. Finally, the encoded read sequences were replaced by the original read sequences in the final BAM files. Overlapping pair</w:t>
      </w:r>
      <w:r w:rsidR="00456A48">
        <w:rPr>
          <w:szCs w:val="24"/>
        </w:rPr>
        <w:t>ed-</w:t>
      </w:r>
      <w:r w:rsidRPr="008011FB">
        <w:rPr>
          <w:szCs w:val="24"/>
        </w:rPr>
        <w:t>end reads were also clipped with</w:t>
      </w:r>
      <w:r w:rsidR="00456A48">
        <w:rPr>
          <w:szCs w:val="24"/>
        </w:rPr>
        <w:t xml:space="preserve"> the</w:t>
      </w:r>
      <w:r w:rsidRPr="008011FB">
        <w:rPr>
          <w:szCs w:val="24"/>
        </w:rPr>
        <w:t xml:space="preserve"> bamUtils clipOverlap function.</w:t>
      </w:r>
    </w:p>
    <w:p w14:paraId="15229C13" w14:textId="01960221" w:rsidR="00932AC5" w:rsidRPr="008011FB" w:rsidRDefault="00932AC5">
      <w:pPr>
        <w:pStyle w:val="OnlineSubheading"/>
        <w:autoSpaceDE w:val="0"/>
        <w:autoSpaceDN w:val="0"/>
        <w:adjustRightInd w:val="0"/>
        <w:rPr>
          <w:rFonts w:ascii="Arial" w:hAnsi="Arial"/>
          <w:szCs w:val="24"/>
        </w:rPr>
      </w:pPr>
      <w:r w:rsidRPr="008011FB">
        <w:rPr>
          <w:rFonts w:ascii="Arial" w:hAnsi="Arial"/>
          <w:szCs w:val="24"/>
        </w:rPr>
        <w:t>Methylation haplotype blocks (MHBs)</w:t>
      </w:r>
      <w:r w:rsidR="00905187">
        <w:rPr>
          <w:rFonts w:ascii="Arial" w:hAnsi="Arial"/>
          <w:szCs w:val="24"/>
        </w:rPr>
        <w:t>.</w:t>
      </w:r>
    </w:p>
    <w:p w14:paraId="6BCA41F7" w14:textId="5E102873" w:rsidR="00932AC5" w:rsidRPr="008011FB" w:rsidRDefault="00456A48">
      <w:pPr>
        <w:pStyle w:val="OnlineMethPara"/>
        <w:autoSpaceDE w:val="0"/>
        <w:autoSpaceDN w:val="0"/>
        <w:adjustRightInd w:val="0"/>
        <w:rPr>
          <w:szCs w:val="24"/>
        </w:rPr>
      </w:pPr>
      <w:r>
        <w:rPr>
          <w:szCs w:val="24"/>
        </w:rPr>
        <w:t>The h</w:t>
      </w:r>
      <w:r w:rsidR="00932AC5" w:rsidRPr="008011FB">
        <w:rPr>
          <w:szCs w:val="24"/>
        </w:rPr>
        <w:t xml:space="preserve">uman genome was split into non-overlapping </w:t>
      </w:r>
      <w:r w:rsidR="00D01534">
        <w:rPr>
          <w:szCs w:val="24"/>
        </w:rPr>
        <w:t>‘</w:t>
      </w:r>
      <w:r w:rsidR="00932AC5" w:rsidRPr="008011FB">
        <w:rPr>
          <w:szCs w:val="24"/>
        </w:rPr>
        <w:t>sequenceable and</w:t>
      </w:r>
      <w:r w:rsidR="00D01534">
        <w:rPr>
          <w:szCs w:val="24"/>
        </w:rPr>
        <w:t xml:space="preserve"> </w:t>
      </w:r>
      <w:r w:rsidR="00932AC5" w:rsidRPr="008011FB">
        <w:rPr>
          <w:szCs w:val="24"/>
        </w:rPr>
        <w:t>mappable</w:t>
      </w:r>
      <w:r w:rsidR="00D01534">
        <w:rPr>
          <w:szCs w:val="24"/>
        </w:rPr>
        <w:t>’</w:t>
      </w:r>
      <w:r w:rsidR="00932AC5" w:rsidRPr="008011FB">
        <w:rPr>
          <w:szCs w:val="24"/>
        </w:rPr>
        <w:t xml:space="preserve"> segments using a set of in-house</w:t>
      </w:r>
      <w:r w:rsidR="005038A3">
        <w:rPr>
          <w:szCs w:val="24"/>
        </w:rPr>
        <w:t>-</w:t>
      </w:r>
      <w:r w:rsidR="00932AC5" w:rsidRPr="008011FB">
        <w:rPr>
          <w:szCs w:val="24"/>
        </w:rPr>
        <w:t xml:space="preserve">generated WGBS data from </w:t>
      </w:r>
      <w:r w:rsidR="00D01534">
        <w:rPr>
          <w:szCs w:val="24"/>
        </w:rPr>
        <w:t>ten</w:t>
      </w:r>
      <w:r w:rsidR="00932AC5" w:rsidRPr="008011FB">
        <w:rPr>
          <w:szCs w:val="24"/>
        </w:rPr>
        <w:t xml:space="preserve"> tissues of a 25-year adult male donor. Mapped reads from WGBS data sets were converted into methylation haplotypes within each segment. Methylation linkage disequilibrium was calculated on the combined methylation haplotypes. We then partitioned each segment into methylation haplotype blocks (MHBs). MHBs were defined as the genomic region in which the </w:t>
      </w:r>
      <w:r w:rsidR="00932AC5" w:rsidRPr="00635C9E">
        <w:rPr>
          <w:i/>
          <w:szCs w:val="24"/>
        </w:rPr>
        <w:t>r</w:t>
      </w:r>
      <w:r w:rsidR="00932AC5" w:rsidRPr="008011FB">
        <w:rPr>
          <w:szCs w:val="24"/>
          <w:vertAlign w:val="superscript"/>
        </w:rPr>
        <w:t>2</w:t>
      </w:r>
      <w:r w:rsidR="00932AC5" w:rsidRPr="008011FB">
        <w:rPr>
          <w:szCs w:val="24"/>
        </w:rPr>
        <w:t xml:space="preserve"> value of two adjacent CpG sites is no less than 0.5.</w:t>
      </w:r>
    </w:p>
    <w:p w14:paraId="4951A25B" w14:textId="0F0B09AF" w:rsidR="00932AC5" w:rsidRPr="008011FB" w:rsidRDefault="00932AC5">
      <w:pPr>
        <w:pStyle w:val="OnlineSubheading"/>
        <w:autoSpaceDE w:val="0"/>
        <w:autoSpaceDN w:val="0"/>
        <w:adjustRightInd w:val="0"/>
        <w:rPr>
          <w:rFonts w:ascii="Arial" w:hAnsi="Arial"/>
          <w:szCs w:val="24"/>
        </w:rPr>
      </w:pPr>
      <w:r w:rsidRPr="008011FB">
        <w:rPr>
          <w:rFonts w:ascii="Arial" w:hAnsi="Arial"/>
          <w:szCs w:val="24"/>
        </w:rPr>
        <w:t>High</w:t>
      </w:r>
      <w:r w:rsidR="00905187">
        <w:rPr>
          <w:rFonts w:ascii="Arial" w:hAnsi="Arial"/>
          <w:szCs w:val="24"/>
        </w:rPr>
        <w:t>-</w:t>
      </w:r>
      <w:r w:rsidRPr="008011FB">
        <w:rPr>
          <w:rFonts w:ascii="Arial" w:hAnsi="Arial"/>
          <w:szCs w:val="24"/>
        </w:rPr>
        <w:t xml:space="preserve">methylation linkage regions defined </w:t>
      </w:r>
      <w:r w:rsidR="00905187">
        <w:rPr>
          <w:rFonts w:ascii="Arial" w:hAnsi="Arial"/>
          <w:szCs w:val="24"/>
        </w:rPr>
        <w:t>using</w:t>
      </w:r>
      <w:r w:rsidRPr="008011FB">
        <w:rPr>
          <w:rFonts w:ascii="Arial" w:hAnsi="Arial"/>
          <w:szCs w:val="24"/>
        </w:rPr>
        <w:t xml:space="preserve"> ENCODE and TCGA data.</w:t>
      </w:r>
      <w:r w:rsidR="00905187">
        <w:rPr>
          <w:rFonts w:ascii="Arial" w:hAnsi="Arial"/>
          <w:szCs w:val="24"/>
        </w:rPr>
        <w:t xml:space="preserve"> </w:t>
      </w:r>
      <w:r w:rsidR="00905187" w:rsidRPr="00635C9E">
        <w:rPr>
          <w:rFonts w:ascii="Arial" w:hAnsi="Arial"/>
          <w:szCs w:val="24"/>
          <w:u w:val="single"/>
        </w:rPr>
        <w:t>[</w:t>
      </w:r>
      <w:r w:rsidR="002446AB" w:rsidRPr="002446AB">
        <w:rPr>
          <w:rFonts w:ascii="Arial" w:hAnsi="Arial"/>
          <w:szCs w:val="24"/>
          <w:highlight w:val="yellow"/>
          <w:u w:val="single"/>
        </w:rPr>
        <w:t>AU:</w:t>
      </w:r>
      <w:r w:rsidR="00905187">
        <w:rPr>
          <w:rFonts w:ascii="Arial" w:hAnsi="Arial"/>
          <w:szCs w:val="24"/>
          <w:u w:val="single"/>
        </w:rPr>
        <w:t xml:space="preserve"> H</w:t>
      </w:r>
      <w:commentRangeStart w:id="177"/>
      <w:r w:rsidR="00905187">
        <w:rPr>
          <w:rFonts w:ascii="Arial" w:hAnsi="Arial"/>
          <w:szCs w:val="24"/>
          <w:u w:val="single"/>
        </w:rPr>
        <w:t>eading</w:t>
      </w:r>
      <w:commentRangeEnd w:id="177"/>
      <w:r w:rsidR="00516D71">
        <w:rPr>
          <w:rStyle w:val="CommentReference"/>
          <w:b w:val="0"/>
          <w:kern w:val="0"/>
        </w:rPr>
        <w:commentReference w:id="177"/>
      </w:r>
      <w:r w:rsidR="00905187">
        <w:rPr>
          <w:rFonts w:ascii="Arial" w:hAnsi="Arial"/>
          <w:szCs w:val="24"/>
          <w:u w:val="single"/>
        </w:rPr>
        <w:t xml:space="preserve"> ok as edited?</w:t>
      </w:r>
      <w:r w:rsidR="00905187" w:rsidRPr="00635C9E">
        <w:rPr>
          <w:rFonts w:ascii="Arial" w:hAnsi="Arial"/>
          <w:szCs w:val="24"/>
          <w:u w:val="single"/>
        </w:rPr>
        <w:t>]</w:t>
      </w:r>
    </w:p>
    <w:p w14:paraId="5BCE600A" w14:textId="78D10867" w:rsidR="00932AC5" w:rsidRPr="008011FB" w:rsidRDefault="00932AC5">
      <w:pPr>
        <w:pStyle w:val="OnlineMethPara"/>
        <w:autoSpaceDE w:val="0"/>
        <w:autoSpaceDN w:val="0"/>
        <w:adjustRightInd w:val="0"/>
        <w:rPr>
          <w:szCs w:val="24"/>
        </w:rPr>
      </w:pPr>
      <w:r w:rsidRPr="008011FB">
        <w:rPr>
          <w:szCs w:val="24"/>
        </w:rPr>
        <w:t xml:space="preserve">We collected RRBS data from the ENCODE project (downloaded from </w:t>
      </w:r>
      <w:r w:rsidR="008F0425">
        <w:rPr>
          <w:szCs w:val="24"/>
        </w:rPr>
        <w:t xml:space="preserve">the </w:t>
      </w:r>
      <w:r w:rsidRPr="008011FB">
        <w:rPr>
          <w:szCs w:val="24"/>
        </w:rPr>
        <w:t>UCSC Browser) and HM450K data from the TCGA project. Pearson correlation coefficient</w:t>
      </w:r>
      <w:r w:rsidR="008F0425">
        <w:rPr>
          <w:szCs w:val="24"/>
        </w:rPr>
        <w:t>s</w:t>
      </w:r>
      <w:r w:rsidRPr="008011FB">
        <w:rPr>
          <w:szCs w:val="24"/>
        </w:rPr>
        <w:t xml:space="preserve"> were calculated between adjacent CpG sites across all samples. The Takai and Jones</w:t>
      </w:r>
      <w:r w:rsidR="00D01534">
        <w:rPr>
          <w:szCs w:val="24"/>
        </w:rPr>
        <w:t>’</w:t>
      </w:r>
      <w:r w:rsidRPr="008011FB">
        <w:rPr>
          <w:szCs w:val="24"/>
        </w:rPr>
        <w:t xml:space="preserve"> sliding-window algorithm</w:t>
      </w:r>
      <w:r w:rsidRPr="008011FB">
        <w:rPr>
          <w:rStyle w:val="citebib"/>
          <w:szCs w:val="24"/>
          <w:shd w:val="clear" w:color="auto" w:fill="auto"/>
          <w:vertAlign w:val="superscript"/>
        </w:rPr>
        <w:t>33</w:t>
      </w:r>
      <w:r w:rsidRPr="008011FB">
        <w:rPr>
          <w:szCs w:val="24"/>
        </w:rPr>
        <w:t xml:space="preserve"> was used to identify blocks of highly correlated methylation. We set a 100-base</w:t>
      </w:r>
      <w:ins w:id="178" w:author="Dinh Diep" w:date="2017-02-14T19:36:00Z">
        <w:r w:rsidR="00516D71">
          <w:rPr>
            <w:szCs w:val="24"/>
          </w:rPr>
          <w:t xml:space="preserve"> pairs sliding</w:t>
        </w:r>
      </w:ins>
      <w:r w:rsidRPr="008011FB">
        <w:rPr>
          <w:szCs w:val="24"/>
        </w:rPr>
        <w:t xml:space="preserve"> window </w:t>
      </w:r>
      <w:del w:id="179" w:author="Dinh Diep" w:date="2017-02-14T19:37:00Z">
        <w:r w:rsidRPr="008011FB" w:rsidDel="00516D71">
          <w:rPr>
            <w:szCs w:val="24"/>
          </w:rPr>
          <w:delText xml:space="preserve">in the </w:delText>
        </w:r>
      </w:del>
      <w:ins w:id="180" w:author="Dinh Diep" w:date="2017-02-14T19:37:00Z">
        <w:r w:rsidR="00516D71">
          <w:rPr>
            <w:szCs w:val="24"/>
          </w:rPr>
          <w:t xml:space="preserve">starting at a CpG position </w:t>
        </w:r>
      </w:ins>
      <w:del w:id="181" w:author="Dinh Diep" w:date="2017-02-14T19:37:00Z">
        <w:r w:rsidRPr="008011FB" w:rsidDel="00516D71">
          <w:rPr>
            <w:szCs w:val="24"/>
          </w:rPr>
          <w:delText>beginning of genomic position</w:delText>
        </w:r>
        <w:r w:rsidR="008F0425" w:rsidDel="00516D71">
          <w:rPr>
            <w:szCs w:val="24"/>
          </w:rPr>
          <w:delText xml:space="preserve"> </w:delText>
        </w:r>
      </w:del>
      <w:r w:rsidR="008F0425" w:rsidRPr="00635C9E">
        <w:rPr>
          <w:b/>
          <w:szCs w:val="24"/>
          <w:u w:val="single"/>
        </w:rPr>
        <w:t>[</w:t>
      </w:r>
      <w:r w:rsidR="002446AB" w:rsidRPr="002446AB">
        <w:rPr>
          <w:b/>
          <w:szCs w:val="24"/>
          <w:highlight w:val="yellow"/>
          <w:u w:val="single"/>
        </w:rPr>
        <w:t>AU:</w:t>
      </w:r>
      <w:r w:rsidR="008F0425">
        <w:rPr>
          <w:b/>
          <w:szCs w:val="24"/>
          <w:u w:val="single"/>
        </w:rPr>
        <w:t xml:space="preserve"> What does this mean? Please clarify.</w:t>
      </w:r>
      <w:r w:rsidR="008F0425" w:rsidRPr="00635C9E">
        <w:rPr>
          <w:b/>
          <w:szCs w:val="24"/>
          <w:u w:val="single"/>
        </w:rPr>
        <w:t>]</w:t>
      </w:r>
      <w:r w:rsidRPr="008011FB">
        <w:rPr>
          <w:szCs w:val="24"/>
        </w:rPr>
        <w:t xml:space="preserve"> and move</w:t>
      </w:r>
      <w:r w:rsidR="008F0425">
        <w:rPr>
          <w:szCs w:val="24"/>
        </w:rPr>
        <w:t>d</w:t>
      </w:r>
      <w:r w:rsidRPr="008011FB">
        <w:rPr>
          <w:szCs w:val="24"/>
        </w:rPr>
        <w:t xml:space="preserve"> the window downstream when there </w:t>
      </w:r>
      <w:r w:rsidR="008F0425">
        <w:rPr>
          <w:szCs w:val="24"/>
        </w:rPr>
        <w:t>we</w:t>
      </w:r>
      <w:r w:rsidRPr="008011FB">
        <w:rPr>
          <w:szCs w:val="24"/>
        </w:rPr>
        <w:t xml:space="preserve">re </w:t>
      </w:r>
      <w:r w:rsidR="008F0425">
        <w:rPr>
          <w:szCs w:val="24"/>
        </w:rPr>
        <w:t xml:space="preserve">at </w:t>
      </w:r>
      <w:r w:rsidRPr="008011FB">
        <w:rPr>
          <w:szCs w:val="24"/>
        </w:rPr>
        <w:t xml:space="preserve">least </w:t>
      </w:r>
      <w:r w:rsidR="00D01534">
        <w:rPr>
          <w:szCs w:val="24"/>
        </w:rPr>
        <w:t>two</w:t>
      </w:r>
      <w:r w:rsidRPr="008011FB">
        <w:rPr>
          <w:szCs w:val="24"/>
        </w:rPr>
        <w:t xml:space="preserve"> probes in the window. </w:t>
      </w:r>
      <w:r w:rsidR="008F0425">
        <w:rPr>
          <w:szCs w:val="24"/>
        </w:rPr>
        <w:t>We c</w:t>
      </w:r>
      <w:r w:rsidRPr="008011FB">
        <w:rPr>
          <w:szCs w:val="24"/>
        </w:rPr>
        <w:t>alculate</w:t>
      </w:r>
      <w:r w:rsidR="008F0425">
        <w:rPr>
          <w:szCs w:val="24"/>
        </w:rPr>
        <w:t>d</w:t>
      </w:r>
      <w:r w:rsidRPr="008011FB">
        <w:rPr>
          <w:szCs w:val="24"/>
        </w:rPr>
        <w:t xml:space="preserve"> the total</w:t>
      </w:r>
      <w:r w:rsidR="008F0425">
        <w:rPr>
          <w:szCs w:val="24"/>
        </w:rPr>
        <w:t xml:space="preserve"> number of</w:t>
      </w:r>
      <w:r w:rsidRPr="008011FB">
        <w:rPr>
          <w:szCs w:val="24"/>
        </w:rPr>
        <w:t xml:space="preserve"> probes in</w:t>
      </w:r>
      <w:r w:rsidR="008F0425">
        <w:rPr>
          <w:szCs w:val="24"/>
        </w:rPr>
        <w:t xml:space="preserve"> the</w:t>
      </w:r>
      <w:r w:rsidRPr="008011FB">
        <w:rPr>
          <w:szCs w:val="24"/>
        </w:rPr>
        <w:t xml:space="preserve"> extended regions until the last window </w:t>
      </w:r>
      <w:r w:rsidR="008F0425">
        <w:rPr>
          <w:szCs w:val="24"/>
        </w:rPr>
        <w:t>that did</w:t>
      </w:r>
      <w:r w:rsidRPr="008011FB">
        <w:rPr>
          <w:szCs w:val="24"/>
        </w:rPr>
        <w:t xml:space="preserve"> not meet the criteria.</w:t>
      </w:r>
      <w:r w:rsidR="008F0425">
        <w:rPr>
          <w:szCs w:val="24"/>
        </w:rPr>
        <w:t xml:space="preserve"> R</w:t>
      </w:r>
      <w:r w:rsidRPr="008011FB">
        <w:rPr>
          <w:szCs w:val="24"/>
        </w:rPr>
        <w:t xml:space="preserve">egions covering at least </w:t>
      </w:r>
      <w:r w:rsidR="00D01534">
        <w:rPr>
          <w:szCs w:val="24"/>
        </w:rPr>
        <w:t>four</w:t>
      </w:r>
      <w:r w:rsidRPr="008011FB">
        <w:rPr>
          <w:szCs w:val="24"/>
        </w:rPr>
        <w:t xml:space="preserve"> probes were defined as CpG</w:t>
      </w:r>
      <w:r w:rsidR="008F0425">
        <w:rPr>
          <w:szCs w:val="24"/>
        </w:rPr>
        <w:t>-</w:t>
      </w:r>
      <w:r w:rsidRPr="008011FB">
        <w:rPr>
          <w:szCs w:val="24"/>
        </w:rPr>
        <w:t xml:space="preserve">dense regions, and the average Pearson correlation coefficients among all </w:t>
      </w:r>
      <w:r w:rsidR="008F0425">
        <w:rPr>
          <w:szCs w:val="24"/>
        </w:rPr>
        <w:t xml:space="preserve">of </w:t>
      </w:r>
      <w:r w:rsidRPr="008011FB">
        <w:rPr>
          <w:szCs w:val="24"/>
        </w:rPr>
        <w:t xml:space="preserve">the probes in </w:t>
      </w:r>
      <w:r w:rsidR="008F0425">
        <w:rPr>
          <w:szCs w:val="24"/>
        </w:rPr>
        <w:t xml:space="preserve">the </w:t>
      </w:r>
      <w:r w:rsidRPr="008011FB">
        <w:rPr>
          <w:szCs w:val="24"/>
        </w:rPr>
        <w:t xml:space="preserve">cancer and </w:t>
      </w:r>
      <w:r w:rsidR="008F0425">
        <w:rPr>
          <w:szCs w:val="24"/>
        </w:rPr>
        <w:t>healthy</w:t>
      </w:r>
      <w:r w:rsidRPr="008011FB">
        <w:rPr>
          <w:szCs w:val="24"/>
        </w:rPr>
        <w:t xml:space="preserve"> samples were calculated. </w:t>
      </w:r>
      <w:r w:rsidR="008F0425">
        <w:rPr>
          <w:szCs w:val="24"/>
        </w:rPr>
        <w:t>We then performed s</w:t>
      </w:r>
      <w:r w:rsidRPr="008011FB">
        <w:rPr>
          <w:szCs w:val="24"/>
        </w:rPr>
        <w:t xml:space="preserve">imulation analysis to </w:t>
      </w:r>
      <w:ins w:id="182" w:author="Shicheng Guo" w:date="2017-02-14T23:23:00Z">
        <w:r w:rsidR="00EE597B">
          <w:rPr>
            <w:szCs w:val="24"/>
          </w:rPr>
          <w:t>generation 10,000 virtual individuals with 1</w:t>
        </w:r>
        <w:r w:rsidR="00F21D72">
          <w:rPr>
            <w:szCs w:val="24"/>
          </w:rPr>
          <w:t>,</w:t>
        </w:r>
      </w:ins>
      <w:ins w:id="183" w:author="Shicheng Guo" w:date="2017-02-19T19:48:00Z">
        <w:r w:rsidR="002271F4">
          <w:rPr>
            <w:szCs w:val="24"/>
          </w:rPr>
          <w:t>0</w:t>
        </w:r>
      </w:ins>
      <w:bookmarkStart w:id="184" w:name="_GoBack"/>
      <w:bookmarkEnd w:id="184"/>
      <w:ins w:id="185" w:author="Shicheng Guo" w:date="2017-02-14T23:23:00Z">
        <w:r w:rsidR="00EE597B">
          <w:rPr>
            <w:szCs w:val="24"/>
          </w:rPr>
          <w:t>00 haplotype</w:t>
        </w:r>
        <w:r w:rsidR="006111CF">
          <w:rPr>
            <w:szCs w:val="24"/>
          </w:rPr>
          <w:t>s</w:t>
        </w:r>
        <w:r w:rsidR="00EE597B">
          <w:rPr>
            <w:szCs w:val="24"/>
          </w:rPr>
          <w:t xml:space="preserve"> to </w:t>
        </w:r>
      </w:ins>
      <w:r w:rsidRPr="008011FB">
        <w:rPr>
          <w:szCs w:val="24"/>
        </w:rPr>
        <w:t>investigate the relationship between</w:t>
      </w:r>
      <w:r w:rsidR="008F0425">
        <w:rPr>
          <w:szCs w:val="24"/>
        </w:rPr>
        <w:t xml:space="preserve"> the</w:t>
      </w:r>
      <w:r w:rsidRPr="008011FB">
        <w:rPr>
          <w:szCs w:val="24"/>
        </w:rPr>
        <w:t xml:space="preserve"> LD at the single-read level and </w:t>
      </w:r>
      <w:r w:rsidR="008F0425">
        <w:rPr>
          <w:szCs w:val="24"/>
        </w:rPr>
        <w:t xml:space="preserve">the </w:t>
      </w:r>
      <w:r w:rsidRPr="008011FB">
        <w:rPr>
          <w:szCs w:val="24"/>
        </w:rPr>
        <w:t xml:space="preserve">correlation coefficients of </w:t>
      </w:r>
      <w:r w:rsidR="008F0425">
        <w:rPr>
          <w:szCs w:val="24"/>
        </w:rPr>
        <w:t xml:space="preserve">the </w:t>
      </w:r>
      <w:r w:rsidRPr="008011FB">
        <w:rPr>
          <w:szCs w:val="24"/>
        </w:rPr>
        <w:t>average</w:t>
      </w:r>
      <w:r w:rsidR="008F0425">
        <w:rPr>
          <w:szCs w:val="24"/>
        </w:rPr>
        <w:t xml:space="preserve"> </w:t>
      </w:r>
      <w:r w:rsidR="008F0425" w:rsidRPr="00635C9E">
        <w:rPr>
          <w:b/>
          <w:szCs w:val="24"/>
          <w:u w:val="single"/>
        </w:rPr>
        <w:t>[</w:t>
      </w:r>
      <w:r w:rsidR="002446AB" w:rsidRPr="002446AB">
        <w:rPr>
          <w:b/>
          <w:szCs w:val="24"/>
          <w:highlight w:val="yellow"/>
          <w:u w:val="single"/>
        </w:rPr>
        <w:t>AU:</w:t>
      </w:r>
      <w:r w:rsidR="008F0425">
        <w:rPr>
          <w:b/>
          <w:szCs w:val="24"/>
          <w:u w:val="single"/>
        </w:rPr>
        <w:t xml:space="preserve"> Add “number of” for clarity?</w:t>
      </w:r>
      <w:r w:rsidR="008F0425" w:rsidRPr="00635C9E">
        <w:rPr>
          <w:b/>
          <w:szCs w:val="24"/>
          <w:u w:val="single"/>
        </w:rPr>
        <w:t>]</w:t>
      </w:r>
      <w:r w:rsidRPr="008011FB">
        <w:rPr>
          <w:szCs w:val="24"/>
        </w:rPr>
        <w:t xml:space="preserve"> 5mC between two CpG sites</w:t>
      </w:r>
      <w:r w:rsidR="00AC32CD">
        <w:rPr>
          <w:szCs w:val="24"/>
        </w:rPr>
        <w:t>,</w:t>
      </w:r>
      <w:r w:rsidR="003872D0">
        <w:rPr>
          <w:szCs w:val="24"/>
        </w:rPr>
        <w:t xml:space="preserve"> which was</w:t>
      </w:r>
      <w:r w:rsidRPr="008011FB">
        <w:rPr>
          <w:szCs w:val="24"/>
        </w:rPr>
        <w:t xml:space="preserve"> based on random sampling of </w:t>
      </w:r>
      <w:r w:rsidR="00D01534">
        <w:rPr>
          <w:szCs w:val="24"/>
        </w:rPr>
        <w:t>ten</w:t>
      </w:r>
      <w:r w:rsidRPr="008011FB">
        <w:rPr>
          <w:szCs w:val="24"/>
        </w:rPr>
        <w:t xml:space="preserve"> different methylation haplotypes from each of the 1</w:t>
      </w:r>
      <w:r w:rsidR="00D01534">
        <w:rPr>
          <w:szCs w:val="24"/>
        </w:rPr>
        <w:t>,</w:t>
      </w:r>
      <w:r w:rsidRPr="008011FB">
        <w:rPr>
          <w:szCs w:val="24"/>
        </w:rPr>
        <w:t xml:space="preserve">000 </w:t>
      </w:r>
      <w:ins w:id="186" w:author="Shicheng Guo" w:date="2017-02-14T22:56:00Z">
        <w:r w:rsidR="00160DFD">
          <w:rPr>
            <w:szCs w:val="24"/>
          </w:rPr>
          <w:t xml:space="preserve">simulated </w:t>
        </w:r>
      </w:ins>
      <w:r w:rsidRPr="008011FB">
        <w:rPr>
          <w:szCs w:val="24"/>
        </w:rPr>
        <w:t>individuals.</w:t>
      </w:r>
      <w:r w:rsidR="003872D0">
        <w:rPr>
          <w:szCs w:val="24"/>
        </w:rPr>
        <w:t xml:space="preserve"> </w:t>
      </w:r>
      <w:r w:rsidR="003872D0" w:rsidRPr="00635C9E">
        <w:rPr>
          <w:b/>
          <w:szCs w:val="24"/>
          <w:u w:val="single"/>
        </w:rPr>
        <w:t>[</w:t>
      </w:r>
      <w:r w:rsidR="002446AB" w:rsidRPr="002446AB">
        <w:rPr>
          <w:b/>
          <w:szCs w:val="24"/>
          <w:highlight w:val="yellow"/>
          <w:u w:val="single"/>
        </w:rPr>
        <w:t>AU:</w:t>
      </w:r>
      <w:r w:rsidR="0049670A">
        <w:rPr>
          <w:b/>
          <w:szCs w:val="24"/>
          <w:u w:val="single"/>
        </w:rPr>
        <w:t xml:space="preserve"> Last few sentences were edited for clarity. Ok? Modify as needed.</w:t>
      </w:r>
      <w:r w:rsidR="003872D0" w:rsidRPr="00635C9E">
        <w:rPr>
          <w:b/>
          <w:szCs w:val="24"/>
          <w:u w:val="single"/>
        </w:rPr>
        <w:t>]</w:t>
      </w:r>
    </w:p>
    <w:p w14:paraId="17473774" w14:textId="72F84428" w:rsidR="00932AC5" w:rsidRPr="008011FB" w:rsidRDefault="00932AC5">
      <w:pPr>
        <w:pStyle w:val="OnlineSubheading"/>
        <w:autoSpaceDE w:val="0"/>
        <w:autoSpaceDN w:val="0"/>
        <w:adjustRightInd w:val="0"/>
        <w:rPr>
          <w:rFonts w:ascii="Arial" w:hAnsi="Arial"/>
          <w:szCs w:val="24"/>
        </w:rPr>
      </w:pPr>
      <w:r w:rsidRPr="008011FB">
        <w:rPr>
          <w:rFonts w:ascii="Arial" w:hAnsi="Arial"/>
          <w:szCs w:val="24"/>
        </w:rPr>
        <w:t>Enrichment analysis of methylation haplotype blocks for known functional elements</w:t>
      </w:r>
      <w:r w:rsidR="00905187">
        <w:rPr>
          <w:rFonts w:ascii="Arial" w:hAnsi="Arial"/>
          <w:szCs w:val="24"/>
        </w:rPr>
        <w:t>.</w:t>
      </w:r>
    </w:p>
    <w:p w14:paraId="22270C1F" w14:textId="30B4B6B5" w:rsidR="00932AC5" w:rsidRPr="008011FB" w:rsidRDefault="00932AC5">
      <w:pPr>
        <w:pStyle w:val="OnlineMethPara"/>
        <w:autoSpaceDE w:val="0"/>
        <w:autoSpaceDN w:val="0"/>
        <w:adjustRightInd w:val="0"/>
        <w:rPr>
          <w:szCs w:val="24"/>
        </w:rPr>
      </w:pPr>
      <w:r w:rsidRPr="008011FB">
        <w:rPr>
          <w:szCs w:val="24"/>
        </w:rPr>
        <w:t>Enrichment analysis was performed by random sampling as previously described</w:t>
      </w:r>
      <w:r w:rsidRPr="008011FB">
        <w:rPr>
          <w:rStyle w:val="citebib"/>
          <w:szCs w:val="24"/>
          <w:shd w:val="clear" w:color="auto" w:fill="auto"/>
          <w:vertAlign w:val="superscript"/>
        </w:rPr>
        <w:t>34</w:t>
      </w:r>
      <w:r w:rsidRPr="008011FB">
        <w:rPr>
          <w:szCs w:val="24"/>
        </w:rPr>
        <w:t xml:space="preserve">. Genomic regions with same number (147,888), fragment length distribution and CpG ratios were randomly sampled within the mappable regions (genomic regions </w:t>
      </w:r>
      <w:del w:id="187" w:author="Dinh Diep" w:date="2017-02-14T19:40:00Z">
        <w:r w:rsidRPr="008011FB" w:rsidDel="00516D71">
          <w:rPr>
            <w:szCs w:val="24"/>
          </w:rPr>
          <w:delText xml:space="preserve">beyond </w:delText>
        </w:r>
      </w:del>
      <w:ins w:id="188" w:author="Dinh Diep" w:date="2017-02-14T19:40:00Z">
        <w:r w:rsidR="00516D71">
          <w:rPr>
            <w:szCs w:val="24"/>
          </w:rPr>
          <w:t>meeting</w:t>
        </w:r>
        <w:r w:rsidR="00516D71" w:rsidRPr="008011FB">
          <w:rPr>
            <w:szCs w:val="24"/>
          </w:rPr>
          <w:t xml:space="preserve"> </w:t>
        </w:r>
      </w:ins>
      <w:r w:rsidRPr="008011FB">
        <w:rPr>
          <w:szCs w:val="24"/>
        </w:rPr>
        <w:t xml:space="preserve">CRG mappability </w:t>
      </w:r>
      <w:ins w:id="189" w:author="Dinh Diep" w:date="2017-02-14T19:41:00Z">
        <w:r w:rsidR="00516D71">
          <w:rPr>
            <w:szCs w:val="24"/>
          </w:rPr>
          <w:t xml:space="preserve">criteria </w:t>
        </w:r>
      </w:ins>
      <w:del w:id="190" w:author="Dinh Diep" w:date="2017-02-14T19:41:00Z">
        <w:r w:rsidRPr="008011FB" w:rsidDel="00516D71">
          <w:rPr>
            <w:szCs w:val="24"/>
          </w:rPr>
          <w:delText xml:space="preserve">blacklisted regions </w:delText>
        </w:r>
      </w:del>
      <w:r w:rsidRPr="008011FB">
        <w:rPr>
          <w:szCs w:val="24"/>
        </w:rPr>
        <w:t xml:space="preserve">and </w:t>
      </w:r>
      <w:del w:id="191" w:author="Dinh Diep" w:date="2017-02-14T19:41:00Z">
        <w:r w:rsidRPr="008011FB" w:rsidDel="00516D71">
          <w:rPr>
            <w:szCs w:val="24"/>
          </w:rPr>
          <w:delText>non-cover regions</w:delText>
        </w:r>
      </w:del>
      <w:ins w:id="192" w:author="Dinh Diep" w:date="2017-02-14T19:41:00Z">
        <w:r w:rsidR="00516D71">
          <w:rPr>
            <w:szCs w:val="24"/>
          </w:rPr>
          <w:t>minimum 10X depth of coverage</w:t>
        </w:r>
      </w:ins>
      <w:r w:rsidRPr="008011FB">
        <w:rPr>
          <w:szCs w:val="24"/>
        </w:rPr>
        <w:t xml:space="preserve"> in our WGBS data set)</w:t>
      </w:r>
      <w:r w:rsidR="003B0333">
        <w:rPr>
          <w:szCs w:val="24"/>
        </w:rPr>
        <w:t xml:space="preserve"> </w:t>
      </w:r>
      <w:r w:rsidR="003B0333" w:rsidRPr="00635C9E">
        <w:rPr>
          <w:b/>
          <w:szCs w:val="24"/>
          <w:u w:val="single"/>
        </w:rPr>
        <w:t>[</w:t>
      </w:r>
      <w:r w:rsidR="002446AB" w:rsidRPr="002446AB">
        <w:rPr>
          <w:b/>
          <w:szCs w:val="24"/>
          <w:highlight w:val="yellow"/>
          <w:u w:val="single"/>
        </w:rPr>
        <w:t>AU:</w:t>
      </w:r>
      <w:r w:rsidR="003B0333">
        <w:rPr>
          <w:b/>
          <w:szCs w:val="24"/>
          <w:u w:val="single"/>
        </w:rPr>
        <w:t xml:space="preserve"> This sentence is not clear. Please rephrase to clarify.</w:t>
      </w:r>
      <w:r w:rsidR="003B0333" w:rsidRPr="00635C9E">
        <w:rPr>
          <w:b/>
          <w:szCs w:val="24"/>
          <w:u w:val="single"/>
        </w:rPr>
        <w:t>]</w:t>
      </w:r>
      <w:r w:rsidRPr="008011FB">
        <w:rPr>
          <w:szCs w:val="24"/>
        </w:rPr>
        <w:t xml:space="preserve">, and repeated 1,000,000 times. Statistical significance was estimated based on </w:t>
      </w:r>
      <w:r w:rsidR="003B0333">
        <w:rPr>
          <w:szCs w:val="24"/>
        </w:rPr>
        <w:t xml:space="preserve">the </w:t>
      </w:r>
      <w:r w:rsidRPr="008011FB">
        <w:rPr>
          <w:szCs w:val="24"/>
        </w:rPr>
        <w:t xml:space="preserve">empirical </w:t>
      </w:r>
      <w:r w:rsidRPr="00635C9E">
        <w:rPr>
          <w:i/>
          <w:szCs w:val="24"/>
        </w:rPr>
        <w:t>p</w:t>
      </w:r>
      <w:r w:rsidRPr="008011FB">
        <w:rPr>
          <w:szCs w:val="24"/>
        </w:rPr>
        <w:t>-value (</w:t>
      </w:r>
      <w:r w:rsidRPr="008011FB">
        <w:rPr>
          <w:i/>
          <w:szCs w:val="24"/>
        </w:rPr>
        <w:t>P</w:t>
      </w:r>
      <w:r w:rsidRPr="008011FB">
        <w:rPr>
          <w:szCs w:val="24"/>
        </w:rPr>
        <w:t>). Fold changes (enrichment factors) were calculated as the ratios of observ</w:t>
      </w:r>
      <w:r w:rsidR="003B0333">
        <w:rPr>
          <w:szCs w:val="24"/>
        </w:rPr>
        <w:t>ed values</w:t>
      </w:r>
      <w:r w:rsidRPr="008011FB">
        <w:rPr>
          <w:szCs w:val="24"/>
        </w:rPr>
        <w:t xml:space="preserve"> </w:t>
      </w:r>
      <w:r w:rsidR="003B0333">
        <w:rPr>
          <w:szCs w:val="24"/>
        </w:rPr>
        <w:t>to</w:t>
      </w:r>
      <w:r w:rsidRPr="008011FB">
        <w:rPr>
          <w:szCs w:val="24"/>
        </w:rPr>
        <w:t xml:space="preserve"> expect</w:t>
      </w:r>
      <w:r w:rsidR="003B0333">
        <w:rPr>
          <w:szCs w:val="24"/>
        </w:rPr>
        <w:t xml:space="preserve">ed values </w:t>
      </w:r>
      <w:r w:rsidR="003B0333" w:rsidRPr="00635C9E">
        <w:rPr>
          <w:b/>
          <w:szCs w:val="24"/>
          <w:u w:val="single"/>
        </w:rPr>
        <w:t>[</w:t>
      </w:r>
      <w:r w:rsidR="002446AB" w:rsidRPr="002446AB">
        <w:rPr>
          <w:b/>
          <w:szCs w:val="24"/>
          <w:highlight w:val="yellow"/>
          <w:u w:val="single"/>
        </w:rPr>
        <w:t>AU</w:t>
      </w:r>
      <w:commentRangeStart w:id="193"/>
      <w:r w:rsidR="002446AB" w:rsidRPr="002446AB">
        <w:rPr>
          <w:b/>
          <w:szCs w:val="24"/>
          <w:highlight w:val="yellow"/>
          <w:u w:val="single"/>
        </w:rPr>
        <w:t>:</w:t>
      </w:r>
      <w:r w:rsidR="003B0333">
        <w:rPr>
          <w:b/>
          <w:szCs w:val="24"/>
          <w:u w:val="single"/>
        </w:rPr>
        <w:t xml:space="preserve"> Edited for clarity. Correct</w:t>
      </w:r>
      <w:commentRangeEnd w:id="193"/>
      <w:r w:rsidR="0035002D">
        <w:rPr>
          <w:rStyle w:val="CommentReference"/>
        </w:rPr>
        <w:commentReference w:id="193"/>
      </w:r>
      <w:r w:rsidR="003B0333">
        <w:rPr>
          <w:b/>
          <w:szCs w:val="24"/>
          <w:u w:val="single"/>
        </w:rPr>
        <w:t>?</w:t>
      </w:r>
      <w:r w:rsidR="003B0333" w:rsidRPr="00635C9E">
        <w:rPr>
          <w:b/>
          <w:szCs w:val="24"/>
          <w:u w:val="single"/>
        </w:rPr>
        <w:t>]</w:t>
      </w:r>
      <w:r w:rsidRPr="008011FB">
        <w:rPr>
          <w:szCs w:val="24"/>
        </w:rPr>
        <w:t>. Exon</w:t>
      </w:r>
      <w:r w:rsidR="003B0333">
        <w:rPr>
          <w:szCs w:val="24"/>
        </w:rPr>
        <w:t>s</w:t>
      </w:r>
      <w:r w:rsidRPr="008011FB">
        <w:rPr>
          <w:szCs w:val="24"/>
        </w:rPr>
        <w:t>, intron</w:t>
      </w:r>
      <w:r w:rsidR="003B0333">
        <w:rPr>
          <w:szCs w:val="24"/>
        </w:rPr>
        <w:t>s</w:t>
      </w:r>
      <w:r w:rsidRPr="008011FB">
        <w:rPr>
          <w:szCs w:val="24"/>
        </w:rPr>
        <w:t>, 5</w:t>
      </w:r>
      <w:r w:rsidR="00A0329E">
        <w:rPr>
          <w:szCs w:val="24"/>
        </w:rPr>
        <w:sym w:font="Symbol" w:char="F0A2"/>
      </w:r>
      <w:r w:rsidR="00A0329E">
        <w:rPr>
          <w:szCs w:val="24"/>
        </w:rPr>
        <w:t xml:space="preserve"> </w:t>
      </w:r>
      <w:r w:rsidR="003B0333">
        <w:rPr>
          <w:szCs w:val="24"/>
        </w:rPr>
        <w:t>untranslated regions (</w:t>
      </w:r>
      <w:r w:rsidRPr="008011FB">
        <w:rPr>
          <w:szCs w:val="24"/>
        </w:rPr>
        <w:t>UTR</w:t>
      </w:r>
      <w:r w:rsidR="003B0333">
        <w:rPr>
          <w:szCs w:val="24"/>
        </w:rPr>
        <w:t>s) and</w:t>
      </w:r>
      <w:r w:rsidRPr="008011FB">
        <w:rPr>
          <w:szCs w:val="24"/>
        </w:rPr>
        <w:t xml:space="preserve"> 3</w:t>
      </w:r>
      <w:r w:rsidR="00A0329E">
        <w:rPr>
          <w:szCs w:val="24"/>
        </w:rPr>
        <w:sym w:font="Symbol" w:char="F0A2"/>
      </w:r>
      <w:r w:rsidR="00A0329E">
        <w:rPr>
          <w:szCs w:val="24"/>
        </w:rPr>
        <w:t xml:space="preserve"> </w:t>
      </w:r>
      <w:r w:rsidRPr="008011FB">
        <w:rPr>
          <w:szCs w:val="24"/>
        </w:rPr>
        <w:t>UTR</w:t>
      </w:r>
      <w:r w:rsidR="003B0333">
        <w:rPr>
          <w:szCs w:val="24"/>
        </w:rPr>
        <w:t>s</w:t>
      </w:r>
      <w:r w:rsidRPr="008011FB">
        <w:rPr>
          <w:szCs w:val="24"/>
        </w:rPr>
        <w:t xml:space="preserve"> were collected</w:t>
      </w:r>
      <w:r w:rsidR="003B0333">
        <w:rPr>
          <w:szCs w:val="24"/>
        </w:rPr>
        <w:t xml:space="preserve"> from the</w:t>
      </w:r>
      <w:r w:rsidRPr="008011FB">
        <w:rPr>
          <w:szCs w:val="24"/>
        </w:rPr>
        <w:t xml:space="preserve"> UCSC database. </w:t>
      </w:r>
      <w:r w:rsidR="003B0333">
        <w:rPr>
          <w:szCs w:val="24"/>
        </w:rPr>
        <w:t xml:space="preserve">The </w:t>
      </w:r>
      <w:r w:rsidRPr="008011FB">
        <w:rPr>
          <w:szCs w:val="24"/>
        </w:rPr>
        <w:t>definition</w:t>
      </w:r>
      <w:r w:rsidR="003B0333">
        <w:rPr>
          <w:szCs w:val="24"/>
        </w:rPr>
        <w:t xml:space="preserve"> of enhancers</w:t>
      </w:r>
      <w:r w:rsidRPr="008011FB">
        <w:rPr>
          <w:szCs w:val="24"/>
        </w:rPr>
        <w:t xml:space="preserve"> was based on Andersson </w:t>
      </w:r>
      <w:r w:rsidRPr="008011FB">
        <w:rPr>
          <w:i/>
          <w:szCs w:val="24"/>
        </w:rPr>
        <w:t>et al.</w:t>
      </w:r>
      <w:r w:rsidRPr="008011FB">
        <w:rPr>
          <w:rStyle w:val="citebib"/>
          <w:szCs w:val="24"/>
          <w:shd w:val="clear" w:color="auto" w:fill="auto"/>
          <w:vertAlign w:val="superscript"/>
        </w:rPr>
        <w:t>35</w:t>
      </w:r>
      <w:r w:rsidRPr="008011FB">
        <w:rPr>
          <w:szCs w:val="24"/>
        </w:rPr>
        <w:t xml:space="preserve">, </w:t>
      </w:r>
      <w:r w:rsidR="003B0333">
        <w:rPr>
          <w:szCs w:val="24"/>
        </w:rPr>
        <w:t xml:space="preserve">the definition of </w:t>
      </w:r>
      <w:r w:rsidRPr="008011FB">
        <w:rPr>
          <w:szCs w:val="24"/>
        </w:rPr>
        <w:t>super</w:t>
      </w:r>
      <w:r w:rsidR="00D01534">
        <w:rPr>
          <w:szCs w:val="24"/>
        </w:rPr>
        <w:t>-</w:t>
      </w:r>
      <w:r w:rsidRPr="008011FB">
        <w:rPr>
          <w:szCs w:val="24"/>
        </w:rPr>
        <w:t>enhancer</w:t>
      </w:r>
      <w:r w:rsidR="003B0333">
        <w:rPr>
          <w:szCs w:val="24"/>
        </w:rPr>
        <w:t>s</w:t>
      </w:r>
      <w:r w:rsidRPr="008011FB">
        <w:rPr>
          <w:szCs w:val="24"/>
        </w:rPr>
        <w:t xml:space="preserve"> was derived from Hnisz </w:t>
      </w:r>
      <w:r w:rsidRPr="008011FB">
        <w:rPr>
          <w:i/>
          <w:szCs w:val="24"/>
        </w:rPr>
        <w:t>et al.</w:t>
      </w:r>
      <w:r w:rsidRPr="008011FB">
        <w:rPr>
          <w:rStyle w:val="citebib"/>
          <w:szCs w:val="24"/>
          <w:shd w:val="clear" w:color="auto" w:fill="auto"/>
          <w:vertAlign w:val="superscript"/>
        </w:rPr>
        <w:t>36</w:t>
      </w:r>
      <w:r w:rsidR="003B0333" w:rsidRPr="00635C9E">
        <w:t>,</w:t>
      </w:r>
      <w:r w:rsidRPr="008011FB">
        <w:rPr>
          <w:szCs w:val="24"/>
        </w:rPr>
        <w:t xml:space="preserve"> and </w:t>
      </w:r>
      <w:r w:rsidR="003B0333">
        <w:rPr>
          <w:szCs w:val="24"/>
        </w:rPr>
        <w:t xml:space="preserve">the definitions of </w:t>
      </w:r>
      <w:r w:rsidRPr="008011FB">
        <w:rPr>
          <w:szCs w:val="24"/>
        </w:rPr>
        <w:t>promoter regions w</w:t>
      </w:r>
      <w:r w:rsidR="003B0333">
        <w:rPr>
          <w:szCs w:val="24"/>
        </w:rPr>
        <w:t>as</w:t>
      </w:r>
      <w:r w:rsidRPr="008011FB">
        <w:rPr>
          <w:szCs w:val="24"/>
        </w:rPr>
        <w:t xml:space="preserve"> based on the definition by Thurman </w:t>
      </w:r>
      <w:r w:rsidRPr="008011FB">
        <w:rPr>
          <w:i/>
          <w:szCs w:val="24"/>
        </w:rPr>
        <w:t>et al.</w:t>
      </w:r>
      <w:r w:rsidRPr="008011FB">
        <w:rPr>
          <w:rStyle w:val="citebib"/>
          <w:szCs w:val="24"/>
          <w:shd w:val="clear" w:color="auto" w:fill="auto"/>
          <w:vertAlign w:val="superscript"/>
        </w:rPr>
        <w:t>37</w:t>
      </w:r>
      <w:r w:rsidRPr="008011FB">
        <w:rPr>
          <w:szCs w:val="24"/>
        </w:rPr>
        <w:t xml:space="preserve">. All </w:t>
      </w:r>
      <w:r w:rsidR="003B0333">
        <w:rPr>
          <w:szCs w:val="24"/>
        </w:rPr>
        <w:t xml:space="preserve">of </w:t>
      </w:r>
      <w:r w:rsidRPr="008011FB">
        <w:rPr>
          <w:szCs w:val="24"/>
        </w:rPr>
        <w:t>the genomic coordinates were based on GRCh37/hg19</w:t>
      </w:r>
      <w:r w:rsidR="003B0333">
        <w:rPr>
          <w:szCs w:val="24"/>
        </w:rPr>
        <w:t xml:space="preserve"> </w:t>
      </w:r>
      <w:commentRangeStart w:id="194"/>
      <w:r w:rsidR="003B0333" w:rsidRPr="00635C9E">
        <w:rPr>
          <w:b/>
          <w:szCs w:val="24"/>
          <w:u w:val="single"/>
        </w:rPr>
        <w:t>[</w:t>
      </w:r>
      <w:r w:rsidR="002446AB" w:rsidRPr="002446AB">
        <w:rPr>
          <w:b/>
          <w:szCs w:val="24"/>
          <w:highlight w:val="yellow"/>
          <w:u w:val="single"/>
        </w:rPr>
        <w:t>AU:</w:t>
      </w:r>
      <w:r w:rsidR="003B0333">
        <w:rPr>
          <w:b/>
          <w:szCs w:val="24"/>
          <w:u w:val="single"/>
        </w:rPr>
        <w:t xml:space="preserve"> What is this? Please clarify.</w:t>
      </w:r>
      <w:r w:rsidR="003B0333" w:rsidRPr="00635C9E">
        <w:rPr>
          <w:b/>
          <w:szCs w:val="24"/>
          <w:u w:val="single"/>
        </w:rPr>
        <w:t>]</w:t>
      </w:r>
      <w:commentRangeEnd w:id="194"/>
      <w:r w:rsidR="00ED2052">
        <w:rPr>
          <w:rStyle w:val="CommentReference"/>
        </w:rPr>
        <w:commentReference w:id="194"/>
      </w:r>
      <w:r w:rsidRPr="008011FB">
        <w:rPr>
          <w:szCs w:val="24"/>
        </w:rPr>
        <w:t>.</w:t>
      </w:r>
    </w:p>
    <w:p w14:paraId="4F08D6D4" w14:textId="15944F56" w:rsidR="00932AC5" w:rsidRPr="008011FB" w:rsidRDefault="00932AC5">
      <w:pPr>
        <w:pStyle w:val="OnlineSubheading"/>
        <w:autoSpaceDE w:val="0"/>
        <w:autoSpaceDN w:val="0"/>
        <w:adjustRightInd w:val="0"/>
        <w:rPr>
          <w:rFonts w:ascii="Arial" w:hAnsi="Arial"/>
          <w:szCs w:val="24"/>
        </w:rPr>
      </w:pPr>
      <w:r w:rsidRPr="008011FB">
        <w:rPr>
          <w:rFonts w:ascii="Arial" w:hAnsi="Arial"/>
          <w:szCs w:val="24"/>
        </w:rPr>
        <w:t>Methylation haplotype load (MHL)</w:t>
      </w:r>
      <w:r w:rsidR="00905187">
        <w:rPr>
          <w:rFonts w:ascii="Arial" w:hAnsi="Arial"/>
          <w:szCs w:val="24"/>
        </w:rPr>
        <w:t>.</w:t>
      </w:r>
    </w:p>
    <w:p w14:paraId="21266D7E" w14:textId="507394CC" w:rsidR="00932AC5" w:rsidRPr="008011FB" w:rsidRDefault="00932AC5">
      <w:pPr>
        <w:pStyle w:val="OnlineMethPara"/>
        <w:autoSpaceDE w:val="0"/>
        <w:autoSpaceDN w:val="0"/>
        <w:adjustRightInd w:val="0"/>
        <w:rPr>
          <w:szCs w:val="24"/>
        </w:rPr>
      </w:pPr>
      <w:r w:rsidRPr="008011FB">
        <w:rPr>
          <w:szCs w:val="24"/>
        </w:rPr>
        <w:t>We defined a methylated haplotype load (MHL) for each candidate region, which is the normalized fraction of methylated haplotypes at different length</w:t>
      </w:r>
      <w:r w:rsidR="003B0333">
        <w:rPr>
          <w:szCs w:val="24"/>
        </w:rPr>
        <w:t>s</w:t>
      </w:r>
      <w:r w:rsidRPr="008011FB">
        <w:rPr>
          <w:szCs w:val="24"/>
        </w:rPr>
        <w:t>:</w:t>
      </w:r>
    </w:p>
    <w:p w14:paraId="5A433285" w14:textId="01E564E9" w:rsidR="00932AC5" w:rsidRPr="008011FB" w:rsidRDefault="00932AC5">
      <w:pPr>
        <w:pStyle w:val="OnlineMethParaIndent"/>
        <w:autoSpaceDE w:val="0"/>
        <w:autoSpaceDN w:val="0"/>
        <w:adjustRightInd w:val="0"/>
        <w:rPr>
          <w:szCs w:val="24"/>
        </w:rPr>
      </w:pPr>
      <m:oMathPara>
        <m:oMathParaPr>
          <m:jc m:val="left"/>
        </m:oMathParaPr>
        <m:oMath>
          <m:r>
            <m:rPr>
              <m:sty m:val="p"/>
            </m:rPr>
            <w:rPr>
              <w:rFonts w:ascii="Cambria Math" w:hAnsi="Cambria Math"/>
              <w:szCs w:val="24"/>
            </w:rPr>
            <m:t>MHL=</m:t>
          </m:r>
          <m:f>
            <m:fPr>
              <m:ctrlPr>
                <w:rPr>
                  <w:rFonts w:ascii="Cambria Math" w:hAnsi="Cambria Math"/>
                </w:rPr>
              </m:ctrlPr>
            </m:fPr>
            <m:num>
              <m:nary>
                <m:naryPr>
                  <m:chr m:val="∑"/>
                  <m:limLoc m:val="undOvr"/>
                  <m:ctrlPr>
                    <w:rPr>
                      <w:rFonts w:ascii="Cambria Math" w:hAnsi="Cambria Math"/>
                    </w:rPr>
                  </m:ctrlPr>
                </m:naryPr>
                <m:sub>
                  <m:r>
                    <w:rPr>
                      <w:rFonts w:ascii="Cambria Math" w:hAnsi="Cambria Math" w:cs="Arial"/>
                      <w:szCs w:val="24"/>
                    </w:rPr>
                    <m:t xml:space="preserve">i </m:t>
                  </m:r>
                  <m:r>
                    <m:rPr>
                      <m:sty m:val="p"/>
                    </m:rPr>
                    <w:rPr>
                      <w:rFonts w:ascii="Cambria Math" w:hAnsi="Cambria Math" w:cs="Arial"/>
                      <w:szCs w:val="24"/>
                    </w:rPr>
                    <m:t>= 1</m:t>
                  </m:r>
                </m:sub>
                <m:sup>
                  <m:r>
                    <w:rPr>
                      <w:rFonts w:ascii="Cambria Math" w:hAnsi="Cambria Math" w:cs="Arial"/>
                      <w:szCs w:val="24"/>
                    </w:rPr>
                    <m:t>l</m:t>
                  </m:r>
                </m:sup>
                <m:e>
                  <m:sSub>
                    <m:sSubPr>
                      <m:ctrlPr>
                        <w:rPr>
                          <w:rFonts w:ascii="Cambria Math" w:hAnsi="Cambria Math"/>
                        </w:rPr>
                      </m:ctrlPr>
                    </m:sSubPr>
                    <m:e>
                      <m:r>
                        <m:rPr>
                          <m:sty m:val="p"/>
                        </m:rPr>
                        <w:rPr>
                          <w:rFonts w:ascii="Cambria Math" w:hAnsi="Cambria Math" w:cs="Arial"/>
                          <w:szCs w:val="24"/>
                        </w:rPr>
                        <m:t>w</m:t>
                      </m:r>
                    </m:e>
                    <m:sub>
                      <m:r>
                        <w:rPr>
                          <w:rFonts w:ascii="Cambria Math" w:hAnsi="Cambria Math" w:cs="Arial"/>
                          <w:szCs w:val="24"/>
                        </w:rPr>
                        <m:t>i</m:t>
                      </m:r>
                    </m:sub>
                  </m:sSub>
                </m:e>
              </m:nary>
              <m:r>
                <m:rPr>
                  <m:sty m:val="p"/>
                </m:rPr>
                <w:rPr>
                  <w:rFonts w:ascii="Cambria Math" w:hAnsi="Cambria Math" w:cs="Arial"/>
                  <w:szCs w:val="24"/>
                </w:rPr>
                <m:t xml:space="preserve"> × </m:t>
              </m:r>
              <m:r>
                <w:rPr>
                  <w:rFonts w:ascii="Cambria Math" w:hAnsi="Cambria Math" w:cs="Arial"/>
                  <w:szCs w:val="24"/>
                </w:rPr>
                <m:t>P</m:t>
              </m:r>
              <m:r>
                <m:rPr>
                  <m:sty m:val="p"/>
                </m:rPr>
                <w:rPr>
                  <w:rFonts w:ascii="Cambria Math" w:hAnsi="Cambria Math" w:cs="Arial"/>
                  <w:szCs w:val="24"/>
                </w:rPr>
                <m:t>(</m:t>
              </m:r>
              <m:sSub>
                <m:sSubPr>
                  <m:ctrlPr>
                    <w:rPr>
                      <w:rFonts w:ascii="Cambria Math" w:hAnsi="Cambria Math"/>
                      <w:i/>
                    </w:rPr>
                  </m:ctrlPr>
                </m:sSubPr>
                <m:e>
                  <m:r>
                    <w:rPr>
                      <w:rFonts w:ascii="Cambria Math" w:hAnsi="Cambria Math" w:cs="Arial"/>
                      <w:szCs w:val="24"/>
                    </w:rPr>
                    <m:t>MH</m:t>
                  </m:r>
                </m:e>
                <m:sub>
                  <m:r>
                    <w:rPr>
                      <w:rFonts w:ascii="Cambria Math" w:hAnsi="Cambria Math" w:cs="Arial"/>
                      <w:szCs w:val="24"/>
                    </w:rPr>
                    <m:t>i</m:t>
                  </m:r>
                </m:sub>
              </m:sSub>
              <m:r>
                <m:rPr>
                  <m:sty m:val="p"/>
                </m:rPr>
                <w:rPr>
                  <w:rFonts w:ascii="Cambria Math" w:hAnsi="Cambria Math" w:cs="Arial"/>
                  <w:szCs w:val="24"/>
                </w:rPr>
                <m:t>)</m:t>
              </m:r>
            </m:num>
            <m:den>
              <m:nary>
                <m:naryPr>
                  <m:chr m:val="∑"/>
                  <m:limLoc m:val="undOvr"/>
                  <m:ctrlPr>
                    <w:rPr>
                      <w:rFonts w:ascii="Cambria Math" w:hAnsi="Cambria Math"/>
                    </w:rPr>
                  </m:ctrlPr>
                </m:naryPr>
                <m:sub>
                  <m:r>
                    <w:rPr>
                      <w:rFonts w:ascii="Cambria Math" w:hAnsi="Cambria Math" w:cs="Arial"/>
                      <w:szCs w:val="24"/>
                    </w:rPr>
                    <m:t>i</m:t>
                  </m:r>
                  <m:r>
                    <m:rPr>
                      <m:sty m:val="p"/>
                    </m:rPr>
                    <w:rPr>
                      <w:rFonts w:ascii="Cambria Math" w:hAnsi="Cambria Math" w:cs="Arial"/>
                      <w:szCs w:val="24"/>
                    </w:rPr>
                    <m:t xml:space="preserve"> = 1</m:t>
                  </m:r>
                </m:sub>
                <m:sup>
                  <m:r>
                    <w:rPr>
                      <w:rFonts w:ascii="Cambria Math" w:hAnsi="Cambria Math" w:cs="Arial"/>
                      <w:szCs w:val="24"/>
                    </w:rPr>
                    <m:t>l</m:t>
                  </m:r>
                </m:sup>
                <m:e>
                  <m:sSub>
                    <m:sSubPr>
                      <m:ctrlPr>
                        <w:rPr>
                          <w:rFonts w:ascii="Cambria Math" w:hAnsi="Cambria Math"/>
                          <w:i/>
                        </w:rPr>
                      </m:ctrlPr>
                    </m:sSubPr>
                    <m:e>
                      <m:r>
                        <w:rPr>
                          <w:rFonts w:ascii="Cambria Math" w:hAnsi="Cambria Math" w:cs="Arial"/>
                          <w:szCs w:val="24"/>
                        </w:rPr>
                        <m:t>w</m:t>
                      </m:r>
                    </m:e>
                    <m:sub>
                      <m:r>
                        <w:rPr>
                          <w:rFonts w:ascii="Cambria Math" w:hAnsi="Cambria Math" w:cs="Arial"/>
                          <w:szCs w:val="24"/>
                        </w:rPr>
                        <m:t>i</m:t>
                      </m:r>
                    </m:sub>
                  </m:sSub>
                </m:e>
              </m:nary>
            </m:den>
          </m:f>
        </m:oMath>
      </m:oMathPara>
    </w:p>
    <w:p w14:paraId="5EF5F78C" w14:textId="767B7D59" w:rsidR="00932AC5" w:rsidRPr="008011FB" w:rsidRDefault="002271F4">
      <w:pPr>
        <w:pStyle w:val="OnlineMethParaIndent"/>
        <w:autoSpaceDE w:val="0"/>
        <w:autoSpaceDN w:val="0"/>
        <w:adjustRightInd w:val="0"/>
        <w:rPr>
          <w:szCs w:val="24"/>
        </w:rPr>
      </w:pPr>
      <m:oMathPara>
        <m:oMathParaPr>
          <m:jc m:val="left"/>
        </m:oMathParaPr>
        <m:oMath>
          <m:sSub>
            <m:sSubPr>
              <m:ctrlPr>
                <w:rPr>
                  <w:rFonts w:ascii="Cambria Math" w:hAnsi="Cambria Math"/>
                </w:rPr>
              </m:ctrlPr>
            </m:sSubPr>
            <m:e>
              <m:r>
                <m:rPr>
                  <m:sty m:val="p"/>
                </m:rPr>
                <w:rPr>
                  <w:rFonts w:ascii="Cambria Math" w:hAnsi="Cambria Math" w:cs="Arial"/>
                  <w:szCs w:val="24"/>
                </w:rPr>
                <m:t>w</m:t>
              </m:r>
            </m:e>
            <m:sub>
              <m:r>
                <w:rPr>
                  <w:rFonts w:ascii="Cambria Math" w:hAnsi="Cambria Math" w:cs="Arial"/>
                  <w:szCs w:val="24"/>
                </w:rPr>
                <m:t>i</m:t>
              </m:r>
            </m:sub>
          </m:sSub>
          <m:r>
            <m:rPr>
              <m:sty m:val="p"/>
            </m:rPr>
            <w:rPr>
              <w:rFonts w:ascii="Cambria Math" w:hAnsi="Cambria Math" w:cs="Arial"/>
              <w:szCs w:val="24"/>
            </w:rPr>
            <m:t>=</m:t>
          </m:r>
          <m:r>
            <w:rPr>
              <w:rFonts w:ascii="Cambria Math" w:hAnsi="Cambria Math" w:cs="Arial"/>
              <w:szCs w:val="24"/>
            </w:rPr>
            <m:t>i</m:t>
          </m:r>
        </m:oMath>
      </m:oMathPara>
    </w:p>
    <w:p w14:paraId="1D26B0E5" w14:textId="33E7CCCB" w:rsidR="00932AC5" w:rsidRPr="008011FB" w:rsidRDefault="00A0329E">
      <w:pPr>
        <w:pStyle w:val="OnlineMethPara"/>
        <w:autoSpaceDE w:val="0"/>
        <w:autoSpaceDN w:val="0"/>
        <w:adjustRightInd w:val="0"/>
        <w:rPr>
          <w:szCs w:val="24"/>
        </w:rPr>
      </w:pPr>
      <w:r>
        <w:rPr>
          <w:szCs w:val="24"/>
        </w:rPr>
        <w:t>w</w:t>
      </w:r>
      <w:r w:rsidR="00932AC5" w:rsidRPr="008011FB">
        <w:rPr>
          <w:szCs w:val="24"/>
        </w:rPr>
        <w:t xml:space="preserve">here </w:t>
      </w:r>
      <m:oMath>
        <m:r>
          <w:rPr>
            <w:rFonts w:ascii="Cambria Math" w:hAnsi="Cambria Math"/>
            <w:sz w:val="22"/>
            <w:szCs w:val="22"/>
          </w:rPr>
          <m:t>l</m:t>
        </m:r>
        <m:r>
          <m:rPr>
            <m:sty m:val="p"/>
          </m:rPr>
          <w:rPr>
            <w:rFonts w:ascii="Cambria Math" w:hAnsi="Cambria Math"/>
            <w:sz w:val="22"/>
            <w:szCs w:val="22"/>
          </w:rPr>
          <m:t xml:space="preserve"> i</m:t>
        </m:r>
      </m:oMath>
      <w:r w:rsidR="00932AC5" w:rsidRPr="008011FB">
        <w:rPr>
          <w:szCs w:val="24"/>
        </w:rPr>
        <w:t>s the length of haplotypes,</w:t>
      </w:r>
      <w:r w:rsidR="003B0333">
        <w:rPr>
          <w:szCs w:val="24"/>
        </w:rPr>
        <w:t xml:space="preserve"> and</w:t>
      </w:r>
      <w:r w:rsidR="00932AC5" w:rsidRPr="008011FB">
        <w:rPr>
          <w:szCs w:val="24"/>
        </w:rPr>
        <w:t xml:space="preserve"> </w:t>
      </w:r>
      <m:oMath>
        <m:r>
          <w:rPr>
            <w:rFonts w:ascii="Cambria Math" w:hAnsi="Cambria Math"/>
            <w:sz w:val="22"/>
            <w:szCs w:val="22"/>
          </w:rPr>
          <m:t>P</m:t>
        </m:r>
        <m:d>
          <m:dPr>
            <m:ctrlPr>
              <w:rPr>
                <w:rFonts w:ascii="Cambria Math" w:hAnsi="Cambria Math"/>
                <w:sz w:val="22"/>
              </w:rPr>
            </m:ctrlPr>
          </m:dPr>
          <m:e>
            <m:sSub>
              <m:sSubPr>
                <m:ctrlPr>
                  <w:rPr>
                    <w:rFonts w:ascii="Cambria Math" w:hAnsi="Cambria Math"/>
                    <w:i/>
                    <w:sz w:val="22"/>
                  </w:rPr>
                </m:ctrlPr>
              </m:sSubPr>
              <m:e>
                <m:r>
                  <w:rPr>
                    <w:rFonts w:ascii="Cambria Math" w:hAnsi="Cambria Math"/>
                    <w:sz w:val="22"/>
                    <w:szCs w:val="22"/>
                  </w:rPr>
                  <m:t>MH</m:t>
                </m:r>
              </m:e>
              <m:sub>
                <m:r>
                  <w:rPr>
                    <w:rFonts w:ascii="Cambria Math" w:hAnsi="Cambria Math"/>
                    <w:sz w:val="22"/>
                    <w:szCs w:val="22"/>
                  </w:rPr>
                  <m:t>i</m:t>
                </m:r>
              </m:sub>
            </m:sSub>
          </m:e>
        </m:d>
        <m:r>
          <m:rPr>
            <m:sty m:val="p"/>
          </m:rPr>
          <w:rPr>
            <w:rFonts w:ascii="Cambria Math" w:hAnsi="Cambria Math"/>
            <w:sz w:val="22"/>
            <w:szCs w:val="22"/>
          </w:rPr>
          <m:t xml:space="preserve"> </m:t>
        </m:r>
      </m:oMath>
      <w:r w:rsidR="00932AC5" w:rsidRPr="008011FB">
        <w:rPr>
          <w:szCs w:val="24"/>
        </w:rPr>
        <w:t xml:space="preserve">is the fraction of fully successive methylated CpGs with </w:t>
      </w:r>
      <w:r w:rsidR="00932AC5" w:rsidRPr="00635C9E">
        <w:rPr>
          <w:i/>
          <w:szCs w:val="24"/>
        </w:rPr>
        <w:t>i</w:t>
      </w:r>
      <w:r w:rsidR="00932AC5" w:rsidRPr="008011FB">
        <w:rPr>
          <w:szCs w:val="24"/>
        </w:rPr>
        <w:t xml:space="preserve"> loci. For a haplotype of length </w:t>
      </w:r>
      <w:r w:rsidR="00932AC5" w:rsidRPr="00635C9E">
        <w:rPr>
          <w:i/>
          <w:szCs w:val="24"/>
        </w:rPr>
        <w:t>L</w:t>
      </w:r>
      <w:r w:rsidR="00932AC5" w:rsidRPr="008011FB">
        <w:rPr>
          <w:szCs w:val="24"/>
        </w:rPr>
        <w:t xml:space="preserve">, we considered all substrings with length from </w:t>
      </w:r>
      <w:r w:rsidR="00932AC5" w:rsidRPr="00635C9E">
        <w:rPr>
          <w:i/>
          <w:szCs w:val="24"/>
        </w:rPr>
        <w:t>1</w:t>
      </w:r>
      <w:r w:rsidR="00932AC5" w:rsidRPr="008011FB">
        <w:rPr>
          <w:szCs w:val="24"/>
        </w:rPr>
        <w:t xml:space="preserve"> to </w:t>
      </w:r>
      <w:r w:rsidR="00932AC5" w:rsidRPr="00635C9E">
        <w:rPr>
          <w:i/>
          <w:szCs w:val="24"/>
        </w:rPr>
        <w:t>L</w:t>
      </w:r>
      <w:r w:rsidR="00932AC5" w:rsidRPr="008011FB">
        <w:rPr>
          <w:szCs w:val="24"/>
        </w:rPr>
        <w:t xml:space="preserve"> in this calculation. </w:t>
      </w:r>
      <m:oMath>
        <m:sSub>
          <m:sSubPr>
            <m:ctrlPr>
              <w:rPr>
                <w:rFonts w:ascii="Cambria Math" w:hAnsi="Cambria Math"/>
                <w:i/>
                <w:sz w:val="22"/>
              </w:rPr>
            </m:ctrlPr>
          </m:sSubPr>
          <m:e>
            <m:r>
              <w:rPr>
                <w:rFonts w:ascii="Cambria Math" w:hAnsi="Cambria Math"/>
                <w:sz w:val="22"/>
                <w:szCs w:val="22"/>
              </w:rPr>
              <m:t>w</m:t>
            </m:r>
          </m:e>
          <m:sub>
            <m:r>
              <w:rPr>
                <w:rFonts w:ascii="Cambria Math" w:hAnsi="Cambria Math"/>
                <w:sz w:val="22"/>
                <w:szCs w:val="22"/>
              </w:rPr>
              <m:t>i</m:t>
            </m:r>
          </m:sub>
        </m:sSub>
      </m:oMath>
      <w:r w:rsidR="00932AC5" w:rsidRPr="008011FB">
        <w:rPr>
          <w:szCs w:val="24"/>
        </w:rPr>
        <w:t xml:space="preserve"> is the weight for </w:t>
      </w:r>
      <w:r w:rsidR="00932AC5" w:rsidRPr="00635C9E">
        <w:rPr>
          <w:i/>
          <w:szCs w:val="24"/>
        </w:rPr>
        <w:t>i</w:t>
      </w:r>
      <w:r w:rsidR="00932AC5" w:rsidRPr="008011FB">
        <w:rPr>
          <w:szCs w:val="24"/>
        </w:rPr>
        <w:t xml:space="preserve">-locus haplotype. Options for weights are </w:t>
      </w:r>
      <m:oMath>
        <m:sSub>
          <m:sSubPr>
            <m:ctrlPr>
              <w:rPr>
                <w:rFonts w:ascii="Cambria Math" w:hAnsi="Cambria Math"/>
                <w:i/>
                <w:sz w:val="22"/>
              </w:rPr>
            </m:ctrlPr>
          </m:sSubPr>
          <m:e>
            <m:r>
              <w:rPr>
                <w:rFonts w:ascii="Cambria Math" w:hAnsi="Cambria Math"/>
                <w:sz w:val="22"/>
                <w:szCs w:val="22"/>
              </w:rPr>
              <m:t>w</m:t>
            </m:r>
          </m:e>
          <m:sub>
            <m:r>
              <w:rPr>
                <w:rFonts w:ascii="Cambria Math" w:hAnsi="Cambria Math"/>
                <w:sz w:val="22"/>
                <w:szCs w:val="22"/>
              </w:rPr>
              <m:t>i</m:t>
            </m:r>
          </m:sub>
        </m:sSub>
        <m:r>
          <m:rPr>
            <m:sty m:val="p"/>
          </m:rPr>
          <w:rPr>
            <w:rFonts w:ascii="Cambria Math" w:hAnsi="Cambria Math"/>
            <w:sz w:val="22"/>
            <w:szCs w:val="22"/>
          </w:rPr>
          <m:t>=</m:t>
        </m:r>
        <m:r>
          <w:rPr>
            <w:rFonts w:ascii="Cambria Math" w:hAnsi="Cambria Math"/>
            <w:sz w:val="22"/>
            <w:szCs w:val="22"/>
          </w:rPr>
          <m:t>i</m:t>
        </m:r>
      </m:oMath>
      <w:r w:rsidR="00932AC5" w:rsidRPr="008011FB">
        <w:rPr>
          <w:szCs w:val="24"/>
        </w:rPr>
        <w:t xml:space="preserve"> or </w:t>
      </w:r>
      <m:oMath>
        <m:sSub>
          <m:sSubPr>
            <m:ctrlPr>
              <w:rPr>
                <w:rFonts w:ascii="Cambria Math" w:hAnsi="Cambria Math"/>
                <w:i/>
                <w:sz w:val="22"/>
              </w:rPr>
            </m:ctrlPr>
          </m:sSubPr>
          <m:e>
            <m:r>
              <w:rPr>
                <w:rFonts w:ascii="Cambria Math" w:hAnsi="Cambria Math"/>
                <w:sz w:val="22"/>
                <w:szCs w:val="22"/>
              </w:rPr>
              <m:t>w</m:t>
            </m:r>
          </m:e>
          <m:sub>
            <m:r>
              <w:rPr>
                <w:rFonts w:ascii="Cambria Math" w:hAnsi="Cambria Math"/>
                <w:sz w:val="22"/>
                <w:szCs w:val="22"/>
              </w:rPr>
              <m:t>i</m:t>
            </m:r>
          </m:sub>
        </m:sSub>
        <m:r>
          <m:rPr>
            <m:sty m:val="p"/>
          </m:rPr>
          <w:rPr>
            <w:rFonts w:ascii="Cambria Math" w:hAnsi="Cambria Math"/>
            <w:sz w:val="22"/>
            <w:szCs w:val="22"/>
          </w:rPr>
          <m:t>=</m:t>
        </m:r>
        <m:sSup>
          <m:sSupPr>
            <m:ctrlPr>
              <w:rPr>
                <w:rFonts w:ascii="Cambria Math" w:hAnsi="Cambria Math"/>
                <w:sz w:val="22"/>
              </w:rPr>
            </m:ctrlPr>
          </m:sSupPr>
          <m:e>
            <m:r>
              <w:rPr>
                <w:rFonts w:ascii="Cambria Math" w:hAnsi="Cambria Math"/>
                <w:sz w:val="22"/>
                <w:szCs w:val="22"/>
              </w:rPr>
              <m:t>i</m:t>
            </m:r>
          </m:e>
          <m:sup>
            <m:r>
              <m:rPr>
                <m:sty m:val="p"/>
              </m:rPr>
              <w:rPr>
                <w:rFonts w:ascii="Cambria Math" w:hAnsi="Cambria Math"/>
                <w:sz w:val="22"/>
                <w:szCs w:val="22"/>
              </w:rPr>
              <m:t>2</m:t>
            </m:r>
          </m:sup>
        </m:sSup>
      </m:oMath>
      <w:r w:rsidR="00932AC5" w:rsidRPr="008011FB">
        <w:rPr>
          <w:szCs w:val="24"/>
        </w:rPr>
        <w:t xml:space="preserve"> to favor the contribution of longer haplotyes. In the present study, </w:t>
      </w:r>
      <m:oMath>
        <m:sSub>
          <m:sSubPr>
            <m:ctrlPr>
              <w:rPr>
                <w:rFonts w:ascii="Cambria Math" w:hAnsi="Cambria Math"/>
                <w:i/>
                <w:sz w:val="22"/>
              </w:rPr>
            </m:ctrlPr>
          </m:sSubPr>
          <m:e>
            <m:r>
              <w:rPr>
                <w:rFonts w:ascii="Cambria Math" w:hAnsi="Cambria Math"/>
                <w:sz w:val="22"/>
                <w:szCs w:val="22"/>
              </w:rPr>
              <m:t>w</m:t>
            </m:r>
          </m:e>
          <m:sub>
            <m:r>
              <w:rPr>
                <w:rFonts w:ascii="Cambria Math" w:hAnsi="Cambria Math"/>
                <w:sz w:val="22"/>
                <w:szCs w:val="22"/>
              </w:rPr>
              <m:t>i</m:t>
            </m:r>
          </m:sub>
        </m:sSub>
        <m:r>
          <m:rPr>
            <m:sty m:val="p"/>
          </m:rPr>
          <w:rPr>
            <w:rFonts w:ascii="Cambria Math" w:hAnsi="Cambria Math"/>
            <w:sz w:val="22"/>
            <w:szCs w:val="22"/>
          </w:rPr>
          <m:t>=</m:t>
        </m:r>
        <m:r>
          <w:rPr>
            <w:rFonts w:ascii="Cambria Math" w:hAnsi="Cambria Math"/>
            <w:sz w:val="22"/>
            <w:szCs w:val="22"/>
          </w:rPr>
          <m:t>i</m:t>
        </m:r>
      </m:oMath>
      <w:r w:rsidR="00932AC5" w:rsidRPr="008011FB">
        <w:rPr>
          <w:szCs w:val="24"/>
        </w:rPr>
        <w:t xml:space="preserve"> was applied.</w:t>
      </w:r>
    </w:p>
    <w:p w14:paraId="705CFE68" w14:textId="5EA8482F" w:rsidR="00932AC5" w:rsidRPr="008011FB" w:rsidRDefault="00932AC5">
      <w:pPr>
        <w:pStyle w:val="OnlineMethParaIndent"/>
        <w:autoSpaceDE w:val="0"/>
        <w:autoSpaceDN w:val="0"/>
        <w:adjustRightInd w:val="0"/>
        <w:rPr>
          <w:szCs w:val="24"/>
        </w:rPr>
      </w:pPr>
      <w:r w:rsidRPr="008011FB">
        <w:rPr>
          <w:szCs w:val="24"/>
        </w:rPr>
        <w:t>Following the concept of Shannon entropy</w:t>
      </w:r>
      <m:oMath>
        <m:r>
          <m:rPr>
            <m:sty m:val="p"/>
          </m:rPr>
          <w:rPr>
            <w:rFonts w:ascii="Cambria Math" w:hAnsi="Cambria Math"/>
            <w:sz w:val="22"/>
            <w:szCs w:val="22"/>
          </w:rPr>
          <m:t xml:space="preserve"> </m:t>
        </m:r>
        <m:r>
          <w:rPr>
            <w:rFonts w:ascii="Cambria Math" w:hAnsi="Cambria Math"/>
            <w:sz w:val="22"/>
            <w:szCs w:val="22"/>
          </w:rPr>
          <m:t>H</m:t>
        </m:r>
        <m:r>
          <m:rPr>
            <m:sty m:val="p"/>
          </m:rPr>
          <w:rPr>
            <w:rFonts w:ascii="Cambria Math" w:hAnsi="Cambria Math"/>
            <w:sz w:val="22"/>
            <w:szCs w:val="22"/>
          </w:rPr>
          <m:t>(</m:t>
        </m:r>
        <m:r>
          <w:rPr>
            <w:rFonts w:ascii="Cambria Math" w:hAnsi="Cambria Math"/>
            <w:sz w:val="22"/>
            <w:szCs w:val="22"/>
          </w:rPr>
          <m:t>x</m:t>
        </m:r>
        <m:r>
          <m:rPr>
            <m:sty m:val="p"/>
          </m:rPr>
          <w:rPr>
            <w:rFonts w:ascii="Cambria Math" w:hAnsi="Cambria Math"/>
            <w:sz w:val="22"/>
            <w:szCs w:val="22"/>
          </w:rPr>
          <m:t>)</m:t>
        </m:r>
      </m:oMath>
      <w:r w:rsidRPr="008011FB">
        <w:rPr>
          <w:szCs w:val="24"/>
        </w:rPr>
        <w:t xml:space="preserve">, methylation entropy (ME) for </w:t>
      </w:r>
      <w:r w:rsidR="000F0CE8">
        <w:rPr>
          <w:szCs w:val="24"/>
        </w:rPr>
        <w:t xml:space="preserve">the </w:t>
      </w:r>
      <w:r w:rsidRPr="008011FB">
        <w:rPr>
          <w:szCs w:val="24"/>
        </w:rPr>
        <w:t>haplotype variable in specific genom</w:t>
      </w:r>
      <w:r w:rsidR="000F0CE8">
        <w:rPr>
          <w:szCs w:val="24"/>
        </w:rPr>
        <w:t>ic</w:t>
      </w:r>
      <w:r w:rsidRPr="008011FB">
        <w:rPr>
          <w:szCs w:val="24"/>
        </w:rPr>
        <w:t xml:space="preserve"> region</w:t>
      </w:r>
      <w:r w:rsidR="000F0CE8">
        <w:rPr>
          <w:szCs w:val="24"/>
        </w:rPr>
        <w:t>s</w:t>
      </w:r>
      <w:r w:rsidRPr="008011FB">
        <w:rPr>
          <w:szCs w:val="24"/>
        </w:rPr>
        <w:t xml:space="preserve"> were calculated with the following formula:</w:t>
      </w:r>
    </w:p>
    <w:p w14:paraId="3A98C4FB" w14:textId="35097418" w:rsidR="00932AC5" w:rsidRPr="008011FB" w:rsidRDefault="00A0329E">
      <w:pPr>
        <w:pStyle w:val="OnlineMethParaIndent"/>
        <w:autoSpaceDE w:val="0"/>
        <w:autoSpaceDN w:val="0"/>
        <w:adjustRightInd w:val="0"/>
        <w:rPr>
          <w:szCs w:val="24"/>
        </w:rPr>
      </w:pPr>
      <m:oMathPara>
        <m:oMathParaPr>
          <m:jc m:val="left"/>
        </m:oMathParaPr>
        <m:oMath>
          <m:r>
            <w:rPr>
              <w:rFonts w:ascii="Cambria Math" w:hAnsi="Cambria Math"/>
              <w:szCs w:val="24"/>
            </w:rPr>
            <m:t>H</m:t>
          </m:r>
          <m:r>
            <m:rPr>
              <m:sty m:val="p"/>
            </m:rPr>
            <w:rPr>
              <w:rFonts w:ascii="Cambria Math" w:hAnsi="Cambria Math"/>
              <w:szCs w:val="24"/>
            </w:rPr>
            <m:t>(</m:t>
          </m:r>
          <m:r>
            <w:rPr>
              <w:rFonts w:ascii="Cambria Math" w:hAnsi="Cambria Math"/>
              <w:szCs w:val="24"/>
            </w:rPr>
            <m:t>x</m:t>
          </m:r>
          <m:r>
            <m:rPr>
              <m:sty m:val="p"/>
            </m:rPr>
            <w:rPr>
              <w:rFonts w:ascii="Cambria Math" w:hAnsi="Cambria Math"/>
              <w:szCs w:val="24"/>
            </w:rPr>
            <m:t>)=-</m:t>
          </m:r>
          <m:nary>
            <m:naryPr>
              <m:chr m:val="∑"/>
              <m:limLoc m:val="undOvr"/>
              <m:ctrlPr>
                <w:rPr>
                  <w:rFonts w:ascii="Cambria Math" w:hAnsi="Cambria Math"/>
                </w:rPr>
              </m:ctrlPr>
            </m:naryPr>
            <m:sub>
              <m:r>
                <w:rPr>
                  <w:rFonts w:ascii="Cambria Math" w:hAnsi="Cambria Math" w:cs="Arial"/>
                  <w:szCs w:val="24"/>
                </w:rPr>
                <m:t>i</m:t>
              </m:r>
              <m:r>
                <m:rPr>
                  <m:sty m:val="p"/>
                </m:rPr>
                <w:rPr>
                  <w:rFonts w:ascii="Cambria Math" w:hAnsi="Cambria Math" w:cs="Arial"/>
                  <w:szCs w:val="24"/>
                </w:rPr>
                <m:t xml:space="preserve"> = 1</m:t>
              </m:r>
            </m:sub>
            <m:sup>
              <m:r>
                <w:rPr>
                  <w:rFonts w:ascii="Cambria Math" w:hAnsi="Cambria Math" w:cs="Arial"/>
                  <w:szCs w:val="24"/>
                </w:rPr>
                <m:t>l</m:t>
              </m:r>
            </m:sup>
            <m:e>
              <m:r>
                <w:rPr>
                  <w:rFonts w:ascii="Cambria Math" w:hAnsi="Cambria Math" w:cs="Arial"/>
                  <w:szCs w:val="24"/>
                </w:rPr>
                <m:t>P</m:t>
              </m:r>
              <m:d>
                <m:dPr>
                  <m:ctrlPr>
                    <w:rPr>
                      <w:rFonts w:ascii="Cambria Math" w:hAnsi="Cambria Math"/>
                    </w:rPr>
                  </m:ctrlPr>
                </m:dPr>
                <m:e>
                  <m:r>
                    <w:rPr>
                      <w:rFonts w:ascii="Cambria Math" w:hAnsi="Cambria Math" w:cs="Arial"/>
                      <w:szCs w:val="24"/>
                    </w:rPr>
                    <m:t>x</m:t>
                  </m:r>
                </m:e>
              </m:d>
              <m:r>
                <m:rPr>
                  <m:sty m:val="p"/>
                </m:rPr>
                <w:rPr>
                  <w:rFonts w:ascii="Cambria Math" w:hAnsi="Cambria Math" w:cs="Arial"/>
                  <w:szCs w:val="24"/>
                </w:rPr>
                <m:t xml:space="preserve"> ×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cs="Arial"/>
                          <w:szCs w:val="24"/>
                        </w:rPr>
                        <m:t>log</m:t>
                      </m:r>
                    </m:e>
                    <m:sub>
                      <m:r>
                        <m:rPr>
                          <m:sty m:val="p"/>
                        </m:rPr>
                        <w:rPr>
                          <w:rFonts w:ascii="Cambria Math" w:hAnsi="Cambria Math" w:cs="Arial"/>
                          <w:szCs w:val="24"/>
                        </w:rPr>
                        <m:t>2</m:t>
                      </m:r>
                    </m:sub>
                  </m:sSub>
                </m:fName>
                <m:e>
                  <m:r>
                    <w:rPr>
                      <w:rFonts w:ascii="Cambria Math" w:hAnsi="Cambria Math" w:cs="Arial"/>
                      <w:szCs w:val="24"/>
                    </w:rPr>
                    <m:t>P</m:t>
                  </m:r>
                  <m:r>
                    <m:rPr>
                      <m:sty m:val="p"/>
                    </m:rPr>
                    <w:rPr>
                      <w:rFonts w:ascii="Cambria Math" w:hAnsi="Cambria Math" w:cs="Arial"/>
                      <w:szCs w:val="24"/>
                    </w:rPr>
                    <m:t>(</m:t>
                  </m:r>
                  <m:r>
                    <w:rPr>
                      <w:rFonts w:ascii="Cambria Math" w:hAnsi="Cambria Math" w:cs="Cambria Math"/>
                      <w:szCs w:val="24"/>
                    </w:rPr>
                    <m:t>x</m:t>
                  </m:r>
                  <m:r>
                    <m:rPr>
                      <m:sty m:val="p"/>
                    </m:rPr>
                    <w:rPr>
                      <w:rFonts w:ascii="Cambria Math" w:hAnsi="Cambria Math" w:cs="Arial"/>
                      <w:szCs w:val="24"/>
                    </w:rPr>
                    <m:t>)</m:t>
                  </m:r>
                </m:e>
              </m:func>
            </m:e>
          </m:nary>
        </m:oMath>
      </m:oMathPara>
    </w:p>
    <w:p w14:paraId="11C9ABED" w14:textId="4CCEC5C0" w:rsidR="00932AC5" w:rsidRPr="008011FB" w:rsidRDefault="00932AC5">
      <w:pPr>
        <w:pStyle w:val="OnlineMethParaIndent"/>
        <w:autoSpaceDE w:val="0"/>
        <w:autoSpaceDN w:val="0"/>
        <w:adjustRightInd w:val="0"/>
        <w:rPr>
          <w:szCs w:val="24"/>
        </w:rPr>
      </w:pPr>
      <m:oMathPara>
        <m:oMathParaPr>
          <m:jc m:val="left"/>
        </m:oMathParaPr>
        <m:oMath>
          <m:r>
            <m:rPr>
              <m:sty m:val="p"/>
            </m:rPr>
            <w:rPr>
              <w:rFonts w:ascii="Cambria Math" w:hAnsi="Cambria Math"/>
              <w:szCs w:val="24"/>
            </w:rPr>
            <m:t>ME=-</m:t>
          </m:r>
          <m:f>
            <m:fPr>
              <m:ctrlPr>
                <w:rPr>
                  <w:rFonts w:ascii="Cambria Math" w:hAnsi="Cambria Math"/>
                </w:rPr>
              </m:ctrlPr>
            </m:fPr>
            <m:num>
              <m:r>
                <m:rPr>
                  <m:sty m:val="p"/>
                </m:rPr>
                <w:rPr>
                  <w:rFonts w:ascii="Cambria Math" w:hAnsi="Cambria Math" w:cs="Arial"/>
                  <w:szCs w:val="24"/>
                </w:rPr>
                <m:t>1</m:t>
              </m:r>
            </m:num>
            <m:den>
              <m:r>
                <w:rPr>
                  <w:rFonts w:ascii="Cambria Math" w:hAnsi="Cambria Math" w:cs="Arial"/>
                  <w:szCs w:val="24"/>
                </w:rPr>
                <m:t>b</m:t>
              </m:r>
            </m:den>
          </m:f>
          <m:nary>
            <m:naryPr>
              <m:chr m:val="∑"/>
              <m:limLoc m:val="undOvr"/>
              <m:ctrlPr>
                <w:rPr>
                  <w:rFonts w:ascii="Cambria Math" w:hAnsi="Cambria Math"/>
                </w:rPr>
              </m:ctrlPr>
            </m:naryPr>
            <m:sub>
              <m:r>
                <w:rPr>
                  <w:rFonts w:ascii="Cambria Math" w:hAnsi="Cambria Math" w:cs="Arial"/>
                  <w:szCs w:val="24"/>
                </w:rPr>
                <m:t>i</m:t>
              </m:r>
              <m:r>
                <m:rPr>
                  <m:sty m:val="p"/>
                </m:rPr>
                <w:rPr>
                  <w:rFonts w:ascii="Cambria Math" w:hAnsi="Cambria Math" w:cs="Arial"/>
                  <w:szCs w:val="24"/>
                </w:rPr>
                <m:t xml:space="preserve"> = 1</m:t>
              </m:r>
            </m:sub>
            <m:sup>
              <m:r>
                <w:rPr>
                  <w:rFonts w:ascii="Cambria Math" w:hAnsi="Cambria Math" w:cs="Arial"/>
                  <w:szCs w:val="24"/>
                </w:rPr>
                <m:t>n</m:t>
              </m:r>
            </m:sup>
            <m:e>
              <m:r>
                <w:rPr>
                  <w:rFonts w:ascii="Cambria Math" w:hAnsi="Cambria Math" w:cs="Arial"/>
                  <w:szCs w:val="24"/>
                </w:rPr>
                <m:t>P</m:t>
              </m:r>
              <m:d>
                <m:dPr>
                  <m:ctrlPr>
                    <w:rPr>
                      <w:rFonts w:ascii="Cambria Math" w:hAnsi="Cambria Math"/>
                      <w:i/>
                    </w:rPr>
                  </m:ctrlPr>
                </m:dPr>
                <m:e>
                  <m:sSub>
                    <m:sSubPr>
                      <m:ctrlPr>
                        <w:rPr>
                          <w:rFonts w:ascii="Cambria Math" w:hAnsi="Cambria Math"/>
                          <w:i/>
                        </w:rPr>
                      </m:ctrlPr>
                    </m:sSubPr>
                    <m:e>
                      <m:r>
                        <w:rPr>
                          <w:rFonts w:ascii="Cambria Math" w:hAnsi="Cambria Math" w:cs="Arial"/>
                          <w:szCs w:val="24"/>
                        </w:rPr>
                        <m:t>H</m:t>
                      </m:r>
                    </m:e>
                    <m:sub>
                      <m:r>
                        <w:rPr>
                          <w:rFonts w:ascii="Cambria Math" w:hAnsi="Cambria Math" w:cs="Arial"/>
                          <w:szCs w:val="24"/>
                        </w:rPr>
                        <m:t>i</m:t>
                      </m:r>
                    </m:sub>
                  </m:sSub>
                </m:e>
              </m:d>
              <m:r>
                <m:rPr>
                  <m:sty m:val="p"/>
                </m:rPr>
                <w:rPr>
                  <w:rFonts w:ascii="Cambria Math" w:hAnsi="Cambria Math" w:cs="Arial"/>
                  <w:szCs w:val="24"/>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cs="Arial"/>
                          <w:szCs w:val="24"/>
                        </w:rPr>
                        <m:t>log</m:t>
                      </m:r>
                    </m:e>
                    <m:sub>
                      <m:r>
                        <m:rPr>
                          <m:sty m:val="p"/>
                        </m:rPr>
                        <w:rPr>
                          <w:rFonts w:ascii="Cambria Math" w:hAnsi="Cambria Math" w:cs="Arial"/>
                          <w:szCs w:val="24"/>
                        </w:rPr>
                        <m:t>2</m:t>
                      </m:r>
                    </m:sub>
                  </m:sSub>
                </m:fName>
                <m:e>
                  <m:r>
                    <w:rPr>
                      <w:rFonts w:ascii="Cambria Math" w:hAnsi="Cambria Math" w:cs="Arial"/>
                      <w:szCs w:val="24"/>
                    </w:rPr>
                    <m:t>P</m:t>
                  </m:r>
                  <m:r>
                    <m:rPr>
                      <m:sty m:val="p"/>
                    </m:rPr>
                    <w:rPr>
                      <w:rFonts w:ascii="Cambria Math" w:hAnsi="Cambria Math" w:cs="Arial"/>
                      <w:szCs w:val="24"/>
                    </w:rPr>
                    <m:t>(</m:t>
                  </m:r>
                  <m:sSub>
                    <m:sSubPr>
                      <m:ctrlPr>
                        <w:rPr>
                          <w:rFonts w:ascii="Cambria Math" w:hAnsi="Cambria Math"/>
                          <w:i/>
                        </w:rPr>
                      </m:ctrlPr>
                    </m:sSubPr>
                    <m:e>
                      <m:r>
                        <w:rPr>
                          <w:rFonts w:ascii="Cambria Math" w:hAnsi="Cambria Math" w:cs="Arial"/>
                          <w:szCs w:val="24"/>
                        </w:rPr>
                        <m:t>H</m:t>
                      </m:r>
                    </m:e>
                    <m:sub>
                      <m:r>
                        <w:rPr>
                          <w:rFonts w:ascii="Cambria Math" w:hAnsi="Cambria Math" w:cs="Arial"/>
                          <w:szCs w:val="24"/>
                        </w:rPr>
                        <m:t>i</m:t>
                      </m:r>
                    </m:sub>
                  </m:sSub>
                  <m:r>
                    <m:rPr>
                      <m:sty m:val="p"/>
                    </m:rPr>
                    <w:rPr>
                      <w:rFonts w:ascii="Cambria Math" w:hAnsi="Cambria Math" w:cs="Arial"/>
                      <w:szCs w:val="24"/>
                    </w:rPr>
                    <m:t>)</m:t>
                  </m:r>
                </m:e>
              </m:func>
            </m:e>
          </m:nary>
        </m:oMath>
      </m:oMathPara>
    </w:p>
    <w:p w14:paraId="00D5554E" w14:textId="359DAECF" w:rsidR="00932AC5" w:rsidRPr="008011FB" w:rsidRDefault="00A0329E">
      <w:pPr>
        <w:pStyle w:val="OnlineMethParaIndent"/>
        <w:autoSpaceDE w:val="0"/>
        <w:autoSpaceDN w:val="0"/>
        <w:adjustRightInd w:val="0"/>
        <w:rPr>
          <w:szCs w:val="24"/>
        </w:rPr>
      </w:pPr>
      <m:oMathPara>
        <m:oMathParaPr>
          <m:jc m:val="left"/>
        </m:oMathParaPr>
        <m:oMath>
          <m:r>
            <w:rPr>
              <w:rFonts w:ascii="Cambria Math" w:hAnsi="Cambria Math"/>
              <w:szCs w:val="22"/>
            </w:rPr>
            <m:t>P</m:t>
          </m:r>
          <m:d>
            <m:dPr>
              <m:ctrlPr>
                <w:rPr>
                  <w:rFonts w:ascii="Cambria Math" w:hAnsi="Cambria Math"/>
                  <w:i/>
                </w:rPr>
              </m:ctrlPr>
            </m:dPr>
            <m:e>
              <m:sSub>
                <m:sSubPr>
                  <m:ctrlPr>
                    <w:rPr>
                      <w:rFonts w:ascii="Cambria Math" w:hAnsi="Cambria Math"/>
                      <w:i/>
                    </w:rPr>
                  </m:ctrlPr>
                </m:sSubPr>
                <m:e>
                  <m:r>
                    <w:rPr>
                      <w:rFonts w:ascii="Cambria Math" w:hAnsi="Cambria Math" w:cs="Arial"/>
                      <w:szCs w:val="22"/>
                    </w:rPr>
                    <m:t>H</m:t>
                  </m:r>
                </m:e>
                <m:sub>
                  <m:r>
                    <w:rPr>
                      <w:rFonts w:ascii="Cambria Math" w:hAnsi="Cambria Math" w:cs="Arial"/>
                      <w:szCs w:val="22"/>
                    </w:rPr>
                    <m:t>i</m:t>
                  </m:r>
                </m:sub>
              </m:sSub>
            </m:e>
          </m:d>
          <m:r>
            <m:rPr>
              <m:sty m:val="p"/>
            </m:rPr>
            <w:rPr>
              <w:rFonts w:ascii="Cambria Math" w:hAnsi="Cambria Math" w:cs="Arial"/>
              <w:szCs w:val="22"/>
            </w:rPr>
            <m:t>=</m:t>
          </m:r>
          <m:f>
            <m:fPr>
              <m:ctrlPr>
                <w:rPr>
                  <w:rFonts w:ascii="Cambria Math" w:hAnsi="Cambria Math"/>
                  <w:i/>
                </w:rPr>
              </m:ctrlPr>
            </m:fPr>
            <m:num>
              <m:sSub>
                <m:sSubPr>
                  <m:ctrlPr>
                    <w:rPr>
                      <w:rFonts w:ascii="Cambria Math" w:hAnsi="Cambria Math"/>
                      <w:i/>
                    </w:rPr>
                  </m:ctrlPr>
                </m:sSubPr>
                <m:e>
                  <m:r>
                    <w:rPr>
                      <w:rFonts w:ascii="Cambria Math" w:hAnsi="Cambria Math" w:cs="Arial"/>
                      <w:szCs w:val="22"/>
                    </w:rPr>
                    <m:t>h</m:t>
                  </m:r>
                </m:e>
                <m:sub>
                  <m:r>
                    <w:rPr>
                      <w:rFonts w:ascii="Cambria Math" w:hAnsi="Cambria Math" w:cs="Arial"/>
                      <w:szCs w:val="22"/>
                    </w:rPr>
                    <m:t>i</m:t>
                  </m:r>
                </m:sub>
              </m:sSub>
            </m:num>
            <m:den>
              <m:r>
                <w:rPr>
                  <w:rFonts w:ascii="Cambria Math" w:hAnsi="Cambria Math" w:cs="Arial"/>
                  <w:szCs w:val="22"/>
                </w:rPr>
                <m:t>N</m:t>
              </m:r>
            </m:den>
          </m:f>
        </m:oMath>
      </m:oMathPara>
    </w:p>
    <w:p w14:paraId="13363947" w14:textId="0DFEAF60" w:rsidR="00932AC5" w:rsidRPr="008011FB" w:rsidRDefault="000F0CE8" w:rsidP="00635C9E">
      <w:pPr>
        <w:pStyle w:val="OnlineMethParaIndent"/>
        <w:autoSpaceDE w:val="0"/>
        <w:autoSpaceDN w:val="0"/>
        <w:adjustRightInd w:val="0"/>
        <w:ind w:firstLine="0"/>
        <w:rPr>
          <w:szCs w:val="24"/>
        </w:rPr>
      </w:pPr>
      <w:r>
        <w:rPr>
          <w:szCs w:val="24"/>
        </w:rPr>
        <w:t>f</w:t>
      </w:r>
      <w:r w:rsidR="00932AC5" w:rsidRPr="008011FB">
        <w:rPr>
          <w:szCs w:val="24"/>
        </w:rPr>
        <w:t xml:space="preserve">or a genome region with </w:t>
      </w:r>
      <m:oMath>
        <m:r>
          <w:rPr>
            <w:rFonts w:ascii="Cambria Math" w:hAnsi="Cambria Math"/>
            <w:sz w:val="22"/>
            <w:szCs w:val="22"/>
          </w:rPr>
          <m:t>b</m:t>
        </m:r>
      </m:oMath>
      <w:r w:rsidR="00932AC5" w:rsidRPr="008011FB">
        <w:rPr>
          <w:szCs w:val="24"/>
        </w:rPr>
        <w:t xml:space="preserve"> CpG loci and </w:t>
      </w:r>
      <m:oMath>
        <m:r>
          <w:rPr>
            <w:rFonts w:ascii="Cambria Math" w:hAnsi="Cambria Math"/>
            <w:sz w:val="22"/>
            <w:szCs w:val="22"/>
          </w:rPr>
          <m:t>n</m:t>
        </m:r>
      </m:oMath>
      <w:r w:rsidR="00932AC5" w:rsidRPr="008011FB">
        <w:rPr>
          <w:szCs w:val="24"/>
        </w:rPr>
        <w:t xml:space="preserve"> methylation haplotype</w:t>
      </w:r>
      <w:r>
        <w:rPr>
          <w:szCs w:val="24"/>
        </w:rPr>
        <w:t>;</w:t>
      </w:r>
      <w:r w:rsidR="00932AC5" w:rsidRPr="008011FB">
        <w:rPr>
          <w:szCs w:val="24"/>
        </w:rPr>
        <w:t xml:space="preserve"> </w:t>
      </w:r>
      <m:oMath>
        <m:r>
          <w:rPr>
            <w:rFonts w:ascii="Cambria Math" w:hAnsi="Cambria Math"/>
            <w:sz w:val="22"/>
            <w:szCs w:val="22"/>
          </w:rPr>
          <m:t>P</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szCs w:val="22"/>
                  </w:rPr>
                  <m:t>H</m:t>
                </m:r>
              </m:e>
              <m:sub>
                <m:r>
                  <w:rPr>
                    <w:rFonts w:ascii="Cambria Math" w:hAnsi="Cambria Math"/>
                    <w:sz w:val="22"/>
                    <w:szCs w:val="22"/>
                  </w:rPr>
                  <m:t>i</m:t>
                </m:r>
              </m:sub>
            </m:sSub>
          </m:e>
        </m:d>
      </m:oMath>
      <w:r w:rsidR="00932AC5" w:rsidRPr="008011FB">
        <w:rPr>
          <w:szCs w:val="24"/>
        </w:rPr>
        <w:t xml:space="preserve"> represents the probability of observing methylation haplotype </w:t>
      </w:r>
      <m:oMath>
        <m:sSub>
          <m:sSubPr>
            <m:ctrlPr>
              <w:rPr>
                <w:rFonts w:ascii="Cambria Math" w:hAnsi="Cambria Math"/>
                <w:i/>
                <w:sz w:val="22"/>
              </w:rPr>
            </m:ctrlPr>
          </m:sSubPr>
          <m:e>
            <m:r>
              <w:rPr>
                <w:rFonts w:ascii="Cambria Math" w:hAnsi="Cambria Math"/>
                <w:sz w:val="22"/>
                <w:szCs w:val="22"/>
              </w:rPr>
              <m:t>H</m:t>
            </m:r>
          </m:e>
          <m:sub>
            <m:r>
              <w:rPr>
                <w:rFonts w:ascii="Cambria Math" w:hAnsi="Cambria Math"/>
                <w:sz w:val="22"/>
                <w:szCs w:val="22"/>
              </w:rPr>
              <m:t>i</m:t>
            </m:r>
          </m:sub>
        </m:sSub>
      </m:oMath>
      <w:r w:rsidR="00932AC5" w:rsidRPr="008011FB">
        <w:rPr>
          <w:szCs w:val="24"/>
        </w:rPr>
        <w:t xml:space="preserve">, which can be calculated by dividing the number of reads carrying this haplotype by the total reads in this genomic region. ME is bounded between 0 and 1, and </w:t>
      </w:r>
      <w:r>
        <w:rPr>
          <w:szCs w:val="24"/>
        </w:rPr>
        <w:t xml:space="preserve">it </w:t>
      </w:r>
      <w:r w:rsidR="00932AC5" w:rsidRPr="008011FB">
        <w:rPr>
          <w:szCs w:val="24"/>
        </w:rPr>
        <w:t>can be directly compared across different regions genome</w:t>
      </w:r>
      <w:r>
        <w:rPr>
          <w:szCs w:val="24"/>
        </w:rPr>
        <w:t xml:space="preserve"> </w:t>
      </w:r>
      <w:r w:rsidR="00932AC5" w:rsidRPr="008011FB">
        <w:rPr>
          <w:szCs w:val="24"/>
        </w:rPr>
        <w:t>wide and across multiple samples. M</w:t>
      </w:r>
      <w:r>
        <w:rPr>
          <w:szCs w:val="24"/>
        </w:rPr>
        <w:t>E values</w:t>
      </w:r>
      <w:r w:rsidR="00932AC5" w:rsidRPr="008011FB">
        <w:rPr>
          <w:szCs w:val="24"/>
        </w:rPr>
        <w:t xml:space="preserve"> were widely used in the measurement of variability of DNA methylation in specific genom</w:t>
      </w:r>
      <w:r>
        <w:rPr>
          <w:szCs w:val="24"/>
        </w:rPr>
        <w:t>ic</w:t>
      </w:r>
      <w:r w:rsidR="00932AC5" w:rsidRPr="008011FB">
        <w:rPr>
          <w:szCs w:val="24"/>
        </w:rPr>
        <w:t xml:space="preserve"> regions</w:t>
      </w:r>
      <w:r w:rsidR="00932AC5" w:rsidRPr="008011FB">
        <w:rPr>
          <w:rStyle w:val="citebib"/>
          <w:szCs w:val="24"/>
          <w:shd w:val="clear" w:color="auto" w:fill="auto"/>
          <w:vertAlign w:val="superscript"/>
        </w:rPr>
        <w:t>38</w:t>
      </w:r>
      <w:r w:rsidR="00932AC5" w:rsidRPr="008011FB">
        <w:rPr>
          <w:szCs w:val="24"/>
        </w:rPr>
        <w:t>.</w:t>
      </w:r>
    </w:p>
    <w:p w14:paraId="22400527" w14:textId="7E9A9C03" w:rsidR="00932AC5" w:rsidRPr="008011FB" w:rsidRDefault="00932AC5">
      <w:pPr>
        <w:pStyle w:val="OnlineMethParaIndent"/>
        <w:autoSpaceDE w:val="0"/>
        <w:autoSpaceDN w:val="0"/>
        <w:adjustRightInd w:val="0"/>
        <w:rPr>
          <w:szCs w:val="24"/>
        </w:rPr>
      </w:pPr>
      <w:r w:rsidRPr="008011FB">
        <w:rPr>
          <w:szCs w:val="24"/>
        </w:rPr>
        <w:t>Epipolymorphism</w:t>
      </w:r>
      <w:r w:rsidRPr="008011FB">
        <w:rPr>
          <w:rStyle w:val="citebib"/>
          <w:szCs w:val="24"/>
          <w:shd w:val="clear" w:color="auto" w:fill="auto"/>
          <w:vertAlign w:val="superscript"/>
        </w:rPr>
        <w:t>39</w:t>
      </w:r>
      <w:r w:rsidRPr="008011FB">
        <w:rPr>
          <w:szCs w:val="24"/>
        </w:rPr>
        <w:t xml:space="preserve"> was calculated as</w:t>
      </w:r>
    </w:p>
    <w:p w14:paraId="0D127C87" w14:textId="3A5B7A9D" w:rsidR="00932AC5" w:rsidRPr="008011FB" w:rsidRDefault="00932AC5">
      <w:pPr>
        <w:pStyle w:val="OnlineMethParaIndent"/>
        <w:autoSpaceDE w:val="0"/>
        <w:autoSpaceDN w:val="0"/>
        <w:adjustRightInd w:val="0"/>
        <w:rPr>
          <w:szCs w:val="24"/>
        </w:rPr>
      </w:pPr>
      <m:oMathPara>
        <m:oMathParaPr>
          <m:jc m:val="left"/>
        </m:oMathParaPr>
        <m:oMath>
          <m:r>
            <m:rPr>
              <m:sty m:val="p"/>
            </m:rPr>
            <w:rPr>
              <w:rFonts w:ascii="Cambria Math" w:hAnsi="Cambria Math"/>
              <w:szCs w:val="24"/>
            </w:rPr>
            <m:t>ppoly =1-</m:t>
          </m:r>
          <m:nary>
            <m:naryPr>
              <m:chr m:val="∑"/>
              <m:limLoc m:val="undOvr"/>
              <m:ctrlPr>
                <w:rPr>
                  <w:rFonts w:ascii="Cambria Math" w:hAnsi="Cambria Math"/>
                </w:rPr>
              </m:ctrlPr>
            </m:naryPr>
            <m:sub>
              <m:r>
                <w:rPr>
                  <w:rFonts w:ascii="Cambria Math" w:hAnsi="Cambria Math" w:cs="Arial"/>
                  <w:szCs w:val="24"/>
                </w:rPr>
                <m:t>i</m:t>
              </m:r>
              <m:r>
                <m:rPr>
                  <m:sty m:val="p"/>
                </m:rPr>
                <w:rPr>
                  <w:rFonts w:ascii="Cambria Math" w:hAnsi="Cambria Math" w:cs="Arial"/>
                  <w:szCs w:val="24"/>
                </w:rPr>
                <m:t>=1</m:t>
              </m:r>
            </m:sub>
            <m:sup>
              <m:r>
                <w:rPr>
                  <w:rFonts w:ascii="Cambria Math" w:hAnsi="Cambria Math" w:cs="Arial"/>
                  <w:szCs w:val="24"/>
                </w:rPr>
                <m:t>n</m:t>
              </m:r>
            </m:sup>
            <m:e>
              <m:sSubSup>
                <m:sSubSupPr>
                  <m:ctrlPr>
                    <w:rPr>
                      <w:rFonts w:ascii="Cambria Math" w:hAnsi="Cambria Math"/>
                    </w:rPr>
                  </m:ctrlPr>
                </m:sSubSupPr>
                <m:e>
                  <m:r>
                    <w:rPr>
                      <w:rFonts w:ascii="Cambria Math" w:hAnsi="Cambria Math" w:cs="Arial"/>
                      <w:szCs w:val="24"/>
                    </w:rPr>
                    <m:t>P</m:t>
                  </m:r>
                </m:e>
                <m:sub>
                  <m:r>
                    <w:rPr>
                      <w:rFonts w:ascii="Cambria Math" w:hAnsi="Cambria Math" w:cs="Arial"/>
                      <w:szCs w:val="24"/>
                    </w:rPr>
                    <m:t>i</m:t>
                  </m:r>
                </m:sub>
                <m:sup>
                  <m:r>
                    <m:rPr>
                      <m:sty m:val="p"/>
                    </m:rPr>
                    <w:rPr>
                      <w:rFonts w:ascii="Cambria Math" w:hAnsi="Cambria Math" w:cs="Arial"/>
                      <w:szCs w:val="24"/>
                    </w:rPr>
                    <m:t>2</m:t>
                  </m:r>
                </m:sup>
              </m:sSubSup>
            </m:e>
          </m:nary>
        </m:oMath>
      </m:oMathPara>
    </w:p>
    <w:p w14:paraId="19401096" w14:textId="0C600A64" w:rsidR="00932AC5" w:rsidRPr="008011FB" w:rsidRDefault="00932AC5">
      <w:pPr>
        <w:pStyle w:val="OnlineMethPara"/>
        <w:autoSpaceDE w:val="0"/>
        <w:autoSpaceDN w:val="0"/>
        <w:adjustRightInd w:val="0"/>
        <w:rPr>
          <w:szCs w:val="24"/>
        </w:rPr>
      </w:pPr>
      <w:r w:rsidRPr="008011FB">
        <w:rPr>
          <w:szCs w:val="24"/>
        </w:rPr>
        <w:t>where</w:t>
      </w:r>
      <m:oMath>
        <m:r>
          <m:rPr>
            <m:sty m:val="p"/>
          </m:rPr>
          <w:rPr>
            <w:rFonts w:ascii="Cambria Math" w:hAnsi="Cambria Math"/>
            <w:sz w:val="22"/>
            <w:szCs w:val="22"/>
          </w:rPr>
          <m:t xml:space="preserve"> </m:t>
        </m:r>
        <m:sSub>
          <m:sSubPr>
            <m:ctrlPr>
              <w:rPr>
                <w:rFonts w:ascii="Cambria Math" w:hAnsi="Cambria Math"/>
                <w:i/>
                <w:sz w:val="22"/>
              </w:rPr>
            </m:ctrlPr>
          </m:sSubPr>
          <m:e>
            <m:r>
              <w:rPr>
                <w:rFonts w:ascii="Cambria Math" w:hAnsi="Cambria Math"/>
                <w:sz w:val="22"/>
                <w:szCs w:val="22"/>
              </w:rPr>
              <m:t>P</m:t>
            </m:r>
          </m:e>
          <m:sub>
            <m:r>
              <w:rPr>
                <w:rFonts w:ascii="Cambria Math" w:hAnsi="Cambria Math"/>
                <w:sz w:val="22"/>
                <w:szCs w:val="22"/>
              </w:rPr>
              <m:t xml:space="preserve">i </m:t>
            </m:r>
          </m:sub>
        </m:sSub>
      </m:oMath>
      <w:r w:rsidRPr="008011FB">
        <w:rPr>
          <w:szCs w:val="24"/>
        </w:rPr>
        <w:t>is the frequency of epi</w:t>
      </w:r>
      <w:r w:rsidR="00A0329E">
        <w:rPr>
          <w:szCs w:val="24"/>
        </w:rPr>
        <w:t>-</w:t>
      </w:r>
      <w:r w:rsidRPr="008011FB">
        <w:rPr>
          <w:szCs w:val="24"/>
        </w:rPr>
        <w:t xml:space="preserve">allele </w:t>
      </w:r>
      <m:oMath>
        <m:r>
          <w:rPr>
            <w:rFonts w:ascii="Cambria Math" w:hAnsi="Cambria Math"/>
            <w:sz w:val="22"/>
            <w:szCs w:val="22"/>
          </w:rPr>
          <m:t>i</m:t>
        </m:r>
      </m:oMath>
      <w:r w:rsidRPr="008011FB">
        <w:rPr>
          <w:szCs w:val="24"/>
        </w:rPr>
        <w:t xml:space="preserve"> </w:t>
      </w:r>
      <w:r w:rsidR="000F0CE8">
        <w:rPr>
          <w:szCs w:val="24"/>
        </w:rPr>
        <w:t xml:space="preserve">in </w:t>
      </w:r>
      <w:r w:rsidRPr="008011FB">
        <w:rPr>
          <w:szCs w:val="24"/>
        </w:rPr>
        <w:t>the population (with 16 potential epi</w:t>
      </w:r>
      <w:r w:rsidR="000F0CE8">
        <w:rPr>
          <w:szCs w:val="24"/>
        </w:rPr>
        <w:t>-</w:t>
      </w:r>
      <w:r w:rsidRPr="008011FB">
        <w:rPr>
          <w:szCs w:val="24"/>
        </w:rPr>
        <w:t>alleles representing all possible methylation states of the set of four CpGs).</w:t>
      </w:r>
    </w:p>
    <w:p w14:paraId="49C91BE7" w14:textId="5B7B5600" w:rsidR="00932AC5" w:rsidRPr="008011FB" w:rsidRDefault="00932AC5">
      <w:pPr>
        <w:pStyle w:val="OnlineSubheading"/>
        <w:autoSpaceDE w:val="0"/>
        <w:autoSpaceDN w:val="0"/>
        <w:adjustRightInd w:val="0"/>
        <w:rPr>
          <w:rFonts w:ascii="Arial" w:hAnsi="Arial"/>
          <w:szCs w:val="24"/>
        </w:rPr>
      </w:pPr>
      <w:r w:rsidRPr="008011FB">
        <w:rPr>
          <w:rFonts w:ascii="Arial" w:hAnsi="Arial"/>
          <w:szCs w:val="24"/>
        </w:rPr>
        <w:t>Developmental germ layers and tissue</w:t>
      </w:r>
      <w:r w:rsidR="00905187">
        <w:rPr>
          <w:rFonts w:ascii="Arial" w:hAnsi="Arial"/>
          <w:szCs w:val="24"/>
        </w:rPr>
        <w:t>-</w:t>
      </w:r>
      <w:r w:rsidRPr="008011FB">
        <w:rPr>
          <w:rFonts w:ascii="Arial" w:hAnsi="Arial"/>
          <w:szCs w:val="24"/>
        </w:rPr>
        <w:t>specific MHBs.</w:t>
      </w:r>
    </w:p>
    <w:p w14:paraId="4340411A" w14:textId="39BA4900" w:rsidR="00932AC5" w:rsidRPr="008011FB" w:rsidRDefault="00932AC5">
      <w:pPr>
        <w:pStyle w:val="OnlineMethPara"/>
        <w:autoSpaceDE w:val="0"/>
        <w:autoSpaceDN w:val="0"/>
        <w:adjustRightInd w:val="0"/>
        <w:rPr>
          <w:szCs w:val="24"/>
        </w:rPr>
      </w:pPr>
      <w:r w:rsidRPr="008011FB">
        <w:rPr>
          <w:szCs w:val="24"/>
        </w:rPr>
        <w:t>To investigate the germ</w:t>
      </w:r>
      <w:r w:rsidR="00B01C1A">
        <w:rPr>
          <w:szCs w:val="24"/>
        </w:rPr>
        <w:t>-</w:t>
      </w:r>
      <w:r w:rsidRPr="008011FB">
        <w:rPr>
          <w:szCs w:val="24"/>
        </w:rPr>
        <w:t>layer and tissue</w:t>
      </w:r>
      <w:r w:rsidR="00B01C1A">
        <w:rPr>
          <w:szCs w:val="24"/>
        </w:rPr>
        <w:t>-</w:t>
      </w:r>
      <w:r w:rsidRPr="008011FB">
        <w:rPr>
          <w:szCs w:val="24"/>
        </w:rPr>
        <w:t xml:space="preserve">specific MHBs, </w:t>
      </w:r>
      <w:r w:rsidR="00B01C1A">
        <w:rPr>
          <w:szCs w:val="24"/>
        </w:rPr>
        <w:t xml:space="preserve">the </w:t>
      </w:r>
      <w:r w:rsidRPr="008011FB">
        <w:rPr>
          <w:szCs w:val="24"/>
        </w:rPr>
        <w:t>group</w:t>
      </w:r>
      <w:r w:rsidR="00B01C1A">
        <w:rPr>
          <w:szCs w:val="24"/>
        </w:rPr>
        <w:t>-</w:t>
      </w:r>
      <w:r w:rsidRPr="008011FB">
        <w:rPr>
          <w:szCs w:val="24"/>
        </w:rPr>
        <w:t>specific index (GSI) was defined. An empirical threshold GSI</w:t>
      </w:r>
      <w:r w:rsidR="00A0329E">
        <w:rPr>
          <w:szCs w:val="24"/>
        </w:rPr>
        <w:t xml:space="preserve"> </w:t>
      </w:r>
      <w:r w:rsidRPr="008011FB">
        <w:rPr>
          <w:szCs w:val="24"/>
        </w:rPr>
        <w:t>&gt;</w:t>
      </w:r>
      <w:r w:rsidR="00A0329E">
        <w:rPr>
          <w:szCs w:val="24"/>
        </w:rPr>
        <w:t xml:space="preserve"> </w:t>
      </w:r>
      <w:r w:rsidRPr="008011FB">
        <w:rPr>
          <w:szCs w:val="24"/>
        </w:rPr>
        <w:t xml:space="preserve">0.6 was used </w:t>
      </w:r>
      <w:r w:rsidR="00B01C1A">
        <w:rPr>
          <w:szCs w:val="24"/>
        </w:rPr>
        <w:t xml:space="preserve">to </w:t>
      </w:r>
      <w:r w:rsidRPr="008011FB">
        <w:rPr>
          <w:szCs w:val="24"/>
        </w:rPr>
        <w:t>define layer</w:t>
      </w:r>
      <w:r w:rsidR="00B01C1A">
        <w:rPr>
          <w:szCs w:val="24"/>
        </w:rPr>
        <w:t>-</w:t>
      </w:r>
      <w:r w:rsidRPr="008011FB">
        <w:rPr>
          <w:szCs w:val="24"/>
        </w:rPr>
        <w:t xml:space="preserve"> and tissue</w:t>
      </w:r>
      <w:r w:rsidR="00B01C1A">
        <w:rPr>
          <w:szCs w:val="24"/>
        </w:rPr>
        <w:t>-</w:t>
      </w:r>
      <w:r w:rsidRPr="008011FB">
        <w:rPr>
          <w:szCs w:val="24"/>
        </w:rPr>
        <w:t>specific MHBs. Layer</w:t>
      </w:r>
      <w:r w:rsidR="00B01C1A">
        <w:rPr>
          <w:szCs w:val="24"/>
        </w:rPr>
        <w:t>-</w:t>
      </w:r>
      <w:r w:rsidRPr="008011FB">
        <w:rPr>
          <w:szCs w:val="24"/>
        </w:rPr>
        <w:t>specific MHBs were selected again to show the ability to distinguish different development layers. Tissue</w:t>
      </w:r>
      <w:r w:rsidR="00B01C1A">
        <w:rPr>
          <w:szCs w:val="24"/>
        </w:rPr>
        <w:t>-</w:t>
      </w:r>
      <w:r w:rsidRPr="008011FB">
        <w:rPr>
          <w:szCs w:val="24"/>
        </w:rPr>
        <w:t>specific MHBs were further used for tissue mapping and cancer diagnosis.</w:t>
      </w:r>
    </w:p>
    <w:p w14:paraId="130E4BF4" w14:textId="57E187F4" w:rsidR="00932AC5" w:rsidRPr="008011FB" w:rsidRDefault="00932AC5">
      <w:pPr>
        <w:pStyle w:val="OnlineMethParaIndent"/>
        <w:autoSpaceDE w:val="0"/>
        <w:autoSpaceDN w:val="0"/>
        <w:adjustRightInd w:val="0"/>
        <w:rPr>
          <w:szCs w:val="24"/>
        </w:rPr>
      </w:pPr>
      <m:oMathPara>
        <m:oMathParaPr>
          <m:jc m:val="left"/>
        </m:oMathParaPr>
        <m:oMath>
          <m:r>
            <m:rPr>
              <m:sty m:val="p"/>
            </m:rPr>
            <w:rPr>
              <w:rFonts w:ascii="Cambria Math" w:hAnsi="Cambria Math"/>
              <w:szCs w:val="24"/>
            </w:rPr>
            <m:t>GSI=</m:t>
          </m:r>
          <m:f>
            <m:fPr>
              <m:ctrlPr>
                <w:rPr>
                  <w:rFonts w:ascii="Cambria Math" w:hAnsi="Cambria Math"/>
                </w:rPr>
              </m:ctrlPr>
            </m:fPr>
            <m:num>
              <m:nary>
                <m:naryPr>
                  <m:chr m:val="∑"/>
                  <m:limLoc m:val="subSup"/>
                  <m:ctrlPr>
                    <w:rPr>
                      <w:rFonts w:ascii="Cambria Math" w:hAnsi="Cambria Math"/>
                    </w:rPr>
                  </m:ctrlPr>
                </m:naryPr>
                <m:sub>
                  <m:r>
                    <w:rPr>
                      <w:rFonts w:ascii="Cambria Math" w:hAnsi="Cambria Math" w:cs="Arial"/>
                      <w:szCs w:val="24"/>
                    </w:rPr>
                    <m:t>j</m:t>
                  </m:r>
                  <m:r>
                    <m:rPr>
                      <m:sty m:val="p"/>
                    </m:rPr>
                    <w:rPr>
                      <w:rFonts w:ascii="Cambria Math" w:hAnsi="Cambria Math" w:cs="Arial"/>
                      <w:szCs w:val="24"/>
                    </w:rPr>
                    <m:t xml:space="preserve"> = 1</m:t>
                  </m:r>
                </m:sub>
                <m:sup>
                  <m:r>
                    <w:rPr>
                      <w:rFonts w:ascii="Cambria Math" w:hAnsi="Cambria Math" w:cs="Arial"/>
                      <w:szCs w:val="24"/>
                    </w:rPr>
                    <m:t>n</m:t>
                  </m:r>
                </m:sup>
                <m:e>
                  <m:r>
                    <m:rPr>
                      <m:sty m:val="p"/>
                    </m:rPr>
                    <w:rPr>
                      <w:rFonts w:ascii="Cambria Math" w:hAnsi="Cambria Math" w:cs="Arial"/>
                      <w:szCs w:val="24"/>
                    </w:rPr>
                    <m:t>1-</m:t>
                  </m:r>
                  <m:f>
                    <m:fPr>
                      <m:ctrlPr>
                        <w:rPr>
                          <w:rFonts w:ascii="Cambria Math" w:hAnsi="Cambria Math"/>
                        </w:rPr>
                      </m:ctrlPr>
                    </m:fPr>
                    <m:num>
                      <m:sSub>
                        <m:sSubPr>
                          <m:ctrlPr>
                            <w:rPr>
                              <w:rFonts w:ascii="Cambria Math" w:hAnsi="Cambria Math"/>
                            </w:rPr>
                          </m:ctrlPr>
                        </m:sSubPr>
                        <m:e>
                          <m:r>
                            <m:rPr>
                              <m:sty m:val="p"/>
                            </m:rPr>
                            <w:rPr>
                              <w:rFonts w:ascii="Cambria Math" w:hAnsi="Cambria Math" w:cs="Arial"/>
                              <w:szCs w:val="24"/>
                            </w:rPr>
                            <m:t>log</m:t>
                          </m:r>
                        </m:e>
                        <m:sub>
                          <m:r>
                            <m:rPr>
                              <m:sty m:val="p"/>
                            </m:rPr>
                            <w:rPr>
                              <w:rFonts w:ascii="Cambria Math" w:hAnsi="Cambria Math" w:cs="Arial"/>
                              <w:szCs w:val="24"/>
                            </w:rPr>
                            <m:t>2</m:t>
                          </m:r>
                        </m:sub>
                      </m:sSub>
                      <m:d>
                        <m:dPr>
                          <m:ctrlPr>
                            <w:rPr>
                              <w:rFonts w:ascii="Cambria Math" w:hAnsi="Cambria Math"/>
                            </w:rPr>
                          </m:ctrlPr>
                        </m:dPr>
                        <m:e>
                          <m:r>
                            <m:rPr>
                              <m:sty m:val="p"/>
                            </m:rPr>
                            <w:rPr>
                              <w:rFonts w:ascii="Cambria Math" w:hAnsi="Cambria Math" w:cs="Arial"/>
                              <w:szCs w:val="24"/>
                            </w:rPr>
                            <m:t>MHL</m:t>
                          </m:r>
                          <m:d>
                            <m:dPr>
                              <m:ctrlPr>
                                <w:rPr>
                                  <w:rFonts w:ascii="Cambria Math" w:hAnsi="Cambria Math"/>
                                </w:rPr>
                              </m:ctrlPr>
                            </m:dPr>
                            <m:e>
                              <m:r>
                                <w:rPr>
                                  <w:rFonts w:ascii="Cambria Math" w:hAnsi="Cambria Math" w:cs="Arial"/>
                                  <w:szCs w:val="24"/>
                                </w:rPr>
                                <m:t>j</m:t>
                              </m:r>
                            </m:e>
                          </m:d>
                        </m:e>
                      </m:d>
                    </m:num>
                    <m:den>
                      <m:sSub>
                        <m:sSubPr>
                          <m:ctrlPr>
                            <w:rPr>
                              <w:rFonts w:ascii="Cambria Math" w:hAnsi="Cambria Math"/>
                            </w:rPr>
                          </m:ctrlPr>
                        </m:sSubPr>
                        <m:e>
                          <m:r>
                            <m:rPr>
                              <m:sty m:val="p"/>
                            </m:rPr>
                            <w:rPr>
                              <w:rFonts w:ascii="Cambria Math" w:hAnsi="Cambria Math" w:cs="Arial"/>
                              <w:szCs w:val="24"/>
                            </w:rPr>
                            <m:t>log</m:t>
                          </m:r>
                        </m:e>
                        <m:sub>
                          <m:r>
                            <m:rPr>
                              <m:sty m:val="p"/>
                            </m:rPr>
                            <w:rPr>
                              <w:rFonts w:ascii="Cambria Math" w:hAnsi="Cambria Math" w:cs="Arial"/>
                              <w:szCs w:val="24"/>
                            </w:rPr>
                            <m:t>2</m:t>
                          </m:r>
                        </m:sub>
                      </m:sSub>
                      <m:d>
                        <m:dPr>
                          <m:ctrlPr>
                            <w:rPr>
                              <w:rFonts w:ascii="Cambria Math" w:hAnsi="Cambria Math"/>
                            </w:rPr>
                          </m:ctrlPr>
                        </m:dPr>
                        <m:e>
                          <m:sSub>
                            <m:sSubPr>
                              <m:ctrlPr>
                                <w:rPr>
                                  <w:rFonts w:ascii="Cambria Math" w:hAnsi="Cambria Math"/>
                                </w:rPr>
                              </m:ctrlPr>
                            </m:sSubPr>
                            <m:e>
                              <m:r>
                                <m:rPr>
                                  <m:sty m:val="p"/>
                                </m:rPr>
                                <w:rPr>
                                  <w:rFonts w:ascii="Cambria Math" w:hAnsi="Cambria Math" w:cs="Arial"/>
                                  <w:szCs w:val="24"/>
                                </w:rPr>
                                <m:t>MHL</m:t>
                              </m:r>
                            </m:e>
                            <m:sub>
                              <m:r>
                                <m:rPr>
                                  <m:sty m:val="p"/>
                                </m:rPr>
                                <w:rPr>
                                  <w:rFonts w:ascii="Cambria Math" w:hAnsi="Cambria Math" w:cs="Arial"/>
                                  <w:szCs w:val="24"/>
                                </w:rPr>
                                <m:t>max</m:t>
                              </m:r>
                            </m:sub>
                          </m:sSub>
                        </m:e>
                      </m:d>
                    </m:den>
                  </m:f>
                </m:e>
              </m:nary>
            </m:num>
            <m:den>
              <m:r>
                <w:rPr>
                  <w:rFonts w:ascii="Cambria Math" w:hAnsi="Cambria Math" w:cs="Arial"/>
                  <w:szCs w:val="24"/>
                </w:rPr>
                <m:t>n</m:t>
              </m:r>
              <m:r>
                <m:rPr>
                  <m:sty m:val="p"/>
                </m:rPr>
                <w:rPr>
                  <w:rFonts w:ascii="Cambria Math" w:hAnsi="Cambria Math" w:cs="Arial"/>
                  <w:szCs w:val="24"/>
                </w:rPr>
                <m:t>-1</m:t>
              </m:r>
            </m:den>
          </m:f>
        </m:oMath>
      </m:oMathPara>
    </w:p>
    <w:p w14:paraId="26848A63" w14:textId="6C11DEC3" w:rsidR="00932AC5" w:rsidRPr="008011FB" w:rsidRDefault="00B01C1A">
      <w:pPr>
        <w:pStyle w:val="OnlineMethPara"/>
        <w:autoSpaceDE w:val="0"/>
        <w:autoSpaceDN w:val="0"/>
        <w:adjustRightInd w:val="0"/>
        <w:rPr>
          <w:szCs w:val="24"/>
        </w:rPr>
      </w:pPr>
      <w:r>
        <w:rPr>
          <w:sz w:val="22"/>
          <w:szCs w:val="22"/>
        </w:rPr>
        <w:t xml:space="preserve">where </w:t>
      </w:r>
      <m:oMath>
        <m:r>
          <w:rPr>
            <w:rFonts w:ascii="Cambria Math" w:hAnsi="Cambria Math"/>
            <w:sz w:val="22"/>
            <w:szCs w:val="22"/>
          </w:rPr>
          <m:t>n</m:t>
        </m:r>
      </m:oMath>
      <w:r w:rsidR="00932AC5" w:rsidRPr="008011FB">
        <w:rPr>
          <w:szCs w:val="24"/>
        </w:rPr>
        <w:t xml:space="preserve"> indicates the number of the groups</w:t>
      </w:r>
      <w:r>
        <w:rPr>
          <w:szCs w:val="24"/>
        </w:rPr>
        <w:t>,</w:t>
      </w:r>
      <w:r w:rsidR="00932AC5" w:rsidRPr="008011FB">
        <w:rPr>
          <w:szCs w:val="24"/>
        </w:rPr>
        <w:t xml:space="preserve"> </w:t>
      </w:r>
      <m:oMath>
        <m:r>
          <m:rPr>
            <m:sty m:val="p"/>
          </m:rPr>
          <w:rPr>
            <w:rFonts w:ascii="Cambria Math" w:hAnsi="Cambria Math"/>
            <w:sz w:val="22"/>
            <w:szCs w:val="22"/>
          </w:rPr>
          <m:t>MHL</m:t>
        </m:r>
        <m:d>
          <m:dPr>
            <m:ctrlPr>
              <w:rPr>
                <w:rFonts w:ascii="Cambria Math" w:hAnsi="Cambria Math"/>
                <w:sz w:val="22"/>
              </w:rPr>
            </m:ctrlPr>
          </m:dPr>
          <m:e>
            <m:r>
              <w:rPr>
                <w:rFonts w:ascii="Cambria Math" w:hAnsi="Cambria Math"/>
                <w:sz w:val="22"/>
                <w:szCs w:val="22"/>
              </w:rPr>
              <m:t>j</m:t>
            </m:r>
          </m:e>
        </m:d>
        <m:r>
          <m:rPr>
            <m:sty m:val="p"/>
          </m:rPr>
          <w:rPr>
            <w:rFonts w:ascii="Cambria Math" w:hAnsi="Cambria Math"/>
            <w:sz w:val="22"/>
            <w:szCs w:val="22"/>
          </w:rPr>
          <m:t xml:space="preserve"> </m:t>
        </m:r>
      </m:oMath>
      <w:r w:rsidR="00932AC5" w:rsidRPr="008011FB">
        <w:rPr>
          <w:szCs w:val="24"/>
        </w:rPr>
        <w:t xml:space="preserve">denotes the average of </w:t>
      </w:r>
      <w:r>
        <w:rPr>
          <w:szCs w:val="24"/>
        </w:rPr>
        <w:t xml:space="preserve">the </w:t>
      </w:r>
      <w:r w:rsidR="00932AC5" w:rsidRPr="008011FB">
        <w:rPr>
          <w:szCs w:val="24"/>
        </w:rPr>
        <w:t xml:space="preserve">MHL of </w:t>
      </w:r>
      <m:oMath>
        <m:sSup>
          <m:sSupPr>
            <m:ctrlPr>
              <w:rPr>
                <w:rFonts w:ascii="Cambria Math" w:hAnsi="Cambria Math"/>
                <w:sz w:val="22"/>
              </w:rPr>
            </m:ctrlPr>
          </m:sSupPr>
          <m:e>
            <m:r>
              <w:rPr>
                <w:rFonts w:ascii="Cambria Math" w:hAnsi="Cambria Math"/>
                <w:sz w:val="22"/>
                <w:szCs w:val="22"/>
              </w:rPr>
              <m:t>j</m:t>
            </m:r>
          </m:e>
          <m:sup>
            <m:r>
              <m:rPr>
                <m:sty m:val="p"/>
              </m:rPr>
              <w:rPr>
                <w:rFonts w:ascii="Cambria Math" w:hAnsi="Cambria Math"/>
                <w:sz w:val="22"/>
                <w:szCs w:val="22"/>
              </w:rPr>
              <m:t>th</m:t>
            </m:r>
          </m:sup>
        </m:sSup>
        <m:r>
          <m:rPr>
            <m:sty m:val="p"/>
          </m:rPr>
          <w:rPr>
            <w:rFonts w:ascii="Cambria Math" w:hAnsi="Cambria Math"/>
            <w:sz w:val="22"/>
            <w:szCs w:val="22"/>
          </w:rPr>
          <m:t xml:space="preserve"> </m:t>
        </m:r>
      </m:oMath>
      <w:r w:rsidR="00932AC5" w:rsidRPr="008011FB">
        <w:rPr>
          <w:szCs w:val="24"/>
        </w:rPr>
        <w:t>group</w:t>
      </w:r>
      <w:r>
        <w:rPr>
          <w:szCs w:val="24"/>
        </w:rPr>
        <w:t>, and</w:t>
      </w:r>
      <w:r w:rsidR="00932AC5" w:rsidRPr="008011FB">
        <w:rPr>
          <w:szCs w:val="24"/>
        </w:rPr>
        <w:t xml:space="preserve"> </w:t>
      </w:r>
      <w:r w:rsidR="00A0329E">
        <w:rPr>
          <w:szCs w:val="24"/>
        </w:rPr>
        <w:t>MHL</w:t>
      </w:r>
      <w:r w:rsidR="00A0329E" w:rsidRPr="00635C9E">
        <w:rPr>
          <w:szCs w:val="24"/>
          <w:vertAlign w:val="subscript"/>
        </w:rPr>
        <w:t>ma</w:t>
      </w:r>
      <w:r w:rsidR="00A0329E">
        <w:rPr>
          <w:szCs w:val="24"/>
          <w:vertAlign w:val="subscript"/>
        </w:rPr>
        <w:t>x</w:t>
      </w:r>
      <m:oMath>
        <m:r>
          <m:rPr>
            <m:sty m:val="p"/>
          </m:rPr>
          <w:rPr>
            <w:rFonts w:ascii="Cambria Math" w:hAnsi="Cambria Math"/>
            <w:sz w:val="22"/>
            <w:szCs w:val="22"/>
          </w:rPr>
          <m:t xml:space="preserve"> </m:t>
        </m:r>
      </m:oMath>
      <w:r w:rsidR="00932AC5" w:rsidRPr="008011FB">
        <w:rPr>
          <w:szCs w:val="24"/>
        </w:rPr>
        <w:t xml:space="preserve">denotes the average of MHL of </w:t>
      </w:r>
      <w:r>
        <w:rPr>
          <w:szCs w:val="24"/>
        </w:rPr>
        <w:t xml:space="preserve">the </w:t>
      </w:r>
      <w:r w:rsidR="00932AC5" w:rsidRPr="008011FB">
        <w:rPr>
          <w:szCs w:val="24"/>
        </w:rPr>
        <w:t>highest</w:t>
      </w:r>
      <w:r>
        <w:rPr>
          <w:szCs w:val="24"/>
        </w:rPr>
        <w:t>-</w:t>
      </w:r>
      <w:r w:rsidR="00932AC5" w:rsidRPr="008011FB">
        <w:rPr>
          <w:szCs w:val="24"/>
        </w:rPr>
        <w:t>methylated group.</w:t>
      </w:r>
    </w:p>
    <w:p w14:paraId="45BDBB07" w14:textId="049BBE14" w:rsidR="00932AC5" w:rsidRPr="008011FB" w:rsidRDefault="00932AC5">
      <w:pPr>
        <w:pStyle w:val="OnlineSubheading"/>
        <w:autoSpaceDE w:val="0"/>
        <w:autoSpaceDN w:val="0"/>
        <w:adjustRightInd w:val="0"/>
        <w:rPr>
          <w:rFonts w:ascii="Arial" w:hAnsi="Arial"/>
          <w:szCs w:val="24"/>
        </w:rPr>
      </w:pPr>
      <w:r w:rsidRPr="008011FB">
        <w:rPr>
          <w:rFonts w:ascii="Arial" w:hAnsi="Arial"/>
          <w:szCs w:val="24"/>
        </w:rPr>
        <w:t>Genome-wide methylation haplotype load matrix analysis</w:t>
      </w:r>
      <w:r w:rsidR="00905187">
        <w:rPr>
          <w:rFonts w:ascii="Arial" w:hAnsi="Arial"/>
          <w:szCs w:val="24"/>
        </w:rPr>
        <w:t>.</w:t>
      </w:r>
    </w:p>
    <w:p w14:paraId="1ABCC4D3" w14:textId="04EEA734" w:rsidR="00932AC5" w:rsidRPr="008011FB" w:rsidRDefault="00AE61CB">
      <w:pPr>
        <w:pStyle w:val="OnlineMethPara"/>
        <w:autoSpaceDE w:val="0"/>
        <w:autoSpaceDN w:val="0"/>
        <w:adjustRightInd w:val="0"/>
        <w:rPr>
          <w:szCs w:val="24"/>
        </w:rPr>
      </w:pPr>
      <w:r>
        <w:rPr>
          <w:szCs w:val="24"/>
        </w:rPr>
        <w:t>The MHL</w:t>
      </w:r>
      <w:r w:rsidR="00932AC5" w:rsidRPr="008011FB">
        <w:rPr>
          <w:szCs w:val="24"/>
        </w:rPr>
        <w:t xml:space="preserve"> was calculated for all MHBs on each sample. The MHBs with </w:t>
      </w:r>
      <w:r>
        <w:rPr>
          <w:szCs w:val="24"/>
        </w:rPr>
        <w:t xml:space="preserve">the </w:t>
      </w:r>
      <w:r w:rsidR="00932AC5" w:rsidRPr="008011FB">
        <w:rPr>
          <w:szCs w:val="24"/>
        </w:rPr>
        <w:t>top 15% MHL were included in the heat</w:t>
      </w:r>
      <w:r>
        <w:rPr>
          <w:szCs w:val="24"/>
        </w:rPr>
        <w:t xml:space="preserve"> </w:t>
      </w:r>
      <w:r w:rsidR="00932AC5" w:rsidRPr="008011FB">
        <w:rPr>
          <w:szCs w:val="24"/>
        </w:rPr>
        <w:t>map to investigate the tissue relationship. The Euclidean distance and Ward.D aggregation were used in the heat</w:t>
      </w:r>
      <w:r w:rsidR="006D299A">
        <w:rPr>
          <w:szCs w:val="24"/>
        </w:rPr>
        <w:t xml:space="preserve"> </w:t>
      </w:r>
      <w:r w:rsidR="00932AC5" w:rsidRPr="008011FB">
        <w:rPr>
          <w:szCs w:val="24"/>
        </w:rPr>
        <w:t>map plot (R, gplots package</w:t>
      </w:r>
      <w:r w:rsidR="002D0C04">
        <w:rPr>
          <w:szCs w:val="24"/>
        </w:rPr>
        <w:t xml:space="preserve">; </w:t>
      </w:r>
      <w:hyperlink r:id="rId16" w:history="1">
        <w:r w:rsidR="002D0C04" w:rsidRPr="00AE61CB">
          <w:rPr>
            <w:rStyle w:val="Hyperlink"/>
            <w:szCs w:val="24"/>
          </w:rPr>
          <w:t>https://cran.r-project.org/package=gplots</w:t>
        </w:r>
      </w:hyperlink>
      <w:r w:rsidR="00932AC5" w:rsidRPr="008011FB">
        <w:rPr>
          <w:szCs w:val="24"/>
        </w:rPr>
        <w:t>). PCA (R package prcomp</w:t>
      </w:r>
      <w:r>
        <w:rPr>
          <w:szCs w:val="24"/>
        </w:rPr>
        <w:t xml:space="preserve">; </w:t>
      </w:r>
      <w:hyperlink r:id="rId17" w:history="1">
        <w:r w:rsidRPr="00AE61CB">
          <w:rPr>
            <w:rStyle w:val="Hyperlink"/>
            <w:szCs w:val="24"/>
          </w:rPr>
          <w:t>https://www.r-project.org/</w:t>
        </w:r>
      </w:hyperlink>
      <w:r w:rsidR="00932AC5" w:rsidRPr="008011FB">
        <w:rPr>
          <w:szCs w:val="24"/>
        </w:rPr>
        <w:t xml:space="preserve">) was conducted with </w:t>
      </w:r>
      <w:r>
        <w:rPr>
          <w:szCs w:val="24"/>
        </w:rPr>
        <w:t xml:space="preserve">the </w:t>
      </w:r>
      <w:r w:rsidR="00932AC5" w:rsidRPr="008011FB">
        <w:rPr>
          <w:szCs w:val="24"/>
        </w:rPr>
        <w:t>default setting of the corresponding R packages. Before the PCA, raw data were quantile</w:t>
      </w:r>
      <w:r>
        <w:rPr>
          <w:szCs w:val="24"/>
        </w:rPr>
        <w:t>-</w:t>
      </w:r>
      <w:r w:rsidR="00932AC5" w:rsidRPr="008011FB">
        <w:rPr>
          <w:szCs w:val="24"/>
        </w:rPr>
        <w:t>normalized within same tissue</w:t>
      </w:r>
      <w:r>
        <w:rPr>
          <w:szCs w:val="24"/>
        </w:rPr>
        <w:t xml:space="preserve"> and </w:t>
      </w:r>
      <w:r w:rsidR="00932AC5" w:rsidRPr="008011FB">
        <w:rPr>
          <w:szCs w:val="24"/>
        </w:rPr>
        <w:t>cell groups. Standardization (scale) and batch</w:t>
      </w:r>
      <w:r>
        <w:rPr>
          <w:szCs w:val="24"/>
        </w:rPr>
        <w:t>-</w:t>
      </w:r>
      <w:r w:rsidR="00932AC5" w:rsidRPr="008011FB">
        <w:rPr>
          <w:szCs w:val="24"/>
        </w:rPr>
        <w:t>effect elimination (the Combat algorithm</w:t>
      </w:r>
      <w:r w:rsidR="00932AC5" w:rsidRPr="008011FB">
        <w:rPr>
          <w:rStyle w:val="citebib"/>
          <w:szCs w:val="24"/>
          <w:shd w:val="clear" w:color="auto" w:fill="auto"/>
          <w:vertAlign w:val="superscript"/>
        </w:rPr>
        <w:t>4</w:t>
      </w:r>
      <w:r w:rsidR="002446AB">
        <w:rPr>
          <w:rStyle w:val="citebib"/>
          <w:szCs w:val="24"/>
          <w:shd w:val="clear" w:color="auto" w:fill="auto"/>
          <w:vertAlign w:val="superscript"/>
        </w:rPr>
        <w:t>0</w:t>
      </w:r>
      <w:r w:rsidR="00932AC5" w:rsidRPr="008011FB">
        <w:rPr>
          <w:szCs w:val="24"/>
        </w:rPr>
        <w:t>) were also applied to decrease the random noise. MAF and IMF were extracted from BAM files with customized PileOMeth</w:t>
      </w:r>
      <w:r>
        <w:rPr>
          <w:szCs w:val="24"/>
        </w:rPr>
        <w:t xml:space="preserve"> software (</w:t>
      </w:r>
      <w:hyperlink r:id="rId18" w:history="1">
        <w:r w:rsidRPr="00635C9E">
          <w:rPr>
            <w:rStyle w:val="Hyperlink"/>
            <w:szCs w:val="24"/>
          </w:rPr>
          <w:t>https://github.com/dpryan79/PileOMeth</w:t>
        </w:r>
      </w:hyperlink>
      <w:r w:rsidR="00932AC5" w:rsidRPr="008011FB">
        <w:rPr>
          <w:szCs w:val="24"/>
        </w:rPr>
        <w:t xml:space="preserve">). Differential MHL analysis between </w:t>
      </w:r>
      <w:r>
        <w:rPr>
          <w:szCs w:val="24"/>
        </w:rPr>
        <w:t xml:space="preserve">plasma from patients with </w:t>
      </w:r>
      <w:r w:rsidR="00932AC5" w:rsidRPr="008011FB">
        <w:rPr>
          <w:szCs w:val="24"/>
        </w:rPr>
        <w:t>cancer</w:t>
      </w:r>
      <w:r>
        <w:rPr>
          <w:szCs w:val="24"/>
        </w:rPr>
        <w:t xml:space="preserve"> </w:t>
      </w:r>
      <w:r w:rsidR="00932AC5" w:rsidRPr="008011FB">
        <w:rPr>
          <w:szCs w:val="24"/>
        </w:rPr>
        <w:t xml:space="preserve">and </w:t>
      </w:r>
      <w:r>
        <w:rPr>
          <w:szCs w:val="24"/>
        </w:rPr>
        <w:t>healthy individuals</w:t>
      </w:r>
      <w:r w:rsidR="00932AC5" w:rsidRPr="008011FB">
        <w:rPr>
          <w:szCs w:val="24"/>
        </w:rPr>
        <w:t xml:space="preserve"> w</w:t>
      </w:r>
      <w:r>
        <w:rPr>
          <w:szCs w:val="24"/>
        </w:rPr>
        <w:t>as</w:t>
      </w:r>
      <w:r w:rsidR="00932AC5" w:rsidRPr="008011FB">
        <w:rPr>
          <w:szCs w:val="24"/>
        </w:rPr>
        <w:t xml:space="preserve"> based on </w:t>
      </w:r>
      <w:r>
        <w:rPr>
          <w:szCs w:val="24"/>
        </w:rPr>
        <w:t xml:space="preserve">a </w:t>
      </w:r>
      <w:r w:rsidR="00932AC5" w:rsidRPr="008011FB">
        <w:rPr>
          <w:szCs w:val="24"/>
        </w:rPr>
        <w:t>two-tailed Student</w:t>
      </w:r>
      <w:r>
        <w:rPr>
          <w:szCs w:val="24"/>
        </w:rPr>
        <w:t>’</w:t>
      </w:r>
      <w:r w:rsidR="00932AC5" w:rsidRPr="008011FB">
        <w:rPr>
          <w:szCs w:val="24"/>
        </w:rPr>
        <w:t xml:space="preserve">s </w:t>
      </w:r>
      <w:r w:rsidR="00932AC5" w:rsidRPr="008011FB">
        <w:rPr>
          <w:i/>
          <w:szCs w:val="24"/>
        </w:rPr>
        <w:t>t</w:t>
      </w:r>
      <w:r w:rsidR="00932AC5" w:rsidRPr="008011FB">
        <w:rPr>
          <w:szCs w:val="24"/>
        </w:rPr>
        <w:t xml:space="preserve">-test or </w:t>
      </w:r>
      <w:r>
        <w:rPr>
          <w:szCs w:val="24"/>
        </w:rPr>
        <w:t xml:space="preserve">a </w:t>
      </w:r>
      <w:r w:rsidR="00932AC5" w:rsidRPr="008011FB">
        <w:rPr>
          <w:szCs w:val="24"/>
        </w:rPr>
        <w:t>Wilcoxon rank</w:t>
      </w:r>
      <w:r>
        <w:rPr>
          <w:szCs w:val="24"/>
        </w:rPr>
        <w:t>-</w:t>
      </w:r>
      <w:r w:rsidR="00932AC5" w:rsidRPr="008011FB">
        <w:rPr>
          <w:szCs w:val="24"/>
        </w:rPr>
        <w:t xml:space="preserve">sum test. Correction for multiple testing was based on </w:t>
      </w:r>
      <w:r>
        <w:rPr>
          <w:szCs w:val="24"/>
        </w:rPr>
        <w:t xml:space="preserve">the </w:t>
      </w:r>
      <w:r w:rsidR="00932AC5" w:rsidRPr="008011FB">
        <w:rPr>
          <w:szCs w:val="24"/>
        </w:rPr>
        <w:t>false discovery rate (FDR). Statistic</w:t>
      </w:r>
      <w:r>
        <w:rPr>
          <w:szCs w:val="24"/>
        </w:rPr>
        <w:t>al</w:t>
      </w:r>
      <w:r w:rsidR="00932AC5" w:rsidRPr="008011FB">
        <w:rPr>
          <w:szCs w:val="24"/>
        </w:rPr>
        <w:t xml:space="preserve"> variations were estimated among different groups</w:t>
      </w:r>
      <w:r>
        <w:rPr>
          <w:szCs w:val="24"/>
        </w:rPr>
        <w:t>,</w:t>
      </w:r>
      <w:r w:rsidR="00932AC5" w:rsidRPr="008011FB">
        <w:rPr>
          <w:szCs w:val="24"/>
        </w:rPr>
        <w:t xml:space="preserve"> and therefore</w:t>
      </w:r>
      <w:r>
        <w:rPr>
          <w:szCs w:val="24"/>
        </w:rPr>
        <w:t>,</w:t>
      </w:r>
      <w:r w:rsidR="00932AC5" w:rsidRPr="008011FB">
        <w:rPr>
          <w:szCs w:val="24"/>
        </w:rPr>
        <w:t xml:space="preserve"> one-way </w:t>
      </w:r>
      <w:r>
        <w:rPr>
          <w:szCs w:val="24"/>
        </w:rPr>
        <w:t>analysis of variance (</w:t>
      </w:r>
      <w:r w:rsidR="00932AC5" w:rsidRPr="008011FB">
        <w:rPr>
          <w:szCs w:val="24"/>
        </w:rPr>
        <w:t>ANOVA</w:t>
      </w:r>
      <w:r>
        <w:rPr>
          <w:szCs w:val="24"/>
        </w:rPr>
        <w:t>)</w:t>
      </w:r>
      <w:r w:rsidR="00932AC5" w:rsidRPr="008011FB">
        <w:rPr>
          <w:szCs w:val="24"/>
        </w:rPr>
        <w:t xml:space="preserve"> analysis could be conducted.</w:t>
      </w:r>
    </w:p>
    <w:p w14:paraId="56D79EDA" w14:textId="16280173" w:rsidR="00932AC5" w:rsidRPr="008011FB" w:rsidRDefault="00905187">
      <w:pPr>
        <w:pStyle w:val="OnlineSubheading"/>
        <w:autoSpaceDE w:val="0"/>
        <w:autoSpaceDN w:val="0"/>
        <w:adjustRightInd w:val="0"/>
        <w:rPr>
          <w:rFonts w:ascii="Arial" w:hAnsi="Arial"/>
          <w:szCs w:val="24"/>
        </w:rPr>
      </w:pPr>
      <w:r>
        <w:rPr>
          <w:rFonts w:ascii="Arial" w:hAnsi="Arial"/>
          <w:szCs w:val="24"/>
        </w:rPr>
        <w:t>D</w:t>
      </w:r>
      <w:r w:rsidR="00932AC5" w:rsidRPr="008011FB">
        <w:rPr>
          <w:rFonts w:ascii="Arial" w:hAnsi="Arial"/>
          <w:szCs w:val="24"/>
        </w:rPr>
        <w:t>econvolution analysis</w:t>
      </w:r>
      <w:r w:rsidR="00AE61CB">
        <w:rPr>
          <w:rFonts w:ascii="Arial" w:hAnsi="Arial"/>
          <w:szCs w:val="24"/>
        </w:rPr>
        <w:t xml:space="preserve"> of simulated and experimental</w:t>
      </w:r>
      <w:r>
        <w:rPr>
          <w:rFonts w:ascii="Arial" w:hAnsi="Arial"/>
          <w:szCs w:val="24"/>
        </w:rPr>
        <w:t xml:space="preserve"> </w:t>
      </w:r>
      <w:r w:rsidRPr="00635C9E">
        <w:rPr>
          <w:rFonts w:ascii="Arial" w:hAnsi="Arial"/>
          <w:szCs w:val="24"/>
          <w:u w:val="single"/>
        </w:rPr>
        <w:t>[</w:t>
      </w:r>
      <w:r w:rsidR="002446AB" w:rsidRPr="002446AB">
        <w:rPr>
          <w:rFonts w:ascii="Arial" w:hAnsi="Arial"/>
          <w:szCs w:val="24"/>
          <w:highlight w:val="yellow"/>
          <w:u w:val="single"/>
        </w:rPr>
        <w:t>AU:</w:t>
      </w:r>
      <w:r>
        <w:rPr>
          <w:rFonts w:ascii="Arial" w:hAnsi="Arial"/>
          <w:szCs w:val="24"/>
          <w:u w:val="single"/>
        </w:rPr>
        <w:t xml:space="preserve"> </w:t>
      </w:r>
      <w:r w:rsidR="00AE61CB">
        <w:rPr>
          <w:rFonts w:ascii="Arial" w:hAnsi="Arial"/>
          <w:szCs w:val="24"/>
          <w:u w:val="single"/>
        </w:rPr>
        <w:t>Correct as edited?</w:t>
      </w:r>
      <w:r w:rsidRPr="00635C9E">
        <w:rPr>
          <w:rFonts w:ascii="Arial" w:hAnsi="Arial"/>
          <w:szCs w:val="24"/>
          <w:u w:val="single"/>
        </w:rPr>
        <w:t>]</w:t>
      </w:r>
      <w:r>
        <w:rPr>
          <w:rFonts w:ascii="Arial" w:hAnsi="Arial"/>
          <w:szCs w:val="24"/>
        </w:rPr>
        <w:t xml:space="preserve"> data.</w:t>
      </w:r>
    </w:p>
    <w:p w14:paraId="28F606FC" w14:textId="6EE64A07" w:rsidR="00932AC5" w:rsidRPr="008011FB" w:rsidRDefault="00932AC5">
      <w:pPr>
        <w:pStyle w:val="OnlineMethPara"/>
        <w:autoSpaceDE w:val="0"/>
        <w:autoSpaceDN w:val="0"/>
        <w:adjustRightInd w:val="0"/>
        <w:rPr>
          <w:szCs w:val="24"/>
        </w:rPr>
      </w:pPr>
      <w:r w:rsidRPr="008011FB">
        <w:rPr>
          <w:szCs w:val="24"/>
        </w:rPr>
        <w:t>Deconvolution analysis was performed on simulated and experimental data sets. The deconvolution references were constructed on data from</w:t>
      </w:r>
      <w:r w:rsidR="00A22F63">
        <w:rPr>
          <w:szCs w:val="24"/>
        </w:rPr>
        <w:t xml:space="preserve"> healthy</w:t>
      </w:r>
      <w:r w:rsidRPr="008011FB">
        <w:rPr>
          <w:szCs w:val="24"/>
        </w:rPr>
        <w:t xml:space="preserve"> human primary tissues, whole blood, colorectal cancer tissues and lung cancer tissues. For the simulation analysis, methylation haplotypes from colorectal cancer tissue and whole blood were randomly mixed to generate a series of synthetic data sets with colorectal cancer tissue factions ranging from 0.1% to 50%. We then plotted the expected and observed colorectal cancer tissue factions. Although MHL is a nonlinear metric, when mixing colorectal cancer tissue and whole blood, we found </w:t>
      </w:r>
      <w:r w:rsidR="00A22F63">
        <w:rPr>
          <w:szCs w:val="24"/>
        </w:rPr>
        <w:t xml:space="preserve">that </w:t>
      </w:r>
      <w:r w:rsidRPr="008011FB">
        <w:rPr>
          <w:szCs w:val="24"/>
        </w:rPr>
        <w:t xml:space="preserve">the deconvolution result </w:t>
      </w:r>
      <w:r w:rsidR="00A22F63">
        <w:rPr>
          <w:szCs w:val="24"/>
        </w:rPr>
        <w:t>wa</w:t>
      </w:r>
      <w:r w:rsidRPr="008011FB">
        <w:rPr>
          <w:szCs w:val="24"/>
        </w:rPr>
        <w:t xml:space="preserve">s accurate </w:t>
      </w:r>
      <w:del w:id="195" w:author="Shicheng Guo" w:date="2017-02-14T23:00:00Z">
        <w:r w:rsidRPr="008011FB" w:rsidDel="00785DB9">
          <w:rPr>
            <w:szCs w:val="24"/>
          </w:rPr>
          <w:delText xml:space="preserve">with </w:delText>
        </w:r>
      </w:del>
      <w:ins w:id="196" w:author="Shicheng Guo" w:date="2017-02-14T23:00:00Z">
        <w:r w:rsidR="00785DB9">
          <w:rPr>
            <w:szCs w:val="24"/>
          </w:rPr>
          <w:t xml:space="preserve">after </w:t>
        </w:r>
        <w:r w:rsidR="00785DB9" w:rsidRPr="008011FB">
          <w:rPr>
            <w:szCs w:val="24"/>
          </w:rPr>
          <w:t xml:space="preserve"> </w:t>
        </w:r>
      </w:ins>
      <w:del w:id="197" w:author="Dinh Diep" w:date="2017-02-14T19:42:00Z">
        <w:r w:rsidRPr="008011FB" w:rsidDel="00516D71">
          <w:rPr>
            <w:szCs w:val="24"/>
          </w:rPr>
          <w:delText>log-transform</w:delText>
        </w:r>
      </w:del>
      <w:ins w:id="198" w:author="Dinh Diep" w:date="2017-02-14T19:42:00Z">
        <w:r w:rsidR="00516D71">
          <w:rPr>
            <w:szCs w:val="24"/>
          </w:rPr>
          <w:t>log-transformation of the MHL values</w:t>
        </w:r>
      </w:ins>
      <w:r w:rsidR="00A22F63">
        <w:rPr>
          <w:szCs w:val="24"/>
        </w:rPr>
        <w:t xml:space="preserve"> </w:t>
      </w:r>
      <w:r w:rsidR="00A22F63" w:rsidRPr="00635C9E">
        <w:rPr>
          <w:b/>
          <w:szCs w:val="24"/>
          <w:u w:val="single"/>
        </w:rPr>
        <w:t>[</w:t>
      </w:r>
      <w:r w:rsidR="002446AB" w:rsidRPr="002446AB">
        <w:rPr>
          <w:b/>
          <w:szCs w:val="24"/>
          <w:highlight w:val="yellow"/>
          <w:u w:val="single"/>
        </w:rPr>
        <w:t>AU:</w:t>
      </w:r>
      <w:r w:rsidR="00A22F63">
        <w:rPr>
          <w:b/>
          <w:szCs w:val="24"/>
          <w:u w:val="single"/>
        </w:rPr>
        <w:t xml:space="preserve"> What? Do you mean “after log-transformation”? Please clarify.</w:t>
      </w:r>
      <w:r w:rsidR="00A22F63" w:rsidRPr="00635C9E">
        <w:rPr>
          <w:b/>
          <w:szCs w:val="24"/>
          <w:u w:val="single"/>
        </w:rPr>
        <w:t>]</w:t>
      </w:r>
      <w:r w:rsidRPr="008011FB">
        <w:rPr>
          <w:szCs w:val="24"/>
        </w:rPr>
        <w:t xml:space="preserve"> (median root-mean-square</w:t>
      </w:r>
      <w:r w:rsidR="00A22F63">
        <w:rPr>
          <w:szCs w:val="24"/>
        </w:rPr>
        <w:t xml:space="preserve"> </w:t>
      </w:r>
      <w:r w:rsidRPr="008011FB">
        <w:rPr>
          <w:szCs w:val="24"/>
        </w:rPr>
        <w:t xml:space="preserve">error &lt; 5%), which </w:t>
      </w:r>
      <w:r w:rsidR="00A22F63">
        <w:rPr>
          <w:szCs w:val="24"/>
        </w:rPr>
        <w:t>wa</w:t>
      </w:r>
      <w:r w:rsidRPr="008011FB">
        <w:rPr>
          <w:szCs w:val="24"/>
        </w:rPr>
        <w:t>s within the acceptable region of the deconvolution method</w:t>
      </w:r>
      <w:r w:rsidRPr="008011FB">
        <w:rPr>
          <w:rStyle w:val="citebib"/>
          <w:szCs w:val="24"/>
          <w:shd w:val="clear" w:color="auto" w:fill="auto"/>
          <w:vertAlign w:val="superscript"/>
        </w:rPr>
        <w:t>43</w:t>
      </w:r>
      <w:r w:rsidRPr="008011FB">
        <w:rPr>
          <w:szCs w:val="24"/>
        </w:rPr>
        <w:t xml:space="preserve"> when the contribution of colorectal fraction </w:t>
      </w:r>
      <w:r w:rsidR="00A22F63">
        <w:rPr>
          <w:szCs w:val="24"/>
        </w:rPr>
        <w:t>wa</w:t>
      </w:r>
      <w:r w:rsidRPr="008011FB">
        <w:rPr>
          <w:szCs w:val="24"/>
        </w:rPr>
        <w:t>s less than 20%. Tissue</w:t>
      </w:r>
      <w:r w:rsidR="00A22F63">
        <w:rPr>
          <w:szCs w:val="24"/>
        </w:rPr>
        <w:t>-</w:t>
      </w:r>
      <w:r w:rsidRPr="008011FB">
        <w:rPr>
          <w:szCs w:val="24"/>
        </w:rPr>
        <w:t>specific MHBs were selected features for deconvolution based on non-negative decomposition with quadratic programming</w:t>
      </w:r>
      <w:r w:rsidRPr="008011FB">
        <w:rPr>
          <w:rStyle w:val="citebib"/>
          <w:szCs w:val="24"/>
          <w:shd w:val="clear" w:color="auto" w:fill="auto"/>
          <w:vertAlign w:val="superscript"/>
        </w:rPr>
        <w:t>9,4</w:t>
      </w:r>
      <w:r w:rsidR="002446AB">
        <w:rPr>
          <w:rStyle w:val="citebib"/>
          <w:szCs w:val="24"/>
          <w:shd w:val="clear" w:color="auto" w:fill="auto"/>
          <w:vertAlign w:val="superscript"/>
        </w:rPr>
        <w:t>1</w:t>
      </w:r>
      <w:r w:rsidRPr="008011FB">
        <w:rPr>
          <w:rStyle w:val="citebib"/>
          <w:szCs w:val="24"/>
          <w:shd w:val="clear" w:color="auto" w:fill="auto"/>
          <w:vertAlign w:val="superscript"/>
        </w:rPr>
        <w:t>,4</w:t>
      </w:r>
      <w:r w:rsidR="002446AB">
        <w:rPr>
          <w:rStyle w:val="citebib"/>
          <w:szCs w:val="24"/>
          <w:shd w:val="clear" w:color="auto" w:fill="auto"/>
          <w:vertAlign w:val="superscript"/>
        </w:rPr>
        <w:t>2</w:t>
      </w:r>
      <w:r w:rsidRPr="008011FB">
        <w:rPr>
          <w:szCs w:val="24"/>
        </w:rPr>
        <w:t>. MHL values were log-transformed before deconvolution.</w:t>
      </w:r>
    </w:p>
    <w:p w14:paraId="0176B9B5" w14:textId="7B277144" w:rsidR="00932AC5" w:rsidRPr="008011FB" w:rsidRDefault="00932AC5">
      <w:pPr>
        <w:pStyle w:val="OnlineSubheading"/>
        <w:autoSpaceDE w:val="0"/>
        <w:autoSpaceDN w:val="0"/>
        <w:adjustRightInd w:val="0"/>
        <w:rPr>
          <w:rFonts w:ascii="Arial" w:hAnsi="Arial"/>
          <w:szCs w:val="24"/>
        </w:rPr>
      </w:pPr>
      <w:r w:rsidRPr="008011FB">
        <w:rPr>
          <w:rFonts w:ascii="Arial" w:hAnsi="Arial"/>
          <w:szCs w:val="24"/>
        </w:rPr>
        <w:t>Highly methylated haplotype in plasma</w:t>
      </w:r>
      <w:r w:rsidR="00905187">
        <w:rPr>
          <w:rFonts w:ascii="Arial" w:hAnsi="Arial"/>
          <w:szCs w:val="24"/>
        </w:rPr>
        <w:t xml:space="preserve"> from individuals with cancer</w:t>
      </w:r>
      <w:r w:rsidRPr="008011FB">
        <w:rPr>
          <w:rFonts w:ascii="Arial" w:hAnsi="Arial"/>
          <w:szCs w:val="24"/>
        </w:rPr>
        <w:t xml:space="preserve"> and </w:t>
      </w:r>
      <w:r w:rsidR="00905187">
        <w:rPr>
          <w:rFonts w:ascii="Arial" w:hAnsi="Arial"/>
          <w:szCs w:val="24"/>
        </w:rPr>
        <w:t xml:space="preserve">in </w:t>
      </w:r>
      <w:r w:rsidRPr="008011FB">
        <w:rPr>
          <w:rFonts w:ascii="Arial" w:hAnsi="Arial"/>
          <w:szCs w:val="24"/>
        </w:rPr>
        <w:t>normal tissues</w:t>
      </w:r>
      <w:r w:rsidR="00905187">
        <w:rPr>
          <w:rFonts w:ascii="Arial" w:hAnsi="Arial"/>
          <w:szCs w:val="24"/>
        </w:rPr>
        <w:t>.</w:t>
      </w:r>
    </w:p>
    <w:p w14:paraId="42BF0528" w14:textId="13CAC849" w:rsidR="00932AC5" w:rsidRPr="008011FB" w:rsidRDefault="00932AC5">
      <w:pPr>
        <w:pStyle w:val="OnlineMethPara"/>
        <w:autoSpaceDE w:val="0"/>
        <w:autoSpaceDN w:val="0"/>
        <w:adjustRightInd w:val="0"/>
        <w:rPr>
          <w:szCs w:val="24"/>
        </w:rPr>
      </w:pPr>
      <w:r w:rsidRPr="008011FB">
        <w:rPr>
          <w:szCs w:val="24"/>
        </w:rPr>
        <w:t xml:space="preserve">Highly methylated haplotype (HMH) was defined as the methylation haplotype that have at least </w:t>
      </w:r>
      <w:r w:rsidR="00692B8E">
        <w:rPr>
          <w:szCs w:val="24"/>
        </w:rPr>
        <w:t>two</w:t>
      </w:r>
      <w:r w:rsidRPr="008011FB">
        <w:rPr>
          <w:szCs w:val="24"/>
        </w:rPr>
        <w:t xml:space="preserve"> methylated CpGs in the haplotype. Cancer-associated highly methylated haplotypes (caHMH) were the ones found in </w:t>
      </w:r>
      <w:r w:rsidR="001714EA">
        <w:rPr>
          <w:szCs w:val="24"/>
        </w:rPr>
        <w:t xml:space="preserve">only </w:t>
      </w:r>
      <w:r w:rsidRPr="008011FB">
        <w:rPr>
          <w:szCs w:val="24"/>
        </w:rPr>
        <w:t>plasma samples</w:t>
      </w:r>
      <w:r w:rsidR="001714EA">
        <w:rPr>
          <w:szCs w:val="24"/>
        </w:rPr>
        <w:t xml:space="preserve"> from patients with cancer</w:t>
      </w:r>
      <w:r w:rsidRPr="008011FB">
        <w:rPr>
          <w:szCs w:val="24"/>
        </w:rPr>
        <w:t xml:space="preserve"> but </w:t>
      </w:r>
      <w:r w:rsidR="001714EA">
        <w:rPr>
          <w:szCs w:val="24"/>
        </w:rPr>
        <w:t xml:space="preserve">were </w:t>
      </w:r>
      <w:r w:rsidRPr="008011FB">
        <w:rPr>
          <w:szCs w:val="24"/>
        </w:rPr>
        <w:t>absen</w:t>
      </w:r>
      <w:r w:rsidR="001714EA">
        <w:rPr>
          <w:szCs w:val="24"/>
        </w:rPr>
        <w:t>t</w:t>
      </w:r>
      <w:r w:rsidRPr="008011FB">
        <w:rPr>
          <w:szCs w:val="24"/>
        </w:rPr>
        <w:t xml:space="preserve"> in </w:t>
      </w:r>
      <w:r w:rsidR="001714EA">
        <w:rPr>
          <w:szCs w:val="24"/>
        </w:rPr>
        <w:t xml:space="preserve">the plasma samples from healthy individuals and in healthy tissues </w:t>
      </w:r>
      <w:r w:rsidR="001714EA" w:rsidRPr="00635C9E">
        <w:rPr>
          <w:b/>
          <w:szCs w:val="24"/>
          <w:u w:val="single"/>
        </w:rPr>
        <w:t>[</w:t>
      </w:r>
      <w:r w:rsidR="002446AB" w:rsidRPr="002446AB">
        <w:rPr>
          <w:b/>
          <w:szCs w:val="24"/>
          <w:highlight w:val="yellow"/>
          <w:u w:val="single"/>
        </w:rPr>
        <w:t>AU:</w:t>
      </w:r>
      <w:r w:rsidR="001714EA">
        <w:rPr>
          <w:b/>
          <w:szCs w:val="24"/>
          <w:u w:val="single"/>
        </w:rPr>
        <w:t xml:space="preserve"> Edited for clarity. Ok?</w:t>
      </w:r>
      <w:r w:rsidR="001714EA" w:rsidRPr="00635C9E">
        <w:rPr>
          <w:b/>
          <w:szCs w:val="24"/>
          <w:u w:val="single"/>
        </w:rPr>
        <w:t>]</w:t>
      </w:r>
      <w:r w:rsidRPr="008011FB">
        <w:rPr>
          <w:szCs w:val="24"/>
        </w:rPr>
        <w:t>. For the analysis of matched tumor</w:t>
      </w:r>
      <w:r w:rsidR="001714EA">
        <w:t>–</w:t>
      </w:r>
      <w:r w:rsidRPr="008011FB">
        <w:rPr>
          <w:szCs w:val="24"/>
        </w:rPr>
        <w:t>plasma data from the same individuals, caHMHs were the HMHs present in both the plasma and matched primary cancer tissues, but abse</w:t>
      </w:r>
      <w:r w:rsidR="001714EA">
        <w:rPr>
          <w:szCs w:val="24"/>
        </w:rPr>
        <w:t>nt</w:t>
      </w:r>
      <w:r w:rsidRPr="008011FB">
        <w:rPr>
          <w:szCs w:val="24"/>
        </w:rPr>
        <w:t xml:space="preserve"> in all </w:t>
      </w:r>
      <w:r w:rsidR="001714EA">
        <w:rPr>
          <w:szCs w:val="24"/>
        </w:rPr>
        <w:t>healthy</w:t>
      </w:r>
      <w:r w:rsidRPr="008011FB">
        <w:rPr>
          <w:szCs w:val="24"/>
        </w:rPr>
        <w:t xml:space="preserve"> samples. In the analysis of plasma samples with no matched primary tumor tissue, we identified caHMHs by subtracting HMHs found in plasma</w:t>
      </w:r>
      <w:r w:rsidR="001714EA">
        <w:rPr>
          <w:szCs w:val="24"/>
        </w:rPr>
        <w:t xml:space="preserve"> from patients with cancer</w:t>
      </w:r>
      <w:r w:rsidRPr="008011FB">
        <w:rPr>
          <w:szCs w:val="24"/>
        </w:rPr>
        <w:t xml:space="preserve"> </w:t>
      </w:r>
      <w:r w:rsidR="001714EA">
        <w:rPr>
          <w:szCs w:val="24"/>
        </w:rPr>
        <w:t>from</w:t>
      </w:r>
      <w:r w:rsidRPr="008011FB">
        <w:rPr>
          <w:szCs w:val="24"/>
        </w:rPr>
        <w:t xml:space="preserve"> those present in all </w:t>
      </w:r>
      <w:r w:rsidR="001714EA">
        <w:rPr>
          <w:szCs w:val="24"/>
        </w:rPr>
        <w:t>healthy</w:t>
      </w:r>
      <w:r w:rsidRPr="008011FB">
        <w:rPr>
          <w:szCs w:val="24"/>
        </w:rPr>
        <w:t xml:space="preserve"> tissues and plasma samples</w:t>
      </w:r>
      <w:r w:rsidR="001714EA">
        <w:rPr>
          <w:szCs w:val="24"/>
        </w:rPr>
        <w:t xml:space="preserve"> from healthy individuals</w:t>
      </w:r>
      <w:r w:rsidRPr="008011FB">
        <w:rPr>
          <w:szCs w:val="24"/>
        </w:rPr>
        <w:t>.</w:t>
      </w:r>
    </w:p>
    <w:p w14:paraId="3535B669" w14:textId="10AC1AF3" w:rsidR="00932AC5" w:rsidRPr="008011FB" w:rsidRDefault="00932AC5">
      <w:pPr>
        <w:pStyle w:val="OnlineSubheading"/>
        <w:autoSpaceDE w:val="0"/>
        <w:autoSpaceDN w:val="0"/>
        <w:adjustRightInd w:val="0"/>
        <w:rPr>
          <w:rFonts w:ascii="Arial" w:hAnsi="Arial"/>
          <w:szCs w:val="24"/>
        </w:rPr>
      </w:pPr>
      <w:r w:rsidRPr="008011FB">
        <w:rPr>
          <w:rFonts w:ascii="Arial" w:hAnsi="Arial"/>
          <w:szCs w:val="24"/>
        </w:rPr>
        <w:t>Simulation of MHL in plasma mixture</w:t>
      </w:r>
      <w:r w:rsidR="002524AF">
        <w:rPr>
          <w:rFonts w:ascii="Arial" w:hAnsi="Arial"/>
          <w:szCs w:val="24"/>
        </w:rPr>
        <w:t>,</w:t>
      </w:r>
      <w:r w:rsidRPr="008011FB">
        <w:rPr>
          <w:rFonts w:ascii="Arial" w:hAnsi="Arial"/>
          <w:szCs w:val="24"/>
        </w:rPr>
        <w:t xml:space="preserve"> and comparison between MHL and 5mC in the plasma mixture</w:t>
      </w:r>
      <w:r w:rsidR="00905187">
        <w:rPr>
          <w:rFonts w:ascii="Arial" w:hAnsi="Arial"/>
          <w:szCs w:val="24"/>
        </w:rPr>
        <w:t>.</w:t>
      </w:r>
    </w:p>
    <w:p w14:paraId="68A3A825" w14:textId="44D9FE1F" w:rsidR="00932AC5" w:rsidRPr="008011FB" w:rsidRDefault="00932AC5">
      <w:pPr>
        <w:pStyle w:val="OnlineMethPara"/>
        <w:autoSpaceDE w:val="0"/>
        <w:autoSpaceDN w:val="0"/>
        <w:adjustRightInd w:val="0"/>
        <w:rPr>
          <w:szCs w:val="24"/>
        </w:rPr>
      </w:pPr>
      <w:r w:rsidRPr="008011FB">
        <w:rPr>
          <w:szCs w:val="24"/>
        </w:rPr>
        <w:t>In evaluating caHMHs as potential markers for non-invasive diagnosis, we hypothesized that cfDNA in plasma is a mixture of DNA fragments from cancer cells and whole</w:t>
      </w:r>
      <w:r w:rsidR="002524AF">
        <w:rPr>
          <w:szCs w:val="24"/>
        </w:rPr>
        <w:t>-</w:t>
      </w:r>
      <w:r w:rsidRPr="008011FB">
        <w:rPr>
          <w:szCs w:val="24"/>
        </w:rPr>
        <w:t>blood cells at different ratios (cancer DNA fragment</w:t>
      </w:r>
      <w:r w:rsidR="002524AF">
        <w:rPr>
          <w:szCs w:val="24"/>
        </w:rPr>
        <w:t>s</w:t>
      </w:r>
      <w:r w:rsidRPr="008011FB">
        <w:rPr>
          <w:szCs w:val="24"/>
        </w:rPr>
        <w:t xml:space="preserve"> from 0.1% to 50%). We created synthetic mixtures by random sampling of haplotypes in the </w:t>
      </w:r>
      <w:r w:rsidR="002524AF">
        <w:rPr>
          <w:szCs w:val="24"/>
        </w:rPr>
        <w:t>g</w:t>
      </w:r>
      <w:r w:rsidRPr="008011FB">
        <w:rPr>
          <w:szCs w:val="24"/>
        </w:rPr>
        <w:t>roup II regions from cancer and whole</w:t>
      </w:r>
      <w:r w:rsidR="002524AF">
        <w:rPr>
          <w:szCs w:val="24"/>
        </w:rPr>
        <w:t>-</w:t>
      </w:r>
      <w:r w:rsidRPr="008011FB">
        <w:rPr>
          <w:szCs w:val="24"/>
        </w:rPr>
        <w:t>blood data sets at different ratios, and</w:t>
      </w:r>
      <w:r w:rsidR="002524AF">
        <w:rPr>
          <w:szCs w:val="24"/>
        </w:rPr>
        <w:t xml:space="preserve"> we</w:t>
      </w:r>
      <w:r w:rsidRPr="008011FB">
        <w:rPr>
          <w:szCs w:val="24"/>
        </w:rPr>
        <w:t xml:space="preserve"> repeated</w:t>
      </w:r>
      <w:r w:rsidR="002524AF">
        <w:rPr>
          <w:szCs w:val="24"/>
        </w:rPr>
        <w:t xml:space="preserve"> </w:t>
      </w:r>
      <w:ins w:id="199" w:author="Shicheng Guo" w:date="2017-02-14T23:01:00Z">
        <w:r w:rsidR="00BE5F5C">
          <w:rPr>
            <w:szCs w:val="24"/>
          </w:rPr>
          <w:t>above analysis</w:t>
        </w:r>
      </w:ins>
      <w:ins w:id="200" w:author="Dinh Diep" w:date="2017-02-14T19:43:00Z">
        <w:del w:id="201" w:author="Shicheng Guo" w:date="2017-02-14T23:01:00Z">
          <w:r w:rsidR="00516D71" w:rsidDel="00BE5F5C">
            <w:rPr>
              <w:szCs w:val="24"/>
            </w:rPr>
            <w:delText>sampling</w:delText>
          </w:r>
        </w:del>
      </w:ins>
      <w:r w:rsidR="002524AF" w:rsidRPr="00635C9E">
        <w:rPr>
          <w:b/>
          <w:szCs w:val="24"/>
          <w:u w:val="single"/>
        </w:rPr>
        <w:t>[</w:t>
      </w:r>
      <w:r w:rsidR="002446AB" w:rsidRPr="002446AB">
        <w:rPr>
          <w:b/>
          <w:szCs w:val="24"/>
          <w:highlight w:val="yellow"/>
          <w:u w:val="single"/>
        </w:rPr>
        <w:t>AU:</w:t>
      </w:r>
      <w:r w:rsidR="002524AF">
        <w:rPr>
          <w:b/>
          <w:szCs w:val="24"/>
          <w:u w:val="single"/>
        </w:rPr>
        <w:t xml:space="preserve"> repeated what? Please clarify.</w:t>
      </w:r>
      <w:r w:rsidR="002524AF" w:rsidRPr="00635C9E">
        <w:rPr>
          <w:b/>
          <w:szCs w:val="24"/>
          <w:u w:val="single"/>
        </w:rPr>
        <w:t>]</w:t>
      </w:r>
      <w:r w:rsidRPr="008011FB">
        <w:rPr>
          <w:szCs w:val="24"/>
        </w:rPr>
        <w:t xml:space="preserve"> 1,000 times to empirically determine the mean and variance of MHL and 5mC levels at different fractions of cancer DNA. Once an empirical </w:t>
      </w:r>
      <w:r w:rsidR="002524AF">
        <w:rPr>
          <w:szCs w:val="24"/>
        </w:rPr>
        <w:t>‘</w:t>
      </w:r>
      <w:r w:rsidRPr="008011FB">
        <w:rPr>
          <w:szCs w:val="24"/>
        </w:rPr>
        <w:t>standard curve</w:t>
      </w:r>
      <w:r w:rsidR="002524AF">
        <w:rPr>
          <w:szCs w:val="24"/>
        </w:rPr>
        <w:t>’</w:t>
      </w:r>
      <w:r w:rsidRPr="008011FB">
        <w:rPr>
          <w:szCs w:val="24"/>
        </w:rPr>
        <w:t xml:space="preserve"> was constructed, we then used it to estimate the fraction </w:t>
      </w:r>
      <w:r w:rsidR="002524AF">
        <w:rPr>
          <w:szCs w:val="24"/>
        </w:rPr>
        <w:t xml:space="preserve">of </w:t>
      </w:r>
      <w:r w:rsidRPr="008011FB">
        <w:rPr>
          <w:szCs w:val="24"/>
        </w:rPr>
        <w:t>cancer DNA in the plasma samples. In addition, we assessed the relationship between estimated cfDNA fraction and log-transformed normalized plasma cfDNA yield by linear regression. Signal-to-noise ratio to MHL and 5mC was conducted with the 1,000-time sampling procedure</w:t>
      </w:r>
      <w:r w:rsidR="00B75655">
        <w:rPr>
          <w:szCs w:val="24"/>
        </w:rPr>
        <w:t>,</w:t>
      </w:r>
      <w:r w:rsidRPr="008011FB">
        <w:rPr>
          <w:szCs w:val="24"/>
        </w:rPr>
        <w:t xml:space="preserve"> and then the average estimated tumor fraction</w:t>
      </w:r>
      <w:r w:rsidR="00B75655">
        <w:rPr>
          <w:szCs w:val="24"/>
        </w:rPr>
        <w:t>,</w:t>
      </w:r>
      <w:r w:rsidRPr="008011FB">
        <w:rPr>
          <w:szCs w:val="24"/>
        </w:rPr>
        <w:t xml:space="preserve"> as well as the variation (s.d.)</w:t>
      </w:r>
      <w:r w:rsidR="00B75655">
        <w:rPr>
          <w:szCs w:val="24"/>
        </w:rPr>
        <w:t>,</w:t>
      </w:r>
      <w:r w:rsidRPr="008011FB">
        <w:rPr>
          <w:szCs w:val="24"/>
        </w:rPr>
        <w:t xml:space="preserve"> were recorded</w:t>
      </w:r>
      <w:r w:rsidR="00B75655">
        <w:rPr>
          <w:szCs w:val="24"/>
        </w:rPr>
        <w:t>,</w:t>
      </w:r>
      <w:r w:rsidRPr="008011FB">
        <w:rPr>
          <w:szCs w:val="24"/>
        </w:rPr>
        <w:t xml:space="preserve"> and the ratio was calculated to measure the performance of the metric.</w:t>
      </w:r>
    </w:p>
    <w:p w14:paraId="697670A6" w14:textId="37B0429C" w:rsidR="00932AC5" w:rsidRPr="008011FB" w:rsidRDefault="00932AC5">
      <w:pPr>
        <w:pStyle w:val="OnlineSubheading"/>
        <w:autoSpaceDE w:val="0"/>
        <w:autoSpaceDN w:val="0"/>
        <w:adjustRightInd w:val="0"/>
        <w:rPr>
          <w:rFonts w:ascii="Arial" w:hAnsi="Arial"/>
          <w:szCs w:val="24"/>
        </w:rPr>
      </w:pPr>
      <w:r w:rsidRPr="008011FB">
        <w:rPr>
          <w:rFonts w:ascii="Arial" w:hAnsi="Arial"/>
          <w:szCs w:val="24"/>
        </w:rPr>
        <w:t>Mapping cancer tissue</w:t>
      </w:r>
      <w:r w:rsidR="006973B0">
        <w:rPr>
          <w:rFonts w:ascii="Arial" w:hAnsi="Arial"/>
          <w:szCs w:val="24"/>
        </w:rPr>
        <w:t xml:space="preserve"> </w:t>
      </w:r>
      <w:r w:rsidRPr="008011FB">
        <w:rPr>
          <w:rFonts w:ascii="Arial" w:hAnsi="Arial"/>
          <w:szCs w:val="24"/>
        </w:rPr>
        <w:t>of</w:t>
      </w:r>
      <w:r w:rsidR="006973B0">
        <w:rPr>
          <w:rFonts w:ascii="Arial" w:hAnsi="Arial"/>
          <w:szCs w:val="24"/>
        </w:rPr>
        <w:t xml:space="preserve"> </w:t>
      </w:r>
      <w:r w:rsidRPr="008011FB">
        <w:rPr>
          <w:rFonts w:ascii="Arial" w:hAnsi="Arial"/>
          <w:szCs w:val="24"/>
        </w:rPr>
        <w:t>origin with plasma DNA.</w:t>
      </w:r>
    </w:p>
    <w:p w14:paraId="7FCC8F01" w14:textId="4B756838" w:rsidR="00932AC5" w:rsidRPr="008011FB" w:rsidRDefault="00932AC5">
      <w:pPr>
        <w:pStyle w:val="OnlineMethPara"/>
        <w:autoSpaceDE w:val="0"/>
        <w:autoSpaceDN w:val="0"/>
        <w:adjustRightInd w:val="0"/>
        <w:rPr>
          <w:szCs w:val="24"/>
        </w:rPr>
      </w:pPr>
      <w:r w:rsidRPr="008011FB">
        <w:rPr>
          <w:szCs w:val="24"/>
        </w:rPr>
        <w:t xml:space="preserve">The workflow for data analysis is illustrated in </w:t>
      </w:r>
      <w:r w:rsidRPr="008011FB">
        <w:rPr>
          <w:b/>
          <w:szCs w:val="24"/>
        </w:rPr>
        <w:t>Supplementary Fig</w:t>
      </w:r>
      <w:r w:rsidR="00991DDD">
        <w:rPr>
          <w:b/>
          <w:szCs w:val="24"/>
        </w:rPr>
        <w:t>ure</w:t>
      </w:r>
      <w:r w:rsidRPr="008011FB">
        <w:rPr>
          <w:b/>
          <w:szCs w:val="24"/>
        </w:rPr>
        <w:t xml:space="preserve"> 13</w:t>
      </w:r>
      <w:r w:rsidRPr="008011FB">
        <w:rPr>
          <w:szCs w:val="24"/>
        </w:rPr>
        <w:t>. Tissue</w:t>
      </w:r>
      <w:r w:rsidR="00991DDD">
        <w:rPr>
          <w:szCs w:val="24"/>
        </w:rPr>
        <w:t>-</w:t>
      </w:r>
      <w:r w:rsidRPr="008011FB">
        <w:rPr>
          <w:szCs w:val="24"/>
        </w:rPr>
        <w:t xml:space="preserve">specific </w:t>
      </w:r>
      <w:r w:rsidR="00991DDD">
        <w:rPr>
          <w:szCs w:val="24"/>
        </w:rPr>
        <w:t>MHB</w:t>
      </w:r>
      <w:r w:rsidRPr="008011FB">
        <w:rPr>
          <w:szCs w:val="24"/>
        </w:rPr>
        <w:t xml:space="preserve">s (tsMHBs) were identified by a </w:t>
      </w:r>
      <w:r w:rsidR="00905187">
        <w:rPr>
          <w:szCs w:val="24"/>
        </w:rPr>
        <w:t>two</w:t>
      </w:r>
      <w:r w:rsidRPr="008011FB">
        <w:rPr>
          <w:szCs w:val="24"/>
        </w:rPr>
        <w:t xml:space="preserve">-tailed </w:t>
      </w:r>
      <w:r w:rsidRPr="008011FB">
        <w:rPr>
          <w:i/>
          <w:szCs w:val="24"/>
        </w:rPr>
        <w:t>t</w:t>
      </w:r>
      <w:r w:rsidRPr="008011FB">
        <w:rPr>
          <w:szCs w:val="24"/>
        </w:rPr>
        <w:t xml:space="preserve">-test with FDR correction. Additional statistical analyses with MHL were also conducted by </w:t>
      </w:r>
      <w:r w:rsidR="00905187">
        <w:rPr>
          <w:szCs w:val="24"/>
        </w:rPr>
        <w:t>two</w:t>
      </w:r>
      <w:r w:rsidRPr="008011FB">
        <w:rPr>
          <w:szCs w:val="24"/>
        </w:rPr>
        <w:t xml:space="preserve">-tailed </w:t>
      </w:r>
      <w:r w:rsidRPr="008011FB">
        <w:rPr>
          <w:i/>
          <w:szCs w:val="24"/>
        </w:rPr>
        <w:t>t</w:t>
      </w:r>
      <w:r w:rsidRPr="008011FB">
        <w:rPr>
          <w:szCs w:val="24"/>
        </w:rPr>
        <w:t>-test</w:t>
      </w:r>
      <w:r w:rsidR="00991DDD">
        <w:rPr>
          <w:szCs w:val="24"/>
        </w:rPr>
        <w:t>s</w:t>
      </w:r>
      <w:r w:rsidRPr="008011FB">
        <w:rPr>
          <w:szCs w:val="24"/>
        </w:rPr>
        <w:t xml:space="preserve"> unless stated explicitly. </w:t>
      </w:r>
      <w:ins w:id="202" w:author="Dinh Diep" w:date="2017-02-14T19:44:00Z">
        <w:r w:rsidR="00A10276">
          <w:rPr>
            <w:szCs w:val="24"/>
          </w:rPr>
          <w:t>Predictions on p</w:t>
        </w:r>
      </w:ins>
      <w:del w:id="203" w:author="Dinh Diep" w:date="2017-02-14T19:44:00Z">
        <w:r w:rsidR="00991DDD" w:rsidDel="00A10276">
          <w:rPr>
            <w:szCs w:val="24"/>
          </w:rPr>
          <w:delText>P</w:delText>
        </w:r>
      </w:del>
      <w:r w:rsidR="00991DDD">
        <w:rPr>
          <w:szCs w:val="24"/>
        </w:rPr>
        <w:t>lasma from individuals with colorectal cancer or lung cancer</w:t>
      </w:r>
      <w:r w:rsidRPr="008011FB">
        <w:rPr>
          <w:szCs w:val="24"/>
        </w:rPr>
        <w:t xml:space="preserve"> </w:t>
      </w:r>
      <w:del w:id="204" w:author="Dinh Diep" w:date="2017-02-14T19:43:00Z">
        <w:r w:rsidRPr="008011FB" w:rsidDel="00516D71">
          <w:rPr>
            <w:szCs w:val="24"/>
          </w:rPr>
          <w:delText xml:space="preserve">distinguish </w:delText>
        </w:r>
      </w:del>
      <w:del w:id="205" w:author="Dinh Diep" w:date="2017-02-14T19:44:00Z">
        <w:r w:rsidRPr="008011FB" w:rsidDel="00A10276">
          <w:rPr>
            <w:szCs w:val="24"/>
          </w:rPr>
          <w:delText>prediction</w:delText>
        </w:r>
      </w:del>
      <w:r w:rsidRPr="008011FB">
        <w:rPr>
          <w:szCs w:val="24"/>
        </w:rPr>
        <w:t xml:space="preserve"> </w:t>
      </w:r>
      <w:del w:id="206" w:author="Dinh Diep" w:date="2017-02-14T19:44:00Z">
        <w:r w:rsidRPr="008011FB" w:rsidDel="00A10276">
          <w:rPr>
            <w:szCs w:val="24"/>
          </w:rPr>
          <w:delText>evaluation were applied</w:delText>
        </w:r>
      </w:del>
      <w:ins w:id="207" w:author="Shicheng Guo" w:date="2017-02-14T23:03:00Z">
        <w:r w:rsidR="007B4463">
          <w:rPr>
            <w:szCs w:val="24"/>
          </w:rPr>
          <w:t xml:space="preserve">from normal plasma </w:t>
        </w:r>
      </w:ins>
      <w:ins w:id="208" w:author="Dinh Diep" w:date="2017-02-14T19:44:00Z">
        <w:r w:rsidR="00A10276">
          <w:rPr>
            <w:szCs w:val="24"/>
          </w:rPr>
          <w:t>were performed with</w:t>
        </w:r>
      </w:ins>
      <w:r w:rsidRPr="008011FB">
        <w:rPr>
          <w:szCs w:val="24"/>
        </w:rPr>
        <w:t xml:space="preserve"> random forecast </w:t>
      </w:r>
      <w:del w:id="209" w:author="Dinh Diep" w:date="2017-02-14T19:44:00Z">
        <w:r w:rsidRPr="008011FB" w:rsidDel="00A10276">
          <w:rPr>
            <w:szCs w:val="24"/>
          </w:rPr>
          <w:delText>therefore the</w:delText>
        </w:r>
      </w:del>
      <w:ins w:id="210" w:author="Dinh Diep" w:date="2017-02-14T19:44:00Z">
        <w:r w:rsidR="00A10276">
          <w:rPr>
            <w:szCs w:val="24"/>
          </w:rPr>
          <w:t>so</w:t>
        </w:r>
      </w:ins>
      <w:r w:rsidRPr="008011FB">
        <w:rPr>
          <w:szCs w:val="24"/>
        </w:rPr>
        <w:t xml:space="preserve"> test and validation sample</w:t>
      </w:r>
      <w:ins w:id="211" w:author="Dinh Diep" w:date="2017-02-14T19:44:00Z">
        <w:r w:rsidR="00A10276">
          <w:rPr>
            <w:szCs w:val="24"/>
          </w:rPr>
          <w:t>s</w:t>
        </w:r>
      </w:ins>
      <w:r w:rsidRPr="008011FB">
        <w:rPr>
          <w:szCs w:val="24"/>
        </w:rPr>
        <w:t xml:space="preserve"> were independent</w:t>
      </w:r>
      <w:r w:rsidR="00991DDD">
        <w:rPr>
          <w:szCs w:val="24"/>
        </w:rPr>
        <w:t xml:space="preserve"> </w:t>
      </w:r>
      <w:r w:rsidR="00991DDD" w:rsidRPr="00635C9E">
        <w:rPr>
          <w:b/>
          <w:szCs w:val="24"/>
          <w:u w:val="single"/>
        </w:rPr>
        <w:t>[</w:t>
      </w:r>
      <w:r w:rsidR="002446AB" w:rsidRPr="002446AB">
        <w:rPr>
          <w:b/>
          <w:szCs w:val="24"/>
          <w:highlight w:val="yellow"/>
          <w:u w:val="single"/>
        </w:rPr>
        <w:t>AU:</w:t>
      </w:r>
      <w:r w:rsidR="00991DDD">
        <w:rPr>
          <w:b/>
          <w:szCs w:val="24"/>
          <w:u w:val="single"/>
        </w:rPr>
        <w:t xml:space="preserve"> Sentence is not clear. Please rephrase to clarify.</w:t>
      </w:r>
      <w:r w:rsidR="00991DDD" w:rsidRPr="00635C9E">
        <w:rPr>
          <w:b/>
          <w:szCs w:val="24"/>
          <w:u w:val="single"/>
        </w:rPr>
        <w:t>]</w:t>
      </w:r>
      <w:r w:rsidRPr="008011FB">
        <w:rPr>
          <w:szCs w:val="24"/>
        </w:rPr>
        <w:t>. Tissue-of-origin prediction was performed using a tsMHB counting strategy, in which the tissue</w:t>
      </w:r>
      <w:r w:rsidR="006973B0">
        <w:rPr>
          <w:szCs w:val="24"/>
        </w:rPr>
        <w:t xml:space="preserve"> </w:t>
      </w:r>
      <w:r w:rsidRPr="008011FB">
        <w:rPr>
          <w:szCs w:val="24"/>
        </w:rPr>
        <w:t>of</w:t>
      </w:r>
      <w:r w:rsidR="006973B0">
        <w:rPr>
          <w:szCs w:val="24"/>
        </w:rPr>
        <w:t xml:space="preserve"> </w:t>
      </w:r>
      <w:r w:rsidRPr="008011FB">
        <w:rPr>
          <w:szCs w:val="24"/>
        </w:rPr>
        <w:t>origin of the plasma w</w:t>
      </w:r>
      <w:r w:rsidR="007C198B">
        <w:rPr>
          <w:szCs w:val="24"/>
        </w:rPr>
        <w:t>as</w:t>
      </w:r>
      <w:r w:rsidRPr="008011FB">
        <w:rPr>
          <w:szCs w:val="24"/>
        </w:rPr>
        <w:t xml:space="preserve"> assigned to the reference group with the maximum number of tsMHB fragments (assignment by maximum likelihood). Specifically, in the first stage, the tissue-specific MHBs were identified with </w:t>
      </w:r>
      <w:r w:rsidR="00991DDD">
        <w:rPr>
          <w:szCs w:val="24"/>
        </w:rPr>
        <w:t xml:space="preserve">the </w:t>
      </w:r>
      <w:r w:rsidRPr="008011FB">
        <w:rPr>
          <w:szCs w:val="24"/>
        </w:rPr>
        <w:t>WGBS and RRBS data sets from solid tissues in the training samples. tsMHBs (each tissue ha</w:t>
      </w:r>
      <w:r w:rsidR="00991DDD">
        <w:rPr>
          <w:szCs w:val="24"/>
        </w:rPr>
        <w:t>s</w:t>
      </w:r>
      <w:r w:rsidRPr="008011FB">
        <w:rPr>
          <w:szCs w:val="24"/>
        </w:rPr>
        <w:t xml:space="preserve"> ~300 MHBs) were identified with the cutoff GSI</w:t>
      </w:r>
      <w:r w:rsidR="00905187">
        <w:rPr>
          <w:szCs w:val="24"/>
        </w:rPr>
        <w:t xml:space="preserve"> </w:t>
      </w:r>
      <w:r w:rsidRPr="008011FB">
        <w:rPr>
          <w:szCs w:val="24"/>
        </w:rPr>
        <w:t>&gt; 0.1. In the second stage, the predictions were validated with our own RRBS data set</w:t>
      </w:r>
      <w:r w:rsidR="00CA2300">
        <w:rPr>
          <w:szCs w:val="24"/>
        </w:rPr>
        <w:t>, which</w:t>
      </w:r>
      <w:r w:rsidRPr="008011FB">
        <w:rPr>
          <w:szCs w:val="24"/>
        </w:rPr>
        <w:t xml:space="preserve"> included </w:t>
      </w:r>
      <w:r w:rsidR="00477321">
        <w:rPr>
          <w:szCs w:val="24"/>
        </w:rPr>
        <w:t xml:space="preserve">plasma samples from </w:t>
      </w:r>
      <w:r w:rsidRPr="008011FB">
        <w:rPr>
          <w:szCs w:val="24"/>
        </w:rPr>
        <w:t xml:space="preserve">30 </w:t>
      </w:r>
      <w:r w:rsidR="00477321">
        <w:rPr>
          <w:szCs w:val="24"/>
        </w:rPr>
        <w:t xml:space="preserve">patients with </w:t>
      </w:r>
      <w:r w:rsidRPr="008011FB">
        <w:rPr>
          <w:szCs w:val="24"/>
        </w:rPr>
        <w:t xml:space="preserve">colorectal cancer, 29 </w:t>
      </w:r>
      <w:r w:rsidR="00477321">
        <w:rPr>
          <w:szCs w:val="24"/>
        </w:rPr>
        <w:t xml:space="preserve">patients with </w:t>
      </w:r>
      <w:r w:rsidRPr="008011FB">
        <w:rPr>
          <w:szCs w:val="24"/>
        </w:rPr>
        <w:t xml:space="preserve">lung cancer and 75 </w:t>
      </w:r>
      <w:r w:rsidR="00477321">
        <w:rPr>
          <w:szCs w:val="24"/>
        </w:rPr>
        <w:t>healthy individuals</w:t>
      </w:r>
      <w:r w:rsidRPr="008011FB">
        <w:rPr>
          <w:szCs w:val="24"/>
        </w:rPr>
        <w:t xml:space="preserve">. In the test data set, we separated the samples into </w:t>
      </w:r>
      <w:r w:rsidR="00905187">
        <w:rPr>
          <w:szCs w:val="24"/>
        </w:rPr>
        <w:t>five</w:t>
      </w:r>
      <w:r w:rsidRPr="008011FB">
        <w:rPr>
          <w:szCs w:val="24"/>
        </w:rPr>
        <w:t xml:space="preserve"> parts so that fivefold cross-validation could be applied to estimate the stability of the prediction, and the number of tissue-specific MHB features were iterat</w:t>
      </w:r>
      <w:r w:rsidR="00477321">
        <w:rPr>
          <w:szCs w:val="24"/>
        </w:rPr>
        <w:t>ed</w:t>
      </w:r>
      <w:r w:rsidRPr="008011FB">
        <w:rPr>
          <w:szCs w:val="24"/>
        </w:rPr>
        <w:t xml:space="preserve"> from 50 to 300. The minimum number of features was selected when the accuracy for </w:t>
      </w:r>
      <w:r w:rsidR="00477321">
        <w:rPr>
          <w:szCs w:val="24"/>
        </w:rPr>
        <w:t>plasma from patients with cancer</w:t>
      </w:r>
      <w:r w:rsidRPr="008011FB">
        <w:rPr>
          <w:szCs w:val="24"/>
        </w:rPr>
        <w:t xml:space="preserve"> </w:t>
      </w:r>
      <w:r w:rsidR="00477321">
        <w:rPr>
          <w:szCs w:val="24"/>
        </w:rPr>
        <w:t>wa</w:t>
      </w:r>
      <w:r w:rsidRPr="008011FB">
        <w:rPr>
          <w:szCs w:val="24"/>
        </w:rPr>
        <w:t xml:space="preserve">s </w:t>
      </w:r>
      <w:r w:rsidR="00477321">
        <w:rPr>
          <w:szCs w:val="24"/>
        </w:rPr>
        <w:t>&gt;</w:t>
      </w:r>
      <w:r w:rsidRPr="008011FB">
        <w:rPr>
          <w:szCs w:val="24"/>
        </w:rPr>
        <w:t xml:space="preserve">0.8 and the accuracy for </w:t>
      </w:r>
      <w:r w:rsidR="00477321">
        <w:rPr>
          <w:szCs w:val="24"/>
        </w:rPr>
        <w:t>plasma from healthy individuals was &gt;</w:t>
      </w:r>
      <w:r w:rsidRPr="008011FB">
        <w:rPr>
          <w:szCs w:val="24"/>
        </w:rPr>
        <w:t>0.9</w:t>
      </w:r>
      <w:r w:rsidR="00477321">
        <w:rPr>
          <w:szCs w:val="24"/>
        </w:rPr>
        <w:t>, as</w:t>
      </w:r>
      <w:r w:rsidRPr="008011FB">
        <w:rPr>
          <w:szCs w:val="24"/>
        </w:rPr>
        <w:t xml:space="preserve"> we require</w:t>
      </w:r>
      <w:r w:rsidR="00477321">
        <w:rPr>
          <w:szCs w:val="24"/>
        </w:rPr>
        <w:t>d</w:t>
      </w:r>
      <w:r w:rsidRPr="008011FB">
        <w:rPr>
          <w:szCs w:val="24"/>
        </w:rPr>
        <w:t xml:space="preserve"> high specificity in clinical applications. The selected number of features were used in the remaining samples to measure the accuracy of tissue-mapping. The variations of sensitivity, specificity and accuracy in different subsets of fivefold cross-variation were low (training data set s.d.</w:t>
      </w:r>
      <w:r w:rsidR="00905187">
        <w:rPr>
          <w:szCs w:val="24"/>
        </w:rPr>
        <w:t xml:space="preserve"> </w:t>
      </w:r>
      <w:r w:rsidRPr="008011FB">
        <w:rPr>
          <w:szCs w:val="24"/>
        </w:rPr>
        <w:t>&lt;</w:t>
      </w:r>
      <w:r w:rsidR="00905187">
        <w:rPr>
          <w:szCs w:val="24"/>
        </w:rPr>
        <w:t xml:space="preserve"> </w:t>
      </w:r>
      <w:r w:rsidRPr="008011FB">
        <w:rPr>
          <w:szCs w:val="24"/>
        </w:rPr>
        <w:t>0.04</w:t>
      </w:r>
      <w:r w:rsidR="00477321">
        <w:rPr>
          <w:szCs w:val="24"/>
        </w:rPr>
        <w:t>,</w:t>
      </w:r>
      <w:r w:rsidRPr="008011FB">
        <w:rPr>
          <w:szCs w:val="24"/>
        </w:rPr>
        <w:t xml:space="preserve"> </w:t>
      </w:r>
      <w:r w:rsidR="00905187">
        <w:rPr>
          <w:szCs w:val="24"/>
        </w:rPr>
        <w:t>and</w:t>
      </w:r>
      <w:r w:rsidRPr="008011FB">
        <w:rPr>
          <w:szCs w:val="24"/>
        </w:rPr>
        <w:t xml:space="preserve"> testing data set s.d.</w:t>
      </w:r>
      <w:r w:rsidR="00905187">
        <w:rPr>
          <w:szCs w:val="24"/>
        </w:rPr>
        <w:t xml:space="preserve"> </w:t>
      </w:r>
      <w:r w:rsidRPr="008011FB">
        <w:rPr>
          <w:szCs w:val="24"/>
        </w:rPr>
        <w:t>&lt;</w:t>
      </w:r>
      <w:r w:rsidR="00905187">
        <w:rPr>
          <w:szCs w:val="24"/>
        </w:rPr>
        <w:t xml:space="preserve"> </w:t>
      </w:r>
      <w:r w:rsidRPr="008011FB">
        <w:rPr>
          <w:szCs w:val="24"/>
        </w:rPr>
        <w:t>0.14)</w:t>
      </w:r>
    </w:p>
    <w:p w14:paraId="65971F7C" w14:textId="77777777" w:rsidR="00932AC5" w:rsidRPr="008011FB" w:rsidRDefault="00932AC5">
      <w:pPr>
        <w:pStyle w:val="OnlineSubheading"/>
        <w:autoSpaceDE w:val="0"/>
        <w:autoSpaceDN w:val="0"/>
        <w:adjustRightInd w:val="0"/>
        <w:rPr>
          <w:rFonts w:ascii="Arial" w:hAnsi="Arial"/>
          <w:szCs w:val="24"/>
        </w:rPr>
      </w:pPr>
      <w:r w:rsidRPr="008011FB">
        <w:rPr>
          <w:rFonts w:ascii="Arial" w:hAnsi="Arial"/>
          <w:szCs w:val="24"/>
        </w:rPr>
        <w:t>Joint analysis of tumor and normal tissue for non-invasive cancer detection in plasma.</w:t>
      </w:r>
    </w:p>
    <w:p w14:paraId="719FB721" w14:textId="611C1767" w:rsidR="00932AC5" w:rsidRPr="008011FB" w:rsidRDefault="00932AC5">
      <w:pPr>
        <w:pStyle w:val="OnlineMethPara"/>
        <w:autoSpaceDE w:val="0"/>
        <w:autoSpaceDN w:val="0"/>
        <w:adjustRightInd w:val="0"/>
        <w:rPr>
          <w:szCs w:val="24"/>
        </w:rPr>
      </w:pPr>
      <w:r w:rsidRPr="008011FB">
        <w:rPr>
          <w:szCs w:val="24"/>
        </w:rPr>
        <w:t xml:space="preserve">Cancer-specific markers (GSI scores derived from </w:t>
      </w:r>
      <w:r w:rsidR="00477321">
        <w:rPr>
          <w:szCs w:val="24"/>
        </w:rPr>
        <w:t>eight</w:t>
      </w:r>
      <w:r w:rsidRPr="008011FB">
        <w:rPr>
          <w:szCs w:val="24"/>
        </w:rPr>
        <w:t xml:space="preserve"> CRC, </w:t>
      </w:r>
      <w:r w:rsidR="00477321">
        <w:rPr>
          <w:szCs w:val="24"/>
        </w:rPr>
        <w:t>eight</w:t>
      </w:r>
      <w:r w:rsidRPr="008011FB">
        <w:rPr>
          <w:szCs w:val="24"/>
        </w:rPr>
        <w:t xml:space="preserve"> LC and </w:t>
      </w:r>
      <w:r w:rsidR="00477321">
        <w:rPr>
          <w:szCs w:val="24"/>
        </w:rPr>
        <w:t>two</w:t>
      </w:r>
      <w:r w:rsidRPr="008011FB">
        <w:rPr>
          <w:szCs w:val="24"/>
        </w:rPr>
        <w:t xml:space="preserve"> </w:t>
      </w:r>
      <w:ins w:id="212" w:author="Dinh Diep" w:date="2017-02-14T19:45:00Z">
        <w:r w:rsidR="00A10276">
          <w:rPr>
            <w:szCs w:val="24"/>
          </w:rPr>
          <w:t>kidney cancer</w:t>
        </w:r>
      </w:ins>
      <w:del w:id="213" w:author="Dinh Diep" w:date="2017-02-14T19:45:00Z">
        <w:r w:rsidRPr="008011FB" w:rsidDel="00A10276">
          <w:rPr>
            <w:szCs w:val="24"/>
          </w:rPr>
          <w:delText>KC</w:delText>
        </w:r>
      </w:del>
      <w:r w:rsidR="00477321">
        <w:rPr>
          <w:szCs w:val="24"/>
        </w:rPr>
        <w:t xml:space="preserve"> </w:t>
      </w:r>
      <w:del w:id="214" w:author="Dinh Diep" w:date="2017-02-14T19:46:00Z">
        <w:r w:rsidR="00477321" w:rsidDel="00A10276">
          <w:rPr>
            <w:szCs w:val="24"/>
          </w:rPr>
          <w:delText xml:space="preserve">samples </w:delText>
        </w:r>
      </w:del>
      <w:ins w:id="215" w:author="Dinh Diep" w:date="2017-02-14T19:46:00Z">
        <w:r w:rsidR="00A10276">
          <w:rPr>
            <w:szCs w:val="24"/>
          </w:rPr>
          <w:t xml:space="preserve"> tumor samples</w:t>
        </w:r>
      </w:ins>
      <w:ins w:id="216" w:author="Shicheng Guo" w:date="2017-02-14T23:03:00Z">
        <w:r w:rsidR="007B4463">
          <w:rPr>
            <w:szCs w:val="24"/>
          </w:rPr>
          <w:t xml:space="preserve"> (KC)</w:t>
        </w:r>
      </w:ins>
      <w:ins w:id="217" w:author="Dinh Diep" w:date="2017-02-14T19:46:00Z">
        <w:r w:rsidR="00A10276">
          <w:rPr>
            <w:szCs w:val="24"/>
          </w:rPr>
          <w:t xml:space="preserve"> </w:t>
        </w:r>
      </w:ins>
      <w:r w:rsidR="00477321" w:rsidRPr="00635C9E">
        <w:rPr>
          <w:b/>
          <w:szCs w:val="24"/>
          <w:u w:val="single"/>
        </w:rPr>
        <w:t>[</w:t>
      </w:r>
      <w:r w:rsidR="002446AB" w:rsidRPr="002446AB">
        <w:rPr>
          <w:b/>
          <w:szCs w:val="24"/>
          <w:highlight w:val="yellow"/>
          <w:u w:val="single"/>
        </w:rPr>
        <w:t>AU:</w:t>
      </w:r>
      <w:r w:rsidR="00477321">
        <w:rPr>
          <w:b/>
          <w:szCs w:val="24"/>
          <w:u w:val="single"/>
        </w:rPr>
        <w:t xml:space="preserve"> Please define KC. Rest ok as edited?</w:t>
      </w:r>
      <w:r w:rsidR="00477321" w:rsidRPr="00635C9E">
        <w:rPr>
          <w:b/>
          <w:szCs w:val="24"/>
          <w:u w:val="single"/>
        </w:rPr>
        <w:t>]</w:t>
      </w:r>
      <w:r w:rsidRPr="008011FB">
        <w:rPr>
          <w:szCs w:val="24"/>
        </w:rPr>
        <w:t xml:space="preserve">) and tissue-specific markers were integrated and considered as a </w:t>
      </w:r>
      <w:r w:rsidR="00477321">
        <w:rPr>
          <w:szCs w:val="24"/>
        </w:rPr>
        <w:t>‘</w:t>
      </w:r>
      <w:r w:rsidRPr="008011FB">
        <w:rPr>
          <w:szCs w:val="24"/>
        </w:rPr>
        <w:t>pan-cancer tissue</w:t>
      </w:r>
      <w:r w:rsidR="00477321">
        <w:rPr>
          <w:szCs w:val="24"/>
        </w:rPr>
        <w:t>’;</w:t>
      </w:r>
      <w:r w:rsidRPr="008011FB">
        <w:rPr>
          <w:szCs w:val="24"/>
        </w:rPr>
        <w:t xml:space="preserve"> then</w:t>
      </w:r>
      <w:r w:rsidR="00477321">
        <w:rPr>
          <w:szCs w:val="24"/>
        </w:rPr>
        <w:t>,</w:t>
      </w:r>
      <w:r w:rsidRPr="008011FB">
        <w:rPr>
          <w:szCs w:val="24"/>
        </w:rPr>
        <w:t xml:space="preserve"> together with the data sets from </w:t>
      </w:r>
      <w:r w:rsidR="00477321">
        <w:rPr>
          <w:szCs w:val="24"/>
        </w:rPr>
        <w:t>ten</w:t>
      </w:r>
      <w:r w:rsidRPr="008011FB">
        <w:rPr>
          <w:szCs w:val="24"/>
        </w:rPr>
        <w:t xml:space="preserve"> normal tissues</w:t>
      </w:r>
      <w:r w:rsidR="00477321">
        <w:rPr>
          <w:szCs w:val="24"/>
        </w:rPr>
        <w:t>, they</w:t>
      </w:r>
      <w:r w:rsidRPr="008011FB">
        <w:rPr>
          <w:szCs w:val="24"/>
        </w:rPr>
        <w:t xml:space="preserve"> were applied for tissue</w:t>
      </w:r>
      <w:r w:rsidR="00477321">
        <w:rPr>
          <w:szCs w:val="24"/>
        </w:rPr>
        <w:t xml:space="preserve">- and </w:t>
      </w:r>
      <w:r w:rsidRPr="008011FB">
        <w:rPr>
          <w:szCs w:val="24"/>
        </w:rPr>
        <w:t>reference-specific MHB identification. The top 200 MHBs specific to each of the 11 reference tissues were selected as the prediction features. The distribution for the reference</w:t>
      </w:r>
      <w:r w:rsidR="00477321">
        <w:rPr>
          <w:szCs w:val="24"/>
        </w:rPr>
        <w:t>-</w:t>
      </w:r>
      <w:r w:rsidRPr="008011FB">
        <w:rPr>
          <w:szCs w:val="24"/>
        </w:rPr>
        <w:t>specific MHBs in</w:t>
      </w:r>
      <w:r w:rsidR="00477321">
        <w:rPr>
          <w:szCs w:val="24"/>
        </w:rPr>
        <w:t xml:space="preserve"> plasma samples from</w:t>
      </w:r>
      <w:r w:rsidRPr="008011FB">
        <w:rPr>
          <w:szCs w:val="24"/>
        </w:rPr>
        <w:t xml:space="preserve"> 75 </w:t>
      </w:r>
      <w:r w:rsidR="00477321">
        <w:rPr>
          <w:szCs w:val="24"/>
        </w:rPr>
        <w:t>healthy individuals</w:t>
      </w:r>
      <w:r w:rsidRPr="008011FB">
        <w:rPr>
          <w:szCs w:val="24"/>
        </w:rPr>
        <w:t xml:space="preserve">, 30 </w:t>
      </w:r>
      <w:r w:rsidR="00477321">
        <w:rPr>
          <w:szCs w:val="24"/>
        </w:rPr>
        <w:t>patients with colorectal cancer</w:t>
      </w:r>
      <w:r w:rsidRPr="008011FB">
        <w:rPr>
          <w:szCs w:val="24"/>
        </w:rPr>
        <w:t xml:space="preserve"> and 29 </w:t>
      </w:r>
      <w:r w:rsidR="00477321">
        <w:rPr>
          <w:szCs w:val="24"/>
        </w:rPr>
        <w:t>patients with lung cancer</w:t>
      </w:r>
      <w:r w:rsidRPr="008011FB">
        <w:rPr>
          <w:szCs w:val="24"/>
        </w:rPr>
        <w:t xml:space="preserve"> were constructed for 11 references. The </w:t>
      </w:r>
      <w:r w:rsidR="00477321" w:rsidRPr="00635C9E">
        <w:rPr>
          <w:i/>
          <w:szCs w:val="24"/>
        </w:rPr>
        <w:t>P</w:t>
      </w:r>
      <w:r w:rsidR="00477321">
        <w:rPr>
          <w:szCs w:val="24"/>
        </w:rPr>
        <w:t xml:space="preserve"> </w:t>
      </w:r>
      <w:r w:rsidRPr="008011FB">
        <w:rPr>
          <w:szCs w:val="24"/>
        </w:rPr>
        <w:t xml:space="preserve">value of each reference in the plasma could be inferred by comparison with </w:t>
      </w:r>
      <w:r w:rsidR="007C198B">
        <w:rPr>
          <w:szCs w:val="24"/>
        </w:rPr>
        <w:t xml:space="preserve">the </w:t>
      </w:r>
      <w:r w:rsidRPr="008011FB">
        <w:rPr>
          <w:szCs w:val="24"/>
        </w:rPr>
        <w:t xml:space="preserve">background distribution of the reference in </w:t>
      </w:r>
      <w:r w:rsidR="007C198B">
        <w:rPr>
          <w:szCs w:val="24"/>
        </w:rPr>
        <w:t>plasma from healthy individuals</w:t>
      </w:r>
      <w:r w:rsidRPr="008011FB">
        <w:rPr>
          <w:szCs w:val="24"/>
        </w:rPr>
        <w:t>. Meanwhile, tissue</w:t>
      </w:r>
      <w:r w:rsidR="006973B0">
        <w:rPr>
          <w:szCs w:val="24"/>
        </w:rPr>
        <w:t xml:space="preserve"> </w:t>
      </w:r>
      <w:r w:rsidRPr="008011FB">
        <w:rPr>
          <w:szCs w:val="24"/>
        </w:rPr>
        <w:t>of</w:t>
      </w:r>
      <w:r w:rsidR="006973B0">
        <w:rPr>
          <w:szCs w:val="24"/>
        </w:rPr>
        <w:t xml:space="preserve"> </w:t>
      </w:r>
      <w:r w:rsidRPr="008011FB">
        <w:rPr>
          <w:szCs w:val="24"/>
        </w:rPr>
        <w:t xml:space="preserve">origin was assigned by maximum </w:t>
      </w:r>
      <w:r w:rsidR="007C198B" w:rsidRPr="00635C9E">
        <w:rPr>
          <w:i/>
          <w:szCs w:val="24"/>
        </w:rPr>
        <w:t>z</w:t>
      </w:r>
      <w:r w:rsidRPr="008011FB">
        <w:rPr>
          <w:szCs w:val="24"/>
        </w:rPr>
        <w:t>-scores among different references. With leave-one</w:t>
      </w:r>
      <w:r w:rsidR="007C198B">
        <w:rPr>
          <w:szCs w:val="24"/>
        </w:rPr>
        <w:t>-</w:t>
      </w:r>
      <w:r w:rsidRPr="008011FB">
        <w:rPr>
          <w:szCs w:val="24"/>
        </w:rPr>
        <w:t>out cross-validation on plasma</w:t>
      </w:r>
      <w:r w:rsidR="007C198B">
        <w:rPr>
          <w:szCs w:val="24"/>
        </w:rPr>
        <w:t xml:space="preserve"> from healthy individuals</w:t>
      </w:r>
      <w:r w:rsidRPr="008011FB">
        <w:rPr>
          <w:szCs w:val="24"/>
        </w:rPr>
        <w:t xml:space="preserve">, the </w:t>
      </w:r>
      <w:r w:rsidR="007C198B">
        <w:rPr>
          <w:szCs w:val="24"/>
        </w:rPr>
        <w:t>t</w:t>
      </w:r>
      <w:r w:rsidRPr="008011FB">
        <w:rPr>
          <w:szCs w:val="24"/>
        </w:rPr>
        <w:t xml:space="preserve">ype-1 error (FDR) for the corresponding </w:t>
      </w:r>
      <w:r w:rsidR="007C198B" w:rsidRPr="00635C9E">
        <w:rPr>
          <w:i/>
          <w:szCs w:val="24"/>
        </w:rPr>
        <w:t>z</w:t>
      </w:r>
      <w:r w:rsidRPr="008011FB">
        <w:rPr>
          <w:szCs w:val="24"/>
        </w:rPr>
        <w:t xml:space="preserve">-score threshold and sensitivity were estimated. Finally, setting a predefined </w:t>
      </w:r>
      <w:r w:rsidR="007C198B" w:rsidRPr="00635C9E">
        <w:rPr>
          <w:i/>
          <w:szCs w:val="24"/>
        </w:rPr>
        <w:t>z</w:t>
      </w:r>
      <w:r w:rsidRPr="008011FB">
        <w:rPr>
          <w:szCs w:val="24"/>
        </w:rPr>
        <w:t>-score threshold could be also used for tissue-of-origin assignment</w:t>
      </w:r>
      <w:r w:rsidR="007C198B">
        <w:rPr>
          <w:szCs w:val="24"/>
        </w:rPr>
        <w:t>;</w:t>
      </w:r>
      <w:r w:rsidRPr="008011FB">
        <w:rPr>
          <w:szCs w:val="24"/>
        </w:rPr>
        <w:t xml:space="preserve"> meanwhile, </w:t>
      </w:r>
      <w:r w:rsidR="007C198B">
        <w:rPr>
          <w:szCs w:val="24"/>
        </w:rPr>
        <w:t xml:space="preserve">a </w:t>
      </w:r>
      <w:ins w:id="218" w:author="Dinh Diep" w:date="2017-02-14T19:46:00Z">
        <w:r w:rsidR="00A10276">
          <w:rPr>
            <w:szCs w:val="24"/>
          </w:rPr>
          <w:t>receiver operating characteristic (</w:t>
        </w:r>
      </w:ins>
      <w:r w:rsidRPr="008011FB">
        <w:rPr>
          <w:szCs w:val="24"/>
        </w:rPr>
        <w:t>ROC</w:t>
      </w:r>
      <w:ins w:id="219" w:author="Dinh Diep" w:date="2017-02-14T19:46:00Z">
        <w:r w:rsidR="00A10276">
          <w:rPr>
            <w:szCs w:val="24"/>
          </w:rPr>
          <w:t>)</w:t>
        </w:r>
      </w:ins>
      <w:r w:rsidRPr="008011FB">
        <w:rPr>
          <w:szCs w:val="24"/>
        </w:rPr>
        <w:t xml:space="preserve"> </w:t>
      </w:r>
      <w:r w:rsidR="007C198B" w:rsidRPr="00635C9E">
        <w:rPr>
          <w:b/>
          <w:szCs w:val="24"/>
          <w:u w:val="single"/>
        </w:rPr>
        <w:t>[</w:t>
      </w:r>
      <w:r w:rsidR="002446AB" w:rsidRPr="002446AB">
        <w:rPr>
          <w:b/>
          <w:szCs w:val="24"/>
          <w:highlight w:val="yellow"/>
          <w:u w:val="single"/>
        </w:rPr>
        <w:t>AU:</w:t>
      </w:r>
      <w:r w:rsidR="007C198B">
        <w:rPr>
          <w:b/>
          <w:szCs w:val="24"/>
          <w:u w:val="single"/>
        </w:rPr>
        <w:t xml:space="preserve"> Please spell out ROC.</w:t>
      </w:r>
      <w:r w:rsidR="007C198B" w:rsidRPr="00635C9E">
        <w:rPr>
          <w:b/>
          <w:szCs w:val="24"/>
          <w:u w:val="single"/>
        </w:rPr>
        <w:t>]</w:t>
      </w:r>
      <w:r w:rsidR="007C198B">
        <w:rPr>
          <w:szCs w:val="24"/>
        </w:rPr>
        <w:t xml:space="preserve"> </w:t>
      </w:r>
      <w:r w:rsidRPr="008011FB">
        <w:rPr>
          <w:szCs w:val="24"/>
        </w:rPr>
        <w:t>curve was built to show the performance of the predictors.</w:t>
      </w:r>
    </w:p>
    <w:p w14:paraId="17415A16" w14:textId="11DF458C" w:rsidR="00932AC5" w:rsidRPr="008011FB" w:rsidRDefault="00932AC5">
      <w:pPr>
        <w:pStyle w:val="OnlineSubheading"/>
        <w:autoSpaceDE w:val="0"/>
        <w:autoSpaceDN w:val="0"/>
        <w:adjustRightInd w:val="0"/>
        <w:rPr>
          <w:rFonts w:ascii="Arial" w:hAnsi="Arial"/>
          <w:szCs w:val="24"/>
        </w:rPr>
      </w:pPr>
      <w:r w:rsidRPr="008011FB">
        <w:rPr>
          <w:rFonts w:ascii="Arial" w:hAnsi="Arial"/>
          <w:szCs w:val="24"/>
        </w:rPr>
        <w:t xml:space="preserve">Code </w:t>
      </w:r>
      <w:r w:rsidR="00905187">
        <w:rPr>
          <w:rFonts w:ascii="Arial" w:hAnsi="Arial"/>
          <w:szCs w:val="24"/>
        </w:rPr>
        <w:t>a</w:t>
      </w:r>
      <w:r w:rsidRPr="008011FB">
        <w:rPr>
          <w:rFonts w:ascii="Arial" w:hAnsi="Arial"/>
          <w:szCs w:val="24"/>
        </w:rPr>
        <w:t>vailability</w:t>
      </w:r>
      <w:r w:rsidR="00905187">
        <w:rPr>
          <w:rFonts w:ascii="Arial" w:hAnsi="Arial"/>
          <w:szCs w:val="24"/>
        </w:rPr>
        <w:t>.</w:t>
      </w:r>
    </w:p>
    <w:p w14:paraId="4129C373" w14:textId="6A691BC2" w:rsidR="00932AC5" w:rsidRPr="008011FB" w:rsidRDefault="00932AC5">
      <w:pPr>
        <w:pStyle w:val="OnlineMethPara"/>
        <w:autoSpaceDE w:val="0"/>
        <w:autoSpaceDN w:val="0"/>
        <w:adjustRightInd w:val="0"/>
        <w:rPr>
          <w:szCs w:val="24"/>
        </w:rPr>
      </w:pPr>
      <w:r w:rsidRPr="008011FB">
        <w:rPr>
          <w:szCs w:val="24"/>
        </w:rPr>
        <w:t xml:space="preserve">All codes and scripts developed for this study are available for non-commercial use at </w:t>
      </w:r>
      <w:hyperlink r:id="rId19" w:history="1">
        <w:r w:rsidRPr="007C198B">
          <w:rPr>
            <w:rStyle w:val="Hyperlink"/>
            <w:szCs w:val="24"/>
          </w:rPr>
          <w:t>http://genome-tech.ucsd.edu/public/MONOD_NG_TR44413/</w:t>
        </w:r>
      </w:hyperlink>
      <w:r w:rsidRPr="008011FB">
        <w:rPr>
          <w:szCs w:val="24"/>
        </w:rPr>
        <w:t>.</w:t>
      </w:r>
    </w:p>
    <w:p w14:paraId="7A3BFB39" w14:textId="3D7BCEC5" w:rsidR="00932AC5" w:rsidRPr="008011FB" w:rsidRDefault="00932AC5">
      <w:pPr>
        <w:pStyle w:val="OnlineSubheading"/>
        <w:autoSpaceDE w:val="0"/>
        <w:autoSpaceDN w:val="0"/>
        <w:adjustRightInd w:val="0"/>
        <w:rPr>
          <w:rFonts w:ascii="Arial" w:hAnsi="Arial"/>
          <w:szCs w:val="24"/>
        </w:rPr>
      </w:pPr>
      <w:r w:rsidRPr="008011FB">
        <w:rPr>
          <w:rFonts w:ascii="Arial" w:hAnsi="Arial"/>
          <w:szCs w:val="24"/>
        </w:rPr>
        <w:t xml:space="preserve">Data </w:t>
      </w:r>
      <w:r w:rsidR="00905187">
        <w:rPr>
          <w:rFonts w:ascii="Arial" w:hAnsi="Arial"/>
          <w:szCs w:val="24"/>
        </w:rPr>
        <w:t>a</w:t>
      </w:r>
      <w:r w:rsidRPr="008011FB">
        <w:rPr>
          <w:rFonts w:ascii="Arial" w:hAnsi="Arial"/>
          <w:szCs w:val="24"/>
        </w:rPr>
        <w:t>vailability</w:t>
      </w:r>
      <w:r w:rsidR="00905187">
        <w:rPr>
          <w:rFonts w:ascii="Arial" w:hAnsi="Arial"/>
          <w:szCs w:val="24"/>
        </w:rPr>
        <w:t>.</w:t>
      </w:r>
    </w:p>
    <w:p w14:paraId="6A21C1D9" w14:textId="2C8FF660" w:rsidR="00932AC5" w:rsidRPr="008011FB" w:rsidRDefault="00932AC5">
      <w:pPr>
        <w:pStyle w:val="OnlineMethPara"/>
        <w:autoSpaceDE w:val="0"/>
        <w:autoSpaceDN w:val="0"/>
        <w:adjustRightInd w:val="0"/>
        <w:rPr>
          <w:szCs w:val="24"/>
        </w:rPr>
      </w:pPr>
      <w:r w:rsidRPr="008011FB">
        <w:rPr>
          <w:szCs w:val="24"/>
        </w:rPr>
        <w:t xml:space="preserve">WGBS and RRBS data are available at the Gene Expression Omnibus (GEO) under accession </w:t>
      </w:r>
      <w:hyperlink r:id="rId20" w:history="1">
        <w:r w:rsidRPr="007C198B">
          <w:rPr>
            <w:rStyle w:val="Hyperlink"/>
            <w:szCs w:val="24"/>
          </w:rPr>
          <w:t>GSE79279</w:t>
        </w:r>
      </w:hyperlink>
      <w:r w:rsidRPr="008011FB">
        <w:rPr>
          <w:szCs w:val="24"/>
        </w:rPr>
        <w:t>.</w:t>
      </w:r>
    </w:p>
    <w:p w14:paraId="2C16A3AF" w14:textId="7CA66773" w:rsidR="00932AC5" w:rsidRPr="008011FB" w:rsidRDefault="00932AC5">
      <w:pPr>
        <w:pStyle w:val="Online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_id=\"b33\" _issn=\"0027-8424\" _pubmed=\"11891299\""</w:instrText>
      </w:r>
      <w:r w:rsidRPr="008011FB">
        <w:rPr>
          <w:szCs w:val="24"/>
        </w:rPr>
        <w:fldChar w:fldCharType="separate"/>
      </w:r>
      <w:r w:rsidRPr="008011FB">
        <w:rPr>
          <w:szCs w:val="24"/>
        </w:rPr>
        <w:instrText xml:space="preserve"> _id="b33" _issn="0027-8424" _pubmed="11891299"</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33</w:t>
      </w:r>
      <w:r w:rsidRPr="008011FB">
        <w:rPr>
          <w:szCs w:val="24"/>
        </w:rPr>
        <w:t>.</w:t>
      </w:r>
      <w:r w:rsidRPr="008011FB">
        <w:rPr>
          <w:szCs w:val="24"/>
        </w:rPr>
        <w:tab/>
      </w:r>
      <w:r w:rsidRPr="008011FB">
        <w:rPr>
          <w:rStyle w:val="bibsurname"/>
          <w:szCs w:val="24"/>
          <w:shd w:val="clear" w:color="auto" w:fill="auto"/>
        </w:rPr>
        <w:t>Takai</w:t>
      </w:r>
      <w:r w:rsidRPr="008011FB">
        <w:rPr>
          <w:szCs w:val="24"/>
        </w:rPr>
        <w:t xml:space="preserve">, </w:t>
      </w:r>
      <w:r w:rsidRPr="008011FB">
        <w:rPr>
          <w:rStyle w:val="bibfname"/>
          <w:szCs w:val="24"/>
          <w:shd w:val="clear" w:color="auto" w:fill="auto"/>
        </w:rPr>
        <w:t>D.</w:t>
      </w:r>
      <w:r w:rsidRPr="008011FB">
        <w:rPr>
          <w:szCs w:val="24"/>
        </w:rPr>
        <w:t xml:space="preserve"> &amp; </w:t>
      </w:r>
      <w:r w:rsidRPr="008011FB">
        <w:rPr>
          <w:rStyle w:val="bibsurname"/>
          <w:szCs w:val="24"/>
          <w:shd w:val="clear" w:color="auto" w:fill="auto"/>
        </w:rPr>
        <w:t>Jones</w:t>
      </w:r>
      <w:r w:rsidRPr="008011FB">
        <w:rPr>
          <w:szCs w:val="24"/>
        </w:rPr>
        <w:t xml:space="preserve">, </w:t>
      </w:r>
      <w:r w:rsidRPr="008011FB">
        <w:rPr>
          <w:rStyle w:val="bibfname"/>
          <w:szCs w:val="24"/>
          <w:shd w:val="clear" w:color="auto" w:fill="auto"/>
        </w:rPr>
        <w:t>P.A.</w:t>
      </w:r>
      <w:r w:rsidRPr="008011FB">
        <w:rPr>
          <w:szCs w:val="24"/>
        </w:rPr>
        <w:t xml:space="preserve"> </w:t>
      </w:r>
      <w:r w:rsidRPr="008011FB">
        <w:rPr>
          <w:rStyle w:val="bibarticle"/>
          <w:szCs w:val="24"/>
          <w:shd w:val="clear" w:color="auto" w:fill="auto"/>
        </w:rPr>
        <w:t>Comprehensive analysis of CpG islands in human chromosomes 21 and 22.</w:t>
      </w:r>
      <w:r w:rsidRPr="008011FB">
        <w:rPr>
          <w:szCs w:val="24"/>
        </w:rPr>
        <w:t xml:space="preserve"> </w:t>
      </w:r>
      <w:r w:rsidRPr="008011FB">
        <w:rPr>
          <w:rStyle w:val="bibjournal"/>
          <w:szCs w:val="24"/>
          <w:shd w:val="clear" w:color="auto" w:fill="auto"/>
        </w:rPr>
        <w:t>Proc. Natl. Acad. Sci. USA</w:t>
      </w:r>
      <w:r w:rsidRPr="008011FB">
        <w:rPr>
          <w:szCs w:val="24"/>
        </w:rPr>
        <w:t xml:space="preserve"> </w:t>
      </w:r>
      <w:r w:rsidRPr="008011FB">
        <w:rPr>
          <w:rStyle w:val="bibvolume"/>
          <w:szCs w:val="24"/>
          <w:shd w:val="clear" w:color="auto" w:fill="auto"/>
        </w:rPr>
        <w:t>99</w:t>
      </w:r>
      <w:r w:rsidRPr="008011FB">
        <w:rPr>
          <w:szCs w:val="24"/>
        </w:rPr>
        <w:t xml:space="preserve">, </w:t>
      </w:r>
      <w:r w:rsidRPr="008011FB">
        <w:rPr>
          <w:rStyle w:val="bibfpage"/>
          <w:szCs w:val="24"/>
          <w:shd w:val="clear" w:color="auto" w:fill="auto"/>
        </w:rPr>
        <w:t>3740</w:t>
      </w:r>
      <w:r w:rsidRPr="008011FB">
        <w:rPr>
          <w:szCs w:val="24"/>
        </w:rPr>
        <w:t>–</w:t>
      </w:r>
      <w:r w:rsidRPr="008011FB">
        <w:rPr>
          <w:rStyle w:val="biblpage"/>
          <w:szCs w:val="24"/>
          <w:shd w:val="clear" w:color="auto" w:fill="auto"/>
        </w:rPr>
        <w:t>3745</w:t>
      </w:r>
      <w:r w:rsidRPr="008011FB">
        <w:rPr>
          <w:szCs w:val="24"/>
        </w:rPr>
        <w:t xml:space="preserve"> (</w:t>
      </w:r>
      <w:r w:rsidRPr="008011FB">
        <w:rPr>
          <w:rStyle w:val="bibyear"/>
          <w:szCs w:val="24"/>
          <w:shd w:val="clear" w:color="auto" w:fill="auto"/>
        </w:rPr>
        <w:t>2002</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7B924218" w14:textId="6EFAC3ED" w:rsidR="00932AC5" w:rsidRPr="008011FB" w:rsidRDefault="00932AC5">
      <w:pPr>
        <w:pStyle w:val="Online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_id=\"b34\" _issn=\"1474-760X\" _pubmed=\"26346307\""</w:instrText>
      </w:r>
      <w:r w:rsidRPr="008011FB">
        <w:rPr>
          <w:szCs w:val="24"/>
        </w:rPr>
        <w:fldChar w:fldCharType="separate"/>
      </w:r>
      <w:r w:rsidRPr="008011FB">
        <w:rPr>
          <w:szCs w:val="24"/>
        </w:rPr>
        <w:instrText xml:space="preserve"> _id="b34" _issn="1474-760X" _pubmed="26346307"</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34</w:t>
      </w:r>
      <w:r w:rsidRPr="008011FB">
        <w:rPr>
          <w:szCs w:val="24"/>
        </w:rPr>
        <w:t>.</w:t>
      </w:r>
      <w:r w:rsidRPr="008011FB">
        <w:rPr>
          <w:szCs w:val="24"/>
        </w:rPr>
        <w:tab/>
      </w:r>
      <w:r w:rsidRPr="008011FB">
        <w:rPr>
          <w:rStyle w:val="bibsurname"/>
          <w:szCs w:val="24"/>
          <w:shd w:val="clear" w:color="auto" w:fill="auto"/>
        </w:rPr>
        <w:t>Timmons</w:t>
      </w:r>
      <w:r w:rsidRPr="008011FB">
        <w:rPr>
          <w:szCs w:val="24"/>
        </w:rPr>
        <w:t xml:space="preserve">, </w:t>
      </w:r>
      <w:r w:rsidRPr="008011FB">
        <w:rPr>
          <w:rStyle w:val="bibfname"/>
          <w:szCs w:val="24"/>
          <w:shd w:val="clear" w:color="auto" w:fill="auto"/>
        </w:rPr>
        <w:t>J.A.</w:t>
      </w:r>
      <w:r w:rsidRPr="008011FB">
        <w:rPr>
          <w:szCs w:val="24"/>
        </w:rPr>
        <w:t xml:space="preserve">, </w:t>
      </w:r>
      <w:r w:rsidRPr="008011FB">
        <w:rPr>
          <w:rStyle w:val="bibsurname"/>
          <w:szCs w:val="24"/>
          <w:shd w:val="clear" w:color="auto" w:fill="auto"/>
        </w:rPr>
        <w:t>Szkop</w:t>
      </w:r>
      <w:r w:rsidRPr="008011FB">
        <w:rPr>
          <w:szCs w:val="24"/>
        </w:rPr>
        <w:t xml:space="preserve">, </w:t>
      </w:r>
      <w:r w:rsidRPr="008011FB">
        <w:rPr>
          <w:rStyle w:val="bibfname"/>
          <w:szCs w:val="24"/>
          <w:shd w:val="clear" w:color="auto" w:fill="auto"/>
        </w:rPr>
        <w:t>K.J.</w:t>
      </w:r>
      <w:r w:rsidRPr="008011FB">
        <w:rPr>
          <w:szCs w:val="24"/>
        </w:rPr>
        <w:t xml:space="preserve"> &amp; </w:t>
      </w:r>
      <w:r w:rsidRPr="008011FB">
        <w:rPr>
          <w:rStyle w:val="bibsurname"/>
          <w:szCs w:val="24"/>
          <w:shd w:val="clear" w:color="auto" w:fill="auto"/>
        </w:rPr>
        <w:t>Gallagher</w:t>
      </w:r>
      <w:r w:rsidRPr="008011FB">
        <w:rPr>
          <w:szCs w:val="24"/>
        </w:rPr>
        <w:t xml:space="preserve">, </w:t>
      </w:r>
      <w:r w:rsidRPr="008011FB">
        <w:rPr>
          <w:rStyle w:val="bibfname"/>
          <w:szCs w:val="24"/>
          <w:shd w:val="clear" w:color="auto" w:fill="auto"/>
        </w:rPr>
        <w:t>I.J.</w:t>
      </w:r>
      <w:r w:rsidRPr="008011FB">
        <w:rPr>
          <w:szCs w:val="24"/>
        </w:rPr>
        <w:t xml:space="preserve"> </w:t>
      </w:r>
      <w:r w:rsidRPr="008011FB">
        <w:rPr>
          <w:rStyle w:val="bibarticle"/>
          <w:szCs w:val="24"/>
          <w:shd w:val="clear" w:color="auto" w:fill="auto"/>
        </w:rPr>
        <w:t xml:space="preserve">Multiple sources of bias confound functional enrichment analysis of global </w:t>
      </w:r>
      <w:r w:rsidR="00905187">
        <w:rPr>
          <w:rStyle w:val="bibarticle"/>
          <w:szCs w:val="24"/>
          <w:shd w:val="clear" w:color="auto" w:fill="auto"/>
        </w:rPr>
        <w:t>‘</w:t>
      </w:r>
      <w:r w:rsidRPr="008011FB">
        <w:rPr>
          <w:rStyle w:val="bibarticle"/>
          <w:szCs w:val="24"/>
          <w:shd w:val="clear" w:color="auto" w:fill="auto"/>
        </w:rPr>
        <w:t>-omics</w:t>
      </w:r>
      <w:r w:rsidR="00905187">
        <w:rPr>
          <w:rStyle w:val="bibarticle"/>
          <w:szCs w:val="24"/>
          <w:shd w:val="clear" w:color="auto" w:fill="auto"/>
        </w:rPr>
        <w:t>’</w:t>
      </w:r>
      <w:r w:rsidRPr="008011FB">
        <w:rPr>
          <w:rStyle w:val="bibarticle"/>
          <w:szCs w:val="24"/>
          <w:shd w:val="clear" w:color="auto" w:fill="auto"/>
        </w:rPr>
        <w:t xml:space="preserve"> data.</w:t>
      </w:r>
      <w:r w:rsidRPr="008011FB">
        <w:rPr>
          <w:szCs w:val="24"/>
        </w:rPr>
        <w:t xml:space="preserve"> </w:t>
      </w:r>
      <w:r w:rsidRPr="008011FB">
        <w:rPr>
          <w:rStyle w:val="bibjournal"/>
          <w:szCs w:val="24"/>
          <w:shd w:val="clear" w:color="auto" w:fill="auto"/>
        </w:rPr>
        <w:t>Genome Biol.</w:t>
      </w:r>
      <w:r w:rsidRPr="008011FB">
        <w:rPr>
          <w:szCs w:val="24"/>
        </w:rPr>
        <w:t xml:space="preserve"> </w:t>
      </w:r>
      <w:r w:rsidRPr="008011FB">
        <w:rPr>
          <w:rStyle w:val="bibvolume"/>
          <w:szCs w:val="24"/>
          <w:shd w:val="clear" w:color="auto" w:fill="auto"/>
        </w:rPr>
        <w:t>16</w:t>
      </w:r>
      <w:r w:rsidRPr="008011FB">
        <w:rPr>
          <w:szCs w:val="24"/>
        </w:rPr>
        <w:t xml:space="preserve">, </w:t>
      </w:r>
      <w:r w:rsidRPr="008011FB">
        <w:rPr>
          <w:rStyle w:val="bibfpage"/>
          <w:szCs w:val="24"/>
          <w:shd w:val="clear" w:color="auto" w:fill="auto"/>
        </w:rPr>
        <w:t>186</w:t>
      </w:r>
      <w:r w:rsidRPr="008011FB">
        <w:rPr>
          <w:szCs w:val="24"/>
        </w:rPr>
        <w:t xml:space="preserve"> (</w:t>
      </w:r>
      <w:r w:rsidRPr="008011FB">
        <w:rPr>
          <w:rStyle w:val="bibyear"/>
          <w:szCs w:val="24"/>
          <w:shd w:val="clear" w:color="auto" w:fill="auto"/>
        </w:rPr>
        <w:t>2015</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34FE8489" w14:textId="057367FC" w:rsidR="00932AC5" w:rsidRPr="008011FB" w:rsidRDefault="00932AC5">
      <w:pPr>
        <w:pStyle w:val="Online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_id=\"b35\" _issn=\"1476-4687\" _pubmed=\"24670763\""</w:instrText>
      </w:r>
      <w:r w:rsidRPr="008011FB">
        <w:rPr>
          <w:szCs w:val="24"/>
        </w:rPr>
        <w:fldChar w:fldCharType="separate"/>
      </w:r>
      <w:r w:rsidRPr="008011FB">
        <w:rPr>
          <w:szCs w:val="24"/>
        </w:rPr>
        <w:instrText xml:space="preserve"> _id="b35" _issn="1476-4687" _pubmed="24670763"</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35</w:t>
      </w:r>
      <w:r w:rsidRPr="008011FB">
        <w:rPr>
          <w:szCs w:val="24"/>
        </w:rPr>
        <w:t>.</w:t>
      </w:r>
      <w:r w:rsidRPr="008011FB">
        <w:rPr>
          <w:szCs w:val="24"/>
        </w:rPr>
        <w:tab/>
      </w:r>
      <w:r w:rsidRPr="008011FB">
        <w:rPr>
          <w:rStyle w:val="bibsurname"/>
          <w:szCs w:val="24"/>
          <w:shd w:val="clear" w:color="auto" w:fill="auto"/>
        </w:rPr>
        <w:t>Andersson</w:t>
      </w:r>
      <w:r w:rsidRPr="008011FB">
        <w:rPr>
          <w:szCs w:val="24"/>
        </w:rPr>
        <w:t xml:space="preserve">, </w:t>
      </w:r>
      <w:r w:rsidRPr="008011FB">
        <w:rPr>
          <w:rStyle w:val="bibfname"/>
          <w:szCs w:val="24"/>
          <w:shd w:val="clear" w:color="auto" w:fill="auto"/>
        </w:rPr>
        <w:t>R.</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An atlas of active enhancers across human cell types and tissues.</w:t>
      </w:r>
      <w:r w:rsidRPr="008011FB">
        <w:rPr>
          <w:szCs w:val="24"/>
        </w:rPr>
        <w:t xml:space="preserve"> </w:t>
      </w:r>
      <w:r w:rsidRPr="008011FB">
        <w:rPr>
          <w:rStyle w:val="bibjournal"/>
          <w:szCs w:val="24"/>
          <w:shd w:val="clear" w:color="auto" w:fill="auto"/>
        </w:rPr>
        <w:t>Nature</w:t>
      </w:r>
      <w:r w:rsidRPr="008011FB">
        <w:rPr>
          <w:szCs w:val="24"/>
        </w:rPr>
        <w:t xml:space="preserve"> </w:t>
      </w:r>
      <w:r w:rsidRPr="008011FB">
        <w:rPr>
          <w:rStyle w:val="bibvolume"/>
          <w:szCs w:val="24"/>
          <w:shd w:val="clear" w:color="auto" w:fill="auto"/>
        </w:rPr>
        <w:t>507</w:t>
      </w:r>
      <w:r w:rsidRPr="008011FB">
        <w:rPr>
          <w:szCs w:val="24"/>
        </w:rPr>
        <w:t xml:space="preserve">, </w:t>
      </w:r>
      <w:r w:rsidRPr="008011FB">
        <w:rPr>
          <w:rStyle w:val="bibfpage"/>
          <w:szCs w:val="24"/>
          <w:shd w:val="clear" w:color="auto" w:fill="auto"/>
        </w:rPr>
        <w:t>455</w:t>
      </w:r>
      <w:r w:rsidRPr="008011FB">
        <w:rPr>
          <w:szCs w:val="24"/>
        </w:rPr>
        <w:t>–</w:t>
      </w:r>
      <w:r w:rsidRPr="008011FB">
        <w:rPr>
          <w:rStyle w:val="biblpage"/>
          <w:szCs w:val="24"/>
          <w:shd w:val="clear" w:color="auto" w:fill="auto"/>
        </w:rPr>
        <w:t>461</w:t>
      </w:r>
      <w:r w:rsidRPr="008011FB">
        <w:rPr>
          <w:szCs w:val="24"/>
        </w:rPr>
        <w:t xml:space="preserve"> (</w:t>
      </w:r>
      <w:r w:rsidRPr="008011FB">
        <w:rPr>
          <w:rStyle w:val="bibyear"/>
          <w:szCs w:val="24"/>
          <w:shd w:val="clear" w:color="auto" w:fill="auto"/>
        </w:rPr>
        <w:t>2014</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232F5250" w14:textId="3768D91B" w:rsidR="00932AC5" w:rsidRPr="008011FB" w:rsidRDefault="00932AC5">
      <w:pPr>
        <w:pStyle w:val="Online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_id=\"b36\" _issn=\"1097-4172\" _pubmed=\"24119843\""</w:instrText>
      </w:r>
      <w:r w:rsidRPr="008011FB">
        <w:rPr>
          <w:szCs w:val="24"/>
        </w:rPr>
        <w:fldChar w:fldCharType="separate"/>
      </w:r>
      <w:r w:rsidRPr="008011FB">
        <w:rPr>
          <w:szCs w:val="24"/>
        </w:rPr>
        <w:instrText xml:space="preserve"> _id="b36" _issn="1097-4172" _pubmed="24119843"</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36</w:t>
      </w:r>
      <w:r w:rsidRPr="008011FB">
        <w:rPr>
          <w:szCs w:val="24"/>
        </w:rPr>
        <w:t>.</w:t>
      </w:r>
      <w:r w:rsidRPr="008011FB">
        <w:rPr>
          <w:szCs w:val="24"/>
        </w:rPr>
        <w:tab/>
      </w:r>
      <w:r w:rsidRPr="008011FB">
        <w:rPr>
          <w:rStyle w:val="bibsurname"/>
          <w:szCs w:val="24"/>
          <w:shd w:val="clear" w:color="auto" w:fill="auto"/>
        </w:rPr>
        <w:t>Hnisz</w:t>
      </w:r>
      <w:r w:rsidRPr="008011FB">
        <w:rPr>
          <w:szCs w:val="24"/>
        </w:rPr>
        <w:t xml:space="preserve">, </w:t>
      </w:r>
      <w:r w:rsidRPr="008011FB">
        <w:rPr>
          <w:rStyle w:val="bibfname"/>
          <w:szCs w:val="24"/>
          <w:shd w:val="clear" w:color="auto" w:fill="auto"/>
        </w:rPr>
        <w:t>D.</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Super-enhancers in the control of cell identity and disease.</w:t>
      </w:r>
      <w:r w:rsidRPr="008011FB">
        <w:rPr>
          <w:szCs w:val="24"/>
        </w:rPr>
        <w:t xml:space="preserve"> </w:t>
      </w:r>
      <w:r w:rsidRPr="008011FB">
        <w:rPr>
          <w:rStyle w:val="bibjournal"/>
          <w:szCs w:val="24"/>
          <w:shd w:val="clear" w:color="auto" w:fill="auto"/>
        </w:rPr>
        <w:t>Cell</w:t>
      </w:r>
      <w:r w:rsidRPr="008011FB">
        <w:rPr>
          <w:szCs w:val="24"/>
        </w:rPr>
        <w:t xml:space="preserve"> </w:t>
      </w:r>
      <w:r w:rsidRPr="008011FB">
        <w:rPr>
          <w:rStyle w:val="bibvolume"/>
          <w:szCs w:val="24"/>
          <w:shd w:val="clear" w:color="auto" w:fill="auto"/>
        </w:rPr>
        <w:t>155</w:t>
      </w:r>
      <w:r w:rsidRPr="008011FB">
        <w:rPr>
          <w:szCs w:val="24"/>
        </w:rPr>
        <w:t xml:space="preserve">, </w:t>
      </w:r>
      <w:r w:rsidRPr="008011FB">
        <w:rPr>
          <w:rStyle w:val="bibfpage"/>
          <w:szCs w:val="24"/>
          <w:shd w:val="clear" w:color="auto" w:fill="auto"/>
        </w:rPr>
        <w:t>934</w:t>
      </w:r>
      <w:r w:rsidRPr="008011FB">
        <w:rPr>
          <w:szCs w:val="24"/>
        </w:rPr>
        <w:t>–</w:t>
      </w:r>
      <w:r w:rsidRPr="008011FB">
        <w:rPr>
          <w:rStyle w:val="biblpage"/>
          <w:szCs w:val="24"/>
          <w:shd w:val="clear" w:color="auto" w:fill="auto"/>
        </w:rPr>
        <w:t>947</w:t>
      </w:r>
      <w:r w:rsidRPr="008011FB">
        <w:rPr>
          <w:szCs w:val="24"/>
        </w:rPr>
        <w:t xml:space="preserve"> (</w:t>
      </w:r>
      <w:r w:rsidRPr="008011FB">
        <w:rPr>
          <w:rStyle w:val="bibyear"/>
          <w:szCs w:val="24"/>
          <w:shd w:val="clear" w:color="auto" w:fill="auto"/>
        </w:rPr>
        <w:t>2013</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69759908" w14:textId="4C5DC13E" w:rsidR="00932AC5" w:rsidRPr="008011FB" w:rsidRDefault="00932AC5">
      <w:pPr>
        <w:pStyle w:val="Online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_id=\"b37\" _issn=\"1476-4687\" _pubmed=\"22955617\""</w:instrText>
      </w:r>
      <w:r w:rsidRPr="008011FB">
        <w:rPr>
          <w:szCs w:val="24"/>
        </w:rPr>
        <w:fldChar w:fldCharType="separate"/>
      </w:r>
      <w:r w:rsidRPr="008011FB">
        <w:rPr>
          <w:szCs w:val="24"/>
        </w:rPr>
        <w:instrText xml:space="preserve"> _id="b37" _issn="1476-4687" _pubmed="22955617"</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37</w:t>
      </w:r>
      <w:r w:rsidRPr="008011FB">
        <w:rPr>
          <w:szCs w:val="24"/>
        </w:rPr>
        <w:t>.</w:t>
      </w:r>
      <w:r w:rsidRPr="008011FB">
        <w:rPr>
          <w:szCs w:val="24"/>
        </w:rPr>
        <w:tab/>
      </w:r>
      <w:r w:rsidRPr="008011FB">
        <w:rPr>
          <w:rStyle w:val="bibsurname"/>
          <w:szCs w:val="24"/>
          <w:shd w:val="clear" w:color="auto" w:fill="auto"/>
        </w:rPr>
        <w:t>Thurman</w:t>
      </w:r>
      <w:r w:rsidRPr="008011FB">
        <w:rPr>
          <w:szCs w:val="24"/>
        </w:rPr>
        <w:t xml:space="preserve">, </w:t>
      </w:r>
      <w:r w:rsidRPr="008011FB">
        <w:rPr>
          <w:rStyle w:val="bibfname"/>
          <w:szCs w:val="24"/>
          <w:shd w:val="clear" w:color="auto" w:fill="auto"/>
        </w:rPr>
        <w:t>R.E.</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The accessible chromatin landscape of the human genome.</w:t>
      </w:r>
      <w:r w:rsidRPr="008011FB">
        <w:rPr>
          <w:szCs w:val="24"/>
        </w:rPr>
        <w:t xml:space="preserve"> </w:t>
      </w:r>
      <w:r w:rsidRPr="008011FB">
        <w:rPr>
          <w:rStyle w:val="bibjournal"/>
          <w:szCs w:val="24"/>
          <w:shd w:val="clear" w:color="auto" w:fill="auto"/>
        </w:rPr>
        <w:t>Nature</w:t>
      </w:r>
      <w:r w:rsidRPr="008011FB">
        <w:rPr>
          <w:szCs w:val="24"/>
        </w:rPr>
        <w:t xml:space="preserve"> </w:t>
      </w:r>
      <w:r w:rsidRPr="008011FB">
        <w:rPr>
          <w:rStyle w:val="bibvolume"/>
          <w:szCs w:val="24"/>
          <w:shd w:val="clear" w:color="auto" w:fill="auto"/>
        </w:rPr>
        <w:t>489</w:t>
      </w:r>
      <w:r w:rsidRPr="008011FB">
        <w:rPr>
          <w:szCs w:val="24"/>
        </w:rPr>
        <w:t xml:space="preserve">, </w:t>
      </w:r>
      <w:r w:rsidRPr="008011FB">
        <w:rPr>
          <w:rStyle w:val="bibfpage"/>
          <w:szCs w:val="24"/>
          <w:shd w:val="clear" w:color="auto" w:fill="auto"/>
        </w:rPr>
        <w:t>75</w:t>
      </w:r>
      <w:r w:rsidRPr="008011FB">
        <w:rPr>
          <w:szCs w:val="24"/>
        </w:rPr>
        <w:t>–</w:t>
      </w:r>
      <w:r w:rsidRPr="008011FB">
        <w:rPr>
          <w:rStyle w:val="biblpage"/>
          <w:szCs w:val="24"/>
          <w:shd w:val="clear" w:color="auto" w:fill="auto"/>
        </w:rPr>
        <w:t>82</w:t>
      </w:r>
      <w:r w:rsidRPr="008011FB">
        <w:rPr>
          <w:szCs w:val="24"/>
        </w:rPr>
        <w:t xml:space="preserve"> (</w:t>
      </w:r>
      <w:r w:rsidRPr="008011FB">
        <w:rPr>
          <w:rStyle w:val="bibyear"/>
          <w:szCs w:val="24"/>
          <w:shd w:val="clear" w:color="auto" w:fill="auto"/>
        </w:rPr>
        <w:t>2012</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5F7CBD2B" w14:textId="43CB3899" w:rsidR="00932AC5" w:rsidRPr="008011FB" w:rsidRDefault="00932AC5">
      <w:pPr>
        <w:pStyle w:val="Online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_id=\"b38\" _issn=\"1362-4962\" _pubmed=\"21278160\""</w:instrText>
      </w:r>
      <w:r w:rsidRPr="008011FB">
        <w:rPr>
          <w:szCs w:val="24"/>
        </w:rPr>
        <w:fldChar w:fldCharType="separate"/>
      </w:r>
      <w:r w:rsidRPr="008011FB">
        <w:rPr>
          <w:szCs w:val="24"/>
        </w:rPr>
        <w:instrText xml:space="preserve"> _id="b38" _issn="1362-4962" _pubmed="21278160"</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38</w:t>
      </w:r>
      <w:r w:rsidRPr="008011FB">
        <w:rPr>
          <w:szCs w:val="24"/>
        </w:rPr>
        <w:t>.</w:t>
      </w:r>
      <w:r w:rsidRPr="008011FB">
        <w:rPr>
          <w:szCs w:val="24"/>
        </w:rPr>
        <w:tab/>
      </w:r>
      <w:r w:rsidRPr="008011FB">
        <w:rPr>
          <w:rStyle w:val="bibsurname"/>
          <w:szCs w:val="24"/>
          <w:shd w:val="clear" w:color="auto" w:fill="auto"/>
        </w:rPr>
        <w:t>Xie</w:t>
      </w:r>
      <w:r w:rsidRPr="008011FB">
        <w:rPr>
          <w:szCs w:val="24"/>
        </w:rPr>
        <w:t xml:space="preserve">, </w:t>
      </w:r>
      <w:r w:rsidRPr="008011FB">
        <w:rPr>
          <w:rStyle w:val="bibfname"/>
          <w:szCs w:val="24"/>
          <w:shd w:val="clear" w:color="auto" w:fill="auto"/>
        </w:rPr>
        <w:t>H.</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Genome-wide quantitative assessment of variation in DNA methylation patterns.</w:t>
      </w:r>
      <w:r w:rsidRPr="008011FB">
        <w:rPr>
          <w:szCs w:val="24"/>
        </w:rPr>
        <w:t xml:space="preserve"> </w:t>
      </w:r>
      <w:r w:rsidRPr="008011FB">
        <w:rPr>
          <w:rStyle w:val="bibjournal"/>
          <w:szCs w:val="24"/>
          <w:shd w:val="clear" w:color="auto" w:fill="auto"/>
        </w:rPr>
        <w:t>Nucleic Acids Res.</w:t>
      </w:r>
      <w:r w:rsidRPr="008011FB">
        <w:rPr>
          <w:szCs w:val="24"/>
        </w:rPr>
        <w:t xml:space="preserve"> </w:t>
      </w:r>
      <w:r w:rsidRPr="008011FB">
        <w:rPr>
          <w:rStyle w:val="bibvolume"/>
          <w:szCs w:val="24"/>
          <w:shd w:val="clear" w:color="auto" w:fill="auto"/>
        </w:rPr>
        <w:t>39</w:t>
      </w:r>
      <w:r w:rsidRPr="008011FB">
        <w:rPr>
          <w:szCs w:val="24"/>
        </w:rPr>
        <w:t xml:space="preserve">, </w:t>
      </w:r>
      <w:r w:rsidRPr="008011FB">
        <w:rPr>
          <w:rStyle w:val="bibfpage"/>
          <w:szCs w:val="24"/>
          <w:shd w:val="clear" w:color="auto" w:fill="auto"/>
        </w:rPr>
        <w:t>4099</w:t>
      </w:r>
      <w:r w:rsidRPr="008011FB">
        <w:rPr>
          <w:szCs w:val="24"/>
        </w:rPr>
        <w:t>–</w:t>
      </w:r>
      <w:r w:rsidRPr="008011FB">
        <w:rPr>
          <w:rStyle w:val="biblpage"/>
          <w:szCs w:val="24"/>
          <w:shd w:val="clear" w:color="auto" w:fill="auto"/>
        </w:rPr>
        <w:t>4108</w:t>
      </w:r>
      <w:r w:rsidRPr="008011FB">
        <w:rPr>
          <w:szCs w:val="24"/>
        </w:rPr>
        <w:t xml:space="preserve"> (</w:t>
      </w:r>
      <w:r w:rsidRPr="008011FB">
        <w:rPr>
          <w:rStyle w:val="bibyear"/>
          <w:szCs w:val="24"/>
          <w:shd w:val="clear" w:color="auto" w:fill="auto"/>
        </w:rPr>
        <w:t>2011</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4F71FEBA" w14:textId="66470D96" w:rsidR="00932AC5" w:rsidRPr="008011FB" w:rsidRDefault="00932AC5">
      <w:pPr>
        <w:pStyle w:val="Online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_id=\"b39\" _issn=\"1546-1718\" _pubmed=\"23064413\""</w:instrText>
      </w:r>
      <w:r w:rsidRPr="008011FB">
        <w:rPr>
          <w:szCs w:val="24"/>
        </w:rPr>
        <w:fldChar w:fldCharType="separate"/>
      </w:r>
      <w:r w:rsidRPr="008011FB">
        <w:rPr>
          <w:szCs w:val="24"/>
        </w:rPr>
        <w:instrText xml:space="preserve"> _id="b39" _issn="1546-1718" _pubmed="23064413"</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39</w:t>
      </w:r>
      <w:r w:rsidRPr="008011FB">
        <w:rPr>
          <w:szCs w:val="24"/>
        </w:rPr>
        <w:t>.</w:t>
      </w:r>
      <w:r w:rsidRPr="008011FB">
        <w:rPr>
          <w:szCs w:val="24"/>
        </w:rPr>
        <w:tab/>
      </w:r>
      <w:r w:rsidRPr="008011FB">
        <w:rPr>
          <w:rStyle w:val="bibsurname"/>
          <w:szCs w:val="24"/>
          <w:shd w:val="clear" w:color="auto" w:fill="auto"/>
        </w:rPr>
        <w:t>Landan</w:t>
      </w:r>
      <w:r w:rsidRPr="008011FB">
        <w:rPr>
          <w:szCs w:val="24"/>
        </w:rPr>
        <w:t xml:space="preserve">, </w:t>
      </w:r>
      <w:r w:rsidRPr="008011FB">
        <w:rPr>
          <w:rStyle w:val="bibfname"/>
          <w:szCs w:val="24"/>
          <w:shd w:val="clear" w:color="auto" w:fill="auto"/>
        </w:rPr>
        <w:t>G.</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Epigenetic polymorphism and the stochastic formation of differentially methylated regions in normal and cancerous tissues.</w:t>
      </w:r>
      <w:r w:rsidRPr="008011FB">
        <w:rPr>
          <w:szCs w:val="24"/>
        </w:rPr>
        <w:t xml:space="preserve"> </w:t>
      </w:r>
      <w:r w:rsidRPr="008011FB">
        <w:rPr>
          <w:rStyle w:val="bibjournal"/>
          <w:szCs w:val="24"/>
          <w:shd w:val="clear" w:color="auto" w:fill="auto"/>
        </w:rPr>
        <w:t>Nat. Genet.</w:t>
      </w:r>
      <w:r w:rsidRPr="008011FB">
        <w:rPr>
          <w:szCs w:val="24"/>
        </w:rPr>
        <w:t xml:space="preserve"> </w:t>
      </w:r>
      <w:r w:rsidRPr="008011FB">
        <w:rPr>
          <w:rStyle w:val="bibvolume"/>
          <w:szCs w:val="24"/>
          <w:shd w:val="clear" w:color="auto" w:fill="auto"/>
        </w:rPr>
        <w:t>44</w:t>
      </w:r>
      <w:r w:rsidRPr="008011FB">
        <w:rPr>
          <w:szCs w:val="24"/>
        </w:rPr>
        <w:t xml:space="preserve">, </w:t>
      </w:r>
      <w:r w:rsidRPr="008011FB">
        <w:rPr>
          <w:rStyle w:val="bibfpage"/>
          <w:szCs w:val="24"/>
          <w:shd w:val="clear" w:color="auto" w:fill="auto"/>
        </w:rPr>
        <w:t>1207</w:t>
      </w:r>
      <w:r w:rsidRPr="008011FB">
        <w:rPr>
          <w:szCs w:val="24"/>
        </w:rPr>
        <w:t>–</w:t>
      </w:r>
      <w:r w:rsidRPr="008011FB">
        <w:rPr>
          <w:rStyle w:val="biblpage"/>
          <w:szCs w:val="24"/>
          <w:shd w:val="clear" w:color="auto" w:fill="auto"/>
        </w:rPr>
        <w:t>1214</w:t>
      </w:r>
      <w:r w:rsidRPr="008011FB">
        <w:rPr>
          <w:szCs w:val="24"/>
        </w:rPr>
        <w:t xml:space="preserve"> (</w:t>
      </w:r>
      <w:r w:rsidRPr="008011FB">
        <w:rPr>
          <w:rStyle w:val="bibyear"/>
          <w:szCs w:val="24"/>
          <w:shd w:val="clear" w:color="auto" w:fill="auto"/>
        </w:rPr>
        <w:t>2012</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337C1DAF" w14:textId="2D71C365" w:rsidR="00932AC5" w:rsidRPr="008011FB" w:rsidRDefault="00932AC5">
      <w:pPr>
        <w:pStyle w:val="Online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_id=\"b42\" _issn=\"1465-4644\" _pubmed=\"16632515\""</w:instrText>
      </w:r>
      <w:r w:rsidRPr="008011FB">
        <w:rPr>
          <w:szCs w:val="24"/>
        </w:rPr>
        <w:fldChar w:fldCharType="separate"/>
      </w:r>
      <w:r w:rsidRPr="008011FB">
        <w:rPr>
          <w:szCs w:val="24"/>
        </w:rPr>
        <w:instrText xml:space="preserve"> _id="b42" _issn="1465-4644" _pubmed="16632515"</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4</w:t>
      </w:r>
      <w:r w:rsidR="002446AB">
        <w:rPr>
          <w:rStyle w:val="bibnumber"/>
          <w:szCs w:val="24"/>
        </w:rPr>
        <w:t>0</w:t>
      </w:r>
      <w:r w:rsidRPr="008011FB">
        <w:rPr>
          <w:szCs w:val="24"/>
        </w:rPr>
        <w:t>.</w:t>
      </w:r>
      <w:r w:rsidRPr="008011FB">
        <w:rPr>
          <w:szCs w:val="24"/>
        </w:rPr>
        <w:tab/>
      </w:r>
      <w:r w:rsidRPr="008011FB">
        <w:rPr>
          <w:rStyle w:val="bibsurname"/>
          <w:szCs w:val="24"/>
          <w:shd w:val="clear" w:color="auto" w:fill="auto"/>
        </w:rPr>
        <w:t>Johnson</w:t>
      </w:r>
      <w:r w:rsidRPr="008011FB">
        <w:rPr>
          <w:szCs w:val="24"/>
        </w:rPr>
        <w:t xml:space="preserve">, </w:t>
      </w:r>
      <w:r w:rsidRPr="008011FB">
        <w:rPr>
          <w:rStyle w:val="bibfname"/>
          <w:szCs w:val="24"/>
          <w:shd w:val="clear" w:color="auto" w:fill="auto"/>
        </w:rPr>
        <w:t>W.E.</w:t>
      </w:r>
      <w:r w:rsidRPr="008011FB">
        <w:rPr>
          <w:szCs w:val="24"/>
        </w:rPr>
        <w:t xml:space="preserve">, </w:t>
      </w:r>
      <w:r w:rsidRPr="008011FB">
        <w:rPr>
          <w:rStyle w:val="bibsurname"/>
          <w:szCs w:val="24"/>
          <w:shd w:val="clear" w:color="auto" w:fill="auto"/>
        </w:rPr>
        <w:t>Li</w:t>
      </w:r>
      <w:r w:rsidRPr="008011FB">
        <w:rPr>
          <w:szCs w:val="24"/>
        </w:rPr>
        <w:t xml:space="preserve">, </w:t>
      </w:r>
      <w:r w:rsidRPr="008011FB">
        <w:rPr>
          <w:rStyle w:val="bibfname"/>
          <w:szCs w:val="24"/>
          <w:shd w:val="clear" w:color="auto" w:fill="auto"/>
        </w:rPr>
        <w:t>C.</w:t>
      </w:r>
      <w:r w:rsidRPr="008011FB">
        <w:rPr>
          <w:szCs w:val="24"/>
        </w:rPr>
        <w:t xml:space="preserve"> &amp; </w:t>
      </w:r>
      <w:r w:rsidRPr="008011FB">
        <w:rPr>
          <w:rStyle w:val="bibsurname"/>
          <w:szCs w:val="24"/>
          <w:shd w:val="clear" w:color="auto" w:fill="auto"/>
        </w:rPr>
        <w:t>Rabinovic</w:t>
      </w:r>
      <w:r w:rsidRPr="008011FB">
        <w:rPr>
          <w:szCs w:val="24"/>
        </w:rPr>
        <w:t xml:space="preserve">, </w:t>
      </w:r>
      <w:r w:rsidRPr="008011FB">
        <w:rPr>
          <w:rStyle w:val="bibfname"/>
          <w:szCs w:val="24"/>
          <w:shd w:val="clear" w:color="auto" w:fill="auto"/>
        </w:rPr>
        <w:t>A.</w:t>
      </w:r>
      <w:r w:rsidRPr="008011FB">
        <w:rPr>
          <w:szCs w:val="24"/>
        </w:rPr>
        <w:t xml:space="preserve"> </w:t>
      </w:r>
      <w:r w:rsidRPr="008011FB">
        <w:rPr>
          <w:rStyle w:val="bibarticle"/>
          <w:szCs w:val="24"/>
          <w:shd w:val="clear" w:color="auto" w:fill="auto"/>
        </w:rPr>
        <w:t>Adjusting batch effects in microarray expression data using empirical Bayes methods.</w:t>
      </w:r>
      <w:r w:rsidRPr="008011FB">
        <w:rPr>
          <w:szCs w:val="24"/>
        </w:rPr>
        <w:t xml:space="preserve"> </w:t>
      </w:r>
      <w:r w:rsidRPr="008011FB">
        <w:rPr>
          <w:rStyle w:val="bibjournal"/>
          <w:szCs w:val="24"/>
          <w:shd w:val="clear" w:color="auto" w:fill="auto"/>
        </w:rPr>
        <w:t>Biostatistics</w:t>
      </w:r>
      <w:r w:rsidRPr="008011FB">
        <w:rPr>
          <w:szCs w:val="24"/>
        </w:rPr>
        <w:t xml:space="preserve"> </w:t>
      </w:r>
      <w:r w:rsidRPr="008011FB">
        <w:rPr>
          <w:rStyle w:val="bibvolume"/>
          <w:szCs w:val="24"/>
          <w:shd w:val="clear" w:color="auto" w:fill="auto"/>
        </w:rPr>
        <w:t>8</w:t>
      </w:r>
      <w:r w:rsidRPr="008011FB">
        <w:rPr>
          <w:szCs w:val="24"/>
        </w:rPr>
        <w:t xml:space="preserve">, </w:t>
      </w:r>
      <w:r w:rsidRPr="008011FB">
        <w:rPr>
          <w:rStyle w:val="bibfpage"/>
          <w:szCs w:val="24"/>
          <w:shd w:val="clear" w:color="auto" w:fill="auto"/>
        </w:rPr>
        <w:t>118</w:t>
      </w:r>
      <w:r w:rsidRPr="008011FB">
        <w:rPr>
          <w:szCs w:val="24"/>
        </w:rPr>
        <w:t>–</w:t>
      </w:r>
      <w:r w:rsidRPr="008011FB">
        <w:rPr>
          <w:rStyle w:val="biblpage"/>
          <w:szCs w:val="24"/>
          <w:shd w:val="clear" w:color="auto" w:fill="auto"/>
        </w:rPr>
        <w:t>127</w:t>
      </w:r>
      <w:r w:rsidRPr="008011FB">
        <w:rPr>
          <w:szCs w:val="24"/>
        </w:rPr>
        <w:t xml:space="preserve"> (</w:t>
      </w:r>
      <w:r w:rsidRPr="008011FB">
        <w:rPr>
          <w:rStyle w:val="bibyear"/>
          <w:szCs w:val="24"/>
          <w:shd w:val="clear" w:color="auto" w:fill="auto"/>
        </w:rPr>
        <w:t>2007</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3B8B9E96" w14:textId="0061B231" w:rsidR="00932AC5" w:rsidRPr="008011FB" w:rsidRDefault="00932AC5">
      <w:pPr>
        <w:pStyle w:val="Online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_id=\"b43\" _issn=\"1471-2105\" _pubmed=\"22568884\""</w:instrText>
      </w:r>
      <w:r w:rsidRPr="008011FB">
        <w:rPr>
          <w:szCs w:val="24"/>
        </w:rPr>
        <w:fldChar w:fldCharType="separate"/>
      </w:r>
      <w:r w:rsidRPr="008011FB">
        <w:rPr>
          <w:szCs w:val="24"/>
        </w:rPr>
        <w:instrText xml:space="preserve"> _id="b43" _issn="1471-2105" _pubmed="22568884"</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4</w:t>
      </w:r>
      <w:r w:rsidR="002446AB">
        <w:rPr>
          <w:rStyle w:val="bibnumber"/>
          <w:szCs w:val="24"/>
        </w:rPr>
        <w:t>1</w:t>
      </w:r>
      <w:r w:rsidRPr="008011FB">
        <w:rPr>
          <w:szCs w:val="24"/>
        </w:rPr>
        <w:t>.</w:t>
      </w:r>
      <w:r w:rsidRPr="008011FB">
        <w:rPr>
          <w:szCs w:val="24"/>
        </w:rPr>
        <w:tab/>
      </w:r>
      <w:r w:rsidRPr="008011FB">
        <w:rPr>
          <w:rStyle w:val="bibsurname"/>
          <w:szCs w:val="24"/>
          <w:shd w:val="clear" w:color="auto" w:fill="auto"/>
        </w:rPr>
        <w:t>Houseman</w:t>
      </w:r>
      <w:r w:rsidRPr="008011FB">
        <w:rPr>
          <w:szCs w:val="24"/>
        </w:rPr>
        <w:t xml:space="preserve">, </w:t>
      </w:r>
      <w:r w:rsidRPr="008011FB">
        <w:rPr>
          <w:rStyle w:val="bibfname"/>
          <w:szCs w:val="24"/>
          <w:shd w:val="clear" w:color="auto" w:fill="auto"/>
        </w:rPr>
        <w:t>E.A.</w:t>
      </w:r>
      <w:r w:rsidRPr="008011FB">
        <w:rPr>
          <w:szCs w:val="24"/>
        </w:rPr>
        <w:t xml:space="preserve"> </w:t>
      </w:r>
      <w:r w:rsidRPr="008011FB">
        <w:rPr>
          <w:rStyle w:val="bibetal"/>
          <w:i/>
          <w:szCs w:val="24"/>
          <w:shd w:val="clear" w:color="auto" w:fill="auto"/>
        </w:rPr>
        <w:t>et al.</w:t>
      </w:r>
      <w:r w:rsidRPr="008011FB">
        <w:rPr>
          <w:szCs w:val="24"/>
        </w:rPr>
        <w:t xml:space="preserve"> </w:t>
      </w:r>
      <w:r w:rsidRPr="008011FB">
        <w:rPr>
          <w:rStyle w:val="bibarticle"/>
          <w:szCs w:val="24"/>
          <w:shd w:val="clear" w:color="auto" w:fill="auto"/>
        </w:rPr>
        <w:t>DNA methylation arrays as surrogate measures of cell mixture distribution.</w:t>
      </w:r>
      <w:r w:rsidRPr="008011FB">
        <w:rPr>
          <w:szCs w:val="24"/>
        </w:rPr>
        <w:t xml:space="preserve"> </w:t>
      </w:r>
      <w:r w:rsidRPr="008011FB">
        <w:rPr>
          <w:rStyle w:val="bibjournal"/>
          <w:szCs w:val="24"/>
          <w:shd w:val="clear" w:color="auto" w:fill="auto"/>
        </w:rPr>
        <w:t>BMC Bioinformatics</w:t>
      </w:r>
      <w:r w:rsidRPr="008011FB">
        <w:rPr>
          <w:szCs w:val="24"/>
        </w:rPr>
        <w:t xml:space="preserve"> </w:t>
      </w:r>
      <w:r w:rsidRPr="008011FB">
        <w:rPr>
          <w:rStyle w:val="bibvolume"/>
          <w:szCs w:val="24"/>
          <w:shd w:val="clear" w:color="auto" w:fill="auto"/>
        </w:rPr>
        <w:t>13</w:t>
      </w:r>
      <w:r w:rsidRPr="008011FB">
        <w:rPr>
          <w:szCs w:val="24"/>
        </w:rPr>
        <w:t xml:space="preserve">, </w:t>
      </w:r>
      <w:r w:rsidRPr="008011FB">
        <w:rPr>
          <w:rStyle w:val="bibfpage"/>
          <w:szCs w:val="24"/>
          <w:shd w:val="clear" w:color="auto" w:fill="auto"/>
        </w:rPr>
        <w:t>86</w:t>
      </w:r>
      <w:r w:rsidRPr="008011FB">
        <w:rPr>
          <w:szCs w:val="24"/>
        </w:rPr>
        <w:t xml:space="preserve"> (</w:t>
      </w:r>
      <w:r w:rsidRPr="008011FB">
        <w:rPr>
          <w:rStyle w:val="bibyear"/>
          <w:szCs w:val="24"/>
          <w:shd w:val="clear" w:color="auto" w:fill="auto"/>
        </w:rPr>
        <w:t>2012</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7CBDF246" w14:textId="77777777" w:rsidR="00E01D68" w:rsidRDefault="00932AC5">
      <w:pPr>
        <w:pStyle w:val="OnlineReference"/>
        <w:autoSpaceDE w:val="0"/>
        <w:autoSpaceDN w:val="0"/>
        <w:adjustRightInd w:val="0"/>
        <w:rPr>
          <w:szCs w:val="24"/>
        </w:rPr>
      </w:pP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begin"/>
      </w:r>
      <w:r w:rsidRPr="008011FB">
        <w:rPr>
          <w:szCs w:val="24"/>
        </w:rPr>
        <w:instrText>QUOTE " _id=\"b44\" _issn=\"1367-4811\" _pubmed=\"23428642\""</w:instrText>
      </w:r>
      <w:r w:rsidRPr="008011FB">
        <w:rPr>
          <w:szCs w:val="24"/>
        </w:rPr>
        <w:fldChar w:fldCharType="separate"/>
      </w:r>
      <w:r w:rsidRPr="008011FB">
        <w:rPr>
          <w:szCs w:val="24"/>
        </w:rPr>
        <w:instrText xml:space="preserve"> _id="b44" _issn="1367-4811" _pubmed="23428642"</w:instrText>
      </w:r>
      <w:r w:rsidRPr="008011FB">
        <w:rPr>
          <w:szCs w:val="24"/>
        </w:rPr>
        <w:fldChar w:fldCharType="end"/>
      </w:r>
      <w:r w:rsidRPr="008011FB">
        <w:rPr>
          <w:szCs w:val="24"/>
        </w:rPr>
        <w:instrText>"</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 AND(</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1</w:instrText>
      </w:r>
      <w:r w:rsidRPr="008011FB">
        <w:rPr>
          <w:szCs w:val="24"/>
        </w:rPr>
        <w:fldChar w:fldCharType="end"/>
      </w:r>
      <w:r w:rsidRPr="008011FB">
        <w:rPr>
          <w:szCs w:val="24"/>
        </w:rPr>
        <w:instrText>,</w:instrText>
      </w:r>
      <w:r w:rsidRPr="008011FB">
        <w:rPr>
          <w:szCs w:val="24"/>
        </w:rPr>
        <w:fldChar w:fldCharType="begin"/>
      </w:r>
      <w:r w:rsidRPr="008011FB">
        <w:rPr>
          <w:szCs w:val="24"/>
        </w:rPr>
        <w:instrText>COMPARE</w:instrText>
      </w:r>
      <w:r w:rsidRPr="008011FB">
        <w:rPr>
          <w:szCs w:val="24"/>
        </w:rPr>
        <w:fldChar w:fldCharType="begin"/>
      </w:r>
      <w:r w:rsidRPr="008011FB">
        <w:rPr>
          <w:szCs w:val="24"/>
        </w:rPr>
        <w:instrText>DOCPROPERTY "x_a"</w:instrText>
      </w:r>
      <w:r w:rsidRPr="008011FB">
        <w:rPr>
          <w:szCs w:val="24"/>
        </w:rPr>
        <w:fldChar w:fldCharType="separate"/>
      </w:r>
      <w:r w:rsidRPr="008011FB">
        <w:rPr>
          <w:szCs w:val="24"/>
        </w:rPr>
        <w:instrText>N</w:instrText>
      </w:r>
      <w:r w:rsidRPr="008011FB">
        <w:rPr>
          <w:szCs w:val="24"/>
        </w:rPr>
        <w:fldChar w:fldCharType="end"/>
      </w:r>
      <w:r w:rsidRPr="008011FB">
        <w:rPr>
          <w:szCs w:val="24"/>
        </w:rPr>
        <w:instrText>&lt;&gt; N</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0</w:instrText>
      </w:r>
      <w:r w:rsidRPr="008011FB">
        <w:rPr>
          <w:szCs w:val="24"/>
        </w:rPr>
        <w:fldChar w:fldCharType="end"/>
      </w:r>
      <w:r w:rsidRPr="008011FB">
        <w:rPr>
          <w:szCs w:val="24"/>
        </w:rPr>
        <w:instrText>= 1 "</w:instrText>
      </w:r>
      <w:r w:rsidRPr="008011FB">
        <w:rPr>
          <w:szCs w:val="24"/>
        </w:rPr>
        <w:fldChar w:fldCharType="begin"/>
      </w:r>
      <w:r w:rsidRPr="008011FB">
        <w:rPr>
          <w:szCs w:val="24"/>
        </w:rPr>
        <w:instrText>QUOTE ""</w:instrText>
      </w:r>
      <w:r w:rsidRPr="008011FB">
        <w:rPr>
          <w:szCs w:val="24"/>
        </w:rPr>
        <w:fldChar w:fldCharType="end"/>
      </w:r>
      <w:r w:rsidRPr="008011FB">
        <w:rPr>
          <w:szCs w:val="24"/>
        </w:rPr>
        <w:instrText>"</w:instrText>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r w:rsidRPr="008011FB">
        <w:rPr>
          <w:rStyle w:val="bibnumber"/>
          <w:szCs w:val="24"/>
        </w:rPr>
        <w:t>4</w:t>
      </w:r>
      <w:r w:rsidR="002446AB">
        <w:rPr>
          <w:rStyle w:val="bibnumber"/>
          <w:szCs w:val="24"/>
        </w:rPr>
        <w:t>2</w:t>
      </w:r>
      <w:r w:rsidRPr="008011FB">
        <w:rPr>
          <w:szCs w:val="24"/>
        </w:rPr>
        <w:t>.</w:t>
      </w:r>
      <w:r w:rsidRPr="008011FB">
        <w:rPr>
          <w:szCs w:val="24"/>
        </w:rPr>
        <w:tab/>
      </w:r>
      <w:r w:rsidRPr="008011FB">
        <w:rPr>
          <w:rStyle w:val="bibsurname"/>
          <w:szCs w:val="24"/>
          <w:shd w:val="clear" w:color="auto" w:fill="auto"/>
        </w:rPr>
        <w:t>Gong</w:t>
      </w:r>
      <w:r w:rsidRPr="008011FB">
        <w:rPr>
          <w:szCs w:val="24"/>
        </w:rPr>
        <w:t xml:space="preserve">, </w:t>
      </w:r>
      <w:r w:rsidRPr="008011FB">
        <w:rPr>
          <w:rStyle w:val="bibfname"/>
          <w:szCs w:val="24"/>
          <w:shd w:val="clear" w:color="auto" w:fill="auto"/>
        </w:rPr>
        <w:t>T.</w:t>
      </w:r>
      <w:r w:rsidRPr="008011FB">
        <w:rPr>
          <w:szCs w:val="24"/>
        </w:rPr>
        <w:t xml:space="preserve"> &amp; </w:t>
      </w:r>
      <w:r w:rsidRPr="008011FB">
        <w:rPr>
          <w:rStyle w:val="bibsurname"/>
          <w:szCs w:val="24"/>
          <w:shd w:val="clear" w:color="auto" w:fill="auto"/>
        </w:rPr>
        <w:t>Szustakowski</w:t>
      </w:r>
      <w:r w:rsidRPr="008011FB">
        <w:rPr>
          <w:szCs w:val="24"/>
        </w:rPr>
        <w:t xml:space="preserve">, </w:t>
      </w:r>
      <w:r w:rsidRPr="008011FB">
        <w:rPr>
          <w:rStyle w:val="bibfname"/>
          <w:szCs w:val="24"/>
          <w:shd w:val="clear" w:color="auto" w:fill="auto"/>
        </w:rPr>
        <w:t>J.D.</w:t>
      </w:r>
      <w:r w:rsidRPr="008011FB">
        <w:rPr>
          <w:szCs w:val="24"/>
        </w:rPr>
        <w:t xml:space="preserve"> </w:t>
      </w:r>
      <w:r w:rsidRPr="008011FB">
        <w:rPr>
          <w:rStyle w:val="bibarticle"/>
          <w:szCs w:val="24"/>
          <w:shd w:val="clear" w:color="auto" w:fill="auto"/>
        </w:rPr>
        <w:t>DeconRNASeq: a statistical framework for deconvolution of heterogeneous tissue samples based on mRNA-</w:t>
      </w:r>
      <w:r w:rsidR="006E6766">
        <w:rPr>
          <w:rStyle w:val="bibarticle"/>
          <w:szCs w:val="24"/>
          <w:shd w:val="clear" w:color="auto" w:fill="auto"/>
        </w:rPr>
        <w:t>s</w:t>
      </w:r>
      <w:r w:rsidRPr="008011FB">
        <w:rPr>
          <w:rStyle w:val="bibarticle"/>
          <w:szCs w:val="24"/>
          <w:shd w:val="clear" w:color="auto" w:fill="auto"/>
        </w:rPr>
        <w:t>eq data.</w:t>
      </w:r>
      <w:r w:rsidRPr="008011FB">
        <w:rPr>
          <w:szCs w:val="24"/>
        </w:rPr>
        <w:t xml:space="preserve"> </w:t>
      </w:r>
      <w:r w:rsidRPr="008011FB">
        <w:rPr>
          <w:rStyle w:val="bibjournal"/>
          <w:szCs w:val="24"/>
          <w:shd w:val="clear" w:color="auto" w:fill="auto"/>
        </w:rPr>
        <w:t>Bioinformatics</w:t>
      </w:r>
      <w:r w:rsidRPr="008011FB">
        <w:rPr>
          <w:szCs w:val="24"/>
        </w:rPr>
        <w:t xml:space="preserve"> </w:t>
      </w:r>
      <w:r w:rsidRPr="008011FB">
        <w:rPr>
          <w:rStyle w:val="bibvolume"/>
          <w:szCs w:val="24"/>
          <w:shd w:val="clear" w:color="auto" w:fill="auto"/>
        </w:rPr>
        <w:t>29</w:t>
      </w:r>
      <w:r w:rsidRPr="008011FB">
        <w:rPr>
          <w:szCs w:val="24"/>
        </w:rPr>
        <w:t xml:space="preserve">, </w:t>
      </w:r>
      <w:r w:rsidRPr="008011FB">
        <w:rPr>
          <w:rStyle w:val="bibfpage"/>
          <w:szCs w:val="24"/>
          <w:shd w:val="clear" w:color="auto" w:fill="auto"/>
        </w:rPr>
        <w:t>1083</w:t>
      </w:r>
      <w:r w:rsidRPr="008011FB">
        <w:rPr>
          <w:szCs w:val="24"/>
        </w:rPr>
        <w:t>–</w:t>
      </w:r>
      <w:r w:rsidRPr="008011FB">
        <w:rPr>
          <w:rStyle w:val="biblpage"/>
          <w:szCs w:val="24"/>
          <w:shd w:val="clear" w:color="auto" w:fill="auto"/>
        </w:rPr>
        <w:t>1085</w:t>
      </w:r>
      <w:r w:rsidRPr="008011FB">
        <w:rPr>
          <w:szCs w:val="24"/>
        </w:rPr>
        <w:t xml:space="preserve"> (</w:t>
      </w:r>
      <w:r w:rsidRPr="008011FB">
        <w:rPr>
          <w:rStyle w:val="bibyear"/>
          <w:szCs w:val="24"/>
          <w:shd w:val="clear" w:color="auto" w:fill="auto"/>
        </w:rPr>
        <w:t>2013</w:t>
      </w:r>
      <w:r w:rsidRPr="008011FB">
        <w:rPr>
          <w:szCs w:val="24"/>
        </w:rPr>
        <w:t>).</w:t>
      </w:r>
      <w:r w:rsidRPr="008011FB">
        <w:rPr>
          <w:szCs w:val="24"/>
        </w:rPr>
        <w:fldChar w:fldCharType="begin"/>
      </w:r>
      <w:r w:rsidRPr="008011FB">
        <w:rPr>
          <w:szCs w:val="24"/>
        </w:rPr>
        <w:instrText>IF "x_-3" "</w:instrText>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instrText>&lt;/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instrText>&gt;</w:instrText>
      </w:r>
      <w:r w:rsidRPr="008011FB">
        <w:rPr>
          <w:szCs w:val="24"/>
        </w:rPr>
        <w:fldChar w:fldCharType="end"/>
      </w:r>
      <w:r w:rsidRPr="008011FB">
        <w:rPr>
          <w:szCs w:val="24"/>
        </w:rPr>
        <w:instrText>" ""</w:instrText>
      </w:r>
      <w:r w:rsidRPr="008011FB">
        <w:rPr>
          <w:szCs w:val="24"/>
        </w:rPr>
        <w:fldChar w:fldCharType="separate"/>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"&lt;/</w:instrText>
      </w:r>
      <w:r w:rsidRPr="008011FB">
        <w:rPr>
          <w:szCs w:val="24"/>
        </w:rPr>
        <w:fldChar w:fldCharType="begin"/>
      </w:r>
      <w:r w:rsidRPr="008011FB">
        <w:rPr>
          <w:szCs w:val="24"/>
        </w:rPr>
        <w:instrText>QUOTE "jrn"</w:instrText>
      </w:r>
      <w:r w:rsidRPr="008011FB">
        <w:rPr>
          <w:szCs w:val="24"/>
        </w:rPr>
        <w:fldChar w:fldCharType="separate"/>
      </w:r>
      <w:r w:rsidRPr="008011FB">
        <w:rPr>
          <w:szCs w:val="24"/>
        </w:rPr>
        <w:instrText>jrn</w:instrText>
      </w:r>
      <w:r w:rsidRPr="008011FB">
        <w:rPr>
          <w:szCs w:val="24"/>
        </w:rPr>
        <w:fldChar w:fldCharType="end"/>
      </w:r>
      <w:r w:rsidRPr="008011FB">
        <w:rPr>
          <w:szCs w:val="24"/>
        </w:rPr>
        <w:instrText>"</w:instrText>
      </w:r>
      <w:r w:rsidRPr="008011FB">
        <w:rPr>
          <w:szCs w:val="24"/>
        </w:rPr>
        <w:fldChar w:fldCharType="separate"/>
      </w:r>
      <w:r w:rsidRPr="008011FB">
        <w:rPr>
          <w:szCs w:val="24"/>
        </w:rPr>
        <w:t>&lt;/</w:t>
      </w:r>
      <w:r w:rsidRPr="008011FB">
        <w:rPr>
          <w:szCs w:val="24"/>
        </w:rPr>
        <w:fldChar w:fldCharType="begin"/>
      </w:r>
      <w:r w:rsidRPr="008011FB">
        <w:rPr>
          <w:szCs w:val="24"/>
        </w:rPr>
        <w:instrText>QUOTE "jrn"</w:instrText>
      </w:r>
      <w:r w:rsidRPr="008011FB">
        <w:rPr>
          <w:szCs w:val="24"/>
        </w:rPr>
        <w:fldChar w:fldCharType="separate"/>
      </w:r>
      <w:r w:rsidRPr="008011FB">
        <w:rPr>
          <w:szCs w:val="24"/>
        </w:rPr>
        <w:t>jrn</w:t>
      </w:r>
      <w:r w:rsidRPr="008011FB">
        <w:rPr>
          <w:szCs w:val="24"/>
        </w:rPr>
        <w:fldChar w:fldCharType="end"/>
      </w:r>
      <w:r w:rsidRPr="008011FB">
        <w:rPr>
          <w:szCs w:val="24"/>
        </w:rPr>
        <w:fldChar w:fldCharType="end"/>
      </w:r>
      <w:r w:rsidRPr="008011FB">
        <w:rPr>
          <w:szCs w:val="24"/>
        </w:rPr>
        <w:fldChar w:fldCharType="begin"/>
      </w:r>
      <w:r w:rsidRPr="008011FB">
        <w:rPr>
          <w:szCs w:val="24"/>
        </w:rPr>
        <w:instrText>IF</w:instrText>
      </w:r>
      <w:r w:rsidRPr="008011FB">
        <w:rPr>
          <w:szCs w:val="24"/>
        </w:rPr>
        <w:fldChar w:fldCharType="begin"/>
      </w:r>
      <w:r w:rsidRPr="008011FB">
        <w:rPr>
          <w:szCs w:val="24"/>
        </w:rPr>
        <w:instrText>DOCPROPERTY "x_t"</w:instrText>
      </w:r>
      <w:r w:rsidRPr="008011FB">
        <w:rPr>
          <w:szCs w:val="24"/>
        </w:rPr>
        <w:fldChar w:fldCharType="separate"/>
      </w:r>
      <w:r w:rsidRPr="008011FB">
        <w:rPr>
          <w:szCs w:val="24"/>
        </w:rPr>
        <w:instrText>Y</w:instrText>
      </w:r>
      <w:r w:rsidRPr="008011FB">
        <w:rPr>
          <w:szCs w:val="24"/>
        </w:rPr>
        <w:fldChar w:fldCharType="end"/>
      </w:r>
      <w:r w:rsidRPr="008011FB">
        <w:rPr>
          <w:szCs w:val="24"/>
        </w:rPr>
        <w:instrText>&lt;&gt; N "&gt;"</w:instrText>
      </w:r>
      <w:r w:rsidRPr="008011FB">
        <w:rPr>
          <w:szCs w:val="24"/>
        </w:rPr>
        <w:fldChar w:fldCharType="separate"/>
      </w:r>
      <w:r w:rsidRPr="008011FB">
        <w:rPr>
          <w:szCs w:val="24"/>
        </w:rPr>
        <w:t>&gt;</w:t>
      </w:r>
      <w:r w:rsidRPr="008011FB">
        <w:rPr>
          <w:szCs w:val="24"/>
        </w:rPr>
        <w:fldChar w:fldCharType="end"/>
      </w:r>
      <w:r w:rsidRPr="008011FB">
        <w:rPr>
          <w:szCs w:val="24"/>
        </w:rPr>
        <w:fldChar w:fldCharType="end"/>
      </w:r>
    </w:p>
    <w:p w14:paraId="2984498D" w14:textId="77777777" w:rsidR="00E01D68" w:rsidRDefault="00E01D68">
      <w:pPr>
        <w:pStyle w:val="OnlineReference"/>
        <w:autoSpaceDE w:val="0"/>
        <w:autoSpaceDN w:val="0"/>
        <w:adjustRightInd w:val="0"/>
        <w:rPr>
          <w:szCs w:val="24"/>
        </w:rPr>
      </w:pPr>
    </w:p>
    <w:p w14:paraId="2487DE25" w14:textId="77777777" w:rsidR="00FB5CFB" w:rsidRPr="00FB5CFB" w:rsidRDefault="00E01D68" w:rsidP="00FB5CFB">
      <w:pPr>
        <w:pStyle w:val="OnlineReference"/>
        <w:spacing w:line="240" w:lineRule="auto"/>
        <w:ind w:left="720" w:hanging="720"/>
        <w:rPr>
          <w:rFonts w:ascii="Calibri" w:hAnsi="Calibri" w:cs="Calibri"/>
          <w:noProof/>
          <w:sz w:val="20"/>
          <w:szCs w:val="24"/>
        </w:rPr>
      </w:pPr>
      <w:r>
        <w:rPr>
          <w:szCs w:val="24"/>
        </w:rPr>
        <w:fldChar w:fldCharType="begin"/>
      </w:r>
      <w:r w:rsidRPr="00EE11B6">
        <w:rPr>
          <w:szCs w:val="24"/>
        </w:rPr>
        <w:instrText xml:space="preserve"> ADDIN EN.REFLIST </w:instrText>
      </w:r>
      <w:r>
        <w:rPr>
          <w:szCs w:val="24"/>
        </w:rPr>
        <w:fldChar w:fldCharType="separate"/>
      </w:r>
      <w:bookmarkStart w:id="220" w:name="_ENREF_1"/>
      <w:r w:rsidR="00FB5CFB" w:rsidRPr="00FB5CFB">
        <w:rPr>
          <w:rFonts w:ascii="Calibri" w:hAnsi="Calibri" w:cs="Calibri"/>
          <w:noProof/>
          <w:sz w:val="20"/>
          <w:szCs w:val="24"/>
        </w:rPr>
        <w:t>1.</w:t>
      </w:r>
      <w:r w:rsidR="00FB5CFB" w:rsidRPr="00FB5CFB">
        <w:rPr>
          <w:rFonts w:ascii="Calibri" w:hAnsi="Calibri" w:cs="Calibri"/>
          <w:noProof/>
          <w:sz w:val="20"/>
          <w:szCs w:val="24"/>
        </w:rPr>
        <w:tab/>
        <w:t xml:space="preserve">Breiman, L. Random forests. </w:t>
      </w:r>
      <w:r w:rsidR="00FB5CFB" w:rsidRPr="00FB5CFB">
        <w:rPr>
          <w:rFonts w:ascii="Calibri" w:hAnsi="Calibri" w:cs="Calibri"/>
          <w:i/>
          <w:noProof/>
          <w:sz w:val="20"/>
          <w:szCs w:val="24"/>
        </w:rPr>
        <w:t>Machine Learning</w:t>
      </w:r>
      <w:r w:rsidR="00FB5CFB" w:rsidRPr="00FB5CFB">
        <w:rPr>
          <w:rFonts w:ascii="Calibri" w:hAnsi="Calibri" w:cs="Calibri"/>
          <w:noProof/>
          <w:sz w:val="20"/>
          <w:szCs w:val="24"/>
        </w:rPr>
        <w:t xml:space="preserve"> </w:t>
      </w:r>
      <w:r w:rsidR="00FB5CFB" w:rsidRPr="00FB5CFB">
        <w:rPr>
          <w:rFonts w:ascii="Calibri" w:hAnsi="Calibri" w:cs="Calibri"/>
          <w:b/>
          <w:noProof/>
          <w:sz w:val="20"/>
          <w:szCs w:val="24"/>
        </w:rPr>
        <w:t>45</w:t>
      </w:r>
      <w:r w:rsidR="00FB5CFB" w:rsidRPr="00FB5CFB">
        <w:rPr>
          <w:rFonts w:ascii="Calibri" w:hAnsi="Calibri" w:cs="Calibri"/>
          <w:noProof/>
          <w:sz w:val="20"/>
          <w:szCs w:val="24"/>
        </w:rPr>
        <w:t>, 5-32 (2001).</w:t>
      </w:r>
      <w:bookmarkEnd w:id="220"/>
    </w:p>
    <w:p w14:paraId="3ACB8CAE" w14:textId="2DE0CF92" w:rsidR="00FB5CFB" w:rsidRDefault="00FB5CFB" w:rsidP="00FB5CFB">
      <w:pPr>
        <w:pStyle w:val="OnlineReference"/>
        <w:spacing w:line="240" w:lineRule="auto"/>
        <w:rPr>
          <w:rFonts w:ascii="Calibri" w:hAnsi="Calibri"/>
          <w:noProof/>
          <w:sz w:val="20"/>
        </w:rPr>
      </w:pPr>
    </w:p>
    <w:p w14:paraId="764FBC6D" w14:textId="17AD9244" w:rsidR="00932AC5" w:rsidRPr="008011FB" w:rsidRDefault="00E01D68">
      <w:pPr>
        <w:pStyle w:val="OnlineReference"/>
        <w:autoSpaceDE w:val="0"/>
        <w:autoSpaceDN w:val="0"/>
        <w:adjustRightInd w:val="0"/>
        <w:rPr>
          <w:szCs w:val="24"/>
        </w:rPr>
      </w:pPr>
      <w:r>
        <w:rPr>
          <w:szCs w:val="24"/>
        </w:rPr>
        <w:fldChar w:fldCharType="end"/>
      </w:r>
    </w:p>
    <w:sectPr w:rsidR="00932AC5" w:rsidRPr="008011FB" w:rsidSect="00F60110">
      <w:headerReference w:type="even" r:id="rId21"/>
      <w:headerReference w:type="default" r:id="rId22"/>
      <w:footerReference w:type="even" r:id="rId23"/>
      <w:footerReference w:type="default" r:id="rId24"/>
      <w:headerReference w:type="first" r:id="rId25"/>
      <w:footerReference w:type="first" r:id="rId26"/>
      <w:pgSz w:w="11906" w:h="16838"/>
      <w:pgMar w:top="1440" w:right="1080" w:bottom="1440" w:left="1080" w:header="720" w:footer="720" w:gutter="0"/>
      <w:pgNumType w:start="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Shicheng Guo" w:date="2017-02-14T14:57:00Z" w:initials="SG">
    <w:p w14:paraId="5EBF3E7B" w14:textId="59094630" w:rsidR="002271F4" w:rsidRDefault="002271F4">
      <w:pPr>
        <w:pStyle w:val="CommentText"/>
      </w:pPr>
      <w:r>
        <w:rPr>
          <w:rFonts w:asciiTheme="minorEastAsia" w:eastAsiaTheme="minorEastAsia" w:hAnsiTheme="minorEastAsia"/>
          <w:lang w:eastAsia="zh-CN"/>
        </w:rPr>
        <w:t>O</w:t>
      </w:r>
      <w:r>
        <w:rPr>
          <w:rFonts w:asciiTheme="minorEastAsia" w:eastAsiaTheme="minorEastAsia" w:hAnsiTheme="minorEastAsia" w:hint="eastAsia"/>
          <w:lang w:eastAsia="zh-CN"/>
        </w:rPr>
        <w:t>kay</w:t>
      </w:r>
    </w:p>
  </w:comment>
  <w:comment w:id="21" w:author="Shicheng Guo" w:date="2017-02-14T14:58:00Z" w:initials="SG">
    <w:p w14:paraId="2E22CCDA" w14:textId="57150F89" w:rsidR="002271F4" w:rsidRDefault="002271F4">
      <w:pPr>
        <w:pStyle w:val="CommentText"/>
      </w:pPr>
      <w:r>
        <w:rPr>
          <w:rStyle w:val="CommentReference"/>
        </w:rPr>
        <w:annotationRef/>
      </w:r>
      <w:r>
        <w:t>Okay</w:t>
      </w:r>
    </w:p>
  </w:comment>
  <w:comment w:id="22" w:author="Shicheng Guo" w:date="2017-02-14T22:37:00Z" w:initials="SG">
    <w:p w14:paraId="177320A5" w14:textId="64BEA70C" w:rsidR="002271F4" w:rsidRDefault="002271F4">
      <w:pPr>
        <w:pStyle w:val="CommentText"/>
      </w:pPr>
      <w:r>
        <w:rPr>
          <w:rStyle w:val="CommentReference"/>
        </w:rPr>
        <w:annotationRef/>
      </w:r>
      <w:r>
        <w:rPr>
          <w:rStyle w:val="CommentReference"/>
        </w:rPr>
        <w:annotationRef/>
      </w:r>
      <w:r>
        <w:t>TETs: TET1, TET2 and TET3</w:t>
      </w:r>
    </w:p>
  </w:comment>
  <w:comment w:id="32" w:author="Shicheng Guo" w:date="2017-02-14T14:59:00Z" w:initials="SG">
    <w:p w14:paraId="5E01EBE9" w14:textId="26AC5E4D" w:rsidR="002271F4" w:rsidRDefault="002271F4">
      <w:pPr>
        <w:pStyle w:val="CommentText"/>
      </w:pPr>
      <w:r>
        <w:rPr>
          <w:rStyle w:val="CommentReference"/>
        </w:rPr>
        <w:annotationRef/>
      </w:r>
      <w:r w:rsidRPr="00252FD3">
        <w:t xml:space="preserve">Okay. </w:t>
      </w:r>
    </w:p>
  </w:comment>
  <w:comment w:id="35" w:author="Shicheng Guo" w:date="2017-02-14T15:05:00Z" w:initials="SG">
    <w:p w14:paraId="088D5E47" w14:textId="03AFB8BF" w:rsidR="002271F4" w:rsidRDefault="002271F4">
      <w:pPr>
        <w:pStyle w:val="CommentText"/>
      </w:pPr>
      <w:r>
        <w:rPr>
          <w:rStyle w:val="CommentReference"/>
        </w:rPr>
        <w:annotationRef/>
      </w:r>
      <w:r>
        <w:t>Okay</w:t>
      </w:r>
    </w:p>
  </w:comment>
  <w:comment w:id="36" w:author="Shicheng Guo" w:date="2017-02-14T15:38:00Z" w:initials="SG">
    <w:p w14:paraId="11021A65" w14:textId="66646D6B" w:rsidR="002271F4" w:rsidRDefault="002271F4">
      <w:pPr>
        <w:pStyle w:val="CommentText"/>
      </w:pPr>
      <w:r>
        <w:rPr>
          <w:rStyle w:val="CommentReference"/>
        </w:rPr>
        <w:annotationRef/>
      </w:r>
      <w:r>
        <w:rPr>
          <w:rFonts w:asciiTheme="minorEastAsia" w:eastAsiaTheme="minorEastAsia" w:hAnsiTheme="minorEastAsia" w:hint="eastAsia"/>
          <w:lang w:eastAsia="zh-CN"/>
        </w:rPr>
        <w:t>Okay</w:t>
      </w:r>
    </w:p>
  </w:comment>
  <w:comment w:id="37" w:author="Dinh Diep" w:date="2017-02-14T17:12:00Z" w:initials="DD">
    <w:p w14:paraId="483378D2" w14:textId="0907E8DE" w:rsidR="002271F4" w:rsidRDefault="002271F4">
      <w:pPr>
        <w:pStyle w:val="CommentText"/>
      </w:pPr>
      <w:r>
        <w:rPr>
          <w:rStyle w:val="CommentReference"/>
        </w:rPr>
        <w:annotationRef/>
      </w:r>
      <w:r>
        <w:t>Yes</w:t>
      </w:r>
    </w:p>
  </w:comment>
  <w:comment w:id="38" w:author="Dinh Diep" w:date="2017-02-14T17:13:00Z" w:initials="DD">
    <w:p w14:paraId="0F7D344A" w14:textId="5FEE2B46" w:rsidR="002271F4" w:rsidRDefault="002271F4">
      <w:pPr>
        <w:pStyle w:val="CommentText"/>
      </w:pPr>
      <w:r>
        <w:rPr>
          <w:rStyle w:val="CommentReference"/>
        </w:rPr>
        <w:annotationRef/>
      </w:r>
      <w:r>
        <w:t>Ok</w:t>
      </w:r>
    </w:p>
  </w:comment>
  <w:comment w:id="46" w:author="Kun Zhang" w:date="2017-02-14T11:34:00Z" w:initials="KZ">
    <w:p w14:paraId="61F00BFE" w14:textId="7E964D91" w:rsidR="002271F4" w:rsidRDefault="002271F4">
      <w:pPr>
        <w:pStyle w:val="CommentText"/>
      </w:pPr>
      <w:r>
        <w:rPr>
          <w:rStyle w:val="CommentReference"/>
        </w:rPr>
        <w:annotationRef/>
      </w:r>
      <w:r>
        <w:t>Random forest is a widely used method in the area of machine learning. A reference was added. Please include it to the main reference list.</w:t>
      </w:r>
    </w:p>
  </w:comment>
  <w:comment w:id="52" w:author="Dinh Diep" w:date="2017-02-14T17:14:00Z" w:initials="DD">
    <w:p w14:paraId="271D9C86" w14:textId="7BB5447D" w:rsidR="002271F4" w:rsidRDefault="002271F4">
      <w:pPr>
        <w:pStyle w:val="CommentText"/>
      </w:pPr>
      <w:r>
        <w:rPr>
          <w:rStyle w:val="CommentReference"/>
        </w:rPr>
        <w:annotationRef/>
      </w:r>
      <w:r>
        <w:t>Should be individual CpG methylation fraction</w:t>
      </w:r>
    </w:p>
  </w:comment>
  <w:comment w:id="56" w:author="Dinh Diep" w:date="2017-02-14T17:16:00Z" w:initials="DD">
    <w:p w14:paraId="677D7F3E" w14:textId="6581842E" w:rsidR="002271F4" w:rsidRDefault="002271F4">
      <w:pPr>
        <w:pStyle w:val="CommentText"/>
      </w:pPr>
      <w:r>
        <w:rPr>
          <w:rStyle w:val="CommentReference"/>
        </w:rPr>
        <w:annotationRef/>
      </w:r>
      <w:r>
        <w:t>Yes</w:t>
      </w:r>
    </w:p>
  </w:comment>
  <w:comment w:id="57" w:author="Shicheng Guo" w:date="2017-02-14T16:32:00Z" w:initials="SG">
    <w:p w14:paraId="2FEAD886" w14:textId="6853F8BC" w:rsidR="002271F4" w:rsidRDefault="002271F4">
      <w:pPr>
        <w:pStyle w:val="CommentText"/>
      </w:pPr>
      <w:r>
        <w:rPr>
          <w:rStyle w:val="CommentReference"/>
        </w:rPr>
        <w:annotationRef/>
      </w:r>
      <w:r>
        <w:t>Okay</w:t>
      </w:r>
    </w:p>
  </w:comment>
  <w:comment w:id="58" w:author="Shicheng Guo" w:date="2017-02-14T16:32:00Z" w:initials="SG">
    <w:p w14:paraId="787A3D74" w14:textId="2A4ECE60" w:rsidR="002271F4" w:rsidRDefault="002271F4">
      <w:pPr>
        <w:pStyle w:val="CommentText"/>
      </w:pPr>
      <w:r>
        <w:rPr>
          <w:rStyle w:val="CommentReference"/>
        </w:rPr>
        <w:annotationRef/>
      </w:r>
      <w:r>
        <w:t>Okay</w:t>
      </w:r>
    </w:p>
  </w:comment>
  <w:comment w:id="73" w:author="Dinh Diep" w:date="2017-02-14T17:18:00Z" w:initials="DD">
    <w:p w14:paraId="4B859A36" w14:textId="64E390F9" w:rsidR="002271F4" w:rsidRDefault="002271F4">
      <w:pPr>
        <w:pStyle w:val="CommentText"/>
      </w:pPr>
      <w:r>
        <w:rPr>
          <w:rStyle w:val="CommentReference"/>
        </w:rPr>
        <w:annotationRef/>
      </w:r>
      <w:r>
        <w:t>Ok</w:t>
      </w:r>
    </w:p>
  </w:comment>
  <w:comment w:id="74" w:author="Kun Zhang" w:date="2017-02-14T11:44:00Z" w:initials="KZ">
    <w:p w14:paraId="608BC323" w14:textId="45801A2A" w:rsidR="002271F4" w:rsidRDefault="002271F4">
      <w:pPr>
        <w:pStyle w:val="CommentText"/>
      </w:pPr>
      <w:r>
        <w:rPr>
          <w:rStyle w:val="CommentReference"/>
        </w:rPr>
        <w:annotationRef/>
      </w:r>
      <w:r>
        <w:t xml:space="preserve">“Lineage specifiers” is a term widely accepted in the field of stem cell research. </w:t>
      </w:r>
    </w:p>
  </w:comment>
  <w:comment w:id="80" w:author="Shicheng Guo" w:date="2017-02-14T23:17:00Z" w:initials="SG">
    <w:p w14:paraId="26277676" w14:textId="5E1A1628" w:rsidR="002271F4" w:rsidRDefault="002271F4">
      <w:pPr>
        <w:pStyle w:val="CommentText"/>
      </w:pPr>
      <w:r>
        <w:rPr>
          <w:rStyle w:val="CommentReference"/>
        </w:rPr>
        <w:annotationRef/>
      </w:r>
      <w:r>
        <w:t>Okay</w:t>
      </w:r>
    </w:p>
  </w:comment>
  <w:comment w:id="81" w:author="Dinh Diep" w:date="2017-02-14T17:19:00Z" w:initials="DD">
    <w:p w14:paraId="68898EA7" w14:textId="2C521B61" w:rsidR="002271F4" w:rsidRDefault="002271F4">
      <w:pPr>
        <w:pStyle w:val="CommentText"/>
      </w:pPr>
      <w:r>
        <w:rPr>
          <w:rStyle w:val="CommentReference"/>
        </w:rPr>
        <w:annotationRef/>
      </w:r>
      <w:r>
        <w:t>Yes</w:t>
      </w:r>
    </w:p>
  </w:comment>
  <w:comment w:id="84" w:author="Dinh Diep" w:date="2017-02-14T17:20:00Z" w:initials="DD">
    <w:p w14:paraId="64F135D3" w14:textId="76023847" w:rsidR="002271F4" w:rsidRDefault="002271F4">
      <w:pPr>
        <w:pStyle w:val="CommentText"/>
      </w:pPr>
      <w:r>
        <w:rPr>
          <w:rStyle w:val="CommentReference"/>
        </w:rPr>
        <w:annotationRef/>
      </w:r>
      <w:r>
        <w:t>Yes</w:t>
      </w:r>
    </w:p>
  </w:comment>
  <w:comment w:id="85" w:author="Kun Zhang" w:date="2017-02-14T11:50:00Z" w:initials="KZ">
    <w:p w14:paraId="5EB02C42" w14:textId="16953165" w:rsidR="002271F4" w:rsidRDefault="002271F4">
      <w:pPr>
        <w:pStyle w:val="CommentText"/>
      </w:pPr>
      <w:r>
        <w:rPr>
          <w:rStyle w:val="CommentReference"/>
        </w:rPr>
        <w:annotationRef/>
      </w:r>
      <w:r>
        <w:t>Fraction of DNA from cancer cells relative to the total cell-free DNA (mostly from white blood cells)</w:t>
      </w:r>
    </w:p>
  </w:comment>
  <w:comment w:id="87" w:author="Kun Zhang" w:date="2017-02-14T11:52:00Z" w:initials="KZ">
    <w:p w14:paraId="054FF9C8" w14:textId="3EED0802" w:rsidR="002271F4" w:rsidRDefault="002271F4">
      <w:pPr>
        <w:pStyle w:val="CommentText"/>
      </w:pPr>
      <w:r>
        <w:rPr>
          <w:rStyle w:val="CommentReference"/>
        </w:rPr>
        <w:annotationRef/>
      </w:r>
      <w:r>
        <w:t>WGBS stands for “Whole genome bisulfite sequencing”, which has been defined in the text above.</w:t>
      </w:r>
    </w:p>
  </w:comment>
  <w:comment w:id="101" w:author="Kun Zhang" w:date="2017-02-14T11:57:00Z" w:initials="KZ">
    <w:p w14:paraId="62E49779" w14:textId="1C7E0BB3" w:rsidR="002271F4" w:rsidRDefault="002271F4">
      <w:pPr>
        <w:pStyle w:val="CommentText"/>
      </w:pPr>
      <w:r>
        <w:rPr>
          <w:rStyle w:val="CommentReference"/>
        </w:rPr>
        <w:annotationRef/>
      </w:r>
      <w:r>
        <w:t xml:space="preserve">No. </w:t>
      </w:r>
    </w:p>
  </w:comment>
  <w:comment w:id="104" w:author="Kun Zhang" w:date="2017-02-14T11:59:00Z" w:initials="KZ">
    <w:p w14:paraId="7983771D" w14:textId="1CC8412B" w:rsidR="002271F4" w:rsidRDefault="002271F4">
      <w:pPr>
        <w:pStyle w:val="CommentText"/>
      </w:pPr>
      <w:r>
        <w:rPr>
          <w:rStyle w:val="CommentReference"/>
        </w:rPr>
        <w:annotationRef/>
      </w:r>
      <w:r>
        <w:t>We meant to report these numbers in this sentence.</w:t>
      </w:r>
    </w:p>
  </w:comment>
  <w:comment w:id="107" w:author="Dinh Diep" w:date="2017-02-14T17:23:00Z" w:initials="DD">
    <w:p w14:paraId="208F53DF" w14:textId="263CA35F" w:rsidR="002271F4" w:rsidRDefault="002271F4">
      <w:pPr>
        <w:pStyle w:val="CommentText"/>
      </w:pPr>
      <w:r>
        <w:rPr>
          <w:rStyle w:val="CommentReference"/>
        </w:rPr>
        <w:annotationRef/>
      </w:r>
      <w:r>
        <w:t>Ok</w:t>
      </w:r>
    </w:p>
  </w:comment>
  <w:comment w:id="108" w:author="Shicheng Guo" w:date="2017-02-14T23:19:00Z" w:initials="SG">
    <w:p w14:paraId="0D6EF550" w14:textId="67BB2891" w:rsidR="002271F4" w:rsidRDefault="002271F4">
      <w:pPr>
        <w:pStyle w:val="CommentText"/>
      </w:pPr>
      <w:r>
        <w:rPr>
          <w:rStyle w:val="CommentReference"/>
        </w:rPr>
        <w:annotationRef/>
      </w:r>
      <w:r>
        <w:t>Okay</w:t>
      </w:r>
    </w:p>
  </w:comment>
  <w:comment w:id="109" w:author="Kun Zhang" w:date="2017-02-14T12:01:00Z" w:initials="KZ">
    <w:p w14:paraId="4978CDDC" w14:textId="1BC75857" w:rsidR="002271F4" w:rsidRDefault="002271F4">
      <w:pPr>
        <w:pStyle w:val="CommentText"/>
      </w:pPr>
      <w:r>
        <w:rPr>
          <w:rStyle w:val="CommentReference"/>
        </w:rPr>
        <w:annotationRef/>
      </w:r>
      <w:r>
        <w:t>Yes</w:t>
      </w:r>
    </w:p>
  </w:comment>
  <w:comment w:id="114" w:author="Shicheng Guo" w:date="2017-02-15T01:54:00Z" w:initials="SG">
    <w:p w14:paraId="3BEDDD7F" w14:textId="16041E76" w:rsidR="002271F4" w:rsidRDefault="002271F4">
      <w:pPr>
        <w:pStyle w:val="CommentText"/>
      </w:pPr>
      <w:r>
        <w:rPr>
          <w:rStyle w:val="CommentReference"/>
        </w:rPr>
        <w:annotationRef/>
      </w:r>
      <w:r>
        <w:rPr>
          <w:rFonts w:asciiTheme="minorEastAsia" w:eastAsiaTheme="minorEastAsia" w:hAnsiTheme="minorEastAsia" w:hint="eastAsia"/>
          <w:lang w:eastAsia="zh-CN"/>
        </w:rPr>
        <w:t>O</w:t>
      </w:r>
      <w:r>
        <w:t>kay</w:t>
      </w:r>
    </w:p>
  </w:comment>
  <w:comment w:id="116" w:author="Dinh Diep" w:date="2017-02-14T17:25:00Z" w:initials="DD">
    <w:p w14:paraId="0C956D88" w14:textId="681B648F" w:rsidR="002271F4" w:rsidRDefault="002271F4">
      <w:pPr>
        <w:pStyle w:val="CommentText"/>
      </w:pPr>
      <w:r>
        <w:rPr>
          <w:rStyle w:val="CommentReference"/>
        </w:rPr>
        <w:annotationRef/>
      </w:r>
      <w:r>
        <w:t>Ok</w:t>
      </w:r>
    </w:p>
  </w:comment>
  <w:comment w:id="137" w:author="Kun Zhang" w:date="2017-02-15T08:18:00Z" w:initials="KZ">
    <w:p w14:paraId="1BA1022D" w14:textId="5A27E531" w:rsidR="002271F4" w:rsidRDefault="002271F4">
      <w:pPr>
        <w:pStyle w:val="CommentText"/>
      </w:pPr>
      <w:r>
        <w:rPr>
          <w:rStyle w:val="CommentReference"/>
        </w:rPr>
        <w:annotationRef/>
      </w:r>
      <w:r>
        <w:t>ok</w:t>
      </w:r>
    </w:p>
  </w:comment>
  <w:comment w:id="145" w:author="Kun Zhang" w:date="2017-02-14T14:17:00Z" w:initials="KZ">
    <w:p w14:paraId="669E283F" w14:textId="47589962" w:rsidR="002271F4" w:rsidRDefault="002271F4">
      <w:pPr>
        <w:pStyle w:val="CommentText"/>
      </w:pPr>
      <w:r>
        <w:rPr>
          <w:rStyle w:val="CommentReference"/>
        </w:rPr>
        <w:annotationRef/>
      </w:r>
      <w:r>
        <w:t>No sure why “n values” are relevant here.</w:t>
      </w:r>
    </w:p>
  </w:comment>
  <w:comment w:id="146" w:author="Kun Zhang" w:date="2017-02-14T14:17:00Z" w:initials="KZ">
    <w:p w14:paraId="2D30AF63" w14:textId="47907C91" w:rsidR="002271F4" w:rsidRDefault="002271F4">
      <w:pPr>
        <w:pStyle w:val="CommentText"/>
      </w:pPr>
      <w:r>
        <w:rPr>
          <w:rStyle w:val="CommentReference"/>
        </w:rPr>
        <w:annotationRef/>
      </w:r>
      <w:r>
        <w:t>This is just an graphical illustration of a concept, not a statistical analysis.</w:t>
      </w:r>
    </w:p>
  </w:comment>
  <w:comment w:id="147" w:author="Kun Zhang" w:date="2017-02-15T08:19:00Z" w:initials="KZ">
    <w:p w14:paraId="0D079282" w14:textId="7B5FAEF5" w:rsidR="002271F4" w:rsidRDefault="002271F4">
      <w:pPr>
        <w:pStyle w:val="CommentText"/>
      </w:pPr>
      <w:r>
        <w:rPr>
          <w:rStyle w:val="CommentReference"/>
        </w:rPr>
        <w:annotationRef/>
      </w:r>
      <w:r>
        <w:t>ok</w:t>
      </w:r>
    </w:p>
  </w:comment>
  <w:comment w:id="162" w:author="Shicheng Guo" w:date="2017-02-14T23:14:00Z" w:initials="SG">
    <w:p w14:paraId="1A4AEF47" w14:textId="08551627" w:rsidR="002271F4" w:rsidRDefault="002271F4">
      <w:pPr>
        <w:pStyle w:val="CommentText"/>
      </w:pPr>
      <w:r>
        <w:rPr>
          <w:rStyle w:val="CommentReference"/>
        </w:rPr>
        <w:annotationRef/>
      </w:r>
      <w:r>
        <w:t>Okay</w:t>
      </w:r>
    </w:p>
  </w:comment>
  <w:comment w:id="167" w:author="Kun Zhang" w:date="2017-02-14T14:18:00Z" w:initials="KZ">
    <w:p w14:paraId="5E56BF67" w14:textId="3CAF042C" w:rsidR="002271F4" w:rsidRDefault="002271F4">
      <w:pPr>
        <w:pStyle w:val="CommentText"/>
      </w:pPr>
      <w:r>
        <w:rPr>
          <w:rStyle w:val="CommentReference"/>
        </w:rPr>
        <w:annotationRef/>
      </w:r>
      <w:r>
        <w:t>Dinh/shicheng, did we actually use the GA IIx data for methylation haplotype analysis? The read length was really short.</w:t>
      </w:r>
    </w:p>
  </w:comment>
  <w:comment w:id="168" w:author="Dinh Diep" w:date="2017-02-14T19:29:00Z" w:initials="DD">
    <w:p w14:paraId="172978DF" w14:textId="1ABF1FAD" w:rsidR="002271F4" w:rsidRDefault="002271F4">
      <w:pPr>
        <w:pStyle w:val="CommentText"/>
      </w:pPr>
      <w:r>
        <w:rPr>
          <w:rStyle w:val="CommentReference"/>
        </w:rPr>
        <w:annotationRef/>
      </w:r>
      <w:r>
        <w:t>No we did not use the GAIIx data</w:t>
      </w:r>
    </w:p>
  </w:comment>
  <w:comment w:id="175" w:author="Dinh Diep" w:date="2017-02-14T19:35:00Z" w:initials="DD">
    <w:p w14:paraId="6871D439" w14:textId="4918D13C" w:rsidR="002271F4" w:rsidRDefault="002271F4">
      <w:pPr>
        <w:pStyle w:val="CommentText"/>
      </w:pPr>
      <w:r>
        <w:rPr>
          <w:rStyle w:val="CommentReference"/>
        </w:rPr>
        <w:annotationRef/>
      </w:r>
      <w:r>
        <w:t>Yes</w:t>
      </w:r>
    </w:p>
  </w:comment>
  <w:comment w:id="176" w:author="Dinh Diep" w:date="2017-02-14T19:35:00Z" w:initials="DD">
    <w:p w14:paraId="5B5F0B37" w14:textId="6EBE541A" w:rsidR="002271F4" w:rsidRDefault="002271F4">
      <w:pPr>
        <w:pStyle w:val="CommentText"/>
      </w:pPr>
      <w:r>
        <w:rPr>
          <w:rStyle w:val="CommentReference"/>
        </w:rPr>
        <w:annotationRef/>
      </w:r>
      <w:r>
        <w:t>Yes</w:t>
      </w:r>
    </w:p>
  </w:comment>
  <w:comment w:id="177" w:author="Dinh Diep" w:date="2017-02-14T19:35:00Z" w:initials="DD">
    <w:p w14:paraId="21C9205A" w14:textId="3D1B0DED" w:rsidR="002271F4" w:rsidRDefault="002271F4">
      <w:pPr>
        <w:pStyle w:val="CommentText"/>
      </w:pPr>
      <w:r>
        <w:rPr>
          <w:rStyle w:val="CommentReference"/>
        </w:rPr>
        <w:annotationRef/>
      </w:r>
      <w:r>
        <w:t>Ok</w:t>
      </w:r>
    </w:p>
  </w:comment>
  <w:comment w:id="193" w:author="Shicheng Guo" w:date="2017-02-15T01:53:00Z" w:initials="SG">
    <w:p w14:paraId="48A4EC21" w14:textId="724E1AE7" w:rsidR="002271F4" w:rsidRDefault="002271F4">
      <w:pPr>
        <w:pStyle w:val="CommentText"/>
      </w:pPr>
      <w:r>
        <w:rPr>
          <w:rStyle w:val="CommentReference"/>
        </w:rPr>
        <w:annotationRef/>
      </w:r>
      <w:r>
        <w:rPr>
          <w:rFonts w:asciiTheme="minorEastAsia" w:eastAsiaTheme="minorEastAsia" w:hAnsiTheme="minorEastAsia" w:hint="eastAsia"/>
          <w:lang w:eastAsia="zh-CN"/>
        </w:rPr>
        <w:t>Okay</w:t>
      </w:r>
    </w:p>
  </w:comment>
  <w:comment w:id="194" w:author="Kun Zhang" w:date="2017-02-14T14:20:00Z" w:initials="KZ">
    <w:p w14:paraId="1AFBF91C" w14:textId="2CDE8694" w:rsidR="002271F4" w:rsidRDefault="002271F4">
      <w:pPr>
        <w:pStyle w:val="CommentText"/>
      </w:pPr>
      <w:r>
        <w:rPr>
          <w:rStyle w:val="CommentReference"/>
        </w:rPr>
        <w:annotationRef/>
      </w:r>
      <w:r>
        <w:t>This is the version of human genome sequence. It’s widely used in the literature.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F3E7B" w15:done="0"/>
  <w15:commentEx w15:paraId="2E22CCDA" w15:done="0"/>
  <w15:commentEx w15:paraId="177320A5" w15:done="0"/>
  <w15:commentEx w15:paraId="5E01EBE9" w15:done="0"/>
  <w15:commentEx w15:paraId="088D5E47" w15:done="0"/>
  <w15:commentEx w15:paraId="11021A65" w15:done="0"/>
  <w15:commentEx w15:paraId="483378D2" w15:done="0"/>
  <w15:commentEx w15:paraId="0F7D344A" w15:done="0"/>
  <w15:commentEx w15:paraId="61F00BFE" w15:done="0"/>
  <w15:commentEx w15:paraId="271D9C86" w15:done="0"/>
  <w15:commentEx w15:paraId="677D7F3E" w15:done="0"/>
  <w15:commentEx w15:paraId="2FEAD886" w15:done="0"/>
  <w15:commentEx w15:paraId="787A3D74" w15:done="0"/>
  <w15:commentEx w15:paraId="4B859A36" w15:done="0"/>
  <w15:commentEx w15:paraId="608BC323" w15:done="0"/>
  <w15:commentEx w15:paraId="26277676" w15:done="0"/>
  <w15:commentEx w15:paraId="68898EA7" w15:done="0"/>
  <w15:commentEx w15:paraId="64F135D3" w15:done="0"/>
  <w15:commentEx w15:paraId="5EB02C42" w15:done="0"/>
  <w15:commentEx w15:paraId="054FF9C8" w15:done="0"/>
  <w15:commentEx w15:paraId="62E49779" w15:done="0"/>
  <w15:commentEx w15:paraId="7983771D" w15:done="0"/>
  <w15:commentEx w15:paraId="208F53DF" w15:done="0"/>
  <w15:commentEx w15:paraId="0D6EF550" w15:done="0"/>
  <w15:commentEx w15:paraId="4978CDDC" w15:done="0"/>
  <w15:commentEx w15:paraId="3BEDDD7F" w15:done="0"/>
  <w15:commentEx w15:paraId="0C956D88" w15:done="0"/>
  <w15:commentEx w15:paraId="1BA1022D" w15:done="0"/>
  <w15:commentEx w15:paraId="669E283F" w15:done="0"/>
  <w15:commentEx w15:paraId="2D30AF63" w15:done="0"/>
  <w15:commentEx w15:paraId="0D079282" w15:done="0"/>
  <w15:commentEx w15:paraId="1A4AEF47" w15:done="0"/>
  <w15:commentEx w15:paraId="5E56BF67" w15:done="0"/>
  <w15:commentEx w15:paraId="172978DF" w15:paraIdParent="5E56BF67" w15:done="0"/>
  <w15:commentEx w15:paraId="6871D439" w15:done="0"/>
  <w15:commentEx w15:paraId="5B5F0B37" w15:done="0"/>
  <w15:commentEx w15:paraId="21C9205A" w15:done="0"/>
  <w15:commentEx w15:paraId="48A4EC21" w15:done="0"/>
  <w15:commentEx w15:paraId="1AFBF91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B1F96" w14:textId="77777777" w:rsidR="00754B8A" w:rsidRDefault="00754B8A" w:rsidP="00F01D5B">
      <w:r>
        <w:separator/>
      </w:r>
    </w:p>
  </w:endnote>
  <w:endnote w:type="continuationSeparator" w:id="0">
    <w:p w14:paraId="16664D82" w14:textId="77777777" w:rsidR="00754B8A" w:rsidRDefault="00754B8A"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Yu Gothic"/>
    <w:charset w:val="80"/>
    <w:family w:val="swiss"/>
    <w:pitch w:val="variable"/>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86"/>
    <w:family w:val="roman"/>
    <w:notTrueType/>
    <w:pitch w:val="default"/>
    <w:sig w:usb0="00000001" w:usb1="080E0000" w:usb2="00000010" w:usb3="00000000" w:csb0="00040000" w:csb1="00000000"/>
  </w:font>
  <w:font w:name="Trade Gothic LT Std">
    <w:altName w:val="Trade Gothic LT Std"/>
    <w:panose1 w:val="00000000000000000000"/>
    <w:charset w:val="86"/>
    <w:family w:val="swiss"/>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CA35C" w14:textId="42C94169" w:rsidR="002271F4" w:rsidRPr="00F60110" w:rsidRDefault="002271F4" w:rsidP="00F60110">
    <w:pPr>
      <w:jc w:val="cen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ins w:id="221" w:author="Dinh Diep" w:date="2017-02-14T19:26:00Z">
        <w:r>
          <w:rPr>
            <w:noProof/>
          </w:rPr>
          <w:t>24</w:t>
        </w:r>
      </w:ins>
      <w:del w:id="222" w:author="Dinh Diep" w:date="2017-02-14T19:26:00Z">
        <w:r w:rsidDel="00671528">
          <w:rPr>
            <w:noProof/>
          </w:rPr>
          <w:delText>1</w:delText>
        </w:r>
      </w:del>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60DF5" w14:textId="13EEA0F3" w:rsidR="002271F4" w:rsidRPr="00F60110" w:rsidRDefault="002271F4" w:rsidP="00F60110">
    <w:pPr>
      <w:jc w:val="center"/>
    </w:pPr>
    <w:r>
      <w:t xml:space="preserve">Page </w:t>
    </w:r>
    <w:r>
      <w:fldChar w:fldCharType="begin"/>
    </w:r>
    <w:r>
      <w:instrText xml:space="preserve"> PAGE  \* MERGEFORMAT </w:instrText>
    </w:r>
    <w:r>
      <w:fldChar w:fldCharType="separate"/>
    </w:r>
    <w:r>
      <w:rPr>
        <w:noProof/>
      </w:rPr>
      <w:t>17</w:t>
    </w:r>
    <w:r>
      <w:fldChar w:fldCharType="end"/>
    </w:r>
    <w:r>
      <w:t xml:space="preserve"> of </w:t>
    </w:r>
    <w:fldSimple w:instr=" NUMPAGES  \* MERGEFORMAT ">
      <w:r>
        <w:rPr>
          <w:noProof/>
        </w:rPr>
        <w:t>24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6AC4A" w14:textId="3DDF40B2" w:rsidR="002271F4" w:rsidRPr="00F60110" w:rsidRDefault="002271F4" w:rsidP="00F60110">
    <w:pPr>
      <w:jc w:val="cen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ins w:id="223" w:author="Dinh Diep" w:date="2017-02-14T19:26:00Z">
        <w:r>
          <w:rPr>
            <w:noProof/>
          </w:rPr>
          <w:t>24</w:t>
        </w:r>
      </w:ins>
      <w:del w:id="224" w:author="Dinh Diep" w:date="2017-02-14T19:26:00Z">
        <w:r w:rsidDel="00671528">
          <w:rPr>
            <w:noProof/>
          </w:rPr>
          <w:delText>1</w:delText>
        </w:r>
      </w:del>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C26BD" w14:textId="77777777" w:rsidR="00754B8A" w:rsidRDefault="00754B8A" w:rsidP="00F01D5B">
      <w:r>
        <w:separator/>
      </w:r>
    </w:p>
  </w:footnote>
  <w:footnote w:type="continuationSeparator" w:id="0">
    <w:p w14:paraId="48322837" w14:textId="77777777" w:rsidR="00754B8A" w:rsidRDefault="00754B8A" w:rsidP="00F01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F1DF3" w14:textId="77777777" w:rsidR="002271F4" w:rsidRPr="00F60110" w:rsidRDefault="002271F4" w:rsidP="00F60110">
    <w:pPr>
      <w:jc w:val="center"/>
    </w:pPr>
    <w:r w:rsidRPr="00F60110">
      <w:t>Publisher: NPGNY; Journal: NG: Nature Genetics; Article Type: Technical Report</w:t>
    </w:r>
  </w:p>
  <w:p w14:paraId="57A9F223" w14:textId="583CE28B" w:rsidR="002271F4" w:rsidRPr="00F60110" w:rsidRDefault="002271F4" w:rsidP="00F60110">
    <w:pPr>
      <w:jc w:val="center"/>
    </w:pPr>
    <w:r w:rsidRPr="00F60110">
      <w:t xml:space="preserve"> DOI: 10.1038/ng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1D348" w14:textId="77777777" w:rsidR="002271F4" w:rsidRPr="00F60110" w:rsidRDefault="002271F4" w:rsidP="00F60110">
    <w:pPr>
      <w:jc w:val="center"/>
    </w:pPr>
    <w:r w:rsidRPr="00F60110">
      <w:t>Publisher: NPGNY; Journal: NG: Nature Genetics; Article Type: Technical Report</w:t>
    </w:r>
  </w:p>
  <w:p w14:paraId="7932E0B4" w14:textId="44F3564F" w:rsidR="002271F4" w:rsidRPr="00F60110" w:rsidRDefault="002271F4" w:rsidP="00F60110">
    <w:pPr>
      <w:jc w:val="center"/>
    </w:pPr>
    <w:r w:rsidRPr="00F60110">
      <w:t xml:space="preserve"> DOI: 10.1038/ng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22795" w14:textId="77777777" w:rsidR="002271F4" w:rsidRPr="00F60110" w:rsidRDefault="002271F4" w:rsidP="00F60110">
    <w:pPr>
      <w:jc w:val="center"/>
    </w:pPr>
    <w:r w:rsidRPr="00F60110">
      <w:t>Publisher: NPGNY; Journal: NG: Nature Genetics; Article Type: Technical Report</w:t>
    </w:r>
  </w:p>
  <w:p w14:paraId="589CD616" w14:textId="77B53932" w:rsidR="002271F4" w:rsidRPr="00F60110" w:rsidRDefault="002271F4" w:rsidP="00F60110">
    <w:pPr>
      <w:jc w:val="center"/>
    </w:pPr>
    <w:r w:rsidRPr="00F60110">
      <w:t xml:space="preserve"> DOI: 10.1038/ng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3623E"/>
    <w:multiLevelType w:val="hybridMultilevel"/>
    <w:tmpl w:val="520E6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23493"/>
    <w:multiLevelType w:val="hybridMultilevel"/>
    <w:tmpl w:val="4B4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n Zhang">
    <w15:presenceInfo w15:providerId="Windows Live" w15:userId="7f77f132639dd303"/>
  </w15:person>
  <w15:person w15:author="Shicheng Guo">
    <w15:presenceInfo w15:providerId="Windows Live" w15:userId="e8691873bc2ddff4"/>
  </w15:person>
  <w15:person w15:author="Dinh Diep">
    <w15:presenceInfo w15:providerId="Windows Live" w15:userId="dcf95e9dc0bb04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isplayBackgroundShape/>
  <w:activeWritingStyle w:appName="MSWord" w:lang="en-US" w:vendorID="64" w:dllVersion="0" w:nlCheck="1" w:checkStyle="1"/>
  <w:activeWritingStyle w:appName="MSWord" w:lang="en-US" w:vendorID="64" w:dllVersion="6" w:nlCheck="1" w:checkStyle="0"/>
  <w:activeWritingStyle w:appName="MSWord" w:lang="en-US" w:vendorID="64" w:dllVersion="131078" w:nlCheck="1" w:checkStyle="0"/>
  <w:trackRevisions/>
  <w:defaultTabStop w:val="720"/>
  <w:drawingGridHorizontalSpacing w:val="105"/>
  <w:drawingGridVerticalSpacing w:val="14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CheckHeader" w:val="T"/>
    <w:docVar w:name="CopyHld" w:val="Nature Publishing Group"/>
    <w:docVar w:name="DOI" w:val="10.1038/ng"/>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 w:name="ex_AddedHTMLPreformat" w:val="Courier New"/>
    <w:docVar w:name="ex_AuthPars" w:val="APComplete"/>
    <w:docVar w:name="ex_AutoRedact" w:val="APComplete"/>
    <w:docVar w:name="ex_Citations" w:val="APComplete"/>
    <w:docVar w:name="ex_CitConv" w:val="APComplete"/>
    <w:docVar w:name="ex_CitOrder" w:val="APComplete"/>
    <w:docVar w:name="ex_CitRenum" w:val="APComplete"/>
    <w:docVar w:name="ex_CleanUp" w:val="CleanUpComplete"/>
    <w:docVar w:name="eX_DocInfoLastUpdatedDate" w:val="42776.6112615741"/>
    <w:docVar w:name="ex_DuplRefs" w:val="APComplete"/>
    <w:docVar w:name="ex_eXtylesBuild" w:val="3379"/>
    <w:docVar w:name="EX_LAST_PALETTE_TAB" w:val="4"/>
    <w:docVar w:name="ex_ParseBib" w:val="APComplete"/>
    <w:docVar w:name="ex_PPCleanUp" w:val="PPCleanUpComplete"/>
    <w:docVar w:name="ex_Pubmedap" w:val="APComplete"/>
    <w:docVar w:name="ex_StyleRefs" w:val="APComplete"/>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
    <w:docVar w:name="Footnote Mode By Section" w:val="NO"/>
    <w:docVar w:name="iceFileDir" w:val="U:\a Working\Zhang ng.3805 TR"/>
    <w:docVar w:name="iceFileName" w:val="ng 3805_Zhang_eX.docx"/>
    <w:docVar w:name="iceJABR" w:val="NG"/>
    <w:docVar w:name="iceJournal" w:val="NG: Nature Genetics"/>
    <w:docVar w:name="iceJournalName" w:val=" Nature Genetics"/>
    <w:docVar w:name="icePublisher" w:val="NPGNY"/>
    <w:docVar w:name="iceType" w:val="Technical Report"/>
    <w:docVar w:name="PreEdit Baseline Path" w:val="U:\a Working\Zhang ng.3805 TR\ng 3805_Zhang_eX$base.docx"/>
    <w:docVar w:name="PreEdit Baseline Timestamp" w:val="2/10/2017 2:58:35 PM"/>
    <w:docVar w:name="PreEdit Up-Front Loss" w:val="complete"/>
  </w:docVars>
  <w:rsids>
    <w:rsidRoot w:val="00AF1A75"/>
    <w:rsid w:val="00002048"/>
    <w:rsid w:val="000030C7"/>
    <w:rsid w:val="000032FD"/>
    <w:rsid w:val="000036FE"/>
    <w:rsid w:val="000039B0"/>
    <w:rsid w:val="00003C47"/>
    <w:rsid w:val="00003DB9"/>
    <w:rsid w:val="000047B0"/>
    <w:rsid w:val="00004A40"/>
    <w:rsid w:val="00004A86"/>
    <w:rsid w:val="00005BED"/>
    <w:rsid w:val="00006D0F"/>
    <w:rsid w:val="00007B12"/>
    <w:rsid w:val="0001083E"/>
    <w:rsid w:val="0001099B"/>
    <w:rsid w:val="00010A96"/>
    <w:rsid w:val="00010BE3"/>
    <w:rsid w:val="00010D24"/>
    <w:rsid w:val="000120A3"/>
    <w:rsid w:val="000131F7"/>
    <w:rsid w:val="00014D4C"/>
    <w:rsid w:val="00015288"/>
    <w:rsid w:val="00015CD1"/>
    <w:rsid w:val="00016330"/>
    <w:rsid w:val="0001721A"/>
    <w:rsid w:val="000174A2"/>
    <w:rsid w:val="0002015E"/>
    <w:rsid w:val="00020B14"/>
    <w:rsid w:val="0002153E"/>
    <w:rsid w:val="00021E0C"/>
    <w:rsid w:val="00021EB7"/>
    <w:rsid w:val="00022405"/>
    <w:rsid w:val="00022FF8"/>
    <w:rsid w:val="0002398E"/>
    <w:rsid w:val="00023F76"/>
    <w:rsid w:val="00024676"/>
    <w:rsid w:val="00024A95"/>
    <w:rsid w:val="000255C9"/>
    <w:rsid w:val="0002668B"/>
    <w:rsid w:val="00026C52"/>
    <w:rsid w:val="00030B1A"/>
    <w:rsid w:val="00031133"/>
    <w:rsid w:val="000318F7"/>
    <w:rsid w:val="00031F2F"/>
    <w:rsid w:val="0003392E"/>
    <w:rsid w:val="00033BFB"/>
    <w:rsid w:val="000341FC"/>
    <w:rsid w:val="0003439F"/>
    <w:rsid w:val="000353A2"/>
    <w:rsid w:val="00035BF9"/>
    <w:rsid w:val="00035E76"/>
    <w:rsid w:val="0004077C"/>
    <w:rsid w:val="00041732"/>
    <w:rsid w:val="00041CC6"/>
    <w:rsid w:val="00042946"/>
    <w:rsid w:val="000441CE"/>
    <w:rsid w:val="00044330"/>
    <w:rsid w:val="000449CB"/>
    <w:rsid w:val="000452EC"/>
    <w:rsid w:val="000453FD"/>
    <w:rsid w:val="000466A1"/>
    <w:rsid w:val="00047DA0"/>
    <w:rsid w:val="00050391"/>
    <w:rsid w:val="00050C23"/>
    <w:rsid w:val="00050F81"/>
    <w:rsid w:val="0005524C"/>
    <w:rsid w:val="0005695D"/>
    <w:rsid w:val="000601F4"/>
    <w:rsid w:val="00060205"/>
    <w:rsid w:val="00060B29"/>
    <w:rsid w:val="00061191"/>
    <w:rsid w:val="000616AE"/>
    <w:rsid w:val="0006236F"/>
    <w:rsid w:val="000640B3"/>
    <w:rsid w:val="000665D3"/>
    <w:rsid w:val="0006666B"/>
    <w:rsid w:val="00073918"/>
    <w:rsid w:val="00073EEC"/>
    <w:rsid w:val="000746B6"/>
    <w:rsid w:val="0008030A"/>
    <w:rsid w:val="00083485"/>
    <w:rsid w:val="00083910"/>
    <w:rsid w:val="000840FB"/>
    <w:rsid w:val="00085C4A"/>
    <w:rsid w:val="000863AC"/>
    <w:rsid w:val="00086A2A"/>
    <w:rsid w:val="000874CC"/>
    <w:rsid w:val="00087884"/>
    <w:rsid w:val="00091167"/>
    <w:rsid w:val="00092864"/>
    <w:rsid w:val="00094785"/>
    <w:rsid w:val="00095D9A"/>
    <w:rsid w:val="00095DE8"/>
    <w:rsid w:val="00096932"/>
    <w:rsid w:val="000970F6"/>
    <w:rsid w:val="00097A71"/>
    <w:rsid w:val="000A2756"/>
    <w:rsid w:val="000A605B"/>
    <w:rsid w:val="000A63F7"/>
    <w:rsid w:val="000A771A"/>
    <w:rsid w:val="000A7769"/>
    <w:rsid w:val="000A778D"/>
    <w:rsid w:val="000B06A1"/>
    <w:rsid w:val="000B20F9"/>
    <w:rsid w:val="000B2CAE"/>
    <w:rsid w:val="000B3840"/>
    <w:rsid w:val="000B3D31"/>
    <w:rsid w:val="000B4D16"/>
    <w:rsid w:val="000B4F7C"/>
    <w:rsid w:val="000B5371"/>
    <w:rsid w:val="000B5869"/>
    <w:rsid w:val="000B5D5B"/>
    <w:rsid w:val="000B6ADB"/>
    <w:rsid w:val="000B7048"/>
    <w:rsid w:val="000C00E5"/>
    <w:rsid w:val="000C039E"/>
    <w:rsid w:val="000C1AFE"/>
    <w:rsid w:val="000C1DD8"/>
    <w:rsid w:val="000C21C5"/>
    <w:rsid w:val="000C2EFB"/>
    <w:rsid w:val="000C46E6"/>
    <w:rsid w:val="000C5936"/>
    <w:rsid w:val="000C6921"/>
    <w:rsid w:val="000C6FC3"/>
    <w:rsid w:val="000C759D"/>
    <w:rsid w:val="000C7785"/>
    <w:rsid w:val="000C7DFE"/>
    <w:rsid w:val="000D04B3"/>
    <w:rsid w:val="000D0576"/>
    <w:rsid w:val="000D0E94"/>
    <w:rsid w:val="000D1494"/>
    <w:rsid w:val="000D25DF"/>
    <w:rsid w:val="000D2BB7"/>
    <w:rsid w:val="000D4B03"/>
    <w:rsid w:val="000D4F09"/>
    <w:rsid w:val="000D5830"/>
    <w:rsid w:val="000D651A"/>
    <w:rsid w:val="000D746F"/>
    <w:rsid w:val="000D7DC0"/>
    <w:rsid w:val="000E0412"/>
    <w:rsid w:val="000E0566"/>
    <w:rsid w:val="000E0B8A"/>
    <w:rsid w:val="000E12CE"/>
    <w:rsid w:val="000E1387"/>
    <w:rsid w:val="000E1B50"/>
    <w:rsid w:val="000E2626"/>
    <w:rsid w:val="000E2728"/>
    <w:rsid w:val="000E2942"/>
    <w:rsid w:val="000E2A0E"/>
    <w:rsid w:val="000E2FFF"/>
    <w:rsid w:val="000E3665"/>
    <w:rsid w:val="000E65DE"/>
    <w:rsid w:val="000F0CE8"/>
    <w:rsid w:val="000F1E68"/>
    <w:rsid w:val="000F266E"/>
    <w:rsid w:val="000F2996"/>
    <w:rsid w:val="000F30FF"/>
    <w:rsid w:val="000F344C"/>
    <w:rsid w:val="000F3BD3"/>
    <w:rsid w:val="000F5875"/>
    <w:rsid w:val="000F5BFA"/>
    <w:rsid w:val="000F5CD1"/>
    <w:rsid w:val="000F5DFE"/>
    <w:rsid w:val="000F6F54"/>
    <w:rsid w:val="000F76B1"/>
    <w:rsid w:val="00100D51"/>
    <w:rsid w:val="00101E48"/>
    <w:rsid w:val="00102B6F"/>
    <w:rsid w:val="00102B96"/>
    <w:rsid w:val="00103816"/>
    <w:rsid w:val="00105845"/>
    <w:rsid w:val="001058B9"/>
    <w:rsid w:val="00106460"/>
    <w:rsid w:val="001073D5"/>
    <w:rsid w:val="001104FB"/>
    <w:rsid w:val="00110E79"/>
    <w:rsid w:val="0011135C"/>
    <w:rsid w:val="001115A1"/>
    <w:rsid w:val="001124DB"/>
    <w:rsid w:val="00112BE6"/>
    <w:rsid w:val="00113A29"/>
    <w:rsid w:val="00113EE5"/>
    <w:rsid w:val="00117312"/>
    <w:rsid w:val="001204CE"/>
    <w:rsid w:val="00120E03"/>
    <w:rsid w:val="00121A64"/>
    <w:rsid w:val="00121CC4"/>
    <w:rsid w:val="00122CA3"/>
    <w:rsid w:val="00123504"/>
    <w:rsid w:val="00123F3C"/>
    <w:rsid w:val="00125B19"/>
    <w:rsid w:val="00130096"/>
    <w:rsid w:val="00132C0E"/>
    <w:rsid w:val="00133757"/>
    <w:rsid w:val="0013375D"/>
    <w:rsid w:val="001339DC"/>
    <w:rsid w:val="00133D4E"/>
    <w:rsid w:val="0013443C"/>
    <w:rsid w:val="00134667"/>
    <w:rsid w:val="0013581D"/>
    <w:rsid w:val="00136CAE"/>
    <w:rsid w:val="00137B29"/>
    <w:rsid w:val="00140517"/>
    <w:rsid w:val="0014201E"/>
    <w:rsid w:val="00142421"/>
    <w:rsid w:val="00143D91"/>
    <w:rsid w:val="00144980"/>
    <w:rsid w:val="00145AFC"/>
    <w:rsid w:val="001476EC"/>
    <w:rsid w:val="001501FE"/>
    <w:rsid w:val="00151868"/>
    <w:rsid w:val="00152079"/>
    <w:rsid w:val="00155D07"/>
    <w:rsid w:val="00156FB6"/>
    <w:rsid w:val="00157A94"/>
    <w:rsid w:val="00157D93"/>
    <w:rsid w:val="00160DFD"/>
    <w:rsid w:val="00161401"/>
    <w:rsid w:val="00162882"/>
    <w:rsid w:val="00162A88"/>
    <w:rsid w:val="00162B1D"/>
    <w:rsid w:val="0016329B"/>
    <w:rsid w:val="00163499"/>
    <w:rsid w:val="00166B90"/>
    <w:rsid w:val="00167B3C"/>
    <w:rsid w:val="00167CE3"/>
    <w:rsid w:val="001704B4"/>
    <w:rsid w:val="001714EA"/>
    <w:rsid w:val="001718FC"/>
    <w:rsid w:val="00171B32"/>
    <w:rsid w:val="00174106"/>
    <w:rsid w:val="00174551"/>
    <w:rsid w:val="001749F9"/>
    <w:rsid w:val="0017753C"/>
    <w:rsid w:val="00180714"/>
    <w:rsid w:val="00180913"/>
    <w:rsid w:val="00180B0E"/>
    <w:rsid w:val="00181C60"/>
    <w:rsid w:val="00181FCE"/>
    <w:rsid w:val="001822B2"/>
    <w:rsid w:val="00183AF1"/>
    <w:rsid w:val="00185929"/>
    <w:rsid w:val="0019023D"/>
    <w:rsid w:val="001903D8"/>
    <w:rsid w:val="00190D03"/>
    <w:rsid w:val="00190D57"/>
    <w:rsid w:val="001914C3"/>
    <w:rsid w:val="00192E23"/>
    <w:rsid w:val="00195364"/>
    <w:rsid w:val="0019553A"/>
    <w:rsid w:val="00195561"/>
    <w:rsid w:val="00196686"/>
    <w:rsid w:val="001A0F3D"/>
    <w:rsid w:val="001A14AD"/>
    <w:rsid w:val="001A16A9"/>
    <w:rsid w:val="001A17AB"/>
    <w:rsid w:val="001A28B8"/>
    <w:rsid w:val="001A3050"/>
    <w:rsid w:val="001A344C"/>
    <w:rsid w:val="001A3D97"/>
    <w:rsid w:val="001A452A"/>
    <w:rsid w:val="001A4EDD"/>
    <w:rsid w:val="001A6A14"/>
    <w:rsid w:val="001B10CD"/>
    <w:rsid w:val="001B2842"/>
    <w:rsid w:val="001B32D6"/>
    <w:rsid w:val="001B415C"/>
    <w:rsid w:val="001B54C0"/>
    <w:rsid w:val="001B6C6C"/>
    <w:rsid w:val="001C0A0A"/>
    <w:rsid w:val="001C1DDA"/>
    <w:rsid w:val="001C2242"/>
    <w:rsid w:val="001C23EF"/>
    <w:rsid w:val="001C360E"/>
    <w:rsid w:val="001C4FF0"/>
    <w:rsid w:val="001C551C"/>
    <w:rsid w:val="001C6635"/>
    <w:rsid w:val="001D0FE7"/>
    <w:rsid w:val="001D2F54"/>
    <w:rsid w:val="001D46D0"/>
    <w:rsid w:val="001D4B49"/>
    <w:rsid w:val="001E4198"/>
    <w:rsid w:val="001E48E5"/>
    <w:rsid w:val="001E4BD8"/>
    <w:rsid w:val="001E63B2"/>
    <w:rsid w:val="001E7552"/>
    <w:rsid w:val="001F010A"/>
    <w:rsid w:val="001F1670"/>
    <w:rsid w:val="001F189F"/>
    <w:rsid w:val="001F31DD"/>
    <w:rsid w:val="001F529D"/>
    <w:rsid w:val="001F7903"/>
    <w:rsid w:val="001F7EC7"/>
    <w:rsid w:val="001F7FD4"/>
    <w:rsid w:val="0020104C"/>
    <w:rsid w:val="002012B3"/>
    <w:rsid w:val="002015AE"/>
    <w:rsid w:val="002053C7"/>
    <w:rsid w:val="00206CEB"/>
    <w:rsid w:val="0020786A"/>
    <w:rsid w:val="00207A8C"/>
    <w:rsid w:val="00207ACE"/>
    <w:rsid w:val="002100C7"/>
    <w:rsid w:val="00210269"/>
    <w:rsid w:val="00210695"/>
    <w:rsid w:val="00211D7E"/>
    <w:rsid w:val="002120C9"/>
    <w:rsid w:val="00212556"/>
    <w:rsid w:val="00213126"/>
    <w:rsid w:val="00213A76"/>
    <w:rsid w:val="00213A8D"/>
    <w:rsid w:val="0021491A"/>
    <w:rsid w:val="00215A9C"/>
    <w:rsid w:val="00215B9F"/>
    <w:rsid w:val="00216F37"/>
    <w:rsid w:val="00220CF8"/>
    <w:rsid w:val="0022315F"/>
    <w:rsid w:val="002231E9"/>
    <w:rsid w:val="0022360C"/>
    <w:rsid w:val="00223EA1"/>
    <w:rsid w:val="00224521"/>
    <w:rsid w:val="002249AC"/>
    <w:rsid w:val="00224D80"/>
    <w:rsid w:val="002251AA"/>
    <w:rsid w:val="002270E0"/>
    <w:rsid w:val="002271F4"/>
    <w:rsid w:val="00230972"/>
    <w:rsid w:val="002321D3"/>
    <w:rsid w:val="002325F4"/>
    <w:rsid w:val="00232660"/>
    <w:rsid w:val="0023295B"/>
    <w:rsid w:val="00233990"/>
    <w:rsid w:val="00233AC4"/>
    <w:rsid w:val="00234347"/>
    <w:rsid w:val="00234854"/>
    <w:rsid w:val="00234EE7"/>
    <w:rsid w:val="00235969"/>
    <w:rsid w:val="00236CF1"/>
    <w:rsid w:val="002408CE"/>
    <w:rsid w:val="00240ACA"/>
    <w:rsid w:val="00242F64"/>
    <w:rsid w:val="002432C6"/>
    <w:rsid w:val="00243B37"/>
    <w:rsid w:val="002446AB"/>
    <w:rsid w:val="002446B4"/>
    <w:rsid w:val="002452AE"/>
    <w:rsid w:val="00245567"/>
    <w:rsid w:val="002456D6"/>
    <w:rsid w:val="00245EFC"/>
    <w:rsid w:val="00247853"/>
    <w:rsid w:val="00247A53"/>
    <w:rsid w:val="00247DE4"/>
    <w:rsid w:val="00250EEE"/>
    <w:rsid w:val="0025148D"/>
    <w:rsid w:val="002524AF"/>
    <w:rsid w:val="00252FD3"/>
    <w:rsid w:val="00253A7E"/>
    <w:rsid w:val="00253DAF"/>
    <w:rsid w:val="00257659"/>
    <w:rsid w:val="002577E5"/>
    <w:rsid w:val="00257B31"/>
    <w:rsid w:val="00260CFC"/>
    <w:rsid w:val="0026180D"/>
    <w:rsid w:val="00261E2E"/>
    <w:rsid w:val="0026544A"/>
    <w:rsid w:val="0026549C"/>
    <w:rsid w:val="00265685"/>
    <w:rsid w:val="00266824"/>
    <w:rsid w:val="0027001E"/>
    <w:rsid w:val="00270A3B"/>
    <w:rsid w:val="00271FC7"/>
    <w:rsid w:val="00272568"/>
    <w:rsid w:val="0027329A"/>
    <w:rsid w:val="00273478"/>
    <w:rsid w:val="00273D54"/>
    <w:rsid w:val="0027419D"/>
    <w:rsid w:val="00274CCD"/>
    <w:rsid w:val="00275672"/>
    <w:rsid w:val="00276E56"/>
    <w:rsid w:val="002776FF"/>
    <w:rsid w:val="002804B3"/>
    <w:rsid w:val="0028188E"/>
    <w:rsid w:val="00281E74"/>
    <w:rsid w:val="0028582E"/>
    <w:rsid w:val="00285B0A"/>
    <w:rsid w:val="002862DF"/>
    <w:rsid w:val="00286FF8"/>
    <w:rsid w:val="002876FA"/>
    <w:rsid w:val="00290573"/>
    <w:rsid w:val="00290D8C"/>
    <w:rsid w:val="00291262"/>
    <w:rsid w:val="002936B5"/>
    <w:rsid w:val="0029390C"/>
    <w:rsid w:val="00294D79"/>
    <w:rsid w:val="00295E89"/>
    <w:rsid w:val="00297141"/>
    <w:rsid w:val="002A14B9"/>
    <w:rsid w:val="002A3FA5"/>
    <w:rsid w:val="002A5F85"/>
    <w:rsid w:val="002A6317"/>
    <w:rsid w:val="002A6A68"/>
    <w:rsid w:val="002B0567"/>
    <w:rsid w:val="002B1AA2"/>
    <w:rsid w:val="002B1B0B"/>
    <w:rsid w:val="002B1C63"/>
    <w:rsid w:val="002B324E"/>
    <w:rsid w:val="002B3947"/>
    <w:rsid w:val="002B3E28"/>
    <w:rsid w:val="002B56D6"/>
    <w:rsid w:val="002B6237"/>
    <w:rsid w:val="002B76DC"/>
    <w:rsid w:val="002B7954"/>
    <w:rsid w:val="002C199A"/>
    <w:rsid w:val="002C1BFD"/>
    <w:rsid w:val="002C255E"/>
    <w:rsid w:val="002C3CD9"/>
    <w:rsid w:val="002C3EF7"/>
    <w:rsid w:val="002C3F24"/>
    <w:rsid w:val="002C47DF"/>
    <w:rsid w:val="002C68D5"/>
    <w:rsid w:val="002C6C02"/>
    <w:rsid w:val="002C6C11"/>
    <w:rsid w:val="002D065B"/>
    <w:rsid w:val="002D0C04"/>
    <w:rsid w:val="002D0CC5"/>
    <w:rsid w:val="002D2EC4"/>
    <w:rsid w:val="002D324E"/>
    <w:rsid w:val="002D3936"/>
    <w:rsid w:val="002D4372"/>
    <w:rsid w:val="002D4AE3"/>
    <w:rsid w:val="002D53E3"/>
    <w:rsid w:val="002D6930"/>
    <w:rsid w:val="002D6AED"/>
    <w:rsid w:val="002D7156"/>
    <w:rsid w:val="002D7167"/>
    <w:rsid w:val="002D72C6"/>
    <w:rsid w:val="002E1057"/>
    <w:rsid w:val="002E1A13"/>
    <w:rsid w:val="002E2734"/>
    <w:rsid w:val="002E3CEC"/>
    <w:rsid w:val="002E629E"/>
    <w:rsid w:val="002E6C04"/>
    <w:rsid w:val="002E6C2F"/>
    <w:rsid w:val="002E700A"/>
    <w:rsid w:val="002F0E05"/>
    <w:rsid w:val="002F0F41"/>
    <w:rsid w:val="002F1321"/>
    <w:rsid w:val="002F2505"/>
    <w:rsid w:val="002F3811"/>
    <w:rsid w:val="002F507E"/>
    <w:rsid w:val="002F5FA0"/>
    <w:rsid w:val="00300236"/>
    <w:rsid w:val="00300605"/>
    <w:rsid w:val="00300C70"/>
    <w:rsid w:val="003024B0"/>
    <w:rsid w:val="00303625"/>
    <w:rsid w:val="003036FF"/>
    <w:rsid w:val="003046A3"/>
    <w:rsid w:val="003047EB"/>
    <w:rsid w:val="00305169"/>
    <w:rsid w:val="00306C79"/>
    <w:rsid w:val="003124E6"/>
    <w:rsid w:val="00313762"/>
    <w:rsid w:val="00313E0F"/>
    <w:rsid w:val="003152D2"/>
    <w:rsid w:val="003153A1"/>
    <w:rsid w:val="00317E51"/>
    <w:rsid w:val="00317FAA"/>
    <w:rsid w:val="00320860"/>
    <w:rsid w:val="003208CE"/>
    <w:rsid w:val="0032173E"/>
    <w:rsid w:val="00321D16"/>
    <w:rsid w:val="00322654"/>
    <w:rsid w:val="003231C3"/>
    <w:rsid w:val="0032399E"/>
    <w:rsid w:val="00324A0D"/>
    <w:rsid w:val="00326726"/>
    <w:rsid w:val="00326DF0"/>
    <w:rsid w:val="00330227"/>
    <w:rsid w:val="003306DC"/>
    <w:rsid w:val="00330D50"/>
    <w:rsid w:val="00331025"/>
    <w:rsid w:val="00332605"/>
    <w:rsid w:val="00332D7B"/>
    <w:rsid w:val="00332FC8"/>
    <w:rsid w:val="00334511"/>
    <w:rsid w:val="00334F3D"/>
    <w:rsid w:val="003353A6"/>
    <w:rsid w:val="00336C38"/>
    <w:rsid w:val="003373E2"/>
    <w:rsid w:val="00340D39"/>
    <w:rsid w:val="0034146C"/>
    <w:rsid w:val="00341AD3"/>
    <w:rsid w:val="00342835"/>
    <w:rsid w:val="00343EDA"/>
    <w:rsid w:val="00345C90"/>
    <w:rsid w:val="0034667B"/>
    <w:rsid w:val="0034725A"/>
    <w:rsid w:val="0034757A"/>
    <w:rsid w:val="0035002D"/>
    <w:rsid w:val="003514AE"/>
    <w:rsid w:val="003519CC"/>
    <w:rsid w:val="0035207F"/>
    <w:rsid w:val="0035261B"/>
    <w:rsid w:val="00354758"/>
    <w:rsid w:val="00355925"/>
    <w:rsid w:val="0035630D"/>
    <w:rsid w:val="00356BB5"/>
    <w:rsid w:val="00356D48"/>
    <w:rsid w:val="0036017D"/>
    <w:rsid w:val="00360D6B"/>
    <w:rsid w:val="0036115F"/>
    <w:rsid w:val="003611C6"/>
    <w:rsid w:val="00361C1C"/>
    <w:rsid w:val="0036277B"/>
    <w:rsid w:val="003627B3"/>
    <w:rsid w:val="00365344"/>
    <w:rsid w:val="003658CD"/>
    <w:rsid w:val="00366C8F"/>
    <w:rsid w:val="003675F1"/>
    <w:rsid w:val="003679F7"/>
    <w:rsid w:val="003702F3"/>
    <w:rsid w:val="00370E98"/>
    <w:rsid w:val="00370E99"/>
    <w:rsid w:val="003718D6"/>
    <w:rsid w:val="003723F6"/>
    <w:rsid w:val="003724C8"/>
    <w:rsid w:val="0037259D"/>
    <w:rsid w:val="00372EFB"/>
    <w:rsid w:val="00373A8C"/>
    <w:rsid w:val="0037553A"/>
    <w:rsid w:val="0037627E"/>
    <w:rsid w:val="0037707D"/>
    <w:rsid w:val="00377DBE"/>
    <w:rsid w:val="0038089A"/>
    <w:rsid w:val="00381663"/>
    <w:rsid w:val="0038207B"/>
    <w:rsid w:val="00382806"/>
    <w:rsid w:val="00382E2B"/>
    <w:rsid w:val="00383013"/>
    <w:rsid w:val="00383E57"/>
    <w:rsid w:val="00383EC1"/>
    <w:rsid w:val="0038463F"/>
    <w:rsid w:val="00384F31"/>
    <w:rsid w:val="003872D0"/>
    <w:rsid w:val="003900B4"/>
    <w:rsid w:val="003920BC"/>
    <w:rsid w:val="00392495"/>
    <w:rsid w:val="0039254F"/>
    <w:rsid w:val="00392979"/>
    <w:rsid w:val="00392F3B"/>
    <w:rsid w:val="00392FA3"/>
    <w:rsid w:val="00392FA9"/>
    <w:rsid w:val="00394741"/>
    <w:rsid w:val="00397185"/>
    <w:rsid w:val="00397E11"/>
    <w:rsid w:val="003A05B1"/>
    <w:rsid w:val="003A1FD2"/>
    <w:rsid w:val="003A21B7"/>
    <w:rsid w:val="003A2D52"/>
    <w:rsid w:val="003A4CC2"/>
    <w:rsid w:val="003A5521"/>
    <w:rsid w:val="003A7C19"/>
    <w:rsid w:val="003B0333"/>
    <w:rsid w:val="003B12D4"/>
    <w:rsid w:val="003B2CF2"/>
    <w:rsid w:val="003B371B"/>
    <w:rsid w:val="003B3B44"/>
    <w:rsid w:val="003B5AA0"/>
    <w:rsid w:val="003B63D9"/>
    <w:rsid w:val="003B6985"/>
    <w:rsid w:val="003B6FD5"/>
    <w:rsid w:val="003B71D8"/>
    <w:rsid w:val="003B71E2"/>
    <w:rsid w:val="003C1994"/>
    <w:rsid w:val="003C19BF"/>
    <w:rsid w:val="003C1A1E"/>
    <w:rsid w:val="003C40C3"/>
    <w:rsid w:val="003C484B"/>
    <w:rsid w:val="003C63B8"/>
    <w:rsid w:val="003C79C0"/>
    <w:rsid w:val="003D0BA6"/>
    <w:rsid w:val="003D31E2"/>
    <w:rsid w:val="003D33E8"/>
    <w:rsid w:val="003D34EB"/>
    <w:rsid w:val="003D3DF1"/>
    <w:rsid w:val="003D3F7C"/>
    <w:rsid w:val="003D5A6A"/>
    <w:rsid w:val="003D6F45"/>
    <w:rsid w:val="003E2C12"/>
    <w:rsid w:val="003E34B1"/>
    <w:rsid w:val="003E3B76"/>
    <w:rsid w:val="003E4044"/>
    <w:rsid w:val="003E4AF7"/>
    <w:rsid w:val="003E4FFA"/>
    <w:rsid w:val="003E6469"/>
    <w:rsid w:val="003E7CB6"/>
    <w:rsid w:val="003E7EE6"/>
    <w:rsid w:val="003E7F4C"/>
    <w:rsid w:val="003F0E46"/>
    <w:rsid w:val="003F1AB9"/>
    <w:rsid w:val="003F1B5D"/>
    <w:rsid w:val="003F34BE"/>
    <w:rsid w:val="003F54F3"/>
    <w:rsid w:val="003F65D4"/>
    <w:rsid w:val="003F6822"/>
    <w:rsid w:val="003F6A6F"/>
    <w:rsid w:val="003F6F2C"/>
    <w:rsid w:val="003F7357"/>
    <w:rsid w:val="00400D29"/>
    <w:rsid w:val="0040139C"/>
    <w:rsid w:val="004017FC"/>
    <w:rsid w:val="004019CF"/>
    <w:rsid w:val="00402453"/>
    <w:rsid w:val="0040291C"/>
    <w:rsid w:val="004030DC"/>
    <w:rsid w:val="00403913"/>
    <w:rsid w:val="004044E6"/>
    <w:rsid w:val="004057D2"/>
    <w:rsid w:val="004059EA"/>
    <w:rsid w:val="00407005"/>
    <w:rsid w:val="00407092"/>
    <w:rsid w:val="004074E8"/>
    <w:rsid w:val="00407D1F"/>
    <w:rsid w:val="004115FA"/>
    <w:rsid w:val="0041167D"/>
    <w:rsid w:val="00411C9A"/>
    <w:rsid w:val="0041268C"/>
    <w:rsid w:val="0041308D"/>
    <w:rsid w:val="004138A1"/>
    <w:rsid w:val="00415095"/>
    <w:rsid w:val="00415D52"/>
    <w:rsid w:val="00417A63"/>
    <w:rsid w:val="0042036E"/>
    <w:rsid w:val="0042077D"/>
    <w:rsid w:val="00421ABD"/>
    <w:rsid w:val="00422E37"/>
    <w:rsid w:val="00423392"/>
    <w:rsid w:val="004244F2"/>
    <w:rsid w:val="004265FC"/>
    <w:rsid w:val="00427A3E"/>
    <w:rsid w:val="00431F02"/>
    <w:rsid w:val="00435268"/>
    <w:rsid w:val="004352F2"/>
    <w:rsid w:val="00435C6D"/>
    <w:rsid w:val="00436C1C"/>
    <w:rsid w:val="00436FD5"/>
    <w:rsid w:val="00441052"/>
    <w:rsid w:val="00441B55"/>
    <w:rsid w:val="00443339"/>
    <w:rsid w:val="0044398C"/>
    <w:rsid w:val="00444D93"/>
    <w:rsid w:val="00445509"/>
    <w:rsid w:val="0044556A"/>
    <w:rsid w:val="00445C78"/>
    <w:rsid w:val="004461BB"/>
    <w:rsid w:val="00447743"/>
    <w:rsid w:val="00451BB2"/>
    <w:rsid w:val="004526E7"/>
    <w:rsid w:val="004531BD"/>
    <w:rsid w:val="00453556"/>
    <w:rsid w:val="00454D8E"/>
    <w:rsid w:val="0045541D"/>
    <w:rsid w:val="00456A48"/>
    <w:rsid w:val="00457CBE"/>
    <w:rsid w:val="00460088"/>
    <w:rsid w:val="00461A7F"/>
    <w:rsid w:val="004622D8"/>
    <w:rsid w:val="00462F84"/>
    <w:rsid w:val="00465683"/>
    <w:rsid w:val="00465DA8"/>
    <w:rsid w:val="004663CD"/>
    <w:rsid w:val="00467259"/>
    <w:rsid w:val="00471BFE"/>
    <w:rsid w:val="0047217F"/>
    <w:rsid w:val="00473237"/>
    <w:rsid w:val="0047387D"/>
    <w:rsid w:val="0047451E"/>
    <w:rsid w:val="004757CD"/>
    <w:rsid w:val="00475D04"/>
    <w:rsid w:val="004767FB"/>
    <w:rsid w:val="00477321"/>
    <w:rsid w:val="004777C8"/>
    <w:rsid w:val="004808C4"/>
    <w:rsid w:val="00480E89"/>
    <w:rsid w:val="00481F6F"/>
    <w:rsid w:val="00483741"/>
    <w:rsid w:val="00484975"/>
    <w:rsid w:val="00485331"/>
    <w:rsid w:val="0048535A"/>
    <w:rsid w:val="00485EA2"/>
    <w:rsid w:val="00486F06"/>
    <w:rsid w:val="00491574"/>
    <w:rsid w:val="00492BA0"/>
    <w:rsid w:val="00494CA5"/>
    <w:rsid w:val="004952E2"/>
    <w:rsid w:val="00495F04"/>
    <w:rsid w:val="00495F7E"/>
    <w:rsid w:val="0049670A"/>
    <w:rsid w:val="004968E2"/>
    <w:rsid w:val="00496DBC"/>
    <w:rsid w:val="00497B4B"/>
    <w:rsid w:val="00497C37"/>
    <w:rsid w:val="004A02EA"/>
    <w:rsid w:val="004A1177"/>
    <w:rsid w:val="004A154B"/>
    <w:rsid w:val="004A1579"/>
    <w:rsid w:val="004A2EA1"/>
    <w:rsid w:val="004A3622"/>
    <w:rsid w:val="004A3907"/>
    <w:rsid w:val="004A48B5"/>
    <w:rsid w:val="004A49B2"/>
    <w:rsid w:val="004A63EC"/>
    <w:rsid w:val="004A6ED0"/>
    <w:rsid w:val="004A6FFE"/>
    <w:rsid w:val="004B3621"/>
    <w:rsid w:val="004B4356"/>
    <w:rsid w:val="004B51B1"/>
    <w:rsid w:val="004B54C5"/>
    <w:rsid w:val="004B67C3"/>
    <w:rsid w:val="004B7CA2"/>
    <w:rsid w:val="004B7EBE"/>
    <w:rsid w:val="004C0600"/>
    <w:rsid w:val="004C187B"/>
    <w:rsid w:val="004C19FF"/>
    <w:rsid w:val="004C291A"/>
    <w:rsid w:val="004C4E0E"/>
    <w:rsid w:val="004C64FA"/>
    <w:rsid w:val="004C6503"/>
    <w:rsid w:val="004C654A"/>
    <w:rsid w:val="004C6667"/>
    <w:rsid w:val="004D0CB6"/>
    <w:rsid w:val="004D1A02"/>
    <w:rsid w:val="004D3B0C"/>
    <w:rsid w:val="004D3D6A"/>
    <w:rsid w:val="004D3E6E"/>
    <w:rsid w:val="004D51DA"/>
    <w:rsid w:val="004D577C"/>
    <w:rsid w:val="004D57AE"/>
    <w:rsid w:val="004D5C92"/>
    <w:rsid w:val="004D63E2"/>
    <w:rsid w:val="004D6E29"/>
    <w:rsid w:val="004E0232"/>
    <w:rsid w:val="004E03D0"/>
    <w:rsid w:val="004E20D4"/>
    <w:rsid w:val="004E24F8"/>
    <w:rsid w:val="004E3688"/>
    <w:rsid w:val="004E3DF2"/>
    <w:rsid w:val="004E4124"/>
    <w:rsid w:val="004E47E4"/>
    <w:rsid w:val="004E4DAF"/>
    <w:rsid w:val="004E52F9"/>
    <w:rsid w:val="004E5A10"/>
    <w:rsid w:val="004E5EA6"/>
    <w:rsid w:val="004E6C32"/>
    <w:rsid w:val="004E753E"/>
    <w:rsid w:val="004E7664"/>
    <w:rsid w:val="004F178E"/>
    <w:rsid w:val="004F1F06"/>
    <w:rsid w:val="004F354E"/>
    <w:rsid w:val="004F47F5"/>
    <w:rsid w:val="004F4A1C"/>
    <w:rsid w:val="004F4AE9"/>
    <w:rsid w:val="004F506B"/>
    <w:rsid w:val="004F51B7"/>
    <w:rsid w:val="004F5A59"/>
    <w:rsid w:val="004F5CF0"/>
    <w:rsid w:val="004F6C3F"/>
    <w:rsid w:val="004F7064"/>
    <w:rsid w:val="004F74FC"/>
    <w:rsid w:val="00500180"/>
    <w:rsid w:val="005005E8"/>
    <w:rsid w:val="0050258E"/>
    <w:rsid w:val="00502BE8"/>
    <w:rsid w:val="005038A3"/>
    <w:rsid w:val="00503D4F"/>
    <w:rsid w:val="00503E06"/>
    <w:rsid w:val="005045EE"/>
    <w:rsid w:val="00506CE5"/>
    <w:rsid w:val="00510E5E"/>
    <w:rsid w:val="0051240B"/>
    <w:rsid w:val="005134AD"/>
    <w:rsid w:val="00513707"/>
    <w:rsid w:val="005146DC"/>
    <w:rsid w:val="00514E91"/>
    <w:rsid w:val="00516437"/>
    <w:rsid w:val="00516D71"/>
    <w:rsid w:val="00516DF3"/>
    <w:rsid w:val="00520049"/>
    <w:rsid w:val="00521CC1"/>
    <w:rsid w:val="00523F92"/>
    <w:rsid w:val="00526554"/>
    <w:rsid w:val="005269D9"/>
    <w:rsid w:val="00526B60"/>
    <w:rsid w:val="00526BE3"/>
    <w:rsid w:val="00527B24"/>
    <w:rsid w:val="00527D70"/>
    <w:rsid w:val="005302BF"/>
    <w:rsid w:val="00530512"/>
    <w:rsid w:val="0053217E"/>
    <w:rsid w:val="00532DE5"/>
    <w:rsid w:val="005332AE"/>
    <w:rsid w:val="00533360"/>
    <w:rsid w:val="005339E4"/>
    <w:rsid w:val="00533F11"/>
    <w:rsid w:val="005346B9"/>
    <w:rsid w:val="00534F7F"/>
    <w:rsid w:val="00536F8F"/>
    <w:rsid w:val="005400B5"/>
    <w:rsid w:val="00540BA3"/>
    <w:rsid w:val="00543258"/>
    <w:rsid w:val="00544008"/>
    <w:rsid w:val="0054545B"/>
    <w:rsid w:val="00546818"/>
    <w:rsid w:val="00546BDE"/>
    <w:rsid w:val="00547C07"/>
    <w:rsid w:val="00547DB2"/>
    <w:rsid w:val="00551A6E"/>
    <w:rsid w:val="005530CA"/>
    <w:rsid w:val="00554292"/>
    <w:rsid w:val="0055744F"/>
    <w:rsid w:val="0055759F"/>
    <w:rsid w:val="005579C0"/>
    <w:rsid w:val="00560211"/>
    <w:rsid w:val="00560726"/>
    <w:rsid w:val="00560F66"/>
    <w:rsid w:val="00561769"/>
    <w:rsid w:val="00561795"/>
    <w:rsid w:val="005621D0"/>
    <w:rsid w:val="00564A7F"/>
    <w:rsid w:val="005665BB"/>
    <w:rsid w:val="0056720E"/>
    <w:rsid w:val="005676CA"/>
    <w:rsid w:val="005676D6"/>
    <w:rsid w:val="00567FC7"/>
    <w:rsid w:val="00571B21"/>
    <w:rsid w:val="00571FD3"/>
    <w:rsid w:val="00572170"/>
    <w:rsid w:val="005724B7"/>
    <w:rsid w:val="00572A01"/>
    <w:rsid w:val="00572E1A"/>
    <w:rsid w:val="0057564D"/>
    <w:rsid w:val="00575CA3"/>
    <w:rsid w:val="00582653"/>
    <w:rsid w:val="00582C6D"/>
    <w:rsid w:val="00582D8C"/>
    <w:rsid w:val="0058340C"/>
    <w:rsid w:val="00583D60"/>
    <w:rsid w:val="00584543"/>
    <w:rsid w:val="00584668"/>
    <w:rsid w:val="00584839"/>
    <w:rsid w:val="00584FA7"/>
    <w:rsid w:val="00585DDE"/>
    <w:rsid w:val="00587EC9"/>
    <w:rsid w:val="00590279"/>
    <w:rsid w:val="005906D3"/>
    <w:rsid w:val="00591565"/>
    <w:rsid w:val="005920AF"/>
    <w:rsid w:val="00592A56"/>
    <w:rsid w:val="00592B15"/>
    <w:rsid w:val="00593040"/>
    <w:rsid w:val="00596B3F"/>
    <w:rsid w:val="00597205"/>
    <w:rsid w:val="00597AFF"/>
    <w:rsid w:val="005A0105"/>
    <w:rsid w:val="005A02DA"/>
    <w:rsid w:val="005A0EA2"/>
    <w:rsid w:val="005A15CC"/>
    <w:rsid w:val="005A31BA"/>
    <w:rsid w:val="005A3426"/>
    <w:rsid w:val="005A3805"/>
    <w:rsid w:val="005A440B"/>
    <w:rsid w:val="005A504D"/>
    <w:rsid w:val="005A528D"/>
    <w:rsid w:val="005A59DF"/>
    <w:rsid w:val="005A5E1D"/>
    <w:rsid w:val="005A6124"/>
    <w:rsid w:val="005A7897"/>
    <w:rsid w:val="005A7C80"/>
    <w:rsid w:val="005A7FCC"/>
    <w:rsid w:val="005B0680"/>
    <w:rsid w:val="005B1AFB"/>
    <w:rsid w:val="005B1BBC"/>
    <w:rsid w:val="005B24C1"/>
    <w:rsid w:val="005B3E17"/>
    <w:rsid w:val="005B50D0"/>
    <w:rsid w:val="005B7C9F"/>
    <w:rsid w:val="005B7DE1"/>
    <w:rsid w:val="005C0289"/>
    <w:rsid w:val="005C0830"/>
    <w:rsid w:val="005C0B1B"/>
    <w:rsid w:val="005C2BDA"/>
    <w:rsid w:val="005C2CB8"/>
    <w:rsid w:val="005C2EB9"/>
    <w:rsid w:val="005C5076"/>
    <w:rsid w:val="005C5526"/>
    <w:rsid w:val="005C55D8"/>
    <w:rsid w:val="005C5765"/>
    <w:rsid w:val="005C68A6"/>
    <w:rsid w:val="005C7F7D"/>
    <w:rsid w:val="005D1D11"/>
    <w:rsid w:val="005D322C"/>
    <w:rsid w:val="005D4123"/>
    <w:rsid w:val="005D453E"/>
    <w:rsid w:val="005D533F"/>
    <w:rsid w:val="005D779C"/>
    <w:rsid w:val="005D7B64"/>
    <w:rsid w:val="005D7C76"/>
    <w:rsid w:val="005D7C96"/>
    <w:rsid w:val="005D7CAD"/>
    <w:rsid w:val="005D7E5C"/>
    <w:rsid w:val="005E1D99"/>
    <w:rsid w:val="005E41B9"/>
    <w:rsid w:val="005E48BD"/>
    <w:rsid w:val="005E4A7E"/>
    <w:rsid w:val="005E5827"/>
    <w:rsid w:val="005E63C9"/>
    <w:rsid w:val="005E69E3"/>
    <w:rsid w:val="005E6A45"/>
    <w:rsid w:val="005E6E31"/>
    <w:rsid w:val="005F0820"/>
    <w:rsid w:val="005F0A0A"/>
    <w:rsid w:val="005F1694"/>
    <w:rsid w:val="005F3E4B"/>
    <w:rsid w:val="005F58DB"/>
    <w:rsid w:val="005F702B"/>
    <w:rsid w:val="006008E5"/>
    <w:rsid w:val="00600FEC"/>
    <w:rsid w:val="00601C0F"/>
    <w:rsid w:val="00604696"/>
    <w:rsid w:val="00605E5F"/>
    <w:rsid w:val="00606443"/>
    <w:rsid w:val="006108C0"/>
    <w:rsid w:val="006111CF"/>
    <w:rsid w:val="00611D77"/>
    <w:rsid w:val="00611DBF"/>
    <w:rsid w:val="006121BB"/>
    <w:rsid w:val="00613C6A"/>
    <w:rsid w:val="00616034"/>
    <w:rsid w:val="006172FE"/>
    <w:rsid w:val="006178F8"/>
    <w:rsid w:val="00620B1C"/>
    <w:rsid w:val="00620B27"/>
    <w:rsid w:val="00621187"/>
    <w:rsid w:val="0062134E"/>
    <w:rsid w:val="00621DDD"/>
    <w:rsid w:val="0062459E"/>
    <w:rsid w:val="0062571F"/>
    <w:rsid w:val="00625CDB"/>
    <w:rsid w:val="006268CE"/>
    <w:rsid w:val="00626A92"/>
    <w:rsid w:val="0062704A"/>
    <w:rsid w:val="00627EC5"/>
    <w:rsid w:val="006309EA"/>
    <w:rsid w:val="00631D8A"/>
    <w:rsid w:val="00632075"/>
    <w:rsid w:val="0063215C"/>
    <w:rsid w:val="00633068"/>
    <w:rsid w:val="006349E4"/>
    <w:rsid w:val="00635C9E"/>
    <w:rsid w:val="00635F26"/>
    <w:rsid w:val="00636103"/>
    <w:rsid w:val="00636FCD"/>
    <w:rsid w:val="006412AC"/>
    <w:rsid w:val="00641794"/>
    <w:rsid w:val="00643D9E"/>
    <w:rsid w:val="00644473"/>
    <w:rsid w:val="00644E86"/>
    <w:rsid w:val="0064629F"/>
    <w:rsid w:val="006463B4"/>
    <w:rsid w:val="00647553"/>
    <w:rsid w:val="00650E7A"/>
    <w:rsid w:val="00651694"/>
    <w:rsid w:val="006527E0"/>
    <w:rsid w:val="00654B7D"/>
    <w:rsid w:val="00660CE3"/>
    <w:rsid w:val="006618C6"/>
    <w:rsid w:val="00663696"/>
    <w:rsid w:val="00663BB6"/>
    <w:rsid w:val="00664282"/>
    <w:rsid w:val="00664767"/>
    <w:rsid w:val="00665404"/>
    <w:rsid w:val="00665487"/>
    <w:rsid w:val="006658D9"/>
    <w:rsid w:val="00665FBE"/>
    <w:rsid w:val="00670031"/>
    <w:rsid w:val="00671528"/>
    <w:rsid w:val="0067221B"/>
    <w:rsid w:val="00672FB0"/>
    <w:rsid w:val="00674599"/>
    <w:rsid w:val="00680C75"/>
    <w:rsid w:val="00681097"/>
    <w:rsid w:val="00681E26"/>
    <w:rsid w:val="00682930"/>
    <w:rsid w:val="00682D9F"/>
    <w:rsid w:val="00683625"/>
    <w:rsid w:val="006839B9"/>
    <w:rsid w:val="00685152"/>
    <w:rsid w:val="006856E3"/>
    <w:rsid w:val="00685825"/>
    <w:rsid w:val="00685FEF"/>
    <w:rsid w:val="006864F6"/>
    <w:rsid w:val="00686D2F"/>
    <w:rsid w:val="006929EB"/>
    <w:rsid w:val="00692B8E"/>
    <w:rsid w:val="0069321F"/>
    <w:rsid w:val="00693A5A"/>
    <w:rsid w:val="00693D51"/>
    <w:rsid w:val="00693E0C"/>
    <w:rsid w:val="00693E48"/>
    <w:rsid w:val="0069412E"/>
    <w:rsid w:val="00695206"/>
    <w:rsid w:val="00695235"/>
    <w:rsid w:val="00696B73"/>
    <w:rsid w:val="00696F22"/>
    <w:rsid w:val="006973B0"/>
    <w:rsid w:val="006A01BA"/>
    <w:rsid w:val="006A01FB"/>
    <w:rsid w:val="006A255E"/>
    <w:rsid w:val="006A3734"/>
    <w:rsid w:val="006A757E"/>
    <w:rsid w:val="006A7EE1"/>
    <w:rsid w:val="006B0D79"/>
    <w:rsid w:val="006B0E2F"/>
    <w:rsid w:val="006B1703"/>
    <w:rsid w:val="006B4ACD"/>
    <w:rsid w:val="006B6354"/>
    <w:rsid w:val="006B65E9"/>
    <w:rsid w:val="006B6E6C"/>
    <w:rsid w:val="006B7729"/>
    <w:rsid w:val="006B7866"/>
    <w:rsid w:val="006B7C7A"/>
    <w:rsid w:val="006C0020"/>
    <w:rsid w:val="006C0358"/>
    <w:rsid w:val="006C21B8"/>
    <w:rsid w:val="006C25B0"/>
    <w:rsid w:val="006C2A69"/>
    <w:rsid w:val="006C2D7B"/>
    <w:rsid w:val="006C3AC6"/>
    <w:rsid w:val="006C56F9"/>
    <w:rsid w:val="006D048A"/>
    <w:rsid w:val="006D1087"/>
    <w:rsid w:val="006D180A"/>
    <w:rsid w:val="006D22B7"/>
    <w:rsid w:val="006D299A"/>
    <w:rsid w:val="006D2E5D"/>
    <w:rsid w:val="006D312D"/>
    <w:rsid w:val="006D5325"/>
    <w:rsid w:val="006D5629"/>
    <w:rsid w:val="006D623D"/>
    <w:rsid w:val="006D66BD"/>
    <w:rsid w:val="006D69F1"/>
    <w:rsid w:val="006E2C76"/>
    <w:rsid w:val="006E30BA"/>
    <w:rsid w:val="006E39E8"/>
    <w:rsid w:val="006E46BB"/>
    <w:rsid w:val="006E5059"/>
    <w:rsid w:val="006E61AE"/>
    <w:rsid w:val="006E6766"/>
    <w:rsid w:val="006E67FD"/>
    <w:rsid w:val="006E6872"/>
    <w:rsid w:val="006E6D17"/>
    <w:rsid w:val="006E72C4"/>
    <w:rsid w:val="006E75C2"/>
    <w:rsid w:val="006F0615"/>
    <w:rsid w:val="006F1BFA"/>
    <w:rsid w:val="006F1D5A"/>
    <w:rsid w:val="006F2A1B"/>
    <w:rsid w:val="006F3228"/>
    <w:rsid w:val="006F3659"/>
    <w:rsid w:val="006F47DE"/>
    <w:rsid w:val="006F4921"/>
    <w:rsid w:val="006F5E1E"/>
    <w:rsid w:val="006F71BF"/>
    <w:rsid w:val="006F723C"/>
    <w:rsid w:val="00700D41"/>
    <w:rsid w:val="00700F30"/>
    <w:rsid w:val="0070200C"/>
    <w:rsid w:val="00703369"/>
    <w:rsid w:val="00704710"/>
    <w:rsid w:val="0070508E"/>
    <w:rsid w:val="00705993"/>
    <w:rsid w:val="00705F0A"/>
    <w:rsid w:val="0070656E"/>
    <w:rsid w:val="0070670D"/>
    <w:rsid w:val="00706C1B"/>
    <w:rsid w:val="00707D14"/>
    <w:rsid w:val="00707FAE"/>
    <w:rsid w:val="00713743"/>
    <w:rsid w:val="00713748"/>
    <w:rsid w:val="007148A6"/>
    <w:rsid w:val="00715301"/>
    <w:rsid w:val="00715BBF"/>
    <w:rsid w:val="00715EB9"/>
    <w:rsid w:val="007160A9"/>
    <w:rsid w:val="00716BDC"/>
    <w:rsid w:val="007206AD"/>
    <w:rsid w:val="00720EBF"/>
    <w:rsid w:val="00721363"/>
    <w:rsid w:val="00722549"/>
    <w:rsid w:val="00723A20"/>
    <w:rsid w:val="00723EDE"/>
    <w:rsid w:val="0072475B"/>
    <w:rsid w:val="007247D1"/>
    <w:rsid w:val="00724C36"/>
    <w:rsid w:val="00725289"/>
    <w:rsid w:val="007258DE"/>
    <w:rsid w:val="00725B19"/>
    <w:rsid w:val="007278CE"/>
    <w:rsid w:val="00727C90"/>
    <w:rsid w:val="00727ECD"/>
    <w:rsid w:val="0073112E"/>
    <w:rsid w:val="0073140C"/>
    <w:rsid w:val="007332D4"/>
    <w:rsid w:val="007339AE"/>
    <w:rsid w:val="00734255"/>
    <w:rsid w:val="007351DE"/>
    <w:rsid w:val="00735B87"/>
    <w:rsid w:val="00736917"/>
    <w:rsid w:val="00736D11"/>
    <w:rsid w:val="007422B3"/>
    <w:rsid w:val="007444DC"/>
    <w:rsid w:val="00744D65"/>
    <w:rsid w:val="00745346"/>
    <w:rsid w:val="00745672"/>
    <w:rsid w:val="00745740"/>
    <w:rsid w:val="00746308"/>
    <w:rsid w:val="00746BCE"/>
    <w:rsid w:val="00746FFA"/>
    <w:rsid w:val="007472C1"/>
    <w:rsid w:val="00747695"/>
    <w:rsid w:val="007516C4"/>
    <w:rsid w:val="0075170A"/>
    <w:rsid w:val="00751E95"/>
    <w:rsid w:val="00752866"/>
    <w:rsid w:val="00754673"/>
    <w:rsid w:val="00754B8A"/>
    <w:rsid w:val="00755880"/>
    <w:rsid w:val="00755E88"/>
    <w:rsid w:val="007568C0"/>
    <w:rsid w:val="00756C91"/>
    <w:rsid w:val="00757705"/>
    <w:rsid w:val="0076044F"/>
    <w:rsid w:val="00760696"/>
    <w:rsid w:val="00760891"/>
    <w:rsid w:val="00761B78"/>
    <w:rsid w:val="00762A0D"/>
    <w:rsid w:val="00762A46"/>
    <w:rsid w:val="0076531B"/>
    <w:rsid w:val="0076575A"/>
    <w:rsid w:val="00765960"/>
    <w:rsid w:val="00765DAB"/>
    <w:rsid w:val="00766B62"/>
    <w:rsid w:val="00767190"/>
    <w:rsid w:val="007671AA"/>
    <w:rsid w:val="00770022"/>
    <w:rsid w:val="0077057E"/>
    <w:rsid w:val="007706FA"/>
    <w:rsid w:val="007708C1"/>
    <w:rsid w:val="00771570"/>
    <w:rsid w:val="0077283B"/>
    <w:rsid w:val="00772C8E"/>
    <w:rsid w:val="00773E70"/>
    <w:rsid w:val="00773E9F"/>
    <w:rsid w:val="00774BA3"/>
    <w:rsid w:val="007759E3"/>
    <w:rsid w:val="007765E8"/>
    <w:rsid w:val="00776823"/>
    <w:rsid w:val="00776B56"/>
    <w:rsid w:val="00777D93"/>
    <w:rsid w:val="00777F6F"/>
    <w:rsid w:val="00780F13"/>
    <w:rsid w:val="0078126C"/>
    <w:rsid w:val="007823AE"/>
    <w:rsid w:val="007858D8"/>
    <w:rsid w:val="00785AB1"/>
    <w:rsid w:val="00785DB9"/>
    <w:rsid w:val="007864C6"/>
    <w:rsid w:val="00786EA7"/>
    <w:rsid w:val="00787476"/>
    <w:rsid w:val="00791CE5"/>
    <w:rsid w:val="007920D6"/>
    <w:rsid w:val="00792959"/>
    <w:rsid w:val="00792CB9"/>
    <w:rsid w:val="00793341"/>
    <w:rsid w:val="00793C30"/>
    <w:rsid w:val="00793E7F"/>
    <w:rsid w:val="00794144"/>
    <w:rsid w:val="00795074"/>
    <w:rsid w:val="00796494"/>
    <w:rsid w:val="00796CF0"/>
    <w:rsid w:val="007979EF"/>
    <w:rsid w:val="007A041F"/>
    <w:rsid w:val="007A0977"/>
    <w:rsid w:val="007A2004"/>
    <w:rsid w:val="007A2DC8"/>
    <w:rsid w:val="007A4070"/>
    <w:rsid w:val="007A4EBC"/>
    <w:rsid w:val="007A5E10"/>
    <w:rsid w:val="007A6921"/>
    <w:rsid w:val="007A6BF5"/>
    <w:rsid w:val="007A71ED"/>
    <w:rsid w:val="007A7890"/>
    <w:rsid w:val="007B05C9"/>
    <w:rsid w:val="007B10D7"/>
    <w:rsid w:val="007B1B4F"/>
    <w:rsid w:val="007B24FC"/>
    <w:rsid w:val="007B41F0"/>
    <w:rsid w:val="007B4463"/>
    <w:rsid w:val="007B47EE"/>
    <w:rsid w:val="007B5892"/>
    <w:rsid w:val="007B592A"/>
    <w:rsid w:val="007B64AE"/>
    <w:rsid w:val="007C00C5"/>
    <w:rsid w:val="007C0DF3"/>
    <w:rsid w:val="007C15AD"/>
    <w:rsid w:val="007C18DB"/>
    <w:rsid w:val="007C198B"/>
    <w:rsid w:val="007C1DA5"/>
    <w:rsid w:val="007C2E89"/>
    <w:rsid w:val="007C32EA"/>
    <w:rsid w:val="007C3C2E"/>
    <w:rsid w:val="007C3D7E"/>
    <w:rsid w:val="007C4E1C"/>
    <w:rsid w:val="007C7B97"/>
    <w:rsid w:val="007D11C1"/>
    <w:rsid w:val="007D1AFB"/>
    <w:rsid w:val="007D3049"/>
    <w:rsid w:val="007D359E"/>
    <w:rsid w:val="007D439C"/>
    <w:rsid w:val="007D5F13"/>
    <w:rsid w:val="007D5F3D"/>
    <w:rsid w:val="007D6071"/>
    <w:rsid w:val="007D7BE7"/>
    <w:rsid w:val="007E0576"/>
    <w:rsid w:val="007E6694"/>
    <w:rsid w:val="007E6D71"/>
    <w:rsid w:val="007E7610"/>
    <w:rsid w:val="007F0A20"/>
    <w:rsid w:val="007F1015"/>
    <w:rsid w:val="007F64CD"/>
    <w:rsid w:val="007F7966"/>
    <w:rsid w:val="008011FB"/>
    <w:rsid w:val="0080181D"/>
    <w:rsid w:val="0080192B"/>
    <w:rsid w:val="00801BEA"/>
    <w:rsid w:val="0080364C"/>
    <w:rsid w:val="008039AE"/>
    <w:rsid w:val="00807D0F"/>
    <w:rsid w:val="00810005"/>
    <w:rsid w:val="008101C7"/>
    <w:rsid w:val="00812132"/>
    <w:rsid w:val="00813073"/>
    <w:rsid w:val="008130F7"/>
    <w:rsid w:val="008141C5"/>
    <w:rsid w:val="00814280"/>
    <w:rsid w:val="00815227"/>
    <w:rsid w:val="00815612"/>
    <w:rsid w:val="0081570A"/>
    <w:rsid w:val="00817B90"/>
    <w:rsid w:val="00820634"/>
    <w:rsid w:val="008234E2"/>
    <w:rsid w:val="0082354E"/>
    <w:rsid w:val="008236BD"/>
    <w:rsid w:val="008268A0"/>
    <w:rsid w:val="0082783C"/>
    <w:rsid w:val="00827DED"/>
    <w:rsid w:val="00830692"/>
    <w:rsid w:val="008319FA"/>
    <w:rsid w:val="00831F6A"/>
    <w:rsid w:val="00832917"/>
    <w:rsid w:val="00832A5F"/>
    <w:rsid w:val="0083337F"/>
    <w:rsid w:val="008347E1"/>
    <w:rsid w:val="00835101"/>
    <w:rsid w:val="00835CAE"/>
    <w:rsid w:val="00835F8E"/>
    <w:rsid w:val="0084013E"/>
    <w:rsid w:val="00840C99"/>
    <w:rsid w:val="0084120C"/>
    <w:rsid w:val="008415CB"/>
    <w:rsid w:val="00843B85"/>
    <w:rsid w:val="00844CDB"/>
    <w:rsid w:val="00844DA5"/>
    <w:rsid w:val="00845460"/>
    <w:rsid w:val="00845E0D"/>
    <w:rsid w:val="00846752"/>
    <w:rsid w:val="008469CB"/>
    <w:rsid w:val="00847C70"/>
    <w:rsid w:val="008518FD"/>
    <w:rsid w:val="00852D31"/>
    <w:rsid w:val="00853819"/>
    <w:rsid w:val="008559B9"/>
    <w:rsid w:val="00856233"/>
    <w:rsid w:val="00857F39"/>
    <w:rsid w:val="008602D3"/>
    <w:rsid w:val="0086087E"/>
    <w:rsid w:val="008608ED"/>
    <w:rsid w:val="00860B8A"/>
    <w:rsid w:val="00860C0C"/>
    <w:rsid w:val="0086136A"/>
    <w:rsid w:val="0086146C"/>
    <w:rsid w:val="0086184E"/>
    <w:rsid w:val="00863E0E"/>
    <w:rsid w:val="008655A4"/>
    <w:rsid w:val="00865AA0"/>
    <w:rsid w:val="00866732"/>
    <w:rsid w:val="00866EDD"/>
    <w:rsid w:val="0086705D"/>
    <w:rsid w:val="00867931"/>
    <w:rsid w:val="00867C86"/>
    <w:rsid w:val="0087045E"/>
    <w:rsid w:val="00870F9F"/>
    <w:rsid w:val="0087147B"/>
    <w:rsid w:val="0087241E"/>
    <w:rsid w:val="00872631"/>
    <w:rsid w:val="00873F39"/>
    <w:rsid w:val="00874C8C"/>
    <w:rsid w:val="00874CB6"/>
    <w:rsid w:val="00874F4B"/>
    <w:rsid w:val="00876901"/>
    <w:rsid w:val="00880555"/>
    <w:rsid w:val="00880B2E"/>
    <w:rsid w:val="00880C55"/>
    <w:rsid w:val="00882519"/>
    <w:rsid w:val="00885B01"/>
    <w:rsid w:val="00885FA3"/>
    <w:rsid w:val="008863AD"/>
    <w:rsid w:val="00886F06"/>
    <w:rsid w:val="00887203"/>
    <w:rsid w:val="00887449"/>
    <w:rsid w:val="008942D4"/>
    <w:rsid w:val="0089460D"/>
    <w:rsid w:val="00894EE5"/>
    <w:rsid w:val="00896912"/>
    <w:rsid w:val="00897BEF"/>
    <w:rsid w:val="00897DBC"/>
    <w:rsid w:val="008A0616"/>
    <w:rsid w:val="008A09F2"/>
    <w:rsid w:val="008A114B"/>
    <w:rsid w:val="008A12F7"/>
    <w:rsid w:val="008A3879"/>
    <w:rsid w:val="008A4F47"/>
    <w:rsid w:val="008A53E0"/>
    <w:rsid w:val="008A6B7F"/>
    <w:rsid w:val="008B01EF"/>
    <w:rsid w:val="008B0D9F"/>
    <w:rsid w:val="008B139D"/>
    <w:rsid w:val="008B1A07"/>
    <w:rsid w:val="008B2E28"/>
    <w:rsid w:val="008B3606"/>
    <w:rsid w:val="008B43A6"/>
    <w:rsid w:val="008B4EC1"/>
    <w:rsid w:val="008B50BE"/>
    <w:rsid w:val="008B5E95"/>
    <w:rsid w:val="008C01E6"/>
    <w:rsid w:val="008C053B"/>
    <w:rsid w:val="008C1AF8"/>
    <w:rsid w:val="008C2096"/>
    <w:rsid w:val="008C22A9"/>
    <w:rsid w:val="008C2CFA"/>
    <w:rsid w:val="008C592B"/>
    <w:rsid w:val="008C7493"/>
    <w:rsid w:val="008D11E8"/>
    <w:rsid w:val="008D1851"/>
    <w:rsid w:val="008D19D2"/>
    <w:rsid w:val="008D26C0"/>
    <w:rsid w:val="008D42F8"/>
    <w:rsid w:val="008D4315"/>
    <w:rsid w:val="008D4906"/>
    <w:rsid w:val="008D510B"/>
    <w:rsid w:val="008D5195"/>
    <w:rsid w:val="008D53FE"/>
    <w:rsid w:val="008D7F6F"/>
    <w:rsid w:val="008E04A2"/>
    <w:rsid w:val="008E060A"/>
    <w:rsid w:val="008E098C"/>
    <w:rsid w:val="008E4A31"/>
    <w:rsid w:val="008E4EA4"/>
    <w:rsid w:val="008E6069"/>
    <w:rsid w:val="008E669A"/>
    <w:rsid w:val="008E6B95"/>
    <w:rsid w:val="008F0425"/>
    <w:rsid w:val="008F0BA1"/>
    <w:rsid w:val="008F2C43"/>
    <w:rsid w:val="008F41F0"/>
    <w:rsid w:val="008F6B51"/>
    <w:rsid w:val="009002B3"/>
    <w:rsid w:val="0090071D"/>
    <w:rsid w:val="00900D29"/>
    <w:rsid w:val="00903DCC"/>
    <w:rsid w:val="00905187"/>
    <w:rsid w:val="00905E24"/>
    <w:rsid w:val="00907765"/>
    <w:rsid w:val="00907BB3"/>
    <w:rsid w:val="00910902"/>
    <w:rsid w:val="009111E7"/>
    <w:rsid w:val="0091122C"/>
    <w:rsid w:val="00912478"/>
    <w:rsid w:val="009124D4"/>
    <w:rsid w:val="00914147"/>
    <w:rsid w:val="009147A8"/>
    <w:rsid w:val="009154BC"/>
    <w:rsid w:val="009158FF"/>
    <w:rsid w:val="0091670F"/>
    <w:rsid w:val="00916C9E"/>
    <w:rsid w:val="0091751A"/>
    <w:rsid w:val="00917942"/>
    <w:rsid w:val="00917CEF"/>
    <w:rsid w:val="00920AB3"/>
    <w:rsid w:val="009212FA"/>
    <w:rsid w:val="00921FDC"/>
    <w:rsid w:val="00922EC1"/>
    <w:rsid w:val="00922FA2"/>
    <w:rsid w:val="009233B3"/>
    <w:rsid w:val="009246FC"/>
    <w:rsid w:val="009248CC"/>
    <w:rsid w:val="00925121"/>
    <w:rsid w:val="009260DD"/>
    <w:rsid w:val="009261B7"/>
    <w:rsid w:val="009273F0"/>
    <w:rsid w:val="009325D6"/>
    <w:rsid w:val="00932600"/>
    <w:rsid w:val="00932AC5"/>
    <w:rsid w:val="00932BCD"/>
    <w:rsid w:val="009336E9"/>
    <w:rsid w:val="00933FBF"/>
    <w:rsid w:val="009356AC"/>
    <w:rsid w:val="00936444"/>
    <w:rsid w:val="0093682D"/>
    <w:rsid w:val="00936953"/>
    <w:rsid w:val="00936CAA"/>
    <w:rsid w:val="009374DA"/>
    <w:rsid w:val="00937DFB"/>
    <w:rsid w:val="00940F61"/>
    <w:rsid w:val="00941BD0"/>
    <w:rsid w:val="009423A8"/>
    <w:rsid w:val="00942481"/>
    <w:rsid w:val="009439B8"/>
    <w:rsid w:val="00944AF3"/>
    <w:rsid w:val="00945E8C"/>
    <w:rsid w:val="00946689"/>
    <w:rsid w:val="00946721"/>
    <w:rsid w:val="00947E34"/>
    <w:rsid w:val="00947FE9"/>
    <w:rsid w:val="00950728"/>
    <w:rsid w:val="00951D61"/>
    <w:rsid w:val="00952371"/>
    <w:rsid w:val="009540C4"/>
    <w:rsid w:val="009545C1"/>
    <w:rsid w:val="00954BD9"/>
    <w:rsid w:val="009563F8"/>
    <w:rsid w:val="0095662F"/>
    <w:rsid w:val="00957373"/>
    <w:rsid w:val="0096047C"/>
    <w:rsid w:val="00961F3A"/>
    <w:rsid w:val="009637D3"/>
    <w:rsid w:val="00964FF4"/>
    <w:rsid w:val="0096529C"/>
    <w:rsid w:val="00965413"/>
    <w:rsid w:val="009665D1"/>
    <w:rsid w:val="00967124"/>
    <w:rsid w:val="009708CC"/>
    <w:rsid w:val="009733B6"/>
    <w:rsid w:val="00973B73"/>
    <w:rsid w:val="00973EAB"/>
    <w:rsid w:val="00975506"/>
    <w:rsid w:val="00975B85"/>
    <w:rsid w:val="00977A38"/>
    <w:rsid w:val="009815E5"/>
    <w:rsid w:val="009819AE"/>
    <w:rsid w:val="00982498"/>
    <w:rsid w:val="00983D43"/>
    <w:rsid w:val="00984020"/>
    <w:rsid w:val="0098452F"/>
    <w:rsid w:val="009863FA"/>
    <w:rsid w:val="0098645A"/>
    <w:rsid w:val="0098692C"/>
    <w:rsid w:val="0098725B"/>
    <w:rsid w:val="00990ABD"/>
    <w:rsid w:val="009916F1"/>
    <w:rsid w:val="00991AEA"/>
    <w:rsid w:val="00991DDD"/>
    <w:rsid w:val="009937F1"/>
    <w:rsid w:val="00993EEF"/>
    <w:rsid w:val="00994EB6"/>
    <w:rsid w:val="00997B26"/>
    <w:rsid w:val="009A16A0"/>
    <w:rsid w:val="009A1D5C"/>
    <w:rsid w:val="009A1ED9"/>
    <w:rsid w:val="009A218C"/>
    <w:rsid w:val="009A3DFA"/>
    <w:rsid w:val="009A42AE"/>
    <w:rsid w:val="009A46A0"/>
    <w:rsid w:val="009A4738"/>
    <w:rsid w:val="009A6F0A"/>
    <w:rsid w:val="009A7B06"/>
    <w:rsid w:val="009B00A0"/>
    <w:rsid w:val="009B0258"/>
    <w:rsid w:val="009B04FE"/>
    <w:rsid w:val="009B3E7B"/>
    <w:rsid w:val="009B6164"/>
    <w:rsid w:val="009B7A20"/>
    <w:rsid w:val="009B7EAB"/>
    <w:rsid w:val="009C0EE1"/>
    <w:rsid w:val="009C1269"/>
    <w:rsid w:val="009C3040"/>
    <w:rsid w:val="009C3E9C"/>
    <w:rsid w:val="009C47DC"/>
    <w:rsid w:val="009C676D"/>
    <w:rsid w:val="009C6AAB"/>
    <w:rsid w:val="009C6C8A"/>
    <w:rsid w:val="009C702D"/>
    <w:rsid w:val="009C7F58"/>
    <w:rsid w:val="009D022B"/>
    <w:rsid w:val="009D03D5"/>
    <w:rsid w:val="009D03EC"/>
    <w:rsid w:val="009D0E06"/>
    <w:rsid w:val="009D1401"/>
    <w:rsid w:val="009D14FF"/>
    <w:rsid w:val="009D1C58"/>
    <w:rsid w:val="009D31B9"/>
    <w:rsid w:val="009D3F6D"/>
    <w:rsid w:val="009D4022"/>
    <w:rsid w:val="009D4975"/>
    <w:rsid w:val="009D5E33"/>
    <w:rsid w:val="009D6310"/>
    <w:rsid w:val="009D7A10"/>
    <w:rsid w:val="009D7B12"/>
    <w:rsid w:val="009E0626"/>
    <w:rsid w:val="009E0995"/>
    <w:rsid w:val="009E3211"/>
    <w:rsid w:val="009E372D"/>
    <w:rsid w:val="009E49F3"/>
    <w:rsid w:val="009E4A36"/>
    <w:rsid w:val="009E4C62"/>
    <w:rsid w:val="009E4DA8"/>
    <w:rsid w:val="009E6BE5"/>
    <w:rsid w:val="009E7078"/>
    <w:rsid w:val="009E7090"/>
    <w:rsid w:val="009E70B7"/>
    <w:rsid w:val="009E72AD"/>
    <w:rsid w:val="009F1689"/>
    <w:rsid w:val="009F206F"/>
    <w:rsid w:val="009F2A4B"/>
    <w:rsid w:val="009F3102"/>
    <w:rsid w:val="009F33FF"/>
    <w:rsid w:val="009F4093"/>
    <w:rsid w:val="009F4F0A"/>
    <w:rsid w:val="009F4FC7"/>
    <w:rsid w:val="009F5910"/>
    <w:rsid w:val="009F5E34"/>
    <w:rsid w:val="009F6221"/>
    <w:rsid w:val="009F6D02"/>
    <w:rsid w:val="009F6D6C"/>
    <w:rsid w:val="009F75B8"/>
    <w:rsid w:val="00A00840"/>
    <w:rsid w:val="00A00AF3"/>
    <w:rsid w:val="00A012DA"/>
    <w:rsid w:val="00A02860"/>
    <w:rsid w:val="00A02E5E"/>
    <w:rsid w:val="00A03038"/>
    <w:rsid w:val="00A0329E"/>
    <w:rsid w:val="00A044E1"/>
    <w:rsid w:val="00A05C0F"/>
    <w:rsid w:val="00A05FB4"/>
    <w:rsid w:val="00A07373"/>
    <w:rsid w:val="00A07CFE"/>
    <w:rsid w:val="00A10276"/>
    <w:rsid w:val="00A10780"/>
    <w:rsid w:val="00A11990"/>
    <w:rsid w:val="00A11F87"/>
    <w:rsid w:val="00A131C4"/>
    <w:rsid w:val="00A13B91"/>
    <w:rsid w:val="00A1458D"/>
    <w:rsid w:val="00A14FAA"/>
    <w:rsid w:val="00A15180"/>
    <w:rsid w:val="00A15686"/>
    <w:rsid w:val="00A167CD"/>
    <w:rsid w:val="00A16821"/>
    <w:rsid w:val="00A168D8"/>
    <w:rsid w:val="00A1729C"/>
    <w:rsid w:val="00A203CA"/>
    <w:rsid w:val="00A214EE"/>
    <w:rsid w:val="00A228B9"/>
    <w:rsid w:val="00A22F63"/>
    <w:rsid w:val="00A23ABE"/>
    <w:rsid w:val="00A26F5F"/>
    <w:rsid w:val="00A27121"/>
    <w:rsid w:val="00A27E6F"/>
    <w:rsid w:val="00A30B5E"/>
    <w:rsid w:val="00A31EB1"/>
    <w:rsid w:val="00A31EF0"/>
    <w:rsid w:val="00A32138"/>
    <w:rsid w:val="00A32219"/>
    <w:rsid w:val="00A34A61"/>
    <w:rsid w:val="00A34D9B"/>
    <w:rsid w:val="00A35445"/>
    <w:rsid w:val="00A362A3"/>
    <w:rsid w:val="00A36AF4"/>
    <w:rsid w:val="00A40AA2"/>
    <w:rsid w:val="00A412E7"/>
    <w:rsid w:val="00A415FD"/>
    <w:rsid w:val="00A417A4"/>
    <w:rsid w:val="00A423E3"/>
    <w:rsid w:val="00A425AB"/>
    <w:rsid w:val="00A42CBF"/>
    <w:rsid w:val="00A4305E"/>
    <w:rsid w:val="00A43348"/>
    <w:rsid w:val="00A44FA6"/>
    <w:rsid w:val="00A46201"/>
    <w:rsid w:val="00A46838"/>
    <w:rsid w:val="00A46BFE"/>
    <w:rsid w:val="00A47DBB"/>
    <w:rsid w:val="00A506F7"/>
    <w:rsid w:val="00A50B07"/>
    <w:rsid w:val="00A50D03"/>
    <w:rsid w:val="00A50DE3"/>
    <w:rsid w:val="00A51C04"/>
    <w:rsid w:val="00A5378C"/>
    <w:rsid w:val="00A54D9A"/>
    <w:rsid w:val="00A60F6C"/>
    <w:rsid w:val="00A620E9"/>
    <w:rsid w:val="00A62B16"/>
    <w:rsid w:val="00A63101"/>
    <w:rsid w:val="00A63667"/>
    <w:rsid w:val="00A63B11"/>
    <w:rsid w:val="00A64C9E"/>
    <w:rsid w:val="00A670EA"/>
    <w:rsid w:val="00A70D15"/>
    <w:rsid w:val="00A73650"/>
    <w:rsid w:val="00A73D74"/>
    <w:rsid w:val="00A73F27"/>
    <w:rsid w:val="00A742B1"/>
    <w:rsid w:val="00A75184"/>
    <w:rsid w:val="00A75E6E"/>
    <w:rsid w:val="00A76DEC"/>
    <w:rsid w:val="00A77A15"/>
    <w:rsid w:val="00A800C3"/>
    <w:rsid w:val="00A80527"/>
    <w:rsid w:val="00A81275"/>
    <w:rsid w:val="00A8206F"/>
    <w:rsid w:val="00A82197"/>
    <w:rsid w:val="00A838AD"/>
    <w:rsid w:val="00A8511C"/>
    <w:rsid w:val="00A851E5"/>
    <w:rsid w:val="00A87032"/>
    <w:rsid w:val="00A879B8"/>
    <w:rsid w:val="00A9116C"/>
    <w:rsid w:val="00A91FCC"/>
    <w:rsid w:val="00A922FA"/>
    <w:rsid w:val="00A92A65"/>
    <w:rsid w:val="00A931AA"/>
    <w:rsid w:val="00A935F4"/>
    <w:rsid w:val="00A9494F"/>
    <w:rsid w:val="00A95580"/>
    <w:rsid w:val="00A95979"/>
    <w:rsid w:val="00A95F35"/>
    <w:rsid w:val="00A9664F"/>
    <w:rsid w:val="00A977BE"/>
    <w:rsid w:val="00AA05E8"/>
    <w:rsid w:val="00AA06C4"/>
    <w:rsid w:val="00AA079B"/>
    <w:rsid w:val="00AA0D43"/>
    <w:rsid w:val="00AA311A"/>
    <w:rsid w:val="00AA5472"/>
    <w:rsid w:val="00AB09ED"/>
    <w:rsid w:val="00AB0B41"/>
    <w:rsid w:val="00AB134C"/>
    <w:rsid w:val="00AB13B7"/>
    <w:rsid w:val="00AB157A"/>
    <w:rsid w:val="00AB159B"/>
    <w:rsid w:val="00AB3254"/>
    <w:rsid w:val="00AB3CEA"/>
    <w:rsid w:val="00AB48A3"/>
    <w:rsid w:val="00AB4A15"/>
    <w:rsid w:val="00AB6689"/>
    <w:rsid w:val="00AB789A"/>
    <w:rsid w:val="00AC0A08"/>
    <w:rsid w:val="00AC0C75"/>
    <w:rsid w:val="00AC0FDE"/>
    <w:rsid w:val="00AC2555"/>
    <w:rsid w:val="00AC27C2"/>
    <w:rsid w:val="00AC32CD"/>
    <w:rsid w:val="00AC334C"/>
    <w:rsid w:val="00AC7B86"/>
    <w:rsid w:val="00AD1C0B"/>
    <w:rsid w:val="00AD1EA1"/>
    <w:rsid w:val="00AD2173"/>
    <w:rsid w:val="00AD247A"/>
    <w:rsid w:val="00AD278C"/>
    <w:rsid w:val="00AD2B67"/>
    <w:rsid w:val="00AD40BF"/>
    <w:rsid w:val="00AD4A4F"/>
    <w:rsid w:val="00AD6195"/>
    <w:rsid w:val="00AD630F"/>
    <w:rsid w:val="00AD670F"/>
    <w:rsid w:val="00AE087D"/>
    <w:rsid w:val="00AE0905"/>
    <w:rsid w:val="00AE3B36"/>
    <w:rsid w:val="00AE3F44"/>
    <w:rsid w:val="00AE4692"/>
    <w:rsid w:val="00AE5813"/>
    <w:rsid w:val="00AE592D"/>
    <w:rsid w:val="00AE61CB"/>
    <w:rsid w:val="00AF1A75"/>
    <w:rsid w:val="00AF21D6"/>
    <w:rsid w:val="00AF2DA8"/>
    <w:rsid w:val="00AF3D90"/>
    <w:rsid w:val="00AF591B"/>
    <w:rsid w:val="00AF6DB8"/>
    <w:rsid w:val="00AF771D"/>
    <w:rsid w:val="00AF774D"/>
    <w:rsid w:val="00AF784B"/>
    <w:rsid w:val="00B015E7"/>
    <w:rsid w:val="00B01C1A"/>
    <w:rsid w:val="00B033BD"/>
    <w:rsid w:val="00B0358F"/>
    <w:rsid w:val="00B049F8"/>
    <w:rsid w:val="00B04C35"/>
    <w:rsid w:val="00B04DB7"/>
    <w:rsid w:val="00B05336"/>
    <w:rsid w:val="00B05D58"/>
    <w:rsid w:val="00B0712C"/>
    <w:rsid w:val="00B07611"/>
    <w:rsid w:val="00B1032E"/>
    <w:rsid w:val="00B10B27"/>
    <w:rsid w:val="00B1131E"/>
    <w:rsid w:val="00B113BF"/>
    <w:rsid w:val="00B11669"/>
    <w:rsid w:val="00B122C1"/>
    <w:rsid w:val="00B12A74"/>
    <w:rsid w:val="00B13524"/>
    <w:rsid w:val="00B14A52"/>
    <w:rsid w:val="00B150CB"/>
    <w:rsid w:val="00B152F3"/>
    <w:rsid w:val="00B16DC1"/>
    <w:rsid w:val="00B20563"/>
    <w:rsid w:val="00B22FD7"/>
    <w:rsid w:val="00B235EC"/>
    <w:rsid w:val="00B23FBA"/>
    <w:rsid w:val="00B24466"/>
    <w:rsid w:val="00B2480D"/>
    <w:rsid w:val="00B248DE"/>
    <w:rsid w:val="00B24A17"/>
    <w:rsid w:val="00B24DB0"/>
    <w:rsid w:val="00B270A5"/>
    <w:rsid w:val="00B27BE1"/>
    <w:rsid w:val="00B27F7A"/>
    <w:rsid w:val="00B30273"/>
    <w:rsid w:val="00B30779"/>
    <w:rsid w:val="00B310DA"/>
    <w:rsid w:val="00B3135E"/>
    <w:rsid w:val="00B326C3"/>
    <w:rsid w:val="00B368AC"/>
    <w:rsid w:val="00B36F82"/>
    <w:rsid w:val="00B37C69"/>
    <w:rsid w:val="00B404A9"/>
    <w:rsid w:val="00B40584"/>
    <w:rsid w:val="00B406CD"/>
    <w:rsid w:val="00B40AA4"/>
    <w:rsid w:val="00B4407A"/>
    <w:rsid w:val="00B44BB2"/>
    <w:rsid w:val="00B44BB3"/>
    <w:rsid w:val="00B45074"/>
    <w:rsid w:val="00B46F83"/>
    <w:rsid w:val="00B46FBE"/>
    <w:rsid w:val="00B5057C"/>
    <w:rsid w:val="00B51A14"/>
    <w:rsid w:val="00B51EA8"/>
    <w:rsid w:val="00B52128"/>
    <w:rsid w:val="00B526E8"/>
    <w:rsid w:val="00B527DF"/>
    <w:rsid w:val="00B5428B"/>
    <w:rsid w:val="00B54D35"/>
    <w:rsid w:val="00B568F5"/>
    <w:rsid w:val="00B5721D"/>
    <w:rsid w:val="00B6045A"/>
    <w:rsid w:val="00B606E2"/>
    <w:rsid w:val="00B60C01"/>
    <w:rsid w:val="00B60DBE"/>
    <w:rsid w:val="00B60FD4"/>
    <w:rsid w:val="00B61496"/>
    <w:rsid w:val="00B61938"/>
    <w:rsid w:val="00B61CB2"/>
    <w:rsid w:val="00B6226F"/>
    <w:rsid w:val="00B62B6F"/>
    <w:rsid w:val="00B635E5"/>
    <w:rsid w:val="00B63AAD"/>
    <w:rsid w:val="00B657CA"/>
    <w:rsid w:val="00B661C9"/>
    <w:rsid w:val="00B66A26"/>
    <w:rsid w:val="00B670F2"/>
    <w:rsid w:val="00B70751"/>
    <w:rsid w:val="00B718BA"/>
    <w:rsid w:val="00B729EC"/>
    <w:rsid w:val="00B73883"/>
    <w:rsid w:val="00B73AE2"/>
    <w:rsid w:val="00B73EC8"/>
    <w:rsid w:val="00B745D3"/>
    <w:rsid w:val="00B750B9"/>
    <w:rsid w:val="00B75655"/>
    <w:rsid w:val="00B75A9B"/>
    <w:rsid w:val="00B76BD0"/>
    <w:rsid w:val="00B77ACE"/>
    <w:rsid w:val="00B77C94"/>
    <w:rsid w:val="00B8163B"/>
    <w:rsid w:val="00B81D69"/>
    <w:rsid w:val="00B82DE0"/>
    <w:rsid w:val="00B83744"/>
    <w:rsid w:val="00B84CF8"/>
    <w:rsid w:val="00B8520C"/>
    <w:rsid w:val="00B87BFF"/>
    <w:rsid w:val="00B901D1"/>
    <w:rsid w:val="00B9069A"/>
    <w:rsid w:val="00B91BC5"/>
    <w:rsid w:val="00B92670"/>
    <w:rsid w:val="00B92B21"/>
    <w:rsid w:val="00B92FB0"/>
    <w:rsid w:val="00B93AF1"/>
    <w:rsid w:val="00B94A5A"/>
    <w:rsid w:val="00B95416"/>
    <w:rsid w:val="00B95995"/>
    <w:rsid w:val="00B9797F"/>
    <w:rsid w:val="00BA005E"/>
    <w:rsid w:val="00BA0EA5"/>
    <w:rsid w:val="00BA1D8C"/>
    <w:rsid w:val="00BA269A"/>
    <w:rsid w:val="00BA2DC7"/>
    <w:rsid w:val="00BA40A7"/>
    <w:rsid w:val="00BA51BA"/>
    <w:rsid w:val="00BA544B"/>
    <w:rsid w:val="00BA5C18"/>
    <w:rsid w:val="00BA69BA"/>
    <w:rsid w:val="00BA76F1"/>
    <w:rsid w:val="00BA7F7C"/>
    <w:rsid w:val="00BB187F"/>
    <w:rsid w:val="00BB22A0"/>
    <w:rsid w:val="00BB2CC4"/>
    <w:rsid w:val="00BB6367"/>
    <w:rsid w:val="00BB6430"/>
    <w:rsid w:val="00BC0BCC"/>
    <w:rsid w:val="00BC14C0"/>
    <w:rsid w:val="00BC1936"/>
    <w:rsid w:val="00BC1BE2"/>
    <w:rsid w:val="00BC2770"/>
    <w:rsid w:val="00BC2D78"/>
    <w:rsid w:val="00BC495F"/>
    <w:rsid w:val="00BC5D8C"/>
    <w:rsid w:val="00BC6A84"/>
    <w:rsid w:val="00BC6B96"/>
    <w:rsid w:val="00BC6BB8"/>
    <w:rsid w:val="00BC6F1F"/>
    <w:rsid w:val="00BD1C7C"/>
    <w:rsid w:val="00BD2202"/>
    <w:rsid w:val="00BD348A"/>
    <w:rsid w:val="00BD3500"/>
    <w:rsid w:val="00BD37DF"/>
    <w:rsid w:val="00BD4CFA"/>
    <w:rsid w:val="00BD69AE"/>
    <w:rsid w:val="00BD6A30"/>
    <w:rsid w:val="00BD6E08"/>
    <w:rsid w:val="00BE035B"/>
    <w:rsid w:val="00BE0626"/>
    <w:rsid w:val="00BE0C61"/>
    <w:rsid w:val="00BE0CB4"/>
    <w:rsid w:val="00BE16D0"/>
    <w:rsid w:val="00BE29DF"/>
    <w:rsid w:val="00BE5373"/>
    <w:rsid w:val="00BE5F5C"/>
    <w:rsid w:val="00BE69F4"/>
    <w:rsid w:val="00BE790F"/>
    <w:rsid w:val="00BE7B6E"/>
    <w:rsid w:val="00BE7F0D"/>
    <w:rsid w:val="00BF1762"/>
    <w:rsid w:val="00BF1886"/>
    <w:rsid w:val="00BF1911"/>
    <w:rsid w:val="00BF323D"/>
    <w:rsid w:val="00BF526E"/>
    <w:rsid w:val="00BF7AB1"/>
    <w:rsid w:val="00C00D56"/>
    <w:rsid w:val="00C012B2"/>
    <w:rsid w:val="00C01F93"/>
    <w:rsid w:val="00C02640"/>
    <w:rsid w:val="00C02DF6"/>
    <w:rsid w:val="00C030A4"/>
    <w:rsid w:val="00C03ED0"/>
    <w:rsid w:val="00C056B0"/>
    <w:rsid w:val="00C07D35"/>
    <w:rsid w:val="00C07DF2"/>
    <w:rsid w:val="00C10496"/>
    <w:rsid w:val="00C10D0F"/>
    <w:rsid w:val="00C124A6"/>
    <w:rsid w:val="00C12759"/>
    <w:rsid w:val="00C12910"/>
    <w:rsid w:val="00C13516"/>
    <w:rsid w:val="00C139E4"/>
    <w:rsid w:val="00C14665"/>
    <w:rsid w:val="00C1628C"/>
    <w:rsid w:val="00C16292"/>
    <w:rsid w:val="00C1644F"/>
    <w:rsid w:val="00C166E6"/>
    <w:rsid w:val="00C16DB1"/>
    <w:rsid w:val="00C20171"/>
    <w:rsid w:val="00C211F4"/>
    <w:rsid w:val="00C21775"/>
    <w:rsid w:val="00C2193C"/>
    <w:rsid w:val="00C21CAF"/>
    <w:rsid w:val="00C2250F"/>
    <w:rsid w:val="00C22AA4"/>
    <w:rsid w:val="00C22D72"/>
    <w:rsid w:val="00C231ED"/>
    <w:rsid w:val="00C24311"/>
    <w:rsid w:val="00C24883"/>
    <w:rsid w:val="00C24EEE"/>
    <w:rsid w:val="00C2561A"/>
    <w:rsid w:val="00C25717"/>
    <w:rsid w:val="00C25AD8"/>
    <w:rsid w:val="00C2710C"/>
    <w:rsid w:val="00C2731C"/>
    <w:rsid w:val="00C2775D"/>
    <w:rsid w:val="00C30B8F"/>
    <w:rsid w:val="00C30CDC"/>
    <w:rsid w:val="00C3360E"/>
    <w:rsid w:val="00C33BB6"/>
    <w:rsid w:val="00C33F44"/>
    <w:rsid w:val="00C344D7"/>
    <w:rsid w:val="00C348A9"/>
    <w:rsid w:val="00C35305"/>
    <w:rsid w:val="00C35C7E"/>
    <w:rsid w:val="00C35F18"/>
    <w:rsid w:val="00C400CE"/>
    <w:rsid w:val="00C406C9"/>
    <w:rsid w:val="00C4164D"/>
    <w:rsid w:val="00C417BB"/>
    <w:rsid w:val="00C41F27"/>
    <w:rsid w:val="00C423DD"/>
    <w:rsid w:val="00C43317"/>
    <w:rsid w:val="00C44E2D"/>
    <w:rsid w:val="00C47A3C"/>
    <w:rsid w:val="00C55789"/>
    <w:rsid w:val="00C55AFE"/>
    <w:rsid w:val="00C60563"/>
    <w:rsid w:val="00C60862"/>
    <w:rsid w:val="00C62371"/>
    <w:rsid w:val="00C6570F"/>
    <w:rsid w:val="00C66798"/>
    <w:rsid w:val="00C66835"/>
    <w:rsid w:val="00C66C68"/>
    <w:rsid w:val="00C701F2"/>
    <w:rsid w:val="00C7060D"/>
    <w:rsid w:val="00C70A39"/>
    <w:rsid w:val="00C71956"/>
    <w:rsid w:val="00C71B67"/>
    <w:rsid w:val="00C73DB8"/>
    <w:rsid w:val="00C74967"/>
    <w:rsid w:val="00C752F4"/>
    <w:rsid w:val="00C76110"/>
    <w:rsid w:val="00C76D07"/>
    <w:rsid w:val="00C80F5A"/>
    <w:rsid w:val="00C8147B"/>
    <w:rsid w:val="00C83141"/>
    <w:rsid w:val="00C836EB"/>
    <w:rsid w:val="00C8435D"/>
    <w:rsid w:val="00C84414"/>
    <w:rsid w:val="00C84879"/>
    <w:rsid w:val="00C8759C"/>
    <w:rsid w:val="00C907F4"/>
    <w:rsid w:val="00C90C6C"/>
    <w:rsid w:val="00C92B19"/>
    <w:rsid w:val="00C92C4C"/>
    <w:rsid w:val="00C92E6D"/>
    <w:rsid w:val="00C9310D"/>
    <w:rsid w:val="00C93DAB"/>
    <w:rsid w:val="00C9411C"/>
    <w:rsid w:val="00C95416"/>
    <w:rsid w:val="00C95ACB"/>
    <w:rsid w:val="00C95EE3"/>
    <w:rsid w:val="00C96AD6"/>
    <w:rsid w:val="00C97433"/>
    <w:rsid w:val="00CA03CC"/>
    <w:rsid w:val="00CA0508"/>
    <w:rsid w:val="00CA0599"/>
    <w:rsid w:val="00CA1875"/>
    <w:rsid w:val="00CA1881"/>
    <w:rsid w:val="00CA2300"/>
    <w:rsid w:val="00CA2360"/>
    <w:rsid w:val="00CA24C6"/>
    <w:rsid w:val="00CA2D18"/>
    <w:rsid w:val="00CA3231"/>
    <w:rsid w:val="00CA3D23"/>
    <w:rsid w:val="00CA4523"/>
    <w:rsid w:val="00CA506B"/>
    <w:rsid w:val="00CA5583"/>
    <w:rsid w:val="00CA62AA"/>
    <w:rsid w:val="00CA62F0"/>
    <w:rsid w:val="00CA67D5"/>
    <w:rsid w:val="00CA72AB"/>
    <w:rsid w:val="00CB1F09"/>
    <w:rsid w:val="00CB3495"/>
    <w:rsid w:val="00CB3EB2"/>
    <w:rsid w:val="00CB3EB4"/>
    <w:rsid w:val="00CB582E"/>
    <w:rsid w:val="00CB5B8C"/>
    <w:rsid w:val="00CB78F3"/>
    <w:rsid w:val="00CC0D4C"/>
    <w:rsid w:val="00CC2A75"/>
    <w:rsid w:val="00CC486B"/>
    <w:rsid w:val="00CC54CE"/>
    <w:rsid w:val="00CC551E"/>
    <w:rsid w:val="00CC5F7E"/>
    <w:rsid w:val="00CC642B"/>
    <w:rsid w:val="00CC7B5A"/>
    <w:rsid w:val="00CD174A"/>
    <w:rsid w:val="00CD257B"/>
    <w:rsid w:val="00CD25A3"/>
    <w:rsid w:val="00CD2B6D"/>
    <w:rsid w:val="00CD31B6"/>
    <w:rsid w:val="00CD3CE0"/>
    <w:rsid w:val="00CD3F64"/>
    <w:rsid w:val="00CD4E74"/>
    <w:rsid w:val="00CD4F4E"/>
    <w:rsid w:val="00CD4FE2"/>
    <w:rsid w:val="00CD54C0"/>
    <w:rsid w:val="00CD7C7C"/>
    <w:rsid w:val="00CD7EFF"/>
    <w:rsid w:val="00CE1666"/>
    <w:rsid w:val="00CE194A"/>
    <w:rsid w:val="00CE32F4"/>
    <w:rsid w:val="00CE42FA"/>
    <w:rsid w:val="00CE43A6"/>
    <w:rsid w:val="00CE590D"/>
    <w:rsid w:val="00CE6156"/>
    <w:rsid w:val="00CE766C"/>
    <w:rsid w:val="00CF0936"/>
    <w:rsid w:val="00CF1B16"/>
    <w:rsid w:val="00CF1BB9"/>
    <w:rsid w:val="00CF2672"/>
    <w:rsid w:val="00CF28EA"/>
    <w:rsid w:val="00CF2A7D"/>
    <w:rsid w:val="00CF2AAA"/>
    <w:rsid w:val="00CF2F37"/>
    <w:rsid w:val="00CF33E4"/>
    <w:rsid w:val="00CF3A18"/>
    <w:rsid w:val="00CF3B3A"/>
    <w:rsid w:val="00CF3F4F"/>
    <w:rsid w:val="00CF3FB1"/>
    <w:rsid w:val="00CF445C"/>
    <w:rsid w:val="00CF50FB"/>
    <w:rsid w:val="00CF65CA"/>
    <w:rsid w:val="00CF6A11"/>
    <w:rsid w:val="00D00AB2"/>
    <w:rsid w:val="00D01534"/>
    <w:rsid w:val="00D039CE"/>
    <w:rsid w:val="00D03AB9"/>
    <w:rsid w:val="00D04540"/>
    <w:rsid w:val="00D0536F"/>
    <w:rsid w:val="00D10B1C"/>
    <w:rsid w:val="00D10CE4"/>
    <w:rsid w:val="00D10D20"/>
    <w:rsid w:val="00D12E14"/>
    <w:rsid w:val="00D12EC7"/>
    <w:rsid w:val="00D1391A"/>
    <w:rsid w:val="00D1637C"/>
    <w:rsid w:val="00D165A1"/>
    <w:rsid w:val="00D20368"/>
    <w:rsid w:val="00D20F4D"/>
    <w:rsid w:val="00D21227"/>
    <w:rsid w:val="00D21635"/>
    <w:rsid w:val="00D2213C"/>
    <w:rsid w:val="00D22404"/>
    <w:rsid w:val="00D22F70"/>
    <w:rsid w:val="00D258B0"/>
    <w:rsid w:val="00D25A58"/>
    <w:rsid w:val="00D25E45"/>
    <w:rsid w:val="00D267C7"/>
    <w:rsid w:val="00D26C42"/>
    <w:rsid w:val="00D279E8"/>
    <w:rsid w:val="00D300F2"/>
    <w:rsid w:val="00D31293"/>
    <w:rsid w:val="00D321F9"/>
    <w:rsid w:val="00D32346"/>
    <w:rsid w:val="00D3282F"/>
    <w:rsid w:val="00D33DBC"/>
    <w:rsid w:val="00D35388"/>
    <w:rsid w:val="00D354E7"/>
    <w:rsid w:val="00D366D5"/>
    <w:rsid w:val="00D37CBA"/>
    <w:rsid w:val="00D40083"/>
    <w:rsid w:val="00D40C3E"/>
    <w:rsid w:val="00D40EC9"/>
    <w:rsid w:val="00D40F67"/>
    <w:rsid w:val="00D41E4C"/>
    <w:rsid w:val="00D44B79"/>
    <w:rsid w:val="00D4543F"/>
    <w:rsid w:val="00D45C9B"/>
    <w:rsid w:val="00D468CB"/>
    <w:rsid w:val="00D473B5"/>
    <w:rsid w:val="00D47566"/>
    <w:rsid w:val="00D47C87"/>
    <w:rsid w:val="00D5013D"/>
    <w:rsid w:val="00D5105A"/>
    <w:rsid w:val="00D533B9"/>
    <w:rsid w:val="00D539E6"/>
    <w:rsid w:val="00D53B2D"/>
    <w:rsid w:val="00D5581E"/>
    <w:rsid w:val="00D55A97"/>
    <w:rsid w:val="00D5795B"/>
    <w:rsid w:val="00D57F7F"/>
    <w:rsid w:val="00D60DB1"/>
    <w:rsid w:val="00D60ECA"/>
    <w:rsid w:val="00D617DD"/>
    <w:rsid w:val="00D64C19"/>
    <w:rsid w:val="00D65E6D"/>
    <w:rsid w:val="00D66B93"/>
    <w:rsid w:val="00D66D17"/>
    <w:rsid w:val="00D6711E"/>
    <w:rsid w:val="00D6762A"/>
    <w:rsid w:val="00D67A4C"/>
    <w:rsid w:val="00D71290"/>
    <w:rsid w:val="00D72558"/>
    <w:rsid w:val="00D737D6"/>
    <w:rsid w:val="00D738AE"/>
    <w:rsid w:val="00D738D0"/>
    <w:rsid w:val="00D73F3D"/>
    <w:rsid w:val="00D74A88"/>
    <w:rsid w:val="00D75349"/>
    <w:rsid w:val="00D754C7"/>
    <w:rsid w:val="00D75601"/>
    <w:rsid w:val="00D7560D"/>
    <w:rsid w:val="00D76C88"/>
    <w:rsid w:val="00D76EAD"/>
    <w:rsid w:val="00D80EB7"/>
    <w:rsid w:val="00D8205F"/>
    <w:rsid w:val="00D82419"/>
    <w:rsid w:val="00D835DA"/>
    <w:rsid w:val="00D83AC7"/>
    <w:rsid w:val="00D83C91"/>
    <w:rsid w:val="00D83CBA"/>
    <w:rsid w:val="00D85E92"/>
    <w:rsid w:val="00D8632F"/>
    <w:rsid w:val="00D8691E"/>
    <w:rsid w:val="00D87A7A"/>
    <w:rsid w:val="00D87B06"/>
    <w:rsid w:val="00D90EFC"/>
    <w:rsid w:val="00D91CBA"/>
    <w:rsid w:val="00D91CF4"/>
    <w:rsid w:val="00D92248"/>
    <w:rsid w:val="00D9399A"/>
    <w:rsid w:val="00D9475A"/>
    <w:rsid w:val="00D94E8A"/>
    <w:rsid w:val="00D9544D"/>
    <w:rsid w:val="00D97701"/>
    <w:rsid w:val="00DA04CF"/>
    <w:rsid w:val="00DA08BB"/>
    <w:rsid w:val="00DA28FD"/>
    <w:rsid w:val="00DA555E"/>
    <w:rsid w:val="00DA5FAE"/>
    <w:rsid w:val="00DA6019"/>
    <w:rsid w:val="00DA6D38"/>
    <w:rsid w:val="00DA7C2E"/>
    <w:rsid w:val="00DB0A55"/>
    <w:rsid w:val="00DB0B4F"/>
    <w:rsid w:val="00DB30F0"/>
    <w:rsid w:val="00DB3D74"/>
    <w:rsid w:val="00DB3E8A"/>
    <w:rsid w:val="00DB4587"/>
    <w:rsid w:val="00DB4DA0"/>
    <w:rsid w:val="00DB59FE"/>
    <w:rsid w:val="00DB7A6F"/>
    <w:rsid w:val="00DB7BF3"/>
    <w:rsid w:val="00DC052E"/>
    <w:rsid w:val="00DC1A3C"/>
    <w:rsid w:val="00DC1E95"/>
    <w:rsid w:val="00DC24FA"/>
    <w:rsid w:val="00DC3CA8"/>
    <w:rsid w:val="00DC3E11"/>
    <w:rsid w:val="00DC48E8"/>
    <w:rsid w:val="00DC7036"/>
    <w:rsid w:val="00DC7160"/>
    <w:rsid w:val="00DD04A0"/>
    <w:rsid w:val="00DD1287"/>
    <w:rsid w:val="00DD3280"/>
    <w:rsid w:val="00DD349B"/>
    <w:rsid w:val="00DD3E5A"/>
    <w:rsid w:val="00DD4675"/>
    <w:rsid w:val="00DD487D"/>
    <w:rsid w:val="00DD54A1"/>
    <w:rsid w:val="00DD7283"/>
    <w:rsid w:val="00DD763B"/>
    <w:rsid w:val="00DD7BA7"/>
    <w:rsid w:val="00DE011A"/>
    <w:rsid w:val="00DE0E5A"/>
    <w:rsid w:val="00DE1761"/>
    <w:rsid w:val="00DE1C53"/>
    <w:rsid w:val="00DE1CB3"/>
    <w:rsid w:val="00DE2243"/>
    <w:rsid w:val="00DE2D36"/>
    <w:rsid w:val="00DE345D"/>
    <w:rsid w:val="00DE3550"/>
    <w:rsid w:val="00DE4A71"/>
    <w:rsid w:val="00DE640F"/>
    <w:rsid w:val="00DF2030"/>
    <w:rsid w:val="00DF3358"/>
    <w:rsid w:val="00DF3864"/>
    <w:rsid w:val="00DF3BEA"/>
    <w:rsid w:val="00DF41CF"/>
    <w:rsid w:val="00DF58F5"/>
    <w:rsid w:val="00DF5AD7"/>
    <w:rsid w:val="00DF6CF5"/>
    <w:rsid w:val="00E01D68"/>
    <w:rsid w:val="00E02309"/>
    <w:rsid w:val="00E02593"/>
    <w:rsid w:val="00E0291F"/>
    <w:rsid w:val="00E02D01"/>
    <w:rsid w:val="00E02DA9"/>
    <w:rsid w:val="00E03006"/>
    <w:rsid w:val="00E035BB"/>
    <w:rsid w:val="00E03932"/>
    <w:rsid w:val="00E04BED"/>
    <w:rsid w:val="00E04D7E"/>
    <w:rsid w:val="00E04F52"/>
    <w:rsid w:val="00E05848"/>
    <w:rsid w:val="00E05971"/>
    <w:rsid w:val="00E05A23"/>
    <w:rsid w:val="00E05B58"/>
    <w:rsid w:val="00E070B0"/>
    <w:rsid w:val="00E113E2"/>
    <w:rsid w:val="00E12647"/>
    <w:rsid w:val="00E13F25"/>
    <w:rsid w:val="00E14547"/>
    <w:rsid w:val="00E14822"/>
    <w:rsid w:val="00E15B48"/>
    <w:rsid w:val="00E165A1"/>
    <w:rsid w:val="00E16B0F"/>
    <w:rsid w:val="00E17F6E"/>
    <w:rsid w:val="00E2382D"/>
    <w:rsid w:val="00E23D86"/>
    <w:rsid w:val="00E2460A"/>
    <w:rsid w:val="00E25D33"/>
    <w:rsid w:val="00E260D9"/>
    <w:rsid w:val="00E268B5"/>
    <w:rsid w:val="00E278B0"/>
    <w:rsid w:val="00E27D1B"/>
    <w:rsid w:val="00E3122A"/>
    <w:rsid w:val="00E314F0"/>
    <w:rsid w:val="00E31E07"/>
    <w:rsid w:val="00E329A3"/>
    <w:rsid w:val="00E34EF1"/>
    <w:rsid w:val="00E357C1"/>
    <w:rsid w:val="00E36621"/>
    <w:rsid w:val="00E36A67"/>
    <w:rsid w:val="00E40E78"/>
    <w:rsid w:val="00E448BA"/>
    <w:rsid w:val="00E45CFB"/>
    <w:rsid w:val="00E46218"/>
    <w:rsid w:val="00E4721F"/>
    <w:rsid w:val="00E5123C"/>
    <w:rsid w:val="00E51263"/>
    <w:rsid w:val="00E52A4D"/>
    <w:rsid w:val="00E52D3E"/>
    <w:rsid w:val="00E530BB"/>
    <w:rsid w:val="00E53DBE"/>
    <w:rsid w:val="00E545A7"/>
    <w:rsid w:val="00E5606B"/>
    <w:rsid w:val="00E56F73"/>
    <w:rsid w:val="00E60204"/>
    <w:rsid w:val="00E61954"/>
    <w:rsid w:val="00E61EAA"/>
    <w:rsid w:val="00E61EBE"/>
    <w:rsid w:val="00E630A1"/>
    <w:rsid w:val="00E646C0"/>
    <w:rsid w:val="00E65709"/>
    <w:rsid w:val="00E6620A"/>
    <w:rsid w:val="00E70523"/>
    <w:rsid w:val="00E70C81"/>
    <w:rsid w:val="00E72205"/>
    <w:rsid w:val="00E72DE6"/>
    <w:rsid w:val="00E73B15"/>
    <w:rsid w:val="00E753EC"/>
    <w:rsid w:val="00E758D3"/>
    <w:rsid w:val="00E80DB7"/>
    <w:rsid w:val="00E81786"/>
    <w:rsid w:val="00E81806"/>
    <w:rsid w:val="00E81A6A"/>
    <w:rsid w:val="00E834DA"/>
    <w:rsid w:val="00E846F6"/>
    <w:rsid w:val="00E858C4"/>
    <w:rsid w:val="00E859C9"/>
    <w:rsid w:val="00E860F7"/>
    <w:rsid w:val="00E86904"/>
    <w:rsid w:val="00E86C45"/>
    <w:rsid w:val="00E876A1"/>
    <w:rsid w:val="00E9217A"/>
    <w:rsid w:val="00E94370"/>
    <w:rsid w:val="00E94997"/>
    <w:rsid w:val="00E95E5F"/>
    <w:rsid w:val="00E960A6"/>
    <w:rsid w:val="00E966FB"/>
    <w:rsid w:val="00E96F48"/>
    <w:rsid w:val="00E97A0E"/>
    <w:rsid w:val="00EA1732"/>
    <w:rsid w:val="00EA1BED"/>
    <w:rsid w:val="00EA232F"/>
    <w:rsid w:val="00EA25B2"/>
    <w:rsid w:val="00EA2EE9"/>
    <w:rsid w:val="00EA466A"/>
    <w:rsid w:val="00EA4D59"/>
    <w:rsid w:val="00EA53A2"/>
    <w:rsid w:val="00EA60D5"/>
    <w:rsid w:val="00EA6B45"/>
    <w:rsid w:val="00EA7220"/>
    <w:rsid w:val="00EB0459"/>
    <w:rsid w:val="00EB068C"/>
    <w:rsid w:val="00EB1138"/>
    <w:rsid w:val="00EB24F4"/>
    <w:rsid w:val="00EB2CA2"/>
    <w:rsid w:val="00EB370C"/>
    <w:rsid w:val="00EB54ED"/>
    <w:rsid w:val="00EB74E8"/>
    <w:rsid w:val="00EB796C"/>
    <w:rsid w:val="00EC0079"/>
    <w:rsid w:val="00EC04B4"/>
    <w:rsid w:val="00EC04E9"/>
    <w:rsid w:val="00EC0A7E"/>
    <w:rsid w:val="00EC1A66"/>
    <w:rsid w:val="00EC2927"/>
    <w:rsid w:val="00EC3380"/>
    <w:rsid w:val="00EC437B"/>
    <w:rsid w:val="00EC4A59"/>
    <w:rsid w:val="00EC5B42"/>
    <w:rsid w:val="00EC6490"/>
    <w:rsid w:val="00EC64AE"/>
    <w:rsid w:val="00EC70E9"/>
    <w:rsid w:val="00ED016A"/>
    <w:rsid w:val="00ED088F"/>
    <w:rsid w:val="00ED0FBF"/>
    <w:rsid w:val="00ED16B4"/>
    <w:rsid w:val="00ED1C53"/>
    <w:rsid w:val="00ED2052"/>
    <w:rsid w:val="00ED2CDC"/>
    <w:rsid w:val="00ED2E7E"/>
    <w:rsid w:val="00ED3F00"/>
    <w:rsid w:val="00ED43AC"/>
    <w:rsid w:val="00ED469C"/>
    <w:rsid w:val="00ED4728"/>
    <w:rsid w:val="00ED4E99"/>
    <w:rsid w:val="00ED4F4E"/>
    <w:rsid w:val="00ED5378"/>
    <w:rsid w:val="00ED5611"/>
    <w:rsid w:val="00ED6C3D"/>
    <w:rsid w:val="00ED7043"/>
    <w:rsid w:val="00ED7D84"/>
    <w:rsid w:val="00EE061C"/>
    <w:rsid w:val="00EE0AA3"/>
    <w:rsid w:val="00EE0F9B"/>
    <w:rsid w:val="00EE11B6"/>
    <w:rsid w:val="00EE1BA2"/>
    <w:rsid w:val="00EE3E2F"/>
    <w:rsid w:val="00EE41D2"/>
    <w:rsid w:val="00EE43CB"/>
    <w:rsid w:val="00EE4613"/>
    <w:rsid w:val="00EE597B"/>
    <w:rsid w:val="00EE7B4F"/>
    <w:rsid w:val="00EF0155"/>
    <w:rsid w:val="00EF148D"/>
    <w:rsid w:val="00EF263F"/>
    <w:rsid w:val="00EF33ED"/>
    <w:rsid w:val="00EF3BD5"/>
    <w:rsid w:val="00EF4CD4"/>
    <w:rsid w:val="00EF536F"/>
    <w:rsid w:val="00EF5B4A"/>
    <w:rsid w:val="00EF5EB0"/>
    <w:rsid w:val="00EF662E"/>
    <w:rsid w:val="00EF789B"/>
    <w:rsid w:val="00EF7B52"/>
    <w:rsid w:val="00F003E4"/>
    <w:rsid w:val="00F01A5A"/>
    <w:rsid w:val="00F01D5B"/>
    <w:rsid w:val="00F021D3"/>
    <w:rsid w:val="00F022AF"/>
    <w:rsid w:val="00F04045"/>
    <w:rsid w:val="00F04384"/>
    <w:rsid w:val="00F0590C"/>
    <w:rsid w:val="00F1026F"/>
    <w:rsid w:val="00F11798"/>
    <w:rsid w:val="00F12BD3"/>
    <w:rsid w:val="00F12C8C"/>
    <w:rsid w:val="00F1304C"/>
    <w:rsid w:val="00F1317F"/>
    <w:rsid w:val="00F163E8"/>
    <w:rsid w:val="00F16A56"/>
    <w:rsid w:val="00F21126"/>
    <w:rsid w:val="00F21D72"/>
    <w:rsid w:val="00F226DD"/>
    <w:rsid w:val="00F234A9"/>
    <w:rsid w:val="00F23E6C"/>
    <w:rsid w:val="00F248A3"/>
    <w:rsid w:val="00F24CD3"/>
    <w:rsid w:val="00F25AB0"/>
    <w:rsid w:val="00F25C8A"/>
    <w:rsid w:val="00F260D7"/>
    <w:rsid w:val="00F26C73"/>
    <w:rsid w:val="00F26F9B"/>
    <w:rsid w:val="00F30106"/>
    <w:rsid w:val="00F30503"/>
    <w:rsid w:val="00F327FF"/>
    <w:rsid w:val="00F328FE"/>
    <w:rsid w:val="00F34610"/>
    <w:rsid w:val="00F34B17"/>
    <w:rsid w:val="00F35E02"/>
    <w:rsid w:val="00F37809"/>
    <w:rsid w:val="00F37E05"/>
    <w:rsid w:val="00F4014C"/>
    <w:rsid w:val="00F409DE"/>
    <w:rsid w:val="00F410C0"/>
    <w:rsid w:val="00F417CF"/>
    <w:rsid w:val="00F43197"/>
    <w:rsid w:val="00F44948"/>
    <w:rsid w:val="00F459AD"/>
    <w:rsid w:val="00F462EF"/>
    <w:rsid w:val="00F46807"/>
    <w:rsid w:val="00F46883"/>
    <w:rsid w:val="00F5108A"/>
    <w:rsid w:val="00F51861"/>
    <w:rsid w:val="00F51C06"/>
    <w:rsid w:val="00F52360"/>
    <w:rsid w:val="00F52B55"/>
    <w:rsid w:val="00F52DF1"/>
    <w:rsid w:val="00F5494E"/>
    <w:rsid w:val="00F54EE2"/>
    <w:rsid w:val="00F56535"/>
    <w:rsid w:val="00F56C1C"/>
    <w:rsid w:val="00F573C8"/>
    <w:rsid w:val="00F60110"/>
    <w:rsid w:val="00F6044A"/>
    <w:rsid w:val="00F607A9"/>
    <w:rsid w:val="00F615C6"/>
    <w:rsid w:val="00F622B7"/>
    <w:rsid w:val="00F62A4C"/>
    <w:rsid w:val="00F6361E"/>
    <w:rsid w:val="00F65A53"/>
    <w:rsid w:val="00F66CB9"/>
    <w:rsid w:val="00F67EEC"/>
    <w:rsid w:val="00F67F04"/>
    <w:rsid w:val="00F70A85"/>
    <w:rsid w:val="00F730F8"/>
    <w:rsid w:val="00F7367B"/>
    <w:rsid w:val="00F74197"/>
    <w:rsid w:val="00F76083"/>
    <w:rsid w:val="00F76139"/>
    <w:rsid w:val="00F76EC4"/>
    <w:rsid w:val="00F77048"/>
    <w:rsid w:val="00F77C53"/>
    <w:rsid w:val="00F805D0"/>
    <w:rsid w:val="00F82262"/>
    <w:rsid w:val="00F823FA"/>
    <w:rsid w:val="00F82680"/>
    <w:rsid w:val="00F8387A"/>
    <w:rsid w:val="00F84F62"/>
    <w:rsid w:val="00F85B27"/>
    <w:rsid w:val="00F8729C"/>
    <w:rsid w:val="00F90054"/>
    <w:rsid w:val="00F9119D"/>
    <w:rsid w:val="00F91497"/>
    <w:rsid w:val="00F922EC"/>
    <w:rsid w:val="00F926D5"/>
    <w:rsid w:val="00F92CCA"/>
    <w:rsid w:val="00F93DF6"/>
    <w:rsid w:val="00F941FE"/>
    <w:rsid w:val="00F94B5B"/>
    <w:rsid w:val="00F95EDC"/>
    <w:rsid w:val="00F961A2"/>
    <w:rsid w:val="00F9749A"/>
    <w:rsid w:val="00FA0447"/>
    <w:rsid w:val="00FA0491"/>
    <w:rsid w:val="00FA1719"/>
    <w:rsid w:val="00FA2008"/>
    <w:rsid w:val="00FA2B47"/>
    <w:rsid w:val="00FA4EE8"/>
    <w:rsid w:val="00FA5F2B"/>
    <w:rsid w:val="00FA7BDD"/>
    <w:rsid w:val="00FB136F"/>
    <w:rsid w:val="00FB3CC9"/>
    <w:rsid w:val="00FB4262"/>
    <w:rsid w:val="00FB538C"/>
    <w:rsid w:val="00FB5680"/>
    <w:rsid w:val="00FB5CFB"/>
    <w:rsid w:val="00FB6D3C"/>
    <w:rsid w:val="00FB7EE4"/>
    <w:rsid w:val="00FC01FB"/>
    <w:rsid w:val="00FC0DB6"/>
    <w:rsid w:val="00FC2E22"/>
    <w:rsid w:val="00FC514A"/>
    <w:rsid w:val="00FC5405"/>
    <w:rsid w:val="00FC7E9F"/>
    <w:rsid w:val="00FD01F5"/>
    <w:rsid w:val="00FD12C9"/>
    <w:rsid w:val="00FD2D9D"/>
    <w:rsid w:val="00FD3BB1"/>
    <w:rsid w:val="00FD3F20"/>
    <w:rsid w:val="00FD4AE5"/>
    <w:rsid w:val="00FD586D"/>
    <w:rsid w:val="00FD617E"/>
    <w:rsid w:val="00FD6A83"/>
    <w:rsid w:val="00FD7625"/>
    <w:rsid w:val="00FD7674"/>
    <w:rsid w:val="00FE0A7A"/>
    <w:rsid w:val="00FE28FD"/>
    <w:rsid w:val="00FE2CCA"/>
    <w:rsid w:val="00FE3C08"/>
    <w:rsid w:val="00FE4480"/>
    <w:rsid w:val="00FE4A5D"/>
    <w:rsid w:val="00FE50A6"/>
    <w:rsid w:val="00FE55A6"/>
    <w:rsid w:val="00FE5C23"/>
    <w:rsid w:val="00FE5D6A"/>
    <w:rsid w:val="00FE6F2D"/>
    <w:rsid w:val="00FE731A"/>
    <w:rsid w:val="00FF0080"/>
    <w:rsid w:val="00FF0344"/>
    <w:rsid w:val="00FF095F"/>
    <w:rsid w:val="00FF12EF"/>
    <w:rsid w:val="00FF15E3"/>
    <w:rsid w:val="00FF2B5B"/>
    <w:rsid w:val="00FF2BE8"/>
    <w:rsid w:val="00FF483E"/>
    <w:rsid w:val="00FF4D50"/>
    <w:rsid w:val="00FF5995"/>
    <w:rsid w:val="00FF6279"/>
    <w:rsid w:val="00FF6C14"/>
    <w:rsid w:val="00FF6DC4"/>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D65AD2"/>
  <w15:docId w15:val="{92B2EA06-CCB2-4940-8C0F-308D9DAC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0110"/>
    <w:pPr>
      <w:widowControl/>
      <w:jc w:val="left"/>
    </w:pPr>
    <w:rPr>
      <w:rFonts w:ascii="Times New Roman" w:eastAsia="Times New Roman" w:hAnsi="Times New Roman" w:cs="Times New Roman"/>
      <w:color w:val="auto"/>
      <w:sz w:val="20"/>
      <w:szCs w:val="20"/>
      <w:lang w:eastAsia="en-US"/>
    </w:rPr>
  </w:style>
  <w:style w:type="paragraph" w:styleId="Heading1">
    <w:name w:val="heading 1"/>
    <w:basedOn w:val="Normal"/>
    <w:next w:val="Normal"/>
    <w:link w:val="Heading1Char"/>
    <w:uiPriority w:val="9"/>
    <w:qFormat/>
    <w:rsid w:val="00F60110"/>
    <w:pPr>
      <w:keepNext/>
      <w:spacing w:before="240" w:after="60"/>
      <w:outlineLvl w:val="0"/>
    </w:pPr>
    <w:rPr>
      <w:rFonts w:ascii="Arial" w:hAnsi="Arial"/>
      <w:b/>
      <w:kern w:val="28"/>
      <w:sz w:val="28"/>
    </w:rPr>
  </w:style>
  <w:style w:type="paragraph" w:styleId="Heading2">
    <w:name w:val="heading 2"/>
    <w:basedOn w:val="Normal"/>
    <w:next w:val="Normal"/>
    <w:link w:val="Heading2Char"/>
    <w:uiPriority w:val="9"/>
    <w:qFormat/>
    <w:rsid w:val="00F6011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link w:val="Heading4Char"/>
    <w:uiPriority w:val="9"/>
    <w:pPr>
      <w:keepNext/>
      <w:keepLines/>
      <w:spacing w:before="40"/>
      <w:outlineLvl w:val="3"/>
    </w:pPr>
    <w:rPr>
      <w:rFonts w:ascii="Cambria" w:eastAsia="Cambria" w:hAnsi="Cambria" w:cs="Cambria"/>
      <w:i/>
      <w:color w:val="366091"/>
    </w:rPr>
  </w:style>
  <w:style w:type="paragraph" w:styleId="Heading5">
    <w:name w:val="heading 5"/>
    <w:basedOn w:val="Normal"/>
    <w:next w:val="Normal"/>
    <w:link w:val="Heading5Char"/>
    <w:uiPriority w:val="9"/>
    <w:pPr>
      <w:keepNext/>
      <w:keepLines/>
      <w:spacing w:before="40"/>
      <w:outlineLvl w:val="4"/>
    </w:pPr>
    <w:rPr>
      <w:rFonts w:ascii="Cambria" w:eastAsia="Cambria" w:hAnsi="Cambria" w:cs="Cambria"/>
      <w:color w:val="366091"/>
    </w:rPr>
  </w:style>
  <w:style w:type="paragraph" w:styleId="Heading6">
    <w:name w:val="heading 6"/>
    <w:basedOn w:val="Normal"/>
    <w:next w:val="Normal"/>
    <w:link w:val="Heading6Char"/>
    <w:uiPriority w:val="9"/>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aseHeading"/>
    <w:link w:val="TitleChar"/>
    <w:uiPriority w:val="10"/>
    <w:qFormat/>
    <w:rsid w:val="00F60110"/>
    <w:pPr>
      <w:spacing w:line="360" w:lineRule="auto"/>
    </w:pPr>
  </w:style>
  <w:style w:type="paragraph" w:styleId="Subtitle">
    <w:name w:val="Subtitle"/>
    <w:basedOn w:val="Normal"/>
    <w:next w:val="Normal"/>
    <w:link w:val="SubtitleChar"/>
    <w:uiPriority w:val="11"/>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rsid w:val="00F60110"/>
  </w:style>
  <w:style w:type="character" w:customStyle="1" w:styleId="CommentTextChar">
    <w:name w:val="Comment Text Char"/>
    <w:basedOn w:val="DefaultParagraphFont"/>
    <w:link w:val="CommentText"/>
    <w:uiPriority w:val="99"/>
    <w:rPr>
      <w:rFonts w:ascii="Times New Roman" w:eastAsia="Times New Roman" w:hAnsi="Times New Roman" w:cs="Times New Roman"/>
      <w:color w:val="auto"/>
      <w:sz w:val="20"/>
      <w:szCs w:val="20"/>
      <w:lang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rsid w:val="00F60110"/>
    <w:rPr>
      <w:b/>
      <w:bCs/>
    </w:rPr>
  </w:style>
  <w:style w:type="character" w:customStyle="1" w:styleId="CommentSubjectChar">
    <w:name w:val="Comment Subject Char"/>
    <w:basedOn w:val="CommentTextChar"/>
    <w:link w:val="CommentSubject"/>
    <w:uiPriority w:val="99"/>
    <w:semiHidden/>
    <w:rsid w:val="00300605"/>
    <w:rPr>
      <w:rFonts w:ascii="Times New Roman" w:eastAsia="Times New Roman" w:hAnsi="Times New Roman" w:cs="Times New Roman"/>
      <w:b/>
      <w:bCs/>
      <w:color w:val="auto"/>
      <w:sz w:val="20"/>
      <w:szCs w:val="20"/>
      <w:lang w:eastAsia="en-US"/>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0B2CAE"/>
    <w:rPr>
      <w:rFonts w:eastAsia="Times New Roman" w:cs="Times New Roman"/>
      <w:noProof/>
      <w:color w:val="auto"/>
      <w:sz w:val="20"/>
      <w:szCs w:val="20"/>
      <w:lang w:eastAsia="en-US"/>
    </w:rPr>
  </w:style>
  <w:style w:type="paragraph" w:customStyle="1" w:styleId="EndNoteBibliography">
    <w:name w:val="EndNote Bibliography"/>
    <w:basedOn w:val="Normal"/>
    <w:link w:val="EndNoteBibliographyChar"/>
    <w:rsid w:val="000B2CAE"/>
    <w:rPr>
      <w:rFonts w:ascii="Calibri" w:hAnsi="Calibri"/>
      <w:noProof/>
    </w:rPr>
  </w:style>
  <w:style w:type="character" w:customStyle="1" w:styleId="EndNoteBibliographyChar">
    <w:name w:val="EndNote Bibliography Char"/>
    <w:basedOn w:val="DefaultParagraphFont"/>
    <w:link w:val="EndNoteBibliography"/>
    <w:rsid w:val="000B2CAE"/>
    <w:rPr>
      <w:rFonts w:eastAsia="Times New Roman" w:cs="Times New Roman"/>
      <w:noProof/>
      <w:color w:val="auto"/>
      <w:sz w:val="20"/>
      <w:szCs w:val="20"/>
      <w:lang w:eastAsia="en-US"/>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rFonts w:ascii="Arial" w:eastAsia="Times New Roman" w:hAnsi="Arial" w:cs="Times New Roman"/>
      <w:b/>
      <w:color w:val="auto"/>
      <w:kern w:val="28"/>
      <w:sz w:val="28"/>
      <w:szCs w:val="20"/>
      <w:lang w:eastAsia="en-US"/>
    </w:rPr>
  </w:style>
  <w:style w:type="character" w:customStyle="1" w:styleId="highlight">
    <w:name w:val="highlight"/>
    <w:basedOn w:val="DefaultParagraphFont"/>
    <w:rsid w:val="009147A8"/>
  </w:style>
  <w:style w:type="character" w:customStyle="1" w:styleId="A10">
    <w:name w:val="A10"/>
    <w:uiPriority w:val="99"/>
    <w:rsid w:val="00734255"/>
    <w:rPr>
      <w:rFonts w:cs="Trade Gothic LT Std"/>
      <w:color w:val="000000"/>
      <w:sz w:val="11"/>
      <w:szCs w:val="11"/>
    </w:rPr>
  </w:style>
  <w:style w:type="paragraph" w:styleId="NoSpacing">
    <w:name w:val="No Spacing"/>
    <w:uiPriority w:val="1"/>
    <w:qFormat/>
    <w:rsid w:val="00A415FD"/>
  </w:style>
  <w:style w:type="character" w:styleId="FollowedHyperlink">
    <w:name w:val="FollowedHyperlink"/>
    <w:basedOn w:val="DefaultParagraphFont"/>
    <w:uiPriority w:val="99"/>
    <w:rsid w:val="00F60110"/>
    <w:rPr>
      <w:color w:val="800080"/>
      <w:u w:val="single"/>
    </w:rPr>
  </w:style>
  <w:style w:type="character" w:customStyle="1" w:styleId="Heading2Char">
    <w:name w:val="Heading 2 Char"/>
    <w:basedOn w:val="DefaultParagraphFont"/>
    <w:link w:val="Heading2"/>
    <w:uiPriority w:val="9"/>
    <w:rsid w:val="00FF15E3"/>
    <w:rPr>
      <w:rFonts w:ascii="Arial" w:eastAsia="Times New Roman" w:hAnsi="Arial" w:cs="Arial"/>
      <w:b/>
      <w:bCs/>
      <w:i/>
      <w:iCs/>
      <w:color w:val="auto"/>
      <w:sz w:val="28"/>
      <w:szCs w:val="28"/>
      <w:lang w:eastAsia="en-US"/>
    </w:rPr>
  </w:style>
  <w:style w:type="character" w:customStyle="1" w:styleId="Heading4Char">
    <w:name w:val="Heading 4 Char"/>
    <w:basedOn w:val="DefaultParagraphFont"/>
    <w:link w:val="Heading4"/>
    <w:uiPriority w:val="9"/>
    <w:rsid w:val="00FF15E3"/>
    <w:rPr>
      <w:rFonts w:ascii="Cambria" w:eastAsia="Cambria" w:hAnsi="Cambria" w:cs="Cambria"/>
      <w:i/>
      <w:color w:val="366091"/>
    </w:rPr>
  </w:style>
  <w:style w:type="character" w:customStyle="1" w:styleId="fm-citation-ids-label">
    <w:name w:val="fm-citation-ids-label"/>
    <w:basedOn w:val="DefaultParagraphFont"/>
    <w:rsid w:val="00E2460A"/>
  </w:style>
  <w:style w:type="character" w:customStyle="1" w:styleId="bibarticle">
    <w:name w:val="bib_article"/>
    <w:basedOn w:val="bibbase"/>
    <w:rsid w:val="00F60110"/>
    <w:rPr>
      <w:sz w:val="24"/>
      <w:bdr w:val="none" w:sz="0" w:space="0" w:color="auto"/>
      <w:shd w:val="clear" w:color="auto" w:fill="00FFFF"/>
    </w:rPr>
  </w:style>
  <w:style w:type="character" w:customStyle="1" w:styleId="bibdoi">
    <w:name w:val="bib_doi"/>
    <w:basedOn w:val="bibbase"/>
    <w:rsid w:val="00F60110"/>
    <w:rPr>
      <w:sz w:val="24"/>
      <w:bdr w:val="none" w:sz="0" w:space="0" w:color="auto"/>
      <w:shd w:val="clear" w:color="auto" w:fill="00FF00"/>
    </w:rPr>
  </w:style>
  <w:style w:type="character" w:customStyle="1" w:styleId="Heading3Char">
    <w:name w:val="Heading 3 Char"/>
    <w:basedOn w:val="DefaultParagraphFont"/>
    <w:link w:val="Heading3"/>
    <w:uiPriority w:val="9"/>
    <w:rsid w:val="00F60110"/>
    <w:rPr>
      <w:rFonts w:ascii="Liberation Sans" w:eastAsia="Liberation Sans" w:hAnsi="Liberation Sans" w:cs="Liberation Sans"/>
      <w:sz w:val="28"/>
      <w:szCs w:val="28"/>
    </w:rPr>
  </w:style>
  <w:style w:type="character" w:customStyle="1" w:styleId="Heading5Char">
    <w:name w:val="Heading 5 Char"/>
    <w:basedOn w:val="DefaultParagraphFont"/>
    <w:link w:val="Heading5"/>
    <w:uiPriority w:val="9"/>
    <w:rsid w:val="00F60110"/>
    <w:rPr>
      <w:rFonts w:ascii="Cambria" w:eastAsia="Cambria" w:hAnsi="Cambria" w:cs="Cambria"/>
      <w:color w:val="366091"/>
    </w:rPr>
  </w:style>
  <w:style w:type="character" w:customStyle="1" w:styleId="Heading6Char">
    <w:name w:val="Heading 6 Char"/>
    <w:basedOn w:val="DefaultParagraphFont"/>
    <w:link w:val="Heading6"/>
    <w:uiPriority w:val="9"/>
    <w:rsid w:val="00F60110"/>
    <w:rPr>
      <w:b/>
      <w:sz w:val="20"/>
      <w:szCs w:val="20"/>
    </w:rPr>
  </w:style>
  <w:style w:type="character" w:customStyle="1" w:styleId="TitleChar">
    <w:name w:val="Title Char"/>
    <w:basedOn w:val="DefaultParagraphFont"/>
    <w:link w:val="Title"/>
    <w:uiPriority w:val="10"/>
    <w:rsid w:val="00F60110"/>
    <w:rPr>
      <w:rFonts w:ascii="Arial" w:eastAsia="Times New Roman" w:hAnsi="Arial" w:cs="Times New Roman"/>
      <w:b/>
      <w:color w:val="auto"/>
      <w:kern w:val="28"/>
      <w:sz w:val="28"/>
      <w:szCs w:val="20"/>
      <w:lang w:eastAsia="en-US"/>
    </w:rPr>
  </w:style>
  <w:style w:type="character" w:customStyle="1" w:styleId="SubtitleChar">
    <w:name w:val="Subtitle Char"/>
    <w:basedOn w:val="DefaultParagraphFont"/>
    <w:link w:val="Subtitle"/>
    <w:uiPriority w:val="11"/>
    <w:rsid w:val="00F60110"/>
    <w:rPr>
      <w:rFonts w:ascii="Georgia" w:eastAsia="Georgia" w:hAnsi="Georgia" w:cs="Georgia"/>
      <w:i/>
      <w:color w:val="666666"/>
      <w:sz w:val="48"/>
      <w:szCs w:val="48"/>
    </w:rPr>
  </w:style>
  <w:style w:type="character" w:customStyle="1" w:styleId="bibetal">
    <w:name w:val="bib_etal"/>
    <w:basedOn w:val="bibbase"/>
    <w:rsid w:val="00F60110"/>
    <w:rPr>
      <w:sz w:val="24"/>
      <w:bdr w:val="none" w:sz="0" w:space="0" w:color="auto"/>
      <w:shd w:val="clear" w:color="auto" w:fill="008080"/>
    </w:rPr>
  </w:style>
  <w:style w:type="character" w:customStyle="1" w:styleId="bibfname">
    <w:name w:val="bib_fname"/>
    <w:basedOn w:val="bibbase"/>
    <w:rsid w:val="00F60110"/>
    <w:rPr>
      <w:sz w:val="24"/>
      <w:bdr w:val="none" w:sz="0" w:space="0" w:color="auto"/>
      <w:shd w:val="clear" w:color="auto" w:fill="FFFF00"/>
    </w:rPr>
  </w:style>
  <w:style w:type="character" w:customStyle="1" w:styleId="bibfpage">
    <w:name w:val="bib_fpage"/>
    <w:basedOn w:val="bibbase"/>
    <w:rsid w:val="00F60110"/>
    <w:rPr>
      <w:sz w:val="24"/>
      <w:bdr w:val="none" w:sz="0" w:space="0" w:color="auto"/>
      <w:shd w:val="clear" w:color="auto" w:fill="808080"/>
    </w:rPr>
  </w:style>
  <w:style w:type="character" w:customStyle="1" w:styleId="bibissue">
    <w:name w:val="bib_issue"/>
    <w:basedOn w:val="bibbase"/>
    <w:rsid w:val="00F60110"/>
    <w:rPr>
      <w:sz w:val="24"/>
      <w:bdr w:val="none" w:sz="0" w:space="0" w:color="auto"/>
      <w:shd w:val="clear" w:color="auto" w:fill="FFFF00"/>
    </w:rPr>
  </w:style>
  <w:style w:type="character" w:customStyle="1" w:styleId="bibjournal">
    <w:name w:val="bib_journal"/>
    <w:basedOn w:val="bibbase"/>
    <w:rsid w:val="00F60110"/>
    <w:rPr>
      <w:i/>
      <w:sz w:val="24"/>
      <w:bdr w:val="none" w:sz="0" w:space="0" w:color="auto"/>
      <w:shd w:val="clear" w:color="auto" w:fill="808000"/>
    </w:rPr>
  </w:style>
  <w:style w:type="character" w:customStyle="1" w:styleId="biblpage">
    <w:name w:val="bib_lpage"/>
    <w:basedOn w:val="bibbase"/>
    <w:rsid w:val="00F60110"/>
    <w:rPr>
      <w:sz w:val="24"/>
      <w:bdr w:val="none" w:sz="0" w:space="0" w:color="auto"/>
      <w:shd w:val="clear" w:color="auto" w:fill="808080"/>
    </w:rPr>
  </w:style>
  <w:style w:type="character" w:customStyle="1" w:styleId="bibnumber">
    <w:name w:val="bib_number"/>
    <w:basedOn w:val="bibbase"/>
    <w:rsid w:val="00F60110"/>
    <w:rPr>
      <w:sz w:val="24"/>
    </w:rPr>
  </w:style>
  <w:style w:type="character" w:customStyle="1" w:styleId="biborganization">
    <w:name w:val="bib_organization"/>
    <w:basedOn w:val="bibbase"/>
    <w:rsid w:val="00F60110"/>
    <w:rPr>
      <w:sz w:val="24"/>
      <w:bdr w:val="none" w:sz="0" w:space="0" w:color="auto"/>
      <w:shd w:val="clear" w:color="auto" w:fill="808000"/>
    </w:rPr>
  </w:style>
  <w:style w:type="character" w:customStyle="1" w:styleId="bibsuppl">
    <w:name w:val="bib_suppl"/>
    <w:basedOn w:val="bibbase"/>
    <w:rsid w:val="00F60110"/>
    <w:rPr>
      <w:sz w:val="24"/>
      <w:bdr w:val="none" w:sz="0" w:space="0" w:color="auto"/>
      <w:shd w:val="clear" w:color="auto" w:fill="FFFF00"/>
    </w:rPr>
  </w:style>
  <w:style w:type="character" w:customStyle="1" w:styleId="bibsurname">
    <w:name w:val="bib_surname"/>
    <w:basedOn w:val="bibbase"/>
    <w:rsid w:val="00F60110"/>
    <w:rPr>
      <w:sz w:val="24"/>
      <w:bdr w:val="none" w:sz="0" w:space="0" w:color="auto"/>
      <w:shd w:val="clear" w:color="auto" w:fill="FFFF00"/>
    </w:rPr>
  </w:style>
  <w:style w:type="character" w:customStyle="1" w:styleId="bibunpubl">
    <w:name w:val="bib_unpubl"/>
    <w:basedOn w:val="bibbase"/>
    <w:rsid w:val="00F60110"/>
    <w:rPr>
      <w:sz w:val="24"/>
    </w:rPr>
  </w:style>
  <w:style w:type="character" w:customStyle="1" w:styleId="biburl">
    <w:name w:val="bib_url"/>
    <w:basedOn w:val="bibbase"/>
    <w:rsid w:val="00F60110"/>
    <w:rPr>
      <w:sz w:val="24"/>
      <w:bdr w:val="none" w:sz="0" w:space="0" w:color="auto"/>
      <w:shd w:val="clear" w:color="auto" w:fill="00FF00"/>
    </w:rPr>
  </w:style>
  <w:style w:type="character" w:customStyle="1" w:styleId="bibvolume">
    <w:name w:val="bib_volume"/>
    <w:basedOn w:val="bibbase"/>
    <w:rsid w:val="00F60110"/>
    <w:rPr>
      <w:b/>
      <w:sz w:val="24"/>
      <w:bdr w:val="none" w:sz="0" w:space="0" w:color="auto"/>
      <w:shd w:val="clear" w:color="auto" w:fill="00FF00"/>
    </w:rPr>
  </w:style>
  <w:style w:type="character" w:customStyle="1" w:styleId="bibyear">
    <w:name w:val="bib_year"/>
    <w:basedOn w:val="bibbase"/>
    <w:rsid w:val="00F60110"/>
    <w:rPr>
      <w:sz w:val="24"/>
      <w:bdr w:val="none" w:sz="0" w:space="0" w:color="auto"/>
      <w:shd w:val="clear" w:color="auto" w:fill="FF00FF"/>
    </w:rPr>
  </w:style>
  <w:style w:type="character" w:customStyle="1" w:styleId="citebib">
    <w:name w:val="cite_bib"/>
    <w:basedOn w:val="citebase"/>
    <w:rsid w:val="00F60110"/>
    <w:rPr>
      <w:sz w:val="24"/>
      <w:bdr w:val="none" w:sz="0" w:space="0" w:color="auto"/>
      <w:shd w:val="clear" w:color="auto" w:fill="00FFFF"/>
    </w:rPr>
  </w:style>
  <w:style w:type="character" w:customStyle="1" w:styleId="citebox">
    <w:name w:val="cite_box"/>
    <w:basedOn w:val="citebase"/>
    <w:rsid w:val="00F60110"/>
    <w:rPr>
      <w:sz w:val="24"/>
    </w:rPr>
  </w:style>
  <w:style w:type="character" w:customStyle="1" w:styleId="citefig">
    <w:name w:val="cite_fig"/>
    <w:basedOn w:val="citebase"/>
    <w:rsid w:val="00F60110"/>
    <w:rPr>
      <w:b/>
      <w:color w:val="auto"/>
      <w:sz w:val="24"/>
      <w:bdr w:val="none" w:sz="0" w:space="0" w:color="auto"/>
      <w:shd w:val="clear" w:color="auto" w:fill="00FF00"/>
    </w:rPr>
  </w:style>
  <w:style w:type="character" w:customStyle="1" w:styleId="citetbl">
    <w:name w:val="cite_tbl"/>
    <w:basedOn w:val="citebase"/>
    <w:rsid w:val="00F60110"/>
    <w:rPr>
      <w:b/>
      <w:color w:val="auto"/>
      <w:sz w:val="24"/>
      <w:bdr w:val="none" w:sz="0" w:space="0" w:color="auto"/>
      <w:shd w:val="clear" w:color="auto" w:fill="FF00FF"/>
    </w:rPr>
  </w:style>
  <w:style w:type="character" w:customStyle="1" w:styleId="bibdeg">
    <w:name w:val="bib_deg"/>
    <w:basedOn w:val="bibbase"/>
    <w:rsid w:val="00F60110"/>
    <w:rPr>
      <w:sz w:val="24"/>
    </w:rPr>
  </w:style>
  <w:style w:type="character" w:customStyle="1" w:styleId="bibsuffix">
    <w:name w:val="bib_suffix"/>
    <w:basedOn w:val="bibbase"/>
    <w:rsid w:val="00F60110"/>
    <w:rPr>
      <w:sz w:val="24"/>
    </w:rPr>
  </w:style>
  <w:style w:type="character" w:customStyle="1" w:styleId="bibcomment">
    <w:name w:val="bib_comment"/>
    <w:basedOn w:val="bibbase"/>
    <w:rsid w:val="00F60110"/>
    <w:rPr>
      <w:sz w:val="24"/>
    </w:rPr>
  </w:style>
  <w:style w:type="character" w:customStyle="1" w:styleId="audeg">
    <w:name w:val="au_deg"/>
    <w:basedOn w:val="aubase"/>
    <w:rsid w:val="00F60110"/>
    <w:rPr>
      <w:sz w:val="20"/>
      <w:bdr w:val="none" w:sz="0" w:space="0" w:color="auto"/>
      <w:shd w:val="clear" w:color="auto" w:fill="FFFF00"/>
    </w:rPr>
  </w:style>
  <w:style w:type="character" w:customStyle="1" w:styleId="aufname">
    <w:name w:val="au_fname"/>
    <w:basedOn w:val="aubase"/>
    <w:rsid w:val="00F60110"/>
    <w:rPr>
      <w:sz w:val="20"/>
      <w:bdr w:val="none" w:sz="0" w:space="0" w:color="auto"/>
      <w:shd w:val="clear" w:color="auto" w:fill="00FFFF"/>
    </w:rPr>
  </w:style>
  <w:style w:type="character" w:customStyle="1" w:styleId="aurole">
    <w:name w:val="au_role"/>
    <w:basedOn w:val="aubase"/>
    <w:rsid w:val="00F60110"/>
    <w:rPr>
      <w:sz w:val="20"/>
      <w:bdr w:val="none" w:sz="0" w:space="0" w:color="auto"/>
      <w:shd w:val="clear" w:color="auto" w:fill="808000"/>
    </w:rPr>
  </w:style>
  <w:style w:type="character" w:customStyle="1" w:styleId="ausuffix">
    <w:name w:val="au_suffix"/>
    <w:basedOn w:val="aubase"/>
    <w:rsid w:val="00F60110"/>
    <w:rPr>
      <w:sz w:val="20"/>
      <w:bdr w:val="none" w:sz="0" w:space="0" w:color="auto"/>
      <w:shd w:val="clear" w:color="auto" w:fill="FF00FF"/>
    </w:rPr>
  </w:style>
  <w:style w:type="character" w:customStyle="1" w:styleId="ausurname">
    <w:name w:val="au_surname"/>
    <w:basedOn w:val="aubase"/>
    <w:rsid w:val="00F60110"/>
    <w:rPr>
      <w:sz w:val="20"/>
      <w:bdr w:val="none" w:sz="0" w:space="0" w:color="auto"/>
      <w:shd w:val="clear" w:color="auto" w:fill="00FF00"/>
    </w:rPr>
  </w:style>
  <w:style w:type="character" w:customStyle="1" w:styleId="bibbase">
    <w:name w:val="bib_base"/>
    <w:rsid w:val="00F60110"/>
    <w:rPr>
      <w:sz w:val="24"/>
    </w:rPr>
  </w:style>
  <w:style w:type="character" w:customStyle="1" w:styleId="aubase">
    <w:name w:val="au_base"/>
    <w:rsid w:val="00F60110"/>
    <w:rPr>
      <w:sz w:val="20"/>
    </w:rPr>
  </w:style>
  <w:style w:type="character" w:customStyle="1" w:styleId="citebase">
    <w:name w:val="cite_base"/>
    <w:rsid w:val="00F60110"/>
    <w:rPr>
      <w:sz w:val="24"/>
    </w:rPr>
  </w:style>
  <w:style w:type="character" w:customStyle="1" w:styleId="aucollab">
    <w:name w:val="au_collab"/>
    <w:basedOn w:val="aubase"/>
    <w:rsid w:val="00F60110"/>
    <w:rPr>
      <w:sz w:val="20"/>
      <w:bdr w:val="none" w:sz="0" w:space="0" w:color="auto"/>
      <w:shd w:val="clear" w:color="auto" w:fill="C0C0C0"/>
    </w:rPr>
  </w:style>
  <w:style w:type="character" w:customStyle="1" w:styleId="citefn">
    <w:name w:val="cite_fn"/>
    <w:basedOn w:val="citebase"/>
    <w:rsid w:val="00F60110"/>
    <w:rPr>
      <w:sz w:val="24"/>
      <w:shd w:val="clear" w:color="auto" w:fill="FF0000"/>
    </w:rPr>
  </w:style>
  <w:style w:type="character" w:customStyle="1" w:styleId="citeen">
    <w:name w:val="cite_en"/>
    <w:basedOn w:val="citebase"/>
    <w:rsid w:val="00F60110"/>
    <w:rPr>
      <w:sz w:val="24"/>
      <w:shd w:val="clear" w:color="auto" w:fill="FFFF00"/>
      <w:vertAlign w:val="superscript"/>
    </w:rPr>
  </w:style>
  <w:style w:type="character" w:customStyle="1" w:styleId="eqno">
    <w:name w:val="eq_no"/>
    <w:basedOn w:val="citebase"/>
    <w:rsid w:val="00F60110"/>
    <w:rPr>
      <w:sz w:val="24"/>
    </w:rPr>
  </w:style>
  <w:style w:type="paragraph" w:customStyle="1" w:styleId="BaseHeading">
    <w:name w:val="Base_Heading"/>
    <w:rsid w:val="00F60110"/>
    <w:pPr>
      <w:keepNext/>
      <w:widowControl/>
      <w:spacing w:before="240"/>
      <w:jc w:val="left"/>
      <w:outlineLvl w:val="0"/>
    </w:pPr>
    <w:rPr>
      <w:rFonts w:ascii="Arial" w:eastAsia="Times New Roman" w:hAnsi="Arial" w:cs="Times New Roman"/>
      <w:b/>
      <w:color w:val="auto"/>
      <w:kern w:val="28"/>
      <w:sz w:val="28"/>
      <w:szCs w:val="20"/>
      <w:lang w:eastAsia="en-US"/>
    </w:rPr>
  </w:style>
  <w:style w:type="paragraph" w:customStyle="1" w:styleId="BaseText">
    <w:name w:val="Base_Text"/>
    <w:link w:val="BaseTextChar"/>
    <w:rsid w:val="00F60110"/>
    <w:pPr>
      <w:widowControl/>
      <w:spacing w:before="120"/>
      <w:jc w:val="left"/>
    </w:pPr>
    <w:rPr>
      <w:rFonts w:ascii="Times New Roman" w:eastAsia="Times New Roman" w:hAnsi="Times New Roman" w:cs="Times New Roman"/>
      <w:color w:val="auto"/>
      <w:sz w:val="20"/>
      <w:szCs w:val="20"/>
      <w:lang w:eastAsia="en-US"/>
    </w:rPr>
  </w:style>
  <w:style w:type="paragraph" w:customStyle="1" w:styleId="Abstract">
    <w:name w:val="Abstract"/>
    <w:basedOn w:val="BaseText"/>
    <w:rsid w:val="00F60110"/>
    <w:pPr>
      <w:spacing w:line="360" w:lineRule="auto"/>
    </w:pPr>
    <w:rPr>
      <w:b/>
      <w:sz w:val="24"/>
    </w:rPr>
  </w:style>
  <w:style w:type="paragraph" w:customStyle="1" w:styleId="Acknowledgment">
    <w:name w:val="Acknowledgment"/>
    <w:basedOn w:val="BaseText"/>
    <w:rsid w:val="00F60110"/>
    <w:pPr>
      <w:spacing w:line="360" w:lineRule="auto"/>
    </w:pPr>
  </w:style>
  <w:style w:type="paragraph" w:customStyle="1" w:styleId="AcknowledgmentTitle">
    <w:name w:val="AcknowledgmentTitle"/>
    <w:basedOn w:val="Heading1"/>
    <w:rsid w:val="00F60110"/>
    <w:rPr>
      <w:sz w:val="24"/>
    </w:rPr>
  </w:style>
  <w:style w:type="paragraph" w:customStyle="1" w:styleId="Affiliations">
    <w:name w:val="Affiliations"/>
    <w:basedOn w:val="BaseText"/>
    <w:rsid w:val="00F60110"/>
    <w:pPr>
      <w:spacing w:line="360" w:lineRule="auto"/>
    </w:pPr>
    <w:rPr>
      <w:i/>
    </w:rPr>
  </w:style>
  <w:style w:type="paragraph" w:customStyle="1" w:styleId="Authors">
    <w:name w:val="Authors"/>
    <w:basedOn w:val="BaseText"/>
    <w:rsid w:val="00F60110"/>
    <w:pPr>
      <w:spacing w:line="360" w:lineRule="auto"/>
    </w:pPr>
  </w:style>
  <w:style w:type="paragraph" w:customStyle="1" w:styleId="BodyPara">
    <w:name w:val="BodyPara"/>
    <w:basedOn w:val="BaseText"/>
    <w:rsid w:val="00F60110"/>
    <w:pPr>
      <w:spacing w:line="360" w:lineRule="auto"/>
    </w:pPr>
    <w:rPr>
      <w:sz w:val="24"/>
    </w:rPr>
  </w:style>
  <w:style w:type="paragraph" w:customStyle="1" w:styleId="BodyIndent">
    <w:name w:val="BodyIndent"/>
    <w:basedOn w:val="BaseText"/>
    <w:link w:val="BodyIndentChar"/>
    <w:rsid w:val="00F60110"/>
    <w:pPr>
      <w:spacing w:line="360" w:lineRule="auto"/>
      <w:ind w:firstLine="720"/>
    </w:pPr>
    <w:rPr>
      <w:sz w:val="24"/>
    </w:rPr>
  </w:style>
  <w:style w:type="paragraph" w:customStyle="1" w:styleId="Boxhead">
    <w:name w:val="Boxhead"/>
    <w:basedOn w:val="Heading1"/>
    <w:rsid w:val="00F60110"/>
  </w:style>
  <w:style w:type="paragraph" w:customStyle="1" w:styleId="BoxText">
    <w:name w:val="BoxText"/>
    <w:basedOn w:val="BaseText"/>
    <w:rsid w:val="00F60110"/>
  </w:style>
  <w:style w:type="paragraph" w:customStyle="1" w:styleId="BulletedList">
    <w:name w:val="BulletedList"/>
    <w:basedOn w:val="BaseText"/>
    <w:rsid w:val="00F60110"/>
    <w:pPr>
      <w:ind w:left="360" w:hanging="360"/>
    </w:pPr>
  </w:style>
  <w:style w:type="paragraph" w:customStyle="1" w:styleId="CompInterest">
    <w:name w:val="CompInterest"/>
    <w:basedOn w:val="BaseText"/>
    <w:rsid w:val="00F60110"/>
    <w:pPr>
      <w:spacing w:line="360" w:lineRule="auto"/>
    </w:pPr>
  </w:style>
  <w:style w:type="paragraph" w:customStyle="1" w:styleId="Correspondence">
    <w:name w:val="Correspondence"/>
    <w:basedOn w:val="BaseText"/>
    <w:rsid w:val="00F60110"/>
    <w:pPr>
      <w:spacing w:line="360" w:lineRule="auto"/>
    </w:pPr>
  </w:style>
  <w:style w:type="paragraph" w:customStyle="1" w:styleId="OnlineSubheading">
    <w:name w:val="Online_Subheading"/>
    <w:basedOn w:val="BaseHeading"/>
    <w:rsid w:val="00F60110"/>
    <w:rPr>
      <w:rFonts w:ascii="Times New Roman" w:hAnsi="Times New Roman"/>
      <w:sz w:val="24"/>
    </w:rPr>
  </w:style>
  <w:style w:type="paragraph" w:styleId="DocumentMap">
    <w:name w:val="Document Map"/>
    <w:basedOn w:val="Normal"/>
    <w:link w:val="DocumentMapChar"/>
    <w:uiPriority w:val="99"/>
    <w:semiHidden/>
    <w:rsid w:val="00F60110"/>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F60110"/>
    <w:rPr>
      <w:rFonts w:ascii="Tahoma" w:eastAsia="Times New Roman" w:hAnsi="Tahoma" w:cs="Times New Roman"/>
      <w:color w:val="auto"/>
      <w:sz w:val="20"/>
      <w:szCs w:val="20"/>
      <w:shd w:val="clear" w:color="auto" w:fill="000080"/>
      <w:lang w:eastAsia="en-US"/>
    </w:rPr>
  </w:style>
  <w:style w:type="paragraph" w:customStyle="1" w:styleId="Endnote">
    <w:name w:val="Endnote"/>
    <w:basedOn w:val="BaseText"/>
    <w:rsid w:val="00F60110"/>
  </w:style>
  <w:style w:type="paragraph" w:customStyle="1" w:styleId="Equation">
    <w:name w:val="Equation"/>
    <w:basedOn w:val="BaseText"/>
    <w:rsid w:val="00F60110"/>
    <w:pPr>
      <w:ind w:left="1440" w:right="1440"/>
    </w:pPr>
  </w:style>
  <w:style w:type="paragraph" w:customStyle="1" w:styleId="FigureLegend">
    <w:name w:val="FigureLegend"/>
    <w:basedOn w:val="BaseText"/>
    <w:rsid w:val="00F60110"/>
    <w:pPr>
      <w:spacing w:line="360" w:lineRule="auto"/>
    </w:pPr>
    <w:rPr>
      <w:sz w:val="24"/>
    </w:rPr>
  </w:style>
  <w:style w:type="paragraph" w:customStyle="1" w:styleId="FirstPara">
    <w:name w:val="FirstPara"/>
    <w:basedOn w:val="BaseText"/>
    <w:rsid w:val="00F60110"/>
    <w:pPr>
      <w:spacing w:line="360" w:lineRule="auto"/>
    </w:pPr>
    <w:rPr>
      <w:sz w:val="24"/>
    </w:rPr>
  </w:style>
  <w:style w:type="paragraph" w:customStyle="1" w:styleId="Footnote">
    <w:name w:val="Footnote"/>
    <w:basedOn w:val="BaseText"/>
    <w:rsid w:val="00F60110"/>
    <w:pPr>
      <w:spacing w:line="360" w:lineRule="auto"/>
    </w:pPr>
  </w:style>
  <w:style w:type="paragraph" w:customStyle="1" w:styleId="DataReferencesHead">
    <w:name w:val="DataReferencesHead"/>
    <w:basedOn w:val="Heading1"/>
    <w:rsid w:val="00F60110"/>
  </w:style>
  <w:style w:type="paragraph" w:customStyle="1" w:styleId="DataReferencesSubhead">
    <w:name w:val="DataReferencesSubhead"/>
    <w:basedOn w:val="Heading2"/>
    <w:rsid w:val="00F60110"/>
  </w:style>
  <w:style w:type="paragraph" w:customStyle="1" w:styleId="MethEqn">
    <w:name w:val="MethEqn"/>
    <w:basedOn w:val="BaseText"/>
    <w:rsid w:val="00F60110"/>
    <w:pPr>
      <w:ind w:left="1440" w:right="1440"/>
    </w:pPr>
    <w:rPr>
      <w:sz w:val="18"/>
    </w:rPr>
  </w:style>
  <w:style w:type="paragraph" w:customStyle="1" w:styleId="MethHead1">
    <w:name w:val="MethHead1"/>
    <w:basedOn w:val="Heading1"/>
    <w:rsid w:val="00F60110"/>
    <w:rPr>
      <w:sz w:val="24"/>
    </w:rPr>
  </w:style>
  <w:style w:type="paragraph" w:customStyle="1" w:styleId="MethHead2">
    <w:name w:val="MethHead2"/>
    <w:basedOn w:val="Heading1"/>
    <w:rsid w:val="00F60110"/>
    <w:pPr>
      <w:outlineLvl w:val="1"/>
    </w:pPr>
    <w:rPr>
      <w:sz w:val="20"/>
    </w:rPr>
  </w:style>
  <w:style w:type="paragraph" w:customStyle="1" w:styleId="MethPara">
    <w:name w:val="MethPara"/>
    <w:basedOn w:val="BaseText"/>
    <w:rsid w:val="00F60110"/>
    <w:pPr>
      <w:spacing w:line="360" w:lineRule="auto"/>
    </w:pPr>
    <w:rPr>
      <w:sz w:val="24"/>
    </w:rPr>
  </w:style>
  <w:style w:type="paragraph" w:customStyle="1" w:styleId="MethParaIndent">
    <w:name w:val="MethParaIndent"/>
    <w:basedOn w:val="BaseText"/>
    <w:rsid w:val="00F60110"/>
    <w:pPr>
      <w:spacing w:line="360" w:lineRule="auto"/>
      <w:ind w:firstLine="720"/>
    </w:pPr>
    <w:rPr>
      <w:sz w:val="24"/>
    </w:rPr>
  </w:style>
  <w:style w:type="paragraph" w:customStyle="1" w:styleId="NumList1">
    <w:name w:val="NumList1"/>
    <w:basedOn w:val="BaseText"/>
    <w:rsid w:val="00F60110"/>
    <w:pPr>
      <w:ind w:left="360" w:hanging="360"/>
    </w:pPr>
  </w:style>
  <w:style w:type="paragraph" w:customStyle="1" w:styleId="NumList2">
    <w:name w:val="NumList2"/>
    <w:basedOn w:val="BaseText"/>
    <w:rsid w:val="00F60110"/>
    <w:pPr>
      <w:ind w:left="720" w:hanging="360"/>
    </w:pPr>
  </w:style>
  <w:style w:type="paragraph" w:customStyle="1" w:styleId="NumList3">
    <w:name w:val="NumList3"/>
    <w:basedOn w:val="BaseText"/>
    <w:rsid w:val="00F60110"/>
    <w:pPr>
      <w:ind w:left="1080" w:hanging="360"/>
    </w:pPr>
  </w:style>
  <w:style w:type="paragraph" w:customStyle="1" w:styleId="NumListLevel4">
    <w:name w:val="NumListLevel4"/>
    <w:basedOn w:val="BaseText"/>
    <w:rsid w:val="00F60110"/>
    <w:pPr>
      <w:ind w:left="1440" w:hanging="360"/>
    </w:pPr>
  </w:style>
  <w:style w:type="paragraph" w:customStyle="1" w:styleId="Query">
    <w:name w:val="Query"/>
    <w:basedOn w:val="BaseText"/>
    <w:rsid w:val="00F60110"/>
  </w:style>
  <w:style w:type="paragraph" w:styleId="Quote">
    <w:name w:val="Quote"/>
    <w:basedOn w:val="BaseText"/>
    <w:link w:val="QuoteChar"/>
    <w:uiPriority w:val="29"/>
    <w:qFormat/>
    <w:rsid w:val="00F60110"/>
    <w:pPr>
      <w:ind w:left="1440" w:right="1440"/>
    </w:pPr>
  </w:style>
  <w:style w:type="character" w:customStyle="1" w:styleId="QuoteChar">
    <w:name w:val="Quote Char"/>
    <w:basedOn w:val="DefaultParagraphFont"/>
    <w:link w:val="Quote"/>
    <w:uiPriority w:val="29"/>
    <w:rsid w:val="00F60110"/>
    <w:rPr>
      <w:rFonts w:ascii="Times New Roman" w:eastAsia="Times New Roman" w:hAnsi="Times New Roman" w:cs="Times New Roman"/>
      <w:color w:val="auto"/>
      <w:sz w:val="20"/>
      <w:szCs w:val="20"/>
      <w:lang w:eastAsia="en-US"/>
    </w:rPr>
  </w:style>
  <w:style w:type="paragraph" w:customStyle="1" w:styleId="ReceivedAccepted">
    <w:name w:val="ReceivedAccepted"/>
    <w:basedOn w:val="BaseText"/>
    <w:rsid w:val="00F60110"/>
    <w:pPr>
      <w:spacing w:line="360" w:lineRule="auto"/>
    </w:pPr>
  </w:style>
  <w:style w:type="paragraph" w:customStyle="1" w:styleId="Reference">
    <w:name w:val="Reference"/>
    <w:basedOn w:val="BaseText"/>
    <w:link w:val="ReferenceChar"/>
    <w:rsid w:val="00F60110"/>
    <w:pPr>
      <w:spacing w:line="360" w:lineRule="auto"/>
      <w:ind w:left="792" w:hanging="792"/>
    </w:pPr>
    <w:rPr>
      <w:sz w:val="24"/>
    </w:rPr>
  </w:style>
  <w:style w:type="paragraph" w:customStyle="1" w:styleId="ReferenceHead">
    <w:name w:val="ReferenceHead"/>
    <w:basedOn w:val="Heading1"/>
    <w:rsid w:val="00F60110"/>
  </w:style>
  <w:style w:type="paragraph" w:customStyle="1" w:styleId="Sec1Ttl">
    <w:name w:val="Sec1Ttl"/>
    <w:basedOn w:val="Heading1"/>
    <w:rsid w:val="00F60110"/>
    <w:rPr>
      <w:sz w:val="24"/>
    </w:rPr>
  </w:style>
  <w:style w:type="paragraph" w:customStyle="1" w:styleId="Sec2Ttl">
    <w:name w:val="Sec2Ttl"/>
    <w:basedOn w:val="Heading1"/>
    <w:rsid w:val="00F60110"/>
    <w:pPr>
      <w:outlineLvl w:val="1"/>
    </w:pPr>
    <w:rPr>
      <w:sz w:val="20"/>
    </w:rPr>
  </w:style>
  <w:style w:type="paragraph" w:customStyle="1" w:styleId="SuppInfor">
    <w:name w:val="SuppInfor"/>
    <w:basedOn w:val="BaseText"/>
    <w:rsid w:val="00F60110"/>
    <w:pPr>
      <w:spacing w:line="360" w:lineRule="auto"/>
    </w:pPr>
  </w:style>
  <w:style w:type="paragraph" w:customStyle="1" w:styleId="TableBody">
    <w:name w:val="TableBody"/>
    <w:basedOn w:val="BaseText"/>
    <w:rsid w:val="00F60110"/>
    <w:pPr>
      <w:spacing w:before="0"/>
    </w:pPr>
    <w:rPr>
      <w:rFonts w:ascii="Arial" w:hAnsi="Arial"/>
    </w:rPr>
  </w:style>
  <w:style w:type="paragraph" w:customStyle="1" w:styleId="TableFootnote">
    <w:name w:val="TableFootnote"/>
    <w:basedOn w:val="BaseText"/>
    <w:rsid w:val="00F60110"/>
    <w:pPr>
      <w:spacing w:before="0"/>
    </w:pPr>
    <w:rPr>
      <w:rFonts w:ascii="Arial" w:hAnsi="Arial"/>
    </w:rPr>
  </w:style>
  <w:style w:type="paragraph" w:customStyle="1" w:styleId="TableHead">
    <w:name w:val="TableHead"/>
    <w:basedOn w:val="BaseText"/>
    <w:rsid w:val="00F60110"/>
    <w:pPr>
      <w:spacing w:before="0"/>
    </w:pPr>
    <w:rPr>
      <w:rFonts w:ascii="Arial" w:hAnsi="Arial"/>
    </w:rPr>
  </w:style>
  <w:style w:type="paragraph" w:customStyle="1" w:styleId="TableLegend">
    <w:name w:val="TableLegend"/>
    <w:basedOn w:val="BaseText"/>
    <w:rsid w:val="00F60110"/>
    <w:pPr>
      <w:spacing w:before="0"/>
    </w:pPr>
    <w:rPr>
      <w:rFonts w:ascii="Arial" w:hAnsi="Arial"/>
    </w:rPr>
  </w:style>
  <w:style w:type="paragraph" w:customStyle="1" w:styleId="TableTitle">
    <w:name w:val="TableTitle"/>
    <w:basedOn w:val="BaseText"/>
    <w:rsid w:val="00F60110"/>
    <w:rPr>
      <w:rFonts w:ascii="Arial" w:hAnsi="Arial"/>
    </w:rPr>
  </w:style>
  <w:style w:type="paragraph" w:customStyle="1" w:styleId="UnnumList">
    <w:name w:val="UnnumList"/>
    <w:basedOn w:val="BaseText"/>
    <w:rsid w:val="00F60110"/>
    <w:pPr>
      <w:ind w:left="360" w:hanging="360"/>
    </w:pPr>
  </w:style>
  <w:style w:type="paragraph" w:customStyle="1" w:styleId="OnlineMethHead1">
    <w:name w:val="Online_MethHead1"/>
    <w:basedOn w:val="BaseHeading"/>
    <w:rsid w:val="00F60110"/>
    <w:rPr>
      <w:sz w:val="24"/>
    </w:rPr>
  </w:style>
  <w:style w:type="paragraph" w:customStyle="1" w:styleId="ItalicNote">
    <w:name w:val="ItalicNote"/>
    <w:basedOn w:val="BaseText"/>
    <w:rsid w:val="00F60110"/>
    <w:pPr>
      <w:spacing w:line="360" w:lineRule="auto"/>
    </w:pPr>
    <w:rPr>
      <w:i/>
      <w:sz w:val="24"/>
    </w:rPr>
  </w:style>
  <w:style w:type="paragraph" w:customStyle="1" w:styleId="ReferenceAnnotation">
    <w:name w:val="ReferenceAnnotation"/>
    <w:basedOn w:val="BaseText"/>
    <w:rsid w:val="00F60110"/>
    <w:pPr>
      <w:spacing w:line="360" w:lineRule="auto"/>
      <w:ind w:left="792"/>
    </w:pPr>
    <w:rPr>
      <w:b/>
      <w:sz w:val="24"/>
    </w:rPr>
  </w:style>
  <w:style w:type="paragraph" w:customStyle="1" w:styleId="OnlineMethHead2">
    <w:name w:val="Online_MethHead2"/>
    <w:basedOn w:val="BaseHeading"/>
    <w:rsid w:val="00F60110"/>
    <w:pPr>
      <w:outlineLvl w:val="1"/>
    </w:pPr>
    <w:rPr>
      <w:sz w:val="20"/>
    </w:rPr>
  </w:style>
  <w:style w:type="paragraph" w:customStyle="1" w:styleId="OnlineMethPara">
    <w:name w:val="Online_MethPara"/>
    <w:basedOn w:val="BaseText"/>
    <w:link w:val="OnlineMethParaChar"/>
    <w:rsid w:val="00F60110"/>
    <w:pPr>
      <w:spacing w:line="360" w:lineRule="auto"/>
    </w:pPr>
    <w:rPr>
      <w:sz w:val="24"/>
    </w:rPr>
  </w:style>
  <w:style w:type="paragraph" w:customStyle="1" w:styleId="OnlineMethParaIndent">
    <w:name w:val="Online_MethParaIndent"/>
    <w:basedOn w:val="BaseText"/>
    <w:rsid w:val="00F60110"/>
    <w:pPr>
      <w:spacing w:line="360" w:lineRule="auto"/>
      <w:ind w:firstLine="720"/>
    </w:pPr>
    <w:rPr>
      <w:sz w:val="24"/>
    </w:rPr>
  </w:style>
  <w:style w:type="paragraph" w:customStyle="1" w:styleId="OnlineReference">
    <w:name w:val="Online_Reference"/>
    <w:basedOn w:val="BaseText"/>
    <w:rsid w:val="00F60110"/>
    <w:pPr>
      <w:spacing w:line="360" w:lineRule="auto"/>
      <w:ind w:left="792" w:hanging="792"/>
    </w:pPr>
    <w:rPr>
      <w:sz w:val="24"/>
    </w:rPr>
  </w:style>
  <w:style w:type="paragraph" w:customStyle="1" w:styleId="OnlineMethEqn">
    <w:name w:val="Online_MethEqn"/>
    <w:basedOn w:val="BaseText"/>
    <w:rsid w:val="00F60110"/>
    <w:pPr>
      <w:ind w:left="1440" w:right="1440"/>
    </w:pPr>
    <w:rPr>
      <w:sz w:val="18"/>
    </w:rPr>
  </w:style>
  <w:style w:type="paragraph" w:customStyle="1" w:styleId="DataReference">
    <w:name w:val="Data_Reference"/>
    <w:basedOn w:val="BaseText"/>
    <w:rsid w:val="00F60110"/>
    <w:pPr>
      <w:spacing w:line="360" w:lineRule="auto"/>
    </w:pPr>
    <w:rPr>
      <w:sz w:val="24"/>
    </w:rPr>
  </w:style>
  <w:style w:type="character" w:customStyle="1" w:styleId="BaseTextChar">
    <w:name w:val="Base_Text Char"/>
    <w:basedOn w:val="DefaultParagraphFont"/>
    <w:link w:val="BaseText"/>
    <w:rsid w:val="00117312"/>
    <w:rPr>
      <w:rFonts w:ascii="Times New Roman" w:eastAsia="Times New Roman" w:hAnsi="Times New Roman" w:cs="Times New Roman"/>
      <w:color w:val="auto"/>
      <w:sz w:val="20"/>
      <w:szCs w:val="20"/>
      <w:lang w:eastAsia="en-US"/>
    </w:rPr>
  </w:style>
  <w:style w:type="character" w:customStyle="1" w:styleId="OnlineMethParaChar">
    <w:name w:val="Online_MethPara Char"/>
    <w:basedOn w:val="BaseTextChar"/>
    <w:link w:val="OnlineMethPara"/>
    <w:rsid w:val="00117312"/>
    <w:rPr>
      <w:rFonts w:ascii="Times New Roman" w:eastAsia="Times New Roman" w:hAnsi="Times New Roman" w:cs="Times New Roman"/>
      <w:color w:val="auto"/>
      <w:sz w:val="24"/>
      <w:szCs w:val="20"/>
      <w:lang w:eastAsia="en-US"/>
    </w:rPr>
  </w:style>
  <w:style w:type="character" w:customStyle="1" w:styleId="ReferenceChar">
    <w:name w:val="Reference Char"/>
    <w:basedOn w:val="BaseTextChar"/>
    <w:link w:val="Reference"/>
    <w:rsid w:val="00B9797F"/>
    <w:rPr>
      <w:rFonts w:ascii="Times New Roman" w:eastAsia="Times New Roman" w:hAnsi="Times New Roman" w:cs="Times New Roman"/>
      <w:color w:val="auto"/>
      <w:sz w:val="24"/>
      <w:szCs w:val="20"/>
      <w:lang w:eastAsia="en-US"/>
    </w:rPr>
  </w:style>
  <w:style w:type="character" w:customStyle="1" w:styleId="BodyIndentChar">
    <w:name w:val="BodyIndent Char"/>
    <w:basedOn w:val="BaseTextChar"/>
    <w:link w:val="BodyIndent"/>
    <w:rsid w:val="004B67C3"/>
    <w:rPr>
      <w:rFonts w:ascii="Times New Roman" w:eastAsia="Times New Roman" w:hAnsi="Times New Roman" w:cs="Times New Roman"/>
      <w:color w:val="auto"/>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361790029">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586309123">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648367946">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899171692">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253003670">
      <w:bodyDiv w:val="1"/>
      <w:marLeft w:val="0"/>
      <w:marRight w:val="0"/>
      <w:marTop w:val="0"/>
      <w:marBottom w:val="0"/>
      <w:divBdr>
        <w:top w:val="none" w:sz="0" w:space="0" w:color="auto"/>
        <w:left w:val="none" w:sz="0" w:space="0" w:color="auto"/>
        <w:bottom w:val="none" w:sz="0" w:space="0" w:color="auto"/>
        <w:right w:val="none" w:sz="0" w:space="0" w:color="auto"/>
      </w:divBdr>
      <w:divsChild>
        <w:div w:id="1255821703">
          <w:marLeft w:val="0"/>
          <w:marRight w:val="0"/>
          <w:marTop w:val="0"/>
          <w:marBottom w:val="0"/>
          <w:divBdr>
            <w:top w:val="none" w:sz="0" w:space="0" w:color="auto"/>
            <w:left w:val="none" w:sz="0" w:space="0" w:color="auto"/>
            <w:bottom w:val="none" w:sz="0" w:space="0" w:color="auto"/>
            <w:right w:val="none" w:sz="0" w:space="0" w:color="auto"/>
          </w:divBdr>
        </w:div>
      </w:divsChild>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477064256">
      <w:bodyDiv w:val="1"/>
      <w:marLeft w:val="0"/>
      <w:marRight w:val="0"/>
      <w:marTop w:val="0"/>
      <w:marBottom w:val="0"/>
      <w:divBdr>
        <w:top w:val="none" w:sz="0" w:space="0" w:color="auto"/>
        <w:left w:val="none" w:sz="0" w:space="0" w:color="auto"/>
        <w:bottom w:val="none" w:sz="0" w:space="0" w:color="auto"/>
        <w:right w:val="none" w:sz="0" w:space="0" w:color="auto"/>
      </w:divBdr>
    </w:div>
    <w:div w:id="1478834775">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1699234607">
      <w:bodyDiv w:val="1"/>
      <w:marLeft w:val="0"/>
      <w:marRight w:val="0"/>
      <w:marTop w:val="0"/>
      <w:marBottom w:val="0"/>
      <w:divBdr>
        <w:top w:val="none" w:sz="0" w:space="0" w:color="auto"/>
        <w:left w:val="none" w:sz="0" w:space="0" w:color="auto"/>
        <w:bottom w:val="none" w:sz="0" w:space="0" w:color="auto"/>
        <w:right w:val="none" w:sz="0" w:space="0" w:color="auto"/>
      </w:divBdr>
    </w:div>
    <w:div w:id="1944847932">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zhang@bioeng.ucsd.edu" TargetMode="External"/><Relationship Id="rId13" Type="http://schemas.openxmlformats.org/officeDocument/2006/relationships/hyperlink" Target="http://dx.doi.org/10.1038/ng.3805" TargetMode="External"/><Relationship Id="rId18" Type="http://schemas.openxmlformats.org/officeDocument/2006/relationships/hyperlink" Target="https://github.com/dpryan79/PileOMeth"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dx.doi.org/10.1038/ng.3805" TargetMode="External"/><Relationship Id="rId17" Type="http://schemas.openxmlformats.org/officeDocument/2006/relationships/hyperlink" Target="https://www.r-project.org/"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ran.r-project.org/package=gplots" TargetMode="External"/><Relationship Id="rId20" Type="http://schemas.openxmlformats.org/officeDocument/2006/relationships/hyperlink" Target="https://www.ncbi.nlm.nih.gov/geo/query/acc.cgi?acc=GSE7927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rb.ucsd.edu/"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genome-tech.ucsd.edu/public/MONOD_NG_TR44413/" TargetMode="External"/><Relationship Id="rId4" Type="http://schemas.openxmlformats.org/officeDocument/2006/relationships/settings" Target="settings.xml"/><Relationship Id="rId9" Type="http://schemas.openxmlformats.org/officeDocument/2006/relationships/hyperlink" Target="http://dx.doi.org/10.1038/ng.3805" TargetMode="External"/><Relationship Id="rId14" Type="http://schemas.openxmlformats.org/officeDocument/2006/relationships/hyperlink" Target="http://www.nature.com/reprints/index.ht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D5370-F4EA-437F-BE55-B05BF518A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14581</Words>
  <Characters>83114</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97501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c:creator>
  <cp:lastModifiedBy>Shicheng Guo</cp:lastModifiedBy>
  <cp:revision>70</cp:revision>
  <cp:lastPrinted>2017-02-15T03:26:00Z</cp:lastPrinted>
  <dcterms:created xsi:type="dcterms:W3CDTF">2017-02-14T20:04:00Z</dcterms:created>
  <dcterms:modified xsi:type="dcterms:W3CDTF">2017-02-20T07:36:00Z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true</vt:bool>
  </property>
  <property fmtid="{D5CDD505-2E9C-101B-9397-08002B2CF9AE}" pid="3" name="x_p">
    <vt:bool>true</vt:bool>
  </property>
  <property fmtid="{D5CDD505-2E9C-101B-9397-08002B2CF9AE}" pid="4" name="x_t">
    <vt:bool>true</vt:bool>
  </property>
</Properties>
</file>