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77777777" w:rsidR="00AF1A75" w:rsidRPr="00D22F70" w:rsidRDefault="00B92B21" w:rsidP="009F1689">
      <w:pPr>
        <w:pStyle w:val="Heading1"/>
        <w:spacing w:line="276" w:lineRule="auto"/>
        <w:rPr>
          <w:rFonts w:ascii="Arial" w:hAnsi="Arial" w:cs="Arial"/>
          <w:color w:val="auto"/>
          <w:sz w:val="22"/>
          <w:szCs w:val="22"/>
        </w:rPr>
      </w:pPr>
      <w:r w:rsidRPr="00D22F70">
        <w:rPr>
          <w:rFonts w:ascii="Arial" w:eastAsia="Arial" w:hAnsi="Arial" w:cs="Arial"/>
          <w:color w:val="auto"/>
          <w:sz w:val="22"/>
          <w:szCs w:val="22"/>
        </w:rPr>
        <w:t xml:space="preserve">Deconvolution of epigenetic heterogeneity by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methylation.</w:t>
      </w:r>
    </w:p>
    <w:p w14:paraId="2C2B2C32" w14:textId="77777777" w:rsidR="00AF1A75" w:rsidRPr="00D22F70" w:rsidRDefault="00AF1A75" w:rsidP="009F1689">
      <w:pPr>
        <w:spacing w:line="276" w:lineRule="auto"/>
        <w:rPr>
          <w:rFonts w:ascii="Arial" w:hAnsi="Arial" w:cs="Arial"/>
          <w:color w:val="auto"/>
          <w:sz w:val="22"/>
          <w:szCs w:val="22"/>
        </w:rPr>
      </w:pPr>
    </w:p>
    <w:p w14:paraId="0F4B4E50" w14:textId="77777777" w:rsidR="00AF1A75" w:rsidRPr="00D22F70" w:rsidRDefault="00AF1A75" w:rsidP="009F1689">
      <w:pPr>
        <w:spacing w:line="276" w:lineRule="auto"/>
        <w:rPr>
          <w:rFonts w:ascii="Arial" w:hAnsi="Arial" w:cs="Arial"/>
          <w:color w:val="auto"/>
          <w:sz w:val="22"/>
          <w:szCs w:val="22"/>
        </w:rPr>
      </w:pPr>
    </w:p>
    <w:p w14:paraId="570805DD" w14:textId="77777777" w:rsidR="00AF1A75" w:rsidRPr="00D22F70" w:rsidRDefault="00AF1A75" w:rsidP="009F1689">
      <w:pPr>
        <w:spacing w:line="276" w:lineRule="auto"/>
        <w:rPr>
          <w:rFonts w:ascii="Arial" w:hAnsi="Arial" w:cs="Arial"/>
          <w:color w:val="auto"/>
          <w:sz w:val="22"/>
          <w:szCs w:val="22"/>
        </w:rPr>
      </w:pPr>
    </w:p>
    <w:p w14:paraId="69D5CEF7" w14:textId="77777777" w:rsidR="00AF1A75" w:rsidRPr="00D22F70" w:rsidRDefault="00AF1A75" w:rsidP="009F1689">
      <w:pPr>
        <w:spacing w:line="276" w:lineRule="auto"/>
        <w:rPr>
          <w:rFonts w:ascii="Arial" w:hAnsi="Arial" w:cs="Arial"/>
          <w:color w:val="auto"/>
          <w:sz w:val="22"/>
          <w:szCs w:val="22"/>
        </w:rPr>
      </w:pPr>
    </w:p>
    <w:p w14:paraId="4A71D836" w14:textId="77777777"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vertAlign w:val="superscript"/>
        </w:rPr>
        <w:t>1</w:t>
      </w:r>
      <w:r w:rsidRPr="00D22F70">
        <w:rPr>
          <w:rFonts w:ascii="Arial" w:eastAsia="Arial" w:hAnsi="Arial" w:cs="Arial"/>
          <w:color w:val="auto"/>
          <w:sz w:val="22"/>
          <w:szCs w:val="22"/>
        </w:rPr>
        <w:t>Department of Bioengineering, Institute for Genomic Medicine and Institute of Engineering in Medicine, University of California at San Diego, La Jolla, California, USA.</w:t>
      </w:r>
    </w:p>
    <w:p w14:paraId="0C805A79" w14:textId="77777777" w:rsidR="00AF1A75" w:rsidRPr="00D22F70" w:rsidRDefault="00AF1A75" w:rsidP="009F1689">
      <w:pPr>
        <w:spacing w:line="276" w:lineRule="auto"/>
        <w:rPr>
          <w:rFonts w:ascii="Arial" w:hAnsi="Arial" w:cs="Arial"/>
          <w:color w:val="auto"/>
          <w:sz w:val="22"/>
          <w:szCs w:val="22"/>
        </w:rPr>
      </w:pPr>
    </w:p>
    <w:p w14:paraId="331B990B" w14:textId="77777777" w:rsidR="00AF1A75" w:rsidRPr="00D22F70" w:rsidRDefault="00AF1A75" w:rsidP="009F1689">
      <w:pPr>
        <w:spacing w:line="276" w:lineRule="auto"/>
        <w:rPr>
          <w:rFonts w:ascii="Arial" w:hAnsi="Arial" w:cs="Arial"/>
          <w:color w:val="auto"/>
          <w:sz w:val="22"/>
          <w:szCs w:val="22"/>
        </w:rPr>
      </w:pPr>
    </w:p>
    <w:p w14:paraId="44CB009B" w14:textId="77777777" w:rsidR="00AF1A75" w:rsidRPr="00D22F70" w:rsidRDefault="00AF1A75" w:rsidP="009F1689">
      <w:pPr>
        <w:spacing w:line="276" w:lineRule="auto"/>
        <w:rPr>
          <w:rFonts w:ascii="Arial" w:hAnsi="Arial" w:cs="Arial"/>
          <w:color w:val="auto"/>
          <w:sz w:val="22"/>
          <w:szCs w:val="22"/>
        </w:rPr>
      </w:pPr>
    </w:p>
    <w:p w14:paraId="3AE30A55" w14:textId="44A127E8" w:rsidR="00AF1A75" w:rsidRPr="00D22F70" w:rsidRDefault="007B10D7" w:rsidP="009F1689">
      <w:pPr>
        <w:spacing w:line="276" w:lineRule="auto"/>
        <w:rPr>
          <w:rFonts w:ascii="Arial" w:hAnsi="Arial" w:cs="Arial"/>
          <w:color w:val="auto"/>
          <w:sz w:val="22"/>
          <w:szCs w:val="22"/>
        </w:rPr>
      </w:pPr>
      <w:r w:rsidRPr="00D22F70">
        <w:rPr>
          <w:rFonts w:ascii="Arial" w:eastAsia="Arial" w:hAnsi="Arial" w:cs="Arial"/>
          <w:color w:val="auto"/>
          <w:sz w:val="22"/>
          <w:szCs w:val="22"/>
        </w:rPr>
        <w:t>Figure counts: 5</w:t>
      </w:r>
    </w:p>
    <w:p w14:paraId="3310386B" w14:textId="77777777"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Abstract counts: 250</w:t>
      </w:r>
    </w:p>
    <w:p w14:paraId="10513D09" w14:textId="77777777"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Main body counts: 3586</w:t>
      </w:r>
    </w:p>
    <w:p w14:paraId="179F45C8" w14:textId="77777777" w:rsidR="00AF1A75" w:rsidRPr="00D22F70" w:rsidRDefault="00AF1A75" w:rsidP="009F1689">
      <w:pPr>
        <w:spacing w:line="276" w:lineRule="auto"/>
        <w:rPr>
          <w:rFonts w:ascii="Arial" w:hAnsi="Arial" w:cs="Arial"/>
          <w:color w:val="auto"/>
          <w:sz w:val="22"/>
          <w:szCs w:val="22"/>
        </w:rPr>
      </w:pPr>
    </w:p>
    <w:p w14:paraId="5444D662" w14:textId="77777777" w:rsidR="00AF1A75" w:rsidRPr="00D22F70" w:rsidRDefault="00AF1A75" w:rsidP="009F1689">
      <w:pPr>
        <w:spacing w:line="276" w:lineRule="auto"/>
        <w:rPr>
          <w:rFonts w:ascii="Arial" w:hAnsi="Arial" w:cs="Arial"/>
          <w:color w:val="auto"/>
          <w:sz w:val="22"/>
          <w:szCs w:val="22"/>
        </w:rPr>
      </w:pPr>
    </w:p>
    <w:p w14:paraId="6FE14770" w14:textId="0C151363"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 xml:space="preserve">Running title: </w:t>
      </w:r>
      <w:r w:rsidRPr="00D22F70">
        <w:rPr>
          <w:rFonts w:ascii="Arial" w:eastAsia="Arial" w:hAnsi="Arial" w:cs="Arial"/>
          <w:b/>
          <w:color w:val="auto"/>
          <w:sz w:val="22"/>
          <w:szCs w:val="22"/>
        </w:rPr>
        <w:t>Methylation haplotype</w:t>
      </w:r>
      <w:r w:rsidR="002249AC" w:rsidRPr="00D22F70">
        <w:rPr>
          <w:rFonts w:ascii="Arial" w:eastAsia="Arial" w:hAnsi="Arial" w:cs="Arial"/>
          <w:b/>
          <w:color w:val="auto"/>
          <w:sz w:val="22"/>
          <w:szCs w:val="22"/>
        </w:rPr>
        <w:t>s</w:t>
      </w:r>
      <w:r w:rsidRPr="00D22F70">
        <w:rPr>
          <w:rFonts w:ascii="Arial" w:eastAsia="Arial" w:hAnsi="Arial" w:cs="Arial"/>
          <w:b/>
          <w:color w:val="auto"/>
          <w:sz w:val="22"/>
          <w:szCs w:val="22"/>
        </w:rPr>
        <w:t xml:space="preserve"> in human </w:t>
      </w:r>
      <w:r w:rsidR="002249AC" w:rsidRPr="00D22F70">
        <w:rPr>
          <w:rFonts w:ascii="Arial" w:eastAsia="Arial" w:hAnsi="Arial" w:cs="Arial"/>
          <w:b/>
          <w:color w:val="auto"/>
          <w:sz w:val="22"/>
          <w:szCs w:val="22"/>
        </w:rPr>
        <w:t>tissues and cell-free DNA</w:t>
      </w:r>
    </w:p>
    <w:p w14:paraId="307E8BB9" w14:textId="17F3335C"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 xml:space="preserve">Keywords: </w:t>
      </w:r>
      <w:r w:rsidR="002249AC" w:rsidRPr="00D22F70">
        <w:rPr>
          <w:rFonts w:ascii="Arial" w:eastAsia="Arial" w:hAnsi="Arial" w:cs="Arial"/>
          <w:color w:val="auto"/>
          <w:sz w:val="22"/>
          <w:szCs w:val="22"/>
        </w:rPr>
        <w:t>Methylation haplotype, Circulating c</w:t>
      </w:r>
      <w:r w:rsidRPr="00D22F70">
        <w:rPr>
          <w:rFonts w:ascii="Arial" w:eastAsia="Arial" w:hAnsi="Arial" w:cs="Arial"/>
          <w:color w:val="auto"/>
          <w:sz w:val="22"/>
          <w:szCs w:val="22"/>
        </w:rPr>
        <w:t xml:space="preserve">ell-free DNA, </w:t>
      </w:r>
      <w:r w:rsidR="00C836EB" w:rsidRPr="00D22F70">
        <w:rPr>
          <w:rFonts w:ascii="Arial" w:eastAsia="Arial" w:hAnsi="Arial" w:cs="Arial"/>
          <w:color w:val="auto"/>
          <w:sz w:val="22"/>
          <w:szCs w:val="22"/>
        </w:rPr>
        <w:t>Tumor-of-origin mapping</w:t>
      </w:r>
    </w:p>
    <w:p w14:paraId="01C311C0" w14:textId="77777777" w:rsidR="00AF1A75" w:rsidRPr="00D22F70" w:rsidRDefault="00AF1A75" w:rsidP="009F1689">
      <w:pPr>
        <w:spacing w:line="276" w:lineRule="auto"/>
        <w:rPr>
          <w:rFonts w:ascii="Arial" w:hAnsi="Arial" w:cs="Arial"/>
          <w:color w:val="auto"/>
          <w:sz w:val="22"/>
          <w:szCs w:val="22"/>
        </w:rPr>
      </w:pPr>
    </w:p>
    <w:p w14:paraId="338CA88D" w14:textId="77777777" w:rsidR="00AF1A75" w:rsidRPr="00D22F70" w:rsidRDefault="00AF1A75" w:rsidP="009F1689">
      <w:pPr>
        <w:spacing w:line="276" w:lineRule="auto"/>
        <w:rPr>
          <w:rFonts w:ascii="Arial" w:hAnsi="Arial" w:cs="Arial"/>
          <w:color w:val="auto"/>
          <w:sz w:val="22"/>
          <w:szCs w:val="22"/>
        </w:rPr>
      </w:pPr>
    </w:p>
    <w:p w14:paraId="362AECBC" w14:textId="77777777"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 xml:space="preserve">Corresponding authors: </w:t>
      </w:r>
    </w:p>
    <w:p w14:paraId="27C8CC07" w14:textId="77777777" w:rsidR="00AF1A75" w:rsidRPr="00D22F70" w:rsidRDefault="00B92B21" w:rsidP="009F1689">
      <w:pPr>
        <w:spacing w:line="276" w:lineRule="auto"/>
        <w:rPr>
          <w:rFonts w:ascii="Arial" w:hAnsi="Arial" w:cs="Arial"/>
          <w:color w:val="auto"/>
          <w:sz w:val="22"/>
          <w:szCs w:val="22"/>
        </w:rPr>
      </w:pPr>
      <w:bookmarkStart w:id="0" w:name="h.gjdgxs" w:colFirst="0" w:colLast="0"/>
      <w:bookmarkEnd w:id="0"/>
      <w:r w:rsidRPr="00D22F70">
        <w:rPr>
          <w:rFonts w:ascii="Arial" w:eastAsia="Arial" w:hAnsi="Arial" w:cs="Arial"/>
          <w:color w:val="auto"/>
          <w:sz w:val="22"/>
          <w:szCs w:val="22"/>
        </w:rPr>
        <w:t>Dr. Kun Zhang, Institute for Genomic Medicine and Institute of Engineering in Medicine, Department of Bioengineering, University of California at San Diego, 9500 Gilman Drive, MC0412, La Jolla, CA 92093-0412, Tel: 858-822-7876, Fax: 858-534-5722, E-mail: kzhang@eng.ucsd.edu</w:t>
      </w:r>
    </w:p>
    <w:p w14:paraId="5D47F950" w14:textId="77777777" w:rsidR="00AF1A75" w:rsidRPr="00D22F70" w:rsidRDefault="00AF1A75" w:rsidP="009F1689">
      <w:pPr>
        <w:spacing w:line="276" w:lineRule="auto"/>
        <w:rPr>
          <w:rFonts w:ascii="Arial" w:hAnsi="Arial" w:cs="Arial"/>
          <w:color w:val="auto"/>
          <w:sz w:val="22"/>
          <w:szCs w:val="22"/>
        </w:rPr>
      </w:pPr>
    </w:p>
    <w:p w14:paraId="2D346AEC" w14:textId="77777777" w:rsidR="00AF1A75" w:rsidRPr="00D22F70" w:rsidRDefault="00AF1A75" w:rsidP="009F1689">
      <w:pPr>
        <w:spacing w:line="276" w:lineRule="auto"/>
        <w:rPr>
          <w:rFonts w:ascii="Arial" w:hAnsi="Arial" w:cs="Arial"/>
          <w:color w:val="auto"/>
          <w:sz w:val="22"/>
          <w:szCs w:val="22"/>
        </w:rPr>
      </w:pPr>
    </w:p>
    <w:p w14:paraId="4EF6B90C" w14:textId="77777777" w:rsidR="00AF1A75" w:rsidRPr="00D22F70" w:rsidRDefault="00AF1A75" w:rsidP="009F1689">
      <w:pPr>
        <w:spacing w:line="276" w:lineRule="auto"/>
        <w:rPr>
          <w:rFonts w:ascii="Arial" w:hAnsi="Arial" w:cs="Arial"/>
          <w:color w:val="auto"/>
          <w:sz w:val="22"/>
          <w:szCs w:val="22"/>
        </w:rPr>
      </w:pPr>
    </w:p>
    <w:p w14:paraId="6A25EEFA" w14:textId="77777777" w:rsidR="00AF1A75" w:rsidRPr="00D22F70" w:rsidRDefault="00AF1A75" w:rsidP="009F1689">
      <w:pPr>
        <w:spacing w:line="276" w:lineRule="auto"/>
        <w:rPr>
          <w:ins w:id="1" w:author="Shicheng Guo" w:date="2016-05-03T00:19:00Z"/>
          <w:rFonts w:ascii="Arial" w:hAnsi="Arial" w:cs="Arial"/>
          <w:color w:val="auto"/>
          <w:sz w:val="22"/>
          <w:szCs w:val="22"/>
        </w:rPr>
      </w:pPr>
    </w:p>
    <w:p w14:paraId="3E8EB8E5" w14:textId="77777777" w:rsidR="00320860" w:rsidRPr="00D22F70" w:rsidRDefault="00320860" w:rsidP="009F1689">
      <w:pPr>
        <w:spacing w:line="276" w:lineRule="auto"/>
        <w:rPr>
          <w:ins w:id="2" w:author="Shicheng Guo" w:date="2016-05-03T00:19:00Z"/>
          <w:rFonts w:ascii="Arial" w:hAnsi="Arial" w:cs="Arial"/>
          <w:color w:val="auto"/>
          <w:sz w:val="22"/>
          <w:szCs w:val="22"/>
        </w:rPr>
      </w:pPr>
    </w:p>
    <w:p w14:paraId="56FC7807" w14:textId="77777777" w:rsidR="00320860" w:rsidRPr="00D22F70" w:rsidRDefault="00320860" w:rsidP="009F1689">
      <w:pPr>
        <w:spacing w:line="276" w:lineRule="auto"/>
        <w:rPr>
          <w:ins w:id="3" w:author="Shicheng Guo" w:date="2016-05-03T00:19:00Z"/>
          <w:rFonts w:ascii="Arial" w:hAnsi="Arial" w:cs="Arial"/>
          <w:color w:val="auto"/>
          <w:sz w:val="22"/>
          <w:szCs w:val="22"/>
        </w:rPr>
      </w:pPr>
    </w:p>
    <w:p w14:paraId="5F4C06E7" w14:textId="77777777" w:rsidR="00320860" w:rsidRPr="00D22F70" w:rsidRDefault="00320860" w:rsidP="009F1689">
      <w:pPr>
        <w:spacing w:line="276" w:lineRule="auto"/>
        <w:rPr>
          <w:ins w:id="4" w:author="Shicheng Guo" w:date="2016-05-03T00:19:00Z"/>
          <w:rFonts w:ascii="Arial" w:hAnsi="Arial" w:cs="Arial"/>
          <w:color w:val="auto"/>
          <w:sz w:val="22"/>
          <w:szCs w:val="22"/>
        </w:rPr>
      </w:pPr>
    </w:p>
    <w:p w14:paraId="0932513F" w14:textId="77777777" w:rsidR="00320860" w:rsidRPr="00D22F70" w:rsidRDefault="00320860" w:rsidP="009F1689">
      <w:pPr>
        <w:spacing w:line="276" w:lineRule="auto"/>
        <w:rPr>
          <w:ins w:id="5" w:author="Shicheng Guo" w:date="2016-05-03T00:19:00Z"/>
          <w:rFonts w:ascii="Arial" w:hAnsi="Arial" w:cs="Arial"/>
          <w:color w:val="auto"/>
          <w:sz w:val="22"/>
          <w:szCs w:val="22"/>
        </w:rPr>
      </w:pPr>
    </w:p>
    <w:p w14:paraId="4FF38E69" w14:textId="77777777" w:rsidR="00320860" w:rsidRPr="00D22F70" w:rsidRDefault="00320860" w:rsidP="009F1689">
      <w:pPr>
        <w:spacing w:line="276" w:lineRule="auto"/>
        <w:rPr>
          <w:ins w:id="6" w:author="Shicheng Guo" w:date="2016-05-03T00:19:00Z"/>
          <w:rFonts w:ascii="Arial" w:hAnsi="Arial" w:cs="Arial"/>
          <w:color w:val="auto"/>
          <w:sz w:val="22"/>
          <w:szCs w:val="22"/>
        </w:rPr>
      </w:pPr>
    </w:p>
    <w:p w14:paraId="0F6085E2" w14:textId="77777777" w:rsidR="00320860" w:rsidRPr="00D22F70" w:rsidRDefault="00320860" w:rsidP="009F1689">
      <w:pPr>
        <w:spacing w:line="276" w:lineRule="auto"/>
        <w:rPr>
          <w:ins w:id="7" w:author="Shicheng Guo" w:date="2016-05-03T00:19:00Z"/>
          <w:rFonts w:ascii="Arial" w:hAnsi="Arial" w:cs="Arial"/>
          <w:color w:val="auto"/>
          <w:sz w:val="22"/>
          <w:szCs w:val="22"/>
        </w:rPr>
      </w:pPr>
    </w:p>
    <w:p w14:paraId="4D0F85FA" w14:textId="77777777" w:rsidR="00320860" w:rsidRPr="00D22F70" w:rsidRDefault="00320860" w:rsidP="009F1689">
      <w:pPr>
        <w:spacing w:line="276" w:lineRule="auto"/>
        <w:rPr>
          <w:ins w:id="8" w:author="Shicheng Guo" w:date="2016-05-03T00:19:00Z"/>
          <w:rFonts w:ascii="Arial" w:hAnsi="Arial" w:cs="Arial"/>
          <w:color w:val="auto"/>
          <w:sz w:val="22"/>
          <w:szCs w:val="22"/>
        </w:rPr>
      </w:pPr>
    </w:p>
    <w:p w14:paraId="3003E00D" w14:textId="77777777" w:rsidR="00320860" w:rsidRPr="00D22F70" w:rsidRDefault="00320860" w:rsidP="009F1689">
      <w:pPr>
        <w:spacing w:line="276" w:lineRule="auto"/>
        <w:rPr>
          <w:ins w:id="9" w:author="Shicheng Guo" w:date="2016-05-03T00:19:00Z"/>
          <w:rFonts w:ascii="Arial" w:hAnsi="Arial" w:cs="Arial"/>
          <w:color w:val="auto"/>
          <w:sz w:val="22"/>
          <w:szCs w:val="22"/>
        </w:rPr>
      </w:pPr>
    </w:p>
    <w:p w14:paraId="2A328702" w14:textId="77777777" w:rsidR="00320860" w:rsidRPr="00D22F70" w:rsidRDefault="00320860" w:rsidP="009F1689">
      <w:pPr>
        <w:spacing w:line="276" w:lineRule="auto"/>
        <w:rPr>
          <w:ins w:id="10" w:author="Shicheng Guo" w:date="2016-05-03T00:19:00Z"/>
          <w:rFonts w:ascii="Arial" w:hAnsi="Arial" w:cs="Arial"/>
          <w:color w:val="auto"/>
          <w:sz w:val="22"/>
          <w:szCs w:val="22"/>
        </w:rPr>
      </w:pPr>
    </w:p>
    <w:p w14:paraId="2D33E545" w14:textId="77777777" w:rsidR="00320860" w:rsidRPr="00D22F70" w:rsidRDefault="00320860" w:rsidP="009F1689">
      <w:pPr>
        <w:spacing w:line="276" w:lineRule="auto"/>
        <w:rPr>
          <w:ins w:id="11" w:author="Shicheng Guo" w:date="2016-05-03T00:19:00Z"/>
          <w:rFonts w:ascii="Arial" w:hAnsi="Arial" w:cs="Arial"/>
          <w:color w:val="auto"/>
          <w:sz w:val="22"/>
          <w:szCs w:val="22"/>
        </w:rPr>
      </w:pPr>
    </w:p>
    <w:p w14:paraId="062874D8" w14:textId="77777777" w:rsidR="00320860" w:rsidRPr="00D22F70" w:rsidRDefault="00320860" w:rsidP="009F1689">
      <w:pPr>
        <w:spacing w:line="276" w:lineRule="auto"/>
        <w:rPr>
          <w:ins w:id="12" w:author="Shicheng Guo" w:date="2016-05-03T00:19:00Z"/>
          <w:rFonts w:ascii="Arial" w:hAnsi="Arial" w:cs="Arial"/>
          <w:color w:val="auto"/>
          <w:sz w:val="22"/>
          <w:szCs w:val="22"/>
        </w:rPr>
      </w:pPr>
    </w:p>
    <w:p w14:paraId="338C1C58" w14:textId="77777777" w:rsidR="00320860" w:rsidRPr="00D22F70" w:rsidRDefault="00320860" w:rsidP="009F1689">
      <w:pPr>
        <w:spacing w:line="276" w:lineRule="auto"/>
        <w:rPr>
          <w:ins w:id="13" w:author="Shicheng Guo" w:date="2016-05-03T00:19:00Z"/>
          <w:rFonts w:ascii="Arial" w:hAnsi="Arial" w:cs="Arial"/>
          <w:color w:val="auto"/>
          <w:sz w:val="22"/>
          <w:szCs w:val="22"/>
        </w:rPr>
      </w:pPr>
    </w:p>
    <w:p w14:paraId="687F8E0D" w14:textId="77777777" w:rsidR="00320860" w:rsidRPr="00D22F70" w:rsidRDefault="00320860" w:rsidP="009F1689">
      <w:pPr>
        <w:spacing w:line="276" w:lineRule="auto"/>
        <w:rPr>
          <w:ins w:id="14" w:author="Shicheng Guo" w:date="2016-05-03T00:19:00Z"/>
          <w:rFonts w:ascii="Arial" w:hAnsi="Arial" w:cs="Arial"/>
          <w:color w:val="auto"/>
          <w:sz w:val="22"/>
          <w:szCs w:val="22"/>
        </w:rPr>
      </w:pPr>
    </w:p>
    <w:p w14:paraId="69D211FB" w14:textId="77777777" w:rsidR="00320860" w:rsidRPr="00D22F70" w:rsidRDefault="00320860" w:rsidP="009F1689">
      <w:pPr>
        <w:spacing w:line="276" w:lineRule="auto"/>
        <w:rPr>
          <w:ins w:id="15" w:author="Shicheng Guo" w:date="2016-05-03T00:19:00Z"/>
          <w:rFonts w:ascii="Arial" w:hAnsi="Arial" w:cs="Arial"/>
          <w:color w:val="auto"/>
          <w:sz w:val="22"/>
          <w:szCs w:val="22"/>
        </w:rPr>
      </w:pPr>
    </w:p>
    <w:p w14:paraId="475B1D8A" w14:textId="77777777" w:rsidR="00320860" w:rsidRPr="00D22F70" w:rsidRDefault="00320860" w:rsidP="009F1689">
      <w:pPr>
        <w:spacing w:line="276" w:lineRule="auto"/>
        <w:rPr>
          <w:ins w:id="16" w:author="Shicheng Guo" w:date="2016-05-03T00:19:00Z"/>
          <w:rFonts w:ascii="Arial" w:hAnsi="Arial" w:cs="Arial"/>
          <w:color w:val="auto"/>
          <w:sz w:val="22"/>
          <w:szCs w:val="22"/>
        </w:rPr>
      </w:pPr>
    </w:p>
    <w:p w14:paraId="3639A9EC" w14:textId="77777777" w:rsidR="00320860" w:rsidRPr="00D22F70" w:rsidRDefault="00320860" w:rsidP="009F1689">
      <w:pPr>
        <w:spacing w:line="276" w:lineRule="auto"/>
        <w:rPr>
          <w:ins w:id="17" w:author="Shicheng Guo" w:date="2016-05-03T00:19:00Z"/>
          <w:rFonts w:ascii="Arial" w:hAnsi="Arial" w:cs="Arial"/>
          <w:color w:val="auto"/>
          <w:sz w:val="22"/>
          <w:szCs w:val="22"/>
        </w:rPr>
      </w:pPr>
    </w:p>
    <w:p w14:paraId="4A80E12A" w14:textId="77777777" w:rsidR="00320860" w:rsidRPr="00D22F70" w:rsidRDefault="00320860" w:rsidP="009F1689">
      <w:pPr>
        <w:spacing w:line="276" w:lineRule="auto"/>
        <w:rPr>
          <w:ins w:id="18" w:author="Shicheng Guo" w:date="2016-05-03T00:19:00Z"/>
          <w:rFonts w:ascii="Arial" w:hAnsi="Arial" w:cs="Arial"/>
          <w:color w:val="auto"/>
          <w:sz w:val="22"/>
          <w:szCs w:val="22"/>
        </w:rPr>
      </w:pPr>
    </w:p>
    <w:p w14:paraId="0E8DEABB" w14:textId="77777777" w:rsidR="00320860" w:rsidRPr="00D22F70" w:rsidRDefault="00320860" w:rsidP="009F1689">
      <w:pPr>
        <w:spacing w:line="276" w:lineRule="auto"/>
        <w:rPr>
          <w:ins w:id="19" w:author="Shicheng Guo" w:date="2016-05-03T00:19:00Z"/>
          <w:rFonts w:ascii="Arial" w:hAnsi="Arial" w:cs="Arial"/>
          <w:color w:val="auto"/>
          <w:sz w:val="22"/>
          <w:szCs w:val="22"/>
        </w:rPr>
      </w:pPr>
    </w:p>
    <w:p w14:paraId="7CA68522" w14:textId="77777777" w:rsidR="00320860" w:rsidRPr="00D22F70" w:rsidRDefault="00320860" w:rsidP="009F1689">
      <w:pPr>
        <w:spacing w:line="276" w:lineRule="auto"/>
        <w:rPr>
          <w:rFonts w:ascii="Arial" w:hAnsi="Arial" w:cs="Arial"/>
          <w:color w:val="auto"/>
          <w:sz w:val="22"/>
          <w:szCs w:val="22"/>
        </w:rPr>
      </w:pPr>
    </w:p>
    <w:p w14:paraId="4C4DE30F" w14:textId="77777777" w:rsidR="00AF1A75" w:rsidRPr="00D22F70" w:rsidRDefault="00AF1A75" w:rsidP="009F1689">
      <w:pPr>
        <w:spacing w:line="276" w:lineRule="auto"/>
        <w:rPr>
          <w:rFonts w:ascii="Arial" w:hAnsi="Arial" w:cs="Arial"/>
          <w:color w:val="auto"/>
          <w:sz w:val="22"/>
          <w:szCs w:val="22"/>
        </w:rPr>
      </w:pPr>
    </w:p>
    <w:p w14:paraId="630C820D" w14:textId="44AD0C18"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lastRenderedPageBreak/>
        <w:t>Abstract</w:t>
      </w:r>
      <w:ins w:id="20" w:author="Shicheng Guo" w:date="2016-05-03T00:39:00Z">
        <w:r w:rsidR="00215B9F" w:rsidRPr="00D22F70">
          <w:rPr>
            <w:rFonts w:ascii="Arial" w:eastAsia="Arial" w:hAnsi="Arial" w:cs="Arial"/>
            <w:color w:val="auto"/>
            <w:sz w:val="22"/>
            <w:szCs w:val="22"/>
          </w:rPr>
          <w:t xml:space="preserve"> (NG:100, GR:250)</w:t>
        </w:r>
      </w:ins>
    </w:p>
    <w:p w14:paraId="184BEB97" w14:textId="5C303215" w:rsidR="00FF2B5B" w:rsidRPr="00D22F70" w:rsidDel="00320860" w:rsidRDefault="00B92B21" w:rsidP="009F1689">
      <w:pPr>
        <w:spacing w:line="276" w:lineRule="auto"/>
        <w:rPr>
          <w:del w:id="21" w:author="Shicheng Guo" w:date="2016-05-03T00:19:00Z"/>
          <w:rFonts w:ascii="Arial" w:eastAsia="Arial" w:hAnsi="Arial" w:cs="Arial"/>
          <w:color w:val="auto"/>
          <w:sz w:val="22"/>
          <w:szCs w:val="22"/>
        </w:rPr>
      </w:pPr>
      <w:r w:rsidRPr="00D22F70">
        <w:rPr>
          <w:rFonts w:ascii="Arial" w:eastAsia="Arial" w:hAnsi="Arial" w:cs="Arial"/>
          <w:color w:val="auto"/>
          <w:sz w:val="22"/>
          <w:szCs w:val="22"/>
        </w:rPr>
        <w:t xml:space="preserve">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in mammalian genomes tend to be co-methylated due to the </w:t>
      </w:r>
      <w:proofErr w:type="spellStart"/>
      <w:r w:rsidRPr="00D22F70">
        <w:rPr>
          <w:rFonts w:ascii="Arial" w:eastAsia="Arial" w:hAnsi="Arial" w:cs="Arial"/>
          <w:color w:val="auto"/>
          <w:sz w:val="22"/>
          <w:szCs w:val="22"/>
        </w:rPr>
        <w:t>processivity</w:t>
      </w:r>
      <w:proofErr w:type="spellEnd"/>
      <w:r w:rsidRPr="00D22F70">
        <w:rPr>
          <w:rFonts w:ascii="Arial" w:eastAsia="Arial" w:hAnsi="Arial" w:cs="Arial"/>
          <w:color w:val="auto"/>
          <w:sz w:val="22"/>
          <w:szCs w:val="22"/>
        </w:rPr>
        <w:t xml:space="preserve"> of enzymes responsible for adding or removing the methyl group. Yet discordant methylation patterns have also be</w:t>
      </w:r>
      <w:ins w:id="22" w:author="Dinh Diep" w:date="2016-04-29T10:45:00Z">
        <w:r w:rsidR="00FD2D9D" w:rsidRPr="00D22F70">
          <w:rPr>
            <w:rFonts w:ascii="Arial" w:eastAsia="Arial" w:hAnsi="Arial" w:cs="Arial"/>
            <w:color w:val="auto"/>
            <w:sz w:val="22"/>
            <w:szCs w:val="22"/>
          </w:rPr>
          <w:t>en</w:t>
        </w:r>
      </w:ins>
      <w:r w:rsidRPr="00D22F70">
        <w:rPr>
          <w:rFonts w:ascii="Arial" w:eastAsia="Arial" w:hAnsi="Arial" w:cs="Arial"/>
          <w:color w:val="auto"/>
          <w:sz w:val="22"/>
          <w:szCs w:val="22"/>
        </w:rPr>
        <w:t xml:space="preserve"> observed, and found to be related to stochastic or uncoordinated molecular processes. Here we focused on a systematic search and investigation of regions in the</w:t>
      </w:r>
      <w:ins w:id="23" w:author="Kun Zhang" w:date="2016-04-30T09:52:00Z">
        <w:r w:rsidR="003C1994" w:rsidRPr="00D22F70">
          <w:rPr>
            <w:rFonts w:ascii="Arial" w:eastAsia="Arial" w:hAnsi="Arial" w:cs="Arial"/>
            <w:color w:val="auto"/>
            <w:sz w:val="22"/>
            <w:szCs w:val="22"/>
          </w:rPr>
          <w:t xml:space="preserve"> full</w:t>
        </w:r>
      </w:ins>
      <w:r w:rsidRPr="00D22F70">
        <w:rPr>
          <w:rFonts w:ascii="Arial" w:eastAsia="Arial" w:hAnsi="Arial" w:cs="Arial"/>
          <w:color w:val="auto"/>
          <w:sz w:val="22"/>
          <w:szCs w:val="22"/>
        </w:rPr>
        <w:t xml:space="preserve"> human genome that exhibit highly coordinated methylation. By examining the co-methylation patterns of multiple 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termed methylation haplotypes, in single bisulfite sequencing reads, we defined blocks of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called Methylation Haplotype Blocks (MHBs), </w:t>
      </w:r>
      <w:del w:id="24" w:author="Kun Zhang" w:date="2016-05-06T17:45:00Z">
        <w:r w:rsidRPr="00D22F70" w:rsidDel="004B7CA2">
          <w:rPr>
            <w:rFonts w:ascii="Arial" w:eastAsia="Arial" w:hAnsi="Arial" w:cs="Arial"/>
            <w:color w:val="auto"/>
            <w:sz w:val="22"/>
            <w:szCs w:val="22"/>
          </w:rPr>
          <w:delText>based on</w:delText>
        </w:r>
      </w:del>
      <w:ins w:id="25" w:author="Kun Zhang" w:date="2016-05-06T17:45:00Z">
        <w:r w:rsidR="004B7CA2" w:rsidRPr="00D22F70">
          <w:rPr>
            <w:rFonts w:ascii="Arial" w:eastAsia="Arial" w:hAnsi="Arial" w:cs="Arial"/>
            <w:color w:val="auto"/>
            <w:sz w:val="22"/>
            <w:szCs w:val="22"/>
          </w:rPr>
          <w:t>with</w:t>
        </w:r>
      </w:ins>
      <w:r w:rsidRPr="00D22F70">
        <w:rPr>
          <w:rFonts w:ascii="Arial" w:eastAsia="Arial" w:hAnsi="Arial" w:cs="Arial"/>
          <w:color w:val="auto"/>
          <w:sz w:val="22"/>
          <w:szCs w:val="22"/>
        </w:rPr>
        <w:t xml:space="preserve"> </w:t>
      </w:r>
      <w:del w:id="26" w:author="Shicheng Guo" w:date="2016-05-03T11:13:00Z">
        <w:r w:rsidRPr="00D22F70" w:rsidDel="00D5105A">
          <w:rPr>
            <w:rFonts w:ascii="Arial" w:eastAsia="Arial" w:hAnsi="Arial" w:cs="Arial"/>
            <w:color w:val="auto"/>
            <w:sz w:val="22"/>
            <w:szCs w:val="22"/>
          </w:rPr>
          <w:delText xml:space="preserve">53 </w:delText>
        </w:r>
      </w:del>
      <w:ins w:id="27" w:author="Shicheng Guo" w:date="2016-05-03T11:13:00Z">
        <w:r w:rsidR="00D5105A" w:rsidRPr="00D22F70">
          <w:rPr>
            <w:rFonts w:ascii="Arial" w:eastAsia="Arial" w:hAnsi="Arial" w:cs="Arial"/>
            <w:color w:val="auto"/>
            <w:sz w:val="22"/>
            <w:szCs w:val="22"/>
          </w:rPr>
          <w:t xml:space="preserve">61 </w:t>
        </w:r>
      </w:ins>
      <w:r w:rsidRPr="00D22F70">
        <w:rPr>
          <w:rFonts w:ascii="Arial" w:eastAsia="Arial" w:hAnsi="Arial" w:cs="Arial"/>
          <w:color w:val="auto"/>
          <w:sz w:val="22"/>
          <w:szCs w:val="22"/>
        </w:rPr>
        <w:t>sets of whole genome bisulfite sequencing (WGBS) data</w:t>
      </w:r>
      <w:r w:rsidR="00FF2B5B" w:rsidRPr="00D22F70">
        <w:rPr>
          <w:rFonts w:ascii="Arial" w:eastAsia="Arial" w:hAnsi="Arial" w:cs="Arial"/>
          <w:color w:val="auto"/>
          <w:sz w:val="22"/>
          <w:szCs w:val="22"/>
        </w:rPr>
        <w:t>. Subsets of these MHBs were</w:t>
      </w:r>
      <w:r w:rsidRPr="00D22F70">
        <w:rPr>
          <w:rFonts w:ascii="Arial" w:eastAsia="Arial" w:hAnsi="Arial" w:cs="Arial"/>
          <w:color w:val="auto"/>
          <w:sz w:val="22"/>
          <w:szCs w:val="22"/>
        </w:rPr>
        <w:t xml:space="preserve"> further validated with 101 sets of RRBS ENCODE data, and 637 sets of Illum</w:t>
      </w:r>
      <w:r w:rsidR="00FF2B5B" w:rsidRPr="00D22F70">
        <w:rPr>
          <w:rFonts w:ascii="Arial" w:eastAsia="Arial" w:hAnsi="Arial" w:cs="Arial"/>
          <w:color w:val="auto"/>
          <w:sz w:val="22"/>
          <w:szCs w:val="22"/>
        </w:rPr>
        <w:t xml:space="preserve">ina 450k methylation array </w:t>
      </w:r>
      <w:del w:id="28" w:author="Shicheng Guo" w:date="2016-05-03T00:48:00Z">
        <w:r w:rsidR="00FF2B5B" w:rsidRPr="00D22F70" w:rsidDel="002876FA">
          <w:rPr>
            <w:rFonts w:ascii="Arial" w:eastAsia="Arial" w:hAnsi="Arial" w:cs="Arial"/>
            <w:color w:val="auto"/>
            <w:sz w:val="22"/>
            <w:szCs w:val="22"/>
          </w:rPr>
          <w:delText>data</w:delText>
        </w:r>
        <w:r w:rsidRPr="00D22F70" w:rsidDel="002876FA">
          <w:rPr>
            <w:rFonts w:ascii="Arial" w:eastAsia="Arial" w:hAnsi="Arial" w:cs="Arial"/>
            <w:color w:val="auto"/>
            <w:sz w:val="22"/>
            <w:szCs w:val="22"/>
          </w:rPr>
          <w:delText>.</w:delText>
        </w:r>
      </w:del>
    </w:p>
    <w:p w14:paraId="58AB2A21" w14:textId="44C2A0B4" w:rsidR="00FF2B5B" w:rsidRPr="00D22F70" w:rsidDel="00320860" w:rsidRDefault="00FF2B5B" w:rsidP="009F1689">
      <w:pPr>
        <w:spacing w:line="276" w:lineRule="auto"/>
        <w:rPr>
          <w:del w:id="29" w:author="Shicheng Guo" w:date="2016-05-03T00:19:00Z"/>
          <w:rFonts w:ascii="Arial" w:eastAsia="Arial" w:hAnsi="Arial" w:cs="Arial"/>
          <w:color w:val="auto"/>
          <w:sz w:val="22"/>
          <w:szCs w:val="22"/>
        </w:rPr>
      </w:pPr>
    </w:p>
    <w:p w14:paraId="7F2C27A4" w14:textId="583C5B10" w:rsidR="00FF2B5B" w:rsidRPr="00D22F70" w:rsidDel="00320860" w:rsidRDefault="00FF2B5B" w:rsidP="009F1689">
      <w:pPr>
        <w:spacing w:line="276" w:lineRule="auto"/>
        <w:rPr>
          <w:del w:id="30" w:author="Shicheng Guo" w:date="2016-05-03T00:19:00Z"/>
          <w:rFonts w:ascii="Arial" w:eastAsia="Arial" w:hAnsi="Arial" w:cs="Arial"/>
          <w:color w:val="auto"/>
          <w:sz w:val="22"/>
          <w:szCs w:val="22"/>
        </w:rPr>
      </w:pPr>
    </w:p>
    <w:p w14:paraId="12E28D4E" w14:textId="77777777" w:rsidR="004B7CA2" w:rsidRPr="00D22F70" w:rsidRDefault="00B92B21" w:rsidP="009F1689">
      <w:pPr>
        <w:spacing w:line="276" w:lineRule="auto"/>
        <w:rPr>
          <w:ins w:id="31" w:author="Kun Zhang" w:date="2016-05-06T17:53:00Z"/>
          <w:rFonts w:ascii="Arial" w:eastAsia="Arial" w:hAnsi="Arial" w:cs="Arial"/>
          <w:color w:val="auto"/>
          <w:sz w:val="22"/>
          <w:szCs w:val="22"/>
        </w:rPr>
      </w:pPr>
      <w:del w:id="32" w:author="Shicheng Guo" w:date="2016-05-03T00:48:00Z">
        <w:r w:rsidRPr="00D22F70" w:rsidDel="002876FA">
          <w:rPr>
            <w:rFonts w:ascii="Arial" w:eastAsia="Arial" w:hAnsi="Arial" w:cs="Arial"/>
            <w:color w:val="auto"/>
            <w:sz w:val="22"/>
            <w:szCs w:val="22"/>
          </w:rPr>
          <w:delText xml:space="preserve"> Globally</w:delText>
        </w:r>
      </w:del>
      <w:ins w:id="33" w:author="Shicheng Guo" w:date="2016-05-03T00:48:00Z">
        <w:r w:rsidR="002876FA" w:rsidRPr="00D22F70">
          <w:rPr>
            <w:rFonts w:ascii="Arial" w:eastAsia="Arial" w:hAnsi="Arial" w:cs="Arial"/>
            <w:color w:val="auto"/>
            <w:sz w:val="22"/>
            <w:szCs w:val="22"/>
          </w:rPr>
          <w:t>data. Globally</w:t>
        </w:r>
      </w:ins>
      <w:r w:rsidRPr="00D22F70">
        <w:rPr>
          <w:rFonts w:ascii="Arial" w:eastAsia="Arial" w:hAnsi="Arial" w:cs="Arial"/>
          <w:color w:val="auto"/>
          <w:sz w:val="22"/>
          <w:szCs w:val="22"/>
        </w:rPr>
        <w:t xml:space="preserve">, MHBs are enriched in but only partially overlap with several well-known genomic features, including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islands, promoters, enhancers and VMRs.</w:t>
      </w:r>
      <w:ins w:id="34" w:author="Dinh Diep" w:date="2016-04-29T10:46:00Z">
        <w:r w:rsidR="00FD2D9D" w:rsidRPr="00D22F70">
          <w:rPr>
            <w:rFonts w:ascii="Arial" w:eastAsia="Arial" w:hAnsi="Arial" w:cs="Arial"/>
            <w:color w:val="auto"/>
            <w:sz w:val="22"/>
            <w:szCs w:val="22"/>
          </w:rPr>
          <w:t xml:space="preserve"> </w:t>
        </w:r>
      </w:ins>
      <w:ins w:id="35" w:author="Kun Zhang" w:date="2016-05-06T17:50:00Z">
        <w:r w:rsidR="004B7CA2" w:rsidRPr="00D22F70">
          <w:rPr>
            <w:rFonts w:ascii="Arial" w:eastAsia="Arial" w:hAnsi="Arial" w:cs="Arial"/>
            <w:color w:val="auto"/>
            <w:sz w:val="22"/>
            <w:szCs w:val="22"/>
          </w:rPr>
          <w:t>W</w:t>
        </w:r>
      </w:ins>
      <w:ins w:id="36" w:author="Kun Zhang" w:date="2016-05-06T17:47:00Z">
        <w:r w:rsidR="004B7CA2" w:rsidRPr="00D22F70">
          <w:rPr>
            <w:rFonts w:ascii="Arial" w:eastAsia="Arial" w:hAnsi="Arial" w:cs="Arial"/>
            <w:color w:val="auto"/>
            <w:sz w:val="22"/>
            <w:szCs w:val="22"/>
          </w:rPr>
          <w:t>e uncovered a</w:t>
        </w:r>
      </w:ins>
      <w:ins w:id="37" w:author="Kun Zhang" w:date="2016-05-06T17:49:00Z">
        <w:r w:rsidR="004B7CA2" w:rsidRPr="00D22F70">
          <w:rPr>
            <w:rFonts w:ascii="Arial" w:eastAsia="Arial" w:hAnsi="Arial" w:cs="Arial"/>
            <w:color w:val="auto"/>
            <w:sz w:val="22"/>
            <w:szCs w:val="22"/>
          </w:rPr>
          <w:t xml:space="preserve"> strong en</w:t>
        </w:r>
      </w:ins>
      <w:ins w:id="38" w:author="Kun Zhang" w:date="2016-05-06T17:50:00Z">
        <w:r w:rsidR="004B7CA2" w:rsidRPr="00D22F70">
          <w:rPr>
            <w:rFonts w:ascii="Arial" w:eastAsia="Arial" w:hAnsi="Arial" w:cs="Arial"/>
            <w:color w:val="auto"/>
            <w:sz w:val="22"/>
            <w:szCs w:val="22"/>
          </w:rPr>
          <w:t xml:space="preserve">richment of MHBs in </w:t>
        </w:r>
        <w:proofErr w:type="spellStart"/>
        <w:r w:rsidR="004B7CA2" w:rsidRPr="00D22F70">
          <w:rPr>
            <w:rFonts w:ascii="Arial" w:eastAsia="Arial" w:hAnsi="Arial" w:cs="Arial"/>
            <w:color w:val="auto"/>
            <w:sz w:val="22"/>
            <w:szCs w:val="22"/>
          </w:rPr>
          <w:t>hypermethylated</w:t>
        </w:r>
        <w:proofErr w:type="spellEnd"/>
        <w:r w:rsidR="004B7CA2" w:rsidRPr="00D22F70">
          <w:rPr>
            <w:rFonts w:ascii="Arial" w:eastAsia="Arial" w:hAnsi="Arial" w:cs="Arial"/>
            <w:color w:val="auto"/>
            <w:sz w:val="22"/>
            <w:szCs w:val="22"/>
          </w:rPr>
          <w:t xml:space="preserve"> over </w:t>
        </w:r>
        <w:proofErr w:type="spellStart"/>
        <w:r w:rsidR="004B7CA2" w:rsidRPr="00D22F70">
          <w:rPr>
            <w:rFonts w:ascii="Arial" w:eastAsia="Arial" w:hAnsi="Arial" w:cs="Arial"/>
            <w:color w:val="auto"/>
            <w:sz w:val="22"/>
            <w:szCs w:val="22"/>
          </w:rPr>
          <w:t>hypomethylated</w:t>
        </w:r>
        <w:proofErr w:type="spellEnd"/>
        <w:r w:rsidR="004B7CA2" w:rsidRPr="00D22F70">
          <w:rPr>
            <w:rFonts w:ascii="Arial" w:eastAsia="Arial" w:hAnsi="Arial" w:cs="Arial"/>
            <w:color w:val="auto"/>
            <w:sz w:val="22"/>
            <w:szCs w:val="22"/>
          </w:rPr>
          <w:t xml:space="preserve"> DMRs</w:t>
        </w:r>
      </w:ins>
      <w:ins w:id="39" w:author="Kun Zhang" w:date="2016-05-06T17:51:00Z">
        <w:r w:rsidR="004B7CA2" w:rsidRPr="00D22F70">
          <w:rPr>
            <w:rFonts w:ascii="Arial" w:eastAsia="Arial" w:hAnsi="Arial" w:cs="Arial"/>
            <w:color w:val="auto"/>
            <w:sz w:val="22"/>
            <w:szCs w:val="22"/>
          </w:rPr>
          <w:t xml:space="preserve">, suggesting a </w:t>
        </w:r>
        <w:proofErr w:type="spellStart"/>
        <w:r w:rsidR="004B7CA2" w:rsidRPr="00D22F70">
          <w:rPr>
            <w:rFonts w:ascii="Arial" w:eastAsia="Arial" w:hAnsi="Arial" w:cs="Arial"/>
            <w:color w:val="auto"/>
            <w:sz w:val="22"/>
            <w:szCs w:val="22"/>
          </w:rPr>
          <w:t>processive</w:t>
        </w:r>
        <w:proofErr w:type="spellEnd"/>
        <w:r w:rsidR="004B7CA2" w:rsidRPr="00D22F70">
          <w:rPr>
            <w:rFonts w:ascii="Arial" w:eastAsia="Arial" w:hAnsi="Arial" w:cs="Arial"/>
            <w:color w:val="auto"/>
            <w:sz w:val="22"/>
            <w:szCs w:val="22"/>
          </w:rPr>
          <w:t xml:space="preserve"> spreading mechanism </w:t>
        </w:r>
      </w:ins>
      <w:ins w:id="40" w:author="Kun Zhang" w:date="2016-05-06T17:52:00Z">
        <w:r w:rsidR="004B7CA2" w:rsidRPr="00D22F70">
          <w:rPr>
            <w:rFonts w:ascii="Arial" w:eastAsia="Arial" w:hAnsi="Arial" w:cs="Arial"/>
            <w:color w:val="auto"/>
            <w:sz w:val="22"/>
            <w:szCs w:val="22"/>
          </w:rPr>
          <w:t xml:space="preserve">in establishing methylation and a less </w:t>
        </w:r>
        <w:proofErr w:type="spellStart"/>
        <w:r w:rsidR="004B7CA2" w:rsidRPr="00D22F70">
          <w:rPr>
            <w:rFonts w:ascii="Arial" w:eastAsia="Arial" w:hAnsi="Arial" w:cs="Arial"/>
            <w:color w:val="auto"/>
            <w:sz w:val="22"/>
            <w:szCs w:val="22"/>
          </w:rPr>
          <w:t>processive</w:t>
        </w:r>
        <w:proofErr w:type="spellEnd"/>
        <w:r w:rsidR="004B7CA2" w:rsidRPr="00D22F70">
          <w:rPr>
            <w:rFonts w:ascii="Arial" w:eastAsia="Arial" w:hAnsi="Arial" w:cs="Arial"/>
            <w:color w:val="auto"/>
            <w:sz w:val="22"/>
            <w:szCs w:val="22"/>
          </w:rPr>
          <w:t xml:space="preserve"> and targeted mechanism for demethylation.</w:t>
        </w:r>
      </w:ins>
      <w:ins w:id="41" w:author="Kun Zhang" w:date="2016-05-06T17:50:00Z">
        <w:r w:rsidR="004B7CA2" w:rsidRPr="00D22F70">
          <w:rPr>
            <w:rFonts w:ascii="Arial" w:eastAsia="Arial" w:hAnsi="Arial" w:cs="Arial"/>
            <w:color w:val="auto"/>
            <w:sz w:val="22"/>
            <w:szCs w:val="22"/>
          </w:rPr>
          <w:t xml:space="preserve"> </w:t>
        </w:r>
      </w:ins>
    </w:p>
    <w:p w14:paraId="7F6BC082" w14:textId="77777777" w:rsidR="004B7CA2" w:rsidRPr="00D22F70" w:rsidRDefault="004B7CA2" w:rsidP="009F1689">
      <w:pPr>
        <w:spacing w:line="276" w:lineRule="auto"/>
        <w:rPr>
          <w:ins w:id="42" w:author="Kun Zhang" w:date="2016-05-06T17:53:00Z"/>
          <w:rFonts w:ascii="Arial" w:eastAsia="Arial" w:hAnsi="Arial" w:cs="Arial"/>
          <w:color w:val="auto"/>
          <w:sz w:val="22"/>
          <w:szCs w:val="22"/>
        </w:rPr>
      </w:pPr>
    </w:p>
    <w:p w14:paraId="518DA4F1" w14:textId="5FC0B850" w:rsidR="00E61EBE" w:rsidRPr="00D22F70" w:rsidDel="00320860" w:rsidRDefault="00E61EBE" w:rsidP="009F1689">
      <w:pPr>
        <w:spacing w:line="276" w:lineRule="auto"/>
        <w:rPr>
          <w:ins w:id="43" w:author="Dinh Diep" w:date="2016-04-29T14:55:00Z"/>
          <w:del w:id="44" w:author="Shicheng Guo" w:date="2016-05-03T00:19:00Z"/>
          <w:rFonts w:ascii="Arial" w:eastAsia="Arial" w:hAnsi="Arial" w:cs="Arial"/>
          <w:color w:val="auto"/>
          <w:sz w:val="22"/>
          <w:szCs w:val="22"/>
        </w:rPr>
      </w:pPr>
      <w:ins w:id="45" w:author="Dinh Diep" w:date="2016-04-29T14:54:00Z">
        <w:del w:id="46" w:author="Kun Zhang" w:date="2016-05-06T17:46:00Z">
          <w:r w:rsidRPr="00D22F70" w:rsidDel="004B7CA2">
            <w:rPr>
              <w:rFonts w:ascii="Arial" w:eastAsia="Arial" w:hAnsi="Arial" w:cs="Arial"/>
              <w:color w:val="auto"/>
              <w:sz w:val="22"/>
              <w:szCs w:val="22"/>
              <w:highlight w:val="yellow"/>
              <w:rPrChange w:id="47" w:author="Shicheng Guo" w:date="2016-05-03T00:47:00Z">
                <w:rPr>
                  <w:rFonts w:ascii="Arial" w:eastAsia="Arial" w:hAnsi="Arial" w:cs="Arial"/>
                  <w:color w:val="000000"/>
                  <w:sz w:val="22"/>
                  <w:szCs w:val="22"/>
                </w:rPr>
              </w:rPrChange>
            </w:rPr>
            <w:delText>We then</w:delText>
          </w:r>
        </w:del>
      </w:ins>
      <w:ins w:id="48" w:author="Dinh Diep" w:date="2016-04-29T11:22:00Z">
        <w:del w:id="49" w:author="Kun Zhang" w:date="2016-05-06T17:46:00Z">
          <w:r w:rsidR="00473237" w:rsidRPr="00D22F70" w:rsidDel="004B7CA2">
            <w:rPr>
              <w:rFonts w:ascii="Arial" w:eastAsia="Arial" w:hAnsi="Arial" w:cs="Arial"/>
              <w:color w:val="auto"/>
              <w:sz w:val="22"/>
              <w:szCs w:val="22"/>
              <w:highlight w:val="yellow"/>
              <w:rPrChange w:id="50" w:author="Shicheng Guo" w:date="2016-05-03T00:47:00Z">
                <w:rPr>
                  <w:rFonts w:ascii="Arial" w:eastAsia="Arial" w:hAnsi="Arial" w:cs="Arial"/>
                  <w:color w:val="000000"/>
                  <w:sz w:val="22"/>
                  <w:szCs w:val="22"/>
                </w:rPr>
              </w:rPrChange>
            </w:rPr>
            <w:delText xml:space="preserve"> investigated the role of MHBs in the formation of </w:delText>
          </w:r>
        </w:del>
      </w:ins>
      <w:commentRangeStart w:id="51"/>
      <w:ins w:id="52" w:author="Dinh Diep" w:date="2016-04-29T14:59:00Z">
        <w:del w:id="53" w:author="Kun Zhang" w:date="2016-05-06T17:46:00Z">
          <w:r w:rsidR="0036115F" w:rsidRPr="00D22F70" w:rsidDel="004B7CA2">
            <w:rPr>
              <w:rFonts w:ascii="Arial" w:eastAsia="Arial" w:hAnsi="Arial" w:cs="Arial"/>
              <w:color w:val="auto"/>
              <w:sz w:val="22"/>
              <w:szCs w:val="22"/>
              <w:highlight w:val="yellow"/>
              <w:rPrChange w:id="54" w:author="Shicheng Guo" w:date="2016-05-03T00:47:00Z">
                <w:rPr>
                  <w:rFonts w:ascii="Arial" w:eastAsia="Arial" w:hAnsi="Arial" w:cs="Arial"/>
                  <w:color w:val="000000"/>
                  <w:sz w:val="22"/>
                  <w:szCs w:val="22"/>
                </w:rPr>
              </w:rPrChange>
            </w:rPr>
            <w:delText>high specificity</w:delText>
          </w:r>
        </w:del>
      </w:ins>
      <w:ins w:id="55" w:author="Dinh Diep" w:date="2016-04-29T11:22:00Z">
        <w:del w:id="56" w:author="Kun Zhang" w:date="2016-05-06T17:46:00Z">
          <w:r w:rsidR="00473237" w:rsidRPr="00D22F70" w:rsidDel="004B7CA2">
            <w:rPr>
              <w:rFonts w:ascii="Arial" w:eastAsia="Arial" w:hAnsi="Arial" w:cs="Arial"/>
              <w:color w:val="auto"/>
              <w:sz w:val="22"/>
              <w:szCs w:val="22"/>
              <w:highlight w:val="yellow"/>
              <w:rPrChange w:id="57" w:author="Shicheng Guo" w:date="2016-05-03T00:47:00Z">
                <w:rPr>
                  <w:rFonts w:ascii="Arial" w:eastAsia="Arial" w:hAnsi="Arial" w:cs="Arial"/>
                  <w:color w:val="000000"/>
                  <w:sz w:val="22"/>
                  <w:szCs w:val="22"/>
                </w:rPr>
              </w:rPrChange>
            </w:rPr>
            <w:delText xml:space="preserve"> </w:delText>
          </w:r>
        </w:del>
      </w:ins>
      <w:commentRangeEnd w:id="51"/>
      <w:del w:id="58" w:author="Kun Zhang" w:date="2016-05-06T17:46:00Z">
        <w:r w:rsidR="003C1994" w:rsidRPr="00D22F70" w:rsidDel="004B7CA2">
          <w:rPr>
            <w:rStyle w:val="CommentReference"/>
            <w:rFonts w:ascii="Arial" w:hAnsi="Arial" w:cs="Arial"/>
            <w:color w:val="auto"/>
            <w:sz w:val="22"/>
            <w:szCs w:val="22"/>
            <w:highlight w:val="yellow"/>
            <w:rPrChange w:id="59" w:author="Shicheng Guo" w:date="2016-05-03T00:47:00Z">
              <w:rPr>
                <w:rStyle w:val="CommentReference"/>
              </w:rPr>
            </w:rPrChange>
          </w:rPr>
          <w:commentReference w:id="51"/>
        </w:r>
      </w:del>
      <w:ins w:id="60" w:author="Dinh Diep" w:date="2016-04-29T11:22:00Z">
        <w:del w:id="61" w:author="Kun Zhang" w:date="2016-05-06T17:46:00Z">
          <w:r w:rsidR="00473237" w:rsidRPr="00D22F70" w:rsidDel="004B7CA2">
            <w:rPr>
              <w:rFonts w:ascii="Arial" w:eastAsia="Arial" w:hAnsi="Arial" w:cs="Arial"/>
              <w:color w:val="auto"/>
              <w:sz w:val="22"/>
              <w:szCs w:val="22"/>
              <w:highlight w:val="yellow"/>
              <w:rPrChange w:id="62" w:author="Shicheng Guo" w:date="2016-05-03T00:47:00Z">
                <w:rPr>
                  <w:rFonts w:ascii="Arial" w:eastAsia="Arial" w:hAnsi="Arial" w:cs="Arial"/>
                  <w:color w:val="000000"/>
                  <w:sz w:val="22"/>
                  <w:szCs w:val="22"/>
                </w:rPr>
              </w:rPrChange>
            </w:rPr>
            <w:delText>methylated regions by first defining segments of genomic regions with high to low methylation vari</w:delText>
          </w:r>
          <w:r w:rsidR="0036115F" w:rsidRPr="00D22F70" w:rsidDel="004B7CA2">
            <w:rPr>
              <w:rFonts w:ascii="Arial" w:eastAsia="Arial" w:hAnsi="Arial" w:cs="Arial"/>
              <w:color w:val="auto"/>
              <w:sz w:val="22"/>
              <w:szCs w:val="22"/>
              <w:highlight w:val="yellow"/>
              <w:rPrChange w:id="63" w:author="Shicheng Guo" w:date="2016-05-03T00:47:00Z">
                <w:rPr>
                  <w:rFonts w:ascii="Arial" w:eastAsia="Arial" w:hAnsi="Arial" w:cs="Arial"/>
                  <w:color w:val="000000"/>
                  <w:sz w:val="22"/>
                  <w:szCs w:val="22"/>
                </w:rPr>
              </w:rPrChange>
            </w:rPr>
            <w:delText>ability across diverse samples</w:delText>
          </w:r>
        </w:del>
      </w:ins>
      <w:ins w:id="64" w:author="Dinh Diep" w:date="2016-04-29T15:02:00Z">
        <w:del w:id="65" w:author="Kun Zhang" w:date="2016-05-06T17:46:00Z">
          <w:r w:rsidR="0036115F" w:rsidRPr="00D22F70" w:rsidDel="004B7CA2">
            <w:rPr>
              <w:rFonts w:ascii="Arial" w:eastAsia="Arial" w:hAnsi="Arial" w:cs="Arial"/>
              <w:color w:val="auto"/>
              <w:sz w:val="22"/>
              <w:szCs w:val="22"/>
              <w:highlight w:val="yellow"/>
              <w:rPrChange w:id="66" w:author="Shicheng Guo" w:date="2016-05-03T00:47:00Z">
                <w:rPr>
                  <w:rFonts w:ascii="Arial" w:eastAsia="Arial" w:hAnsi="Arial" w:cs="Arial"/>
                  <w:color w:val="000000"/>
                  <w:sz w:val="22"/>
                  <w:szCs w:val="22"/>
                </w:rPr>
              </w:rPrChange>
            </w:rPr>
            <w:delText>. We found</w:delText>
          </w:r>
        </w:del>
      </w:ins>
      <w:ins w:id="67" w:author="Dinh Diep" w:date="2016-04-29T11:29:00Z">
        <w:del w:id="68" w:author="Kun Zhang" w:date="2016-05-06T17:46:00Z">
          <w:r w:rsidR="00473237" w:rsidRPr="00D22F70" w:rsidDel="004B7CA2">
            <w:rPr>
              <w:rFonts w:ascii="Arial" w:eastAsia="Arial" w:hAnsi="Arial" w:cs="Arial"/>
              <w:color w:val="auto"/>
              <w:sz w:val="22"/>
              <w:szCs w:val="22"/>
              <w:highlight w:val="yellow"/>
              <w:rPrChange w:id="69" w:author="Shicheng Guo" w:date="2016-05-03T00:47:00Z">
                <w:rPr>
                  <w:rFonts w:ascii="Arial" w:eastAsia="Arial" w:hAnsi="Arial" w:cs="Arial"/>
                  <w:color w:val="000000"/>
                  <w:sz w:val="22"/>
                  <w:szCs w:val="22"/>
                </w:rPr>
              </w:rPrChange>
            </w:rPr>
            <w:delText xml:space="preserve"> that</w:delText>
          </w:r>
        </w:del>
      </w:ins>
      <w:ins w:id="70" w:author="Dinh Diep" w:date="2016-04-29T12:29:00Z">
        <w:del w:id="71" w:author="Kun Zhang" w:date="2016-05-06T17:46:00Z">
          <w:r w:rsidR="0036115F" w:rsidRPr="00D22F70" w:rsidDel="004B7CA2">
            <w:rPr>
              <w:rFonts w:ascii="Arial" w:eastAsia="Arial" w:hAnsi="Arial" w:cs="Arial"/>
              <w:color w:val="auto"/>
              <w:sz w:val="22"/>
              <w:szCs w:val="22"/>
              <w:highlight w:val="yellow"/>
              <w:rPrChange w:id="72" w:author="Shicheng Guo" w:date="2016-05-03T00:47:00Z">
                <w:rPr>
                  <w:rFonts w:ascii="Arial" w:eastAsia="Arial" w:hAnsi="Arial" w:cs="Arial"/>
                  <w:color w:val="000000"/>
                  <w:sz w:val="22"/>
                  <w:szCs w:val="22"/>
                </w:rPr>
              </w:rPrChange>
            </w:rPr>
            <w:delText xml:space="preserve"> the </w:delText>
          </w:r>
        </w:del>
      </w:ins>
      <w:ins w:id="73" w:author="Dinh Diep" w:date="2016-04-29T11:31:00Z">
        <w:del w:id="74" w:author="Kun Zhang" w:date="2016-05-06T17:46:00Z">
          <w:r w:rsidR="0036115F" w:rsidRPr="00D22F70" w:rsidDel="004B7CA2">
            <w:rPr>
              <w:rFonts w:ascii="Arial" w:eastAsia="Arial" w:hAnsi="Arial" w:cs="Arial"/>
              <w:color w:val="auto"/>
              <w:sz w:val="22"/>
              <w:szCs w:val="22"/>
              <w:highlight w:val="yellow"/>
              <w:rPrChange w:id="75" w:author="Shicheng Guo" w:date="2016-05-03T00:47:00Z">
                <w:rPr>
                  <w:rFonts w:ascii="Arial" w:eastAsia="Arial" w:hAnsi="Arial" w:cs="Arial"/>
                  <w:color w:val="000000"/>
                  <w:sz w:val="22"/>
                  <w:szCs w:val="22"/>
                </w:rPr>
              </w:rPrChange>
            </w:rPr>
            <w:delText>high specificity</w:delText>
          </w:r>
        </w:del>
      </w:ins>
      <w:ins w:id="76" w:author="Dinh Diep" w:date="2016-04-29T12:29:00Z">
        <w:del w:id="77" w:author="Kun Zhang" w:date="2016-05-06T17:46:00Z">
          <w:r w:rsidR="00DF5AD7" w:rsidRPr="00D22F70" w:rsidDel="004B7CA2">
            <w:rPr>
              <w:rFonts w:ascii="Arial" w:eastAsia="Arial" w:hAnsi="Arial" w:cs="Arial"/>
              <w:color w:val="auto"/>
              <w:sz w:val="22"/>
              <w:szCs w:val="22"/>
              <w:highlight w:val="yellow"/>
              <w:rPrChange w:id="78" w:author="Shicheng Guo" w:date="2016-05-03T00:47:00Z">
                <w:rPr>
                  <w:rFonts w:ascii="Arial" w:eastAsia="Arial" w:hAnsi="Arial" w:cs="Arial"/>
                  <w:color w:val="000000"/>
                  <w:sz w:val="22"/>
                  <w:szCs w:val="22"/>
                </w:rPr>
              </w:rPrChange>
            </w:rPr>
            <w:delText xml:space="preserve"> methylated</w:delText>
          </w:r>
        </w:del>
      </w:ins>
      <w:ins w:id="79" w:author="Dinh Diep" w:date="2016-04-29T11:31:00Z">
        <w:del w:id="80" w:author="Kun Zhang" w:date="2016-05-06T17:46:00Z">
          <w:r w:rsidR="00473237" w:rsidRPr="00D22F70" w:rsidDel="004B7CA2">
            <w:rPr>
              <w:rFonts w:ascii="Arial" w:eastAsia="Arial" w:hAnsi="Arial" w:cs="Arial"/>
              <w:color w:val="auto"/>
              <w:sz w:val="22"/>
              <w:szCs w:val="22"/>
              <w:highlight w:val="yellow"/>
              <w:rPrChange w:id="81" w:author="Shicheng Guo" w:date="2016-05-03T00:47:00Z">
                <w:rPr>
                  <w:rFonts w:ascii="Arial" w:eastAsia="Arial" w:hAnsi="Arial" w:cs="Arial"/>
                  <w:color w:val="000000"/>
                  <w:sz w:val="22"/>
                  <w:szCs w:val="22"/>
                </w:rPr>
              </w:rPrChange>
            </w:rPr>
            <w:delText xml:space="preserve"> regions are </w:delText>
          </w:r>
          <w:r w:rsidR="00DD3E5A" w:rsidRPr="00D22F70" w:rsidDel="004B7CA2">
            <w:rPr>
              <w:rFonts w:ascii="Arial" w:eastAsia="Arial" w:hAnsi="Arial" w:cs="Arial"/>
              <w:color w:val="auto"/>
              <w:sz w:val="22"/>
              <w:szCs w:val="22"/>
              <w:highlight w:val="yellow"/>
              <w:rPrChange w:id="82" w:author="Shicheng Guo" w:date="2016-05-03T00:47:00Z">
                <w:rPr>
                  <w:rFonts w:ascii="Arial" w:eastAsia="Arial" w:hAnsi="Arial" w:cs="Arial"/>
                  <w:color w:val="000000"/>
                  <w:sz w:val="22"/>
                  <w:szCs w:val="22"/>
                </w:rPr>
              </w:rPrChange>
            </w:rPr>
            <w:delText xml:space="preserve">more </w:delText>
          </w:r>
        </w:del>
      </w:ins>
      <w:ins w:id="83" w:author="Dinh Diep" w:date="2016-04-29T14:55:00Z">
        <w:del w:id="84" w:author="Kun Zhang" w:date="2016-05-06T17:46:00Z">
          <w:r w:rsidRPr="00D22F70" w:rsidDel="004B7CA2">
            <w:rPr>
              <w:rFonts w:ascii="Arial" w:eastAsia="Arial" w:hAnsi="Arial" w:cs="Arial"/>
              <w:color w:val="auto"/>
              <w:sz w:val="22"/>
              <w:szCs w:val="22"/>
              <w:highlight w:val="yellow"/>
              <w:rPrChange w:id="85" w:author="Shicheng Guo" w:date="2016-05-03T00:47:00Z">
                <w:rPr>
                  <w:rFonts w:ascii="Arial" w:eastAsia="Arial" w:hAnsi="Arial" w:cs="Arial"/>
                  <w:color w:val="000000"/>
                  <w:sz w:val="22"/>
                  <w:szCs w:val="22"/>
                </w:rPr>
              </w:rPrChange>
            </w:rPr>
            <w:delText xml:space="preserve">likely to be </w:delText>
          </w:r>
        </w:del>
      </w:ins>
      <w:ins w:id="86" w:author="Dinh Diep" w:date="2016-04-29T11:31:00Z">
        <w:del w:id="87" w:author="Kun Zhang" w:date="2016-05-06T17:46:00Z">
          <w:r w:rsidR="00DD3E5A" w:rsidRPr="00D22F70" w:rsidDel="004B7CA2">
            <w:rPr>
              <w:rFonts w:ascii="Arial" w:eastAsia="Arial" w:hAnsi="Arial" w:cs="Arial"/>
              <w:color w:val="auto"/>
              <w:sz w:val="22"/>
              <w:szCs w:val="22"/>
              <w:highlight w:val="yellow"/>
              <w:rPrChange w:id="88" w:author="Shicheng Guo" w:date="2016-05-03T00:47:00Z">
                <w:rPr>
                  <w:rFonts w:ascii="Arial" w:eastAsia="Arial" w:hAnsi="Arial" w:cs="Arial"/>
                  <w:color w:val="000000"/>
                  <w:sz w:val="22"/>
                  <w:szCs w:val="22"/>
                </w:rPr>
              </w:rPrChange>
            </w:rPr>
            <w:delText>stable and tightly regulated</w:delText>
          </w:r>
        </w:del>
      </w:ins>
      <w:ins w:id="89" w:author="Dinh Diep" w:date="2016-04-29T19:05:00Z">
        <w:del w:id="90" w:author="Kun Zhang" w:date="2016-05-06T17:46:00Z">
          <w:r w:rsidR="0062704A" w:rsidRPr="00D22F70" w:rsidDel="004B7CA2">
            <w:rPr>
              <w:rFonts w:ascii="Arial" w:eastAsia="Arial" w:hAnsi="Arial" w:cs="Arial"/>
              <w:color w:val="auto"/>
              <w:sz w:val="22"/>
              <w:szCs w:val="22"/>
              <w:highlight w:val="yellow"/>
              <w:rPrChange w:id="91" w:author="Shicheng Guo" w:date="2016-05-03T00:47:00Z">
                <w:rPr>
                  <w:rFonts w:ascii="Arial" w:eastAsia="Arial" w:hAnsi="Arial" w:cs="Arial"/>
                  <w:color w:val="000000"/>
                  <w:sz w:val="22"/>
                  <w:szCs w:val="22"/>
                </w:rPr>
              </w:rPrChange>
            </w:rPr>
            <w:delText xml:space="preserve"> than low specificity regions</w:delText>
          </w:r>
        </w:del>
      </w:ins>
      <w:ins w:id="92" w:author="Dinh Diep" w:date="2016-04-29T15:02:00Z">
        <w:del w:id="93" w:author="Kun Zhang" w:date="2016-05-06T17:46:00Z">
          <w:r w:rsidR="0036115F" w:rsidRPr="00D22F70" w:rsidDel="004B7CA2">
            <w:rPr>
              <w:rFonts w:ascii="Arial" w:eastAsia="Arial" w:hAnsi="Arial" w:cs="Arial"/>
              <w:color w:val="auto"/>
              <w:sz w:val="22"/>
              <w:szCs w:val="22"/>
              <w:highlight w:val="yellow"/>
              <w:rPrChange w:id="94" w:author="Shicheng Guo" w:date="2016-05-03T00:47:00Z">
                <w:rPr>
                  <w:rFonts w:ascii="Arial" w:eastAsia="Arial" w:hAnsi="Arial" w:cs="Arial"/>
                  <w:color w:val="000000"/>
                  <w:sz w:val="22"/>
                  <w:szCs w:val="22"/>
                </w:rPr>
              </w:rPrChange>
            </w:rPr>
            <w:delText xml:space="preserve">; perhaps by their </w:delText>
          </w:r>
        </w:del>
      </w:ins>
      <w:ins w:id="95" w:author="Dinh Diep" w:date="2016-04-29T15:00:00Z">
        <w:del w:id="96" w:author="Kun Zhang" w:date="2016-05-06T17:46:00Z">
          <w:r w:rsidR="0036115F" w:rsidRPr="00D22F70" w:rsidDel="004B7CA2">
            <w:rPr>
              <w:rFonts w:ascii="Arial" w:eastAsia="Arial" w:hAnsi="Arial" w:cs="Arial"/>
              <w:color w:val="auto"/>
              <w:sz w:val="22"/>
              <w:szCs w:val="22"/>
              <w:highlight w:val="yellow"/>
              <w:rPrChange w:id="97" w:author="Shicheng Guo" w:date="2016-05-03T00:47:00Z">
                <w:rPr>
                  <w:rFonts w:ascii="Arial" w:eastAsia="Arial" w:hAnsi="Arial" w:cs="Arial"/>
                  <w:color w:val="000000"/>
                  <w:sz w:val="22"/>
                  <w:szCs w:val="22"/>
                </w:rPr>
              </w:rPrChange>
            </w:rPr>
            <w:delText>interactions with difference groups of transcription factors</w:delText>
          </w:r>
        </w:del>
      </w:ins>
      <w:ins w:id="98" w:author="Dinh Diep" w:date="2016-04-29T11:31:00Z">
        <w:del w:id="99" w:author="Kun Zhang" w:date="2016-05-06T17:46:00Z">
          <w:r w:rsidR="00DD3E5A" w:rsidRPr="00D22F70" w:rsidDel="004B7CA2">
            <w:rPr>
              <w:rFonts w:ascii="Arial" w:eastAsia="Arial" w:hAnsi="Arial" w:cs="Arial"/>
              <w:color w:val="auto"/>
              <w:sz w:val="22"/>
              <w:szCs w:val="22"/>
              <w:highlight w:val="yellow"/>
              <w:rPrChange w:id="100" w:author="Shicheng Guo" w:date="2016-05-03T00:47:00Z">
                <w:rPr>
                  <w:rFonts w:ascii="Arial" w:eastAsia="Arial" w:hAnsi="Arial" w:cs="Arial"/>
                  <w:color w:val="000000"/>
                  <w:sz w:val="22"/>
                  <w:szCs w:val="22"/>
                </w:rPr>
              </w:rPrChange>
            </w:rPr>
            <w:delText>.</w:delText>
          </w:r>
        </w:del>
      </w:ins>
      <w:ins w:id="101" w:author="Dinh Diep" w:date="2016-04-29T14:55:00Z">
        <w:del w:id="102" w:author="Kun Zhang" w:date="2016-05-06T17:46:00Z">
          <w:r w:rsidRPr="00D22F70" w:rsidDel="004B7CA2">
            <w:rPr>
              <w:rFonts w:ascii="Arial" w:eastAsia="Arial" w:hAnsi="Arial" w:cs="Arial"/>
              <w:color w:val="auto"/>
              <w:sz w:val="22"/>
              <w:szCs w:val="22"/>
            </w:rPr>
            <w:delText xml:space="preserve"> </w:delText>
          </w:r>
        </w:del>
      </w:ins>
    </w:p>
    <w:p w14:paraId="222BE1C0" w14:textId="1384F276" w:rsidR="00AF1A75" w:rsidRPr="00D22F70" w:rsidDel="00320860" w:rsidRDefault="00DF5AD7" w:rsidP="009F1689">
      <w:pPr>
        <w:spacing w:line="276" w:lineRule="auto"/>
        <w:rPr>
          <w:del w:id="103" w:author="Shicheng Guo" w:date="2016-05-03T00:19:00Z"/>
          <w:rFonts w:ascii="Arial" w:hAnsi="Arial" w:cs="Arial"/>
          <w:color w:val="auto"/>
          <w:sz w:val="22"/>
          <w:szCs w:val="22"/>
        </w:rPr>
      </w:pPr>
      <w:ins w:id="104" w:author="Dinh Diep" w:date="2016-04-29T11:32:00Z">
        <w:del w:id="105" w:author="Shicheng Guo" w:date="2016-05-03T00:19:00Z">
          <w:r w:rsidRPr="00D22F70" w:rsidDel="00320860">
            <w:rPr>
              <w:rFonts w:ascii="Arial" w:eastAsia="Arial" w:hAnsi="Arial" w:cs="Arial"/>
              <w:color w:val="auto"/>
              <w:sz w:val="22"/>
              <w:szCs w:val="22"/>
            </w:rPr>
            <w:delText xml:space="preserve"> </w:delText>
          </w:r>
          <w:r w:rsidR="00DD3E5A" w:rsidRPr="00D22F70" w:rsidDel="00320860">
            <w:rPr>
              <w:rFonts w:ascii="Arial" w:eastAsia="Arial" w:hAnsi="Arial" w:cs="Arial"/>
              <w:color w:val="auto"/>
              <w:sz w:val="22"/>
              <w:szCs w:val="22"/>
            </w:rPr>
            <w:delText xml:space="preserve"> </w:delText>
          </w:r>
        </w:del>
      </w:ins>
    </w:p>
    <w:p w14:paraId="11610233" w14:textId="4C42B9FA" w:rsidR="00D45C9B" w:rsidRPr="00D22F70" w:rsidRDefault="00B92B21" w:rsidP="009F1689">
      <w:pPr>
        <w:spacing w:line="276" w:lineRule="auto"/>
        <w:rPr>
          <w:ins w:id="106" w:author="Shicheng Guo" w:date="2016-05-03T00:43:00Z"/>
          <w:rFonts w:ascii="Arial" w:eastAsia="Arial" w:hAnsi="Arial" w:cs="Arial"/>
          <w:color w:val="auto"/>
          <w:sz w:val="22"/>
          <w:szCs w:val="22"/>
        </w:rPr>
      </w:pPr>
      <w:r w:rsidRPr="00D22F70">
        <w:rPr>
          <w:rFonts w:ascii="Arial" w:eastAsia="Arial" w:hAnsi="Arial" w:cs="Arial"/>
          <w:color w:val="auto"/>
          <w:sz w:val="22"/>
          <w:szCs w:val="22"/>
        </w:rPr>
        <w:t xml:space="preserve">To perform quantitative analysis of the MHBs, we defined a metric called Methylation Haplotype Load (MHL), which </w:t>
      </w:r>
      <w:r w:rsidR="0082783C" w:rsidRPr="00D22F70">
        <w:rPr>
          <w:rFonts w:ascii="Arial" w:eastAsia="Arial" w:hAnsi="Arial" w:cs="Arial"/>
          <w:color w:val="auto"/>
          <w:sz w:val="22"/>
          <w:szCs w:val="22"/>
        </w:rPr>
        <w:t>could cover</w:t>
      </w:r>
      <w:ins w:id="107" w:author="Shicheng Guo" w:date="2016-05-02T23:50:00Z">
        <w:r w:rsidR="0082783C" w:rsidRPr="00D22F70">
          <w:rPr>
            <w:rFonts w:ascii="Arial" w:eastAsia="Arial" w:hAnsi="Arial" w:cs="Arial"/>
            <w:color w:val="auto"/>
            <w:sz w:val="22"/>
            <w:szCs w:val="22"/>
          </w:rPr>
          <w:t xml:space="preserve"> </w:t>
        </w:r>
      </w:ins>
      <w:r w:rsidRPr="00D22F70">
        <w:rPr>
          <w:rFonts w:ascii="Arial" w:eastAsia="Arial" w:hAnsi="Arial" w:cs="Arial"/>
          <w:color w:val="auto"/>
          <w:sz w:val="22"/>
          <w:szCs w:val="22"/>
        </w:rPr>
        <w:t xml:space="preserve">both average methylation level and methylation complexity and therefore more informative than average methylation level or Shannon </w:t>
      </w:r>
      <w:del w:id="108" w:author="Shicheng Guo" w:date="2016-05-03T00:14:00Z">
        <w:r w:rsidRPr="00D22F70" w:rsidDel="006658D9">
          <w:rPr>
            <w:rFonts w:ascii="Arial" w:eastAsia="Arial" w:hAnsi="Arial" w:cs="Arial"/>
            <w:color w:val="auto"/>
            <w:sz w:val="22"/>
            <w:szCs w:val="22"/>
          </w:rPr>
          <w:delText xml:space="preserve">entropy. </w:delText>
        </w:r>
      </w:del>
      <w:ins w:id="109" w:author="Shicheng Guo" w:date="2016-05-03T00:14:00Z">
        <w:r w:rsidR="006658D9" w:rsidRPr="00D22F70">
          <w:rPr>
            <w:rFonts w:ascii="Arial" w:eastAsia="Arial" w:hAnsi="Arial" w:cs="Arial"/>
            <w:color w:val="auto"/>
            <w:sz w:val="22"/>
            <w:szCs w:val="22"/>
          </w:rPr>
          <w:t xml:space="preserve">entropy. </w:t>
        </w:r>
      </w:ins>
      <w:del w:id="110" w:author="Shicheng Guo" w:date="2016-05-03T00:45:00Z">
        <w:r w:rsidRPr="00D22F70" w:rsidDel="00873F39">
          <w:rPr>
            <w:rFonts w:ascii="Arial" w:eastAsia="Arial" w:hAnsi="Arial" w:cs="Arial"/>
            <w:color w:val="auto"/>
            <w:sz w:val="22"/>
            <w:szCs w:val="22"/>
            <w:highlight w:val="yellow"/>
            <w:rPrChange w:id="111" w:author="Shicheng Guo" w:date="2016-05-03T00:45:00Z">
              <w:rPr>
                <w:rFonts w:ascii="Arial" w:eastAsia="Arial" w:hAnsi="Arial" w:cs="Arial"/>
                <w:color w:val="000000"/>
                <w:sz w:val="22"/>
                <w:szCs w:val="22"/>
              </w:rPr>
            </w:rPrChange>
          </w:rPr>
          <w:delText xml:space="preserve">Using </w:delText>
        </w:r>
      </w:del>
      <w:ins w:id="112" w:author="Shicheng Guo" w:date="2016-05-03T00:45:00Z">
        <w:r w:rsidR="00873F39" w:rsidRPr="00D22F70">
          <w:rPr>
            <w:rFonts w:ascii="Arial" w:eastAsia="Arial" w:hAnsi="Arial" w:cs="Arial"/>
            <w:color w:val="auto"/>
            <w:sz w:val="22"/>
            <w:szCs w:val="22"/>
            <w:highlight w:val="yellow"/>
            <w:rPrChange w:id="113" w:author="Shicheng Guo" w:date="2016-05-03T00:45:00Z">
              <w:rPr>
                <w:rFonts w:ascii="Arial" w:eastAsia="Arial" w:hAnsi="Arial" w:cs="Arial"/>
                <w:color w:val="000000"/>
                <w:sz w:val="22"/>
                <w:szCs w:val="22"/>
              </w:rPr>
            </w:rPrChange>
          </w:rPr>
          <w:t xml:space="preserve">Integrated with </w:t>
        </w:r>
      </w:ins>
      <w:del w:id="114" w:author="Shicheng Guo" w:date="2016-05-03T00:44:00Z">
        <w:r w:rsidRPr="00D22F70" w:rsidDel="00D45C9B">
          <w:rPr>
            <w:rFonts w:ascii="Arial" w:eastAsia="Arial" w:hAnsi="Arial" w:cs="Arial"/>
            <w:color w:val="auto"/>
            <w:sz w:val="22"/>
            <w:szCs w:val="22"/>
            <w:highlight w:val="yellow"/>
            <w:rPrChange w:id="115" w:author="Shicheng Guo" w:date="2016-05-03T00:45:00Z">
              <w:rPr>
                <w:rFonts w:ascii="Arial" w:eastAsia="Arial" w:hAnsi="Arial" w:cs="Arial"/>
                <w:color w:val="000000"/>
                <w:sz w:val="22"/>
                <w:szCs w:val="22"/>
              </w:rPr>
            </w:rPrChange>
          </w:rPr>
          <w:delText xml:space="preserve">a </w:delText>
        </w:r>
      </w:del>
      <w:r w:rsidRPr="00D22F70">
        <w:rPr>
          <w:rFonts w:ascii="Arial" w:eastAsia="Arial" w:hAnsi="Arial" w:cs="Arial"/>
          <w:color w:val="auto"/>
          <w:sz w:val="22"/>
          <w:szCs w:val="22"/>
          <w:highlight w:val="yellow"/>
          <w:rPrChange w:id="116" w:author="Shicheng Guo" w:date="2016-05-03T00:45:00Z">
            <w:rPr>
              <w:rFonts w:ascii="Arial" w:eastAsia="Arial" w:hAnsi="Arial" w:cs="Arial"/>
              <w:color w:val="000000"/>
              <w:sz w:val="22"/>
              <w:szCs w:val="22"/>
            </w:rPr>
          </w:rPrChange>
        </w:rPr>
        <w:t xml:space="preserve">feature selection strategy, we </w:t>
      </w:r>
      <w:del w:id="117" w:author="Shicheng Guo" w:date="2016-05-03T00:44:00Z">
        <w:r w:rsidRPr="00D22F70" w:rsidDel="00D45C9B">
          <w:rPr>
            <w:rFonts w:ascii="Arial" w:eastAsia="Arial" w:hAnsi="Arial" w:cs="Arial"/>
            <w:color w:val="auto"/>
            <w:sz w:val="22"/>
            <w:szCs w:val="22"/>
            <w:highlight w:val="yellow"/>
            <w:rPrChange w:id="118" w:author="Shicheng Guo" w:date="2016-05-03T00:45:00Z">
              <w:rPr>
                <w:rFonts w:ascii="Arial" w:eastAsia="Arial" w:hAnsi="Arial" w:cs="Arial"/>
                <w:color w:val="000000"/>
                <w:sz w:val="22"/>
                <w:szCs w:val="22"/>
              </w:rPr>
            </w:rPrChange>
          </w:rPr>
          <w:delText xml:space="preserve">identified </w:delText>
        </w:r>
      </w:del>
      <w:ins w:id="119" w:author="Shicheng Guo" w:date="2016-05-03T00:44:00Z">
        <w:r w:rsidR="00D45C9B" w:rsidRPr="00D22F70">
          <w:rPr>
            <w:rFonts w:ascii="Arial" w:eastAsia="Arial" w:hAnsi="Arial" w:cs="Arial"/>
            <w:color w:val="auto"/>
            <w:sz w:val="22"/>
            <w:szCs w:val="22"/>
            <w:highlight w:val="yellow"/>
            <w:rPrChange w:id="120" w:author="Shicheng Guo" w:date="2016-05-03T00:45:00Z">
              <w:rPr>
                <w:rFonts w:ascii="Arial" w:eastAsia="Arial" w:hAnsi="Arial" w:cs="Arial"/>
                <w:color w:val="000000"/>
                <w:sz w:val="22"/>
                <w:szCs w:val="22"/>
              </w:rPr>
            </w:rPrChange>
          </w:rPr>
          <w:t xml:space="preserve">demonstrate </w:t>
        </w:r>
      </w:ins>
      <w:ins w:id="121" w:author="Shicheng Guo" w:date="2016-05-03T00:48:00Z">
        <w:r w:rsidR="009D7A10" w:rsidRPr="00D22F70">
          <w:rPr>
            <w:rFonts w:ascii="Arial" w:eastAsia="Arial" w:hAnsi="Arial" w:cs="Arial"/>
            <w:color w:val="auto"/>
            <w:sz w:val="22"/>
            <w:szCs w:val="22"/>
            <w:highlight w:val="yellow"/>
          </w:rPr>
          <w:t xml:space="preserve">MHL of </w:t>
        </w:r>
      </w:ins>
      <w:del w:id="122" w:author="Shicheng Guo" w:date="2016-05-03T00:44:00Z">
        <w:r w:rsidRPr="00D22F70" w:rsidDel="00D45C9B">
          <w:rPr>
            <w:rFonts w:ascii="Arial" w:eastAsia="Arial" w:hAnsi="Arial" w:cs="Arial"/>
            <w:color w:val="auto"/>
            <w:sz w:val="22"/>
            <w:szCs w:val="22"/>
            <w:highlight w:val="yellow"/>
            <w:rPrChange w:id="123" w:author="Shicheng Guo" w:date="2016-05-03T00:45:00Z">
              <w:rPr>
                <w:rFonts w:ascii="Arial" w:eastAsia="Arial" w:hAnsi="Arial" w:cs="Arial"/>
                <w:color w:val="000000"/>
                <w:sz w:val="22"/>
                <w:szCs w:val="22"/>
              </w:rPr>
            </w:rPrChange>
          </w:rPr>
          <w:delText xml:space="preserve">a set of </w:delText>
        </w:r>
      </w:del>
      <w:r w:rsidRPr="00D22F70">
        <w:rPr>
          <w:rFonts w:ascii="Arial" w:eastAsia="Arial" w:hAnsi="Arial" w:cs="Arial"/>
          <w:color w:val="auto"/>
          <w:sz w:val="22"/>
          <w:szCs w:val="22"/>
          <w:highlight w:val="yellow"/>
          <w:rPrChange w:id="124" w:author="Shicheng Guo" w:date="2016-05-03T00:45:00Z">
            <w:rPr>
              <w:rFonts w:ascii="Arial" w:eastAsia="Arial" w:hAnsi="Arial" w:cs="Arial"/>
              <w:color w:val="000000"/>
              <w:sz w:val="22"/>
              <w:szCs w:val="22"/>
            </w:rPr>
          </w:rPrChange>
        </w:rPr>
        <w:t xml:space="preserve">tissue-specific MHBs </w:t>
      </w:r>
      <w:del w:id="125" w:author="Shicheng Guo" w:date="2016-05-03T00:44:00Z">
        <w:r w:rsidRPr="00D22F70" w:rsidDel="00D45C9B">
          <w:rPr>
            <w:rFonts w:ascii="Arial" w:eastAsia="Arial" w:hAnsi="Arial" w:cs="Arial"/>
            <w:color w:val="auto"/>
            <w:sz w:val="22"/>
            <w:szCs w:val="22"/>
            <w:highlight w:val="yellow"/>
            <w:rPrChange w:id="126" w:author="Shicheng Guo" w:date="2016-05-03T00:45:00Z">
              <w:rPr>
                <w:rFonts w:ascii="Arial" w:eastAsia="Arial" w:hAnsi="Arial" w:cs="Arial"/>
                <w:color w:val="000000"/>
                <w:sz w:val="22"/>
                <w:szCs w:val="22"/>
              </w:rPr>
            </w:rPrChange>
          </w:rPr>
          <w:delText xml:space="preserve">that </w:delText>
        </w:r>
      </w:del>
      <w:ins w:id="127" w:author="Shicheng Guo" w:date="2016-05-03T00:44:00Z">
        <w:r w:rsidR="00D45C9B" w:rsidRPr="00D22F70">
          <w:rPr>
            <w:rFonts w:ascii="Arial" w:eastAsia="Arial" w:hAnsi="Arial" w:cs="Arial"/>
            <w:color w:val="auto"/>
            <w:sz w:val="22"/>
            <w:szCs w:val="22"/>
            <w:highlight w:val="yellow"/>
            <w:rPrChange w:id="128" w:author="Shicheng Guo" w:date="2016-05-03T00:45:00Z">
              <w:rPr>
                <w:rFonts w:ascii="Arial" w:eastAsia="Arial" w:hAnsi="Arial" w:cs="Arial"/>
                <w:color w:val="000000"/>
                <w:sz w:val="22"/>
                <w:szCs w:val="22"/>
              </w:rPr>
            </w:rPrChange>
          </w:rPr>
          <w:t xml:space="preserve">could be </w:t>
        </w:r>
      </w:ins>
      <w:ins w:id="129" w:author="Shicheng Guo" w:date="2016-05-03T00:47:00Z">
        <w:r w:rsidR="003F65D4" w:rsidRPr="00D22F70">
          <w:rPr>
            <w:rFonts w:ascii="Arial" w:eastAsia="Arial" w:hAnsi="Arial" w:cs="Arial"/>
            <w:color w:val="auto"/>
            <w:sz w:val="22"/>
            <w:szCs w:val="22"/>
            <w:highlight w:val="yellow"/>
          </w:rPr>
          <w:t>useful</w:t>
        </w:r>
      </w:ins>
      <w:ins w:id="130" w:author="Shicheng Guo" w:date="2016-05-03T00:44:00Z">
        <w:r w:rsidR="00D45C9B" w:rsidRPr="00D22F70">
          <w:rPr>
            <w:rFonts w:ascii="Arial" w:eastAsia="Arial" w:hAnsi="Arial" w:cs="Arial"/>
            <w:color w:val="auto"/>
            <w:sz w:val="22"/>
            <w:szCs w:val="22"/>
            <w:highlight w:val="yellow"/>
            <w:rPrChange w:id="131" w:author="Shicheng Guo" w:date="2016-05-03T00:45:00Z">
              <w:rPr>
                <w:rFonts w:ascii="Arial" w:eastAsia="Arial" w:hAnsi="Arial" w:cs="Arial"/>
                <w:color w:val="000000"/>
                <w:sz w:val="22"/>
                <w:szCs w:val="22"/>
              </w:rPr>
            </w:rPrChange>
          </w:rPr>
          <w:t xml:space="preserve"> in developmental germ-layers and tumor-of-origin prediction.</w:t>
        </w:r>
        <w:r w:rsidR="00D45C9B" w:rsidRPr="00D22F70">
          <w:rPr>
            <w:rFonts w:ascii="Arial" w:eastAsia="Arial" w:hAnsi="Arial" w:cs="Arial"/>
            <w:color w:val="auto"/>
            <w:sz w:val="22"/>
            <w:szCs w:val="22"/>
          </w:rPr>
          <w:t xml:space="preserve"> </w:t>
        </w:r>
      </w:ins>
    </w:p>
    <w:p w14:paraId="54A6B8C3" w14:textId="77777777" w:rsidR="00D45C9B" w:rsidRPr="00D22F70" w:rsidRDefault="00D45C9B" w:rsidP="009F1689">
      <w:pPr>
        <w:spacing w:line="276" w:lineRule="auto"/>
        <w:rPr>
          <w:ins w:id="132" w:author="Shicheng Guo" w:date="2016-05-03T00:43:00Z"/>
          <w:rFonts w:ascii="Arial" w:eastAsia="Arial" w:hAnsi="Arial" w:cs="Arial"/>
          <w:color w:val="auto"/>
          <w:sz w:val="22"/>
          <w:szCs w:val="22"/>
        </w:rPr>
      </w:pPr>
    </w:p>
    <w:p w14:paraId="29DBDE8E" w14:textId="43EAAF20" w:rsidR="00050C23" w:rsidRPr="00D22F70" w:rsidRDefault="00B92B21" w:rsidP="009F1689">
      <w:pPr>
        <w:spacing w:line="276" w:lineRule="auto"/>
        <w:rPr>
          <w:ins w:id="133" w:author="Shicheng Guo" w:date="2016-05-03T00:42:00Z"/>
          <w:rFonts w:ascii="Arial" w:eastAsia="Arial" w:hAnsi="Arial" w:cs="Arial"/>
          <w:color w:val="auto"/>
          <w:sz w:val="22"/>
          <w:szCs w:val="22"/>
        </w:rPr>
      </w:pPr>
      <w:del w:id="134" w:author="Shicheng Guo" w:date="2016-05-03T00:48:00Z">
        <w:r w:rsidRPr="00D22F70" w:rsidDel="0037259D">
          <w:rPr>
            <w:rFonts w:ascii="Arial" w:eastAsia="Arial" w:hAnsi="Arial" w:cs="Arial"/>
            <w:color w:val="auto"/>
            <w:sz w:val="22"/>
            <w:szCs w:val="22"/>
          </w:rPr>
          <w:delText xml:space="preserve">cluster by developmental germ-layers. </w:delText>
        </w:r>
      </w:del>
      <w:r w:rsidRPr="00D22F70">
        <w:rPr>
          <w:rFonts w:ascii="Arial" w:eastAsia="Arial" w:hAnsi="Arial" w:cs="Arial"/>
          <w:color w:val="auto"/>
          <w:sz w:val="22"/>
          <w:szCs w:val="22"/>
        </w:rPr>
        <w:t xml:space="preserve">Interestingly, examination of these MHBs revealed two distinct mechanisms for fate commitment during development: epigenetic silencing of pluripotent genes, such as NANOG, for mesoderm induction; and epigenetic induction (or de-suppression) of lineage-specific factors for ectoderm commitment. </w:t>
      </w:r>
      <w:ins w:id="135" w:author="Shicheng Guo" w:date="2016-05-03T00:48:00Z">
        <w:r w:rsidR="0037259D" w:rsidRPr="00D22F70">
          <w:rPr>
            <w:rFonts w:ascii="Arial" w:eastAsia="Arial" w:hAnsi="Arial" w:cs="Arial"/>
            <w:color w:val="auto"/>
            <w:sz w:val="22"/>
            <w:szCs w:val="22"/>
          </w:rPr>
          <w:t xml:space="preserve">Finally, </w:t>
        </w:r>
      </w:ins>
      <w:ins w:id="136" w:author="Shicheng Guo" w:date="2016-05-03T00:42:00Z">
        <w:r w:rsidR="00D45C9B" w:rsidRPr="00D22F70">
          <w:rPr>
            <w:rFonts w:ascii="Arial" w:eastAsia="Arial" w:hAnsi="Arial" w:cs="Arial"/>
            <w:color w:val="auto"/>
            <w:sz w:val="22"/>
            <w:szCs w:val="22"/>
          </w:rPr>
          <w:t xml:space="preserve">MHL of tissue specific MHB regions </w:t>
        </w:r>
      </w:ins>
      <w:ins w:id="137" w:author="Shicheng Guo" w:date="2016-05-03T00:43:00Z">
        <w:r w:rsidR="00D45C9B" w:rsidRPr="00D22F70">
          <w:rPr>
            <w:rFonts w:ascii="Arial" w:eastAsia="Arial" w:hAnsi="Arial" w:cs="Arial"/>
            <w:color w:val="auto"/>
            <w:sz w:val="22"/>
            <w:szCs w:val="22"/>
          </w:rPr>
          <w:t xml:space="preserve">were demonstrated to be powerful in tumor-of-origin prediction. </w:t>
        </w:r>
      </w:ins>
    </w:p>
    <w:p w14:paraId="3051F560" w14:textId="77777777" w:rsidR="00050C23" w:rsidRPr="00D22F70" w:rsidRDefault="00050C23" w:rsidP="009F1689">
      <w:pPr>
        <w:spacing w:line="276" w:lineRule="auto"/>
        <w:rPr>
          <w:ins w:id="138" w:author="Shicheng Guo" w:date="2016-05-03T00:42:00Z"/>
          <w:rFonts w:ascii="Arial" w:eastAsia="Arial" w:hAnsi="Arial" w:cs="Arial"/>
          <w:color w:val="auto"/>
          <w:sz w:val="22"/>
          <w:szCs w:val="22"/>
        </w:rPr>
      </w:pPr>
    </w:p>
    <w:p w14:paraId="29A65D8D" w14:textId="77777777" w:rsidR="00050C23" w:rsidRPr="00D22F70" w:rsidRDefault="00050C23" w:rsidP="009F1689">
      <w:pPr>
        <w:spacing w:line="276" w:lineRule="auto"/>
        <w:rPr>
          <w:ins w:id="139" w:author="Shicheng Guo" w:date="2016-05-03T00:42:00Z"/>
          <w:rFonts w:ascii="Arial" w:eastAsia="Arial" w:hAnsi="Arial" w:cs="Arial"/>
          <w:color w:val="auto"/>
          <w:sz w:val="22"/>
          <w:szCs w:val="22"/>
        </w:rPr>
      </w:pPr>
    </w:p>
    <w:p w14:paraId="13CD3243" w14:textId="77777777" w:rsidR="00050C23" w:rsidRPr="00D22F70" w:rsidRDefault="00050C23" w:rsidP="009F1689">
      <w:pPr>
        <w:spacing w:line="276" w:lineRule="auto"/>
        <w:rPr>
          <w:ins w:id="140" w:author="Shicheng Guo" w:date="2016-05-03T00:42:00Z"/>
          <w:rFonts w:ascii="Arial" w:eastAsia="Arial" w:hAnsi="Arial" w:cs="Arial"/>
          <w:color w:val="auto"/>
          <w:sz w:val="22"/>
          <w:szCs w:val="22"/>
        </w:rPr>
      </w:pPr>
    </w:p>
    <w:p w14:paraId="13E82257" w14:textId="77777777" w:rsidR="00050C23" w:rsidRPr="00D22F70" w:rsidRDefault="00050C23" w:rsidP="009F1689">
      <w:pPr>
        <w:spacing w:line="276" w:lineRule="auto"/>
        <w:rPr>
          <w:ins w:id="141" w:author="Shicheng Guo" w:date="2016-05-03T00:42:00Z"/>
          <w:rFonts w:ascii="Arial" w:eastAsia="Arial" w:hAnsi="Arial" w:cs="Arial"/>
          <w:color w:val="auto"/>
          <w:sz w:val="22"/>
          <w:szCs w:val="22"/>
        </w:rPr>
      </w:pPr>
    </w:p>
    <w:p w14:paraId="6F048D57" w14:textId="77777777" w:rsidR="00050C23" w:rsidRPr="00D22F70" w:rsidRDefault="00050C23" w:rsidP="009F1689">
      <w:pPr>
        <w:spacing w:line="276" w:lineRule="auto"/>
        <w:rPr>
          <w:ins w:id="142" w:author="Shicheng Guo" w:date="2016-05-03T00:42:00Z"/>
          <w:rFonts w:ascii="Arial" w:eastAsia="Arial" w:hAnsi="Arial" w:cs="Arial"/>
          <w:color w:val="auto"/>
          <w:sz w:val="22"/>
          <w:szCs w:val="22"/>
        </w:rPr>
      </w:pPr>
    </w:p>
    <w:p w14:paraId="3A373C06" w14:textId="77777777" w:rsidR="00050C23" w:rsidRPr="00D22F70" w:rsidRDefault="00050C23" w:rsidP="009F1689">
      <w:pPr>
        <w:spacing w:line="276" w:lineRule="auto"/>
        <w:rPr>
          <w:ins w:id="143" w:author="Shicheng Guo" w:date="2016-05-03T00:42:00Z"/>
          <w:rFonts w:ascii="Arial" w:eastAsia="Arial" w:hAnsi="Arial" w:cs="Arial"/>
          <w:color w:val="auto"/>
          <w:sz w:val="22"/>
          <w:szCs w:val="22"/>
        </w:rPr>
      </w:pPr>
    </w:p>
    <w:p w14:paraId="0DF9451E" w14:textId="77777777" w:rsidR="00050C23" w:rsidRPr="00D22F70" w:rsidRDefault="00050C23" w:rsidP="009F1689">
      <w:pPr>
        <w:spacing w:line="276" w:lineRule="auto"/>
        <w:rPr>
          <w:ins w:id="144" w:author="Shicheng Guo" w:date="2016-05-03T00:42:00Z"/>
          <w:rFonts w:ascii="Arial" w:eastAsia="Arial" w:hAnsi="Arial" w:cs="Arial"/>
          <w:color w:val="auto"/>
          <w:sz w:val="22"/>
          <w:szCs w:val="22"/>
        </w:rPr>
      </w:pPr>
    </w:p>
    <w:p w14:paraId="07334AEF" w14:textId="77777777" w:rsidR="00050C23" w:rsidRPr="00D22F70" w:rsidRDefault="00050C23" w:rsidP="009F1689">
      <w:pPr>
        <w:spacing w:line="276" w:lineRule="auto"/>
        <w:rPr>
          <w:ins w:id="145" w:author="Shicheng Guo" w:date="2016-05-03T00:42:00Z"/>
          <w:rFonts w:ascii="Arial" w:eastAsia="Arial" w:hAnsi="Arial" w:cs="Arial"/>
          <w:color w:val="auto"/>
          <w:sz w:val="22"/>
          <w:szCs w:val="22"/>
        </w:rPr>
      </w:pPr>
    </w:p>
    <w:p w14:paraId="1195D176" w14:textId="77777777" w:rsidR="009C676D" w:rsidRPr="00D22F70" w:rsidRDefault="009C676D" w:rsidP="009F1689">
      <w:pPr>
        <w:spacing w:line="276" w:lineRule="auto"/>
        <w:rPr>
          <w:ins w:id="146" w:author="Shicheng Guo" w:date="2016-05-03T00:49:00Z"/>
          <w:rFonts w:ascii="Arial" w:eastAsia="Arial" w:hAnsi="Arial" w:cs="Arial"/>
          <w:color w:val="auto"/>
          <w:sz w:val="22"/>
          <w:szCs w:val="22"/>
        </w:rPr>
      </w:pPr>
    </w:p>
    <w:p w14:paraId="53BE86A3" w14:textId="77777777" w:rsidR="009C676D" w:rsidRPr="00D22F70" w:rsidRDefault="009C676D" w:rsidP="009F1689">
      <w:pPr>
        <w:spacing w:line="276" w:lineRule="auto"/>
        <w:rPr>
          <w:ins w:id="147" w:author="Shicheng Guo" w:date="2016-05-03T00:49:00Z"/>
          <w:rFonts w:ascii="Arial" w:eastAsia="Arial" w:hAnsi="Arial" w:cs="Arial"/>
          <w:color w:val="auto"/>
          <w:sz w:val="22"/>
          <w:szCs w:val="22"/>
        </w:rPr>
      </w:pPr>
    </w:p>
    <w:p w14:paraId="1BF9FEF8" w14:textId="77777777" w:rsidR="009C676D" w:rsidRPr="00D22F70" w:rsidRDefault="009C676D" w:rsidP="009F1689">
      <w:pPr>
        <w:spacing w:line="276" w:lineRule="auto"/>
        <w:rPr>
          <w:ins w:id="148" w:author="Shicheng Guo" w:date="2016-05-03T00:42:00Z"/>
          <w:rFonts w:ascii="Arial" w:eastAsia="Arial" w:hAnsi="Arial" w:cs="Arial"/>
          <w:color w:val="auto"/>
          <w:sz w:val="22"/>
          <w:szCs w:val="22"/>
        </w:rPr>
      </w:pPr>
    </w:p>
    <w:p w14:paraId="29683A69" w14:textId="77777777" w:rsidR="00050C23" w:rsidRPr="00D22F70" w:rsidRDefault="00050C23" w:rsidP="009F1689">
      <w:pPr>
        <w:spacing w:line="276" w:lineRule="auto"/>
        <w:rPr>
          <w:ins w:id="149" w:author="Shicheng Guo" w:date="2016-05-03T00:42:00Z"/>
          <w:rFonts w:ascii="Arial" w:eastAsia="Arial" w:hAnsi="Arial" w:cs="Arial"/>
          <w:color w:val="auto"/>
          <w:sz w:val="22"/>
          <w:szCs w:val="22"/>
        </w:rPr>
      </w:pPr>
    </w:p>
    <w:p w14:paraId="7F845F8D" w14:textId="77777777" w:rsidR="00050C23" w:rsidRPr="00D22F70" w:rsidRDefault="00050C23" w:rsidP="009F1689">
      <w:pPr>
        <w:spacing w:line="276" w:lineRule="auto"/>
        <w:rPr>
          <w:ins w:id="150" w:author="Shicheng Guo" w:date="2016-05-03T00:42:00Z"/>
          <w:rFonts w:ascii="Arial" w:eastAsia="Arial" w:hAnsi="Arial" w:cs="Arial"/>
          <w:color w:val="auto"/>
          <w:sz w:val="22"/>
          <w:szCs w:val="22"/>
        </w:rPr>
      </w:pPr>
    </w:p>
    <w:p w14:paraId="645F80FD" w14:textId="77777777" w:rsidR="00050C23" w:rsidRPr="00D22F70" w:rsidRDefault="00050C23" w:rsidP="009F1689">
      <w:pPr>
        <w:spacing w:line="276" w:lineRule="auto"/>
        <w:rPr>
          <w:ins w:id="151" w:author="Shicheng Guo" w:date="2016-05-03T00:42:00Z"/>
          <w:rFonts w:ascii="Arial" w:eastAsia="Arial" w:hAnsi="Arial" w:cs="Arial"/>
          <w:color w:val="auto"/>
          <w:sz w:val="22"/>
          <w:szCs w:val="22"/>
        </w:rPr>
      </w:pPr>
    </w:p>
    <w:p w14:paraId="1D17CEA9" w14:textId="77777777" w:rsidR="00050C23" w:rsidRPr="00D22F70" w:rsidRDefault="00050C23" w:rsidP="009F1689">
      <w:pPr>
        <w:spacing w:line="276" w:lineRule="auto"/>
        <w:rPr>
          <w:rFonts w:ascii="Arial" w:hAnsi="Arial" w:cs="Arial"/>
          <w:color w:val="auto"/>
          <w:sz w:val="22"/>
          <w:szCs w:val="22"/>
        </w:rPr>
      </w:pPr>
    </w:p>
    <w:p w14:paraId="3E86E8E0" w14:textId="77777777" w:rsidR="00AF1A75" w:rsidRPr="00D22F70" w:rsidRDefault="00AF1A75" w:rsidP="009F1689">
      <w:pPr>
        <w:spacing w:line="276" w:lineRule="auto"/>
        <w:rPr>
          <w:rFonts w:ascii="Arial" w:hAnsi="Arial" w:cs="Arial"/>
          <w:color w:val="auto"/>
          <w:sz w:val="22"/>
          <w:szCs w:val="22"/>
        </w:rPr>
      </w:pPr>
    </w:p>
    <w:p w14:paraId="58A0A32E" w14:textId="77777777" w:rsidR="00AF1A75" w:rsidRPr="00D22F70" w:rsidRDefault="00AF1A75" w:rsidP="009F1689">
      <w:pPr>
        <w:spacing w:line="276" w:lineRule="auto"/>
        <w:rPr>
          <w:rFonts w:ascii="Arial" w:hAnsi="Arial" w:cs="Arial"/>
          <w:color w:val="auto"/>
          <w:sz w:val="22"/>
          <w:szCs w:val="22"/>
        </w:rPr>
      </w:pPr>
    </w:p>
    <w:p w14:paraId="25A0F254" w14:textId="77777777"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Introduction</w:t>
      </w:r>
    </w:p>
    <w:p w14:paraId="3476D61E" w14:textId="13A8322E" w:rsidR="00EF33ED" w:rsidRPr="00D22F70" w:rsidRDefault="00FF2B5B" w:rsidP="009F1689">
      <w:pPr>
        <w:widowControl/>
        <w:spacing w:line="276" w:lineRule="auto"/>
        <w:rPr>
          <w:rFonts w:ascii="Arial" w:eastAsia="Arial" w:hAnsi="Arial" w:cs="Arial"/>
          <w:color w:val="auto"/>
          <w:sz w:val="22"/>
          <w:szCs w:val="22"/>
        </w:rPr>
      </w:pP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methylation in mammalian genome is a relatively stable epigenetic modification, which can be either transmitted across cell division</w:t>
      </w:r>
      <w:hyperlink w:anchor="_ENREF_1" w:tooltip="Wigler, 1981 #1" w:history="1">
        <w:r w:rsidR="00E713D3" w:rsidRPr="00D22F70">
          <w:rPr>
            <w:rFonts w:ascii="Arial" w:eastAsia="Arial" w:hAnsi="Arial" w:cs="Arial"/>
            <w:color w:val="auto"/>
            <w:sz w:val="22"/>
            <w:szCs w:val="22"/>
          </w:rPr>
          <w:fldChar w:fldCharType="begin"/>
        </w:r>
        <w:r w:rsidR="00E713D3" w:rsidRPr="00D22F70">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E713D3" w:rsidRPr="00D22F70">
          <w:rPr>
            <w:rFonts w:ascii="Arial" w:eastAsia="Arial" w:hAnsi="Arial" w:cs="Arial"/>
            <w:color w:val="auto"/>
            <w:sz w:val="22"/>
            <w:szCs w:val="22"/>
          </w:rPr>
          <w:fldChar w:fldCharType="separate"/>
        </w:r>
        <w:r w:rsidR="00E713D3" w:rsidRPr="00D22F70">
          <w:rPr>
            <w:rFonts w:ascii="Arial" w:eastAsia="Arial" w:hAnsi="Arial" w:cs="Arial"/>
            <w:noProof/>
            <w:color w:val="auto"/>
            <w:sz w:val="22"/>
            <w:szCs w:val="22"/>
            <w:vertAlign w:val="superscript"/>
          </w:rPr>
          <w:t>1</w:t>
        </w:r>
        <w:r w:rsidR="00E713D3" w:rsidRPr="00D22F70">
          <w:rPr>
            <w:rFonts w:ascii="Arial" w:eastAsia="Arial" w:hAnsi="Arial" w:cs="Arial"/>
            <w:color w:val="auto"/>
            <w:sz w:val="22"/>
            <w:szCs w:val="22"/>
          </w:rPr>
          <w:fldChar w:fldCharType="end"/>
        </w:r>
      </w:hyperlink>
      <w:r w:rsidRPr="00D22F70">
        <w:rPr>
          <w:rFonts w:ascii="Arial" w:eastAsia="Arial" w:hAnsi="Arial" w:cs="Arial"/>
          <w:color w:val="auto"/>
          <w:sz w:val="22"/>
          <w:szCs w:val="22"/>
        </w:rPr>
        <w:t xml:space="preserve"> through DNMT1, or dynamically established or removed by DNMT3 A/B and TET proteins. </w:t>
      </w:r>
      <w:r w:rsidR="009E70B7" w:rsidRPr="00D22F70">
        <w:rPr>
          <w:rFonts w:ascii="Arial" w:eastAsia="Arial" w:hAnsi="Arial" w:cs="Arial"/>
          <w:color w:val="auto"/>
          <w:sz w:val="22"/>
          <w:szCs w:val="22"/>
        </w:rPr>
        <w:t xml:space="preserve">Due to the </w:t>
      </w:r>
      <w:proofErr w:type="spellStart"/>
      <w:r w:rsidR="009E70B7" w:rsidRPr="00D22F70">
        <w:rPr>
          <w:rFonts w:ascii="Arial" w:eastAsia="Arial" w:hAnsi="Arial" w:cs="Arial"/>
          <w:color w:val="auto"/>
          <w:sz w:val="22"/>
          <w:szCs w:val="22"/>
        </w:rPr>
        <w:t>processivity</w:t>
      </w:r>
      <w:proofErr w:type="spellEnd"/>
      <w:r w:rsidR="009E70B7" w:rsidRPr="00D22F70">
        <w:rPr>
          <w:rFonts w:ascii="Arial" w:eastAsia="Arial" w:hAnsi="Arial" w:cs="Arial"/>
          <w:color w:val="auto"/>
          <w:sz w:val="22"/>
          <w:szCs w:val="22"/>
        </w:rPr>
        <w:t xml:space="preserve"> of these enzymes, physically adjacent </w:t>
      </w:r>
      <w:proofErr w:type="spellStart"/>
      <w:r w:rsidR="009E70B7" w:rsidRPr="00D22F70">
        <w:rPr>
          <w:rFonts w:ascii="Arial" w:eastAsia="Arial" w:hAnsi="Arial" w:cs="Arial"/>
          <w:color w:val="auto"/>
          <w:sz w:val="22"/>
          <w:szCs w:val="22"/>
        </w:rPr>
        <w:t>CpG</w:t>
      </w:r>
      <w:proofErr w:type="spellEnd"/>
      <w:r w:rsidR="009E70B7" w:rsidRPr="00D22F70">
        <w:rPr>
          <w:rFonts w:ascii="Arial" w:eastAsia="Arial" w:hAnsi="Arial" w:cs="Arial"/>
          <w:color w:val="auto"/>
          <w:sz w:val="22"/>
          <w:szCs w:val="22"/>
        </w:rPr>
        <w:t xml:space="preserve"> sites on the same DNA molecules tends to share similar methylation status, although discordant </w:t>
      </w:r>
      <w:proofErr w:type="spellStart"/>
      <w:r w:rsidR="009E70B7" w:rsidRPr="00D22F70">
        <w:rPr>
          <w:rFonts w:ascii="Arial" w:eastAsia="Arial" w:hAnsi="Arial" w:cs="Arial"/>
          <w:color w:val="auto"/>
          <w:sz w:val="22"/>
          <w:szCs w:val="22"/>
        </w:rPr>
        <w:t>CpG</w:t>
      </w:r>
      <w:proofErr w:type="spellEnd"/>
      <w:r w:rsidR="009E70B7" w:rsidRPr="00D22F70">
        <w:rPr>
          <w:rFonts w:ascii="Arial" w:eastAsia="Arial" w:hAnsi="Arial" w:cs="Arial"/>
          <w:color w:val="auto"/>
          <w:sz w:val="22"/>
          <w:szCs w:val="22"/>
        </w:rPr>
        <w:t xml:space="preserve"> methylation has also been observed</w:t>
      </w:r>
      <w:ins w:id="152" w:author="Dinh Diep" w:date="2016-04-29T12:31:00Z">
        <w:r w:rsidR="00DF5AD7" w:rsidRPr="00D22F70">
          <w:rPr>
            <w:rFonts w:ascii="Arial" w:eastAsia="Arial" w:hAnsi="Arial" w:cs="Arial"/>
            <w:color w:val="auto"/>
            <w:sz w:val="22"/>
            <w:szCs w:val="22"/>
          </w:rPr>
          <w:t>,</w:t>
        </w:r>
      </w:ins>
      <w:r w:rsidR="009E70B7" w:rsidRPr="00D22F70">
        <w:rPr>
          <w:rFonts w:ascii="Arial" w:eastAsia="Arial" w:hAnsi="Arial" w:cs="Arial"/>
          <w:color w:val="auto"/>
          <w:sz w:val="22"/>
          <w:szCs w:val="22"/>
        </w:rPr>
        <w:t xml:space="preserve"> especially in cancer cells. The theoretical framework of linkage disequilibrium, which was developed to model the co-</w:t>
      </w:r>
      <w:proofErr w:type="spellStart"/>
      <w:r w:rsidR="009E70B7" w:rsidRPr="00D22F70">
        <w:rPr>
          <w:rFonts w:ascii="Arial" w:eastAsia="Arial" w:hAnsi="Arial" w:cs="Arial"/>
          <w:color w:val="auto"/>
          <w:sz w:val="22"/>
          <w:szCs w:val="22"/>
        </w:rPr>
        <w:t>segregration</w:t>
      </w:r>
      <w:proofErr w:type="spellEnd"/>
      <w:r w:rsidR="009E70B7" w:rsidRPr="00D22F70">
        <w:rPr>
          <w:rFonts w:ascii="Arial" w:eastAsia="Arial" w:hAnsi="Arial" w:cs="Arial"/>
          <w:color w:val="auto"/>
          <w:sz w:val="22"/>
          <w:szCs w:val="22"/>
        </w:rPr>
        <w:t xml:space="preserve"> of adjacent genetic variants on human chromosomes among human populations, can be applied to </w:t>
      </w:r>
      <w:r w:rsidR="00AD278C" w:rsidRPr="00D22F70">
        <w:rPr>
          <w:rFonts w:ascii="Arial" w:eastAsia="Arial" w:hAnsi="Arial" w:cs="Arial"/>
          <w:color w:val="auto"/>
          <w:sz w:val="22"/>
          <w:szCs w:val="22"/>
        </w:rPr>
        <w:t xml:space="preserve">the analysis of </w:t>
      </w:r>
      <w:proofErr w:type="spellStart"/>
      <w:r w:rsidR="00AD278C" w:rsidRPr="00D22F70">
        <w:rPr>
          <w:rFonts w:ascii="Arial" w:eastAsia="Arial" w:hAnsi="Arial" w:cs="Arial"/>
          <w:color w:val="auto"/>
          <w:sz w:val="22"/>
          <w:szCs w:val="22"/>
        </w:rPr>
        <w:t>CpG</w:t>
      </w:r>
      <w:proofErr w:type="spellEnd"/>
      <w:r w:rsidR="00AD278C" w:rsidRPr="00D22F70">
        <w:rPr>
          <w:rFonts w:ascii="Arial" w:eastAsia="Arial" w:hAnsi="Arial" w:cs="Arial"/>
          <w:color w:val="auto"/>
          <w:sz w:val="22"/>
          <w:szCs w:val="22"/>
        </w:rPr>
        <w:t xml:space="preserve"> co-methylation in human cells. A number of studies related to the concepts of methylation haplotypes, epi-alleles, or epi-haplotypes have been reported, albeit at small numbers of genomic regions or limited </w:t>
      </w:r>
      <w:r w:rsidR="00EF33ED" w:rsidRPr="00D22F70">
        <w:rPr>
          <w:rFonts w:ascii="Arial" w:eastAsia="Arial" w:hAnsi="Arial" w:cs="Arial"/>
          <w:color w:val="auto"/>
          <w:sz w:val="22"/>
          <w:szCs w:val="22"/>
        </w:rPr>
        <w:t>numbers of cell/</w:t>
      </w:r>
      <w:r w:rsidR="00AD278C" w:rsidRPr="00D22F70">
        <w:rPr>
          <w:rFonts w:ascii="Arial" w:eastAsia="Arial" w:hAnsi="Arial" w:cs="Arial"/>
          <w:color w:val="auto"/>
          <w:sz w:val="22"/>
          <w:szCs w:val="22"/>
        </w:rPr>
        <w:t xml:space="preserve">tissue types. Recent data production efforts, especially by </w:t>
      </w:r>
      <w:r w:rsidR="00EF33ED" w:rsidRPr="00D22F70">
        <w:rPr>
          <w:rFonts w:ascii="Arial" w:eastAsia="Arial" w:hAnsi="Arial" w:cs="Arial"/>
          <w:color w:val="auto"/>
          <w:sz w:val="22"/>
          <w:szCs w:val="22"/>
        </w:rPr>
        <w:t>large</w:t>
      </w:r>
      <w:r w:rsidR="00AD278C" w:rsidRPr="00D22F70">
        <w:rPr>
          <w:rFonts w:ascii="Arial" w:eastAsia="Arial" w:hAnsi="Arial" w:cs="Arial"/>
          <w:color w:val="auto"/>
          <w:sz w:val="22"/>
          <w:szCs w:val="22"/>
        </w:rPr>
        <w:t xml:space="preserve"> consortia such as NIH </w:t>
      </w:r>
      <w:proofErr w:type="spellStart"/>
      <w:r w:rsidR="005C0830" w:rsidRPr="00D22F70">
        <w:rPr>
          <w:rFonts w:ascii="Arial" w:eastAsia="Arial" w:hAnsi="Arial" w:cs="Arial"/>
          <w:color w:val="auto"/>
          <w:sz w:val="22"/>
          <w:szCs w:val="22"/>
        </w:rPr>
        <w:t>RoadMap</w:t>
      </w:r>
      <w:proofErr w:type="spellEnd"/>
      <w:r w:rsidR="005C0830" w:rsidRPr="00D22F70">
        <w:rPr>
          <w:rFonts w:ascii="Arial" w:eastAsia="Arial" w:hAnsi="Arial" w:cs="Arial"/>
          <w:color w:val="auto"/>
          <w:sz w:val="22"/>
          <w:szCs w:val="22"/>
        </w:rPr>
        <w:t xml:space="preserve"> </w:t>
      </w:r>
      <w:proofErr w:type="spellStart"/>
      <w:r w:rsidR="00AD278C" w:rsidRPr="00D22F70">
        <w:rPr>
          <w:rFonts w:ascii="Arial" w:eastAsia="Arial" w:hAnsi="Arial" w:cs="Arial"/>
          <w:color w:val="auto"/>
          <w:sz w:val="22"/>
          <w:szCs w:val="22"/>
        </w:rPr>
        <w:t>Epigenomics</w:t>
      </w:r>
      <w:proofErr w:type="spellEnd"/>
      <w:r w:rsidR="00AD278C" w:rsidRPr="00D22F70">
        <w:rPr>
          <w:rFonts w:ascii="Arial" w:eastAsia="Arial" w:hAnsi="Arial" w:cs="Arial"/>
          <w:color w:val="auto"/>
          <w:sz w:val="22"/>
          <w:szCs w:val="22"/>
        </w:rPr>
        <w:t xml:space="preserve"> project and EU B</w:t>
      </w:r>
      <w:r w:rsidR="009819AE" w:rsidRPr="00D22F70">
        <w:rPr>
          <w:rFonts w:ascii="Arial" w:eastAsia="Arial" w:hAnsi="Arial" w:cs="Arial"/>
          <w:color w:val="auto"/>
          <w:sz w:val="22"/>
          <w:szCs w:val="22"/>
        </w:rPr>
        <w:t>lueprint Epigenome</w:t>
      </w:r>
      <w:r w:rsidR="00AD278C" w:rsidRPr="00D22F70">
        <w:rPr>
          <w:rFonts w:ascii="Arial" w:eastAsia="Arial" w:hAnsi="Arial" w:cs="Arial"/>
          <w:color w:val="auto"/>
          <w:sz w:val="22"/>
          <w:szCs w:val="22"/>
        </w:rPr>
        <w:t xml:space="preserve"> project have </w:t>
      </w:r>
      <w:r w:rsidR="00E05848" w:rsidRPr="00D22F70">
        <w:rPr>
          <w:rFonts w:ascii="Arial" w:eastAsia="Arial" w:hAnsi="Arial" w:cs="Arial"/>
          <w:color w:val="auto"/>
          <w:sz w:val="22"/>
          <w:szCs w:val="22"/>
        </w:rPr>
        <w:t>produced a large number of whole</w:t>
      </w:r>
      <w:ins w:id="153" w:author="Kun Zhang" w:date="2016-04-30T09:55:00Z">
        <w:r w:rsidR="003C1994" w:rsidRPr="00D22F70">
          <w:rPr>
            <w:rFonts w:ascii="Arial" w:eastAsia="Arial" w:hAnsi="Arial" w:cs="Arial"/>
            <w:color w:val="auto"/>
            <w:sz w:val="22"/>
            <w:szCs w:val="22"/>
          </w:rPr>
          <w:t>-</w:t>
        </w:r>
      </w:ins>
      <w:del w:id="154"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genome</w:t>
      </w:r>
      <w:ins w:id="155" w:author="Kun Zhang" w:date="2016-04-30T09:55:00Z">
        <w:r w:rsidR="003C1994" w:rsidRPr="00D22F70">
          <w:rPr>
            <w:rFonts w:ascii="Arial" w:eastAsia="Arial" w:hAnsi="Arial" w:cs="Arial"/>
            <w:color w:val="auto"/>
            <w:sz w:val="22"/>
            <w:szCs w:val="22"/>
          </w:rPr>
          <w:t>,</w:t>
        </w:r>
      </w:ins>
      <w:r w:rsidR="00E05848" w:rsidRPr="00D22F70">
        <w:rPr>
          <w:rFonts w:ascii="Arial" w:eastAsia="Arial" w:hAnsi="Arial" w:cs="Arial"/>
          <w:color w:val="auto"/>
          <w:sz w:val="22"/>
          <w:szCs w:val="22"/>
        </w:rPr>
        <w:t xml:space="preserve"> base</w:t>
      </w:r>
      <w:ins w:id="156" w:author="Kun Zhang" w:date="2016-04-30T09:55:00Z">
        <w:r w:rsidR="003C1994" w:rsidRPr="00D22F70">
          <w:rPr>
            <w:rFonts w:ascii="Arial" w:eastAsia="Arial" w:hAnsi="Arial" w:cs="Arial"/>
            <w:color w:val="auto"/>
            <w:sz w:val="22"/>
            <w:szCs w:val="22"/>
          </w:rPr>
          <w:t>-</w:t>
        </w:r>
      </w:ins>
      <w:del w:id="157"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resolution bisulfite sequencing data sets for many tissue and cell types.</w:t>
      </w:r>
      <w:r w:rsidR="00EF33ED" w:rsidRPr="00D22F70">
        <w:rPr>
          <w:rFonts w:ascii="Arial" w:eastAsia="Arial" w:hAnsi="Arial" w:cs="Arial"/>
          <w:color w:val="auto"/>
          <w:sz w:val="22"/>
          <w:szCs w:val="22"/>
        </w:rPr>
        <w:t xml:space="preserve"> These public data sets, in combination with additional internally generated data, allowed us to perform full genome characterization of local </w:t>
      </w:r>
      <w:proofErr w:type="spellStart"/>
      <w:r w:rsidR="00EF33ED" w:rsidRPr="00D22F70">
        <w:rPr>
          <w:rFonts w:ascii="Arial" w:eastAsia="Arial" w:hAnsi="Arial" w:cs="Arial"/>
          <w:color w:val="auto"/>
          <w:sz w:val="22"/>
          <w:szCs w:val="22"/>
        </w:rPr>
        <w:t>CpG</w:t>
      </w:r>
      <w:proofErr w:type="spellEnd"/>
      <w:r w:rsidR="00EF33ED" w:rsidRPr="00D22F70">
        <w:rPr>
          <w:rFonts w:ascii="Arial" w:eastAsia="Arial" w:hAnsi="Arial" w:cs="Arial"/>
          <w:color w:val="auto"/>
          <w:sz w:val="22"/>
          <w:szCs w:val="22"/>
        </w:rPr>
        <w:t xml:space="preserve"> co-methylation across the largest set of human tissue types available </w:t>
      </w:r>
      <w:r w:rsidR="0044556A" w:rsidRPr="00D22F70">
        <w:rPr>
          <w:rFonts w:ascii="Arial" w:eastAsia="Arial" w:hAnsi="Arial" w:cs="Arial"/>
          <w:color w:val="auto"/>
          <w:sz w:val="22"/>
          <w:szCs w:val="22"/>
        </w:rPr>
        <w:t xml:space="preserve">to date, and annotate these blocks of co-methylated </w:t>
      </w:r>
      <w:proofErr w:type="spellStart"/>
      <w:r w:rsidR="0044556A" w:rsidRPr="00D22F70">
        <w:rPr>
          <w:rFonts w:ascii="Arial" w:eastAsia="Arial" w:hAnsi="Arial" w:cs="Arial"/>
          <w:color w:val="auto"/>
          <w:sz w:val="22"/>
          <w:szCs w:val="22"/>
        </w:rPr>
        <w:t>CpGs</w:t>
      </w:r>
      <w:proofErr w:type="spellEnd"/>
      <w:r w:rsidR="0044556A" w:rsidRPr="00D22F70">
        <w:rPr>
          <w:rFonts w:ascii="Arial" w:eastAsia="Arial" w:hAnsi="Arial" w:cs="Arial"/>
          <w:color w:val="auto"/>
          <w:sz w:val="22"/>
          <w:szCs w:val="22"/>
        </w:rPr>
        <w:t xml:space="preserve"> as a distinct set of genomic features. </w:t>
      </w:r>
      <w:r w:rsidR="00EF33ED" w:rsidRPr="00D22F70">
        <w:rPr>
          <w:rFonts w:ascii="Arial" w:eastAsia="Arial" w:hAnsi="Arial" w:cs="Arial"/>
          <w:color w:val="auto"/>
          <w:sz w:val="22"/>
          <w:szCs w:val="22"/>
        </w:rPr>
        <w:t xml:space="preserve"> </w:t>
      </w:r>
    </w:p>
    <w:p w14:paraId="253C2110" w14:textId="77777777" w:rsidR="00EF33ED" w:rsidRPr="00D22F70" w:rsidRDefault="00EF33ED" w:rsidP="009F1689">
      <w:pPr>
        <w:widowControl/>
        <w:spacing w:line="276" w:lineRule="auto"/>
        <w:rPr>
          <w:rFonts w:ascii="Arial" w:eastAsia="Arial" w:hAnsi="Arial" w:cs="Arial"/>
          <w:color w:val="auto"/>
          <w:sz w:val="22"/>
          <w:szCs w:val="22"/>
        </w:rPr>
      </w:pPr>
    </w:p>
    <w:p w14:paraId="68DF1715" w14:textId="00E9D9BE" w:rsidR="009E70B7" w:rsidRPr="00D22F70" w:rsidRDefault="00EF33ED" w:rsidP="009F1689">
      <w:pPr>
        <w:widowControl/>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DNA methylation is cell-type specific, and the pattern can be </w:t>
      </w:r>
      <w:r w:rsidR="00EB74E8" w:rsidRPr="00D22F70">
        <w:rPr>
          <w:rFonts w:ascii="Arial" w:eastAsia="Arial" w:hAnsi="Arial" w:cs="Arial"/>
          <w:color w:val="auto"/>
          <w:sz w:val="22"/>
          <w:szCs w:val="22"/>
        </w:rPr>
        <w:t xml:space="preserve">harnessed for </w:t>
      </w:r>
      <w:proofErr w:type="spellStart"/>
      <w:r w:rsidR="00EB74E8" w:rsidRPr="00D22F70">
        <w:rPr>
          <w:rFonts w:ascii="Arial" w:eastAsia="Arial" w:hAnsi="Arial" w:cs="Arial"/>
          <w:color w:val="auto"/>
          <w:sz w:val="22"/>
          <w:szCs w:val="22"/>
        </w:rPr>
        <w:t>deconvoluting</w:t>
      </w:r>
      <w:proofErr w:type="spellEnd"/>
      <w:r w:rsidR="00EB74E8" w:rsidRPr="00D22F70">
        <w:rPr>
          <w:rFonts w:ascii="Arial" w:eastAsia="Arial" w:hAnsi="Arial" w:cs="Arial"/>
          <w:color w:val="auto"/>
          <w:sz w:val="22"/>
          <w:szCs w:val="22"/>
        </w:rPr>
        <w:t xml:space="preserve"> the relative cell composition </w:t>
      </w:r>
      <w:r w:rsidR="00305169" w:rsidRPr="00D22F70">
        <w:rPr>
          <w:rFonts w:ascii="Arial" w:eastAsia="Arial" w:hAnsi="Arial" w:cs="Arial"/>
          <w:color w:val="auto"/>
          <w:sz w:val="22"/>
          <w:szCs w:val="22"/>
        </w:rPr>
        <w:t>of</w:t>
      </w:r>
      <w:r w:rsidR="00EB74E8" w:rsidRPr="00D22F70">
        <w:rPr>
          <w:rFonts w:ascii="Arial" w:eastAsia="Arial" w:hAnsi="Arial" w:cs="Arial"/>
          <w:color w:val="auto"/>
          <w:sz w:val="22"/>
          <w:szCs w:val="22"/>
        </w:rPr>
        <w:t xml:space="preserve"> mixed samples, such as different white blood cells in whole blood, fetal components in maternal cell-free DNA, or circulating tumor DNA in plasma. Most of these recent efforts relies on the methylation level of individual </w:t>
      </w:r>
      <w:proofErr w:type="spellStart"/>
      <w:r w:rsidR="00EB74E8" w:rsidRPr="00D22F70">
        <w:rPr>
          <w:rFonts w:ascii="Arial" w:eastAsia="Arial" w:hAnsi="Arial" w:cs="Arial"/>
          <w:color w:val="auto"/>
          <w:sz w:val="22"/>
          <w:szCs w:val="22"/>
        </w:rPr>
        <w:t>CpG</w:t>
      </w:r>
      <w:proofErr w:type="spellEnd"/>
      <w:r w:rsidR="00EB74E8" w:rsidRPr="00D22F70">
        <w:rPr>
          <w:rFonts w:ascii="Arial" w:eastAsia="Arial" w:hAnsi="Arial" w:cs="Arial"/>
          <w:color w:val="auto"/>
          <w:sz w:val="22"/>
          <w:szCs w:val="22"/>
        </w:rPr>
        <w:t xml:space="preserve"> sites, and are fundamentally limited by the technical noise and sensitivity in measuring single </w:t>
      </w:r>
      <w:proofErr w:type="spellStart"/>
      <w:r w:rsidR="00EB74E8" w:rsidRPr="00D22F70">
        <w:rPr>
          <w:rFonts w:ascii="Arial" w:eastAsia="Arial" w:hAnsi="Arial" w:cs="Arial"/>
          <w:color w:val="auto"/>
          <w:sz w:val="22"/>
          <w:szCs w:val="22"/>
        </w:rPr>
        <w:t>CpG</w:t>
      </w:r>
      <w:proofErr w:type="spellEnd"/>
      <w:r w:rsidR="00EB74E8" w:rsidRPr="00D22F70">
        <w:rPr>
          <w:rFonts w:ascii="Arial" w:eastAsia="Arial" w:hAnsi="Arial" w:cs="Arial"/>
          <w:color w:val="auto"/>
          <w:sz w:val="22"/>
          <w:szCs w:val="22"/>
        </w:rPr>
        <w:t xml:space="preserve"> methylation. Very recently, </w:t>
      </w:r>
      <w:r w:rsidR="005D7C76" w:rsidRPr="00D22F70">
        <w:rPr>
          <w:rFonts w:ascii="Arial" w:eastAsia="Arial" w:hAnsi="Arial" w:cs="Arial"/>
          <w:color w:val="auto"/>
          <w:sz w:val="22"/>
          <w:szCs w:val="22"/>
        </w:rPr>
        <w:t>Lehmann-</w:t>
      </w:r>
      <w:proofErr w:type="spellStart"/>
      <w:r w:rsidR="005D7C76" w:rsidRPr="00D22F70">
        <w:rPr>
          <w:rFonts w:ascii="Arial" w:eastAsia="Arial" w:hAnsi="Arial" w:cs="Arial"/>
          <w:color w:val="auto"/>
          <w:sz w:val="22"/>
          <w:szCs w:val="22"/>
        </w:rPr>
        <w:t>Werman</w:t>
      </w:r>
      <w:proofErr w:type="spellEnd"/>
      <w:r w:rsidR="005D7C76" w:rsidRPr="00D22F70">
        <w:rPr>
          <w:rFonts w:ascii="Arial" w:eastAsia="Arial" w:hAnsi="Arial" w:cs="Arial"/>
          <w:color w:val="auto"/>
          <w:sz w:val="22"/>
          <w:szCs w:val="22"/>
        </w:rPr>
        <w:t xml:space="preserve"> et al demonstrated a superior sensitivity with multi-</w:t>
      </w:r>
      <w:proofErr w:type="spellStart"/>
      <w:r w:rsidR="005D7C76" w:rsidRPr="00D22F70">
        <w:rPr>
          <w:rFonts w:ascii="Arial" w:eastAsia="Arial" w:hAnsi="Arial" w:cs="Arial"/>
          <w:color w:val="auto"/>
          <w:sz w:val="22"/>
          <w:szCs w:val="22"/>
        </w:rPr>
        <w:t>CpG</w:t>
      </w:r>
      <w:proofErr w:type="spellEnd"/>
      <w:r w:rsidR="005D7C76" w:rsidRPr="00D22F70">
        <w:rPr>
          <w:rFonts w:ascii="Arial" w:eastAsia="Arial" w:hAnsi="Arial" w:cs="Arial"/>
          <w:color w:val="auto"/>
          <w:sz w:val="22"/>
          <w:szCs w:val="22"/>
        </w:rPr>
        <w:t xml:space="preserve"> haplotypes in detecting tissue-specific </w:t>
      </w:r>
      <w:r w:rsidR="0044556A" w:rsidRPr="00D22F70">
        <w:rPr>
          <w:rFonts w:ascii="Arial" w:eastAsia="Arial" w:hAnsi="Arial" w:cs="Arial"/>
          <w:color w:val="auto"/>
          <w:sz w:val="22"/>
          <w:szCs w:val="22"/>
        </w:rPr>
        <w:t>signatures in circulating DNA</w:t>
      </w:r>
      <w:ins w:id="158" w:author="Shicheng Guo" w:date="2016-05-03T11:19:00Z">
        <w:r w:rsidR="00F248A3" w:rsidRPr="00D22F70">
          <w:rPr>
            <w:rFonts w:ascii="Arial" w:eastAsia="Arial" w:hAnsi="Arial" w:cs="Arial"/>
            <w:color w:val="auto"/>
            <w:sz w:val="22"/>
            <w:szCs w:val="22"/>
          </w:rPr>
          <w:t xml:space="preserve"> </w:t>
        </w:r>
      </w:ins>
      <w:hyperlink w:anchor="_ENREF_2" w:tooltip="Lehmann-Werman, 2016 #1017" w:history="1">
        <w:r w:rsidR="00E713D3"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E713D3" w:rsidRPr="00D22F70">
          <w:rPr>
            <w:rFonts w:ascii="Arial" w:eastAsia="Arial" w:hAnsi="Arial" w:cs="Arial"/>
            <w:color w:val="auto"/>
            <w:sz w:val="22"/>
            <w:szCs w:val="22"/>
          </w:rPr>
          <w:instrText xml:space="preserve"> ADDIN EN.CITE </w:instrText>
        </w:r>
        <w:r w:rsidR="00E713D3"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E713D3" w:rsidRPr="00D22F70">
          <w:rPr>
            <w:rFonts w:ascii="Arial" w:eastAsia="Arial" w:hAnsi="Arial" w:cs="Arial"/>
            <w:color w:val="auto"/>
            <w:sz w:val="22"/>
            <w:szCs w:val="22"/>
          </w:rPr>
          <w:instrText xml:space="preserve"> ADDIN EN.CITE.DATA </w:instrText>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end"/>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separate"/>
        </w:r>
        <w:r w:rsidR="00E713D3" w:rsidRPr="00D22F70">
          <w:rPr>
            <w:rFonts w:ascii="Arial" w:eastAsia="Arial" w:hAnsi="Arial" w:cs="Arial"/>
            <w:noProof/>
            <w:color w:val="auto"/>
            <w:sz w:val="22"/>
            <w:szCs w:val="22"/>
            <w:vertAlign w:val="superscript"/>
          </w:rPr>
          <w:t>2</w:t>
        </w:r>
        <w:r w:rsidR="00E713D3" w:rsidRPr="00D22F70">
          <w:rPr>
            <w:rFonts w:ascii="Arial" w:eastAsia="Arial" w:hAnsi="Arial" w:cs="Arial"/>
            <w:color w:val="auto"/>
            <w:sz w:val="22"/>
            <w:szCs w:val="22"/>
          </w:rPr>
          <w:fldChar w:fldCharType="end"/>
        </w:r>
      </w:hyperlink>
      <w:r w:rsidR="0044556A" w:rsidRPr="00D22F70">
        <w:rPr>
          <w:rFonts w:ascii="Arial" w:eastAsia="Arial" w:hAnsi="Arial" w:cs="Arial"/>
          <w:color w:val="auto"/>
          <w:sz w:val="22"/>
          <w:szCs w:val="22"/>
        </w:rPr>
        <w:t xml:space="preserve">. </w:t>
      </w:r>
      <w:r w:rsidR="00305169" w:rsidRPr="00D22F70">
        <w:rPr>
          <w:rFonts w:ascii="Arial" w:eastAsia="Arial" w:hAnsi="Arial" w:cs="Arial"/>
          <w:color w:val="auto"/>
          <w:sz w:val="22"/>
          <w:szCs w:val="22"/>
        </w:rPr>
        <w:t xml:space="preserve">The markers in that study were discovered from </w:t>
      </w:r>
      <w:proofErr w:type="spellStart"/>
      <w:r w:rsidR="00305169" w:rsidRPr="00D22F70">
        <w:rPr>
          <w:rFonts w:ascii="Arial" w:eastAsia="Arial" w:hAnsi="Arial" w:cs="Arial"/>
          <w:color w:val="auto"/>
          <w:sz w:val="22"/>
          <w:szCs w:val="22"/>
        </w:rPr>
        <w:t>Infinium</w:t>
      </w:r>
      <w:proofErr w:type="spellEnd"/>
      <w:r w:rsidR="00305169" w:rsidRPr="00D22F70">
        <w:rPr>
          <w:rFonts w:ascii="Arial" w:eastAsia="Arial" w:hAnsi="Arial" w:cs="Arial"/>
          <w:color w:val="auto"/>
          <w:sz w:val="22"/>
          <w:szCs w:val="22"/>
        </w:rPr>
        <w:t xml:space="preserve"> 450k methylation array data, which represent only a very limited fraction of the human genome. Here we performed an exhaustive search of tissue-specific methylation haplotype blocks in the full genome, and proposed a block-level metric, called methylated haplotype load (MHL), for a systematic discovery of markers. Applying our analytic framework and markers identified, we demonstrated accurate determination of cancer tissue of origin as well as estimation of tumor load in patient plasma of three cancer types</w:t>
      </w:r>
      <w:r w:rsidR="00D354E7" w:rsidRPr="00D22F70">
        <w:rPr>
          <w:rFonts w:ascii="Arial" w:eastAsia="Arial" w:hAnsi="Arial" w:cs="Arial"/>
          <w:color w:val="auto"/>
          <w:sz w:val="22"/>
          <w:szCs w:val="22"/>
        </w:rPr>
        <w:t xml:space="preserve"> (Figure 1A)</w:t>
      </w:r>
      <w:r w:rsidR="00305169" w:rsidRPr="00D22F70">
        <w:rPr>
          <w:rFonts w:ascii="Arial" w:eastAsia="Arial" w:hAnsi="Arial" w:cs="Arial"/>
          <w:color w:val="auto"/>
          <w:sz w:val="22"/>
          <w:szCs w:val="22"/>
        </w:rPr>
        <w:t xml:space="preserve">. </w:t>
      </w:r>
    </w:p>
    <w:p w14:paraId="2EA454F2" w14:textId="77777777"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Results</w:t>
      </w:r>
    </w:p>
    <w:p w14:paraId="715B978F" w14:textId="08A6E961" w:rsidR="00AF1A75" w:rsidRPr="00D22F70" w:rsidRDefault="00FF483E" w:rsidP="009F1689">
      <w:pPr>
        <w:pStyle w:val="Heading4"/>
        <w:spacing w:line="276" w:lineRule="auto"/>
        <w:jc w:val="both"/>
        <w:rPr>
          <w:rFonts w:ascii="Arial" w:hAnsi="Arial" w:cs="Arial"/>
          <w:color w:val="auto"/>
          <w:sz w:val="22"/>
          <w:szCs w:val="22"/>
        </w:rPr>
      </w:pPr>
      <w:r w:rsidRPr="00D22F70">
        <w:rPr>
          <w:rFonts w:ascii="Arial" w:eastAsia="Arial" w:hAnsi="Arial" w:cs="Arial"/>
          <w:b/>
          <w:color w:val="auto"/>
          <w:sz w:val="22"/>
          <w:szCs w:val="22"/>
        </w:rPr>
        <w:t xml:space="preserve">Identification and characterization of </w:t>
      </w:r>
      <w:r w:rsidR="00B92B21" w:rsidRPr="00D22F70">
        <w:rPr>
          <w:rFonts w:ascii="Arial" w:eastAsia="Arial" w:hAnsi="Arial" w:cs="Arial"/>
          <w:b/>
          <w:color w:val="auto"/>
          <w:sz w:val="22"/>
          <w:szCs w:val="22"/>
        </w:rPr>
        <w:t>methylation haplotype blocks.</w:t>
      </w:r>
    </w:p>
    <w:p w14:paraId="61D24C5F" w14:textId="668977BE"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highlight w:val="white"/>
        </w:rPr>
        <w:t xml:space="preserve">To investigate the co-methylation status of adjacent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along single DNA molecules, we extended an approach that we previously </w:t>
      </w:r>
      <w:r w:rsidR="00232660" w:rsidRPr="00D22F70">
        <w:rPr>
          <w:rFonts w:ascii="Arial" w:eastAsia="Arial" w:hAnsi="Arial" w:cs="Arial"/>
          <w:color w:val="auto"/>
          <w:sz w:val="22"/>
          <w:szCs w:val="22"/>
          <w:highlight w:val="white"/>
        </w:rPr>
        <w:t>established</w:t>
      </w:r>
      <w:r w:rsidR="006929EB" w:rsidRPr="00D22F70">
        <w:rPr>
          <w:rFonts w:ascii="Arial" w:eastAsia="Arial" w:hAnsi="Arial" w:cs="Arial"/>
          <w:color w:val="auto"/>
          <w:sz w:val="22"/>
          <w:szCs w:val="22"/>
          <w:highlight w:val="white"/>
        </w:rPr>
        <w:t xml:space="preserve"> </w:t>
      </w:r>
      <w:hyperlink w:anchor="_ENREF_3" w:tooltip="Shoemaker, 2010 #633" w:history="1">
        <w:r w:rsidR="00E713D3"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separate"/>
        </w:r>
        <w:r w:rsidR="00E713D3" w:rsidRPr="00D22F70">
          <w:rPr>
            <w:rFonts w:ascii="Arial" w:eastAsia="Arial" w:hAnsi="Arial" w:cs="Arial"/>
            <w:noProof/>
            <w:color w:val="auto"/>
            <w:sz w:val="22"/>
            <w:szCs w:val="22"/>
            <w:highlight w:val="white"/>
            <w:vertAlign w:val="superscript"/>
          </w:rPr>
          <w:t>3</w:t>
        </w:r>
        <w:r w:rsidR="00E713D3" w:rsidRPr="00D22F70">
          <w:rPr>
            <w:rFonts w:ascii="Arial" w:eastAsia="Arial" w:hAnsi="Arial" w:cs="Arial"/>
            <w:color w:val="auto"/>
            <w:sz w:val="22"/>
            <w:szCs w:val="22"/>
            <w:highlight w:val="white"/>
          </w:rPr>
          <w:fldChar w:fldCharType="end"/>
        </w:r>
      </w:hyperlink>
      <w:r w:rsidRPr="00D22F70">
        <w:rPr>
          <w:rFonts w:ascii="Arial" w:eastAsia="Arial" w:hAnsi="Arial" w:cs="Arial"/>
          <w:color w:val="auto"/>
          <w:sz w:val="22"/>
          <w:szCs w:val="22"/>
          <w:highlight w:val="white"/>
        </w:rPr>
        <w:t>, in which we applied the concept of genetic linkage disequilibrium and the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metric to quantify the degree of co-methylation among different DNA molecules.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methylation status of </w:t>
      </w:r>
      <w:r w:rsidR="002C255E" w:rsidRPr="00D22F70">
        <w:rPr>
          <w:rFonts w:ascii="Arial" w:eastAsia="Arial" w:hAnsi="Arial" w:cs="Arial"/>
          <w:color w:val="auto"/>
          <w:sz w:val="22"/>
          <w:szCs w:val="22"/>
          <w:highlight w:val="white"/>
        </w:rPr>
        <w:t xml:space="preserve">multiple </w:t>
      </w:r>
      <w:proofErr w:type="spellStart"/>
      <w:r w:rsidR="002C255E" w:rsidRPr="00D22F70">
        <w:rPr>
          <w:rFonts w:ascii="Arial" w:eastAsia="Arial" w:hAnsi="Arial" w:cs="Arial"/>
          <w:color w:val="auto"/>
          <w:sz w:val="22"/>
          <w:szCs w:val="22"/>
          <w:highlight w:val="white"/>
        </w:rPr>
        <w:t>CpG</w:t>
      </w:r>
      <w:proofErr w:type="spellEnd"/>
      <w:r w:rsidR="002C255E" w:rsidRPr="00D22F70">
        <w:rPr>
          <w:rFonts w:ascii="Arial" w:eastAsia="Arial" w:hAnsi="Arial" w:cs="Arial"/>
          <w:color w:val="auto"/>
          <w:sz w:val="22"/>
          <w:szCs w:val="22"/>
          <w:highlight w:val="white"/>
        </w:rPr>
        <w:t xml:space="preserve"> sites in single-</w:t>
      </w:r>
      <w:r w:rsidRPr="00D22F70">
        <w:rPr>
          <w:rFonts w:ascii="Arial" w:eastAsia="Arial" w:hAnsi="Arial" w:cs="Arial"/>
          <w:color w:val="auto"/>
          <w:sz w:val="22"/>
          <w:szCs w:val="22"/>
          <w:highlight w:val="white"/>
        </w:rPr>
        <w:t xml:space="preserve"> or paired-end Illumina sequencing reads were extracted to form methylation haplotypes, and pairwise “linkage disequilibrium” of </w:t>
      </w:r>
      <w:proofErr w:type="spellStart"/>
      <w:r w:rsidR="002C255E"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methylation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was calculated from the distribution of methylation haplotypes (</w:t>
      </w:r>
      <w:r w:rsidR="00BC1BE2" w:rsidRPr="00D22F70">
        <w:rPr>
          <w:rFonts w:ascii="Arial" w:eastAsia="Arial" w:hAnsi="Arial" w:cs="Arial"/>
          <w:color w:val="auto"/>
          <w:sz w:val="22"/>
          <w:szCs w:val="22"/>
          <w:highlight w:val="white"/>
        </w:rPr>
        <w:t xml:space="preserve">see </w:t>
      </w:r>
      <w:r w:rsidRPr="00D22F70">
        <w:rPr>
          <w:rFonts w:ascii="Arial" w:eastAsia="Arial" w:hAnsi="Arial" w:cs="Arial"/>
          <w:color w:val="auto"/>
          <w:sz w:val="22"/>
          <w:szCs w:val="22"/>
          <w:highlight w:val="white"/>
        </w:rPr>
        <w:t xml:space="preserve">Methods). We then partitioned the genome into blocks of tightly co-methylated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which we called Methylation </w:t>
      </w:r>
      <w:r w:rsidRPr="00D22F70">
        <w:rPr>
          <w:rFonts w:ascii="Arial" w:eastAsia="Arial" w:hAnsi="Arial" w:cs="Arial"/>
          <w:color w:val="auto"/>
          <w:sz w:val="22"/>
          <w:szCs w:val="22"/>
          <w:highlight w:val="white"/>
        </w:rPr>
        <w:lastRenderedPageBreak/>
        <w:t>Haplotype Blocks (MHBs, Figure 1B), using a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cutoff of 0.5.  Similar to the partitioning of genetic haplotype blocks, using different cutoff values, such as 0.3 or 0.7, resulted in only minor quantitative differences in the block size and number without affecting the global pattern (data not shown). </w:t>
      </w:r>
    </w:p>
    <w:p w14:paraId="5BC8C96D" w14:textId="77777777" w:rsidR="00AF1A75" w:rsidRPr="00D22F70" w:rsidRDefault="00AF1A75" w:rsidP="009F1689">
      <w:pPr>
        <w:spacing w:line="276" w:lineRule="auto"/>
        <w:rPr>
          <w:rFonts w:ascii="Arial" w:hAnsi="Arial" w:cs="Arial"/>
          <w:color w:val="auto"/>
          <w:sz w:val="22"/>
          <w:szCs w:val="22"/>
        </w:rPr>
      </w:pPr>
    </w:p>
    <w:p w14:paraId="40E45089" w14:textId="227A257A"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highlight w:val="white"/>
        </w:rPr>
        <w:t xml:space="preserve">To characterize the global pattern and distribution of MHBs, we started with </w:t>
      </w:r>
      <w:r w:rsidR="00F67EEC" w:rsidRPr="00D22F70">
        <w:rPr>
          <w:rFonts w:ascii="Arial" w:eastAsia="Arial" w:hAnsi="Arial" w:cs="Arial"/>
          <w:color w:val="auto"/>
          <w:sz w:val="22"/>
          <w:szCs w:val="22"/>
          <w:highlight w:val="white"/>
        </w:rPr>
        <w:t>5</w:t>
      </w:r>
      <w:r w:rsidR="00725B19" w:rsidRPr="00D22F70">
        <w:rPr>
          <w:rFonts w:ascii="Arial" w:eastAsia="Arial" w:hAnsi="Arial" w:cs="Arial"/>
          <w:color w:val="auto"/>
          <w:sz w:val="22"/>
          <w:szCs w:val="22"/>
          <w:highlight w:val="white"/>
        </w:rPr>
        <w:t>1</w:t>
      </w:r>
      <w:r w:rsidR="00AD1EA1"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of published Whole Genome Bisulfite Sequencing (WGBS) data from human primary tissues, as well as the H1 human embryonic stem cells and </w:t>
      </w:r>
      <w:r w:rsidRPr="00D22F70">
        <w:rPr>
          <w:rFonts w:ascii="Arial" w:eastAsia="Arial" w:hAnsi="Arial" w:cs="Arial"/>
          <w:i/>
          <w:color w:val="auto"/>
          <w:sz w:val="22"/>
          <w:szCs w:val="22"/>
          <w:highlight w:val="white"/>
          <w:rPrChange w:id="159" w:author="Kun Zhang" w:date="2016-04-30T09:57:00Z">
            <w:rPr>
              <w:rFonts w:ascii="Arial" w:eastAsia="Arial" w:hAnsi="Arial" w:cs="Arial"/>
              <w:color w:val="000000"/>
              <w:sz w:val="22"/>
              <w:szCs w:val="22"/>
              <w:highlight w:val="white"/>
            </w:rPr>
          </w:rPrChange>
        </w:rPr>
        <w:t>in vitro</w:t>
      </w:r>
      <w:r w:rsidRPr="00D22F70">
        <w:rPr>
          <w:rFonts w:ascii="Arial" w:eastAsia="Arial" w:hAnsi="Arial" w:cs="Arial"/>
          <w:color w:val="auto"/>
          <w:sz w:val="22"/>
          <w:szCs w:val="22"/>
          <w:highlight w:val="white"/>
        </w:rPr>
        <w:t xml:space="preserve"> derived progenitors. We also included an in-house generated WGBS data set from 10 human adult tissues</w:t>
      </w:r>
      <w:r w:rsidRPr="00D22F70">
        <w:rPr>
          <w:rFonts w:ascii="Arial" w:eastAsia="Arial" w:hAnsi="Arial" w:cs="Arial"/>
          <w:color w:val="auto"/>
          <w:sz w:val="22"/>
          <w:szCs w:val="22"/>
        </w:rPr>
        <w:t xml:space="preserve">. </w:t>
      </w:r>
      <w:del w:id="160" w:author="Dinh Diep" w:date="2016-04-29T11:35:00Z">
        <w:r w:rsidRPr="00D22F70" w:rsidDel="00DD3E5A">
          <w:rPr>
            <w:rFonts w:ascii="Arial" w:eastAsia="Arial" w:hAnsi="Arial" w:cs="Arial"/>
            <w:color w:val="auto"/>
            <w:sz w:val="22"/>
            <w:szCs w:val="22"/>
          </w:rPr>
          <w:delText xml:space="preserve">The combined WGBS datasets covers 99.9% of CpG positions in Hg19, and at </w:delText>
        </w:r>
        <w:commentRangeStart w:id="161"/>
        <w:r w:rsidRPr="00D22F70" w:rsidDel="00DD3E5A">
          <w:rPr>
            <w:rFonts w:ascii="Arial" w:eastAsia="Arial" w:hAnsi="Arial" w:cs="Arial"/>
            <w:color w:val="auto"/>
            <w:sz w:val="22"/>
            <w:szCs w:val="22"/>
          </w:rPr>
          <w:delText xml:space="preserve">an average </w:delText>
        </w:r>
        <w:commentRangeEnd w:id="161"/>
        <w:r w:rsidR="005C0830" w:rsidRPr="00D22F70" w:rsidDel="00DD3E5A">
          <w:rPr>
            <w:rStyle w:val="CommentReference"/>
            <w:rFonts w:ascii="Arial" w:hAnsi="Arial" w:cs="Arial"/>
            <w:color w:val="auto"/>
            <w:sz w:val="22"/>
            <w:szCs w:val="22"/>
          </w:rPr>
          <w:commentReference w:id="161"/>
        </w:r>
        <w:r w:rsidR="00EC4A59" w:rsidRPr="00D22F70" w:rsidDel="00DD3E5A">
          <w:rPr>
            <w:rFonts w:ascii="Arial" w:eastAsia="Arial" w:hAnsi="Arial" w:cs="Arial"/>
            <w:color w:val="auto"/>
            <w:sz w:val="22"/>
            <w:szCs w:val="22"/>
          </w:rPr>
          <w:delText xml:space="preserve">coverage </w:delText>
        </w:r>
        <w:r w:rsidRPr="00D22F70" w:rsidDel="00DD3E5A">
          <w:rPr>
            <w:rFonts w:ascii="Arial" w:eastAsia="Arial" w:hAnsi="Arial" w:cs="Arial"/>
            <w:color w:val="auto"/>
            <w:sz w:val="22"/>
            <w:szCs w:val="22"/>
          </w:rPr>
          <w:delText xml:space="preserve">of 1,700X. </w:delText>
        </w:r>
      </w:del>
      <w:r w:rsidRPr="00D22F70">
        <w:rPr>
          <w:rFonts w:ascii="Arial" w:eastAsia="Arial" w:hAnsi="Arial" w:cs="Arial"/>
          <w:color w:val="auto"/>
          <w:sz w:val="22"/>
          <w:szCs w:val="22"/>
        </w:rPr>
        <w:t xml:space="preserve">Across this </w:t>
      </w:r>
      <w:ins w:id="162" w:author="Kun Zhang" w:date="2016-04-30T09:57:00Z">
        <w:r w:rsidR="003C1994" w:rsidRPr="00D22F70">
          <w:rPr>
            <w:rFonts w:ascii="Arial" w:eastAsia="Arial" w:hAnsi="Arial" w:cs="Arial"/>
            <w:color w:val="auto"/>
            <w:sz w:val="22"/>
            <w:szCs w:val="22"/>
          </w:rPr>
          <w:t xml:space="preserve">set of </w:t>
        </w:r>
      </w:ins>
      <w:r w:rsidRPr="00D22F70">
        <w:rPr>
          <w:rFonts w:ascii="Arial" w:eastAsia="Arial" w:hAnsi="Arial" w:cs="Arial"/>
          <w:color w:val="auto"/>
          <w:sz w:val="22"/>
          <w:szCs w:val="22"/>
        </w:rPr>
        <w:t>61 data</w:t>
      </w:r>
      <w:r w:rsidR="00F67EEC" w:rsidRPr="00D22F70">
        <w:rPr>
          <w:rFonts w:ascii="Arial" w:eastAsia="Arial" w:hAnsi="Arial" w:cs="Arial"/>
          <w:color w:val="auto"/>
          <w:sz w:val="22"/>
          <w:szCs w:val="22"/>
        </w:rPr>
        <w:t xml:space="preserve"> (&gt;2000x combined genome coverage)</w:t>
      </w:r>
      <w:del w:id="163" w:author="Kun Zhang" w:date="2016-04-30T09:58:00Z">
        <w:r w:rsidRPr="00D22F70" w:rsidDel="003C1994">
          <w:rPr>
            <w:rFonts w:ascii="Arial" w:eastAsia="Arial" w:hAnsi="Arial" w:cs="Arial"/>
            <w:color w:val="auto"/>
            <w:sz w:val="22"/>
            <w:szCs w:val="22"/>
          </w:rPr>
          <w:delText xml:space="preserve"> se</w:delText>
        </w:r>
      </w:del>
      <w:del w:id="164" w:author="Kun Zhang" w:date="2016-04-30T09:57:00Z">
        <w:r w:rsidRPr="00D22F70" w:rsidDel="003C1994">
          <w:rPr>
            <w:rFonts w:ascii="Arial" w:eastAsia="Arial" w:hAnsi="Arial" w:cs="Arial"/>
            <w:color w:val="auto"/>
            <w:sz w:val="22"/>
            <w:szCs w:val="22"/>
          </w:rPr>
          <w:delText>t we</w:delText>
        </w:r>
      </w:del>
      <w:r w:rsidRPr="00D22F70">
        <w:rPr>
          <w:rFonts w:ascii="Arial" w:eastAsia="Arial" w:hAnsi="Arial" w:cs="Arial"/>
          <w:color w:val="auto"/>
          <w:sz w:val="22"/>
          <w:szCs w:val="22"/>
        </w:rPr>
        <w:t xml:space="preserve"> </w:t>
      </w:r>
      <w:ins w:id="165" w:author="Kun Zhang" w:date="2016-04-30T09:58:00Z">
        <w:r w:rsidR="003C1994" w:rsidRPr="00D22F70">
          <w:rPr>
            <w:rFonts w:ascii="Arial" w:eastAsia="Arial" w:hAnsi="Arial" w:cs="Arial"/>
            <w:color w:val="auto"/>
            <w:sz w:val="22"/>
            <w:szCs w:val="22"/>
          </w:rPr>
          <w:t xml:space="preserve">we </w:t>
        </w:r>
      </w:ins>
      <w:r w:rsidRPr="00D22F70">
        <w:rPr>
          <w:rFonts w:ascii="Arial" w:eastAsia="Arial" w:hAnsi="Arial" w:cs="Arial"/>
          <w:color w:val="auto"/>
          <w:sz w:val="22"/>
          <w:szCs w:val="22"/>
        </w:rPr>
        <w:t xml:space="preserve">identified </w:t>
      </w:r>
      <w:ins w:id="166" w:author="Dinh Diep" w:date="2016-04-29T11:36:00Z">
        <w:r w:rsidR="00DD3E5A" w:rsidRPr="00D22F70">
          <w:rPr>
            <w:rFonts w:ascii="Arial" w:eastAsia="Arial" w:hAnsi="Arial" w:cs="Arial"/>
            <w:color w:val="auto"/>
            <w:sz w:val="22"/>
            <w:szCs w:val="22"/>
          </w:rPr>
          <w:t>~</w:t>
        </w:r>
      </w:ins>
      <w:ins w:id="167" w:author="Dinh Diep" w:date="2016-04-29T11:39:00Z">
        <w:r w:rsidR="00DD3E5A" w:rsidRPr="00D22F70">
          <w:rPr>
            <w:rFonts w:ascii="Arial" w:eastAsia="Arial" w:hAnsi="Arial" w:cs="Arial"/>
            <w:color w:val="auto"/>
            <w:sz w:val="22"/>
            <w:szCs w:val="22"/>
          </w:rPr>
          <w:t xml:space="preserve"> </w:t>
        </w:r>
      </w:ins>
      <w:ins w:id="168" w:author="Dinh Diep" w:date="2016-04-29T11:36:00Z">
        <w:r w:rsidR="00DD3E5A" w:rsidRPr="00D22F70">
          <w:rPr>
            <w:rFonts w:ascii="Arial" w:eastAsia="Arial" w:hAnsi="Arial" w:cs="Arial"/>
            <w:color w:val="auto"/>
            <w:sz w:val="22"/>
            <w:szCs w:val="22"/>
          </w:rPr>
          <w:t xml:space="preserve">55 billion </w:t>
        </w:r>
      </w:ins>
      <w:ins w:id="169" w:author="Dinh Diep" w:date="2016-04-29T11:37:00Z">
        <w:r w:rsidR="00DD3E5A" w:rsidRPr="00D22F70">
          <w:rPr>
            <w:rFonts w:ascii="Arial" w:eastAsia="Arial" w:hAnsi="Arial" w:cs="Arial"/>
            <w:color w:val="auto"/>
            <w:sz w:val="22"/>
            <w:szCs w:val="22"/>
          </w:rPr>
          <w:t xml:space="preserve">methylation haplotype informative </w:t>
        </w:r>
      </w:ins>
      <w:ins w:id="170" w:author="Dinh Diep" w:date="2016-04-29T11:36:00Z">
        <w:r w:rsidR="00DD3E5A" w:rsidRPr="00D22F70">
          <w:rPr>
            <w:rFonts w:ascii="Arial" w:eastAsia="Arial" w:hAnsi="Arial" w:cs="Arial"/>
            <w:color w:val="auto"/>
            <w:sz w:val="22"/>
            <w:szCs w:val="22"/>
          </w:rPr>
          <w:t xml:space="preserve">reads </w:t>
        </w:r>
      </w:ins>
      <w:r w:rsidR="00F67EEC" w:rsidRPr="00D22F70">
        <w:rPr>
          <w:rFonts w:ascii="Arial" w:eastAsia="Arial" w:hAnsi="Arial" w:cs="Arial"/>
          <w:color w:val="auto"/>
          <w:sz w:val="22"/>
          <w:szCs w:val="22"/>
        </w:rPr>
        <w:t>that cover</w:t>
      </w:r>
      <w:ins w:id="171" w:author="Dinh Diep" w:date="2016-04-29T11:37:00Z">
        <w:r w:rsidR="00DD3E5A" w:rsidRPr="00D22F70">
          <w:rPr>
            <w:rFonts w:ascii="Arial" w:eastAsia="Arial" w:hAnsi="Arial" w:cs="Arial"/>
            <w:color w:val="auto"/>
            <w:sz w:val="22"/>
            <w:szCs w:val="22"/>
          </w:rPr>
          <w:t xml:space="preserve"> </w:t>
        </w:r>
      </w:ins>
      <w:commentRangeStart w:id="172"/>
      <w:ins w:id="173" w:author="Dinh Diep" w:date="2016-04-29T14:47:00Z">
        <w:r w:rsidR="00E61EBE" w:rsidRPr="00D22F70">
          <w:rPr>
            <w:rFonts w:ascii="Arial" w:eastAsia="Arial" w:hAnsi="Arial" w:cs="Arial"/>
            <w:color w:val="auto"/>
            <w:sz w:val="22"/>
            <w:szCs w:val="22"/>
          </w:rPr>
          <w:t>58</w:t>
        </w:r>
      </w:ins>
      <w:ins w:id="174" w:author="Dinh Diep" w:date="2016-04-29T11:38:00Z">
        <w:r w:rsidR="00DD3E5A" w:rsidRPr="00D22F70">
          <w:rPr>
            <w:rFonts w:ascii="Arial" w:eastAsia="Arial" w:hAnsi="Arial" w:cs="Arial"/>
            <w:color w:val="auto"/>
            <w:sz w:val="22"/>
            <w:szCs w:val="22"/>
          </w:rPr>
          <w:t xml:space="preserve">.2% </w:t>
        </w:r>
      </w:ins>
      <w:commentRangeEnd w:id="172"/>
      <w:ins w:id="175" w:author="Dinh Diep" w:date="2016-04-29T15:08:00Z">
        <w:r w:rsidR="00331025" w:rsidRPr="00D22F70">
          <w:rPr>
            <w:rStyle w:val="CommentReference"/>
            <w:rFonts w:ascii="Arial" w:hAnsi="Arial" w:cs="Arial"/>
            <w:color w:val="auto"/>
            <w:sz w:val="22"/>
            <w:szCs w:val="22"/>
          </w:rPr>
          <w:commentReference w:id="172"/>
        </w:r>
      </w:ins>
      <w:ins w:id="176" w:author="Dinh Diep" w:date="2016-04-29T11:38:00Z">
        <w:r w:rsidR="00DD3E5A" w:rsidRPr="00D22F70">
          <w:rPr>
            <w:rFonts w:ascii="Arial" w:eastAsia="Arial" w:hAnsi="Arial" w:cs="Arial"/>
            <w:color w:val="auto"/>
            <w:sz w:val="22"/>
            <w:szCs w:val="22"/>
          </w:rPr>
          <w:t xml:space="preserve">of autosomal </w:t>
        </w:r>
        <w:proofErr w:type="spellStart"/>
        <w:r w:rsidR="00DD3E5A" w:rsidRPr="00D22F70">
          <w:rPr>
            <w:rFonts w:ascii="Arial" w:eastAsia="Arial" w:hAnsi="Arial" w:cs="Arial"/>
            <w:color w:val="auto"/>
            <w:sz w:val="22"/>
            <w:szCs w:val="22"/>
          </w:rPr>
          <w:t>CpGs</w:t>
        </w:r>
        <w:proofErr w:type="spellEnd"/>
        <w:r w:rsidR="00DD3E5A" w:rsidRPr="00D22F70">
          <w:rPr>
            <w:rFonts w:ascii="Arial" w:eastAsia="Arial" w:hAnsi="Arial" w:cs="Arial"/>
            <w:color w:val="auto"/>
            <w:sz w:val="22"/>
            <w:szCs w:val="22"/>
          </w:rPr>
          <w:t xml:space="preserve">. </w:t>
        </w:r>
      </w:ins>
      <w:r w:rsidR="00F67EEC" w:rsidRPr="00D22F70">
        <w:rPr>
          <w:rFonts w:ascii="Arial" w:eastAsia="Arial" w:hAnsi="Arial" w:cs="Arial"/>
          <w:color w:val="auto"/>
          <w:sz w:val="22"/>
          <w:szCs w:val="22"/>
        </w:rPr>
        <w:t>We identified a</w:t>
      </w:r>
      <w:del w:id="177" w:author="Dinh Diep" w:date="2016-04-29T11:38:00Z">
        <w:r w:rsidRPr="00D22F70" w:rsidDel="00DD3E5A">
          <w:rPr>
            <w:rFonts w:ascii="Arial" w:eastAsia="Arial" w:hAnsi="Arial" w:cs="Arial"/>
            <w:color w:val="auto"/>
            <w:sz w:val="22"/>
            <w:szCs w:val="22"/>
          </w:rPr>
          <w:delText>a</w:delText>
        </w:r>
      </w:del>
      <w:r w:rsidRPr="00D22F70">
        <w:rPr>
          <w:rFonts w:ascii="Arial" w:eastAsia="Arial" w:hAnsi="Arial" w:cs="Arial"/>
          <w:color w:val="auto"/>
          <w:sz w:val="22"/>
          <w:szCs w:val="22"/>
        </w:rPr>
        <w:t xml:space="preserve"> total of 147,888 MHBs at the average size of 95bp</w:t>
      </w:r>
      <w:ins w:id="178" w:author="Dinh Diep" w:date="2016-04-29T11:38:00Z">
        <w:r w:rsidR="00DD3E5A" w:rsidRPr="00D22F70">
          <w:rPr>
            <w:rFonts w:ascii="Arial" w:eastAsia="Arial" w:hAnsi="Arial" w:cs="Arial"/>
            <w:color w:val="auto"/>
            <w:sz w:val="22"/>
            <w:szCs w:val="22"/>
          </w:rPr>
          <w:t xml:space="preserve"> and minimum </w:t>
        </w:r>
      </w:ins>
      <w:r w:rsidR="00F67EEC" w:rsidRPr="00D22F70">
        <w:rPr>
          <w:rFonts w:ascii="Arial" w:eastAsia="Arial" w:hAnsi="Arial" w:cs="Arial"/>
          <w:b/>
          <w:color w:val="auto"/>
          <w:sz w:val="22"/>
          <w:szCs w:val="22"/>
        </w:rPr>
        <w:t>3</w:t>
      </w:r>
      <w:ins w:id="179" w:author="Dinh Diep" w:date="2016-04-29T11:38:00Z">
        <w:r w:rsidR="00DD3E5A" w:rsidRPr="00D22F70">
          <w:rPr>
            <w:rFonts w:ascii="Arial" w:eastAsia="Arial" w:hAnsi="Arial" w:cs="Arial"/>
            <w:color w:val="auto"/>
            <w:sz w:val="22"/>
            <w:szCs w:val="22"/>
          </w:rPr>
          <w:t xml:space="preserve"> </w:t>
        </w:r>
        <w:proofErr w:type="spellStart"/>
        <w:r w:rsidR="00DD3E5A" w:rsidRPr="00D22F70">
          <w:rPr>
            <w:rFonts w:ascii="Arial" w:eastAsia="Arial" w:hAnsi="Arial" w:cs="Arial"/>
            <w:color w:val="auto"/>
            <w:sz w:val="22"/>
            <w:szCs w:val="22"/>
          </w:rPr>
          <w:t>CpGs</w:t>
        </w:r>
        <w:proofErr w:type="spellEnd"/>
        <w:r w:rsidR="00DD3E5A" w:rsidRPr="00D22F70">
          <w:rPr>
            <w:rFonts w:ascii="Arial" w:eastAsia="Arial" w:hAnsi="Arial" w:cs="Arial"/>
            <w:color w:val="auto"/>
            <w:sz w:val="22"/>
            <w:szCs w:val="22"/>
          </w:rPr>
          <w:t xml:space="preserve"> </w:t>
        </w:r>
      </w:ins>
      <w:r w:rsidR="00F67EEC" w:rsidRPr="00D22F70">
        <w:rPr>
          <w:rFonts w:ascii="Arial" w:eastAsia="Arial" w:hAnsi="Arial" w:cs="Arial"/>
          <w:color w:val="auto"/>
          <w:sz w:val="22"/>
          <w:szCs w:val="22"/>
        </w:rPr>
        <w:t>per</w:t>
      </w:r>
      <w:ins w:id="180" w:author="Dinh Diep" w:date="2016-04-29T11:38:00Z">
        <w:r w:rsidR="00DD3E5A" w:rsidRPr="00D22F70">
          <w:rPr>
            <w:rFonts w:ascii="Arial" w:eastAsia="Arial" w:hAnsi="Arial" w:cs="Arial"/>
            <w:color w:val="auto"/>
            <w:sz w:val="22"/>
            <w:szCs w:val="22"/>
          </w:rPr>
          <w:t xml:space="preserve"> block</w:t>
        </w:r>
      </w:ins>
      <w:r w:rsidRPr="00D22F70">
        <w:rPr>
          <w:rFonts w:ascii="Arial" w:eastAsia="Arial" w:hAnsi="Arial" w:cs="Arial"/>
          <w:color w:val="auto"/>
          <w:sz w:val="22"/>
          <w:szCs w:val="22"/>
        </w:rPr>
        <w:t>, which represents ~0.5% of the human genome</w:t>
      </w:r>
      <w:r w:rsidR="00EC3380" w:rsidRPr="00D22F70">
        <w:rPr>
          <w:rFonts w:ascii="Arial" w:eastAsia="Arial" w:hAnsi="Arial" w:cs="Arial"/>
          <w:color w:val="auto"/>
          <w:sz w:val="22"/>
          <w:szCs w:val="22"/>
        </w:rPr>
        <w:t xml:space="preserve"> </w:t>
      </w:r>
      <w:r w:rsidRPr="00D22F70">
        <w:rPr>
          <w:rFonts w:ascii="Arial" w:eastAsia="Arial" w:hAnsi="Arial" w:cs="Arial"/>
          <w:color w:val="auto"/>
          <w:sz w:val="22"/>
          <w:szCs w:val="22"/>
          <w:highlight w:val="white"/>
        </w:rPr>
        <w:t>(</w:t>
      </w:r>
      <w:proofErr w:type="spellStart"/>
      <w:r w:rsidR="008039AE" w:rsidRPr="008039AE">
        <w:rPr>
          <w:rFonts w:ascii="Arial" w:eastAsia="Arial" w:hAnsi="Arial" w:cs="Arial"/>
          <w:b/>
          <w:color w:val="auto"/>
          <w:sz w:val="22"/>
          <w:szCs w:val="22"/>
          <w:highlight w:val="white"/>
        </w:rPr>
        <w:t>Supp.</w:t>
      </w:r>
      <w:r w:rsidRPr="008039AE">
        <w:rPr>
          <w:rFonts w:ascii="Arial" w:eastAsia="Arial" w:hAnsi="Arial" w:cs="Arial"/>
          <w:b/>
          <w:color w:val="auto"/>
          <w:sz w:val="22"/>
          <w:szCs w:val="22"/>
          <w:highlight w:val="white"/>
        </w:rPr>
        <w:t>Table</w:t>
      </w:r>
      <w:proofErr w:type="spellEnd"/>
      <w:r w:rsidRPr="008039AE">
        <w:rPr>
          <w:rFonts w:ascii="Arial" w:eastAsia="Arial" w:hAnsi="Arial" w:cs="Arial"/>
          <w:b/>
          <w:color w:val="auto"/>
          <w:sz w:val="22"/>
          <w:szCs w:val="22"/>
          <w:highlight w:val="white"/>
        </w:rPr>
        <w:t xml:space="preserve"> 1</w:t>
      </w:r>
      <w:r w:rsidRPr="00D22F70">
        <w:rPr>
          <w:rFonts w:ascii="Arial" w:eastAsia="Arial" w:hAnsi="Arial" w:cs="Arial"/>
          <w:color w:val="auto"/>
          <w:sz w:val="22"/>
          <w:szCs w:val="22"/>
          <w:highlight w:val="white"/>
        </w:rPr>
        <w:t>)</w:t>
      </w:r>
      <w:r w:rsidRPr="00D22F70">
        <w:rPr>
          <w:rFonts w:ascii="Arial" w:eastAsia="Arial" w:hAnsi="Arial" w:cs="Arial"/>
          <w:color w:val="auto"/>
          <w:sz w:val="22"/>
          <w:szCs w:val="22"/>
        </w:rPr>
        <w:t>.</w:t>
      </w:r>
      <w:r w:rsidR="00260CFC"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The majority of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within the same MHBs are near perfectly coupled (</w:t>
      </w:r>
      <w:r w:rsidRPr="00D22F70">
        <w:rPr>
          <w:rFonts w:ascii="Arial" w:eastAsia="Arial" w:hAnsi="Arial" w:cs="Arial"/>
          <w:color w:val="auto"/>
          <w:sz w:val="22"/>
          <w:szCs w:val="22"/>
          <w:highlight w:val="white"/>
        </w:rPr>
        <w:t>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vertAlign w:val="superscript"/>
        </w:rPr>
        <w:t xml:space="preserve"> </w:t>
      </w:r>
      <w:r w:rsidRPr="00D22F70">
        <w:rPr>
          <w:rFonts w:ascii="Arial" w:eastAsia="Arial" w:hAnsi="Arial" w:cs="Arial"/>
          <w:color w:val="auto"/>
          <w:sz w:val="22"/>
          <w:szCs w:val="22"/>
          <w:highlight w:val="white"/>
        </w:rPr>
        <w:t xml:space="preserve">~1.0) regardless of the sample types. We found that methylation LD extends further along the DNA in stem cells and progenitors, compared with normal adult tissue, both in the fraction of tightly coupled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pairs (94.8% versus 91.2%), and the over-representation of partially coupled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pairs that are over 100 </w:t>
      </w:r>
      <w:proofErr w:type="spellStart"/>
      <w:r w:rsidRPr="00D22F70">
        <w:rPr>
          <w:rFonts w:ascii="Arial" w:eastAsia="Arial" w:hAnsi="Arial" w:cs="Arial"/>
          <w:color w:val="auto"/>
          <w:sz w:val="22"/>
          <w:szCs w:val="22"/>
          <w:highlight w:val="white"/>
        </w:rPr>
        <w:t>bp</w:t>
      </w:r>
      <w:proofErr w:type="spellEnd"/>
      <w:r w:rsidRPr="00D22F70">
        <w:rPr>
          <w:rFonts w:ascii="Arial" w:eastAsia="Arial" w:hAnsi="Arial" w:cs="Arial"/>
          <w:color w:val="auto"/>
          <w:sz w:val="22"/>
          <w:szCs w:val="22"/>
          <w:highlight w:val="white"/>
        </w:rPr>
        <w:t xml:space="preserve"> apart (Figure 1C). This is consistent to our previous observations on a smaller BSPP data set on 2,020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w:t>
      </w:r>
      <w:r w:rsidR="00C71B67" w:rsidRPr="00D22F70">
        <w:rPr>
          <w:rFonts w:ascii="Arial" w:eastAsia="Arial" w:hAnsi="Arial" w:cs="Arial"/>
          <w:color w:val="auto"/>
          <w:sz w:val="22"/>
          <w:szCs w:val="22"/>
          <w:highlight w:val="white"/>
        </w:rPr>
        <w:t xml:space="preserve"> </w:t>
      </w:r>
      <w:hyperlink w:anchor="_ENREF_3" w:tooltip="Shoemaker, 2010 #633" w:history="1">
        <w:r w:rsidR="00E713D3"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separate"/>
        </w:r>
        <w:r w:rsidR="00E713D3" w:rsidRPr="00D22F70">
          <w:rPr>
            <w:rFonts w:ascii="Arial" w:eastAsia="Arial" w:hAnsi="Arial" w:cs="Arial"/>
            <w:noProof/>
            <w:color w:val="auto"/>
            <w:sz w:val="22"/>
            <w:szCs w:val="22"/>
            <w:highlight w:val="white"/>
            <w:vertAlign w:val="superscript"/>
          </w:rPr>
          <w:t>3</w:t>
        </w:r>
        <w:r w:rsidR="00E713D3" w:rsidRPr="00D22F70">
          <w:rPr>
            <w:rFonts w:ascii="Arial" w:eastAsia="Arial" w:hAnsi="Arial" w:cs="Arial"/>
            <w:color w:val="auto"/>
            <w:sz w:val="22"/>
            <w:szCs w:val="22"/>
            <w:highlight w:val="white"/>
          </w:rPr>
          <w:fldChar w:fldCharType="end"/>
        </w:r>
      </w:hyperlink>
      <w:r w:rsidR="0055744F" w:rsidRPr="00D22F70">
        <w:rPr>
          <w:rFonts w:ascii="Arial" w:eastAsia="Arial" w:hAnsi="Arial" w:cs="Arial"/>
          <w:color w:val="auto"/>
          <w:sz w:val="22"/>
          <w:szCs w:val="22"/>
          <w:highlight w:val="white"/>
        </w:rPr>
        <w:t xml:space="preserve"> and previous report </w:t>
      </w:r>
      <w:hyperlink w:anchor="_ENREF_4" w:tooltip="Shao, 2014 #634" w:history="1">
        <w:r w:rsidR="00E713D3"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separate"/>
        </w:r>
        <w:r w:rsidR="00E713D3" w:rsidRPr="00D22F70">
          <w:rPr>
            <w:rFonts w:ascii="Arial" w:eastAsia="Arial" w:hAnsi="Arial" w:cs="Arial"/>
            <w:noProof/>
            <w:color w:val="auto"/>
            <w:sz w:val="22"/>
            <w:szCs w:val="22"/>
            <w:highlight w:val="white"/>
            <w:vertAlign w:val="superscript"/>
          </w:rPr>
          <w:t>4</w:t>
        </w:r>
        <w:r w:rsidR="00E713D3" w:rsidRPr="00D22F70">
          <w:rPr>
            <w:rFonts w:ascii="Arial" w:eastAsia="Arial" w:hAnsi="Arial" w:cs="Arial"/>
            <w:color w:val="auto"/>
            <w:sz w:val="22"/>
            <w:szCs w:val="22"/>
            <w:highlight w:val="white"/>
          </w:rPr>
          <w:fldChar w:fldCharType="end"/>
        </w:r>
      </w:hyperlink>
      <w:r w:rsidRPr="00D22F70">
        <w:rPr>
          <w:rFonts w:ascii="Arial" w:eastAsia="Arial" w:hAnsi="Arial" w:cs="Arial"/>
          <w:color w:val="auto"/>
          <w:sz w:val="22"/>
          <w:szCs w:val="22"/>
          <w:highlight w:val="white"/>
        </w:rPr>
        <w:t xml:space="preserve">.  </w:t>
      </w:r>
      <w:r w:rsidR="0055744F" w:rsidRPr="00D22F70">
        <w:rPr>
          <w:rFonts w:ascii="Arial" w:eastAsia="Arial" w:hAnsi="Arial" w:cs="Arial"/>
          <w:color w:val="auto"/>
          <w:sz w:val="22"/>
          <w:szCs w:val="22"/>
          <w:highlight w:val="white"/>
        </w:rPr>
        <w:t>Interestingly</w:t>
      </w:r>
      <w:r w:rsidRPr="00D22F70">
        <w:rPr>
          <w:rFonts w:ascii="Arial" w:eastAsia="Arial" w:hAnsi="Arial" w:cs="Arial"/>
          <w:color w:val="auto"/>
          <w:sz w:val="22"/>
          <w:szCs w:val="22"/>
          <w:highlight w:val="white"/>
        </w:rPr>
        <w:t xml:space="preserve">, in primary tumor tissues, we observed a reduction of </w:t>
      </w:r>
      <w:r w:rsidRPr="00D22F70">
        <w:rPr>
          <w:rFonts w:ascii="Arial" w:eastAsia="Arial" w:hAnsi="Arial" w:cs="Arial"/>
          <w:color w:val="auto"/>
          <w:sz w:val="22"/>
          <w:szCs w:val="22"/>
        </w:rPr>
        <w:t xml:space="preserve">perfectly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pairs, which could be related to the pattern of discordant methylation that has been reported in </w:t>
      </w:r>
      <w:r w:rsidR="00A42CBF" w:rsidRPr="00D22F70">
        <w:rPr>
          <w:rFonts w:ascii="Arial" w:eastAsia="Arial" w:hAnsi="Arial" w:cs="Arial"/>
          <w:color w:val="auto"/>
          <w:sz w:val="22"/>
          <w:szCs w:val="22"/>
        </w:rPr>
        <w:t>VMR</w:t>
      </w:r>
      <w:r w:rsidR="000353A2" w:rsidRPr="00D22F70">
        <w:rPr>
          <w:rFonts w:ascii="Arial" w:eastAsia="Arial" w:hAnsi="Arial" w:cs="Arial"/>
          <w:color w:val="auto"/>
          <w:sz w:val="22"/>
          <w:szCs w:val="22"/>
        </w:rPr>
        <w:t xml:space="preserve"> </w:t>
      </w:r>
      <w:hyperlink w:anchor="_ENREF_5" w:tooltip="Landau, 2014 #631" w:history="1">
        <w:r w:rsidR="00E713D3"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E713D3" w:rsidRPr="00D22F70">
          <w:rPr>
            <w:rFonts w:ascii="Arial" w:eastAsia="Arial" w:hAnsi="Arial" w:cs="Arial"/>
            <w:color w:val="auto"/>
            <w:sz w:val="22"/>
            <w:szCs w:val="22"/>
          </w:rPr>
          <w:instrText xml:space="preserve"> ADDIN EN.CITE </w:instrText>
        </w:r>
        <w:r w:rsidR="00E713D3"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E713D3" w:rsidRPr="00D22F70">
          <w:rPr>
            <w:rFonts w:ascii="Arial" w:eastAsia="Arial" w:hAnsi="Arial" w:cs="Arial"/>
            <w:color w:val="auto"/>
            <w:sz w:val="22"/>
            <w:szCs w:val="22"/>
          </w:rPr>
          <w:instrText xml:space="preserve"> ADDIN EN.CITE.DATA </w:instrText>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end"/>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separate"/>
        </w:r>
        <w:r w:rsidR="00E713D3" w:rsidRPr="00D22F70">
          <w:rPr>
            <w:rFonts w:ascii="Arial" w:eastAsia="Arial" w:hAnsi="Arial" w:cs="Arial"/>
            <w:noProof/>
            <w:color w:val="auto"/>
            <w:sz w:val="22"/>
            <w:szCs w:val="22"/>
            <w:vertAlign w:val="superscript"/>
          </w:rPr>
          <w:t>5</w:t>
        </w:r>
        <w:r w:rsidR="00E713D3" w:rsidRPr="00D22F70">
          <w:rPr>
            <w:rFonts w:ascii="Arial" w:eastAsia="Arial" w:hAnsi="Arial" w:cs="Arial"/>
            <w:color w:val="auto"/>
            <w:sz w:val="22"/>
            <w:szCs w:val="22"/>
          </w:rPr>
          <w:fldChar w:fldCharType="end"/>
        </w:r>
      </w:hyperlink>
      <w:r w:rsidRPr="00D22F70">
        <w:rPr>
          <w:rFonts w:ascii="Arial" w:eastAsia="Arial" w:hAnsi="Arial" w:cs="Arial"/>
          <w:color w:val="auto"/>
          <w:sz w:val="22"/>
          <w:szCs w:val="22"/>
        </w:rPr>
        <w:t xml:space="preserve">. </w:t>
      </w:r>
    </w:p>
    <w:p w14:paraId="11F26DDE" w14:textId="77777777" w:rsidR="00AF1A75" w:rsidRPr="00D22F70" w:rsidRDefault="00AF1A75" w:rsidP="009F1689">
      <w:pPr>
        <w:spacing w:line="276" w:lineRule="auto"/>
        <w:rPr>
          <w:rFonts w:ascii="Arial" w:hAnsi="Arial" w:cs="Arial"/>
          <w:color w:val="auto"/>
          <w:sz w:val="22"/>
          <w:szCs w:val="22"/>
        </w:rPr>
      </w:pPr>
    </w:p>
    <w:p w14:paraId="1C6D85D0" w14:textId="430C80E2" w:rsidR="00AF1A75" w:rsidRPr="00D22F70" w:rsidDel="0036115F" w:rsidRDefault="00B92B21" w:rsidP="009F1689">
      <w:pPr>
        <w:spacing w:line="276" w:lineRule="auto"/>
        <w:rPr>
          <w:moveFrom w:id="181" w:author="Dinh Diep" w:date="2016-04-29T15:07:00Z"/>
          <w:rFonts w:ascii="Arial" w:hAnsi="Arial" w:cs="Arial"/>
          <w:color w:val="auto"/>
          <w:sz w:val="22"/>
          <w:szCs w:val="22"/>
        </w:rPr>
      </w:pPr>
      <w:moveFromRangeStart w:id="182" w:author="Dinh Diep" w:date="2016-04-29T15:07:00Z" w:name="move449705752"/>
      <w:moveFrom w:id="183" w:author="Dinh Diep" w:date="2016-04-29T15:07:00Z">
        <w:r w:rsidRPr="00D22F70" w:rsidDel="0036115F">
          <w:rPr>
            <w:rFonts w:ascii="Arial" w:eastAsia="Arial" w:hAnsi="Arial" w:cs="Arial"/>
            <w:color w:val="auto"/>
            <w:sz w:val="22"/>
            <w:szCs w:val="22"/>
          </w:rPr>
          <w:t>These MHBs appear to represent a distinct type of genomic feature that partially overlap</w:t>
        </w:r>
        <w:r w:rsidR="00EC4A59" w:rsidRPr="00D22F70" w:rsidDel="0036115F">
          <w:rPr>
            <w:rFonts w:ascii="Arial" w:eastAsia="Arial" w:hAnsi="Arial" w:cs="Arial"/>
            <w:color w:val="auto"/>
            <w:sz w:val="22"/>
            <w:szCs w:val="22"/>
          </w:rPr>
          <w:t>s</w:t>
        </w:r>
        <w:r w:rsidRPr="00D22F70" w:rsidDel="0036115F">
          <w:rPr>
            <w:rFonts w:ascii="Arial" w:eastAsia="Arial" w:hAnsi="Arial" w:cs="Arial"/>
            <w:color w:val="auto"/>
            <w:sz w:val="22"/>
            <w:szCs w:val="22"/>
          </w:rPr>
          <w:t xml:space="preserve"> with well-documented genomic elements</w:t>
        </w:r>
        <w:r w:rsidRPr="00D22F70" w:rsidDel="0036115F">
          <w:rPr>
            <w:rFonts w:ascii="Arial" w:eastAsia="Arial" w:hAnsi="Arial" w:cs="Arial"/>
            <w:color w:val="auto"/>
            <w:sz w:val="22"/>
            <w:szCs w:val="22"/>
            <w:highlight w:val="white"/>
          </w:rPr>
          <w:t xml:space="preserve"> (Figure 1D). Among all the methylation blocks, 60,828 (41.1%) were located in intergenic regions while 87,060 (58.9%) regions in transcribed regions. These MHBs </w:t>
        </w:r>
        <w:r w:rsidR="00EC4A59" w:rsidRPr="00D22F70" w:rsidDel="0036115F">
          <w:rPr>
            <w:rFonts w:ascii="Arial" w:eastAsia="Arial" w:hAnsi="Arial" w:cs="Arial"/>
            <w:color w:val="auto"/>
            <w:sz w:val="22"/>
            <w:szCs w:val="22"/>
            <w:highlight w:val="white"/>
          </w:rPr>
          <w:t xml:space="preserve">were significantly enriched in </w:t>
        </w:r>
        <w:r w:rsidRPr="00D22F70" w:rsidDel="0036115F">
          <w:rPr>
            <w:rFonts w:ascii="Arial" w:eastAsia="Arial" w:hAnsi="Arial" w:cs="Arial"/>
            <w:color w:val="auto"/>
            <w:sz w:val="22"/>
            <w:szCs w:val="22"/>
            <w:highlight w:val="white"/>
          </w:rPr>
          <w:t>enhancers (enrichment factor=7.6,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super enhancer (enrichment factor=2.3,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promoter regions (enrichment factor=14.5,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CpG is</w:t>
        </w:r>
        <w:r w:rsidR="00EC4A59" w:rsidRPr="00D22F70" w:rsidDel="0036115F">
          <w:rPr>
            <w:rFonts w:ascii="Arial" w:eastAsia="Arial" w:hAnsi="Arial" w:cs="Arial"/>
            <w:color w:val="auto"/>
            <w:sz w:val="22"/>
            <w:szCs w:val="22"/>
            <w:highlight w:val="white"/>
          </w:rPr>
          <w:t>lands (enrichment factor=70.4, p-value</w:t>
        </w:r>
        <w:r w:rsidRPr="00D22F70" w:rsidDel="0036115F">
          <w:rPr>
            <w:rFonts w:ascii="Arial" w:eastAsia="Arial" w:hAnsi="Arial" w:cs="Arial"/>
            <w:color w:val="auto"/>
            <w:sz w:val="22"/>
            <w:szCs w:val="22"/>
            <w:highlight w:val="white"/>
          </w:rPr>
          <w:t>&lt;10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and imprinted genes (enrichment factor=54.6,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xml:space="preserve">). In addition, we observed modest depletion in </w:t>
        </w:r>
        <w:r w:rsidR="002B1AA2" w:rsidRPr="00D22F70" w:rsidDel="0036115F">
          <w:rPr>
            <w:rFonts w:ascii="Arial" w:eastAsia="Arial" w:hAnsi="Arial" w:cs="Arial"/>
            <w:color w:val="auto"/>
            <w:sz w:val="22"/>
            <w:szCs w:val="22"/>
            <w:highlight w:val="white"/>
          </w:rPr>
          <w:t xml:space="preserve">LAD </w:t>
        </w:r>
        <w:r w:rsidR="008A3879"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EN.CITE.DATA </w:instrText>
        </w:r>
      </w:moveFrom>
      <w:del w:id="184" w:author="Dinh Diep" w:date="2016-04-29T15:07:00Z">
        <w:r w:rsidR="000B2CAE" w:rsidRPr="00D22F70" w:rsidDel="0036115F">
          <w:rPr>
            <w:rFonts w:ascii="Arial" w:eastAsia="Arial" w:hAnsi="Arial" w:cs="Arial"/>
            <w:color w:val="auto"/>
            <w:sz w:val="22"/>
            <w:szCs w:val="22"/>
            <w:highlight w:val="white"/>
          </w:rPr>
        </w:r>
      </w:del>
      <w:moveFrom w:id="185" w:author="Dinh Diep" w:date="2016-04-29T15:07:00Z">
        <w:r w:rsidR="000B2CAE" w:rsidRPr="00D22F70" w:rsidDel="0036115F">
          <w:rPr>
            <w:rFonts w:ascii="Arial" w:eastAsia="Arial" w:hAnsi="Arial" w:cs="Arial"/>
            <w:color w:val="auto"/>
            <w:sz w:val="22"/>
            <w:szCs w:val="22"/>
            <w:highlight w:val="white"/>
          </w:rPr>
          <w:fldChar w:fldCharType="end"/>
        </w:r>
      </w:moveFrom>
      <w:del w:id="186" w:author="Dinh Diep" w:date="2016-04-29T15:07:00Z">
        <w:r w:rsidR="008A3879" w:rsidRPr="00D22F70" w:rsidDel="0036115F">
          <w:rPr>
            <w:rFonts w:ascii="Arial" w:eastAsia="Arial" w:hAnsi="Arial" w:cs="Arial"/>
            <w:color w:val="auto"/>
            <w:sz w:val="22"/>
            <w:szCs w:val="22"/>
            <w:highlight w:val="white"/>
          </w:rPr>
        </w:r>
      </w:del>
      <w:moveFrom w:id="187"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"_ENREF_13" \o "Guelen, 2008 #699"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13</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LOCK </w:t>
        </w:r>
        <w:r w:rsidR="002B1AA2" w:rsidRPr="00D22F70" w:rsidDel="0036115F">
          <w:rPr>
            <w:rFonts w:ascii="Arial" w:eastAsia="Arial" w:hAnsi="Arial" w:cs="Arial"/>
            <w:color w:val="auto"/>
            <w:sz w:val="22"/>
            <w:szCs w:val="22"/>
            <w:highlight w:val="white"/>
          </w:rPr>
          <w:t xml:space="preserve">regions </w:t>
        </w:r>
        <w:r w:rsidR="008A3879"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188" w:author="Dinh Diep" w:date="2016-04-29T15:07:00Z">
        <w:r w:rsidR="000B2CAE" w:rsidRPr="00D22F70" w:rsidDel="0036115F">
          <w:rPr>
            <w:rFonts w:ascii="Arial" w:eastAsia="Arial" w:hAnsi="Arial" w:cs="Arial"/>
            <w:color w:val="auto"/>
            <w:sz w:val="22"/>
            <w:szCs w:val="22"/>
            <w:highlight w:val="white"/>
          </w:rPr>
        </w:r>
      </w:del>
      <w:moveFrom w:id="189" w:author="Dinh Diep" w:date="2016-04-29T15:07:00Z">
        <w:r w:rsidR="000B2CAE" w:rsidRPr="00D22F70" w:rsidDel="0036115F">
          <w:rPr>
            <w:rFonts w:ascii="Arial" w:eastAsia="Arial" w:hAnsi="Arial" w:cs="Arial"/>
            <w:color w:val="auto"/>
            <w:sz w:val="22"/>
            <w:szCs w:val="22"/>
            <w:highlight w:val="white"/>
          </w:rPr>
          <w:fldChar w:fldCharType="end"/>
        </w:r>
      </w:moveFrom>
      <w:del w:id="190" w:author="Dinh Diep" w:date="2016-04-29T15:07:00Z">
        <w:r w:rsidR="008A3879" w:rsidRPr="00D22F70" w:rsidDel="0036115F">
          <w:rPr>
            <w:rFonts w:ascii="Arial" w:eastAsia="Arial" w:hAnsi="Arial" w:cs="Arial"/>
            <w:color w:val="auto"/>
            <w:sz w:val="22"/>
            <w:szCs w:val="22"/>
            <w:highlight w:val="white"/>
          </w:rPr>
        </w:r>
      </w:del>
      <w:moveFrom w:id="191"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"_ENREF_14" \o "Wen, 2009 #700"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14</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(46% and 37% of the expected values), modest enrichment in TAD</w:t>
        </w:r>
        <w:r w:rsidR="00B77ACE" w:rsidRPr="00D22F70" w:rsidDel="0036115F">
          <w:rPr>
            <w:rFonts w:ascii="Arial" w:eastAsia="Arial" w:hAnsi="Arial" w:cs="Arial"/>
            <w:color w:val="auto"/>
            <w:sz w:val="22"/>
            <w:szCs w:val="22"/>
            <w:highlight w:val="white"/>
          </w:rPr>
          <w:t xml:space="preserve"> </w:t>
        </w:r>
        <w:r w:rsidR="00B77AC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192" w:author="Dinh Diep" w:date="2016-04-29T15:07:00Z">
        <w:r w:rsidR="000B2CAE" w:rsidRPr="00D22F70" w:rsidDel="0036115F">
          <w:rPr>
            <w:rFonts w:ascii="Arial" w:eastAsia="Arial" w:hAnsi="Arial" w:cs="Arial"/>
            <w:color w:val="auto"/>
            <w:sz w:val="22"/>
            <w:szCs w:val="22"/>
            <w:highlight w:val="white"/>
          </w:rPr>
        </w:r>
      </w:del>
      <w:moveFrom w:id="193" w:author="Dinh Diep" w:date="2016-04-29T15:07:00Z">
        <w:r w:rsidR="000B2CAE" w:rsidRPr="00D22F70" w:rsidDel="0036115F">
          <w:rPr>
            <w:rFonts w:ascii="Arial" w:eastAsia="Arial" w:hAnsi="Arial" w:cs="Arial"/>
            <w:color w:val="auto"/>
            <w:sz w:val="22"/>
            <w:szCs w:val="22"/>
            <w:highlight w:val="white"/>
          </w:rPr>
          <w:fldChar w:fldCharType="end"/>
        </w:r>
      </w:moveFrom>
      <w:del w:id="194" w:author="Dinh Diep" w:date="2016-04-29T15:07:00Z">
        <w:r w:rsidR="00B77ACE" w:rsidRPr="00D22F70" w:rsidDel="0036115F">
          <w:rPr>
            <w:rFonts w:ascii="Arial" w:eastAsia="Arial" w:hAnsi="Arial" w:cs="Arial"/>
            <w:color w:val="auto"/>
            <w:sz w:val="22"/>
            <w:szCs w:val="22"/>
            <w:highlight w:val="white"/>
          </w:rPr>
        </w:r>
      </w:del>
      <w:moveFrom w:id="195" w:author="Dinh Diep" w:date="2016-04-29T15:07:00Z">
        <w:r w:rsidR="00B77ACE"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"_ENREF_15" \o "Dixon, 2012 #722"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15</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B77ACE"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a </w:t>
        </w:r>
        <w:r w:rsidR="00EC4A59" w:rsidRPr="00D22F70" w:rsidDel="0036115F">
          <w:rPr>
            <w:rFonts w:ascii="Arial" w:eastAsia="Arial" w:hAnsi="Arial" w:cs="Arial"/>
            <w:color w:val="auto"/>
            <w:sz w:val="22"/>
            <w:szCs w:val="22"/>
            <w:highlight w:val="white"/>
          </w:rPr>
          <w:t xml:space="preserve">very </w:t>
        </w:r>
        <w:r w:rsidR="005C0830" w:rsidRPr="00D22F70" w:rsidDel="0036115F">
          <w:rPr>
            <w:rFonts w:ascii="Arial" w:eastAsia="Arial" w:hAnsi="Arial" w:cs="Arial"/>
            <w:color w:val="auto"/>
            <w:sz w:val="22"/>
            <w:szCs w:val="22"/>
            <w:highlight w:val="white"/>
          </w:rPr>
          <w:t>strong (26-fold</w:t>
        </w:r>
        <w:r w:rsidRPr="00D22F70" w:rsidDel="0036115F">
          <w:rPr>
            <w:rFonts w:ascii="Arial" w:eastAsia="Arial" w:hAnsi="Arial" w:cs="Arial"/>
            <w:color w:val="auto"/>
            <w:sz w:val="22"/>
            <w:szCs w:val="22"/>
            <w:highlight w:val="white"/>
          </w:rPr>
          <w:t xml:space="preserve">) enrichment in variable methylation regions (VMR). To decouple the influence of CpG </w:t>
        </w:r>
        <w:r w:rsidR="00EC4A59" w:rsidRPr="00D22F70" w:rsidDel="0036115F">
          <w:rPr>
            <w:rFonts w:ascii="Arial" w:eastAsia="Arial" w:hAnsi="Arial" w:cs="Arial"/>
            <w:color w:val="auto"/>
            <w:sz w:val="22"/>
            <w:szCs w:val="22"/>
            <w:highlight w:val="white"/>
          </w:rPr>
          <w:t>density</w:t>
        </w:r>
        <w:r w:rsidRPr="00D22F70" w:rsidDel="0036115F">
          <w:rPr>
            <w:rFonts w:ascii="Arial" w:eastAsia="Arial" w:hAnsi="Arial" w:cs="Arial"/>
            <w:color w:val="auto"/>
            <w:sz w:val="22"/>
            <w:szCs w:val="22"/>
            <w:highlight w:val="white"/>
          </w:rPr>
          <w:t>, we further examined the subset of MHBs that do not overlap with CpG islands, and observed a consistent enrichment pattern (Figure 1E).</w:t>
        </w:r>
        <w:r w:rsidRPr="00D22F70" w:rsidDel="0036115F">
          <w:rPr>
            <w:rFonts w:ascii="Arial" w:eastAsia="Arial" w:hAnsi="Arial" w:cs="Arial"/>
            <w:color w:val="auto"/>
            <w:sz w:val="22"/>
            <w:szCs w:val="22"/>
          </w:rPr>
          <w:t> We obtained histone maps of H3K27ac, H3K4me1, and H3K4me3 from the Roadmap Epigenomics Project for 41 different human cell types and calcu</w:t>
        </w:r>
        <w:r w:rsidR="00967124" w:rsidRPr="00D22F70" w:rsidDel="0036115F">
          <w:rPr>
            <w:rFonts w:ascii="Arial" w:eastAsia="Arial" w:hAnsi="Arial" w:cs="Arial"/>
            <w:color w:val="auto"/>
            <w:sz w:val="22"/>
            <w:szCs w:val="22"/>
          </w:rPr>
          <w:t>lated the enrichment over MHBs</w:t>
        </w:r>
        <w:r w:rsidRPr="00D22F70" w:rsidDel="0036115F">
          <w:rPr>
            <w:rFonts w:ascii="Arial" w:eastAsia="Arial" w:hAnsi="Arial" w:cs="Arial"/>
            <w:color w:val="auto"/>
            <w:sz w:val="22"/>
            <w:szCs w:val="22"/>
          </w:rPr>
          <w:t>. Signatures of active promoters over many MHBs (enrichments of H3K4me3 and H3K27ac) were observed, which corroborated with the previous analysis showing strong enrichment of the blocks in promoter regions</w:t>
        </w:r>
        <w:r w:rsidR="00786EA7" w:rsidRPr="00D22F70" w:rsidDel="0036115F">
          <w:rPr>
            <w:rFonts w:ascii="Arial" w:eastAsia="Arial" w:hAnsi="Arial" w:cs="Arial"/>
            <w:color w:val="auto"/>
            <w:sz w:val="22"/>
            <w:szCs w:val="22"/>
          </w:rPr>
          <w:t xml:space="preserve"> (Supplementary Figure</w:t>
        </w:r>
        <w:r w:rsidR="00B5428B" w:rsidRPr="00D22F70" w:rsidDel="0036115F">
          <w:rPr>
            <w:rFonts w:ascii="Arial" w:eastAsia="Arial" w:hAnsi="Arial" w:cs="Arial"/>
            <w:color w:val="auto"/>
            <w:sz w:val="22"/>
            <w:szCs w:val="22"/>
          </w:rPr>
          <w:t xml:space="preserve"> </w:t>
        </w:r>
        <w:r w:rsidR="00967124" w:rsidRPr="00D22F70" w:rsidDel="0036115F">
          <w:rPr>
            <w:rFonts w:ascii="Arial" w:eastAsia="Arial" w:hAnsi="Arial" w:cs="Arial"/>
            <w:color w:val="auto"/>
            <w:sz w:val="22"/>
            <w:szCs w:val="22"/>
          </w:rPr>
          <w:t>1</w:t>
        </w:r>
        <w:r w:rsidR="00786EA7" w:rsidRPr="00D22F70" w:rsidDel="0036115F">
          <w:rPr>
            <w:rFonts w:ascii="Arial" w:eastAsia="Arial" w:hAnsi="Arial" w:cs="Arial"/>
            <w:color w:val="auto"/>
            <w:sz w:val="22"/>
            <w:szCs w:val="22"/>
          </w:rPr>
          <w:t>)</w:t>
        </w:r>
        <w:r w:rsidRPr="00D22F70" w:rsidDel="0036115F">
          <w:rPr>
            <w:rFonts w:ascii="Arial" w:eastAsia="Arial" w:hAnsi="Arial" w:cs="Arial"/>
            <w:color w:val="auto"/>
            <w:sz w:val="22"/>
            <w:szCs w:val="22"/>
          </w:rPr>
          <w:t xml:space="preserve">. </w:t>
        </w:r>
      </w:moveFrom>
    </w:p>
    <w:p w14:paraId="30B33DD4" w14:textId="51B93B16" w:rsidR="00AF1A75" w:rsidRPr="00D22F70" w:rsidDel="0036115F" w:rsidRDefault="00AF1A75" w:rsidP="009F1689">
      <w:pPr>
        <w:spacing w:line="276" w:lineRule="auto"/>
        <w:rPr>
          <w:moveFrom w:id="196" w:author="Dinh Diep" w:date="2016-04-29T15:07:00Z"/>
          <w:rFonts w:ascii="Arial" w:hAnsi="Arial" w:cs="Arial"/>
          <w:color w:val="auto"/>
          <w:sz w:val="22"/>
          <w:szCs w:val="22"/>
        </w:rPr>
      </w:pPr>
    </w:p>
    <w:p w14:paraId="4BF64A9B" w14:textId="729E7278" w:rsidR="00144980" w:rsidRPr="00D22F70" w:rsidRDefault="00B92B21" w:rsidP="009F1689">
      <w:pPr>
        <w:spacing w:line="276" w:lineRule="auto"/>
        <w:rPr>
          <w:ins w:id="197" w:author="Dinh Diep" w:date="2016-04-29T15:07:00Z"/>
          <w:rFonts w:ascii="Arial" w:eastAsia="Arial" w:hAnsi="Arial" w:cs="Arial"/>
          <w:color w:val="auto"/>
          <w:sz w:val="22"/>
          <w:szCs w:val="22"/>
        </w:rPr>
      </w:pPr>
      <w:bookmarkStart w:id="198" w:name="h.l6ytigx7paw3" w:colFirst="0" w:colLast="0"/>
      <w:bookmarkEnd w:id="198"/>
      <w:moveFromRangeEnd w:id="182"/>
      <w:r w:rsidRPr="00D22F70">
        <w:rPr>
          <w:rFonts w:ascii="Arial" w:eastAsia="Arial" w:hAnsi="Arial" w:cs="Arial"/>
          <w:color w:val="auto"/>
          <w:sz w:val="22"/>
          <w:szCs w:val="22"/>
        </w:rPr>
        <w:t xml:space="preserve">While WGBS data allowed us to unbiasedly identify MHBs across the entire genome, the 61 sets of data did not </w:t>
      </w:r>
      <w:r w:rsidR="00EC4A59" w:rsidRPr="00D22F70">
        <w:rPr>
          <w:rFonts w:ascii="Arial" w:eastAsia="Arial" w:hAnsi="Arial" w:cs="Arial"/>
          <w:color w:val="auto"/>
          <w:sz w:val="22"/>
          <w:szCs w:val="22"/>
        </w:rPr>
        <w:t xml:space="preserve">represent </w:t>
      </w:r>
      <w:r w:rsidRPr="00D22F70">
        <w:rPr>
          <w:rFonts w:ascii="Arial" w:eastAsia="Arial" w:hAnsi="Arial" w:cs="Arial"/>
          <w:color w:val="auto"/>
          <w:sz w:val="22"/>
          <w:szCs w:val="22"/>
        </w:rPr>
        <w:t xml:space="preserve">the full diversity of human cell/tissue types. To validate the MHBs in a wider range of human tissues and culture cells, we </w:t>
      </w:r>
      <w:r w:rsidR="00260CFC" w:rsidRPr="00D22F70">
        <w:rPr>
          <w:rFonts w:ascii="Arial" w:eastAsia="Arial" w:hAnsi="Arial" w:cs="Arial"/>
          <w:color w:val="auto"/>
          <w:sz w:val="22"/>
          <w:szCs w:val="22"/>
        </w:rPr>
        <w:t xml:space="preserve">examined </w:t>
      </w:r>
      <w:commentRangeStart w:id="199"/>
      <w:r w:rsidR="00260CFC" w:rsidRPr="00D22F70">
        <w:rPr>
          <w:rFonts w:ascii="Arial" w:eastAsia="Arial" w:hAnsi="Arial" w:cs="Arial"/>
          <w:color w:val="auto"/>
          <w:sz w:val="22"/>
          <w:szCs w:val="22"/>
        </w:rPr>
        <w:t>101</w:t>
      </w:r>
      <w:commentRangeEnd w:id="199"/>
      <w:r w:rsidR="00260CFC" w:rsidRPr="00D22F70">
        <w:rPr>
          <w:rStyle w:val="CommentReference"/>
          <w:rFonts w:ascii="Arial" w:hAnsi="Arial" w:cs="Arial"/>
          <w:color w:val="auto"/>
          <w:sz w:val="22"/>
          <w:szCs w:val="22"/>
        </w:rPr>
        <w:commentReference w:id="199"/>
      </w:r>
      <w:r w:rsidRPr="00D22F70">
        <w:rPr>
          <w:rFonts w:ascii="Arial" w:eastAsia="Arial" w:hAnsi="Arial" w:cs="Arial"/>
          <w:color w:val="auto"/>
          <w:sz w:val="22"/>
          <w:szCs w:val="22"/>
        </w:rPr>
        <w:t xml:space="preserve"> published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educed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epresentation </w:t>
      </w:r>
      <w:r w:rsidR="001A452A" w:rsidRPr="00D22F70">
        <w:rPr>
          <w:rFonts w:ascii="Arial" w:eastAsia="Arial" w:hAnsi="Arial" w:cs="Arial"/>
          <w:color w:val="auto"/>
          <w:sz w:val="22"/>
          <w:szCs w:val="22"/>
        </w:rPr>
        <w:t>bisulfite s</w:t>
      </w:r>
      <w:r w:rsidRPr="00D22F70">
        <w:rPr>
          <w:rFonts w:ascii="Arial" w:eastAsia="Arial" w:hAnsi="Arial" w:cs="Arial"/>
          <w:color w:val="auto"/>
          <w:sz w:val="22"/>
          <w:szCs w:val="22"/>
        </w:rPr>
        <w:t xml:space="preserve">equencing (RRBS) data </w:t>
      </w:r>
      <w:r w:rsidR="00EC4A59" w:rsidRPr="00D22F70">
        <w:rPr>
          <w:rFonts w:ascii="Arial" w:eastAsia="Arial" w:hAnsi="Arial" w:cs="Arial"/>
          <w:color w:val="auto"/>
          <w:sz w:val="22"/>
          <w:szCs w:val="22"/>
        </w:rPr>
        <w:t>from</w:t>
      </w:r>
      <w:r w:rsidRPr="00D22F70">
        <w:rPr>
          <w:rFonts w:ascii="Arial" w:eastAsia="Arial" w:hAnsi="Arial" w:cs="Arial"/>
          <w:color w:val="auto"/>
          <w:sz w:val="22"/>
          <w:szCs w:val="22"/>
        </w:rPr>
        <w:t xml:space="preserve"> ENCODE cell lines and tissue samples</w:t>
      </w:r>
      <w:r w:rsidR="00EC4A59" w:rsidRPr="00D22F70">
        <w:rPr>
          <w:rFonts w:ascii="Arial" w:eastAsia="Arial" w:hAnsi="Arial" w:cs="Arial"/>
          <w:color w:val="auto"/>
          <w:sz w:val="22"/>
          <w:szCs w:val="22"/>
        </w:rPr>
        <w:t>, as well as 637 sets of Illumina 450k methylation array data from 11 human normal tissues.</w:t>
      </w:r>
      <w:r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The ENCODE RRBS data sets were generated with short (36bp) Illumina sequencing reads, greatly limiting the length of methylation haplotypes that can be called. On the other hand</w:t>
      </w:r>
      <w:r w:rsidR="000E2A0E" w:rsidRPr="00D22F70">
        <w:rPr>
          <w:rFonts w:ascii="Arial" w:eastAsia="Arial" w:hAnsi="Arial" w:cs="Arial"/>
          <w:color w:val="auto"/>
          <w:sz w:val="22"/>
          <w:szCs w:val="22"/>
        </w:rPr>
        <w:t>,</w:t>
      </w:r>
      <w:r w:rsidR="00EC4A59" w:rsidRPr="00D22F70">
        <w:rPr>
          <w:rFonts w:ascii="Arial" w:eastAsia="Arial" w:hAnsi="Arial" w:cs="Arial"/>
          <w:color w:val="auto"/>
          <w:sz w:val="22"/>
          <w:szCs w:val="22"/>
        </w:rPr>
        <w:t xml:space="preserve"> Illumina methylation arrays only report average </w:t>
      </w:r>
      <w:proofErr w:type="spellStart"/>
      <w:r w:rsidR="00EC4A59" w:rsidRPr="00D22F70">
        <w:rPr>
          <w:rFonts w:ascii="Arial" w:eastAsia="Arial" w:hAnsi="Arial" w:cs="Arial"/>
          <w:color w:val="auto"/>
          <w:sz w:val="22"/>
          <w:szCs w:val="22"/>
        </w:rPr>
        <w:t>CpG</w:t>
      </w:r>
      <w:proofErr w:type="spellEnd"/>
      <w:r w:rsidR="00EC4A59" w:rsidRPr="00D22F70">
        <w:rPr>
          <w:rFonts w:ascii="Arial" w:eastAsia="Arial" w:hAnsi="Arial" w:cs="Arial"/>
          <w:color w:val="auto"/>
          <w:sz w:val="22"/>
          <w:szCs w:val="22"/>
        </w:rPr>
        <w:t xml:space="preserve"> methylation of all DNA molecules in a sample, which cannot be used for methylation linkage disequilibrium analysis. Therefore, we calculated the pairwise correlation coefficient of adjacent </w:t>
      </w:r>
      <w:proofErr w:type="spellStart"/>
      <w:r w:rsidR="00EC4A59" w:rsidRPr="00D22F70">
        <w:rPr>
          <w:rFonts w:ascii="Arial" w:eastAsia="Arial" w:hAnsi="Arial" w:cs="Arial"/>
          <w:color w:val="auto"/>
          <w:sz w:val="22"/>
          <w:szCs w:val="22"/>
        </w:rPr>
        <w:t>CpG</w:t>
      </w:r>
      <w:proofErr w:type="spellEnd"/>
      <w:r w:rsidR="00EC4A59" w:rsidRPr="00D22F70">
        <w:rPr>
          <w:rFonts w:ascii="Arial" w:eastAsia="Arial" w:hAnsi="Arial" w:cs="Arial"/>
          <w:color w:val="auto"/>
          <w:sz w:val="22"/>
          <w:szCs w:val="22"/>
        </w:rPr>
        <w:t xml:space="preserve"> methylation levels </w:t>
      </w:r>
      <w:r w:rsidR="00260CFC" w:rsidRPr="00D22F70">
        <w:rPr>
          <w:rFonts w:ascii="Arial" w:eastAsia="Arial" w:hAnsi="Arial" w:cs="Arial"/>
          <w:color w:val="auto"/>
          <w:sz w:val="22"/>
          <w:szCs w:val="22"/>
        </w:rPr>
        <w:t>different</w:t>
      </w:r>
      <w:r w:rsidR="00990ABD"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 xml:space="preserve">data sets for block partitioning. Note that the presence of such correlated methylation blocks is a necessary but not sufficient condition for MHBs. Nonetheless, the absence of </w:t>
      </w:r>
      <w:r w:rsidR="00EC4A59" w:rsidRPr="00D22F70">
        <w:rPr>
          <w:rFonts w:ascii="Arial" w:eastAsia="Arial" w:hAnsi="Arial" w:cs="Arial"/>
          <w:color w:val="auto"/>
          <w:sz w:val="22"/>
          <w:szCs w:val="22"/>
        </w:rPr>
        <w:lastRenderedPageBreak/>
        <w:t xml:space="preserve">correlated methylation blocks </w:t>
      </w:r>
      <w:r w:rsidR="000C1AFE" w:rsidRPr="00D22F70">
        <w:rPr>
          <w:rFonts w:ascii="Arial" w:eastAsia="Arial" w:hAnsi="Arial" w:cs="Arial"/>
          <w:color w:val="auto"/>
          <w:sz w:val="22"/>
          <w:szCs w:val="22"/>
        </w:rPr>
        <w:t xml:space="preserve">in </w:t>
      </w:r>
      <w:r w:rsidR="00990ABD" w:rsidRPr="00D22F70">
        <w:rPr>
          <w:rFonts w:ascii="Arial" w:eastAsia="Arial" w:hAnsi="Arial" w:cs="Arial"/>
          <w:color w:val="auto"/>
          <w:sz w:val="22"/>
          <w:szCs w:val="22"/>
        </w:rPr>
        <w:t>these data</w:t>
      </w:r>
      <w:r w:rsidR="00EC4A59" w:rsidRPr="00D22F70">
        <w:rPr>
          <w:rFonts w:ascii="Arial" w:eastAsia="Arial" w:hAnsi="Arial" w:cs="Arial"/>
          <w:color w:val="auto"/>
          <w:sz w:val="22"/>
          <w:szCs w:val="22"/>
        </w:rPr>
        <w:t xml:space="preserve"> would indicate potential false discovery of MHBs. </w:t>
      </w:r>
      <w:r w:rsidR="00944AF3" w:rsidRPr="00D22F70">
        <w:rPr>
          <w:rFonts w:ascii="Arial" w:eastAsia="Arial" w:hAnsi="Arial" w:cs="Arial"/>
          <w:color w:val="auto"/>
          <w:sz w:val="22"/>
          <w:szCs w:val="22"/>
        </w:rPr>
        <w:t>W</w:t>
      </w:r>
      <w:r w:rsidRPr="00D22F70">
        <w:rPr>
          <w:rFonts w:ascii="Arial" w:eastAsia="Arial" w:hAnsi="Arial" w:cs="Arial"/>
          <w:color w:val="auto"/>
          <w:sz w:val="22"/>
          <w:szCs w:val="22"/>
        </w:rPr>
        <w:t xml:space="preserve">e identified 23,517 </w:t>
      </w:r>
      <w:r w:rsidR="00944AF3" w:rsidRPr="00D22F70">
        <w:rPr>
          <w:rFonts w:ascii="Arial" w:eastAsia="Arial" w:hAnsi="Arial" w:cs="Arial"/>
          <w:color w:val="auto"/>
          <w:sz w:val="22"/>
          <w:szCs w:val="22"/>
        </w:rPr>
        <w:t xml:space="preserve">and 2,212 </w:t>
      </w:r>
      <w:r w:rsidR="00984020" w:rsidRPr="00D22F70">
        <w:rPr>
          <w:rFonts w:ascii="Arial" w:eastAsia="Arial" w:hAnsi="Arial" w:cs="Arial"/>
          <w:color w:val="auto"/>
          <w:sz w:val="22"/>
          <w:szCs w:val="22"/>
        </w:rPr>
        <w:t>correlated methylation blocks</w:t>
      </w:r>
      <w:r w:rsidR="00944AF3" w:rsidRPr="00D22F70">
        <w:rPr>
          <w:rFonts w:ascii="Arial" w:eastAsia="Arial" w:hAnsi="Arial" w:cs="Arial"/>
          <w:color w:val="auto"/>
          <w:sz w:val="22"/>
          <w:szCs w:val="22"/>
        </w:rPr>
        <w:t xml:space="preserve"> from ENCODE RRBS and HM450 array data respectively</w:t>
      </w:r>
      <w:r w:rsidRPr="00D22F70">
        <w:rPr>
          <w:rFonts w:ascii="Arial" w:eastAsia="Arial" w:hAnsi="Arial" w:cs="Arial"/>
          <w:color w:val="auto"/>
          <w:sz w:val="22"/>
          <w:szCs w:val="22"/>
        </w:rPr>
        <w:t xml:space="preserve">, </w:t>
      </w:r>
      <w:r w:rsidR="00944AF3" w:rsidRPr="00D22F70">
        <w:rPr>
          <w:rFonts w:ascii="Arial" w:eastAsia="Arial" w:hAnsi="Arial" w:cs="Arial"/>
          <w:color w:val="auto"/>
          <w:sz w:val="22"/>
          <w:szCs w:val="22"/>
        </w:rPr>
        <w:t>among</w:t>
      </w:r>
      <w:r w:rsidR="00260CFC" w:rsidRPr="00D22F70">
        <w:rPr>
          <w:rFonts w:ascii="Arial" w:eastAsia="Arial" w:hAnsi="Arial" w:cs="Arial"/>
          <w:color w:val="auto"/>
          <w:sz w:val="22"/>
          <w:szCs w:val="22"/>
        </w:rPr>
        <w:t xml:space="preserve"> </w:t>
      </w:r>
      <w:r w:rsidRPr="00D22F70">
        <w:rPr>
          <w:rFonts w:ascii="Arial" w:eastAsia="Arial" w:hAnsi="Arial" w:cs="Arial"/>
          <w:color w:val="auto"/>
          <w:sz w:val="22"/>
          <w:szCs w:val="22"/>
        </w:rPr>
        <w:t>which</w:t>
      </w:r>
      <w:r w:rsidR="00260CFC" w:rsidRPr="00D22F70">
        <w:rPr>
          <w:rFonts w:ascii="Arial" w:eastAsia="Arial" w:hAnsi="Arial" w:cs="Arial"/>
          <w:color w:val="auto"/>
          <w:sz w:val="22"/>
          <w:szCs w:val="22"/>
        </w:rPr>
        <w:t xml:space="preserve"> 8,920</w:t>
      </w:r>
      <w:r w:rsidR="00944AF3" w:rsidRPr="00D22F70">
        <w:rPr>
          <w:rFonts w:ascii="Arial" w:eastAsia="Arial" w:hAnsi="Arial" w:cs="Arial"/>
          <w:color w:val="auto"/>
          <w:sz w:val="22"/>
          <w:szCs w:val="22"/>
        </w:rPr>
        <w:t xml:space="preserve"> and 1,258</w:t>
      </w:r>
      <w:r w:rsidRPr="00D22F70">
        <w:rPr>
          <w:rFonts w:ascii="Arial" w:eastAsia="Arial" w:hAnsi="Arial" w:cs="Arial"/>
          <w:color w:val="auto"/>
          <w:sz w:val="22"/>
          <w:szCs w:val="22"/>
        </w:rPr>
        <w:t xml:space="preserve"> have</w:t>
      </w:r>
      <w:r w:rsidR="00944AF3" w:rsidRPr="00D22F70">
        <w:rPr>
          <w:rFonts w:ascii="Arial" w:eastAsia="Arial" w:hAnsi="Arial" w:cs="Arial"/>
          <w:color w:val="auto"/>
          <w:sz w:val="22"/>
          <w:szCs w:val="22"/>
        </w:rPr>
        <w:t xml:space="preserve"> significant</w:t>
      </w:r>
      <w:r w:rsidRPr="00D22F70">
        <w:rPr>
          <w:rFonts w:ascii="Arial" w:eastAsia="Arial" w:hAnsi="Arial" w:cs="Arial"/>
          <w:color w:val="auto"/>
          <w:sz w:val="22"/>
          <w:szCs w:val="22"/>
        </w:rPr>
        <w:t xml:space="preserve"> overlaps </w:t>
      </w:r>
      <w:del w:id="200" w:author="Shicheng Guo" w:date="2016-05-02T09:16:00Z">
        <w:r w:rsidRPr="00D22F70" w:rsidDel="00A10780">
          <w:rPr>
            <w:rFonts w:ascii="Arial" w:eastAsia="Arial" w:hAnsi="Arial" w:cs="Arial"/>
            <w:color w:val="auto"/>
            <w:sz w:val="22"/>
            <w:szCs w:val="22"/>
          </w:rPr>
          <w:delText xml:space="preserve">61 </w:delText>
        </w:r>
      </w:del>
      <w:r w:rsidR="00260CFC" w:rsidRPr="00D22F70">
        <w:rPr>
          <w:rFonts w:ascii="Arial" w:eastAsia="Arial" w:hAnsi="Arial" w:cs="Arial"/>
          <w:color w:val="auto"/>
          <w:sz w:val="22"/>
          <w:szCs w:val="22"/>
        </w:rPr>
        <w:t>WGBS-defined MHBs</w:t>
      </w:r>
      <w:r w:rsidR="008A53E0" w:rsidRPr="00D22F70">
        <w:rPr>
          <w:rFonts w:ascii="Arial" w:eastAsia="Arial" w:hAnsi="Arial" w:cs="Arial"/>
          <w:color w:val="auto"/>
          <w:sz w:val="22"/>
          <w:szCs w:val="22"/>
        </w:rPr>
        <w:t>.</w:t>
      </w:r>
      <w:r w:rsidR="00260CFC" w:rsidRPr="00D22F70">
        <w:rPr>
          <w:rFonts w:ascii="Arial" w:eastAsia="Arial" w:hAnsi="Arial" w:cs="Arial"/>
          <w:color w:val="auto"/>
          <w:sz w:val="22"/>
          <w:szCs w:val="22"/>
        </w:rPr>
        <w:t xml:space="preserve"> </w:t>
      </w:r>
      <w:commentRangeStart w:id="201"/>
      <w:r w:rsidR="00144980" w:rsidRPr="00D22F70">
        <w:rPr>
          <w:rFonts w:ascii="Arial" w:eastAsia="Arial" w:hAnsi="Arial" w:cs="Arial"/>
          <w:color w:val="auto"/>
          <w:sz w:val="22"/>
          <w:szCs w:val="22"/>
        </w:rPr>
        <w:t xml:space="preserve">However, we also </w:t>
      </w:r>
      <w:r w:rsidR="00C231ED" w:rsidRPr="00D22F70">
        <w:rPr>
          <w:rFonts w:ascii="Arial" w:eastAsia="Arial" w:hAnsi="Arial" w:cs="Arial"/>
          <w:color w:val="auto"/>
          <w:sz w:val="22"/>
          <w:szCs w:val="22"/>
        </w:rPr>
        <w:t xml:space="preserve">notice that </w:t>
      </w:r>
      <w:r w:rsidR="00144980" w:rsidRPr="00D22F70">
        <w:rPr>
          <w:rFonts w:ascii="Arial" w:eastAsia="Arial" w:hAnsi="Arial" w:cs="Arial"/>
          <w:color w:val="auto"/>
          <w:sz w:val="22"/>
          <w:szCs w:val="22"/>
        </w:rPr>
        <w:t xml:space="preserve">83% (1045/1258) shared MHBs by WGBS and MH450 are located in </w:t>
      </w:r>
      <w:proofErr w:type="spellStart"/>
      <w:r w:rsidR="00144980" w:rsidRPr="00D22F70">
        <w:rPr>
          <w:rFonts w:ascii="Arial" w:eastAsia="Arial" w:hAnsi="Arial" w:cs="Arial"/>
          <w:color w:val="auto"/>
          <w:sz w:val="22"/>
          <w:szCs w:val="22"/>
        </w:rPr>
        <w:t>CpG</w:t>
      </w:r>
      <w:proofErr w:type="spellEnd"/>
      <w:r w:rsidR="00144980" w:rsidRPr="00D22F70">
        <w:rPr>
          <w:rFonts w:ascii="Arial" w:eastAsia="Arial" w:hAnsi="Arial" w:cs="Arial"/>
          <w:color w:val="auto"/>
          <w:sz w:val="22"/>
          <w:szCs w:val="22"/>
        </w:rPr>
        <w:t xml:space="preserve"> Island and 89.32% (7968/8920) shared MHBs by WGBS and RRBS are located in </w:t>
      </w:r>
      <w:proofErr w:type="spellStart"/>
      <w:r w:rsidR="00144980" w:rsidRPr="00D22F70">
        <w:rPr>
          <w:rFonts w:ascii="Arial" w:eastAsia="Arial" w:hAnsi="Arial" w:cs="Arial"/>
          <w:color w:val="auto"/>
          <w:sz w:val="22"/>
          <w:szCs w:val="22"/>
        </w:rPr>
        <w:t>CpG</w:t>
      </w:r>
      <w:proofErr w:type="spellEnd"/>
      <w:r w:rsidR="00144980" w:rsidRPr="00D22F70">
        <w:rPr>
          <w:rFonts w:ascii="Arial" w:eastAsia="Arial" w:hAnsi="Arial" w:cs="Arial"/>
          <w:color w:val="auto"/>
          <w:sz w:val="22"/>
          <w:szCs w:val="22"/>
        </w:rPr>
        <w:t xml:space="preserve"> Island</w:t>
      </w:r>
      <w:commentRangeStart w:id="202"/>
      <w:r w:rsidR="00C231ED" w:rsidRPr="00D22F70">
        <w:rPr>
          <w:rFonts w:ascii="Arial" w:eastAsia="Arial" w:hAnsi="Arial" w:cs="Arial"/>
          <w:color w:val="auto"/>
          <w:sz w:val="22"/>
          <w:szCs w:val="22"/>
        </w:rPr>
        <w:t xml:space="preserve">, indicating the </w:t>
      </w:r>
      <w:proofErr w:type="spellStart"/>
      <w:r w:rsidR="00C231ED" w:rsidRPr="00D22F70">
        <w:rPr>
          <w:rFonts w:ascii="Arial" w:eastAsia="Arial" w:hAnsi="Arial" w:cs="Arial"/>
          <w:color w:val="auto"/>
          <w:sz w:val="22"/>
          <w:szCs w:val="22"/>
        </w:rPr>
        <w:t>CpG</w:t>
      </w:r>
      <w:proofErr w:type="spellEnd"/>
      <w:r w:rsidR="00C231ED" w:rsidRPr="00D22F70">
        <w:rPr>
          <w:rFonts w:ascii="Arial" w:eastAsia="Arial" w:hAnsi="Arial" w:cs="Arial"/>
          <w:color w:val="auto"/>
          <w:sz w:val="22"/>
          <w:szCs w:val="22"/>
        </w:rPr>
        <w:t xml:space="preserve"> island might play as the proxy to connect these two MHBs</w:t>
      </w:r>
      <w:commentRangeEnd w:id="201"/>
      <w:r w:rsidR="008A53E0" w:rsidRPr="00D22F70">
        <w:rPr>
          <w:rStyle w:val="CommentReference"/>
          <w:rFonts w:ascii="Arial" w:hAnsi="Arial" w:cs="Arial"/>
          <w:color w:val="auto"/>
          <w:sz w:val="22"/>
          <w:szCs w:val="22"/>
        </w:rPr>
        <w:commentReference w:id="201"/>
      </w:r>
      <w:commentRangeEnd w:id="202"/>
      <w:r w:rsidR="00984020" w:rsidRPr="00D22F70">
        <w:rPr>
          <w:rStyle w:val="CommentReference"/>
          <w:rFonts w:ascii="Arial" w:hAnsi="Arial" w:cs="Arial"/>
          <w:color w:val="auto"/>
          <w:sz w:val="22"/>
          <w:szCs w:val="22"/>
        </w:rPr>
        <w:commentReference w:id="202"/>
      </w:r>
      <w:r w:rsidR="00144980" w:rsidRPr="00D22F70">
        <w:rPr>
          <w:rFonts w:ascii="Arial" w:eastAsia="Arial" w:hAnsi="Arial" w:cs="Arial"/>
          <w:color w:val="auto"/>
          <w:sz w:val="22"/>
          <w:szCs w:val="22"/>
        </w:rPr>
        <w:t xml:space="preserve">. Taken together, the MHBs that we identified represent a distinct class of genomic feature where local </w:t>
      </w:r>
      <w:proofErr w:type="spellStart"/>
      <w:r w:rsidR="00144980" w:rsidRPr="00D22F70">
        <w:rPr>
          <w:rFonts w:ascii="Arial" w:eastAsia="Arial" w:hAnsi="Arial" w:cs="Arial"/>
          <w:color w:val="auto"/>
          <w:sz w:val="22"/>
          <w:szCs w:val="22"/>
        </w:rPr>
        <w:t>CpG</w:t>
      </w:r>
      <w:proofErr w:type="spellEnd"/>
      <w:r w:rsidR="00144980" w:rsidRPr="00D22F70">
        <w:rPr>
          <w:rFonts w:ascii="Arial" w:eastAsia="Arial" w:hAnsi="Arial" w:cs="Arial"/>
          <w:color w:val="auto"/>
          <w:sz w:val="22"/>
          <w:szCs w:val="22"/>
        </w:rPr>
        <w:t xml:space="preserve"> methylation is established or removed in a highly coordinated manner at the level of single DNA molecules, presumably due to the </w:t>
      </w:r>
      <w:proofErr w:type="spellStart"/>
      <w:r w:rsidR="00144980" w:rsidRPr="00D22F70">
        <w:rPr>
          <w:rFonts w:ascii="Arial" w:eastAsia="Arial" w:hAnsi="Arial" w:cs="Arial"/>
          <w:color w:val="auto"/>
          <w:sz w:val="22"/>
          <w:szCs w:val="22"/>
        </w:rPr>
        <w:t>processive</w:t>
      </w:r>
      <w:proofErr w:type="spellEnd"/>
      <w:r w:rsidR="00144980" w:rsidRPr="00D22F70">
        <w:rPr>
          <w:rFonts w:ascii="Arial" w:eastAsia="Arial" w:hAnsi="Arial" w:cs="Arial"/>
          <w:color w:val="auto"/>
          <w:sz w:val="22"/>
          <w:szCs w:val="22"/>
        </w:rPr>
        <w:t xml:space="preserve"> activities of related enzymes.</w:t>
      </w:r>
    </w:p>
    <w:p w14:paraId="2560FFE4" w14:textId="77777777" w:rsidR="0036115F" w:rsidRPr="00D22F70" w:rsidRDefault="0036115F" w:rsidP="009F1689">
      <w:pPr>
        <w:spacing w:line="276" w:lineRule="auto"/>
        <w:rPr>
          <w:ins w:id="204" w:author="Dinh Diep" w:date="2016-04-29T15:07:00Z"/>
          <w:rFonts w:ascii="Arial" w:eastAsia="Arial" w:hAnsi="Arial" w:cs="Arial"/>
          <w:color w:val="auto"/>
          <w:sz w:val="22"/>
          <w:szCs w:val="22"/>
        </w:rPr>
      </w:pPr>
    </w:p>
    <w:p w14:paraId="7AC04DC2" w14:textId="05B2AD44" w:rsidR="0036115F" w:rsidRPr="00D22F70" w:rsidRDefault="0036115F">
      <w:pPr>
        <w:pStyle w:val="Heading4"/>
        <w:spacing w:line="276" w:lineRule="auto"/>
        <w:jc w:val="both"/>
        <w:rPr>
          <w:ins w:id="205" w:author="Dinh Diep" w:date="2016-04-29T15:07:00Z"/>
          <w:rFonts w:ascii="Arial" w:eastAsia="Arial" w:hAnsi="Arial" w:cs="Arial"/>
          <w:color w:val="auto"/>
          <w:sz w:val="22"/>
          <w:szCs w:val="22"/>
        </w:rPr>
        <w:pPrChange w:id="206" w:author="Shicheng Guo" w:date="2016-05-23T16:59:00Z">
          <w:pPr>
            <w:spacing w:line="276" w:lineRule="auto"/>
            <w:jc w:val="left"/>
          </w:pPr>
        </w:pPrChange>
      </w:pPr>
      <w:ins w:id="207" w:author="Dinh Diep" w:date="2016-04-29T15:07:00Z">
        <w:r w:rsidRPr="00D22F70">
          <w:rPr>
            <w:rFonts w:ascii="Arial" w:eastAsia="Arial" w:hAnsi="Arial" w:cs="Arial"/>
            <w:b/>
            <w:color w:val="auto"/>
            <w:sz w:val="22"/>
            <w:szCs w:val="22"/>
          </w:rPr>
          <w:t>Role of methylation haplotype blocks in formation of specifically methylated regions</w:t>
        </w:r>
      </w:ins>
    </w:p>
    <w:p w14:paraId="6B892177" w14:textId="08AC695F" w:rsidR="00331025" w:rsidRPr="00D22F70" w:rsidRDefault="0036115F" w:rsidP="009F1689">
      <w:pPr>
        <w:spacing w:line="276" w:lineRule="auto"/>
        <w:rPr>
          <w:ins w:id="208" w:author="Dinh Diep" w:date="2016-04-29T15:09:00Z"/>
          <w:rFonts w:ascii="Arial" w:eastAsia="Arial" w:hAnsi="Arial" w:cs="Arial"/>
          <w:color w:val="auto"/>
          <w:sz w:val="22"/>
          <w:szCs w:val="22"/>
        </w:rPr>
      </w:pPr>
      <w:moveToRangeStart w:id="209" w:author="Dinh Diep" w:date="2016-04-29T15:07:00Z" w:name="move449705752"/>
      <w:moveTo w:id="210" w:author="Dinh Diep" w:date="2016-04-29T15:07:00Z">
        <w:r w:rsidRPr="00D22F70">
          <w:rPr>
            <w:rFonts w:ascii="Arial" w:eastAsia="Arial" w:hAnsi="Arial" w:cs="Arial"/>
            <w:color w:val="auto"/>
            <w:sz w:val="22"/>
            <w:szCs w:val="22"/>
          </w:rPr>
          <w:t>These MHBs appear to represent a distinct type of genomic feature that partially overlaps with well-documented genomic elements</w:t>
        </w:r>
        <w:r w:rsidRPr="00D22F70">
          <w:rPr>
            <w:rFonts w:ascii="Arial" w:eastAsia="Arial" w:hAnsi="Arial" w:cs="Arial"/>
            <w:color w:val="auto"/>
            <w:sz w:val="22"/>
            <w:szCs w:val="22"/>
            <w:highlight w:val="white"/>
          </w:rPr>
          <w:t xml:space="preserve"> (Figure 1D). Among all the methylation blocks, 60,828 (41.1%) were located in intergenic regions while 87,060 (58.9%) regions in transcribed regions. These MHBs were significantly enriched in enhancers (enrichment factor=7.6, p-value&lt;10</w:t>
        </w:r>
        <w:r w:rsidRPr="00D22F70">
          <w:rPr>
            <w:rFonts w:ascii="Arial" w:eastAsia="Arial" w:hAnsi="Arial" w:cs="Arial"/>
            <w:color w:val="auto"/>
            <w:sz w:val="22"/>
            <w:szCs w:val="22"/>
            <w:highlight w:val="white"/>
            <w:vertAlign w:val="superscript"/>
          </w:rPr>
          <w:t>-6</w:t>
        </w:r>
        <w:r w:rsidRPr="00D22F70">
          <w:rPr>
            <w:rFonts w:ascii="Arial" w:eastAsia="Arial" w:hAnsi="Arial" w:cs="Arial"/>
            <w:color w:val="auto"/>
            <w:sz w:val="22"/>
            <w:szCs w:val="22"/>
            <w:highlight w:val="white"/>
          </w:rPr>
          <w:t>), super enhancer (enrichment factor=2.3, p-value&lt;10</w:t>
        </w:r>
        <w:r w:rsidRPr="00D22F70">
          <w:rPr>
            <w:rFonts w:ascii="Arial" w:eastAsia="Arial" w:hAnsi="Arial" w:cs="Arial"/>
            <w:color w:val="auto"/>
            <w:sz w:val="22"/>
            <w:szCs w:val="22"/>
            <w:highlight w:val="white"/>
            <w:vertAlign w:val="superscript"/>
          </w:rPr>
          <w:t>-6</w:t>
        </w:r>
        <w:r w:rsidRPr="00D22F70">
          <w:rPr>
            <w:rFonts w:ascii="Arial" w:eastAsia="Arial" w:hAnsi="Arial" w:cs="Arial"/>
            <w:color w:val="auto"/>
            <w:sz w:val="22"/>
            <w:szCs w:val="22"/>
            <w:highlight w:val="white"/>
          </w:rPr>
          <w:t>), promoter regions (enrichment factor=14.5, p-value&lt;10</w:t>
        </w:r>
        <w:r w:rsidRPr="00D22F70">
          <w:rPr>
            <w:rFonts w:ascii="Arial" w:eastAsia="Arial" w:hAnsi="Arial" w:cs="Arial"/>
            <w:color w:val="auto"/>
            <w:sz w:val="22"/>
            <w:szCs w:val="22"/>
            <w:highlight w:val="white"/>
            <w:vertAlign w:val="superscript"/>
          </w:rPr>
          <w:t>-6</w:t>
        </w:r>
        <w:r w:rsidRPr="00D22F70">
          <w:rPr>
            <w:rFonts w:ascii="Arial" w:eastAsia="Arial" w:hAnsi="Arial" w:cs="Arial"/>
            <w:color w:val="auto"/>
            <w:sz w:val="22"/>
            <w:szCs w:val="22"/>
            <w:highlight w:val="white"/>
          </w:rPr>
          <w:t xml:space="preserv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 (enrichment factor=70.4, p-value&lt;10</w:t>
        </w:r>
        <w:r w:rsidRPr="00D22F70">
          <w:rPr>
            <w:rFonts w:ascii="Arial" w:eastAsia="Arial" w:hAnsi="Arial" w:cs="Arial"/>
            <w:color w:val="auto"/>
            <w:sz w:val="22"/>
            <w:szCs w:val="22"/>
            <w:highlight w:val="white"/>
            <w:vertAlign w:val="superscript"/>
          </w:rPr>
          <w:t>-6</w:t>
        </w:r>
        <w:r w:rsidRPr="00D22F70">
          <w:rPr>
            <w:rFonts w:ascii="Arial" w:eastAsia="Arial" w:hAnsi="Arial" w:cs="Arial"/>
            <w:color w:val="auto"/>
            <w:sz w:val="22"/>
            <w:szCs w:val="22"/>
            <w:highlight w:val="white"/>
          </w:rPr>
          <w:t>) and imprinted genes (enrichment factor=54.6, p-value&lt;10</w:t>
        </w:r>
        <w:r w:rsidRPr="00D22F70">
          <w:rPr>
            <w:rFonts w:ascii="Arial" w:eastAsia="Arial" w:hAnsi="Arial" w:cs="Arial"/>
            <w:color w:val="auto"/>
            <w:sz w:val="22"/>
            <w:szCs w:val="22"/>
            <w:highlight w:val="white"/>
            <w:vertAlign w:val="superscript"/>
          </w:rPr>
          <w:t>-6</w:t>
        </w:r>
        <w:r w:rsidRPr="00D22F70">
          <w:rPr>
            <w:rFonts w:ascii="Arial" w:eastAsia="Arial" w:hAnsi="Arial" w:cs="Arial"/>
            <w:color w:val="auto"/>
            <w:sz w:val="22"/>
            <w:szCs w:val="22"/>
            <w:highlight w:val="white"/>
          </w:rPr>
          <w:t xml:space="preserve">). In addition, we observed modest depletion in LAD </w:t>
        </w:r>
      </w:moveTo>
      <w:r w:rsidR="00E713D3">
        <w:rPr>
          <w:rFonts w:ascii="Arial" w:eastAsia="Arial" w:hAnsi="Arial" w:cs="Arial"/>
          <w:color w:val="auto"/>
          <w:sz w:val="22"/>
          <w:szCs w:val="22"/>
          <w:highlight w:val="white"/>
        </w:rPr>
        <w:fldChar w:fldCharType="begin"/>
      </w:r>
      <w:r w:rsidR="00E713D3">
        <w:rPr>
          <w:rFonts w:ascii="Arial" w:eastAsia="Arial" w:hAnsi="Arial" w:cs="Arial"/>
          <w:color w:val="auto"/>
          <w:sz w:val="22"/>
          <w:szCs w:val="22"/>
          <w:highlight w:val="white"/>
        </w:rPr>
        <w:instrText xml:space="preserve"> HYPERLINK \l "_ENREF_6" \o "Guelen, 2008 #699" </w:instrText>
      </w:r>
      <w:r w:rsidR="00E713D3">
        <w:rPr>
          <w:rFonts w:ascii="Arial" w:eastAsia="Arial" w:hAnsi="Arial" w:cs="Arial"/>
          <w:color w:val="auto"/>
          <w:sz w:val="22"/>
          <w:szCs w:val="22"/>
          <w:highlight w:val="white"/>
        </w:rPr>
      </w:r>
      <w:r w:rsidR="00E713D3">
        <w:rPr>
          <w:rFonts w:ascii="Arial" w:eastAsia="Arial" w:hAnsi="Arial" w:cs="Arial"/>
          <w:color w:val="auto"/>
          <w:sz w:val="22"/>
          <w:szCs w:val="22"/>
          <w:highlight w:val="white"/>
        </w:rPr>
        <w:fldChar w:fldCharType="separate"/>
      </w:r>
      <w:moveTo w:id="211" w:author="Dinh Diep" w:date="2016-04-29T15:07:00Z">
        <w:r w:rsidR="00E713D3"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moveTo>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ins w:id="212" w:author="Dinh Diep" w:date="2016-04-29T15:07:00Z">
        <w:r w:rsidR="00E713D3" w:rsidRPr="00D22F70">
          <w:rPr>
            <w:rFonts w:ascii="Arial" w:eastAsia="Arial" w:hAnsi="Arial" w:cs="Arial"/>
            <w:color w:val="auto"/>
            <w:sz w:val="22"/>
            <w:szCs w:val="22"/>
            <w:highlight w:val="white"/>
          </w:rPr>
        </w:r>
      </w:ins>
      <w:moveTo w:id="213" w:author="Dinh Diep" w:date="2016-04-29T15:07:00Z">
        <w:r w:rsidR="00E713D3" w:rsidRPr="00D22F70">
          <w:rPr>
            <w:rFonts w:ascii="Arial" w:eastAsia="Arial" w:hAnsi="Arial" w:cs="Arial"/>
            <w:color w:val="auto"/>
            <w:sz w:val="22"/>
            <w:szCs w:val="22"/>
            <w:highlight w:val="white"/>
          </w:rPr>
          <w:fldChar w:fldCharType="separate"/>
        </w:r>
      </w:moveTo>
      <w:r w:rsidR="00E713D3" w:rsidRPr="00D22F70">
        <w:rPr>
          <w:rFonts w:ascii="Arial" w:eastAsia="Arial" w:hAnsi="Arial" w:cs="Arial"/>
          <w:noProof/>
          <w:color w:val="auto"/>
          <w:sz w:val="22"/>
          <w:szCs w:val="22"/>
          <w:highlight w:val="white"/>
          <w:vertAlign w:val="superscript"/>
        </w:rPr>
        <w:t>6</w:t>
      </w:r>
      <w:moveTo w:id="214" w:author="Dinh Diep" w:date="2016-04-29T15:07:00Z">
        <w:r w:rsidR="00E713D3" w:rsidRPr="00D22F70">
          <w:rPr>
            <w:rFonts w:ascii="Arial" w:eastAsia="Arial" w:hAnsi="Arial" w:cs="Arial"/>
            <w:color w:val="auto"/>
            <w:sz w:val="22"/>
            <w:szCs w:val="22"/>
            <w:highlight w:val="white"/>
          </w:rPr>
          <w:fldChar w:fldCharType="end"/>
        </w:r>
      </w:moveTo>
      <w:r w:rsidR="00E713D3">
        <w:rPr>
          <w:rFonts w:ascii="Arial" w:eastAsia="Arial" w:hAnsi="Arial" w:cs="Arial"/>
          <w:color w:val="auto"/>
          <w:sz w:val="22"/>
          <w:szCs w:val="22"/>
          <w:highlight w:val="white"/>
        </w:rPr>
        <w:fldChar w:fldCharType="end"/>
      </w:r>
      <w:moveTo w:id="215" w:author="Dinh Diep" w:date="2016-04-29T15:07:00Z">
        <w:r w:rsidRPr="00D22F70">
          <w:rPr>
            <w:rFonts w:ascii="Arial" w:eastAsia="Arial" w:hAnsi="Arial" w:cs="Arial"/>
            <w:color w:val="auto"/>
            <w:sz w:val="22"/>
            <w:szCs w:val="22"/>
            <w:highlight w:val="white"/>
          </w:rPr>
          <w:t xml:space="preserve"> and LOCK regions </w:t>
        </w:r>
      </w:moveTo>
      <w:r w:rsidR="00E713D3">
        <w:rPr>
          <w:rFonts w:ascii="Arial" w:eastAsia="Arial" w:hAnsi="Arial" w:cs="Arial"/>
          <w:color w:val="auto"/>
          <w:sz w:val="22"/>
          <w:szCs w:val="22"/>
          <w:highlight w:val="white"/>
        </w:rPr>
        <w:fldChar w:fldCharType="begin"/>
      </w:r>
      <w:r w:rsidR="00E713D3">
        <w:rPr>
          <w:rFonts w:ascii="Arial" w:eastAsia="Arial" w:hAnsi="Arial" w:cs="Arial"/>
          <w:color w:val="auto"/>
          <w:sz w:val="22"/>
          <w:szCs w:val="22"/>
          <w:highlight w:val="white"/>
        </w:rPr>
        <w:instrText xml:space="preserve"> HYPERLINK \l "_ENREF_7" \o "Wen, 2009 #700" </w:instrText>
      </w:r>
      <w:r w:rsidR="00E713D3">
        <w:rPr>
          <w:rFonts w:ascii="Arial" w:eastAsia="Arial" w:hAnsi="Arial" w:cs="Arial"/>
          <w:color w:val="auto"/>
          <w:sz w:val="22"/>
          <w:szCs w:val="22"/>
          <w:highlight w:val="white"/>
        </w:rPr>
      </w:r>
      <w:r w:rsidR="00E713D3">
        <w:rPr>
          <w:rFonts w:ascii="Arial" w:eastAsia="Arial" w:hAnsi="Arial" w:cs="Arial"/>
          <w:color w:val="auto"/>
          <w:sz w:val="22"/>
          <w:szCs w:val="22"/>
          <w:highlight w:val="white"/>
        </w:rPr>
        <w:fldChar w:fldCharType="separate"/>
      </w:r>
      <w:moveTo w:id="216" w:author="Dinh Diep" w:date="2016-04-29T15:07:00Z">
        <w:r w:rsidR="00E713D3"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moveTo>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ins w:id="217" w:author="Dinh Diep" w:date="2016-04-29T15:07:00Z">
        <w:r w:rsidR="00E713D3" w:rsidRPr="00D22F70">
          <w:rPr>
            <w:rFonts w:ascii="Arial" w:eastAsia="Arial" w:hAnsi="Arial" w:cs="Arial"/>
            <w:color w:val="auto"/>
            <w:sz w:val="22"/>
            <w:szCs w:val="22"/>
            <w:highlight w:val="white"/>
          </w:rPr>
        </w:r>
      </w:ins>
      <w:moveTo w:id="218" w:author="Dinh Diep" w:date="2016-04-29T15:07:00Z">
        <w:r w:rsidR="00E713D3" w:rsidRPr="00D22F70">
          <w:rPr>
            <w:rFonts w:ascii="Arial" w:eastAsia="Arial" w:hAnsi="Arial" w:cs="Arial"/>
            <w:color w:val="auto"/>
            <w:sz w:val="22"/>
            <w:szCs w:val="22"/>
            <w:highlight w:val="white"/>
          </w:rPr>
          <w:fldChar w:fldCharType="separate"/>
        </w:r>
      </w:moveTo>
      <w:r w:rsidR="00E713D3" w:rsidRPr="00D22F70">
        <w:rPr>
          <w:rFonts w:ascii="Arial" w:eastAsia="Arial" w:hAnsi="Arial" w:cs="Arial"/>
          <w:noProof/>
          <w:color w:val="auto"/>
          <w:sz w:val="22"/>
          <w:szCs w:val="22"/>
          <w:highlight w:val="white"/>
          <w:vertAlign w:val="superscript"/>
        </w:rPr>
        <w:t>7</w:t>
      </w:r>
      <w:moveTo w:id="219" w:author="Dinh Diep" w:date="2016-04-29T15:07:00Z">
        <w:r w:rsidR="00E713D3" w:rsidRPr="00D22F70">
          <w:rPr>
            <w:rFonts w:ascii="Arial" w:eastAsia="Arial" w:hAnsi="Arial" w:cs="Arial"/>
            <w:color w:val="auto"/>
            <w:sz w:val="22"/>
            <w:szCs w:val="22"/>
            <w:highlight w:val="white"/>
          </w:rPr>
          <w:fldChar w:fldCharType="end"/>
        </w:r>
      </w:moveTo>
      <w:r w:rsidR="00E713D3">
        <w:rPr>
          <w:rFonts w:ascii="Arial" w:eastAsia="Arial" w:hAnsi="Arial" w:cs="Arial"/>
          <w:color w:val="auto"/>
          <w:sz w:val="22"/>
          <w:szCs w:val="22"/>
          <w:highlight w:val="white"/>
        </w:rPr>
        <w:fldChar w:fldCharType="end"/>
      </w:r>
      <w:moveTo w:id="220" w:author="Dinh Diep" w:date="2016-04-29T15:07:00Z">
        <w:r w:rsidRPr="00D22F70">
          <w:rPr>
            <w:rFonts w:ascii="Arial" w:eastAsia="Arial" w:hAnsi="Arial" w:cs="Arial"/>
            <w:color w:val="auto"/>
            <w:sz w:val="22"/>
            <w:szCs w:val="22"/>
            <w:highlight w:val="white"/>
          </w:rPr>
          <w:t xml:space="preserve"> (46% and 37% of the expected values), modest enrichment in TAD </w:t>
        </w:r>
      </w:moveTo>
      <w:r w:rsidR="00E713D3">
        <w:rPr>
          <w:rFonts w:ascii="Arial" w:eastAsia="Arial" w:hAnsi="Arial" w:cs="Arial"/>
          <w:color w:val="auto"/>
          <w:sz w:val="22"/>
          <w:szCs w:val="22"/>
          <w:highlight w:val="white"/>
        </w:rPr>
        <w:fldChar w:fldCharType="begin"/>
      </w:r>
      <w:r w:rsidR="00E713D3">
        <w:rPr>
          <w:rFonts w:ascii="Arial" w:eastAsia="Arial" w:hAnsi="Arial" w:cs="Arial"/>
          <w:color w:val="auto"/>
          <w:sz w:val="22"/>
          <w:szCs w:val="22"/>
          <w:highlight w:val="white"/>
        </w:rPr>
        <w:instrText xml:space="preserve"> HYPERLINK \l "_ENREF_8" \o "Dixon, 2012 #722" </w:instrText>
      </w:r>
      <w:r w:rsidR="00E713D3">
        <w:rPr>
          <w:rFonts w:ascii="Arial" w:eastAsia="Arial" w:hAnsi="Arial" w:cs="Arial"/>
          <w:color w:val="auto"/>
          <w:sz w:val="22"/>
          <w:szCs w:val="22"/>
          <w:highlight w:val="white"/>
        </w:rPr>
      </w:r>
      <w:r w:rsidR="00E713D3">
        <w:rPr>
          <w:rFonts w:ascii="Arial" w:eastAsia="Arial" w:hAnsi="Arial" w:cs="Arial"/>
          <w:color w:val="auto"/>
          <w:sz w:val="22"/>
          <w:szCs w:val="22"/>
          <w:highlight w:val="white"/>
        </w:rPr>
        <w:fldChar w:fldCharType="separate"/>
      </w:r>
      <w:moveTo w:id="221" w:author="Dinh Diep" w:date="2016-04-29T15:07:00Z">
        <w:r w:rsidR="00E713D3"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moveTo>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ins w:id="222" w:author="Dinh Diep" w:date="2016-04-29T15:07:00Z">
        <w:r w:rsidR="00E713D3" w:rsidRPr="00D22F70">
          <w:rPr>
            <w:rFonts w:ascii="Arial" w:eastAsia="Arial" w:hAnsi="Arial" w:cs="Arial"/>
            <w:color w:val="auto"/>
            <w:sz w:val="22"/>
            <w:szCs w:val="22"/>
            <w:highlight w:val="white"/>
          </w:rPr>
        </w:r>
      </w:ins>
      <w:moveTo w:id="223" w:author="Dinh Diep" w:date="2016-04-29T15:07:00Z">
        <w:r w:rsidR="00E713D3" w:rsidRPr="00D22F70">
          <w:rPr>
            <w:rFonts w:ascii="Arial" w:eastAsia="Arial" w:hAnsi="Arial" w:cs="Arial"/>
            <w:color w:val="auto"/>
            <w:sz w:val="22"/>
            <w:szCs w:val="22"/>
            <w:highlight w:val="white"/>
          </w:rPr>
          <w:fldChar w:fldCharType="separate"/>
        </w:r>
      </w:moveTo>
      <w:r w:rsidR="00E713D3" w:rsidRPr="00D22F70">
        <w:rPr>
          <w:rFonts w:ascii="Arial" w:eastAsia="Arial" w:hAnsi="Arial" w:cs="Arial"/>
          <w:noProof/>
          <w:color w:val="auto"/>
          <w:sz w:val="22"/>
          <w:szCs w:val="22"/>
          <w:highlight w:val="white"/>
          <w:vertAlign w:val="superscript"/>
        </w:rPr>
        <w:t>8</w:t>
      </w:r>
      <w:moveTo w:id="224" w:author="Dinh Diep" w:date="2016-04-29T15:07:00Z">
        <w:r w:rsidR="00E713D3" w:rsidRPr="00D22F70">
          <w:rPr>
            <w:rFonts w:ascii="Arial" w:eastAsia="Arial" w:hAnsi="Arial" w:cs="Arial"/>
            <w:color w:val="auto"/>
            <w:sz w:val="22"/>
            <w:szCs w:val="22"/>
            <w:highlight w:val="white"/>
          </w:rPr>
          <w:fldChar w:fldCharType="end"/>
        </w:r>
      </w:moveTo>
      <w:r w:rsidR="00E713D3">
        <w:rPr>
          <w:rFonts w:ascii="Arial" w:eastAsia="Arial" w:hAnsi="Arial" w:cs="Arial"/>
          <w:color w:val="auto"/>
          <w:sz w:val="22"/>
          <w:szCs w:val="22"/>
          <w:highlight w:val="white"/>
        </w:rPr>
        <w:fldChar w:fldCharType="end"/>
      </w:r>
      <w:moveTo w:id="225" w:author="Dinh Diep" w:date="2016-04-29T15:07:00Z">
        <w:r w:rsidRPr="00D22F70">
          <w:rPr>
            <w:rFonts w:ascii="Arial" w:eastAsia="Arial" w:hAnsi="Arial" w:cs="Arial"/>
            <w:color w:val="auto"/>
            <w:sz w:val="22"/>
            <w:szCs w:val="22"/>
            <w:highlight w:val="white"/>
          </w:rPr>
          <w:t>, and a very strong (26-fold) enrichment in variable methylation regions (VMR)</w:t>
        </w:r>
      </w:moveTo>
      <w:r w:rsidR="00E713D3">
        <w:rPr>
          <w:rFonts w:ascii="Arial" w:eastAsia="Arial" w:hAnsi="Arial" w:cs="Arial"/>
          <w:color w:val="auto"/>
          <w:sz w:val="22"/>
          <w:szCs w:val="22"/>
          <w:highlight w:val="white"/>
        </w:rPr>
        <w:fldChar w:fldCharType="begin"/>
      </w:r>
      <w:r w:rsidR="00E713D3">
        <w:rPr>
          <w:rFonts w:ascii="Arial" w:eastAsia="Arial" w:hAnsi="Arial" w:cs="Arial"/>
          <w:color w:val="auto"/>
          <w:sz w:val="22"/>
          <w:szCs w:val="22"/>
          <w:highlight w:val="white"/>
        </w:rPr>
        <w:instrText xml:space="preserve"> HYPERLINK \l "_ENREF_9" \o "Hansen, 2011 #9" </w:instrText>
      </w:r>
      <w:r w:rsidR="00E713D3">
        <w:rPr>
          <w:rFonts w:ascii="Arial" w:eastAsia="Arial" w:hAnsi="Arial" w:cs="Arial"/>
          <w:color w:val="auto"/>
          <w:sz w:val="22"/>
          <w:szCs w:val="22"/>
          <w:highlight w:val="white"/>
        </w:rPr>
      </w:r>
      <w:r w:rsidR="00E713D3">
        <w:rPr>
          <w:rFonts w:ascii="Arial" w:eastAsia="Arial" w:hAnsi="Arial" w:cs="Arial"/>
          <w:color w:val="auto"/>
          <w:sz w:val="22"/>
          <w:szCs w:val="22"/>
          <w:highlight w:val="white"/>
        </w:rPr>
        <w:fldChar w:fldCharType="separate"/>
      </w:r>
      <w:r w:rsidR="00E713D3"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separate"/>
      </w:r>
      <w:r w:rsidR="00E713D3" w:rsidRPr="00D22F70">
        <w:rPr>
          <w:rFonts w:ascii="Arial" w:eastAsia="Arial" w:hAnsi="Arial" w:cs="Arial"/>
          <w:noProof/>
          <w:color w:val="auto"/>
          <w:sz w:val="22"/>
          <w:szCs w:val="22"/>
          <w:highlight w:val="white"/>
          <w:vertAlign w:val="superscript"/>
        </w:rPr>
        <w:t>9</w:t>
      </w:r>
      <w:r w:rsidR="00E713D3" w:rsidRPr="00D22F70">
        <w:rPr>
          <w:rFonts w:ascii="Arial" w:eastAsia="Arial" w:hAnsi="Arial" w:cs="Arial"/>
          <w:color w:val="auto"/>
          <w:sz w:val="22"/>
          <w:szCs w:val="22"/>
          <w:highlight w:val="white"/>
        </w:rPr>
        <w:fldChar w:fldCharType="end"/>
      </w:r>
      <w:r w:rsidR="00E713D3">
        <w:rPr>
          <w:rFonts w:ascii="Arial" w:eastAsia="Arial" w:hAnsi="Arial" w:cs="Arial"/>
          <w:color w:val="auto"/>
          <w:sz w:val="22"/>
          <w:szCs w:val="22"/>
          <w:highlight w:val="white"/>
        </w:rPr>
        <w:fldChar w:fldCharType="end"/>
      </w:r>
      <w:moveTo w:id="226" w:author="Dinh Diep" w:date="2016-04-29T15:07:00Z">
        <w:r w:rsidRPr="00D22F70">
          <w:rPr>
            <w:rFonts w:ascii="Arial" w:eastAsia="Arial" w:hAnsi="Arial" w:cs="Arial"/>
            <w:color w:val="auto"/>
            <w:sz w:val="22"/>
            <w:szCs w:val="22"/>
            <w:highlight w:val="white"/>
          </w:rPr>
          <w:t xml:space="preserve">. To decouple the influence of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density, we further examined the subset of MHBs that do not overlap with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 and observed a consistent enrichment pattern (Figure 1E).</w:t>
        </w:r>
        <w:r w:rsidRPr="00D22F70">
          <w:rPr>
            <w:rFonts w:ascii="Arial" w:eastAsia="Arial" w:hAnsi="Arial" w:cs="Arial"/>
            <w:color w:val="auto"/>
            <w:sz w:val="22"/>
            <w:szCs w:val="22"/>
          </w:rPr>
          <w:t> </w:t>
        </w:r>
      </w:moveTo>
    </w:p>
    <w:p w14:paraId="7134233A" w14:textId="77777777" w:rsidR="00331025" w:rsidRPr="00D22F70" w:rsidRDefault="00331025" w:rsidP="009F1689">
      <w:pPr>
        <w:spacing w:line="276" w:lineRule="auto"/>
        <w:rPr>
          <w:ins w:id="227" w:author="Dinh Diep" w:date="2016-04-29T15:09:00Z"/>
          <w:rFonts w:ascii="Arial" w:eastAsia="Arial" w:hAnsi="Arial" w:cs="Arial"/>
          <w:color w:val="auto"/>
          <w:sz w:val="22"/>
          <w:szCs w:val="22"/>
        </w:rPr>
      </w:pPr>
    </w:p>
    <w:p w14:paraId="195C22BB" w14:textId="642B3C2C" w:rsidR="00331025" w:rsidRPr="00D22F70" w:rsidRDefault="00331025" w:rsidP="009F1689">
      <w:pPr>
        <w:spacing w:line="276" w:lineRule="auto"/>
        <w:rPr>
          <w:ins w:id="228" w:author="Dinh Diep" w:date="2016-04-29T15:11:00Z"/>
          <w:rFonts w:ascii="Arial" w:hAnsi="Arial" w:cs="Arial"/>
          <w:color w:val="auto"/>
          <w:sz w:val="22"/>
          <w:szCs w:val="22"/>
        </w:rPr>
      </w:pPr>
      <w:commentRangeStart w:id="229"/>
      <w:ins w:id="230" w:author="Dinh Diep" w:date="2016-04-29T15:09:00Z">
        <w:r w:rsidRPr="00D22F70">
          <w:rPr>
            <w:rFonts w:ascii="Arial" w:hAnsi="Arial" w:cs="Arial"/>
            <w:color w:val="auto"/>
            <w:sz w:val="22"/>
            <w:szCs w:val="22"/>
            <w:rPrChange w:id="231" w:author="Dinh Diep" w:date="2016-04-29T15:10:00Z">
              <w:rPr/>
            </w:rPrChange>
          </w:rPr>
          <w:t xml:space="preserve">Previous </w:t>
        </w:r>
        <w:r w:rsidR="0082354E" w:rsidRPr="00D22F70">
          <w:rPr>
            <w:rFonts w:ascii="Arial" w:hAnsi="Arial" w:cs="Arial"/>
            <w:color w:val="auto"/>
            <w:sz w:val="22"/>
            <w:szCs w:val="22"/>
          </w:rPr>
          <w:t>studies o</w:t>
        </w:r>
        <w:r w:rsidRPr="00D22F70">
          <w:rPr>
            <w:rFonts w:ascii="Arial" w:hAnsi="Arial" w:cs="Arial"/>
            <w:color w:val="auto"/>
            <w:sz w:val="22"/>
            <w:szCs w:val="22"/>
            <w:rPrChange w:id="232" w:author="Dinh Diep" w:date="2016-04-29T15:10:00Z">
              <w:rPr/>
            </w:rPrChange>
          </w:rPr>
          <w:t xml:space="preserve">n mouse and human </w:t>
        </w:r>
      </w:ins>
      <w:r w:rsidR="00736917" w:rsidRPr="00D22F70">
        <w:rPr>
          <w:rFonts w:ascii="Arial" w:hAnsi="Arial" w:cs="Arial"/>
          <w:color w:val="auto"/>
          <w:sz w:val="22"/>
          <w:szCs w:val="22"/>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D22F70">
        <w:rPr>
          <w:rFonts w:ascii="Arial" w:hAnsi="Arial" w:cs="Arial"/>
          <w:color w:val="auto"/>
          <w:sz w:val="22"/>
          <w:szCs w:val="22"/>
        </w:rPr>
        <w:instrText xml:space="preserve"> ADDIN EN.CITE </w:instrText>
      </w:r>
      <w:r w:rsidR="00497C37" w:rsidRPr="00D22F70">
        <w:rPr>
          <w:rFonts w:ascii="Arial" w:hAnsi="Arial" w:cs="Arial"/>
          <w:color w:val="auto"/>
          <w:sz w:val="22"/>
          <w:szCs w:val="22"/>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D22F70">
        <w:rPr>
          <w:rFonts w:ascii="Arial" w:hAnsi="Arial" w:cs="Arial"/>
          <w:color w:val="auto"/>
          <w:sz w:val="22"/>
          <w:szCs w:val="22"/>
        </w:rPr>
        <w:instrText xml:space="preserve"> ADDIN EN.CITE.DATA </w:instrText>
      </w:r>
      <w:r w:rsidR="00497C37" w:rsidRPr="00D22F70">
        <w:rPr>
          <w:rFonts w:ascii="Arial" w:hAnsi="Arial" w:cs="Arial"/>
          <w:color w:val="auto"/>
          <w:sz w:val="22"/>
          <w:szCs w:val="22"/>
        </w:rPr>
      </w:r>
      <w:r w:rsidR="00497C37" w:rsidRPr="00D22F70">
        <w:rPr>
          <w:rFonts w:ascii="Arial" w:hAnsi="Arial" w:cs="Arial"/>
          <w:color w:val="auto"/>
          <w:sz w:val="22"/>
          <w:szCs w:val="22"/>
        </w:rPr>
        <w:fldChar w:fldCharType="end"/>
      </w:r>
      <w:r w:rsidR="00736917" w:rsidRPr="00D22F70">
        <w:rPr>
          <w:rFonts w:ascii="Arial" w:hAnsi="Arial" w:cs="Arial"/>
          <w:color w:val="auto"/>
          <w:sz w:val="22"/>
          <w:szCs w:val="22"/>
        </w:rPr>
      </w:r>
      <w:r w:rsidR="00736917" w:rsidRPr="00D22F70">
        <w:rPr>
          <w:rFonts w:ascii="Arial" w:hAnsi="Arial" w:cs="Arial"/>
          <w:color w:val="auto"/>
          <w:sz w:val="22"/>
          <w:szCs w:val="22"/>
        </w:rPr>
        <w:fldChar w:fldCharType="separate"/>
      </w:r>
      <w:r w:rsidR="00E713D3">
        <w:rPr>
          <w:rFonts w:ascii="Arial" w:hAnsi="Arial" w:cs="Arial"/>
          <w:noProof/>
          <w:color w:val="auto"/>
          <w:sz w:val="22"/>
          <w:szCs w:val="22"/>
          <w:vertAlign w:val="superscript"/>
        </w:rPr>
        <w:fldChar w:fldCharType="begin"/>
      </w:r>
      <w:r w:rsidR="00E713D3">
        <w:rPr>
          <w:rFonts w:ascii="Arial" w:hAnsi="Arial" w:cs="Arial"/>
          <w:noProof/>
          <w:color w:val="auto"/>
          <w:sz w:val="22"/>
          <w:szCs w:val="22"/>
          <w:vertAlign w:val="superscript"/>
        </w:rPr>
        <w:instrText xml:space="preserve"> HYPERLINK \l "_ENREF_10" \o "Irizarry, 2009 #721" </w:instrText>
      </w:r>
      <w:r w:rsidR="00E713D3">
        <w:rPr>
          <w:rFonts w:ascii="Arial" w:hAnsi="Arial" w:cs="Arial"/>
          <w:noProof/>
          <w:color w:val="auto"/>
          <w:sz w:val="22"/>
          <w:szCs w:val="22"/>
          <w:vertAlign w:val="superscript"/>
        </w:rPr>
      </w:r>
      <w:r w:rsidR="00E713D3">
        <w:rPr>
          <w:rFonts w:ascii="Arial" w:hAnsi="Arial" w:cs="Arial"/>
          <w:noProof/>
          <w:color w:val="auto"/>
          <w:sz w:val="22"/>
          <w:szCs w:val="22"/>
          <w:vertAlign w:val="superscript"/>
        </w:rPr>
        <w:fldChar w:fldCharType="separate"/>
      </w:r>
      <w:r w:rsidR="00E713D3" w:rsidRPr="00D22F70">
        <w:rPr>
          <w:rFonts w:ascii="Arial" w:hAnsi="Arial" w:cs="Arial"/>
          <w:noProof/>
          <w:color w:val="auto"/>
          <w:sz w:val="22"/>
          <w:szCs w:val="22"/>
          <w:vertAlign w:val="superscript"/>
        </w:rPr>
        <w:t>10</w:t>
      </w:r>
      <w:r w:rsidR="00E713D3">
        <w:rPr>
          <w:rFonts w:ascii="Arial" w:hAnsi="Arial" w:cs="Arial"/>
          <w:noProof/>
          <w:color w:val="auto"/>
          <w:sz w:val="22"/>
          <w:szCs w:val="22"/>
          <w:vertAlign w:val="superscript"/>
        </w:rPr>
        <w:fldChar w:fldCharType="end"/>
      </w:r>
      <w:r w:rsidR="00736917" w:rsidRPr="00D22F70">
        <w:rPr>
          <w:rFonts w:ascii="Arial" w:hAnsi="Arial" w:cs="Arial"/>
          <w:noProof/>
          <w:color w:val="auto"/>
          <w:sz w:val="22"/>
          <w:szCs w:val="22"/>
          <w:vertAlign w:val="superscript"/>
        </w:rPr>
        <w:t>,</w:t>
      </w:r>
      <w:r w:rsidR="00E713D3">
        <w:rPr>
          <w:rFonts w:ascii="Arial" w:hAnsi="Arial" w:cs="Arial"/>
          <w:noProof/>
          <w:color w:val="auto"/>
          <w:sz w:val="22"/>
          <w:szCs w:val="22"/>
          <w:vertAlign w:val="superscript"/>
        </w:rPr>
        <w:fldChar w:fldCharType="begin"/>
      </w:r>
      <w:r w:rsidR="00E713D3">
        <w:rPr>
          <w:rFonts w:ascii="Arial" w:hAnsi="Arial" w:cs="Arial"/>
          <w:noProof/>
          <w:color w:val="auto"/>
          <w:sz w:val="22"/>
          <w:szCs w:val="22"/>
          <w:vertAlign w:val="superscript"/>
        </w:rPr>
        <w:instrText xml:space="preserve"> HYPERLINK \l "_ENREF_11" \o "Ziller, 2013 #1016" </w:instrText>
      </w:r>
      <w:r w:rsidR="00E713D3">
        <w:rPr>
          <w:rFonts w:ascii="Arial" w:hAnsi="Arial" w:cs="Arial"/>
          <w:noProof/>
          <w:color w:val="auto"/>
          <w:sz w:val="22"/>
          <w:szCs w:val="22"/>
          <w:vertAlign w:val="superscript"/>
        </w:rPr>
      </w:r>
      <w:r w:rsidR="00E713D3">
        <w:rPr>
          <w:rFonts w:ascii="Arial" w:hAnsi="Arial" w:cs="Arial"/>
          <w:noProof/>
          <w:color w:val="auto"/>
          <w:sz w:val="22"/>
          <w:szCs w:val="22"/>
          <w:vertAlign w:val="superscript"/>
        </w:rPr>
        <w:fldChar w:fldCharType="separate"/>
      </w:r>
      <w:r w:rsidR="00E713D3" w:rsidRPr="00D22F70">
        <w:rPr>
          <w:rFonts w:ascii="Arial" w:hAnsi="Arial" w:cs="Arial"/>
          <w:noProof/>
          <w:color w:val="auto"/>
          <w:sz w:val="22"/>
          <w:szCs w:val="22"/>
          <w:vertAlign w:val="superscript"/>
        </w:rPr>
        <w:t>11</w:t>
      </w:r>
      <w:r w:rsidR="00E713D3">
        <w:rPr>
          <w:rFonts w:ascii="Arial" w:hAnsi="Arial" w:cs="Arial"/>
          <w:noProof/>
          <w:color w:val="auto"/>
          <w:sz w:val="22"/>
          <w:szCs w:val="22"/>
          <w:vertAlign w:val="superscript"/>
        </w:rPr>
        <w:fldChar w:fldCharType="end"/>
      </w:r>
      <w:r w:rsidR="00736917" w:rsidRPr="00D22F70">
        <w:rPr>
          <w:rFonts w:ascii="Arial" w:hAnsi="Arial" w:cs="Arial"/>
          <w:color w:val="auto"/>
          <w:sz w:val="22"/>
          <w:szCs w:val="22"/>
        </w:rPr>
        <w:fldChar w:fldCharType="end"/>
      </w:r>
      <w:r w:rsidR="001F7903" w:rsidRPr="00D22F70">
        <w:rPr>
          <w:rFonts w:ascii="Arial" w:hAnsi="Arial" w:cs="Arial"/>
          <w:color w:val="auto"/>
          <w:sz w:val="22"/>
          <w:szCs w:val="22"/>
        </w:rPr>
        <w:fldChar w:fldCharType="begin"/>
      </w:r>
      <w:r w:rsidR="001F7903" w:rsidRPr="00D22F70">
        <w:rPr>
          <w:rFonts w:ascii="Arial" w:hAnsi="Arial" w:cs="Arial"/>
          <w:color w:val="auto"/>
          <w:sz w:val="22"/>
          <w:szCs w:val="22"/>
        </w:rPr>
        <w:instrText xml:space="preserve"> HYPERLINK \l "_ENREF_10" \o "Ziller, 2013 #1016" </w:instrText>
      </w:r>
      <w:r w:rsidR="001F7903" w:rsidRPr="00D22F70">
        <w:rPr>
          <w:rFonts w:ascii="Arial" w:hAnsi="Arial" w:cs="Arial"/>
          <w:color w:val="auto"/>
          <w:sz w:val="22"/>
          <w:szCs w:val="22"/>
        </w:rPr>
        <w:fldChar w:fldCharType="end"/>
      </w:r>
      <w:r w:rsidR="00A42CBF" w:rsidRPr="00D22F70">
        <w:rPr>
          <w:rFonts w:ascii="Arial" w:hAnsi="Arial" w:cs="Arial"/>
          <w:color w:val="auto"/>
          <w:sz w:val="22"/>
          <w:szCs w:val="22"/>
        </w:rPr>
        <w:t xml:space="preserve"> </w:t>
      </w:r>
      <w:ins w:id="233" w:author="Dinh Diep" w:date="2016-04-29T15:09:00Z">
        <w:r w:rsidRPr="00D22F70">
          <w:rPr>
            <w:rFonts w:ascii="Arial" w:hAnsi="Arial" w:cs="Arial"/>
            <w:color w:val="auto"/>
            <w:sz w:val="22"/>
            <w:szCs w:val="22"/>
            <w:rPrChange w:id="234" w:author="Dinh Diep" w:date="2016-04-29T15:10:00Z">
              <w:rPr/>
            </w:rPrChange>
          </w:rPr>
          <w:t xml:space="preserve">demonstrated that dynamically methylated regions were associated with regulatory regions such as enhancer-like regions marked by H3K27ac and transcription factor binding sites. In the human study, 21.8% of autosomal </w:t>
        </w:r>
        <w:proofErr w:type="spellStart"/>
        <w:r w:rsidRPr="00D22F70">
          <w:rPr>
            <w:rFonts w:ascii="Arial" w:hAnsi="Arial" w:cs="Arial"/>
            <w:color w:val="auto"/>
            <w:sz w:val="22"/>
            <w:szCs w:val="22"/>
            <w:rPrChange w:id="235" w:author="Dinh Diep" w:date="2016-04-29T15:10:00Z">
              <w:rPr/>
            </w:rPrChange>
          </w:rPr>
          <w:t>CpGs</w:t>
        </w:r>
        <w:proofErr w:type="spellEnd"/>
        <w:r w:rsidRPr="00D22F70">
          <w:rPr>
            <w:rFonts w:ascii="Arial" w:hAnsi="Arial" w:cs="Arial"/>
            <w:color w:val="auto"/>
            <w:sz w:val="22"/>
            <w:szCs w:val="22"/>
            <w:rPrChange w:id="236" w:author="Dinh Diep" w:date="2016-04-29T15:10:00Z">
              <w:rPr/>
            </w:rPrChange>
          </w:rPr>
          <w:t xml:space="preserve"> were found to be </w:t>
        </w:r>
      </w:ins>
      <w:r w:rsidR="00370E98" w:rsidRPr="00D22F70">
        <w:rPr>
          <w:rFonts w:ascii="Arial" w:hAnsi="Arial" w:cs="Arial"/>
          <w:color w:val="auto"/>
          <w:sz w:val="22"/>
          <w:szCs w:val="22"/>
        </w:rPr>
        <w:t>differentially</w:t>
      </w:r>
      <w:ins w:id="237" w:author="Dinh Diep" w:date="2016-04-29T15:09:00Z">
        <w:r w:rsidRPr="00D22F70">
          <w:rPr>
            <w:rFonts w:ascii="Arial" w:hAnsi="Arial" w:cs="Arial"/>
            <w:color w:val="auto"/>
            <w:sz w:val="22"/>
            <w:szCs w:val="22"/>
            <w:rPrChange w:id="238" w:author="Dinh Diep" w:date="2016-04-29T15:10:00Z">
              <w:rPr/>
            </w:rPrChange>
          </w:rPr>
          <w:t xml:space="preserve"> methylate</w:t>
        </w:r>
      </w:ins>
      <w:r w:rsidR="00B24466" w:rsidRPr="00D22F70">
        <w:rPr>
          <w:rFonts w:ascii="Arial" w:hAnsi="Arial" w:cs="Arial"/>
          <w:color w:val="auto"/>
          <w:sz w:val="22"/>
          <w:szCs w:val="22"/>
        </w:rPr>
        <w:t xml:space="preserve"> </w:t>
      </w:r>
      <w:ins w:id="239" w:author="Dinh Diep" w:date="2016-04-29T15:09:00Z">
        <w:r w:rsidRPr="00D22F70">
          <w:rPr>
            <w:rFonts w:ascii="Arial" w:hAnsi="Arial" w:cs="Arial"/>
            <w:color w:val="auto"/>
            <w:sz w:val="22"/>
            <w:szCs w:val="22"/>
            <w:rPrChange w:id="240" w:author="Dinh Diep" w:date="2016-04-29T15:10:00Z">
              <w:rPr/>
            </w:rPrChange>
          </w:rPr>
          <w:t>d across 30 human cell and tissue types. These</w:t>
        </w:r>
      </w:ins>
      <w:r w:rsidR="00370E98" w:rsidRPr="00D22F70">
        <w:rPr>
          <w:rFonts w:ascii="Arial" w:hAnsi="Arial" w:cs="Arial"/>
          <w:color w:val="auto"/>
          <w:sz w:val="22"/>
          <w:szCs w:val="22"/>
        </w:rPr>
        <w:t xml:space="preserve"> </w:t>
      </w:r>
      <w:proofErr w:type="spellStart"/>
      <w:ins w:id="241" w:author="Dinh Diep" w:date="2016-04-29T15:09:00Z">
        <w:r w:rsidRPr="00D22F70">
          <w:rPr>
            <w:rFonts w:ascii="Arial" w:hAnsi="Arial" w:cs="Arial"/>
            <w:color w:val="auto"/>
            <w:sz w:val="22"/>
            <w:szCs w:val="22"/>
            <w:rPrChange w:id="242" w:author="Dinh Diep" w:date="2016-04-29T15:10:00Z">
              <w:rPr/>
            </w:rPrChange>
          </w:rPr>
          <w:t>CpGs</w:t>
        </w:r>
        <w:proofErr w:type="spellEnd"/>
        <w:r w:rsidRPr="00D22F70">
          <w:rPr>
            <w:rFonts w:ascii="Arial" w:hAnsi="Arial" w:cs="Arial"/>
            <w:color w:val="auto"/>
            <w:sz w:val="22"/>
            <w:szCs w:val="22"/>
            <w:rPrChange w:id="243" w:author="Dinh Diep" w:date="2016-04-29T15:10:00Z">
              <w:rPr/>
            </w:rPrChange>
          </w:rPr>
          <w:t xml:space="preserve"> were enriched at low to intermediate </w:t>
        </w:r>
        <w:proofErr w:type="spellStart"/>
        <w:r w:rsidRPr="00D22F70">
          <w:rPr>
            <w:rFonts w:ascii="Arial" w:hAnsi="Arial" w:cs="Arial"/>
            <w:color w:val="auto"/>
            <w:sz w:val="22"/>
            <w:szCs w:val="22"/>
            <w:rPrChange w:id="244" w:author="Dinh Diep" w:date="2016-04-29T15:10:00Z">
              <w:rPr/>
            </w:rPrChange>
          </w:rPr>
          <w:t>CpG</w:t>
        </w:r>
        <w:proofErr w:type="spellEnd"/>
        <w:r w:rsidRPr="00D22F70">
          <w:rPr>
            <w:rFonts w:ascii="Arial" w:hAnsi="Arial" w:cs="Arial"/>
            <w:color w:val="auto"/>
            <w:sz w:val="22"/>
            <w:szCs w:val="22"/>
            <w:rPrChange w:id="245" w:author="Dinh Diep" w:date="2016-04-29T15:10:00Z">
              <w:rPr/>
            </w:rPrChange>
          </w:rPr>
          <w:t xml:space="preserve"> density promoters. We have found that genes promoters tend to overlap with methylation haplotype blocks and that many blocks</w:t>
        </w:r>
      </w:ins>
      <w:ins w:id="246" w:author="Dinh Diep" w:date="2016-04-29T15:10:00Z">
        <w:r w:rsidRPr="00D22F70">
          <w:rPr>
            <w:rFonts w:ascii="Arial" w:hAnsi="Arial" w:cs="Arial"/>
            <w:color w:val="auto"/>
            <w:sz w:val="22"/>
            <w:szCs w:val="22"/>
          </w:rPr>
          <w:t xml:space="preserve"> also</w:t>
        </w:r>
      </w:ins>
      <w:ins w:id="247" w:author="Dinh Diep" w:date="2016-04-29T15:09:00Z">
        <w:r w:rsidRPr="00D22F70">
          <w:rPr>
            <w:rFonts w:ascii="Arial" w:hAnsi="Arial" w:cs="Arial"/>
            <w:color w:val="auto"/>
            <w:sz w:val="22"/>
            <w:szCs w:val="22"/>
            <w:rPrChange w:id="248" w:author="Dinh Diep" w:date="2016-04-29T15:10:00Z">
              <w:rPr/>
            </w:rPrChange>
          </w:rPr>
          <w:t xml:space="preserve"> have strong H3K4me3 marks as well as H3K27ac marks (Sup</w:t>
        </w:r>
      </w:ins>
      <w:ins w:id="249" w:author="Dinh Diep" w:date="2016-04-29T15:10:00Z">
        <w:r w:rsidRPr="00D22F70">
          <w:rPr>
            <w:rFonts w:ascii="Arial" w:hAnsi="Arial" w:cs="Arial"/>
            <w:color w:val="auto"/>
            <w:sz w:val="22"/>
            <w:szCs w:val="22"/>
          </w:rPr>
          <w:t>p</w:t>
        </w:r>
      </w:ins>
      <w:r w:rsidR="008039AE">
        <w:rPr>
          <w:rFonts w:ascii="Arial" w:hAnsi="Arial" w:cs="Arial"/>
          <w:color w:val="auto"/>
          <w:sz w:val="22"/>
          <w:szCs w:val="22"/>
        </w:rPr>
        <w:t>.</w:t>
      </w:r>
      <w:ins w:id="250" w:author="Dinh Diep" w:date="2016-04-29T15:09:00Z">
        <w:r w:rsidRPr="00D22F70">
          <w:rPr>
            <w:rFonts w:ascii="Arial" w:hAnsi="Arial" w:cs="Arial"/>
            <w:color w:val="auto"/>
            <w:sz w:val="22"/>
            <w:szCs w:val="22"/>
            <w:rPrChange w:id="251" w:author="Dinh Diep" w:date="2016-04-29T15:10:00Z">
              <w:rPr/>
            </w:rPrChange>
          </w:rPr>
          <w:t xml:space="preserve"> Fig</w:t>
        </w:r>
      </w:ins>
      <w:ins w:id="252" w:author="Dinh Diep" w:date="2016-04-29T15:10:00Z">
        <w:r w:rsidRPr="00D22F70">
          <w:rPr>
            <w:rFonts w:ascii="Arial" w:hAnsi="Arial" w:cs="Arial"/>
            <w:color w:val="auto"/>
            <w:sz w:val="22"/>
            <w:szCs w:val="22"/>
          </w:rPr>
          <w:t>ure</w:t>
        </w:r>
      </w:ins>
      <w:ins w:id="253" w:author="Dinh Diep" w:date="2016-04-29T15:09:00Z">
        <w:r w:rsidRPr="00D22F70">
          <w:rPr>
            <w:rFonts w:ascii="Arial" w:hAnsi="Arial" w:cs="Arial"/>
            <w:color w:val="auto"/>
            <w:sz w:val="22"/>
            <w:szCs w:val="22"/>
            <w:rPrChange w:id="254" w:author="Dinh Diep" w:date="2016-04-29T15:10:00Z">
              <w:rPr/>
            </w:rPrChange>
          </w:rPr>
          <w:t xml:space="preserve"> 1).  </w:t>
        </w:r>
        <w:r w:rsidR="0082354E" w:rsidRPr="00D22F70">
          <w:rPr>
            <w:rFonts w:ascii="Arial" w:hAnsi="Arial" w:cs="Arial"/>
            <w:color w:val="auto"/>
            <w:sz w:val="22"/>
            <w:szCs w:val="22"/>
          </w:rPr>
          <w:t>These findings suggest</w:t>
        </w:r>
        <w:r w:rsidRPr="00D22F70">
          <w:rPr>
            <w:rFonts w:ascii="Arial" w:hAnsi="Arial" w:cs="Arial"/>
            <w:color w:val="auto"/>
            <w:sz w:val="22"/>
            <w:szCs w:val="22"/>
            <w:rPrChange w:id="255" w:author="Dinh Diep" w:date="2016-04-29T15:10:00Z">
              <w:rPr/>
            </w:rPrChange>
          </w:rPr>
          <w:t xml:space="preserve"> that </w:t>
        </w:r>
      </w:ins>
      <w:r w:rsidR="00370E98" w:rsidRPr="00D22F70">
        <w:rPr>
          <w:rFonts w:ascii="Arial" w:hAnsi="Arial" w:cs="Arial"/>
          <w:color w:val="auto"/>
          <w:sz w:val="22"/>
          <w:szCs w:val="22"/>
        </w:rPr>
        <w:t>the</w:t>
      </w:r>
      <w:ins w:id="256" w:author="Dinh Diep" w:date="2016-04-29T15:09:00Z">
        <w:r w:rsidRPr="00D22F70">
          <w:rPr>
            <w:rFonts w:ascii="Arial" w:hAnsi="Arial" w:cs="Arial"/>
            <w:color w:val="auto"/>
            <w:sz w:val="22"/>
            <w:szCs w:val="22"/>
            <w:rPrChange w:id="257" w:author="Dinh Diep" w:date="2016-04-29T15:10:00Z">
              <w:rPr/>
            </w:rPrChange>
          </w:rPr>
          <w:t xml:space="preserve"> diffe</w:t>
        </w:r>
        <w:r w:rsidRPr="00D22F70">
          <w:rPr>
            <w:rFonts w:ascii="Arial" w:hAnsi="Arial" w:cs="Arial"/>
            <w:color w:val="auto"/>
            <w:sz w:val="22"/>
            <w:szCs w:val="22"/>
          </w:rPr>
          <w:t>rentially methylated regulatory regions</w:t>
        </w:r>
      </w:ins>
      <w:r w:rsidR="00370E98" w:rsidRPr="00D22F70">
        <w:rPr>
          <w:rFonts w:ascii="Arial" w:hAnsi="Arial" w:cs="Arial"/>
          <w:color w:val="auto"/>
          <w:sz w:val="22"/>
          <w:szCs w:val="22"/>
        </w:rPr>
        <w:t xml:space="preserve"> can form through a spreading mechanism by </w:t>
      </w:r>
      <w:proofErr w:type="spellStart"/>
      <w:r w:rsidR="00370E98" w:rsidRPr="00D22F70">
        <w:rPr>
          <w:rFonts w:ascii="Arial" w:hAnsi="Arial" w:cs="Arial"/>
          <w:color w:val="auto"/>
          <w:sz w:val="22"/>
          <w:szCs w:val="22"/>
        </w:rPr>
        <w:t>processive</w:t>
      </w:r>
      <w:proofErr w:type="spellEnd"/>
      <w:r w:rsidR="00370E98" w:rsidRPr="00D22F70">
        <w:rPr>
          <w:rFonts w:ascii="Arial" w:hAnsi="Arial" w:cs="Arial"/>
          <w:color w:val="auto"/>
          <w:sz w:val="22"/>
          <w:szCs w:val="22"/>
        </w:rPr>
        <w:t xml:space="preserve"> enzymes</w:t>
      </w:r>
      <w:ins w:id="258" w:author="Dinh Diep" w:date="2016-04-29T15:09:00Z">
        <w:r w:rsidRPr="00D22F70">
          <w:rPr>
            <w:rFonts w:ascii="Arial" w:hAnsi="Arial" w:cs="Arial"/>
            <w:color w:val="auto"/>
            <w:sz w:val="22"/>
            <w:szCs w:val="22"/>
          </w:rPr>
          <w:t xml:space="preserve">. </w:t>
        </w:r>
      </w:ins>
      <w:commentRangeEnd w:id="229"/>
      <w:r w:rsidR="00736917" w:rsidRPr="00D22F70">
        <w:rPr>
          <w:rStyle w:val="CommentReference"/>
          <w:rFonts w:ascii="Arial" w:hAnsi="Arial" w:cs="Arial"/>
          <w:color w:val="auto"/>
          <w:sz w:val="22"/>
          <w:szCs w:val="22"/>
        </w:rPr>
        <w:commentReference w:id="229"/>
      </w:r>
    </w:p>
    <w:p w14:paraId="2C49C8F0" w14:textId="77777777" w:rsidR="00331025" w:rsidRPr="00D22F70" w:rsidRDefault="00331025" w:rsidP="009F1689">
      <w:pPr>
        <w:spacing w:line="276" w:lineRule="auto"/>
        <w:rPr>
          <w:ins w:id="259" w:author="Dinh Diep" w:date="2016-04-29T15:11:00Z"/>
          <w:rFonts w:ascii="Arial" w:hAnsi="Arial" w:cs="Arial"/>
          <w:color w:val="auto"/>
          <w:sz w:val="22"/>
          <w:szCs w:val="22"/>
        </w:rPr>
      </w:pPr>
    </w:p>
    <w:p w14:paraId="09D52E26" w14:textId="77777777" w:rsidR="005A09AC" w:rsidRPr="00BA0B0A" w:rsidRDefault="005A09AC" w:rsidP="005A09AC">
      <w:pPr>
        <w:spacing w:line="276" w:lineRule="auto"/>
        <w:jc w:val="left"/>
        <w:rPr>
          <w:rFonts w:ascii="Arial" w:eastAsia="Arial" w:hAnsi="Arial" w:cs="Arial"/>
          <w:color w:val="000000"/>
          <w:sz w:val="22"/>
          <w:szCs w:val="22"/>
          <w:highlight w:val="cyan"/>
        </w:rPr>
      </w:pPr>
      <w:r w:rsidRPr="00BA0B0A">
        <w:rPr>
          <w:rFonts w:ascii="Arial" w:eastAsia="Arial" w:hAnsi="Arial" w:cs="Arial"/>
          <w:color w:val="000000"/>
          <w:sz w:val="22"/>
          <w:szCs w:val="22"/>
          <w:highlight w:val="cyan"/>
        </w:rPr>
        <w:t xml:space="preserve">To systematically identify DMRs in a diverse set of samples, we utilized ideas that were previously applied to DNA methylation and genes expression analyses including local linear smoothing of methylation frequencies [PMID 23034175], dispersion modeling [PMID 26780092], Hidden Markov Model segmentation of </w:t>
      </w:r>
      <w:proofErr w:type="spellStart"/>
      <w:r w:rsidRPr="00BA0B0A">
        <w:rPr>
          <w:rFonts w:ascii="Arial" w:eastAsia="Arial" w:hAnsi="Arial" w:cs="Arial"/>
          <w:color w:val="000000"/>
          <w:sz w:val="22"/>
          <w:szCs w:val="22"/>
          <w:highlight w:val="cyan"/>
        </w:rPr>
        <w:t>methylomes</w:t>
      </w:r>
      <w:proofErr w:type="spellEnd"/>
      <w:r w:rsidRPr="00BA0B0A">
        <w:rPr>
          <w:rFonts w:ascii="Arial" w:eastAsia="Arial" w:hAnsi="Arial" w:cs="Arial"/>
          <w:color w:val="000000"/>
          <w:sz w:val="22"/>
          <w:szCs w:val="22"/>
          <w:highlight w:val="cyan"/>
        </w:rPr>
        <w:t xml:space="preserve"> [PMID </w:t>
      </w:r>
      <w:r>
        <w:rPr>
          <w:rFonts w:ascii="Arial" w:eastAsia="Arial" w:hAnsi="Arial" w:cs="Arial"/>
          <w:color w:val="000000"/>
          <w:sz w:val="22"/>
          <w:szCs w:val="22"/>
          <w:highlight w:val="cyan"/>
        </w:rPr>
        <w:t>23995138, REF 9</w:t>
      </w:r>
      <w:r w:rsidRPr="00BA0B0A">
        <w:rPr>
          <w:rFonts w:ascii="Arial" w:eastAsia="Arial" w:hAnsi="Arial" w:cs="Arial"/>
          <w:color w:val="000000"/>
          <w:sz w:val="22"/>
          <w:szCs w:val="22"/>
          <w:highlight w:val="cyan"/>
        </w:rPr>
        <w:t xml:space="preserve">], and categorizing methylation specificity with entropy [REF 10, PMC2759137]. Briefly, segmentation was performed on the genome using a five states Hidden Markov Model on estimates of dispersion across all samples for individual </w:t>
      </w:r>
      <w:proofErr w:type="spellStart"/>
      <w:r w:rsidRPr="00BA0B0A">
        <w:rPr>
          <w:rFonts w:ascii="Arial" w:eastAsia="Arial" w:hAnsi="Arial" w:cs="Arial"/>
          <w:color w:val="000000"/>
          <w:sz w:val="22"/>
          <w:szCs w:val="22"/>
          <w:highlight w:val="cyan"/>
        </w:rPr>
        <w:t>CpG</w:t>
      </w:r>
      <w:proofErr w:type="spellEnd"/>
      <w:r w:rsidRPr="00BA0B0A">
        <w:rPr>
          <w:rFonts w:ascii="Arial" w:eastAsia="Arial" w:hAnsi="Arial" w:cs="Arial"/>
          <w:color w:val="000000"/>
          <w:sz w:val="22"/>
          <w:szCs w:val="22"/>
          <w:highlight w:val="cyan"/>
        </w:rPr>
        <w:t xml:space="preserve"> sites. We discovered distinct sets of DMRs with varying levels of methylation specificity</w:t>
      </w:r>
      <w:r>
        <w:rPr>
          <w:rFonts w:ascii="Arial" w:eastAsia="Arial" w:hAnsi="Arial" w:cs="Arial"/>
          <w:color w:val="000000"/>
          <w:sz w:val="22"/>
          <w:szCs w:val="22"/>
          <w:highlight w:val="cyan"/>
        </w:rPr>
        <w:t xml:space="preserve"> (Supplementary Figure 1b)</w:t>
      </w:r>
      <w:r w:rsidRPr="00BA0B0A">
        <w:rPr>
          <w:rFonts w:ascii="Arial" w:eastAsia="Arial" w:hAnsi="Arial" w:cs="Arial"/>
          <w:color w:val="000000"/>
          <w:sz w:val="22"/>
          <w:szCs w:val="22"/>
          <w:highlight w:val="cyan"/>
        </w:rPr>
        <w:t xml:space="preserve"> and identified a total of </w:t>
      </w:r>
      <w:r>
        <w:rPr>
          <w:rFonts w:ascii="Arial" w:eastAsia="Arial" w:hAnsi="Arial" w:cs="Arial"/>
          <w:color w:val="000000"/>
          <w:sz w:val="22"/>
          <w:szCs w:val="22"/>
          <w:highlight w:val="cyan"/>
        </w:rPr>
        <w:t xml:space="preserve">249,387 </w:t>
      </w:r>
      <w:proofErr w:type="spellStart"/>
      <w:r>
        <w:rPr>
          <w:rFonts w:ascii="Arial" w:eastAsia="Arial" w:hAnsi="Arial" w:cs="Arial"/>
          <w:color w:val="000000"/>
          <w:sz w:val="22"/>
          <w:szCs w:val="22"/>
          <w:highlight w:val="cyan"/>
        </w:rPr>
        <w:t>hypomethylating</w:t>
      </w:r>
      <w:proofErr w:type="spellEnd"/>
      <w:r>
        <w:rPr>
          <w:rFonts w:ascii="Arial" w:eastAsia="Arial" w:hAnsi="Arial" w:cs="Arial"/>
          <w:color w:val="000000"/>
          <w:sz w:val="22"/>
          <w:szCs w:val="22"/>
          <w:highlight w:val="cyan"/>
        </w:rPr>
        <w:t xml:space="preserve"> DMRs and 88,168</w:t>
      </w:r>
      <w:r w:rsidRPr="00BA0B0A">
        <w:rPr>
          <w:rFonts w:ascii="Arial" w:eastAsia="Arial" w:hAnsi="Arial" w:cs="Arial"/>
          <w:color w:val="000000"/>
          <w:sz w:val="22"/>
          <w:szCs w:val="22"/>
          <w:highlight w:val="cyan"/>
        </w:rPr>
        <w:t xml:space="preserve"> </w:t>
      </w:r>
      <w:proofErr w:type="spellStart"/>
      <w:r w:rsidRPr="00BA0B0A">
        <w:rPr>
          <w:rFonts w:ascii="Arial" w:eastAsia="Arial" w:hAnsi="Arial" w:cs="Arial"/>
          <w:color w:val="000000"/>
          <w:sz w:val="22"/>
          <w:szCs w:val="22"/>
          <w:highlight w:val="cyan"/>
        </w:rPr>
        <w:t>hypermethylating</w:t>
      </w:r>
      <w:proofErr w:type="spellEnd"/>
      <w:r w:rsidRPr="00BA0B0A">
        <w:rPr>
          <w:rFonts w:ascii="Arial" w:eastAsia="Arial" w:hAnsi="Arial" w:cs="Arial"/>
          <w:color w:val="000000"/>
          <w:sz w:val="22"/>
          <w:szCs w:val="22"/>
          <w:highlight w:val="cyan"/>
        </w:rPr>
        <w:t xml:space="preserve"> DMRs across the five levels of methylation specificities </w:t>
      </w:r>
      <w:r>
        <w:rPr>
          <w:rFonts w:ascii="Arial" w:eastAsia="Arial" w:hAnsi="Arial" w:cs="Arial"/>
          <w:color w:val="000000"/>
          <w:sz w:val="22"/>
          <w:szCs w:val="22"/>
          <w:highlight w:val="cyan"/>
        </w:rPr>
        <w:t>(</w:t>
      </w:r>
      <w:proofErr w:type="spellStart"/>
      <w:r>
        <w:rPr>
          <w:rFonts w:ascii="Arial" w:eastAsia="Arial" w:hAnsi="Arial" w:cs="Arial"/>
          <w:color w:val="000000"/>
          <w:sz w:val="22"/>
          <w:szCs w:val="22"/>
          <w:highlight w:val="cyan"/>
        </w:rPr>
        <w:t>Supplemetary</w:t>
      </w:r>
      <w:proofErr w:type="spellEnd"/>
      <w:r>
        <w:rPr>
          <w:rFonts w:ascii="Arial" w:eastAsia="Arial" w:hAnsi="Arial" w:cs="Arial"/>
          <w:color w:val="000000"/>
          <w:sz w:val="22"/>
          <w:szCs w:val="22"/>
          <w:highlight w:val="cyan"/>
        </w:rPr>
        <w:t xml:space="preserve"> Figure 1c)</w:t>
      </w:r>
      <w:r w:rsidRPr="00BA0B0A">
        <w:rPr>
          <w:rFonts w:ascii="Arial" w:eastAsia="Arial" w:hAnsi="Arial" w:cs="Arial"/>
          <w:color w:val="000000"/>
          <w:sz w:val="22"/>
          <w:szCs w:val="22"/>
          <w:highlight w:val="cyan"/>
        </w:rPr>
        <w:t xml:space="preserve">. While the median size of </w:t>
      </w:r>
      <w:proofErr w:type="spellStart"/>
      <w:r w:rsidRPr="00BA0B0A">
        <w:rPr>
          <w:rFonts w:ascii="Arial" w:eastAsia="Arial" w:hAnsi="Arial" w:cs="Arial"/>
          <w:color w:val="000000"/>
          <w:sz w:val="22"/>
          <w:szCs w:val="22"/>
          <w:highlight w:val="cyan"/>
        </w:rPr>
        <w:t>hypomethylating</w:t>
      </w:r>
      <w:proofErr w:type="spellEnd"/>
      <w:r>
        <w:rPr>
          <w:rFonts w:ascii="Arial" w:eastAsia="Arial" w:hAnsi="Arial" w:cs="Arial"/>
          <w:color w:val="000000"/>
          <w:sz w:val="22"/>
          <w:szCs w:val="22"/>
          <w:highlight w:val="cyan"/>
        </w:rPr>
        <w:t xml:space="preserve"> DMRs is 425</w:t>
      </w:r>
      <w:r w:rsidRPr="00BA0B0A">
        <w:rPr>
          <w:rFonts w:ascii="Arial" w:eastAsia="Arial" w:hAnsi="Arial" w:cs="Arial"/>
          <w:color w:val="000000"/>
          <w:sz w:val="22"/>
          <w:szCs w:val="22"/>
          <w:highlight w:val="cyan"/>
        </w:rPr>
        <w:t xml:space="preserve"> </w:t>
      </w:r>
      <w:proofErr w:type="spellStart"/>
      <w:r w:rsidRPr="00BA0B0A">
        <w:rPr>
          <w:rFonts w:ascii="Arial" w:eastAsia="Arial" w:hAnsi="Arial" w:cs="Arial"/>
          <w:color w:val="000000"/>
          <w:sz w:val="22"/>
          <w:szCs w:val="22"/>
          <w:highlight w:val="cyan"/>
        </w:rPr>
        <w:t>bp</w:t>
      </w:r>
      <w:proofErr w:type="spellEnd"/>
      <w:r w:rsidRPr="00BA0B0A">
        <w:rPr>
          <w:rFonts w:ascii="Arial" w:eastAsia="Arial" w:hAnsi="Arial" w:cs="Arial"/>
          <w:color w:val="000000"/>
          <w:sz w:val="22"/>
          <w:szCs w:val="22"/>
          <w:highlight w:val="cyan"/>
        </w:rPr>
        <w:t xml:space="preserve">, the median size of </w:t>
      </w:r>
      <w:proofErr w:type="spellStart"/>
      <w:r w:rsidRPr="00BA0B0A">
        <w:rPr>
          <w:rFonts w:ascii="Arial" w:eastAsia="Arial" w:hAnsi="Arial" w:cs="Arial"/>
          <w:color w:val="000000"/>
          <w:sz w:val="22"/>
          <w:szCs w:val="22"/>
          <w:highlight w:val="cyan"/>
        </w:rPr>
        <w:t>hypermethylating</w:t>
      </w:r>
      <w:proofErr w:type="spellEnd"/>
      <w:r>
        <w:rPr>
          <w:rFonts w:ascii="Arial" w:eastAsia="Arial" w:hAnsi="Arial" w:cs="Arial"/>
          <w:color w:val="000000"/>
          <w:sz w:val="22"/>
          <w:szCs w:val="22"/>
          <w:highlight w:val="cyan"/>
        </w:rPr>
        <w:t xml:space="preserve"> DMRs is only 106 </w:t>
      </w:r>
      <w:proofErr w:type="spellStart"/>
      <w:r>
        <w:rPr>
          <w:rFonts w:ascii="Arial" w:eastAsia="Arial" w:hAnsi="Arial" w:cs="Arial"/>
          <w:color w:val="000000"/>
          <w:sz w:val="22"/>
          <w:szCs w:val="22"/>
          <w:highlight w:val="cyan"/>
        </w:rPr>
        <w:t>bp</w:t>
      </w:r>
      <w:r w:rsidRPr="00BA0B0A">
        <w:rPr>
          <w:rFonts w:ascii="Arial" w:eastAsia="Arial" w:hAnsi="Arial" w:cs="Arial"/>
          <w:color w:val="000000"/>
          <w:sz w:val="22"/>
          <w:szCs w:val="22"/>
          <w:highlight w:val="cyan"/>
        </w:rPr>
        <w:t>.</w:t>
      </w:r>
      <w:proofErr w:type="spellEnd"/>
    </w:p>
    <w:p w14:paraId="52581D14" w14:textId="77777777" w:rsidR="005A09AC" w:rsidRPr="00BA0B0A" w:rsidRDefault="005A09AC" w:rsidP="005A09AC">
      <w:pPr>
        <w:spacing w:line="276" w:lineRule="auto"/>
        <w:jc w:val="left"/>
        <w:rPr>
          <w:rFonts w:ascii="Arial" w:eastAsia="Arial" w:hAnsi="Arial" w:cs="Arial"/>
          <w:color w:val="000000"/>
          <w:sz w:val="22"/>
          <w:szCs w:val="22"/>
          <w:highlight w:val="cyan"/>
        </w:rPr>
      </w:pPr>
    </w:p>
    <w:p w14:paraId="196067BA" w14:textId="77777777" w:rsidR="005A09AC" w:rsidRPr="00BA0B0A" w:rsidRDefault="005A09AC" w:rsidP="005A09AC">
      <w:pPr>
        <w:spacing w:line="276" w:lineRule="auto"/>
        <w:jc w:val="left"/>
        <w:rPr>
          <w:rFonts w:ascii="Arial" w:eastAsia="Arial" w:hAnsi="Arial" w:cs="Arial"/>
          <w:color w:val="000000"/>
          <w:sz w:val="22"/>
          <w:szCs w:val="22"/>
          <w:highlight w:val="cyan"/>
        </w:rPr>
      </w:pPr>
      <w:r w:rsidRPr="00BA0B0A">
        <w:rPr>
          <w:rFonts w:ascii="Arial" w:eastAsia="Arial" w:hAnsi="Arial" w:cs="Arial"/>
          <w:color w:val="000000"/>
          <w:sz w:val="22"/>
          <w:szCs w:val="22"/>
          <w:highlight w:val="cyan"/>
        </w:rPr>
        <w:t xml:space="preserve">Both sets of DMRs are neither fully methylated nor </w:t>
      </w:r>
      <w:proofErr w:type="spellStart"/>
      <w:r w:rsidRPr="00BA0B0A">
        <w:rPr>
          <w:rFonts w:ascii="Arial" w:eastAsia="Arial" w:hAnsi="Arial" w:cs="Arial"/>
          <w:color w:val="000000"/>
          <w:sz w:val="22"/>
          <w:szCs w:val="22"/>
          <w:highlight w:val="cyan"/>
        </w:rPr>
        <w:t>unmethylated</w:t>
      </w:r>
      <w:proofErr w:type="spellEnd"/>
      <w:r w:rsidRPr="00BA0B0A">
        <w:rPr>
          <w:rFonts w:ascii="Arial" w:eastAsia="Arial" w:hAnsi="Arial" w:cs="Arial"/>
          <w:color w:val="000000"/>
          <w:sz w:val="22"/>
          <w:szCs w:val="22"/>
          <w:highlight w:val="cyan"/>
        </w:rPr>
        <w:t xml:space="preserve"> in the outlying sample, but tend to be either fully methylated or </w:t>
      </w:r>
      <w:proofErr w:type="spellStart"/>
      <w:r w:rsidRPr="00BA0B0A">
        <w:rPr>
          <w:rFonts w:ascii="Arial" w:eastAsia="Arial" w:hAnsi="Arial" w:cs="Arial"/>
          <w:color w:val="000000"/>
          <w:sz w:val="22"/>
          <w:szCs w:val="22"/>
          <w:highlight w:val="cyan"/>
        </w:rPr>
        <w:t>unmethylated</w:t>
      </w:r>
      <w:proofErr w:type="spellEnd"/>
      <w:r w:rsidRPr="00BA0B0A">
        <w:rPr>
          <w:rFonts w:ascii="Arial" w:eastAsia="Arial" w:hAnsi="Arial" w:cs="Arial"/>
          <w:color w:val="000000"/>
          <w:sz w:val="22"/>
          <w:szCs w:val="22"/>
          <w:highlight w:val="cyan"/>
        </w:rPr>
        <w:t xml:space="preserve"> in the majority of samples</w:t>
      </w:r>
      <w:r>
        <w:rPr>
          <w:rFonts w:ascii="Arial" w:eastAsia="Arial" w:hAnsi="Arial" w:cs="Arial"/>
          <w:color w:val="000000"/>
          <w:sz w:val="22"/>
          <w:szCs w:val="22"/>
          <w:highlight w:val="cyan"/>
        </w:rPr>
        <w:t xml:space="preserve"> (Supplementary Figure 1d-e)</w:t>
      </w:r>
      <w:r w:rsidRPr="00BA0B0A">
        <w:rPr>
          <w:rFonts w:ascii="Arial" w:eastAsia="Arial" w:hAnsi="Arial" w:cs="Arial"/>
          <w:color w:val="000000"/>
          <w:sz w:val="22"/>
          <w:szCs w:val="22"/>
          <w:highlight w:val="cyan"/>
        </w:rPr>
        <w:t xml:space="preserve">. Strikingly, the ratio of MHBs in </w:t>
      </w:r>
      <w:proofErr w:type="spellStart"/>
      <w:r w:rsidRPr="00BA0B0A">
        <w:rPr>
          <w:rFonts w:ascii="Arial" w:eastAsia="Arial" w:hAnsi="Arial" w:cs="Arial"/>
          <w:color w:val="000000"/>
          <w:sz w:val="22"/>
          <w:szCs w:val="22"/>
          <w:highlight w:val="cyan"/>
        </w:rPr>
        <w:t>hypomethylating</w:t>
      </w:r>
      <w:proofErr w:type="spellEnd"/>
      <w:r w:rsidRPr="00BA0B0A">
        <w:rPr>
          <w:rFonts w:ascii="Arial" w:eastAsia="Arial" w:hAnsi="Arial" w:cs="Arial"/>
          <w:color w:val="000000"/>
          <w:sz w:val="22"/>
          <w:szCs w:val="22"/>
          <w:highlight w:val="cyan"/>
        </w:rPr>
        <w:t xml:space="preserve"> to </w:t>
      </w:r>
      <w:proofErr w:type="spellStart"/>
      <w:r w:rsidRPr="00BA0B0A">
        <w:rPr>
          <w:rFonts w:ascii="Arial" w:eastAsia="Arial" w:hAnsi="Arial" w:cs="Arial"/>
          <w:color w:val="000000"/>
          <w:sz w:val="22"/>
          <w:szCs w:val="22"/>
          <w:highlight w:val="cyan"/>
        </w:rPr>
        <w:t>hypermethylating</w:t>
      </w:r>
      <w:proofErr w:type="spellEnd"/>
      <w:r w:rsidRPr="00BA0B0A">
        <w:rPr>
          <w:rFonts w:ascii="Arial" w:eastAsia="Arial" w:hAnsi="Arial" w:cs="Arial"/>
          <w:color w:val="000000"/>
          <w:sz w:val="22"/>
          <w:szCs w:val="22"/>
          <w:highlight w:val="cyan"/>
        </w:rPr>
        <w:t xml:space="preserve"> DMRs is </w:t>
      </w:r>
      <w:r>
        <w:rPr>
          <w:rFonts w:ascii="Arial" w:eastAsia="Arial" w:hAnsi="Arial" w:cs="Arial"/>
          <w:color w:val="000000"/>
          <w:sz w:val="22"/>
          <w:szCs w:val="22"/>
          <w:highlight w:val="cyan"/>
        </w:rPr>
        <w:t>1 to 12.8</w:t>
      </w:r>
      <w:r w:rsidRPr="00BA0B0A">
        <w:rPr>
          <w:rFonts w:ascii="Arial" w:eastAsia="Arial" w:hAnsi="Arial" w:cs="Arial"/>
          <w:color w:val="000000"/>
          <w:sz w:val="22"/>
          <w:szCs w:val="22"/>
          <w:highlight w:val="cyan"/>
        </w:rPr>
        <w:t xml:space="preserve"> with a total </w:t>
      </w:r>
      <w:r w:rsidRPr="00BA0B0A">
        <w:rPr>
          <w:rFonts w:ascii="Arial" w:eastAsia="Arial" w:hAnsi="Arial" w:cs="Arial"/>
          <w:color w:val="000000"/>
          <w:sz w:val="22"/>
          <w:szCs w:val="22"/>
          <w:highlight w:val="cyan"/>
        </w:rPr>
        <w:lastRenderedPageBreak/>
        <w:t xml:space="preserve">of </w:t>
      </w:r>
      <w:r>
        <w:rPr>
          <w:rFonts w:ascii="Arial" w:eastAsia="Arial" w:hAnsi="Arial" w:cs="Arial"/>
          <w:color w:val="000000"/>
          <w:sz w:val="22"/>
          <w:szCs w:val="22"/>
          <w:highlight w:val="cyan"/>
        </w:rPr>
        <w:t>29,619 (68</w:t>
      </w:r>
      <w:r w:rsidRPr="00BA0B0A">
        <w:rPr>
          <w:rFonts w:ascii="Arial" w:eastAsia="Arial" w:hAnsi="Arial" w:cs="Arial"/>
          <w:color w:val="000000"/>
          <w:sz w:val="22"/>
          <w:szCs w:val="22"/>
          <w:highlight w:val="cyan"/>
        </w:rPr>
        <w:t xml:space="preserve">%) </w:t>
      </w:r>
      <w:r>
        <w:rPr>
          <w:rFonts w:ascii="Arial" w:eastAsia="Arial" w:hAnsi="Arial" w:cs="Arial"/>
          <w:color w:val="000000"/>
          <w:sz w:val="22"/>
          <w:szCs w:val="22"/>
          <w:highlight w:val="cyan"/>
        </w:rPr>
        <w:t xml:space="preserve">and 1,291 (3%) of MHB </w:t>
      </w:r>
      <w:proofErr w:type="spellStart"/>
      <w:r>
        <w:rPr>
          <w:rFonts w:ascii="Arial" w:eastAsia="Arial" w:hAnsi="Arial" w:cs="Arial"/>
          <w:color w:val="000000"/>
          <w:sz w:val="22"/>
          <w:szCs w:val="22"/>
          <w:highlight w:val="cyan"/>
        </w:rPr>
        <w:t>CpGs</w:t>
      </w:r>
      <w:proofErr w:type="spellEnd"/>
      <w:r>
        <w:rPr>
          <w:rFonts w:ascii="Arial" w:eastAsia="Arial" w:hAnsi="Arial" w:cs="Arial"/>
          <w:color w:val="000000"/>
          <w:sz w:val="22"/>
          <w:szCs w:val="22"/>
          <w:highlight w:val="cyan"/>
        </w:rPr>
        <w:t xml:space="preserve"> overlapping a </w:t>
      </w:r>
      <w:proofErr w:type="spellStart"/>
      <w:r>
        <w:rPr>
          <w:rFonts w:ascii="Arial" w:eastAsia="Arial" w:hAnsi="Arial" w:cs="Arial"/>
          <w:color w:val="000000"/>
          <w:sz w:val="22"/>
          <w:szCs w:val="22"/>
          <w:highlight w:val="cyan"/>
        </w:rPr>
        <w:t>hyperDMR</w:t>
      </w:r>
      <w:proofErr w:type="spellEnd"/>
      <w:r>
        <w:rPr>
          <w:rFonts w:ascii="Arial" w:eastAsia="Arial" w:hAnsi="Arial" w:cs="Arial"/>
          <w:color w:val="000000"/>
          <w:sz w:val="22"/>
          <w:szCs w:val="22"/>
          <w:highlight w:val="cyan"/>
        </w:rPr>
        <w:t xml:space="preserve"> and </w:t>
      </w:r>
      <w:proofErr w:type="spellStart"/>
      <w:r>
        <w:rPr>
          <w:rFonts w:ascii="Arial" w:eastAsia="Arial" w:hAnsi="Arial" w:cs="Arial"/>
          <w:color w:val="000000"/>
          <w:sz w:val="22"/>
          <w:szCs w:val="22"/>
          <w:highlight w:val="cyan"/>
        </w:rPr>
        <w:t>hyperDMR</w:t>
      </w:r>
      <w:proofErr w:type="spellEnd"/>
      <w:r>
        <w:rPr>
          <w:rFonts w:ascii="Arial" w:eastAsia="Arial" w:hAnsi="Arial" w:cs="Arial"/>
          <w:color w:val="000000"/>
          <w:sz w:val="22"/>
          <w:szCs w:val="22"/>
          <w:highlight w:val="cyan"/>
        </w:rPr>
        <w:t xml:space="preserve"> respectively</w:t>
      </w:r>
      <w:r w:rsidRPr="00BA0B0A">
        <w:rPr>
          <w:rFonts w:ascii="Arial" w:eastAsia="Arial" w:hAnsi="Arial" w:cs="Arial"/>
          <w:color w:val="000000"/>
          <w:sz w:val="22"/>
          <w:szCs w:val="22"/>
          <w:highlight w:val="cyan"/>
        </w:rPr>
        <w:t xml:space="preserve">. </w:t>
      </w:r>
      <w:proofErr w:type="spellStart"/>
      <w:r w:rsidRPr="00BA0B0A">
        <w:rPr>
          <w:rFonts w:ascii="Arial" w:eastAsia="Arial" w:hAnsi="Arial" w:cs="Arial"/>
          <w:color w:val="000000"/>
          <w:sz w:val="22"/>
          <w:szCs w:val="22"/>
          <w:highlight w:val="cyan"/>
        </w:rPr>
        <w:t>Hypomethylating</w:t>
      </w:r>
      <w:proofErr w:type="spellEnd"/>
      <w:r w:rsidRPr="00BA0B0A">
        <w:rPr>
          <w:rFonts w:ascii="Arial" w:eastAsia="Arial" w:hAnsi="Arial" w:cs="Arial"/>
          <w:color w:val="000000"/>
          <w:sz w:val="22"/>
          <w:szCs w:val="22"/>
          <w:highlight w:val="cyan"/>
        </w:rPr>
        <w:t xml:space="preserve"> DMRs are likely regions which loses methylation in the cell, and only</w:t>
      </w:r>
      <w:r>
        <w:rPr>
          <w:rFonts w:ascii="Arial" w:eastAsia="Arial" w:hAnsi="Arial" w:cs="Arial"/>
          <w:color w:val="000000"/>
          <w:sz w:val="22"/>
          <w:szCs w:val="22"/>
          <w:highlight w:val="cyan"/>
        </w:rPr>
        <w:t xml:space="preserve"> 5,415</w:t>
      </w:r>
      <w:r w:rsidRPr="00BA0B0A">
        <w:rPr>
          <w:rFonts w:ascii="Arial" w:eastAsia="Arial" w:hAnsi="Arial" w:cs="Arial"/>
          <w:color w:val="000000"/>
          <w:sz w:val="22"/>
          <w:szCs w:val="22"/>
          <w:highlight w:val="cyan"/>
        </w:rPr>
        <w:t xml:space="preserve"> DMRs </w:t>
      </w:r>
      <w:r>
        <w:rPr>
          <w:rFonts w:ascii="Arial" w:eastAsia="Arial" w:hAnsi="Arial" w:cs="Arial"/>
          <w:color w:val="000000"/>
          <w:sz w:val="22"/>
          <w:szCs w:val="22"/>
          <w:highlight w:val="cyan"/>
        </w:rPr>
        <w:t>(3.6%</w:t>
      </w:r>
      <w:r w:rsidRPr="00BA0B0A">
        <w:rPr>
          <w:rFonts w:ascii="Arial" w:eastAsia="Arial" w:hAnsi="Arial" w:cs="Arial"/>
          <w:color w:val="000000"/>
          <w:sz w:val="22"/>
          <w:szCs w:val="22"/>
          <w:highlight w:val="cyan"/>
        </w:rPr>
        <w:t xml:space="preserve"> were found overlapping with MHBs. This suggests that cells</w:t>
      </w:r>
      <w:r>
        <w:rPr>
          <w:rFonts w:ascii="Arial" w:eastAsia="Arial" w:hAnsi="Arial" w:cs="Arial"/>
          <w:color w:val="000000"/>
          <w:sz w:val="22"/>
          <w:szCs w:val="22"/>
          <w:highlight w:val="cyan"/>
        </w:rPr>
        <w:t xml:space="preserve"> tend to</w:t>
      </w:r>
      <w:r w:rsidRPr="00BA0B0A">
        <w:rPr>
          <w:rFonts w:ascii="Arial" w:eastAsia="Arial" w:hAnsi="Arial" w:cs="Arial"/>
          <w:color w:val="000000"/>
          <w:sz w:val="22"/>
          <w:szCs w:val="22"/>
          <w:highlight w:val="cyan"/>
        </w:rPr>
        <w:t xml:space="preserve"> l</w:t>
      </w:r>
      <w:r>
        <w:rPr>
          <w:rFonts w:ascii="Arial" w:eastAsia="Arial" w:hAnsi="Arial" w:cs="Arial"/>
          <w:color w:val="000000"/>
          <w:sz w:val="22"/>
          <w:szCs w:val="22"/>
          <w:highlight w:val="cyan"/>
        </w:rPr>
        <w:t xml:space="preserve">ose methylation stochastically and tend to gain it in </w:t>
      </w:r>
      <w:r w:rsidRPr="00BA0B0A">
        <w:rPr>
          <w:rFonts w:ascii="Arial" w:eastAsia="Arial" w:hAnsi="Arial" w:cs="Arial"/>
          <w:color w:val="000000"/>
          <w:sz w:val="22"/>
          <w:szCs w:val="22"/>
          <w:highlight w:val="cyan"/>
        </w:rPr>
        <w:t xml:space="preserve">a spreading process. </w:t>
      </w:r>
    </w:p>
    <w:p w14:paraId="22780DC8" w14:textId="77777777" w:rsidR="005A09AC" w:rsidRPr="00BA0B0A" w:rsidRDefault="005A09AC" w:rsidP="005A09AC">
      <w:pPr>
        <w:spacing w:line="276" w:lineRule="auto"/>
        <w:jc w:val="left"/>
        <w:rPr>
          <w:rFonts w:ascii="Arial" w:eastAsia="Arial" w:hAnsi="Arial" w:cs="Arial"/>
          <w:color w:val="000000"/>
          <w:sz w:val="22"/>
          <w:szCs w:val="22"/>
          <w:highlight w:val="cyan"/>
        </w:rPr>
      </w:pPr>
    </w:p>
    <w:p w14:paraId="72B588DF" w14:textId="77777777" w:rsidR="005A09AC" w:rsidRPr="00BA0B0A" w:rsidRDefault="005A09AC" w:rsidP="005A09AC">
      <w:pPr>
        <w:spacing w:line="276" w:lineRule="auto"/>
        <w:jc w:val="left"/>
        <w:rPr>
          <w:rFonts w:ascii="Arial" w:eastAsia="Arial" w:hAnsi="Arial" w:cs="Arial"/>
          <w:color w:val="000000"/>
          <w:sz w:val="22"/>
          <w:szCs w:val="22"/>
          <w:highlight w:val="cyan"/>
        </w:rPr>
      </w:pPr>
      <w:r w:rsidRPr="00BA0B0A">
        <w:rPr>
          <w:rFonts w:ascii="Arial" w:eastAsia="Arial" w:hAnsi="Arial" w:cs="Arial"/>
          <w:color w:val="000000"/>
          <w:sz w:val="22"/>
          <w:szCs w:val="22"/>
          <w:highlight w:val="cyan"/>
        </w:rPr>
        <w:t xml:space="preserve">We also found a </w:t>
      </w:r>
      <w:proofErr w:type="spellStart"/>
      <w:r w:rsidRPr="00BA0B0A">
        <w:rPr>
          <w:rFonts w:ascii="Arial" w:eastAsia="Arial" w:hAnsi="Arial" w:cs="Arial"/>
          <w:color w:val="000000"/>
          <w:sz w:val="22"/>
          <w:szCs w:val="22"/>
          <w:highlight w:val="cyan"/>
        </w:rPr>
        <w:t>hypermethylating</w:t>
      </w:r>
      <w:proofErr w:type="spellEnd"/>
      <w:r>
        <w:rPr>
          <w:rFonts w:ascii="Arial" w:eastAsia="Arial" w:hAnsi="Arial" w:cs="Arial"/>
          <w:color w:val="000000"/>
          <w:sz w:val="22"/>
          <w:szCs w:val="22"/>
          <w:highlight w:val="cyan"/>
        </w:rPr>
        <w:t xml:space="preserve"> DMR overlapping with 93</w:t>
      </w:r>
      <w:r w:rsidRPr="00BA0B0A">
        <w:rPr>
          <w:rFonts w:ascii="Arial" w:eastAsia="Arial" w:hAnsi="Arial" w:cs="Arial"/>
          <w:color w:val="000000"/>
          <w:sz w:val="22"/>
          <w:szCs w:val="22"/>
          <w:highlight w:val="cyan"/>
        </w:rPr>
        <w:t>%</w:t>
      </w:r>
      <w:r>
        <w:rPr>
          <w:rFonts w:ascii="Arial" w:eastAsia="Arial" w:hAnsi="Arial" w:cs="Arial"/>
          <w:color w:val="000000"/>
          <w:sz w:val="22"/>
          <w:szCs w:val="22"/>
          <w:highlight w:val="cyan"/>
        </w:rPr>
        <w:t xml:space="preserve"> (4,185</w:t>
      </w:r>
      <w:r w:rsidRPr="00BA0B0A">
        <w:rPr>
          <w:rFonts w:ascii="Arial" w:eastAsia="Arial" w:hAnsi="Arial" w:cs="Arial"/>
          <w:color w:val="000000"/>
          <w:sz w:val="22"/>
          <w:szCs w:val="22"/>
          <w:highlight w:val="cyan"/>
        </w:rPr>
        <w:t>/4,481) of DNA methylation valleys in stem cells and early progenitor cell types [PMID</w:t>
      </w:r>
      <w:r w:rsidRPr="00BA0B0A">
        <w:rPr>
          <w:highlight w:val="cyan"/>
        </w:rPr>
        <w:t xml:space="preserve"> </w:t>
      </w:r>
      <w:r w:rsidRPr="00BA0B0A">
        <w:rPr>
          <w:rFonts w:ascii="Arial" w:eastAsia="Arial" w:hAnsi="Arial" w:cs="Arial"/>
          <w:color w:val="000000"/>
          <w:sz w:val="22"/>
          <w:szCs w:val="22"/>
          <w:highlight w:val="cyan"/>
        </w:rPr>
        <w:t xml:space="preserve">23664764]. DMVs were discovered in study examining DNA methylation dynamics during early embryonic development. These ultra-long (&gt;5 </w:t>
      </w:r>
      <w:proofErr w:type="spellStart"/>
      <w:r w:rsidRPr="00BA0B0A">
        <w:rPr>
          <w:rFonts w:ascii="Arial" w:eastAsia="Arial" w:hAnsi="Arial" w:cs="Arial"/>
          <w:color w:val="000000"/>
          <w:sz w:val="22"/>
          <w:szCs w:val="22"/>
          <w:highlight w:val="cyan"/>
        </w:rPr>
        <w:t>kbp</w:t>
      </w:r>
      <w:proofErr w:type="spellEnd"/>
      <w:r w:rsidRPr="00BA0B0A">
        <w:rPr>
          <w:rFonts w:ascii="Arial" w:eastAsia="Arial" w:hAnsi="Arial" w:cs="Arial"/>
          <w:color w:val="000000"/>
          <w:sz w:val="22"/>
          <w:szCs w:val="22"/>
          <w:highlight w:val="cyan"/>
        </w:rPr>
        <w:t>) regions of low methylation overlaps highly conserved sequences and are enriched in transcription factor and developmental genes [PMID</w:t>
      </w:r>
      <w:r w:rsidRPr="00BA0B0A">
        <w:rPr>
          <w:highlight w:val="cyan"/>
        </w:rPr>
        <w:t xml:space="preserve"> </w:t>
      </w:r>
      <w:r w:rsidRPr="00BA0B0A">
        <w:rPr>
          <w:rFonts w:ascii="Arial" w:eastAsia="Arial" w:hAnsi="Arial" w:cs="Arial"/>
          <w:color w:val="000000"/>
          <w:sz w:val="22"/>
          <w:szCs w:val="22"/>
          <w:highlight w:val="cyan"/>
        </w:rPr>
        <w:t xml:space="preserve">23664764]. Furthermore, they remain largely </w:t>
      </w:r>
      <w:proofErr w:type="spellStart"/>
      <w:r w:rsidRPr="00BA0B0A">
        <w:rPr>
          <w:rFonts w:ascii="Arial" w:eastAsia="Arial" w:hAnsi="Arial" w:cs="Arial"/>
          <w:color w:val="000000"/>
          <w:sz w:val="22"/>
          <w:szCs w:val="22"/>
          <w:highlight w:val="cyan"/>
        </w:rPr>
        <w:t>unmethylated</w:t>
      </w:r>
      <w:proofErr w:type="spellEnd"/>
      <w:r w:rsidRPr="00BA0B0A">
        <w:rPr>
          <w:rFonts w:ascii="Arial" w:eastAsia="Arial" w:hAnsi="Arial" w:cs="Arial"/>
          <w:color w:val="000000"/>
          <w:sz w:val="22"/>
          <w:szCs w:val="22"/>
          <w:highlight w:val="cyan"/>
        </w:rPr>
        <w:t xml:space="preserve"> throughout development but frequently gain methylation in cancer. </w:t>
      </w:r>
    </w:p>
    <w:p w14:paraId="562FC41B" w14:textId="77777777" w:rsidR="0036115F" w:rsidRPr="00D22F70" w:rsidDel="004265FC" w:rsidRDefault="0036115F" w:rsidP="009F1689">
      <w:pPr>
        <w:spacing w:line="276" w:lineRule="auto"/>
        <w:rPr>
          <w:del w:id="260" w:author="Dinh Diep" w:date="2016-04-29T17:08:00Z"/>
          <w:moveTo w:id="261" w:author="Dinh Diep" w:date="2016-04-29T15:07:00Z"/>
          <w:rFonts w:ascii="Arial" w:hAnsi="Arial" w:cs="Arial"/>
          <w:color w:val="auto"/>
          <w:sz w:val="22"/>
          <w:szCs w:val="22"/>
        </w:rPr>
      </w:pPr>
    </w:p>
    <w:moveToRangeEnd w:id="209"/>
    <w:p w14:paraId="73128787" w14:textId="77777777" w:rsidR="0036115F" w:rsidRPr="00D22F70" w:rsidRDefault="0036115F" w:rsidP="009F1689">
      <w:pPr>
        <w:spacing w:line="276" w:lineRule="auto"/>
        <w:rPr>
          <w:rFonts w:ascii="Arial" w:eastAsia="Arial" w:hAnsi="Arial" w:cs="Arial"/>
          <w:color w:val="auto"/>
          <w:sz w:val="22"/>
          <w:szCs w:val="22"/>
        </w:rPr>
      </w:pPr>
    </w:p>
    <w:p w14:paraId="511EEE3C" w14:textId="77777777" w:rsidR="00144980" w:rsidRPr="00D22F70" w:rsidRDefault="00144980" w:rsidP="009F1689">
      <w:pPr>
        <w:spacing w:line="276" w:lineRule="auto"/>
        <w:rPr>
          <w:rFonts w:ascii="Arial" w:eastAsia="Arial" w:hAnsi="Arial" w:cs="Arial"/>
          <w:color w:val="auto"/>
          <w:sz w:val="22"/>
          <w:szCs w:val="22"/>
        </w:rPr>
      </w:pPr>
    </w:p>
    <w:p w14:paraId="364CA11B" w14:textId="46C73C7F" w:rsidR="00AF1A75" w:rsidRPr="00D22F70" w:rsidRDefault="00B92B21" w:rsidP="009F1689">
      <w:pPr>
        <w:pStyle w:val="Heading4"/>
        <w:spacing w:line="276" w:lineRule="auto"/>
        <w:jc w:val="both"/>
        <w:rPr>
          <w:rFonts w:ascii="Arial" w:eastAsia="Arial" w:hAnsi="Arial" w:cs="Arial"/>
          <w:b/>
          <w:color w:val="auto"/>
          <w:sz w:val="22"/>
          <w:szCs w:val="22"/>
        </w:rPr>
      </w:pPr>
      <w:bookmarkStart w:id="262" w:name="h.xigydxbnf2bt" w:colFirst="0" w:colLast="0"/>
      <w:bookmarkStart w:id="263" w:name="h.30j0zll" w:colFirst="0" w:colLast="0"/>
      <w:bookmarkEnd w:id="262"/>
      <w:bookmarkEnd w:id="263"/>
      <w:r w:rsidRPr="00D22F70">
        <w:rPr>
          <w:rFonts w:ascii="Arial" w:eastAsia="Arial" w:hAnsi="Arial" w:cs="Arial"/>
          <w:b/>
          <w:color w:val="auto"/>
          <w:sz w:val="22"/>
          <w:szCs w:val="22"/>
        </w:rPr>
        <w:t xml:space="preserve">Characterizations of </w:t>
      </w:r>
      <w:r w:rsidR="00FF483E" w:rsidRPr="00D22F70">
        <w:rPr>
          <w:rFonts w:ascii="Arial" w:eastAsia="Arial" w:hAnsi="Arial" w:cs="Arial"/>
          <w:b/>
          <w:color w:val="auto"/>
          <w:sz w:val="22"/>
          <w:szCs w:val="22"/>
        </w:rPr>
        <w:t xml:space="preserve">human normal tissues and stem cell lines with </w:t>
      </w:r>
      <w:r w:rsidRPr="00D22F70">
        <w:rPr>
          <w:rFonts w:ascii="Arial" w:eastAsia="Arial" w:hAnsi="Arial" w:cs="Arial"/>
          <w:b/>
          <w:color w:val="auto"/>
          <w:sz w:val="22"/>
          <w:szCs w:val="22"/>
        </w:rPr>
        <w:t>methylation haplotype load</w:t>
      </w:r>
    </w:p>
    <w:p w14:paraId="34CD58C2" w14:textId="5FF62816"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highlight w:val="white"/>
        </w:rPr>
        <w:t>To enable quantitative analysis of the methylation patterns within</w:t>
      </w:r>
      <w:r w:rsidR="00370E98" w:rsidRPr="00D22F70">
        <w:rPr>
          <w:rFonts w:ascii="Arial" w:eastAsia="Arial" w:hAnsi="Arial" w:cs="Arial"/>
          <w:color w:val="auto"/>
          <w:sz w:val="22"/>
          <w:szCs w:val="22"/>
          <w:highlight w:val="white"/>
        </w:rPr>
        <w:t xml:space="preserve"> individual</w:t>
      </w:r>
      <w:r w:rsidRPr="00D22F70">
        <w:rPr>
          <w:rFonts w:ascii="Arial" w:eastAsia="Arial" w:hAnsi="Arial" w:cs="Arial"/>
          <w:color w:val="auto"/>
          <w:sz w:val="22"/>
          <w:szCs w:val="22"/>
          <w:highlight w:val="white"/>
        </w:rPr>
        <w:t xml:space="preserve"> MHBs across many samples, we need a single metric to define </w:t>
      </w:r>
      <w:del w:id="264" w:author="Kun Zhang" w:date="2016-04-30T10:10:00Z">
        <w:r w:rsidRPr="00D22F70" w:rsidDel="00382E2B">
          <w:rPr>
            <w:rFonts w:ascii="Arial" w:eastAsia="Arial" w:hAnsi="Arial" w:cs="Arial"/>
            <w:color w:val="auto"/>
            <w:sz w:val="22"/>
            <w:szCs w:val="22"/>
            <w:highlight w:val="white"/>
          </w:rPr>
          <w:delText>each MHB</w:delText>
        </w:r>
      </w:del>
      <w:ins w:id="265" w:author="Kun Zhang" w:date="2016-04-30T10:10:00Z">
        <w:r w:rsidR="00382E2B" w:rsidRPr="00D22F70">
          <w:rPr>
            <w:rFonts w:ascii="Arial" w:eastAsia="Arial" w:hAnsi="Arial" w:cs="Arial"/>
            <w:color w:val="auto"/>
            <w:sz w:val="22"/>
            <w:szCs w:val="22"/>
            <w:highlight w:val="white"/>
          </w:rPr>
          <w:t>the methylated pattern of m</w:t>
        </w:r>
      </w:ins>
      <w:r w:rsidR="00370E98" w:rsidRPr="00D22F70">
        <w:rPr>
          <w:rFonts w:ascii="Arial" w:eastAsia="Arial" w:hAnsi="Arial" w:cs="Arial"/>
          <w:color w:val="auto"/>
          <w:sz w:val="22"/>
          <w:szCs w:val="22"/>
          <w:highlight w:val="white"/>
        </w:rPr>
        <w:t>ultiple</w:t>
      </w:r>
      <w:ins w:id="266" w:author="Kun Zhang" w:date="2016-04-30T10:10:00Z">
        <w:r w:rsidR="00382E2B" w:rsidRPr="00D22F70">
          <w:rPr>
            <w:rFonts w:ascii="Arial" w:eastAsia="Arial" w:hAnsi="Arial" w:cs="Arial"/>
            <w:color w:val="auto"/>
            <w:sz w:val="22"/>
            <w:szCs w:val="22"/>
            <w:highlight w:val="white"/>
          </w:rPr>
          <w:t xml:space="preserve"> </w:t>
        </w:r>
        <w:proofErr w:type="spellStart"/>
        <w:r w:rsidR="00382E2B" w:rsidRPr="00D22F70">
          <w:rPr>
            <w:rFonts w:ascii="Arial" w:eastAsia="Arial" w:hAnsi="Arial" w:cs="Arial"/>
            <w:color w:val="auto"/>
            <w:sz w:val="22"/>
            <w:szCs w:val="22"/>
            <w:highlight w:val="white"/>
          </w:rPr>
          <w:t>CpG</w:t>
        </w:r>
        <w:proofErr w:type="spellEnd"/>
        <w:r w:rsidR="00382E2B" w:rsidRPr="00D22F70">
          <w:rPr>
            <w:rFonts w:ascii="Arial" w:eastAsia="Arial" w:hAnsi="Arial" w:cs="Arial"/>
            <w:color w:val="auto"/>
            <w:sz w:val="22"/>
            <w:szCs w:val="22"/>
            <w:highlight w:val="white"/>
          </w:rPr>
          <w:t xml:space="preserve"> sites within each block</w:t>
        </w:r>
      </w:ins>
      <w:r w:rsidRPr="00D22F70">
        <w:rPr>
          <w:rFonts w:ascii="Arial" w:eastAsia="Arial" w:hAnsi="Arial" w:cs="Arial"/>
          <w:color w:val="auto"/>
          <w:sz w:val="22"/>
          <w:szCs w:val="22"/>
          <w:highlight w:val="white"/>
        </w:rPr>
        <w:t>. Ideally this metric is not only a function of average methylation level for all</w:t>
      </w:r>
      <w:ins w:id="267" w:author="Kun Zhang" w:date="2016-04-30T10:10:00Z">
        <w:r w:rsidR="00382E2B" w:rsidRPr="00D22F70">
          <w:rPr>
            <w:rFonts w:ascii="Arial" w:eastAsia="Arial" w:hAnsi="Arial" w:cs="Arial"/>
            <w:color w:val="auto"/>
            <w:sz w:val="22"/>
            <w:szCs w:val="22"/>
            <w:highlight w:val="white"/>
          </w:rPr>
          <w:t xml:space="preserve"> the</w:t>
        </w:r>
      </w:ins>
      <w:r w:rsidRPr="00D22F70">
        <w:rPr>
          <w:rFonts w:ascii="Arial" w:eastAsia="Arial" w:hAnsi="Arial" w:cs="Arial"/>
          <w:color w:val="auto"/>
          <w:sz w:val="22"/>
          <w:szCs w:val="22"/>
          <w:highlight w:val="white"/>
        </w:rPr>
        <w:t xml:space="preserv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w:t>
      </w:r>
      <w:del w:id="268" w:author="Kun Zhang" w:date="2016-04-30T10:10:00Z">
        <w:r w:rsidRPr="00D22F70" w:rsidDel="00382E2B">
          <w:rPr>
            <w:rFonts w:ascii="Arial" w:eastAsia="Arial" w:hAnsi="Arial" w:cs="Arial"/>
            <w:color w:val="auto"/>
            <w:sz w:val="22"/>
            <w:szCs w:val="22"/>
            <w:highlight w:val="white"/>
          </w:rPr>
          <w:delText>within a</w:delText>
        </w:r>
      </w:del>
      <w:ins w:id="269" w:author="Kun Zhang" w:date="2016-04-30T10:10:00Z">
        <w:r w:rsidR="00382E2B" w:rsidRPr="00D22F70">
          <w:rPr>
            <w:rFonts w:ascii="Arial" w:eastAsia="Arial" w:hAnsi="Arial" w:cs="Arial"/>
            <w:color w:val="auto"/>
            <w:sz w:val="22"/>
            <w:szCs w:val="22"/>
            <w:highlight w:val="white"/>
          </w:rPr>
          <w:t>in the</w:t>
        </w:r>
      </w:ins>
      <w:r w:rsidRPr="00D22F70">
        <w:rPr>
          <w:rFonts w:ascii="Arial" w:eastAsia="Arial" w:hAnsi="Arial" w:cs="Arial"/>
          <w:color w:val="auto"/>
          <w:sz w:val="22"/>
          <w:szCs w:val="22"/>
          <w:highlight w:val="white"/>
        </w:rPr>
        <w:t xml:space="preserve"> block, but also can capture the pattern of co-methylation on single DNA molecules. For this purpose, we defined Methylation Haplotype Load (MHL), which is a weighted mean of the fraction of fully methylated haplotypes at different length</w:t>
      </w:r>
      <w:r w:rsidR="00370E98" w:rsidRPr="00D22F70">
        <w:rPr>
          <w:rFonts w:ascii="Arial" w:eastAsia="Arial" w:hAnsi="Arial" w:cs="Arial"/>
          <w:color w:val="auto"/>
          <w:sz w:val="22"/>
          <w:szCs w:val="22"/>
          <w:highlight w:val="white"/>
        </w:rPr>
        <w:t xml:space="preserve"> (i.e. all possible substrings)</w:t>
      </w:r>
      <w:r w:rsidRPr="00D22F70">
        <w:rPr>
          <w:rFonts w:ascii="Arial" w:eastAsia="Arial" w:hAnsi="Arial" w:cs="Arial"/>
          <w:color w:val="auto"/>
          <w:sz w:val="22"/>
          <w:szCs w:val="22"/>
          <w:highlight w:val="white"/>
        </w:rPr>
        <w:t xml:space="preserve">. Compared with other </w:t>
      </w:r>
      <w:r w:rsidR="00941BD0" w:rsidRPr="00D22F70">
        <w:rPr>
          <w:rFonts w:ascii="Arial" w:eastAsia="Arial" w:hAnsi="Arial" w:cs="Arial"/>
          <w:color w:val="auto"/>
          <w:sz w:val="22"/>
          <w:szCs w:val="22"/>
          <w:highlight w:val="white"/>
        </w:rPr>
        <w:t>metrics</w:t>
      </w:r>
      <w:r w:rsidR="004C4E0E" w:rsidRPr="00D22F70">
        <w:rPr>
          <w:rFonts w:ascii="Arial" w:eastAsia="Arial" w:hAnsi="Arial" w:cs="Arial"/>
          <w:color w:val="auto"/>
          <w:sz w:val="22"/>
          <w:szCs w:val="22"/>
          <w:highlight w:val="white"/>
        </w:rPr>
        <w:t xml:space="preserve"> used in the literature</w:t>
      </w:r>
      <w:r w:rsidRPr="00D22F70">
        <w:rPr>
          <w:rFonts w:ascii="Arial" w:eastAsia="Arial" w:hAnsi="Arial" w:cs="Arial"/>
          <w:color w:val="auto"/>
          <w:sz w:val="22"/>
          <w:szCs w:val="22"/>
          <w:highlight w:val="white"/>
        </w:rPr>
        <w:t xml:space="preserve"> </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methylation level</w:t>
      </w:r>
      <w:r w:rsidR="00744D65"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methylation entropy, epi-polymorphism and haplotypes counts</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is capable of distinguishing blocks that have the same average methylation but various degrees of coordinated </w:t>
      </w:r>
      <w:r w:rsidR="00744D65" w:rsidRPr="00D22F70">
        <w:rPr>
          <w:rFonts w:ascii="Arial" w:eastAsia="Arial" w:hAnsi="Arial" w:cs="Arial"/>
          <w:color w:val="auto"/>
          <w:sz w:val="22"/>
          <w:szCs w:val="22"/>
          <w:highlight w:val="white"/>
        </w:rPr>
        <w:t xml:space="preserve">methylation </w:t>
      </w:r>
      <w:r w:rsidRPr="00D22F70">
        <w:rPr>
          <w:rFonts w:ascii="Arial" w:eastAsia="Arial" w:hAnsi="Arial" w:cs="Arial"/>
          <w:color w:val="auto"/>
          <w:sz w:val="22"/>
          <w:szCs w:val="22"/>
          <w:highlight w:val="white"/>
        </w:rPr>
        <w:t xml:space="preserve">(Figure 2). In addition, MHL is bounded between 0 and 1, which allows </w:t>
      </w:r>
      <w:r w:rsidR="004C4E0E" w:rsidRPr="00D22F70">
        <w:rPr>
          <w:rFonts w:ascii="Arial" w:eastAsia="Arial" w:hAnsi="Arial" w:cs="Arial"/>
          <w:color w:val="auto"/>
          <w:sz w:val="22"/>
          <w:szCs w:val="22"/>
          <w:highlight w:val="white"/>
        </w:rPr>
        <w:t xml:space="preserve">for </w:t>
      </w:r>
      <w:r w:rsidRPr="00D22F70">
        <w:rPr>
          <w:rFonts w:ascii="Arial" w:eastAsia="Arial" w:hAnsi="Arial" w:cs="Arial"/>
          <w:color w:val="auto"/>
          <w:sz w:val="22"/>
          <w:szCs w:val="22"/>
          <w:highlight w:val="white"/>
        </w:rPr>
        <w:t xml:space="preserve">direct comparison of different regions across many data sets without normalization. </w:t>
      </w:r>
    </w:p>
    <w:p w14:paraId="44D2DD0C" w14:textId="77777777" w:rsidR="00AF1A75" w:rsidRPr="00D22F70" w:rsidRDefault="00AF1A75" w:rsidP="009F1689">
      <w:pPr>
        <w:spacing w:line="276" w:lineRule="auto"/>
        <w:rPr>
          <w:rFonts w:ascii="Arial" w:hAnsi="Arial" w:cs="Arial"/>
          <w:color w:val="auto"/>
          <w:sz w:val="22"/>
          <w:szCs w:val="22"/>
        </w:rPr>
      </w:pPr>
    </w:p>
    <w:p w14:paraId="6876F5A4" w14:textId="11850B54" w:rsidR="00AF1A75" w:rsidRPr="00D22F70" w:rsidRDefault="00B92B21" w:rsidP="009F1689">
      <w:pPr>
        <w:spacing w:line="276" w:lineRule="auto"/>
        <w:rPr>
          <w:rFonts w:ascii="Arial" w:eastAsia="Arial" w:hAnsi="Arial" w:cs="Arial"/>
          <w:color w:val="auto"/>
          <w:sz w:val="22"/>
          <w:szCs w:val="22"/>
          <w:highlight w:val="green"/>
        </w:rPr>
      </w:pPr>
      <w:r w:rsidRPr="00D22F70">
        <w:rPr>
          <w:rFonts w:ascii="Arial" w:eastAsia="Arial" w:hAnsi="Arial" w:cs="Arial"/>
          <w:color w:val="auto"/>
          <w:sz w:val="22"/>
          <w:szCs w:val="22"/>
          <w:highlight w:val="white"/>
        </w:rPr>
        <w:t xml:space="preserve">We next asked whether treating MHBs as individual units and performing quantitative analysis based on MHL would provide an advantage </w:t>
      </w:r>
      <w:r w:rsidR="00F01D5B" w:rsidRPr="00D22F70">
        <w:rPr>
          <w:rFonts w:ascii="Arial" w:eastAsia="Arial" w:hAnsi="Arial" w:cs="Arial"/>
          <w:color w:val="auto"/>
          <w:sz w:val="22"/>
          <w:szCs w:val="22"/>
          <w:highlight w:val="white"/>
        </w:rPr>
        <w:t>over</w:t>
      </w:r>
      <w:r w:rsidRPr="00D22F70">
        <w:rPr>
          <w:rFonts w:ascii="Arial" w:eastAsia="Arial" w:hAnsi="Arial" w:cs="Arial"/>
          <w:color w:val="auto"/>
          <w:sz w:val="22"/>
          <w:szCs w:val="22"/>
          <w:highlight w:val="white"/>
        </w:rPr>
        <w:t xml:space="preserve"> existing approaches based on individual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or averaging multiple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in certain genomic windows. To this end, we sought to cluster </w:t>
      </w:r>
      <w:r w:rsidR="00C8147B" w:rsidRPr="00D22F70">
        <w:rPr>
          <w:rFonts w:ascii="Arial" w:eastAsia="Arial" w:hAnsi="Arial" w:cs="Arial"/>
          <w:color w:val="auto"/>
          <w:sz w:val="22"/>
          <w:szCs w:val="22"/>
          <w:highlight w:val="yellow"/>
          <w:rPrChange w:id="270" w:author="Kun Zhang" w:date="2016-04-30T10:12:00Z">
            <w:rPr>
              <w:rFonts w:ascii="Arial" w:eastAsia="Arial" w:hAnsi="Arial" w:cs="Arial"/>
              <w:color w:val="000000"/>
              <w:sz w:val="22"/>
              <w:szCs w:val="22"/>
              <w:highlight w:val="white"/>
            </w:rPr>
          </w:rPrChange>
        </w:rPr>
        <w:t xml:space="preserve">65 </w:t>
      </w:r>
      <w:r w:rsidRPr="00D22F70">
        <w:rPr>
          <w:rFonts w:ascii="Arial" w:eastAsia="Arial" w:hAnsi="Arial" w:cs="Arial"/>
          <w:color w:val="auto"/>
          <w:sz w:val="22"/>
          <w:szCs w:val="22"/>
          <w:highlight w:val="yellow"/>
          <w:rPrChange w:id="271" w:author="Kun Zhang" w:date="2016-04-30T10:12:00Z">
            <w:rPr>
              <w:rFonts w:ascii="Arial" w:eastAsia="Arial" w:hAnsi="Arial" w:cs="Arial"/>
              <w:color w:val="000000"/>
              <w:sz w:val="22"/>
              <w:szCs w:val="22"/>
              <w:highlight w:val="white"/>
            </w:rPr>
          </w:rPrChange>
        </w:rPr>
        <w:t>W</w:t>
      </w:r>
      <w:r w:rsidR="004C4E0E" w:rsidRPr="00D22F70">
        <w:rPr>
          <w:rFonts w:ascii="Arial" w:eastAsia="Arial" w:hAnsi="Arial" w:cs="Arial"/>
          <w:color w:val="auto"/>
          <w:sz w:val="22"/>
          <w:szCs w:val="22"/>
          <w:highlight w:val="yellow"/>
          <w:rPrChange w:id="272" w:author="Kun Zhang" w:date="2016-04-30T10:12:00Z">
            <w:rPr>
              <w:rFonts w:ascii="Arial" w:eastAsia="Arial" w:hAnsi="Arial" w:cs="Arial"/>
              <w:color w:val="000000"/>
              <w:sz w:val="22"/>
              <w:szCs w:val="22"/>
              <w:highlight w:val="white"/>
            </w:rPr>
          </w:rPrChange>
        </w:rPr>
        <w:t>G</w:t>
      </w:r>
      <w:r w:rsidRPr="00D22F70">
        <w:rPr>
          <w:rFonts w:ascii="Arial" w:eastAsia="Arial" w:hAnsi="Arial" w:cs="Arial"/>
          <w:color w:val="auto"/>
          <w:sz w:val="22"/>
          <w:szCs w:val="22"/>
          <w:highlight w:val="yellow"/>
          <w:rPrChange w:id="273" w:author="Kun Zhang" w:date="2016-04-30T10:12:00Z">
            <w:rPr>
              <w:rFonts w:ascii="Arial" w:eastAsia="Arial" w:hAnsi="Arial" w:cs="Arial"/>
              <w:color w:val="000000"/>
              <w:sz w:val="22"/>
              <w:szCs w:val="22"/>
              <w:highlight w:val="white"/>
            </w:rPr>
          </w:rPrChange>
        </w:rPr>
        <w:t>BS data</w:t>
      </w:r>
      <w:r w:rsidRPr="00D22F70">
        <w:rPr>
          <w:rFonts w:ascii="Arial" w:eastAsia="Arial" w:hAnsi="Arial" w:cs="Arial"/>
          <w:color w:val="auto"/>
          <w:sz w:val="22"/>
          <w:szCs w:val="22"/>
          <w:highlight w:val="white"/>
        </w:rPr>
        <w:t xml:space="preserve"> </w:t>
      </w:r>
      <w:r w:rsidR="00C8147B" w:rsidRPr="00D22F70">
        <w:rPr>
          <w:rFonts w:ascii="Arial" w:eastAsia="Arial" w:hAnsi="Arial" w:cs="Arial"/>
          <w:color w:val="auto"/>
          <w:sz w:val="22"/>
          <w:szCs w:val="22"/>
          <w:highlight w:val="white"/>
        </w:rPr>
        <w:t>(</w:t>
      </w:r>
      <w:r w:rsidR="00370E98" w:rsidRPr="00D22F70">
        <w:rPr>
          <w:rFonts w:ascii="Arial" w:eastAsia="Arial" w:hAnsi="Arial" w:cs="Arial"/>
          <w:color w:val="auto"/>
          <w:sz w:val="22"/>
          <w:szCs w:val="22"/>
          <w:highlight w:val="white"/>
        </w:rPr>
        <w:t xml:space="preserve">including </w:t>
      </w:r>
      <w:r w:rsidR="00C8147B" w:rsidRPr="00D22F70">
        <w:rPr>
          <w:rFonts w:ascii="Arial" w:eastAsia="Arial" w:hAnsi="Arial" w:cs="Arial"/>
          <w:color w:val="auto"/>
          <w:sz w:val="22"/>
          <w:szCs w:val="22"/>
          <w:highlight w:val="white"/>
        </w:rPr>
        <w:t xml:space="preserve">4 </w:t>
      </w:r>
      <w:r w:rsidR="00370E98" w:rsidRPr="00D22F70">
        <w:rPr>
          <w:rFonts w:ascii="Arial" w:eastAsia="Arial" w:hAnsi="Arial" w:cs="Arial"/>
          <w:color w:val="auto"/>
          <w:sz w:val="22"/>
          <w:szCs w:val="22"/>
          <w:highlight w:val="white"/>
        </w:rPr>
        <w:t>additional</w:t>
      </w:r>
      <w:r w:rsidR="00C8147B" w:rsidRPr="00D22F70">
        <w:rPr>
          <w:rFonts w:ascii="Arial" w:eastAsia="Arial" w:hAnsi="Arial" w:cs="Arial"/>
          <w:color w:val="auto"/>
          <w:sz w:val="22"/>
          <w:szCs w:val="22"/>
          <w:highlight w:val="white"/>
        </w:rPr>
        <w:t xml:space="preserve"> cancer WGBS set from </w:t>
      </w:r>
      <w:hyperlink r:id="rId10" w:history="1">
        <w:r w:rsidR="00370E98" w:rsidRPr="00D22F70">
          <w:rPr>
            <w:rFonts w:ascii="Arial" w:eastAsia="Arial" w:hAnsi="Arial" w:cs="Arial"/>
            <w:color w:val="auto"/>
            <w:sz w:val="22"/>
            <w:szCs w:val="22"/>
            <w:highlight w:val="white"/>
          </w:rPr>
          <w:t>in the</w:t>
        </w:r>
        <w:r w:rsidR="00C8147B" w:rsidRPr="00D22F70">
          <w:rPr>
            <w:rFonts w:ascii="Arial" w:eastAsia="Arial" w:hAnsi="Arial" w:cs="Arial"/>
            <w:color w:val="auto"/>
            <w:sz w:val="22"/>
            <w:szCs w:val="22"/>
            <w:highlight w:val="white"/>
          </w:rPr>
          <w:t xml:space="preserve"> </w:t>
        </w:r>
        <w:proofErr w:type="spellStart"/>
        <w:r w:rsidR="00C8147B" w:rsidRPr="00D22F70">
          <w:rPr>
            <w:rFonts w:ascii="Arial" w:eastAsia="Arial" w:hAnsi="Arial" w:cs="Arial"/>
            <w:color w:val="auto"/>
            <w:sz w:val="22"/>
            <w:szCs w:val="22"/>
            <w:highlight w:val="white"/>
          </w:rPr>
          <w:t>Heyn</w:t>
        </w:r>
        <w:proofErr w:type="spellEnd"/>
      </w:hyperlink>
      <w:r w:rsidR="00C8147B" w:rsidRPr="00D22F70">
        <w:rPr>
          <w:rFonts w:ascii="Arial" w:eastAsia="Arial" w:hAnsi="Arial" w:cs="Arial"/>
          <w:color w:val="auto"/>
          <w:sz w:val="22"/>
          <w:szCs w:val="22"/>
          <w:highlight w:val="white"/>
        </w:rPr>
        <w:t xml:space="preserve"> study</w:t>
      </w:r>
      <w:hyperlink w:anchor="_ENREF_12" w:tooltip="Heyn, 2016 #726" w:history="1">
        <w:r w:rsidR="00E713D3"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separate"/>
        </w:r>
        <w:r w:rsidR="00E713D3" w:rsidRPr="00D22F70">
          <w:rPr>
            <w:rFonts w:ascii="Arial" w:eastAsia="Arial" w:hAnsi="Arial" w:cs="Arial"/>
            <w:noProof/>
            <w:color w:val="auto"/>
            <w:sz w:val="22"/>
            <w:szCs w:val="22"/>
            <w:highlight w:val="white"/>
            <w:vertAlign w:val="superscript"/>
          </w:rPr>
          <w:t>12</w:t>
        </w:r>
        <w:r w:rsidR="00E713D3" w:rsidRPr="00D22F70">
          <w:rPr>
            <w:rFonts w:ascii="Arial" w:eastAsia="Arial" w:hAnsi="Arial" w:cs="Arial"/>
            <w:color w:val="auto"/>
            <w:sz w:val="22"/>
            <w:szCs w:val="22"/>
            <w:highlight w:val="white"/>
          </w:rPr>
          <w:fldChar w:fldCharType="end"/>
        </w:r>
      </w:hyperlink>
      <w:r w:rsidR="00C8147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from human </w:t>
      </w:r>
      <w:r w:rsidR="004C4E0E" w:rsidRPr="00D22F70">
        <w:rPr>
          <w:rFonts w:ascii="Arial" w:eastAsia="Arial" w:hAnsi="Arial" w:cs="Arial"/>
          <w:color w:val="auto"/>
          <w:sz w:val="22"/>
          <w:szCs w:val="22"/>
          <w:highlight w:val="white"/>
        </w:rPr>
        <w:t xml:space="preserve">solid </w:t>
      </w:r>
      <w:r w:rsidRPr="00D22F70">
        <w:rPr>
          <w:rFonts w:ascii="Arial" w:eastAsia="Arial" w:hAnsi="Arial" w:cs="Arial"/>
          <w:color w:val="auto"/>
          <w:sz w:val="22"/>
          <w:szCs w:val="22"/>
          <w:highlight w:val="white"/>
        </w:rPr>
        <w:t>tissues based on the MHL. U</w:t>
      </w:r>
      <w:hyperlink r:id="rId11">
        <w:r w:rsidRPr="00D22F70">
          <w:rPr>
            <w:rFonts w:ascii="Arial" w:eastAsia="Arial" w:hAnsi="Arial" w:cs="Arial"/>
            <w:color w:val="auto"/>
            <w:sz w:val="22"/>
            <w:szCs w:val="22"/>
            <w:highlight w:val="white"/>
          </w:rPr>
          <w:t>nsupervised</w:t>
        </w:r>
      </w:hyperlink>
      <w:r w:rsidRPr="00D22F70">
        <w:rPr>
          <w:rFonts w:ascii="Arial" w:eastAsia="Arial" w:hAnsi="Arial" w:cs="Arial"/>
          <w:color w:val="auto"/>
          <w:sz w:val="22"/>
          <w:szCs w:val="22"/>
          <w:highlight w:val="white"/>
        </w:rPr>
        <w:t xml:space="preserve"> cluster</w:t>
      </w:r>
      <w:r w:rsidR="00F01D5B" w:rsidRPr="00D22F70">
        <w:rPr>
          <w:rFonts w:ascii="Arial" w:eastAsia="Arial" w:hAnsi="Arial" w:cs="Arial"/>
          <w:color w:val="auto"/>
          <w:sz w:val="22"/>
          <w:szCs w:val="22"/>
          <w:highlight w:val="white"/>
        </w:rPr>
        <w:t>ing</w:t>
      </w:r>
      <w:r w:rsidRPr="00D22F70">
        <w:rPr>
          <w:rFonts w:ascii="Arial" w:eastAsia="Arial" w:hAnsi="Arial" w:cs="Arial"/>
          <w:color w:val="auto"/>
          <w:sz w:val="22"/>
          <w:szCs w:val="22"/>
          <w:highlight w:val="white"/>
        </w:rPr>
        <w:t xml:space="preserve"> analysis with the top 15% most variable MHBs showed that, regardless of the data source</w:t>
      </w:r>
      <w:r w:rsidR="00F01D5B"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samples of the same tissue origin clustered together (</w:t>
      </w:r>
      <w:r w:rsidRPr="00D22F70">
        <w:rPr>
          <w:rFonts w:ascii="Arial" w:eastAsia="Arial" w:hAnsi="Arial" w:cs="Arial"/>
          <w:b/>
          <w:color w:val="auto"/>
          <w:sz w:val="22"/>
          <w:szCs w:val="22"/>
          <w:highlight w:val="white"/>
        </w:rPr>
        <w:t>Figure 3A</w:t>
      </w:r>
      <w:r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while cancer sample</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and stem cell samples </w:t>
      </w:r>
      <w:r w:rsidR="00E846F6" w:rsidRPr="00D22F70">
        <w:rPr>
          <w:rFonts w:ascii="Arial" w:eastAsia="Arial" w:hAnsi="Arial" w:cs="Arial"/>
          <w:color w:val="auto"/>
          <w:sz w:val="22"/>
          <w:szCs w:val="22"/>
          <w:highlight w:val="white"/>
        </w:rPr>
        <w:t>exhibit distinct patterns</w:t>
      </w:r>
      <w:r w:rsidRPr="00D22F70">
        <w:rPr>
          <w:rFonts w:ascii="Arial" w:eastAsia="Arial" w:hAnsi="Arial" w:cs="Arial"/>
          <w:color w:val="auto"/>
          <w:sz w:val="22"/>
          <w:szCs w:val="22"/>
          <w:highlight w:val="white"/>
        </w:rPr>
        <w:t xml:space="preserve"> </w:t>
      </w:r>
      <w:del w:id="274" w:author="Kun Zhang" w:date="2016-04-30T10:12:00Z">
        <w:r w:rsidRPr="00D22F70" w:rsidDel="00382E2B">
          <w:rPr>
            <w:rFonts w:ascii="Arial" w:eastAsia="Arial" w:hAnsi="Arial" w:cs="Arial"/>
            <w:color w:val="auto"/>
            <w:sz w:val="22"/>
            <w:szCs w:val="22"/>
            <w:highlight w:val="white"/>
          </w:rPr>
          <w:delText xml:space="preserve">with </w:delText>
        </w:r>
      </w:del>
      <w:ins w:id="275" w:author="Kun Zhang" w:date="2016-04-30T10:12:00Z">
        <w:r w:rsidR="00382E2B" w:rsidRPr="00D22F70">
          <w:rPr>
            <w:rFonts w:ascii="Arial" w:eastAsia="Arial" w:hAnsi="Arial" w:cs="Arial"/>
            <w:color w:val="auto"/>
            <w:sz w:val="22"/>
            <w:szCs w:val="22"/>
            <w:highlight w:val="white"/>
          </w:rPr>
          <w:t xml:space="preserve">from </w:t>
        </w:r>
      </w:ins>
      <w:r w:rsidRPr="00D22F70">
        <w:rPr>
          <w:rFonts w:ascii="Arial" w:eastAsia="Arial" w:hAnsi="Arial" w:cs="Arial"/>
          <w:color w:val="auto"/>
          <w:sz w:val="22"/>
          <w:szCs w:val="22"/>
          <w:highlight w:val="white"/>
        </w:rPr>
        <w:t xml:space="preserve">adult human somatic tissues. </w:t>
      </w:r>
      <w:r w:rsidR="00C423DD" w:rsidRPr="00D22F70">
        <w:rPr>
          <w:rFonts w:ascii="Arial" w:eastAsia="Arial" w:hAnsi="Arial" w:cs="Arial"/>
          <w:color w:val="auto"/>
          <w:sz w:val="22"/>
          <w:szCs w:val="22"/>
          <w:highlight w:val="white"/>
        </w:rPr>
        <w:t xml:space="preserve">PCA </w:t>
      </w:r>
      <w:r w:rsidR="00E846F6" w:rsidRPr="00D22F70">
        <w:rPr>
          <w:rFonts w:ascii="Arial" w:eastAsia="Arial" w:hAnsi="Arial" w:cs="Arial"/>
          <w:color w:val="auto"/>
          <w:sz w:val="22"/>
          <w:szCs w:val="22"/>
          <w:highlight w:val="white"/>
        </w:rPr>
        <w:t>analysis on</w:t>
      </w:r>
      <w:r w:rsidR="008B1A07"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all MHBs genome-wide yielded a similar </w:t>
      </w:r>
      <w:r w:rsidR="007206AD" w:rsidRPr="00D22F70">
        <w:rPr>
          <w:rFonts w:ascii="Arial" w:eastAsia="Arial" w:hAnsi="Arial" w:cs="Arial"/>
          <w:color w:val="auto"/>
          <w:sz w:val="22"/>
          <w:szCs w:val="22"/>
          <w:highlight w:val="white"/>
        </w:rPr>
        <w:t>pattern (</w:t>
      </w:r>
      <w:r w:rsidR="008039AE">
        <w:rPr>
          <w:rFonts w:ascii="Arial" w:eastAsia="Arial" w:hAnsi="Arial" w:cs="Arial"/>
          <w:b/>
          <w:color w:val="auto"/>
          <w:sz w:val="22"/>
          <w:szCs w:val="22"/>
          <w:highlight w:val="white"/>
        </w:rPr>
        <w:t>Supp.</w:t>
      </w:r>
      <w:r w:rsidR="00C423DD" w:rsidRPr="00D22F70">
        <w:rPr>
          <w:rFonts w:ascii="Arial" w:eastAsia="Arial" w:hAnsi="Arial" w:cs="Arial"/>
          <w:b/>
          <w:color w:val="auto"/>
          <w:sz w:val="22"/>
          <w:szCs w:val="22"/>
          <w:highlight w:val="white"/>
        </w:rPr>
        <w:t xml:space="preserve"> Figure 3</w:t>
      </w:r>
      <w:r w:rsidRPr="00D22F70">
        <w:rPr>
          <w:rFonts w:ascii="Arial" w:eastAsia="Arial" w:hAnsi="Arial" w:cs="Arial"/>
          <w:color w:val="auto"/>
          <w:sz w:val="22"/>
          <w:szCs w:val="22"/>
          <w:highlight w:val="white"/>
        </w:rPr>
        <w:t xml:space="preserve">). To identify a subset of MHBs </w:t>
      </w:r>
      <w:del w:id="276" w:author="Kun Zhang" w:date="2016-04-30T10:12:00Z">
        <w:r w:rsidRPr="00D22F70" w:rsidDel="00382E2B">
          <w:rPr>
            <w:rFonts w:ascii="Arial" w:eastAsia="Arial" w:hAnsi="Arial" w:cs="Arial"/>
            <w:color w:val="auto"/>
            <w:sz w:val="22"/>
            <w:szCs w:val="22"/>
            <w:highlight w:val="white"/>
          </w:rPr>
          <w:delText xml:space="preserve">that have the best power </w:delText>
        </w:r>
      </w:del>
      <w:r w:rsidRPr="00D22F70">
        <w:rPr>
          <w:rFonts w:ascii="Arial" w:eastAsia="Arial" w:hAnsi="Arial" w:cs="Arial"/>
          <w:color w:val="auto"/>
          <w:sz w:val="22"/>
          <w:szCs w:val="22"/>
          <w:highlight w:val="white"/>
        </w:rPr>
        <w:t xml:space="preserve">for </w:t>
      </w:r>
      <w:r w:rsidR="00E846F6" w:rsidRPr="00D22F70">
        <w:rPr>
          <w:rFonts w:ascii="Arial" w:eastAsia="Arial" w:hAnsi="Arial" w:cs="Arial"/>
          <w:color w:val="auto"/>
          <w:sz w:val="22"/>
          <w:szCs w:val="22"/>
          <w:highlight w:val="white"/>
        </w:rPr>
        <w:t xml:space="preserve">effectively </w:t>
      </w:r>
      <w:r w:rsidRPr="00D22F70">
        <w:rPr>
          <w:rFonts w:ascii="Arial" w:eastAsia="Arial" w:hAnsi="Arial" w:cs="Arial"/>
          <w:color w:val="auto"/>
          <w:sz w:val="22"/>
          <w:szCs w:val="22"/>
          <w:highlight w:val="white"/>
        </w:rPr>
        <w:t xml:space="preserve">clustering </w:t>
      </w:r>
      <w:r w:rsidR="00E846F6" w:rsidRPr="00D22F70">
        <w:rPr>
          <w:rFonts w:ascii="Arial" w:eastAsia="Arial" w:hAnsi="Arial" w:cs="Arial"/>
          <w:color w:val="auto"/>
          <w:sz w:val="22"/>
          <w:szCs w:val="22"/>
          <w:highlight w:val="white"/>
        </w:rPr>
        <w:t xml:space="preserve">of </w:t>
      </w:r>
      <w:r w:rsidRPr="00D22F70">
        <w:rPr>
          <w:rFonts w:ascii="Arial" w:eastAsia="Arial" w:hAnsi="Arial" w:cs="Arial"/>
          <w:color w:val="auto"/>
          <w:sz w:val="22"/>
          <w:szCs w:val="22"/>
          <w:highlight w:val="white"/>
        </w:rPr>
        <w:t xml:space="preserve">human somatic tissues, we calculated a tissue specific index (TSI) for each MHB (see Methods). </w:t>
      </w:r>
      <w:del w:id="277" w:author="Kun Zhang" w:date="2016-04-30T10:13:00Z">
        <w:r w:rsidRPr="00D22F70" w:rsidDel="0087241E">
          <w:rPr>
            <w:rFonts w:ascii="Arial" w:eastAsia="Arial" w:hAnsi="Arial" w:cs="Arial"/>
            <w:color w:val="auto"/>
            <w:sz w:val="22"/>
            <w:szCs w:val="22"/>
            <w:highlight w:val="white"/>
          </w:rPr>
          <w:delText xml:space="preserve">We expected the MHBs with high TSI would distinguish the different tissues </w:delText>
        </w:r>
        <w:r w:rsidR="00044330" w:rsidRPr="00D22F70" w:rsidDel="0087241E">
          <w:rPr>
            <w:rFonts w:ascii="Arial" w:eastAsia="Arial" w:hAnsi="Arial" w:cs="Arial"/>
            <w:color w:val="auto"/>
            <w:sz w:val="22"/>
            <w:szCs w:val="22"/>
            <w:highlight w:val="white"/>
          </w:rPr>
          <w:delText>at</w:delText>
        </w:r>
        <w:r w:rsidRPr="00D22F70" w:rsidDel="0087241E">
          <w:rPr>
            <w:rFonts w:ascii="Arial" w:eastAsia="Arial" w:hAnsi="Arial" w:cs="Arial"/>
            <w:color w:val="auto"/>
            <w:sz w:val="22"/>
            <w:szCs w:val="22"/>
            <w:highlight w:val="white"/>
          </w:rPr>
          <w:delText xml:space="preserve"> a high specificity. </w:delText>
        </w:r>
      </w:del>
      <w:r w:rsidRPr="00D22F70">
        <w:rPr>
          <w:rFonts w:ascii="Arial" w:eastAsia="Arial" w:hAnsi="Arial" w:cs="Arial"/>
          <w:color w:val="auto"/>
          <w:sz w:val="22"/>
          <w:szCs w:val="22"/>
          <w:highlight w:val="white"/>
        </w:rPr>
        <w:t>Random Forest based feature selection identified a set of</w:t>
      </w:r>
      <w:r w:rsidR="00C406C9" w:rsidRPr="00D22F70">
        <w:rPr>
          <w:rFonts w:ascii="Arial" w:eastAsia="Arial" w:hAnsi="Arial" w:cs="Arial"/>
          <w:color w:val="auto"/>
          <w:sz w:val="22"/>
          <w:szCs w:val="22"/>
          <w:highlight w:val="white"/>
        </w:rPr>
        <w:t xml:space="preserve"> 1</w:t>
      </w:r>
      <w:r w:rsidR="00E846F6"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360</w:t>
      </w:r>
      <w:r w:rsidRPr="00D22F70">
        <w:rPr>
          <w:rFonts w:ascii="Arial" w:eastAsia="Arial" w:hAnsi="Arial" w:cs="Arial"/>
          <w:color w:val="auto"/>
          <w:sz w:val="22"/>
          <w:szCs w:val="22"/>
          <w:highlight w:val="white"/>
        </w:rPr>
        <w:t xml:space="preserve"> tissue-specific MHBs</w:t>
      </w:r>
      <w:r w:rsidR="00A800C3"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w:t>
      </w:r>
      <w:r w:rsidR="008039AE">
        <w:rPr>
          <w:rFonts w:ascii="Arial" w:eastAsia="Arial" w:hAnsi="Arial" w:cs="Arial"/>
          <w:b/>
          <w:color w:val="auto"/>
          <w:sz w:val="22"/>
          <w:szCs w:val="22"/>
          <w:highlight w:val="white"/>
        </w:rPr>
        <w:t>Supp.</w:t>
      </w:r>
      <w:r w:rsidRPr="00D22F70">
        <w:rPr>
          <w:rFonts w:ascii="Arial" w:eastAsia="Arial" w:hAnsi="Arial" w:cs="Arial"/>
          <w:b/>
          <w:color w:val="auto"/>
          <w:sz w:val="22"/>
          <w:szCs w:val="22"/>
          <w:highlight w:val="white"/>
        </w:rPr>
        <w:t xml:space="preserve"> </w:t>
      </w:r>
      <w:r w:rsidR="00514E91" w:rsidRPr="00D22F70">
        <w:rPr>
          <w:rFonts w:ascii="Arial" w:eastAsia="Arial" w:hAnsi="Arial" w:cs="Arial"/>
          <w:b/>
          <w:color w:val="auto"/>
          <w:sz w:val="22"/>
          <w:szCs w:val="22"/>
          <w:highlight w:val="white"/>
        </w:rPr>
        <w:t xml:space="preserve">Table </w:t>
      </w:r>
      <w:r w:rsidRPr="00D22F70">
        <w:rPr>
          <w:rFonts w:ascii="Arial" w:eastAsia="Arial" w:hAnsi="Arial" w:cs="Arial"/>
          <w:b/>
          <w:color w:val="auto"/>
          <w:sz w:val="22"/>
          <w:szCs w:val="22"/>
          <w:highlight w:val="white"/>
        </w:rPr>
        <w:t>2</w:t>
      </w:r>
      <w:r w:rsidRPr="00D22F70">
        <w:rPr>
          <w:rFonts w:ascii="Arial" w:eastAsia="Arial" w:hAnsi="Arial" w:cs="Arial"/>
          <w:color w:val="auto"/>
          <w:sz w:val="22"/>
          <w:szCs w:val="22"/>
          <w:highlight w:val="white"/>
        </w:rPr>
        <w:t xml:space="preserve">) that can predict tissue type at an accuracy of 0.89 (95%CI: 0.84-0.93), despite the fact that several tissue types </w:t>
      </w:r>
      <w:del w:id="278" w:author="Kun Zhang" w:date="2016-04-30T10:13:00Z">
        <w:r w:rsidRPr="00D22F70" w:rsidDel="0087241E">
          <w:rPr>
            <w:rFonts w:ascii="Arial" w:eastAsia="Arial" w:hAnsi="Arial" w:cs="Arial"/>
            <w:color w:val="auto"/>
            <w:sz w:val="22"/>
            <w:szCs w:val="22"/>
            <w:highlight w:val="white"/>
          </w:rPr>
          <w:delText xml:space="preserve">have </w:delText>
        </w:r>
      </w:del>
      <w:ins w:id="279" w:author="Kun Zhang" w:date="2016-04-30T10:13:00Z">
        <w:r w:rsidR="0087241E" w:rsidRPr="00D22F70">
          <w:rPr>
            <w:rFonts w:ascii="Arial" w:eastAsia="Arial" w:hAnsi="Arial" w:cs="Arial"/>
            <w:color w:val="auto"/>
            <w:sz w:val="22"/>
            <w:szCs w:val="22"/>
            <w:highlight w:val="white"/>
          </w:rPr>
          <w:t xml:space="preserve">share </w:t>
        </w:r>
      </w:ins>
      <w:r w:rsidR="00E846F6" w:rsidRPr="00D22F70">
        <w:rPr>
          <w:rFonts w:ascii="Arial" w:eastAsia="Arial" w:hAnsi="Arial" w:cs="Arial"/>
          <w:color w:val="auto"/>
          <w:sz w:val="22"/>
          <w:szCs w:val="22"/>
          <w:highlight w:val="white"/>
        </w:rPr>
        <w:t xml:space="preserve">rather </w:t>
      </w:r>
      <w:r w:rsidRPr="00D22F70">
        <w:rPr>
          <w:rFonts w:ascii="Arial" w:eastAsia="Arial" w:hAnsi="Arial" w:cs="Arial"/>
          <w:color w:val="auto"/>
          <w:sz w:val="22"/>
          <w:szCs w:val="22"/>
          <w:highlight w:val="white"/>
        </w:rPr>
        <w:t>similar cell compositions (i</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e. </w:t>
      </w:r>
      <w:r w:rsidR="00575CA3" w:rsidRPr="00D22F70">
        <w:rPr>
          <w:rFonts w:ascii="Arial" w:eastAsia="Arial" w:hAnsi="Arial" w:cs="Arial"/>
          <w:color w:val="auto"/>
          <w:sz w:val="22"/>
          <w:szCs w:val="22"/>
          <w:highlight w:val="white"/>
        </w:rPr>
        <w:t>muscle</w:t>
      </w:r>
      <w:r w:rsidRPr="00D22F70">
        <w:rPr>
          <w:rFonts w:ascii="Arial" w:eastAsia="Arial" w:hAnsi="Arial" w:cs="Arial"/>
          <w:color w:val="auto"/>
          <w:sz w:val="22"/>
          <w:szCs w:val="22"/>
          <w:highlight w:val="white"/>
        </w:rPr>
        <w:t xml:space="preserve"> vs. </w:t>
      </w:r>
      <w:r w:rsidR="00575CA3" w:rsidRPr="00D22F70">
        <w:rPr>
          <w:rFonts w:ascii="Arial" w:eastAsia="Arial" w:hAnsi="Arial" w:cs="Arial"/>
          <w:color w:val="auto"/>
          <w:sz w:val="22"/>
          <w:szCs w:val="22"/>
          <w:highlight w:val="white"/>
        </w:rPr>
        <w:t>heart</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Using this</w:t>
      </w:r>
      <w:r w:rsidRPr="00D22F70">
        <w:rPr>
          <w:rFonts w:ascii="Arial" w:eastAsia="Arial" w:hAnsi="Arial" w:cs="Arial"/>
          <w:color w:val="auto"/>
          <w:sz w:val="22"/>
          <w:szCs w:val="22"/>
          <w:highlight w:val="white"/>
        </w:rPr>
        <w:t xml:space="preserve"> set of MHBs, we compared the performance between MHL, average methylation </w:t>
      </w:r>
      <w:r w:rsidR="00E846F6" w:rsidRPr="00D22F70">
        <w:rPr>
          <w:rFonts w:ascii="Arial" w:eastAsia="Arial" w:hAnsi="Arial" w:cs="Arial"/>
          <w:color w:val="auto"/>
          <w:sz w:val="22"/>
          <w:szCs w:val="22"/>
          <w:highlight w:val="white"/>
        </w:rPr>
        <w:t>level</w:t>
      </w:r>
      <w:r w:rsidR="00112BE6"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in the MHL regions</w:t>
      </w:r>
      <w:r w:rsidR="00112BE6" w:rsidRPr="00D22F70">
        <w:rPr>
          <w:rFonts w:ascii="Arial" w:eastAsia="Arial" w:hAnsi="Arial" w:cs="Arial"/>
          <w:color w:val="auto"/>
          <w:sz w:val="22"/>
          <w:szCs w:val="22"/>
          <w:highlight w:val="white"/>
        </w:rPr>
        <w:t xml:space="preserve"> (AMF)</w:t>
      </w:r>
      <w:r w:rsidRPr="00D22F70">
        <w:rPr>
          <w:rFonts w:ascii="Arial" w:eastAsia="Arial" w:hAnsi="Arial" w:cs="Arial"/>
          <w:color w:val="auto"/>
          <w:sz w:val="22"/>
          <w:szCs w:val="22"/>
          <w:highlight w:val="white"/>
        </w:rPr>
        <w:t xml:space="preserve"> and</w:t>
      </w:r>
      <w:r w:rsidR="00112BE6" w:rsidRPr="00D22F70">
        <w:rPr>
          <w:rFonts w:ascii="Arial" w:eastAsia="Arial" w:hAnsi="Arial" w:cs="Arial"/>
          <w:color w:val="auto"/>
          <w:sz w:val="22"/>
          <w:szCs w:val="22"/>
          <w:highlight w:val="white"/>
        </w:rPr>
        <w:t xml:space="preserve"> </w:t>
      </w:r>
      <w:del w:id="280" w:author="Shicheng Guo" w:date="2016-05-24T12:53:00Z">
        <w:r w:rsidR="00112BE6" w:rsidRPr="00D22F70" w:rsidDel="00E46218">
          <w:rPr>
            <w:rFonts w:ascii="Arial" w:eastAsia="Arial" w:hAnsi="Arial" w:cs="Arial"/>
            <w:color w:val="auto"/>
            <w:sz w:val="22"/>
            <w:szCs w:val="22"/>
            <w:highlight w:val="white"/>
          </w:rPr>
          <w:delText xml:space="preserve">methylation </w:delText>
        </w:r>
      </w:del>
      <w:ins w:id="281" w:author="Shicheng Guo" w:date="2016-05-24T12:53:00Z">
        <w:r w:rsidR="00E46218" w:rsidRPr="00D22F70">
          <w:rPr>
            <w:rFonts w:ascii="Arial" w:eastAsia="Arial" w:hAnsi="Arial" w:cs="Arial"/>
            <w:color w:val="auto"/>
            <w:sz w:val="22"/>
            <w:szCs w:val="22"/>
            <w:highlight w:val="white"/>
          </w:rPr>
          <w:t xml:space="preserve">5mC </w:t>
        </w:r>
      </w:ins>
      <w:r w:rsidR="00112BE6" w:rsidRPr="00D22F70">
        <w:rPr>
          <w:rFonts w:ascii="Arial" w:eastAsia="Arial" w:hAnsi="Arial" w:cs="Arial"/>
          <w:color w:val="auto"/>
          <w:sz w:val="22"/>
          <w:szCs w:val="22"/>
          <w:highlight w:val="white"/>
        </w:rPr>
        <w:t xml:space="preserve">level of </w:t>
      </w:r>
      <w:r w:rsidR="00E846F6" w:rsidRPr="00D22F70">
        <w:rPr>
          <w:rFonts w:ascii="Arial" w:eastAsia="Arial" w:hAnsi="Arial" w:cs="Arial"/>
          <w:color w:val="auto"/>
          <w:sz w:val="22"/>
          <w:szCs w:val="22"/>
          <w:highlight w:val="white"/>
        </w:rPr>
        <w:t>all</w:t>
      </w:r>
      <w:r w:rsidR="00112BE6" w:rsidRPr="00D22F70">
        <w:rPr>
          <w:rFonts w:ascii="Arial" w:eastAsia="Arial" w:hAnsi="Arial" w:cs="Arial"/>
          <w:color w:val="auto"/>
          <w:sz w:val="22"/>
          <w:szCs w:val="22"/>
          <w:highlight w:val="white"/>
        </w:rPr>
        <w:t xml:space="preserve"> </w:t>
      </w:r>
      <w:proofErr w:type="spellStart"/>
      <w:r w:rsidR="00112BE6" w:rsidRPr="00D22F70">
        <w:rPr>
          <w:rFonts w:ascii="Arial" w:eastAsia="Arial" w:hAnsi="Arial" w:cs="Arial"/>
          <w:color w:val="auto"/>
          <w:sz w:val="22"/>
          <w:szCs w:val="22"/>
          <w:highlight w:val="white"/>
        </w:rPr>
        <w:t>CpG</w:t>
      </w:r>
      <w:proofErr w:type="spellEnd"/>
      <w:r w:rsidR="00112BE6" w:rsidRPr="00D22F70">
        <w:rPr>
          <w:rFonts w:ascii="Arial" w:eastAsia="Arial" w:hAnsi="Arial" w:cs="Arial"/>
          <w:color w:val="auto"/>
          <w:sz w:val="22"/>
          <w:szCs w:val="22"/>
          <w:highlight w:val="white"/>
        </w:rPr>
        <w:t xml:space="preserve"> site</w:t>
      </w:r>
      <w:r w:rsidRPr="00D22F70">
        <w:rPr>
          <w:rFonts w:ascii="Arial" w:eastAsia="Arial" w:hAnsi="Arial" w:cs="Arial"/>
          <w:color w:val="auto"/>
          <w:sz w:val="22"/>
          <w:szCs w:val="22"/>
          <w:highlight w:val="white"/>
        </w:rPr>
        <w:t xml:space="preserve"> </w:t>
      </w:r>
      <w:r w:rsidR="00112BE6" w:rsidRPr="00D22F70">
        <w:rPr>
          <w:rFonts w:ascii="Arial" w:eastAsia="Arial" w:hAnsi="Arial" w:cs="Arial"/>
          <w:color w:val="auto"/>
          <w:sz w:val="22"/>
          <w:szCs w:val="22"/>
          <w:highlight w:val="white"/>
        </w:rPr>
        <w:t>(M</w:t>
      </w:r>
      <w:r w:rsidR="009E72AD" w:rsidRPr="00D22F70">
        <w:rPr>
          <w:rFonts w:ascii="Arial" w:eastAsia="Arial" w:hAnsi="Arial" w:cs="Arial"/>
          <w:color w:val="auto"/>
          <w:sz w:val="22"/>
          <w:szCs w:val="22"/>
          <w:highlight w:val="white"/>
        </w:rPr>
        <w:t>AS</w:t>
      </w:r>
      <w:r w:rsidR="00112BE6" w:rsidRPr="00D22F70">
        <w:rPr>
          <w:rFonts w:ascii="Arial" w:eastAsia="Arial" w:hAnsi="Arial" w:cs="Arial"/>
          <w:color w:val="auto"/>
          <w:sz w:val="22"/>
          <w:szCs w:val="22"/>
          <w:highlight w:val="white"/>
        </w:rPr>
        <w:t>)</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and the average methylation provide</w:t>
      </w:r>
      <w:r w:rsidR="00E846F6"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similar</w:t>
      </w:r>
      <w:r w:rsidR="00E846F6" w:rsidRPr="00D22F70">
        <w:rPr>
          <w:rFonts w:ascii="Arial" w:eastAsia="Arial" w:hAnsi="Arial" w:cs="Arial"/>
          <w:color w:val="auto"/>
          <w:sz w:val="22"/>
          <w:szCs w:val="22"/>
          <w:highlight w:val="white"/>
        </w:rPr>
        <w:t xml:space="preserve"> tissues specificity, while MHL</w:t>
      </w:r>
      <w:del w:id="282" w:author="Kun Zhang" w:date="2016-04-30T10:14:00Z">
        <w:r w:rsidRPr="00D22F70" w:rsidDel="0087241E">
          <w:rPr>
            <w:rFonts w:ascii="Arial" w:eastAsia="Arial" w:hAnsi="Arial" w:cs="Arial"/>
            <w:color w:val="auto"/>
            <w:sz w:val="22"/>
            <w:szCs w:val="22"/>
            <w:highlight w:val="white"/>
          </w:rPr>
          <w:delText>(background noise: 0.29, 95%CI: 0.23-0.35)</w:delText>
        </w:r>
      </w:del>
      <w:r w:rsidRPr="00D22F70">
        <w:rPr>
          <w:rFonts w:ascii="Arial" w:eastAsia="Arial" w:hAnsi="Arial" w:cs="Arial"/>
          <w:color w:val="auto"/>
          <w:sz w:val="22"/>
          <w:szCs w:val="22"/>
          <w:highlight w:val="white"/>
        </w:rPr>
        <w:t xml:space="preserve"> have a </w:t>
      </w:r>
      <w:del w:id="283" w:author="Kun Zhang" w:date="2016-04-30T10:14:00Z">
        <w:r w:rsidRPr="00D22F70" w:rsidDel="0087241E">
          <w:rPr>
            <w:rFonts w:ascii="Arial" w:eastAsia="Arial" w:hAnsi="Arial" w:cs="Arial"/>
            <w:color w:val="auto"/>
            <w:sz w:val="22"/>
            <w:szCs w:val="22"/>
            <w:highlight w:val="white"/>
          </w:rPr>
          <w:delText xml:space="preserve">much </w:delText>
        </w:r>
      </w:del>
      <w:r w:rsidRPr="00D22F70">
        <w:rPr>
          <w:rFonts w:ascii="Arial" w:eastAsia="Arial" w:hAnsi="Arial" w:cs="Arial"/>
          <w:color w:val="auto"/>
          <w:sz w:val="22"/>
          <w:szCs w:val="22"/>
          <w:highlight w:val="white"/>
        </w:rPr>
        <w:t>lower noise</w:t>
      </w:r>
      <w:ins w:id="284" w:author="Kun Zhang" w:date="2016-04-30T10:14:00Z">
        <w:r w:rsidR="0087241E" w:rsidRPr="00D22F70">
          <w:rPr>
            <w:rFonts w:ascii="Arial" w:eastAsia="Arial" w:hAnsi="Arial" w:cs="Arial"/>
            <w:color w:val="auto"/>
            <w:sz w:val="22"/>
            <w:szCs w:val="22"/>
            <w:highlight w:val="white"/>
          </w:rPr>
          <w:t xml:space="preserve"> (background noise: 0.29, 95%CI: 0.23-0.35)</w:t>
        </w:r>
      </w:ins>
      <w:r w:rsidRPr="00D22F70">
        <w:rPr>
          <w:rFonts w:ascii="Arial" w:eastAsia="Arial" w:hAnsi="Arial" w:cs="Arial"/>
          <w:color w:val="auto"/>
          <w:sz w:val="22"/>
          <w:szCs w:val="22"/>
          <w:highlight w:val="white"/>
        </w:rPr>
        <w:t xml:space="preserve"> compared with average methylation (background </w:t>
      </w:r>
      <w:del w:id="285" w:author="Kun Zhang" w:date="2016-04-30T10:14:00Z">
        <w:r w:rsidRPr="00D22F70" w:rsidDel="0087241E">
          <w:rPr>
            <w:rFonts w:ascii="Arial" w:eastAsia="Arial" w:hAnsi="Arial" w:cs="Arial"/>
            <w:color w:val="auto"/>
            <w:sz w:val="22"/>
            <w:szCs w:val="22"/>
            <w:highlight w:val="white"/>
          </w:rPr>
          <w:delText>value</w:delText>
        </w:r>
      </w:del>
      <w:ins w:id="286" w:author="Kun Zhang" w:date="2016-04-30T10:14:00Z">
        <w:r w:rsidR="0087241E" w:rsidRPr="00D22F70">
          <w:rPr>
            <w:rFonts w:ascii="Arial" w:eastAsia="Arial" w:hAnsi="Arial" w:cs="Arial"/>
            <w:color w:val="auto"/>
            <w:sz w:val="22"/>
            <w:szCs w:val="22"/>
            <w:highlight w:val="white"/>
          </w:rPr>
          <w:t>noise</w:t>
        </w:r>
      </w:ins>
      <w:r w:rsidRPr="00D22F70">
        <w:rPr>
          <w:rFonts w:ascii="Arial" w:eastAsia="Arial" w:hAnsi="Arial" w:cs="Arial"/>
          <w:color w:val="auto"/>
          <w:sz w:val="22"/>
          <w:szCs w:val="22"/>
          <w:highlight w:val="white"/>
        </w:rPr>
        <w:t>: 0.4, 95%CI: 0.32-0.48). Clustering based on i</w:t>
      </w:r>
      <w:r w:rsidR="00E846F6" w:rsidRPr="00D22F70">
        <w:rPr>
          <w:rFonts w:ascii="Arial" w:eastAsia="Arial" w:hAnsi="Arial" w:cs="Arial"/>
          <w:color w:val="auto"/>
          <w:sz w:val="22"/>
          <w:szCs w:val="22"/>
          <w:highlight w:val="white"/>
        </w:rPr>
        <w:t xml:space="preserve">ndividual </w:t>
      </w:r>
      <w:proofErr w:type="spellStart"/>
      <w:r w:rsidR="00E846F6" w:rsidRPr="00D22F70">
        <w:rPr>
          <w:rFonts w:ascii="Arial" w:eastAsia="Arial" w:hAnsi="Arial" w:cs="Arial"/>
          <w:color w:val="auto"/>
          <w:sz w:val="22"/>
          <w:szCs w:val="22"/>
          <w:highlight w:val="white"/>
        </w:rPr>
        <w:t>CpGs</w:t>
      </w:r>
      <w:proofErr w:type="spellEnd"/>
      <w:r w:rsidR="00E846F6" w:rsidRPr="00D22F70">
        <w:rPr>
          <w:rFonts w:ascii="Arial" w:eastAsia="Arial" w:hAnsi="Arial" w:cs="Arial"/>
          <w:color w:val="auto"/>
          <w:sz w:val="22"/>
          <w:szCs w:val="22"/>
          <w:highlight w:val="white"/>
        </w:rPr>
        <w:t xml:space="preserve"> in the blocks has</w:t>
      </w:r>
      <w:r w:rsidRPr="00D22F70">
        <w:rPr>
          <w:rFonts w:ascii="Arial" w:eastAsia="Arial" w:hAnsi="Arial" w:cs="Arial"/>
          <w:color w:val="auto"/>
          <w:sz w:val="22"/>
          <w:szCs w:val="22"/>
          <w:highlight w:val="white"/>
        </w:rPr>
        <w:t xml:space="preserve"> the worst performance</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might </w:t>
      </w:r>
      <w:r w:rsidRPr="00D22F70">
        <w:rPr>
          <w:rFonts w:ascii="Arial" w:eastAsia="Arial" w:hAnsi="Arial" w:cs="Arial"/>
          <w:color w:val="auto"/>
          <w:sz w:val="22"/>
          <w:szCs w:val="22"/>
          <w:highlight w:val="white"/>
        </w:rPr>
        <w:lastRenderedPageBreak/>
        <w:t xml:space="preserve">be due to higher biological or technical viability </w:t>
      </w:r>
      <w:r w:rsidR="00C406C9" w:rsidRPr="00D22F70">
        <w:rPr>
          <w:rFonts w:ascii="Arial" w:eastAsia="Arial" w:hAnsi="Arial" w:cs="Arial"/>
          <w:color w:val="auto"/>
          <w:sz w:val="22"/>
          <w:szCs w:val="22"/>
          <w:highlight w:val="white"/>
        </w:rPr>
        <w:t>of</w:t>
      </w:r>
      <w:r w:rsidRPr="00D22F70">
        <w:rPr>
          <w:rFonts w:ascii="Arial" w:eastAsia="Arial" w:hAnsi="Arial" w:cs="Arial"/>
          <w:color w:val="auto"/>
          <w:sz w:val="22"/>
          <w:szCs w:val="22"/>
          <w:highlight w:val="white"/>
        </w:rPr>
        <w:t xml:space="preserve"> individual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(Figure 3B).  </w:t>
      </w:r>
    </w:p>
    <w:p w14:paraId="36BA7E14" w14:textId="77777777" w:rsidR="00AF1A75" w:rsidRPr="00D22F70" w:rsidRDefault="00AF1A75" w:rsidP="009F1689">
      <w:pPr>
        <w:spacing w:line="276" w:lineRule="auto"/>
        <w:rPr>
          <w:rFonts w:ascii="Arial" w:hAnsi="Arial" w:cs="Arial"/>
          <w:color w:val="auto"/>
          <w:sz w:val="22"/>
          <w:szCs w:val="22"/>
        </w:rPr>
      </w:pPr>
    </w:p>
    <w:p w14:paraId="2B839584" w14:textId="7538F523" w:rsidR="00AF1A75" w:rsidRPr="00D22F70" w:rsidRDefault="00B92B21" w:rsidP="009F1689">
      <w:pPr>
        <w:spacing w:line="276" w:lineRule="auto"/>
        <w:rPr>
          <w:rFonts w:ascii="Arial" w:eastAsiaTheme="minorEastAsia" w:hAnsi="Arial" w:cs="Arial"/>
          <w:color w:val="auto"/>
          <w:sz w:val="22"/>
          <w:szCs w:val="22"/>
          <w:highlight w:val="yellow"/>
          <w:rPrChange w:id="287" w:author="Shicheng Guo" w:date="2016-05-06T12:23:00Z">
            <w:rPr>
              <w:rFonts w:ascii="Arial" w:eastAsiaTheme="minorEastAsia" w:hAnsi="Arial" w:cs="Arial"/>
              <w:color w:val="auto"/>
              <w:sz w:val="22"/>
              <w:szCs w:val="22"/>
              <w:highlight w:val="white"/>
            </w:rPr>
          </w:rPrChange>
        </w:rPr>
      </w:pPr>
      <w:bookmarkStart w:id="288" w:name="h.h4js6pngwx1c" w:colFirst="0" w:colLast="0"/>
      <w:bookmarkEnd w:id="288"/>
      <w:r w:rsidRPr="00D22F70">
        <w:rPr>
          <w:rFonts w:ascii="Arial" w:eastAsia="Arial" w:hAnsi="Arial" w:cs="Arial"/>
          <w:color w:val="auto"/>
          <w:sz w:val="22"/>
          <w:szCs w:val="22"/>
          <w:highlight w:val="white"/>
        </w:rPr>
        <w:t xml:space="preserve">The human adult tissues that we </w:t>
      </w:r>
      <w:r w:rsidR="00C406C9" w:rsidRPr="00D22F70">
        <w:rPr>
          <w:rFonts w:ascii="Arial" w:eastAsia="Arial" w:hAnsi="Arial" w:cs="Arial"/>
          <w:color w:val="auto"/>
          <w:sz w:val="22"/>
          <w:szCs w:val="22"/>
          <w:highlight w:val="white"/>
        </w:rPr>
        <w:t xml:space="preserve">used </w:t>
      </w:r>
      <w:r w:rsidRPr="00D22F70">
        <w:rPr>
          <w:rFonts w:ascii="Arial" w:eastAsia="Arial" w:hAnsi="Arial" w:cs="Arial"/>
          <w:color w:val="auto"/>
          <w:sz w:val="22"/>
          <w:szCs w:val="22"/>
          <w:highlight w:val="white"/>
        </w:rPr>
        <w:t>in this study have various degree of similarity among each other</w:t>
      </w:r>
      <w:r w:rsidR="00F01D5B" w:rsidRPr="00D22F70">
        <w:rPr>
          <w:rFonts w:ascii="Arial" w:eastAsia="Arial" w:hAnsi="Arial" w:cs="Arial"/>
          <w:color w:val="auto"/>
          <w:sz w:val="22"/>
          <w:szCs w:val="22"/>
          <w:highlight w:val="white"/>
        </w:rPr>
        <w:t xml:space="preserve">. We hypothesize that this </w:t>
      </w:r>
      <w:r w:rsidR="005C2BDA" w:rsidRPr="00D22F70">
        <w:rPr>
          <w:rFonts w:ascii="Arial" w:eastAsia="Arial" w:hAnsi="Arial" w:cs="Arial"/>
          <w:color w:val="auto"/>
          <w:sz w:val="22"/>
          <w:szCs w:val="22"/>
          <w:highlight w:val="white"/>
        </w:rPr>
        <w:t>is primarily</w:t>
      </w:r>
      <w:r w:rsidRPr="00D22F70">
        <w:rPr>
          <w:rFonts w:ascii="Arial" w:eastAsia="Arial" w:hAnsi="Arial" w:cs="Arial"/>
          <w:color w:val="auto"/>
          <w:sz w:val="22"/>
          <w:szCs w:val="22"/>
          <w:highlight w:val="white"/>
        </w:rPr>
        <w:t xml:space="preserve"> determined by their developmental </w:t>
      </w:r>
      <w:r w:rsidR="001C6635" w:rsidRPr="00D22F70">
        <w:rPr>
          <w:rFonts w:ascii="Arial" w:eastAsia="Arial" w:hAnsi="Arial" w:cs="Arial"/>
          <w:color w:val="auto"/>
          <w:sz w:val="22"/>
          <w:szCs w:val="22"/>
          <w:highlight w:val="white"/>
        </w:rPr>
        <w:t>lineage</w:t>
      </w:r>
      <w:r w:rsidR="00F01D5B" w:rsidRPr="00D22F70">
        <w:rPr>
          <w:rFonts w:ascii="Arial" w:eastAsia="Arial" w:hAnsi="Arial" w:cs="Arial"/>
          <w:color w:val="auto"/>
          <w:sz w:val="22"/>
          <w:szCs w:val="22"/>
          <w:highlight w:val="white"/>
        </w:rPr>
        <w:t>, and that the related MHBs mig</w:t>
      </w:r>
      <w:r w:rsidR="00E846F6" w:rsidRPr="00D22F70">
        <w:rPr>
          <w:rFonts w:ascii="Arial" w:eastAsia="Arial" w:hAnsi="Arial" w:cs="Arial"/>
          <w:color w:val="auto"/>
          <w:sz w:val="22"/>
          <w:szCs w:val="22"/>
          <w:highlight w:val="white"/>
        </w:rPr>
        <w:t>ht reveal epigenetic insights related to</w:t>
      </w:r>
      <w:r w:rsidR="00F01D5B" w:rsidRPr="00D22F70">
        <w:rPr>
          <w:rFonts w:ascii="Arial" w:eastAsia="Arial" w:hAnsi="Arial" w:cs="Arial"/>
          <w:color w:val="auto"/>
          <w:sz w:val="22"/>
          <w:szCs w:val="22"/>
          <w:highlight w:val="white"/>
        </w:rPr>
        <w:t xml:space="preserve"> germ layer speciation</w:t>
      </w:r>
      <w:r w:rsidRPr="00D22F70">
        <w:rPr>
          <w:rFonts w:ascii="Arial" w:eastAsia="Arial" w:hAnsi="Arial" w:cs="Arial"/>
          <w:color w:val="auto"/>
          <w:sz w:val="22"/>
          <w:szCs w:val="22"/>
          <w:highlight w:val="white"/>
        </w:rPr>
        <w:t xml:space="preserve">. </w:t>
      </w:r>
      <w:r w:rsidR="00E846F6" w:rsidRPr="00D22F70">
        <w:rPr>
          <w:rFonts w:ascii="Arial" w:eastAsia="Arial" w:hAnsi="Arial" w:cs="Arial"/>
          <w:color w:val="auto"/>
          <w:sz w:val="22"/>
          <w:szCs w:val="22"/>
          <w:highlight w:val="white"/>
        </w:rPr>
        <w:t>W</w:t>
      </w:r>
      <w:r w:rsidR="00AD2173" w:rsidRPr="00D22F70">
        <w:rPr>
          <w:rFonts w:ascii="Arial" w:eastAsia="Arial" w:hAnsi="Arial" w:cs="Arial"/>
          <w:color w:val="auto"/>
          <w:sz w:val="22"/>
          <w:szCs w:val="22"/>
          <w:highlight w:val="white"/>
        </w:rPr>
        <w:t>e grouped all the data sets based on the three germ layers, and</w:t>
      </w:r>
      <w:r w:rsidRPr="00D22F70">
        <w:rPr>
          <w:rFonts w:ascii="Arial" w:eastAsia="Arial" w:hAnsi="Arial" w:cs="Arial"/>
          <w:color w:val="auto"/>
          <w:sz w:val="22"/>
          <w:szCs w:val="22"/>
          <w:highlight w:val="white"/>
        </w:rPr>
        <w:t xml:space="preserve"> </w:t>
      </w:r>
      <w:r w:rsidR="00AD2173" w:rsidRPr="00D22F70">
        <w:rPr>
          <w:rFonts w:ascii="Arial" w:eastAsia="Arial" w:hAnsi="Arial" w:cs="Arial"/>
          <w:color w:val="auto"/>
          <w:sz w:val="22"/>
          <w:szCs w:val="22"/>
          <w:highlight w:val="white"/>
        </w:rPr>
        <w:t xml:space="preserve">searched for MHBs that have differential MHL. In total we </w:t>
      </w:r>
      <w:r w:rsidR="00044330" w:rsidRPr="00D22F70">
        <w:rPr>
          <w:rFonts w:ascii="Arial" w:eastAsia="Arial" w:hAnsi="Arial" w:cs="Arial"/>
          <w:color w:val="auto"/>
          <w:sz w:val="22"/>
          <w:szCs w:val="22"/>
          <w:highlight w:val="white"/>
        </w:rPr>
        <w:t>identified</w:t>
      </w:r>
      <w:r w:rsidRPr="00D22F70">
        <w:rPr>
          <w:rFonts w:ascii="Arial" w:eastAsia="Arial" w:hAnsi="Arial" w:cs="Arial"/>
          <w:color w:val="auto"/>
          <w:sz w:val="22"/>
          <w:szCs w:val="22"/>
          <w:highlight w:val="white"/>
        </w:rPr>
        <w:t xml:space="preserve"> </w:t>
      </w:r>
      <w:r w:rsidR="005C2BDA" w:rsidRPr="00D22F70">
        <w:rPr>
          <w:rFonts w:ascii="Arial" w:eastAsia="Arial" w:hAnsi="Arial" w:cs="Arial"/>
          <w:color w:val="auto"/>
          <w:sz w:val="22"/>
          <w:szCs w:val="22"/>
          <w:highlight w:val="white"/>
        </w:rPr>
        <w:t>3</w:t>
      </w:r>
      <w:r w:rsidR="000E2942" w:rsidRPr="00D22F70">
        <w:rPr>
          <w:rFonts w:ascii="Arial" w:eastAsia="Arial" w:hAnsi="Arial" w:cs="Arial"/>
          <w:color w:val="auto"/>
          <w:sz w:val="22"/>
          <w:szCs w:val="22"/>
          <w:highlight w:val="white"/>
        </w:rPr>
        <w:t xml:space="preserve">1 </w:t>
      </w:r>
      <w:del w:id="289" w:author="Shicheng Guo" w:date="2016-05-10T13:20:00Z">
        <w:r w:rsidRPr="00D22F70" w:rsidDel="00215A9C">
          <w:rPr>
            <w:rFonts w:ascii="Arial" w:eastAsia="Arial" w:hAnsi="Arial" w:cs="Arial"/>
            <w:color w:val="auto"/>
            <w:sz w:val="22"/>
            <w:szCs w:val="22"/>
            <w:highlight w:val="white"/>
          </w:rPr>
          <w:delText>ectoderm</w:delText>
        </w:r>
      </w:del>
      <w:ins w:id="290" w:author="Shicheng Guo" w:date="2016-05-10T13:20:00Z">
        <w:r w:rsidR="00215A9C" w:rsidRPr="00D22F70">
          <w:rPr>
            <w:rFonts w:ascii="Arial" w:eastAsia="Arial" w:hAnsi="Arial" w:cs="Arial"/>
            <w:color w:val="auto"/>
            <w:sz w:val="22"/>
            <w:szCs w:val="22"/>
            <w:highlight w:val="white"/>
          </w:rPr>
          <w:t>ectoderm</w:t>
        </w:r>
      </w:ins>
      <w:r w:rsidRPr="00D22F70">
        <w:rPr>
          <w:rFonts w:ascii="Arial" w:eastAsia="Arial" w:hAnsi="Arial" w:cs="Arial"/>
          <w:color w:val="auto"/>
          <w:sz w:val="22"/>
          <w:szCs w:val="22"/>
          <w:highlight w:val="white"/>
        </w:rPr>
        <w:t xml:space="preserve"> specific MH</w:t>
      </w:r>
      <w:r w:rsidR="00C406C9" w:rsidRPr="00D22F70">
        <w:rPr>
          <w:rFonts w:ascii="Arial" w:eastAsia="Arial" w:hAnsi="Arial" w:cs="Arial"/>
          <w:color w:val="auto"/>
          <w:sz w:val="22"/>
          <w:szCs w:val="22"/>
          <w:highlight w:val="white"/>
        </w:rPr>
        <w:t>Bs</w:t>
      </w:r>
      <w:r w:rsidR="00247DE4" w:rsidRPr="00D22F70">
        <w:rPr>
          <w:rFonts w:ascii="Arial" w:eastAsia="Arial" w:hAnsi="Arial" w:cs="Arial"/>
          <w:color w:val="auto"/>
          <w:sz w:val="22"/>
          <w:szCs w:val="22"/>
          <w:highlight w:val="white"/>
        </w:rPr>
        <w:t xml:space="preserve"> (</w:t>
      </w:r>
      <w:r w:rsidR="0078126C" w:rsidRPr="00D22F70">
        <w:rPr>
          <w:rFonts w:ascii="Arial" w:eastAsia="Arial" w:hAnsi="Arial" w:cs="Arial"/>
          <w:color w:val="auto"/>
          <w:sz w:val="22"/>
          <w:szCs w:val="22"/>
          <w:highlight w:val="white"/>
        </w:rPr>
        <w:t xml:space="preserve">16 </w:t>
      </w:r>
      <w:r w:rsidR="005C0289" w:rsidRPr="00D22F70">
        <w:rPr>
          <w:rFonts w:ascii="Arial" w:eastAsia="Arial" w:hAnsi="Arial" w:cs="Arial"/>
          <w:color w:val="auto"/>
          <w:sz w:val="22"/>
          <w:szCs w:val="22"/>
          <w:highlight w:val="white"/>
        </w:rPr>
        <w:t>hyper</w:t>
      </w:r>
      <w:r w:rsidR="00AD2173" w:rsidRPr="00D22F70">
        <w:rPr>
          <w:rFonts w:ascii="Arial" w:eastAsia="Arial" w:hAnsi="Arial" w:cs="Arial"/>
          <w:color w:val="auto"/>
          <w:sz w:val="22"/>
          <w:szCs w:val="22"/>
          <w:highlight w:val="white"/>
        </w:rPr>
        <w:t>- and</w:t>
      </w:r>
      <w:r w:rsidR="003306DC"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15</w:t>
      </w:r>
      <w:r w:rsidR="005C0289" w:rsidRPr="00D22F70">
        <w:rPr>
          <w:rFonts w:ascii="Arial" w:eastAsia="Arial" w:hAnsi="Arial" w:cs="Arial"/>
          <w:color w:val="auto"/>
          <w:sz w:val="22"/>
          <w:szCs w:val="22"/>
          <w:highlight w:val="white"/>
        </w:rPr>
        <w:t xml:space="preserve"> </w:t>
      </w:r>
      <w:r w:rsidR="003306DC" w:rsidRPr="00D22F70">
        <w:rPr>
          <w:rFonts w:ascii="Arial" w:eastAsia="Arial" w:hAnsi="Arial" w:cs="Arial"/>
          <w:color w:val="auto"/>
          <w:sz w:val="22"/>
          <w:szCs w:val="22"/>
          <w:highlight w:val="white"/>
        </w:rPr>
        <w:t>hypo</w:t>
      </w:r>
      <w:r w:rsidR="00AE3B36" w:rsidRPr="00D22F70">
        <w:rPr>
          <w:rFonts w:ascii="Arial" w:eastAsia="Arial" w:hAnsi="Arial" w:cs="Arial"/>
          <w:color w:val="auto"/>
          <w:sz w:val="22"/>
          <w:szCs w:val="22"/>
          <w:highlight w:val="white"/>
        </w:rPr>
        <w:t>-</w:t>
      </w:r>
      <w:r w:rsidR="00AD2173" w:rsidRPr="00D22F70">
        <w:rPr>
          <w:rFonts w:ascii="Arial" w:eastAsia="Arial" w:hAnsi="Arial" w:cs="Arial"/>
          <w:color w:val="auto"/>
          <w:sz w:val="22"/>
          <w:szCs w:val="22"/>
          <w:highlight w:val="white"/>
        </w:rPr>
        <w:t>methylated</w:t>
      </w:r>
      <w:r w:rsidR="00247DE4"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 xml:space="preserve">49 endoderm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34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and </w:t>
      </w:r>
      <w:r w:rsidR="005C2BDA" w:rsidRPr="00D22F70">
        <w:rPr>
          <w:rFonts w:ascii="Arial" w:eastAsia="Arial" w:hAnsi="Arial" w:cs="Arial"/>
          <w:color w:val="auto"/>
          <w:sz w:val="22"/>
          <w:szCs w:val="22"/>
          <w:highlight w:val="white"/>
        </w:rPr>
        <w:t xml:space="preserve">124 </w:t>
      </w:r>
      <w:r w:rsidR="000E2942" w:rsidRPr="00D22F70">
        <w:rPr>
          <w:rFonts w:ascii="Arial" w:eastAsia="Arial" w:hAnsi="Arial" w:cs="Arial"/>
          <w:color w:val="auto"/>
          <w:sz w:val="22"/>
          <w:szCs w:val="22"/>
          <w:highlight w:val="white"/>
        </w:rPr>
        <w:t xml:space="preserve">mesoderm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109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(see </w:t>
      </w:r>
      <w:r w:rsidR="00C406C9" w:rsidRPr="00D22F70">
        <w:rPr>
          <w:rFonts w:ascii="Arial" w:eastAsia="Arial" w:hAnsi="Arial" w:cs="Arial"/>
          <w:color w:val="auto"/>
          <w:sz w:val="22"/>
          <w:szCs w:val="22"/>
          <w:highlight w:val="white"/>
        </w:rPr>
        <w:t>M</w:t>
      </w:r>
      <w:r w:rsidRPr="00D22F70">
        <w:rPr>
          <w:rFonts w:ascii="Arial" w:eastAsia="Arial" w:hAnsi="Arial" w:cs="Arial"/>
          <w:color w:val="auto"/>
          <w:sz w:val="22"/>
          <w:szCs w:val="22"/>
          <w:highlight w:val="white"/>
        </w:rPr>
        <w:t>ethod</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w:t>
      </w:r>
      <w:r w:rsidR="006C3AC6">
        <w:rPr>
          <w:rFonts w:ascii="Arial" w:eastAsia="Arial" w:hAnsi="Arial" w:cs="Arial"/>
          <w:b/>
          <w:color w:val="auto"/>
          <w:sz w:val="22"/>
          <w:szCs w:val="22"/>
          <w:highlight w:val="white"/>
        </w:rPr>
        <w:t>Supp.</w:t>
      </w:r>
      <w:r w:rsidRPr="00D22F70">
        <w:rPr>
          <w:rFonts w:ascii="Arial" w:eastAsia="Arial" w:hAnsi="Arial" w:cs="Arial"/>
          <w:b/>
          <w:color w:val="auto"/>
          <w:sz w:val="22"/>
          <w:szCs w:val="22"/>
          <w:highlight w:val="white"/>
        </w:rPr>
        <w:t xml:space="preserve"> Table 3</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 xml:space="preserve">We speculated that </w:t>
      </w:r>
      <w:r w:rsidR="00044330" w:rsidRPr="00D22F70">
        <w:rPr>
          <w:rFonts w:ascii="Arial" w:eastAsia="Arial" w:hAnsi="Arial" w:cs="Arial"/>
          <w:color w:val="auto"/>
          <w:sz w:val="22"/>
          <w:szCs w:val="22"/>
          <w:highlight w:val="white"/>
        </w:rPr>
        <w:t xml:space="preserve">some of </w:t>
      </w:r>
      <w:r w:rsidR="00C406C9" w:rsidRPr="00D22F70">
        <w:rPr>
          <w:rFonts w:ascii="Arial" w:eastAsia="Arial" w:hAnsi="Arial" w:cs="Arial"/>
          <w:color w:val="auto"/>
          <w:sz w:val="22"/>
          <w:szCs w:val="22"/>
          <w:highlight w:val="white"/>
        </w:rPr>
        <w:t>these MHBs might capture binding events of transcription factors</w:t>
      </w:r>
      <w:r w:rsidR="00300605" w:rsidRPr="00D22F70">
        <w:rPr>
          <w:rFonts w:ascii="Arial" w:eastAsia="Arial" w:hAnsi="Arial" w:cs="Arial"/>
          <w:color w:val="auto"/>
          <w:sz w:val="22"/>
          <w:szCs w:val="22"/>
          <w:highlight w:val="white"/>
        </w:rPr>
        <w:t xml:space="preserve"> (TF)</w:t>
      </w:r>
      <w:r w:rsidR="00C406C9" w:rsidRPr="00D22F70">
        <w:rPr>
          <w:rFonts w:ascii="Arial" w:eastAsia="Arial" w:hAnsi="Arial" w:cs="Arial"/>
          <w:color w:val="auto"/>
          <w:sz w:val="22"/>
          <w:szCs w:val="22"/>
          <w:highlight w:val="white"/>
        </w:rPr>
        <w:t xml:space="preserve"> specific to developmental germ-layers. </w:t>
      </w:r>
      <w:r w:rsidR="00A02860" w:rsidRPr="00D22F70">
        <w:rPr>
          <w:rFonts w:ascii="Arial" w:eastAsia="Arial" w:hAnsi="Arial" w:cs="Arial"/>
          <w:color w:val="auto"/>
          <w:sz w:val="22"/>
          <w:szCs w:val="22"/>
          <w:highlight w:val="yellow"/>
        </w:rPr>
        <w:t>Compared with ENCODE TFBS data, we found the TFs binding to layer specific MHBs exhibited quite differe</w:t>
      </w:r>
      <w:r w:rsidR="00CF2AAA" w:rsidRPr="00D22F70">
        <w:rPr>
          <w:rFonts w:ascii="Arial" w:eastAsia="Arial" w:hAnsi="Arial" w:cs="Arial"/>
          <w:color w:val="auto"/>
          <w:sz w:val="22"/>
          <w:szCs w:val="22"/>
          <w:highlight w:val="yellow"/>
        </w:rPr>
        <w:t>nt g</w:t>
      </w:r>
      <w:r w:rsidR="00A02860" w:rsidRPr="00D22F70">
        <w:rPr>
          <w:rFonts w:ascii="Arial" w:eastAsia="Arial" w:hAnsi="Arial" w:cs="Arial"/>
          <w:color w:val="auto"/>
          <w:sz w:val="22"/>
          <w:szCs w:val="22"/>
          <w:highlight w:val="yellow"/>
        </w:rPr>
        <w:t xml:space="preserve">ene ontology enrichment. </w:t>
      </w:r>
      <w:r w:rsidR="00560726" w:rsidRPr="00D22F70">
        <w:rPr>
          <w:rFonts w:ascii="Arial" w:eastAsia="Arial" w:hAnsi="Arial" w:cs="Arial"/>
          <w:color w:val="auto"/>
          <w:sz w:val="22"/>
          <w:szCs w:val="22"/>
          <w:highlight w:val="white"/>
        </w:rPr>
        <w:t>(</w:t>
      </w:r>
      <w:r w:rsidR="008039AE">
        <w:rPr>
          <w:rFonts w:ascii="Arial" w:eastAsia="Arial" w:hAnsi="Arial" w:cs="Arial"/>
          <w:b/>
          <w:color w:val="auto"/>
          <w:sz w:val="22"/>
          <w:szCs w:val="22"/>
          <w:highlight w:val="white"/>
        </w:rPr>
        <w:t xml:space="preserve">Supp. </w:t>
      </w:r>
      <w:r w:rsidR="00142421" w:rsidRPr="00D22F70">
        <w:rPr>
          <w:rFonts w:ascii="Arial" w:eastAsia="Arial" w:hAnsi="Arial" w:cs="Arial"/>
          <w:b/>
          <w:color w:val="auto"/>
          <w:sz w:val="22"/>
          <w:szCs w:val="22"/>
          <w:highlight w:val="white"/>
        </w:rPr>
        <w:t>Fig</w:t>
      </w:r>
      <w:r w:rsidR="008039AE">
        <w:rPr>
          <w:rFonts w:ascii="Arial" w:eastAsia="Arial" w:hAnsi="Arial" w:cs="Arial"/>
          <w:b/>
          <w:color w:val="auto"/>
          <w:sz w:val="22"/>
          <w:szCs w:val="22"/>
          <w:highlight w:val="white"/>
        </w:rPr>
        <w:t>ure</w:t>
      </w:r>
      <w:r w:rsidR="000E2626" w:rsidRPr="00D22F70">
        <w:rPr>
          <w:rFonts w:ascii="Arial" w:eastAsia="Arial" w:hAnsi="Arial" w:cs="Arial"/>
          <w:b/>
          <w:color w:val="auto"/>
          <w:sz w:val="22"/>
          <w:szCs w:val="22"/>
          <w:highlight w:val="white"/>
        </w:rPr>
        <w:t xml:space="preserve"> 4</w:t>
      </w:r>
      <w:r w:rsidR="00560726" w:rsidRPr="00D22F70">
        <w:rPr>
          <w:rFonts w:ascii="Arial" w:eastAsia="Arial" w:hAnsi="Arial" w:cs="Arial"/>
          <w:color w:val="auto"/>
          <w:sz w:val="22"/>
          <w:szCs w:val="22"/>
          <w:highlight w:val="white"/>
        </w:rPr>
        <w:t xml:space="preserve">). </w:t>
      </w:r>
      <w:r w:rsidR="00E70523" w:rsidRPr="00D22F70">
        <w:rPr>
          <w:rFonts w:ascii="Arial" w:eastAsia="Arial" w:hAnsi="Arial" w:cs="Arial"/>
          <w:color w:val="auto"/>
          <w:sz w:val="22"/>
          <w:szCs w:val="22"/>
          <w:highlight w:val="white"/>
        </w:rPr>
        <w:t xml:space="preserve"> </w:t>
      </w:r>
      <w:r w:rsidR="00560726" w:rsidRPr="00D22F70">
        <w:rPr>
          <w:rFonts w:ascii="Arial" w:eastAsia="Arial" w:hAnsi="Arial" w:cs="Arial"/>
          <w:color w:val="auto"/>
          <w:sz w:val="22"/>
          <w:szCs w:val="22"/>
          <w:highlight w:val="white"/>
        </w:rPr>
        <w:t>For layer specific MHBs with hypo-</w:t>
      </w:r>
      <w:r w:rsidR="00FA5F2B" w:rsidRPr="00D22F70">
        <w:rPr>
          <w:rFonts w:ascii="Arial" w:eastAsia="Arial" w:hAnsi="Arial" w:cs="Arial"/>
          <w:color w:val="auto"/>
          <w:sz w:val="22"/>
          <w:szCs w:val="22"/>
          <w:highlight w:val="white"/>
        </w:rPr>
        <w:t>methylation</w:t>
      </w:r>
      <w:r w:rsidR="00560726" w:rsidRPr="00D22F70">
        <w:rPr>
          <w:rFonts w:ascii="Arial" w:eastAsia="Arial" w:hAnsi="Arial" w:cs="Arial"/>
          <w:color w:val="auto"/>
          <w:sz w:val="22"/>
          <w:szCs w:val="22"/>
          <w:highlight w:val="white"/>
        </w:rPr>
        <w:t xml:space="preserve"> MHL</w:t>
      </w:r>
      <w:r w:rsidR="001073D5" w:rsidRPr="00D22F70">
        <w:rPr>
          <w:rFonts w:ascii="Arial" w:eastAsia="Arial" w:hAnsi="Arial" w:cs="Arial"/>
          <w:color w:val="auto"/>
          <w:sz w:val="22"/>
          <w:szCs w:val="22"/>
          <w:highlight w:val="white"/>
        </w:rPr>
        <w:t>,</w:t>
      </w:r>
      <w:r w:rsidR="00560726" w:rsidRPr="00D22F70">
        <w:rPr>
          <w:rFonts w:ascii="Arial" w:eastAsia="Arial" w:hAnsi="Arial" w:cs="Arial"/>
          <w:color w:val="auto"/>
          <w:sz w:val="22"/>
          <w:szCs w:val="22"/>
          <w:highlight w:val="white"/>
        </w:rPr>
        <w:t xml:space="preserve"> which </w:t>
      </w:r>
      <w:r w:rsidR="001073D5" w:rsidRPr="00D22F70">
        <w:rPr>
          <w:rFonts w:ascii="Arial" w:eastAsia="Arial" w:hAnsi="Arial" w:cs="Arial"/>
          <w:color w:val="auto"/>
          <w:sz w:val="22"/>
          <w:szCs w:val="22"/>
          <w:highlight w:val="white"/>
        </w:rPr>
        <w:t>tends to represent activation signals</w:t>
      </w:r>
      <w:r w:rsidR="00560726" w:rsidRPr="00D22F70">
        <w:rPr>
          <w:rFonts w:ascii="Arial" w:eastAsia="Arial" w:hAnsi="Arial" w:cs="Arial"/>
          <w:color w:val="auto"/>
          <w:sz w:val="22"/>
          <w:szCs w:val="22"/>
          <w:highlight w:val="white"/>
        </w:rPr>
        <w:t xml:space="preserve">, </w:t>
      </w:r>
      <w:r w:rsidR="00FA5F2B" w:rsidRPr="00D22F70">
        <w:rPr>
          <w:rFonts w:ascii="Arial" w:eastAsia="Arial" w:hAnsi="Arial" w:cs="Arial"/>
          <w:color w:val="auto"/>
          <w:sz w:val="22"/>
          <w:szCs w:val="22"/>
          <w:highlight w:val="white"/>
        </w:rPr>
        <w:t xml:space="preserve">we identified </w:t>
      </w:r>
      <w:r w:rsidR="009B6164" w:rsidRPr="00D22F70">
        <w:rPr>
          <w:rFonts w:ascii="Arial" w:eastAsia="Arial" w:hAnsi="Arial" w:cs="Arial"/>
          <w:color w:val="auto"/>
          <w:sz w:val="22"/>
          <w:szCs w:val="22"/>
          <w:highlight w:val="white"/>
        </w:rPr>
        <w:t>53</w:t>
      </w:r>
      <w:r w:rsidR="00FA5F2B" w:rsidRPr="00D22F70">
        <w:rPr>
          <w:rFonts w:ascii="Arial" w:eastAsia="Arial" w:hAnsi="Arial" w:cs="Arial"/>
          <w:color w:val="auto"/>
          <w:sz w:val="22"/>
          <w:szCs w:val="22"/>
          <w:highlight w:val="white"/>
        </w:rPr>
        <w:t xml:space="preserve"> TF binding in mesoderm specific MHBs, </w:t>
      </w:r>
      <w:r w:rsidR="009B6164" w:rsidRPr="00D22F70">
        <w:rPr>
          <w:rFonts w:ascii="Arial" w:eastAsia="Arial" w:hAnsi="Arial" w:cs="Arial"/>
          <w:color w:val="auto"/>
          <w:sz w:val="22"/>
          <w:szCs w:val="22"/>
          <w:highlight w:val="white"/>
        </w:rPr>
        <w:t>71</w:t>
      </w:r>
      <w:r w:rsidR="00FA5F2B" w:rsidRPr="00D22F70">
        <w:rPr>
          <w:rFonts w:ascii="Arial" w:eastAsia="Arial" w:hAnsi="Arial" w:cs="Arial"/>
          <w:color w:val="auto"/>
          <w:sz w:val="22"/>
          <w:szCs w:val="22"/>
          <w:highlight w:val="white"/>
        </w:rPr>
        <w:t xml:space="preserve"> TF in endoderm specific MHB and </w:t>
      </w:r>
      <w:r w:rsidR="009B6164" w:rsidRPr="00D22F70">
        <w:rPr>
          <w:rFonts w:ascii="Arial" w:eastAsia="Arial" w:hAnsi="Arial" w:cs="Arial"/>
          <w:color w:val="auto"/>
          <w:sz w:val="22"/>
          <w:szCs w:val="22"/>
          <w:highlight w:val="white"/>
        </w:rPr>
        <w:t>2</w:t>
      </w:r>
      <w:r w:rsidR="00FA5F2B" w:rsidRPr="00D22F70">
        <w:rPr>
          <w:rFonts w:ascii="Arial" w:eastAsia="Arial" w:hAnsi="Arial" w:cs="Arial"/>
          <w:color w:val="auto"/>
          <w:sz w:val="22"/>
          <w:szCs w:val="22"/>
          <w:highlight w:val="white"/>
        </w:rPr>
        <w:t xml:space="preserve"> TF in ectoderm specific MHBs</w:t>
      </w:r>
      <w:r w:rsidR="009B6164" w:rsidRPr="00D22F70">
        <w:rPr>
          <w:rFonts w:ascii="Arial" w:eastAsia="Arial" w:hAnsi="Arial" w:cs="Arial"/>
          <w:color w:val="auto"/>
          <w:sz w:val="22"/>
          <w:szCs w:val="22"/>
          <w:highlight w:val="white"/>
        </w:rPr>
        <w:t xml:space="preserve">. </w:t>
      </w:r>
      <w:r w:rsidR="00FA5F2B" w:rsidRPr="00D22F70">
        <w:rPr>
          <w:rFonts w:ascii="Arial" w:eastAsia="Arial" w:hAnsi="Arial" w:cs="Arial"/>
          <w:color w:val="auto"/>
          <w:sz w:val="22"/>
          <w:szCs w:val="22"/>
          <w:highlight w:val="white"/>
        </w:rPr>
        <w:t>G</w:t>
      </w:r>
      <w:r w:rsidR="001073D5" w:rsidRPr="00D22F70">
        <w:rPr>
          <w:rFonts w:ascii="Arial" w:eastAsia="Arial" w:hAnsi="Arial" w:cs="Arial"/>
          <w:color w:val="auto"/>
          <w:sz w:val="22"/>
          <w:szCs w:val="22"/>
          <w:highlight w:val="white"/>
        </w:rPr>
        <w:t>ene ontology analysis showed</w:t>
      </w:r>
      <w:r w:rsidR="00560726" w:rsidRPr="00D22F70">
        <w:rPr>
          <w:rFonts w:ascii="Arial" w:eastAsia="Arial" w:hAnsi="Arial" w:cs="Arial"/>
          <w:color w:val="auto"/>
          <w:sz w:val="22"/>
          <w:szCs w:val="22"/>
          <w:highlight w:val="white"/>
        </w:rPr>
        <w:t xml:space="preserve"> TFs binding to mesoderm exhibit negative regulator activity</w:t>
      </w:r>
      <w:r w:rsidR="001073D5" w:rsidRPr="00D22F70">
        <w:rPr>
          <w:rFonts w:ascii="Arial" w:eastAsia="Arial" w:hAnsi="Arial" w:cs="Arial"/>
          <w:color w:val="auto"/>
          <w:sz w:val="22"/>
          <w:szCs w:val="22"/>
          <w:highlight w:val="white"/>
        </w:rPr>
        <w:t>,</w:t>
      </w:r>
      <w:r w:rsidR="00560726" w:rsidRPr="00D22F70">
        <w:rPr>
          <w:rFonts w:ascii="Arial" w:eastAsia="Arial" w:hAnsi="Arial" w:cs="Arial"/>
          <w:color w:val="auto"/>
          <w:sz w:val="22"/>
          <w:szCs w:val="22"/>
          <w:highlight w:val="white"/>
        </w:rPr>
        <w:t xml:space="preserve"> while TFs binding to endoderm exhibited positive reg</w:t>
      </w:r>
      <w:r w:rsidR="001073D5" w:rsidRPr="00D22F70">
        <w:rPr>
          <w:rFonts w:ascii="Arial" w:eastAsia="Arial" w:hAnsi="Arial" w:cs="Arial"/>
          <w:color w:val="auto"/>
          <w:sz w:val="22"/>
          <w:szCs w:val="22"/>
          <w:highlight w:val="white"/>
        </w:rPr>
        <w:t>ulator activity.</w:t>
      </w:r>
      <w:r w:rsidR="00560726" w:rsidRPr="00D22F70">
        <w:rPr>
          <w:rFonts w:ascii="Arial" w:eastAsia="Arial" w:hAnsi="Arial" w:cs="Arial"/>
          <w:color w:val="auto"/>
          <w:sz w:val="22"/>
          <w:szCs w:val="22"/>
          <w:highlight w:val="white"/>
        </w:rPr>
        <w:t xml:space="preserve"> </w:t>
      </w:r>
      <w:r w:rsidR="00FA5F2B" w:rsidRPr="00D22F70">
        <w:rPr>
          <w:rFonts w:ascii="Arial" w:eastAsia="Arial" w:hAnsi="Arial" w:cs="Arial"/>
          <w:color w:val="auto"/>
          <w:sz w:val="22"/>
          <w:szCs w:val="22"/>
          <w:highlight w:val="white"/>
        </w:rPr>
        <w:t xml:space="preserve">For layer specific MHBs with hyper-methylation MHL which represent </w:t>
      </w:r>
      <w:r w:rsidR="003675F1" w:rsidRPr="00D22F70">
        <w:rPr>
          <w:rFonts w:ascii="Arial" w:eastAsia="Arial" w:hAnsi="Arial" w:cs="Arial"/>
          <w:color w:val="auto"/>
          <w:sz w:val="22"/>
          <w:szCs w:val="22"/>
          <w:highlight w:val="white"/>
        </w:rPr>
        <w:t>repressive signals</w:t>
      </w:r>
      <w:r w:rsidR="00FA5F2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we </w:t>
      </w:r>
      <w:r w:rsidR="00AD2173" w:rsidRPr="00D22F70">
        <w:rPr>
          <w:rFonts w:ascii="Arial" w:eastAsia="Arial" w:hAnsi="Arial" w:cs="Arial"/>
          <w:color w:val="auto"/>
          <w:sz w:val="22"/>
          <w:szCs w:val="22"/>
          <w:highlight w:val="white"/>
        </w:rPr>
        <w:t xml:space="preserve">identified </w:t>
      </w:r>
      <w:r w:rsidRPr="00D22F70">
        <w:rPr>
          <w:rFonts w:ascii="Arial" w:eastAsia="Arial" w:hAnsi="Arial" w:cs="Arial"/>
          <w:color w:val="auto"/>
          <w:sz w:val="22"/>
          <w:szCs w:val="22"/>
          <w:highlight w:val="white"/>
        </w:rPr>
        <w:t xml:space="preserve">38 </w:t>
      </w:r>
      <w:r w:rsidR="003675F1" w:rsidRPr="00D22F70">
        <w:rPr>
          <w:rFonts w:ascii="Arial" w:eastAsia="Arial" w:hAnsi="Arial" w:cs="Arial"/>
          <w:color w:val="auto"/>
          <w:sz w:val="22"/>
          <w:szCs w:val="22"/>
          <w:highlight w:val="white"/>
        </w:rPr>
        <w:t xml:space="preserve">bounded </w:t>
      </w:r>
      <w:r w:rsidR="00300605" w:rsidRPr="00D22F70">
        <w:rPr>
          <w:rFonts w:ascii="Arial" w:eastAsia="Arial" w:hAnsi="Arial" w:cs="Arial"/>
          <w:color w:val="auto"/>
          <w:sz w:val="22"/>
          <w:szCs w:val="22"/>
          <w:highlight w:val="white"/>
        </w:rPr>
        <w:t>TF</w:t>
      </w:r>
      <w:r w:rsidR="003675F1" w:rsidRPr="00D22F70">
        <w:rPr>
          <w:rFonts w:ascii="Arial" w:eastAsia="Arial" w:hAnsi="Arial" w:cs="Arial"/>
          <w:color w:val="auto"/>
          <w:sz w:val="22"/>
          <w:szCs w:val="22"/>
          <w:highlight w:val="white"/>
        </w:rPr>
        <w:t>s within</w:t>
      </w:r>
      <w:r w:rsidR="00300605"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mesoderm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102</w:t>
      </w:r>
      <w:r w:rsidR="00300605" w:rsidRPr="00D22F70">
        <w:rPr>
          <w:rFonts w:ascii="Arial" w:eastAsia="Arial" w:hAnsi="Arial" w:cs="Arial"/>
          <w:color w:val="auto"/>
          <w:sz w:val="22"/>
          <w:szCs w:val="22"/>
          <w:highlight w:val="white"/>
        </w:rPr>
        <w:t xml:space="preserve"> TF</w:t>
      </w:r>
      <w:r w:rsidR="003675F1" w:rsidRPr="00D22F70">
        <w:rPr>
          <w:rFonts w:ascii="Arial" w:eastAsia="Arial" w:hAnsi="Arial" w:cs="Arial"/>
          <w:color w:val="auto"/>
          <w:sz w:val="22"/>
          <w:szCs w:val="22"/>
          <w:highlight w:val="white"/>
        </w:rPr>
        <w:t>s</w:t>
      </w:r>
      <w:r w:rsidR="009F3102" w:rsidRPr="00D22F70">
        <w:rPr>
          <w:rFonts w:ascii="Arial" w:eastAsia="Arial" w:hAnsi="Arial" w:cs="Arial"/>
          <w:color w:val="auto"/>
          <w:sz w:val="22"/>
          <w:szCs w:val="22"/>
          <w:highlight w:val="white"/>
        </w:rPr>
        <w:t xml:space="preserve"> </w:t>
      </w:r>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endoderm specific MHB and 145 TF</w:t>
      </w:r>
      <w:r w:rsidR="003675F1"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w:t>
      </w:r>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ectoderm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Interest</w:t>
      </w:r>
      <w:r w:rsidR="003675F1" w:rsidRPr="00D22F70">
        <w:rPr>
          <w:rFonts w:ascii="Arial" w:eastAsia="Arial" w:hAnsi="Arial" w:cs="Arial"/>
          <w:color w:val="auto"/>
          <w:sz w:val="22"/>
          <w:szCs w:val="22"/>
          <w:highlight w:val="white"/>
        </w:rPr>
        <w:t>ingly, ectoderm and endoderm share few bounded TFs,</w:t>
      </w:r>
      <w:r w:rsidRPr="00D22F70">
        <w:rPr>
          <w:rFonts w:ascii="Arial" w:eastAsia="Arial" w:hAnsi="Arial" w:cs="Arial"/>
          <w:color w:val="auto"/>
          <w:sz w:val="22"/>
          <w:szCs w:val="22"/>
          <w:highlight w:val="white"/>
        </w:rPr>
        <w:t xml:space="preserve"> while mesoderm tissues </w:t>
      </w:r>
      <w:r w:rsidR="003675F1" w:rsidRPr="00D22F70">
        <w:rPr>
          <w:rFonts w:ascii="Arial" w:eastAsia="Arial" w:hAnsi="Arial" w:cs="Arial"/>
          <w:color w:val="auto"/>
          <w:sz w:val="22"/>
          <w:szCs w:val="22"/>
          <w:highlight w:val="white"/>
        </w:rPr>
        <w:t>share different groups of TFs with</w:t>
      </w:r>
      <w:r w:rsidRPr="00D22F70">
        <w:rPr>
          <w:rFonts w:ascii="Arial" w:eastAsia="Arial" w:hAnsi="Arial" w:cs="Arial"/>
          <w:color w:val="auto"/>
          <w:sz w:val="22"/>
          <w:szCs w:val="22"/>
          <w:highlight w:val="white"/>
        </w:rPr>
        <w:t xml:space="preserve"> ectoderm and endoderm. </w:t>
      </w:r>
      <w:r w:rsidR="003675F1" w:rsidRPr="00D22F70">
        <w:rPr>
          <w:rFonts w:ascii="Arial" w:eastAsia="Arial" w:hAnsi="Arial" w:cs="Arial"/>
          <w:color w:val="auto"/>
          <w:sz w:val="22"/>
          <w:szCs w:val="22"/>
          <w:highlight w:val="white"/>
        </w:rPr>
        <w:t>Based on the</w:t>
      </w:r>
      <w:r w:rsidRPr="00D22F70">
        <w:rPr>
          <w:rFonts w:ascii="Arial" w:eastAsia="Arial" w:hAnsi="Arial" w:cs="Arial"/>
          <w:color w:val="auto"/>
          <w:sz w:val="22"/>
          <w:szCs w:val="22"/>
          <w:highlight w:val="white"/>
        </w:rPr>
        <w:t xml:space="preserve"> </w:t>
      </w:r>
      <w:r w:rsidR="003675F1" w:rsidRPr="00D22F70">
        <w:rPr>
          <w:rFonts w:ascii="Arial" w:eastAsia="Arial" w:hAnsi="Arial" w:cs="Arial"/>
          <w:color w:val="auto"/>
          <w:sz w:val="22"/>
          <w:szCs w:val="22"/>
          <w:highlight w:val="white"/>
        </w:rPr>
        <w:t xml:space="preserve">ENCODE </w:t>
      </w:r>
      <w:r w:rsidRPr="00D22F70">
        <w:rPr>
          <w:rFonts w:ascii="Arial" w:eastAsia="Arial" w:hAnsi="Arial" w:cs="Arial"/>
          <w:color w:val="auto"/>
          <w:sz w:val="22"/>
          <w:szCs w:val="22"/>
          <w:highlight w:val="white"/>
        </w:rPr>
        <w:t xml:space="preserve">TF binding </w:t>
      </w:r>
      <w:r w:rsidR="003675F1" w:rsidRPr="00D22F70">
        <w:rPr>
          <w:rFonts w:ascii="Arial" w:eastAsia="Arial" w:hAnsi="Arial" w:cs="Arial"/>
          <w:color w:val="auto"/>
          <w:sz w:val="22"/>
          <w:szCs w:val="22"/>
          <w:highlight w:val="white"/>
        </w:rPr>
        <w:t>data we found 2 e</w:t>
      </w:r>
      <w:r w:rsidRPr="00D22F70">
        <w:rPr>
          <w:rFonts w:ascii="Arial" w:eastAsia="Arial" w:hAnsi="Arial" w:cs="Arial"/>
          <w:color w:val="auto"/>
          <w:sz w:val="22"/>
          <w:szCs w:val="22"/>
          <w:highlight w:val="white"/>
        </w:rPr>
        <w:t>ndoderm specific hyper-MHL regions</w:t>
      </w:r>
      <w:r w:rsidR="003675F1"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w:t>
      </w:r>
      <w:r w:rsidR="003675F1" w:rsidRPr="00D22F70">
        <w:rPr>
          <w:rFonts w:ascii="Arial" w:eastAsia="Arial" w:hAnsi="Arial" w:cs="Arial"/>
          <w:color w:val="auto"/>
          <w:sz w:val="22"/>
          <w:szCs w:val="22"/>
          <w:highlight w:val="white"/>
        </w:rPr>
        <w:t>are related to</w:t>
      </w:r>
      <w:r w:rsidRPr="00D22F70">
        <w:rPr>
          <w:rFonts w:ascii="Arial" w:eastAsia="Arial" w:hAnsi="Arial" w:cs="Arial"/>
          <w:color w:val="auto"/>
          <w:sz w:val="22"/>
          <w:szCs w:val="22"/>
          <w:highlight w:val="white"/>
        </w:rPr>
        <w:t xml:space="preserve"> ESRRA and NANOG. </w:t>
      </w:r>
      <w:r w:rsidR="005A31BA" w:rsidRPr="00D22F70">
        <w:rPr>
          <w:rFonts w:ascii="Arial" w:eastAsia="Arial" w:hAnsi="Arial" w:cs="Arial"/>
          <w:color w:val="auto"/>
          <w:sz w:val="22"/>
          <w:szCs w:val="22"/>
          <w:highlight w:val="white"/>
        </w:rPr>
        <w:t xml:space="preserve">Interestingly, it has been reported that, upon </w:t>
      </w:r>
      <w:proofErr w:type="spellStart"/>
      <w:r w:rsidR="005A31BA" w:rsidRPr="00D22F70">
        <w:rPr>
          <w:rFonts w:ascii="Arial" w:eastAsia="Arial" w:hAnsi="Arial" w:cs="Arial"/>
          <w:color w:val="auto"/>
          <w:sz w:val="22"/>
          <w:szCs w:val="22"/>
          <w:highlight w:val="white"/>
        </w:rPr>
        <w:t>Nanog</w:t>
      </w:r>
      <w:proofErr w:type="spellEnd"/>
      <w:r w:rsidR="005A31BA" w:rsidRPr="00D22F70">
        <w:rPr>
          <w:rFonts w:ascii="Arial" w:eastAsia="Arial" w:hAnsi="Arial" w:cs="Arial"/>
          <w:color w:val="auto"/>
          <w:sz w:val="22"/>
          <w:szCs w:val="22"/>
          <w:highlight w:val="white"/>
        </w:rPr>
        <w:t xml:space="preserve"> knock-out,</w:t>
      </w:r>
      <w:r w:rsidRPr="00D22F70">
        <w:rPr>
          <w:rFonts w:ascii="Arial" w:eastAsia="Arial" w:hAnsi="Arial" w:cs="Arial"/>
          <w:color w:val="auto"/>
          <w:sz w:val="22"/>
          <w:szCs w:val="22"/>
          <w:highlight w:val="white"/>
        </w:rPr>
        <w:t xml:space="preserve"> mouse </w:t>
      </w:r>
      <w:r w:rsidR="005A31BA" w:rsidRPr="00D22F70">
        <w:rPr>
          <w:rFonts w:ascii="Arial" w:eastAsia="Arial" w:hAnsi="Arial" w:cs="Arial"/>
          <w:color w:val="auto"/>
          <w:sz w:val="22"/>
          <w:szCs w:val="22"/>
          <w:highlight w:val="white"/>
        </w:rPr>
        <w:t>ES</w:t>
      </w:r>
      <w:r w:rsidRPr="00D22F70">
        <w:rPr>
          <w:rFonts w:ascii="Arial" w:eastAsia="Arial" w:hAnsi="Arial" w:cs="Arial"/>
          <w:color w:val="auto"/>
          <w:sz w:val="22"/>
          <w:szCs w:val="22"/>
          <w:highlight w:val="white"/>
        </w:rPr>
        <w:t xml:space="preserve"> cells differentiate</w:t>
      </w:r>
      <w:r w:rsidR="005A31BA"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w:t>
      </w:r>
      <w:r w:rsidR="005A31BA" w:rsidRPr="00D22F70">
        <w:rPr>
          <w:rFonts w:ascii="Arial" w:eastAsia="Arial" w:hAnsi="Arial" w:cs="Arial"/>
          <w:color w:val="auto"/>
          <w:sz w:val="22"/>
          <w:szCs w:val="22"/>
          <w:highlight w:val="white"/>
        </w:rPr>
        <w:t xml:space="preserve">spontaneously </w:t>
      </w:r>
      <w:r w:rsidRPr="00D22F70">
        <w:rPr>
          <w:rFonts w:ascii="Arial" w:eastAsia="Arial" w:hAnsi="Arial" w:cs="Arial"/>
          <w:color w:val="auto"/>
          <w:sz w:val="22"/>
          <w:szCs w:val="22"/>
          <w:highlight w:val="white"/>
        </w:rPr>
        <w:t>into visceral/parietal endoderm</w:t>
      </w:r>
      <w:hyperlink w:anchor="_ENREF_13" w:tooltip="Mitsui, 2003 #698" w:history="1">
        <w:r w:rsidR="00E713D3" w:rsidRPr="00D22F70">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MTM8L3N0eWxlPjwvRGlzcGxheVRleHQ+PHJlY29yZD48cmVjLW51bWJlcj42OTg8L3JlYy1udW1i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E713D3" w:rsidRPr="00D22F70">
          <w:rPr>
            <w:rFonts w:ascii="Arial" w:eastAsia="Arial" w:hAnsi="Arial" w:cs="Arial"/>
            <w:color w:val="auto"/>
            <w:sz w:val="22"/>
            <w:szCs w:val="22"/>
            <w:highlight w:val="white"/>
          </w:rPr>
          <w:instrText xml:space="preserve"> ADDIN EN.CITE </w:instrText>
        </w:r>
        <w:r w:rsidR="00E713D3" w:rsidRPr="00D22F70">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MTM8L3N0eWxlPjwvRGlzcGxheVRleHQ+PHJlY29yZD48cmVjLW51bWJlcj42OTg8L3JlYy1udW1i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E713D3" w:rsidRPr="00D22F70">
          <w:rPr>
            <w:rFonts w:ascii="Arial" w:eastAsia="Arial" w:hAnsi="Arial" w:cs="Arial"/>
            <w:color w:val="auto"/>
            <w:sz w:val="22"/>
            <w:szCs w:val="22"/>
            <w:highlight w:val="white"/>
          </w:rPr>
          <w:instrText xml:space="preserve"> ADDIN EN.CITE.DATA </w:instrText>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end"/>
        </w:r>
        <w:r w:rsidR="00E713D3" w:rsidRPr="00D22F70">
          <w:rPr>
            <w:rFonts w:ascii="Arial" w:eastAsia="Arial" w:hAnsi="Arial" w:cs="Arial"/>
            <w:color w:val="auto"/>
            <w:sz w:val="22"/>
            <w:szCs w:val="22"/>
            <w:highlight w:val="white"/>
          </w:rPr>
        </w:r>
        <w:r w:rsidR="00E713D3" w:rsidRPr="00D22F70">
          <w:rPr>
            <w:rFonts w:ascii="Arial" w:eastAsia="Arial" w:hAnsi="Arial" w:cs="Arial"/>
            <w:color w:val="auto"/>
            <w:sz w:val="22"/>
            <w:szCs w:val="22"/>
            <w:highlight w:val="white"/>
          </w:rPr>
          <w:fldChar w:fldCharType="separate"/>
        </w:r>
        <w:r w:rsidR="00E713D3" w:rsidRPr="00D22F70">
          <w:rPr>
            <w:rFonts w:ascii="Arial" w:eastAsia="Arial" w:hAnsi="Arial" w:cs="Arial"/>
            <w:noProof/>
            <w:color w:val="auto"/>
            <w:sz w:val="22"/>
            <w:szCs w:val="22"/>
            <w:highlight w:val="white"/>
            <w:vertAlign w:val="superscript"/>
          </w:rPr>
          <w:t>13</w:t>
        </w:r>
        <w:r w:rsidR="00E713D3" w:rsidRPr="00D22F70">
          <w:rPr>
            <w:rFonts w:ascii="Arial" w:eastAsia="Arial" w:hAnsi="Arial" w:cs="Arial"/>
            <w:color w:val="auto"/>
            <w:sz w:val="22"/>
            <w:szCs w:val="22"/>
            <w:highlight w:val="white"/>
          </w:rPr>
          <w:fldChar w:fldCharType="end"/>
        </w:r>
      </w:hyperlink>
      <w:r w:rsidR="006929E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yellow"/>
        </w:rPr>
        <w:t>Gene ontology analysis shown mesoderm and endoderm shared hypo-MHL regions play the significant role to induce the development of widely tissues. On the other side, Ect</w:t>
      </w:r>
      <w:r w:rsidR="00975506" w:rsidRPr="00D22F70">
        <w:rPr>
          <w:rFonts w:ascii="Arial" w:eastAsia="Arial" w:hAnsi="Arial" w:cs="Arial"/>
          <w:color w:val="auto"/>
          <w:sz w:val="22"/>
          <w:szCs w:val="22"/>
          <w:highlight w:val="yellow"/>
        </w:rPr>
        <w:t xml:space="preserve">oderm specific hyper-MHL regions might </w:t>
      </w:r>
      <w:r w:rsidRPr="00D22F70">
        <w:rPr>
          <w:rFonts w:ascii="Arial" w:eastAsia="Arial" w:hAnsi="Arial" w:cs="Arial"/>
          <w:color w:val="auto"/>
          <w:sz w:val="22"/>
          <w:szCs w:val="22"/>
          <w:highlight w:val="yellow"/>
        </w:rPr>
        <w:t>impress the immune system to induce the ectoderm development (</w:t>
      </w:r>
      <w:r w:rsidR="00D21635" w:rsidRPr="002B3E28">
        <w:rPr>
          <w:rFonts w:ascii="Arial" w:eastAsia="Arial" w:hAnsi="Arial" w:cs="Arial"/>
          <w:b/>
          <w:color w:val="auto"/>
          <w:sz w:val="22"/>
          <w:szCs w:val="22"/>
          <w:highlight w:val="yellow"/>
        </w:rPr>
        <w:t>Supp</w:t>
      </w:r>
      <w:r w:rsidR="002B3E28" w:rsidRPr="002B3E28">
        <w:rPr>
          <w:rFonts w:ascii="Arial" w:eastAsia="Arial" w:hAnsi="Arial" w:cs="Arial"/>
          <w:b/>
          <w:color w:val="auto"/>
          <w:sz w:val="22"/>
          <w:szCs w:val="22"/>
          <w:highlight w:val="yellow"/>
        </w:rPr>
        <w:t xml:space="preserve">. </w:t>
      </w:r>
      <w:r w:rsidR="005E41B9" w:rsidRPr="002B3E28">
        <w:rPr>
          <w:rFonts w:ascii="Arial" w:eastAsia="Arial" w:hAnsi="Arial" w:cs="Arial"/>
          <w:b/>
          <w:color w:val="auto"/>
          <w:sz w:val="22"/>
          <w:szCs w:val="22"/>
          <w:highlight w:val="yellow"/>
        </w:rPr>
        <w:t>Figure 4</w:t>
      </w:r>
      <w:r w:rsidRPr="00D22F70">
        <w:rPr>
          <w:rFonts w:ascii="Arial" w:eastAsia="Arial" w:hAnsi="Arial" w:cs="Arial"/>
          <w:color w:val="auto"/>
          <w:sz w:val="22"/>
          <w:szCs w:val="22"/>
          <w:highlight w:val="yellow"/>
        </w:rPr>
        <w:t>).</w:t>
      </w:r>
      <w:r w:rsidR="005A31BA" w:rsidRPr="00D22F70">
        <w:rPr>
          <w:rFonts w:ascii="Arial" w:eastAsia="Arial" w:hAnsi="Arial" w:cs="Arial"/>
          <w:color w:val="auto"/>
          <w:sz w:val="22"/>
          <w:szCs w:val="22"/>
          <w:highlight w:val="yellow"/>
        </w:rPr>
        <w:t xml:space="preserve"> </w:t>
      </w:r>
      <w:r w:rsidR="00CF2AAA" w:rsidRPr="00D22F70">
        <w:rPr>
          <w:rFonts w:ascii="Arial" w:eastAsia="Arial" w:hAnsi="Arial" w:cs="Arial"/>
          <w:color w:val="auto"/>
          <w:sz w:val="22"/>
          <w:szCs w:val="22"/>
          <w:highlight w:val="yellow"/>
        </w:rPr>
        <w:t xml:space="preserve">In </w:t>
      </w:r>
      <w:r w:rsidR="00CF2AAA" w:rsidRPr="00D22F70">
        <w:rPr>
          <w:rFonts w:ascii="Arial" w:eastAsia="Arial" w:hAnsi="Arial" w:cs="Arial"/>
          <w:color w:val="auto"/>
          <w:sz w:val="22"/>
          <w:szCs w:val="22"/>
          <w:highlight w:val="yellow"/>
          <w:rPrChange w:id="291" w:author="Shicheng Guo" w:date="2016-05-23T17:02:00Z">
            <w:rPr>
              <w:rFonts w:ascii="Arial" w:eastAsia="Arial" w:hAnsi="Arial" w:cs="Arial"/>
              <w:color w:val="FF0000"/>
              <w:sz w:val="22"/>
              <w:szCs w:val="22"/>
              <w:highlight w:val="yellow"/>
            </w:rPr>
          </w:rPrChange>
        </w:rPr>
        <w:t xml:space="preserve">summary, MHB, a coordinated methylation region, </w:t>
      </w:r>
      <w:r w:rsidR="003036FF" w:rsidRPr="00D22F70">
        <w:rPr>
          <w:rFonts w:ascii="Arial" w:eastAsia="Arial" w:hAnsi="Arial" w:cs="Arial"/>
          <w:color w:val="auto"/>
          <w:sz w:val="22"/>
          <w:szCs w:val="22"/>
          <w:highlight w:val="yellow"/>
          <w:rPrChange w:id="292" w:author="Shicheng Guo" w:date="2016-05-23T17:02:00Z">
            <w:rPr>
              <w:rFonts w:ascii="Arial" w:eastAsia="Arial" w:hAnsi="Arial" w:cs="Arial"/>
              <w:color w:val="FF0000"/>
              <w:sz w:val="22"/>
              <w:szCs w:val="22"/>
              <w:highlight w:val="yellow"/>
            </w:rPr>
          </w:rPrChange>
        </w:rPr>
        <w:t>might be involved in the tissue development independently or interacted with other known genomic regulation elements.</w:t>
      </w:r>
    </w:p>
    <w:p w14:paraId="720BB108" w14:textId="77777777" w:rsidR="00AF1A75" w:rsidRPr="00D22F70" w:rsidRDefault="00AF1A75" w:rsidP="009F1689">
      <w:pPr>
        <w:rPr>
          <w:rFonts w:ascii="Arial" w:hAnsi="Arial" w:cs="Arial"/>
          <w:color w:val="auto"/>
          <w:sz w:val="22"/>
          <w:szCs w:val="22"/>
        </w:rPr>
      </w:pPr>
      <w:bookmarkStart w:id="293" w:name="h.1fob9te" w:colFirst="0" w:colLast="0"/>
      <w:bookmarkEnd w:id="293"/>
    </w:p>
    <w:p w14:paraId="45937611" w14:textId="6F2A9493" w:rsidR="00AF1A75" w:rsidRPr="00D22F70" w:rsidRDefault="00014D4C" w:rsidP="009F1689">
      <w:pPr>
        <w:pStyle w:val="Heading4"/>
        <w:spacing w:line="276" w:lineRule="auto"/>
        <w:jc w:val="both"/>
        <w:rPr>
          <w:rFonts w:ascii="Arial" w:hAnsi="Arial" w:cs="Arial"/>
          <w:color w:val="auto"/>
          <w:sz w:val="22"/>
          <w:szCs w:val="22"/>
        </w:rPr>
      </w:pPr>
      <w:r w:rsidRPr="00D22F70">
        <w:rPr>
          <w:rFonts w:ascii="Arial" w:eastAsia="Arial" w:hAnsi="Arial" w:cs="Arial"/>
          <w:b/>
          <w:color w:val="auto"/>
          <w:sz w:val="22"/>
          <w:szCs w:val="22"/>
        </w:rPr>
        <w:t xml:space="preserve">Methylation-haplotype based deconvolution of </w:t>
      </w:r>
      <w:r w:rsidR="00B92B21" w:rsidRPr="00D22F70">
        <w:rPr>
          <w:rFonts w:ascii="Arial" w:eastAsia="Arial" w:hAnsi="Arial" w:cs="Arial"/>
          <w:b/>
          <w:color w:val="auto"/>
          <w:sz w:val="22"/>
          <w:szCs w:val="22"/>
        </w:rPr>
        <w:t>circulating</w:t>
      </w:r>
      <w:r w:rsidRPr="00D22F70">
        <w:rPr>
          <w:rFonts w:ascii="Arial" w:eastAsia="Arial" w:hAnsi="Arial" w:cs="Arial"/>
          <w:b/>
          <w:color w:val="auto"/>
          <w:sz w:val="22"/>
          <w:szCs w:val="22"/>
        </w:rPr>
        <w:t xml:space="preserve"> cell-free</w:t>
      </w:r>
      <w:r w:rsidR="00B92B21" w:rsidRPr="00D22F70">
        <w:rPr>
          <w:rFonts w:ascii="Arial" w:eastAsia="Arial" w:hAnsi="Arial" w:cs="Arial"/>
          <w:b/>
          <w:color w:val="auto"/>
          <w:sz w:val="22"/>
          <w:szCs w:val="22"/>
        </w:rPr>
        <w:t xml:space="preserve"> DNA</w:t>
      </w:r>
      <w:r w:rsidRPr="00D22F70">
        <w:rPr>
          <w:rFonts w:ascii="Arial" w:eastAsia="Arial" w:hAnsi="Arial" w:cs="Arial"/>
          <w:b/>
          <w:color w:val="auto"/>
          <w:sz w:val="22"/>
          <w:szCs w:val="22"/>
        </w:rPr>
        <w:t xml:space="preserve"> in cancer patients</w:t>
      </w:r>
      <w:r w:rsidR="00B92B21" w:rsidRPr="00D22F70">
        <w:rPr>
          <w:rFonts w:ascii="Arial" w:eastAsia="Arial" w:hAnsi="Arial" w:cs="Arial"/>
          <w:b/>
          <w:color w:val="auto"/>
          <w:sz w:val="22"/>
          <w:szCs w:val="22"/>
        </w:rPr>
        <w:t xml:space="preserve">. </w:t>
      </w:r>
    </w:p>
    <w:p w14:paraId="45255540" w14:textId="77777777" w:rsidR="00AF1A75" w:rsidRPr="00D22F70" w:rsidRDefault="00AF1A75" w:rsidP="009F1689">
      <w:pPr>
        <w:spacing w:line="276" w:lineRule="auto"/>
        <w:rPr>
          <w:rFonts w:ascii="Arial" w:hAnsi="Arial" w:cs="Arial"/>
          <w:color w:val="auto"/>
          <w:sz w:val="22"/>
          <w:szCs w:val="22"/>
        </w:rPr>
      </w:pPr>
    </w:p>
    <w:p w14:paraId="4F1C158E" w14:textId="5E926717" w:rsidR="000F5DFE" w:rsidRPr="00D22F70" w:rsidRDefault="00B92B21" w:rsidP="009F1689">
      <w:pPr>
        <w:spacing w:line="276" w:lineRule="auto"/>
        <w:rPr>
          <w:ins w:id="294" w:author="Shicheng Guo" w:date="2016-05-23T10:59:00Z"/>
          <w:rFonts w:ascii="Arial" w:eastAsia="Arial" w:hAnsi="Arial" w:cs="Arial"/>
          <w:color w:val="auto"/>
          <w:sz w:val="22"/>
          <w:szCs w:val="22"/>
          <w:rPrChange w:id="295" w:author="Shicheng Guo" w:date="2016-05-24T12:52:00Z">
            <w:rPr>
              <w:ins w:id="296" w:author="Shicheng Guo" w:date="2016-05-23T10:59:00Z"/>
              <w:rFonts w:ascii="Arial" w:eastAsia="Arial" w:hAnsi="Arial" w:cs="Arial"/>
              <w:color w:val="000000"/>
            </w:rPr>
          </w:rPrChange>
        </w:rPr>
      </w:pPr>
      <w:r w:rsidRPr="00D22F70">
        <w:rPr>
          <w:rFonts w:ascii="Arial" w:eastAsia="Arial" w:hAnsi="Arial" w:cs="Arial"/>
          <w:color w:val="auto"/>
          <w:sz w:val="22"/>
          <w:szCs w:val="22"/>
        </w:rPr>
        <w:t>A unique aspect of methylation haplotype analysis is that the pattern of co-methylation, especially within MHBs, is robust in capturing rare events in a mixed population of molecules or cells, in the presence of biological noise or technical variability (</w:t>
      </w:r>
      <w:proofErr w:type="spellStart"/>
      <w:r w:rsidRPr="00D22F70">
        <w:rPr>
          <w:rFonts w:ascii="Arial" w:eastAsia="Arial" w:hAnsi="Arial" w:cs="Arial"/>
          <w:color w:val="auto"/>
          <w:sz w:val="22"/>
          <w:szCs w:val="22"/>
        </w:rPr>
        <w:t>ie</w:t>
      </w:r>
      <w:proofErr w:type="spellEnd"/>
      <w:r w:rsidRPr="00D22F70">
        <w:rPr>
          <w:rFonts w:ascii="Arial" w:eastAsia="Arial" w:hAnsi="Arial" w:cs="Arial"/>
          <w:color w:val="auto"/>
          <w:sz w:val="22"/>
          <w:szCs w:val="22"/>
        </w:rPr>
        <w:t>. incomplete bisulfite conversion</w:t>
      </w:r>
      <w:r w:rsidR="00F11798" w:rsidRPr="00D22F70">
        <w:rPr>
          <w:rFonts w:ascii="Arial" w:eastAsia="Arial" w:hAnsi="Arial" w:cs="Arial"/>
          <w:color w:val="auto"/>
          <w:sz w:val="22"/>
          <w:szCs w:val="22"/>
        </w:rPr>
        <w:t xml:space="preserve"> or</w:t>
      </w:r>
      <w:r w:rsidRPr="00D22F70">
        <w:rPr>
          <w:rFonts w:ascii="Arial" w:eastAsia="Arial" w:hAnsi="Arial" w:cs="Arial"/>
          <w:color w:val="auto"/>
          <w:sz w:val="22"/>
          <w:szCs w:val="22"/>
        </w:rPr>
        <w:t xml:space="preserve"> sequencing errors). To explore the clinical utility, we next focused on the methylation haplotype analysis of p</w:t>
      </w:r>
      <w:r w:rsidR="005A31BA" w:rsidRPr="00D22F70">
        <w:rPr>
          <w:rFonts w:ascii="Arial" w:eastAsia="Arial" w:hAnsi="Arial" w:cs="Arial"/>
          <w:color w:val="auto"/>
          <w:sz w:val="22"/>
          <w:szCs w:val="22"/>
        </w:rPr>
        <w:t>rimary tumor tissues and</w:t>
      </w:r>
      <w:r w:rsidRPr="00D22F70">
        <w:rPr>
          <w:rFonts w:ascii="Arial" w:eastAsia="Arial" w:hAnsi="Arial" w:cs="Arial"/>
          <w:color w:val="auto"/>
          <w:sz w:val="22"/>
          <w:szCs w:val="22"/>
        </w:rPr>
        <w:t xml:space="preserve"> plasma from cancer patients</w:t>
      </w:r>
      <w:r w:rsidR="000131F7" w:rsidRPr="00D22F70">
        <w:rPr>
          <w:rFonts w:ascii="Arial" w:eastAsia="Arial" w:hAnsi="Arial" w:cs="Arial"/>
          <w:color w:val="auto"/>
          <w:sz w:val="22"/>
          <w:szCs w:val="22"/>
        </w:rPr>
        <w:t>,</w:t>
      </w:r>
      <w:r w:rsidRPr="00D22F70">
        <w:rPr>
          <w:rFonts w:ascii="Arial" w:eastAsia="Arial" w:hAnsi="Arial" w:cs="Arial"/>
          <w:color w:val="auto"/>
          <w:sz w:val="22"/>
          <w:szCs w:val="22"/>
        </w:rPr>
        <w:t xml:space="preserve"> of which various low fractions (typically </w:t>
      </w:r>
      <w:del w:id="297" w:author="Kun Zhang" w:date="2016-04-30T10:17:00Z">
        <w:r w:rsidRPr="00D22F70" w:rsidDel="00F7367B">
          <w:rPr>
            <w:rFonts w:ascii="Arial" w:eastAsia="Arial" w:hAnsi="Arial" w:cs="Arial"/>
            <w:color w:val="auto"/>
            <w:sz w:val="22"/>
            <w:szCs w:val="22"/>
          </w:rPr>
          <w:delText>&lt;</w:delText>
        </w:r>
      </w:del>
      <w:r w:rsidRPr="00D22F70">
        <w:rPr>
          <w:rFonts w:ascii="Arial" w:eastAsia="Arial" w:hAnsi="Arial" w:cs="Arial"/>
          <w:color w:val="auto"/>
          <w:sz w:val="22"/>
          <w:szCs w:val="22"/>
        </w:rPr>
        <w:t>0.1</w:t>
      </w:r>
      <w:ins w:id="298" w:author="Kun Zhang" w:date="2016-04-30T10:17:00Z">
        <w:r w:rsidR="00F7367B" w:rsidRPr="00D22F70">
          <w:rPr>
            <w:rFonts w:ascii="Arial" w:eastAsia="Arial" w:hAnsi="Arial" w:cs="Arial"/>
            <w:color w:val="auto"/>
            <w:sz w:val="22"/>
            <w:szCs w:val="22"/>
          </w:rPr>
          <w:t>-1</w:t>
        </w:r>
      </w:ins>
      <w:r w:rsidRPr="00D22F70">
        <w:rPr>
          <w:rFonts w:ascii="Arial" w:eastAsia="Arial" w:hAnsi="Arial" w:cs="Arial"/>
          <w:color w:val="auto"/>
          <w:sz w:val="22"/>
          <w:szCs w:val="22"/>
        </w:rPr>
        <w:t xml:space="preserve">%) of DNA molecules were released from tumor cells. </w:t>
      </w:r>
      <w:r w:rsidR="00527D70" w:rsidRPr="00D22F70">
        <w:rPr>
          <w:rFonts w:ascii="Arial" w:eastAsia="Arial" w:hAnsi="Arial" w:cs="Arial"/>
          <w:color w:val="auto"/>
          <w:sz w:val="22"/>
          <w:szCs w:val="22"/>
        </w:rPr>
        <w:t>Except for four outliers due to cell lysis, w</w:t>
      </w:r>
      <w:r w:rsidR="00FF483E" w:rsidRPr="00D22F70">
        <w:rPr>
          <w:rFonts w:ascii="Arial" w:eastAsia="Arial" w:hAnsi="Arial" w:cs="Arial"/>
          <w:color w:val="auto"/>
          <w:sz w:val="22"/>
          <w:szCs w:val="22"/>
        </w:rPr>
        <w:t xml:space="preserve">e isolated </w:t>
      </w:r>
      <w:r w:rsidR="00527D70" w:rsidRPr="00D22F70">
        <w:rPr>
          <w:rFonts w:ascii="Arial" w:eastAsia="Arial" w:hAnsi="Arial" w:cs="Arial"/>
          <w:color w:val="auto"/>
          <w:sz w:val="22"/>
          <w:szCs w:val="22"/>
        </w:rPr>
        <w:t>4-122</w:t>
      </w:r>
      <w:r w:rsidR="00FF483E" w:rsidRPr="00D22F70">
        <w:rPr>
          <w:rFonts w:ascii="Arial" w:eastAsia="Arial" w:hAnsi="Arial" w:cs="Arial"/>
          <w:color w:val="auto"/>
          <w:sz w:val="22"/>
          <w:szCs w:val="22"/>
        </w:rPr>
        <w:t xml:space="preserve">ng (average </w:t>
      </w:r>
      <w:r w:rsidR="00527D70" w:rsidRPr="00D22F70">
        <w:rPr>
          <w:rFonts w:ascii="Arial" w:eastAsia="Arial" w:hAnsi="Arial" w:cs="Arial"/>
          <w:color w:val="auto"/>
          <w:sz w:val="22"/>
          <w:szCs w:val="22"/>
        </w:rPr>
        <w:t>20</w:t>
      </w:r>
      <w:r w:rsidR="00FF483E" w:rsidRPr="00D22F70">
        <w:rPr>
          <w:rFonts w:ascii="Arial" w:eastAsia="Arial" w:hAnsi="Arial" w:cs="Arial"/>
          <w:color w:val="auto"/>
          <w:sz w:val="22"/>
          <w:szCs w:val="22"/>
        </w:rPr>
        <w:t>ng) of cell-free DNA on an average of 8</w:t>
      </w:r>
      <w:r w:rsidR="00527D70" w:rsidRPr="00D22F70">
        <w:rPr>
          <w:rFonts w:ascii="Arial" w:eastAsia="Arial" w:hAnsi="Arial" w:cs="Arial"/>
          <w:color w:val="auto"/>
          <w:sz w:val="22"/>
          <w:szCs w:val="22"/>
        </w:rPr>
        <w:t>66</w:t>
      </w:r>
      <w:r w:rsidR="00FF483E" w:rsidRPr="00D22F70">
        <w:rPr>
          <w:rFonts w:ascii="Arial" w:eastAsia="Arial" w:hAnsi="Arial" w:cs="Arial"/>
          <w:color w:val="auto"/>
          <w:sz w:val="22"/>
          <w:szCs w:val="22"/>
        </w:rPr>
        <w:t xml:space="preserve">µL human plasma from </w:t>
      </w:r>
      <w:r w:rsidR="00EF263F" w:rsidRPr="00D22F70">
        <w:rPr>
          <w:rFonts w:ascii="Arial" w:eastAsia="Arial" w:hAnsi="Arial" w:cs="Arial"/>
          <w:color w:val="auto"/>
          <w:sz w:val="22"/>
          <w:szCs w:val="22"/>
        </w:rPr>
        <w:t>59</w:t>
      </w:r>
      <w:r w:rsidR="00FF483E" w:rsidRPr="00D22F70">
        <w:rPr>
          <w:rFonts w:ascii="Arial" w:eastAsia="Arial" w:hAnsi="Arial" w:cs="Arial"/>
          <w:color w:val="auto"/>
          <w:sz w:val="22"/>
          <w:szCs w:val="22"/>
        </w:rPr>
        <w:t xml:space="preserve"> cancer patients and </w:t>
      </w:r>
      <w:r w:rsidR="00EF263F" w:rsidRPr="00D22F70">
        <w:rPr>
          <w:rFonts w:ascii="Arial" w:eastAsia="Arial" w:hAnsi="Arial" w:cs="Arial"/>
          <w:color w:val="auto"/>
          <w:sz w:val="22"/>
          <w:szCs w:val="22"/>
        </w:rPr>
        <w:t>75</w:t>
      </w:r>
      <w:r w:rsidR="00527D70" w:rsidRPr="00D22F70">
        <w:rPr>
          <w:rFonts w:ascii="Arial" w:eastAsia="Arial" w:hAnsi="Arial" w:cs="Arial"/>
          <w:color w:val="auto"/>
          <w:sz w:val="22"/>
          <w:szCs w:val="22"/>
        </w:rPr>
        <w:t xml:space="preserve"> normal individuals. </w:t>
      </w:r>
      <w:r w:rsidR="000131F7" w:rsidRPr="00D22F70">
        <w:rPr>
          <w:rFonts w:ascii="Arial" w:eastAsia="Arial" w:hAnsi="Arial" w:cs="Arial"/>
          <w:color w:val="auto"/>
          <w:sz w:val="22"/>
          <w:szCs w:val="22"/>
        </w:rPr>
        <w:t>D</w:t>
      </w:r>
      <w:r w:rsidR="00527D70" w:rsidRPr="00D22F70">
        <w:rPr>
          <w:rFonts w:ascii="Arial" w:eastAsia="Arial" w:hAnsi="Arial" w:cs="Arial"/>
          <w:color w:val="auto"/>
          <w:sz w:val="22"/>
          <w:szCs w:val="22"/>
        </w:rPr>
        <w:t>ue to the limited availabi</w:t>
      </w:r>
      <w:r w:rsidR="000131F7" w:rsidRPr="00D22F70">
        <w:rPr>
          <w:rFonts w:ascii="Arial" w:eastAsia="Arial" w:hAnsi="Arial" w:cs="Arial"/>
          <w:color w:val="auto"/>
          <w:sz w:val="22"/>
          <w:szCs w:val="22"/>
        </w:rPr>
        <w:t>l</w:t>
      </w:r>
      <w:r w:rsidR="00527D70" w:rsidRPr="00D22F70">
        <w:rPr>
          <w:rFonts w:ascii="Arial" w:eastAsia="Arial" w:hAnsi="Arial" w:cs="Arial"/>
          <w:color w:val="auto"/>
          <w:sz w:val="22"/>
          <w:szCs w:val="22"/>
        </w:rPr>
        <w:t>i</w:t>
      </w:r>
      <w:r w:rsidR="000131F7" w:rsidRPr="00D22F70">
        <w:rPr>
          <w:rFonts w:ascii="Arial" w:eastAsia="Arial" w:hAnsi="Arial" w:cs="Arial"/>
          <w:color w:val="auto"/>
          <w:sz w:val="22"/>
          <w:szCs w:val="22"/>
        </w:rPr>
        <w:t>ty,</w:t>
      </w:r>
      <w:r w:rsidR="008518FD" w:rsidRPr="00D22F70">
        <w:rPr>
          <w:rFonts w:ascii="Arial" w:eastAsia="Arial" w:hAnsi="Arial" w:cs="Arial"/>
          <w:color w:val="auto"/>
          <w:sz w:val="22"/>
          <w:szCs w:val="22"/>
        </w:rPr>
        <w:t xml:space="preserve"> </w:t>
      </w:r>
      <w:r w:rsidR="000131F7" w:rsidRPr="00D22F70">
        <w:rPr>
          <w:rFonts w:ascii="Arial" w:eastAsia="Arial" w:hAnsi="Arial" w:cs="Arial"/>
          <w:color w:val="auto"/>
          <w:sz w:val="22"/>
          <w:szCs w:val="22"/>
        </w:rPr>
        <w:t xml:space="preserve">we performed </w:t>
      </w:r>
      <w:proofErr w:type="spellStart"/>
      <w:r w:rsidR="000131F7" w:rsidRPr="00D22F70">
        <w:rPr>
          <w:rFonts w:ascii="Arial" w:eastAsia="Arial" w:hAnsi="Arial" w:cs="Arial"/>
          <w:color w:val="auto"/>
          <w:sz w:val="22"/>
          <w:szCs w:val="22"/>
        </w:rPr>
        <w:t>scRRBS</w:t>
      </w:r>
      <w:proofErr w:type="spellEnd"/>
      <w:r w:rsidR="00E713D3">
        <w:rPr>
          <w:rFonts w:ascii="Arial" w:eastAsia="Arial" w:hAnsi="Arial" w:cs="Arial"/>
          <w:color w:val="auto"/>
          <w:sz w:val="22"/>
          <w:szCs w:val="22"/>
        </w:rPr>
        <w:fldChar w:fldCharType="begin"/>
      </w:r>
      <w:r w:rsidR="00E713D3">
        <w:rPr>
          <w:rFonts w:ascii="Arial" w:eastAsia="Arial" w:hAnsi="Arial" w:cs="Arial"/>
          <w:color w:val="auto"/>
          <w:sz w:val="22"/>
          <w:szCs w:val="22"/>
        </w:rPr>
        <w:instrText xml:space="preserve"> HYPERLINK \l "_ENREF_14" \o "Guo, 2013 #723" </w:instrText>
      </w:r>
      <w:r w:rsidR="00E713D3">
        <w:rPr>
          <w:rFonts w:ascii="Arial" w:eastAsia="Arial" w:hAnsi="Arial" w:cs="Arial"/>
          <w:color w:val="auto"/>
          <w:sz w:val="22"/>
          <w:szCs w:val="22"/>
        </w:rPr>
      </w:r>
      <w:r w:rsidR="00E713D3">
        <w:rPr>
          <w:rFonts w:ascii="Arial" w:eastAsia="Arial" w:hAnsi="Arial" w:cs="Arial"/>
          <w:color w:val="auto"/>
          <w:sz w:val="22"/>
          <w:szCs w:val="22"/>
        </w:rPr>
        <w:fldChar w:fldCharType="separate"/>
      </w:r>
      <w:r w:rsidR="00E713D3" w:rsidRPr="00D22F70">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dW0+NzIzPC9SZWNOdW0+PERpc3BsYXlUZXh0PjxzdHlsZSBmYWNlPSJzdXBlcnNjcmlwdCI+MTQ8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E713D3" w:rsidRPr="00D22F70">
        <w:rPr>
          <w:rFonts w:ascii="Arial" w:eastAsia="Arial" w:hAnsi="Arial" w:cs="Arial"/>
          <w:color w:val="auto"/>
          <w:sz w:val="22"/>
          <w:szCs w:val="22"/>
        </w:rPr>
        <w:instrText xml:space="preserve"> ADDIN EN.CITE </w:instrText>
      </w:r>
      <w:r w:rsidR="00E713D3" w:rsidRPr="00D22F70">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dW0+NzIzPC9SZWNOdW0+PERpc3BsYXlUZXh0PjxzdHlsZSBmYWNlPSJzdXBlcnNjcmlwdCI+MTQ8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E713D3" w:rsidRPr="00D22F70">
        <w:rPr>
          <w:rFonts w:ascii="Arial" w:eastAsia="Arial" w:hAnsi="Arial" w:cs="Arial"/>
          <w:color w:val="auto"/>
          <w:sz w:val="22"/>
          <w:szCs w:val="22"/>
        </w:rPr>
        <w:instrText xml:space="preserve"> ADDIN EN.CITE.DATA </w:instrText>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end"/>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separate"/>
      </w:r>
      <w:r w:rsidR="00E713D3" w:rsidRPr="00D22F70">
        <w:rPr>
          <w:rFonts w:ascii="Arial" w:eastAsia="Arial" w:hAnsi="Arial" w:cs="Arial"/>
          <w:noProof/>
          <w:color w:val="auto"/>
          <w:sz w:val="22"/>
          <w:szCs w:val="22"/>
          <w:vertAlign w:val="superscript"/>
        </w:rPr>
        <w:t>14</w:t>
      </w:r>
      <w:r w:rsidR="00E713D3" w:rsidRPr="00D22F70">
        <w:rPr>
          <w:rFonts w:ascii="Arial" w:eastAsia="Arial" w:hAnsi="Arial" w:cs="Arial"/>
          <w:color w:val="auto"/>
          <w:sz w:val="22"/>
          <w:szCs w:val="22"/>
        </w:rPr>
        <w:fldChar w:fldCharType="end"/>
      </w:r>
      <w:r w:rsidR="00E713D3">
        <w:rPr>
          <w:rFonts w:ascii="Arial" w:eastAsia="Arial" w:hAnsi="Arial" w:cs="Arial"/>
          <w:color w:val="auto"/>
          <w:sz w:val="22"/>
          <w:szCs w:val="22"/>
        </w:rPr>
        <w:fldChar w:fldCharType="end"/>
      </w:r>
      <w:r w:rsidR="000131F7" w:rsidRPr="00D22F70">
        <w:rPr>
          <w:rFonts w:ascii="Arial" w:eastAsia="Arial" w:hAnsi="Arial" w:cs="Arial"/>
          <w:color w:val="auto"/>
          <w:sz w:val="22"/>
          <w:szCs w:val="22"/>
        </w:rPr>
        <w:t xml:space="preserve"> on 1ng of </w:t>
      </w:r>
      <w:proofErr w:type="spellStart"/>
      <w:r w:rsidR="000131F7" w:rsidRPr="00D22F70">
        <w:rPr>
          <w:rFonts w:ascii="Arial" w:eastAsia="Arial" w:hAnsi="Arial" w:cs="Arial"/>
          <w:color w:val="auto"/>
          <w:sz w:val="22"/>
          <w:szCs w:val="22"/>
        </w:rPr>
        <w:t>cfDNA</w:t>
      </w:r>
      <w:proofErr w:type="spellEnd"/>
      <w:r w:rsidR="008518FD" w:rsidRPr="00D22F70">
        <w:rPr>
          <w:rFonts w:ascii="Arial" w:eastAsia="Arial" w:hAnsi="Arial" w:cs="Arial"/>
          <w:color w:val="auto"/>
          <w:sz w:val="22"/>
          <w:szCs w:val="22"/>
        </w:rPr>
        <w:t xml:space="preserve"> </w:t>
      </w:r>
      <w:r w:rsidR="00527D70" w:rsidRPr="00D22F70">
        <w:rPr>
          <w:rFonts w:ascii="Arial" w:eastAsia="Arial" w:hAnsi="Arial" w:cs="Arial"/>
          <w:color w:val="auto"/>
          <w:sz w:val="22"/>
          <w:szCs w:val="22"/>
        </w:rPr>
        <w:t>from 95 plasma samples</w:t>
      </w:r>
      <w:r w:rsidR="009423A8" w:rsidRPr="00D22F70">
        <w:rPr>
          <w:rFonts w:ascii="Arial" w:eastAsia="Arial" w:hAnsi="Arial" w:cs="Arial"/>
          <w:color w:val="auto"/>
          <w:sz w:val="22"/>
          <w:szCs w:val="22"/>
        </w:rPr>
        <w:t xml:space="preserve"> and obtained</w:t>
      </w:r>
      <w:r w:rsidR="008518FD" w:rsidRPr="00D22F70">
        <w:rPr>
          <w:rFonts w:ascii="Arial" w:eastAsia="Arial" w:hAnsi="Arial" w:cs="Arial"/>
          <w:color w:val="auto"/>
          <w:sz w:val="22"/>
          <w:szCs w:val="22"/>
        </w:rPr>
        <w:t xml:space="preserve"> an average of </w:t>
      </w:r>
      <w:r w:rsidR="00527D70" w:rsidRPr="00D22F70">
        <w:rPr>
          <w:rFonts w:ascii="Arial" w:eastAsia="Arial" w:hAnsi="Arial" w:cs="Arial"/>
          <w:color w:val="auto"/>
          <w:sz w:val="22"/>
          <w:szCs w:val="22"/>
        </w:rPr>
        <w:t>13</w:t>
      </w:r>
      <w:r w:rsidR="008518FD" w:rsidRPr="00D22F70">
        <w:rPr>
          <w:rFonts w:ascii="Arial" w:eastAsia="Arial" w:hAnsi="Arial" w:cs="Arial"/>
          <w:color w:val="auto"/>
          <w:sz w:val="22"/>
          <w:szCs w:val="22"/>
        </w:rPr>
        <w:t xml:space="preserve"> million paired-end 150bp reads per sample</w:t>
      </w:r>
      <w:r w:rsidR="008518FD" w:rsidRPr="00D22F70">
        <w:rPr>
          <w:rFonts w:ascii="Arial" w:eastAsia="Arial" w:hAnsi="Arial" w:cs="Arial"/>
          <w:color w:val="auto"/>
          <w:sz w:val="22"/>
          <w:szCs w:val="22"/>
          <w:rPrChange w:id="299" w:author="Shicheng Guo" w:date="2016-05-24T12:52:00Z">
            <w:rPr>
              <w:rFonts w:ascii="Arial" w:eastAsia="Arial" w:hAnsi="Arial" w:cs="Arial"/>
              <w:color w:val="000000"/>
            </w:rPr>
          </w:rPrChange>
        </w:rPr>
        <w:t>.</w:t>
      </w:r>
      <w:r w:rsidR="00933FBF" w:rsidRPr="00D22F70">
        <w:rPr>
          <w:rFonts w:ascii="Arial" w:eastAsia="Arial" w:hAnsi="Arial" w:cs="Arial"/>
          <w:color w:val="auto"/>
          <w:sz w:val="22"/>
          <w:szCs w:val="22"/>
          <w:rPrChange w:id="300" w:author="Shicheng Guo" w:date="2016-05-24T12:52:00Z">
            <w:rPr>
              <w:rFonts w:ascii="Arial" w:eastAsia="Arial" w:hAnsi="Arial" w:cs="Arial"/>
              <w:color w:val="000000"/>
            </w:rPr>
          </w:rPrChange>
        </w:rPr>
        <w:t xml:space="preserve"> </w:t>
      </w:r>
      <w:r w:rsidR="000E0B8A" w:rsidRPr="00D22F70">
        <w:rPr>
          <w:rFonts w:ascii="Arial" w:eastAsia="Arial" w:hAnsi="Arial" w:cs="Arial"/>
          <w:color w:val="auto"/>
          <w:sz w:val="22"/>
          <w:szCs w:val="22"/>
          <w:highlight w:val="yellow"/>
          <w:rPrChange w:id="301" w:author="Shicheng Guo" w:date="2016-05-24T12:52:00Z">
            <w:rPr>
              <w:rFonts w:ascii="Arial" w:eastAsia="Arial" w:hAnsi="Arial" w:cs="Arial"/>
              <w:color w:val="000000"/>
              <w:highlight w:val="yellow"/>
            </w:rPr>
          </w:rPrChange>
        </w:rPr>
        <w:t>On</w:t>
      </w:r>
      <w:r w:rsidR="00650E7A" w:rsidRPr="00D22F70">
        <w:rPr>
          <w:rFonts w:ascii="Arial" w:eastAsia="Arial" w:hAnsi="Arial" w:cs="Arial"/>
          <w:color w:val="auto"/>
          <w:sz w:val="22"/>
          <w:szCs w:val="22"/>
          <w:highlight w:val="yellow"/>
          <w:rPrChange w:id="302" w:author="Shicheng Guo" w:date="2016-05-24T12:52:00Z">
            <w:rPr>
              <w:rFonts w:ascii="Arial" w:eastAsia="Arial" w:hAnsi="Arial" w:cs="Arial"/>
              <w:color w:val="000000"/>
            </w:rPr>
          </w:rPrChange>
        </w:rPr>
        <w:t xml:space="preserve"> average, 57.7% </w:t>
      </w:r>
      <w:r w:rsidR="000E0B8A" w:rsidRPr="00D22F70">
        <w:rPr>
          <w:rFonts w:ascii="Arial" w:eastAsia="Arial" w:hAnsi="Arial" w:cs="Arial"/>
          <w:color w:val="auto"/>
          <w:sz w:val="22"/>
          <w:szCs w:val="22"/>
          <w:highlight w:val="yellow"/>
          <w:rPrChange w:id="303" w:author="Shicheng Guo" w:date="2016-05-24T12:52:00Z">
            <w:rPr>
              <w:rFonts w:ascii="Arial" w:eastAsia="Arial" w:hAnsi="Arial" w:cs="Arial"/>
              <w:color w:val="000000"/>
              <w:highlight w:val="yellow"/>
            </w:rPr>
          </w:rPrChange>
        </w:rPr>
        <w:t xml:space="preserve">WGBS-defined </w:t>
      </w:r>
      <w:r w:rsidR="00650E7A" w:rsidRPr="00D22F70">
        <w:rPr>
          <w:rFonts w:ascii="Arial" w:eastAsia="Arial" w:hAnsi="Arial" w:cs="Arial"/>
          <w:color w:val="auto"/>
          <w:sz w:val="22"/>
          <w:szCs w:val="22"/>
          <w:highlight w:val="yellow"/>
          <w:rPrChange w:id="304" w:author="Shicheng Guo" w:date="2016-05-24T12:52:00Z">
            <w:rPr>
              <w:rFonts w:ascii="Arial" w:eastAsia="Arial" w:hAnsi="Arial" w:cs="Arial"/>
              <w:color w:val="000000"/>
            </w:rPr>
          </w:rPrChange>
        </w:rPr>
        <w:t xml:space="preserve">MHBs were covered in </w:t>
      </w:r>
      <w:r w:rsidR="00527D70" w:rsidRPr="00D22F70">
        <w:rPr>
          <w:rFonts w:ascii="Arial" w:eastAsia="Arial" w:hAnsi="Arial" w:cs="Arial"/>
          <w:color w:val="auto"/>
          <w:sz w:val="22"/>
          <w:szCs w:val="22"/>
          <w:highlight w:val="yellow"/>
          <w:rPrChange w:id="305" w:author="Shicheng Guo" w:date="2016-05-24T12:52:00Z">
            <w:rPr>
              <w:rFonts w:ascii="Arial" w:eastAsia="Arial" w:hAnsi="Arial" w:cs="Arial"/>
              <w:color w:val="000000"/>
              <w:highlight w:val="yellow"/>
            </w:rPr>
          </w:rPrChange>
        </w:rPr>
        <w:t>our</w:t>
      </w:r>
      <w:r w:rsidR="000E0B8A" w:rsidRPr="00D22F70">
        <w:rPr>
          <w:rFonts w:ascii="Arial" w:eastAsia="Arial" w:hAnsi="Arial" w:cs="Arial"/>
          <w:color w:val="auto"/>
          <w:sz w:val="22"/>
          <w:szCs w:val="22"/>
          <w:highlight w:val="yellow"/>
          <w:rPrChange w:id="306" w:author="Shicheng Guo" w:date="2016-05-24T12:52:00Z">
            <w:rPr>
              <w:rFonts w:ascii="Arial" w:eastAsia="Arial" w:hAnsi="Arial" w:cs="Arial"/>
              <w:color w:val="000000"/>
              <w:highlight w:val="yellow"/>
            </w:rPr>
          </w:rPrChange>
        </w:rPr>
        <w:t xml:space="preserve"> RRBS data</w:t>
      </w:r>
      <w:r w:rsidR="00527D70" w:rsidRPr="00D22F70">
        <w:rPr>
          <w:rFonts w:ascii="Arial" w:eastAsia="Arial" w:hAnsi="Arial" w:cs="Arial"/>
          <w:color w:val="auto"/>
          <w:sz w:val="22"/>
          <w:szCs w:val="22"/>
          <w:highlight w:val="yellow"/>
          <w:rPrChange w:id="307" w:author="Shicheng Guo" w:date="2016-05-24T12:52:00Z">
            <w:rPr>
              <w:rFonts w:ascii="Arial" w:eastAsia="Arial" w:hAnsi="Arial" w:cs="Arial"/>
              <w:color w:val="000000"/>
              <w:highlight w:val="yellow"/>
            </w:rPr>
          </w:rPrChange>
        </w:rPr>
        <w:t xml:space="preserve"> set</w:t>
      </w:r>
      <w:r w:rsidR="00596B3F" w:rsidRPr="00D22F70">
        <w:rPr>
          <w:rFonts w:ascii="Arial" w:eastAsia="Arial" w:hAnsi="Arial" w:cs="Arial"/>
          <w:color w:val="auto"/>
          <w:sz w:val="22"/>
          <w:szCs w:val="22"/>
          <w:highlight w:val="yellow"/>
          <w:rPrChange w:id="308" w:author="Shicheng Guo" w:date="2016-05-24T12:52:00Z">
            <w:rPr>
              <w:rFonts w:ascii="Arial" w:eastAsia="Arial" w:hAnsi="Arial" w:cs="Arial"/>
              <w:color w:val="000000"/>
            </w:rPr>
          </w:rPrChange>
        </w:rPr>
        <w:t>.</w:t>
      </w:r>
    </w:p>
    <w:p w14:paraId="30CC5F9E" w14:textId="3AC9E51D" w:rsidR="000F5DFE" w:rsidRPr="00D22F70" w:rsidRDefault="000F5DFE" w:rsidP="009F1689">
      <w:pPr>
        <w:spacing w:line="276" w:lineRule="auto"/>
        <w:rPr>
          <w:rFonts w:ascii="Arial" w:eastAsia="Arial" w:hAnsi="Arial" w:cs="Arial"/>
          <w:color w:val="auto"/>
          <w:sz w:val="22"/>
          <w:szCs w:val="22"/>
          <w:highlight w:val="yellow"/>
        </w:rPr>
      </w:pPr>
    </w:p>
    <w:p w14:paraId="6E676625" w14:textId="790A52C7" w:rsidR="00FA0491" w:rsidRPr="00D22F70" w:rsidDel="00700D41" w:rsidRDefault="00FA0491" w:rsidP="009F1689">
      <w:pPr>
        <w:spacing w:line="276" w:lineRule="auto"/>
        <w:rPr>
          <w:del w:id="309" w:author="Shicheng Guo" w:date="2016-05-23T14:06:00Z"/>
          <w:rFonts w:ascii="Arial" w:eastAsia="Arial" w:hAnsi="Arial" w:cs="Arial"/>
          <w:color w:val="auto"/>
          <w:sz w:val="22"/>
          <w:szCs w:val="22"/>
          <w:highlight w:val="yellow"/>
          <w:rPrChange w:id="310" w:author="Shicheng Guo" w:date="2016-05-23T14:06:00Z">
            <w:rPr>
              <w:del w:id="311" w:author="Shicheng Guo" w:date="2016-05-23T14:06:00Z"/>
              <w:rFonts w:ascii="Arial" w:eastAsia="Arial" w:hAnsi="Arial" w:cs="Arial"/>
              <w:color w:val="000000"/>
            </w:rPr>
          </w:rPrChange>
        </w:rPr>
      </w:pPr>
      <w:r w:rsidRPr="00D22F70">
        <w:rPr>
          <w:rFonts w:ascii="Arial" w:eastAsia="Arial" w:hAnsi="Arial" w:cs="Arial"/>
          <w:color w:val="auto"/>
          <w:sz w:val="22"/>
          <w:szCs w:val="22"/>
          <w:highlight w:val="yellow"/>
        </w:rPr>
        <w:t xml:space="preserve">One of advantage of methylation haplotype is to trace the releasing DNA fragment from the cancer tissue to plasma just like DNA mutation or copy number variation. </w:t>
      </w:r>
    </w:p>
    <w:p w14:paraId="287D553D" w14:textId="1C4E848A" w:rsidR="007516C4" w:rsidRPr="00D22F70" w:rsidDel="00092864" w:rsidRDefault="007516C4" w:rsidP="009F1689">
      <w:pPr>
        <w:spacing w:line="276" w:lineRule="auto"/>
        <w:rPr>
          <w:del w:id="312" w:author="Shicheng Guo" w:date="2016-05-10T00:53:00Z"/>
          <w:rFonts w:ascii="Arial" w:eastAsia="Arial" w:hAnsi="Arial" w:cs="Arial"/>
          <w:color w:val="auto"/>
          <w:sz w:val="22"/>
          <w:szCs w:val="22"/>
          <w:highlight w:val="yellow"/>
          <w:rPrChange w:id="313" w:author="Shicheng Guo" w:date="2016-05-24T12:52:00Z">
            <w:rPr>
              <w:del w:id="314" w:author="Shicheng Guo" w:date="2016-05-10T00:53:00Z"/>
              <w:rFonts w:ascii="Arial" w:eastAsia="Arial" w:hAnsi="Arial" w:cs="Arial"/>
              <w:color w:val="000000"/>
              <w:highlight w:val="yellow"/>
            </w:rPr>
          </w:rPrChange>
        </w:rPr>
      </w:pPr>
      <w:r w:rsidRPr="00D22F70">
        <w:rPr>
          <w:rFonts w:ascii="Arial" w:eastAsia="Arial" w:hAnsi="Arial" w:cs="Arial"/>
          <w:color w:val="auto"/>
          <w:sz w:val="22"/>
          <w:szCs w:val="22"/>
          <w:highlight w:val="yellow"/>
        </w:rPr>
        <w:t>For 1</w:t>
      </w:r>
      <w:r w:rsidR="00925121" w:rsidRPr="00D22F70">
        <w:rPr>
          <w:rFonts w:ascii="Arial" w:eastAsia="Arial" w:hAnsi="Arial" w:cs="Arial"/>
          <w:color w:val="auto"/>
          <w:sz w:val="22"/>
          <w:szCs w:val="22"/>
          <w:highlight w:val="yellow"/>
        </w:rPr>
        <w:t>0</w:t>
      </w:r>
      <w:r w:rsidRPr="00D22F70">
        <w:rPr>
          <w:rFonts w:ascii="Arial" w:eastAsia="Arial" w:hAnsi="Arial" w:cs="Arial"/>
          <w:color w:val="auto"/>
          <w:sz w:val="22"/>
          <w:szCs w:val="22"/>
          <w:highlight w:val="yellow"/>
        </w:rPr>
        <w:t xml:space="preserve"> cancer patients (5 per cancer types), we also obtained 1</w:t>
      </w:r>
      <w:r w:rsidR="00925121" w:rsidRPr="00D22F70">
        <w:rPr>
          <w:rFonts w:ascii="Arial" w:eastAsia="Arial" w:hAnsi="Arial" w:cs="Arial"/>
          <w:color w:val="auto"/>
          <w:sz w:val="22"/>
          <w:szCs w:val="22"/>
          <w:highlight w:val="yellow"/>
        </w:rPr>
        <w:t>0</w:t>
      </w:r>
      <w:r w:rsidRPr="00D22F70">
        <w:rPr>
          <w:rFonts w:ascii="Arial" w:eastAsia="Arial" w:hAnsi="Arial" w:cs="Arial"/>
          <w:color w:val="auto"/>
          <w:sz w:val="22"/>
          <w:szCs w:val="22"/>
          <w:highlight w:val="yellow"/>
        </w:rPr>
        <w:t xml:space="preserve"> matched primary tumor tissue samples, and generated RRBS data (30 million reads per sample) from 100ng of tumor genomic DNA.</w:t>
      </w:r>
      <w:del w:id="315" w:author="Shicheng Guo" w:date="2016-05-23T09:21:00Z">
        <w:r w:rsidRPr="00D22F70" w:rsidDel="00611DBF">
          <w:rPr>
            <w:rFonts w:ascii="Arial" w:eastAsia="Arial" w:hAnsi="Arial" w:cs="Arial"/>
            <w:color w:val="auto"/>
            <w:sz w:val="22"/>
            <w:szCs w:val="22"/>
            <w:highlight w:val="yellow"/>
          </w:rPr>
          <w:delText xml:space="preserve">  </w:delText>
        </w:r>
        <w:r w:rsidRPr="00D22F70" w:rsidDel="00611DBF">
          <w:rPr>
            <w:rFonts w:ascii="Arial" w:hAnsi="Arial" w:cs="Arial"/>
            <w:color w:val="auto"/>
            <w:sz w:val="22"/>
            <w:szCs w:val="22"/>
            <w:highlight w:val="yellow"/>
          </w:rPr>
          <w:delText>[ONE PARAGRAPH ON THE ANALYSIS OF MATCHED TUMOR/PLASMA SAMPLES]</w:delText>
        </w:r>
      </w:del>
      <w:ins w:id="316" w:author="Shicheng Guo [2]" w:date="2016-05-09T16:39:00Z">
        <w:r w:rsidR="00DA5FAE" w:rsidRPr="00D22F70">
          <w:rPr>
            <w:rFonts w:ascii="Arial" w:hAnsi="Arial" w:cs="Arial"/>
            <w:color w:val="auto"/>
            <w:sz w:val="22"/>
            <w:szCs w:val="22"/>
            <w:highlight w:val="yellow"/>
          </w:rPr>
          <w:t xml:space="preserve"> </w:t>
        </w:r>
        <w:commentRangeStart w:id="317"/>
        <w:r w:rsidR="00DA5FAE" w:rsidRPr="00D22F70">
          <w:rPr>
            <w:rFonts w:ascii="Arial" w:hAnsi="Arial" w:cs="Arial"/>
            <w:color w:val="auto"/>
            <w:sz w:val="22"/>
            <w:szCs w:val="22"/>
            <w:highlight w:val="yellow"/>
            <w:rPrChange w:id="318" w:author="Shicheng Guo" w:date="2016-05-24T12:52:00Z">
              <w:rPr>
                <w:rFonts w:ascii="Arial" w:hAnsi="Arial" w:cs="Arial"/>
                <w:highlight w:val="yellow"/>
              </w:rPr>
            </w:rPrChange>
          </w:rPr>
          <w:t>We interrogate whether cancer-specific high-methylation haplotype (</w:t>
        </w:r>
      </w:ins>
      <w:proofErr w:type="spellStart"/>
      <w:ins w:id="319" w:author="Shicheng Guo" w:date="2016-05-23T14:17:00Z">
        <w:r w:rsidR="00592A56" w:rsidRPr="00D22F70">
          <w:rPr>
            <w:rFonts w:ascii="Arial" w:hAnsi="Arial" w:cs="Arial"/>
            <w:color w:val="auto"/>
            <w:sz w:val="22"/>
            <w:szCs w:val="22"/>
            <w:highlight w:val="yellow"/>
            <w:rPrChange w:id="320" w:author="Shicheng Guo" w:date="2016-05-24T12:52:00Z">
              <w:rPr>
                <w:rFonts w:ascii="Arial" w:hAnsi="Arial" w:cs="Arial"/>
                <w:highlight w:val="yellow"/>
              </w:rPr>
            </w:rPrChange>
          </w:rPr>
          <w:t>cs</w:t>
        </w:r>
      </w:ins>
      <w:ins w:id="321" w:author="Shicheng Guo [2]" w:date="2016-05-09T16:39:00Z">
        <w:r w:rsidR="00DA5FAE" w:rsidRPr="00D22F70">
          <w:rPr>
            <w:rFonts w:ascii="Arial" w:hAnsi="Arial" w:cs="Arial"/>
            <w:color w:val="auto"/>
            <w:sz w:val="22"/>
            <w:szCs w:val="22"/>
            <w:highlight w:val="yellow"/>
            <w:rPrChange w:id="322" w:author="Shicheng Guo" w:date="2016-05-24T12:52:00Z">
              <w:rPr>
                <w:rFonts w:ascii="Arial" w:hAnsi="Arial" w:cs="Arial"/>
                <w:highlight w:val="yellow"/>
              </w:rPr>
            </w:rPrChange>
          </w:rPr>
          <w:t>HMH</w:t>
        </w:r>
        <w:proofErr w:type="spellEnd"/>
        <w:r w:rsidR="00DA5FAE" w:rsidRPr="00D22F70">
          <w:rPr>
            <w:rFonts w:ascii="Arial" w:hAnsi="Arial" w:cs="Arial"/>
            <w:color w:val="auto"/>
            <w:sz w:val="22"/>
            <w:szCs w:val="22"/>
            <w:highlight w:val="yellow"/>
            <w:rPrChange w:id="323" w:author="Shicheng Guo" w:date="2016-05-24T12:52:00Z">
              <w:rPr>
                <w:rFonts w:ascii="Arial" w:hAnsi="Arial" w:cs="Arial"/>
                <w:highlight w:val="yellow"/>
              </w:rPr>
            </w:rPrChange>
          </w:rPr>
          <w:t xml:space="preserve">) would be detected in plasma in </w:t>
        </w:r>
        <w:r w:rsidR="00DA5FAE" w:rsidRPr="00D22F70">
          <w:rPr>
            <w:rFonts w:ascii="Arial" w:eastAsia="Arial" w:hAnsi="Arial" w:cs="Arial"/>
            <w:color w:val="auto"/>
            <w:sz w:val="22"/>
            <w:szCs w:val="22"/>
            <w:highlight w:val="yellow"/>
            <w:rPrChange w:id="324" w:author="Shicheng Guo" w:date="2016-05-24T12:52:00Z">
              <w:rPr>
                <w:rFonts w:ascii="Arial" w:hAnsi="Arial" w:cs="Arial"/>
                <w:highlight w:val="yellow"/>
              </w:rPr>
            </w:rPrChange>
          </w:rPr>
          <w:t xml:space="preserve">these paired primary tissue. </w:t>
        </w:r>
      </w:ins>
      <w:ins w:id="325" w:author="Shicheng Guo" w:date="2016-05-23T09:28:00Z">
        <w:r w:rsidR="00B113BF" w:rsidRPr="00D22F70">
          <w:rPr>
            <w:rFonts w:ascii="Arial" w:eastAsia="Arial" w:hAnsi="Arial" w:cs="Arial"/>
            <w:color w:val="auto"/>
            <w:sz w:val="22"/>
            <w:szCs w:val="22"/>
            <w:highlight w:val="yellow"/>
            <w:rPrChange w:id="326" w:author="Shicheng Guo" w:date="2016-05-24T12:52:00Z">
              <w:rPr>
                <w:rFonts w:ascii="Arial" w:hAnsi="Arial" w:cs="Arial"/>
                <w:highlight w:val="yellow"/>
              </w:rPr>
            </w:rPrChange>
          </w:rPr>
          <w:t xml:space="preserve">We defined </w:t>
        </w:r>
      </w:ins>
      <w:ins w:id="327" w:author="Shicheng Guo" w:date="2016-05-23T09:31:00Z">
        <w:r w:rsidR="001E4198" w:rsidRPr="00D22F70">
          <w:rPr>
            <w:rFonts w:ascii="Arial" w:eastAsia="Arial" w:hAnsi="Arial" w:cs="Arial"/>
            <w:color w:val="auto"/>
            <w:sz w:val="22"/>
            <w:szCs w:val="22"/>
            <w:highlight w:val="yellow"/>
            <w:rPrChange w:id="328" w:author="Shicheng Guo" w:date="2016-05-24T12:52:00Z">
              <w:rPr>
                <w:rFonts w:ascii="Arial" w:eastAsia="Arial" w:hAnsi="Arial" w:cs="Arial"/>
                <w:color w:val="000000"/>
                <w:highlight w:val="yellow"/>
              </w:rPr>
            </w:rPrChange>
          </w:rPr>
          <w:t xml:space="preserve">cancer specific </w:t>
        </w:r>
      </w:ins>
      <w:ins w:id="329" w:author="Shicheng Guo" w:date="2016-05-23T09:29:00Z">
        <w:r w:rsidR="00B113BF" w:rsidRPr="00D22F70">
          <w:rPr>
            <w:rFonts w:ascii="Arial" w:eastAsia="Arial" w:hAnsi="Arial" w:cs="Arial"/>
            <w:color w:val="auto"/>
            <w:sz w:val="22"/>
            <w:szCs w:val="22"/>
            <w:highlight w:val="yellow"/>
            <w:rPrChange w:id="330" w:author="Shicheng Guo" w:date="2016-05-24T12:52:00Z">
              <w:rPr>
                <w:rFonts w:ascii="Arial" w:hAnsi="Arial" w:cs="Arial"/>
                <w:highlight w:val="yellow"/>
              </w:rPr>
            </w:rPrChange>
          </w:rPr>
          <w:t xml:space="preserve">HMH </w:t>
        </w:r>
      </w:ins>
      <w:ins w:id="331" w:author="Shicheng Guo" w:date="2016-05-23T09:31:00Z">
        <w:r w:rsidR="001E4198" w:rsidRPr="00D22F70">
          <w:rPr>
            <w:rFonts w:ascii="Arial" w:eastAsia="Arial" w:hAnsi="Arial" w:cs="Arial"/>
            <w:color w:val="auto"/>
            <w:sz w:val="22"/>
            <w:szCs w:val="22"/>
            <w:highlight w:val="yellow"/>
            <w:rPrChange w:id="332" w:author="Shicheng Guo" w:date="2016-05-24T12:52:00Z">
              <w:rPr>
                <w:rFonts w:ascii="Arial" w:eastAsia="Arial" w:hAnsi="Arial" w:cs="Arial"/>
                <w:color w:val="000000"/>
                <w:highlight w:val="yellow"/>
              </w:rPr>
            </w:rPrChange>
          </w:rPr>
          <w:t xml:space="preserve">as the HMH </w:t>
        </w:r>
      </w:ins>
      <w:ins w:id="333" w:author="Shicheng Guo" w:date="2016-05-23T09:32:00Z">
        <w:r w:rsidR="001E4198" w:rsidRPr="00D22F70">
          <w:rPr>
            <w:rFonts w:ascii="Arial" w:eastAsia="Arial" w:hAnsi="Arial" w:cs="Arial"/>
            <w:color w:val="auto"/>
            <w:sz w:val="22"/>
            <w:szCs w:val="22"/>
            <w:highlight w:val="yellow"/>
            <w:rPrChange w:id="334" w:author="Shicheng Guo" w:date="2016-05-24T12:52:00Z">
              <w:rPr>
                <w:rFonts w:ascii="Arial" w:eastAsia="Arial" w:hAnsi="Arial" w:cs="Arial"/>
                <w:color w:val="000000"/>
                <w:highlight w:val="yellow"/>
              </w:rPr>
            </w:rPrChange>
          </w:rPr>
          <w:t xml:space="preserve">occurring </w:t>
        </w:r>
      </w:ins>
      <w:ins w:id="335" w:author="Shicheng Guo" w:date="2016-05-23T09:29:00Z">
        <w:r w:rsidR="00B113BF" w:rsidRPr="00D22F70">
          <w:rPr>
            <w:rFonts w:ascii="Arial" w:eastAsia="Arial" w:hAnsi="Arial" w:cs="Arial"/>
            <w:color w:val="auto"/>
            <w:sz w:val="22"/>
            <w:szCs w:val="22"/>
            <w:highlight w:val="yellow"/>
            <w:rPrChange w:id="336" w:author="Shicheng Guo" w:date="2016-05-24T12:52:00Z">
              <w:rPr>
                <w:rFonts w:ascii="Arial" w:hAnsi="Arial" w:cs="Arial"/>
                <w:highlight w:val="yellow"/>
              </w:rPr>
            </w:rPrChange>
          </w:rPr>
          <w:t xml:space="preserve">in cancer </w:t>
        </w:r>
        <w:r w:rsidR="00B113BF" w:rsidRPr="00D22F70">
          <w:rPr>
            <w:rFonts w:ascii="Arial" w:eastAsia="Arial" w:hAnsi="Arial" w:cs="Arial"/>
            <w:color w:val="auto"/>
            <w:sz w:val="22"/>
            <w:szCs w:val="22"/>
            <w:highlight w:val="yellow"/>
            <w:rPrChange w:id="337" w:author="Shicheng Guo" w:date="2016-05-24T12:52:00Z">
              <w:rPr>
                <w:rFonts w:ascii="Arial" w:hAnsi="Arial" w:cs="Arial"/>
                <w:highlight w:val="yellow"/>
              </w:rPr>
            </w:rPrChange>
          </w:rPr>
          <w:lastRenderedPageBreak/>
          <w:t xml:space="preserve">plasma and matched cancer tissues while not </w:t>
        </w:r>
      </w:ins>
      <w:ins w:id="338" w:author="Shicheng Guo" w:date="2016-05-23T09:32:00Z">
        <w:r w:rsidR="001E4198" w:rsidRPr="00D22F70">
          <w:rPr>
            <w:rFonts w:ascii="Arial" w:eastAsia="Arial" w:hAnsi="Arial" w:cs="Arial"/>
            <w:color w:val="auto"/>
            <w:sz w:val="22"/>
            <w:szCs w:val="22"/>
            <w:highlight w:val="yellow"/>
            <w:rPrChange w:id="339" w:author="Shicheng Guo" w:date="2016-05-24T12:52:00Z">
              <w:rPr>
                <w:rFonts w:ascii="Arial" w:eastAsia="Arial" w:hAnsi="Arial" w:cs="Arial"/>
                <w:color w:val="000000"/>
                <w:highlight w:val="yellow"/>
              </w:rPr>
            </w:rPrChange>
          </w:rPr>
          <w:t xml:space="preserve">occurring </w:t>
        </w:r>
      </w:ins>
      <w:ins w:id="340" w:author="Shicheng Guo" w:date="2016-05-23T09:29:00Z">
        <w:r w:rsidR="00B113BF" w:rsidRPr="00D22F70">
          <w:rPr>
            <w:rFonts w:ascii="Arial" w:eastAsia="Arial" w:hAnsi="Arial" w:cs="Arial"/>
            <w:color w:val="auto"/>
            <w:sz w:val="22"/>
            <w:szCs w:val="22"/>
            <w:highlight w:val="yellow"/>
            <w:rPrChange w:id="341" w:author="Shicheng Guo" w:date="2016-05-24T12:52:00Z">
              <w:rPr>
                <w:rFonts w:ascii="Arial" w:hAnsi="Arial" w:cs="Arial"/>
                <w:highlight w:val="yellow"/>
              </w:rPr>
            </w:rPrChange>
          </w:rPr>
          <w:t xml:space="preserve">in normal plasma and normal tissues. </w:t>
        </w:r>
      </w:ins>
      <w:r w:rsidR="00831F6A" w:rsidRPr="00D22F70">
        <w:rPr>
          <w:rFonts w:ascii="Arial" w:eastAsia="Arial" w:hAnsi="Arial" w:cs="Arial"/>
          <w:color w:val="auto"/>
          <w:sz w:val="22"/>
          <w:szCs w:val="22"/>
          <w:highlight w:val="yellow"/>
          <w:rPrChange w:id="342" w:author="Shicheng Guo" w:date="2016-05-24T12:52:00Z">
            <w:rPr>
              <w:rFonts w:ascii="Arial" w:hAnsi="Arial" w:cs="Arial"/>
              <w:highlight w:val="yellow"/>
            </w:rPr>
          </w:rPrChange>
        </w:rPr>
        <w:t xml:space="preserve">The sequencing data shown the </w:t>
      </w:r>
      <w:ins w:id="343" w:author="Shicheng Guo [2]" w:date="2016-05-09T16:39:00Z">
        <w:r w:rsidR="00DA5FAE" w:rsidRPr="00D22F70">
          <w:rPr>
            <w:rFonts w:ascii="Arial" w:eastAsia="Arial" w:hAnsi="Arial" w:cs="Arial"/>
            <w:color w:val="auto"/>
            <w:sz w:val="22"/>
            <w:szCs w:val="22"/>
            <w:highlight w:val="yellow"/>
            <w:rPrChange w:id="344" w:author="Shicheng Guo" w:date="2016-05-24T12:52:00Z">
              <w:rPr>
                <w:rFonts w:ascii="Arial" w:hAnsi="Arial" w:cs="Arial"/>
                <w:highlight w:val="yellow"/>
              </w:rPr>
            </w:rPrChange>
          </w:rPr>
          <w:t xml:space="preserve">tissue-derived HMH </w:t>
        </w:r>
      </w:ins>
      <w:r w:rsidR="00831F6A" w:rsidRPr="00D22F70">
        <w:rPr>
          <w:rFonts w:ascii="Arial" w:eastAsia="Arial" w:hAnsi="Arial" w:cs="Arial"/>
          <w:color w:val="auto"/>
          <w:sz w:val="22"/>
          <w:szCs w:val="22"/>
          <w:highlight w:val="yellow"/>
          <w:rPrChange w:id="345" w:author="Shicheng Guo" w:date="2016-05-24T12:52:00Z">
            <w:rPr>
              <w:rFonts w:ascii="Arial" w:hAnsi="Arial" w:cs="Arial"/>
              <w:highlight w:val="yellow"/>
            </w:rPr>
          </w:rPrChange>
        </w:rPr>
        <w:t xml:space="preserve">could be detected </w:t>
      </w:r>
      <w:ins w:id="346" w:author="Shicheng Guo [2]" w:date="2016-05-09T16:39:00Z">
        <w:r w:rsidR="00DA5FAE" w:rsidRPr="00D22F70">
          <w:rPr>
            <w:rFonts w:ascii="Arial" w:eastAsia="Arial" w:hAnsi="Arial" w:cs="Arial"/>
            <w:color w:val="auto"/>
            <w:sz w:val="22"/>
            <w:szCs w:val="22"/>
            <w:highlight w:val="yellow"/>
            <w:rPrChange w:id="347" w:author="Shicheng Guo" w:date="2016-05-24T12:52:00Z">
              <w:rPr>
                <w:rFonts w:ascii="Arial" w:hAnsi="Arial" w:cs="Arial"/>
                <w:highlight w:val="yellow"/>
              </w:rPr>
            </w:rPrChange>
          </w:rPr>
          <w:t>in almost all the</w:t>
        </w:r>
      </w:ins>
      <w:r w:rsidR="00A9116C" w:rsidRPr="00D22F70">
        <w:rPr>
          <w:rFonts w:ascii="Arial" w:eastAsia="Arial" w:hAnsi="Arial" w:cs="Arial"/>
          <w:color w:val="auto"/>
          <w:sz w:val="22"/>
          <w:szCs w:val="22"/>
          <w:highlight w:val="yellow"/>
        </w:rPr>
        <w:t xml:space="preserve"> cancer patient</w:t>
      </w:r>
      <w:r w:rsidR="00E530BB" w:rsidRPr="00D22F70">
        <w:rPr>
          <w:rFonts w:ascii="Arial" w:eastAsia="Arial" w:hAnsi="Arial" w:cs="Arial"/>
          <w:color w:val="auto"/>
          <w:sz w:val="22"/>
          <w:szCs w:val="22"/>
          <w:highlight w:val="yellow"/>
        </w:rPr>
        <w:t xml:space="preserve"> plasma</w:t>
      </w:r>
      <w:ins w:id="348" w:author="Shicheng Guo [2]" w:date="2016-05-09T16:39:00Z">
        <w:r w:rsidR="00DA5FAE" w:rsidRPr="00D22F70">
          <w:rPr>
            <w:rFonts w:ascii="Arial" w:eastAsia="Arial" w:hAnsi="Arial" w:cs="Arial"/>
            <w:color w:val="auto"/>
            <w:sz w:val="22"/>
            <w:szCs w:val="22"/>
            <w:highlight w:val="yellow"/>
            <w:rPrChange w:id="349" w:author="Shicheng Guo" w:date="2016-05-24T12:52:00Z">
              <w:rPr>
                <w:rFonts w:ascii="Arial" w:hAnsi="Arial" w:cs="Arial"/>
                <w:highlight w:val="yellow"/>
              </w:rPr>
            </w:rPrChange>
          </w:rPr>
          <w:t xml:space="preserve"> samples (Average=</w:t>
        </w:r>
        <w:del w:id="350" w:author="Shicheng Guo" w:date="2016-05-23T09:18:00Z">
          <w:r w:rsidR="00DA5FAE" w:rsidRPr="00D22F70" w:rsidDel="0041167D">
            <w:rPr>
              <w:rFonts w:ascii="Arial" w:eastAsia="Arial" w:hAnsi="Arial" w:cs="Arial"/>
              <w:color w:val="auto"/>
              <w:sz w:val="22"/>
              <w:szCs w:val="22"/>
              <w:highlight w:val="yellow"/>
              <w:rPrChange w:id="351" w:author="Shicheng Guo" w:date="2016-05-24T12:52:00Z">
                <w:rPr>
                  <w:rFonts w:ascii="Arial" w:hAnsi="Arial" w:cs="Arial"/>
                  <w:highlight w:val="yellow"/>
                </w:rPr>
              </w:rPrChange>
            </w:rPr>
            <w:delText>73</w:delText>
          </w:r>
        </w:del>
      </w:ins>
      <w:r w:rsidR="009246FC">
        <w:rPr>
          <w:rFonts w:ascii="Arial" w:eastAsia="Arial" w:hAnsi="Arial" w:cs="Arial"/>
          <w:color w:val="auto"/>
          <w:sz w:val="22"/>
          <w:szCs w:val="22"/>
          <w:highlight w:val="yellow"/>
        </w:rPr>
        <w:t>87.6</w:t>
      </w:r>
      <w:ins w:id="352" w:author="Shicheng Guo [2]" w:date="2016-05-09T16:39:00Z">
        <w:r w:rsidR="00DA5FAE" w:rsidRPr="00D22F70">
          <w:rPr>
            <w:rFonts w:ascii="Arial" w:eastAsia="Arial" w:hAnsi="Arial" w:cs="Arial"/>
            <w:color w:val="auto"/>
            <w:sz w:val="22"/>
            <w:szCs w:val="22"/>
            <w:highlight w:val="yellow"/>
            <w:rPrChange w:id="353" w:author="Shicheng Guo" w:date="2016-05-24T12:52:00Z">
              <w:rPr>
                <w:rFonts w:ascii="Arial" w:hAnsi="Arial" w:cs="Arial"/>
                <w:highlight w:val="yellow"/>
              </w:rPr>
            </w:rPrChange>
          </w:rPr>
          <w:t>,</w:t>
        </w:r>
      </w:ins>
      <w:ins w:id="354" w:author="Shicheng Guo [2]" w:date="2016-05-09T16:40:00Z">
        <w:r w:rsidR="00DA5FAE" w:rsidRPr="00D22F70">
          <w:rPr>
            <w:rFonts w:ascii="Arial" w:eastAsia="Arial" w:hAnsi="Arial" w:cs="Arial"/>
            <w:color w:val="auto"/>
            <w:sz w:val="22"/>
            <w:szCs w:val="22"/>
            <w:highlight w:val="yellow"/>
            <w:rPrChange w:id="355" w:author="Shicheng Guo" w:date="2016-05-24T12:52:00Z">
              <w:rPr>
                <w:rFonts w:ascii="Arial" w:hAnsi="Arial" w:cs="Arial"/>
                <w:highlight w:val="yellow"/>
              </w:rPr>
            </w:rPrChange>
          </w:rPr>
          <w:t xml:space="preserve"> IQR=</w:t>
        </w:r>
      </w:ins>
      <w:ins w:id="356" w:author="Shicheng Guo [2]" w:date="2016-05-09T16:44:00Z">
        <w:del w:id="357" w:author="Shicheng Guo" w:date="2016-05-23T09:19:00Z">
          <w:r w:rsidR="00DA5FAE" w:rsidRPr="00D22F70" w:rsidDel="0041167D">
            <w:rPr>
              <w:rFonts w:ascii="Arial" w:eastAsia="Arial" w:hAnsi="Arial" w:cs="Arial"/>
              <w:color w:val="auto"/>
              <w:sz w:val="22"/>
              <w:szCs w:val="22"/>
              <w:highlight w:val="yellow"/>
              <w:rPrChange w:id="358" w:author="Shicheng Guo" w:date="2016-05-24T12:52:00Z">
                <w:rPr>
                  <w:rFonts w:ascii="Arial" w:hAnsi="Arial" w:cs="Arial"/>
                  <w:highlight w:val="yellow"/>
                </w:rPr>
              </w:rPrChange>
            </w:rPr>
            <w:delText>34</w:delText>
          </w:r>
        </w:del>
      </w:ins>
      <w:r w:rsidR="009246FC">
        <w:rPr>
          <w:rFonts w:ascii="Arial" w:eastAsia="Arial" w:hAnsi="Arial" w:cs="Arial"/>
          <w:color w:val="auto"/>
          <w:sz w:val="22"/>
          <w:szCs w:val="22"/>
          <w:highlight w:val="yellow"/>
        </w:rPr>
        <w:t>46.5</w:t>
      </w:r>
      <w:ins w:id="359" w:author="Shicheng Guo [2]" w:date="2016-05-09T16:39:00Z">
        <w:r w:rsidR="00DA5FAE" w:rsidRPr="00D22F70">
          <w:rPr>
            <w:rFonts w:ascii="Arial" w:eastAsia="Arial" w:hAnsi="Arial" w:cs="Arial"/>
            <w:color w:val="auto"/>
            <w:sz w:val="22"/>
            <w:szCs w:val="22"/>
            <w:highlight w:val="yellow"/>
            <w:rPrChange w:id="360" w:author="Shicheng Guo" w:date="2016-05-24T12:52:00Z">
              <w:rPr>
                <w:rFonts w:ascii="Arial" w:hAnsi="Arial" w:cs="Arial"/>
                <w:highlight w:val="yellow"/>
              </w:rPr>
            </w:rPrChange>
          </w:rPr>
          <w:t>).</w:t>
        </w:r>
      </w:ins>
      <w:r w:rsidR="00A9116C" w:rsidRPr="00D22F70">
        <w:rPr>
          <w:rFonts w:ascii="Arial" w:eastAsia="Arial" w:hAnsi="Arial" w:cs="Arial"/>
          <w:color w:val="auto"/>
          <w:sz w:val="22"/>
          <w:szCs w:val="22"/>
          <w:highlight w:val="yellow"/>
        </w:rPr>
        <w:t xml:space="preserve"> Totally,</w:t>
      </w:r>
      <w:ins w:id="361" w:author="Shicheng Guo [2]" w:date="2016-05-09T16:39:00Z">
        <w:r w:rsidR="00DA5FAE" w:rsidRPr="00D22F70">
          <w:rPr>
            <w:rFonts w:ascii="Arial" w:eastAsia="Arial" w:hAnsi="Arial" w:cs="Arial"/>
            <w:color w:val="auto"/>
            <w:sz w:val="22"/>
            <w:szCs w:val="22"/>
            <w:highlight w:val="yellow"/>
            <w:rPrChange w:id="362" w:author="Shicheng Guo" w:date="2016-05-24T12:52:00Z">
              <w:rPr>
                <w:rFonts w:ascii="Arial" w:hAnsi="Arial" w:cs="Arial"/>
                <w:highlight w:val="yellow"/>
              </w:rPr>
            </w:rPrChange>
          </w:rPr>
          <w:t xml:space="preserve"> </w:t>
        </w:r>
      </w:ins>
      <w:del w:id="363" w:author="Shicheng Guo" w:date="2016-05-23T14:15:00Z">
        <w:r w:rsidR="00831F6A" w:rsidRPr="00D22F70" w:rsidDel="00592A56">
          <w:rPr>
            <w:rFonts w:ascii="Arial" w:eastAsia="Arial" w:hAnsi="Arial" w:cs="Arial"/>
            <w:color w:val="auto"/>
            <w:sz w:val="22"/>
            <w:szCs w:val="22"/>
            <w:highlight w:val="yellow"/>
            <w:rPrChange w:id="364" w:author="Shicheng Guo" w:date="2016-05-24T12:52:00Z">
              <w:rPr>
                <w:rFonts w:ascii="Arial" w:hAnsi="Arial" w:cs="Arial"/>
                <w:highlight w:val="yellow"/>
              </w:rPr>
            </w:rPrChange>
          </w:rPr>
          <w:delText xml:space="preserve">We found </w:delText>
        </w:r>
      </w:del>
      <w:ins w:id="365" w:author="Shicheng Guo [2]" w:date="2016-05-09T16:39:00Z">
        <w:del w:id="366" w:author="Shicheng Guo" w:date="2016-05-23T14:15:00Z">
          <w:r w:rsidR="00DA5FAE" w:rsidRPr="00D22F70" w:rsidDel="00F90054">
            <w:rPr>
              <w:rFonts w:ascii="Arial" w:eastAsia="Arial" w:hAnsi="Arial" w:cs="Arial"/>
              <w:color w:val="auto"/>
              <w:sz w:val="22"/>
              <w:szCs w:val="22"/>
              <w:highlight w:val="yellow"/>
              <w:rPrChange w:id="367" w:author="Shicheng Guo" w:date="2016-05-24T12:52:00Z">
                <w:rPr>
                  <w:rFonts w:ascii="Arial" w:hAnsi="Arial" w:cs="Arial"/>
                  <w:highlight w:val="yellow"/>
                </w:rPr>
              </w:rPrChange>
            </w:rPr>
            <w:delText>T</w:delText>
          </w:r>
          <w:r w:rsidR="00DA5FAE" w:rsidRPr="00D22F70" w:rsidDel="00592A56">
            <w:rPr>
              <w:rFonts w:ascii="Arial" w:eastAsia="Arial" w:hAnsi="Arial" w:cs="Arial"/>
              <w:color w:val="auto"/>
              <w:sz w:val="22"/>
              <w:szCs w:val="22"/>
              <w:highlight w:val="yellow"/>
              <w:rPrChange w:id="368" w:author="Shicheng Guo" w:date="2016-05-24T12:52:00Z">
                <w:rPr>
                  <w:rFonts w:ascii="Arial" w:hAnsi="Arial" w:cs="Arial"/>
                  <w:highlight w:val="yellow"/>
                </w:rPr>
              </w:rPrChange>
            </w:rPr>
            <w:delText xml:space="preserve">he </w:delText>
          </w:r>
          <w:r w:rsidR="00DA5FAE" w:rsidRPr="00D22F70" w:rsidDel="00F90054">
            <w:rPr>
              <w:rFonts w:ascii="Arial" w:eastAsia="Arial" w:hAnsi="Arial" w:cs="Arial"/>
              <w:color w:val="auto"/>
              <w:sz w:val="22"/>
              <w:szCs w:val="22"/>
              <w:highlight w:val="yellow"/>
              <w:rPrChange w:id="369" w:author="Shicheng Guo" w:date="2016-05-24T12:52:00Z">
                <w:rPr>
                  <w:rFonts w:ascii="Arial" w:hAnsi="Arial" w:cs="Arial"/>
                  <w:highlight w:val="yellow"/>
                </w:rPr>
              </w:rPrChange>
            </w:rPr>
            <w:delText xml:space="preserve">numbers </w:delText>
          </w:r>
          <w:r w:rsidR="00DA5FAE" w:rsidRPr="00D22F70" w:rsidDel="00592A56">
            <w:rPr>
              <w:rFonts w:ascii="Arial" w:eastAsia="Arial" w:hAnsi="Arial" w:cs="Arial"/>
              <w:color w:val="auto"/>
              <w:sz w:val="22"/>
              <w:szCs w:val="22"/>
              <w:highlight w:val="yellow"/>
              <w:rPrChange w:id="370" w:author="Shicheng Guo" w:date="2016-05-24T12:52:00Z">
                <w:rPr>
                  <w:rFonts w:ascii="Arial" w:hAnsi="Arial" w:cs="Arial"/>
                  <w:highlight w:val="yellow"/>
                </w:rPr>
              </w:rPrChange>
            </w:rPr>
            <w:delText xml:space="preserve">of tissue derived HMH in the patients were highly variated, ranging from </w:delText>
          </w:r>
        </w:del>
        <w:del w:id="371" w:author="Shicheng Guo" w:date="2016-05-23T09:21:00Z">
          <w:r w:rsidR="00DA5FAE" w:rsidRPr="00D22F70" w:rsidDel="00611DBF">
            <w:rPr>
              <w:rFonts w:ascii="Arial" w:eastAsia="Arial" w:hAnsi="Arial" w:cs="Arial"/>
              <w:color w:val="auto"/>
              <w:sz w:val="22"/>
              <w:szCs w:val="22"/>
              <w:highlight w:val="yellow"/>
              <w:rPrChange w:id="372" w:author="Shicheng Guo" w:date="2016-05-24T12:52:00Z">
                <w:rPr>
                  <w:rFonts w:ascii="Arial" w:hAnsi="Arial" w:cs="Arial"/>
                  <w:highlight w:val="yellow"/>
                </w:rPr>
              </w:rPrChange>
            </w:rPr>
            <w:delText>20</w:delText>
          </w:r>
        </w:del>
        <w:del w:id="373" w:author="Shicheng Guo" w:date="2016-05-23T14:15:00Z">
          <w:r w:rsidR="00DA5FAE" w:rsidRPr="00D22F70" w:rsidDel="00592A56">
            <w:rPr>
              <w:rFonts w:ascii="Arial" w:eastAsia="Arial" w:hAnsi="Arial" w:cs="Arial"/>
              <w:color w:val="auto"/>
              <w:sz w:val="22"/>
              <w:szCs w:val="22"/>
              <w:highlight w:val="yellow"/>
              <w:rPrChange w:id="374" w:author="Shicheng Guo" w:date="2016-05-24T12:52:00Z">
                <w:rPr>
                  <w:rFonts w:ascii="Arial" w:hAnsi="Arial" w:cs="Arial"/>
                  <w:highlight w:val="yellow"/>
                </w:rPr>
              </w:rPrChange>
            </w:rPr>
            <w:delText xml:space="preserve"> to </w:delText>
          </w:r>
        </w:del>
        <w:del w:id="375" w:author="Shicheng Guo" w:date="2016-05-23T09:22:00Z">
          <w:r w:rsidR="00DA5FAE" w:rsidRPr="00D22F70" w:rsidDel="00611DBF">
            <w:rPr>
              <w:rFonts w:ascii="Arial" w:eastAsia="Arial" w:hAnsi="Arial" w:cs="Arial"/>
              <w:color w:val="auto"/>
              <w:sz w:val="22"/>
              <w:szCs w:val="22"/>
              <w:highlight w:val="yellow"/>
              <w:rPrChange w:id="376" w:author="Shicheng Guo" w:date="2016-05-24T12:52:00Z">
                <w:rPr>
                  <w:rFonts w:ascii="Arial" w:hAnsi="Arial" w:cs="Arial"/>
                  <w:highlight w:val="yellow"/>
                </w:rPr>
              </w:rPrChange>
            </w:rPr>
            <w:delText>336</w:delText>
          </w:r>
        </w:del>
        <w:del w:id="377" w:author="Shicheng Guo" w:date="2016-05-23T14:15:00Z">
          <w:r w:rsidR="00DA5FAE" w:rsidRPr="00D22F70" w:rsidDel="00592A56">
            <w:rPr>
              <w:rFonts w:ascii="Arial" w:eastAsia="Arial" w:hAnsi="Arial" w:cs="Arial"/>
              <w:color w:val="auto"/>
              <w:sz w:val="22"/>
              <w:szCs w:val="22"/>
              <w:highlight w:val="yellow"/>
              <w:rPrChange w:id="378" w:author="Shicheng Guo" w:date="2016-05-24T12:52:00Z">
                <w:rPr>
                  <w:rFonts w:ascii="Arial" w:hAnsi="Arial" w:cs="Arial"/>
                  <w:highlight w:val="yellow"/>
                </w:rPr>
              </w:rPrChange>
            </w:rPr>
            <w:delText xml:space="preserve">. </w:delText>
          </w:r>
        </w:del>
      </w:ins>
      <w:r w:rsidR="00A9116C" w:rsidRPr="00D22F70">
        <w:rPr>
          <w:rFonts w:ascii="Arial" w:eastAsia="Arial" w:hAnsi="Arial" w:cs="Arial"/>
          <w:color w:val="auto"/>
          <w:sz w:val="22"/>
          <w:szCs w:val="22"/>
          <w:highlight w:val="yellow"/>
        </w:rPr>
        <w:t>t</w:t>
      </w:r>
      <w:ins w:id="379" w:author="Shicheng Guo [2]" w:date="2016-05-09T16:39:00Z">
        <w:r w:rsidR="00DA5FAE" w:rsidRPr="00D22F70">
          <w:rPr>
            <w:rFonts w:ascii="Arial" w:eastAsia="Arial" w:hAnsi="Arial" w:cs="Arial"/>
            <w:color w:val="auto"/>
            <w:sz w:val="22"/>
            <w:szCs w:val="22"/>
            <w:highlight w:val="yellow"/>
            <w:rPrChange w:id="380" w:author="Shicheng Guo" w:date="2016-05-24T12:52:00Z">
              <w:rPr>
                <w:rFonts w:ascii="Arial" w:hAnsi="Arial" w:cs="Arial"/>
                <w:highlight w:val="yellow"/>
              </w:rPr>
            </w:rPrChange>
          </w:rPr>
          <w:t>hese HMHs are associated</w:t>
        </w:r>
        <w:r w:rsidR="00DA5FAE" w:rsidRPr="00D22F70">
          <w:rPr>
            <w:rFonts w:ascii="Arial" w:hAnsi="Arial" w:cs="Arial"/>
            <w:color w:val="auto"/>
            <w:sz w:val="22"/>
            <w:szCs w:val="22"/>
            <w:highlight w:val="yellow"/>
            <w:rPrChange w:id="381" w:author="Shicheng Guo" w:date="2016-05-24T12:52:00Z">
              <w:rPr>
                <w:rFonts w:ascii="Arial" w:hAnsi="Arial" w:cs="Arial"/>
                <w:highlight w:val="yellow"/>
              </w:rPr>
            </w:rPrChange>
          </w:rPr>
          <w:t xml:space="preserve"> </w:t>
        </w:r>
        <w:r w:rsidR="00DA5FAE" w:rsidRPr="00D22F70">
          <w:rPr>
            <w:rFonts w:ascii="Arial" w:eastAsia="Arial" w:hAnsi="Arial" w:cs="Arial"/>
            <w:color w:val="auto"/>
            <w:sz w:val="22"/>
            <w:szCs w:val="22"/>
            <w:highlight w:val="yellow"/>
            <w:rPrChange w:id="382" w:author="Shicheng Guo" w:date="2016-05-24T12:52:00Z">
              <w:rPr>
                <w:rFonts w:ascii="Arial" w:hAnsi="Arial" w:cs="Arial"/>
                <w:highlight w:val="yellow"/>
              </w:rPr>
            </w:rPrChange>
          </w:rPr>
          <w:t xml:space="preserve">with 183 genes and numbers of them </w:t>
        </w:r>
      </w:ins>
      <w:r w:rsidR="00A9116C" w:rsidRPr="00D22F70">
        <w:rPr>
          <w:rFonts w:ascii="Arial" w:eastAsia="Arial" w:hAnsi="Arial" w:cs="Arial"/>
          <w:color w:val="auto"/>
          <w:sz w:val="22"/>
          <w:szCs w:val="22"/>
          <w:highlight w:val="yellow"/>
        </w:rPr>
        <w:t xml:space="preserve">are </w:t>
      </w:r>
      <w:ins w:id="383" w:author="Shicheng Guo [2]" w:date="2016-05-09T16:39:00Z">
        <w:r w:rsidR="00DA5FAE" w:rsidRPr="00D22F70">
          <w:rPr>
            <w:rFonts w:ascii="Arial" w:eastAsia="Arial" w:hAnsi="Arial" w:cs="Arial"/>
            <w:color w:val="auto"/>
            <w:sz w:val="22"/>
            <w:szCs w:val="22"/>
            <w:highlight w:val="yellow"/>
            <w:rPrChange w:id="384" w:author="Shicheng Guo" w:date="2016-05-24T12:52:00Z">
              <w:rPr>
                <w:rFonts w:ascii="Arial" w:hAnsi="Arial" w:cs="Arial"/>
                <w:highlight w:val="yellow"/>
              </w:rPr>
            </w:rPrChange>
          </w:rPr>
          <w:t xml:space="preserve">aberrantly methylated in human cancers such as </w:t>
        </w:r>
        <w:r w:rsidR="00DA5FAE" w:rsidRPr="00D22F70">
          <w:rPr>
            <w:rFonts w:ascii="Arial" w:eastAsia="Arial" w:hAnsi="Arial" w:cs="Arial"/>
            <w:i/>
            <w:color w:val="auto"/>
            <w:sz w:val="22"/>
            <w:szCs w:val="22"/>
            <w:highlight w:val="yellow"/>
            <w:rPrChange w:id="385" w:author="Shicheng Guo" w:date="2016-05-24T12:52:00Z">
              <w:rPr>
                <w:rFonts w:ascii="Arial" w:hAnsi="Arial" w:cs="Arial"/>
                <w:highlight w:val="yellow"/>
              </w:rPr>
            </w:rPrChange>
          </w:rPr>
          <w:t>WDR37</w:t>
        </w:r>
        <w:r w:rsidR="00DA5FAE" w:rsidRPr="00D22F70">
          <w:rPr>
            <w:rFonts w:ascii="Arial" w:eastAsia="Arial" w:hAnsi="Arial" w:cs="Arial"/>
            <w:color w:val="auto"/>
            <w:sz w:val="22"/>
            <w:szCs w:val="22"/>
            <w:highlight w:val="yellow"/>
            <w:rPrChange w:id="386" w:author="Shicheng Guo" w:date="2016-05-24T12:52:00Z">
              <w:rPr>
                <w:rFonts w:ascii="Arial" w:hAnsi="Arial" w:cs="Arial"/>
                <w:highlight w:val="yellow"/>
              </w:rPr>
            </w:rPrChange>
          </w:rPr>
          <w:t xml:space="preserve">, </w:t>
        </w:r>
        <w:r w:rsidR="00DA5FAE" w:rsidRPr="00D22F70">
          <w:rPr>
            <w:rFonts w:ascii="Arial" w:eastAsia="Arial" w:hAnsi="Arial" w:cs="Arial"/>
            <w:i/>
            <w:color w:val="auto"/>
            <w:sz w:val="22"/>
            <w:szCs w:val="22"/>
            <w:highlight w:val="yellow"/>
            <w:rPrChange w:id="387" w:author="Shicheng Guo" w:date="2016-05-24T12:52:00Z">
              <w:rPr>
                <w:rFonts w:ascii="Arial" w:hAnsi="Arial" w:cs="Arial"/>
                <w:highlight w:val="yellow"/>
              </w:rPr>
            </w:rPrChange>
          </w:rPr>
          <w:t>VAX1</w:t>
        </w:r>
        <w:r w:rsidR="00DA5FAE" w:rsidRPr="00D22F70">
          <w:rPr>
            <w:rFonts w:ascii="Arial" w:eastAsia="Arial" w:hAnsi="Arial" w:cs="Arial"/>
            <w:color w:val="auto"/>
            <w:sz w:val="22"/>
            <w:szCs w:val="22"/>
            <w:highlight w:val="yellow"/>
            <w:rPrChange w:id="388" w:author="Shicheng Guo" w:date="2016-05-24T12:52:00Z">
              <w:rPr>
                <w:rFonts w:ascii="Arial" w:hAnsi="Arial" w:cs="Arial"/>
                <w:highlight w:val="yellow"/>
              </w:rPr>
            </w:rPrChange>
          </w:rPr>
          <w:t xml:space="preserve">, </w:t>
        </w:r>
        <w:r w:rsidR="00DA5FAE" w:rsidRPr="00D22F70">
          <w:rPr>
            <w:rFonts w:ascii="Arial" w:eastAsia="Arial" w:hAnsi="Arial" w:cs="Arial"/>
            <w:i/>
            <w:color w:val="auto"/>
            <w:sz w:val="22"/>
            <w:szCs w:val="22"/>
            <w:highlight w:val="yellow"/>
            <w:rPrChange w:id="389" w:author="Shicheng Guo" w:date="2016-05-24T12:52:00Z">
              <w:rPr>
                <w:rFonts w:ascii="Arial" w:hAnsi="Arial" w:cs="Arial"/>
                <w:highlight w:val="yellow"/>
              </w:rPr>
            </w:rPrChange>
          </w:rPr>
          <w:t>SMPD1</w:t>
        </w:r>
      </w:ins>
      <w:r w:rsidR="00597205">
        <w:rPr>
          <w:rFonts w:ascii="Arial" w:eastAsia="Arial" w:hAnsi="Arial" w:cs="Arial"/>
          <w:i/>
          <w:color w:val="auto"/>
          <w:sz w:val="22"/>
          <w:szCs w:val="22"/>
          <w:highlight w:val="yellow"/>
        </w:rPr>
        <w:t xml:space="preserve"> </w:t>
      </w:r>
      <w:ins w:id="390" w:author="Shicheng Guo" w:date="2016-05-23T15:39:00Z">
        <w:r w:rsidR="00DE011A" w:rsidRPr="00D22F70">
          <w:rPr>
            <w:rFonts w:ascii="Arial" w:eastAsia="Arial" w:hAnsi="Arial" w:cs="Arial"/>
            <w:color w:val="auto"/>
            <w:sz w:val="22"/>
            <w:szCs w:val="22"/>
            <w:highlight w:val="yellow"/>
            <w:rPrChange w:id="391" w:author="Shicheng Guo" w:date="2016-05-24T12:52:00Z">
              <w:rPr>
                <w:rFonts w:ascii="Arial" w:eastAsia="Arial" w:hAnsi="Arial" w:cs="Arial"/>
                <w:color w:val="000000"/>
                <w:highlight w:val="yellow"/>
              </w:rPr>
            </w:rPrChange>
          </w:rPr>
          <w:t>(</w:t>
        </w:r>
      </w:ins>
      <w:ins w:id="392" w:author="Shicheng Guo" w:date="2016-05-23T15:41:00Z">
        <w:r w:rsidR="00DE011A" w:rsidRPr="006C3AC6">
          <w:rPr>
            <w:rFonts w:ascii="Arial" w:eastAsia="Arial" w:hAnsi="Arial" w:cs="Arial"/>
            <w:b/>
            <w:color w:val="auto"/>
            <w:sz w:val="22"/>
            <w:szCs w:val="22"/>
            <w:highlight w:val="yellow"/>
            <w:rPrChange w:id="393" w:author="Shicheng Guo" w:date="2016-05-24T12:52:00Z">
              <w:rPr>
                <w:rFonts w:ascii="Arial" w:eastAsia="Arial" w:hAnsi="Arial" w:cs="Arial"/>
                <w:color w:val="000000"/>
                <w:highlight w:val="yellow"/>
              </w:rPr>
            </w:rPrChange>
          </w:rPr>
          <w:t>Supp.</w:t>
        </w:r>
      </w:ins>
      <w:r w:rsidR="00DE011A">
        <w:rPr>
          <w:rFonts w:ascii="Arial" w:eastAsia="Arial" w:hAnsi="Arial" w:cs="Arial"/>
          <w:b/>
          <w:color w:val="auto"/>
          <w:sz w:val="22"/>
          <w:szCs w:val="22"/>
          <w:highlight w:val="yellow"/>
        </w:rPr>
        <w:t xml:space="preserve"> </w:t>
      </w:r>
      <w:ins w:id="394" w:author="Shicheng Guo" w:date="2016-05-23T15:41:00Z">
        <w:r w:rsidR="00DE011A" w:rsidRPr="006C3AC6">
          <w:rPr>
            <w:rFonts w:ascii="Arial" w:eastAsia="Arial" w:hAnsi="Arial" w:cs="Arial"/>
            <w:b/>
            <w:color w:val="auto"/>
            <w:sz w:val="22"/>
            <w:szCs w:val="22"/>
            <w:highlight w:val="yellow"/>
            <w:rPrChange w:id="395" w:author="Shicheng Guo" w:date="2016-05-24T12:52:00Z">
              <w:rPr>
                <w:rFonts w:ascii="Arial" w:eastAsia="Arial" w:hAnsi="Arial" w:cs="Arial"/>
                <w:color w:val="000000"/>
                <w:highlight w:val="yellow"/>
              </w:rPr>
            </w:rPrChange>
          </w:rPr>
          <w:t>Table</w:t>
        </w:r>
      </w:ins>
      <w:ins w:id="396" w:author="Shicheng Guo" w:date="2016-05-23T16:33:00Z">
        <w:r w:rsidR="00DE011A" w:rsidRPr="006C3AC6">
          <w:rPr>
            <w:rFonts w:ascii="Arial" w:eastAsia="Arial" w:hAnsi="Arial" w:cs="Arial"/>
            <w:b/>
            <w:color w:val="auto"/>
            <w:sz w:val="22"/>
            <w:szCs w:val="22"/>
            <w:highlight w:val="yellow"/>
            <w:rPrChange w:id="397" w:author="Shicheng Guo" w:date="2016-05-24T12:52:00Z">
              <w:rPr>
                <w:rFonts w:ascii="Arial" w:eastAsia="Arial" w:hAnsi="Arial" w:cs="Arial"/>
                <w:color w:val="000000"/>
                <w:highlight w:val="yellow"/>
              </w:rPr>
            </w:rPrChange>
          </w:rPr>
          <w:t xml:space="preserve"> </w:t>
        </w:r>
      </w:ins>
      <w:r w:rsidR="00DE011A">
        <w:rPr>
          <w:rFonts w:ascii="Arial" w:eastAsia="Arial" w:hAnsi="Arial" w:cs="Arial"/>
          <w:b/>
          <w:color w:val="auto"/>
          <w:sz w:val="22"/>
          <w:szCs w:val="22"/>
          <w:highlight w:val="yellow"/>
        </w:rPr>
        <w:t>4</w:t>
      </w:r>
      <w:ins w:id="398" w:author="Shicheng Guo" w:date="2016-05-23T15:41:00Z">
        <w:r w:rsidR="00DE011A" w:rsidRPr="00D22F70">
          <w:rPr>
            <w:rFonts w:ascii="Arial" w:eastAsia="Arial" w:hAnsi="Arial" w:cs="Arial"/>
            <w:color w:val="auto"/>
            <w:sz w:val="22"/>
            <w:szCs w:val="22"/>
            <w:highlight w:val="yellow"/>
            <w:rPrChange w:id="399" w:author="Shicheng Guo" w:date="2016-05-24T12:52:00Z">
              <w:rPr>
                <w:rFonts w:ascii="Arial" w:eastAsia="Arial" w:hAnsi="Arial" w:cs="Arial"/>
                <w:color w:val="000000"/>
                <w:highlight w:val="yellow"/>
              </w:rPr>
            </w:rPrChange>
          </w:rPr>
          <w:t>)</w:t>
        </w:r>
      </w:ins>
      <w:ins w:id="400" w:author="Shicheng Guo [2]" w:date="2016-05-09T16:39:00Z">
        <w:r w:rsidR="00DA5FAE" w:rsidRPr="00D22F70">
          <w:rPr>
            <w:rFonts w:ascii="Arial" w:eastAsia="Arial" w:hAnsi="Arial" w:cs="Arial"/>
            <w:color w:val="auto"/>
            <w:sz w:val="22"/>
            <w:szCs w:val="22"/>
            <w:highlight w:val="yellow"/>
            <w:rPrChange w:id="401" w:author="Shicheng Guo" w:date="2016-05-24T12:52:00Z">
              <w:rPr>
                <w:rFonts w:ascii="Arial" w:hAnsi="Arial" w:cs="Arial"/>
                <w:highlight w:val="yellow"/>
              </w:rPr>
            </w:rPrChange>
          </w:rPr>
          <w:t xml:space="preserve">. </w:t>
        </w:r>
      </w:ins>
      <w:commentRangeEnd w:id="317"/>
      <w:ins w:id="402" w:author="Shicheng Guo [2]" w:date="2016-05-09T16:50:00Z">
        <w:r w:rsidR="007D7BE7" w:rsidRPr="00D22F70">
          <w:rPr>
            <w:rFonts w:ascii="Arial" w:eastAsia="Arial" w:hAnsi="Arial" w:cs="Arial"/>
            <w:color w:val="auto"/>
            <w:sz w:val="22"/>
            <w:szCs w:val="22"/>
            <w:highlight w:val="yellow"/>
            <w:rPrChange w:id="403" w:author="Shicheng Guo" w:date="2016-05-24T12:52:00Z">
              <w:rPr>
                <w:rStyle w:val="CommentReference"/>
              </w:rPr>
            </w:rPrChange>
          </w:rPr>
          <w:commentReference w:id="317"/>
        </w:r>
      </w:ins>
      <w:del w:id="404" w:author="Shicheng Guo" w:date="2016-05-10T00:42:00Z">
        <w:r w:rsidR="0070508E" w:rsidRPr="00D22F70" w:rsidDel="003A5521">
          <w:rPr>
            <w:rFonts w:ascii="Arial" w:eastAsia="Arial" w:hAnsi="Arial" w:cs="Arial"/>
            <w:color w:val="auto"/>
            <w:sz w:val="22"/>
            <w:szCs w:val="22"/>
            <w:highlight w:val="yellow"/>
            <w:rPrChange w:id="405" w:author="Shicheng Guo" w:date="2016-05-24T12:52:00Z">
              <w:rPr>
                <w:rFonts w:ascii="Arial" w:hAnsi="Arial" w:cs="Arial"/>
              </w:rPr>
            </w:rPrChange>
          </w:rPr>
          <w:delText>[What</w:delText>
        </w:r>
        <w:r w:rsidR="005E6A45" w:rsidRPr="00D22F70" w:rsidDel="003A5521">
          <w:rPr>
            <w:rFonts w:ascii="Arial" w:eastAsia="Arial" w:hAnsi="Arial" w:cs="Arial"/>
            <w:color w:val="auto"/>
            <w:sz w:val="22"/>
            <w:szCs w:val="22"/>
            <w:highlight w:val="yellow"/>
            <w:rPrChange w:id="406" w:author="Shicheng Guo" w:date="2016-05-24T12:52:00Z">
              <w:rPr>
                <w:rFonts w:ascii="Arial" w:hAnsi="Arial" w:cs="Arial"/>
              </w:rPr>
            </w:rPrChange>
          </w:rPr>
          <w:delText xml:space="preserve"> conclusion here we can make?</w:delText>
        </w:r>
        <w:r w:rsidR="0070508E" w:rsidRPr="00D22F70" w:rsidDel="003A5521">
          <w:rPr>
            <w:rFonts w:ascii="Arial" w:eastAsia="Arial" w:hAnsi="Arial" w:cs="Arial"/>
            <w:color w:val="auto"/>
            <w:sz w:val="22"/>
            <w:szCs w:val="22"/>
            <w:highlight w:val="yellow"/>
            <w:rPrChange w:id="407" w:author="Shicheng Guo" w:date="2016-05-24T12:52:00Z">
              <w:rPr>
                <w:rFonts w:ascii="Arial" w:hAnsi="Arial" w:cs="Arial"/>
              </w:rPr>
            </w:rPrChange>
          </w:rPr>
          <w:delText>]</w:delText>
        </w:r>
      </w:del>
      <w:ins w:id="408" w:author="Shicheng Guo" w:date="2016-05-23T09:39:00Z">
        <w:r w:rsidR="00377DBE" w:rsidRPr="00D22F70">
          <w:rPr>
            <w:rFonts w:ascii="Arial" w:eastAsia="Arial" w:hAnsi="Arial" w:cs="Arial"/>
            <w:color w:val="auto"/>
            <w:sz w:val="22"/>
            <w:szCs w:val="22"/>
            <w:highlight w:val="yellow"/>
            <w:rPrChange w:id="409" w:author="Shicheng Guo" w:date="2016-05-24T12:52:00Z">
              <w:rPr>
                <w:rFonts w:ascii="Arial" w:hAnsi="Arial" w:cs="Arial"/>
              </w:rPr>
            </w:rPrChange>
          </w:rPr>
          <w:t xml:space="preserve">Similarly, such analysis could be conducted with non-matched cancer plasma vs normal plasma, </w:t>
        </w:r>
      </w:ins>
      <w:ins w:id="410" w:author="Shicheng Guo" w:date="2016-05-23T09:40:00Z">
        <w:r w:rsidR="00377DBE" w:rsidRPr="00D22F70">
          <w:rPr>
            <w:rFonts w:ascii="Arial" w:eastAsia="Arial" w:hAnsi="Arial" w:cs="Arial"/>
            <w:color w:val="auto"/>
            <w:sz w:val="22"/>
            <w:szCs w:val="22"/>
            <w:highlight w:val="yellow"/>
            <w:rPrChange w:id="411" w:author="Shicheng Guo" w:date="2016-05-24T12:52:00Z">
              <w:rPr>
                <w:rFonts w:ascii="Arial" w:hAnsi="Arial" w:cs="Arial"/>
              </w:rPr>
            </w:rPrChange>
          </w:rPr>
          <w:t xml:space="preserve">averagely </w:t>
        </w:r>
      </w:ins>
      <w:ins w:id="412" w:author="Shicheng Guo" w:date="2016-05-23T09:39:00Z">
        <w:r w:rsidR="00377DBE" w:rsidRPr="00D22F70">
          <w:rPr>
            <w:rFonts w:ascii="Arial" w:eastAsia="Arial" w:hAnsi="Arial" w:cs="Arial"/>
            <w:color w:val="auto"/>
            <w:sz w:val="22"/>
            <w:szCs w:val="22"/>
            <w:highlight w:val="yellow"/>
            <w:rPrChange w:id="413" w:author="Shicheng Guo" w:date="2016-05-24T12:52:00Z">
              <w:rPr>
                <w:rFonts w:ascii="Arial" w:hAnsi="Arial" w:cs="Arial"/>
              </w:rPr>
            </w:rPrChange>
          </w:rPr>
          <w:t>55 (I</w:t>
        </w:r>
      </w:ins>
      <w:ins w:id="414" w:author="Shicheng Guo" w:date="2016-05-23T09:40:00Z">
        <w:r w:rsidR="00377DBE" w:rsidRPr="00D22F70">
          <w:rPr>
            <w:rFonts w:ascii="Arial" w:eastAsia="Arial" w:hAnsi="Arial" w:cs="Arial"/>
            <w:color w:val="auto"/>
            <w:sz w:val="22"/>
            <w:szCs w:val="22"/>
            <w:highlight w:val="yellow"/>
            <w:rPrChange w:id="415" w:author="Shicheng Guo" w:date="2016-05-24T12:52:00Z">
              <w:rPr>
                <w:rFonts w:ascii="Arial" w:hAnsi="Arial" w:cs="Arial"/>
              </w:rPr>
            </w:rPrChange>
          </w:rPr>
          <w:t>QR=25</w:t>
        </w:r>
      </w:ins>
      <w:ins w:id="416" w:author="Shicheng Guo" w:date="2016-05-23T09:39:00Z">
        <w:r w:rsidR="00377DBE" w:rsidRPr="00D22F70">
          <w:rPr>
            <w:rFonts w:ascii="Arial" w:eastAsia="Arial" w:hAnsi="Arial" w:cs="Arial"/>
            <w:color w:val="auto"/>
            <w:sz w:val="22"/>
            <w:szCs w:val="22"/>
            <w:highlight w:val="yellow"/>
            <w:rPrChange w:id="417" w:author="Shicheng Guo" w:date="2016-05-24T12:52:00Z">
              <w:rPr>
                <w:rFonts w:ascii="Arial" w:hAnsi="Arial" w:cs="Arial"/>
              </w:rPr>
            </w:rPrChange>
          </w:rPr>
          <w:t>)</w:t>
        </w:r>
      </w:ins>
      <w:ins w:id="418" w:author="Shicheng Guo" w:date="2016-05-23T09:40:00Z">
        <w:r w:rsidR="00377DBE" w:rsidRPr="00D22F70">
          <w:rPr>
            <w:rFonts w:ascii="Arial" w:eastAsia="Arial" w:hAnsi="Arial" w:cs="Arial"/>
            <w:color w:val="auto"/>
            <w:sz w:val="22"/>
            <w:szCs w:val="22"/>
            <w:highlight w:val="yellow"/>
            <w:rPrChange w:id="419" w:author="Shicheng Guo" w:date="2016-05-24T12:52:00Z">
              <w:rPr>
                <w:rFonts w:ascii="Arial" w:hAnsi="Arial" w:cs="Arial"/>
              </w:rPr>
            </w:rPrChange>
          </w:rPr>
          <w:t xml:space="preserve"> </w:t>
        </w:r>
      </w:ins>
      <w:proofErr w:type="spellStart"/>
      <w:ins w:id="420" w:author="Shicheng Guo" w:date="2016-05-23T14:44:00Z">
        <w:r w:rsidR="00092864" w:rsidRPr="00D22F70">
          <w:rPr>
            <w:rFonts w:ascii="Arial" w:eastAsia="Arial" w:hAnsi="Arial" w:cs="Arial"/>
            <w:color w:val="auto"/>
            <w:sz w:val="22"/>
            <w:szCs w:val="22"/>
            <w:highlight w:val="yellow"/>
            <w:rPrChange w:id="421" w:author="Shicheng Guo" w:date="2016-05-24T12:52:00Z">
              <w:rPr>
                <w:rFonts w:ascii="Arial" w:eastAsia="Arial" w:hAnsi="Arial" w:cs="Arial"/>
                <w:color w:val="000000"/>
                <w:highlight w:val="yellow"/>
              </w:rPr>
            </w:rPrChange>
          </w:rPr>
          <w:t>cs</w:t>
        </w:r>
      </w:ins>
      <w:ins w:id="422" w:author="Shicheng Guo" w:date="2016-05-23T09:40:00Z">
        <w:r w:rsidR="00092864" w:rsidRPr="00D22F70">
          <w:rPr>
            <w:rFonts w:ascii="Arial" w:eastAsia="Arial" w:hAnsi="Arial" w:cs="Arial"/>
            <w:color w:val="auto"/>
            <w:sz w:val="22"/>
            <w:szCs w:val="22"/>
            <w:highlight w:val="yellow"/>
            <w:rPrChange w:id="423" w:author="Shicheng Guo" w:date="2016-05-24T12:52:00Z">
              <w:rPr>
                <w:rFonts w:ascii="Arial" w:eastAsia="Arial" w:hAnsi="Arial" w:cs="Arial"/>
                <w:color w:val="000000"/>
                <w:highlight w:val="yellow"/>
              </w:rPr>
            </w:rPrChange>
          </w:rPr>
          <w:t>HMH</w:t>
        </w:r>
        <w:proofErr w:type="spellEnd"/>
        <w:r w:rsidR="00377DBE" w:rsidRPr="00D22F70">
          <w:rPr>
            <w:rFonts w:ascii="Arial" w:eastAsia="Arial" w:hAnsi="Arial" w:cs="Arial"/>
            <w:color w:val="auto"/>
            <w:sz w:val="22"/>
            <w:szCs w:val="22"/>
            <w:highlight w:val="yellow"/>
            <w:rPrChange w:id="424" w:author="Shicheng Guo" w:date="2016-05-24T12:52:00Z">
              <w:rPr>
                <w:rFonts w:ascii="Arial" w:hAnsi="Arial" w:cs="Arial"/>
              </w:rPr>
            </w:rPrChange>
          </w:rPr>
          <w:t xml:space="preserve"> could be identified for each cancer plasma samples. </w:t>
        </w:r>
      </w:ins>
      <w:ins w:id="425" w:author="Shicheng Guo" w:date="2016-05-23T14:17:00Z">
        <w:r w:rsidR="00592A56" w:rsidRPr="00D22F70">
          <w:rPr>
            <w:rFonts w:ascii="Arial" w:eastAsia="Arial" w:hAnsi="Arial" w:cs="Arial"/>
            <w:color w:val="auto"/>
            <w:sz w:val="22"/>
            <w:szCs w:val="22"/>
            <w:highlight w:val="yellow"/>
            <w:rPrChange w:id="426" w:author="Shicheng Guo" w:date="2016-05-24T12:52:00Z">
              <w:rPr>
                <w:rFonts w:ascii="Arial" w:eastAsia="Arial" w:hAnsi="Arial" w:cs="Arial"/>
                <w:color w:val="000000"/>
                <w:highlight w:val="yellow"/>
              </w:rPr>
            </w:rPrChange>
          </w:rPr>
          <w:t xml:space="preserve">In additional, 35% of </w:t>
        </w:r>
      </w:ins>
      <w:proofErr w:type="spellStart"/>
      <w:ins w:id="427" w:author="Shicheng Guo" w:date="2016-05-23T14:18:00Z">
        <w:r w:rsidR="00592A56" w:rsidRPr="00D22F70">
          <w:rPr>
            <w:rFonts w:ascii="Arial" w:hAnsi="Arial" w:cs="Arial"/>
            <w:color w:val="auto"/>
            <w:sz w:val="22"/>
            <w:szCs w:val="22"/>
            <w:highlight w:val="yellow"/>
            <w:rPrChange w:id="428" w:author="Shicheng Guo" w:date="2016-05-24T12:52:00Z">
              <w:rPr>
                <w:rFonts w:ascii="Arial" w:hAnsi="Arial" w:cs="Arial"/>
                <w:highlight w:val="yellow"/>
              </w:rPr>
            </w:rPrChange>
          </w:rPr>
          <w:t>csHMH</w:t>
        </w:r>
        <w:proofErr w:type="spellEnd"/>
        <w:r w:rsidR="00592A56" w:rsidRPr="00D22F70">
          <w:rPr>
            <w:rFonts w:ascii="Arial" w:hAnsi="Arial" w:cs="Arial"/>
            <w:color w:val="auto"/>
            <w:sz w:val="22"/>
            <w:szCs w:val="22"/>
            <w:highlight w:val="yellow"/>
            <w:rPrChange w:id="429" w:author="Shicheng Guo" w:date="2016-05-24T12:52:00Z">
              <w:rPr>
                <w:rFonts w:ascii="Arial" w:hAnsi="Arial" w:cs="Arial"/>
                <w:highlight w:val="yellow"/>
              </w:rPr>
            </w:rPrChange>
          </w:rPr>
          <w:t xml:space="preserve"> based on matched tumor-plasma could be validated with non-matched tumor plasma and normal plasma data. </w:t>
        </w:r>
      </w:ins>
      <w:ins w:id="430" w:author="Shicheng Guo" w:date="2016-05-10T00:53:00Z">
        <w:r w:rsidR="002446B4" w:rsidRPr="00D22F70">
          <w:rPr>
            <w:rFonts w:ascii="Arial" w:eastAsia="Arial" w:hAnsi="Arial" w:cs="Arial"/>
            <w:color w:val="auto"/>
            <w:sz w:val="22"/>
            <w:szCs w:val="22"/>
            <w:highlight w:val="yellow"/>
            <w:rPrChange w:id="431" w:author="Shicheng Guo" w:date="2016-05-24T12:52:00Z">
              <w:rPr>
                <w:rFonts w:ascii="Arial" w:hAnsi="Arial" w:cs="Arial"/>
              </w:rPr>
            </w:rPrChange>
          </w:rPr>
          <w:t xml:space="preserve">We demonstrate that DNA methylation haplotype is also like mutations could be detected in the </w:t>
        </w:r>
      </w:ins>
      <w:ins w:id="432" w:author="Shicheng Guo" w:date="2016-05-10T00:54:00Z">
        <w:r w:rsidR="00A16821" w:rsidRPr="00D22F70">
          <w:rPr>
            <w:rFonts w:ascii="Arial" w:eastAsia="Arial" w:hAnsi="Arial" w:cs="Arial"/>
            <w:color w:val="auto"/>
            <w:sz w:val="22"/>
            <w:szCs w:val="22"/>
            <w:highlight w:val="yellow"/>
            <w:rPrChange w:id="433" w:author="Shicheng Guo" w:date="2016-05-24T12:52:00Z">
              <w:rPr>
                <w:rFonts w:ascii="Arial" w:hAnsi="Arial" w:cs="Arial"/>
              </w:rPr>
            </w:rPrChange>
          </w:rPr>
          <w:t>patients’</w:t>
        </w:r>
      </w:ins>
      <w:ins w:id="434" w:author="Shicheng Guo" w:date="2016-05-10T00:53:00Z">
        <w:r w:rsidR="002446B4" w:rsidRPr="00D22F70">
          <w:rPr>
            <w:rFonts w:ascii="Arial" w:eastAsia="Arial" w:hAnsi="Arial" w:cs="Arial"/>
            <w:color w:val="auto"/>
            <w:sz w:val="22"/>
            <w:szCs w:val="22"/>
            <w:highlight w:val="yellow"/>
            <w:rPrChange w:id="435" w:author="Shicheng Guo" w:date="2016-05-24T12:52:00Z">
              <w:rPr>
                <w:rFonts w:ascii="Arial" w:hAnsi="Arial" w:cs="Arial"/>
              </w:rPr>
            </w:rPrChange>
          </w:rPr>
          <w:t xml:space="preserve"> plasma and could be used as the important </w:t>
        </w:r>
      </w:ins>
      <w:r w:rsidR="0038089A" w:rsidRPr="00D22F70">
        <w:rPr>
          <w:rFonts w:ascii="Arial" w:eastAsia="Arial" w:hAnsi="Arial" w:cs="Arial"/>
          <w:color w:val="auto"/>
          <w:sz w:val="22"/>
          <w:szCs w:val="22"/>
          <w:highlight w:val="yellow"/>
        </w:rPr>
        <w:t>predictor</w:t>
      </w:r>
      <w:ins w:id="436" w:author="Shicheng Guo" w:date="2016-05-10T00:53:00Z">
        <w:r w:rsidR="002446B4" w:rsidRPr="00D22F70">
          <w:rPr>
            <w:rFonts w:ascii="Arial" w:eastAsia="Arial" w:hAnsi="Arial" w:cs="Arial"/>
            <w:color w:val="auto"/>
            <w:sz w:val="22"/>
            <w:szCs w:val="22"/>
            <w:highlight w:val="yellow"/>
            <w:rPrChange w:id="437" w:author="Shicheng Guo" w:date="2016-05-24T12:52:00Z">
              <w:rPr>
                <w:rFonts w:ascii="Arial" w:hAnsi="Arial" w:cs="Arial"/>
              </w:rPr>
            </w:rPrChange>
          </w:rPr>
          <w:t xml:space="preserve"> for diagnosis </w:t>
        </w:r>
        <w:r w:rsidR="00592A56" w:rsidRPr="00D22F70">
          <w:rPr>
            <w:rFonts w:ascii="Arial" w:eastAsia="Arial" w:hAnsi="Arial" w:cs="Arial"/>
            <w:color w:val="auto"/>
            <w:sz w:val="22"/>
            <w:szCs w:val="22"/>
            <w:highlight w:val="yellow"/>
            <w:rPrChange w:id="438" w:author="Shicheng Guo" w:date="2016-05-24T12:52:00Z">
              <w:rPr>
                <w:rFonts w:ascii="Arial" w:eastAsia="Arial" w:hAnsi="Arial" w:cs="Arial"/>
                <w:color w:val="000000"/>
                <w:highlight w:val="yellow"/>
              </w:rPr>
            </w:rPrChange>
          </w:rPr>
          <w:t>for cancer patients with</w:t>
        </w:r>
      </w:ins>
      <w:ins w:id="439" w:author="Shicheng Guo" w:date="2016-05-23T14:19:00Z">
        <w:r w:rsidR="00592A56" w:rsidRPr="00D22F70">
          <w:rPr>
            <w:rFonts w:ascii="Arial" w:eastAsia="Arial" w:hAnsi="Arial" w:cs="Arial"/>
            <w:color w:val="auto"/>
            <w:sz w:val="22"/>
            <w:szCs w:val="22"/>
            <w:highlight w:val="yellow"/>
            <w:rPrChange w:id="440" w:author="Shicheng Guo" w:date="2016-05-24T12:52:00Z">
              <w:rPr>
                <w:rFonts w:ascii="Arial" w:eastAsia="Arial" w:hAnsi="Arial" w:cs="Arial"/>
                <w:color w:val="000000"/>
                <w:highlight w:val="yellow"/>
              </w:rPr>
            </w:rPrChange>
          </w:rPr>
          <w:t xml:space="preserve"> case-control plasma study design. </w:t>
        </w:r>
      </w:ins>
    </w:p>
    <w:p w14:paraId="415B9BF4" w14:textId="01AEBA2C" w:rsidR="00D65E6D" w:rsidRPr="00D22F70" w:rsidRDefault="00D65E6D" w:rsidP="009F1689">
      <w:pPr>
        <w:spacing w:line="276" w:lineRule="auto"/>
        <w:rPr>
          <w:ins w:id="441" w:author="Shicheng Guo" w:date="2016-05-23T14:36:00Z"/>
          <w:rFonts w:ascii="Arial" w:eastAsia="Arial" w:hAnsi="Arial" w:cs="Arial"/>
          <w:color w:val="auto"/>
          <w:sz w:val="22"/>
          <w:szCs w:val="22"/>
          <w:highlight w:val="yellow"/>
          <w:rPrChange w:id="442" w:author="Shicheng Guo" w:date="2016-05-24T12:52:00Z">
            <w:rPr>
              <w:ins w:id="443" w:author="Shicheng Guo" w:date="2016-05-23T14:36:00Z"/>
              <w:rFonts w:ascii="Arial" w:eastAsia="Arial" w:hAnsi="Arial" w:cs="Arial"/>
              <w:color w:val="000000"/>
            </w:rPr>
          </w:rPrChange>
        </w:rPr>
      </w:pPr>
      <w:ins w:id="444" w:author="Shicheng Guo" w:date="2016-05-24T11:46:00Z">
        <w:r w:rsidRPr="00D22F70">
          <w:rPr>
            <w:rFonts w:ascii="Arial" w:eastAsia="Arial" w:hAnsi="Arial" w:cs="Arial"/>
            <w:color w:val="auto"/>
            <w:sz w:val="22"/>
            <w:szCs w:val="22"/>
            <w:highlight w:val="yellow"/>
            <w:rPrChange w:id="445" w:author="Shicheng Guo" w:date="2016-05-24T12:52:00Z">
              <w:rPr>
                <w:rFonts w:ascii="Arial" w:eastAsia="Arial" w:hAnsi="Arial" w:cs="Arial"/>
                <w:color w:val="000000"/>
                <w:highlight w:val="yellow"/>
              </w:rPr>
            </w:rPrChange>
          </w:rPr>
          <w:t>By comparison of the HMH of cancer plasma</w:t>
        </w:r>
      </w:ins>
      <w:ins w:id="446" w:author="Shicheng Guo" w:date="2016-05-24T11:47:00Z">
        <w:r w:rsidRPr="00D22F70">
          <w:rPr>
            <w:rFonts w:ascii="Arial" w:eastAsia="Arial" w:hAnsi="Arial" w:cs="Arial"/>
            <w:color w:val="auto"/>
            <w:sz w:val="22"/>
            <w:szCs w:val="22"/>
            <w:highlight w:val="yellow"/>
            <w:rPrChange w:id="447" w:author="Shicheng Guo" w:date="2016-05-24T12:52:00Z">
              <w:rPr>
                <w:rFonts w:ascii="Arial" w:eastAsia="Arial" w:hAnsi="Arial" w:cs="Arial"/>
                <w:color w:val="000000"/>
                <w:highlight w:val="yellow"/>
              </w:rPr>
            </w:rPrChange>
          </w:rPr>
          <w:t xml:space="preserve"> based on matched </w:t>
        </w:r>
      </w:ins>
      <w:ins w:id="448" w:author="Shicheng Guo" w:date="2016-05-24T11:48:00Z">
        <w:r w:rsidRPr="00D22F70">
          <w:rPr>
            <w:rFonts w:ascii="Arial" w:eastAsia="Arial" w:hAnsi="Arial" w:cs="Arial"/>
            <w:color w:val="auto"/>
            <w:sz w:val="22"/>
            <w:szCs w:val="22"/>
            <w:highlight w:val="yellow"/>
            <w:rPrChange w:id="449" w:author="Shicheng Guo" w:date="2016-05-24T12:52:00Z">
              <w:rPr>
                <w:rFonts w:ascii="Arial" w:eastAsia="Arial" w:hAnsi="Arial" w:cs="Arial"/>
                <w:color w:val="000000"/>
                <w:highlight w:val="yellow"/>
              </w:rPr>
            </w:rPrChange>
          </w:rPr>
          <w:t>tumor-plasma samples</w:t>
        </w:r>
      </w:ins>
      <w:ins w:id="450" w:author="Shicheng Guo" w:date="2016-05-24T11:46:00Z">
        <w:r w:rsidRPr="00D22F70">
          <w:rPr>
            <w:rFonts w:ascii="Arial" w:eastAsia="Arial" w:hAnsi="Arial" w:cs="Arial"/>
            <w:color w:val="auto"/>
            <w:sz w:val="22"/>
            <w:szCs w:val="22"/>
            <w:highlight w:val="yellow"/>
            <w:rPrChange w:id="451" w:author="Shicheng Guo" w:date="2016-05-24T12:52:00Z">
              <w:rPr>
                <w:rFonts w:ascii="Arial" w:eastAsia="Arial" w:hAnsi="Arial" w:cs="Arial"/>
                <w:color w:val="000000"/>
                <w:highlight w:val="yellow"/>
              </w:rPr>
            </w:rPrChange>
          </w:rPr>
          <w:t xml:space="preserve">, we would infer the composition of cancer plasma quantitatively. We estimated that 65.2% (95% CI:0.628-0.677) HMH in the cancer plasma were contributed by WB and the second contribution were </w:t>
        </w:r>
      </w:ins>
      <w:r w:rsidR="00A9116C" w:rsidRPr="00D22F70">
        <w:rPr>
          <w:rFonts w:ascii="Arial" w:eastAsia="Arial" w:hAnsi="Arial" w:cs="Arial"/>
          <w:color w:val="auto"/>
          <w:sz w:val="22"/>
          <w:szCs w:val="22"/>
          <w:highlight w:val="yellow"/>
        </w:rPr>
        <w:t xml:space="preserve">most likely </w:t>
      </w:r>
      <w:ins w:id="452" w:author="Shicheng Guo" w:date="2016-05-24T11:46:00Z">
        <w:r w:rsidRPr="00D22F70">
          <w:rPr>
            <w:rFonts w:ascii="Arial" w:eastAsia="Arial" w:hAnsi="Arial" w:cs="Arial"/>
            <w:color w:val="auto"/>
            <w:sz w:val="22"/>
            <w:szCs w:val="22"/>
            <w:highlight w:val="yellow"/>
            <w:rPrChange w:id="453" w:author="Shicheng Guo" w:date="2016-05-24T12:52:00Z">
              <w:rPr>
                <w:rFonts w:ascii="Arial" w:eastAsia="Arial" w:hAnsi="Arial" w:cs="Arial"/>
                <w:color w:val="000000"/>
                <w:highlight w:val="yellow"/>
              </w:rPr>
            </w:rPrChange>
          </w:rPr>
          <w:t>derived from the primary tumor and tissue-of-origin with the contribution of 12.1% (95% CI: 10.8%-13.4%) and 5.9% (95% CI:5.0%-6.8%), respectively.</w:t>
        </w:r>
      </w:ins>
      <w:ins w:id="454" w:author="Shicheng Guo" w:date="2016-05-24T11:48:00Z">
        <w:r w:rsidRPr="00D22F70">
          <w:rPr>
            <w:rFonts w:ascii="Arial" w:eastAsia="Arial" w:hAnsi="Arial" w:cs="Arial"/>
            <w:color w:val="auto"/>
            <w:sz w:val="22"/>
            <w:szCs w:val="22"/>
            <w:highlight w:val="yellow"/>
            <w:rPrChange w:id="455" w:author="Shicheng Guo" w:date="2016-05-24T12:52:00Z">
              <w:rPr>
                <w:rFonts w:ascii="Arial" w:eastAsia="Arial" w:hAnsi="Arial" w:cs="Arial"/>
                <w:color w:val="000000"/>
                <w:highlight w:val="yellow"/>
              </w:rPr>
            </w:rPrChange>
          </w:rPr>
          <w:t xml:space="preserve"> W</w:t>
        </w:r>
      </w:ins>
      <w:ins w:id="456" w:author="Shicheng Guo" w:date="2016-05-24T11:49:00Z">
        <w:r w:rsidRPr="00D22F70">
          <w:rPr>
            <w:rFonts w:ascii="Arial" w:eastAsia="Arial" w:hAnsi="Arial" w:cs="Arial"/>
            <w:color w:val="auto"/>
            <w:sz w:val="22"/>
            <w:szCs w:val="22"/>
            <w:highlight w:val="yellow"/>
            <w:rPrChange w:id="457" w:author="Shicheng Guo" w:date="2016-05-24T12:52:00Z">
              <w:rPr>
                <w:rFonts w:ascii="Arial" w:eastAsia="Arial" w:hAnsi="Arial" w:cs="Arial"/>
                <w:color w:val="000000"/>
                <w:highlight w:val="yellow"/>
              </w:rPr>
            </w:rPrChange>
          </w:rPr>
          <w:t xml:space="preserve">e found this contribution were quite similar with the estimation based on </w:t>
        </w:r>
      </w:ins>
      <w:ins w:id="458" w:author="Shicheng Guo" w:date="2016-05-24T11:50:00Z">
        <w:r w:rsidRPr="00D22F70">
          <w:rPr>
            <w:rFonts w:ascii="Arial" w:eastAsia="Arial" w:hAnsi="Arial" w:cs="Arial"/>
            <w:color w:val="auto"/>
            <w:sz w:val="22"/>
            <w:szCs w:val="22"/>
            <w:highlight w:val="yellow"/>
            <w:rPrChange w:id="459" w:author="Shicheng Guo" w:date="2016-05-24T12:52:00Z">
              <w:rPr/>
            </w:rPrChange>
          </w:rPr>
          <w:t>Kun Sun’s study (</w:t>
        </w:r>
      </w:ins>
      <w:ins w:id="460" w:author="Shicheng Guo" w:date="2016-05-24T11:51:00Z">
        <w:r w:rsidRPr="00D22F70">
          <w:rPr>
            <w:rFonts w:ascii="Arial" w:eastAsia="Arial" w:hAnsi="Arial" w:cs="Arial"/>
            <w:color w:val="auto"/>
            <w:sz w:val="22"/>
            <w:szCs w:val="22"/>
            <w:highlight w:val="yellow"/>
            <w:rPrChange w:id="461" w:author="Shicheng Guo" w:date="2016-05-24T12:52:00Z">
              <w:rPr/>
            </w:rPrChange>
          </w:rPr>
          <w:t>69.4%</w:t>
        </w:r>
      </w:ins>
      <w:ins w:id="462" w:author="Shicheng Guo" w:date="2016-05-24T11:50:00Z">
        <w:r w:rsidRPr="00D22F70">
          <w:rPr>
            <w:rFonts w:ascii="Arial" w:eastAsia="Arial" w:hAnsi="Arial" w:cs="Arial"/>
            <w:color w:val="auto"/>
            <w:sz w:val="22"/>
            <w:szCs w:val="22"/>
            <w:highlight w:val="yellow"/>
            <w:rPrChange w:id="463" w:author="Shicheng Guo" w:date="2016-05-24T12:52:00Z">
              <w:rPr/>
            </w:rPrChange>
          </w:rPr>
          <w:t>)</w:t>
        </w:r>
      </w:ins>
      <w:r w:rsidR="00E713D3">
        <w:rPr>
          <w:rFonts w:ascii="Arial" w:eastAsia="Arial" w:hAnsi="Arial" w:cs="Arial"/>
          <w:color w:val="auto"/>
          <w:sz w:val="22"/>
          <w:szCs w:val="22"/>
          <w:highlight w:val="yellow"/>
        </w:rPr>
        <w:fldChar w:fldCharType="begin"/>
      </w:r>
      <w:r w:rsidR="00E713D3">
        <w:rPr>
          <w:rFonts w:ascii="Arial" w:eastAsia="Arial" w:hAnsi="Arial" w:cs="Arial"/>
          <w:color w:val="auto"/>
          <w:sz w:val="22"/>
          <w:szCs w:val="22"/>
          <w:highlight w:val="yellow"/>
        </w:rPr>
        <w:instrText xml:space="preserve"> HYPERLINK \l "_ENREF_15" \o "Sun, 2015 #724" </w:instrText>
      </w:r>
      <w:r w:rsidR="00E713D3">
        <w:rPr>
          <w:rFonts w:ascii="Arial" w:eastAsia="Arial" w:hAnsi="Arial" w:cs="Arial"/>
          <w:color w:val="auto"/>
          <w:sz w:val="22"/>
          <w:szCs w:val="22"/>
          <w:highlight w:val="yellow"/>
        </w:rPr>
      </w:r>
      <w:r w:rsidR="00E713D3">
        <w:rPr>
          <w:rFonts w:ascii="Arial" w:eastAsia="Arial" w:hAnsi="Arial" w:cs="Arial"/>
          <w:color w:val="auto"/>
          <w:sz w:val="22"/>
          <w:szCs w:val="22"/>
          <w:highlight w:val="yellow"/>
        </w:rPr>
        <w:fldChar w:fldCharType="separate"/>
      </w:r>
      <w:ins w:id="464" w:author="Shicheng Guo" w:date="2016-05-24T12:39:00Z">
        <w:r w:rsidR="00E713D3" w:rsidRPr="00D22F70">
          <w:rPr>
            <w:rFonts w:ascii="Arial" w:eastAsia="Arial" w:hAnsi="Arial" w:cs="Arial"/>
            <w:color w:val="auto"/>
            <w:sz w:val="22"/>
            <w:szCs w:val="22"/>
            <w:highlight w:val="yellow"/>
            <w:rPrChange w:id="465" w:author="Shicheng Guo" w:date="2016-05-24T12:52: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E713D3" w:rsidRPr="00D22F70">
          <w:rPr>
            <w:rFonts w:ascii="Arial" w:eastAsia="Arial" w:hAnsi="Arial" w:cs="Arial"/>
            <w:color w:val="auto"/>
            <w:sz w:val="22"/>
            <w:szCs w:val="22"/>
            <w:highlight w:val="yellow"/>
            <w:rPrChange w:id="466" w:author="Shicheng Guo" w:date="2016-05-24T12:52:00Z">
              <w:rPr>
                <w:rFonts w:ascii="Arial" w:eastAsia="Arial" w:hAnsi="Arial" w:cs="Arial"/>
                <w:sz w:val="22"/>
                <w:szCs w:val="22"/>
              </w:rPr>
            </w:rPrChange>
          </w:rPr>
          <w:instrText xml:space="preserve"> ADDIN EN.CITE </w:instrText>
        </w:r>
        <w:r w:rsidR="00E713D3" w:rsidRPr="00D22F70">
          <w:rPr>
            <w:rFonts w:ascii="Arial" w:eastAsia="Arial" w:hAnsi="Arial" w:cs="Arial"/>
            <w:color w:val="auto"/>
            <w:sz w:val="22"/>
            <w:szCs w:val="22"/>
            <w:highlight w:val="yellow"/>
            <w:rPrChange w:id="467" w:author="Shicheng Guo" w:date="2016-05-24T12:52: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E713D3" w:rsidRPr="00D22F70">
          <w:rPr>
            <w:rFonts w:ascii="Arial" w:eastAsia="Arial" w:hAnsi="Arial" w:cs="Arial"/>
            <w:color w:val="auto"/>
            <w:sz w:val="22"/>
            <w:szCs w:val="22"/>
            <w:highlight w:val="yellow"/>
            <w:rPrChange w:id="468" w:author="Shicheng Guo" w:date="2016-05-24T12:52:00Z">
              <w:rPr>
                <w:rFonts w:ascii="Arial" w:eastAsia="Arial" w:hAnsi="Arial" w:cs="Arial"/>
                <w:sz w:val="22"/>
                <w:szCs w:val="22"/>
              </w:rPr>
            </w:rPrChange>
          </w:rPr>
          <w:instrText xml:space="preserve"> ADDIN EN.CITE.DATA </w:instrText>
        </w:r>
        <w:r w:rsidR="00E713D3" w:rsidRPr="00D22F70">
          <w:rPr>
            <w:rFonts w:ascii="Arial" w:eastAsia="Arial" w:hAnsi="Arial" w:cs="Arial"/>
            <w:color w:val="auto"/>
            <w:sz w:val="22"/>
            <w:szCs w:val="22"/>
            <w:highlight w:val="yellow"/>
            <w:rPrChange w:id="469" w:author="Shicheng Guo" w:date="2016-05-24T12:52:00Z">
              <w:rPr>
                <w:rFonts w:ascii="Arial" w:eastAsia="Arial" w:hAnsi="Arial" w:cs="Arial"/>
                <w:color w:val="auto"/>
                <w:sz w:val="22"/>
                <w:szCs w:val="22"/>
                <w:highlight w:val="yellow"/>
              </w:rPr>
            </w:rPrChange>
          </w:rPr>
        </w:r>
        <w:r w:rsidR="00E713D3" w:rsidRPr="00D22F70">
          <w:rPr>
            <w:rFonts w:ascii="Arial" w:eastAsia="Arial" w:hAnsi="Arial" w:cs="Arial"/>
            <w:color w:val="auto"/>
            <w:sz w:val="22"/>
            <w:szCs w:val="22"/>
            <w:highlight w:val="yellow"/>
            <w:rPrChange w:id="470" w:author="Shicheng Guo" w:date="2016-05-24T12:52:00Z">
              <w:rPr>
                <w:rFonts w:ascii="Arial" w:eastAsia="Arial" w:hAnsi="Arial" w:cs="Arial"/>
                <w:sz w:val="22"/>
                <w:szCs w:val="22"/>
              </w:rPr>
            </w:rPrChange>
          </w:rPr>
          <w:fldChar w:fldCharType="end"/>
        </w:r>
        <w:r w:rsidR="00E713D3" w:rsidRPr="00D22F70">
          <w:rPr>
            <w:rFonts w:ascii="Arial" w:eastAsia="Arial" w:hAnsi="Arial" w:cs="Arial"/>
            <w:color w:val="auto"/>
            <w:sz w:val="22"/>
            <w:szCs w:val="22"/>
            <w:highlight w:val="yellow"/>
            <w:rPrChange w:id="471" w:author="Shicheng Guo" w:date="2016-05-24T12:52:00Z">
              <w:rPr>
                <w:rFonts w:ascii="Arial" w:eastAsia="Arial" w:hAnsi="Arial" w:cs="Arial"/>
                <w:color w:val="auto"/>
                <w:sz w:val="22"/>
                <w:szCs w:val="22"/>
                <w:highlight w:val="yellow"/>
              </w:rPr>
            </w:rPrChange>
          </w:rPr>
        </w:r>
        <w:r w:rsidR="00E713D3" w:rsidRPr="00D22F70">
          <w:rPr>
            <w:rFonts w:ascii="Arial" w:eastAsia="Arial" w:hAnsi="Arial" w:cs="Arial"/>
            <w:color w:val="auto"/>
            <w:sz w:val="22"/>
            <w:szCs w:val="22"/>
            <w:highlight w:val="yellow"/>
            <w:rPrChange w:id="472" w:author="Shicheng Guo" w:date="2016-05-24T12:52:00Z">
              <w:rPr>
                <w:rFonts w:ascii="Arial" w:eastAsia="Arial" w:hAnsi="Arial" w:cs="Arial"/>
                <w:sz w:val="22"/>
                <w:szCs w:val="22"/>
              </w:rPr>
            </w:rPrChange>
          </w:rPr>
          <w:fldChar w:fldCharType="separate"/>
        </w:r>
        <w:r w:rsidR="00E713D3" w:rsidRPr="00D22F70">
          <w:rPr>
            <w:rFonts w:ascii="Arial" w:eastAsia="Arial" w:hAnsi="Arial" w:cs="Arial"/>
            <w:noProof/>
            <w:color w:val="auto"/>
            <w:sz w:val="22"/>
            <w:szCs w:val="22"/>
            <w:highlight w:val="yellow"/>
            <w:vertAlign w:val="superscript"/>
            <w:rPrChange w:id="473" w:author="Shicheng Guo" w:date="2016-05-24T12:52:00Z">
              <w:rPr>
                <w:rFonts w:ascii="Arial" w:eastAsia="Arial" w:hAnsi="Arial" w:cs="Arial"/>
                <w:noProof/>
                <w:sz w:val="22"/>
                <w:szCs w:val="22"/>
                <w:vertAlign w:val="superscript"/>
              </w:rPr>
            </w:rPrChange>
          </w:rPr>
          <w:t>15</w:t>
        </w:r>
        <w:r w:rsidR="00E713D3" w:rsidRPr="00D22F70">
          <w:rPr>
            <w:rFonts w:ascii="Arial" w:eastAsia="Arial" w:hAnsi="Arial" w:cs="Arial"/>
            <w:color w:val="auto"/>
            <w:sz w:val="22"/>
            <w:szCs w:val="22"/>
            <w:highlight w:val="yellow"/>
            <w:rPrChange w:id="474" w:author="Shicheng Guo" w:date="2016-05-24T12:52:00Z">
              <w:rPr>
                <w:rFonts w:ascii="Arial" w:eastAsia="Arial" w:hAnsi="Arial" w:cs="Arial"/>
                <w:sz w:val="22"/>
                <w:szCs w:val="22"/>
              </w:rPr>
            </w:rPrChange>
          </w:rPr>
          <w:fldChar w:fldCharType="end"/>
        </w:r>
      </w:ins>
      <w:r w:rsidR="00E713D3">
        <w:rPr>
          <w:rFonts w:ascii="Arial" w:eastAsia="Arial" w:hAnsi="Arial" w:cs="Arial"/>
          <w:color w:val="auto"/>
          <w:sz w:val="22"/>
          <w:szCs w:val="22"/>
          <w:highlight w:val="yellow"/>
        </w:rPr>
        <w:fldChar w:fldCharType="end"/>
      </w:r>
      <w:ins w:id="475" w:author="Shicheng Guo" w:date="2016-05-24T11:51:00Z">
        <w:r w:rsidRPr="00D22F70">
          <w:rPr>
            <w:rFonts w:ascii="Arial" w:eastAsia="Arial" w:hAnsi="Arial" w:cs="Arial"/>
            <w:color w:val="auto"/>
            <w:sz w:val="22"/>
            <w:szCs w:val="22"/>
            <w:highlight w:val="yellow"/>
            <w:rPrChange w:id="476" w:author="Shicheng Guo" w:date="2016-05-24T12:52:00Z">
              <w:rPr>
                <w:rFonts w:ascii="Arial" w:eastAsia="Arial" w:hAnsi="Arial" w:cs="Arial"/>
                <w:color w:val="000000"/>
                <w:highlight w:val="yellow"/>
              </w:rPr>
            </w:rPrChange>
          </w:rPr>
          <w:t xml:space="preserve">. </w:t>
        </w:r>
      </w:ins>
      <w:ins w:id="477" w:author="Shicheng Guo" w:date="2016-05-24T21:04:00Z">
        <w:r w:rsidR="007A5E10" w:rsidRPr="00D22F70">
          <w:rPr>
            <w:rFonts w:ascii="Arial" w:eastAsia="Arial" w:hAnsi="Arial" w:cs="Arial"/>
            <w:color w:val="auto"/>
            <w:sz w:val="22"/>
            <w:szCs w:val="22"/>
            <w:highlight w:val="yellow"/>
          </w:rPr>
          <w:t xml:space="preserve"> Similar way, we can be estimated that the contribution of the component from WB to normal plasma was about 71%</w:t>
        </w:r>
      </w:ins>
      <w:ins w:id="478" w:author="Shicheng Guo" w:date="2016-05-24T21:05:00Z">
        <w:r w:rsidR="007A5E10" w:rsidRPr="00D22F70">
          <w:rPr>
            <w:rFonts w:ascii="Arial" w:eastAsia="Arial" w:hAnsi="Arial" w:cs="Arial"/>
            <w:color w:val="auto"/>
            <w:sz w:val="22"/>
            <w:szCs w:val="22"/>
            <w:highlight w:val="yellow"/>
          </w:rPr>
          <w:t xml:space="preserve"> (95% </w:t>
        </w:r>
      </w:ins>
      <w:ins w:id="479" w:author="Shicheng Guo" w:date="2016-05-24T21:06:00Z">
        <w:r w:rsidR="007A5E10" w:rsidRPr="00D22F70">
          <w:rPr>
            <w:rFonts w:ascii="Arial" w:eastAsia="Arial" w:hAnsi="Arial" w:cs="Arial"/>
            <w:color w:val="auto"/>
            <w:sz w:val="22"/>
            <w:szCs w:val="22"/>
            <w:highlight w:val="yellow"/>
          </w:rPr>
          <w:t xml:space="preserve">CI: </w:t>
        </w:r>
      </w:ins>
      <w:r w:rsidR="00BA5C18" w:rsidRPr="00D22F70">
        <w:rPr>
          <w:rFonts w:ascii="Arial" w:eastAsia="Arial" w:hAnsi="Arial" w:cs="Arial"/>
          <w:color w:val="auto"/>
          <w:sz w:val="22"/>
          <w:szCs w:val="22"/>
          <w:highlight w:val="yellow"/>
        </w:rPr>
        <w:t>69%-72%</w:t>
      </w:r>
      <w:ins w:id="480" w:author="Shicheng Guo" w:date="2016-05-24T21:05:00Z">
        <w:r w:rsidR="007A5E10" w:rsidRPr="00D22F70">
          <w:rPr>
            <w:rFonts w:ascii="Arial" w:eastAsia="Arial" w:hAnsi="Arial" w:cs="Arial"/>
            <w:color w:val="auto"/>
            <w:sz w:val="22"/>
            <w:szCs w:val="22"/>
            <w:highlight w:val="yellow"/>
          </w:rPr>
          <w:t>)</w:t>
        </w:r>
      </w:ins>
      <w:r w:rsidR="00D25E45" w:rsidRPr="00D22F70">
        <w:rPr>
          <w:rFonts w:ascii="Arial" w:eastAsia="Arial" w:hAnsi="Arial" w:cs="Arial"/>
          <w:color w:val="auto"/>
          <w:sz w:val="22"/>
          <w:szCs w:val="22"/>
          <w:highlight w:val="yellow"/>
        </w:rPr>
        <w:t xml:space="preserve"> while the normal tissue contribution is about 6.9% which is nearby the situation in cancer plasma indicating </w:t>
      </w:r>
      <w:r w:rsidR="00B76BD0" w:rsidRPr="00D22F70">
        <w:rPr>
          <w:rFonts w:ascii="Arial" w:eastAsia="Arial" w:hAnsi="Arial" w:cs="Arial"/>
          <w:color w:val="auto"/>
          <w:sz w:val="22"/>
          <w:szCs w:val="22"/>
          <w:highlight w:val="yellow"/>
        </w:rPr>
        <w:t>the degree of the DNA releasing from the normal tissue is stable and count for a small proportion in the total cell-free circulating DNA</w:t>
      </w:r>
      <w:r w:rsidR="009C6C8A">
        <w:rPr>
          <w:rFonts w:ascii="Arial" w:eastAsia="Arial" w:hAnsi="Arial" w:cs="Arial"/>
          <w:color w:val="auto"/>
          <w:sz w:val="22"/>
          <w:szCs w:val="22"/>
          <w:highlight w:val="yellow"/>
        </w:rPr>
        <w:t xml:space="preserve"> (</w:t>
      </w:r>
      <w:ins w:id="481" w:author="Shicheng Guo" w:date="2016-05-24T11:47:00Z">
        <w:r w:rsidR="009C6C8A" w:rsidRPr="000C6921">
          <w:rPr>
            <w:rFonts w:ascii="Arial" w:eastAsia="Arial" w:hAnsi="Arial" w:cs="Arial"/>
            <w:b/>
            <w:color w:val="auto"/>
            <w:sz w:val="22"/>
            <w:szCs w:val="22"/>
            <w:highlight w:val="yellow"/>
            <w:rPrChange w:id="482" w:author="Shicheng Guo" w:date="2016-05-24T12:52:00Z">
              <w:rPr>
                <w:rFonts w:ascii="Arial" w:eastAsia="Arial" w:hAnsi="Arial" w:cs="Arial"/>
                <w:color w:val="000000"/>
                <w:highlight w:val="yellow"/>
              </w:rPr>
            </w:rPrChange>
          </w:rPr>
          <w:t xml:space="preserve">Supp. Table </w:t>
        </w:r>
      </w:ins>
      <w:r w:rsidR="009C6C8A">
        <w:rPr>
          <w:rFonts w:ascii="Arial" w:eastAsia="Arial" w:hAnsi="Arial" w:cs="Arial"/>
          <w:b/>
          <w:color w:val="auto"/>
          <w:sz w:val="22"/>
          <w:szCs w:val="22"/>
          <w:highlight w:val="yellow"/>
        </w:rPr>
        <w:t>5</w:t>
      </w:r>
      <w:r w:rsidR="00776B56">
        <w:rPr>
          <w:rFonts w:ascii="Arial" w:eastAsia="Arial" w:hAnsi="Arial" w:cs="Arial"/>
          <w:b/>
          <w:color w:val="auto"/>
          <w:sz w:val="22"/>
          <w:szCs w:val="22"/>
          <w:highlight w:val="yellow"/>
        </w:rPr>
        <w:t>,6</w:t>
      </w:r>
      <w:r w:rsidR="009C6C8A">
        <w:rPr>
          <w:rFonts w:ascii="Arial" w:eastAsia="Arial" w:hAnsi="Arial" w:cs="Arial"/>
          <w:color w:val="auto"/>
          <w:sz w:val="22"/>
          <w:szCs w:val="22"/>
          <w:highlight w:val="yellow"/>
        </w:rPr>
        <w:t>)</w:t>
      </w:r>
      <w:r w:rsidR="00B76BD0" w:rsidRPr="00D22F70">
        <w:rPr>
          <w:rFonts w:ascii="Arial" w:eastAsia="Arial" w:hAnsi="Arial" w:cs="Arial"/>
          <w:color w:val="auto"/>
          <w:sz w:val="22"/>
          <w:szCs w:val="22"/>
          <w:highlight w:val="yellow"/>
        </w:rPr>
        <w:t xml:space="preserve">. </w:t>
      </w:r>
    </w:p>
    <w:p w14:paraId="58DAF0F6" w14:textId="2C5E8981" w:rsidR="00F90054" w:rsidRPr="00D22F70" w:rsidRDefault="00F90054" w:rsidP="009F1689">
      <w:pPr>
        <w:spacing w:line="276" w:lineRule="auto"/>
        <w:rPr>
          <w:ins w:id="483" w:author="Shicheng Guo" w:date="2016-05-23T14:11:00Z"/>
          <w:rFonts w:ascii="Arial" w:eastAsia="Arial" w:hAnsi="Arial" w:cs="Arial"/>
          <w:color w:val="auto"/>
          <w:sz w:val="22"/>
          <w:szCs w:val="22"/>
        </w:rPr>
      </w:pPr>
    </w:p>
    <w:p w14:paraId="18D03A82" w14:textId="136B6AD3" w:rsidR="007516C4" w:rsidRPr="00D22F70" w:rsidDel="00700D41" w:rsidRDefault="007516C4">
      <w:pPr>
        <w:rPr>
          <w:del w:id="484" w:author="Shicheng Guo" w:date="2016-05-23T14:06:00Z"/>
          <w:rFonts w:ascii="Arial" w:hAnsi="Arial" w:cs="Arial"/>
          <w:color w:val="auto"/>
          <w:sz w:val="22"/>
          <w:szCs w:val="22"/>
          <w:rPrChange w:id="485" w:author="Shicheng Guo" w:date="2016-05-24T12:52:00Z">
            <w:rPr>
              <w:del w:id="486" w:author="Shicheng Guo" w:date="2016-05-23T14:06:00Z"/>
              <w:rFonts w:ascii="Arial" w:hAnsi="Arial" w:cs="Arial"/>
            </w:rPr>
          </w:rPrChange>
        </w:rPr>
        <w:pPrChange w:id="487" w:author="Shicheng Guo" w:date="2016-05-23T14:06:00Z">
          <w:pPr>
            <w:spacing w:line="276" w:lineRule="auto"/>
            <w:jc w:val="left"/>
          </w:pPr>
        </w:pPrChange>
      </w:pPr>
    </w:p>
    <w:p w14:paraId="1622E689" w14:textId="33CEAEAA" w:rsidR="00700D41" w:rsidRPr="00D22F70" w:rsidDel="00CF2672" w:rsidRDefault="00700D41" w:rsidP="009F1689">
      <w:pPr>
        <w:spacing w:line="276" w:lineRule="auto"/>
        <w:rPr>
          <w:del w:id="488" w:author="Shicheng Guo" w:date="2016-05-23T14:47:00Z"/>
          <w:rFonts w:ascii="Arial" w:eastAsia="Arial" w:hAnsi="Arial" w:cs="Arial"/>
          <w:color w:val="auto"/>
          <w:sz w:val="22"/>
          <w:szCs w:val="22"/>
          <w:rPrChange w:id="489" w:author="Shicheng Guo" w:date="2016-05-24T12:52:00Z">
            <w:rPr>
              <w:del w:id="490" w:author="Shicheng Guo" w:date="2016-05-23T14:47:00Z"/>
              <w:rFonts w:ascii="Arial" w:eastAsia="Arial" w:hAnsi="Arial" w:cs="Arial"/>
              <w:color w:val="000000"/>
            </w:rPr>
          </w:rPrChange>
        </w:rPr>
      </w:pPr>
    </w:p>
    <w:p w14:paraId="416927DB" w14:textId="72DF436B" w:rsidR="00625CDB" w:rsidRPr="00D22F70" w:rsidDel="00DE345D" w:rsidRDefault="00CA03CC" w:rsidP="009F1689">
      <w:pPr>
        <w:spacing w:line="276" w:lineRule="auto"/>
        <w:rPr>
          <w:del w:id="491" w:author="Shicheng Guo" w:date="2016-05-23T09:52:00Z"/>
          <w:rFonts w:ascii="Arial" w:eastAsia="Arial" w:hAnsi="Arial" w:cs="Arial"/>
          <w:color w:val="auto"/>
          <w:sz w:val="22"/>
          <w:szCs w:val="22"/>
          <w:rPrChange w:id="492" w:author="Shicheng Guo" w:date="2016-05-24T12:52:00Z">
            <w:rPr>
              <w:del w:id="493" w:author="Shicheng Guo" w:date="2016-05-23T09:52:00Z"/>
              <w:rFonts w:ascii="Arial" w:eastAsia="Arial" w:hAnsi="Arial" w:cs="Arial"/>
              <w:color w:val="000000"/>
            </w:rPr>
          </w:rPrChange>
        </w:rPr>
      </w:pPr>
      <w:r w:rsidRPr="00D22F70">
        <w:rPr>
          <w:rFonts w:ascii="Arial" w:eastAsia="Arial" w:hAnsi="Arial" w:cs="Arial"/>
          <w:color w:val="auto"/>
          <w:sz w:val="22"/>
          <w:szCs w:val="22"/>
          <w:highlight w:val="yellow"/>
          <w:rPrChange w:id="494" w:author="Shicheng Guo" w:date="2016-05-24T12:52:00Z">
            <w:rPr>
              <w:rFonts w:ascii="Arial" w:eastAsia="Arial" w:hAnsi="Arial" w:cs="Arial"/>
              <w:color w:val="000000"/>
              <w:highlight w:val="yellow"/>
            </w:rPr>
          </w:rPrChange>
        </w:rPr>
        <w:t xml:space="preserve">We </w:t>
      </w:r>
      <w:r w:rsidR="00A9116C" w:rsidRPr="00D22F70">
        <w:rPr>
          <w:rFonts w:ascii="Arial" w:eastAsia="Arial" w:hAnsi="Arial" w:cs="Arial"/>
          <w:color w:val="auto"/>
          <w:sz w:val="22"/>
          <w:szCs w:val="22"/>
          <w:highlight w:val="yellow"/>
        </w:rPr>
        <w:t xml:space="preserve">then </w:t>
      </w:r>
      <w:r w:rsidRPr="00D22F70">
        <w:rPr>
          <w:rFonts w:ascii="Arial" w:eastAsia="Arial" w:hAnsi="Arial" w:cs="Arial"/>
          <w:color w:val="auto"/>
          <w:sz w:val="22"/>
          <w:szCs w:val="22"/>
          <w:highlight w:val="yellow"/>
          <w:rPrChange w:id="495" w:author="Shicheng Guo" w:date="2016-05-24T12:52:00Z">
            <w:rPr>
              <w:rFonts w:ascii="Arial" w:eastAsia="Arial" w:hAnsi="Arial" w:cs="Arial"/>
              <w:color w:val="000000"/>
              <w:highlight w:val="yellow"/>
            </w:rPr>
          </w:rPrChange>
        </w:rPr>
        <w:t xml:space="preserve">asked whether we can identify MHBs that have significantly higher level of MHL in cancer plasma </w:t>
      </w:r>
      <w:r w:rsidR="00A9116C" w:rsidRPr="00D22F70">
        <w:rPr>
          <w:rFonts w:ascii="Arial" w:eastAsia="Arial" w:hAnsi="Arial" w:cs="Arial"/>
          <w:color w:val="auto"/>
          <w:sz w:val="22"/>
          <w:szCs w:val="22"/>
          <w:highlight w:val="yellow"/>
        </w:rPr>
        <w:t xml:space="preserve">rather than </w:t>
      </w:r>
      <w:r w:rsidRPr="00D22F70">
        <w:rPr>
          <w:rFonts w:ascii="Arial" w:eastAsia="Arial" w:hAnsi="Arial" w:cs="Arial"/>
          <w:color w:val="auto"/>
          <w:sz w:val="22"/>
          <w:szCs w:val="22"/>
          <w:highlight w:val="yellow"/>
          <w:rPrChange w:id="496" w:author="Shicheng Guo" w:date="2016-05-24T12:52:00Z">
            <w:rPr>
              <w:rFonts w:ascii="Arial" w:eastAsia="Arial" w:hAnsi="Arial" w:cs="Arial"/>
              <w:color w:val="000000"/>
              <w:highlight w:val="yellow"/>
            </w:rPr>
          </w:rPrChange>
        </w:rPr>
        <w:t>in normal plasma</w:t>
      </w:r>
      <w:r w:rsidR="00A9116C" w:rsidRPr="00D22F70">
        <w:rPr>
          <w:rFonts w:ascii="Arial" w:eastAsia="Arial" w:hAnsi="Arial" w:cs="Arial"/>
          <w:color w:val="auto"/>
          <w:sz w:val="22"/>
          <w:szCs w:val="22"/>
          <w:highlight w:val="yellow"/>
        </w:rPr>
        <w:t xml:space="preserve"> so that to be potential as the biomarker for cancer diagnosis</w:t>
      </w:r>
      <w:r w:rsidRPr="00D22F70">
        <w:rPr>
          <w:rFonts w:ascii="Arial" w:eastAsia="Arial" w:hAnsi="Arial" w:cs="Arial"/>
          <w:color w:val="auto"/>
          <w:sz w:val="22"/>
          <w:szCs w:val="22"/>
          <w:highlight w:val="yellow"/>
          <w:rPrChange w:id="497" w:author="Shicheng Guo" w:date="2016-05-24T12:52:00Z">
            <w:rPr>
              <w:rFonts w:ascii="Arial" w:eastAsia="Arial" w:hAnsi="Arial" w:cs="Arial"/>
              <w:color w:val="000000"/>
              <w:highlight w:val="yellow"/>
            </w:rPr>
          </w:rPrChange>
        </w:rPr>
        <w:t>. We found 81, 94 and 37 MHBs with significantl</w:t>
      </w:r>
      <w:r w:rsidR="0098452F" w:rsidRPr="00D22F70">
        <w:rPr>
          <w:rFonts w:ascii="Arial" w:eastAsia="Arial" w:hAnsi="Arial" w:cs="Arial"/>
          <w:color w:val="auto"/>
          <w:sz w:val="22"/>
          <w:szCs w:val="22"/>
          <w:highlight w:val="yellow"/>
        </w:rPr>
        <w:t xml:space="preserve">y different MHL for colon and lung </w:t>
      </w:r>
      <w:r w:rsidRPr="00D22F70">
        <w:rPr>
          <w:rFonts w:ascii="Arial" w:eastAsia="Arial" w:hAnsi="Arial" w:cs="Arial"/>
          <w:color w:val="auto"/>
          <w:sz w:val="22"/>
          <w:szCs w:val="22"/>
          <w:highlight w:val="yellow"/>
          <w:rPrChange w:id="498" w:author="Shicheng Guo" w:date="2016-05-24T12:52:00Z">
            <w:rPr>
              <w:rFonts w:ascii="Arial" w:eastAsia="Arial" w:hAnsi="Arial" w:cs="Arial"/>
              <w:color w:val="000000"/>
              <w:highlight w:val="yellow"/>
            </w:rPr>
          </w:rPrChange>
        </w:rPr>
        <w:t>cancer with FDR&lt;0.5 (</w:t>
      </w:r>
      <w:proofErr w:type="spellStart"/>
      <w:r w:rsidRPr="000C6921">
        <w:rPr>
          <w:rFonts w:ascii="Arial" w:eastAsia="Arial" w:hAnsi="Arial" w:cs="Arial"/>
          <w:b/>
          <w:color w:val="auto"/>
          <w:sz w:val="22"/>
          <w:szCs w:val="22"/>
          <w:highlight w:val="yellow"/>
          <w:rPrChange w:id="499" w:author="Shicheng Guo" w:date="2016-05-24T12:52:00Z">
            <w:rPr>
              <w:rFonts w:ascii="Arial" w:eastAsia="Arial" w:hAnsi="Arial" w:cs="Arial"/>
              <w:color w:val="0070C0"/>
              <w:highlight w:val="yellow"/>
            </w:rPr>
          </w:rPrChange>
        </w:rPr>
        <w:t>Supp</w:t>
      </w:r>
      <w:ins w:id="500" w:author="Shicheng Guo" w:date="2016-05-23T15:41:00Z">
        <w:r w:rsidR="00F65A53" w:rsidRPr="000C6921">
          <w:rPr>
            <w:rFonts w:ascii="Arial" w:eastAsia="Arial" w:hAnsi="Arial" w:cs="Arial"/>
            <w:b/>
            <w:color w:val="auto"/>
            <w:sz w:val="22"/>
            <w:szCs w:val="22"/>
            <w:highlight w:val="yellow"/>
            <w:rPrChange w:id="501" w:author="Shicheng Guo" w:date="2016-05-24T12:52:00Z">
              <w:rPr>
                <w:rFonts w:ascii="Arial" w:eastAsia="Arial" w:hAnsi="Arial" w:cs="Arial"/>
                <w:color w:val="0070C0"/>
                <w:highlight w:val="yellow"/>
              </w:rPr>
            </w:rPrChange>
          </w:rPr>
          <w:t>.</w:t>
        </w:r>
      </w:ins>
      <w:del w:id="502" w:author="Shicheng Guo" w:date="2016-05-23T15:41:00Z">
        <w:r w:rsidRPr="000C6921" w:rsidDel="00F65A53">
          <w:rPr>
            <w:rFonts w:ascii="Arial" w:eastAsia="Arial" w:hAnsi="Arial" w:cs="Arial"/>
            <w:b/>
            <w:color w:val="auto"/>
            <w:sz w:val="22"/>
            <w:szCs w:val="22"/>
            <w:highlight w:val="yellow"/>
            <w:rPrChange w:id="503" w:author="Shicheng Guo" w:date="2016-05-24T12:52:00Z">
              <w:rPr>
                <w:rFonts w:ascii="Arial" w:eastAsia="Arial" w:hAnsi="Arial" w:cs="Arial"/>
                <w:color w:val="0070C0"/>
                <w:highlight w:val="yellow"/>
              </w:rPr>
            </w:rPrChange>
          </w:rPr>
          <w:delText xml:space="preserve">lementary </w:delText>
        </w:r>
      </w:del>
      <w:r w:rsidRPr="000C6921">
        <w:rPr>
          <w:rFonts w:ascii="Arial" w:eastAsia="Arial" w:hAnsi="Arial" w:cs="Arial"/>
          <w:b/>
          <w:color w:val="auto"/>
          <w:sz w:val="22"/>
          <w:szCs w:val="22"/>
          <w:highlight w:val="yellow"/>
          <w:rPrChange w:id="504" w:author="Shicheng Guo" w:date="2016-05-24T12:52:00Z">
            <w:rPr>
              <w:rFonts w:ascii="Arial" w:eastAsia="Arial" w:hAnsi="Arial" w:cs="Arial"/>
              <w:color w:val="0070C0"/>
              <w:highlight w:val="yellow"/>
            </w:rPr>
          </w:rPrChange>
        </w:rPr>
        <w:t>Table</w:t>
      </w:r>
      <w:proofErr w:type="spellEnd"/>
      <w:r w:rsidRPr="000C6921">
        <w:rPr>
          <w:rFonts w:ascii="Arial" w:eastAsia="Arial" w:hAnsi="Arial" w:cs="Arial"/>
          <w:b/>
          <w:color w:val="auto"/>
          <w:sz w:val="22"/>
          <w:szCs w:val="22"/>
          <w:highlight w:val="yellow"/>
          <w:rPrChange w:id="505" w:author="Shicheng Guo" w:date="2016-05-24T12:52:00Z">
            <w:rPr>
              <w:rFonts w:ascii="Arial" w:eastAsia="Arial" w:hAnsi="Arial" w:cs="Arial"/>
              <w:color w:val="0070C0"/>
              <w:highlight w:val="yellow"/>
            </w:rPr>
          </w:rPrChange>
        </w:rPr>
        <w:t xml:space="preserve"> </w:t>
      </w:r>
      <w:r w:rsidR="00683625">
        <w:rPr>
          <w:rFonts w:ascii="Arial" w:eastAsia="Arial" w:hAnsi="Arial" w:cs="Arial"/>
          <w:b/>
          <w:color w:val="auto"/>
          <w:sz w:val="22"/>
          <w:szCs w:val="22"/>
          <w:highlight w:val="yellow"/>
        </w:rPr>
        <w:t>7</w:t>
      </w:r>
      <w:r w:rsidR="00A9116C" w:rsidRPr="000C6921">
        <w:rPr>
          <w:rFonts w:ascii="Arial" w:eastAsia="Arial" w:hAnsi="Arial" w:cs="Arial"/>
          <w:b/>
          <w:color w:val="auto"/>
          <w:sz w:val="22"/>
          <w:szCs w:val="22"/>
          <w:highlight w:val="yellow"/>
        </w:rPr>
        <w:t xml:space="preserve"> and </w:t>
      </w:r>
      <w:r w:rsidR="00683625">
        <w:rPr>
          <w:rFonts w:ascii="Arial" w:eastAsia="Arial" w:hAnsi="Arial" w:cs="Arial"/>
          <w:b/>
          <w:color w:val="auto"/>
          <w:sz w:val="22"/>
          <w:szCs w:val="22"/>
          <w:highlight w:val="yellow"/>
        </w:rPr>
        <w:t>8</w:t>
      </w:r>
      <w:r w:rsidR="00A9116C" w:rsidRPr="00D22F70">
        <w:rPr>
          <w:rFonts w:ascii="Arial" w:eastAsia="Arial" w:hAnsi="Arial" w:cs="Arial"/>
          <w:color w:val="auto"/>
          <w:sz w:val="22"/>
          <w:szCs w:val="22"/>
          <w:highlight w:val="yellow"/>
        </w:rPr>
        <w:t>)</w:t>
      </w:r>
      <w:r w:rsidRPr="00D22F70">
        <w:rPr>
          <w:rFonts w:ascii="Arial" w:eastAsia="Arial" w:hAnsi="Arial" w:cs="Arial"/>
          <w:color w:val="auto"/>
          <w:sz w:val="22"/>
          <w:szCs w:val="22"/>
          <w:highlight w:val="yellow"/>
          <w:rPrChange w:id="506" w:author="Shicheng Guo" w:date="2016-05-24T12:52:00Z">
            <w:rPr>
              <w:rFonts w:ascii="Arial" w:eastAsia="Arial" w:hAnsi="Arial" w:cs="Arial"/>
              <w:color w:val="002060"/>
              <w:highlight w:val="yellow"/>
            </w:rPr>
          </w:rPrChange>
        </w:rPr>
        <w:t>.</w:t>
      </w:r>
      <w:r w:rsidRPr="00D22F70">
        <w:rPr>
          <w:rFonts w:ascii="Arial" w:eastAsia="Arial" w:hAnsi="Arial" w:cs="Arial"/>
          <w:color w:val="auto"/>
          <w:sz w:val="22"/>
          <w:szCs w:val="22"/>
          <w:highlight w:val="yellow"/>
          <w:rPrChange w:id="507" w:author="Shicheng Guo" w:date="2016-05-24T12:52:00Z">
            <w:rPr>
              <w:rFonts w:ascii="Arial" w:eastAsia="Arial" w:hAnsi="Arial" w:cs="Arial"/>
              <w:color w:val="000000"/>
              <w:highlight w:val="yellow"/>
            </w:rPr>
          </w:rPrChange>
        </w:rPr>
        <w:t xml:space="preserve"> </w:t>
      </w:r>
      <w:r w:rsidR="00625CDB" w:rsidRPr="00D22F70">
        <w:rPr>
          <w:rFonts w:ascii="Arial" w:eastAsia="Arial" w:hAnsi="Arial" w:cs="Arial"/>
          <w:color w:val="auto"/>
          <w:sz w:val="22"/>
          <w:szCs w:val="22"/>
          <w:highlight w:val="yellow"/>
        </w:rPr>
        <w:t>Among these regions, n</w:t>
      </w:r>
      <w:r w:rsidRPr="00D22F70">
        <w:rPr>
          <w:rFonts w:ascii="Arial" w:eastAsia="Arial" w:hAnsi="Arial" w:cs="Arial"/>
          <w:color w:val="auto"/>
          <w:sz w:val="22"/>
          <w:szCs w:val="22"/>
          <w:highlight w:val="yellow"/>
          <w:rPrChange w:id="508" w:author="Shicheng Guo" w:date="2016-05-24T12:52:00Z">
            <w:rPr>
              <w:rFonts w:ascii="Arial" w:eastAsia="Arial" w:hAnsi="Arial" w:cs="Arial"/>
              <w:color w:val="000000"/>
              <w:highlight w:val="yellow"/>
            </w:rPr>
          </w:rPrChange>
        </w:rPr>
        <w:t>umber of them have been reported to be abe</w:t>
      </w:r>
      <w:r w:rsidR="00754673" w:rsidRPr="00D22F70">
        <w:rPr>
          <w:rFonts w:ascii="Arial" w:eastAsia="Arial" w:hAnsi="Arial" w:cs="Arial"/>
          <w:color w:val="auto"/>
          <w:sz w:val="22"/>
          <w:szCs w:val="22"/>
          <w:highlight w:val="yellow"/>
        </w:rPr>
        <w:t xml:space="preserve">rrantly methylated in </w:t>
      </w:r>
      <w:r w:rsidR="00772C8E" w:rsidRPr="00D22F70">
        <w:rPr>
          <w:rFonts w:ascii="Arial" w:eastAsia="Arial" w:hAnsi="Arial" w:cs="Arial"/>
          <w:color w:val="auto"/>
          <w:sz w:val="22"/>
          <w:szCs w:val="22"/>
          <w:highlight w:val="yellow"/>
        </w:rPr>
        <w:t>Lung cancer</w:t>
      </w:r>
      <w:r w:rsidR="00754673" w:rsidRPr="00D22F70">
        <w:rPr>
          <w:rFonts w:ascii="Arial" w:eastAsia="Arial" w:hAnsi="Arial" w:cs="Arial"/>
          <w:color w:val="auto"/>
          <w:sz w:val="22"/>
          <w:szCs w:val="22"/>
          <w:highlight w:val="yellow"/>
        </w:rPr>
        <w:t xml:space="preserve"> and CRC</w:t>
      </w:r>
      <w:r w:rsidRPr="00D22F70">
        <w:rPr>
          <w:rFonts w:ascii="Arial" w:eastAsia="Arial" w:hAnsi="Arial" w:cs="Arial"/>
          <w:color w:val="auto"/>
          <w:sz w:val="22"/>
          <w:szCs w:val="22"/>
          <w:highlight w:val="yellow"/>
          <w:rPrChange w:id="509" w:author="Shicheng Guo" w:date="2016-05-24T12:52:00Z">
            <w:rPr>
              <w:rFonts w:ascii="Arial" w:eastAsia="Arial" w:hAnsi="Arial" w:cs="Arial"/>
              <w:color w:val="000000"/>
              <w:highlight w:val="yellow"/>
            </w:rPr>
          </w:rPrChange>
        </w:rPr>
        <w:t xml:space="preserve">, such as HOXA3. </w:t>
      </w:r>
      <w:del w:id="510" w:author="Shicheng Guo" w:date="2016-05-23T09:55:00Z">
        <w:r w:rsidRPr="00D22F70" w:rsidDel="00DE345D">
          <w:rPr>
            <w:rFonts w:ascii="Arial" w:eastAsia="Arial" w:hAnsi="Arial" w:cs="Arial"/>
            <w:color w:val="auto"/>
            <w:sz w:val="22"/>
            <w:szCs w:val="22"/>
            <w:highlight w:val="yellow"/>
            <w:rPrChange w:id="511" w:author="Shicheng Guo" w:date="2016-05-24T12:52:00Z">
              <w:rPr>
                <w:rFonts w:ascii="Arial" w:eastAsia="Arial" w:hAnsi="Arial" w:cs="Arial"/>
                <w:color w:val="000000"/>
                <w:highlight w:val="yellow"/>
              </w:rPr>
            </w:rPrChange>
          </w:rPr>
          <w:delText xml:space="preserve">Appling </w:delText>
        </w:r>
      </w:del>
      <w:ins w:id="512" w:author="Shicheng Guo" w:date="2016-05-23T09:55:00Z">
        <w:r w:rsidR="00DE345D" w:rsidRPr="00D22F70">
          <w:rPr>
            <w:rFonts w:ascii="Arial" w:eastAsia="Arial" w:hAnsi="Arial" w:cs="Arial"/>
            <w:color w:val="auto"/>
            <w:sz w:val="22"/>
            <w:szCs w:val="22"/>
            <w:highlight w:val="yellow"/>
            <w:rPrChange w:id="513" w:author="Shicheng Guo" w:date="2016-05-24T12:52:00Z">
              <w:rPr>
                <w:rFonts w:ascii="Arial" w:eastAsia="Arial" w:hAnsi="Arial" w:cs="Arial"/>
                <w:color w:val="000000"/>
                <w:highlight w:val="yellow"/>
              </w:rPr>
            </w:rPrChange>
          </w:rPr>
          <w:t xml:space="preserve">Applying </w:t>
        </w:r>
      </w:ins>
      <w:r w:rsidRPr="00D22F70">
        <w:rPr>
          <w:rFonts w:ascii="Arial" w:eastAsia="Arial" w:hAnsi="Arial" w:cs="Arial"/>
          <w:color w:val="auto"/>
          <w:sz w:val="22"/>
          <w:szCs w:val="22"/>
          <w:highlight w:val="yellow"/>
          <w:rPrChange w:id="514" w:author="Shicheng Guo" w:date="2016-05-24T12:52:00Z">
            <w:rPr>
              <w:rFonts w:ascii="Arial" w:eastAsia="Arial" w:hAnsi="Arial" w:cs="Arial"/>
              <w:color w:val="000000"/>
              <w:highlight w:val="yellow"/>
            </w:rPr>
          </w:rPrChange>
        </w:rPr>
        <w:t>these MHB</w:t>
      </w:r>
      <w:r w:rsidR="00E94997" w:rsidRPr="00D22F70">
        <w:rPr>
          <w:rFonts w:ascii="Arial" w:eastAsia="Arial" w:hAnsi="Arial" w:cs="Arial"/>
          <w:color w:val="auto"/>
          <w:sz w:val="22"/>
          <w:szCs w:val="22"/>
          <w:highlight w:val="yellow"/>
          <w:rPrChange w:id="515" w:author="Shicheng Guo" w:date="2016-05-24T12:52:00Z">
            <w:rPr>
              <w:rFonts w:ascii="Arial" w:eastAsia="Arial" w:hAnsi="Arial" w:cs="Arial"/>
              <w:color w:val="000000"/>
              <w:highlight w:val="yellow"/>
            </w:rPr>
          </w:rPrChange>
        </w:rPr>
        <w:t xml:space="preserve">s as cancer diagnostic markers, </w:t>
      </w:r>
      <w:r w:rsidRPr="00D22F70">
        <w:rPr>
          <w:rFonts w:ascii="Arial" w:eastAsia="Arial" w:hAnsi="Arial" w:cs="Arial"/>
          <w:color w:val="auto"/>
          <w:sz w:val="22"/>
          <w:szCs w:val="22"/>
          <w:highlight w:val="yellow"/>
          <w:rPrChange w:id="516" w:author="Shicheng Guo" w:date="2016-05-24T12:52:00Z">
            <w:rPr>
              <w:rFonts w:ascii="Arial" w:eastAsia="Arial" w:hAnsi="Arial" w:cs="Arial"/>
              <w:color w:val="000000"/>
              <w:highlight w:val="yellow"/>
            </w:rPr>
          </w:rPrChange>
        </w:rPr>
        <w:t>the diagnostic sen</w:t>
      </w:r>
      <w:r w:rsidR="000453FD" w:rsidRPr="00D22F70">
        <w:rPr>
          <w:rFonts w:ascii="Arial" w:eastAsia="Arial" w:hAnsi="Arial" w:cs="Arial"/>
          <w:color w:val="auto"/>
          <w:sz w:val="22"/>
          <w:szCs w:val="22"/>
          <w:highlight w:val="yellow"/>
        </w:rPr>
        <w:t>sitivity is 96.7% and 93.1%</w:t>
      </w:r>
      <w:r w:rsidRPr="00D22F70">
        <w:rPr>
          <w:rFonts w:ascii="Arial" w:eastAsia="Arial" w:hAnsi="Arial" w:cs="Arial"/>
          <w:color w:val="auto"/>
          <w:sz w:val="22"/>
          <w:szCs w:val="22"/>
          <w:highlight w:val="yellow"/>
          <w:rPrChange w:id="517" w:author="Shicheng Guo" w:date="2016-05-24T12:52:00Z">
            <w:rPr>
              <w:rFonts w:ascii="Arial" w:eastAsia="Arial" w:hAnsi="Arial" w:cs="Arial"/>
              <w:color w:val="000000"/>
              <w:highlight w:val="yellow"/>
            </w:rPr>
          </w:rPrChange>
        </w:rPr>
        <w:t xml:space="preserve"> for </w:t>
      </w:r>
      <w:ins w:id="518" w:author="Shicheng Guo" w:date="2016-05-23T21:55:00Z">
        <w:r w:rsidR="00F12C8C" w:rsidRPr="00D22F70">
          <w:rPr>
            <w:rFonts w:ascii="Arial" w:eastAsia="Arial" w:hAnsi="Arial" w:cs="Arial"/>
            <w:color w:val="auto"/>
            <w:sz w:val="22"/>
            <w:szCs w:val="22"/>
            <w:highlight w:val="yellow"/>
            <w:rPrChange w:id="519" w:author="Shicheng Guo" w:date="2016-05-24T12:52:00Z">
              <w:rPr>
                <w:rFonts w:ascii="Arial" w:eastAsia="Arial" w:hAnsi="Arial" w:cs="Arial"/>
                <w:color w:val="000000"/>
              </w:rPr>
            </w:rPrChange>
          </w:rPr>
          <w:t xml:space="preserve">colorectal </w:t>
        </w:r>
      </w:ins>
      <w:del w:id="520" w:author="Shicheng Guo" w:date="2016-05-23T21:55:00Z">
        <w:r w:rsidRPr="00D22F70" w:rsidDel="00F12C8C">
          <w:rPr>
            <w:rFonts w:ascii="Arial" w:eastAsia="Arial" w:hAnsi="Arial" w:cs="Arial"/>
            <w:color w:val="auto"/>
            <w:sz w:val="22"/>
            <w:szCs w:val="22"/>
            <w:highlight w:val="yellow"/>
            <w:rPrChange w:id="521" w:author="Shicheng Guo" w:date="2016-05-24T12:52:00Z">
              <w:rPr>
                <w:rFonts w:ascii="Arial" w:eastAsia="Arial" w:hAnsi="Arial" w:cs="Arial"/>
                <w:color w:val="000000"/>
                <w:highlight w:val="yellow"/>
              </w:rPr>
            </w:rPrChange>
          </w:rPr>
          <w:delText xml:space="preserve">colon </w:delText>
        </w:r>
      </w:del>
      <w:r w:rsidR="00E070B0" w:rsidRPr="00D22F70">
        <w:rPr>
          <w:rFonts w:ascii="Arial" w:eastAsia="Arial" w:hAnsi="Arial" w:cs="Arial"/>
          <w:color w:val="auto"/>
          <w:sz w:val="22"/>
          <w:szCs w:val="22"/>
          <w:highlight w:val="yellow"/>
        </w:rPr>
        <w:t xml:space="preserve">cancer, lung cancer </w:t>
      </w:r>
      <w:r w:rsidRPr="00D22F70">
        <w:rPr>
          <w:rFonts w:ascii="Arial" w:eastAsia="Arial" w:hAnsi="Arial" w:cs="Arial"/>
          <w:color w:val="auto"/>
          <w:sz w:val="22"/>
          <w:szCs w:val="22"/>
          <w:highlight w:val="yellow"/>
          <w:rPrChange w:id="522" w:author="Shicheng Guo" w:date="2016-05-24T12:52:00Z">
            <w:rPr>
              <w:rFonts w:ascii="Arial" w:eastAsia="Arial" w:hAnsi="Arial" w:cs="Arial"/>
              <w:color w:val="000000"/>
              <w:highlight w:val="yellow"/>
            </w:rPr>
          </w:rPrChange>
        </w:rPr>
        <w:t>at t</w:t>
      </w:r>
      <w:r w:rsidR="00C73DB8" w:rsidRPr="00D22F70">
        <w:rPr>
          <w:rFonts w:ascii="Arial" w:eastAsia="Arial" w:hAnsi="Arial" w:cs="Arial"/>
          <w:color w:val="auto"/>
          <w:sz w:val="22"/>
          <w:szCs w:val="22"/>
          <w:highlight w:val="yellow"/>
        </w:rPr>
        <w:t>he specificity 94.6</w:t>
      </w:r>
      <w:r w:rsidR="00E070B0" w:rsidRPr="00D22F70">
        <w:rPr>
          <w:rFonts w:ascii="Arial" w:eastAsia="Arial" w:hAnsi="Arial" w:cs="Arial"/>
          <w:color w:val="auto"/>
          <w:sz w:val="22"/>
          <w:szCs w:val="22"/>
          <w:highlight w:val="yellow"/>
        </w:rPr>
        <w:t>% and 90</w:t>
      </w:r>
      <w:r w:rsidR="00C73DB8" w:rsidRPr="00D22F70">
        <w:rPr>
          <w:rFonts w:ascii="Arial" w:eastAsia="Arial" w:hAnsi="Arial" w:cs="Arial"/>
          <w:color w:val="auto"/>
          <w:sz w:val="22"/>
          <w:szCs w:val="22"/>
          <w:highlight w:val="yellow"/>
        </w:rPr>
        <w:t>.6</w:t>
      </w:r>
      <w:r w:rsidR="00E070B0" w:rsidRPr="00D22F70">
        <w:rPr>
          <w:rFonts w:ascii="Arial" w:eastAsia="Arial" w:hAnsi="Arial" w:cs="Arial"/>
          <w:color w:val="auto"/>
          <w:sz w:val="22"/>
          <w:szCs w:val="22"/>
          <w:highlight w:val="yellow"/>
        </w:rPr>
        <w:t xml:space="preserve">% </w:t>
      </w:r>
      <w:r w:rsidRPr="00D22F70">
        <w:rPr>
          <w:rFonts w:ascii="Arial" w:eastAsia="Arial" w:hAnsi="Arial" w:cs="Arial"/>
          <w:color w:val="auto"/>
          <w:sz w:val="22"/>
          <w:szCs w:val="22"/>
          <w:highlight w:val="yellow"/>
          <w:rPrChange w:id="523" w:author="Shicheng Guo" w:date="2016-05-24T12:52:00Z">
            <w:rPr>
              <w:rFonts w:ascii="Arial" w:eastAsia="Arial" w:hAnsi="Arial" w:cs="Arial"/>
              <w:color w:val="000000"/>
              <w:highlight w:val="yellow"/>
            </w:rPr>
          </w:rPrChange>
        </w:rPr>
        <w:t xml:space="preserve">based on the out-of-bag errors of random forest prediction. </w:t>
      </w:r>
      <w:r w:rsidR="00625CDB" w:rsidRPr="00D22F70">
        <w:rPr>
          <w:rFonts w:ascii="Arial" w:eastAsia="Arial" w:hAnsi="Arial" w:cs="Arial"/>
          <w:color w:val="auto"/>
          <w:sz w:val="22"/>
          <w:szCs w:val="22"/>
          <w:highlight w:val="yellow"/>
        </w:rPr>
        <w:t xml:space="preserve">We also conducted the similar prediction based on average 5mC methylation level within MHB regions and based on genome-wide single </w:t>
      </w:r>
      <w:proofErr w:type="spellStart"/>
      <w:r w:rsidR="00625CDB" w:rsidRPr="00D22F70">
        <w:rPr>
          <w:rFonts w:ascii="Arial" w:eastAsia="Arial" w:hAnsi="Arial" w:cs="Arial"/>
          <w:color w:val="auto"/>
          <w:sz w:val="22"/>
          <w:szCs w:val="22"/>
          <w:highlight w:val="yellow"/>
        </w:rPr>
        <w:t>CpG</w:t>
      </w:r>
      <w:proofErr w:type="spellEnd"/>
      <w:r w:rsidR="00625CDB" w:rsidRPr="00D22F70">
        <w:rPr>
          <w:rFonts w:ascii="Arial" w:eastAsia="Arial" w:hAnsi="Arial" w:cs="Arial"/>
          <w:color w:val="auto"/>
          <w:sz w:val="22"/>
          <w:szCs w:val="22"/>
          <w:highlight w:val="yellow"/>
        </w:rPr>
        <w:t xml:space="preserve"> site. Our r</w:t>
      </w:r>
      <w:ins w:id="524" w:author="Shicheng Guo" w:date="2016-05-23T15:37:00Z">
        <w:r w:rsidR="00625CDB" w:rsidRPr="00D22F70">
          <w:rPr>
            <w:rFonts w:ascii="Arial" w:eastAsia="Arial" w:hAnsi="Arial" w:cs="Arial"/>
            <w:color w:val="auto"/>
            <w:sz w:val="22"/>
            <w:szCs w:val="22"/>
            <w:highlight w:val="yellow"/>
            <w:rPrChange w:id="525" w:author="Shicheng Guo" w:date="2016-05-24T12:52:00Z">
              <w:rPr>
                <w:rFonts w:ascii="Arial" w:eastAsia="Arial" w:hAnsi="Arial" w:cs="Arial"/>
                <w:color w:val="000000"/>
              </w:rPr>
            </w:rPrChange>
          </w:rPr>
          <w:t xml:space="preserve">esult </w:t>
        </w:r>
      </w:ins>
      <w:r w:rsidR="00625CDB" w:rsidRPr="00D22F70">
        <w:rPr>
          <w:rFonts w:ascii="Arial" w:eastAsia="Arial" w:hAnsi="Arial" w:cs="Arial"/>
          <w:color w:val="auto"/>
          <w:sz w:val="22"/>
          <w:szCs w:val="22"/>
          <w:highlight w:val="yellow"/>
        </w:rPr>
        <w:t>showed</w:t>
      </w:r>
      <w:ins w:id="526" w:author="Shicheng Guo" w:date="2016-05-23T15:37:00Z">
        <w:r w:rsidR="00625CDB" w:rsidRPr="00D22F70">
          <w:rPr>
            <w:rFonts w:ascii="Arial" w:eastAsia="Arial" w:hAnsi="Arial" w:cs="Arial"/>
            <w:color w:val="auto"/>
            <w:sz w:val="22"/>
            <w:szCs w:val="22"/>
            <w:highlight w:val="yellow"/>
            <w:rPrChange w:id="527" w:author="Shicheng Guo" w:date="2016-05-24T12:52:00Z">
              <w:rPr>
                <w:rFonts w:ascii="Arial" w:eastAsia="Arial" w:hAnsi="Arial" w:cs="Arial"/>
                <w:color w:val="000000"/>
              </w:rPr>
            </w:rPrChange>
          </w:rPr>
          <w:t xml:space="preserve"> MHL based cancer prediction were better than </w:t>
        </w:r>
      </w:ins>
      <w:ins w:id="528" w:author="Shicheng Guo" w:date="2016-05-23T15:38:00Z">
        <w:r w:rsidR="00625CDB" w:rsidRPr="00D22F70">
          <w:rPr>
            <w:rFonts w:ascii="Arial" w:eastAsia="Arial" w:hAnsi="Arial" w:cs="Arial"/>
            <w:color w:val="auto"/>
            <w:sz w:val="22"/>
            <w:szCs w:val="22"/>
            <w:highlight w:val="yellow"/>
            <w:rPrChange w:id="529" w:author="Shicheng Guo" w:date="2016-05-24T12:52:00Z">
              <w:rPr>
                <w:rFonts w:ascii="Arial" w:eastAsia="Arial" w:hAnsi="Arial" w:cs="Arial"/>
                <w:color w:val="000000"/>
                <w:highlight w:val="yellow"/>
              </w:rPr>
            </w:rPrChange>
          </w:rPr>
          <w:t>average 5mC methylation level</w:t>
        </w:r>
      </w:ins>
      <w:r w:rsidR="00625CDB" w:rsidRPr="00D22F70">
        <w:rPr>
          <w:rFonts w:ascii="Arial" w:eastAsia="Arial" w:hAnsi="Arial" w:cs="Arial"/>
          <w:color w:val="auto"/>
          <w:sz w:val="22"/>
          <w:szCs w:val="22"/>
          <w:highlight w:val="yellow"/>
        </w:rPr>
        <w:t xml:space="preserve"> (sensitivity of </w:t>
      </w:r>
      <w:r w:rsidR="00C73DB8" w:rsidRPr="00D22F70">
        <w:rPr>
          <w:rFonts w:ascii="Arial" w:eastAsia="Arial" w:hAnsi="Arial" w:cs="Arial"/>
          <w:color w:val="auto"/>
          <w:sz w:val="22"/>
          <w:szCs w:val="22"/>
          <w:highlight w:val="yellow"/>
        </w:rPr>
        <w:t>90.0</w:t>
      </w:r>
      <w:r w:rsidR="00625CDB" w:rsidRPr="00D22F70">
        <w:rPr>
          <w:rFonts w:ascii="Arial" w:eastAsia="Arial" w:hAnsi="Arial" w:cs="Arial"/>
          <w:color w:val="auto"/>
          <w:sz w:val="22"/>
          <w:szCs w:val="22"/>
          <w:highlight w:val="yellow"/>
        </w:rPr>
        <w:t xml:space="preserve">% and </w:t>
      </w:r>
      <w:r w:rsidR="00625CDB" w:rsidRPr="00D22F70">
        <w:rPr>
          <w:rFonts w:ascii="Arial" w:eastAsia="Arial" w:hAnsi="Arial" w:cs="Arial"/>
          <w:color w:val="auto"/>
          <w:sz w:val="22"/>
          <w:szCs w:val="22"/>
          <w:highlight w:val="yellow"/>
          <w:rPrChange w:id="530" w:author="Shicheng Guo" w:date="2016-05-24T12:52:00Z">
            <w:rPr>
              <w:rFonts w:ascii="Arial" w:eastAsia="Arial" w:hAnsi="Arial" w:cs="Arial"/>
              <w:color w:val="000000"/>
              <w:highlight w:val="yellow"/>
            </w:rPr>
          </w:rPrChange>
        </w:rPr>
        <w:t>86.2% wh</w:t>
      </w:r>
      <w:r w:rsidR="00C73DB8" w:rsidRPr="00D22F70">
        <w:rPr>
          <w:rFonts w:ascii="Arial" w:eastAsia="Arial" w:hAnsi="Arial" w:cs="Arial"/>
          <w:color w:val="auto"/>
          <w:sz w:val="22"/>
          <w:szCs w:val="22"/>
          <w:highlight w:val="yellow"/>
        </w:rPr>
        <w:t>ile specificity of 89.3</w:t>
      </w:r>
      <w:r w:rsidR="00625CDB" w:rsidRPr="00D22F70">
        <w:rPr>
          <w:rFonts w:ascii="Arial" w:eastAsia="Arial" w:hAnsi="Arial" w:cs="Arial"/>
          <w:color w:val="auto"/>
          <w:sz w:val="22"/>
          <w:szCs w:val="22"/>
          <w:highlight w:val="yellow"/>
        </w:rPr>
        <w:t>% and 90</w:t>
      </w:r>
      <w:r w:rsidR="00C73DB8" w:rsidRPr="00D22F70">
        <w:rPr>
          <w:rFonts w:ascii="Arial" w:eastAsia="Arial" w:hAnsi="Arial" w:cs="Arial"/>
          <w:color w:val="auto"/>
          <w:sz w:val="22"/>
          <w:szCs w:val="22"/>
          <w:highlight w:val="yellow"/>
        </w:rPr>
        <w:t>.6</w:t>
      </w:r>
      <w:r w:rsidR="00625CDB" w:rsidRPr="00D22F70">
        <w:rPr>
          <w:rFonts w:ascii="Arial" w:eastAsia="Arial" w:hAnsi="Arial" w:cs="Arial"/>
          <w:color w:val="auto"/>
          <w:sz w:val="22"/>
          <w:szCs w:val="22"/>
          <w:highlight w:val="yellow"/>
        </w:rPr>
        <w:t xml:space="preserve">% for CRC and lung cancer) </w:t>
      </w:r>
      <w:ins w:id="531" w:author="Shicheng Guo" w:date="2016-05-23T15:38:00Z">
        <w:r w:rsidR="00625CDB" w:rsidRPr="00D22F70">
          <w:rPr>
            <w:rFonts w:ascii="Arial" w:eastAsia="Arial" w:hAnsi="Arial" w:cs="Arial"/>
            <w:color w:val="auto"/>
            <w:sz w:val="22"/>
            <w:szCs w:val="22"/>
            <w:highlight w:val="yellow"/>
            <w:rPrChange w:id="532" w:author="Shicheng Guo" w:date="2016-05-24T12:52:00Z">
              <w:rPr>
                <w:rFonts w:ascii="Arial" w:eastAsia="Arial" w:hAnsi="Arial" w:cs="Arial"/>
                <w:color w:val="000000"/>
              </w:rPr>
            </w:rPrChange>
          </w:rPr>
          <w:t xml:space="preserve">and methylation signal of individual </w:t>
        </w:r>
        <w:proofErr w:type="spellStart"/>
        <w:r w:rsidR="00625CDB" w:rsidRPr="00D22F70">
          <w:rPr>
            <w:rFonts w:ascii="Arial" w:eastAsia="Arial" w:hAnsi="Arial" w:cs="Arial"/>
            <w:color w:val="auto"/>
            <w:sz w:val="22"/>
            <w:szCs w:val="22"/>
            <w:highlight w:val="yellow"/>
            <w:rPrChange w:id="533" w:author="Shicheng Guo" w:date="2016-05-24T12:52:00Z">
              <w:rPr>
                <w:rFonts w:ascii="Arial" w:eastAsia="Arial" w:hAnsi="Arial" w:cs="Arial"/>
                <w:color w:val="000000"/>
                <w:highlight w:val="yellow"/>
              </w:rPr>
            </w:rPrChange>
          </w:rPr>
          <w:t>CpG</w:t>
        </w:r>
        <w:proofErr w:type="spellEnd"/>
        <w:r w:rsidR="00625CDB" w:rsidRPr="00D22F70">
          <w:rPr>
            <w:rFonts w:ascii="Arial" w:eastAsia="Arial" w:hAnsi="Arial" w:cs="Arial"/>
            <w:color w:val="auto"/>
            <w:sz w:val="22"/>
            <w:szCs w:val="22"/>
            <w:highlight w:val="yellow"/>
            <w:rPrChange w:id="534" w:author="Shicheng Guo" w:date="2016-05-24T12:52:00Z">
              <w:rPr>
                <w:rFonts w:ascii="Arial" w:eastAsia="Arial" w:hAnsi="Arial" w:cs="Arial"/>
                <w:color w:val="000000"/>
                <w:highlight w:val="yellow"/>
              </w:rPr>
            </w:rPrChange>
          </w:rPr>
          <w:t xml:space="preserve"> site</w:t>
        </w:r>
      </w:ins>
      <w:r w:rsidR="00625CDB" w:rsidRPr="00D22F70">
        <w:rPr>
          <w:rFonts w:ascii="Arial" w:eastAsia="Arial" w:hAnsi="Arial" w:cs="Arial"/>
          <w:color w:val="auto"/>
          <w:sz w:val="22"/>
          <w:szCs w:val="22"/>
          <w:highlight w:val="yellow"/>
        </w:rPr>
        <w:t xml:space="preserve"> (sensitivity of </w:t>
      </w:r>
      <w:r w:rsidR="00C73DB8" w:rsidRPr="00D22F70">
        <w:rPr>
          <w:rFonts w:ascii="Arial" w:eastAsia="Arial" w:hAnsi="Arial" w:cs="Arial"/>
          <w:color w:val="auto"/>
          <w:sz w:val="22"/>
          <w:szCs w:val="22"/>
          <w:highlight w:val="yellow"/>
        </w:rPr>
        <w:t>89.6</w:t>
      </w:r>
      <w:ins w:id="535" w:author="Shicheng Guo" w:date="2016-05-23T09:48:00Z">
        <w:r w:rsidR="00625CDB" w:rsidRPr="00D22F70">
          <w:rPr>
            <w:rFonts w:ascii="Arial" w:eastAsia="Arial" w:hAnsi="Arial" w:cs="Arial"/>
            <w:color w:val="auto"/>
            <w:sz w:val="22"/>
            <w:szCs w:val="22"/>
            <w:highlight w:val="yellow"/>
            <w:rPrChange w:id="536" w:author="Shicheng Guo" w:date="2016-05-24T12:52:00Z">
              <w:rPr>
                <w:rFonts w:ascii="Arial" w:eastAsia="Arial" w:hAnsi="Arial" w:cs="Arial"/>
                <w:color w:val="000000"/>
                <w:highlight w:val="yellow"/>
              </w:rPr>
            </w:rPrChange>
          </w:rPr>
          <w:t>%</w:t>
        </w:r>
      </w:ins>
      <w:r w:rsidR="00625CDB" w:rsidRPr="00D22F70">
        <w:rPr>
          <w:rFonts w:ascii="Arial" w:eastAsia="Arial" w:hAnsi="Arial" w:cs="Arial"/>
          <w:color w:val="auto"/>
          <w:sz w:val="22"/>
          <w:szCs w:val="22"/>
          <w:highlight w:val="yellow"/>
        </w:rPr>
        <w:t xml:space="preserve"> and </w:t>
      </w:r>
      <w:ins w:id="537" w:author="Shicheng Guo" w:date="2016-05-23T09:49:00Z">
        <w:r w:rsidR="00625CDB" w:rsidRPr="00D22F70">
          <w:rPr>
            <w:rFonts w:ascii="Arial" w:eastAsia="Arial" w:hAnsi="Arial" w:cs="Arial"/>
            <w:color w:val="auto"/>
            <w:sz w:val="22"/>
            <w:szCs w:val="22"/>
            <w:highlight w:val="yellow"/>
            <w:rPrChange w:id="538" w:author="Shicheng Guo" w:date="2016-05-24T12:52:00Z">
              <w:rPr>
                <w:rFonts w:ascii="Arial" w:eastAsia="Arial" w:hAnsi="Arial" w:cs="Arial"/>
                <w:color w:val="000000"/>
                <w:highlight w:val="yellow"/>
              </w:rPr>
            </w:rPrChange>
          </w:rPr>
          <w:t>80.</w:t>
        </w:r>
      </w:ins>
      <w:ins w:id="539" w:author="Shicheng Guo" w:date="2016-05-23T09:50:00Z">
        <w:r w:rsidR="00625CDB" w:rsidRPr="00D22F70">
          <w:rPr>
            <w:rFonts w:ascii="Arial" w:eastAsia="Arial" w:hAnsi="Arial" w:cs="Arial"/>
            <w:color w:val="auto"/>
            <w:sz w:val="22"/>
            <w:szCs w:val="22"/>
            <w:highlight w:val="yellow"/>
            <w:rPrChange w:id="540" w:author="Shicheng Guo" w:date="2016-05-24T12:52:00Z">
              <w:rPr>
                <w:rFonts w:ascii="Arial" w:eastAsia="Arial" w:hAnsi="Arial" w:cs="Arial"/>
                <w:color w:val="000000"/>
                <w:highlight w:val="yellow"/>
              </w:rPr>
            </w:rPrChange>
          </w:rPr>
          <w:t>6</w:t>
        </w:r>
      </w:ins>
      <w:ins w:id="541" w:author="Shicheng Guo" w:date="2016-05-23T09:48:00Z">
        <w:r w:rsidR="00625CDB" w:rsidRPr="00D22F70">
          <w:rPr>
            <w:rFonts w:ascii="Arial" w:eastAsia="Arial" w:hAnsi="Arial" w:cs="Arial"/>
            <w:color w:val="auto"/>
            <w:sz w:val="22"/>
            <w:szCs w:val="22"/>
            <w:highlight w:val="yellow"/>
            <w:rPrChange w:id="542" w:author="Shicheng Guo" w:date="2016-05-24T12:52:00Z">
              <w:rPr>
                <w:rFonts w:ascii="Arial" w:eastAsia="Arial" w:hAnsi="Arial" w:cs="Arial"/>
                <w:color w:val="000000"/>
                <w:highlight w:val="yellow"/>
              </w:rPr>
            </w:rPrChange>
          </w:rPr>
          <w:t xml:space="preserve">% while specificity of </w:t>
        </w:r>
      </w:ins>
      <w:ins w:id="543" w:author="Shicheng Guo" w:date="2016-05-23T09:50:00Z">
        <w:r w:rsidR="00625CDB" w:rsidRPr="00D22F70">
          <w:rPr>
            <w:rFonts w:ascii="Arial" w:eastAsia="Arial" w:hAnsi="Arial" w:cs="Arial"/>
            <w:color w:val="auto"/>
            <w:sz w:val="22"/>
            <w:szCs w:val="22"/>
            <w:highlight w:val="yellow"/>
            <w:rPrChange w:id="544" w:author="Shicheng Guo" w:date="2016-05-24T12:52:00Z">
              <w:rPr>
                <w:rFonts w:ascii="Arial" w:eastAsia="Arial" w:hAnsi="Arial" w:cs="Arial"/>
                <w:color w:val="000000"/>
                <w:highlight w:val="yellow"/>
              </w:rPr>
            </w:rPrChange>
          </w:rPr>
          <w:t>89</w:t>
        </w:r>
      </w:ins>
      <w:r w:rsidR="00C73DB8" w:rsidRPr="00D22F70">
        <w:rPr>
          <w:rFonts w:ascii="Arial" w:eastAsia="Arial" w:hAnsi="Arial" w:cs="Arial"/>
          <w:color w:val="auto"/>
          <w:sz w:val="22"/>
          <w:szCs w:val="22"/>
          <w:highlight w:val="yellow"/>
        </w:rPr>
        <w:t>.3</w:t>
      </w:r>
      <w:ins w:id="545" w:author="Shicheng Guo" w:date="2016-05-23T09:48:00Z">
        <w:r w:rsidR="00625CDB" w:rsidRPr="00D22F70">
          <w:rPr>
            <w:rFonts w:ascii="Arial" w:eastAsia="Arial" w:hAnsi="Arial" w:cs="Arial"/>
            <w:color w:val="auto"/>
            <w:sz w:val="22"/>
            <w:szCs w:val="22"/>
            <w:highlight w:val="yellow"/>
            <w:rPrChange w:id="546" w:author="Shicheng Guo" w:date="2016-05-24T12:52:00Z">
              <w:rPr>
                <w:rFonts w:ascii="Arial" w:eastAsia="Arial" w:hAnsi="Arial" w:cs="Arial"/>
                <w:color w:val="000000"/>
                <w:highlight w:val="yellow"/>
              </w:rPr>
            </w:rPrChange>
          </w:rPr>
          <w:t>%</w:t>
        </w:r>
      </w:ins>
      <w:r w:rsidR="00625CDB" w:rsidRPr="00D22F70">
        <w:rPr>
          <w:rFonts w:ascii="Arial" w:eastAsia="Arial" w:hAnsi="Arial" w:cs="Arial"/>
          <w:color w:val="auto"/>
          <w:sz w:val="22"/>
          <w:szCs w:val="22"/>
          <w:highlight w:val="yellow"/>
        </w:rPr>
        <w:t xml:space="preserve"> and </w:t>
      </w:r>
      <w:r w:rsidR="00C73DB8" w:rsidRPr="00D22F70">
        <w:rPr>
          <w:rFonts w:ascii="Arial" w:eastAsia="Arial" w:hAnsi="Arial" w:cs="Arial"/>
          <w:color w:val="auto"/>
          <w:sz w:val="22"/>
          <w:szCs w:val="22"/>
          <w:highlight w:val="yellow"/>
        </w:rPr>
        <w:t>92.0</w:t>
      </w:r>
      <w:ins w:id="547" w:author="Shicheng Guo" w:date="2016-05-23T09:48:00Z">
        <w:r w:rsidR="00625CDB" w:rsidRPr="00D22F70">
          <w:rPr>
            <w:rFonts w:ascii="Arial" w:eastAsia="Arial" w:hAnsi="Arial" w:cs="Arial"/>
            <w:color w:val="auto"/>
            <w:sz w:val="22"/>
            <w:szCs w:val="22"/>
            <w:highlight w:val="yellow"/>
            <w:rPrChange w:id="548" w:author="Shicheng Guo" w:date="2016-05-24T12:52:00Z">
              <w:rPr>
                <w:rFonts w:ascii="Arial" w:eastAsia="Arial" w:hAnsi="Arial" w:cs="Arial"/>
                <w:color w:val="000000"/>
                <w:highlight w:val="yellow"/>
              </w:rPr>
            </w:rPrChange>
          </w:rPr>
          <w:t>%</w:t>
        </w:r>
      </w:ins>
      <w:r w:rsidR="00625CDB" w:rsidRPr="00D22F70">
        <w:rPr>
          <w:rFonts w:ascii="Arial" w:eastAsia="Arial" w:hAnsi="Arial" w:cs="Arial"/>
          <w:color w:val="auto"/>
          <w:sz w:val="22"/>
          <w:szCs w:val="22"/>
          <w:highlight w:val="yellow"/>
        </w:rPr>
        <w:t>)</w:t>
      </w:r>
      <w:ins w:id="549" w:author="Shicheng Guo" w:date="2016-05-23T15:38:00Z">
        <w:r w:rsidR="00625CDB" w:rsidRPr="00D22F70">
          <w:rPr>
            <w:rFonts w:ascii="Arial" w:eastAsia="Arial" w:hAnsi="Arial" w:cs="Arial"/>
            <w:color w:val="auto"/>
            <w:sz w:val="22"/>
            <w:szCs w:val="22"/>
            <w:highlight w:val="yellow"/>
            <w:rPrChange w:id="550" w:author="Shicheng Guo" w:date="2016-05-24T12:52:00Z">
              <w:rPr>
                <w:rFonts w:ascii="Arial" w:eastAsia="Arial" w:hAnsi="Arial" w:cs="Arial"/>
                <w:color w:val="000000"/>
              </w:rPr>
            </w:rPrChange>
          </w:rPr>
          <w:t>.</w:t>
        </w:r>
        <w:r w:rsidR="00625CDB" w:rsidRPr="00D22F70">
          <w:rPr>
            <w:rFonts w:ascii="Arial" w:eastAsia="Arial" w:hAnsi="Arial" w:cs="Arial"/>
            <w:color w:val="auto"/>
            <w:sz w:val="22"/>
            <w:szCs w:val="22"/>
            <w:rPrChange w:id="551" w:author="Shicheng Guo" w:date="2016-05-24T12:52:00Z">
              <w:rPr>
                <w:rFonts w:ascii="Arial" w:eastAsia="Arial" w:hAnsi="Arial" w:cs="Arial"/>
                <w:color w:val="000000"/>
              </w:rPr>
            </w:rPrChange>
          </w:rPr>
          <w:t xml:space="preserve"> </w:t>
        </w:r>
      </w:ins>
      <w:del w:id="552" w:author="Shicheng Guo" w:date="2016-05-23T09:41:00Z">
        <w:r w:rsidR="00625CDB" w:rsidRPr="00D22F70" w:rsidDel="00665487">
          <w:rPr>
            <w:rFonts w:ascii="Arial" w:eastAsia="Arial" w:hAnsi="Arial" w:cs="Arial"/>
            <w:color w:val="auto"/>
            <w:sz w:val="22"/>
            <w:szCs w:val="22"/>
            <w:rPrChange w:id="553" w:author="Shicheng Guo" w:date="2016-05-24T12:52:00Z">
              <w:rPr>
                <w:rFonts w:ascii="Arial" w:eastAsia="Arial" w:hAnsi="Arial" w:cs="Arial"/>
                <w:color w:val="000000"/>
              </w:rPr>
            </w:rPrChange>
          </w:rPr>
          <w:delText xml:space="preserve"> [</w:delText>
        </w:r>
        <w:r w:rsidR="00625CDB" w:rsidRPr="00D22F70" w:rsidDel="00665487">
          <w:rPr>
            <w:rFonts w:ascii="Arial" w:eastAsia="Arial" w:hAnsi="Arial" w:cs="Arial"/>
            <w:color w:val="auto"/>
            <w:sz w:val="22"/>
            <w:szCs w:val="22"/>
          </w:rPr>
          <w:delText>SHICHENG, IF WE TAKE THE SAME RRBS DATA SET, AND RUN THE ANALYSIS USING THE METHYLATION LEVEL OF INDIVIDUAL CPG SITES, WHAT WOULD BE THE SENSITIVITY/SPECIFICITY. IT WOULD BE GREAT TO INCLUDE THOSE NUMBERS TO DEMONSTRATE THE POWER OF MHL</w:delText>
        </w:r>
        <w:r w:rsidR="00625CDB" w:rsidRPr="00D22F70" w:rsidDel="00665487">
          <w:rPr>
            <w:rFonts w:ascii="Arial" w:eastAsia="Arial" w:hAnsi="Arial" w:cs="Arial"/>
            <w:color w:val="auto"/>
            <w:sz w:val="22"/>
            <w:szCs w:val="22"/>
            <w:rPrChange w:id="554" w:author="Shicheng Guo" w:date="2016-05-24T12:52:00Z">
              <w:rPr>
                <w:rFonts w:ascii="Arial" w:eastAsia="Arial" w:hAnsi="Arial" w:cs="Arial"/>
                <w:color w:val="000000"/>
              </w:rPr>
            </w:rPrChange>
          </w:rPr>
          <w:delText xml:space="preserve">] </w:delText>
        </w:r>
        <w:r w:rsidR="00625CDB" w:rsidRPr="00D22F70" w:rsidDel="00665487">
          <w:rPr>
            <w:rStyle w:val="CommentReference"/>
            <w:rFonts w:ascii="Arial" w:hAnsi="Arial" w:cs="Arial"/>
            <w:color w:val="auto"/>
            <w:sz w:val="22"/>
            <w:szCs w:val="22"/>
            <w:rPrChange w:id="555" w:author="Shicheng Guo" w:date="2016-05-24T12:52:00Z">
              <w:rPr>
                <w:rStyle w:val="CommentReference"/>
              </w:rPr>
            </w:rPrChange>
          </w:rPr>
          <w:commentReference w:id="556"/>
        </w:r>
      </w:del>
    </w:p>
    <w:p w14:paraId="078061D8" w14:textId="2D12DA28" w:rsidR="00DE345D" w:rsidRPr="00D22F70" w:rsidRDefault="00DE345D" w:rsidP="009F1689">
      <w:pPr>
        <w:spacing w:line="276" w:lineRule="auto"/>
        <w:rPr>
          <w:rFonts w:ascii="Arial" w:hAnsi="Arial" w:cs="Arial"/>
          <w:color w:val="auto"/>
          <w:sz w:val="22"/>
          <w:szCs w:val="22"/>
        </w:rPr>
      </w:pPr>
    </w:p>
    <w:p w14:paraId="4747EECC" w14:textId="77777777" w:rsidR="00625CDB" w:rsidRPr="00D22F70" w:rsidRDefault="00625CDB" w:rsidP="009F1689">
      <w:pPr>
        <w:spacing w:line="276" w:lineRule="auto"/>
        <w:rPr>
          <w:rFonts w:ascii="Arial" w:hAnsi="Arial" w:cs="Arial"/>
          <w:color w:val="auto"/>
          <w:sz w:val="22"/>
          <w:szCs w:val="22"/>
        </w:rPr>
      </w:pPr>
    </w:p>
    <w:p w14:paraId="44783A4C" w14:textId="6A2F3246" w:rsidR="001B54C0" w:rsidRPr="00D22F70" w:rsidRDefault="007516C4" w:rsidP="009F1689">
      <w:pPr>
        <w:spacing w:line="276" w:lineRule="auto"/>
        <w:rPr>
          <w:rFonts w:ascii="Arial" w:hAnsi="Arial" w:cs="Arial"/>
          <w:color w:val="auto"/>
          <w:sz w:val="22"/>
          <w:szCs w:val="22"/>
          <w:rPrChange w:id="557" w:author="Shicheng Guo" w:date="2016-05-24T12:34:00Z">
            <w:rPr>
              <w:rFonts w:ascii="Arial" w:hAnsi="Arial" w:cs="Arial"/>
            </w:rPr>
          </w:rPrChange>
        </w:rPr>
      </w:pPr>
      <w:r w:rsidRPr="00D22F70">
        <w:rPr>
          <w:rFonts w:ascii="Arial" w:hAnsi="Arial" w:cs="Arial"/>
          <w:color w:val="auto"/>
          <w:sz w:val="22"/>
          <w:szCs w:val="22"/>
        </w:rPr>
        <w:t xml:space="preserve">We next sought to use the information from normal human tissues, </w:t>
      </w:r>
      <w:r w:rsidR="00DC7036" w:rsidRPr="00D22F70">
        <w:rPr>
          <w:rFonts w:ascii="Arial" w:hAnsi="Arial" w:cs="Arial"/>
          <w:color w:val="auto"/>
          <w:sz w:val="22"/>
          <w:szCs w:val="22"/>
        </w:rPr>
        <w:t>primary</w:t>
      </w:r>
      <w:r w:rsidRPr="00D22F70">
        <w:rPr>
          <w:rFonts w:ascii="Arial" w:hAnsi="Arial" w:cs="Arial"/>
          <w:color w:val="auto"/>
          <w:sz w:val="22"/>
          <w:szCs w:val="22"/>
        </w:rPr>
        <w:t xml:space="preserve"> tumor biopsies and cancer cell lines to improve the detection of cancer in </w:t>
      </w:r>
      <w:proofErr w:type="spellStart"/>
      <w:r w:rsidRPr="00D22F70">
        <w:rPr>
          <w:rFonts w:ascii="Arial" w:hAnsi="Arial" w:cs="Arial"/>
          <w:color w:val="auto"/>
          <w:sz w:val="22"/>
          <w:szCs w:val="22"/>
        </w:rPr>
        <w:t>cfDNA</w:t>
      </w:r>
      <w:proofErr w:type="spellEnd"/>
      <w:r w:rsidRPr="00D22F70">
        <w:rPr>
          <w:rFonts w:ascii="Arial" w:hAnsi="Arial" w:cs="Arial"/>
          <w:color w:val="auto"/>
          <w:sz w:val="22"/>
          <w:szCs w:val="22"/>
        </w:rPr>
        <w:t xml:space="preserve">. We started by selected a subset of </w:t>
      </w:r>
      <w:commentRangeStart w:id="558"/>
      <w:r w:rsidRPr="00D22F70">
        <w:rPr>
          <w:rFonts w:ascii="Arial" w:hAnsi="Arial" w:cs="Arial"/>
          <w:color w:val="auto"/>
          <w:sz w:val="22"/>
          <w:szCs w:val="22"/>
        </w:rPr>
        <w:t>MHBs that show high MHL</w:t>
      </w:r>
      <w:r w:rsidR="00801BEA" w:rsidRPr="00D22F70">
        <w:rPr>
          <w:rFonts w:ascii="Arial" w:hAnsi="Arial" w:cs="Arial"/>
          <w:color w:val="auto"/>
          <w:sz w:val="22"/>
          <w:szCs w:val="22"/>
        </w:rPr>
        <w:t xml:space="preserve"> (&gt;0.5)</w:t>
      </w:r>
      <w:r w:rsidRPr="00D22F70">
        <w:rPr>
          <w:rFonts w:ascii="Arial" w:hAnsi="Arial" w:cs="Arial"/>
          <w:color w:val="auto"/>
          <w:sz w:val="22"/>
          <w:szCs w:val="22"/>
        </w:rPr>
        <w:t xml:space="preserve"> in cancer tissue samples and low MHL</w:t>
      </w:r>
      <w:r w:rsidR="00801BEA" w:rsidRPr="00D22F70">
        <w:rPr>
          <w:rFonts w:ascii="Arial" w:hAnsi="Arial" w:cs="Arial"/>
          <w:color w:val="auto"/>
          <w:sz w:val="22"/>
          <w:szCs w:val="22"/>
        </w:rPr>
        <w:t xml:space="preserve"> (&lt;0.01)</w:t>
      </w:r>
      <w:r w:rsidRPr="00D22F70">
        <w:rPr>
          <w:rFonts w:ascii="Arial" w:hAnsi="Arial" w:cs="Arial"/>
          <w:color w:val="auto"/>
          <w:sz w:val="22"/>
          <w:szCs w:val="22"/>
        </w:rPr>
        <w:t xml:space="preserve"> in </w:t>
      </w:r>
      <w:r w:rsidR="00DB0B4F" w:rsidRPr="00D22F70">
        <w:rPr>
          <w:rFonts w:ascii="Arial" w:hAnsi="Arial" w:cs="Arial"/>
          <w:color w:val="auto"/>
          <w:sz w:val="22"/>
          <w:szCs w:val="22"/>
        </w:rPr>
        <w:t>whole blood</w:t>
      </w:r>
      <w:commentRangeEnd w:id="558"/>
      <w:r w:rsidR="00DB0B4F" w:rsidRPr="00D22F70">
        <w:rPr>
          <w:rStyle w:val="CommentReference"/>
          <w:rFonts w:ascii="Arial" w:hAnsi="Arial" w:cs="Arial"/>
          <w:color w:val="auto"/>
          <w:sz w:val="22"/>
          <w:szCs w:val="22"/>
        </w:rPr>
        <w:commentReference w:id="558"/>
      </w:r>
      <w:r w:rsidR="00DB0B4F" w:rsidRPr="00D22F70">
        <w:rPr>
          <w:rFonts w:ascii="Arial" w:hAnsi="Arial" w:cs="Arial"/>
          <w:color w:val="auto"/>
          <w:sz w:val="22"/>
          <w:szCs w:val="22"/>
        </w:rPr>
        <w:t xml:space="preserve">. </w:t>
      </w:r>
      <w:del w:id="559" w:author="Shicheng Guo" w:date="2016-05-23T16:39:00Z">
        <w:r w:rsidRPr="00D22F70" w:rsidDel="00F37E05">
          <w:rPr>
            <w:rFonts w:ascii="Arial" w:hAnsi="Arial" w:cs="Arial"/>
            <w:color w:val="auto"/>
            <w:sz w:val="22"/>
            <w:szCs w:val="22"/>
          </w:rPr>
          <w:delText xml:space="preserve"> </w:delText>
        </w:r>
      </w:del>
      <w:r w:rsidR="00DB0B4F" w:rsidRPr="00D22F70">
        <w:rPr>
          <w:rFonts w:ascii="Arial" w:hAnsi="Arial" w:cs="Arial"/>
          <w:color w:val="auto"/>
          <w:sz w:val="22"/>
          <w:szCs w:val="22"/>
        </w:rPr>
        <w:t xml:space="preserve">We then perform clustering of these MHBs into three groups based on the MHL in all normal and cancer plasma, as well as cancer and normal </w:t>
      </w:r>
      <w:r w:rsidR="00497C37" w:rsidRPr="00D22F70">
        <w:rPr>
          <w:rFonts w:ascii="Arial" w:hAnsi="Arial" w:cs="Arial"/>
          <w:color w:val="auto"/>
          <w:sz w:val="22"/>
          <w:szCs w:val="22"/>
        </w:rPr>
        <w:t>tissues</w:t>
      </w:r>
      <w:r w:rsidR="00497C37" w:rsidRPr="00D22F70">
        <w:rPr>
          <w:rFonts w:ascii="Arial" w:eastAsia="Arial" w:hAnsi="Arial" w:cs="Arial"/>
          <w:color w:val="auto"/>
          <w:sz w:val="22"/>
          <w:szCs w:val="22"/>
        </w:rPr>
        <w:t xml:space="preserve"> (</w:t>
      </w:r>
      <w:r w:rsidR="00DB0B4F" w:rsidRPr="00D40083">
        <w:rPr>
          <w:rFonts w:ascii="Arial" w:eastAsia="Arial" w:hAnsi="Arial" w:cs="Arial"/>
          <w:b/>
          <w:color w:val="auto"/>
          <w:sz w:val="22"/>
          <w:szCs w:val="22"/>
        </w:rPr>
        <w:t>Figure 4</w:t>
      </w:r>
      <w:r w:rsidR="00DB0B4F" w:rsidRPr="00D22F70">
        <w:rPr>
          <w:rFonts w:ascii="Arial" w:eastAsia="Arial" w:hAnsi="Arial" w:cs="Arial"/>
          <w:color w:val="auto"/>
          <w:sz w:val="22"/>
          <w:szCs w:val="22"/>
        </w:rPr>
        <w:t>)</w:t>
      </w:r>
      <w:r w:rsidR="00DB0B4F" w:rsidRPr="00D22F70">
        <w:rPr>
          <w:rFonts w:ascii="Arial" w:hAnsi="Arial" w:cs="Arial"/>
          <w:color w:val="auto"/>
          <w:sz w:val="22"/>
          <w:szCs w:val="22"/>
        </w:rPr>
        <w:t xml:space="preserve">. </w:t>
      </w:r>
      <w:r w:rsidRPr="00D22F70">
        <w:rPr>
          <w:rFonts w:ascii="Arial" w:hAnsi="Arial" w:cs="Arial"/>
          <w:color w:val="auto"/>
          <w:sz w:val="22"/>
          <w:szCs w:val="22"/>
        </w:rPr>
        <w:t xml:space="preserve"> </w:t>
      </w:r>
      <w:r w:rsidR="00DC7036" w:rsidRPr="00D22F70">
        <w:rPr>
          <w:rFonts w:ascii="Arial" w:hAnsi="Arial" w:cs="Arial"/>
          <w:color w:val="auto"/>
          <w:sz w:val="22"/>
          <w:szCs w:val="22"/>
        </w:rPr>
        <w:t xml:space="preserve">We identified a special </w:t>
      </w:r>
      <w:r w:rsidR="00DB0B4F" w:rsidRPr="00D22F70">
        <w:rPr>
          <w:rFonts w:ascii="Arial" w:hAnsi="Arial" w:cs="Arial"/>
          <w:color w:val="auto"/>
          <w:sz w:val="22"/>
          <w:szCs w:val="22"/>
        </w:rPr>
        <w:t xml:space="preserve">Group II MHBs </w:t>
      </w:r>
      <w:r w:rsidR="00DC7036" w:rsidRPr="00D22F70">
        <w:rPr>
          <w:rFonts w:ascii="Arial" w:hAnsi="Arial" w:cs="Arial"/>
          <w:color w:val="auto"/>
          <w:sz w:val="22"/>
          <w:szCs w:val="22"/>
        </w:rPr>
        <w:t>which have</w:t>
      </w:r>
      <w:r w:rsidR="00DB0B4F" w:rsidRPr="00D22F70">
        <w:rPr>
          <w:rFonts w:ascii="Arial" w:hAnsi="Arial" w:cs="Arial"/>
          <w:color w:val="auto"/>
          <w:sz w:val="22"/>
          <w:szCs w:val="22"/>
        </w:rPr>
        <w:t xml:space="preserve"> high MHL in cancer tissues and low MHLs in normal tissues. Cancer plasma showed significantly </w:t>
      </w:r>
      <w:r w:rsidR="00DB0B4F" w:rsidRPr="00D22F70">
        <w:rPr>
          <w:rFonts w:ascii="Arial" w:hAnsi="Arial" w:cs="Arial"/>
          <w:color w:val="auto"/>
          <w:sz w:val="22"/>
          <w:szCs w:val="22"/>
        </w:rPr>
        <w:lastRenderedPageBreak/>
        <w:t xml:space="preserve">higher MHL in these regions than normal plasma (p-values </w:t>
      </w:r>
      <w:r w:rsidR="00DB0B4F" w:rsidRPr="00D22F70">
        <w:rPr>
          <w:rFonts w:ascii="Arial" w:eastAsia="Arial" w:hAnsi="Arial" w:cs="Arial"/>
          <w:color w:val="auto"/>
          <w:sz w:val="22"/>
          <w:szCs w:val="22"/>
        </w:rPr>
        <w:t>1.4×10</w:t>
      </w:r>
      <w:r w:rsidR="00DB0B4F" w:rsidRPr="00D22F70">
        <w:rPr>
          <w:rFonts w:ascii="Arial" w:eastAsia="Arial" w:hAnsi="Arial" w:cs="Arial"/>
          <w:color w:val="auto"/>
          <w:sz w:val="22"/>
          <w:szCs w:val="22"/>
          <w:vertAlign w:val="superscript"/>
        </w:rPr>
        <w:t>-12</w:t>
      </w:r>
      <w:r w:rsidR="001718FC" w:rsidRPr="00D22F70">
        <w:rPr>
          <w:rFonts w:ascii="Arial" w:eastAsia="Arial" w:hAnsi="Arial" w:cs="Arial"/>
          <w:color w:val="auto"/>
          <w:sz w:val="22"/>
          <w:szCs w:val="22"/>
        </w:rPr>
        <w:t xml:space="preserve"> and </w:t>
      </w:r>
      <w:r w:rsidR="00DB0B4F" w:rsidRPr="00D22F70">
        <w:rPr>
          <w:rFonts w:ascii="Arial" w:eastAsia="Arial" w:hAnsi="Arial" w:cs="Arial"/>
          <w:color w:val="auto"/>
          <w:sz w:val="22"/>
          <w:szCs w:val="22"/>
        </w:rPr>
        <w:t>6.2×10</w:t>
      </w:r>
      <w:r w:rsidR="00DB0B4F" w:rsidRPr="00D22F70">
        <w:rPr>
          <w:rFonts w:ascii="Arial" w:eastAsia="Arial" w:hAnsi="Arial" w:cs="Arial"/>
          <w:color w:val="auto"/>
          <w:sz w:val="22"/>
          <w:szCs w:val="22"/>
          <w:vertAlign w:val="superscript"/>
        </w:rPr>
        <w:t xml:space="preserve">-8 </w:t>
      </w:r>
      <w:r w:rsidR="00DB0B4F" w:rsidRPr="00D22F70">
        <w:rPr>
          <w:rFonts w:ascii="Arial" w:eastAsia="Arial" w:hAnsi="Arial" w:cs="Arial"/>
          <w:color w:val="auto"/>
          <w:sz w:val="22"/>
          <w:szCs w:val="22"/>
        </w:rPr>
        <w:t xml:space="preserve">for </w:t>
      </w:r>
      <w:ins w:id="560" w:author="Shicheng Guo" w:date="2016-05-23T21:55:00Z">
        <w:r w:rsidR="00F12C8C" w:rsidRPr="00D22F70">
          <w:rPr>
            <w:rFonts w:ascii="Arial" w:eastAsia="Arial" w:hAnsi="Arial" w:cs="Arial"/>
            <w:color w:val="auto"/>
            <w:sz w:val="22"/>
            <w:szCs w:val="22"/>
          </w:rPr>
          <w:t xml:space="preserve">colorectal </w:t>
        </w:r>
      </w:ins>
      <w:del w:id="561" w:author="Shicheng Guo" w:date="2016-05-23T21:55:00Z">
        <w:r w:rsidR="00DB0B4F" w:rsidRPr="00D22F70" w:rsidDel="00F12C8C">
          <w:rPr>
            <w:rFonts w:ascii="Arial" w:eastAsia="Arial" w:hAnsi="Arial" w:cs="Arial"/>
            <w:color w:val="auto"/>
            <w:sz w:val="22"/>
            <w:szCs w:val="22"/>
          </w:rPr>
          <w:delText xml:space="preserve">colon </w:delText>
        </w:r>
      </w:del>
      <w:r w:rsidR="00DB0B4F" w:rsidRPr="00D22F70">
        <w:rPr>
          <w:rFonts w:ascii="Arial" w:eastAsia="Arial" w:hAnsi="Arial" w:cs="Arial"/>
          <w:color w:val="auto"/>
          <w:sz w:val="22"/>
          <w:szCs w:val="22"/>
        </w:rPr>
        <w:t>cancer, lung cancer</w:t>
      </w:r>
      <w:r w:rsidR="001718FC" w:rsidRPr="00D22F70">
        <w:rPr>
          <w:rFonts w:ascii="Arial" w:eastAsia="Arial" w:hAnsi="Arial" w:cs="Arial"/>
          <w:color w:val="auto"/>
          <w:sz w:val="22"/>
          <w:szCs w:val="22"/>
        </w:rPr>
        <w:t>,</w:t>
      </w:r>
      <w:r w:rsidR="00E070B0" w:rsidRPr="00D22F70">
        <w:rPr>
          <w:rFonts w:ascii="Arial" w:eastAsia="Arial" w:hAnsi="Arial" w:cs="Arial"/>
          <w:color w:val="auto"/>
          <w:sz w:val="22"/>
          <w:szCs w:val="22"/>
        </w:rPr>
        <w:t xml:space="preserve"> respectively</w:t>
      </w:r>
      <w:r w:rsidR="00DB0B4F" w:rsidRPr="00D22F70">
        <w:rPr>
          <w:rFonts w:ascii="Arial" w:eastAsia="Arial" w:hAnsi="Arial" w:cs="Arial"/>
          <w:color w:val="auto"/>
          <w:sz w:val="22"/>
          <w:szCs w:val="22"/>
        </w:rPr>
        <w:t xml:space="preserve">). </w:t>
      </w:r>
      <w:r w:rsidR="00DC7036" w:rsidRPr="00D22F70">
        <w:rPr>
          <w:rFonts w:ascii="Arial" w:eastAsia="Arial" w:hAnsi="Arial" w:cs="Arial"/>
          <w:color w:val="auto"/>
          <w:sz w:val="22"/>
          <w:szCs w:val="22"/>
        </w:rPr>
        <w:t xml:space="preserve">By </w:t>
      </w:r>
      <w:r w:rsidR="00BD2202" w:rsidRPr="00D22F70">
        <w:rPr>
          <w:rFonts w:ascii="Arial" w:eastAsia="Arial" w:hAnsi="Arial" w:cs="Arial"/>
          <w:color w:val="auto"/>
          <w:sz w:val="22"/>
          <w:szCs w:val="22"/>
        </w:rPr>
        <w:t>mixing</w:t>
      </w:r>
      <w:r w:rsidR="00DC7036" w:rsidRPr="00D22F70">
        <w:rPr>
          <w:rFonts w:ascii="Arial" w:eastAsia="Arial" w:hAnsi="Arial" w:cs="Arial"/>
          <w:color w:val="auto"/>
          <w:sz w:val="22"/>
          <w:szCs w:val="22"/>
        </w:rPr>
        <w:t xml:space="preserve"> </w:t>
      </w:r>
      <w:r w:rsidR="00DB0B4F" w:rsidRPr="00D22F70">
        <w:rPr>
          <w:rFonts w:ascii="Arial" w:eastAsia="Arial" w:hAnsi="Arial" w:cs="Arial"/>
          <w:color w:val="auto"/>
          <w:sz w:val="22"/>
          <w:szCs w:val="22"/>
        </w:rPr>
        <w:t>the sequencing reads from cancer tissues and whole blood samples</w:t>
      </w:r>
      <w:r w:rsidR="00DC7036" w:rsidRPr="00D22F70">
        <w:rPr>
          <w:rFonts w:ascii="Arial" w:eastAsia="Arial" w:hAnsi="Arial" w:cs="Arial"/>
          <w:color w:val="auto"/>
          <w:sz w:val="22"/>
          <w:szCs w:val="22"/>
        </w:rPr>
        <w:t xml:space="preserve"> (WB)</w:t>
      </w:r>
      <w:r w:rsidR="00DB0B4F" w:rsidRPr="00D22F70">
        <w:rPr>
          <w:rFonts w:ascii="Arial" w:eastAsia="Arial" w:hAnsi="Arial" w:cs="Arial"/>
          <w:color w:val="auto"/>
          <w:sz w:val="22"/>
          <w:szCs w:val="22"/>
        </w:rPr>
        <w:t xml:space="preserve">, we </w:t>
      </w:r>
      <w:r w:rsidR="00441052" w:rsidRPr="00D22F70">
        <w:rPr>
          <w:rFonts w:ascii="Arial" w:eastAsia="Arial" w:hAnsi="Arial" w:cs="Arial"/>
          <w:color w:val="auto"/>
          <w:sz w:val="22"/>
          <w:szCs w:val="22"/>
        </w:rPr>
        <w:t xml:space="preserve">computationally </w:t>
      </w:r>
      <w:r w:rsidR="00DB0B4F" w:rsidRPr="00D22F70">
        <w:rPr>
          <w:rFonts w:ascii="Arial" w:eastAsia="Arial" w:hAnsi="Arial" w:cs="Arial"/>
          <w:color w:val="auto"/>
          <w:sz w:val="22"/>
          <w:szCs w:val="22"/>
        </w:rPr>
        <w:t xml:space="preserve">created synthetic </w:t>
      </w:r>
      <w:r w:rsidR="00E113E2" w:rsidRPr="00D22F70">
        <w:rPr>
          <w:rFonts w:ascii="Arial" w:eastAsia="Arial" w:hAnsi="Arial" w:cs="Arial"/>
          <w:color w:val="auto"/>
          <w:sz w:val="22"/>
          <w:szCs w:val="22"/>
        </w:rPr>
        <w:t xml:space="preserve">admixture </w:t>
      </w:r>
      <w:r w:rsidR="00DB0B4F" w:rsidRPr="00D22F70">
        <w:rPr>
          <w:rFonts w:ascii="Arial" w:eastAsia="Arial" w:hAnsi="Arial" w:cs="Arial"/>
          <w:color w:val="auto"/>
          <w:sz w:val="22"/>
          <w:szCs w:val="22"/>
        </w:rPr>
        <w:t>at different tumor</w:t>
      </w:r>
      <w:r w:rsidR="003152D2" w:rsidRPr="00D22F70">
        <w:rPr>
          <w:rFonts w:ascii="Arial" w:eastAsia="Arial" w:hAnsi="Arial" w:cs="Arial"/>
          <w:color w:val="auto"/>
          <w:sz w:val="22"/>
          <w:szCs w:val="22"/>
        </w:rPr>
        <w:t xml:space="preserve"> fractions.</w:t>
      </w:r>
      <w:r w:rsidR="00B45074" w:rsidRPr="00D22F70">
        <w:rPr>
          <w:rFonts w:ascii="Arial" w:eastAsia="Arial" w:hAnsi="Arial" w:cs="Arial"/>
          <w:color w:val="auto"/>
          <w:sz w:val="22"/>
          <w:szCs w:val="22"/>
        </w:rPr>
        <w:t xml:space="preserve"> </w:t>
      </w:r>
      <w:commentRangeStart w:id="562"/>
      <w:r w:rsidR="003152D2" w:rsidRPr="00D22F70">
        <w:rPr>
          <w:rFonts w:ascii="Arial" w:eastAsia="Arial" w:hAnsi="Arial" w:cs="Arial"/>
          <w:color w:val="auto"/>
          <w:sz w:val="22"/>
          <w:szCs w:val="22"/>
        </w:rPr>
        <w:t xml:space="preserve">We found that MHL </w:t>
      </w:r>
      <w:r w:rsidR="003152D2" w:rsidRPr="005005E8">
        <w:rPr>
          <w:rFonts w:ascii="Arial" w:eastAsia="Arial" w:hAnsi="Arial" w:cs="Arial"/>
          <w:color w:val="auto"/>
          <w:sz w:val="22"/>
          <w:szCs w:val="22"/>
          <w:highlight w:val="yellow"/>
        </w:rPr>
        <w:t xml:space="preserve">is </w:t>
      </w:r>
      <w:r w:rsidR="00D40083" w:rsidRPr="005005E8">
        <w:rPr>
          <w:rFonts w:ascii="Arial" w:eastAsia="Arial" w:hAnsi="Arial" w:cs="Arial"/>
          <w:color w:val="auto"/>
          <w:sz w:val="22"/>
          <w:szCs w:val="22"/>
          <w:highlight w:val="yellow"/>
        </w:rPr>
        <w:t>2-5 folder</w:t>
      </w:r>
      <w:commentRangeStart w:id="563"/>
      <w:r w:rsidR="003152D2" w:rsidRPr="005005E8">
        <w:rPr>
          <w:rFonts w:ascii="Arial" w:eastAsia="Arial" w:hAnsi="Arial" w:cs="Arial"/>
          <w:color w:val="auto"/>
          <w:sz w:val="22"/>
          <w:szCs w:val="22"/>
          <w:highlight w:val="yellow"/>
        </w:rPr>
        <w:t xml:space="preserve"> higher</w:t>
      </w:r>
      <w:r w:rsidR="00B45074" w:rsidRPr="005005E8">
        <w:rPr>
          <w:rFonts w:ascii="Arial" w:eastAsia="Arial" w:hAnsi="Arial" w:cs="Arial"/>
          <w:color w:val="auto"/>
          <w:sz w:val="22"/>
          <w:szCs w:val="22"/>
          <w:highlight w:val="yellow"/>
        </w:rPr>
        <w:t xml:space="preserve"> </w:t>
      </w:r>
      <w:commentRangeEnd w:id="563"/>
      <w:r w:rsidR="00713743" w:rsidRPr="005005E8">
        <w:rPr>
          <w:rStyle w:val="CommentReference"/>
          <w:rFonts w:ascii="Arial" w:hAnsi="Arial" w:cs="Arial"/>
          <w:color w:val="auto"/>
          <w:sz w:val="22"/>
          <w:szCs w:val="22"/>
          <w:highlight w:val="yellow"/>
        </w:rPr>
        <w:commentReference w:id="563"/>
      </w:r>
      <w:r w:rsidR="00B45074" w:rsidRPr="00D22F70">
        <w:rPr>
          <w:rFonts w:ascii="Arial" w:eastAsia="Arial" w:hAnsi="Arial" w:cs="Arial"/>
          <w:color w:val="auto"/>
          <w:sz w:val="22"/>
          <w:szCs w:val="22"/>
        </w:rPr>
        <w:t>(and hence easier to detect)</w:t>
      </w:r>
      <w:r w:rsidR="003152D2" w:rsidRPr="00D22F70">
        <w:rPr>
          <w:rFonts w:ascii="Arial" w:eastAsia="Arial" w:hAnsi="Arial" w:cs="Arial"/>
          <w:color w:val="auto"/>
          <w:sz w:val="22"/>
          <w:szCs w:val="22"/>
        </w:rPr>
        <w:t xml:space="preserve"> than the methylation level of individual </w:t>
      </w:r>
      <w:proofErr w:type="spellStart"/>
      <w:r w:rsidR="003152D2" w:rsidRPr="00D22F70">
        <w:rPr>
          <w:rFonts w:ascii="Arial" w:eastAsia="Arial" w:hAnsi="Arial" w:cs="Arial"/>
          <w:color w:val="auto"/>
          <w:sz w:val="22"/>
          <w:szCs w:val="22"/>
        </w:rPr>
        <w:t>CpG</w:t>
      </w:r>
      <w:proofErr w:type="spellEnd"/>
      <w:r w:rsidR="003152D2" w:rsidRPr="00D22F70">
        <w:rPr>
          <w:rFonts w:ascii="Arial" w:eastAsia="Arial" w:hAnsi="Arial" w:cs="Arial"/>
          <w:color w:val="auto"/>
          <w:sz w:val="22"/>
          <w:szCs w:val="22"/>
        </w:rPr>
        <w:t xml:space="preserve"> sites across the full range of tumor f</w:t>
      </w:r>
      <w:r w:rsidR="00B45074" w:rsidRPr="00D22F70">
        <w:rPr>
          <w:rFonts w:ascii="Arial" w:eastAsia="Arial" w:hAnsi="Arial" w:cs="Arial"/>
          <w:color w:val="auto"/>
          <w:sz w:val="22"/>
          <w:szCs w:val="22"/>
        </w:rPr>
        <w:t>raction</w:t>
      </w:r>
      <w:r w:rsidR="00F26C73">
        <w:rPr>
          <w:rFonts w:ascii="Arial" w:eastAsia="Arial" w:hAnsi="Arial" w:cs="Arial"/>
          <w:color w:val="auto"/>
          <w:sz w:val="22"/>
          <w:szCs w:val="22"/>
        </w:rPr>
        <w:t xml:space="preserve"> (</w:t>
      </w:r>
      <w:proofErr w:type="spellStart"/>
      <w:r w:rsidR="00F26C73" w:rsidRPr="00F26C73">
        <w:rPr>
          <w:rFonts w:ascii="Arial" w:eastAsia="Arial" w:hAnsi="Arial" w:cs="Arial"/>
          <w:b/>
          <w:color w:val="auto"/>
          <w:sz w:val="22"/>
          <w:szCs w:val="22"/>
        </w:rPr>
        <w:t>Supp.Table</w:t>
      </w:r>
      <w:proofErr w:type="spellEnd"/>
      <w:r w:rsidR="00F26C73" w:rsidRPr="00F26C73">
        <w:rPr>
          <w:rFonts w:ascii="Arial" w:eastAsia="Arial" w:hAnsi="Arial" w:cs="Arial"/>
          <w:b/>
          <w:color w:val="auto"/>
          <w:sz w:val="22"/>
          <w:szCs w:val="22"/>
        </w:rPr>
        <w:t xml:space="preserve"> 9</w:t>
      </w:r>
      <w:r w:rsidR="00F26C73">
        <w:rPr>
          <w:rFonts w:ascii="Arial" w:eastAsia="Arial" w:hAnsi="Arial" w:cs="Arial"/>
          <w:color w:val="auto"/>
          <w:sz w:val="22"/>
          <w:szCs w:val="22"/>
        </w:rPr>
        <w:t>)</w:t>
      </w:r>
      <w:r w:rsidR="00B45074" w:rsidRPr="00D22F70">
        <w:rPr>
          <w:rFonts w:ascii="Arial" w:eastAsia="Arial" w:hAnsi="Arial" w:cs="Arial"/>
          <w:color w:val="auto"/>
          <w:sz w:val="22"/>
          <w:szCs w:val="22"/>
        </w:rPr>
        <w:t>.</w:t>
      </w:r>
      <w:commentRangeEnd w:id="562"/>
      <w:r w:rsidR="0032173E" w:rsidRPr="00D22F70">
        <w:rPr>
          <w:rStyle w:val="CommentReference"/>
          <w:rFonts w:ascii="Arial" w:hAnsi="Arial" w:cs="Arial"/>
          <w:color w:val="auto"/>
          <w:sz w:val="22"/>
          <w:szCs w:val="22"/>
        </w:rPr>
        <w:commentReference w:id="562"/>
      </w:r>
      <w:r w:rsidR="00B45074" w:rsidRPr="00D22F70">
        <w:rPr>
          <w:rFonts w:ascii="Arial" w:eastAsia="Arial" w:hAnsi="Arial" w:cs="Arial"/>
          <w:color w:val="auto"/>
          <w:sz w:val="22"/>
          <w:szCs w:val="22"/>
        </w:rPr>
        <w:t xml:space="preserve"> From the MHL distribution established by computational mixing, we then took the individual plasma data set, and predicted the tumor fraction</w:t>
      </w:r>
      <w:ins w:id="564" w:author="Shicheng Guo" w:date="2016-05-23T16:46:00Z">
        <w:r w:rsidR="00BB6430" w:rsidRPr="00D22F70">
          <w:rPr>
            <w:rFonts w:ascii="Arial" w:eastAsia="Arial" w:hAnsi="Arial" w:cs="Arial"/>
            <w:color w:val="auto"/>
            <w:sz w:val="22"/>
            <w:szCs w:val="22"/>
          </w:rPr>
          <w:t xml:space="preserve"> based on the standard curve as </w:t>
        </w:r>
        <w:r w:rsidR="00BB6430" w:rsidRPr="000C6921">
          <w:rPr>
            <w:rFonts w:ascii="Arial" w:eastAsia="Arial" w:hAnsi="Arial" w:cs="Arial"/>
            <w:b/>
            <w:color w:val="auto"/>
            <w:sz w:val="22"/>
            <w:szCs w:val="22"/>
          </w:rPr>
          <w:t>Fig</w:t>
        </w:r>
      </w:ins>
      <w:r w:rsidR="006B0E2F">
        <w:rPr>
          <w:rFonts w:ascii="Arial" w:eastAsia="Arial" w:hAnsi="Arial" w:cs="Arial"/>
          <w:b/>
          <w:color w:val="auto"/>
          <w:sz w:val="22"/>
          <w:szCs w:val="22"/>
        </w:rPr>
        <w:t>ure</w:t>
      </w:r>
      <w:ins w:id="565" w:author="Shicheng Guo" w:date="2016-05-23T16:46:00Z">
        <w:r w:rsidR="00BB6430" w:rsidRPr="000C6921">
          <w:rPr>
            <w:rFonts w:ascii="Arial" w:eastAsia="Arial" w:hAnsi="Arial" w:cs="Arial"/>
            <w:b/>
            <w:color w:val="auto"/>
            <w:sz w:val="22"/>
            <w:szCs w:val="22"/>
          </w:rPr>
          <w:t xml:space="preserve"> 4</w:t>
        </w:r>
      </w:ins>
      <w:r w:rsidR="00B45074" w:rsidRPr="00D22F70">
        <w:rPr>
          <w:rFonts w:ascii="Arial" w:eastAsia="Arial" w:hAnsi="Arial" w:cs="Arial"/>
          <w:color w:val="auto"/>
          <w:sz w:val="22"/>
          <w:szCs w:val="22"/>
        </w:rPr>
        <w:t xml:space="preserve">. Except for a small number of outliers, we </w:t>
      </w:r>
      <w:del w:id="566" w:author="Shicheng Guo" w:date="2016-05-24T11:56:00Z">
        <w:r w:rsidR="00B45074" w:rsidRPr="00D22F70" w:rsidDel="00793E7F">
          <w:rPr>
            <w:rFonts w:ascii="Arial" w:eastAsia="Arial" w:hAnsi="Arial" w:cs="Arial"/>
            <w:color w:val="auto"/>
            <w:sz w:val="22"/>
            <w:szCs w:val="22"/>
          </w:rPr>
          <w:delText xml:space="preserve">consistently </w:delText>
        </w:r>
      </w:del>
      <w:r w:rsidR="00B45074" w:rsidRPr="00D22F70">
        <w:rPr>
          <w:rFonts w:ascii="Arial" w:eastAsia="Arial" w:hAnsi="Arial" w:cs="Arial"/>
          <w:color w:val="auto"/>
          <w:sz w:val="22"/>
          <w:szCs w:val="22"/>
        </w:rPr>
        <w:t xml:space="preserve">observed </w:t>
      </w:r>
      <w:ins w:id="567" w:author="Shicheng Guo" w:date="2016-05-24T11:56:00Z">
        <w:r w:rsidR="00793E7F" w:rsidRPr="00D22F70">
          <w:rPr>
            <w:rFonts w:ascii="Arial" w:eastAsia="Arial" w:hAnsi="Arial" w:cs="Arial"/>
            <w:color w:val="auto"/>
            <w:sz w:val="22"/>
            <w:szCs w:val="22"/>
          </w:rPr>
          <w:t xml:space="preserve">significantly </w:t>
        </w:r>
      </w:ins>
      <w:r w:rsidR="00B45074" w:rsidRPr="00D22F70">
        <w:rPr>
          <w:rFonts w:ascii="Arial" w:eastAsia="Arial" w:hAnsi="Arial" w:cs="Arial"/>
          <w:color w:val="auto"/>
          <w:sz w:val="22"/>
          <w:szCs w:val="22"/>
        </w:rPr>
        <w:t>higher MHL in cancer plasma than in normal plasma</w:t>
      </w:r>
      <w:r w:rsidR="00713743" w:rsidRPr="00D22F70">
        <w:rPr>
          <w:rFonts w:ascii="Arial" w:eastAsia="Arial" w:hAnsi="Arial" w:cs="Arial"/>
          <w:color w:val="auto"/>
          <w:sz w:val="22"/>
          <w:szCs w:val="22"/>
        </w:rPr>
        <w:t xml:space="preserve"> </w:t>
      </w:r>
      <w:r w:rsidR="00B45074" w:rsidRPr="00D22F70">
        <w:rPr>
          <w:rFonts w:ascii="Arial" w:eastAsia="Arial" w:hAnsi="Arial" w:cs="Arial"/>
          <w:color w:val="auto"/>
          <w:sz w:val="22"/>
          <w:szCs w:val="22"/>
        </w:rPr>
        <w:t>(</w:t>
      </w:r>
      <w:r w:rsidR="00B45074" w:rsidRPr="000C6921">
        <w:rPr>
          <w:rFonts w:ascii="Arial" w:eastAsia="Arial" w:hAnsi="Arial" w:cs="Arial"/>
          <w:b/>
          <w:color w:val="auto"/>
          <w:sz w:val="22"/>
          <w:szCs w:val="22"/>
        </w:rPr>
        <w:t>Supp</w:t>
      </w:r>
      <w:r w:rsidR="008B50BE">
        <w:rPr>
          <w:rFonts w:ascii="Arial" w:eastAsia="Arial" w:hAnsi="Arial" w:cs="Arial"/>
          <w:b/>
          <w:color w:val="auto"/>
          <w:sz w:val="22"/>
          <w:szCs w:val="22"/>
        </w:rPr>
        <w:t>.</w:t>
      </w:r>
      <w:r w:rsidR="00B45074" w:rsidRPr="000C6921">
        <w:rPr>
          <w:rFonts w:ascii="Arial" w:eastAsia="Arial" w:hAnsi="Arial" w:cs="Arial"/>
          <w:b/>
          <w:color w:val="auto"/>
          <w:sz w:val="22"/>
          <w:szCs w:val="22"/>
        </w:rPr>
        <w:t xml:space="preserve"> Figure</w:t>
      </w:r>
      <w:del w:id="568" w:author="Shicheng Guo" w:date="2016-05-24T11:55:00Z">
        <w:r w:rsidR="00B45074" w:rsidRPr="000C6921" w:rsidDel="00793E7F">
          <w:rPr>
            <w:rFonts w:ascii="Arial" w:eastAsia="Arial" w:hAnsi="Arial" w:cs="Arial"/>
            <w:b/>
            <w:color w:val="auto"/>
            <w:sz w:val="22"/>
            <w:szCs w:val="22"/>
          </w:rPr>
          <w:delText xml:space="preserve"> </w:delText>
        </w:r>
      </w:del>
      <w:ins w:id="569" w:author="Shicheng Guo" w:date="2016-05-24T11:55:00Z">
        <w:r w:rsidR="00793E7F" w:rsidRPr="000C6921">
          <w:rPr>
            <w:rFonts w:ascii="Arial" w:eastAsia="Arial" w:hAnsi="Arial" w:cs="Arial"/>
            <w:b/>
            <w:color w:val="auto"/>
            <w:sz w:val="22"/>
            <w:szCs w:val="22"/>
          </w:rPr>
          <w:t xml:space="preserve"> 7</w:t>
        </w:r>
      </w:ins>
      <w:del w:id="570" w:author="Shicheng Guo" w:date="2016-05-24T11:55:00Z">
        <w:r w:rsidR="00B45074" w:rsidRPr="00D22F70" w:rsidDel="00793E7F">
          <w:rPr>
            <w:rFonts w:ascii="Arial" w:eastAsia="Arial" w:hAnsi="Arial" w:cs="Arial"/>
            <w:color w:val="auto"/>
            <w:sz w:val="22"/>
            <w:szCs w:val="22"/>
          </w:rPr>
          <w:delText>XX</w:delText>
        </w:r>
      </w:del>
      <w:r w:rsidR="00B45074" w:rsidRPr="00D22F70">
        <w:rPr>
          <w:rFonts w:ascii="Arial" w:eastAsia="Arial" w:hAnsi="Arial" w:cs="Arial"/>
          <w:color w:val="auto"/>
          <w:sz w:val="22"/>
          <w:szCs w:val="22"/>
        </w:rPr>
        <w:t>).  Note that all Group II MHBs were selected without using any information from the plasma samples</w:t>
      </w:r>
      <w:r w:rsidR="00713743" w:rsidRPr="00D22F70">
        <w:rPr>
          <w:rFonts w:ascii="Arial" w:eastAsia="Arial" w:hAnsi="Arial" w:cs="Arial"/>
          <w:color w:val="auto"/>
          <w:sz w:val="22"/>
          <w:szCs w:val="22"/>
        </w:rPr>
        <w:t xml:space="preserve">, and hence they should be generally applicable to other plasma </w:t>
      </w:r>
      <w:r w:rsidR="00713743" w:rsidRPr="00D22F70">
        <w:rPr>
          <w:rFonts w:ascii="Arial" w:eastAsia="Arial" w:hAnsi="Arial" w:cs="Arial"/>
          <w:color w:val="auto"/>
          <w:sz w:val="22"/>
          <w:szCs w:val="22"/>
          <w:highlight w:val="yellow"/>
          <w:rPrChange w:id="571" w:author="Shicheng Guo" w:date="2016-05-24T12:34:00Z">
            <w:rPr>
              <w:rFonts w:ascii="Arial" w:eastAsia="Arial" w:hAnsi="Arial" w:cs="Arial"/>
              <w:color w:val="000000"/>
            </w:rPr>
          </w:rPrChange>
        </w:rPr>
        <w:t>samples</w:t>
      </w:r>
      <w:ins w:id="572" w:author="Shicheng Guo" w:date="2016-05-23T16:46:00Z">
        <w:r w:rsidR="00BB6430" w:rsidRPr="00D22F70">
          <w:rPr>
            <w:rFonts w:ascii="Arial" w:eastAsia="Arial" w:hAnsi="Arial" w:cs="Arial"/>
            <w:color w:val="auto"/>
            <w:sz w:val="22"/>
            <w:szCs w:val="22"/>
            <w:highlight w:val="yellow"/>
            <w:rPrChange w:id="573" w:author="Shicheng Guo" w:date="2016-05-24T12:34:00Z">
              <w:rPr>
                <w:rFonts w:ascii="Arial" w:eastAsia="Arial" w:hAnsi="Arial" w:cs="Arial"/>
                <w:color w:val="000000"/>
              </w:rPr>
            </w:rPrChange>
          </w:rPr>
          <w:t xml:space="preserve">. </w:t>
        </w:r>
      </w:ins>
      <w:ins w:id="574" w:author="Shicheng Guo" w:date="2016-05-24T11:56:00Z">
        <w:r w:rsidR="00793E7F" w:rsidRPr="00D22F70">
          <w:rPr>
            <w:rFonts w:ascii="Arial" w:eastAsia="Arial" w:hAnsi="Arial" w:cs="Arial"/>
            <w:color w:val="auto"/>
            <w:sz w:val="22"/>
            <w:szCs w:val="22"/>
            <w:highlight w:val="yellow"/>
            <w:rPrChange w:id="575" w:author="Shicheng Guo" w:date="2016-05-24T12:34:00Z">
              <w:rPr>
                <w:rFonts w:ascii="Arial" w:eastAsia="Arial" w:hAnsi="Arial" w:cs="Arial"/>
                <w:color w:val="000000"/>
                <w:highlight w:val="yellow"/>
              </w:rPr>
            </w:rPrChange>
          </w:rPr>
          <w:t>Furthermore</w:t>
        </w:r>
      </w:ins>
      <w:ins w:id="576" w:author="Shicheng Guo" w:date="2016-05-23T17:13:00Z">
        <w:r w:rsidR="00BB187F" w:rsidRPr="00D22F70">
          <w:rPr>
            <w:rFonts w:ascii="Arial" w:eastAsia="Arial" w:hAnsi="Arial" w:cs="Arial"/>
            <w:color w:val="auto"/>
            <w:sz w:val="22"/>
            <w:szCs w:val="22"/>
            <w:highlight w:val="yellow"/>
            <w:rPrChange w:id="577" w:author="Shicheng Guo" w:date="2016-05-24T12:34:00Z">
              <w:rPr>
                <w:rFonts w:ascii="Arial" w:eastAsia="Arial" w:hAnsi="Arial" w:cs="Arial"/>
                <w:color w:val="000000"/>
              </w:rPr>
            </w:rPrChange>
          </w:rPr>
          <w:t>,</w:t>
        </w:r>
      </w:ins>
      <w:ins w:id="578" w:author="Shicheng Guo" w:date="2016-05-23T16:47:00Z">
        <w:r w:rsidR="00BB6430" w:rsidRPr="00D22F70">
          <w:rPr>
            <w:rFonts w:ascii="Arial" w:eastAsia="Arial" w:hAnsi="Arial" w:cs="Arial"/>
            <w:color w:val="auto"/>
            <w:sz w:val="22"/>
            <w:szCs w:val="22"/>
            <w:highlight w:val="yellow"/>
            <w:rPrChange w:id="579" w:author="Shicheng Guo" w:date="2016-05-24T12:34:00Z">
              <w:rPr>
                <w:rFonts w:ascii="Arial" w:eastAsia="Arial" w:hAnsi="Arial" w:cs="Arial"/>
                <w:color w:val="000000"/>
              </w:rPr>
            </w:rPrChange>
          </w:rPr>
          <w:t xml:space="preserve"> we </w:t>
        </w:r>
      </w:ins>
      <w:ins w:id="580" w:author="Shicheng Guo" w:date="2016-05-24T11:56:00Z">
        <w:r w:rsidR="00793E7F" w:rsidRPr="00D22F70">
          <w:rPr>
            <w:rFonts w:ascii="Arial" w:eastAsia="Arial" w:hAnsi="Arial" w:cs="Arial"/>
            <w:color w:val="auto"/>
            <w:sz w:val="22"/>
            <w:szCs w:val="22"/>
            <w:highlight w:val="yellow"/>
            <w:rPrChange w:id="581" w:author="Shicheng Guo" w:date="2016-05-24T12:34:00Z">
              <w:rPr>
                <w:rFonts w:ascii="Arial" w:eastAsia="Arial" w:hAnsi="Arial" w:cs="Arial"/>
                <w:color w:val="000000"/>
              </w:rPr>
            </w:rPrChange>
          </w:rPr>
          <w:t xml:space="preserve">observed </w:t>
        </w:r>
      </w:ins>
      <w:ins w:id="582" w:author="Shicheng Guo" w:date="2016-05-23T16:48:00Z">
        <w:r w:rsidR="00BB6430" w:rsidRPr="00D22F70">
          <w:rPr>
            <w:rFonts w:ascii="Arial" w:eastAsia="Arial" w:hAnsi="Arial" w:cs="Arial"/>
            <w:color w:val="auto"/>
            <w:sz w:val="22"/>
            <w:szCs w:val="22"/>
            <w:highlight w:val="yellow"/>
            <w:rPrChange w:id="583" w:author="Shicheng Guo" w:date="2016-05-24T12:34:00Z">
              <w:rPr>
                <w:rFonts w:ascii="Arial" w:eastAsia="Arial" w:hAnsi="Arial" w:cs="Arial"/>
                <w:color w:val="000000"/>
              </w:rPr>
            </w:rPrChange>
          </w:rPr>
          <w:t xml:space="preserve">that the estimated tumor DNA fraction were </w:t>
        </w:r>
      </w:ins>
      <w:ins w:id="584" w:author="Shicheng Guo" w:date="2016-05-23T16:49:00Z">
        <w:r w:rsidR="00BB6430" w:rsidRPr="00D22F70">
          <w:rPr>
            <w:rFonts w:ascii="Arial" w:eastAsia="Arial" w:hAnsi="Arial" w:cs="Arial"/>
            <w:color w:val="auto"/>
            <w:sz w:val="22"/>
            <w:szCs w:val="22"/>
            <w:highlight w:val="yellow"/>
            <w:rPrChange w:id="585" w:author="Shicheng Guo" w:date="2016-05-24T12:34:00Z">
              <w:rPr>
                <w:rFonts w:ascii="Arial" w:eastAsia="Arial" w:hAnsi="Arial" w:cs="Arial"/>
                <w:color w:val="000000"/>
              </w:rPr>
            </w:rPrChange>
          </w:rPr>
          <w:t xml:space="preserve">positive </w:t>
        </w:r>
      </w:ins>
      <w:ins w:id="586" w:author="Shicheng Guo" w:date="2016-05-23T16:50:00Z">
        <w:r w:rsidR="00BB6430" w:rsidRPr="00D22F70">
          <w:rPr>
            <w:rFonts w:ascii="Arial" w:eastAsia="Arial" w:hAnsi="Arial" w:cs="Arial"/>
            <w:color w:val="auto"/>
            <w:sz w:val="22"/>
            <w:szCs w:val="22"/>
            <w:highlight w:val="yellow"/>
            <w:rPrChange w:id="587" w:author="Shicheng Guo" w:date="2016-05-24T12:34:00Z">
              <w:rPr>
                <w:rFonts w:ascii="Arial" w:eastAsia="Arial" w:hAnsi="Arial" w:cs="Arial"/>
                <w:color w:val="000000"/>
              </w:rPr>
            </w:rPrChange>
          </w:rPr>
          <w:t xml:space="preserve">correlated with normalized </w:t>
        </w:r>
        <w:proofErr w:type="spellStart"/>
        <w:r w:rsidR="00BB6430" w:rsidRPr="00D22F70">
          <w:rPr>
            <w:rFonts w:ascii="Arial" w:eastAsia="Arial" w:hAnsi="Arial" w:cs="Arial"/>
            <w:color w:val="auto"/>
            <w:sz w:val="22"/>
            <w:szCs w:val="22"/>
            <w:highlight w:val="yellow"/>
            <w:rPrChange w:id="588" w:author="Shicheng Guo" w:date="2016-05-24T12:34:00Z">
              <w:rPr>
                <w:rFonts w:ascii="Arial" w:eastAsia="Arial" w:hAnsi="Arial" w:cs="Arial"/>
                <w:color w:val="000000"/>
              </w:rPr>
            </w:rPrChange>
          </w:rPr>
          <w:t>cfDNA</w:t>
        </w:r>
        <w:proofErr w:type="spellEnd"/>
        <w:r w:rsidR="00BB6430" w:rsidRPr="00D22F70">
          <w:rPr>
            <w:rFonts w:ascii="Arial" w:eastAsia="Arial" w:hAnsi="Arial" w:cs="Arial"/>
            <w:color w:val="auto"/>
            <w:sz w:val="22"/>
            <w:szCs w:val="22"/>
            <w:highlight w:val="yellow"/>
            <w:rPrChange w:id="589" w:author="Shicheng Guo" w:date="2016-05-24T12:34:00Z">
              <w:rPr>
                <w:rFonts w:ascii="Arial" w:eastAsia="Arial" w:hAnsi="Arial" w:cs="Arial"/>
                <w:color w:val="000000"/>
              </w:rPr>
            </w:rPrChange>
          </w:rPr>
          <w:t xml:space="preserve"> yield from the cancer patients</w:t>
        </w:r>
      </w:ins>
      <w:ins w:id="590" w:author="Shicheng Guo" w:date="2016-05-24T11:57:00Z">
        <w:r w:rsidR="00793E7F" w:rsidRPr="00D22F70">
          <w:rPr>
            <w:rFonts w:ascii="Arial" w:eastAsia="Arial" w:hAnsi="Arial" w:cs="Arial"/>
            <w:color w:val="auto"/>
            <w:sz w:val="22"/>
            <w:szCs w:val="22"/>
            <w:highlight w:val="yellow"/>
            <w:rPrChange w:id="591" w:author="Shicheng Guo" w:date="2016-05-24T12:34:00Z">
              <w:rPr>
                <w:rFonts w:ascii="Arial" w:eastAsia="Arial" w:hAnsi="Arial" w:cs="Arial"/>
                <w:color w:val="000000"/>
                <w:highlight w:val="yellow"/>
              </w:rPr>
            </w:rPrChange>
          </w:rPr>
          <w:t xml:space="preserve"> (P&lt;0.00</w:t>
        </w:r>
      </w:ins>
      <w:r w:rsidR="0001099B" w:rsidRPr="00D22F70">
        <w:rPr>
          <w:rFonts w:ascii="Arial" w:eastAsia="Arial" w:hAnsi="Arial" w:cs="Arial"/>
          <w:color w:val="auto"/>
          <w:sz w:val="22"/>
          <w:szCs w:val="22"/>
          <w:highlight w:val="yellow"/>
        </w:rPr>
        <w:t>2</w:t>
      </w:r>
      <w:ins w:id="592" w:author="Shicheng Guo" w:date="2016-05-24T11:58:00Z">
        <w:r w:rsidR="00CE43A6" w:rsidRPr="00D22F70">
          <w:rPr>
            <w:rFonts w:ascii="Arial" w:eastAsia="Arial" w:hAnsi="Arial" w:cs="Arial"/>
            <w:color w:val="auto"/>
            <w:sz w:val="22"/>
            <w:szCs w:val="22"/>
            <w:highlight w:val="yellow"/>
            <w:rPrChange w:id="593" w:author="Shicheng Guo" w:date="2016-05-24T12:34:00Z">
              <w:rPr>
                <w:rFonts w:ascii="Arial" w:eastAsia="Arial" w:hAnsi="Arial" w:cs="Arial"/>
                <w:color w:val="000000"/>
                <w:highlight w:val="yellow"/>
              </w:rPr>
            </w:rPrChange>
          </w:rPr>
          <w:t xml:space="preserve">, </w:t>
        </w:r>
      </w:ins>
      <w:ins w:id="594" w:author="Shicheng Guo" w:date="2016-05-23T16:51:00Z">
        <w:r w:rsidR="000E2FFF" w:rsidRPr="008B50BE">
          <w:rPr>
            <w:rFonts w:ascii="Arial" w:eastAsia="Arial" w:hAnsi="Arial" w:cs="Arial"/>
            <w:b/>
            <w:color w:val="auto"/>
            <w:sz w:val="22"/>
            <w:szCs w:val="22"/>
            <w:highlight w:val="yellow"/>
            <w:rPrChange w:id="595" w:author="Shicheng Guo" w:date="2016-05-24T12:34:00Z">
              <w:rPr>
                <w:rFonts w:ascii="Arial" w:eastAsia="Arial" w:hAnsi="Arial" w:cs="Arial"/>
                <w:color w:val="000000"/>
              </w:rPr>
            </w:rPrChange>
          </w:rPr>
          <w:t xml:space="preserve">Supp. </w:t>
        </w:r>
      </w:ins>
      <w:ins w:id="596" w:author="Shicheng Guo" w:date="2016-05-23T16:58:00Z">
        <w:r w:rsidR="009F206F" w:rsidRPr="008B50BE">
          <w:rPr>
            <w:rFonts w:ascii="Arial" w:eastAsia="Arial" w:hAnsi="Arial" w:cs="Arial"/>
            <w:b/>
            <w:color w:val="auto"/>
            <w:sz w:val="22"/>
            <w:szCs w:val="22"/>
            <w:highlight w:val="yellow"/>
            <w:rPrChange w:id="597" w:author="Shicheng Guo" w:date="2016-05-24T12:34:00Z">
              <w:rPr>
                <w:rFonts w:ascii="Arial" w:eastAsia="Arial" w:hAnsi="Arial" w:cs="Arial"/>
                <w:color w:val="000000"/>
                <w:highlight w:val="yellow"/>
              </w:rPr>
            </w:rPrChange>
          </w:rPr>
          <w:t>Figure</w:t>
        </w:r>
      </w:ins>
      <w:ins w:id="598" w:author="Shicheng Guo" w:date="2016-05-24T11:55:00Z">
        <w:r w:rsidR="00793E7F" w:rsidRPr="008B50BE">
          <w:rPr>
            <w:rFonts w:ascii="Arial" w:eastAsia="Arial" w:hAnsi="Arial" w:cs="Arial"/>
            <w:b/>
            <w:color w:val="auto"/>
            <w:sz w:val="22"/>
            <w:szCs w:val="22"/>
            <w:highlight w:val="yellow"/>
            <w:rPrChange w:id="599" w:author="Shicheng Guo" w:date="2016-05-24T12:34:00Z">
              <w:rPr>
                <w:rFonts w:ascii="Arial" w:eastAsia="Arial" w:hAnsi="Arial" w:cs="Arial"/>
                <w:color w:val="000000"/>
                <w:highlight w:val="yellow"/>
              </w:rPr>
            </w:rPrChange>
          </w:rPr>
          <w:t xml:space="preserve"> </w:t>
        </w:r>
      </w:ins>
      <w:r w:rsidR="009D6310" w:rsidRPr="008B50BE">
        <w:rPr>
          <w:rFonts w:ascii="Arial" w:eastAsia="Arial" w:hAnsi="Arial" w:cs="Arial"/>
          <w:b/>
          <w:color w:val="auto"/>
          <w:sz w:val="22"/>
          <w:szCs w:val="22"/>
          <w:highlight w:val="yellow"/>
        </w:rPr>
        <w:t>8</w:t>
      </w:r>
      <w:r w:rsidR="003C63B8">
        <w:rPr>
          <w:rFonts w:ascii="Arial" w:eastAsia="Arial" w:hAnsi="Arial" w:cs="Arial"/>
          <w:b/>
          <w:color w:val="auto"/>
          <w:sz w:val="22"/>
          <w:szCs w:val="22"/>
          <w:highlight w:val="yellow"/>
        </w:rPr>
        <w:t xml:space="preserve"> and Supp. Table 10</w:t>
      </w:r>
      <w:ins w:id="600" w:author="Shicheng Guo" w:date="2016-05-23T16:58:00Z">
        <w:r w:rsidR="009F206F" w:rsidRPr="00D22F70">
          <w:rPr>
            <w:rFonts w:ascii="Arial" w:eastAsia="Arial" w:hAnsi="Arial" w:cs="Arial"/>
            <w:color w:val="auto"/>
            <w:sz w:val="22"/>
            <w:szCs w:val="22"/>
            <w:highlight w:val="yellow"/>
            <w:rPrChange w:id="601" w:author="Shicheng Guo" w:date="2016-05-24T12:34:00Z">
              <w:rPr>
                <w:rFonts w:ascii="Arial" w:eastAsia="Arial" w:hAnsi="Arial" w:cs="Arial"/>
                <w:color w:val="000000"/>
                <w:highlight w:val="yellow"/>
              </w:rPr>
            </w:rPrChange>
          </w:rPr>
          <w:t>)</w:t>
        </w:r>
      </w:ins>
      <w:ins w:id="602" w:author="Shicheng Guo" w:date="2016-05-23T16:50:00Z">
        <w:r w:rsidR="00BB6430" w:rsidRPr="00D22F70">
          <w:rPr>
            <w:rFonts w:ascii="Arial" w:eastAsia="Arial" w:hAnsi="Arial" w:cs="Arial"/>
            <w:color w:val="auto"/>
            <w:sz w:val="22"/>
            <w:szCs w:val="22"/>
            <w:highlight w:val="yellow"/>
            <w:rPrChange w:id="603" w:author="Shicheng Guo" w:date="2016-05-24T12:34:00Z">
              <w:rPr>
                <w:rFonts w:ascii="Arial" w:eastAsia="Arial" w:hAnsi="Arial" w:cs="Arial"/>
                <w:color w:val="000000"/>
              </w:rPr>
            </w:rPrChange>
          </w:rPr>
          <w:t xml:space="preserve">. </w:t>
        </w:r>
      </w:ins>
      <w:r w:rsidR="00303625" w:rsidRPr="00D22F70">
        <w:rPr>
          <w:rFonts w:ascii="Arial" w:eastAsia="Arial" w:hAnsi="Arial" w:cs="Arial"/>
          <w:color w:val="auto"/>
          <w:sz w:val="22"/>
          <w:szCs w:val="22"/>
          <w:highlight w:val="yellow"/>
        </w:rPr>
        <w:t xml:space="preserve">These evidence indicate HML based analysis would be useful in the cancer plasma measurement and further corresponding clinical applications. </w:t>
      </w:r>
      <w:del w:id="604" w:author="Shicheng Guo" w:date="2016-05-23T16:46:00Z">
        <w:r w:rsidR="00713743" w:rsidRPr="00D22F70" w:rsidDel="00BB6430">
          <w:rPr>
            <w:rFonts w:ascii="Arial" w:eastAsia="Arial" w:hAnsi="Arial" w:cs="Arial"/>
            <w:color w:val="auto"/>
            <w:sz w:val="22"/>
            <w:szCs w:val="22"/>
            <w:highlight w:val="yellow"/>
            <w:rPrChange w:id="605" w:author="Shicheng Guo" w:date="2016-05-24T12:34:00Z">
              <w:rPr>
                <w:rFonts w:ascii="Arial" w:eastAsia="Arial" w:hAnsi="Arial" w:cs="Arial"/>
                <w:color w:val="000000"/>
              </w:rPr>
            </w:rPrChange>
          </w:rPr>
          <w:delText>.</w:delText>
        </w:r>
        <w:r w:rsidR="00B45074" w:rsidRPr="00D22F70" w:rsidDel="00BB6430">
          <w:rPr>
            <w:rFonts w:ascii="Arial" w:eastAsia="Arial" w:hAnsi="Arial" w:cs="Arial"/>
            <w:color w:val="auto"/>
            <w:sz w:val="22"/>
            <w:szCs w:val="22"/>
            <w:rPrChange w:id="606" w:author="Shicheng Guo" w:date="2016-05-24T12:34:00Z">
              <w:rPr>
                <w:rFonts w:ascii="Arial" w:eastAsia="Arial" w:hAnsi="Arial" w:cs="Arial"/>
                <w:color w:val="000000"/>
              </w:rPr>
            </w:rPrChange>
          </w:rPr>
          <w:delText xml:space="preserve">  </w:delText>
        </w:r>
      </w:del>
    </w:p>
    <w:p w14:paraId="1A1148D3" w14:textId="77777777" w:rsidR="005400B5" w:rsidRPr="00D22F70" w:rsidRDefault="005400B5" w:rsidP="009F1689">
      <w:pPr>
        <w:spacing w:line="276" w:lineRule="auto"/>
        <w:rPr>
          <w:rFonts w:ascii="Arial" w:eastAsia="Arial" w:hAnsi="Arial" w:cs="Arial"/>
          <w:color w:val="auto"/>
          <w:sz w:val="22"/>
          <w:szCs w:val="22"/>
        </w:rPr>
      </w:pPr>
    </w:p>
    <w:p w14:paraId="6CBCB322" w14:textId="403037BF" w:rsidR="00273D54" w:rsidRPr="00D22F70" w:rsidRDefault="005400B5" w:rsidP="009F1689">
      <w:pPr>
        <w:shd w:val="clear" w:color="auto" w:fill="FFFFFF"/>
        <w:rPr>
          <w:ins w:id="607" w:author="Shicheng Guo [2]" w:date="2016-05-09T17:36:00Z"/>
          <w:rFonts w:ascii="Arial" w:eastAsia="Arial" w:hAnsi="Arial" w:cs="Arial"/>
          <w:color w:val="auto"/>
          <w:sz w:val="22"/>
          <w:szCs w:val="22"/>
          <w:rPrChange w:id="608" w:author="Shicheng Guo" w:date="2016-05-23T21:53:00Z">
            <w:rPr>
              <w:ins w:id="609" w:author="Shicheng Guo [2]" w:date="2016-05-09T17:36:00Z"/>
              <w:rFonts w:ascii="Arial" w:eastAsia="Times New Roman" w:hAnsi="Arial" w:cs="Arial"/>
              <w:color w:val="222222"/>
              <w:sz w:val="19"/>
              <w:szCs w:val="19"/>
            </w:rPr>
          </w:rPrChange>
        </w:rPr>
      </w:pPr>
      <w:r w:rsidRPr="00D22F70">
        <w:rPr>
          <w:rFonts w:ascii="Arial" w:eastAsia="Arial" w:hAnsi="Arial" w:cs="Arial"/>
          <w:color w:val="auto"/>
          <w:sz w:val="22"/>
          <w:szCs w:val="22"/>
          <w:highlight w:val="yellow"/>
          <w:rPrChange w:id="610" w:author="Shicheng Guo" w:date="2016-05-24T12:34:00Z">
            <w:rPr>
              <w:rFonts w:ascii="Arial" w:eastAsia="Arial" w:hAnsi="Arial" w:cs="Arial"/>
              <w:color w:val="000000"/>
            </w:rPr>
          </w:rPrChange>
        </w:rPr>
        <w:t>Recent studies</w:t>
      </w:r>
      <w:r w:rsidR="001F7903" w:rsidRPr="00D22F70">
        <w:rPr>
          <w:rFonts w:ascii="Arial" w:eastAsia="Arial" w:hAnsi="Arial" w:cs="Arial"/>
          <w:color w:val="auto"/>
          <w:sz w:val="22"/>
          <w:szCs w:val="22"/>
          <w:highlight w:val="yellow"/>
          <w:rPrChange w:id="611" w:author="Shicheng Guo" w:date="2016-05-24T12:34:00Z">
            <w:rPr>
              <w:rFonts w:ascii="Arial" w:eastAsia="Arial" w:hAnsi="Arial" w:cs="Arial"/>
              <w:color w:val="000000"/>
            </w:rPr>
          </w:rPrChange>
        </w:rPr>
        <w:fldChar w:fldCharType="begin">
          <w:fldData xml:space="preserve">PEVuZE5vdGU+PENpdGU+PEF1dGhvcj5TdW48L0F1dGhvcj48WWVhcj4yMDE1PC9ZZWFyPjxSZWNO
dW0+NzI0PC9SZWNOdW0+PERpc3BsYXlUZXh0PjxzdHlsZSBmYWNlPSJzdXBlcnNjcmlwdCI+Miwx
NSwxNjwvc3R5bGU+PC9EaXNwbGF5VGV4dD48cmVjb3JkPjxyZWMtbnVtYmVyPjcyNDwvcmVjLW51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497C37" w:rsidRPr="00D22F70">
        <w:rPr>
          <w:rFonts w:ascii="Arial" w:eastAsia="Arial" w:hAnsi="Arial" w:cs="Arial"/>
          <w:color w:val="auto"/>
          <w:sz w:val="22"/>
          <w:szCs w:val="22"/>
          <w:highlight w:val="yellow"/>
          <w:rPrChange w:id="612" w:author="Shicheng Guo" w:date="2016-05-24T12:34:00Z">
            <w:rPr>
              <w:rFonts w:ascii="Arial" w:eastAsia="Arial" w:hAnsi="Arial" w:cs="Arial"/>
              <w:color w:val="000000"/>
            </w:rPr>
          </w:rPrChange>
        </w:rPr>
        <w:instrText xml:space="preserve"> ADDIN EN.CITE </w:instrText>
      </w:r>
      <w:r w:rsidR="00497C37" w:rsidRPr="00D22F70">
        <w:rPr>
          <w:rFonts w:ascii="Arial" w:eastAsia="Arial" w:hAnsi="Arial" w:cs="Arial"/>
          <w:color w:val="auto"/>
          <w:sz w:val="22"/>
          <w:szCs w:val="22"/>
          <w:highlight w:val="yellow"/>
          <w:rPrChange w:id="613" w:author="Shicheng Guo" w:date="2016-05-24T12:34:00Z">
            <w:rPr>
              <w:rFonts w:ascii="Arial" w:eastAsia="Arial" w:hAnsi="Arial" w:cs="Arial"/>
              <w:color w:val="000000"/>
            </w:rPr>
          </w:rPrChange>
        </w:rPr>
        <w:fldChar w:fldCharType="begin">
          <w:fldData xml:space="preserve">PEVuZE5vdGU+PENpdGU+PEF1dGhvcj5TdW48L0F1dGhvcj48WWVhcj4yMDE1PC9ZZWFyPjxSZWNO
dW0+NzI0PC9SZWNOdW0+PERpc3BsYXlUZXh0PjxzdHlsZSBmYWNlPSJzdXBlcnNjcmlwdCI+Miwx
NSwxNjwvc3R5bGU+PC9EaXNwbGF5VGV4dD48cmVjb3JkPjxyZWMtbnVtYmVyPjcyNDwvcmVjLW51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497C37" w:rsidRPr="00D22F70">
        <w:rPr>
          <w:rFonts w:ascii="Arial" w:eastAsia="Arial" w:hAnsi="Arial" w:cs="Arial"/>
          <w:color w:val="auto"/>
          <w:sz w:val="22"/>
          <w:szCs w:val="22"/>
          <w:highlight w:val="yellow"/>
          <w:rPrChange w:id="614" w:author="Shicheng Guo" w:date="2016-05-24T12:34:00Z">
            <w:rPr>
              <w:rFonts w:ascii="Arial" w:eastAsia="Arial" w:hAnsi="Arial" w:cs="Arial"/>
              <w:color w:val="000000"/>
            </w:rPr>
          </w:rPrChange>
        </w:rPr>
        <w:instrText xml:space="preserve"> ADDIN EN.CITE.DATA </w:instrText>
      </w:r>
      <w:r w:rsidR="00497C37" w:rsidRPr="00D22F70">
        <w:rPr>
          <w:rFonts w:ascii="Arial" w:eastAsia="Arial" w:hAnsi="Arial" w:cs="Arial"/>
          <w:color w:val="auto"/>
          <w:sz w:val="22"/>
          <w:szCs w:val="22"/>
          <w:highlight w:val="yellow"/>
          <w:rPrChange w:id="615" w:author="Shicheng Guo" w:date="2016-05-24T12:34:00Z">
            <w:rPr>
              <w:rFonts w:ascii="Arial" w:eastAsia="Arial" w:hAnsi="Arial" w:cs="Arial"/>
              <w:color w:val="auto"/>
              <w:sz w:val="22"/>
              <w:szCs w:val="22"/>
              <w:highlight w:val="yellow"/>
            </w:rPr>
          </w:rPrChange>
        </w:rPr>
      </w:r>
      <w:r w:rsidR="00497C37" w:rsidRPr="00D22F70">
        <w:rPr>
          <w:rFonts w:ascii="Arial" w:eastAsia="Arial" w:hAnsi="Arial" w:cs="Arial"/>
          <w:color w:val="auto"/>
          <w:sz w:val="22"/>
          <w:szCs w:val="22"/>
          <w:highlight w:val="yellow"/>
          <w:rPrChange w:id="616" w:author="Shicheng Guo" w:date="2016-05-24T12:34:00Z">
            <w:rPr>
              <w:rFonts w:ascii="Arial" w:eastAsia="Arial" w:hAnsi="Arial" w:cs="Arial"/>
              <w:color w:val="000000"/>
            </w:rPr>
          </w:rPrChange>
        </w:rPr>
        <w:fldChar w:fldCharType="end"/>
      </w:r>
      <w:r w:rsidR="001F7903" w:rsidRPr="00D22F70">
        <w:rPr>
          <w:rFonts w:ascii="Arial" w:eastAsia="Arial" w:hAnsi="Arial" w:cs="Arial"/>
          <w:color w:val="auto"/>
          <w:sz w:val="22"/>
          <w:szCs w:val="22"/>
          <w:highlight w:val="yellow"/>
          <w:rPrChange w:id="617" w:author="Shicheng Guo" w:date="2016-05-24T12:34:00Z">
            <w:rPr>
              <w:rFonts w:ascii="Arial" w:eastAsia="Arial" w:hAnsi="Arial" w:cs="Arial"/>
              <w:color w:val="auto"/>
              <w:sz w:val="22"/>
              <w:szCs w:val="22"/>
              <w:highlight w:val="yellow"/>
            </w:rPr>
          </w:rPrChange>
        </w:rPr>
      </w:r>
      <w:r w:rsidR="001F7903" w:rsidRPr="00D22F70">
        <w:rPr>
          <w:rFonts w:ascii="Arial" w:eastAsia="Arial" w:hAnsi="Arial" w:cs="Arial"/>
          <w:color w:val="auto"/>
          <w:sz w:val="22"/>
          <w:szCs w:val="22"/>
          <w:highlight w:val="yellow"/>
          <w:rPrChange w:id="618" w:author="Shicheng Guo" w:date="2016-05-24T12:34:00Z">
            <w:rPr>
              <w:rFonts w:ascii="Arial" w:eastAsia="Arial" w:hAnsi="Arial" w:cs="Arial"/>
              <w:color w:val="000000"/>
            </w:rPr>
          </w:rPrChange>
        </w:rPr>
        <w:fldChar w:fldCharType="separate"/>
      </w:r>
      <w:r w:rsidR="00E713D3">
        <w:rPr>
          <w:rFonts w:ascii="Arial" w:eastAsia="Arial" w:hAnsi="Arial" w:cs="Arial"/>
          <w:noProof/>
          <w:color w:val="auto"/>
          <w:sz w:val="22"/>
          <w:szCs w:val="22"/>
          <w:highlight w:val="yellow"/>
          <w:vertAlign w:val="superscript"/>
        </w:rPr>
        <w:fldChar w:fldCharType="begin"/>
      </w:r>
      <w:r w:rsidR="00E713D3">
        <w:rPr>
          <w:rFonts w:ascii="Arial" w:eastAsia="Arial" w:hAnsi="Arial" w:cs="Arial"/>
          <w:noProof/>
          <w:color w:val="auto"/>
          <w:sz w:val="22"/>
          <w:szCs w:val="22"/>
          <w:highlight w:val="yellow"/>
          <w:vertAlign w:val="superscript"/>
        </w:rPr>
        <w:instrText xml:space="preserve"> HYPERLINK \l "_ENREF_2" \o "Lehmann-Werman, 2016 #1017" </w:instrText>
      </w:r>
      <w:r w:rsidR="00E713D3">
        <w:rPr>
          <w:rFonts w:ascii="Arial" w:eastAsia="Arial" w:hAnsi="Arial" w:cs="Arial"/>
          <w:noProof/>
          <w:color w:val="auto"/>
          <w:sz w:val="22"/>
          <w:szCs w:val="22"/>
          <w:highlight w:val="yellow"/>
          <w:vertAlign w:val="superscript"/>
        </w:rPr>
      </w:r>
      <w:r w:rsidR="00E713D3">
        <w:rPr>
          <w:rFonts w:ascii="Arial" w:eastAsia="Arial" w:hAnsi="Arial" w:cs="Arial"/>
          <w:noProof/>
          <w:color w:val="auto"/>
          <w:sz w:val="22"/>
          <w:szCs w:val="22"/>
          <w:highlight w:val="yellow"/>
          <w:vertAlign w:val="superscript"/>
        </w:rPr>
        <w:fldChar w:fldCharType="separate"/>
      </w:r>
      <w:r w:rsidR="00E713D3" w:rsidRPr="00D22F70">
        <w:rPr>
          <w:rFonts w:ascii="Arial" w:eastAsia="Arial" w:hAnsi="Arial" w:cs="Arial"/>
          <w:noProof/>
          <w:color w:val="auto"/>
          <w:sz w:val="22"/>
          <w:szCs w:val="22"/>
          <w:highlight w:val="yellow"/>
          <w:vertAlign w:val="superscript"/>
          <w:rPrChange w:id="619" w:author="Shicheng Guo" w:date="2016-05-24T12:34:00Z">
            <w:rPr>
              <w:rFonts w:ascii="Arial" w:eastAsia="Arial" w:hAnsi="Arial" w:cs="Arial"/>
              <w:noProof/>
              <w:color w:val="000000"/>
              <w:vertAlign w:val="superscript"/>
            </w:rPr>
          </w:rPrChange>
        </w:rPr>
        <w:t>2</w:t>
      </w:r>
      <w:r w:rsidR="00E713D3">
        <w:rPr>
          <w:rFonts w:ascii="Arial" w:eastAsia="Arial" w:hAnsi="Arial" w:cs="Arial"/>
          <w:noProof/>
          <w:color w:val="auto"/>
          <w:sz w:val="22"/>
          <w:szCs w:val="22"/>
          <w:highlight w:val="yellow"/>
          <w:vertAlign w:val="superscript"/>
        </w:rPr>
        <w:fldChar w:fldCharType="end"/>
      </w:r>
      <w:r w:rsidR="00736917" w:rsidRPr="00D22F70">
        <w:rPr>
          <w:rFonts w:ascii="Arial" w:eastAsia="Arial" w:hAnsi="Arial" w:cs="Arial"/>
          <w:noProof/>
          <w:color w:val="auto"/>
          <w:sz w:val="22"/>
          <w:szCs w:val="22"/>
          <w:highlight w:val="yellow"/>
          <w:vertAlign w:val="superscript"/>
          <w:rPrChange w:id="620" w:author="Shicheng Guo" w:date="2016-05-24T12:34:00Z">
            <w:rPr>
              <w:rFonts w:ascii="Arial" w:eastAsia="Arial" w:hAnsi="Arial" w:cs="Arial"/>
              <w:noProof/>
              <w:color w:val="000000"/>
              <w:vertAlign w:val="superscript"/>
            </w:rPr>
          </w:rPrChange>
        </w:rPr>
        <w:t>,</w:t>
      </w:r>
      <w:r w:rsidR="00E713D3">
        <w:rPr>
          <w:rFonts w:ascii="Arial" w:eastAsia="Arial" w:hAnsi="Arial" w:cs="Arial"/>
          <w:noProof/>
          <w:color w:val="auto"/>
          <w:sz w:val="22"/>
          <w:szCs w:val="22"/>
          <w:highlight w:val="yellow"/>
          <w:vertAlign w:val="superscript"/>
        </w:rPr>
        <w:fldChar w:fldCharType="begin"/>
      </w:r>
      <w:r w:rsidR="00E713D3">
        <w:rPr>
          <w:rFonts w:ascii="Arial" w:eastAsia="Arial" w:hAnsi="Arial" w:cs="Arial"/>
          <w:noProof/>
          <w:color w:val="auto"/>
          <w:sz w:val="22"/>
          <w:szCs w:val="22"/>
          <w:highlight w:val="yellow"/>
          <w:vertAlign w:val="superscript"/>
        </w:rPr>
        <w:instrText xml:space="preserve"> HYPERLINK \l "_ENREF_15" \o "Sun, 2015 #724" </w:instrText>
      </w:r>
      <w:r w:rsidR="00E713D3">
        <w:rPr>
          <w:rFonts w:ascii="Arial" w:eastAsia="Arial" w:hAnsi="Arial" w:cs="Arial"/>
          <w:noProof/>
          <w:color w:val="auto"/>
          <w:sz w:val="22"/>
          <w:szCs w:val="22"/>
          <w:highlight w:val="yellow"/>
          <w:vertAlign w:val="superscript"/>
        </w:rPr>
      </w:r>
      <w:r w:rsidR="00E713D3">
        <w:rPr>
          <w:rFonts w:ascii="Arial" w:eastAsia="Arial" w:hAnsi="Arial" w:cs="Arial"/>
          <w:noProof/>
          <w:color w:val="auto"/>
          <w:sz w:val="22"/>
          <w:szCs w:val="22"/>
          <w:highlight w:val="yellow"/>
          <w:vertAlign w:val="superscript"/>
        </w:rPr>
        <w:fldChar w:fldCharType="separate"/>
      </w:r>
      <w:r w:rsidR="00E713D3" w:rsidRPr="00D22F70">
        <w:rPr>
          <w:rFonts w:ascii="Arial" w:eastAsia="Arial" w:hAnsi="Arial" w:cs="Arial"/>
          <w:noProof/>
          <w:color w:val="auto"/>
          <w:sz w:val="22"/>
          <w:szCs w:val="22"/>
          <w:highlight w:val="yellow"/>
          <w:vertAlign w:val="superscript"/>
          <w:rPrChange w:id="621" w:author="Shicheng Guo" w:date="2016-05-24T12:34:00Z">
            <w:rPr>
              <w:rFonts w:ascii="Arial" w:eastAsia="Arial" w:hAnsi="Arial" w:cs="Arial"/>
              <w:noProof/>
              <w:color w:val="000000"/>
              <w:vertAlign w:val="superscript"/>
            </w:rPr>
          </w:rPrChange>
        </w:rPr>
        <w:t>15</w:t>
      </w:r>
      <w:r w:rsidR="00E713D3">
        <w:rPr>
          <w:rFonts w:ascii="Arial" w:eastAsia="Arial" w:hAnsi="Arial" w:cs="Arial"/>
          <w:noProof/>
          <w:color w:val="auto"/>
          <w:sz w:val="22"/>
          <w:szCs w:val="22"/>
          <w:highlight w:val="yellow"/>
          <w:vertAlign w:val="superscript"/>
        </w:rPr>
        <w:fldChar w:fldCharType="end"/>
      </w:r>
      <w:r w:rsidR="00736917" w:rsidRPr="00D22F70">
        <w:rPr>
          <w:rFonts w:ascii="Arial" w:eastAsia="Arial" w:hAnsi="Arial" w:cs="Arial"/>
          <w:noProof/>
          <w:color w:val="auto"/>
          <w:sz w:val="22"/>
          <w:szCs w:val="22"/>
          <w:highlight w:val="yellow"/>
          <w:vertAlign w:val="superscript"/>
          <w:rPrChange w:id="622" w:author="Shicheng Guo" w:date="2016-05-24T12:34:00Z">
            <w:rPr>
              <w:rFonts w:ascii="Arial" w:eastAsia="Arial" w:hAnsi="Arial" w:cs="Arial"/>
              <w:noProof/>
              <w:color w:val="000000"/>
              <w:vertAlign w:val="superscript"/>
            </w:rPr>
          </w:rPrChange>
        </w:rPr>
        <w:t>,</w:t>
      </w:r>
      <w:r w:rsidR="00E713D3">
        <w:rPr>
          <w:rFonts w:ascii="Arial" w:eastAsia="Arial" w:hAnsi="Arial" w:cs="Arial"/>
          <w:noProof/>
          <w:color w:val="auto"/>
          <w:sz w:val="22"/>
          <w:szCs w:val="22"/>
          <w:highlight w:val="yellow"/>
          <w:vertAlign w:val="superscript"/>
        </w:rPr>
        <w:fldChar w:fldCharType="begin"/>
      </w:r>
      <w:r w:rsidR="00E713D3">
        <w:rPr>
          <w:rFonts w:ascii="Arial" w:eastAsia="Arial" w:hAnsi="Arial" w:cs="Arial"/>
          <w:noProof/>
          <w:color w:val="auto"/>
          <w:sz w:val="22"/>
          <w:szCs w:val="22"/>
          <w:highlight w:val="yellow"/>
          <w:vertAlign w:val="superscript"/>
        </w:rPr>
        <w:instrText xml:space="preserve"> HYPERLINK \l "_ENREF_16" \o "Snyder, 2016 #725" </w:instrText>
      </w:r>
      <w:r w:rsidR="00E713D3">
        <w:rPr>
          <w:rFonts w:ascii="Arial" w:eastAsia="Arial" w:hAnsi="Arial" w:cs="Arial"/>
          <w:noProof/>
          <w:color w:val="auto"/>
          <w:sz w:val="22"/>
          <w:szCs w:val="22"/>
          <w:highlight w:val="yellow"/>
          <w:vertAlign w:val="superscript"/>
        </w:rPr>
      </w:r>
      <w:r w:rsidR="00E713D3">
        <w:rPr>
          <w:rFonts w:ascii="Arial" w:eastAsia="Arial" w:hAnsi="Arial" w:cs="Arial"/>
          <w:noProof/>
          <w:color w:val="auto"/>
          <w:sz w:val="22"/>
          <w:szCs w:val="22"/>
          <w:highlight w:val="yellow"/>
          <w:vertAlign w:val="superscript"/>
        </w:rPr>
        <w:fldChar w:fldCharType="separate"/>
      </w:r>
      <w:r w:rsidR="00E713D3" w:rsidRPr="00D22F70">
        <w:rPr>
          <w:rFonts w:ascii="Arial" w:eastAsia="Arial" w:hAnsi="Arial" w:cs="Arial"/>
          <w:noProof/>
          <w:color w:val="auto"/>
          <w:sz w:val="22"/>
          <w:szCs w:val="22"/>
          <w:highlight w:val="yellow"/>
          <w:vertAlign w:val="superscript"/>
          <w:rPrChange w:id="623" w:author="Shicheng Guo" w:date="2016-05-24T12:34:00Z">
            <w:rPr>
              <w:rFonts w:ascii="Arial" w:eastAsia="Arial" w:hAnsi="Arial" w:cs="Arial"/>
              <w:noProof/>
              <w:color w:val="000000"/>
              <w:vertAlign w:val="superscript"/>
            </w:rPr>
          </w:rPrChange>
        </w:rPr>
        <w:t>16</w:t>
      </w:r>
      <w:r w:rsidR="00E713D3">
        <w:rPr>
          <w:rFonts w:ascii="Arial" w:eastAsia="Arial" w:hAnsi="Arial" w:cs="Arial"/>
          <w:noProof/>
          <w:color w:val="auto"/>
          <w:sz w:val="22"/>
          <w:szCs w:val="22"/>
          <w:highlight w:val="yellow"/>
          <w:vertAlign w:val="superscript"/>
        </w:rPr>
        <w:fldChar w:fldCharType="end"/>
      </w:r>
      <w:r w:rsidR="001F7903" w:rsidRPr="00D22F70">
        <w:rPr>
          <w:rFonts w:ascii="Arial" w:eastAsia="Arial" w:hAnsi="Arial" w:cs="Arial"/>
          <w:color w:val="auto"/>
          <w:sz w:val="22"/>
          <w:szCs w:val="22"/>
          <w:highlight w:val="yellow"/>
          <w:rPrChange w:id="624" w:author="Shicheng Guo" w:date="2016-05-24T12:34:00Z">
            <w:rPr>
              <w:rFonts w:ascii="Arial" w:eastAsia="Arial" w:hAnsi="Arial" w:cs="Arial"/>
              <w:color w:val="000000"/>
            </w:rPr>
          </w:rPrChange>
        </w:rPr>
        <w:fldChar w:fldCharType="end"/>
      </w:r>
      <w:r w:rsidRPr="00D22F70">
        <w:rPr>
          <w:rFonts w:ascii="Arial" w:eastAsia="Arial" w:hAnsi="Arial" w:cs="Arial"/>
          <w:color w:val="auto"/>
          <w:sz w:val="22"/>
          <w:szCs w:val="22"/>
          <w:highlight w:val="yellow"/>
          <w:rPrChange w:id="625" w:author="Shicheng Guo" w:date="2016-05-24T12:34:00Z">
            <w:rPr>
              <w:rFonts w:ascii="Arial" w:eastAsia="Arial" w:hAnsi="Arial" w:cs="Arial"/>
              <w:color w:val="000000"/>
            </w:rPr>
          </w:rPrChange>
        </w:rPr>
        <w:t xml:space="preserve"> have demonstrated that epigenetic information imbedded in </w:t>
      </w:r>
      <w:proofErr w:type="spellStart"/>
      <w:r w:rsidRPr="00D22F70">
        <w:rPr>
          <w:rFonts w:ascii="Arial" w:eastAsia="Arial" w:hAnsi="Arial" w:cs="Arial"/>
          <w:color w:val="auto"/>
          <w:sz w:val="22"/>
          <w:szCs w:val="22"/>
          <w:highlight w:val="yellow"/>
          <w:rPrChange w:id="626" w:author="Shicheng Guo" w:date="2016-05-24T12:34:00Z">
            <w:rPr>
              <w:rFonts w:ascii="Arial" w:eastAsia="Arial" w:hAnsi="Arial" w:cs="Arial"/>
              <w:color w:val="000000"/>
            </w:rPr>
          </w:rPrChange>
        </w:rPr>
        <w:t>cfDNA</w:t>
      </w:r>
      <w:proofErr w:type="spellEnd"/>
      <w:r w:rsidRPr="00D22F70">
        <w:rPr>
          <w:rFonts w:ascii="Arial" w:eastAsia="Arial" w:hAnsi="Arial" w:cs="Arial"/>
          <w:color w:val="auto"/>
          <w:sz w:val="22"/>
          <w:szCs w:val="22"/>
          <w:highlight w:val="yellow"/>
          <w:rPrChange w:id="627" w:author="Shicheng Guo" w:date="2016-05-24T12:34:00Z">
            <w:rPr>
              <w:rFonts w:ascii="Arial" w:eastAsia="Arial" w:hAnsi="Arial" w:cs="Arial"/>
              <w:color w:val="000000"/>
            </w:rPr>
          </w:rPrChange>
        </w:rPr>
        <w:t xml:space="preserve"> has the potential for predicting tumor’s tissue-of-origin. </w:t>
      </w:r>
      <w:ins w:id="628" w:author="Shicheng Guo" w:date="2016-05-23T16:54:00Z">
        <w:r w:rsidR="00E52A4D" w:rsidRPr="00D22F70">
          <w:rPr>
            <w:rFonts w:ascii="Arial" w:eastAsia="Arial" w:hAnsi="Arial" w:cs="Arial"/>
            <w:color w:val="auto"/>
            <w:sz w:val="22"/>
            <w:szCs w:val="22"/>
            <w:highlight w:val="yellow"/>
            <w:rPrChange w:id="629" w:author="Shicheng Guo" w:date="2016-05-24T12:34:00Z">
              <w:rPr>
                <w:rFonts w:ascii="Arial" w:eastAsia="Arial" w:hAnsi="Arial" w:cs="Arial"/>
                <w:color w:val="000000"/>
              </w:rPr>
            </w:rPrChange>
          </w:rPr>
          <w:t>What’s more,</w:t>
        </w:r>
      </w:ins>
      <w:ins w:id="630" w:author="Shicheng Guo" w:date="2016-05-23T16:52:00Z">
        <w:r w:rsidR="00E52A4D" w:rsidRPr="00D22F70">
          <w:rPr>
            <w:rFonts w:ascii="Arial" w:eastAsia="Arial" w:hAnsi="Arial" w:cs="Arial"/>
            <w:color w:val="auto"/>
            <w:sz w:val="22"/>
            <w:szCs w:val="22"/>
            <w:highlight w:val="yellow"/>
            <w:rPrChange w:id="631" w:author="Shicheng Guo" w:date="2016-05-24T12:34:00Z">
              <w:rPr>
                <w:rFonts w:ascii="Arial" w:eastAsia="Arial" w:hAnsi="Arial" w:cs="Arial"/>
                <w:color w:val="000000"/>
              </w:rPr>
            </w:rPrChange>
          </w:rPr>
          <w:t xml:space="preserve"> we also demonstrated that tissue-of-origin derived methylation h</w:t>
        </w:r>
      </w:ins>
      <w:ins w:id="632" w:author="Shicheng Guo" w:date="2016-05-23T16:53:00Z">
        <w:r w:rsidR="00E52A4D" w:rsidRPr="00D22F70">
          <w:rPr>
            <w:rFonts w:ascii="Arial" w:eastAsia="Arial" w:hAnsi="Arial" w:cs="Arial"/>
            <w:color w:val="auto"/>
            <w:sz w:val="22"/>
            <w:szCs w:val="22"/>
            <w:highlight w:val="yellow"/>
            <w:rPrChange w:id="633" w:author="Shicheng Guo" w:date="2016-05-24T12:34:00Z">
              <w:rPr>
                <w:rFonts w:ascii="Arial" w:eastAsia="Arial" w:hAnsi="Arial" w:cs="Arial"/>
                <w:color w:val="000000"/>
              </w:rPr>
            </w:rPrChange>
          </w:rPr>
          <w:t xml:space="preserve">aplotypes were </w:t>
        </w:r>
      </w:ins>
      <w:ins w:id="634" w:author="Shicheng Guo" w:date="2016-05-23T16:57:00Z">
        <w:r w:rsidR="00807D0F" w:rsidRPr="00D22F70">
          <w:rPr>
            <w:rFonts w:ascii="Arial" w:eastAsia="Arial" w:hAnsi="Arial" w:cs="Arial"/>
            <w:color w:val="auto"/>
            <w:sz w:val="22"/>
            <w:szCs w:val="22"/>
            <w:highlight w:val="yellow"/>
            <w:rPrChange w:id="635" w:author="Shicheng Guo" w:date="2016-05-24T12:34:00Z">
              <w:rPr>
                <w:rFonts w:ascii="Arial" w:eastAsia="Arial" w:hAnsi="Arial" w:cs="Arial"/>
                <w:color w:val="000000"/>
                <w:highlight w:val="yellow"/>
              </w:rPr>
            </w:rPrChange>
          </w:rPr>
          <w:t>the third</w:t>
        </w:r>
      </w:ins>
      <w:ins w:id="636" w:author="Shicheng Guo" w:date="2016-05-23T16:53:00Z">
        <w:r w:rsidR="00E52A4D" w:rsidRPr="00D22F70">
          <w:rPr>
            <w:rFonts w:ascii="Arial" w:eastAsia="Arial" w:hAnsi="Arial" w:cs="Arial"/>
            <w:color w:val="auto"/>
            <w:sz w:val="22"/>
            <w:szCs w:val="22"/>
            <w:highlight w:val="yellow"/>
            <w:rPrChange w:id="637" w:author="Shicheng Guo" w:date="2016-05-24T12:34:00Z">
              <w:rPr>
                <w:rFonts w:ascii="Arial" w:eastAsia="Arial" w:hAnsi="Arial" w:cs="Arial"/>
                <w:color w:val="000000"/>
              </w:rPr>
            </w:rPrChange>
          </w:rPr>
          <w:t xml:space="preserve"> important </w:t>
        </w:r>
        <w:r w:rsidR="00E52A4D" w:rsidRPr="00D22F70">
          <w:rPr>
            <w:rFonts w:ascii="Arial" w:eastAsia="Arial" w:hAnsi="Arial" w:cs="Arial"/>
            <w:color w:val="auto"/>
            <w:sz w:val="22"/>
            <w:szCs w:val="22"/>
            <w:highlight w:val="yellow"/>
            <w:rPrChange w:id="638" w:author="Shicheng Guo" w:date="2016-05-24T12:34:00Z">
              <w:rPr>
                <w:rFonts w:ascii="Arial" w:eastAsia="Arial" w:hAnsi="Arial" w:cs="Arial"/>
                <w:color w:val="000000"/>
                <w:highlight w:val="yellow"/>
              </w:rPr>
            </w:rPrChange>
          </w:rPr>
          <w:t>contribution</w:t>
        </w:r>
        <w:r w:rsidR="00E52A4D" w:rsidRPr="00D22F70">
          <w:rPr>
            <w:rFonts w:ascii="Arial" w:eastAsia="Arial" w:hAnsi="Arial" w:cs="Arial"/>
            <w:color w:val="auto"/>
            <w:sz w:val="22"/>
            <w:szCs w:val="22"/>
            <w:highlight w:val="yellow"/>
            <w:rPrChange w:id="639" w:author="Shicheng Guo" w:date="2016-05-24T12:34:00Z">
              <w:rPr>
                <w:rFonts w:ascii="Arial" w:eastAsia="Arial" w:hAnsi="Arial" w:cs="Arial"/>
                <w:color w:val="000000"/>
              </w:rPr>
            </w:rPrChange>
          </w:rPr>
          <w:t xml:space="preserve"> of the cancer plasma. </w:t>
        </w:r>
      </w:ins>
      <w:r w:rsidRPr="00D22F70">
        <w:rPr>
          <w:rFonts w:ascii="Arial" w:eastAsia="Arial" w:hAnsi="Arial" w:cs="Arial"/>
          <w:color w:val="auto"/>
          <w:sz w:val="22"/>
          <w:szCs w:val="22"/>
          <w:highlight w:val="yellow"/>
          <w:rPrChange w:id="640" w:author="Shicheng Guo" w:date="2016-05-24T12:34:00Z">
            <w:rPr>
              <w:rFonts w:ascii="Arial" w:eastAsia="Arial" w:hAnsi="Arial" w:cs="Arial"/>
              <w:color w:val="000000"/>
            </w:rPr>
          </w:rPrChange>
        </w:rPr>
        <w:t>However,</w:t>
      </w:r>
      <w:ins w:id="641" w:author="Shicheng Guo" w:date="2016-05-23T16:55:00Z">
        <w:r w:rsidR="00807D0F" w:rsidRPr="00D22F70">
          <w:rPr>
            <w:rFonts w:ascii="Arial" w:eastAsia="Arial" w:hAnsi="Arial" w:cs="Arial"/>
            <w:color w:val="auto"/>
            <w:sz w:val="22"/>
            <w:szCs w:val="22"/>
            <w:highlight w:val="yellow"/>
            <w:rPrChange w:id="642" w:author="Shicheng Guo" w:date="2016-05-24T12:34:00Z">
              <w:rPr>
                <w:rFonts w:ascii="Arial" w:eastAsia="Arial" w:hAnsi="Arial" w:cs="Arial"/>
                <w:color w:val="000000"/>
              </w:rPr>
            </w:rPrChange>
          </w:rPr>
          <w:t xml:space="preserve"> </w:t>
        </w:r>
      </w:ins>
      <w:del w:id="643" w:author="Shicheng Guo" w:date="2016-05-23T16:55:00Z">
        <w:r w:rsidRPr="00D22F70" w:rsidDel="00807D0F">
          <w:rPr>
            <w:rFonts w:ascii="Arial" w:eastAsia="Arial" w:hAnsi="Arial" w:cs="Arial"/>
            <w:color w:val="auto"/>
            <w:sz w:val="22"/>
            <w:szCs w:val="22"/>
            <w:highlight w:val="yellow"/>
            <w:rPrChange w:id="644" w:author="Shicheng Guo" w:date="2016-05-24T12:34:00Z">
              <w:rPr>
                <w:rFonts w:ascii="Arial" w:eastAsia="Arial" w:hAnsi="Arial" w:cs="Arial"/>
                <w:color w:val="000000"/>
              </w:rPr>
            </w:rPrChange>
          </w:rPr>
          <w:delText xml:space="preserve"> </w:delText>
        </w:r>
      </w:del>
      <w:ins w:id="645" w:author="Shicheng Guo" w:date="2016-05-23T16:56:00Z">
        <w:r w:rsidR="00807D0F" w:rsidRPr="00D22F70">
          <w:rPr>
            <w:rFonts w:ascii="Arial" w:eastAsia="Arial" w:hAnsi="Arial" w:cs="Arial"/>
            <w:color w:val="auto"/>
            <w:sz w:val="22"/>
            <w:szCs w:val="22"/>
            <w:highlight w:val="yellow"/>
            <w:rPrChange w:id="646" w:author="Shicheng Guo" w:date="2016-05-24T12:34:00Z">
              <w:rPr>
                <w:rFonts w:ascii="Arial" w:eastAsia="Arial" w:hAnsi="Arial" w:cs="Arial"/>
                <w:color w:val="000000"/>
              </w:rPr>
            </w:rPrChange>
          </w:rPr>
          <w:t>quantitative</w:t>
        </w:r>
      </w:ins>
      <w:ins w:id="647" w:author="Shicheng Guo" w:date="2016-05-23T16:55:00Z">
        <w:r w:rsidR="00807D0F" w:rsidRPr="00D22F70">
          <w:rPr>
            <w:rFonts w:ascii="Arial" w:eastAsia="Arial" w:hAnsi="Arial" w:cs="Arial"/>
            <w:color w:val="auto"/>
            <w:sz w:val="22"/>
            <w:szCs w:val="22"/>
            <w:highlight w:val="yellow"/>
            <w:rPrChange w:id="648" w:author="Shicheng Guo" w:date="2016-05-24T12:34:00Z">
              <w:rPr>
                <w:rFonts w:ascii="Arial" w:eastAsia="Arial" w:hAnsi="Arial" w:cs="Arial"/>
                <w:color w:val="000000"/>
              </w:rPr>
            </w:rPrChange>
          </w:rPr>
          <w:t xml:space="preserve"> </w:t>
        </w:r>
      </w:ins>
      <w:ins w:id="649" w:author="Shicheng Guo" w:date="2016-05-23T16:56:00Z">
        <w:r w:rsidR="00807D0F" w:rsidRPr="00D22F70">
          <w:rPr>
            <w:rFonts w:ascii="Arial" w:eastAsia="Arial" w:hAnsi="Arial" w:cs="Arial"/>
            <w:color w:val="auto"/>
            <w:sz w:val="22"/>
            <w:szCs w:val="22"/>
            <w:highlight w:val="yellow"/>
            <w:rPrChange w:id="650" w:author="Shicheng Guo" w:date="2016-05-24T12:34:00Z">
              <w:rPr>
                <w:rFonts w:ascii="Arial" w:eastAsia="Arial" w:hAnsi="Arial" w:cs="Arial"/>
                <w:color w:val="000000"/>
              </w:rPr>
            </w:rPrChange>
          </w:rPr>
          <w:t>evaluation of the prediction have not been performed yet.</w:t>
        </w:r>
      </w:ins>
      <w:del w:id="651" w:author="Shicheng Guo" w:date="2016-05-23T16:55:00Z">
        <w:r w:rsidRPr="00D22F70" w:rsidDel="00807D0F">
          <w:rPr>
            <w:rFonts w:ascii="Arial" w:eastAsia="Arial" w:hAnsi="Arial" w:cs="Arial"/>
            <w:color w:val="auto"/>
            <w:sz w:val="22"/>
            <w:szCs w:val="22"/>
            <w:highlight w:val="yellow"/>
            <w:rPrChange w:id="652" w:author="Shicheng Guo" w:date="2016-05-24T12:34:00Z">
              <w:rPr>
                <w:rFonts w:ascii="Arial" w:eastAsia="Arial" w:hAnsi="Arial" w:cs="Arial"/>
                <w:color w:val="000000"/>
              </w:rPr>
            </w:rPrChange>
          </w:rPr>
          <w:delText>these studies are still rather qualitative</w:delText>
        </w:r>
      </w:del>
      <w:del w:id="653" w:author="Shicheng Guo" w:date="2016-05-23T16:56:00Z">
        <w:r w:rsidRPr="00D22F70" w:rsidDel="00807D0F">
          <w:rPr>
            <w:rFonts w:ascii="Arial" w:eastAsia="Arial" w:hAnsi="Arial" w:cs="Arial"/>
            <w:color w:val="auto"/>
            <w:sz w:val="22"/>
            <w:szCs w:val="22"/>
            <w:highlight w:val="yellow"/>
            <w:rPrChange w:id="654" w:author="Shicheng Guo" w:date="2016-05-24T12:34:00Z">
              <w:rPr>
                <w:rFonts w:ascii="Arial" w:eastAsia="Arial" w:hAnsi="Arial" w:cs="Arial"/>
                <w:color w:val="000000"/>
              </w:rPr>
            </w:rPrChange>
          </w:rPr>
          <w:delText>.</w:delText>
        </w:r>
      </w:del>
      <w:r w:rsidRPr="00D22F70">
        <w:rPr>
          <w:rFonts w:ascii="Arial" w:eastAsia="Arial" w:hAnsi="Arial" w:cs="Arial"/>
          <w:color w:val="auto"/>
          <w:sz w:val="22"/>
          <w:szCs w:val="22"/>
          <w:rPrChange w:id="655" w:author="Shicheng Guo" w:date="2016-05-24T12:34:00Z">
            <w:rPr>
              <w:rFonts w:ascii="Arial" w:eastAsia="Arial" w:hAnsi="Arial" w:cs="Arial"/>
              <w:color w:val="000000"/>
            </w:rPr>
          </w:rPrChange>
        </w:rPr>
        <w:t xml:space="preserve"> </w:t>
      </w:r>
      <w:r w:rsidR="001F7903" w:rsidRPr="00D22F70">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del w:id="656" w:author="Shicheng Guo" w:date="2016-05-24T12:19:00Z">
        <w:r w:rsidR="001F7903" w:rsidRPr="00D22F70" w:rsidDel="00C2250F">
          <w:rPr>
            <w:rFonts w:ascii="Arial" w:eastAsia="Arial" w:hAnsi="Arial" w:cs="Arial"/>
            <w:color w:val="auto"/>
            <w:sz w:val="22"/>
            <w:szCs w:val="22"/>
          </w:rPr>
          <w:delText>.</w:delText>
        </w:r>
      </w:del>
      <w:ins w:id="657" w:author="Shicheng Guo [2]" w:date="2016-05-09T16:54:00Z">
        <w:del w:id="658" w:author="Shicheng Guo" w:date="2016-05-24T12:19:00Z">
          <w:r w:rsidR="00DF41CF" w:rsidRPr="00D22F70" w:rsidDel="00C2250F">
            <w:rPr>
              <w:rFonts w:ascii="Arial" w:eastAsia="Arial" w:hAnsi="Arial" w:cs="Arial"/>
              <w:color w:val="auto"/>
              <w:sz w:val="22"/>
              <w:szCs w:val="22"/>
            </w:rPr>
            <w:delText xml:space="preserve"> </w:delText>
          </w:r>
        </w:del>
      </w:ins>
      <w:ins w:id="659" w:author="Shicheng Guo [2]" w:date="2016-05-09T16:55:00Z">
        <w:del w:id="660" w:author="Shicheng Guo" w:date="2016-05-24T12:19:00Z">
          <w:r w:rsidR="00DF41CF" w:rsidRPr="00D22F70" w:rsidDel="00C2250F">
            <w:rPr>
              <w:rFonts w:ascii="Arial" w:eastAsia="Arial" w:hAnsi="Arial" w:cs="Arial"/>
              <w:color w:val="auto"/>
              <w:sz w:val="22"/>
              <w:szCs w:val="22"/>
            </w:rPr>
            <w:delText>W</w:delText>
          </w:r>
        </w:del>
      </w:ins>
      <w:ins w:id="661" w:author="Shicheng Guo [2]" w:date="2016-05-09T16:56:00Z">
        <w:del w:id="662" w:author="Shicheng Guo" w:date="2016-05-24T12:19:00Z">
          <w:r w:rsidR="00DF41CF" w:rsidRPr="00D22F70" w:rsidDel="00C2250F">
            <w:rPr>
              <w:rFonts w:ascii="Arial" w:eastAsia="Arial" w:hAnsi="Arial" w:cs="Arial"/>
              <w:color w:val="auto"/>
              <w:sz w:val="22"/>
              <w:szCs w:val="22"/>
            </w:rPr>
            <w:delText>e identified 1090 tissue specificity MHBs with</w:delText>
          </w:r>
        </w:del>
      </w:ins>
      <w:ins w:id="663" w:author="Shicheng Guo [2]" w:date="2016-05-09T16:57:00Z">
        <w:del w:id="664" w:author="Shicheng Guo" w:date="2016-05-24T12:19:00Z">
          <w:r w:rsidR="00DF41CF" w:rsidRPr="00D22F70" w:rsidDel="00C2250F">
            <w:rPr>
              <w:rFonts w:ascii="Arial" w:eastAsia="Arial" w:hAnsi="Arial" w:cs="Arial"/>
              <w:color w:val="auto"/>
              <w:sz w:val="22"/>
              <w:szCs w:val="22"/>
            </w:rPr>
            <w:delText xml:space="preserve"> </w:delText>
          </w:r>
        </w:del>
      </w:ins>
      <w:ins w:id="665" w:author="Shicheng Guo [2]" w:date="2016-05-09T16:58:00Z">
        <w:del w:id="666" w:author="Shicheng Guo" w:date="2016-05-24T12:19:00Z">
          <w:r w:rsidR="00DF41CF" w:rsidRPr="00D22F70" w:rsidDel="00C2250F">
            <w:rPr>
              <w:rFonts w:ascii="Arial" w:eastAsia="Arial" w:hAnsi="Arial" w:cs="Arial"/>
              <w:color w:val="auto"/>
              <w:sz w:val="22"/>
              <w:szCs w:val="22"/>
            </w:rPr>
            <w:delText>experienced higher group</w:delText>
          </w:r>
        </w:del>
      </w:ins>
      <w:ins w:id="667" w:author="Shicheng Guo [2]" w:date="2016-05-09T16:57:00Z">
        <w:del w:id="668" w:author="Shicheng Guo" w:date="2016-05-24T12:19:00Z">
          <w:r w:rsidR="00DF41CF" w:rsidRPr="00D22F70" w:rsidDel="00C2250F">
            <w:rPr>
              <w:rFonts w:ascii="Arial" w:eastAsia="Arial" w:hAnsi="Arial" w:cs="Arial"/>
              <w:color w:val="auto"/>
              <w:sz w:val="22"/>
              <w:szCs w:val="22"/>
            </w:rPr>
            <w:delText xml:space="preserve"> </w:delText>
          </w:r>
        </w:del>
      </w:ins>
      <w:ins w:id="669" w:author="Shicheng Guo [2]" w:date="2016-05-09T16:58:00Z">
        <w:del w:id="670" w:author="Shicheng Guo" w:date="2016-05-24T12:19:00Z">
          <w:r w:rsidR="00DF41CF" w:rsidRPr="00D22F70" w:rsidDel="00C2250F">
            <w:rPr>
              <w:rFonts w:ascii="Arial" w:eastAsia="Arial" w:hAnsi="Arial" w:cs="Arial"/>
              <w:color w:val="auto"/>
              <w:sz w:val="22"/>
              <w:szCs w:val="22"/>
            </w:rPr>
            <w:delText>s</w:delText>
          </w:r>
        </w:del>
      </w:ins>
      <w:ins w:id="671" w:author="Shicheng Guo [2]" w:date="2016-05-09T16:57:00Z">
        <w:del w:id="672" w:author="Shicheng Guo" w:date="2016-05-24T12:19:00Z">
          <w:r w:rsidR="00DF41CF" w:rsidRPr="00D22F70" w:rsidDel="00C2250F">
            <w:rPr>
              <w:rFonts w:ascii="Arial" w:eastAsia="Arial" w:hAnsi="Arial" w:cs="Arial"/>
              <w:color w:val="auto"/>
              <w:sz w:val="22"/>
              <w:szCs w:val="22"/>
            </w:rPr>
            <w:delText xml:space="preserve">pecificity </w:delText>
          </w:r>
        </w:del>
      </w:ins>
      <w:ins w:id="673" w:author="Shicheng Guo [2]" w:date="2016-05-09T16:58:00Z">
        <w:del w:id="674" w:author="Shicheng Guo" w:date="2016-05-24T12:19:00Z">
          <w:r w:rsidR="00DF41CF" w:rsidRPr="00D22F70" w:rsidDel="00C2250F">
            <w:rPr>
              <w:rFonts w:ascii="Arial" w:eastAsia="Arial" w:hAnsi="Arial" w:cs="Arial"/>
              <w:color w:val="auto"/>
              <w:sz w:val="22"/>
              <w:szCs w:val="22"/>
            </w:rPr>
            <w:delText>I</w:delText>
          </w:r>
        </w:del>
      </w:ins>
      <w:ins w:id="675" w:author="Shicheng Guo [2]" w:date="2016-05-09T16:57:00Z">
        <w:del w:id="676" w:author="Shicheng Guo" w:date="2016-05-24T12:19:00Z">
          <w:r w:rsidR="00DF41CF" w:rsidRPr="00D22F70" w:rsidDel="00C2250F">
            <w:rPr>
              <w:rFonts w:ascii="Arial" w:eastAsia="Arial" w:hAnsi="Arial" w:cs="Arial"/>
              <w:color w:val="auto"/>
              <w:sz w:val="22"/>
              <w:szCs w:val="22"/>
            </w:rPr>
            <w:delText>ndex (</w:delText>
          </w:r>
        </w:del>
      </w:ins>
      <w:ins w:id="677" w:author="Shicheng Guo [2]" w:date="2016-05-09T16:58:00Z">
        <w:del w:id="678" w:author="Shicheng Guo" w:date="2016-05-24T12:19:00Z">
          <w:r w:rsidR="00DF41CF" w:rsidRPr="00D22F70" w:rsidDel="00C2250F">
            <w:rPr>
              <w:rFonts w:ascii="Arial" w:eastAsia="Arial" w:hAnsi="Arial" w:cs="Arial"/>
              <w:color w:val="auto"/>
              <w:sz w:val="22"/>
              <w:szCs w:val="22"/>
            </w:rPr>
            <w:delText>see method</w:delText>
          </w:r>
        </w:del>
      </w:ins>
      <w:ins w:id="679" w:author="Shicheng Guo [2]" w:date="2016-05-09T16:57:00Z">
        <w:del w:id="680" w:author="Shicheng Guo" w:date="2016-05-24T12:19:00Z">
          <w:r w:rsidR="00DF41CF" w:rsidRPr="00D22F70" w:rsidDel="00C2250F">
            <w:rPr>
              <w:rFonts w:ascii="Arial" w:eastAsia="Arial" w:hAnsi="Arial" w:cs="Arial"/>
              <w:color w:val="auto"/>
              <w:sz w:val="22"/>
              <w:szCs w:val="22"/>
            </w:rPr>
            <w:delText>)</w:delText>
          </w:r>
        </w:del>
      </w:ins>
      <w:ins w:id="681" w:author="Shicheng Guo [2]" w:date="2016-05-09T16:58:00Z">
        <w:del w:id="682" w:author="Shicheng Guo" w:date="2016-05-24T12:19:00Z">
          <w:r w:rsidR="00DF41CF" w:rsidRPr="00D22F70" w:rsidDel="00C2250F">
            <w:rPr>
              <w:rFonts w:ascii="Arial" w:eastAsia="Arial" w:hAnsi="Arial" w:cs="Arial"/>
              <w:color w:val="auto"/>
              <w:sz w:val="22"/>
              <w:szCs w:val="22"/>
            </w:rPr>
            <w:delText xml:space="preserve">. </w:delText>
          </w:r>
        </w:del>
      </w:ins>
      <w:ins w:id="683" w:author="Shicheng Guo" w:date="2016-05-24T12:19:00Z">
        <w:r w:rsidR="00C2250F" w:rsidRPr="00D22F70">
          <w:rPr>
            <w:rFonts w:ascii="Arial" w:eastAsia="Arial" w:hAnsi="Arial" w:cs="Arial"/>
            <w:color w:val="auto"/>
            <w:sz w:val="22"/>
            <w:szCs w:val="22"/>
          </w:rPr>
          <w:t xml:space="preserve">. </w:t>
        </w:r>
      </w:ins>
      <w:ins w:id="684" w:author="Shicheng Guo [2]" w:date="2016-05-09T16:59:00Z">
        <w:r w:rsidR="00B54D35" w:rsidRPr="00D22F70">
          <w:rPr>
            <w:rFonts w:ascii="Arial" w:eastAsia="Arial" w:hAnsi="Arial" w:cs="Arial"/>
            <w:color w:val="auto"/>
            <w:sz w:val="22"/>
            <w:szCs w:val="22"/>
          </w:rPr>
          <w:t>Comparing with the methylation haplotype bet</w:t>
        </w:r>
      </w:ins>
      <w:ins w:id="685" w:author="Shicheng Guo [2]" w:date="2016-05-09T17:00:00Z">
        <w:r w:rsidR="00B54D35" w:rsidRPr="00D22F70">
          <w:rPr>
            <w:rFonts w:ascii="Arial" w:eastAsia="Arial" w:hAnsi="Arial" w:cs="Arial"/>
            <w:color w:val="auto"/>
            <w:sz w:val="22"/>
            <w:szCs w:val="22"/>
          </w:rPr>
          <w:t>ween tumor originating tissues</w:t>
        </w:r>
      </w:ins>
      <w:r w:rsidR="001F7903" w:rsidRPr="00D22F70">
        <w:rPr>
          <w:rFonts w:ascii="Arial" w:eastAsia="Arial" w:hAnsi="Arial" w:cs="Arial"/>
          <w:color w:val="auto"/>
          <w:sz w:val="22"/>
          <w:szCs w:val="22"/>
        </w:rPr>
        <w:t xml:space="preserve"> </w:t>
      </w:r>
      <w:ins w:id="686" w:author="Shicheng Guo [2]" w:date="2016-05-09T17:00:00Z">
        <w:r w:rsidR="00B54D35" w:rsidRPr="00D22F70">
          <w:rPr>
            <w:rFonts w:ascii="Arial" w:eastAsia="Arial" w:hAnsi="Arial" w:cs="Arial"/>
            <w:color w:val="auto"/>
            <w:sz w:val="22"/>
            <w:szCs w:val="22"/>
          </w:rPr>
          <w:t>and cancer plasma, we found tumor specific methylation haplotypes could be identified in the cancer plasma</w:t>
        </w:r>
      </w:ins>
      <w:ins w:id="687" w:author="Shicheng Guo [2]" w:date="2016-05-09T17:01:00Z">
        <w:r w:rsidR="00B54D35" w:rsidRPr="00D22F70">
          <w:rPr>
            <w:rFonts w:ascii="Arial" w:eastAsia="Arial" w:hAnsi="Arial" w:cs="Arial"/>
            <w:color w:val="auto"/>
            <w:sz w:val="22"/>
            <w:szCs w:val="22"/>
          </w:rPr>
          <w:t xml:space="preserve">, indicating </w:t>
        </w:r>
      </w:ins>
      <w:ins w:id="688" w:author="Shicheng Guo [2]" w:date="2016-05-09T17:02:00Z">
        <w:r w:rsidR="00B54D35" w:rsidRPr="00D22F70">
          <w:rPr>
            <w:rFonts w:ascii="Arial" w:eastAsia="Arial" w:hAnsi="Arial" w:cs="Arial"/>
            <w:color w:val="auto"/>
            <w:sz w:val="22"/>
            <w:szCs w:val="22"/>
          </w:rPr>
          <w:t>tissue-specific MHL could be taken as the predictor for tissue-of-origin prediction for cancer plasma.</w:t>
        </w:r>
        <w:r w:rsidR="00D300F2" w:rsidRPr="00D22F70">
          <w:rPr>
            <w:rFonts w:ascii="Arial" w:eastAsia="Arial" w:hAnsi="Arial" w:cs="Arial"/>
            <w:color w:val="auto"/>
            <w:sz w:val="22"/>
            <w:szCs w:val="22"/>
          </w:rPr>
          <w:t xml:space="preserve"> </w:t>
        </w:r>
      </w:ins>
      <w:ins w:id="689" w:author="Shicheng Guo" w:date="2016-05-23T21:50:00Z">
        <w:r w:rsidR="00F12C8C" w:rsidRPr="00D22F70">
          <w:rPr>
            <w:rFonts w:ascii="Arial" w:eastAsia="Arial" w:hAnsi="Arial" w:cs="Arial"/>
            <w:color w:val="auto"/>
            <w:sz w:val="22"/>
            <w:szCs w:val="22"/>
            <w:rPrChange w:id="690" w:author="Shicheng Guo" w:date="2016-05-23T21:50:00Z">
              <w:rPr>
                <w:rFonts w:asciiTheme="minorEastAsia" w:eastAsiaTheme="minorEastAsia" w:hAnsiTheme="minorEastAsia" w:cs="Arial"/>
                <w:color w:val="000000"/>
              </w:rPr>
            </w:rPrChange>
          </w:rPr>
          <w:t xml:space="preserve">We </w:t>
        </w:r>
        <w:r w:rsidR="00F12C8C" w:rsidRPr="00D22F70">
          <w:rPr>
            <w:rFonts w:ascii="Arial" w:eastAsia="Arial" w:hAnsi="Arial" w:cs="Arial"/>
            <w:color w:val="auto"/>
            <w:sz w:val="22"/>
            <w:szCs w:val="22"/>
          </w:rPr>
          <w:t>demonstrated the MHL</w:t>
        </w:r>
      </w:ins>
      <w:ins w:id="691" w:author="Shicheng Guo" w:date="2016-05-23T21:51:00Z">
        <w:r w:rsidR="00F12C8C" w:rsidRPr="00D22F70">
          <w:rPr>
            <w:rFonts w:ascii="Arial" w:eastAsia="Arial" w:hAnsi="Arial" w:cs="Arial"/>
            <w:color w:val="auto"/>
            <w:sz w:val="22"/>
            <w:szCs w:val="22"/>
          </w:rPr>
          <w:t xml:space="preserve"> of </w:t>
        </w:r>
      </w:ins>
      <w:ins w:id="692" w:author="Shicheng Guo" w:date="2016-05-23T21:50:00Z">
        <w:r w:rsidR="00F12C8C" w:rsidRPr="00D22F70">
          <w:rPr>
            <w:rFonts w:ascii="Arial" w:eastAsia="Arial" w:hAnsi="Arial" w:cs="Arial"/>
            <w:color w:val="auto"/>
            <w:sz w:val="22"/>
            <w:szCs w:val="22"/>
          </w:rPr>
          <w:t>p</w:t>
        </w:r>
      </w:ins>
      <w:ins w:id="693" w:author="Shicheng Guo [2]" w:date="2016-05-09T17:05:00Z">
        <w:del w:id="694" w:author="Shicheng Guo" w:date="2016-05-23T21:50:00Z">
          <w:r w:rsidR="00611D77" w:rsidRPr="00D22F70" w:rsidDel="00F12C8C">
            <w:rPr>
              <w:rFonts w:ascii="Arial" w:eastAsia="Arial" w:hAnsi="Arial" w:cs="Arial"/>
              <w:color w:val="auto"/>
              <w:sz w:val="22"/>
              <w:szCs w:val="22"/>
            </w:rPr>
            <w:delText>P</w:delText>
          </w:r>
        </w:del>
        <w:r w:rsidR="00611D77" w:rsidRPr="00D22F70">
          <w:rPr>
            <w:rFonts w:ascii="Arial" w:eastAsia="Arial" w:hAnsi="Arial" w:cs="Arial"/>
            <w:color w:val="auto"/>
            <w:sz w:val="22"/>
            <w:szCs w:val="22"/>
          </w:rPr>
          <w:t>arts</w:t>
        </w:r>
      </w:ins>
      <w:ins w:id="695" w:author="Shicheng Guo [2]" w:date="2016-05-09T17:02:00Z">
        <w:r w:rsidR="00D300F2" w:rsidRPr="00D22F70">
          <w:rPr>
            <w:rFonts w:ascii="Arial" w:eastAsia="Arial" w:hAnsi="Arial" w:cs="Arial"/>
            <w:color w:val="auto"/>
            <w:sz w:val="22"/>
            <w:szCs w:val="22"/>
          </w:rPr>
          <w:t xml:space="preserve"> </w:t>
        </w:r>
      </w:ins>
      <w:ins w:id="696" w:author="Shicheng Guo [2]" w:date="2016-05-09T17:05:00Z">
        <w:r w:rsidR="00611D77" w:rsidRPr="00D22F70">
          <w:rPr>
            <w:rFonts w:ascii="Arial" w:eastAsia="Arial" w:hAnsi="Arial" w:cs="Arial"/>
            <w:color w:val="auto"/>
            <w:sz w:val="22"/>
            <w:szCs w:val="22"/>
          </w:rPr>
          <w:t xml:space="preserve">of </w:t>
        </w:r>
      </w:ins>
      <w:ins w:id="697" w:author="Shicheng Guo [2]" w:date="2016-05-09T17:02:00Z">
        <w:del w:id="698" w:author="Shicheng Guo" w:date="2016-05-23T21:51:00Z">
          <w:r w:rsidR="00D300F2" w:rsidRPr="00D22F70" w:rsidDel="00F12C8C">
            <w:rPr>
              <w:rFonts w:ascii="Arial" w:eastAsia="Arial" w:hAnsi="Arial" w:cs="Arial"/>
              <w:color w:val="auto"/>
              <w:sz w:val="22"/>
              <w:szCs w:val="22"/>
            </w:rPr>
            <w:delText xml:space="preserve">classic </w:delText>
          </w:r>
        </w:del>
        <w:r w:rsidR="00D300F2" w:rsidRPr="00D22F70">
          <w:rPr>
            <w:rFonts w:ascii="Arial" w:eastAsia="Arial" w:hAnsi="Arial" w:cs="Arial"/>
            <w:color w:val="auto"/>
            <w:sz w:val="22"/>
            <w:szCs w:val="22"/>
          </w:rPr>
          <w:t>tissues specific M</w:t>
        </w:r>
      </w:ins>
      <w:ins w:id="699" w:author="Shicheng Guo [2]" w:date="2016-05-09T17:03:00Z">
        <w:r w:rsidR="00D300F2" w:rsidRPr="00D22F70">
          <w:rPr>
            <w:rFonts w:ascii="Arial" w:eastAsia="Arial" w:hAnsi="Arial" w:cs="Arial"/>
            <w:color w:val="auto"/>
            <w:sz w:val="22"/>
            <w:szCs w:val="22"/>
          </w:rPr>
          <w:t>HB</w:t>
        </w:r>
        <w:del w:id="700" w:author="Shicheng Guo" w:date="2016-05-23T21:50:00Z">
          <w:r w:rsidR="00D300F2" w:rsidRPr="00D22F70" w:rsidDel="00F12C8C">
            <w:rPr>
              <w:rFonts w:ascii="Arial" w:eastAsia="Arial" w:hAnsi="Arial" w:cs="Arial"/>
              <w:color w:val="auto"/>
              <w:sz w:val="22"/>
              <w:szCs w:val="22"/>
            </w:rPr>
            <w:delText xml:space="preserve"> were shown in Figure 5A</w:delText>
          </w:r>
        </w:del>
      </w:ins>
      <w:ins w:id="701" w:author="Shicheng Guo [2]" w:date="2016-05-09T17:04:00Z">
        <w:del w:id="702" w:author="Shicheng Guo" w:date="2016-05-23T21:50:00Z">
          <w:r w:rsidR="00D300F2" w:rsidRPr="00D22F70" w:rsidDel="00F12C8C">
            <w:rPr>
              <w:rFonts w:ascii="Arial" w:eastAsia="Arial" w:hAnsi="Arial" w:cs="Arial"/>
              <w:color w:val="auto"/>
              <w:sz w:val="22"/>
              <w:szCs w:val="22"/>
            </w:rPr>
            <w:delText xml:space="preserve"> and we can found MHL</w:delText>
          </w:r>
        </w:del>
        <w:r w:rsidR="00D300F2" w:rsidRPr="00D22F70">
          <w:rPr>
            <w:rFonts w:ascii="Arial" w:eastAsia="Arial" w:hAnsi="Arial" w:cs="Arial"/>
            <w:color w:val="auto"/>
            <w:sz w:val="22"/>
            <w:szCs w:val="22"/>
          </w:rPr>
          <w:t xml:space="preserve"> could carry the tissue-of-origin characteristics in cancer plasm</w:t>
        </w:r>
      </w:ins>
      <w:ins w:id="703" w:author="Shicheng Guo" w:date="2016-05-23T21:51:00Z">
        <w:r w:rsidR="00F12C8C" w:rsidRPr="00D22F70">
          <w:rPr>
            <w:rFonts w:ascii="Arial" w:eastAsia="Arial" w:hAnsi="Arial" w:cs="Arial"/>
            <w:color w:val="auto"/>
            <w:sz w:val="22"/>
            <w:szCs w:val="22"/>
          </w:rPr>
          <w:t>a, tumor cell lines and tissue-of-origin</w:t>
        </w:r>
      </w:ins>
      <w:ins w:id="704" w:author="Shicheng Guo [2]" w:date="2016-05-09T17:04:00Z">
        <w:del w:id="705" w:author="Shicheng Guo" w:date="2016-05-23T21:51:00Z">
          <w:r w:rsidR="00D300F2" w:rsidRPr="00D22F70" w:rsidDel="00F12C8C">
            <w:rPr>
              <w:rFonts w:ascii="Arial" w:eastAsia="Arial" w:hAnsi="Arial" w:cs="Arial"/>
              <w:color w:val="auto"/>
              <w:sz w:val="22"/>
              <w:szCs w:val="22"/>
            </w:rPr>
            <w:delText>a</w:delText>
          </w:r>
        </w:del>
        <w:r w:rsidR="00D300F2" w:rsidRPr="00D22F70">
          <w:rPr>
            <w:rFonts w:ascii="Arial" w:eastAsia="Arial" w:hAnsi="Arial" w:cs="Arial"/>
            <w:color w:val="auto"/>
            <w:sz w:val="22"/>
            <w:szCs w:val="22"/>
          </w:rPr>
          <w:t xml:space="preserve"> while they are quite clear in normal plasma</w:t>
        </w:r>
      </w:ins>
      <w:ins w:id="706" w:author="Shicheng Guo" w:date="2016-05-23T21:51:00Z">
        <w:r w:rsidR="00F12C8C" w:rsidRPr="00D22F70">
          <w:rPr>
            <w:rFonts w:ascii="Arial" w:eastAsia="Arial" w:hAnsi="Arial" w:cs="Arial"/>
            <w:color w:val="auto"/>
            <w:sz w:val="22"/>
            <w:szCs w:val="22"/>
          </w:rPr>
          <w:t xml:space="preserve"> and WB</w:t>
        </w:r>
      </w:ins>
      <w:ins w:id="707" w:author="Shicheng Guo [2]" w:date="2016-05-09T17:04:00Z">
        <w:r w:rsidR="00D300F2" w:rsidRPr="00D22F70">
          <w:rPr>
            <w:rFonts w:ascii="Arial" w:eastAsia="Arial" w:hAnsi="Arial" w:cs="Arial"/>
            <w:color w:val="auto"/>
            <w:sz w:val="22"/>
            <w:szCs w:val="22"/>
          </w:rPr>
          <w:t>.</w:t>
        </w:r>
      </w:ins>
      <w:ins w:id="708" w:author="Shicheng Guo" w:date="2016-05-24T12:27:00Z">
        <w:r w:rsidR="00835F8E" w:rsidRPr="00D22F70">
          <w:rPr>
            <w:rFonts w:ascii="Arial" w:eastAsia="Arial" w:hAnsi="Arial" w:cs="Arial"/>
            <w:color w:val="auto"/>
            <w:sz w:val="22"/>
            <w:szCs w:val="22"/>
          </w:rPr>
          <w:t xml:space="preserve"> </w:t>
        </w:r>
        <w:r w:rsidR="00835F8E" w:rsidRPr="00D22F70">
          <w:rPr>
            <w:rFonts w:ascii="Arial" w:eastAsia="Arial" w:hAnsi="Arial" w:cs="Arial"/>
            <w:color w:val="auto"/>
            <w:sz w:val="22"/>
            <w:szCs w:val="22"/>
            <w:highlight w:val="yellow"/>
            <w:rPrChange w:id="709" w:author="Shicheng Guo" w:date="2016-05-24T12:28:00Z">
              <w:rPr>
                <w:rFonts w:ascii="Arial" w:eastAsia="Arial" w:hAnsi="Arial" w:cs="Arial"/>
                <w:color w:val="000000"/>
              </w:rPr>
            </w:rPrChange>
          </w:rPr>
          <w:t>W</w:t>
        </w:r>
      </w:ins>
      <w:ins w:id="710" w:author="Shicheng Guo [2]" w:date="2016-05-09T17:05:00Z">
        <w:del w:id="711" w:author="Shicheng Guo" w:date="2016-05-23T21:52:00Z">
          <w:r w:rsidR="00D300F2" w:rsidRPr="00D22F70" w:rsidDel="00F12C8C">
            <w:rPr>
              <w:rFonts w:ascii="Arial" w:eastAsia="Arial" w:hAnsi="Arial" w:cs="Arial"/>
              <w:color w:val="auto"/>
              <w:sz w:val="22"/>
              <w:szCs w:val="22"/>
              <w:highlight w:val="yellow"/>
              <w:rPrChange w:id="712" w:author="Shicheng Guo" w:date="2016-05-24T12:28:00Z">
                <w:rPr>
                  <w:rFonts w:ascii="Arial" w:eastAsia="Arial" w:hAnsi="Arial" w:cs="Arial"/>
                  <w:color w:val="000000"/>
                </w:rPr>
              </w:rPrChange>
            </w:rPr>
            <w:delText xml:space="preserve"> </w:delText>
          </w:r>
        </w:del>
      </w:ins>
      <w:del w:id="713" w:author="Shicheng Guo" w:date="2016-05-23T21:52:00Z">
        <w:r w:rsidR="00210695" w:rsidRPr="00D22F70" w:rsidDel="00F12C8C">
          <w:rPr>
            <w:rFonts w:ascii="Arial" w:eastAsia="Arial" w:hAnsi="Arial" w:cs="Arial"/>
            <w:color w:val="auto"/>
            <w:sz w:val="22"/>
            <w:szCs w:val="22"/>
            <w:highlight w:val="yellow"/>
            <w:rPrChange w:id="714" w:author="Shicheng Guo" w:date="2016-05-24T12:28:00Z">
              <w:rPr>
                <w:rFonts w:ascii="Arial" w:eastAsia="Arial" w:hAnsi="Arial" w:cs="Arial"/>
                <w:color w:val="000000"/>
              </w:rPr>
            </w:rPrChange>
          </w:rPr>
          <w:delText>[</w:delText>
        </w:r>
        <w:r w:rsidR="00210695" w:rsidRPr="00D22F70" w:rsidDel="00F12C8C">
          <w:rPr>
            <w:rFonts w:ascii="Arial" w:eastAsia="Arial" w:hAnsi="Arial" w:cs="Arial"/>
            <w:color w:val="auto"/>
            <w:sz w:val="22"/>
            <w:szCs w:val="22"/>
            <w:highlight w:val="yellow"/>
            <w:rPrChange w:id="715" w:author="Shicheng Guo" w:date="2016-05-24T12:28:00Z">
              <w:rPr>
                <w:rFonts w:ascii="Arial" w:eastAsia="Arial" w:hAnsi="Arial" w:cs="Arial"/>
                <w:color w:val="FF0000"/>
              </w:rPr>
            </w:rPrChange>
          </w:rPr>
          <w:delText>WE NEED TO DISCUSSION FIGURE 5A. HOW WERE THE REGIONS SHOWN IN FIGURE 5A IDENTIFIED? ARE THEY A SUBSET OF THE 1090 MHB</w:delText>
        </w:r>
        <w:r w:rsidR="00210695" w:rsidRPr="00D22F70" w:rsidDel="00F12C8C">
          <w:rPr>
            <w:rFonts w:ascii="Arial" w:hAnsi="Arial" w:cs="Arial"/>
            <w:color w:val="auto"/>
            <w:sz w:val="22"/>
            <w:szCs w:val="22"/>
            <w:highlight w:val="yellow"/>
            <w:rPrChange w:id="716" w:author="Shicheng Guo" w:date="2016-05-24T12:28:00Z">
              <w:rPr>
                <w:color w:val="FF0000"/>
              </w:rPr>
            </w:rPrChange>
          </w:rPr>
          <w:delText>S?</w:delText>
        </w:r>
        <w:r w:rsidR="00210695" w:rsidRPr="00D22F70" w:rsidDel="00F12C8C">
          <w:rPr>
            <w:rFonts w:ascii="Arial" w:eastAsia="Arial" w:hAnsi="Arial" w:cs="Arial"/>
            <w:color w:val="auto"/>
            <w:sz w:val="22"/>
            <w:szCs w:val="22"/>
            <w:highlight w:val="yellow"/>
            <w:rPrChange w:id="717" w:author="Shicheng Guo" w:date="2016-05-24T12:28:00Z">
              <w:rPr>
                <w:rFonts w:ascii="Arial" w:eastAsia="Arial" w:hAnsi="Arial" w:cs="Arial"/>
                <w:color w:val="FF0000"/>
              </w:rPr>
            </w:rPrChange>
          </w:rPr>
          <w:delText>]</w:delText>
        </w:r>
      </w:del>
      <w:moveToRangeStart w:id="718" w:author="Shicheng Guo" w:date="2016-05-24T12:26:00Z" w:name="move451856101"/>
      <w:moveTo w:id="719" w:author="Shicheng Guo" w:date="2016-05-24T12:26:00Z">
        <w:del w:id="720" w:author="Shicheng Guo" w:date="2016-05-24T12:26:00Z">
          <w:r w:rsidR="00835F8E" w:rsidRPr="00D22F70" w:rsidDel="00835F8E">
            <w:rPr>
              <w:rFonts w:ascii="Arial" w:eastAsia="Arial" w:hAnsi="Arial" w:cs="Arial"/>
              <w:color w:val="auto"/>
              <w:sz w:val="22"/>
              <w:szCs w:val="22"/>
              <w:highlight w:val="yellow"/>
              <w:rPrChange w:id="721" w:author="Shicheng Guo" w:date="2016-05-24T12:28:00Z">
                <w:rPr>
                  <w:rFonts w:ascii="Arial" w:eastAsia="Arial" w:hAnsi="Arial" w:cs="Arial"/>
                  <w:color w:val="000000"/>
                </w:rPr>
              </w:rPrChange>
            </w:rPr>
            <w:delText>W</w:delText>
          </w:r>
        </w:del>
        <w:r w:rsidR="00835F8E" w:rsidRPr="00D22F70">
          <w:rPr>
            <w:rFonts w:ascii="Arial" w:eastAsia="Arial" w:hAnsi="Arial" w:cs="Arial"/>
            <w:color w:val="auto"/>
            <w:sz w:val="22"/>
            <w:szCs w:val="22"/>
            <w:highlight w:val="yellow"/>
            <w:rPrChange w:id="722" w:author="Shicheng Guo" w:date="2016-05-24T12:28:00Z">
              <w:rPr>
                <w:rFonts w:ascii="Arial" w:eastAsia="Arial" w:hAnsi="Arial" w:cs="Arial"/>
                <w:color w:val="000000"/>
              </w:rPr>
            </w:rPrChange>
          </w:rPr>
          <w:t xml:space="preserve">e </w:t>
        </w:r>
        <w:r w:rsidR="00835F8E" w:rsidRPr="00D22F70">
          <w:rPr>
            <w:rFonts w:ascii="Arial" w:eastAsia="Arial" w:hAnsi="Arial" w:cs="Arial"/>
            <w:color w:val="auto"/>
            <w:sz w:val="22"/>
            <w:szCs w:val="22"/>
            <w:highlight w:val="yellow"/>
            <w:rPrChange w:id="723" w:author="Shicheng Guo" w:date="2016-05-24T12:27:00Z">
              <w:rPr>
                <w:rFonts w:ascii="Arial" w:eastAsia="Arial" w:hAnsi="Arial" w:cs="Arial"/>
                <w:color w:val="000000"/>
              </w:rPr>
            </w:rPrChange>
          </w:rPr>
          <w:t>compiled 43 WGBS</w:t>
        </w:r>
      </w:moveTo>
      <w:r w:rsidR="00E113E2" w:rsidRPr="00D22F70">
        <w:rPr>
          <w:rFonts w:ascii="Arial" w:eastAsia="Arial" w:hAnsi="Arial" w:cs="Arial"/>
          <w:color w:val="auto"/>
          <w:sz w:val="22"/>
          <w:szCs w:val="22"/>
          <w:highlight w:val="yellow"/>
        </w:rPr>
        <w:t xml:space="preserve"> and RRBS</w:t>
      </w:r>
      <w:moveTo w:id="724" w:author="Shicheng Guo" w:date="2016-05-24T12:26:00Z">
        <w:r w:rsidR="00835F8E" w:rsidRPr="00D22F70">
          <w:rPr>
            <w:rFonts w:ascii="Arial" w:eastAsia="Arial" w:hAnsi="Arial" w:cs="Arial"/>
            <w:color w:val="auto"/>
            <w:sz w:val="22"/>
            <w:szCs w:val="22"/>
            <w:highlight w:val="yellow"/>
            <w:rPrChange w:id="725" w:author="Shicheng Guo" w:date="2016-05-24T12:27:00Z">
              <w:rPr>
                <w:rFonts w:ascii="Arial" w:eastAsia="Arial" w:hAnsi="Arial" w:cs="Arial"/>
                <w:color w:val="000000"/>
              </w:rPr>
            </w:rPrChange>
          </w:rPr>
          <w:t xml:space="preserve"> data sets for 10 human</w:t>
        </w:r>
      </w:moveTo>
      <w:r w:rsidR="008D11E8" w:rsidRPr="00D22F70">
        <w:rPr>
          <w:rFonts w:ascii="Arial" w:eastAsia="Arial" w:hAnsi="Arial" w:cs="Arial"/>
          <w:color w:val="auto"/>
          <w:sz w:val="22"/>
          <w:szCs w:val="22"/>
          <w:highlight w:val="yellow"/>
        </w:rPr>
        <w:t xml:space="preserve"> normal </w:t>
      </w:r>
      <w:moveTo w:id="726" w:author="Shicheng Guo" w:date="2016-05-24T12:26:00Z">
        <w:r w:rsidR="00835F8E" w:rsidRPr="00D22F70">
          <w:rPr>
            <w:rFonts w:ascii="Arial" w:eastAsia="Arial" w:hAnsi="Arial" w:cs="Arial"/>
            <w:color w:val="auto"/>
            <w:sz w:val="22"/>
            <w:szCs w:val="22"/>
            <w:highlight w:val="yellow"/>
            <w:rPrChange w:id="727" w:author="Shicheng Guo" w:date="2016-05-24T12:27:00Z">
              <w:rPr>
                <w:rFonts w:ascii="Arial" w:eastAsia="Arial" w:hAnsi="Arial" w:cs="Arial"/>
                <w:color w:val="000000"/>
              </w:rPr>
            </w:rPrChange>
          </w:rPr>
          <w:t>tissues that have high cancer incident rate, and identified a set of 1090 tissue-specific MHBs</w:t>
        </w:r>
      </w:moveTo>
      <w:ins w:id="728" w:author="Shicheng Guo" w:date="2016-05-24T12:30:00Z">
        <w:r w:rsidR="00E40E78" w:rsidRPr="00D22F70">
          <w:rPr>
            <w:rFonts w:ascii="Arial" w:eastAsia="Arial" w:hAnsi="Arial" w:cs="Arial"/>
            <w:color w:val="auto"/>
            <w:sz w:val="22"/>
            <w:szCs w:val="22"/>
            <w:highlight w:val="yellow"/>
          </w:rPr>
          <w:t xml:space="preserve"> which could be applied to predict the tissue types for</w:t>
        </w:r>
      </w:ins>
      <w:ins w:id="729" w:author="Shicheng Guo" w:date="2016-05-24T12:31:00Z">
        <w:r w:rsidR="00E40E78" w:rsidRPr="00D22F70">
          <w:rPr>
            <w:rFonts w:ascii="Arial" w:eastAsia="Arial" w:hAnsi="Arial" w:cs="Arial"/>
            <w:color w:val="auto"/>
            <w:sz w:val="22"/>
            <w:szCs w:val="22"/>
            <w:highlight w:val="yellow"/>
          </w:rPr>
          <w:t xml:space="preserve"> these 10 normal human tissues with excellent prediction </w:t>
        </w:r>
      </w:ins>
      <w:ins w:id="730" w:author="Shicheng Guo" w:date="2016-05-24T12:32:00Z">
        <w:r w:rsidR="00E40E78" w:rsidRPr="00D22F70">
          <w:rPr>
            <w:rFonts w:ascii="Arial" w:eastAsia="Arial" w:hAnsi="Arial" w:cs="Arial"/>
            <w:color w:val="auto"/>
            <w:sz w:val="22"/>
            <w:szCs w:val="22"/>
            <w:highlight w:val="yellow"/>
          </w:rPr>
          <w:t>performance</w:t>
        </w:r>
      </w:ins>
      <w:moveTo w:id="731" w:author="Shicheng Guo" w:date="2016-05-24T12:26:00Z">
        <w:r w:rsidR="00835F8E" w:rsidRPr="00D22F70">
          <w:rPr>
            <w:rFonts w:ascii="Arial" w:eastAsia="Arial" w:hAnsi="Arial" w:cs="Arial"/>
            <w:color w:val="auto"/>
            <w:sz w:val="22"/>
            <w:szCs w:val="22"/>
            <w:highlight w:val="yellow"/>
            <w:rPrChange w:id="732" w:author="Shicheng Guo" w:date="2016-05-24T12:27:00Z">
              <w:rPr>
                <w:rFonts w:ascii="Arial" w:eastAsia="Arial" w:hAnsi="Arial" w:cs="Arial"/>
                <w:color w:val="000000"/>
              </w:rPr>
            </w:rPrChange>
          </w:rPr>
          <w:t>.</w:t>
        </w:r>
      </w:moveTo>
      <w:ins w:id="733" w:author="Shicheng Guo" w:date="2016-05-24T12:26:00Z">
        <w:r w:rsidR="00835F8E" w:rsidRPr="00D22F70">
          <w:rPr>
            <w:rFonts w:ascii="Arial" w:eastAsia="Arial" w:hAnsi="Arial" w:cs="Arial"/>
            <w:color w:val="auto"/>
            <w:sz w:val="22"/>
            <w:szCs w:val="22"/>
            <w:highlight w:val="yellow"/>
            <w:rPrChange w:id="734" w:author="Shicheng Guo" w:date="2016-05-24T12:27:00Z">
              <w:rPr>
                <w:rFonts w:ascii="Arial" w:eastAsia="Arial" w:hAnsi="Arial" w:cs="Arial"/>
                <w:color w:val="000000"/>
              </w:rPr>
            </w:rPrChange>
          </w:rPr>
          <w:t xml:space="preserve"> We tried to appl</w:t>
        </w:r>
      </w:ins>
      <w:ins w:id="735" w:author="Shicheng Guo" w:date="2016-05-24T12:27:00Z">
        <w:r w:rsidR="00835F8E" w:rsidRPr="00D22F70">
          <w:rPr>
            <w:rFonts w:ascii="Arial" w:eastAsia="Arial" w:hAnsi="Arial" w:cs="Arial"/>
            <w:color w:val="auto"/>
            <w:sz w:val="22"/>
            <w:szCs w:val="22"/>
            <w:highlight w:val="yellow"/>
            <w:rPrChange w:id="736" w:author="Shicheng Guo" w:date="2016-05-24T12:27:00Z">
              <w:rPr>
                <w:rFonts w:ascii="Arial" w:eastAsia="Arial" w:hAnsi="Arial" w:cs="Arial"/>
                <w:color w:val="000000"/>
              </w:rPr>
            </w:rPrChange>
          </w:rPr>
          <w:t xml:space="preserve">y these </w:t>
        </w:r>
      </w:ins>
      <w:ins w:id="737" w:author="Shicheng Guo" w:date="2016-05-24T12:32:00Z">
        <w:r w:rsidR="00E40E78" w:rsidRPr="00D22F70">
          <w:rPr>
            <w:rFonts w:ascii="Arial" w:eastAsia="Arial" w:hAnsi="Arial" w:cs="Arial"/>
            <w:color w:val="auto"/>
            <w:sz w:val="22"/>
            <w:szCs w:val="22"/>
            <w:highlight w:val="yellow"/>
          </w:rPr>
          <w:t xml:space="preserve">or subset of these </w:t>
        </w:r>
      </w:ins>
      <w:ins w:id="738" w:author="Shicheng Guo" w:date="2016-05-24T12:27:00Z">
        <w:r w:rsidR="00835F8E" w:rsidRPr="00D22F70">
          <w:rPr>
            <w:rFonts w:ascii="Arial" w:eastAsia="Arial" w:hAnsi="Arial" w:cs="Arial"/>
            <w:color w:val="auto"/>
            <w:sz w:val="22"/>
            <w:szCs w:val="22"/>
            <w:highlight w:val="yellow"/>
            <w:rPrChange w:id="739" w:author="Shicheng Guo" w:date="2016-05-24T12:27:00Z">
              <w:rPr>
                <w:rFonts w:ascii="Arial" w:eastAsia="Arial" w:hAnsi="Arial" w:cs="Arial"/>
                <w:color w:val="000000"/>
              </w:rPr>
            </w:rPrChange>
          </w:rPr>
          <w:t>tissue-specific MHBs to predict the tissue-of-origin for the cancer plasma sample.</w:t>
        </w:r>
      </w:ins>
      <w:moveTo w:id="740" w:author="Shicheng Guo" w:date="2016-05-24T12:26:00Z">
        <w:r w:rsidR="00835F8E" w:rsidRPr="00D22F70">
          <w:rPr>
            <w:rFonts w:ascii="Arial" w:eastAsia="Arial" w:hAnsi="Arial" w:cs="Arial"/>
            <w:color w:val="auto"/>
            <w:sz w:val="22"/>
            <w:szCs w:val="22"/>
            <w:highlight w:val="yellow"/>
            <w:rPrChange w:id="741" w:author="Shicheng Guo" w:date="2016-05-24T12:27:00Z">
              <w:rPr>
                <w:rFonts w:ascii="Arial" w:eastAsia="Arial" w:hAnsi="Arial" w:cs="Arial"/>
                <w:color w:val="000000"/>
              </w:rPr>
            </w:rPrChange>
          </w:rPr>
          <w:t xml:space="preserve"> </w:t>
        </w:r>
      </w:moveTo>
      <w:moveToRangeEnd w:id="718"/>
      <w:ins w:id="742" w:author="Shicheng Guo" w:date="2016-05-24T12:33:00Z">
        <w:r w:rsidR="00BC6A84" w:rsidRPr="00D22F70">
          <w:rPr>
            <w:rFonts w:ascii="Arial" w:eastAsia="Arial" w:hAnsi="Arial" w:cs="Arial"/>
            <w:color w:val="auto"/>
            <w:sz w:val="22"/>
            <w:szCs w:val="22"/>
            <w:highlight w:val="yellow"/>
          </w:rPr>
          <w:t>With the preliminary exploration, w</w:t>
        </w:r>
      </w:ins>
      <w:ins w:id="743" w:author="Shicheng Guo" w:date="2016-05-24T12:23:00Z">
        <w:r w:rsidR="00835F8E" w:rsidRPr="00D22F70">
          <w:rPr>
            <w:rFonts w:ascii="Arial" w:eastAsia="Arial" w:hAnsi="Arial" w:cs="Arial"/>
            <w:color w:val="auto"/>
            <w:sz w:val="22"/>
            <w:szCs w:val="22"/>
            <w:highlight w:val="yellow"/>
          </w:rPr>
          <w:t>e</w:t>
        </w:r>
      </w:ins>
      <w:ins w:id="744" w:author="Shicheng Guo" w:date="2016-05-24T12:24:00Z">
        <w:r w:rsidR="00835F8E" w:rsidRPr="00D22F70">
          <w:rPr>
            <w:rFonts w:ascii="Arial" w:eastAsia="Arial" w:hAnsi="Arial" w:cs="Arial"/>
            <w:color w:val="auto"/>
            <w:sz w:val="22"/>
            <w:szCs w:val="22"/>
            <w:highlight w:val="yellow"/>
          </w:rPr>
          <w:t xml:space="preserve"> </w:t>
        </w:r>
      </w:ins>
      <w:ins w:id="745" w:author="Shicheng Guo" w:date="2016-05-24T12:28:00Z">
        <w:r w:rsidR="00835F8E" w:rsidRPr="00D22F70">
          <w:rPr>
            <w:rFonts w:ascii="Arial" w:eastAsia="Arial" w:hAnsi="Arial" w:cs="Arial"/>
            <w:color w:val="auto"/>
            <w:sz w:val="22"/>
            <w:szCs w:val="22"/>
            <w:highlight w:val="yellow"/>
          </w:rPr>
          <w:t>found at</w:t>
        </w:r>
      </w:ins>
      <w:ins w:id="746" w:author="Shicheng Guo" w:date="2016-05-24T12:24:00Z">
        <w:r w:rsidR="00835F8E" w:rsidRPr="00D22F70">
          <w:rPr>
            <w:rFonts w:ascii="Arial" w:eastAsia="Arial" w:hAnsi="Arial" w:cs="Arial"/>
            <w:color w:val="auto"/>
            <w:sz w:val="22"/>
            <w:szCs w:val="22"/>
            <w:highlight w:val="yellow"/>
          </w:rPr>
          <w:t xml:space="preserve"> </w:t>
        </w:r>
      </w:ins>
      <w:ins w:id="747" w:author="Shicheng Guo" w:date="2016-05-23T22:00:00Z">
        <w:r w:rsidR="00510E5E" w:rsidRPr="00D22F70">
          <w:rPr>
            <w:rFonts w:ascii="Arial" w:eastAsia="Arial" w:hAnsi="Arial" w:cs="Arial"/>
            <w:color w:val="auto"/>
            <w:sz w:val="22"/>
            <w:szCs w:val="22"/>
            <w:highlight w:val="yellow"/>
            <w:rPrChange w:id="748" w:author="Shicheng Guo" w:date="2016-05-24T12:27:00Z">
              <w:rPr>
                <w:rFonts w:ascii="Arial" w:eastAsia="Arial" w:hAnsi="Arial" w:cs="Arial"/>
                <w:color w:val="FF0000"/>
              </w:rPr>
            </w:rPrChange>
          </w:rPr>
          <w:t xml:space="preserve">least </w:t>
        </w:r>
      </w:ins>
      <w:ins w:id="749" w:author="Shicheng Guo" w:date="2016-05-23T21:56:00Z">
        <w:r w:rsidR="00F12C8C" w:rsidRPr="00D22F70">
          <w:rPr>
            <w:rFonts w:ascii="Arial" w:eastAsia="Arial" w:hAnsi="Arial" w:cs="Arial"/>
            <w:color w:val="auto"/>
            <w:sz w:val="22"/>
            <w:szCs w:val="22"/>
            <w:highlight w:val="yellow"/>
            <w:rPrChange w:id="750" w:author="Shicheng Guo" w:date="2016-05-24T12:27:00Z">
              <w:rPr>
                <w:rFonts w:ascii="Arial" w:eastAsia="Arial" w:hAnsi="Arial" w:cs="Arial"/>
                <w:color w:val="FF0000"/>
              </w:rPr>
            </w:rPrChange>
          </w:rPr>
          <w:t>30</w:t>
        </w:r>
      </w:ins>
      <w:r w:rsidR="005D7C96" w:rsidRPr="00D22F70">
        <w:rPr>
          <w:rFonts w:ascii="Arial" w:eastAsia="Arial" w:hAnsi="Arial" w:cs="Arial"/>
          <w:color w:val="auto"/>
          <w:sz w:val="22"/>
          <w:szCs w:val="22"/>
          <w:highlight w:val="yellow"/>
        </w:rPr>
        <w:t xml:space="preserve"> and</w:t>
      </w:r>
      <w:ins w:id="751" w:author="Shicheng Guo" w:date="2016-05-23T21:56:00Z">
        <w:r w:rsidR="00F12C8C" w:rsidRPr="00D22F70">
          <w:rPr>
            <w:rFonts w:ascii="Arial" w:eastAsia="Arial" w:hAnsi="Arial" w:cs="Arial"/>
            <w:color w:val="auto"/>
            <w:sz w:val="22"/>
            <w:szCs w:val="22"/>
            <w:highlight w:val="yellow"/>
            <w:rPrChange w:id="752" w:author="Shicheng Guo" w:date="2016-05-24T12:27:00Z">
              <w:rPr>
                <w:rFonts w:ascii="Arial" w:eastAsia="Arial" w:hAnsi="Arial" w:cs="Arial"/>
                <w:color w:val="FF0000"/>
              </w:rPr>
            </w:rPrChange>
          </w:rPr>
          <w:t xml:space="preserve"> </w:t>
        </w:r>
      </w:ins>
      <w:ins w:id="753" w:author="Shicheng Guo" w:date="2016-05-23T23:13:00Z">
        <w:r w:rsidR="00321D16" w:rsidRPr="00D22F70">
          <w:rPr>
            <w:rFonts w:ascii="Arial" w:eastAsia="Arial" w:hAnsi="Arial" w:cs="Arial"/>
            <w:color w:val="auto"/>
            <w:sz w:val="22"/>
            <w:szCs w:val="22"/>
            <w:highlight w:val="yellow"/>
            <w:rPrChange w:id="754" w:author="Shicheng Guo" w:date="2016-05-24T12:27:00Z">
              <w:rPr>
                <w:rFonts w:ascii="Arial" w:eastAsia="Arial" w:hAnsi="Arial" w:cs="Arial"/>
                <w:color w:val="FF0000"/>
              </w:rPr>
            </w:rPrChange>
          </w:rPr>
          <w:t>52</w:t>
        </w:r>
      </w:ins>
      <w:r w:rsidR="005D7C96" w:rsidRPr="00D22F70">
        <w:rPr>
          <w:rFonts w:ascii="Arial" w:eastAsia="Arial" w:hAnsi="Arial" w:cs="Arial"/>
          <w:color w:val="auto"/>
          <w:sz w:val="22"/>
          <w:szCs w:val="22"/>
          <w:highlight w:val="yellow"/>
        </w:rPr>
        <w:t xml:space="preserve"> </w:t>
      </w:r>
      <w:ins w:id="755" w:author="Shicheng Guo" w:date="2016-05-23T21:56:00Z">
        <w:r w:rsidR="00F12C8C" w:rsidRPr="00D22F70">
          <w:rPr>
            <w:rFonts w:ascii="Arial" w:eastAsia="Arial" w:hAnsi="Arial" w:cs="Arial"/>
            <w:color w:val="auto"/>
            <w:sz w:val="22"/>
            <w:szCs w:val="22"/>
            <w:highlight w:val="yellow"/>
            <w:rPrChange w:id="756" w:author="Shicheng Guo" w:date="2016-05-24T12:27:00Z">
              <w:rPr>
                <w:rFonts w:ascii="Arial" w:eastAsia="Arial" w:hAnsi="Arial" w:cs="Arial"/>
                <w:color w:val="FF0000"/>
              </w:rPr>
            </w:rPrChange>
          </w:rPr>
          <w:t>tissue-of-origin specific MHB</w:t>
        </w:r>
      </w:ins>
      <w:ins w:id="757" w:author="Shicheng Guo" w:date="2016-05-23T21:57:00Z">
        <w:r w:rsidR="00F12C8C" w:rsidRPr="00D22F70">
          <w:rPr>
            <w:rFonts w:ascii="Arial" w:eastAsia="Arial" w:hAnsi="Arial" w:cs="Arial"/>
            <w:color w:val="auto"/>
            <w:sz w:val="22"/>
            <w:szCs w:val="22"/>
            <w:highlight w:val="yellow"/>
            <w:rPrChange w:id="758" w:author="Shicheng Guo" w:date="2016-05-24T12:27:00Z">
              <w:rPr>
                <w:rFonts w:ascii="Arial" w:eastAsia="Arial" w:hAnsi="Arial" w:cs="Arial"/>
                <w:color w:val="FF0000"/>
              </w:rPr>
            </w:rPrChange>
          </w:rPr>
          <w:t>s</w:t>
        </w:r>
      </w:ins>
      <w:ins w:id="759" w:author="Shicheng Guo" w:date="2016-05-23T21:59:00Z">
        <w:r w:rsidR="00510E5E" w:rsidRPr="00D22F70">
          <w:rPr>
            <w:rFonts w:ascii="Arial" w:eastAsia="Arial" w:hAnsi="Arial" w:cs="Arial"/>
            <w:color w:val="auto"/>
            <w:sz w:val="22"/>
            <w:szCs w:val="22"/>
            <w:highlight w:val="yellow"/>
            <w:rPrChange w:id="760" w:author="Shicheng Guo" w:date="2016-05-24T12:27:00Z">
              <w:rPr>
                <w:rFonts w:ascii="Arial" w:eastAsia="Arial" w:hAnsi="Arial" w:cs="Arial"/>
                <w:color w:val="FF0000"/>
              </w:rPr>
            </w:rPrChange>
          </w:rPr>
          <w:t xml:space="preserve"> </w:t>
        </w:r>
      </w:ins>
      <w:ins w:id="761" w:author="Shicheng Guo" w:date="2016-05-24T12:28:00Z">
        <w:r w:rsidR="00835F8E" w:rsidRPr="00D22F70">
          <w:rPr>
            <w:rFonts w:ascii="Arial" w:eastAsia="Arial" w:hAnsi="Arial" w:cs="Arial"/>
            <w:color w:val="auto"/>
            <w:sz w:val="22"/>
            <w:szCs w:val="22"/>
            <w:highlight w:val="yellow"/>
          </w:rPr>
          <w:t>occurred in the samples of same origin while they are with</w:t>
        </w:r>
      </w:ins>
      <w:ins w:id="762" w:author="Shicheng Guo" w:date="2016-05-24T12:29:00Z">
        <w:r w:rsidR="00835F8E" w:rsidRPr="00D22F70">
          <w:rPr>
            <w:rFonts w:ascii="Arial" w:eastAsia="Arial" w:hAnsi="Arial" w:cs="Arial"/>
            <w:color w:val="auto"/>
            <w:sz w:val="22"/>
            <w:szCs w:val="22"/>
            <w:highlight w:val="yellow"/>
          </w:rPr>
          <w:t xml:space="preserve"> low MHL in normal plasma and these </w:t>
        </w:r>
      </w:ins>
      <w:ins w:id="763" w:author="Shicheng Guo" w:date="2016-05-23T21:57:00Z">
        <w:r w:rsidR="00F12C8C" w:rsidRPr="00D22F70">
          <w:rPr>
            <w:rFonts w:ascii="Arial" w:eastAsia="Arial" w:hAnsi="Arial" w:cs="Arial"/>
            <w:color w:val="auto"/>
            <w:sz w:val="22"/>
            <w:szCs w:val="22"/>
            <w:highlight w:val="yellow"/>
            <w:rPrChange w:id="764" w:author="Shicheng Guo" w:date="2016-05-24T12:27:00Z">
              <w:rPr>
                <w:rFonts w:ascii="Arial" w:eastAsia="Arial" w:hAnsi="Arial" w:cs="Arial"/>
                <w:color w:val="FF0000"/>
              </w:rPr>
            </w:rPrChange>
          </w:rPr>
          <w:t xml:space="preserve">MHL </w:t>
        </w:r>
      </w:ins>
      <w:ins w:id="765" w:author="Shicheng Guo" w:date="2016-05-24T12:29:00Z">
        <w:r w:rsidR="00835F8E" w:rsidRPr="00D22F70">
          <w:rPr>
            <w:rFonts w:ascii="Arial" w:eastAsia="Arial" w:hAnsi="Arial" w:cs="Arial"/>
            <w:color w:val="auto"/>
            <w:sz w:val="22"/>
            <w:szCs w:val="22"/>
            <w:highlight w:val="yellow"/>
            <w:rPrChange w:id="766" w:author="Shicheng Guo" w:date="2016-05-24T12:29:00Z">
              <w:rPr>
                <w:rFonts w:ascii="Arial" w:eastAsia="Arial" w:hAnsi="Arial" w:cs="Arial"/>
                <w:color w:val="FF0000"/>
              </w:rPr>
            </w:rPrChange>
          </w:rPr>
          <w:t xml:space="preserve">theoretically </w:t>
        </w:r>
      </w:ins>
      <w:ins w:id="767" w:author="Shicheng Guo" w:date="2016-05-23T21:58:00Z">
        <w:r w:rsidR="00F12C8C" w:rsidRPr="00D22F70">
          <w:rPr>
            <w:rFonts w:ascii="Arial" w:eastAsia="Arial" w:hAnsi="Arial" w:cs="Arial"/>
            <w:color w:val="auto"/>
            <w:sz w:val="22"/>
            <w:szCs w:val="22"/>
            <w:highlight w:val="yellow"/>
            <w:rPrChange w:id="768" w:author="Shicheng Guo" w:date="2016-05-24T12:27:00Z">
              <w:rPr>
                <w:rFonts w:ascii="Arial" w:eastAsia="Arial" w:hAnsi="Arial" w:cs="Arial"/>
                <w:color w:val="FF0000"/>
              </w:rPr>
            </w:rPrChange>
          </w:rPr>
          <w:t>c</w:t>
        </w:r>
      </w:ins>
      <w:ins w:id="769" w:author="Shicheng Guo" w:date="2016-05-23T21:57:00Z">
        <w:r w:rsidR="00F12C8C" w:rsidRPr="00D22F70">
          <w:rPr>
            <w:rFonts w:ascii="Arial" w:eastAsia="Arial" w:hAnsi="Arial" w:cs="Arial"/>
            <w:color w:val="auto"/>
            <w:sz w:val="22"/>
            <w:szCs w:val="22"/>
            <w:highlight w:val="yellow"/>
            <w:rPrChange w:id="770" w:author="Shicheng Guo" w:date="2016-05-24T12:27:00Z">
              <w:rPr>
                <w:rFonts w:ascii="Arial" w:eastAsia="Arial" w:hAnsi="Arial" w:cs="Arial"/>
                <w:color w:val="FF0000"/>
              </w:rPr>
            </w:rPrChange>
          </w:rPr>
          <w:t>ould indicate the tissue origin</w:t>
        </w:r>
      </w:ins>
      <w:ins w:id="771" w:author="Shicheng Guo" w:date="2016-05-23T21:58:00Z">
        <w:r w:rsidR="00F12C8C" w:rsidRPr="00D22F70">
          <w:rPr>
            <w:rFonts w:ascii="Arial" w:eastAsia="Arial" w:hAnsi="Arial" w:cs="Arial"/>
            <w:color w:val="auto"/>
            <w:sz w:val="22"/>
            <w:szCs w:val="22"/>
            <w:highlight w:val="yellow"/>
            <w:rPrChange w:id="772" w:author="Shicheng Guo" w:date="2016-05-24T12:27:00Z">
              <w:rPr>
                <w:rFonts w:ascii="Arial" w:eastAsia="Arial" w:hAnsi="Arial" w:cs="Arial"/>
                <w:color w:val="FF0000"/>
              </w:rPr>
            </w:rPrChange>
          </w:rPr>
          <w:t xml:space="preserve"> (</w:t>
        </w:r>
        <w:r w:rsidR="00F12C8C" w:rsidRPr="00D40083">
          <w:rPr>
            <w:rFonts w:ascii="Arial" w:eastAsia="Arial" w:hAnsi="Arial" w:cs="Arial"/>
            <w:b/>
            <w:color w:val="auto"/>
            <w:sz w:val="22"/>
            <w:szCs w:val="22"/>
            <w:highlight w:val="yellow"/>
            <w:rPrChange w:id="773" w:author="Shicheng Guo" w:date="2016-05-24T12:27:00Z">
              <w:rPr>
                <w:rFonts w:ascii="Arial" w:eastAsia="Arial" w:hAnsi="Arial" w:cs="Arial"/>
                <w:color w:val="FF0000"/>
              </w:rPr>
            </w:rPrChange>
          </w:rPr>
          <w:t>Figure 5A</w:t>
        </w:r>
        <w:r w:rsidR="00F12C8C" w:rsidRPr="00D22F70">
          <w:rPr>
            <w:rFonts w:ascii="Arial" w:eastAsia="Arial" w:hAnsi="Arial" w:cs="Arial"/>
            <w:color w:val="auto"/>
            <w:sz w:val="22"/>
            <w:szCs w:val="22"/>
            <w:highlight w:val="yellow"/>
            <w:rPrChange w:id="774" w:author="Shicheng Guo" w:date="2016-05-24T12:27:00Z">
              <w:rPr>
                <w:rFonts w:ascii="Arial" w:eastAsia="Arial" w:hAnsi="Arial" w:cs="Arial"/>
                <w:color w:val="FF0000"/>
              </w:rPr>
            </w:rPrChange>
          </w:rPr>
          <w:t>)</w:t>
        </w:r>
      </w:ins>
      <w:ins w:id="775" w:author="Shicheng Guo" w:date="2016-05-23T21:57:00Z">
        <w:r w:rsidR="00F12C8C" w:rsidRPr="00D22F70">
          <w:rPr>
            <w:rFonts w:ascii="Arial" w:eastAsia="Arial" w:hAnsi="Arial" w:cs="Arial"/>
            <w:color w:val="auto"/>
            <w:sz w:val="22"/>
            <w:szCs w:val="22"/>
            <w:highlight w:val="yellow"/>
            <w:rPrChange w:id="776" w:author="Shicheng Guo" w:date="2016-05-24T12:27:00Z">
              <w:rPr>
                <w:rFonts w:ascii="Arial" w:eastAsia="Arial" w:hAnsi="Arial" w:cs="Arial"/>
                <w:color w:val="FF0000"/>
              </w:rPr>
            </w:rPrChange>
          </w:rPr>
          <w:t>.</w:t>
        </w:r>
      </w:ins>
      <w:ins w:id="777" w:author="Shicheng Guo" w:date="2016-05-24T12:21:00Z">
        <w:r w:rsidR="00835F8E" w:rsidRPr="00D22F70">
          <w:rPr>
            <w:rFonts w:ascii="Arial" w:eastAsia="Arial" w:hAnsi="Arial" w:cs="Arial"/>
            <w:color w:val="auto"/>
            <w:sz w:val="22"/>
            <w:szCs w:val="22"/>
          </w:rPr>
          <w:t xml:space="preserve"> </w:t>
        </w:r>
      </w:ins>
      <w:del w:id="778" w:author="Shicheng Guo" w:date="2016-05-23T21:52:00Z">
        <w:r w:rsidR="00210695" w:rsidRPr="00D22F70" w:rsidDel="00F12C8C">
          <w:rPr>
            <w:rFonts w:ascii="Arial" w:eastAsia="Arial" w:hAnsi="Arial" w:cs="Arial"/>
            <w:color w:val="auto"/>
            <w:sz w:val="22"/>
            <w:szCs w:val="22"/>
          </w:rPr>
          <w:delText xml:space="preserve">. </w:delText>
        </w:r>
      </w:del>
      <w:moveFromRangeStart w:id="779" w:author="Shicheng Guo" w:date="2016-05-24T12:26:00Z" w:name="move451856101"/>
      <w:moveFrom w:id="780" w:author="Shicheng Guo" w:date="2016-05-24T12:26:00Z">
        <w:r w:rsidR="001F7903" w:rsidRPr="00D22F70" w:rsidDel="00835F8E">
          <w:rPr>
            <w:rFonts w:ascii="Arial" w:eastAsia="Arial" w:hAnsi="Arial" w:cs="Arial"/>
            <w:color w:val="auto"/>
            <w:sz w:val="22"/>
            <w:szCs w:val="22"/>
          </w:rPr>
          <w:t>We compiled 43 WGBS data sets for 10 human tissues that have high cancer incident rate, and identified a set of</w:t>
        </w:r>
        <w:r w:rsidR="006E2C76" w:rsidRPr="00D22F70" w:rsidDel="00835F8E">
          <w:rPr>
            <w:rFonts w:ascii="Arial" w:eastAsia="Arial" w:hAnsi="Arial" w:cs="Arial"/>
            <w:color w:val="auto"/>
            <w:sz w:val="22"/>
            <w:szCs w:val="22"/>
          </w:rPr>
          <w:t xml:space="preserve"> 1090</w:t>
        </w:r>
        <w:r w:rsidR="001F7903" w:rsidRPr="00D22F70" w:rsidDel="00835F8E">
          <w:rPr>
            <w:rFonts w:ascii="Arial" w:eastAsia="Arial" w:hAnsi="Arial" w:cs="Arial"/>
            <w:color w:val="auto"/>
            <w:sz w:val="22"/>
            <w:szCs w:val="22"/>
          </w:rPr>
          <w:t xml:space="preserve"> </w:t>
        </w:r>
        <w:r w:rsidR="006E2C76" w:rsidRPr="00D22F70" w:rsidDel="00835F8E">
          <w:rPr>
            <w:rFonts w:ascii="Arial" w:eastAsia="Arial" w:hAnsi="Arial" w:cs="Arial"/>
            <w:color w:val="auto"/>
            <w:sz w:val="22"/>
            <w:szCs w:val="22"/>
          </w:rPr>
          <w:t xml:space="preserve">tissue-specific </w:t>
        </w:r>
        <w:r w:rsidR="001F7903" w:rsidRPr="00D22F70" w:rsidDel="00835F8E">
          <w:rPr>
            <w:rFonts w:ascii="Arial" w:eastAsia="Arial" w:hAnsi="Arial" w:cs="Arial"/>
            <w:color w:val="auto"/>
            <w:sz w:val="22"/>
            <w:szCs w:val="22"/>
          </w:rPr>
          <w:t>MHBs</w:t>
        </w:r>
        <w:r w:rsidR="006E2C76" w:rsidRPr="00D22F70" w:rsidDel="00835F8E">
          <w:rPr>
            <w:rFonts w:ascii="Arial" w:eastAsia="Arial" w:hAnsi="Arial" w:cs="Arial"/>
            <w:color w:val="auto"/>
            <w:sz w:val="22"/>
            <w:szCs w:val="22"/>
          </w:rPr>
          <w:t xml:space="preserve"> (Figure 5B). </w:t>
        </w:r>
      </w:moveFrom>
      <w:moveFromRangeEnd w:id="779"/>
      <w:r w:rsidR="006E2C76" w:rsidRPr="00D22F70">
        <w:rPr>
          <w:rFonts w:ascii="Arial" w:eastAsia="Arial" w:hAnsi="Arial" w:cs="Arial"/>
          <w:color w:val="auto"/>
          <w:sz w:val="22"/>
          <w:szCs w:val="22"/>
        </w:rPr>
        <w:t xml:space="preserve">Using a random forest prediction model, we identified </w:t>
      </w:r>
      <w:r w:rsidR="00E0291F" w:rsidRPr="00D22F70">
        <w:rPr>
          <w:rFonts w:ascii="Arial" w:eastAsia="Arial" w:hAnsi="Arial" w:cs="Arial"/>
          <w:color w:val="auto"/>
          <w:sz w:val="22"/>
          <w:szCs w:val="22"/>
        </w:rPr>
        <w:t>52</w:t>
      </w:r>
      <w:r w:rsidR="006E2C76" w:rsidRPr="00D22F70">
        <w:rPr>
          <w:rFonts w:ascii="Arial" w:eastAsia="Arial" w:hAnsi="Arial" w:cs="Arial"/>
          <w:color w:val="auto"/>
          <w:sz w:val="22"/>
          <w:szCs w:val="22"/>
        </w:rPr>
        <w:t xml:space="preserve"> predictors with the </w:t>
      </w:r>
      <w:r w:rsidR="00A34A61" w:rsidRPr="00D22F70">
        <w:rPr>
          <w:rFonts w:ascii="Arial" w:eastAsia="Arial" w:hAnsi="Arial" w:cs="Arial"/>
          <w:color w:val="auto"/>
          <w:sz w:val="22"/>
          <w:szCs w:val="22"/>
        </w:rPr>
        <w:t xml:space="preserve">highest variable importance in the tissue-origin mapping for lung cancer plasma, colon cancer plasma and normal plasma samples </w:t>
      </w:r>
      <w:r w:rsidR="006E2C76" w:rsidRPr="00D22F70">
        <w:rPr>
          <w:rFonts w:ascii="Arial" w:eastAsia="Arial" w:hAnsi="Arial" w:cs="Arial"/>
          <w:color w:val="auto"/>
          <w:sz w:val="22"/>
          <w:szCs w:val="22"/>
        </w:rPr>
        <w:t>(</w:t>
      </w:r>
      <w:r w:rsidR="008B50BE" w:rsidRPr="008039AE">
        <w:rPr>
          <w:rFonts w:ascii="Arial" w:eastAsia="Arial" w:hAnsi="Arial" w:cs="Arial"/>
          <w:b/>
          <w:color w:val="auto"/>
          <w:sz w:val="22"/>
          <w:szCs w:val="22"/>
        </w:rPr>
        <w:t>Supp.</w:t>
      </w:r>
      <w:r w:rsidR="006E2C76" w:rsidRPr="008039AE">
        <w:rPr>
          <w:rFonts w:ascii="Arial" w:eastAsia="Arial" w:hAnsi="Arial" w:cs="Arial"/>
          <w:b/>
          <w:color w:val="auto"/>
          <w:sz w:val="22"/>
          <w:szCs w:val="22"/>
        </w:rPr>
        <w:t xml:space="preserve"> Table </w:t>
      </w:r>
      <w:r w:rsidR="00C13516">
        <w:rPr>
          <w:rFonts w:ascii="Arial" w:eastAsia="Arial" w:hAnsi="Arial" w:cs="Arial"/>
          <w:b/>
          <w:color w:val="auto"/>
          <w:sz w:val="22"/>
          <w:szCs w:val="22"/>
        </w:rPr>
        <w:t>1</w:t>
      </w:r>
      <w:r w:rsidR="0062134E">
        <w:rPr>
          <w:rFonts w:ascii="Arial" w:eastAsia="Arial" w:hAnsi="Arial" w:cs="Arial"/>
          <w:b/>
          <w:color w:val="auto"/>
          <w:sz w:val="22"/>
          <w:szCs w:val="22"/>
        </w:rPr>
        <w:t>1</w:t>
      </w:r>
      <w:r w:rsidR="006E2C76" w:rsidRPr="00D22F70">
        <w:rPr>
          <w:rFonts w:ascii="Arial" w:eastAsia="Arial" w:hAnsi="Arial" w:cs="Arial"/>
          <w:color w:val="auto"/>
          <w:sz w:val="22"/>
          <w:szCs w:val="22"/>
        </w:rPr>
        <w:t xml:space="preserve">). </w:t>
      </w:r>
      <w:r w:rsidR="005339E4" w:rsidRPr="00D22F70">
        <w:rPr>
          <w:rFonts w:ascii="Arial" w:eastAsia="Arial" w:hAnsi="Arial" w:cs="Arial"/>
          <w:color w:val="auto"/>
          <w:sz w:val="22"/>
          <w:szCs w:val="22"/>
        </w:rPr>
        <w:t>Applying these predictors ident</w:t>
      </w:r>
      <w:r w:rsidR="005339E4" w:rsidRPr="00D22F70">
        <w:rPr>
          <w:rFonts w:ascii="Arial" w:eastAsiaTheme="minorEastAsia" w:hAnsi="Arial" w:cs="Arial"/>
          <w:color w:val="auto"/>
          <w:sz w:val="22"/>
          <w:szCs w:val="22"/>
        </w:rPr>
        <w:t xml:space="preserve">ified from human adult normal tissues to the full set of </w:t>
      </w:r>
      <w:del w:id="781" w:author="Shicheng Guo [2]" w:date="2016-05-09T17:34:00Z">
        <w:r w:rsidR="005339E4" w:rsidRPr="00D22F70" w:rsidDel="001A344C">
          <w:rPr>
            <w:rFonts w:ascii="Arial" w:eastAsiaTheme="minorEastAsia" w:hAnsi="Arial" w:cs="Arial"/>
            <w:color w:val="auto"/>
            <w:sz w:val="22"/>
            <w:szCs w:val="22"/>
          </w:rPr>
          <w:delText xml:space="preserve">XXX </w:delText>
        </w:r>
      </w:del>
      <w:ins w:id="782" w:author="Shicheng Guo [2]" w:date="2016-05-09T17:34:00Z">
        <w:r w:rsidR="001A344C" w:rsidRPr="00D22F70">
          <w:rPr>
            <w:rFonts w:ascii="Arial" w:eastAsiaTheme="minorEastAsia" w:hAnsi="Arial" w:cs="Arial"/>
            <w:color w:val="auto"/>
            <w:sz w:val="22"/>
            <w:szCs w:val="22"/>
          </w:rPr>
          <w:t xml:space="preserve">89 </w:t>
        </w:r>
      </w:ins>
      <w:r w:rsidR="005339E4" w:rsidRPr="00D22F70">
        <w:rPr>
          <w:rFonts w:ascii="Arial" w:eastAsiaTheme="minorEastAsia" w:hAnsi="Arial" w:cs="Arial"/>
          <w:color w:val="auto"/>
          <w:sz w:val="22"/>
          <w:szCs w:val="22"/>
        </w:rPr>
        <w:t xml:space="preserve">plasma data from cancer patients and normal individual, </w:t>
      </w:r>
      <w:commentRangeStart w:id="783"/>
      <w:r w:rsidR="005339E4" w:rsidRPr="00D22F70">
        <w:rPr>
          <w:rFonts w:ascii="Arial" w:eastAsiaTheme="minorEastAsia" w:hAnsi="Arial" w:cs="Arial"/>
          <w:color w:val="auto"/>
          <w:sz w:val="22"/>
          <w:szCs w:val="22"/>
        </w:rPr>
        <w:t xml:space="preserve">we achieved a </w:t>
      </w:r>
      <w:r w:rsidR="005339E4" w:rsidRPr="00D22F70">
        <w:rPr>
          <w:rFonts w:ascii="Arial" w:eastAsia="Arial" w:hAnsi="Arial" w:cs="Arial"/>
          <w:color w:val="auto"/>
          <w:sz w:val="22"/>
          <w:szCs w:val="22"/>
        </w:rPr>
        <w:t xml:space="preserve">prediction sensitivity of </w:t>
      </w:r>
      <w:r w:rsidR="00E0291F" w:rsidRPr="00D22F70">
        <w:rPr>
          <w:rFonts w:ascii="Arial" w:eastAsia="Arial" w:hAnsi="Arial" w:cs="Arial"/>
          <w:color w:val="auto"/>
          <w:sz w:val="22"/>
          <w:szCs w:val="22"/>
        </w:rPr>
        <w:t>87.9</w:t>
      </w:r>
      <w:r w:rsidR="005339E4" w:rsidRPr="00D22F70">
        <w:rPr>
          <w:rFonts w:ascii="Arial" w:eastAsia="Arial" w:hAnsi="Arial" w:cs="Arial"/>
          <w:color w:val="auto"/>
          <w:sz w:val="22"/>
          <w:szCs w:val="22"/>
        </w:rPr>
        <w:t xml:space="preserve">%, </w:t>
      </w:r>
      <w:r w:rsidR="00E0291F" w:rsidRPr="00D22F70">
        <w:rPr>
          <w:rFonts w:ascii="Arial" w:eastAsia="Arial" w:hAnsi="Arial" w:cs="Arial"/>
          <w:color w:val="auto"/>
          <w:sz w:val="22"/>
          <w:szCs w:val="22"/>
        </w:rPr>
        <w:t>87.6</w:t>
      </w:r>
      <w:r w:rsidR="005339E4" w:rsidRPr="00D22F70">
        <w:rPr>
          <w:rFonts w:ascii="Arial" w:eastAsia="Arial" w:hAnsi="Arial" w:cs="Arial"/>
          <w:color w:val="auto"/>
          <w:sz w:val="22"/>
          <w:szCs w:val="22"/>
        </w:rPr>
        <w:t>%</w:t>
      </w:r>
      <w:r w:rsidR="00E0291F" w:rsidRPr="00D22F70">
        <w:rPr>
          <w:rFonts w:ascii="Arial" w:eastAsia="Arial" w:hAnsi="Arial" w:cs="Arial"/>
          <w:color w:val="auto"/>
          <w:sz w:val="22"/>
          <w:szCs w:val="22"/>
        </w:rPr>
        <w:t xml:space="preserve"> and 90.2% </w:t>
      </w:r>
      <w:r w:rsidR="005339E4" w:rsidRPr="00D22F70">
        <w:rPr>
          <w:rFonts w:ascii="Arial" w:eastAsia="Arial" w:hAnsi="Arial" w:cs="Arial"/>
          <w:color w:val="auto"/>
          <w:sz w:val="22"/>
          <w:szCs w:val="22"/>
        </w:rPr>
        <w:t xml:space="preserve">for the plasma from </w:t>
      </w:r>
      <w:ins w:id="784" w:author="Shicheng Guo" w:date="2016-05-23T21:53: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785" w:author="Shicheng Guo" w:date="2016-05-23T21:53:00Z">
        <w:r w:rsidR="005339E4" w:rsidRPr="00D22F70" w:rsidDel="00F12C8C">
          <w:rPr>
            <w:rFonts w:ascii="Arial" w:eastAsia="Arial" w:hAnsi="Arial" w:cs="Arial"/>
            <w:color w:val="auto"/>
            <w:sz w:val="22"/>
            <w:szCs w:val="22"/>
          </w:rPr>
          <w:delText xml:space="preserve">colon </w:delText>
        </w:r>
      </w:del>
      <w:r w:rsidR="005339E4" w:rsidRPr="00D22F70">
        <w:rPr>
          <w:rFonts w:ascii="Arial" w:eastAsia="Arial" w:hAnsi="Arial" w:cs="Arial"/>
          <w:color w:val="auto"/>
          <w:sz w:val="22"/>
          <w:szCs w:val="22"/>
        </w:rPr>
        <w:t>cancer, l</w:t>
      </w:r>
      <w:r w:rsidR="00E0291F" w:rsidRPr="00D22F70">
        <w:rPr>
          <w:rFonts w:ascii="Arial" w:eastAsia="Arial" w:hAnsi="Arial" w:cs="Arial"/>
          <w:color w:val="auto"/>
          <w:sz w:val="22"/>
          <w:szCs w:val="22"/>
        </w:rPr>
        <w:t>ung cancer an</w:t>
      </w:r>
      <w:r w:rsidR="005339E4" w:rsidRPr="00D22F70">
        <w:rPr>
          <w:rFonts w:ascii="Arial" w:eastAsia="Arial" w:hAnsi="Arial" w:cs="Arial"/>
          <w:color w:val="auto"/>
          <w:sz w:val="22"/>
          <w:szCs w:val="22"/>
        </w:rPr>
        <w:t>d normal individuals</w:t>
      </w:r>
      <w:commentRangeEnd w:id="783"/>
      <w:r w:rsidR="00C3360E" w:rsidRPr="00D22F70">
        <w:rPr>
          <w:rStyle w:val="CommentReference"/>
          <w:rFonts w:ascii="Arial" w:hAnsi="Arial" w:cs="Arial"/>
          <w:color w:val="auto"/>
          <w:sz w:val="22"/>
          <w:szCs w:val="22"/>
        </w:rPr>
        <w:commentReference w:id="783"/>
      </w:r>
      <w:r w:rsidR="005339E4" w:rsidRPr="00D22F70">
        <w:rPr>
          <w:rFonts w:ascii="Arial" w:eastAsia="Arial" w:hAnsi="Arial" w:cs="Arial"/>
          <w:color w:val="auto"/>
          <w:sz w:val="22"/>
          <w:szCs w:val="22"/>
        </w:rPr>
        <w:t xml:space="preserve"> (Figure </w:t>
      </w:r>
      <w:del w:id="786" w:author="Shicheng Guo" w:date="2016-05-03T11:28:00Z">
        <w:r w:rsidR="005339E4" w:rsidRPr="00D22F70" w:rsidDel="008B139D">
          <w:rPr>
            <w:rFonts w:ascii="Arial" w:eastAsia="Arial" w:hAnsi="Arial" w:cs="Arial"/>
            <w:color w:val="auto"/>
            <w:sz w:val="22"/>
            <w:szCs w:val="22"/>
          </w:rPr>
          <w:delText>4D</w:delText>
        </w:r>
      </w:del>
      <w:ins w:id="787" w:author="Shicheng Guo" w:date="2016-05-03T11:28:00Z">
        <w:r w:rsidR="005339E4" w:rsidRPr="00D22F70">
          <w:rPr>
            <w:rFonts w:ascii="Arial" w:eastAsia="Arial" w:hAnsi="Arial" w:cs="Arial"/>
            <w:color w:val="auto"/>
            <w:sz w:val="22"/>
            <w:szCs w:val="22"/>
          </w:rPr>
          <w:t>5</w:t>
        </w:r>
      </w:ins>
      <w:r w:rsidR="00E0291F" w:rsidRPr="00D22F70">
        <w:rPr>
          <w:rFonts w:ascii="Arial" w:eastAsia="Arial" w:hAnsi="Arial" w:cs="Arial"/>
          <w:color w:val="auto"/>
          <w:sz w:val="22"/>
          <w:szCs w:val="22"/>
        </w:rPr>
        <w:t>B</w:t>
      </w:r>
      <w:r w:rsidR="005339E4" w:rsidRPr="00D22F70">
        <w:rPr>
          <w:rFonts w:ascii="Arial" w:eastAsia="Arial" w:hAnsi="Arial" w:cs="Arial"/>
          <w:color w:val="auto"/>
          <w:sz w:val="22"/>
          <w:szCs w:val="22"/>
        </w:rPr>
        <w:t>).</w:t>
      </w:r>
      <w:r w:rsidR="0022315F" w:rsidRPr="00D22F70">
        <w:rPr>
          <w:rFonts w:ascii="Arial" w:eastAsia="Arial" w:hAnsi="Arial" w:cs="Arial"/>
          <w:color w:val="auto"/>
          <w:sz w:val="22"/>
          <w:szCs w:val="22"/>
        </w:rPr>
        <w:t xml:space="preserve"> </w:t>
      </w:r>
      <w:del w:id="788" w:author="Shicheng Guo" w:date="2016-05-24T12:18:00Z">
        <w:r w:rsidR="0022315F" w:rsidRPr="00D22F70" w:rsidDel="00C2250F">
          <w:rPr>
            <w:rFonts w:ascii="Arial" w:eastAsia="Arial" w:hAnsi="Arial" w:cs="Arial"/>
            <w:color w:val="auto"/>
            <w:sz w:val="22"/>
            <w:szCs w:val="22"/>
          </w:rPr>
          <w:delText>[A BIT THIN HERE. DO WE HAVE MORE TO SAY HERE?]</w:delText>
        </w:r>
      </w:del>
      <w:ins w:id="789" w:author="Shicheng Guo [2]" w:date="2016-05-09T17:35:00Z">
        <w:del w:id="790" w:author="Shicheng Guo" w:date="2016-05-24T12:18:00Z">
          <w:r w:rsidR="00273D54" w:rsidRPr="00D22F70" w:rsidDel="00C2250F">
            <w:rPr>
              <w:rFonts w:ascii="Arial" w:eastAsia="Arial" w:hAnsi="Arial" w:cs="Arial"/>
              <w:color w:val="auto"/>
              <w:sz w:val="22"/>
              <w:szCs w:val="22"/>
            </w:rPr>
            <w:delText xml:space="preserve"> </w:delText>
          </w:r>
        </w:del>
        <w:r w:rsidR="00273D54" w:rsidRPr="00D22F70">
          <w:rPr>
            <w:rFonts w:ascii="Arial" w:eastAsia="Arial" w:hAnsi="Arial" w:cs="Arial"/>
            <w:color w:val="auto"/>
            <w:sz w:val="22"/>
            <w:szCs w:val="22"/>
            <w:rPrChange w:id="791" w:author="Shicheng Guo [2]" w:date="2016-05-09T17:37:00Z">
              <w:rPr>
                <w:rFonts w:ascii="Arial" w:eastAsia="Arial" w:hAnsi="Arial" w:cs="Arial"/>
                <w:color w:val="FF0000"/>
              </w:rPr>
            </w:rPrChange>
          </w:rPr>
          <w:t xml:space="preserve">In summary, </w:t>
        </w:r>
      </w:ins>
      <w:ins w:id="792" w:author="Shicheng Guo [2]" w:date="2016-05-09T17:36:00Z">
        <w:r w:rsidR="00273D54" w:rsidRPr="00D22F70">
          <w:rPr>
            <w:rFonts w:ascii="Arial" w:eastAsia="Arial" w:hAnsi="Arial" w:cs="Arial"/>
            <w:color w:val="auto"/>
            <w:sz w:val="22"/>
            <w:szCs w:val="22"/>
            <w:rPrChange w:id="793" w:author="Shicheng Guo [2]" w:date="2016-05-09T17:37:00Z">
              <w:rPr>
                <w:rFonts w:ascii="Arial" w:eastAsia="Times New Roman" w:hAnsi="Arial" w:cs="Arial"/>
                <w:color w:val="222222"/>
                <w:sz w:val="19"/>
                <w:szCs w:val="19"/>
              </w:rPr>
            </w:rPrChange>
          </w:rPr>
          <w:t>we assemble a pipeline and demonstrate that tissue specific MHL can be used in the tissue prediction and meanwhile we identified a subset to be used in our cancer (CRC, LC) and normal plasma distinguish</w:t>
        </w:r>
      </w:ins>
      <w:r w:rsidR="00E0291F" w:rsidRPr="00D22F70">
        <w:rPr>
          <w:rFonts w:ascii="Arial" w:eastAsia="Arial" w:hAnsi="Arial" w:cs="Arial"/>
          <w:color w:val="auto"/>
          <w:sz w:val="22"/>
          <w:szCs w:val="22"/>
        </w:rPr>
        <w:t>.</w:t>
      </w:r>
    </w:p>
    <w:p w14:paraId="2CD065D1" w14:textId="13E1BB67" w:rsidR="00725289" w:rsidRPr="00D22F70" w:rsidRDefault="00725289" w:rsidP="009F1689">
      <w:pPr>
        <w:spacing w:line="276" w:lineRule="auto"/>
        <w:rPr>
          <w:rFonts w:ascii="Arial" w:eastAsia="Arial" w:hAnsi="Arial" w:cs="Arial"/>
          <w:color w:val="auto"/>
          <w:sz w:val="22"/>
          <w:szCs w:val="22"/>
        </w:rPr>
      </w:pPr>
    </w:p>
    <w:p w14:paraId="6C720C43" w14:textId="77777777" w:rsidR="00725289" w:rsidRPr="00D22F70" w:rsidRDefault="00725289" w:rsidP="009F1689">
      <w:pPr>
        <w:spacing w:line="276" w:lineRule="auto"/>
        <w:rPr>
          <w:rFonts w:ascii="Arial" w:eastAsia="Arial" w:hAnsi="Arial" w:cs="Arial"/>
          <w:color w:val="auto"/>
          <w:sz w:val="22"/>
          <w:szCs w:val="22"/>
        </w:rPr>
      </w:pPr>
    </w:p>
    <w:p w14:paraId="12247F2E" w14:textId="51DED3D9" w:rsidR="00AF1A75" w:rsidRPr="00D22F70" w:rsidRDefault="00B92B21" w:rsidP="009F1689">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lastRenderedPageBreak/>
        <w:t>Discussion</w:t>
      </w:r>
    </w:p>
    <w:p w14:paraId="1D2FCF59" w14:textId="35302A26" w:rsidR="00AF1A75" w:rsidRPr="00D22F70" w:rsidRDefault="00B92B21"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DNA methylation between the adjacent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are usually highly correlated. However, the distribution of the linkage disequilibrium </w:t>
      </w:r>
      <w:del w:id="794" w:author="Shicheng Guo [2]" w:date="2016-05-09T17:31:00Z">
        <w:r w:rsidRPr="00D22F70" w:rsidDel="00CF1B16">
          <w:rPr>
            <w:rFonts w:ascii="Arial" w:eastAsia="Arial" w:hAnsi="Arial" w:cs="Arial"/>
            <w:color w:val="auto"/>
            <w:sz w:val="22"/>
            <w:szCs w:val="22"/>
          </w:rPr>
          <w:delText>were</w:delText>
        </w:r>
      </w:del>
      <w:ins w:id="795" w:author="Shicheng Guo [2]" w:date="2016-05-09T17:31:00Z">
        <w:r w:rsidR="00CF1B16"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not well profiled. In the present study, we first investigate the linkage disequilibrium of the adjacent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in the whole human genome in the normal tissue samples and defined a specific genomic regions called methylation haplotype blocks (MHB). We demonstrated MHB regions were widely dispensed in human genome, however, they were significantly enriched in some regulatory regions, such as enhancer, promoter while were significantly decreased in LAD, LOCKS regions. In the next step were proposed a metric titled as methylation haplotype load (MHL) which was used to measure the average methylation level weighted by the length of the sequencing fragment. We demonstrate MHL have more powerful ability to indicate both the methylation diversity and methylation level, simultaneously, compared with currently average methylation level in specific genomic region, methylation entropy</w:t>
      </w:r>
      <w:hyperlink w:anchor="_ENREF_17" w:tooltip="Hon, 2013 #681" w:history="1">
        <w:r w:rsidR="00E713D3" w:rsidRPr="00D22F70">
          <w:rPr>
            <w:rFonts w:ascii="Arial" w:eastAsia="Arial" w:hAnsi="Arial" w:cs="Arial"/>
            <w:color w:val="auto"/>
            <w:sz w:val="22"/>
            <w:szCs w:val="22"/>
          </w:rPr>
          <w:fldChar w:fldCharType="begin"/>
        </w:r>
        <w:r w:rsidR="00E713D3" w:rsidRPr="00D22F70">
          <w:rPr>
            <w:rFonts w:ascii="Arial" w:eastAsia="Arial" w:hAnsi="Arial" w:cs="Arial"/>
            <w:color w:val="auto"/>
            <w:sz w:val="22"/>
            <w:szCs w:val="22"/>
          </w:rPr>
          <w:instrText xml:space="preserve"> ADDIN EN.CITE &lt;EndNote&gt;&lt;Cite&gt;&lt;Author&gt;Hon&lt;/Author&gt;&lt;Year&gt;2013&lt;/Year&gt;&lt;RecNum&gt;681&lt;/RecNum&gt;&lt;DisplayText&gt;&lt;style face="superscript"&gt;17&lt;/style&gt;&lt;/DisplayText&gt;&lt;record&gt;&lt;rec-number&gt;681&lt;/rec-number&gt;&lt;foreign-keys&gt;&lt;key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E713D3" w:rsidRPr="00D22F70">
          <w:rPr>
            <w:rFonts w:ascii="Arial" w:eastAsia="Arial" w:hAnsi="Arial" w:cs="Arial"/>
            <w:color w:val="auto"/>
            <w:sz w:val="22"/>
            <w:szCs w:val="22"/>
          </w:rPr>
          <w:fldChar w:fldCharType="separate"/>
        </w:r>
        <w:r w:rsidR="00E713D3" w:rsidRPr="00D22F70">
          <w:rPr>
            <w:rFonts w:ascii="Arial" w:eastAsia="Arial" w:hAnsi="Arial" w:cs="Arial"/>
            <w:noProof/>
            <w:color w:val="auto"/>
            <w:sz w:val="22"/>
            <w:szCs w:val="22"/>
            <w:vertAlign w:val="superscript"/>
          </w:rPr>
          <w:t>17</w:t>
        </w:r>
        <w:r w:rsidR="00E713D3" w:rsidRPr="00D22F70">
          <w:rPr>
            <w:rFonts w:ascii="Arial" w:eastAsia="Arial" w:hAnsi="Arial" w:cs="Arial"/>
            <w:color w:val="auto"/>
            <w:sz w:val="22"/>
            <w:szCs w:val="22"/>
          </w:rPr>
          <w:fldChar w:fldCharType="end"/>
        </w:r>
      </w:hyperlink>
      <w:r w:rsidRPr="00D22F70">
        <w:rPr>
          <w:rFonts w:ascii="Arial" w:eastAsia="Arial" w:hAnsi="Arial" w:cs="Arial"/>
          <w:color w:val="auto"/>
          <w:sz w:val="22"/>
          <w:szCs w:val="22"/>
        </w:rPr>
        <w:t xml:space="preserve"> as well as epi-polymorphism</w:t>
      </w:r>
      <w:ins w:id="796" w:author="Shicheng Guo" w:date="2016-05-03T11:28:00Z">
        <w:r w:rsidR="00FE6F2D" w:rsidRPr="00D22F70">
          <w:rPr>
            <w:rFonts w:ascii="Arial" w:eastAsia="Arial" w:hAnsi="Arial" w:cs="Arial"/>
            <w:color w:val="auto"/>
            <w:sz w:val="22"/>
            <w:szCs w:val="22"/>
          </w:rPr>
          <w:t xml:space="preserve"> </w:t>
        </w:r>
      </w:ins>
      <w:hyperlink w:anchor="_ENREF_18" w:tooltip="Landan, 2012 #675" w:history="1">
        <w:r w:rsidR="00E713D3" w:rsidRPr="00D22F70">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MTg8L3N0eWxlPjwvRGlzcGxheVRleHQ+PHJlY29yZD48cmVjLW51bWJlcj42NzU8L3JlYy1udW1i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E713D3" w:rsidRPr="00D22F70">
          <w:rPr>
            <w:rFonts w:ascii="Arial" w:eastAsia="Arial" w:hAnsi="Arial" w:cs="Arial"/>
            <w:color w:val="auto"/>
            <w:sz w:val="22"/>
            <w:szCs w:val="22"/>
          </w:rPr>
          <w:instrText xml:space="preserve"> ADDIN EN.CITE </w:instrText>
        </w:r>
        <w:r w:rsidR="00E713D3" w:rsidRPr="00D22F70">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MTg8L3N0eWxlPjwvRGlzcGxheVRleHQ+PHJlY29yZD48cmVjLW51bWJlcj42NzU8L3JlYy1udW1i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E713D3" w:rsidRPr="00D22F70">
          <w:rPr>
            <w:rFonts w:ascii="Arial" w:eastAsia="Arial" w:hAnsi="Arial" w:cs="Arial"/>
            <w:color w:val="auto"/>
            <w:sz w:val="22"/>
            <w:szCs w:val="22"/>
          </w:rPr>
          <w:instrText xml:space="preserve"> ADDIN EN.CITE.DATA </w:instrText>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end"/>
        </w:r>
        <w:r w:rsidR="00E713D3" w:rsidRPr="00D22F70">
          <w:rPr>
            <w:rFonts w:ascii="Arial" w:eastAsia="Arial" w:hAnsi="Arial" w:cs="Arial"/>
            <w:color w:val="auto"/>
            <w:sz w:val="22"/>
            <w:szCs w:val="22"/>
          </w:rPr>
        </w:r>
        <w:r w:rsidR="00E713D3" w:rsidRPr="00D22F70">
          <w:rPr>
            <w:rFonts w:ascii="Arial" w:eastAsia="Arial" w:hAnsi="Arial" w:cs="Arial"/>
            <w:color w:val="auto"/>
            <w:sz w:val="22"/>
            <w:szCs w:val="22"/>
          </w:rPr>
          <w:fldChar w:fldCharType="separate"/>
        </w:r>
        <w:r w:rsidR="00E713D3" w:rsidRPr="00D22F70">
          <w:rPr>
            <w:rFonts w:ascii="Arial" w:eastAsia="Arial" w:hAnsi="Arial" w:cs="Arial"/>
            <w:noProof/>
            <w:color w:val="auto"/>
            <w:sz w:val="22"/>
            <w:szCs w:val="22"/>
            <w:vertAlign w:val="superscript"/>
          </w:rPr>
          <w:t>18</w:t>
        </w:r>
        <w:r w:rsidR="00E713D3" w:rsidRPr="00D22F70">
          <w:rPr>
            <w:rFonts w:ascii="Arial" w:eastAsia="Arial" w:hAnsi="Arial" w:cs="Arial"/>
            <w:color w:val="auto"/>
            <w:sz w:val="22"/>
            <w:szCs w:val="22"/>
          </w:rPr>
          <w:fldChar w:fldCharType="end"/>
        </w:r>
      </w:hyperlink>
      <w:r w:rsidRPr="00D22F70">
        <w:rPr>
          <w:rFonts w:ascii="Arial" w:eastAsia="Arial" w:hAnsi="Arial" w:cs="Arial"/>
          <w:color w:val="auto"/>
          <w:sz w:val="22"/>
          <w:szCs w:val="22"/>
        </w:rPr>
        <w:t xml:space="preserve">. Genome-wide analysis to the cancer tissue and plasmas from the cancer patients, we found MHL would be used as powerful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tissue and development layer distinguish, cancer diagnosis as well as plasma origin tissue prediction. </w:t>
      </w:r>
    </w:p>
    <w:p w14:paraId="4E324653" w14:textId="77777777" w:rsidR="00AF1A75" w:rsidRPr="00D22F70" w:rsidRDefault="00AF1A75" w:rsidP="009F1689">
      <w:pPr>
        <w:spacing w:line="276" w:lineRule="auto"/>
        <w:rPr>
          <w:rFonts w:ascii="Arial" w:eastAsia="Arial" w:hAnsi="Arial" w:cs="Arial"/>
          <w:color w:val="auto"/>
          <w:sz w:val="22"/>
          <w:szCs w:val="22"/>
        </w:rPr>
      </w:pPr>
    </w:p>
    <w:p w14:paraId="79C0B272" w14:textId="664D25A3" w:rsidR="00AF1A75" w:rsidRPr="00D22F70" w:rsidRDefault="00B92B21"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MHBs defined and identified by the present study represent a distinct set of genomic elements which would be provide important genomic structure or functional elements in human development and complex disease pathogenesis. These regions should be highly linked for the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which might indicate the coordinate dynamic change was required by other cis or trans-regulatory elements in their biological function. MHBs were significantly enriched in some methylation classic functional genomic regions, such as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Island, imprint gene regions which were prior expected. It is very interesting, MHBs regions were also enriched in previous identified cancer associated DMR and VMR regions, which suggest MHBs would be taken as important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cancer diagnosis and also indicate these DMR and VMR might have more power in the clinical cancer research since these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would have high coordinate changes and its methylation status can be detected with high stability. Furthermore, we also found MHBs significantly enriched in enhancer, super-enhancer, promoter, UTR-5, which indicating MHBs would enriched in cis-regulatory genomic regions. Finally, 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14:paraId="7BA83FC0" w14:textId="77777777" w:rsidR="00704710" w:rsidRPr="00D22F70" w:rsidRDefault="00704710" w:rsidP="009F1689">
      <w:pPr>
        <w:spacing w:line="276" w:lineRule="auto"/>
        <w:rPr>
          <w:rFonts w:ascii="Arial" w:eastAsia="Arial" w:hAnsi="Arial" w:cs="Arial"/>
          <w:color w:val="auto"/>
          <w:sz w:val="22"/>
          <w:szCs w:val="22"/>
        </w:rPr>
      </w:pPr>
    </w:p>
    <w:p w14:paraId="3C7AC043" w14:textId="53B51620" w:rsidR="00C00D56" w:rsidRPr="00D22F70" w:rsidRDefault="00704710"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We conducted a comprehensive genome-wide DNA methylation investigation to human genome in a large sample size including normal, cancer tissues and cancer plasmas. </w:t>
      </w:r>
      <w:ins w:id="797" w:author="Shicheng Guo" w:date="2016-05-24T12:58:00Z">
        <w:r w:rsidR="00E46218" w:rsidRPr="00D22F70">
          <w:rPr>
            <w:rFonts w:ascii="Arial" w:eastAsia="Arial" w:hAnsi="Arial" w:cs="Arial"/>
            <w:color w:val="auto"/>
            <w:sz w:val="22"/>
            <w:szCs w:val="22"/>
            <w:highlight w:val="yellow"/>
            <w:rPrChange w:id="798" w:author="Shicheng Guo" w:date="2016-05-24T13:05:00Z">
              <w:rPr>
                <w:rFonts w:ascii="Arial" w:eastAsia="Arial" w:hAnsi="Arial" w:cs="Arial"/>
                <w:sz w:val="22"/>
                <w:szCs w:val="22"/>
              </w:rPr>
            </w:rPrChange>
          </w:rPr>
          <w:t xml:space="preserve">Based on the high methylation haplotype, we estimated the WB contribution the most component of the </w:t>
        </w:r>
        <w:proofErr w:type="spellStart"/>
        <w:r w:rsidR="00E46218" w:rsidRPr="00D22F70">
          <w:rPr>
            <w:rFonts w:ascii="Arial" w:eastAsia="Arial" w:hAnsi="Arial" w:cs="Arial"/>
            <w:color w:val="auto"/>
            <w:sz w:val="22"/>
            <w:szCs w:val="22"/>
            <w:highlight w:val="yellow"/>
            <w:rPrChange w:id="799" w:author="Shicheng Guo" w:date="2016-05-24T13:05:00Z">
              <w:rPr>
                <w:rFonts w:ascii="Arial" w:eastAsia="Arial" w:hAnsi="Arial" w:cs="Arial"/>
                <w:sz w:val="22"/>
                <w:szCs w:val="22"/>
              </w:rPr>
            </w:rPrChange>
          </w:rPr>
          <w:t>cfDNA</w:t>
        </w:r>
        <w:proofErr w:type="spellEnd"/>
        <w:r w:rsidR="00E46218" w:rsidRPr="00D22F70">
          <w:rPr>
            <w:rFonts w:ascii="Arial" w:eastAsia="Arial" w:hAnsi="Arial" w:cs="Arial"/>
            <w:color w:val="auto"/>
            <w:sz w:val="22"/>
            <w:szCs w:val="22"/>
            <w:highlight w:val="yellow"/>
            <w:rPrChange w:id="800" w:author="Shicheng Guo" w:date="2016-05-24T13:05:00Z">
              <w:rPr>
                <w:rFonts w:ascii="Arial" w:eastAsia="Arial" w:hAnsi="Arial" w:cs="Arial"/>
                <w:sz w:val="22"/>
                <w:szCs w:val="22"/>
              </w:rPr>
            </w:rPrChange>
          </w:rPr>
          <w:t xml:space="preserve"> </w:t>
        </w:r>
      </w:ins>
      <w:ins w:id="801" w:author="Shicheng Guo" w:date="2016-05-24T12:59:00Z">
        <w:r w:rsidR="00E46218" w:rsidRPr="00D22F70">
          <w:rPr>
            <w:rFonts w:ascii="Arial" w:eastAsia="Arial" w:hAnsi="Arial" w:cs="Arial"/>
            <w:color w:val="auto"/>
            <w:sz w:val="22"/>
            <w:szCs w:val="22"/>
            <w:highlight w:val="yellow"/>
            <w:rPrChange w:id="802" w:author="Shicheng Guo" w:date="2016-05-24T13:05:00Z">
              <w:rPr>
                <w:rFonts w:ascii="Arial" w:eastAsia="Arial" w:hAnsi="Arial" w:cs="Arial"/>
                <w:sz w:val="22"/>
                <w:szCs w:val="22"/>
              </w:rPr>
            </w:rPrChange>
          </w:rPr>
          <w:t>(</w:t>
        </w:r>
      </w:ins>
      <w:ins w:id="803" w:author="Shicheng Guo" w:date="2016-05-24T13:00:00Z">
        <w:r w:rsidR="00E46218" w:rsidRPr="00D22F70">
          <w:rPr>
            <w:rFonts w:ascii="Arial" w:eastAsia="Arial" w:hAnsi="Arial" w:cs="Arial"/>
            <w:color w:val="auto"/>
            <w:sz w:val="22"/>
            <w:szCs w:val="22"/>
            <w:highlight w:val="yellow"/>
            <w:rPrChange w:id="804" w:author="Shicheng Guo" w:date="2016-05-24T13:05:00Z">
              <w:rPr>
                <w:rFonts w:ascii="Arial" w:eastAsia="Arial" w:hAnsi="Arial" w:cs="Arial"/>
                <w:sz w:val="22"/>
                <w:szCs w:val="22"/>
              </w:rPr>
            </w:rPrChange>
          </w:rPr>
          <w:t>~65.2%</w:t>
        </w:r>
      </w:ins>
      <w:ins w:id="805" w:author="Shicheng Guo" w:date="2016-05-24T12:59:00Z">
        <w:r w:rsidR="00E46218" w:rsidRPr="00D22F70">
          <w:rPr>
            <w:rFonts w:ascii="Arial" w:eastAsia="Arial" w:hAnsi="Arial" w:cs="Arial"/>
            <w:color w:val="auto"/>
            <w:sz w:val="22"/>
            <w:szCs w:val="22"/>
            <w:highlight w:val="yellow"/>
            <w:rPrChange w:id="806" w:author="Shicheng Guo" w:date="2016-05-24T13:05:00Z">
              <w:rPr>
                <w:rFonts w:ascii="Arial" w:eastAsia="Arial" w:hAnsi="Arial" w:cs="Arial"/>
                <w:sz w:val="22"/>
                <w:szCs w:val="22"/>
              </w:rPr>
            </w:rPrChange>
          </w:rPr>
          <w:t xml:space="preserve">) which has </w:t>
        </w:r>
      </w:ins>
      <w:ins w:id="807" w:author="Shicheng Guo" w:date="2016-05-24T13:00:00Z">
        <w:r w:rsidR="00394741" w:rsidRPr="00D22F70">
          <w:rPr>
            <w:rFonts w:ascii="Arial" w:eastAsia="Arial" w:hAnsi="Arial" w:cs="Arial"/>
            <w:color w:val="auto"/>
            <w:sz w:val="22"/>
            <w:szCs w:val="22"/>
            <w:highlight w:val="yellow"/>
            <w:rPrChange w:id="808" w:author="Shicheng Guo" w:date="2016-05-24T13:05:00Z">
              <w:rPr>
                <w:rFonts w:ascii="Arial" w:eastAsia="Arial" w:hAnsi="Arial" w:cs="Arial"/>
                <w:sz w:val="22"/>
                <w:szCs w:val="22"/>
              </w:rPr>
            </w:rPrChange>
          </w:rPr>
          <w:t xml:space="preserve">also </w:t>
        </w:r>
      </w:ins>
      <w:ins w:id="809" w:author="Shicheng Guo" w:date="2016-05-24T12:59:00Z">
        <w:r w:rsidR="00E46218" w:rsidRPr="00D22F70">
          <w:rPr>
            <w:rFonts w:ascii="Arial" w:eastAsia="Arial" w:hAnsi="Arial" w:cs="Arial"/>
            <w:color w:val="auto"/>
            <w:sz w:val="22"/>
            <w:szCs w:val="22"/>
            <w:highlight w:val="yellow"/>
            <w:rPrChange w:id="810" w:author="Shicheng Guo" w:date="2016-05-24T13:05:00Z">
              <w:rPr>
                <w:rFonts w:ascii="Arial" w:eastAsia="Arial" w:hAnsi="Arial" w:cs="Arial"/>
                <w:sz w:val="22"/>
                <w:szCs w:val="22"/>
              </w:rPr>
            </w:rPrChange>
          </w:rPr>
          <w:t xml:space="preserve">been demonstrated by several previous paper. </w:t>
        </w:r>
      </w:ins>
      <w:ins w:id="811" w:author="Shicheng Guo" w:date="2016-05-24T13:00:00Z">
        <w:r w:rsidR="00394741" w:rsidRPr="00D22F70">
          <w:rPr>
            <w:rFonts w:ascii="Arial" w:eastAsia="Arial" w:hAnsi="Arial" w:cs="Arial"/>
            <w:color w:val="auto"/>
            <w:sz w:val="22"/>
            <w:szCs w:val="22"/>
            <w:highlight w:val="yellow"/>
            <w:rPrChange w:id="812" w:author="Shicheng Guo" w:date="2016-05-24T13:05:00Z">
              <w:rPr>
                <w:rFonts w:ascii="Arial" w:eastAsia="Arial" w:hAnsi="Arial" w:cs="Arial"/>
                <w:sz w:val="22"/>
                <w:szCs w:val="22"/>
              </w:rPr>
            </w:rPrChange>
          </w:rPr>
          <w:t>We also found the primary tumor tissue and tissue-of</w:t>
        </w:r>
      </w:ins>
      <w:ins w:id="813" w:author="Shicheng Guo" w:date="2016-05-24T13:01:00Z">
        <w:r w:rsidR="00394741" w:rsidRPr="00D22F70">
          <w:rPr>
            <w:rFonts w:ascii="Arial" w:eastAsia="Arial" w:hAnsi="Arial" w:cs="Arial"/>
            <w:color w:val="auto"/>
            <w:sz w:val="22"/>
            <w:szCs w:val="22"/>
            <w:highlight w:val="yellow"/>
            <w:rPrChange w:id="814" w:author="Shicheng Guo" w:date="2016-05-24T13:05:00Z">
              <w:rPr>
                <w:rFonts w:ascii="Arial" w:eastAsia="Arial" w:hAnsi="Arial" w:cs="Arial"/>
                <w:sz w:val="22"/>
                <w:szCs w:val="22"/>
              </w:rPr>
            </w:rPrChange>
          </w:rPr>
          <w:t xml:space="preserve">-origin made the second and third contribution to the </w:t>
        </w:r>
        <w:proofErr w:type="spellStart"/>
        <w:r w:rsidR="00394741" w:rsidRPr="00D22F70">
          <w:rPr>
            <w:rFonts w:ascii="Arial" w:eastAsia="Arial" w:hAnsi="Arial" w:cs="Arial"/>
            <w:color w:val="auto"/>
            <w:sz w:val="22"/>
            <w:szCs w:val="22"/>
            <w:highlight w:val="yellow"/>
            <w:rPrChange w:id="815" w:author="Shicheng Guo" w:date="2016-05-24T13:05:00Z">
              <w:rPr>
                <w:rFonts w:ascii="Arial" w:eastAsia="Arial" w:hAnsi="Arial" w:cs="Arial"/>
                <w:sz w:val="22"/>
                <w:szCs w:val="22"/>
              </w:rPr>
            </w:rPrChange>
          </w:rPr>
          <w:t>cfDNA</w:t>
        </w:r>
        <w:proofErr w:type="spellEnd"/>
        <w:r w:rsidR="00394741" w:rsidRPr="00D22F70">
          <w:rPr>
            <w:rFonts w:ascii="Arial" w:eastAsia="Arial" w:hAnsi="Arial" w:cs="Arial"/>
            <w:color w:val="auto"/>
            <w:sz w:val="22"/>
            <w:szCs w:val="22"/>
            <w:highlight w:val="yellow"/>
            <w:rPrChange w:id="816" w:author="Shicheng Guo" w:date="2016-05-24T13:05:00Z">
              <w:rPr>
                <w:rFonts w:ascii="Arial" w:eastAsia="Arial" w:hAnsi="Arial" w:cs="Arial"/>
                <w:sz w:val="22"/>
                <w:szCs w:val="22"/>
              </w:rPr>
            </w:rPrChange>
          </w:rPr>
          <w:t xml:space="preserve"> (</w:t>
        </w:r>
      </w:ins>
      <w:ins w:id="817" w:author="Shicheng Guo" w:date="2016-05-24T13:02:00Z">
        <w:r w:rsidR="00394741" w:rsidRPr="00D22F70">
          <w:rPr>
            <w:rFonts w:ascii="Arial" w:eastAsia="Arial" w:hAnsi="Arial" w:cs="Arial"/>
            <w:color w:val="auto"/>
            <w:sz w:val="22"/>
            <w:szCs w:val="22"/>
            <w:highlight w:val="yellow"/>
            <w:rPrChange w:id="818" w:author="Shicheng Guo" w:date="2016-05-24T13:05:00Z">
              <w:rPr>
                <w:rFonts w:ascii="Arial" w:eastAsia="Arial" w:hAnsi="Arial" w:cs="Arial"/>
                <w:sz w:val="22"/>
                <w:szCs w:val="22"/>
              </w:rPr>
            </w:rPrChange>
          </w:rPr>
          <w:t>12% and 6%, respectively</w:t>
        </w:r>
      </w:ins>
      <w:ins w:id="819" w:author="Shicheng Guo" w:date="2016-05-24T13:01:00Z">
        <w:r w:rsidR="00394741" w:rsidRPr="00D22F70">
          <w:rPr>
            <w:rFonts w:ascii="Arial" w:eastAsia="Arial" w:hAnsi="Arial" w:cs="Arial"/>
            <w:color w:val="auto"/>
            <w:sz w:val="22"/>
            <w:szCs w:val="22"/>
            <w:highlight w:val="yellow"/>
            <w:rPrChange w:id="820" w:author="Shicheng Guo" w:date="2016-05-24T13:05:00Z">
              <w:rPr>
                <w:rFonts w:ascii="Arial" w:eastAsia="Arial" w:hAnsi="Arial" w:cs="Arial"/>
                <w:sz w:val="22"/>
                <w:szCs w:val="22"/>
              </w:rPr>
            </w:rPrChange>
          </w:rPr>
          <w:t>)</w:t>
        </w:r>
      </w:ins>
      <w:ins w:id="821" w:author="Shicheng Guo" w:date="2016-05-24T13:02:00Z">
        <w:r w:rsidR="00394741" w:rsidRPr="00D22F70">
          <w:rPr>
            <w:rFonts w:ascii="Arial" w:eastAsia="Arial" w:hAnsi="Arial" w:cs="Arial"/>
            <w:color w:val="auto"/>
            <w:sz w:val="22"/>
            <w:szCs w:val="22"/>
            <w:highlight w:val="yellow"/>
            <w:rPrChange w:id="822" w:author="Shicheng Guo" w:date="2016-05-24T13:05:00Z">
              <w:rPr>
                <w:rFonts w:ascii="Arial" w:eastAsia="Arial" w:hAnsi="Arial" w:cs="Arial"/>
                <w:sz w:val="22"/>
                <w:szCs w:val="22"/>
              </w:rPr>
            </w:rPrChange>
          </w:rPr>
          <w:t xml:space="preserve">. However, the level of the contribution from cancer tissue and tissue-of-origin might be over-estimated since we </w:t>
        </w:r>
      </w:ins>
      <w:ins w:id="823" w:author="Shicheng Guo" w:date="2016-05-24T13:03:00Z">
        <w:r w:rsidR="00394741" w:rsidRPr="00D22F70">
          <w:rPr>
            <w:rFonts w:ascii="Arial" w:eastAsia="Arial" w:hAnsi="Arial" w:cs="Arial"/>
            <w:color w:val="auto"/>
            <w:sz w:val="22"/>
            <w:szCs w:val="22"/>
            <w:highlight w:val="yellow"/>
            <w:rPrChange w:id="824" w:author="Shicheng Guo" w:date="2016-05-24T13:05:00Z">
              <w:rPr>
                <w:rFonts w:ascii="Arial" w:eastAsia="Arial" w:hAnsi="Arial" w:cs="Arial"/>
                <w:sz w:val="22"/>
                <w:szCs w:val="22"/>
              </w:rPr>
            </w:rPrChange>
          </w:rPr>
          <w:t xml:space="preserve">observed other normal tissues such as </w:t>
        </w:r>
      </w:ins>
      <w:ins w:id="825" w:author="Shicheng Guo" w:date="2016-05-24T13:04:00Z">
        <w:r w:rsidR="00394741" w:rsidRPr="00D22F70">
          <w:rPr>
            <w:rFonts w:ascii="Arial" w:eastAsia="Arial" w:hAnsi="Arial" w:cs="Arial"/>
            <w:color w:val="auto"/>
            <w:sz w:val="22"/>
            <w:szCs w:val="22"/>
            <w:highlight w:val="yellow"/>
            <w:rPrChange w:id="826" w:author="Shicheng Guo" w:date="2016-05-24T13:05:00Z">
              <w:rPr>
                <w:rFonts w:ascii="Arial" w:eastAsia="Arial" w:hAnsi="Arial" w:cs="Arial"/>
                <w:sz w:val="22"/>
                <w:szCs w:val="22"/>
              </w:rPr>
            </w:rPrChange>
          </w:rPr>
          <w:t xml:space="preserve">liver </w:t>
        </w:r>
      </w:ins>
      <w:ins w:id="827" w:author="Shicheng Guo" w:date="2016-05-24T13:03:00Z">
        <w:r w:rsidR="00394741" w:rsidRPr="00D22F70">
          <w:rPr>
            <w:rFonts w:ascii="Arial" w:eastAsia="Arial" w:hAnsi="Arial" w:cs="Arial"/>
            <w:color w:val="auto"/>
            <w:sz w:val="22"/>
            <w:szCs w:val="22"/>
            <w:highlight w:val="yellow"/>
            <w:rPrChange w:id="828" w:author="Shicheng Guo" w:date="2016-05-24T13:05:00Z">
              <w:rPr>
                <w:rFonts w:ascii="Arial" w:eastAsia="Arial" w:hAnsi="Arial" w:cs="Arial"/>
                <w:sz w:val="22"/>
                <w:szCs w:val="22"/>
              </w:rPr>
            </w:rPrChange>
          </w:rPr>
          <w:t xml:space="preserve">and </w:t>
        </w:r>
      </w:ins>
      <w:ins w:id="829" w:author="Shicheng Guo" w:date="2016-05-24T13:04:00Z">
        <w:r w:rsidR="00394741" w:rsidRPr="00D22F70">
          <w:rPr>
            <w:rFonts w:ascii="Arial" w:eastAsia="Arial" w:hAnsi="Arial" w:cs="Arial"/>
            <w:color w:val="auto"/>
            <w:sz w:val="22"/>
            <w:szCs w:val="22"/>
            <w:highlight w:val="yellow"/>
            <w:rPrChange w:id="830" w:author="Shicheng Guo" w:date="2016-05-24T13:05:00Z">
              <w:rPr>
                <w:rFonts w:ascii="Arial" w:eastAsia="Arial" w:hAnsi="Arial" w:cs="Arial"/>
                <w:sz w:val="22"/>
                <w:szCs w:val="22"/>
              </w:rPr>
            </w:rPrChange>
          </w:rPr>
          <w:t xml:space="preserve">stomach also have large number of shared HMH with cancer plasma samples. </w:t>
        </w:r>
      </w:ins>
      <w:r w:rsidR="00313762" w:rsidRPr="00D22F70">
        <w:rPr>
          <w:rFonts w:ascii="Arial" w:eastAsia="Arial" w:hAnsi="Arial" w:cs="Arial"/>
          <w:color w:val="auto"/>
          <w:sz w:val="22"/>
          <w:szCs w:val="22"/>
          <w:highlight w:val="yellow"/>
        </w:rPr>
        <w:t>Among all the normal tissues, colon, lung would be most abundant and brain is the least component of the DNA contribution which might be caused by blood brain barrier.</w:t>
      </w:r>
      <w:r w:rsidR="00313762" w:rsidRPr="00D22F70">
        <w:rPr>
          <w:rFonts w:ascii="Arial" w:eastAsia="Arial" w:hAnsi="Arial" w:cs="Arial"/>
          <w:color w:val="auto"/>
          <w:sz w:val="22"/>
          <w:szCs w:val="22"/>
        </w:rPr>
        <w:t xml:space="preserve"> </w:t>
      </w:r>
    </w:p>
    <w:p w14:paraId="6BBFFFD2" w14:textId="77777777" w:rsidR="00C00D56" w:rsidRPr="00D22F70" w:rsidRDefault="00C00D56" w:rsidP="009F1689">
      <w:pPr>
        <w:spacing w:line="276" w:lineRule="auto"/>
        <w:rPr>
          <w:rFonts w:ascii="Arial" w:eastAsia="Arial" w:hAnsi="Arial" w:cs="Arial"/>
          <w:color w:val="auto"/>
          <w:sz w:val="22"/>
          <w:szCs w:val="22"/>
        </w:rPr>
      </w:pPr>
    </w:p>
    <w:p w14:paraId="03F06868" w14:textId="7151D75D" w:rsidR="00704710" w:rsidRPr="00D22F70" w:rsidRDefault="006E39E8"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We </w:t>
      </w:r>
      <w:r w:rsidR="00704710" w:rsidRPr="00D22F70">
        <w:rPr>
          <w:rFonts w:ascii="Arial" w:eastAsia="Arial" w:hAnsi="Arial" w:cs="Arial"/>
          <w:color w:val="auto"/>
          <w:sz w:val="22"/>
          <w:szCs w:val="22"/>
        </w:rPr>
        <w:t>identified large number of significant different methylated MHB fragments</w:t>
      </w:r>
      <w:r w:rsidRPr="00D22F70">
        <w:rPr>
          <w:rFonts w:ascii="Arial" w:eastAsia="Arial" w:hAnsi="Arial" w:cs="Arial"/>
          <w:color w:val="auto"/>
          <w:sz w:val="22"/>
          <w:szCs w:val="22"/>
        </w:rPr>
        <w:t xml:space="preserve"> in cancer plasmas and</w:t>
      </w:r>
      <w:r w:rsidR="00704710" w:rsidRPr="00D22F70">
        <w:rPr>
          <w:rFonts w:ascii="Arial" w:eastAsia="Arial" w:hAnsi="Arial" w:cs="Arial"/>
          <w:color w:val="auto"/>
          <w:sz w:val="22"/>
          <w:szCs w:val="22"/>
        </w:rPr>
        <w:t xml:space="preserve"> large number of</w:t>
      </w:r>
      <w:r w:rsidRPr="00D22F70">
        <w:rPr>
          <w:rFonts w:ascii="Arial" w:eastAsia="Arial" w:hAnsi="Arial" w:cs="Arial"/>
          <w:color w:val="auto"/>
          <w:sz w:val="22"/>
          <w:szCs w:val="22"/>
        </w:rPr>
        <w:t xml:space="preserve"> them have been</w:t>
      </w:r>
      <w:r w:rsidR="00704710" w:rsidRPr="00D22F70">
        <w:rPr>
          <w:rFonts w:ascii="Arial" w:eastAsia="Arial" w:hAnsi="Arial" w:cs="Arial"/>
          <w:color w:val="auto"/>
          <w:sz w:val="22"/>
          <w:szCs w:val="22"/>
        </w:rPr>
        <w:t xml:space="preserve"> previous</w:t>
      </w:r>
      <w:r w:rsidRPr="00D22F70">
        <w:rPr>
          <w:rFonts w:ascii="Arial" w:eastAsia="Arial" w:hAnsi="Arial" w:cs="Arial"/>
          <w:color w:val="auto"/>
          <w:sz w:val="22"/>
          <w:szCs w:val="22"/>
        </w:rPr>
        <w:t>ly</w:t>
      </w:r>
      <w:r w:rsidR="00704710" w:rsidRPr="00D22F70">
        <w:rPr>
          <w:rFonts w:ascii="Arial" w:eastAsia="Arial" w:hAnsi="Arial" w:cs="Arial"/>
          <w:color w:val="auto"/>
          <w:sz w:val="22"/>
          <w:szCs w:val="22"/>
        </w:rPr>
        <w:t xml:space="preserve"> identified </w:t>
      </w:r>
      <w:r w:rsidRPr="00D22F70">
        <w:rPr>
          <w:rFonts w:ascii="Arial" w:eastAsia="Arial" w:hAnsi="Arial" w:cs="Arial"/>
          <w:color w:val="auto"/>
          <w:sz w:val="22"/>
          <w:szCs w:val="22"/>
        </w:rPr>
        <w:t xml:space="preserve">as the </w:t>
      </w:r>
      <w:r w:rsidR="00704710" w:rsidRPr="00D22F70">
        <w:rPr>
          <w:rFonts w:ascii="Arial" w:eastAsia="Arial" w:hAnsi="Arial" w:cs="Arial"/>
          <w:color w:val="auto"/>
          <w:sz w:val="22"/>
          <w:szCs w:val="22"/>
        </w:rPr>
        <w:t xml:space="preserve">promising DNA methylation </w:t>
      </w:r>
      <w:r w:rsidR="0038089A" w:rsidRPr="00D22F70">
        <w:rPr>
          <w:rFonts w:ascii="Arial" w:eastAsia="Arial" w:hAnsi="Arial" w:cs="Arial"/>
          <w:color w:val="auto"/>
          <w:sz w:val="22"/>
          <w:szCs w:val="22"/>
        </w:rPr>
        <w:t>predictor</w:t>
      </w:r>
      <w:r w:rsidR="00704710" w:rsidRPr="00D22F70">
        <w:rPr>
          <w:rFonts w:ascii="Arial" w:eastAsia="Arial" w:hAnsi="Arial" w:cs="Arial"/>
          <w:color w:val="auto"/>
          <w:sz w:val="22"/>
          <w:szCs w:val="22"/>
        </w:rPr>
        <w:t xml:space="preserve"> for cancer non-invasive diagnosis were validated to be high frequently methylated in cancer plasmas</w:t>
      </w:r>
      <w:r w:rsidR="00EC04E9" w:rsidRPr="00D22F70">
        <w:rPr>
          <w:rFonts w:ascii="Arial" w:eastAsia="Arial" w:hAnsi="Arial" w:cs="Arial"/>
          <w:color w:val="auto"/>
          <w:sz w:val="22"/>
          <w:szCs w:val="22"/>
        </w:rPr>
        <w:t>.</w:t>
      </w:r>
      <w:r w:rsidR="00704710" w:rsidRPr="00D22F70">
        <w:rPr>
          <w:rFonts w:ascii="Arial" w:eastAsia="Arial" w:hAnsi="Arial" w:cs="Arial"/>
          <w:color w:val="auto"/>
          <w:sz w:val="22"/>
          <w:szCs w:val="22"/>
        </w:rPr>
        <w:t xml:space="preserve"> We also demonstrate that </w:t>
      </w:r>
      <w:ins w:id="831" w:author="Shicheng Guo" w:date="2016-05-02T17:07:00Z">
        <w:r w:rsidR="00704710" w:rsidRPr="00D22F70">
          <w:rPr>
            <w:rFonts w:ascii="Arial" w:eastAsia="Arial" w:hAnsi="Arial" w:cs="Arial"/>
            <w:color w:val="auto"/>
            <w:sz w:val="22"/>
            <w:szCs w:val="22"/>
          </w:rPr>
          <w:t xml:space="preserve">MHL have powerful ability to detect rare (&lt;1.0%) long continuous </w:t>
        </w:r>
        <w:r w:rsidR="00704710" w:rsidRPr="00D22F70">
          <w:rPr>
            <w:rFonts w:ascii="Arial" w:eastAsia="Arial" w:hAnsi="Arial" w:cs="Arial"/>
            <w:color w:val="auto"/>
            <w:sz w:val="22"/>
            <w:szCs w:val="22"/>
          </w:rPr>
          <w:lastRenderedPageBreak/>
          <w:t xml:space="preserve">methylated fragment compared with 5mC level and the power positively correlated with the number of continuous methylated </w:t>
        </w:r>
        <w:proofErr w:type="spellStart"/>
        <w:r w:rsidR="00704710" w:rsidRPr="00D22F70">
          <w:rPr>
            <w:rFonts w:ascii="Arial" w:eastAsia="Arial" w:hAnsi="Arial" w:cs="Arial"/>
            <w:color w:val="auto"/>
            <w:sz w:val="22"/>
            <w:szCs w:val="22"/>
          </w:rPr>
          <w:t>CpGs</w:t>
        </w:r>
        <w:proofErr w:type="spellEnd"/>
        <w:r w:rsidR="00704710" w:rsidRPr="00D22F70">
          <w:rPr>
            <w:rFonts w:ascii="Arial" w:eastAsia="Arial" w:hAnsi="Arial" w:cs="Arial"/>
            <w:color w:val="auto"/>
            <w:sz w:val="22"/>
            <w:szCs w:val="22"/>
          </w:rPr>
          <w:t xml:space="preserve">. We observed that the MHL signal will be 10-20 time higher than 5mC level when the number of continuous </w:t>
        </w:r>
        <w:proofErr w:type="spellStart"/>
        <w:r w:rsidR="00704710" w:rsidRPr="00D22F70">
          <w:rPr>
            <w:rFonts w:ascii="Arial" w:eastAsia="Arial" w:hAnsi="Arial" w:cs="Arial"/>
            <w:color w:val="auto"/>
            <w:sz w:val="22"/>
            <w:szCs w:val="22"/>
          </w:rPr>
          <w:t>CpG</w:t>
        </w:r>
        <w:proofErr w:type="spellEnd"/>
        <w:r w:rsidR="00704710" w:rsidRPr="00D22F70">
          <w:rPr>
            <w:rFonts w:ascii="Arial" w:eastAsia="Arial" w:hAnsi="Arial" w:cs="Arial"/>
            <w:color w:val="auto"/>
            <w:sz w:val="22"/>
            <w:szCs w:val="22"/>
          </w:rPr>
          <w:t xml:space="preserve"> site come up to 6 </w:t>
        </w:r>
        <w:proofErr w:type="spellStart"/>
        <w:r w:rsidR="00704710" w:rsidRPr="00D22F70">
          <w:rPr>
            <w:rFonts w:ascii="Arial" w:eastAsia="Arial" w:hAnsi="Arial" w:cs="Arial"/>
            <w:color w:val="auto"/>
            <w:sz w:val="22"/>
            <w:szCs w:val="22"/>
          </w:rPr>
          <w:t>CpGs</w:t>
        </w:r>
        <w:proofErr w:type="spellEnd"/>
        <w:r w:rsidR="00704710" w:rsidRPr="00D22F70">
          <w:rPr>
            <w:rFonts w:ascii="Arial" w:eastAsia="Arial" w:hAnsi="Arial" w:cs="Arial"/>
            <w:color w:val="auto"/>
            <w:sz w:val="22"/>
            <w:szCs w:val="22"/>
          </w:rPr>
          <w:t xml:space="preserve">. Our result </w:t>
        </w:r>
      </w:ins>
      <w:r w:rsidR="00EC04E9" w:rsidRPr="00D22F70">
        <w:rPr>
          <w:rFonts w:ascii="Arial" w:eastAsia="Arial" w:hAnsi="Arial" w:cs="Arial"/>
          <w:color w:val="auto"/>
          <w:sz w:val="22"/>
          <w:szCs w:val="22"/>
        </w:rPr>
        <w:t>provide</w:t>
      </w:r>
      <w:del w:id="832" w:author="Shicheng Guo" w:date="2016-05-31T09:27:00Z">
        <w:r w:rsidR="00EC04E9" w:rsidRPr="00D22F70" w:rsidDel="00D66D17">
          <w:rPr>
            <w:rFonts w:ascii="Arial" w:eastAsia="Arial" w:hAnsi="Arial" w:cs="Arial"/>
            <w:color w:val="auto"/>
            <w:sz w:val="22"/>
            <w:szCs w:val="22"/>
          </w:rPr>
          <w:delText>s</w:delText>
        </w:r>
      </w:del>
      <w:ins w:id="833" w:author="Shicheng Guo" w:date="2016-05-02T17:07:00Z">
        <w:r w:rsidR="00704710" w:rsidRPr="00D22F70">
          <w:rPr>
            <w:rFonts w:ascii="Arial" w:eastAsia="Arial" w:hAnsi="Arial" w:cs="Arial"/>
            <w:color w:val="auto"/>
            <w:sz w:val="22"/>
            <w:szCs w:val="22"/>
          </w:rPr>
          <w:t xml:space="preserve"> a model to detect rare cancer specific long continuous methylated fragment. </w:t>
        </w:r>
      </w:ins>
      <w:r w:rsidRPr="00D22F70">
        <w:rPr>
          <w:rFonts w:ascii="Arial" w:eastAsia="Arial" w:hAnsi="Arial" w:cs="Arial"/>
          <w:color w:val="auto"/>
          <w:sz w:val="22"/>
          <w:szCs w:val="22"/>
          <w:highlight w:val="yellow"/>
        </w:rPr>
        <w:t xml:space="preserve">The prediction performances based on MHL and average 5mC within in genomic interval are better than the single </w:t>
      </w:r>
      <w:proofErr w:type="spellStart"/>
      <w:r w:rsidRPr="00D22F70">
        <w:rPr>
          <w:rFonts w:ascii="Arial" w:eastAsia="Arial" w:hAnsi="Arial" w:cs="Arial"/>
          <w:color w:val="auto"/>
          <w:sz w:val="22"/>
          <w:szCs w:val="22"/>
          <w:highlight w:val="yellow"/>
        </w:rPr>
        <w:t>CpG</w:t>
      </w:r>
      <w:proofErr w:type="spellEnd"/>
      <w:r w:rsidRPr="00D22F70">
        <w:rPr>
          <w:rFonts w:ascii="Arial" w:eastAsia="Arial" w:hAnsi="Arial" w:cs="Arial"/>
          <w:color w:val="auto"/>
          <w:sz w:val="22"/>
          <w:szCs w:val="22"/>
          <w:highlight w:val="yellow"/>
        </w:rPr>
        <w:t xml:space="preserve"> site analysis which mainly caused by high variation and high missing ration for single </w:t>
      </w:r>
      <w:proofErr w:type="spellStart"/>
      <w:r w:rsidRPr="00D22F70">
        <w:rPr>
          <w:rFonts w:ascii="Arial" w:eastAsia="Arial" w:hAnsi="Arial" w:cs="Arial"/>
          <w:color w:val="auto"/>
          <w:sz w:val="22"/>
          <w:szCs w:val="22"/>
          <w:highlight w:val="yellow"/>
        </w:rPr>
        <w:t>CpGs</w:t>
      </w:r>
      <w:proofErr w:type="spellEnd"/>
      <w:r w:rsidRPr="00D22F70">
        <w:rPr>
          <w:rFonts w:ascii="Arial" w:eastAsia="Arial" w:hAnsi="Arial" w:cs="Arial"/>
          <w:color w:val="auto"/>
          <w:sz w:val="22"/>
          <w:szCs w:val="22"/>
          <w:highlight w:val="yellow"/>
        </w:rPr>
        <w:t xml:space="preserve"> among the samples of sam</w:t>
      </w:r>
      <w:r w:rsidR="00C93DAB" w:rsidRPr="00D22F70">
        <w:rPr>
          <w:rFonts w:ascii="Arial" w:eastAsia="Arial" w:hAnsi="Arial" w:cs="Arial"/>
          <w:color w:val="auto"/>
          <w:sz w:val="22"/>
          <w:szCs w:val="22"/>
          <w:highlight w:val="yellow"/>
        </w:rPr>
        <w:t xml:space="preserve">e groups which indicating the methylation </w:t>
      </w:r>
      <w:r w:rsidR="0038089A" w:rsidRPr="00D22F70">
        <w:rPr>
          <w:rFonts w:ascii="Arial" w:eastAsia="Arial" w:hAnsi="Arial" w:cs="Arial"/>
          <w:color w:val="auto"/>
          <w:sz w:val="22"/>
          <w:szCs w:val="22"/>
          <w:highlight w:val="yellow"/>
        </w:rPr>
        <w:t>predictor</w:t>
      </w:r>
      <w:r w:rsidR="00C93DAB" w:rsidRPr="00D22F70">
        <w:rPr>
          <w:rFonts w:ascii="Arial" w:eastAsia="Arial" w:hAnsi="Arial" w:cs="Arial"/>
          <w:color w:val="auto"/>
          <w:sz w:val="22"/>
          <w:szCs w:val="22"/>
          <w:highlight w:val="yellow"/>
        </w:rPr>
        <w:t xml:space="preserve"> would be more powerful when more continuous </w:t>
      </w:r>
      <w:proofErr w:type="spellStart"/>
      <w:r w:rsidR="00C93DAB" w:rsidRPr="00D22F70">
        <w:rPr>
          <w:rFonts w:ascii="Arial" w:eastAsia="Arial" w:hAnsi="Arial" w:cs="Arial"/>
          <w:color w:val="auto"/>
          <w:sz w:val="22"/>
          <w:szCs w:val="22"/>
          <w:highlight w:val="yellow"/>
        </w:rPr>
        <w:t>CpG</w:t>
      </w:r>
      <w:proofErr w:type="spellEnd"/>
      <w:r w:rsidR="00C93DAB" w:rsidRPr="00D22F70">
        <w:rPr>
          <w:rFonts w:ascii="Arial" w:eastAsia="Arial" w:hAnsi="Arial" w:cs="Arial"/>
          <w:color w:val="auto"/>
          <w:sz w:val="22"/>
          <w:szCs w:val="22"/>
          <w:highlight w:val="yellow"/>
        </w:rPr>
        <w:t xml:space="preserve"> site were measured and analysis together.</w:t>
      </w:r>
      <w:r w:rsidR="00C93DAB" w:rsidRPr="00D22F70">
        <w:rPr>
          <w:rFonts w:ascii="Arial" w:eastAsia="Arial" w:hAnsi="Arial" w:cs="Arial"/>
          <w:color w:val="auto"/>
          <w:sz w:val="22"/>
          <w:szCs w:val="22"/>
        </w:rPr>
        <w:t xml:space="preserve"> </w:t>
      </w:r>
    </w:p>
    <w:p w14:paraId="2AD2E49D" w14:textId="77777777" w:rsidR="009A46A0" w:rsidRPr="00D22F70" w:rsidRDefault="009A46A0" w:rsidP="009F1689">
      <w:pPr>
        <w:spacing w:line="276" w:lineRule="auto"/>
        <w:rPr>
          <w:ins w:id="834" w:author="Shicheng Guo" w:date="2016-05-02T17:07:00Z"/>
          <w:rFonts w:ascii="Arial" w:eastAsia="Arial" w:hAnsi="Arial" w:cs="Arial"/>
          <w:color w:val="auto"/>
          <w:sz w:val="22"/>
          <w:szCs w:val="22"/>
        </w:rPr>
      </w:pPr>
    </w:p>
    <w:p w14:paraId="663F61D9" w14:textId="3933BC06" w:rsidR="006E39E8" w:rsidRPr="00D22F70" w:rsidRDefault="00B92B21"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We observed that the reads length in the BS-</w:t>
      </w:r>
      <w:proofErr w:type="spellStart"/>
      <w:r w:rsidRPr="00D22F70">
        <w:rPr>
          <w:rFonts w:ascii="Arial" w:eastAsia="Arial" w:hAnsi="Arial" w:cs="Arial"/>
          <w:color w:val="auto"/>
          <w:sz w:val="22"/>
          <w:szCs w:val="22"/>
        </w:rPr>
        <w:t>seq</w:t>
      </w:r>
      <w:proofErr w:type="spellEnd"/>
      <w:r w:rsidRPr="00D22F70">
        <w:rPr>
          <w:rFonts w:ascii="Arial" w:eastAsia="Arial" w:hAnsi="Arial" w:cs="Arial"/>
          <w:color w:val="auto"/>
          <w:sz w:val="22"/>
          <w:szCs w:val="22"/>
        </w:rPr>
        <w:t xml:space="preserve"> or RRBS would influence the length and number of the MHB and hence our results might represent the lower bound of the true MHBs in the human genome. On the other side, the profile of the methylation haplotype </w:t>
      </w:r>
      <w:del w:id="835" w:author="Shicheng Guo [2]" w:date="2016-05-09T17:40:00Z">
        <w:r w:rsidRPr="00D22F70" w:rsidDel="005E63C9">
          <w:rPr>
            <w:rFonts w:ascii="Arial" w:eastAsia="Arial" w:hAnsi="Arial" w:cs="Arial"/>
            <w:color w:val="auto"/>
            <w:sz w:val="22"/>
            <w:szCs w:val="22"/>
          </w:rPr>
          <w:delText>were</w:delText>
        </w:r>
      </w:del>
      <w:ins w:id="836" w:author="Shicheng Guo [2]" w:date="2016-05-09T17:40:00Z">
        <w:r w:rsidR="005E63C9"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also influenced by the sequencing depth. A high sequencing depth were required to obtain the high coverage for all the haplotypes especially when the genomic windows or sequencing length was long. However, our present study </w:t>
      </w:r>
      <w:r w:rsidR="00EC04E9" w:rsidRPr="00D22F70">
        <w:rPr>
          <w:rFonts w:ascii="Arial" w:eastAsia="Arial" w:hAnsi="Arial" w:cs="Arial"/>
          <w:color w:val="auto"/>
          <w:sz w:val="22"/>
          <w:szCs w:val="22"/>
        </w:rPr>
        <w:t>has</w:t>
      </w:r>
      <w:r w:rsidRPr="00D22F70">
        <w:rPr>
          <w:rFonts w:ascii="Arial" w:eastAsia="Arial" w:hAnsi="Arial" w:cs="Arial"/>
          <w:color w:val="auto"/>
          <w:sz w:val="22"/>
          <w:szCs w:val="22"/>
        </w:rPr>
        <w:t xml:space="preserve"> shown the powerful advantage for the application of methylation haplotype based analysis in cancer diagnosis and tumor-of-origin prediction for the plasma from cancer patients with current prevalent GWBS and RRBS methodology. Since the MHB regions represent the specific human genome which exhibit highly coordinated methylation, the methylation status for MHB would be more useful to be </w:t>
      </w:r>
      <w:r w:rsidR="009E6BE5"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the diagnosis or the phenotype identification. </w:t>
      </w:r>
      <w:del w:id="837" w:author="Shicheng Guo" w:date="2016-05-23T17:09:00Z">
        <w:r w:rsidRPr="00D22F70" w:rsidDel="00D22404">
          <w:rPr>
            <w:rFonts w:ascii="Arial" w:eastAsia="Arial" w:hAnsi="Arial" w:cs="Arial"/>
            <w:color w:val="auto"/>
            <w:sz w:val="22"/>
            <w:szCs w:val="22"/>
          </w:rPr>
          <w:delText xml:space="preserve"> </w:delText>
        </w:r>
      </w:del>
      <w:r w:rsidRPr="00D22F70">
        <w:rPr>
          <w:rFonts w:ascii="Arial" w:eastAsia="Arial" w:hAnsi="Arial" w:cs="Arial"/>
          <w:color w:val="auto"/>
          <w:sz w:val="22"/>
          <w:szCs w:val="22"/>
          <w:highlight w:val="yellow"/>
        </w:rPr>
        <w:t xml:space="preserve">Together </w:t>
      </w:r>
      <w:r w:rsidR="0038089A" w:rsidRPr="00D22F70">
        <w:rPr>
          <w:rFonts w:ascii="Arial" w:eastAsia="Arial" w:hAnsi="Arial" w:cs="Arial"/>
          <w:color w:val="auto"/>
          <w:sz w:val="22"/>
          <w:szCs w:val="22"/>
          <w:highlight w:val="yellow"/>
        </w:rPr>
        <w:t xml:space="preserve">with previous evidence that epigenetic biomarker </w:t>
      </w:r>
      <w:r w:rsidRPr="00D22F70">
        <w:rPr>
          <w:rFonts w:ascii="Arial" w:eastAsia="Arial" w:hAnsi="Arial" w:cs="Arial"/>
          <w:color w:val="auto"/>
          <w:sz w:val="22"/>
          <w:szCs w:val="22"/>
          <w:highlight w:val="yellow"/>
        </w:rPr>
        <w:t xml:space="preserve">panel composed by large number of single </w:t>
      </w:r>
      <w:proofErr w:type="spellStart"/>
      <w:r w:rsidRPr="00D22F70">
        <w:rPr>
          <w:rFonts w:ascii="Arial" w:eastAsia="Arial" w:hAnsi="Arial" w:cs="Arial"/>
          <w:color w:val="auto"/>
          <w:sz w:val="22"/>
          <w:szCs w:val="22"/>
          <w:highlight w:val="yellow"/>
        </w:rPr>
        <w:t>CpG</w:t>
      </w:r>
      <w:proofErr w:type="spellEnd"/>
      <w:r w:rsidRPr="00D22F70">
        <w:rPr>
          <w:rFonts w:ascii="Arial" w:eastAsia="Arial" w:hAnsi="Arial" w:cs="Arial"/>
          <w:color w:val="auto"/>
          <w:sz w:val="22"/>
          <w:szCs w:val="22"/>
          <w:highlight w:val="yellow"/>
        </w:rPr>
        <w:t xml:space="preserve"> </w:t>
      </w:r>
      <w:hyperlink w:anchor="_ENREF_15" w:tooltip="Sun, 2015 #724" w:history="1">
        <w:r w:rsidR="00E713D3" w:rsidRPr="00D22F70">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E713D3" w:rsidRPr="00D22F70">
          <w:rPr>
            <w:rFonts w:ascii="Arial" w:eastAsia="Arial" w:hAnsi="Arial" w:cs="Arial"/>
            <w:color w:val="auto"/>
            <w:sz w:val="22"/>
            <w:szCs w:val="22"/>
            <w:highlight w:val="yellow"/>
          </w:rPr>
          <w:instrText xml:space="preserve"> ADDIN EN.CITE </w:instrText>
        </w:r>
        <w:r w:rsidR="00E713D3" w:rsidRPr="00D22F70">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E713D3" w:rsidRPr="00D22F70">
          <w:rPr>
            <w:rFonts w:ascii="Arial" w:eastAsia="Arial" w:hAnsi="Arial" w:cs="Arial"/>
            <w:color w:val="auto"/>
            <w:sz w:val="22"/>
            <w:szCs w:val="22"/>
            <w:highlight w:val="yellow"/>
          </w:rPr>
          <w:instrText xml:space="preserve"> ADDIN EN.CITE.DATA </w:instrText>
        </w:r>
        <w:r w:rsidR="00E713D3" w:rsidRPr="00D22F70">
          <w:rPr>
            <w:rFonts w:ascii="Arial" w:eastAsia="Arial" w:hAnsi="Arial" w:cs="Arial"/>
            <w:color w:val="auto"/>
            <w:sz w:val="22"/>
            <w:szCs w:val="22"/>
            <w:highlight w:val="yellow"/>
          </w:rPr>
        </w:r>
        <w:r w:rsidR="00E713D3" w:rsidRPr="00D22F70">
          <w:rPr>
            <w:rFonts w:ascii="Arial" w:eastAsia="Arial" w:hAnsi="Arial" w:cs="Arial"/>
            <w:color w:val="auto"/>
            <w:sz w:val="22"/>
            <w:szCs w:val="22"/>
            <w:highlight w:val="yellow"/>
          </w:rPr>
          <w:fldChar w:fldCharType="end"/>
        </w:r>
        <w:r w:rsidR="00E713D3" w:rsidRPr="00D22F70">
          <w:rPr>
            <w:rFonts w:ascii="Arial" w:eastAsia="Arial" w:hAnsi="Arial" w:cs="Arial"/>
            <w:color w:val="auto"/>
            <w:sz w:val="22"/>
            <w:szCs w:val="22"/>
            <w:highlight w:val="yellow"/>
          </w:rPr>
        </w:r>
        <w:r w:rsidR="00E713D3" w:rsidRPr="00D22F70">
          <w:rPr>
            <w:rFonts w:ascii="Arial" w:eastAsia="Arial" w:hAnsi="Arial" w:cs="Arial"/>
            <w:color w:val="auto"/>
            <w:sz w:val="22"/>
            <w:szCs w:val="22"/>
            <w:highlight w:val="yellow"/>
          </w:rPr>
          <w:fldChar w:fldCharType="separate"/>
        </w:r>
        <w:r w:rsidR="00E713D3" w:rsidRPr="00D22F70">
          <w:rPr>
            <w:rFonts w:ascii="Arial" w:eastAsia="Arial" w:hAnsi="Arial" w:cs="Arial"/>
            <w:noProof/>
            <w:color w:val="auto"/>
            <w:sz w:val="22"/>
            <w:szCs w:val="22"/>
            <w:highlight w:val="yellow"/>
            <w:vertAlign w:val="superscript"/>
          </w:rPr>
          <w:t>15</w:t>
        </w:r>
        <w:r w:rsidR="00E713D3" w:rsidRPr="00D22F70">
          <w:rPr>
            <w:rFonts w:ascii="Arial" w:eastAsia="Arial" w:hAnsi="Arial" w:cs="Arial"/>
            <w:color w:val="auto"/>
            <w:sz w:val="22"/>
            <w:szCs w:val="22"/>
            <w:highlight w:val="yellow"/>
          </w:rPr>
          <w:fldChar w:fldCharType="end"/>
        </w:r>
      </w:hyperlink>
      <w:r w:rsidRPr="00D22F70">
        <w:rPr>
          <w:rFonts w:ascii="Arial" w:eastAsia="Arial" w:hAnsi="Arial" w:cs="Arial"/>
          <w:color w:val="auto"/>
          <w:sz w:val="22"/>
          <w:szCs w:val="22"/>
          <w:highlight w:val="yellow"/>
        </w:rPr>
        <w:t>, nucleosome footprint</w:t>
      </w:r>
      <w:r w:rsidR="00B404A9" w:rsidRPr="00D22F70">
        <w:rPr>
          <w:rFonts w:ascii="Arial" w:eastAsia="Arial" w:hAnsi="Arial" w:cs="Arial"/>
          <w:color w:val="auto"/>
          <w:sz w:val="22"/>
          <w:szCs w:val="22"/>
          <w:highlight w:val="yellow"/>
        </w:rPr>
        <w:t xml:space="preserve"> </w:t>
      </w:r>
      <w:hyperlink w:anchor="_ENREF_16" w:tooltip="Snyder, 2016 #725" w:history="1">
        <w:r w:rsidR="00E713D3" w:rsidRPr="00D22F70">
          <w:rPr>
            <w:rFonts w:ascii="Arial" w:eastAsia="Arial" w:hAnsi="Arial" w:cs="Arial"/>
            <w:color w:val="auto"/>
            <w:sz w:val="22"/>
            <w:szCs w:val="22"/>
            <w:highlight w:val="yellow"/>
          </w:rPr>
          <w:fldChar w:fldCharType="begin"/>
        </w:r>
        <w:r w:rsidR="00E713D3" w:rsidRPr="00D22F70">
          <w:rPr>
            <w:rFonts w:ascii="Arial" w:eastAsia="Arial" w:hAnsi="Arial" w:cs="Arial"/>
            <w:color w:val="auto"/>
            <w:sz w:val="22"/>
            <w:szCs w:val="22"/>
            <w:highlight w:val="yellow"/>
          </w:rPr>
          <w:instrText xml:space="preserve"> ADDIN EN.CITE &lt;EndNote&gt;&lt;Cite&gt;&lt;Author&gt;Snyder&lt;/Author&gt;&lt;Year&gt;2016&lt;/Year&gt;&lt;RecNum&gt;725&lt;/RecNum&gt;&lt;DisplayText&gt;&lt;style face="superscript"&gt;16&lt;/style&gt;&lt;/DisplayText&gt;&lt;record&gt;&lt;rec-number&gt;725&lt;/rec-number&gt;&lt;foreign-keys&gt;&lt;key app="EN" db-id="5vs09drf40rx93ed0wap9evrs59er05z5d9v"&gt;725&lt;/key&gt;&lt;/foreign-keys&gt;&lt;ref-type name="Journal Article"&gt;17&lt;/ref-type&gt;&lt;contributors&gt;&lt;authors&gt;&lt;author&gt;Snyder, M. W.&lt;/author&gt;&lt;author&gt;Kircher, M.&lt;/author&gt;&lt;author&gt;Hill, A. J.&lt;/author&gt;&lt;author&gt;Daza, R. M.&lt;/author&gt;&lt;author&gt;Shendure, J.&lt;/author&gt;&lt;/authors&gt;&lt;/contributors&gt;&lt;auth-address&gt;Department of Genome Sciences, University of Washington, Seattle, WA 98195, USA.&amp;#xD;Department of Genome Sciences, University of Washington, Seattle, WA 98195, USA; Howard Hughes Medical Institute, Seattle, WA 98195, USA. Electronic address: shendure@uw.edu.&lt;/auth-address&gt;&lt;titles&gt;&lt;title&gt;Cell-free DNA Comprises an In Vivo Nucleosome Footprint that Informs Its Tissues-Of-Origin&lt;/title&gt;&lt;secondary-title&gt;Cell&lt;/secondary-title&gt;&lt;alt-title&gt;Cell&lt;/alt-title&gt;&lt;/titles&gt;&lt;periodical&gt;&lt;full-title&gt;Cell&lt;/full-title&gt;&lt;abbr-1&gt;Cell&lt;/abbr-1&gt;&lt;/periodical&gt;&lt;alt-periodical&gt;&lt;full-title&gt;Cell&lt;/full-title&gt;&lt;abbr-1&gt;Cell&lt;/abbr-1&gt;&lt;/alt-periodical&gt;&lt;pages&gt;57-68&lt;/pages&gt;&lt;volume&gt;164&lt;/volume&gt;&lt;number&gt;1-2&lt;/number&gt;&lt;edition&gt;2016/01/16&lt;/edition&gt;&lt;dates&gt;&lt;year&gt;2016&lt;/year&gt;&lt;pub-dates&gt;&lt;date&gt;Jan 14&lt;/date&gt;&lt;/pub-dates&gt;&lt;/dates&gt;&lt;isbn&gt;1097-4172 (Electronic)&amp;#xD;0092-8674 (Linking)&lt;/isbn&gt;&lt;accession-num&gt;26771485&lt;/accession-num&gt;&lt;urls&gt;&lt;related-urls&gt;&lt;url&gt;http://www.ncbi.nlm.nih.gov/pubmed/26771485&lt;/url&gt;&lt;/related-urls&gt;&lt;/urls&gt;&lt;custom2&gt;4715266&lt;/custom2&gt;&lt;electronic-resource-num&gt;10.1016/j.cell.2015.11.050&lt;/electronic-resource-num&gt;&lt;language&gt;eng&lt;/language&gt;&lt;/record&gt;&lt;/Cite&gt;&lt;/EndNote&gt;</w:instrText>
        </w:r>
        <w:r w:rsidR="00E713D3" w:rsidRPr="00D22F70">
          <w:rPr>
            <w:rFonts w:ascii="Arial" w:eastAsia="Arial" w:hAnsi="Arial" w:cs="Arial"/>
            <w:color w:val="auto"/>
            <w:sz w:val="22"/>
            <w:szCs w:val="22"/>
            <w:highlight w:val="yellow"/>
          </w:rPr>
          <w:fldChar w:fldCharType="separate"/>
        </w:r>
        <w:r w:rsidR="00E713D3" w:rsidRPr="00D22F70">
          <w:rPr>
            <w:rFonts w:ascii="Arial" w:eastAsia="Arial" w:hAnsi="Arial" w:cs="Arial"/>
            <w:noProof/>
            <w:color w:val="auto"/>
            <w:sz w:val="22"/>
            <w:szCs w:val="22"/>
            <w:highlight w:val="yellow"/>
            <w:vertAlign w:val="superscript"/>
          </w:rPr>
          <w:t>16</w:t>
        </w:r>
        <w:r w:rsidR="00E713D3" w:rsidRPr="00D22F70">
          <w:rPr>
            <w:rFonts w:ascii="Arial" w:eastAsia="Arial" w:hAnsi="Arial" w:cs="Arial"/>
            <w:color w:val="auto"/>
            <w:sz w:val="22"/>
            <w:szCs w:val="22"/>
            <w:highlight w:val="yellow"/>
          </w:rPr>
          <w:fldChar w:fldCharType="end"/>
        </w:r>
      </w:hyperlink>
      <w:r w:rsidR="0038089A" w:rsidRPr="00D22F70">
        <w:rPr>
          <w:rFonts w:ascii="Arial" w:eastAsia="Arial" w:hAnsi="Arial" w:cs="Arial"/>
          <w:color w:val="auto"/>
          <w:sz w:val="22"/>
          <w:szCs w:val="22"/>
          <w:highlight w:val="yellow"/>
        </w:rPr>
        <w:t>, methylation haplotype load in the methylation haplotype regions are also promising tool for non-invasive cancer diagnosis and tumor-of-origin mapping.</w:t>
      </w:r>
      <w:r w:rsidR="0038089A" w:rsidRPr="00D22F70">
        <w:rPr>
          <w:rFonts w:ascii="Arial" w:eastAsia="Arial" w:hAnsi="Arial" w:cs="Arial"/>
          <w:color w:val="auto"/>
          <w:sz w:val="22"/>
          <w:szCs w:val="22"/>
        </w:rPr>
        <w:t xml:space="preserve"> </w:t>
      </w:r>
    </w:p>
    <w:p w14:paraId="5095E88F" w14:textId="77777777" w:rsidR="006E39E8" w:rsidRPr="00D22F70" w:rsidDel="00FD4AE5" w:rsidRDefault="006E39E8" w:rsidP="009F1689">
      <w:pPr>
        <w:spacing w:line="276" w:lineRule="auto"/>
        <w:rPr>
          <w:ins w:id="838" w:author="Shicheng Guo [2]" w:date="2016-05-09T17:40:00Z"/>
          <w:del w:id="839" w:author="Shicheng Guo" w:date="2016-05-23T17:00:00Z"/>
          <w:rFonts w:ascii="Arial" w:eastAsia="Arial" w:hAnsi="Arial" w:cs="Arial"/>
          <w:color w:val="auto"/>
          <w:sz w:val="22"/>
          <w:szCs w:val="22"/>
        </w:rPr>
      </w:pPr>
    </w:p>
    <w:p w14:paraId="1FCCF112" w14:textId="401208F4" w:rsidR="005E63C9" w:rsidRPr="00D22F70" w:rsidDel="00FD4AE5" w:rsidRDefault="005E63C9" w:rsidP="009F1689">
      <w:pPr>
        <w:spacing w:line="276" w:lineRule="auto"/>
        <w:rPr>
          <w:ins w:id="840" w:author="Shicheng Guo [2]" w:date="2016-05-09T17:40:00Z"/>
          <w:del w:id="841" w:author="Shicheng Guo" w:date="2016-05-23T17:01:00Z"/>
          <w:rFonts w:ascii="Arial" w:eastAsia="Arial" w:hAnsi="Arial" w:cs="Arial"/>
          <w:color w:val="auto"/>
          <w:sz w:val="22"/>
          <w:szCs w:val="22"/>
        </w:rPr>
      </w:pPr>
    </w:p>
    <w:p w14:paraId="74F655A1" w14:textId="2F184AB3" w:rsidR="00AF1A75" w:rsidRPr="00D22F70" w:rsidRDefault="00AF1A75" w:rsidP="009F1689">
      <w:pPr>
        <w:rPr>
          <w:rFonts w:ascii="Arial" w:hAnsi="Arial" w:cs="Arial"/>
          <w:color w:val="auto"/>
          <w:sz w:val="22"/>
          <w:szCs w:val="22"/>
        </w:rPr>
      </w:pPr>
    </w:p>
    <w:p w14:paraId="293FE5F8" w14:textId="77777777"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Summary</w:t>
      </w:r>
    </w:p>
    <w:p w14:paraId="136624E7" w14:textId="19B4A3E4" w:rsidR="00AF1A75" w:rsidRPr="00D22F70" w:rsidRDefault="00B92B21"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We apply linkage disequilibrium to the methylation alleles on a single DNA molecule and defined methylation haplotype blocks in human genomes. </w:t>
      </w:r>
      <w:r w:rsidR="001204CE" w:rsidRPr="00D22F70">
        <w:rPr>
          <w:rFonts w:ascii="Arial" w:eastAsia="Arial" w:hAnsi="Arial" w:cs="Arial"/>
          <w:color w:val="auto"/>
          <w:sz w:val="22"/>
          <w:szCs w:val="22"/>
        </w:rPr>
        <w:t>We demonstrate</w:t>
      </w:r>
      <w:r w:rsidR="005676CA" w:rsidRPr="00D22F70">
        <w:rPr>
          <w:rFonts w:ascii="Arial" w:eastAsia="Arial" w:hAnsi="Arial" w:cs="Arial"/>
          <w:color w:val="auto"/>
          <w:sz w:val="22"/>
          <w:szCs w:val="22"/>
        </w:rPr>
        <w:t xml:space="preserve"> MHB represent a distinct class of genomic feature with gene regulation and tissue differentiation. Furthermore, we proposed m</w:t>
      </w:r>
      <w:r w:rsidRPr="00D22F70">
        <w:rPr>
          <w:rFonts w:ascii="Arial" w:eastAsia="Arial" w:hAnsi="Arial" w:cs="Arial"/>
          <w:color w:val="auto"/>
          <w:sz w:val="22"/>
          <w:szCs w:val="22"/>
        </w:rPr>
        <w:t xml:space="preserve">ethylation haplotype load (MHL), an average methylation weighted by order of the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within MHB</w:t>
      </w:r>
      <w:r w:rsidR="007206AD"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to quantitatively measure both DNA methylation level and methylation complexity simultaneously. </w:t>
      </w:r>
      <w:r w:rsidR="007206AD" w:rsidRPr="00D22F70">
        <w:rPr>
          <w:rFonts w:ascii="Arial" w:eastAsia="Arial" w:hAnsi="Arial" w:cs="Arial"/>
          <w:color w:val="auto"/>
          <w:sz w:val="22"/>
          <w:szCs w:val="22"/>
        </w:rPr>
        <w:t>Eventually</w:t>
      </w:r>
      <w:r w:rsidR="005676CA"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we demonstrate MHL based genome-wide DNA methylation analysis would </w:t>
      </w:r>
      <w:r w:rsidR="007206AD" w:rsidRPr="00D22F70">
        <w:rPr>
          <w:rFonts w:ascii="Arial" w:eastAsia="Arial" w:hAnsi="Arial" w:cs="Arial"/>
          <w:color w:val="auto"/>
          <w:sz w:val="22"/>
          <w:szCs w:val="22"/>
        </w:rPr>
        <w:t>provide</w:t>
      </w:r>
      <w:r w:rsidRPr="00D22F70">
        <w:rPr>
          <w:rFonts w:ascii="Arial" w:eastAsia="Arial" w:hAnsi="Arial" w:cs="Arial"/>
          <w:color w:val="auto"/>
          <w:sz w:val="22"/>
          <w:szCs w:val="22"/>
        </w:rPr>
        <w:t xml:space="preserve"> a novel strategy in cancer biomarker identification and tumor-of-origin prediction to cancer plasma samples. </w:t>
      </w:r>
    </w:p>
    <w:p w14:paraId="5BE90F1C" w14:textId="77777777" w:rsidR="00745672" w:rsidRPr="00D22F70" w:rsidRDefault="00745672" w:rsidP="009F1689">
      <w:pPr>
        <w:spacing w:line="276" w:lineRule="auto"/>
        <w:rPr>
          <w:rFonts w:ascii="Arial" w:hAnsi="Arial" w:cs="Arial"/>
          <w:b/>
          <w:bCs/>
          <w:color w:val="auto"/>
          <w:sz w:val="22"/>
          <w:szCs w:val="22"/>
          <w:shd w:val="clear" w:color="auto" w:fill="F5F7FA"/>
        </w:rPr>
      </w:pPr>
    </w:p>
    <w:p w14:paraId="1300C310" w14:textId="042EAA29" w:rsidR="00745672" w:rsidRPr="00D22F70" w:rsidRDefault="00745672" w:rsidP="009F1689">
      <w:pPr>
        <w:pStyle w:val="Heading2"/>
        <w:spacing w:line="276" w:lineRule="auto"/>
        <w:rPr>
          <w:rFonts w:ascii="Arial" w:eastAsia="Arial" w:hAnsi="Arial" w:cs="Arial"/>
          <w:color w:val="auto"/>
          <w:sz w:val="22"/>
          <w:szCs w:val="22"/>
        </w:rPr>
      </w:pPr>
      <w:proofErr w:type="spellStart"/>
      <w:r w:rsidRPr="00D22F70">
        <w:rPr>
          <w:rFonts w:ascii="Arial" w:eastAsia="Arial" w:hAnsi="Arial" w:cs="Arial"/>
          <w:color w:val="auto"/>
          <w:sz w:val="22"/>
          <w:szCs w:val="22"/>
        </w:rPr>
        <w:t>Acession</w:t>
      </w:r>
      <w:proofErr w:type="spellEnd"/>
      <w:r w:rsidRPr="00D22F70">
        <w:rPr>
          <w:rFonts w:ascii="Arial" w:eastAsia="Arial" w:hAnsi="Arial" w:cs="Arial"/>
          <w:color w:val="auto"/>
          <w:sz w:val="22"/>
          <w:szCs w:val="22"/>
        </w:rPr>
        <w:t xml:space="preserve"> codes</w:t>
      </w:r>
    </w:p>
    <w:p w14:paraId="18630412" w14:textId="2EA6A891" w:rsidR="00745672" w:rsidRPr="00D22F70" w:rsidRDefault="00745672"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WGBS and RRBS data are available at the Gene Expression Omnibus (GEO) under accession GSE79279. </w:t>
      </w:r>
    </w:p>
    <w:p w14:paraId="50A2622C" w14:textId="77777777"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Acknowledgement</w:t>
      </w:r>
    </w:p>
    <w:p w14:paraId="009D0AEE" w14:textId="1B2FCDB5" w:rsidR="00AF1A75" w:rsidRPr="00D22F70" w:rsidRDefault="00AF1A75" w:rsidP="009F1689">
      <w:pPr>
        <w:rPr>
          <w:rFonts w:ascii="Arial" w:hAnsi="Arial" w:cs="Arial"/>
          <w:color w:val="auto"/>
          <w:sz w:val="22"/>
          <w:szCs w:val="22"/>
        </w:rPr>
      </w:pPr>
    </w:p>
    <w:p w14:paraId="23B8F0E1" w14:textId="77777777"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lastRenderedPageBreak/>
        <w:t>Author’s Contribution</w:t>
      </w:r>
    </w:p>
    <w:p w14:paraId="08FDA5DC" w14:textId="77777777"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Competing Financial interests</w:t>
      </w:r>
    </w:p>
    <w:p w14:paraId="05D097CB" w14:textId="77777777"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The authors declare no competing financial interests.</w:t>
      </w:r>
    </w:p>
    <w:p w14:paraId="2E5BFEAE" w14:textId="4629B3B8"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 xml:space="preserve">Abbreviation: </w:t>
      </w:r>
    </w:p>
    <w:p w14:paraId="1A4636B0" w14:textId="355475D7"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 xml:space="preserve">MHB: methylation haplotype load; MHL: Methylation Haplotype Load; </w:t>
      </w:r>
      <w:proofErr w:type="spellStart"/>
      <w:r w:rsidRPr="00D22F70">
        <w:rPr>
          <w:rFonts w:ascii="Arial" w:eastAsia="Arial" w:hAnsi="Arial" w:cs="Arial"/>
          <w:color w:val="auto"/>
          <w:sz w:val="22"/>
          <w:szCs w:val="22"/>
        </w:rPr>
        <w:t>cf</w:t>
      </w:r>
      <w:proofErr w:type="spellEnd"/>
      <w:r w:rsidRPr="00D22F70">
        <w:rPr>
          <w:rFonts w:ascii="Arial" w:eastAsia="Arial" w:hAnsi="Arial" w:cs="Arial"/>
          <w:color w:val="auto"/>
          <w:sz w:val="22"/>
          <w:szCs w:val="22"/>
        </w:rPr>
        <w:t xml:space="preserve">-DNA: Circulating cell-free DNA; RRBS: </w:t>
      </w:r>
      <w:hyperlink r:id="rId12">
        <w:r w:rsidRPr="00D22F70">
          <w:rPr>
            <w:rFonts w:ascii="Arial" w:eastAsia="Arial" w:hAnsi="Arial" w:cs="Arial"/>
            <w:color w:val="auto"/>
            <w:sz w:val="22"/>
            <w:szCs w:val="22"/>
          </w:rPr>
          <w:t>Reduced representation bisulfite sequencing</w:t>
        </w:r>
      </w:hyperlink>
      <w:r w:rsidRPr="00D22F70">
        <w:rPr>
          <w:rFonts w:ascii="Arial" w:eastAsia="Arial" w:hAnsi="Arial" w:cs="Arial"/>
          <w:color w:val="auto"/>
          <w:sz w:val="22"/>
          <w:szCs w:val="22"/>
        </w:rPr>
        <w:t xml:space="preserve">; </w:t>
      </w:r>
      <w:proofErr w:type="spellStart"/>
      <w:r w:rsidRPr="00D22F70">
        <w:rPr>
          <w:rFonts w:ascii="Arial" w:eastAsia="Arial" w:hAnsi="Arial" w:cs="Arial"/>
          <w:color w:val="auto"/>
          <w:sz w:val="22"/>
          <w:szCs w:val="22"/>
        </w:rPr>
        <w:t>scRRBS</w:t>
      </w:r>
      <w:proofErr w:type="spellEnd"/>
      <w:r w:rsidRPr="00D22F70">
        <w:rPr>
          <w:rFonts w:ascii="Arial" w:eastAsia="Arial" w:hAnsi="Arial" w:cs="Arial"/>
          <w:color w:val="auto"/>
          <w:sz w:val="22"/>
          <w:szCs w:val="22"/>
        </w:rPr>
        <w:t>: single-cell reduced-representation bisulfite sequen</w:t>
      </w:r>
      <w:r w:rsidR="00D20368" w:rsidRPr="00D22F70">
        <w:rPr>
          <w:rFonts w:ascii="Arial" w:eastAsia="Arial" w:hAnsi="Arial" w:cs="Arial"/>
          <w:color w:val="auto"/>
          <w:sz w:val="22"/>
          <w:szCs w:val="22"/>
        </w:rPr>
        <w:t>cing;</w:t>
      </w:r>
      <w:r w:rsidRPr="00D22F70">
        <w:rPr>
          <w:rFonts w:ascii="Arial" w:eastAsia="Arial" w:hAnsi="Arial" w:cs="Arial"/>
          <w:color w:val="auto"/>
          <w:sz w:val="22"/>
          <w:szCs w:val="22"/>
        </w:rPr>
        <w:t xml:space="preserve"> TCGA: the Cancer Genome Atlas project; GEO:  Gene Expression Omnibus; NSCLC: Non-Small Cell Lung Cancer; ACC: Accuracy; SEN: Sensitivity; SPE: Specificity</w:t>
      </w:r>
      <w:ins w:id="842" w:author="Shicheng Guo" w:date="2016-05-23T17:03:00Z">
        <w:r w:rsidR="00FD4AE5" w:rsidRPr="00D22F70">
          <w:rPr>
            <w:rFonts w:ascii="Arial" w:eastAsia="Arial" w:hAnsi="Arial" w:cs="Arial"/>
            <w:color w:val="auto"/>
            <w:sz w:val="22"/>
            <w:szCs w:val="22"/>
          </w:rPr>
          <w:t xml:space="preserve">. </w:t>
        </w:r>
        <w:proofErr w:type="spellStart"/>
        <w:r w:rsidR="00FD4AE5" w:rsidRPr="00D22F70">
          <w:rPr>
            <w:rFonts w:ascii="Arial" w:eastAsia="Arial" w:hAnsi="Arial" w:cs="Arial"/>
            <w:color w:val="auto"/>
            <w:sz w:val="22"/>
            <w:szCs w:val="22"/>
            <w:rPrChange w:id="843" w:author="Shicheng Guo" w:date="2016-05-23T17:03:00Z">
              <w:rPr>
                <w:rFonts w:ascii="Arial" w:eastAsia="Arial" w:hAnsi="Arial" w:cs="Arial"/>
                <w:color w:val="000000"/>
                <w:highlight w:val="yellow"/>
              </w:rPr>
            </w:rPrChange>
          </w:rPr>
          <w:t>csHMH</w:t>
        </w:r>
        <w:proofErr w:type="spellEnd"/>
        <w:r w:rsidR="00FD4AE5" w:rsidRPr="00D22F70">
          <w:rPr>
            <w:rFonts w:ascii="Arial" w:eastAsia="Arial" w:hAnsi="Arial" w:cs="Arial"/>
            <w:color w:val="auto"/>
            <w:sz w:val="22"/>
            <w:szCs w:val="22"/>
          </w:rPr>
          <w:t>: cancer specific high methylation haplotype</w:t>
        </w:r>
      </w:ins>
      <w:del w:id="844" w:author="Shicheng Guo" w:date="2016-05-23T17:03:00Z">
        <w:r w:rsidRPr="00D22F70" w:rsidDel="00FD4AE5">
          <w:rPr>
            <w:rFonts w:ascii="Arial" w:eastAsia="Arial" w:hAnsi="Arial" w:cs="Arial"/>
            <w:color w:val="auto"/>
            <w:sz w:val="22"/>
            <w:szCs w:val="22"/>
          </w:rPr>
          <w:delText xml:space="preserve"> </w:delText>
        </w:r>
      </w:del>
    </w:p>
    <w:p w14:paraId="53FD69F6" w14:textId="77777777" w:rsidR="00AF1A75" w:rsidRPr="00D22F70" w:rsidRDefault="00AF1A75" w:rsidP="009F1689">
      <w:pPr>
        <w:spacing w:line="276" w:lineRule="auto"/>
        <w:rPr>
          <w:rFonts w:ascii="Arial" w:hAnsi="Arial" w:cs="Arial"/>
          <w:color w:val="auto"/>
          <w:sz w:val="22"/>
          <w:szCs w:val="22"/>
        </w:rPr>
      </w:pPr>
    </w:p>
    <w:p w14:paraId="0B103188" w14:textId="77777777" w:rsidR="00AF1A75" w:rsidRPr="00D22F70" w:rsidRDefault="00AF1A75" w:rsidP="009F1689">
      <w:pPr>
        <w:spacing w:line="276" w:lineRule="auto"/>
        <w:rPr>
          <w:rFonts w:ascii="Arial" w:hAnsi="Arial" w:cs="Arial"/>
          <w:color w:val="auto"/>
          <w:sz w:val="22"/>
          <w:szCs w:val="22"/>
        </w:rPr>
      </w:pPr>
      <w:bookmarkStart w:id="845" w:name="h.2jxsxqh" w:colFirst="0" w:colLast="0"/>
      <w:bookmarkEnd w:id="845"/>
    </w:p>
    <w:p w14:paraId="0748F092" w14:textId="77777777" w:rsidR="00AF1A75" w:rsidRPr="00D22F70" w:rsidRDefault="00B92B21" w:rsidP="009F1689">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Figure legends</w:t>
      </w:r>
    </w:p>
    <w:p w14:paraId="1441D36E" w14:textId="20B5C0B9"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Figure 1. DNA methylation haplotype in human genome inferred by different tissues in different platforms. (A) Workflow diagram for methylation haplotype calling and its application in cancer diagnosis and tumor-of-origin prediction for cancer plasma. (B) DNA methylation blocks were inferred with genome-wide bisulfite-</w:t>
      </w:r>
      <w:r w:rsidR="0003439F" w:rsidRPr="00D22F70">
        <w:rPr>
          <w:rFonts w:ascii="Arial" w:eastAsia="Arial" w:hAnsi="Arial" w:cs="Arial"/>
          <w:color w:val="auto"/>
          <w:sz w:val="22"/>
          <w:szCs w:val="22"/>
        </w:rPr>
        <w:t>sequencing. The</w:t>
      </w:r>
      <w:r w:rsidRPr="00D22F70">
        <w:rPr>
          <w:rFonts w:ascii="Arial" w:eastAsia="Arial" w:hAnsi="Arial" w:cs="Arial"/>
          <w:color w:val="auto"/>
          <w:sz w:val="22"/>
          <w:szCs w:val="22"/>
        </w:rPr>
        <w:t xml:space="preserve"> </w:t>
      </w:r>
      <w:r w:rsidR="0003439F" w:rsidRPr="00D22F70">
        <w:rPr>
          <w:rFonts w:ascii="Arial" w:eastAsia="Arial" w:hAnsi="Arial" w:cs="Arial"/>
          <w:color w:val="auto"/>
          <w:sz w:val="22"/>
          <w:szCs w:val="22"/>
        </w:rPr>
        <w:t>P</w:t>
      </w:r>
      <w:r w:rsidRPr="00D22F70">
        <w:rPr>
          <w:rFonts w:ascii="Arial" w:eastAsia="Arial" w:hAnsi="Arial" w:cs="Arial"/>
          <w:color w:val="auto"/>
          <w:sz w:val="22"/>
          <w:szCs w:val="22"/>
        </w:rPr>
        <w:t>earson correlation was calculated and empirical threshold were applied for the methylation block inference genome-</w:t>
      </w:r>
      <w:r w:rsidR="0058340C" w:rsidRPr="00D22F70">
        <w:rPr>
          <w:rFonts w:ascii="Arial" w:eastAsia="Arial" w:hAnsi="Arial" w:cs="Arial"/>
          <w:color w:val="auto"/>
          <w:sz w:val="22"/>
          <w:szCs w:val="22"/>
        </w:rPr>
        <w:t>widely. (</w:t>
      </w:r>
      <w:r w:rsidRPr="00D22F70">
        <w:rPr>
          <w:rFonts w:ascii="Arial" w:eastAsia="Arial" w:hAnsi="Arial" w:cs="Arial"/>
          <w:color w:val="auto"/>
          <w:sz w:val="22"/>
          <w:szCs w:val="22"/>
        </w:rPr>
        <w:t xml:space="preserve">C) linkage disequilibrium between 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loci in different cells including stem cells and progenitors, normal adult tissues as well as primary tumor. (D). </w:t>
      </w:r>
      <w:r w:rsidR="00AC2555" w:rsidRPr="00D22F70">
        <w:rPr>
          <w:rFonts w:ascii="Arial" w:eastAsia="Arial" w:hAnsi="Arial" w:cs="Arial"/>
          <w:color w:val="auto"/>
          <w:sz w:val="22"/>
          <w:szCs w:val="22"/>
        </w:rPr>
        <w:t>the</w:t>
      </w:r>
      <w:r w:rsidRPr="00D22F70">
        <w:rPr>
          <w:rFonts w:ascii="Arial" w:eastAsia="Arial" w:hAnsi="Arial" w:cs="Arial"/>
          <w:color w:val="auto"/>
          <w:sz w:val="22"/>
          <w:szCs w:val="22"/>
        </w:rPr>
        <w:t xml:space="preserve"> distribution characteristics of the methylation blocks in human genome including gene region and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high density regions. (E). Enrichment analysis to MHB in known regulatory elements</w:t>
      </w:r>
      <w:r w:rsidR="00050391" w:rsidRPr="00D22F70">
        <w:rPr>
          <w:rFonts w:ascii="Arial" w:eastAsia="Arial" w:hAnsi="Arial" w:cs="Arial"/>
          <w:color w:val="auto"/>
          <w:sz w:val="22"/>
          <w:szCs w:val="22"/>
        </w:rPr>
        <w:t>.</w:t>
      </w:r>
      <w:r w:rsidRPr="00D22F70">
        <w:rPr>
          <w:rFonts w:ascii="Arial" w:eastAsia="Arial" w:hAnsi="Arial" w:cs="Arial"/>
          <w:color w:val="auto"/>
          <w:sz w:val="22"/>
          <w:szCs w:val="22"/>
        </w:rPr>
        <w:t xml:space="preserve"> </w:t>
      </w:r>
    </w:p>
    <w:p w14:paraId="3C58D3E4" w14:textId="77777777" w:rsidR="00AF1A75" w:rsidRPr="00D22F70" w:rsidRDefault="00AF1A75" w:rsidP="009F1689">
      <w:pPr>
        <w:spacing w:line="276" w:lineRule="auto"/>
        <w:rPr>
          <w:rFonts w:ascii="Arial" w:hAnsi="Arial" w:cs="Arial"/>
          <w:color w:val="auto"/>
          <w:sz w:val="22"/>
          <w:szCs w:val="22"/>
        </w:rPr>
      </w:pPr>
    </w:p>
    <w:p w14:paraId="36C59CC2" w14:textId="6BF24901"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 xml:space="preserve">Figure 2. The performance of methylation haplotype load in distinguishing the methylation complexity and methylation frequency compared with other metrics in different scenarios. </w:t>
      </w:r>
      <w:r w:rsidR="00AC2555" w:rsidRPr="00D22F70">
        <w:rPr>
          <w:rFonts w:ascii="Arial" w:eastAsia="Arial" w:hAnsi="Arial" w:cs="Arial"/>
          <w:color w:val="auto"/>
          <w:sz w:val="22"/>
          <w:szCs w:val="22"/>
        </w:rPr>
        <w:t>Methylation</w:t>
      </w:r>
      <w:r w:rsidRPr="00D22F70">
        <w:rPr>
          <w:rFonts w:ascii="Arial" w:eastAsia="Arial" w:hAnsi="Arial" w:cs="Arial"/>
          <w:color w:val="auto"/>
          <w:sz w:val="22"/>
          <w:szCs w:val="22"/>
        </w:rPr>
        <w:t xml:space="preserve"> entropy (ME) and epi-polymorphism were same with previous report and the formula were shown in method section. </w:t>
      </w:r>
    </w:p>
    <w:p w14:paraId="561B8A87" w14:textId="77777777" w:rsidR="00AF1A75" w:rsidRPr="00D22F70" w:rsidRDefault="00AF1A75" w:rsidP="009F1689">
      <w:pPr>
        <w:spacing w:line="276" w:lineRule="auto"/>
        <w:rPr>
          <w:rFonts w:ascii="Arial" w:hAnsi="Arial" w:cs="Arial"/>
          <w:color w:val="auto"/>
          <w:sz w:val="22"/>
          <w:szCs w:val="22"/>
        </w:rPr>
      </w:pPr>
    </w:p>
    <w:p w14:paraId="799E44E4" w14:textId="671BC501" w:rsidR="00AF1A75" w:rsidRPr="00D22F70" w:rsidRDefault="00B92B21" w:rsidP="009F1689">
      <w:pPr>
        <w:spacing w:line="276" w:lineRule="auto"/>
        <w:rPr>
          <w:rFonts w:ascii="Arial" w:hAnsi="Arial" w:cs="Arial"/>
          <w:color w:val="auto"/>
          <w:sz w:val="22"/>
          <w:szCs w:val="22"/>
        </w:rPr>
      </w:pPr>
      <w:r w:rsidRPr="00D22F70">
        <w:rPr>
          <w:rFonts w:ascii="Arial" w:eastAsia="Arial" w:hAnsi="Arial" w:cs="Arial"/>
          <w:color w:val="auto"/>
          <w:sz w:val="22"/>
          <w:szCs w:val="22"/>
        </w:rPr>
        <w:t>Figure 3. Methylation haplotype load has ability in tissue</w:t>
      </w:r>
      <w:r w:rsidR="00AE4692" w:rsidRPr="00D22F70">
        <w:rPr>
          <w:rFonts w:ascii="Arial" w:eastAsiaTheme="minorEastAsia" w:hAnsi="Arial" w:cs="Arial"/>
          <w:color w:val="auto"/>
          <w:sz w:val="22"/>
          <w:szCs w:val="22"/>
        </w:rPr>
        <w:t xml:space="preserve">, </w:t>
      </w:r>
      <w:r w:rsidRPr="00D22F70">
        <w:rPr>
          <w:rFonts w:ascii="Arial" w:eastAsia="Arial" w:hAnsi="Arial" w:cs="Arial"/>
          <w:color w:val="auto"/>
          <w:sz w:val="22"/>
          <w:szCs w:val="22"/>
        </w:rPr>
        <w:t xml:space="preserve">development layer and disease status distinguishing. (A) Unsupervised cluster analysis shown genome-wide DNA methylation haplotype load could represent the sample relationship. The sample with same origin were cluster together preferentially. (B) Layer specific methylation haplotype region showed the development layer relationship. (C) Tissues specific methylation haplotype loading (MHL) shown advantages in tissues distinguish compared with average methylation frequency (AMF) and methylation for all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 (MAS). Tissue specificity value (TSV) was the average MHL for the corresponding tissue specific MHL in the correct samples while the background value (BV) were the average MHL in </w:t>
      </w:r>
      <w:proofErr w:type="spellStart"/>
      <w:r w:rsidRPr="00D22F70">
        <w:rPr>
          <w:rFonts w:ascii="Arial" w:eastAsia="Arial" w:hAnsi="Arial" w:cs="Arial"/>
          <w:color w:val="auto"/>
          <w:sz w:val="22"/>
          <w:szCs w:val="22"/>
        </w:rPr>
        <w:t>mis</w:t>
      </w:r>
      <w:proofErr w:type="spellEnd"/>
      <w:r w:rsidRPr="00D22F70">
        <w:rPr>
          <w:rFonts w:ascii="Arial" w:eastAsia="Arial" w:hAnsi="Arial" w:cs="Arial"/>
          <w:color w:val="auto"/>
          <w:sz w:val="22"/>
          <w:szCs w:val="22"/>
        </w:rPr>
        <w:t xml:space="preserve">-assigned samples. Contract value were the division of TSV by BV. </w:t>
      </w:r>
    </w:p>
    <w:p w14:paraId="47C5D597" w14:textId="77777777" w:rsidR="00AF1A75" w:rsidRPr="00D22F70" w:rsidRDefault="00AF1A75" w:rsidP="009F1689">
      <w:pPr>
        <w:spacing w:line="276" w:lineRule="auto"/>
        <w:rPr>
          <w:rFonts w:ascii="Arial" w:hAnsi="Arial" w:cs="Arial"/>
          <w:color w:val="auto"/>
          <w:sz w:val="22"/>
          <w:szCs w:val="22"/>
        </w:rPr>
      </w:pPr>
    </w:p>
    <w:p w14:paraId="3F604888" w14:textId="77777777" w:rsidR="00EB54ED" w:rsidRPr="00D22F70" w:rsidRDefault="00B92B21"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4. </w:t>
      </w:r>
      <w:r w:rsidR="00EB54ED" w:rsidRPr="00D22F70">
        <w:rPr>
          <w:rFonts w:ascii="Arial" w:eastAsia="Arial" w:hAnsi="Arial" w:cs="Arial"/>
          <w:color w:val="auto"/>
          <w:sz w:val="22"/>
          <w:szCs w:val="22"/>
        </w:rPr>
        <w:t xml:space="preserve">MHL based cancer non-invasive biomarker identification. </w:t>
      </w:r>
    </w:p>
    <w:p w14:paraId="28D7A6D2" w14:textId="166D0212" w:rsidR="00880B2E" w:rsidRPr="00D22F70" w:rsidRDefault="00A54D9A"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Genomic fragment</w:t>
      </w:r>
      <w:r w:rsidR="000665D3" w:rsidRPr="00D22F70">
        <w:rPr>
          <w:rFonts w:ascii="Arial" w:eastAsia="Arial" w:hAnsi="Arial" w:cs="Arial"/>
          <w:color w:val="auto"/>
          <w:sz w:val="22"/>
          <w:szCs w:val="22"/>
        </w:rPr>
        <w:t>s</w:t>
      </w:r>
      <w:r w:rsidRPr="00D22F70">
        <w:rPr>
          <w:rFonts w:ascii="Arial" w:eastAsia="Arial" w:hAnsi="Arial" w:cs="Arial"/>
          <w:color w:val="auto"/>
          <w:sz w:val="22"/>
          <w:szCs w:val="22"/>
        </w:rPr>
        <w:t xml:space="preserve"> were selected for which are of high-MHL in cancer solid tissues and non/low-MHL in WB</w:t>
      </w:r>
      <w:r w:rsidR="000665D3" w:rsidRPr="00D22F70">
        <w:rPr>
          <w:rFonts w:ascii="Arial" w:eastAsia="Arial" w:hAnsi="Arial" w:cs="Arial"/>
          <w:color w:val="auto"/>
          <w:sz w:val="22"/>
          <w:szCs w:val="22"/>
        </w:rPr>
        <w:t xml:space="preserve"> and the</w:t>
      </w:r>
      <w:r w:rsidRPr="00D22F70">
        <w:rPr>
          <w:rFonts w:ascii="Arial" w:eastAsia="Arial" w:hAnsi="Arial" w:cs="Arial"/>
          <w:color w:val="auto"/>
          <w:sz w:val="22"/>
          <w:szCs w:val="22"/>
        </w:rPr>
        <w:t xml:space="preserve"> MHL status for these fragment</w:t>
      </w:r>
      <w:r w:rsidR="00D617DD" w:rsidRPr="00D22F70">
        <w:rPr>
          <w:rFonts w:ascii="Arial" w:eastAsia="Arial" w:hAnsi="Arial" w:cs="Arial"/>
          <w:color w:val="auto"/>
          <w:sz w:val="22"/>
          <w:szCs w:val="22"/>
        </w:rPr>
        <w:t>s</w:t>
      </w:r>
      <w:r w:rsidRPr="00D22F70">
        <w:rPr>
          <w:rFonts w:ascii="Arial" w:eastAsia="Arial" w:hAnsi="Arial" w:cs="Arial"/>
          <w:color w:val="auto"/>
          <w:sz w:val="22"/>
          <w:szCs w:val="22"/>
        </w:rPr>
        <w:t xml:space="preserve"> in normal plasma, cancer plasma were investigated. </w:t>
      </w:r>
      <w:r w:rsidR="00050391" w:rsidRPr="00D22F70">
        <w:rPr>
          <w:rFonts w:ascii="Arial" w:eastAsia="Arial" w:hAnsi="Arial" w:cs="Arial"/>
          <w:color w:val="auto"/>
          <w:sz w:val="22"/>
          <w:szCs w:val="22"/>
        </w:rPr>
        <w:t xml:space="preserve">(A). </w:t>
      </w:r>
      <w:ins w:id="846" w:author="Shicheng Guo" w:date="2016-05-23T21:54: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847" w:author="Shicheng Guo" w:date="2016-05-23T21:54:00Z">
        <w:r w:rsidRPr="00D22F70" w:rsidDel="00F12C8C">
          <w:rPr>
            <w:rFonts w:ascii="Arial" w:eastAsia="Arial" w:hAnsi="Arial" w:cs="Arial"/>
            <w:color w:val="auto"/>
            <w:sz w:val="22"/>
            <w:szCs w:val="22"/>
          </w:rPr>
          <w:delText xml:space="preserve">Colon </w:delText>
        </w:r>
      </w:del>
      <w:r w:rsidRPr="00D22F70">
        <w:rPr>
          <w:rFonts w:ascii="Arial" w:eastAsia="Arial" w:hAnsi="Arial" w:cs="Arial"/>
          <w:color w:val="auto"/>
          <w:sz w:val="22"/>
          <w:szCs w:val="22"/>
        </w:rPr>
        <w:t xml:space="preserve">cancer (B). Lung </w:t>
      </w:r>
      <w:r w:rsidR="00A15686" w:rsidRPr="00D22F70">
        <w:rPr>
          <w:rFonts w:ascii="Arial" w:eastAsia="Arial" w:hAnsi="Arial" w:cs="Arial"/>
          <w:color w:val="auto"/>
          <w:sz w:val="22"/>
          <w:szCs w:val="22"/>
        </w:rPr>
        <w:t>cancer</w:t>
      </w:r>
      <w:r w:rsidRPr="00D22F70">
        <w:rPr>
          <w:rFonts w:ascii="Arial" w:eastAsia="Arial" w:hAnsi="Arial" w:cs="Arial"/>
          <w:color w:val="auto"/>
          <w:sz w:val="22"/>
          <w:szCs w:val="22"/>
        </w:rPr>
        <w:t xml:space="preserve">. </w:t>
      </w:r>
      <w:r w:rsidR="00050391" w:rsidRPr="00D22F70">
        <w:rPr>
          <w:rFonts w:ascii="Arial" w:eastAsia="Arial" w:hAnsi="Arial" w:cs="Arial"/>
          <w:color w:val="auto"/>
          <w:sz w:val="22"/>
          <w:szCs w:val="22"/>
        </w:rPr>
        <w:t xml:space="preserve">Cancer DNA fragment would be released to cancer plasma and caused increased MHL. </w:t>
      </w:r>
    </w:p>
    <w:p w14:paraId="6DE567AC" w14:textId="77777777" w:rsidR="00EB54ED" w:rsidRPr="00D22F70" w:rsidRDefault="00EB54ED" w:rsidP="009F1689">
      <w:pPr>
        <w:spacing w:line="276" w:lineRule="auto"/>
        <w:rPr>
          <w:rFonts w:ascii="Arial" w:eastAsia="Arial" w:hAnsi="Arial" w:cs="Arial"/>
          <w:color w:val="auto"/>
          <w:sz w:val="22"/>
          <w:szCs w:val="22"/>
        </w:rPr>
      </w:pPr>
    </w:p>
    <w:p w14:paraId="19AAD381" w14:textId="0661879D" w:rsidR="00880B2E" w:rsidRPr="00D22F70" w:rsidRDefault="00880B2E"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5. </w:t>
      </w:r>
      <w:r w:rsidR="00EB54ED" w:rsidRPr="00D22F70">
        <w:rPr>
          <w:rFonts w:ascii="Arial" w:eastAsia="Arial" w:hAnsi="Arial" w:cs="Arial"/>
          <w:color w:val="auto"/>
          <w:sz w:val="22"/>
          <w:szCs w:val="22"/>
        </w:rPr>
        <w:t>Methylation Haplotype Load in Cancer Diagnosis and Tumor-of-Origin Deconvolution.</w:t>
      </w:r>
    </w:p>
    <w:p w14:paraId="7DE8E941" w14:textId="3A87A810" w:rsidR="008A3879" w:rsidRPr="00D22F70" w:rsidRDefault="00B92B21" w:rsidP="009F1689">
      <w:pPr>
        <w:spacing w:line="276" w:lineRule="auto"/>
        <w:rPr>
          <w:rFonts w:ascii="Arial" w:eastAsia="Arial" w:hAnsi="Arial" w:cs="Arial"/>
          <w:color w:val="auto"/>
          <w:sz w:val="22"/>
          <w:szCs w:val="22"/>
        </w:rPr>
      </w:pPr>
      <w:r w:rsidRPr="00D22F70">
        <w:rPr>
          <w:rFonts w:ascii="Arial" w:eastAsia="Arial" w:hAnsi="Arial" w:cs="Arial"/>
          <w:color w:val="auto"/>
          <w:sz w:val="22"/>
          <w:szCs w:val="22"/>
        </w:rPr>
        <w:t>(</w:t>
      </w:r>
      <w:r w:rsidR="00D10CE4" w:rsidRPr="00D22F70">
        <w:rPr>
          <w:rFonts w:ascii="Arial" w:eastAsia="Arial" w:hAnsi="Arial" w:cs="Arial"/>
          <w:color w:val="auto"/>
          <w:sz w:val="22"/>
          <w:szCs w:val="22"/>
        </w:rPr>
        <w:t>A</w:t>
      </w:r>
      <w:r w:rsidRPr="00D22F70">
        <w:rPr>
          <w:rFonts w:ascii="Arial" w:eastAsia="Arial" w:hAnsi="Arial" w:cs="Arial"/>
          <w:color w:val="auto"/>
          <w:sz w:val="22"/>
          <w:szCs w:val="22"/>
        </w:rPr>
        <w:t xml:space="preserve">). </w:t>
      </w:r>
      <w:r w:rsidR="003C484B" w:rsidRPr="00D22F70">
        <w:rPr>
          <w:rFonts w:ascii="Arial" w:eastAsia="Arial" w:hAnsi="Arial" w:cs="Arial"/>
          <w:color w:val="auto"/>
          <w:sz w:val="22"/>
          <w:szCs w:val="22"/>
        </w:rPr>
        <w:t>S</w:t>
      </w:r>
      <w:r w:rsidRPr="00D22F70">
        <w:rPr>
          <w:rFonts w:ascii="Arial" w:eastAsia="Arial" w:hAnsi="Arial" w:cs="Arial"/>
          <w:color w:val="auto"/>
          <w:sz w:val="22"/>
          <w:szCs w:val="22"/>
        </w:rPr>
        <w:t xml:space="preserve">chematic diagram to show tissue specific MHL signature were existed in normal tissue, solid tissue and tumor plasma while they are clean in normal plasma and whole blood sample in </w:t>
      </w:r>
      <w:ins w:id="848" w:author="Shicheng Guo" w:date="2016-05-23T21:55:00Z">
        <w:r w:rsidR="00F12C8C" w:rsidRPr="00D22F70">
          <w:rPr>
            <w:rFonts w:ascii="Arial" w:eastAsia="Arial" w:hAnsi="Arial" w:cs="Arial"/>
            <w:color w:val="auto"/>
            <w:sz w:val="22"/>
            <w:szCs w:val="22"/>
          </w:rPr>
          <w:t xml:space="preserve">colorectal </w:t>
        </w:r>
      </w:ins>
      <w:del w:id="849" w:author="Shicheng Guo" w:date="2016-05-23T21:55:00Z">
        <w:r w:rsidRPr="00D22F70" w:rsidDel="00F12C8C">
          <w:rPr>
            <w:rFonts w:ascii="Arial" w:eastAsia="Arial" w:hAnsi="Arial" w:cs="Arial"/>
            <w:color w:val="auto"/>
            <w:sz w:val="22"/>
            <w:szCs w:val="22"/>
          </w:rPr>
          <w:delText xml:space="preserve">colon </w:delText>
        </w:r>
      </w:del>
      <w:r w:rsidR="00094785" w:rsidRPr="00D22F70">
        <w:rPr>
          <w:rFonts w:ascii="Arial" w:eastAsia="Arial" w:hAnsi="Arial" w:cs="Arial"/>
          <w:color w:val="auto"/>
          <w:sz w:val="22"/>
          <w:szCs w:val="22"/>
        </w:rPr>
        <w:t xml:space="preserve">cancer and </w:t>
      </w:r>
      <w:r w:rsidRPr="00D22F70">
        <w:rPr>
          <w:rFonts w:ascii="Arial" w:eastAsia="Arial" w:hAnsi="Arial" w:cs="Arial"/>
          <w:color w:val="auto"/>
          <w:sz w:val="22"/>
          <w:szCs w:val="22"/>
        </w:rPr>
        <w:t>l</w:t>
      </w:r>
      <w:r w:rsidR="00094785" w:rsidRPr="00D22F70">
        <w:rPr>
          <w:rFonts w:ascii="Arial" w:eastAsia="Arial" w:hAnsi="Arial" w:cs="Arial"/>
          <w:color w:val="auto"/>
          <w:sz w:val="22"/>
          <w:szCs w:val="22"/>
        </w:rPr>
        <w:t>ung cancer</w:t>
      </w:r>
      <w:r w:rsidRPr="00D22F70">
        <w:rPr>
          <w:rFonts w:ascii="Arial" w:eastAsia="Arial" w:hAnsi="Arial" w:cs="Arial"/>
          <w:color w:val="auto"/>
          <w:sz w:val="22"/>
          <w:szCs w:val="22"/>
        </w:rPr>
        <w:t>. (</w:t>
      </w:r>
      <w:r w:rsidR="00D10CE4" w:rsidRPr="00D22F70">
        <w:rPr>
          <w:rFonts w:ascii="Arial" w:eastAsia="Arial" w:hAnsi="Arial" w:cs="Arial"/>
          <w:color w:val="auto"/>
          <w:sz w:val="22"/>
          <w:szCs w:val="22"/>
        </w:rPr>
        <w:t>B, C</w:t>
      </w:r>
      <w:r w:rsidRPr="00D22F70">
        <w:rPr>
          <w:rFonts w:ascii="Arial" w:eastAsia="Arial" w:hAnsi="Arial" w:cs="Arial"/>
          <w:color w:val="auto"/>
          <w:sz w:val="22"/>
          <w:szCs w:val="22"/>
        </w:rPr>
        <w:t xml:space="preserve">) Random forest prediction model for tumor-of-origin prediction based on tissue specific MHL regions. WGBS and RRBS dataset with balanced samples for each tissue were collected to train the prediction model and our lab RRBS dataset were used to validate the prediction performance. </w:t>
      </w:r>
    </w:p>
    <w:p w14:paraId="3A225CED" w14:textId="77777777" w:rsidR="006E30BA" w:rsidRPr="00D22F70" w:rsidRDefault="006E30BA" w:rsidP="009F1689">
      <w:pPr>
        <w:spacing w:line="276" w:lineRule="auto"/>
        <w:rPr>
          <w:rFonts w:ascii="Arial" w:eastAsia="Arial" w:hAnsi="Arial" w:cs="Arial"/>
          <w:color w:val="auto"/>
          <w:sz w:val="22"/>
          <w:szCs w:val="22"/>
        </w:rPr>
      </w:pPr>
    </w:p>
    <w:p w14:paraId="13095CEB" w14:textId="2C3A0D9B" w:rsidR="006E30BA" w:rsidRPr="00D22F70" w:rsidRDefault="006E30BA" w:rsidP="009F1689">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Supplementary Figure Legends</w:t>
      </w:r>
      <w:r w:rsidR="00334511">
        <w:rPr>
          <w:rFonts w:ascii="Arial" w:eastAsia="Arial" w:hAnsi="Arial" w:cs="Arial"/>
          <w:color w:val="auto"/>
          <w:sz w:val="22"/>
          <w:szCs w:val="22"/>
        </w:rPr>
        <w:t>:</w:t>
      </w:r>
    </w:p>
    <w:p w14:paraId="38C51E76" w14:textId="6D4C9900" w:rsidR="00853819" w:rsidRPr="00D22F70" w:rsidRDefault="00853819"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w:t>
      </w:r>
      <w:r w:rsidR="00480E89" w:rsidRPr="00605E5F">
        <w:rPr>
          <w:rFonts w:ascii="Arial" w:eastAsia="Arial" w:hAnsi="Arial" w:cs="Arial"/>
          <w:b/>
          <w:color w:val="auto"/>
          <w:sz w:val="22"/>
          <w:szCs w:val="22"/>
        </w:rPr>
        <w:t>.</w:t>
      </w:r>
      <w:r w:rsidRPr="00605E5F">
        <w:rPr>
          <w:rFonts w:ascii="Arial" w:eastAsia="Arial" w:hAnsi="Arial" w:cs="Arial"/>
          <w:b/>
          <w:color w:val="auto"/>
          <w:sz w:val="22"/>
          <w:szCs w:val="22"/>
        </w:rPr>
        <w:t xml:space="preserve"> Figure 1</w:t>
      </w:r>
      <w:r w:rsidRPr="00D22F70">
        <w:rPr>
          <w:rFonts w:ascii="Arial" w:eastAsia="Arial" w:hAnsi="Arial" w:cs="Arial"/>
          <w:color w:val="auto"/>
          <w:sz w:val="22"/>
          <w:szCs w:val="22"/>
        </w:rPr>
        <w:t xml:space="preserve">.  Significant Overlap between MHBs and Genomic Regulatory Regions (Histone Modifications). Profiles of H3K27ac, H3K4me3 and H3K4me1 (input normalized reads per </w:t>
      </w:r>
      <w:proofErr w:type="spellStart"/>
      <w:r w:rsidRPr="00D22F70">
        <w:rPr>
          <w:rFonts w:ascii="Arial" w:eastAsia="Arial" w:hAnsi="Arial" w:cs="Arial"/>
          <w:color w:val="auto"/>
          <w:sz w:val="22"/>
          <w:szCs w:val="22"/>
        </w:rPr>
        <w:t>kilobase</w:t>
      </w:r>
      <w:proofErr w:type="spellEnd"/>
      <w:r w:rsidRPr="00D22F70">
        <w:rPr>
          <w:rFonts w:ascii="Arial" w:eastAsia="Arial" w:hAnsi="Arial" w:cs="Arial"/>
          <w:color w:val="auto"/>
          <w:sz w:val="22"/>
          <w:szCs w:val="22"/>
        </w:rPr>
        <w:t xml:space="preserve"> per million mapped reads, RPKM) over genomic regions which are plus and minus 1 </w:t>
      </w:r>
      <w:proofErr w:type="spellStart"/>
      <w:r w:rsidRPr="00D22F70">
        <w:rPr>
          <w:rFonts w:ascii="Arial" w:eastAsia="Arial" w:hAnsi="Arial" w:cs="Arial"/>
          <w:color w:val="auto"/>
          <w:sz w:val="22"/>
          <w:szCs w:val="22"/>
        </w:rPr>
        <w:t>kbp</w:t>
      </w:r>
      <w:proofErr w:type="spellEnd"/>
      <w:r w:rsidRPr="00D22F70">
        <w:rPr>
          <w:rFonts w:ascii="Arial" w:eastAsia="Arial" w:hAnsi="Arial" w:cs="Arial"/>
          <w:color w:val="auto"/>
          <w:sz w:val="22"/>
          <w:szCs w:val="22"/>
        </w:rPr>
        <w:t xml:space="preserve"> from the middle of methylation haplotype blocks and in order of the highest to lowest total signal from H3K4me3.</w:t>
      </w:r>
      <w:r w:rsidR="001C360E"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X-axis represent different samples. </w:t>
      </w:r>
      <w:commentRangeStart w:id="850"/>
      <w:r w:rsidRPr="00D22F70">
        <w:rPr>
          <w:rFonts w:ascii="Arial" w:eastAsia="Arial" w:hAnsi="Arial" w:cs="Arial"/>
          <w:color w:val="auto"/>
          <w:sz w:val="22"/>
          <w:szCs w:val="22"/>
        </w:rPr>
        <w:t xml:space="preserve">Histone modification data were downloaded from ENCODE project as the wig files. </w:t>
      </w:r>
      <w:commentRangeEnd w:id="850"/>
      <w:r w:rsidRPr="00D22F70">
        <w:rPr>
          <w:rFonts w:ascii="Arial" w:eastAsia="Arial" w:hAnsi="Arial" w:cs="Arial"/>
          <w:color w:val="auto"/>
          <w:sz w:val="22"/>
          <w:szCs w:val="22"/>
        </w:rPr>
        <w:commentReference w:id="850"/>
      </w:r>
    </w:p>
    <w:p w14:paraId="54B68AC5" w14:textId="77777777" w:rsidR="00CA4523" w:rsidRPr="00D22F70" w:rsidRDefault="00CA4523" w:rsidP="00CA1881">
      <w:pPr>
        <w:spacing w:line="276" w:lineRule="auto"/>
        <w:rPr>
          <w:rFonts w:ascii="Arial" w:eastAsia="Arial" w:hAnsi="Arial" w:cs="Arial"/>
          <w:color w:val="auto"/>
          <w:sz w:val="22"/>
          <w:szCs w:val="22"/>
        </w:rPr>
      </w:pPr>
    </w:p>
    <w:p w14:paraId="3F42DD10" w14:textId="7066B0BC" w:rsidR="00853819" w:rsidRPr="00D22F70" w:rsidRDefault="00E02593"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853819" w:rsidRPr="00605E5F">
        <w:rPr>
          <w:rFonts w:ascii="Arial" w:eastAsia="Arial" w:hAnsi="Arial" w:cs="Arial"/>
          <w:b/>
          <w:color w:val="auto"/>
          <w:sz w:val="22"/>
          <w:szCs w:val="22"/>
        </w:rPr>
        <w:t>Figure 2.</w:t>
      </w:r>
      <w:r w:rsidR="00853819" w:rsidRPr="00D22F70">
        <w:rPr>
          <w:rFonts w:ascii="Arial" w:eastAsia="Arial" w:hAnsi="Arial" w:cs="Arial"/>
          <w:color w:val="auto"/>
          <w:sz w:val="22"/>
          <w:szCs w:val="22"/>
        </w:rPr>
        <w:t xml:space="preserve"> Validation of MHB with </w:t>
      </w:r>
      <w:proofErr w:type="spellStart"/>
      <w:r w:rsidR="00853819" w:rsidRPr="00D22F70">
        <w:rPr>
          <w:rFonts w:ascii="Arial" w:eastAsia="Arial" w:hAnsi="Arial" w:cs="Arial"/>
          <w:color w:val="auto"/>
          <w:sz w:val="22"/>
          <w:szCs w:val="22"/>
        </w:rPr>
        <w:t>Beadchip</w:t>
      </w:r>
      <w:proofErr w:type="spellEnd"/>
      <w:r w:rsidR="00853819" w:rsidRPr="00D22F70">
        <w:rPr>
          <w:rFonts w:ascii="Arial" w:eastAsia="Arial" w:hAnsi="Arial" w:cs="Arial"/>
          <w:color w:val="auto"/>
          <w:sz w:val="22"/>
          <w:szCs w:val="22"/>
        </w:rPr>
        <w:t xml:space="preserve"> and RRBS data. The Pearson's r in RRBS and HM450 were significantly higher in overlapped MHBs with WGBS compared with the MHBs without overlapping with WGBS MHBs</w:t>
      </w:r>
    </w:p>
    <w:p w14:paraId="5F55E78C" w14:textId="0BB6581A" w:rsidR="006E30BA" w:rsidRPr="00D22F70" w:rsidRDefault="006E30BA" w:rsidP="00CA1881">
      <w:pPr>
        <w:spacing w:line="276" w:lineRule="auto"/>
        <w:rPr>
          <w:rFonts w:ascii="Arial" w:eastAsia="Arial" w:hAnsi="Arial" w:cs="Arial"/>
          <w:color w:val="auto"/>
          <w:sz w:val="22"/>
          <w:szCs w:val="22"/>
        </w:rPr>
      </w:pPr>
    </w:p>
    <w:p w14:paraId="7E990C07" w14:textId="5588F8F6" w:rsidR="006E30BA" w:rsidRPr="00D22F70" w:rsidRDefault="00E02593"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3.</w:t>
      </w:r>
      <w:r w:rsidR="006E30BA" w:rsidRPr="00D22F70">
        <w:rPr>
          <w:rFonts w:ascii="Arial" w:eastAsia="Arial" w:hAnsi="Arial" w:cs="Arial"/>
          <w:color w:val="auto"/>
          <w:sz w:val="22"/>
          <w:szCs w:val="22"/>
        </w:rPr>
        <w:t xml:space="preserve"> </w:t>
      </w:r>
      <w:r w:rsidR="005E1D99" w:rsidRPr="00D22F70">
        <w:rPr>
          <w:rFonts w:ascii="Arial" w:eastAsia="Arial" w:hAnsi="Arial" w:cs="Arial"/>
          <w:color w:val="auto"/>
          <w:sz w:val="22"/>
          <w:szCs w:val="22"/>
        </w:rPr>
        <w:t xml:space="preserve">Genome-wide MHL matrix were applied to infer the relationship between the different samples with PCA analysis. PC1-PC2 </w:t>
      </w:r>
      <w:r w:rsidR="00F77048" w:rsidRPr="00D22F70">
        <w:rPr>
          <w:rFonts w:ascii="Arial" w:eastAsia="Arial" w:hAnsi="Arial" w:cs="Arial"/>
          <w:color w:val="auto"/>
          <w:sz w:val="22"/>
          <w:szCs w:val="22"/>
        </w:rPr>
        <w:t>two-dimension</w:t>
      </w:r>
      <w:r w:rsidR="005E1D99" w:rsidRPr="00D22F70">
        <w:rPr>
          <w:rFonts w:ascii="Arial" w:eastAsia="Arial" w:hAnsi="Arial" w:cs="Arial"/>
          <w:color w:val="auto"/>
          <w:sz w:val="22"/>
          <w:szCs w:val="22"/>
        </w:rPr>
        <w:t xml:space="preserve"> plot were shown and the samples from the same group were together in the PCA plot indicating the genome-wide MHL could reflect the sample information and this result were consistent with cluster analysis based on most variable regions.</w:t>
      </w:r>
    </w:p>
    <w:p w14:paraId="39B81966" w14:textId="77777777" w:rsidR="00CA4523" w:rsidRPr="00D22F70" w:rsidRDefault="00CA4523" w:rsidP="00CA1881">
      <w:pPr>
        <w:spacing w:line="276" w:lineRule="auto"/>
        <w:rPr>
          <w:rFonts w:ascii="Arial" w:eastAsia="Arial" w:hAnsi="Arial" w:cs="Arial"/>
          <w:color w:val="auto"/>
          <w:sz w:val="22"/>
          <w:szCs w:val="22"/>
        </w:rPr>
      </w:pPr>
    </w:p>
    <w:p w14:paraId="7A6620AD" w14:textId="293D60E1" w:rsidR="00533F11" w:rsidRPr="00D22F70" w:rsidRDefault="00E02593"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533F11" w:rsidRPr="00605E5F">
        <w:rPr>
          <w:rFonts w:ascii="Arial" w:eastAsia="Arial" w:hAnsi="Arial" w:cs="Arial"/>
          <w:b/>
          <w:color w:val="auto"/>
          <w:sz w:val="22"/>
          <w:szCs w:val="22"/>
        </w:rPr>
        <w:t>Figure 4.</w:t>
      </w:r>
      <w:r w:rsidR="00533F11" w:rsidRPr="00D22F70">
        <w:rPr>
          <w:rFonts w:ascii="Arial" w:eastAsia="Arial" w:hAnsi="Arial" w:cs="Arial"/>
          <w:color w:val="auto"/>
          <w:sz w:val="22"/>
          <w:szCs w:val="22"/>
        </w:rPr>
        <w:t xml:space="preserve"> TFBS located in layer specific MHB regions shown different mechanism which MHB involved in layer development. Differential MHL regions were identified by comparison between the samples from different development layer. And then these differential MHL regions were mapped to TFBS and obtain the corresponding TFs. Genome ontology analysis to these TFs could reflect the roles of MHL regions in the layer development. Our result support that layer specific and share transcript factors could be used to infer the roles of MHB in layer development.</w:t>
      </w:r>
    </w:p>
    <w:p w14:paraId="6694AC12" w14:textId="77777777" w:rsidR="00CA4523" w:rsidRPr="00D22F70" w:rsidRDefault="00CA4523" w:rsidP="00CA1881">
      <w:pPr>
        <w:spacing w:line="276" w:lineRule="auto"/>
        <w:rPr>
          <w:rFonts w:ascii="Arial" w:eastAsia="Arial" w:hAnsi="Arial" w:cs="Arial"/>
          <w:color w:val="auto"/>
          <w:sz w:val="22"/>
          <w:szCs w:val="22"/>
        </w:rPr>
      </w:pPr>
    </w:p>
    <w:p w14:paraId="460B30A5" w14:textId="2255E088" w:rsidR="00243B37" w:rsidRPr="00D22F70" w:rsidRDefault="00E02593"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5.</w:t>
      </w:r>
      <w:r w:rsidR="006E30BA" w:rsidRPr="00D22F70">
        <w:rPr>
          <w:rFonts w:ascii="Arial" w:eastAsia="Arial" w:hAnsi="Arial" w:cs="Arial"/>
          <w:color w:val="auto"/>
          <w:sz w:val="22"/>
          <w:szCs w:val="22"/>
        </w:rPr>
        <w:t xml:space="preserve"> </w:t>
      </w:r>
      <w:r w:rsidR="00243B37" w:rsidRPr="00D22F70">
        <w:rPr>
          <w:rFonts w:ascii="Arial" w:eastAsia="Arial" w:hAnsi="Arial" w:cs="Arial"/>
          <w:color w:val="auto"/>
          <w:sz w:val="22"/>
          <w:szCs w:val="22"/>
        </w:rPr>
        <w:t xml:space="preserve">Genomic fragments whose MHL were high in cancer samples and low in whole blood were collected as Figure 4. MHL of the regions were investigated in different sample groups (Left two figures). In our Figure 4, MHL change as the concentration of the mixture between WB and cancer solid tissue DNA ranging from 50% to 0.1% were shown, here the whole range from </w:t>
      </w:r>
    </w:p>
    <w:p w14:paraId="6C618F03" w14:textId="36561637" w:rsidR="006E30BA" w:rsidRPr="00D22F70" w:rsidRDefault="00243B37" w:rsidP="00CA1881">
      <w:pPr>
        <w:spacing w:line="276" w:lineRule="auto"/>
        <w:rPr>
          <w:rFonts w:ascii="Arial" w:eastAsia="Arial" w:hAnsi="Arial" w:cs="Arial"/>
          <w:color w:val="auto"/>
          <w:sz w:val="22"/>
          <w:szCs w:val="22"/>
        </w:rPr>
      </w:pPr>
      <w:r w:rsidRPr="00D22F70">
        <w:rPr>
          <w:rFonts w:ascii="Arial" w:eastAsia="Arial" w:hAnsi="Arial" w:cs="Arial"/>
          <w:color w:val="auto"/>
          <w:sz w:val="22"/>
          <w:szCs w:val="22"/>
        </w:rPr>
        <w:t>99.99% to 0.001 were shown to descript the whole picture for the mixture simulation.</w:t>
      </w:r>
    </w:p>
    <w:p w14:paraId="0344F022" w14:textId="77777777" w:rsidR="00CA4523" w:rsidRPr="00D22F70" w:rsidRDefault="00CA4523" w:rsidP="00CA1881">
      <w:pPr>
        <w:spacing w:line="276" w:lineRule="auto"/>
        <w:rPr>
          <w:rFonts w:ascii="Arial" w:eastAsia="Arial" w:hAnsi="Arial" w:cs="Arial"/>
          <w:color w:val="auto"/>
          <w:sz w:val="22"/>
          <w:szCs w:val="22"/>
        </w:rPr>
      </w:pPr>
    </w:p>
    <w:p w14:paraId="3E48BD95" w14:textId="2F785ADA" w:rsidR="0062571F" w:rsidRPr="00D22F70" w:rsidRDefault="00E02593"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6.</w:t>
      </w:r>
      <w:r w:rsidR="006E30BA" w:rsidRPr="00D22F70">
        <w:rPr>
          <w:rFonts w:ascii="Arial" w:eastAsia="Arial" w:hAnsi="Arial" w:cs="Arial"/>
          <w:color w:val="auto"/>
          <w:sz w:val="22"/>
          <w:szCs w:val="22"/>
        </w:rPr>
        <w:t xml:space="preserve"> </w:t>
      </w:r>
      <w:r w:rsidR="0062571F" w:rsidRPr="00D22F70">
        <w:rPr>
          <w:rFonts w:ascii="Arial" w:eastAsia="Arial" w:hAnsi="Arial" w:cs="Arial"/>
          <w:color w:val="auto"/>
          <w:sz w:val="22"/>
          <w:szCs w:val="22"/>
        </w:rPr>
        <w:t>MHL in plasma were simulated with mixture of WB DNA fragment and cancer DNA fragment. Since we focus on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methylation biomarker for cancer diagnosis, we hypothesis that the cancer plasma is composed with 99% hypo</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methylated fragment from normal WB or other normal tissues while 1% fragments are from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 xml:space="preserve">methylated cancer cells. In addition, in the NGS sequencing, usually, we will obtain some non-completed sequencing fragment and there also will be some stochastic methylated </w:t>
      </w:r>
      <w:proofErr w:type="spellStart"/>
      <w:r w:rsidR="0062571F" w:rsidRPr="00D22F70">
        <w:rPr>
          <w:rFonts w:ascii="Arial" w:eastAsia="Arial" w:hAnsi="Arial" w:cs="Arial"/>
          <w:color w:val="auto"/>
          <w:sz w:val="22"/>
          <w:szCs w:val="22"/>
        </w:rPr>
        <w:t>CpG</w:t>
      </w:r>
      <w:proofErr w:type="spellEnd"/>
      <w:r w:rsidR="0062571F" w:rsidRPr="00D22F70">
        <w:rPr>
          <w:rFonts w:ascii="Arial" w:eastAsia="Arial" w:hAnsi="Arial" w:cs="Arial"/>
          <w:color w:val="auto"/>
          <w:sz w:val="22"/>
          <w:szCs w:val="22"/>
        </w:rPr>
        <w:t xml:space="preserve"> site in non-methylated normal cell fragment. With above assumption, we simulated the situation with 90 completely 5-CpG non-methylation fragments and 9 partial </w:t>
      </w:r>
      <w:r w:rsidR="0062571F" w:rsidRPr="00D22F70">
        <w:rPr>
          <w:rFonts w:ascii="Arial" w:eastAsia="Arial" w:hAnsi="Arial" w:cs="Arial"/>
          <w:color w:val="auto"/>
          <w:sz w:val="22"/>
          <w:szCs w:val="22"/>
        </w:rPr>
        <w:lastRenderedPageBreak/>
        <w:t>sequenced and stochastic methylated fragment and 1 copy continuous 5-CpG methylated fragment. MHL and 5mC level were calculated as the definition of MHL. We can find MHL could be significantly increase the methylation signal compared with average 5mC level.</w:t>
      </w:r>
    </w:p>
    <w:p w14:paraId="0D26F21F" w14:textId="77777777" w:rsidR="008347E1" w:rsidRPr="00D22F70" w:rsidRDefault="008347E1" w:rsidP="00CA1881">
      <w:pPr>
        <w:spacing w:line="276" w:lineRule="auto"/>
        <w:rPr>
          <w:rFonts w:ascii="Arial" w:eastAsia="Arial" w:hAnsi="Arial" w:cs="Arial"/>
          <w:color w:val="auto"/>
          <w:sz w:val="22"/>
          <w:szCs w:val="22"/>
        </w:rPr>
      </w:pPr>
    </w:p>
    <w:p w14:paraId="3BB052A0" w14:textId="5E84B4B9" w:rsidR="00F77048" w:rsidRPr="00D22F70" w:rsidRDefault="00E02593"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8347E1" w:rsidRPr="00605E5F">
        <w:rPr>
          <w:rFonts w:ascii="Arial" w:eastAsia="Arial" w:hAnsi="Arial" w:cs="Arial"/>
          <w:b/>
          <w:color w:val="auto"/>
          <w:sz w:val="22"/>
          <w:szCs w:val="22"/>
        </w:rPr>
        <w:t xml:space="preserve">Figure </w:t>
      </w:r>
      <w:r w:rsidR="0072475B" w:rsidRPr="00605E5F">
        <w:rPr>
          <w:rFonts w:ascii="Arial" w:eastAsia="Arial" w:hAnsi="Arial" w:cs="Arial"/>
          <w:b/>
          <w:color w:val="auto"/>
          <w:sz w:val="22"/>
          <w:szCs w:val="22"/>
        </w:rPr>
        <w:t>7</w:t>
      </w:r>
      <w:r w:rsidR="008347E1" w:rsidRPr="00605E5F">
        <w:rPr>
          <w:rFonts w:ascii="Arial" w:eastAsia="Arial" w:hAnsi="Arial" w:cs="Arial"/>
          <w:b/>
          <w:color w:val="auto"/>
          <w:sz w:val="22"/>
          <w:szCs w:val="22"/>
        </w:rPr>
        <w:t>.</w:t>
      </w:r>
      <w:r w:rsidR="008347E1" w:rsidRPr="00D22F70">
        <w:rPr>
          <w:rFonts w:ascii="Arial" w:eastAsia="Arial" w:hAnsi="Arial" w:cs="Arial"/>
          <w:color w:val="auto"/>
          <w:sz w:val="22"/>
          <w:szCs w:val="22"/>
        </w:rPr>
        <w:t xml:space="preserve"> Estimated cancer fragment proportion by the derived standard curve proposed by mixture simulation with cancer and WB samples. </w:t>
      </w:r>
      <w:r w:rsidR="00E04D7E" w:rsidRPr="00D22F70">
        <w:rPr>
          <w:rFonts w:ascii="Arial" w:eastAsia="Arial" w:hAnsi="Arial" w:cs="Arial"/>
          <w:color w:val="auto"/>
          <w:sz w:val="22"/>
          <w:szCs w:val="22"/>
        </w:rPr>
        <w:t xml:space="preserve">The approximate cancer fragment proportion could be estimated for each plasma samples. We could expect that the cancer plasma would have significant higher cancer fragment component compared with normal plasma samples.  </w:t>
      </w:r>
    </w:p>
    <w:p w14:paraId="7DC831A3" w14:textId="77777777" w:rsidR="00CA4523" w:rsidRPr="00D22F70" w:rsidRDefault="00CA4523" w:rsidP="00CA1881">
      <w:pPr>
        <w:spacing w:line="276" w:lineRule="auto"/>
        <w:rPr>
          <w:rFonts w:ascii="Arial" w:eastAsia="Arial" w:hAnsi="Arial" w:cs="Arial"/>
          <w:color w:val="auto"/>
          <w:sz w:val="22"/>
          <w:szCs w:val="22"/>
        </w:rPr>
      </w:pPr>
    </w:p>
    <w:p w14:paraId="2CB5B3F2" w14:textId="504B848E" w:rsidR="00CA4523" w:rsidRPr="00D22F70" w:rsidRDefault="00E02593" w:rsidP="00CA1881">
      <w:pPr>
        <w:spacing w:line="276" w:lineRule="auto"/>
        <w:rPr>
          <w:rFonts w:ascii="Arial" w:eastAsiaTheme="minorEastAsia" w:hAnsi="Arial" w:cs="Arial"/>
          <w:color w:val="auto"/>
          <w:sz w:val="22"/>
          <w:szCs w:val="22"/>
        </w:rPr>
      </w:pPr>
      <w:r w:rsidRPr="00605E5F">
        <w:rPr>
          <w:rFonts w:ascii="Arial" w:eastAsia="Arial" w:hAnsi="Arial" w:cs="Arial"/>
          <w:b/>
          <w:color w:val="auto"/>
          <w:sz w:val="22"/>
          <w:szCs w:val="22"/>
        </w:rPr>
        <w:t xml:space="preserve">Supp. </w:t>
      </w:r>
      <w:r w:rsidR="0072475B" w:rsidRPr="00605E5F">
        <w:rPr>
          <w:rFonts w:ascii="Arial" w:eastAsia="Arial" w:hAnsi="Arial" w:cs="Arial"/>
          <w:b/>
          <w:color w:val="auto"/>
          <w:sz w:val="22"/>
          <w:szCs w:val="22"/>
        </w:rPr>
        <w:t>Figure 8</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1B10CD" w:rsidRPr="00D22F70">
        <w:rPr>
          <w:rFonts w:ascii="Arial" w:eastAsia="Arial" w:hAnsi="Arial" w:cs="Arial"/>
          <w:color w:val="auto"/>
          <w:sz w:val="22"/>
          <w:szCs w:val="22"/>
        </w:rPr>
        <w:t xml:space="preserve">Relationship between circulating tumor DNA </w:t>
      </w:r>
      <w:r w:rsidR="00E6620A" w:rsidRPr="00D22F70">
        <w:rPr>
          <w:rFonts w:ascii="Arial" w:eastAsia="Arial" w:hAnsi="Arial" w:cs="Arial"/>
          <w:color w:val="auto"/>
          <w:sz w:val="22"/>
          <w:szCs w:val="22"/>
        </w:rPr>
        <w:t xml:space="preserve">fraction </w:t>
      </w:r>
      <w:r w:rsidR="001B10CD" w:rsidRPr="00D22F70">
        <w:rPr>
          <w:rFonts w:ascii="Arial" w:eastAsia="Arial" w:hAnsi="Arial" w:cs="Arial"/>
          <w:color w:val="auto"/>
          <w:sz w:val="22"/>
          <w:szCs w:val="22"/>
        </w:rPr>
        <w:t xml:space="preserve">and circulating cell-free DNA yield from the patients and normal individuals. </w:t>
      </w:r>
      <w:r w:rsidR="00E6620A" w:rsidRPr="00D22F70">
        <w:rPr>
          <w:rFonts w:ascii="Arial" w:eastAsia="Arial" w:hAnsi="Arial" w:cs="Arial"/>
          <w:color w:val="auto"/>
          <w:sz w:val="22"/>
          <w:szCs w:val="22"/>
        </w:rPr>
        <w:t xml:space="preserve">As we shown in the Figure 4, we could estimate potential tumor DNA fraction based on averaged MHL and therefore we </w:t>
      </w:r>
      <w:r w:rsidR="00E6620A" w:rsidRPr="00D22F70">
        <w:rPr>
          <w:rFonts w:ascii="Arial" w:eastAsiaTheme="minorEastAsia" w:hAnsi="Arial" w:cs="Arial"/>
          <w:color w:val="auto"/>
          <w:sz w:val="22"/>
          <w:szCs w:val="22"/>
        </w:rPr>
        <w:t>could explore the relations</w:t>
      </w:r>
      <w:r w:rsidR="00E6620A" w:rsidRPr="00D22F70">
        <w:rPr>
          <w:rFonts w:ascii="Arial" w:eastAsia="Arial" w:hAnsi="Arial" w:cs="Arial"/>
          <w:color w:val="auto"/>
          <w:sz w:val="22"/>
          <w:szCs w:val="22"/>
        </w:rPr>
        <w:t>hip between circulating tumor DNA fraction and circulating cell-free DNA yield. We observed a significant positive correction between them within the suitable range of Estimated tumor fraction</w:t>
      </w:r>
      <w:r w:rsidR="000E2728" w:rsidRPr="00D22F70">
        <w:rPr>
          <w:rFonts w:ascii="Arial" w:eastAsiaTheme="minorEastAsia" w:hAnsi="Arial" w:cs="Arial"/>
          <w:color w:val="auto"/>
          <w:sz w:val="22"/>
          <w:szCs w:val="22"/>
        </w:rPr>
        <w:t>.</w:t>
      </w:r>
    </w:p>
    <w:p w14:paraId="0891FE08" w14:textId="77777777" w:rsidR="00E6620A" w:rsidRPr="00D22F70" w:rsidRDefault="00E6620A" w:rsidP="00CA1881">
      <w:pPr>
        <w:spacing w:line="276" w:lineRule="auto"/>
        <w:rPr>
          <w:rFonts w:ascii="Arial" w:eastAsia="Arial" w:hAnsi="Arial" w:cs="Arial"/>
          <w:color w:val="auto"/>
          <w:sz w:val="22"/>
          <w:szCs w:val="22"/>
        </w:rPr>
      </w:pPr>
    </w:p>
    <w:p w14:paraId="10326598" w14:textId="48581C3A" w:rsidR="006E30BA" w:rsidRDefault="00E02593"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72475B" w:rsidRPr="00605E5F">
        <w:rPr>
          <w:rFonts w:ascii="Arial" w:eastAsia="Arial" w:hAnsi="Arial" w:cs="Arial"/>
          <w:b/>
          <w:color w:val="auto"/>
          <w:sz w:val="22"/>
          <w:szCs w:val="22"/>
        </w:rPr>
        <w:t>Figure 9</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D32346" w:rsidRPr="00D22F70">
        <w:rPr>
          <w:rFonts w:ascii="Arial" w:eastAsia="Arial" w:hAnsi="Arial" w:cs="Arial"/>
          <w:color w:val="auto"/>
          <w:sz w:val="22"/>
          <w:szCs w:val="22"/>
        </w:rPr>
        <w:t>Circulating tumor DNA components de</w:t>
      </w:r>
      <w:r w:rsidR="00D8691E" w:rsidRPr="00D22F70">
        <w:rPr>
          <w:rFonts w:ascii="Arial" w:eastAsia="Arial" w:hAnsi="Arial" w:cs="Arial"/>
          <w:color w:val="auto"/>
          <w:sz w:val="22"/>
          <w:szCs w:val="22"/>
        </w:rPr>
        <w:t>-</w:t>
      </w:r>
      <w:r w:rsidR="00D32346" w:rsidRPr="00D22F70">
        <w:rPr>
          <w:rFonts w:ascii="Arial" w:eastAsia="Arial" w:hAnsi="Arial" w:cs="Arial"/>
          <w:color w:val="auto"/>
          <w:sz w:val="22"/>
          <w:szCs w:val="22"/>
        </w:rPr>
        <w:t xml:space="preserve">convoluted by DNA methylation haplotype.  </w:t>
      </w:r>
      <w:r w:rsidR="008C7493" w:rsidRPr="00D22F70">
        <w:rPr>
          <w:rFonts w:ascii="Arial" w:eastAsia="Arial" w:hAnsi="Arial" w:cs="Arial"/>
          <w:color w:val="auto"/>
          <w:sz w:val="22"/>
          <w:szCs w:val="22"/>
        </w:rPr>
        <w:t xml:space="preserve">High-methylation haplotype of cancer plasma and normal plasma were compared with normal tissues, cancer primary tissue and WB. The most predominant contribution </w:t>
      </w:r>
      <w:r w:rsidR="00A02E5E" w:rsidRPr="00D22F70">
        <w:rPr>
          <w:rFonts w:ascii="Arial" w:eastAsia="Arial" w:hAnsi="Arial" w:cs="Arial"/>
          <w:color w:val="auto"/>
          <w:sz w:val="22"/>
          <w:szCs w:val="22"/>
        </w:rPr>
        <w:t>was</w:t>
      </w:r>
      <w:r w:rsidR="008C7493" w:rsidRPr="00D22F70">
        <w:rPr>
          <w:rFonts w:ascii="Arial" w:eastAsia="Arial" w:hAnsi="Arial" w:cs="Arial"/>
          <w:color w:val="auto"/>
          <w:sz w:val="22"/>
          <w:szCs w:val="22"/>
        </w:rPr>
        <w:t xml:space="preserve"> removed one by one to estimate the contribution from different tissue or cells. </w:t>
      </w:r>
    </w:p>
    <w:p w14:paraId="773FAE70" w14:textId="1CB40A44" w:rsidR="001C23EF" w:rsidRDefault="001C23EF" w:rsidP="00CA1881">
      <w:pPr>
        <w:spacing w:line="276" w:lineRule="auto"/>
        <w:rPr>
          <w:rFonts w:ascii="Arial" w:eastAsia="Arial" w:hAnsi="Arial" w:cs="Arial"/>
          <w:color w:val="auto"/>
          <w:sz w:val="22"/>
          <w:szCs w:val="22"/>
        </w:rPr>
      </w:pPr>
    </w:p>
    <w:p w14:paraId="41FA8A4D" w14:textId="59D8D219" w:rsidR="001C23EF" w:rsidRDefault="001C23EF" w:rsidP="00CA1881">
      <w:pPr>
        <w:spacing w:line="276" w:lineRule="auto"/>
        <w:rPr>
          <w:rFonts w:ascii="Arial" w:eastAsia="Arial" w:hAnsi="Arial" w:cs="Arial"/>
          <w:color w:val="auto"/>
          <w:sz w:val="22"/>
          <w:szCs w:val="22"/>
        </w:rPr>
      </w:pPr>
    </w:p>
    <w:p w14:paraId="6E00F487" w14:textId="2722F4C4" w:rsidR="001C23EF" w:rsidRDefault="001C23EF" w:rsidP="00CA1881">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 xml:space="preserve">Supplementary Tables: </w:t>
      </w:r>
    </w:p>
    <w:p w14:paraId="7599ECD2" w14:textId="01EAE55D" w:rsidR="00A15180" w:rsidRDefault="00A15180" w:rsidP="00CA1881">
      <w:pPr>
        <w:spacing w:line="276" w:lineRule="auto"/>
        <w:rPr>
          <w:rFonts w:ascii="Arial" w:eastAsia="Arial" w:hAnsi="Arial" w:cs="Arial"/>
          <w:color w:val="auto"/>
          <w:sz w:val="22"/>
          <w:szCs w:val="22"/>
        </w:rPr>
      </w:pPr>
    </w:p>
    <w:p w14:paraId="22CC8046" w14:textId="21DE5E7C" w:rsidR="008E4EA4" w:rsidRDefault="00A15180"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w:t>
      </w:r>
      <w:r w:rsidRPr="002E6C2F">
        <w:rPr>
          <w:rFonts w:ascii="Arial" w:eastAsia="Arial" w:hAnsi="Arial" w:cs="Arial"/>
          <w:color w:val="auto"/>
          <w:sz w:val="22"/>
          <w:szCs w:val="22"/>
        </w:rPr>
        <w:t xml:space="preserve"> </w:t>
      </w:r>
      <w:r w:rsidR="00C9411C" w:rsidRPr="00880C55">
        <w:rPr>
          <w:rFonts w:ascii="Arial" w:eastAsia="Arial" w:hAnsi="Arial" w:cs="Arial" w:hint="eastAsia"/>
          <w:color w:val="auto"/>
          <w:sz w:val="22"/>
          <w:szCs w:val="22"/>
        </w:rPr>
        <w:t>Genome</w:t>
      </w:r>
      <w:r w:rsidR="00C9411C" w:rsidRPr="00880C55">
        <w:rPr>
          <w:rFonts w:ascii="Arial" w:eastAsia="Arial" w:hAnsi="Arial" w:cs="Arial"/>
          <w:color w:val="auto"/>
          <w:sz w:val="22"/>
          <w:szCs w:val="22"/>
        </w:rPr>
        <w:t>-wide identified MHBs based on 65 WGB</w:t>
      </w:r>
      <w:r w:rsidR="00CF445C">
        <w:rPr>
          <w:rFonts w:ascii="Arial" w:eastAsia="Arial" w:hAnsi="Arial" w:cs="Arial"/>
          <w:color w:val="auto"/>
          <w:sz w:val="22"/>
          <w:szCs w:val="22"/>
        </w:rPr>
        <w:t>S dataset</w:t>
      </w:r>
      <w:r w:rsidR="00CF445C">
        <w:rPr>
          <w:rFonts w:asciiTheme="minorEastAsia" w:eastAsiaTheme="minorEastAsia" w:hAnsiTheme="minorEastAsia" w:cs="Arial" w:hint="eastAsia"/>
          <w:color w:val="auto"/>
          <w:sz w:val="22"/>
          <w:szCs w:val="22"/>
        </w:rPr>
        <w:t xml:space="preserve">. </w:t>
      </w:r>
    </w:p>
    <w:p w14:paraId="392CF37C" w14:textId="74F21B87" w:rsidR="008E4EA4" w:rsidRDefault="008E4EA4"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Table </w:t>
      </w:r>
      <w:r w:rsidR="00EE7B4F" w:rsidRPr="00605E5F">
        <w:rPr>
          <w:rFonts w:ascii="Arial" w:eastAsia="Arial" w:hAnsi="Arial" w:cs="Arial"/>
          <w:b/>
          <w:color w:val="auto"/>
          <w:sz w:val="22"/>
          <w:szCs w:val="22"/>
        </w:rPr>
        <w:t>2</w:t>
      </w:r>
      <w:r w:rsidR="00CF445C" w:rsidRPr="00605E5F">
        <w:rPr>
          <w:rFonts w:ascii="Arial" w:eastAsia="Arial" w:hAnsi="Arial" w:cs="Arial"/>
          <w:b/>
          <w:color w:val="auto"/>
          <w:sz w:val="22"/>
          <w:szCs w:val="22"/>
        </w:rPr>
        <w:t>.</w:t>
      </w:r>
      <w:r w:rsidR="00CF445C">
        <w:rPr>
          <w:rFonts w:ascii="Arial" w:eastAsia="Arial" w:hAnsi="Arial" w:cs="Arial"/>
          <w:color w:val="auto"/>
          <w:sz w:val="22"/>
          <w:szCs w:val="22"/>
        </w:rPr>
        <w:t xml:space="preserve"> Tissue specific MHB regions identified by </w:t>
      </w:r>
      <w:r w:rsidR="00A05C0F">
        <w:rPr>
          <w:rFonts w:ascii="Arial" w:eastAsia="Arial" w:hAnsi="Arial" w:cs="Arial"/>
          <w:color w:val="auto"/>
          <w:sz w:val="22"/>
          <w:szCs w:val="22"/>
        </w:rPr>
        <w:t>tissue</w:t>
      </w:r>
      <w:r w:rsidR="00CF445C">
        <w:rPr>
          <w:rFonts w:ascii="Arial" w:eastAsia="Arial" w:hAnsi="Arial" w:cs="Arial"/>
          <w:color w:val="auto"/>
          <w:sz w:val="22"/>
          <w:szCs w:val="22"/>
        </w:rPr>
        <w:t xml:space="preserve"> specificity index. </w:t>
      </w:r>
    </w:p>
    <w:p w14:paraId="6A6A6B66" w14:textId="0C7BA119" w:rsidR="008E4EA4" w:rsidRDefault="008E4EA4"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3</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A05C0F">
        <w:rPr>
          <w:rFonts w:ascii="Arial" w:eastAsia="Arial" w:hAnsi="Arial" w:cs="Arial"/>
          <w:color w:val="auto"/>
          <w:sz w:val="22"/>
          <w:szCs w:val="22"/>
        </w:rPr>
        <w:t>Layer specific MHB regions identified by layer specificity index.</w:t>
      </w:r>
    </w:p>
    <w:p w14:paraId="665B7DC8" w14:textId="643D411A" w:rsidR="008E4EA4" w:rsidRDefault="008E4EA4"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4</w:t>
      </w:r>
      <w:r w:rsidR="000970F6" w:rsidRPr="00605E5F">
        <w:rPr>
          <w:rFonts w:ascii="Arial" w:eastAsia="Arial" w:hAnsi="Arial" w:cs="Arial"/>
          <w:b/>
          <w:color w:val="auto"/>
          <w:sz w:val="22"/>
          <w:szCs w:val="22"/>
        </w:rPr>
        <w:t>.</w:t>
      </w:r>
      <w:r w:rsidR="000970F6">
        <w:rPr>
          <w:rFonts w:ascii="Arial" w:eastAsia="Arial" w:hAnsi="Arial" w:cs="Arial"/>
          <w:color w:val="auto"/>
          <w:sz w:val="22"/>
          <w:szCs w:val="22"/>
        </w:rPr>
        <w:t xml:space="preserve"> </w:t>
      </w:r>
      <w:r w:rsidR="00A05C0F">
        <w:rPr>
          <w:rFonts w:ascii="Arial" w:eastAsia="Arial" w:hAnsi="Arial" w:cs="Arial"/>
          <w:color w:val="auto"/>
          <w:sz w:val="22"/>
          <w:szCs w:val="22"/>
        </w:rPr>
        <w:t>Complete list for high-methylation haplotype shared by primary cancer</w:t>
      </w:r>
      <w:r w:rsidR="00796CF0">
        <w:rPr>
          <w:rFonts w:ascii="Arial" w:eastAsia="Arial" w:hAnsi="Arial" w:cs="Arial"/>
          <w:color w:val="auto"/>
          <w:sz w:val="22"/>
          <w:szCs w:val="22"/>
        </w:rPr>
        <w:t xml:space="preserve"> </w:t>
      </w:r>
      <w:r w:rsidR="00A05C0F">
        <w:rPr>
          <w:rFonts w:ascii="Arial" w:eastAsia="Arial" w:hAnsi="Arial" w:cs="Arial"/>
          <w:color w:val="auto"/>
          <w:sz w:val="22"/>
          <w:szCs w:val="22"/>
        </w:rPr>
        <w:t xml:space="preserve">tissue and matched plasma from CRC and lung cancer samples. </w:t>
      </w:r>
    </w:p>
    <w:p w14:paraId="08340C4A" w14:textId="2F78D244" w:rsidR="008E4EA4" w:rsidRDefault="008E4EA4"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5</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796CF0">
        <w:rPr>
          <w:rFonts w:ascii="Arial" w:eastAsia="Arial" w:hAnsi="Arial" w:cs="Arial"/>
          <w:color w:val="auto"/>
          <w:sz w:val="22"/>
          <w:szCs w:val="22"/>
        </w:rPr>
        <w:t xml:space="preserve">Component deconvolution of cancer plasma from WB, normal tissue and primary cancer tissues based on high-methylation haplotype. </w:t>
      </w:r>
    </w:p>
    <w:p w14:paraId="4FC82B61" w14:textId="6FCC9345" w:rsidR="008E4EA4" w:rsidRPr="00D22F70" w:rsidRDefault="008E4EA4"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6</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Component deconvolution of normal plasma from WB, normal tissue based on high-methylation haplotype.</w:t>
      </w:r>
    </w:p>
    <w:p w14:paraId="5C771696" w14:textId="347D3915" w:rsidR="008E4EA4" w:rsidRDefault="008E4EA4"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7</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 xml:space="preserve">Significant differential MHB regions between CRC plasma and normal plasma. </w:t>
      </w:r>
    </w:p>
    <w:p w14:paraId="2E37A90D" w14:textId="2E11078C" w:rsidR="008E4EA4" w:rsidRDefault="008E4EA4"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8</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Significant differential MHB regions between lung cancer plasma and normal plasma.</w:t>
      </w:r>
    </w:p>
    <w:p w14:paraId="39095E2A" w14:textId="4AE67BE9" w:rsidR="00D279E8" w:rsidRDefault="00D279E8"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9.</w:t>
      </w:r>
      <w:r w:rsidRPr="00D22F70">
        <w:rPr>
          <w:rFonts w:ascii="Arial" w:eastAsia="Arial" w:hAnsi="Arial" w:cs="Arial"/>
          <w:color w:val="auto"/>
          <w:sz w:val="22"/>
          <w:szCs w:val="22"/>
        </w:rPr>
        <w:t xml:space="preserve"> </w:t>
      </w:r>
      <w:r>
        <w:rPr>
          <w:rFonts w:ascii="Arial" w:eastAsia="Arial" w:hAnsi="Arial" w:cs="Arial"/>
          <w:color w:val="auto"/>
          <w:sz w:val="22"/>
          <w:szCs w:val="22"/>
        </w:rPr>
        <w:t xml:space="preserve">The signal of MHL is higher than average 5mC based on cancer DNA and WB DNA mixture simulation analysis. </w:t>
      </w:r>
    </w:p>
    <w:p w14:paraId="01D653AA" w14:textId="7591D343" w:rsidR="00D279E8" w:rsidRDefault="00D279E8"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10.</w:t>
      </w:r>
      <w:r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Significant correlation between estimated cancer DNA fraction with cell-free DNA yield from the patients. </w:t>
      </w:r>
    </w:p>
    <w:p w14:paraId="4451E9E3" w14:textId="1E9B52B2" w:rsidR="00D279E8" w:rsidRDefault="00D279E8" w:rsidP="00CA1881">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11.</w:t>
      </w:r>
      <w:r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Predictors applied in random forest model from CRC, LC and normal plasma. </w:t>
      </w:r>
    </w:p>
    <w:p w14:paraId="5E5B5103" w14:textId="77777777" w:rsidR="00D279E8" w:rsidRPr="00D22F70" w:rsidRDefault="00D279E8" w:rsidP="00CA1881">
      <w:pPr>
        <w:spacing w:line="276" w:lineRule="auto"/>
        <w:rPr>
          <w:rFonts w:ascii="Arial" w:eastAsia="Arial" w:hAnsi="Arial" w:cs="Arial"/>
          <w:color w:val="auto"/>
          <w:sz w:val="22"/>
          <w:szCs w:val="22"/>
        </w:rPr>
      </w:pPr>
    </w:p>
    <w:p w14:paraId="5FD1BA53" w14:textId="4D0CEFF5" w:rsidR="008E4EA4" w:rsidRDefault="008E4EA4" w:rsidP="00CA1881">
      <w:pPr>
        <w:spacing w:line="276" w:lineRule="auto"/>
        <w:rPr>
          <w:rFonts w:ascii="Arial" w:eastAsia="Arial" w:hAnsi="Arial" w:cs="Arial"/>
          <w:color w:val="auto"/>
          <w:sz w:val="22"/>
          <w:szCs w:val="22"/>
        </w:rPr>
      </w:pPr>
    </w:p>
    <w:p w14:paraId="045E76CE" w14:textId="77777777" w:rsidR="008E4EA4" w:rsidRPr="00D22F70" w:rsidRDefault="008E4EA4" w:rsidP="009F1689">
      <w:pPr>
        <w:spacing w:line="276" w:lineRule="auto"/>
        <w:rPr>
          <w:rFonts w:ascii="Arial" w:eastAsia="Arial" w:hAnsi="Arial" w:cs="Arial"/>
          <w:color w:val="auto"/>
          <w:sz w:val="22"/>
          <w:szCs w:val="22"/>
        </w:rPr>
      </w:pPr>
    </w:p>
    <w:p w14:paraId="4A3BD03D" w14:textId="77777777" w:rsidR="003F34BE" w:rsidRPr="00D22F70" w:rsidRDefault="003F34BE" w:rsidP="009F1689">
      <w:pPr>
        <w:spacing w:line="276" w:lineRule="auto"/>
        <w:rPr>
          <w:rFonts w:ascii="Arial" w:eastAsia="Arial" w:hAnsi="Arial" w:cs="Arial"/>
          <w:color w:val="auto"/>
          <w:sz w:val="22"/>
          <w:szCs w:val="22"/>
        </w:rPr>
      </w:pPr>
    </w:p>
    <w:p w14:paraId="20EBE9CB" w14:textId="5FA897FA" w:rsidR="00D32346" w:rsidRPr="00D22F70" w:rsidRDefault="00D32346" w:rsidP="009F1689">
      <w:pPr>
        <w:spacing w:line="276" w:lineRule="auto"/>
        <w:rPr>
          <w:rFonts w:ascii="Arial" w:eastAsia="Arial" w:hAnsi="Arial" w:cs="Arial"/>
          <w:color w:val="auto"/>
          <w:sz w:val="22"/>
          <w:szCs w:val="22"/>
        </w:rPr>
      </w:pPr>
    </w:p>
    <w:p w14:paraId="61DB4BE0" w14:textId="3ECDBCFC" w:rsidR="00D32346" w:rsidRPr="00D22F70" w:rsidRDefault="00D32346" w:rsidP="009F1689">
      <w:pPr>
        <w:spacing w:line="276" w:lineRule="auto"/>
        <w:rPr>
          <w:rFonts w:ascii="Arial" w:eastAsia="Arial" w:hAnsi="Arial" w:cs="Arial"/>
          <w:color w:val="auto"/>
          <w:sz w:val="22"/>
          <w:szCs w:val="22"/>
        </w:rPr>
      </w:pPr>
    </w:p>
    <w:p w14:paraId="75D7EA6F" w14:textId="77777777" w:rsidR="00D32346" w:rsidRPr="00D22F70" w:rsidRDefault="00D32346" w:rsidP="009F1689">
      <w:pPr>
        <w:spacing w:line="276" w:lineRule="auto"/>
        <w:rPr>
          <w:rFonts w:ascii="Arial" w:eastAsia="Arial" w:hAnsi="Arial" w:cs="Arial"/>
          <w:color w:val="auto"/>
          <w:sz w:val="22"/>
          <w:szCs w:val="22"/>
        </w:rPr>
      </w:pPr>
    </w:p>
    <w:p w14:paraId="6F6F013B" w14:textId="77777777" w:rsidR="00F77048" w:rsidRPr="00D22F70" w:rsidRDefault="00F77048" w:rsidP="009F1689">
      <w:pPr>
        <w:spacing w:line="276" w:lineRule="auto"/>
        <w:rPr>
          <w:rFonts w:ascii="Arial" w:eastAsia="Arial" w:hAnsi="Arial" w:cs="Arial"/>
          <w:color w:val="auto"/>
          <w:sz w:val="22"/>
          <w:szCs w:val="22"/>
        </w:rPr>
      </w:pPr>
    </w:p>
    <w:p w14:paraId="3250B404" w14:textId="77777777" w:rsidR="00F77048" w:rsidRPr="00D22F70" w:rsidRDefault="00F77048" w:rsidP="009F1689">
      <w:pPr>
        <w:spacing w:line="276" w:lineRule="auto"/>
        <w:rPr>
          <w:rFonts w:ascii="Arial" w:eastAsia="Arial" w:hAnsi="Arial" w:cs="Arial"/>
          <w:color w:val="auto"/>
          <w:sz w:val="22"/>
          <w:szCs w:val="22"/>
        </w:rPr>
      </w:pPr>
    </w:p>
    <w:p w14:paraId="23E6F43F" w14:textId="77777777" w:rsidR="006E30BA" w:rsidRPr="00D22F70" w:rsidRDefault="006E30BA" w:rsidP="009F1689">
      <w:pPr>
        <w:spacing w:line="276" w:lineRule="auto"/>
        <w:rPr>
          <w:rFonts w:ascii="Arial" w:eastAsia="Arial" w:hAnsi="Arial" w:cs="Arial"/>
          <w:color w:val="auto"/>
          <w:sz w:val="22"/>
          <w:szCs w:val="22"/>
        </w:rPr>
      </w:pPr>
    </w:p>
    <w:p w14:paraId="1DD812EC" w14:textId="4BC37784" w:rsidR="00F52DF1" w:rsidRPr="00D22F70" w:rsidRDefault="008A3879" w:rsidP="009F1689">
      <w:pPr>
        <w:spacing w:line="276" w:lineRule="auto"/>
        <w:rPr>
          <w:rFonts w:ascii="Arial" w:hAnsi="Arial" w:cs="Arial"/>
          <w:color w:val="auto"/>
          <w:sz w:val="22"/>
          <w:szCs w:val="22"/>
        </w:rPr>
      </w:pPr>
      <w:r w:rsidRPr="00D22F70">
        <w:rPr>
          <w:rFonts w:ascii="Arial" w:eastAsia="Arial" w:hAnsi="Arial" w:cs="Arial"/>
          <w:b/>
          <w:color w:val="auto"/>
          <w:sz w:val="22"/>
          <w:szCs w:val="22"/>
        </w:rPr>
        <w:t>Reference</w:t>
      </w:r>
    </w:p>
    <w:p w14:paraId="00D30EDA" w14:textId="77777777" w:rsidR="00F52DF1" w:rsidRPr="00D22F70" w:rsidRDefault="00F52DF1" w:rsidP="009F1689">
      <w:pPr>
        <w:spacing w:line="276" w:lineRule="auto"/>
        <w:rPr>
          <w:rFonts w:ascii="Arial" w:hAnsi="Arial" w:cs="Arial"/>
          <w:color w:val="auto"/>
          <w:sz w:val="22"/>
          <w:szCs w:val="22"/>
        </w:rPr>
      </w:pPr>
    </w:p>
    <w:p w14:paraId="51C0F357" w14:textId="77777777" w:rsidR="00E713D3" w:rsidRPr="00E713D3" w:rsidRDefault="00F52DF1" w:rsidP="00E713D3">
      <w:pPr>
        <w:ind w:left="720" w:hanging="720"/>
        <w:rPr>
          <w:rFonts w:cs="Arial"/>
          <w:noProof/>
          <w:color w:val="auto"/>
          <w:sz w:val="20"/>
          <w:szCs w:val="22"/>
        </w:rPr>
      </w:pPr>
      <w:r w:rsidRPr="00D22F70">
        <w:rPr>
          <w:rFonts w:ascii="Arial" w:hAnsi="Arial" w:cs="Arial"/>
          <w:noProof/>
          <w:color w:val="auto"/>
          <w:sz w:val="22"/>
          <w:szCs w:val="22"/>
        </w:rPr>
        <w:fldChar w:fldCharType="begin"/>
      </w:r>
      <w:r w:rsidRPr="00D22F70">
        <w:rPr>
          <w:rFonts w:ascii="Arial" w:hAnsi="Arial" w:cs="Arial"/>
          <w:color w:val="auto"/>
          <w:sz w:val="22"/>
          <w:szCs w:val="22"/>
        </w:rPr>
        <w:instrText xml:space="preserve"> ADDIN EN.REFLIST </w:instrText>
      </w:r>
      <w:r w:rsidRPr="00D22F70">
        <w:rPr>
          <w:rFonts w:ascii="Arial" w:hAnsi="Arial" w:cs="Arial"/>
          <w:noProof/>
          <w:color w:val="auto"/>
          <w:sz w:val="22"/>
          <w:szCs w:val="22"/>
        </w:rPr>
        <w:fldChar w:fldCharType="separate"/>
      </w:r>
      <w:bookmarkStart w:id="851" w:name="_ENREF_1"/>
      <w:r w:rsidR="00E713D3" w:rsidRPr="00E713D3">
        <w:rPr>
          <w:rFonts w:cs="Arial"/>
          <w:noProof/>
          <w:color w:val="auto"/>
          <w:sz w:val="20"/>
          <w:szCs w:val="22"/>
        </w:rPr>
        <w:t>1.</w:t>
      </w:r>
      <w:r w:rsidR="00E713D3" w:rsidRPr="00E713D3">
        <w:rPr>
          <w:rFonts w:cs="Arial"/>
          <w:noProof/>
          <w:color w:val="auto"/>
          <w:sz w:val="20"/>
          <w:szCs w:val="22"/>
        </w:rPr>
        <w:tab/>
        <w:t xml:space="preserve">Wigler, M., Levy, D. &amp; Perucho, M. The somatic replication of DNA methylation. </w:t>
      </w:r>
      <w:r w:rsidR="00E713D3" w:rsidRPr="00E713D3">
        <w:rPr>
          <w:rFonts w:cs="Arial"/>
          <w:i/>
          <w:noProof/>
          <w:color w:val="auto"/>
          <w:sz w:val="20"/>
          <w:szCs w:val="22"/>
        </w:rPr>
        <w:t>Cell</w:t>
      </w:r>
      <w:r w:rsidR="00E713D3" w:rsidRPr="00E713D3">
        <w:rPr>
          <w:rFonts w:cs="Arial"/>
          <w:noProof/>
          <w:color w:val="auto"/>
          <w:sz w:val="20"/>
          <w:szCs w:val="22"/>
        </w:rPr>
        <w:t xml:space="preserve"> </w:t>
      </w:r>
      <w:r w:rsidR="00E713D3" w:rsidRPr="00E713D3">
        <w:rPr>
          <w:rFonts w:cs="Arial"/>
          <w:b/>
          <w:noProof/>
          <w:color w:val="auto"/>
          <w:sz w:val="20"/>
          <w:szCs w:val="22"/>
        </w:rPr>
        <w:t>24</w:t>
      </w:r>
      <w:r w:rsidR="00E713D3" w:rsidRPr="00E713D3">
        <w:rPr>
          <w:rFonts w:cs="Arial"/>
          <w:noProof/>
          <w:color w:val="auto"/>
          <w:sz w:val="20"/>
          <w:szCs w:val="22"/>
        </w:rPr>
        <w:t>, 33-40 (1981).</w:t>
      </w:r>
      <w:bookmarkEnd w:id="851"/>
    </w:p>
    <w:p w14:paraId="64A8BFFB" w14:textId="77777777" w:rsidR="00E713D3" w:rsidRPr="00E713D3" w:rsidRDefault="00E713D3" w:rsidP="00E713D3">
      <w:pPr>
        <w:ind w:left="720" w:hanging="720"/>
        <w:rPr>
          <w:rFonts w:cs="Arial"/>
          <w:noProof/>
          <w:color w:val="auto"/>
          <w:sz w:val="20"/>
          <w:szCs w:val="22"/>
        </w:rPr>
      </w:pPr>
      <w:bookmarkStart w:id="852" w:name="_ENREF_2"/>
      <w:r w:rsidRPr="00E713D3">
        <w:rPr>
          <w:rFonts w:cs="Arial"/>
          <w:noProof/>
          <w:color w:val="auto"/>
          <w:sz w:val="20"/>
          <w:szCs w:val="22"/>
        </w:rPr>
        <w:t>2.</w:t>
      </w:r>
      <w:r w:rsidRPr="00E713D3">
        <w:rPr>
          <w:rFonts w:cs="Arial"/>
          <w:noProof/>
          <w:color w:val="auto"/>
          <w:sz w:val="20"/>
          <w:szCs w:val="22"/>
        </w:rPr>
        <w:tab/>
        <w:t>Lehmann-Werman, R.</w:t>
      </w:r>
      <w:r w:rsidRPr="00E713D3">
        <w:rPr>
          <w:rFonts w:cs="Arial"/>
          <w:i/>
          <w:noProof/>
          <w:color w:val="auto"/>
          <w:sz w:val="20"/>
          <w:szCs w:val="22"/>
        </w:rPr>
        <w:t xml:space="preserve"> et al.</w:t>
      </w:r>
      <w:r w:rsidRPr="00E713D3">
        <w:rPr>
          <w:rFonts w:cs="Arial"/>
          <w:noProof/>
          <w:color w:val="auto"/>
          <w:sz w:val="20"/>
          <w:szCs w:val="22"/>
        </w:rPr>
        <w:t xml:space="preserve"> Identification of tissue-specific cell death using methylation patterns of circulating DNA. </w:t>
      </w:r>
      <w:r w:rsidRPr="00E713D3">
        <w:rPr>
          <w:rFonts w:cs="Arial"/>
          <w:i/>
          <w:noProof/>
          <w:color w:val="auto"/>
          <w:sz w:val="20"/>
          <w:szCs w:val="22"/>
        </w:rPr>
        <w:t>Proc Natl Acad Sci U S A</w:t>
      </w:r>
      <w:r w:rsidRPr="00E713D3">
        <w:rPr>
          <w:rFonts w:cs="Arial"/>
          <w:noProof/>
          <w:color w:val="auto"/>
          <w:sz w:val="20"/>
          <w:szCs w:val="22"/>
        </w:rPr>
        <w:t xml:space="preserve"> </w:t>
      </w:r>
      <w:r w:rsidRPr="00E713D3">
        <w:rPr>
          <w:rFonts w:cs="Arial"/>
          <w:b/>
          <w:noProof/>
          <w:color w:val="auto"/>
          <w:sz w:val="20"/>
          <w:szCs w:val="22"/>
        </w:rPr>
        <w:t>113</w:t>
      </w:r>
      <w:r w:rsidRPr="00E713D3">
        <w:rPr>
          <w:rFonts w:cs="Arial"/>
          <w:noProof/>
          <w:color w:val="auto"/>
          <w:sz w:val="20"/>
          <w:szCs w:val="22"/>
        </w:rPr>
        <w:t>, E1826-34 (2016).</w:t>
      </w:r>
      <w:bookmarkEnd w:id="852"/>
    </w:p>
    <w:p w14:paraId="19658028" w14:textId="77777777" w:rsidR="00E713D3" w:rsidRPr="00E713D3" w:rsidRDefault="00E713D3" w:rsidP="00E713D3">
      <w:pPr>
        <w:ind w:left="720" w:hanging="720"/>
        <w:rPr>
          <w:rFonts w:cs="Arial"/>
          <w:noProof/>
          <w:color w:val="auto"/>
          <w:sz w:val="20"/>
          <w:szCs w:val="22"/>
        </w:rPr>
      </w:pPr>
      <w:bookmarkStart w:id="853" w:name="_ENREF_3"/>
      <w:r w:rsidRPr="00E713D3">
        <w:rPr>
          <w:rFonts w:cs="Arial"/>
          <w:noProof/>
          <w:color w:val="auto"/>
          <w:sz w:val="20"/>
          <w:szCs w:val="22"/>
        </w:rPr>
        <w:t>3.</w:t>
      </w:r>
      <w:r w:rsidRPr="00E713D3">
        <w:rPr>
          <w:rFonts w:cs="Arial"/>
          <w:noProof/>
          <w:color w:val="auto"/>
          <w:sz w:val="20"/>
          <w:szCs w:val="22"/>
        </w:rPr>
        <w:tab/>
        <w:t xml:space="preserve">Shoemaker, R., Deng, J., Wang, W. &amp; Zhang, K. Allele-specific methylation is prevalent and is contributed by CpG-SNPs in the human genome. </w:t>
      </w:r>
      <w:r w:rsidRPr="00E713D3">
        <w:rPr>
          <w:rFonts w:cs="Arial"/>
          <w:i/>
          <w:noProof/>
          <w:color w:val="auto"/>
          <w:sz w:val="20"/>
          <w:szCs w:val="22"/>
        </w:rPr>
        <w:t>Genome Res</w:t>
      </w:r>
      <w:r w:rsidRPr="00E713D3">
        <w:rPr>
          <w:rFonts w:cs="Arial"/>
          <w:noProof/>
          <w:color w:val="auto"/>
          <w:sz w:val="20"/>
          <w:szCs w:val="22"/>
        </w:rPr>
        <w:t xml:space="preserve"> </w:t>
      </w:r>
      <w:r w:rsidRPr="00E713D3">
        <w:rPr>
          <w:rFonts w:cs="Arial"/>
          <w:b/>
          <w:noProof/>
          <w:color w:val="auto"/>
          <w:sz w:val="20"/>
          <w:szCs w:val="22"/>
        </w:rPr>
        <w:t>20</w:t>
      </w:r>
      <w:r w:rsidRPr="00E713D3">
        <w:rPr>
          <w:rFonts w:cs="Arial"/>
          <w:noProof/>
          <w:color w:val="auto"/>
          <w:sz w:val="20"/>
          <w:szCs w:val="22"/>
        </w:rPr>
        <w:t>, 883-9 (2010).</w:t>
      </w:r>
      <w:bookmarkEnd w:id="853"/>
    </w:p>
    <w:p w14:paraId="75C6D045" w14:textId="77777777" w:rsidR="00E713D3" w:rsidRPr="00E713D3" w:rsidRDefault="00E713D3" w:rsidP="00E713D3">
      <w:pPr>
        <w:ind w:left="720" w:hanging="720"/>
        <w:rPr>
          <w:rFonts w:cs="Arial"/>
          <w:noProof/>
          <w:color w:val="auto"/>
          <w:sz w:val="20"/>
          <w:szCs w:val="22"/>
        </w:rPr>
      </w:pPr>
      <w:bookmarkStart w:id="854" w:name="_ENREF_4"/>
      <w:r w:rsidRPr="00E713D3">
        <w:rPr>
          <w:rFonts w:cs="Arial"/>
          <w:noProof/>
          <w:color w:val="auto"/>
          <w:sz w:val="20"/>
          <w:szCs w:val="22"/>
        </w:rPr>
        <w:t>4.</w:t>
      </w:r>
      <w:r w:rsidRPr="00E713D3">
        <w:rPr>
          <w:rFonts w:cs="Arial"/>
          <w:noProof/>
          <w:color w:val="auto"/>
          <w:sz w:val="20"/>
          <w:szCs w:val="22"/>
        </w:rPr>
        <w:tab/>
        <w:t xml:space="preserve">Shao, X., Zhang, C., Sun, M.A., Lu, X. &amp; Xie, H. Deciphering the heterogeneity in DNA methylation patterns during stem cell differentiation and reprogramming. </w:t>
      </w:r>
      <w:r w:rsidRPr="00E713D3">
        <w:rPr>
          <w:rFonts w:cs="Arial"/>
          <w:i/>
          <w:noProof/>
          <w:color w:val="auto"/>
          <w:sz w:val="20"/>
          <w:szCs w:val="22"/>
        </w:rPr>
        <w:t>BMC Genomics</w:t>
      </w:r>
      <w:r w:rsidRPr="00E713D3">
        <w:rPr>
          <w:rFonts w:cs="Arial"/>
          <w:noProof/>
          <w:color w:val="auto"/>
          <w:sz w:val="20"/>
          <w:szCs w:val="22"/>
        </w:rPr>
        <w:t xml:space="preserve"> </w:t>
      </w:r>
      <w:r w:rsidRPr="00E713D3">
        <w:rPr>
          <w:rFonts w:cs="Arial"/>
          <w:b/>
          <w:noProof/>
          <w:color w:val="auto"/>
          <w:sz w:val="20"/>
          <w:szCs w:val="22"/>
        </w:rPr>
        <w:t>15</w:t>
      </w:r>
      <w:r w:rsidRPr="00E713D3">
        <w:rPr>
          <w:rFonts w:cs="Arial"/>
          <w:noProof/>
          <w:color w:val="auto"/>
          <w:sz w:val="20"/>
          <w:szCs w:val="22"/>
        </w:rPr>
        <w:t>, 978 (2014).</w:t>
      </w:r>
      <w:bookmarkEnd w:id="854"/>
    </w:p>
    <w:p w14:paraId="34B17301" w14:textId="77777777" w:rsidR="00E713D3" w:rsidRPr="00E713D3" w:rsidRDefault="00E713D3" w:rsidP="00E713D3">
      <w:pPr>
        <w:ind w:left="720" w:hanging="720"/>
        <w:rPr>
          <w:rFonts w:cs="Arial"/>
          <w:noProof/>
          <w:color w:val="auto"/>
          <w:sz w:val="20"/>
          <w:szCs w:val="22"/>
        </w:rPr>
      </w:pPr>
      <w:bookmarkStart w:id="855" w:name="_ENREF_5"/>
      <w:r w:rsidRPr="00E713D3">
        <w:rPr>
          <w:rFonts w:cs="Arial"/>
          <w:noProof/>
          <w:color w:val="auto"/>
          <w:sz w:val="20"/>
          <w:szCs w:val="22"/>
        </w:rPr>
        <w:t>5.</w:t>
      </w:r>
      <w:r w:rsidRPr="00E713D3">
        <w:rPr>
          <w:rFonts w:cs="Arial"/>
          <w:noProof/>
          <w:color w:val="auto"/>
          <w:sz w:val="20"/>
          <w:szCs w:val="22"/>
        </w:rPr>
        <w:tab/>
        <w:t>Landau, D.A.</w:t>
      </w:r>
      <w:r w:rsidRPr="00E713D3">
        <w:rPr>
          <w:rFonts w:cs="Arial"/>
          <w:i/>
          <w:noProof/>
          <w:color w:val="auto"/>
          <w:sz w:val="20"/>
          <w:szCs w:val="22"/>
        </w:rPr>
        <w:t xml:space="preserve"> et al.</w:t>
      </w:r>
      <w:r w:rsidRPr="00E713D3">
        <w:rPr>
          <w:rFonts w:cs="Arial"/>
          <w:noProof/>
          <w:color w:val="auto"/>
          <w:sz w:val="20"/>
          <w:szCs w:val="22"/>
        </w:rPr>
        <w:t xml:space="preserve"> Locally disordered methylation forms the basis of intratumor methylome variation in chronic lymphocytic leukemia. </w:t>
      </w:r>
      <w:r w:rsidRPr="00E713D3">
        <w:rPr>
          <w:rFonts w:cs="Arial"/>
          <w:i/>
          <w:noProof/>
          <w:color w:val="auto"/>
          <w:sz w:val="20"/>
          <w:szCs w:val="22"/>
        </w:rPr>
        <w:t>Cancer Cell</w:t>
      </w:r>
      <w:r w:rsidRPr="00E713D3">
        <w:rPr>
          <w:rFonts w:cs="Arial"/>
          <w:noProof/>
          <w:color w:val="auto"/>
          <w:sz w:val="20"/>
          <w:szCs w:val="22"/>
        </w:rPr>
        <w:t xml:space="preserve"> </w:t>
      </w:r>
      <w:r w:rsidRPr="00E713D3">
        <w:rPr>
          <w:rFonts w:cs="Arial"/>
          <w:b/>
          <w:noProof/>
          <w:color w:val="auto"/>
          <w:sz w:val="20"/>
          <w:szCs w:val="22"/>
        </w:rPr>
        <w:t>26</w:t>
      </w:r>
      <w:r w:rsidRPr="00E713D3">
        <w:rPr>
          <w:rFonts w:cs="Arial"/>
          <w:noProof/>
          <w:color w:val="auto"/>
          <w:sz w:val="20"/>
          <w:szCs w:val="22"/>
        </w:rPr>
        <w:t>, 813-25 (2014).</w:t>
      </w:r>
      <w:bookmarkEnd w:id="855"/>
    </w:p>
    <w:p w14:paraId="07649178" w14:textId="77777777" w:rsidR="00E713D3" w:rsidRPr="00E713D3" w:rsidRDefault="00E713D3" w:rsidP="00E713D3">
      <w:pPr>
        <w:ind w:left="720" w:hanging="720"/>
        <w:rPr>
          <w:rFonts w:cs="Arial"/>
          <w:noProof/>
          <w:color w:val="auto"/>
          <w:sz w:val="20"/>
          <w:szCs w:val="22"/>
        </w:rPr>
      </w:pPr>
      <w:bookmarkStart w:id="856" w:name="_ENREF_6"/>
      <w:r w:rsidRPr="00E713D3">
        <w:rPr>
          <w:rFonts w:cs="Arial"/>
          <w:noProof/>
          <w:color w:val="auto"/>
          <w:sz w:val="20"/>
          <w:szCs w:val="22"/>
        </w:rPr>
        <w:t>6.</w:t>
      </w:r>
      <w:r w:rsidRPr="00E713D3">
        <w:rPr>
          <w:rFonts w:cs="Arial"/>
          <w:noProof/>
          <w:color w:val="auto"/>
          <w:sz w:val="20"/>
          <w:szCs w:val="22"/>
        </w:rPr>
        <w:tab/>
        <w:t>Guelen, L.</w:t>
      </w:r>
      <w:r w:rsidRPr="00E713D3">
        <w:rPr>
          <w:rFonts w:cs="Arial"/>
          <w:i/>
          <w:noProof/>
          <w:color w:val="auto"/>
          <w:sz w:val="20"/>
          <w:szCs w:val="22"/>
        </w:rPr>
        <w:t xml:space="preserve"> et al.</w:t>
      </w:r>
      <w:r w:rsidRPr="00E713D3">
        <w:rPr>
          <w:rFonts w:cs="Arial"/>
          <w:noProof/>
          <w:color w:val="auto"/>
          <w:sz w:val="20"/>
          <w:szCs w:val="22"/>
        </w:rPr>
        <w:t xml:space="preserve"> Domain organization of human chromosomes revealed by mapping of nuclear lamina interactions. </w:t>
      </w:r>
      <w:r w:rsidRPr="00E713D3">
        <w:rPr>
          <w:rFonts w:cs="Arial"/>
          <w:i/>
          <w:noProof/>
          <w:color w:val="auto"/>
          <w:sz w:val="20"/>
          <w:szCs w:val="22"/>
        </w:rPr>
        <w:t>Nature</w:t>
      </w:r>
      <w:r w:rsidRPr="00E713D3">
        <w:rPr>
          <w:rFonts w:cs="Arial"/>
          <w:noProof/>
          <w:color w:val="auto"/>
          <w:sz w:val="20"/>
          <w:szCs w:val="22"/>
        </w:rPr>
        <w:t xml:space="preserve"> </w:t>
      </w:r>
      <w:r w:rsidRPr="00E713D3">
        <w:rPr>
          <w:rFonts w:cs="Arial"/>
          <w:b/>
          <w:noProof/>
          <w:color w:val="auto"/>
          <w:sz w:val="20"/>
          <w:szCs w:val="22"/>
        </w:rPr>
        <w:t>453</w:t>
      </w:r>
      <w:r w:rsidRPr="00E713D3">
        <w:rPr>
          <w:rFonts w:cs="Arial"/>
          <w:noProof/>
          <w:color w:val="auto"/>
          <w:sz w:val="20"/>
          <w:szCs w:val="22"/>
        </w:rPr>
        <w:t>, 948-51 (2008).</w:t>
      </w:r>
      <w:bookmarkEnd w:id="856"/>
    </w:p>
    <w:p w14:paraId="50B14898" w14:textId="77777777" w:rsidR="00E713D3" w:rsidRPr="00E713D3" w:rsidRDefault="00E713D3" w:rsidP="00E713D3">
      <w:pPr>
        <w:ind w:left="720" w:hanging="720"/>
        <w:rPr>
          <w:rFonts w:cs="Arial"/>
          <w:noProof/>
          <w:color w:val="auto"/>
          <w:sz w:val="20"/>
          <w:szCs w:val="22"/>
        </w:rPr>
      </w:pPr>
      <w:bookmarkStart w:id="857" w:name="_ENREF_7"/>
      <w:r w:rsidRPr="00E713D3">
        <w:rPr>
          <w:rFonts w:cs="Arial"/>
          <w:noProof/>
          <w:color w:val="auto"/>
          <w:sz w:val="20"/>
          <w:szCs w:val="22"/>
        </w:rPr>
        <w:t>7.</w:t>
      </w:r>
      <w:r w:rsidRPr="00E713D3">
        <w:rPr>
          <w:rFonts w:cs="Arial"/>
          <w:noProof/>
          <w:color w:val="auto"/>
          <w:sz w:val="20"/>
          <w:szCs w:val="22"/>
        </w:rPr>
        <w:tab/>
        <w:t xml:space="preserve">Wen, B., Wu, H., Shinkai, Y., Irizarry, R.A. &amp; Feinberg, A.P. Large histone H3 lysine 9 dimethylated chromatin blocks distinguish differentiated from embryonic stem cells. </w:t>
      </w:r>
      <w:r w:rsidRPr="00E713D3">
        <w:rPr>
          <w:rFonts w:cs="Arial"/>
          <w:i/>
          <w:noProof/>
          <w:color w:val="auto"/>
          <w:sz w:val="20"/>
          <w:szCs w:val="22"/>
        </w:rPr>
        <w:t>Nat Genet</w:t>
      </w:r>
      <w:r w:rsidRPr="00E713D3">
        <w:rPr>
          <w:rFonts w:cs="Arial"/>
          <w:noProof/>
          <w:color w:val="auto"/>
          <w:sz w:val="20"/>
          <w:szCs w:val="22"/>
        </w:rPr>
        <w:t xml:space="preserve"> </w:t>
      </w:r>
      <w:r w:rsidRPr="00E713D3">
        <w:rPr>
          <w:rFonts w:cs="Arial"/>
          <w:b/>
          <w:noProof/>
          <w:color w:val="auto"/>
          <w:sz w:val="20"/>
          <w:szCs w:val="22"/>
        </w:rPr>
        <w:t>41</w:t>
      </w:r>
      <w:r w:rsidRPr="00E713D3">
        <w:rPr>
          <w:rFonts w:cs="Arial"/>
          <w:noProof/>
          <w:color w:val="auto"/>
          <w:sz w:val="20"/>
          <w:szCs w:val="22"/>
        </w:rPr>
        <w:t>, 246-50 (2009).</w:t>
      </w:r>
      <w:bookmarkEnd w:id="857"/>
    </w:p>
    <w:p w14:paraId="5ADBB596" w14:textId="77777777" w:rsidR="00E713D3" w:rsidRPr="00E713D3" w:rsidRDefault="00E713D3" w:rsidP="00E713D3">
      <w:pPr>
        <w:ind w:left="720" w:hanging="720"/>
        <w:rPr>
          <w:rFonts w:cs="Arial"/>
          <w:noProof/>
          <w:color w:val="auto"/>
          <w:sz w:val="20"/>
          <w:szCs w:val="22"/>
        </w:rPr>
      </w:pPr>
      <w:bookmarkStart w:id="858" w:name="_ENREF_8"/>
      <w:r w:rsidRPr="00E713D3">
        <w:rPr>
          <w:rFonts w:cs="Arial"/>
          <w:noProof/>
          <w:color w:val="auto"/>
          <w:sz w:val="20"/>
          <w:szCs w:val="22"/>
        </w:rPr>
        <w:t>8.</w:t>
      </w:r>
      <w:r w:rsidRPr="00E713D3">
        <w:rPr>
          <w:rFonts w:cs="Arial"/>
          <w:noProof/>
          <w:color w:val="auto"/>
          <w:sz w:val="20"/>
          <w:szCs w:val="22"/>
        </w:rPr>
        <w:tab/>
        <w:t>Dixon, J.R.</w:t>
      </w:r>
      <w:r w:rsidRPr="00E713D3">
        <w:rPr>
          <w:rFonts w:cs="Arial"/>
          <w:i/>
          <w:noProof/>
          <w:color w:val="auto"/>
          <w:sz w:val="20"/>
          <w:szCs w:val="22"/>
        </w:rPr>
        <w:t xml:space="preserve"> et al.</w:t>
      </w:r>
      <w:r w:rsidRPr="00E713D3">
        <w:rPr>
          <w:rFonts w:cs="Arial"/>
          <w:noProof/>
          <w:color w:val="auto"/>
          <w:sz w:val="20"/>
          <w:szCs w:val="22"/>
        </w:rPr>
        <w:t xml:space="preserve"> Topological domains in mammalian genomes identified by analysis of chromatin interactions. </w:t>
      </w:r>
      <w:r w:rsidRPr="00E713D3">
        <w:rPr>
          <w:rFonts w:cs="Arial"/>
          <w:i/>
          <w:noProof/>
          <w:color w:val="auto"/>
          <w:sz w:val="20"/>
          <w:szCs w:val="22"/>
        </w:rPr>
        <w:t>Nature</w:t>
      </w:r>
      <w:r w:rsidRPr="00E713D3">
        <w:rPr>
          <w:rFonts w:cs="Arial"/>
          <w:noProof/>
          <w:color w:val="auto"/>
          <w:sz w:val="20"/>
          <w:szCs w:val="22"/>
        </w:rPr>
        <w:t xml:space="preserve"> </w:t>
      </w:r>
      <w:r w:rsidRPr="00E713D3">
        <w:rPr>
          <w:rFonts w:cs="Arial"/>
          <w:b/>
          <w:noProof/>
          <w:color w:val="auto"/>
          <w:sz w:val="20"/>
          <w:szCs w:val="22"/>
        </w:rPr>
        <w:t>485</w:t>
      </w:r>
      <w:r w:rsidRPr="00E713D3">
        <w:rPr>
          <w:rFonts w:cs="Arial"/>
          <w:noProof/>
          <w:color w:val="auto"/>
          <w:sz w:val="20"/>
          <w:szCs w:val="22"/>
        </w:rPr>
        <w:t>, 376-80 (2012).</w:t>
      </w:r>
      <w:bookmarkEnd w:id="858"/>
    </w:p>
    <w:p w14:paraId="4B94AF08" w14:textId="77777777" w:rsidR="00E713D3" w:rsidRPr="00E713D3" w:rsidRDefault="00E713D3" w:rsidP="00E713D3">
      <w:pPr>
        <w:ind w:left="720" w:hanging="720"/>
        <w:rPr>
          <w:rFonts w:cs="Arial"/>
          <w:noProof/>
          <w:color w:val="auto"/>
          <w:sz w:val="20"/>
          <w:szCs w:val="22"/>
        </w:rPr>
      </w:pPr>
      <w:bookmarkStart w:id="859" w:name="_ENREF_9"/>
      <w:r w:rsidRPr="00E713D3">
        <w:rPr>
          <w:rFonts w:cs="Arial"/>
          <w:noProof/>
          <w:color w:val="auto"/>
          <w:sz w:val="20"/>
          <w:szCs w:val="22"/>
        </w:rPr>
        <w:t>9.</w:t>
      </w:r>
      <w:r w:rsidRPr="00E713D3">
        <w:rPr>
          <w:rFonts w:cs="Arial"/>
          <w:noProof/>
          <w:color w:val="auto"/>
          <w:sz w:val="20"/>
          <w:szCs w:val="22"/>
        </w:rPr>
        <w:tab/>
        <w:t>Hansen, K.D.</w:t>
      </w:r>
      <w:r w:rsidRPr="00E713D3">
        <w:rPr>
          <w:rFonts w:cs="Arial"/>
          <w:i/>
          <w:noProof/>
          <w:color w:val="auto"/>
          <w:sz w:val="20"/>
          <w:szCs w:val="22"/>
        </w:rPr>
        <w:t xml:space="preserve"> et al.</w:t>
      </w:r>
      <w:r w:rsidRPr="00E713D3">
        <w:rPr>
          <w:rFonts w:cs="Arial"/>
          <w:noProof/>
          <w:color w:val="auto"/>
          <w:sz w:val="20"/>
          <w:szCs w:val="22"/>
        </w:rPr>
        <w:t xml:space="preserve"> Increased methylation variation in epigenetic domains across cancer types. </w:t>
      </w:r>
      <w:r w:rsidRPr="00E713D3">
        <w:rPr>
          <w:rFonts w:cs="Arial"/>
          <w:i/>
          <w:noProof/>
          <w:color w:val="auto"/>
          <w:sz w:val="20"/>
          <w:szCs w:val="22"/>
        </w:rPr>
        <w:t>Nat Genet</w:t>
      </w:r>
      <w:r w:rsidRPr="00E713D3">
        <w:rPr>
          <w:rFonts w:cs="Arial"/>
          <w:noProof/>
          <w:color w:val="auto"/>
          <w:sz w:val="20"/>
          <w:szCs w:val="22"/>
        </w:rPr>
        <w:t xml:space="preserve"> </w:t>
      </w:r>
      <w:r w:rsidRPr="00E713D3">
        <w:rPr>
          <w:rFonts w:cs="Arial"/>
          <w:b/>
          <w:noProof/>
          <w:color w:val="auto"/>
          <w:sz w:val="20"/>
          <w:szCs w:val="22"/>
        </w:rPr>
        <w:t>43</w:t>
      </w:r>
      <w:r w:rsidRPr="00E713D3">
        <w:rPr>
          <w:rFonts w:cs="Arial"/>
          <w:noProof/>
          <w:color w:val="auto"/>
          <w:sz w:val="20"/>
          <w:szCs w:val="22"/>
        </w:rPr>
        <w:t>, 768-75 (2011).</w:t>
      </w:r>
      <w:bookmarkEnd w:id="859"/>
    </w:p>
    <w:p w14:paraId="43104992" w14:textId="77777777" w:rsidR="00E713D3" w:rsidRPr="00E713D3" w:rsidRDefault="00E713D3" w:rsidP="00E713D3">
      <w:pPr>
        <w:ind w:left="720" w:hanging="720"/>
        <w:rPr>
          <w:rFonts w:cs="Arial"/>
          <w:noProof/>
          <w:color w:val="auto"/>
          <w:sz w:val="20"/>
          <w:szCs w:val="22"/>
        </w:rPr>
      </w:pPr>
      <w:bookmarkStart w:id="860" w:name="_ENREF_10"/>
      <w:r w:rsidRPr="00E713D3">
        <w:rPr>
          <w:rFonts w:cs="Arial"/>
          <w:noProof/>
          <w:color w:val="auto"/>
          <w:sz w:val="20"/>
          <w:szCs w:val="22"/>
        </w:rPr>
        <w:t>10.</w:t>
      </w:r>
      <w:r w:rsidRPr="00E713D3">
        <w:rPr>
          <w:rFonts w:cs="Arial"/>
          <w:noProof/>
          <w:color w:val="auto"/>
          <w:sz w:val="20"/>
          <w:szCs w:val="22"/>
        </w:rPr>
        <w:tab/>
        <w:t>Irizarry, R.A.</w:t>
      </w:r>
      <w:r w:rsidRPr="00E713D3">
        <w:rPr>
          <w:rFonts w:cs="Arial"/>
          <w:i/>
          <w:noProof/>
          <w:color w:val="auto"/>
          <w:sz w:val="20"/>
          <w:szCs w:val="22"/>
        </w:rPr>
        <w:t xml:space="preserve"> et al.</w:t>
      </w:r>
      <w:r w:rsidRPr="00E713D3">
        <w:rPr>
          <w:rFonts w:cs="Arial"/>
          <w:noProof/>
          <w:color w:val="auto"/>
          <w:sz w:val="20"/>
          <w:szCs w:val="22"/>
        </w:rPr>
        <w:t xml:space="preserve"> The human colon cancer methylome shows similar hypo- and hypermethylation at conserved tissue-specific CpG island shores. </w:t>
      </w:r>
      <w:r w:rsidRPr="00E713D3">
        <w:rPr>
          <w:rFonts w:cs="Arial"/>
          <w:i/>
          <w:noProof/>
          <w:color w:val="auto"/>
          <w:sz w:val="20"/>
          <w:szCs w:val="22"/>
        </w:rPr>
        <w:t>Nat Genet</w:t>
      </w:r>
      <w:r w:rsidRPr="00E713D3">
        <w:rPr>
          <w:rFonts w:cs="Arial"/>
          <w:noProof/>
          <w:color w:val="auto"/>
          <w:sz w:val="20"/>
          <w:szCs w:val="22"/>
        </w:rPr>
        <w:t xml:space="preserve"> </w:t>
      </w:r>
      <w:r w:rsidRPr="00E713D3">
        <w:rPr>
          <w:rFonts w:cs="Arial"/>
          <w:b/>
          <w:noProof/>
          <w:color w:val="auto"/>
          <w:sz w:val="20"/>
          <w:szCs w:val="22"/>
        </w:rPr>
        <w:t>41</w:t>
      </w:r>
      <w:r w:rsidRPr="00E713D3">
        <w:rPr>
          <w:rFonts w:cs="Arial"/>
          <w:noProof/>
          <w:color w:val="auto"/>
          <w:sz w:val="20"/>
          <w:szCs w:val="22"/>
        </w:rPr>
        <w:t>, 178-86 (2009).</w:t>
      </w:r>
      <w:bookmarkEnd w:id="860"/>
    </w:p>
    <w:p w14:paraId="40282E2A" w14:textId="77777777" w:rsidR="00E713D3" w:rsidRPr="00E713D3" w:rsidRDefault="00E713D3" w:rsidP="00E713D3">
      <w:pPr>
        <w:ind w:left="720" w:hanging="720"/>
        <w:rPr>
          <w:rFonts w:cs="Arial"/>
          <w:noProof/>
          <w:color w:val="auto"/>
          <w:sz w:val="20"/>
          <w:szCs w:val="22"/>
        </w:rPr>
      </w:pPr>
      <w:bookmarkStart w:id="861" w:name="_ENREF_11"/>
      <w:r w:rsidRPr="00E713D3">
        <w:rPr>
          <w:rFonts w:cs="Arial"/>
          <w:noProof/>
          <w:color w:val="auto"/>
          <w:sz w:val="20"/>
          <w:szCs w:val="22"/>
        </w:rPr>
        <w:t>11.</w:t>
      </w:r>
      <w:r w:rsidRPr="00E713D3">
        <w:rPr>
          <w:rFonts w:cs="Arial"/>
          <w:noProof/>
          <w:color w:val="auto"/>
          <w:sz w:val="20"/>
          <w:szCs w:val="22"/>
        </w:rPr>
        <w:tab/>
        <w:t>Ziller, M.J.</w:t>
      </w:r>
      <w:r w:rsidRPr="00E713D3">
        <w:rPr>
          <w:rFonts w:cs="Arial"/>
          <w:i/>
          <w:noProof/>
          <w:color w:val="auto"/>
          <w:sz w:val="20"/>
          <w:szCs w:val="22"/>
        </w:rPr>
        <w:t xml:space="preserve"> et al.</w:t>
      </w:r>
      <w:r w:rsidRPr="00E713D3">
        <w:rPr>
          <w:rFonts w:cs="Arial"/>
          <w:noProof/>
          <w:color w:val="auto"/>
          <w:sz w:val="20"/>
          <w:szCs w:val="22"/>
        </w:rPr>
        <w:t xml:space="preserve"> Charting a dynamic DNA methylation landscape of the human genome. </w:t>
      </w:r>
      <w:r w:rsidRPr="00E713D3">
        <w:rPr>
          <w:rFonts w:cs="Arial"/>
          <w:i/>
          <w:noProof/>
          <w:color w:val="auto"/>
          <w:sz w:val="20"/>
          <w:szCs w:val="22"/>
        </w:rPr>
        <w:t>Nature</w:t>
      </w:r>
      <w:r w:rsidRPr="00E713D3">
        <w:rPr>
          <w:rFonts w:cs="Arial"/>
          <w:noProof/>
          <w:color w:val="auto"/>
          <w:sz w:val="20"/>
          <w:szCs w:val="22"/>
        </w:rPr>
        <w:t xml:space="preserve"> </w:t>
      </w:r>
      <w:r w:rsidRPr="00E713D3">
        <w:rPr>
          <w:rFonts w:cs="Arial"/>
          <w:b/>
          <w:noProof/>
          <w:color w:val="auto"/>
          <w:sz w:val="20"/>
          <w:szCs w:val="22"/>
        </w:rPr>
        <w:t>500</w:t>
      </w:r>
      <w:r w:rsidRPr="00E713D3">
        <w:rPr>
          <w:rFonts w:cs="Arial"/>
          <w:noProof/>
          <w:color w:val="auto"/>
          <w:sz w:val="20"/>
          <w:szCs w:val="22"/>
        </w:rPr>
        <w:t>, 477-81 (2013).</w:t>
      </w:r>
      <w:bookmarkEnd w:id="861"/>
    </w:p>
    <w:p w14:paraId="0D336916" w14:textId="77777777" w:rsidR="00E713D3" w:rsidRPr="00E713D3" w:rsidRDefault="00E713D3" w:rsidP="00E713D3">
      <w:pPr>
        <w:ind w:left="720" w:hanging="720"/>
        <w:rPr>
          <w:rFonts w:cs="Arial"/>
          <w:noProof/>
          <w:color w:val="auto"/>
          <w:sz w:val="20"/>
          <w:szCs w:val="22"/>
        </w:rPr>
      </w:pPr>
      <w:bookmarkStart w:id="862" w:name="_ENREF_12"/>
      <w:r w:rsidRPr="00E713D3">
        <w:rPr>
          <w:rFonts w:cs="Arial"/>
          <w:noProof/>
          <w:color w:val="auto"/>
          <w:sz w:val="20"/>
          <w:szCs w:val="22"/>
        </w:rPr>
        <w:t>12.</w:t>
      </w:r>
      <w:r w:rsidRPr="00E713D3">
        <w:rPr>
          <w:rFonts w:cs="Arial"/>
          <w:noProof/>
          <w:color w:val="auto"/>
          <w:sz w:val="20"/>
          <w:szCs w:val="22"/>
        </w:rPr>
        <w:tab/>
        <w:t>Heyn, H.</w:t>
      </w:r>
      <w:r w:rsidRPr="00E713D3">
        <w:rPr>
          <w:rFonts w:cs="Arial"/>
          <w:i/>
          <w:noProof/>
          <w:color w:val="auto"/>
          <w:sz w:val="20"/>
          <w:szCs w:val="22"/>
        </w:rPr>
        <w:t xml:space="preserve"> et al.</w:t>
      </w:r>
      <w:r w:rsidRPr="00E713D3">
        <w:rPr>
          <w:rFonts w:cs="Arial"/>
          <w:noProof/>
          <w:color w:val="auto"/>
          <w:sz w:val="20"/>
          <w:szCs w:val="22"/>
        </w:rPr>
        <w:t xml:space="preserve"> Epigenomic analysis detects aberrant super-enhancer DNA methylation in human cancer. </w:t>
      </w:r>
      <w:r w:rsidRPr="00E713D3">
        <w:rPr>
          <w:rFonts w:cs="Arial"/>
          <w:i/>
          <w:noProof/>
          <w:color w:val="auto"/>
          <w:sz w:val="20"/>
          <w:szCs w:val="22"/>
        </w:rPr>
        <w:t>Genome Biol</w:t>
      </w:r>
      <w:r w:rsidRPr="00E713D3">
        <w:rPr>
          <w:rFonts w:cs="Arial"/>
          <w:noProof/>
          <w:color w:val="auto"/>
          <w:sz w:val="20"/>
          <w:szCs w:val="22"/>
        </w:rPr>
        <w:t xml:space="preserve"> </w:t>
      </w:r>
      <w:r w:rsidRPr="00E713D3">
        <w:rPr>
          <w:rFonts w:cs="Arial"/>
          <w:b/>
          <w:noProof/>
          <w:color w:val="auto"/>
          <w:sz w:val="20"/>
          <w:szCs w:val="22"/>
        </w:rPr>
        <w:t>17</w:t>
      </w:r>
      <w:r w:rsidRPr="00E713D3">
        <w:rPr>
          <w:rFonts w:cs="Arial"/>
          <w:noProof/>
          <w:color w:val="auto"/>
          <w:sz w:val="20"/>
          <w:szCs w:val="22"/>
        </w:rPr>
        <w:t>, 11 (2016).</w:t>
      </w:r>
      <w:bookmarkEnd w:id="862"/>
    </w:p>
    <w:p w14:paraId="77A82CE7" w14:textId="77777777" w:rsidR="00E713D3" w:rsidRPr="00E713D3" w:rsidRDefault="00E713D3" w:rsidP="00E713D3">
      <w:pPr>
        <w:ind w:left="720" w:hanging="720"/>
        <w:rPr>
          <w:rFonts w:cs="Arial"/>
          <w:noProof/>
          <w:color w:val="auto"/>
          <w:sz w:val="20"/>
          <w:szCs w:val="22"/>
        </w:rPr>
      </w:pPr>
      <w:bookmarkStart w:id="863" w:name="_ENREF_13"/>
      <w:r w:rsidRPr="00E713D3">
        <w:rPr>
          <w:rFonts w:cs="Arial"/>
          <w:noProof/>
          <w:color w:val="auto"/>
          <w:sz w:val="20"/>
          <w:szCs w:val="22"/>
        </w:rPr>
        <w:t>13.</w:t>
      </w:r>
      <w:r w:rsidRPr="00E713D3">
        <w:rPr>
          <w:rFonts w:cs="Arial"/>
          <w:noProof/>
          <w:color w:val="auto"/>
          <w:sz w:val="20"/>
          <w:szCs w:val="22"/>
        </w:rPr>
        <w:tab/>
        <w:t>Mitsui, K.</w:t>
      </w:r>
      <w:r w:rsidRPr="00E713D3">
        <w:rPr>
          <w:rFonts w:cs="Arial"/>
          <w:i/>
          <w:noProof/>
          <w:color w:val="auto"/>
          <w:sz w:val="20"/>
          <w:szCs w:val="22"/>
        </w:rPr>
        <w:t xml:space="preserve"> et al.</w:t>
      </w:r>
      <w:r w:rsidRPr="00E713D3">
        <w:rPr>
          <w:rFonts w:cs="Arial"/>
          <w:noProof/>
          <w:color w:val="auto"/>
          <w:sz w:val="20"/>
          <w:szCs w:val="22"/>
        </w:rPr>
        <w:t xml:space="preserve"> The homeoprotein Nanog is required for maintenance of pluripotency in mouse epiblast and ES cells. </w:t>
      </w:r>
      <w:r w:rsidRPr="00E713D3">
        <w:rPr>
          <w:rFonts w:cs="Arial"/>
          <w:i/>
          <w:noProof/>
          <w:color w:val="auto"/>
          <w:sz w:val="20"/>
          <w:szCs w:val="22"/>
        </w:rPr>
        <w:t>Cell</w:t>
      </w:r>
      <w:r w:rsidRPr="00E713D3">
        <w:rPr>
          <w:rFonts w:cs="Arial"/>
          <w:noProof/>
          <w:color w:val="auto"/>
          <w:sz w:val="20"/>
          <w:szCs w:val="22"/>
        </w:rPr>
        <w:t xml:space="preserve"> </w:t>
      </w:r>
      <w:r w:rsidRPr="00E713D3">
        <w:rPr>
          <w:rFonts w:cs="Arial"/>
          <w:b/>
          <w:noProof/>
          <w:color w:val="auto"/>
          <w:sz w:val="20"/>
          <w:szCs w:val="22"/>
        </w:rPr>
        <w:t>113</w:t>
      </w:r>
      <w:r w:rsidRPr="00E713D3">
        <w:rPr>
          <w:rFonts w:cs="Arial"/>
          <w:noProof/>
          <w:color w:val="auto"/>
          <w:sz w:val="20"/>
          <w:szCs w:val="22"/>
        </w:rPr>
        <w:t>, 631-42 (2003).</w:t>
      </w:r>
      <w:bookmarkEnd w:id="863"/>
    </w:p>
    <w:p w14:paraId="16588555" w14:textId="77777777" w:rsidR="00E713D3" w:rsidRPr="00E713D3" w:rsidRDefault="00E713D3" w:rsidP="00E713D3">
      <w:pPr>
        <w:ind w:left="720" w:hanging="720"/>
        <w:rPr>
          <w:rFonts w:cs="Arial"/>
          <w:noProof/>
          <w:color w:val="auto"/>
          <w:sz w:val="20"/>
          <w:szCs w:val="22"/>
        </w:rPr>
      </w:pPr>
      <w:bookmarkStart w:id="864" w:name="_ENREF_14"/>
      <w:r w:rsidRPr="00E713D3">
        <w:rPr>
          <w:rFonts w:cs="Arial"/>
          <w:noProof/>
          <w:color w:val="auto"/>
          <w:sz w:val="20"/>
          <w:szCs w:val="22"/>
        </w:rPr>
        <w:t>14.</w:t>
      </w:r>
      <w:r w:rsidRPr="00E713D3">
        <w:rPr>
          <w:rFonts w:cs="Arial"/>
          <w:noProof/>
          <w:color w:val="auto"/>
          <w:sz w:val="20"/>
          <w:szCs w:val="22"/>
        </w:rPr>
        <w:tab/>
        <w:t>Guo, H.</w:t>
      </w:r>
      <w:r w:rsidRPr="00E713D3">
        <w:rPr>
          <w:rFonts w:cs="Arial"/>
          <w:i/>
          <w:noProof/>
          <w:color w:val="auto"/>
          <w:sz w:val="20"/>
          <w:szCs w:val="22"/>
        </w:rPr>
        <w:t xml:space="preserve"> et al.</w:t>
      </w:r>
      <w:r w:rsidRPr="00E713D3">
        <w:rPr>
          <w:rFonts w:cs="Arial"/>
          <w:noProof/>
          <w:color w:val="auto"/>
          <w:sz w:val="20"/>
          <w:szCs w:val="22"/>
        </w:rPr>
        <w:t xml:space="preserve"> Single-cell methylome landscapes of mouse embryonic stem cells and early embryos analyzed using reduced representation bisulfite sequencing. </w:t>
      </w:r>
      <w:r w:rsidRPr="00E713D3">
        <w:rPr>
          <w:rFonts w:cs="Arial"/>
          <w:i/>
          <w:noProof/>
          <w:color w:val="auto"/>
          <w:sz w:val="20"/>
          <w:szCs w:val="22"/>
        </w:rPr>
        <w:t>Genome Res</w:t>
      </w:r>
      <w:r w:rsidRPr="00E713D3">
        <w:rPr>
          <w:rFonts w:cs="Arial"/>
          <w:noProof/>
          <w:color w:val="auto"/>
          <w:sz w:val="20"/>
          <w:szCs w:val="22"/>
        </w:rPr>
        <w:t xml:space="preserve"> </w:t>
      </w:r>
      <w:r w:rsidRPr="00E713D3">
        <w:rPr>
          <w:rFonts w:cs="Arial"/>
          <w:b/>
          <w:noProof/>
          <w:color w:val="auto"/>
          <w:sz w:val="20"/>
          <w:szCs w:val="22"/>
        </w:rPr>
        <w:t>23</w:t>
      </w:r>
      <w:r w:rsidRPr="00E713D3">
        <w:rPr>
          <w:rFonts w:cs="Arial"/>
          <w:noProof/>
          <w:color w:val="auto"/>
          <w:sz w:val="20"/>
          <w:szCs w:val="22"/>
        </w:rPr>
        <w:t>, 2126-35 (2013).</w:t>
      </w:r>
      <w:bookmarkEnd w:id="864"/>
    </w:p>
    <w:p w14:paraId="24AE1353" w14:textId="77777777" w:rsidR="00E713D3" w:rsidRPr="00E713D3" w:rsidRDefault="00E713D3" w:rsidP="00E713D3">
      <w:pPr>
        <w:ind w:left="720" w:hanging="720"/>
        <w:rPr>
          <w:rFonts w:cs="Arial"/>
          <w:noProof/>
          <w:color w:val="auto"/>
          <w:sz w:val="20"/>
          <w:szCs w:val="22"/>
        </w:rPr>
      </w:pPr>
      <w:bookmarkStart w:id="865" w:name="_ENREF_15"/>
      <w:r w:rsidRPr="00E713D3">
        <w:rPr>
          <w:rFonts w:cs="Arial"/>
          <w:noProof/>
          <w:color w:val="auto"/>
          <w:sz w:val="20"/>
          <w:szCs w:val="22"/>
        </w:rPr>
        <w:t>15.</w:t>
      </w:r>
      <w:r w:rsidRPr="00E713D3">
        <w:rPr>
          <w:rFonts w:cs="Arial"/>
          <w:noProof/>
          <w:color w:val="auto"/>
          <w:sz w:val="20"/>
          <w:szCs w:val="22"/>
        </w:rPr>
        <w:tab/>
        <w:t>Sun, K.</w:t>
      </w:r>
      <w:r w:rsidRPr="00E713D3">
        <w:rPr>
          <w:rFonts w:cs="Arial"/>
          <w:i/>
          <w:noProof/>
          <w:color w:val="auto"/>
          <w:sz w:val="20"/>
          <w:szCs w:val="22"/>
        </w:rPr>
        <w:t xml:space="preserve"> et al.</w:t>
      </w:r>
      <w:r w:rsidRPr="00E713D3">
        <w:rPr>
          <w:rFonts w:cs="Arial"/>
          <w:noProof/>
          <w:color w:val="auto"/>
          <w:sz w:val="20"/>
          <w:szCs w:val="22"/>
        </w:rPr>
        <w:t xml:space="preserve"> Plasma DNA tissue mapping by genome-wide methylation sequencing for noninvasive prenatal, cancer, and transplantation assessments. </w:t>
      </w:r>
      <w:r w:rsidRPr="00E713D3">
        <w:rPr>
          <w:rFonts w:cs="Arial"/>
          <w:i/>
          <w:noProof/>
          <w:color w:val="auto"/>
          <w:sz w:val="20"/>
          <w:szCs w:val="22"/>
        </w:rPr>
        <w:t>Proc Natl Acad Sci U S A</w:t>
      </w:r>
      <w:r w:rsidRPr="00E713D3">
        <w:rPr>
          <w:rFonts w:cs="Arial"/>
          <w:noProof/>
          <w:color w:val="auto"/>
          <w:sz w:val="20"/>
          <w:szCs w:val="22"/>
        </w:rPr>
        <w:t xml:space="preserve"> </w:t>
      </w:r>
      <w:r w:rsidRPr="00E713D3">
        <w:rPr>
          <w:rFonts w:cs="Arial"/>
          <w:b/>
          <w:noProof/>
          <w:color w:val="auto"/>
          <w:sz w:val="20"/>
          <w:szCs w:val="22"/>
        </w:rPr>
        <w:t>112</w:t>
      </w:r>
      <w:r w:rsidRPr="00E713D3">
        <w:rPr>
          <w:rFonts w:cs="Arial"/>
          <w:noProof/>
          <w:color w:val="auto"/>
          <w:sz w:val="20"/>
          <w:szCs w:val="22"/>
        </w:rPr>
        <w:t>, E5503-12 (2015).</w:t>
      </w:r>
      <w:bookmarkEnd w:id="865"/>
    </w:p>
    <w:p w14:paraId="356A103D" w14:textId="77777777" w:rsidR="00E713D3" w:rsidRPr="00E713D3" w:rsidRDefault="00E713D3" w:rsidP="00E713D3">
      <w:pPr>
        <w:ind w:left="720" w:hanging="720"/>
        <w:rPr>
          <w:rFonts w:cs="Arial"/>
          <w:noProof/>
          <w:color w:val="auto"/>
          <w:sz w:val="20"/>
          <w:szCs w:val="22"/>
        </w:rPr>
      </w:pPr>
      <w:bookmarkStart w:id="866" w:name="_ENREF_16"/>
      <w:r w:rsidRPr="00E713D3">
        <w:rPr>
          <w:rFonts w:cs="Arial"/>
          <w:noProof/>
          <w:color w:val="auto"/>
          <w:sz w:val="20"/>
          <w:szCs w:val="22"/>
        </w:rPr>
        <w:t>16.</w:t>
      </w:r>
      <w:r w:rsidRPr="00E713D3">
        <w:rPr>
          <w:rFonts w:cs="Arial"/>
          <w:noProof/>
          <w:color w:val="auto"/>
          <w:sz w:val="20"/>
          <w:szCs w:val="22"/>
        </w:rPr>
        <w:tab/>
        <w:t xml:space="preserve">Snyder, M.W., Kircher, M., Hill, A.J., Daza, R.M. &amp; Shendure, J. Cell-free DNA Comprises an In Vivo Nucleosome Footprint that Informs Its Tissues-Of-Origin. </w:t>
      </w:r>
      <w:r w:rsidRPr="00E713D3">
        <w:rPr>
          <w:rFonts w:cs="Arial"/>
          <w:i/>
          <w:noProof/>
          <w:color w:val="auto"/>
          <w:sz w:val="20"/>
          <w:szCs w:val="22"/>
        </w:rPr>
        <w:t>Cell</w:t>
      </w:r>
      <w:r w:rsidRPr="00E713D3">
        <w:rPr>
          <w:rFonts w:cs="Arial"/>
          <w:noProof/>
          <w:color w:val="auto"/>
          <w:sz w:val="20"/>
          <w:szCs w:val="22"/>
        </w:rPr>
        <w:t xml:space="preserve"> </w:t>
      </w:r>
      <w:r w:rsidRPr="00E713D3">
        <w:rPr>
          <w:rFonts w:cs="Arial"/>
          <w:b/>
          <w:noProof/>
          <w:color w:val="auto"/>
          <w:sz w:val="20"/>
          <w:szCs w:val="22"/>
        </w:rPr>
        <w:t>164</w:t>
      </w:r>
      <w:r w:rsidRPr="00E713D3">
        <w:rPr>
          <w:rFonts w:cs="Arial"/>
          <w:noProof/>
          <w:color w:val="auto"/>
          <w:sz w:val="20"/>
          <w:szCs w:val="22"/>
        </w:rPr>
        <w:t>, 57-68 (2016).</w:t>
      </w:r>
      <w:bookmarkEnd w:id="866"/>
    </w:p>
    <w:p w14:paraId="642AE3CA" w14:textId="77777777" w:rsidR="00E713D3" w:rsidRPr="00E713D3" w:rsidRDefault="00E713D3" w:rsidP="00E713D3">
      <w:pPr>
        <w:ind w:left="720" w:hanging="720"/>
        <w:rPr>
          <w:rFonts w:cs="Arial"/>
          <w:noProof/>
          <w:color w:val="auto"/>
          <w:sz w:val="20"/>
          <w:szCs w:val="22"/>
        </w:rPr>
      </w:pPr>
      <w:bookmarkStart w:id="867" w:name="_ENREF_17"/>
      <w:r w:rsidRPr="00E713D3">
        <w:rPr>
          <w:rFonts w:cs="Arial"/>
          <w:noProof/>
          <w:color w:val="auto"/>
          <w:sz w:val="20"/>
          <w:szCs w:val="22"/>
        </w:rPr>
        <w:t>17.</w:t>
      </w:r>
      <w:r w:rsidRPr="00E713D3">
        <w:rPr>
          <w:rFonts w:cs="Arial"/>
          <w:noProof/>
          <w:color w:val="auto"/>
          <w:sz w:val="20"/>
          <w:szCs w:val="22"/>
        </w:rPr>
        <w:tab/>
        <w:t>Hon, G.C.</w:t>
      </w:r>
      <w:r w:rsidRPr="00E713D3">
        <w:rPr>
          <w:rFonts w:cs="Arial"/>
          <w:i/>
          <w:noProof/>
          <w:color w:val="auto"/>
          <w:sz w:val="20"/>
          <w:szCs w:val="22"/>
        </w:rPr>
        <w:t xml:space="preserve"> et al.</w:t>
      </w:r>
      <w:r w:rsidRPr="00E713D3">
        <w:rPr>
          <w:rFonts w:cs="Arial"/>
          <w:noProof/>
          <w:color w:val="auto"/>
          <w:sz w:val="20"/>
          <w:szCs w:val="22"/>
        </w:rPr>
        <w:t xml:space="preserve"> Epigenetic memory at embryonic enhancers identified in DNA methylation maps from adult mouse tissues. </w:t>
      </w:r>
      <w:r w:rsidRPr="00E713D3">
        <w:rPr>
          <w:rFonts w:cs="Arial"/>
          <w:i/>
          <w:noProof/>
          <w:color w:val="auto"/>
          <w:sz w:val="20"/>
          <w:szCs w:val="22"/>
        </w:rPr>
        <w:t>Nat Genet</w:t>
      </w:r>
      <w:r w:rsidRPr="00E713D3">
        <w:rPr>
          <w:rFonts w:cs="Arial"/>
          <w:noProof/>
          <w:color w:val="auto"/>
          <w:sz w:val="20"/>
          <w:szCs w:val="22"/>
        </w:rPr>
        <w:t xml:space="preserve"> </w:t>
      </w:r>
      <w:r w:rsidRPr="00E713D3">
        <w:rPr>
          <w:rFonts w:cs="Arial"/>
          <w:b/>
          <w:noProof/>
          <w:color w:val="auto"/>
          <w:sz w:val="20"/>
          <w:szCs w:val="22"/>
        </w:rPr>
        <w:t>45</w:t>
      </w:r>
      <w:r w:rsidRPr="00E713D3">
        <w:rPr>
          <w:rFonts w:cs="Arial"/>
          <w:noProof/>
          <w:color w:val="auto"/>
          <w:sz w:val="20"/>
          <w:szCs w:val="22"/>
        </w:rPr>
        <w:t>, 1198-206 (2013).</w:t>
      </w:r>
      <w:bookmarkEnd w:id="867"/>
    </w:p>
    <w:p w14:paraId="5444B9C4" w14:textId="77777777" w:rsidR="00E713D3" w:rsidRPr="00E713D3" w:rsidRDefault="00E713D3" w:rsidP="00E713D3">
      <w:pPr>
        <w:ind w:left="720" w:hanging="720"/>
        <w:rPr>
          <w:rFonts w:cs="Arial"/>
          <w:noProof/>
          <w:color w:val="auto"/>
          <w:sz w:val="20"/>
          <w:szCs w:val="22"/>
        </w:rPr>
      </w:pPr>
      <w:bookmarkStart w:id="868" w:name="_ENREF_18"/>
      <w:r w:rsidRPr="00E713D3">
        <w:rPr>
          <w:rFonts w:cs="Arial"/>
          <w:noProof/>
          <w:color w:val="auto"/>
          <w:sz w:val="20"/>
          <w:szCs w:val="22"/>
        </w:rPr>
        <w:t>18.</w:t>
      </w:r>
      <w:r w:rsidRPr="00E713D3">
        <w:rPr>
          <w:rFonts w:cs="Arial"/>
          <w:noProof/>
          <w:color w:val="auto"/>
          <w:sz w:val="20"/>
          <w:szCs w:val="22"/>
        </w:rPr>
        <w:tab/>
        <w:t>Landan, G.</w:t>
      </w:r>
      <w:r w:rsidRPr="00E713D3">
        <w:rPr>
          <w:rFonts w:cs="Arial"/>
          <w:i/>
          <w:noProof/>
          <w:color w:val="auto"/>
          <w:sz w:val="20"/>
          <w:szCs w:val="22"/>
        </w:rPr>
        <w:t xml:space="preserve"> et al.</w:t>
      </w:r>
      <w:r w:rsidRPr="00E713D3">
        <w:rPr>
          <w:rFonts w:cs="Arial"/>
          <w:noProof/>
          <w:color w:val="auto"/>
          <w:sz w:val="20"/>
          <w:szCs w:val="22"/>
        </w:rPr>
        <w:t xml:space="preserve"> Epigenetic polymorphism and the stochastic formation of differentially methylated regions in normal and cancerous tissues. </w:t>
      </w:r>
      <w:r w:rsidRPr="00E713D3">
        <w:rPr>
          <w:rFonts w:cs="Arial"/>
          <w:i/>
          <w:noProof/>
          <w:color w:val="auto"/>
          <w:sz w:val="20"/>
          <w:szCs w:val="22"/>
        </w:rPr>
        <w:t>Nat Genet</w:t>
      </w:r>
      <w:r w:rsidRPr="00E713D3">
        <w:rPr>
          <w:rFonts w:cs="Arial"/>
          <w:noProof/>
          <w:color w:val="auto"/>
          <w:sz w:val="20"/>
          <w:szCs w:val="22"/>
        </w:rPr>
        <w:t xml:space="preserve"> </w:t>
      </w:r>
      <w:r w:rsidRPr="00E713D3">
        <w:rPr>
          <w:rFonts w:cs="Arial"/>
          <w:b/>
          <w:noProof/>
          <w:color w:val="auto"/>
          <w:sz w:val="20"/>
          <w:szCs w:val="22"/>
        </w:rPr>
        <w:t>44</w:t>
      </w:r>
      <w:r w:rsidRPr="00E713D3">
        <w:rPr>
          <w:rFonts w:cs="Arial"/>
          <w:noProof/>
          <w:color w:val="auto"/>
          <w:sz w:val="20"/>
          <w:szCs w:val="22"/>
        </w:rPr>
        <w:t>, 1207-14 (2012).</w:t>
      </w:r>
      <w:bookmarkEnd w:id="868"/>
    </w:p>
    <w:p w14:paraId="497166C8" w14:textId="1103A7B0" w:rsidR="00E713D3" w:rsidRDefault="00E713D3" w:rsidP="00E713D3">
      <w:pPr>
        <w:rPr>
          <w:rFonts w:cs="Arial"/>
          <w:noProof/>
          <w:color w:val="auto"/>
          <w:sz w:val="20"/>
          <w:szCs w:val="22"/>
        </w:rPr>
      </w:pPr>
    </w:p>
    <w:p w14:paraId="5597C719" w14:textId="0DC49413" w:rsidR="00AF1A75" w:rsidRPr="00D22F70" w:rsidRDefault="00F52DF1" w:rsidP="009F1689">
      <w:pPr>
        <w:spacing w:line="276" w:lineRule="auto"/>
        <w:rPr>
          <w:rFonts w:ascii="Arial" w:hAnsi="Arial" w:cs="Arial"/>
          <w:color w:val="auto"/>
          <w:sz w:val="22"/>
          <w:szCs w:val="22"/>
        </w:rPr>
      </w:pPr>
      <w:r w:rsidRPr="00D22F70">
        <w:rPr>
          <w:rFonts w:ascii="Arial" w:hAnsi="Arial" w:cs="Arial"/>
          <w:color w:val="auto"/>
          <w:sz w:val="22"/>
          <w:szCs w:val="22"/>
        </w:rPr>
        <w:fldChar w:fldCharType="end"/>
      </w:r>
    </w:p>
    <w:sectPr w:rsidR="00AF1A75" w:rsidRPr="00D22F70" w:rsidSect="00BB6367">
      <w:footerReference w:type="default" r:id="rId13"/>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1" w:author="Kun Zhang" w:date="2016-04-30T09:53:00Z" w:initials="KZ">
    <w:p w14:paraId="6DE3B1E1" w14:textId="00346AC3" w:rsidR="00EB5E15" w:rsidRDefault="00EB5E15">
      <w:pPr>
        <w:pStyle w:val="CommentText"/>
      </w:pPr>
      <w:r>
        <w:rPr>
          <w:rStyle w:val="CommentReference"/>
        </w:rPr>
        <w:annotationRef/>
      </w:r>
      <w:r>
        <w:t>What exactly do “high specificity” and “low specificity” mean?</w:t>
      </w:r>
    </w:p>
  </w:comment>
  <w:comment w:id="161" w:author="Kun Zhang" w:date="2016-04-28T09:47:00Z" w:initials="KZ">
    <w:p w14:paraId="112D7585" w14:textId="37E95D17" w:rsidR="00EB5E15" w:rsidRDefault="00EB5E15">
      <w:pPr>
        <w:pStyle w:val="CommentText"/>
      </w:pPr>
      <w:r>
        <w:rPr>
          <w:rStyle w:val="CommentReference"/>
        </w:rPr>
        <w:annotationRef/>
      </w:r>
      <w:r>
        <w:t>Total coverage or average coverage?</w:t>
      </w:r>
    </w:p>
  </w:comment>
  <w:comment w:id="172" w:author="Dinh Diep" w:date="2016-04-29T15:08:00Z" w:initials="DD">
    <w:p w14:paraId="294EFAD0" w14:textId="3B168D13" w:rsidR="00EB5E15" w:rsidRDefault="00EB5E15">
      <w:pPr>
        <w:pStyle w:val="CommentText"/>
      </w:pPr>
      <w:r>
        <w:rPr>
          <w:rStyle w:val="CommentReference"/>
        </w:rPr>
        <w:annotationRef/>
      </w:r>
      <w:r>
        <w:t xml:space="preserve">This number seems very low, I’m not sure if I used the correct </w:t>
      </w:r>
      <w:proofErr w:type="spellStart"/>
      <w:r>
        <w:t>HaploInfo</w:t>
      </w:r>
      <w:proofErr w:type="spellEnd"/>
      <w:r>
        <w:t xml:space="preserve"> file.</w:t>
      </w:r>
    </w:p>
  </w:comment>
  <w:comment w:id="199" w:author="Kun Zhang" w:date="2016-05-03T20:34:00Z" w:initials="KZ">
    <w:p w14:paraId="2F828A5C" w14:textId="77777777" w:rsidR="00EB5E15" w:rsidRDefault="00EB5E15">
      <w:pPr>
        <w:pStyle w:val="CommentText"/>
        <w:rPr>
          <w:noProof/>
        </w:rPr>
      </w:pPr>
      <w:r>
        <w:rPr>
          <w:rStyle w:val="CommentReference"/>
        </w:rPr>
        <w:annotationRef/>
      </w:r>
      <w:r>
        <w:t xml:space="preserve">I only saw 18 sets in </w:t>
      </w:r>
      <w:proofErr w:type="spellStart"/>
      <w:r>
        <w:t>Supp</w:t>
      </w:r>
      <w:proofErr w:type="spellEnd"/>
      <w:r>
        <w:t xml:space="preserve"> </w:t>
      </w:r>
    </w:p>
    <w:p w14:paraId="22F6A717" w14:textId="77777777" w:rsidR="00EB5E15" w:rsidRDefault="00EB5E15">
      <w:pPr>
        <w:pStyle w:val="CommentText"/>
        <w:rPr>
          <w:noProof/>
        </w:rPr>
      </w:pPr>
    </w:p>
    <w:p w14:paraId="3BC1467B" w14:textId="0485FAE4" w:rsidR="00EB5E15" w:rsidRDefault="00EB5E15">
      <w:pPr>
        <w:pStyle w:val="CommentText"/>
      </w:pPr>
      <w:r>
        <w:t>Table 8.</w:t>
      </w:r>
    </w:p>
  </w:comment>
  <w:comment w:id="201" w:author="Kun Zhang" w:date="2016-05-03T20:45:00Z" w:initials="KZ">
    <w:p w14:paraId="7CC6BFB5" w14:textId="0AD97EAA" w:rsidR="00EB5E15" w:rsidRDefault="00EB5E15">
      <w:pPr>
        <w:pStyle w:val="CommentText"/>
        <w:rPr>
          <w:rStyle w:val="CommentReference"/>
        </w:rPr>
      </w:pPr>
      <w:r>
        <w:rPr>
          <w:rStyle w:val="CommentReference"/>
        </w:rPr>
        <w:annotationRef/>
      </w:r>
      <w:r>
        <w:rPr>
          <w:rStyle w:val="CommentReference"/>
        </w:rPr>
        <w:t xml:space="preserve">When calculating p-values based on permutation, why can’t you restrict to all </w:t>
      </w:r>
      <w:proofErr w:type="spellStart"/>
      <w:r>
        <w:rPr>
          <w:rStyle w:val="CommentReference"/>
        </w:rPr>
        <w:t>CpG</w:t>
      </w:r>
      <w:proofErr w:type="spellEnd"/>
      <w:r>
        <w:rPr>
          <w:rStyle w:val="CommentReference"/>
        </w:rPr>
        <w:t xml:space="preserve"> islands in the human genome, in order to cancel out the effect of </w:t>
      </w:r>
      <w:proofErr w:type="spellStart"/>
      <w:r>
        <w:rPr>
          <w:rStyle w:val="CommentReference"/>
        </w:rPr>
        <w:t>CpG</w:t>
      </w:r>
      <w:proofErr w:type="spellEnd"/>
      <w:r>
        <w:rPr>
          <w:rStyle w:val="CommentReference"/>
        </w:rPr>
        <w:t xml:space="preserve"> island?</w:t>
      </w:r>
    </w:p>
    <w:p w14:paraId="54DCF063" w14:textId="2BDCDE84" w:rsidR="00D25DDB" w:rsidRDefault="00D25DDB">
      <w:pPr>
        <w:pStyle w:val="CommentText"/>
        <w:rPr>
          <w:rStyle w:val="CommentReference"/>
        </w:rPr>
      </w:pPr>
    </w:p>
    <w:p w14:paraId="267F6153" w14:textId="2C65A614" w:rsidR="00D25DDB" w:rsidRDefault="00D25DDB">
      <w:pPr>
        <w:pStyle w:val="CommentText"/>
      </w:pPr>
      <w:r>
        <w:rPr>
          <w:rStyle w:val="CommentReference"/>
          <w:rFonts w:hint="eastAsia"/>
        </w:rPr>
        <w:t>An</w:t>
      </w:r>
      <w:r>
        <w:rPr>
          <w:rStyle w:val="CommentReference"/>
        </w:rPr>
        <w:t xml:space="preserve">swer: </w:t>
      </w:r>
      <w:r w:rsidR="00E713D3">
        <w:rPr>
          <w:rStyle w:val="CommentReference"/>
        </w:rPr>
        <w:t xml:space="preserve"> I think I have figured out a better way to descript the idea we want to show. </w:t>
      </w:r>
      <w:bookmarkStart w:id="203" w:name="_GoBack"/>
      <w:bookmarkEnd w:id="203"/>
    </w:p>
  </w:comment>
  <w:comment w:id="202" w:author="Kun Zhang" w:date="2016-05-05T17:51:00Z" w:initials="KZ">
    <w:p w14:paraId="579FA760" w14:textId="2A10B319" w:rsidR="00EB5E15" w:rsidRDefault="00EB5E15">
      <w:pPr>
        <w:pStyle w:val="CommentText"/>
      </w:pPr>
      <w:r>
        <w:rPr>
          <w:rStyle w:val="CommentReference"/>
        </w:rPr>
        <w:annotationRef/>
      </w:r>
      <w:r>
        <w:t>Need a better way to say this.</w:t>
      </w:r>
    </w:p>
  </w:comment>
  <w:comment w:id="229" w:author="Kun Zhang" w:date="2016-05-05T20:42:00Z" w:initials="KZ">
    <w:p w14:paraId="2844AF27" w14:textId="36373FEC" w:rsidR="00EB5E15" w:rsidRDefault="00EB5E15" w:rsidP="00736917">
      <w:pPr>
        <w:pStyle w:val="CommentText"/>
      </w:pPr>
      <w:r>
        <w:rPr>
          <w:rStyle w:val="CommentReference"/>
        </w:rPr>
        <w:annotationRef/>
      </w:r>
      <w:r>
        <w:t xml:space="preserve">Dinh, there are a number of issues in this paragraph. </w:t>
      </w:r>
    </w:p>
    <w:p w14:paraId="009C1A34" w14:textId="718FC59C" w:rsidR="00EB5E15" w:rsidRDefault="00EB5E15" w:rsidP="00736917">
      <w:pPr>
        <w:pStyle w:val="CommentText"/>
        <w:numPr>
          <w:ilvl w:val="0"/>
          <w:numId w:val="3"/>
        </w:numPr>
      </w:pPr>
      <w:r>
        <w:t xml:space="preserve"> More than half of the text was used for describing other published results, and the fraction of text presenting your own results is very small.</w:t>
      </w:r>
    </w:p>
    <w:p w14:paraId="339CD6AD" w14:textId="39464CF2" w:rsidR="00EB5E15" w:rsidRDefault="00EB5E15" w:rsidP="00736917">
      <w:pPr>
        <w:pStyle w:val="CommentText"/>
        <w:numPr>
          <w:ilvl w:val="0"/>
          <w:numId w:val="3"/>
        </w:numPr>
      </w:pPr>
      <w:r>
        <w:t>When describing your own results, the description was vague, not quantitative.</w:t>
      </w:r>
    </w:p>
    <w:p w14:paraId="3B45DC58" w14:textId="29ED911F" w:rsidR="00EB5E15" w:rsidRDefault="00EB5E15" w:rsidP="006B7C7A">
      <w:pPr>
        <w:pStyle w:val="CommentText"/>
        <w:numPr>
          <w:ilvl w:val="0"/>
          <w:numId w:val="3"/>
        </w:numPr>
      </w:pPr>
      <w:r>
        <w:t xml:space="preserve"> In </w:t>
      </w:r>
      <w:proofErr w:type="spellStart"/>
      <w:r>
        <w:t>Supp</w:t>
      </w:r>
      <w:proofErr w:type="spellEnd"/>
      <w:r>
        <w:t xml:space="preserve"> Figure 1, I can see darker dots/blocks for H3K4Me3, and to some extent for H3K27ac. However, there is no control regions. Are you sure that this is specific to MHBs, not for any </w:t>
      </w:r>
      <w:proofErr w:type="spellStart"/>
      <w:r>
        <w:t>CpG</w:t>
      </w:r>
      <w:proofErr w:type="spellEnd"/>
      <w:r>
        <w:t xml:space="preserve"> islands?</w:t>
      </w:r>
    </w:p>
    <w:p w14:paraId="19E50B23" w14:textId="6BC3029C" w:rsidR="00EB5E15" w:rsidRDefault="00EB5E15" w:rsidP="006B7C7A">
      <w:pPr>
        <w:pStyle w:val="CommentText"/>
      </w:pPr>
      <w:r>
        <w:t>Maybe you can improve this, in which case you will modify/trim the paragraph into a couple of sentences going together with the previous paragraph.</w:t>
      </w:r>
    </w:p>
  </w:comment>
  <w:comment w:id="317" w:author="Shicheng Guo [2]" w:date="2016-05-09T16:50:00Z" w:initials="SG">
    <w:p w14:paraId="12FEBBE6" w14:textId="570BA177" w:rsidR="00EB5E15" w:rsidRDefault="00EB5E15">
      <w:pPr>
        <w:pStyle w:val="CommentText"/>
      </w:pPr>
      <w:r>
        <w:rPr>
          <w:rStyle w:val="CommentReference"/>
        </w:rPr>
        <w:annotationRef/>
      </w:r>
      <w:r>
        <w:t xml:space="preserve">This is what I added today, please </w:t>
      </w:r>
      <w:r>
        <w:rPr>
          <w:rFonts w:hint="eastAsia"/>
        </w:rPr>
        <w:t xml:space="preserve">make some </w:t>
      </w:r>
      <w:r w:rsidRPr="007D7BE7">
        <w:t>censor</w:t>
      </w:r>
    </w:p>
  </w:comment>
  <w:comment w:id="556" w:author="Kun Zhang" w:date="2016-05-04T21:11:00Z" w:initials="KZ">
    <w:p w14:paraId="58A95624" w14:textId="77777777" w:rsidR="00EB5E15" w:rsidRDefault="00EB5E15" w:rsidP="00625CDB">
      <w:pPr>
        <w:pStyle w:val="CommentText"/>
      </w:pPr>
      <w:r>
        <w:rPr>
          <w:rStyle w:val="CommentReference"/>
        </w:rPr>
        <w:annotationRef/>
      </w:r>
      <w:r>
        <w:t xml:space="preserve">How did you calculate these numbers? Have you done any cross validation?  A specificity of 90% is actually not much useful in real clinical settings. It means if ten normal people take the test, one would be a false positive. What is the colon cancer incident rate in normal population? </w:t>
      </w:r>
    </w:p>
  </w:comment>
  <w:comment w:id="558" w:author="Kun Zhang" w:date="2016-05-05T16:16:00Z" w:initials="KZ">
    <w:p w14:paraId="794ECA88" w14:textId="388BC3FA" w:rsidR="00EB5E15" w:rsidRDefault="00EB5E15">
      <w:pPr>
        <w:pStyle w:val="CommentText"/>
      </w:pPr>
      <w:r>
        <w:rPr>
          <w:rStyle w:val="CommentReference"/>
        </w:rPr>
        <w:annotationRef/>
      </w:r>
      <w:r>
        <w:t>Shicheng: how many MHB did you select? What are the MHL cutoffs that you used for cancer tissues and whole blood?</w:t>
      </w:r>
    </w:p>
  </w:comment>
  <w:comment w:id="563" w:author="Kun Zhang" w:date="2016-05-05T16:48:00Z" w:initials="KZ">
    <w:p w14:paraId="773055F0" w14:textId="77777777" w:rsidR="00EB5E15" w:rsidRDefault="00EB5E15">
      <w:pPr>
        <w:pStyle w:val="CommentText"/>
      </w:pPr>
      <w:r>
        <w:rPr>
          <w:rStyle w:val="CommentReference"/>
        </w:rPr>
        <w:annotationRef/>
      </w:r>
      <w:r>
        <w:t xml:space="preserve">Shicheng, if you take the ratio of Y-value between the red and blue curves, what’s the average value? </w:t>
      </w:r>
    </w:p>
    <w:p w14:paraId="4793E61A" w14:textId="77777777" w:rsidR="00EB5E15" w:rsidRDefault="00EB5E15">
      <w:pPr>
        <w:pStyle w:val="CommentText"/>
      </w:pPr>
    </w:p>
    <w:p w14:paraId="3E60C9BA" w14:textId="113FABBE" w:rsidR="00EB5E15" w:rsidRDefault="00EB5E15">
      <w:pPr>
        <w:pStyle w:val="CommentText"/>
      </w:pPr>
      <w:r>
        <w:t>Instead of just saying “higher”, I would rather say “xx-fold higher”</w:t>
      </w:r>
    </w:p>
  </w:comment>
  <w:comment w:id="562" w:author="Shicheng Guo" w:date="2016-05-06T09:49:00Z" w:initials="SG">
    <w:p w14:paraId="6345A550" w14:textId="19383196" w:rsidR="00EB5E15" w:rsidRDefault="00EB5E15">
      <w:pPr>
        <w:pStyle w:val="CommentText"/>
      </w:pPr>
      <w:r>
        <w:rPr>
          <w:rStyle w:val="CommentReference"/>
        </w:rPr>
        <w:annotationRef/>
      </w:r>
      <w:r>
        <w:t>Yes. 95% normal plasma &lt; 1% while at least 50% cancer plasma &gt; 1%</w:t>
      </w:r>
    </w:p>
  </w:comment>
  <w:comment w:id="783" w:author="Kun Zhang" w:date="2016-05-05T17:39:00Z" w:initials="KZ">
    <w:p w14:paraId="74E0EF28" w14:textId="76D269F4" w:rsidR="00EB5E15" w:rsidRDefault="00EB5E15">
      <w:pPr>
        <w:pStyle w:val="CommentText"/>
      </w:pPr>
      <w:r>
        <w:rPr>
          <w:rStyle w:val="CommentReference"/>
        </w:rPr>
        <w:annotationRef/>
      </w:r>
      <w:r>
        <w:t>Shicheng, we should be able to also calculate specificity, right? For example, even if you just breakdown the data sets into cancer plasma and normal plasma, how often do you map a normal plasma to one of the three tissues? Also if we combine the analysis of Figure 4 and Figure 5, can we further improve the sensitivity or specificity for cancer detection?</w:t>
      </w:r>
    </w:p>
    <w:p w14:paraId="0137B4A6" w14:textId="3A4676B9" w:rsidR="00EB5E15" w:rsidRDefault="00EB5E15">
      <w:pPr>
        <w:pStyle w:val="CommentText"/>
      </w:pPr>
    </w:p>
    <w:p w14:paraId="3C455F10" w14:textId="4846E767" w:rsidR="00EB5E15" w:rsidRDefault="00EB5E15">
      <w:pPr>
        <w:pStyle w:val="CommentText"/>
      </w:pPr>
    </w:p>
    <w:p w14:paraId="63282412" w14:textId="77777777" w:rsidR="00EB5E15" w:rsidRDefault="00EB5E15">
      <w:pPr>
        <w:pStyle w:val="CommentText"/>
      </w:pPr>
    </w:p>
  </w:comment>
  <w:comment w:id="850" w:author="Shicheng Guo" w:date="2016-05-06T09:44:00Z" w:initials="SG">
    <w:p w14:paraId="7D2E5EBE" w14:textId="77777777" w:rsidR="00EB5E15" w:rsidRDefault="00EB5E15" w:rsidP="00853819">
      <w:pPr>
        <w:pStyle w:val="CommentText"/>
      </w:pPr>
      <w:r>
        <w:rPr>
          <w:rStyle w:val="CommentReference"/>
        </w:rPr>
        <w:annotationRef/>
      </w:r>
      <w:r>
        <w:t>The overlap analysis was conducted by * software? Do you think we need provide sample ID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E3B1E1" w15:done="0"/>
  <w15:commentEx w15:paraId="112D7585" w15:done="0"/>
  <w15:commentEx w15:paraId="294EFAD0" w15:done="0"/>
  <w15:commentEx w15:paraId="3BC1467B" w15:done="0"/>
  <w15:commentEx w15:paraId="267F6153" w15:done="0"/>
  <w15:commentEx w15:paraId="579FA760" w15:done="0"/>
  <w15:commentEx w15:paraId="19E50B23" w15:done="0"/>
  <w15:commentEx w15:paraId="12FEBBE6" w15:done="0"/>
  <w15:commentEx w15:paraId="58A95624" w15:done="0"/>
  <w15:commentEx w15:paraId="794ECA88" w15:done="0"/>
  <w15:commentEx w15:paraId="3E60C9BA" w15:done="0"/>
  <w15:commentEx w15:paraId="6345A550" w15:done="0"/>
  <w15:commentEx w15:paraId="63282412" w15:done="0"/>
  <w15:commentEx w15:paraId="7D2E5EB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DE355" w14:textId="77777777" w:rsidR="00347045" w:rsidRDefault="00347045" w:rsidP="00F01D5B">
      <w:r>
        <w:separator/>
      </w:r>
    </w:p>
  </w:endnote>
  <w:endnote w:type="continuationSeparator" w:id="0">
    <w:p w14:paraId="6A3EF4F0" w14:textId="77777777" w:rsidR="00347045" w:rsidRDefault="00347045"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166D3863" w:rsidR="00EB5E15" w:rsidRDefault="00EB5E15">
        <w:pPr>
          <w:pStyle w:val="Footer"/>
          <w:jc w:val="right"/>
        </w:pPr>
        <w:r>
          <w:fldChar w:fldCharType="begin"/>
        </w:r>
        <w:r>
          <w:instrText xml:space="preserve"> PAGE   \* MERGEFORMAT </w:instrText>
        </w:r>
        <w:r>
          <w:fldChar w:fldCharType="separate"/>
        </w:r>
        <w:r w:rsidR="00E713D3">
          <w:rPr>
            <w:noProof/>
          </w:rPr>
          <w:t>15</w:t>
        </w:r>
        <w:r>
          <w:rPr>
            <w:noProof/>
          </w:rPr>
          <w:fldChar w:fldCharType="end"/>
        </w:r>
      </w:p>
    </w:sdtContent>
  </w:sdt>
  <w:p w14:paraId="3F060DF5" w14:textId="77777777" w:rsidR="00EB5E15" w:rsidRDefault="00EB5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A06A5" w14:textId="77777777" w:rsidR="00347045" w:rsidRDefault="00347045" w:rsidP="00F01D5B">
      <w:r>
        <w:separator/>
      </w:r>
    </w:p>
  </w:footnote>
  <w:footnote w:type="continuationSeparator" w:id="0">
    <w:p w14:paraId="60B4D3AB" w14:textId="77777777" w:rsidR="00347045" w:rsidRDefault="00347045"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Dinh Diep">
    <w15:presenceInfo w15:providerId="Windows Live" w15:userId="dcf95e9dc0bb04e8"/>
  </w15:person>
  <w15:person w15:author="Kun Zhang">
    <w15:presenceInfo w15:providerId="Windows Live" w15:userId="7f77f132639dd303"/>
  </w15:person>
  <w15:person w15:author="Shicheng Guo [2]">
    <w15:presenceInfo w15:providerId="None" w15:userId="Shicheng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vs09drf40rx93ed0wap9evrs59er05z5d9v&quot;&gt;the journal of rheumatology&lt;record-ids&gt;&lt;item&gt;631&lt;/item&gt;&lt;item&gt;633&lt;/item&gt;&lt;item&gt;634&lt;/item&gt;&lt;item&gt;675&lt;/item&gt;&lt;item&gt;681&lt;/item&gt;&lt;item&gt;698&lt;/item&gt;&lt;item&gt;699&lt;/item&gt;&lt;item&gt;700&lt;/item&gt;&lt;item&gt;721&lt;/item&gt;&lt;item&gt;722&lt;/item&gt;&lt;item&gt;723&lt;/item&gt;&lt;item&gt;724&lt;/item&gt;&lt;item&gt;725&lt;/item&gt;&lt;item&gt;726&lt;/item&gt;&lt;item&gt;1016&lt;/item&gt;&lt;item&gt;1017&lt;/item&gt;&lt;/record-ids&gt;&lt;/item&gt;&lt;/Libraries&gt;"/>
  </w:docVars>
  <w:rsids>
    <w:rsidRoot w:val="00AF1A75"/>
    <w:rsid w:val="00002048"/>
    <w:rsid w:val="000030C7"/>
    <w:rsid w:val="000032FD"/>
    <w:rsid w:val="000036FE"/>
    <w:rsid w:val="00007B12"/>
    <w:rsid w:val="0001099B"/>
    <w:rsid w:val="00010A96"/>
    <w:rsid w:val="000131F7"/>
    <w:rsid w:val="00014D4C"/>
    <w:rsid w:val="00016330"/>
    <w:rsid w:val="0001721A"/>
    <w:rsid w:val="00021EB7"/>
    <w:rsid w:val="00031F2F"/>
    <w:rsid w:val="0003439F"/>
    <w:rsid w:val="000353A2"/>
    <w:rsid w:val="0004077C"/>
    <w:rsid w:val="00044330"/>
    <w:rsid w:val="000453FD"/>
    <w:rsid w:val="00050391"/>
    <w:rsid w:val="00050C23"/>
    <w:rsid w:val="00050F81"/>
    <w:rsid w:val="000665D3"/>
    <w:rsid w:val="0008030A"/>
    <w:rsid w:val="000840FB"/>
    <w:rsid w:val="00085C4A"/>
    <w:rsid w:val="000863AC"/>
    <w:rsid w:val="00087884"/>
    <w:rsid w:val="00092864"/>
    <w:rsid w:val="00094785"/>
    <w:rsid w:val="00095D9A"/>
    <w:rsid w:val="000970F6"/>
    <w:rsid w:val="000A63F7"/>
    <w:rsid w:val="000A771A"/>
    <w:rsid w:val="000B2CAE"/>
    <w:rsid w:val="000B5371"/>
    <w:rsid w:val="000B5D5B"/>
    <w:rsid w:val="000C1AFE"/>
    <w:rsid w:val="000C6921"/>
    <w:rsid w:val="000C7DFE"/>
    <w:rsid w:val="000D04B3"/>
    <w:rsid w:val="000D0E94"/>
    <w:rsid w:val="000E0B8A"/>
    <w:rsid w:val="000E12CE"/>
    <w:rsid w:val="000E2626"/>
    <w:rsid w:val="000E2728"/>
    <w:rsid w:val="000E2942"/>
    <w:rsid w:val="000E2A0E"/>
    <w:rsid w:val="000E2FFF"/>
    <w:rsid w:val="000F1E68"/>
    <w:rsid w:val="000F266E"/>
    <w:rsid w:val="000F2996"/>
    <w:rsid w:val="000F5CD1"/>
    <w:rsid w:val="000F5DFE"/>
    <w:rsid w:val="00103816"/>
    <w:rsid w:val="001058B9"/>
    <w:rsid w:val="001073D5"/>
    <w:rsid w:val="001104FB"/>
    <w:rsid w:val="00112BE6"/>
    <w:rsid w:val="001204CE"/>
    <w:rsid w:val="00125B19"/>
    <w:rsid w:val="00133D4E"/>
    <w:rsid w:val="00134667"/>
    <w:rsid w:val="00136CAE"/>
    <w:rsid w:val="0014201E"/>
    <w:rsid w:val="00142421"/>
    <w:rsid w:val="00144980"/>
    <w:rsid w:val="00152079"/>
    <w:rsid w:val="0016329B"/>
    <w:rsid w:val="00166B90"/>
    <w:rsid w:val="001718FC"/>
    <w:rsid w:val="001749F9"/>
    <w:rsid w:val="0017753C"/>
    <w:rsid w:val="00190D03"/>
    <w:rsid w:val="00190D57"/>
    <w:rsid w:val="00192E23"/>
    <w:rsid w:val="00195364"/>
    <w:rsid w:val="00196686"/>
    <w:rsid w:val="001A28B8"/>
    <w:rsid w:val="001A344C"/>
    <w:rsid w:val="001A452A"/>
    <w:rsid w:val="001A6A14"/>
    <w:rsid w:val="001B10CD"/>
    <w:rsid w:val="001B54C0"/>
    <w:rsid w:val="001C1DDA"/>
    <w:rsid w:val="001C23EF"/>
    <w:rsid w:val="001C360E"/>
    <w:rsid w:val="001C6635"/>
    <w:rsid w:val="001D46D0"/>
    <w:rsid w:val="001E4198"/>
    <w:rsid w:val="001E4BD8"/>
    <w:rsid w:val="001E63B2"/>
    <w:rsid w:val="001F1670"/>
    <w:rsid w:val="001F189F"/>
    <w:rsid w:val="001F31DD"/>
    <w:rsid w:val="001F7903"/>
    <w:rsid w:val="002015AE"/>
    <w:rsid w:val="00210695"/>
    <w:rsid w:val="00212556"/>
    <w:rsid w:val="00215A9C"/>
    <w:rsid w:val="00215B9F"/>
    <w:rsid w:val="0022315F"/>
    <w:rsid w:val="00224521"/>
    <w:rsid w:val="002249AC"/>
    <w:rsid w:val="00224D80"/>
    <w:rsid w:val="00232660"/>
    <w:rsid w:val="00234854"/>
    <w:rsid w:val="002408CE"/>
    <w:rsid w:val="00243B37"/>
    <w:rsid w:val="002446B4"/>
    <w:rsid w:val="00245567"/>
    <w:rsid w:val="00247DE4"/>
    <w:rsid w:val="00260CFC"/>
    <w:rsid w:val="0026180D"/>
    <w:rsid w:val="00265685"/>
    <w:rsid w:val="00266824"/>
    <w:rsid w:val="00273D54"/>
    <w:rsid w:val="00286FF8"/>
    <w:rsid w:val="002876FA"/>
    <w:rsid w:val="00291262"/>
    <w:rsid w:val="0029390C"/>
    <w:rsid w:val="002A5F85"/>
    <w:rsid w:val="002B1AA2"/>
    <w:rsid w:val="002B3E28"/>
    <w:rsid w:val="002B6237"/>
    <w:rsid w:val="002C255E"/>
    <w:rsid w:val="002C3F24"/>
    <w:rsid w:val="002C6C02"/>
    <w:rsid w:val="002D0CC5"/>
    <w:rsid w:val="002D6AED"/>
    <w:rsid w:val="002D72C6"/>
    <w:rsid w:val="002E6C2F"/>
    <w:rsid w:val="00300605"/>
    <w:rsid w:val="00303625"/>
    <w:rsid w:val="003036FF"/>
    <w:rsid w:val="00305169"/>
    <w:rsid w:val="00306C79"/>
    <w:rsid w:val="003124E6"/>
    <w:rsid w:val="00313762"/>
    <w:rsid w:val="003152D2"/>
    <w:rsid w:val="00317FAA"/>
    <w:rsid w:val="00320860"/>
    <w:rsid w:val="0032173E"/>
    <w:rsid w:val="00321D16"/>
    <w:rsid w:val="00326DF0"/>
    <w:rsid w:val="003306DC"/>
    <w:rsid w:val="00331025"/>
    <w:rsid w:val="00332605"/>
    <w:rsid w:val="00334511"/>
    <w:rsid w:val="00334F3D"/>
    <w:rsid w:val="00342835"/>
    <w:rsid w:val="00347045"/>
    <w:rsid w:val="00354758"/>
    <w:rsid w:val="0035630D"/>
    <w:rsid w:val="0036115F"/>
    <w:rsid w:val="00361C1C"/>
    <w:rsid w:val="003675F1"/>
    <w:rsid w:val="00370E98"/>
    <w:rsid w:val="003723F6"/>
    <w:rsid w:val="003724C8"/>
    <w:rsid w:val="0037259D"/>
    <w:rsid w:val="00377DBE"/>
    <w:rsid w:val="0038089A"/>
    <w:rsid w:val="00381663"/>
    <w:rsid w:val="00382E2B"/>
    <w:rsid w:val="00383E57"/>
    <w:rsid w:val="0038463F"/>
    <w:rsid w:val="00392979"/>
    <w:rsid w:val="00392F3B"/>
    <w:rsid w:val="00394741"/>
    <w:rsid w:val="003A1FD2"/>
    <w:rsid w:val="003A5521"/>
    <w:rsid w:val="003A7C19"/>
    <w:rsid w:val="003B12D4"/>
    <w:rsid w:val="003B71E2"/>
    <w:rsid w:val="003C1994"/>
    <w:rsid w:val="003C484B"/>
    <w:rsid w:val="003C63B8"/>
    <w:rsid w:val="003C79C0"/>
    <w:rsid w:val="003D3DF1"/>
    <w:rsid w:val="003E2C12"/>
    <w:rsid w:val="003F0E46"/>
    <w:rsid w:val="003F1B5D"/>
    <w:rsid w:val="003F34BE"/>
    <w:rsid w:val="003F65D4"/>
    <w:rsid w:val="003F6A6F"/>
    <w:rsid w:val="003F6F2C"/>
    <w:rsid w:val="004017FC"/>
    <w:rsid w:val="0040291C"/>
    <w:rsid w:val="00403913"/>
    <w:rsid w:val="00407005"/>
    <w:rsid w:val="0041167D"/>
    <w:rsid w:val="0041308D"/>
    <w:rsid w:val="00415095"/>
    <w:rsid w:val="00415D52"/>
    <w:rsid w:val="0042077D"/>
    <w:rsid w:val="004244F2"/>
    <w:rsid w:val="004265FC"/>
    <w:rsid w:val="00441052"/>
    <w:rsid w:val="00441B55"/>
    <w:rsid w:val="00444D93"/>
    <w:rsid w:val="0044556A"/>
    <w:rsid w:val="004531BD"/>
    <w:rsid w:val="00457CBE"/>
    <w:rsid w:val="00473237"/>
    <w:rsid w:val="004767FB"/>
    <w:rsid w:val="004808C4"/>
    <w:rsid w:val="00480E89"/>
    <w:rsid w:val="00481F6F"/>
    <w:rsid w:val="0048535A"/>
    <w:rsid w:val="00494CA5"/>
    <w:rsid w:val="004968E2"/>
    <w:rsid w:val="00497C37"/>
    <w:rsid w:val="004A154B"/>
    <w:rsid w:val="004A1579"/>
    <w:rsid w:val="004A2EA1"/>
    <w:rsid w:val="004A48B5"/>
    <w:rsid w:val="004A6ED0"/>
    <w:rsid w:val="004B4356"/>
    <w:rsid w:val="004B51B1"/>
    <w:rsid w:val="004B54C5"/>
    <w:rsid w:val="004B7CA2"/>
    <w:rsid w:val="004C291A"/>
    <w:rsid w:val="004C4E0E"/>
    <w:rsid w:val="004D63E2"/>
    <w:rsid w:val="004E0232"/>
    <w:rsid w:val="004E24F8"/>
    <w:rsid w:val="004E4124"/>
    <w:rsid w:val="004E5A10"/>
    <w:rsid w:val="004E5EA6"/>
    <w:rsid w:val="004E6C32"/>
    <w:rsid w:val="004E753E"/>
    <w:rsid w:val="004F1F06"/>
    <w:rsid w:val="004F4AE9"/>
    <w:rsid w:val="004F5A59"/>
    <w:rsid w:val="004F5CF0"/>
    <w:rsid w:val="004F6C3F"/>
    <w:rsid w:val="005005E8"/>
    <w:rsid w:val="00506CE5"/>
    <w:rsid w:val="00510E5E"/>
    <w:rsid w:val="005134AD"/>
    <w:rsid w:val="00514E91"/>
    <w:rsid w:val="00521CC1"/>
    <w:rsid w:val="00527B24"/>
    <w:rsid w:val="00527D70"/>
    <w:rsid w:val="0053217E"/>
    <w:rsid w:val="00533360"/>
    <w:rsid w:val="005339E4"/>
    <w:rsid w:val="00533F11"/>
    <w:rsid w:val="005400B5"/>
    <w:rsid w:val="00546C5F"/>
    <w:rsid w:val="0055744F"/>
    <w:rsid w:val="00560211"/>
    <w:rsid w:val="00560726"/>
    <w:rsid w:val="00561795"/>
    <w:rsid w:val="00564A7F"/>
    <w:rsid w:val="005676CA"/>
    <w:rsid w:val="00572170"/>
    <w:rsid w:val="00572E1A"/>
    <w:rsid w:val="00575CA3"/>
    <w:rsid w:val="00582653"/>
    <w:rsid w:val="0058340C"/>
    <w:rsid w:val="00592A56"/>
    <w:rsid w:val="00592B15"/>
    <w:rsid w:val="00596B3F"/>
    <w:rsid w:val="00597205"/>
    <w:rsid w:val="005A0105"/>
    <w:rsid w:val="005A09AC"/>
    <w:rsid w:val="005A31BA"/>
    <w:rsid w:val="005A504D"/>
    <w:rsid w:val="005B1BBC"/>
    <w:rsid w:val="005C0289"/>
    <w:rsid w:val="005C0830"/>
    <w:rsid w:val="005C0B1B"/>
    <w:rsid w:val="005C2BDA"/>
    <w:rsid w:val="005C2CB8"/>
    <w:rsid w:val="005C5526"/>
    <w:rsid w:val="005C55D8"/>
    <w:rsid w:val="005D7C76"/>
    <w:rsid w:val="005D7C96"/>
    <w:rsid w:val="005D7E5C"/>
    <w:rsid w:val="005E1D99"/>
    <w:rsid w:val="005E41B9"/>
    <w:rsid w:val="005E63C9"/>
    <w:rsid w:val="005E69E3"/>
    <w:rsid w:val="005E6A45"/>
    <w:rsid w:val="005F0820"/>
    <w:rsid w:val="00601C0F"/>
    <w:rsid w:val="00605E5F"/>
    <w:rsid w:val="00611D77"/>
    <w:rsid w:val="00611DBF"/>
    <w:rsid w:val="006121BB"/>
    <w:rsid w:val="0062134E"/>
    <w:rsid w:val="00621DDD"/>
    <w:rsid w:val="0062571F"/>
    <w:rsid w:val="00625CDB"/>
    <w:rsid w:val="0062704A"/>
    <w:rsid w:val="00635F26"/>
    <w:rsid w:val="006412AC"/>
    <w:rsid w:val="00644E86"/>
    <w:rsid w:val="0064629F"/>
    <w:rsid w:val="00650E7A"/>
    <w:rsid w:val="006527E0"/>
    <w:rsid w:val="00663696"/>
    <w:rsid w:val="00664767"/>
    <w:rsid w:val="00665404"/>
    <w:rsid w:val="00665487"/>
    <w:rsid w:val="006658D9"/>
    <w:rsid w:val="00665FBE"/>
    <w:rsid w:val="00682930"/>
    <w:rsid w:val="00683625"/>
    <w:rsid w:val="00685FEF"/>
    <w:rsid w:val="006864F6"/>
    <w:rsid w:val="006929EB"/>
    <w:rsid w:val="00693A5A"/>
    <w:rsid w:val="00693E0C"/>
    <w:rsid w:val="00693E48"/>
    <w:rsid w:val="006A01FB"/>
    <w:rsid w:val="006A7EE1"/>
    <w:rsid w:val="006B0D79"/>
    <w:rsid w:val="006B0E2F"/>
    <w:rsid w:val="006B1703"/>
    <w:rsid w:val="006B65E9"/>
    <w:rsid w:val="006B6E6C"/>
    <w:rsid w:val="006B7C7A"/>
    <w:rsid w:val="006C2A69"/>
    <w:rsid w:val="006C3AC6"/>
    <w:rsid w:val="006D048A"/>
    <w:rsid w:val="006D312D"/>
    <w:rsid w:val="006D66BD"/>
    <w:rsid w:val="006D69F1"/>
    <w:rsid w:val="006E2C76"/>
    <w:rsid w:val="006E30BA"/>
    <w:rsid w:val="006E39E8"/>
    <w:rsid w:val="006E6D17"/>
    <w:rsid w:val="006E75C2"/>
    <w:rsid w:val="006F0615"/>
    <w:rsid w:val="006F2A1B"/>
    <w:rsid w:val="006F5E1E"/>
    <w:rsid w:val="006F723C"/>
    <w:rsid w:val="00700D41"/>
    <w:rsid w:val="00704710"/>
    <w:rsid w:val="0070508E"/>
    <w:rsid w:val="00707FAE"/>
    <w:rsid w:val="00713743"/>
    <w:rsid w:val="007206AD"/>
    <w:rsid w:val="00723A20"/>
    <w:rsid w:val="0072475B"/>
    <w:rsid w:val="00724C36"/>
    <w:rsid w:val="00725289"/>
    <w:rsid w:val="00725B19"/>
    <w:rsid w:val="0073140C"/>
    <w:rsid w:val="00735B87"/>
    <w:rsid w:val="00736917"/>
    <w:rsid w:val="007422B3"/>
    <w:rsid w:val="007444DC"/>
    <w:rsid w:val="00744D65"/>
    <w:rsid w:val="00745672"/>
    <w:rsid w:val="007516C4"/>
    <w:rsid w:val="00754673"/>
    <w:rsid w:val="00755880"/>
    <w:rsid w:val="00757705"/>
    <w:rsid w:val="00762A0D"/>
    <w:rsid w:val="0076575A"/>
    <w:rsid w:val="00767190"/>
    <w:rsid w:val="0077057E"/>
    <w:rsid w:val="00772C8E"/>
    <w:rsid w:val="00776B56"/>
    <w:rsid w:val="0078126C"/>
    <w:rsid w:val="00786EA7"/>
    <w:rsid w:val="00792CB9"/>
    <w:rsid w:val="00793E7F"/>
    <w:rsid w:val="00796CF0"/>
    <w:rsid w:val="007A0977"/>
    <w:rsid w:val="007A2DC8"/>
    <w:rsid w:val="007A445F"/>
    <w:rsid w:val="007A5E10"/>
    <w:rsid w:val="007A6BF5"/>
    <w:rsid w:val="007A7890"/>
    <w:rsid w:val="007B10D7"/>
    <w:rsid w:val="007B5892"/>
    <w:rsid w:val="007D11C1"/>
    <w:rsid w:val="007D359E"/>
    <w:rsid w:val="007D6071"/>
    <w:rsid w:val="007D7BE7"/>
    <w:rsid w:val="00801BEA"/>
    <w:rsid w:val="0080364C"/>
    <w:rsid w:val="008039AE"/>
    <w:rsid w:val="00807D0F"/>
    <w:rsid w:val="00813073"/>
    <w:rsid w:val="00817B90"/>
    <w:rsid w:val="008234E2"/>
    <w:rsid w:val="0082354E"/>
    <w:rsid w:val="0082783C"/>
    <w:rsid w:val="00831F6A"/>
    <w:rsid w:val="008347E1"/>
    <w:rsid w:val="00835101"/>
    <w:rsid w:val="00835F8E"/>
    <w:rsid w:val="0084013E"/>
    <w:rsid w:val="0084120C"/>
    <w:rsid w:val="008415CB"/>
    <w:rsid w:val="00844CDB"/>
    <w:rsid w:val="008518FD"/>
    <w:rsid w:val="00852D31"/>
    <w:rsid w:val="00853819"/>
    <w:rsid w:val="008602D3"/>
    <w:rsid w:val="0087241E"/>
    <w:rsid w:val="00873F39"/>
    <w:rsid w:val="00880555"/>
    <w:rsid w:val="00880B2E"/>
    <w:rsid w:val="00880C55"/>
    <w:rsid w:val="00886F06"/>
    <w:rsid w:val="0089460D"/>
    <w:rsid w:val="008A114B"/>
    <w:rsid w:val="008A3879"/>
    <w:rsid w:val="008A53E0"/>
    <w:rsid w:val="008B139D"/>
    <w:rsid w:val="008B1A07"/>
    <w:rsid w:val="008B3606"/>
    <w:rsid w:val="008B43A6"/>
    <w:rsid w:val="008B50BE"/>
    <w:rsid w:val="008C2096"/>
    <w:rsid w:val="008C7493"/>
    <w:rsid w:val="008D11E8"/>
    <w:rsid w:val="008D53FE"/>
    <w:rsid w:val="008E098C"/>
    <w:rsid w:val="008E4EA4"/>
    <w:rsid w:val="008E6069"/>
    <w:rsid w:val="008E6B95"/>
    <w:rsid w:val="00912478"/>
    <w:rsid w:val="00914147"/>
    <w:rsid w:val="0091670F"/>
    <w:rsid w:val="0091751A"/>
    <w:rsid w:val="009233B3"/>
    <w:rsid w:val="009246FC"/>
    <w:rsid w:val="009248CC"/>
    <w:rsid w:val="00925121"/>
    <w:rsid w:val="00932600"/>
    <w:rsid w:val="00932BCD"/>
    <w:rsid w:val="00933FBF"/>
    <w:rsid w:val="009356AC"/>
    <w:rsid w:val="0093682D"/>
    <w:rsid w:val="009374DA"/>
    <w:rsid w:val="00941BD0"/>
    <w:rsid w:val="009423A8"/>
    <w:rsid w:val="00944AF3"/>
    <w:rsid w:val="009545C1"/>
    <w:rsid w:val="009637D3"/>
    <w:rsid w:val="00967124"/>
    <w:rsid w:val="00973EAB"/>
    <w:rsid w:val="00975506"/>
    <w:rsid w:val="009819AE"/>
    <w:rsid w:val="00983D43"/>
    <w:rsid w:val="00984020"/>
    <w:rsid w:val="0098452F"/>
    <w:rsid w:val="0098725B"/>
    <w:rsid w:val="00990ABD"/>
    <w:rsid w:val="009916F1"/>
    <w:rsid w:val="009937F1"/>
    <w:rsid w:val="00994EB6"/>
    <w:rsid w:val="009A1ED9"/>
    <w:rsid w:val="009A46A0"/>
    <w:rsid w:val="009A6F0A"/>
    <w:rsid w:val="009B0258"/>
    <w:rsid w:val="009B6164"/>
    <w:rsid w:val="009C1269"/>
    <w:rsid w:val="009C3040"/>
    <w:rsid w:val="009C676D"/>
    <w:rsid w:val="009C6C8A"/>
    <w:rsid w:val="009D14FF"/>
    <w:rsid w:val="009D1C58"/>
    <w:rsid w:val="009D5E33"/>
    <w:rsid w:val="009D6310"/>
    <w:rsid w:val="009D7A10"/>
    <w:rsid w:val="009D7B12"/>
    <w:rsid w:val="009E372D"/>
    <w:rsid w:val="009E6BE5"/>
    <w:rsid w:val="009E7090"/>
    <w:rsid w:val="009E70B7"/>
    <w:rsid w:val="009E72AD"/>
    <w:rsid w:val="009F1689"/>
    <w:rsid w:val="009F206F"/>
    <w:rsid w:val="009F3102"/>
    <w:rsid w:val="009F4FC7"/>
    <w:rsid w:val="009F6221"/>
    <w:rsid w:val="009F6D02"/>
    <w:rsid w:val="00A00840"/>
    <w:rsid w:val="00A00AF3"/>
    <w:rsid w:val="00A02860"/>
    <w:rsid w:val="00A02E5E"/>
    <w:rsid w:val="00A05C0F"/>
    <w:rsid w:val="00A10780"/>
    <w:rsid w:val="00A11F87"/>
    <w:rsid w:val="00A131C4"/>
    <w:rsid w:val="00A13B91"/>
    <w:rsid w:val="00A15180"/>
    <w:rsid w:val="00A15686"/>
    <w:rsid w:val="00A16821"/>
    <w:rsid w:val="00A1729C"/>
    <w:rsid w:val="00A26F5F"/>
    <w:rsid w:val="00A34A61"/>
    <w:rsid w:val="00A35445"/>
    <w:rsid w:val="00A40AA2"/>
    <w:rsid w:val="00A42CBF"/>
    <w:rsid w:val="00A46BFE"/>
    <w:rsid w:val="00A54D9A"/>
    <w:rsid w:val="00A60F6C"/>
    <w:rsid w:val="00A64C9E"/>
    <w:rsid w:val="00A73D74"/>
    <w:rsid w:val="00A75E6E"/>
    <w:rsid w:val="00A800C3"/>
    <w:rsid w:val="00A838AD"/>
    <w:rsid w:val="00A851E5"/>
    <w:rsid w:val="00A87032"/>
    <w:rsid w:val="00A9116C"/>
    <w:rsid w:val="00A922FA"/>
    <w:rsid w:val="00A95F35"/>
    <w:rsid w:val="00AA311A"/>
    <w:rsid w:val="00AB09ED"/>
    <w:rsid w:val="00AB134C"/>
    <w:rsid w:val="00AB157A"/>
    <w:rsid w:val="00AB6689"/>
    <w:rsid w:val="00AC2555"/>
    <w:rsid w:val="00AD1EA1"/>
    <w:rsid w:val="00AD2173"/>
    <w:rsid w:val="00AD278C"/>
    <w:rsid w:val="00AD40BF"/>
    <w:rsid w:val="00AE087D"/>
    <w:rsid w:val="00AE3B36"/>
    <w:rsid w:val="00AE4692"/>
    <w:rsid w:val="00AE5813"/>
    <w:rsid w:val="00AE592D"/>
    <w:rsid w:val="00AF1A75"/>
    <w:rsid w:val="00AF21D6"/>
    <w:rsid w:val="00B04C35"/>
    <w:rsid w:val="00B05D58"/>
    <w:rsid w:val="00B07611"/>
    <w:rsid w:val="00B1032E"/>
    <w:rsid w:val="00B113BF"/>
    <w:rsid w:val="00B122C1"/>
    <w:rsid w:val="00B150CB"/>
    <w:rsid w:val="00B22FD7"/>
    <w:rsid w:val="00B24466"/>
    <w:rsid w:val="00B404A9"/>
    <w:rsid w:val="00B45074"/>
    <w:rsid w:val="00B52128"/>
    <w:rsid w:val="00B526E8"/>
    <w:rsid w:val="00B527DF"/>
    <w:rsid w:val="00B5428B"/>
    <w:rsid w:val="00B54D35"/>
    <w:rsid w:val="00B61496"/>
    <w:rsid w:val="00B61938"/>
    <w:rsid w:val="00B657CA"/>
    <w:rsid w:val="00B76BD0"/>
    <w:rsid w:val="00B77ACE"/>
    <w:rsid w:val="00B92B21"/>
    <w:rsid w:val="00B95995"/>
    <w:rsid w:val="00BA2DC7"/>
    <w:rsid w:val="00BA51BA"/>
    <w:rsid w:val="00BA544B"/>
    <w:rsid w:val="00BA5C18"/>
    <w:rsid w:val="00BB187F"/>
    <w:rsid w:val="00BB6367"/>
    <w:rsid w:val="00BB6430"/>
    <w:rsid w:val="00BC14C0"/>
    <w:rsid w:val="00BC1936"/>
    <w:rsid w:val="00BC1BE2"/>
    <w:rsid w:val="00BC5D8C"/>
    <w:rsid w:val="00BC6A84"/>
    <w:rsid w:val="00BC6B96"/>
    <w:rsid w:val="00BC6F1F"/>
    <w:rsid w:val="00BD1C7C"/>
    <w:rsid w:val="00BD2202"/>
    <w:rsid w:val="00BD348A"/>
    <w:rsid w:val="00BD37DF"/>
    <w:rsid w:val="00BE7B6E"/>
    <w:rsid w:val="00BE7F0D"/>
    <w:rsid w:val="00BF323D"/>
    <w:rsid w:val="00BF526E"/>
    <w:rsid w:val="00C00D56"/>
    <w:rsid w:val="00C07D35"/>
    <w:rsid w:val="00C124A6"/>
    <w:rsid w:val="00C12910"/>
    <w:rsid w:val="00C13516"/>
    <w:rsid w:val="00C16292"/>
    <w:rsid w:val="00C1644F"/>
    <w:rsid w:val="00C211F4"/>
    <w:rsid w:val="00C2193C"/>
    <w:rsid w:val="00C2250F"/>
    <w:rsid w:val="00C231ED"/>
    <w:rsid w:val="00C24311"/>
    <w:rsid w:val="00C2710C"/>
    <w:rsid w:val="00C2775D"/>
    <w:rsid w:val="00C3360E"/>
    <w:rsid w:val="00C344D7"/>
    <w:rsid w:val="00C35F18"/>
    <w:rsid w:val="00C406C9"/>
    <w:rsid w:val="00C423DD"/>
    <w:rsid w:val="00C66798"/>
    <w:rsid w:val="00C66C68"/>
    <w:rsid w:val="00C7060D"/>
    <w:rsid w:val="00C71B67"/>
    <w:rsid w:val="00C73DB8"/>
    <w:rsid w:val="00C752F4"/>
    <w:rsid w:val="00C8147B"/>
    <w:rsid w:val="00C836EB"/>
    <w:rsid w:val="00C92E6D"/>
    <w:rsid w:val="00C93DAB"/>
    <w:rsid w:val="00C9411C"/>
    <w:rsid w:val="00C96AD6"/>
    <w:rsid w:val="00C97433"/>
    <w:rsid w:val="00CA03CC"/>
    <w:rsid w:val="00CA0508"/>
    <w:rsid w:val="00CA1881"/>
    <w:rsid w:val="00CA3D23"/>
    <w:rsid w:val="00CA4523"/>
    <w:rsid w:val="00CB3EB2"/>
    <w:rsid w:val="00CD2B6D"/>
    <w:rsid w:val="00CD7C7C"/>
    <w:rsid w:val="00CD7EFF"/>
    <w:rsid w:val="00CE43A6"/>
    <w:rsid w:val="00CE766C"/>
    <w:rsid w:val="00CF0936"/>
    <w:rsid w:val="00CF1B16"/>
    <w:rsid w:val="00CF2672"/>
    <w:rsid w:val="00CF2AAA"/>
    <w:rsid w:val="00CF3A18"/>
    <w:rsid w:val="00CF445C"/>
    <w:rsid w:val="00CF50FB"/>
    <w:rsid w:val="00D10CE4"/>
    <w:rsid w:val="00D20368"/>
    <w:rsid w:val="00D21635"/>
    <w:rsid w:val="00D22404"/>
    <w:rsid w:val="00D22F70"/>
    <w:rsid w:val="00D25DDB"/>
    <w:rsid w:val="00D25E45"/>
    <w:rsid w:val="00D279E8"/>
    <w:rsid w:val="00D300F2"/>
    <w:rsid w:val="00D32346"/>
    <w:rsid w:val="00D3282F"/>
    <w:rsid w:val="00D354E7"/>
    <w:rsid w:val="00D40083"/>
    <w:rsid w:val="00D44B79"/>
    <w:rsid w:val="00D45C9B"/>
    <w:rsid w:val="00D473B5"/>
    <w:rsid w:val="00D5013D"/>
    <w:rsid w:val="00D5105A"/>
    <w:rsid w:val="00D533B9"/>
    <w:rsid w:val="00D539E6"/>
    <w:rsid w:val="00D617DD"/>
    <w:rsid w:val="00D65E6D"/>
    <w:rsid w:val="00D66B93"/>
    <w:rsid w:val="00D66D17"/>
    <w:rsid w:val="00D73F3D"/>
    <w:rsid w:val="00D75349"/>
    <w:rsid w:val="00D76C88"/>
    <w:rsid w:val="00D835DA"/>
    <w:rsid w:val="00D85E92"/>
    <w:rsid w:val="00D8632F"/>
    <w:rsid w:val="00D8691E"/>
    <w:rsid w:val="00D90EFC"/>
    <w:rsid w:val="00D91CBA"/>
    <w:rsid w:val="00D94E8A"/>
    <w:rsid w:val="00D97701"/>
    <w:rsid w:val="00DA04CF"/>
    <w:rsid w:val="00DA5FAE"/>
    <w:rsid w:val="00DB0A55"/>
    <w:rsid w:val="00DB0B4F"/>
    <w:rsid w:val="00DB3E8A"/>
    <w:rsid w:val="00DB59FE"/>
    <w:rsid w:val="00DB7A6F"/>
    <w:rsid w:val="00DC052E"/>
    <w:rsid w:val="00DC24FA"/>
    <w:rsid w:val="00DC7036"/>
    <w:rsid w:val="00DD3E5A"/>
    <w:rsid w:val="00DD4675"/>
    <w:rsid w:val="00DD54A1"/>
    <w:rsid w:val="00DE011A"/>
    <w:rsid w:val="00DE0E5A"/>
    <w:rsid w:val="00DE2D36"/>
    <w:rsid w:val="00DE345D"/>
    <w:rsid w:val="00DE3550"/>
    <w:rsid w:val="00DE640F"/>
    <w:rsid w:val="00DF2030"/>
    <w:rsid w:val="00DF3864"/>
    <w:rsid w:val="00DF41CF"/>
    <w:rsid w:val="00DF5AD7"/>
    <w:rsid w:val="00E02593"/>
    <w:rsid w:val="00E0291F"/>
    <w:rsid w:val="00E035BB"/>
    <w:rsid w:val="00E03932"/>
    <w:rsid w:val="00E04D7E"/>
    <w:rsid w:val="00E05848"/>
    <w:rsid w:val="00E05971"/>
    <w:rsid w:val="00E070B0"/>
    <w:rsid w:val="00E113E2"/>
    <w:rsid w:val="00E13F25"/>
    <w:rsid w:val="00E17F6E"/>
    <w:rsid w:val="00E25D33"/>
    <w:rsid w:val="00E260D9"/>
    <w:rsid w:val="00E27D1B"/>
    <w:rsid w:val="00E314F0"/>
    <w:rsid w:val="00E36621"/>
    <w:rsid w:val="00E36A67"/>
    <w:rsid w:val="00E40E78"/>
    <w:rsid w:val="00E46218"/>
    <w:rsid w:val="00E52A4D"/>
    <w:rsid w:val="00E530BB"/>
    <w:rsid w:val="00E53DBE"/>
    <w:rsid w:val="00E61EBE"/>
    <w:rsid w:val="00E646C0"/>
    <w:rsid w:val="00E6620A"/>
    <w:rsid w:val="00E70523"/>
    <w:rsid w:val="00E713D3"/>
    <w:rsid w:val="00E80DB7"/>
    <w:rsid w:val="00E81A6A"/>
    <w:rsid w:val="00E834DA"/>
    <w:rsid w:val="00E846F6"/>
    <w:rsid w:val="00E859C9"/>
    <w:rsid w:val="00E86C45"/>
    <w:rsid w:val="00E94997"/>
    <w:rsid w:val="00EA1BED"/>
    <w:rsid w:val="00EA25B2"/>
    <w:rsid w:val="00EA60D5"/>
    <w:rsid w:val="00EB068C"/>
    <w:rsid w:val="00EB2CA2"/>
    <w:rsid w:val="00EB54ED"/>
    <w:rsid w:val="00EB5E15"/>
    <w:rsid w:val="00EB74E8"/>
    <w:rsid w:val="00EC04B4"/>
    <w:rsid w:val="00EC04E9"/>
    <w:rsid w:val="00EC1A66"/>
    <w:rsid w:val="00EC3380"/>
    <w:rsid w:val="00EC4A59"/>
    <w:rsid w:val="00EC5B42"/>
    <w:rsid w:val="00ED016A"/>
    <w:rsid w:val="00ED088F"/>
    <w:rsid w:val="00ED3F00"/>
    <w:rsid w:val="00ED7043"/>
    <w:rsid w:val="00EE0AA3"/>
    <w:rsid w:val="00EE1BA2"/>
    <w:rsid w:val="00EE4613"/>
    <w:rsid w:val="00EE7B4F"/>
    <w:rsid w:val="00EF0155"/>
    <w:rsid w:val="00EF263F"/>
    <w:rsid w:val="00EF33ED"/>
    <w:rsid w:val="00F01A5A"/>
    <w:rsid w:val="00F01D5B"/>
    <w:rsid w:val="00F04384"/>
    <w:rsid w:val="00F11798"/>
    <w:rsid w:val="00F12C8C"/>
    <w:rsid w:val="00F1304C"/>
    <w:rsid w:val="00F248A3"/>
    <w:rsid w:val="00F24CD3"/>
    <w:rsid w:val="00F26C73"/>
    <w:rsid w:val="00F30106"/>
    <w:rsid w:val="00F328FE"/>
    <w:rsid w:val="00F37E05"/>
    <w:rsid w:val="00F410C0"/>
    <w:rsid w:val="00F417CF"/>
    <w:rsid w:val="00F46883"/>
    <w:rsid w:val="00F51861"/>
    <w:rsid w:val="00F52DF1"/>
    <w:rsid w:val="00F56535"/>
    <w:rsid w:val="00F573C8"/>
    <w:rsid w:val="00F622B7"/>
    <w:rsid w:val="00F65A53"/>
    <w:rsid w:val="00F67EEC"/>
    <w:rsid w:val="00F7367B"/>
    <w:rsid w:val="00F76EC4"/>
    <w:rsid w:val="00F77048"/>
    <w:rsid w:val="00F82262"/>
    <w:rsid w:val="00F90054"/>
    <w:rsid w:val="00F922EC"/>
    <w:rsid w:val="00F95EDC"/>
    <w:rsid w:val="00FA0491"/>
    <w:rsid w:val="00FA5F2B"/>
    <w:rsid w:val="00FC2E22"/>
    <w:rsid w:val="00FC514A"/>
    <w:rsid w:val="00FD2D9D"/>
    <w:rsid w:val="00FD4AE5"/>
    <w:rsid w:val="00FD586D"/>
    <w:rsid w:val="00FE0A7A"/>
    <w:rsid w:val="00FE4480"/>
    <w:rsid w:val="00FE50A6"/>
    <w:rsid w:val="00FE55A6"/>
    <w:rsid w:val="00FE6F2D"/>
    <w:rsid w:val="00FF2B5B"/>
    <w:rsid w:val="00FF2BE8"/>
    <w:rsid w:val="00FF483E"/>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ncbi.nlm.nih.gov/pubmed/?term=Heyn%20H%5Bauth%5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C562C-29FC-4DDE-8AF8-6F0C7244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8624</Words>
  <Characters>49162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3</cp:revision>
  <cp:lastPrinted>2016-03-06T02:36:00Z</cp:lastPrinted>
  <dcterms:created xsi:type="dcterms:W3CDTF">2016-06-05T10:09:00Z</dcterms:created>
  <dcterms:modified xsi:type="dcterms:W3CDTF">2016-06-05T23:30:00Z</dcterms:modified>
</cp:coreProperties>
</file>