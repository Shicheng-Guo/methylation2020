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043CA" w14:textId="6C7C2BB8" w:rsidR="00EE1F07" w:rsidRDefault="003F76C8" w:rsidP="004B13DD">
      <w:pPr>
        <w:suppressLineNumbers/>
        <w:shd w:val="clear" w:color="auto" w:fill="FFFFFF"/>
        <w:overflowPunct w:val="0"/>
        <w:spacing w:before="60" w:after="0" w:line="240" w:lineRule="auto"/>
        <w:ind w:firstLineChars="200" w:firstLine="482"/>
        <w:jc w:val="center"/>
        <w:outlineLvl w:val="1"/>
        <w:rPr>
          <w:ins w:id="0" w:author="Shicheng Guo" w:date="2016-03-11T09:54:00Z"/>
          <w:rFonts w:ascii="Arial" w:hAnsi="Arial" w:cs="Arial"/>
          <w:b/>
          <w:bCs/>
          <w:color w:val="474747"/>
          <w:sz w:val="24"/>
          <w:szCs w:val="24"/>
        </w:rPr>
      </w:pPr>
      <w:ins w:id="1" w:author="Shicheng Guo" w:date="2016-03-11T09:55:00Z">
        <w:r w:rsidRPr="00B24F90">
          <w:rPr>
            <w:rFonts w:ascii="Arial" w:hAnsi="Arial" w:cs="Arial" w:hint="eastAsia"/>
            <w:b/>
            <w:bCs/>
            <w:color w:val="474747"/>
            <w:sz w:val="24"/>
            <w:szCs w:val="24"/>
          </w:rPr>
          <w:t>全基因组</w:t>
        </w:r>
        <w:r w:rsidRPr="00B24F90">
          <w:rPr>
            <w:rFonts w:ascii="Arial" w:hAnsi="Arial" w:cs="Arial"/>
            <w:b/>
            <w:bCs/>
            <w:color w:val="474747"/>
            <w:sz w:val="24"/>
            <w:szCs w:val="24"/>
          </w:rPr>
          <w:t>DNA</w:t>
        </w:r>
        <w:r w:rsidRPr="00B24F90">
          <w:rPr>
            <w:rFonts w:ascii="Arial" w:hAnsi="Arial" w:cs="Arial" w:hint="eastAsia"/>
            <w:b/>
            <w:bCs/>
            <w:color w:val="474747"/>
            <w:sz w:val="24"/>
            <w:szCs w:val="24"/>
          </w:rPr>
          <w:t>甲基化</w:t>
        </w:r>
        <w:r>
          <w:rPr>
            <w:rFonts w:ascii="Arial" w:hAnsi="Arial" w:cs="Arial" w:hint="eastAsia"/>
            <w:b/>
            <w:bCs/>
            <w:color w:val="474747"/>
            <w:sz w:val="24"/>
            <w:szCs w:val="24"/>
          </w:rPr>
          <w:t>谱式</w:t>
        </w:r>
        <w:r>
          <w:rPr>
            <w:rFonts w:ascii="Arial" w:hAnsi="Arial" w:cs="Arial" w:hint="eastAsia"/>
            <w:b/>
            <w:bCs/>
            <w:color w:val="474747"/>
            <w:sz w:val="24"/>
            <w:szCs w:val="24"/>
          </w:rPr>
          <w:t>揭示</w:t>
        </w:r>
        <w:r>
          <w:rPr>
            <w:rFonts w:ascii="Arial" w:hAnsi="Arial" w:cs="Arial" w:hint="eastAsia"/>
            <w:b/>
            <w:bCs/>
            <w:color w:val="474747"/>
            <w:sz w:val="24"/>
            <w:szCs w:val="24"/>
          </w:rPr>
          <w:t>RA</w:t>
        </w:r>
        <w:r>
          <w:rPr>
            <w:rFonts w:ascii="Arial" w:hAnsi="Arial" w:cs="Arial" w:hint="eastAsia"/>
            <w:b/>
            <w:bCs/>
            <w:color w:val="474747"/>
            <w:sz w:val="24"/>
            <w:szCs w:val="24"/>
          </w:rPr>
          <w:t>患者</w:t>
        </w:r>
        <w:r>
          <w:rPr>
            <w:rFonts w:ascii="Arial" w:hAnsi="Arial" w:cs="Arial" w:hint="eastAsia"/>
            <w:b/>
            <w:bCs/>
            <w:color w:val="474747"/>
            <w:sz w:val="24"/>
            <w:szCs w:val="24"/>
          </w:rPr>
          <w:t>CD</w:t>
        </w:r>
        <w:r>
          <w:rPr>
            <w:rFonts w:ascii="Arial" w:hAnsi="Arial" w:cs="Arial"/>
            <w:b/>
            <w:bCs/>
            <w:color w:val="474747"/>
            <w:sz w:val="24"/>
            <w:szCs w:val="24"/>
          </w:rPr>
          <w:t>4</w:t>
        </w:r>
        <w:r>
          <w:rPr>
            <w:rFonts w:ascii="Arial" w:hAnsi="Arial" w:cs="Arial" w:hint="eastAsia"/>
            <w:b/>
            <w:bCs/>
            <w:color w:val="474747"/>
            <w:sz w:val="24"/>
            <w:szCs w:val="24"/>
          </w:rPr>
          <w:t>+</w:t>
        </w:r>
        <w:r>
          <w:rPr>
            <w:rFonts w:ascii="Arial" w:hAnsi="Arial" w:cs="Arial"/>
            <w:b/>
            <w:bCs/>
            <w:color w:val="474747"/>
            <w:sz w:val="24"/>
            <w:szCs w:val="24"/>
          </w:rPr>
          <w:t xml:space="preserve"> T</w:t>
        </w:r>
        <w:r>
          <w:rPr>
            <w:rFonts w:ascii="Arial" w:hAnsi="Arial" w:cs="Arial"/>
            <w:b/>
            <w:bCs/>
            <w:color w:val="474747"/>
            <w:sz w:val="24"/>
            <w:szCs w:val="24"/>
          </w:rPr>
          <w:t>细胞基因组</w:t>
        </w:r>
      </w:ins>
      <w:ins w:id="2" w:author="Shicheng Guo" w:date="2016-03-11T09:56:00Z">
        <w:r>
          <w:rPr>
            <w:rFonts w:ascii="Arial" w:hAnsi="Arial" w:cs="Arial"/>
            <w:b/>
            <w:bCs/>
            <w:color w:val="474747"/>
            <w:sz w:val="24"/>
            <w:szCs w:val="24"/>
          </w:rPr>
          <w:t>异常</w:t>
        </w:r>
      </w:ins>
      <w:r w:rsidR="00061FBE" w:rsidRPr="00B24F90">
        <w:rPr>
          <w:rFonts w:ascii="Arial" w:hAnsi="Arial" w:cs="Arial" w:hint="eastAsia"/>
          <w:b/>
          <w:bCs/>
          <w:color w:val="474747"/>
          <w:sz w:val="24"/>
          <w:szCs w:val="24"/>
        </w:rPr>
        <w:t>中国</w:t>
      </w:r>
      <w:r w:rsidR="00702828" w:rsidRPr="00B24F90">
        <w:rPr>
          <w:rFonts w:ascii="Arial" w:hAnsi="Arial" w:cs="Arial" w:hint="eastAsia"/>
          <w:b/>
          <w:bCs/>
          <w:color w:val="474747"/>
          <w:sz w:val="24"/>
          <w:szCs w:val="24"/>
        </w:rPr>
        <w:t>的</w:t>
      </w:r>
      <w:r w:rsidR="00061FBE" w:rsidRPr="00B24F90">
        <w:rPr>
          <w:rFonts w:ascii="Arial" w:hAnsi="Arial" w:cs="Arial" w:hint="eastAsia"/>
          <w:b/>
          <w:bCs/>
          <w:color w:val="474747"/>
          <w:sz w:val="24"/>
          <w:szCs w:val="24"/>
        </w:rPr>
        <w:t>汉族</w:t>
      </w:r>
      <w:r w:rsidR="0012772A" w:rsidRPr="00B24F90">
        <w:rPr>
          <w:rFonts w:ascii="Arial" w:hAnsi="Arial" w:cs="Arial" w:hint="eastAsia"/>
          <w:b/>
          <w:bCs/>
          <w:color w:val="474747"/>
          <w:sz w:val="24"/>
          <w:szCs w:val="24"/>
        </w:rPr>
        <w:t>RA</w:t>
      </w:r>
      <w:r w:rsidR="00EE1F07" w:rsidRPr="00B24F90">
        <w:rPr>
          <w:rFonts w:ascii="Arial" w:hAnsi="Arial" w:cs="Arial" w:hint="eastAsia"/>
          <w:b/>
          <w:bCs/>
          <w:color w:val="474747"/>
          <w:sz w:val="24"/>
          <w:szCs w:val="24"/>
        </w:rPr>
        <w:t>患者</w:t>
      </w:r>
      <w:r w:rsidR="00EE1F07" w:rsidRPr="00B24F90">
        <w:rPr>
          <w:rFonts w:ascii="Arial" w:hAnsi="Arial" w:cs="Arial"/>
          <w:b/>
          <w:bCs/>
          <w:color w:val="474747"/>
          <w:sz w:val="24"/>
          <w:szCs w:val="24"/>
        </w:rPr>
        <w:t>CD4+T</w:t>
      </w:r>
      <w:r w:rsidR="00EE1F07" w:rsidRPr="00B24F90">
        <w:rPr>
          <w:rFonts w:ascii="Arial" w:hAnsi="Arial" w:cs="Arial" w:hint="eastAsia"/>
          <w:b/>
          <w:bCs/>
          <w:color w:val="474747"/>
          <w:sz w:val="24"/>
          <w:szCs w:val="24"/>
        </w:rPr>
        <w:t>细胞的</w:t>
      </w:r>
      <w:del w:id="3" w:author="Shicheng Guo" w:date="2016-03-11T09:55:00Z">
        <w:r w:rsidR="00EE1F07" w:rsidRPr="00B24F90" w:rsidDel="003F76C8">
          <w:rPr>
            <w:rFonts w:ascii="Arial" w:hAnsi="Arial" w:cs="Arial" w:hint="eastAsia"/>
            <w:b/>
            <w:bCs/>
            <w:color w:val="474747"/>
            <w:sz w:val="24"/>
            <w:szCs w:val="24"/>
          </w:rPr>
          <w:delText>全基因组</w:delText>
        </w:r>
        <w:r w:rsidR="00EE1F07" w:rsidRPr="00B24F90" w:rsidDel="003F76C8">
          <w:rPr>
            <w:rFonts w:ascii="Arial" w:hAnsi="Arial" w:cs="Arial"/>
            <w:b/>
            <w:bCs/>
            <w:color w:val="474747"/>
            <w:sz w:val="24"/>
            <w:szCs w:val="24"/>
          </w:rPr>
          <w:delText>DNA</w:delText>
        </w:r>
        <w:r w:rsidR="00EE1F07" w:rsidRPr="00B24F90" w:rsidDel="003F76C8">
          <w:rPr>
            <w:rFonts w:ascii="Arial" w:hAnsi="Arial" w:cs="Arial" w:hint="eastAsia"/>
            <w:b/>
            <w:bCs/>
            <w:color w:val="474747"/>
            <w:sz w:val="24"/>
            <w:szCs w:val="24"/>
          </w:rPr>
          <w:delText>甲基化</w:delText>
        </w:r>
      </w:del>
    </w:p>
    <w:p w14:paraId="3948E16D" w14:textId="77777777" w:rsidR="003F76C8" w:rsidRDefault="003F76C8" w:rsidP="004B13DD">
      <w:pPr>
        <w:suppressLineNumbers/>
        <w:shd w:val="clear" w:color="auto" w:fill="FFFFFF"/>
        <w:overflowPunct w:val="0"/>
        <w:spacing w:before="60" w:after="0" w:line="240" w:lineRule="auto"/>
        <w:ind w:firstLineChars="200" w:firstLine="482"/>
        <w:jc w:val="center"/>
        <w:outlineLvl w:val="1"/>
        <w:rPr>
          <w:ins w:id="4" w:author="Shicheng Guo" w:date="2016-03-11T09:54:00Z"/>
          <w:rFonts w:ascii="Arial" w:hAnsi="Arial" w:cs="Arial"/>
          <w:b/>
          <w:bCs/>
          <w:color w:val="474747"/>
          <w:sz w:val="24"/>
          <w:szCs w:val="24"/>
        </w:rPr>
      </w:pPr>
    </w:p>
    <w:p w14:paraId="3BFCEE63" w14:textId="77777777" w:rsidR="003F76C8" w:rsidRDefault="003F76C8" w:rsidP="004B13DD">
      <w:pPr>
        <w:suppressLineNumbers/>
        <w:shd w:val="clear" w:color="auto" w:fill="FFFFFF"/>
        <w:overflowPunct w:val="0"/>
        <w:spacing w:before="60" w:after="0" w:line="240" w:lineRule="auto"/>
        <w:ind w:firstLineChars="200" w:firstLine="482"/>
        <w:jc w:val="center"/>
        <w:outlineLvl w:val="1"/>
        <w:rPr>
          <w:ins w:id="5" w:author="Shicheng Guo" w:date="2016-03-11T09:54:00Z"/>
          <w:rFonts w:ascii="Arial" w:hAnsi="Arial" w:cs="Arial"/>
          <w:b/>
          <w:bCs/>
          <w:color w:val="474747"/>
          <w:sz w:val="24"/>
          <w:szCs w:val="24"/>
        </w:rPr>
      </w:pPr>
    </w:p>
    <w:p w14:paraId="715212FF" w14:textId="77777777" w:rsidR="003F76C8" w:rsidRPr="00B24F90" w:rsidRDefault="003F76C8" w:rsidP="004B13DD">
      <w:pPr>
        <w:suppressLineNumbers/>
        <w:shd w:val="clear" w:color="auto" w:fill="FFFFFF"/>
        <w:overflowPunct w:val="0"/>
        <w:spacing w:before="60" w:after="0" w:line="240" w:lineRule="auto"/>
        <w:ind w:firstLineChars="200" w:firstLine="482"/>
        <w:jc w:val="center"/>
        <w:outlineLvl w:val="1"/>
        <w:rPr>
          <w:rFonts w:ascii="Arial" w:hAnsi="Arial" w:cs="Arial" w:hint="eastAsia"/>
          <w:b/>
          <w:bCs/>
          <w:color w:val="474747"/>
          <w:sz w:val="24"/>
          <w:szCs w:val="24"/>
        </w:rPr>
      </w:pPr>
      <w:bookmarkStart w:id="6" w:name="_GoBack"/>
    </w:p>
    <w:bookmarkEnd w:id="6"/>
    <w:p w14:paraId="0B858848" w14:textId="77777777" w:rsidR="00E74A24"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sz w:val="24"/>
          <w:szCs w:val="24"/>
        </w:rPr>
        <w:t>RA</w:t>
      </w:r>
      <w:r w:rsidRPr="00B24F90">
        <w:rPr>
          <w:rFonts w:ascii="Arial" w:hAnsi="Arial" w:cs="Arial" w:hint="eastAsia"/>
          <w:sz w:val="24"/>
          <w:szCs w:val="24"/>
        </w:rPr>
        <w:t>是关节慢性炎症的自身免疫性疾病。最新的证据表明表观遗传学改变参与</w:t>
      </w:r>
      <w:r w:rsidRPr="00B24F90">
        <w:rPr>
          <w:rFonts w:ascii="Arial" w:hAnsi="Arial" w:cs="Arial"/>
          <w:sz w:val="24"/>
          <w:szCs w:val="24"/>
        </w:rPr>
        <w:t>RA</w:t>
      </w:r>
      <w:r w:rsidRPr="00B24F90">
        <w:rPr>
          <w:rFonts w:ascii="Arial" w:hAnsi="Arial" w:cs="Arial" w:hint="eastAsia"/>
          <w:sz w:val="24"/>
          <w:szCs w:val="24"/>
        </w:rPr>
        <w:t>的发病。了解</w:t>
      </w:r>
      <w:bookmarkStart w:id="7" w:name="OLE_LINK10"/>
      <w:bookmarkStart w:id="8" w:name="OLE_LINK9"/>
      <w:r w:rsidRPr="00B24F90">
        <w:rPr>
          <w:rFonts w:ascii="Arial" w:hAnsi="Arial" w:cs="Arial" w:hint="eastAsia"/>
          <w:sz w:val="24"/>
          <w:szCs w:val="24"/>
        </w:rPr>
        <w:t>在</w:t>
      </w:r>
      <w:r w:rsidRPr="00B24F90">
        <w:rPr>
          <w:rFonts w:ascii="Arial" w:hAnsi="Arial" w:cs="Arial"/>
          <w:sz w:val="24"/>
          <w:szCs w:val="24"/>
        </w:rPr>
        <w:t>RA</w:t>
      </w:r>
      <w:bookmarkStart w:id="9" w:name="OLE_LINK7"/>
      <w:bookmarkStart w:id="10" w:name="OLE_LINK6"/>
      <w:bookmarkStart w:id="11" w:name="OLE_LINK5"/>
      <w:r w:rsidRPr="00B24F90">
        <w:rPr>
          <w:rFonts w:ascii="Arial" w:hAnsi="Arial" w:cs="Arial"/>
          <w:sz w:val="24"/>
          <w:szCs w:val="24"/>
        </w:rPr>
        <w:t xml:space="preserve"> CD4T</w:t>
      </w:r>
      <w:r w:rsidRPr="00B24F90">
        <w:rPr>
          <w:rFonts w:ascii="Arial" w:hAnsi="Arial" w:cs="Arial" w:hint="eastAsia"/>
          <w:sz w:val="24"/>
          <w:szCs w:val="24"/>
        </w:rPr>
        <w:t>细胞</w:t>
      </w:r>
      <w:bookmarkEnd w:id="7"/>
      <w:bookmarkEnd w:id="8"/>
      <w:bookmarkEnd w:id="9"/>
      <w:bookmarkEnd w:id="10"/>
      <w:bookmarkEnd w:id="11"/>
      <w:r w:rsidRPr="00B24F90">
        <w:rPr>
          <w:rFonts w:ascii="Arial" w:hAnsi="Arial" w:cs="Arial" w:hint="eastAsia"/>
          <w:sz w:val="24"/>
          <w:szCs w:val="24"/>
        </w:rPr>
        <w:t>下调的</w:t>
      </w:r>
      <w:r w:rsidRPr="00B24F90">
        <w:rPr>
          <w:rFonts w:ascii="Arial" w:hAnsi="Arial" w:cs="Arial"/>
          <w:sz w:val="24"/>
          <w:szCs w:val="24"/>
        </w:rPr>
        <w:t>DNA</w:t>
      </w:r>
      <w:r w:rsidRPr="00B24F90">
        <w:rPr>
          <w:rFonts w:ascii="Arial" w:hAnsi="Arial" w:cs="Arial" w:hint="eastAsia"/>
          <w:sz w:val="24"/>
          <w:szCs w:val="24"/>
        </w:rPr>
        <w:t>甲基化的程度和性质，进行了</w:t>
      </w:r>
      <w:r w:rsidRPr="00B24F90">
        <w:rPr>
          <w:rFonts w:ascii="Arial" w:hAnsi="Arial" w:cs="Arial"/>
          <w:sz w:val="24"/>
          <w:szCs w:val="24"/>
        </w:rPr>
        <w:t>12</w:t>
      </w:r>
      <w:r w:rsidRPr="00B24F90">
        <w:rPr>
          <w:rFonts w:ascii="Arial" w:hAnsi="Arial" w:cs="Arial" w:hint="eastAsia"/>
          <w:sz w:val="24"/>
          <w:szCs w:val="24"/>
        </w:rPr>
        <w:t>个</w:t>
      </w:r>
      <w:r w:rsidRPr="00B24F90">
        <w:rPr>
          <w:rFonts w:ascii="Arial" w:hAnsi="Arial" w:cs="Arial"/>
          <w:sz w:val="24"/>
          <w:szCs w:val="24"/>
        </w:rPr>
        <w:t>RA</w:t>
      </w:r>
      <w:r w:rsidRPr="00B24F90">
        <w:rPr>
          <w:rFonts w:ascii="Arial" w:hAnsi="Arial" w:cs="Arial" w:hint="eastAsia"/>
          <w:sz w:val="24"/>
          <w:szCs w:val="24"/>
        </w:rPr>
        <w:t>病人</w:t>
      </w:r>
      <w:r w:rsidR="00061FBE" w:rsidRPr="00B24F90">
        <w:rPr>
          <w:rFonts w:ascii="Arial" w:hAnsi="Arial" w:cs="Arial" w:hint="eastAsia"/>
          <w:sz w:val="24"/>
          <w:szCs w:val="24"/>
        </w:rPr>
        <w:t>与</w:t>
      </w:r>
      <w:r w:rsidR="00061FBE" w:rsidRPr="00B24F90">
        <w:rPr>
          <w:rFonts w:ascii="Arial" w:hAnsi="Arial" w:cs="Arial"/>
          <w:sz w:val="24"/>
          <w:szCs w:val="24"/>
        </w:rPr>
        <w:t>12</w:t>
      </w:r>
      <w:r w:rsidR="00061FBE" w:rsidRPr="00B24F90">
        <w:rPr>
          <w:rFonts w:ascii="Arial" w:hAnsi="Arial" w:cs="Arial" w:hint="eastAsia"/>
          <w:sz w:val="24"/>
          <w:szCs w:val="24"/>
        </w:rPr>
        <w:t>个</w:t>
      </w:r>
      <w:r w:rsidR="005E7DA3">
        <w:rPr>
          <w:rFonts w:ascii="Arial" w:hAnsi="Arial" w:cs="Arial" w:hint="eastAsia"/>
          <w:sz w:val="24"/>
          <w:szCs w:val="24"/>
        </w:rPr>
        <w:t>相应</w:t>
      </w:r>
      <w:r w:rsidR="00061FBE" w:rsidRPr="00B24F90">
        <w:rPr>
          <w:rFonts w:ascii="Arial" w:hAnsi="Arial" w:cs="Arial" w:hint="eastAsia"/>
          <w:sz w:val="24"/>
          <w:szCs w:val="24"/>
        </w:rPr>
        <w:t>的</w:t>
      </w:r>
      <w:r w:rsidR="005E7DA3">
        <w:rPr>
          <w:rFonts w:ascii="Arial" w:hAnsi="Arial" w:cs="Arial" w:hint="eastAsia"/>
          <w:sz w:val="24"/>
          <w:szCs w:val="24"/>
        </w:rPr>
        <w:t>健康人</w:t>
      </w:r>
      <w:r w:rsidRPr="00B24F90">
        <w:rPr>
          <w:rFonts w:ascii="Arial" w:hAnsi="Arial" w:cs="Arial" w:hint="eastAsia"/>
          <w:sz w:val="24"/>
          <w:szCs w:val="24"/>
        </w:rPr>
        <w:t>的</w:t>
      </w:r>
      <w:r w:rsidRPr="00B24F90">
        <w:rPr>
          <w:rFonts w:ascii="Arial" w:hAnsi="Arial" w:cs="Arial"/>
          <w:sz w:val="24"/>
          <w:szCs w:val="24"/>
        </w:rPr>
        <w:t>CD4T</w:t>
      </w:r>
      <w:r w:rsidRPr="00B24F90">
        <w:rPr>
          <w:rFonts w:ascii="Arial" w:hAnsi="Arial" w:cs="Arial" w:hint="eastAsia"/>
          <w:sz w:val="24"/>
          <w:szCs w:val="24"/>
        </w:rPr>
        <w:t>细胞的全基因组甲基化比较</w:t>
      </w:r>
      <w:r w:rsidR="00A139E5" w:rsidRPr="00B24F90">
        <w:rPr>
          <w:rFonts w:ascii="Arial" w:hAnsi="Arial" w:cs="Arial" w:hint="eastAsia"/>
          <w:sz w:val="24"/>
          <w:szCs w:val="24"/>
        </w:rPr>
        <w:t>研究</w:t>
      </w:r>
      <w:r w:rsidRPr="00B24F90">
        <w:rPr>
          <w:rFonts w:ascii="Arial" w:hAnsi="Arial" w:cs="Arial" w:hint="eastAsia"/>
          <w:sz w:val="24"/>
          <w:szCs w:val="24"/>
        </w:rPr>
        <w:t>。胞嘧啶的甲基化状态用</w:t>
      </w:r>
      <w:r w:rsidRPr="00B24F90">
        <w:rPr>
          <w:rFonts w:ascii="Arial" w:hAnsi="Arial" w:cs="Arial"/>
          <w:sz w:val="24"/>
          <w:szCs w:val="24"/>
        </w:rPr>
        <w:t>Illumina</w:t>
      </w:r>
      <w:r w:rsidRPr="00B24F90">
        <w:rPr>
          <w:rFonts w:ascii="Arial" w:hAnsi="Arial" w:cs="Arial" w:hint="eastAsia"/>
          <w:sz w:val="24"/>
          <w:szCs w:val="24"/>
        </w:rPr>
        <w:t>甲基化</w:t>
      </w:r>
      <w:r w:rsidRPr="00B24F90">
        <w:rPr>
          <w:rFonts w:ascii="Arial" w:hAnsi="Arial" w:cs="Arial"/>
          <w:sz w:val="24"/>
          <w:szCs w:val="24"/>
        </w:rPr>
        <w:t>450K</w:t>
      </w:r>
      <w:r w:rsidRPr="00B24F90">
        <w:rPr>
          <w:rFonts w:ascii="Arial" w:hAnsi="Arial" w:cs="Arial" w:hint="eastAsia"/>
          <w:sz w:val="24"/>
          <w:szCs w:val="24"/>
        </w:rPr>
        <w:t>芯片进行量化。</w:t>
      </w:r>
      <w:r w:rsidRPr="00B24F90">
        <w:rPr>
          <w:rFonts w:ascii="Arial" w:hAnsi="Arial" w:cs="Arial"/>
          <w:sz w:val="24"/>
          <w:szCs w:val="24"/>
        </w:rPr>
        <w:t>DNA</w:t>
      </w:r>
      <w:r w:rsidRPr="00B24F90">
        <w:rPr>
          <w:rFonts w:ascii="Arial" w:hAnsi="Arial" w:cs="Arial" w:hint="eastAsia"/>
          <w:sz w:val="24"/>
          <w:szCs w:val="24"/>
        </w:rPr>
        <w:t>甲基化分析显示了在</w:t>
      </w:r>
      <w:r w:rsidRPr="00B24F90">
        <w:rPr>
          <w:rFonts w:ascii="Arial" w:hAnsi="Arial" w:cs="Arial"/>
          <w:sz w:val="24"/>
          <w:szCs w:val="24"/>
        </w:rPr>
        <w:t>RA CD4T</w:t>
      </w:r>
      <w:r w:rsidRPr="00B24F90">
        <w:rPr>
          <w:rFonts w:ascii="Arial" w:hAnsi="Arial" w:cs="Arial" w:hint="eastAsia"/>
          <w:sz w:val="24"/>
          <w:szCs w:val="24"/>
        </w:rPr>
        <w:t>细胞的</w:t>
      </w:r>
      <w:r w:rsidRPr="00B24F90">
        <w:rPr>
          <w:rFonts w:ascii="Arial" w:hAnsi="Arial" w:cs="Arial"/>
          <w:sz w:val="24"/>
          <w:szCs w:val="24"/>
        </w:rPr>
        <w:t>383</w:t>
      </w:r>
      <w:r w:rsidR="00A139E5" w:rsidRPr="00B24F90">
        <w:rPr>
          <w:rFonts w:ascii="Arial" w:hAnsi="Arial" w:cs="Arial" w:hint="eastAsia"/>
          <w:sz w:val="24"/>
          <w:szCs w:val="24"/>
        </w:rPr>
        <w:t>个</w:t>
      </w:r>
      <w:r w:rsidRPr="00B24F90">
        <w:rPr>
          <w:rFonts w:ascii="Arial" w:hAnsi="Arial" w:cs="Arial" w:hint="eastAsia"/>
          <w:sz w:val="24"/>
          <w:szCs w:val="24"/>
        </w:rPr>
        <w:t>高表达</w:t>
      </w:r>
      <w:r w:rsidR="00A139E5" w:rsidRPr="00B24F90">
        <w:rPr>
          <w:rFonts w:ascii="Arial" w:hAnsi="Arial" w:cs="Arial" w:hint="eastAsia"/>
          <w:sz w:val="24"/>
          <w:szCs w:val="24"/>
        </w:rPr>
        <w:t>和</w:t>
      </w:r>
      <w:r w:rsidRPr="00B24F90">
        <w:rPr>
          <w:rFonts w:ascii="Arial" w:hAnsi="Arial" w:cs="Arial"/>
          <w:sz w:val="24"/>
          <w:szCs w:val="24"/>
        </w:rPr>
        <w:t>785</w:t>
      </w:r>
      <w:r w:rsidRPr="00B24F90">
        <w:rPr>
          <w:rFonts w:ascii="Arial" w:hAnsi="Arial" w:cs="Arial" w:hint="eastAsia"/>
          <w:sz w:val="24"/>
          <w:szCs w:val="24"/>
        </w:rPr>
        <w:t>低表达的甲基化基因</w:t>
      </w:r>
      <w:r w:rsidRPr="00B24F90">
        <w:rPr>
          <w:rFonts w:ascii="Arial" w:hAnsi="Arial" w:cs="Arial"/>
          <w:sz w:val="24"/>
          <w:szCs w:val="24"/>
        </w:rPr>
        <w:t>(P&lt;3.4×10-7)</w:t>
      </w:r>
      <w:r w:rsidRPr="00B24F90">
        <w:rPr>
          <w:rFonts w:ascii="Arial" w:hAnsi="Arial" w:cs="Arial" w:hint="eastAsia"/>
          <w:sz w:val="24"/>
          <w:szCs w:val="24"/>
        </w:rPr>
        <w:t>。基因本体论分析表明，在</w:t>
      </w:r>
      <w:r w:rsidR="001E54B6" w:rsidRPr="00B24F90">
        <w:rPr>
          <w:rFonts w:ascii="Arial" w:hAnsi="Arial" w:cs="Arial" w:hint="eastAsia"/>
          <w:sz w:val="24"/>
          <w:szCs w:val="24"/>
        </w:rPr>
        <w:t>RA</w:t>
      </w:r>
      <w:r w:rsidRPr="00B24F90">
        <w:rPr>
          <w:rFonts w:ascii="Arial" w:hAnsi="Arial" w:cs="Arial" w:hint="eastAsia"/>
          <w:sz w:val="24"/>
          <w:szCs w:val="24"/>
        </w:rPr>
        <w:t>的发病机制中，基因启动子的剪接和蛋白修饰可能在</w:t>
      </w:r>
      <w:r w:rsidR="001E54B6" w:rsidRPr="00B24F90">
        <w:rPr>
          <w:rFonts w:ascii="Arial" w:hAnsi="Arial" w:cs="Arial" w:hint="eastAsia"/>
          <w:sz w:val="24"/>
          <w:szCs w:val="24"/>
        </w:rPr>
        <w:t>RA</w:t>
      </w:r>
      <w:r w:rsidRPr="00B24F90">
        <w:rPr>
          <w:rFonts w:ascii="Arial" w:hAnsi="Arial" w:cs="Arial" w:hint="eastAsia"/>
          <w:sz w:val="24"/>
          <w:szCs w:val="24"/>
        </w:rPr>
        <w:t>的发病机制中起重要作用。此外，结果表明人的</w:t>
      </w:r>
      <w:r w:rsidRPr="00B24F90">
        <w:rPr>
          <w:rFonts w:ascii="Arial" w:hAnsi="Arial" w:cs="Arial"/>
          <w:sz w:val="24"/>
          <w:szCs w:val="24"/>
        </w:rPr>
        <w:t>HLA</w:t>
      </w:r>
      <w:r w:rsidRPr="00B24F90">
        <w:rPr>
          <w:rFonts w:ascii="Arial" w:hAnsi="Arial" w:cs="Arial" w:hint="eastAsia"/>
          <w:sz w:val="24"/>
          <w:szCs w:val="24"/>
        </w:rPr>
        <w:t>区域包括</w:t>
      </w:r>
      <w:r w:rsidRPr="00B24F90">
        <w:rPr>
          <w:rFonts w:ascii="Arial" w:hAnsi="Arial" w:cs="Arial"/>
          <w:sz w:val="24"/>
          <w:szCs w:val="24"/>
        </w:rPr>
        <w:t xml:space="preserve">HLA-DRB6, HLA-DQA1 </w:t>
      </w:r>
      <w:r w:rsidR="00A139E5" w:rsidRPr="00B24F90">
        <w:rPr>
          <w:rFonts w:ascii="Arial" w:hAnsi="Arial" w:cs="Arial" w:hint="eastAsia"/>
          <w:sz w:val="24"/>
          <w:szCs w:val="24"/>
        </w:rPr>
        <w:t>和</w:t>
      </w:r>
      <w:r w:rsidRPr="00B24F90">
        <w:rPr>
          <w:rFonts w:ascii="Arial" w:hAnsi="Arial" w:cs="Arial"/>
          <w:sz w:val="24"/>
          <w:szCs w:val="24"/>
        </w:rPr>
        <w:t>HLA-E</w:t>
      </w:r>
      <w:r w:rsidRPr="00B24F90">
        <w:rPr>
          <w:rFonts w:ascii="Arial" w:hAnsi="Arial" w:cs="Arial" w:hint="eastAsia"/>
          <w:sz w:val="24"/>
          <w:szCs w:val="24"/>
        </w:rPr>
        <w:t>经常过度甲基化</w:t>
      </w:r>
      <w:r w:rsidR="00061FBE" w:rsidRPr="00B24F90">
        <w:rPr>
          <w:rFonts w:ascii="Arial" w:hAnsi="Arial" w:cs="Arial" w:hint="eastAsia"/>
          <w:sz w:val="24"/>
          <w:szCs w:val="24"/>
        </w:rPr>
        <w:t>，</w:t>
      </w:r>
      <w:r w:rsidRPr="00B24F90">
        <w:rPr>
          <w:rFonts w:ascii="Arial" w:hAnsi="Arial" w:cs="Arial" w:hint="eastAsia"/>
          <w:sz w:val="24"/>
          <w:szCs w:val="24"/>
        </w:rPr>
        <w:t>但</w:t>
      </w:r>
      <w:r w:rsidRPr="00B24F90">
        <w:rPr>
          <w:rFonts w:ascii="Arial" w:hAnsi="Arial" w:cs="Arial"/>
          <w:sz w:val="24"/>
          <w:szCs w:val="24"/>
        </w:rPr>
        <w:t>RA</w:t>
      </w:r>
      <w:r w:rsidRPr="00B24F90">
        <w:rPr>
          <w:rFonts w:ascii="Arial" w:hAnsi="Arial" w:cs="Arial" w:hint="eastAsia"/>
          <w:sz w:val="24"/>
          <w:szCs w:val="24"/>
        </w:rPr>
        <w:t>患者</w:t>
      </w:r>
      <w:r w:rsidRPr="00B24F90">
        <w:rPr>
          <w:rFonts w:ascii="Arial" w:hAnsi="Arial" w:cs="Arial"/>
          <w:sz w:val="24"/>
          <w:szCs w:val="24"/>
        </w:rPr>
        <w:t>HLA-DQB1</w:t>
      </w:r>
      <w:r w:rsidRPr="00B24F90">
        <w:rPr>
          <w:rFonts w:ascii="Arial" w:hAnsi="Arial" w:cs="Arial" w:hint="eastAsia"/>
          <w:sz w:val="24"/>
          <w:szCs w:val="24"/>
        </w:rPr>
        <w:t>基因在</w:t>
      </w:r>
      <w:proofErr w:type="spellStart"/>
      <w:r w:rsidRPr="00B24F90">
        <w:rPr>
          <w:rFonts w:ascii="Arial" w:hAnsi="Arial" w:cs="Arial"/>
          <w:sz w:val="24"/>
          <w:szCs w:val="24"/>
        </w:rPr>
        <w:t>CpG</w:t>
      </w:r>
      <w:proofErr w:type="spellEnd"/>
      <w:r w:rsidRPr="00B24F90">
        <w:rPr>
          <w:rFonts w:ascii="Arial" w:hAnsi="Arial" w:cs="Arial" w:hint="eastAsia"/>
          <w:sz w:val="24"/>
          <w:szCs w:val="24"/>
        </w:rPr>
        <w:t>岛区高甲基化在</w:t>
      </w:r>
      <w:proofErr w:type="spellStart"/>
      <w:r w:rsidRPr="00B24F90">
        <w:rPr>
          <w:rFonts w:ascii="Arial" w:hAnsi="Arial" w:cs="Arial"/>
          <w:sz w:val="24"/>
          <w:szCs w:val="24"/>
        </w:rPr>
        <w:t>CpG</w:t>
      </w:r>
      <w:proofErr w:type="spellEnd"/>
      <w:r w:rsidRPr="00B24F90">
        <w:rPr>
          <w:rFonts w:ascii="Arial" w:hAnsi="Arial" w:cs="Arial" w:hint="eastAsia"/>
          <w:sz w:val="24"/>
          <w:szCs w:val="24"/>
        </w:rPr>
        <w:t>隐蔽区域低甲基化。在</w:t>
      </w:r>
      <w:r w:rsidRPr="00B24F90">
        <w:rPr>
          <w:rFonts w:ascii="Arial" w:hAnsi="Arial" w:cs="Arial"/>
          <w:sz w:val="24"/>
          <w:szCs w:val="24"/>
        </w:rPr>
        <w:t>MHC</w:t>
      </w:r>
      <w:r w:rsidRPr="00B24F90">
        <w:rPr>
          <w:rFonts w:ascii="Arial" w:hAnsi="Arial" w:cs="Arial" w:hint="eastAsia"/>
          <w:sz w:val="24"/>
          <w:szCs w:val="24"/>
        </w:rPr>
        <w:t>区域之外，</w:t>
      </w:r>
      <w:r w:rsidRPr="00B24F90">
        <w:rPr>
          <w:rFonts w:ascii="Arial" w:hAnsi="Arial" w:cs="Arial"/>
          <w:sz w:val="24"/>
          <w:szCs w:val="24"/>
        </w:rPr>
        <w:t xml:space="preserve">HDAC4, NXN, TBCD </w:t>
      </w:r>
      <w:r w:rsidRPr="00B24F90">
        <w:rPr>
          <w:rFonts w:ascii="Arial" w:hAnsi="Arial" w:cs="Arial" w:hint="eastAsia"/>
          <w:sz w:val="24"/>
          <w:szCs w:val="24"/>
        </w:rPr>
        <w:t>和</w:t>
      </w:r>
      <w:r w:rsidRPr="00B24F90">
        <w:rPr>
          <w:rFonts w:ascii="Arial" w:hAnsi="Arial" w:cs="Arial"/>
          <w:sz w:val="24"/>
          <w:szCs w:val="24"/>
        </w:rPr>
        <w:t>TMEM6</w:t>
      </w:r>
      <w:bookmarkStart w:id="12" w:name="OLE_LINK19"/>
      <w:bookmarkStart w:id="13" w:name="OLE_LINK18"/>
      <w:r w:rsidRPr="00B24F90">
        <w:rPr>
          <w:rFonts w:ascii="Arial" w:hAnsi="Arial" w:cs="Arial"/>
          <w:sz w:val="24"/>
          <w:szCs w:val="24"/>
        </w:rPr>
        <w:t>1</w:t>
      </w:r>
      <w:r w:rsidRPr="00B24F90">
        <w:rPr>
          <w:rFonts w:ascii="Arial" w:hAnsi="Arial" w:cs="Arial" w:hint="eastAsia"/>
          <w:sz w:val="24"/>
          <w:szCs w:val="24"/>
        </w:rPr>
        <w:t>是最高</w:t>
      </w:r>
      <w:r w:rsidR="00680C25" w:rsidRPr="00B24F90">
        <w:rPr>
          <w:rFonts w:ascii="Arial" w:hAnsi="Arial" w:cs="Arial" w:hint="eastAsia"/>
          <w:sz w:val="24"/>
          <w:szCs w:val="24"/>
        </w:rPr>
        <w:t>甲基化</w:t>
      </w:r>
      <w:r w:rsidRPr="00B24F90">
        <w:rPr>
          <w:rFonts w:ascii="Arial" w:hAnsi="Arial" w:cs="Arial" w:hint="eastAsia"/>
          <w:sz w:val="24"/>
          <w:szCs w:val="24"/>
        </w:rPr>
        <w:t>表达的基因</w:t>
      </w:r>
      <w:bookmarkEnd w:id="12"/>
      <w:bookmarkEnd w:id="13"/>
      <w:r w:rsidR="001E54B6" w:rsidRPr="00B24F90">
        <w:rPr>
          <w:rFonts w:ascii="Arial" w:hAnsi="Arial" w:cs="Arial" w:hint="eastAsia"/>
          <w:sz w:val="24"/>
          <w:szCs w:val="24"/>
        </w:rPr>
        <w:t>，而</w:t>
      </w:r>
      <w:r w:rsidRPr="00B24F90">
        <w:rPr>
          <w:rFonts w:ascii="Arial" w:hAnsi="Arial" w:cs="Arial"/>
          <w:sz w:val="24"/>
          <w:szCs w:val="24"/>
        </w:rPr>
        <w:t>ITIH3</w:t>
      </w:r>
      <w:proofErr w:type="gramStart"/>
      <w:r w:rsidR="001E54B6" w:rsidRPr="00B24F90">
        <w:rPr>
          <w:rFonts w:ascii="Arial" w:hAnsi="Arial" w:cs="Arial" w:hint="eastAsia"/>
          <w:sz w:val="24"/>
          <w:szCs w:val="24"/>
        </w:rPr>
        <w:t>,</w:t>
      </w:r>
      <w:r w:rsidRPr="00B24F90">
        <w:rPr>
          <w:rFonts w:ascii="Arial" w:hAnsi="Arial" w:cs="Arial"/>
          <w:sz w:val="24"/>
          <w:szCs w:val="24"/>
        </w:rPr>
        <w:t>TCN2</w:t>
      </w:r>
      <w:proofErr w:type="gramEnd"/>
      <w:r w:rsidRPr="00B24F90">
        <w:rPr>
          <w:rFonts w:ascii="Arial" w:hAnsi="Arial" w:cs="Arial"/>
          <w:sz w:val="24"/>
          <w:szCs w:val="24"/>
        </w:rPr>
        <w:t xml:space="preserve">, PRDM16, SLC1A5 </w:t>
      </w:r>
      <w:r w:rsidRPr="00B24F90">
        <w:rPr>
          <w:rFonts w:ascii="Arial" w:hAnsi="Arial" w:cs="Arial" w:hint="eastAsia"/>
          <w:sz w:val="24"/>
          <w:szCs w:val="24"/>
        </w:rPr>
        <w:t>和</w:t>
      </w:r>
      <w:r w:rsidRPr="00B24F90">
        <w:rPr>
          <w:rFonts w:ascii="Arial" w:hAnsi="Arial" w:cs="Arial"/>
          <w:sz w:val="24"/>
          <w:szCs w:val="24"/>
        </w:rPr>
        <w:t xml:space="preserve"> GALNT91</w:t>
      </w:r>
      <w:r w:rsidRPr="00B24F90">
        <w:rPr>
          <w:rFonts w:ascii="Arial" w:hAnsi="Arial" w:cs="Arial" w:hint="eastAsia"/>
          <w:sz w:val="24"/>
          <w:szCs w:val="24"/>
        </w:rPr>
        <w:t>是最低</w:t>
      </w:r>
      <w:r w:rsidR="00680C25" w:rsidRPr="00B24F90">
        <w:rPr>
          <w:rFonts w:ascii="Arial" w:hAnsi="Arial" w:cs="Arial" w:hint="eastAsia"/>
          <w:sz w:val="24"/>
          <w:szCs w:val="24"/>
        </w:rPr>
        <w:t>甲基化</w:t>
      </w:r>
      <w:r w:rsidRPr="00B24F90">
        <w:rPr>
          <w:rFonts w:ascii="Arial" w:hAnsi="Arial" w:cs="Arial" w:hint="eastAsia"/>
          <w:sz w:val="24"/>
          <w:szCs w:val="24"/>
        </w:rPr>
        <w:t>表达的基因。基因组甲基化谱显示</w:t>
      </w:r>
      <w:r w:rsidRPr="00B24F90">
        <w:rPr>
          <w:rFonts w:ascii="Arial" w:hAnsi="Arial" w:cs="Arial"/>
          <w:sz w:val="24"/>
          <w:szCs w:val="24"/>
        </w:rPr>
        <w:t>RA</w:t>
      </w:r>
      <w:r w:rsidRPr="00B24F90">
        <w:rPr>
          <w:rFonts w:ascii="Arial" w:hAnsi="Arial" w:cs="Arial" w:hint="eastAsia"/>
          <w:sz w:val="24"/>
          <w:szCs w:val="24"/>
        </w:rPr>
        <w:t>病人的</w:t>
      </w:r>
      <w:r w:rsidRPr="00B24F90">
        <w:rPr>
          <w:rFonts w:ascii="Arial" w:hAnsi="Arial" w:cs="Arial"/>
          <w:sz w:val="24"/>
          <w:szCs w:val="24"/>
        </w:rPr>
        <w:t>CD4+ T</w:t>
      </w:r>
      <w:r w:rsidR="00680C25" w:rsidRPr="00B24F90">
        <w:rPr>
          <w:rFonts w:ascii="Arial" w:hAnsi="Arial" w:cs="Arial" w:hint="eastAsia"/>
          <w:sz w:val="24"/>
          <w:szCs w:val="24"/>
        </w:rPr>
        <w:t>细胞</w:t>
      </w:r>
      <w:r w:rsidRPr="00B24F90">
        <w:rPr>
          <w:rFonts w:ascii="Arial" w:hAnsi="Arial" w:cs="Arial" w:hint="eastAsia"/>
          <w:sz w:val="24"/>
          <w:szCs w:val="24"/>
        </w:rPr>
        <w:t>存在</w:t>
      </w:r>
      <w:r w:rsidRPr="00B24F90">
        <w:rPr>
          <w:rFonts w:ascii="Arial" w:hAnsi="Arial" w:cs="Arial"/>
          <w:sz w:val="24"/>
          <w:szCs w:val="24"/>
        </w:rPr>
        <w:t>DNA</w:t>
      </w:r>
      <w:r w:rsidRPr="00B24F90">
        <w:rPr>
          <w:rFonts w:ascii="Arial" w:hAnsi="Arial" w:cs="Arial" w:hint="eastAsia"/>
          <w:sz w:val="24"/>
          <w:szCs w:val="24"/>
        </w:rPr>
        <w:t>甲基化的改变。</w:t>
      </w:r>
    </w:p>
    <w:p w14:paraId="1CC9FB37" w14:textId="77777777" w:rsidR="00E74A24"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sz w:val="24"/>
          <w:szCs w:val="24"/>
        </w:rPr>
        <w:t>RA</w:t>
      </w:r>
      <w:r w:rsidRPr="00B24F90">
        <w:rPr>
          <w:rFonts w:ascii="Arial" w:hAnsi="Arial" w:cs="Arial" w:hint="eastAsia"/>
          <w:sz w:val="24"/>
          <w:szCs w:val="24"/>
        </w:rPr>
        <w:t>是自身免疫性疾病</w:t>
      </w:r>
      <w:r w:rsidR="005E7DA3">
        <w:rPr>
          <w:rFonts w:ascii="Arial" w:hAnsi="Arial" w:cs="Arial" w:hint="eastAsia"/>
          <w:sz w:val="24"/>
          <w:szCs w:val="24"/>
        </w:rPr>
        <w:t>，</w:t>
      </w:r>
      <w:r w:rsidRPr="00B24F90">
        <w:rPr>
          <w:rFonts w:ascii="Arial" w:hAnsi="Arial" w:cs="Arial" w:hint="eastAsia"/>
          <w:sz w:val="24"/>
          <w:szCs w:val="24"/>
        </w:rPr>
        <w:t>主要</w:t>
      </w:r>
      <w:commentRangeStart w:id="14"/>
      <w:r w:rsidRPr="00B24F90">
        <w:rPr>
          <w:rFonts w:ascii="Arial" w:hAnsi="Arial" w:cs="Arial" w:hint="eastAsia"/>
          <w:sz w:val="24"/>
          <w:szCs w:val="24"/>
        </w:rPr>
        <w:t>攻击</w:t>
      </w:r>
      <w:commentRangeEnd w:id="14"/>
      <w:r w:rsidR="00E9496A">
        <w:rPr>
          <w:rStyle w:val="CommentReference"/>
        </w:rPr>
        <w:commentReference w:id="14"/>
      </w:r>
      <w:r w:rsidRPr="00B24F90">
        <w:rPr>
          <w:rFonts w:ascii="Arial" w:hAnsi="Arial" w:cs="Arial" w:hint="eastAsia"/>
          <w:sz w:val="24"/>
          <w:szCs w:val="24"/>
        </w:rPr>
        <w:t>滑膜组织产生关节的慢性炎症。</w:t>
      </w:r>
      <w:r w:rsidRPr="00B24F90">
        <w:rPr>
          <w:rFonts w:ascii="Arial" w:hAnsi="Arial" w:cs="Arial"/>
          <w:sz w:val="24"/>
          <w:szCs w:val="24"/>
        </w:rPr>
        <w:t>RA</w:t>
      </w:r>
      <w:r w:rsidRPr="00B24F90">
        <w:rPr>
          <w:rFonts w:ascii="Arial" w:hAnsi="Arial" w:cs="Arial" w:hint="eastAsia"/>
          <w:sz w:val="24"/>
          <w:szCs w:val="24"/>
        </w:rPr>
        <w:t>的发病机制已经被广泛的研究。最重要的病因学源自单核苷酸多态性（</w:t>
      </w:r>
      <w:r w:rsidRPr="00B24F90">
        <w:rPr>
          <w:rFonts w:ascii="Arial" w:hAnsi="Arial" w:cs="Arial"/>
          <w:sz w:val="24"/>
          <w:szCs w:val="24"/>
        </w:rPr>
        <w:t>SNP</w:t>
      </w:r>
      <w:r w:rsidRPr="00B24F90">
        <w:rPr>
          <w:rFonts w:ascii="Arial" w:hAnsi="Arial" w:cs="Arial" w:hint="eastAsia"/>
          <w:sz w:val="24"/>
          <w:szCs w:val="24"/>
        </w:rPr>
        <w:t>）。在</w:t>
      </w:r>
      <w:r w:rsidRPr="00B24F90">
        <w:rPr>
          <w:rFonts w:ascii="Arial" w:hAnsi="Arial" w:cs="Arial"/>
          <w:sz w:val="24"/>
          <w:szCs w:val="24"/>
        </w:rPr>
        <w:t>SNPs</w:t>
      </w:r>
      <w:r w:rsidRPr="00B24F90">
        <w:rPr>
          <w:rFonts w:ascii="Arial" w:hAnsi="Arial" w:cs="Arial" w:hint="eastAsia"/>
          <w:sz w:val="24"/>
          <w:szCs w:val="24"/>
        </w:rPr>
        <w:t>基础上的全基因组关联研究已经发现了多种与</w:t>
      </w:r>
      <w:r w:rsidRPr="00B24F90">
        <w:rPr>
          <w:rFonts w:ascii="Arial" w:hAnsi="Arial" w:cs="Arial"/>
          <w:sz w:val="24"/>
          <w:szCs w:val="24"/>
        </w:rPr>
        <w:t>RA</w:t>
      </w:r>
      <w:r w:rsidRPr="00B24F90">
        <w:rPr>
          <w:rFonts w:ascii="Arial" w:hAnsi="Arial" w:cs="Arial" w:hint="eastAsia"/>
          <w:sz w:val="24"/>
          <w:szCs w:val="24"/>
        </w:rPr>
        <w:t>有关的</w:t>
      </w:r>
      <w:r w:rsidRPr="00B24F90">
        <w:rPr>
          <w:rFonts w:ascii="Arial" w:hAnsi="Arial" w:cs="Arial"/>
          <w:sz w:val="24"/>
          <w:szCs w:val="24"/>
        </w:rPr>
        <w:t>SNPs</w:t>
      </w:r>
      <w:r w:rsidRPr="00B24F90">
        <w:rPr>
          <w:rFonts w:ascii="Arial" w:hAnsi="Arial" w:cs="Arial" w:hint="eastAsia"/>
          <w:sz w:val="24"/>
          <w:szCs w:val="24"/>
        </w:rPr>
        <w:t>。然而，在我们以前的工作中表现</w:t>
      </w:r>
      <w:r w:rsidR="00FA2BD8" w:rsidRPr="00B24F90">
        <w:rPr>
          <w:rFonts w:ascii="Arial" w:hAnsi="Arial" w:cs="Arial" w:hint="eastAsia"/>
          <w:sz w:val="24"/>
          <w:szCs w:val="24"/>
        </w:rPr>
        <w:t>的那样</w:t>
      </w:r>
      <w:r w:rsidRPr="00B24F90">
        <w:rPr>
          <w:rFonts w:ascii="Arial" w:hAnsi="Arial" w:cs="Arial" w:hint="eastAsia"/>
          <w:sz w:val="24"/>
          <w:szCs w:val="24"/>
        </w:rPr>
        <w:t>，即使是像甲状腺癌高家族性的疾病，几个重要的单核苷酸多态性可能只有有限的预测能力。如预期，大量的拷贝数的变化与</w:t>
      </w:r>
      <w:r w:rsidRPr="00B24F90">
        <w:rPr>
          <w:rFonts w:ascii="Arial" w:hAnsi="Arial" w:cs="Arial"/>
          <w:sz w:val="24"/>
          <w:szCs w:val="24"/>
        </w:rPr>
        <w:t>RA</w:t>
      </w:r>
      <w:r w:rsidRPr="00B24F90">
        <w:rPr>
          <w:rFonts w:ascii="Arial" w:hAnsi="Arial" w:cs="Arial" w:hint="eastAsia"/>
          <w:sz w:val="24"/>
          <w:szCs w:val="24"/>
        </w:rPr>
        <w:t>的易感性表现出显着的关联</w:t>
      </w:r>
      <w:r w:rsidR="00FA2BD8" w:rsidRPr="00B24F90">
        <w:rPr>
          <w:rFonts w:ascii="Arial" w:hAnsi="Arial" w:cs="Arial" w:hint="eastAsia"/>
          <w:sz w:val="24"/>
          <w:szCs w:val="24"/>
        </w:rPr>
        <w:t>。</w:t>
      </w:r>
      <w:r w:rsidRPr="00B24F90">
        <w:rPr>
          <w:rFonts w:ascii="Arial" w:hAnsi="Arial" w:cs="Arial" w:hint="eastAsia"/>
          <w:sz w:val="24"/>
          <w:szCs w:val="24"/>
        </w:rPr>
        <w:t>随着从基因研究中积累的系统性自身免疫性类风湿疾病的证据，如</w:t>
      </w:r>
      <w:r w:rsidRPr="00B24F90">
        <w:rPr>
          <w:rFonts w:ascii="Arial" w:hAnsi="Arial" w:cs="Arial"/>
          <w:sz w:val="24"/>
          <w:szCs w:val="24"/>
        </w:rPr>
        <w:t>SLE</w:t>
      </w:r>
      <w:r w:rsidRPr="00B24F90">
        <w:rPr>
          <w:rFonts w:ascii="Arial" w:hAnsi="Arial" w:cs="Arial" w:hint="eastAsia"/>
          <w:sz w:val="24"/>
          <w:szCs w:val="24"/>
        </w:rPr>
        <w:t>，痛风和</w:t>
      </w:r>
      <w:proofErr w:type="spellStart"/>
      <w:r w:rsidRPr="00B24F90">
        <w:rPr>
          <w:rFonts w:ascii="Arial" w:hAnsi="Arial" w:cs="Arial"/>
          <w:sz w:val="24"/>
          <w:szCs w:val="24"/>
        </w:rPr>
        <w:t>SSc</w:t>
      </w:r>
      <w:proofErr w:type="spellEnd"/>
      <w:r w:rsidRPr="00B24F90">
        <w:rPr>
          <w:rFonts w:ascii="Arial" w:hAnsi="Arial" w:cs="Arial" w:hint="eastAsia"/>
          <w:sz w:val="24"/>
          <w:szCs w:val="24"/>
        </w:rPr>
        <w:t>，常常表现出相同的临床特点和基因危险因素。因此，从理论上讲，这些复杂的疾病可能会具有在</w:t>
      </w:r>
      <w:r w:rsidR="002C6E66" w:rsidRPr="00B24F90">
        <w:rPr>
          <w:rFonts w:ascii="Arial" w:hAnsi="Arial" w:cs="Arial" w:hint="eastAsia"/>
          <w:sz w:val="24"/>
          <w:szCs w:val="24"/>
        </w:rPr>
        <w:t>表观遗传学</w:t>
      </w:r>
      <w:r w:rsidRPr="00B24F90">
        <w:rPr>
          <w:rFonts w:ascii="Arial" w:hAnsi="Arial" w:cs="Arial" w:hint="eastAsia"/>
          <w:sz w:val="24"/>
          <w:szCs w:val="24"/>
        </w:rPr>
        <w:t>水平的一些类似的缺陷。</w:t>
      </w:r>
    </w:p>
    <w:p w14:paraId="0BB72448" w14:textId="77777777" w:rsidR="00E74A24"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t>目前估计</w:t>
      </w:r>
      <w:r w:rsidRPr="00B24F90">
        <w:rPr>
          <w:rFonts w:ascii="Arial" w:hAnsi="Arial" w:cs="Arial"/>
          <w:sz w:val="24"/>
          <w:szCs w:val="24"/>
        </w:rPr>
        <w:t>RA</w:t>
      </w:r>
      <w:r w:rsidRPr="00B24F90">
        <w:rPr>
          <w:rFonts w:ascii="Arial" w:hAnsi="Arial" w:cs="Arial" w:hint="eastAsia"/>
          <w:sz w:val="24"/>
          <w:szCs w:val="24"/>
        </w:rPr>
        <w:t>的遗传率为约</w:t>
      </w:r>
      <w:r w:rsidRPr="00B24F90">
        <w:rPr>
          <w:rFonts w:ascii="Arial" w:hAnsi="Arial" w:cs="Arial"/>
          <w:sz w:val="24"/>
          <w:szCs w:val="24"/>
        </w:rPr>
        <w:t>20%</w:t>
      </w:r>
      <w:r w:rsidR="005E7DA3">
        <w:rPr>
          <w:rFonts w:ascii="Arial" w:hAnsi="Arial" w:cs="Arial" w:hint="eastAsia"/>
          <w:sz w:val="24"/>
          <w:szCs w:val="24"/>
        </w:rPr>
        <w:t>-</w:t>
      </w:r>
      <w:r w:rsidRPr="00B24F90">
        <w:rPr>
          <w:rFonts w:ascii="Arial" w:hAnsi="Arial" w:cs="Arial"/>
          <w:sz w:val="24"/>
          <w:szCs w:val="24"/>
        </w:rPr>
        <w:t>50%</w:t>
      </w:r>
      <w:r w:rsidRPr="00B24F90">
        <w:rPr>
          <w:rFonts w:ascii="Arial" w:hAnsi="Arial" w:cs="Arial" w:hint="eastAsia"/>
          <w:sz w:val="24"/>
          <w:szCs w:val="24"/>
        </w:rPr>
        <w:t>，这在有无抗环瓜氨酸肽抗体的</w:t>
      </w:r>
      <w:r w:rsidRPr="00B24F90">
        <w:rPr>
          <w:rFonts w:ascii="Arial" w:hAnsi="Arial" w:cs="Arial"/>
          <w:sz w:val="24"/>
          <w:szCs w:val="24"/>
        </w:rPr>
        <w:t>RA</w:t>
      </w:r>
      <w:r w:rsidRPr="00B24F90">
        <w:rPr>
          <w:rFonts w:ascii="Arial" w:hAnsi="Arial" w:cs="Arial" w:hint="eastAsia"/>
          <w:sz w:val="24"/>
          <w:szCs w:val="24"/>
        </w:rPr>
        <w:t>患者中是显著不同的，表明</w:t>
      </w:r>
      <w:r w:rsidR="005F63B0" w:rsidRPr="00B24F90">
        <w:rPr>
          <w:rFonts w:ascii="Arial" w:hAnsi="Arial" w:cs="Arial" w:hint="eastAsia"/>
          <w:sz w:val="24"/>
          <w:szCs w:val="24"/>
        </w:rPr>
        <w:t>表观遗传</w:t>
      </w:r>
      <w:r w:rsidRPr="00B24F90">
        <w:rPr>
          <w:rFonts w:ascii="Arial" w:hAnsi="Arial" w:cs="Arial" w:hint="eastAsia"/>
          <w:sz w:val="24"/>
          <w:szCs w:val="24"/>
        </w:rPr>
        <w:t>学因素在</w:t>
      </w:r>
      <w:r w:rsidRPr="00B24F90">
        <w:rPr>
          <w:rFonts w:ascii="Arial" w:hAnsi="Arial" w:cs="Arial"/>
          <w:sz w:val="24"/>
          <w:szCs w:val="24"/>
        </w:rPr>
        <w:t>RA</w:t>
      </w:r>
      <w:r w:rsidRPr="00B24F90">
        <w:rPr>
          <w:rFonts w:ascii="Arial" w:hAnsi="Arial" w:cs="Arial" w:hint="eastAsia"/>
          <w:sz w:val="24"/>
          <w:szCs w:val="24"/>
        </w:rPr>
        <w:t>的病因学中有着重要的角色。此外，</w:t>
      </w:r>
      <w:r w:rsidRPr="00B24F90">
        <w:rPr>
          <w:rFonts w:ascii="Arial" w:hAnsi="Arial" w:cs="Arial"/>
          <w:sz w:val="24"/>
          <w:szCs w:val="24"/>
        </w:rPr>
        <w:t>SLE</w:t>
      </w:r>
      <w:r w:rsidRPr="00B24F90">
        <w:rPr>
          <w:rFonts w:ascii="Arial" w:hAnsi="Arial" w:cs="Arial" w:hint="eastAsia"/>
          <w:sz w:val="24"/>
          <w:szCs w:val="24"/>
        </w:rPr>
        <w:t>和</w:t>
      </w:r>
      <w:proofErr w:type="spellStart"/>
      <w:r w:rsidRPr="00B24F90">
        <w:rPr>
          <w:rFonts w:ascii="Arial" w:hAnsi="Arial" w:cs="Arial"/>
          <w:sz w:val="24"/>
          <w:szCs w:val="24"/>
        </w:rPr>
        <w:t>SjS</w:t>
      </w:r>
      <w:proofErr w:type="spellEnd"/>
      <w:r w:rsidRPr="00B24F90">
        <w:rPr>
          <w:rFonts w:ascii="Arial" w:hAnsi="Arial" w:cs="Arial" w:hint="eastAsia"/>
          <w:sz w:val="24"/>
          <w:szCs w:val="24"/>
        </w:rPr>
        <w:t>的</w:t>
      </w:r>
      <w:r w:rsidRPr="00B24F90">
        <w:rPr>
          <w:rFonts w:ascii="Arial" w:hAnsi="Arial" w:cs="Arial"/>
          <w:sz w:val="24"/>
          <w:szCs w:val="24"/>
        </w:rPr>
        <w:t xml:space="preserve">CD4+ </w:t>
      </w:r>
      <w:r w:rsidRPr="00B24F90">
        <w:rPr>
          <w:rFonts w:ascii="Arial" w:hAnsi="Arial" w:cs="Arial" w:hint="eastAsia"/>
          <w:sz w:val="24"/>
          <w:szCs w:val="24"/>
        </w:rPr>
        <w:t>或</w:t>
      </w:r>
      <w:r w:rsidRPr="00B24F90">
        <w:rPr>
          <w:rFonts w:ascii="Arial" w:hAnsi="Arial" w:cs="Arial"/>
          <w:sz w:val="24"/>
          <w:szCs w:val="24"/>
        </w:rPr>
        <w:t xml:space="preserve"> CD8+ T-cells</w:t>
      </w:r>
      <w:r w:rsidRPr="00B24F90">
        <w:rPr>
          <w:rFonts w:ascii="Arial" w:hAnsi="Arial" w:cs="Arial" w:hint="eastAsia"/>
          <w:sz w:val="24"/>
          <w:szCs w:val="24"/>
        </w:rPr>
        <w:t>的</w:t>
      </w:r>
      <w:r w:rsidRPr="00B24F90">
        <w:rPr>
          <w:rFonts w:ascii="Arial" w:hAnsi="Arial" w:cs="Arial"/>
          <w:sz w:val="24"/>
          <w:szCs w:val="24"/>
        </w:rPr>
        <w:t>DNA</w:t>
      </w:r>
      <w:r w:rsidRPr="00B24F90">
        <w:rPr>
          <w:rFonts w:ascii="Arial" w:hAnsi="Arial" w:cs="Arial" w:hint="eastAsia"/>
          <w:sz w:val="24"/>
          <w:szCs w:val="24"/>
        </w:rPr>
        <w:t>全基因组甲基化已经表现出了大量的改变。因此，可以假定</w:t>
      </w:r>
      <w:r w:rsidRPr="00B24F90">
        <w:rPr>
          <w:rFonts w:ascii="Arial" w:hAnsi="Arial" w:cs="Arial"/>
          <w:sz w:val="24"/>
          <w:szCs w:val="24"/>
        </w:rPr>
        <w:t>DNA</w:t>
      </w:r>
      <w:r w:rsidRPr="00B24F90">
        <w:rPr>
          <w:rFonts w:ascii="Arial" w:hAnsi="Arial" w:cs="Arial" w:hint="eastAsia"/>
          <w:sz w:val="24"/>
          <w:szCs w:val="24"/>
        </w:rPr>
        <w:t>甲基化在</w:t>
      </w:r>
      <w:r w:rsidRPr="00B24F90">
        <w:rPr>
          <w:rFonts w:ascii="Arial" w:hAnsi="Arial" w:cs="Arial"/>
          <w:sz w:val="24"/>
          <w:szCs w:val="24"/>
        </w:rPr>
        <w:t>RA</w:t>
      </w:r>
      <w:r w:rsidRPr="00B24F90">
        <w:rPr>
          <w:rFonts w:ascii="Arial" w:hAnsi="Arial" w:cs="Arial" w:hint="eastAsia"/>
          <w:sz w:val="24"/>
          <w:szCs w:val="24"/>
        </w:rPr>
        <w:t>的发病中是有意义的。</w:t>
      </w:r>
      <w:r w:rsidRPr="00B24F90">
        <w:rPr>
          <w:rFonts w:ascii="Arial" w:hAnsi="Arial" w:cs="Arial"/>
          <w:sz w:val="24"/>
          <w:szCs w:val="24"/>
        </w:rPr>
        <w:t>DNA</w:t>
      </w:r>
      <w:r w:rsidRPr="00B24F90">
        <w:rPr>
          <w:rFonts w:ascii="Arial" w:hAnsi="Arial" w:cs="Arial" w:hint="eastAsia"/>
          <w:sz w:val="24"/>
          <w:szCs w:val="24"/>
        </w:rPr>
        <w:t>甲基化是最重要的表观遗传学改变。我们以前的研究，</w:t>
      </w:r>
      <w:r w:rsidRPr="00B24F90">
        <w:rPr>
          <w:rFonts w:ascii="Arial" w:hAnsi="Arial" w:cs="Arial"/>
          <w:sz w:val="24"/>
          <w:szCs w:val="24"/>
        </w:rPr>
        <w:t>DNA</w:t>
      </w:r>
      <w:r w:rsidRPr="00B24F90">
        <w:rPr>
          <w:rFonts w:ascii="Arial" w:hAnsi="Arial" w:cs="Arial" w:hint="eastAsia"/>
          <w:sz w:val="24"/>
          <w:szCs w:val="24"/>
        </w:rPr>
        <w:t>甲基化在基因和</w:t>
      </w:r>
      <w:r w:rsidRPr="00B24F90">
        <w:rPr>
          <w:rFonts w:ascii="Arial" w:hAnsi="Arial" w:cs="Arial"/>
          <w:sz w:val="24"/>
          <w:szCs w:val="24"/>
        </w:rPr>
        <w:t>microRNA</w:t>
      </w:r>
      <w:r w:rsidRPr="00B24F90">
        <w:rPr>
          <w:rFonts w:ascii="Arial" w:hAnsi="Arial" w:cs="Arial" w:hint="eastAsia"/>
          <w:sz w:val="24"/>
          <w:szCs w:val="24"/>
        </w:rPr>
        <w:t>表达调节</w:t>
      </w:r>
      <w:r w:rsidR="005E7DA3">
        <w:rPr>
          <w:rFonts w:ascii="Arial" w:hAnsi="Arial" w:cs="Arial" w:hint="eastAsia"/>
          <w:sz w:val="24"/>
          <w:szCs w:val="24"/>
        </w:rPr>
        <w:t>，癌症的开始和进展</w:t>
      </w:r>
      <w:r w:rsidRPr="00B24F90">
        <w:rPr>
          <w:rFonts w:ascii="Arial" w:hAnsi="Arial" w:cs="Arial" w:hint="eastAsia"/>
          <w:sz w:val="24"/>
          <w:szCs w:val="24"/>
        </w:rPr>
        <w:t>中发挥重要的作用，在癌症的诊断和转归中发挥重要的角色。</w:t>
      </w:r>
    </w:p>
    <w:p w14:paraId="0BF79395" w14:textId="77777777" w:rsidR="00E74A24"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t>以往的研究表明几个重要的免疫相关基因在</w:t>
      </w:r>
      <w:r w:rsidRPr="00B24F90">
        <w:rPr>
          <w:rFonts w:ascii="Arial" w:hAnsi="Arial" w:cs="Arial"/>
          <w:sz w:val="24"/>
          <w:szCs w:val="24"/>
        </w:rPr>
        <w:t>RA</w:t>
      </w:r>
      <w:r w:rsidRPr="00B24F90">
        <w:rPr>
          <w:rFonts w:ascii="Arial" w:hAnsi="Arial" w:cs="Arial" w:hint="eastAsia"/>
          <w:sz w:val="24"/>
          <w:szCs w:val="24"/>
        </w:rPr>
        <w:t>基因组中异常的甲基化。然而，全基因组</w:t>
      </w:r>
      <w:r w:rsidRPr="00B24F90">
        <w:rPr>
          <w:rFonts w:ascii="Arial" w:hAnsi="Arial" w:cs="Arial"/>
          <w:sz w:val="24"/>
          <w:szCs w:val="24"/>
        </w:rPr>
        <w:t>DNA</w:t>
      </w:r>
      <w:r w:rsidRPr="00B24F90">
        <w:rPr>
          <w:rFonts w:ascii="Arial" w:hAnsi="Arial" w:cs="Arial" w:hint="eastAsia"/>
          <w:sz w:val="24"/>
          <w:szCs w:val="24"/>
        </w:rPr>
        <w:t>甲基化谱的</w:t>
      </w:r>
      <w:r w:rsidRPr="00B24F90">
        <w:rPr>
          <w:rFonts w:ascii="Arial" w:hAnsi="Arial" w:cs="Arial"/>
          <w:sz w:val="24"/>
          <w:szCs w:val="24"/>
        </w:rPr>
        <w:t>RA</w:t>
      </w:r>
      <w:r w:rsidRPr="00B24F90">
        <w:rPr>
          <w:rFonts w:ascii="Arial" w:hAnsi="Arial" w:cs="Arial" w:hint="eastAsia"/>
          <w:sz w:val="24"/>
          <w:szCs w:val="24"/>
        </w:rPr>
        <w:t>病人还是非常有限的，尤其是在亚洲人口和不能进行的公共区域。从候选基因发现更多的</w:t>
      </w:r>
      <w:r w:rsidRPr="00B24F90">
        <w:rPr>
          <w:rFonts w:ascii="Arial" w:hAnsi="Arial" w:cs="Arial"/>
          <w:sz w:val="24"/>
          <w:szCs w:val="24"/>
        </w:rPr>
        <w:t>RA</w:t>
      </w:r>
      <w:r w:rsidRPr="00B24F90">
        <w:rPr>
          <w:rFonts w:ascii="Arial" w:hAnsi="Arial" w:cs="Arial" w:hint="eastAsia"/>
          <w:sz w:val="24"/>
          <w:szCs w:val="24"/>
        </w:rPr>
        <w:t>相关的</w:t>
      </w:r>
      <w:r w:rsidRPr="00B24F90">
        <w:rPr>
          <w:rFonts w:ascii="Arial" w:hAnsi="Arial" w:cs="Arial"/>
          <w:sz w:val="24"/>
          <w:szCs w:val="24"/>
        </w:rPr>
        <w:t>DNA</w:t>
      </w:r>
      <w:r w:rsidRPr="00B24F90">
        <w:rPr>
          <w:rFonts w:ascii="Arial" w:hAnsi="Arial" w:cs="Arial" w:hint="eastAsia"/>
          <w:sz w:val="24"/>
          <w:szCs w:val="24"/>
        </w:rPr>
        <w:t>甲基化区域和识别缺失的</w:t>
      </w:r>
      <w:r w:rsidRPr="00B24F90">
        <w:rPr>
          <w:rFonts w:ascii="Arial" w:hAnsi="Arial" w:cs="Arial"/>
          <w:sz w:val="24"/>
          <w:szCs w:val="24"/>
        </w:rPr>
        <w:t>RA</w:t>
      </w:r>
      <w:r w:rsidRPr="00B24F90">
        <w:rPr>
          <w:rFonts w:ascii="Arial" w:hAnsi="Arial" w:cs="Arial" w:hint="eastAsia"/>
          <w:sz w:val="24"/>
          <w:szCs w:val="24"/>
        </w:rPr>
        <w:t>遗传</w:t>
      </w:r>
      <w:r w:rsidR="005F63B0" w:rsidRPr="00B24F90">
        <w:rPr>
          <w:rFonts w:ascii="Arial" w:hAnsi="Arial" w:cs="Arial" w:hint="eastAsia"/>
          <w:sz w:val="24"/>
          <w:szCs w:val="24"/>
        </w:rPr>
        <w:t>是</w:t>
      </w:r>
      <w:r w:rsidRPr="00B24F90">
        <w:rPr>
          <w:rFonts w:ascii="Arial" w:hAnsi="Arial" w:cs="Arial" w:hint="eastAsia"/>
          <w:sz w:val="24"/>
          <w:szCs w:val="24"/>
        </w:rPr>
        <w:t>一个很大的问题。在现段的研究中，我们进行了</w:t>
      </w:r>
      <w:r w:rsidRPr="00B24F90">
        <w:rPr>
          <w:rFonts w:ascii="Arial" w:hAnsi="Arial" w:cs="Arial"/>
          <w:sz w:val="24"/>
          <w:szCs w:val="24"/>
        </w:rPr>
        <w:t>12</w:t>
      </w:r>
      <w:r w:rsidRPr="00B24F90">
        <w:rPr>
          <w:rFonts w:ascii="Arial" w:hAnsi="Arial" w:cs="Arial" w:hint="eastAsia"/>
          <w:sz w:val="24"/>
          <w:szCs w:val="24"/>
        </w:rPr>
        <w:t>例</w:t>
      </w:r>
      <w:r w:rsidRPr="00B24F90">
        <w:rPr>
          <w:rFonts w:ascii="Arial" w:hAnsi="Arial" w:cs="Arial"/>
          <w:sz w:val="24"/>
          <w:szCs w:val="24"/>
        </w:rPr>
        <w:t xml:space="preserve">RA </w:t>
      </w:r>
      <w:r w:rsidRPr="00B24F90">
        <w:rPr>
          <w:rFonts w:ascii="Arial" w:hAnsi="Arial" w:cs="Arial" w:hint="eastAsia"/>
          <w:sz w:val="24"/>
          <w:szCs w:val="24"/>
        </w:rPr>
        <w:t>和相匹配的</w:t>
      </w:r>
      <w:r w:rsidRPr="00B24F90">
        <w:rPr>
          <w:rFonts w:ascii="Arial" w:hAnsi="Arial" w:cs="Arial"/>
          <w:sz w:val="24"/>
          <w:szCs w:val="24"/>
        </w:rPr>
        <w:t>12</w:t>
      </w:r>
      <w:r w:rsidRPr="00B24F90">
        <w:rPr>
          <w:rFonts w:ascii="Arial" w:hAnsi="Arial" w:cs="Arial" w:hint="eastAsia"/>
          <w:sz w:val="24"/>
          <w:szCs w:val="24"/>
        </w:rPr>
        <w:t>名健康</w:t>
      </w:r>
      <w:r w:rsidR="005F63B0" w:rsidRPr="00B24F90">
        <w:rPr>
          <w:rFonts w:ascii="Arial" w:hAnsi="Arial" w:cs="Arial" w:hint="eastAsia"/>
          <w:sz w:val="24"/>
          <w:szCs w:val="24"/>
        </w:rPr>
        <w:t>人</w:t>
      </w:r>
      <w:r w:rsidRPr="00B24F90">
        <w:rPr>
          <w:rFonts w:ascii="Arial" w:hAnsi="Arial" w:cs="Arial" w:hint="eastAsia"/>
          <w:sz w:val="24"/>
          <w:szCs w:val="24"/>
        </w:rPr>
        <w:t>的</w:t>
      </w:r>
      <w:r w:rsidRPr="00B24F90">
        <w:rPr>
          <w:rFonts w:ascii="Arial" w:hAnsi="Arial" w:cs="Arial"/>
          <w:sz w:val="24"/>
          <w:szCs w:val="24"/>
        </w:rPr>
        <w:t>CD4 + T</w:t>
      </w:r>
      <w:r w:rsidRPr="00B24F90">
        <w:rPr>
          <w:rFonts w:ascii="Arial" w:hAnsi="Arial" w:cs="Arial" w:hint="eastAsia"/>
          <w:sz w:val="24"/>
          <w:szCs w:val="24"/>
        </w:rPr>
        <w:t>细胞的全基因组</w:t>
      </w:r>
      <w:r w:rsidRPr="00B24F90">
        <w:rPr>
          <w:rFonts w:ascii="Arial" w:hAnsi="Arial" w:cs="Arial"/>
          <w:sz w:val="24"/>
          <w:szCs w:val="24"/>
        </w:rPr>
        <w:t>DNA</w:t>
      </w:r>
      <w:r w:rsidRPr="00B24F90">
        <w:rPr>
          <w:rFonts w:ascii="Arial" w:hAnsi="Arial" w:cs="Arial" w:hint="eastAsia"/>
          <w:sz w:val="24"/>
          <w:szCs w:val="24"/>
        </w:rPr>
        <w:t>甲基化谱分析。</w:t>
      </w:r>
    </w:p>
    <w:p w14:paraId="33E58229" w14:textId="77777777" w:rsidR="00E74A24" w:rsidRPr="00B24F90" w:rsidRDefault="00E74A24" w:rsidP="004B13DD">
      <w:pPr>
        <w:suppressLineNumbers/>
        <w:overflowPunct w:val="0"/>
        <w:spacing w:line="240" w:lineRule="auto"/>
        <w:ind w:firstLineChars="200" w:firstLine="482"/>
        <w:rPr>
          <w:rFonts w:ascii="Arial" w:hAnsi="Arial" w:cs="Arial"/>
          <w:sz w:val="24"/>
          <w:szCs w:val="24"/>
        </w:rPr>
      </w:pPr>
      <w:r w:rsidRPr="00B24F90">
        <w:rPr>
          <w:rFonts w:ascii="Arial" w:hAnsi="Arial" w:cs="Arial" w:hint="eastAsia"/>
          <w:b/>
          <w:sz w:val="24"/>
          <w:szCs w:val="24"/>
        </w:rPr>
        <w:t>患者和对照组</w:t>
      </w:r>
      <w:r w:rsidRPr="00B24F90">
        <w:rPr>
          <w:rFonts w:ascii="Arial" w:hAnsi="Arial" w:cs="Arial" w:hint="eastAsia"/>
          <w:sz w:val="24"/>
          <w:szCs w:val="24"/>
        </w:rPr>
        <w:t>：</w:t>
      </w:r>
      <w:r w:rsidRPr="00B24F90">
        <w:rPr>
          <w:rFonts w:ascii="Arial" w:hAnsi="Arial" w:cs="Arial"/>
          <w:sz w:val="24"/>
          <w:szCs w:val="24"/>
        </w:rPr>
        <w:t>12</w:t>
      </w:r>
      <w:r w:rsidRPr="00B24F90">
        <w:rPr>
          <w:rFonts w:ascii="Arial" w:hAnsi="Arial" w:cs="Arial" w:hint="eastAsia"/>
          <w:sz w:val="24"/>
          <w:szCs w:val="24"/>
        </w:rPr>
        <w:t>例</w:t>
      </w:r>
      <w:r w:rsidRPr="00B24F90">
        <w:rPr>
          <w:rFonts w:ascii="Arial" w:hAnsi="Arial" w:cs="Arial"/>
          <w:sz w:val="24"/>
          <w:szCs w:val="24"/>
        </w:rPr>
        <w:t>RA</w:t>
      </w:r>
      <w:r w:rsidRPr="00B24F90">
        <w:rPr>
          <w:rFonts w:ascii="Arial" w:hAnsi="Arial" w:cs="Arial" w:hint="eastAsia"/>
          <w:sz w:val="24"/>
          <w:szCs w:val="24"/>
        </w:rPr>
        <w:t>病人和</w:t>
      </w:r>
      <w:r w:rsidRPr="00B24F90">
        <w:rPr>
          <w:rFonts w:ascii="Arial" w:hAnsi="Arial" w:cs="Arial"/>
          <w:sz w:val="24"/>
          <w:szCs w:val="24"/>
        </w:rPr>
        <w:t>12</w:t>
      </w:r>
      <w:r w:rsidRPr="00B24F90">
        <w:rPr>
          <w:rFonts w:ascii="Arial" w:hAnsi="Arial" w:cs="Arial" w:hint="eastAsia"/>
          <w:sz w:val="24"/>
          <w:szCs w:val="24"/>
        </w:rPr>
        <w:t>例</w:t>
      </w:r>
      <w:r w:rsidR="005E7DA3">
        <w:rPr>
          <w:rFonts w:ascii="Arial" w:hAnsi="Arial" w:cs="Arial" w:hint="eastAsia"/>
          <w:sz w:val="24"/>
          <w:szCs w:val="24"/>
        </w:rPr>
        <w:t>健康</w:t>
      </w:r>
      <w:r w:rsidRPr="00B24F90">
        <w:rPr>
          <w:rFonts w:ascii="Arial" w:hAnsi="Arial" w:cs="Arial" w:hint="eastAsia"/>
          <w:sz w:val="24"/>
          <w:szCs w:val="24"/>
        </w:rPr>
        <w:t>对照进行研究，平均年龄病人是</w:t>
      </w:r>
      <w:r w:rsidR="007A50DF" w:rsidRPr="00B24F90">
        <w:rPr>
          <w:rFonts w:ascii="Arial" w:hAnsi="Arial" w:cs="Arial" w:hint="eastAsia"/>
          <w:sz w:val="24"/>
          <w:szCs w:val="24"/>
        </w:rPr>
        <w:t>4</w:t>
      </w:r>
      <w:r w:rsidRPr="00B24F90">
        <w:rPr>
          <w:rFonts w:ascii="Arial" w:hAnsi="Arial" w:cs="Arial"/>
          <w:sz w:val="24"/>
          <w:szCs w:val="24"/>
        </w:rPr>
        <w:t>2.83</w:t>
      </w:r>
      <w:r w:rsidRPr="00B24F90">
        <w:rPr>
          <w:rFonts w:ascii="Arial" w:hAnsi="Arial" w:cs="Arial" w:hint="eastAsia"/>
          <w:sz w:val="24"/>
          <w:szCs w:val="24"/>
        </w:rPr>
        <w:t>，正常人是</w:t>
      </w:r>
      <w:r w:rsidRPr="00B24F90">
        <w:rPr>
          <w:rFonts w:ascii="Arial" w:hAnsi="Arial" w:cs="Arial"/>
          <w:sz w:val="24"/>
          <w:szCs w:val="24"/>
        </w:rPr>
        <w:t xml:space="preserve">43.75 </w:t>
      </w:r>
      <w:r w:rsidRPr="00B24F90">
        <w:rPr>
          <w:rFonts w:ascii="Arial" w:hAnsi="Arial" w:cs="Arial" w:hint="eastAsia"/>
          <w:sz w:val="24"/>
          <w:szCs w:val="24"/>
        </w:rPr>
        <w:t>无统计学差异</w:t>
      </w:r>
      <w:r w:rsidRPr="00B24F90">
        <w:rPr>
          <w:rFonts w:ascii="Arial" w:hAnsi="Arial" w:cs="Arial"/>
          <w:sz w:val="24"/>
          <w:szCs w:val="24"/>
        </w:rPr>
        <w:t xml:space="preserve"> (p = 0.95)</w:t>
      </w:r>
      <w:r w:rsidRPr="00B24F90">
        <w:rPr>
          <w:rFonts w:ascii="Arial" w:hAnsi="Arial" w:cs="Arial" w:hint="eastAsia"/>
          <w:sz w:val="24"/>
          <w:szCs w:val="24"/>
        </w:rPr>
        <w:t>。所有患者均符合美国</w:t>
      </w:r>
      <w:r w:rsidR="007A50DF" w:rsidRPr="00B24F90">
        <w:rPr>
          <w:rFonts w:ascii="Arial" w:hAnsi="Arial" w:cs="Arial"/>
          <w:sz w:val="24"/>
          <w:szCs w:val="24"/>
        </w:rPr>
        <w:t>RA</w:t>
      </w:r>
      <w:r w:rsidRPr="00B24F90">
        <w:rPr>
          <w:rFonts w:ascii="Arial" w:hAnsi="Arial" w:cs="Arial" w:hint="eastAsia"/>
          <w:sz w:val="24"/>
          <w:szCs w:val="24"/>
        </w:rPr>
        <w:t>风湿病学会分类标准的。</w:t>
      </w:r>
    </w:p>
    <w:p w14:paraId="06BF403B" w14:textId="77777777" w:rsidR="00A81233" w:rsidRPr="00B24F90" w:rsidRDefault="00E74A24" w:rsidP="004B13DD">
      <w:pPr>
        <w:suppressLineNumbers/>
        <w:overflowPunct w:val="0"/>
        <w:spacing w:after="105" w:line="240" w:lineRule="auto"/>
        <w:ind w:firstLineChars="200" w:firstLine="482"/>
        <w:jc w:val="both"/>
        <w:rPr>
          <w:rFonts w:ascii="Arial" w:hAnsi="Arial" w:cs="Arial"/>
          <w:sz w:val="24"/>
          <w:szCs w:val="24"/>
        </w:rPr>
      </w:pPr>
      <w:r w:rsidRPr="00B24F90">
        <w:rPr>
          <w:rFonts w:ascii="Arial" w:hAnsi="Arial" w:cs="Arial" w:hint="eastAsia"/>
          <w:b/>
          <w:sz w:val="24"/>
          <w:szCs w:val="24"/>
        </w:rPr>
        <w:lastRenderedPageBreak/>
        <w:t>分离</w:t>
      </w:r>
      <w:r w:rsidRPr="00B24F90">
        <w:rPr>
          <w:rFonts w:ascii="Arial" w:hAnsi="Arial" w:cs="Arial"/>
          <w:b/>
          <w:sz w:val="24"/>
          <w:szCs w:val="24"/>
        </w:rPr>
        <w:t>PBMCs</w:t>
      </w:r>
      <w:r w:rsidRPr="00B24F90">
        <w:rPr>
          <w:rFonts w:ascii="Arial" w:hAnsi="Arial" w:cs="Arial" w:hint="eastAsia"/>
          <w:b/>
          <w:sz w:val="24"/>
          <w:szCs w:val="24"/>
        </w:rPr>
        <w:t>和</w:t>
      </w:r>
      <w:r w:rsidRPr="00B24F90">
        <w:rPr>
          <w:rFonts w:ascii="Arial" w:hAnsi="Arial" w:cs="Arial"/>
          <w:b/>
          <w:sz w:val="24"/>
          <w:szCs w:val="24"/>
        </w:rPr>
        <w:t>CD4+ T</w:t>
      </w:r>
      <w:r w:rsidR="007A50DF" w:rsidRPr="00B24F90">
        <w:rPr>
          <w:rFonts w:ascii="Arial" w:hAnsi="Arial" w:cs="Arial" w:hint="eastAsia"/>
          <w:b/>
          <w:sz w:val="24"/>
          <w:szCs w:val="24"/>
        </w:rPr>
        <w:t>细胞：</w:t>
      </w:r>
      <w:r w:rsidRPr="00B24F90">
        <w:rPr>
          <w:rFonts w:ascii="Arial" w:hAnsi="Arial" w:cs="Arial" w:hint="eastAsia"/>
          <w:sz w:val="24"/>
          <w:szCs w:val="24"/>
        </w:rPr>
        <w:t>外周血单个核细胞从</w:t>
      </w:r>
      <w:r w:rsidRPr="00B24F90">
        <w:rPr>
          <w:rFonts w:ascii="Arial" w:hAnsi="Arial" w:cs="Arial"/>
          <w:sz w:val="24"/>
          <w:szCs w:val="24"/>
        </w:rPr>
        <w:t>RA</w:t>
      </w:r>
      <w:r w:rsidRPr="00B24F90">
        <w:rPr>
          <w:rFonts w:ascii="Arial" w:hAnsi="Arial" w:cs="Arial" w:hint="eastAsia"/>
          <w:sz w:val="24"/>
          <w:szCs w:val="24"/>
        </w:rPr>
        <w:t>和正常样本血液标本采用密度梯度离心制备（</w:t>
      </w:r>
      <w:proofErr w:type="spellStart"/>
      <w:r w:rsidRPr="00B24F90">
        <w:rPr>
          <w:rFonts w:ascii="Arial" w:hAnsi="Arial" w:cs="Arial"/>
          <w:sz w:val="24"/>
          <w:szCs w:val="24"/>
        </w:rPr>
        <w:t>Amersham</w:t>
      </w:r>
      <w:proofErr w:type="spellEnd"/>
      <w:r w:rsidRPr="00B24F90">
        <w:rPr>
          <w:rFonts w:ascii="Arial" w:hAnsi="Arial" w:cs="Arial"/>
          <w:sz w:val="24"/>
          <w:szCs w:val="24"/>
        </w:rPr>
        <w:t xml:space="preserve"> Biosciences</w:t>
      </w:r>
      <w:r w:rsidRPr="00B24F90">
        <w:rPr>
          <w:rFonts w:ascii="Arial" w:hAnsi="Arial" w:cs="Arial" w:hint="eastAsia"/>
          <w:sz w:val="24"/>
          <w:szCs w:val="24"/>
        </w:rPr>
        <w:t>）使用标准的</w:t>
      </w:r>
      <w:r w:rsidR="00A81233" w:rsidRPr="00B24F90">
        <w:rPr>
          <w:rFonts w:ascii="Arial" w:hAnsi="Arial" w:cs="Arial" w:hint="eastAsia"/>
          <w:sz w:val="24"/>
          <w:szCs w:val="24"/>
        </w:rPr>
        <w:t>步骤</w:t>
      </w:r>
      <w:r w:rsidRPr="00B24F90">
        <w:rPr>
          <w:rFonts w:ascii="Arial" w:hAnsi="Arial" w:cs="Arial" w:hint="eastAsia"/>
          <w:sz w:val="24"/>
          <w:szCs w:val="24"/>
        </w:rPr>
        <w:t>和</w:t>
      </w:r>
      <w:r w:rsidR="00A81233" w:rsidRPr="00B24F90">
        <w:rPr>
          <w:rFonts w:ascii="Arial" w:hAnsi="Arial" w:cs="Arial" w:hint="eastAsia"/>
          <w:sz w:val="24"/>
          <w:szCs w:val="24"/>
        </w:rPr>
        <w:t>快速</w:t>
      </w:r>
      <w:r w:rsidRPr="00B24F90">
        <w:rPr>
          <w:rFonts w:ascii="Arial" w:hAnsi="Arial" w:cs="Arial" w:hint="eastAsia"/>
          <w:sz w:val="24"/>
          <w:szCs w:val="24"/>
        </w:rPr>
        <w:t>处理培养</w:t>
      </w:r>
      <w:r w:rsidR="00A81233" w:rsidRPr="00B24F90">
        <w:rPr>
          <w:rFonts w:ascii="Arial" w:hAnsi="Arial" w:cs="Arial" w:hint="eastAsia"/>
          <w:sz w:val="24"/>
          <w:szCs w:val="24"/>
        </w:rPr>
        <w:t>细胞</w:t>
      </w:r>
      <w:r w:rsidRPr="00B24F90">
        <w:rPr>
          <w:rFonts w:ascii="Arial" w:hAnsi="Arial" w:cs="Arial" w:hint="eastAsia"/>
          <w:sz w:val="24"/>
          <w:szCs w:val="24"/>
        </w:rPr>
        <w:t>。</w:t>
      </w:r>
      <w:r w:rsidRPr="00B24F90">
        <w:rPr>
          <w:rFonts w:ascii="Arial" w:hAnsi="Arial" w:cs="Arial"/>
          <w:sz w:val="24"/>
          <w:szCs w:val="24"/>
        </w:rPr>
        <w:t>CD4 + T</w:t>
      </w:r>
      <w:r w:rsidRPr="00B24F90">
        <w:rPr>
          <w:rFonts w:ascii="Arial" w:hAnsi="Arial" w:cs="Arial" w:hint="eastAsia"/>
          <w:sz w:val="24"/>
          <w:szCs w:val="24"/>
        </w:rPr>
        <w:t>细胞</w:t>
      </w:r>
      <w:r w:rsidR="00A81233" w:rsidRPr="00B24F90">
        <w:rPr>
          <w:rFonts w:ascii="Arial" w:hAnsi="Arial" w:cs="Arial" w:hint="eastAsia"/>
          <w:sz w:val="24"/>
          <w:szCs w:val="24"/>
        </w:rPr>
        <w:t>从新鲜分离的</w:t>
      </w:r>
      <w:bookmarkStart w:id="15" w:name="OLE_LINK34"/>
      <w:bookmarkStart w:id="16" w:name="OLE_LINK33"/>
      <w:bookmarkStart w:id="17" w:name="OLE_LINK32"/>
      <w:r w:rsidR="00A81233" w:rsidRPr="00B24F90">
        <w:rPr>
          <w:rFonts w:ascii="Arial" w:hAnsi="Arial" w:cs="Arial" w:hint="eastAsia"/>
          <w:sz w:val="24"/>
          <w:szCs w:val="24"/>
        </w:rPr>
        <w:t>外周血单个核细胞</w:t>
      </w:r>
      <w:bookmarkEnd w:id="15"/>
      <w:bookmarkEnd w:id="16"/>
      <w:bookmarkEnd w:id="17"/>
      <w:r w:rsidR="00A81233" w:rsidRPr="00B24F90">
        <w:rPr>
          <w:rFonts w:ascii="Arial" w:hAnsi="Arial" w:cs="Arial" w:hint="eastAsia"/>
          <w:sz w:val="24"/>
          <w:szCs w:val="24"/>
        </w:rPr>
        <w:t>中通过消耗表达</w:t>
      </w:r>
      <w:r w:rsidR="00A81233" w:rsidRPr="00B24F90">
        <w:rPr>
          <w:rFonts w:ascii="Arial" w:hAnsi="Arial" w:cs="Arial"/>
          <w:sz w:val="24"/>
          <w:szCs w:val="24"/>
        </w:rPr>
        <w:t>CD8</w:t>
      </w:r>
      <w:r w:rsidR="00A81233" w:rsidRPr="00B24F90">
        <w:rPr>
          <w:rFonts w:ascii="Arial" w:hAnsi="Arial" w:cs="Arial" w:hint="eastAsia"/>
          <w:sz w:val="24"/>
          <w:szCs w:val="24"/>
        </w:rPr>
        <w:t>、</w:t>
      </w:r>
      <w:r w:rsidR="00A81233" w:rsidRPr="00B24F90">
        <w:rPr>
          <w:rFonts w:ascii="Arial" w:hAnsi="Arial" w:cs="Arial"/>
          <w:sz w:val="24"/>
          <w:szCs w:val="24"/>
        </w:rPr>
        <w:t>CD14</w:t>
      </w:r>
      <w:r w:rsidR="00A81233" w:rsidRPr="00B24F90">
        <w:rPr>
          <w:rFonts w:ascii="Arial" w:hAnsi="Arial" w:cs="Arial" w:hint="eastAsia"/>
          <w:sz w:val="24"/>
          <w:szCs w:val="24"/>
        </w:rPr>
        <w:t>、</w:t>
      </w:r>
      <w:r w:rsidR="00A81233" w:rsidRPr="00B24F90">
        <w:rPr>
          <w:rFonts w:ascii="Arial" w:hAnsi="Arial" w:cs="Arial"/>
          <w:sz w:val="24"/>
          <w:szCs w:val="24"/>
        </w:rPr>
        <w:t>CD16</w:t>
      </w:r>
      <w:r w:rsidR="00A81233" w:rsidRPr="00B24F90">
        <w:rPr>
          <w:rFonts w:ascii="Arial" w:hAnsi="Arial" w:cs="Arial" w:hint="eastAsia"/>
          <w:sz w:val="24"/>
          <w:szCs w:val="24"/>
        </w:rPr>
        <w:t>、</w:t>
      </w:r>
      <w:r w:rsidR="00A81233" w:rsidRPr="00B24F90">
        <w:rPr>
          <w:rFonts w:ascii="Arial" w:hAnsi="Arial" w:cs="Arial"/>
          <w:sz w:val="24"/>
          <w:szCs w:val="24"/>
        </w:rPr>
        <w:t>CD56</w:t>
      </w:r>
      <w:r w:rsidR="00A81233" w:rsidRPr="00B24F90">
        <w:rPr>
          <w:rFonts w:ascii="Arial" w:hAnsi="Arial" w:cs="Arial" w:hint="eastAsia"/>
          <w:sz w:val="24"/>
          <w:szCs w:val="24"/>
        </w:rPr>
        <w:t>、</w:t>
      </w:r>
      <w:r w:rsidR="00A81233" w:rsidRPr="00B24F90">
        <w:rPr>
          <w:rFonts w:ascii="Arial" w:hAnsi="Arial" w:cs="Arial"/>
          <w:sz w:val="24"/>
          <w:szCs w:val="24"/>
        </w:rPr>
        <w:t>CD19</w:t>
      </w:r>
      <w:r w:rsidR="00A81233" w:rsidRPr="00B24F90">
        <w:rPr>
          <w:rFonts w:ascii="Arial" w:hAnsi="Arial" w:cs="Arial" w:hint="eastAsia"/>
          <w:sz w:val="24"/>
          <w:szCs w:val="24"/>
        </w:rPr>
        <w:t>、</w:t>
      </w:r>
      <w:r w:rsidR="00A81233" w:rsidRPr="00B24F90">
        <w:rPr>
          <w:rFonts w:ascii="Arial" w:hAnsi="Arial" w:cs="Arial"/>
          <w:sz w:val="24"/>
          <w:szCs w:val="24"/>
        </w:rPr>
        <w:t>CD36</w:t>
      </w:r>
      <w:r w:rsidR="00A81233" w:rsidRPr="00B24F90">
        <w:rPr>
          <w:rFonts w:ascii="Arial" w:hAnsi="Arial" w:cs="Arial" w:hint="eastAsia"/>
          <w:sz w:val="24"/>
          <w:szCs w:val="24"/>
        </w:rPr>
        <w:t>，</w:t>
      </w:r>
      <w:r w:rsidR="00A81233" w:rsidRPr="00B24F90">
        <w:rPr>
          <w:rFonts w:ascii="Arial" w:hAnsi="Arial" w:cs="Arial"/>
          <w:sz w:val="24"/>
          <w:szCs w:val="24"/>
        </w:rPr>
        <w:t>CD123</w:t>
      </w:r>
      <w:r w:rsidR="00A81233" w:rsidRPr="00B24F90">
        <w:rPr>
          <w:rFonts w:ascii="Arial" w:hAnsi="Arial" w:cs="Arial" w:hint="eastAsia"/>
          <w:sz w:val="24"/>
          <w:szCs w:val="24"/>
        </w:rPr>
        <w:t>，</w:t>
      </w:r>
      <w:r w:rsidR="00A81233" w:rsidRPr="00B24F90">
        <w:rPr>
          <w:rFonts w:ascii="Arial" w:hAnsi="Arial" w:cs="Arial"/>
          <w:sz w:val="24"/>
          <w:szCs w:val="24"/>
        </w:rPr>
        <w:sym w:font="Symbol" w:char="0067"/>
      </w:r>
      <w:r w:rsidR="00A81233" w:rsidRPr="00B24F90">
        <w:rPr>
          <w:rFonts w:ascii="Arial" w:hAnsi="Arial" w:cs="Arial"/>
          <w:sz w:val="24"/>
          <w:szCs w:val="24"/>
        </w:rPr>
        <w:t>/</w:t>
      </w:r>
      <w:r w:rsidR="00A81233" w:rsidRPr="00B24F90">
        <w:rPr>
          <w:rFonts w:ascii="Arial" w:hAnsi="Arial" w:cs="Arial"/>
          <w:sz w:val="24"/>
          <w:szCs w:val="24"/>
        </w:rPr>
        <w:sym w:font="Symbol" w:char="0064"/>
      </w:r>
      <w:r w:rsidR="00A81233" w:rsidRPr="00B24F90">
        <w:rPr>
          <w:rFonts w:ascii="Arial" w:hAnsi="Arial" w:cs="Arial"/>
          <w:sz w:val="24"/>
          <w:szCs w:val="24"/>
        </w:rPr>
        <w:t>T</w:t>
      </w:r>
      <w:r w:rsidR="00A81233" w:rsidRPr="00B24F90">
        <w:rPr>
          <w:rFonts w:ascii="Arial" w:hAnsi="Arial" w:cs="Arial" w:hint="eastAsia"/>
          <w:sz w:val="24"/>
          <w:szCs w:val="24"/>
        </w:rPr>
        <w:t>受体的细胞</w:t>
      </w:r>
      <w:r w:rsidRPr="00B24F90">
        <w:rPr>
          <w:rFonts w:ascii="Arial" w:hAnsi="Arial" w:cs="Arial" w:hint="eastAsia"/>
          <w:sz w:val="24"/>
          <w:szCs w:val="24"/>
        </w:rPr>
        <w:t>制备，与血型糖蛋白</w:t>
      </w:r>
      <w:r w:rsidRPr="00B24F90">
        <w:rPr>
          <w:rFonts w:ascii="Arial" w:hAnsi="Arial" w:cs="Arial"/>
          <w:sz w:val="24"/>
          <w:szCs w:val="24"/>
        </w:rPr>
        <w:t>A</w:t>
      </w:r>
      <w:r w:rsidRPr="00B24F90">
        <w:rPr>
          <w:rFonts w:ascii="Arial" w:hAnsi="Arial" w:cs="Arial" w:hint="eastAsia"/>
          <w:sz w:val="24"/>
          <w:szCs w:val="24"/>
        </w:rPr>
        <w:t>采用无接触的</w:t>
      </w:r>
      <w:r w:rsidRPr="00B24F90">
        <w:rPr>
          <w:rFonts w:ascii="Arial" w:hAnsi="Arial" w:cs="Arial"/>
          <w:sz w:val="24"/>
          <w:szCs w:val="24"/>
        </w:rPr>
        <w:t>T</w:t>
      </w:r>
      <w:r w:rsidRPr="00B24F90">
        <w:rPr>
          <w:rFonts w:ascii="Arial" w:hAnsi="Arial" w:cs="Arial" w:hint="eastAsia"/>
          <w:sz w:val="24"/>
          <w:szCs w:val="24"/>
        </w:rPr>
        <w:t>细胞分离试剂盒（</w:t>
      </w:r>
      <w:proofErr w:type="spellStart"/>
      <w:r w:rsidRPr="00B24F90">
        <w:rPr>
          <w:rFonts w:ascii="Arial" w:hAnsi="Arial" w:cs="Arial"/>
          <w:sz w:val="24"/>
          <w:szCs w:val="24"/>
        </w:rPr>
        <w:t>miltenyibiotec</w:t>
      </w:r>
      <w:proofErr w:type="spellEnd"/>
      <w:r w:rsidRPr="00B24F90">
        <w:rPr>
          <w:rFonts w:ascii="Arial" w:hAnsi="Arial" w:cs="Arial" w:hint="eastAsia"/>
          <w:sz w:val="24"/>
          <w:szCs w:val="24"/>
        </w:rPr>
        <w:t>）。</w:t>
      </w:r>
      <w:r w:rsidRPr="00B24F90">
        <w:rPr>
          <w:rFonts w:ascii="Arial" w:hAnsi="Arial" w:cs="Arial"/>
          <w:sz w:val="24"/>
          <w:szCs w:val="24"/>
        </w:rPr>
        <w:t>CD4+ T</w:t>
      </w:r>
      <w:r w:rsidRPr="00B24F90">
        <w:rPr>
          <w:rFonts w:ascii="Arial" w:hAnsi="Arial" w:cs="Arial" w:hint="eastAsia"/>
          <w:sz w:val="24"/>
          <w:szCs w:val="24"/>
        </w:rPr>
        <w:t>细胞纯度是</w:t>
      </w:r>
      <w:r w:rsidRPr="00B24F90">
        <w:rPr>
          <w:rFonts w:ascii="Arial" w:hAnsi="Arial" w:cs="Arial"/>
          <w:sz w:val="24"/>
          <w:szCs w:val="24"/>
        </w:rPr>
        <w:t>95–98%</w:t>
      </w:r>
      <w:r w:rsidRPr="00B24F90">
        <w:rPr>
          <w:rFonts w:ascii="Arial" w:hAnsi="Arial" w:cs="Arial" w:hint="eastAsia"/>
          <w:sz w:val="24"/>
          <w:szCs w:val="24"/>
        </w:rPr>
        <w:t>，用特异性抗体流式细胞仪测定。全基因组</w:t>
      </w:r>
      <w:proofErr w:type="gramStart"/>
      <w:r w:rsidRPr="00B24F90">
        <w:rPr>
          <w:rFonts w:ascii="Arial" w:hAnsi="Arial" w:cs="Arial"/>
          <w:sz w:val="24"/>
          <w:szCs w:val="24"/>
        </w:rPr>
        <w:t>DNA</w:t>
      </w:r>
      <w:r w:rsidRPr="00B24F90">
        <w:rPr>
          <w:rFonts w:ascii="Arial" w:hAnsi="Arial" w:cs="Arial" w:hint="eastAsia"/>
          <w:sz w:val="24"/>
          <w:szCs w:val="24"/>
        </w:rPr>
        <w:t>用</w:t>
      </w:r>
      <w:r w:rsidRPr="00B24F90">
        <w:rPr>
          <w:rFonts w:ascii="Arial" w:hAnsi="Arial" w:cs="Arial"/>
          <w:sz w:val="24"/>
          <w:szCs w:val="24"/>
        </w:rPr>
        <w:t>QIAGEN</w:t>
      </w:r>
      <w:r w:rsidRPr="00B24F90">
        <w:rPr>
          <w:rFonts w:ascii="Arial" w:hAnsi="Arial" w:cs="Arial" w:hint="eastAsia"/>
          <w:sz w:val="24"/>
          <w:szCs w:val="24"/>
        </w:rPr>
        <w:t>试剂盒制备</w:t>
      </w:r>
      <w:r w:rsidR="00A81233" w:rsidRPr="00B24F90">
        <w:rPr>
          <w:rFonts w:ascii="Arial" w:hAnsi="Arial" w:cs="Arial"/>
          <w:sz w:val="24"/>
          <w:szCs w:val="24"/>
        </w:rPr>
        <w:t>(</w:t>
      </w:r>
      <w:proofErr w:type="spellStart"/>
      <w:proofErr w:type="gramEnd"/>
      <w:r w:rsidR="00A81233" w:rsidRPr="00B24F90">
        <w:rPr>
          <w:rFonts w:ascii="Arial" w:hAnsi="Arial" w:cs="Arial"/>
          <w:sz w:val="24"/>
          <w:szCs w:val="24"/>
        </w:rPr>
        <w:t>Qiagen</w:t>
      </w:r>
      <w:proofErr w:type="spellEnd"/>
      <w:r w:rsidR="00A81233" w:rsidRPr="00B24F90">
        <w:rPr>
          <w:rFonts w:ascii="Arial" w:hAnsi="Arial" w:cs="Arial"/>
          <w:sz w:val="24"/>
          <w:szCs w:val="24"/>
        </w:rPr>
        <w:t>, Germantown, MD)</w:t>
      </w:r>
      <w:r w:rsidRPr="00B24F90">
        <w:rPr>
          <w:rFonts w:ascii="Arial" w:hAnsi="Arial" w:cs="Arial" w:hint="eastAsia"/>
          <w:sz w:val="24"/>
          <w:szCs w:val="24"/>
        </w:rPr>
        <w:t>和使用</w:t>
      </w:r>
      <w:r w:rsidRPr="00B24F90">
        <w:rPr>
          <w:rFonts w:ascii="Arial" w:hAnsi="Arial" w:cs="Arial"/>
          <w:sz w:val="24"/>
          <w:szCs w:val="24"/>
        </w:rPr>
        <w:t>EZ DNA</w:t>
      </w:r>
      <w:r w:rsidRPr="00B24F90">
        <w:rPr>
          <w:rFonts w:ascii="Arial" w:hAnsi="Arial" w:cs="Arial" w:hint="eastAsia"/>
          <w:sz w:val="24"/>
          <w:szCs w:val="24"/>
        </w:rPr>
        <w:t>甲基化酶试剂盒</w:t>
      </w:r>
      <w:r w:rsidR="00A81233" w:rsidRPr="00B24F90">
        <w:rPr>
          <w:rFonts w:ascii="Arial" w:hAnsi="Arial" w:cs="Arial" w:hint="eastAsia"/>
          <w:sz w:val="24"/>
          <w:szCs w:val="24"/>
        </w:rPr>
        <w:t>进行亚硫酸氢钠处理</w:t>
      </w:r>
      <w:r w:rsidR="00A81233" w:rsidRPr="00B24F90">
        <w:rPr>
          <w:rFonts w:ascii="Arial" w:hAnsi="Arial" w:cs="Arial"/>
          <w:sz w:val="24"/>
          <w:szCs w:val="24"/>
        </w:rPr>
        <w:t>(</w:t>
      </w:r>
      <w:proofErr w:type="spellStart"/>
      <w:r w:rsidR="00A81233" w:rsidRPr="00B24F90">
        <w:rPr>
          <w:rFonts w:ascii="Arial" w:hAnsi="Arial" w:cs="Arial"/>
          <w:sz w:val="24"/>
          <w:szCs w:val="24"/>
        </w:rPr>
        <w:t>Zymo</w:t>
      </w:r>
      <w:proofErr w:type="spellEnd"/>
      <w:r w:rsidR="00A81233" w:rsidRPr="00B24F90">
        <w:rPr>
          <w:rFonts w:ascii="Arial" w:hAnsi="Arial" w:cs="Arial"/>
          <w:sz w:val="24"/>
          <w:szCs w:val="24"/>
        </w:rPr>
        <w:t>, Orange, CA).</w:t>
      </w:r>
    </w:p>
    <w:p w14:paraId="720FC909" w14:textId="77777777" w:rsidR="00524038" w:rsidRPr="00B24F90" w:rsidRDefault="00E74A24" w:rsidP="004B13DD">
      <w:pPr>
        <w:suppressLineNumbers/>
        <w:overflowPunct w:val="0"/>
        <w:spacing w:line="240" w:lineRule="auto"/>
        <w:ind w:firstLineChars="200" w:firstLine="482"/>
        <w:rPr>
          <w:rFonts w:ascii="Arial" w:hAnsi="Arial" w:cs="Arial"/>
          <w:b/>
          <w:sz w:val="24"/>
          <w:szCs w:val="24"/>
        </w:rPr>
      </w:pPr>
      <w:r w:rsidRPr="00B24F90">
        <w:rPr>
          <w:rFonts w:ascii="Arial" w:hAnsi="Arial" w:cs="Arial" w:hint="eastAsia"/>
          <w:b/>
          <w:sz w:val="24"/>
          <w:szCs w:val="24"/>
        </w:rPr>
        <w:t>人的甲基化</w:t>
      </w:r>
      <w:r w:rsidRPr="00B24F90">
        <w:rPr>
          <w:rFonts w:ascii="Arial" w:hAnsi="Arial" w:cs="Arial"/>
          <w:b/>
          <w:sz w:val="24"/>
          <w:szCs w:val="24"/>
        </w:rPr>
        <w:t>450</w:t>
      </w:r>
      <w:r w:rsidRPr="00B24F90">
        <w:rPr>
          <w:rFonts w:ascii="Arial" w:hAnsi="Arial" w:cs="Arial" w:hint="eastAsia"/>
          <w:b/>
          <w:sz w:val="24"/>
          <w:szCs w:val="24"/>
        </w:rPr>
        <w:t>芯片</w:t>
      </w:r>
      <w:r w:rsidR="00524038" w:rsidRPr="00B24F90">
        <w:rPr>
          <w:rFonts w:ascii="Arial" w:hAnsi="Arial" w:cs="Arial" w:hint="eastAsia"/>
          <w:b/>
          <w:sz w:val="24"/>
          <w:szCs w:val="24"/>
        </w:rPr>
        <w:t>：</w:t>
      </w:r>
    </w:p>
    <w:p w14:paraId="62A0418C" w14:textId="77777777" w:rsidR="00F35976"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t>亚硫酸氢钠转换的病人和</w:t>
      </w:r>
      <w:r w:rsidR="00524038" w:rsidRPr="00B24F90">
        <w:rPr>
          <w:rFonts w:ascii="Arial" w:hAnsi="Arial" w:cs="Arial" w:hint="eastAsia"/>
          <w:sz w:val="24"/>
          <w:szCs w:val="24"/>
        </w:rPr>
        <w:t>正常组</w:t>
      </w:r>
      <w:r w:rsidRPr="00B24F90">
        <w:rPr>
          <w:rFonts w:ascii="Arial" w:hAnsi="Arial" w:cs="Arial"/>
          <w:sz w:val="24"/>
          <w:szCs w:val="24"/>
        </w:rPr>
        <w:t>DNA</w:t>
      </w:r>
      <w:r w:rsidRPr="00B24F90">
        <w:rPr>
          <w:rFonts w:ascii="Arial" w:hAnsi="Arial" w:cs="Arial" w:hint="eastAsia"/>
          <w:sz w:val="24"/>
          <w:szCs w:val="24"/>
        </w:rPr>
        <w:t>样本和使用</w:t>
      </w:r>
      <w:proofErr w:type="spellStart"/>
      <w:r w:rsidRPr="00B24F90">
        <w:rPr>
          <w:rFonts w:ascii="Arial" w:hAnsi="Arial" w:cs="Arial"/>
          <w:sz w:val="24"/>
          <w:szCs w:val="24"/>
        </w:rPr>
        <w:t>Nanodrop</w:t>
      </w:r>
      <w:proofErr w:type="spellEnd"/>
      <w:r w:rsidRPr="00B24F90">
        <w:rPr>
          <w:rFonts w:ascii="Arial" w:hAnsi="Arial" w:cs="Arial" w:hint="eastAsia"/>
          <w:sz w:val="24"/>
          <w:szCs w:val="24"/>
        </w:rPr>
        <w:t>扫描分光光度计量化进行准备和量化。对于每个样品，</w:t>
      </w:r>
      <w:r w:rsidRPr="00B24F90">
        <w:rPr>
          <w:rFonts w:ascii="Arial" w:hAnsi="Arial" w:cs="Arial"/>
          <w:sz w:val="24"/>
          <w:szCs w:val="24"/>
        </w:rPr>
        <w:t>500</w:t>
      </w:r>
      <w:r w:rsidR="00E502C9" w:rsidRPr="001836DB">
        <w:rPr>
          <w:rFonts w:ascii="Arial" w:eastAsia="Times New Roman" w:hAnsi="Arial" w:cs="Arial"/>
          <w:color w:val="000000"/>
          <w:szCs w:val="21"/>
        </w:rPr>
        <w:t xml:space="preserve"> ng</w:t>
      </w:r>
      <w:r w:rsidRPr="00B24F90">
        <w:rPr>
          <w:rFonts w:ascii="Arial" w:hAnsi="Arial" w:cs="Arial" w:hint="eastAsia"/>
          <w:sz w:val="24"/>
          <w:szCs w:val="24"/>
        </w:rPr>
        <w:t>的全基因组亚硫酸氢钠转化</w:t>
      </w:r>
      <w:r w:rsidRPr="00B24F90">
        <w:rPr>
          <w:rFonts w:ascii="Arial" w:hAnsi="Arial" w:cs="Arial"/>
          <w:sz w:val="24"/>
          <w:szCs w:val="24"/>
        </w:rPr>
        <w:t>DNA</w:t>
      </w:r>
      <w:r w:rsidR="00524038" w:rsidRPr="00B24F90">
        <w:rPr>
          <w:rFonts w:ascii="Arial" w:hAnsi="Arial" w:cs="Arial" w:hint="eastAsia"/>
          <w:sz w:val="24"/>
          <w:szCs w:val="24"/>
        </w:rPr>
        <w:t>被</w:t>
      </w:r>
      <w:r w:rsidRPr="00B24F90">
        <w:rPr>
          <w:rFonts w:ascii="Arial" w:hAnsi="Arial" w:cs="Arial" w:hint="eastAsia"/>
          <w:sz w:val="24"/>
          <w:szCs w:val="24"/>
        </w:rPr>
        <w:t>变性，粉碎，放大，甲基化信号用</w:t>
      </w:r>
      <w:r w:rsidRPr="00B24F90">
        <w:rPr>
          <w:rFonts w:ascii="Arial" w:hAnsi="Arial" w:cs="Arial"/>
          <w:sz w:val="24"/>
          <w:szCs w:val="24"/>
        </w:rPr>
        <w:t>humanmethylation450k</w:t>
      </w:r>
      <w:r w:rsidRPr="00B24F90">
        <w:rPr>
          <w:rFonts w:ascii="Arial" w:hAnsi="Arial" w:cs="Arial" w:hint="eastAsia"/>
          <w:sz w:val="24"/>
          <w:szCs w:val="24"/>
        </w:rPr>
        <w:t>芯片</w:t>
      </w:r>
      <w:r w:rsidR="00524038" w:rsidRPr="00B24F90">
        <w:rPr>
          <w:rFonts w:ascii="Arial" w:eastAsia="Times New Roman" w:hAnsi="Arial" w:cs="Arial"/>
          <w:color w:val="000000"/>
          <w:sz w:val="24"/>
          <w:szCs w:val="24"/>
        </w:rPr>
        <w:t>(Illumina, San Diego, CA, USA)</w:t>
      </w:r>
      <w:r w:rsidRPr="00B24F90">
        <w:rPr>
          <w:rFonts w:ascii="Arial" w:hAnsi="Arial" w:cs="Arial" w:hint="eastAsia"/>
          <w:sz w:val="24"/>
          <w:szCs w:val="24"/>
        </w:rPr>
        <w:t>进行检测。</w:t>
      </w:r>
    </w:p>
    <w:p w14:paraId="38FF8BA0" w14:textId="77777777" w:rsidR="00E74A24"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t>标准的</w:t>
      </w:r>
      <w:r w:rsidRPr="00B24F90">
        <w:rPr>
          <w:rFonts w:ascii="Arial" w:hAnsi="Arial" w:cs="Arial"/>
          <w:sz w:val="24"/>
          <w:szCs w:val="24"/>
        </w:rPr>
        <w:t>DNA</w:t>
      </w:r>
      <w:r w:rsidRPr="00B24F90">
        <w:rPr>
          <w:rFonts w:ascii="Arial" w:hAnsi="Arial" w:cs="Arial" w:hint="eastAsia"/>
          <w:sz w:val="24"/>
          <w:szCs w:val="24"/>
        </w:rPr>
        <w:t>甲基化</w:t>
      </w:r>
      <w:r w:rsidRPr="00B24F90">
        <w:rPr>
          <w:rFonts w:ascii="Arial" w:hAnsi="Arial" w:cs="Arial"/>
          <w:sz w:val="24"/>
          <w:szCs w:val="24"/>
        </w:rPr>
        <w:t>450K</w:t>
      </w:r>
      <w:r w:rsidRPr="00B24F90">
        <w:rPr>
          <w:rFonts w:ascii="Arial" w:hAnsi="Arial" w:cs="Arial" w:hint="eastAsia"/>
          <w:sz w:val="24"/>
          <w:szCs w:val="24"/>
        </w:rPr>
        <w:t>分析渠道（</w:t>
      </w:r>
      <w:r w:rsidRPr="00B24F90">
        <w:rPr>
          <w:rFonts w:ascii="Arial" w:hAnsi="Arial" w:cs="Arial"/>
          <w:sz w:val="24"/>
          <w:szCs w:val="24"/>
        </w:rPr>
        <w:t>SMAP</w:t>
      </w:r>
      <w:r w:rsidRPr="00B24F90">
        <w:rPr>
          <w:rFonts w:ascii="Arial" w:hAnsi="Arial" w:cs="Arial" w:hint="eastAsia"/>
          <w:sz w:val="24"/>
          <w:szCs w:val="24"/>
        </w:rPr>
        <w:t>）来进行甲基化基因芯片分析。基因组工作室（</w:t>
      </w:r>
      <w:r w:rsidRPr="00B24F90">
        <w:rPr>
          <w:rFonts w:ascii="Arial" w:hAnsi="Arial" w:cs="Arial"/>
          <w:sz w:val="24"/>
          <w:szCs w:val="24"/>
        </w:rPr>
        <w:t>Illumina</w:t>
      </w:r>
      <w:r w:rsidRPr="00B24F90">
        <w:rPr>
          <w:rFonts w:ascii="Arial" w:hAnsi="Arial" w:cs="Arial" w:hint="eastAsia"/>
          <w:sz w:val="24"/>
          <w:szCs w:val="24"/>
        </w:rPr>
        <w:t>）是用来产生信号强度与监测内部控制规范（</w:t>
      </w:r>
      <w:r w:rsidRPr="00B24F90">
        <w:rPr>
          <w:rFonts w:ascii="Arial" w:hAnsi="Arial" w:cs="Arial"/>
          <w:sz w:val="24"/>
          <w:szCs w:val="24"/>
        </w:rPr>
        <w:t>ICN</w:t>
      </w:r>
      <w:r w:rsidRPr="00B24F90">
        <w:rPr>
          <w:rFonts w:ascii="Arial" w:hAnsi="Arial" w:cs="Arial" w:hint="eastAsia"/>
          <w:sz w:val="24"/>
          <w:szCs w:val="24"/>
        </w:rPr>
        <w:t>）的</w:t>
      </w:r>
      <w:r w:rsidRPr="00B24F90">
        <w:rPr>
          <w:rFonts w:ascii="Arial" w:hAnsi="Arial" w:cs="Arial"/>
          <w:sz w:val="24"/>
          <w:szCs w:val="24"/>
        </w:rPr>
        <w:t>P</w:t>
      </w:r>
      <w:r w:rsidRPr="00B24F90">
        <w:rPr>
          <w:rFonts w:ascii="Arial" w:hAnsi="Arial" w:cs="Arial" w:hint="eastAsia"/>
          <w:sz w:val="24"/>
          <w:szCs w:val="24"/>
        </w:rPr>
        <w:t>值与和背景减法（</w:t>
      </w:r>
      <w:r w:rsidRPr="00B24F90">
        <w:rPr>
          <w:rFonts w:ascii="Arial" w:hAnsi="Arial" w:cs="Arial"/>
          <w:sz w:val="24"/>
          <w:szCs w:val="24"/>
        </w:rPr>
        <w:t>BS</w:t>
      </w:r>
      <w:r w:rsidRPr="00B24F90">
        <w:rPr>
          <w:rFonts w:ascii="Arial" w:hAnsi="Arial" w:cs="Arial" w:hint="eastAsia"/>
          <w:sz w:val="24"/>
          <w:szCs w:val="24"/>
        </w:rPr>
        <w:t>）。质量控制和标准化用</w:t>
      </w:r>
      <w:r w:rsidRPr="00B24F90">
        <w:rPr>
          <w:rFonts w:ascii="Arial" w:hAnsi="Arial" w:cs="Arial"/>
          <w:sz w:val="24"/>
          <w:szCs w:val="24"/>
        </w:rPr>
        <w:t>R</w:t>
      </w:r>
      <w:r w:rsidRPr="00B24F90">
        <w:rPr>
          <w:rFonts w:ascii="Arial" w:hAnsi="Arial" w:cs="Arial" w:hint="eastAsia"/>
          <w:sz w:val="24"/>
          <w:szCs w:val="24"/>
        </w:rPr>
        <w:t>包的</w:t>
      </w:r>
      <w:r w:rsidR="00F35976" w:rsidRPr="00B24F90">
        <w:rPr>
          <w:rFonts w:ascii="Arial" w:hAnsi="Arial" w:cs="Arial" w:hint="eastAsia"/>
          <w:sz w:val="24"/>
          <w:szCs w:val="24"/>
        </w:rPr>
        <w:t>“</w:t>
      </w:r>
      <w:proofErr w:type="spellStart"/>
      <w:r w:rsidRPr="00B24F90">
        <w:rPr>
          <w:rFonts w:ascii="Arial" w:hAnsi="Arial" w:cs="Arial"/>
          <w:sz w:val="24"/>
          <w:szCs w:val="24"/>
        </w:rPr>
        <w:t>lumi</w:t>
      </w:r>
      <w:proofErr w:type="spellEnd"/>
      <w:r w:rsidR="00F35976" w:rsidRPr="00B24F90">
        <w:rPr>
          <w:rFonts w:ascii="Arial" w:hAnsi="Arial" w:cs="Arial" w:hint="eastAsia"/>
          <w:sz w:val="24"/>
          <w:szCs w:val="24"/>
        </w:rPr>
        <w:t>”</w:t>
      </w:r>
      <w:r w:rsidRPr="00B24F90">
        <w:rPr>
          <w:rFonts w:ascii="Arial" w:hAnsi="Arial" w:cs="Arial" w:hint="eastAsia"/>
          <w:sz w:val="24"/>
          <w:szCs w:val="24"/>
        </w:rPr>
        <w:t>进行。</w:t>
      </w:r>
      <w:r w:rsidR="00F35976" w:rsidRPr="00B24F90">
        <w:rPr>
          <w:rFonts w:ascii="Arial" w:hAnsi="Arial" w:cs="Arial" w:hint="eastAsia"/>
          <w:sz w:val="24"/>
          <w:szCs w:val="24"/>
        </w:rPr>
        <w:t>位于</w:t>
      </w:r>
      <w:proofErr w:type="spellStart"/>
      <w:r w:rsidR="00F35976" w:rsidRPr="00B24F90">
        <w:rPr>
          <w:rFonts w:ascii="Arial" w:hAnsi="Arial" w:cs="Arial"/>
          <w:sz w:val="24"/>
          <w:szCs w:val="24"/>
        </w:rPr>
        <w:t>ChrX</w:t>
      </w:r>
      <w:proofErr w:type="spellEnd"/>
      <w:r w:rsidR="00F35976" w:rsidRPr="00B24F90">
        <w:rPr>
          <w:rFonts w:ascii="Arial" w:hAnsi="Arial" w:cs="Arial" w:hint="eastAsia"/>
          <w:sz w:val="24"/>
          <w:szCs w:val="24"/>
        </w:rPr>
        <w:t>和</w:t>
      </w:r>
      <w:proofErr w:type="spellStart"/>
      <w:r w:rsidR="00F35976" w:rsidRPr="00B24F90">
        <w:rPr>
          <w:rFonts w:ascii="Arial" w:hAnsi="Arial" w:cs="Arial"/>
          <w:sz w:val="24"/>
          <w:szCs w:val="24"/>
        </w:rPr>
        <w:t>ChrY</w:t>
      </w:r>
      <w:proofErr w:type="spellEnd"/>
      <w:r w:rsidRPr="00B24F90">
        <w:rPr>
          <w:rFonts w:ascii="Arial" w:hAnsi="Arial" w:cs="Arial" w:hint="eastAsia"/>
          <w:sz w:val="24"/>
          <w:szCs w:val="24"/>
        </w:rPr>
        <w:t>单核苷酸多态性的探针移出来进行进一步分析。此外，有检测</w:t>
      </w:r>
      <w:r w:rsidRPr="00B24F90">
        <w:rPr>
          <w:rFonts w:ascii="Arial" w:hAnsi="Arial" w:cs="Arial"/>
          <w:sz w:val="24"/>
          <w:szCs w:val="24"/>
        </w:rPr>
        <w:t>P</w:t>
      </w:r>
      <w:r w:rsidRPr="00B24F90">
        <w:rPr>
          <w:rFonts w:ascii="Arial" w:hAnsi="Arial" w:cs="Arial" w:hint="eastAsia"/>
          <w:sz w:val="24"/>
          <w:szCs w:val="24"/>
        </w:rPr>
        <w:t>值</w:t>
      </w:r>
      <w:r w:rsidRPr="00B24F90">
        <w:rPr>
          <w:rFonts w:ascii="Arial" w:hAnsi="Arial" w:cs="Arial"/>
          <w:sz w:val="24"/>
          <w:szCs w:val="24"/>
        </w:rPr>
        <w:t>&gt; 0.01</w:t>
      </w:r>
      <w:r w:rsidRPr="00B24F90">
        <w:rPr>
          <w:rFonts w:ascii="Arial" w:hAnsi="Arial" w:cs="Arial" w:hint="eastAsia"/>
          <w:sz w:val="24"/>
          <w:szCs w:val="24"/>
        </w:rPr>
        <w:t>超过</w:t>
      </w:r>
      <w:r w:rsidRPr="00B24F90">
        <w:rPr>
          <w:rFonts w:ascii="Arial" w:hAnsi="Arial" w:cs="Arial"/>
          <w:sz w:val="24"/>
          <w:szCs w:val="24"/>
        </w:rPr>
        <w:t>5%</w:t>
      </w:r>
      <w:r w:rsidRPr="00B24F90">
        <w:rPr>
          <w:rFonts w:ascii="Arial" w:hAnsi="Arial" w:cs="Arial" w:hint="eastAsia"/>
          <w:sz w:val="24"/>
          <w:szCs w:val="24"/>
        </w:rPr>
        <w:t>的样品也被过滤掉，而其他探头小于</w:t>
      </w:r>
      <w:r w:rsidRPr="00B24F90">
        <w:rPr>
          <w:rFonts w:ascii="Arial" w:hAnsi="Arial" w:cs="Arial"/>
          <w:sz w:val="24"/>
          <w:szCs w:val="24"/>
        </w:rPr>
        <w:t>5%</w:t>
      </w:r>
      <w:r w:rsidRPr="00B24F90">
        <w:rPr>
          <w:rFonts w:ascii="Arial" w:hAnsi="Arial" w:cs="Arial" w:hint="eastAsia"/>
          <w:sz w:val="24"/>
          <w:szCs w:val="24"/>
        </w:rPr>
        <w:t>的样品标记为缺失值的探针（</w:t>
      </w:r>
      <w:r w:rsidRPr="00B24F90">
        <w:rPr>
          <w:rFonts w:ascii="Arial" w:hAnsi="Arial" w:cs="Arial"/>
          <w:sz w:val="24"/>
          <w:szCs w:val="24"/>
        </w:rPr>
        <w:t>NA</w:t>
      </w:r>
      <w:r w:rsidRPr="00B24F90">
        <w:rPr>
          <w:rFonts w:ascii="Arial" w:hAnsi="Arial" w:cs="Arial" w:hint="eastAsia"/>
          <w:sz w:val="24"/>
          <w:szCs w:val="24"/>
        </w:rPr>
        <w:t>）避免以下统计和生物信息学进一步分析的歧义。然后整体信号强度，</w:t>
      </w:r>
      <w:r w:rsidRPr="00B24F90">
        <w:rPr>
          <w:rFonts w:ascii="Arial" w:hAnsi="Arial" w:cs="Arial"/>
          <w:sz w:val="24"/>
          <w:szCs w:val="24"/>
        </w:rPr>
        <w:t>m</w:t>
      </w:r>
      <w:r w:rsidRPr="00B24F90">
        <w:rPr>
          <w:rFonts w:ascii="Arial" w:hAnsi="Arial" w:cs="Arial" w:hint="eastAsia"/>
          <w:sz w:val="24"/>
          <w:szCs w:val="24"/>
        </w:rPr>
        <w:t>值的分布和数量检测网站被用来衡量芯片的质量。显著的异常样品</w:t>
      </w:r>
      <w:r w:rsidRPr="00B24F90">
        <w:rPr>
          <w:rFonts w:ascii="Arial" w:hAnsi="Arial" w:cs="Arial"/>
          <w:sz w:val="24"/>
          <w:szCs w:val="24"/>
        </w:rPr>
        <w:t>/</w:t>
      </w:r>
      <w:r w:rsidRPr="00B24F90">
        <w:rPr>
          <w:rFonts w:ascii="Arial" w:hAnsi="Arial" w:cs="Arial" w:hint="eastAsia"/>
          <w:sz w:val="24"/>
          <w:szCs w:val="24"/>
        </w:rPr>
        <w:t>芯片之前的差异甲基化位点识别删除。信号强度与包装的</w:t>
      </w:r>
      <w:r w:rsidRPr="00B24F90">
        <w:rPr>
          <w:rFonts w:ascii="Arial" w:hAnsi="Arial" w:cs="Arial"/>
          <w:sz w:val="24"/>
          <w:szCs w:val="24"/>
        </w:rPr>
        <w:t>“</w:t>
      </w:r>
      <w:proofErr w:type="spellStart"/>
      <w:r w:rsidRPr="00B24F90">
        <w:rPr>
          <w:rFonts w:ascii="Arial" w:hAnsi="Arial" w:cs="Arial"/>
          <w:sz w:val="24"/>
          <w:szCs w:val="24"/>
        </w:rPr>
        <w:t>lumi</w:t>
      </w:r>
      <w:proofErr w:type="spellEnd"/>
      <w:r w:rsidRPr="00B24F90">
        <w:rPr>
          <w:rFonts w:ascii="Arial" w:hAnsi="Arial" w:cs="Arial"/>
          <w:sz w:val="24"/>
          <w:szCs w:val="24"/>
        </w:rPr>
        <w:t>”</w:t>
      </w:r>
      <w:r w:rsidRPr="00B24F90">
        <w:rPr>
          <w:rFonts w:ascii="Arial" w:hAnsi="Arial" w:cs="Arial" w:hint="eastAsia"/>
          <w:sz w:val="24"/>
          <w:szCs w:val="24"/>
        </w:rPr>
        <w:t>进行颜色偏差的调整和分位数归一化（</w:t>
      </w:r>
      <w:r w:rsidRPr="00B24F90">
        <w:rPr>
          <w:rFonts w:ascii="Arial" w:hAnsi="Arial" w:cs="Arial"/>
          <w:sz w:val="24"/>
          <w:szCs w:val="24"/>
        </w:rPr>
        <w:t>QN</w:t>
      </w:r>
      <w:r w:rsidRPr="00B24F90">
        <w:rPr>
          <w:rFonts w:ascii="Arial" w:hAnsi="Arial" w:cs="Arial" w:hint="eastAsia"/>
          <w:sz w:val="24"/>
          <w:szCs w:val="24"/>
        </w:rPr>
        <w:t>）。最后，</w:t>
      </w:r>
      <w:r w:rsidRPr="00B24F90">
        <w:rPr>
          <w:rFonts w:ascii="Arial" w:hAnsi="Arial" w:cs="Arial"/>
          <w:sz w:val="24"/>
          <w:szCs w:val="24"/>
        </w:rPr>
        <w:t>β</w:t>
      </w:r>
      <w:r w:rsidRPr="00B24F90">
        <w:rPr>
          <w:rFonts w:ascii="Arial" w:hAnsi="Arial" w:cs="Arial" w:hint="eastAsia"/>
          <w:sz w:val="24"/>
          <w:szCs w:val="24"/>
        </w:rPr>
        <w:t>混合分量的归一化（</w:t>
      </w:r>
      <w:r w:rsidRPr="00B24F90">
        <w:rPr>
          <w:rFonts w:ascii="Arial" w:hAnsi="Arial" w:cs="Arial"/>
          <w:sz w:val="24"/>
          <w:szCs w:val="24"/>
        </w:rPr>
        <w:t>BMIQ</w:t>
      </w:r>
      <w:r w:rsidRPr="00B24F90">
        <w:rPr>
          <w:rFonts w:ascii="Arial" w:hAnsi="Arial" w:cs="Arial" w:hint="eastAsia"/>
          <w:sz w:val="24"/>
          <w:szCs w:val="24"/>
        </w:rPr>
        <w:t>）的</w:t>
      </w:r>
      <w:r w:rsidRPr="00B24F90">
        <w:rPr>
          <w:rFonts w:ascii="Arial" w:hAnsi="Arial" w:cs="Arial"/>
          <w:sz w:val="24"/>
          <w:szCs w:val="24"/>
        </w:rPr>
        <w:t>β</w:t>
      </w:r>
      <w:r w:rsidRPr="00B24F90">
        <w:rPr>
          <w:rFonts w:ascii="Arial" w:hAnsi="Arial" w:cs="Arial" w:hint="eastAsia"/>
          <w:sz w:val="24"/>
          <w:szCs w:val="24"/>
        </w:rPr>
        <w:t>值进行了调整，去调整不同类型的探针造成的偏差（</w:t>
      </w:r>
      <w:r w:rsidRPr="00B24F90">
        <w:rPr>
          <w:rFonts w:ascii="Arial" w:hAnsi="Arial" w:cs="Arial"/>
          <w:sz w:val="24"/>
          <w:szCs w:val="24"/>
        </w:rPr>
        <w:t>I</w:t>
      </w:r>
      <w:r w:rsidRPr="00B24F90">
        <w:rPr>
          <w:rFonts w:ascii="Arial" w:hAnsi="Arial" w:cs="Arial" w:hint="eastAsia"/>
          <w:sz w:val="24"/>
          <w:szCs w:val="24"/>
        </w:rPr>
        <w:t>型和</w:t>
      </w:r>
      <w:r w:rsidRPr="00B24F90">
        <w:rPr>
          <w:rFonts w:ascii="Arial" w:hAnsi="Arial" w:cs="Arial"/>
          <w:sz w:val="24"/>
          <w:szCs w:val="24"/>
        </w:rPr>
        <w:t>II</w:t>
      </w:r>
      <w:r w:rsidRPr="00B24F90">
        <w:rPr>
          <w:rFonts w:ascii="Arial" w:hAnsi="Arial" w:cs="Arial" w:hint="eastAsia"/>
          <w:sz w:val="24"/>
          <w:szCs w:val="24"/>
        </w:rPr>
        <w:t>型）。</w:t>
      </w:r>
    </w:p>
    <w:p w14:paraId="3E9C44F4" w14:textId="77777777" w:rsidR="00E74A24" w:rsidRPr="00B24F90" w:rsidRDefault="00E74A24" w:rsidP="004B13DD">
      <w:pPr>
        <w:suppressLineNumbers/>
        <w:overflowPunct w:val="0"/>
        <w:spacing w:line="240" w:lineRule="auto"/>
        <w:ind w:firstLineChars="200" w:firstLine="482"/>
        <w:rPr>
          <w:rFonts w:ascii="Arial" w:hAnsi="Arial" w:cs="Arial"/>
          <w:b/>
          <w:sz w:val="24"/>
          <w:szCs w:val="24"/>
        </w:rPr>
      </w:pPr>
      <w:r w:rsidRPr="00B24F90">
        <w:rPr>
          <w:rFonts w:ascii="Arial" w:hAnsi="Arial" w:cs="Arial" w:hint="eastAsia"/>
          <w:b/>
          <w:sz w:val="24"/>
          <w:szCs w:val="24"/>
        </w:rPr>
        <w:t>数据分析</w:t>
      </w:r>
      <w:r w:rsidR="00F35976" w:rsidRPr="00B24F90">
        <w:rPr>
          <w:rFonts w:ascii="Arial" w:hAnsi="Arial" w:cs="Arial" w:hint="eastAsia"/>
          <w:b/>
          <w:sz w:val="24"/>
          <w:szCs w:val="24"/>
        </w:rPr>
        <w:t>：</w:t>
      </w:r>
    </w:p>
    <w:p w14:paraId="0C0E1797" w14:textId="77777777" w:rsidR="00E74A24"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t>应用主成分分析法和聚类分析法对样本间的相关性进行分析。在主成分分析中，有</w:t>
      </w:r>
      <w:r w:rsidRPr="00B24F90">
        <w:rPr>
          <w:rFonts w:ascii="Arial" w:hAnsi="Arial" w:cs="Arial"/>
          <w:sz w:val="24"/>
          <w:szCs w:val="24"/>
        </w:rPr>
        <w:t>2</w:t>
      </w:r>
      <w:r w:rsidRPr="00B24F90">
        <w:rPr>
          <w:rFonts w:ascii="Arial" w:hAnsi="Arial" w:cs="Arial" w:hint="eastAsia"/>
          <w:sz w:val="24"/>
          <w:szCs w:val="24"/>
        </w:rPr>
        <w:t>个样本被筛选出来，因为它们在主成分分析中明显不同。通过配对</w:t>
      </w:r>
      <w:r w:rsidRPr="00B24F90">
        <w:rPr>
          <w:rFonts w:ascii="Arial" w:hAnsi="Arial" w:cs="Arial"/>
          <w:sz w:val="24"/>
          <w:szCs w:val="24"/>
        </w:rPr>
        <w:t>t</w:t>
      </w:r>
      <w:r w:rsidRPr="00B24F90">
        <w:rPr>
          <w:rFonts w:ascii="Arial" w:hAnsi="Arial" w:cs="Arial" w:hint="eastAsia"/>
          <w:sz w:val="24"/>
          <w:szCs w:val="24"/>
        </w:rPr>
        <w:t>检验的基础上的</w:t>
      </w:r>
      <w:r w:rsidRPr="00B24F90">
        <w:rPr>
          <w:rFonts w:ascii="Arial" w:hAnsi="Arial" w:cs="Arial"/>
          <w:sz w:val="24"/>
          <w:szCs w:val="24"/>
        </w:rPr>
        <w:t>β</w:t>
      </w:r>
      <w:r w:rsidRPr="00B24F90">
        <w:rPr>
          <w:rFonts w:ascii="Arial" w:hAnsi="Arial" w:cs="Arial" w:hint="eastAsia"/>
          <w:sz w:val="24"/>
          <w:szCs w:val="24"/>
        </w:rPr>
        <w:t>值的归一化数据的差异甲基化位点进行鉴定。原始值的错误发现率（</w:t>
      </w:r>
      <w:r w:rsidRPr="00B24F90">
        <w:rPr>
          <w:rFonts w:ascii="Arial" w:hAnsi="Arial" w:cs="Arial"/>
          <w:sz w:val="24"/>
          <w:szCs w:val="24"/>
        </w:rPr>
        <w:t>FDR</w:t>
      </w:r>
      <w:r w:rsidRPr="00B24F90">
        <w:rPr>
          <w:rFonts w:ascii="Arial" w:hAnsi="Arial" w:cs="Arial" w:hint="eastAsia"/>
          <w:sz w:val="24"/>
          <w:szCs w:val="24"/>
        </w:rPr>
        <w:t>）</w:t>
      </w:r>
      <w:r w:rsidRPr="00B24F90">
        <w:rPr>
          <w:rFonts w:ascii="Arial" w:hAnsi="Arial" w:cs="Arial"/>
          <w:sz w:val="24"/>
          <w:szCs w:val="24"/>
        </w:rPr>
        <w:t>= 0.05</w:t>
      </w:r>
      <w:r w:rsidRPr="00B24F90">
        <w:rPr>
          <w:rFonts w:ascii="Arial" w:hAnsi="Arial" w:cs="Arial" w:hint="eastAsia"/>
          <w:sz w:val="24"/>
          <w:szCs w:val="24"/>
        </w:rPr>
        <w:t>，调整为多个测试校正。临床特征与鉴别甲基化位点之间的关联性</w:t>
      </w:r>
      <w:r w:rsidR="00F35976" w:rsidRPr="00B24F90">
        <w:rPr>
          <w:rFonts w:ascii="Arial" w:hAnsi="Arial" w:cs="Arial" w:hint="eastAsia"/>
          <w:sz w:val="24"/>
          <w:szCs w:val="24"/>
        </w:rPr>
        <w:t>进行</w:t>
      </w:r>
      <w:r w:rsidRPr="00B24F90">
        <w:rPr>
          <w:rFonts w:ascii="Arial" w:hAnsi="Arial" w:cs="Arial" w:hint="eastAsia"/>
          <w:sz w:val="24"/>
          <w:szCs w:val="24"/>
        </w:rPr>
        <w:t>线性回归分析</w:t>
      </w:r>
      <w:r w:rsidR="00F35976" w:rsidRPr="00B24F90">
        <w:rPr>
          <w:rFonts w:ascii="Arial" w:hAnsi="Arial" w:cs="Arial" w:hint="eastAsia"/>
          <w:sz w:val="24"/>
          <w:szCs w:val="24"/>
        </w:rPr>
        <w:t>阈值为</w:t>
      </w:r>
      <w:r w:rsidRPr="00B24F90">
        <w:rPr>
          <w:rFonts w:ascii="Arial" w:hAnsi="Arial" w:cs="Arial"/>
          <w:sz w:val="24"/>
          <w:szCs w:val="24"/>
        </w:rPr>
        <w:t>0.005</w:t>
      </w:r>
      <w:r w:rsidRPr="00B24F90">
        <w:rPr>
          <w:rFonts w:ascii="Arial" w:hAnsi="Arial" w:cs="Arial" w:hint="eastAsia"/>
          <w:sz w:val="24"/>
          <w:szCs w:val="24"/>
        </w:rPr>
        <w:t>。用</w:t>
      </w:r>
      <w:r w:rsidR="00F35976" w:rsidRPr="00B24F90">
        <w:rPr>
          <w:rFonts w:ascii="Arial" w:eastAsia="Times New Roman" w:hAnsi="Arial" w:cs="Arial"/>
          <w:color w:val="000000"/>
          <w:sz w:val="24"/>
          <w:szCs w:val="24"/>
        </w:rPr>
        <w:t>DAVID</w:t>
      </w:r>
      <w:r w:rsidRPr="00B24F90">
        <w:rPr>
          <w:rFonts w:ascii="Arial" w:hAnsi="Arial" w:cs="Arial" w:hint="eastAsia"/>
          <w:sz w:val="24"/>
          <w:szCs w:val="24"/>
        </w:rPr>
        <w:t>生物信息学资源进行基因本体论分析。通过字符串推断差异甲基化基因的相互作用。人类的</w:t>
      </w:r>
      <w:r w:rsidRPr="00B24F90">
        <w:rPr>
          <w:rFonts w:ascii="Arial" w:hAnsi="Arial" w:cs="Arial"/>
          <w:sz w:val="24"/>
          <w:szCs w:val="24"/>
        </w:rPr>
        <w:t>grch37/ hg19</w:t>
      </w:r>
      <w:r w:rsidRPr="00B24F90">
        <w:rPr>
          <w:rFonts w:ascii="Arial" w:hAnsi="Arial" w:cs="Arial" w:hint="eastAsia"/>
          <w:sz w:val="24"/>
          <w:szCs w:val="24"/>
        </w:rPr>
        <w:t>标记</w:t>
      </w:r>
      <w:r w:rsidR="00F35976" w:rsidRPr="00B24F90">
        <w:rPr>
          <w:rFonts w:ascii="Arial" w:hAnsi="Arial" w:cs="Arial" w:hint="eastAsia"/>
          <w:sz w:val="24"/>
          <w:szCs w:val="24"/>
        </w:rPr>
        <w:t>用做</w:t>
      </w:r>
      <w:r w:rsidRPr="00B24F90">
        <w:rPr>
          <w:rFonts w:ascii="Arial" w:hAnsi="Arial" w:cs="Arial" w:hint="eastAsia"/>
          <w:sz w:val="24"/>
          <w:szCs w:val="24"/>
        </w:rPr>
        <w:t>生物信息学分析和</w:t>
      </w:r>
      <w:r w:rsidR="00F35976" w:rsidRPr="00B24F90">
        <w:rPr>
          <w:rFonts w:ascii="Arial" w:hAnsi="Arial" w:cs="Arial" w:hint="eastAsia"/>
          <w:sz w:val="24"/>
          <w:szCs w:val="24"/>
        </w:rPr>
        <w:t>作为</w:t>
      </w:r>
      <w:r w:rsidRPr="00B24F90">
        <w:rPr>
          <w:rFonts w:ascii="Arial" w:hAnsi="Arial" w:cs="Arial" w:hint="eastAsia"/>
          <w:sz w:val="24"/>
          <w:szCs w:val="24"/>
        </w:rPr>
        <w:t>结果</w:t>
      </w:r>
      <w:r w:rsidR="00103337" w:rsidRPr="00B24F90">
        <w:rPr>
          <w:rFonts w:ascii="Arial" w:hAnsi="Arial" w:cs="Arial" w:hint="eastAsia"/>
          <w:sz w:val="24"/>
          <w:szCs w:val="24"/>
        </w:rPr>
        <w:t>表述</w:t>
      </w:r>
      <w:r w:rsidRPr="00B24F90">
        <w:rPr>
          <w:rFonts w:ascii="Arial" w:hAnsi="Arial" w:cs="Arial" w:hint="eastAsia"/>
          <w:sz w:val="24"/>
          <w:szCs w:val="24"/>
        </w:rPr>
        <w:t>。所有的方法和分析在</w:t>
      </w:r>
      <w:r w:rsidRPr="00B24F90">
        <w:rPr>
          <w:rFonts w:ascii="Arial" w:hAnsi="Arial" w:cs="Arial"/>
          <w:sz w:val="24"/>
          <w:szCs w:val="24"/>
        </w:rPr>
        <w:t>R</w:t>
      </w:r>
      <w:r w:rsidRPr="00B24F90">
        <w:rPr>
          <w:rFonts w:ascii="Arial" w:hAnsi="Arial" w:cs="Arial" w:hint="eastAsia"/>
          <w:sz w:val="24"/>
          <w:szCs w:val="24"/>
        </w:rPr>
        <w:t>进行。数据</w:t>
      </w:r>
      <w:r w:rsidR="00F35976" w:rsidRPr="00B24F90">
        <w:rPr>
          <w:rFonts w:ascii="Arial" w:hAnsi="Arial" w:cs="Arial" w:hint="eastAsia"/>
          <w:sz w:val="24"/>
          <w:szCs w:val="24"/>
        </w:rPr>
        <w:t>存放</w:t>
      </w:r>
      <w:r w:rsidRPr="00B24F90">
        <w:rPr>
          <w:rFonts w:ascii="Arial" w:hAnsi="Arial" w:cs="Arial" w:hint="eastAsia"/>
          <w:sz w:val="24"/>
          <w:szCs w:val="24"/>
        </w:rPr>
        <w:t>在基因表达数据库</w:t>
      </w:r>
      <w:r w:rsidR="00F35976" w:rsidRPr="00B24F90">
        <w:rPr>
          <w:rFonts w:ascii="Arial" w:eastAsia="Times New Roman" w:hAnsi="Arial" w:cs="Arial"/>
          <w:color w:val="000000"/>
          <w:sz w:val="24"/>
          <w:szCs w:val="24"/>
        </w:rPr>
        <w:t>(GEO accession: GSE71841)</w:t>
      </w:r>
      <w:r w:rsidRPr="00B24F90">
        <w:rPr>
          <w:rFonts w:ascii="Arial" w:hAnsi="Arial" w:cs="Arial" w:hint="eastAsia"/>
          <w:sz w:val="24"/>
          <w:szCs w:val="24"/>
        </w:rPr>
        <w:t>。</w:t>
      </w:r>
    </w:p>
    <w:p w14:paraId="13ABB242" w14:textId="77777777" w:rsidR="00103337" w:rsidRPr="00B24F90" w:rsidRDefault="00103337" w:rsidP="004B13DD">
      <w:pPr>
        <w:suppressLineNumbers/>
        <w:overflowPunct w:val="0"/>
        <w:spacing w:line="240" w:lineRule="auto"/>
        <w:ind w:firstLineChars="200" w:firstLine="482"/>
        <w:rPr>
          <w:rFonts w:ascii="Arial" w:hAnsi="Arial" w:cs="Arial"/>
          <w:b/>
          <w:sz w:val="24"/>
          <w:szCs w:val="24"/>
        </w:rPr>
      </w:pPr>
      <w:r w:rsidRPr="00B24F90">
        <w:rPr>
          <w:rFonts w:ascii="Arial" w:hAnsi="Arial" w:cs="Arial" w:hint="eastAsia"/>
          <w:b/>
          <w:sz w:val="24"/>
          <w:szCs w:val="24"/>
        </w:rPr>
        <w:t>结果：</w:t>
      </w:r>
    </w:p>
    <w:p w14:paraId="3CE23C82" w14:textId="77777777" w:rsidR="00E74A24"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t>我们研究</w:t>
      </w:r>
      <w:r w:rsidRPr="00B24F90">
        <w:rPr>
          <w:rFonts w:ascii="Arial" w:hAnsi="Arial" w:cs="Arial"/>
          <w:sz w:val="24"/>
          <w:szCs w:val="24"/>
        </w:rPr>
        <w:t>RA</w:t>
      </w:r>
      <w:r w:rsidRPr="00B24F90">
        <w:rPr>
          <w:rFonts w:ascii="Arial" w:hAnsi="Arial" w:cs="Arial" w:hint="eastAsia"/>
          <w:sz w:val="24"/>
          <w:szCs w:val="24"/>
        </w:rPr>
        <w:t>患者和正常人的全基因组</w:t>
      </w:r>
      <w:r w:rsidRPr="00B24F90">
        <w:rPr>
          <w:rFonts w:ascii="Arial" w:hAnsi="Arial" w:cs="Arial"/>
          <w:sz w:val="24"/>
          <w:szCs w:val="24"/>
        </w:rPr>
        <w:t>CD4+Tcell</w:t>
      </w:r>
      <w:r w:rsidRPr="00B24F90">
        <w:rPr>
          <w:rFonts w:ascii="Arial" w:hAnsi="Arial" w:cs="Arial" w:hint="eastAsia"/>
          <w:sz w:val="24"/>
          <w:szCs w:val="24"/>
        </w:rPr>
        <w:t>的</w:t>
      </w:r>
      <w:r w:rsidRPr="00B24F90">
        <w:rPr>
          <w:rFonts w:ascii="Arial" w:hAnsi="Arial" w:cs="Arial"/>
          <w:sz w:val="24"/>
          <w:szCs w:val="24"/>
        </w:rPr>
        <w:t>DNA</w:t>
      </w:r>
      <w:r w:rsidRPr="00B24F90">
        <w:rPr>
          <w:rFonts w:ascii="Arial" w:hAnsi="Arial" w:cs="Arial" w:hint="eastAsia"/>
          <w:sz w:val="24"/>
          <w:szCs w:val="24"/>
        </w:rPr>
        <w:t>甲基化，采用基于微珠芯片的高通量</w:t>
      </w:r>
      <w:r w:rsidR="00442622" w:rsidRPr="00B24F90">
        <w:rPr>
          <w:rFonts w:ascii="Arial" w:hAnsi="Arial" w:cs="Arial" w:hint="eastAsia"/>
          <w:sz w:val="24"/>
          <w:szCs w:val="24"/>
        </w:rPr>
        <w:t>筛选法</w:t>
      </w:r>
      <w:r w:rsidRPr="00B24F90">
        <w:rPr>
          <w:rFonts w:ascii="Arial" w:hAnsi="Arial" w:cs="Arial" w:hint="eastAsia"/>
          <w:sz w:val="24"/>
          <w:szCs w:val="24"/>
        </w:rPr>
        <w:t>，允许</w:t>
      </w:r>
      <w:r w:rsidRPr="00B24F90">
        <w:rPr>
          <w:rFonts w:ascii="Arial" w:hAnsi="Arial" w:cs="Arial"/>
          <w:sz w:val="24"/>
          <w:szCs w:val="24"/>
        </w:rPr>
        <w:t>482421</w:t>
      </w:r>
      <w:r w:rsidRPr="00B24F90">
        <w:rPr>
          <w:rFonts w:ascii="Arial" w:hAnsi="Arial" w:cs="Arial" w:hint="eastAsia"/>
          <w:sz w:val="24"/>
          <w:szCs w:val="24"/>
        </w:rPr>
        <w:t>个</w:t>
      </w:r>
      <w:proofErr w:type="spellStart"/>
      <w:r w:rsidRPr="00B24F90">
        <w:rPr>
          <w:rFonts w:ascii="Arial" w:hAnsi="Arial" w:cs="Arial"/>
          <w:sz w:val="24"/>
          <w:szCs w:val="24"/>
        </w:rPr>
        <w:t>CpG</w:t>
      </w:r>
      <w:proofErr w:type="spellEnd"/>
      <w:r w:rsidRPr="00B24F90">
        <w:rPr>
          <w:rFonts w:ascii="Arial" w:hAnsi="Arial" w:cs="Arial" w:hint="eastAsia"/>
          <w:sz w:val="24"/>
          <w:szCs w:val="24"/>
        </w:rPr>
        <w:t>位点跨越</w:t>
      </w:r>
      <w:r w:rsidRPr="00B24F90">
        <w:rPr>
          <w:rFonts w:ascii="Arial" w:hAnsi="Arial" w:cs="Arial"/>
          <w:sz w:val="24"/>
          <w:szCs w:val="24"/>
        </w:rPr>
        <w:t>21231</w:t>
      </w:r>
      <w:r w:rsidRPr="00B24F90">
        <w:rPr>
          <w:rFonts w:ascii="Arial" w:hAnsi="Arial" w:cs="Arial" w:hint="eastAsia"/>
          <w:sz w:val="24"/>
          <w:szCs w:val="24"/>
        </w:rPr>
        <w:t>个基因的启动子区域（</w:t>
      </w:r>
      <w:r w:rsidRPr="00B24F90">
        <w:rPr>
          <w:rFonts w:ascii="Arial" w:hAnsi="Arial" w:cs="Arial"/>
          <w:sz w:val="24"/>
          <w:szCs w:val="24"/>
        </w:rPr>
        <w:t xml:space="preserve">99% </w:t>
      </w:r>
      <w:proofErr w:type="spellStart"/>
      <w:r w:rsidRPr="00B24F90">
        <w:rPr>
          <w:rFonts w:ascii="Arial" w:hAnsi="Arial" w:cs="Arial"/>
          <w:sz w:val="24"/>
          <w:szCs w:val="24"/>
        </w:rPr>
        <w:t>RefSeq</w:t>
      </w:r>
      <w:proofErr w:type="spellEnd"/>
      <w:r w:rsidRPr="00B24F90">
        <w:rPr>
          <w:rFonts w:ascii="Arial" w:hAnsi="Arial" w:cs="Arial" w:hint="eastAsia"/>
          <w:sz w:val="24"/>
          <w:szCs w:val="24"/>
        </w:rPr>
        <w:t>基因）</w:t>
      </w:r>
      <w:r w:rsidR="00181E03">
        <w:rPr>
          <w:rFonts w:ascii="Arial" w:hAnsi="Arial" w:cs="Arial" w:hint="eastAsia"/>
          <w:sz w:val="24"/>
          <w:szCs w:val="24"/>
        </w:rPr>
        <w:t>同时筛选</w:t>
      </w:r>
      <w:r w:rsidRPr="00B24F90">
        <w:rPr>
          <w:rFonts w:ascii="Arial" w:hAnsi="Arial" w:cs="Arial" w:hint="eastAsia"/>
          <w:sz w:val="24"/>
          <w:szCs w:val="24"/>
        </w:rPr>
        <w:t>。</w:t>
      </w:r>
      <w:r w:rsidRPr="00B24F90">
        <w:rPr>
          <w:rFonts w:ascii="Arial" w:hAnsi="Arial" w:cs="Arial"/>
          <w:sz w:val="24"/>
          <w:szCs w:val="24"/>
        </w:rPr>
        <w:t>24</w:t>
      </w:r>
      <w:r w:rsidRPr="00B24F90">
        <w:rPr>
          <w:rFonts w:ascii="Arial" w:hAnsi="Arial" w:cs="Arial" w:hint="eastAsia"/>
          <w:sz w:val="24"/>
          <w:szCs w:val="24"/>
        </w:rPr>
        <w:t>个生物复制</w:t>
      </w:r>
      <w:r w:rsidR="00442622" w:rsidRPr="00B24F90">
        <w:rPr>
          <w:rFonts w:ascii="Arial" w:hAnsi="Arial" w:cs="Arial" w:hint="eastAsia"/>
          <w:sz w:val="24"/>
          <w:szCs w:val="24"/>
        </w:rPr>
        <w:t>样本</w:t>
      </w:r>
      <w:r w:rsidRPr="00B24F90">
        <w:rPr>
          <w:rFonts w:ascii="Arial" w:hAnsi="Arial" w:cs="Arial" w:hint="eastAsia"/>
          <w:sz w:val="24"/>
          <w:szCs w:val="24"/>
        </w:rPr>
        <w:t>（</w:t>
      </w:r>
      <w:r w:rsidRPr="00B24F90">
        <w:rPr>
          <w:rFonts w:ascii="Arial" w:hAnsi="Arial" w:cs="Arial"/>
          <w:sz w:val="24"/>
          <w:szCs w:val="24"/>
        </w:rPr>
        <w:t>12</w:t>
      </w:r>
      <w:r w:rsidR="00442622" w:rsidRPr="00B24F90">
        <w:rPr>
          <w:rFonts w:ascii="Arial" w:hAnsi="Arial" w:cs="Arial" w:hint="eastAsia"/>
          <w:sz w:val="24"/>
          <w:szCs w:val="24"/>
        </w:rPr>
        <w:t>个</w:t>
      </w:r>
      <w:r w:rsidR="00442622" w:rsidRPr="00B24F90">
        <w:rPr>
          <w:rFonts w:ascii="Arial" w:hAnsi="Arial" w:cs="Arial" w:hint="eastAsia"/>
          <w:sz w:val="24"/>
          <w:szCs w:val="24"/>
        </w:rPr>
        <w:t>RA</w:t>
      </w:r>
      <w:r w:rsidRPr="00B24F90">
        <w:rPr>
          <w:rFonts w:ascii="Arial" w:hAnsi="Arial" w:cs="Arial" w:hint="eastAsia"/>
          <w:sz w:val="24"/>
          <w:szCs w:val="24"/>
        </w:rPr>
        <w:t>和</w:t>
      </w:r>
      <w:r w:rsidRPr="00B24F90">
        <w:rPr>
          <w:rFonts w:ascii="Arial" w:hAnsi="Arial" w:cs="Arial"/>
          <w:sz w:val="24"/>
          <w:szCs w:val="24"/>
        </w:rPr>
        <w:t>12</w:t>
      </w:r>
      <w:r w:rsidRPr="00B24F90">
        <w:rPr>
          <w:rFonts w:ascii="Arial" w:hAnsi="Arial" w:cs="Arial" w:hint="eastAsia"/>
          <w:sz w:val="24"/>
          <w:szCs w:val="24"/>
        </w:rPr>
        <w:t>个匹配的健康对照组），收集和登记的项目。（表</w:t>
      </w:r>
      <w:r w:rsidRPr="00B24F90">
        <w:rPr>
          <w:rFonts w:ascii="Arial" w:hAnsi="Arial" w:cs="Arial"/>
          <w:sz w:val="24"/>
          <w:szCs w:val="24"/>
        </w:rPr>
        <w:t>1</w:t>
      </w:r>
      <w:r w:rsidRPr="00B24F90">
        <w:rPr>
          <w:rFonts w:ascii="Arial" w:hAnsi="Arial" w:cs="Arial" w:hint="eastAsia"/>
          <w:sz w:val="24"/>
          <w:szCs w:val="24"/>
        </w:rPr>
        <w:t>）。检测值</w:t>
      </w:r>
      <w:r w:rsidRPr="00B24F90">
        <w:rPr>
          <w:rFonts w:ascii="Arial" w:hAnsi="Arial" w:cs="Arial"/>
          <w:sz w:val="24"/>
          <w:szCs w:val="24"/>
        </w:rPr>
        <w:t>0.01</w:t>
      </w:r>
      <w:r w:rsidRPr="00B24F90">
        <w:rPr>
          <w:rFonts w:ascii="Arial" w:hAnsi="Arial" w:cs="Arial" w:hint="eastAsia"/>
          <w:sz w:val="24"/>
          <w:szCs w:val="24"/>
        </w:rPr>
        <w:t>以上</w:t>
      </w:r>
      <w:r w:rsidR="00DF4998" w:rsidRPr="00B24F90">
        <w:rPr>
          <w:rFonts w:ascii="Arial" w:hAnsi="Arial" w:cs="Arial" w:hint="eastAsia"/>
          <w:sz w:val="24"/>
          <w:szCs w:val="24"/>
        </w:rPr>
        <w:t>进行</w:t>
      </w:r>
      <w:r w:rsidRPr="00B24F90">
        <w:rPr>
          <w:rFonts w:ascii="Arial" w:hAnsi="Arial" w:cs="Arial" w:hint="eastAsia"/>
          <w:sz w:val="24"/>
          <w:szCs w:val="24"/>
        </w:rPr>
        <w:t>过滤</w:t>
      </w:r>
      <w:r w:rsidR="00DF4998" w:rsidRPr="00B24F90">
        <w:rPr>
          <w:rFonts w:ascii="Arial" w:hAnsi="Arial" w:cs="Arial" w:hint="eastAsia"/>
          <w:sz w:val="24"/>
          <w:szCs w:val="24"/>
        </w:rPr>
        <w:t>删除</w:t>
      </w:r>
      <w:r w:rsidR="00DF4998" w:rsidRPr="00B24F90">
        <w:rPr>
          <w:rFonts w:ascii="Arial" w:hAnsi="Arial" w:cs="Arial"/>
          <w:sz w:val="24"/>
          <w:szCs w:val="24"/>
        </w:rPr>
        <w:t>1067</w:t>
      </w:r>
      <w:r w:rsidR="00DF4998" w:rsidRPr="00B24F90">
        <w:rPr>
          <w:rFonts w:ascii="Arial" w:hAnsi="Arial" w:cs="Arial" w:hint="eastAsia"/>
          <w:sz w:val="24"/>
          <w:szCs w:val="24"/>
        </w:rPr>
        <w:t>个探针数据集</w:t>
      </w:r>
      <w:r w:rsidRPr="00B24F90">
        <w:rPr>
          <w:rFonts w:ascii="Arial" w:hAnsi="Arial" w:cs="Arial" w:hint="eastAsia"/>
          <w:sz w:val="24"/>
          <w:szCs w:val="24"/>
        </w:rPr>
        <w:t>。</w:t>
      </w:r>
      <w:r w:rsidR="00DF4998" w:rsidRPr="00B24F90">
        <w:rPr>
          <w:rFonts w:ascii="Arial" w:hAnsi="Arial" w:cs="Arial" w:hint="eastAsia"/>
          <w:sz w:val="24"/>
          <w:szCs w:val="24"/>
        </w:rPr>
        <w:t>在</w:t>
      </w:r>
      <w:r w:rsidR="00DF4998" w:rsidRPr="00B24F90">
        <w:rPr>
          <w:rFonts w:ascii="Arial" w:hAnsi="Arial" w:cs="Arial"/>
          <w:sz w:val="24"/>
          <w:szCs w:val="24"/>
        </w:rPr>
        <w:t>至少</w:t>
      </w:r>
      <w:r w:rsidR="00DF4998" w:rsidRPr="00B24F90">
        <w:rPr>
          <w:rFonts w:ascii="Arial" w:hAnsi="Arial" w:cs="Arial"/>
          <w:sz w:val="24"/>
          <w:szCs w:val="24"/>
        </w:rPr>
        <w:t>5%</w:t>
      </w:r>
      <w:r w:rsidR="00DF4998" w:rsidRPr="00B24F90">
        <w:rPr>
          <w:rFonts w:ascii="Arial" w:hAnsi="Arial" w:cs="Arial"/>
          <w:sz w:val="24"/>
          <w:szCs w:val="24"/>
        </w:rPr>
        <w:t>的样品</w:t>
      </w:r>
      <w:r w:rsidR="00DF4998" w:rsidRPr="00B24F90">
        <w:rPr>
          <w:rFonts w:ascii="Arial" w:hAnsi="Arial" w:cs="Arial" w:hint="eastAsia"/>
          <w:sz w:val="24"/>
          <w:szCs w:val="24"/>
        </w:rPr>
        <w:t>中</w:t>
      </w:r>
      <w:r w:rsidR="00DF4998" w:rsidRPr="00B24F90">
        <w:rPr>
          <w:rFonts w:ascii="Arial" w:hAnsi="Arial" w:cs="Arial"/>
          <w:sz w:val="24"/>
          <w:szCs w:val="24"/>
        </w:rPr>
        <w:t>用一颗珠子数</w:t>
      </w:r>
      <w:r w:rsidR="00DF4998" w:rsidRPr="00B24F90">
        <w:rPr>
          <w:rFonts w:ascii="Arial" w:hAnsi="Arial" w:cs="Arial"/>
          <w:sz w:val="24"/>
          <w:szCs w:val="24"/>
        </w:rPr>
        <w:t>&lt; 3</w:t>
      </w:r>
      <w:r w:rsidR="00DF4998" w:rsidRPr="00B24F90">
        <w:rPr>
          <w:rFonts w:ascii="Arial" w:hAnsi="Arial" w:cs="Arial" w:hint="eastAsia"/>
          <w:sz w:val="24"/>
          <w:szCs w:val="24"/>
        </w:rPr>
        <w:t>把</w:t>
      </w:r>
      <w:r w:rsidRPr="00B24F90">
        <w:rPr>
          <w:rFonts w:ascii="Arial" w:hAnsi="Arial" w:cs="Arial"/>
          <w:sz w:val="24"/>
          <w:szCs w:val="24"/>
        </w:rPr>
        <w:t>443</w:t>
      </w:r>
      <w:r w:rsidR="00DF4998" w:rsidRPr="00B24F90">
        <w:rPr>
          <w:rFonts w:ascii="Arial" w:hAnsi="Arial" w:cs="Arial" w:hint="eastAsia"/>
          <w:sz w:val="24"/>
          <w:szCs w:val="24"/>
        </w:rPr>
        <w:t>探针从数据集上取下</w:t>
      </w:r>
      <w:r w:rsidRPr="00B24F90">
        <w:rPr>
          <w:rFonts w:ascii="Arial" w:hAnsi="Arial" w:cs="Arial" w:hint="eastAsia"/>
          <w:sz w:val="24"/>
          <w:szCs w:val="24"/>
        </w:rPr>
        <w:t>。</w:t>
      </w:r>
      <w:r w:rsidRPr="00B24F90">
        <w:rPr>
          <w:rFonts w:ascii="Arial" w:hAnsi="Arial" w:cs="Arial"/>
          <w:sz w:val="24"/>
          <w:szCs w:val="24"/>
        </w:rPr>
        <w:t>29021</w:t>
      </w:r>
      <w:r w:rsidRPr="00B24F90">
        <w:rPr>
          <w:rFonts w:ascii="Arial" w:hAnsi="Arial" w:cs="Arial" w:hint="eastAsia"/>
          <w:sz w:val="24"/>
          <w:szCs w:val="24"/>
        </w:rPr>
        <w:t>探针</w:t>
      </w:r>
      <w:r w:rsidRPr="00B24F90">
        <w:rPr>
          <w:rFonts w:ascii="Arial" w:hAnsi="Arial" w:cs="Arial"/>
          <w:sz w:val="24"/>
          <w:szCs w:val="24"/>
        </w:rPr>
        <w:t>SNP</w:t>
      </w:r>
      <w:r w:rsidR="00DF4998" w:rsidRPr="00B24F90">
        <w:rPr>
          <w:rFonts w:ascii="Arial" w:hAnsi="Arial" w:cs="Arial" w:hint="eastAsia"/>
          <w:sz w:val="24"/>
          <w:szCs w:val="24"/>
        </w:rPr>
        <w:t>s</w:t>
      </w:r>
      <w:r w:rsidRPr="00B24F90">
        <w:rPr>
          <w:rFonts w:ascii="Arial" w:hAnsi="Arial" w:cs="Arial" w:hint="eastAsia"/>
          <w:sz w:val="24"/>
          <w:szCs w:val="24"/>
        </w:rPr>
        <w:t>（</w:t>
      </w:r>
      <w:proofErr w:type="spellStart"/>
      <w:r w:rsidRPr="00B24F90">
        <w:rPr>
          <w:rFonts w:ascii="Arial" w:hAnsi="Arial" w:cs="Arial"/>
          <w:sz w:val="24"/>
          <w:szCs w:val="24"/>
        </w:rPr>
        <w:t>dbSNP</w:t>
      </w:r>
      <w:proofErr w:type="spellEnd"/>
      <w:r w:rsidRPr="00B24F90">
        <w:rPr>
          <w:rFonts w:ascii="Arial" w:hAnsi="Arial" w:cs="Arial" w:hint="eastAsia"/>
          <w:sz w:val="24"/>
          <w:szCs w:val="24"/>
        </w:rPr>
        <w:t>数据库版本：</w:t>
      </w:r>
      <w:r w:rsidRPr="00B24F90">
        <w:rPr>
          <w:rFonts w:ascii="Arial" w:hAnsi="Arial" w:cs="Arial"/>
          <w:sz w:val="24"/>
          <w:szCs w:val="24"/>
        </w:rPr>
        <w:t>142</w:t>
      </w:r>
      <w:r w:rsidRPr="00B24F90">
        <w:rPr>
          <w:rFonts w:ascii="Arial" w:hAnsi="Arial" w:cs="Arial" w:hint="eastAsia"/>
          <w:sz w:val="24"/>
          <w:szCs w:val="24"/>
        </w:rPr>
        <w:t>）被移除降低分析的偏差。</w:t>
      </w:r>
      <w:r w:rsidRPr="00B24F90">
        <w:rPr>
          <w:rFonts w:ascii="Arial" w:hAnsi="Arial" w:cs="Arial"/>
          <w:sz w:val="24"/>
          <w:szCs w:val="24"/>
        </w:rPr>
        <w:t>11245</w:t>
      </w:r>
      <w:r w:rsidRPr="00B24F90">
        <w:rPr>
          <w:rFonts w:ascii="Arial" w:hAnsi="Arial" w:cs="Arial" w:hint="eastAsia"/>
          <w:sz w:val="24"/>
          <w:szCs w:val="24"/>
        </w:rPr>
        <w:t>和</w:t>
      </w:r>
      <w:r w:rsidRPr="00B24F90">
        <w:rPr>
          <w:rFonts w:ascii="Arial" w:hAnsi="Arial" w:cs="Arial"/>
          <w:sz w:val="24"/>
          <w:szCs w:val="24"/>
        </w:rPr>
        <w:t>8510</w:t>
      </w:r>
      <w:r w:rsidRPr="00B24F90">
        <w:rPr>
          <w:rFonts w:ascii="Arial" w:hAnsi="Arial" w:cs="Arial" w:hint="eastAsia"/>
          <w:sz w:val="24"/>
          <w:szCs w:val="24"/>
        </w:rPr>
        <w:t>探针被删除，因为</w:t>
      </w:r>
      <w:r w:rsidR="00181E03">
        <w:rPr>
          <w:rFonts w:ascii="Arial" w:hAnsi="Arial" w:cs="Arial" w:hint="eastAsia"/>
          <w:sz w:val="24"/>
          <w:szCs w:val="24"/>
        </w:rPr>
        <w:t>多序列比对</w:t>
      </w:r>
      <w:r w:rsidRPr="00B24F90">
        <w:rPr>
          <w:rFonts w:ascii="Arial" w:hAnsi="Arial" w:cs="Arial" w:hint="eastAsia"/>
          <w:sz w:val="24"/>
          <w:szCs w:val="24"/>
        </w:rPr>
        <w:t>或位于</w:t>
      </w:r>
      <w:r w:rsidRPr="00B24F90">
        <w:rPr>
          <w:rFonts w:ascii="Arial" w:hAnsi="Arial" w:cs="Arial"/>
          <w:sz w:val="24"/>
          <w:szCs w:val="24"/>
        </w:rPr>
        <w:t>X-</w:t>
      </w:r>
      <w:r w:rsidRPr="00B24F90">
        <w:rPr>
          <w:rFonts w:ascii="Arial" w:hAnsi="Arial" w:cs="Arial" w:hint="eastAsia"/>
          <w:sz w:val="24"/>
          <w:szCs w:val="24"/>
        </w:rPr>
        <w:t>染色体或染色体</w:t>
      </w:r>
      <w:r w:rsidRPr="00B24F90">
        <w:rPr>
          <w:rFonts w:ascii="Arial" w:hAnsi="Arial" w:cs="Arial"/>
          <w:sz w:val="24"/>
          <w:szCs w:val="24"/>
        </w:rPr>
        <w:t>Y</w:t>
      </w:r>
      <w:r w:rsidRPr="00B24F90">
        <w:rPr>
          <w:rFonts w:ascii="Arial" w:hAnsi="Arial" w:cs="Arial" w:hint="eastAsia"/>
          <w:sz w:val="24"/>
          <w:szCs w:val="24"/>
        </w:rPr>
        <w:t>，最终，</w:t>
      </w:r>
      <w:r w:rsidRPr="00B24F90">
        <w:rPr>
          <w:rFonts w:ascii="Arial" w:hAnsi="Arial" w:cs="Arial"/>
          <w:sz w:val="24"/>
          <w:szCs w:val="24"/>
        </w:rPr>
        <w:t>435226</w:t>
      </w:r>
      <w:r w:rsidRPr="00B24F90">
        <w:rPr>
          <w:rFonts w:ascii="Arial" w:hAnsi="Arial" w:cs="Arial" w:hint="eastAsia"/>
          <w:sz w:val="24"/>
          <w:szCs w:val="24"/>
        </w:rPr>
        <w:t>个探针被保存在</w:t>
      </w:r>
      <w:r w:rsidRPr="00B24F90">
        <w:rPr>
          <w:rFonts w:ascii="Arial" w:hAnsi="Arial" w:cs="Arial"/>
          <w:sz w:val="24"/>
          <w:szCs w:val="24"/>
        </w:rPr>
        <w:t>24</w:t>
      </w:r>
      <w:r w:rsidRPr="00B24F90">
        <w:rPr>
          <w:rFonts w:ascii="Arial" w:hAnsi="Arial" w:cs="Arial" w:hint="eastAsia"/>
          <w:sz w:val="24"/>
          <w:szCs w:val="24"/>
        </w:rPr>
        <w:t>个样本。</w:t>
      </w:r>
    </w:p>
    <w:p w14:paraId="4E381959" w14:textId="77777777" w:rsidR="00416E25"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lastRenderedPageBreak/>
        <w:t>为了确保我们的研究细胞均来源于</w:t>
      </w:r>
      <w:r w:rsidRPr="00B24F90">
        <w:rPr>
          <w:rFonts w:ascii="Arial" w:hAnsi="Arial" w:cs="Arial"/>
          <w:sz w:val="24"/>
          <w:szCs w:val="24"/>
        </w:rPr>
        <w:t>CD4+T</w:t>
      </w:r>
      <w:r w:rsidRPr="00B24F90">
        <w:rPr>
          <w:rFonts w:ascii="Arial" w:hAnsi="Arial" w:cs="Arial" w:hint="eastAsia"/>
          <w:sz w:val="24"/>
          <w:szCs w:val="24"/>
        </w:rPr>
        <w:t>细胞，我们预计我们的甲基化信号进入</w:t>
      </w:r>
      <w:r w:rsidRPr="00B24F90">
        <w:rPr>
          <w:rFonts w:ascii="Arial" w:hAnsi="Arial" w:cs="Arial"/>
          <w:sz w:val="24"/>
          <w:szCs w:val="24"/>
        </w:rPr>
        <w:t>PC1</w:t>
      </w:r>
      <w:r w:rsidRPr="00B24F90">
        <w:rPr>
          <w:rFonts w:ascii="Arial" w:hAnsi="Arial" w:cs="Arial" w:hint="eastAsia"/>
          <w:sz w:val="24"/>
          <w:szCs w:val="24"/>
        </w:rPr>
        <w:t>和</w:t>
      </w:r>
      <w:r w:rsidRPr="00B24F90">
        <w:rPr>
          <w:rFonts w:ascii="Arial" w:hAnsi="Arial" w:cs="Arial"/>
          <w:sz w:val="24"/>
          <w:szCs w:val="24"/>
        </w:rPr>
        <w:t>PC2</w:t>
      </w:r>
      <w:r w:rsidRPr="00B24F90">
        <w:rPr>
          <w:rFonts w:ascii="Arial" w:hAnsi="Arial" w:cs="Arial" w:hint="eastAsia"/>
          <w:sz w:val="24"/>
          <w:szCs w:val="24"/>
        </w:rPr>
        <w:t>的全血细胞尺寸。分析表明，我们的样品明显聚集在</w:t>
      </w:r>
      <w:r w:rsidRPr="00B24F90">
        <w:rPr>
          <w:rFonts w:ascii="Arial" w:hAnsi="Arial" w:cs="Arial"/>
          <w:sz w:val="24"/>
          <w:szCs w:val="24"/>
        </w:rPr>
        <w:t>CD4+</w:t>
      </w:r>
      <w:r w:rsidRPr="00B24F90">
        <w:rPr>
          <w:rFonts w:ascii="Arial" w:hAnsi="Arial" w:cs="Arial" w:hint="eastAsia"/>
          <w:sz w:val="24"/>
          <w:szCs w:val="24"/>
        </w:rPr>
        <w:t>细胞和疏远其他种类的细胞，如</w:t>
      </w:r>
      <w:r w:rsidRPr="00B24F90">
        <w:rPr>
          <w:rFonts w:ascii="Arial" w:hAnsi="Arial" w:cs="Arial"/>
          <w:sz w:val="24"/>
          <w:szCs w:val="24"/>
        </w:rPr>
        <w:t>CD8 + T</w:t>
      </w:r>
      <w:r w:rsidRPr="00B24F90">
        <w:rPr>
          <w:rFonts w:ascii="Arial" w:hAnsi="Arial" w:cs="Arial" w:hint="eastAsia"/>
          <w:sz w:val="24"/>
          <w:szCs w:val="24"/>
        </w:rPr>
        <w:t>细胞，</w:t>
      </w:r>
      <w:r w:rsidRPr="00B24F90">
        <w:rPr>
          <w:rFonts w:ascii="Arial" w:hAnsi="Arial" w:cs="Arial"/>
          <w:sz w:val="24"/>
          <w:szCs w:val="24"/>
        </w:rPr>
        <w:t>CD14 +</w:t>
      </w:r>
      <w:r w:rsidRPr="00B24F90">
        <w:rPr>
          <w:rFonts w:ascii="Arial" w:hAnsi="Arial" w:cs="Arial" w:hint="eastAsia"/>
          <w:sz w:val="24"/>
          <w:szCs w:val="24"/>
        </w:rPr>
        <w:t>，</w:t>
      </w:r>
      <w:r w:rsidRPr="00B24F90">
        <w:rPr>
          <w:rFonts w:ascii="Arial" w:hAnsi="Arial" w:cs="Arial"/>
          <w:sz w:val="24"/>
          <w:szCs w:val="24"/>
        </w:rPr>
        <w:t>CD19 +</w:t>
      </w:r>
      <w:r w:rsidRPr="00B24F90">
        <w:rPr>
          <w:rFonts w:ascii="Arial" w:hAnsi="Arial" w:cs="Arial" w:hint="eastAsia"/>
          <w:sz w:val="24"/>
          <w:szCs w:val="24"/>
        </w:rPr>
        <w:t>等。表明样品采集过程中成功地制备出的样品（图</w:t>
      </w:r>
      <w:r w:rsidRPr="00B24F90">
        <w:rPr>
          <w:rFonts w:ascii="Arial" w:hAnsi="Arial" w:cs="Arial"/>
          <w:sz w:val="24"/>
          <w:szCs w:val="24"/>
        </w:rPr>
        <w:t>1A</w:t>
      </w:r>
      <w:r w:rsidR="00197936" w:rsidRPr="00B24F90">
        <w:rPr>
          <w:rFonts w:ascii="Arial" w:hAnsi="Arial" w:cs="Arial" w:hint="eastAsia"/>
          <w:sz w:val="24"/>
          <w:szCs w:val="24"/>
        </w:rPr>
        <w:t>）。更重要的是，确保发现的不同的甲基化模式在我们的研究中不受</w:t>
      </w:r>
      <w:r w:rsidR="00197936" w:rsidRPr="00B24F90">
        <w:rPr>
          <w:rFonts w:ascii="Arial" w:hAnsi="Arial" w:cs="Arial" w:hint="eastAsia"/>
          <w:sz w:val="24"/>
          <w:szCs w:val="24"/>
        </w:rPr>
        <w:t>RA</w:t>
      </w:r>
      <w:r w:rsidRPr="00B24F90">
        <w:rPr>
          <w:rFonts w:ascii="Arial" w:hAnsi="Arial" w:cs="Arial" w:hint="eastAsia"/>
          <w:sz w:val="24"/>
          <w:szCs w:val="24"/>
        </w:rPr>
        <w:t>患者和对照组的</w:t>
      </w:r>
      <w:r w:rsidRPr="00B24F90">
        <w:rPr>
          <w:rFonts w:ascii="Arial" w:hAnsi="Arial" w:cs="Arial"/>
          <w:sz w:val="24"/>
          <w:szCs w:val="24"/>
        </w:rPr>
        <w:t>T</w:t>
      </w:r>
      <w:r w:rsidRPr="00B24F90">
        <w:rPr>
          <w:rFonts w:ascii="Arial" w:hAnsi="Arial" w:cs="Arial" w:hint="eastAsia"/>
          <w:sz w:val="24"/>
          <w:szCs w:val="24"/>
        </w:rPr>
        <w:t>细胞亚群的潜在差异的影响，我们发现许多基因与已知的特定的</w:t>
      </w:r>
      <w:r w:rsidRPr="00B24F90">
        <w:rPr>
          <w:rFonts w:ascii="Arial" w:hAnsi="Arial" w:cs="Arial"/>
          <w:sz w:val="24"/>
          <w:szCs w:val="24"/>
        </w:rPr>
        <w:t>T</w:t>
      </w:r>
      <w:r w:rsidRPr="00B24F90">
        <w:rPr>
          <w:rFonts w:ascii="Arial" w:hAnsi="Arial" w:cs="Arial" w:hint="eastAsia"/>
          <w:sz w:val="24"/>
          <w:szCs w:val="24"/>
        </w:rPr>
        <w:t>细胞亚群的相关的甲基化谱，如</w:t>
      </w:r>
      <w:r w:rsidRPr="00B24F90">
        <w:rPr>
          <w:rFonts w:ascii="Arial" w:hAnsi="Arial" w:cs="Arial"/>
          <w:sz w:val="24"/>
          <w:szCs w:val="24"/>
        </w:rPr>
        <w:t>IL4</w:t>
      </w:r>
      <w:r w:rsidRPr="00B24F90">
        <w:rPr>
          <w:rFonts w:ascii="Arial" w:hAnsi="Arial" w:cs="Arial" w:hint="eastAsia"/>
          <w:sz w:val="24"/>
          <w:szCs w:val="24"/>
        </w:rPr>
        <w:t>、</w:t>
      </w:r>
      <w:r w:rsidRPr="00B24F90">
        <w:rPr>
          <w:rFonts w:ascii="Arial" w:hAnsi="Arial" w:cs="Arial"/>
          <w:sz w:val="24"/>
          <w:szCs w:val="24"/>
        </w:rPr>
        <w:t>IL13</w:t>
      </w:r>
      <w:r w:rsidRPr="00B24F90">
        <w:rPr>
          <w:rFonts w:ascii="Arial" w:hAnsi="Arial" w:cs="Arial" w:hint="eastAsia"/>
          <w:sz w:val="24"/>
          <w:szCs w:val="24"/>
        </w:rPr>
        <w:t>（</w:t>
      </w:r>
      <w:r w:rsidRPr="00B24F90">
        <w:rPr>
          <w:rFonts w:ascii="Arial" w:hAnsi="Arial" w:cs="Arial"/>
          <w:sz w:val="24"/>
          <w:szCs w:val="24"/>
        </w:rPr>
        <w:t>Th2</w:t>
      </w:r>
      <w:r w:rsidRPr="00B24F90">
        <w:rPr>
          <w:rFonts w:ascii="Arial" w:hAnsi="Arial" w:cs="Arial" w:hint="eastAsia"/>
          <w:sz w:val="24"/>
          <w:szCs w:val="24"/>
        </w:rPr>
        <w:t>），</w:t>
      </w:r>
      <w:proofErr w:type="spellStart"/>
      <w:r w:rsidRPr="00B24F90">
        <w:rPr>
          <w:rFonts w:ascii="Arial" w:hAnsi="Arial" w:cs="Arial"/>
          <w:sz w:val="24"/>
          <w:szCs w:val="24"/>
        </w:rPr>
        <w:t>IFNγ</w:t>
      </w:r>
      <w:proofErr w:type="spellEnd"/>
      <w:r w:rsidRPr="00B24F90">
        <w:rPr>
          <w:rFonts w:ascii="Arial" w:hAnsi="Arial" w:cs="Arial" w:hint="eastAsia"/>
          <w:sz w:val="24"/>
          <w:szCs w:val="24"/>
        </w:rPr>
        <w:t>（</w:t>
      </w:r>
      <w:r w:rsidRPr="00B24F90">
        <w:rPr>
          <w:rFonts w:ascii="Arial" w:hAnsi="Arial" w:cs="Arial"/>
          <w:sz w:val="24"/>
          <w:szCs w:val="24"/>
        </w:rPr>
        <w:t>Th1</w:t>
      </w:r>
      <w:r w:rsidRPr="00B24F90">
        <w:rPr>
          <w:rFonts w:ascii="Arial" w:hAnsi="Arial" w:cs="Arial" w:hint="eastAsia"/>
          <w:sz w:val="24"/>
          <w:szCs w:val="24"/>
        </w:rPr>
        <w:t>）和</w:t>
      </w:r>
      <w:r w:rsidRPr="00B24F90">
        <w:rPr>
          <w:rFonts w:ascii="Arial" w:hAnsi="Arial" w:cs="Arial"/>
          <w:sz w:val="24"/>
          <w:szCs w:val="24"/>
        </w:rPr>
        <w:t>IL17F</w:t>
      </w:r>
      <w:r w:rsidRPr="00B24F90">
        <w:rPr>
          <w:rFonts w:ascii="Arial" w:hAnsi="Arial" w:cs="Arial" w:hint="eastAsia"/>
          <w:sz w:val="24"/>
          <w:szCs w:val="24"/>
        </w:rPr>
        <w:t>（</w:t>
      </w:r>
      <w:r w:rsidRPr="00B24F90">
        <w:rPr>
          <w:rFonts w:ascii="Arial" w:hAnsi="Arial" w:cs="Arial"/>
          <w:sz w:val="24"/>
          <w:szCs w:val="24"/>
        </w:rPr>
        <w:t>Th17</w:t>
      </w:r>
      <w:r w:rsidRPr="00B24F90">
        <w:rPr>
          <w:rFonts w:ascii="Arial" w:hAnsi="Arial" w:cs="Arial" w:hint="eastAsia"/>
          <w:sz w:val="24"/>
          <w:szCs w:val="24"/>
        </w:rPr>
        <w:t>）。</w:t>
      </w:r>
      <w:r w:rsidR="00197936" w:rsidRPr="00B24F90">
        <w:rPr>
          <w:rFonts w:ascii="Arial" w:hAnsi="Arial" w:cs="Arial" w:hint="eastAsia"/>
          <w:sz w:val="24"/>
          <w:szCs w:val="24"/>
        </w:rPr>
        <w:t>在病例和对照之间</w:t>
      </w:r>
      <w:r w:rsidRPr="00B24F90">
        <w:rPr>
          <w:rFonts w:ascii="Arial" w:hAnsi="Arial" w:cs="Arial" w:hint="eastAsia"/>
          <w:sz w:val="24"/>
          <w:szCs w:val="24"/>
        </w:rPr>
        <w:t>这些</w:t>
      </w:r>
      <w:proofErr w:type="spellStart"/>
      <w:r w:rsidRPr="00B24F90">
        <w:rPr>
          <w:rFonts w:ascii="Arial" w:hAnsi="Arial" w:cs="Arial"/>
          <w:sz w:val="24"/>
          <w:szCs w:val="24"/>
        </w:rPr>
        <w:t>CpG</w:t>
      </w:r>
      <w:proofErr w:type="spellEnd"/>
      <w:r w:rsidRPr="00B24F90">
        <w:rPr>
          <w:rFonts w:ascii="Arial" w:hAnsi="Arial" w:cs="Arial" w:hint="eastAsia"/>
          <w:sz w:val="24"/>
          <w:szCs w:val="24"/>
        </w:rPr>
        <w:t>位点没有发现差异显著，提示</w:t>
      </w:r>
      <w:r w:rsidRPr="00B24F90">
        <w:rPr>
          <w:rFonts w:ascii="Arial" w:hAnsi="Arial" w:cs="Arial"/>
          <w:sz w:val="24"/>
          <w:szCs w:val="24"/>
        </w:rPr>
        <w:t>RA</w:t>
      </w:r>
      <w:r w:rsidRPr="00B24F90">
        <w:rPr>
          <w:rFonts w:ascii="Arial" w:hAnsi="Arial" w:cs="Arial" w:hint="eastAsia"/>
          <w:sz w:val="24"/>
          <w:szCs w:val="24"/>
        </w:rPr>
        <w:t>患者和对照组在</w:t>
      </w:r>
      <w:r w:rsidRPr="00B24F90">
        <w:rPr>
          <w:rFonts w:ascii="Arial" w:hAnsi="Arial" w:cs="Arial"/>
          <w:sz w:val="24"/>
          <w:szCs w:val="24"/>
        </w:rPr>
        <w:t>T</w:t>
      </w:r>
      <w:r w:rsidRPr="00B24F90">
        <w:rPr>
          <w:rFonts w:ascii="Arial" w:hAnsi="Arial" w:cs="Arial" w:hint="eastAsia"/>
          <w:sz w:val="24"/>
          <w:szCs w:val="24"/>
        </w:rPr>
        <w:t>细胞亚群之间无差异。</w:t>
      </w:r>
    </w:p>
    <w:p w14:paraId="5931482B" w14:textId="77777777" w:rsidR="00CA7E87"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t>同时，</w:t>
      </w:r>
      <w:r w:rsidRPr="00B24F90">
        <w:rPr>
          <w:rFonts w:ascii="Arial" w:hAnsi="Arial" w:cs="Arial"/>
          <w:sz w:val="24"/>
          <w:szCs w:val="24"/>
        </w:rPr>
        <w:t>PCA</w:t>
      </w:r>
      <w:r w:rsidRPr="00B24F90">
        <w:rPr>
          <w:rFonts w:ascii="Arial" w:hAnsi="Arial" w:cs="Arial" w:hint="eastAsia"/>
          <w:sz w:val="24"/>
          <w:szCs w:val="24"/>
        </w:rPr>
        <w:t>分析</w:t>
      </w:r>
      <w:bookmarkStart w:id="18" w:name="OLE_LINK57"/>
      <w:bookmarkStart w:id="19" w:name="OLE_LINK56"/>
      <w:bookmarkStart w:id="20" w:name="OLE_LINK55"/>
      <w:r w:rsidRPr="00B24F90">
        <w:rPr>
          <w:rFonts w:ascii="Arial" w:hAnsi="Arial" w:cs="Arial" w:hint="eastAsia"/>
          <w:sz w:val="24"/>
          <w:szCs w:val="24"/>
        </w:rPr>
        <w:t>我们的</w:t>
      </w:r>
      <w:bookmarkEnd w:id="18"/>
      <w:bookmarkEnd w:id="19"/>
      <w:bookmarkEnd w:id="20"/>
      <w:r w:rsidRPr="00B24F90">
        <w:rPr>
          <w:rFonts w:ascii="Arial" w:hAnsi="Arial" w:cs="Arial" w:hint="eastAsia"/>
          <w:sz w:val="24"/>
          <w:szCs w:val="24"/>
        </w:rPr>
        <w:t>甲基化</w:t>
      </w:r>
      <w:r w:rsidRPr="00B24F90">
        <w:rPr>
          <w:rFonts w:ascii="Arial" w:hAnsi="Arial" w:cs="Arial"/>
          <w:sz w:val="24"/>
          <w:szCs w:val="24"/>
        </w:rPr>
        <w:t>450K</w:t>
      </w:r>
      <w:r w:rsidRPr="00B24F90">
        <w:rPr>
          <w:rFonts w:ascii="Arial" w:hAnsi="Arial" w:cs="Arial" w:hint="eastAsia"/>
          <w:sz w:val="24"/>
          <w:szCs w:val="24"/>
        </w:rPr>
        <w:t>，结果表明</w:t>
      </w:r>
      <w:r w:rsidRPr="00B24F90">
        <w:rPr>
          <w:rFonts w:ascii="Arial" w:hAnsi="Arial" w:cs="Arial"/>
          <w:sz w:val="24"/>
          <w:szCs w:val="24"/>
        </w:rPr>
        <w:t>PC1</w:t>
      </w:r>
      <w:r w:rsidRPr="00B24F90">
        <w:rPr>
          <w:rFonts w:ascii="Arial" w:hAnsi="Arial" w:cs="Arial" w:hint="eastAsia"/>
          <w:sz w:val="24"/>
          <w:szCs w:val="24"/>
        </w:rPr>
        <w:t>和</w:t>
      </w:r>
      <w:r w:rsidRPr="00B24F90">
        <w:rPr>
          <w:rFonts w:ascii="Arial" w:hAnsi="Arial" w:cs="Arial"/>
          <w:sz w:val="24"/>
          <w:szCs w:val="24"/>
        </w:rPr>
        <w:t>PC2</w:t>
      </w:r>
      <w:r w:rsidRPr="00B24F90">
        <w:rPr>
          <w:rFonts w:ascii="Arial" w:hAnsi="Arial" w:cs="Arial" w:hint="eastAsia"/>
          <w:sz w:val="24"/>
          <w:szCs w:val="24"/>
        </w:rPr>
        <w:t>解释总方差的</w:t>
      </w:r>
      <w:r w:rsidRPr="00B24F90">
        <w:rPr>
          <w:rFonts w:ascii="Arial" w:hAnsi="Arial" w:cs="Arial"/>
          <w:sz w:val="24"/>
          <w:szCs w:val="24"/>
        </w:rPr>
        <w:t>29.9%</w:t>
      </w:r>
      <w:r w:rsidRPr="00B24F90">
        <w:rPr>
          <w:rFonts w:ascii="Arial" w:hAnsi="Arial" w:cs="Arial" w:hint="eastAsia"/>
          <w:sz w:val="24"/>
          <w:szCs w:val="24"/>
        </w:rPr>
        <w:t>和</w:t>
      </w:r>
      <w:r w:rsidRPr="00B24F90">
        <w:rPr>
          <w:rFonts w:ascii="Arial" w:hAnsi="Arial" w:cs="Arial"/>
          <w:sz w:val="24"/>
          <w:szCs w:val="24"/>
        </w:rPr>
        <w:t>14%</w:t>
      </w:r>
      <w:r w:rsidRPr="00B24F90">
        <w:rPr>
          <w:rFonts w:ascii="Arial" w:hAnsi="Arial" w:cs="Arial" w:hint="eastAsia"/>
          <w:sz w:val="24"/>
          <w:szCs w:val="24"/>
        </w:rPr>
        <w:t>，</w:t>
      </w:r>
      <w:r w:rsidRPr="00B24F90">
        <w:rPr>
          <w:rFonts w:ascii="Arial" w:hAnsi="Arial" w:cs="Arial"/>
          <w:sz w:val="24"/>
          <w:szCs w:val="24"/>
        </w:rPr>
        <w:t xml:space="preserve"> 13</w:t>
      </w:r>
      <w:r w:rsidRPr="00B24F90">
        <w:rPr>
          <w:rFonts w:ascii="Arial" w:hAnsi="Arial" w:cs="Arial" w:hint="eastAsia"/>
          <w:sz w:val="24"/>
          <w:szCs w:val="24"/>
        </w:rPr>
        <w:t>大主成分分别可以解释</w:t>
      </w:r>
      <w:r w:rsidRPr="00B24F90">
        <w:rPr>
          <w:rFonts w:ascii="Arial" w:hAnsi="Arial" w:cs="Arial"/>
          <w:sz w:val="24"/>
          <w:szCs w:val="24"/>
        </w:rPr>
        <w:t>80%</w:t>
      </w:r>
      <w:r w:rsidRPr="00B24F90">
        <w:rPr>
          <w:rFonts w:ascii="Arial" w:hAnsi="Arial" w:cs="Arial" w:hint="eastAsia"/>
          <w:sz w:val="24"/>
          <w:szCs w:val="24"/>
        </w:rPr>
        <w:t>的方差。这些结果表明，有限的临床或人口信号和数据的信息</w:t>
      </w:r>
      <w:r w:rsidR="006D4269">
        <w:rPr>
          <w:rFonts w:ascii="Arial" w:hAnsi="Arial" w:cs="Arial" w:hint="eastAsia"/>
          <w:sz w:val="24"/>
          <w:szCs w:val="24"/>
        </w:rPr>
        <w:t>对</w:t>
      </w:r>
      <w:r w:rsidRPr="00B24F90">
        <w:rPr>
          <w:rFonts w:ascii="Arial" w:hAnsi="Arial" w:cs="Arial" w:hint="eastAsia"/>
          <w:sz w:val="24"/>
          <w:szCs w:val="24"/>
        </w:rPr>
        <w:t>为进一步的生物信息学和生物统计学的分析是可信的（补充图</w:t>
      </w:r>
      <w:r w:rsidRPr="00B24F90">
        <w:rPr>
          <w:rFonts w:ascii="Arial" w:hAnsi="Arial" w:cs="Arial"/>
          <w:sz w:val="24"/>
          <w:szCs w:val="24"/>
        </w:rPr>
        <w:t>1</w:t>
      </w:r>
      <w:r w:rsidRPr="00B24F90">
        <w:rPr>
          <w:rFonts w:ascii="Arial" w:hAnsi="Arial" w:cs="Arial" w:hint="eastAsia"/>
          <w:sz w:val="24"/>
          <w:szCs w:val="24"/>
        </w:rPr>
        <w:t>）。</w:t>
      </w:r>
    </w:p>
    <w:p w14:paraId="52AA757B" w14:textId="77777777" w:rsidR="00E74A24" w:rsidRPr="00B24F90" w:rsidRDefault="00416E25" w:rsidP="004B13DD">
      <w:pPr>
        <w:suppressLineNumbers/>
        <w:overflowPunct w:val="0"/>
        <w:spacing w:line="240" w:lineRule="auto"/>
        <w:ind w:firstLineChars="200" w:firstLine="482"/>
        <w:rPr>
          <w:rFonts w:ascii="Arial" w:hAnsi="Arial" w:cs="Arial"/>
          <w:b/>
          <w:sz w:val="24"/>
          <w:szCs w:val="24"/>
        </w:rPr>
      </w:pPr>
      <w:r w:rsidRPr="00B24F90">
        <w:rPr>
          <w:rFonts w:ascii="Arial" w:hAnsi="Arial" w:cs="Arial" w:hint="eastAsia"/>
          <w:b/>
          <w:sz w:val="24"/>
          <w:szCs w:val="24"/>
        </w:rPr>
        <w:t>RA</w:t>
      </w:r>
      <w:r w:rsidR="00E74A24" w:rsidRPr="00B24F90">
        <w:rPr>
          <w:rFonts w:ascii="Arial" w:hAnsi="Arial" w:cs="Arial" w:hint="eastAsia"/>
          <w:b/>
          <w:sz w:val="24"/>
          <w:szCs w:val="24"/>
        </w:rPr>
        <w:t>的</w:t>
      </w:r>
      <w:r w:rsidR="00CA7E87" w:rsidRPr="00B24F90">
        <w:rPr>
          <w:rFonts w:ascii="Arial" w:hAnsi="Arial" w:cs="Arial" w:hint="eastAsia"/>
          <w:b/>
          <w:sz w:val="24"/>
          <w:szCs w:val="24"/>
        </w:rPr>
        <w:t>全</w:t>
      </w:r>
      <w:r w:rsidR="00E74A24" w:rsidRPr="00B24F90">
        <w:rPr>
          <w:rFonts w:ascii="Arial" w:hAnsi="Arial" w:cs="Arial" w:hint="eastAsia"/>
          <w:b/>
          <w:sz w:val="24"/>
          <w:szCs w:val="24"/>
        </w:rPr>
        <w:t>基因组</w:t>
      </w:r>
      <w:r w:rsidR="00E74A24" w:rsidRPr="00B24F90">
        <w:rPr>
          <w:rFonts w:ascii="Arial" w:hAnsi="Arial" w:cs="Arial"/>
          <w:b/>
          <w:sz w:val="24"/>
          <w:szCs w:val="24"/>
        </w:rPr>
        <w:t>DNA</w:t>
      </w:r>
      <w:r w:rsidR="00E74A24" w:rsidRPr="00B24F90">
        <w:rPr>
          <w:rFonts w:ascii="Arial" w:hAnsi="Arial" w:cs="Arial" w:hint="eastAsia"/>
          <w:b/>
          <w:sz w:val="24"/>
          <w:szCs w:val="24"/>
        </w:rPr>
        <w:t>甲基化谱</w:t>
      </w:r>
    </w:p>
    <w:p w14:paraId="7069E40B" w14:textId="77777777" w:rsidR="00F3146C" w:rsidRPr="00B24F90" w:rsidRDefault="00E74A24" w:rsidP="004B13DD">
      <w:pPr>
        <w:suppressLineNumbers/>
        <w:overflowPunct w:val="0"/>
        <w:spacing w:before="240" w:line="240" w:lineRule="auto"/>
        <w:ind w:firstLineChars="200" w:firstLine="480"/>
        <w:rPr>
          <w:rFonts w:ascii="Arial" w:hAnsi="Arial" w:cs="Arial"/>
          <w:sz w:val="24"/>
          <w:szCs w:val="24"/>
        </w:rPr>
      </w:pPr>
      <w:r w:rsidRPr="00B24F90">
        <w:rPr>
          <w:rFonts w:ascii="Arial" w:hAnsi="Arial" w:cs="Arial" w:hint="eastAsia"/>
          <w:sz w:val="24"/>
          <w:szCs w:val="24"/>
        </w:rPr>
        <w:t>我们确定了在</w:t>
      </w:r>
      <w:r w:rsidRPr="00B24F90">
        <w:rPr>
          <w:rFonts w:ascii="Arial" w:hAnsi="Arial" w:cs="Arial"/>
          <w:sz w:val="24"/>
          <w:szCs w:val="24"/>
        </w:rPr>
        <w:t>RA</w:t>
      </w:r>
      <w:r w:rsidRPr="00B24F90">
        <w:rPr>
          <w:rFonts w:ascii="Arial" w:hAnsi="Arial" w:cs="Arial" w:hint="eastAsia"/>
          <w:sz w:val="24"/>
          <w:szCs w:val="24"/>
        </w:rPr>
        <w:t>与正常对照组相比</w:t>
      </w:r>
      <w:r w:rsidRPr="00B24F90">
        <w:rPr>
          <w:rFonts w:ascii="Arial" w:hAnsi="Arial" w:cs="Arial"/>
          <w:sz w:val="24"/>
          <w:szCs w:val="24"/>
        </w:rPr>
        <w:t>CD4+ T</w:t>
      </w:r>
      <w:r w:rsidRPr="00B24F90">
        <w:rPr>
          <w:rFonts w:ascii="Arial" w:hAnsi="Arial" w:cs="Arial" w:hint="eastAsia"/>
          <w:sz w:val="24"/>
          <w:szCs w:val="24"/>
        </w:rPr>
        <w:t>细胞</w:t>
      </w:r>
      <w:r w:rsidR="00CC68EF" w:rsidRPr="00B24F90">
        <w:rPr>
          <w:rFonts w:ascii="Arial" w:hAnsi="Arial" w:cs="Arial" w:hint="eastAsia"/>
          <w:sz w:val="24"/>
          <w:szCs w:val="24"/>
        </w:rPr>
        <w:t>的</w:t>
      </w:r>
      <w:r w:rsidRPr="00B24F90">
        <w:rPr>
          <w:rFonts w:ascii="Arial" w:hAnsi="Arial" w:cs="Arial"/>
          <w:sz w:val="24"/>
          <w:szCs w:val="24"/>
        </w:rPr>
        <w:t>810</w:t>
      </w:r>
      <w:r w:rsidR="00CC68EF" w:rsidRPr="00B24F90">
        <w:rPr>
          <w:rFonts w:ascii="Arial" w:hAnsi="Arial" w:cs="Arial" w:hint="eastAsia"/>
          <w:sz w:val="24"/>
          <w:szCs w:val="24"/>
        </w:rPr>
        <w:t>个</w:t>
      </w:r>
      <w:r w:rsidRPr="00B24F90">
        <w:rPr>
          <w:rFonts w:ascii="Arial" w:hAnsi="Arial" w:cs="Arial" w:hint="eastAsia"/>
          <w:sz w:val="24"/>
          <w:szCs w:val="24"/>
        </w:rPr>
        <w:t>低甲基化，</w:t>
      </w:r>
      <w:r w:rsidRPr="00B24F90">
        <w:rPr>
          <w:rFonts w:ascii="Arial" w:hAnsi="Arial" w:cs="Arial"/>
          <w:sz w:val="24"/>
          <w:szCs w:val="24"/>
        </w:rPr>
        <w:t>392</w:t>
      </w:r>
      <w:r w:rsidR="00CC68EF" w:rsidRPr="00B24F90">
        <w:rPr>
          <w:rFonts w:ascii="Arial" w:hAnsi="Arial" w:cs="Arial" w:hint="eastAsia"/>
          <w:sz w:val="24"/>
          <w:szCs w:val="24"/>
        </w:rPr>
        <w:t>个过</w:t>
      </w:r>
      <w:r w:rsidRPr="00B24F90">
        <w:rPr>
          <w:rFonts w:ascii="Arial" w:hAnsi="Arial" w:cs="Arial" w:hint="eastAsia"/>
          <w:sz w:val="24"/>
          <w:szCs w:val="24"/>
        </w:rPr>
        <w:t>甲基化</w:t>
      </w:r>
      <w:proofErr w:type="spellStart"/>
      <w:r w:rsidRPr="00B24F90">
        <w:rPr>
          <w:rFonts w:ascii="Arial" w:hAnsi="Arial" w:cs="Arial"/>
          <w:sz w:val="24"/>
          <w:szCs w:val="24"/>
        </w:rPr>
        <w:t>CpG</w:t>
      </w:r>
      <w:proofErr w:type="spellEnd"/>
      <w:r w:rsidRPr="00B24F90">
        <w:rPr>
          <w:rFonts w:ascii="Arial" w:hAnsi="Arial" w:cs="Arial" w:hint="eastAsia"/>
          <w:sz w:val="24"/>
          <w:szCs w:val="24"/>
        </w:rPr>
        <w:t>位点，代表了在</w:t>
      </w:r>
      <w:r w:rsidRPr="00B24F90">
        <w:rPr>
          <w:rFonts w:ascii="Arial" w:hAnsi="Arial" w:cs="Arial"/>
          <w:sz w:val="24"/>
          <w:szCs w:val="24"/>
        </w:rPr>
        <w:t>RA</w:t>
      </w:r>
      <w:r w:rsidRPr="00B24F90">
        <w:rPr>
          <w:rFonts w:ascii="Arial" w:hAnsi="Arial" w:cs="Arial" w:hint="eastAsia"/>
          <w:sz w:val="24"/>
          <w:szCs w:val="24"/>
        </w:rPr>
        <w:t>患者低甲基化和</w:t>
      </w:r>
      <w:r w:rsidR="00CC68EF" w:rsidRPr="00B24F90">
        <w:rPr>
          <w:rFonts w:ascii="Arial" w:hAnsi="Arial" w:cs="Arial" w:hint="eastAsia"/>
          <w:sz w:val="24"/>
          <w:szCs w:val="24"/>
        </w:rPr>
        <w:t>过</w:t>
      </w:r>
      <w:r w:rsidRPr="00B24F90">
        <w:rPr>
          <w:rFonts w:ascii="Arial" w:hAnsi="Arial" w:cs="Arial" w:hint="eastAsia"/>
          <w:sz w:val="24"/>
          <w:szCs w:val="24"/>
        </w:rPr>
        <w:t>甲基化的</w:t>
      </w:r>
      <w:r w:rsidRPr="00B24F90">
        <w:rPr>
          <w:rFonts w:ascii="Arial" w:hAnsi="Arial" w:cs="Arial"/>
          <w:sz w:val="24"/>
          <w:szCs w:val="24"/>
        </w:rPr>
        <w:t>785</w:t>
      </w:r>
      <w:r w:rsidR="0040057D">
        <w:rPr>
          <w:rFonts w:ascii="Arial" w:hAnsi="Arial" w:cs="Arial" w:hint="eastAsia"/>
          <w:sz w:val="24"/>
          <w:szCs w:val="24"/>
        </w:rPr>
        <w:t>个</w:t>
      </w:r>
      <w:r w:rsidRPr="00B24F90">
        <w:rPr>
          <w:rFonts w:ascii="Arial" w:hAnsi="Arial" w:cs="Arial" w:hint="eastAsia"/>
          <w:sz w:val="24"/>
          <w:szCs w:val="24"/>
        </w:rPr>
        <w:t>和</w:t>
      </w:r>
      <w:r w:rsidRPr="00B24F90">
        <w:rPr>
          <w:rFonts w:ascii="Arial" w:hAnsi="Arial" w:cs="Arial"/>
          <w:sz w:val="24"/>
          <w:szCs w:val="24"/>
        </w:rPr>
        <w:t>383</w:t>
      </w:r>
      <w:r w:rsidRPr="00B24F90">
        <w:rPr>
          <w:rFonts w:ascii="Arial" w:hAnsi="Arial" w:cs="Arial" w:hint="eastAsia"/>
          <w:sz w:val="24"/>
          <w:szCs w:val="24"/>
        </w:rPr>
        <w:t>个基因</w:t>
      </w:r>
      <w:r w:rsidRPr="00B24F90">
        <w:rPr>
          <w:rFonts w:ascii="Arial" w:hAnsi="Arial" w:cs="Arial"/>
          <w:sz w:val="24"/>
          <w:szCs w:val="24"/>
        </w:rPr>
        <w:t>P&lt;3.4×10-7</w:t>
      </w:r>
      <w:r w:rsidRPr="00B24F90">
        <w:rPr>
          <w:rFonts w:ascii="Arial" w:hAnsi="Arial" w:cs="Arial" w:hint="eastAsia"/>
          <w:sz w:val="24"/>
          <w:szCs w:val="24"/>
        </w:rPr>
        <w:t>。（配对</w:t>
      </w:r>
      <w:r w:rsidRPr="00B24F90">
        <w:rPr>
          <w:rFonts w:ascii="Arial" w:hAnsi="Arial" w:cs="Arial"/>
          <w:sz w:val="24"/>
          <w:szCs w:val="24"/>
        </w:rPr>
        <w:t>t</w:t>
      </w:r>
      <w:r w:rsidRPr="00B24F90">
        <w:rPr>
          <w:rFonts w:ascii="Arial" w:hAnsi="Arial" w:cs="Arial" w:hint="eastAsia"/>
          <w:sz w:val="24"/>
          <w:szCs w:val="24"/>
        </w:rPr>
        <w:t>检验，率＜</w:t>
      </w:r>
      <w:r w:rsidRPr="00B24F90">
        <w:rPr>
          <w:rFonts w:ascii="Arial" w:hAnsi="Arial" w:cs="Arial"/>
          <w:sz w:val="24"/>
          <w:szCs w:val="24"/>
        </w:rPr>
        <w:t>0.05</w:t>
      </w:r>
      <w:r w:rsidR="00CC68EF" w:rsidRPr="00B24F90">
        <w:rPr>
          <w:rFonts w:ascii="Arial" w:hAnsi="Arial" w:cs="Arial" w:hint="eastAsia"/>
          <w:sz w:val="24"/>
          <w:szCs w:val="24"/>
        </w:rPr>
        <w:t>，补充</w:t>
      </w:r>
      <w:r w:rsidR="00CC68EF" w:rsidRPr="00B24F90">
        <w:rPr>
          <w:rFonts w:asciiTheme="majorEastAsia" w:eastAsiaTheme="majorEastAsia" w:hAnsiTheme="majorEastAsia" w:cs="Arial" w:hint="eastAsia"/>
          <w:sz w:val="24"/>
          <w:szCs w:val="24"/>
        </w:rPr>
        <w:t>）。</w:t>
      </w:r>
      <w:r w:rsidRPr="00B24F90">
        <w:rPr>
          <w:rFonts w:ascii="Arial" w:hAnsi="Arial" w:cs="Arial" w:hint="eastAsia"/>
          <w:sz w:val="24"/>
          <w:szCs w:val="24"/>
        </w:rPr>
        <w:t>基于显著差异甲基化位点的聚类分析显示</w:t>
      </w:r>
      <w:r w:rsidRPr="00B24F90">
        <w:rPr>
          <w:rFonts w:ascii="Arial" w:hAnsi="Arial" w:cs="Arial"/>
          <w:sz w:val="24"/>
          <w:szCs w:val="24"/>
        </w:rPr>
        <w:t>RA</w:t>
      </w:r>
      <w:r w:rsidRPr="00B24F90">
        <w:rPr>
          <w:rFonts w:ascii="Arial" w:hAnsi="Arial" w:cs="Arial" w:hint="eastAsia"/>
          <w:sz w:val="24"/>
          <w:szCs w:val="24"/>
        </w:rPr>
        <w:t>和正常对照组之间的明显分离（图</w:t>
      </w:r>
      <w:r w:rsidRPr="00B24F90">
        <w:rPr>
          <w:rFonts w:ascii="Arial" w:hAnsi="Arial" w:cs="Arial"/>
          <w:sz w:val="24"/>
          <w:szCs w:val="24"/>
        </w:rPr>
        <w:t>1B</w:t>
      </w:r>
      <w:r w:rsidRPr="00B24F90">
        <w:rPr>
          <w:rFonts w:ascii="Arial" w:hAnsi="Arial" w:cs="Arial" w:hint="eastAsia"/>
          <w:sz w:val="24"/>
          <w:szCs w:val="24"/>
        </w:rPr>
        <w:t>）。在</w:t>
      </w:r>
      <w:r w:rsidRPr="00B24F90">
        <w:rPr>
          <w:rFonts w:ascii="Arial" w:hAnsi="Arial" w:cs="Arial"/>
          <w:sz w:val="24"/>
          <w:szCs w:val="24"/>
        </w:rPr>
        <w:t>RA</w:t>
      </w:r>
      <w:r w:rsidRPr="00B24F90">
        <w:rPr>
          <w:rFonts w:ascii="Arial" w:hAnsi="Arial" w:cs="Arial" w:hint="eastAsia"/>
          <w:sz w:val="24"/>
          <w:szCs w:val="24"/>
        </w:rPr>
        <w:t>中更多的低甲基化</w:t>
      </w:r>
      <w:proofErr w:type="spellStart"/>
      <w:r w:rsidRPr="00B24F90">
        <w:rPr>
          <w:rFonts w:ascii="Arial" w:hAnsi="Arial" w:cs="Arial"/>
          <w:sz w:val="24"/>
          <w:szCs w:val="24"/>
        </w:rPr>
        <w:t>CpG</w:t>
      </w:r>
      <w:proofErr w:type="spellEnd"/>
      <w:r w:rsidRPr="00B24F90">
        <w:rPr>
          <w:rFonts w:ascii="Arial" w:hAnsi="Arial" w:cs="Arial" w:hint="eastAsia"/>
          <w:sz w:val="24"/>
          <w:szCs w:val="24"/>
        </w:rPr>
        <w:t>位点</w:t>
      </w:r>
      <w:r w:rsidR="00F3146C" w:rsidRPr="00B24F90">
        <w:rPr>
          <w:rFonts w:ascii="Arial" w:hAnsi="Arial" w:cs="Arial" w:hint="eastAsia"/>
          <w:sz w:val="24"/>
          <w:szCs w:val="24"/>
        </w:rPr>
        <w:t>超过过甲基化位点表明全基因组</w:t>
      </w:r>
      <w:r w:rsidR="005F1A2A" w:rsidRPr="00B24F90">
        <w:rPr>
          <w:rFonts w:ascii="Arial" w:hAnsi="Arial" w:cs="Arial" w:hint="eastAsia"/>
          <w:sz w:val="24"/>
          <w:szCs w:val="24"/>
        </w:rPr>
        <w:t>的</w:t>
      </w:r>
      <w:r w:rsidR="00F3146C" w:rsidRPr="00B24F90">
        <w:rPr>
          <w:rFonts w:ascii="Arial" w:hAnsi="Arial" w:cs="Arial" w:hint="eastAsia"/>
          <w:sz w:val="24"/>
          <w:szCs w:val="24"/>
        </w:rPr>
        <w:t>低甲基化。</w:t>
      </w:r>
    </w:p>
    <w:p w14:paraId="295E7D92" w14:textId="77777777" w:rsidR="00E74A24" w:rsidRPr="00B24F90" w:rsidRDefault="00E74A24" w:rsidP="004B13DD">
      <w:pPr>
        <w:suppressLineNumbers/>
        <w:overflowPunct w:val="0"/>
        <w:spacing w:before="240" w:line="240" w:lineRule="auto"/>
        <w:ind w:firstLineChars="200" w:firstLine="480"/>
        <w:rPr>
          <w:rFonts w:ascii="Arial" w:hAnsi="Arial" w:cs="Arial"/>
          <w:sz w:val="24"/>
          <w:szCs w:val="24"/>
        </w:rPr>
      </w:pPr>
      <w:r w:rsidRPr="00B24F90">
        <w:rPr>
          <w:rFonts w:ascii="Arial" w:hAnsi="Arial" w:cs="Arial" w:hint="eastAsia"/>
          <w:sz w:val="24"/>
          <w:szCs w:val="24"/>
        </w:rPr>
        <w:t>差异甲基化基因的相互作用是基于字符串</w:t>
      </w:r>
      <w:r w:rsidRPr="00B24F90">
        <w:rPr>
          <w:rFonts w:ascii="Arial" w:hAnsi="Arial" w:cs="Arial"/>
          <w:sz w:val="24"/>
          <w:szCs w:val="24"/>
        </w:rPr>
        <w:t>10</w:t>
      </w:r>
      <w:r w:rsidR="0040057D">
        <w:rPr>
          <w:rFonts w:ascii="Arial" w:hAnsi="Arial" w:cs="Arial" w:hint="eastAsia"/>
          <w:sz w:val="24"/>
          <w:szCs w:val="24"/>
        </w:rPr>
        <w:t>.0</w:t>
      </w:r>
      <w:r w:rsidRPr="00B24F90">
        <w:rPr>
          <w:rFonts w:ascii="Arial" w:hAnsi="Arial" w:cs="Arial" w:hint="eastAsia"/>
          <w:sz w:val="24"/>
          <w:szCs w:val="24"/>
        </w:rPr>
        <w:t>，结果表明</w:t>
      </w:r>
      <w:r w:rsidRPr="00B24F90">
        <w:rPr>
          <w:rFonts w:ascii="Arial" w:hAnsi="Arial" w:cs="Arial"/>
          <w:sz w:val="24"/>
          <w:szCs w:val="24"/>
        </w:rPr>
        <w:t>DMGs</w:t>
      </w:r>
      <w:r w:rsidRPr="00B24F90">
        <w:rPr>
          <w:rFonts w:ascii="Arial" w:hAnsi="Arial" w:cs="Arial" w:hint="eastAsia"/>
          <w:sz w:val="24"/>
          <w:szCs w:val="24"/>
        </w:rPr>
        <w:t>是</w:t>
      </w:r>
      <w:r w:rsidR="005F1A2A" w:rsidRPr="00B24F90">
        <w:rPr>
          <w:rFonts w:ascii="Arial" w:hAnsi="Arial" w:cs="Arial" w:hint="eastAsia"/>
          <w:sz w:val="24"/>
          <w:szCs w:val="24"/>
        </w:rPr>
        <w:t>高度的相互关联的</w:t>
      </w:r>
      <w:r w:rsidRPr="00B24F90">
        <w:rPr>
          <w:rFonts w:ascii="Arial" w:hAnsi="Arial" w:cs="Arial" w:hint="eastAsia"/>
          <w:sz w:val="24"/>
          <w:szCs w:val="24"/>
        </w:rPr>
        <w:t>而不是功能分离（图</w:t>
      </w:r>
      <w:r w:rsidRPr="00B24F90">
        <w:rPr>
          <w:rFonts w:ascii="Arial" w:hAnsi="Arial" w:cs="Arial"/>
          <w:sz w:val="24"/>
          <w:szCs w:val="24"/>
        </w:rPr>
        <w:t>2</w:t>
      </w:r>
      <w:r w:rsidRPr="00B24F90">
        <w:rPr>
          <w:rFonts w:ascii="Arial" w:hAnsi="Arial" w:cs="Arial" w:hint="eastAsia"/>
          <w:sz w:val="24"/>
          <w:szCs w:val="24"/>
        </w:rPr>
        <w:t>）。基因本体论分析表明，</w:t>
      </w:r>
      <w:r w:rsidR="0040057D" w:rsidRPr="00B24F90">
        <w:rPr>
          <w:rFonts w:ascii="Arial" w:hAnsi="Arial" w:cs="Arial" w:hint="eastAsia"/>
          <w:sz w:val="24"/>
          <w:szCs w:val="24"/>
        </w:rPr>
        <w:t>在</w:t>
      </w:r>
      <w:r w:rsidR="0040057D" w:rsidRPr="00B24F90">
        <w:rPr>
          <w:rFonts w:ascii="Arial" w:hAnsi="Arial" w:cs="Arial"/>
          <w:sz w:val="24"/>
          <w:szCs w:val="24"/>
        </w:rPr>
        <w:t>RA</w:t>
      </w:r>
      <w:r w:rsidR="0040057D" w:rsidRPr="00B24F90">
        <w:rPr>
          <w:rFonts w:ascii="Arial" w:hAnsi="Arial" w:cs="Arial" w:hint="eastAsia"/>
          <w:sz w:val="24"/>
          <w:szCs w:val="24"/>
        </w:rPr>
        <w:t>患者</w:t>
      </w:r>
      <w:r w:rsidRPr="00B24F90">
        <w:rPr>
          <w:rFonts w:ascii="Arial" w:hAnsi="Arial" w:cs="Arial" w:hint="eastAsia"/>
          <w:sz w:val="24"/>
          <w:szCs w:val="24"/>
        </w:rPr>
        <w:t>选择性剪接（</w:t>
      </w:r>
      <w:r w:rsidRPr="00B24F90">
        <w:rPr>
          <w:rFonts w:ascii="Arial" w:hAnsi="Arial" w:cs="Arial"/>
          <w:sz w:val="24"/>
          <w:szCs w:val="24"/>
        </w:rPr>
        <w:t>P = 1.2×10-7</w:t>
      </w:r>
      <w:r w:rsidRPr="00B24F90">
        <w:rPr>
          <w:rFonts w:ascii="Arial" w:hAnsi="Arial" w:cs="Arial" w:hint="eastAsia"/>
          <w:sz w:val="24"/>
          <w:szCs w:val="24"/>
        </w:rPr>
        <w:t>，</w:t>
      </w:r>
      <w:r w:rsidRPr="00B24F90">
        <w:rPr>
          <w:rFonts w:ascii="Arial" w:hAnsi="Arial" w:cs="Arial"/>
          <w:sz w:val="24"/>
          <w:szCs w:val="24"/>
        </w:rPr>
        <w:t>FDR</w:t>
      </w:r>
      <w:r w:rsidRPr="00B24F90">
        <w:rPr>
          <w:rFonts w:ascii="Arial" w:hAnsi="Arial" w:cs="Arial" w:hint="eastAsia"/>
          <w:sz w:val="24"/>
          <w:szCs w:val="24"/>
        </w:rPr>
        <w:t>）、磷</w:t>
      </w:r>
      <w:r w:rsidR="0040057D">
        <w:rPr>
          <w:rFonts w:ascii="Arial" w:hAnsi="Arial" w:cs="Arial" w:hint="eastAsia"/>
          <w:sz w:val="24"/>
          <w:szCs w:val="24"/>
        </w:rPr>
        <w:t>酸化</w:t>
      </w:r>
      <w:r w:rsidRPr="00B24F90">
        <w:rPr>
          <w:rFonts w:ascii="Arial" w:hAnsi="Arial" w:cs="Arial" w:hint="eastAsia"/>
          <w:sz w:val="24"/>
          <w:szCs w:val="24"/>
        </w:rPr>
        <w:t>蛋白（</w:t>
      </w:r>
      <w:r w:rsidRPr="00B24F90">
        <w:rPr>
          <w:rFonts w:ascii="Arial" w:hAnsi="Arial" w:cs="Arial"/>
          <w:sz w:val="24"/>
          <w:szCs w:val="24"/>
        </w:rPr>
        <w:t>P = 1.7×10-2</w:t>
      </w:r>
      <w:r w:rsidRPr="00B24F90">
        <w:rPr>
          <w:rFonts w:ascii="Arial" w:hAnsi="Arial" w:cs="Arial" w:hint="eastAsia"/>
          <w:sz w:val="24"/>
          <w:szCs w:val="24"/>
        </w:rPr>
        <w:t>，</w:t>
      </w:r>
      <w:r w:rsidRPr="00B24F90">
        <w:rPr>
          <w:rFonts w:ascii="Arial" w:hAnsi="Arial" w:cs="Arial"/>
          <w:sz w:val="24"/>
          <w:szCs w:val="24"/>
        </w:rPr>
        <w:t>FDR</w:t>
      </w:r>
      <w:r w:rsidRPr="00B24F90">
        <w:rPr>
          <w:rFonts w:ascii="Arial" w:hAnsi="Arial" w:cs="Arial" w:hint="eastAsia"/>
          <w:sz w:val="24"/>
          <w:szCs w:val="24"/>
        </w:rPr>
        <w:t>）明显异常（表</w:t>
      </w:r>
      <w:r w:rsidRPr="00B24F90">
        <w:rPr>
          <w:rFonts w:ascii="Arial" w:hAnsi="Arial" w:cs="Arial"/>
          <w:sz w:val="24"/>
          <w:szCs w:val="24"/>
        </w:rPr>
        <w:t>2</w:t>
      </w:r>
      <w:r w:rsidRPr="00B24F90">
        <w:rPr>
          <w:rFonts w:ascii="Arial" w:hAnsi="Arial" w:cs="Arial" w:hint="eastAsia"/>
          <w:sz w:val="24"/>
          <w:szCs w:val="24"/>
        </w:rPr>
        <w:t>），提示在</w:t>
      </w:r>
      <w:r w:rsidR="005F1A2A" w:rsidRPr="00B24F90">
        <w:rPr>
          <w:rFonts w:ascii="Arial" w:hAnsi="Arial" w:cs="Arial" w:hint="eastAsia"/>
          <w:sz w:val="24"/>
          <w:szCs w:val="24"/>
        </w:rPr>
        <w:t>RA</w:t>
      </w:r>
      <w:r w:rsidRPr="00B24F90">
        <w:rPr>
          <w:rFonts w:ascii="Arial" w:hAnsi="Arial" w:cs="Arial" w:hint="eastAsia"/>
          <w:sz w:val="24"/>
          <w:szCs w:val="24"/>
        </w:rPr>
        <w:t>的发病过程中，由甲基化修饰的剪接和蛋白修饰异常可能在</w:t>
      </w:r>
      <w:r w:rsidRPr="00B24F90">
        <w:rPr>
          <w:rFonts w:ascii="Arial" w:hAnsi="Arial" w:cs="Arial"/>
          <w:sz w:val="24"/>
          <w:szCs w:val="24"/>
        </w:rPr>
        <w:t>RA</w:t>
      </w:r>
      <w:r w:rsidRPr="00B24F90">
        <w:rPr>
          <w:rFonts w:ascii="Arial" w:hAnsi="Arial" w:cs="Arial" w:hint="eastAsia"/>
          <w:sz w:val="24"/>
          <w:szCs w:val="24"/>
        </w:rPr>
        <w:t>的发病中起重要作用。此外，免疫反应（</w:t>
      </w:r>
      <w:r w:rsidRPr="00B24F90">
        <w:rPr>
          <w:rFonts w:ascii="Arial" w:hAnsi="Arial" w:cs="Arial"/>
          <w:sz w:val="24"/>
          <w:szCs w:val="24"/>
        </w:rPr>
        <w:t>p</w:t>
      </w:r>
      <w:r w:rsidRPr="00B24F90">
        <w:rPr>
          <w:rFonts w:ascii="Arial" w:hAnsi="Arial" w:cs="Arial" w:hint="eastAsia"/>
          <w:sz w:val="24"/>
          <w:szCs w:val="24"/>
        </w:rPr>
        <w:t>值</w:t>
      </w:r>
      <w:r w:rsidRPr="00B24F90">
        <w:rPr>
          <w:rFonts w:ascii="Arial" w:hAnsi="Arial" w:cs="Arial"/>
          <w:sz w:val="24"/>
          <w:szCs w:val="24"/>
        </w:rPr>
        <w:t>= 3.2×10-5</w:t>
      </w:r>
      <w:r w:rsidRPr="00B24F90">
        <w:rPr>
          <w:rFonts w:ascii="Arial" w:hAnsi="Arial" w:cs="Arial" w:hint="eastAsia"/>
          <w:sz w:val="24"/>
          <w:szCs w:val="24"/>
        </w:rPr>
        <w:t>）和白细胞单核细胞（</w:t>
      </w:r>
      <w:r w:rsidRPr="00B24F90">
        <w:rPr>
          <w:rFonts w:ascii="Arial" w:hAnsi="Arial" w:cs="Arial"/>
          <w:sz w:val="24"/>
          <w:szCs w:val="24"/>
        </w:rPr>
        <w:t>p</w:t>
      </w:r>
      <w:r w:rsidRPr="00B24F90">
        <w:rPr>
          <w:rFonts w:ascii="Arial" w:hAnsi="Arial" w:cs="Arial" w:hint="eastAsia"/>
          <w:sz w:val="24"/>
          <w:szCs w:val="24"/>
        </w:rPr>
        <w:t>值</w:t>
      </w:r>
      <w:r w:rsidRPr="00B24F90">
        <w:rPr>
          <w:rFonts w:ascii="Arial" w:hAnsi="Arial" w:cs="Arial"/>
          <w:sz w:val="24"/>
          <w:szCs w:val="24"/>
        </w:rPr>
        <w:t>= 0.02</w:t>
      </w:r>
      <w:r w:rsidRPr="00B24F90">
        <w:rPr>
          <w:rFonts w:ascii="Arial" w:hAnsi="Arial" w:cs="Arial" w:hint="eastAsia"/>
          <w:sz w:val="24"/>
          <w:szCs w:val="24"/>
        </w:rPr>
        <w:t>）相关的基因本体论也明显丰富。</w:t>
      </w:r>
    </w:p>
    <w:p w14:paraId="29042262" w14:textId="77777777" w:rsidR="002F0AD6"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t>更重要的是，结果表明，</w:t>
      </w:r>
      <w:r w:rsidR="005F1A2A" w:rsidRPr="00B24F90">
        <w:rPr>
          <w:rFonts w:ascii="Arial" w:hAnsi="Arial" w:cs="Arial" w:hint="eastAsia"/>
          <w:sz w:val="24"/>
          <w:szCs w:val="24"/>
        </w:rPr>
        <w:t>在</w:t>
      </w:r>
      <w:r w:rsidR="005F1A2A" w:rsidRPr="00B24F90">
        <w:rPr>
          <w:rFonts w:ascii="Arial" w:hAnsi="Arial" w:cs="Arial"/>
          <w:sz w:val="24"/>
          <w:szCs w:val="24"/>
        </w:rPr>
        <w:t>RA</w:t>
      </w:r>
      <w:r w:rsidR="005F1A2A" w:rsidRPr="00B24F90">
        <w:rPr>
          <w:rFonts w:ascii="Arial" w:hAnsi="Arial" w:cs="Arial" w:hint="eastAsia"/>
          <w:sz w:val="24"/>
          <w:szCs w:val="24"/>
        </w:rPr>
        <w:t>患者</w:t>
      </w:r>
      <w:r w:rsidRPr="00B24F90">
        <w:rPr>
          <w:rFonts w:ascii="Arial" w:hAnsi="Arial" w:cs="Arial" w:hint="eastAsia"/>
          <w:sz w:val="24"/>
          <w:szCs w:val="24"/>
        </w:rPr>
        <w:t>人类白细胞抗原（</w:t>
      </w:r>
      <w:r w:rsidRPr="00B24F90">
        <w:rPr>
          <w:rFonts w:ascii="Arial" w:hAnsi="Arial" w:cs="Arial"/>
          <w:sz w:val="24"/>
          <w:szCs w:val="24"/>
        </w:rPr>
        <w:t>HLA</w:t>
      </w:r>
      <w:r w:rsidRPr="00B24F90">
        <w:rPr>
          <w:rFonts w:ascii="Arial" w:hAnsi="Arial" w:cs="Arial" w:hint="eastAsia"/>
          <w:sz w:val="24"/>
          <w:szCs w:val="24"/>
        </w:rPr>
        <w:t>）</w:t>
      </w:r>
      <w:r w:rsidR="005F1A2A" w:rsidRPr="00B24F90">
        <w:rPr>
          <w:rFonts w:ascii="Arial" w:hAnsi="Arial" w:cs="Arial" w:hint="eastAsia"/>
          <w:sz w:val="24"/>
          <w:szCs w:val="24"/>
        </w:rPr>
        <w:t>区域</w:t>
      </w:r>
      <w:r w:rsidRPr="00B24F90">
        <w:rPr>
          <w:rFonts w:ascii="Arial" w:hAnsi="Arial" w:cs="Arial" w:hint="eastAsia"/>
          <w:sz w:val="24"/>
          <w:szCs w:val="24"/>
        </w:rPr>
        <w:t>频繁的低甲基化，包括</w:t>
      </w:r>
      <w:r w:rsidRPr="00B24F90">
        <w:rPr>
          <w:rFonts w:ascii="Arial" w:hAnsi="Arial" w:cs="Arial"/>
          <w:sz w:val="24"/>
          <w:szCs w:val="24"/>
        </w:rPr>
        <w:t>HLA-DRB6 (P=6.61×10-10), HLA-DQA1 (P=7.09×10-9)</w:t>
      </w:r>
      <w:r w:rsidRPr="00B24F90">
        <w:rPr>
          <w:rFonts w:ascii="Arial" w:hAnsi="Arial" w:cs="Arial" w:hint="eastAsia"/>
          <w:sz w:val="24"/>
          <w:szCs w:val="24"/>
        </w:rPr>
        <w:t>、</w:t>
      </w:r>
      <w:r w:rsidRPr="00B24F90">
        <w:rPr>
          <w:rFonts w:ascii="Arial" w:hAnsi="Arial" w:cs="Arial"/>
          <w:sz w:val="24"/>
          <w:szCs w:val="24"/>
        </w:rPr>
        <w:t>HLA-E (P=3.24×10-7)</w:t>
      </w:r>
      <w:r w:rsidRPr="00B24F90">
        <w:rPr>
          <w:rFonts w:ascii="Arial" w:hAnsi="Arial" w:cs="Arial" w:hint="eastAsia"/>
          <w:sz w:val="24"/>
          <w:szCs w:val="24"/>
        </w:rPr>
        <w:t>，然而，</w:t>
      </w:r>
      <w:r w:rsidR="005F1A2A" w:rsidRPr="00B24F90">
        <w:rPr>
          <w:rFonts w:ascii="Arial" w:hAnsi="Arial" w:cs="Arial"/>
          <w:sz w:val="24"/>
          <w:szCs w:val="24"/>
        </w:rPr>
        <w:t>HLA-DQB1</w:t>
      </w:r>
      <w:r w:rsidR="002F0AD6" w:rsidRPr="00B24F90">
        <w:rPr>
          <w:rFonts w:ascii="Arial" w:hAnsi="Arial" w:cs="Arial" w:hint="eastAsia"/>
          <w:sz w:val="24"/>
          <w:szCs w:val="24"/>
        </w:rPr>
        <w:t>在</w:t>
      </w:r>
      <w:proofErr w:type="spellStart"/>
      <w:r w:rsidR="002F0AD6" w:rsidRPr="00B24F90">
        <w:rPr>
          <w:rFonts w:ascii="Arial" w:hAnsi="Arial" w:cs="Arial"/>
          <w:sz w:val="24"/>
          <w:szCs w:val="24"/>
        </w:rPr>
        <w:t>CpG</w:t>
      </w:r>
      <w:proofErr w:type="spellEnd"/>
      <w:r w:rsidR="002F0AD6" w:rsidRPr="00B24F90">
        <w:rPr>
          <w:rFonts w:ascii="Arial" w:hAnsi="Arial" w:cs="Arial" w:hint="eastAsia"/>
          <w:sz w:val="24"/>
          <w:szCs w:val="24"/>
        </w:rPr>
        <w:t>岛区的过甲基化和</w:t>
      </w:r>
      <w:proofErr w:type="spellStart"/>
      <w:r w:rsidR="002F0AD6" w:rsidRPr="00B24F90">
        <w:rPr>
          <w:rFonts w:ascii="Arial" w:hAnsi="Arial" w:cs="Arial"/>
          <w:sz w:val="24"/>
          <w:szCs w:val="24"/>
        </w:rPr>
        <w:t>CpG</w:t>
      </w:r>
      <w:proofErr w:type="spellEnd"/>
      <w:r w:rsidR="002F0AD6" w:rsidRPr="00B24F90">
        <w:rPr>
          <w:rFonts w:ascii="Arial" w:hAnsi="Arial" w:cs="Arial" w:hint="eastAsia"/>
          <w:sz w:val="24"/>
          <w:szCs w:val="24"/>
        </w:rPr>
        <w:t>平台区的低甲基化表现出不同的甲基化表象。</w:t>
      </w:r>
      <w:r w:rsidR="002F0AD6" w:rsidRPr="00B24F90">
        <w:rPr>
          <w:rFonts w:ascii="Arial" w:hAnsi="Arial" w:cs="Arial"/>
          <w:sz w:val="24"/>
          <w:szCs w:val="24"/>
        </w:rPr>
        <w:t>MHC</w:t>
      </w:r>
      <w:r w:rsidR="002F0AD6" w:rsidRPr="00B24F90">
        <w:rPr>
          <w:rFonts w:ascii="Arial" w:hAnsi="Arial" w:cs="Arial" w:hint="eastAsia"/>
          <w:sz w:val="24"/>
          <w:szCs w:val="24"/>
        </w:rPr>
        <w:t>区域的外面，在</w:t>
      </w:r>
      <w:r w:rsidR="002F0AD6" w:rsidRPr="00B24F90">
        <w:rPr>
          <w:rFonts w:ascii="Arial" w:hAnsi="Arial" w:cs="Arial"/>
          <w:sz w:val="24"/>
          <w:szCs w:val="24"/>
        </w:rPr>
        <w:t>RA</w:t>
      </w:r>
      <w:r w:rsidR="002F0AD6" w:rsidRPr="00B24F90">
        <w:rPr>
          <w:rFonts w:ascii="Arial" w:hAnsi="Arial" w:cs="Arial" w:hint="eastAsia"/>
          <w:sz w:val="24"/>
          <w:szCs w:val="24"/>
        </w:rPr>
        <w:t>最过甲基化的基因包括</w:t>
      </w:r>
      <w:r w:rsidR="002F0AD6" w:rsidRPr="00B24F90">
        <w:rPr>
          <w:rFonts w:ascii="Arial" w:hAnsi="Arial" w:cs="Arial"/>
          <w:sz w:val="24"/>
          <w:szCs w:val="24"/>
        </w:rPr>
        <w:t xml:space="preserve">HDAC4 (P=1.47×10-7), NXN (P=5.5×10-9), TBCD (P=4.48×10-8) </w:t>
      </w:r>
      <w:r w:rsidR="0040057D">
        <w:rPr>
          <w:rFonts w:ascii="Arial" w:hAnsi="Arial" w:cs="Arial" w:hint="eastAsia"/>
          <w:sz w:val="24"/>
          <w:szCs w:val="24"/>
        </w:rPr>
        <w:t>和</w:t>
      </w:r>
      <w:r w:rsidR="002F0AD6" w:rsidRPr="00B24F90">
        <w:rPr>
          <w:rFonts w:ascii="Arial" w:hAnsi="Arial" w:cs="Arial"/>
          <w:sz w:val="24"/>
          <w:szCs w:val="24"/>
        </w:rPr>
        <w:t>TMEM61 (P=1.7×10-7)</w:t>
      </w:r>
      <w:r w:rsidR="002F0AD6" w:rsidRPr="00B24F90">
        <w:rPr>
          <w:rFonts w:ascii="Arial" w:hAnsi="Arial" w:cs="Arial" w:hint="eastAsia"/>
          <w:sz w:val="24"/>
          <w:szCs w:val="24"/>
        </w:rPr>
        <w:t>，而最显着的低甲基化的基因包括</w:t>
      </w:r>
      <w:r w:rsidR="002F0AD6" w:rsidRPr="00B24F90">
        <w:rPr>
          <w:rFonts w:ascii="Arial" w:hAnsi="Arial" w:cs="Arial"/>
          <w:sz w:val="24"/>
          <w:szCs w:val="24"/>
        </w:rPr>
        <w:t>ITIH3 (P=1.16×10-7), TCN2 (P=1.57×10-8), PRDM16 (P=3.1×10-9), SLC1A5 (P=2.94×10-7) and GALNT9 (P=8.26×10-9)</w:t>
      </w:r>
      <w:r w:rsidR="002F0AD6" w:rsidRPr="00B24F90">
        <w:rPr>
          <w:rFonts w:ascii="Arial" w:hAnsi="Arial" w:cs="Arial" w:hint="eastAsia"/>
          <w:sz w:val="24"/>
          <w:szCs w:val="24"/>
        </w:rPr>
        <w:t>。</w:t>
      </w:r>
    </w:p>
    <w:p w14:paraId="1EA7C300" w14:textId="77777777" w:rsidR="005F1A2A" w:rsidRPr="00B24F90" w:rsidRDefault="002F0AD6" w:rsidP="004B13DD">
      <w:pPr>
        <w:suppressLineNumbers/>
        <w:overflowPunct w:val="0"/>
        <w:spacing w:line="240" w:lineRule="auto"/>
        <w:ind w:firstLineChars="200" w:firstLine="482"/>
        <w:rPr>
          <w:rFonts w:ascii="Arial" w:hAnsi="Arial" w:cs="Arial"/>
          <w:b/>
          <w:sz w:val="24"/>
          <w:szCs w:val="24"/>
        </w:rPr>
      </w:pPr>
      <w:r w:rsidRPr="00B24F90">
        <w:rPr>
          <w:rFonts w:ascii="Arial" w:hAnsi="Arial" w:cs="Arial" w:hint="eastAsia"/>
          <w:b/>
          <w:sz w:val="24"/>
          <w:szCs w:val="24"/>
        </w:rPr>
        <w:t>DNA</w:t>
      </w:r>
      <w:r w:rsidRPr="00B24F90">
        <w:rPr>
          <w:rFonts w:ascii="Arial" w:hAnsi="Arial" w:cs="Arial" w:hint="eastAsia"/>
          <w:b/>
          <w:sz w:val="24"/>
          <w:szCs w:val="24"/>
        </w:rPr>
        <w:t>甲基化和疾病特点的关系：</w:t>
      </w:r>
    </w:p>
    <w:p w14:paraId="24F08FB9" w14:textId="77777777" w:rsidR="00E74A24"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t>大量的病人临床特点记录下来。确定临床相关的甲基化位点，将对</w:t>
      </w:r>
      <w:r w:rsidRPr="00B24F90">
        <w:rPr>
          <w:rFonts w:ascii="Arial" w:hAnsi="Arial" w:cs="Arial"/>
          <w:sz w:val="24"/>
          <w:szCs w:val="24"/>
        </w:rPr>
        <w:t>RA</w:t>
      </w:r>
      <w:r w:rsidRPr="00B24F90">
        <w:rPr>
          <w:rFonts w:ascii="Arial" w:hAnsi="Arial" w:cs="Arial" w:hint="eastAsia"/>
          <w:sz w:val="24"/>
          <w:szCs w:val="24"/>
        </w:rPr>
        <w:t>的病理机制提供重要的见解，并有临床应用价值。临床特点和甲基化位点的关联性进行分析，我们发现甲基化水平</w:t>
      </w:r>
      <w:r w:rsidRPr="00B24F90">
        <w:rPr>
          <w:rFonts w:ascii="Arial" w:hAnsi="Arial" w:cs="Arial"/>
          <w:sz w:val="24"/>
          <w:szCs w:val="24"/>
        </w:rPr>
        <w:t>OR5A2 (cg02981094, P=2.6×10-4), ALDH9A1 (cg03984859, P=2.8×10-4) and C5orf32 (cg02070114, P=2.2×10-4)</w:t>
      </w:r>
      <w:r w:rsidRPr="00B24F90">
        <w:rPr>
          <w:rFonts w:ascii="Arial" w:hAnsi="Arial" w:cs="Arial" w:hint="eastAsia"/>
          <w:sz w:val="24"/>
          <w:szCs w:val="24"/>
        </w:rPr>
        <w:t>是与</w:t>
      </w:r>
      <w:r w:rsidRPr="00B24F90">
        <w:rPr>
          <w:rFonts w:ascii="Arial" w:hAnsi="Arial" w:cs="Arial"/>
          <w:sz w:val="24"/>
          <w:szCs w:val="24"/>
        </w:rPr>
        <w:t>RA</w:t>
      </w:r>
      <w:r w:rsidRPr="00B24F90">
        <w:rPr>
          <w:rFonts w:ascii="Arial" w:hAnsi="Arial" w:cs="Arial" w:hint="eastAsia"/>
          <w:sz w:val="24"/>
          <w:szCs w:val="24"/>
        </w:rPr>
        <w:t>的疾病进程相关的。</w:t>
      </w:r>
    </w:p>
    <w:p w14:paraId="3BC672F1" w14:textId="4B93FFAB" w:rsidR="00C4522A"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t>除外，</w:t>
      </w:r>
      <w:r w:rsidRPr="00B24F90">
        <w:rPr>
          <w:rFonts w:ascii="Arial" w:hAnsi="Arial" w:cs="Arial"/>
          <w:sz w:val="24"/>
          <w:szCs w:val="24"/>
        </w:rPr>
        <w:t>ZC3H11A(cg02337583)</w:t>
      </w:r>
      <w:r w:rsidRPr="00B24F90">
        <w:rPr>
          <w:rFonts w:ascii="Arial" w:hAnsi="Arial" w:cs="Arial" w:hint="eastAsia"/>
          <w:sz w:val="24"/>
          <w:szCs w:val="24"/>
        </w:rPr>
        <w:t>的甲基化水平与</w:t>
      </w:r>
      <w:r w:rsidR="002F0AD6" w:rsidRPr="00B24F90">
        <w:rPr>
          <w:rFonts w:ascii="Arial" w:hAnsi="Arial" w:cs="Arial" w:hint="eastAsia"/>
          <w:sz w:val="24"/>
          <w:szCs w:val="24"/>
        </w:rPr>
        <w:t>RA</w:t>
      </w:r>
      <w:r w:rsidR="002F0AD6" w:rsidRPr="00B24F90">
        <w:rPr>
          <w:rFonts w:ascii="Arial" w:hAnsi="Arial" w:cs="Arial" w:hint="eastAsia"/>
          <w:sz w:val="24"/>
          <w:szCs w:val="24"/>
        </w:rPr>
        <w:t>患者</w:t>
      </w:r>
      <w:r w:rsidRPr="00B24F90">
        <w:rPr>
          <w:rFonts w:ascii="Arial" w:hAnsi="Arial" w:cs="Arial" w:hint="eastAsia"/>
          <w:sz w:val="24"/>
          <w:szCs w:val="24"/>
        </w:rPr>
        <w:t>类风湿因子相关</w:t>
      </w:r>
      <w:r w:rsidR="002F0AD6" w:rsidRPr="00B24F90">
        <w:rPr>
          <w:rFonts w:ascii="Arial" w:hAnsi="Arial" w:cs="Arial"/>
          <w:sz w:val="24"/>
          <w:szCs w:val="24"/>
        </w:rPr>
        <w:t xml:space="preserve"> </w:t>
      </w:r>
      <w:r w:rsidRPr="00B24F90">
        <w:rPr>
          <w:rFonts w:ascii="Arial" w:hAnsi="Arial" w:cs="Arial"/>
          <w:sz w:val="24"/>
          <w:szCs w:val="24"/>
        </w:rPr>
        <w:t>(P=8.9×10-4)</w:t>
      </w:r>
      <w:r w:rsidRPr="00B24F90">
        <w:rPr>
          <w:rFonts w:ascii="Arial" w:hAnsi="Arial" w:cs="Arial" w:hint="eastAsia"/>
          <w:sz w:val="24"/>
          <w:szCs w:val="24"/>
        </w:rPr>
        <w:t>。除外，</w:t>
      </w:r>
      <w:r w:rsidRPr="00B24F90">
        <w:rPr>
          <w:rFonts w:ascii="Arial" w:hAnsi="Arial" w:cs="Arial"/>
          <w:sz w:val="24"/>
          <w:szCs w:val="24"/>
        </w:rPr>
        <w:t>OAS2 (cg00085448)</w:t>
      </w:r>
      <w:r w:rsidRPr="00B24F90">
        <w:rPr>
          <w:rFonts w:ascii="Arial" w:hAnsi="Arial" w:cs="Arial" w:hint="eastAsia"/>
          <w:sz w:val="24"/>
          <w:szCs w:val="24"/>
        </w:rPr>
        <w:t>的甲基化水平与</w:t>
      </w:r>
      <w:r w:rsidRPr="00B24F90">
        <w:rPr>
          <w:rFonts w:ascii="Arial" w:hAnsi="Arial" w:cs="Arial"/>
          <w:sz w:val="24"/>
          <w:szCs w:val="24"/>
        </w:rPr>
        <w:t>RA</w:t>
      </w:r>
      <w:r w:rsidRPr="00B24F90">
        <w:rPr>
          <w:rFonts w:ascii="Arial" w:hAnsi="Arial" w:cs="Arial" w:hint="eastAsia"/>
          <w:sz w:val="24"/>
          <w:szCs w:val="24"/>
        </w:rPr>
        <w:t>病人的的</w:t>
      </w:r>
      <w:r w:rsidRPr="00B24F90">
        <w:rPr>
          <w:rFonts w:ascii="Arial" w:hAnsi="Arial" w:cs="Arial"/>
          <w:sz w:val="24"/>
          <w:szCs w:val="24"/>
        </w:rPr>
        <w:t>HZPG</w:t>
      </w:r>
      <w:r w:rsidRPr="00B24F90">
        <w:rPr>
          <w:rFonts w:ascii="Arial" w:hAnsi="Arial" w:cs="Arial" w:hint="eastAsia"/>
          <w:sz w:val="24"/>
          <w:szCs w:val="24"/>
        </w:rPr>
        <w:lastRenderedPageBreak/>
        <w:t>密切联系</w:t>
      </w:r>
      <w:r w:rsidRPr="00B24F90">
        <w:rPr>
          <w:rFonts w:ascii="Arial" w:hAnsi="Arial" w:cs="Arial"/>
          <w:sz w:val="24"/>
          <w:szCs w:val="24"/>
        </w:rPr>
        <w:t>(P=4.1×10-4)</w:t>
      </w:r>
      <w:r w:rsidRPr="00B24F90">
        <w:rPr>
          <w:rFonts w:ascii="Arial" w:hAnsi="Arial" w:cs="Arial" w:hint="eastAsia"/>
          <w:sz w:val="24"/>
          <w:szCs w:val="24"/>
        </w:rPr>
        <w:t>。</w:t>
      </w:r>
      <w:r w:rsidRPr="00B24F90">
        <w:rPr>
          <w:rFonts w:ascii="Arial" w:hAnsi="Arial" w:cs="Arial"/>
          <w:sz w:val="24"/>
          <w:szCs w:val="24"/>
        </w:rPr>
        <w:t>C16orf71 (cg04705084), LOC100129716 (cg00598143) and miR-762 (cg02558026)</w:t>
      </w:r>
      <w:r w:rsidRPr="00B24F90">
        <w:rPr>
          <w:rFonts w:ascii="Arial" w:hAnsi="Arial" w:cs="Arial" w:hint="eastAsia"/>
          <w:sz w:val="24"/>
          <w:szCs w:val="24"/>
        </w:rPr>
        <w:t>与</w:t>
      </w:r>
      <w:r w:rsidRPr="00B24F90">
        <w:rPr>
          <w:rFonts w:ascii="Arial" w:hAnsi="Arial" w:cs="Arial"/>
          <w:sz w:val="24"/>
          <w:szCs w:val="24"/>
        </w:rPr>
        <w:t>DAS 28</w:t>
      </w:r>
      <w:r w:rsidRPr="00B24F90">
        <w:rPr>
          <w:rFonts w:ascii="Arial" w:hAnsi="Arial" w:cs="Arial" w:hint="eastAsia"/>
          <w:sz w:val="24"/>
          <w:szCs w:val="24"/>
        </w:rPr>
        <w:t>密切相关</w:t>
      </w:r>
      <w:r w:rsidRPr="00B24F90">
        <w:rPr>
          <w:rFonts w:ascii="Arial" w:hAnsi="Arial" w:cs="Arial"/>
          <w:sz w:val="24"/>
          <w:szCs w:val="24"/>
        </w:rPr>
        <w:t>P-value of 5.8×10-3, P-value of 5.8×10-3</w:t>
      </w:r>
      <w:r w:rsidRPr="00B24F90">
        <w:rPr>
          <w:rFonts w:ascii="Arial" w:hAnsi="Arial" w:cs="Arial" w:hint="eastAsia"/>
          <w:sz w:val="24"/>
          <w:szCs w:val="24"/>
        </w:rPr>
        <w:t>。五个位点包括</w:t>
      </w:r>
      <w:r w:rsidRPr="00B24F90">
        <w:rPr>
          <w:rFonts w:ascii="Arial" w:hAnsi="Arial" w:cs="Arial"/>
          <w:sz w:val="24"/>
          <w:szCs w:val="24"/>
        </w:rPr>
        <w:t xml:space="preserve">SLC38A8 (cg01740650, P=3.0×10-3), C18orf19 (cg00448482, P=3.0×10-3), COL18A1 (cg04760448, P=1.9×10-3), BAT3 (cg05649229, P=4.9×10-3) </w:t>
      </w:r>
      <w:r w:rsidRPr="00B24F90">
        <w:rPr>
          <w:rFonts w:ascii="Arial" w:hAnsi="Arial" w:cs="Arial" w:hint="eastAsia"/>
          <w:sz w:val="24"/>
          <w:szCs w:val="24"/>
        </w:rPr>
        <w:t>，</w:t>
      </w:r>
      <w:r w:rsidRPr="00B24F90">
        <w:rPr>
          <w:rFonts w:ascii="Arial" w:hAnsi="Arial" w:cs="Arial"/>
          <w:sz w:val="24"/>
          <w:szCs w:val="24"/>
        </w:rPr>
        <w:t>PLD3 (cg07071106, P=4.4×10-3</w:t>
      </w:r>
      <w:del w:id="21" w:author="Shicheng Guo" w:date="2016-03-11T09:54:00Z">
        <w:r w:rsidRPr="00B24F90" w:rsidDel="00CF6F54">
          <w:rPr>
            <w:rFonts w:ascii="Arial" w:hAnsi="Arial" w:cs="Arial"/>
            <w:sz w:val="24"/>
            <w:szCs w:val="24"/>
          </w:rPr>
          <w:delText>)</w:delText>
        </w:r>
        <w:r w:rsidRPr="00B24F90" w:rsidDel="00CF6F54">
          <w:rPr>
            <w:rFonts w:ascii="Arial" w:hAnsi="Arial" w:cs="Arial" w:hint="eastAsia"/>
            <w:sz w:val="24"/>
            <w:szCs w:val="24"/>
          </w:rPr>
          <w:delText>与</w:delText>
        </w:r>
        <w:r w:rsidRPr="00B24F90" w:rsidDel="00CF6F54">
          <w:rPr>
            <w:rFonts w:ascii="Arial" w:hAnsi="Arial" w:cs="Arial"/>
            <w:sz w:val="24"/>
            <w:szCs w:val="24"/>
          </w:rPr>
          <w:delText>ESR</w:delText>
        </w:r>
        <w:r w:rsidRPr="00B24F90" w:rsidDel="00CF6F54">
          <w:rPr>
            <w:rFonts w:ascii="Arial" w:hAnsi="Arial" w:cs="Arial" w:hint="eastAsia"/>
            <w:sz w:val="24"/>
            <w:szCs w:val="24"/>
          </w:rPr>
          <w:delText>显著相关</w:delText>
        </w:r>
      </w:del>
      <w:ins w:id="22" w:author="Shicheng Guo" w:date="2016-03-11T09:54:00Z">
        <w:r w:rsidR="00CF6F54" w:rsidRPr="00B24F90">
          <w:rPr>
            <w:rFonts w:ascii="Arial" w:hAnsi="Arial" w:cs="Arial"/>
            <w:sz w:val="24"/>
            <w:szCs w:val="24"/>
          </w:rPr>
          <w:t>)</w:t>
        </w:r>
        <w:r w:rsidR="00CF6F54" w:rsidRPr="00B24F90">
          <w:rPr>
            <w:rFonts w:ascii="Arial" w:hAnsi="Arial" w:cs="Arial" w:hint="eastAsia"/>
            <w:sz w:val="24"/>
            <w:szCs w:val="24"/>
          </w:rPr>
          <w:t xml:space="preserve"> </w:t>
        </w:r>
        <w:r w:rsidR="00CF6F54" w:rsidRPr="00B24F90">
          <w:rPr>
            <w:rFonts w:ascii="Arial" w:hAnsi="Arial" w:cs="Arial" w:hint="eastAsia"/>
            <w:sz w:val="24"/>
            <w:szCs w:val="24"/>
          </w:rPr>
          <w:t>与</w:t>
        </w:r>
        <w:r w:rsidR="00CF6F54" w:rsidRPr="00B24F90">
          <w:rPr>
            <w:rFonts w:ascii="Arial" w:hAnsi="Arial" w:cs="Arial" w:hint="eastAsia"/>
            <w:sz w:val="24"/>
            <w:szCs w:val="24"/>
          </w:rPr>
          <w:t>ESR</w:t>
        </w:r>
        <w:r w:rsidR="00CF6F54" w:rsidRPr="00B24F90">
          <w:rPr>
            <w:rFonts w:ascii="Arial" w:hAnsi="Arial" w:cs="Arial" w:hint="eastAsia"/>
            <w:sz w:val="24"/>
            <w:szCs w:val="24"/>
          </w:rPr>
          <w:t>显著相关</w:t>
        </w:r>
      </w:ins>
      <w:r w:rsidRPr="00B24F90">
        <w:rPr>
          <w:rFonts w:ascii="Arial" w:hAnsi="Arial" w:cs="Arial" w:hint="eastAsia"/>
          <w:sz w:val="24"/>
          <w:szCs w:val="24"/>
        </w:rPr>
        <w:t>。最后，我们发现</w:t>
      </w:r>
      <w:r w:rsidRPr="00B24F90">
        <w:rPr>
          <w:rFonts w:ascii="Arial" w:hAnsi="Arial" w:cs="Arial"/>
          <w:sz w:val="24"/>
          <w:szCs w:val="24"/>
        </w:rPr>
        <w:t>HSPA12A (cg06942850)</w:t>
      </w:r>
      <w:r w:rsidRPr="00B24F90">
        <w:rPr>
          <w:rFonts w:ascii="Arial" w:hAnsi="Arial" w:cs="Arial" w:hint="eastAsia"/>
          <w:sz w:val="24"/>
          <w:szCs w:val="24"/>
        </w:rPr>
        <w:t>与压痛关节数密切相关</w:t>
      </w:r>
      <w:r w:rsidRPr="00B24F90">
        <w:rPr>
          <w:rFonts w:ascii="Arial" w:hAnsi="Arial" w:cs="Arial"/>
          <w:sz w:val="24"/>
          <w:szCs w:val="24"/>
        </w:rPr>
        <w:t>P-</w:t>
      </w:r>
      <w:r w:rsidR="002F0AD6" w:rsidRPr="00B24F90">
        <w:rPr>
          <w:rFonts w:ascii="Arial" w:hAnsi="Arial" w:cs="Arial" w:hint="eastAsia"/>
          <w:sz w:val="24"/>
          <w:szCs w:val="24"/>
        </w:rPr>
        <w:t>值</w:t>
      </w:r>
      <w:r w:rsidRPr="00B24F90">
        <w:rPr>
          <w:rFonts w:ascii="Arial" w:hAnsi="Arial" w:cs="Arial"/>
          <w:sz w:val="24"/>
          <w:szCs w:val="24"/>
        </w:rPr>
        <w:t>3.2×10-3.</w:t>
      </w:r>
      <w:r w:rsidRPr="00B24F90">
        <w:rPr>
          <w:rFonts w:ascii="Arial" w:hAnsi="Arial" w:cs="Arial" w:hint="eastAsia"/>
          <w:sz w:val="24"/>
          <w:szCs w:val="24"/>
        </w:rPr>
        <w:t>。</w:t>
      </w:r>
    </w:p>
    <w:p w14:paraId="47344D02" w14:textId="77777777" w:rsidR="002F0AD6" w:rsidRPr="00B24F90" w:rsidRDefault="002F0AD6" w:rsidP="004B13DD">
      <w:pPr>
        <w:suppressLineNumbers/>
        <w:overflowPunct w:val="0"/>
        <w:spacing w:line="240" w:lineRule="auto"/>
        <w:ind w:firstLineChars="200" w:firstLine="482"/>
        <w:rPr>
          <w:rFonts w:ascii="Arial" w:hAnsi="Arial" w:cs="Arial"/>
          <w:b/>
          <w:sz w:val="24"/>
          <w:szCs w:val="24"/>
        </w:rPr>
      </w:pPr>
      <w:r w:rsidRPr="00B24F90">
        <w:rPr>
          <w:rFonts w:ascii="Arial" w:hAnsi="Arial" w:cs="Arial" w:hint="eastAsia"/>
          <w:b/>
          <w:sz w:val="24"/>
          <w:szCs w:val="24"/>
        </w:rPr>
        <w:t>讨论：</w:t>
      </w:r>
    </w:p>
    <w:p w14:paraId="3C7B2E2D" w14:textId="77777777" w:rsidR="00E74A24"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t>总之，我们应用</w:t>
      </w:r>
      <w:bookmarkStart w:id="23" w:name="OLE_LINK94"/>
      <w:bookmarkStart w:id="24" w:name="OLE_LINK93"/>
      <w:r w:rsidR="002F0AD6" w:rsidRPr="00B24F90">
        <w:rPr>
          <w:rFonts w:ascii="Arial" w:hAnsi="Arial" w:cs="Arial" w:hint="eastAsia"/>
          <w:sz w:val="24"/>
          <w:szCs w:val="24"/>
        </w:rPr>
        <w:t>汉族</w:t>
      </w:r>
      <w:r w:rsidR="002F0AD6" w:rsidRPr="00B24F90">
        <w:rPr>
          <w:rFonts w:ascii="Arial" w:hAnsi="Arial" w:cs="Arial"/>
          <w:sz w:val="24"/>
          <w:szCs w:val="24"/>
        </w:rPr>
        <w:t>RA</w:t>
      </w:r>
      <w:r w:rsidR="002F0AD6" w:rsidRPr="00B24F90">
        <w:rPr>
          <w:rFonts w:ascii="Arial" w:hAnsi="Arial" w:cs="Arial" w:hint="eastAsia"/>
          <w:sz w:val="24"/>
          <w:szCs w:val="24"/>
        </w:rPr>
        <w:t>患者</w:t>
      </w:r>
      <w:r w:rsidR="002F0AD6" w:rsidRPr="00B24F90">
        <w:rPr>
          <w:rFonts w:ascii="Arial" w:hAnsi="Arial" w:cs="Arial"/>
          <w:sz w:val="24"/>
          <w:szCs w:val="24"/>
        </w:rPr>
        <w:t>CD4+T</w:t>
      </w:r>
      <w:r w:rsidR="002F0AD6" w:rsidRPr="00B24F90">
        <w:rPr>
          <w:rFonts w:ascii="Arial" w:hAnsi="Arial" w:cs="Arial" w:hint="eastAsia"/>
          <w:sz w:val="24"/>
          <w:szCs w:val="24"/>
        </w:rPr>
        <w:t>细胞</w:t>
      </w:r>
      <w:bookmarkEnd w:id="23"/>
      <w:bookmarkEnd w:id="24"/>
      <w:r w:rsidRPr="00B24F90">
        <w:rPr>
          <w:rFonts w:ascii="Arial" w:hAnsi="Arial" w:cs="Arial" w:hint="eastAsia"/>
          <w:sz w:val="24"/>
          <w:szCs w:val="24"/>
        </w:rPr>
        <w:t>全基因组</w:t>
      </w:r>
      <w:r w:rsidRPr="00B24F90">
        <w:rPr>
          <w:rFonts w:ascii="Arial" w:hAnsi="Arial" w:cs="Arial"/>
          <w:sz w:val="24"/>
          <w:szCs w:val="24"/>
        </w:rPr>
        <w:t>DNA</w:t>
      </w:r>
      <w:r w:rsidRPr="00B24F90">
        <w:rPr>
          <w:rFonts w:ascii="Arial" w:hAnsi="Arial" w:cs="Arial" w:hint="eastAsia"/>
          <w:sz w:val="24"/>
          <w:szCs w:val="24"/>
        </w:rPr>
        <w:t>甲基化变化的</w:t>
      </w:r>
      <w:r w:rsidRPr="00B24F90">
        <w:rPr>
          <w:rFonts w:ascii="Arial" w:hAnsi="Arial" w:cs="Arial"/>
          <w:sz w:val="24"/>
          <w:szCs w:val="24"/>
        </w:rPr>
        <w:t>Illumina</w:t>
      </w:r>
      <w:r w:rsidRPr="00B24F90">
        <w:rPr>
          <w:rFonts w:ascii="Arial" w:hAnsi="Arial" w:cs="Arial" w:hint="eastAsia"/>
          <w:sz w:val="24"/>
          <w:szCs w:val="24"/>
        </w:rPr>
        <w:t>甲基化</w:t>
      </w:r>
      <w:r w:rsidRPr="00B24F90">
        <w:rPr>
          <w:rFonts w:ascii="Arial" w:hAnsi="Arial" w:cs="Arial"/>
          <w:sz w:val="24"/>
          <w:szCs w:val="24"/>
        </w:rPr>
        <w:t>450K</w:t>
      </w:r>
      <w:r w:rsidRPr="00B24F90">
        <w:rPr>
          <w:rFonts w:ascii="Arial" w:hAnsi="Arial" w:cs="Arial" w:hint="eastAsia"/>
          <w:sz w:val="24"/>
          <w:szCs w:val="24"/>
        </w:rPr>
        <w:t>芯片。基于严格的测量和分析，</w:t>
      </w:r>
      <w:r w:rsidRPr="00B24F90">
        <w:rPr>
          <w:rFonts w:ascii="Arial" w:hAnsi="Arial" w:cs="Arial"/>
          <w:sz w:val="24"/>
          <w:szCs w:val="24"/>
        </w:rPr>
        <w:t>1202</w:t>
      </w:r>
      <w:r w:rsidRPr="00B24F90">
        <w:rPr>
          <w:rFonts w:ascii="Arial" w:hAnsi="Arial" w:cs="Arial" w:hint="eastAsia"/>
          <w:sz w:val="24"/>
          <w:szCs w:val="24"/>
        </w:rPr>
        <w:t>个</w:t>
      </w:r>
      <w:proofErr w:type="spellStart"/>
      <w:r w:rsidRPr="00B24F90">
        <w:rPr>
          <w:rFonts w:ascii="Arial" w:hAnsi="Arial" w:cs="Arial"/>
          <w:sz w:val="24"/>
          <w:szCs w:val="24"/>
        </w:rPr>
        <w:t>CpG</w:t>
      </w:r>
      <w:proofErr w:type="spellEnd"/>
      <w:r w:rsidRPr="00B24F90">
        <w:rPr>
          <w:rFonts w:ascii="Arial" w:hAnsi="Arial" w:cs="Arial" w:hint="eastAsia"/>
          <w:sz w:val="24"/>
          <w:szCs w:val="24"/>
        </w:rPr>
        <w:t>位点</w:t>
      </w:r>
      <w:ins w:id="25" w:author="Shicheng Guo" w:date="2016-03-11T09:51:00Z">
        <w:r w:rsidR="004B13DD">
          <w:rPr>
            <w:rFonts w:ascii="Arial" w:hAnsi="Arial" w:cs="Arial" w:hint="eastAsia"/>
            <w:sz w:val="24"/>
            <w:szCs w:val="24"/>
          </w:rPr>
          <w:t>的</w:t>
        </w:r>
        <w:r w:rsidR="004B13DD">
          <w:rPr>
            <w:rFonts w:ascii="Arial" w:hAnsi="Arial" w:cs="Arial" w:hint="eastAsia"/>
            <w:sz w:val="24"/>
            <w:szCs w:val="24"/>
          </w:rPr>
          <w:t>DNA</w:t>
        </w:r>
        <w:r w:rsidR="004B13DD">
          <w:rPr>
            <w:rFonts w:ascii="Arial" w:hAnsi="Arial" w:cs="Arial" w:hint="eastAsia"/>
            <w:sz w:val="24"/>
            <w:szCs w:val="24"/>
          </w:rPr>
          <w:t>甲基化水平</w:t>
        </w:r>
      </w:ins>
      <w:r w:rsidRPr="00B24F90">
        <w:rPr>
          <w:rFonts w:ascii="Arial" w:hAnsi="Arial" w:cs="Arial" w:hint="eastAsia"/>
          <w:sz w:val="24"/>
          <w:szCs w:val="24"/>
        </w:rPr>
        <w:t>在</w:t>
      </w:r>
      <w:r w:rsidRPr="00B24F90">
        <w:rPr>
          <w:rFonts w:ascii="Arial" w:hAnsi="Arial" w:cs="Arial"/>
          <w:sz w:val="24"/>
          <w:szCs w:val="24"/>
        </w:rPr>
        <w:t>RA</w:t>
      </w:r>
      <w:r w:rsidRPr="00B24F90">
        <w:rPr>
          <w:rFonts w:ascii="Arial" w:hAnsi="Arial" w:cs="Arial" w:hint="eastAsia"/>
          <w:sz w:val="24"/>
          <w:szCs w:val="24"/>
        </w:rPr>
        <w:t>和正常组的</w:t>
      </w:r>
      <w:r w:rsidRPr="00B24F90">
        <w:rPr>
          <w:rFonts w:ascii="Arial" w:hAnsi="Arial" w:cs="Arial"/>
          <w:sz w:val="24"/>
          <w:szCs w:val="24"/>
        </w:rPr>
        <w:t>CD4+T</w:t>
      </w:r>
      <w:r w:rsidRPr="00B24F90">
        <w:rPr>
          <w:rFonts w:ascii="Arial" w:hAnsi="Arial" w:cs="Arial" w:hint="eastAsia"/>
          <w:sz w:val="24"/>
          <w:szCs w:val="24"/>
        </w:rPr>
        <w:t>细胞</w:t>
      </w:r>
      <w:del w:id="26" w:author="Shicheng Guo" w:date="2016-03-11T09:51:00Z">
        <w:r w:rsidRPr="00B24F90" w:rsidDel="004B13DD">
          <w:rPr>
            <w:rFonts w:ascii="Arial" w:hAnsi="Arial" w:cs="Arial" w:hint="eastAsia"/>
            <w:sz w:val="24"/>
            <w:szCs w:val="24"/>
          </w:rPr>
          <w:delText>是不同的</w:delText>
        </w:r>
      </w:del>
      <w:ins w:id="27" w:author="Shicheng Guo" w:date="2016-03-11T09:51:00Z">
        <w:r w:rsidR="004B13DD">
          <w:rPr>
            <w:rFonts w:ascii="Arial" w:hAnsi="Arial" w:cs="Arial" w:hint="eastAsia"/>
            <w:sz w:val="24"/>
            <w:szCs w:val="24"/>
          </w:rPr>
          <w:t>存在显著差异</w:t>
        </w:r>
      </w:ins>
      <w:r w:rsidRPr="00B24F90">
        <w:rPr>
          <w:rFonts w:ascii="Arial" w:hAnsi="Arial" w:cs="Arial" w:hint="eastAsia"/>
          <w:sz w:val="24"/>
          <w:szCs w:val="24"/>
        </w:rPr>
        <w:t>。基因</w:t>
      </w:r>
      <w:proofErr w:type="gramStart"/>
      <w:ins w:id="28" w:author="Shicheng Guo" w:date="2016-03-11T09:51:00Z">
        <w:r w:rsidR="004B13DD">
          <w:rPr>
            <w:rFonts w:ascii="Arial" w:hAnsi="Arial" w:cs="Arial" w:hint="eastAsia"/>
            <w:sz w:val="24"/>
            <w:szCs w:val="24"/>
          </w:rPr>
          <w:t>ontology</w:t>
        </w:r>
        <w:r w:rsidR="004B13DD">
          <w:rPr>
            <w:rFonts w:ascii="Arial" w:hAnsi="Arial" w:cs="Arial" w:hint="eastAsia"/>
            <w:sz w:val="24"/>
            <w:szCs w:val="24"/>
          </w:rPr>
          <w:t>分析及</w:t>
        </w:r>
      </w:ins>
      <w:ins w:id="29" w:author="Shicheng Guo" w:date="2016-03-11T09:52:00Z">
        <w:r w:rsidR="004B13DD">
          <w:rPr>
            <w:rFonts w:ascii="Arial" w:hAnsi="Arial" w:cs="Arial" w:hint="eastAsia"/>
            <w:sz w:val="24"/>
            <w:szCs w:val="24"/>
          </w:rPr>
          <w:t>基因</w:t>
        </w:r>
      </w:ins>
      <w:proofErr w:type="gramEnd"/>
      <w:del w:id="30" w:author="Shicheng Guo" w:date="2016-03-11T09:51:00Z">
        <w:r w:rsidRPr="00B24F90" w:rsidDel="004B13DD">
          <w:rPr>
            <w:rFonts w:ascii="Arial" w:hAnsi="Arial" w:cs="Arial" w:hint="eastAsia"/>
            <w:sz w:val="24"/>
            <w:szCs w:val="24"/>
          </w:rPr>
          <w:delText>本体和</w:delText>
        </w:r>
      </w:del>
      <w:del w:id="31" w:author="Shicheng Guo" w:date="2016-03-11T09:52:00Z">
        <w:r w:rsidRPr="00B24F90" w:rsidDel="004B13DD">
          <w:rPr>
            <w:rFonts w:ascii="Arial" w:hAnsi="Arial" w:cs="Arial" w:hint="eastAsia"/>
            <w:sz w:val="24"/>
            <w:szCs w:val="24"/>
          </w:rPr>
          <w:delText>相</w:delText>
        </w:r>
      </w:del>
      <w:r w:rsidRPr="00B24F90">
        <w:rPr>
          <w:rFonts w:ascii="Arial" w:hAnsi="Arial" w:cs="Arial" w:hint="eastAsia"/>
          <w:sz w:val="24"/>
          <w:szCs w:val="24"/>
        </w:rPr>
        <w:t>互作</w:t>
      </w:r>
      <w:del w:id="32" w:author="Shicheng Guo" w:date="2016-03-11T09:52:00Z">
        <w:r w:rsidRPr="00B24F90" w:rsidDel="004B13DD">
          <w:rPr>
            <w:rFonts w:ascii="Arial" w:hAnsi="Arial" w:cs="Arial" w:hint="eastAsia"/>
            <w:sz w:val="24"/>
            <w:szCs w:val="24"/>
          </w:rPr>
          <w:delText>用</w:delText>
        </w:r>
      </w:del>
      <w:r w:rsidRPr="00B24F90">
        <w:rPr>
          <w:rFonts w:ascii="Arial" w:hAnsi="Arial" w:cs="Arial" w:hint="eastAsia"/>
          <w:sz w:val="24"/>
          <w:szCs w:val="24"/>
        </w:rPr>
        <w:t>分析表明，这些基因</w:t>
      </w:r>
      <w:ins w:id="33" w:author="Shicheng Guo" w:date="2016-03-11T09:52:00Z">
        <w:r w:rsidR="004B13DD">
          <w:rPr>
            <w:rFonts w:ascii="Arial" w:hAnsi="Arial" w:cs="Arial" w:hint="eastAsia"/>
            <w:sz w:val="24"/>
            <w:szCs w:val="24"/>
          </w:rPr>
          <w:t>并非相互独立的个体而是</w:t>
        </w:r>
      </w:ins>
      <w:del w:id="34" w:author="Shicheng Guo" w:date="2016-03-11T09:52:00Z">
        <w:r w:rsidRPr="00B24F90" w:rsidDel="004B13DD">
          <w:rPr>
            <w:rFonts w:ascii="Arial" w:hAnsi="Arial" w:cs="Arial" w:hint="eastAsia"/>
            <w:sz w:val="24"/>
            <w:szCs w:val="24"/>
          </w:rPr>
          <w:delText>的</w:delText>
        </w:r>
      </w:del>
      <w:r w:rsidRPr="00B24F90">
        <w:rPr>
          <w:rFonts w:ascii="Arial" w:hAnsi="Arial" w:cs="Arial" w:hint="eastAsia"/>
          <w:sz w:val="24"/>
          <w:szCs w:val="24"/>
        </w:rPr>
        <w:t>功能相关，相互作用</w:t>
      </w:r>
      <w:ins w:id="35" w:author="Shicheng Guo" w:date="2016-03-11T09:52:00Z">
        <w:r w:rsidR="004B13DD">
          <w:rPr>
            <w:rFonts w:ascii="Arial" w:hAnsi="Arial" w:cs="Arial" w:hint="eastAsia"/>
            <w:sz w:val="24"/>
            <w:szCs w:val="24"/>
          </w:rPr>
          <w:t>，可能共同在</w:t>
        </w:r>
        <w:r w:rsidR="004B13DD">
          <w:rPr>
            <w:rFonts w:ascii="Arial" w:hAnsi="Arial" w:cs="Arial" w:hint="eastAsia"/>
            <w:sz w:val="24"/>
            <w:szCs w:val="24"/>
          </w:rPr>
          <w:t>RA</w:t>
        </w:r>
        <w:r w:rsidR="004B13DD">
          <w:rPr>
            <w:rFonts w:ascii="Arial" w:hAnsi="Arial" w:cs="Arial" w:hint="eastAsia"/>
            <w:sz w:val="24"/>
            <w:szCs w:val="24"/>
          </w:rPr>
          <w:t>的</w:t>
        </w:r>
      </w:ins>
      <w:ins w:id="36" w:author="Shicheng Guo" w:date="2016-03-11T09:53:00Z">
        <w:r w:rsidR="004B13DD">
          <w:rPr>
            <w:rFonts w:ascii="Arial" w:hAnsi="Arial" w:cs="Arial" w:hint="eastAsia"/>
            <w:sz w:val="24"/>
            <w:szCs w:val="24"/>
          </w:rPr>
          <w:t>发病中发挥功能</w:t>
        </w:r>
      </w:ins>
      <w:r w:rsidRPr="00B24F90">
        <w:rPr>
          <w:rFonts w:ascii="Arial" w:hAnsi="Arial" w:cs="Arial" w:hint="eastAsia"/>
          <w:sz w:val="24"/>
          <w:szCs w:val="24"/>
        </w:rPr>
        <w:t>。</w:t>
      </w:r>
      <w:ins w:id="37" w:author="Shicheng Guo" w:date="2016-03-11T09:53:00Z">
        <w:r w:rsidR="004B13DD">
          <w:rPr>
            <w:rFonts w:ascii="Arial" w:hAnsi="Arial" w:cs="Arial" w:hint="eastAsia"/>
            <w:sz w:val="24"/>
            <w:szCs w:val="24"/>
          </w:rPr>
          <w:t>全基因组甲基化数据显示</w:t>
        </w:r>
      </w:ins>
      <w:r w:rsidR="00FF7492" w:rsidRPr="00B24F90">
        <w:rPr>
          <w:rFonts w:ascii="Arial" w:hAnsi="Arial" w:cs="Arial" w:hint="eastAsia"/>
          <w:sz w:val="24"/>
          <w:szCs w:val="24"/>
        </w:rPr>
        <w:t>在</w:t>
      </w:r>
      <w:r w:rsidR="00FF7492" w:rsidRPr="00B24F90">
        <w:rPr>
          <w:rFonts w:ascii="Arial" w:hAnsi="Arial" w:cs="Arial"/>
          <w:sz w:val="24"/>
          <w:szCs w:val="24"/>
        </w:rPr>
        <w:t>RA</w:t>
      </w:r>
      <w:r w:rsidR="00FF7492" w:rsidRPr="00B24F90">
        <w:rPr>
          <w:rFonts w:ascii="Arial" w:hAnsi="Arial" w:cs="Arial" w:hint="eastAsia"/>
          <w:sz w:val="24"/>
          <w:szCs w:val="24"/>
        </w:rPr>
        <w:t>患者</w:t>
      </w:r>
      <w:ins w:id="38" w:author="Shicheng Guo" w:date="2016-03-11T09:53:00Z">
        <w:r w:rsidR="004B13DD">
          <w:rPr>
            <w:rFonts w:ascii="Arial" w:hAnsi="Arial" w:cs="Arial" w:hint="eastAsia"/>
            <w:sz w:val="24"/>
            <w:szCs w:val="24"/>
          </w:rPr>
          <w:t>中具有更多的低甲基化位点</w:t>
        </w:r>
      </w:ins>
      <w:ins w:id="39" w:author="Shicheng Guo" w:date="2016-03-11T09:54:00Z">
        <w:r w:rsidR="004B13DD">
          <w:rPr>
            <w:rFonts w:ascii="Arial" w:hAnsi="Arial" w:cs="Arial" w:hint="eastAsia"/>
            <w:sz w:val="24"/>
            <w:szCs w:val="24"/>
          </w:rPr>
          <w:t>，</w:t>
        </w:r>
      </w:ins>
      <w:del w:id="40" w:author="Shicheng Guo" w:date="2016-03-11T09:54:00Z">
        <w:r w:rsidRPr="00B24F90" w:rsidDel="004B13DD">
          <w:rPr>
            <w:rFonts w:ascii="Arial" w:hAnsi="Arial" w:cs="Arial" w:hint="eastAsia"/>
            <w:sz w:val="24"/>
            <w:szCs w:val="24"/>
          </w:rPr>
          <w:delText>低甲基化区域出现，</w:delText>
        </w:r>
      </w:del>
      <w:r w:rsidRPr="00B24F90">
        <w:rPr>
          <w:rFonts w:ascii="Arial" w:hAnsi="Arial" w:cs="Arial" w:hint="eastAsia"/>
          <w:sz w:val="24"/>
          <w:szCs w:val="24"/>
        </w:rPr>
        <w:t>与</w:t>
      </w:r>
      <w:r w:rsidR="00FF7492" w:rsidRPr="00B24F90">
        <w:rPr>
          <w:rFonts w:ascii="Arial" w:hAnsi="Arial" w:cs="Arial" w:hint="eastAsia"/>
          <w:sz w:val="24"/>
          <w:szCs w:val="24"/>
        </w:rPr>
        <w:t>以往的</w:t>
      </w:r>
      <w:r w:rsidRPr="00B24F90">
        <w:rPr>
          <w:rFonts w:ascii="Arial" w:hAnsi="Arial" w:cs="Arial" w:hint="eastAsia"/>
          <w:sz w:val="24"/>
          <w:szCs w:val="24"/>
        </w:rPr>
        <w:t>文献报道一致。</w:t>
      </w:r>
    </w:p>
    <w:p w14:paraId="5CA75621" w14:textId="77777777" w:rsidR="00E74A24"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t>与通常含有千</w:t>
      </w:r>
      <w:r w:rsidR="00FF7492" w:rsidRPr="00B24F90">
        <w:rPr>
          <w:rFonts w:ascii="Arial" w:hAnsi="Arial" w:cs="Arial" w:hint="eastAsia"/>
          <w:sz w:val="24"/>
          <w:szCs w:val="24"/>
        </w:rPr>
        <w:t>个不同</w:t>
      </w:r>
      <w:r w:rsidRPr="00B24F90">
        <w:rPr>
          <w:rFonts w:ascii="Arial" w:hAnsi="Arial" w:cs="Arial" w:hint="eastAsia"/>
          <w:sz w:val="24"/>
          <w:szCs w:val="24"/>
        </w:rPr>
        <w:t>甲基化位点的肿瘤基因甲基化改变相比，系统性自身免疫性风湿性疾病似乎只有几个不同的甲基化区域。我们的甲基化数据主成分分析也显示在</w:t>
      </w:r>
      <w:r w:rsidRPr="00B24F90">
        <w:rPr>
          <w:rFonts w:ascii="Arial" w:hAnsi="Arial" w:cs="Arial"/>
          <w:sz w:val="24"/>
          <w:szCs w:val="24"/>
        </w:rPr>
        <w:t>RA</w:t>
      </w:r>
      <w:r w:rsidRPr="00B24F90">
        <w:rPr>
          <w:rFonts w:ascii="Arial" w:hAnsi="Arial" w:cs="Arial" w:hint="eastAsia"/>
          <w:sz w:val="24"/>
          <w:szCs w:val="24"/>
        </w:rPr>
        <w:t>和正常组没有明显的分离，在</w:t>
      </w:r>
      <w:r w:rsidRPr="00B24F90">
        <w:rPr>
          <w:rFonts w:ascii="Arial" w:hAnsi="Arial" w:cs="Arial"/>
          <w:sz w:val="24"/>
          <w:szCs w:val="24"/>
        </w:rPr>
        <w:t>RA</w:t>
      </w:r>
      <w:r w:rsidRPr="00B24F90">
        <w:rPr>
          <w:rFonts w:ascii="Arial" w:hAnsi="Arial" w:cs="Arial" w:hint="eastAsia"/>
          <w:sz w:val="24"/>
          <w:szCs w:val="24"/>
        </w:rPr>
        <w:t>和正常人之间</w:t>
      </w:r>
      <w:r w:rsidRPr="00B24F90">
        <w:rPr>
          <w:rFonts w:ascii="Arial" w:hAnsi="Arial" w:cs="Arial"/>
          <w:sz w:val="24"/>
          <w:szCs w:val="24"/>
        </w:rPr>
        <w:t>CD4+T</w:t>
      </w:r>
      <w:r w:rsidRPr="00B24F90">
        <w:rPr>
          <w:rFonts w:ascii="Arial" w:hAnsi="Arial" w:cs="Arial" w:hint="eastAsia"/>
          <w:sz w:val="24"/>
          <w:szCs w:val="24"/>
        </w:rPr>
        <w:t>细胞不会</w:t>
      </w:r>
      <w:r w:rsidR="00FF7492" w:rsidRPr="00B24F90">
        <w:rPr>
          <w:rFonts w:ascii="Arial" w:hAnsi="Arial" w:cs="Arial" w:hint="eastAsia"/>
          <w:sz w:val="24"/>
          <w:szCs w:val="24"/>
        </w:rPr>
        <w:t>有</w:t>
      </w:r>
      <w:r w:rsidRPr="00B24F90">
        <w:rPr>
          <w:rFonts w:ascii="Arial" w:hAnsi="Arial" w:cs="Arial" w:hint="eastAsia"/>
          <w:sz w:val="24"/>
          <w:szCs w:val="24"/>
        </w:rPr>
        <w:t>很多不同的甲基化区域。</w:t>
      </w:r>
      <w:r w:rsidRPr="00B24F90">
        <w:rPr>
          <w:rFonts w:ascii="Arial" w:hAnsi="Arial" w:cs="Arial"/>
          <w:sz w:val="24"/>
          <w:szCs w:val="24"/>
        </w:rPr>
        <w:t>Kazuhisa</w:t>
      </w:r>
      <w:r w:rsidRPr="00B24F90">
        <w:rPr>
          <w:rFonts w:ascii="Arial" w:hAnsi="Arial" w:cs="Arial" w:hint="eastAsia"/>
          <w:sz w:val="24"/>
          <w:szCs w:val="24"/>
        </w:rPr>
        <w:t>及其同事用人类识别</w:t>
      </w:r>
      <w:r w:rsidRPr="00B24F90">
        <w:rPr>
          <w:rFonts w:ascii="Arial" w:hAnsi="Arial" w:cs="Arial"/>
          <w:sz w:val="24"/>
          <w:szCs w:val="24"/>
        </w:rPr>
        <w:t>1</w:t>
      </w:r>
      <w:proofErr w:type="gramStart"/>
      <w:r w:rsidRPr="00B24F90">
        <w:rPr>
          <w:rFonts w:ascii="Arial" w:hAnsi="Arial" w:cs="Arial"/>
          <w:sz w:val="24"/>
          <w:szCs w:val="24"/>
        </w:rPr>
        <w:t>,859</w:t>
      </w:r>
      <w:r w:rsidRPr="00B24F90">
        <w:rPr>
          <w:rFonts w:ascii="Arial" w:hAnsi="Arial" w:cs="Arial" w:hint="eastAsia"/>
          <w:sz w:val="24"/>
          <w:szCs w:val="24"/>
        </w:rPr>
        <w:t>位点的甲基化</w:t>
      </w:r>
      <w:r w:rsidRPr="00B24F90">
        <w:rPr>
          <w:rFonts w:ascii="Arial" w:hAnsi="Arial" w:cs="Arial"/>
          <w:sz w:val="24"/>
          <w:szCs w:val="24"/>
        </w:rPr>
        <w:t>450K</w:t>
      </w:r>
      <w:r w:rsidRPr="00B24F90">
        <w:rPr>
          <w:rFonts w:ascii="Arial" w:hAnsi="Arial" w:cs="Arial" w:hint="eastAsia"/>
          <w:sz w:val="24"/>
          <w:szCs w:val="24"/>
        </w:rPr>
        <w:t>芯片进行了一项成纤维样滑膜细胞</w:t>
      </w:r>
      <w:proofErr w:type="gramEnd"/>
      <w:r w:rsidRPr="00B24F90">
        <w:rPr>
          <w:rFonts w:ascii="Arial" w:hAnsi="Arial" w:cs="Arial" w:hint="eastAsia"/>
          <w:sz w:val="24"/>
          <w:szCs w:val="24"/>
        </w:rPr>
        <w:t>（</w:t>
      </w:r>
      <w:r w:rsidRPr="00B24F90">
        <w:rPr>
          <w:rFonts w:ascii="Arial" w:hAnsi="Arial" w:cs="Arial"/>
          <w:sz w:val="24"/>
          <w:szCs w:val="24"/>
        </w:rPr>
        <w:t>FLS</w:t>
      </w:r>
      <w:r w:rsidRPr="00B24F90">
        <w:rPr>
          <w:rFonts w:ascii="Arial" w:hAnsi="Arial" w:cs="Arial" w:hint="eastAsia"/>
          <w:sz w:val="24"/>
          <w:szCs w:val="24"/>
        </w:rPr>
        <w:t>）</w:t>
      </w:r>
      <w:r w:rsidR="00FF7492" w:rsidRPr="00B24F90">
        <w:rPr>
          <w:rFonts w:ascii="Arial" w:hAnsi="Arial" w:cs="Arial" w:hint="eastAsia"/>
          <w:sz w:val="24"/>
          <w:szCs w:val="24"/>
        </w:rPr>
        <w:t>和</w:t>
      </w:r>
      <w:r w:rsidR="00FF7492" w:rsidRPr="00B24F90">
        <w:rPr>
          <w:rFonts w:ascii="Arial" w:hAnsi="Arial" w:cs="Arial" w:hint="eastAsia"/>
          <w:sz w:val="24"/>
          <w:szCs w:val="24"/>
        </w:rPr>
        <w:t>RA</w:t>
      </w:r>
      <w:r w:rsidRPr="00B24F90">
        <w:rPr>
          <w:rFonts w:ascii="Arial" w:hAnsi="Arial" w:cs="Arial" w:hint="eastAsia"/>
          <w:sz w:val="24"/>
          <w:szCs w:val="24"/>
        </w:rPr>
        <w:t>全基因组</w:t>
      </w:r>
      <w:r w:rsidRPr="00B24F90">
        <w:rPr>
          <w:rFonts w:ascii="Arial" w:hAnsi="Arial" w:cs="Arial"/>
          <w:sz w:val="24"/>
          <w:szCs w:val="24"/>
        </w:rPr>
        <w:t>DNA</w:t>
      </w:r>
      <w:r w:rsidRPr="00B24F90">
        <w:rPr>
          <w:rFonts w:ascii="Arial" w:hAnsi="Arial" w:cs="Arial" w:hint="eastAsia"/>
          <w:sz w:val="24"/>
          <w:szCs w:val="24"/>
        </w:rPr>
        <w:t>甲基化</w:t>
      </w:r>
      <w:r w:rsidR="00FF7492" w:rsidRPr="00B24F90">
        <w:rPr>
          <w:rFonts w:ascii="Arial" w:hAnsi="Arial" w:cs="Arial" w:hint="eastAsia"/>
          <w:sz w:val="24"/>
          <w:szCs w:val="24"/>
        </w:rPr>
        <w:t>检测</w:t>
      </w:r>
      <w:r w:rsidRPr="00B24F90">
        <w:rPr>
          <w:rFonts w:ascii="Arial" w:hAnsi="Arial" w:cs="Arial" w:hint="eastAsia"/>
          <w:sz w:val="24"/>
          <w:szCs w:val="24"/>
        </w:rPr>
        <w:t>比较差异甲基化位点。在</w:t>
      </w:r>
      <w:r w:rsidRPr="00B24F90">
        <w:rPr>
          <w:rFonts w:ascii="Arial" w:hAnsi="Arial" w:cs="Arial"/>
          <w:sz w:val="24"/>
          <w:szCs w:val="24"/>
        </w:rPr>
        <w:t>SLE</w:t>
      </w:r>
      <w:r w:rsidRPr="00B24F90">
        <w:rPr>
          <w:rFonts w:ascii="Arial" w:hAnsi="Arial" w:cs="Arial" w:hint="eastAsia"/>
          <w:sz w:val="24"/>
          <w:szCs w:val="24"/>
        </w:rPr>
        <w:t>和正常人之间的</w:t>
      </w:r>
      <w:r w:rsidRPr="00B24F90">
        <w:rPr>
          <w:rFonts w:ascii="Arial" w:hAnsi="Arial" w:cs="Arial"/>
          <w:sz w:val="24"/>
          <w:szCs w:val="24"/>
        </w:rPr>
        <w:t>CD4+</w:t>
      </w:r>
      <w:r w:rsidRPr="00B24F90">
        <w:rPr>
          <w:rFonts w:ascii="Arial" w:hAnsi="Arial" w:cs="Arial" w:hint="eastAsia"/>
          <w:sz w:val="24"/>
          <w:szCs w:val="24"/>
        </w:rPr>
        <w:t>发现</w:t>
      </w:r>
      <w:r w:rsidRPr="00B24F90">
        <w:rPr>
          <w:rFonts w:ascii="Arial" w:hAnsi="Arial" w:cs="Arial"/>
          <w:sz w:val="24"/>
          <w:szCs w:val="24"/>
        </w:rPr>
        <w:t>341</w:t>
      </w:r>
      <w:r w:rsidRPr="00B24F90">
        <w:rPr>
          <w:rFonts w:ascii="Arial" w:hAnsi="Arial" w:cs="Arial" w:hint="eastAsia"/>
          <w:sz w:val="24"/>
          <w:szCs w:val="24"/>
        </w:rPr>
        <w:t>差异甲基化位点，</w:t>
      </w:r>
      <w:r w:rsidR="00FF7492" w:rsidRPr="00B24F90">
        <w:rPr>
          <w:rFonts w:ascii="Arial" w:hAnsi="Arial" w:cs="Arial" w:hint="eastAsia"/>
          <w:sz w:val="24"/>
          <w:szCs w:val="24"/>
        </w:rPr>
        <w:t>在</w:t>
      </w:r>
      <w:r w:rsidR="00FF7492" w:rsidRPr="00B24F90">
        <w:rPr>
          <w:rFonts w:ascii="Arial" w:hAnsi="Arial" w:cs="Arial"/>
          <w:sz w:val="24"/>
          <w:szCs w:val="24"/>
        </w:rPr>
        <w:t>SJS</w:t>
      </w:r>
      <w:r w:rsidR="00FF7492" w:rsidRPr="00B24F90">
        <w:rPr>
          <w:rFonts w:ascii="Arial" w:hAnsi="Arial" w:cs="Arial" w:hint="eastAsia"/>
          <w:sz w:val="24"/>
          <w:szCs w:val="24"/>
        </w:rPr>
        <w:t>和健康对照</w:t>
      </w:r>
      <w:r w:rsidR="00FF7492" w:rsidRPr="00B24F90">
        <w:rPr>
          <w:rFonts w:ascii="Arial" w:hAnsi="Arial" w:cs="Arial"/>
          <w:sz w:val="24"/>
          <w:szCs w:val="24"/>
        </w:rPr>
        <w:t>CD4 +</w:t>
      </w:r>
      <w:r w:rsidR="00FF7492" w:rsidRPr="00B24F90">
        <w:rPr>
          <w:rFonts w:ascii="Arial" w:hAnsi="Arial" w:cs="Arial" w:hint="eastAsia"/>
          <w:sz w:val="24"/>
          <w:szCs w:val="24"/>
        </w:rPr>
        <w:t>之间</w:t>
      </w:r>
      <w:r w:rsidRPr="00B24F90">
        <w:rPr>
          <w:rFonts w:ascii="Arial" w:hAnsi="Arial" w:cs="Arial" w:hint="eastAsia"/>
          <w:sz w:val="24"/>
          <w:szCs w:val="24"/>
        </w:rPr>
        <w:t>发现</w:t>
      </w:r>
      <w:r w:rsidRPr="00B24F90">
        <w:rPr>
          <w:rFonts w:ascii="Arial" w:hAnsi="Arial" w:cs="Arial"/>
          <w:sz w:val="24"/>
          <w:szCs w:val="24"/>
        </w:rPr>
        <w:t>753</w:t>
      </w:r>
      <w:r w:rsidRPr="00B24F90">
        <w:rPr>
          <w:rFonts w:ascii="Arial" w:hAnsi="Arial" w:cs="Arial" w:hint="eastAsia"/>
          <w:sz w:val="24"/>
          <w:szCs w:val="24"/>
        </w:rPr>
        <w:t>差异甲基化位点。</w:t>
      </w:r>
    </w:p>
    <w:p w14:paraId="1AA00B67" w14:textId="77777777" w:rsidR="00E74A24"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t>尽管多种测试修订已经进行。我们还认为仍有大量的不同的甲基化位点</w:t>
      </w:r>
      <w:r w:rsidR="00FF7492" w:rsidRPr="00B24F90">
        <w:rPr>
          <w:rFonts w:ascii="Arial" w:hAnsi="Arial" w:cs="Arial" w:hint="eastAsia"/>
          <w:sz w:val="24"/>
          <w:szCs w:val="24"/>
        </w:rPr>
        <w:t>的</w:t>
      </w:r>
      <w:r w:rsidRPr="00B24F90">
        <w:rPr>
          <w:rFonts w:ascii="Arial" w:hAnsi="Arial" w:cs="Arial" w:hint="eastAsia"/>
          <w:sz w:val="24"/>
          <w:szCs w:val="24"/>
        </w:rPr>
        <w:t>阳性</w:t>
      </w:r>
      <w:r w:rsidR="00FF7492" w:rsidRPr="00B24F90">
        <w:rPr>
          <w:rFonts w:ascii="Arial" w:hAnsi="Arial" w:cs="Arial" w:hint="eastAsia"/>
          <w:sz w:val="24"/>
          <w:szCs w:val="24"/>
        </w:rPr>
        <w:t>是错误</w:t>
      </w:r>
      <w:r w:rsidRPr="00B24F90">
        <w:rPr>
          <w:rFonts w:ascii="Arial" w:hAnsi="Arial" w:cs="Arial" w:hint="eastAsia"/>
          <w:sz w:val="24"/>
          <w:szCs w:val="24"/>
        </w:rPr>
        <w:t>。因此，虽然已经进行了多个测试校正这些文件，我们认为，仍有大量的差异甲基化位点会出现假阳性。因此，</w:t>
      </w:r>
      <w:r w:rsidRPr="00B24F90">
        <w:rPr>
          <w:rFonts w:ascii="Arial" w:hAnsi="Arial" w:cs="Arial"/>
          <w:sz w:val="24"/>
          <w:szCs w:val="24"/>
        </w:rPr>
        <w:t>RA</w:t>
      </w:r>
      <w:r w:rsidRPr="00B24F90">
        <w:rPr>
          <w:rFonts w:ascii="Arial" w:hAnsi="Arial" w:cs="Arial" w:hint="eastAsia"/>
          <w:sz w:val="24"/>
          <w:szCs w:val="24"/>
        </w:rPr>
        <w:t>的发病机制候选差异甲基化位点将是有限的。与</w:t>
      </w:r>
      <w:r w:rsidRPr="00B24F90">
        <w:rPr>
          <w:rFonts w:ascii="Arial" w:hAnsi="Arial" w:cs="Arial"/>
          <w:sz w:val="24"/>
          <w:szCs w:val="24"/>
        </w:rPr>
        <w:t>Kazuhisa</w:t>
      </w:r>
      <w:r w:rsidRPr="00B24F90">
        <w:rPr>
          <w:rFonts w:ascii="Arial" w:hAnsi="Arial" w:cs="Arial" w:hint="eastAsia"/>
          <w:sz w:val="24"/>
          <w:szCs w:val="24"/>
        </w:rPr>
        <w:t>的研究相比，有</w:t>
      </w:r>
      <w:r w:rsidRPr="00B24F90">
        <w:rPr>
          <w:rFonts w:ascii="Arial" w:hAnsi="Arial" w:cs="Arial"/>
          <w:sz w:val="24"/>
          <w:szCs w:val="24"/>
        </w:rPr>
        <w:t>81</w:t>
      </w:r>
      <w:r w:rsidRPr="00B24F90">
        <w:rPr>
          <w:rFonts w:ascii="Arial" w:hAnsi="Arial" w:cs="Arial" w:hint="eastAsia"/>
          <w:sz w:val="24"/>
          <w:szCs w:val="24"/>
        </w:rPr>
        <w:t>个共同的差异甲基化</w:t>
      </w:r>
      <w:proofErr w:type="spellStart"/>
      <w:r w:rsidRPr="00B24F90">
        <w:rPr>
          <w:rFonts w:ascii="Arial" w:hAnsi="Arial" w:cs="Arial"/>
          <w:sz w:val="24"/>
          <w:szCs w:val="24"/>
        </w:rPr>
        <w:t>CpG</w:t>
      </w:r>
      <w:proofErr w:type="spellEnd"/>
      <w:r w:rsidRPr="00B24F90">
        <w:rPr>
          <w:rFonts w:ascii="Arial" w:hAnsi="Arial" w:cs="Arial" w:hint="eastAsia"/>
          <w:sz w:val="24"/>
          <w:szCs w:val="24"/>
        </w:rPr>
        <w:t>位点可能在</w:t>
      </w:r>
      <w:r w:rsidRPr="00B24F90">
        <w:rPr>
          <w:rFonts w:ascii="Arial" w:hAnsi="Arial" w:cs="Arial"/>
          <w:sz w:val="24"/>
          <w:szCs w:val="24"/>
        </w:rPr>
        <w:t>RA</w:t>
      </w:r>
      <w:r w:rsidRPr="00B24F90">
        <w:rPr>
          <w:rFonts w:ascii="Arial" w:hAnsi="Arial" w:cs="Arial" w:hint="eastAsia"/>
          <w:sz w:val="24"/>
          <w:szCs w:val="24"/>
        </w:rPr>
        <w:t>的发病机制</w:t>
      </w:r>
      <w:r w:rsidR="00F107D6" w:rsidRPr="00B24F90">
        <w:rPr>
          <w:rFonts w:ascii="Arial" w:hAnsi="Arial" w:cs="Arial" w:hint="eastAsia"/>
          <w:sz w:val="24"/>
          <w:szCs w:val="24"/>
        </w:rPr>
        <w:t>中</w:t>
      </w:r>
      <w:r w:rsidRPr="00B24F90">
        <w:rPr>
          <w:rFonts w:ascii="Arial" w:hAnsi="Arial" w:cs="Arial" w:hint="eastAsia"/>
          <w:sz w:val="24"/>
          <w:szCs w:val="24"/>
        </w:rPr>
        <w:t>非常重要。不同种族人群的全基因组甲基化谱可能会为</w:t>
      </w:r>
      <w:r w:rsidRPr="00B24F90">
        <w:rPr>
          <w:rFonts w:ascii="Arial" w:hAnsi="Arial" w:cs="Arial"/>
          <w:sz w:val="24"/>
          <w:szCs w:val="24"/>
        </w:rPr>
        <w:t>RA</w:t>
      </w:r>
      <w:r w:rsidRPr="00B24F90">
        <w:rPr>
          <w:rFonts w:ascii="Arial" w:hAnsi="Arial" w:cs="Arial" w:hint="eastAsia"/>
          <w:sz w:val="24"/>
          <w:szCs w:val="24"/>
        </w:rPr>
        <w:t>患者的甲基化变化提供特定的民族信息。</w:t>
      </w:r>
    </w:p>
    <w:p w14:paraId="08E238FA" w14:textId="77777777" w:rsidR="00E74A24"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t>我们的研究没有在另一个独立的队列执行验证，因为先前的研究表明甲基化</w:t>
      </w:r>
      <w:r w:rsidRPr="00B24F90">
        <w:rPr>
          <w:rFonts w:ascii="Arial" w:hAnsi="Arial" w:cs="Arial"/>
          <w:sz w:val="24"/>
          <w:szCs w:val="24"/>
        </w:rPr>
        <w:t>450K</w:t>
      </w:r>
      <w:r w:rsidRPr="00B24F90">
        <w:rPr>
          <w:rFonts w:ascii="Arial" w:hAnsi="Arial" w:cs="Arial" w:hint="eastAsia"/>
          <w:sz w:val="24"/>
          <w:szCs w:val="24"/>
        </w:rPr>
        <w:t>精确度很高。我们也没有进行基因表达分析，因为甲基化</w:t>
      </w:r>
      <w:r w:rsidR="00F107D6" w:rsidRPr="00B24F90">
        <w:rPr>
          <w:rFonts w:ascii="Arial" w:hAnsi="Arial" w:cs="Arial" w:hint="eastAsia"/>
          <w:sz w:val="24"/>
          <w:szCs w:val="24"/>
        </w:rPr>
        <w:t>功能的对于</w:t>
      </w:r>
      <w:r w:rsidRPr="00B24F90">
        <w:rPr>
          <w:rFonts w:ascii="Arial" w:hAnsi="Arial" w:cs="Arial" w:hint="eastAsia"/>
          <w:sz w:val="24"/>
          <w:szCs w:val="24"/>
        </w:rPr>
        <w:t>复杂疾病</w:t>
      </w:r>
      <w:r w:rsidR="00F107D6" w:rsidRPr="00B24F90">
        <w:rPr>
          <w:rFonts w:ascii="Arial" w:hAnsi="Arial" w:cs="Arial" w:hint="eastAsia"/>
          <w:sz w:val="24"/>
          <w:szCs w:val="24"/>
        </w:rPr>
        <w:t>的影响</w:t>
      </w:r>
      <w:r w:rsidRPr="00B24F90">
        <w:rPr>
          <w:rFonts w:ascii="Arial" w:hAnsi="Arial" w:cs="Arial" w:hint="eastAsia"/>
          <w:sz w:val="24"/>
          <w:szCs w:val="24"/>
        </w:rPr>
        <w:t>，不仅在基因表达，但也在其他一些重要的功能，如替代表达，基因组稳定性和相互作用与遗传变异，如单核苷酸多态性。</w:t>
      </w:r>
    </w:p>
    <w:p w14:paraId="69B07807" w14:textId="77777777" w:rsidR="007B7719"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t>另一方面，我们要强调的是</w:t>
      </w:r>
      <w:r w:rsidRPr="00B24F90">
        <w:rPr>
          <w:rFonts w:ascii="Arial" w:hAnsi="Arial" w:cs="Arial"/>
          <w:sz w:val="24"/>
          <w:szCs w:val="24"/>
        </w:rPr>
        <w:t>RA</w:t>
      </w:r>
      <w:r w:rsidRPr="00B24F90">
        <w:rPr>
          <w:rFonts w:ascii="Arial" w:hAnsi="Arial" w:cs="Arial" w:hint="eastAsia"/>
          <w:sz w:val="24"/>
          <w:szCs w:val="24"/>
        </w:rPr>
        <w:t>的表观遗传机制应不仅外周血单个核细胞也对血细胞的</w:t>
      </w:r>
      <w:r w:rsidR="00F107D6" w:rsidRPr="00B24F90">
        <w:rPr>
          <w:rFonts w:ascii="Arial" w:hAnsi="Arial" w:cs="Arial" w:hint="eastAsia"/>
          <w:sz w:val="24"/>
          <w:szCs w:val="24"/>
        </w:rPr>
        <w:t>组成</w:t>
      </w:r>
      <w:r w:rsidR="007B7719" w:rsidRPr="00B24F90">
        <w:rPr>
          <w:rFonts w:ascii="Arial" w:hAnsi="Arial" w:cs="Arial" w:hint="eastAsia"/>
          <w:sz w:val="24"/>
          <w:szCs w:val="24"/>
        </w:rPr>
        <w:t>给予</w:t>
      </w:r>
      <w:r w:rsidRPr="00B24F90">
        <w:rPr>
          <w:rFonts w:ascii="Arial" w:hAnsi="Arial" w:cs="Arial" w:hint="eastAsia"/>
          <w:sz w:val="24"/>
          <w:szCs w:val="24"/>
        </w:rPr>
        <w:t>更多的精度。在下一步，我们将</w:t>
      </w:r>
      <w:r w:rsidR="007B7719" w:rsidRPr="00B24F90">
        <w:rPr>
          <w:rFonts w:ascii="Arial" w:hAnsi="Arial" w:cs="Arial" w:hint="eastAsia"/>
          <w:sz w:val="24"/>
          <w:szCs w:val="24"/>
        </w:rPr>
        <w:t>在</w:t>
      </w:r>
      <w:r w:rsidR="007B7719" w:rsidRPr="00B24F90">
        <w:rPr>
          <w:rFonts w:ascii="Arial" w:hAnsi="Arial" w:cs="Arial"/>
          <w:sz w:val="24"/>
          <w:szCs w:val="24"/>
        </w:rPr>
        <w:t>RA</w:t>
      </w:r>
      <w:r w:rsidRPr="00B24F90">
        <w:rPr>
          <w:rFonts w:ascii="Arial" w:hAnsi="Arial" w:cs="Arial" w:hint="eastAsia"/>
          <w:sz w:val="24"/>
          <w:szCs w:val="24"/>
        </w:rPr>
        <w:t>完成</w:t>
      </w:r>
      <w:r w:rsidRPr="00B24F90">
        <w:rPr>
          <w:rFonts w:ascii="Arial" w:hAnsi="Arial" w:cs="Arial"/>
          <w:sz w:val="24"/>
          <w:szCs w:val="24"/>
        </w:rPr>
        <w:t>CD8+</w:t>
      </w:r>
      <w:r w:rsidR="00F107D6" w:rsidRPr="00B24F90">
        <w:rPr>
          <w:rFonts w:ascii="Arial" w:hAnsi="Arial" w:cs="Arial" w:hint="eastAsia"/>
          <w:sz w:val="24"/>
          <w:szCs w:val="24"/>
        </w:rPr>
        <w:t>、</w:t>
      </w:r>
      <w:r w:rsidR="00F107D6" w:rsidRPr="00B24F90">
        <w:rPr>
          <w:rFonts w:ascii="Arial" w:hAnsi="Arial" w:cs="Arial"/>
          <w:sz w:val="24"/>
          <w:szCs w:val="24"/>
        </w:rPr>
        <w:t>CD17+T</w:t>
      </w:r>
      <w:r w:rsidR="00F107D6" w:rsidRPr="00B24F90">
        <w:rPr>
          <w:rFonts w:ascii="Arial" w:hAnsi="Arial" w:cs="Arial" w:hint="eastAsia"/>
          <w:sz w:val="24"/>
          <w:szCs w:val="24"/>
        </w:rPr>
        <w:t>细胞</w:t>
      </w:r>
      <w:r w:rsidRPr="00B24F90">
        <w:rPr>
          <w:rFonts w:ascii="Arial" w:hAnsi="Arial" w:cs="Arial" w:hint="eastAsia"/>
          <w:sz w:val="24"/>
          <w:szCs w:val="24"/>
        </w:rPr>
        <w:t>全基因组甲基化谱</w:t>
      </w:r>
      <w:r w:rsidR="007B7719" w:rsidRPr="00B24F90">
        <w:rPr>
          <w:rFonts w:ascii="Arial" w:hAnsi="Arial" w:cs="Arial" w:hint="eastAsia"/>
          <w:sz w:val="24"/>
          <w:szCs w:val="24"/>
        </w:rPr>
        <w:t>，为每个免疫细胞</w:t>
      </w:r>
      <w:r w:rsidRPr="00B24F90">
        <w:rPr>
          <w:rFonts w:ascii="Arial" w:hAnsi="Arial" w:cs="Arial" w:hint="eastAsia"/>
          <w:sz w:val="24"/>
          <w:szCs w:val="24"/>
        </w:rPr>
        <w:t>提供表观遗传的贡献。此外，我们的数据提供了一个在系统性红斑狼疮，痛风和其他自身免疫性疾病</w:t>
      </w:r>
      <w:r w:rsidR="00F107D6" w:rsidRPr="00B24F90">
        <w:rPr>
          <w:rFonts w:ascii="Arial" w:hAnsi="Arial" w:cs="Arial" w:hint="eastAsia"/>
          <w:sz w:val="24"/>
          <w:szCs w:val="24"/>
        </w:rPr>
        <w:t>比较</w:t>
      </w:r>
      <w:r w:rsidR="00F107D6" w:rsidRPr="00B24F90">
        <w:rPr>
          <w:rFonts w:ascii="Arial" w:hAnsi="Arial" w:cs="Arial"/>
          <w:sz w:val="24"/>
          <w:szCs w:val="24"/>
        </w:rPr>
        <w:t>CD4+</w:t>
      </w:r>
      <w:r w:rsidR="00F107D6" w:rsidRPr="00B24F90">
        <w:rPr>
          <w:rFonts w:ascii="Arial" w:hAnsi="Arial" w:cs="Arial" w:hint="eastAsia"/>
          <w:sz w:val="24"/>
          <w:szCs w:val="24"/>
        </w:rPr>
        <w:t>甲基化谱</w:t>
      </w:r>
      <w:r w:rsidR="007B7719" w:rsidRPr="00B24F90">
        <w:rPr>
          <w:rFonts w:ascii="Arial" w:hAnsi="Arial" w:cs="Arial" w:hint="eastAsia"/>
          <w:sz w:val="24"/>
          <w:szCs w:val="24"/>
        </w:rPr>
        <w:t>的</w:t>
      </w:r>
      <w:r w:rsidRPr="00B24F90">
        <w:rPr>
          <w:rFonts w:ascii="Arial" w:hAnsi="Arial" w:cs="Arial" w:hint="eastAsia"/>
          <w:sz w:val="24"/>
          <w:szCs w:val="24"/>
        </w:rPr>
        <w:t>机会。我们</w:t>
      </w:r>
      <w:r w:rsidR="007B7719" w:rsidRPr="00B24F90">
        <w:rPr>
          <w:rFonts w:ascii="Arial" w:hAnsi="Arial" w:cs="Arial" w:hint="eastAsia"/>
          <w:sz w:val="24"/>
          <w:szCs w:val="24"/>
        </w:rPr>
        <w:t>发现</w:t>
      </w:r>
      <w:hyperlink r:id="rId8" w:history="1">
        <w:proofErr w:type="spellStart"/>
        <w:r w:rsidR="007B7719" w:rsidRPr="00B24F90">
          <w:rPr>
            <w:rFonts w:ascii="Arial" w:eastAsia="Times New Roman" w:hAnsi="Arial" w:cs="Arial"/>
            <w:color w:val="000000"/>
            <w:sz w:val="24"/>
            <w:szCs w:val="24"/>
          </w:rPr>
          <w:t>Jeffries</w:t>
        </w:r>
      </w:hyperlink>
      <w:r w:rsidR="004452D9" w:rsidRPr="00B24F90">
        <w:rPr>
          <w:rFonts w:ascii="Arial" w:hAnsi="Arial" w:cs="Arial"/>
          <w:sz w:val="24"/>
          <w:szCs w:val="24"/>
        </w:rPr>
        <w:t>RA</w:t>
      </w:r>
      <w:proofErr w:type="spellEnd"/>
      <w:r w:rsidR="004452D9" w:rsidRPr="00B24F90">
        <w:rPr>
          <w:rFonts w:ascii="Arial" w:hAnsi="Arial" w:cs="Arial" w:hint="eastAsia"/>
          <w:sz w:val="24"/>
          <w:szCs w:val="24"/>
        </w:rPr>
        <w:t>和正常高加索人群之间</w:t>
      </w:r>
      <w:r w:rsidRPr="00B24F90">
        <w:rPr>
          <w:rFonts w:ascii="Arial" w:hAnsi="Arial" w:cs="Arial" w:hint="eastAsia"/>
          <w:sz w:val="24"/>
          <w:szCs w:val="24"/>
        </w:rPr>
        <w:t>确定了</w:t>
      </w:r>
      <w:r w:rsidRPr="00B24F90">
        <w:rPr>
          <w:rFonts w:ascii="Arial" w:hAnsi="Arial" w:cs="Arial"/>
          <w:sz w:val="24"/>
          <w:szCs w:val="24"/>
        </w:rPr>
        <w:t>761</w:t>
      </w:r>
      <w:r w:rsidRPr="00B24F90">
        <w:rPr>
          <w:rFonts w:ascii="Arial" w:hAnsi="Arial" w:cs="Arial" w:hint="eastAsia"/>
          <w:sz w:val="24"/>
          <w:szCs w:val="24"/>
        </w:rPr>
        <w:t>个差异甲基化</w:t>
      </w:r>
      <w:proofErr w:type="spellStart"/>
      <w:r w:rsidRPr="00B24F90">
        <w:rPr>
          <w:rFonts w:ascii="Arial" w:hAnsi="Arial" w:cs="Arial"/>
          <w:sz w:val="24"/>
          <w:szCs w:val="24"/>
        </w:rPr>
        <w:t>CpG</w:t>
      </w:r>
      <w:proofErr w:type="spellEnd"/>
      <w:r w:rsidR="004452D9" w:rsidRPr="00B24F90">
        <w:rPr>
          <w:rFonts w:ascii="Arial" w:hAnsi="Arial" w:cs="Arial" w:hint="eastAsia"/>
          <w:sz w:val="24"/>
          <w:szCs w:val="24"/>
        </w:rPr>
        <w:t>位点</w:t>
      </w:r>
      <w:r w:rsidRPr="00B24F90">
        <w:rPr>
          <w:rFonts w:ascii="Arial" w:hAnsi="Arial" w:cs="Arial" w:hint="eastAsia"/>
          <w:sz w:val="24"/>
          <w:szCs w:val="24"/>
        </w:rPr>
        <w:t>。</w:t>
      </w:r>
    </w:p>
    <w:p w14:paraId="31F9A100" w14:textId="77777777" w:rsidR="00E74A24"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t>我们</w:t>
      </w:r>
      <w:r w:rsidR="008A45C2" w:rsidRPr="00B24F90">
        <w:rPr>
          <w:rFonts w:ascii="Arial" w:hAnsi="Arial" w:cs="Arial" w:hint="eastAsia"/>
          <w:sz w:val="24"/>
          <w:szCs w:val="24"/>
        </w:rPr>
        <w:t>比较</w:t>
      </w:r>
      <w:r w:rsidRPr="00B24F90">
        <w:rPr>
          <w:rFonts w:ascii="Arial" w:hAnsi="Arial" w:cs="Arial" w:hint="eastAsia"/>
          <w:sz w:val="24"/>
          <w:szCs w:val="24"/>
        </w:rPr>
        <w:t>了</w:t>
      </w:r>
      <w:r w:rsidR="008A45C2" w:rsidRPr="00B24F90">
        <w:rPr>
          <w:rFonts w:ascii="Arial" w:hAnsi="Arial" w:cs="Arial" w:hint="eastAsia"/>
          <w:sz w:val="24"/>
          <w:szCs w:val="24"/>
        </w:rPr>
        <w:t>我们的和</w:t>
      </w:r>
      <w:r w:rsidR="008A45C2" w:rsidRPr="00B24F90">
        <w:rPr>
          <w:rFonts w:ascii="Arial" w:eastAsia="Times New Roman" w:hAnsi="Arial" w:cs="Arial"/>
          <w:color w:val="000000"/>
          <w:sz w:val="24"/>
          <w:szCs w:val="24"/>
        </w:rPr>
        <w:t>Jeffries</w:t>
      </w:r>
      <w:r w:rsidR="008A45C2" w:rsidRPr="00B24F90">
        <w:rPr>
          <w:rFonts w:ascii="Arial" w:hAnsi="Arial" w:cs="Arial" w:hint="eastAsia"/>
          <w:color w:val="000000"/>
          <w:sz w:val="24"/>
          <w:szCs w:val="24"/>
        </w:rPr>
        <w:t>的研究中的</w:t>
      </w:r>
      <w:r w:rsidRPr="00B24F90">
        <w:rPr>
          <w:rFonts w:ascii="Arial" w:hAnsi="Arial" w:cs="Arial" w:hint="eastAsia"/>
          <w:sz w:val="24"/>
          <w:szCs w:val="24"/>
        </w:rPr>
        <w:t>异常的不同甲基化位点，发现</w:t>
      </w:r>
      <w:bookmarkStart w:id="41" w:name="OLE_LINK100"/>
      <w:bookmarkStart w:id="42" w:name="OLE_LINK99"/>
      <w:r w:rsidRPr="00B24F90">
        <w:rPr>
          <w:rFonts w:ascii="Arial" w:hAnsi="Arial" w:cs="Arial"/>
          <w:sz w:val="24"/>
          <w:szCs w:val="24"/>
        </w:rPr>
        <w:t>GALNT9</w:t>
      </w:r>
      <w:bookmarkEnd w:id="41"/>
      <w:bookmarkEnd w:id="42"/>
      <w:r w:rsidRPr="00B24F90">
        <w:rPr>
          <w:rFonts w:ascii="Arial" w:hAnsi="Arial" w:cs="Arial" w:hint="eastAsia"/>
          <w:sz w:val="24"/>
          <w:szCs w:val="24"/>
        </w:rPr>
        <w:t>在两个研究中都存在，</w:t>
      </w:r>
      <w:r w:rsidRPr="00B24F90">
        <w:rPr>
          <w:rFonts w:ascii="Arial" w:hAnsi="Arial" w:cs="Arial"/>
          <w:sz w:val="24"/>
          <w:szCs w:val="24"/>
        </w:rPr>
        <w:t>GALNT9</w:t>
      </w:r>
      <w:r w:rsidRPr="00B24F90">
        <w:rPr>
          <w:rFonts w:ascii="Arial" w:hAnsi="Arial" w:cs="Arial" w:hint="eastAsia"/>
          <w:sz w:val="24"/>
          <w:szCs w:val="24"/>
        </w:rPr>
        <w:t>在</w:t>
      </w:r>
      <w:r w:rsidRPr="00B24F90">
        <w:rPr>
          <w:rFonts w:ascii="Arial" w:hAnsi="Arial" w:cs="Arial"/>
          <w:sz w:val="24"/>
          <w:szCs w:val="24"/>
        </w:rPr>
        <w:t>RA</w:t>
      </w:r>
      <w:r w:rsidRPr="00B24F90">
        <w:rPr>
          <w:rFonts w:ascii="Arial" w:hAnsi="Arial" w:cs="Arial" w:hint="eastAsia"/>
          <w:sz w:val="24"/>
          <w:szCs w:val="24"/>
        </w:rPr>
        <w:t>病人中</w:t>
      </w:r>
      <w:r w:rsidR="008A45C2" w:rsidRPr="00B24F90">
        <w:rPr>
          <w:rFonts w:ascii="Arial" w:hAnsi="Arial" w:cs="Arial" w:hint="eastAsia"/>
          <w:sz w:val="24"/>
          <w:szCs w:val="24"/>
        </w:rPr>
        <w:t>过</w:t>
      </w:r>
      <w:r w:rsidRPr="00B24F90">
        <w:rPr>
          <w:rFonts w:ascii="Arial" w:hAnsi="Arial" w:cs="Arial" w:hint="eastAsia"/>
          <w:sz w:val="24"/>
          <w:szCs w:val="24"/>
        </w:rPr>
        <w:t>甲基化表达。尽管只有一个基因在两个研究中相同，我们认为这是可以接受的，因为我们和</w:t>
      </w:r>
      <w:hyperlink r:id="rId9" w:history="1">
        <w:r w:rsidR="008A45C2" w:rsidRPr="00B24F90">
          <w:rPr>
            <w:rFonts w:ascii="Arial" w:eastAsia="Times New Roman" w:hAnsi="Arial" w:cs="Arial"/>
            <w:color w:val="000000"/>
            <w:sz w:val="24"/>
            <w:szCs w:val="24"/>
          </w:rPr>
          <w:t>Jeffries</w:t>
        </w:r>
      </w:hyperlink>
      <w:r w:rsidR="008A45C2" w:rsidRPr="00B24F90">
        <w:rPr>
          <w:rFonts w:ascii="Arial" w:eastAsia="Times New Roman" w:hAnsi="Arial" w:cs="Arial"/>
          <w:color w:val="000000"/>
          <w:sz w:val="24"/>
          <w:szCs w:val="24"/>
        </w:rPr>
        <w:t>’s</w:t>
      </w:r>
      <w:r w:rsidR="008A45C2" w:rsidRPr="00B24F90">
        <w:rPr>
          <w:rFonts w:ascii="Arial" w:hAnsi="Arial" w:cs="Arial" w:hint="eastAsia"/>
          <w:color w:val="000000"/>
          <w:sz w:val="24"/>
          <w:szCs w:val="24"/>
        </w:rPr>
        <w:lastRenderedPageBreak/>
        <w:t>的</w:t>
      </w:r>
      <w:r w:rsidRPr="00B24F90">
        <w:rPr>
          <w:rFonts w:ascii="Arial" w:hAnsi="Arial" w:cs="Arial" w:hint="eastAsia"/>
          <w:sz w:val="24"/>
          <w:szCs w:val="24"/>
        </w:rPr>
        <w:t>研究发现的差异甲基化位点是小样本量和低统计</w:t>
      </w:r>
      <w:r w:rsidR="008A45C2" w:rsidRPr="00B24F90">
        <w:rPr>
          <w:rFonts w:ascii="Arial" w:hAnsi="Arial" w:cs="Arial" w:hint="eastAsia"/>
          <w:sz w:val="24"/>
          <w:szCs w:val="24"/>
        </w:rPr>
        <w:t>效率</w:t>
      </w:r>
      <w:r w:rsidRPr="00B24F90">
        <w:rPr>
          <w:rFonts w:ascii="Arial" w:hAnsi="Arial" w:cs="Arial" w:hint="eastAsia"/>
          <w:sz w:val="24"/>
          <w:szCs w:val="24"/>
        </w:rPr>
        <w:t>的总差异甲基化位点的一小部分。更为显著的是，在我们的研究中，有大量的遗传、环境风险和临床特征的影响，这可能会带来一些不同的研究结果。我们的研究表明，表观遗传学为基础的关联研究或生物标志物的鉴定在不同的人群中确实需要大样本，最终可以找到共享的表观遗传生物标志物。</w:t>
      </w:r>
    </w:p>
    <w:p w14:paraId="50A24B86" w14:textId="77777777" w:rsidR="008A45C2" w:rsidRPr="00B24F90" w:rsidRDefault="008A45C2" w:rsidP="004B13DD">
      <w:pPr>
        <w:suppressLineNumbers/>
        <w:overflowPunct w:val="0"/>
        <w:spacing w:line="240" w:lineRule="auto"/>
        <w:ind w:firstLineChars="200" w:firstLine="482"/>
        <w:rPr>
          <w:rFonts w:ascii="Arial" w:hAnsi="Arial" w:cs="Arial"/>
          <w:b/>
          <w:sz w:val="24"/>
          <w:szCs w:val="24"/>
        </w:rPr>
      </w:pPr>
      <w:r w:rsidRPr="00B24F90">
        <w:rPr>
          <w:rFonts w:ascii="Arial" w:hAnsi="Arial" w:cs="Arial" w:hint="eastAsia"/>
          <w:b/>
          <w:sz w:val="24"/>
          <w:szCs w:val="24"/>
        </w:rPr>
        <w:t>结论：</w:t>
      </w:r>
    </w:p>
    <w:p w14:paraId="7D383B4D" w14:textId="77777777" w:rsidR="003C7A96" w:rsidRPr="00B24F90" w:rsidRDefault="00E74A24" w:rsidP="004B13DD">
      <w:pPr>
        <w:suppressLineNumbers/>
        <w:overflowPunct w:val="0"/>
        <w:spacing w:line="240" w:lineRule="auto"/>
        <w:ind w:firstLineChars="200" w:firstLine="480"/>
        <w:rPr>
          <w:rFonts w:ascii="Arial" w:hAnsi="Arial" w:cs="Arial"/>
          <w:sz w:val="24"/>
          <w:szCs w:val="24"/>
        </w:rPr>
      </w:pPr>
      <w:r w:rsidRPr="00B24F90">
        <w:rPr>
          <w:rFonts w:ascii="Arial" w:hAnsi="Arial" w:cs="Arial" w:hint="eastAsia"/>
          <w:sz w:val="24"/>
          <w:szCs w:val="24"/>
        </w:rPr>
        <w:t>全基因组</w:t>
      </w:r>
      <w:r w:rsidRPr="00B24F90">
        <w:rPr>
          <w:rFonts w:ascii="Arial" w:hAnsi="Arial" w:cs="Arial"/>
          <w:sz w:val="24"/>
          <w:szCs w:val="24"/>
        </w:rPr>
        <w:t>DNA</w:t>
      </w:r>
      <w:r w:rsidRPr="00B24F90">
        <w:rPr>
          <w:rFonts w:ascii="Arial" w:hAnsi="Arial" w:cs="Arial" w:hint="eastAsia"/>
          <w:sz w:val="24"/>
          <w:szCs w:val="24"/>
        </w:rPr>
        <w:t>甲基化模式显示</w:t>
      </w:r>
      <w:r w:rsidRPr="00B24F90">
        <w:rPr>
          <w:rFonts w:ascii="Arial" w:hAnsi="Arial" w:cs="Arial"/>
          <w:sz w:val="24"/>
          <w:szCs w:val="24"/>
        </w:rPr>
        <w:t>RA</w:t>
      </w:r>
      <w:r w:rsidRPr="00B24F90">
        <w:rPr>
          <w:rFonts w:ascii="Arial" w:hAnsi="Arial" w:cs="Arial" w:hint="eastAsia"/>
          <w:sz w:val="24"/>
          <w:szCs w:val="24"/>
        </w:rPr>
        <w:t>患者</w:t>
      </w:r>
      <w:r w:rsidRPr="00B24F90">
        <w:rPr>
          <w:rFonts w:ascii="Arial" w:hAnsi="Arial" w:cs="Arial"/>
          <w:sz w:val="24"/>
          <w:szCs w:val="24"/>
        </w:rPr>
        <w:t>CD4 + T</w:t>
      </w:r>
      <w:r w:rsidRPr="00B24F90">
        <w:rPr>
          <w:rFonts w:ascii="Arial" w:hAnsi="Arial" w:cs="Arial" w:hint="eastAsia"/>
          <w:sz w:val="24"/>
          <w:szCs w:val="24"/>
        </w:rPr>
        <w:t>细胞</w:t>
      </w:r>
      <w:r w:rsidRPr="00B24F90">
        <w:rPr>
          <w:rFonts w:ascii="Arial" w:hAnsi="Arial" w:cs="Arial"/>
          <w:sz w:val="24"/>
          <w:szCs w:val="24"/>
        </w:rPr>
        <w:t>DNA</w:t>
      </w:r>
      <w:r w:rsidRPr="00B24F90">
        <w:rPr>
          <w:rFonts w:ascii="Arial" w:hAnsi="Arial" w:cs="Arial" w:hint="eastAsia"/>
          <w:sz w:val="24"/>
          <w:szCs w:val="24"/>
        </w:rPr>
        <w:t>甲基化状态存在显著改变。</w:t>
      </w:r>
    </w:p>
    <w:sectPr w:rsidR="003C7A96" w:rsidRPr="00B24F90" w:rsidSect="003C7A96">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ghyy-59091" w:date="2016-03-11T17:59:00Z" w:initials="g">
    <w:p w14:paraId="14F96750" w14:textId="77777777" w:rsidR="00E9496A" w:rsidRDefault="00E9496A">
      <w:pPr>
        <w:pStyle w:val="CommentText"/>
      </w:pPr>
      <w:r>
        <w:rPr>
          <w:rStyle w:val="CommentReference"/>
        </w:rPr>
        <w:annotationRef/>
      </w:r>
      <w:r>
        <w:rPr>
          <w:rFonts w:hint="eastAsia"/>
        </w:rPr>
        <w:t>侵袭</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F967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74D8F" w14:textId="77777777" w:rsidR="00193CE4" w:rsidRDefault="00193CE4" w:rsidP="00E74A24">
      <w:pPr>
        <w:spacing w:after="0" w:line="240" w:lineRule="auto"/>
      </w:pPr>
      <w:r>
        <w:separator/>
      </w:r>
    </w:p>
  </w:endnote>
  <w:endnote w:type="continuationSeparator" w:id="0">
    <w:p w14:paraId="4287CD3A" w14:textId="77777777" w:rsidR="00193CE4" w:rsidRDefault="00193CE4" w:rsidP="00E74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52374"/>
      <w:docPartObj>
        <w:docPartGallery w:val="Page Numbers (Bottom of Page)"/>
        <w:docPartUnique/>
      </w:docPartObj>
    </w:sdtPr>
    <w:sdtEndPr/>
    <w:sdtContent>
      <w:p w14:paraId="03C1CA3B" w14:textId="77777777" w:rsidR="00263060" w:rsidRDefault="00193CE4">
        <w:pPr>
          <w:pStyle w:val="Footer"/>
          <w:jc w:val="center"/>
        </w:pPr>
        <w:r>
          <w:fldChar w:fldCharType="begin"/>
        </w:r>
        <w:r>
          <w:instrText xml:space="preserve"> PAGE   \* MERGEFORMAT </w:instrText>
        </w:r>
        <w:r>
          <w:fldChar w:fldCharType="separate"/>
        </w:r>
        <w:r w:rsidR="003F76C8" w:rsidRPr="003F76C8">
          <w:rPr>
            <w:noProof/>
            <w:lang w:val="zh-CN"/>
          </w:rPr>
          <w:t>1</w:t>
        </w:r>
        <w:r>
          <w:rPr>
            <w:noProof/>
            <w:lang w:val="zh-CN"/>
          </w:rPr>
          <w:fldChar w:fldCharType="end"/>
        </w:r>
      </w:p>
    </w:sdtContent>
  </w:sdt>
  <w:p w14:paraId="3C77F6BA" w14:textId="77777777" w:rsidR="00263060" w:rsidRDefault="002630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E94FF" w14:textId="77777777" w:rsidR="00193CE4" w:rsidRDefault="00193CE4" w:rsidP="00E74A24">
      <w:pPr>
        <w:spacing w:after="0" w:line="240" w:lineRule="auto"/>
      </w:pPr>
      <w:r>
        <w:separator/>
      </w:r>
    </w:p>
  </w:footnote>
  <w:footnote w:type="continuationSeparator" w:id="0">
    <w:p w14:paraId="1D290C68" w14:textId="77777777" w:rsidR="00193CE4" w:rsidRDefault="00193CE4" w:rsidP="00E74A24">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cheng Guo">
    <w15:presenceInfo w15:providerId="Windows Live" w15:userId="e8691873bc2dd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4A24"/>
    <w:rsid w:val="00026383"/>
    <w:rsid w:val="00061FBE"/>
    <w:rsid w:val="00103337"/>
    <w:rsid w:val="0012772A"/>
    <w:rsid w:val="00133271"/>
    <w:rsid w:val="00151466"/>
    <w:rsid w:val="00181E03"/>
    <w:rsid w:val="00193CE4"/>
    <w:rsid w:val="00197936"/>
    <w:rsid w:val="001D5E69"/>
    <w:rsid w:val="001E54B6"/>
    <w:rsid w:val="00263060"/>
    <w:rsid w:val="00295E03"/>
    <w:rsid w:val="00297BA5"/>
    <w:rsid w:val="002C6E66"/>
    <w:rsid w:val="002F0AD6"/>
    <w:rsid w:val="00341E25"/>
    <w:rsid w:val="0034390B"/>
    <w:rsid w:val="003C7A96"/>
    <w:rsid w:val="003F76C8"/>
    <w:rsid w:val="0040057D"/>
    <w:rsid w:val="00416E25"/>
    <w:rsid w:val="00442622"/>
    <w:rsid w:val="004452D9"/>
    <w:rsid w:val="00495389"/>
    <w:rsid w:val="004B13DD"/>
    <w:rsid w:val="004C22FF"/>
    <w:rsid w:val="004C5387"/>
    <w:rsid w:val="00524038"/>
    <w:rsid w:val="00566B86"/>
    <w:rsid w:val="005E7DA3"/>
    <w:rsid w:val="005F1A2A"/>
    <w:rsid w:val="005F53F0"/>
    <w:rsid w:val="005F63B0"/>
    <w:rsid w:val="00680C25"/>
    <w:rsid w:val="006D4269"/>
    <w:rsid w:val="00702828"/>
    <w:rsid w:val="007A50DF"/>
    <w:rsid w:val="007B7719"/>
    <w:rsid w:val="007C1B8C"/>
    <w:rsid w:val="008450B9"/>
    <w:rsid w:val="008A45C2"/>
    <w:rsid w:val="008B4A82"/>
    <w:rsid w:val="00991423"/>
    <w:rsid w:val="009A53CD"/>
    <w:rsid w:val="00A139E5"/>
    <w:rsid w:val="00A34071"/>
    <w:rsid w:val="00A81233"/>
    <w:rsid w:val="00B24F90"/>
    <w:rsid w:val="00B55B77"/>
    <w:rsid w:val="00C4522A"/>
    <w:rsid w:val="00CA7E87"/>
    <w:rsid w:val="00CC68EF"/>
    <w:rsid w:val="00CF679E"/>
    <w:rsid w:val="00CF6F54"/>
    <w:rsid w:val="00DF4998"/>
    <w:rsid w:val="00E30E9B"/>
    <w:rsid w:val="00E502C9"/>
    <w:rsid w:val="00E74A24"/>
    <w:rsid w:val="00E9496A"/>
    <w:rsid w:val="00EE1F07"/>
    <w:rsid w:val="00F107D6"/>
    <w:rsid w:val="00F132B6"/>
    <w:rsid w:val="00F16E96"/>
    <w:rsid w:val="00F256F7"/>
    <w:rsid w:val="00F3146C"/>
    <w:rsid w:val="00F35976"/>
    <w:rsid w:val="00F47448"/>
    <w:rsid w:val="00F62946"/>
    <w:rsid w:val="00F75963"/>
    <w:rsid w:val="00FA2BD8"/>
    <w:rsid w:val="00FF2675"/>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1CF3C"/>
  <w15:docId w15:val="{22BB2427-3103-47C5-9AF0-5D877965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A24"/>
    <w:pPr>
      <w:spacing w:after="160" w:line="256"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4A24"/>
    <w:pPr>
      <w:widowControl w:val="0"/>
      <w:pBdr>
        <w:bottom w:val="single" w:sz="6" w:space="1" w:color="auto"/>
      </w:pBdr>
      <w:tabs>
        <w:tab w:val="center" w:pos="4153"/>
        <w:tab w:val="right" w:pos="8306"/>
      </w:tabs>
      <w:snapToGrid w:val="0"/>
      <w:spacing w:after="0" w:line="240" w:lineRule="auto"/>
      <w:jc w:val="center"/>
    </w:pPr>
    <w:rPr>
      <w:kern w:val="2"/>
      <w:sz w:val="18"/>
      <w:szCs w:val="18"/>
    </w:rPr>
  </w:style>
  <w:style w:type="character" w:customStyle="1" w:styleId="HeaderChar">
    <w:name w:val="Header Char"/>
    <w:basedOn w:val="DefaultParagraphFont"/>
    <w:link w:val="Header"/>
    <w:uiPriority w:val="99"/>
    <w:semiHidden/>
    <w:rsid w:val="00E74A24"/>
    <w:rPr>
      <w:sz w:val="18"/>
      <w:szCs w:val="18"/>
    </w:rPr>
  </w:style>
  <w:style w:type="paragraph" w:styleId="Footer">
    <w:name w:val="footer"/>
    <w:basedOn w:val="Normal"/>
    <w:link w:val="FooterChar"/>
    <w:uiPriority w:val="99"/>
    <w:unhideWhenUsed/>
    <w:rsid w:val="00E74A24"/>
    <w:pPr>
      <w:widowControl w:val="0"/>
      <w:tabs>
        <w:tab w:val="center" w:pos="4153"/>
        <w:tab w:val="right" w:pos="8306"/>
      </w:tabs>
      <w:snapToGrid w:val="0"/>
      <w:spacing w:after="0" w:line="240" w:lineRule="auto"/>
    </w:pPr>
    <w:rPr>
      <w:kern w:val="2"/>
      <w:sz w:val="18"/>
      <w:szCs w:val="18"/>
    </w:rPr>
  </w:style>
  <w:style w:type="character" w:customStyle="1" w:styleId="FooterChar">
    <w:name w:val="Footer Char"/>
    <w:basedOn w:val="DefaultParagraphFont"/>
    <w:link w:val="Footer"/>
    <w:uiPriority w:val="99"/>
    <w:rsid w:val="00E74A24"/>
    <w:rPr>
      <w:sz w:val="18"/>
      <w:szCs w:val="18"/>
    </w:rPr>
  </w:style>
  <w:style w:type="paragraph" w:styleId="ListParagraph">
    <w:name w:val="List Paragraph"/>
    <w:basedOn w:val="Normal"/>
    <w:uiPriority w:val="34"/>
    <w:qFormat/>
    <w:rsid w:val="007C1B8C"/>
    <w:pPr>
      <w:ind w:firstLineChars="200" w:firstLine="420"/>
    </w:pPr>
  </w:style>
  <w:style w:type="character" w:styleId="CommentReference">
    <w:name w:val="annotation reference"/>
    <w:basedOn w:val="DefaultParagraphFont"/>
    <w:uiPriority w:val="99"/>
    <w:semiHidden/>
    <w:unhideWhenUsed/>
    <w:rsid w:val="00E9496A"/>
    <w:rPr>
      <w:sz w:val="21"/>
      <w:szCs w:val="21"/>
    </w:rPr>
  </w:style>
  <w:style w:type="paragraph" w:styleId="CommentText">
    <w:name w:val="annotation text"/>
    <w:basedOn w:val="Normal"/>
    <w:link w:val="CommentTextChar"/>
    <w:uiPriority w:val="99"/>
    <w:semiHidden/>
    <w:unhideWhenUsed/>
    <w:rsid w:val="00E9496A"/>
  </w:style>
  <w:style w:type="character" w:customStyle="1" w:styleId="CommentTextChar">
    <w:name w:val="Comment Text Char"/>
    <w:basedOn w:val="DefaultParagraphFont"/>
    <w:link w:val="CommentText"/>
    <w:uiPriority w:val="99"/>
    <w:semiHidden/>
    <w:rsid w:val="00E9496A"/>
    <w:rPr>
      <w:kern w:val="0"/>
      <w:sz w:val="22"/>
    </w:rPr>
  </w:style>
  <w:style w:type="paragraph" w:styleId="CommentSubject">
    <w:name w:val="annotation subject"/>
    <w:basedOn w:val="CommentText"/>
    <w:next w:val="CommentText"/>
    <w:link w:val="CommentSubjectChar"/>
    <w:uiPriority w:val="99"/>
    <w:semiHidden/>
    <w:unhideWhenUsed/>
    <w:rsid w:val="00E9496A"/>
    <w:rPr>
      <w:b/>
      <w:bCs/>
    </w:rPr>
  </w:style>
  <w:style w:type="character" w:customStyle="1" w:styleId="CommentSubjectChar">
    <w:name w:val="Comment Subject Char"/>
    <w:basedOn w:val="CommentTextChar"/>
    <w:link w:val="CommentSubject"/>
    <w:uiPriority w:val="99"/>
    <w:semiHidden/>
    <w:rsid w:val="00E9496A"/>
    <w:rPr>
      <w:b/>
      <w:bCs/>
      <w:kern w:val="0"/>
      <w:sz w:val="22"/>
    </w:rPr>
  </w:style>
  <w:style w:type="paragraph" w:styleId="BalloonText">
    <w:name w:val="Balloon Text"/>
    <w:basedOn w:val="Normal"/>
    <w:link w:val="BalloonTextChar"/>
    <w:uiPriority w:val="99"/>
    <w:semiHidden/>
    <w:unhideWhenUsed/>
    <w:rsid w:val="00E9496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E9496A"/>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333530">
      <w:bodyDiv w:val="1"/>
      <w:marLeft w:val="0"/>
      <w:marRight w:val="0"/>
      <w:marTop w:val="0"/>
      <w:marBottom w:val="0"/>
      <w:divBdr>
        <w:top w:val="none" w:sz="0" w:space="0" w:color="auto"/>
        <w:left w:val="none" w:sz="0" w:space="0" w:color="auto"/>
        <w:bottom w:val="none" w:sz="0" w:space="0" w:color="auto"/>
        <w:right w:val="none" w:sz="0" w:space="0" w:color="auto"/>
      </w:divBdr>
    </w:div>
    <w:div w:id="944191572">
      <w:bodyDiv w:val="1"/>
      <w:marLeft w:val="0"/>
      <w:marRight w:val="0"/>
      <w:marTop w:val="0"/>
      <w:marBottom w:val="0"/>
      <w:divBdr>
        <w:top w:val="none" w:sz="0" w:space="0" w:color="auto"/>
        <w:left w:val="none" w:sz="0" w:space="0" w:color="auto"/>
        <w:bottom w:val="none" w:sz="0" w:space="0" w:color="auto"/>
        <w:right w:val="none" w:sz="0" w:space="0" w:color="auto"/>
      </w:divBdr>
    </w:div>
    <w:div w:id="1915237613">
      <w:bodyDiv w:val="1"/>
      <w:marLeft w:val="0"/>
      <w:marRight w:val="0"/>
      <w:marTop w:val="0"/>
      <w:marBottom w:val="0"/>
      <w:divBdr>
        <w:top w:val="none" w:sz="0" w:space="0" w:color="auto"/>
        <w:left w:val="none" w:sz="0" w:space="0" w:color="auto"/>
        <w:bottom w:val="none" w:sz="0" w:space="0" w:color="auto"/>
        <w:right w:val="none" w:sz="0" w:space="0" w:color="auto"/>
      </w:divBdr>
    </w:div>
    <w:div w:id="1979528753">
      <w:bodyDiv w:val="1"/>
      <w:marLeft w:val="0"/>
      <w:marRight w:val="0"/>
      <w:marTop w:val="0"/>
      <w:marBottom w:val="0"/>
      <w:divBdr>
        <w:top w:val="none" w:sz="0" w:space="0" w:color="auto"/>
        <w:left w:val="none" w:sz="0" w:space="0" w:color="auto"/>
        <w:bottom w:val="none" w:sz="0" w:space="0" w:color="auto"/>
        <w:right w:val="none" w:sz="0" w:space="0" w:color="auto"/>
      </w:divBdr>
      <w:divsChild>
        <w:div w:id="676730067">
          <w:marLeft w:val="0"/>
          <w:marRight w:val="0"/>
          <w:marTop w:val="0"/>
          <w:marBottom w:val="0"/>
          <w:divBdr>
            <w:top w:val="none" w:sz="0" w:space="0" w:color="auto"/>
            <w:left w:val="none" w:sz="0" w:space="0" w:color="auto"/>
            <w:bottom w:val="none" w:sz="0" w:space="0" w:color="auto"/>
            <w:right w:val="none" w:sz="0" w:space="0" w:color="auto"/>
          </w:divBdr>
          <w:divsChild>
            <w:div w:id="998145904">
              <w:marLeft w:val="0"/>
              <w:marRight w:val="0"/>
              <w:marTop w:val="0"/>
              <w:marBottom w:val="0"/>
              <w:divBdr>
                <w:top w:val="none" w:sz="0" w:space="0" w:color="auto"/>
                <w:left w:val="none" w:sz="0" w:space="0" w:color="auto"/>
                <w:bottom w:val="none" w:sz="0" w:space="0" w:color="auto"/>
                <w:right w:val="none" w:sz="0" w:space="0" w:color="auto"/>
              </w:divBdr>
              <w:divsChild>
                <w:div w:id="1725329934">
                  <w:marLeft w:val="0"/>
                  <w:marRight w:val="0"/>
                  <w:marTop w:val="0"/>
                  <w:marBottom w:val="0"/>
                  <w:divBdr>
                    <w:top w:val="none" w:sz="0" w:space="0" w:color="auto"/>
                    <w:left w:val="none" w:sz="0" w:space="0" w:color="auto"/>
                    <w:bottom w:val="none" w:sz="0" w:space="0" w:color="auto"/>
                    <w:right w:val="none" w:sz="0" w:space="0" w:color="auto"/>
                  </w:divBdr>
                  <w:divsChild>
                    <w:div w:id="5669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Jeffries%20MA%5Bauth%5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cbi.nlm.nih.gov/pubmed/?term=Jeffries%20MA%5Bauth%5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Shicheng Guo</cp:lastModifiedBy>
  <cp:revision>74</cp:revision>
  <dcterms:created xsi:type="dcterms:W3CDTF">2016-02-16T08:39:00Z</dcterms:created>
  <dcterms:modified xsi:type="dcterms:W3CDTF">2016-03-11T17:56:00Z</dcterms:modified>
</cp:coreProperties>
</file>