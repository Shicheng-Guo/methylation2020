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517" w:rsidRPr="005A2CFC" w:rsidRDefault="00F03517" w:rsidP="00F03517">
      <w:pPr>
        <w:shd w:val="clear" w:color="auto" w:fill="FFFFFF"/>
        <w:spacing w:before="60" w:after="0" w:line="360" w:lineRule="auto"/>
        <w:jc w:val="center"/>
        <w:outlineLvl w:val="1"/>
        <w:rPr>
          <w:rFonts w:ascii="Cambria" w:eastAsia="Times New Roman" w:hAnsi="Cambria" w:cs="Times New Roman"/>
          <w:b/>
          <w:bCs/>
          <w:color w:val="474747"/>
          <w:sz w:val="24"/>
          <w:szCs w:val="21"/>
        </w:rPr>
      </w:pPr>
      <w:r w:rsidRPr="005A2CFC">
        <w:rPr>
          <w:rFonts w:ascii="Cambria" w:eastAsia="Times New Roman" w:hAnsi="Cambria" w:cs="Times New Roman"/>
          <w:b/>
          <w:bCs/>
          <w:color w:val="474747"/>
          <w:sz w:val="24"/>
          <w:szCs w:val="21"/>
        </w:rPr>
        <w:t>Genome-wide DNA methylation patterns in CD4+ T cells from patients with rheumatoid arthritis</w:t>
      </w:r>
    </w:p>
    <w:p w:rsidR="00F03517" w:rsidRPr="005A2CFC" w:rsidRDefault="00F03517" w:rsidP="00F03517">
      <w:pPr>
        <w:spacing w:line="360" w:lineRule="auto"/>
        <w:rPr>
          <w:rFonts w:ascii="Cambria" w:hAnsi="Cambria"/>
        </w:rPr>
      </w:pPr>
    </w:p>
    <w:p w:rsidR="00F03517" w:rsidRPr="005A2CFC" w:rsidRDefault="00F03517" w:rsidP="00F03517">
      <w:pPr>
        <w:spacing w:line="360" w:lineRule="auto"/>
        <w:rPr>
          <w:rFonts w:ascii="Cambria" w:hAnsi="Cambria"/>
        </w:rPr>
      </w:pPr>
      <w:r w:rsidRPr="005A2CFC">
        <w:rPr>
          <w:rFonts w:ascii="Cambria" w:hAnsi="Cambria"/>
        </w:rPr>
        <w:t>Shicheng Guo</w:t>
      </w:r>
      <w:r w:rsidRPr="00B10784">
        <w:rPr>
          <w:rFonts w:ascii="Cambria" w:hAnsi="Cambria"/>
          <w:vertAlign w:val="superscript"/>
        </w:rPr>
        <w:t>1</w:t>
      </w:r>
      <w:r>
        <w:rPr>
          <w:rFonts w:ascii="Cambria" w:hAnsi="Cambria" w:hint="eastAsia"/>
        </w:rPr>
        <w:t>,</w:t>
      </w:r>
      <w:bookmarkStart w:id="0" w:name="_GoBack"/>
      <w:bookmarkEnd w:id="0"/>
      <w:r w:rsidRPr="005A2CFC">
        <w:rPr>
          <w:rFonts w:ascii="Cambria" w:hAnsi="Cambria"/>
        </w:rPr>
        <w:t>Dongyi He</w:t>
      </w:r>
      <w:r w:rsidRPr="00C5797C">
        <w:rPr>
          <w:rFonts w:ascii="Cambria" w:hAnsi="Cambria"/>
          <w:vertAlign w:val="superscript"/>
        </w:rPr>
        <w:t>8</w:t>
      </w:r>
      <w:r w:rsidRPr="005A2CFC">
        <w:rPr>
          <w:rFonts w:ascii="Cambria" w:hAnsi="Cambria"/>
        </w:rPr>
        <w:t>*</w:t>
      </w:r>
    </w:p>
    <w:p w:rsidR="00F03517" w:rsidRDefault="00F03517" w:rsidP="00F03517">
      <w:pPr>
        <w:spacing w:line="360" w:lineRule="auto"/>
        <w:rPr>
          <w:rFonts w:ascii="Cambria" w:hAnsi="Cambria"/>
        </w:rPr>
      </w:pPr>
      <w:r w:rsidRPr="005A2CFC">
        <w:rPr>
          <w:rFonts w:ascii="Cambria" w:hAnsi="Cambria"/>
          <w:vertAlign w:val="superscript"/>
        </w:rPr>
        <w:t>1</w:t>
      </w:r>
      <w:r w:rsidRPr="005A2CFC">
        <w:rPr>
          <w:rFonts w:ascii="Cambria" w:hAnsi="Cambria"/>
        </w:rPr>
        <w:t>Department of Rheumatology, Guanghua Integrative Medicine Hospital, Changning District, Shanghai 200052, China</w:t>
      </w:r>
    </w:p>
    <w:p w:rsidR="00F03517" w:rsidRPr="004A5A8E" w:rsidRDefault="00F03517" w:rsidP="00F03517">
      <w:pPr>
        <w:spacing w:line="360" w:lineRule="auto"/>
        <w:rPr>
          <w:rFonts w:ascii="Cambria" w:hAnsi="Cambria"/>
        </w:rPr>
      </w:pPr>
      <w:r w:rsidRPr="00B55813">
        <w:rPr>
          <w:rFonts w:ascii="Cambria" w:hAnsi="Cambria"/>
          <w:vertAlign w:val="superscript"/>
        </w:rPr>
        <w:t>5</w:t>
      </w:r>
      <w:r w:rsidRPr="006642BB">
        <w:rPr>
          <w:rFonts w:ascii="Cambria" w:hAnsi="Cambria"/>
        </w:rPr>
        <w:t xml:space="preserve">Guangdong Provincial Key Laboratory of Medical Molecular Diagnostics, Dongguan </w:t>
      </w:r>
      <w:r w:rsidRPr="006642BB">
        <w:rPr>
          <w:rFonts w:ascii="Cambria" w:hAnsi="Cambria" w:hint="eastAsia"/>
        </w:rPr>
        <w:t xml:space="preserve">Scientific Research </w:t>
      </w:r>
      <w:r w:rsidRPr="006642BB">
        <w:rPr>
          <w:rFonts w:ascii="Cambria" w:hAnsi="Cambria"/>
        </w:rPr>
        <w:t>Center, Guangdong Medical University, Dongguan 523808, China</w:t>
      </w:r>
    </w:p>
    <w:p w:rsidR="00F03517" w:rsidRPr="005A2CFC" w:rsidRDefault="00F03517" w:rsidP="00F03517">
      <w:pPr>
        <w:spacing w:line="360" w:lineRule="auto"/>
        <w:rPr>
          <w:rFonts w:ascii="Cambria" w:hAnsi="Cambria"/>
        </w:rPr>
      </w:pPr>
      <w:r w:rsidRPr="005A2CFC">
        <w:rPr>
          <w:rFonts w:ascii="Cambria" w:hAnsi="Cambria"/>
        </w:rPr>
        <w:t xml:space="preserve">Corresponding authors: Dongyi He, Department of Rheumatology, Guanghua Integrative Medicine Hospital, Changning District, Shanghai 200052, China, Phone: +86-21-55664885, Fax: +86-21-55664885, E-mail: </w:t>
      </w:r>
      <w:hyperlink r:id="rId6" w:history="1">
        <w:r w:rsidRPr="005A2CFC">
          <w:rPr>
            <w:rStyle w:val="a3"/>
            <w:rFonts w:ascii="Cambria" w:hAnsi="Cambria"/>
          </w:rPr>
          <w:t>dongyihe@medmail.com.cn</w:t>
        </w:r>
      </w:hyperlink>
    </w:p>
    <w:p w:rsidR="00F03517" w:rsidRPr="005A2CFC" w:rsidRDefault="00F03517" w:rsidP="00F03517">
      <w:pPr>
        <w:spacing w:line="360" w:lineRule="auto"/>
        <w:rPr>
          <w:rFonts w:ascii="Cambria" w:hAnsi="Cambria"/>
        </w:rPr>
      </w:pPr>
    </w:p>
    <w:p w:rsidR="00F03517" w:rsidRPr="005A2CFC" w:rsidRDefault="00F03517" w:rsidP="00F03517">
      <w:pPr>
        <w:shd w:val="clear" w:color="auto" w:fill="FFFFFF"/>
        <w:spacing w:before="60" w:after="0" w:line="360" w:lineRule="auto"/>
        <w:jc w:val="both"/>
        <w:outlineLvl w:val="1"/>
        <w:rPr>
          <w:rFonts w:ascii="Cambria" w:eastAsia="Times New Roman" w:hAnsi="Cambria" w:cs="Times New Roman"/>
          <w:b/>
          <w:bCs/>
          <w:color w:val="474747"/>
          <w:szCs w:val="21"/>
        </w:rPr>
      </w:pPr>
      <w:r w:rsidRPr="005A2CFC">
        <w:rPr>
          <w:rFonts w:ascii="Cambria" w:eastAsia="Times New Roman" w:hAnsi="Cambria" w:cs="Times New Roman"/>
          <w:b/>
          <w:bCs/>
          <w:color w:val="474747"/>
          <w:szCs w:val="21"/>
        </w:rPr>
        <w:t>Acknowledgements</w:t>
      </w:r>
    </w:p>
    <w:p w:rsidR="00F03517" w:rsidRPr="005A2CFC" w:rsidRDefault="00F03517" w:rsidP="00F03517">
      <w:pPr>
        <w:spacing w:line="360" w:lineRule="auto"/>
        <w:rPr>
          <w:rFonts w:ascii="Cambria" w:hAnsi="Cambria"/>
        </w:rPr>
      </w:pPr>
      <w:r w:rsidRPr="005A2CFC">
        <w:rPr>
          <w:rFonts w:ascii="Cambria" w:hAnsi="Cambria"/>
        </w:rPr>
        <w:t xml:space="preserve">These studies were supported by research grants from the International S&amp;T Cooperation Program of China (2013DFA30870), National Science Foundation of China (81273979), </w:t>
      </w:r>
      <w:r w:rsidRPr="005A2CFC">
        <w:rPr>
          <w:rFonts w:ascii="Cambria" w:hAnsi="Cambria" w:cs="Times New Roman"/>
          <w:color w:val="000000"/>
        </w:rPr>
        <w:t xml:space="preserve">Key </w:t>
      </w:r>
      <w:r w:rsidRPr="005A2CFC">
        <w:rPr>
          <w:rFonts w:ascii="Cambria" w:hAnsi="Cambria"/>
          <w:szCs w:val="21"/>
        </w:rPr>
        <w:t>projects of Shanghai Municipal Health Bureau (20114027), Ministry of Science and Technology (2011BAI09B00)</w:t>
      </w:r>
      <w:r w:rsidRPr="005A2CFC">
        <w:rPr>
          <w:rFonts w:ascii="Cambria" w:hAnsi="Cambria"/>
        </w:rPr>
        <w:t xml:space="preserve">, and the 111 Project (B13016). The computations involved in this study were supported by Fudan University High-End Computing Center. </w:t>
      </w:r>
    </w:p>
    <w:p w:rsidR="00F03517" w:rsidRPr="005A2CFC" w:rsidRDefault="00F03517" w:rsidP="00F03517">
      <w:pPr>
        <w:spacing w:line="360" w:lineRule="auto"/>
        <w:rPr>
          <w:rFonts w:ascii="Cambria" w:hAnsi="Cambria"/>
        </w:rPr>
      </w:pPr>
    </w:p>
    <w:p w:rsidR="00F03517" w:rsidRPr="005A2CFC" w:rsidRDefault="00F03517" w:rsidP="00F03517">
      <w:pPr>
        <w:spacing w:line="360" w:lineRule="auto"/>
        <w:rPr>
          <w:rFonts w:ascii="Cambria" w:hAnsi="Cambria"/>
        </w:rPr>
      </w:pPr>
    </w:p>
    <w:p w:rsidR="00F03517" w:rsidRPr="005A2CFC" w:rsidRDefault="00F03517" w:rsidP="00F03517">
      <w:pPr>
        <w:spacing w:after="105" w:line="360" w:lineRule="auto"/>
        <w:jc w:val="both"/>
        <w:rPr>
          <w:rFonts w:ascii="Cambria" w:eastAsia="Times New Roman" w:hAnsi="Cambria" w:cs="Times New Roman"/>
          <w:color w:val="000000"/>
          <w:szCs w:val="21"/>
        </w:rPr>
      </w:pPr>
    </w:p>
    <w:p w:rsidR="00F03517" w:rsidRPr="005A2CFC" w:rsidRDefault="00F03517" w:rsidP="00F03517">
      <w:pPr>
        <w:spacing w:after="105" w:line="360" w:lineRule="auto"/>
        <w:jc w:val="both"/>
        <w:rPr>
          <w:rFonts w:ascii="Cambria" w:eastAsia="Times New Roman" w:hAnsi="Cambria" w:cs="Times New Roman"/>
          <w:color w:val="000000"/>
          <w:szCs w:val="21"/>
        </w:rPr>
      </w:pPr>
    </w:p>
    <w:p w:rsidR="00F03517" w:rsidRDefault="00F03517" w:rsidP="00F03517">
      <w:pPr>
        <w:spacing w:after="105" w:line="360" w:lineRule="auto"/>
        <w:jc w:val="both"/>
        <w:rPr>
          <w:rFonts w:ascii="Cambria" w:eastAsia="Times New Roman" w:hAnsi="Cambria" w:cs="Times New Roman"/>
          <w:color w:val="000000"/>
          <w:szCs w:val="21"/>
        </w:rPr>
      </w:pPr>
    </w:p>
    <w:p w:rsidR="00F03517" w:rsidRDefault="00F03517" w:rsidP="00F03517">
      <w:pPr>
        <w:spacing w:after="105" w:line="360" w:lineRule="auto"/>
        <w:jc w:val="both"/>
        <w:rPr>
          <w:rFonts w:ascii="Cambria" w:eastAsia="Times New Roman" w:hAnsi="Cambria" w:cs="Times New Roman"/>
          <w:color w:val="000000"/>
          <w:szCs w:val="21"/>
        </w:rPr>
      </w:pPr>
    </w:p>
    <w:p w:rsidR="00F03517" w:rsidRDefault="00F03517" w:rsidP="00F03517">
      <w:pPr>
        <w:spacing w:after="105" w:line="360" w:lineRule="auto"/>
        <w:jc w:val="both"/>
        <w:rPr>
          <w:rFonts w:ascii="Cambria" w:eastAsia="Times New Roman" w:hAnsi="Cambria" w:cs="Times New Roman"/>
          <w:color w:val="000000"/>
          <w:szCs w:val="21"/>
        </w:rPr>
      </w:pPr>
    </w:p>
    <w:p w:rsidR="00F03517" w:rsidRDefault="00F03517" w:rsidP="00F03517">
      <w:pPr>
        <w:spacing w:after="105" w:line="360" w:lineRule="auto"/>
        <w:jc w:val="both"/>
        <w:rPr>
          <w:rFonts w:ascii="Cambria" w:eastAsia="Times New Roman" w:hAnsi="Cambria" w:cs="Times New Roman"/>
          <w:color w:val="000000"/>
          <w:szCs w:val="21"/>
        </w:rPr>
      </w:pPr>
    </w:p>
    <w:p w:rsidR="00F03517" w:rsidRDefault="00F03517" w:rsidP="00F03517">
      <w:pPr>
        <w:spacing w:after="105" w:line="360" w:lineRule="auto"/>
        <w:jc w:val="both"/>
        <w:rPr>
          <w:rFonts w:ascii="Cambria" w:eastAsia="Times New Roman" w:hAnsi="Cambria" w:cs="Times New Roman"/>
          <w:color w:val="000000"/>
          <w:szCs w:val="21"/>
        </w:rPr>
      </w:pPr>
    </w:p>
    <w:p w:rsidR="00F03517" w:rsidRPr="007A08C5" w:rsidRDefault="00F03517" w:rsidP="00F03517">
      <w:pPr>
        <w:shd w:val="clear" w:color="auto" w:fill="FFFFFF"/>
        <w:spacing w:before="60" w:after="0" w:line="360" w:lineRule="auto"/>
        <w:jc w:val="both"/>
        <w:outlineLvl w:val="1"/>
        <w:rPr>
          <w:rFonts w:ascii="Cambria" w:eastAsia="Times New Roman" w:hAnsi="Cambria" w:cs="Times New Roman"/>
          <w:b/>
          <w:bCs/>
          <w:color w:val="474747"/>
          <w:szCs w:val="21"/>
        </w:rPr>
      </w:pPr>
      <w:r w:rsidRPr="007A08C5">
        <w:rPr>
          <w:rFonts w:ascii="Cambria" w:eastAsia="Times New Roman" w:hAnsi="Cambria" w:cs="Times New Roman"/>
          <w:b/>
          <w:bCs/>
          <w:color w:val="474747"/>
          <w:szCs w:val="21"/>
        </w:rPr>
        <w:lastRenderedPageBreak/>
        <w:t>Abstract</w:t>
      </w:r>
    </w:p>
    <w:p w:rsidR="00F03517" w:rsidRDefault="00F03517" w:rsidP="00F03517">
      <w:pPr>
        <w:spacing w:line="360" w:lineRule="auto"/>
        <w:rPr>
          <w:rFonts w:ascii="Cambria" w:eastAsia="Times New Roman" w:hAnsi="Cambria" w:cs="Times New Roman"/>
          <w:color w:val="000000"/>
          <w:szCs w:val="21"/>
        </w:rPr>
      </w:pPr>
      <w:r>
        <w:rPr>
          <w:rFonts w:ascii="Cambria" w:hAnsi="Cambria"/>
          <w:szCs w:val="21"/>
        </w:rPr>
        <w:t xml:space="preserve">[Background] </w:t>
      </w:r>
      <w:r w:rsidRPr="005E6653">
        <w:rPr>
          <w:rFonts w:ascii="Cambria" w:hAnsi="Cambria"/>
          <w:szCs w:val="21"/>
        </w:rPr>
        <w:t xml:space="preserve">Rheumatoid arthritis is a chronic-relapsing autoimmune disease of incompletely understood etiology. Recent evidence strongly supports an epigenetic contribution to the pathogenesis of rheumatoid arthritis. To understand the extent and nature of dysregulated DNA methylation in rheumatoid arthritis T cells, we performed a genome-wide DNA methylation study in CD4+ T cells in 12 rheumatoid arthritis patients compared to 12 matched normal healthy controls. </w:t>
      </w:r>
      <w:r>
        <w:rPr>
          <w:rFonts w:ascii="Cambria" w:hAnsi="Cambria"/>
          <w:szCs w:val="21"/>
        </w:rPr>
        <w:t xml:space="preserve">[Methods and Result] </w:t>
      </w:r>
      <w:r w:rsidRPr="005E6653">
        <w:rPr>
          <w:rFonts w:ascii="Cambria" w:hAnsi="Cambria"/>
          <w:szCs w:val="21"/>
        </w:rPr>
        <w:t xml:space="preserve">Cytosine methylation status was quantified with Illumina methylation 450K microarray (HM450K, 485512 CpG sites). We identified 810 hypomethylated and 392 hypermethylated CG sites in </w:t>
      </w:r>
      <w:commentRangeStart w:id="1"/>
      <w:r w:rsidRPr="005E6653">
        <w:rPr>
          <w:rFonts w:ascii="Cambria" w:hAnsi="Cambria"/>
          <w:szCs w:val="21"/>
        </w:rPr>
        <w:t>lupus</w:t>
      </w:r>
      <w:commentRangeEnd w:id="1"/>
      <w:r w:rsidR="00C05095">
        <w:rPr>
          <w:rStyle w:val="a6"/>
        </w:rPr>
        <w:commentReference w:id="1"/>
      </w:r>
      <w:r w:rsidRPr="005E6653">
        <w:rPr>
          <w:rFonts w:ascii="Cambria" w:hAnsi="Cambria"/>
          <w:szCs w:val="21"/>
        </w:rPr>
        <w:t xml:space="preserve"> CD4+ T cells compared to normal controls, representing 383 and 785 genes hypermethylated and hypomethylated in RA patients (P&lt;3.4*10-7).  Cluster analysis based on significantly differential methylated loci showed distinct separation between RA and normal controls. Gene ontology analysis showed alternative splicing (P=1.2*10-7, FDR) and phosphoprotein (1.7*10-2, FDR) were significantly aberrant in RA patients, indicating the abnormal of transcript alternative splicing and protein modification mediated by DNA methylation might play important role in the pathogenesis of rheumatoid arthritis. What’s more, the result showed human leukocyte antigen (HLA) region were frequently hypomethylated in RA patients, including HLA-DRB6, HLA-DQA1 and HLA-E, however, HLA-DQB1 showed different methylation profiles with significant hypermethylation in CpG island region and hypomethylation in CpG shelf region. Outsite of the MHC region, The most hypermethylated genes in RA included HDAC4, NXN, TBCD and TMEM61 while the most significant hypomethylated genes included ITIH3, TCN2, PRDM16, SLC1A5 and GALNT9. [Conclusion] Genome-wide DNA methylation patterns revealed significant DNA methylation change in CD4+ T cells from patients with rheumatoid arthritis. </w:t>
      </w:r>
    </w:p>
    <w:p w:rsidR="00F03517" w:rsidRDefault="00F03517" w:rsidP="00F03517">
      <w:pPr>
        <w:spacing w:after="105" w:line="360" w:lineRule="auto"/>
        <w:jc w:val="both"/>
        <w:rPr>
          <w:rFonts w:ascii="Cambria" w:eastAsia="Times New Roman" w:hAnsi="Cambria" w:cs="Times New Roman"/>
          <w:color w:val="000000"/>
          <w:szCs w:val="21"/>
        </w:rPr>
      </w:pPr>
    </w:p>
    <w:p w:rsidR="00F03517" w:rsidRDefault="00F03517" w:rsidP="00F03517">
      <w:pPr>
        <w:spacing w:after="0" w:line="360" w:lineRule="auto"/>
        <w:jc w:val="both"/>
        <w:outlineLvl w:val="2"/>
        <w:rPr>
          <w:rFonts w:ascii="Cambria" w:eastAsia="Times New Roman" w:hAnsi="Cambria" w:cs="Times New Roman"/>
          <w:b/>
          <w:bCs/>
          <w:color w:val="474747"/>
          <w:szCs w:val="21"/>
        </w:rPr>
      </w:pPr>
      <w:r w:rsidRPr="007A08C5">
        <w:rPr>
          <w:rFonts w:ascii="Cambria" w:eastAsia="Times New Roman" w:hAnsi="Cambria" w:cs="Times New Roman"/>
          <w:b/>
          <w:bCs/>
          <w:color w:val="474747"/>
          <w:szCs w:val="21"/>
        </w:rPr>
        <w:t>Keywords:</w:t>
      </w:r>
    </w:p>
    <w:p w:rsidR="00F03517" w:rsidRDefault="009A6261" w:rsidP="00F03517">
      <w:pPr>
        <w:spacing w:line="360" w:lineRule="auto"/>
        <w:rPr>
          <w:rFonts w:ascii="Cambria" w:hAnsi="Cambria"/>
          <w:szCs w:val="21"/>
        </w:rPr>
      </w:pPr>
      <w:hyperlink r:id="rId8" w:history="1">
        <w:r w:rsidR="00F03517" w:rsidRPr="005E6653">
          <w:rPr>
            <w:rFonts w:ascii="Cambria" w:hAnsi="Cambria"/>
            <w:szCs w:val="21"/>
          </w:rPr>
          <w:t>DNA Methylation</w:t>
        </w:r>
      </w:hyperlink>
      <w:r w:rsidR="00F03517" w:rsidRPr="005E6653">
        <w:rPr>
          <w:rFonts w:ascii="Cambria" w:hAnsi="Cambria" w:hint="eastAsia"/>
          <w:szCs w:val="21"/>
        </w:rPr>
        <w:t>，</w:t>
      </w:r>
      <w:r w:rsidR="00F03517" w:rsidRPr="005E6653">
        <w:rPr>
          <w:rFonts w:ascii="Cambria" w:hAnsi="Cambria"/>
          <w:szCs w:val="21"/>
        </w:rPr>
        <w:t>rheumatoid arthritis</w:t>
      </w:r>
      <w:r w:rsidR="00F03517" w:rsidRPr="005E6653">
        <w:rPr>
          <w:rFonts w:ascii="Cambria" w:hAnsi="Cambria" w:hint="eastAsia"/>
          <w:szCs w:val="21"/>
        </w:rPr>
        <w:t>，</w:t>
      </w:r>
      <w:r w:rsidR="00F03517" w:rsidRPr="005E6653">
        <w:rPr>
          <w:rFonts w:ascii="Cambria" w:hAnsi="Cambria"/>
          <w:szCs w:val="21"/>
        </w:rPr>
        <w:t>CD4+ T</w:t>
      </w:r>
      <w:del w:id="2" w:author="wu" w:date="2015-06-16T20:23:00Z">
        <w:r w:rsidR="00F03517" w:rsidRPr="005E6653" w:rsidDel="00C827C2">
          <w:rPr>
            <w:rFonts w:ascii="Cambria" w:hAnsi="Cambria"/>
            <w:szCs w:val="21"/>
          </w:rPr>
          <w:delText>-lymphocyte</w:delText>
        </w:r>
      </w:del>
      <w:r w:rsidR="00F03517" w:rsidRPr="005E6653">
        <w:rPr>
          <w:rFonts w:ascii="Cambria" w:hAnsi="Cambria"/>
          <w:szCs w:val="21"/>
        </w:rPr>
        <w:t xml:space="preserve"> cells</w:t>
      </w:r>
      <w:r w:rsidR="00F03517" w:rsidRPr="005E6653">
        <w:rPr>
          <w:rFonts w:ascii="Cambria" w:hAnsi="Cambria" w:hint="eastAsia"/>
          <w:szCs w:val="21"/>
        </w:rPr>
        <w:t>，</w:t>
      </w:r>
      <w:r w:rsidR="00F03517" w:rsidRPr="005E6653">
        <w:rPr>
          <w:rFonts w:ascii="Cambria" w:hAnsi="Cambria"/>
          <w:szCs w:val="21"/>
        </w:rPr>
        <w:t> Genome-wide</w:t>
      </w:r>
      <w:r w:rsidR="00F03517" w:rsidRPr="005E6653">
        <w:rPr>
          <w:rFonts w:ascii="Cambria" w:hAnsi="Cambria" w:hint="eastAsia"/>
          <w:szCs w:val="21"/>
        </w:rPr>
        <w:t>，</w:t>
      </w:r>
      <w:r w:rsidR="00F03517" w:rsidRPr="005E6653">
        <w:rPr>
          <w:rFonts w:ascii="Cambria" w:hAnsi="Cambria"/>
          <w:szCs w:val="21"/>
        </w:rPr>
        <w:t xml:space="preserve">Illumina </w:t>
      </w:r>
      <w:r w:rsidR="00F03517">
        <w:rPr>
          <w:rFonts w:ascii="Cambria" w:hAnsi="Cambria"/>
          <w:szCs w:val="21"/>
        </w:rPr>
        <w:t xml:space="preserve">methylation </w:t>
      </w:r>
      <w:r w:rsidR="00F03517" w:rsidRPr="005E6653">
        <w:rPr>
          <w:rFonts w:ascii="Cambria" w:hAnsi="Cambria"/>
          <w:szCs w:val="21"/>
        </w:rPr>
        <w:t xml:space="preserve">450k </w:t>
      </w:r>
      <w:r w:rsidR="00F03517">
        <w:rPr>
          <w:rFonts w:ascii="Cambria" w:hAnsi="Cambria"/>
          <w:szCs w:val="21"/>
        </w:rPr>
        <w:t>micro</w:t>
      </w:r>
      <w:r w:rsidR="00F03517" w:rsidRPr="005E6653">
        <w:rPr>
          <w:rFonts w:ascii="Cambria" w:hAnsi="Cambria"/>
          <w:szCs w:val="21"/>
        </w:rPr>
        <w:t>array</w:t>
      </w:r>
    </w:p>
    <w:p w:rsidR="00574ACC" w:rsidRDefault="00574ACC" w:rsidP="00574ACC">
      <w:pPr>
        <w:spacing w:after="0" w:line="360" w:lineRule="auto"/>
        <w:rPr>
          <w:rFonts w:hint="eastAsia"/>
        </w:rPr>
      </w:pPr>
    </w:p>
    <w:p w:rsidR="00574ACC" w:rsidRDefault="00574ACC" w:rsidP="00574ACC">
      <w:pPr>
        <w:spacing w:after="0" w:line="360" w:lineRule="auto"/>
        <w:rPr>
          <w:rFonts w:ascii="Times New Roman" w:hAnsi="Times New Roman" w:cs="Times New Roman" w:hint="eastAsia"/>
          <w:sz w:val="21"/>
          <w:szCs w:val="21"/>
        </w:rPr>
      </w:pPr>
      <w:r w:rsidRPr="00574ACC">
        <w:rPr>
          <w:rFonts w:ascii="Times New Roman" w:hAnsi="Times New Roman" w:cs="Times New Roman"/>
          <w:sz w:val="21"/>
          <w:szCs w:val="21"/>
        </w:rPr>
        <w:t>Guangjie Chen</w:t>
      </w:r>
      <w:r>
        <w:rPr>
          <w:rFonts w:ascii="Times New Roman" w:hAnsi="Times New Roman" w:cs="Times New Roman" w:hint="eastAsia"/>
          <w:sz w:val="21"/>
          <w:szCs w:val="21"/>
        </w:rPr>
        <w:t xml:space="preserve">, </w:t>
      </w:r>
    </w:p>
    <w:p w:rsidR="00574ACC" w:rsidRPr="00574ACC" w:rsidRDefault="00574ACC" w:rsidP="00574ACC">
      <w:pPr>
        <w:spacing w:after="0" w:line="360" w:lineRule="auto"/>
        <w:rPr>
          <w:rFonts w:ascii="Times New Roman" w:hAnsi="Times New Roman" w:cs="Times New Roman"/>
          <w:sz w:val="21"/>
          <w:szCs w:val="21"/>
        </w:rPr>
      </w:pPr>
      <w:r w:rsidRPr="00574ACC">
        <w:rPr>
          <w:rFonts w:ascii="Times New Roman" w:eastAsia="MinionPro-It" w:hAnsi="Times New Roman" w:cs="Times New Roman"/>
          <w:iCs/>
          <w:sz w:val="21"/>
          <w:szCs w:val="21"/>
        </w:rPr>
        <w:t>Department of Immunology and Microbiology, Shanghai JiaoTong University School of Medicine,Shanghai 200025, China</w:t>
      </w:r>
      <w:r>
        <w:rPr>
          <w:rFonts w:ascii="Times New Roman" w:eastAsia="MinionPro-It" w:hAnsi="Times New Roman" w:cs="Times New Roman" w:hint="eastAsia"/>
          <w:iCs/>
          <w:sz w:val="21"/>
          <w:szCs w:val="21"/>
        </w:rPr>
        <w:t xml:space="preserve">. </w:t>
      </w:r>
      <w:r w:rsidRPr="00574ACC">
        <w:rPr>
          <w:rFonts w:ascii="Cambria" w:hAnsi="Cambria"/>
        </w:rPr>
        <w:t xml:space="preserve"> </w:t>
      </w:r>
      <w:r w:rsidRPr="005A2CFC">
        <w:rPr>
          <w:rFonts w:ascii="Cambria" w:hAnsi="Cambria"/>
        </w:rPr>
        <w:t>Phone: +86-21-</w:t>
      </w:r>
      <w:r>
        <w:rPr>
          <w:rFonts w:ascii="Cambria" w:hAnsi="Cambria" w:hint="eastAsia"/>
        </w:rPr>
        <w:t>63846590</w:t>
      </w:r>
      <w:r w:rsidRPr="005A2CFC">
        <w:rPr>
          <w:rFonts w:ascii="Cambria" w:hAnsi="Cambria"/>
        </w:rPr>
        <w:t>,</w:t>
      </w:r>
      <w:r w:rsidRPr="00574ACC">
        <w:rPr>
          <w:rFonts w:ascii="Times New Roman" w:eastAsia="MinionPro-It" w:hAnsi="Times New Roman" w:cs="Times New Roman"/>
          <w:sz w:val="21"/>
          <w:szCs w:val="21"/>
        </w:rPr>
        <w:t xml:space="preserve">Email: </w:t>
      </w:r>
      <w:r w:rsidRPr="00574ACC">
        <w:rPr>
          <w:rFonts w:ascii="Times New Roman" w:eastAsia="MinionPro-It" w:hAnsi="Times New Roman" w:cs="Times New Roman"/>
          <w:sz w:val="21"/>
          <w:szCs w:val="21"/>
        </w:rPr>
        <w:t>guangjie</w:t>
      </w:r>
      <w:r>
        <w:rPr>
          <w:rFonts w:ascii="Times New Roman" w:eastAsia="MinionPro-It" w:hAnsi="Times New Roman" w:cs="Times New Roman" w:hint="eastAsia"/>
          <w:sz w:val="21"/>
          <w:szCs w:val="21"/>
        </w:rPr>
        <w:t>_</w:t>
      </w:r>
      <w:r w:rsidRPr="00574ACC">
        <w:rPr>
          <w:rFonts w:ascii="Times New Roman" w:eastAsia="MinionPro-It" w:hAnsi="Times New Roman" w:cs="Times New Roman"/>
          <w:sz w:val="21"/>
          <w:szCs w:val="21"/>
        </w:rPr>
        <w:t>chen@163.com</w:t>
      </w:r>
    </w:p>
    <w:p w:rsidR="00C827C2" w:rsidRPr="00C827C2" w:rsidRDefault="00145D61" w:rsidP="00574ACC">
      <w:pPr>
        <w:widowControl w:val="0"/>
        <w:autoSpaceDE w:val="0"/>
        <w:autoSpaceDN w:val="0"/>
        <w:adjustRightInd w:val="0"/>
        <w:spacing w:after="0" w:line="360" w:lineRule="auto"/>
        <w:jc w:val="both"/>
        <w:rPr>
          <w:rFonts w:ascii="Times New Roman" w:eastAsia="Dutch801BT-Bold" w:hAnsi="Times New Roman" w:cs="Times New Roman"/>
          <w:b/>
          <w:bCs/>
          <w:color w:val="231F20"/>
          <w:sz w:val="24"/>
          <w:szCs w:val="24"/>
        </w:rPr>
      </w:pPr>
      <w:r>
        <w:rPr>
          <w:rFonts w:ascii="Times New Roman" w:eastAsia="Dutch801BT-Bold" w:hAnsi="Times New Roman" w:cs="Times New Roman" w:hint="eastAsia"/>
          <w:b/>
          <w:bCs/>
          <w:color w:val="231F20"/>
          <w:sz w:val="24"/>
          <w:szCs w:val="24"/>
        </w:rPr>
        <w:t>Isolation</w:t>
      </w:r>
      <w:r w:rsidRPr="00C827C2">
        <w:rPr>
          <w:rFonts w:ascii="Times New Roman" w:eastAsia="Dutch801BT-Bold" w:hAnsi="Times New Roman" w:cs="Times New Roman"/>
          <w:b/>
          <w:bCs/>
          <w:color w:val="231F20"/>
          <w:sz w:val="24"/>
          <w:szCs w:val="24"/>
        </w:rPr>
        <w:t xml:space="preserve"> </w:t>
      </w:r>
      <w:r w:rsidR="00C827C2" w:rsidRPr="00C827C2">
        <w:rPr>
          <w:rFonts w:ascii="Times New Roman" w:eastAsia="Dutch801BT-Bold" w:hAnsi="Times New Roman" w:cs="Times New Roman"/>
          <w:b/>
          <w:bCs/>
          <w:color w:val="231F20"/>
          <w:sz w:val="24"/>
          <w:szCs w:val="24"/>
        </w:rPr>
        <w:t>of PBMCs</w:t>
      </w:r>
      <w:r w:rsidR="00C827C2">
        <w:rPr>
          <w:rFonts w:ascii="Times New Roman" w:eastAsia="Dutch801BT-Bold" w:hAnsi="Times New Roman" w:cs="Times New Roman" w:hint="eastAsia"/>
          <w:b/>
          <w:bCs/>
          <w:color w:val="231F20"/>
          <w:sz w:val="24"/>
          <w:szCs w:val="24"/>
        </w:rPr>
        <w:t xml:space="preserve"> </w:t>
      </w:r>
      <w:r w:rsidR="00C827C2" w:rsidRPr="00C827C2">
        <w:rPr>
          <w:rFonts w:ascii="Times New Roman" w:eastAsia="Dutch801BT-Bold" w:hAnsi="Times New Roman" w:cs="Times New Roman"/>
          <w:b/>
          <w:bCs/>
          <w:color w:val="231F20"/>
          <w:sz w:val="24"/>
          <w:szCs w:val="24"/>
        </w:rPr>
        <w:t>and CD4</w:t>
      </w:r>
      <w:r w:rsidR="00C827C2">
        <w:rPr>
          <w:rFonts w:ascii="Times New Roman" w:eastAsia="Dutch801BT-Bold" w:hAnsi="Times New Roman" w:cs="Times New Roman" w:hint="eastAsia"/>
          <w:color w:val="231F20"/>
          <w:sz w:val="24"/>
          <w:szCs w:val="24"/>
        </w:rPr>
        <w:t>+</w:t>
      </w:r>
      <w:r w:rsidR="00C827C2" w:rsidRPr="00C827C2">
        <w:rPr>
          <w:rFonts w:ascii="Times New Roman" w:eastAsia="Dutch801BT-Bold" w:hAnsi="Times New Roman" w:cs="Times New Roman"/>
          <w:color w:val="231F20"/>
          <w:sz w:val="24"/>
          <w:szCs w:val="24"/>
        </w:rPr>
        <w:t xml:space="preserve"> </w:t>
      </w:r>
      <w:r w:rsidR="00C827C2" w:rsidRPr="00C827C2">
        <w:rPr>
          <w:rFonts w:ascii="Times New Roman" w:eastAsia="Dutch801BT-Bold" w:hAnsi="Times New Roman" w:cs="Times New Roman"/>
          <w:b/>
          <w:bCs/>
          <w:color w:val="231F20"/>
          <w:sz w:val="24"/>
          <w:szCs w:val="24"/>
        </w:rPr>
        <w:t>T cells</w:t>
      </w:r>
    </w:p>
    <w:p w:rsidR="00C827C2" w:rsidRDefault="00C827C2" w:rsidP="003468D4">
      <w:pPr>
        <w:widowControl w:val="0"/>
        <w:autoSpaceDE w:val="0"/>
        <w:autoSpaceDN w:val="0"/>
        <w:adjustRightInd w:val="0"/>
        <w:spacing w:after="0" w:line="360" w:lineRule="auto"/>
        <w:ind w:firstLineChars="150" w:firstLine="360"/>
        <w:jc w:val="both"/>
        <w:rPr>
          <w:rFonts w:ascii="Times New Roman" w:eastAsia="Dutch801BT-Roman" w:hAnsi="Times New Roman" w:cs="Times New Roman" w:hint="eastAsia"/>
          <w:color w:val="231F20"/>
          <w:sz w:val="24"/>
          <w:szCs w:val="24"/>
        </w:rPr>
      </w:pPr>
      <w:r w:rsidRPr="00C827C2">
        <w:rPr>
          <w:rFonts w:ascii="Times New Roman" w:eastAsia="Dutch801BT-Roman" w:hAnsi="Times New Roman" w:cs="Times New Roman"/>
          <w:color w:val="231F20"/>
          <w:sz w:val="24"/>
          <w:szCs w:val="24"/>
        </w:rPr>
        <w:t>Mononuclear cells were prepared from blood specimens</w:t>
      </w:r>
      <w:r>
        <w:rPr>
          <w:rFonts w:ascii="Times New Roman" w:eastAsia="Dutch801BT-Roman" w:hAnsi="Times New Roman" w:cs="Times New Roman" w:hint="eastAsia"/>
          <w:color w:val="231F20"/>
          <w:sz w:val="24"/>
          <w:szCs w:val="24"/>
        </w:rPr>
        <w:t xml:space="preserve"> </w:t>
      </w:r>
      <w:r w:rsidRPr="00C827C2">
        <w:rPr>
          <w:rFonts w:ascii="Times New Roman" w:eastAsia="Dutch801BT-Roman" w:hAnsi="Times New Roman" w:cs="Times New Roman"/>
          <w:color w:val="231F20"/>
          <w:sz w:val="24"/>
          <w:szCs w:val="24"/>
        </w:rPr>
        <w:t xml:space="preserve">(PBMCs) by Ficoll-Hypaque </w:t>
      </w:r>
      <w:r w:rsidRPr="00C827C2">
        <w:rPr>
          <w:rFonts w:ascii="Times New Roman" w:eastAsia="Dutch801BT-Roman" w:hAnsi="Times New Roman" w:cs="Times New Roman"/>
          <w:color w:val="231F20"/>
          <w:sz w:val="24"/>
          <w:szCs w:val="24"/>
        </w:rPr>
        <w:lastRenderedPageBreak/>
        <w:t>centrifugation</w:t>
      </w:r>
      <w:r>
        <w:rPr>
          <w:rFonts w:ascii="Times New Roman" w:eastAsia="Dutch801BT-Roman" w:hAnsi="Times New Roman" w:cs="Times New Roman" w:hint="eastAsia"/>
          <w:color w:val="231F20"/>
          <w:sz w:val="24"/>
          <w:szCs w:val="24"/>
        </w:rPr>
        <w:t xml:space="preserve"> </w:t>
      </w:r>
      <w:r w:rsidRPr="00C827C2">
        <w:rPr>
          <w:rFonts w:ascii="Times New Roman" w:eastAsia="Dutch801BT-Roman" w:hAnsi="Times New Roman" w:cs="Times New Roman"/>
          <w:color w:val="231F20"/>
          <w:sz w:val="24"/>
          <w:szCs w:val="24"/>
        </w:rPr>
        <w:t xml:space="preserve">(Amersham Biosciences) using the standard protocol </w:t>
      </w:r>
      <w:r w:rsidRPr="003D732F">
        <w:rPr>
          <w:rFonts w:ascii="Times New Roman" w:eastAsia="Dutch801BT-Roman" w:hAnsi="Times New Roman" w:cs="Times New Roman"/>
          <w:color w:val="231F20"/>
          <w:sz w:val="24"/>
          <w:szCs w:val="24"/>
          <w:highlight w:val="yellow"/>
          <w:rPrChange w:id="3" w:author="wu" w:date="2015-06-16T20:41:00Z">
            <w:rPr>
              <w:rFonts w:ascii="Times New Roman" w:eastAsia="Dutch801BT-Roman" w:hAnsi="Times New Roman" w:cs="Times New Roman"/>
              <w:color w:val="231F20"/>
              <w:sz w:val="24"/>
              <w:szCs w:val="24"/>
            </w:rPr>
          </w:rPrChange>
        </w:rPr>
        <w:t>(</w:t>
      </w:r>
      <w:r w:rsidR="00145D61" w:rsidRPr="003D732F">
        <w:rPr>
          <w:rFonts w:ascii="Times New Roman" w:eastAsia="Dutch801BT-Roman" w:hAnsi="Times New Roman" w:cs="Times New Roman" w:hint="eastAsia"/>
          <w:color w:val="231F20"/>
          <w:sz w:val="24"/>
          <w:szCs w:val="24"/>
          <w:highlight w:val="yellow"/>
          <w:rPrChange w:id="4" w:author="wu" w:date="2015-06-16T20:41:00Z">
            <w:rPr>
              <w:rFonts w:ascii="Times New Roman" w:eastAsia="Dutch801BT-Roman" w:hAnsi="Times New Roman" w:cs="Times New Roman" w:hint="eastAsia"/>
              <w:color w:val="231F20"/>
              <w:sz w:val="24"/>
              <w:szCs w:val="24"/>
            </w:rPr>
          </w:rPrChange>
        </w:rPr>
        <w:t>ref1</w:t>
      </w:r>
      <w:r w:rsidRPr="003D732F">
        <w:rPr>
          <w:rFonts w:ascii="Times New Roman" w:eastAsia="Dutch801BT-Roman" w:hAnsi="Times New Roman" w:cs="Times New Roman"/>
          <w:color w:val="231F20"/>
          <w:sz w:val="24"/>
          <w:szCs w:val="24"/>
          <w:highlight w:val="yellow"/>
          <w:rPrChange w:id="5" w:author="wu" w:date="2015-06-16T20:41:00Z">
            <w:rPr>
              <w:rFonts w:ascii="Times New Roman" w:eastAsia="Dutch801BT-Roman" w:hAnsi="Times New Roman" w:cs="Times New Roman"/>
              <w:color w:val="231F20"/>
              <w:sz w:val="24"/>
              <w:szCs w:val="24"/>
            </w:rPr>
          </w:rPrChange>
        </w:rPr>
        <w:t>)</w:t>
      </w:r>
      <w:r w:rsidRPr="00C827C2">
        <w:rPr>
          <w:rFonts w:ascii="Times New Roman" w:eastAsia="Dutch801BT-Roman" w:hAnsi="Times New Roman" w:cs="Times New Roman"/>
          <w:color w:val="231F20"/>
          <w:sz w:val="24"/>
          <w:szCs w:val="24"/>
        </w:rPr>
        <w:t xml:space="preserve"> and</w:t>
      </w:r>
      <w:r>
        <w:rPr>
          <w:rFonts w:ascii="Times New Roman" w:eastAsia="Dutch801BT-Roman" w:hAnsi="Times New Roman" w:cs="Times New Roman" w:hint="eastAsia"/>
          <w:color w:val="231F20"/>
          <w:sz w:val="24"/>
          <w:szCs w:val="24"/>
        </w:rPr>
        <w:t xml:space="preserve"> </w:t>
      </w:r>
      <w:r w:rsidRPr="00C827C2">
        <w:rPr>
          <w:rFonts w:ascii="Times New Roman" w:eastAsia="Dutch801BT-Roman" w:hAnsi="Times New Roman" w:cs="Times New Roman"/>
          <w:color w:val="231F20"/>
          <w:sz w:val="24"/>
          <w:szCs w:val="24"/>
        </w:rPr>
        <w:t>immediately processed for cell culture. CD4</w:t>
      </w:r>
      <w:r>
        <w:rPr>
          <w:rFonts w:ascii="Times New Roman" w:eastAsia="Dutch801BT-Bold" w:hAnsi="Times New Roman" w:cs="Times New Roman" w:hint="eastAsia"/>
          <w:color w:val="231F20"/>
          <w:sz w:val="24"/>
          <w:szCs w:val="24"/>
        </w:rPr>
        <w:t>+</w:t>
      </w:r>
      <w:r w:rsidRPr="00C827C2">
        <w:rPr>
          <w:rFonts w:ascii="Times New Roman" w:eastAsia="Dutch801BT-Bold" w:hAnsi="Times New Roman" w:cs="Times New Roman"/>
          <w:color w:val="231F20"/>
          <w:sz w:val="24"/>
          <w:szCs w:val="24"/>
        </w:rPr>
        <w:t xml:space="preserve"> </w:t>
      </w:r>
      <w:r w:rsidRPr="00C827C2">
        <w:rPr>
          <w:rFonts w:ascii="Times New Roman" w:eastAsia="Dutch801BT-Roman" w:hAnsi="Times New Roman" w:cs="Times New Roman"/>
          <w:color w:val="231F20"/>
          <w:sz w:val="24"/>
          <w:szCs w:val="24"/>
        </w:rPr>
        <w:t>T cells were</w:t>
      </w:r>
      <w:r>
        <w:rPr>
          <w:rFonts w:ascii="Times New Roman" w:eastAsia="Dutch801BT-Roman" w:hAnsi="Times New Roman" w:cs="Times New Roman" w:hint="eastAsia"/>
          <w:color w:val="231F20"/>
          <w:sz w:val="24"/>
          <w:szCs w:val="24"/>
        </w:rPr>
        <w:t xml:space="preserve"> </w:t>
      </w:r>
      <w:r w:rsidRPr="00C827C2">
        <w:rPr>
          <w:rFonts w:ascii="Times New Roman" w:eastAsia="Dutch801BT-Roman" w:hAnsi="Times New Roman" w:cs="Times New Roman"/>
          <w:color w:val="231F20"/>
          <w:sz w:val="24"/>
          <w:szCs w:val="24"/>
        </w:rPr>
        <w:t>prepared from freshly isolated PBMCs by depleting cells</w:t>
      </w:r>
      <w:r>
        <w:rPr>
          <w:rFonts w:ascii="Times New Roman" w:eastAsia="Dutch801BT-Roman" w:hAnsi="Times New Roman" w:cs="Times New Roman" w:hint="eastAsia"/>
          <w:color w:val="231F20"/>
          <w:sz w:val="24"/>
          <w:szCs w:val="24"/>
        </w:rPr>
        <w:t xml:space="preserve"> </w:t>
      </w:r>
      <w:r w:rsidRPr="00C827C2">
        <w:rPr>
          <w:rFonts w:ascii="Times New Roman" w:eastAsia="Dutch801BT-Roman" w:hAnsi="Times New Roman" w:cs="Times New Roman"/>
          <w:color w:val="231F20"/>
          <w:sz w:val="24"/>
          <w:szCs w:val="24"/>
        </w:rPr>
        <w:t>expressing CD8, CD14, CD16, CD19, CD36, CD56, CD123,</w:t>
      </w:r>
      <w:r>
        <w:rPr>
          <w:rFonts w:ascii="Times New Roman" w:eastAsia="Dutch801BT-Bold" w:hAnsi="Times New Roman" w:cs="Times New Roman"/>
          <w:color w:val="231F20"/>
          <w:sz w:val="24"/>
          <w:szCs w:val="24"/>
        </w:rPr>
        <w:sym w:font="Symbol" w:char="F067"/>
      </w:r>
      <w:r w:rsidRPr="00C827C2">
        <w:rPr>
          <w:rFonts w:ascii="Times New Roman" w:eastAsia="Dutch801BT-Roman" w:hAnsi="Times New Roman" w:cs="Times New Roman"/>
          <w:color w:val="231F20"/>
          <w:sz w:val="24"/>
          <w:szCs w:val="24"/>
        </w:rPr>
        <w:t>/</w:t>
      </w:r>
      <w:r>
        <w:rPr>
          <w:rFonts w:ascii="Times New Roman" w:eastAsia="Dutch801BT-Bold" w:hAnsi="Times New Roman" w:cs="Times New Roman"/>
          <w:color w:val="231F20"/>
          <w:sz w:val="24"/>
          <w:szCs w:val="24"/>
        </w:rPr>
        <w:sym w:font="Symbol" w:char="F064"/>
      </w:r>
      <w:r w:rsidRPr="00C827C2">
        <w:rPr>
          <w:rFonts w:ascii="Times New Roman" w:eastAsia="Dutch801BT-Bold" w:hAnsi="Times New Roman" w:cs="Times New Roman"/>
          <w:color w:val="231F20"/>
          <w:sz w:val="24"/>
          <w:szCs w:val="24"/>
        </w:rPr>
        <w:t xml:space="preserve"> </w:t>
      </w:r>
      <w:r w:rsidRPr="00C827C2">
        <w:rPr>
          <w:rFonts w:ascii="Times New Roman" w:eastAsia="Dutch801BT-Roman" w:hAnsi="Times New Roman" w:cs="Times New Roman"/>
          <w:color w:val="231F20"/>
          <w:sz w:val="24"/>
          <w:szCs w:val="24"/>
        </w:rPr>
        <w:t>T cell receptors, and glycophorin A using No-Touch T cell</w:t>
      </w:r>
      <w:r>
        <w:rPr>
          <w:rFonts w:ascii="Times New Roman" w:eastAsia="Dutch801BT-Roman" w:hAnsi="Times New Roman" w:cs="Times New Roman" w:hint="eastAsia"/>
          <w:color w:val="231F20"/>
          <w:sz w:val="24"/>
          <w:szCs w:val="24"/>
        </w:rPr>
        <w:t xml:space="preserve"> </w:t>
      </w:r>
      <w:r w:rsidRPr="00C827C2">
        <w:rPr>
          <w:rFonts w:ascii="Times New Roman" w:eastAsia="Dutch801BT-Roman" w:hAnsi="Times New Roman" w:cs="Times New Roman"/>
          <w:color w:val="231F20"/>
          <w:sz w:val="24"/>
          <w:szCs w:val="24"/>
        </w:rPr>
        <w:t>isolation kits (Miltenyi Biotec). The purity of the CD4</w:t>
      </w:r>
      <w:r>
        <w:rPr>
          <w:rFonts w:ascii="Times New Roman" w:eastAsia="Dutch801BT-Bold" w:hAnsi="Times New Roman" w:cs="Times New Roman" w:hint="eastAsia"/>
          <w:color w:val="231F20"/>
          <w:sz w:val="24"/>
          <w:szCs w:val="24"/>
        </w:rPr>
        <w:t>+</w:t>
      </w:r>
      <w:r w:rsidRPr="00C827C2">
        <w:rPr>
          <w:rFonts w:ascii="Times New Roman" w:eastAsia="Dutch801BT-Bold" w:hAnsi="Times New Roman" w:cs="Times New Roman"/>
          <w:color w:val="231F20"/>
          <w:sz w:val="24"/>
          <w:szCs w:val="24"/>
        </w:rPr>
        <w:t xml:space="preserve"> </w:t>
      </w:r>
      <w:r w:rsidRPr="00C827C2">
        <w:rPr>
          <w:rFonts w:ascii="Times New Roman" w:eastAsia="Dutch801BT-Roman" w:hAnsi="Times New Roman" w:cs="Times New Roman"/>
          <w:color w:val="231F20"/>
          <w:sz w:val="24"/>
          <w:szCs w:val="24"/>
        </w:rPr>
        <w:t>T cells</w:t>
      </w:r>
      <w:r>
        <w:rPr>
          <w:rFonts w:ascii="Times New Roman" w:eastAsia="Dutch801BT-Roman" w:hAnsi="Times New Roman" w:cs="Times New Roman" w:hint="eastAsia"/>
          <w:color w:val="231F20"/>
          <w:sz w:val="24"/>
          <w:szCs w:val="24"/>
        </w:rPr>
        <w:t xml:space="preserve"> </w:t>
      </w:r>
      <w:r w:rsidRPr="00C827C2">
        <w:rPr>
          <w:rFonts w:ascii="Times New Roman" w:eastAsia="Dutch801BT-Roman" w:hAnsi="Times New Roman" w:cs="Times New Roman"/>
          <w:color w:val="231F20"/>
          <w:sz w:val="24"/>
          <w:szCs w:val="24"/>
        </w:rPr>
        <w:t>was 95–98%, as determined by flow cytometry using specific</w:t>
      </w:r>
      <w:r>
        <w:rPr>
          <w:rFonts w:ascii="Times New Roman" w:eastAsia="Dutch801BT-Roman" w:hAnsi="Times New Roman" w:cs="Times New Roman" w:hint="eastAsia"/>
          <w:color w:val="231F20"/>
          <w:sz w:val="24"/>
          <w:szCs w:val="24"/>
        </w:rPr>
        <w:t xml:space="preserve"> </w:t>
      </w:r>
      <w:r w:rsidRPr="00C827C2">
        <w:rPr>
          <w:rFonts w:ascii="Times New Roman" w:eastAsia="Dutch801BT-Roman" w:hAnsi="Times New Roman" w:cs="Times New Roman"/>
          <w:color w:val="231F20"/>
          <w:sz w:val="24"/>
          <w:szCs w:val="24"/>
        </w:rPr>
        <w:t xml:space="preserve">antibodies. </w:t>
      </w:r>
    </w:p>
    <w:p w:rsidR="00145D61" w:rsidRPr="00574ACC" w:rsidRDefault="00145D61" w:rsidP="00C827C2">
      <w:pPr>
        <w:widowControl w:val="0"/>
        <w:autoSpaceDE w:val="0"/>
        <w:autoSpaceDN w:val="0"/>
        <w:adjustRightInd w:val="0"/>
        <w:spacing w:after="0" w:line="360" w:lineRule="auto"/>
        <w:jc w:val="both"/>
        <w:rPr>
          <w:rFonts w:ascii="Times New Roman" w:hAnsi="Times New Roman" w:cs="Times New Roman"/>
          <w:sz w:val="24"/>
          <w:szCs w:val="24"/>
        </w:rPr>
      </w:pPr>
      <w:r w:rsidRPr="003D732F">
        <w:rPr>
          <w:rFonts w:ascii="Times New Roman" w:hAnsi="Times New Roman" w:cs="Times New Roman"/>
          <w:sz w:val="24"/>
          <w:szCs w:val="24"/>
          <w:highlight w:val="yellow"/>
          <w:rPrChange w:id="6" w:author="wu" w:date="2015-06-16T20:41:00Z">
            <w:rPr>
              <w:rFonts w:ascii="Times New Roman" w:hAnsi="Times New Roman" w:cs="Times New Roman"/>
              <w:sz w:val="24"/>
              <w:szCs w:val="24"/>
            </w:rPr>
          </w:rPrChange>
        </w:rPr>
        <w:t>R</w:t>
      </w:r>
      <w:r w:rsidRPr="003D732F">
        <w:rPr>
          <w:rFonts w:ascii="Times New Roman" w:hAnsi="Times New Roman" w:cs="Times New Roman" w:hint="eastAsia"/>
          <w:sz w:val="24"/>
          <w:szCs w:val="24"/>
          <w:highlight w:val="yellow"/>
          <w:rPrChange w:id="7" w:author="wu" w:date="2015-06-16T20:41:00Z">
            <w:rPr>
              <w:rFonts w:ascii="Times New Roman" w:hAnsi="Times New Roman" w:cs="Times New Roman" w:hint="eastAsia"/>
              <w:sz w:val="24"/>
              <w:szCs w:val="24"/>
            </w:rPr>
          </w:rPrChange>
        </w:rPr>
        <w:t>ef1</w:t>
      </w:r>
      <w:r w:rsidRPr="00574ACC">
        <w:rPr>
          <w:rFonts w:ascii="Times New Roman" w:hAnsi="Times New Roman" w:cs="Times New Roman" w:hint="eastAsia"/>
          <w:sz w:val="24"/>
          <w:szCs w:val="24"/>
        </w:rPr>
        <w:t xml:space="preserve">. </w:t>
      </w:r>
      <w:r w:rsidRPr="00574ACC">
        <w:rPr>
          <w:iCs/>
        </w:rPr>
        <w:t>Chen GJ</w:t>
      </w:r>
      <w:r w:rsidRPr="00574ACC">
        <w:t xml:space="preserve">, Zhang X, Li RS, Niu XY, zheng YX, He DY, Xu R, Zhang JW.. Role of Osteopontin in Synovial Th17 Differentiation in Rheumatoid Arthritis. . </w:t>
      </w:r>
      <w:r w:rsidRPr="00574ACC">
        <w:rPr>
          <w:b/>
          <w:bCs/>
          <w:i/>
          <w:iCs/>
        </w:rPr>
        <w:t>Arthritis &amp; Rheumatism</w:t>
      </w:r>
      <w:r w:rsidRPr="00574ACC">
        <w:t>,2010;62(10):2900–2908</w:t>
      </w:r>
    </w:p>
    <w:sectPr w:rsidR="00145D61" w:rsidRPr="00574ACC" w:rsidSect="0055663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wu" w:date="2015-06-16T20:17:00Z" w:initials="w">
    <w:p w:rsidR="00C05095" w:rsidRDefault="00C05095">
      <w:pPr>
        <w:pStyle w:val="a7"/>
      </w:pPr>
      <w:r>
        <w:rPr>
          <w:rStyle w:val="a6"/>
        </w:rPr>
        <w:annotationRef/>
      </w:r>
      <w:r>
        <w:rPr>
          <w:rFonts w:hint="eastAsia"/>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A1B" w:rsidRDefault="00F10A1B" w:rsidP="00C05095">
      <w:pPr>
        <w:spacing w:after="0" w:line="240" w:lineRule="auto"/>
      </w:pPr>
      <w:r>
        <w:separator/>
      </w:r>
    </w:p>
  </w:endnote>
  <w:endnote w:type="continuationSeparator" w:id="1">
    <w:p w:rsidR="00F10A1B" w:rsidRDefault="00F10A1B" w:rsidP="00C050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Pro-It">
    <w:altName w:val="方正舒体"/>
    <w:panose1 w:val="00000000000000000000"/>
    <w:charset w:val="86"/>
    <w:family w:val="auto"/>
    <w:notTrueType/>
    <w:pitch w:val="default"/>
    <w:sig w:usb0="00000001" w:usb1="080E0000" w:usb2="00000010" w:usb3="00000000" w:csb0="00040000" w:csb1="00000000"/>
  </w:font>
  <w:font w:name="Dutch801BT-Bold">
    <w:altName w:val="方正舒体"/>
    <w:panose1 w:val="00000000000000000000"/>
    <w:charset w:val="86"/>
    <w:family w:val="auto"/>
    <w:notTrueType/>
    <w:pitch w:val="default"/>
    <w:sig w:usb0="00000001" w:usb1="080E0000" w:usb2="00000010" w:usb3="00000000" w:csb0="00040000" w:csb1="00000000"/>
  </w:font>
  <w:font w:name="Dutch801BT-Roman">
    <w:altName w:val="方正舒体"/>
    <w:panose1 w:val="00000000000000000000"/>
    <w:charset w:val="86"/>
    <w:family w:val="auto"/>
    <w:notTrueType/>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A1B" w:rsidRDefault="00F10A1B" w:rsidP="00C05095">
      <w:pPr>
        <w:spacing w:after="0" w:line="240" w:lineRule="auto"/>
      </w:pPr>
      <w:r>
        <w:separator/>
      </w:r>
    </w:p>
  </w:footnote>
  <w:footnote w:type="continuationSeparator" w:id="1">
    <w:p w:rsidR="00F10A1B" w:rsidRDefault="00F10A1B" w:rsidP="00C0509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F03517"/>
    <w:rsid w:val="00145D61"/>
    <w:rsid w:val="003468D4"/>
    <w:rsid w:val="003D1C15"/>
    <w:rsid w:val="003D732F"/>
    <w:rsid w:val="00556630"/>
    <w:rsid w:val="00574ACC"/>
    <w:rsid w:val="00716D8D"/>
    <w:rsid w:val="009A6261"/>
    <w:rsid w:val="00C05095"/>
    <w:rsid w:val="00C827C2"/>
    <w:rsid w:val="00F03517"/>
    <w:rsid w:val="00F10A1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351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03517"/>
    <w:rPr>
      <w:color w:val="0000FF"/>
      <w:u w:val="single"/>
    </w:rPr>
  </w:style>
  <w:style w:type="paragraph" w:styleId="a4">
    <w:name w:val="header"/>
    <w:basedOn w:val="a"/>
    <w:link w:val="Char"/>
    <w:uiPriority w:val="99"/>
    <w:semiHidden/>
    <w:unhideWhenUsed/>
    <w:rsid w:val="00C0509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C05095"/>
    <w:rPr>
      <w:sz w:val="18"/>
      <w:szCs w:val="18"/>
    </w:rPr>
  </w:style>
  <w:style w:type="paragraph" w:styleId="a5">
    <w:name w:val="footer"/>
    <w:basedOn w:val="a"/>
    <w:link w:val="Char0"/>
    <w:uiPriority w:val="99"/>
    <w:semiHidden/>
    <w:unhideWhenUsed/>
    <w:rsid w:val="00C05095"/>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semiHidden/>
    <w:rsid w:val="00C05095"/>
    <w:rPr>
      <w:sz w:val="18"/>
      <w:szCs w:val="18"/>
    </w:rPr>
  </w:style>
  <w:style w:type="character" w:styleId="a6">
    <w:name w:val="annotation reference"/>
    <w:basedOn w:val="a0"/>
    <w:uiPriority w:val="99"/>
    <w:semiHidden/>
    <w:unhideWhenUsed/>
    <w:rsid w:val="00C05095"/>
    <w:rPr>
      <w:sz w:val="21"/>
      <w:szCs w:val="21"/>
    </w:rPr>
  </w:style>
  <w:style w:type="paragraph" w:styleId="a7">
    <w:name w:val="annotation text"/>
    <w:basedOn w:val="a"/>
    <w:link w:val="Char1"/>
    <w:uiPriority w:val="99"/>
    <w:semiHidden/>
    <w:unhideWhenUsed/>
    <w:rsid w:val="00C05095"/>
  </w:style>
  <w:style w:type="character" w:customStyle="1" w:styleId="Char1">
    <w:name w:val="批注文字 Char"/>
    <w:basedOn w:val="a0"/>
    <w:link w:val="a7"/>
    <w:uiPriority w:val="99"/>
    <w:semiHidden/>
    <w:rsid w:val="00C05095"/>
  </w:style>
  <w:style w:type="paragraph" w:styleId="a8">
    <w:name w:val="annotation subject"/>
    <w:basedOn w:val="a7"/>
    <w:next w:val="a7"/>
    <w:link w:val="Char2"/>
    <w:uiPriority w:val="99"/>
    <w:semiHidden/>
    <w:unhideWhenUsed/>
    <w:rsid w:val="00C05095"/>
    <w:rPr>
      <w:b/>
      <w:bCs/>
    </w:rPr>
  </w:style>
  <w:style w:type="character" w:customStyle="1" w:styleId="Char2">
    <w:name w:val="批注主题 Char"/>
    <w:basedOn w:val="Char1"/>
    <w:link w:val="a8"/>
    <w:uiPriority w:val="99"/>
    <w:semiHidden/>
    <w:rsid w:val="00C05095"/>
    <w:rPr>
      <w:b/>
      <w:bCs/>
    </w:rPr>
  </w:style>
  <w:style w:type="paragraph" w:styleId="a9">
    <w:name w:val="Balloon Text"/>
    <w:basedOn w:val="a"/>
    <w:link w:val="Char3"/>
    <w:uiPriority w:val="99"/>
    <w:semiHidden/>
    <w:unhideWhenUsed/>
    <w:rsid w:val="00C05095"/>
    <w:pPr>
      <w:spacing w:after="0" w:line="240" w:lineRule="auto"/>
    </w:pPr>
    <w:rPr>
      <w:sz w:val="18"/>
      <w:szCs w:val="18"/>
    </w:rPr>
  </w:style>
  <w:style w:type="character" w:customStyle="1" w:styleId="Char3">
    <w:name w:val="批注框文本 Char"/>
    <w:basedOn w:val="a0"/>
    <w:link w:val="a9"/>
    <w:uiPriority w:val="99"/>
    <w:semiHidden/>
    <w:rsid w:val="00C0509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dfonline.com/action/doSearch?Keyword=DNA%20Methylation" TargetMode="Externa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ongyihe@medmail.com.c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wu</cp:lastModifiedBy>
  <cp:revision>7</cp:revision>
  <dcterms:created xsi:type="dcterms:W3CDTF">2015-06-15T21:49:00Z</dcterms:created>
  <dcterms:modified xsi:type="dcterms:W3CDTF">2015-06-16T12:41:00Z</dcterms:modified>
</cp:coreProperties>
</file>