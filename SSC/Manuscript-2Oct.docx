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F8C" w:rsidRPr="0009337A" w:rsidRDefault="00E82F8C">
      <w:pPr>
        <w:rPr>
          <w:ins w:id="0" w:author="Shicheng Guo" w:date="2016-10-02T11:14:00Z"/>
          <w:rFonts w:ascii="Arial" w:hAnsi="Arial" w:cs="Arial"/>
          <w:b/>
          <w:kern w:val="0"/>
          <w:sz w:val="22"/>
          <w:rPrChange w:id="1" w:author="Shicheng Guo" w:date="2016-10-02T22:38:00Z">
            <w:rPr>
              <w:ins w:id="2" w:author="Shicheng Guo" w:date="2016-10-02T11:14:00Z"/>
              <w:rFonts w:ascii="Times New Roman" w:hAnsi="Times New Roman"/>
              <w:b/>
              <w:kern w:val="0"/>
              <w:sz w:val="20"/>
              <w:szCs w:val="20"/>
            </w:rPr>
          </w:rPrChange>
        </w:rPr>
      </w:pPr>
      <w:r w:rsidRPr="0009337A">
        <w:rPr>
          <w:rFonts w:ascii="Arial" w:hAnsi="Arial" w:cs="Arial"/>
          <w:b/>
          <w:kern w:val="0"/>
          <w:sz w:val="22"/>
          <w:rPrChange w:id="3" w:author="Shicheng Guo" w:date="2016-10-02T22:38:00Z">
            <w:rPr>
              <w:rFonts w:ascii="Times New Roman" w:hAnsi="Times New Roman"/>
              <w:b/>
              <w:kern w:val="0"/>
              <w:sz w:val="20"/>
              <w:szCs w:val="20"/>
            </w:rPr>
          </w:rPrChange>
        </w:rPr>
        <w:t>Whole-genomic DNA m</w:t>
      </w:r>
      <w:bookmarkStart w:id="4" w:name="_GoBack"/>
      <w:bookmarkEnd w:id="4"/>
      <w:r w:rsidRPr="0009337A">
        <w:rPr>
          <w:rFonts w:ascii="Arial" w:hAnsi="Arial" w:cs="Arial"/>
          <w:b/>
          <w:kern w:val="0"/>
          <w:sz w:val="22"/>
          <w:rPrChange w:id="5" w:author="Shicheng Guo" w:date="2016-10-02T22:38:00Z">
            <w:rPr>
              <w:rFonts w:ascii="Times New Roman" w:hAnsi="Times New Roman"/>
              <w:b/>
              <w:kern w:val="0"/>
              <w:sz w:val="20"/>
              <w:szCs w:val="20"/>
            </w:rPr>
          </w:rPrChange>
        </w:rPr>
        <w:t>ethylation pattern revealed type I interferon contributed to the fibrosis of scleroderma by inducing Th cells polarization towards immune suppression as of Treg and release more TGF-β</w:t>
      </w:r>
    </w:p>
    <w:p w:rsidR="006B3359" w:rsidRPr="0009337A" w:rsidRDefault="006B3359">
      <w:pPr>
        <w:rPr>
          <w:ins w:id="6" w:author="Shicheng Guo" w:date="2016-10-02T11:14:00Z"/>
          <w:rFonts w:ascii="Arial" w:hAnsi="Arial" w:cs="Arial"/>
          <w:b/>
          <w:kern w:val="0"/>
          <w:sz w:val="22"/>
          <w:rPrChange w:id="7" w:author="Shicheng Guo" w:date="2016-10-02T22:38:00Z">
            <w:rPr>
              <w:ins w:id="8" w:author="Shicheng Guo" w:date="2016-10-02T11:14:00Z"/>
              <w:rFonts w:ascii="Times New Roman" w:hAnsi="Times New Roman"/>
              <w:b/>
              <w:kern w:val="0"/>
              <w:sz w:val="20"/>
              <w:szCs w:val="20"/>
            </w:rPr>
          </w:rPrChange>
        </w:rPr>
      </w:pPr>
    </w:p>
    <w:p w:rsidR="006B3359" w:rsidRPr="0009337A" w:rsidRDefault="006B3359">
      <w:pPr>
        <w:rPr>
          <w:ins w:id="9" w:author="Shicheng Guo" w:date="2016-10-02T11:14:00Z"/>
          <w:rFonts w:ascii="Arial" w:hAnsi="Arial" w:cs="Arial"/>
          <w:b/>
          <w:kern w:val="0"/>
          <w:sz w:val="22"/>
          <w:rPrChange w:id="10" w:author="Shicheng Guo" w:date="2016-10-02T22:38:00Z">
            <w:rPr>
              <w:ins w:id="11" w:author="Shicheng Guo" w:date="2016-10-02T11:14:00Z"/>
              <w:rFonts w:ascii="Times New Roman" w:hAnsi="Times New Roman"/>
              <w:b/>
              <w:kern w:val="0"/>
              <w:sz w:val="20"/>
              <w:szCs w:val="20"/>
            </w:rPr>
          </w:rPrChange>
        </w:rPr>
      </w:pPr>
    </w:p>
    <w:p w:rsidR="006B3359" w:rsidRPr="0009337A" w:rsidRDefault="006B3359">
      <w:pPr>
        <w:rPr>
          <w:ins w:id="12" w:author="Shicheng Guo" w:date="2016-10-02T11:14:00Z"/>
          <w:rFonts w:ascii="Arial" w:hAnsi="Arial" w:cs="Arial"/>
          <w:b/>
          <w:kern w:val="0"/>
          <w:sz w:val="22"/>
          <w:rPrChange w:id="13" w:author="Shicheng Guo" w:date="2016-10-02T22:38:00Z">
            <w:rPr>
              <w:ins w:id="14" w:author="Shicheng Guo" w:date="2016-10-02T11:14:00Z"/>
              <w:rFonts w:ascii="Times New Roman" w:hAnsi="Times New Roman"/>
              <w:b/>
              <w:kern w:val="0"/>
              <w:sz w:val="20"/>
              <w:szCs w:val="20"/>
            </w:rPr>
          </w:rPrChange>
        </w:rPr>
      </w:pPr>
    </w:p>
    <w:p w:rsidR="006B3359" w:rsidRPr="0009337A" w:rsidRDefault="006B3359">
      <w:pPr>
        <w:rPr>
          <w:ins w:id="15" w:author="Shicheng Guo" w:date="2016-10-02T11:14:00Z"/>
          <w:rFonts w:ascii="Arial" w:hAnsi="Arial" w:cs="Arial"/>
          <w:b/>
          <w:kern w:val="0"/>
          <w:sz w:val="22"/>
          <w:rPrChange w:id="16" w:author="Shicheng Guo" w:date="2016-10-02T22:38:00Z">
            <w:rPr>
              <w:ins w:id="17" w:author="Shicheng Guo" w:date="2016-10-02T11:14:00Z"/>
              <w:rFonts w:ascii="Times New Roman" w:hAnsi="Times New Roman"/>
              <w:b/>
              <w:kern w:val="0"/>
              <w:sz w:val="20"/>
              <w:szCs w:val="20"/>
            </w:rPr>
          </w:rPrChange>
        </w:rPr>
      </w:pPr>
    </w:p>
    <w:p w:rsidR="006B3359" w:rsidRPr="0009337A" w:rsidRDefault="006B3359">
      <w:pPr>
        <w:rPr>
          <w:ins w:id="18" w:author="Shicheng Guo" w:date="2016-10-02T11:14:00Z"/>
          <w:rFonts w:ascii="Arial" w:hAnsi="Arial" w:cs="Arial"/>
          <w:b/>
          <w:kern w:val="0"/>
          <w:sz w:val="22"/>
          <w:rPrChange w:id="19" w:author="Shicheng Guo" w:date="2016-10-02T22:38:00Z">
            <w:rPr>
              <w:ins w:id="20" w:author="Shicheng Guo" w:date="2016-10-02T11:14:00Z"/>
              <w:rFonts w:ascii="Times New Roman" w:hAnsi="Times New Roman"/>
              <w:b/>
              <w:kern w:val="0"/>
              <w:sz w:val="20"/>
              <w:szCs w:val="20"/>
            </w:rPr>
          </w:rPrChange>
        </w:rPr>
      </w:pPr>
    </w:p>
    <w:p w:rsidR="006B3359" w:rsidRPr="0009337A" w:rsidRDefault="006B3359">
      <w:pPr>
        <w:rPr>
          <w:rFonts w:ascii="Arial" w:hAnsi="Arial" w:cs="Arial"/>
          <w:b/>
          <w:kern w:val="0"/>
          <w:sz w:val="22"/>
          <w:rPrChange w:id="21" w:author="Shicheng Guo" w:date="2016-10-02T22:38:00Z">
            <w:rPr>
              <w:rFonts w:ascii="Times New Roman" w:hAnsi="Times New Roman"/>
              <w:b/>
              <w:kern w:val="0"/>
              <w:sz w:val="20"/>
              <w:szCs w:val="20"/>
            </w:rPr>
          </w:rPrChange>
        </w:rPr>
      </w:pPr>
    </w:p>
    <w:p w:rsidR="00E82F8C" w:rsidRPr="0009337A" w:rsidRDefault="00E82F8C">
      <w:pPr>
        <w:rPr>
          <w:rFonts w:ascii="Arial" w:hAnsi="Arial" w:cs="Arial"/>
          <w:b/>
          <w:kern w:val="0"/>
          <w:sz w:val="22"/>
          <w:rPrChange w:id="22" w:author="Shicheng Guo" w:date="2016-10-02T22:38:00Z">
            <w:rPr>
              <w:rFonts w:ascii="Times New Roman" w:hAnsi="Times New Roman"/>
              <w:b/>
              <w:kern w:val="0"/>
              <w:sz w:val="20"/>
              <w:szCs w:val="20"/>
            </w:rPr>
          </w:rPrChange>
        </w:rPr>
      </w:pPr>
    </w:p>
    <w:p w:rsidR="00830007" w:rsidRPr="0009337A" w:rsidRDefault="00E82F8C">
      <w:pPr>
        <w:tabs>
          <w:tab w:val="left" w:pos="4355"/>
        </w:tabs>
        <w:outlineLvl w:val="0"/>
        <w:rPr>
          <w:rFonts w:ascii="Arial" w:hAnsi="Arial" w:cs="Arial"/>
          <w:b/>
          <w:kern w:val="0"/>
          <w:sz w:val="22"/>
          <w:rPrChange w:id="23" w:author="Shicheng Guo" w:date="2016-10-02T22:38:00Z">
            <w:rPr>
              <w:rFonts w:ascii="Times New Roman" w:hAnsi="Times New Roman"/>
              <w:b/>
              <w:kern w:val="0"/>
              <w:sz w:val="20"/>
              <w:szCs w:val="20"/>
            </w:rPr>
          </w:rPrChange>
        </w:rPr>
        <w:pPrChange w:id="24" w:author="Shicheng Guo" w:date="2016-10-02T22:40:00Z">
          <w:pPr>
            <w:outlineLvl w:val="0"/>
          </w:pPr>
        </w:pPrChange>
      </w:pPr>
      <w:r w:rsidRPr="0009337A">
        <w:rPr>
          <w:rFonts w:ascii="Arial" w:hAnsi="Arial" w:cs="Arial"/>
          <w:b/>
          <w:kern w:val="0"/>
          <w:sz w:val="22"/>
          <w:rPrChange w:id="25" w:author="Shicheng Guo" w:date="2016-10-02T22:38:00Z">
            <w:rPr>
              <w:rFonts w:ascii="Times New Roman" w:hAnsi="Times New Roman"/>
              <w:b/>
              <w:kern w:val="0"/>
              <w:sz w:val="20"/>
              <w:szCs w:val="20"/>
            </w:rPr>
          </w:rPrChange>
        </w:rPr>
        <w:t>Introduction</w:t>
      </w:r>
    </w:p>
    <w:p w:rsidR="00E82F8C" w:rsidRPr="0009337A" w:rsidRDefault="00E82F8C">
      <w:pPr>
        <w:autoSpaceDE w:val="0"/>
        <w:autoSpaceDN w:val="0"/>
        <w:adjustRightInd w:val="0"/>
        <w:ind w:firstLineChars="100" w:firstLine="220"/>
        <w:rPr>
          <w:rStyle w:val="apple-converted-space"/>
          <w:rFonts w:ascii="Arial" w:hAnsi="Arial" w:cs="Arial"/>
          <w:color w:val="000000"/>
          <w:sz w:val="22"/>
          <w:shd w:val="clear" w:color="auto" w:fill="FFFFFF"/>
          <w:rPrChange w:id="26" w:author="Shicheng Guo" w:date="2016-10-02T22:38:00Z">
            <w:rPr>
              <w:rStyle w:val="apple-converted-space"/>
              <w:rFonts w:ascii="Times New Roman" w:hAnsi="Times New Roman"/>
              <w:color w:val="000000"/>
              <w:sz w:val="27"/>
              <w:szCs w:val="27"/>
              <w:shd w:val="clear" w:color="auto" w:fill="FFFFFF"/>
            </w:rPr>
          </w:rPrChange>
        </w:rPr>
        <w:pPrChange w:id="27" w:author="Shicheng Guo" w:date="2016-10-02T22:40:00Z">
          <w:pPr>
            <w:autoSpaceDE w:val="0"/>
            <w:autoSpaceDN w:val="0"/>
            <w:adjustRightInd w:val="0"/>
          </w:pPr>
        </w:pPrChange>
      </w:pPr>
      <w:r w:rsidRPr="0009337A">
        <w:rPr>
          <w:rFonts w:ascii="Arial" w:hAnsi="Arial" w:cs="Arial"/>
          <w:kern w:val="0"/>
          <w:sz w:val="22"/>
          <w:rPrChange w:id="28" w:author="Shicheng Guo" w:date="2016-10-02T22:38:00Z">
            <w:rPr>
              <w:rFonts w:ascii="Times New Roman" w:hAnsi="Times New Roman"/>
              <w:kern w:val="0"/>
              <w:sz w:val="20"/>
              <w:szCs w:val="20"/>
            </w:rPr>
          </w:rPrChange>
        </w:rPr>
        <w:t xml:space="preserve">Systemic sclerosis (Scleroderma, SSc) is a complex systemic autoimmune disease characterized by immune dysregulation, fibrosis, and vasculopathy. It is a rare connective tissue disease, with a prevalence rate per year of </w:t>
      </w:r>
      <w:del w:id="29" w:author="Shicheng Guo" w:date="2016-10-02T11:16:00Z">
        <w:r w:rsidRPr="0009337A" w:rsidDel="00E528C7">
          <w:rPr>
            <w:rFonts w:ascii="Arial" w:hAnsi="Arial" w:cs="Arial"/>
            <w:kern w:val="0"/>
            <w:sz w:val="22"/>
            <w:rPrChange w:id="30" w:author="Shicheng Guo" w:date="2016-10-02T22:38:00Z">
              <w:rPr>
                <w:rFonts w:ascii="Times New Roman" w:hAnsi="Times New Roman"/>
                <w:kern w:val="0"/>
                <w:sz w:val="20"/>
                <w:szCs w:val="20"/>
              </w:rPr>
            </w:rPrChange>
          </w:rPr>
          <w:delText>0.00</w:delText>
        </w:r>
      </w:del>
      <w:r w:rsidRPr="0009337A">
        <w:rPr>
          <w:rFonts w:ascii="Arial" w:hAnsi="Arial" w:cs="Arial"/>
          <w:kern w:val="0"/>
          <w:sz w:val="22"/>
          <w:rPrChange w:id="31" w:author="Shicheng Guo" w:date="2016-10-02T22:38:00Z">
            <w:rPr>
              <w:rFonts w:ascii="Times New Roman" w:hAnsi="Times New Roman"/>
              <w:kern w:val="0"/>
              <w:sz w:val="20"/>
              <w:szCs w:val="20"/>
            </w:rPr>
          </w:rPrChange>
        </w:rPr>
        <w:t>2</w:t>
      </w:r>
      <w:ins w:id="32" w:author="Shicheng Guo" w:date="2016-10-02T11:16:00Z">
        <w:r w:rsidR="00E528C7" w:rsidRPr="0009337A">
          <w:rPr>
            <w:rFonts w:ascii="Arial" w:hAnsi="Arial" w:cs="Arial"/>
            <w:kern w:val="0"/>
            <w:sz w:val="22"/>
            <w:rPrChange w:id="33" w:author="Shicheng Guo" w:date="2016-10-02T22:38:00Z">
              <w:rPr>
                <w:rFonts w:ascii="Times New Roman" w:hAnsi="Times New Roman"/>
                <w:kern w:val="0"/>
                <w:sz w:val="20"/>
                <w:szCs w:val="20"/>
              </w:rPr>
            </w:rPrChange>
          </w:rPr>
          <w:t>.</w:t>
        </w:r>
      </w:ins>
      <w:r w:rsidRPr="0009337A">
        <w:rPr>
          <w:rFonts w:ascii="Arial" w:hAnsi="Arial" w:cs="Arial"/>
          <w:kern w:val="0"/>
          <w:sz w:val="22"/>
          <w:rPrChange w:id="34" w:author="Shicheng Guo" w:date="2016-10-02T22:38:00Z">
            <w:rPr>
              <w:rFonts w:ascii="Times New Roman" w:hAnsi="Times New Roman"/>
              <w:kern w:val="0"/>
              <w:sz w:val="20"/>
              <w:szCs w:val="20"/>
            </w:rPr>
          </w:rPrChange>
        </w:rPr>
        <w:t>8-</w:t>
      </w:r>
      <w:del w:id="35" w:author="Shicheng Guo" w:date="2016-10-02T11:16:00Z">
        <w:r w:rsidRPr="0009337A" w:rsidDel="00E528C7">
          <w:rPr>
            <w:rFonts w:ascii="Arial" w:hAnsi="Arial" w:cs="Arial"/>
            <w:kern w:val="0"/>
            <w:sz w:val="22"/>
            <w:rPrChange w:id="36" w:author="Shicheng Guo" w:date="2016-10-02T22:38:00Z">
              <w:rPr>
                <w:rFonts w:ascii="Times New Roman" w:hAnsi="Times New Roman"/>
                <w:kern w:val="0"/>
                <w:sz w:val="20"/>
                <w:szCs w:val="20"/>
              </w:rPr>
            </w:rPrChange>
          </w:rPr>
          <w:delText>0.0</w:delText>
        </w:r>
      </w:del>
      <w:r w:rsidRPr="0009337A">
        <w:rPr>
          <w:rFonts w:ascii="Arial" w:hAnsi="Arial" w:cs="Arial"/>
          <w:kern w:val="0"/>
          <w:sz w:val="22"/>
          <w:rPrChange w:id="37" w:author="Shicheng Guo" w:date="2016-10-02T22:38:00Z">
            <w:rPr>
              <w:rFonts w:ascii="Times New Roman" w:hAnsi="Times New Roman"/>
              <w:kern w:val="0"/>
              <w:sz w:val="20"/>
              <w:szCs w:val="20"/>
            </w:rPr>
          </w:rPrChange>
        </w:rPr>
        <w:t>25</w:t>
      </w:r>
      <w:ins w:id="38" w:author="Shicheng Guo" w:date="2016-10-02T11:16:00Z">
        <w:r w:rsidR="00E528C7" w:rsidRPr="0009337A">
          <w:rPr>
            <w:rFonts w:ascii="Arial" w:hAnsi="Arial" w:cs="Arial"/>
            <w:kern w:val="0"/>
            <w:sz w:val="22"/>
            <w:rPrChange w:id="39" w:author="Shicheng Guo" w:date="2016-10-02T22:38:00Z">
              <w:rPr>
                <w:rFonts w:ascii="Times New Roman" w:hAnsi="Times New Roman"/>
                <w:kern w:val="0"/>
                <w:sz w:val="20"/>
                <w:szCs w:val="20"/>
              </w:rPr>
            </w:rPrChange>
          </w:rPr>
          <w:t>.</w:t>
        </w:r>
      </w:ins>
      <w:r w:rsidRPr="0009337A">
        <w:rPr>
          <w:rFonts w:ascii="Arial" w:hAnsi="Arial" w:cs="Arial"/>
          <w:kern w:val="0"/>
          <w:sz w:val="22"/>
          <w:rPrChange w:id="40" w:author="Shicheng Guo" w:date="2016-10-02T22:38:00Z">
            <w:rPr>
              <w:rFonts w:ascii="Times New Roman" w:hAnsi="Times New Roman"/>
              <w:kern w:val="0"/>
              <w:sz w:val="20"/>
              <w:szCs w:val="20"/>
            </w:rPr>
          </w:rPrChange>
        </w:rPr>
        <w:t xml:space="preserve">3 </w:t>
      </w:r>
      <w:ins w:id="41" w:author="Shicheng Guo" w:date="2016-10-02T11:16:00Z">
        <w:r w:rsidR="00E528C7" w:rsidRPr="0009337A">
          <w:rPr>
            <w:rFonts w:ascii="Arial" w:hAnsi="Arial" w:cs="Arial"/>
            <w:kern w:val="0"/>
            <w:sz w:val="22"/>
            <w:rPrChange w:id="42" w:author="Shicheng Guo" w:date="2016-10-02T22:38:00Z">
              <w:rPr>
                <w:rFonts w:ascii="Times New Roman" w:hAnsi="Times New Roman"/>
                <w:kern w:val="0"/>
                <w:sz w:val="20"/>
                <w:szCs w:val="20"/>
              </w:rPr>
            </w:rPrChange>
          </w:rPr>
          <w:t>per million</w:t>
        </w:r>
      </w:ins>
      <w:del w:id="43" w:author="Shicheng Guo" w:date="2016-10-02T11:16:00Z">
        <w:r w:rsidRPr="0009337A" w:rsidDel="00E528C7">
          <w:rPr>
            <w:rFonts w:ascii="Arial" w:hAnsi="Arial" w:cs="Arial"/>
            <w:kern w:val="0"/>
            <w:sz w:val="22"/>
            <w:rPrChange w:id="44" w:author="Shicheng Guo" w:date="2016-10-02T22:38:00Z">
              <w:rPr>
                <w:rFonts w:ascii="Times New Roman" w:hAnsi="Times New Roman"/>
                <w:kern w:val="0"/>
                <w:sz w:val="20"/>
                <w:szCs w:val="20"/>
              </w:rPr>
            </w:rPrChange>
          </w:rPr>
          <w:delText>%</w:delText>
        </w:r>
      </w:del>
      <w:r w:rsidRPr="0009337A">
        <w:rPr>
          <w:rFonts w:ascii="Arial" w:hAnsi="Arial" w:cs="Arial"/>
          <w:kern w:val="0"/>
          <w:sz w:val="22"/>
          <w:rPrChange w:id="45" w:author="Shicheng Guo" w:date="2016-10-02T22:38:00Z">
            <w:rPr>
              <w:rFonts w:ascii="Times New Roman" w:hAnsi="Times New Roman"/>
              <w:kern w:val="0"/>
              <w:sz w:val="20"/>
              <w:szCs w:val="20"/>
            </w:rPr>
          </w:rPrChange>
        </w:rPr>
        <w:t xml:space="preserve"> in USA </w:t>
      </w:r>
      <w:r w:rsidR="00346056" w:rsidRPr="0009337A">
        <w:rPr>
          <w:rFonts w:ascii="Arial" w:hAnsi="Arial" w:cs="Arial"/>
          <w:kern w:val="0"/>
          <w:sz w:val="22"/>
          <w:rPrChange w:id="46" w:author="Shicheng Guo" w:date="2016-10-02T22:38:00Z">
            <w:rPr>
              <w:rFonts w:ascii="Times New Roman" w:hAnsi="Times New Roman"/>
              <w:kern w:val="0"/>
              <w:sz w:val="20"/>
              <w:szCs w:val="20"/>
            </w:rPr>
          </w:rPrChange>
        </w:rPr>
        <w:fldChar w:fldCharType="begin">
          <w:fldData xml:space="preserve">PEVuZE5vdGU+PENpdGU+PEF1dGhvcj5NYXllczwvQXV0aG9yPjxZZWFyPjIwMDM8L1llYXI+PFJl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</w:fldData>
        </w:fldChar>
      </w:r>
      <w:r w:rsidR="00D544F4" w:rsidRPr="0009337A">
        <w:rPr>
          <w:rFonts w:ascii="Arial" w:hAnsi="Arial" w:cs="Arial"/>
          <w:kern w:val="0"/>
          <w:sz w:val="22"/>
          <w:rPrChange w:id="47"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48" w:author="Shicheng Guo" w:date="2016-10-02T22:38:00Z">
            <w:rPr>
              <w:rFonts w:ascii="Times New Roman" w:hAnsi="Times New Roman"/>
              <w:kern w:val="0"/>
              <w:sz w:val="20"/>
              <w:szCs w:val="20"/>
            </w:rPr>
          </w:rPrChange>
        </w:rPr>
        <w:fldChar w:fldCharType="begin">
          <w:fldData xml:space="preserve">PEVuZE5vdGU+PENpdGU+PEF1dGhvcj5NYXllczwvQXV0aG9yPjxZZWFyPjIwMDM8L1llYXI+PFJl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</w:fldData>
        </w:fldChar>
      </w:r>
      <w:r w:rsidR="00D544F4" w:rsidRPr="0009337A">
        <w:rPr>
          <w:rFonts w:ascii="Arial" w:hAnsi="Arial" w:cs="Arial"/>
          <w:kern w:val="0"/>
          <w:sz w:val="22"/>
          <w:rPrChange w:id="49"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50" w:author="Shicheng Guo" w:date="2016-10-02T22:38:00Z">
            <w:rPr>
              <w:rFonts w:ascii="Arial" w:hAnsi="Arial" w:cs="Arial"/>
              <w:kern w:val="0"/>
              <w:sz w:val="22"/>
            </w:rPr>
          </w:rPrChange>
        </w:rPr>
      </w:r>
      <w:r w:rsidR="00346056" w:rsidRPr="0009337A">
        <w:rPr>
          <w:rFonts w:ascii="Arial" w:hAnsi="Arial" w:cs="Arial"/>
          <w:kern w:val="0"/>
          <w:sz w:val="22"/>
          <w:rPrChange w:id="51"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52" w:author="Shicheng Guo" w:date="2016-10-02T22:38:00Z">
            <w:rPr>
              <w:rFonts w:ascii="Arial" w:hAnsi="Arial" w:cs="Arial"/>
              <w:kern w:val="0"/>
              <w:sz w:val="22"/>
            </w:rPr>
          </w:rPrChange>
        </w:rPr>
      </w:r>
      <w:r w:rsidR="00346056" w:rsidRPr="0009337A">
        <w:rPr>
          <w:rFonts w:ascii="Arial" w:hAnsi="Arial" w:cs="Arial"/>
          <w:kern w:val="0"/>
          <w:sz w:val="22"/>
          <w:rPrChange w:id="53" w:author="Shicheng Guo" w:date="2016-10-02T22:38:00Z">
            <w:rPr>
              <w:rFonts w:ascii="Times New Roman" w:hAnsi="Times New Roman"/>
              <w:kern w:val="0"/>
              <w:sz w:val="20"/>
              <w:szCs w:val="20"/>
            </w:rPr>
          </w:rPrChange>
        </w:rPr>
        <w:fldChar w:fldCharType="separate"/>
      </w:r>
      <w:r w:rsidRPr="0009337A">
        <w:rPr>
          <w:rFonts w:ascii="Arial" w:hAnsi="Arial" w:cs="Arial"/>
          <w:noProof/>
          <w:kern w:val="0"/>
          <w:sz w:val="22"/>
          <w:rPrChange w:id="54"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55"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56" w:author="Shicheng Guo" w:date="2016-10-02T22:38:00Z">
            <w:rPr>
              <w:rFonts w:ascii="Times New Roman" w:hAnsi="Times New Roman"/>
              <w:noProof/>
              <w:kern w:val="0"/>
              <w:sz w:val="20"/>
              <w:szCs w:val="20"/>
            </w:rPr>
          </w:rPrChange>
        </w:rPr>
        <w:instrText xml:space="preserve"> HYPERLINK \l "_ENREF_1" \o "Mayes, 2003 #9444" </w:instrText>
      </w:r>
      <w:r w:rsidR="007A6C86" w:rsidRPr="0009337A">
        <w:rPr>
          <w:rFonts w:ascii="Arial" w:hAnsi="Arial" w:cs="Arial"/>
          <w:noProof/>
          <w:kern w:val="0"/>
          <w:sz w:val="22"/>
          <w:rPrChange w:id="57"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58" w:author="Shicheng Guo" w:date="2016-10-02T22:38:00Z">
            <w:rPr>
              <w:rFonts w:ascii="Times New Roman" w:hAnsi="Times New Roman"/>
              <w:noProof/>
              <w:kern w:val="0"/>
              <w:sz w:val="20"/>
              <w:szCs w:val="20"/>
            </w:rPr>
          </w:rPrChange>
        </w:rPr>
        <w:t>1</w:t>
      </w:r>
      <w:r w:rsidR="007A6C86" w:rsidRPr="0009337A">
        <w:rPr>
          <w:rFonts w:ascii="Arial" w:hAnsi="Arial" w:cs="Arial"/>
          <w:noProof/>
          <w:kern w:val="0"/>
          <w:sz w:val="22"/>
          <w:rPrChange w:id="59"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60"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61"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62" w:author="Shicheng Guo" w:date="2016-10-02T22:38:00Z">
            <w:rPr>
              <w:rFonts w:ascii="Times New Roman" w:hAnsi="Times New Roman"/>
              <w:kern w:val="0"/>
              <w:sz w:val="20"/>
              <w:szCs w:val="20"/>
            </w:rPr>
          </w:rPrChange>
        </w:rPr>
        <w:t xml:space="preserve">. Based on the maximum extent of skin involvement, SSc is categorised as limited cutaneous (lcSSc) if skin thickening is limited to the extremities distal to the elbows and knees with or without facial involvement, whereas SSc is categorised as diffuse cutaneous (dcSSc) if skin thickening involves areas proximal to the elbows and knees, including the trunk. Our previous research indicates that </w:t>
      </w:r>
      <w:del w:id="63" w:author="系统管理员" w:date="2016-09-30T13:24:00Z">
        <w:r w:rsidRPr="0009337A" w:rsidDel="00726B03">
          <w:rPr>
            <w:rFonts w:ascii="Arial" w:hAnsi="Arial" w:cs="Arial"/>
            <w:kern w:val="0"/>
            <w:sz w:val="22"/>
            <w:rPrChange w:id="64" w:author="Shicheng Guo" w:date="2016-10-02T22:38:00Z">
              <w:rPr>
                <w:rFonts w:ascii="Times New Roman" w:hAnsi="Times New Roman"/>
                <w:kern w:val="0"/>
                <w:sz w:val="20"/>
                <w:szCs w:val="20"/>
              </w:rPr>
            </w:rPrChange>
          </w:rPr>
          <w:delText>c</w:delText>
        </w:r>
      </w:del>
      <w:ins w:id="65" w:author="系统管理员" w:date="2016-09-30T13:24:00Z">
        <w:r w:rsidR="00726B03" w:rsidRPr="0009337A">
          <w:rPr>
            <w:rFonts w:ascii="Arial" w:hAnsi="Arial" w:cs="Arial"/>
            <w:kern w:val="0"/>
            <w:sz w:val="22"/>
            <w:rPrChange w:id="66" w:author="Shicheng Guo" w:date="2016-10-02T22:38:00Z">
              <w:rPr>
                <w:rFonts w:ascii="Times New Roman" w:hAnsi="Times New Roman"/>
                <w:kern w:val="0"/>
                <w:sz w:val="20"/>
                <w:szCs w:val="20"/>
              </w:rPr>
            </w:rPrChange>
          </w:rPr>
          <w:t>C</w:t>
        </w:r>
      </w:ins>
      <w:r w:rsidRPr="0009337A">
        <w:rPr>
          <w:rFonts w:ascii="Arial" w:hAnsi="Arial" w:cs="Arial"/>
          <w:kern w:val="0"/>
          <w:sz w:val="22"/>
          <w:rPrChange w:id="67" w:author="Shicheng Guo" w:date="2016-10-02T22:38:00Z">
            <w:rPr>
              <w:rFonts w:ascii="Times New Roman" w:hAnsi="Times New Roman"/>
              <w:kern w:val="0"/>
              <w:sz w:val="20"/>
              <w:szCs w:val="20"/>
            </w:rPr>
          </w:rPrChange>
        </w:rPr>
        <w:t xml:space="preserve">hinese patients show 40.3 % lcSSc and 59.7 % dcSSc forms of SSc </w:t>
      </w:r>
      <w:r w:rsidR="00346056" w:rsidRPr="0009337A">
        <w:rPr>
          <w:rFonts w:ascii="Arial" w:hAnsi="Arial" w:cs="Arial"/>
          <w:kern w:val="0"/>
          <w:sz w:val="22"/>
          <w:rPrChange w:id="68" w:author="Shicheng Guo" w:date="2016-10-02T22:38:00Z">
            <w:rPr>
              <w:rFonts w:ascii="Times New Roman" w:hAnsi="Times New Roman"/>
              <w:kern w:val="0"/>
              <w:sz w:val="20"/>
              <w:szCs w:val="20"/>
            </w:rPr>
          </w:rPrChange>
        </w:rPr>
        <w:fldChar w:fldCharType="begin">
          <w:fldData xml:space="preserve">PEVuZE5vdGU+PENpdGU+PEF1dGhvcj5XYW5nPC9BdXRob3I+PFllYXI+MjAxMzwvWWVhcj48UmVj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</w:fldData>
        </w:fldChar>
      </w:r>
      <w:r w:rsidR="00D544F4" w:rsidRPr="0009337A">
        <w:rPr>
          <w:rFonts w:ascii="Arial" w:hAnsi="Arial" w:cs="Arial"/>
          <w:kern w:val="0"/>
          <w:sz w:val="22"/>
          <w:rPrChange w:id="69"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70" w:author="Shicheng Guo" w:date="2016-10-02T22:38:00Z">
            <w:rPr>
              <w:rFonts w:ascii="Times New Roman" w:hAnsi="Times New Roman"/>
              <w:kern w:val="0"/>
              <w:sz w:val="20"/>
              <w:szCs w:val="20"/>
            </w:rPr>
          </w:rPrChange>
        </w:rPr>
        <w:fldChar w:fldCharType="begin">
          <w:fldData xml:space="preserve">PEVuZE5vdGU+PENpdGU+PEF1dGhvcj5XYW5nPC9BdXRob3I+PFllYXI+MjAxMzwvWWVhcj48UmVj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</w:fldData>
        </w:fldChar>
      </w:r>
      <w:r w:rsidR="00D544F4" w:rsidRPr="0009337A">
        <w:rPr>
          <w:rFonts w:ascii="Arial" w:hAnsi="Arial" w:cs="Arial"/>
          <w:kern w:val="0"/>
          <w:sz w:val="22"/>
          <w:rPrChange w:id="71"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72" w:author="Shicheng Guo" w:date="2016-10-02T22:38:00Z">
            <w:rPr>
              <w:rFonts w:ascii="Arial" w:hAnsi="Arial" w:cs="Arial"/>
              <w:kern w:val="0"/>
              <w:sz w:val="22"/>
            </w:rPr>
          </w:rPrChange>
        </w:rPr>
      </w:r>
      <w:r w:rsidR="00346056" w:rsidRPr="0009337A">
        <w:rPr>
          <w:rFonts w:ascii="Arial" w:hAnsi="Arial" w:cs="Arial"/>
          <w:kern w:val="0"/>
          <w:sz w:val="22"/>
          <w:rPrChange w:id="73"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74" w:author="Shicheng Guo" w:date="2016-10-02T22:38:00Z">
            <w:rPr>
              <w:rFonts w:ascii="Arial" w:hAnsi="Arial" w:cs="Arial"/>
              <w:kern w:val="0"/>
              <w:sz w:val="22"/>
            </w:rPr>
          </w:rPrChange>
        </w:rPr>
      </w:r>
      <w:r w:rsidR="00346056" w:rsidRPr="0009337A">
        <w:rPr>
          <w:rFonts w:ascii="Arial" w:hAnsi="Arial" w:cs="Arial"/>
          <w:kern w:val="0"/>
          <w:sz w:val="22"/>
          <w:rPrChange w:id="75" w:author="Shicheng Guo" w:date="2016-10-02T22:38:00Z">
            <w:rPr>
              <w:rFonts w:ascii="Times New Roman" w:hAnsi="Times New Roman"/>
              <w:kern w:val="0"/>
              <w:sz w:val="20"/>
              <w:szCs w:val="20"/>
            </w:rPr>
          </w:rPrChange>
        </w:rPr>
        <w:fldChar w:fldCharType="separate"/>
      </w:r>
      <w:r w:rsidRPr="0009337A">
        <w:rPr>
          <w:rFonts w:ascii="Arial" w:hAnsi="Arial" w:cs="Arial"/>
          <w:noProof/>
          <w:kern w:val="0"/>
          <w:sz w:val="22"/>
          <w:rPrChange w:id="76"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77"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78" w:author="Shicheng Guo" w:date="2016-10-02T22:38:00Z">
            <w:rPr>
              <w:rFonts w:ascii="Times New Roman" w:hAnsi="Times New Roman"/>
              <w:noProof/>
              <w:kern w:val="0"/>
              <w:sz w:val="20"/>
              <w:szCs w:val="20"/>
            </w:rPr>
          </w:rPrChange>
        </w:rPr>
        <w:instrText xml:space="preserve"> HYPERLINK \l "_ENREF_2" \o "Wang, 2013 #10142" </w:instrText>
      </w:r>
      <w:r w:rsidR="007A6C86" w:rsidRPr="0009337A">
        <w:rPr>
          <w:rFonts w:ascii="Arial" w:hAnsi="Arial" w:cs="Arial"/>
          <w:noProof/>
          <w:kern w:val="0"/>
          <w:sz w:val="22"/>
          <w:rPrChange w:id="79"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80" w:author="Shicheng Guo" w:date="2016-10-02T22:38:00Z">
            <w:rPr>
              <w:rFonts w:ascii="Times New Roman" w:hAnsi="Times New Roman"/>
              <w:noProof/>
              <w:kern w:val="0"/>
              <w:sz w:val="20"/>
              <w:szCs w:val="20"/>
            </w:rPr>
          </w:rPrChange>
        </w:rPr>
        <w:t>2</w:t>
      </w:r>
      <w:r w:rsidR="007A6C86" w:rsidRPr="0009337A">
        <w:rPr>
          <w:rFonts w:ascii="Arial" w:hAnsi="Arial" w:cs="Arial"/>
          <w:noProof/>
          <w:kern w:val="0"/>
          <w:sz w:val="22"/>
          <w:rPrChange w:id="81"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82"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83"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84" w:author="Shicheng Guo" w:date="2016-10-02T22:38:00Z">
            <w:rPr>
              <w:rFonts w:ascii="Times New Roman" w:hAnsi="Times New Roman"/>
              <w:kern w:val="0"/>
              <w:sz w:val="20"/>
              <w:szCs w:val="20"/>
            </w:rPr>
          </w:rPrChange>
        </w:rPr>
        <w:t>. SSc also can be subgrouped by autoantibody subsets. The most common of the autoantibodies are directed against DNA topoisomerase I (ATA) and centromeric proteins (ACA).</w:t>
      </w:r>
      <w:r w:rsidRPr="0009337A">
        <w:rPr>
          <w:rFonts w:ascii="Arial" w:hAnsi="Arial" w:cs="Arial"/>
          <w:color w:val="000000"/>
          <w:sz w:val="22"/>
          <w:shd w:val="clear" w:color="auto" w:fill="FFFFFF"/>
          <w:rPrChange w:id="85" w:author="Shicheng Guo" w:date="2016-10-02T22:38:00Z">
            <w:rPr>
              <w:rFonts w:ascii="Times New Roman" w:hAnsi="Times New Roman"/>
              <w:color w:val="000000"/>
              <w:sz w:val="27"/>
              <w:szCs w:val="27"/>
              <w:shd w:val="clear" w:color="auto" w:fill="FFFFFF"/>
            </w:rPr>
          </w:rPrChange>
        </w:rPr>
        <w:t xml:space="preserve"> </w:t>
      </w:r>
      <w:r w:rsidRPr="0009337A">
        <w:rPr>
          <w:rFonts w:ascii="Arial" w:hAnsi="Arial" w:cs="Arial"/>
          <w:kern w:val="0"/>
          <w:sz w:val="22"/>
          <w:rPrChange w:id="86" w:author="Shicheng Guo" w:date="2016-10-02T22:38:00Z">
            <w:rPr>
              <w:rFonts w:ascii="Times New Roman" w:hAnsi="Times New Roman"/>
              <w:kern w:val="0"/>
              <w:sz w:val="20"/>
              <w:szCs w:val="20"/>
            </w:rPr>
          </w:rPrChange>
        </w:rPr>
        <w:t xml:space="preserve">ATA was found in 59.9 %, ACA in 13.4 % of </w:t>
      </w:r>
      <w:del w:id="87" w:author="Shicheng Guo" w:date="2016-10-02T22:29:00Z">
        <w:r w:rsidRPr="0009337A" w:rsidDel="007A4C27">
          <w:rPr>
            <w:rFonts w:ascii="Arial" w:hAnsi="Arial" w:cs="Arial"/>
            <w:kern w:val="0"/>
            <w:sz w:val="22"/>
            <w:rPrChange w:id="88" w:author="Shicheng Guo" w:date="2016-10-02T22:38:00Z">
              <w:rPr>
                <w:rFonts w:ascii="Times New Roman" w:hAnsi="Times New Roman"/>
                <w:kern w:val="0"/>
                <w:sz w:val="20"/>
                <w:szCs w:val="20"/>
              </w:rPr>
            </w:rPrChange>
          </w:rPr>
          <w:delText>chinese</w:delText>
        </w:r>
      </w:del>
      <w:ins w:id="89" w:author="Shicheng Guo" w:date="2016-10-02T22:29:00Z">
        <w:r w:rsidR="007A4C27" w:rsidRPr="0009337A">
          <w:rPr>
            <w:rFonts w:ascii="Arial" w:hAnsi="Arial" w:cs="Arial"/>
            <w:kern w:val="0"/>
            <w:sz w:val="22"/>
            <w:rPrChange w:id="90" w:author="Shicheng Guo" w:date="2016-10-02T22:38:00Z">
              <w:rPr>
                <w:rFonts w:ascii="Times New Roman" w:hAnsi="Times New Roman"/>
                <w:kern w:val="0"/>
                <w:sz w:val="20"/>
                <w:szCs w:val="20"/>
              </w:rPr>
            </w:rPrChange>
          </w:rPr>
          <w:t>Chinese</w:t>
        </w:r>
      </w:ins>
      <w:r w:rsidRPr="0009337A">
        <w:rPr>
          <w:rFonts w:ascii="Arial" w:hAnsi="Arial" w:cs="Arial"/>
          <w:kern w:val="0"/>
          <w:sz w:val="22"/>
          <w:rPrChange w:id="91" w:author="Shicheng Guo" w:date="2016-10-02T22:38:00Z">
            <w:rPr>
              <w:rFonts w:ascii="Times New Roman" w:hAnsi="Times New Roman"/>
              <w:kern w:val="0"/>
              <w:sz w:val="20"/>
              <w:szCs w:val="20"/>
            </w:rPr>
          </w:rPrChange>
        </w:rPr>
        <w:t xml:space="preserve"> patients cohort </w:t>
      </w:r>
      <w:r w:rsidR="00346056" w:rsidRPr="0009337A">
        <w:rPr>
          <w:rFonts w:ascii="Arial" w:hAnsi="Arial" w:cs="Arial"/>
          <w:kern w:val="0"/>
          <w:sz w:val="22"/>
          <w:rPrChange w:id="92" w:author="Shicheng Guo" w:date="2016-10-02T22:38:00Z">
            <w:rPr>
              <w:rFonts w:ascii="Times New Roman" w:hAnsi="Times New Roman"/>
              <w:kern w:val="0"/>
              <w:sz w:val="20"/>
              <w:szCs w:val="20"/>
            </w:rPr>
          </w:rPrChange>
        </w:rPr>
        <w:fldChar w:fldCharType="begin">
          <w:fldData xml:space="preserve">PEVuZE5vdGU+PENpdGU+PEF1dGhvcj5XYW5nPC9BdXRob3I+PFllYXI+MjAxMzwvWWVhcj48UmVj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</w:fldData>
        </w:fldChar>
      </w:r>
      <w:r w:rsidR="00D544F4" w:rsidRPr="0009337A">
        <w:rPr>
          <w:rFonts w:ascii="Arial" w:hAnsi="Arial" w:cs="Arial"/>
          <w:kern w:val="0"/>
          <w:sz w:val="22"/>
          <w:rPrChange w:id="93"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94" w:author="Shicheng Guo" w:date="2016-10-02T22:38:00Z">
            <w:rPr>
              <w:rFonts w:ascii="Times New Roman" w:hAnsi="Times New Roman"/>
              <w:kern w:val="0"/>
              <w:sz w:val="20"/>
              <w:szCs w:val="20"/>
            </w:rPr>
          </w:rPrChange>
        </w:rPr>
        <w:fldChar w:fldCharType="begin">
          <w:fldData xml:space="preserve">PEVuZE5vdGU+PENpdGU+PEF1dGhvcj5XYW5nPC9BdXRob3I+PFllYXI+MjAxMzwvWWVhcj48UmVj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</w:fldData>
        </w:fldChar>
      </w:r>
      <w:r w:rsidR="00D544F4" w:rsidRPr="0009337A">
        <w:rPr>
          <w:rFonts w:ascii="Arial" w:hAnsi="Arial" w:cs="Arial"/>
          <w:kern w:val="0"/>
          <w:sz w:val="22"/>
          <w:rPrChange w:id="95"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96" w:author="Shicheng Guo" w:date="2016-10-02T22:38:00Z">
            <w:rPr>
              <w:rFonts w:ascii="Arial" w:hAnsi="Arial" w:cs="Arial"/>
              <w:kern w:val="0"/>
              <w:sz w:val="22"/>
            </w:rPr>
          </w:rPrChange>
        </w:rPr>
      </w:r>
      <w:r w:rsidR="00346056" w:rsidRPr="0009337A">
        <w:rPr>
          <w:rFonts w:ascii="Arial" w:hAnsi="Arial" w:cs="Arial"/>
          <w:kern w:val="0"/>
          <w:sz w:val="22"/>
          <w:rPrChange w:id="97"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98" w:author="Shicheng Guo" w:date="2016-10-02T22:38:00Z">
            <w:rPr>
              <w:rFonts w:ascii="Arial" w:hAnsi="Arial" w:cs="Arial"/>
              <w:kern w:val="0"/>
              <w:sz w:val="22"/>
            </w:rPr>
          </w:rPrChange>
        </w:rPr>
      </w:r>
      <w:r w:rsidR="00346056" w:rsidRPr="0009337A">
        <w:rPr>
          <w:rFonts w:ascii="Arial" w:hAnsi="Arial" w:cs="Arial"/>
          <w:kern w:val="0"/>
          <w:sz w:val="22"/>
          <w:rPrChange w:id="99" w:author="Shicheng Guo" w:date="2016-10-02T22:38:00Z">
            <w:rPr>
              <w:rFonts w:ascii="Times New Roman" w:hAnsi="Times New Roman"/>
              <w:kern w:val="0"/>
              <w:sz w:val="20"/>
              <w:szCs w:val="20"/>
            </w:rPr>
          </w:rPrChange>
        </w:rPr>
        <w:fldChar w:fldCharType="separate"/>
      </w:r>
      <w:r w:rsidRPr="0009337A">
        <w:rPr>
          <w:rFonts w:ascii="Arial" w:hAnsi="Arial" w:cs="Arial"/>
          <w:noProof/>
          <w:kern w:val="0"/>
          <w:sz w:val="22"/>
          <w:rPrChange w:id="100"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01"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02" w:author="Shicheng Guo" w:date="2016-10-02T22:38:00Z">
            <w:rPr>
              <w:rFonts w:ascii="Times New Roman" w:hAnsi="Times New Roman"/>
              <w:noProof/>
              <w:kern w:val="0"/>
              <w:sz w:val="20"/>
              <w:szCs w:val="20"/>
            </w:rPr>
          </w:rPrChange>
        </w:rPr>
        <w:instrText xml:space="preserve"> HYPERLINK \l "_ENREF_2" \o "Wang, 2013 #10142" </w:instrText>
      </w:r>
      <w:r w:rsidR="007A6C86" w:rsidRPr="0009337A">
        <w:rPr>
          <w:rFonts w:ascii="Arial" w:hAnsi="Arial" w:cs="Arial"/>
          <w:noProof/>
          <w:kern w:val="0"/>
          <w:sz w:val="22"/>
          <w:rPrChange w:id="103"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04" w:author="Shicheng Guo" w:date="2016-10-02T22:38:00Z">
            <w:rPr>
              <w:rFonts w:ascii="Times New Roman" w:hAnsi="Times New Roman"/>
              <w:noProof/>
              <w:kern w:val="0"/>
              <w:sz w:val="20"/>
              <w:szCs w:val="20"/>
            </w:rPr>
          </w:rPrChange>
        </w:rPr>
        <w:t>2</w:t>
      </w:r>
      <w:r w:rsidR="007A6C86" w:rsidRPr="0009337A">
        <w:rPr>
          <w:rFonts w:ascii="Arial" w:hAnsi="Arial" w:cs="Arial"/>
          <w:noProof/>
          <w:kern w:val="0"/>
          <w:sz w:val="22"/>
          <w:rPrChange w:id="105"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106"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107"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108" w:author="Shicheng Guo" w:date="2016-10-02T22:38:00Z">
            <w:rPr>
              <w:rFonts w:ascii="Times New Roman" w:hAnsi="Times New Roman"/>
              <w:kern w:val="0"/>
              <w:sz w:val="20"/>
              <w:szCs w:val="20"/>
            </w:rPr>
          </w:rPrChange>
        </w:rPr>
        <w:t>.</w:t>
      </w:r>
    </w:p>
    <w:p w:rsidR="00E82F8C" w:rsidRPr="0009337A" w:rsidRDefault="00E82F8C">
      <w:pPr>
        <w:autoSpaceDE w:val="0"/>
        <w:autoSpaceDN w:val="0"/>
        <w:adjustRightInd w:val="0"/>
        <w:rPr>
          <w:rFonts w:ascii="Arial" w:hAnsi="Arial" w:cs="Arial"/>
          <w:kern w:val="0"/>
          <w:sz w:val="22"/>
          <w:rPrChange w:id="109" w:author="Shicheng Guo" w:date="2016-10-02T22:38:00Z">
            <w:rPr>
              <w:rFonts w:ascii="Times New Roman" w:hAnsi="Times New Roman"/>
              <w:kern w:val="0"/>
              <w:sz w:val="20"/>
              <w:szCs w:val="20"/>
            </w:rPr>
          </w:rPrChange>
        </w:rPr>
      </w:pPr>
      <w:r w:rsidRPr="0009337A">
        <w:rPr>
          <w:rFonts w:ascii="Arial" w:hAnsi="Arial" w:cs="Arial"/>
          <w:kern w:val="0"/>
          <w:sz w:val="22"/>
          <w:rPrChange w:id="110" w:author="Shicheng Guo" w:date="2016-10-02T22:38:00Z">
            <w:rPr>
              <w:rFonts w:ascii="Times New Roman" w:hAnsi="Times New Roman"/>
              <w:kern w:val="0"/>
              <w:sz w:val="20"/>
              <w:szCs w:val="20"/>
            </w:rPr>
          </w:rPrChange>
        </w:rPr>
        <w:t>The pathogenesis of SSc is not completely understood despite vigorous research efforts. Currently</w:t>
      </w:r>
      <w:r w:rsidRPr="0009337A">
        <w:rPr>
          <w:rFonts w:ascii="Arial" w:hAnsi="Arial" w:cs="Arial" w:hint="eastAsia"/>
          <w:kern w:val="0"/>
          <w:sz w:val="22"/>
          <w:rPrChange w:id="111" w:author="Shicheng Guo" w:date="2016-10-02T22:38:00Z">
            <w:rPr>
              <w:rFonts w:ascii="Times New Roman" w:hAnsi="Times New Roman" w:hint="eastAsia"/>
              <w:kern w:val="0"/>
              <w:sz w:val="20"/>
              <w:szCs w:val="20"/>
            </w:rPr>
          </w:rPrChange>
        </w:rPr>
        <w:t>，</w:t>
      </w:r>
      <w:r w:rsidRPr="0009337A">
        <w:rPr>
          <w:rFonts w:ascii="Arial" w:hAnsi="Arial" w:cs="Arial"/>
          <w:kern w:val="0"/>
          <w:sz w:val="22"/>
          <w:rPrChange w:id="112" w:author="Shicheng Guo" w:date="2016-10-02T22:38:00Z">
            <w:rPr>
              <w:rFonts w:ascii="Times New Roman" w:hAnsi="Times New Roman"/>
              <w:kern w:val="0"/>
              <w:sz w:val="20"/>
              <w:szCs w:val="20"/>
            </w:rPr>
          </w:rPrChange>
        </w:rPr>
        <w:t xml:space="preserve">it is widely believed that </w:t>
      </w:r>
      <w:r w:rsidRPr="0009337A">
        <w:rPr>
          <w:rFonts w:ascii="Arial" w:hAnsi="Arial" w:cs="Arial"/>
          <w:color w:val="FF0000"/>
          <w:kern w:val="0"/>
          <w:sz w:val="22"/>
          <w:rPrChange w:id="113" w:author="Shicheng Guo" w:date="2016-10-02T22:38:00Z">
            <w:rPr>
              <w:rFonts w:ascii="Times New Roman" w:hAnsi="Times New Roman"/>
              <w:color w:val="FF0000"/>
              <w:kern w:val="0"/>
              <w:sz w:val="20"/>
              <w:szCs w:val="20"/>
            </w:rPr>
          </w:rPrChange>
        </w:rPr>
        <w:t xml:space="preserve">aberrant innate immunity reaction due to unknown reasons </w:t>
      </w:r>
      <w:r w:rsidRPr="0009337A">
        <w:rPr>
          <w:rFonts w:ascii="Arial" w:hAnsi="Arial" w:cs="Arial"/>
          <w:color w:val="000000"/>
          <w:kern w:val="0"/>
          <w:sz w:val="22"/>
          <w:rPrChange w:id="114" w:author="Shicheng Guo" w:date="2016-10-02T22:38:00Z">
            <w:rPr>
              <w:rFonts w:ascii="Times New Roman" w:hAnsi="Times New Roman"/>
              <w:color w:val="000000"/>
              <w:kern w:val="0"/>
              <w:sz w:val="20"/>
              <w:szCs w:val="20"/>
            </w:rPr>
          </w:rPrChange>
        </w:rPr>
        <w:t xml:space="preserve">activate the different subsets of T cells, most importantly Th2, Th17, and Treg cells in </w:t>
      </w:r>
      <w:r w:rsidRPr="0009337A">
        <w:rPr>
          <w:rFonts w:ascii="Arial" w:hAnsi="Arial" w:cs="Arial"/>
          <w:color w:val="FF0000"/>
          <w:kern w:val="0"/>
          <w:sz w:val="22"/>
          <w:rPrChange w:id="115" w:author="Shicheng Guo" w:date="2016-10-02T22:38:00Z">
            <w:rPr>
              <w:rFonts w:ascii="Times New Roman" w:hAnsi="Times New Roman"/>
              <w:color w:val="FF0000"/>
              <w:kern w:val="0"/>
              <w:sz w:val="20"/>
              <w:szCs w:val="20"/>
            </w:rPr>
          </w:rPrChange>
        </w:rPr>
        <w:t>SSc</w:t>
      </w:r>
      <w:r w:rsidRPr="0009337A">
        <w:rPr>
          <w:rFonts w:ascii="Arial" w:hAnsi="Arial" w:cs="Arial"/>
          <w:color w:val="000000"/>
          <w:kern w:val="0"/>
          <w:sz w:val="22"/>
          <w:rPrChange w:id="116" w:author="Shicheng Guo" w:date="2016-10-02T22:38:00Z">
            <w:rPr>
              <w:rFonts w:ascii="Times New Roman" w:hAnsi="Times New Roman"/>
              <w:color w:val="000000"/>
              <w:kern w:val="0"/>
              <w:sz w:val="20"/>
              <w:szCs w:val="20"/>
            </w:rPr>
          </w:rPrChange>
        </w:rPr>
        <w:t>. These activated T-cell subsets release interleukin (IL)-4, IL-17, and transforming growth factor (TGF)-β that generate</w:t>
      </w:r>
      <w:del w:id="117" w:author="系统管理员" w:date="2016-10-02T16:18:00Z">
        <w:r w:rsidRPr="0009337A" w:rsidDel="00830007">
          <w:rPr>
            <w:rFonts w:ascii="Arial" w:hAnsi="Arial" w:cs="Arial"/>
            <w:color w:val="000000"/>
            <w:kern w:val="0"/>
            <w:sz w:val="22"/>
            <w:rPrChange w:id="118" w:author="Shicheng Guo" w:date="2016-10-02T22:38:00Z">
              <w:rPr>
                <w:rFonts w:ascii="Times New Roman" w:hAnsi="Times New Roman"/>
                <w:color w:val="000000"/>
                <w:kern w:val="0"/>
                <w:sz w:val="20"/>
                <w:szCs w:val="20"/>
              </w:rPr>
            </w:rPrChange>
          </w:rPr>
          <w:delText xml:space="preserve"> an</w:delText>
        </w:r>
      </w:del>
      <w:r w:rsidRPr="0009337A">
        <w:rPr>
          <w:rFonts w:ascii="Arial" w:hAnsi="Arial" w:cs="Arial"/>
          <w:color w:val="000000"/>
          <w:kern w:val="0"/>
          <w:sz w:val="22"/>
          <w:rPrChange w:id="119" w:author="Shicheng Guo" w:date="2016-10-02T22:38:00Z">
            <w:rPr>
              <w:rFonts w:ascii="Times New Roman" w:hAnsi="Times New Roman"/>
              <w:color w:val="000000"/>
              <w:kern w:val="0"/>
              <w:sz w:val="20"/>
              <w:szCs w:val="20"/>
            </w:rPr>
          </w:rPrChange>
        </w:rPr>
        <w:t xml:space="preserve"> exaggerated state</w:t>
      </w:r>
      <w:ins w:id="120" w:author="系统管理员" w:date="2016-10-02T16:18:00Z">
        <w:r w:rsidR="00830007" w:rsidRPr="0009337A">
          <w:rPr>
            <w:rFonts w:ascii="Arial" w:hAnsi="Arial" w:cs="Arial"/>
            <w:color w:val="000000"/>
            <w:kern w:val="0"/>
            <w:sz w:val="22"/>
            <w:rPrChange w:id="121" w:author="Shicheng Guo" w:date="2016-10-02T22:38:00Z">
              <w:rPr>
                <w:rFonts w:ascii="Times New Roman" w:hAnsi="Times New Roman"/>
                <w:color w:val="000000"/>
                <w:kern w:val="0"/>
                <w:sz w:val="20"/>
                <w:szCs w:val="20"/>
              </w:rPr>
            </w:rPrChange>
          </w:rPr>
          <w:t>s</w:t>
        </w:r>
      </w:ins>
      <w:r w:rsidRPr="0009337A">
        <w:rPr>
          <w:rFonts w:ascii="Arial" w:hAnsi="Arial" w:cs="Arial"/>
          <w:color w:val="000000"/>
          <w:kern w:val="0"/>
          <w:sz w:val="22"/>
          <w:rPrChange w:id="122" w:author="Shicheng Guo" w:date="2016-10-02T22:38:00Z">
            <w:rPr>
              <w:rFonts w:ascii="Times New Roman" w:hAnsi="Times New Roman"/>
              <w:color w:val="000000"/>
              <w:kern w:val="0"/>
              <w:sz w:val="20"/>
              <w:szCs w:val="20"/>
            </w:rPr>
          </w:rPrChange>
        </w:rPr>
        <w:t xml:space="preserve"> of fibroblast proliferation leading to the fibrosis of SSc</w:t>
      </w:r>
      <w:r w:rsidRPr="0009337A">
        <w:rPr>
          <w:rFonts w:ascii="Arial" w:hAnsi="Arial" w:cs="Arial"/>
          <w:color w:val="000000"/>
          <w:kern w:val="0"/>
          <w:sz w:val="22"/>
          <w:rPrChange w:id="123" w:author="Shicheng Guo" w:date="2016-10-02T22:38:00Z">
            <w:rPr>
              <w:rFonts w:ascii="宋体"/>
              <w:color w:val="000000"/>
              <w:kern w:val="0"/>
              <w:sz w:val="20"/>
              <w:szCs w:val="20"/>
            </w:rPr>
          </w:rPrChange>
        </w:rPr>
        <w:t>.</w:t>
      </w:r>
      <w:r w:rsidRPr="0009337A">
        <w:rPr>
          <w:rFonts w:ascii="Arial" w:hAnsi="Arial" w:cs="Arial"/>
          <w:color w:val="000000"/>
          <w:kern w:val="0"/>
          <w:sz w:val="22"/>
          <w:rPrChange w:id="124" w:author="Shicheng Guo" w:date="2016-10-02T22:38:00Z">
            <w:rPr>
              <w:rFonts w:ascii="宋体" w:hAnsi="宋体"/>
              <w:color w:val="000000"/>
              <w:kern w:val="0"/>
              <w:sz w:val="20"/>
              <w:szCs w:val="20"/>
            </w:rPr>
          </w:rPrChange>
        </w:rPr>
        <w:t xml:space="preserve"> </w:t>
      </w:r>
      <w:r w:rsidRPr="0009337A">
        <w:rPr>
          <w:rFonts w:ascii="Arial" w:hAnsi="Arial" w:cs="Arial"/>
          <w:color w:val="000000"/>
          <w:kern w:val="0"/>
          <w:sz w:val="22"/>
          <w:rPrChange w:id="125" w:author="Shicheng Guo" w:date="2016-10-02T22:38:00Z">
            <w:rPr>
              <w:rFonts w:ascii="Times New Roman" w:hAnsi="Times New Roman"/>
              <w:color w:val="000000"/>
              <w:kern w:val="0"/>
              <w:sz w:val="20"/>
              <w:szCs w:val="20"/>
            </w:rPr>
          </w:rPrChange>
        </w:rPr>
        <w:t>Moreover, it has been assumed that the unbalance between Th1 and Th2 polarize to Th2 contribute to the pathogenesis of SSc and its fibrosis. The Th1 cells release interferon (IFN)-γ that antagonize the fibrosis of SSc.</w:t>
      </w:r>
    </w:p>
    <w:p w:rsidR="00E82F8C" w:rsidRPr="0009337A" w:rsidRDefault="00E82F8C">
      <w:pPr>
        <w:autoSpaceDE w:val="0"/>
        <w:autoSpaceDN w:val="0"/>
        <w:adjustRightInd w:val="0"/>
        <w:ind w:firstLineChars="100" w:firstLine="220"/>
        <w:rPr>
          <w:rFonts w:ascii="Arial" w:hAnsi="Arial" w:cs="Arial"/>
          <w:kern w:val="0"/>
          <w:sz w:val="22"/>
          <w:rPrChange w:id="126" w:author="Shicheng Guo" w:date="2016-10-02T22:38:00Z">
            <w:rPr>
              <w:rFonts w:ascii="Times New Roman" w:hAnsi="Times New Roman"/>
              <w:kern w:val="0"/>
              <w:sz w:val="20"/>
              <w:szCs w:val="20"/>
            </w:rPr>
          </w:rPrChange>
        </w:rPr>
        <w:pPrChange w:id="127" w:author="Shicheng Guo" w:date="2016-10-02T22:40:00Z">
          <w:pPr>
            <w:autoSpaceDE w:val="0"/>
            <w:autoSpaceDN w:val="0"/>
            <w:adjustRightInd w:val="0"/>
          </w:pPr>
        </w:pPrChange>
      </w:pPr>
      <w:r w:rsidRPr="0009337A">
        <w:rPr>
          <w:rFonts w:ascii="Arial" w:hAnsi="Arial" w:cs="Arial"/>
          <w:kern w:val="0"/>
          <w:sz w:val="22"/>
          <w:rPrChange w:id="128" w:author="Shicheng Guo" w:date="2016-10-02T22:38:00Z">
            <w:rPr>
              <w:rFonts w:ascii="Times New Roman" w:hAnsi="Times New Roman"/>
              <w:kern w:val="0"/>
              <w:sz w:val="20"/>
              <w:szCs w:val="20"/>
            </w:rPr>
          </w:rPrChange>
        </w:rPr>
        <w:t xml:space="preserve">A multitude of </w:t>
      </w:r>
      <w:bookmarkStart w:id="129" w:name="OLE_LINK15"/>
      <w:bookmarkStart w:id="130" w:name="OLE_LINK16"/>
      <w:r w:rsidRPr="0009337A">
        <w:rPr>
          <w:rFonts w:ascii="Arial" w:hAnsi="Arial" w:cs="Arial"/>
          <w:kern w:val="0"/>
          <w:sz w:val="22"/>
          <w:rPrChange w:id="131" w:author="Shicheng Guo" w:date="2016-10-02T22:38:00Z">
            <w:rPr>
              <w:rFonts w:ascii="Times New Roman" w:hAnsi="Times New Roman"/>
              <w:kern w:val="0"/>
              <w:sz w:val="20"/>
              <w:szCs w:val="20"/>
            </w:rPr>
          </w:rPrChange>
        </w:rPr>
        <w:t>genetic</w:t>
      </w:r>
      <w:bookmarkEnd w:id="129"/>
      <w:bookmarkEnd w:id="130"/>
      <w:r w:rsidRPr="0009337A">
        <w:rPr>
          <w:rFonts w:ascii="Arial" w:hAnsi="Arial" w:cs="Arial"/>
          <w:kern w:val="0"/>
          <w:sz w:val="22"/>
          <w:rPrChange w:id="132" w:author="Shicheng Guo" w:date="2016-10-02T22:38:00Z">
            <w:rPr>
              <w:rFonts w:ascii="Times New Roman" w:hAnsi="Times New Roman"/>
              <w:kern w:val="0"/>
              <w:sz w:val="20"/>
              <w:szCs w:val="20"/>
            </w:rPr>
          </w:rPrChange>
        </w:rPr>
        <w:t xml:space="preserve"> studies, ranging from candidate-gene studies to genome-wide association studies to copy number variation study </w:t>
      </w:r>
      <w:r w:rsidR="00346056" w:rsidRPr="0009337A">
        <w:rPr>
          <w:rFonts w:ascii="Arial" w:hAnsi="Arial" w:cs="Arial"/>
          <w:kern w:val="0"/>
          <w:sz w:val="22"/>
          <w:rPrChange w:id="133" w:author="Shicheng Guo" w:date="2016-10-02T22:38:00Z">
            <w:rPr>
              <w:rFonts w:ascii="Times New Roman" w:hAnsi="Times New Roman"/>
              <w:kern w:val="0"/>
              <w:sz w:val="20"/>
              <w:szCs w:val="20"/>
            </w:rPr>
          </w:rPrChange>
        </w:rPr>
        <w:fldChar w:fldCharType="begin">
          <w:fldData xml:space="preserve">PEVuZE5vdGU+PENpdGU+PEF1dGhvcj5NY0tpbm5leTwvQXV0aG9yPjxZZWFyPjIwMTI8L1llYXI+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</w:fldData>
        </w:fldChar>
      </w:r>
      <w:r w:rsidR="00D544F4" w:rsidRPr="0009337A">
        <w:rPr>
          <w:rFonts w:ascii="Arial" w:hAnsi="Arial" w:cs="Arial"/>
          <w:kern w:val="0"/>
          <w:sz w:val="22"/>
          <w:rPrChange w:id="134"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135" w:author="Shicheng Guo" w:date="2016-10-02T22:38:00Z">
            <w:rPr>
              <w:rFonts w:ascii="Times New Roman" w:hAnsi="Times New Roman"/>
              <w:kern w:val="0"/>
              <w:sz w:val="20"/>
              <w:szCs w:val="20"/>
            </w:rPr>
          </w:rPrChange>
        </w:rPr>
        <w:fldChar w:fldCharType="begin">
          <w:fldData xml:space="preserve">PEVuZE5vdGU+PENpdGU+PEF1dGhvcj5NY0tpbm5leTwvQXV0aG9yPjxZZWFyPjIwMTI8L1llYXI+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</w:fldData>
        </w:fldChar>
      </w:r>
      <w:r w:rsidR="00D544F4" w:rsidRPr="0009337A">
        <w:rPr>
          <w:rFonts w:ascii="Arial" w:hAnsi="Arial" w:cs="Arial"/>
          <w:kern w:val="0"/>
          <w:sz w:val="22"/>
          <w:rPrChange w:id="136"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137" w:author="Shicheng Guo" w:date="2016-10-02T22:38:00Z">
            <w:rPr>
              <w:rFonts w:ascii="Arial" w:hAnsi="Arial" w:cs="Arial"/>
              <w:kern w:val="0"/>
              <w:sz w:val="22"/>
            </w:rPr>
          </w:rPrChange>
        </w:rPr>
      </w:r>
      <w:r w:rsidR="00346056" w:rsidRPr="0009337A">
        <w:rPr>
          <w:rFonts w:ascii="Arial" w:hAnsi="Arial" w:cs="Arial"/>
          <w:kern w:val="0"/>
          <w:sz w:val="22"/>
          <w:rPrChange w:id="138"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139" w:author="Shicheng Guo" w:date="2016-10-02T22:38:00Z">
            <w:rPr>
              <w:rFonts w:ascii="Arial" w:hAnsi="Arial" w:cs="Arial"/>
              <w:kern w:val="0"/>
              <w:sz w:val="22"/>
            </w:rPr>
          </w:rPrChange>
        </w:rPr>
      </w:r>
      <w:r w:rsidR="00346056" w:rsidRPr="0009337A">
        <w:rPr>
          <w:rFonts w:ascii="Arial" w:hAnsi="Arial" w:cs="Arial"/>
          <w:kern w:val="0"/>
          <w:sz w:val="22"/>
          <w:rPrChange w:id="140" w:author="Shicheng Guo" w:date="2016-10-02T22:38:00Z">
            <w:rPr>
              <w:rFonts w:ascii="Times New Roman" w:hAnsi="Times New Roman"/>
              <w:kern w:val="0"/>
              <w:sz w:val="20"/>
              <w:szCs w:val="20"/>
            </w:rPr>
          </w:rPrChange>
        </w:rPr>
        <w:fldChar w:fldCharType="separate"/>
      </w:r>
      <w:r w:rsidRPr="0009337A">
        <w:rPr>
          <w:rFonts w:ascii="Arial" w:hAnsi="Arial" w:cs="Arial"/>
          <w:noProof/>
          <w:kern w:val="0"/>
          <w:sz w:val="22"/>
          <w:rPrChange w:id="141"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42"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43" w:author="Shicheng Guo" w:date="2016-10-02T22:38:00Z">
            <w:rPr>
              <w:rFonts w:ascii="Times New Roman" w:hAnsi="Times New Roman"/>
              <w:noProof/>
              <w:kern w:val="0"/>
              <w:sz w:val="20"/>
              <w:szCs w:val="20"/>
            </w:rPr>
          </w:rPrChange>
        </w:rPr>
        <w:instrText xml:space="preserve"> HYPERLINK \l "_ENREF_3" \o "McKinney, 2012 #10857" </w:instrText>
      </w:r>
      <w:r w:rsidR="007A6C86" w:rsidRPr="0009337A">
        <w:rPr>
          <w:rFonts w:ascii="Arial" w:hAnsi="Arial" w:cs="Arial"/>
          <w:noProof/>
          <w:kern w:val="0"/>
          <w:sz w:val="22"/>
          <w:rPrChange w:id="144"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45" w:author="Shicheng Guo" w:date="2016-10-02T22:38:00Z">
            <w:rPr>
              <w:rFonts w:ascii="Times New Roman" w:hAnsi="Times New Roman"/>
              <w:noProof/>
              <w:kern w:val="0"/>
              <w:sz w:val="20"/>
              <w:szCs w:val="20"/>
            </w:rPr>
          </w:rPrChange>
        </w:rPr>
        <w:t>3</w:t>
      </w:r>
      <w:r w:rsidR="007A6C86" w:rsidRPr="0009337A">
        <w:rPr>
          <w:rFonts w:ascii="Arial" w:hAnsi="Arial" w:cs="Arial"/>
          <w:noProof/>
          <w:kern w:val="0"/>
          <w:sz w:val="22"/>
          <w:rPrChange w:id="146"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147"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148"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149" w:author="Shicheng Guo" w:date="2016-10-02T22:38:00Z">
            <w:rPr>
              <w:rFonts w:ascii="Times New Roman" w:hAnsi="Times New Roman"/>
              <w:kern w:val="0"/>
              <w:sz w:val="20"/>
              <w:szCs w:val="20"/>
            </w:rPr>
          </w:rPrChange>
        </w:rPr>
        <w:t xml:space="preserve">, have identified a large number of genetic susceptibility factors for SSc and its clinical phenotypes </w:t>
      </w:r>
      <w:r w:rsidR="00346056" w:rsidRPr="0009337A">
        <w:rPr>
          <w:rFonts w:ascii="Arial" w:hAnsi="Arial" w:cs="Arial"/>
          <w:kern w:val="0"/>
          <w:sz w:val="22"/>
          <w:rPrChange w:id="150" w:author="Shicheng Guo" w:date="2016-10-02T22:38:00Z">
            <w:rPr>
              <w:rFonts w:ascii="Times New Roman" w:hAnsi="Times New Roman"/>
              <w:kern w:val="0"/>
              <w:sz w:val="20"/>
              <w:szCs w:val="20"/>
            </w:rPr>
          </w:rPrChange>
        </w:rPr>
        <w:fldChar w:fldCharType="begin">
          <w:fldData xml:space="preserve">cmQ+PGtleXdvcmQ+KkdlbmV0aWMgUHJlZGlzcG9zaXRpb24gdG8gRGlzZWFzZTwva2V5d29yZD48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</w:fldData>
        </w:fldChar>
      </w:r>
      <w:r w:rsidR="00D544F4" w:rsidRPr="0009337A">
        <w:rPr>
          <w:rFonts w:ascii="Arial" w:hAnsi="Arial" w:cs="Arial"/>
          <w:kern w:val="0"/>
          <w:sz w:val="22"/>
          <w:rPrChange w:id="151"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152" w:author="Shicheng Guo" w:date="2016-10-02T22:38:00Z">
            <w:rPr>
              <w:rFonts w:ascii="Times New Roman" w:hAnsi="Times New Roman"/>
              <w:kern w:val="0"/>
              <w:sz w:val="20"/>
              <w:szCs w:val="20"/>
            </w:rPr>
          </w:rPrChange>
        </w:rPr>
        <w:fldChar w:fldCharType="begin">
          <w:fldData xml:space="preserve">PEVuZE5vdGU+PENpdGU+PEF1dGhvcj5BbGlwcmFudGlzPC9BdXRob3I+PFllYXI+MjAwNzwvWWVh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==
</w:fldData>
        </w:fldChar>
      </w:r>
      <w:r w:rsidR="00D544F4" w:rsidRPr="0009337A">
        <w:rPr>
          <w:rFonts w:ascii="Arial" w:hAnsi="Arial" w:cs="Arial"/>
          <w:kern w:val="0"/>
          <w:sz w:val="22"/>
          <w:rPrChange w:id="153"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154" w:author="Shicheng Guo" w:date="2016-10-02T22:38:00Z">
            <w:rPr>
              <w:rFonts w:ascii="Arial" w:hAnsi="Arial" w:cs="Arial"/>
              <w:kern w:val="0"/>
              <w:sz w:val="22"/>
            </w:rPr>
          </w:rPrChange>
        </w:rPr>
      </w:r>
      <w:r w:rsidR="00346056" w:rsidRPr="0009337A">
        <w:rPr>
          <w:rFonts w:ascii="Arial" w:hAnsi="Arial" w:cs="Arial"/>
          <w:kern w:val="0"/>
          <w:sz w:val="22"/>
          <w:rPrChange w:id="155"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156" w:author="Shicheng Guo" w:date="2016-10-02T22:38:00Z">
            <w:rPr>
              <w:rFonts w:ascii="Times New Roman" w:hAnsi="Times New Roman"/>
              <w:kern w:val="0"/>
              <w:sz w:val="20"/>
              <w:szCs w:val="20"/>
            </w:rPr>
          </w:rPrChange>
        </w:rPr>
        <w:fldChar w:fldCharType="begin">
          <w:fldData xml:space="preserve">cmQ+PGtleXdvcmQ+KkdlbmV0aWMgUHJlZGlzcG9zaXRpb24gdG8gRGlzZWFzZTwva2V5d29yZD48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</w:fldData>
        </w:fldChar>
      </w:r>
      <w:r w:rsidR="00D544F4" w:rsidRPr="0009337A">
        <w:rPr>
          <w:rFonts w:ascii="Arial" w:hAnsi="Arial" w:cs="Arial"/>
          <w:kern w:val="0"/>
          <w:sz w:val="22"/>
          <w:rPrChange w:id="157"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158" w:author="Shicheng Guo" w:date="2016-10-02T22:38:00Z">
            <w:rPr>
              <w:rFonts w:ascii="Arial" w:hAnsi="Arial" w:cs="Arial"/>
              <w:kern w:val="0"/>
              <w:sz w:val="22"/>
            </w:rPr>
          </w:rPrChange>
        </w:rPr>
      </w:r>
      <w:r w:rsidR="00346056" w:rsidRPr="0009337A">
        <w:rPr>
          <w:rFonts w:ascii="Arial" w:hAnsi="Arial" w:cs="Arial"/>
          <w:kern w:val="0"/>
          <w:sz w:val="22"/>
          <w:rPrChange w:id="159"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160" w:author="Shicheng Guo" w:date="2016-10-02T22:38:00Z">
            <w:rPr>
              <w:rFonts w:ascii="Arial" w:hAnsi="Arial" w:cs="Arial"/>
              <w:kern w:val="0"/>
              <w:sz w:val="22"/>
            </w:rPr>
          </w:rPrChange>
        </w:rPr>
      </w:r>
      <w:r w:rsidR="00346056" w:rsidRPr="0009337A">
        <w:rPr>
          <w:rFonts w:ascii="Arial" w:hAnsi="Arial" w:cs="Arial"/>
          <w:kern w:val="0"/>
          <w:sz w:val="22"/>
          <w:rPrChange w:id="161" w:author="Shicheng Guo" w:date="2016-10-02T22:38:00Z">
            <w:rPr>
              <w:rFonts w:ascii="Times New Roman" w:hAnsi="Times New Roman"/>
              <w:kern w:val="0"/>
              <w:sz w:val="20"/>
              <w:szCs w:val="20"/>
            </w:rPr>
          </w:rPrChange>
        </w:rPr>
        <w:fldChar w:fldCharType="separate"/>
      </w:r>
      <w:r w:rsidRPr="0009337A">
        <w:rPr>
          <w:rFonts w:ascii="Arial" w:hAnsi="Arial" w:cs="Arial"/>
          <w:noProof/>
          <w:kern w:val="0"/>
          <w:sz w:val="22"/>
          <w:rPrChange w:id="162"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63"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64" w:author="Shicheng Guo" w:date="2016-10-02T22:38:00Z">
            <w:rPr>
              <w:rFonts w:ascii="Times New Roman" w:hAnsi="Times New Roman"/>
              <w:noProof/>
              <w:kern w:val="0"/>
              <w:sz w:val="20"/>
              <w:szCs w:val="20"/>
            </w:rPr>
          </w:rPrChange>
        </w:rPr>
        <w:instrText xml:space="preserve"> HYPERLINK \l "_ENREF_4" \o "Aliprantis, 2007 #9391" </w:instrText>
      </w:r>
      <w:r w:rsidR="007A6C86" w:rsidRPr="0009337A">
        <w:rPr>
          <w:rFonts w:ascii="Arial" w:hAnsi="Arial" w:cs="Arial"/>
          <w:noProof/>
          <w:kern w:val="0"/>
          <w:sz w:val="22"/>
          <w:rPrChange w:id="165"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66" w:author="Shicheng Guo" w:date="2016-10-02T22:38:00Z">
            <w:rPr>
              <w:rFonts w:ascii="Times New Roman" w:hAnsi="Times New Roman"/>
              <w:noProof/>
              <w:kern w:val="0"/>
              <w:sz w:val="20"/>
              <w:szCs w:val="20"/>
            </w:rPr>
          </w:rPrChange>
        </w:rPr>
        <w:t>4-16</w:t>
      </w:r>
      <w:r w:rsidR="007A6C86" w:rsidRPr="0009337A">
        <w:rPr>
          <w:rFonts w:ascii="Arial" w:hAnsi="Arial" w:cs="Arial"/>
          <w:noProof/>
          <w:kern w:val="0"/>
          <w:sz w:val="22"/>
          <w:rPrChange w:id="167"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168"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169"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170" w:author="Shicheng Guo" w:date="2016-10-02T22:38:00Z">
            <w:rPr>
              <w:rFonts w:ascii="Times New Roman" w:hAnsi="Times New Roman"/>
              <w:kern w:val="0"/>
              <w:sz w:val="20"/>
              <w:szCs w:val="20"/>
            </w:rPr>
          </w:rPrChange>
        </w:rPr>
        <w:t xml:space="preserve">, however, the contribution of these genetic factors to disease susceptibility is modest, only to partly explain its pathogenesis </w:t>
      </w:r>
      <w:r w:rsidR="00346056" w:rsidRPr="0009337A">
        <w:rPr>
          <w:rFonts w:ascii="Arial" w:hAnsi="Arial" w:cs="Arial"/>
          <w:kern w:val="0"/>
          <w:sz w:val="22"/>
          <w:rPrChange w:id="171" w:author="Shicheng Guo" w:date="2016-10-02T22:38:00Z">
            <w:rPr>
              <w:rFonts w:ascii="Times New Roman" w:hAnsi="Times New Roman"/>
              <w:kern w:val="0"/>
              <w:sz w:val="20"/>
              <w:szCs w:val="20"/>
            </w:rPr>
          </w:rPrChange>
        </w:rPr>
        <w:fldChar w:fldCharType="begin"/>
      </w:r>
      <w:r w:rsidR="00D544F4" w:rsidRPr="0009337A">
        <w:rPr>
          <w:rFonts w:ascii="Arial" w:hAnsi="Arial" w:cs="Arial"/>
          <w:kern w:val="0"/>
          <w:sz w:val="22"/>
          <w:rPrChange w:id="172" w:author="Shicheng Guo" w:date="2016-10-02T22:38:00Z">
            <w:rPr>
              <w:rFonts w:ascii="Times New Roman" w:hAnsi="Times New Roman"/>
              <w:kern w:val="0"/>
              <w:sz w:val="20"/>
              <w:szCs w:val="20"/>
            </w:rPr>
          </w:rPrChange>
        </w:rPr>
        <w:instrText xml:space="preserve"> ADDIN EN.CITE &lt;EndNote&gt;&lt;Cite&gt;&lt;Author&gt;Luo&lt;/Author&gt;&lt;Year&gt;2013&lt;/Year&gt;&lt;RecNum&gt;3029&lt;/RecNum&gt;&lt;DisplayText&gt;[17]&lt;/DisplayText&gt;&lt;record&gt;&lt;rec-number&gt;3029&lt;/rec-number&gt;&lt;foreign-keys&gt;&lt;key app="EN" db-id="w0ese0awerxv5me5avdpzvwqf9a5treea0ef" timestamp="1430136537"&gt;3029&lt;/key&gt;&lt;/foreign-keys&gt;&lt;ref-type name="Journal Article"&gt;17&lt;/ref-type&gt;&lt;contributors&gt;&lt;authors&gt;&lt;author&gt;Luo, Y.&lt;/author&gt;&lt;author&gt;Wang, Y.&lt;/author&gt;&lt;author&gt;Wang, Q.&lt;/author&gt;&lt;author&gt;Xiao, R.&lt;/author&gt;&lt;author&gt;Lu, Q.&lt;/author&gt;&lt;/authors&gt;&lt;/contributors&gt;&lt;auth-address&gt;Department of Dermatology, Second Xiangya Hospital, Central South University, #139 Renmin Middle Road, Changsha, Hunan 410011, China.&lt;/auth-address&gt;&lt;titles&gt;&lt;title&gt;Systemic sclerosis: genetics and epigenetics&lt;/title&gt;&lt;secondary-title&gt;J Autoimmun&lt;/secondary-title&gt;&lt;alt-title&gt;Journal of autoimmunity&lt;/alt-title&gt;&lt;/titles&gt;&lt;periodical&gt;&lt;full-title&gt;J Autoimmun&lt;/full-title&gt;&lt;abbr-1&gt;Journal of autoimmunity&lt;/abbr-1&gt;&lt;/periodical&gt;&lt;alt-periodical&gt;&lt;full-title&gt;J Autoimmun&lt;/full-title&gt;&lt;abbr-1&gt;Journal of autoimmunity&lt;/abbr-1&gt;&lt;/alt-periodical&gt;&lt;pages&gt;161-7&lt;/pages&gt;&lt;volume&gt;41&lt;/volume&gt;&lt;keywords&gt;&lt;keyword&gt;Autoimmune Diseases/genetics/*immunology&lt;/keyword&gt;&lt;keyword&gt;Epigenesis, Genetic/*immunology&lt;/keyword&gt;&lt;keyword&gt;Genome-Wide Association Study&lt;/keyword&gt;&lt;keyword&gt;HLA Antigens/genetics/*immunology&lt;/keyword&gt;&lt;keyword&gt;Humans&lt;/keyword&gt;&lt;keyword&gt;MicroRNAs/genetics/immunology&lt;/keyword&gt;&lt;keyword&gt;Scleroderma, Systemic/genetics/*immunology&lt;/keyword&gt;&lt;/keywords&gt;&lt;dates&gt;&lt;year&gt;2013&lt;/year&gt;&lt;pub-dates&gt;&lt;date&gt;Mar&lt;/date&gt;&lt;/pub-dates&gt;&lt;/dates&gt;&lt;isbn&gt;1095-9157 (Electronic)&amp;#xD;0896-8411 (Linking)&lt;/isbn&gt;&lt;accession-num&gt;23415078&lt;/accession-num&gt;&lt;urls&gt;&lt;related-urls&gt;&lt;url&gt;http://www.ncbi.nlm.nih.gov/pubmed/23415078&lt;/url&gt;&lt;/related-urls&gt;&lt;/urls&gt;&lt;electronic-resource-num&gt;10.1016/j.jaut.2013.01.012&lt;/electronic-resource-num&gt;&lt;/record&gt;&lt;/Cite&gt;&lt;/EndNote&gt;</w:instrText>
      </w:r>
      <w:r w:rsidR="00346056" w:rsidRPr="0009337A">
        <w:rPr>
          <w:rFonts w:ascii="Arial" w:hAnsi="Arial" w:cs="Arial"/>
          <w:kern w:val="0"/>
          <w:sz w:val="22"/>
          <w:rPrChange w:id="173" w:author="Shicheng Guo" w:date="2016-10-02T22:38:00Z">
            <w:rPr>
              <w:rFonts w:ascii="Times New Roman" w:hAnsi="Times New Roman"/>
              <w:kern w:val="0"/>
              <w:sz w:val="20"/>
              <w:szCs w:val="20"/>
            </w:rPr>
          </w:rPrChange>
        </w:rPr>
        <w:fldChar w:fldCharType="separate"/>
      </w:r>
      <w:r w:rsidRPr="0009337A">
        <w:rPr>
          <w:rFonts w:ascii="Arial" w:hAnsi="Arial" w:cs="Arial"/>
          <w:noProof/>
          <w:kern w:val="0"/>
          <w:sz w:val="22"/>
          <w:rPrChange w:id="174"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75"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76" w:author="Shicheng Guo" w:date="2016-10-02T22:38:00Z">
            <w:rPr>
              <w:rFonts w:ascii="Times New Roman" w:hAnsi="Times New Roman"/>
              <w:noProof/>
              <w:kern w:val="0"/>
              <w:sz w:val="20"/>
              <w:szCs w:val="20"/>
            </w:rPr>
          </w:rPrChange>
        </w:rPr>
        <w:instrText xml:space="preserve"> HYPERLINK \l "_ENREF_17" \o "Luo, 2013 #3029" </w:instrText>
      </w:r>
      <w:r w:rsidR="007A6C86" w:rsidRPr="0009337A">
        <w:rPr>
          <w:rFonts w:ascii="Arial" w:hAnsi="Arial" w:cs="Arial"/>
          <w:noProof/>
          <w:kern w:val="0"/>
          <w:sz w:val="22"/>
          <w:rPrChange w:id="177"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78" w:author="Shicheng Guo" w:date="2016-10-02T22:38:00Z">
            <w:rPr>
              <w:rFonts w:ascii="Times New Roman" w:hAnsi="Times New Roman"/>
              <w:noProof/>
              <w:kern w:val="0"/>
              <w:sz w:val="20"/>
              <w:szCs w:val="20"/>
            </w:rPr>
          </w:rPrChange>
        </w:rPr>
        <w:t>17</w:t>
      </w:r>
      <w:r w:rsidR="007A6C86" w:rsidRPr="0009337A">
        <w:rPr>
          <w:rFonts w:ascii="Arial" w:hAnsi="Arial" w:cs="Arial"/>
          <w:noProof/>
          <w:kern w:val="0"/>
          <w:sz w:val="22"/>
          <w:rPrChange w:id="179"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180"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181"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182" w:author="Shicheng Guo" w:date="2016-10-02T22:38:00Z">
            <w:rPr>
              <w:rFonts w:ascii="Times New Roman" w:hAnsi="Times New Roman"/>
              <w:kern w:val="0"/>
              <w:sz w:val="20"/>
              <w:szCs w:val="20"/>
            </w:rPr>
          </w:rPrChange>
        </w:rPr>
        <w:t>. Similarly, circumstance factors also do so partly. Epigenetics is a stably heritable phenotype resulting from changes in a chromosome without alterations in the DNA sequence, which perfectly undertake</w:t>
      </w:r>
      <w:ins w:id="183" w:author="系统管理员" w:date="2016-07-29T14:48:00Z">
        <w:r w:rsidR="00F717F1" w:rsidRPr="0009337A">
          <w:rPr>
            <w:rFonts w:ascii="Arial" w:hAnsi="Arial" w:cs="Arial"/>
            <w:kern w:val="0"/>
            <w:sz w:val="22"/>
            <w:rPrChange w:id="184" w:author="Shicheng Guo" w:date="2016-10-02T22:38:00Z">
              <w:rPr>
                <w:rFonts w:ascii="Times New Roman" w:hAnsi="Times New Roman"/>
                <w:kern w:val="0"/>
                <w:sz w:val="20"/>
                <w:szCs w:val="20"/>
              </w:rPr>
            </w:rPrChange>
          </w:rPr>
          <w:t>s</w:t>
        </w:r>
      </w:ins>
      <w:r w:rsidRPr="0009337A">
        <w:rPr>
          <w:rFonts w:ascii="Arial" w:hAnsi="Arial" w:cs="Arial"/>
          <w:kern w:val="0"/>
          <w:sz w:val="22"/>
          <w:rPrChange w:id="185" w:author="Shicheng Guo" w:date="2016-10-02T22:38:00Z">
            <w:rPr>
              <w:rFonts w:ascii="Times New Roman" w:hAnsi="Times New Roman"/>
              <w:kern w:val="0"/>
              <w:sz w:val="20"/>
              <w:szCs w:val="20"/>
            </w:rPr>
          </w:rPrChange>
        </w:rPr>
        <w:t xml:space="preserve"> the interaction between the genetic factors and environmental ones. However, the contribution of the epigenetic factors to the pathological mechanism of SSc remains unknown. DNA methylation is one of the most common modifications of the epigenetic changes. Recently, using dermal fibroblast of SSc patients, Altorok et al. have found that aberrant DNA methylation status in dcSSc and lcSSc </w:t>
      </w:r>
      <w:r w:rsidR="00346056" w:rsidRPr="0009337A">
        <w:rPr>
          <w:rFonts w:ascii="Arial" w:hAnsi="Arial" w:cs="Arial"/>
          <w:kern w:val="0"/>
          <w:sz w:val="22"/>
          <w:rPrChange w:id="186" w:author="Shicheng Guo" w:date="2016-10-02T22:38:00Z">
            <w:rPr>
              <w:rFonts w:ascii="Times New Roman" w:hAnsi="Times New Roman"/>
              <w:kern w:val="0"/>
              <w:sz w:val="20"/>
              <w:szCs w:val="20"/>
            </w:rPr>
          </w:rPrChange>
        </w:rPr>
        <w:fldChar w:fldCharType="begin">
          <w:fldData xml:space="preserve">PEVuZE5vdGU+PENpdGU+PEF1dGhvcj5BbHRvcm9rPC9BdXRob3I+PFllYXI+MjAxNTwvWWVhcj48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</w:fldData>
        </w:fldChar>
      </w:r>
      <w:r w:rsidR="00D544F4" w:rsidRPr="0009337A">
        <w:rPr>
          <w:rFonts w:ascii="Arial" w:hAnsi="Arial" w:cs="Arial"/>
          <w:kern w:val="0"/>
          <w:sz w:val="22"/>
          <w:rPrChange w:id="187"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188" w:author="Shicheng Guo" w:date="2016-10-02T22:38:00Z">
            <w:rPr>
              <w:rFonts w:ascii="Times New Roman" w:hAnsi="Times New Roman"/>
              <w:kern w:val="0"/>
              <w:sz w:val="20"/>
              <w:szCs w:val="20"/>
            </w:rPr>
          </w:rPrChange>
        </w:rPr>
        <w:fldChar w:fldCharType="begin">
          <w:fldData xml:space="preserve">PEVuZE5vdGU+PENpdGU+PEF1dGhvcj5BbHRvcm9rPC9BdXRob3I+PFllYXI+MjAxNTwvWWVhcj48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</w:fldData>
        </w:fldChar>
      </w:r>
      <w:r w:rsidR="00D544F4" w:rsidRPr="0009337A">
        <w:rPr>
          <w:rFonts w:ascii="Arial" w:hAnsi="Arial" w:cs="Arial"/>
          <w:kern w:val="0"/>
          <w:sz w:val="22"/>
          <w:rPrChange w:id="189"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190" w:author="Shicheng Guo" w:date="2016-10-02T22:38:00Z">
            <w:rPr>
              <w:rFonts w:ascii="Arial" w:hAnsi="Arial" w:cs="Arial"/>
              <w:kern w:val="0"/>
              <w:sz w:val="22"/>
            </w:rPr>
          </w:rPrChange>
        </w:rPr>
      </w:r>
      <w:r w:rsidR="00346056" w:rsidRPr="0009337A">
        <w:rPr>
          <w:rFonts w:ascii="Arial" w:hAnsi="Arial" w:cs="Arial"/>
          <w:kern w:val="0"/>
          <w:sz w:val="22"/>
          <w:rPrChange w:id="191"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192" w:author="Shicheng Guo" w:date="2016-10-02T22:38:00Z">
            <w:rPr>
              <w:rFonts w:ascii="Arial" w:hAnsi="Arial" w:cs="Arial"/>
              <w:kern w:val="0"/>
              <w:sz w:val="22"/>
            </w:rPr>
          </w:rPrChange>
        </w:rPr>
      </w:r>
      <w:r w:rsidR="00346056" w:rsidRPr="0009337A">
        <w:rPr>
          <w:rFonts w:ascii="Arial" w:hAnsi="Arial" w:cs="Arial"/>
          <w:kern w:val="0"/>
          <w:sz w:val="22"/>
          <w:rPrChange w:id="193" w:author="Shicheng Guo" w:date="2016-10-02T22:38:00Z">
            <w:rPr>
              <w:rFonts w:ascii="Times New Roman" w:hAnsi="Times New Roman"/>
              <w:kern w:val="0"/>
              <w:sz w:val="20"/>
              <w:szCs w:val="20"/>
            </w:rPr>
          </w:rPrChange>
        </w:rPr>
        <w:fldChar w:fldCharType="separate"/>
      </w:r>
      <w:r w:rsidRPr="0009337A">
        <w:rPr>
          <w:rFonts w:ascii="Arial" w:hAnsi="Arial" w:cs="Arial"/>
          <w:noProof/>
          <w:kern w:val="0"/>
          <w:sz w:val="22"/>
          <w:rPrChange w:id="194"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95"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96" w:author="Shicheng Guo" w:date="2016-10-02T22:38:00Z">
            <w:rPr>
              <w:rFonts w:ascii="Times New Roman" w:hAnsi="Times New Roman"/>
              <w:noProof/>
              <w:kern w:val="0"/>
              <w:sz w:val="20"/>
              <w:szCs w:val="20"/>
            </w:rPr>
          </w:rPrChange>
        </w:rPr>
        <w:instrText xml:space="preserve"> HYPERLINK \l "_ENREF_18" \o "Altorok, 2015 #10855" </w:instrText>
      </w:r>
      <w:r w:rsidR="007A6C86" w:rsidRPr="0009337A">
        <w:rPr>
          <w:rFonts w:ascii="Arial" w:hAnsi="Arial" w:cs="Arial"/>
          <w:noProof/>
          <w:kern w:val="0"/>
          <w:sz w:val="22"/>
          <w:rPrChange w:id="197"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98" w:author="Shicheng Guo" w:date="2016-10-02T22:38:00Z">
            <w:rPr>
              <w:rFonts w:ascii="Times New Roman" w:hAnsi="Times New Roman"/>
              <w:noProof/>
              <w:kern w:val="0"/>
              <w:sz w:val="20"/>
              <w:szCs w:val="20"/>
            </w:rPr>
          </w:rPrChange>
        </w:rPr>
        <w:t>18</w:t>
      </w:r>
      <w:r w:rsidR="007A6C86" w:rsidRPr="0009337A">
        <w:rPr>
          <w:rFonts w:ascii="Arial" w:hAnsi="Arial" w:cs="Arial"/>
          <w:noProof/>
          <w:kern w:val="0"/>
          <w:sz w:val="22"/>
          <w:rPrChange w:id="199"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200"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201"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202" w:author="Shicheng Guo" w:date="2016-10-02T22:38:00Z">
            <w:rPr>
              <w:rFonts w:ascii="Times New Roman" w:hAnsi="Times New Roman"/>
              <w:kern w:val="0"/>
              <w:sz w:val="20"/>
              <w:szCs w:val="20"/>
            </w:rPr>
          </w:rPrChange>
        </w:rPr>
        <w:t xml:space="preserve">. Another research group </w:t>
      </w:r>
      <w:r w:rsidRPr="0009337A">
        <w:rPr>
          <w:rFonts w:ascii="Arial" w:hAnsi="Arial" w:cs="Arial"/>
          <w:kern w:val="0"/>
          <w:sz w:val="22"/>
          <w:rPrChange w:id="203" w:author="Shicheng Guo" w:date="2016-10-02T22:38:00Z">
            <w:rPr>
              <w:rFonts w:ascii="Times New Roman" w:hAnsi="Times New Roman"/>
              <w:kern w:val="0"/>
              <w:sz w:val="20"/>
              <w:szCs w:val="20"/>
            </w:rPr>
          </w:rPrChange>
        </w:rPr>
        <w:lastRenderedPageBreak/>
        <w:t xml:space="preserve">shows a similar global higher hypomethylation level in peripheral blood of black South African patients by comparing systemic lupus erythematosus (SLE) with SSc </w:t>
      </w:r>
      <w:r w:rsidR="00346056" w:rsidRPr="0009337A">
        <w:rPr>
          <w:rFonts w:ascii="Arial" w:hAnsi="Arial" w:cs="Arial"/>
          <w:kern w:val="0"/>
          <w:sz w:val="22"/>
          <w:rPrChange w:id="204" w:author="Shicheng Guo" w:date="2016-10-02T22:38:00Z">
            <w:rPr>
              <w:rFonts w:ascii="Times New Roman" w:hAnsi="Times New Roman"/>
              <w:kern w:val="0"/>
              <w:sz w:val="20"/>
              <w:szCs w:val="20"/>
            </w:rPr>
          </w:rPrChange>
        </w:rPr>
        <w:fldChar w:fldCharType="begin">
          <w:fldData xml:space="preserve">PEVuZE5vdGU+PENpdGU+PEF1dGhvcj5NYXRhdGllbGU8L0F1dGhvcj48WWVhcj4yMDE1PC9ZZWFy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</w:fldData>
        </w:fldChar>
      </w:r>
      <w:r w:rsidR="00D544F4" w:rsidRPr="0009337A">
        <w:rPr>
          <w:rFonts w:ascii="Arial" w:hAnsi="Arial" w:cs="Arial"/>
          <w:kern w:val="0"/>
          <w:sz w:val="22"/>
          <w:rPrChange w:id="205"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206" w:author="Shicheng Guo" w:date="2016-10-02T22:38:00Z">
            <w:rPr>
              <w:rFonts w:ascii="Times New Roman" w:hAnsi="Times New Roman"/>
              <w:kern w:val="0"/>
              <w:sz w:val="20"/>
              <w:szCs w:val="20"/>
            </w:rPr>
          </w:rPrChange>
        </w:rPr>
        <w:fldChar w:fldCharType="begin">
          <w:fldData xml:space="preserve">PEVuZE5vdGU+PENpdGU+PEF1dGhvcj5NYXRhdGllbGU8L0F1dGhvcj48WWVhcj4yMDE1PC9ZZWFy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</w:fldData>
        </w:fldChar>
      </w:r>
      <w:r w:rsidR="00D544F4" w:rsidRPr="0009337A">
        <w:rPr>
          <w:rFonts w:ascii="Arial" w:hAnsi="Arial" w:cs="Arial"/>
          <w:kern w:val="0"/>
          <w:sz w:val="22"/>
          <w:rPrChange w:id="207"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208" w:author="Shicheng Guo" w:date="2016-10-02T22:38:00Z">
            <w:rPr>
              <w:rFonts w:ascii="Arial" w:hAnsi="Arial" w:cs="Arial"/>
              <w:kern w:val="0"/>
              <w:sz w:val="22"/>
            </w:rPr>
          </w:rPrChange>
        </w:rPr>
      </w:r>
      <w:r w:rsidR="00346056" w:rsidRPr="0009337A">
        <w:rPr>
          <w:rFonts w:ascii="Arial" w:hAnsi="Arial" w:cs="Arial"/>
          <w:kern w:val="0"/>
          <w:sz w:val="22"/>
          <w:rPrChange w:id="209"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210" w:author="Shicheng Guo" w:date="2016-10-02T22:38:00Z">
            <w:rPr>
              <w:rFonts w:ascii="Arial" w:hAnsi="Arial" w:cs="Arial"/>
              <w:kern w:val="0"/>
              <w:sz w:val="22"/>
            </w:rPr>
          </w:rPrChange>
        </w:rPr>
      </w:r>
      <w:r w:rsidR="00346056" w:rsidRPr="0009337A">
        <w:rPr>
          <w:rFonts w:ascii="Arial" w:hAnsi="Arial" w:cs="Arial"/>
          <w:kern w:val="0"/>
          <w:sz w:val="22"/>
          <w:rPrChange w:id="211" w:author="Shicheng Guo" w:date="2016-10-02T22:38:00Z">
            <w:rPr>
              <w:rFonts w:ascii="Times New Roman" w:hAnsi="Times New Roman"/>
              <w:kern w:val="0"/>
              <w:sz w:val="20"/>
              <w:szCs w:val="20"/>
            </w:rPr>
          </w:rPrChange>
        </w:rPr>
        <w:fldChar w:fldCharType="separate"/>
      </w:r>
      <w:r w:rsidRPr="0009337A">
        <w:rPr>
          <w:rFonts w:ascii="Arial" w:hAnsi="Arial" w:cs="Arial"/>
          <w:noProof/>
          <w:kern w:val="0"/>
          <w:sz w:val="22"/>
          <w:rPrChange w:id="212"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213"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214" w:author="Shicheng Guo" w:date="2016-10-02T22:38:00Z">
            <w:rPr>
              <w:rFonts w:ascii="Times New Roman" w:hAnsi="Times New Roman"/>
              <w:noProof/>
              <w:kern w:val="0"/>
              <w:sz w:val="20"/>
              <w:szCs w:val="20"/>
            </w:rPr>
          </w:rPrChange>
        </w:rPr>
        <w:instrText xml:space="preserve"> HYPERLINK \l "_ENREF_19" \o "Matatiele, 2015 #10854" </w:instrText>
      </w:r>
      <w:r w:rsidR="007A6C86" w:rsidRPr="0009337A">
        <w:rPr>
          <w:rFonts w:ascii="Arial" w:hAnsi="Arial" w:cs="Arial"/>
          <w:noProof/>
          <w:kern w:val="0"/>
          <w:sz w:val="22"/>
          <w:rPrChange w:id="215"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216" w:author="Shicheng Guo" w:date="2016-10-02T22:38:00Z">
            <w:rPr>
              <w:rFonts w:ascii="Times New Roman" w:hAnsi="Times New Roman"/>
              <w:noProof/>
              <w:kern w:val="0"/>
              <w:sz w:val="20"/>
              <w:szCs w:val="20"/>
            </w:rPr>
          </w:rPrChange>
        </w:rPr>
        <w:t>19</w:t>
      </w:r>
      <w:r w:rsidR="007A6C86" w:rsidRPr="0009337A">
        <w:rPr>
          <w:rFonts w:ascii="Arial" w:hAnsi="Arial" w:cs="Arial"/>
          <w:noProof/>
          <w:kern w:val="0"/>
          <w:sz w:val="22"/>
          <w:rPrChange w:id="217"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218"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219"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220" w:author="Shicheng Guo" w:date="2016-10-02T22:38:00Z">
            <w:rPr>
              <w:rFonts w:ascii="Times New Roman" w:hAnsi="Times New Roman"/>
              <w:kern w:val="0"/>
              <w:sz w:val="20"/>
              <w:szCs w:val="20"/>
            </w:rPr>
          </w:rPrChange>
        </w:rPr>
        <w:t xml:space="preserve">. These findings suggest that DNA methylation change in </w:t>
      </w:r>
      <w:bookmarkStart w:id="221" w:name="OLE_LINK11"/>
      <w:r w:rsidRPr="0009337A">
        <w:rPr>
          <w:rFonts w:ascii="Arial" w:hAnsi="Arial" w:cs="Arial"/>
          <w:kern w:val="0"/>
          <w:sz w:val="22"/>
          <w:rPrChange w:id="222" w:author="Shicheng Guo" w:date="2016-10-02T22:38:00Z">
            <w:rPr>
              <w:rFonts w:ascii="Times New Roman" w:hAnsi="Times New Roman"/>
              <w:kern w:val="0"/>
              <w:sz w:val="20"/>
              <w:szCs w:val="20"/>
            </w:rPr>
          </w:rPrChange>
        </w:rPr>
        <w:t>SSc</w:t>
      </w:r>
      <w:bookmarkEnd w:id="221"/>
      <w:r w:rsidRPr="0009337A">
        <w:rPr>
          <w:rFonts w:ascii="Arial" w:hAnsi="Arial" w:cs="Arial"/>
          <w:kern w:val="0"/>
          <w:sz w:val="22"/>
          <w:rPrChange w:id="223" w:author="Shicheng Guo" w:date="2016-10-02T22:38:00Z">
            <w:rPr>
              <w:rFonts w:ascii="Times New Roman" w:hAnsi="Times New Roman"/>
              <w:kern w:val="0"/>
              <w:sz w:val="20"/>
              <w:szCs w:val="20"/>
            </w:rPr>
          </w:rPrChange>
        </w:rPr>
        <w:t xml:space="preserve"> has offered the evidences of disease susceptibility </w:t>
      </w:r>
      <w:r w:rsidR="00346056" w:rsidRPr="0009337A">
        <w:rPr>
          <w:rFonts w:ascii="Arial" w:hAnsi="Arial" w:cs="Arial"/>
          <w:kern w:val="0"/>
          <w:sz w:val="22"/>
          <w:rPrChange w:id="224" w:author="Shicheng Guo" w:date="2016-10-02T22:38:00Z">
            <w:rPr>
              <w:rFonts w:ascii="Times New Roman" w:hAnsi="Times New Roman"/>
              <w:kern w:val="0"/>
              <w:sz w:val="20"/>
              <w:szCs w:val="20"/>
            </w:rPr>
          </w:rPrChange>
        </w:rPr>
        <w:fldChar w:fldCharType="begin">
          <w:fldData xml:space="preserve">PEVuZE5vdGU+PENpdGU+PEF1dGhvcj5Ccm9lbjwvQXV0aG9yPjxZZWFyPjIwMTQ8L1llYXI+PFJl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</w:fldData>
        </w:fldChar>
      </w:r>
      <w:r w:rsidR="00D544F4" w:rsidRPr="0009337A">
        <w:rPr>
          <w:rFonts w:ascii="Arial" w:hAnsi="Arial" w:cs="Arial"/>
          <w:kern w:val="0"/>
          <w:sz w:val="22"/>
          <w:rPrChange w:id="225"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226" w:author="Shicheng Guo" w:date="2016-10-02T22:38:00Z">
            <w:rPr>
              <w:rFonts w:ascii="Times New Roman" w:hAnsi="Times New Roman"/>
              <w:kern w:val="0"/>
              <w:sz w:val="20"/>
              <w:szCs w:val="20"/>
            </w:rPr>
          </w:rPrChange>
        </w:rPr>
        <w:fldChar w:fldCharType="begin">
          <w:fldData xml:space="preserve">PEVuZE5vdGU+PENpdGU+PEF1dGhvcj5Ccm9lbjwvQXV0aG9yPjxZZWFyPjIwMTQ8L1llYXI+PFJl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</w:fldData>
        </w:fldChar>
      </w:r>
      <w:r w:rsidR="00D544F4" w:rsidRPr="0009337A">
        <w:rPr>
          <w:rFonts w:ascii="Arial" w:hAnsi="Arial" w:cs="Arial"/>
          <w:kern w:val="0"/>
          <w:sz w:val="22"/>
          <w:rPrChange w:id="227"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228" w:author="Shicheng Guo" w:date="2016-10-02T22:38:00Z">
            <w:rPr>
              <w:rFonts w:ascii="Arial" w:hAnsi="Arial" w:cs="Arial"/>
              <w:kern w:val="0"/>
              <w:sz w:val="22"/>
            </w:rPr>
          </w:rPrChange>
        </w:rPr>
      </w:r>
      <w:r w:rsidR="00346056" w:rsidRPr="0009337A">
        <w:rPr>
          <w:rFonts w:ascii="Arial" w:hAnsi="Arial" w:cs="Arial"/>
          <w:kern w:val="0"/>
          <w:sz w:val="22"/>
          <w:rPrChange w:id="229"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230" w:author="Shicheng Guo" w:date="2016-10-02T22:38:00Z">
            <w:rPr>
              <w:rFonts w:ascii="Arial" w:hAnsi="Arial" w:cs="Arial"/>
              <w:kern w:val="0"/>
              <w:sz w:val="22"/>
            </w:rPr>
          </w:rPrChange>
        </w:rPr>
      </w:r>
      <w:r w:rsidR="00346056" w:rsidRPr="0009337A">
        <w:rPr>
          <w:rFonts w:ascii="Arial" w:hAnsi="Arial" w:cs="Arial"/>
          <w:kern w:val="0"/>
          <w:sz w:val="22"/>
          <w:rPrChange w:id="231" w:author="Shicheng Guo" w:date="2016-10-02T22:38:00Z">
            <w:rPr>
              <w:rFonts w:ascii="Times New Roman" w:hAnsi="Times New Roman"/>
              <w:kern w:val="0"/>
              <w:sz w:val="20"/>
              <w:szCs w:val="20"/>
            </w:rPr>
          </w:rPrChange>
        </w:rPr>
        <w:fldChar w:fldCharType="separate"/>
      </w:r>
      <w:r w:rsidRPr="0009337A">
        <w:rPr>
          <w:rFonts w:ascii="Arial" w:hAnsi="Arial" w:cs="Arial"/>
          <w:noProof/>
          <w:kern w:val="0"/>
          <w:sz w:val="22"/>
          <w:rPrChange w:id="232"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233"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234" w:author="Shicheng Guo" w:date="2016-10-02T22:38:00Z">
            <w:rPr>
              <w:rFonts w:ascii="Times New Roman" w:hAnsi="Times New Roman"/>
              <w:noProof/>
              <w:kern w:val="0"/>
              <w:sz w:val="20"/>
              <w:szCs w:val="20"/>
            </w:rPr>
          </w:rPrChange>
        </w:rPr>
        <w:instrText xml:space="preserve"> HYPERLINK \l "_ENREF_20" \o "Broen, 2014 #3023" </w:instrText>
      </w:r>
      <w:r w:rsidR="007A6C86" w:rsidRPr="0009337A">
        <w:rPr>
          <w:rFonts w:ascii="Arial" w:hAnsi="Arial" w:cs="Arial"/>
          <w:noProof/>
          <w:kern w:val="0"/>
          <w:sz w:val="22"/>
          <w:rPrChange w:id="235"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236" w:author="Shicheng Guo" w:date="2016-10-02T22:38:00Z">
            <w:rPr>
              <w:rFonts w:ascii="Times New Roman" w:hAnsi="Times New Roman"/>
              <w:noProof/>
              <w:kern w:val="0"/>
              <w:sz w:val="20"/>
              <w:szCs w:val="20"/>
            </w:rPr>
          </w:rPrChange>
        </w:rPr>
        <w:t>20-22</w:t>
      </w:r>
      <w:r w:rsidR="007A6C86" w:rsidRPr="0009337A">
        <w:rPr>
          <w:rFonts w:ascii="Arial" w:hAnsi="Arial" w:cs="Arial"/>
          <w:noProof/>
          <w:kern w:val="0"/>
          <w:sz w:val="22"/>
          <w:rPrChange w:id="237"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238"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239"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240" w:author="Shicheng Guo" w:date="2016-10-02T22:38:00Z">
            <w:rPr>
              <w:rFonts w:ascii="Times New Roman" w:hAnsi="Times New Roman"/>
              <w:kern w:val="0"/>
              <w:sz w:val="20"/>
              <w:szCs w:val="20"/>
            </w:rPr>
          </w:rPrChange>
        </w:rPr>
        <w:t>.</w:t>
      </w:r>
    </w:p>
    <w:p w:rsidR="00E82F8C" w:rsidRPr="0009337A" w:rsidRDefault="00E82F8C">
      <w:pPr>
        <w:autoSpaceDE w:val="0"/>
        <w:autoSpaceDN w:val="0"/>
        <w:adjustRightInd w:val="0"/>
        <w:ind w:firstLineChars="100" w:firstLine="220"/>
        <w:rPr>
          <w:rFonts w:ascii="Arial" w:hAnsi="Arial" w:cs="Arial"/>
          <w:kern w:val="0"/>
          <w:sz w:val="22"/>
          <w:rPrChange w:id="241" w:author="Shicheng Guo" w:date="2016-10-02T22:38:00Z">
            <w:rPr>
              <w:rFonts w:ascii="Times New Roman" w:hAnsi="Times New Roman"/>
              <w:kern w:val="0"/>
              <w:sz w:val="20"/>
              <w:szCs w:val="20"/>
            </w:rPr>
          </w:rPrChange>
        </w:rPr>
        <w:pPrChange w:id="242" w:author="Shicheng Guo" w:date="2016-10-02T22:40:00Z">
          <w:pPr>
            <w:autoSpaceDE w:val="0"/>
            <w:autoSpaceDN w:val="0"/>
            <w:adjustRightInd w:val="0"/>
          </w:pPr>
        </w:pPrChange>
      </w:pPr>
      <w:r w:rsidRPr="0009337A">
        <w:rPr>
          <w:rFonts w:ascii="Arial" w:hAnsi="Arial" w:cs="Arial"/>
          <w:kern w:val="0"/>
          <w:sz w:val="22"/>
          <w:rPrChange w:id="243" w:author="Shicheng Guo" w:date="2016-10-02T22:38:00Z">
            <w:rPr>
              <w:rFonts w:ascii="Times New Roman" w:hAnsi="Times New Roman"/>
              <w:kern w:val="0"/>
              <w:sz w:val="20"/>
              <w:szCs w:val="20"/>
            </w:rPr>
          </w:rPrChange>
        </w:rPr>
        <w:t xml:space="preserve">Different cell type has its special DNA methylation pattern. In early SSc, activated CD4+ and CD8+ T </w:t>
      </w:r>
      <w:bookmarkStart w:id="244" w:name="OLE_LINK3"/>
      <w:bookmarkStart w:id="245" w:name="OLE_LINK4"/>
      <w:r w:rsidRPr="0009337A">
        <w:rPr>
          <w:rFonts w:ascii="Arial" w:hAnsi="Arial" w:cs="Arial"/>
          <w:kern w:val="0"/>
          <w:sz w:val="22"/>
          <w:rPrChange w:id="246" w:author="Shicheng Guo" w:date="2016-10-02T22:38:00Z">
            <w:rPr>
              <w:rFonts w:ascii="Times New Roman" w:hAnsi="Times New Roman"/>
              <w:kern w:val="0"/>
              <w:sz w:val="20"/>
              <w:szCs w:val="20"/>
            </w:rPr>
          </w:rPrChange>
        </w:rPr>
        <w:t>lymphocyte</w:t>
      </w:r>
      <w:bookmarkEnd w:id="244"/>
      <w:bookmarkEnd w:id="245"/>
      <w:r w:rsidRPr="0009337A">
        <w:rPr>
          <w:rFonts w:ascii="Arial" w:hAnsi="Arial" w:cs="Arial"/>
          <w:kern w:val="0"/>
          <w:sz w:val="22"/>
          <w:rPrChange w:id="247" w:author="Shicheng Guo" w:date="2016-10-02T22:38:00Z">
            <w:rPr>
              <w:rFonts w:ascii="Times New Roman" w:hAnsi="Times New Roman"/>
              <w:kern w:val="0"/>
              <w:sz w:val="20"/>
              <w:szCs w:val="20"/>
            </w:rPr>
          </w:rPrChange>
        </w:rPr>
        <w:t>s and monocytes/macrophages, and less commonly B cells, eosinophils, mast cells and NK cells, are observed in perivascular regions in the lesional skin, lungs, and other affected organs</w:t>
      </w:r>
      <w:ins w:id="248" w:author="Shicheng Guo" w:date="2016-10-02T22:32:00Z">
        <w:r w:rsidR="007A6C86" w:rsidRPr="0009337A">
          <w:rPr>
            <w:rFonts w:ascii="Arial" w:hAnsi="Arial" w:cs="Arial"/>
            <w:kern w:val="0"/>
            <w:sz w:val="22"/>
            <w:rPrChange w:id="249" w:author="Shicheng Guo" w:date="2016-10-02T22:38:00Z">
              <w:rPr>
                <w:rFonts w:ascii="Times New Roman" w:hAnsi="Times New Roman"/>
                <w:kern w:val="0"/>
                <w:sz w:val="20"/>
                <w:szCs w:val="20"/>
              </w:rPr>
            </w:rPrChange>
          </w:rPr>
          <w:t xml:space="preserve">. </w:t>
        </w:r>
      </w:ins>
      <w:del w:id="250" w:author="Shicheng Guo" w:date="2016-10-02T22:32:00Z">
        <w:r w:rsidRPr="0009337A" w:rsidDel="007A6C86">
          <w:rPr>
            <w:rFonts w:ascii="Arial" w:hAnsi="Arial" w:cs="Arial"/>
            <w:kern w:val="0"/>
            <w:sz w:val="22"/>
            <w:rPrChange w:id="251" w:author="Shicheng Guo" w:date="2016-10-02T22:38:00Z">
              <w:rPr>
                <w:rFonts w:ascii="Times New Roman" w:hAnsi="Times New Roman"/>
                <w:kern w:val="0"/>
                <w:sz w:val="20"/>
                <w:szCs w:val="20"/>
              </w:rPr>
            </w:rPrChange>
          </w:rPr>
          <w:delText>;</w:delText>
        </w:r>
      </w:del>
      <w:r w:rsidRPr="0009337A">
        <w:rPr>
          <w:rFonts w:ascii="Arial" w:hAnsi="Arial" w:cs="Arial"/>
          <w:kern w:val="0"/>
          <w:sz w:val="22"/>
          <w:rPrChange w:id="252" w:author="Shicheng Guo" w:date="2016-10-02T22:38:00Z">
            <w:rPr>
              <w:rFonts w:ascii="Times New Roman" w:hAnsi="Times New Roman"/>
              <w:kern w:val="0"/>
              <w:sz w:val="20"/>
              <w:szCs w:val="20"/>
            </w:rPr>
          </w:rPrChange>
        </w:rPr>
        <w:t xml:space="preserve"> </w:t>
      </w:r>
      <w:ins w:id="253" w:author="Shicheng Guo" w:date="2016-10-02T22:32:00Z">
        <w:r w:rsidR="007A6C86" w:rsidRPr="0009337A">
          <w:rPr>
            <w:rFonts w:ascii="Arial" w:hAnsi="Arial" w:cs="Arial"/>
            <w:kern w:val="0"/>
            <w:sz w:val="22"/>
            <w:rPrChange w:id="254" w:author="Shicheng Guo" w:date="2016-10-02T22:38:00Z">
              <w:rPr>
                <w:rFonts w:ascii="Times New Roman" w:hAnsi="Times New Roman"/>
                <w:kern w:val="0"/>
                <w:sz w:val="20"/>
                <w:szCs w:val="20"/>
              </w:rPr>
            </w:rPrChange>
          </w:rPr>
          <w:t>T</w:t>
        </w:r>
      </w:ins>
      <w:del w:id="255" w:author="Shicheng Guo" w:date="2016-10-02T22:32:00Z">
        <w:r w:rsidRPr="0009337A" w:rsidDel="007A6C86">
          <w:rPr>
            <w:rFonts w:ascii="Arial" w:hAnsi="Arial" w:cs="Arial"/>
            <w:kern w:val="0"/>
            <w:sz w:val="22"/>
            <w:rPrChange w:id="256" w:author="Shicheng Guo" w:date="2016-10-02T22:38:00Z">
              <w:rPr>
                <w:rFonts w:ascii="Times New Roman" w:hAnsi="Times New Roman"/>
                <w:kern w:val="0"/>
                <w:sz w:val="20"/>
                <w:szCs w:val="20"/>
              </w:rPr>
            </w:rPrChange>
          </w:rPr>
          <w:delText>t</w:delText>
        </w:r>
      </w:del>
      <w:r w:rsidRPr="0009337A">
        <w:rPr>
          <w:rFonts w:ascii="Arial" w:hAnsi="Arial" w:cs="Arial"/>
          <w:kern w:val="0"/>
          <w:sz w:val="22"/>
          <w:rPrChange w:id="257" w:author="Shicheng Guo" w:date="2016-10-02T22:38:00Z">
            <w:rPr>
              <w:rFonts w:ascii="Times New Roman" w:hAnsi="Times New Roman"/>
              <w:kern w:val="0"/>
              <w:sz w:val="20"/>
              <w:szCs w:val="20"/>
            </w:rPr>
          </w:rPrChange>
        </w:rPr>
        <w:t xml:space="preserve">hese inflammatory cell infiltrates are detectable before the appearance of fibrosis </w:t>
      </w:r>
      <w:r w:rsidR="00346056" w:rsidRPr="0009337A">
        <w:rPr>
          <w:rFonts w:ascii="Arial" w:hAnsi="Arial" w:cs="Arial"/>
          <w:kern w:val="0"/>
          <w:sz w:val="22"/>
          <w:rPrChange w:id="258" w:author="Shicheng Guo" w:date="2016-10-02T22:38:00Z">
            <w:rPr>
              <w:rFonts w:ascii="Times New Roman" w:hAnsi="Times New Roman"/>
              <w:kern w:val="0"/>
              <w:sz w:val="20"/>
              <w:szCs w:val="20"/>
            </w:rPr>
          </w:rPrChange>
        </w:rPr>
        <w:fldChar w:fldCharType="begin"/>
      </w:r>
      <w:r w:rsidR="00D544F4" w:rsidRPr="0009337A">
        <w:rPr>
          <w:rFonts w:ascii="Arial" w:hAnsi="Arial" w:cs="Arial"/>
          <w:kern w:val="0"/>
          <w:sz w:val="22"/>
          <w:rPrChange w:id="259" w:author="Shicheng Guo" w:date="2016-10-02T22:38:00Z">
            <w:rPr>
              <w:rFonts w:ascii="Times New Roman" w:hAnsi="Times New Roman"/>
              <w:kern w:val="0"/>
              <w:sz w:val="20"/>
              <w:szCs w:val="20"/>
            </w:rPr>
          </w:rPrChange>
        </w:rPr>
        <w:instrText xml:space="preserve"> ADDIN EN.CITE &lt;EndNote&gt;&lt;Cite&gt;&lt;Author&gt;Roumm&lt;/Author&gt;&lt;Year&gt;1984&lt;/Year&gt;&lt;RecNum&gt;3119&lt;/RecNum&gt;&lt;DisplayText&gt;[23]&lt;/DisplayText&gt;&lt;record&gt;&lt;rec-number&gt;3119&lt;/rec-number&gt;&lt;foreign-keys&gt;&lt;key app="EN" db-id="w0ese0awerxv5me5avdpzvwqf9a5treea0ef" timestamp="1444918121"&gt;3119&lt;/key&gt;&lt;/foreign-keys&gt;&lt;ref-type name="Journal Article"&gt;17&lt;/ref-type&gt;&lt;contributors&gt;&lt;authors&gt;&lt;author&gt;Roumm, A. D.&lt;/author&gt;&lt;author&gt;Whiteside, T. L.&lt;/author&gt;&lt;author&gt;Medsger, T. A., Jr.&lt;/author&gt;&lt;author&gt;Rodnan, G. P.&lt;/author&gt;&lt;/authors&gt;&lt;/contributors&gt;&lt;titles&gt;&lt;title&gt;Lymphocytes in the skin of patients with progressive systemic sclerosis. Quantification, subtyping, and clinical correlations&lt;/title&gt;&lt;secondary-title&gt;Arthritis Rheum&lt;/secondary-title&gt;&lt;alt-title&gt;Arthritis and rheumatism&lt;/alt-title&gt;&lt;/titles&gt;&lt;alt-periodical&gt;&lt;full-title&gt;Arthritis and Rheumatism&lt;/full-title&gt;&lt;/alt-periodical&gt;&lt;pages&gt;645-53&lt;/pages&gt;&lt;volume&gt;27&lt;/volume&gt;&lt;number&gt;6&lt;/number&gt;&lt;keywords&gt;&lt;keyword&gt;Antibodies, Monoclonal/diagnostic use&lt;/keyword&gt;&lt;keyword&gt;Biological Products/physiology&lt;/keyword&gt;&lt;keyword&gt;Cytokines&lt;/keyword&gt;&lt;keyword&gt;Humans&lt;/keyword&gt;&lt;keyword&gt;Scleroderma, Systemic/*pathology&lt;/keyword&gt;&lt;keyword&gt;Skin/*cytology&lt;/keyword&gt;&lt;keyword&gt;T-Lymphocytes/*classification&lt;/keyword&gt;&lt;/keywords&gt;&lt;dates&gt;&lt;year&gt;1984&lt;/year&gt;&lt;pub-dates&gt;&lt;date&gt;Jun&lt;/date&gt;&lt;/pub-dates&gt;&lt;/dates&gt;&lt;isbn&gt;0004-3591 (Print)&amp;#xD;0004-3591 (Linking)&lt;/isbn&gt;&lt;accession-num&gt;6375682&lt;/accession-num&gt;&lt;urls&gt;&lt;related-urls&gt;&lt;url&gt;http://www.ncbi.nlm.nih.gov/pubmed/6375682&lt;/url&gt;&lt;/related-urls&gt;&lt;/urls&gt;&lt;/record&gt;&lt;/Cite&gt;&lt;/EndNote&gt;</w:instrText>
      </w:r>
      <w:r w:rsidR="00346056" w:rsidRPr="0009337A">
        <w:rPr>
          <w:rFonts w:ascii="Arial" w:hAnsi="Arial" w:cs="Arial"/>
          <w:kern w:val="0"/>
          <w:sz w:val="22"/>
          <w:rPrChange w:id="260" w:author="Shicheng Guo" w:date="2016-10-02T22:38:00Z">
            <w:rPr>
              <w:rFonts w:ascii="Times New Roman" w:hAnsi="Times New Roman"/>
              <w:kern w:val="0"/>
              <w:sz w:val="20"/>
              <w:szCs w:val="20"/>
            </w:rPr>
          </w:rPrChange>
        </w:rPr>
        <w:fldChar w:fldCharType="separate"/>
      </w:r>
      <w:r w:rsidRPr="0009337A">
        <w:rPr>
          <w:rFonts w:ascii="Arial" w:hAnsi="Arial" w:cs="Arial"/>
          <w:noProof/>
          <w:kern w:val="0"/>
          <w:sz w:val="22"/>
          <w:rPrChange w:id="261"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262"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263" w:author="Shicheng Guo" w:date="2016-10-02T22:38:00Z">
            <w:rPr>
              <w:rFonts w:ascii="Times New Roman" w:hAnsi="Times New Roman"/>
              <w:noProof/>
              <w:kern w:val="0"/>
              <w:sz w:val="20"/>
              <w:szCs w:val="20"/>
            </w:rPr>
          </w:rPrChange>
        </w:rPr>
        <w:instrText xml:space="preserve"> HYPERLINK \l "_ENREF_23" \o "Roumm, 1984 #3119" </w:instrText>
      </w:r>
      <w:r w:rsidR="007A6C86" w:rsidRPr="0009337A">
        <w:rPr>
          <w:rFonts w:ascii="Arial" w:hAnsi="Arial" w:cs="Arial"/>
          <w:noProof/>
          <w:kern w:val="0"/>
          <w:sz w:val="22"/>
          <w:rPrChange w:id="264"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265" w:author="Shicheng Guo" w:date="2016-10-02T22:38:00Z">
            <w:rPr>
              <w:rFonts w:ascii="Times New Roman" w:hAnsi="Times New Roman"/>
              <w:noProof/>
              <w:kern w:val="0"/>
              <w:sz w:val="20"/>
              <w:szCs w:val="20"/>
            </w:rPr>
          </w:rPrChange>
        </w:rPr>
        <w:t>23</w:t>
      </w:r>
      <w:r w:rsidR="007A6C86" w:rsidRPr="0009337A">
        <w:rPr>
          <w:rFonts w:ascii="Arial" w:hAnsi="Arial" w:cs="Arial"/>
          <w:noProof/>
          <w:kern w:val="0"/>
          <w:sz w:val="22"/>
          <w:rPrChange w:id="266"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267"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268"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269" w:author="Shicheng Guo" w:date="2016-10-02T22:38:00Z">
            <w:rPr>
              <w:rFonts w:ascii="Times New Roman" w:hAnsi="Times New Roman"/>
              <w:kern w:val="0"/>
              <w:sz w:val="20"/>
              <w:szCs w:val="20"/>
            </w:rPr>
          </w:rPrChange>
        </w:rPr>
        <w:t xml:space="preserve">. In situ hybridization studies show prominent procollagen genes expression in early-stage SSc skin in fibroblasts that are adjacent to inflammatory cells, suggesting a role for the inflammatory cells or their soluble products in inducing fibroblast activation </w:t>
      </w:r>
      <w:r w:rsidR="00346056" w:rsidRPr="0009337A">
        <w:rPr>
          <w:rFonts w:ascii="Arial" w:hAnsi="Arial" w:cs="Arial"/>
          <w:kern w:val="0"/>
          <w:sz w:val="22"/>
          <w:rPrChange w:id="270" w:author="Shicheng Guo" w:date="2016-10-02T22:38:00Z">
            <w:rPr>
              <w:rFonts w:ascii="Times New Roman" w:hAnsi="Times New Roman"/>
              <w:kern w:val="0"/>
              <w:sz w:val="20"/>
              <w:szCs w:val="20"/>
            </w:rPr>
          </w:rPrChange>
        </w:rPr>
        <w:fldChar w:fldCharType="begin"/>
      </w:r>
      <w:r w:rsidR="00D544F4" w:rsidRPr="0009337A">
        <w:rPr>
          <w:rFonts w:ascii="Arial" w:hAnsi="Arial" w:cs="Arial"/>
          <w:kern w:val="0"/>
          <w:sz w:val="22"/>
          <w:rPrChange w:id="271" w:author="Shicheng Guo" w:date="2016-10-02T22:38:00Z">
            <w:rPr>
              <w:rFonts w:ascii="Times New Roman" w:hAnsi="Times New Roman"/>
              <w:kern w:val="0"/>
              <w:sz w:val="20"/>
              <w:szCs w:val="20"/>
            </w:rPr>
          </w:rPrChange>
        </w:rPr>
        <w:instrText xml:space="preserve"> ADDIN EN.CITE &lt;EndNote&gt;&lt;Cite&gt;&lt;Author&gt;Kahari&lt;/Author&gt;&lt;Year&gt;1988&lt;/Year&gt;&lt;RecNum&gt;3397&lt;/RecNum&gt;&lt;DisplayText&gt;[24]&lt;/DisplayText&gt;&lt;record&gt;&lt;rec-number&gt;3397&lt;/rec-number&gt;&lt;foreign-keys&gt;&lt;key app="EN" db-id="w0ese0awerxv5me5avdpzvwqf9a5treea0ef" timestamp="1444918665"&gt;3397&lt;/key&gt;&lt;/foreign-keys&gt;&lt;ref-type name="Journal Article"&gt;17&lt;/ref-type&gt;&lt;contributors&gt;&lt;authors&gt;&lt;author&gt;Kahari, V. M.&lt;/author&gt;&lt;author&gt;Sandberg, M.&lt;/author&gt;&lt;author&gt;Kalimo, H.&lt;/author&gt;&lt;author&gt;Vuorio, T.&lt;/author&gt;&lt;author&gt;Vuorio, E.&lt;/author&gt;&lt;/authors&gt;&lt;/contributors&gt;&lt;auth-address&gt;Department of Medical Biochemistry, University of Turku, Finland.&lt;/auth-address&gt;&lt;titles&gt;&lt;title&gt;Identification of fibroblasts responsible for increased collagen production in localized scleroderma by in situ hybridization&lt;/title&gt;&lt;secondary-title&gt;J Invest Dermatol&lt;/secondary-title&gt;&lt;alt-title&gt;The Journal of investigative dermatology&lt;/alt-title&gt;&lt;/titles&gt;&lt;periodical&gt;&lt;full-title&gt;J Invest Dermatol&lt;/full-title&gt;&lt;abbr-1&gt;The Journal of investigative dermatology&lt;/abbr-1&gt;&lt;/periodical&gt;&lt;alt-periodical&gt;&lt;full-title&gt;J Invest Dermatol&lt;/full-title&gt;&lt;abbr-1&gt;The Journal of investigative dermatology&lt;/abbr-1&gt;&lt;/alt-periodical&gt;&lt;pages&gt;664-70&lt;/pages&gt;&lt;volume&gt;90&lt;/volume&gt;&lt;number&gt;5&lt;/number&gt;&lt;keywords&gt;&lt;keyword&gt;Autoradiography&lt;/keyword&gt;&lt;keyword&gt;Cells, Cultured&lt;/keyword&gt;&lt;keyword&gt;Collagen/*biosynthesis/classification&lt;/keyword&gt;&lt;keyword&gt;Dna&lt;/keyword&gt;&lt;keyword&gt;Fibroblasts/*metabolism/pathology&lt;/keyword&gt;&lt;keyword&gt;Humans&lt;/keyword&gt;&lt;keyword&gt;Nucleic Acid Hybridization&lt;/keyword&gt;&lt;keyword&gt;Scleroderma, Localized/*metabolism/pathology&lt;/keyword&gt;&lt;/keywords&gt;&lt;dates&gt;&lt;year&gt;1988&lt;/year&gt;&lt;pub-dates&gt;&lt;date&gt;May&lt;/date&gt;&lt;/pub-dates&gt;&lt;/dates&gt;&lt;isbn&gt;0022-202X (Print)&amp;#xD;0022-202X (Linking)&lt;/isbn&gt;&lt;accession-num&gt;3361141&lt;/accession-num&gt;&lt;urls&gt;&lt;related-urls&gt;&lt;url&gt;http://www.ncbi.nlm.nih.gov/pubmed/3361141&lt;/url&gt;&lt;/related-urls&gt;&lt;/urls&gt;&lt;/record&gt;&lt;/Cite&gt;&lt;/EndNote&gt;</w:instrText>
      </w:r>
      <w:r w:rsidR="00346056" w:rsidRPr="0009337A">
        <w:rPr>
          <w:rFonts w:ascii="Arial" w:hAnsi="Arial" w:cs="Arial"/>
          <w:kern w:val="0"/>
          <w:sz w:val="22"/>
          <w:rPrChange w:id="272" w:author="Shicheng Guo" w:date="2016-10-02T22:38:00Z">
            <w:rPr>
              <w:rFonts w:ascii="Times New Roman" w:hAnsi="Times New Roman"/>
              <w:kern w:val="0"/>
              <w:sz w:val="20"/>
              <w:szCs w:val="20"/>
            </w:rPr>
          </w:rPrChange>
        </w:rPr>
        <w:fldChar w:fldCharType="separate"/>
      </w:r>
      <w:r w:rsidRPr="0009337A">
        <w:rPr>
          <w:rFonts w:ascii="Arial" w:hAnsi="Arial" w:cs="Arial"/>
          <w:noProof/>
          <w:kern w:val="0"/>
          <w:sz w:val="22"/>
          <w:rPrChange w:id="273"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274"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275" w:author="Shicheng Guo" w:date="2016-10-02T22:38:00Z">
            <w:rPr>
              <w:rFonts w:ascii="Times New Roman" w:hAnsi="Times New Roman"/>
              <w:noProof/>
              <w:kern w:val="0"/>
              <w:sz w:val="20"/>
              <w:szCs w:val="20"/>
            </w:rPr>
          </w:rPrChange>
        </w:rPr>
        <w:instrText xml:space="preserve"> HYPERLINK \l "_ENREF_24" \o "Kahari, 1988 #3397" </w:instrText>
      </w:r>
      <w:r w:rsidR="007A6C86" w:rsidRPr="0009337A">
        <w:rPr>
          <w:rFonts w:ascii="Arial" w:hAnsi="Arial" w:cs="Arial"/>
          <w:noProof/>
          <w:kern w:val="0"/>
          <w:sz w:val="22"/>
          <w:rPrChange w:id="276"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277" w:author="Shicheng Guo" w:date="2016-10-02T22:38:00Z">
            <w:rPr>
              <w:rFonts w:ascii="Times New Roman" w:hAnsi="Times New Roman"/>
              <w:noProof/>
              <w:kern w:val="0"/>
              <w:sz w:val="20"/>
              <w:szCs w:val="20"/>
            </w:rPr>
          </w:rPrChange>
        </w:rPr>
        <w:t>24</w:t>
      </w:r>
      <w:r w:rsidR="007A6C86" w:rsidRPr="0009337A">
        <w:rPr>
          <w:rFonts w:ascii="Arial" w:hAnsi="Arial" w:cs="Arial"/>
          <w:noProof/>
          <w:kern w:val="0"/>
          <w:sz w:val="22"/>
          <w:rPrChange w:id="278"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279"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280"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281" w:author="Shicheng Guo" w:date="2016-10-02T22:38:00Z">
            <w:rPr>
              <w:rFonts w:ascii="Times New Roman" w:hAnsi="Times New Roman"/>
              <w:kern w:val="0"/>
              <w:sz w:val="20"/>
              <w:szCs w:val="20"/>
            </w:rPr>
          </w:rPrChange>
        </w:rPr>
        <w:t>. The above results indicate that antigen-driven adaptive immune responses</w:t>
      </w:r>
      <w:r w:rsidRPr="0009337A">
        <w:rPr>
          <w:rFonts w:ascii="Arial" w:hAnsi="Arial" w:cs="Arial"/>
          <w:color w:val="FF0000"/>
          <w:kern w:val="0"/>
          <w:sz w:val="22"/>
          <w:rPrChange w:id="282" w:author="Shicheng Guo" w:date="2016-10-02T22:38:00Z">
            <w:rPr>
              <w:rFonts w:ascii="Times New Roman" w:hAnsi="Times New Roman"/>
              <w:color w:val="FF0000"/>
              <w:kern w:val="0"/>
              <w:sz w:val="20"/>
              <w:szCs w:val="20"/>
            </w:rPr>
          </w:rPrChange>
        </w:rPr>
        <w:t xml:space="preserve"> </w:t>
      </w:r>
      <w:r w:rsidRPr="0009337A">
        <w:rPr>
          <w:rFonts w:ascii="Arial" w:hAnsi="Arial" w:cs="Arial"/>
          <w:kern w:val="0"/>
          <w:sz w:val="22"/>
          <w:rPrChange w:id="283" w:author="Shicheng Guo" w:date="2016-10-02T22:38:00Z">
            <w:rPr>
              <w:rFonts w:ascii="Times New Roman" w:hAnsi="Times New Roman"/>
              <w:kern w:val="0"/>
              <w:sz w:val="20"/>
              <w:szCs w:val="20"/>
            </w:rPr>
          </w:rPrChange>
        </w:rPr>
        <w:t xml:space="preserve">mainly regulated by CD4+ and CD8+ T cells play a core role in SSc disease onset and contribute to its aetiology and pathogenesis </w:t>
      </w:r>
      <w:r w:rsidR="00346056" w:rsidRPr="0009337A">
        <w:rPr>
          <w:rFonts w:ascii="Arial" w:hAnsi="Arial" w:cs="Arial"/>
          <w:kern w:val="0"/>
          <w:sz w:val="22"/>
          <w:rPrChange w:id="284" w:author="Shicheng Guo" w:date="2016-10-02T22:38:00Z">
            <w:rPr>
              <w:rFonts w:ascii="Times New Roman" w:hAnsi="Times New Roman"/>
              <w:kern w:val="0"/>
              <w:sz w:val="20"/>
              <w:szCs w:val="20"/>
            </w:rPr>
          </w:rPrChange>
        </w:rPr>
        <w:fldChar w:fldCharType="begin">
          <w:fldData xml:space="preserve">PEVuZE5vdGU+PENpdGU+PEF1dGhvcj5TYWtrYXM8L0F1dGhvcj48WWVhcj4yMDA0PC9ZZWFyPjxS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</w:fldData>
        </w:fldChar>
      </w:r>
      <w:r w:rsidR="00D544F4" w:rsidRPr="0009337A">
        <w:rPr>
          <w:rFonts w:ascii="Arial" w:hAnsi="Arial" w:cs="Arial"/>
          <w:kern w:val="0"/>
          <w:sz w:val="22"/>
          <w:rPrChange w:id="285"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286" w:author="Shicheng Guo" w:date="2016-10-02T22:38:00Z">
            <w:rPr>
              <w:rFonts w:ascii="Times New Roman" w:hAnsi="Times New Roman"/>
              <w:kern w:val="0"/>
              <w:sz w:val="20"/>
              <w:szCs w:val="20"/>
            </w:rPr>
          </w:rPrChange>
        </w:rPr>
        <w:fldChar w:fldCharType="begin">
          <w:fldData xml:space="preserve">PEVuZE5vdGU+PENpdGU+PEF1dGhvcj5TYWtrYXM8L0F1dGhvcj48WWVhcj4yMDA0PC9ZZWFyPjxS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</w:fldData>
        </w:fldChar>
      </w:r>
      <w:r w:rsidR="00D544F4" w:rsidRPr="0009337A">
        <w:rPr>
          <w:rFonts w:ascii="Arial" w:hAnsi="Arial" w:cs="Arial"/>
          <w:kern w:val="0"/>
          <w:sz w:val="22"/>
          <w:rPrChange w:id="287"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288" w:author="Shicheng Guo" w:date="2016-10-02T22:38:00Z">
            <w:rPr>
              <w:rFonts w:ascii="Arial" w:hAnsi="Arial" w:cs="Arial"/>
              <w:kern w:val="0"/>
              <w:sz w:val="22"/>
            </w:rPr>
          </w:rPrChange>
        </w:rPr>
      </w:r>
      <w:r w:rsidR="00346056" w:rsidRPr="0009337A">
        <w:rPr>
          <w:rFonts w:ascii="Arial" w:hAnsi="Arial" w:cs="Arial"/>
          <w:kern w:val="0"/>
          <w:sz w:val="22"/>
          <w:rPrChange w:id="289"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290" w:author="Shicheng Guo" w:date="2016-10-02T22:38:00Z">
            <w:rPr>
              <w:rFonts w:ascii="Arial" w:hAnsi="Arial" w:cs="Arial"/>
              <w:kern w:val="0"/>
              <w:sz w:val="22"/>
            </w:rPr>
          </w:rPrChange>
        </w:rPr>
      </w:r>
      <w:r w:rsidR="00346056" w:rsidRPr="0009337A">
        <w:rPr>
          <w:rFonts w:ascii="Arial" w:hAnsi="Arial" w:cs="Arial"/>
          <w:kern w:val="0"/>
          <w:sz w:val="22"/>
          <w:rPrChange w:id="291" w:author="Shicheng Guo" w:date="2016-10-02T22:38:00Z">
            <w:rPr>
              <w:rFonts w:ascii="Times New Roman" w:hAnsi="Times New Roman"/>
              <w:kern w:val="0"/>
              <w:sz w:val="20"/>
              <w:szCs w:val="20"/>
            </w:rPr>
          </w:rPrChange>
        </w:rPr>
        <w:fldChar w:fldCharType="separate"/>
      </w:r>
      <w:r w:rsidRPr="0009337A">
        <w:rPr>
          <w:rFonts w:ascii="Arial" w:hAnsi="Arial" w:cs="Arial"/>
          <w:noProof/>
          <w:kern w:val="0"/>
          <w:sz w:val="22"/>
          <w:rPrChange w:id="292"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293"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294" w:author="Shicheng Guo" w:date="2016-10-02T22:38:00Z">
            <w:rPr>
              <w:rFonts w:ascii="Times New Roman" w:hAnsi="Times New Roman"/>
              <w:noProof/>
              <w:kern w:val="0"/>
              <w:sz w:val="20"/>
              <w:szCs w:val="20"/>
            </w:rPr>
          </w:rPrChange>
        </w:rPr>
        <w:instrText xml:space="preserve"> HYPERLINK \l "_ENREF_25" \o "Sakkas, 2004 #6929" </w:instrText>
      </w:r>
      <w:r w:rsidR="007A6C86" w:rsidRPr="0009337A">
        <w:rPr>
          <w:rFonts w:ascii="Arial" w:hAnsi="Arial" w:cs="Arial"/>
          <w:noProof/>
          <w:kern w:val="0"/>
          <w:sz w:val="22"/>
          <w:rPrChange w:id="295"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296" w:author="Shicheng Guo" w:date="2016-10-02T22:38:00Z">
            <w:rPr>
              <w:rFonts w:ascii="Times New Roman" w:hAnsi="Times New Roman"/>
              <w:noProof/>
              <w:kern w:val="0"/>
              <w:sz w:val="20"/>
              <w:szCs w:val="20"/>
            </w:rPr>
          </w:rPrChange>
        </w:rPr>
        <w:t>25-29</w:t>
      </w:r>
      <w:r w:rsidR="007A6C86" w:rsidRPr="0009337A">
        <w:rPr>
          <w:rFonts w:ascii="Arial" w:hAnsi="Arial" w:cs="Arial"/>
          <w:noProof/>
          <w:kern w:val="0"/>
          <w:sz w:val="22"/>
          <w:rPrChange w:id="297"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298"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299"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300" w:author="Shicheng Guo" w:date="2016-10-02T22:38:00Z">
            <w:rPr>
              <w:rFonts w:ascii="Times New Roman" w:hAnsi="Times New Roman"/>
              <w:kern w:val="0"/>
              <w:sz w:val="20"/>
              <w:szCs w:val="20"/>
            </w:rPr>
          </w:rPrChange>
        </w:rPr>
        <w:t>.</w:t>
      </w:r>
    </w:p>
    <w:p w:rsidR="00E82F8C" w:rsidRPr="0009337A" w:rsidRDefault="00E82F8C">
      <w:pPr>
        <w:autoSpaceDE w:val="0"/>
        <w:autoSpaceDN w:val="0"/>
        <w:adjustRightInd w:val="0"/>
        <w:ind w:firstLineChars="100" w:firstLine="220"/>
        <w:rPr>
          <w:rFonts w:ascii="Arial" w:hAnsi="Arial" w:cs="Arial"/>
          <w:color w:val="FF0000"/>
          <w:kern w:val="0"/>
          <w:sz w:val="22"/>
          <w:rPrChange w:id="301" w:author="Shicheng Guo" w:date="2016-10-02T22:38:00Z">
            <w:rPr>
              <w:rFonts w:ascii="Times New Roman" w:hAnsi="Times New Roman"/>
              <w:color w:val="FF0000"/>
              <w:kern w:val="0"/>
              <w:sz w:val="20"/>
              <w:szCs w:val="20"/>
            </w:rPr>
          </w:rPrChange>
        </w:rPr>
        <w:pPrChange w:id="302" w:author="Shicheng Guo" w:date="2016-10-02T22:40:00Z">
          <w:pPr>
            <w:autoSpaceDE w:val="0"/>
            <w:autoSpaceDN w:val="0"/>
            <w:adjustRightInd w:val="0"/>
          </w:pPr>
        </w:pPrChange>
      </w:pPr>
      <w:r w:rsidRPr="0009337A">
        <w:rPr>
          <w:rFonts w:ascii="Arial" w:hAnsi="Arial" w:cs="Arial"/>
          <w:color w:val="FF0000"/>
          <w:kern w:val="0"/>
          <w:sz w:val="22"/>
          <w:rPrChange w:id="303" w:author="Shicheng Guo" w:date="2016-10-02T22:38:00Z">
            <w:rPr>
              <w:rFonts w:ascii="Times New Roman" w:hAnsi="Times New Roman"/>
              <w:color w:val="FF0000"/>
              <w:kern w:val="0"/>
              <w:sz w:val="20"/>
              <w:szCs w:val="20"/>
            </w:rPr>
          </w:rPrChange>
        </w:rPr>
        <w:t xml:space="preserve">By separating </w:t>
      </w:r>
      <w:r w:rsidRPr="0009337A">
        <w:rPr>
          <w:rFonts w:ascii="Arial" w:hAnsi="Arial" w:cs="Arial"/>
          <w:kern w:val="0"/>
          <w:sz w:val="22"/>
          <w:rPrChange w:id="304" w:author="Shicheng Guo" w:date="2016-10-02T22:38:00Z">
            <w:rPr>
              <w:rFonts w:ascii="Times New Roman" w:hAnsi="Times New Roman"/>
              <w:kern w:val="0"/>
              <w:sz w:val="20"/>
              <w:szCs w:val="20"/>
            </w:rPr>
          </w:rPrChange>
        </w:rPr>
        <w:t>CD4+ and CD8+ T cells from peripheral blood mononuclear cells (PBMCs)</w:t>
      </w:r>
      <w:r w:rsidRPr="0009337A">
        <w:rPr>
          <w:rFonts w:ascii="Arial" w:hAnsi="Arial" w:cs="Arial"/>
          <w:color w:val="FF0000"/>
          <w:kern w:val="0"/>
          <w:sz w:val="22"/>
          <w:rPrChange w:id="305" w:author="Shicheng Guo" w:date="2016-10-02T22:38:00Z">
            <w:rPr>
              <w:rFonts w:ascii="Times New Roman" w:hAnsi="Times New Roman"/>
              <w:color w:val="FF0000"/>
              <w:kern w:val="0"/>
              <w:sz w:val="20"/>
              <w:szCs w:val="20"/>
            </w:rPr>
          </w:rPrChange>
        </w:rPr>
        <w:t xml:space="preserve"> of SSc patients and using </w:t>
      </w:r>
      <w:r w:rsidRPr="0009337A">
        <w:rPr>
          <w:rFonts w:ascii="Arial" w:hAnsi="Arial" w:cs="Arial"/>
          <w:kern w:val="0"/>
          <w:sz w:val="22"/>
          <w:rPrChange w:id="306" w:author="Shicheng Guo" w:date="2016-10-02T22:38:00Z">
            <w:rPr>
              <w:rFonts w:ascii="Times New Roman" w:hAnsi="Times New Roman"/>
              <w:kern w:val="0"/>
              <w:sz w:val="20"/>
              <w:szCs w:val="20"/>
            </w:rPr>
          </w:rPrChange>
        </w:rPr>
        <w:t xml:space="preserve">whole-genome DNA methylation chip and MethylTarget sequencing, we show </w:t>
      </w:r>
      <w:del w:id="307" w:author="Shicheng Guo" w:date="2016-10-02T22:32:00Z">
        <w:r w:rsidRPr="0009337A" w:rsidDel="007A6C86">
          <w:rPr>
            <w:rFonts w:ascii="Arial" w:hAnsi="Arial" w:cs="Arial"/>
            <w:kern w:val="0"/>
            <w:sz w:val="22"/>
            <w:rPrChange w:id="308" w:author="Shicheng Guo" w:date="2016-10-02T22:38:00Z">
              <w:rPr>
                <w:rFonts w:ascii="Times New Roman" w:hAnsi="Times New Roman"/>
                <w:kern w:val="0"/>
                <w:sz w:val="20"/>
                <w:szCs w:val="20"/>
              </w:rPr>
            </w:rPrChange>
          </w:rPr>
          <w:delText xml:space="preserve">here </w:delText>
        </w:r>
      </w:del>
      <w:r w:rsidRPr="0009337A">
        <w:rPr>
          <w:rFonts w:ascii="Arial" w:hAnsi="Arial" w:cs="Arial"/>
          <w:kern w:val="0"/>
          <w:sz w:val="22"/>
          <w:rPrChange w:id="309" w:author="Shicheng Guo" w:date="2016-10-02T22:38:00Z">
            <w:rPr>
              <w:rFonts w:ascii="Times New Roman" w:hAnsi="Times New Roman"/>
              <w:kern w:val="0"/>
              <w:sz w:val="20"/>
              <w:szCs w:val="20"/>
            </w:rPr>
          </w:rPrChange>
        </w:rPr>
        <w:t>that SSc has its special whole-genomic DNA methylation pattern. GO analysis of hypomethylation CpG sites in CD4+ and/or CD8+ T cells of SSc shows</w:t>
      </w:r>
      <w:del w:id="310" w:author="Shicheng Guo" w:date="2016-10-02T22:33:00Z">
        <w:r w:rsidRPr="0009337A" w:rsidDel="007A6C86">
          <w:rPr>
            <w:rFonts w:ascii="Arial" w:hAnsi="Arial" w:cs="Arial"/>
            <w:kern w:val="0"/>
            <w:sz w:val="22"/>
            <w:rPrChange w:id="311" w:author="Shicheng Guo" w:date="2016-10-02T22:38:00Z">
              <w:rPr>
                <w:rFonts w:ascii="Times New Roman" w:hAnsi="Times New Roman"/>
                <w:kern w:val="0"/>
                <w:sz w:val="20"/>
                <w:szCs w:val="20"/>
              </w:rPr>
            </w:rPrChange>
          </w:rPr>
          <w:delText xml:space="preserve"> here </w:delText>
        </w:r>
      </w:del>
      <w:r w:rsidRPr="0009337A">
        <w:rPr>
          <w:rFonts w:ascii="Arial" w:hAnsi="Arial" w:cs="Arial"/>
          <w:kern w:val="0"/>
          <w:sz w:val="22"/>
          <w:rPrChange w:id="312" w:author="Shicheng Guo" w:date="2016-10-02T22:38:00Z">
            <w:rPr>
              <w:rFonts w:ascii="Times New Roman" w:hAnsi="Times New Roman"/>
              <w:kern w:val="0"/>
              <w:sz w:val="20"/>
              <w:szCs w:val="20"/>
            </w:rPr>
          </w:rPrChange>
        </w:rPr>
        <w:t xml:space="preserve">that there has a significant enrichment in type I interferon (IFN)-associated signaling pathway and genes, such as EIF2AK2, IFI44L, MX1, IFITM1 and the stratification analysis of SSc to do so, as well. We then focus on type I IFN-associated genes and find that there have significant increases with IFN-α and -β in the serum of SSc patients, which lead to DNA hypomethylation </w:t>
      </w:r>
      <w:r w:rsidRPr="0009337A">
        <w:rPr>
          <w:rFonts w:ascii="Arial" w:hAnsi="Arial" w:cs="Arial"/>
          <w:color w:val="000000"/>
          <w:kern w:val="0"/>
          <w:sz w:val="22"/>
          <w:rPrChange w:id="313" w:author="Shicheng Guo" w:date="2016-10-02T22:38:00Z">
            <w:rPr>
              <w:rFonts w:ascii="Times New Roman" w:hAnsi="Times New Roman"/>
              <w:color w:val="000000"/>
              <w:kern w:val="0"/>
              <w:sz w:val="20"/>
              <w:szCs w:val="20"/>
            </w:rPr>
          </w:rPrChange>
        </w:rPr>
        <w:t>alterations</w:t>
      </w:r>
      <w:r w:rsidRPr="0009337A">
        <w:rPr>
          <w:rFonts w:ascii="Arial" w:hAnsi="Arial" w:cs="Arial"/>
          <w:kern w:val="0"/>
          <w:sz w:val="22"/>
          <w:rPrChange w:id="314" w:author="Shicheng Guo" w:date="2016-10-02T22:38:00Z">
            <w:rPr>
              <w:rFonts w:ascii="Times New Roman" w:hAnsi="Times New Roman"/>
              <w:kern w:val="0"/>
              <w:sz w:val="20"/>
              <w:szCs w:val="20"/>
            </w:rPr>
          </w:rPrChange>
        </w:rPr>
        <w:t xml:space="preserve"> and up-regulated expression of type I IFN-associated genes. With IFN-α and -β stimulus, T cells shift towards </w:t>
      </w:r>
      <w:ins w:id="315" w:author="系统管理员" w:date="2016-10-02T16:20:00Z">
        <w:r w:rsidR="00D15500" w:rsidRPr="0009337A">
          <w:rPr>
            <w:rFonts w:ascii="Arial" w:hAnsi="Arial" w:cs="Arial"/>
            <w:kern w:val="0"/>
            <w:sz w:val="22"/>
            <w:rPrChange w:id="316" w:author="Shicheng Guo" w:date="2016-10-02T22:38:00Z">
              <w:rPr>
                <w:rFonts w:ascii="Times New Roman" w:hAnsi="Times New Roman"/>
                <w:kern w:val="0"/>
                <w:sz w:val="20"/>
                <w:szCs w:val="20"/>
              </w:rPr>
            </w:rPrChange>
          </w:rPr>
          <w:t xml:space="preserve">proinflammation as Th17 </w:t>
        </w:r>
      </w:ins>
      <w:del w:id="317" w:author="系统管理员" w:date="2016-10-02T16:20:00Z">
        <w:r w:rsidRPr="0009337A" w:rsidDel="00D15500">
          <w:rPr>
            <w:rFonts w:ascii="Arial" w:hAnsi="Arial" w:cs="Arial"/>
            <w:kern w:val="0"/>
            <w:sz w:val="22"/>
            <w:rPrChange w:id="318" w:author="Shicheng Guo" w:date="2016-10-02T22:38:00Z">
              <w:rPr>
                <w:rFonts w:ascii="Times New Roman" w:hAnsi="Times New Roman"/>
                <w:kern w:val="0"/>
                <w:sz w:val="20"/>
                <w:szCs w:val="20"/>
              </w:rPr>
            </w:rPrChange>
          </w:rPr>
          <w:delText xml:space="preserve">immune suppression as </w:delText>
        </w:r>
        <w:r w:rsidRPr="0009337A" w:rsidDel="00D15500">
          <w:rPr>
            <w:rFonts w:ascii="Arial" w:hAnsi="Arial" w:cs="Arial"/>
            <w:kern w:val="0"/>
            <w:sz w:val="22"/>
            <w:highlight w:val="yellow"/>
            <w:rPrChange w:id="319" w:author="Shicheng Guo" w:date="2016-10-02T22:38:00Z">
              <w:rPr>
                <w:rFonts w:ascii="Times New Roman" w:hAnsi="Times New Roman"/>
                <w:kern w:val="0"/>
                <w:sz w:val="20"/>
                <w:szCs w:val="20"/>
                <w:highlight w:val="yellow"/>
              </w:rPr>
            </w:rPrChange>
          </w:rPr>
          <w:delText>of Treg</w:delText>
        </w:r>
        <w:r w:rsidRPr="0009337A" w:rsidDel="00D15500">
          <w:rPr>
            <w:rFonts w:ascii="Arial" w:hAnsi="Arial" w:cs="Arial"/>
            <w:kern w:val="0"/>
            <w:sz w:val="22"/>
            <w:rPrChange w:id="320" w:author="Shicheng Guo" w:date="2016-10-02T22:38:00Z">
              <w:rPr>
                <w:rFonts w:ascii="Times New Roman" w:hAnsi="Times New Roman"/>
                <w:kern w:val="0"/>
                <w:sz w:val="20"/>
                <w:szCs w:val="20"/>
              </w:rPr>
            </w:rPrChange>
          </w:rPr>
          <w:delText xml:space="preserve"> </w:delText>
        </w:r>
      </w:del>
      <w:r w:rsidRPr="0009337A">
        <w:rPr>
          <w:rFonts w:ascii="Arial" w:hAnsi="Arial" w:cs="Arial"/>
          <w:kern w:val="0"/>
          <w:sz w:val="22"/>
          <w:rPrChange w:id="321" w:author="Shicheng Guo" w:date="2016-10-02T22:38:00Z">
            <w:rPr>
              <w:rFonts w:ascii="Times New Roman" w:hAnsi="Times New Roman"/>
              <w:kern w:val="0"/>
              <w:sz w:val="20"/>
              <w:szCs w:val="20"/>
            </w:rPr>
          </w:rPrChange>
        </w:rPr>
        <w:t xml:space="preserve">and </w:t>
      </w:r>
      <w:ins w:id="322" w:author="系统管理员" w:date="2016-10-02T16:20:00Z">
        <w:r w:rsidR="00D15500" w:rsidRPr="0009337A">
          <w:rPr>
            <w:rFonts w:ascii="Arial" w:hAnsi="Arial" w:cs="Arial"/>
            <w:kern w:val="0"/>
            <w:sz w:val="22"/>
            <w:rPrChange w:id="323" w:author="Shicheng Guo" w:date="2016-10-02T22:38:00Z">
              <w:rPr>
                <w:rFonts w:ascii="Times New Roman" w:hAnsi="Times New Roman"/>
                <w:kern w:val="0"/>
                <w:sz w:val="20"/>
                <w:szCs w:val="20"/>
              </w:rPr>
            </w:rPrChange>
          </w:rPr>
          <w:t xml:space="preserve">immune suppression as </w:t>
        </w:r>
        <w:r w:rsidR="00D15500" w:rsidRPr="0009337A">
          <w:rPr>
            <w:rFonts w:ascii="Arial" w:hAnsi="Arial" w:cs="Arial"/>
            <w:kern w:val="0"/>
            <w:sz w:val="22"/>
            <w:rPrChange w:id="324" w:author="Shicheng Guo" w:date="2016-10-02T22:38:00Z">
              <w:rPr>
                <w:rFonts w:ascii="Times New Roman" w:hAnsi="Times New Roman"/>
                <w:kern w:val="0"/>
                <w:sz w:val="20"/>
                <w:szCs w:val="20"/>
                <w:highlight w:val="yellow"/>
              </w:rPr>
            </w:rPrChange>
          </w:rPr>
          <w:t>of Treg</w:t>
        </w:r>
      </w:ins>
      <w:del w:id="325" w:author="系统管理员" w:date="2016-10-02T16:20:00Z">
        <w:r w:rsidRPr="0009337A" w:rsidDel="00D15500">
          <w:rPr>
            <w:rFonts w:ascii="Arial" w:hAnsi="Arial" w:cs="Arial"/>
            <w:kern w:val="0"/>
            <w:sz w:val="22"/>
            <w:rPrChange w:id="326" w:author="Shicheng Guo" w:date="2016-10-02T22:38:00Z">
              <w:rPr>
                <w:rFonts w:ascii="Times New Roman" w:hAnsi="Times New Roman"/>
                <w:kern w:val="0"/>
                <w:sz w:val="20"/>
                <w:szCs w:val="20"/>
              </w:rPr>
            </w:rPrChange>
          </w:rPr>
          <w:delText>release more TGF-β, a most robust pro-fibrotic cytokine</w:delText>
        </w:r>
      </w:del>
      <w:r w:rsidRPr="0009337A">
        <w:rPr>
          <w:rFonts w:ascii="Arial" w:hAnsi="Arial" w:cs="Arial"/>
          <w:kern w:val="0"/>
          <w:sz w:val="22"/>
          <w:rPrChange w:id="327" w:author="Shicheng Guo" w:date="2016-10-02T22:38:00Z">
            <w:rPr>
              <w:rFonts w:ascii="Times New Roman" w:hAnsi="Times New Roman"/>
              <w:kern w:val="0"/>
              <w:sz w:val="20"/>
              <w:szCs w:val="20"/>
            </w:rPr>
          </w:rPrChange>
        </w:rPr>
        <w:t xml:space="preserve">, which </w:t>
      </w:r>
      <w:r w:rsidRPr="0009337A">
        <w:rPr>
          <w:rFonts w:ascii="Arial" w:hAnsi="Arial" w:cs="Arial"/>
          <w:kern w:val="0"/>
          <w:sz w:val="22"/>
          <w:rPrChange w:id="328" w:author="Shicheng Guo" w:date="2016-10-02T22:38:00Z">
            <w:rPr>
              <w:rFonts w:ascii="Times New Roman" w:hAnsi="Times New Roman"/>
              <w:kern w:val="0"/>
              <w:sz w:val="20"/>
              <w:szCs w:val="20"/>
              <w:highlight w:val="yellow"/>
            </w:rPr>
          </w:rPrChange>
        </w:rPr>
        <w:t>trigger</w:t>
      </w:r>
      <w:r w:rsidRPr="0009337A">
        <w:rPr>
          <w:rFonts w:ascii="Arial" w:hAnsi="Arial" w:cs="Arial"/>
          <w:kern w:val="0"/>
          <w:sz w:val="22"/>
          <w:rPrChange w:id="329" w:author="Shicheng Guo" w:date="2016-10-02T22:38:00Z">
            <w:rPr>
              <w:rFonts w:ascii="Times New Roman" w:hAnsi="Times New Roman"/>
              <w:kern w:val="0"/>
              <w:sz w:val="20"/>
              <w:szCs w:val="20"/>
            </w:rPr>
          </w:rPrChange>
        </w:rPr>
        <w:t xml:space="preserve"> the development of SSc and its fibrogenesis. These data suggest the global hypomethylation of type I IFN-associated genes contribute to the pathogenesis of SSc and targeting type I IFN-associated genes </w:t>
      </w:r>
      <w:ins w:id="330" w:author="系统管理员" w:date="2016-10-02T16:21:00Z">
        <w:r w:rsidR="00D15500" w:rsidRPr="0009337A">
          <w:rPr>
            <w:rFonts w:ascii="Arial" w:hAnsi="Arial" w:cs="Arial"/>
            <w:kern w:val="0"/>
            <w:sz w:val="22"/>
            <w:rPrChange w:id="331" w:author="Shicheng Guo" w:date="2016-10-02T22:38:00Z">
              <w:rPr>
                <w:rFonts w:ascii="Times New Roman" w:hAnsi="Times New Roman"/>
                <w:kern w:val="0"/>
                <w:sz w:val="20"/>
                <w:szCs w:val="20"/>
              </w:rPr>
            </w:rPrChange>
          </w:rPr>
          <w:t xml:space="preserve">and T cells </w:t>
        </w:r>
      </w:ins>
      <w:r w:rsidRPr="0009337A">
        <w:rPr>
          <w:rFonts w:ascii="Arial" w:hAnsi="Arial" w:cs="Arial"/>
          <w:kern w:val="0"/>
          <w:sz w:val="22"/>
          <w:rPrChange w:id="332" w:author="Shicheng Guo" w:date="2016-10-02T22:38:00Z">
            <w:rPr>
              <w:rFonts w:ascii="Times New Roman" w:hAnsi="Times New Roman"/>
              <w:kern w:val="0"/>
              <w:sz w:val="20"/>
              <w:szCs w:val="20"/>
            </w:rPr>
          </w:rPrChange>
        </w:rPr>
        <w:t>might be the novel therapeutic approaches to treat SSc and its fibrosis.</w:t>
      </w:r>
    </w:p>
    <w:p w:rsidR="00E82F8C" w:rsidRPr="0009337A" w:rsidRDefault="00E82F8C">
      <w:pPr>
        <w:autoSpaceDE w:val="0"/>
        <w:autoSpaceDN w:val="0"/>
        <w:adjustRightInd w:val="0"/>
        <w:rPr>
          <w:rFonts w:ascii="Arial" w:hAnsi="Arial" w:cs="Arial"/>
          <w:noProof/>
          <w:kern w:val="0"/>
          <w:sz w:val="22"/>
          <w:shd w:val="pct15" w:color="auto" w:fill="FFFFFF"/>
          <w:rPrChange w:id="333" w:author="Shicheng Guo" w:date="2016-10-02T22:38:00Z">
            <w:rPr>
              <w:rFonts w:ascii="Times New Roman" w:hAnsi="Times New Roman"/>
              <w:noProof/>
              <w:kern w:val="0"/>
              <w:sz w:val="20"/>
              <w:szCs w:val="20"/>
              <w:shd w:val="pct15" w:color="auto" w:fill="FFFFFF"/>
            </w:rPr>
          </w:rPrChange>
        </w:rPr>
      </w:pPr>
    </w:p>
    <w:p w:rsidR="00E82F8C" w:rsidRPr="0009337A" w:rsidRDefault="00E82F8C">
      <w:pPr>
        <w:autoSpaceDE w:val="0"/>
        <w:autoSpaceDN w:val="0"/>
        <w:adjustRightInd w:val="0"/>
        <w:outlineLvl w:val="0"/>
        <w:rPr>
          <w:rFonts w:ascii="Arial" w:hAnsi="Arial" w:cs="Arial"/>
          <w:b/>
          <w:kern w:val="0"/>
          <w:sz w:val="22"/>
          <w:rPrChange w:id="334" w:author="Shicheng Guo" w:date="2016-10-02T22:38:00Z">
            <w:rPr>
              <w:rFonts w:ascii="Times New Roman" w:hAnsi="Times New Roman"/>
              <w:b/>
              <w:kern w:val="0"/>
              <w:sz w:val="20"/>
              <w:szCs w:val="20"/>
            </w:rPr>
          </w:rPrChange>
        </w:rPr>
        <w:pPrChange w:id="335" w:author="Shicheng Guo" w:date="2016-10-02T22:40:00Z">
          <w:pPr>
            <w:autoSpaceDE w:val="0"/>
            <w:autoSpaceDN w:val="0"/>
            <w:adjustRightInd w:val="0"/>
            <w:jc w:val="left"/>
            <w:outlineLvl w:val="0"/>
          </w:pPr>
        </w:pPrChange>
      </w:pPr>
      <w:r w:rsidRPr="0009337A">
        <w:rPr>
          <w:rFonts w:ascii="Arial" w:hAnsi="Arial" w:cs="Arial"/>
          <w:b/>
          <w:kern w:val="0"/>
          <w:sz w:val="22"/>
          <w:rPrChange w:id="336" w:author="Shicheng Guo" w:date="2016-10-02T22:38:00Z">
            <w:rPr>
              <w:rFonts w:ascii="Times New Roman" w:hAnsi="Times New Roman"/>
              <w:b/>
              <w:kern w:val="0"/>
              <w:sz w:val="20"/>
              <w:szCs w:val="20"/>
            </w:rPr>
          </w:rPrChange>
        </w:rPr>
        <w:t>Materials and methods</w:t>
      </w:r>
    </w:p>
    <w:p w:rsidR="00E82F8C" w:rsidRPr="0009337A" w:rsidRDefault="00E82F8C">
      <w:pPr>
        <w:autoSpaceDE w:val="0"/>
        <w:autoSpaceDN w:val="0"/>
        <w:adjustRightInd w:val="0"/>
        <w:outlineLvl w:val="0"/>
        <w:rPr>
          <w:rFonts w:ascii="Arial" w:hAnsi="Arial" w:cs="Arial"/>
          <w:kern w:val="0"/>
          <w:sz w:val="22"/>
          <w:rPrChange w:id="337" w:author="Shicheng Guo" w:date="2016-10-02T22:38:00Z">
            <w:rPr>
              <w:rFonts w:ascii="Times New Roman" w:hAnsi="Times New Roman"/>
              <w:kern w:val="0"/>
              <w:sz w:val="20"/>
              <w:szCs w:val="20"/>
            </w:rPr>
          </w:rPrChange>
        </w:rPr>
      </w:pPr>
      <w:r w:rsidRPr="0009337A">
        <w:rPr>
          <w:rFonts w:ascii="Arial" w:hAnsi="Arial" w:cs="Arial"/>
          <w:b/>
          <w:kern w:val="0"/>
          <w:sz w:val="22"/>
          <w:rPrChange w:id="338" w:author="Shicheng Guo" w:date="2016-10-02T22:38:00Z">
            <w:rPr>
              <w:rFonts w:ascii="Times New Roman" w:hAnsi="Times New Roman"/>
              <w:b/>
              <w:kern w:val="0"/>
              <w:sz w:val="20"/>
              <w:szCs w:val="20"/>
            </w:rPr>
          </w:rPrChange>
        </w:rPr>
        <w:t>Study subjects</w:t>
      </w:r>
    </w:p>
    <w:p w:rsidR="00E82F8C" w:rsidRPr="0009337A" w:rsidRDefault="00E82F8C">
      <w:pPr>
        <w:autoSpaceDE w:val="0"/>
        <w:autoSpaceDN w:val="0"/>
        <w:adjustRightInd w:val="0"/>
        <w:rPr>
          <w:rFonts w:ascii="Arial" w:hAnsi="Arial" w:cs="Arial"/>
          <w:kern w:val="0"/>
          <w:sz w:val="22"/>
          <w:rPrChange w:id="339" w:author="Shicheng Guo" w:date="2016-10-02T22:38:00Z">
            <w:rPr>
              <w:rFonts w:ascii="Times New Roman" w:hAnsi="Times New Roman"/>
              <w:kern w:val="0"/>
              <w:sz w:val="20"/>
              <w:szCs w:val="20"/>
            </w:rPr>
          </w:rPrChange>
        </w:rPr>
      </w:pPr>
      <w:del w:id="340" w:author="weilin pu" w:date="2016-07-12T09:57:00Z">
        <w:r w:rsidRPr="0009337A" w:rsidDel="00741EB7">
          <w:rPr>
            <w:rFonts w:ascii="Arial" w:hAnsi="Arial" w:cs="Arial"/>
            <w:kern w:val="0"/>
            <w:sz w:val="22"/>
            <w:rPrChange w:id="341" w:author="Shicheng Guo" w:date="2016-10-02T22:38:00Z">
              <w:rPr>
                <w:rFonts w:ascii="Times New Roman" w:hAnsi="Times New Roman"/>
                <w:kern w:val="0"/>
                <w:sz w:val="20"/>
                <w:szCs w:val="20"/>
              </w:rPr>
            </w:rPrChange>
          </w:rPr>
          <w:delText xml:space="preserve">The </w:delText>
        </w:r>
      </w:del>
      <w:ins w:id="342" w:author="weilin pu" w:date="2016-07-12T09:58:00Z">
        <w:r w:rsidRPr="0009337A">
          <w:rPr>
            <w:rFonts w:ascii="Arial" w:hAnsi="Arial" w:cs="Arial"/>
            <w:kern w:val="0"/>
            <w:sz w:val="22"/>
            <w:rPrChange w:id="343" w:author="Shicheng Guo" w:date="2016-10-02T22:38:00Z">
              <w:rPr>
                <w:rFonts w:ascii="Times New Roman" w:hAnsi="Times New Roman"/>
                <w:kern w:val="0"/>
                <w:sz w:val="20"/>
                <w:szCs w:val="20"/>
              </w:rPr>
            </w:rPrChange>
          </w:rPr>
          <w:t>52 SSc patients</w:t>
        </w:r>
      </w:ins>
      <w:ins w:id="344" w:author="weilin pu" w:date="2016-07-12T09:59:00Z">
        <w:r w:rsidRPr="0009337A">
          <w:rPr>
            <w:rFonts w:ascii="Arial" w:hAnsi="Arial" w:cs="Arial"/>
            <w:kern w:val="0"/>
            <w:sz w:val="22"/>
            <w:rPrChange w:id="345" w:author="Shicheng Guo" w:date="2016-10-02T22:38:00Z">
              <w:rPr>
                <w:rFonts w:ascii="Times New Roman" w:hAnsi="Times New Roman"/>
                <w:kern w:val="0"/>
                <w:sz w:val="20"/>
                <w:szCs w:val="20"/>
              </w:rPr>
            </w:rPrChange>
          </w:rPr>
          <w:t xml:space="preserve"> </w:t>
        </w:r>
      </w:ins>
      <w:ins w:id="346" w:author="weilin pu" w:date="2016-07-12T09:58:00Z">
        <w:r w:rsidRPr="0009337A">
          <w:rPr>
            <w:rFonts w:ascii="Arial" w:hAnsi="Arial" w:cs="Arial"/>
            <w:kern w:val="0"/>
            <w:sz w:val="22"/>
            <w:rPrChange w:id="347" w:author="Shicheng Guo" w:date="2016-10-02T22:38:00Z">
              <w:rPr>
                <w:rFonts w:ascii="Times New Roman" w:hAnsi="Times New Roman"/>
                <w:kern w:val="0"/>
                <w:sz w:val="20"/>
                <w:szCs w:val="20"/>
              </w:rPr>
            </w:rPrChange>
          </w:rPr>
          <w:t>(</w:t>
        </w:r>
      </w:ins>
      <w:ins w:id="348" w:author="weilin pu" w:date="2016-07-12T10:00:00Z">
        <w:r w:rsidRPr="0009337A">
          <w:rPr>
            <w:rFonts w:ascii="Arial" w:hAnsi="Arial" w:cs="Arial"/>
            <w:color w:val="000000"/>
            <w:kern w:val="0"/>
            <w:sz w:val="22"/>
            <w:rPrChange w:id="349" w:author="Shicheng Guo" w:date="2016-10-02T22:38:00Z">
              <w:rPr>
                <w:rFonts w:ascii="Times New Roman" w:hAnsi="Times New Roman"/>
                <w:color w:val="000000"/>
                <w:kern w:val="0"/>
                <w:sz w:val="20"/>
                <w:szCs w:val="20"/>
              </w:rPr>
            </w:rPrChange>
          </w:rPr>
          <w:t>mean ± SD age XX years</w:t>
        </w:r>
      </w:ins>
      <w:ins w:id="350" w:author="weilin pu" w:date="2016-07-12T09:59:00Z">
        <w:r w:rsidRPr="0009337A">
          <w:rPr>
            <w:rFonts w:ascii="Arial" w:hAnsi="Arial" w:cs="Arial"/>
            <w:kern w:val="0"/>
            <w:sz w:val="22"/>
            <w:rPrChange w:id="351" w:author="Shicheng Guo" w:date="2016-10-02T22:38:00Z">
              <w:rPr>
                <w:rFonts w:ascii="Times New Roman" w:hAnsi="Times New Roman"/>
                <w:kern w:val="0"/>
                <w:sz w:val="20"/>
                <w:szCs w:val="20"/>
              </w:rPr>
            </w:rPrChange>
          </w:rPr>
          <w:t xml:space="preserve"> </w:t>
        </w:r>
      </w:ins>
      <w:ins w:id="352" w:author="weilin pu" w:date="2016-07-12T09:58:00Z">
        <w:r w:rsidRPr="0009337A">
          <w:rPr>
            <w:rFonts w:ascii="Arial" w:hAnsi="Arial" w:cs="Arial"/>
            <w:kern w:val="0"/>
            <w:sz w:val="22"/>
            <w:rPrChange w:id="353" w:author="Shicheng Guo" w:date="2016-10-02T22:38:00Z">
              <w:rPr>
                <w:rFonts w:ascii="Times New Roman" w:hAnsi="Times New Roman"/>
                <w:kern w:val="0"/>
                <w:sz w:val="20"/>
                <w:szCs w:val="20"/>
              </w:rPr>
            </w:rPrChange>
          </w:rPr>
          <w:t>)were recruited from the outpatient dermatology clinic and impatient ward of Shanhai TCM-integrated Hospital.</w:t>
        </w:r>
      </w:ins>
      <w:del w:id="354" w:author="weilin pu" w:date="2016-07-12T09:58:00Z">
        <w:r w:rsidRPr="0009337A" w:rsidDel="00741EB7">
          <w:rPr>
            <w:rFonts w:ascii="Arial" w:hAnsi="Arial" w:cs="Arial"/>
            <w:kern w:val="0"/>
            <w:sz w:val="22"/>
            <w:rPrChange w:id="355" w:author="Shicheng Guo" w:date="2016-10-02T22:38:00Z">
              <w:rPr>
                <w:rFonts w:ascii="Times New Roman" w:hAnsi="Times New Roman"/>
                <w:kern w:val="0"/>
                <w:sz w:val="20"/>
                <w:szCs w:val="20"/>
              </w:rPr>
            </w:rPrChange>
          </w:rPr>
          <w:delText>24 patients</w:delText>
        </w:r>
      </w:del>
      <w:del w:id="356" w:author="weilin pu" w:date="2016-07-12T09:57:00Z">
        <w:r w:rsidRPr="0009337A" w:rsidDel="00741EB7">
          <w:rPr>
            <w:rFonts w:ascii="Arial" w:hAnsi="Arial" w:cs="Arial"/>
            <w:kern w:val="0"/>
            <w:sz w:val="22"/>
            <w:rPrChange w:id="357" w:author="Shicheng Guo" w:date="2016-10-02T22:38:00Z">
              <w:rPr>
                <w:rFonts w:ascii="Times New Roman" w:hAnsi="Times New Roman"/>
                <w:kern w:val="0"/>
                <w:sz w:val="20"/>
                <w:szCs w:val="20"/>
              </w:rPr>
            </w:rPrChange>
          </w:rPr>
          <w:delText xml:space="preserve"> with SSc</w:delText>
        </w:r>
      </w:del>
      <w:del w:id="358" w:author="weilin pu" w:date="2016-07-12T09:58:00Z">
        <w:r w:rsidRPr="0009337A" w:rsidDel="00741EB7">
          <w:rPr>
            <w:rFonts w:ascii="Arial" w:hAnsi="Arial" w:cs="Arial"/>
            <w:kern w:val="0"/>
            <w:sz w:val="22"/>
            <w:rPrChange w:id="359" w:author="Shicheng Guo" w:date="2016-10-02T22:38:00Z">
              <w:rPr>
                <w:rFonts w:ascii="Times New Roman" w:hAnsi="Times New Roman"/>
                <w:kern w:val="0"/>
                <w:sz w:val="20"/>
                <w:szCs w:val="20"/>
              </w:rPr>
            </w:rPrChange>
          </w:rPr>
          <w:delText xml:space="preserve"> (mean ± SD age 47.4 ±14.1 years; 17 women, 7 men) for whole-genome DNA methylation chip were recruited from the outpatient dermatology clinic and the inpatient ward of Shanghai TCM-integrated Hospital. Another 28 patients with SSc (mean ± SD age 47.4 ±14.1 years; 17 women, 7 men) for methylation sequence were</w:delText>
        </w:r>
        <w:r w:rsidRPr="0009337A" w:rsidDel="00741EB7">
          <w:rPr>
            <w:rFonts w:ascii="Arial" w:hAnsi="Arial" w:cs="Arial"/>
            <w:color w:val="FF0000"/>
            <w:kern w:val="0"/>
            <w:sz w:val="22"/>
            <w:rPrChange w:id="360" w:author="Shicheng Guo" w:date="2016-10-02T22:38:00Z">
              <w:rPr>
                <w:rFonts w:ascii="Times New Roman" w:hAnsi="Times New Roman"/>
                <w:color w:val="FF0000"/>
                <w:kern w:val="0"/>
                <w:sz w:val="20"/>
                <w:szCs w:val="20"/>
              </w:rPr>
            </w:rPrChange>
          </w:rPr>
          <w:delText xml:space="preserve"> </w:delText>
        </w:r>
        <w:r w:rsidRPr="0009337A" w:rsidDel="00741EB7">
          <w:rPr>
            <w:rFonts w:ascii="Arial" w:hAnsi="Arial" w:cs="Arial"/>
            <w:kern w:val="0"/>
            <w:sz w:val="22"/>
            <w:rPrChange w:id="361" w:author="Shicheng Guo" w:date="2016-10-02T22:38:00Z">
              <w:rPr>
                <w:rFonts w:ascii="Times New Roman" w:hAnsi="Times New Roman"/>
                <w:kern w:val="0"/>
                <w:sz w:val="20"/>
                <w:szCs w:val="20"/>
              </w:rPr>
            </w:rPrChange>
          </w:rPr>
          <w:delText>also from Shanghai TCM-integrated Hospital.</w:delText>
        </w:r>
      </w:del>
      <w:r w:rsidRPr="0009337A">
        <w:rPr>
          <w:rFonts w:ascii="Arial" w:hAnsi="Arial" w:cs="Arial"/>
          <w:color w:val="FF0000"/>
          <w:kern w:val="0"/>
          <w:sz w:val="22"/>
          <w:rPrChange w:id="362" w:author="Shicheng Guo" w:date="2016-10-02T22:38:00Z">
            <w:rPr>
              <w:rFonts w:ascii="Times New Roman" w:hAnsi="Times New Roman"/>
              <w:color w:val="FF0000"/>
              <w:kern w:val="0"/>
              <w:sz w:val="20"/>
              <w:szCs w:val="20"/>
            </w:rPr>
          </w:rPrChange>
        </w:rPr>
        <w:t xml:space="preserve"> </w:t>
      </w:r>
      <w:r w:rsidRPr="0009337A">
        <w:rPr>
          <w:rFonts w:ascii="Arial" w:hAnsi="Arial" w:cs="Arial"/>
          <w:kern w:val="0"/>
          <w:sz w:val="22"/>
          <w:rPrChange w:id="363" w:author="Shicheng Guo" w:date="2016-10-02T22:38:00Z">
            <w:rPr>
              <w:rFonts w:ascii="Times New Roman" w:hAnsi="Times New Roman"/>
              <w:kern w:val="0"/>
              <w:sz w:val="20"/>
              <w:szCs w:val="20"/>
            </w:rPr>
          </w:rPrChange>
        </w:rPr>
        <w:t xml:space="preserve">All patients met the criteria for SSc established by the American College of Rheumatology </w:t>
      </w:r>
      <w:r w:rsidR="00346056" w:rsidRPr="0009337A">
        <w:rPr>
          <w:rFonts w:ascii="Arial" w:hAnsi="Arial" w:cs="Arial"/>
          <w:kern w:val="0"/>
          <w:sz w:val="22"/>
          <w:rPrChange w:id="364" w:author="Shicheng Guo" w:date="2016-10-02T22:38:00Z">
            <w:rPr>
              <w:rFonts w:ascii="Times New Roman" w:hAnsi="Times New Roman"/>
              <w:kern w:val="0"/>
              <w:sz w:val="20"/>
              <w:szCs w:val="20"/>
            </w:rPr>
          </w:rPrChange>
        </w:rPr>
        <w:fldChar w:fldCharType="begin">
          <w:fldData xml:space="preserve">PEVuZE5vdGU+PENpdGU+PEF1dGhvcj52YW4gZGVuIEhvb2dlbjwvQXV0aG9yPjxZZWFyPjIwMTM8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</w:fldData>
        </w:fldChar>
      </w:r>
      <w:r w:rsidR="00D544F4" w:rsidRPr="0009337A">
        <w:rPr>
          <w:rFonts w:ascii="Arial" w:hAnsi="Arial" w:cs="Arial"/>
          <w:kern w:val="0"/>
          <w:sz w:val="22"/>
          <w:rPrChange w:id="365"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366" w:author="Shicheng Guo" w:date="2016-10-02T22:38:00Z">
            <w:rPr>
              <w:rFonts w:ascii="Times New Roman" w:hAnsi="Times New Roman"/>
              <w:kern w:val="0"/>
              <w:sz w:val="20"/>
              <w:szCs w:val="20"/>
            </w:rPr>
          </w:rPrChange>
        </w:rPr>
        <w:fldChar w:fldCharType="begin">
          <w:fldData xml:space="preserve">PEVuZE5vdGU+PENpdGU+PEF1dGhvcj52YW4gZGVuIEhvb2dlbjwvQXV0aG9yPjxZZWFyPjIwMTM8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</w:fldData>
        </w:fldChar>
      </w:r>
      <w:r w:rsidR="00D544F4" w:rsidRPr="0009337A">
        <w:rPr>
          <w:rFonts w:ascii="Arial" w:hAnsi="Arial" w:cs="Arial"/>
          <w:kern w:val="0"/>
          <w:sz w:val="22"/>
          <w:rPrChange w:id="367"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368" w:author="Shicheng Guo" w:date="2016-10-02T22:38:00Z">
            <w:rPr>
              <w:rFonts w:ascii="Arial" w:hAnsi="Arial" w:cs="Arial"/>
              <w:kern w:val="0"/>
              <w:sz w:val="22"/>
            </w:rPr>
          </w:rPrChange>
        </w:rPr>
      </w:r>
      <w:r w:rsidR="00346056" w:rsidRPr="0009337A">
        <w:rPr>
          <w:rFonts w:ascii="Arial" w:hAnsi="Arial" w:cs="Arial"/>
          <w:kern w:val="0"/>
          <w:sz w:val="22"/>
          <w:rPrChange w:id="369"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370" w:author="Shicheng Guo" w:date="2016-10-02T22:38:00Z">
            <w:rPr>
              <w:rFonts w:ascii="Arial" w:hAnsi="Arial" w:cs="Arial"/>
              <w:kern w:val="0"/>
              <w:sz w:val="22"/>
            </w:rPr>
          </w:rPrChange>
        </w:rPr>
      </w:r>
      <w:r w:rsidR="00346056" w:rsidRPr="0009337A">
        <w:rPr>
          <w:rFonts w:ascii="Arial" w:hAnsi="Arial" w:cs="Arial"/>
          <w:kern w:val="0"/>
          <w:sz w:val="22"/>
          <w:rPrChange w:id="371" w:author="Shicheng Guo" w:date="2016-10-02T22:38:00Z">
            <w:rPr>
              <w:rFonts w:ascii="Times New Roman" w:hAnsi="Times New Roman"/>
              <w:kern w:val="0"/>
              <w:sz w:val="20"/>
              <w:szCs w:val="20"/>
            </w:rPr>
          </w:rPrChange>
        </w:rPr>
        <w:fldChar w:fldCharType="separate"/>
      </w:r>
      <w:r w:rsidRPr="0009337A">
        <w:rPr>
          <w:rFonts w:ascii="Arial" w:hAnsi="Arial" w:cs="Arial"/>
          <w:noProof/>
          <w:kern w:val="0"/>
          <w:sz w:val="22"/>
          <w:rPrChange w:id="372"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373"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374" w:author="Shicheng Guo" w:date="2016-10-02T22:38:00Z">
            <w:rPr>
              <w:rFonts w:ascii="Times New Roman" w:hAnsi="Times New Roman"/>
              <w:noProof/>
              <w:kern w:val="0"/>
              <w:sz w:val="20"/>
              <w:szCs w:val="20"/>
            </w:rPr>
          </w:rPrChange>
        </w:rPr>
        <w:instrText xml:space="preserve"> HYPERLINK \l "_ENREF_30" \o "van den Hoogen, 2013 #9427" </w:instrText>
      </w:r>
      <w:r w:rsidR="007A6C86" w:rsidRPr="0009337A">
        <w:rPr>
          <w:rFonts w:ascii="Arial" w:hAnsi="Arial" w:cs="Arial"/>
          <w:noProof/>
          <w:kern w:val="0"/>
          <w:sz w:val="22"/>
          <w:rPrChange w:id="375"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376" w:author="Shicheng Guo" w:date="2016-10-02T22:38:00Z">
            <w:rPr>
              <w:rFonts w:ascii="Times New Roman" w:hAnsi="Times New Roman"/>
              <w:noProof/>
              <w:kern w:val="0"/>
              <w:sz w:val="20"/>
              <w:szCs w:val="20"/>
            </w:rPr>
          </w:rPrChange>
        </w:rPr>
        <w:t>30</w:t>
      </w:r>
      <w:r w:rsidR="007A6C86" w:rsidRPr="0009337A">
        <w:rPr>
          <w:rFonts w:ascii="Arial" w:hAnsi="Arial" w:cs="Arial"/>
          <w:noProof/>
          <w:kern w:val="0"/>
          <w:sz w:val="22"/>
          <w:rPrChange w:id="377"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378"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379"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380" w:author="Shicheng Guo" w:date="2016-10-02T22:38:00Z">
            <w:rPr>
              <w:rFonts w:ascii="Times New Roman" w:hAnsi="Times New Roman"/>
              <w:kern w:val="0"/>
              <w:sz w:val="20"/>
              <w:szCs w:val="20"/>
            </w:rPr>
          </w:rPrChange>
        </w:rPr>
        <w:t xml:space="preserve">. </w:t>
      </w:r>
      <w:del w:id="381" w:author="weilin pu" w:date="2016-07-12T10:04:00Z">
        <w:r w:rsidRPr="0009337A" w:rsidDel="00741EB7">
          <w:rPr>
            <w:rFonts w:ascii="Arial" w:hAnsi="Arial" w:cs="Arial"/>
            <w:kern w:val="0"/>
            <w:sz w:val="22"/>
            <w:rPrChange w:id="382" w:author="Shicheng Guo" w:date="2016-10-02T22:38:00Z">
              <w:rPr>
                <w:rFonts w:ascii="Times New Roman" w:hAnsi="Times New Roman"/>
                <w:kern w:val="0"/>
                <w:sz w:val="20"/>
                <w:szCs w:val="20"/>
              </w:rPr>
            </w:rPrChange>
          </w:rPr>
          <w:delText xml:space="preserve">The clinical profiles of the </w:delText>
        </w:r>
      </w:del>
      <w:del w:id="383" w:author="weilin pu" w:date="2016-07-12T10:00:00Z">
        <w:r w:rsidRPr="0009337A" w:rsidDel="00741EB7">
          <w:rPr>
            <w:rFonts w:ascii="Arial" w:hAnsi="Arial" w:cs="Arial"/>
            <w:kern w:val="0"/>
            <w:sz w:val="22"/>
            <w:rPrChange w:id="384" w:author="Shicheng Guo" w:date="2016-10-02T22:38:00Z">
              <w:rPr>
                <w:rFonts w:ascii="Times New Roman" w:hAnsi="Times New Roman"/>
                <w:kern w:val="0"/>
                <w:sz w:val="20"/>
                <w:szCs w:val="20"/>
              </w:rPr>
            </w:rPrChange>
          </w:rPr>
          <w:delText xml:space="preserve">patients with SSc </w:delText>
        </w:r>
      </w:del>
      <w:del w:id="385" w:author="weilin pu" w:date="2016-07-12T10:04:00Z">
        <w:r w:rsidRPr="0009337A" w:rsidDel="00741EB7">
          <w:rPr>
            <w:rFonts w:ascii="Arial" w:hAnsi="Arial" w:cs="Arial"/>
            <w:kern w:val="0"/>
            <w:sz w:val="22"/>
            <w:rPrChange w:id="386" w:author="Shicheng Guo" w:date="2016-10-02T22:38:00Z">
              <w:rPr>
                <w:rFonts w:ascii="Times New Roman" w:hAnsi="Times New Roman"/>
                <w:kern w:val="0"/>
                <w:sz w:val="20"/>
                <w:szCs w:val="20"/>
              </w:rPr>
            </w:rPrChange>
          </w:rPr>
          <w:delText xml:space="preserve">are shown in Table 1. </w:delText>
        </w:r>
      </w:del>
      <w:ins w:id="387" w:author="weilin pu" w:date="2016-07-12T10:02:00Z">
        <w:r w:rsidRPr="0009337A">
          <w:rPr>
            <w:rFonts w:ascii="Arial" w:hAnsi="Arial" w:cs="Arial"/>
            <w:kern w:val="0"/>
            <w:sz w:val="22"/>
            <w:rPrChange w:id="388" w:author="Shicheng Guo" w:date="2016-10-02T22:38:00Z">
              <w:rPr>
                <w:rFonts w:ascii="Times New Roman" w:hAnsi="Times New Roman"/>
                <w:kern w:val="0"/>
                <w:sz w:val="20"/>
                <w:szCs w:val="20"/>
              </w:rPr>
            </w:rPrChange>
          </w:rPr>
          <w:t xml:space="preserve">52 </w:t>
        </w:r>
      </w:ins>
      <w:ins w:id="389" w:author="weilin pu" w:date="2016-07-12T15:36:00Z">
        <w:r w:rsidRPr="0009337A">
          <w:rPr>
            <w:rFonts w:ascii="Arial" w:hAnsi="Arial" w:cs="Arial"/>
            <w:kern w:val="0"/>
            <w:sz w:val="22"/>
            <w:rPrChange w:id="390" w:author="Shicheng Guo" w:date="2016-10-02T22:38:00Z">
              <w:rPr>
                <w:rFonts w:ascii="Times New Roman" w:hAnsi="Times New Roman"/>
                <w:kern w:val="0"/>
                <w:sz w:val="20"/>
                <w:szCs w:val="20"/>
              </w:rPr>
            </w:rPrChange>
          </w:rPr>
          <w:t xml:space="preserve">age and gender </w:t>
        </w:r>
      </w:ins>
      <w:ins w:id="391" w:author="weilin pu" w:date="2016-07-12T10:02:00Z">
        <w:r w:rsidRPr="0009337A">
          <w:rPr>
            <w:rFonts w:ascii="Arial" w:hAnsi="Arial" w:cs="Arial"/>
            <w:kern w:val="0"/>
            <w:sz w:val="22"/>
            <w:rPrChange w:id="392" w:author="Shicheng Guo" w:date="2016-10-02T22:38:00Z">
              <w:rPr>
                <w:rFonts w:ascii="Times New Roman" w:hAnsi="Times New Roman"/>
                <w:kern w:val="0"/>
                <w:sz w:val="20"/>
                <w:szCs w:val="20"/>
              </w:rPr>
            </w:rPrChange>
          </w:rPr>
          <w:t xml:space="preserve">matched control samples </w:t>
        </w:r>
      </w:ins>
      <w:ins w:id="393" w:author="weilin pu" w:date="2016-07-12T10:03:00Z">
        <w:r w:rsidRPr="0009337A">
          <w:rPr>
            <w:rFonts w:ascii="Arial" w:hAnsi="Arial" w:cs="Arial"/>
            <w:color w:val="000000"/>
            <w:kern w:val="0"/>
            <w:sz w:val="22"/>
            <w:rPrChange w:id="394" w:author="Shicheng Guo" w:date="2016-10-02T22:38:00Z">
              <w:rPr>
                <w:rFonts w:ascii="Times New Roman" w:hAnsi="Times New Roman"/>
                <w:color w:val="000000"/>
                <w:kern w:val="0"/>
                <w:sz w:val="20"/>
                <w:szCs w:val="20"/>
              </w:rPr>
            </w:rPrChange>
          </w:rPr>
          <w:t xml:space="preserve">(mean ± SD age XX years) </w:t>
        </w:r>
      </w:ins>
      <w:ins w:id="395" w:author="weilin pu" w:date="2016-07-12T10:02:00Z">
        <w:r w:rsidRPr="0009337A">
          <w:rPr>
            <w:rFonts w:ascii="Arial" w:hAnsi="Arial" w:cs="Arial"/>
            <w:kern w:val="0"/>
            <w:sz w:val="22"/>
            <w:rPrChange w:id="396" w:author="Shicheng Guo" w:date="2016-10-02T22:38:00Z">
              <w:rPr>
                <w:rFonts w:ascii="Times New Roman" w:hAnsi="Times New Roman"/>
                <w:kern w:val="0"/>
                <w:sz w:val="20"/>
                <w:szCs w:val="20"/>
              </w:rPr>
            </w:rPrChange>
          </w:rPr>
          <w:t xml:space="preserve">were recruited from </w:t>
        </w:r>
      </w:ins>
      <w:ins w:id="397" w:author="weilin pu" w:date="2016-07-12T10:03:00Z">
        <w:r w:rsidRPr="0009337A">
          <w:rPr>
            <w:rFonts w:ascii="Arial" w:hAnsi="Arial" w:cs="Arial"/>
            <w:kern w:val="0"/>
            <w:sz w:val="22"/>
            <w:rPrChange w:id="398" w:author="Shicheng Guo" w:date="2016-10-02T22:38:00Z">
              <w:rPr>
                <w:rFonts w:ascii="Times New Roman" w:hAnsi="Times New Roman"/>
                <w:kern w:val="0"/>
                <w:sz w:val="20"/>
                <w:szCs w:val="20"/>
              </w:rPr>
            </w:rPrChange>
          </w:rPr>
          <w:t xml:space="preserve">Shanghai Changning District Tongren </w:t>
        </w:r>
        <w:r w:rsidRPr="0009337A">
          <w:rPr>
            <w:rFonts w:ascii="Arial" w:hAnsi="Arial" w:cs="Arial"/>
            <w:kern w:val="0"/>
            <w:sz w:val="22"/>
            <w:rPrChange w:id="399" w:author="Shicheng Guo" w:date="2016-10-02T22:38:00Z">
              <w:rPr>
                <w:rFonts w:ascii="Times New Roman" w:hAnsi="Times New Roman"/>
                <w:kern w:val="0"/>
                <w:sz w:val="20"/>
                <w:szCs w:val="20"/>
              </w:rPr>
            </w:rPrChange>
          </w:rPr>
          <w:lastRenderedPageBreak/>
          <w:t>Hospital and Affiliated Hospital of Nantong University.</w:t>
        </w:r>
      </w:ins>
      <w:ins w:id="400" w:author="weilin pu" w:date="2016-07-12T10:04:00Z">
        <w:r w:rsidRPr="0009337A">
          <w:rPr>
            <w:rFonts w:ascii="Arial" w:hAnsi="Arial" w:cs="Arial"/>
            <w:kern w:val="0"/>
            <w:sz w:val="22"/>
            <w:rPrChange w:id="401" w:author="Shicheng Guo" w:date="2016-10-02T22:38:00Z">
              <w:rPr>
                <w:rFonts w:ascii="Times New Roman" w:hAnsi="Times New Roman"/>
                <w:kern w:val="0"/>
                <w:sz w:val="20"/>
                <w:szCs w:val="20"/>
              </w:rPr>
            </w:rPrChange>
          </w:rPr>
          <w:t xml:space="preserve"> </w:t>
        </w:r>
      </w:ins>
      <w:del w:id="402" w:author="weilin pu" w:date="2016-07-12T10:03:00Z">
        <w:r w:rsidRPr="0009337A" w:rsidDel="00741EB7">
          <w:rPr>
            <w:rFonts w:ascii="Arial" w:hAnsi="Arial" w:cs="Arial"/>
            <w:kern w:val="0"/>
            <w:sz w:val="22"/>
            <w:rPrChange w:id="403" w:author="Shicheng Guo" w:date="2016-10-02T22:38:00Z">
              <w:rPr>
                <w:rFonts w:ascii="Times New Roman" w:hAnsi="Times New Roman"/>
                <w:kern w:val="0"/>
                <w:sz w:val="20"/>
                <w:szCs w:val="20"/>
              </w:rPr>
            </w:rPrChange>
          </w:rPr>
          <w:delText xml:space="preserve">The first 24 control subjects were </w:delText>
        </w:r>
        <w:r w:rsidRPr="0009337A" w:rsidDel="00741EB7">
          <w:rPr>
            <w:rFonts w:ascii="Arial" w:hAnsi="Arial" w:cs="Arial"/>
            <w:color w:val="000000"/>
            <w:kern w:val="0"/>
            <w:sz w:val="22"/>
            <w:rPrChange w:id="404" w:author="Shicheng Guo" w:date="2016-10-02T22:38:00Z">
              <w:rPr>
                <w:rFonts w:ascii="Times New Roman" w:hAnsi="Times New Roman"/>
                <w:color w:val="000000"/>
                <w:kern w:val="0"/>
                <w:sz w:val="20"/>
                <w:szCs w:val="20"/>
              </w:rPr>
            </w:rPrChange>
          </w:rPr>
          <w:delText xml:space="preserve">19 healthy women and 5 healthy men (mean ± SD age 46.8± 8.2 years) </w:delText>
        </w:r>
        <w:r w:rsidRPr="0009337A" w:rsidDel="00741EB7">
          <w:rPr>
            <w:rFonts w:ascii="Arial" w:hAnsi="Arial" w:cs="Arial"/>
            <w:kern w:val="0"/>
            <w:sz w:val="22"/>
            <w:rPrChange w:id="405" w:author="Shicheng Guo" w:date="2016-10-02T22:38:00Z">
              <w:rPr>
                <w:rFonts w:ascii="Times New Roman" w:hAnsi="Times New Roman"/>
                <w:kern w:val="0"/>
                <w:sz w:val="20"/>
                <w:szCs w:val="20"/>
              </w:rPr>
            </w:rPrChange>
          </w:rPr>
          <w:delText xml:space="preserve">recruited from the handymen at Shanghai Changning District Tongren Hospital and another 28 control subjects were 19 healthy women and 5 healthy men (mean ± SD age 46.8± 8.2 years) recruited from the staff at Affiliated Hospital of Nantong University. </w:delText>
        </w:r>
      </w:del>
      <w:r w:rsidRPr="0009337A">
        <w:rPr>
          <w:rFonts w:ascii="Arial" w:hAnsi="Arial" w:cs="Arial"/>
          <w:kern w:val="0"/>
          <w:sz w:val="22"/>
          <w:rPrChange w:id="406" w:author="Shicheng Guo" w:date="2016-10-02T22:38:00Z">
            <w:rPr>
              <w:rFonts w:ascii="Times New Roman" w:hAnsi="Times New Roman"/>
              <w:kern w:val="0"/>
              <w:sz w:val="20"/>
              <w:szCs w:val="20"/>
            </w:rPr>
          </w:rPrChange>
        </w:rPr>
        <w:t xml:space="preserve">None of the control subjects had a family history of autoimmune disorders. </w:t>
      </w:r>
      <w:ins w:id="407" w:author="weilin pu" w:date="2016-07-12T10:04:00Z">
        <w:r w:rsidRPr="0009337A">
          <w:rPr>
            <w:rFonts w:ascii="Arial" w:hAnsi="Arial" w:cs="Arial"/>
            <w:kern w:val="0"/>
            <w:sz w:val="22"/>
            <w:rPrChange w:id="408" w:author="Shicheng Guo" w:date="2016-10-02T22:38:00Z">
              <w:rPr>
                <w:rFonts w:ascii="Times New Roman" w:hAnsi="Times New Roman"/>
                <w:kern w:val="0"/>
                <w:sz w:val="20"/>
                <w:szCs w:val="20"/>
              </w:rPr>
            </w:rPrChange>
          </w:rPr>
          <w:t xml:space="preserve">The clinical profiles of the SSc patients as well as the normal subjects are shown in Table 1. </w:t>
        </w:r>
      </w:ins>
      <w:r w:rsidRPr="0009337A">
        <w:rPr>
          <w:rFonts w:ascii="Arial" w:hAnsi="Arial" w:cs="Arial"/>
          <w:kern w:val="0"/>
          <w:sz w:val="22"/>
          <w:rPrChange w:id="409" w:author="Shicheng Guo" w:date="2016-10-02T22:38:00Z">
            <w:rPr>
              <w:rFonts w:ascii="Times New Roman" w:hAnsi="Times New Roman"/>
              <w:kern w:val="0"/>
              <w:sz w:val="20"/>
              <w:szCs w:val="20"/>
            </w:rPr>
          </w:rPrChange>
        </w:rPr>
        <w:t xml:space="preserve">Study protocol was approved by the human ethics committee of Fudan University, and all subjects signed an informed consent form. </w:t>
      </w:r>
      <w:del w:id="410" w:author="weilin pu" w:date="2016-07-12T15:36:00Z">
        <w:r w:rsidRPr="0009337A" w:rsidDel="002E038F">
          <w:rPr>
            <w:rFonts w:ascii="Arial" w:hAnsi="Arial" w:cs="Arial"/>
            <w:kern w:val="0"/>
            <w:sz w:val="22"/>
            <w:rPrChange w:id="411" w:author="Shicheng Guo" w:date="2016-10-02T22:38:00Z">
              <w:rPr>
                <w:rFonts w:ascii="Times New Roman" w:hAnsi="Times New Roman"/>
                <w:kern w:val="0"/>
                <w:sz w:val="20"/>
                <w:szCs w:val="20"/>
              </w:rPr>
            </w:rPrChange>
          </w:rPr>
          <w:delText xml:space="preserve">Patients and control subjects were matched for age and gender in all experiments; </w:delText>
        </w:r>
      </w:del>
      <w:r w:rsidRPr="0009337A">
        <w:rPr>
          <w:rFonts w:ascii="Arial" w:hAnsi="Arial" w:cs="Arial"/>
          <w:kern w:val="0"/>
          <w:sz w:val="22"/>
          <w:rPrChange w:id="412" w:author="Shicheng Guo" w:date="2016-10-02T22:38:00Z">
            <w:rPr>
              <w:rFonts w:ascii="Times New Roman" w:hAnsi="Times New Roman"/>
              <w:kern w:val="0"/>
              <w:sz w:val="20"/>
              <w:szCs w:val="20"/>
            </w:rPr>
          </w:rPrChange>
        </w:rPr>
        <w:t xml:space="preserve">T lymphocyte samples from each group were </w:t>
      </w:r>
      <w:ins w:id="413" w:author="weilin pu" w:date="2016-07-12T15:36:00Z">
        <w:r w:rsidRPr="0009337A">
          <w:rPr>
            <w:rFonts w:ascii="Arial" w:hAnsi="Arial" w:cs="Arial"/>
            <w:kern w:val="0"/>
            <w:sz w:val="22"/>
            <w:rPrChange w:id="414" w:author="Shicheng Guo" w:date="2016-10-02T22:38:00Z">
              <w:rPr>
                <w:rFonts w:ascii="Times New Roman" w:hAnsi="Times New Roman"/>
                <w:kern w:val="0"/>
                <w:sz w:val="20"/>
                <w:szCs w:val="20"/>
              </w:rPr>
            </w:rPrChange>
          </w:rPr>
          <w:t xml:space="preserve">also </w:t>
        </w:r>
      </w:ins>
      <w:r w:rsidRPr="0009337A">
        <w:rPr>
          <w:rFonts w:ascii="Arial" w:hAnsi="Arial" w:cs="Arial"/>
          <w:kern w:val="0"/>
          <w:sz w:val="22"/>
          <w:rPrChange w:id="415" w:author="Shicheng Guo" w:date="2016-10-02T22:38:00Z">
            <w:rPr>
              <w:rFonts w:ascii="Times New Roman" w:hAnsi="Times New Roman"/>
              <w:kern w:val="0"/>
              <w:sz w:val="20"/>
              <w:szCs w:val="20"/>
            </w:rPr>
          </w:rPrChange>
        </w:rPr>
        <w:t>paired and studied in parallel.</w:t>
      </w:r>
    </w:p>
    <w:p w:rsidR="00E82F8C" w:rsidRPr="0009337A" w:rsidRDefault="00E82F8C">
      <w:pPr>
        <w:autoSpaceDE w:val="0"/>
        <w:autoSpaceDN w:val="0"/>
        <w:adjustRightInd w:val="0"/>
        <w:rPr>
          <w:rFonts w:ascii="Arial" w:hAnsi="Arial" w:cs="Arial"/>
          <w:kern w:val="0"/>
          <w:sz w:val="22"/>
          <w:rPrChange w:id="416" w:author="Shicheng Guo" w:date="2016-10-02T22:38:00Z">
            <w:rPr>
              <w:rFonts w:ascii="Times New Roman" w:hAnsi="Times New Roman"/>
              <w:kern w:val="0"/>
              <w:sz w:val="20"/>
              <w:szCs w:val="20"/>
            </w:rPr>
          </w:rPrChange>
        </w:rPr>
      </w:pPr>
    </w:p>
    <w:p w:rsidR="00E82F8C" w:rsidRPr="0009337A" w:rsidRDefault="00E82F8C">
      <w:pPr>
        <w:autoSpaceDE w:val="0"/>
        <w:autoSpaceDN w:val="0"/>
        <w:adjustRightInd w:val="0"/>
        <w:rPr>
          <w:rFonts w:ascii="Arial" w:hAnsi="Arial" w:cs="Arial"/>
          <w:kern w:val="0"/>
          <w:sz w:val="22"/>
          <w:rPrChange w:id="417" w:author="Shicheng Guo" w:date="2016-10-02T22:38:00Z">
            <w:rPr>
              <w:rFonts w:ascii="Times New Roman" w:hAnsi="Times New Roman"/>
              <w:kern w:val="0"/>
              <w:sz w:val="20"/>
              <w:szCs w:val="20"/>
            </w:rPr>
          </w:rPrChange>
        </w:rPr>
      </w:pPr>
      <w:r w:rsidRPr="0009337A">
        <w:rPr>
          <w:rFonts w:ascii="Arial" w:hAnsi="Arial" w:cs="Arial"/>
          <w:b/>
          <w:kern w:val="0"/>
          <w:sz w:val="22"/>
          <w:rPrChange w:id="418" w:author="Shicheng Guo" w:date="2016-10-02T22:38:00Z">
            <w:rPr>
              <w:rFonts w:ascii="Times New Roman" w:hAnsi="Times New Roman"/>
              <w:b/>
              <w:kern w:val="0"/>
              <w:sz w:val="20"/>
              <w:szCs w:val="20"/>
            </w:rPr>
          </w:rPrChange>
        </w:rPr>
        <w:t>Separation of CD4+ and CD8+ T cells from peripheral blood mononuclear cells (PBMCs) of study subjects</w:t>
      </w:r>
    </w:p>
    <w:p w:rsidR="00E82F8C" w:rsidRPr="0009337A" w:rsidRDefault="00E82F8C">
      <w:pPr>
        <w:autoSpaceDE w:val="0"/>
        <w:autoSpaceDN w:val="0"/>
        <w:adjustRightInd w:val="0"/>
        <w:rPr>
          <w:rFonts w:ascii="Arial" w:hAnsi="Arial" w:cs="Arial"/>
          <w:kern w:val="0"/>
          <w:sz w:val="22"/>
          <w:rPrChange w:id="419" w:author="Shicheng Guo" w:date="2016-10-02T22:38:00Z">
            <w:rPr>
              <w:rFonts w:ascii="Times New Roman" w:hAnsi="Times New Roman"/>
              <w:kern w:val="0"/>
              <w:sz w:val="20"/>
              <w:szCs w:val="20"/>
            </w:rPr>
          </w:rPrChange>
        </w:rPr>
      </w:pPr>
      <w:r w:rsidRPr="0009337A">
        <w:rPr>
          <w:rFonts w:ascii="Arial" w:hAnsi="Arial" w:cs="Arial"/>
          <w:kern w:val="0"/>
          <w:sz w:val="22"/>
          <w:rPrChange w:id="420" w:author="Shicheng Guo" w:date="2016-10-02T22:38:00Z">
            <w:rPr>
              <w:rFonts w:ascii="Times New Roman" w:hAnsi="Times New Roman"/>
              <w:kern w:val="0"/>
              <w:sz w:val="20"/>
              <w:szCs w:val="20"/>
            </w:rPr>
          </w:rPrChange>
        </w:rPr>
        <w:t>Venous peripheral blood (about 10 ml) was collected from all study subjects and preserved with 2 mg/ml EDTA·K2. PBMCs were isolated by density-gradient centrifugation (Ficoll-Paque</w:t>
      </w:r>
      <w:r w:rsidRPr="0009337A">
        <w:rPr>
          <w:rFonts w:ascii="Arial" w:hAnsi="Arial" w:cs="Arial"/>
          <w:kern w:val="0"/>
          <w:sz w:val="22"/>
          <w:vertAlign w:val="superscript"/>
          <w:rPrChange w:id="421" w:author="Shicheng Guo" w:date="2016-10-02T22:38:00Z">
            <w:rPr>
              <w:rFonts w:ascii="Times New Roman" w:hAnsi="Times New Roman"/>
              <w:kern w:val="0"/>
              <w:sz w:val="20"/>
              <w:szCs w:val="20"/>
              <w:vertAlign w:val="superscript"/>
            </w:rPr>
          </w:rPrChange>
        </w:rPr>
        <w:t>TM</w:t>
      </w:r>
      <w:r w:rsidRPr="0009337A">
        <w:rPr>
          <w:rFonts w:ascii="Arial" w:hAnsi="Arial" w:cs="Arial"/>
          <w:kern w:val="0"/>
          <w:sz w:val="22"/>
          <w:rPrChange w:id="422" w:author="Shicheng Guo" w:date="2016-10-02T22:38:00Z">
            <w:rPr>
              <w:rFonts w:ascii="Times New Roman" w:hAnsi="Times New Roman"/>
              <w:kern w:val="0"/>
              <w:sz w:val="20"/>
              <w:szCs w:val="20"/>
            </w:rPr>
          </w:rPrChange>
        </w:rPr>
        <w:t xml:space="preserve"> PLUS; GE Healthcare Bio, Chicago, IL, USA). Then </w:t>
      </w:r>
      <w:bookmarkStart w:id="423" w:name="OLE_LINK5"/>
      <w:bookmarkStart w:id="424" w:name="OLE_LINK6"/>
      <w:r w:rsidRPr="0009337A">
        <w:rPr>
          <w:rFonts w:ascii="Arial" w:hAnsi="Arial" w:cs="Arial"/>
          <w:kern w:val="0"/>
          <w:sz w:val="22"/>
          <w:rPrChange w:id="425" w:author="Shicheng Guo" w:date="2016-10-02T22:38:00Z">
            <w:rPr>
              <w:rFonts w:ascii="Times New Roman" w:hAnsi="Times New Roman"/>
              <w:kern w:val="0"/>
              <w:sz w:val="20"/>
              <w:szCs w:val="20"/>
            </w:rPr>
          </w:rPrChange>
        </w:rPr>
        <w:t>CD4+ and CD8+ T cells</w:t>
      </w:r>
      <w:bookmarkEnd w:id="423"/>
      <w:bookmarkEnd w:id="424"/>
      <w:r w:rsidRPr="0009337A">
        <w:rPr>
          <w:rFonts w:ascii="Arial" w:hAnsi="Arial" w:cs="Arial"/>
          <w:kern w:val="0"/>
          <w:sz w:val="22"/>
          <w:rPrChange w:id="426" w:author="Shicheng Guo" w:date="2016-10-02T22:38:00Z">
            <w:rPr>
              <w:rFonts w:ascii="Times New Roman" w:hAnsi="Times New Roman"/>
              <w:kern w:val="0"/>
              <w:sz w:val="20"/>
              <w:szCs w:val="20"/>
            </w:rPr>
          </w:rPrChange>
        </w:rPr>
        <w:t xml:space="preserve"> were successively separated by positive selection, using CD4 and CD8 magnetic microbeads according to the manufacturer’s protocol (Miltenyi Biotec, Bergisch Gladbach, Germany). </w:t>
      </w:r>
      <w:r w:rsidR="00346056" w:rsidRPr="0009337A">
        <w:rPr>
          <w:rFonts w:ascii="Arial" w:hAnsi="Arial" w:cs="Arial"/>
          <w:kern w:val="0"/>
          <w:sz w:val="22"/>
          <w:rPrChange w:id="427" w:author="Shicheng Guo" w:date="2016-10-02T22:38:00Z">
            <w:rPr>
              <w:rFonts w:ascii="Times New Roman" w:hAnsi="Times New Roman"/>
              <w:kern w:val="0"/>
              <w:sz w:val="18"/>
              <w:szCs w:val="20"/>
            </w:rPr>
          </w:rPrChange>
        </w:rPr>
        <w:t>Extraction</w:t>
      </w:r>
      <w:r w:rsidRPr="0009337A">
        <w:rPr>
          <w:rFonts w:ascii="Arial" w:hAnsi="Arial" w:cs="Arial"/>
          <w:kern w:val="0"/>
          <w:sz w:val="22"/>
          <w:rPrChange w:id="428" w:author="Shicheng Guo" w:date="2016-10-02T22:38:00Z">
            <w:rPr>
              <w:rFonts w:ascii="Times New Roman" w:hAnsi="Times New Roman"/>
              <w:kern w:val="0"/>
              <w:sz w:val="20"/>
              <w:szCs w:val="20"/>
            </w:rPr>
          </w:rPrChange>
        </w:rPr>
        <w:t xml:space="preserve"> of genomic DNA was performed using the Puregene Blood Core Kit (Qiagen, Valencia, </w:t>
      </w:r>
      <w:bookmarkStart w:id="429" w:name="OLE_LINK12"/>
      <w:bookmarkStart w:id="430" w:name="OLE_LINK13"/>
      <w:r w:rsidRPr="0009337A">
        <w:rPr>
          <w:rFonts w:ascii="Arial" w:hAnsi="Arial" w:cs="Arial"/>
          <w:kern w:val="0"/>
          <w:sz w:val="22"/>
          <w:rPrChange w:id="431" w:author="Shicheng Guo" w:date="2016-10-02T22:38:00Z">
            <w:rPr>
              <w:rFonts w:ascii="Times New Roman" w:hAnsi="Times New Roman"/>
              <w:kern w:val="0"/>
              <w:sz w:val="20"/>
              <w:szCs w:val="20"/>
            </w:rPr>
          </w:rPrChange>
        </w:rPr>
        <w:t>California, USA</w:t>
      </w:r>
      <w:bookmarkEnd w:id="429"/>
      <w:bookmarkEnd w:id="430"/>
      <w:r w:rsidRPr="0009337A">
        <w:rPr>
          <w:rFonts w:ascii="Arial" w:hAnsi="Arial" w:cs="Arial"/>
          <w:kern w:val="0"/>
          <w:sz w:val="22"/>
          <w:rPrChange w:id="432" w:author="Shicheng Guo" w:date="2016-10-02T22:38:00Z">
            <w:rPr>
              <w:rFonts w:ascii="Times New Roman" w:hAnsi="Times New Roman"/>
              <w:kern w:val="0"/>
              <w:sz w:val="20"/>
              <w:szCs w:val="20"/>
            </w:rPr>
          </w:rPrChange>
        </w:rPr>
        <w:t>) as described in the manufacturer’s protocol.</w:t>
      </w:r>
    </w:p>
    <w:p w:rsidR="00E82F8C" w:rsidRPr="0009337A" w:rsidRDefault="00E82F8C">
      <w:pPr>
        <w:autoSpaceDE w:val="0"/>
        <w:autoSpaceDN w:val="0"/>
        <w:adjustRightInd w:val="0"/>
        <w:rPr>
          <w:rFonts w:ascii="Arial" w:hAnsi="Arial" w:cs="Arial"/>
          <w:kern w:val="0"/>
          <w:sz w:val="22"/>
          <w:rPrChange w:id="433" w:author="Shicheng Guo" w:date="2016-10-02T22:38:00Z">
            <w:rPr>
              <w:rFonts w:ascii="Times New Roman" w:hAnsi="Times New Roman"/>
              <w:kern w:val="0"/>
              <w:sz w:val="20"/>
              <w:szCs w:val="20"/>
            </w:rPr>
          </w:rPrChange>
        </w:rPr>
      </w:pPr>
    </w:p>
    <w:p w:rsidR="00E82F8C" w:rsidRPr="0009337A" w:rsidRDefault="00E82F8C">
      <w:pPr>
        <w:autoSpaceDE w:val="0"/>
        <w:autoSpaceDN w:val="0"/>
        <w:adjustRightInd w:val="0"/>
        <w:rPr>
          <w:rFonts w:ascii="Arial" w:hAnsi="Arial" w:cs="Arial"/>
          <w:b/>
          <w:kern w:val="0"/>
          <w:sz w:val="22"/>
          <w:rPrChange w:id="434" w:author="Shicheng Guo" w:date="2016-10-02T22:38:00Z">
            <w:rPr>
              <w:rFonts w:ascii="Times New Roman" w:hAnsi="Times New Roman"/>
              <w:b/>
              <w:kern w:val="0"/>
              <w:sz w:val="20"/>
              <w:szCs w:val="20"/>
            </w:rPr>
          </w:rPrChange>
        </w:rPr>
      </w:pPr>
      <w:r w:rsidRPr="0009337A">
        <w:rPr>
          <w:rFonts w:ascii="Arial" w:hAnsi="Arial" w:cs="Arial"/>
          <w:b/>
          <w:kern w:val="0"/>
          <w:sz w:val="22"/>
          <w:rPrChange w:id="435" w:author="Shicheng Guo" w:date="2016-10-02T22:38:00Z">
            <w:rPr>
              <w:rFonts w:ascii="Times New Roman" w:hAnsi="Times New Roman"/>
              <w:b/>
              <w:kern w:val="0"/>
              <w:sz w:val="20"/>
              <w:szCs w:val="20"/>
            </w:rPr>
          </w:rPrChange>
        </w:rPr>
        <w:t>Differentia</w:t>
      </w:r>
      <w:ins w:id="436" w:author="weilin pu" w:date="2016-07-12T16:03:00Z">
        <w:r w:rsidRPr="0009337A">
          <w:rPr>
            <w:rFonts w:ascii="Arial" w:hAnsi="Arial" w:cs="Arial"/>
            <w:b/>
            <w:kern w:val="0"/>
            <w:sz w:val="22"/>
            <w:rPrChange w:id="437" w:author="Shicheng Guo" w:date="2016-10-02T22:38:00Z">
              <w:rPr>
                <w:rFonts w:ascii="Times New Roman" w:hAnsi="Times New Roman"/>
                <w:b/>
                <w:kern w:val="0"/>
                <w:sz w:val="20"/>
                <w:szCs w:val="20"/>
              </w:rPr>
            </w:rPrChange>
          </w:rPr>
          <w:t xml:space="preserve">l </w:t>
        </w:r>
      </w:ins>
      <w:del w:id="438" w:author="weilin pu" w:date="2016-07-12T16:03:00Z">
        <w:r w:rsidRPr="0009337A" w:rsidDel="00087FC4">
          <w:rPr>
            <w:rFonts w:ascii="Arial" w:hAnsi="Arial" w:cs="Arial"/>
            <w:b/>
            <w:kern w:val="0"/>
            <w:sz w:val="22"/>
            <w:rPrChange w:id="439" w:author="Shicheng Guo" w:date="2016-10-02T22:38:00Z">
              <w:rPr>
                <w:rFonts w:ascii="Times New Roman" w:hAnsi="Times New Roman"/>
                <w:b/>
                <w:kern w:val="0"/>
                <w:sz w:val="20"/>
                <w:szCs w:val="20"/>
              </w:rPr>
            </w:rPrChange>
          </w:rPr>
          <w:delText>tion</w:delText>
        </w:r>
        <w:r w:rsidRPr="0009337A" w:rsidDel="00055124">
          <w:rPr>
            <w:rFonts w:ascii="Arial" w:hAnsi="Arial" w:cs="Arial"/>
            <w:b/>
            <w:kern w:val="0"/>
            <w:sz w:val="22"/>
            <w:rPrChange w:id="440" w:author="Shicheng Guo" w:date="2016-10-02T22:38:00Z">
              <w:rPr>
                <w:rFonts w:ascii="Times New Roman" w:hAnsi="Times New Roman"/>
                <w:b/>
                <w:kern w:val="0"/>
                <w:sz w:val="20"/>
                <w:szCs w:val="20"/>
              </w:rPr>
            </w:rPrChange>
          </w:rPr>
          <w:delText xml:space="preserve"> </w:delText>
        </w:r>
      </w:del>
      <w:r w:rsidRPr="0009337A">
        <w:rPr>
          <w:rFonts w:ascii="Arial" w:hAnsi="Arial" w:cs="Arial"/>
          <w:b/>
          <w:kern w:val="0"/>
          <w:sz w:val="22"/>
          <w:rPrChange w:id="441" w:author="Shicheng Guo" w:date="2016-10-02T22:38:00Z">
            <w:rPr>
              <w:rFonts w:ascii="Times New Roman" w:hAnsi="Times New Roman"/>
              <w:b/>
              <w:kern w:val="0"/>
              <w:sz w:val="20"/>
              <w:szCs w:val="20"/>
            </w:rPr>
          </w:rPrChange>
        </w:rPr>
        <w:t xml:space="preserve">analysis </w:t>
      </w:r>
      <w:ins w:id="442" w:author="weilin pu" w:date="2016-07-12T16:03:00Z">
        <w:r w:rsidRPr="0009337A">
          <w:rPr>
            <w:rFonts w:ascii="Arial" w:hAnsi="Arial" w:cs="Arial"/>
            <w:b/>
            <w:kern w:val="0"/>
            <w:sz w:val="22"/>
            <w:rPrChange w:id="443" w:author="Shicheng Guo" w:date="2016-10-02T22:38:00Z">
              <w:rPr>
                <w:rFonts w:ascii="Times New Roman" w:hAnsi="Times New Roman"/>
                <w:b/>
                <w:kern w:val="0"/>
                <w:sz w:val="20"/>
                <w:szCs w:val="20"/>
              </w:rPr>
            </w:rPrChange>
          </w:rPr>
          <w:t xml:space="preserve">of CD4+ and CD8+ T cell </w:t>
        </w:r>
      </w:ins>
      <w:del w:id="444" w:author="weilin pu" w:date="2016-07-12T16:03:00Z">
        <w:r w:rsidRPr="0009337A" w:rsidDel="00055124">
          <w:rPr>
            <w:rFonts w:ascii="Arial" w:hAnsi="Arial" w:cs="Arial"/>
            <w:b/>
            <w:kern w:val="0"/>
            <w:sz w:val="22"/>
            <w:rPrChange w:id="445" w:author="Shicheng Guo" w:date="2016-10-02T22:38:00Z">
              <w:rPr>
                <w:rFonts w:ascii="Times New Roman" w:hAnsi="Times New Roman"/>
                <w:b/>
                <w:kern w:val="0"/>
                <w:sz w:val="20"/>
                <w:szCs w:val="20"/>
              </w:rPr>
            </w:rPrChange>
          </w:rPr>
          <w:delText xml:space="preserve">on whole genomic DNA </w:delText>
        </w:r>
      </w:del>
      <w:r w:rsidRPr="0009337A">
        <w:rPr>
          <w:rFonts w:ascii="Arial" w:hAnsi="Arial" w:cs="Arial"/>
          <w:b/>
          <w:kern w:val="0"/>
          <w:sz w:val="22"/>
          <w:rPrChange w:id="446" w:author="Shicheng Guo" w:date="2016-10-02T22:38:00Z">
            <w:rPr>
              <w:rFonts w:ascii="Times New Roman" w:hAnsi="Times New Roman"/>
              <w:b/>
              <w:kern w:val="0"/>
              <w:sz w:val="20"/>
              <w:szCs w:val="20"/>
            </w:rPr>
          </w:rPrChange>
        </w:rPr>
        <w:t xml:space="preserve">methylation status </w:t>
      </w:r>
      <w:ins w:id="447" w:author="weilin pu" w:date="2016-07-12T16:04:00Z">
        <w:r w:rsidRPr="0009337A">
          <w:rPr>
            <w:rFonts w:ascii="Arial" w:hAnsi="Arial" w:cs="Arial"/>
            <w:b/>
            <w:kern w:val="0"/>
            <w:sz w:val="22"/>
            <w:rPrChange w:id="448" w:author="Shicheng Guo" w:date="2016-10-02T22:38:00Z">
              <w:rPr>
                <w:rFonts w:ascii="Times New Roman" w:hAnsi="Times New Roman"/>
                <w:b/>
                <w:kern w:val="0"/>
                <w:sz w:val="20"/>
                <w:szCs w:val="20"/>
              </w:rPr>
            </w:rPrChange>
          </w:rPr>
          <w:t>of SSc patients and matched controls</w:t>
        </w:r>
      </w:ins>
      <w:del w:id="449" w:author="weilin pu" w:date="2016-07-12T16:04:00Z">
        <w:r w:rsidRPr="0009337A" w:rsidDel="00055124">
          <w:rPr>
            <w:rFonts w:ascii="Arial" w:hAnsi="Arial" w:cs="Arial"/>
            <w:b/>
            <w:kern w:val="0"/>
            <w:sz w:val="22"/>
            <w:rPrChange w:id="450" w:author="Shicheng Guo" w:date="2016-10-02T22:38:00Z">
              <w:rPr>
                <w:rFonts w:ascii="Times New Roman" w:hAnsi="Times New Roman"/>
                <w:b/>
                <w:kern w:val="0"/>
                <w:sz w:val="20"/>
                <w:szCs w:val="20"/>
              </w:rPr>
            </w:rPrChange>
          </w:rPr>
          <w:delText>by HumanMethylation 450K Chip</w:delText>
        </w:r>
      </w:del>
    </w:p>
    <w:p w:rsidR="00E82F8C" w:rsidRPr="0009337A" w:rsidRDefault="00E82F8C">
      <w:pPr>
        <w:autoSpaceDE w:val="0"/>
        <w:autoSpaceDN w:val="0"/>
        <w:adjustRightInd w:val="0"/>
        <w:rPr>
          <w:rFonts w:ascii="Arial" w:hAnsi="Arial" w:cs="Arial"/>
          <w:kern w:val="0"/>
          <w:sz w:val="22"/>
          <w:rPrChange w:id="451" w:author="Shicheng Guo" w:date="2016-10-02T22:38:00Z">
            <w:rPr>
              <w:rFonts w:ascii="Times New Roman" w:hAnsi="Times New Roman"/>
              <w:kern w:val="0"/>
              <w:sz w:val="20"/>
              <w:szCs w:val="20"/>
            </w:rPr>
          </w:rPrChange>
        </w:rPr>
      </w:pPr>
      <w:r w:rsidRPr="0009337A">
        <w:rPr>
          <w:rFonts w:ascii="Arial" w:hAnsi="Arial" w:cs="Arial"/>
          <w:kern w:val="0"/>
          <w:sz w:val="22"/>
          <w:rPrChange w:id="452" w:author="Shicheng Guo" w:date="2016-10-02T22:38:00Z">
            <w:rPr>
              <w:rFonts w:ascii="Times New Roman" w:hAnsi="Times New Roman"/>
              <w:kern w:val="0"/>
              <w:sz w:val="20"/>
              <w:szCs w:val="20"/>
            </w:rPr>
          </w:rPrChange>
        </w:rPr>
        <w:t>Genome-wide DNA methylation in CD4+ and CD8+ T cells from SSc patients and controls included in this study was assessed using the Illumina Infinium HumanMethylation450 BeadChip array, which allows for the interrogation of over 485 000 methylation sites within the entire genome. This array covers 99% of RefSeq genes, with an average of 17 CpG sites per gene across the promoter region, 5’ untranslated region (5’-UTR), first exon, gene body and 3’-UTR. It also covers 96% of CpG islands. Non-CpG-methylated sites recently identified in human stem cells are also covered as well as microRNA promoter regions.</w:t>
      </w:r>
    </w:p>
    <w:p w:rsidR="00454F9B" w:rsidRPr="0009337A" w:rsidRDefault="00346056">
      <w:pPr>
        <w:autoSpaceDE w:val="0"/>
        <w:autoSpaceDN w:val="0"/>
        <w:adjustRightInd w:val="0"/>
        <w:rPr>
          <w:ins w:id="453" w:author="系统管理员" w:date="2016-09-28T13:27:00Z"/>
          <w:rFonts w:ascii="Arial" w:hAnsi="Arial" w:cs="Arial"/>
          <w:kern w:val="0"/>
          <w:sz w:val="22"/>
          <w:rPrChange w:id="454" w:author="Shicheng Guo" w:date="2016-10-02T22:38:00Z">
            <w:rPr>
              <w:ins w:id="455" w:author="系统管理员" w:date="2016-09-28T13:27:00Z"/>
              <w:rFonts w:ascii="Times New Roman" w:hAnsi="Times New Roman"/>
              <w:kern w:val="0"/>
              <w:sz w:val="20"/>
              <w:szCs w:val="20"/>
              <w:highlight w:val="yellow"/>
            </w:rPr>
          </w:rPrChange>
        </w:rPr>
      </w:pPr>
      <w:ins w:id="456" w:author="系统管理员" w:date="2016-09-28T13:27:00Z">
        <w:r w:rsidRPr="0009337A">
          <w:rPr>
            <w:rFonts w:ascii="Arial" w:hAnsi="Arial" w:cs="Arial"/>
            <w:kern w:val="0"/>
            <w:sz w:val="22"/>
            <w:rPrChange w:id="457" w:author="Shicheng Guo" w:date="2016-10-02T22:38:00Z">
              <w:rPr>
                <w:rFonts w:ascii="Times New Roman" w:hAnsi="Times New Roman"/>
                <w:kern w:val="0"/>
                <w:sz w:val="20"/>
                <w:szCs w:val="20"/>
                <w:highlight w:val="yellow"/>
              </w:rPr>
            </w:rPrChange>
          </w:rPr>
          <w:t>DNA methylation analysis was conducted using R software and RnBeads package in Bioconductor. In initial preprocessing step, we firstly filtered out the probes whose last 3 bases of its target sequence overlap with SNP; then we remove</w:t>
        </w:r>
      </w:ins>
      <w:ins w:id="458" w:author="系统管理员" w:date="2016-09-28T16:03:00Z">
        <w:r w:rsidR="00467E18" w:rsidRPr="0009337A">
          <w:rPr>
            <w:rFonts w:ascii="Arial" w:hAnsi="Arial" w:cs="Arial"/>
            <w:kern w:val="0"/>
            <w:sz w:val="22"/>
            <w:rPrChange w:id="459" w:author="Shicheng Guo" w:date="2016-10-02T22:38:00Z">
              <w:rPr>
                <w:rFonts w:ascii="Times New Roman" w:hAnsi="Times New Roman"/>
                <w:kern w:val="0"/>
                <w:sz w:val="20"/>
                <w:szCs w:val="20"/>
              </w:rPr>
            </w:rPrChange>
          </w:rPr>
          <w:t>d</w:t>
        </w:r>
      </w:ins>
      <w:ins w:id="460" w:author="系统管理员" w:date="2016-09-28T13:27:00Z">
        <w:r w:rsidRPr="0009337A">
          <w:rPr>
            <w:rFonts w:ascii="Arial" w:hAnsi="Arial" w:cs="Arial"/>
            <w:kern w:val="0"/>
            <w:sz w:val="22"/>
            <w:rPrChange w:id="461" w:author="Shicheng Guo" w:date="2016-10-02T22:38:00Z">
              <w:rPr>
                <w:rFonts w:ascii="Times New Roman" w:hAnsi="Times New Roman"/>
                <w:kern w:val="0"/>
                <w:sz w:val="20"/>
                <w:szCs w:val="20"/>
                <w:highlight w:val="yellow"/>
              </w:rPr>
            </w:rPrChange>
          </w:rPr>
          <w:t xml:space="preserve"> the cross-reactive probes whose sequence maps to multiple genomic locations. Further, we conducted the greedycut procedure and filtered out the probes whose detection p-value &gt;0.01 in any of the samples. In addition, probes on sex chromosomes, and probes of non-CpG context as well as probes with many missing values were also filtered out. After initial preprocessing, we conducted the background subtraction using the “noob” methods implemented in the methylumi package. The methylation beta values were further normalized using the “BMIQ” normalization method.</w:t>
        </w:r>
      </w:ins>
    </w:p>
    <w:p w:rsidR="00E82F8C" w:rsidRPr="0009337A" w:rsidRDefault="00346056">
      <w:pPr>
        <w:autoSpaceDE w:val="0"/>
        <w:autoSpaceDN w:val="0"/>
        <w:adjustRightInd w:val="0"/>
        <w:rPr>
          <w:rFonts w:ascii="Arial" w:hAnsi="Arial" w:cs="Arial"/>
          <w:kern w:val="0"/>
          <w:sz w:val="22"/>
          <w:rPrChange w:id="462" w:author="Shicheng Guo" w:date="2016-10-02T22:38:00Z">
            <w:rPr>
              <w:rFonts w:ascii="Times New Roman" w:hAnsi="Times New Roman"/>
              <w:kern w:val="0"/>
              <w:sz w:val="20"/>
              <w:szCs w:val="20"/>
            </w:rPr>
          </w:rPrChange>
        </w:rPr>
      </w:pPr>
      <w:ins w:id="463" w:author="系统管理员" w:date="2016-09-28T13:27:00Z">
        <w:r w:rsidRPr="0009337A">
          <w:rPr>
            <w:rFonts w:ascii="Arial" w:hAnsi="Arial" w:cs="Arial"/>
            <w:kern w:val="0"/>
            <w:sz w:val="22"/>
            <w:rPrChange w:id="464" w:author="Shicheng Guo" w:date="2016-10-02T22:38:00Z">
              <w:rPr>
                <w:rFonts w:ascii="Times New Roman" w:hAnsi="Times New Roman"/>
                <w:kern w:val="0"/>
                <w:sz w:val="20"/>
                <w:szCs w:val="20"/>
                <w:highlight w:val="yellow"/>
              </w:rPr>
            </w:rPrChange>
          </w:rPr>
          <w:lastRenderedPageBreak/>
          <w:t>Prior to finding of the differentially methylated sites, we conducted the Combat method using sva package to remove batch effect. After batch effect correction, we further removed the probes with little variation. Probes with IQR &lt;=0.1 were considered as little variation and thus were filtered out. We then compute</w:t>
        </w:r>
      </w:ins>
      <w:ins w:id="465" w:author="系统管理员" w:date="2016-09-28T16:04:00Z">
        <w:r w:rsidR="00467E18" w:rsidRPr="0009337A">
          <w:rPr>
            <w:rFonts w:ascii="Arial" w:hAnsi="Arial" w:cs="Arial"/>
            <w:kern w:val="0"/>
            <w:sz w:val="22"/>
            <w:rPrChange w:id="466" w:author="Shicheng Guo" w:date="2016-10-02T22:38:00Z">
              <w:rPr>
                <w:rFonts w:ascii="Times New Roman" w:hAnsi="Times New Roman"/>
                <w:kern w:val="0"/>
                <w:sz w:val="20"/>
                <w:szCs w:val="20"/>
              </w:rPr>
            </w:rPrChange>
          </w:rPr>
          <w:t>d</w:t>
        </w:r>
      </w:ins>
      <w:ins w:id="467" w:author="系统管理员" w:date="2016-09-28T13:27:00Z">
        <w:r w:rsidRPr="0009337A">
          <w:rPr>
            <w:rFonts w:ascii="Arial" w:hAnsi="Arial" w:cs="Arial"/>
            <w:kern w:val="0"/>
            <w:sz w:val="22"/>
            <w:rPrChange w:id="468" w:author="Shicheng Guo" w:date="2016-10-02T22:38:00Z">
              <w:rPr>
                <w:rFonts w:ascii="Times New Roman" w:hAnsi="Times New Roman"/>
                <w:kern w:val="0"/>
                <w:sz w:val="20"/>
                <w:szCs w:val="20"/>
                <w:highlight w:val="yellow"/>
              </w:rPr>
            </w:rPrChange>
          </w:rPr>
          <w:t xml:space="preserve"> the p-values of the remaining probes with a linear regression model adding the age and gender as two covariates. Differentially methylated CpG sites were defined as sites with p-values &lt;0.05. Furthermore, the differential methylation region (DMR) analysis was also conducted with RnBeads package and Gene Ontology analysis was also conducted with GOstats package in R using the top 500 DMRs.</w:t>
        </w:r>
      </w:ins>
      <w:del w:id="469" w:author="系统管理员" w:date="2016-09-28T13:27:00Z">
        <w:r w:rsidRPr="0009337A">
          <w:rPr>
            <w:rFonts w:ascii="Arial" w:hAnsi="Arial" w:cs="Arial"/>
            <w:kern w:val="0"/>
            <w:sz w:val="22"/>
            <w:rPrChange w:id="470" w:author="Shicheng Guo" w:date="2016-10-02T22:38:00Z">
              <w:rPr>
                <w:rFonts w:ascii="Times New Roman" w:hAnsi="Times New Roman"/>
                <w:kern w:val="0"/>
                <w:sz w:val="20"/>
                <w:szCs w:val="20"/>
                <w:highlight w:val="yellow"/>
              </w:rPr>
            </w:rPrChange>
          </w:rPr>
          <w:delText>DNA methylation analysis was performed using Rnbeads …</w:delText>
        </w:r>
      </w:del>
    </w:p>
    <w:p w:rsidR="00E82F8C" w:rsidRPr="0009337A" w:rsidRDefault="00E82F8C">
      <w:pPr>
        <w:autoSpaceDE w:val="0"/>
        <w:autoSpaceDN w:val="0"/>
        <w:adjustRightInd w:val="0"/>
        <w:rPr>
          <w:rFonts w:ascii="Arial" w:hAnsi="Arial" w:cs="Arial"/>
          <w:kern w:val="0"/>
          <w:sz w:val="22"/>
          <w:rPrChange w:id="471" w:author="Shicheng Guo" w:date="2016-10-02T22:38:00Z">
            <w:rPr>
              <w:rFonts w:ascii="Times New Roman" w:hAnsi="Times New Roman"/>
              <w:kern w:val="0"/>
              <w:sz w:val="20"/>
              <w:szCs w:val="20"/>
            </w:rPr>
          </w:rPrChange>
        </w:rPr>
      </w:pPr>
    </w:p>
    <w:p w:rsidR="00E82F8C" w:rsidRPr="0009337A" w:rsidRDefault="00E82F8C">
      <w:pPr>
        <w:autoSpaceDE w:val="0"/>
        <w:autoSpaceDN w:val="0"/>
        <w:adjustRightInd w:val="0"/>
        <w:outlineLvl w:val="0"/>
        <w:rPr>
          <w:rFonts w:ascii="Arial" w:hAnsi="Arial" w:cs="Arial"/>
          <w:b/>
          <w:kern w:val="0"/>
          <w:sz w:val="22"/>
          <w:rPrChange w:id="472" w:author="Shicheng Guo" w:date="2016-10-02T22:38:00Z">
            <w:rPr>
              <w:rFonts w:ascii="Times New Roman" w:hAnsi="Times New Roman"/>
              <w:b/>
              <w:kern w:val="0"/>
              <w:sz w:val="20"/>
              <w:szCs w:val="20"/>
            </w:rPr>
          </w:rPrChange>
        </w:rPr>
      </w:pPr>
      <w:ins w:id="473" w:author="weilin pu" w:date="2016-07-12T16:05:00Z">
        <w:r w:rsidRPr="0009337A">
          <w:rPr>
            <w:rFonts w:ascii="Arial" w:hAnsi="Arial" w:cs="Arial"/>
            <w:b/>
            <w:kern w:val="0"/>
            <w:sz w:val="22"/>
            <w:rPrChange w:id="474" w:author="Shicheng Guo" w:date="2016-10-02T22:38:00Z">
              <w:rPr>
                <w:rFonts w:ascii="Times New Roman" w:hAnsi="Times New Roman"/>
                <w:b/>
                <w:kern w:val="0"/>
                <w:sz w:val="20"/>
                <w:szCs w:val="20"/>
              </w:rPr>
            </w:rPrChange>
          </w:rPr>
          <w:t>Validation of Methylation data</w:t>
        </w:r>
      </w:ins>
      <w:del w:id="475" w:author="weilin pu" w:date="2016-07-12T16:05:00Z">
        <w:r w:rsidRPr="0009337A" w:rsidDel="00055124">
          <w:rPr>
            <w:rFonts w:ascii="Arial" w:hAnsi="Arial" w:cs="Arial"/>
            <w:b/>
            <w:kern w:val="0"/>
            <w:sz w:val="22"/>
            <w:rPrChange w:id="476" w:author="Shicheng Guo" w:date="2016-10-02T22:38:00Z">
              <w:rPr>
                <w:rFonts w:ascii="Times New Roman" w:hAnsi="Times New Roman"/>
                <w:b/>
                <w:kern w:val="0"/>
                <w:sz w:val="20"/>
                <w:szCs w:val="20"/>
              </w:rPr>
            </w:rPrChange>
          </w:rPr>
          <w:delText>Validation of differential methylation regions (DMRs) using MethylTarget sequence technique</w:delText>
        </w:r>
      </w:del>
    </w:p>
    <w:p w:rsidR="00E82F8C" w:rsidRPr="0009337A" w:rsidRDefault="00E82F8C">
      <w:pPr>
        <w:autoSpaceDE w:val="0"/>
        <w:autoSpaceDN w:val="0"/>
        <w:adjustRightInd w:val="0"/>
        <w:rPr>
          <w:rFonts w:ascii="Arial" w:hAnsi="Arial" w:cs="Arial"/>
          <w:b/>
          <w:kern w:val="0"/>
          <w:sz w:val="22"/>
          <w:rPrChange w:id="477" w:author="Shicheng Guo" w:date="2016-10-02T22:38:00Z">
            <w:rPr>
              <w:rFonts w:ascii="Times New Roman" w:hAnsi="Times New Roman"/>
              <w:b/>
              <w:kern w:val="0"/>
              <w:sz w:val="20"/>
              <w:szCs w:val="20"/>
            </w:rPr>
          </w:rPrChange>
        </w:rPr>
      </w:pPr>
      <w:del w:id="478" w:author="系统管理员" w:date="2016-09-28T13:28:00Z">
        <w:r w:rsidRPr="0009337A" w:rsidDel="008874E4">
          <w:rPr>
            <w:rFonts w:ascii="Arial" w:hAnsi="Arial" w:cs="Arial"/>
            <w:kern w:val="0"/>
            <w:sz w:val="22"/>
            <w:rPrChange w:id="479" w:author="Shicheng Guo" w:date="2016-10-02T22:38:00Z">
              <w:rPr>
                <w:rFonts w:ascii="Times New Roman" w:hAnsi="Times New Roman"/>
                <w:kern w:val="0"/>
                <w:sz w:val="20"/>
                <w:szCs w:val="20"/>
              </w:rPr>
            </w:rPrChange>
          </w:rPr>
          <w:delText xml:space="preserve">CD4+ and CD8+ T cells from another 40 SSc samples were collected, and genomic DNA were converted with bisulfite treatment. Then net-PCR was performed to amplify the interested DNA sequence involved in differential methylation regions (DMR). Finally, the interested DNA fragments were sequenced by Illumina Miseq. Sequencing depth was about </w:delText>
        </w:r>
        <w:r w:rsidRPr="0009337A" w:rsidDel="008874E4">
          <w:rPr>
            <w:rFonts w:ascii="Arial" w:hAnsi="Arial" w:cs="Arial"/>
            <w:sz w:val="22"/>
            <w:rPrChange w:id="480" w:author="Shicheng Guo" w:date="2016-10-02T22:38:00Z">
              <w:rPr>
                <w:rFonts w:ascii="Times New Roman" w:hAnsi="Times New Roman"/>
                <w:sz w:val="20"/>
                <w:szCs w:val="20"/>
              </w:rPr>
            </w:rPrChange>
          </w:rPr>
          <w:delText>200×.</w:delText>
        </w:r>
      </w:del>
      <w:ins w:id="481" w:author="系统管理员" w:date="2016-09-28T13:28:00Z">
        <w:r w:rsidR="008874E4" w:rsidRPr="0009337A">
          <w:rPr>
            <w:rFonts w:ascii="Arial" w:hAnsi="Arial" w:cs="Arial"/>
            <w:kern w:val="0"/>
            <w:sz w:val="22"/>
            <w:rPrChange w:id="482" w:author="Shicheng Guo" w:date="2016-10-02T22:38:00Z">
              <w:rPr>
                <w:rFonts w:ascii="Times New Roman" w:hAnsi="Times New Roman"/>
                <w:kern w:val="0"/>
                <w:sz w:val="20"/>
                <w:szCs w:val="20"/>
              </w:rPr>
            </w:rPrChange>
          </w:rPr>
          <w:t xml:space="preserve">CD4+ and CD8+ T cells from another 43 SSc samples as well as 41 normal controls were collected, and genomic DNA were converted with bisulfite treatment. Then net-PCR was performed to amplify the interested DNA sequence involved in differential methylation regions (DMR). Then the designed DNA fragments were sequenced by Illumina Miseq. The average sequencing depth of each CpGsite was between 58 and 6267 </w:t>
        </w:r>
        <w:r w:rsidR="008874E4" w:rsidRPr="0009337A">
          <w:rPr>
            <w:rFonts w:ascii="Arial" w:hAnsi="Arial" w:cs="Arial"/>
            <w:sz w:val="22"/>
            <w:rPrChange w:id="483" w:author="Shicheng Guo" w:date="2016-10-02T22:38:00Z">
              <w:rPr>
                <w:rFonts w:ascii="Times New Roman" w:hAnsi="Times New Roman"/>
                <w:sz w:val="20"/>
                <w:szCs w:val="20"/>
              </w:rPr>
            </w:rPrChange>
          </w:rPr>
          <w:t>. Here we need to write the specific protocols used by Genesky tech.</w:t>
        </w:r>
      </w:ins>
    </w:p>
    <w:p w:rsidR="00E82F8C" w:rsidRPr="0009337A" w:rsidRDefault="00E82F8C">
      <w:pPr>
        <w:autoSpaceDE w:val="0"/>
        <w:autoSpaceDN w:val="0"/>
        <w:adjustRightInd w:val="0"/>
        <w:rPr>
          <w:rFonts w:ascii="Arial" w:hAnsi="Arial" w:cs="Arial"/>
          <w:b/>
          <w:kern w:val="0"/>
          <w:sz w:val="22"/>
          <w:rPrChange w:id="484" w:author="Shicheng Guo" w:date="2016-10-02T22:38:00Z">
            <w:rPr>
              <w:rFonts w:ascii="Times New Roman" w:hAnsi="Times New Roman"/>
              <w:b/>
              <w:kern w:val="0"/>
              <w:sz w:val="20"/>
              <w:szCs w:val="20"/>
            </w:rPr>
          </w:rPrChange>
        </w:rPr>
      </w:pPr>
    </w:p>
    <w:p w:rsidR="00E82F8C" w:rsidRPr="0009337A" w:rsidRDefault="00E82F8C">
      <w:pPr>
        <w:autoSpaceDE w:val="0"/>
        <w:autoSpaceDN w:val="0"/>
        <w:adjustRightInd w:val="0"/>
        <w:outlineLvl w:val="0"/>
        <w:rPr>
          <w:rFonts w:ascii="Arial" w:hAnsi="Arial" w:cs="Arial"/>
          <w:b/>
          <w:kern w:val="0"/>
          <w:sz w:val="22"/>
          <w:rPrChange w:id="485" w:author="Shicheng Guo" w:date="2016-10-02T22:38:00Z">
            <w:rPr>
              <w:rFonts w:ascii="Times New Roman" w:hAnsi="Times New Roman"/>
              <w:b/>
              <w:kern w:val="0"/>
              <w:sz w:val="20"/>
              <w:szCs w:val="20"/>
            </w:rPr>
          </w:rPrChange>
        </w:rPr>
      </w:pPr>
      <w:r w:rsidRPr="0009337A">
        <w:rPr>
          <w:rFonts w:ascii="Arial" w:hAnsi="Arial" w:cs="Arial"/>
          <w:b/>
          <w:kern w:val="0"/>
          <w:sz w:val="22"/>
          <w:rPrChange w:id="486" w:author="Shicheng Guo" w:date="2016-10-02T22:38:00Z">
            <w:rPr>
              <w:rFonts w:ascii="Times New Roman" w:hAnsi="Times New Roman"/>
              <w:b/>
              <w:kern w:val="0"/>
              <w:sz w:val="20"/>
              <w:szCs w:val="20"/>
            </w:rPr>
          </w:rPrChange>
        </w:rPr>
        <w:t xml:space="preserve">Differentiation </w:t>
      </w:r>
      <w:del w:id="487" w:author="weilin pu" w:date="2016-07-12T16:05:00Z">
        <w:r w:rsidRPr="0009337A" w:rsidDel="00055124">
          <w:rPr>
            <w:rFonts w:ascii="Arial" w:hAnsi="Arial" w:cs="Arial"/>
            <w:b/>
            <w:kern w:val="0"/>
            <w:sz w:val="22"/>
            <w:rPrChange w:id="488" w:author="Shicheng Guo" w:date="2016-10-02T22:38:00Z">
              <w:rPr>
                <w:rFonts w:ascii="Times New Roman" w:hAnsi="Times New Roman"/>
                <w:b/>
                <w:kern w:val="0"/>
                <w:sz w:val="20"/>
                <w:szCs w:val="20"/>
              </w:rPr>
            </w:rPrChange>
          </w:rPr>
          <w:delText xml:space="preserve">analysis on genes </w:delText>
        </w:r>
      </w:del>
      <w:r w:rsidRPr="0009337A">
        <w:rPr>
          <w:rFonts w:ascii="Arial" w:hAnsi="Arial" w:cs="Arial"/>
          <w:b/>
          <w:kern w:val="0"/>
          <w:sz w:val="22"/>
          <w:rPrChange w:id="489" w:author="Shicheng Guo" w:date="2016-10-02T22:38:00Z">
            <w:rPr>
              <w:rFonts w:ascii="Times New Roman" w:hAnsi="Times New Roman"/>
              <w:b/>
              <w:kern w:val="0"/>
              <w:sz w:val="20"/>
              <w:szCs w:val="20"/>
            </w:rPr>
          </w:rPrChange>
        </w:rPr>
        <w:t xml:space="preserve">expression </w:t>
      </w:r>
      <w:ins w:id="490" w:author="weilin pu" w:date="2016-07-12T16:06:00Z">
        <w:r w:rsidRPr="0009337A">
          <w:rPr>
            <w:rFonts w:ascii="Arial" w:hAnsi="Arial" w:cs="Arial"/>
            <w:b/>
            <w:kern w:val="0"/>
            <w:sz w:val="22"/>
            <w:rPrChange w:id="491" w:author="Shicheng Guo" w:date="2016-10-02T22:38:00Z">
              <w:rPr>
                <w:rFonts w:ascii="Times New Roman" w:hAnsi="Times New Roman"/>
                <w:b/>
                <w:kern w:val="0"/>
                <w:sz w:val="20"/>
                <w:szCs w:val="20"/>
              </w:rPr>
            </w:rPrChange>
          </w:rPr>
          <w:t>and methylation analysis in CD4+ and CD8+ T cells</w:t>
        </w:r>
      </w:ins>
      <w:del w:id="492" w:author="weilin pu" w:date="2016-07-12T16:06:00Z">
        <w:r w:rsidRPr="0009337A" w:rsidDel="00055124">
          <w:rPr>
            <w:rFonts w:ascii="Arial" w:hAnsi="Arial" w:cs="Arial"/>
            <w:b/>
            <w:kern w:val="0"/>
            <w:sz w:val="22"/>
            <w:rPrChange w:id="493" w:author="Shicheng Guo" w:date="2016-10-02T22:38:00Z">
              <w:rPr>
                <w:rFonts w:ascii="Times New Roman" w:hAnsi="Times New Roman"/>
                <w:b/>
                <w:kern w:val="0"/>
                <w:sz w:val="20"/>
                <w:szCs w:val="20"/>
              </w:rPr>
            </w:rPrChange>
          </w:rPr>
          <w:delText>of whole transcriptome by Q-PCR</w:delText>
        </w:r>
      </w:del>
    </w:p>
    <w:p w:rsidR="00E82F8C" w:rsidRPr="0009337A" w:rsidRDefault="00E82F8C">
      <w:pPr>
        <w:autoSpaceDE w:val="0"/>
        <w:autoSpaceDN w:val="0"/>
        <w:adjustRightInd w:val="0"/>
        <w:rPr>
          <w:rFonts w:ascii="Arial" w:hAnsi="Arial" w:cs="Arial"/>
          <w:kern w:val="0"/>
          <w:sz w:val="22"/>
          <w:rPrChange w:id="494" w:author="Shicheng Guo" w:date="2016-10-02T22:38:00Z">
            <w:rPr>
              <w:rFonts w:ascii="Times New Roman" w:hAnsi="Times New Roman"/>
              <w:kern w:val="0"/>
              <w:sz w:val="20"/>
              <w:szCs w:val="20"/>
            </w:rPr>
          </w:rPrChange>
        </w:rPr>
      </w:pPr>
      <w:r w:rsidRPr="0009337A">
        <w:rPr>
          <w:rFonts w:ascii="Arial" w:hAnsi="Arial" w:cs="Arial"/>
          <w:kern w:val="0"/>
          <w:sz w:val="22"/>
          <w:rPrChange w:id="495" w:author="Shicheng Guo" w:date="2016-10-02T22:38:00Z">
            <w:rPr>
              <w:rFonts w:ascii="Times New Roman" w:hAnsi="Times New Roman"/>
              <w:kern w:val="0"/>
              <w:sz w:val="20"/>
              <w:szCs w:val="20"/>
            </w:rPr>
          </w:rPrChange>
        </w:rPr>
        <w:t>Total RNA was extracted from cells using TRizol reagent (Invitrogen, USA) according to the manufacturer's instructions and reverse transcribed using MultiScribe reverse transcriptase kit (ABI, Foster city, CA, USA) according to the manufacturer's instructions. 4 μl of cDNA template was used as for 10 μl Quantitative real-time RT-PCR, using 5 μl of SYBR Green 1x RT-PCR mix (Qiagen) and 1μl of each primer. Reactions were performed on an ABI Q7 Sequence Detector System (ABI), with the following parameters: 94 °C, 3 min; 60 °C, 40 sec, 38 cycles. Melt curves were analyzed from 72 to 88 °C to verify homogeneity.</w:t>
      </w:r>
    </w:p>
    <w:p w:rsidR="00E82F8C" w:rsidRPr="0009337A" w:rsidRDefault="00E82F8C">
      <w:pPr>
        <w:autoSpaceDE w:val="0"/>
        <w:autoSpaceDN w:val="0"/>
        <w:adjustRightInd w:val="0"/>
        <w:rPr>
          <w:rFonts w:ascii="Arial" w:hAnsi="Arial" w:cs="Arial"/>
          <w:color w:val="131313"/>
          <w:kern w:val="0"/>
          <w:sz w:val="22"/>
          <w:rPrChange w:id="496" w:author="Shicheng Guo" w:date="2016-10-02T22:38:00Z">
            <w:rPr>
              <w:rFonts w:ascii="Times New Roman" w:hAnsi="Times New Roman"/>
              <w:color w:val="131313"/>
              <w:kern w:val="0"/>
              <w:sz w:val="19"/>
              <w:szCs w:val="19"/>
            </w:rPr>
          </w:rPrChange>
        </w:rPr>
        <w:pPrChange w:id="497" w:author="Shicheng Guo" w:date="2016-10-02T22:40:00Z">
          <w:pPr>
            <w:autoSpaceDE w:val="0"/>
            <w:autoSpaceDN w:val="0"/>
            <w:adjustRightInd w:val="0"/>
            <w:jc w:val="left"/>
          </w:pPr>
        </w:pPrChange>
      </w:pPr>
    </w:p>
    <w:p w:rsidR="00E82F8C" w:rsidRPr="0009337A" w:rsidRDefault="00E82F8C">
      <w:pPr>
        <w:autoSpaceDE w:val="0"/>
        <w:autoSpaceDN w:val="0"/>
        <w:adjustRightInd w:val="0"/>
        <w:outlineLvl w:val="0"/>
        <w:rPr>
          <w:rFonts w:ascii="Arial" w:hAnsi="Arial" w:cs="Arial"/>
          <w:b/>
          <w:kern w:val="0"/>
          <w:sz w:val="22"/>
          <w:rPrChange w:id="498" w:author="Shicheng Guo" w:date="2016-10-02T22:38:00Z">
            <w:rPr>
              <w:rFonts w:ascii="Times New Roman" w:hAnsi="Times New Roman"/>
              <w:b/>
              <w:kern w:val="0"/>
              <w:sz w:val="20"/>
              <w:szCs w:val="20"/>
            </w:rPr>
          </w:rPrChange>
        </w:rPr>
      </w:pPr>
      <w:r w:rsidRPr="0009337A">
        <w:rPr>
          <w:rFonts w:ascii="Arial" w:hAnsi="Arial" w:cs="Arial"/>
          <w:b/>
          <w:kern w:val="0"/>
          <w:sz w:val="22"/>
          <w:rPrChange w:id="499" w:author="Shicheng Guo" w:date="2016-10-02T22:38:00Z">
            <w:rPr>
              <w:rFonts w:ascii="Times New Roman" w:hAnsi="Times New Roman"/>
              <w:b/>
              <w:kern w:val="0"/>
              <w:sz w:val="20"/>
              <w:szCs w:val="20"/>
            </w:rPr>
          </w:rPrChange>
        </w:rPr>
        <w:t>T cell culture and stimulation</w:t>
      </w:r>
    </w:p>
    <w:p w:rsidR="00E82F8C" w:rsidRPr="0009337A" w:rsidRDefault="00E82F8C">
      <w:pPr>
        <w:autoSpaceDE w:val="0"/>
        <w:autoSpaceDN w:val="0"/>
        <w:adjustRightInd w:val="0"/>
        <w:rPr>
          <w:rFonts w:ascii="Arial" w:hAnsi="Arial" w:cs="Arial"/>
          <w:kern w:val="0"/>
          <w:sz w:val="22"/>
          <w:rPrChange w:id="500" w:author="Shicheng Guo" w:date="2016-10-02T22:38:00Z">
            <w:rPr>
              <w:rFonts w:ascii="Times New Roman" w:hAnsi="Times New Roman"/>
              <w:kern w:val="0"/>
              <w:sz w:val="20"/>
              <w:szCs w:val="20"/>
            </w:rPr>
          </w:rPrChange>
        </w:rPr>
      </w:pPr>
      <w:r w:rsidRPr="0009337A">
        <w:rPr>
          <w:rFonts w:ascii="Arial" w:hAnsi="Arial" w:cs="Arial"/>
          <w:kern w:val="0"/>
          <w:sz w:val="22"/>
          <w:rPrChange w:id="501" w:author="Shicheng Guo" w:date="2016-10-02T22:38:00Z">
            <w:rPr>
              <w:rFonts w:ascii="Times New Roman" w:hAnsi="Times New Roman"/>
              <w:kern w:val="0"/>
              <w:sz w:val="20"/>
              <w:szCs w:val="20"/>
            </w:rPr>
          </w:rPrChange>
        </w:rPr>
        <w:t>Peripheral blood mononuclear cells (PBMCs) were isolated from whole blood through density-gradient centrifugation (Ficoll-Paque Plus, GE Healthcare), resuspended in RPMI medium supplemented with 10 % FBS, 100 U/ml penicillin, and 100 μg/ml streptomycin, 2 μl leukocyte Activation Cocktail, with BD GolgiPlug (BD, Franklin Lakes, NJ, USA), transferred onto a 24-well plate (2</w:t>
      </w:r>
      <w:r w:rsidRPr="0009337A">
        <w:rPr>
          <w:rFonts w:ascii="Arial" w:eastAsia="MS Gothic" w:hAnsi="Arial" w:cs="Arial"/>
          <w:kern w:val="0"/>
          <w:sz w:val="22"/>
          <w:rPrChange w:id="502" w:author="Shicheng Guo" w:date="2016-10-02T22:38:00Z">
            <w:rPr>
              <w:rFonts w:ascii="MS Gothic" w:eastAsia="MS Gothic" w:hAnsi="MS Gothic" w:cs="MS Gothic"/>
              <w:kern w:val="0"/>
              <w:sz w:val="20"/>
              <w:szCs w:val="20"/>
            </w:rPr>
          </w:rPrChange>
        </w:rPr>
        <w:t> </w:t>
      </w:r>
      <w:r w:rsidRPr="0009337A">
        <w:rPr>
          <w:rFonts w:ascii="Arial" w:hAnsi="Arial" w:cs="Arial"/>
          <w:kern w:val="0"/>
          <w:sz w:val="22"/>
          <w:rPrChange w:id="503" w:author="Shicheng Guo" w:date="2016-10-02T22:38:00Z">
            <w:rPr>
              <w:rFonts w:ascii="Times New Roman" w:hAnsi="Times New Roman"/>
              <w:kern w:val="0"/>
              <w:sz w:val="20"/>
              <w:szCs w:val="20"/>
            </w:rPr>
          </w:rPrChange>
        </w:rPr>
        <w:t>×</w:t>
      </w:r>
      <w:r w:rsidRPr="0009337A">
        <w:rPr>
          <w:rFonts w:ascii="Arial" w:eastAsia="MS Gothic" w:hAnsi="Arial" w:cs="Arial"/>
          <w:kern w:val="0"/>
          <w:sz w:val="22"/>
          <w:rPrChange w:id="504" w:author="Shicheng Guo" w:date="2016-10-02T22:38:00Z">
            <w:rPr>
              <w:rFonts w:ascii="MS Gothic" w:eastAsia="MS Gothic" w:hAnsi="MS Gothic" w:cs="MS Gothic"/>
              <w:kern w:val="0"/>
              <w:sz w:val="20"/>
              <w:szCs w:val="20"/>
            </w:rPr>
          </w:rPrChange>
        </w:rPr>
        <w:t> </w:t>
      </w:r>
      <w:r w:rsidRPr="0009337A">
        <w:rPr>
          <w:rFonts w:ascii="Arial" w:hAnsi="Arial" w:cs="Arial"/>
          <w:kern w:val="0"/>
          <w:sz w:val="22"/>
          <w:rPrChange w:id="505" w:author="Shicheng Guo" w:date="2016-10-02T22:38:00Z">
            <w:rPr>
              <w:rFonts w:ascii="Times New Roman" w:hAnsi="Times New Roman"/>
              <w:kern w:val="0"/>
              <w:sz w:val="20"/>
              <w:szCs w:val="20"/>
            </w:rPr>
          </w:rPrChange>
        </w:rPr>
        <w:t>10</w:t>
      </w:r>
      <w:r w:rsidRPr="0009337A">
        <w:rPr>
          <w:rFonts w:ascii="Arial" w:hAnsi="Arial" w:cs="Arial"/>
          <w:kern w:val="0"/>
          <w:sz w:val="22"/>
          <w:vertAlign w:val="superscript"/>
          <w:rPrChange w:id="506" w:author="Shicheng Guo" w:date="2016-10-02T22:38:00Z">
            <w:rPr>
              <w:rFonts w:ascii="Times New Roman" w:hAnsi="Times New Roman"/>
              <w:kern w:val="0"/>
              <w:sz w:val="20"/>
              <w:szCs w:val="20"/>
              <w:vertAlign w:val="superscript"/>
            </w:rPr>
          </w:rPrChange>
        </w:rPr>
        <w:t>6</w:t>
      </w:r>
      <w:r w:rsidRPr="0009337A">
        <w:rPr>
          <w:rFonts w:ascii="Arial" w:hAnsi="Arial" w:cs="Arial"/>
          <w:kern w:val="0"/>
          <w:sz w:val="22"/>
          <w:rPrChange w:id="507" w:author="Shicheng Guo" w:date="2016-10-02T22:38:00Z">
            <w:rPr>
              <w:rFonts w:ascii="Times New Roman" w:hAnsi="Times New Roman"/>
              <w:kern w:val="0"/>
              <w:sz w:val="20"/>
              <w:szCs w:val="20"/>
            </w:rPr>
          </w:rPrChange>
        </w:rPr>
        <w:t xml:space="preserve"> cells/well) and cultured at 37 °C for 4~6 h. To prevent non-sepecial staining, PBMCs were preincubated with anti-human Fc blocking antibody (</w:t>
      </w:r>
      <w:r w:rsidRPr="0009337A">
        <w:rPr>
          <w:rFonts w:ascii="Arial" w:hAnsi="Arial" w:cs="Arial"/>
          <w:kern w:val="0"/>
          <w:sz w:val="22"/>
          <w:highlight w:val="yellow"/>
          <w:rPrChange w:id="508" w:author="Shicheng Guo" w:date="2016-10-02T22:38:00Z">
            <w:rPr>
              <w:rFonts w:ascii="Times New Roman" w:hAnsi="Times New Roman"/>
              <w:kern w:val="0"/>
              <w:sz w:val="20"/>
              <w:szCs w:val="20"/>
              <w:highlight w:val="yellow"/>
            </w:rPr>
          </w:rPrChange>
        </w:rPr>
        <w:t>1 μg/ml; G28.5, BioLegend, San Diego, CA, USA</w:t>
      </w:r>
      <w:r w:rsidRPr="0009337A">
        <w:rPr>
          <w:rFonts w:ascii="Arial" w:hAnsi="Arial" w:cs="Arial"/>
          <w:kern w:val="0"/>
          <w:sz w:val="22"/>
          <w:rPrChange w:id="509" w:author="Shicheng Guo" w:date="2016-10-02T22:38:00Z">
            <w:rPr>
              <w:rFonts w:ascii="Times New Roman" w:hAnsi="Times New Roman"/>
              <w:kern w:val="0"/>
              <w:sz w:val="20"/>
              <w:szCs w:val="20"/>
            </w:rPr>
          </w:rPrChange>
        </w:rPr>
        <w:t xml:space="preserve">) for 15 minutes. </w:t>
      </w:r>
      <w:r w:rsidRPr="0009337A">
        <w:rPr>
          <w:rFonts w:ascii="Arial" w:hAnsi="Arial" w:cs="Arial"/>
          <w:kern w:val="0"/>
          <w:sz w:val="22"/>
          <w:rPrChange w:id="510" w:author="Shicheng Guo" w:date="2016-10-02T22:38:00Z">
            <w:rPr>
              <w:rFonts w:ascii="Times New Roman" w:hAnsi="Times New Roman"/>
              <w:kern w:val="0"/>
              <w:sz w:val="20"/>
              <w:szCs w:val="20"/>
            </w:rPr>
          </w:rPrChange>
        </w:rPr>
        <w:lastRenderedPageBreak/>
        <w:t>Subsequently, cells were stimulated for 6~24 h using alternatively 50 ng/ml purified human recombinant protein IFN-α4 (rIFN-α4) and/or 100 ng/ml rIFN-β (Sino biological, Beijing, China).</w:t>
      </w:r>
    </w:p>
    <w:p w:rsidR="00E82F8C" w:rsidRPr="0009337A" w:rsidRDefault="00E82F8C">
      <w:pPr>
        <w:autoSpaceDE w:val="0"/>
        <w:autoSpaceDN w:val="0"/>
        <w:adjustRightInd w:val="0"/>
        <w:rPr>
          <w:rFonts w:ascii="Arial" w:hAnsi="Arial" w:cs="Arial"/>
          <w:b/>
          <w:kern w:val="0"/>
          <w:sz w:val="22"/>
          <w:rPrChange w:id="511" w:author="Shicheng Guo" w:date="2016-10-02T22:38:00Z">
            <w:rPr>
              <w:rFonts w:ascii="Times New Roman" w:hAnsi="Times New Roman"/>
              <w:b/>
              <w:kern w:val="0"/>
              <w:sz w:val="20"/>
              <w:szCs w:val="20"/>
            </w:rPr>
          </w:rPrChange>
        </w:rPr>
      </w:pPr>
    </w:p>
    <w:p w:rsidR="00E82F8C" w:rsidRPr="0009337A" w:rsidRDefault="00E82F8C">
      <w:pPr>
        <w:autoSpaceDE w:val="0"/>
        <w:autoSpaceDN w:val="0"/>
        <w:adjustRightInd w:val="0"/>
        <w:outlineLvl w:val="0"/>
        <w:rPr>
          <w:rFonts w:ascii="Arial" w:hAnsi="Arial" w:cs="Arial"/>
          <w:b/>
          <w:kern w:val="0"/>
          <w:sz w:val="22"/>
          <w:rPrChange w:id="512" w:author="Shicheng Guo" w:date="2016-10-02T22:38:00Z">
            <w:rPr>
              <w:rFonts w:ascii="Times New Roman" w:hAnsi="Times New Roman"/>
              <w:b/>
              <w:kern w:val="0"/>
              <w:sz w:val="20"/>
              <w:szCs w:val="20"/>
            </w:rPr>
          </w:rPrChange>
        </w:rPr>
      </w:pPr>
      <w:r w:rsidRPr="0009337A">
        <w:rPr>
          <w:rFonts w:ascii="Arial" w:hAnsi="Arial" w:cs="Arial"/>
          <w:b/>
          <w:kern w:val="0"/>
          <w:sz w:val="22"/>
          <w:rPrChange w:id="513" w:author="Shicheng Guo" w:date="2016-10-02T22:38:00Z">
            <w:rPr>
              <w:rFonts w:ascii="Times New Roman" w:hAnsi="Times New Roman"/>
              <w:b/>
              <w:kern w:val="0"/>
              <w:sz w:val="20"/>
              <w:szCs w:val="20"/>
            </w:rPr>
          </w:rPrChange>
        </w:rPr>
        <w:t>Flow cytometry</w:t>
      </w:r>
    </w:p>
    <w:p w:rsidR="00E82F8C" w:rsidRPr="0009337A" w:rsidRDefault="00E82F8C">
      <w:pPr>
        <w:autoSpaceDE w:val="0"/>
        <w:autoSpaceDN w:val="0"/>
        <w:adjustRightInd w:val="0"/>
        <w:rPr>
          <w:rFonts w:ascii="Arial" w:hAnsi="Arial" w:cs="Arial"/>
          <w:kern w:val="0"/>
          <w:sz w:val="22"/>
          <w:rPrChange w:id="514" w:author="Shicheng Guo" w:date="2016-10-02T22:38:00Z">
            <w:rPr>
              <w:rFonts w:ascii="Times New Roman" w:hAnsi="Times New Roman"/>
              <w:kern w:val="0"/>
              <w:sz w:val="20"/>
              <w:szCs w:val="20"/>
            </w:rPr>
          </w:rPrChange>
        </w:rPr>
      </w:pPr>
      <w:r w:rsidRPr="0009337A">
        <w:rPr>
          <w:rFonts w:ascii="Arial" w:hAnsi="Arial" w:cs="Arial"/>
          <w:kern w:val="0"/>
          <w:sz w:val="22"/>
          <w:rPrChange w:id="515" w:author="Shicheng Guo" w:date="2016-10-02T22:38:00Z">
            <w:rPr>
              <w:rFonts w:ascii="Times New Roman" w:hAnsi="Times New Roman"/>
              <w:kern w:val="0"/>
              <w:sz w:val="20"/>
              <w:szCs w:val="20"/>
            </w:rPr>
          </w:rPrChange>
        </w:rPr>
        <w:t>After washings with FACS (PBS+1 % FBS), cells were then stained with V450-conjugated anti-CD3 (</w:t>
      </w:r>
      <w:r w:rsidRPr="0009337A">
        <w:rPr>
          <w:rFonts w:ascii="Arial" w:hAnsi="Arial" w:cs="Arial"/>
          <w:kern w:val="0"/>
          <w:sz w:val="22"/>
          <w:highlight w:val="yellow"/>
          <w:rPrChange w:id="516" w:author="Shicheng Guo" w:date="2016-10-02T22:38:00Z">
            <w:rPr>
              <w:rFonts w:ascii="Times New Roman" w:hAnsi="Times New Roman"/>
              <w:kern w:val="0"/>
              <w:sz w:val="20"/>
              <w:szCs w:val="20"/>
              <w:highlight w:val="yellow"/>
            </w:rPr>
          </w:rPrChange>
        </w:rPr>
        <w:t>OKT3</w:t>
      </w:r>
      <w:r w:rsidRPr="0009337A">
        <w:rPr>
          <w:rFonts w:ascii="Arial" w:hAnsi="Arial" w:cs="Arial"/>
          <w:kern w:val="0"/>
          <w:sz w:val="22"/>
          <w:rPrChange w:id="517" w:author="Shicheng Guo" w:date="2016-10-02T22:38:00Z">
            <w:rPr>
              <w:rFonts w:ascii="Times New Roman" w:hAnsi="Times New Roman"/>
              <w:kern w:val="0"/>
              <w:sz w:val="20"/>
              <w:szCs w:val="20"/>
            </w:rPr>
          </w:rPrChange>
        </w:rPr>
        <w:t>, BD), PerCP-Cy5.5-conjugated anti-CD4 (</w:t>
      </w:r>
      <w:r w:rsidRPr="0009337A">
        <w:rPr>
          <w:rFonts w:ascii="Arial" w:hAnsi="Arial" w:cs="Arial"/>
          <w:kern w:val="0"/>
          <w:sz w:val="22"/>
          <w:highlight w:val="yellow"/>
          <w:rPrChange w:id="518" w:author="Shicheng Guo" w:date="2016-10-02T22:38:00Z">
            <w:rPr>
              <w:rFonts w:ascii="Times New Roman" w:hAnsi="Times New Roman"/>
              <w:kern w:val="0"/>
              <w:sz w:val="20"/>
              <w:szCs w:val="20"/>
              <w:highlight w:val="yellow"/>
            </w:rPr>
          </w:rPrChange>
        </w:rPr>
        <w:t>RPA-T4</w:t>
      </w:r>
      <w:r w:rsidRPr="0009337A">
        <w:rPr>
          <w:rFonts w:ascii="Arial" w:hAnsi="Arial" w:cs="Arial"/>
          <w:kern w:val="0"/>
          <w:sz w:val="22"/>
          <w:rPrChange w:id="519" w:author="Shicheng Guo" w:date="2016-10-02T22:38:00Z">
            <w:rPr>
              <w:rFonts w:ascii="Times New Roman" w:hAnsi="Times New Roman"/>
              <w:kern w:val="0"/>
              <w:sz w:val="20"/>
              <w:szCs w:val="20"/>
            </w:rPr>
          </w:rPrChange>
        </w:rPr>
        <w:t>, eBioscience), PE-conjugated anti-CD25 (</w:t>
      </w:r>
      <w:r w:rsidRPr="0009337A">
        <w:rPr>
          <w:rFonts w:ascii="Arial" w:hAnsi="Arial" w:cs="Arial"/>
          <w:kern w:val="0"/>
          <w:sz w:val="22"/>
          <w:highlight w:val="yellow"/>
          <w:rPrChange w:id="520" w:author="Shicheng Guo" w:date="2016-10-02T22:38:00Z">
            <w:rPr>
              <w:rFonts w:ascii="Times New Roman" w:hAnsi="Times New Roman"/>
              <w:kern w:val="0"/>
              <w:sz w:val="20"/>
              <w:szCs w:val="20"/>
              <w:highlight w:val="yellow"/>
            </w:rPr>
          </w:rPrChange>
        </w:rPr>
        <w:t>SK1</w:t>
      </w:r>
      <w:r w:rsidRPr="0009337A">
        <w:rPr>
          <w:rFonts w:ascii="Arial" w:hAnsi="Arial" w:cs="Arial"/>
          <w:kern w:val="0"/>
          <w:sz w:val="22"/>
          <w:rPrChange w:id="521" w:author="Shicheng Guo" w:date="2016-10-02T22:38:00Z">
            <w:rPr>
              <w:rFonts w:ascii="Times New Roman" w:hAnsi="Times New Roman"/>
              <w:kern w:val="0"/>
              <w:sz w:val="20"/>
              <w:szCs w:val="20"/>
            </w:rPr>
          </w:rPrChange>
        </w:rPr>
        <w:t>, BD), PE-Cy7-conjugated anti-CD152 (</w:t>
      </w:r>
      <w:r w:rsidRPr="0009337A">
        <w:rPr>
          <w:rFonts w:ascii="Arial" w:hAnsi="Arial" w:cs="Arial"/>
          <w:kern w:val="0"/>
          <w:sz w:val="22"/>
          <w:highlight w:val="yellow"/>
          <w:rPrChange w:id="522" w:author="Shicheng Guo" w:date="2016-10-02T22:38:00Z">
            <w:rPr>
              <w:rFonts w:ascii="Times New Roman" w:hAnsi="Times New Roman"/>
              <w:kern w:val="0"/>
              <w:sz w:val="20"/>
              <w:szCs w:val="20"/>
              <w:highlight w:val="yellow"/>
            </w:rPr>
          </w:rPrChange>
        </w:rPr>
        <w:t>TRAP1</w:t>
      </w:r>
      <w:r w:rsidRPr="0009337A">
        <w:rPr>
          <w:rFonts w:ascii="Arial" w:hAnsi="Arial" w:cs="Arial"/>
          <w:kern w:val="0"/>
          <w:sz w:val="22"/>
          <w:rPrChange w:id="523" w:author="Shicheng Guo" w:date="2016-10-02T22:38:00Z">
            <w:rPr>
              <w:rFonts w:ascii="Times New Roman" w:hAnsi="Times New Roman"/>
              <w:kern w:val="0"/>
              <w:sz w:val="20"/>
              <w:szCs w:val="20"/>
            </w:rPr>
          </w:rPrChange>
        </w:rPr>
        <w:t>, eBioscience), APC-conjugated anti-CD127 (FN50, eBioscience), FITC-conjugated anti-Foxp3 (TG1/CXCR3, eBioscience) antibodies, and isotype was as a control to test human Treg cells.</w:t>
      </w:r>
    </w:p>
    <w:p w:rsidR="00E82F8C" w:rsidRPr="0009337A" w:rsidRDefault="00E82F8C">
      <w:pPr>
        <w:autoSpaceDE w:val="0"/>
        <w:autoSpaceDN w:val="0"/>
        <w:adjustRightInd w:val="0"/>
        <w:rPr>
          <w:rFonts w:ascii="Arial" w:hAnsi="Arial" w:cs="Arial"/>
          <w:kern w:val="0"/>
          <w:sz w:val="22"/>
          <w:rPrChange w:id="524" w:author="Shicheng Guo" w:date="2016-10-02T22:38:00Z">
            <w:rPr>
              <w:rFonts w:ascii="Times New Roman" w:hAnsi="Times New Roman"/>
              <w:kern w:val="0"/>
              <w:sz w:val="20"/>
              <w:szCs w:val="20"/>
            </w:rPr>
          </w:rPrChange>
        </w:rPr>
      </w:pPr>
      <w:r w:rsidRPr="0009337A">
        <w:rPr>
          <w:rFonts w:ascii="Arial" w:hAnsi="Arial" w:cs="Arial"/>
          <w:kern w:val="0"/>
          <w:sz w:val="22"/>
          <w:rPrChange w:id="525" w:author="Shicheng Guo" w:date="2016-10-02T22:38:00Z">
            <w:rPr>
              <w:rFonts w:ascii="Times New Roman" w:hAnsi="Times New Roman"/>
              <w:kern w:val="0"/>
              <w:sz w:val="20"/>
              <w:szCs w:val="20"/>
            </w:rPr>
          </w:rPrChange>
        </w:rPr>
        <w:t>Also, after stimulation and washings with FACS, PBMCs were stained with V450-conjugated anti-CD3 (</w:t>
      </w:r>
      <w:r w:rsidRPr="0009337A">
        <w:rPr>
          <w:rFonts w:ascii="Arial" w:hAnsi="Arial" w:cs="Arial"/>
          <w:kern w:val="0"/>
          <w:sz w:val="22"/>
          <w:highlight w:val="yellow"/>
          <w:rPrChange w:id="526" w:author="Shicheng Guo" w:date="2016-10-02T22:38:00Z">
            <w:rPr>
              <w:rFonts w:ascii="Times New Roman" w:hAnsi="Times New Roman"/>
              <w:kern w:val="0"/>
              <w:sz w:val="20"/>
              <w:szCs w:val="20"/>
              <w:highlight w:val="yellow"/>
            </w:rPr>
          </w:rPrChange>
        </w:rPr>
        <w:t>OKT3</w:t>
      </w:r>
      <w:r w:rsidRPr="0009337A">
        <w:rPr>
          <w:rFonts w:ascii="Arial" w:hAnsi="Arial" w:cs="Arial"/>
          <w:kern w:val="0"/>
          <w:sz w:val="22"/>
          <w:rPrChange w:id="527" w:author="Shicheng Guo" w:date="2016-10-02T22:38:00Z">
            <w:rPr>
              <w:rFonts w:ascii="Times New Roman" w:hAnsi="Times New Roman"/>
              <w:kern w:val="0"/>
              <w:sz w:val="20"/>
              <w:szCs w:val="20"/>
            </w:rPr>
          </w:rPrChange>
        </w:rPr>
        <w:t>, BD), FITC-conjugated anti-CD4 (</w:t>
      </w:r>
      <w:r w:rsidRPr="0009337A">
        <w:rPr>
          <w:rFonts w:ascii="Arial" w:hAnsi="Arial" w:cs="Arial"/>
          <w:kern w:val="0"/>
          <w:sz w:val="22"/>
          <w:highlight w:val="yellow"/>
          <w:rPrChange w:id="528" w:author="Shicheng Guo" w:date="2016-10-02T22:38:00Z">
            <w:rPr>
              <w:rFonts w:ascii="Times New Roman" w:hAnsi="Times New Roman"/>
              <w:kern w:val="0"/>
              <w:sz w:val="20"/>
              <w:szCs w:val="20"/>
              <w:highlight w:val="yellow"/>
            </w:rPr>
          </w:rPrChange>
        </w:rPr>
        <w:t>TG7/CCR6</w:t>
      </w:r>
      <w:r w:rsidRPr="0009337A">
        <w:rPr>
          <w:rFonts w:ascii="Arial" w:hAnsi="Arial" w:cs="Arial"/>
          <w:kern w:val="0"/>
          <w:sz w:val="22"/>
          <w:rPrChange w:id="529" w:author="Shicheng Guo" w:date="2016-10-02T22:38:00Z">
            <w:rPr>
              <w:rFonts w:ascii="Times New Roman" w:hAnsi="Times New Roman"/>
              <w:kern w:val="0"/>
              <w:sz w:val="20"/>
              <w:szCs w:val="20"/>
            </w:rPr>
          </w:rPrChange>
        </w:rPr>
        <w:t>, eBioscience), PerCP-Cy5.5-conjugated anti-IFN γ (</w:t>
      </w:r>
      <w:r w:rsidRPr="0009337A">
        <w:rPr>
          <w:rFonts w:ascii="Arial" w:hAnsi="Arial" w:cs="Arial"/>
          <w:kern w:val="0"/>
          <w:sz w:val="22"/>
          <w:highlight w:val="yellow"/>
          <w:rPrChange w:id="530" w:author="Shicheng Guo" w:date="2016-10-02T22:38:00Z">
            <w:rPr>
              <w:rFonts w:ascii="Times New Roman" w:hAnsi="Times New Roman"/>
              <w:kern w:val="0"/>
              <w:sz w:val="20"/>
              <w:szCs w:val="20"/>
              <w:highlight w:val="yellow"/>
            </w:rPr>
          </w:rPrChange>
        </w:rPr>
        <w:t>TG7/CCR6</w:t>
      </w:r>
      <w:r w:rsidRPr="0009337A">
        <w:rPr>
          <w:rFonts w:ascii="Arial" w:hAnsi="Arial" w:cs="Arial"/>
          <w:kern w:val="0"/>
          <w:sz w:val="22"/>
          <w:rPrChange w:id="531" w:author="Shicheng Guo" w:date="2016-10-02T22:38:00Z">
            <w:rPr>
              <w:rFonts w:ascii="Times New Roman" w:hAnsi="Times New Roman"/>
              <w:kern w:val="0"/>
              <w:sz w:val="20"/>
              <w:szCs w:val="20"/>
            </w:rPr>
          </w:rPrChange>
        </w:rPr>
        <w:t>, eBioscience), APC-conjugated anti-IL 4, PE-conjugated anti-IL17A (</w:t>
      </w:r>
      <w:r w:rsidRPr="0009337A">
        <w:rPr>
          <w:rFonts w:ascii="Arial" w:hAnsi="Arial" w:cs="Arial"/>
          <w:kern w:val="0"/>
          <w:sz w:val="22"/>
          <w:highlight w:val="yellow"/>
          <w:rPrChange w:id="532" w:author="Shicheng Guo" w:date="2016-10-02T22:38:00Z">
            <w:rPr>
              <w:rFonts w:ascii="Times New Roman" w:hAnsi="Times New Roman"/>
              <w:kern w:val="0"/>
              <w:sz w:val="20"/>
              <w:szCs w:val="20"/>
              <w:highlight w:val="yellow"/>
            </w:rPr>
          </w:rPrChange>
        </w:rPr>
        <w:t>1G1</w:t>
      </w:r>
      <w:r w:rsidRPr="0009337A">
        <w:rPr>
          <w:rFonts w:ascii="Arial" w:hAnsi="Arial" w:cs="Arial"/>
          <w:kern w:val="0"/>
          <w:sz w:val="22"/>
          <w:rPrChange w:id="533" w:author="Shicheng Guo" w:date="2016-10-02T22:38:00Z">
            <w:rPr>
              <w:rFonts w:ascii="Times New Roman" w:hAnsi="Times New Roman"/>
              <w:kern w:val="0"/>
              <w:sz w:val="20"/>
              <w:szCs w:val="20"/>
            </w:rPr>
          </w:rPrChange>
        </w:rPr>
        <w:t xml:space="preserve">, eBioscience), PE-Cy7-conjugated anti-CD185 </w:t>
      </w:r>
      <w:r w:rsidRPr="0009337A">
        <w:rPr>
          <w:rFonts w:ascii="Arial" w:hAnsi="Arial" w:cs="Arial"/>
          <w:kern w:val="0"/>
          <w:sz w:val="22"/>
          <w:highlight w:val="yellow"/>
          <w:rPrChange w:id="534" w:author="Shicheng Guo" w:date="2016-10-02T22:38:00Z">
            <w:rPr>
              <w:rFonts w:ascii="Times New Roman" w:hAnsi="Times New Roman"/>
              <w:kern w:val="0"/>
              <w:sz w:val="20"/>
              <w:szCs w:val="20"/>
              <w:highlight w:val="yellow"/>
            </w:rPr>
          </w:rPrChange>
        </w:rPr>
        <w:t>(TRAP1</w:t>
      </w:r>
      <w:r w:rsidRPr="0009337A">
        <w:rPr>
          <w:rFonts w:ascii="Arial" w:hAnsi="Arial" w:cs="Arial"/>
          <w:kern w:val="0"/>
          <w:sz w:val="22"/>
          <w:rPrChange w:id="535" w:author="Shicheng Guo" w:date="2016-10-02T22:38:00Z">
            <w:rPr>
              <w:rFonts w:ascii="Times New Roman" w:hAnsi="Times New Roman"/>
              <w:kern w:val="0"/>
              <w:sz w:val="20"/>
              <w:szCs w:val="20"/>
            </w:rPr>
          </w:rPrChange>
        </w:rPr>
        <w:t>, eBioscience) antibodies, and also isotype was as a control to detect the secreted cytokines of human Th1, Th2, Th17, and Tfh cells.</w:t>
      </w:r>
    </w:p>
    <w:p w:rsidR="00E82F8C" w:rsidRPr="0009337A" w:rsidRDefault="00E82F8C">
      <w:pPr>
        <w:autoSpaceDE w:val="0"/>
        <w:autoSpaceDN w:val="0"/>
        <w:adjustRightInd w:val="0"/>
        <w:rPr>
          <w:rFonts w:ascii="Arial" w:hAnsi="Arial" w:cs="Arial"/>
          <w:kern w:val="0"/>
          <w:sz w:val="22"/>
          <w:rPrChange w:id="536" w:author="Shicheng Guo" w:date="2016-10-02T22:38:00Z">
            <w:rPr>
              <w:rFonts w:ascii="Times New Roman" w:hAnsi="Times New Roman"/>
              <w:kern w:val="0"/>
              <w:sz w:val="20"/>
              <w:szCs w:val="20"/>
            </w:rPr>
          </w:rPrChange>
        </w:rPr>
      </w:pPr>
      <w:r w:rsidRPr="0009337A">
        <w:rPr>
          <w:rFonts w:ascii="Arial" w:hAnsi="Arial" w:cs="Arial"/>
          <w:kern w:val="0"/>
          <w:sz w:val="22"/>
          <w:rPrChange w:id="537" w:author="Shicheng Guo" w:date="2016-10-02T22:38:00Z">
            <w:rPr>
              <w:rFonts w:ascii="Times New Roman" w:hAnsi="Times New Roman"/>
              <w:kern w:val="0"/>
              <w:sz w:val="20"/>
              <w:szCs w:val="20"/>
            </w:rPr>
          </w:rPrChange>
        </w:rPr>
        <w:t>Flow cytometry acquisition was performed on a Beckman Counter (Beckman, Brea, CA, USA) instrument to detect above-mentioned five subtype of Th cells in 20 SSc patients and 13 healthy controls. Analysis was conducted using FlowJo software (Tree Star Inc., Ashland, OR, USA).</w:t>
      </w:r>
    </w:p>
    <w:p w:rsidR="00E82F8C" w:rsidRPr="0009337A" w:rsidRDefault="00E82F8C">
      <w:pPr>
        <w:autoSpaceDE w:val="0"/>
        <w:autoSpaceDN w:val="0"/>
        <w:adjustRightInd w:val="0"/>
        <w:rPr>
          <w:rFonts w:ascii="Arial" w:hAnsi="Arial" w:cs="Arial"/>
          <w:b/>
          <w:kern w:val="0"/>
          <w:sz w:val="22"/>
          <w:rPrChange w:id="538" w:author="Shicheng Guo" w:date="2016-10-02T22:38:00Z">
            <w:rPr>
              <w:rFonts w:ascii="Times New Roman" w:hAnsi="Times New Roman"/>
              <w:b/>
              <w:kern w:val="0"/>
              <w:sz w:val="20"/>
              <w:szCs w:val="20"/>
            </w:rPr>
          </w:rPrChange>
        </w:rPr>
      </w:pPr>
    </w:p>
    <w:p w:rsidR="00E82F8C" w:rsidRPr="0009337A" w:rsidRDefault="00E82F8C">
      <w:pPr>
        <w:autoSpaceDE w:val="0"/>
        <w:autoSpaceDN w:val="0"/>
        <w:adjustRightInd w:val="0"/>
        <w:outlineLvl w:val="0"/>
        <w:rPr>
          <w:rFonts w:ascii="Arial" w:hAnsi="Arial" w:cs="Arial"/>
          <w:b/>
          <w:kern w:val="0"/>
          <w:sz w:val="22"/>
          <w:rPrChange w:id="539" w:author="Shicheng Guo" w:date="2016-10-02T22:38:00Z">
            <w:rPr>
              <w:rFonts w:ascii="Times New Roman" w:hAnsi="Times New Roman"/>
              <w:b/>
              <w:kern w:val="0"/>
              <w:sz w:val="20"/>
              <w:szCs w:val="20"/>
            </w:rPr>
          </w:rPrChange>
        </w:rPr>
      </w:pPr>
      <w:r w:rsidRPr="0009337A">
        <w:rPr>
          <w:rFonts w:ascii="Arial" w:hAnsi="Arial" w:cs="Arial"/>
          <w:b/>
          <w:kern w:val="0"/>
          <w:sz w:val="22"/>
          <w:rPrChange w:id="540" w:author="Shicheng Guo" w:date="2016-10-02T22:38:00Z">
            <w:rPr>
              <w:rFonts w:ascii="Times New Roman" w:hAnsi="Times New Roman"/>
              <w:b/>
              <w:kern w:val="0"/>
              <w:sz w:val="20"/>
              <w:szCs w:val="20"/>
            </w:rPr>
          </w:rPrChange>
        </w:rPr>
        <w:t>Isolation of Human Treg Cells and Naive T Cells</w:t>
      </w:r>
    </w:p>
    <w:p w:rsidR="00E82F8C" w:rsidRPr="0009337A" w:rsidRDefault="00E82F8C">
      <w:pPr>
        <w:pStyle w:val="NormalWeb"/>
        <w:shd w:val="clear" w:color="auto" w:fill="FFFFFF"/>
        <w:spacing w:before="0" w:beforeAutospacing="0" w:after="0" w:afterAutospacing="0"/>
        <w:jc w:val="both"/>
        <w:textAlignment w:val="baseline"/>
        <w:rPr>
          <w:rFonts w:ascii="Arial" w:hAnsi="Arial" w:cs="Arial"/>
          <w:color w:val="000000"/>
          <w:sz w:val="22"/>
          <w:szCs w:val="22"/>
          <w:rPrChange w:id="541" w:author="Shicheng Guo" w:date="2016-10-02T22:38:00Z">
            <w:rPr>
              <w:rFonts w:ascii="open sans" w:hAnsi="open sans"/>
              <w:color w:val="000000"/>
              <w:sz w:val="21"/>
              <w:szCs w:val="21"/>
            </w:rPr>
          </w:rPrChange>
        </w:rPr>
      </w:pPr>
      <w:r w:rsidRPr="0009337A">
        <w:rPr>
          <w:rFonts w:ascii="Arial" w:hAnsi="Arial" w:cs="Arial"/>
          <w:color w:val="000000"/>
          <w:sz w:val="22"/>
          <w:szCs w:val="22"/>
          <w:rPrChange w:id="542" w:author="Shicheng Guo" w:date="2016-10-02T22:38:00Z">
            <w:rPr>
              <w:rFonts w:ascii="open sans" w:hAnsi="open sans"/>
              <w:color w:val="000000"/>
              <w:sz w:val="21"/>
              <w:szCs w:val="21"/>
            </w:rPr>
          </w:rPrChange>
        </w:rPr>
        <w:t xml:space="preserve">Human PBMCs were isolated from healthy donors. Human </w:t>
      </w:r>
      <w:bookmarkStart w:id="543" w:name="OLE_LINK8"/>
      <w:bookmarkStart w:id="544" w:name="OLE_LINK9"/>
      <w:r w:rsidRPr="0009337A">
        <w:rPr>
          <w:rFonts w:ascii="Arial" w:hAnsi="Arial" w:cs="Arial"/>
          <w:color w:val="000000"/>
          <w:sz w:val="22"/>
          <w:szCs w:val="22"/>
          <w:rPrChange w:id="545" w:author="Shicheng Guo" w:date="2016-10-02T22:38:00Z">
            <w:rPr>
              <w:rFonts w:ascii="open sans" w:hAnsi="open sans"/>
              <w:color w:val="000000"/>
              <w:sz w:val="21"/>
              <w:szCs w:val="21"/>
            </w:rPr>
          </w:rPrChange>
        </w:rPr>
        <w:t>CD4</w:t>
      </w:r>
      <w:r w:rsidRPr="0009337A">
        <w:rPr>
          <w:rFonts w:ascii="Arial" w:hAnsi="Arial" w:cs="Arial"/>
          <w:color w:val="000000"/>
          <w:sz w:val="22"/>
          <w:szCs w:val="22"/>
          <w:bdr w:val="none" w:sz="0" w:space="0" w:color="auto" w:frame="1"/>
          <w:vertAlign w:val="superscript"/>
          <w:rPrChange w:id="546" w:author="Shicheng Guo" w:date="2016-10-02T22:38:00Z">
            <w:rPr>
              <w:rFonts w:ascii="inherit" w:hAnsi="inherit"/>
              <w:color w:val="000000"/>
              <w:sz w:val="21"/>
              <w:szCs w:val="21"/>
              <w:bdr w:val="none" w:sz="0" w:space="0" w:color="auto" w:frame="1"/>
              <w:vertAlign w:val="superscript"/>
            </w:rPr>
          </w:rPrChange>
        </w:rPr>
        <w:t>+</w:t>
      </w:r>
      <w:r w:rsidRPr="0009337A">
        <w:rPr>
          <w:rFonts w:ascii="Arial" w:hAnsi="Arial" w:cs="Arial"/>
          <w:color w:val="000000"/>
          <w:sz w:val="22"/>
          <w:szCs w:val="22"/>
          <w:rPrChange w:id="547" w:author="Shicheng Guo" w:date="2016-10-02T22:38:00Z">
            <w:rPr>
              <w:rFonts w:ascii="open sans" w:hAnsi="open sans"/>
              <w:color w:val="000000"/>
              <w:sz w:val="21"/>
              <w:szCs w:val="21"/>
            </w:rPr>
          </w:rPrChange>
        </w:rPr>
        <w:t>CD25</w:t>
      </w:r>
      <w:r w:rsidRPr="0009337A">
        <w:rPr>
          <w:rFonts w:ascii="Arial" w:hAnsi="Arial" w:cs="Arial"/>
          <w:color w:val="000000"/>
          <w:sz w:val="22"/>
          <w:szCs w:val="22"/>
          <w:bdr w:val="none" w:sz="0" w:space="0" w:color="auto" w:frame="1"/>
          <w:vertAlign w:val="superscript"/>
          <w:rPrChange w:id="548" w:author="Shicheng Guo" w:date="2016-10-02T22:38:00Z">
            <w:rPr>
              <w:rFonts w:ascii="inherit" w:hAnsi="inherit"/>
              <w:color w:val="000000"/>
              <w:sz w:val="21"/>
              <w:szCs w:val="21"/>
              <w:bdr w:val="none" w:sz="0" w:space="0" w:color="auto" w:frame="1"/>
              <w:vertAlign w:val="superscript"/>
            </w:rPr>
          </w:rPrChange>
        </w:rPr>
        <w:t>hi</w:t>
      </w:r>
      <w:r w:rsidRPr="0009337A">
        <w:rPr>
          <w:rFonts w:ascii="Arial" w:hAnsi="Arial" w:cs="Arial"/>
          <w:color w:val="000000"/>
          <w:sz w:val="22"/>
          <w:szCs w:val="22"/>
          <w:rPrChange w:id="549" w:author="Shicheng Guo" w:date="2016-10-02T22:38:00Z">
            <w:rPr>
              <w:rFonts w:ascii="open sans" w:hAnsi="open sans"/>
              <w:color w:val="000000"/>
              <w:sz w:val="21"/>
              <w:szCs w:val="21"/>
            </w:rPr>
          </w:rPrChange>
        </w:rPr>
        <w:t>CD127</w:t>
      </w:r>
      <w:r w:rsidRPr="0009337A">
        <w:rPr>
          <w:rFonts w:ascii="Arial" w:hAnsi="Arial" w:cs="Arial"/>
          <w:color w:val="000000"/>
          <w:sz w:val="22"/>
          <w:szCs w:val="22"/>
          <w:bdr w:val="none" w:sz="0" w:space="0" w:color="auto" w:frame="1"/>
          <w:vertAlign w:val="superscript"/>
          <w:rPrChange w:id="550" w:author="Shicheng Guo" w:date="2016-10-02T22:38:00Z">
            <w:rPr>
              <w:rFonts w:ascii="inherit" w:hAnsi="inherit"/>
              <w:color w:val="000000"/>
              <w:sz w:val="21"/>
              <w:szCs w:val="21"/>
              <w:bdr w:val="none" w:sz="0" w:space="0" w:color="auto" w:frame="1"/>
              <w:vertAlign w:val="superscript"/>
            </w:rPr>
          </w:rPrChange>
        </w:rPr>
        <w:t>lo</w:t>
      </w:r>
      <w:r w:rsidRPr="0009337A">
        <w:rPr>
          <w:rStyle w:val="apple-converted-space"/>
          <w:rFonts w:ascii="Arial" w:hAnsi="Arial" w:cs="Arial"/>
          <w:color w:val="000000"/>
          <w:sz w:val="22"/>
          <w:szCs w:val="22"/>
          <w:rPrChange w:id="551" w:author="Shicheng Guo" w:date="2016-10-02T22:38:00Z">
            <w:rPr>
              <w:rStyle w:val="apple-converted-space"/>
              <w:rFonts w:ascii="open sans" w:hAnsi="open sans" w:cs="宋体"/>
              <w:color w:val="000000"/>
              <w:sz w:val="21"/>
              <w:szCs w:val="21"/>
            </w:rPr>
          </w:rPrChange>
        </w:rPr>
        <w:t> </w:t>
      </w:r>
      <w:r w:rsidRPr="0009337A">
        <w:rPr>
          <w:rFonts w:ascii="Arial" w:hAnsi="Arial" w:cs="Arial"/>
          <w:color w:val="000000"/>
          <w:sz w:val="22"/>
          <w:szCs w:val="22"/>
          <w:rPrChange w:id="552" w:author="Shicheng Guo" w:date="2016-10-02T22:38:00Z">
            <w:rPr>
              <w:rFonts w:ascii="open sans" w:hAnsi="open sans"/>
              <w:color w:val="000000"/>
              <w:sz w:val="21"/>
              <w:szCs w:val="21"/>
            </w:rPr>
          </w:rPrChange>
        </w:rPr>
        <w:t>Treg cells (natural Treg, nTreg)</w:t>
      </w:r>
      <w:bookmarkEnd w:id="543"/>
      <w:bookmarkEnd w:id="544"/>
      <w:r w:rsidRPr="0009337A">
        <w:rPr>
          <w:rFonts w:ascii="Arial" w:hAnsi="Arial" w:cs="Arial"/>
          <w:color w:val="000000"/>
          <w:sz w:val="22"/>
          <w:szCs w:val="22"/>
          <w:rPrChange w:id="553" w:author="Shicheng Guo" w:date="2016-10-02T22:38:00Z">
            <w:rPr>
              <w:rFonts w:ascii="open sans" w:hAnsi="open sans"/>
              <w:color w:val="000000"/>
              <w:sz w:val="21"/>
              <w:szCs w:val="21"/>
            </w:rPr>
          </w:rPrChange>
        </w:rPr>
        <w:t xml:space="preserve"> and CD4</w:t>
      </w:r>
      <w:r w:rsidRPr="0009337A">
        <w:rPr>
          <w:rFonts w:ascii="Arial" w:hAnsi="Arial" w:cs="Arial"/>
          <w:color w:val="000000"/>
          <w:sz w:val="22"/>
          <w:szCs w:val="22"/>
          <w:bdr w:val="none" w:sz="0" w:space="0" w:color="auto" w:frame="1"/>
          <w:vertAlign w:val="superscript"/>
          <w:rPrChange w:id="554" w:author="Shicheng Guo" w:date="2016-10-02T22:38:00Z">
            <w:rPr>
              <w:rFonts w:ascii="inherit" w:hAnsi="inherit"/>
              <w:color w:val="000000"/>
              <w:sz w:val="21"/>
              <w:szCs w:val="21"/>
              <w:bdr w:val="none" w:sz="0" w:space="0" w:color="auto" w:frame="1"/>
              <w:vertAlign w:val="superscript"/>
            </w:rPr>
          </w:rPrChange>
        </w:rPr>
        <w:t>+</w:t>
      </w:r>
      <w:r w:rsidRPr="0009337A">
        <w:rPr>
          <w:rFonts w:ascii="Arial" w:hAnsi="Arial" w:cs="Arial"/>
          <w:color w:val="000000"/>
          <w:sz w:val="22"/>
          <w:szCs w:val="22"/>
          <w:rPrChange w:id="555" w:author="Shicheng Guo" w:date="2016-10-02T22:38:00Z">
            <w:rPr>
              <w:rFonts w:ascii="open sans" w:hAnsi="open sans"/>
              <w:color w:val="000000"/>
              <w:sz w:val="21"/>
              <w:szCs w:val="21"/>
            </w:rPr>
          </w:rPrChange>
        </w:rPr>
        <w:t>CD127</w:t>
      </w:r>
      <w:r w:rsidRPr="0009337A">
        <w:rPr>
          <w:rFonts w:ascii="Arial" w:hAnsi="Arial" w:cs="Arial"/>
          <w:color w:val="000000"/>
          <w:sz w:val="22"/>
          <w:szCs w:val="22"/>
          <w:bdr w:val="none" w:sz="0" w:space="0" w:color="auto" w:frame="1"/>
          <w:vertAlign w:val="superscript"/>
          <w:rPrChange w:id="556" w:author="Shicheng Guo" w:date="2016-10-02T22:38:00Z">
            <w:rPr>
              <w:rFonts w:ascii="inherit" w:hAnsi="inherit"/>
              <w:color w:val="000000"/>
              <w:sz w:val="21"/>
              <w:szCs w:val="21"/>
              <w:bdr w:val="none" w:sz="0" w:space="0" w:color="auto" w:frame="1"/>
              <w:vertAlign w:val="superscript"/>
            </w:rPr>
          </w:rPrChange>
        </w:rPr>
        <w:t>hi</w:t>
      </w:r>
      <w:r w:rsidRPr="0009337A">
        <w:rPr>
          <w:rFonts w:ascii="Arial" w:hAnsi="Arial" w:cs="Arial"/>
          <w:color w:val="000000"/>
          <w:sz w:val="22"/>
          <w:szCs w:val="22"/>
          <w:rPrChange w:id="557" w:author="Shicheng Guo" w:date="2016-10-02T22:38:00Z">
            <w:rPr>
              <w:rFonts w:ascii="open sans" w:hAnsi="open sans"/>
              <w:color w:val="000000"/>
              <w:sz w:val="21"/>
              <w:szCs w:val="21"/>
            </w:rPr>
          </w:rPrChange>
        </w:rPr>
        <w:t>CD45RA</w:t>
      </w:r>
      <w:r w:rsidRPr="0009337A">
        <w:rPr>
          <w:rFonts w:ascii="Arial" w:hAnsi="Arial" w:cs="Arial"/>
          <w:color w:val="000000"/>
          <w:sz w:val="22"/>
          <w:szCs w:val="22"/>
          <w:bdr w:val="none" w:sz="0" w:space="0" w:color="auto" w:frame="1"/>
          <w:vertAlign w:val="superscript"/>
          <w:rPrChange w:id="558" w:author="Shicheng Guo" w:date="2016-10-02T22:38:00Z">
            <w:rPr>
              <w:rFonts w:ascii="inherit" w:hAnsi="inherit"/>
              <w:color w:val="000000"/>
              <w:sz w:val="21"/>
              <w:szCs w:val="21"/>
              <w:bdr w:val="none" w:sz="0" w:space="0" w:color="auto" w:frame="1"/>
              <w:vertAlign w:val="superscript"/>
            </w:rPr>
          </w:rPrChange>
        </w:rPr>
        <w:t>hi</w:t>
      </w:r>
      <w:r w:rsidRPr="0009337A">
        <w:rPr>
          <w:rStyle w:val="apple-converted-space"/>
          <w:rFonts w:ascii="Arial" w:hAnsi="Arial" w:cs="Arial"/>
          <w:color w:val="000000"/>
          <w:sz w:val="22"/>
          <w:szCs w:val="22"/>
          <w:rPrChange w:id="559" w:author="Shicheng Guo" w:date="2016-10-02T22:38:00Z">
            <w:rPr>
              <w:rStyle w:val="apple-converted-space"/>
              <w:rFonts w:ascii="open sans" w:hAnsi="open sans" w:cs="宋体"/>
              <w:color w:val="000000"/>
              <w:sz w:val="21"/>
              <w:szCs w:val="21"/>
            </w:rPr>
          </w:rPrChange>
        </w:rPr>
        <w:t> </w:t>
      </w:r>
      <w:r w:rsidRPr="0009337A">
        <w:rPr>
          <w:rFonts w:ascii="Arial" w:hAnsi="Arial" w:cs="Arial"/>
          <w:color w:val="000000"/>
          <w:sz w:val="22"/>
          <w:szCs w:val="22"/>
          <w:rPrChange w:id="560" w:author="Shicheng Guo" w:date="2016-10-02T22:38:00Z">
            <w:rPr>
              <w:rFonts w:ascii="open sans" w:hAnsi="open sans"/>
              <w:color w:val="000000"/>
              <w:sz w:val="21"/>
              <w:szCs w:val="21"/>
            </w:rPr>
          </w:rPrChange>
        </w:rPr>
        <w:t xml:space="preserve">naive T cells were sorted using a FACS ARIA II cell sorter (BD Biosciences). The purity of the isolated cells was 95–99%. </w:t>
      </w:r>
      <w:r w:rsidRPr="0009337A">
        <w:rPr>
          <w:rStyle w:val="Emphasis"/>
          <w:rFonts w:ascii="Arial" w:hAnsi="Arial" w:cs="Arial"/>
          <w:color w:val="000000"/>
          <w:sz w:val="22"/>
          <w:szCs w:val="22"/>
          <w:bdr w:val="none" w:sz="0" w:space="0" w:color="auto" w:frame="1"/>
          <w:rPrChange w:id="561" w:author="Shicheng Guo" w:date="2016-10-02T22:38:00Z">
            <w:rPr>
              <w:rStyle w:val="Emphasis"/>
              <w:rFonts w:ascii="inherit" w:hAnsi="inherit" w:cs="宋体"/>
              <w:color w:val="000000"/>
              <w:sz w:val="21"/>
              <w:szCs w:val="21"/>
              <w:bdr w:val="none" w:sz="0" w:space="0" w:color="auto" w:frame="1"/>
            </w:rPr>
          </w:rPrChange>
        </w:rPr>
        <w:t>In vitro</w:t>
      </w:r>
      <w:r w:rsidRPr="0009337A">
        <w:rPr>
          <w:rStyle w:val="apple-converted-space"/>
          <w:rFonts w:ascii="Arial" w:hAnsi="Arial" w:cs="Arial"/>
          <w:color w:val="000000"/>
          <w:sz w:val="22"/>
          <w:szCs w:val="22"/>
          <w:rPrChange w:id="562" w:author="Shicheng Guo" w:date="2016-10-02T22:38:00Z">
            <w:rPr>
              <w:rStyle w:val="apple-converted-space"/>
              <w:rFonts w:ascii="open sans" w:hAnsi="open sans" w:cs="宋体"/>
              <w:color w:val="000000"/>
              <w:sz w:val="21"/>
              <w:szCs w:val="21"/>
            </w:rPr>
          </w:rPrChange>
        </w:rPr>
        <w:t> </w:t>
      </w:r>
      <w:r w:rsidRPr="0009337A">
        <w:rPr>
          <w:rFonts w:ascii="Arial" w:hAnsi="Arial" w:cs="Arial"/>
          <w:color w:val="000000"/>
          <w:sz w:val="22"/>
          <w:szCs w:val="22"/>
          <w:rPrChange w:id="563" w:author="Shicheng Guo" w:date="2016-10-02T22:38:00Z">
            <w:rPr>
              <w:rFonts w:ascii="open sans" w:hAnsi="open sans"/>
              <w:color w:val="000000"/>
              <w:sz w:val="21"/>
              <w:szCs w:val="21"/>
            </w:rPr>
          </w:rPrChange>
        </w:rPr>
        <w:t xml:space="preserve">expansion of Treg cells was performed in X-VIVO (Lonza) medium supplemented with 10% human AB serum, 1% GlutaMax (Gibco), 1% sodium pyruvate (Gibco), and 500 U/ml rIL-2 (R&amp;D Systems) in the presence of anti-human CD3/CD28-conjugated Dynabeads (Invitrogen) at a bead-to-cell ratio of 4:1. The purified naive T cells were differentiated into iTreg (induced Treg) cells with 5 ng/ml </w:t>
      </w:r>
      <w:r w:rsidRPr="0009337A">
        <w:rPr>
          <w:rFonts w:ascii="Arial" w:hAnsi="Arial" w:cs="Arial" w:hint="eastAsia"/>
          <w:color w:val="000000"/>
          <w:sz w:val="22"/>
          <w:szCs w:val="22"/>
          <w:rPrChange w:id="564" w:author="Shicheng Guo" w:date="2016-10-02T22:38:00Z">
            <w:rPr>
              <w:rFonts w:ascii="open sans" w:hAnsi="open sans" w:hint="eastAsia"/>
              <w:color w:val="000000"/>
              <w:sz w:val="21"/>
              <w:szCs w:val="21"/>
            </w:rPr>
          </w:rPrChange>
        </w:rPr>
        <w:t>TGF-</w:t>
      </w:r>
      <w:r w:rsidRPr="0009337A">
        <w:rPr>
          <w:rFonts w:ascii="Arial" w:hAnsi="Arial" w:cs="Arial" w:hint="eastAsia"/>
          <w:color w:val="000000"/>
          <w:sz w:val="22"/>
          <w:szCs w:val="22"/>
          <w:rPrChange w:id="565" w:author="Shicheng Guo" w:date="2016-10-02T22:38:00Z">
            <w:rPr>
              <w:rFonts w:ascii="open sans" w:hAnsi="open sans" w:hint="eastAsia"/>
              <w:color w:val="000000"/>
              <w:sz w:val="21"/>
              <w:szCs w:val="21"/>
            </w:rPr>
          </w:rPrChange>
        </w:rPr>
        <w:t>β</w:t>
      </w:r>
      <w:r w:rsidRPr="0009337A">
        <w:rPr>
          <w:rFonts w:ascii="Arial" w:hAnsi="Arial" w:cs="Arial" w:hint="eastAsia"/>
          <w:color w:val="000000"/>
          <w:sz w:val="22"/>
          <w:szCs w:val="22"/>
          <w:rPrChange w:id="566" w:author="Shicheng Guo" w:date="2016-10-02T22:38:00Z">
            <w:rPr>
              <w:rFonts w:ascii="open sans" w:hAnsi="open sans" w:hint="eastAsia"/>
              <w:color w:val="000000"/>
              <w:sz w:val="21"/>
              <w:szCs w:val="21"/>
            </w:rPr>
          </w:rPrChange>
        </w:rPr>
        <w:t>1</w:t>
      </w:r>
      <w:r w:rsidRPr="0009337A">
        <w:rPr>
          <w:rFonts w:ascii="Arial" w:hAnsi="Arial" w:cs="Arial"/>
          <w:color w:val="000000"/>
          <w:sz w:val="22"/>
          <w:szCs w:val="22"/>
          <w:rPrChange w:id="567" w:author="Shicheng Guo" w:date="2016-10-02T22:38:00Z">
            <w:rPr>
              <w:rFonts w:ascii="open sans" w:hAnsi="open sans"/>
              <w:color w:val="000000"/>
              <w:sz w:val="21"/>
              <w:szCs w:val="21"/>
            </w:rPr>
          </w:rPrChange>
        </w:rPr>
        <w:t xml:space="preserve"> (R&amp;D Systems), 100 U/ml rIL-2, and anti-human CD3/CD28-conjugated Dynabeads at a ratio of 1:1.</w:t>
      </w:r>
    </w:p>
    <w:p w:rsidR="00E82F8C" w:rsidRPr="0009337A" w:rsidRDefault="00E82F8C">
      <w:pPr>
        <w:autoSpaceDE w:val="0"/>
        <w:autoSpaceDN w:val="0"/>
        <w:adjustRightInd w:val="0"/>
        <w:rPr>
          <w:rFonts w:ascii="Arial" w:hAnsi="Arial" w:cs="Arial"/>
          <w:kern w:val="0"/>
          <w:sz w:val="22"/>
          <w:rPrChange w:id="568" w:author="Shicheng Guo" w:date="2016-10-02T22:38:00Z">
            <w:rPr>
              <w:rFonts w:ascii="Times New Roman" w:hAnsi="Times New Roman"/>
              <w:kern w:val="0"/>
              <w:szCs w:val="21"/>
            </w:rPr>
          </w:rPrChange>
        </w:rPr>
      </w:pPr>
      <w:r w:rsidRPr="0009337A">
        <w:rPr>
          <w:rFonts w:ascii="Arial" w:hAnsi="Arial" w:cs="Arial"/>
          <w:color w:val="000000"/>
          <w:sz w:val="22"/>
          <w:rPrChange w:id="569" w:author="Shicheng Guo" w:date="2016-10-02T22:38:00Z">
            <w:rPr>
              <w:rFonts w:ascii="open sans" w:hAnsi="open sans"/>
              <w:color w:val="000000"/>
              <w:szCs w:val="21"/>
            </w:rPr>
          </w:rPrChange>
        </w:rPr>
        <w:t>nTreg</w:t>
      </w:r>
      <w:r w:rsidRPr="0009337A">
        <w:rPr>
          <w:rFonts w:ascii="Arial" w:hAnsi="Arial" w:cs="Arial"/>
          <w:kern w:val="0"/>
          <w:sz w:val="22"/>
          <w:rPrChange w:id="570" w:author="Shicheng Guo" w:date="2016-10-02T22:38:00Z">
            <w:rPr>
              <w:rFonts w:ascii="Times New Roman" w:hAnsi="Times New Roman"/>
              <w:kern w:val="0"/>
              <w:szCs w:val="21"/>
            </w:rPr>
          </w:rPrChange>
        </w:rPr>
        <w:t xml:space="preserve"> cells were stimulated by rIFN-α4 and rIFN-β</w:t>
      </w:r>
      <w:ins w:id="571" w:author="雨林木风" w:date="2016-07-26T14:55:00Z">
        <w:r w:rsidRPr="0009337A">
          <w:rPr>
            <w:rFonts w:ascii="Arial" w:hAnsi="Arial" w:cs="Arial"/>
            <w:kern w:val="0"/>
            <w:sz w:val="22"/>
            <w:rPrChange w:id="572" w:author="Shicheng Guo" w:date="2016-10-02T22:38:00Z">
              <w:rPr>
                <w:rFonts w:ascii="Times New Roman" w:hAnsi="Times New Roman"/>
                <w:kern w:val="0"/>
                <w:szCs w:val="21"/>
              </w:rPr>
            </w:rPrChange>
          </w:rPr>
          <w:t>1</w:t>
        </w:r>
      </w:ins>
      <w:r w:rsidRPr="0009337A">
        <w:rPr>
          <w:rFonts w:ascii="Arial" w:hAnsi="Arial" w:cs="Arial"/>
          <w:kern w:val="0"/>
          <w:sz w:val="22"/>
          <w:rPrChange w:id="573" w:author="Shicheng Guo" w:date="2016-10-02T22:38:00Z">
            <w:rPr>
              <w:rFonts w:ascii="Times New Roman" w:hAnsi="Times New Roman"/>
              <w:kern w:val="0"/>
              <w:szCs w:val="21"/>
            </w:rPr>
          </w:rPrChange>
        </w:rPr>
        <w:t xml:space="preserve"> for 6~12 h, then collected cell culture supernatants and cell to detect </w:t>
      </w:r>
      <w:r w:rsidRPr="0009337A">
        <w:rPr>
          <w:rFonts w:ascii="Arial" w:hAnsi="Arial" w:cs="Arial" w:hint="eastAsia"/>
          <w:color w:val="000000"/>
          <w:sz w:val="22"/>
          <w:rPrChange w:id="574" w:author="Shicheng Guo" w:date="2016-10-02T22:38:00Z">
            <w:rPr>
              <w:rFonts w:ascii="open sans" w:hAnsi="open sans" w:hint="eastAsia"/>
              <w:color w:val="000000"/>
              <w:szCs w:val="21"/>
            </w:rPr>
          </w:rPrChange>
        </w:rPr>
        <w:t>TGF-</w:t>
      </w:r>
      <w:r w:rsidRPr="0009337A">
        <w:rPr>
          <w:rFonts w:ascii="Arial" w:hAnsi="Arial" w:cs="Arial" w:hint="eastAsia"/>
          <w:color w:val="000000"/>
          <w:sz w:val="22"/>
          <w:rPrChange w:id="575" w:author="Shicheng Guo" w:date="2016-10-02T22:38:00Z">
            <w:rPr>
              <w:rFonts w:ascii="open sans" w:hAnsi="open sans" w:hint="eastAsia"/>
              <w:color w:val="000000"/>
              <w:szCs w:val="21"/>
            </w:rPr>
          </w:rPrChange>
        </w:rPr>
        <w:t>β</w:t>
      </w:r>
      <w:r w:rsidRPr="0009337A">
        <w:rPr>
          <w:rFonts w:ascii="Arial" w:hAnsi="Arial" w:cs="Arial" w:hint="eastAsia"/>
          <w:color w:val="000000"/>
          <w:sz w:val="22"/>
          <w:rPrChange w:id="576" w:author="Shicheng Guo" w:date="2016-10-02T22:38:00Z">
            <w:rPr>
              <w:rFonts w:ascii="open sans" w:hAnsi="open sans" w:hint="eastAsia"/>
              <w:color w:val="000000"/>
              <w:szCs w:val="21"/>
            </w:rPr>
          </w:rPrChange>
        </w:rPr>
        <w:t xml:space="preserve">1 concentration and mRNA levels. iTreg </w:t>
      </w:r>
      <w:r w:rsidRPr="0009337A">
        <w:rPr>
          <w:rFonts w:ascii="Arial" w:hAnsi="Arial" w:cs="Arial"/>
          <w:kern w:val="0"/>
          <w:sz w:val="22"/>
          <w:rPrChange w:id="577" w:author="Shicheng Guo" w:date="2016-10-02T22:38:00Z">
            <w:rPr>
              <w:rFonts w:ascii="Times New Roman" w:hAnsi="Times New Roman"/>
              <w:kern w:val="0"/>
              <w:szCs w:val="21"/>
            </w:rPr>
          </w:rPrChange>
        </w:rPr>
        <w:t>cells also were stimulated with rIFN-α4 and rIFN-β for 9 days, then flow cytometry to determine inducing-differentiation capability of IFN-α and IFN-β.</w:t>
      </w:r>
    </w:p>
    <w:p w:rsidR="00E82F8C" w:rsidRPr="0009337A" w:rsidRDefault="00E82F8C">
      <w:pPr>
        <w:autoSpaceDE w:val="0"/>
        <w:autoSpaceDN w:val="0"/>
        <w:adjustRightInd w:val="0"/>
        <w:rPr>
          <w:rFonts w:ascii="Arial" w:hAnsi="Arial" w:cs="Arial"/>
          <w:b/>
          <w:kern w:val="0"/>
          <w:sz w:val="22"/>
          <w:rPrChange w:id="578" w:author="Shicheng Guo" w:date="2016-10-02T22:38:00Z">
            <w:rPr>
              <w:rFonts w:ascii="Times New Roman" w:hAnsi="Times New Roman"/>
              <w:b/>
              <w:kern w:val="0"/>
              <w:sz w:val="20"/>
              <w:szCs w:val="20"/>
            </w:rPr>
          </w:rPrChange>
        </w:rPr>
      </w:pPr>
    </w:p>
    <w:p w:rsidR="00E82F8C" w:rsidRPr="0009337A" w:rsidRDefault="00E82F8C">
      <w:pPr>
        <w:autoSpaceDE w:val="0"/>
        <w:autoSpaceDN w:val="0"/>
        <w:adjustRightInd w:val="0"/>
        <w:outlineLvl w:val="0"/>
        <w:rPr>
          <w:rFonts w:ascii="Arial" w:hAnsi="Arial" w:cs="Arial"/>
          <w:b/>
          <w:kern w:val="0"/>
          <w:sz w:val="22"/>
          <w:rPrChange w:id="579" w:author="Shicheng Guo" w:date="2016-10-02T22:38:00Z">
            <w:rPr>
              <w:rFonts w:ascii="Times New Roman" w:hAnsi="Times New Roman"/>
              <w:b/>
              <w:kern w:val="0"/>
              <w:sz w:val="20"/>
              <w:szCs w:val="20"/>
            </w:rPr>
          </w:rPrChange>
        </w:rPr>
      </w:pPr>
      <w:r w:rsidRPr="0009337A">
        <w:rPr>
          <w:rFonts w:ascii="Arial" w:hAnsi="Arial" w:cs="Arial"/>
          <w:b/>
          <w:kern w:val="0"/>
          <w:sz w:val="22"/>
          <w:rPrChange w:id="580" w:author="Shicheng Guo" w:date="2016-10-02T22:38:00Z">
            <w:rPr>
              <w:rFonts w:ascii="Times New Roman" w:hAnsi="Times New Roman"/>
              <w:b/>
              <w:kern w:val="0"/>
              <w:sz w:val="20"/>
              <w:szCs w:val="20"/>
            </w:rPr>
          </w:rPrChange>
        </w:rPr>
        <w:t xml:space="preserve">The detection of cytokines concentration by </w:t>
      </w:r>
      <w:r w:rsidR="00E4566C" w:rsidRPr="0009337A">
        <w:rPr>
          <w:rFonts w:ascii="Arial" w:hAnsi="Arial" w:cs="Arial"/>
          <w:sz w:val="22"/>
          <w:rPrChange w:id="581" w:author="Shicheng Guo" w:date="2016-10-02T22:38:00Z">
            <w:rPr/>
          </w:rPrChange>
        </w:rPr>
        <w:fldChar w:fldCharType="begin"/>
      </w:r>
      <w:r w:rsidR="00E4566C" w:rsidRPr="0009337A">
        <w:rPr>
          <w:rFonts w:ascii="Arial" w:hAnsi="Arial" w:cs="Arial"/>
          <w:sz w:val="22"/>
          <w:rPrChange w:id="582" w:author="Shicheng Guo" w:date="2016-10-02T22:38:00Z">
            <w:rPr/>
          </w:rPrChange>
        </w:rPr>
        <w:instrText xml:space="preserve"> HYPERLINK "javascript:void(0);" </w:instrText>
      </w:r>
      <w:r w:rsidR="00E4566C" w:rsidRPr="0009337A">
        <w:rPr>
          <w:rFonts w:ascii="Arial" w:hAnsi="Arial" w:cs="Arial"/>
          <w:sz w:val="22"/>
          <w:rPrChange w:id="583" w:author="Shicheng Guo" w:date="2016-10-02T22:38:00Z">
            <w:rPr>
              <w:rFonts w:ascii="Times New Roman" w:hAnsi="Times New Roman"/>
              <w:b/>
              <w:kern w:val="0"/>
              <w:sz w:val="20"/>
              <w:szCs w:val="20"/>
            </w:rPr>
          </w:rPrChange>
        </w:rPr>
        <w:fldChar w:fldCharType="separate"/>
      </w:r>
      <w:r w:rsidRPr="0009337A">
        <w:rPr>
          <w:rFonts w:ascii="Arial" w:hAnsi="Arial" w:cs="Arial"/>
          <w:b/>
          <w:kern w:val="0"/>
          <w:sz w:val="22"/>
          <w:rPrChange w:id="584" w:author="Shicheng Guo" w:date="2016-10-02T22:38:00Z">
            <w:rPr>
              <w:rFonts w:ascii="Times New Roman" w:hAnsi="Times New Roman"/>
              <w:b/>
              <w:kern w:val="0"/>
              <w:sz w:val="20"/>
              <w:szCs w:val="20"/>
            </w:rPr>
          </w:rPrChange>
        </w:rPr>
        <w:t>enzyme</w:t>
      </w:r>
      <w:r w:rsidR="00E4566C" w:rsidRPr="0009337A">
        <w:rPr>
          <w:rFonts w:ascii="Arial" w:hAnsi="Arial" w:cs="Arial"/>
          <w:b/>
          <w:kern w:val="0"/>
          <w:sz w:val="22"/>
          <w:rPrChange w:id="585" w:author="Shicheng Guo" w:date="2016-10-02T22:38:00Z">
            <w:rPr>
              <w:rFonts w:ascii="Times New Roman" w:hAnsi="Times New Roman"/>
              <w:b/>
              <w:kern w:val="0"/>
              <w:sz w:val="20"/>
              <w:szCs w:val="20"/>
            </w:rPr>
          </w:rPrChange>
        </w:rPr>
        <w:fldChar w:fldCharType="end"/>
      </w:r>
      <w:r w:rsidRPr="0009337A">
        <w:rPr>
          <w:rFonts w:ascii="Arial" w:hAnsi="Arial" w:cs="Arial"/>
          <w:b/>
          <w:kern w:val="0"/>
          <w:sz w:val="22"/>
          <w:rPrChange w:id="586" w:author="Shicheng Guo" w:date="2016-10-02T22:38:00Z">
            <w:rPr>
              <w:rFonts w:ascii="Times New Roman" w:hAnsi="Times New Roman"/>
              <w:b/>
              <w:kern w:val="0"/>
              <w:sz w:val="20"/>
              <w:szCs w:val="20"/>
            </w:rPr>
          </w:rPrChange>
        </w:rPr>
        <w:t xml:space="preserve"> </w:t>
      </w:r>
      <w:r w:rsidR="00E4566C" w:rsidRPr="0009337A">
        <w:rPr>
          <w:rFonts w:ascii="Arial" w:hAnsi="Arial" w:cs="Arial"/>
          <w:sz w:val="22"/>
          <w:rPrChange w:id="587" w:author="Shicheng Guo" w:date="2016-10-02T22:38:00Z">
            <w:rPr/>
          </w:rPrChange>
        </w:rPr>
        <w:fldChar w:fldCharType="begin"/>
      </w:r>
      <w:r w:rsidR="00E4566C" w:rsidRPr="0009337A">
        <w:rPr>
          <w:rFonts w:ascii="Arial" w:hAnsi="Arial" w:cs="Arial"/>
          <w:sz w:val="22"/>
          <w:rPrChange w:id="588" w:author="Shicheng Guo" w:date="2016-10-02T22:38:00Z">
            <w:rPr/>
          </w:rPrChange>
        </w:rPr>
        <w:instrText xml:space="preserve"> HYPERLINK "javascript:void(0);" </w:instrText>
      </w:r>
      <w:r w:rsidR="00E4566C" w:rsidRPr="0009337A">
        <w:rPr>
          <w:rFonts w:ascii="Arial" w:hAnsi="Arial" w:cs="Arial"/>
          <w:sz w:val="22"/>
          <w:rPrChange w:id="589" w:author="Shicheng Guo" w:date="2016-10-02T22:38:00Z">
            <w:rPr>
              <w:rFonts w:ascii="Times New Roman" w:hAnsi="Times New Roman"/>
              <w:b/>
              <w:kern w:val="0"/>
              <w:sz w:val="20"/>
              <w:szCs w:val="20"/>
            </w:rPr>
          </w:rPrChange>
        </w:rPr>
        <w:fldChar w:fldCharType="separate"/>
      </w:r>
      <w:r w:rsidRPr="0009337A">
        <w:rPr>
          <w:rFonts w:ascii="Arial" w:hAnsi="Arial" w:cs="Arial"/>
          <w:b/>
          <w:kern w:val="0"/>
          <w:sz w:val="22"/>
          <w:rPrChange w:id="590" w:author="Shicheng Guo" w:date="2016-10-02T22:38:00Z">
            <w:rPr>
              <w:rFonts w:ascii="Times New Roman" w:hAnsi="Times New Roman"/>
              <w:b/>
              <w:kern w:val="0"/>
              <w:sz w:val="20"/>
              <w:szCs w:val="20"/>
            </w:rPr>
          </w:rPrChange>
        </w:rPr>
        <w:t>linked</w:t>
      </w:r>
      <w:r w:rsidR="00E4566C" w:rsidRPr="0009337A">
        <w:rPr>
          <w:rFonts w:ascii="Arial" w:hAnsi="Arial" w:cs="Arial"/>
          <w:b/>
          <w:kern w:val="0"/>
          <w:sz w:val="22"/>
          <w:rPrChange w:id="591" w:author="Shicheng Guo" w:date="2016-10-02T22:38:00Z">
            <w:rPr>
              <w:rFonts w:ascii="Times New Roman" w:hAnsi="Times New Roman"/>
              <w:b/>
              <w:kern w:val="0"/>
              <w:sz w:val="20"/>
              <w:szCs w:val="20"/>
            </w:rPr>
          </w:rPrChange>
        </w:rPr>
        <w:fldChar w:fldCharType="end"/>
      </w:r>
      <w:r w:rsidRPr="0009337A">
        <w:rPr>
          <w:rFonts w:ascii="Arial" w:hAnsi="Arial" w:cs="Arial"/>
          <w:b/>
          <w:kern w:val="0"/>
          <w:sz w:val="22"/>
          <w:rPrChange w:id="592" w:author="Shicheng Guo" w:date="2016-10-02T22:38:00Z">
            <w:rPr>
              <w:rFonts w:ascii="Times New Roman" w:hAnsi="Times New Roman"/>
              <w:b/>
              <w:kern w:val="0"/>
              <w:sz w:val="20"/>
              <w:szCs w:val="20"/>
            </w:rPr>
          </w:rPrChange>
        </w:rPr>
        <w:t xml:space="preserve"> </w:t>
      </w:r>
      <w:r w:rsidR="00E4566C" w:rsidRPr="0009337A">
        <w:rPr>
          <w:rFonts w:ascii="Arial" w:hAnsi="Arial" w:cs="Arial"/>
          <w:sz w:val="22"/>
          <w:rPrChange w:id="593" w:author="Shicheng Guo" w:date="2016-10-02T22:38:00Z">
            <w:rPr/>
          </w:rPrChange>
        </w:rPr>
        <w:fldChar w:fldCharType="begin"/>
      </w:r>
      <w:r w:rsidR="00E4566C" w:rsidRPr="0009337A">
        <w:rPr>
          <w:rFonts w:ascii="Arial" w:hAnsi="Arial" w:cs="Arial"/>
          <w:sz w:val="22"/>
          <w:rPrChange w:id="594" w:author="Shicheng Guo" w:date="2016-10-02T22:38:00Z">
            <w:rPr/>
          </w:rPrChange>
        </w:rPr>
        <w:instrText xml:space="preserve"> HYPERLINK "javascript:void(0);" </w:instrText>
      </w:r>
      <w:r w:rsidR="00E4566C" w:rsidRPr="0009337A">
        <w:rPr>
          <w:rFonts w:ascii="Arial" w:hAnsi="Arial" w:cs="Arial"/>
          <w:sz w:val="22"/>
          <w:rPrChange w:id="595" w:author="Shicheng Guo" w:date="2016-10-02T22:38:00Z">
            <w:rPr>
              <w:rFonts w:ascii="Times New Roman" w:hAnsi="Times New Roman"/>
              <w:b/>
              <w:kern w:val="0"/>
              <w:sz w:val="20"/>
              <w:szCs w:val="20"/>
            </w:rPr>
          </w:rPrChange>
        </w:rPr>
        <w:fldChar w:fldCharType="separate"/>
      </w:r>
      <w:r w:rsidRPr="0009337A">
        <w:rPr>
          <w:rFonts w:ascii="Arial" w:hAnsi="Arial" w:cs="Arial"/>
          <w:b/>
          <w:kern w:val="0"/>
          <w:sz w:val="22"/>
          <w:rPrChange w:id="596" w:author="Shicheng Guo" w:date="2016-10-02T22:38:00Z">
            <w:rPr>
              <w:rFonts w:ascii="Times New Roman" w:hAnsi="Times New Roman"/>
              <w:b/>
              <w:kern w:val="0"/>
              <w:sz w:val="20"/>
              <w:szCs w:val="20"/>
            </w:rPr>
          </w:rPrChange>
        </w:rPr>
        <w:t>immunosorbent</w:t>
      </w:r>
      <w:r w:rsidR="00E4566C" w:rsidRPr="0009337A">
        <w:rPr>
          <w:rFonts w:ascii="Arial" w:hAnsi="Arial" w:cs="Arial"/>
          <w:b/>
          <w:kern w:val="0"/>
          <w:sz w:val="22"/>
          <w:rPrChange w:id="597" w:author="Shicheng Guo" w:date="2016-10-02T22:38:00Z">
            <w:rPr>
              <w:rFonts w:ascii="Times New Roman" w:hAnsi="Times New Roman"/>
              <w:b/>
              <w:kern w:val="0"/>
              <w:sz w:val="20"/>
              <w:szCs w:val="20"/>
            </w:rPr>
          </w:rPrChange>
        </w:rPr>
        <w:fldChar w:fldCharType="end"/>
      </w:r>
      <w:r w:rsidRPr="0009337A">
        <w:rPr>
          <w:rFonts w:ascii="Arial" w:hAnsi="Arial" w:cs="Arial"/>
          <w:b/>
          <w:kern w:val="0"/>
          <w:sz w:val="22"/>
          <w:rPrChange w:id="598" w:author="Shicheng Guo" w:date="2016-10-02T22:38:00Z">
            <w:rPr>
              <w:rFonts w:ascii="Times New Roman" w:hAnsi="Times New Roman"/>
              <w:b/>
              <w:kern w:val="0"/>
              <w:sz w:val="20"/>
              <w:szCs w:val="20"/>
            </w:rPr>
          </w:rPrChange>
        </w:rPr>
        <w:t xml:space="preserve"> </w:t>
      </w:r>
      <w:r w:rsidR="00E4566C" w:rsidRPr="0009337A">
        <w:rPr>
          <w:rFonts w:ascii="Arial" w:hAnsi="Arial" w:cs="Arial"/>
          <w:sz w:val="22"/>
          <w:rPrChange w:id="599" w:author="Shicheng Guo" w:date="2016-10-02T22:38:00Z">
            <w:rPr/>
          </w:rPrChange>
        </w:rPr>
        <w:fldChar w:fldCharType="begin"/>
      </w:r>
      <w:r w:rsidR="00E4566C" w:rsidRPr="0009337A">
        <w:rPr>
          <w:rFonts w:ascii="Arial" w:hAnsi="Arial" w:cs="Arial"/>
          <w:sz w:val="22"/>
          <w:rPrChange w:id="600" w:author="Shicheng Guo" w:date="2016-10-02T22:38:00Z">
            <w:rPr/>
          </w:rPrChange>
        </w:rPr>
        <w:instrText xml:space="preserve"> HYPERLINK "javascript:void(0);" </w:instrText>
      </w:r>
      <w:r w:rsidR="00E4566C" w:rsidRPr="0009337A">
        <w:rPr>
          <w:rFonts w:ascii="Arial" w:hAnsi="Arial" w:cs="Arial"/>
          <w:sz w:val="22"/>
          <w:rPrChange w:id="601" w:author="Shicheng Guo" w:date="2016-10-02T22:38:00Z">
            <w:rPr>
              <w:rFonts w:ascii="Times New Roman" w:hAnsi="Times New Roman"/>
              <w:b/>
              <w:kern w:val="0"/>
              <w:sz w:val="20"/>
              <w:szCs w:val="20"/>
            </w:rPr>
          </w:rPrChange>
        </w:rPr>
        <w:fldChar w:fldCharType="separate"/>
      </w:r>
      <w:r w:rsidRPr="0009337A">
        <w:rPr>
          <w:rFonts w:ascii="Arial" w:hAnsi="Arial" w:cs="Arial"/>
          <w:b/>
          <w:kern w:val="0"/>
          <w:sz w:val="22"/>
          <w:rPrChange w:id="602" w:author="Shicheng Guo" w:date="2016-10-02T22:38:00Z">
            <w:rPr>
              <w:rFonts w:ascii="Times New Roman" w:hAnsi="Times New Roman"/>
              <w:b/>
              <w:kern w:val="0"/>
              <w:sz w:val="20"/>
              <w:szCs w:val="20"/>
            </w:rPr>
          </w:rPrChange>
        </w:rPr>
        <w:t>assay</w:t>
      </w:r>
      <w:r w:rsidR="00E4566C" w:rsidRPr="0009337A">
        <w:rPr>
          <w:rFonts w:ascii="Arial" w:hAnsi="Arial" w:cs="Arial"/>
          <w:b/>
          <w:kern w:val="0"/>
          <w:sz w:val="22"/>
          <w:rPrChange w:id="603" w:author="Shicheng Guo" w:date="2016-10-02T22:38:00Z">
            <w:rPr>
              <w:rFonts w:ascii="Times New Roman" w:hAnsi="Times New Roman"/>
              <w:b/>
              <w:kern w:val="0"/>
              <w:sz w:val="20"/>
              <w:szCs w:val="20"/>
            </w:rPr>
          </w:rPrChange>
        </w:rPr>
        <w:fldChar w:fldCharType="end"/>
      </w:r>
    </w:p>
    <w:p w:rsidR="00E82F8C" w:rsidRPr="0009337A" w:rsidRDefault="00E82F8C">
      <w:pPr>
        <w:autoSpaceDE w:val="0"/>
        <w:autoSpaceDN w:val="0"/>
        <w:adjustRightInd w:val="0"/>
        <w:rPr>
          <w:rFonts w:ascii="Arial" w:hAnsi="Arial" w:cs="Arial"/>
          <w:b/>
          <w:kern w:val="0"/>
          <w:sz w:val="22"/>
          <w:rPrChange w:id="604" w:author="Shicheng Guo" w:date="2016-10-02T22:38:00Z">
            <w:rPr>
              <w:rFonts w:ascii="Times New Roman" w:hAnsi="Times New Roman"/>
              <w:b/>
              <w:kern w:val="0"/>
              <w:sz w:val="20"/>
              <w:szCs w:val="20"/>
            </w:rPr>
          </w:rPrChange>
        </w:rPr>
      </w:pPr>
      <w:r w:rsidRPr="0009337A">
        <w:rPr>
          <w:rFonts w:ascii="Arial" w:hAnsi="Arial" w:cs="Arial"/>
          <w:kern w:val="0"/>
          <w:sz w:val="22"/>
          <w:rPrChange w:id="605" w:author="Shicheng Guo" w:date="2016-10-02T22:38:00Z">
            <w:rPr>
              <w:rFonts w:ascii="Times New Roman" w:hAnsi="Times New Roman"/>
              <w:kern w:val="0"/>
              <w:sz w:val="20"/>
              <w:szCs w:val="20"/>
            </w:rPr>
          </w:rPrChange>
        </w:rPr>
        <w:t xml:space="preserve">IFN-α, IFN-β (PBL Assay Science, Piscataway, NJ, USA), IFN-γ and TGF-β1 (Abcam, San Francisco, USA) in human serum or cell culture supernatant by </w:t>
      </w:r>
      <w:r w:rsidR="00E4566C" w:rsidRPr="0009337A">
        <w:rPr>
          <w:rFonts w:ascii="Arial" w:hAnsi="Arial" w:cs="Arial"/>
          <w:sz w:val="22"/>
          <w:rPrChange w:id="606" w:author="Shicheng Guo" w:date="2016-10-02T22:38:00Z">
            <w:rPr/>
          </w:rPrChange>
        </w:rPr>
        <w:fldChar w:fldCharType="begin"/>
      </w:r>
      <w:r w:rsidR="00E4566C" w:rsidRPr="0009337A">
        <w:rPr>
          <w:rFonts w:ascii="Arial" w:hAnsi="Arial" w:cs="Arial"/>
          <w:sz w:val="22"/>
          <w:rPrChange w:id="607" w:author="Shicheng Guo" w:date="2016-10-02T22:38:00Z">
            <w:rPr/>
          </w:rPrChange>
        </w:rPr>
        <w:instrText xml:space="preserve"> HYPERLINK "javascript:void(0);" </w:instrText>
      </w:r>
      <w:r w:rsidR="00E4566C" w:rsidRPr="0009337A">
        <w:rPr>
          <w:rFonts w:ascii="Arial" w:hAnsi="Arial" w:cs="Arial"/>
          <w:sz w:val="22"/>
          <w:rPrChange w:id="608" w:author="Shicheng Guo" w:date="2016-10-02T22:38:00Z">
            <w:rPr>
              <w:rFonts w:ascii="Times New Roman" w:hAnsi="Times New Roman"/>
              <w:kern w:val="0"/>
              <w:sz w:val="20"/>
              <w:szCs w:val="20"/>
            </w:rPr>
          </w:rPrChange>
        </w:rPr>
        <w:fldChar w:fldCharType="separate"/>
      </w:r>
      <w:r w:rsidRPr="0009337A">
        <w:rPr>
          <w:rFonts w:ascii="Arial" w:hAnsi="Arial" w:cs="Arial"/>
          <w:kern w:val="0"/>
          <w:sz w:val="22"/>
          <w:rPrChange w:id="609" w:author="Shicheng Guo" w:date="2016-10-02T22:38:00Z">
            <w:rPr>
              <w:rFonts w:ascii="Times New Roman" w:hAnsi="Times New Roman"/>
              <w:kern w:val="0"/>
              <w:sz w:val="20"/>
              <w:szCs w:val="20"/>
            </w:rPr>
          </w:rPrChange>
        </w:rPr>
        <w:t>enzyme</w:t>
      </w:r>
      <w:r w:rsidR="00E4566C" w:rsidRPr="0009337A">
        <w:rPr>
          <w:rFonts w:ascii="Arial" w:hAnsi="Arial" w:cs="Arial"/>
          <w:kern w:val="0"/>
          <w:sz w:val="22"/>
          <w:rPrChange w:id="610"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611" w:author="Shicheng Guo" w:date="2016-10-02T22:38:00Z">
            <w:rPr>
              <w:rFonts w:ascii="Times New Roman" w:hAnsi="Times New Roman"/>
              <w:kern w:val="0"/>
              <w:sz w:val="20"/>
              <w:szCs w:val="20"/>
            </w:rPr>
          </w:rPrChange>
        </w:rPr>
        <w:t xml:space="preserve"> </w:t>
      </w:r>
      <w:r w:rsidR="00E4566C" w:rsidRPr="0009337A">
        <w:rPr>
          <w:rFonts w:ascii="Arial" w:hAnsi="Arial" w:cs="Arial"/>
          <w:sz w:val="22"/>
          <w:rPrChange w:id="612" w:author="Shicheng Guo" w:date="2016-10-02T22:38:00Z">
            <w:rPr/>
          </w:rPrChange>
        </w:rPr>
        <w:fldChar w:fldCharType="begin"/>
      </w:r>
      <w:r w:rsidR="00E4566C" w:rsidRPr="0009337A">
        <w:rPr>
          <w:rFonts w:ascii="Arial" w:hAnsi="Arial" w:cs="Arial"/>
          <w:sz w:val="22"/>
          <w:rPrChange w:id="613" w:author="Shicheng Guo" w:date="2016-10-02T22:38:00Z">
            <w:rPr/>
          </w:rPrChange>
        </w:rPr>
        <w:instrText xml:space="preserve"> HYPERLINK "javascript:void(0);" </w:instrText>
      </w:r>
      <w:r w:rsidR="00E4566C" w:rsidRPr="0009337A">
        <w:rPr>
          <w:rFonts w:ascii="Arial" w:hAnsi="Arial" w:cs="Arial"/>
          <w:sz w:val="22"/>
          <w:rPrChange w:id="614" w:author="Shicheng Guo" w:date="2016-10-02T22:38:00Z">
            <w:rPr>
              <w:rFonts w:ascii="Times New Roman" w:hAnsi="Times New Roman"/>
              <w:kern w:val="0"/>
              <w:sz w:val="20"/>
              <w:szCs w:val="20"/>
            </w:rPr>
          </w:rPrChange>
        </w:rPr>
        <w:fldChar w:fldCharType="separate"/>
      </w:r>
      <w:r w:rsidRPr="0009337A">
        <w:rPr>
          <w:rFonts w:ascii="Arial" w:hAnsi="Arial" w:cs="Arial"/>
          <w:kern w:val="0"/>
          <w:sz w:val="22"/>
          <w:rPrChange w:id="615" w:author="Shicheng Guo" w:date="2016-10-02T22:38:00Z">
            <w:rPr>
              <w:rFonts w:ascii="Times New Roman" w:hAnsi="Times New Roman"/>
              <w:kern w:val="0"/>
              <w:sz w:val="20"/>
              <w:szCs w:val="20"/>
            </w:rPr>
          </w:rPrChange>
        </w:rPr>
        <w:t>linked</w:t>
      </w:r>
      <w:r w:rsidR="00E4566C" w:rsidRPr="0009337A">
        <w:rPr>
          <w:rFonts w:ascii="Arial" w:hAnsi="Arial" w:cs="Arial"/>
          <w:kern w:val="0"/>
          <w:sz w:val="22"/>
          <w:rPrChange w:id="616"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617" w:author="Shicheng Guo" w:date="2016-10-02T22:38:00Z">
            <w:rPr>
              <w:rFonts w:ascii="Times New Roman" w:hAnsi="Times New Roman"/>
              <w:kern w:val="0"/>
              <w:sz w:val="20"/>
              <w:szCs w:val="20"/>
            </w:rPr>
          </w:rPrChange>
        </w:rPr>
        <w:t xml:space="preserve"> </w:t>
      </w:r>
      <w:r w:rsidR="00E4566C" w:rsidRPr="0009337A">
        <w:rPr>
          <w:rFonts w:ascii="Arial" w:hAnsi="Arial" w:cs="Arial"/>
          <w:sz w:val="22"/>
          <w:rPrChange w:id="618" w:author="Shicheng Guo" w:date="2016-10-02T22:38:00Z">
            <w:rPr/>
          </w:rPrChange>
        </w:rPr>
        <w:fldChar w:fldCharType="begin"/>
      </w:r>
      <w:r w:rsidR="00E4566C" w:rsidRPr="0009337A">
        <w:rPr>
          <w:rFonts w:ascii="Arial" w:hAnsi="Arial" w:cs="Arial"/>
          <w:sz w:val="22"/>
          <w:rPrChange w:id="619" w:author="Shicheng Guo" w:date="2016-10-02T22:38:00Z">
            <w:rPr/>
          </w:rPrChange>
        </w:rPr>
        <w:instrText xml:space="preserve"> HYPERLINK "javascript:void(0);" </w:instrText>
      </w:r>
      <w:r w:rsidR="00E4566C" w:rsidRPr="0009337A">
        <w:rPr>
          <w:rFonts w:ascii="Arial" w:hAnsi="Arial" w:cs="Arial"/>
          <w:sz w:val="22"/>
          <w:rPrChange w:id="620" w:author="Shicheng Guo" w:date="2016-10-02T22:38:00Z">
            <w:rPr>
              <w:rFonts w:ascii="Times New Roman" w:hAnsi="Times New Roman"/>
              <w:kern w:val="0"/>
              <w:sz w:val="20"/>
              <w:szCs w:val="20"/>
            </w:rPr>
          </w:rPrChange>
        </w:rPr>
        <w:fldChar w:fldCharType="separate"/>
      </w:r>
      <w:r w:rsidRPr="0009337A">
        <w:rPr>
          <w:rFonts w:ascii="Arial" w:hAnsi="Arial" w:cs="Arial"/>
          <w:kern w:val="0"/>
          <w:sz w:val="22"/>
          <w:rPrChange w:id="621" w:author="Shicheng Guo" w:date="2016-10-02T22:38:00Z">
            <w:rPr>
              <w:rFonts w:ascii="Times New Roman" w:hAnsi="Times New Roman"/>
              <w:kern w:val="0"/>
              <w:sz w:val="20"/>
              <w:szCs w:val="20"/>
            </w:rPr>
          </w:rPrChange>
        </w:rPr>
        <w:t>immunosorbent</w:t>
      </w:r>
      <w:r w:rsidR="00E4566C" w:rsidRPr="0009337A">
        <w:rPr>
          <w:rFonts w:ascii="Arial" w:hAnsi="Arial" w:cs="Arial"/>
          <w:kern w:val="0"/>
          <w:sz w:val="22"/>
          <w:rPrChange w:id="622"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623" w:author="Shicheng Guo" w:date="2016-10-02T22:38:00Z">
            <w:rPr>
              <w:rFonts w:ascii="Times New Roman" w:hAnsi="Times New Roman"/>
              <w:kern w:val="0"/>
              <w:sz w:val="20"/>
              <w:szCs w:val="20"/>
            </w:rPr>
          </w:rPrChange>
        </w:rPr>
        <w:t xml:space="preserve"> </w:t>
      </w:r>
      <w:r w:rsidR="00E4566C" w:rsidRPr="0009337A">
        <w:rPr>
          <w:rFonts w:ascii="Arial" w:hAnsi="Arial" w:cs="Arial"/>
          <w:sz w:val="22"/>
          <w:rPrChange w:id="624" w:author="Shicheng Guo" w:date="2016-10-02T22:38:00Z">
            <w:rPr/>
          </w:rPrChange>
        </w:rPr>
        <w:fldChar w:fldCharType="begin"/>
      </w:r>
      <w:r w:rsidR="00E4566C" w:rsidRPr="0009337A">
        <w:rPr>
          <w:rFonts w:ascii="Arial" w:hAnsi="Arial" w:cs="Arial"/>
          <w:sz w:val="22"/>
          <w:rPrChange w:id="625" w:author="Shicheng Guo" w:date="2016-10-02T22:38:00Z">
            <w:rPr/>
          </w:rPrChange>
        </w:rPr>
        <w:instrText xml:space="preserve"> HYPERLINK "javascript:void(0);" </w:instrText>
      </w:r>
      <w:r w:rsidR="00E4566C" w:rsidRPr="0009337A">
        <w:rPr>
          <w:rFonts w:ascii="Arial" w:hAnsi="Arial" w:cs="Arial"/>
          <w:sz w:val="22"/>
          <w:rPrChange w:id="626" w:author="Shicheng Guo" w:date="2016-10-02T22:38:00Z">
            <w:rPr>
              <w:rFonts w:ascii="Times New Roman" w:hAnsi="Times New Roman"/>
              <w:kern w:val="0"/>
              <w:sz w:val="20"/>
              <w:szCs w:val="20"/>
            </w:rPr>
          </w:rPrChange>
        </w:rPr>
        <w:fldChar w:fldCharType="separate"/>
      </w:r>
      <w:r w:rsidRPr="0009337A">
        <w:rPr>
          <w:rFonts w:ascii="Arial" w:hAnsi="Arial" w:cs="Arial"/>
          <w:kern w:val="0"/>
          <w:sz w:val="22"/>
          <w:rPrChange w:id="627" w:author="Shicheng Guo" w:date="2016-10-02T22:38:00Z">
            <w:rPr>
              <w:rFonts w:ascii="Times New Roman" w:hAnsi="Times New Roman"/>
              <w:kern w:val="0"/>
              <w:sz w:val="20"/>
              <w:szCs w:val="20"/>
            </w:rPr>
          </w:rPrChange>
        </w:rPr>
        <w:t>assay</w:t>
      </w:r>
      <w:r w:rsidR="00E4566C" w:rsidRPr="0009337A">
        <w:rPr>
          <w:rFonts w:ascii="Arial" w:hAnsi="Arial" w:cs="Arial"/>
          <w:kern w:val="0"/>
          <w:sz w:val="22"/>
          <w:rPrChange w:id="628"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629" w:author="Shicheng Guo" w:date="2016-10-02T22:38:00Z">
            <w:rPr>
              <w:rFonts w:ascii="Times New Roman" w:hAnsi="Times New Roman"/>
              <w:kern w:val="0"/>
              <w:sz w:val="20"/>
              <w:szCs w:val="20"/>
            </w:rPr>
          </w:rPrChange>
        </w:rPr>
        <w:t xml:space="preserve"> (ELISA) according to the instruction of the manufacturers. The concentration was calibrated from a dose response curve based on reference </w:t>
      </w:r>
      <w:r w:rsidRPr="0009337A">
        <w:rPr>
          <w:rFonts w:ascii="Arial" w:hAnsi="Arial" w:cs="Arial"/>
          <w:kern w:val="0"/>
          <w:sz w:val="22"/>
          <w:rPrChange w:id="630" w:author="Shicheng Guo" w:date="2016-10-02T22:38:00Z">
            <w:rPr>
              <w:rFonts w:ascii="Times New Roman" w:hAnsi="Times New Roman"/>
              <w:kern w:val="0"/>
              <w:sz w:val="20"/>
              <w:szCs w:val="20"/>
            </w:rPr>
          </w:rPrChange>
        </w:rPr>
        <w:lastRenderedPageBreak/>
        <w:t>standards.</w:t>
      </w:r>
    </w:p>
    <w:p w:rsidR="00E82F8C" w:rsidRPr="0009337A" w:rsidRDefault="00E82F8C">
      <w:pPr>
        <w:autoSpaceDE w:val="0"/>
        <w:autoSpaceDN w:val="0"/>
        <w:adjustRightInd w:val="0"/>
        <w:rPr>
          <w:rFonts w:ascii="Arial" w:hAnsi="Arial" w:cs="Arial"/>
          <w:b/>
          <w:kern w:val="0"/>
          <w:sz w:val="22"/>
          <w:rPrChange w:id="631" w:author="Shicheng Guo" w:date="2016-10-02T22:38:00Z">
            <w:rPr>
              <w:rFonts w:ascii="Times New Roman" w:hAnsi="Times New Roman"/>
              <w:b/>
              <w:kern w:val="0"/>
              <w:sz w:val="20"/>
              <w:szCs w:val="20"/>
            </w:rPr>
          </w:rPrChange>
        </w:rPr>
      </w:pPr>
    </w:p>
    <w:p w:rsidR="00E82F8C" w:rsidRPr="0009337A" w:rsidRDefault="00E82F8C">
      <w:pPr>
        <w:autoSpaceDE w:val="0"/>
        <w:autoSpaceDN w:val="0"/>
        <w:adjustRightInd w:val="0"/>
        <w:outlineLvl w:val="0"/>
        <w:rPr>
          <w:rFonts w:ascii="Arial" w:hAnsi="Arial" w:cs="Arial"/>
          <w:b/>
          <w:kern w:val="0"/>
          <w:sz w:val="22"/>
          <w:rPrChange w:id="632" w:author="Shicheng Guo" w:date="2016-10-02T22:38:00Z">
            <w:rPr>
              <w:rFonts w:ascii="Times New Roman" w:hAnsi="Times New Roman"/>
              <w:b/>
              <w:kern w:val="0"/>
              <w:sz w:val="20"/>
              <w:szCs w:val="20"/>
            </w:rPr>
          </w:rPrChange>
        </w:rPr>
      </w:pPr>
      <w:r w:rsidRPr="0009337A">
        <w:rPr>
          <w:rFonts w:ascii="Arial" w:hAnsi="Arial" w:cs="Arial"/>
          <w:b/>
          <w:kern w:val="0"/>
          <w:sz w:val="22"/>
          <w:rPrChange w:id="633" w:author="Shicheng Guo" w:date="2016-10-02T22:38:00Z">
            <w:rPr>
              <w:rFonts w:ascii="Times New Roman" w:hAnsi="Times New Roman"/>
              <w:b/>
              <w:kern w:val="0"/>
              <w:sz w:val="20"/>
              <w:szCs w:val="20"/>
            </w:rPr>
          </w:rPrChange>
        </w:rPr>
        <w:t>Result</w:t>
      </w:r>
    </w:p>
    <w:p w:rsidR="00E82F8C" w:rsidRDefault="00E82F8C">
      <w:pPr>
        <w:autoSpaceDE w:val="0"/>
        <w:autoSpaceDN w:val="0"/>
        <w:adjustRightInd w:val="0"/>
        <w:outlineLvl w:val="0"/>
        <w:rPr>
          <w:ins w:id="634" w:author="Shicheng Guo" w:date="2016-10-02T22:40:00Z"/>
          <w:rFonts w:ascii="Arial" w:hAnsi="Arial" w:cs="Arial"/>
          <w:b/>
          <w:kern w:val="0"/>
          <w:sz w:val="22"/>
        </w:rPr>
      </w:pPr>
      <w:r w:rsidRPr="0009337A">
        <w:rPr>
          <w:rFonts w:ascii="Arial" w:hAnsi="Arial" w:cs="Arial"/>
          <w:b/>
          <w:kern w:val="0"/>
          <w:sz w:val="22"/>
          <w:rPrChange w:id="635" w:author="Shicheng Guo" w:date="2016-10-02T22:38:00Z">
            <w:rPr>
              <w:rFonts w:ascii="Times New Roman" w:hAnsi="Times New Roman"/>
              <w:b/>
              <w:kern w:val="0"/>
              <w:sz w:val="20"/>
              <w:szCs w:val="20"/>
            </w:rPr>
          </w:rPrChange>
        </w:rPr>
        <w:t xml:space="preserve">SSc has its </w:t>
      </w:r>
      <w:del w:id="636" w:author="系统管理员" w:date="2016-09-09T15:04:00Z">
        <w:r w:rsidRPr="0009337A" w:rsidDel="00C043B0">
          <w:rPr>
            <w:rFonts w:ascii="Arial" w:hAnsi="Arial" w:cs="Arial"/>
            <w:b/>
            <w:kern w:val="0"/>
            <w:sz w:val="22"/>
            <w:rPrChange w:id="637" w:author="Shicheng Guo" w:date="2016-10-02T22:38:00Z">
              <w:rPr>
                <w:rFonts w:ascii="Times New Roman" w:hAnsi="Times New Roman"/>
                <w:b/>
                <w:kern w:val="0"/>
                <w:sz w:val="20"/>
                <w:szCs w:val="20"/>
              </w:rPr>
            </w:rPrChange>
          </w:rPr>
          <w:delText xml:space="preserve">special </w:delText>
        </w:r>
      </w:del>
      <w:ins w:id="638" w:author="系统管理员" w:date="2016-09-09T15:04:00Z">
        <w:r w:rsidR="00C043B0" w:rsidRPr="0009337A">
          <w:rPr>
            <w:rFonts w:ascii="Arial" w:hAnsi="Arial" w:cs="Arial"/>
            <w:b/>
            <w:kern w:val="0"/>
            <w:sz w:val="22"/>
            <w:rPrChange w:id="639" w:author="Shicheng Guo" w:date="2016-10-02T22:38:00Z">
              <w:rPr>
                <w:rFonts w:ascii="Times New Roman" w:hAnsi="Times New Roman"/>
                <w:b/>
                <w:kern w:val="0"/>
                <w:sz w:val="20"/>
                <w:szCs w:val="20"/>
              </w:rPr>
            </w:rPrChange>
          </w:rPr>
          <w:t xml:space="preserve">unique </w:t>
        </w:r>
      </w:ins>
      <w:r w:rsidRPr="0009337A">
        <w:rPr>
          <w:rFonts w:ascii="Arial" w:hAnsi="Arial" w:cs="Arial"/>
          <w:b/>
          <w:kern w:val="0"/>
          <w:sz w:val="22"/>
          <w:rPrChange w:id="640" w:author="Shicheng Guo" w:date="2016-10-02T22:38:00Z">
            <w:rPr>
              <w:rFonts w:ascii="Times New Roman" w:hAnsi="Times New Roman"/>
              <w:b/>
              <w:kern w:val="0"/>
              <w:sz w:val="20"/>
              <w:szCs w:val="20"/>
            </w:rPr>
          </w:rPrChange>
        </w:rPr>
        <w:t>whole-genomic DNA methylation pattern</w:t>
      </w:r>
    </w:p>
    <w:p w:rsidR="008F4675" w:rsidRPr="0009337A" w:rsidRDefault="008F4675">
      <w:pPr>
        <w:autoSpaceDE w:val="0"/>
        <w:autoSpaceDN w:val="0"/>
        <w:adjustRightInd w:val="0"/>
        <w:outlineLvl w:val="0"/>
        <w:rPr>
          <w:rFonts w:ascii="Arial" w:hAnsi="Arial" w:cs="Arial"/>
          <w:b/>
          <w:kern w:val="0"/>
          <w:sz w:val="22"/>
          <w:rPrChange w:id="641" w:author="Shicheng Guo" w:date="2016-10-02T22:38:00Z">
            <w:rPr>
              <w:rFonts w:ascii="Times New Roman" w:hAnsi="Times New Roman"/>
              <w:b/>
              <w:kern w:val="0"/>
              <w:sz w:val="20"/>
              <w:szCs w:val="20"/>
            </w:rPr>
          </w:rPrChange>
        </w:rPr>
      </w:pPr>
    </w:p>
    <w:p w:rsidR="00E82F8C" w:rsidRDefault="007A6C86">
      <w:pPr>
        <w:spacing w:line="276" w:lineRule="auto"/>
        <w:rPr>
          <w:ins w:id="642" w:author="Shicheng Guo" w:date="2016-10-02T22:41:00Z"/>
          <w:rFonts w:ascii="Arial" w:eastAsia="Arial" w:hAnsi="Arial" w:cs="Arial"/>
          <w:kern w:val="0"/>
          <w:sz w:val="22"/>
        </w:rPr>
        <w:pPrChange w:id="643" w:author="Shicheng Guo" w:date="2016-10-02T22:40:00Z">
          <w:pPr>
            <w:autoSpaceDE w:val="0"/>
            <w:autoSpaceDN w:val="0"/>
            <w:adjustRightInd w:val="0"/>
            <w:outlineLvl w:val="0"/>
          </w:pPr>
        </w:pPrChange>
      </w:pPr>
      <w:ins w:id="644" w:author="Shicheng Guo" w:date="2016-10-02T22:35:00Z">
        <w:r w:rsidRPr="003A28AF">
          <w:rPr>
            <w:rFonts w:ascii="Arial" w:eastAsia="Arial" w:hAnsi="Arial" w:cs="Arial"/>
            <w:kern w:val="0"/>
            <w:sz w:val="22"/>
            <w:rPrChange w:id="645" w:author="Shicheng Guo" w:date="2016-10-02T22:39:00Z">
              <w:rPr>
                <w:rFonts w:ascii="Times New Roman" w:hAnsi="Times New Roman"/>
                <w:kern w:val="0"/>
                <w:sz w:val="20"/>
                <w:szCs w:val="20"/>
              </w:rPr>
            </w:rPrChange>
          </w:rPr>
          <w:t xml:space="preserve">Genome-wide methylation profile </w:t>
        </w:r>
      </w:ins>
      <w:ins w:id="646" w:author="Shicheng Guo" w:date="2016-10-02T22:36:00Z">
        <w:r w:rsidRPr="003A28AF">
          <w:rPr>
            <w:rFonts w:ascii="Arial" w:eastAsia="Arial" w:hAnsi="Arial" w:cs="Arial"/>
            <w:kern w:val="0"/>
            <w:sz w:val="22"/>
            <w:rPrChange w:id="647" w:author="Shicheng Guo" w:date="2016-10-02T22:39:00Z">
              <w:rPr>
                <w:rFonts w:ascii="Times New Roman" w:hAnsi="Times New Roman"/>
                <w:kern w:val="0"/>
                <w:sz w:val="20"/>
                <w:szCs w:val="20"/>
              </w:rPr>
            </w:rPrChange>
          </w:rPr>
          <w:t xml:space="preserve">of CD4+ and CD8+ T-cells </w:t>
        </w:r>
      </w:ins>
      <w:ins w:id="648" w:author="Shicheng Guo" w:date="2016-10-02T22:35:00Z">
        <w:r w:rsidRPr="003A28AF">
          <w:rPr>
            <w:rFonts w:ascii="Arial" w:eastAsia="Arial" w:hAnsi="Arial" w:cs="Arial"/>
            <w:kern w:val="0"/>
            <w:sz w:val="22"/>
            <w:rPrChange w:id="649" w:author="Shicheng Guo" w:date="2016-10-02T22:39:00Z">
              <w:rPr>
                <w:rFonts w:ascii="Times New Roman" w:hAnsi="Times New Roman"/>
                <w:kern w:val="0"/>
                <w:sz w:val="20"/>
                <w:szCs w:val="20"/>
              </w:rPr>
            </w:rPrChange>
          </w:rPr>
          <w:t xml:space="preserve">in </w:t>
        </w:r>
      </w:ins>
      <w:ins w:id="650" w:author="weilin pu" w:date="2016-07-12T16:07:00Z">
        <w:r w:rsidR="00E82F8C" w:rsidRPr="003A28AF">
          <w:rPr>
            <w:rFonts w:ascii="Arial" w:eastAsia="Arial" w:hAnsi="Arial" w:cs="Arial"/>
            <w:kern w:val="0"/>
            <w:sz w:val="22"/>
            <w:rPrChange w:id="651" w:author="Shicheng Guo" w:date="2016-10-02T22:39:00Z">
              <w:rPr>
                <w:rFonts w:ascii="Times New Roman" w:hAnsi="Times New Roman"/>
                <w:kern w:val="0"/>
                <w:sz w:val="20"/>
                <w:szCs w:val="20"/>
              </w:rPr>
            </w:rPrChange>
          </w:rPr>
          <w:t xml:space="preserve">24 SSc patients </w:t>
        </w:r>
      </w:ins>
      <w:ins w:id="652" w:author="Shicheng Guo" w:date="2016-10-02T22:35:00Z">
        <w:r w:rsidRPr="003A28AF">
          <w:rPr>
            <w:rFonts w:ascii="Arial" w:eastAsia="Arial" w:hAnsi="Arial" w:cs="Arial"/>
            <w:kern w:val="0"/>
            <w:sz w:val="22"/>
            <w:rPrChange w:id="653" w:author="Shicheng Guo" w:date="2016-10-02T22:39:00Z">
              <w:rPr>
                <w:rFonts w:ascii="Times New Roman" w:hAnsi="Times New Roman"/>
                <w:kern w:val="0"/>
                <w:sz w:val="20"/>
                <w:szCs w:val="20"/>
              </w:rPr>
            </w:rPrChange>
          </w:rPr>
          <w:t xml:space="preserve">and </w:t>
        </w:r>
      </w:ins>
      <w:ins w:id="654" w:author="weilin pu" w:date="2016-07-12T16:07:00Z">
        <w:del w:id="655" w:author="Shicheng Guo" w:date="2016-10-02T22:35:00Z">
          <w:r w:rsidR="00E82F8C" w:rsidRPr="003A28AF" w:rsidDel="007A6C86">
            <w:rPr>
              <w:rFonts w:ascii="Arial" w:eastAsia="Arial" w:hAnsi="Arial" w:cs="Arial"/>
              <w:kern w:val="0"/>
              <w:sz w:val="22"/>
              <w:rPrChange w:id="656" w:author="Shicheng Guo" w:date="2016-10-02T22:39:00Z">
                <w:rPr>
                  <w:rFonts w:ascii="Times New Roman" w:hAnsi="Times New Roman"/>
                  <w:kern w:val="0"/>
                  <w:sz w:val="20"/>
                  <w:szCs w:val="20"/>
                </w:rPr>
              </w:rPrChange>
            </w:rPr>
            <w:delText xml:space="preserve">as well as 24 </w:delText>
          </w:r>
        </w:del>
      </w:ins>
      <w:ins w:id="657" w:author="weilin pu" w:date="2016-07-12T16:08:00Z">
        <w:del w:id="658" w:author="Shicheng Guo" w:date="2016-10-02T22:35:00Z">
          <w:r w:rsidR="00E82F8C" w:rsidRPr="003A28AF" w:rsidDel="007A6C86">
            <w:rPr>
              <w:rFonts w:ascii="Arial" w:eastAsia="Arial" w:hAnsi="Arial" w:cs="Arial"/>
              <w:kern w:val="0"/>
              <w:sz w:val="22"/>
              <w:rPrChange w:id="659" w:author="Shicheng Guo" w:date="2016-10-02T22:39:00Z">
                <w:rPr>
                  <w:rFonts w:ascii="Times New Roman" w:hAnsi="Times New Roman"/>
                  <w:kern w:val="0"/>
                  <w:sz w:val="20"/>
                  <w:szCs w:val="20"/>
                </w:rPr>
              </w:rPrChange>
            </w:rPr>
            <w:delText xml:space="preserve">age and gender </w:delText>
          </w:r>
        </w:del>
      </w:ins>
      <w:ins w:id="660" w:author="weilin pu" w:date="2016-07-12T16:07:00Z">
        <w:r w:rsidR="00E82F8C" w:rsidRPr="003A28AF">
          <w:rPr>
            <w:rFonts w:ascii="Arial" w:eastAsia="Arial" w:hAnsi="Arial" w:cs="Arial"/>
            <w:kern w:val="0"/>
            <w:sz w:val="22"/>
            <w:rPrChange w:id="661" w:author="Shicheng Guo" w:date="2016-10-02T22:39:00Z">
              <w:rPr>
                <w:rFonts w:ascii="Times New Roman" w:hAnsi="Times New Roman"/>
                <w:kern w:val="0"/>
                <w:sz w:val="20"/>
                <w:szCs w:val="20"/>
              </w:rPr>
            </w:rPrChange>
          </w:rPr>
          <w:t xml:space="preserve">matched </w:t>
        </w:r>
      </w:ins>
      <w:ins w:id="662" w:author="Shicheng Guo" w:date="2016-10-02T22:35:00Z">
        <w:r w:rsidRPr="003A28AF">
          <w:rPr>
            <w:rFonts w:ascii="Arial" w:eastAsia="Arial" w:hAnsi="Arial" w:cs="Arial"/>
            <w:kern w:val="0"/>
            <w:sz w:val="22"/>
            <w:rPrChange w:id="663" w:author="Shicheng Guo" w:date="2016-10-02T22:39:00Z">
              <w:rPr>
                <w:rFonts w:ascii="Times New Roman" w:hAnsi="Times New Roman"/>
                <w:kern w:val="0"/>
                <w:sz w:val="20"/>
                <w:szCs w:val="20"/>
              </w:rPr>
            </w:rPrChange>
          </w:rPr>
          <w:t xml:space="preserve">normal </w:t>
        </w:r>
      </w:ins>
      <w:ins w:id="664" w:author="weilin pu" w:date="2016-07-12T16:08:00Z">
        <w:r w:rsidR="00E82F8C" w:rsidRPr="003A28AF">
          <w:rPr>
            <w:rFonts w:ascii="Arial" w:eastAsia="Arial" w:hAnsi="Arial" w:cs="Arial"/>
            <w:kern w:val="0"/>
            <w:sz w:val="22"/>
            <w:rPrChange w:id="665" w:author="Shicheng Guo" w:date="2016-10-02T22:39:00Z">
              <w:rPr>
                <w:rFonts w:ascii="Times New Roman" w:hAnsi="Times New Roman"/>
                <w:kern w:val="0"/>
                <w:sz w:val="20"/>
                <w:szCs w:val="20"/>
              </w:rPr>
            </w:rPrChange>
          </w:rPr>
          <w:t xml:space="preserve">controls were </w:t>
        </w:r>
      </w:ins>
      <w:ins w:id="666" w:author="Shicheng Guo" w:date="2016-10-02T22:36:00Z">
        <w:r w:rsidRPr="003A28AF">
          <w:rPr>
            <w:rFonts w:ascii="Arial" w:eastAsia="Arial" w:hAnsi="Arial" w:cs="Arial"/>
            <w:kern w:val="0"/>
            <w:sz w:val="22"/>
            <w:rPrChange w:id="667" w:author="Shicheng Guo" w:date="2016-10-02T22:39:00Z">
              <w:rPr>
                <w:rFonts w:ascii="Times New Roman" w:hAnsi="Times New Roman"/>
                <w:kern w:val="0"/>
                <w:sz w:val="20"/>
                <w:szCs w:val="20"/>
              </w:rPr>
            </w:rPrChange>
          </w:rPr>
          <w:t xml:space="preserve">obtained with methylation </w:t>
        </w:r>
      </w:ins>
      <w:ins w:id="668" w:author="Shicheng Guo" w:date="2016-10-02T22:37:00Z">
        <w:r w:rsidRPr="003A28AF">
          <w:rPr>
            <w:rFonts w:ascii="Arial" w:eastAsia="Arial" w:hAnsi="Arial" w:cs="Arial"/>
            <w:kern w:val="0"/>
            <w:sz w:val="22"/>
            <w:rPrChange w:id="669" w:author="Shicheng Guo" w:date="2016-10-02T22:39:00Z">
              <w:rPr>
                <w:rFonts w:ascii="Times New Roman" w:hAnsi="Times New Roman"/>
                <w:kern w:val="0"/>
                <w:sz w:val="20"/>
                <w:szCs w:val="20"/>
              </w:rPr>
            </w:rPrChange>
          </w:rPr>
          <w:t>450K microarray array.</w:t>
        </w:r>
      </w:ins>
      <w:ins w:id="670" w:author="weilin pu" w:date="2016-07-12T16:09:00Z">
        <w:del w:id="671" w:author="Shicheng Guo" w:date="2016-10-02T22:35:00Z">
          <w:r w:rsidR="00E82F8C" w:rsidRPr="003A28AF" w:rsidDel="007A6C86">
            <w:rPr>
              <w:rFonts w:ascii="Arial" w:eastAsia="Arial" w:hAnsi="Arial" w:cs="Arial"/>
              <w:kern w:val="0"/>
              <w:sz w:val="22"/>
              <w:rPrChange w:id="672" w:author="Shicheng Guo" w:date="2016-10-02T22:39:00Z">
                <w:rPr>
                  <w:rFonts w:ascii="Times New Roman" w:hAnsi="Times New Roman"/>
                  <w:kern w:val="0"/>
                  <w:sz w:val="20"/>
                  <w:szCs w:val="20"/>
                </w:rPr>
              </w:rPrChange>
            </w:rPr>
            <w:delText xml:space="preserve">included </w:delText>
          </w:r>
        </w:del>
        <w:del w:id="673" w:author="Shicheng Guo" w:date="2016-10-02T22:37:00Z">
          <w:r w:rsidR="00E82F8C" w:rsidRPr="003A28AF" w:rsidDel="007A6C86">
            <w:rPr>
              <w:rFonts w:ascii="Arial" w:eastAsia="Arial" w:hAnsi="Arial" w:cs="Arial"/>
              <w:kern w:val="0"/>
              <w:sz w:val="22"/>
              <w:rPrChange w:id="674" w:author="Shicheng Guo" w:date="2016-10-02T22:39:00Z">
                <w:rPr>
                  <w:rFonts w:ascii="Times New Roman" w:hAnsi="Times New Roman"/>
                  <w:kern w:val="0"/>
                  <w:sz w:val="20"/>
                  <w:szCs w:val="20"/>
                </w:rPr>
              </w:rPrChange>
            </w:rPr>
            <w:delText>in this study.</w:delText>
          </w:r>
        </w:del>
        <w:r w:rsidR="00E82F8C" w:rsidRPr="003A28AF">
          <w:rPr>
            <w:rFonts w:ascii="Arial" w:eastAsia="Arial" w:hAnsi="Arial" w:cs="Arial"/>
            <w:kern w:val="0"/>
            <w:sz w:val="22"/>
            <w:rPrChange w:id="675" w:author="Shicheng Guo" w:date="2016-10-02T22:39:00Z">
              <w:rPr>
                <w:rFonts w:ascii="Times New Roman" w:hAnsi="Times New Roman"/>
                <w:kern w:val="0"/>
                <w:sz w:val="20"/>
                <w:szCs w:val="20"/>
              </w:rPr>
            </w:rPrChange>
          </w:rPr>
          <w:t xml:space="preserve"> </w:t>
        </w:r>
        <w:del w:id="676" w:author="Shicheng Guo" w:date="2016-10-02T22:41:00Z">
          <w:r w:rsidR="00E82F8C" w:rsidRPr="003A28AF" w:rsidDel="008F4675">
            <w:rPr>
              <w:rFonts w:ascii="Arial" w:eastAsia="Arial" w:hAnsi="Arial" w:cs="Arial"/>
              <w:kern w:val="0"/>
              <w:sz w:val="22"/>
              <w:rPrChange w:id="677" w:author="Shicheng Guo" w:date="2016-10-02T22:39:00Z">
                <w:rPr>
                  <w:rFonts w:ascii="Times New Roman" w:hAnsi="Times New Roman"/>
                  <w:kern w:val="0"/>
                  <w:sz w:val="20"/>
                  <w:szCs w:val="20"/>
                </w:rPr>
              </w:rPrChange>
            </w:rPr>
            <w:delText>Of the 24 SSc patients , xx patients had anti-centremore antibodies and xx had xx antibodies.</w:delText>
          </w:r>
        </w:del>
      </w:ins>
      <w:ins w:id="678" w:author="weilin pu" w:date="2016-07-12T16:12:00Z">
        <w:del w:id="679" w:author="Shicheng Guo" w:date="2016-10-02T22:41:00Z">
          <w:r w:rsidR="00E82F8C" w:rsidRPr="003A28AF" w:rsidDel="008F4675">
            <w:rPr>
              <w:rFonts w:ascii="Arial" w:eastAsia="Arial" w:hAnsi="Arial" w:cs="Arial"/>
              <w:kern w:val="0"/>
              <w:sz w:val="22"/>
              <w:rPrChange w:id="680" w:author="Shicheng Guo" w:date="2016-10-02T22:39:00Z">
                <w:rPr>
                  <w:rFonts w:ascii="Times New Roman" w:hAnsi="Times New Roman"/>
                  <w:kern w:val="0"/>
                  <w:sz w:val="20"/>
                  <w:szCs w:val="20"/>
                </w:rPr>
              </w:rPrChange>
            </w:rPr>
            <w:delText xml:space="preserve"> In addition, xx of 24 are dcSSc patients while xx are lcSSc patients.</w:delText>
          </w:r>
        </w:del>
      </w:ins>
      <w:ins w:id="681" w:author="weilin pu" w:date="2016-07-12T16:08:00Z">
        <w:del w:id="682" w:author="Shicheng Guo" w:date="2016-10-02T22:41:00Z">
          <w:r w:rsidR="00E82F8C" w:rsidRPr="003A28AF" w:rsidDel="008F4675">
            <w:rPr>
              <w:rFonts w:ascii="Arial" w:eastAsia="Arial" w:hAnsi="Arial" w:cs="Arial"/>
              <w:kern w:val="0"/>
              <w:sz w:val="22"/>
              <w:rPrChange w:id="683" w:author="Shicheng Guo" w:date="2016-10-02T22:39:00Z">
                <w:rPr>
                  <w:rFonts w:ascii="Times New Roman" w:hAnsi="Times New Roman"/>
                  <w:kern w:val="0"/>
                  <w:sz w:val="20"/>
                  <w:szCs w:val="20"/>
                </w:rPr>
              </w:rPrChange>
            </w:rPr>
            <w:delText xml:space="preserve"> </w:delText>
          </w:r>
        </w:del>
      </w:ins>
      <w:r w:rsidR="00E82F8C" w:rsidRPr="003A28AF">
        <w:rPr>
          <w:rFonts w:ascii="Arial" w:eastAsia="Arial" w:hAnsi="Arial" w:cs="Arial"/>
          <w:kern w:val="0"/>
          <w:sz w:val="22"/>
          <w:rPrChange w:id="684" w:author="Shicheng Guo" w:date="2016-10-02T22:39:00Z">
            <w:rPr>
              <w:rFonts w:ascii="Times New Roman" w:hAnsi="Times New Roman"/>
              <w:kern w:val="0"/>
              <w:sz w:val="20"/>
              <w:szCs w:val="20"/>
            </w:rPr>
          </w:rPrChange>
        </w:rPr>
        <w:t xml:space="preserve">The clinical information of SSc </w:t>
      </w:r>
      <w:ins w:id="685" w:author="Shicheng Guo" w:date="2016-10-02T22:41:00Z">
        <w:r w:rsidR="001D7A93">
          <w:rPr>
            <w:rFonts w:ascii="Arial" w:eastAsia="Arial" w:hAnsi="Arial" w:cs="Arial"/>
            <w:kern w:val="0"/>
            <w:sz w:val="22"/>
          </w:rPr>
          <w:t>and normal samples</w:t>
        </w:r>
      </w:ins>
      <w:del w:id="686" w:author="Shicheng Guo" w:date="2016-10-02T22:41:00Z">
        <w:r w:rsidR="00E82F8C" w:rsidRPr="003A28AF" w:rsidDel="001D7A93">
          <w:rPr>
            <w:rFonts w:ascii="Arial" w:eastAsia="Arial" w:hAnsi="Arial" w:cs="Arial"/>
            <w:kern w:val="0"/>
            <w:sz w:val="22"/>
            <w:rPrChange w:id="687" w:author="Shicheng Guo" w:date="2016-10-02T22:39:00Z">
              <w:rPr>
                <w:rFonts w:ascii="Times New Roman" w:hAnsi="Times New Roman"/>
                <w:kern w:val="0"/>
                <w:sz w:val="20"/>
                <w:szCs w:val="20"/>
              </w:rPr>
            </w:rPrChange>
          </w:rPr>
          <w:delText>patients</w:delText>
        </w:r>
      </w:del>
      <w:r w:rsidR="00E82F8C" w:rsidRPr="003A28AF">
        <w:rPr>
          <w:rFonts w:ascii="Arial" w:eastAsia="Arial" w:hAnsi="Arial" w:cs="Arial"/>
          <w:kern w:val="0"/>
          <w:sz w:val="22"/>
          <w:rPrChange w:id="688" w:author="Shicheng Guo" w:date="2016-10-02T22:39:00Z">
            <w:rPr>
              <w:rFonts w:ascii="Times New Roman" w:hAnsi="Times New Roman"/>
              <w:kern w:val="0"/>
              <w:sz w:val="20"/>
              <w:szCs w:val="20"/>
            </w:rPr>
          </w:rPrChange>
        </w:rPr>
        <w:t xml:space="preserve"> were shown in </w:t>
      </w:r>
      <w:r w:rsidR="00E82F8C" w:rsidRPr="001D7A93">
        <w:rPr>
          <w:rFonts w:ascii="Arial" w:eastAsia="Arial" w:hAnsi="Arial" w:cs="Arial"/>
          <w:b/>
          <w:kern w:val="0"/>
          <w:sz w:val="22"/>
          <w:rPrChange w:id="689" w:author="Shicheng Guo" w:date="2016-10-02T22:41:00Z">
            <w:rPr>
              <w:rFonts w:ascii="Times New Roman" w:hAnsi="Times New Roman"/>
              <w:kern w:val="0"/>
              <w:sz w:val="20"/>
              <w:szCs w:val="20"/>
            </w:rPr>
          </w:rPrChange>
        </w:rPr>
        <w:t>Table 1</w:t>
      </w:r>
      <w:ins w:id="690" w:author="weilin pu" w:date="2016-07-12T16:07:00Z">
        <w:r w:rsidR="00E82F8C" w:rsidRPr="003A28AF">
          <w:rPr>
            <w:rFonts w:ascii="Arial" w:eastAsia="Arial" w:hAnsi="Arial" w:cs="Arial"/>
            <w:kern w:val="0"/>
            <w:sz w:val="22"/>
            <w:rPrChange w:id="691" w:author="Shicheng Guo" w:date="2016-10-02T22:39:00Z">
              <w:rPr>
                <w:rFonts w:ascii="Times New Roman" w:hAnsi="Times New Roman"/>
                <w:kern w:val="0"/>
                <w:sz w:val="20"/>
                <w:szCs w:val="20"/>
              </w:rPr>
            </w:rPrChange>
          </w:rPr>
          <w:t>.</w:t>
        </w:r>
      </w:ins>
    </w:p>
    <w:p w:rsidR="008F4675" w:rsidDel="001D7A93" w:rsidRDefault="008F4675">
      <w:pPr>
        <w:spacing w:line="276" w:lineRule="auto"/>
        <w:rPr>
          <w:del w:id="692" w:author="Shicheng Guo" w:date="2016-10-02T22:41:00Z"/>
          <w:rFonts w:ascii="Arial" w:eastAsia="Arial" w:hAnsi="Arial" w:cs="Arial"/>
          <w:kern w:val="0"/>
          <w:sz w:val="22"/>
        </w:rPr>
        <w:pPrChange w:id="693" w:author="Shicheng Guo" w:date="2016-10-02T22:40:00Z">
          <w:pPr>
            <w:autoSpaceDE w:val="0"/>
            <w:autoSpaceDN w:val="0"/>
            <w:adjustRightInd w:val="0"/>
            <w:outlineLvl w:val="0"/>
          </w:pPr>
        </w:pPrChange>
      </w:pPr>
    </w:p>
    <w:p w:rsidR="001D7A93" w:rsidRPr="003A28AF" w:rsidRDefault="001D7A93">
      <w:pPr>
        <w:spacing w:line="276" w:lineRule="auto"/>
        <w:rPr>
          <w:ins w:id="694" w:author="Shicheng Guo" w:date="2016-10-02T22:41:00Z"/>
          <w:rFonts w:ascii="Arial" w:eastAsia="Arial" w:hAnsi="Arial" w:cs="Arial"/>
          <w:kern w:val="0"/>
          <w:sz w:val="22"/>
          <w:rPrChange w:id="695" w:author="Shicheng Guo" w:date="2016-10-02T22:39:00Z">
            <w:rPr>
              <w:ins w:id="696" w:author="Shicheng Guo" w:date="2016-10-02T22:41:00Z"/>
              <w:rFonts w:ascii="Times New Roman" w:hAnsi="Times New Roman"/>
              <w:kern w:val="0"/>
              <w:sz w:val="20"/>
              <w:szCs w:val="20"/>
            </w:rPr>
          </w:rPrChange>
        </w:rPr>
        <w:pPrChange w:id="697" w:author="Shicheng Guo" w:date="2016-10-02T22:40:00Z">
          <w:pPr>
            <w:autoSpaceDE w:val="0"/>
            <w:autoSpaceDN w:val="0"/>
            <w:adjustRightInd w:val="0"/>
            <w:outlineLvl w:val="0"/>
          </w:pPr>
        </w:pPrChange>
      </w:pPr>
    </w:p>
    <w:p w:rsidR="00E82F8C" w:rsidRPr="003A28AF" w:rsidDel="00244AA6" w:rsidRDefault="00E82F8C">
      <w:pPr>
        <w:spacing w:line="276" w:lineRule="auto"/>
        <w:rPr>
          <w:ins w:id="698" w:author="weilin pu" w:date="2016-07-13T10:49:00Z"/>
          <w:del w:id="699" w:author="系统管理员" w:date="2016-09-28T13:30:00Z"/>
          <w:rFonts w:ascii="Arial" w:eastAsia="Arial" w:hAnsi="Arial" w:cs="Arial"/>
          <w:kern w:val="0"/>
          <w:sz w:val="22"/>
          <w:rPrChange w:id="700" w:author="Shicheng Guo" w:date="2016-10-02T22:39:00Z">
            <w:rPr>
              <w:ins w:id="701" w:author="weilin pu" w:date="2016-07-13T10:49:00Z"/>
              <w:del w:id="702" w:author="系统管理员" w:date="2016-09-28T13:30:00Z"/>
              <w:rFonts w:ascii="Times New Roman" w:hAnsi="Times New Roman"/>
              <w:kern w:val="0"/>
              <w:sz w:val="20"/>
              <w:szCs w:val="20"/>
            </w:rPr>
          </w:rPrChange>
        </w:rPr>
        <w:pPrChange w:id="703" w:author="Shicheng Guo" w:date="2016-10-02T22:40:00Z">
          <w:pPr>
            <w:autoSpaceDE w:val="0"/>
            <w:autoSpaceDN w:val="0"/>
            <w:adjustRightInd w:val="0"/>
            <w:outlineLvl w:val="0"/>
          </w:pPr>
        </w:pPrChange>
      </w:pPr>
      <w:ins w:id="704" w:author="weilin pu" w:date="2016-07-12T16:13:00Z">
        <w:del w:id="705" w:author="系统管理员" w:date="2016-09-28T13:30:00Z">
          <w:r w:rsidRPr="003A28AF" w:rsidDel="00244AA6">
            <w:rPr>
              <w:rFonts w:ascii="Arial" w:eastAsia="Arial" w:hAnsi="Arial" w:cs="Arial"/>
              <w:kern w:val="0"/>
              <w:sz w:val="22"/>
              <w:rPrChange w:id="706" w:author="Shicheng Guo" w:date="2016-10-02T22:39:00Z">
                <w:rPr>
                  <w:rFonts w:ascii="Times New Roman" w:hAnsi="Times New Roman"/>
                  <w:kern w:val="0"/>
                  <w:sz w:val="20"/>
                  <w:szCs w:val="20"/>
                </w:rPr>
              </w:rPrChange>
            </w:rPr>
            <w:delText xml:space="preserve">Among purified CD4+ T cells, </w:delText>
          </w:r>
        </w:del>
      </w:ins>
      <w:ins w:id="707" w:author="weilin pu" w:date="2016-07-12T16:14:00Z">
        <w:del w:id="708" w:author="系统管理员" w:date="2016-09-28T13:30:00Z">
          <w:r w:rsidRPr="003A28AF" w:rsidDel="00244AA6">
            <w:rPr>
              <w:rFonts w:ascii="Arial" w:eastAsia="Arial" w:hAnsi="Arial" w:cs="Arial"/>
              <w:kern w:val="0"/>
              <w:sz w:val="22"/>
              <w:rPrChange w:id="709" w:author="Shicheng Guo" w:date="2016-10-02T22:39:00Z">
                <w:rPr>
                  <w:rFonts w:ascii="Times New Roman" w:hAnsi="Times New Roman"/>
                  <w:kern w:val="0"/>
                  <w:sz w:val="20"/>
                  <w:szCs w:val="20"/>
                </w:rPr>
              </w:rPrChange>
            </w:rPr>
            <w:delText xml:space="preserve">we identified xx differentially methylated </w:delText>
          </w:r>
        </w:del>
      </w:ins>
      <w:ins w:id="710" w:author="weilin pu" w:date="2016-07-12T16:15:00Z">
        <w:del w:id="711" w:author="系统管理员" w:date="2016-09-28T13:30:00Z">
          <w:r w:rsidRPr="003A28AF" w:rsidDel="00244AA6">
            <w:rPr>
              <w:rFonts w:ascii="Arial" w:eastAsia="Arial" w:hAnsi="Arial" w:cs="Arial"/>
              <w:kern w:val="0"/>
              <w:sz w:val="22"/>
              <w:rPrChange w:id="712" w:author="Shicheng Guo" w:date="2016-10-02T22:39:00Z">
                <w:rPr>
                  <w:rFonts w:ascii="Times New Roman" w:hAnsi="Times New Roman"/>
                  <w:kern w:val="0"/>
                  <w:sz w:val="20"/>
                  <w:szCs w:val="20"/>
                </w:rPr>
              </w:rPrChange>
            </w:rPr>
            <w:delText>sites</w:delText>
          </w:r>
        </w:del>
      </w:ins>
      <w:ins w:id="713" w:author="weilin pu" w:date="2016-07-12T16:16:00Z">
        <w:del w:id="714" w:author="系统管理员" w:date="2016-09-28T13:30:00Z">
          <w:r w:rsidRPr="003A28AF" w:rsidDel="00244AA6">
            <w:rPr>
              <w:rFonts w:ascii="Arial" w:eastAsia="Arial" w:hAnsi="Arial" w:cs="Arial"/>
              <w:kern w:val="0"/>
              <w:sz w:val="22"/>
              <w:rPrChange w:id="715" w:author="Shicheng Guo" w:date="2016-10-02T22:39:00Z">
                <w:rPr>
                  <w:rFonts w:ascii="Times New Roman" w:hAnsi="Times New Roman"/>
                  <w:kern w:val="0"/>
                  <w:sz w:val="20"/>
                  <w:szCs w:val="20"/>
                </w:rPr>
              </w:rPrChange>
            </w:rPr>
            <w:delText>(DMS)</w:delText>
          </w:r>
        </w:del>
      </w:ins>
      <w:ins w:id="716" w:author="weilin pu" w:date="2016-07-12T16:15:00Z">
        <w:del w:id="717" w:author="系统管理员" w:date="2016-09-28T13:30:00Z">
          <w:r w:rsidRPr="003A28AF" w:rsidDel="00244AA6">
            <w:rPr>
              <w:rFonts w:ascii="Arial" w:eastAsia="Arial" w:hAnsi="Arial" w:cs="Arial"/>
              <w:kern w:val="0"/>
              <w:sz w:val="22"/>
              <w:rPrChange w:id="718" w:author="Shicheng Guo" w:date="2016-10-02T22:39:00Z">
                <w:rPr>
                  <w:rFonts w:ascii="Times New Roman" w:hAnsi="Times New Roman"/>
                  <w:kern w:val="0"/>
                  <w:sz w:val="20"/>
                  <w:szCs w:val="20"/>
                </w:rPr>
              </w:rPrChange>
            </w:rPr>
            <w:delText xml:space="preserve"> based on our criteria.</w:delText>
          </w:r>
        </w:del>
      </w:ins>
      <w:ins w:id="719" w:author="weilin pu" w:date="2016-07-13T10:43:00Z">
        <w:del w:id="720" w:author="系统管理员" w:date="2016-09-28T13:30:00Z">
          <w:r w:rsidRPr="003A28AF" w:rsidDel="00244AA6">
            <w:rPr>
              <w:rFonts w:ascii="Arial" w:eastAsia="Arial" w:hAnsi="Arial" w:cs="Arial"/>
              <w:kern w:val="0"/>
              <w:sz w:val="22"/>
              <w:rPrChange w:id="721" w:author="Shicheng Guo" w:date="2016-10-02T22:39:00Z">
                <w:rPr>
                  <w:rFonts w:ascii="Times New Roman" w:hAnsi="Times New Roman"/>
                  <w:kern w:val="0"/>
                  <w:sz w:val="20"/>
                  <w:szCs w:val="20"/>
                </w:rPr>
              </w:rPrChange>
            </w:rPr>
            <w:delText xml:space="preserve"> Xx of these sites were hypomethylated while xx were hypermethylated. These probes were </w:delText>
          </w:r>
        </w:del>
      </w:ins>
      <w:ins w:id="722" w:author="weilin pu" w:date="2016-07-13T10:44:00Z">
        <w:del w:id="723" w:author="系统管理员" w:date="2016-09-28T13:30:00Z">
          <w:r w:rsidRPr="003A28AF" w:rsidDel="00244AA6">
            <w:rPr>
              <w:rFonts w:ascii="Arial" w:eastAsia="Arial" w:hAnsi="Arial" w:cs="Arial"/>
              <w:kern w:val="0"/>
              <w:sz w:val="22"/>
              <w:rPrChange w:id="724" w:author="Shicheng Guo" w:date="2016-10-02T22:39:00Z">
                <w:rPr>
                  <w:rFonts w:ascii="Times New Roman" w:hAnsi="Times New Roman"/>
                  <w:kern w:val="0"/>
                  <w:sz w:val="20"/>
                  <w:szCs w:val="20"/>
                </w:rPr>
              </w:rPrChange>
            </w:rPr>
            <w:delText>distributed</w:delText>
          </w:r>
        </w:del>
      </w:ins>
      <w:ins w:id="725" w:author="weilin pu" w:date="2016-07-13T10:43:00Z">
        <w:del w:id="726" w:author="系统管理员" w:date="2016-09-28T13:30:00Z">
          <w:r w:rsidRPr="003A28AF" w:rsidDel="00244AA6">
            <w:rPr>
              <w:rFonts w:ascii="Arial" w:eastAsia="Arial" w:hAnsi="Arial" w:cs="Arial"/>
              <w:kern w:val="0"/>
              <w:sz w:val="22"/>
              <w:rPrChange w:id="727" w:author="Shicheng Guo" w:date="2016-10-02T22:39:00Z">
                <w:rPr>
                  <w:rFonts w:ascii="Times New Roman" w:hAnsi="Times New Roman"/>
                  <w:kern w:val="0"/>
                  <w:sz w:val="20"/>
                  <w:szCs w:val="20"/>
                </w:rPr>
              </w:rPrChange>
            </w:rPr>
            <w:delText xml:space="preserve"> </w:delText>
          </w:r>
        </w:del>
      </w:ins>
      <w:ins w:id="728" w:author="weilin pu" w:date="2016-07-13T10:44:00Z">
        <w:del w:id="729" w:author="系统管理员" w:date="2016-09-28T13:30:00Z">
          <w:r w:rsidRPr="003A28AF" w:rsidDel="00244AA6">
            <w:rPr>
              <w:rFonts w:ascii="Arial" w:eastAsia="Arial" w:hAnsi="Arial" w:cs="Arial"/>
              <w:kern w:val="0"/>
              <w:sz w:val="22"/>
              <w:rPrChange w:id="730" w:author="Shicheng Guo" w:date="2016-10-02T22:39:00Z">
                <w:rPr>
                  <w:rFonts w:ascii="Times New Roman" w:hAnsi="Times New Roman"/>
                  <w:kern w:val="0"/>
                  <w:sz w:val="20"/>
                  <w:szCs w:val="20"/>
                </w:rPr>
              </w:rPrChange>
            </w:rPr>
            <w:delText xml:space="preserve">across xx genes, and xx genes were hypermethylated and xx genes were hypomethylated. In addition, xx genes showed mixed methylation status between SSc patients and normal controls. Further, xx of these </w:delText>
          </w:r>
        </w:del>
      </w:ins>
      <w:ins w:id="731" w:author="weilin pu" w:date="2016-07-13T10:46:00Z">
        <w:del w:id="732" w:author="系统管理员" w:date="2016-09-28T13:30:00Z">
          <w:r w:rsidRPr="003A28AF" w:rsidDel="00244AA6">
            <w:rPr>
              <w:rFonts w:ascii="Arial" w:eastAsia="Arial" w:hAnsi="Arial" w:cs="Arial"/>
              <w:kern w:val="0"/>
              <w:sz w:val="22"/>
              <w:rPrChange w:id="733" w:author="Shicheng Guo" w:date="2016-10-02T22:39:00Z">
                <w:rPr>
                  <w:rFonts w:ascii="Times New Roman" w:hAnsi="Times New Roman"/>
                  <w:kern w:val="0"/>
                  <w:sz w:val="20"/>
                  <w:szCs w:val="20"/>
                </w:rPr>
              </w:rPrChange>
            </w:rPr>
            <w:delText>probes located at gene start or gene promoter regions,</w:delText>
          </w:r>
        </w:del>
      </w:ins>
      <w:ins w:id="734" w:author="weilin pu" w:date="2016-07-13T10:47:00Z">
        <w:del w:id="735" w:author="系统管理员" w:date="2016-09-28T13:30:00Z">
          <w:r w:rsidRPr="003A28AF" w:rsidDel="00244AA6">
            <w:rPr>
              <w:rFonts w:ascii="Arial" w:eastAsia="Arial" w:hAnsi="Arial" w:cs="Arial"/>
              <w:kern w:val="0"/>
              <w:sz w:val="22"/>
              <w:rPrChange w:id="736" w:author="Shicheng Guo" w:date="2016-10-02T22:39:00Z">
                <w:rPr>
                  <w:rFonts w:ascii="Times New Roman" w:hAnsi="Times New Roman"/>
                  <w:kern w:val="0"/>
                  <w:sz w:val="20"/>
                  <w:szCs w:val="20"/>
                </w:rPr>
              </w:rPrChange>
            </w:rPr>
            <w:delText xml:space="preserve"> where </w:delText>
          </w:r>
        </w:del>
      </w:ins>
      <w:ins w:id="737" w:author="weilin pu" w:date="2016-07-13T10:48:00Z">
        <w:del w:id="738" w:author="系统管理员" w:date="2016-09-28T13:30:00Z">
          <w:r w:rsidRPr="003A28AF" w:rsidDel="00244AA6">
            <w:rPr>
              <w:rFonts w:ascii="Arial" w:eastAsia="Arial" w:hAnsi="Arial" w:cs="Arial"/>
              <w:kern w:val="0"/>
              <w:sz w:val="22"/>
              <w:rPrChange w:id="739" w:author="Shicheng Guo" w:date="2016-10-02T22:39:00Z">
                <w:rPr>
                  <w:rFonts w:ascii="Times New Roman" w:hAnsi="Times New Roman"/>
                  <w:kern w:val="0"/>
                  <w:sz w:val="20"/>
                  <w:szCs w:val="20"/>
                </w:rPr>
              </w:rPrChange>
            </w:rPr>
            <w:delText>DNA methylation changes might negatively correlate with the gene expression.</w:delText>
          </w:r>
        </w:del>
      </w:ins>
      <w:ins w:id="740" w:author="weilin pu" w:date="2016-07-13T10:49:00Z">
        <w:del w:id="741" w:author="系统管理员" w:date="2016-09-28T13:30:00Z">
          <w:r w:rsidRPr="003A28AF" w:rsidDel="00244AA6">
            <w:rPr>
              <w:rFonts w:ascii="Arial" w:eastAsia="Arial" w:hAnsi="Arial" w:cs="Arial"/>
              <w:kern w:val="0"/>
              <w:sz w:val="22"/>
              <w:rPrChange w:id="742" w:author="Shicheng Guo" w:date="2016-10-02T22:39:00Z">
                <w:rPr>
                  <w:rFonts w:ascii="Times New Roman" w:hAnsi="Times New Roman"/>
                  <w:kern w:val="0"/>
                  <w:sz w:val="20"/>
                  <w:szCs w:val="20"/>
                </w:rPr>
              </w:rPrChange>
            </w:rPr>
            <w:delText xml:space="preserve"> These probes were distributed across xx genes, including xx hypermethylated and xx hypomethylated genes.</w:delText>
          </w:r>
        </w:del>
      </w:ins>
    </w:p>
    <w:p w:rsidR="00E82F8C" w:rsidRPr="003A28AF" w:rsidDel="00244AA6" w:rsidRDefault="00E82F8C">
      <w:pPr>
        <w:spacing w:line="276" w:lineRule="auto"/>
        <w:rPr>
          <w:ins w:id="743" w:author="weilin pu" w:date="2016-07-13T10:49:00Z"/>
          <w:del w:id="744" w:author="系统管理员" w:date="2016-09-28T13:30:00Z"/>
          <w:rFonts w:ascii="Arial" w:eastAsia="Arial" w:hAnsi="Arial" w:cs="Arial"/>
          <w:kern w:val="0"/>
          <w:sz w:val="22"/>
          <w:rPrChange w:id="745" w:author="Shicheng Guo" w:date="2016-10-02T22:39:00Z">
            <w:rPr>
              <w:ins w:id="746" w:author="weilin pu" w:date="2016-07-13T10:49:00Z"/>
              <w:del w:id="747" w:author="系统管理员" w:date="2016-09-28T13:30:00Z"/>
              <w:rFonts w:ascii="Times New Roman" w:hAnsi="Times New Roman"/>
              <w:kern w:val="0"/>
              <w:sz w:val="20"/>
              <w:szCs w:val="20"/>
            </w:rPr>
          </w:rPrChange>
        </w:rPr>
        <w:pPrChange w:id="748" w:author="Shicheng Guo" w:date="2016-10-02T22:40:00Z">
          <w:pPr>
            <w:autoSpaceDE w:val="0"/>
            <w:autoSpaceDN w:val="0"/>
            <w:adjustRightInd w:val="0"/>
            <w:outlineLvl w:val="0"/>
          </w:pPr>
        </w:pPrChange>
      </w:pPr>
    </w:p>
    <w:p w:rsidR="00244AA6" w:rsidRPr="003A28AF" w:rsidRDefault="00E82F8C">
      <w:pPr>
        <w:spacing w:line="276" w:lineRule="auto"/>
        <w:rPr>
          <w:ins w:id="749" w:author="系统管理员" w:date="2016-09-28T13:30:00Z"/>
          <w:rFonts w:ascii="Arial" w:eastAsia="Arial" w:hAnsi="Arial" w:cs="Arial"/>
          <w:kern w:val="0"/>
          <w:sz w:val="22"/>
          <w:rPrChange w:id="750" w:author="Shicheng Guo" w:date="2016-10-02T22:39:00Z">
            <w:rPr>
              <w:ins w:id="751" w:author="系统管理员" w:date="2016-09-28T13:30:00Z"/>
              <w:rFonts w:ascii="Times New Roman" w:hAnsi="Times New Roman"/>
              <w:kern w:val="0"/>
              <w:sz w:val="20"/>
              <w:szCs w:val="20"/>
            </w:rPr>
          </w:rPrChange>
        </w:rPr>
        <w:pPrChange w:id="752" w:author="Shicheng Guo" w:date="2016-10-02T22:40:00Z">
          <w:pPr>
            <w:autoSpaceDE w:val="0"/>
            <w:autoSpaceDN w:val="0"/>
            <w:adjustRightInd w:val="0"/>
            <w:outlineLvl w:val="0"/>
          </w:pPr>
        </w:pPrChange>
      </w:pPr>
      <w:ins w:id="753" w:author="weilin pu" w:date="2016-07-13T10:49:00Z">
        <w:del w:id="754" w:author="系统管理员" w:date="2016-09-28T13:30:00Z">
          <w:r w:rsidRPr="003A28AF" w:rsidDel="00244AA6">
            <w:rPr>
              <w:rFonts w:ascii="Arial" w:eastAsia="Arial" w:hAnsi="Arial" w:cs="Arial"/>
              <w:kern w:val="0"/>
              <w:sz w:val="22"/>
              <w:rPrChange w:id="755" w:author="Shicheng Guo" w:date="2016-10-02T22:39:00Z">
                <w:rPr>
                  <w:rFonts w:ascii="Times New Roman" w:hAnsi="Times New Roman"/>
                  <w:kern w:val="0"/>
                  <w:sz w:val="20"/>
                  <w:szCs w:val="20"/>
                </w:rPr>
              </w:rPrChange>
            </w:rPr>
            <w:delText>In purified CD8+ T cells,</w:delText>
          </w:r>
        </w:del>
      </w:ins>
      <w:ins w:id="756" w:author="weilin pu" w:date="2016-07-13T10:51:00Z">
        <w:del w:id="757" w:author="系统管理员" w:date="2016-09-28T13:30:00Z">
          <w:r w:rsidRPr="003A28AF" w:rsidDel="00244AA6">
            <w:rPr>
              <w:rFonts w:ascii="Arial" w:eastAsia="Arial" w:hAnsi="Arial" w:cs="Arial"/>
              <w:kern w:val="0"/>
              <w:sz w:val="22"/>
              <w:rPrChange w:id="758" w:author="Shicheng Guo" w:date="2016-10-02T22:39:00Z">
                <w:rPr>
                  <w:rFonts w:ascii="Times New Roman" w:hAnsi="Times New Roman"/>
                  <w:kern w:val="0"/>
                  <w:sz w:val="20"/>
                  <w:szCs w:val="20"/>
                </w:rPr>
              </w:rPrChange>
            </w:rPr>
            <w:delText xml:space="preserve"> out of a total of xx probes, xx hypermethylated and xx hypomethylated probes were detected </w:delText>
          </w:r>
        </w:del>
      </w:ins>
      <w:ins w:id="759" w:author="weilin pu" w:date="2016-07-13T10:52:00Z">
        <w:del w:id="760" w:author="系统管理员" w:date="2016-09-28T13:30:00Z">
          <w:r w:rsidRPr="003A28AF" w:rsidDel="00244AA6">
            <w:rPr>
              <w:rFonts w:ascii="Arial" w:eastAsia="Arial" w:hAnsi="Arial" w:cs="Arial"/>
              <w:kern w:val="0"/>
              <w:sz w:val="22"/>
              <w:rPrChange w:id="761" w:author="Shicheng Guo" w:date="2016-10-02T22:39:00Z">
                <w:rPr>
                  <w:rFonts w:ascii="Times New Roman" w:hAnsi="Times New Roman"/>
                  <w:kern w:val="0"/>
                  <w:sz w:val="20"/>
                  <w:szCs w:val="20"/>
                </w:rPr>
              </w:rPrChange>
            </w:rPr>
            <w:delText xml:space="preserve">in SSc patients compared with normal controls. These DMS were distributed across xx genes, including xx genes </w:delText>
          </w:r>
        </w:del>
      </w:ins>
      <w:ins w:id="762" w:author="weilin pu" w:date="2016-07-13T10:53:00Z">
        <w:del w:id="763" w:author="系统管理员" w:date="2016-09-28T13:30:00Z">
          <w:r w:rsidRPr="003A28AF" w:rsidDel="00244AA6">
            <w:rPr>
              <w:rFonts w:ascii="Arial" w:eastAsia="Arial" w:hAnsi="Arial" w:cs="Arial"/>
              <w:kern w:val="0"/>
              <w:sz w:val="22"/>
              <w:rPrChange w:id="764" w:author="Shicheng Guo" w:date="2016-10-02T22:39:00Z">
                <w:rPr>
                  <w:rFonts w:ascii="Times New Roman" w:hAnsi="Times New Roman"/>
                  <w:kern w:val="0"/>
                  <w:sz w:val="20"/>
                  <w:szCs w:val="20"/>
                </w:rPr>
              </w:rPrChange>
            </w:rPr>
            <w:delText xml:space="preserve">with only hypermethyated sites, xx genes with </w:delText>
          </w:r>
        </w:del>
      </w:ins>
      <w:ins w:id="765" w:author="weilin pu" w:date="2016-07-13T10:54:00Z">
        <w:del w:id="766" w:author="系统管理员" w:date="2016-09-28T13:30:00Z">
          <w:r w:rsidRPr="003A28AF" w:rsidDel="00244AA6">
            <w:rPr>
              <w:rFonts w:ascii="Arial" w:eastAsia="Arial" w:hAnsi="Arial" w:cs="Arial"/>
              <w:kern w:val="0"/>
              <w:sz w:val="22"/>
              <w:rPrChange w:id="767" w:author="Shicheng Guo" w:date="2016-10-02T22:39:00Z">
                <w:rPr>
                  <w:rFonts w:ascii="Times New Roman" w:hAnsi="Times New Roman"/>
                  <w:kern w:val="0"/>
                  <w:sz w:val="20"/>
                  <w:szCs w:val="20"/>
                </w:rPr>
              </w:rPrChange>
            </w:rPr>
            <w:delText>only hypomethylated sites as well as xx genes with mixed methylation pattern of CpG sites.</w:delText>
          </w:r>
        </w:del>
      </w:ins>
      <w:ins w:id="768" w:author="weilin pu" w:date="2016-07-13T10:56:00Z">
        <w:del w:id="769" w:author="系统管理员" w:date="2016-09-28T13:30:00Z">
          <w:r w:rsidRPr="003A28AF" w:rsidDel="00244AA6">
            <w:rPr>
              <w:rFonts w:ascii="Arial" w:eastAsia="Arial" w:hAnsi="Arial" w:cs="Arial"/>
              <w:kern w:val="0"/>
              <w:sz w:val="22"/>
              <w:rPrChange w:id="770" w:author="Shicheng Guo" w:date="2016-10-02T22:39:00Z">
                <w:rPr>
                  <w:rFonts w:ascii="Times New Roman" w:hAnsi="Times New Roman"/>
                  <w:kern w:val="0"/>
                  <w:sz w:val="20"/>
                  <w:szCs w:val="20"/>
                </w:rPr>
              </w:rPrChange>
            </w:rPr>
            <w:delText xml:space="preserve"> </w:delText>
          </w:r>
        </w:del>
      </w:ins>
      <w:ins w:id="771" w:author="weilin pu" w:date="2016-07-13T10:55:00Z">
        <w:del w:id="772" w:author="系统管理员" w:date="2016-09-28T13:30:00Z">
          <w:r w:rsidRPr="003A28AF" w:rsidDel="00244AA6">
            <w:rPr>
              <w:rFonts w:ascii="Arial" w:eastAsia="Arial" w:hAnsi="Arial" w:cs="Arial"/>
              <w:kern w:val="0"/>
              <w:sz w:val="22"/>
              <w:rPrChange w:id="773" w:author="Shicheng Guo" w:date="2016-10-02T22:39:00Z">
                <w:rPr>
                  <w:rFonts w:ascii="Times New Roman" w:hAnsi="Times New Roman"/>
                  <w:kern w:val="0"/>
                  <w:sz w:val="20"/>
                  <w:szCs w:val="20"/>
                </w:rPr>
              </w:rPrChange>
            </w:rPr>
            <w:delText xml:space="preserve">Among them, xx </w:delText>
          </w:r>
        </w:del>
      </w:ins>
      <w:ins w:id="774" w:author="weilin pu" w:date="2016-07-13T10:56:00Z">
        <w:del w:id="775" w:author="系统管理员" w:date="2016-09-28T13:30:00Z">
          <w:r w:rsidRPr="003A28AF" w:rsidDel="00244AA6">
            <w:rPr>
              <w:rFonts w:ascii="Arial" w:eastAsia="Arial" w:hAnsi="Arial" w:cs="Arial"/>
              <w:kern w:val="0"/>
              <w:sz w:val="22"/>
              <w:rPrChange w:id="776" w:author="Shicheng Guo" w:date="2016-10-02T22:39:00Z">
                <w:rPr>
                  <w:rFonts w:ascii="Times New Roman" w:hAnsi="Times New Roman"/>
                  <w:kern w:val="0"/>
                  <w:sz w:val="20"/>
                  <w:szCs w:val="20"/>
                </w:rPr>
              </w:rPrChange>
            </w:rPr>
            <w:delText>CpG sites were located at gene start or promoter regions with xx hypermethylated genes, xx hypomethylated genes and xx genes showing mixed methylation patterns</w:delText>
          </w:r>
        </w:del>
      </w:ins>
      <w:ins w:id="777" w:author="雨林木风" w:date="2016-07-26T15:14:00Z">
        <w:del w:id="778" w:author="系统管理员" w:date="2016-09-28T13:30:00Z">
          <w:r w:rsidRPr="003A28AF" w:rsidDel="00244AA6">
            <w:rPr>
              <w:rFonts w:ascii="Arial" w:eastAsia="Arial" w:hAnsi="Arial" w:cs="Arial"/>
              <w:kern w:val="0"/>
              <w:sz w:val="22"/>
              <w:rPrChange w:id="779" w:author="Shicheng Guo" w:date="2016-10-02T22:39:00Z">
                <w:rPr>
                  <w:rFonts w:ascii="Times New Roman" w:hAnsi="Times New Roman"/>
                  <w:kern w:val="0"/>
                  <w:sz w:val="20"/>
                  <w:szCs w:val="20"/>
                </w:rPr>
              </w:rPrChange>
            </w:rPr>
            <w:delText xml:space="preserve"> </w:delText>
          </w:r>
        </w:del>
      </w:ins>
      <w:ins w:id="780" w:author="系统管理员" w:date="2016-09-28T13:30:00Z">
        <w:r w:rsidR="00244AA6" w:rsidRPr="003A28AF">
          <w:rPr>
            <w:rFonts w:ascii="Arial" w:eastAsia="Arial" w:hAnsi="Arial" w:cs="Arial"/>
            <w:kern w:val="0"/>
            <w:sz w:val="22"/>
            <w:rPrChange w:id="781" w:author="Shicheng Guo" w:date="2016-10-02T22:39:00Z">
              <w:rPr>
                <w:rFonts w:ascii="Times New Roman" w:hAnsi="Times New Roman"/>
                <w:kern w:val="0"/>
                <w:sz w:val="20"/>
                <w:szCs w:val="20"/>
              </w:rPr>
            </w:rPrChange>
          </w:rPr>
          <w:t xml:space="preserve">Among purified CD4+ T cells. After quality control (See Methods), 400420 CpG sites were retained. Of which, we identified 1026 differentially methylated sites (DMS) based on our criteria. 286 of these sites were hypomethylated while 740 were hypermethylated. These probes were distributed across 621 genes, and 440 genes were hypermethylated and 175 genes were hypomethylated. In addition, 6 genes showed mixed methylation status between SSc patients and normal controls. Further, 257 of these significant differential methylated probes located at gene start or gene promoter regions, where DNA methylation changes might negatively correlate with the gene expression. These probes were distributed across 173 genes, including 117 hypermethylated and 56 </w:t>
        </w:r>
        <w:r w:rsidR="00244AA6" w:rsidRPr="003A28AF">
          <w:rPr>
            <w:rFonts w:ascii="Arial" w:eastAsia="Arial" w:hAnsi="Arial" w:cs="Arial"/>
            <w:kern w:val="0"/>
            <w:sz w:val="22"/>
            <w:rPrChange w:id="782" w:author="Shicheng Guo" w:date="2016-10-02T22:39:00Z">
              <w:rPr>
                <w:rFonts w:ascii="Times New Roman" w:hAnsi="Times New Roman"/>
                <w:kern w:val="0"/>
                <w:sz w:val="20"/>
                <w:szCs w:val="20"/>
              </w:rPr>
            </w:rPrChange>
          </w:rPr>
          <w:lastRenderedPageBreak/>
          <w:t>hypomethylated genes.</w:t>
        </w:r>
      </w:ins>
    </w:p>
    <w:p w:rsidR="00244AA6" w:rsidRPr="003A28AF" w:rsidRDefault="00244AA6">
      <w:pPr>
        <w:spacing w:line="276" w:lineRule="auto"/>
        <w:rPr>
          <w:ins w:id="783" w:author="系统管理员" w:date="2016-09-28T13:30:00Z"/>
          <w:rFonts w:ascii="Arial" w:eastAsia="Arial" w:hAnsi="Arial" w:cs="Arial"/>
          <w:kern w:val="0"/>
          <w:sz w:val="22"/>
          <w:rPrChange w:id="784" w:author="Shicheng Guo" w:date="2016-10-02T22:40:00Z">
            <w:rPr>
              <w:ins w:id="785" w:author="系统管理员" w:date="2016-09-28T13:30:00Z"/>
              <w:rFonts w:ascii="Times New Roman" w:hAnsi="Times New Roman"/>
              <w:kern w:val="0"/>
              <w:sz w:val="20"/>
              <w:szCs w:val="20"/>
            </w:rPr>
          </w:rPrChange>
        </w:rPr>
        <w:pPrChange w:id="786" w:author="Shicheng Guo" w:date="2016-10-02T22:40:00Z">
          <w:pPr>
            <w:autoSpaceDE w:val="0"/>
            <w:autoSpaceDN w:val="0"/>
            <w:adjustRightInd w:val="0"/>
            <w:outlineLvl w:val="0"/>
          </w:pPr>
        </w:pPrChange>
      </w:pPr>
    </w:p>
    <w:p w:rsidR="00244AA6" w:rsidRPr="003A28AF" w:rsidRDefault="00244AA6">
      <w:pPr>
        <w:spacing w:line="276" w:lineRule="auto"/>
        <w:rPr>
          <w:ins w:id="787" w:author="系统管理员" w:date="2016-09-28T13:30:00Z"/>
          <w:rFonts w:ascii="Arial" w:eastAsia="Arial" w:hAnsi="Arial" w:cs="Arial"/>
          <w:kern w:val="0"/>
          <w:sz w:val="22"/>
          <w:rPrChange w:id="788" w:author="Shicheng Guo" w:date="2016-10-02T22:40:00Z">
            <w:rPr>
              <w:ins w:id="789" w:author="系统管理员" w:date="2016-09-28T13:30:00Z"/>
              <w:rFonts w:ascii="Times New Roman" w:hAnsi="Times New Roman"/>
              <w:kern w:val="0"/>
              <w:sz w:val="20"/>
              <w:szCs w:val="20"/>
            </w:rPr>
          </w:rPrChange>
        </w:rPr>
        <w:pPrChange w:id="790" w:author="Shicheng Guo" w:date="2016-10-02T22:40:00Z">
          <w:pPr>
            <w:autoSpaceDE w:val="0"/>
            <w:autoSpaceDN w:val="0"/>
            <w:adjustRightInd w:val="0"/>
            <w:outlineLvl w:val="0"/>
          </w:pPr>
        </w:pPrChange>
      </w:pPr>
      <w:ins w:id="791" w:author="系统管理员" w:date="2016-09-28T13:30:00Z">
        <w:r w:rsidRPr="003A28AF">
          <w:rPr>
            <w:rFonts w:ascii="Arial" w:eastAsia="Arial" w:hAnsi="Arial" w:cs="Arial"/>
            <w:kern w:val="0"/>
            <w:sz w:val="22"/>
            <w:rPrChange w:id="792" w:author="Shicheng Guo" w:date="2016-10-02T22:40:00Z">
              <w:rPr>
                <w:rFonts w:ascii="Times New Roman" w:hAnsi="Times New Roman"/>
                <w:kern w:val="0"/>
                <w:sz w:val="20"/>
                <w:szCs w:val="20"/>
              </w:rPr>
            </w:rPrChange>
          </w:rPr>
          <w:t xml:space="preserve">In purified CD8+ T cells, out of a total of 400491 probes, 1830 hypermethylated and 783 hypomethylated probes were detected in SSc patients compared with normal controls. These DMS were distributed across 1567 genes, including 1086 genes with only hypermethyated sites, 412 genes with only hypomethylated sites as well as 69 genes with mixed methylation pattern of CpG sites. Among them, 795 CpG sites were located at gene start or promoter regions with 332 hypermethylated genes, 166 hypomethylated genes and 2 genes showing mixed methylation patterns. </w:t>
        </w:r>
      </w:ins>
      <w:ins w:id="793" w:author="系统管理员" w:date="2016-09-28T13:31:00Z">
        <w:r w:rsidRPr="003A28AF">
          <w:rPr>
            <w:rFonts w:ascii="Arial" w:eastAsia="Arial" w:hAnsi="Arial" w:cs="Arial"/>
            <w:kern w:val="0"/>
            <w:sz w:val="22"/>
            <w:rPrChange w:id="794" w:author="Shicheng Guo" w:date="2016-10-02T22:40:00Z">
              <w:rPr>
                <w:rFonts w:ascii="Times New Roman" w:hAnsi="Times New Roman"/>
                <w:kern w:val="0"/>
                <w:sz w:val="20"/>
                <w:szCs w:val="20"/>
              </w:rPr>
            </w:rPrChange>
          </w:rPr>
          <w:t xml:space="preserve">(Figure xx </w:t>
        </w:r>
        <w:r w:rsidRPr="003A28AF">
          <w:rPr>
            <w:rFonts w:ascii="微软雅黑" w:eastAsia="微软雅黑" w:hAnsi="微软雅黑" w:cs="微软雅黑" w:hint="eastAsia"/>
            <w:kern w:val="0"/>
            <w:sz w:val="22"/>
            <w:rPrChange w:id="795" w:author="Shicheng Guo" w:date="2016-10-02T22:40:00Z">
              <w:rPr>
                <w:rFonts w:ascii="Times New Roman" w:hAnsi="Times New Roman" w:hint="eastAsia"/>
                <w:kern w:val="0"/>
                <w:sz w:val="20"/>
                <w:szCs w:val="20"/>
              </w:rPr>
            </w:rPrChange>
          </w:rPr>
          <w:t>交叉圆圈图</w:t>
        </w:r>
        <w:r w:rsidRPr="003A28AF">
          <w:rPr>
            <w:rFonts w:ascii="Arial" w:eastAsia="Arial" w:hAnsi="Arial" w:cs="Arial"/>
            <w:kern w:val="0"/>
            <w:sz w:val="22"/>
            <w:rPrChange w:id="796" w:author="Shicheng Guo" w:date="2016-10-02T22:40:00Z">
              <w:rPr>
                <w:rFonts w:ascii="Times New Roman" w:hAnsi="Times New Roman"/>
                <w:kern w:val="0"/>
                <w:sz w:val="20"/>
                <w:szCs w:val="20"/>
              </w:rPr>
            </w:rPrChange>
          </w:rPr>
          <w:t>).</w:t>
        </w:r>
      </w:ins>
    </w:p>
    <w:p w:rsidR="00244AA6" w:rsidRPr="003A28AF" w:rsidRDefault="00244AA6">
      <w:pPr>
        <w:spacing w:line="276" w:lineRule="auto"/>
        <w:rPr>
          <w:ins w:id="797" w:author="系统管理员" w:date="2016-09-28T13:30:00Z"/>
          <w:rFonts w:ascii="Arial" w:eastAsia="Arial" w:hAnsi="Arial" w:cs="Arial"/>
          <w:kern w:val="0"/>
          <w:sz w:val="22"/>
          <w:rPrChange w:id="798" w:author="Shicheng Guo" w:date="2016-10-02T22:40:00Z">
            <w:rPr>
              <w:ins w:id="799" w:author="系统管理员" w:date="2016-09-28T13:30:00Z"/>
              <w:rFonts w:ascii="Times New Roman" w:hAnsi="Times New Roman"/>
              <w:kern w:val="0"/>
              <w:sz w:val="20"/>
              <w:szCs w:val="20"/>
            </w:rPr>
          </w:rPrChange>
        </w:rPr>
        <w:pPrChange w:id="800" w:author="Shicheng Guo" w:date="2016-10-02T22:40:00Z">
          <w:pPr>
            <w:autoSpaceDE w:val="0"/>
            <w:autoSpaceDN w:val="0"/>
            <w:adjustRightInd w:val="0"/>
            <w:outlineLvl w:val="0"/>
          </w:pPr>
        </w:pPrChange>
      </w:pPr>
    </w:p>
    <w:p w:rsidR="00E82F8C" w:rsidRPr="003A28AF" w:rsidRDefault="00244AA6">
      <w:pPr>
        <w:spacing w:line="276" w:lineRule="auto"/>
        <w:rPr>
          <w:ins w:id="801" w:author="weilin pu" w:date="2016-07-13T11:00:00Z"/>
          <w:rFonts w:ascii="Arial" w:eastAsia="Arial" w:hAnsi="Arial" w:cs="Arial"/>
          <w:kern w:val="0"/>
          <w:sz w:val="22"/>
          <w:rPrChange w:id="802" w:author="Shicheng Guo" w:date="2016-10-02T22:40:00Z">
            <w:rPr>
              <w:ins w:id="803" w:author="weilin pu" w:date="2016-07-13T11:00:00Z"/>
              <w:rFonts w:ascii="Times New Roman" w:hAnsi="Times New Roman"/>
              <w:kern w:val="0"/>
              <w:sz w:val="20"/>
              <w:szCs w:val="20"/>
            </w:rPr>
          </w:rPrChange>
        </w:rPr>
        <w:pPrChange w:id="804" w:author="Shicheng Guo" w:date="2016-10-02T22:40:00Z">
          <w:pPr>
            <w:autoSpaceDE w:val="0"/>
            <w:autoSpaceDN w:val="0"/>
            <w:adjustRightInd w:val="0"/>
            <w:outlineLvl w:val="0"/>
          </w:pPr>
        </w:pPrChange>
      </w:pPr>
      <w:ins w:id="805" w:author="系统管理员" w:date="2016-09-28T13:30:00Z">
        <w:r w:rsidRPr="003A28AF">
          <w:rPr>
            <w:rFonts w:ascii="Arial" w:eastAsia="Arial" w:hAnsi="Arial" w:cs="Arial"/>
            <w:kern w:val="0"/>
            <w:sz w:val="22"/>
            <w:rPrChange w:id="806" w:author="Shicheng Guo" w:date="2016-10-02T22:40:00Z">
              <w:rPr>
                <w:rFonts w:ascii="Times New Roman" w:hAnsi="Times New Roman"/>
                <w:kern w:val="0"/>
                <w:sz w:val="20"/>
                <w:szCs w:val="20"/>
              </w:rPr>
            </w:rPrChange>
          </w:rPr>
          <w:t xml:space="preserve">When comparing the DMS between CD4+ T cells and CD8+ T cells, we found 330 of the DMS were shared, and 696 DMS were unique to CD4+ T cells while 2283 DMS were unique to CD8+ T cells. We found that the 330 shared DMS were showing the same directions (hyper or hypo) in CD4+ and CD8+ T cells. The shared CpG sites were distributed across 215 genes and 138 were hypermethylated, 75 were hypomethylated, and 2 genes were displaying mixed methylation patterns </w:t>
        </w:r>
      </w:ins>
      <w:ins w:id="807" w:author="雨林木风" w:date="2016-07-26T15:14:00Z">
        <w:del w:id="808" w:author="系统管理员" w:date="2016-09-28T13:31:00Z">
          <w:r w:rsidR="00E82F8C" w:rsidRPr="003A28AF" w:rsidDel="00244AA6">
            <w:rPr>
              <w:rFonts w:ascii="Arial" w:eastAsia="Arial" w:hAnsi="Arial" w:cs="Arial"/>
              <w:kern w:val="0"/>
              <w:sz w:val="22"/>
              <w:rPrChange w:id="809" w:author="Shicheng Guo" w:date="2016-10-02T22:40:00Z">
                <w:rPr>
                  <w:rFonts w:ascii="Times New Roman" w:hAnsi="Times New Roman"/>
                  <w:kern w:val="0"/>
                  <w:sz w:val="20"/>
                  <w:szCs w:val="20"/>
                </w:rPr>
              </w:rPrChange>
            </w:rPr>
            <w:delText xml:space="preserve">(Figure xx </w:delText>
          </w:r>
          <w:r w:rsidR="00E82F8C" w:rsidRPr="003A28AF" w:rsidDel="00244AA6">
            <w:rPr>
              <w:rFonts w:ascii="微软雅黑" w:eastAsia="微软雅黑" w:hAnsi="微软雅黑" w:cs="微软雅黑" w:hint="eastAsia"/>
              <w:kern w:val="0"/>
              <w:sz w:val="22"/>
              <w:rPrChange w:id="810" w:author="Shicheng Guo" w:date="2016-10-02T22:40:00Z">
                <w:rPr>
                  <w:rFonts w:ascii="Times New Roman" w:hAnsi="Times New Roman" w:hint="eastAsia"/>
                  <w:kern w:val="0"/>
                  <w:sz w:val="20"/>
                  <w:szCs w:val="20"/>
                </w:rPr>
              </w:rPrChange>
            </w:rPr>
            <w:delText>交叉</w:delText>
          </w:r>
        </w:del>
      </w:ins>
      <w:ins w:id="811" w:author="雨林木风" w:date="2016-07-26T15:15:00Z">
        <w:del w:id="812" w:author="系统管理员" w:date="2016-09-28T13:31:00Z">
          <w:r w:rsidR="00E82F8C" w:rsidRPr="003A28AF" w:rsidDel="00244AA6">
            <w:rPr>
              <w:rFonts w:ascii="微软雅黑" w:eastAsia="微软雅黑" w:hAnsi="微软雅黑" w:cs="微软雅黑" w:hint="eastAsia"/>
              <w:kern w:val="0"/>
              <w:sz w:val="22"/>
              <w:rPrChange w:id="813" w:author="Shicheng Guo" w:date="2016-10-02T22:40:00Z">
                <w:rPr>
                  <w:rFonts w:ascii="Times New Roman" w:hAnsi="Times New Roman" w:hint="eastAsia"/>
                  <w:kern w:val="0"/>
                  <w:sz w:val="20"/>
                  <w:szCs w:val="20"/>
                </w:rPr>
              </w:rPrChange>
            </w:rPr>
            <w:delText>圆圈图</w:delText>
          </w:r>
        </w:del>
      </w:ins>
      <w:ins w:id="814" w:author="雨林木风" w:date="2016-07-26T15:14:00Z">
        <w:del w:id="815" w:author="系统管理员" w:date="2016-09-28T13:31:00Z">
          <w:r w:rsidR="00E82F8C" w:rsidRPr="003A28AF" w:rsidDel="00244AA6">
            <w:rPr>
              <w:rFonts w:ascii="Arial" w:eastAsia="Arial" w:hAnsi="Arial" w:cs="Arial"/>
              <w:kern w:val="0"/>
              <w:sz w:val="22"/>
              <w:rPrChange w:id="816" w:author="Shicheng Guo" w:date="2016-10-02T22:40:00Z">
                <w:rPr>
                  <w:rFonts w:ascii="Times New Roman" w:hAnsi="Times New Roman"/>
                  <w:kern w:val="0"/>
                  <w:sz w:val="20"/>
                  <w:szCs w:val="20"/>
                </w:rPr>
              </w:rPrChange>
            </w:rPr>
            <w:delText>)</w:delText>
          </w:r>
        </w:del>
      </w:ins>
      <w:ins w:id="817" w:author="weilin pu" w:date="2016-07-13T10:56:00Z">
        <w:del w:id="818" w:author="系统管理员" w:date="2016-09-28T13:31:00Z">
          <w:r w:rsidR="00E82F8C" w:rsidRPr="003A28AF" w:rsidDel="00244AA6">
            <w:rPr>
              <w:rFonts w:ascii="Arial" w:eastAsia="Arial" w:hAnsi="Arial" w:cs="Arial"/>
              <w:kern w:val="0"/>
              <w:sz w:val="22"/>
              <w:rPrChange w:id="819" w:author="Shicheng Guo" w:date="2016-10-02T22:40:00Z">
                <w:rPr>
                  <w:rFonts w:ascii="Times New Roman" w:hAnsi="Times New Roman"/>
                  <w:kern w:val="0"/>
                  <w:sz w:val="20"/>
                  <w:szCs w:val="20"/>
                </w:rPr>
              </w:rPrChange>
            </w:rPr>
            <w:delText xml:space="preserve">. </w:delText>
          </w:r>
        </w:del>
      </w:ins>
      <w:ins w:id="820" w:author="系统管理员" w:date="2016-09-28T13:32:00Z">
        <w:r w:rsidRPr="003A28AF">
          <w:rPr>
            <w:rFonts w:ascii="Arial" w:eastAsia="Arial" w:hAnsi="Arial" w:cs="Arial"/>
            <w:kern w:val="0"/>
            <w:sz w:val="22"/>
            <w:rPrChange w:id="821" w:author="Shicheng Guo" w:date="2016-10-02T22:40:00Z">
              <w:rPr>
                <w:rFonts w:ascii="Times New Roman" w:hAnsi="Times New Roman"/>
                <w:kern w:val="0"/>
                <w:sz w:val="20"/>
                <w:szCs w:val="20"/>
              </w:rPr>
            </w:rPrChange>
          </w:rPr>
          <w:t>(Figure xx).</w:t>
        </w:r>
      </w:ins>
    </w:p>
    <w:p w:rsidR="00E82F8C" w:rsidRPr="0009337A" w:rsidRDefault="00E82F8C">
      <w:pPr>
        <w:autoSpaceDE w:val="0"/>
        <w:autoSpaceDN w:val="0"/>
        <w:adjustRightInd w:val="0"/>
        <w:outlineLvl w:val="0"/>
        <w:rPr>
          <w:ins w:id="822" w:author="weilin pu" w:date="2016-07-13T11:00:00Z"/>
          <w:rFonts w:ascii="Arial" w:hAnsi="Arial" w:cs="Arial"/>
          <w:kern w:val="0"/>
          <w:sz w:val="22"/>
          <w:rPrChange w:id="823" w:author="Shicheng Guo" w:date="2016-10-02T22:38:00Z">
            <w:rPr>
              <w:ins w:id="824" w:author="weilin pu" w:date="2016-07-13T11:00:00Z"/>
              <w:rFonts w:ascii="Times New Roman" w:hAnsi="Times New Roman"/>
              <w:kern w:val="0"/>
              <w:sz w:val="20"/>
              <w:szCs w:val="20"/>
            </w:rPr>
          </w:rPrChange>
        </w:rPr>
      </w:pPr>
    </w:p>
    <w:p w:rsidR="00E82F8C" w:rsidRPr="0009337A" w:rsidDel="00360CBE" w:rsidRDefault="00E82F8C">
      <w:pPr>
        <w:autoSpaceDE w:val="0"/>
        <w:autoSpaceDN w:val="0"/>
        <w:adjustRightInd w:val="0"/>
        <w:outlineLvl w:val="0"/>
        <w:rPr>
          <w:ins w:id="825" w:author="weilin pu" w:date="2016-07-13T11:11:00Z"/>
          <w:del w:id="826" w:author="系统管理员" w:date="2016-09-28T16:05:00Z"/>
          <w:rFonts w:ascii="Arial" w:hAnsi="Arial" w:cs="Arial"/>
          <w:kern w:val="0"/>
          <w:sz w:val="22"/>
          <w:rPrChange w:id="827" w:author="Shicheng Guo" w:date="2016-10-02T22:38:00Z">
            <w:rPr>
              <w:ins w:id="828" w:author="weilin pu" w:date="2016-07-13T11:11:00Z"/>
              <w:del w:id="829" w:author="系统管理员" w:date="2016-09-28T16:05:00Z"/>
              <w:rFonts w:ascii="Times New Roman" w:hAnsi="Times New Roman"/>
              <w:kern w:val="0"/>
              <w:sz w:val="20"/>
              <w:szCs w:val="20"/>
            </w:rPr>
          </w:rPrChange>
        </w:rPr>
      </w:pPr>
      <w:ins w:id="830" w:author="weilin pu" w:date="2016-07-13T11:00:00Z">
        <w:del w:id="831" w:author="系统管理员" w:date="2016-09-28T13:31:00Z">
          <w:r w:rsidRPr="0009337A" w:rsidDel="00244AA6">
            <w:rPr>
              <w:rFonts w:ascii="Arial" w:hAnsi="Arial" w:cs="Arial"/>
              <w:kern w:val="0"/>
              <w:sz w:val="22"/>
              <w:rPrChange w:id="832" w:author="Shicheng Guo" w:date="2016-10-02T22:38:00Z">
                <w:rPr>
                  <w:rFonts w:ascii="Times New Roman" w:hAnsi="Times New Roman"/>
                  <w:kern w:val="0"/>
                  <w:sz w:val="20"/>
                  <w:szCs w:val="20"/>
                </w:rPr>
              </w:rPrChange>
            </w:rPr>
            <w:delText>When comparing the DMS between CD4+ T cells and CD8+ T cells, we found xx of the DMS were shared, and xx DMS were unique to CD4+ T cells while xx DMS were unique to CD8+ T cells. The shared CpG sites were distributed across xx genes and xx were hypermethylated, xx were hypomethylated, and xx were displaying mixed methylation patterns</w:delText>
          </w:r>
        </w:del>
      </w:ins>
      <w:ins w:id="833" w:author="雨林木风" w:date="2016-07-26T15:14:00Z">
        <w:del w:id="834" w:author="系统管理员" w:date="2016-09-28T13:31:00Z">
          <w:r w:rsidRPr="0009337A" w:rsidDel="00244AA6">
            <w:rPr>
              <w:rFonts w:ascii="Arial" w:hAnsi="Arial" w:cs="Arial"/>
              <w:kern w:val="0"/>
              <w:sz w:val="22"/>
              <w:rPrChange w:id="835" w:author="Shicheng Guo" w:date="2016-10-02T22:38:00Z">
                <w:rPr>
                  <w:rFonts w:ascii="Times New Roman" w:hAnsi="Times New Roman"/>
                  <w:kern w:val="0"/>
                  <w:sz w:val="20"/>
                  <w:szCs w:val="20"/>
                </w:rPr>
              </w:rPrChange>
            </w:rPr>
            <w:delText xml:space="preserve"> (</w:delText>
          </w:r>
        </w:del>
        <w:del w:id="836" w:author="系统管理员" w:date="2016-09-28T13:32:00Z">
          <w:r w:rsidRPr="0009337A" w:rsidDel="00830A04">
            <w:rPr>
              <w:rFonts w:ascii="Arial" w:hAnsi="Arial" w:cs="Arial"/>
              <w:kern w:val="0"/>
              <w:sz w:val="22"/>
              <w:rPrChange w:id="837" w:author="Shicheng Guo" w:date="2016-10-02T22:38:00Z">
                <w:rPr>
                  <w:rFonts w:ascii="Times New Roman" w:hAnsi="Times New Roman"/>
                  <w:kern w:val="0"/>
                  <w:sz w:val="20"/>
                  <w:szCs w:val="20"/>
                </w:rPr>
              </w:rPrChange>
            </w:rPr>
            <w:delText>Figure xx)</w:delText>
          </w:r>
        </w:del>
      </w:ins>
      <w:ins w:id="838" w:author="weilin pu" w:date="2016-07-13T11:00:00Z">
        <w:del w:id="839" w:author="系统管理员" w:date="2016-09-28T13:32:00Z">
          <w:r w:rsidRPr="0009337A" w:rsidDel="00830A04">
            <w:rPr>
              <w:rFonts w:ascii="Arial" w:hAnsi="Arial" w:cs="Arial"/>
              <w:kern w:val="0"/>
              <w:sz w:val="22"/>
              <w:rPrChange w:id="840" w:author="Shicheng Guo" w:date="2016-10-02T22:38:00Z">
                <w:rPr>
                  <w:rFonts w:ascii="Times New Roman" w:hAnsi="Times New Roman"/>
                  <w:kern w:val="0"/>
                  <w:sz w:val="20"/>
                  <w:szCs w:val="20"/>
                </w:rPr>
              </w:rPrChange>
            </w:rPr>
            <w:delText>.</w:delText>
          </w:r>
        </w:del>
      </w:ins>
    </w:p>
    <w:p w:rsidR="00830007" w:rsidRPr="0009337A" w:rsidRDefault="00E82F8C">
      <w:pPr>
        <w:autoSpaceDE w:val="0"/>
        <w:autoSpaceDN w:val="0"/>
        <w:adjustRightInd w:val="0"/>
        <w:outlineLvl w:val="0"/>
        <w:rPr>
          <w:del w:id="841" w:author="系统管理员" w:date="2016-09-28T16:05:00Z"/>
          <w:rFonts w:ascii="Arial" w:hAnsi="Arial" w:cs="Arial"/>
          <w:kern w:val="0"/>
          <w:sz w:val="22"/>
          <w:rPrChange w:id="842" w:author="Shicheng Guo" w:date="2016-10-02T22:38:00Z">
            <w:rPr>
              <w:del w:id="843" w:author="系统管理员" w:date="2016-09-28T16:05:00Z"/>
              <w:rFonts w:ascii="Times New Roman" w:hAnsi="Times New Roman"/>
              <w:kern w:val="0"/>
              <w:sz w:val="20"/>
              <w:szCs w:val="20"/>
            </w:rPr>
          </w:rPrChange>
        </w:rPr>
        <w:pPrChange w:id="844" w:author="Shicheng Guo" w:date="2016-10-02T22:40:00Z">
          <w:pPr>
            <w:autoSpaceDE w:val="0"/>
            <w:autoSpaceDN w:val="0"/>
            <w:adjustRightInd w:val="0"/>
          </w:pPr>
        </w:pPrChange>
      </w:pPr>
      <w:del w:id="845" w:author="系统管理员" w:date="2016-09-28T16:05:00Z">
        <w:r w:rsidRPr="0009337A" w:rsidDel="00360CBE">
          <w:rPr>
            <w:rFonts w:ascii="Arial" w:hAnsi="Arial" w:cs="Arial"/>
            <w:kern w:val="0"/>
            <w:sz w:val="22"/>
            <w:rPrChange w:id="846" w:author="Shicheng Guo" w:date="2016-10-02T22:38:00Z">
              <w:rPr>
                <w:rFonts w:ascii="Times New Roman" w:hAnsi="Times New Roman"/>
                <w:kern w:val="0"/>
                <w:sz w:val="20"/>
                <w:szCs w:val="20"/>
              </w:rPr>
            </w:rPrChange>
          </w:rPr>
          <w:delText>.</w:delText>
        </w:r>
      </w:del>
    </w:p>
    <w:p w:rsidR="00E82F8C" w:rsidRPr="0009337A" w:rsidDel="003A007B" w:rsidRDefault="00E82F8C">
      <w:pPr>
        <w:autoSpaceDE w:val="0"/>
        <w:autoSpaceDN w:val="0"/>
        <w:adjustRightInd w:val="0"/>
        <w:rPr>
          <w:del w:id="847" w:author="weilin pu" w:date="2016-07-13T10:43:00Z"/>
          <w:rFonts w:ascii="Arial" w:hAnsi="Arial" w:cs="Arial"/>
          <w:kern w:val="0"/>
          <w:sz w:val="22"/>
          <w:rPrChange w:id="848" w:author="Shicheng Guo" w:date="2016-10-02T22:38:00Z">
            <w:rPr>
              <w:del w:id="849" w:author="weilin pu" w:date="2016-07-13T10:43:00Z"/>
              <w:rFonts w:ascii="Times New Roman" w:hAnsi="Times New Roman"/>
              <w:kern w:val="0"/>
              <w:sz w:val="20"/>
              <w:szCs w:val="20"/>
            </w:rPr>
          </w:rPrChange>
        </w:rPr>
      </w:pPr>
    </w:p>
    <w:p w:rsidR="00E82F8C" w:rsidRPr="0009337A" w:rsidDel="009F2740" w:rsidRDefault="00E82F8C">
      <w:pPr>
        <w:autoSpaceDE w:val="0"/>
        <w:autoSpaceDN w:val="0"/>
        <w:adjustRightInd w:val="0"/>
        <w:rPr>
          <w:del w:id="850" w:author="weilin pu" w:date="2016-07-13T11:17:00Z"/>
          <w:rFonts w:ascii="Arial" w:hAnsi="Arial" w:cs="Arial"/>
          <w:b/>
          <w:kern w:val="0"/>
          <w:sz w:val="22"/>
          <w:rPrChange w:id="851" w:author="Shicheng Guo" w:date="2016-10-02T22:38:00Z">
            <w:rPr>
              <w:del w:id="852" w:author="weilin pu" w:date="2016-07-13T11:17:00Z"/>
              <w:rFonts w:ascii="Times New Roman" w:hAnsi="Times New Roman"/>
              <w:b/>
              <w:kern w:val="0"/>
              <w:sz w:val="20"/>
              <w:szCs w:val="20"/>
            </w:rPr>
          </w:rPrChange>
        </w:rPr>
      </w:pPr>
      <w:del w:id="853" w:author="weilin pu" w:date="2016-07-13T11:17:00Z">
        <w:r w:rsidRPr="0009337A" w:rsidDel="009F2740">
          <w:rPr>
            <w:rFonts w:ascii="Arial" w:hAnsi="Arial" w:cs="Arial"/>
            <w:b/>
            <w:kern w:val="0"/>
            <w:sz w:val="22"/>
            <w:rPrChange w:id="854" w:author="Shicheng Guo" w:date="2016-10-02T22:38:00Z">
              <w:rPr>
                <w:rFonts w:ascii="Times New Roman" w:hAnsi="Times New Roman"/>
                <w:b/>
                <w:kern w:val="0"/>
                <w:sz w:val="20"/>
                <w:szCs w:val="20"/>
              </w:rPr>
            </w:rPrChange>
          </w:rPr>
          <w:delText>DNA methylation next generation sequencing validate and argument the differential CpG sites</w:delText>
        </w:r>
      </w:del>
    </w:p>
    <w:p w:rsidR="00E82F8C" w:rsidRPr="0009337A" w:rsidRDefault="00E82F8C">
      <w:pPr>
        <w:autoSpaceDE w:val="0"/>
        <w:autoSpaceDN w:val="0"/>
        <w:adjustRightInd w:val="0"/>
        <w:rPr>
          <w:rFonts w:ascii="Arial" w:hAnsi="Arial" w:cs="Arial"/>
          <w:b/>
          <w:kern w:val="0"/>
          <w:sz w:val="22"/>
          <w:rPrChange w:id="855" w:author="Shicheng Guo" w:date="2016-10-02T22:38:00Z">
            <w:rPr>
              <w:rFonts w:ascii="Times New Roman" w:hAnsi="Times New Roman"/>
              <w:b/>
              <w:kern w:val="0"/>
              <w:sz w:val="20"/>
              <w:szCs w:val="20"/>
            </w:rPr>
          </w:rPrChange>
        </w:rPr>
      </w:pPr>
    </w:p>
    <w:p w:rsidR="00E82F8C" w:rsidRPr="0009337A" w:rsidRDefault="00E82F8C">
      <w:pPr>
        <w:autoSpaceDE w:val="0"/>
        <w:autoSpaceDN w:val="0"/>
        <w:adjustRightInd w:val="0"/>
        <w:outlineLvl w:val="0"/>
        <w:rPr>
          <w:rFonts w:ascii="Arial" w:hAnsi="Arial" w:cs="Arial"/>
          <w:b/>
          <w:kern w:val="0"/>
          <w:sz w:val="22"/>
          <w:rPrChange w:id="856" w:author="Shicheng Guo" w:date="2016-10-02T22:38:00Z">
            <w:rPr>
              <w:rFonts w:ascii="Times New Roman" w:hAnsi="Times New Roman"/>
              <w:b/>
              <w:kern w:val="0"/>
              <w:sz w:val="20"/>
              <w:szCs w:val="20"/>
            </w:rPr>
          </w:rPrChange>
        </w:rPr>
      </w:pPr>
      <w:r w:rsidRPr="0009337A">
        <w:rPr>
          <w:rFonts w:ascii="Arial" w:hAnsi="Arial" w:cs="Arial"/>
          <w:b/>
          <w:kern w:val="0"/>
          <w:sz w:val="22"/>
          <w:rPrChange w:id="857" w:author="Shicheng Guo" w:date="2016-10-02T22:38:00Z">
            <w:rPr>
              <w:rFonts w:ascii="Times New Roman" w:hAnsi="Times New Roman"/>
              <w:b/>
              <w:kern w:val="0"/>
              <w:sz w:val="20"/>
              <w:szCs w:val="20"/>
            </w:rPr>
          </w:rPrChange>
        </w:rPr>
        <w:t>A significant enrichment in type I interferon (IFN)-associated signaling pathway and genes</w:t>
      </w:r>
    </w:p>
    <w:p w:rsidR="00E82F8C" w:rsidRPr="0009337A" w:rsidRDefault="00E82F8C">
      <w:pPr>
        <w:autoSpaceDE w:val="0"/>
        <w:autoSpaceDN w:val="0"/>
        <w:adjustRightInd w:val="0"/>
        <w:rPr>
          <w:ins w:id="858" w:author="weilin pu" w:date="2016-07-21T15:05:00Z"/>
          <w:rFonts w:ascii="Arial" w:hAnsi="Arial" w:cs="Arial"/>
          <w:kern w:val="0"/>
          <w:sz w:val="22"/>
          <w:rPrChange w:id="859" w:author="Shicheng Guo" w:date="2016-10-02T22:38:00Z">
            <w:rPr>
              <w:ins w:id="860" w:author="weilin pu" w:date="2016-07-21T15:05:00Z"/>
              <w:rFonts w:ascii="Times New Roman" w:hAnsi="Times New Roman"/>
              <w:kern w:val="0"/>
              <w:sz w:val="20"/>
              <w:szCs w:val="20"/>
            </w:rPr>
          </w:rPrChange>
        </w:rPr>
      </w:pPr>
      <w:ins w:id="861" w:author="weilin pu" w:date="2016-07-13T11:18:00Z">
        <w:r w:rsidRPr="0009337A">
          <w:rPr>
            <w:rFonts w:ascii="Arial" w:hAnsi="Arial" w:cs="Arial"/>
            <w:kern w:val="0"/>
            <w:sz w:val="22"/>
            <w:rPrChange w:id="862" w:author="Shicheng Guo" w:date="2016-10-02T22:38:00Z">
              <w:rPr>
                <w:rFonts w:ascii="Times New Roman" w:hAnsi="Times New Roman"/>
                <w:kern w:val="0"/>
                <w:sz w:val="20"/>
                <w:szCs w:val="20"/>
              </w:rPr>
            </w:rPrChange>
          </w:rPr>
          <w:t xml:space="preserve">To identify the biological gene ontologies </w:t>
        </w:r>
      </w:ins>
      <w:ins w:id="863" w:author="weilin pu" w:date="2016-07-13T11:21:00Z">
        <w:r w:rsidRPr="0009337A">
          <w:rPr>
            <w:rFonts w:ascii="Arial" w:hAnsi="Arial" w:cs="Arial"/>
            <w:kern w:val="0"/>
            <w:sz w:val="22"/>
            <w:rPrChange w:id="864" w:author="Shicheng Guo" w:date="2016-10-02T22:38:00Z">
              <w:rPr>
                <w:rFonts w:ascii="Times New Roman" w:hAnsi="Times New Roman"/>
                <w:kern w:val="0"/>
                <w:sz w:val="20"/>
                <w:szCs w:val="20"/>
              </w:rPr>
            </w:rPrChange>
          </w:rPr>
          <w:t xml:space="preserve">influenced by the differential methylation pattern in CD4+ and CD8+ T cells between SSc patients and </w:t>
        </w:r>
      </w:ins>
      <w:ins w:id="865" w:author="weilin pu" w:date="2016-07-13T11:22:00Z">
        <w:r w:rsidRPr="0009337A">
          <w:rPr>
            <w:rFonts w:ascii="Arial" w:hAnsi="Arial" w:cs="Arial"/>
            <w:kern w:val="0"/>
            <w:sz w:val="22"/>
            <w:rPrChange w:id="866" w:author="Shicheng Guo" w:date="2016-10-02T22:38:00Z">
              <w:rPr>
                <w:rFonts w:ascii="Times New Roman" w:hAnsi="Times New Roman"/>
                <w:kern w:val="0"/>
                <w:sz w:val="20"/>
                <w:szCs w:val="20"/>
              </w:rPr>
            </w:rPrChange>
          </w:rPr>
          <w:t>normal</w:t>
        </w:r>
      </w:ins>
      <w:ins w:id="867" w:author="weilin pu" w:date="2016-07-21T14:54:00Z">
        <w:r w:rsidRPr="0009337A">
          <w:rPr>
            <w:rFonts w:ascii="Arial" w:hAnsi="Arial" w:cs="Arial"/>
            <w:kern w:val="0"/>
            <w:sz w:val="22"/>
            <w:rPrChange w:id="868" w:author="Shicheng Guo" w:date="2016-10-02T22:38:00Z">
              <w:rPr>
                <w:rFonts w:ascii="Times New Roman" w:hAnsi="Times New Roman"/>
                <w:kern w:val="0"/>
                <w:sz w:val="20"/>
                <w:szCs w:val="20"/>
              </w:rPr>
            </w:rPrChange>
          </w:rPr>
          <w:t>s</w:t>
        </w:r>
      </w:ins>
      <w:ins w:id="869" w:author="weilin pu" w:date="2016-07-13T11:21:00Z">
        <w:r w:rsidRPr="0009337A">
          <w:rPr>
            <w:rFonts w:ascii="Arial" w:hAnsi="Arial" w:cs="Arial"/>
            <w:kern w:val="0"/>
            <w:sz w:val="22"/>
            <w:rPrChange w:id="870" w:author="Shicheng Guo" w:date="2016-10-02T22:38:00Z">
              <w:rPr>
                <w:rFonts w:ascii="Times New Roman" w:hAnsi="Times New Roman"/>
                <w:kern w:val="0"/>
                <w:sz w:val="20"/>
                <w:szCs w:val="20"/>
              </w:rPr>
            </w:rPrChange>
          </w:rPr>
          <w:t xml:space="preserve">, we conducted the </w:t>
        </w:r>
      </w:ins>
      <w:ins w:id="871" w:author="weilin pu" w:date="2016-07-13T11:22:00Z">
        <w:r w:rsidRPr="0009337A">
          <w:rPr>
            <w:rFonts w:ascii="Arial" w:hAnsi="Arial" w:cs="Arial"/>
            <w:kern w:val="0"/>
            <w:sz w:val="22"/>
            <w:rPrChange w:id="872" w:author="Shicheng Guo" w:date="2016-10-02T22:38:00Z">
              <w:rPr>
                <w:rFonts w:ascii="Times New Roman" w:hAnsi="Times New Roman"/>
                <w:kern w:val="0"/>
                <w:sz w:val="20"/>
                <w:szCs w:val="20"/>
              </w:rPr>
            </w:rPrChange>
          </w:rPr>
          <w:t xml:space="preserve">differential methylation </w:t>
        </w:r>
      </w:ins>
      <w:ins w:id="873" w:author="weilin pu" w:date="2016-07-13T11:24:00Z">
        <w:r w:rsidRPr="0009337A">
          <w:rPr>
            <w:rFonts w:ascii="Arial" w:hAnsi="Arial" w:cs="Arial"/>
            <w:kern w:val="0"/>
            <w:sz w:val="22"/>
            <w:rPrChange w:id="874" w:author="Shicheng Guo" w:date="2016-10-02T22:38:00Z">
              <w:rPr>
                <w:rFonts w:ascii="Times New Roman" w:hAnsi="Times New Roman"/>
                <w:kern w:val="0"/>
                <w:sz w:val="20"/>
                <w:szCs w:val="20"/>
              </w:rPr>
            </w:rPrChange>
          </w:rPr>
          <w:t>enrichment analysis implemented in RnBeads</w:t>
        </w:r>
      </w:ins>
      <w:ins w:id="875" w:author="weilin pu" w:date="2016-07-13T13:48:00Z">
        <w:r w:rsidRPr="0009337A">
          <w:rPr>
            <w:rFonts w:ascii="Arial" w:hAnsi="Arial" w:cs="Arial"/>
            <w:kern w:val="0"/>
            <w:sz w:val="22"/>
            <w:rPrChange w:id="876" w:author="Shicheng Guo" w:date="2016-10-02T22:38:00Z">
              <w:rPr>
                <w:rFonts w:ascii="Times New Roman" w:hAnsi="Times New Roman"/>
                <w:kern w:val="0"/>
                <w:sz w:val="20"/>
                <w:szCs w:val="20"/>
              </w:rPr>
            </w:rPrChange>
          </w:rPr>
          <w:t xml:space="preserve"> package</w:t>
        </w:r>
      </w:ins>
      <w:ins w:id="877" w:author="weilin pu" w:date="2016-07-13T11:24:00Z">
        <w:r w:rsidRPr="0009337A">
          <w:rPr>
            <w:rFonts w:ascii="Arial" w:hAnsi="Arial" w:cs="Arial"/>
            <w:kern w:val="0"/>
            <w:sz w:val="22"/>
            <w:rPrChange w:id="878" w:author="Shicheng Guo" w:date="2016-10-02T22:38:00Z">
              <w:rPr>
                <w:rFonts w:ascii="Times New Roman" w:hAnsi="Times New Roman"/>
                <w:kern w:val="0"/>
                <w:sz w:val="20"/>
                <w:szCs w:val="20"/>
              </w:rPr>
            </w:rPrChange>
          </w:rPr>
          <w:t xml:space="preserve">. </w:t>
        </w:r>
      </w:ins>
      <w:ins w:id="879" w:author="weilin pu" w:date="2016-07-21T14:54:00Z">
        <w:r w:rsidRPr="0009337A">
          <w:rPr>
            <w:rFonts w:ascii="Arial" w:hAnsi="Arial" w:cs="Arial"/>
            <w:kern w:val="0"/>
            <w:sz w:val="22"/>
            <w:rPrChange w:id="880" w:author="Shicheng Guo" w:date="2016-10-02T22:38:00Z">
              <w:rPr>
                <w:rFonts w:ascii="Times New Roman" w:hAnsi="Times New Roman"/>
                <w:kern w:val="0"/>
                <w:sz w:val="20"/>
                <w:szCs w:val="20"/>
              </w:rPr>
            </w:rPrChange>
          </w:rPr>
          <w:t xml:space="preserve">Interestingly, we found that in both CD4+ and CD8+ subgroups, </w:t>
        </w:r>
      </w:ins>
      <w:ins w:id="881" w:author="weilin pu" w:date="2016-07-21T15:00:00Z">
        <w:r w:rsidRPr="0009337A">
          <w:rPr>
            <w:rFonts w:ascii="Arial" w:hAnsi="Arial" w:cs="Arial"/>
            <w:kern w:val="0"/>
            <w:sz w:val="22"/>
            <w:rPrChange w:id="882" w:author="Shicheng Guo" w:date="2016-10-02T22:38:00Z">
              <w:rPr>
                <w:rFonts w:ascii="Times New Roman" w:hAnsi="Times New Roman"/>
                <w:kern w:val="0"/>
                <w:sz w:val="20"/>
                <w:szCs w:val="20"/>
              </w:rPr>
            </w:rPrChange>
          </w:rPr>
          <w:t xml:space="preserve">GO terms of response to type I interferon and type I interferon signaling pathway </w:t>
        </w:r>
      </w:ins>
      <w:ins w:id="883" w:author="weilin pu" w:date="2016-07-21T14:54:00Z">
        <w:r w:rsidRPr="0009337A">
          <w:rPr>
            <w:rFonts w:ascii="Arial" w:hAnsi="Arial" w:cs="Arial"/>
            <w:kern w:val="0"/>
            <w:sz w:val="22"/>
            <w:rPrChange w:id="884" w:author="Shicheng Guo" w:date="2016-10-02T22:38:00Z">
              <w:rPr>
                <w:rFonts w:ascii="Times New Roman" w:hAnsi="Times New Roman"/>
                <w:kern w:val="0"/>
                <w:sz w:val="20"/>
                <w:szCs w:val="20"/>
              </w:rPr>
            </w:rPrChange>
          </w:rPr>
          <w:t xml:space="preserve">were enriched in the </w:t>
        </w:r>
      </w:ins>
      <w:ins w:id="885" w:author="weilin pu" w:date="2016-07-21T14:59:00Z">
        <w:r w:rsidRPr="0009337A">
          <w:rPr>
            <w:rFonts w:ascii="Arial" w:hAnsi="Arial" w:cs="Arial"/>
            <w:kern w:val="0"/>
            <w:sz w:val="22"/>
            <w:rPrChange w:id="886" w:author="Shicheng Guo" w:date="2016-10-02T22:38:00Z">
              <w:rPr>
                <w:rFonts w:ascii="Times New Roman" w:hAnsi="Times New Roman"/>
                <w:kern w:val="0"/>
                <w:sz w:val="20"/>
                <w:szCs w:val="20"/>
              </w:rPr>
            </w:rPrChange>
          </w:rPr>
          <w:t xml:space="preserve">significantly </w:t>
        </w:r>
      </w:ins>
      <w:ins w:id="887" w:author="weilin pu" w:date="2016-07-21T14:54:00Z">
        <w:r w:rsidRPr="0009337A">
          <w:rPr>
            <w:rFonts w:ascii="Arial" w:hAnsi="Arial" w:cs="Arial"/>
            <w:kern w:val="0"/>
            <w:sz w:val="22"/>
            <w:rPrChange w:id="888" w:author="Shicheng Guo" w:date="2016-10-02T22:38:00Z">
              <w:rPr>
                <w:rFonts w:ascii="Times New Roman" w:hAnsi="Times New Roman"/>
                <w:kern w:val="0"/>
                <w:sz w:val="20"/>
                <w:szCs w:val="20"/>
              </w:rPr>
            </w:rPrChange>
          </w:rPr>
          <w:t>hypomethylated CpG sites</w:t>
        </w:r>
      </w:ins>
      <w:ins w:id="889" w:author="weilin pu" w:date="2016-07-21T15:18:00Z">
        <w:r w:rsidRPr="0009337A">
          <w:rPr>
            <w:rFonts w:ascii="Arial" w:hAnsi="Arial" w:cs="Arial"/>
            <w:kern w:val="0"/>
            <w:sz w:val="22"/>
            <w:rPrChange w:id="890" w:author="Shicheng Guo" w:date="2016-10-02T22:38:00Z">
              <w:rPr>
                <w:rFonts w:ascii="Times New Roman" w:hAnsi="Times New Roman"/>
                <w:kern w:val="0"/>
                <w:sz w:val="20"/>
                <w:szCs w:val="20"/>
              </w:rPr>
            </w:rPrChange>
          </w:rPr>
          <w:t xml:space="preserve">, indicating that methylation changes of </w:t>
        </w:r>
      </w:ins>
      <w:ins w:id="891" w:author="weilin pu" w:date="2016-07-21T15:19:00Z">
        <w:r w:rsidRPr="0009337A">
          <w:rPr>
            <w:rFonts w:ascii="Arial" w:hAnsi="Arial" w:cs="Arial"/>
            <w:kern w:val="0"/>
            <w:sz w:val="22"/>
            <w:rPrChange w:id="892" w:author="Shicheng Guo" w:date="2016-10-02T22:38:00Z">
              <w:rPr>
                <w:rFonts w:ascii="Times New Roman" w:hAnsi="Times New Roman"/>
                <w:kern w:val="0"/>
                <w:sz w:val="20"/>
                <w:szCs w:val="20"/>
              </w:rPr>
            </w:rPrChange>
          </w:rPr>
          <w:t>type</w:t>
        </w:r>
      </w:ins>
      <w:ins w:id="893" w:author="weilin pu" w:date="2016-07-21T15:18:00Z">
        <w:r w:rsidRPr="0009337A">
          <w:rPr>
            <w:rFonts w:ascii="Arial" w:hAnsi="Arial" w:cs="Arial"/>
            <w:kern w:val="0"/>
            <w:sz w:val="22"/>
            <w:rPrChange w:id="894" w:author="Shicheng Guo" w:date="2016-10-02T22:38:00Z">
              <w:rPr>
                <w:rFonts w:ascii="Times New Roman" w:hAnsi="Times New Roman"/>
                <w:kern w:val="0"/>
                <w:sz w:val="20"/>
                <w:szCs w:val="20"/>
              </w:rPr>
            </w:rPrChange>
          </w:rPr>
          <w:t xml:space="preserve"> </w:t>
        </w:r>
      </w:ins>
      <w:ins w:id="895" w:author="weilin pu" w:date="2016-07-21T15:19:00Z">
        <w:r w:rsidRPr="0009337A">
          <w:rPr>
            <w:rFonts w:ascii="Arial" w:hAnsi="Arial" w:cs="Arial"/>
            <w:kern w:val="0"/>
            <w:sz w:val="22"/>
            <w:rPrChange w:id="896" w:author="Shicheng Guo" w:date="2016-10-02T22:38:00Z">
              <w:rPr>
                <w:rFonts w:ascii="Times New Roman" w:hAnsi="Times New Roman"/>
                <w:kern w:val="0"/>
                <w:sz w:val="20"/>
                <w:szCs w:val="20"/>
              </w:rPr>
            </w:rPrChange>
          </w:rPr>
          <w:t xml:space="preserve">I interferon related genes were of importance in </w:t>
        </w:r>
      </w:ins>
      <w:ins w:id="897" w:author="weilin pu" w:date="2016-07-21T15:22:00Z">
        <w:r w:rsidRPr="0009337A">
          <w:rPr>
            <w:rFonts w:ascii="Arial" w:hAnsi="Arial" w:cs="Arial"/>
            <w:kern w:val="0"/>
            <w:sz w:val="22"/>
            <w:rPrChange w:id="898" w:author="Shicheng Guo" w:date="2016-10-02T22:38:00Z">
              <w:rPr>
                <w:rFonts w:ascii="Times New Roman" w:hAnsi="Times New Roman"/>
                <w:kern w:val="0"/>
                <w:sz w:val="20"/>
                <w:szCs w:val="20"/>
              </w:rPr>
            </w:rPrChange>
          </w:rPr>
          <w:t xml:space="preserve">both </w:t>
        </w:r>
      </w:ins>
      <w:ins w:id="899" w:author="weilin pu" w:date="2016-07-21T15:19:00Z">
        <w:r w:rsidRPr="0009337A">
          <w:rPr>
            <w:rFonts w:ascii="Arial" w:hAnsi="Arial" w:cs="Arial"/>
            <w:kern w:val="0"/>
            <w:sz w:val="22"/>
            <w:rPrChange w:id="900" w:author="Shicheng Guo" w:date="2016-10-02T22:38:00Z">
              <w:rPr>
                <w:rFonts w:ascii="Times New Roman" w:hAnsi="Times New Roman"/>
                <w:kern w:val="0"/>
                <w:sz w:val="20"/>
                <w:szCs w:val="20"/>
              </w:rPr>
            </w:rPrChange>
          </w:rPr>
          <w:t>CD4+ and CD8+ T cells and might play a role in the pathogenesis of SSc</w:t>
        </w:r>
      </w:ins>
      <w:ins w:id="901" w:author="雨林木风" w:date="2016-07-26T15:05:00Z">
        <w:r w:rsidRPr="0009337A">
          <w:rPr>
            <w:rFonts w:ascii="Arial" w:hAnsi="Arial" w:cs="Arial"/>
            <w:kern w:val="0"/>
            <w:sz w:val="22"/>
            <w:rPrChange w:id="902" w:author="Shicheng Guo" w:date="2016-10-02T22:38:00Z">
              <w:rPr>
                <w:rFonts w:ascii="Times New Roman" w:hAnsi="Times New Roman"/>
                <w:kern w:val="0"/>
                <w:sz w:val="20"/>
                <w:szCs w:val="20"/>
              </w:rPr>
            </w:rPrChange>
          </w:rPr>
          <w:t xml:space="preserve"> (Figure xx)</w:t>
        </w:r>
      </w:ins>
      <w:ins w:id="903" w:author="weilin pu" w:date="2016-07-21T14:54:00Z">
        <w:r w:rsidRPr="0009337A">
          <w:rPr>
            <w:rFonts w:ascii="Arial" w:hAnsi="Arial" w:cs="Arial"/>
            <w:kern w:val="0"/>
            <w:sz w:val="22"/>
            <w:rPrChange w:id="904" w:author="Shicheng Guo" w:date="2016-10-02T22:38:00Z">
              <w:rPr>
                <w:rFonts w:ascii="Times New Roman" w:hAnsi="Times New Roman"/>
                <w:kern w:val="0"/>
                <w:sz w:val="20"/>
                <w:szCs w:val="20"/>
              </w:rPr>
            </w:rPrChange>
          </w:rPr>
          <w:t xml:space="preserve">. </w:t>
        </w:r>
      </w:ins>
      <w:ins w:id="905" w:author="weilin pu" w:date="2016-07-21T14:59:00Z">
        <w:r w:rsidRPr="0009337A">
          <w:rPr>
            <w:rFonts w:ascii="Arial" w:hAnsi="Arial" w:cs="Arial"/>
            <w:kern w:val="0"/>
            <w:sz w:val="22"/>
            <w:rPrChange w:id="906" w:author="Shicheng Guo" w:date="2016-10-02T22:38:00Z">
              <w:rPr>
                <w:rFonts w:ascii="Times New Roman" w:hAnsi="Times New Roman"/>
                <w:kern w:val="0"/>
                <w:sz w:val="20"/>
                <w:szCs w:val="20"/>
              </w:rPr>
            </w:rPrChange>
          </w:rPr>
          <w:t xml:space="preserve">While </w:t>
        </w:r>
      </w:ins>
      <w:ins w:id="907" w:author="weilin pu" w:date="2016-07-21T15:01:00Z">
        <w:r w:rsidRPr="0009337A">
          <w:rPr>
            <w:rFonts w:ascii="Arial" w:hAnsi="Arial" w:cs="Arial"/>
            <w:kern w:val="0"/>
            <w:sz w:val="22"/>
            <w:rPrChange w:id="908" w:author="Shicheng Guo" w:date="2016-10-02T22:38:00Z">
              <w:rPr>
                <w:rFonts w:ascii="Times New Roman" w:hAnsi="Times New Roman"/>
                <w:kern w:val="0"/>
                <w:sz w:val="20"/>
                <w:szCs w:val="20"/>
              </w:rPr>
            </w:rPrChange>
          </w:rPr>
          <w:t xml:space="preserve">in the significantly hypermethylated CpG sites, no shared </w:t>
        </w:r>
      </w:ins>
      <w:ins w:id="909" w:author="weilin pu" w:date="2016-07-21T15:05:00Z">
        <w:r w:rsidRPr="0009337A">
          <w:rPr>
            <w:rFonts w:ascii="Arial" w:hAnsi="Arial" w:cs="Arial"/>
            <w:kern w:val="0"/>
            <w:sz w:val="22"/>
            <w:rPrChange w:id="910" w:author="Shicheng Guo" w:date="2016-10-02T22:38:00Z">
              <w:rPr>
                <w:rFonts w:ascii="Times New Roman" w:hAnsi="Times New Roman"/>
                <w:kern w:val="0"/>
                <w:sz w:val="20"/>
                <w:szCs w:val="20"/>
              </w:rPr>
            </w:rPrChange>
          </w:rPr>
          <w:t xml:space="preserve">GO term was identified in CD4+ T cells and </w:t>
        </w:r>
        <w:r w:rsidRPr="0009337A">
          <w:rPr>
            <w:rFonts w:ascii="Arial" w:hAnsi="Arial" w:cs="Arial"/>
            <w:kern w:val="0"/>
            <w:sz w:val="22"/>
            <w:rPrChange w:id="911" w:author="Shicheng Guo" w:date="2016-10-02T22:38:00Z">
              <w:rPr>
                <w:rFonts w:ascii="Times New Roman" w:hAnsi="Times New Roman"/>
                <w:kern w:val="0"/>
                <w:sz w:val="20"/>
                <w:szCs w:val="20"/>
              </w:rPr>
            </w:rPrChange>
          </w:rPr>
          <w:lastRenderedPageBreak/>
          <w:t>CD8+ T cells</w:t>
        </w:r>
      </w:ins>
      <w:ins w:id="912" w:author="weilin pu" w:date="2016-07-21T15:20:00Z">
        <w:r w:rsidRPr="0009337A">
          <w:rPr>
            <w:rFonts w:ascii="Arial" w:hAnsi="Arial" w:cs="Arial"/>
            <w:kern w:val="0"/>
            <w:sz w:val="22"/>
            <w:rPrChange w:id="913" w:author="Shicheng Guo" w:date="2016-10-02T22:38:00Z">
              <w:rPr>
                <w:rFonts w:ascii="Times New Roman" w:hAnsi="Times New Roman"/>
                <w:kern w:val="0"/>
                <w:sz w:val="20"/>
                <w:szCs w:val="20"/>
              </w:rPr>
            </w:rPrChange>
          </w:rPr>
          <w:t xml:space="preserve"> </w:t>
        </w:r>
      </w:ins>
      <w:ins w:id="914" w:author="weilin pu" w:date="2016-07-21T15:30:00Z">
        <w:r w:rsidRPr="0009337A">
          <w:rPr>
            <w:rFonts w:ascii="Arial" w:hAnsi="Arial" w:cs="Arial"/>
            <w:kern w:val="0"/>
            <w:sz w:val="22"/>
            <w:rPrChange w:id="915" w:author="Shicheng Guo" w:date="2016-10-02T22:38:00Z">
              <w:rPr>
                <w:rFonts w:ascii="Times New Roman" w:hAnsi="Times New Roman"/>
                <w:kern w:val="0"/>
                <w:sz w:val="20"/>
                <w:szCs w:val="20"/>
              </w:rPr>
            </w:rPrChange>
          </w:rPr>
          <w:t>and showed strong difference between CD4+ and CD8+ T cells, indicating the differential methylation changes in the two types of T cells.</w:t>
        </w:r>
      </w:ins>
    </w:p>
    <w:p w:rsidR="00E82F8C" w:rsidRPr="0009337A" w:rsidDel="009C1BC0" w:rsidRDefault="00E82F8C">
      <w:pPr>
        <w:autoSpaceDE w:val="0"/>
        <w:autoSpaceDN w:val="0"/>
        <w:adjustRightInd w:val="0"/>
        <w:rPr>
          <w:ins w:id="916" w:author="weilin pu" w:date="2016-07-21T15:18:00Z"/>
          <w:del w:id="917" w:author="系统管理员" w:date="2016-07-24T15:35:00Z"/>
          <w:rFonts w:ascii="Arial" w:hAnsi="Arial" w:cs="Arial"/>
          <w:kern w:val="0"/>
          <w:sz w:val="22"/>
          <w:rPrChange w:id="918" w:author="Shicheng Guo" w:date="2016-10-02T22:38:00Z">
            <w:rPr>
              <w:ins w:id="919" w:author="weilin pu" w:date="2016-07-21T15:18:00Z"/>
              <w:del w:id="920" w:author="系统管理员" w:date="2016-07-24T15:35:00Z"/>
              <w:rFonts w:ascii="Times New Roman" w:hAnsi="Times New Roman"/>
              <w:kern w:val="0"/>
              <w:sz w:val="20"/>
              <w:szCs w:val="20"/>
            </w:rPr>
          </w:rPrChange>
        </w:rPr>
      </w:pPr>
    </w:p>
    <w:p w:rsidR="00E82F8C" w:rsidRPr="0009337A" w:rsidRDefault="00E82F8C">
      <w:pPr>
        <w:autoSpaceDE w:val="0"/>
        <w:autoSpaceDN w:val="0"/>
        <w:adjustRightInd w:val="0"/>
        <w:rPr>
          <w:ins w:id="921" w:author="weilin pu" w:date="2016-07-13T13:57:00Z"/>
          <w:rFonts w:ascii="Arial" w:hAnsi="Arial" w:cs="Arial"/>
          <w:kern w:val="0"/>
          <w:sz w:val="22"/>
          <w:rPrChange w:id="922" w:author="Shicheng Guo" w:date="2016-10-02T22:38:00Z">
            <w:rPr>
              <w:ins w:id="923" w:author="weilin pu" w:date="2016-07-13T13:57:00Z"/>
              <w:rFonts w:ascii="Times New Roman" w:hAnsi="Times New Roman"/>
              <w:kern w:val="0"/>
              <w:sz w:val="20"/>
              <w:szCs w:val="20"/>
            </w:rPr>
          </w:rPrChange>
        </w:rPr>
      </w:pPr>
    </w:p>
    <w:p w:rsidR="00E82F8C" w:rsidRPr="0009337A" w:rsidRDefault="00E82F8C">
      <w:pPr>
        <w:autoSpaceDE w:val="0"/>
        <w:autoSpaceDN w:val="0"/>
        <w:adjustRightInd w:val="0"/>
        <w:rPr>
          <w:ins w:id="924" w:author="weilin pu" w:date="2016-07-13T13:51:00Z"/>
          <w:rFonts w:ascii="Arial" w:hAnsi="Arial" w:cs="Arial"/>
          <w:b/>
          <w:kern w:val="0"/>
          <w:sz w:val="22"/>
          <w:rPrChange w:id="925" w:author="Shicheng Guo" w:date="2016-10-02T22:38:00Z">
            <w:rPr>
              <w:ins w:id="926" w:author="weilin pu" w:date="2016-07-13T13:51:00Z"/>
              <w:rFonts w:ascii="Times New Roman" w:hAnsi="Times New Roman"/>
              <w:b/>
              <w:kern w:val="0"/>
              <w:sz w:val="20"/>
              <w:szCs w:val="20"/>
            </w:rPr>
          </w:rPrChange>
        </w:rPr>
      </w:pPr>
      <w:ins w:id="927" w:author="weilin pu" w:date="2016-07-13T11:17:00Z">
        <w:r w:rsidRPr="0009337A">
          <w:rPr>
            <w:rFonts w:ascii="Arial" w:hAnsi="Arial" w:cs="Arial"/>
            <w:b/>
            <w:kern w:val="0"/>
            <w:sz w:val="22"/>
            <w:rPrChange w:id="928" w:author="Shicheng Guo" w:date="2016-10-02T22:38:00Z">
              <w:rPr>
                <w:rFonts w:ascii="Times New Roman" w:hAnsi="Times New Roman"/>
                <w:b/>
                <w:kern w:val="0"/>
                <w:sz w:val="20"/>
                <w:szCs w:val="20"/>
              </w:rPr>
            </w:rPrChange>
          </w:rPr>
          <w:t>DNA methylation next generation sequencing validate and argument the differential CpG sites</w:t>
        </w:r>
      </w:ins>
    </w:p>
    <w:p w:rsidR="006D05A0" w:rsidRPr="0009337A" w:rsidRDefault="00E82F8C">
      <w:pPr>
        <w:autoSpaceDE w:val="0"/>
        <w:autoSpaceDN w:val="0"/>
        <w:adjustRightInd w:val="0"/>
        <w:rPr>
          <w:ins w:id="929" w:author="系统管理员" w:date="2016-10-02T16:22:00Z"/>
          <w:rFonts w:ascii="Arial" w:hAnsi="Arial" w:cs="Arial"/>
          <w:kern w:val="0"/>
          <w:sz w:val="22"/>
          <w:rPrChange w:id="930" w:author="Shicheng Guo" w:date="2016-10-02T22:38:00Z">
            <w:rPr>
              <w:ins w:id="931" w:author="系统管理员" w:date="2016-10-02T16:22:00Z"/>
              <w:rFonts w:ascii="Times New Roman" w:hAnsi="Times New Roman"/>
              <w:kern w:val="0"/>
              <w:sz w:val="20"/>
              <w:szCs w:val="20"/>
            </w:rPr>
          </w:rPrChange>
        </w:rPr>
      </w:pPr>
      <w:ins w:id="932" w:author="weilin pu" w:date="2016-07-21T15:33:00Z">
        <w:del w:id="933" w:author="系统管理员" w:date="2016-09-28T13:33:00Z">
          <w:r w:rsidRPr="0009337A" w:rsidDel="001A3C87">
            <w:rPr>
              <w:rFonts w:ascii="Arial" w:hAnsi="Arial" w:cs="Arial"/>
              <w:kern w:val="0"/>
              <w:sz w:val="22"/>
              <w:rPrChange w:id="934" w:author="Shicheng Guo" w:date="2016-10-02T22:38:00Z">
                <w:rPr>
                  <w:rFonts w:ascii="Times New Roman" w:hAnsi="Times New Roman"/>
                  <w:kern w:val="0"/>
                  <w:sz w:val="20"/>
                  <w:szCs w:val="20"/>
                </w:rPr>
              </w:rPrChange>
            </w:rPr>
            <w:delText>To further confirm our findings</w:delText>
          </w:r>
        </w:del>
      </w:ins>
      <w:ins w:id="935" w:author="weilin pu" w:date="2016-07-21T15:32:00Z">
        <w:del w:id="936" w:author="系统管理员" w:date="2016-09-28T13:33:00Z">
          <w:r w:rsidRPr="0009337A" w:rsidDel="001A3C87">
            <w:rPr>
              <w:rFonts w:ascii="Arial" w:hAnsi="Arial" w:cs="Arial"/>
              <w:kern w:val="0"/>
              <w:sz w:val="22"/>
              <w:rPrChange w:id="937" w:author="Shicheng Guo" w:date="2016-10-02T22:38:00Z">
                <w:rPr>
                  <w:rFonts w:ascii="Times New Roman" w:hAnsi="Times New Roman"/>
                  <w:kern w:val="0"/>
                  <w:sz w:val="20"/>
                  <w:szCs w:val="20"/>
                </w:rPr>
              </w:rPrChange>
            </w:rPr>
            <w:delText>,</w:delText>
          </w:r>
        </w:del>
      </w:ins>
      <w:ins w:id="938" w:author="weilin pu" w:date="2016-07-21T15:34:00Z">
        <w:del w:id="939" w:author="系统管理员" w:date="2016-09-28T13:33:00Z">
          <w:r w:rsidRPr="0009337A" w:rsidDel="001A3C87">
            <w:rPr>
              <w:rFonts w:ascii="Arial" w:hAnsi="Arial" w:cs="Arial"/>
              <w:kern w:val="0"/>
              <w:sz w:val="22"/>
              <w:rPrChange w:id="940" w:author="Shicheng Guo" w:date="2016-10-02T22:38:00Z">
                <w:rPr>
                  <w:rFonts w:ascii="Times New Roman" w:hAnsi="Times New Roman"/>
                  <w:kern w:val="0"/>
                  <w:sz w:val="20"/>
                  <w:szCs w:val="20"/>
                </w:rPr>
              </w:rPrChange>
            </w:rPr>
            <w:delText xml:space="preserve"> </w:delText>
          </w:r>
        </w:del>
      </w:ins>
      <w:ins w:id="941" w:author="weilin pu" w:date="2016-07-21T15:32:00Z">
        <w:del w:id="942" w:author="系统管理员" w:date="2016-09-28T13:33:00Z">
          <w:r w:rsidRPr="0009337A" w:rsidDel="001A3C87">
            <w:rPr>
              <w:rFonts w:ascii="Arial" w:hAnsi="Arial" w:cs="Arial"/>
              <w:kern w:val="0"/>
              <w:sz w:val="22"/>
              <w:rPrChange w:id="943" w:author="Shicheng Guo" w:date="2016-10-02T22:38:00Z">
                <w:rPr>
                  <w:rFonts w:ascii="Times New Roman" w:hAnsi="Times New Roman"/>
                  <w:kern w:val="0"/>
                  <w:sz w:val="20"/>
                  <w:szCs w:val="20"/>
                </w:rPr>
              </w:rPrChange>
            </w:rPr>
            <w:delText xml:space="preserve">we then </w:delText>
          </w:r>
        </w:del>
      </w:ins>
      <w:ins w:id="944" w:author="weilin pu" w:date="2016-07-21T15:33:00Z">
        <w:del w:id="945" w:author="系统管理员" w:date="2016-09-28T13:33:00Z">
          <w:r w:rsidRPr="0009337A" w:rsidDel="001A3C87">
            <w:rPr>
              <w:rFonts w:ascii="Arial" w:hAnsi="Arial" w:cs="Arial"/>
              <w:kern w:val="0"/>
              <w:sz w:val="22"/>
              <w:rPrChange w:id="946" w:author="Shicheng Guo" w:date="2016-10-02T22:38:00Z">
                <w:rPr>
                  <w:rFonts w:ascii="Times New Roman" w:hAnsi="Times New Roman"/>
                  <w:kern w:val="0"/>
                  <w:sz w:val="20"/>
                  <w:szCs w:val="20"/>
                </w:rPr>
              </w:rPrChange>
            </w:rPr>
            <w:delText xml:space="preserve">used the next generation sequencing technology </w:delText>
          </w:r>
        </w:del>
      </w:ins>
      <w:ins w:id="947" w:author="weilin pu" w:date="2016-07-21T15:34:00Z">
        <w:del w:id="948" w:author="系统管理员" w:date="2016-09-28T13:33:00Z">
          <w:r w:rsidRPr="0009337A" w:rsidDel="001A3C87">
            <w:rPr>
              <w:rFonts w:ascii="Arial" w:hAnsi="Arial" w:cs="Arial"/>
              <w:kern w:val="0"/>
              <w:sz w:val="22"/>
              <w:rPrChange w:id="949" w:author="Shicheng Guo" w:date="2016-10-02T22:38:00Z">
                <w:rPr>
                  <w:rFonts w:ascii="Times New Roman" w:hAnsi="Times New Roman"/>
                  <w:kern w:val="0"/>
                  <w:sz w:val="20"/>
                  <w:szCs w:val="20"/>
                </w:rPr>
              </w:rPrChange>
            </w:rPr>
            <w:delText xml:space="preserve">to validate </w:delText>
          </w:r>
        </w:del>
      </w:ins>
      <w:ins w:id="950" w:author="weilin pu" w:date="2016-07-21T15:35:00Z">
        <w:del w:id="951" w:author="系统管理员" w:date="2016-09-28T13:33:00Z">
          <w:r w:rsidRPr="0009337A" w:rsidDel="001A3C87">
            <w:rPr>
              <w:rFonts w:ascii="Arial" w:hAnsi="Arial" w:cs="Arial"/>
              <w:kern w:val="0"/>
              <w:sz w:val="22"/>
              <w:rPrChange w:id="952" w:author="Shicheng Guo" w:date="2016-10-02T22:38:00Z">
                <w:rPr>
                  <w:rFonts w:ascii="Times New Roman" w:hAnsi="Times New Roman"/>
                  <w:kern w:val="0"/>
                  <w:sz w:val="20"/>
                  <w:szCs w:val="20"/>
                </w:rPr>
              </w:rPrChange>
            </w:rPr>
            <w:delText xml:space="preserve">the </w:delText>
          </w:r>
        </w:del>
      </w:ins>
      <w:ins w:id="953" w:author="weilin pu" w:date="2016-07-21T15:36:00Z">
        <w:del w:id="954" w:author="系统管理员" w:date="2016-09-28T13:33:00Z">
          <w:r w:rsidRPr="0009337A" w:rsidDel="001A3C87">
            <w:rPr>
              <w:rFonts w:ascii="Arial" w:hAnsi="Arial" w:cs="Arial"/>
              <w:kern w:val="0"/>
              <w:sz w:val="22"/>
              <w:rPrChange w:id="955" w:author="Shicheng Guo" w:date="2016-10-02T22:38:00Z">
                <w:rPr>
                  <w:rFonts w:ascii="Times New Roman" w:hAnsi="Times New Roman"/>
                  <w:kern w:val="0"/>
                  <w:sz w:val="20"/>
                  <w:szCs w:val="20"/>
                </w:rPr>
              </w:rPrChange>
            </w:rPr>
            <w:delText xml:space="preserve">xx </w:delText>
          </w:r>
        </w:del>
      </w:ins>
      <w:ins w:id="956" w:author="weilin pu" w:date="2016-07-21T15:35:00Z">
        <w:del w:id="957" w:author="系统管理员" w:date="2016-09-28T13:33:00Z">
          <w:r w:rsidRPr="0009337A" w:rsidDel="001A3C87">
            <w:rPr>
              <w:rFonts w:ascii="Arial" w:hAnsi="Arial" w:cs="Arial"/>
              <w:kern w:val="0"/>
              <w:sz w:val="22"/>
              <w:rPrChange w:id="958" w:author="Shicheng Guo" w:date="2016-10-02T22:38:00Z">
                <w:rPr>
                  <w:rFonts w:ascii="Times New Roman" w:hAnsi="Times New Roman"/>
                  <w:kern w:val="0"/>
                  <w:sz w:val="20"/>
                  <w:szCs w:val="20"/>
                </w:rPr>
              </w:rPrChange>
            </w:rPr>
            <w:delText xml:space="preserve">differentially methylated CpGsites in CD4+ and CD8+ T cells and additional </w:delText>
          </w:r>
        </w:del>
      </w:ins>
      <w:ins w:id="959" w:author="weilin pu" w:date="2016-07-21T15:36:00Z">
        <w:del w:id="960" w:author="系统管理员" w:date="2016-09-28T13:33:00Z">
          <w:r w:rsidRPr="0009337A" w:rsidDel="001A3C87">
            <w:rPr>
              <w:rFonts w:ascii="Arial" w:hAnsi="Arial" w:cs="Arial"/>
              <w:kern w:val="0"/>
              <w:sz w:val="22"/>
              <w:rPrChange w:id="961" w:author="Shicheng Guo" w:date="2016-10-02T22:38:00Z">
                <w:rPr>
                  <w:rFonts w:ascii="Times New Roman" w:hAnsi="Times New Roman"/>
                  <w:kern w:val="0"/>
                  <w:sz w:val="20"/>
                  <w:szCs w:val="20"/>
                </w:rPr>
              </w:rPrChange>
            </w:rPr>
            <w:delText xml:space="preserve">xx </w:delText>
          </w:r>
        </w:del>
      </w:ins>
      <w:ins w:id="962" w:author="weilin pu" w:date="2016-07-21T15:35:00Z">
        <w:del w:id="963" w:author="系统管理员" w:date="2016-09-28T13:33:00Z">
          <w:r w:rsidRPr="0009337A" w:rsidDel="001A3C87">
            <w:rPr>
              <w:rFonts w:ascii="Arial" w:hAnsi="Arial" w:cs="Arial"/>
              <w:kern w:val="0"/>
              <w:sz w:val="22"/>
              <w:rPrChange w:id="964" w:author="Shicheng Guo" w:date="2016-10-02T22:38:00Z">
                <w:rPr>
                  <w:rFonts w:ascii="Times New Roman" w:hAnsi="Times New Roman"/>
                  <w:kern w:val="0"/>
                  <w:sz w:val="20"/>
                  <w:szCs w:val="20"/>
                </w:rPr>
              </w:rPrChange>
            </w:rPr>
            <w:delText>differentially methylated CpG</w:delText>
          </w:r>
        </w:del>
      </w:ins>
      <w:ins w:id="965" w:author="weilin pu" w:date="2016-07-21T16:20:00Z">
        <w:del w:id="966" w:author="系统管理员" w:date="2016-09-28T13:33:00Z">
          <w:r w:rsidRPr="0009337A" w:rsidDel="001A3C87">
            <w:rPr>
              <w:rFonts w:ascii="Arial" w:hAnsi="Arial" w:cs="Arial"/>
              <w:kern w:val="0"/>
              <w:sz w:val="22"/>
              <w:rPrChange w:id="967" w:author="Shicheng Guo" w:date="2016-10-02T22:38:00Z">
                <w:rPr>
                  <w:rFonts w:ascii="Times New Roman" w:hAnsi="Times New Roman"/>
                  <w:kern w:val="0"/>
                  <w:sz w:val="20"/>
                  <w:szCs w:val="20"/>
                </w:rPr>
              </w:rPrChange>
            </w:rPr>
            <w:delText xml:space="preserve"> </w:delText>
          </w:r>
        </w:del>
      </w:ins>
      <w:ins w:id="968" w:author="weilin pu" w:date="2016-07-21T15:35:00Z">
        <w:del w:id="969" w:author="系统管理员" w:date="2016-09-28T13:33:00Z">
          <w:r w:rsidRPr="0009337A" w:rsidDel="001A3C87">
            <w:rPr>
              <w:rFonts w:ascii="Arial" w:hAnsi="Arial" w:cs="Arial"/>
              <w:kern w:val="0"/>
              <w:sz w:val="22"/>
              <w:rPrChange w:id="970" w:author="Shicheng Guo" w:date="2016-10-02T22:38:00Z">
                <w:rPr>
                  <w:rFonts w:ascii="Times New Roman" w:hAnsi="Times New Roman"/>
                  <w:kern w:val="0"/>
                  <w:sz w:val="20"/>
                  <w:szCs w:val="20"/>
                </w:rPr>
              </w:rPrChange>
            </w:rPr>
            <w:delText>sites in the subtype analysis. In validation stages, we enrolled xx</w:delText>
          </w:r>
        </w:del>
      </w:ins>
      <w:ins w:id="971" w:author="雨林木风" w:date="2016-07-26T15:10:00Z">
        <w:del w:id="972" w:author="系统管理员" w:date="2016-09-28T13:33:00Z">
          <w:r w:rsidRPr="0009337A" w:rsidDel="001A3C87">
            <w:rPr>
              <w:rFonts w:ascii="Arial" w:hAnsi="Arial" w:cs="Arial"/>
              <w:kern w:val="0"/>
              <w:sz w:val="22"/>
              <w:rPrChange w:id="973" w:author="Shicheng Guo" w:date="2016-10-02T22:38:00Z">
                <w:rPr>
                  <w:rFonts w:ascii="Times New Roman" w:hAnsi="Times New Roman"/>
                  <w:kern w:val="0"/>
                  <w:sz w:val="20"/>
                  <w:szCs w:val="20"/>
                </w:rPr>
              </w:rPrChange>
            </w:rPr>
            <w:delText>42</w:delText>
          </w:r>
        </w:del>
      </w:ins>
      <w:ins w:id="974" w:author="weilin pu" w:date="2016-07-21T15:35:00Z">
        <w:del w:id="975" w:author="系统管理员" w:date="2016-09-28T13:33:00Z">
          <w:r w:rsidRPr="0009337A" w:rsidDel="001A3C87">
            <w:rPr>
              <w:rFonts w:ascii="Arial" w:hAnsi="Arial" w:cs="Arial"/>
              <w:kern w:val="0"/>
              <w:sz w:val="22"/>
              <w:rPrChange w:id="976" w:author="Shicheng Guo" w:date="2016-10-02T22:38:00Z">
                <w:rPr>
                  <w:rFonts w:ascii="Times New Roman" w:hAnsi="Times New Roman"/>
                  <w:kern w:val="0"/>
                  <w:sz w:val="20"/>
                  <w:szCs w:val="20"/>
                </w:rPr>
              </w:rPrChange>
            </w:rPr>
            <w:delText xml:space="preserve"> SSc patients and xx</w:delText>
          </w:r>
        </w:del>
      </w:ins>
      <w:ins w:id="977" w:author="雨林木风" w:date="2016-07-26T15:10:00Z">
        <w:del w:id="978" w:author="系统管理员" w:date="2016-09-28T13:33:00Z">
          <w:r w:rsidRPr="0009337A" w:rsidDel="001A3C87">
            <w:rPr>
              <w:rFonts w:ascii="Arial" w:hAnsi="Arial" w:cs="Arial"/>
              <w:kern w:val="0"/>
              <w:sz w:val="22"/>
              <w:rPrChange w:id="979" w:author="Shicheng Guo" w:date="2016-10-02T22:38:00Z">
                <w:rPr>
                  <w:rFonts w:ascii="Times New Roman" w:hAnsi="Times New Roman"/>
                  <w:kern w:val="0"/>
                  <w:sz w:val="20"/>
                  <w:szCs w:val="20"/>
                </w:rPr>
              </w:rPrChange>
            </w:rPr>
            <w:delText>40</w:delText>
          </w:r>
        </w:del>
      </w:ins>
      <w:ins w:id="980" w:author="weilin pu" w:date="2016-07-21T15:35:00Z">
        <w:del w:id="981" w:author="系统管理员" w:date="2016-09-28T13:33:00Z">
          <w:r w:rsidRPr="0009337A" w:rsidDel="001A3C87">
            <w:rPr>
              <w:rFonts w:ascii="Arial" w:hAnsi="Arial" w:cs="Arial"/>
              <w:kern w:val="0"/>
              <w:sz w:val="22"/>
              <w:rPrChange w:id="982" w:author="Shicheng Guo" w:date="2016-10-02T22:38:00Z">
                <w:rPr>
                  <w:rFonts w:ascii="Times New Roman" w:hAnsi="Times New Roman"/>
                  <w:kern w:val="0"/>
                  <w:sz w:val="20"/>
                  <w:szCs w:val="20"/>
                </w:rPr>
              </w:rPrChange>
            </w:rPr>
            <w:delText xml:space="preserve"> normal controls including xx</w:delText>
          </w:r>
        </w:del>
      </w:ins>
      <w:ins w:id="983" w:author="雨林木风" w:date="2016-07-26T15:10:00Z">
        <w:del w:id="984" w:author="系统管理员" w:date="2016-09-28T13:33:00Z">
          <w:r w:rsidRPr="0009337A" w:rsidDel="001A3C87">
            <w:rPr>
              <w:rFonts w:ascii="Arial" w:hAnsi="Arial" w:cs="Arial"/>
              <w:kern w:val="0"/>
              <w:sz w:val="22"/>
              <w:rPrChange w:id="985" w:author="Shicheng Guo" w:date="2016-10-02T22:38:00Z">
                <w:rPr>
                  <w:rFonts w:ascii="Times New Roman" w:hAnsi="Times New Roman"/>
                  <w:kern w:val="0"/>
                  <w:sz w:val="20"/>
                  <w:szCs w:val="20"/>
                </w:rPr>
              </w:rPrChange>
            </w:rPr>
            <w:delText>13</w:delText>
          </w:r>
        </w:del>
      </w:ins>
      <w:ins w:id="986" w:author="weilin pu" w:date="2016-07-21T15:35:00Z">
        <w:del w:id="987" w:author="系统管理员" w:date="2016-09-28T13:33:00Z">
          <w:r w:rsidRPr="0009337A" w:rsidDel="001A3C87">
            <w:rPr>
              <w:rFonts w:ascii="Arial" w:hAnsi="Arial" w:cs="Arial"/>
              <w:kern w:val="0"/>
              <w:sz w:val="22"/>
              <w:rPrChange w:id="988" w:author="Shicheng Guo" w:date="2016-10-02T22:38:00Z">
                <w:rPr>
                  <w:rFonts w:ascii="Times New Roman" w:hAnsi="Times New Roman"/>
                  <w:kern w:val="0"/>
                  <w:sz w:val="20"/>
                  <w:szCs w:val="20"/>
                </w:rPr>
              </w:rPrChange>
            </w:rPr>
            <w:delText xml:space="preserve"> patients and xx</w:delText>
          </w:r>
        </w:del>
      </w:ins>
      <w:ins w:id="989" w:author="雨林木风" w:date="2016-07-26T15:10:00Z">
        <w:del w:id="990" w:author="系统管理员" w:date="2016-09-28T13:33:00Z">
          <w:r w:rsidRPr="0009337A" w:rsidDel="001A3C87">
            <w:rPr>
              <w:rFonts w:ascii="Arial" w:hAnsi="Arial" w:cs="Arial"/>
              <w:kern w:val="0"/>
              <w:sz w:val="22"/>
              <w:rPrChange w:id="991" w:author="Shicheng Guo" w:date="2016-10-02T22:38:00Z">
                <w:rPr>
                  <w:rFonts w:ascii="Times New Roman" w:hAnsi="Times New Roman"/>
                  <w:kern w:val="0"/>
                  <w:sz w:val="20"/>
                  <w:szCs w:val="20"/>
                </w:rPr>
              </w:rPrChange>
            </w:rPr>
            <w:delText>12</w:delText>
          </w:r>
        </w:del>
      </w:ins>
      <w:ins w:id="992" w:author="weilin pu" w:date="2016-07-21T15:35:00Z">
        <w:del w:id="993" w:author="系统管理员" w:date="2016-09-28T13:33:00Z">
          <w:r w:rsidRPr="0009337A" w:rsidDel="001A3C87">
            <w:rPr>
              <w:rFonts w:ascii="Arial" w:hAnsi="Arial" w:cs="Arial"/>
              <w:kern w:val="0"/>
              <w:sz w:val="22"/>
              <w:rPrChange w:id="994" w:author="Shicheng Guo" w:date="2016-10-02T22:38:00Z">
                <w:rPr>
                  <w:rFonts w:ascii="Times New Roman" w:hAnsi="Times New Roman"/>
                  <w:kern w:val="0"/>
                  <w:sz w:val="20"/>
                  <w:szCs w:val="20"/>
                </w:rPr>
              </w:rPrChange>
            </w:rPr>
            <w:delText xml:space="preserve"> </w:delText>
          </w:r>
        </w:del>
      </w:ins>
      <w:ins w:id="995" w:author="weilin pu" w:date="2016-07-21T15:37:00Z">
        <w:del w:id="996" w:author="系统管理员" w:date="2016-09-28T13:33:00Z">
          <w:r w:rsidRPr="0009337A" w:rsidDel="001A3C87">
            <w:rPr>
              <w:rFonts w:ascii="Arial" w:hAnsi="Arial" w:cs="Arial"/>
              <w:kern w:val="0"/>
              <w:sz w:val="22"/>
              <w:rPrChange w:id="997" w:author="Shicheng Guo" w:date="2016-10-02T22:38:00Z">
                <w:rPr>
                  <w:rFonts w:ascii="Times New Roman" w:hAnsi="Times New Roman"/>
                  <w:kern w:val="0"/>
                  <w:sz w:val="20"/>
                  <w:szCs w:val="20"/>
                </w:rPr>
              </w:rPrChange>
            </w:rPr>
            <w:delText>normal</w:delText>
          </w:r>
        </w:del>
      </w:ins>
      <w:ins w:id="998" w:author="weilin pu" w:date="2016-07-21T15:35:00Z">
        <w:del w:id="999" w:author="系统管理员" w:date="2016-09-28T13:33:00Z">
          <w:r w:rsidRPr="0009337A" w:rsidDel="001A3C87">
            <w:rPr>
              <w:rFonts w:ascii="Arial" w:hAnsi="Arial" w:cs="Arial"/>
              <w:kern w:val="0"/>
              <w:sz w:val="22"/>
              <w:rPrChange w:id="1000" w:author="Shicheng Guo" w:date="2016-10-02T22:38:00Z">
                <w:rPr>
                  <w:rFonts w:ascii="Times New Roman" w:hAnsi="Times New Roman"/>
                  <w:kern w:val="0"/>
                  <w:sz w:val="20"/>
                  <w:szCs w:val="20"/>
                </w:rPr>
              </w:rPrChange>
            </w:rPr>
            <w:delText xml:space="preserve">s </w:delText>
          </w:r>
        </w:del>
      </w:ins>
      <w:ins w:id="1001" w:author="weilin pu" w:date="2016-07-21T15:37:00Z">
        <w:del w:id="1002" w:author="系统管理员" w:date="2016-09-28T13:33:00Z">
          <w:r w:rsidRPr="0009337A" w:rsidDel="001A3C87">
            <w:rPr>
              <w:rFonts w:ascii="Arial" w:hAnsi="Arial" w:cs="Arial"/>
              <w:kern w:val="0"/>
              <w:sz w:val="22"/>
              <w:rPrChange w:id="1003" w:author="Shicheng Guo" w:date="2016-10-02T22:38:00Z">
                <w:rPr>
                  <w:rFonts w:ascii="Times New Roman" w:hAnsi="Times New Roman"/>
                  <w:kern w:val="0"/>
                  <w:sz w:val="20"/>
                  <w:szCs w:val="20"/>
                </w:rPr>
              </w:rPrChange>
            </w:rPr>
            <w:delText>from the first stage and xx</w:delText>
          </w:r>
        </w:del>
      </w:ins>
      <w:ins w:id="1004" w:author="雨林木风" w:date="2016-07-26T15:11:00Z">
        <w:del w:id="1005" w:author="系统管理员" w:date="2016-09-28T13:33:00Z">
          <w:r w:rsidRPr="0009337A" w:rsidDel="001A3C87">
            <w:rPr>
              <w:rFonts w:ascii="Arial" w:hAnsi="Arial" w:cs="Arial"/>
              <w:kern w:val="0"/>
              <w:sz w:val="22"/>
              <w:rPrChange w:id="1006" w:author="Shicheng Guo" w:date="2016-10-02T22:38:00Z">
                <w:rPr>
                  <w:rFonts w:ascii="Times New Roman" w:hAnsi="Times New Roman"/>
                  <w:kern w:val="0"/>
                  <w:sz w:val="20"/>
                  <w:szCs w:val="20"/>
                </w:rPr>
              </w:rPrChange>
            </w:rPr>
            <w:delText>57</w:delText>
          </w:r>
        </w:del>
      </w:ins>
      <w:ins w:id="1007" w:author="weilin pu" w:date="2016-07-21T15:37:00Z">
        <w:del w:id="1008" w:author="系统管理员" w:date="2016-09-28T13:33:00Z">
          <w:r w:rsidRPr="0009337A" w:rsidDel="001A3C87">
            <w:rPr>
              <w:rFonts w:ascii="Arial" w:hAnsi="Arial" w:cs="Arial"/>
              <w:kern w:val="0"/>
              <w:sz w:val="22"/>
              <w:rPrChange w:id="1009" w:author="Shicheng Guo" w:date="2016-10-02T22:38:00Z">
                <w:rPr>
                  <w:rFonts w:ascii="Times New Roman" w:hAnsi="Times New Roman"/>
                  <w:kern w:val="0"/>
                  <w:sz w:val="20"/>
                  <w:szCs w:val="20"/>
                </w:rPr>
              </w:rPrChange>
            </w:rPr>
            <w:delText xml:space="preserve"> samples were </w:delText>
          </w:r>
        </w:del>
      </w:ins>
      <w:ins w:id="1010" w:author="weilin pu" w:date="2016-07-21T15:38:00Z">
        <w:del w:id="1011" w:author="系统管理员" w:date="2016-09-28T13:33:00Z">
          <w:r w:rsidRPr="0009337A" w:rsidDel="001A3C87">
            <w:rPr>
              <w:rFonts w:ascii="Arial" w:hAnsi="Arial" w:cs="Arial"/>
              <w:kern w:val="0"/>
              <w:sz w:val="22"/>
              <w:rPrChange w:id="1012" w:author="Shicheng Guo" w:date="2016-10-02T22:38:00Z">
                <w:rPr>
                  <w:rFonts w:ascii="Times New Roman" w:hAnsi="Times New Roman"/>
                  <w:kern w:val="0"/>
                  <w:sz w:val="20"/>
                  <w:szCs w:val="20"/>
                </w:rPr>
              </w:rPrChange>
            </w:rPr>
            <w:delText>independently recruited. Among these CpG</w:delText>
          </w:r>
        </w:del>
      </w:ins>
      <w:ins w:id="1013" w:author="weilin pu" w:date="2016-07-21T16:20:00Z">
        <w:del w:id="1014" w:author="系统管理员" w:date="2016-09-28T13:33:00Z">
          <w:r w:rsidRPr="0009337A" w:rsidDel="001A3C87">
            <w:rPr>
              <w:rFonts w:ascii="Arial" w:hAnsi="Arial" w:cs="Arial"/>
              <w:kern w:val="0"/>
              <w:sz w:val="22"/>
              <w:rPrChange w:id="1015" w:author="Shicheng Guo" w:date="2016-10-02T22:38:00Z">
                <w:rPr>
                  <w:rFonts w:ascii="Times New Roman" w:hAnsi="Times New Roman"/>
                  <w:kern w:val="0"/>
                  <w:sz w:val="20"/>
                  <w:szCs w:val="20"/>
                </w:rPr>
              </w:rPrChange>
            </w:rPr>
            <w:delText xml:space="preserve"> </w:delText>
          </w:r>
        </w:del>
      </w:ins>
      <w:ins w:id="1016" w:author="weilin pu" w:date="2016-07-21T15:38:00Z">
        <w:del w:id="1017" w:author="系统管理员" w:date="2016-09-28T13:33:00Z">
          <w:r w:rsidRPr="0009337A" w:rsidDel="001A3C87">
            <w:rPr>
              <w:rFonts w:ascii="Arial" w:hAnsi="Arial" w:cs="Arial"/>
              <w:kern w:val="0"/>
              <w:sz w:val="22"/>
              <w:rPrChange w:id="1018" w:author="Shicheng Guo" w:date="2016-10-02T22:38:00Z">
                <w:rPr>
                  <w:rFonts w:ascii="Times New Roman" w:hAnsi="Times New Roman"/>
                  <w:kern w:val="0"/>
                  <w:sz w:val="20"/>
                  <w:szCs w:val="20"/>
                </w:rPr>
              </w:rPrChange>
            </w:rPr>
            <w:delText xml:space="preserve">sites, xx were successfully investigated and </w:delText>
          </w:r>
        </w:del>
      </w:ins>
      <w:ins w:id="1019" w:author="weilin pu" w:date="2016-07-21T15:41:00Z">
        <w:del w:id="1020" w:author="系统管理员" w:date="2016-09-28T13:33:00Z">
          <w:r w:rsidRPr="0009337A" w:rsidDel="001A3C87">
            <w:rPr>
              <w:rFonts w:ascii="Arial" w:hAnsi="Arial" w:cs="Arial"/>
              <w:kern w:val="0"/>
              <w:sz w:val="22"/>
              <w:rPrChange w:id="1021" w:author="Shicheng Guo" w:date="2016-10-02T22:38:00Z">
                <w:rPr>
                  <w:rFonts w:ascii="Times New Roman" w:hAnsi="Times New Roman"/>
                  <w:kern w:val="0"/>
                  <w:sz w:val="20"/>
                  <w:szCs w:val="20"/>
                </w:rPr>
              </w:rPrChange>
            </w:rPr>
            <w:delText>while the remainder failed due to technical limitations. However, due to the advantages of NGS sequencing, we also identified xx more CpG</w:delText>
          </w:r>
        </w:del>
      </w:ins>
      <w:ins w:id="1022" w:author="weilin pu" w:date="2016-07-21T15:42:00Z">
        <w:del w:id="1023" w:author="系统管理员" w:date="2016-09-28T13:33:00Z">
          <w:r w:rsidRPr="0009337A" w:rsidDel="001A3C87">
            <w:rPr>
              <w:rFonts w:ascii="Arial" w:hAnsi="Arial" w:cs="Arial"/>
              <w:kern w:val="0"/>
              <w:sz w:val="22"/>
              <w:rPrChange w:id="1024" w:author="Shicheng Guo" w:date="2016-10-02T22:38:00Z">
                <w:rPr>
                  <w:rFonts w:ascii="Times New Roman" w:hAnsi="Times New Roman"/>
                  <w:kern w:val="0"/>
                  <w:sz w:val="20"/>
                  <w:szCs w:val="20"/>
                </w:rPr>
              </w:rPrChange>
            </w:rPr>
            <w:delText xml:space="preserve"> </w:delText>
          </w:r>
        </w:del>
      </w:ins>
      <w:ins w:id="1025" w:author="weilin pu" w:date="2016-07-21T15:41:00Z">
        <w:del w:id="1026" w:author="系统管理员" w:date="2016-09-28T13:33:00Z">
          <w:r w:rsidRPr="0009337A" w:rsidDel="001A3C87">
            <w:rPr>
              <w:rFonts w:ascii="Arial" w:hAnsi="Arial" w:cs="Arial"/>
              <w:kern w:val="0"/>
              <w:sz w:val="22"/>
              <w:rPrChange w:id="1027" w:author="Shicheng Guo" w:date="2016-10-02T22:38:00Z">
                <w:rPr>
                  <w:rFonts w:ascii="Times New Roman" w:hAnsi="Times New Roman"/>
                  <w:kern w:val="0"/>
                  <w:sz w:val="20"/>
                  <w:szCs w:val="20"/>
                </w:rPr>
              </w:rPrChange>
            </w:rPr>
            <w:delText xml:space="preserve">sites </w:delText>
          </w:r>
        </w:del>
      </w:ins>
      <w:ins w:id="1028" w:author="weilin pu" w:date="2016-07-21T15:43:00Z">
        <w:del w:id="1029" w:author="系统管理员" w:date="2016-09-28T13:33:00Z">
          <w:r w:rsidRPr="0009337A" w:rsidDel="001A3C87">
            <w:rPr>
              <w:rFonts w:ascii="Arial" w:hAnsi="Arial" w:cs="Arial"/>
              <w:kern w:val="0"/>
              <w:sz w:val="22"/>
              <w:rPrChange w:id="1030" w:author="Shicheng Guo" w:date="2016-10-02T22:38:00Z">
                <w:rPr>
                  <w:rFonts w:ascii="Times New Roman" w:hAnsi="Times New Roman"/>
                  <w:kern w:val="0"/>
                  <w:sz w:val="20"/>
                  <w:szCs w:val="20"/>
                </w:rPr>
              </w:rPrChange>
            </w:rPr>
            <w:delText xml:space="preserve">besides </w:delText>
          </w:r>
        </w:del>
      </w:ins>
      <w:ins w:id="1031" w:author="weilin pu" w:date="2016-07-21T15:41:00Z">
        <w:del w:id="1032" w:author="系统管理员" w:date="2016-09-28T13:33:00Z">
          <w:r w:rsidRPr="0009337A" w:rsidDel="001A3C87">
            <w:rPr>
              <w:rFonts w:ascii="Arial" w:hAnsi="Arial" w:cs="Arial"/>
              <w:kern w:val="0"/>
              <w:sz w:val="22"/>
              <w:rPrChange w:id="1033" w:author="Shicheng Guo" w:date="2016-10-02T22:38:00Z">
                <w:rPr>
                  <w:rFonts w:ascii="Times New Roman" w:hAnsi="Times New Roman"/>
                  <w:kern w:val="0"/>
                  <w:sz w:val="20"/>
                  <w:szCs w:val="20"/>
                </w:rPr>
              </w:rPrChange>
            </w:rPr>
            <w:delText xml:space="preserve">the </w:delText>
          </w:r>
        </w:del>
      </w:ins>
      <w:ins w:id="1034" w:author="weilin pu" w:date="2016-07-21T15:43:00Z">
        <w:del w:id="1035" w:author="系统管理员" w:date="2016-09-28T13:33:00Z">
          <w:r w:rsidRPr="0009337A" w:rsidDel="001A3C87">
            <w:rPr>
              <w:rFonts w:ascii="Arial" w:hAnsi="Arial" w:cs="Arial"/>
              <w:kern w:val="0"/>
              <w:sz w:val="22"/>
              <w:rPrChange w:id="1036" w:author="Shicheng Guo" w:date="2016-10-02T22:38:00Z">
                <w:rPr>
                  <w:rFonts w:ascii="Times New Roman" w:hAnsi="Times New Roman"/>
                  <w:kern w:val="0"/>
                  <w:sz w:val="20"/>
                  <w:szCs w:val="20"/>
                </w:rPr>
              </w:rPrChange>
            </w:rPr>
            <w:delText xml:space="preserve">selected </w:delText>
          </w:r>
        </w:del>
      </w:ins>
      <w:ins w:id="1037" w:author="weilin pu" w:date="2016-07-21T15:41:00Z">
        <w:del w:id="1038" w:author="系统管理员" w:date="2016-09-28T13:33:00Z">
          <w:r w:rsidRPr="0009337A" w:rsidDel="001A3C87">
            <w:rPr>
              <w:rFonts w:ascii="Arial" w:hAnsi="Arial" w:cs="Arial"/>
              <w:kern w:val="0"/>
              <w:sz w:val="22"/>
              <w:rPrChange w:id="1039" w:author="Shicheng Guo" w:date="2016-10-02T22:38:00Z">
                <w:rPr>
                  <w:rFonts w:ascii="Times New Roman" w:hAnsi="Times New Roman"/>
                  <w:kern w:val="0"/>
                  <w:sz w:val="20"/>
                  <w:szCs w:val="20"/>
                </w:rPr>
              </w:rPrChange>
            </w:rPr>
            <w:delText>significantly methylated CpG sites</w:delText>
          </w:r>
        </w:del>
      </w:ins>
      <w:ins w:id="1040" w:author="雨林木风" w:date="2016-07-26T15:16:00Z">
        <w:del w:id="1041" w:author="系统管理员" w:date="2016-09-28T13:33:00Z">
          <w:r w:rsidRPr="0009337A" w:rsidDel="001A3C87">
            <w:rPr>
              <w:rFonts w:ascii="Arial" w:hAnsi="Arial" w:cs="Arial"/>
              <w:kern w:val="0"/>
              <w:sz w:val="22"/>
              <w:rPrChange w:id="1042" w:author="Shicheng Guo" w:date="2016-10-02T22:38:00Z">
                <w:rPr>
                  <w:rFonts w:ascii="Times New Roman" w:hAnsi="Times New Roman"/>
                  <w:kern w:val="0"/>
                  <w:sz w:val="20"/>
                  <w:szCs w:val="20"/>
                </w:rPr>
              </w:rPrChange>
            </w:rPr>
            <w:delText xml:space="preserve"> </w:delText>
          </w:r>
        </w:del>
      </w:ins>
      <w:ins w:id="1043" w:author="系统管理员" w:date="2016-09-28T13:33:00Z">
        <w:r w:rsidR="001A3C87" w:rsidRPr="0009337A">
          <w:rPr>
            <w:rFonts w:ascii="Arial" w:hAnsi="Arial" w:cs="Arial"/>
            <w:kern w:val="0"/>
            <w:sz w:val="22"/>
            <w:rPrChange w:id="1044" w:author="Shicheng Guo" w:date="2016-10-02T22:38:00Z">
              <w:rPr>
                <w:rFonts w:ascii="Times New Roman" w:hAnsi="Times New Roman"/>
                <w:kern w:val="0"/>
                <w:sz w:val="20"/>
                <w:szCs w:val="20"/>
              </w:rPr>
            </w:rPrChange>
          </w:rPr>
          <w:t xml:space="preserve">To further confirm our findings, we then used the next generation sequencing technology to validate the 62 differentially methylated CpG sites between SSc patents and controls as well as in the subtype analysis in CD4+ and CD8+ T cells. 43 SSc patients and 41 normal controls were obtained for DMS validation in CD4+ T cells and 40 SSc patients as well as 40 normal controls were prepared for DMS verification in CD8+ T cells, including 13 patients and 12 normals from the first stage and the other samples were recruited independently. Among these CpG sites, 57 were successfully investigated and while the remainder failed due to technical limitations. However, due to the advantages of next generation sequencing technology, we also identified 154 more CpG sites besides the selected significantly methylated CpG sites. </w:t>
        </w:r>
      </w:ins>
      <w:ins w:id="1045" w:author="雨林木风" w:date="2016-07-26T15:16:00Z">
        <w:r w:rsidRPr="0009337A">
          <w:rPr>
            <w:rFonts w:ascii="Arial" w:hAnsi="Arial" w:cs="Arial"/>
            <w:kern w:val="0"/>
            <w:sz w:val="22"/>
            <w:rPrChange w:id="1046" w:author="Shicheng Guo" w:date="2016-10-02T22:38:00Z">
              <w:rPr>
                <w:rFonts w:ascii="Times New Roman" w:hAnsi="Times New Roman"/>
                <w:kern w:val="0"/>
                <w:sz w:val="20"/>
                <w:szCs w:val="20"/>
              </w:rPr>
            </w:rPrChange>
          </w:rPr>
          <w:t>(Figure xx</w:t>
        </w:r>
      </w:ins>
      <w:ins w:id="1047" w:author="雨林木风" w:date="2016-07-26T15:17:00Z">
        <w:r w:rsidRPr="0009337A">
          <w:rPr>
            <w:rFonts w:ascii="Arial" w:hAnsi="Arial" w:cs="Arial" w:hint="eastAsia"/>
            <w:kern w:val="0"/>
            <w:sz w:val="22"/>
            <w:rPrChange w:id="1048" w:author="Shicheng Guo" w:date="2016-10-02T22:38:00Z">
              <w:rPr>
                <w:rFonts w:ascii="Times New Roman" w:hAnsi="Times New Roman" w:hint="eastAsia"/>
                <w:kern w:val="0"/>
                <w:sz w:val="20"/>
                <w:szCs w:val="20"/>
              </w:rPr>
            </w:rPrChange>
          </w:rPr>
          <w:t>，线路图</w:t>
        </w:r>
      </w:ins>
      <w:ins w:id="1049" w:author="雨林木风" w:date="2016-07-26T15:16:00Z">
        <w:r w:rsidRPr="0009337A">
          <w:rPr>
            <w:rFonts w:ascii="Arial" w:hAnsi="Arial" w:cs="Arial"/>
            <w:kern w:val="0"/>
            <w:sz w:val="22"/>
            <w:rPrChange w:id="1050" w:author="Shicheng Guo" w:date="2016-10-02T22:38:00Z">
              <w:rPr>
                <w:rFonts w:ascii="Times New Roman" w:hAnsi="Times New Roman"/>
                <w:kern w:val="0"/>
                <w:sz w:val="20"/>
                <w:szCs w:val="20"/>
              </w:rPr>
            </w:rPrChange>
          </w:rPr>
          <w:t>)</w:t>
        </w:r>
      </w:ins>
      <w:ins w:id="1051" w:author="weilin pu" w:date="2016-07-21T15:42:00Z">
        <w:r w:rsidRPr="0009337A">
          <w:rPr>
            <w:rFonts w:ascii="Arial" w:hAnsi="Arial" w:cs="Arial"/>
            <w:kern w:val="0"/>
            <w:sz w:val="22"/>
            <w:rPrChange w:id="1052" w:author="Shicheng Guo" w:date="2016-10-02T22:38:00Z">
              <w:rPr>
                <w:rFonts w:ascii="Times New Roman" w:hAnsi="Times New Roman"/>
                <w:kern w:val="0"/>
                <w:sz w:val="20"/>
                <w:szCs w:val="20"/>
              </w:rPr>
            </w:rPrChange>
          </w:rPr>
          <w:t xml:space="preserve">. </w:t>
        </w:r>
      </w:ins>
      <w:ins w:id="1053" w:author="系统管理员" w:date="2016-09-28T13:34:00Z">
        <w:r w:rsidR="00C925BB" w:rsidRPr="0009337A">
          <w:rPr>
            <w:rFonts w:ascii="Arial" w:hAnsi="Arial" w:cs="Arial"/>
            <w:kern w:val="0"/>
            <w:sz w:val="22"/>
            <w:rPrChange w:id="1054" w:author="Shicheng Guo" w:date="2016-10-02T22:38:00Z">
              <w:rPr>
                <w:rFonts w:ascii="Times New Roman" w:hAnsi="Times New Roman"/>
                <w:kern w:val="0"/>
                <w:sz w:val="20"/>
                <w:szCs w:val="20"/>
              </w:rPr>
            </w:rPrChange>
          </w:rPr>
          <w:t xml:space="preserve">In order to validate and evaluate the consistency between the microarray and next generation sequencing results, we compared the </w:t>
        </w:r>
      </w:ins>
      <w:ins w:id="1055" w:author="系统管理员" w:date="2016-09-28T16:07:00Z">
        <w:r w:rsidR="00360CBE" w:rsidRPr="0009337A">
          <w:rPr>
            <w:rFonts w:ascii="Arial" w:hAnsi="Arial" w:cs="Arial" w:hint="eastAsia"/>
            <w:kern w:val="0"/>
            <w:sz w:val="22"/>
            <w:rPrChange w:id="1056" w:author="Shicheng Guo" w:date="2016-10-02T22:38:00Z">
              <w:rPr>
                <w:rFonts w:ascii="宋体" w:hAnsi="宋体" w:hint="eastAsia"/>
                <w:kern w:val="0"/>
                <w:sz w:val="20"/>
                <w:szCs w:val="20"/>
              </w:rPr>
            </w:rPrChange>
          </w:rPr>
          <w:t>β</w:t>
        </w:r>
      </w:ins>
      <w:ins w:id="1057" w:author="系统管理员" w:date="2016-09-28T13:34:00Z">
        <w:r w:rsidR="00C925BB" w:rsidRPr="0009337A">
          <w:rPr>
            <w:rFonts w:ascii="Arial" w:hAnsi="Arial" w:cs="Arial"/>
            <w:kern w:val="0"/>
            <w:sz w:val="22"/>
            <w:rPrChange w:id="1058" w:author="Shicheng Guo" w:date="2016-10-02T22:38:00Z">
              <w:rPr>
                <w:rFonts w:ascii="Times New Roman" w:hAnsi="Times New Roman"/>
                <w:kern w:val="0"/>
                <w:sz w:val="20"/>
                <w:szCs w:val="20"/>
              </w:rPr>
            </w:rPrChange>
          </w:rPr>
          <w:t xml:space="preserve"> value from the microarray data and the methylation percentage from NGS sequencing data with the same CpG sites and same samples </w:t>
        </w:r>
        <w:r w:rsidR="00346056" w:rsidRPr="0009337A">
          <w:rPr>
            <w:rFonts w:ascii="Arial" w:hAnsi="Arial" w:cs="Arial"/>
            <w:kern w:val="0"/>
            <w:sz w:val="22"/>
            <w:highlight w:val="yellow"/>
            <w:rPrChange w:id="1059" w:author="Shicheng Guo" w:date="2016-10-02T22:38:00Z">
              <w:rPr>
                <w:rFonts w:ascii="Times New Roman" w:hAnsi="Times New Roman"/>
                <w:kern w:val="0"/>
                <w:sz w:val="20"/>
                <w:szCs w:val="20"/>
              </w:rPr>
            </w:rPrChange>
          </w:rPr>
          <w:t>(Figure xx)</w:t>
        </w:r>
        <w:r w:rsidR="00C925BB" w:rsidRPr="0009337A">
          <w:rPr>
            <w:rFonts w:ascii="Arial" w:hAnsi="Arial" w:cs="Arial"/>
            <w:kern w:val="0"/>
            <w:sz w:val="22"/>
            <w:rPrChange w:id="1060" w:author="Shicheng Guo" w:date="2016-10-02T22:38:00Z">
              <w:rPr>
                <w:rFonts w:ascii="Times New Roman" w:hAnsi="Times New Roman"/>
                <w:kern w:val="0"/>
                <w:sz w:val="20"/>
                <w:szCs w:val="20"/>
              </w:rPr>
            </w:rPrChange>
          </w:rPr>
          <w:t xml:space="preserve">. It turned out that the methylation ratios from two different platforms were almost linear and the pearson’s correlation coefficients was 0.86 and 0. 90 for CD4+ T cells and CD8+ T cells respectively, indicating the good consistency between the two platforms. Then in the differential analysis stage, we validated the 57 selected differential methylated CpGsites with the validation data. We found that 7 CpGsites were validated to be significantly differential methylated between SSc patients and normal controls in CD4+ T cells, while in the CD8+ T cell dataset, 9 CpGsites were shown to be significantly differential methylated </w:t>
        </w:r>
        <w:r w:rsidR="00346056" w:rsidRPr="0009337A">
          <w:rPr>
            <w:rFonts w:ascii="Arial" w:hAnsi="Arial" w:cs="Arial"/>
            <w:kern w:val="0"/>
            <w:sz w:val="22"/>
            <w:highlight w:val="yellow"/>
            <w:rPrChange w:id="1061" w:author="Shicheng Guo" w:date="2016-10-02T22:38:00Z">
              <w:rPr>
                <w:rFonts w:ascii="Times New Roman" w:hAnsi="Times New Roman"/>
                <w:kern w:val="0"/>
                <w:sz w:val="20"/>
                <w:szCs w:val="20"/>
              </w:rPr>
            </w:rPrChange>
          </w:rPr>
          <w:t>(Table xx)</w:t>
        </w:r>
        <w:r w:rsidR="00C925BB" w:rsidRPr="0009337A">
          <w:rPr>
            <w:rFonts w:ascii="Arial" w:hAnsi="Arial" w:cs="Arial"/>
            <w:kern w:val="0"/>
            <w:sz w:val="22"/>
            <w:rPrChange w:id="1062" w:author="Shicheng Guo" w:date="2016-10-02T22:38:00Z">
              <w:rPr>
                <w:rFonts w:ascii="Times New Roman" w:hAnsi="Times New Roman"/>
                <w:kern w:val="0"/>
                <w:sz w:val="20"/>
                <w:szCs w:val="20"/>
              </w:rPr>
            </w:rPrChange>
          </w:rPr>
          <w:t>. In addition to the selected 57 CpG</w:t>
        </w:r>
      </w:ins>
      <w:ins w:id="1063" w:author="系统管理员" w:date="2016-09-28T16:08:00Z">
        <w:r w:rsidR="007F1218" w:rsidRPr="0009337A">
          <w:rPr>
            <w:rFonts w:ascii="Arial" w:hAnsi="Arial" w:cs="Arial"/>
            <w:kern w:val="0"/>
            <w:sz w:val="22"/>
            <w:rPrChange w:id="1064" w:author="Shicheng Guo" w:date="2016-10-02T22:38:00Z">
              <w:rPr>
                <w:rFonts w:ascii="Times New Roman" w:hAnsi="Times New Roman"/>
                <w:kern w:val="0"/>
                <w:sz w:val="20"/>
                <w:szCs w:val="20"/>
              </w:rPr>
            </w:rPrChange>
          </w:rPr>
          <w:t xml:space="preserve"> </w:t>
        </w:r>
      </w:ins>
      <w:ins w:id="1065" w:author="系统管理员" w:date="2016-09-28T13:34:00Z">
        <w:r w:rsidR="00C925BB" w:rsidRPr="0009337A">
          <w:rPr>
            <w:rFonts w:ascii="Arial" w:hAnsi="Arial" w:cs="Arial"/>
            <w:kern w:val="0"/>
            <w:sz w:val="22"/>
            <w:rPrChange w:id="1066" w:author="Shicheng Guo" w:date="2016-10-02T22:38:00Z">
              <w:rPr>
                <w:rFonts w:ascii="Times New Roman" w:hAnsi="Times New Roman"/>
                <w:kern w:val="0"/>
                <w:sz w:val="20"/>
                <w:szCs w:val="20"/>
              </w:rPr>
            </w:rPrChange>
          </w:rPr>
          <w:t>sites, we also detected another 154 CpG</w:t>
        </w:r>
      </w:ins>
      <w:ins w:id="1067" w:author="系统管理员" w:date="2016-09-28T16:08:00Z">
        <w:r w:rsidR="007F1218" w:rsidRPr="0009337A">
          <w:rPr>
            <w:rFonts w:ascii="Arial" w:hAnsi="Arial" w:cs="Arial"/>
            <w:kern w:val="0"/>
            <w:sz w:val="22"/>
            <w:rPrChange w:id="1068" w:author="Shicheng Guo" w:date="2016-10-02T22:38:00Z">
              <w:rPr>
                <w:rFonts w:ascii="Times New Roman" w:hAnsi="Times New Roman"/>
                <w:kern w:val="0"/>
                <w:sz w:val="20"/>
                <w:szCs w:val="20"/>
              </w:rPr>
            </w:rPrChange>
          </w:rPr>
          <w:t xml:space="preserve"> </w:t>
        </w:r>
      </w:ins>
      <w:ins w:id="1069" w:author="系统管理员" w:date="2016-09-28T13:34:00Z">
        <w:r w:rsidR="00C925BB" w:rsidRPr="0009337A">
          <w:rPr>
            <w:rFonts w:ascii="Arial" w:hAnsi="Arial" w:cs="Arial"/>
            <w:kern w:val="0"/>
            <w:sz w:val="22"/>
            <w:rPrChange w:id="1070" w:author="Shicheng Guo" w:date="2016-10-02T22:38:00Z">
              <w:rPr>
                <w:rFonts w:ascii="Times New Roman" w:hAnsi="Times New Roman"/>
                <w:kern w:val="0"/>
                <w:sz w:val="20"/>
                <w:szCs w:val="20"/>
              </w:rPr>
            </w:rPrChange>
          </w:rPr>
          <w:t>sites that were close to them. And among these CpG</w:t>
        </w:r>
      </w:ins>
      <w:ins w:id="1071" w:author="系统管理员" w:date="2016-09-28T16:08:00Z">
        <w:r w:rsidR="007F1218" w:rsidRPr="0009337A">
          <w:rPr>
            <w:rFonts w:ascii="Arial" w:hAnsi="Arial" w:cs="Arial"/>
            <w:kern w:val="0"/>
            <w:sz w:val="22"/>
            <w:rPrChange w:id="1072" w:author="Shicheng Guo" w:date="2016-10-02T22:38:00Z">
              <w:rPr>
                <w:rFonts w:ascii="Times New Roman" w:hAnsi="Times New Roman"/>
                <w:kern w:val="0"/>
                <w:sz w:val="20"/>
                <w:szCs w:val="20"/>
              </w:rPr>
            </w:rPrChange>
          </w:rPr>
          <w:t xml:space="preserve"> </w:t>
        </w:r>
      </w:ins>
      <w:ins w:id="1073" w:author="系统管理员" w:date="2016-09-28T13:34:00Z">
        <w:r w:rsidR="00C925BB" w:rsidRPr="0009337A">
          <w:rPr>
            <w:rFonts w:ascii="Arial" w:hAnsi="Arial" w:cs="Arial"/>
            <w:kern w:val="0"/>
            <w:sz w:val="22"/>
            <w:rPrChange w:id="1074" w:author="Shicheng Guo" w:date="2016-10-02T22:38:00Z">
              <w:rPr>
                <w:rFonts w:ascii="Times New Roman" w:hAnsi="Times New Roman"/>
                <w:kern w:val="0"/>
                <w:sz w:val="20"/>
                <w:szCs w:val="20"/>
              </w:rPr>
            </w:rPrChange>
          </w:rPr>
          <w:t>sites, we found 1 and 10 differential methylated CpG</w:t>
        </w:r>
      </w:ins>
      <w:ins w:id="1075" w:author="系统管理员" w:date="2016-09-28T16:08:00Z">
        <w:r w:rsidR="007F1218" w:rsidRPr="0009337A">
          <w:rPr>
            <w:rFonts w:ascii="Arial" w:hAnsi="Arial" w:cs="Arial"/>
            <w:kern w:val="0"/>
            <w:sz w:val="22"/>
            <w:rPrChange w:id="1076" w:author="Shicheng Guo" w:date="2016-10-02T22:38:00Z">
              <w:rPr>
                <w:rFonts w:ascii="Times New Roman" w:hAnsi="Times New Roman"/>
                <w:kern w:val="0"/>
                <w:sz w:val="20"/>
                <w:szCs w:val="20"/>
              </w:rPr>
            </w:rPrChange>
          </w:rPr>
          <w:t xml:space="preserve"> </w:t>
        </w:r>
      </w:ins>
      <w:ins w:id="1077" w:author="系统管理员" w:date="2016-09-28T13:34:00Z">
        <w:r w:rsidR="00C925BB" w:rsidRPr="0009337A">
          <w:rPr>
            <w:rFonts w:ascii="Arial" w:hAnsi="Arial" w:cs="Arial"/>
            <w:kern w:val="0"/>
            <w:sz w:val="22"/>
            <w:rPrChange w:id="1078" w:author="Shicheng Guo" w:date="2016-10-02T22:38:00Z">
              <w:rPr>
                <w:rFonts w:ascii="Times New Roman" w:hAnsi="Times New Roman"/>
                <w:kern w:val="0"/>
                <w:sz w:val="20"/>
                <w:szCs w:val="20"/>
              </w:rPr>
            </w:rPrChange>
          </w:rPr>
          <w:t>sites in CD4+ as well as CD8+ T cells. And all of the 11 CpG</w:t>
        </w:r>
      </w:ins>
      <w:ins w:id="1079" w:author="系统管理员" w:date="2016-09-28T16:08:00Z">
        <w:r w:rsidR="007F1218" w:rsidRPr="0009337A">
          <w:rPr>
            <w:rFonts w:ascii="Arial" w:hAnsi="Arial" w:cs="Arial"/>
            <w:kern w:val="0"/>
            <w:sz w:val="22"/>
            <w:rPrChange w:id="1080" w:author="Shicheng Guo" w:date="2016-10-02T22:38:00Z">
              <w:rPr>
                <w:rFonts w:ascii="Times New Roman" w:hAnsi="Times New Roman"/>
                <w:kern w:val="0"/>
                <w:sz w:val="20"/>
                <w:szCs w:val="20"/>
              </w:rPr>
            </w:rPrChange>
          </w:rPr>
          <w:t xml:space="preserve"> </w:t>
        </w:r>
      </w:ins>
      <w:ins w:id="1081" w:author="系统管理员" w:date="2016-09-28T13:34:00Z">
        <w:r w:rsidR="00C925BB" w:rsidRPr="0009337A">
          <w:rPr>
            <w:rFonts w:ascii="Arial" w:hAnsi="Arial" w:cs="Arial"/>
            <w:kern w:val="0"/>
            <w:sz w:val="22"/>
            <w:rPrChange w:id="1082" w:author="Shicheng Guo" w:date="2016-10-02T22:38:00Z">
              <w:rPr>
                <w:rFonts w:ascii="Times New Roman" w:hAnsi="Times New Roman"/>
                <w:kern w:val="0"/>
                <w:sz w:val="20"/>
                <w:szCs w:val="20"/>
              </w:rPr>
            </w:rPrChange>
          </w:rPr>
          <w:t>sites were located at promoter region of MX1 gene. Based on the validation dataset, it turned out that the CpG sites located at interferon-related genes were all validated while the methylation status of the other CpG</w:t>
        </w:r>
      </w:ins>
      <w:ins w:id="1083" w:author="系统管理员" w:date="2016-09-28T16:08:00Z">
        <w:r w:rsidR="007F1218" w:rsidRPr="0009337A">
          <w:rPr>
            <w:rFonts w:ascii="Arial" w:hAnsi="Arial" w:cs="Arial"/>
            <w:kern w:val="0"/>
            <w:sz w:val="22"/>
            <w:rPrChange w:id="1084" w:author="Shicheng Guo" w:date="2016-10-02T22:38:00Z">
              <w:rPr>
                <w:rFonts w:ascii="Times New Roman" w:hAnsi="Times New Roman"/>
                <w:kern w:val="0"/>
                <w:sz w:val="20"/>
                <w:szCs w:val="20"/>
              </w:rPr>
            </w:rPrChange>
          </w:rPr>
          <w:t xml:space="preserve"> </w:t>
        </w:r>
      </w:ins>
      <w:ins w:id="1085" w:author="系统管理员" w:date="2016-09-28T13:34:00Z">
        <w:r w:rsidR="00C925BB" w:rsidRPr="0009337A">
          <w:rPr>
            <w:rFonts w:ascii="Arial" w:hAnsi="Arial" w:cs="Arial"/>
            <w:kern w:val="0"/>
            <w:sz w:val="22"/>
            <w:rPrChange w:id="1086" w:author="Shicheng Guo" w:date="2016-10-02T22:38:00Z">
              <w:rPr>
                <w:rFonts w:ascii="Times New Roman" w:hAnsi="Times New Roman"/>
                <w:kern w:val="0"/>
                <w:sz w:val="20"/>
                <w:szCs w:val="20"/>
              </w:rPr>
            </w:rPrChange>
          </w:rPr>
          <w:t>sites were not consistent between the discovery and validation stage, and thus we then focused our further analysis on sites and genes related to the type I interferon pathway.</w:t>
        </w:r>
      </w:ins>
    </w:p>
    <w:p w:rsidR="00E82F8C" w:rsidRPr="0009337A" w:rsidDel="00C925BB" w:rsidRDefault="00E82F8C">
      <w:pPr>
        <w:autoSpaceDE w:val="0"/>
        <w:autoSpaceDN w:val="0"/>
        <w:adjustRightInd w:val="0"/>
        <w:rPr>
          <w:ins w:id="1087" w:author="weilin pu" w:date="2016-07-21T15:32:00Z"/>
          <w:del w:id="1088" w:author="系统管理员" w:date="2016-09-28T13:34:00Z"/>
          <w:rFonts w:ascii="Arial" w:hAnsi="Arial" w:cs="Arial"/>
          <w:kern w:val="0"/>
          <w:sz w:val="22"/>
          <w:rPrChange w:id="1089" w:author="Shicheng Guo" w:date="2016-10-02T22:38:00Z">
            <w:rPr>
              <w:ins w:id="1090" w:author="weilin pu" w:date="2016-07-21T15:32:00Z"/>
              <w:del w:id="1091" w:author="系统管理员" w:date="2016-09-28T13:34:00Z"/>
              <w:rFonts w:ascii="Times New Roman" w:hAnsi="Times New Roman"/>
              <w:b/>
              <w:kern w:val="0"/>
              <w:sz w:val="20"/>
              <w:szCs w:val="20"/>
            </w:rPr>
          </w:rPrChange>
        </w:rPr>
      </w:pPr>
      <w:ins w:id="1092" w:author="weilin pu" w:date="2016-07-21T16:18:00Z">
        <w:del w:id="1093" w:author="系统管理员" w:date="2016-09-28T13:34:00Z">
          <w:r w:rsidRPr="0009337A" w:rsidDel="00C925BB">
            <w:rPr>
              <w:rFonts w:ascii="Arial" w:hAnsi="Arial" w:cs="Arial"/>
              <w:kern w:val="0"/>
              <w:sz w:val="22"/>
              <w:rPrChange w:id="1094" w:author="Shicheng Guo" w:date="2016-10-02T22:38:00Z">
                <w:rPr>
                  <w:rFonts w:ascii="Times New Roman" w:hAnsi="Times New Roman"/>
                  <w:kern w:val="0"/>
                  <w:sz w:val="20"/>
                  <w:szCs w:val="20"/>
                </w:rPr>
              </w:rPrChange>
            </w:rPr>
            <w:lastRenderedPageBreak/>
            <w:delText xml:space="preserve">In order to validate and evaluate the consistency between the microarray and next generation sequencing results, we compared the beta value from the microarray data and the methylation percentage from NGS </w:delText>
          </w:r>
        </w:del>
      </w:ins>
      <w:ins w:id="1095" w:author="weilin pu" w:date="2016-07-21T16:20:00Z">
        <w:del w:id="1096" w:author="系统管理员" w:date="2016-09-28T13:34:00Z">
          <w:r w:rsidRPr="0009337A" w:rsidDel="00C925BB">
            <w:rPr>
              <w:rFonts w:ascii="Arial" w:hAnsi="Arial" w:cs="Arial"/>
              <w:kern w:val="0"/>
              <w:sz w:val="22"/>
              <w:rPrChange w:id="1097" w:author="Shicheng Guo" w:date="2016-10-02T22:38:00Z">
                <w:rPr>
                  <w:rFonts w:ascii="Times New Roman" w:hAnsi="Times New Roman"/>
                  <w:kern w:val="0"/>
                  <w:sz w:val="20"/>
                  <w:szCs w:val="20"/>
                </w:rPr>
              </w:rPrChange>
            </w:rPr>
            <w:delText>sequencing data with the same CpG sites and same samples</w:delText>
          </w:r>
        </w:del>
      </w:ins>
      <w:ins w:id="1098" w:author="weilin pu" w:date="2016-07-21T16:21:00Z">
        <w:del w:id="1099" w:author="系统管理员" w:date="2016-09-28T13:34:00Z">
          <w:r w:rsidRPr="0009337A" w:rsidDel="00C925BB">
            <w:rPr>
              <w:rFonts w:ascii="Arial" w:hAnsi="Arial" w:cs="Arial"/>
              <w:kern w:val="0"/>
              <w:sz w:val="22"/>
              <w:rPrChange w:id="1100" w:author="Shicheng Guo" w:date="2016-10-02T22:38:00Z">
                <w:rPr>
                  <w:rFonts w:ascii="Times New Roman" w:hAnsi="Times New Roman"/>
                  <w:kern w:val="0"/>
                  <w:sz w:val="20"/>
                  <w:szCs w:val="20"/>
                </w:rPr>
              </w:rPrChange>
            </w:rPr>
            <w:delText xml:space="preserve"> </w:delText>
          </w:r>
        </w:del>
      </w:ins>
      <w:ins w:id="1101" w:author="weilin pu" w:date="2016-07-21T16:20:00Z">
        <w:del w:id="1102" w:author="系统管理员" w:date="2016-09-28T13:34:00Z">
          <w:r w:rsidRPr="0009337A" w:rsidDel="00C925BB">
            <w:rPr>
              <w:rFonts w:ascii="Arial" w:hAnsi="Arial" w:cs="Arial"/>
              <w:kern w:val="0"/>
              <w:sz w:val="22"/>
              <w:rPrChange w:id="1103" w:author="Shicheng Guo" w:date="2016-10-02T22:38:00Z">
                <w:rPr>
                  <w:rFonts w:ascii="Times New Roman" w:hAnsi="Times New Roman"/>
                  <w:kern w:val="0"/>
                  <w:sz w:val="20"/>
                  <w:szCs w:val="20"/>
                </w:rPr>
              </w:rPrChange>
            </w:rPr>
            <w:delText xml:space="preserve">(Figure xx). It turned out that </w:delText>
          </w:r>
        </w:del>
      </w:ins>
      <w:ins w:id="1104" w:author="weilin pu" w:date="2016-07-21T16:23:00Z">
        <w:del w:id="1105" w:author="系统管理员" w:date="2016-09-28T13:34:00Z">
          <w:r w:rsidRPr="0009337A" w:rsidDel="00C925BB">
            <w:rPr>
              <w:rFonts w:ascii="Arial" w:hAnsi="Arial" w:cs="Arial"/>
              <w:kern w:val="0"/>
              <w:sz w:val="22"/>
              <w:rPrChange w:id="1106" w:author="Shicheng Guo" w:date="2016-10-02T22:38:00Z">
                <w:rPr>
                  <w:rFonts w:ascii="Times New Roman" w:hAnsi="Times New Roman"/>
                  <w:kern w:val="0"/>
                  <w:sz w:val="20"/>
                  <w:szCs w:val="20"/>
                </w:rPr>
              </w:rPrChange>
            </w:rPr>
            <w:delText xml:space="preserve">the methylation ratios from </w:delText>
          </w:r>
        </w:del>
      </w:ins>
      <w:ins w:id="1107" w:author="weilin pu" w:date="2016-07-21T16:21:00Z">
        <w:del w:id="1108" w:author="系统管理员" w:date="2016-09-28T13:34:00Z">
          <w:r w:rsidRPr="0009337A" w:rsidDel="00C925BB">
            <w:rPr>
              <w:rFonts w:ascii="Arial" w:hAnsi="Arial" w:cs="Arial"/>
              <w:kern w:val="0"/>
              <w:sz w:val="22"/>
              <w:rPrChange w:id="1109" w:author="Shicheng Guo" w:date="2016-10-02T22:38:00Z">
                <w:rPr>
                  <w:rFonts w:ascii="Times New Roman" w:hAnsi="Times New Roman"/>
                  <w:kern w:val="0"/>
                  <w:sz w:val="20"/>
                  <w:szCs w:val="20"/>
                </w:rPr>
              </w:rPrChange>
            </w:rPr>
            <w:delText xml:space="preserve">two different platforms were almost </w:delText>
          </w:r>
        </w:del>
      </w:ins>
      <w:ins w:id="1110" w:author="weilin pu" w:date="2016-07-21T16:23:00Z">
        <w:del w:id="1111" w:author="系统管理员" w:date="2016-09-28T13:34:00Z">
          <w:r w:rsidRPr="0009337A" w:rsidDel="00C925BB">
            <w:rPr>
              <w:rFonts w:ascii="Arial" w:hAnsi="Arial" w:cs="Arial"/>
              <w:kern w:val="0"/>
              <w:sz w:val="22"/>
              <w:rPrChange w:id="1112" w:author="Shicheng Guo" w:date="2016-10-02T22:38:00Z">
                <w:rPr>
                  <w:rFonts w:ascii="Times New Roman" w:hAnsi="Times New Roman"/>
                  <w:kern w:val="0"/>
                  <w:sz w:val="20"/>
                  <w:szCs w:val="20"/>
                </w:rPr>
              </w:rPrChange>
            </w:rPr>
            <w:delText xml:space="preserve">linear </w:delText>
          </w:r>
        </w:del>
      </w:ins>
      <w:ins w:id="1113" w:author="weilin pu" w:date="2016-07-21T16:21:00Z">
        <w:del w:id="1114" w:author="系统管理员" w:date="2016-09-28T13:34:00Z">
          <w:r w:rsidRPr="0009337A" w:rsidDel="00C925BB">
            <w:rPr>
              <w:rFonts w:ascii="Arial" w:hAnsi="Arial" w:cs="Arial"/>
              <w:kern w:val="0"/>
              <w:sz w:val="22"/>
              <w:rPrChange w:id="1115" w:author="Shicheng Guo" w:date="2016-10-02T22:38:00Z">
                <w:rPr>
                  <w:rFonts w:ascii="Times New Roman" w:hAnsi="Times New Roman"/>
                  <w:kern w:val="0"/>
                  <w:sz w:val="20"/>
                  <w:szCs w:val="20"/>
                </w:rPr>
              </w:rPrChange>
            </w:rPr>
            <w:delText xml:space="preserve">and </w:delText>
          </w:r>
        </w:del>
      </w:ins>
      <w:ins w:id="1116" w:author="weilin pu" w:date="2016-07-21T16:22:00Z">
        <w:del w:id="1117" w:author="系统管理员" w:date="2016-09-28T13:34:00Z">
          <w:r w:rsidRPr="0009337A" w:rsidDel="00C925BB">
            <w:rPr>
              <w:rFonts w:ascii="Arial" w:hAnsi="Arial" w:cs="Arial"/>
              <w:kern w:val="0"/>
              <w:sz w:val="22"/>
              <w:rPrChange w:id="1118" w:author="Shicheng Guo" w:date="2016-10-02T22:38:00Z">
                <w:rPr>
                  <w:rFonts w:ascii="Times New Roman" w:hAnsi="Times New Roman"/>
                  <w:kern w:val="0"/>
                  <w:sz w:val="20"/>
                  <w:szCs w:val="20"/>
                </w:rPr>
              </w:rPrChange>
            </w:rPr>
            <w:delText>the</w:delText>
          </w:r>
        </w:del>
      </w:ins>
      <w:ins w:id="1119" w:author="weilin pu" w:date="2016-07-21T16:21:00Z">
        <w:del w:id="1120" w:author="系统管理员" w:date="2016-09-28T13:34:00Z">
          <w:r w:rsidRPr="0009337A" w:rsidDel="00C925BB">
            <w:rPr>
              <w:rFonts w:ascii="Arial" w:hAnsi="Arial" w:cs="Arial"/>
              <w:kern w:val="0"/>
              <w:sz w:val="22"/>
              <w:rPrChange w:id="1121" w:author="Shicheng Guo" w:date="2016-10-02T22:38:00Z">
                <w:rPr>
                  <w:rFonts w:ascii="Times New Roman" w:hAnsi="Times New Roman"/>
                  <w:kern w:val="0"/>
                  <w:sz w:val="20"/>
                  <w:szCs w:val="20"/>
                </w:rPr>
              </w:rPrChange>
            </w:rPr>
            <w:delText xml:space="preserve"> </w:delText>
          </w:r>
        </w:del>
      </w:ins>
      <w:ins w:id="1122" w:author="weilin pu" w:date="2016-07-21T16:22:00Z">
        <w:del w:id="1123" w:author="系统管理员" w:date="2016-09-28T13:34:00Z">
          <w:r w:rsidRPr="0009337A" w:rsidDel="00C925BB">
            <w:rPr>
              <w:rFonts w:ascii="Arial" w:hAnsi="Arial" w:cs="Arial"/>
              <w:kern w:val="0"/>
              <w:sz w:val="22"/>
              <w:rPrChange w:id="1124" w:author="Shicheng Guo" w:date="2016-10-02T22:38:00Z">
                <w:rPr>
                  <w:rFonts w:ascii="Times New Roman" w:hAnsi="Times New Roman"/>
                  <w:kern w:val="0"/>
                  <w:sz w:val="20"/>
                  <w:szCs w:val="20"/>
                </w:rPr>
              </w:rPrChange>
            </w:rPr>
            <w:delText xml:space="preserve">pearson’s correlation coefficients was xx, which indicating the good consistency between the two platforms. Furthermore, </w:delText>
          </w:r>
        </w:del>
      </w:ins>
      <w:ins w:id="1125" w:author="weilin pu" w:date="2016-07-21T16:24:00Z">
        <w:del w:id="1126" w:author="系统管理员" w:date="2016-09-28T13:34:00Z">
          <w:r w:rsidRPr="0009337A" w:rsidDel="00C925BB">
            <w:rPr>
              <w:rFonts w:ascii="Arial" w:hAnsi="Arial" w:cs="Arial"/>
              <w:kern w:val="0"/>
              <w:sz w:val="22"/>
              <w:rPrChange w:id="1127" w:author="Shicheng Guo" w:date="2016-10-02T22:38:00Z">
                <w:rPr>
                  <w:rFonts w:ascii="Times New Roman" w:hAnsi="Times New Roman"/>
                  <w:kern w:val="0"/>
                  <w:sz w:val="20"/>
                  <w:szCs w:val="20"/>
                </w:rPr>
              </w:rPrChange>
            </w:rPr>
            <w:delText xml:space="preserve">the wilcoxon-signed ranked test revealed </w:delText>
          </w:r>
        </w:del>
      </w:ins>
      <w:ins w:id="1128" w:author="weilin pu" w:date="2016-07-21T16:25:00Z">
        <w:del w:id="1129" w:author="系统管理员" w:date="2016-09-28T13:34:00Z">
          <w:r w:rsidRPr="0009337A" w:rsidDel="00C925BB">
            <w:rPr>
              <w:rFonts w:ascii="Arial" w:hAnsi="Arial" w:cs="Arial"/>
              <w:kern w:val="0"/>
              <w:sz w:val="22"/>
              <w:rPrChange w:id="1130" w:author="Shicheng Guo" w:date="2016-10-02T22:38:00Z">
                <w:rPr>
                  <w:rFonts w:ascii="Times New Roman" w:hAnsi="Times New Roman"/>
                  <w:kern w:val="0"/>
                  <w:sz w:val="20"/>
                  <w:szCs w:val="20"/>
                </w:rPr>
              </w:rPrChange>
            </w:rPr>
            <w:delText xml:space="preserve">that xx CpG sites reached the significance threshold after FDR-adjusted P-value of 0.05. </w:delText>
          </w:r>
        </w:del>
      </w:ins>
      <w:ins w:id="1131" w:author="weilin pu" w:date="2016-07-21T16:26:00Z">
        <w:del w:id="1132" w:author="系统管理员" w:date="2016-09-28T13:34:00Z">
          <w:r w:rsidRPr="0009337A" w:rsidDel="00C925BB">
            <w:rPr>
              <w:rFonts w:ascii="Arial" w:hAnsi="Arial" w:cs="Arial"/>
              <w:kern w:val="0"/>
              <w:sz w:val="22"/>
              <w:rPrChange w:id="1133" w:author="Shicheng Guo" w:date="2016-10-02T22:38:00Z">
                <w:rPr>
                  <w:rFonts w:ascii="Times New Roman" w:hAnsi="Times New Roman"/>
                  <w:kern w:val="0"/>
                  <w:sz w:val="20"/>
                  <w:szCs w:val="20"/>
                </w:rPr>
              </w:rPrChange>
            </w:rPr>
            <w:delText>The most significant CpG site was located at xx. And the other xx CpG</w:delText>
          </w:r>
        </w:del>
      </w:ins>
      <w:ins w:id="1134" w:author="weilin pu" w:date="2016-07-21T16:27:00Z">
        <w:del w:id="1135" w:author="系统管理员" w:date="2016-09-28T13:34:00Z">
          <w:r w:rsidRPr="0009337A" w:rsidDel="00C925BB">
            <w:rPr>
              <w:rFonts w:ascii="Arial" w:hAnsi="Arial" w:cs="Arial"/>
              <w:kern w:val="0"/>
              <w:sz w:val="22"/>
              <w:rPrChange w:id="1136" w:author="Shicheng Guo" w:date="2016-10-02T22:38:00Z">
                <w:rPr>
                  <w:rFonts w:ascii="Times New Roman" w:hAnsi="Times New Roman"/>
                  <w:kern w:val="0"/>
                  <w:sz w:val="20"/>
                  <w:szCs w:val="20"/>
                </w:rPr>
              </w:rPrChange>
            </w:rPr>
            <w:delText xml:space="preserve"> </w:delText>
          </w:r>
        </w:del>
      </w:ins>
      <w:ins w:id="1137" w:author="weilin pu" w:date="2016-07-21T16:26:00Z">
        <w:del w:id="1138" w:author="系统管理员" w:date="2016-09-28T13:34:00Z">
          <w:r w:rsidRPr="0009337A" w:rsidDel="00C925BB">
            <w:rPr>
              <w:rFonts w:ascii="Arial" w:hAnsi="Arial" w:cs="Arial"/>
              <w:kern w:val="0"/>
              <w:sz w:val="22"/>
              <w:rPrChange w:id="1139" w:author="Shicheng Guo" w:date="2016-10-02T22:38:00Z">
                <w:rPr>
                  <w:rFonts w:ascii="Times New Roman" w:hAnsi="Times New Roman"/>
                  <w:kern w:val="0"/>
                  <w:sz w:val="20"/>
                  <w:szCs w:val="20"/>
                </w:rPr>
              </w:rPrChange>
            </w:rPr>
            <w:delText xml:space="preserve">sites including xx and </w:delText>
          </w:r>
        </w:del>
      </w:ins>
      <w:ins w:id="1140" w:author="weilin pu" w:date="2016-07-21T16:27:00Z">
        <w:del w:id="1141" w:author="系统管理员" w:date="2016-09-28T13:34:00Z">
          <w:r w:rsidRPr="0009337A" w:rsidDel="00C925BB">
            <w:rPr>
              <w:rFonts w:ascii="Arial" w:hAnsi="Arial" w:cs="Arial"/>
              <w:kern w:val="0"/>
              <w:sz w:val="22"/>
              <w:rPrChange w:id="1142" w:author="Shicheng Guo" w:date="2016-10-02T22:38:00Z">
                <w:rPr>
                  <w:rFonts w:ascii="Times New Roman" w:hAnsi="Times New Roman"/>
                  <w:kern w:val="0"/>
                  <w:sz w:val="20"/>
                  <w:szCs w:val="20"/>
                </w:rPr>
              </w:rPrChange>
            </w:rPr>
            <w:delText xml:space="preserve">xx. </w:delText>
          </w:r>
        </w:del>
      </w:ins>
      <w:ins w:id="1143" w:author="weilin pu" w:date="2016-07-21T16:28:00Z">
        <w:del w:id="1144" w:author="系统管理员" w:date="2016-09-28T13:34:00Z">
          <w:r w:rsidRPr="0009337A" w:rsidDel="00C925BB">
            <w:rPr>
              <w:rFonts w:ascii="Arial" w:hAnsi="Arial" w:cs="Arial"/>
              <w:kern w:val="0"/>
              <w:sz w:val="22"/>
              <w:rPrChange w:id="1145" w:author="Shicheng Guo" w:date="2016-10-02T22:38:00Z">
                <w:rPr>
                  <w:rFonts w:ascii="Times New Roman" w:hAnsi="Times New Roman"/>
                  <w:kern w:val="0"/>
                  <w:sz w:val="20"/>
                  <w:szCs w:val="20"/>
                </w:rPr>
              </w:rPrChange>
            </w:rPr>
            <w:delText>It turned out that the CpG sites located at interferon-relat</w:delText>
          </w:r>
        </w:del>
      </w:ins>
      <w:ins w:id="1146" w:author="雨林木风" w:date="2016-07-26T15:18:00Z">
        <w:del w:id="1147" w:author="系统管理员" w:date="2016-09-28T13:34:00Z">
          <w:r w:rsidRPr="0009337A" w:rsidDel="00C925BB">
            <w:rPr>
              <w:rFonts w:ascii="Arial" w:hAnsi="Arial" w:cs="Arial"/>
              <w:kern w:val="0"/>
              <w:sz w:val="22"/>
              <w:rPrChange w:id="1148" w:author="Shicheng Guo" w:date="2016-10-02T22:38:00Z">
                <w:rPr>
                  <w:rFonts w:ascii="Times New Roman" w:hAnsi="Times New Roman"/>
                  <w:kern w:val="0"/>
                  <w:sz w:val="20"/>
                  <w:szCs w:val="20"/>
                </w:rPr>
              </w:rPrChange>
            </w:rPr>
            <w:delText>associat</w:delText>
          </w:r>
        </w:del>
      </w:ins>
      <w:ins w:id="1149" w:author="weilin pu" w:date="2016-07-21T16:28:00Z">
        <w:del w:id="1150" w:author="系统管理员" w:date="2016-09-28T13:34:00Z">
          <w:r w:rsidRPr="0009337A" w:rsidDel="00C925BB">
            <w:rPr>
              <w:rFonts w:ascii="Arial" w:hAnsi="Arial" w:cs="Arial"/>
              <w:kern w:val="0"/>
              <w:sz w:val="22"/>
              <w:rPrChange w:id="1151" w:author="Shicheng Guo" w:date="2016-10-02T22:38:00Z">
                <w:rPr>
                  <w:rFonts w:ascii="Times New Roman" w:hAnsi="Times New Roman"/>
                  <w:kern w:val="0"/>
                  <w:sz w:val="20"/>
                  <w:szCs w:val="20"/>
                </w:rPr>
              </w:rPrChange>
            </w:rPr>
            <w:delText xml:space="preserve">ed genes were all validated and </w:delText>
          </w:r>
        </w:del>
      </w:ins>
      <w:ins w:id="1152" w:author="weilin pu" w:date="2016-07-21T16:29:00Z">
        <w:del w:id="1153" w:author="系统管理员" w:date="2016-09-28T13:34:00Z">
          <w:r w:rsidRPr="0009337A" w:rsidDel="00C925BB">
            <w:rPr>
              <w:rFonts w:ascii="Arial" w:hAnsi="Arial" w:cs="Arial"/>
              <w:kern w:val="0"/>
              <w:sz w:val="22"/>
              <w:rPrChange w:id="1154" w:author="Shicheng Guo" w:date="2016-10-02T22:38:00Z">
                <w:rPr>
                  <w:rFonts w:ascii="Times New Roman" w:hAnsi="Times New Roman"/>
                  <w:kern w:val="0"/>
                  <w:sz w:val="20"/>
                  <w:szCs w:val="20"/>
                </w:rPr>
              </w:rPrChange>
            </w:rPr>
            <w:delText>we then focused our further analysis on sites and genes related to the type I interferon pathway.</w:delText>
          </w:r>
        </w:del>
      </w:ins>
    </w:p>
    <w:p w:rsidR="00E82F8C" w:rsidRPr="0009337A" w:rsidRDefault="00E82F8C">
      <w:pPr>
        <w:autoSpaceDE w:val="0"/>
        <w:autoSpaceDN w:val="0"/>
        <w:adjustRightInd w:val="0"/>
        <w:rPr>
          <w:ins w:id="1155" w:author="系统管理员" w:date="2016-09-28T13:35:00Z"/>
          <w:rFonts w:ascii="Arial" w:hAnsi="Arial" w:cs="Arial"/>
          <w:kern w:val="0"/>
          <w:sz w:val="22"/>
          <w:rPrChange w:id="1156" w:author="Shicheng Guo" w:date="2016-10-02T22:38:00Z">
            <w:rPr>
              <w:ins w:id="1157" w:author="系统管理员" w:date="2016-09-28T13:35:00Z"/>
              <w:rFonts w:ascii="Times New Roman" w:hAnsi="Times New Roman"/>
              <w:kern w:val="0"/>
              <w:sz w:val="20"/>
              <w:szCs w:val="20"/>
            </w:rPr>
          </w:rPrChange>
        </w:rPr>
      </w:pPr>
    </w:p>
    <w:p w:rsidR="00CF4717" w:rsidRPr="0009337A" w:rsidRDefault="00CF4717">
      <w:pPr>
        <w:autoSpaceDE w:val="0"/>
        <w:autoSpaceDN w:val="0"/>
        <w:adjustRightInd w:val="0"/>
        <w:rPr>
          <w:ins w:id="1158" w:author="系统管理员" w:date="2016-09-28T13:35:00Z"/>
          <w:rFonts w:ascii="Arial" w:hAnsi="Arial" w:cs="Arial"/>
          <w:b/>
          <w:kern w:val="0"/>
          <w:sz w:val="22"/>
          <w:rPrChange w:id="1159" w:author="Shicheng Guo" w:date="2016-10-02T22:38:00Z">
            <w:rPr>
              <w:ins w:id="1160" w:author="系统管理员" w:date="2016-09-28T13:35:00Z"/>
              <w:rFonts w:ascii="Times New Roman" w:hAnsi="Times New Roman"/>
              <w:b/>
              <w:kern w:val="0"/>
              <w:sz w:val="20"/>
              <w:szCs w:val="20"/>
            </w:rPr>
          </w:rPrChange>
        </w:rPr>
      </w:pPr>
      <w:ins w:id="1161" w:author="系统管理员" w:date="2016-09-28T13:35:00Z">
        <w:r w:rsidRPr="0009337A">
          <w:rPr>
            <w:rFonts w:ascii="Arial" w:hAnsi="Arial" w:cs="Arial"/>
            <w:b/>
            <w:kern w:val="0"/>
            <w:sz w:val="22"/>
            <w:rPrChange w:id="1162" w:author="Shicheng Guo" w:date="2016-10-02T22:38:00Z">
              <w:rPr>
                <w:rFonts w:ascii="Times New Roman" w:hAnsi="Times New Roman"/>
                <w:b/>
                <w:kern w:val="0"/>
                <w:sz w:val="20"/>
                <w:szCs w:val="20"/>
              </w:rPr>
            </w:rPrChange>
          </w:rPr>
          <w:t>Strong correlation between DNA methylation and type I interferon-induced gene expression</w:t>
        </w:r>
      </w:ins>
    </w:p>
    <w:p w:rsidR="00CF4717" w:rsidRPr="0009337A" w:rsidRDefault="00CF4717">
      <w:pPr>
        <w:autoSpaceDE w:val="0"/>
        <w:autoSpaceDN w:val="0"/>
        <w:adjustRightInd w:val="0"/>
        <w:ind w:firstLineChars="100" w:firstLine="220"/>
        <w:rPr>
          <w:ins w:id="1163" w:author="系统管理员" w:date="2016-09-28T13:35:00Z"/>
          <w:rFonts w:ascii="Arial" w:hAnsi="Arial" w:cs="Arial"/>
          <w:kern w:val="0"/>
          <w:sz w:val="22"/>
          <w:rPrChange w:id="1164" w:author="Shicheng Guo" w:date="2016-10-02T22:38:00Z">
            <w:rPr>
              <w:ins w:id="1165" w:author="系统管理员" w:date="2016-09-28T13:35:00Z"/>
              <w:rFonts w:ascii="Times New Roman" w:hAnsi="Times New Roman"/>
              <w:kern w:val="0"/>
              <w:sz w:val="20"/>
              <w:szCs w:val="20"/>
            </w:rPr>
          </w:rPrChange>
        </w:rPr>
        <w:pPrChange w:id="1166" w:author="Shicheng Guo" w:date="2016-10-02T22:40:00Z">
          <w:pPr>
            <w:autoSpaceDE w:val="0"/>
            <w:autoSpaceDN w:val="0"/>
            <w:adjustRightInd w:val="0"/>
          </w:pPr>
        </w:pPrChange>
      </w:pPr>
      <w:ins w:id="1167" w:author="系统管理员" w:date="2016-09-28T13:35:00Z">
        <w:r w:rsidRPr="0009337A">
          <w:rPr>
            <w:rFonts w:ascii="Arial" w:hAnsi="Arial" w:cs="Arial"/>
            <w:kern w:val="0"/>
            <w:sz w:val="22"/>
            <w:rPrChange w:id="1168" w:author="Shicheng Guo" w:date="2016-10-02T22:38:00Z">
              <w:rPr>
                <w:rFonts w:ascii="Times New Roman" w:hAnsi="Times New Roman"/>
                <w:kern w:val="0"/>
                <w:sz w:val="20"/>
                <w:szCs w:val="20"/>
              </w:rPr>
            </w:rPrChange>
          </w:rPr>
          <w:t xml:space="preserve">To test whether DNA methylation is correlated with gene expression, we performed q-PCR experiments for quantification of the IFN-related genes’ expression. We found that in CD4+ T cells, 4 of the 5 genes showed strong higher expression in SSc patients with significant difference while the expression of EIF2AK2 is also higher in SSc patients but didn’t pass the threshold due to its small sample size </w:t>
        </w:r>
        <w:r w:rsidR="00346056" w:rsidRPr="0009337A">
          <w:rPr>
            <w:rFonts w:ascii="Arial" w:hAnsi="Arial" w:cs="Arial"/>
            <w:kern w:val="0"/>
            <w:sz w:val="22"/>
            <w:highlight w:val="yellow"/>
            <w:rPrChange w:id="1169" w:author="Shicheng Guo" w:date="2016-10-02T22:38:00Z">
              <w:rPr>
                <w:rFonts w:ascii="Times New Roman" w:hAnsi="Times New Roman"/>
                <w:kern w:val="0"/>
                <w:sz w:val="20"/>
                <w:szCs w:val="20"/>
              </w:rPr>
            </w:rPrChange>
          </w:rPr>
          <w:t>(Table xx)</w:t>
        </w:r>
        <w:r w:rsidRPr="0009337A">
          <w:rPr>
            <w:rFonts w:ascii="Arial" w:hAnsi="Arial" w:cs="Arial"/>
            <w:kern w:val="0"/>
            <w:sz w:val="22"/>
            <w:rPrChange w:id="1170" w:author="Shicheng Guo" w:date="2016-10-02T22:38:00Z">
              <w:rPr>
                <w:rFonts w:ascii="Times New Roman" w:hAnsi="Times New Roman"/>
                <w:kern w:val="0"/>
                <w:sz w:val="20"/>
                <w:szCs w:val="20"/>
              </w:rPr>
            </w:rPrChange>
          </w:rPr>
          <w:t>. And similarly in CD8+ T cells, we found significant higher expression of IFITM1, and marginal significant higher expression of IFI44L, MX1 as well as the PARP9 in SSc patients. It is widely known that there is strong correlation between the gene expression and methylation. And we thus combined the expression dataset with its methylation profile to test its correlation. Pearson’s correlation test was conducted and P-value &lt; 0.05 was considered significant after FDR multiple correction. In the combined analysis of CD4+ and CD8+ T cells datasets, we found that the methylation status of three CpGsites located at IFI44L gene showed strong inverse correlation with its expression (Figure xx). And other 5 CpGsites located at PARP9, MX1 and IFI44L showed marginal significant correlation between its methylation status and gene expression. Based on these datasets, we found the expression of the type I interferon related genes were significantly higher in SSc patients both in CD4+ and CD8+ T cells, and the correlation analysis between DNA methylation and expression of IFN-related genes suggested that the DNA methylation changes might be pivotal to the regulation of IFN-related genes.</w:t>
        </w:r>
      </w:ins>
    </w:p>
    <w:p w:rsidR="00CF4717" w:rsidRPr="0009337A" w:rsidRDefault="00CF4717">
      <w:pPr>
        <w:autoSpaceDE w:val="0"/>
        <w:autoSpaceDN w:val="0"/>
        <w:adjustRightInd w:val="0"/>
        <w:rPr>
          <w:rFonts w:ascii="Arial" w:hAnsi="Arial" w:cs="Arial"/>
          <w:kern w:val="0"/>
          <w:sz w:val="22"/>
          <w:rPrChange w:id="1171" w:author="Shicheng Guo" w:date="2016-10-02T22:38:00Z">
            <w:rPr>
              <w:rFonts w:ascii="Times New Roman" w:hAnsi="Times New Roman"/>
              <w:b/>
              <w:kern w:val="0"/>
              <w:sz w:val="20"/>
              <w:szCs w:val="20"/>
            </w:rPr>
          </w:rPrChange>
        </w:rPr>
      </w:pPr>
    </w:p>
    <w:p w:rsidR="00E82F8C" w:rsidRPr="0009337A" w:rsidRDefault="00E82F8C">
      <w:pPr>
        <w:autoSpaceDE w:val="0"/>
        <w:autoSpaceDN w:val="0"/>
        <w:adjustRightInd w:val="0"/>
        <w:outlineLvl w:val="0"/>
        <w:rPr>
          <w:rFonts w:ascii="Arial" w:hAnsi="Arial" w:cs="Arial"/>
          <w:b/>
          <w:kern w:val="0"/>
          <w:sz w:val="22"/>
          <w:rPrChange w:id="1172" w:author="Shicheng Guo" w:date="2016-10-02T22:38:00Z">
            <w:rPr>
              <w:rFonts w:ascii="Times New Roman" w:hAnsi="Times New Roman"/>
              <w:b/>
              <w:kern w:val="0"/>
              <w:sz w:val="20"/>
              <w:szCs w:val="20"/>
            </w:rPr>
          </w:rPrChange>
        </w:rPr>
      </w:pPr>
      <w:r w:rsidRPr="0009337A">
        <w:rPr>
          <w:rFonts w:ascii="Arial" w:hAnsi="Arial" w:cs="Arial"/>
          <w:b/>
          <w:kern w:val="0"/>
          <w:sz w:val="22"/>
          <w:rPrChange w:id="1173" w:author="Shicheng Guo" w:date="2016-10-02T22:38:00Z">
            <w:rPr>
              <w:rFonts w:ascii="Times New Roman" w:hAnsi="Times New Roman"/>
              <w:b/>
              <w:kern w:val="0"/>
              <w:sz w:val="20"/>
              <w:szCs w:val="20"/>
            </w:rPr>
          </w:rPrChange>
        </w:rPr>
        <w:t>SSc patients have significant increases of IFN-α and -β in the serum</w:t>
      </w:r>
    </w:p>
    <w:p w:rsidR="00E82F8C" w:rsidRPr="0009337A" w:rsidRDefault="005D093E">
      <w:pPr>
        <w:autoSpaceDE w:val="0"/>
        <w:autoSpaceDN w:val="0"/>
        <w:adjustRightInd w:val="0"/>
        <w:ind w:firstLineChars="100" w:firstLine="220"/>
        <w:rPr>
          <w:rFonts w:ascii="Arial" w:hAnsi="Arial" w:cs="Arial"/>
          <w:kern w:val="0"/>
          <w:sz w:val="22"/>
          <w:rPrChange w:id="1174" w:author="Shicheng Guo" w:date="2016-10-02T22:38:00Z">
            <w:rPr>
              <w:rFonts w:ascii="Times New Roman" w:hAnsi="Times New Roman"/>
              <w:kern w:val="0"/>
              <w:sz w:val="20"/>
              <w:szCs w:val="20"/>
            </w:rPr>
          </w:rPrChange>
        </w:rPr>
        <w:pPrChange w:id="1175" w:author="Shicheng Guo" w:date="2016-10-02T22:40:00Z">
          <w:pPr>
            <w:autoSpaceDE w:val="0"/>
            <w:autoSpaceDN w:val="0"/>
            <w:adjustRightInd w:val="0"/>
          </w:pPr>
        </w:pPrChange>
      </w:pPr>
      <w:ins w:id="1176" w:author="系统管理员" w:date="2016-09-28T13:36:00Z">
        <w:r w:rsidRPr="0009337A">
          <w:rPr>
            <w:rFonts w:ascii="Arial" w:hAnsi="Arial" w:cs="Arial"/>
            <w:kern w:val="0"/>
            <w:sz w:val="22"/>
            <w:rPrChange w:id="1177" w:author="Shicheng Guo" w:date="2016-10-02T22:38:00Z">
              <w:rPr>
                <w:rFonts w:ascii="Times New Roman" w:hAnsi="Times New Roman"/>
                <w:kern w:val="0"/>
                <w:sz w:val="20"/>
                <w:szCs w:val="20"/>
              </w:rPr>
            </w:rPrChange>
          </w:rPr>
          <w:t>Based on our discovery and validation stage dataset, we can safely conclude that part of the type I interferon-related genes were hypomethylated in CD4+ and CD8+ T cells of SSc patients. In addition to the methylation and expression profile detection, we also measured the level of type I interferon (IFN- α and IFN- β) in the serum of SSc patients and normal controls through ELISA. We found that significantly higher concentration of IFN- α as well as IFN- β</w:t>
        </w:r>
        <w:r w:rsidRPr="0009337A" w:rsidDel="00772547">
          <w:rPr>
            <w:rFonts w:ascii="Arial" w:hAnsi="Arial" w:cs="Arial"/>
            <w:kern w:val="0"/>
            <w:sz w:val="22"/>
            <w:rPrChange w:id="1178" w:author="Shicheng Guo" w:date="2016-10-02T22:38:00Z">
              <w:rPr>
                <w:rFonts w:ascii="Times New Roman" w:hAnsi="Times New Roman"/>
                <w:kern w:val="0"/>
                <w:sz w:val="20"/>
                <w:szCs w:val="20"/>
              </w:rPr>
            </w:rPrChange>
          </w:rPr>
          <w:t xml:space="preserve"> </w:t>
        </w:r>
        <w:r w:rsidRPr="0009337A">
          <w:rPr>
            <w:rFonts w:ascii="Arial" w:hAnsi="Arial" w:cs="Arial"/>
            <w:kern w:val="0"/>
            <w:sz w:val="22"/>
            <w:rPrChange w:id="1179" w:author="Shicheng Guo" w:date="2016-10-02T22:38:00Z">
              <w:rPr>
                <w:rFonts w:ascii="Times New Roman" w:hAnsi="Times New Roman"/>
                <w:kern w:val="0"/>
                <w:sz w:val="20"/>
                <w:szCs w:val="20"/>
              </w:rPr>
            </w:rPrChange>
          </w:rPr>
          <w:t>were shown in SSc patients than in matched controls</w:t>
        </w:r>
      </w:ins>
      <w:del w:id="1180" w:author="系统管理员" w:date="2016-09-28T13:36:00Z">
        <w:r w:rsidR="00E82F8C" w:rsidRPr="0009337A" w:rsidDel="005D093E">
          <w:rPr>
            <w:rFonts w:ascii="Arial" w:hAnsi="Arial" w:cs="Arial"/>
            <w:kern w:val="0"/>
            <w:sz w:val="22"/>
            <w:rPrChange w:id="1181" w:author="Shicheng Guo" w:date="2016-10-02T22:38:00Z">
              <w:rPr>
                <w:rFonts w:ascii="Times New Roman" w:hAnsi="Times New Roman"/>
                <w:kern w:val="0"/>
                <w:sz w:val="20"/>
                <w:szCs w:val="20"/>
              </w:rPr>
            </w:rPrChange>
          </w:rPr>
          <w:delText>For a significant enrichment of type I IFN-associated genes</w:delText>
        </w:r>
      </w:del>
      <w:ins w:id="1182" w:author="雨林木风" w:date="2016-07-26T15:25:00Z">
        <w:del w:id="1183" w:author="系统管理员" w:date="2016-09-28T13:36:00Z">
          <w:r w:rsidR="00E82F8C" w:rsidRPr="0009337A" w:rsidDel="005D093E">
            <w:rPr>
              <w:rFonts w:ascii="Arial" w:hAnsi="Arial" w:cs="Arial"/>
              <w:kern w:val="0"/>
              <w:sz w:val="22"/>
              <w:rPrChange w:id="1184" w:author="Shicheng Guo" w:date="2016-10-02T22:38:00Z">
                <w:rPr>
                  <w:rFonts w:ascii="Times New Roman" w:hAnsi="Times New Roman"/>
                  <w:kern w:val="0"/>
                  <w:sz w:val="20"/>
                  <w:szCs w:val="20"/>
                </w:rPr>
              </w:rPrChange>
            </w:rPr>
            <w:delText xml:space="preserve"> through</w:delText>
          </w:r>
        </w:del>
      </w:ins>
      <w:ins w:id="1185" w:author="雨林木风" w:date="2016-07-26T15:28:00Z">
        <w:del w:id="1186" w:author="系统管理员" w:date="2016-09-28T13:36:00Z">
          <w:r w:rsidR="00E82F8C" w:rsidRPr="0009337A" w:rsidDel="005D093E">
            <w:rPr>
              <w:rFonts w:ascii="Arial" w:hAnsi="Arial" w:cs="Arial"/>
              <w:kern w:val="0"/>
              <w:sz w:val="22"/>
              <w:rPrChange w:id="1187" w:author="Shicheng Guo" w:date="2016-10-02T22:38:00Z">
                <w:rPr>
                  <w:rFonts w:ascii="Times New Roman" w:hAnsi="Times New Roman"/>
                  <w:kern w:val="0"/>
                  <w:sz w:val="20"/>
                  <w:szCs w:val="20"/>
                </w:rPr>
              </w:rPrChange>
            </w:rPr>
            <w:delText xml:space="preserve"> </w:delText>
          </w:r>
        </w:del>
      </w:ins>
      <w:ins w:id="1188" w:author="雨林木风" w:date="2016-07-26T15:29:00Z">
        <w:del w:id="1189" w:author="系统管理员" w:date="2016-09-28T13:36:00Z">
          <w:r w:rsidR="00E82F8C" w:rsidRPr="0009337A" w:rsidDel="005D093E">
            <w:rPr>
              <w:rFonts w:ascii="Arial" w:hAnsi="Arial" w:cs="Arial"/>
              <w:kern w:val="0"/>
              <w:sz w:val="22"/>
              <w:rPrChange w:id="1190" w:author="Shicheng Guo" w:date="2016-10-02T22:38:00Z">
                <w:rPr>
                  <w:rFonts w:ascii="Times New Roman" w:hAnsi="Times New Roman"/>
                  <w:kern w:val="0"/>
                  <w:sz w:val="20"/>
                  <w:szCs w:val="20"/>
                </w:rPr>
              </w:rPrChange>
            </w:rPr>
            <w:delText xml:space="preserve">GO analysis of </w:delText>
          </w:r>
        </w:del>
      </w:ins>
      <w:ins w:id="1191" w:author="雨林木风" w:date="2016-07-26T15:30:00Z">
        <w:del w:id="1192" w:author="系统管理员" w:date="2016-09-28T13:36:00Z">
          <w:r w:rsidR="00E82F8C" w:rsidRPr="0009337A" w:rsidDel="005D093E">
            <w:rPr>
              <w:rFonts w:ascii="Arial" w:hAnsi="Arial" w:cs="Arial"/>
              <w:kern w:val="0"/>
              <w:sz w:val="22"/>
              <w:rPrChange w:id="1193" w:author="Shicheng Guo" w:date="2016-10-02T22:38:00Z">
                <w:rPr>
                  <w:rFonts w:ascii="Times New Roman" w:hAnsi="Times New Roman"/>
                  <w:kern w:val="0"/>
                  <w:sz w:val="20"/>
                  <w:szCs w:val="20"/>
                </w:rPr>
              </w:rPrChange>
            </w:rPr>
            <w:delText>who</w:delText>
          </w:r>
        </w:del>
      </w:ins>
      <w:ins w:id="1194" w:author="雨林木风" w:date="2016-07-26T15:32:00Z">
        <w:del w:id="1195" w:author="系统管理员" w:date="2016-09-28T13:36:00Z">
          <w:r w:rsidR="00E82F8C" w:rsidRPr="0009337A" w:rsidDel="005D093E">
            <w:rPr>
              <w:rFonts w:ascii="Arial" w:hAnsi="Arial" w:cs="Arial"/>
              <w:kern w:val="0"/>
              <w:sz w:val="22"/>
              <w:rPrChange w:id="1196" w:author="Shicheng Guo" w:date="2016-10-02T22:38:00Z">
                <w:rPr>
                  <w:rFonts w:ascii="Times New Roman" w:hAnsi="Times New Roman"/>
                  <w:kern w:val="0"/>
                  <w:sz w:val="20"/>
                  <w:szCs w:val="20"/>
                </w:rPr>
              </w:rPrChange>
            </w:rPr>
            <w:delText xml:space="preserve">le </w:delText>
          </w:r>
        </w:del>
      </w:ins>
      <w:ins w:id="1197" w:author="雨林木风" w:date="2016-07-26T15:29:00Z">
        <w:del w:id="1198" w:author="系统管理员" w:date="2016-09-28T13:36:00Z">
          <w:r w:rsidR="00E82F8C" w:rsidRPr="0009337A" w:rsidDel="005D093E">
            <w:rPr>
              <w:rFonts w:ascii="Arial" w:hAnsi="Arial" w:cs="Arial"/>
              <w:kern w:val="0"/>
              <w:sz w:val="22"/>
              <w:rPrChange w:id="1199" w:author="Shicheng Guo" w:date="2016-10-02T22:38:00Z">
                <w:rPr>
                  <w:rFonts w:ascii="Times New Roman" w:hAnsi="Times New Roman"/>
                  <w:kern w:val="0"/>
                  <w:sz w:val="20"/>
                  <w:szCs w:val="20"/>
                </w:rPr>
              </w:rPrChange>
            </w:rPr>
            <w:delText xml:space="preserve">DNA methylation profile </w:delText>
          </w:r>
        </w:del>
        <w:del w:id="1200" w:author="系统管理员" w:date="2016-07-29T14:50:00Z">
          <w:r w:rsidR="00E82F8C" w:rsidRPr="0009337A" w:rsidDel="005F08AB">
            <w:rPr>
              <w:rFonts w:ascii="Arial" w:hAnsi="Arial" w:cs="Arial"/>
              <w:kern w:val="0"/>
              <w:sz w:val="22"/>
              <w:rPrChange w:id="1201" w:author="Shicheng Guo" w:date="2016-10-02T22:38:00Z">
                <w:rPr>
                  <w:rFonts w:ascii="Times New Roman" w:hAnsi="Times New Roman"/>
                  <w:kern w:val="0"/>
                  <w:sz w:val="20"/>
                  <w:szCs w:val="20"/>
                </w:rPr>
              </w:rPrChange>
            </w:rPr>
            <w:delText>of</w:delText>
          </w:r>
        </w:del>
        <w:del w:id="1202" w:author="系统管理员" w:date="2016-09-28T13:36:00Z">
          <w:r w:rsidR="00E82F8C" w:rsidRPr="0009337A" w:rsidDel="005D093E">
            <w:rPr>
              <w:rFonts w:ascii="Arial" w:hAnsi="Arial" w:cs="Arial"/>
              <w:kern w:val="0"/>
              <w:sz w:val="22"/>
              <w:rPrChange w:id="1203" w:author="Shicheng Guo" w:date="2016-10-02T22:38:00Z">
                <w:rPr>
                  <w:rFonts w:ascii="Times New Roman" w:hAnsi="Times New Roman"/>
                  <w:kern w:val="0"/>
                  <w:sz w:val="20"/>
                  <w:szCs w:val="20"/>
                </w:rPr>
              </w:rPrChange>
            </w:rPr>
            <w:delText xml:space="preserve"> SSc and controls</w:delText>
          </w:r>
        </w:del>
      </w:ins>
      <w:del w:id="1204" w:author="系统管理员" w:date="2016-09-28T13:36:00Z">
        <w:r w:rsidR="00E82F8C" w:rsidRPr="0009337A" w:rsidDel="005D093E">
          <w:rPr>
            <w:rFonts w:ascii="Arial" w:hAnsi="Arial" w:cs="Arial"/>
            <w:b/>
            <w:kern w:val="0"/>
            <w:sz w:val="22"/>
            <w:rPrChange w:id="1205" w:author="Shicheng Guo" w:date="2016-10-02T22:38:00Z">
              <w:rPr>
                <w:rFonts w:ascii="Times New Roman" w:hAnsi="Times New Roman"/>
                <w:b/>
                <w:kern w:val="0"/>
                <w:sz w:val="20"/>
                <w:szCs w:val="20"/>
              </w:rPr>
            </w:rPrChange>
          </w:rPr>
          <w:delText>,</w:delText>
        </w:r>
        <w:r w:rsidR="00E82F8C" w:rsidRPr="0009337A" w:rsidDel="005D093E">
          <w:rPr>
            <w:rFonts w:ascii="Arial" w:hAnsi="Arial" w:cs="Arial"/>
            <w:kern w:val="0"/>
            <w:sz w:val="22"/>
            <w:rPrChange w:id="1206" w:author="Shicheng Guo" w:date="2016-10-02T22:38:00Z">
              <w:rPr>
                <w:rFonts w:ascii="Times New Roman" w:hAnsi="Times New Roman"/>
                <w:kern w:val="0"/>
                <w:sz w:val="20"/>
                <w:szCs w:val="20"/>
              </w:rPr>
            </w:rPrChange>
          </w:rPr>
          <w:delText xml:space="preserve"> we speculated that high </w:delText>
        </w:r>
        <w:r w:rsidR="00E82F8C" w:rsidRPr="0009337A" w:rsidDel="005D093E">
          <w:rPr>
            <w:rFonts w:ascii="Arial" w:hAnsi="Arial" w:cs="Arial"/>
            <w:kern w:val="0"/>
            <w:sz w:val="22"/>
            <w:rPrChange w:id="1207" w:author="Shicheng Guo" w:date="2016-10-02T22:38:00Z">
              <w:rPr>
                <w:rFonts w:ascii="Times New Roman" w:hAnsi="Times New Roman"/>
                <w:kern w:val="0"/>
                <w:sz w:val="20"/>
                <w:szCs w:val="20"/>
              </w:rPr>
            </w:rPrChange>
          </w:rPr>
          <w:lastRenderedPageBreak/>
          <w:delText>concentration of IFN-α and -β in the serum of SSc patients. Through detecting the level of IFN-α and -β in the serum of SSc patients by ELISA, as expected, we found significantly high concentration of IFN-α and -β of SSc patients than those of healthy donors</w:delText>
        </w:r>
      </w:del>
      <w:r w:rsidR="00E82F8C" w:rsidRPr="0009337A">
        <w:rPr>
          <w:rFonts w:ascii="Arial" w:hAnsi="Arial" w:cs="Arial"/>
          <w:kern w:val="0"/>
          <w:sz w:val="22"/>
          <w:rPrChange w:id="1208" w:author="Shicheng Guo" w:date="2016-10-02T22:38:00Z">
            <w:rPr>
              <w:rFonts w:ascii="Times New Roman" w:hAnsi="Times New Roman"/>
              <w:kern w:val="0"/>
              <w:sz w:val="20"/>
              <w:szCs w:val="20"/>
            </w:rPr>
          </w:rPrChange>
        </w:rPr>
        <w:t xml:space="preserve"> (</w:t>
      </w:r>
      <w:r w:rsidR="00E82F8C" w:rsidRPr="0009337A">
        <w:rPr>
          <w:rFonts w:ascii="Arial" w:hAnsi="Arial" w:cs="Arial"/>
          <w:kern w:val="0"/>
          <w:sz w:val="22"/>
          <w:highlight w:val="yellow"/>
          <w:rPrChange w:id="1209" w:author="Shicheng Guo" w:date="2016-10-02T22:38:00Z">
            <w:rPr>
              <w:rFonts w:ascii="Times New Roman" w:hAnsi="Times New Roman"/>
              <w:kern w:val="0"/>
              <w:sz w:val="20"/>
              <w:szCs w:val="20"/>
              <w:highlight w:val="yellow"/>
            </w:rPr>
          </w:rPrChange>
        </w:rPr>
        <w:t>Figure X</w:t>
      </w:r>
      <w:r w:rsidR="00E82F8C" w:rsidRPr="0009337A">
        <w:rPr>
          <w:rFonts w:ascii="Arial" w:hAnsi="Arial" w:cs="Arial"/>
          <w:kern w:val="0"/>
          <w:sz w:val="22"/>
          <w:rPrChange w:id="1210" w:author="Shicheng Guo" w:date="2016-10-02T22:38:00Z">
            <w:rPr>
              <w:rFonts w:ascii="Times New Roman" w:hAnsi="Times New Roman"/>
              <w:kern w:val="0"/>
              <w:sz w:val="20"/>
              <w:szCs w:val="20"/>
            </w:rPr>
          </w:rPrChange>
        </w:rPr>
        <w:t>).</w:t>
      </w:r>
    </w:p>
    <w:p w:rsidR="00732DAD" w:rsidRPr="0009337A" w:rsidRDefault="00732DAD">
      <w:pPr>
        <w:autoSpaceDE w:val="0"/>
        <w:autoSpaceDN w:val="0"/>
        <w:adjustRightInd w:val="0"/>
        <w:ind w:firstLineChars="100" w:firstLine="220"/>
        <w:rPr>
          <w:ins w:id="1211" w:author="系统管理员" w:date="2016-09-28T13:37:00Z"/>
          <w:rFonts w:ascii="Arial" w:hAnsi="Arial" w:cs="Arial"/>
          <w:kern w:val="0"/>
          <w:sz w:val="22"/>
          <w:rPrChange w:id="1212" w:author="Shicheng Guo" w:date="2016-10-02T22:38:00Z">
            <w:rPr>
              <w:ins w:id="1213" w:author="系统管理员" w:date="2016-09-28T13:37:00Z"/>
              <w:rFonts w:ascii="Times New Roman" w:hAnsi="Times New Roman"/>
              <w:kern w:val="0"/>
              <w:sz w:val="20"/>
              <w:szCs w:val="20"/>
            </w:rPr>
          </w:rPrChange>
        </w:rPr>
        <w:pPrChange w:id="1214" w:author="Shicheng Guo" w:date="2016-10-02T22:40:00Z">
          <w:pPr>
            <w:autoSpaceDE w:val="0"/>
            <w:autoSpaceDN w:val="0"/>
            <w:adjustRightInd w:val="0"/>
          </w:pPr>
        </w:pPrChange>
      </w:pPr>
      <w:ins w:id="1215" w:author="系统管理员" w:date="2016-09-28T13:37:00Z">
        <w:r w:rsidRPr="0009337A">
          <w:rPr>
            <w:rFonts w:ascii="Arial" w:hAnsi="Arial" w:cs="Arial"/>
            <w:kern w:val="0"/>
            <w:sz w:val="22"/>
            <w:rPrChange w:id="1216" w:author="Shicheng Guo" w:date="2016-10-02T22:38:00Z">
              <w:rPr>
                <w:rFonts w:ascii="Times New Roman" w:hAnsi="Times New Roman"/>
                <w:kern w:val="0"/>
                <w:sz w:val="20"/>
                <w:szCs w:val="20"/>
              </w:rPr>
            </w:rPrChange>
          </w:rPr>
          <w:t xml:space="preserve">As it is widely </w:t>
        </w:r>
      </w:ins>
      <w:ins w:id="1217" w:author="系统管理员" w:date="2016-10-02T16:23:00Z">
        <w:r w:rsidR="006D05A0" w:rsidRPr="0009337A">
          <w:rPr>
            <w:rFonts w:ascii="Arial" w:hAnsi="Arial" w:cs="Arial"/>
            <w:kern w:val="0"/>
            <w:sz w:val="22"/>
            <w:rPrChange w:id="1218" w:author="Shicheng Guo" w:date="2016-10-02T22:38:00Z">
              <w:rPr>
                <w:rFonts w:ascii="Times New Roman" w:hAnsi="Times New Roman"/>
                <w:kern w:val="0"/>
                <w:sz w:val="20"/>
                <w:szCs w:val="20"/>
              </w:rPr>
            </w:rPrChange>
          </w:rPr>
          <w:t>acknowledged</w:t>
        </w:r>
      </w:ins>
      <w:ins w:id="1219" w:author="系统管理员" w:date="2016-09-28T13:37:00Z">
        <w:r w:rsidRPr="0009337A">
          <w:rPr>
            <w:rFonts w:ascii="Arial" w:hAnsi="Arial" w:cs="Arial"/>
            <w:kern w:val="0"/>
            <w:sz w:val="22"/>
            <w:rPrChange w:id="1220" w:author="Shicheng Guo" w:date="2016-10-02T22:38:00Z">
              <w:rPr>
                <w:rFonts w:ascii="Times New Roman" w:hAnsi="Times New Roman"/>
                <w:kern w:val="0"/>
                <w:sz w:val="20"/>
                <w:szCs w:val="20"/>
              </w:rPr>
            </w:rPrChange>
          </w:rPr>
          <w:t xml:space="preserve"> that high level of serum type I interferon will lead to the higher expression of its induced genes, we conducted the correlation analysis to test the association between serum IFN level and the gene expression status of type I interferon-related genes. We found that the expression of IFITM1 as well as the IFI44L gene in CD4+ T cell showed significantly positive correlation between serum type I IFN alpha level and its expression, while the expression of IFITM1, EIF2AK2, PARP9 and MX1 gene showed strongest positive correlation between type I IFN beta and its expression (Table xx). However, in the CD8+ T cell datasets, we didn’t found any significant association between gene expression and the serum type I IFN alpha/beta level of these five genes. These results indicated that the correlation between the expression of type I IFN related genes and the serum type I IFN level might be different in CD4+ and CD8+ T cells.</w:t>
        </w:r>
      </w:ins>
    </w:p>
    <w:p w:rsidR="00732DAD" w:rsidRPr="0009337A" w:rsidRDefault="00732DAD">
      <w:pPr>
        <w:autoSpaceDE w:val="0"/>
        <w:autoSpaceDN w:val="0"/>
        <w:adjustRightInd w:val="0"/>
        <w:rPr>
          <w:ins w:id="1221" w:author="系统管理员" w:date="2016-09-28T13:37:00Z"/>
          <w:rFonts w:ascii="Arial" w:hAnsi="Arial" w:cs="Arial"/>
          <w:kern w:val="0"/>
          <w:sz w:val="22"/>
          <w:rPrChange w:id="1222" w:author="Shicheng Guo" w:date="2016-10-02T22:38:00Z">
            <w:rPr>
              <w:ins w:id="1223" w:author="系统管理员" w:date="2016-09-28T13:37:00Z"/>
              <w:rFonts w:ascii="Times New Roman" w:hAnsi="Times New Roman"/>
              <w:kern w:val="0"/>
              <w:sz w:val="20"/>
              <w:szCs w:val="20"/>
            </w:rPr>
          </w:rPrChange>
        </w:rPr>
      </w:pPr>
      <w:ins w:id="1224" w:author="系统管理员" w:date="2016-09-28T13:37:00Z">
        <w:r w:rsidRPr="0009337A">
          <w:rPr>
            <w:rFonts w:ascii="Arial" w:hAnsi="Arial" w:cs="Arial"/>
            <w:kern w:val="0"/>
            <w:sz w:val="22"/>
            <w:rPrChange w:id="1225" w:author="Shicheng Guo" w:date="2016-10-02T22:38:00Z">
              <w:rPr>
                <w:rFonts w:ascii="Times New Roman" w:hAnsi="Times New Roman"/>
                <w:kern w:val="0"/>
                <w:sz w:val="20"/>
                <w:szCs w:val="20"/>
              </w:rPr>
            </w:rPrChange>
          </w:rPr>
          <w:t>In addition to the correlation analysis between gene expression and serum type I Interferon level, we also conducted the correlation analysis between the gene methylation and serum type I interferon level. In CD4+ T cells, we found the CpG site located at IFITM1 gene was inversely correlated with serum IFN- α</w:t>
        </w:r>
        <w:r w:rsidRPr="0009337A" w:rsidDel="00772547">
          <w:rPr>
            <w:rFonts w:ascii="Arial" w:hAnsi="Arial" w:cs="Arial"/>
            <w:kern w:val="0"/>
            <w:sz w:val="22"/>
            <w:rPrChange w:id="1226" w:author="Shicheng Guo" w:date="2016-10-02T22:38:00Z">
              <w:rPr>
                <w:rFonts w:ascii="Times New Roman" w:hAnsi="Times New Roman"/>
                <w:kern w:val="0"/>
                <w:sz w:val="20"/>
                <w:szCs w:val="20"/>
              </w:rPr>
            </w:rPrChange>
          </w:rPr>
          <w:t xml:space="preserve"> </w:t>
        </w:r>
        <w:r w:rsidRPr="0009337A">
          <w:rPr>
            <w:rFonts w:ascii="Arial" w:hAnsi="Arial" w:cs="Arial"/>
            <w:kern w:val="0"/>
            <w:sz w:val="22"/>
            <w:rPrChange w:id="1227" w:author="Shicheng Guo" w:date="2016-10-02T22:38:00Z">
              <w:rPr>
                <w:rFonts w:ascii="Times New Roman" w:hAnsi="Times New Roman"/>
                <w:kern w:val="0"/>
                <w:sz w:val="20"/>
                <w:szCs w:val="20"/>
              </w:rPr>
            </w:rPrChange>
          </w:rPr>
          <w:t>level with a marginal significant p-value, while in CD8+ T cells, two CpG sites located at PARP9 gene were inversely correlated with serum IFN- β</w:t>
        </w:r>
        <w:r w:rsidRPr="0009337A" w:rsidDel="00772547">
          <w:rPr>
            <w:rFonts w:ascii="Arial" w:hAnsi="Arial" w:cs="Arial"/>
            <w:kern w:val="0"/>
            <w:sz w:val="22"/>
            <w:rPrChange w:id="1228" w:author="Shicheng Guo" w:date="2016-10-02T22:38:00Z">
              <w:rPr>
                <w:rFonts w:ascii="Times New Roman" w:hAnsi="Times New Roman"/>
                <w:kern w:val="0"/>
                <w:sz w:val="20"/>
                <w:szCs w:val="20"/>
              </w:rPr>
            </w:rPrChange>
          </w:rPr>
          <w:t xml:space="preserve"> </w:t>
        </w:r>
        <w:r w:rsidRPr="0009337A">
          <w:rPr>
            <w:rFonts w:ascii="Arial" w:hAnsi="Arial" w:cs="Arial"/>
            <w:kern w:val="0"/>
            <w:sz w:val="22"/>
            <w:rPrChange w:id="1229" w:author="Shicheng Guo" w:date="2016-10-02T22:38:00Z">
              <w:rPr>
                <w:rFonts w:ascii="Times New Roman" w:hAnsi="Times New Roman"/>
                <w:kern w:val="0"/>
                <w:sz w:val="20"/>
                <w:szCs w:val="20"/>
              </w:rPr>
            </w:rPrChange>
          </w:rPr>
          <w:t>level, and a CpGsite located at EIF2AK2 gene was also inversely correlated with serum IFN- β</w:t>
        </w:r>
        <w:r w:rsidRPr="0009337A" w:rsidDel="00772547">
          <w:rPr>
            <w:rFonts w:ascii="Arial" w:hAnsi="Arial" w:cs="Arial"/>
            <w:kern w:val="0"/>
            <w:sz w:val="22"/>
            <w:rPrChange w:id="1230" w:author="Shicheng Guo" w:date="2016-10-02T22:38:00Z">
              <w:rPr>
                <w:rFonts w:ascii="Times New Roman" w:hAnsi="Times New Roman"/>
                <w:kern w:val="0"/>
                <w:sz w:val="20"/>
                <w:szCs w:val="20"/>
              </w:rPr>
            </w:rPrChange>
          </w:rPr>
          <w:t xml:space="preserve"> </w:t>
        </w:r>
        <w:r w:rsidRPr="0009337A">
          <w:rPr>
            <w:rFonts w:ascii="Arial" w:hAnsi="Arial" w:cs="Arial"/>
            <w:kern w:val="0"/>
            <w:sz w:val="22"/>
            <w:rPrChange w:id="1231" w:author="Shicheng Guo" w:date="2016-10-02T22:38:00Z">
              <w:rPr>
                <w:rFonts w:ascii="Times New Roman" w:hAnsi="Times New Roman"/>
                <w:kern w:val="0"/>
                <w:sz w:val="20"/>
                <w:szCs w:val="20"/>
              </w:rPr>
            </w:rPrChange>
          </w:rPr>
          <w:t>level (Table xx), indicating a modest inverse correlation between serum type I IFN level and methylation status of IFN-induced genes.</w:t>
        </w:r>
      </w:ins>
    </w:p>
    <w:p w:rsidR="00E82F8C" w:rsidRPr="0009337A" w:rsidDel="00732DAD" w:rsidRDefault="00E82F8C">
      <w:pPr>
        <w:autoSpaceDE w:val="0"/>
        <w:autoSpaceDN w:val="0"/>
        <w:adjustRightInd w:val="0"/>
        <w:rPr>
          <w:del w:id="1232" w:author="系统管理员" w:date="2016-09-28T13:37:00Z"/>
          <w:rFonts w:ascii="Arial" w:hAnsi="Arial" w:cs="Arial"/>
          <w:kern w:val="0"/>
          <w:sz w:val="22"/>
          <w:rPrChange w:id="1233" w:author="Shicheng Guo" w:date="2016-10-02T22:38:00Z">
            <w:rPr>
              <w:del w:id="1234" w:author="系统管理员" w:date="2016-09-28T13:37:00Z"/>
              <w:rFonts w:ascii="Times New Roman" w:hAnsi="Times New Roman"/>
              <w:kern w:val="0"/>
              <w:sz w:val="20"/>
              <w:szCs w:val="20"/>
            </w:rPr>
          </w:rPrChange>
        </w:rPr>
      </w:pPr>
      <w:del w:id="1235" w:author="系统管理员" w:date="2016-09-28T13:37:00Z">
        <w:r w:rsidRPr="0009337A" w:rsidDel="00732DAD">
          <w:rPr>
            <w:rFonts w:ascii="Arial" w:hAnsi="Arial" w:cs="Arial"/>
            <w:kern w:val="0"/>
            <w:sz w:val="22"/>
            <w:rPrChange w:id="1236" w:author="Shicheng Guo" w:date="2016-10-02T22:38:00Z">
              <w:rPr>
                <w:rFonts w:ascii="Times New Roman" w:hAnsi="Times New Roman"/>
                <w:kern w:val="0"/>
                <w:sz w:val="20"/>
                <w:szCs w:val="20"/>
              </w:rPr>
            </w:rPrChange>
          </w:rPr>
          <w:delText xml:space="preserve">We then using Sendai virus (SeV) to infect the HEK (human embryo kindey) 293T cell-line in order to assess if virus infection can induce the expression of type I IFN and their associated genes or not. In </w:delText>
        </w:r>
        <w:r w:rsidRPr="0009337A" w:rsidDel="00732DAD">
          <w:rPr>
            <w:rFonts w:ascii="Arial" w:hAnsi="Arial" w:cs="Arial"/>
            <w:kern w:val="0"/>
            <w:sz w:val="22"/>
            <w:highlight w:val="yellow"/>
            <w:rPrChange w:id="1237" w:author="Shicheng Guo" w:date="2016-10-02T22:38:00Z">
              <w:rPr>
                <w:rFonts w:ascii="Times New Roman" w:hAnsi="Times New Roman"/>
                <w:kern w:val="0"/>
                <w:sz w:val="20"/>
                <w:szCs w:val="20"/>
                <w:highlight w:val="yellow"/>
              </w:rPr>
            </w:rPrChange>
          </w:rPr>
          <w:delText>figure X</w:delText>
        </w:r>
        <w:r w:rsidRPr="0009337A" w:rsidDel="00732DAD">
          <w:rPr>
            <w:rFonts w:ascii="Arial" w:hAnsi="Arial" w:cs="Arial"/>
            <w:kern w:val="0"/>
            <w:sz w:val="22"/>
            <w:rPrChange w:id="1238" w:author="Shicheng Guo" w:date="2016-10-02T22:38:00Z">
              <w:rPr>
                <w:rFonts w:ascii="Times New Roman" w:hAnsi="Times New Roman"/>
                <w:kern w:val="0"/>
                <w:sz w:val="20"/>
                <w:szCs w:val="20"/>
              </w:rPr>
            </w:rPrChange>
          </w:rPr>
          <w:delText>, IFN -β had a markedly overexpression after SeV infection for 8 h. Moreover, the type I IFN-associated genes, for instance, EIF2AK2, IFI44L, IFITM1, MX1, and PARP9 had up-expressed mRNA levels than mock control (</w:delText>
        </w:r>
        <w:r w:rsidRPr="0009337A" w:rsidDel="00732DAD">
          <w:rPr>
            <w:rFonts w:ascii="Arial" w:hAnsi="Arial" w:cs="Arial"/>
            <w:kern w:val="0"/>
            <w:sz w:val="22"/>
            <w:highlight w:val="yellow"/>
            <w:rPrChange w:id="1239" w:author="Shicheng Guo" w:date="2016-10-02T22:38:00Z">
              <w:rPr>
                <w:rFonts w:ascii="Times New Roman" w:hAnsi="Times New Roman"/>
                <w:kern w:val="0"/>
                <w:sz w:val="20"/>
                <w:szCs w:val="20"/>
                <w:highlight w:val="yellow"/>
              </w:rPr>
            </w:rPrChange>
          </w:rPr>
          <w:delText>Figure X</w:delText>
        </w:r>
        <w:r w:rsidRPr="0009337A" w:rsidDel="00732DAD">
          <w:rPr>
            <w:rFonts w:ascii="Arial" w:hAnsi="Arial" w:cs="Arial"/>
            <w:kern w:val="0"/>
            <w:sz w:val="22"/>
            <w:rPrChange w:id="1240" w:author="Shicheng Guo" w:date="2016-10-02T22:38:00Z">
              <w:rPr>
                <w:rFonts w:ascii="Times New Roman" w:hAnsi="Times New Roman"/>
                <w:kern w:val="0"/>
                <w:sz w:val="20"/>
                <w:szCs w:val="20"/>
              </w:rPr>
            </w:rPrChange>
          </w:rPr>
          <w:delText>). These results indicated that virus infection can induce the expression of type I IFN and their associated genes. Interestingly, high concentration of IgG and IgM antibodies of human cytomegalo virus (hCMV) occurred in 52 SSc patients than those in 48 healthy donors (</w:delText>
        </w:r>
        <w:r w:rsidRPr="0009337A" w:rsidDel="00732DAD">
          <w:rPr>
            <w:rFonts w:ascii="Arial" w:hAnsi="Arial" w:cs="Arial"/>
            <w:kern w:val="0"/>
            <w:sz w:val="22"/>
            <w:highlight w:val="yellow"/>
            <w:rPrChange w:id="1241" w:author="Shicheng Guo" w:date="2016-10-02T22:38:00Z">
              <w:rPr>
                <w:rFonts w:ascii="Times New Roman" w:hAnsi="Times New Roman"/>
                <w:kern w:val="0"/>
                <w:sz w:val="20"/>
                <w:szCs w:val="20"/>
                <w:highlight w:val="yellow"/>
              </w:rPr>
            </w:rPrChange>
          </w:rPr>
          <w:delText>Figure X</w:delText>
        </w:r>
        <w:r w:rsidRPr="0009337A" w:rsidDel="00732DAD">
          <w:rPr>
            <w:rFonts w:ascii="Arial" w:hAnsi="Arial" w:cs="Arial"/>
            <w:kern w:val="0"/>
            <w:sz w:val="22"/>
            <w:rPrChange w:id="1242" w:author="Shicheng Guo" w:date="2016-10-02T22:38:00Z">
              <w:rPr>
                <w:rFonts w:ascii="Times New Roman" w:hAnsi="Times New Roman"/>
                <w:kern w:val="0"/>
                <w:sz w:val="20"/>
                <w:szCs w:val="20"/>
              </w:rPr>
            </w:rPrChange>
          </w:rPr>
          <w:delText>), suggested hCMV infection maybe leading to the high-expression of type I IFN.</w:delText>
        </w:r>
      </w:del>
    </w:p>
    <w:p w:rsidR="00E82F8C" w:rsidRPr="0009337A" w:rsidRDefault="00E82F8C">
      <w:pPr>
        <w:autoSpaceDE w:val="0"/>
        <w:autoSpaceDN w:val="0"/>
        <w:adjustRightInd w:val="0"/>
        <w:rPr>
          <w:rFonts w:ascii="Arial" w:hAnsi="Arial" w:cs="Arial"/>
          <w:kern w:val="0"/>
          <w:sz w:val="22"/>
          <w:rPrChange w:id="1243" w:author="Shicheng Guo" w:date="2016-10-02T22:38:00Z">
            <w:rPr>
              <w:rFonts w:ascii="Times New Roman" w:hAnsi="Times New Roman"/>
              <w:kern w:val="0"/>
              <w:sz w:val="20"/>
              <w:szCs w:val="20"/>
            </w:rPr>
          </w:rPrChange>
        </w:rPr>
      </w:pPr>
    </w:p>
    <w:p w:rsidR="00732DAD" w:rsidRPr="0009337A" w:rsidRDefault="00E82F8C">
      <w:pPr>
        <w:autoSpaceDE w:val="0"/>
        <w:autoSpaceDN w:val="0"/>
        <w:adjustRightInd w:val="0"/>
        <w:rPr>
          <w:ins w:id="1244" w:author="系统管理员" w:date="2016-09-28T13:38:00Z"/>
          <w:rFonts w:ascii="Arial" w:hAnsi="Arial" w:cs="Arial"/>
          <w:b/>
          <w:color w:val="000000" w:themeColor="text1"/>
          <w:kern w:val="0"/>
          <w:sz w:val="22"/>
          <w:rPrChange w:id="1245" w:author="Shicheng Guo" w:date="2016-10-02T22:38:00Z">
            <w:rPr>
              <w:ins w:id="1246" w:author="系统管理员" w:date="2016-09-28T13:38:00Z"/>
              <w:rFonts w:ascii="Times New Roman" w:hAnsi="Times New Roman"/>
              <w:b/>
              <w:kern w:val="0"/>
              <w:sz w:val="20"/>
              <w:szCs w:val="20"/>
            </w:rPr>
          </w:rPrChange>
        </w:rPr>
      </w:pPr>
      <w:r w:rsidRPr="0009337A">
        <w:rPr>
          <w:rFonts w:ascii="Arial" w:hAnsi="Arial" w:cs="Arial"/>
          <w:b/>
          <w:kern w:val="0"/>
          <w:sz w:val="22"/>
          <w:rPrChange w:id="1247" w:author="Shicheng Guo" w:date="2016-10-02T22:38:00Z">
            <w:rPr>
              <w:rFonts w:ascii="Times New Roman" w:hAnsi="Times New Roman"/>
              <w:b/>
              <w:kern w:val="0"/>
              <w:sz w:val="20"/>
              <w:szCs w:val="20"/>
            </w:rPr>
          </w:rPrChange>
        </w:rPr>
        <w:t xml:space="preserve">High-expressed type I IFN lead to DNA hypomethylation </w:t>
      </w:r>
      <w:r w:rsidRPr="0009337A">
        <w:rPr>
          <w:rFonts w:ascii="Arial" w:hAnsi="Arial" w:cs="Arial"/>
          <w:b/>
          <w:color w:val="000000"/>
          <w:kern w:val="0"/>
          <w:sz w:val="22"/>
          <w:rPrChange w:id="1248" w:author="Shicheng Guo" w:date="2016-10-02T22:38:00Z">
            <w:rPr>
              <w:rFonts w:ascii="Times New Roman" w:hAnsi="Times New Roman"/>
              <w:b/>
              <w:color w:val="000000"/>
              <w:kern w:val="0"/>
              <w:sz w:val="20"/>
              <w:szCs w:val="20"/>
            </w:rPr>
          </w:rPrChange>
        </w:rPr>
        <w:t xml:space="preserve">alterations </w:t>
      </w:r>
      <w:ins w:id="1249" w:author="系统管理员" w:date="2016-09-28T13:38:00Z">
        <w:r w:rsidR="00732DAD" w:rsidRPr="0009337A">
          <w:rPr>
            <w:rFonts w:ascii="Arial" w:hAnsi="Arial" w:cs="Arial"/>
            <w:b/>
            <w:color w:val="000000" w:themeColor="text1"/>
            <w:kern w:val="0"/>
            <w:sz w:val="22"/>
            <w:rPrChange w:id="1250" w:author="Shicheng Guo" w:date="2016-10-02T22:38:00Z">
              <w:rPr>
                <w:rFonts w:ascii="Times New Roman" w:hAnsi="Times New Roman"/>
                <w:b/>
                <w:color w:val="000000" w:themeColor="text1"/>
                <w:kern w:val="0"/>
                <w:sz w:val="20"/>
                <w:szCs w:val="20"/>
              </w:rPr>
            </w:rPrChange>
          </w:rPr>
          <w:t xml:space="preserve">as well as elevated expression of </w:t>
        </w:r>
        <w:r w:rsidR="00732DAD" w:rsidRPr="0009337A">
          <w:rPr>
            <w:rFonts w:ascii="Arial" w:hAnsi="Arial" w:cs="Arial"/>
            <w:b/>
            <w:kern w:val="0"/>
            <w:sz w:val="22"/>
            <w:rPrChange w:id="1251" w:author="Shicheng Guo" w:date="2016-10-02T22:38:00Z">
              <w:rPr>
                <w:rFonts w:ascii="Times New Roman" w:hAnsi="Times New Roman"/>
                <w:b/>
                <w:kern w:val="0"/>
                <w:sz w:val="20"/>
                <w:szCs w:val="20"/>
              </w:rPr>
            </w:rPrChange>
          </w:rPr>
          <w:t>type I IFN-associated genes</w:t>
        </w:r>
      </w:ins>
    </w:p>
    <w:p w:rsidR="00E82F8C" w:rsidRPr="0009337A" w:rsidDel="00732DAD" w:rsidRDefault="00E82F8C">
      <w:pPr>
        <w:autoSpaceDE w:val="0"/>
        <w:autoSpaceDN w:val="0"/>
        <w:adjustRightInd w:val="0"/>
        <w:rPr>
          <w:del w:id="1252" w:author="系统管理员" w:date="2016-09-28T13:38:00Z"/>
          <w:rFonts w:ascii="Arial" w:hAnsi="Arial" w:cs="Arial"/>
          <w:b/>
          <w:kern w:val="0"/>
          <w:sz w:val="22"/>
          <w:rPrChange w:id="1253" w:author="Shicheng Guo" w:date="2016-10-02T22:38:00Z">
            <w:rPr>
              <w:del w:id="1254" w:author="系统管理员" w:date="2016-09-28T13:38:00Z"/>
              <w:rFonts w:ascii="Times New Roman" w:hAnsi="Times New Roman"/>
              <w:b/>
              <w:kern w:val="0"/>
              <w:sz w:val="20"/>
              <w:szCs w:val="20"/>
            </w:rPr>
          </w:rPrChange>
        </w:rPr>
      </w:pPr>
      <w:del w:id="1255" w:author="系统管理员" w:date="2016-09-28T13:38:00Z">
        <w:r w:rsidRPr="0009337A" w:rsidDel="00732DAD">
          <w:rPr>
            <w:rFonts w:ascii="Arial" w:hAnsi="Arial" w:cs="Arial"/>
            <w:b/>
            <w:color w:val="000000"/>
            <w:kern w:val="0"/>
            <w:sz w:val="22"/>
            <w:rPrChange w:id="1256" w:author="Shicheng Guo" w:date="2016-10-02T22:38:00Z">
              <w:rPr>
                <w:rFonts w:ascii="Times New Roman" w:hAnsi="Times New Roman"/>
                <w:b/>
                <w:color w:val="000000"/>
                <w:kern w:val="0"/>
                <w:sz w:val="20"/>
                <w:szCs w:val="20"/>
              </w:rPr>
            </w:rPrChange>
          </w:rPr>
          <w:delText xml:space="preserve">of </w:delText>
        </w:r>
        <w:r w:rsidRPr="0009337A" w:rsidDel="00732DAD">
          <w:rPr>
            <w:rFonts w:ascii="Arial" w:hAnsi="Arial" w:cs="Arial"/>
            <w:b/>
            <w:kern w:val="0"/>
            <w:sz w:val="22"/>
            <w:rPrChange w:id="1257" w:author="Shicheng Guo" w:date="2016-10-02T22:38:00Z">
              <w:rPr>
                <w:rFonts w:ascii="Times New Roman" w:hAnsi="Times New Roman"/>
                <w:b/>
                <w:kern w:val="0"/>
                <w:sz w:val="20"/>
                <w:szCs w:val="20"/>
              </w:rPr>
            </w:rPrChange>
          </w:rPr>
          <w:delText>type I IFN-associated genes</w:delText>
        </w:r>
      </w:del>
    </w:p>
    <w:p w:rsidR="00E82F8C" w:rsidRPr="0009337A" w:rsidRDefault="00CB2ADF">
      <w:pPr>
        <w:autoSpaceDE w:val="0"/>
        <w:autoSpaceDN w:val="0"/>
        <w:adjustRightInd w:val="0"/>
        <w:rPr>
          <w:rFonts w:ascii="Arial" w:hAnsi="Arial" w:cs="Arial"/>
          <w:kern w:val="0"/>
          <w:sz w:val="22"/>
          <w:rPrChange w:id="1258" w:author="Shicheng Guo" w:date="2016-10-02T22:38:00Z">
            <w:rPr>
              <w:rFonts w:ascii="Times New Roman" w:hAnsi="Times New Roman"/>
              <w:kern w:val="0"/>
              <w:sz w:val="20"/>
              <w:szCs w:val="20"/>
            </w:rPr>
          </w:rPrChange>
        </w:rPr>
      </w:pPr>
      <w:ins w:id="1259" w:author="系统管理员" w:date="2016-07-28T20:28:00Z">
        <w:r w:rsidRPr="0009337A">
          <w:rPr>
            <w:rFonts w:ascii="Arial" w:hAnsi="Arial" w:cs="Arial"/>
            <w:kern w:val="0"/>
            <w:sz w:val="22"/>
            <w:rPrChange w:id="1260" w:author="Shicheng Guo" w:date="2016-10-02T22:38:00Z">
              <w:rPr>
                <w:rFonts w:ascii="Times New Roman" w:hAnsi="Times New Roman"/>
                <w:kern w:val="0"/>
                <w:sz w:val="20"/>
                <w:szCs w:val="20"/>
              </w:rPr>
            </w:rPrChange>
          </w:rPr>
          <w:t xml:space="preserve">Due to up-expression of type I IFN </w:t>
        </w:r>
      </w:ins>
      <w:ins w:id="1261" w:author="系统管理员" w:date="2016-07-28T20:32:00Z">
        <w:r w:rsidR="005B230F" w:rsidRPr="0009337A">
          <w:rPr>
            <w:rFonts w:ascii="Arial" w:hAnsi="Arial" w:cs="Arial"/>
            <w:kern w:val="0"/>
            <w:sz w:val="22"/>
            <w:rPrChange w:id="1262" w:author="Shicheng Guo" w:date="2016-10-02T22:38:00Z">
              <w:rPr>
                <w:rFonts w:ascii="Times New Roman" w:hAnsi="Times New Roman"/>
                <w:kern w:val="0"/>
                <w:sz w:val="20"/>
                <w:szCs w:val="20"/>
              </w:rPr>
            </w:rPrChange>
          </w:rPr>
          <w:t xml:space="preserve">and a significant enrichment of </w:t>
        </w:r>
        <w:r w:rsidR="00346056" w:rsidRPr="0009337A">
          <w:rPr>
            <w:rFonts w:ascii="Arial" w:hAnsi="Arial" w:cs="Arial"/>
            <w:kern w:val="0"/>
            <w:sz w:val="22"/>
            <w:rPrChange w:id="1263" w:author="Shicheng Guo" w:date="2016-10-02T22:38:00Z">
              <w:rPr>
                <w:rFonts w:ascii="Times New Roman" w:hAnsi="Times New Roman"/>
                <w:b/>
                <w:kern w:val="0"/>
                <w:sz w:val="20"/>
                <w:szCs w:val="20"/>
              </w:rPr>
            </w:rPrChange>
          </w:rPr>
          <w:t>type I IFN-associated</w:t>
        </w:r>
        <w:r w:rsidR="005B230F" w:rsidRPr="0009337A">
          <w:rPr>
            <w:rFonts w:ascii="Arial" w:hAnsi="Arial" w:cs="Arial"/>
            <w:kern w:val="0"/>
            <w:sz w:val="22"/>
            <w:rPrChange w:id="1264" w:author="Shicheng Guo" w:date="2016-10-02T22:38:00Z">
              <w:rPr>
                <w:rFonts w:ascii="Times New Roman" w:hAnsi="Times New Roman"/>
                <w:kern w:val="0"/>
                <w:sz w:val="20"/>
                <w:szCs w:val="20"/>
              </w:rPr>
            </w:rPrChange>
          </w:rPr>
          <w:t xml:space="preserve"> genes </w:t>
        </w:r>
      </w:ins>
      <w:ins w:id="1265" w:author="系统管理员" w:date="2016-07-28T20:33:00Z">
        <w:r w:rsidR="00B85289" w:rsidRPr="0009337A">
          <w:rPr>
            <w:rFonts w:ascii="Arial" w:hAnsi="Arial" w:cs="Arial"/>
            <w:kern w:val="0"/>
            <w:sz w:val="22"/>
            <w:rPrChange w:id="1266" w:author="Shicheng Guo" w:date="2016-10-02T22:38:00Z">
              <w:rPr>
                <w:rFonts w:ascii="Times New Roman" w:hAnsi="Times New Roman"/>
                <w:kern w:val="0"/>
                <w:sz w:val="20"/>
                <w:szCs w:val="20"/>
              </w:rPr>
            </w:rPrChange>
          </w:rPr>
          <w:t xml:space="preserve">and pathway </w:t>
        </w:r>
      </w:ins>
      <w:ins w:id="1267" w:author="系统管理员" w:date="2016-07-28T20:28:00Z">
        <w:r w:rsidRPr="0009337A">
          <w:rPr>
            <w:rFonts w:ascii="Arial" w:hAnsi="Arial" w:cs="Arial"/>
            <w:kern w:val="0"/>
            <w:sz w:val="22"/>
            <w:rPrChange w:id="1268" w:author="Shicheng Guo" w:date="2016-10-02T22:38:00Z">
              <w:rPr>
                <w:rFonts w:ascii="Times New Roman" w:hAnsi="Times New Roman"/>
                <w:kern w:val="0"/>
                <w:sz w:val="20"/>
                <w:szCs w:val="20"/>
              </w:rPr>
            </w:rPrChange>
          </w:rPr>
          <w:t>in SSc</w:t>
        </w:r>
      </w:ins>
      <w:ins w:id="1269" w:author="系统管理员" w:date="2016-07-28T20:29:00Z">
        <w:r w:rsidR="00EF74C9" w:rsidRPr="0009337A">
          <w:rPr>
            <w:rFonts w:ascii="Arial" w:hAnsi="Arial" w:cs="Arial"/>
            <w:kern w:val="0"/>
            <w:sz w:val="22"/>
            <w:rPrChange w:id="1270" w:author="Shicheng Guo" w:date="2016-10-02T22:38:00Z">
              <w:rPr>
                <w:rFonts w:ascii="Times New Roman" w:hAnsi="Times New Roman"/>
                <w:kern w:val="0"/>
                <w:sz w:val="20"/>
                <w:szCs w:val="20"/>
              </w:rPr>
            </w:rPrChange>
          </w:rPr>
          <w:t xml:space="preserve">, we </w:t>
        </w:r>
      </w:ins>
      <w:ins w:id="1271" w:author="系统管理员" w:date="2016-07-28T20:30:00Z">
        <w:r w:rsidR="00EF74C9" w:rsidRPr="0009337A">
          <w:rPr>
            <w:rFonts w:ascii="Arial" w:hAnsi="Arial" w:cs="Arial"/>
            <w:kern w:val="0"/>
            <w:sz w:val="22"/>
            <w:rPrChange w:id="1272" w:author="Shicheng Guo" w:date="2016-10-02T22:38:00Z">
              <w:rPr>
                <w:rFonts w:ascii="Times New Roman" w:hAnsi="Times New Roman"/>
                <w:kern w:val="0"/>
                <w:sz w:val="20"/>
                <w:szCs w:val="20"/>
              </w:rPr>
            </w:rPrChange>
          </w:rPr>
          <w:t xml:space="preserve">speculated that maybe </w:t>
        </w:r>
      </w:ins>
      <w:ins w:id="1273" w:author="系统管理员" w:date="2016-07-28T20:34:00Z">
        <w:r w:rsidR="00B85289" w:rsidRPr="0009337A">
          <w:rPr>
            <w:rFonts w:ascii="Arial" w:hAnsi="Arial" w:cs="Arial"/>
            <w:kern w:val="0"/>
            <w:sz w:val="22"/>
            <w:rPrChange w:id="1274" w:author="Shicheng Guo" w:date="2016-10-02T22:38:00Z">
              <w:rPr>
                <w:rFonts w:ascii="Times New Roman" w:hAnsi="Times New Roman"/>
                <w:kern w:val="0"/>
                <w:sz w:val="20"/>
                <w:szCs w:val="20"/>
              </w:rPr>
            </w:rPrChange>
          </w:rPr>
          <w:t>type I IFN-associated genes had significant over</w:t>
        </w:r>
      </w:ins>
      <w:ins w:id="1275" w:author="系统管理员" w:date="2016-07-28T20:35:00Z">
        <w:r w:rsidR="00B85289" w:rsidRPr="0009337A">
          <w:rPr>
            <w:rFonts w:ascii="Arial" w:hAnsi="Arial" w:cs="Arial"/>
            <w:kern w:val="0"/>
            <w:sz w:val="22"/>
            <w:rPrChange w:id="1276" w:author="Shicheng Guo" w:date="2016-10-02T22:38:00Z">
              <w:rPr>
                <w:rFonts w:ascii="Times New Roman" w:hAnsi="Times New Roman"/>
                <w:kern w:val="0"/>
                <w:sz w:val="20"/>
                <w:szCs w:val="20"/>
              </w:rPr>
            </w:rPrChange>
          </w:rPr>
          <w:t>-expression</w:t>
        </w:r>
        <w:r w:rsidR="00933D89" w:rsidRPr="0009337A">
          <w:rPr>
            <w:rFonts w:ascii="Arial" w:hAnsi="Arial" w:cs="Arial"/>
            <w:kern w:val="0"/>
            <w:sz w:val="22"/>
            <w:rPrChange w:id="1277" w:author="Shicheng Guo" w:date="2016-10-02T22:38:00Z">
              <w:rPr>
                <w:rFonts w:ascii="Times New Roman" w:hAnsi="Times New Roman"/>
                <w:kern w:val="0"/>
                <w:sz w:val="20"/>
                <w:szCs w:val="20"/>
              </w:rPr>
            </w:rPrChange>
          </w:rPr>
          <w:t xml:space="preserve">. Based on these, </w:t>
        </w:r>
      </w:ins>
      <w:del w:id="1278" w:author="系统管理员" w:date="2016-07-28T20:35:00Z">
        <w:r w:rsidR="00E82F8C" w:rsidRPr="0009337A" w:rsidDel="00933D89">
          <w:rPr>
            <w:rFonts w:ascii="Arial" w:hAnsi="Arial" w:cs="Arial"/>
            <w:kern w:val="0"/>
            <w:sz w:val="22"/>
            <w:rPrChange w:id="1279" w:author="Shicheng Guo" w:date="2016-10-02T22:38:00Z">
              <w:rPr>
                <w:rFonts w:ascii="Times New Roman" w:hAnsi="Times New Roman"/>
                <w:kern w:val="0"/>
                <w:sz w:val="20"/>
                <w:szCs w:val="20"/>
              </w:rPr>
            </w:rPrChange>
          </w:rPr>
          <w:delText xml:space="preserve">We </w:delText>
        </w:r>
      </w:del>
      <w:ins w:id="1280" w:author="系统管理员" w:date="2016-07-28T20:35:00Z">
        <w:r w:rsidR="00933D89" w:rsidRPr="0009337A">
          <w:rPr>
            <w:rFonts w:ascii="Arial" w:hAnsi="Arial" w:cs="Arial"/>
            <w:kern w:val="0"/>
            <w:sz w:val="22"/>
            <w:rPrChange w:id="1281" w:author="Shicheng Guo" w:date="2016-10-02T22:38:00Z">
              <w:rPr>
                <w:rFonts w:ascii="Times New Roman" w:hAnsi="Times New Roman"/>
                <w:kern w:val="0"/>
                <w:sz w:val="20"/>
                <w:szCs w:val="20"/>
              </w:rPr>
            </w:rPrChange>
          </w:rPr>
          <w:t xml:space="preserve">we </w:t>
        </w:r>
      </w:ins>
      <w:r w:rsidR="00E82F8C" w:rsidRPr="0009337A">
        <w:rPr>
          <w:rFonts w:ascii="Arial" w:hAnsi="Arial" w:cs="Arial"/>
          <w:kern w:val="0"/>
          <w:sz w:val="22"/>
          <w:rPrChange w:id="1282" w:author="Shicheng Guo" w:date="2016-10-02T22:38:00Z">
            <w:rPr>
              <w:rFonts w:ascii="Times New Roman" w:hAnsi="Times New Roman"/>
              <w:kern w:val="0"/>
              <w:sz w:val="20"/>
              <w:szCs w:val="20"/>
            </w:rPr>
          </w:rPrChange>
        </w:rPr>
        <w:t xml:space="preserve">detected mRNA levels of type I IFN-associated genes, EIF2AK2, IFI44L, IFITM1, MX1, and PARP9 in more than 20 CD4+ T cells and CD8+ T cells from SSc patients. Compared </w:t>
      </w:r>
      <w:r w:rsidR="00E82F8C" w:rsidRPr="0009337A">
        <w:rPr>
          <w:rFonts w:ascii="Arial" w:hAnsi="Arial" w:cs="Arial"/>
          <w:kern w:val="0"/>
          <w:sz w:val="22"/>
          <w:rPrChange w:id="1283" w:author="Shicheng Guo" w:date="2016-10-02T22:38:00Z">
            <w:rPr>
              <w:rFonts w:ascii="Times New Roman" w:hAnsi="Times New Roman"/>
              <w:kern w:val="0"/>
              <w:sz w:val="20"/>
              <w:szCs w:val="20"/>
            </w:rPr>
          </w:rPrChange>
        </w:rPr>
        <w:lastRenderedPageBreak/>
        <w:t>to those in more than 20 healthy controls, mRNA levels of these genes had significant high-expression (</w:t>
      </w:r>
      <w:r w:rsidR="00E82F8C" w:rsidRPr="0009337A">
        <w:rPr>
          <w:rFonts w:ascii="Arial" w:hAnsi="Arial" w:cs="Arial"/>
          <w:kern w:val="0"/>
          <w:sz w:val="22"/>
          <w:highlight w:val="yellow"/>
          <w:rPrChange w:id="1284" w:author="Shicheng Guo" w:date="2016-10-02T22:38:00Z">
            <w:rPr>
              <w:rFonts w:ascii="Times New Roman" w:hAnsi="Times New Roman"/>
              <w:kern w:val="0"/>
              <w:sz w:val="20"/>
              <w:szCs w:val="20"/>
              <w:highlight w:val="yellow"/>
            </w:rPr>
          </w:rPrChange>
        </w:rPr>
        <w:t>Figure X1</w:t>
      </w:r>
      <w:r w:rsidR="00E82F8C" w:rsidRPr="0009337A">
        <w:rPr>
          <w:rFonts w:ascii="Arial" w:hAnsi="Arial" w:cs="Arial"/>
          <w:kern w:val="0"/>
          <w:sz w:val="22"/>
          <w:rPrChange w:id="1285" w:author="Shicheng Guo" w:date="2016-10-02T22:38:00Z">
            <w:rPr>
              <w:rFonts w:ascii="Times New Roman" w:hAnsi="Times New Roman"/>
              <w:kern w:val="0"/>
              <w:sz w:val="20"/>
              <w:szCs w:val="20"/>
            </w:rPr>
          </w:rPrChange>
        </w:rPr>
        <w:t>). Interestingly, the expression of these genes negatively correlated with their methylation status in SSc patients (</w:t>
      </w:r>
      <w:r w:rsidR="00E82F8C" w:rsidRPr="0009337A">
        <w:rPr>
          <w:rFonts w:ascii="Arial" w:hAnsi="Arial" w:cs="Arial"/>
          <w:kern w:val="0"/>
          <w:sz w:val="22"/>
          <w:highlight w:val="yellow"/>
          <w:rPrChange w:id="1286" w:author="Shicheng Guo" w:date="2016-10-02T22:38:00Z">
            <w:rPr>
              <w:rFonts w:ascii="Times New Roman" w:hAnsi="Times New Roman"/>
              <w:kern w:val="0"/>
              <w:sz w:val="20"/>
              <w:szCs w:val="20"/>
              <w:highlight w:val="yellow"/>
            </w:rPr>
          </w:rPrChange>
        </w:rPr>
        <w:t>Figure X1</w:t>
      </w:r>
      <w:r w:rsidR="00E82F8C" w:rsidRPr="0009337A">
        <w:rPr>
          <w:rFonts w:ascii="Arial" w:hAnsi="Arial" w:cs="Arial"/>
          <w:kern w:val="0"/>
          <w:sz w:val="22"/>
          <w:rPrChange w:id="1287" w:author="Shicheng Guo" w:date="2016-10-02T22:38:00Z">
            <w:rPr>
              <w:rFonts w:ascii="Times New Roman" w:hAnsi="Times New Roman"/>
              <w:kern w:val="0"/>
              <w:sz w:val="20"/>
              <w:szCs w:val="20"/>
            </w:rPr>
          </w:rPrChange>
        </w:rPr>
        <w:t xml:space="preserve">). In order to determine whether type I IFN can induce DNA hypomethylation alterations of type I IFN-associated genes, we detected the DNA methylation status of type I IFN-associated genes in Jurkat cell-line and THP-1 cell-line inducing with </w:t>
      </w:r>
      <w:r w:rsidR="00E82F8C" w:rsidRPr="0009337A">
        <w:rPr>
          <w:rFonts w:ascii="Arial" w:hAnsi="Arial" w:cs="Arial"/>
          <w:kern w:val="0"/>
          <w:sz w:val="22"/>
          <w:rPrChange w:id="1288" w:author="Shicheng Guo" w:date="2016-10-02T22:38:00Z">
            <w:rPr>
              <w:rFonts w:ascii="Times New Roman" w:hAnsi="Times New Roman"/>
              <w:kern w:val="0"/>
              <w:szCs w:val="21"/>
            </w:rPr>
          </w:rPrChange>
        </w:rPr>
        <w:t>rIFN-α4 and rIFN-β</w:t>
      </w:r>
      <w:r w:rsidR="00E82F8C" w:rsidRPr="0009337A">
        <w:rPr>
          <w:rFonts w:ascii="Arial" w:hAnsi="Arial" w:cs="Arial"/>
          <w:kern w:val="0"/>
          <w:sz w:val="22"/>
          <w:rPrChange w:id="1289" w:author="Shicheng Guo" w:date="2016-10-02T22:38:00Z">
            <w:rPr>
              <w:rFonts w:ascii="Times New Roman" w:hAnsi="Times New Roman"/>
              <w:kern w:val="0"/>
              <w:sz w:val="20"/>
              <w:szCs w:val="20"/>
            </w:rPr>
          </w:rPrChange>
        </w:rPr>
        <w:t>. As expected, significant hypomethylation changes of EIF2AK2, IFI44L, IFITM1, MX1, and PARP9 were showed up (</w:t>
      </w:r>
      <w:r w:rsidR="00E82F8C" w:rsidRPr="0009337A">
        <w:rPr>
          <w:rFonts w:ascii="Arial" w:hAnsi="Arial" w:cs="Arial"/>
          <w:kern w:val="0"/>
          <w:sz w:val="22"/>
          <w:highlight w:val="yellow"/>
          <w:rPrChange w:id="1290" w:author="Shicheng Guo" w:date="2016-10-02T22:38:00Z">
            <w:rPr>
              <w:rFonts w:ascii="Times New Roman" w:hAnsi="Times New Roman"/>
              <w:kern w:val="0"/>
              <w:sz w:val="20"/>
              <w:szCs w:val="20"/>
              <w:highlight w:val="yellow"/>
            </w:rPr>
          </w:rPrChange>
        </w:rPr>
        <w:t>Figure X=</w:t>
      </w:r>
      <w:r w:rsidR="00E82F8C" w:rsidRPr="0009337A">
        <w:rPr>
          <w:rFonts w:ascii="Arial" w:hAnsi="Arial" w:cs="Arial"/>
          <w:kern w:val="0"/>
          <w:sz w:val="22"/>
          <w:rPrChange w:id="1291" w:author="Shicheng Guo" w:date="2016-10-02T22:38:00Z">
            <w:rPr>
              <w:rFonts w:ascii="Times New Roman" w:hAnsi="Times New Roman"/>
              <w:kern w:val="0"/>
              <w:sz w:val="20"/>
              <w:szCs w:val="20"/>
            </w:rPr>
          </w:rPrChange>
        </w:rPr>
        <w:t>).</w:t>
      </w:r>
    </w:p>
    <w:p w:rsidR="00E82F8C" w:rsidRPr="0009337A" w:rsidRDefault="00E82F8C">
      <w:pPr>
        <w:autoSpaceDE w:val="0"/>
        <w:autoSpaceDN w:val="0"/>
        <w:adjustRightInd w:val="0"/>
        <w:rPr>
          <w:rFonts w:ascii="Arial" w:hAnsi="Arial" w:cs="Arial"/>
          <w:kern w:val="0"/>
          <w:sz w:val="22"/>
          <w:rPrChange w:id="1292" w:author="Shicheng Guo" w:date="2016-10-02T22:38:00Z">
            <w:rPr>
              <w:rFonts w:ascii="Times New Roman" w:hAnsi="Times New Roman"/>
              <w:kern w:val="0"/>
              <w:sz w:val="20"/>
              <w:szCs w:val="20"/>
            </w:rPr>
          </w:rPrChange>
        </w:rPr>
      </w:pPr>
    </w:p>
    <w:p w:rsidR="00E82F8C" w:rsidRPr="0009337A" w:rsidRDefault="00E82F8C">
      <w:pPr>
        <w:autoSpaceDE w:val="0"/>
        <w:autoSpaceDN w:val="0"/>
        <w:adjustRightInd w:val="0"/>
        <w:rPr>
          <w:rFonts w:ascii="Arial" w:hAnsi="Arial" w:cs="Arial"/>
          <w:b/>
          <w:kern w:val="0"/>
          <w:sz w:val="22"/>
          <w:rPrChange w:id="1293" w:author="Shicheng Guo" w:date="2016-10-02T22:38:00Z">
            <w:rPr>
              <w:rFonts w:ascii="Times New Roman" w:hAnsi="Times New Roman"/>
              <w:b/>
              <w:kern w:val="0"/>
              <w:sz w:val="20"/>
              <w:szCs w:val="20"/>
            </w:rPr>
          </w:rPrChange>
        </w:rPr>
      </w:pPr>
      <w:r w:rsidRPr="0009337A">
        <w:rPr>
          <w:rFonts w:ascii="Arial" w:hAnsi="Arial" w:cs="Arial"/>
          <w:b/>
          <w:kern w:val="0"/>
          <w:sz w:val="22"/>
          <w:rPrChange w:id="1294" w:author="Shicheng Guo" w:date="2016-10-02T22:38:00Z">
            <w:rPr>
              <w:rFonts w:ascii="Times New Roman" w:hAnsi="Times New Roman"/>
              <w:b/>
              <w:kern w:val="0"/>
              <w:sz w:val="20"/>
              <w:szCs w:val="20"/>
            </w:rPr>
          </w:rPrChange>
        </w:rPr>
        <w:t xml:space="preserve">DNA hypomethylation </w:t>
      </w:r>
      <w:r w:rsidRPr="0009337A">
        <w:rPr>
          <w:rFonts w:ascii="Arial" w:hAnsi="Arial" w:cs="Arial"/>
          <w:b/>
          <w:color w:val="000000"/>
          <w:kern w:val="0"/>
          <w:sz w:val="22"/>
          <w:rPrChange w:id="1295" w:author="Shicheng Guo" w:date="2016-10-02T22:38:00Z">
            <w:rPr>
              <w:rFonts w:ascii="Times New Roman" w:hAnsi="Times New Roman"/>
              <w:b/>
              <w:color w:val="000000"/>
              <w:kern w:val="0"/>
              <w:sz w:val="20"/>
              <w:szCs w:val="20"/>
            </w:rPr>
          </w:rPrChange>
        </w:rPr>
        <w:t xml:space="preserve">alterations of </w:t>
      </w:r>
      <w:r w:rsidRPr="0009337A">
        <w:rPr>
          <w:rFonts w:ascii="Arial" w:hAnsi="Arial" w:cs="Arial"/>
          <w:b/>
          <w:kern w:val="0"/>
          <w:sz w:val="22"/>
          <w:rPrChange w:id="1296" w:author="Shicheng Guo" w:date="2016-10-02T22:38:00Z">
            <w:rPr>
              <w:rFonts w:ascii="Times New Roman" w:hAnsi="Times New Roman"/>
              <w:b/>
              <w:kern w:val="0"/>
              <w:sz w:val="20"/>
              <w:szCs w:val="20"/>
            </w:rPr>
          </w:rPrChange>
        </w:rPr>
        <w:t>type I IFN-associated genes, partly due to demethylase TET1 up-expression, leaded to their up-regulated expression</w:t>
      </w:r>
    </w:p>
    <w:p w:rsidR="00E82F8C" w:rsidRPr="0009337A" w:rsidRDefault="00E82F8C">
      <w:pPr>
        <w:autoSpaceDE w:val="0"/>
        <w:autoSpaceDN w:val="0"/>
        <w:adjustRightInd w:val="0"/>
        <w:rPr>
          <w:rFonts w:ascii="Arial" w:hAnsi="Arial" w:cs="Arial"/>
          <w:kern w:val="0"/>
          <w:sz w:val="22"/>
          <w:rPrChange w:id="1297" w:author="Shicheng Guo" w:date="2016-10-02T22:38:00Z">
            <w:rPr>
              <w:rFonts w:ascii="Times New Roman" w:hAnsi="Times New Roman"/>
              <w:kern w:val="0"/>
              <w:sz w:val="20"/>
              <w:szCs w:val="20"/>
            </w:rPr>
          </w:rPrChange>
        </w:rPr>
      </w:pPr>
      <w:r w:rsidRPr="0009337A">
        <w:rPr>
          <w:rFonts w:ascii="Arial" w:hAnsi="Arial" w:cs="Arial"/>
          <w:kern w:val="0"/>
          <w:sz w:val="22"/>
          <w:rPrChange w:id="1298" w:author="Shicheng Guo" w:date="2016-10-02T22:38:00Z">
            <w:rPr>
              <w:rFonts w:ascii="Times New Roman" w:hAnsi="Times New Roman"/>
              <w:kern w:val="0"/>
              <w:sz w:val="20"/>
              <w:szCs w:val="20"/>
            </w:rPr>
          </w:rPrChange>
        </w:rPr>
        <w:t xml:space="preserve">THP-1 cells showed up-expression of EIF2AK2, IFI44L, IFITM1, MX1, and PARP9 genes </w:t>
      </w:r>
      <w:r w:rsidRPr="0009337A">
        <w:rPr>
          <w:rFonts w:ascii="Arial" w:hAnsi="Arial" w:cs="Arial"/>
          <w:kern w:val="0"/>
          <w:sz w:val="22"/>
          <w:highlight w:val="yellow"/>
          <w:rPrChange w:id="1299" w:author="Shicheng Guo" w:date="2016-10-02T22:38:00Z">
            <w:rPr>
              <w:rFonts w:ascii="Times New Roman" w:hAnsi="Times New Roman"/>
              <w:kern w:val="0"/>
              <w:sz w:val="20"/>
              <w:szCs w:val="20"/>
              <w:highlight w:val="yellow"/>
            </w:rPr>
          </w:rPrChange>
        </w:rPr>
        <w:t>and so did jurkat cells</w:t>
      </w:r>
      <w:r w:rsidRPr="0009337A">
        <w:rPr>
          <w:rFonts w:ascii="Arial" w:hAnsi="Arial" w:cs="Arial"/>
          <w:kern w:val="0"/>
          <w:sz w:val="22"/>
          <w:rPrChange w:id="1300" w:author="Shicheng Guo" w:date="2016-10-02T22:38:00Z">
            <w:rPr>
              <w:rFonts w:ascii="Times New Roman" w:hAnsi="Times New Roman"/>
              <w:kern w:val="0"/>
              <w:sz w:val="20"/>
              <w:szCs w:val="20"/>
            </w:rPr>
          </w:rPrChange>
        </w:rPr>
        <w:t>. We speculated whether DNA hypomethylation of type I IFN-associated genes negatively correlated with their genes expression or not. Therefore</w:t>
      </w:r>
      <w:ins w:id="1301" w:author="系统管理员" w:date="2016-07-29T15:02:00Z">
        <w:r w:rsidR="00255AB1" w:rsidRPr="0009337A">
          <w:rPr>
            <w:rFonts w:ascii="Arial" w:hAnsi="Arial" w:cs="Arial"/>
            <w:kern w:val="0"/>
            <w:sz w:val="22"/>
            <w:rPrChange w:id="1302" w:author="Shicheng Guo" w:date="2016-10-02T22:38:00Z">
              <w:rPr>
                <w:rFonts w:ascii="Times New Roman" w:hAnsi="Times New Roman"/>
                <w:kern w:val="0"/>
                <w:sz w:val="20"/>
                <w:szCs w:val="20"/>
              </w:rPr>
            </w:rPrChange>
          </w:rPr>
          <w:t>,</w:t>
        </w:r>
      </w:ins>
      <w:r w:rsidRPr="0009337A">
        <w:rPr>
          <w:rFonts w:ascii="Arial" w:hAnsi="Arial" w:cs="Arial"/>
          <w:kern w:val="0"/>
          <w:sz w:val="22"/>
          <w:rPrChange w:id="1303" w:author="Shicheng Guo" w:date="2016-10-02T22:38:00Z">
            <w:rPr>
              <w:rFonts w:ascii="Times New Roman" w:hAnsi="Times New Roman"/>
              <w:kern w:val="0"/>
              <w:sz w:val="20"/>
              <w:szCs w:val="20"/>
            </w:rPr>
          </w:rPrChange>
        </w:rPr>
        <w:t xml:space="preserve"> we analyzed the correlation between DNA methylation status and mRNA expression level. As showed in </w:t>
      </w:r>
      <w:r w:rsidRPr="0009337A">
        <w:rPr>
          <w:rFonts w:ascii="Arial" w:hAnsi="Arial" w:cs="Arial"/>
          <w:kern w:val="0"/>
          <w:sz w:val="22"/>
          <w:highlight w:val="yellow"/>
          <w:rPrChange w:id="1304" w:author="Shicheng Guo" w:date="2016-10-02T22:38:00Z">
            <w:rPr>
              <w:rFonts w:ascii="Times New Roman" w:hAnsi="Times New Roman"/>
              <w:kern w:val="0"/>
              <w:sz w:val="20"/>
              <w:szCs w:val="20"/>
              <w:highlight w:val="yellow"/>
            </w:rPr>
          </w:rPrChange>
        </w:rPr>
        <w:t>figure X</w:t>
      </w:r>
      <w:r w:rsidRPr="0009337A">
        <w:rPr>
          <w:rFonts w:ascii="Arial" w:hAnsi="Arial" w:cs="Arial"/>
          <w:kern w:val="0"/>
          <w:sz w:val="22"/>
          <w:rPrChange w:id="1305" w:author="Shicheng Guo" w:date="2016-10-02T22:38:00Z">
            <w:rPr>
              <w:rFonts w:ascii="Times New Roman" w:hAnsi="Times New Roman"/>
              <w:kern w:val="0"/>
              <w:sz w:val="20"/>
              <w:szCs w:val="20"/>
            </w:rPr>
          </w:rPrChange>
        </w:rPr>
        <w:t>, the extent of demethylation in MX1 gene negative correlated with its gene expression. So did IFI44L, EIF2AK2, IFITM1</w:t>
      </w:r>
      <w:r w:rsidRPr="0009337A">
        <w:rPr>
          <w:rFonts w:ascii="Arial" w:hAnsi="Arial" w:cs="Arial"/>
          <w:kern w:val="0"/>
          <w:sz w:val="22"/>
          <w:highlight w:val="yellow"/>
          <w:rPrChange w:id="1306" w:author="Shicheng Guo" w:date="2016-10-02T22:38:00Z">
            <w:rPr>
              <w:rFonts w:ascii="Times New Roman" w:hAnsi="Times New Roman"/>
              <w:kern w:val="0"/>
              <w:sz w:val="20"/>
              <w:szCs w:val="20"/>
              <w:highlight w:val="yellow"/>
            </w:rPr>
          </w:rPrChange>
        </w:rPr>
        <w:t xml:space="preserve"> genes (figure X)</w:t>
      </w:r>
      <w:r w:rsidRPr="0009337A">
        <w:rPr>
          <w:rFonts w:ascii="Arial" w:hAnsi="Arial" w:cs="Arial"/>
          <w:kern w:val="0"/>
          <w:sz w:val="22"/>
          <w:rPrChange w:id="1307" w:author="Shicheng Guo" w:date="2016-10-02T22:38:00Z">
            <w:rPr>
              <w:rFonts w:ascii="Times New Roman" w:hAnsi="Times New Roman"/>
              <w:kern w:val="0"/>
              <w:sz w:val="20"/>
              <w:szCs w:val="20"/>
            </w:rPr>
          </w:rPrChange>
        </w:rPr>
        <w:t>.</w:t>
      </w:r>
    </w:p>
    <w:p w:rsidR="00E82F8C" w:rsidRPr="0009337A" w:rsidRDefault="00E82F8C">
      <w:pPr>
        <w:autoSpaceDE w:val="0"/>
        <w:autoSpaceDN w:val="0"/>
        <w:adjustRightInd w:val="0"/>
        <w:rPr>
          <w:rFonts w:ascii="Arial" w:hAnsi="Arial" w:cs="Arial"/>
          <w:kern w:val="0"/>
          <w:sz w:val="22"/>
          <w:rPrChange w:id="1308" w:author="Shicheng Guo" w:date="2016-10-02T22:38:00Z">
            <w:rPr>
              <w:rFonts w:ascii="Times New Roman" w:hAnsi="Times New Roman"/>
              <w:kern w:val="0"/>
              <w:sz w:val="20"/>
              <w:szCs w:val="20"/>
            </w:rPr>
          </w:rPrChange>
        </w:rPr>
      </w:pPr>
      <w:r w:rsidRPr="0009337A">
        <w:rPr>
          <w:rFonts w:ascii="Arial" w:hAnsi="Arial" w:cs="Arial"/>
          <w:kern w:val="0"/>
          <w:sz w:val="22"/>
          <w:rPrChange w:id="1309" w:author="Shicheng Guo" w:date="2016-10-02T22:38:00Z">
            <w:rPr>
              <w:rFonts w:ascii="Times New Roman" w:hAnsi="Times New Roman"/>
              <w:kern w:val="0"/>
              <w:sz w:val="20"/>
              <w:szCs w:val="20"/>
            </w:rPr>
          </w:rPrChange>
        </w:rPr>
        <w:t xml:space="preserve">Why IFN-α and -β stimulus could induce the hypomethylation alteration of type I IFN-associated genes, we speculated that the expression of DNA methyltransferases (DNMT) or demethylases contributed to the change. Therefore, we determined the mRNA expression of human DNMT1, DNMT3A and TET1, TET2, TET3 genes in THP-1 cell line stimulated by </w:t>
      </w:r>
      <w:r w:rsidRPr="0009337A">
        <w:rPr>
          <w:rFonts w:ascii="Arial" w:hAnsi="Arial" w:cs="Arial"/>
          <w:kern w:val="0"/>
          <w:sz w:val="22"/>
          <w:rPrChange w:id="1310" w:author="Shicheng Guo" w:date="2016-10-02T22:38:00Z">
            <w:rPr>
              <w:rFonts w:ascii="Times New Roman" w:hAnsi="Times New Roman"/>
              <w:kern w:val="0"/>
              <w:szCs w:val="21"/>
            </w:rPr>
          </w:rPrChange>
        </w:rPr>
        <w:t>rIFN-α4 and rIFN-β</w:t>
      </w:r>
      <w:ins w:id="1311" w:author="系统管理员" w:date="2016-07-24T15:36:00Z">
        <w:r w:rsidRPr="0009337A">
          <w:rPr>
            <w:rFonts w:ascii="Arial" w:hAnsi="Arial" w:cs="Arial"/>
            <w:kern w:val="0"/>
            <w:sz w:val="22"/>
            <w:rPrChange w:id="1312" w:author="Shicheng Guo" w:date="2016-10-02T22:38:00Z">
              <w:rPr>
                <w:rFonts w:ascii="Times New Roman" w:hAnsi="Times New Roman"/>
                <w:kern w:val="0"/>
                <w:szCs w:val="21"/>
              </w:rPr>
            </w:rPrChange>
          </w:rPr>
          <w:t>1</w:t>
        </w:r>
      </w:ins>
      <w:r w:rsidRPr="0009337A">
        <w:rPr>
          <w:rFonts w:ascii="Arial" w:hAnsi="Arial" w:cs="Arial"/>
          <w:kern w:val="0"/>
          <w:sz w:val="22"/>
          <w:rPrChange w:id="1313" w:author="Shicheng Guo" w:date="2016-10-02T22:38:00Z">
            <w:rPr>
              <w:rFonts w:ascii="Times New Roman" w:hAnsi="Times New Roman"/>
              <w:kern w:val="0"/>
              <w:sz w:val="20"/>
              <w:szCs w:val="20"/>
            </w:rPr>
          </w:rPrChange>
        </w:rPr>
        <w:t xml:space="preserve">. Compared with no stimulus, the mRNA levels of </w:t>
      </w:r>
      <w:r w:rsidRPr="0009337A">
        <w:rPr>
          <w:rFonts w:ascii="Arial" w:hAnsi="Arial" w:cs="Arial"/>
          <w:i/>
          <w:kern w:val="0"/>
          <w:sz w:val="22"/>
          <w:rPrChange w:id="1314" w:author="Shicheng Guo" w:date="2016-10-02T22:38:00Z">
            <w:rPr>
              <w:rFonts w:ascii="Times New Roman" w:hAnsi="Times New Roman"/>
              <w:i/>
              <w:kern w:val="0"/>
              <w:sz w:val="20"/>
              <w:szCs w:val="20"/>
            </w:rPr>
          </w:rPrChange>
        </w:rPr>
        <w:t>TET1</w:t>
      </w:r>
      <w:r w:rsidRPr="0009337A">
        <w:rPr>
          <w:rFonts w:ascii="Arial" w:hAnsi="Arial" w:cs="Arial"/>
          <w:kern w:val="0"/>
          <w:sz w:val="22"/>
          <w:rPrChange w:id="1315" w:author="Shicheng Guo" w:date="2016-10-02T22:38:00Z">
            <w:rPr>
              <w:rFonts w:ascii="Times New Roman" w:hAnsi="Times New Roman"/>
              <w:kern w:val="0"/>
              <w:sz w:val="20"/>
              <w:szCs w:val="20"/>
            </w:rPr>
          </w:rPrChange>
        </w:rPr>
        <w:t xml:space="preserve"> and </w:t>
      </w:r>
      <w:r w:rsidRPr="0009337A">
        <w:rPr>
          <w:rFonts w:ascii="Arial" w:hAnsi="Arial" w:cs="Arial"/>
          <w:i/>
          <w:kern w:val="0"/>
          <w:sz w:val="22"/>
          <w:rPrChange w:id="1316" w:author="Shicheng Guo" w:date="2016-10-02T22:38:00Z">
            <w:rPr>
              <w:rFonts w:ascii="Times New Roman" w:hAnsi="Times New Roman"/>
              <w:i/>
              <w:kern w:val="0"/>
              <w:sz w:val="20"/>
              <w:szCs w:val="20"/>
            </w:rPr>
          </w:rPrChange>
        </w:rPr>
        <w:t xml:space="preserve">TET3 </w:t>
      </w:r>
      <w:r w:rsidRPr="0009337A">
        <w:rPr>
          <w:rFonts w:ascii="Arial" w:hAnsi="Arial" w:cs="Arial"/>
          <w:kern w:val="0"/>
          <w:sz w:val="22"/>
          <w:rPrChange w:id="1317" w:author="Shicheng Guo" w:date="2016-10-02T22:38:00Z">
            <w:rPr>
              <w:rFonts w:ascii="Times New Roman" w:hAnsi="Times New Roman"/>
              <w:kern w:val="0"/>
              <w:sz w:val="20"/>
              <w:szCs w:val="20"/>
            </w:rPr>
          </w:rPrChange>
        </w:rPr>
        <w:t xml:space="preserve">genes markedly up-regulated after </w:t>
      </w:r>
      <w:r w:rsidRPr="0009337A">
        <w:rPr>
          <w:rFonts w:ascii="Arial" w:hAnsi="Arial" w:cs="Arial"/>
          <w:kern w:val="0"/>
          <w:sz w:val="22"/>
          <w:rPrChange w:id="1318" w:author="Shicheng Guo" w:date="2016-10-02T22:38:00Z">
            <w:rPr>
              <w:rFonts w:ascii="Times New Roman" w:hAnsi="Times New Roman"/>
              <w:kern w:val="0"/>
              <w:szCs w:val="21"/>
            </w:rPr>
          </w:rPrChange>
        </w:rPr>
        <w:t>rIFN-α4 and rIFN-β</w:t>
      </w:r>
      <w:ins w:id="1319" w:author="系统管理员" w:date="2016-07-24T15:37:00Z">
        <w:r w:rsidRPr="0009337A">
          <w:rPr>
            <w:rFonts w:ascii="Arial" w:hAnsi="Arial" w:cs="Arial"/>
            <w:kern w:val="0"/>
            <w:sz w:val="22"/>
            <w:rPrChange w:id="1320" w:author="Shicheng Guo" w:date="2016-10-02T22:38:00Z">
              <w:rPr>
                <w:rFonts w:ascii="Times New Roman" w:hAnsi="Times New Roman"/>
                <w:kern w:val="0"/>
                <w:szCs w:val="21"/>
              </w:rPr>
            </w:rPrChange>
          </w:rPr>
          <w:t>1</w:t>
        </w:r>
      </w:ins>
      <w:r w:rsidRPr="0009337A">
        <w:rPr>
          <w:rFonts w:ascii="Arial" w:hAnsi="Arial" w:cs="Arial"/>
          <w:kern w:val="0"/>
          <w:sz w:val="22"/>
          <w:rPrChange w:id="1321" w:author="Shicheng Guo" w:date="2016-10-02T22:38:00Z">
            <w:rPr>
              <w:rFonts w:ascii="Times New Roman" w:hAnsi="Times New Roman"/>
              <w:kern w:val="0"/>
              <w:szCs w:val="21"/>
            </w:rPr>
          </w:rPrChange>
        </w:rPr>
        <w:t xml:space="preserve"> stimulating </w:t>
      </w:r>
      <w:r w:rsidRPr="0009337A">
        <w:rPr>
          <w:rFonts w:ascii="Arial" w:hAnsi="Arial" w:cs="Arial"/>
          <w:kern w:val="0"/>
          <w:sz w:val="22"/>
          <w:rPrChange w:id="1322" w:author="Shicheng Guo" w:date="2016-10-02T22:38:00Z">
            <w:rPr>
              <w:rFonts w:ascii="Times New Roman" w:hAnsi="Times New Roman"/>
              <w:kern w:val="0"/>
              <w:sz w:val="20"/>
              <w:szCs w:val="20"/>
            </w:rPr>
          </w:rPrChange>
        </w:rPr>
        <w:t>for 6 h</w:t>
      </w:r>
      <w:r w:rsidRPr="0009337A">
        <w:rPr>
          <w:rFonts w:ascii="Arial" w:hAnsi="Arial" w:cs="Arial"/>
          <w:kern w:val="0"/>
          <w:sz w:val="22"/>
          <w:highlight w:val="yellow"/>
          <w:rPrChange w:id="1323" w:author="Shicheng Guo" w:date="2016-10-02T22:38:00Z">
            <w:rPr>
              <w:rFonts w:ascii="Times New Roman" w:hAnsi="Times New Roman"/>
              <w:kern w:val="0"/>
              <w:sz w:val="20"/>
              <w:szCs w:val="20"/>
              <w:highlight w:val="yellow"/>
            </w:rPr>
          </w:rPrChange>
        </w:rPr>
        <w:t xml:space="preserve"> (figure X</w:t>
      </w:r>
      <w:r w:rsidRPr="0009337A">
        <w:rPr>
          <w:rFonts w:ascii="Arial" w:hAnsi="Arial" w:cs="Arial"/>
          <w:kern w:val="0"/>
          <w:sz w:val="22"/>
          <w:rPrChange w:id="1324" w:author="Shicheng Guo" w:date="2016-10-02T22:38:00Z">
            <w:rPr>
              <w:rFonts w:ascii="Times New Roman" w:hAnsi="Times New Roman"/>
              <w:kern w:val="0"/>
              <w:sz w:val="20"/>
              <w:szCs w:val="20"/>
            </w:rPr>
          </w:rPrChange>
        </w:rPr>
        <w:t xml:space="preserve">a, </w:t>
      </w:r>
      <w:r w:rsidRPr="0009337A">
        <w:rPr>
          <w:rFonts w:ascii="Arial" w:hAnsi="Arial" w:cs="Arial"/>
          <w:kern w:val="0"/>
          <w:sz w:val="22"/>
          <w:highlight w:val="yellow"/>
          <w:rPrChange w:id="1325" w:author="Shicheng Guo" w:date="2016-10-02T22:38:00Z">
            <w:rPr>
              <w:rFonts w:ascii="Times New Roman" w:hAnsi="Times New Roman"/>
              <w:kern w:val="0"/>
              <w:sz w:val="20"/>
              <w:szCs w:val="20"/>
              <w:highlight w:val="yellow"/>
            </w:rPr>
          </w:rPrChange>
        </w:rPr>
        <w:t>X</w:t>
      </w:r>
      <w:r w:rsidRPr="0009337A">
        <w:rPr>
          <w:rFonts w:ascii="Arial" w:hAnsi="Arial" w:cs="Arial"/>
          <w:kern w:val="0"/>
          <w:sz w:val="22"/>
          <w:rPrChange w:id="1326" w:author="Shicheng Guo" w:date="2016-10-02T22:38:00Z">
            <w:rPr>
              <w:rFonts w:ascii="Times New Roman" w:hAnsi="Times New Roman"/>
              <w:kern w:val="0"/>
              <w:sz w:val="20"/>
              <w:szCs w:val="20"/>
            </w:rPr>
          </w:rPrChange>
        </w:rPr>
        <w:t xml:space="preserve">b), while that of </w:t>
      </w:r>
      <w:r w:rsidRPr="0009337A">
        <w:rPr>
          <w:rFonts w:ascii="Arial" w:hAnsi="Arial" w:cs="Arial"/>
          <w:i/>
          <w:kern w:val="0"/>
          <w:sz w:val="22"/>
          <w:rPrChange w:id="1327" w:author="Shicheng Guo" w:date="2016-10-02T22:38:00Z">
            <w:rPr>
              <w:rFonts w:ascii="Times New Roman" w:hAnsi="Times New Roman"/>
              <w:i/>
              <w:kern w:val="0"/>
              <w:sz w:val="20"/>
              <w:szCs w:val="20"/>
            </w:rPr>
          </w:rPrChange>
        </w:rPr>
        <w:t>DNMT3A</w:t>
      </w:r>
      <w:r w:rsidRPr="0009337A">
        <w:rPr>
          <w:rFonts w:ascii="Arial" w:hAnsi="Arial" w:cs="Arial"/>
          <w:kern w:val="0"/>
          <w:sz w:val="22"/>
          <w:rPrChange w:id="1328" w:author="Shicheng Guo" w:date="2016-10-02T22:38:00Z">
            <w:rPr>
              <w:rFonts w:ascii="Times New Roman" w:hAnsi="Times New Roman"/>
              <w:kern w:val="0"/>
              <w:sz w:val="20"/>
              <w:szCs w:val="20"/>
            </w:rPr>
          </w:rPrChange>
        </w:rPr>
        <w:t xml:space="preserve"> gene significantly down-regulated after </w:t>
      </w:r>
      <w:r w:rsidRPr="0009337A">
        <w:rPr>
          <w:rFonts w:ascii="Arial" w:hAnsi="Arial" w:cs="Arial"/>
          <w:kern w:val="0"/>
          <w:sz w:val="22"/>
          <w:rPrChange w:id="1329" w:author="Shicheng Guo" w:date="2016-10-02T22:38:00Z">
            <w:rPr>
              <w:rFonts w:ascii="Times New Roman" w:hAnsi="Times New Roman"/>
              <w:kern w:val="0"/>
              <w:szCs w:val="21"/>
            </w:rPr>
          </w:rPrChange>
        </w:rPr>
        <w:t xml:space="preserve">rIFN-α4 stimulating </w:t>
      </w:r>
      <w:r w:rsidRPr="0009337A">
        <w:rPr>
          <w:rFonts w:ascii="Arial" w:hAnsi="Arial" w:cs="Arial"/>
          <w:kern w:val="0"/>
          <w:sz w:val="22"/>
          <w:rPrChange w:id="1330" w:author="Shicheng Guo" w:date="2016-10-02T22:38:00Z">
            <w:rPr>
              <w:rFonts w:ascii="Times New Roman" w:hAnsi="Times New Roman"/>
              <w:kern w:val="0"/>
              <w:sz w:val="20"/>
              <w:szCs w:val="20"/>
            </w:rPr>
          </w:rPrChange>
        </w:rPr>
        <w:t xml:space="preserve">for 12 h </w:t>
      </w:r>
      <w:r w:rsidRPr="0009337A">
        <w:rPr>
          <w:rFonts w:ascii="Arial" w:hAnsi="Arial" w:cs="Arial"/>
          <w:kern w:val="0"/>
          <w:sz w:val="22"/>
          <w:highlight w:val="yellow"/>
          <w:rPrChange w:id="1331" w:author="Shicheng Guo" w:date="2016-10-02T22:38:00Z">
            <w:rPr>
              <w:rFonts w:ascii="Times New Roman" w:hAnsi="Times New Roman"/>
              <w:kern w:val="0"/>
              <w:sz w:val="20"/>
              <w:szCs w:val="20"/>
              <w:highlight w:val="yellow"/>
            </w:rPr>
          </w:rPrChange>
        </w:rPr>
        <w:t>(figure X</w:t>
      </w:r>
      <w:r w:rsidRPr="0009337A">
        <w:rPr>
          <w:rFonts w:ascii="Arial" w:hAnsi="Arial" w:cs="Arial"/>
          <w:kern w:val="0"/>
          <w:sz w:val="22"/>
          <w:rPrChange w:id="1332" w:author="Shicheng Guo" w:date="2016-10-02T22:38:00Z">
            <w:rPr>
              <w:rFonts w:ascii="Times New Roman" w:hAnsi="Times New Roman"/>
              <w:kern w:val="0"/>
              <w:sz w:val="20"/>
              <w:szCs w:val="20"/>
            </w:rPr>
          </w:rPrChange>
        </w:rPr>
        <w:t xml:space="preserve">a). To validated the results, we detected these DNMTs and demethylases in the CD4+ T cells and CD8+ T cells from SSc patients (n&gt;=20). As what we think does: the mRNA level of DNMT1 gene in SSc patients was significantly high than that in healthy controls </w:t>
      </w:r>
      <w:r w:rsidRPr="0009337A">
        <w:rPr>
          <w:rFonts w:ascii="Arial" w:hAnsi="Arial" w:cs="Arial"/>
          <w:kern w:val="0"/>
          <w:sz w:val="22"/>
          <w:highlight w:val="yellow"/>
          <w:rPrChange w:id="1333" w:author="Shicheng Guo" w:date="2016-10-02T22:38:00Z">
            <w:rPr>
              <w:rFonts w:ascii="Times New Roman" w:hAnsi="Times New Roman"/>
              <w:kern w:val="0"/>
              <w:sz w:val="20"/>
              <w:szCs w:val="20"/>
              <w:highlight w:val="yellow"/>
            </w:rPr>
          </w:rPrChange>
        </w:rPr>
        <w:t>(figure X</w:t>
      </w:r>
      <w:r w:rsidRPr="0009337A">
        <w:rPr>
          <w:rFonts w:ascii="Arial" w:hAnsi="Arial" w:cs="Arial"/>
          <w:kern w:val="0"/>
          <w:sz w:val="22"/>
          <w:rPrChange w:id="1334" w:author="Shicheng Guo" w:date="2016-10-02T22:38:00Z">
            <w:rPr>
              <w:rFonts w:ascii="Times New Roman" w:hAnsi="Times New Roman"/>
              <w:kern w:val="0"/>
              <w:sz w:val="20"/>
              <w:szCs w:val="20"/>
            </w:rPr>
          </w:rPrChange>
        </w:rPr>
        <w:t xml:space="preserve">c). Additionally, the expression </w:t>
      </w:r>
      <w:ins w:id="1335" w:author="系统管理员" w:date="2016-09-12T14:51:00Z">
        <w:r w:rsidR="00730691" w:rsidRPr="0009337A">
          <w:rPr>
            <w:rFonts w:ascii="Arial" w:hAnsi="Arial" w:cs="Arial"/>
            <w:kern w:val="0"/>
            <w:sz w:val="22"/>
            <w:rPrChange w:id="1336" w:author="Shicheng Guo" w:date="2016-10-02T22:38:00Z">
              <w:rPr>
                <w:rFonts w:ascii="Times New Roman" w:hAnsi="Times New Roman"/>
                <w:kern w:val="0"/>
                <w:sz w:val="20"/>
                <w:szCs w:val="20"/>
              </w:rPr>
            </w:rPrChange>
          </w:rPr>
          <w:t xml:space="preserve">level </w:t>
        </w:r>
      </w:ins>
      <w:r w:rsidRPr="0009337A">
        <w:rPr>
          <w:rFonts w:ascii="Arial" w:hAnsi="Arial" w:cs="Arial"/>
          <w:kern w:val="0"/>
          <w:sz w:val="22"/>
          <w:rPrChange w:id="1337" w:author="Shicheng Guo" w:date="2016-10-02T22:38:00Z">
            <w:rPr>
              <w:rFonts w:ascii="Times New Roman" w:hAnsi="Times New Roman"/>
              <w:kern w:val="0"/>
              <w:sz w:val="20"/>
              <w:szCs w:val="20"/>
            </w:rPr>
          </w:rPrChange>
        </w:rPr>
        <w:t xml:space="preserve">of </w:t>
      </w:r>
      <w:r w:rsidRPr="0009337A">
        <w:rPr>
          <w:rFonts w:ascii="Arial" w:hAnsi="Arial" w:cs="Arial"/>
          <w:i/>
          <w:kern w:val="0"/>
          <w:sz w:val="22"/>
          <w:rPrChange w:id="1338" w:author="Shicheng Guo" w:date="2016-10-02T22:38:00Z">
            <w:rPr>
              <w:rFonts w:ascii="Times New Roman" w:hAnsi="Times New Roman"/>
              <w:i/>
              <w:kern w:val="0"/>
              <w:sz w:val="20"/>
              <w:szCs w:val="20"/>
            </w:rPr>
          </w:rPrChange>
        </w:rPr>
        <w:t xml:space="preserve">TET1 </w:t>
      </w:r>
      <w:r w:rsidRPr="0009337A">
        <w:rPr>
          <w:rFonts w:ascii="Arial" w:hAnsi="Arial" w:cs="Arial"/>
          <w:kern w:val="0"/>
          <w:sz w:val="22"/>
          <w:rPrChange w:id="1339" w:author="Shicheng Guo" w:date="2016-10-02T22:38:00Z">
            <w:rPr>
              <w:rFonts w:ascii="Times New Roman" w:hAnsi="Times New Roman"/>
              <w:kern w:val="0"/>
              <w:sz w:val="20"/>
              <w:szCs w:val="20"/>
            </w:rPr>
          </w:rPrChange>
        </w:rPr>
        <w:t xml:space="preserve">gene </w:t>
      </w:r>
      <w:del w:id="1340" w:author="系统管理员" w:date="2016-09-12T14:52:00Z">
        <w:r w:rsidRPr="0009337A" w:rsidDel="00660ACF">
          <w:rPr>
            <w:rFonts w:ascii="Arial" w:hAnsi="Arial" w:cs="Arial"/>
            <w:kern w:val="0"/>
            <w:sz w:val="22"/>
            <w:rPrChange w:id="1341" w:author="Shicheng Guo" w:date="2016-10-02T22:38:00Z">
              <w:rPr>
                <w:rFonts w:ascii="Times New Roman" w:hAnsi="Times New Roman"/>
                <w:kern w:val="0"/>
                <w:sz w:val="20"/>
                <w:szCs w:val="20"/>
              </w:rPr>
            </w:rPrChange>
          </w:rPr>
          <w:delText xml:space="preserve">were </w:delText>
        </w:r>
      </w:del>
      <w:ins w:id="1342" w:author="系统管理员" w:date="2016-09-12T14:52:00Z">
        <w:r w:rsidR="00660ACF" w:rsidRPr="0009337A">
          <w:rPr>
            <w:rFonts w:ascii="Arial" w:hAnsi="Arial" w:cs="Arial"/>
            <w:kern w:val="0"/>
            <w:sz w:val="22"/>
            <w:rPrChange w:id="1343" w:author="Shicheng Guo" w:date="2016-10-02T22:38:00Z">
              <w:rPr>
                <w:rFonts w:ascii="Times New Roman" w:hAnsi="Times New Roman"/>
                <w:kern w:val="0"/>
                <w:sz w:val="20"/>
                <w:szCs w:val="20"/>
              </w:rPr>
            </w:rPrChange>
          </w:rPr>
          <w:t xml:space="preserve">was </w:t>
        </w:r>
      </w:ins>
      <w:r w:rsidRPr="0009337A">
        <w:rPr>
          <w:rFonts w:ascii="Arial" w:hAnsi="Arial" w:cs="Arial"/>
          <w:kern w:val="0"/>
          <w:sz w:val="22"/>
          <w:rPrChange w:id="1344" w:author="Shicheng Guo" w:date="2016-10-02T22:38:00Z">
            <w:rPr>
              <w:rFonts w:ascii="Times New Roman" w:hAnsi="Times New Roman"/>
              <w:kern w:val="0"/>
              <w:sz w:val="20"/>
              <w:szCs w:val="20"/>
            </w:rPr>
          </w:rPrChange>
        </w:rPr>
        <w:t>high</w:t>
      </w:r>
      <w:ins w:id="1345" w:author="系统管理员" w:date="2016-09-12T14:51:00Z">
        <w:r w:rsidR="00730691" w:rsidRPr="0009337A">
          <w:rPr>
            <w:rFonts w:ascii="Arial" w:hAnsi="Arial" w:cs="Arial"/>
            <w:kern w:val="0"/>
            <w:sz w:val="22"/>
            <w:rPrChange w:id="1346" w:author="Shicheng Guo" w:date="2016-10-02T22:38:00Z">
              <w:rPr>
                <w:rFonts w:ascii="Times New Roman" w:hAnsi="Times New Roman"/>
                <w:kern w:val="0"/>
                <w:sz w:val="20"/>
                <w:szCs w:val="20"/>
              </w:rPr>
            </w:rPrChange>
          </w:rPr>
          <w:t>er</w:t>
        </w:r>
      </w:ins>
      <w:r w:rsidRPr="0009337A">
        <w:rPr>
          <w:rFonts w:ascii="Arial" w:hAnsi="Arial" w:cs="Arial"/>
          <w:kern w:val="0"/>
          <w:sz w:val="22"/>
          <w:rPrChange w:id="1347" w:author="Shicheng Guo" w:date="2016-10-02T22:38:00Z">
            <w:rPr>
              <w:rFonts w:ascii="Times New Roman" w:hAnsi="Times New Roman"/>
              <w:kern w:val="0"/>
              <w:sz w:val="20"/>
              <w:szCs w:val="20"/>
            </w:rPr>
          </w:rPrChange>
        </w:rPr>
        <w:t xml:space="preserve"> than that of </w:t>
      </w:r>
      <w:r w:rsidRPr="0009337A">
        <w:rPr>
          <w:rFonts w:ascii="Arial" w:hAnsi="Arial" w:cs="Arial"/>
          <w:i/>
          <w:kern w:val="0"/>
          <w:sz w:val="22"/>
          <w:rPrChange w:id="1348" w:author="Shicheng Guo" w:date="2016-10-02T22:38:00Z">
            <w:rPr>
              <w:rFonts w:ascii="Times New Roman" w:hAnsi="Times New Roman"/>
              <w:i/>
              <w:kern w:val="0"/>
              <w:sz w:val="20"/>
              <w:szCs w:val="20"/>
            </w:rPr>
          </w:rPrChange>
        </w:rPr>
        <w:t xml:space="preserve">DNMT1 </w:t>
      </w:r>
      <w:r w:rsidRPr="0009337A">
        <w:rPr>
          <w:rFonts w:ascii="Arial" w:hAnsi="Arial" w:cs="Arial"/>
          <w:kern w:val="0"/>
          <w:sz w:val="22"/>
          <w:rPrChange w:id="1349" w:author="Shicheng Guo" w:date="2016-10-02T22:38:00Z">
            <w:rPr>
              <w:rFonts w:ascii="Times New Roman" w:hAnsi="Times New Roman"/>
              <w:kern w:val="0"/>
              <w:sz w:val="20"/>
              <w:szCs w:val="20"/>
            </w:rPr>
          </w:rPrChange>
        </w:rPr>
        <w:t>gene in 6 SSc patients</w:t>
      </w:r>
      <w:ins w:id="1350" w:author="系统管理员" w:date="2016-09-12T14:24:00Z">
        <w:r w:rsidR="00870267" w:rsidRPr="0009337A">
          <w:rPr>
            <w:rFonts w:ascii="Arial" w:hAnsi="Arial" w:cs="Arial"/>
            <w:kern w:val="0"/>
            <w:sz w:val="22"/>
            <w:rPrChange w:id="1351" w:author="Shicheng Guo" w:date="2016-10-02T22:38:00Z">
              <w:rPr>
                <w:rFonts w:ascii="Times New Roman" w:hAnsi="Times New Roman"/>
                <w:kern w:val="0"/>
                <w:sz w:val="20"/>
                <w:szCs w:val="20"/>
              </w:rPr>
            </w:rPrChange>
          </w:rPr>
          <w:t xml:space="preserve"> </w:t>
        </w:r>
      </w:ins>
      <w:r w:rsidRPr="0009337A">
        <w:rPr>
          <w:rFonts w:ascii="Arial" w:hAnsi="Arial" w:cs="Arial"/>
          <w:kern w:val="0"/>
          <w:sz w:val="22"/>
          <w:highlight w:val="yellow"/>
          <w:rPrChange w:id="1352" w:author="Shicheng Guo" w:date="2016-10-02T22:38:00Z">
            <w:rPr>
              <w:rFonts w:ascii="Times New Roman" w:hAnsi="Times New Roman"/>
              <w:kern w:val="0"/>
              <w:sz w:val="20"/>
              <w:szCs w:val="20"/>
              <w:highlight w:val="yellow"/>
            </w:rPr>
          </w:rPrChange>
        </w:rPr>
        <w:t>(figure X</w:t>
      </w:r>
      <w:r w:rsidRPr="0009337A">
        <w:rPr>
          <w:rFonts w:ascii="Arial" w:hAnsi="Arial" w:cs="Arial"/>
          <w:kern w:val="0"/>
          <w:sz w:val="22"/>
          <w:rPrChange w:id="1353" w:author="Shicheng Guo" w:date="2016-10-02T22:38:00Z">
            <w:rPr>
              <w:rFonts w:ascii="Times New Roman" w:hAnsi="Times New Roman"/>
              <w:kern w:val="0"/>
              <w:sz w:val="20"/>
              <w:szCs w:val="20"/>
            </w:rPr>
          </w:rPrChange>
        </w:rPr>
        <w:t xml:space="preserve">d). Together, these results indicated that DNA hypomethylation </w:t>
      </w:r>
      <w:r w:rsidRPr="0009337A">
        <w:rPr>
          <w:rFonts w:ascii="Arial" w:hAnsi="Arial" w:cs="Arial"/>
          <w:color w:val="000000"/>
          <w:kern w:val="0"/>
          <w:sz w:val="22"/>
          <w:rPrChange w:id="1354" w:author="Shicheng Guo" w:date="2016-10-02T22:38:00Z">
            <w:rPr>
              <w:rFonts w:ascii="Times New Roman" w:hAnsi="Times New Roman"/>
              <w:color w:val="000000"/>
              <w:kern w:val="0"/>
              <w:sz w:val="20"/>
              <w:szCs w:val="20"/>
            </w:rPr>
          </w:rPrChange>
        </w:rPr>
        <w:t xml:space="preserve">alterations of </w:t>
      </w:r>
      <w:r w:rsidRPr="0009337A">
        <w:rPr>
          <w:rFonts w:ascii="Arial" w:hAnsi="Arial" w:cs="Arial"/>
          <w:kern w:val="0"/>
          <w:sz w:val="22"/>
          <w:rPrChange w:id="1355" w:author="Shicheng Guo" w:date="2016-10-02T22:38:00Z">
            <w:rPr>
              <w:rFonts w:ascii="Times New Roman" w:hAnsi="Times New Roman"/>
              <w:kern w:val="0"/>
              <w:sz w:val="20"/>
              <w:szCs w:val="20"/>
            </w:rPr>
          </w:rPrChange>
        </w:rPr>
        <w:t>type I IFN-associated genes inducing with IFN-α and -β, partly due to DNA demethylase TET1 up-expression.</w:t>
      </w:r>
    </w:p>
    <w:p w:rsidR="00E82F8C" w:rsidRPr="0009337A" w:rsidRDefault="00E82F8C">
      <w:pPr>
        <w:autoSpaceDE w:val="0"/>
        <w:autoSpaceDN w:val="0"/>
        <w:adjustRightInd w:val="0"/>
        <w:rPr>
          <w:rFonts w:ascii="Arial" w:hAnsi="Arial" w:cs="Arial"/>
          <w:kern w:val="0"/>
          <w:sz w:val="22"/>
          <w:rPrChange w:id="1356" w:author="Shicheng Guo" w:date="2016-10-02T22:38:00Z">
            <w:rPr>
              <w:rFonts w:ascii="Times New Roman" w:hAnsi="Times New Roman"/>
              <w:kern w:val="0"/>
              <w:sz w:val="20"/>
              <w:szCs w:val="20"/>
            </w:rPr>
          </w:rPrChange>
        </w:rPr>
      </w:pPr>
    </w:p>
    <w:p w:rsidR="00E82F8C" w:rsidRPr="0009337A" w:rsidRDefault="00E82F8C">
      <w:pPr>
        <w:autoSpaceDE w:val="0"/>
        <w:autoSpaceDN w:val="0"/>
        <w:adjustRightInd w:val="0"/>
        <w:outlineLvl w:val="0"/>
        <w:rPr>
          <w:rFonts w:ascii="Arial" w:hAnsi="Arial" w:cs="Arial"/>
          <w:b/>
          <w:kern w:val="0"/>
          <w:sz w:val="22"/>
          <w:rPrChange w:id="1357" w:author="Shicheng Guo" w:date="2016-10-02T22:38:00Z">
            <w:rPr>
              <w:rFonts w:ascii="Times New Roman" w:hAnsi="Times New Roman"/>
              <w:b/>
              <w:kern w:val="0"/>
              <w:sz w:val="20"/>
              <w:szCs w:val="20"/>
            </w:rPr>
          </w:rPrChange>
        </w:rPr>
      </w:pPr>
      <w:r w:rsidRPr="0009337A">
        <w:rPr>
          <w:rFonts w:ascii="Arial" w:hAnsi="Arial" w:cs="Arial"/>
          <w:b/>
          <w:kern w:val="0"/>
          <w:sz w:val="22"/>
          <w:rPrChange w:id="1358" w:author="Shicheng Guo" w:date="2016-10-02T22:38:00Z">
            <w:rPr>
              <w:rFonts w:ascii="Times New Roman" w:hAnsi="Times New Roman"/>
              <w:b/>
              <w:kern w:val="0"/>
              <w:sz w:val="20"/>
              <w:szCs w:val="20"/>
            </w:rPr>
          </w:rPrChange>
        </w:rPr>
        <w:t xml:space="preserve">SSc showed high level of functional Treg cells frequencies and </w:t>
      </w:r>
      <w:ins w:id="1359" w:author="系统管理员" w:date="2016-07-29T15:39:00Z">
        <w:r w:rsidR="00123099" w:rsidRPr="0009337A">
          <w:rPr>
            <w:rFonts w:ascii="Arial" w:hAnsi="Arial" w:cs="Arial"/>
            <w:b/>
            <w:kern w:val="0"/>
            <w:sz w:val="22"/>
            <w:rPrChange w:id="1360" w:author="Shicheng Guo" w:date="2016-10-02T22:38:00Z">
              <w:rPr>
                <w:rFonts w:ascii="Times New Roman" w:hAnsi="Times New Roman"/>
                <w:b/>
                <w:kern w:val="0"/>
                <w:sz w:val="20"/>
                <w:szCs w:val="20"/>
              </w:rPr>
            </w:rPrChange>
          </w:rPr>
          <w:t xml:space="preserve">high level of Th17 cells, </w:t>
        </w:r>
      </w:ins>
      <w:r w:rsidRPr="0009337A">
        <w:rPr>
          <w:rFonts w:ascii="Arial" w:hAnsi="Arial" w:cs="Arial"/>
          <w:b/>
          <w:kern w:val="0"/>
          <w:sz w:val="22"/>
          <w:rPrChange w:id="1361" w:author="Shicheng Guo" w:date="2016-10-02T22:38:00Z">
            <w:rPr>
              <w:rFonts w:ascii="Times New Roman" w:hAnsi="Times New Roman"/>
              <w:b/>
              <w:kern w:val="0"/>
              <w:sz w:val="20"/>
              <w:szCs w:val="20"/>
            </w:rPr>
          </w:rPrChange>
        </w:rPr>
        <w:t>low level of Th1 cells</w:t>
      </w:r>
    </w:p>
    <w:p w:rsidR="00E82F8C" w:rsidRPr="0009337A" w:rsidRDefault="00D12535">
      <w:pPr>
        <w:autoSpaceDE w:val="0"/>
        <w:autoSpaceDN w:val="0"/>
        <w:adjustRightInd w:val="0"/>
        <w:rPr>
          <w:rFonts w:ascii="Arial" w:hAnsi="Arial" w:cs="Arial"/>
          <w:kern w:val="0"/>
          <w:sz w:val="22"/>
          <w:rPrChange w:id="1362" w:author="Shicheng Guo" w:date="2016-10-02T22:38:00Z">
            <w:rPr>
              <w:rFonts w:ascii="Times New Roman" w:hAnsi="Times New Roman"/>
              <w:kern w:val="0"/>
              <w:sz w:val="20"/>
              <w:szCs w:val="20"/>
            </w:rPr>
          </w:rPrChange>
        </w:rPr>
      </w:pPr>
      <w:ins w:id="1363" w:author="系统管理员" w:date="2016-07-29T15:11:00Z">
        <w:r w:rsidRPr="0009337A">
          <w:rPr>
            <w:rFonts w:ascii="Arial" w:hAnsi="Arial" w:cs="Arial"/>
            <w:kern w:val="0"/>
            <w:sz w:val="22"/>
            <w:rPrChange w:id="1364" w:author="Shicheng Guo" w:date="2016-10-02T22:38:00Z">
              <w:rPr>
                <w:rFonts w:ascii="Times New Roman" w:hAnsi="Times New Roman"/>
                <w:kern w:val="0"/>
                <w:sz w:val="20"/>
                <w:szCs w:val="20"/>
              </w:rPr>
            </w:rPrChange>
          </w:rPr>
          <w:t xml:space="preserve">A </w:t>
        </w:r>
      </w:ins>
      <w:ins w:id="1365" w:author="系统管理员" w:date="2016-07-29T15:13:00Z">
        <w:r w:rsidRPr="0009337A">
          <w:rPr>
            <w:rFonts w:ascii="Arial" w:hAnsi="Arial" w:cs="Arial"/>
            <w:kern w:val="0"/>
            <w:sz w:val="22"/>
            <w:rPrChange w:id="1366" w:author="Shicheng Guo" w:date="2016-10-02T22:38:00Z">
              <w:rPr>
                <w:rFonts w:ascii="Times New Roman" w:hAnsi="Times New Roman"/>
                <w:kern w:val="0"/>
                <w:sz w:val="20"/>
                <w:szCs w:val="20"/>
              </w:rPr>
            </w:rPrChange>
          </w:rPr>
          <w:t>deter</w:t>
        </w:r>
        <w:r w:rsidR="0040432E" w:rsidRPr="0009337A">
          <w:rPr>
            <w:rFonts w:ascii="Arial" w:hAnsi="Arial" w:cs="Arial"/>
            <w:kern w:val="0"/>
            <w:sz w:val="22"/>
            <w:rPrChange w:id="1367" w:author="Shicheng Guo" w:date="2016-10-02T22:38:00Z">
              <w:rPr>
                <w:rFonts w:ascii="Times New Roman" w:hAnsi="Times New Roman"/>
                <w:kern w:val="0"/>
                <w:sz w:val="20"/>
                <w:szCs w:val="20"/>
              </w:rPr>
            </w:rPrChange>
          </w:rPr>
          <w:t>i</w:t>
        </w:r>
        <w:r w:rsidRPr="0009337A">
          <w:rPr>
            <w:rFonts w:ascii="Arial" w:hAnsi="Arial" w:cs="Arial"/>
            <w:kern w:val="0"/>
            <w:sz w:val="22"/>
            <w:rPrChange w:id="1368" w:author="Shicheng Guo" w:date="2016-10-02T22:38:00Z">
              <w:rPr>
                <w:rFonts w:ascii="Times New Roman" w:hAnsi="Times New Roman"/>
                <w:kern w:val="0"/>
                <w:sz w:val="20"/>
                <w:szCs w:val="20"/>
              </w:rPr>
            </w:rPrChange>
          </w:rPr>
          <w:t>orative</w:t>
        </w:r>
        <w:r w:rsidR="0040432E" w:rsidRPr="0009337A">
          <w:rPr>
            <w:rFonts w:ascii="Arial" w:hAnsi="Arial" w:cs="Arial"/>
            <w:kern w:val="0"/>
            <w:sz w:val="22"/>
            <w:rPrChange w:id="1369" w:author="Shicheng Guo" w:date="2016-10-02T22:38:00Z">
              <w:rPr>
                <w:rFonts w:ascii="Times New Roman" w:hAnsi="Times New Roman"/>
                <w:kern w:val="0"/>
                <w:sz w:val="20"/>
                <w:szCs w:val="20"/>
              </w:rPr>
            </w:rPrChange>
          </w:rPr>
          <w:t xml:space="preserve"> </w:t>
        </w:r>
      </w:ins>
      <w:ins w:id="1370" w:author="系统管理员" w:date="2016-07-29T15:14:00Z">
        <w:r w:rsidR="0040432E" w:rsidRPr="0009337A">
          <w:rPr>
            <w:rFonts w:ascii="Arial" w:hAnsi="Arial" w:cs="Arial"/>
            <w:kern w:val="0"/>
            <w:sz w:val="22"/>
            <w:rPrChange w:id="1371" w:author="Shicheng Guo" w:date="2016-10-02T22:38:00Z">
              <w:rPr>
                <w:rFonts w:ascii="Times New Roman" w:hAnsi="Times New Roman"/>
                <w:kern w:val="0"/>
                <w:sz w:val="20"/>
                <w:szCs w:val="20"/>
              </w:rPr>
            </w:rPrChange>
          </w:rPr>
          <w:t>complication</w:t>
        </w:r>
      </w:ins>
      <w:ins w:id="1372" w:author="系统管理员" w:date="2016-07-29T15:13:00Z">
        <w:r w:rsidRPr="0009337A">
          <w:rPr>
            <w:rFonts w:ascii="Arial" w:hAnsi="Arial" w:cs="Arial"/>
            <w:kern w:val="0"/>
            <w:sz w:val="22"/>
            <w:rPrChange w:id="1373" w:author="Shicheng Guo" w:date="2016-10-02T22:38:00Z">
              <w:rPr>
                <w:rFonts w:ascii="Times New Roman" w:hAnsi="Times New Roman"/>
                <w:kern w:val="0"/>
                <w:sz w:val="20"/>
                <w:szCs w:val="20"/>
              </w:rPr>
            </w:rPrChange>
          </w:rPr>
          <w:t xml:space="preserve"> </w:t>
        </w:r>
      </w:ins>
      <w:ins w:id="1374" w:author="系统管理员" w:date="2016-07-29T15:16:00Z">
        <w:r w:rsidR="001007CD" w:rsidRPr="0009337A">
          <w:rPr>
            <w:rFonts w:ascii="Arial" w:hAnsi="Arial" w:cs="Arial"/>
            <w:kern w:val="0"/>
            <w:sz w:val="22"/>
            <w:rPrChange w:id="1375" w:author="Shicheng Guo" w:date="2016-10-02T22:38:00Z">
              <w:rPr>
                <w:rFonts w:ascii="Times New Roman" w:hAnsi="Times New Roman"/>
                <w:kern w:val="0"/>
                <w:sz w:val="20"/>
                <w:szCs w:val="20"/>
              </w:rPr>
            </w:rPrChange>
          </w:rPr>
          <w:t>of SSc is the developing fibrosis</w:t>
        </w:r>
      </w:ins>
      <w:ins w:id="1376" w:author="系统管理员" w:date="2016-07-29T15:17:00Z">
        <w:r w:rsidR="001007CD" w:rsidRPr="0009337A">
          <w:rPr>
            <w:rFonts w:ascii="Arial" w:hAnsi="Arial" w:cs="Arial"/>
            <w:kern w:val="0"/>
            <w:sz w:val="22"/>
            <w:rPrChange w:id="1377" w:author="Shicheng Guo" w:date="2016-10-02T22:38:00Z">
              <w:rPr>
                <w:rFonts w:ascii="Times New Roman" w:hAnsi="Times New Roman"/>
                <w:kern w:val="0"/>
                <w:sz w:val="20"/>
                <w:szCs w:val="20"/>
              </w:rPr>
            </w:rPrChange>
          </w:rPr>
          <w:t xml:space="preserve">. </w:t>
        </w:r>
      </w:ins>
      <w:ins w:id="1378" w:author="系统管理员" w:date="2016-10-02T21:52:00Z">
        <w:r w:rsidR="00F529E0" w:rsidRPr="0009337A">
          <w:rPr>
            <w:rFonts w:ascii="Arial" w:hAnsi="Arial" w:cs="Arial"/>
            <w:kern w:val="0"/>
            <w:sz w:val="22"/>
            <w:rPrChange w:id="1379" w:author="Shicheng Guo" w:date="2016-10-02T22:38:00Z">
              <w:rPr>
                <w:rFonts w:ascii="Times New Roman" w:hAnsi="Times New Roman"/>
                <w:kern w:val="0"/>
                <w:sz w:val="20"/>
                <w:szCs w:val="20"/>
              </w:rPr>
            </w:rPrChange>
          </w:rPr>
          <w:t>The r</w:t>
        </w:r>
      </w:ins>
      <w:ins w:id="1380" w:author="系统管理员" w:date="2016-07-29T15:44:00Z">
        <w:r w:rsidR="00630426" w:rsidRPr="0009337A">
          <w:rPr>
            <w:rFonts w:ascii="Arial" w:hAnsi="Arial" w:cs="Arial"/>
            <w:kern w:val="0"/>
            <w:sz w:val="22"/>
            <w:rPrChange w:id="1381" w:author="Shicheng Guo" w:date="2016-10-02T22:38:00Z">
              <w:rPr>
                <w:rFonts w:ascii="Times New Roman" w:hAnsi="Times New Roman"/>
                <w:kern w:val="0"/>
                <w:sz w:val="20"/>
                <w:szCs w:val="20"/>
              </w:rPr>
            </w:rPrChange>
          </w:rPr>
          <w:t>esearch</w:t>
        </w:r>
      </w:ins>
      <w:ins w:id="1382" w:author="系统管理员" w:date="2016-10-02T10:17:00Z">
        <w:r w:rsidR="00F8773E" w:rsidRPr="0009337A">
          <w:rPr>
            <w:rFonts w:ascii="Arial" w:hAnsi="Arial" w:cs="Arial"/>
            <w:kern w:val="0"/>
            <w:sz w:val="22"/>
            <w:rPrChange w:id="1383" w:author="Shicheng Guo" w:date="2016-10-02T22:38:00Z">
              <w:rPr>
                <w:rFonts w:ascii="Times New Roman" w:hAnsi="Times New Roman"/>
                <w:kern w:val="0"/>
                <w:sz w:val="20"/>
                <w:szCs w:val="20"/>
              </w:rPr>
            </w:rPrChange>
          </w:rPr>
          <w:t>es</w:t>
        </w:r>
      </w:ins>
      <w:ins w:id="1384" w:author="系统管理员" w:date="2016-07-29T15:44:00Z">
        <w:r w:rsidR="00630426" w:rsidRPr="0009337A">
          <w:rPr>
            <w:rFonts w:ascii="Arial" w:hAnsi="Arial" w:cs="Arial"/>
            <w:kern w:val="0"/>
            <w:sz w:val="22"/>
            <w:rPrChange w:id="1385" w:author="Shicheng Guo" w:date="2016-10-02T22:38:00Z">
              <w:rPr>
                <w:rFonts w:ascii="Times New Roman" w:hAnsi="Times New Roman"/>
                <w:kern w:val="0"/>
                <w:sz w:val="20"/>
                <w:szCs w:val="20"/>
              </w:rPr>
            </w:rPrChange>
          </w:rPr>
          <w:t xml:space="preserve"> </w:t>
        </w:r>
      </w:ins>
      <w:ins w:id="1386" w:author="系统管理员" w:date="2016-09-28T16:11:00Z">
        <w:r w:rsidR="00F17750" w:rsidRPr="0009337A">
          <w:rPr>
            <w:rFonts w:ascii="Arial" w:hAnsi="Arial" w:cs="Arial"/>
            <w:kern w:val="0"/>
            <w:sz w:val="22"/>
            <w:rPrChange w:id="1387" w:author="Shicheng Guo" w:date="2016-10-02T22:38:00Z">
              <w:rPr>
                <w:rFonts w:ascii="Times New Roman" w:hAnsi="Times New Roman"/>
                <w:kern w:val="0"/>
                <w:sz w:val="20"/>
                <w:szCs w:val="20"/>
              </w:rPr>
            </w:rPrChange>
          </w:rPr>
          <w:t xml:space="preserve">have </w:t>
        </w:r>
      </w:ins>
      <w:ins w:id="1388" w:author="系统管理员" w:date="2016-07-29T15:44:00Z">
        <w:r w:rsidR="00B11B65" w:rsidRPr="0009337A">
          <w:rPr>
            <w:rFonts w:ascii="Arial" w:hAnsi="Arial" w:cs="Arial"/>
            <w:kern w:val="0"/>
            <w:sz w:val="22"/>
            <w:rPrChange w:id="1389" w:author="Shicheng Guo" w:date="2016-10-02T22:38:00Z">
              <w:rPr>
                <w:rFonts w:ascii="Times New Roman" w:hAnsi="Times New Roman"/>
                <w:kern w:val="0"/>
                <w:sz w:val="20"/>
                <w:szCs w:val="20"/>
              </w:rPr>
            </w:rPrChange>
          </w:rPr>
          <w:t>show</w:t>
        </w:r>
      </w:ins>
      <w:ins w:id="1390" w:author="系统管理员" w:date="2016-09-28T16:11:00Z">
        <w:r w:rsidR="00F17750" w:rsidRPr="0009337A">
          <w:rPr>
            <w:rFonts w:ascii="Arial" w:hAnsi="Arial" w:cs="Arial"/>
            <w:kern w:val="0"/>
            <w:sz w:val="22"/>
            <w:rPrChange w:id="1391" w:author="Shicheng Guo" w:date="2016-10-02T22:38:00Z">
              <w:rPr>
                <w:rFonts w:ascii="Times New Roman" w:hAnsi="Times New Roman"/>
                <w:kern w:val="0"/>
                <w:sz w:val="20"/>
                <w:szCs w:val="20"/>
              </w:rPr>
            </w:rPrChange>
          </w:rPr>
          <w:t>n</w:t>
        </w:r>
      </w:ins>
      <w:ins w:id="1392" w:author="系统管理员" w:date="2016-07-29T15:44:00Z">
        <w:r w:rsidR="00630426" w:rsidRPr="0009337A">
          <w:rPr>
            <w:rFonts w:ascii="Arial" w:hAnsi="Arial" w:cs="Arial"/>
            <w:kern w:val="0"/>
            <w:sz w:val="22"/>
            <w:rPrChange w:id="1393" w:author="Shicheng Guo" w:date="2016-10-02T22:38:00Z">
              <w:rPr>
                <w:rFonts w:ascii="Times New Roman" w:hAnsi="Times New Roman"/>
                <w:kern w:val="0"/>
                <w:sz w:val="20"/>
                <w:szCs w:val="20"/>
              </w:rPr>
            </w:rPrChange>
          </w:rPr>
          <w:t xml:space="preserve"> </w:t>
        </w:r>
      </w:ins>
      <w:ins w:id="1394" w:author="系统管理员" w:date="2016-09-28T16:12:00Z">
        <w:r w:rsidR="00F17750" w:rsidRPr="0009337A">
          <w:rPr>
            <w:rFonts w:ascii="Arial" w:hAnsi="Arial" w:cs="Arial"/>
            <w:kern w:val="0"/>
            <w:sz w:val="22"/>
            <w:rPrChange w:id="1395" w:author="Shicheng Guo" w:date="2016-10-02T22:38:00Z">
              <w:rPr>
                <w:rFonts w:ascii="Times New Roman" w:hAnsi="Times New Roman"/>
                <w:kern w:val="0"/>
                <w:sz w:val="20"/>
                <w:szCs w:val="20"/>
              </w:rPr>
            </w:rPrChange>
          </w:rPr>
          <w:t xml:space="preserve">that the </w:t>
        </w:r>
      </w:ins>
      <w:ins w:id="1396" w:author="系统管理员" w:date="2016-07-29T15:44:00Z">
        <w:r w:rsidR="00630426" w:rsidRPr="0009337A">
          <w:rPr>
            <w:rFonts w:ascii="Arial" w:hAnsi="Arial" w:cs="Arial"/>
            <w:kern w:val="0"/>
            <w:sz w:val="22"/>
            <w:rPrChange w:id="1397" w:author="Shicheng Guo" w:date="2016-10-02T22:38:00Z">
              <w:rPr>
                <w:rFonts w:ascii="Times New Roman" w:hAnsi="Times New Roman"/>
                <w:kern w:val="0"/>
                <w:sz w:val="20"/>
                <w:szCs w:val="20"/>
              </w:rPr>
            </w:rPrChange>
          </w:rPr>
          <w:t xml:space="preserve">adapative immunity involved </w:t>
        </w:r>
      </w:ins>
      <w:ins w:id="1398" w:author="系统管理员" w:date="2016-07-29T15:45:00Z">
        <w:r w:rsidR="00630426" w:rsidRPr="0009337A">
          <w:rPr>
            <w:rFonts w:ascii="Arial" w:hAnsi="Arial" w:cs="Arial"/>
            <w:kern w:val="0"/>
            <w:sz w:val="22"/>
            <w:rPrChange w:id="1399" w:author="Shicheng Guo" w:date="2016-10-02T22:38:00Z">
              <w:rPr>
                <w:rFonts w:ascii="Times New Roman" w:hAnsi="Times New Roman"/>
                <w:kern w:val="0"/>
                <w:sz w:val="20"/>
                <w:szCs w:val="20"/>
              </w:rPr>
            </w:rPrChange>
          </w:rPr>
          <w:t xml:space="preserve">in </w:t>
        </w:r>
      </w:ins>
      <w:ins w:id="1400" w:author="系统管理员" w:date="2016-07-29T15:44:00Z">
        <w:r w:rsidR="00630426" w:rsidRPr="0009337A">
          <w:rPr>
            <w:rFonts w:ascii="Arial" w:hAnsi="Arial" w:cs="Arial"/>
            <w:kern w:val="0"/>
            <w:sz w:val="22"/>
            <w:rPrChange w:id="1401" w:author="Shicheng Guo" w:date="2016-10-02T22:38:00Z">
              <w:rPr>
                <w:rFonts w:ascii="Times New Roman" w:hAnsi="Times New Roman"/>
                <w:kern w:val="0"/>
                <w:sz w:val="20"/>
                <w:szCs w:val="20"/>
              </w:rPr>
            </w:rPrChange>
          </w:rPr>
          <w:t xml:space="preserve">Th cells </w:t>
        </w:r>
      </w:ins>
      <w:ins w:id="1402" w:author="系统管理员" w:date="2016-07-29T15:45:00Z">
        <w:r w:rsidR="00630426" w:rsidRPr="0009337A">
          <w:rPr>
            <w:rFonts w:ascii="Arial" w:hAnsi="Arial" w:cs="Arial"/>
            <w:kern w:val="0"/>
            <w:sz w:val="22"/>
            <w:rPrChange w:id="1403" w:author="Shicheng Guo" w:date="2016-10-02T22:38:00Z">
              <w:rPr>
                <w:rFonts w:ascii="Times New Roman" w:hAnsi="Times New Roman"/>
                <w:kern w:val="0"/>
                <w:sz w:val="20"/>
                <w:szCs w:val="20"/>
              </w:rPr>
            </w:rPrChange>
          </w:rPr>
          <w:t>attribute</w:t>
        </w:r>
      </w:ins>
      <w:ins w:id="1404" w:author="系统管理员" w:date="2016-09-28T16:12:00Z">
        <w:r w:rsidR="00197367" w:rsidRPr="0009337A">
          <w:rPr>
            <w:rFonts w:ascii="Arial" w:hAnsi="Arial" w:cs="Arial"/>
            <w:kern w:val="0"/>
            <w:sz w:val="22"/>
            <w:rPrChange w:id="1405" w:author="Shicheng Guo" w:date="2016-10-02T22:38:00Z">
              <w:rPr>
                <w:rFonts w:ascii="Times New Roman" w:hAnsi="Times New Roman"/>
                <w:kern w:val="0"/>
                <w:sz w:val="20"/>
                <w:szCs w:val="20"/>
              </w:rPr>
            </w:rPrChange>
          </w:rPr>
          <w:t>s</w:t>
        </w:r>
      </w:ins>
      <w:ins w:id="1406" w:author="系统管理员" w:date="2016-07-29T15:45:00Z">
        <w:r w:rsidR="00630426" w:rsidRPr="0009337A">
          <w:rPr>
            <w:rFonts w:ascii="Arial" w:hAnsi="Arial" w:cs="Arial"/>
            <w:kern w:val="0"/>
            <w:sz w:val="22"/>
            <w:rPrChange w:id="1407" w:author="Shicheng Guo" w:date="2016-10-02T22:38:00Z">
              <w:rPr>
                <w:rFonts w:ascii="Times New Roman" w:hAnsi="Times New Roman"/>
                <w:kern w:val="0"/>
                <w:sz w:val="20"/>
                <w:szCs w:val="20"/>
              </w:rPr>
            </w:rPrChange>
          </w:rPr>
          <w:t xml:space="preserve"> to the fibro</w:t>
        </w:r>
      </w:ins>
      <w:ins w:id="1408" w:author="系统管理员" w:date="2016-09-28T16:13:00Z">
        <w:r w:rsidR="006F79FC" w:rsidRPr="0009337A">
          <w:rPr>
            <w:rFonts w:ascii="Arial" w:hAnsi="Arial" w:cs="Arial"/>
            <w:kern w:val="0"/>
            <w:sz w:val="22"/>
            <w:rPrChange w:id="1409" w:author="Shicheng Guo" w:date="2016-10-02T22:38:00Z">
              <w:rPr>
                <w:rFonts w:ascii="Times New Roman" w:hAnsi="Times New Roman"/>
                <w:kern w:val="0"/>
                <w:sz w:val="20"/>
                <w:szCs w:val="20"/>
              </w:rPr>
            </w:rPrChange>
          </w:rPr>
          <w:t xml:space="preserve">genesis </w:t>
        </w:r>
      </w:ins>
      <w:r w:rsidR="00346056" w:rsidRPr="0009337A">
        <w:rPr>
          <w:rFonts w:ascii="Arial" w:hAnsi="Arial" w:cs="Arial"/>
          <w:kern w:val="0"/>
          <w:sz w:val="22"/>
          <w:rPrChange w:id="1410" w:author="Shicheng Guo" w:date="2016-10-02T22:38:00Z">
            <w:rPr>
              <w:rFonts w:ascii="Times New Roman" w:hAnsi="Times New Roman"/>
              <w:kern w:val="0"/>
              <w:sz w:val="20"/>
              <w:szCs w:val="20"/>
            </w:rPr>
          </w:rPrChange>
        </w:rPr>
        <w:fldChar w:fldCharType="begin">
          <w:fldData xml:space="preserve">PEVuZE5vdGU+PENpdGU+PEF1dGhvcj5XeW5uPC9BdXRob3I+PFllYXI+MjAxMjwvWWVhcj48UmVj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</w:fldData>
        </w:fldChar>
      </w:r>
      <w:r w:rsidR="00D544F4" w:rsidRPr="0009337A">
        <w:rPr>
          <w:rFonts w:ascii="Arial" w:hAnsi="Arial" w:cs="Arial"/>
          <w:kern w:val="0"/>
          <w:sz w:val="22"/>
          <w:rPrChange w:id="1411"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1412" w:author="Shicheng Guo" w:date="2016-10-02T22:38:00Z">
            <w:rPr>
              <w:rFonts w:ascii="Times New Roman" w:hAnsi="Times New Roman"/>
              <w:kern w:val="0"/>
              <w:sz w:val="20"/>
              <w:szCs w:val="20"/>
            </w:rPr>
          </w:rPrChange>
        </w:rPr>
        <w:fldChar w:fldCharType="begin">
          <w:fldData xml:space="preserve">PEVuZE5vdGU+PENpdGU+PEF1dGhvcj5XeW5uPC9BdXRob3I+PFllYXI+MjAxMjwvWWVhcj48UmVj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</w:fldData>
        </w:fldChar>
      </w:r>
      <w:r w:rsidR="00D544F4" w:rsidRPr="0009337A">
        <w:rPr>
          <w:rFonts w:ascii="Arial" w:hAnsi="Arial" w:cs="Arial"/>
          <w:kern w:val="0"/>
          <w:sz w:val="22"/>
          <w:rPrChange w:id="1413"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1414" w:author="Shicheng Guo" w:date="2016-10-02T22:38:00Z">
            <w:rPr>
              <w:rFonts w:ascii="Arial" w:hAnsi="Arial" w:cs="Arial"/>
              <w:kern w:val="0"/>
              <w:sz w:val="22"/>
            </w:rPr>
          </w:rPrChange>
        </w:rPr>
      </w:r>
      <w:r w:rsidR="00346056" w:rsidRPr="0009337A">
        <w:rPr>
          <w:rFonts w:ascii="Arial" w:hAnsi="Arial" w:cs="Arial"/>
          <w:kern w:val="0"/>
          <w:sz w:val="22"/>
          <w:rPrChange w:id="1415"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1416" w:author="Shicheng Guo" w:date="2016-10-02T22:38:00Z">
            <w:rPr>
              <w:rFonts w:ascii="Arial" w:hAnsi="Arial" w:cs="Arial"/>
              <w:kern w:val="0"/>
              <w:sz w:val="22"/>
            </w:rPr>
          </w:rPrChange>
        </w:rPr>
      </w:r>
      <w:r w:rsidR="00346056" w:rsidRPr="0009337A">
        <w:rPr>
          <w:rFonts w:ascii="Arial" w:hAnsi="Arial" w:cs="Arial"/>
          <w:kern w:val="0"/>
          <w:sz w:val="22"/>
          <w:rPrChange w:id="1417" w:author="Shicheng Guo" w:date="2016-10-02T22:38:00Z">
            <w:rPr>
              <w:rFonts w:ascii="Times New Roman" w:hAnsi="Times New Roman"/>
              <w:kern w:val="0"/>
              <w:sz w:val="20"/>
              <w:szCs w:val="20"/>
            </w:rPr>
          </w:rPrChange>
        </w:rPr>
        <w:fldChar w:fldCharType="separate"/>
      </w:r>
      <w:r w:rsidR="00F31EC8" w:rsidRPr="0009337A">
        <w:rPr>
          <w:rFonts w:ascii="Arial" w:hAnsi="Arial" w:cs="Arial"/>
          <w:noProof/>
          <w:kern w:val="0"/>
          <w:sz w:val="22"/>
          <w:rPrChange w:id="1418"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419"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420" w:author="Shicheng Guo" w:date="2016-10-02T22:38:00Z">
            <w:rPr>
              <w:rFonts w:ascii="Times New Roman" w:hAnsi="Times New Roman"/>
              <w:noProof/>
              <w:kern w:val="0"/>
              <w:sz w:val="20"/>
              <w:szCs w:val="20"/>
            </w:rPr>
          </w:rPrChange>
        </w:rPr>
        <w:instrText xml:space="preserve"> HYPERLINK \l "_ENREF_31" \o "Wynn, 2012 #568" </w:instrText>
      </w:r>
      <w:r w:rsidR="007A6C86" w:rsidRPr="0009337A">
        <w:rPr>
          <w:rFonts w:ascii="Arial" w:hAnsi="Arial" w:cs="Arial"/>
          <w:noProof/>
          <w:kern w:val="0"/>
          <w:sz w:val="22"/>
          <w:rPrChange w:id="1421"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422" w:author="Shicheng Guo" w:date="2016-10-02T22:38:00Z">
            <w:rPr>
              <w:rFonts w:ascii="Times New Roman" w:hAnsi="Times New Roman"/>
              <w:noProof/>
              <w:kern w:val="0"/>
              <w:sz w:val="20"/>
              <w:szCs w:val="20"/>
            </w:rPr>
          </w:rPrChange>
        </w:rPr>
        <w:t>31</w:t>
      </w:r>
      <w:r w:rsidR="007A6C86" w:rsidRPr="0009337A">
        <w:rPr>
          <w:rFonts w:ascii="Arial" w:hAnsi="Arial" w:cs="Arial"/>
          <w:noProof/>
          <w:kern w:val="0"/>
          <w:sz w:val="22"/>
          <w:rPrChange w:id="1423" w:author="Shicheng Guo" w:date="2016-10-02T22:38:00Z">
            <w:rPr>
              <w:rFonts w:ascii="Times New Roman" w:hAnsi="Times New Roman"/>
              <w:noProof/>
              <w:kern w:val="0"/>
              <w:sz w:val="20"/>
              <w:szCs w:val="20"/>
            </w:rPr>
          </w:rPrChange>
        </w:rPr>
        <w:fldChar w:fldCharType="end"/>
      </w:r>
      <w:r w:rsidR="00F31EC8" w:rsidRPr="0009337A">
        <w:rPr>
          <w:rFonts w:ascii="Arial" w:hAnsi="Arial" w:cs="Arial"/>
          <w:noProof/>
          <w:kern w:val="0"/>
          <w:sz w:val="22"/>
          <w:rPrChange w:id="1424" w:author="Shicheng Guo" w:date="2016-10-02T22:38:00Z">
            <w:rPr>
              <w:rFonts w:ascii="Times New Roman" w:hAnsi="Times New Roman"/>
              <w:noProof/>
              <w:kern w:val="0"/>
              <w:sz w:val="20"/>
              <w:szCs w:val="20"/>
            </w:rPr>
          </w:rPrChange>
        </w:rPr>
        <w:t xml:space="preserve">, </w:t>
      </w:r>
      <w:r w:rsidR="007A6C86" w:rsidRPr="0009337A">
        <w:rPr>
          <w:rFonts w:ascii="Arial" w:hAnsi="Arial" w:cs="Arial"/>
          <w:noProof/>
          <w:kern w:val="0"/>
          <w:sz w:val="22"/>
          <w:rPrChange w:id="1425"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426" w:author="Shicheng Guo" w:date="2016-10-02T22:38:00Z">
            <w:rPr>
              <w:rFonts w:ascii="Times New Roman" w:hAnsi="Times New Roman"/>
              <w:noProof/>
              <w:kern w:val="0"/>
              <w:sz w:val="20"/>
              <w:szCs w:val="20"/>
            </w:rPr>
          </w:rPrChange>
        </w:rPr>
        <w:instrText xml:space="preserve"> HYPERLINK \l "_ENREF_32" \o "Wynn, 2004 #569" </w:instrText>
      </w:r>
      <w:r w:rsidR="007A6C86" w:rsidRPr="0009337A">
        <w:rPr>
          <w:rFonts w:ascii="Arial" w:hAnsi="Arial" w:cs="Arial"/>
          <w:noProof/>
          <w:kern w:val="0"/>
          <w:sz w:val="22"/>
          <w:rPrChange w:id="1427"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428" w:author="Shicheng Guo" w:date="2016-10-02T22:38:00Z">
            <w:rPr>
              <w:rFonts w:ascii="Times New Roman" w:hAnsi="Times New Roman"/>
              <w:noProof/>
              <w:kern w:val="0"/>
              <w:sz w:val="20"/>
              <w:szCs w:val="20"/>
            </w:rPr>
          </w:rPrChange>
        </w:rPr>
        <w:t>32</w:t>
      </w:r>
      <w:r w:rsidR="007A6C86" w:rsidRPr="0009337A">
        <w:rPr>
          <w:rFonts w:ascii="Arial" w:hAnsi="Arial" w:cs="Arial"/>
          <w:noProof/>
          <w:kern w:val="0"/>
          <w:sz w:val="22"/>
          <w:rPrChange w:id="1429" w:author="Shicheng Guo" w:date="2016-10-02T22:38:00Z">
            <w:rPr>
              <w:rFonts w:ascii="Times New Roman" w:hAnsi="Times New Roman"/>
              <w:noProof/>
              <w:kern w:val="0"/>
              <w:sz w:val="20"/>
              <w:szCs w:val="20"/>
            </w:rPr>
          </w:rPrChange>
        </w:rPr>
        <w:fldChar w:fldCharType="end"/>
      </w:r>
      <w:r w:rsidR="00F31EC8" w:rsidRPr="0009337A">
        <w:rPr>
          <w:rFonts w:ascii="Arial" w:hAnsi="Arial" w:cs="Arial"/>
          <w:noProof/>
          <w:kern w:val="0"/>
          <w:sz w:val="22"/>
          <w:rPrChange w:id="1430"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1431" w:author="Shicheng Guo" w:date="2016-10-02T22:38:00Z">
            <w:rPr>
              <w:rFonts w:ascii="Times New Roman" w:hAnsi="Times New Roman"/>
              <w:kern w:val="0"/>
              <w:sz w:val="20"/>
              <w:szCs w:val="20"/>
            </w:rPr>
          </w:rPrChange>
        </w:rPr>
        <w:fldChar w:fldCharType="end"/>
      </w:r>
      <w:ins w:id="1432" w:author="系统管理员" w:date="2016-07-29T15:45:00Z">
        <w:r w:rsidR="00876C40" w:rsidRPr="0009337A">
          <w:rPr>
            <w:rFonts w:ascii="Arial" w:hAnsi="Arial" w:cs="Arial"/>
            <w:kern w:val="0"/>
            <w:sz w:val="22"/>
            <w:rPrChange w:id="1433" w:author="Shicheng Guo" w:date="2016-10-02T22:38:00Z">
              <w:rPr>
                <w:rFonts w:ascii="Times New Roman" w:hAnsi="Times New Roman"/>
                <w:kern w:val="0"/>
                <w:sz w:val="20"/>
                <w:szCs w:val="20"/>
              </w:rPr>
            </w:rPrChange>
          </w:rPr>
          <w:t xml:space="preserve">. </w:t>
        </w:r>
      </w:ins>
      <w:ins w:id="1434" w:author="系统管理员" w:date="2016-07-29T15:46:00Z">
        <w:r w:rsidR="00876C40" w:rsidRPr="0009337A">
          <w:rPr>
            <w:rFonts w:ascii="Arial" w:hAnsi="Arial" w:cs="Arial"/>
            <w:kern w:val="0"/>
            <w:sz w:val="22"/>
            <w:rPrChange w:id="1435" w:author="Shicheng Guo" w:date="2016-10-02T22:38:00Z">
              <w:rPr>
                <w:rFonts w:ascii="Times New Roman" w:hAnsi="Times New Roman"/>
                <w:kern w:val="0"/>
                <w:sz w:val="20"/>
                <w:szCs w:val="20"/>
              </w:rPr>
            </w:rPrChange>
          </w:rPr>
          <w:t xml:space="preserve">So, </w:t>
        </w:r>
      </w:ins>
      <w:ins w:id="1436" w:author="系统管理员" w:date="2016-07-29T15:52:00Z">
        <w:r w:rsidR="00F31EC8" w:rsidRPr="0009337A">
          <w:rPr>
            <w:rFonts w:ascii="Arial" w:hAnsi="Arial" w:cs="Arial"/>
            <w:kern w:val="0"/>
            <w:sz w:val="22"/>
            <w:rPrChange w:id="1437" w:author="Shicheng Guo" w:date="2016-10-02T22:38:00Z">
              <w:rPr>
                <w:rFonts w:ascii="Times New Roman" w:hAnsi="Times New Roman"/>
                <w:kern w:val="0"/>
                <w:sz w:val="20"/>
                <w:szCs w:val="20"/>
              </w:rPr>
            </w:rPrChange>
          </w:rPr>
          <w:t>w</w:t>
        </w:r>
      </w:ins>
      <w:del w:id="1438" w:author="系统管理员" w:date="2016-07-29T15:52:00Z">
        <w:r w:rsidR="00E82F8C" w:rsidRPr="0009337A" w:rsidDel="00F31EC8">
          <w:rPr>
            <w:rFonts w:ascii="Arial" w:hAnsi="Arial" w:cs="Arial"/>
            <w:kern w:val="0"/>
            <w:sz w:val="22"/>
            <w:rPrChange w:id="1439" w:author="Shicheng Guo" w:date="2016-10-02T22:38:00Z">
              <w:rPr>
                <w:rFonts w:ascii="Times New Roman" w:hAnsi="Times New Roman"/>
                <w:kern w:val="0"/>
                <w:sz w:val="20"/>
                <w:szCs w:val="20"/>
              </w:rPr>
            </w:rPrChange>
          </w:rPr>
          <w:delText>W</w:delText>
        </w:r>
      </w:del>
      <w:r w:rsidR="00E82F8C" w:rsidRPr="0009337A">
        <w:rPr>
          <w:rFonts w:ascii="Arial" w:hAnsi="Arial" w:cs="Arial"/>
          <w:kern w:val="0"/>
          <w:sz w:val="22"/>
          <w:rPrChange w:id="1440" w:author="Shicheng Guo" w:date="2016-10-02T22:38:00Z">
            <w:rPr>
              <w:rFonts w:ascii="Times New Roman" w:hAnsi="Times New Roman"/>
              <w:kern w:val="0"/>
              <w:sz w:val="20"/>
              <w:szCs w:val="20"/>
            </w:rPr>
          </w:rPrChange>
        </w:rPr>
        <w:t xml:space="preserve">e have utilized flow cytometry to determine </w:t>
      </w:r>
      <w:r w:rsidR="00E82F8C" w:rsidRPr="0009337A">
        <w:rPr>
          <w:rFonts w:ascii="Arial" w:hAnsi="Arial" w:cs="Arial"/>
          <w:color w:val="000000"/>
          <w:sz w:val="22"/>
          <w:rPrChange w:id="1441" w:author="Shicheng Guo" w:date="2016-10-02T22:38:00Z">
            <w:rPr>
              <w:rFonts w:ascii="open sans" w:hAnsi="open sans"/>
              <w:color w:val="000000"/>
              <w:szCs w:val="21"/>
            </w:rPr>
          </w:rPrChange>
        </w:rPr>
        <w:t>CD4</w:t>
      </w:r>
      <w:r w:rsidR="00E82F8C" w:rsidRPr="0009337A">
        <w:rPr>
          <w:rFonts w:ascii="Arial" w:hAnsi="Arial" w:cs="Arial"/>
          <w:color w:val="000000"/>
          <w:sz w:val="22"/>
          <w:bdr w:val="none" w:sz="0" w:space="0" w:color="auto" w:frame="1"/>
          <w:vertAlign w:val="superscript"/>
          <w:rPrChange w:id="1442" w:author="Shicheng Guo" w:date="2016-10-02T22:38:00Z">
            <w:rPr>
              <w:rFonts w:ascii="inherit" w:hAnsi="inherit"/>
              <w:color w:val="000000"/>
              <w:szCs w:val="21"/>
              <w:bdr w:val="none" w:sz="0" w:space="0" w:color="auto" w:frame="1"/>
              <w:vertAlign w:val="superscript"/>
            </w:rPr>
          </w:rPrChange>
        </w:rPr>
        <w:t>+</w:t>
      </w:r>
      <w:r w:rsidR="00E82F8C" w:rsidRPr="0009337A">
        <w:rPr>
          <w:rFonts w:ascii="Arial" w:hAnsi="Arial" w:cs="Arial"/>
          <w:color w:val="000000"/>
          <w:sz w:val="22"/>
          <w:rPrChange w:id="1443" w:author="Shicheng Guo" w:date="2016-10-02T22:38:00Z">
            <w:rPr>
              <w:rFonts w:ascii="open sans" w:hAnsi="open sans"/>
              <w:color w:val="000000"/>
              <w:szCs w:val="21"/>
            </w:rPr>
          </w:rPrChange>
        </w:rPr>
        <w:t>CD25</w:t>
      </w:r>
      <w:r w:rsidR="00E82F8C" w:rsidRPr="0009337A">
        <w:rPr>
          <w:rFonts w:ascii="Arial" w:hAnsi="Arial" w:cs="Arial"/>
          <w:color w:val="000000"/>
          <w:sz w:val="22"/>
          <w:bdr w:val="none" w:sz="0" w:space="0" w:color="auto" w:frame="1"/>
          <w:vertAlign w:val="superscript"/>
          <w:rPrChange w:id="1444" w:author="Shicheng Guo" w:date="2016-10-02T22:38:00Z">
            <w:rPr>
              <w:rFonts w:ascii="inherit" w:hAnsi="inherit"/>
              <w:color w:val="000000"/>
              <w:szCs w:val="21"/>
              <w:bdr w:val="none" w:sz="0" w:space="0" w:color="auto" w:frame="1"/>
              <w:vertAlign w:val="superscript"/>
            </w:rPr>
          </w:rPrChange>
        </w:rPr>
        <w:t>hi</w:t>
      </w:r>
      <w:r w:rsidR="00E82F8C" w:rsidRPr="0009337A">
        <w:rPr>
          <w:rFonts w:ascii="Arial" w:hAnsi="Arial" w:cs="Arial"/>
          <w:color w:val="000000"/>
          <w:sz w:val="22"/>
          <w:rPrChange w:id="1445" w:author="Shicheng Guo" w:date="2016-10-02T22:38:00Z">
            <w:rPr>
              <w:rFonts w:ascii="open sans" w:hAnsi="open sans"/>
              <w:color w:val="000000"/>
              <w:szCs w:val="21"/>
            </w:rPr>
          </w:rPrChange>
        </w:rPr>
        <w:t>CD127</w:t>
      </w:r>
      <w:r w:rsidR="00E82F8C" w:rsidRPr="0009337A">
        <w:rPr>
          <w:rFonts w:ascii="Arial" w:hAnsi="Arial" w:cs="Arial"/>
          <w:color w:val="000000"/>
          <w:sz w:val="22"/>
          <w:bdr w:val="none" w:sz="0" w:space="0" w:color="auto" w:frame="1"/>
          <w:vertAlign w:val="superscript"/>
          <w:rPrChange w:id="1446" w:author="Shicheng Guo" w:date="2016-10-02T22:38:00Z">
            <w:rPr>
              <w:rFonts w:ascii="inherit" w:hAnsi="inherit"/>
              <w:color w:val="000000"/>
              <w:szCs w:val="21"/>
              <w:bdr w:val="none" w:sz="0" w:space="0" w:color="auto" w:frame="1"/>
              <w:vertAlign w:val="superscript"/>
            </w:rPr>
          </w:rPrChange>
        </w:rPr>
        <w:t>lo</w:t>
      </w:r>
      <w:r w:rsidR="00E82F8C" w:rsidRPr="0009337A">
        <w:rPr>
          <w:rStyle w:val="apple-converted-space"/>
          <w:rFonts w:ascii="Arial" w:hAnsi="Arial" w:cs="Arial"/>
          <w:color w:val="000000"/>
          <w:sz w:val="22"/>
          <w:rPrChange w:id="1447" w:author="Shicheng Guo" w:date="2016-10-02T22:38:00Z">
            <w:rPr>
              <w:rStyle w:val="apple-converted-space"/>
              <w:rFonts w:ascii="open sans" w:hAnsi="open sans"/>
              <w:color w:val="000000"/>
              <w:szCs w:val="21"/>
            </w:rPr>
          </w:rPrChange>
        </w:rPr>
        <w:t> </w:t>
      </w:r>
      <w:bookmarkStart w:id="1448" w:name="OLE_LINK10"/>
      <w:bookmarkStart w:id="1449" w:name="OLE_LINK14"/>
      <w:r w:rsidR="00E82F8C" w:rsidRPr="0009337A">
        <w:rPr>
          <w:rFonts w:ascii="Arial" w:hAnsi="Arial" w:cs="Arial"/>
          <w:color w:val="000000"/>
          <w:sz w:val="22"/>
          <w:rPrChange w:id="1450" w:author="Shicheng Guo" w:date="2016-10-02T22:38:00Z">
            <w:rPr>
              <w:rFonts w:ascii="open sans" w:hAnsi="open sans"/>
              <w:color w:val="000000"/>
              <w:szCs w:val="21"/>
            </w:rPr>
          </w:rPrChange>
        </w:rPr>
        <w:t>Treg</w:t>
      </w:r>
      <w:bookmarkEnd w:id="1448"/>
      <w:bookmarkEnd w:id="1449"/>
      <w:r w:rsidR="00E82F8C" w:rsidRPr="0009337A">
        <w:rPr>
          <w:rFonts w:ascii="Arial" w:hAnsi="Arial" w:cs="Arial"/>
          <w:color w:val="000000"/>
          <w:sz w:val="22"/>
          <w:rPrChange w:id="1451" w:author="Shicheng Guo" w:date="2016-10-02T22:38:00Z">
            <w:rPr>
              <w:rFonts w:ascii="open sans" w:hAnsi="open sans"/>
              <w:color w:val="000000"/>
              <w:szCs w:val="21"/>
            </w:rPr>
          </w:rPrChange>
        </w:rPr>
        <w:t xml:space="preserve"> (nTreg) cells </w:t>
      </w:r>
      <w:r w:rsidR="00E82F8C" w:rsidRPr="0009337A">
        <w:rPr>
          <w:rFonts w:ascii="Arial" w:hAnsi="Arial" w:cs="Arial"/>
          <w:kern w:val="0"/>
          <w:sz w:val="22"/>
          <w:rPrChange w:id="1452" w:author="Shicheng Guo" w:date="2016-10-02T22:38:00Z">
            <w:rPr>
              <w:rFonts w:ascii="Times New Roman" w:hAnsi="Times New Roman"/>
              <w:kern w:val="0"/>
              <w:sz w:val="20"/>
              <w:szCs w:val="20"/>
            </w:rPr>
          </w:rPrChange>
        </w:rPr>
        <w:t xml:space="preserve">number in 20 SSc patients and 13 controls, however, there were no significance between two groups </w:t>
      </w:r>
      <w:r w:rsidR="00E82F8C" w:rsidRPr="0009337A">
        <w:rPr>
          <w:rFonts w:ascii="Arial" w:hAnsi="Arial" w:cs="Arial"/>
          <w:kern w:val="0"/>
          <w:sz w:val="22"/>
          <w:highlight w:val="yellow"/>
          <w:rPrChange w:id="1453" w:author="Shicheng Guo" w:date="2016-10-02T22:38:00Z">
            <w:rPr>
              <w:rFonts w:ascii="Times New Roman" w:hAnsi="Times New Roman"/>
              <w:kern w:val="0"/>
              <w:sz w:val="20"/>
              <w:szCs w:val="20"/>
              <w:highlight w:val="yellow"/>
            </w:rPr>
          </w:rPrChange>
        </w:rPr>
        <w:t>(figure X2a)</w:t>
      </w:r>
      <w:r w:rsidR="00E82F8C" w:rsidRPr="0009337A">
        <w:rPr>
          <w:rFonts w:ascii="Arial" w:hAnsi="Arial" w:cs="Arial"/>
          <w:kern w:val="0"/>
          <w:sz w:val="22"/>
          <w:rPrChange w:id="1454" w:author="Shicheng Guo" w:date="2016-10-02T22:38:00Z">
            <w:rPr>
              <w:rFonts w:ascii="Times New Roman" w:hAnsi="Times New Roman"/>
              <w:kern w:val="0"/>
              <w:sz w:val="20"/>
              <w:szCs w:val="20"/>
            </w:rPr>
          </w:rPrChange>
        </w:rPr>
        <w:t xml:space="preserve">. Lanteri et al report that functional </w:t>
      </w:r>
      <w:r w:rsidR="00E82F8C" w:rsidRPr="0009337A">
        <w:rPr>
          <w:rFonts w:ascii="Arial" w:hAnsi="Arial" w:cs="Arial"/>
          <w:color w:val="000000"/>
          <w:sz w:val="22"/>
          <w:rPrChange w:id="1455" w:author="Shicheng Guo" w:date="2016-10-02T22:38:00Z">
            <w:rPr>
              <w:rFonts w:ascii="open sans" w:hAnsi="open sans"/>
              <w:color w:val="000000"/>
              <w:szCs w:val="21"/>
            </w:rPr>
          </w:rPrChange>
        </w:rPr>
        <w:t>Treg with CD4</w:t>
      </w:r>
      <w:r w:rsidR="00E82F8C" w:rsidRPr="0009337A">
        <w:rPr>
          <w:rFonts w:ascii="Arial" w:hAnsi="Arial" w:cs="Arial"/>
          <w:color w:val="000000"/>
          <w:sz w:val="22"/>
          <w:vertAlign w:val="superscript"/>
          <w:rPrChange w:id="1456" w:author="Shicheng Guo" w:date="2016-10-02T22:38:00Z">
            <w:rPr>
              <w:rFonts w:ascii="open sans" w:hAnsi="open sans"/>
              <w:color w:val="000000"/>
              <w:szCs w:val="21"/>
              <w:vertAlign w:val="superscript"/>
            </w:rPr>
          </w:rPrChange>
        </w:rPr>
        <w:t>+</w:t>
      </w:r>
      <w:r w:rsidR="00E82F8C" w:rsidRPr="0009337A">
        <w:rPr>
          <w:rFonts w:ascii="Arial" w:hAnsi="Arial" w:cs="Arial"/>
          <w:color w:val="000000"/>
          <w:sz w:val="22"/>
          <w:rPrChange w:id="1457" w:author="Shicheng Guo" w:date="2016-10-02T22:38:00Z">
            <w:rPr>
              <w:rFonts w:ascii="open sans" w:hAnsi="open sans"/>
              <w:color w:val="000000"/>
              <w:szCs w:val="21"/>
            </w:rPr>
          </w:rPrChange>
        </w:rPr>
        <w:t>CD25</w:t>
      </w:r>
      <w:r w:rsidR="00E82F8C" w:rsidRPr="0009337A">
        <w:rPr>
          <w:rFonts w:ascii="Arial" w:hAnsi="Arial" w:cs="Arial"/>
          <w:color w:val="000000"/>
          <w:sz w:val="22"/>
          <w:vertAlign w:val="superscript"/>
          <w:rPrChange w:id="1458" w:author="Shicheng Guo" w:date="2016-10-02T22:38:00Z">
            <w:rPr>
              <w:rFonts w:ascii="open sans" w:hAnsi="open sans"/>
              <w:color w:val="000000"/>
              <w:szCs w:val="21"/>
              <w:vertAlign w:val="superscript"/>
            </w:rPr>
          </w:rPrChange>
        </w:rPr>
        <w:t>hi</w:t>
      </w:r>
      <w:r w:rsidR="00E82F8C" w:rsidRPr="0009337A">
        <w:rPr>
          <w:rFonts w:ascii="Arial" w:hAnsi="Arial" w:cs="Arial"/>
          <w:color w:val="000000"/>
          <w:sz w:val="22"/>
          <w:rPrChange w:id="1459" w:author="Shicheng Guo" w:date="2016-10-02T22:38:00Z">
            <w:rPr>
              <w:rFonts w:ascii="open sans" w:hAnsi="open sans"/>
              <w:color w:val="000000"/>
              <w:szCs w:val="21"/>
            </w:rPr>
          </w:rPrChange>
        </w:rPr>
        <w:t>CD127</w:t>
      </w:r>
      <w:r w:rsidR="00E82F8C" w:rsidRPr="0009337A">
        <w:rPr>
          <w:rFonts w:ascii="Arial" w:hAnsi="Arial" w:cs="Arial"/>
          <w:color w:val="000000"/>
          <w:sz w:val="22"/>
          <w:vertAlign w:val="superscript"/>
          <w:rPrChange w:id="1460" w:author="Shicheng Guo" w:date="2016-10-02T22:38:00Z">
            <w:rPr>
              <w:rFonts w:ascii="open sans" w:hAnsi="open sans"/>
              <w:color w:val="000000"/>
              <w:szCs w:val="21"/>
              <w:vertAlign w:val="superscript"/>
            </w:rPr>
          </w:rPrChange>
        </w:rPr>
        <w:t>lo</w:t>
      </w:r>
      <w:r w:rsidR="00E82F8C" w:rsidRPr="0009337A">
        <w:rPr>
          <w:rFonts w:ascii="Arial" w:hAnsi="Arial" w:cs="Arial"/>
          <w:color w:val="000000"/>
          <w:sz w:val="22"/>
          <w:rPrChange w:id="1461" w:author="Shicheng Guo" w:date="2016-10-02T22:38:00Z">
            <w:rPr>
              <w:rFonts w:ascii="open sans" w:hAnsi="open sans"/>
              <w:color w:val="000000"/>
              <w:szCs w:val="21"/>
            </w:rPr>
          </w:rPrChange>
        </w:rPr>
        <w:t>CD152</w:t>
      </w:r>
      <w:r w:rsidR="00E82F8C" w:rsidRPr="0009337A">
        <w:rPr>
          <w:rFonts w:ascii="Arial" w:hAnsi="Arial" w:cs="Arial"/>
          <w:color w:val="000000"/>
          <w:sz w:val="22"/>
          <w:vertAlign w:val="superscript"/>
          <w:rPrChange w:id="1462" w:author="Shicheng Guo" w:date="2016-10-02T22:38:00Z">
            <w:rPr>
              <w:rFonts w:ascii="open sans" w:hAnsi="open sans"/>
              <w:color w:val="000000"/>
              <w:szCs w:val="21"/>
              <w:vertAlign w:val="superscript"/>
            </w:rPr>
          </w:rPrChange>
        </w:rPr>
        <w:t>+</w:t>
      </w:r>
      <w:r w:rsidR="00E82F8C" w:rsidRPr="0009337A">
        <w:rPr>
          <w:rFonts w:ascii="Arial" w:hAnsi="Arial" w:cs="Arial"/>
          <w:kern w:val="0"/>
          <w:sz w:val="22"/>
          <w:rPrChange w:id="1463" w:author="Shicheng Guo" w:date="2016-10-02T22:38:00Z">
            <w:rPr>
              <w:rFonts w:ascii="Times New Roman" w:hAnsi="Times New Roman"/>
              <w:kern w:val="0"/>
              <w:sz w:val="20"/>
              <w:szCs w:val="20"/>
            </w:rPr>
          </w:rPrChange>
        </w:rPr>
        <w:t xml:space="preserve"> can release effective cytokines to negative regulate cell immunity</w:t>
      </w:r>
      <w:r w:rsidR="00346056" w:rsidRPr="0009337A">
        <w:rPr>
          <w:rFonts w:ascii="Arial" w:hAnsi="Arial" w:cs="Arial"/>
          <w:kern w:val="0"/>
          <w:sz w:val="22"/>
          <w:rPrChange w:id="1464" w:author="Shicheng Guo" w:date="2016-10-02T22:38:00Z">
            <w:rPr>
              <w:rFonts w:ascii="Times New Roman" w:hAnsi="Times New Roman"/>
              <w:kern w:val="0"/>
              <w:sz w:val="20"/>
              <w:szCs w:val="20"/>
            </w:rPr>
          </w:rPrChange>
        </w:rPr>
        <w:fldChar w:fldCharType="begin">
          <w:fldData xml:space="preserve">PEVuZE5vdGU+PENpdGU+PEF1dGhvcj5MYW50ZXJpPC9BdXRob3I+PFllYXI+MjAwOTwvWWVhcj48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</w:fldData>
        </w:fldChar>
      </w:r>
      <w:r w:rsidR="00D544F4" w:rsidRPr="0009337A">
        <w:rPr>
          <w:rFonts w:ascii="Arial" w:hAnsi="Arial" w:cs="Arial"/>
          <w:kern w:val="0"/>
          <w:sz w:val="22"/>
          <w:rPrChange w:id="1465"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1466" w:author="Shicheng Guo" w:date="2016-10-02T22:38:00Z">
            <w:rPr>
              <w:rFonts w:ascii="Times New Roman" w:hAnsi="Times New Roman"/>
              <w:kern w:val="0"/>
              <w:sz w:val="20"/>
              <w:szCs w:val="20"/>
            </w:rPr>
          </w:rPrChange>
        </w:rPr>
        <w:fldChar w:fldCharType="begin">
          <w:fldData xml:space="preserve">PEVuZE5vdGU+PENpdGU+PEF1dGhvcj5MYW50ZXJpPC9BdXRob3I+PFllYXI+MjAwOTwvWWVhcj48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</w:fldData>
        </w:fldChar>
      </w:r>
      <w:r w:rsidR="00D544F4" w:rsidRPr="0009337A">
        <w:rPr>
          <w:rFonts w:ascii="Arial" w:hAnsi="Arial" w:cs="Arial"/>
          <w:kern w:val="0"/>
          <w:sz w:val="22"/>
          <w:rPrChange w:id="1467"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1468" w:author="Shicheng Guo" w:date="2016-10-02T22:38:00Z">
            <w:rPr>
              <w:rFonts w:ascii="Arial" w:hAnsi="Arial" w:cs="Arial"/>
              <w:kern w:val="0"/>
              <w:sz w:val="22"/>
            </w:rPr>
          </w:rPrChange>
        </w:rPr>
      </w:r>
      <w:r w:rsidR="00346056" w:rsidRPr="0009337A">
        <w:rPr>
          <w:rFonts w:ascii="Arial" w:hAnsi="Arial" w:cs="Arial"/>
          <w:kern w:val="0"/>
          <w:sz w:val="22"/>
          <w:rPrChange w:id="1469"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1470" w:author="Shicheng Guo" w:date="2016-10-02T22:38:00Z">
            <w:rPr>
              <w:rFonts w:ascii="Arial" w:hAnsi="Arial" w:cs="Arial"/>
              <w:kern w:val="0"/>
              <w:sz w:val="22"/>
            </w:rPr>
          </w:rPrChange>
        </w:rPr>
      </w:r>
      <w:r w:rsidR="00346056" w:rsidRPr="0009337A">
        <w:rPr>
          <w:rFonts w:ascii="Arial" w:hAnsi="Arial" w:cs="Arial"/>
          <w:kern w:val="0"/>
          <w:sz w:val="22"/>
          <w:rPrChange w:id="1471" w:author="Shicheng Guo" w:date="2016-10-02T22:38:00Z">
            <w:rPr>
              <w:rFonts w:ascii="Times New Roman" w:hAnsi="Times New Roman"/>
              <w:kern w:val="0"/>
              <w:sz w:val="20"/>
              <w:szCs w:val="20"/>
            </w:rPr>
          </w:rPrChange>
        </w:rPr>
        <w:fldChar w:fldCharType="separate"/>
      </w:r>
      <w:r w:rsidR="00F31EC8" w:rsidRPr="0009337A">
        <w:rPr>
          <w:rFonts w:ascii="Arial" w:hAnsi="Arial" w:cs="Arial"/>
          <w:noProof/>
          <w:kern w:val="0"/>
          <w:sz w:val="22"/>
          <w:rPrChange w:id="1472"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473"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474" w:author="Shicheng Guo" w:date="2016-10-02T22:38:00Z">
            <w:rPr>
              <w:rFonts w:ascii="Times New Roman" w:hAnsi="Times New Roman"/>
              <w:noProof/>
              <w:kern w:val="0"/>
              <w:sz w:val="20"/>
              <w:szCs w:val="20"/>
            </w:rPr>
          </w:rPrChange>
        </w:rPr>
        <w:instrText xml:space="preserve"> HYPERLINK \l "_ENREF_33" \o "Lanteri, 2009 #14036" </w:instrText>
      </w:r>
      <w:r w:rsidR="007A6C86" w:rsidRPr="0009337A">
        <w:rPr>
          <w:rFonts w:ascii="Arial" w:hAnsi="Arial" w:cs="Arial"/>
          <w:noProof/>
          <w:kern w:val="0"/>
          <w:sz w:val="22"/>
          <w:rPrChange w:id="1475"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476" w:author="Shicheng Guo" w:date="2016-10-02T22:38:00Z">
            <w:rPr>
              <w:rFonts w:ascii="Times New Roman" w:hAnsi="Times New Roman"/>
              <w:noProof/>
              <w:kern w:val="0"/>
              <w:sz w:val="20"/>
              <w:szCs w:val="20"/>
            </w:rPr>
          </w:rPrChange>
        </w:rPr>
        <w:t>33</w:t>
      </w:r>
      <w:r w:rsidR="007A6C86" w:rsidRPr="0009337A">
        <w:rPr>
          <w:rFonts w:ascii="Arial" w:hAnsi="Arial" w:cs="Arial"/>
          <w:noProof/>
          <w:kern w:val="0"/>
          <w:sz w:val="22"/>
          <w:rPrChange w:id="1477" w:author="Shicheng Guo" w:date="2016-10-02T22:38:00Z">
            <w:rPr>
              <w:rFonts w:ascii="Times New Roman" w:hAnsi="Times New Roman"/>
              <w:noProof/>
              <w:kern w:val="0"/>
              <w:sz w:val="20"/>
              <w:szCs w:val="20"/>
            </w:rPr>
          </w:rPrChange>
        </w:rPr>
        <w:fldChar w:fldCharType="end"/>
      </w:r>
      <w:r w:rsidR="00F31EC8" w:rsidRPr="0009337A">
        <w:rPr>
          <w:rFonts w:ascii="Arial" w:hAnsi="Arial" w:cs="Arial"/>
          <w:noProof/>
          <w:kern w:val="0"/>
          <w:sz w:val="22"/>
          <w:rPrChange w:id="1478"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1479" w:author="Shicheng Guo" w:date="2016-10-02T22:38:00Z">
            <w:rPr>
              <w:rFonts w:ascii="Times New Roman" w:hAnsi="Times New Roman"/>
              <w:kern w:val="0"/>
              <w:sz w:val="20"/>
              <w:szCs w:val="20"/>
            </w:rPr>
          </w:rPrChange>
        </w:rPr>
        <w:fldChar w:fldCharType="end"/>
      </w:r>
      <w:r w:rsidR="00E82F8C" w:rsidRPr="0009337A">
        <w:rPr>
          <w:rFonts w:ascii="Arial" w:hAnsi="Arial" w:cs="Arial"/>
          <w:kern w:val="0"/>
          <w:sz w:val="22"/>
          <w:rPrChange w:id="1480" w:author="Shicheng Guo" w:date="2016-10-02T22:38:00Z">
            <w:rPr>
              <w:rFonts w:ascii="Times New Roman" w:hAnsi="Times New Roman"/>
              <w:kern w:val="0"/>
              <w:sz w:val="20"/>
              <w:szCs w:val="20"/>
            </w:rPr>
          </w:rPrChange>
        </w:rPr>
        <w:t xml:space="preserve">. Therefore, we detected functional </w:t>
      </w:r>
      <w:r w:rsidR="00E82F8C" w:rsidRPr="0009337A">
        <w:rPr>
          <w:rFonts w:ascii="Arial" w:hAnsi="Arial" w:cs="Arial"/>
          <w:color w:val="000000"/>
          <w:sz w:val="22"/>
          <w:rPrChange w:id="1481" w:author="Shicheng Guo" w:date="2016-10-02T22:38:00Z">
            <w:rPr>
              <w:rFonts w:ascii="open sans" w:hAnsi="open sans"/>
              <w:color w:val="000000"/>
              <w:szCs w:val="21"/>
            </w:rPr>
          </w:rPrChange>
        </w:rPr>
        <w:t>Treg</w:t>
      </w:r>
      <w:r w:rsidR="00E82F8C" w:rsidRPr="0009337A">
        <w:rPr>
          <w:rFonts w:ascii="Arial" w:hAnsi="Arial" w:cs="Arial"/>
          <w:kern w:val="0"/>
          <w:sz w:val="22"/>
          <w:rPrChange w:id="1482" w:author="Shicheng Guo" w:date="2016-10-02T22:38:00Z">
            <w:rPr>
              <w:rFonts w:ascii="Times New Roman" w:hAnsi="Times New Roman"/>
              <w:kern w:val="0"/>
              <w:sz w:val="20"/>
              <w:szCs w:val="20"/>
            </w:rPr>
          </w:rPrChange>
        </w:rPr>
        <w:t xml:space="preserve"> frequence in above-mentioned groups, and found that functional </w:t>
      </w:r>
      <w:r w:rsidR="00E82F8C" w:rsidRPr="0009337A">
        <w:rPr>
          <w:rFonts w:ascii="Arial" w:hAnsi="Arial" w:cs="Arial"/>
          <w:color w:val="000000"/>
          <w:sz w:val="22"/>
          <w:rPrChange w:id="1483" w:author="Shicheng Guo" w:date="2016-10-02T22:38:00Z">
            <w:rPr>
              <w:rFonts w:ascii="open sans" w:hAnsi="open sans"/>
              <w:color w:val="000000"/>
              <w:szCs w:val="21"/>
            </w:rPr>
          </w:rPrChange>
        </w:rPr>
        <w:t>Treg</w:t>
      </w:r>
      <w:r w:rsidR="00E82F8C" w:rsidRPr="0009337A">
        <w:rPr>
          <w:rFonts w:ascii="Arial" w:hAnsi="Arial" w:cs="Arial"/>
          <w:kern w:val="0"/>
          <w:sz w:val="22"/>
          <w:rPrChange w:id="1484" w:author="Shicheng Guo" w:date="2016-10-02T22:38:00Z">
            <w:rPr>
              <w:rFonts w:ascii="Times New Roman" w:hAnsi="Times New Roman"/>
              <w:kern w:val="0"/>
              <w:sz w:val="20"/>
              <w:szCs w:val="20"/>
            </w:rPr>
          </w:rPrChange>
        </w:rPr>
        <w:t xml:space="preserve"> level was significantly higher in case </w:t>
      </w:r>
      <w:r w:rsidR="00E82F8C" w:rsidRPr="0009337A">
        <w:rPr>
          <w:rFonts w:ascii="Arial" w:hAnsi="Arial" w:cs="Arial"/>
          <w:kern w:val="0"/>
          <w:sz w:val="22"/>
          <w:rPrChange w:id="1485" w:author="Shicheng Guo" w:date="2016-10-02T22:38:00Z">
            <w:rPr>
              <w:rFonts w:ascii="Times New Roman" w:hAnsi="Times New Roman"/>
              <w:kern w:val="0"/>
              <w:sz w:val="20"/>
              <w:szCs w:val="20"/>
            </w:rPr>
          </w:rPrChange>
        </w:rPr>
        <w:lastRenderedPageBreak/>
        <w:t xml:space="preserve">group than that in control </w:t>
      </w:r>
      <w:r w:rsidR="00E82F8C" w:rsidRPr="0009337A">
        <w:rPr>
          <w:rFonts w:ascii="Arial" w:hAnsi="Arial" w:cs="Arial"/>
          <w:kern w:val="0"/>
          <w:sz w:val="22"/>
          <w:highlight w:val="yellow"/>
          <w:rPrChange w:id="1486" w:author="Shicheng Guo" w:date="2016-10-02T22:38:00Z">
            <w:rPr>
              <w:rFonts w:ascii="Times New Roman" w:hAnsi="Times New Roman"/>
              <w:kern w:val="0"/>
              <w:sz w:val="20"/>
              <w:szCs w:val="20"/>
              <w:highlight w:val="yellow"/>
            </w:rPr>
          </w:rPrChange>
        </w:rPr>
        <w:t>(figure X2b)</w:t>
      </w:r>
      <w:r w:rsidR="00E82F8C" w:rsidRPr="0009337A">
        <w:rPr>
          <w:rFonts w:ascii="Arial" w:hAnsi="Arial" w:cs="Arial"/>
          <w:kern w:val="0"/>
          <w:sz w:val="22"/>
          <w:rPrChange w:id="1487" w:author="Shicheng Guo" w:date="2016-10-02T22:38:00Z">
            <w:rPr>
              <w:rFonts w:ascii="Times New Roman" w:hAnsi="Times New Roman"/>
              <w:kern w:val="0"/>
              <w:sz w:val="20"/>
              <w:szCs w:val="20"/>
            </w:rPr>
          </w:rPrChange>
        </w:rPr>
        <w:t xml:space="preserve">. </w:t>
      </w:r>
      <w:ins w:id="1488" w:author="系统管理员" w:date="2016-10-02T10:21:00Z">
        <w:r w:rsidR="00346056" w:rsidRPr="0009337A">
          <w:rPr>
            <w:rFonts w:ascii="Arial" w:hAnsi="Arial" w:cs="Arial"/>
            <w:kern w:val="0"/>
            <w:sz w:val="22"/>
            <w:rPrChange w:id="1489" w:author="Shicheng Guo" w:date="2016-10-02T22:38:00Z">
              <w:rPr>
                <w:rFonts w:ascii="Segoe UI" w:hAnsi="Segoe UI" w:cs="Segoe UI"/>
                <w:kern w:val="0"/>
                <w:sz w:val="18"/>
                <w:szCs w:val="18"/>
              </w:rPr>
            </w:rPrChange>
          </w:rPr>
          <w:t>Radstake et al found that t</w:t>
        </w:r>
      </w:ins>
      <w:ins w:id="1490" w:author="系统管理员" w:date="2016-10-02T10:19:00Z">
        <w:r w:rsidR="00346056" w:rsidRPr="0009337A">
          <w:rPr>
            <w:rFonts w:ascii="Arial" w:hAnsi="Arial" w:cs="Arial"/>
            <w:kern w:val="0"/>
            <w:sz w:val="22"/>
            <w:rPrChange w:id="1491" w:author="Shicheng Guo" w:date="2016-10-02T22:38:00Z">
              <w:rPr>
                <w:rFonts w:ascii="Segoe UI" w:hAnsi="Segoe UI" w:cs="Segoe UI"/>
                <w:kern w:val="0"/>
                <w:sz w:val="18"/>
                <w:szCs w:val="18"/>
              </w:rPr>
            </w:rPrChange>
          </w:rPr>
          <w:t>he frequency of CD4</w:t>
        </w:r>
        <w:r w:rsidR="00346056" w:rsidRPr="0009337A">
          <w:rPr>
            <w:rFonts w:ascii="Arial" w:hAnsi="Arial" w:cs="Arial"/>
            <w:kern w:val="0"/>
            <w:sz w:val="22"/>
            <w:vertAlign w:val="superscript"/>
            <w:rPrChange w:id="1492" w:author="Shicheng Guo" w:date="2016-10-02T22:38:00Z">
              <w:rPr>
                <w:rFonts w:ascii="Segoe UI" w:hAnsi="Segoe UI" w:cs="Segoe UI"/>
                <w:kern w:val="0"/>
                <w:sz w:val="18"/>
                <w:szCs w:val="18"/>
              </w:rPr>
            </w:rPrChange>
          </w:rPr>
          <w:t>+</w:t>
        </w:r>
        <w:r w:rsidR="00346056" w:rsidRPr="0009337A">
          <w:rPr>
            <w:rFonts w:ascii="Arial" w:hAnsi="Arial" w:cs="Arial"/>
            <w:kern w:val="0"/>
            <w:sz w:val="22"/>
            <w:rPrChange w:id="1493" w:author="Shicheng Guo" w:date="2016-10-02T22:38:00Z">
              <w:rPr>
                <w:rFonts w:ascii="Segoe UI" w:hAnsi="Segoe UI" w:cs="Segoe UI"/>
                <w:kern w:val="0"/>
                <w:sz w:val="18"/>
                <w:szCs w:val="18"/>
              </w:rPr>
            </w:rPrChange>
          </w:rPr>
          <w:t>CD25</w:t>
        </w:r>
        <w:r w:rsidR="00346056" w:rsidRPr="0009337A">
          <w:rPr>
            <w:rFonts w:ascii="Arial" w:hAnsi="Arial" w:cs="Arial"/>
            <w:kern w:val="0"/>
            <w:sz w:val="22"/>
            <w:vertAlign w:val="superscript"/>
            <w:rPrChange w:id="1494" w:author="Shicheng Guo" w:date="2016-10-02T22:38:00Z">
              <w:rPr>
                <w:rFonts w:ascii="Segoe UI" w:hAnsi="Segoe UI" w:cs="Segoe UI"/>
                <w:kern w:val="0"/>
                <w:sz w:val="18"/>
                <w:szCs w:val="18"/>
              </w:rPr>
            </w:rPrChange>
          </w:rPr>
          <w:t>hi</w:t>
        </w:r>
        <w:r w:rsidR="00346056" w:rsidRPr="0009337A">
          <w:rPr>
            <w:rFonts w:ascii="Arial" w:hAnsi="Arial" w:cs="Arial"/>
            <w:kern w:val="0"/>
            <w:sz w:val="22"/>
            <w:rPrChange w:id="1495" w:author="Shicheng Guo" w:date="2016-10-02T22:38:00Z">
              <w:rPr>
                <w:rFonts w:ascii="Segoe UI" w:hAnsi="Segoe UI" w:cs="Segoe UI"/>
                <w:kern w:val="0"/>
                <w:sz w:val="18"/>
                <w:szCs w:val="18"/>
              </w:rPr>
            </w:rPrChange>
          </w:rPr>
          <w:t>FoxP3</w:t>
        </w:r>
        <w:r w:rsidR="00346056" w:rsidRPr="0009337A">
          <w:rPr>
            <w:rFonts w:ascii="Arial" w:hAnsi="Arial" w:cs="Arial"/>
            <w:kern w:val="0"/>
            <w:sz w:val="22"/>
            <w:vertAlign w:val="superscript"/>
            <w:rPrChange w:id="1496" w:author="Shicheng Guo" w:date="2016-10-02T22:38:00Z">
              <w:rPr>
                <w:rFonts w:ascii="Segoe UI" w:hAnsi="Segoe UI" w:cs="Segoe UI"/>
                <w:kern w:val="0"/>
                <w:sz w:val="18"/>
                <w:szCs w:val="18"/>
              </w:rPr>
            </w:rPrChange>
          </w:rPr>
          <w:t>hi</w:t>
        </w:r>
        <w:r w:rsidR="00346056" w:rsidRPr="0009337A">
          <w:rPr>
            <w:rFonts w:ascii="Arial" w:hAnsi="Arial" w:cs="Arial"/>
            <w:kern w:val="0"/>
            <w:sz w:val="22"/>
            <w:rPrChange w:id="1497" w:author="Shicheng Guo" w:date="2016-10-02T22:38:00Z">
              <w:rPr>
                <w:rFonts w:ascii="Segoe UI" w:hAnsi="Segoe UI" w:cs="Segoe UI"/>
                <w:kern w:val="0"/>
                <w:sz w:val="18"/>
                <w:szCs w:val="18"/>
              </w:rPr>
            </w:rPrChange>
          </w:rPr>
          <w:t>CD127</w:t>
        </w:r>
      </w:ins>
      <w:ins w:id="1498" w:author="系统管理员" w:date="2016-10-02T10:20:00Z">
        <w:r w:rsidR="00346056" w:rsidRPr="0009337A">
          <w:rPr>
            <w:rFonts w:ascii="Arial" w:hAnsi="Arial" w:cs="Arial"/>
            <w:kern w:val="0"/>
            <w:sz w:val="22"/>
            <w:vertAlign w:val="superscript"/>
            <w:rPrChange w:id="1499" w:author="Shicheng Guo" w:date="2016-10-02T22:38:00Z">
              <w:rPr>
                <w:rFonts w:ascii="Segoe UI" w:hAnsi="Segoe UI" w:cs="Segoe UI"/>
                <w:kern w:val="0"/>
                <w:sz w:val="18"/>
                <w:szCs w:val="18"/>
              </w:rPr>
            </w:rPrChange>
          </w:rPr>
          <w:t>-</w:t>
        </w:r>
      </w:ins>
      <w:ins w:id="1500" w:author="系统管理员" w:date="2016-10-02T10:19:00Z">
        <w:r w:rsidR="00346056" w:rsidRPr="0009337A">
          <w:rPr>
            <w:rFonts w:ascii="Arial" w:hAnsi="Arial" w:cs="Arial"/>
            <w:kern w:val="0"/>
            <w:sz w:val="22"/>
            <w:rPrChange w:id="1501" w:author="Shicheng Guo" w:date="2016-10-02T22:38:00Z">
              <w:rPr>
                <w:rFonts w:ascii="Segoe UI" w:hAnsi="Segoe UI" w:cs="Segoe UI"/>
                <w:kern w:val="0"/>
                <w:sz w:val="18"/>
                <w:szCs w:val="18"/>
              </w:rPr>
            </w:rPrChange>
          </w:rPr>
          <w:t xml:space="preserve"> T</w:t>
        </w:r>
      </w:ins>
      <w:ins w:id="1502" w:author="系统管理员" w:date="2016-10-02T10:20:00Z">
        <w:r w:rsidR="00346056" w:rsidRPr="0009337A">
          <w:rPr>
            <w:rFonts w:ascii="Arial" w:hAnsi="Arial" w:cs="Arial"/>
            <w:kern w:val="0"/>
            <w:sz w:val="22"/>
            <w:rPrChange w:id="1503" w:author="Shicheng Guo" w:date="2016-10-02T22:38:00Z">
              <w:rPr>
                <w:rFonts w:ascii="Segoe UI" w:hAnsi="Segoe UI" w:cs="Segoe UI"/>
                <w:kern w:val="0"/>
                <w:sz w:val="18"/>
                <w:szCs w:val="18"/>
              </w:rPr>
            </w:rPrChange>
          </w:rPr>
          <w:t>reg</w:t>
        </w:r>
      </w:ins>
      <w:ins w:id="1504" w:author="系统管理员" w:date="2016-10-02T10:19:00Z">
        <w:r w:rsidR="00346056" w:rsidRPr="0009337A">
          <w:rPr>
            <w:rFonts w:ascii="Arial" w:hAnsi="Arial" w:cs="Arial"/>
            <w:kern w:val="0"/>
            <w:sz w:val="22"/>
            <w:rPrChange w:id="1505" w:author="Shicheng Guo" w:date="2016-10-02T22:38:00Z">
              <w:rPr>
                <w:rFonts w:ascii="Segoe UI" w:hAnsi="Segoe UI" w:cs="Segoe UI"/>
                <w:kern w:val="0"/>
                <w:sz w:val="18"/>
                <w:szCs w:val="18"/>
              </w:rPr>
            </w:rPrChange>
          </w:rPr>
          <w:t xml:space="preserve"> cells </w:t>
        </w:r>
      </w:ins>
      <w:ins w:id="1506" w:author="系统管理员" w:date="2016-10-02T10:22:00Z">
        <w:r w:rsidR="00BA77F5" w:rsidRPr="0009337A">
          <w:rPr>
            <w:rFonts w:ascii="Arial" w:hAnsi="Arial" w:cs="Arial"/>
            <w:kern w:val="0"/>
            <w:sz w:val="22"/>
            <w:rPrChange w:id="1507" w:author="Shicheng Guo" w:date="2016-10-02T22:38:00Z">
              <w:rPr>
                <w:rFonts w:ascii="Times New Roman" w:hAnsi="Times New Roman"/>
                <w:kern w:val="0"/>
                <w:sz w:val="20"/>
                <w:szCs w:val="20"/>
              </w:rPr>
            </w:rPrChange>
          </w:rPr>
          <w:t>i</w:t>
        </w:r>
      </w:ins>
      <w:ins w:id="1508" w:author="系统管理员" w:date="2016-10-02T10:19:00Z">
        <w:r w:rsidR="00346056" w:rsidRPr="0009337A">
          <w:rPr>
            <w:rFonts w:ascii="Arial" w:hAnsi="Arial" w:cs="Arial"/>
            <w:kern w:val="0"/>
            <w:sz w:val="22"/>
            <w:rPrChange w:id="1509" w:author="Shicheng Guo" w:date="2016-10-02T22:38:00Z">
              <w:rPr>
                <w:rFonts w:ascii="Segoe UI" w:hAnsi="Segoe UI" w:cs="Segoe UI"/>
                <w:kern w:val="0"/>
                <w:sz w:val="18"/>
                <w:szCs w:val="18"/>
              </w:rPr>
            </w:rPrChange>
          </w:rPr>
          <w:t>s highly increased in all SSc subgroups</w:t>
        </w:r>
      </w:ins>
      <w:ins w:id="1510" w:author="系统管理员" w:date="2016-10-02T10:23:00Z">
        <w:r w:rsidR="00BA77F5" w:rsidRPr="0009337A">
          <w:rPr>
            <w:rFonts w:ascii="Arial" w:hAnsi="Arial" w:cs="Arial"/>
            <w:kern w:val="0"/>
            <w:sz w:val="22"/>
            <w:rPrChange w:id="1511" w:author="Shicheng Guo" w:date="2016-10-02T22:38:00Z">
              <w:rPr>
                <w:rFonts w:ascii="Times New Roman" w:hAnsi="Times New Roman"/>
                <w:kern w:val="0"/>
                <w:sz w:val="20"/>
                <w:szCs w:val="20"/>
              </w:rPr>
            </w:rPrChange>
          </w:rPr>
          <w:t xml:space="preserve"> </w:t>
        </w:r>
      </w:ins>
      <w:r w:rsidR="00346056" w:rsidRPr="0009337A">
        <w:rPr>
          <w:rFonts w:ascii="Arial" w:hAnsi="Arial" w:cs="Arial"/>
          <w:kern w:val="0"/>
          <w:sz w:val="22"/>
          <w:rPrChange w:id="1512" w:author="Shicheng Guo" w:date="2016-10-02T22:38:00Z">
            <w:rPr>
              <w:rFonts w:ascii="Times New Roman" w:hAnsi="Times New Roman"/>
              <w:kern w:val="0"/>
              <w:sz w:val="20"/>
              <w:szCs w:val="20"/>
            </w:rPr>
          </w:rPrChange>
        </w:rPr>
        <w:fldChar w:fldCharType="begin">
          <w:fldData xml:space="preserve">PEVuZE5vdGU+PENpdGU+PEF1dGhvcj5SYWRzdGFrZTwvQXV0aG9yPjxZZWFyPjIwMDk8L1llYXI+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</w:fldData>
        </w:fldChar>
      </w:r>
      <w:r w:rsidR="00BA77F5" w:rsidRPr="0009337A">
        <w:rPr>
          <w:rFonts w:ascii="Arial" w:hAnsi="Arial" w:cs="Arial"/>
          <w:kern w:val="0"/>
          <w:sz w:val="22"/>
          <w:rPrChange w:id="1513"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1514" w:author="Shicheng Guo" w:date="2016-10-02T22:38:00Z">
            <w:rPr>
              <w:rFonts w:ascii="Times New Roman" w:hAnsi="Times New Roman"/>
              <w:kern w:val="0"/>
              <w:sz w:val="20"/>
              <w:szCs w:val="20"/>
            </w:rPr>
          </w:rPrChange>
        </w:rPr>
        <w:fldChar w:fldCharType="begin">
          <w:fldData xml:space="preserve">PEVuZE5vdGU+PENpdGU+PEF1dGhvcj5SYWRzdGFrZTwvQXV0aG9yPjxZZWFyPjIwMDk8L1llYXI+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</w:fldData>
        </w:fldChar>
      </w:r>
      <w:r w:rsidR="00BA77F5" w:rsidRPr="0009337A">
        <w:rPr>
          <w:rFonts w:ascii="Arial" w:hAnsi="Arial" w:cs="Arial"/>
          <w:kern w:val="0"/>
          <w:sz w:val="22"/>
          <w:rPrChange w:id="1515"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1516" w:author="Shicheng Guo" w:date="2016-10-02T22:38:00Z">
            <w:rPr>
              <w:rFonts w:ascii="Arial" w:hAnsi="Arial" w:cs="Arial"/>
              <w:kern w:val="0"/>
              <w:sz w:val="22"/>
            </w:rPr>
          </w:rPrChange>
        </w:rPr>
      </w:r>
      <w:r w:rsidR="00346056" w:rsidRPr="0009337A">
        <w:rPr>
          <w:rFonts w:ascii="Arial" w:hAnsi="Arial" w:cs="Arial"/>
          <w:kern w:val="0"/>
          <w:sz w:val="22"/>
          <w:rPrChange w:id="1517"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1518" w:author="Shicheng Guo" w:date="2016-10-02T22:38:00Z">
            <w:rPr>
              <w:rFonts w:ascii="Arial" w:hAnsi="Arial" w:cs="Arial"/>
              <w:kern w:val="0"/>
              <w:sz w:val="22"/>
            </w:rPr>
          </w:rPrChange>
        </w:rPr>
      </w:r>
      <w:r w:rsidR="00346056" w:rsidRPr="0009337A">
        <w:rPr>
          <w:rFonts w:ascii="Arial" w:hAnsi="Arial" w:cs="Arial"/>
          <w:kern w:val="0"/>
          <w:sz w:val="22"/>
          <w:rPrChange w:id="1519" w:author="Shicheng Guo" w:date="2016-10-02T22:38:00Z">
            <w:rPr>
              <w:rFonts w:ascii="Times New Roman" w:hAnsi="Times New Roman"/>
              <w:kern w:val="0"/>
              <w:sz w:val="20"/>
              <w:szCs w:val="20"/>
            </w:rPr>
          </w:rPrChange>
        </w:rPr>
        <w:fldChar w:fldCharType="separate"/>
      </w:r>
      <w:r w:rsidR="00BA77F5" w:rsidRPr="0009337A">
        <w:rPr>
          <w:rFonts w:ascii="Arial" w:hAnsi="Arial" w:cs="Arial"/>
          <w:noProof/>
          <w:kern w:val="0"/>
          <w:sz w:val="22"/>
          <w:rPrChange w:id="1520"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521"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522" w:author="Shicheng Guo" w:date="2016-10-02T22:38:00Z">
            <w:rPr>
              <w:rFonts w:ascii="Times New Roman" w:hAnsi="Times New Roman"/>
              <w:noProof/>
              <w:kern w:val="0"/>
              <w:sz w:val="20"/>
              <w:szCs w:val="20"/>
            </w:rPr>
          </w:rPrChange>
        </w:rPr>
        <w:instrText xml:space="preserve"> HYPERLINK \l "_ENREF_34" \o "Radstake, 2009 #13763" </w:instrText>
      </w:r>
      <w:r w:rsidR="007A6C86" w:rsidRPr="0009337A">
        <w:rPr>
          <w:rFonts w:ascii="Arial" w:hAnsi="Arial" w:cs="Arial"/>
          <w:noProof/>
          <w:kern w:val="0"/>
          <w:sz w:val="22"/>
          <w:rPrChange w:id="1523"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524" w:author="Shicheng Guo" w:date="2016-10-02T22:38:00Z">
            <w:rPr>
              <w:rFonts w:ascii="Times New Roman" w:hAnsi="Times New Roman"/>
              <w:noProof/>
              <w:kern w:val="0"/>
              <w:sz w:val="20"/>
              <w:szCs w:val="20"/>
            </w:rPr>
          </w:rPrChange>
        </w:rPr>
        <w:t>34</w:t>
      </w:r>
      <w:r w:rsidR="007A6C86" w:rsidRPr="0009337A">
        <w:rPr>
          <w:rFonts w:ascii="Arial" w:hAnsi="Arial" w:cs="Arial"/>
          <w:noProof/>
          <w:kern w:val="0"/>
          <w:sz w:val="22"/>
          <w:rPrChange w:id="1525" w:author="Shicheng Guo" w:date="2016-10-02T22:38:00Z">
            <w:rPr>
              <w:rFonts w:ascii="Times New Roman" w:hAnsi="Times New Roman"/>
              <w:noProof/>
              <w:kern w:val="0"/>
              <w:sz w:val="20"/>
              <w:szCs w:val="20"/>
            </w:rPr>
          </w:rPrChange>
        </w:rPr>
        <w:fldChar w:fldCharType="end"/>
      </w:r>
      <w:r w:rsidR="00BA77F5" w:rsidRPr="0009337A">
        <w:rPr>
          <w:rFonts w:ascii="Arial" w:hAnsi="Arial" w:cs="Arial"/>
          <w:noProof/>
          <w:kern w:val="0"/>
          <w:sz w:val="22"/>
          <w:rPrChange w:id="1526"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1527" w:author="Shicheng Guo" w:date="2016-10-02T22:38:00Z">
            <w:rPr>
              <w:rFonts w:ascii="Times New Roman" w:hAnsi="Times New Roman"/>
              <w:kern w:val="0"/>
              <w:sz w:val="20"/>
              <w:szCs w:val="20"/>
            </w:rPr>
          </w:rPrChange>
        </w:rPr>
        <w:fldChar w:fldCharType="end"/>
      </w:r>
      <w:ins w:id="1528" w:author="系统管理员" w:date="2016-10-02T10:19:00Z">
        <w:r w:rsidR="00346056" w:rsidRPr="0009337A">
          <w:rPr>
            <w:rFonts w:ascii="Arial" w:hAnsi="Arial" w:cs="Arial"/>
            <w:kern w:val="0"/>
            <w:sz w:val="22"/>
            <w:rPrChange w:id="1529" w:author="Shicheng Guo" w:date="2016-10-02T22:38:00Z">
              <w:rPr>
                <w:rFonts w:ascii="Segoe UI" w:hAnsi="Segoe UI" w:cs="Segoe UI"/>
                <w:kern w:val="0"/>
                <w:sz w:val="18"/>
                <w:szCs w:val="18"/>
              </w:rPr>
            </w:rPrChange>
          </w:rPr>
          <w:t>.</w:t>
        </w:r>
        <w:r w:rsidR="00F8773E" w:rsidRPr="0009337A">
          <w:rPr>
            <w:rFonts w:ascii="Arial" w:hAnsi="Arial" w:cs="Arial"/>
            <w:kern w:val="0"/>
            <w:sz w:val="22"/>
            <w:rPrChange w:id="1530" w:author="Shicheng Guo" w:date="2016-10-02T22:38:00Z">
              <w:rPr>
                <w:rFonts w:ascii="Times New Roman" w:hAnsi="Times New Roman"/>
                <w:kern w:val="0"/>
                <w:sz w:val="20"/>
                <w:szCs w:val="20"/>
              </w:rPr>
            </w:rPrChange>
          </w:rPr>
          <w:t xml:space="preserve"> </w:t>
        </w:r>
      </w:ins>
      <w:r w:rsidR="00E82F8C" w:rsidRPr="0009337A">
        <w:rPr>
          <w:rFonts w:ascii="Arial" w:hAnsi="Arial" w:cs="Arial"/>
          <w:kern w:val="0"/>
          <w:sz w:val="22"/>
          <w:rPrChange w:id="1531" w:author="Shicheng Guo" w:date="2016-10-02T22:38:00Z">
            <w:rPr>
              <w:rFonts w:ascii="Times New Roman" w:hAnsi="Times New Roman"/>
              <w:kern w:val="0"/>
              <w:sz w:val="20"/>
              <w:szCs w:val="20"/>
            </w:rPr>
          </w:rPrChange>
        </w:rPr>
        <w:t>These indicated that T cells in SSc patients maybe shift towards immune suppression as of Treg cells.</w:t>
      </w:r>
    </w:p>
    <w:p w:rsidR="00E82F8C" w:rsidRPr="0009337A" w:rsidRDefault="00E82F8C">
      <w:pPr>
        <w:autoSpaceDE w:val="0"/>
        <w:autoSpaceDN w:val="0"/>
        <w:adjustRightInd w:val="0"/>
        <w:rPr>
          <w:rFonts w:ascii="Arial" w:hAnsi="Arial" w:cs="Arial"/>
          <w:kern w:val="0"/>
          <w:sz w:val="22"/>
          <w:rPrChange w:id="1532" w:author="Shicheng Guo" w:date="2016-10-02T22:38:00Z">
            <w:rPr>
              <w:rFonts w:ascii="Times New Roman" w:hAnsi="Times New Roman"/>
              <w:kern w:val="0"/>
              <w:sz w:val="20"/>
              <w:szCs w:val="20"/>
            </w:rPr>
          </w:rPrChange>
        </w:rPr>
      </w:pPr>
      <w:r w:rsidRPr="0009337A">
        <w:rPr>
          <w:rFonts w:ascii="Arial" w:hAnsi="Arial" w:cs="Arial"/>
          <w:kern w:val="0"/>
          <w:sz w:val="22"/>
          <w:rPrChange w:id="1533" w:author="Shicheng Guo" w:date="2016-10-02T22:38:00Z">
            <w:rPr>
              <w:rFonts w:ascii="Times New Roman" w:hAnsi="Times New Roman"/>
              <w:kern w:val="0"/>
              <w:sz w:val="20"/>
              <w:szCs w:val="20"/>
            </w:rPr>
          </w:rPrChange>
        </w:rPr>
        <w:t>Additional, we also detected functional levels of CD4</w:t>
      </w:r>
      <w:r w:rsidR="00346056" w:rsidRPr="0009337A">
        <w:rPr>
          <w:rFonts w:ascii="Arial" w:hAnsi="Arial" w:cs="Arial"/>
          <w:kern w:val="0"/>
          <w:sz w:val="22"/>
          <w:vertAlign w:val="superscript"/>
          <w:rPrChange w:id="1534" w:author="Shicheng Guo" w:date="2016-10-02T22:38:00Z">
            <w:rPr>
              <w:rFonts w:ascii="Times New Roman" w:hAnsi="Times New Roman"/>
              <w:kern w:val="0"/>
              <w:sz w:val="20"/>
              <w:szCs w:val="20"/>
            </w:rPr>
          </w:rPrChange>
        </w:rPr>
        <w:t>+</w:t>
      </w:r>
      <w:r w:rsidRPr="0009337A">
        <w:rPr>
          <w:rFonts w:ascii="Arial" w:hAnsi="Arial" w:cs="Arial"/>
          <w:kern w:val="0"/>
          <w:sz w:val="22"/>
          <w:rPrChange w:id="1535" w:author="Shicheng Guo" w:date="2016-10-02T22:38:00Z">
            <w:rPr>
              <w:rFonts w:ascii="Times New Roman" w:hAnsi="Times New Roman"/>
              <w:kern w:val="0"/>
              <w:sz w:val="20"/>
              <w:szCs w:val="20"/>
            </w:rPr>
          </w:rPrChange>
        </w:rPr>
        <w:t xml:space="preserve"> Th subtype cells with hallmarked cytokines staining in these case and control groups. As shown in </w:t>
      </w:r>
      <w:r w:rsidRPr="0009337A">
        <w:rPr>
          <w:rFonts w:ascii="Arial" w:hAnsi="Arial" w:cs="Arial"/>
          <w:kern w:val="0"/>
          <w:sz w:val="22"/>
          <w:highlight w:val="yellow"/>
          <w:rPrChange w:id="1536" w:author="Shicheng Guo" w:date="2016-10-02T22:38:00Z">
            <w:rPr>
              <w:rFonts w:ascii="Times New Roman" w:hAnsi="Times New Roman"/>
              <w:kern w:val="0"/>
              <w:sz w:val="20"/>
              <w:szCs w:val="20"/>
              <w:highlight w:val="yellow"/>
            </w:rPr>
          </w:rPrChange>
        </w:rPr>
        <w:t>figure X2C</w:t>
      </w:r>
      <w:r w:rsidRPr="0009337A">
        <w:rPr>
          <w:rFonts w:ascii="Arial" w:hAnsi="Arial" w:cs="Arial"/>
          <w:kern w:val="0"/>
          <w:sz w:val="22"/>
          <w:rPrChange w:id="1537" w:author="Shicheng Guo" w:date="2016-10-02T22:38:00Z">
            <w:rPr>
              <w:rFonts w:ascii="Times New Roman" w:hAnsi="Times New Roman"/>
              <w:kern w:val="0"/>
              <w:sz w:val="20"/>
              <w:szCs w:val="20"/>
            </w:rPr>
          </w:rPrChange>
        </w:rPr>
        <w:t>, Th1 cells (CD4</w:t>
      </w:r>
      <w:r w:rsidR="00346056" w:rsidRPr="0009337A">
        <w:rPr>
          <w:rFonts w:ascii="Arial" w:hAnsi="Arial" w:cs="Arial"/>
          <w:kern w:val="0"/>
          <w:sz w:val="22"/>
          <w:vertAlign w:val="superscript"/>
          <w:rPrChange w:id="1538" w:author="Shicheng Guo" w:date="2016-10-02T22:38:00Z">
            <w:rPr>
              <w:rFonts w:ascii="Times New Roman" w:hAnsi="Times New Roman"/>
              <w:kern w:val="0"/>
              <w:sz w:val="20"/>
              <w:szCs w:val="20"/>
            </w:rPr>
          </w:rPrChange>
        </w:rPr>
        <w:t>+</w:t>
      </w:r>
      <w:r w:rsidRPr="0009337A">
        <w:rPr>
          <w:rFonts w:ascii="Arial" w:hAnsi="Arial" w:cs="Arial"/>
          <w:kern w:val="0"/>
          <w:sz w:val="22"/>
          <w:rPrChange w:id="1539" w:author="Shicheng Guo" w:date="2016-10-02T22:38:00Z">
            <w:rPr>
              <w:rFonts w:ascii="Times New Roman" w:hAnsi="Times New Roman"/>
              <w:kern w:val="0"/>
              <w:sz w:val="20"/>
              <w:szCs w:val="20"/>
            </w:rPr>
          </w:rPrChange>
        </w:rPr>
        <w:t>IFNγ</w:t>
      </w:r>
      <w:r w:rsidR="00346056" w:rsidRPr="0009337A">
        <w:rPr>
          <w:rFonts w:ascii="Arial" w:hAnsi="Arial" w:cs="Arial"/>
          <w:kern w:val="0"/>
          <w:sz w:val="22"/>
          <w:vertAlign w:val="superscript"/>
          <w:rPrChange w:id="1540" w:author="Shicheng Guo" w:date="2016-10-02T22:38:00Z">
            <w:rPr>
              <w:rFonts w:ascii="Times New Roman" w:hAnsi="Times New Roman"/>
              <w:kern w:val="0"/>
              <w:sz w:val="20"/>
              <w:szCs w:val="20"/>
            </w:rPr>
          </w:rPrChange>
        </w:rPr>
        <w:t>+</w:t>
      </w:r>
      <w:r w:rsidRPr="0009337A">
        <w:rPr>
          <w:rFonts w:ascii="Arial" w:hAnsi="Arial" w:cs="Arial"/>
          <w:kern w:val="0"/>
          <w:sz w:val="22"/>
          <w:rPrChange w:id="1541" w:author="Shicheng Guo" w:date="2016-10-02T22:38:00Z">
            <w:rPr>
              <w:rFonts w:ascii="Times New Roman" w:hAnsi="Times New Roman"/>
              <w:kern w:val="0"/>
              <w:sz w:val="20"/>
              <w:szCs w:val="20"/>
            </w:rPr>
          </w:rPrChange>
        </w:rPr>
        <w:t>) frequencies were significantly low in case group than that in control group. However, Th2 cells (CD4</w:t>
      </w:r>
      <w:r w:rsidR="00346056" w:rsidRPr="0009337A">
        <w:rPr>
          <w:rFonts w:ascii="Arial" w:hAnsi="Arial" w:cs="Arial"/>
          <w:kern w:val="0"/>
          <w:sz w:val="22"/>
          <w:vertAlign w:val="superscript"/>
          <w:rPrChange w:id="1542" w:author="Shicheng Guo" w:date="2016-10-02T22:38:00Z">
            <w:rPr>
              <w:rFonts w:ascii="Times New Roman" w:hAnsi="Times New Roman"/>
              <w:kern w:val="0"/>
              <w:sz w:val="20"/>
              <w:szCs w:val="20"/>
            </w:rPr>
          </w:rPrChange>
        </w:rPr>
        <w:t>+</w:t>
      </w:r>
      <w:r w:rsidRPr="0009337A">
        <w:rPr>
          <w:rFonts w:ascii="Arial" w:hAnsi="Arial" w:cs="Arial"/>
          <w:kern w:val="0"/>
          <w:sz w:val="22"/>
          <w:rPrChange w:id="1543" w:author="Shicheng Guo" w:date="2016-10-02T22:38:00Z">
            <w:rPr>
              <w:rFonts w:ascii="Times New Roman" w:hAnsi="Times New Roman"/>
              <w:kern w:val="0"/>
              <w:sz w:val="20"/>
              <w:szCs w:val="20"/>
            </w:rPr>
          </w:rPrChange>
        </w:rPr>
        <w:t>IL4</w:t>
      </w:r>
      <w:r w:rsidR="00346056" w:rsidRPr="0009337A">
        <w:rPr>
          <w:rFonts w:ascii="Arial" w:hAnsi="Arial" w:cs="Arial"/>
          <w:kern w:val="0"/>
          <w:sz w:val="22"/>
          <w:vertAlign w:val="superscript"/>
          <w:rPrChange w:id="1544" w:author="Shicheng Guo" w:date="2016-10-02T22:38:00Z">
            <w:rPr>
              <w:rFonts w:ascii="Times New Roman" w:hAnsi="Times New Roman"/>
              <w:kern w:val="0"/>
              <w:sz w:val="20"/>
              <w:szCs w:val="20"/>
            </w:rPr>
          </w:rPrChange>
        </w:rPr>
        <w:t>+</w:t>
      </w:r>
      <w:r w:rsidRPr="0009337A">
        <w:rPr>
          <w:rFonts w:ascii="Arial" w:hAnsi="Arial" w:cs="Arial"/>
          <w:kern w:val="0"/>
          <w:sz w:val="22"/>
          <w:rPrChange w:id="1545" w:author="Shicheng Guo" w:date="2016-10-02T22:38:00Z">
            <w:rPr>
              <w:rFonts w:ascii="Times New Roman" w:hAnsi="Times New Roman"/>
              <w:kern w:val="0"/>
              <w:sz w:val="20"/>
              <w:szCs w:val="20"/>
            </w:rPr>
          </w:rPrChange>
        </w:rPr>
        <w:t>) frequencies were invariable between two groups (</w:t>
      </w:r>
      <w:r w:rsidRPr="0009337A">
        <w:rPr>
          <w:rFonts w:ascii="Arial" w:hAnsi="Arial" w:cs="Arial"/>
          <w:kern w:val="0"/>
          <w:sz w:val="22"/>
          <w:highlight w:val="yellow"/>
          <w:rPrChange w:id="1546" w:author="Shicheng Guo" w:date="2016-10-02T22:38:00Z">
            <w:rPr>
              <w:rFonts w:ascii="Times New Roman" w:hAnsi="Times New Roman"/>
              <w:kern w:val="0"/>
              <w:sz w:val="20"/>
              <w:szCs w:val="20"/>
              <w:highlight w:val="yellow"/>
            </w:rPr>
          </w:rPrChange>
        </w:rPr>
        <w:t>figure X2d</w:t>
      </w:r>
      <w:r w:rsidRPr="0009337A">
        <w:rPr>
          <w:rFonts w:ascii="Arial" w:hAnsi="Arial" w:cs="Arial"/>
          <w:kern w:val="0"/>
          <w:sz w:val="22"/>
          <w:rPrChange w:id="1547" w:author="Shicheng Guo" w:date="2016-10-02T22:38:00Z">
            <w:rPr>
              <w:rFonts w:ascii="Times New Roman" w:hAnsi="Times New Roman"/>
              <w:kern w:val="0"/>
              <w:sz w:val="20"/>
              <w:szCs w:val="20"/>
            </w:rPr>
          </w:rPrChange>
        </w:rPr>
        <w:t>) and Th17 cells (CD4</w:t>
      </w:r>
      <w:r w:rsidR="00346056" w:rsidRPr="0009337A">
        <w:rPr>
          <w:rFonts w:ascii="Arial" w:hAnsi="Arial" w:cs="Arial"/>
          <w:kern w:val="0"/>
          <w:sz w:val="22"/>
          <w:vertAlign w:val="superscript"/>
          <w:rPrChange w:id="1548" w:author="Shicheng Guo" w:date="2016-10-02T22:38:00Z">
            <w:rPr>
              <w:rFonts w:ascii="Times New Roman" w:hAnsi="Times New Roman"/>
              <w:kern w:val="0"/>
              <w:sz w:val="20"/>
              <w:szCs w:val="20"/>
            </w:rPr>
          </w:rPrChange>
        </w:rPr>
        <w:t>+</w:t>
      </w:r>
      <w:r w:rsidRPr="0009337A">
        <w:rPr>
          <w:rFonts w:ascii="Arial" w:hAnsi="Arial" w:cs="Arial"/>
          <w:kern w:val="0"/>
          <w:sz w:val="22"/>
          <w:rPrChange w:id="1549" w:author="Shicheng Guo" w:date="2016-10-02T22:38:00Z">
            <w:rPr>
              <w:rFonts w:ascii="Times New Roman" w:hAnsi="Times New Roman"/>
              <w:kern w:val="0"/>
              <w:sz w:val="20"/>
              <w:szCs w:val="20"/>
            </w:rPr>
          </w:rPrChange>
        </w:rPr>
        <w:t>IL17A</w:t>
      </w:r>
      <w:r w:rsidR="00346056" w:rsidRPr="0009337A">
        <w:rPr>
          <w:rFonts w:ascii="Arial" w:hAnsi="Arial" w:cs="Arial"/>
          <w:kern w:val="0"/>
          <w:sz w:val="22"/>
          <w:vertAlign w:val="superscript"/>
          <w:rPrChange w:id="1550" w:author="Shicheng Guo" w:date="2016-10-02T22:38:00Z">
            <w:rPr>
              <w:rFonts w:ascii="Times New Roman" w:hAnsi="Times New Roman"/>
              <w:kern w:val="0"/>
              <w:sz w:val="20"/>
              <w:szCs w:val="20"/>
            </w:rPr>
          </w:rPrChange>
        </w:rPr>
        <w:t>+</w:t>
      </w:r>
      <w:r w:rsidRPr="0009337A">
        <w:rPr>
          <w:rFonts w:ascii="Arial" w:hAnsi="Arial" w:cs="Arial"/>
          <w:kern w:val="0"/>
          <w:sz w:val="22"/>
          <w:rPrChange w:id="1551" w:author="Shicheng Guo" w:date="2016-10-02T22:38:00Z">
            <w:rPr>
              <w:rFonts w:ascii="Times New Roman" w:hAnsi="Times New Roman"/>
              <w:kern w:val="0"/>
              <w:sz w:val="20"/>
              <w:szCs w:val="20"/>
            </w:rPr>
          </w:rPrChange>
        </w:rPr>
        <w:t xml:space="preserve">) frequencies were </w:t>
      </w:r>
      <w:ins w:id="1552" w:author="系统管理员" w:date="2016-07-29T15:54:00Z">
        <w:r w:rsidR="000A2308" w:rsidRPr="0009337A">
          <w:rPr>
            <w:rFonts w:ascii="Arial" w:hAnsi="Arial" w:cs="Arial"/>
            <w:kern w:val="0"/>
            <w:sz w:val="22"/>
            <w:rPrChange w:id="1553" w:author="Shicheng Guo" w:date="2016-10-02T22:38:00Z">
              <w:rPr>
                <w:rFonts w:ascii="Times New Roman" w:hAnsi="Times New Roman"/>
                <w:kern w:val="0"/>
                <w:sz w:val="20"/>
                <w:szCs w:val="20"/>
              </w:rPr>
            </w:rPrChange>
          </w:rPr>
          <w:t xml:space="preserve">also </w:t>
        </w:r>
      </w:ins>
      <w:r w:rsidRPr="0009337A">
        <w:rPr>
          <w:rFonts w:ascii="Arial" w:hAnsi="Arial" w:cs="Arial"/>
          <w:kern w:val="0"/>
          <w:sz w:val="22"/>
          <w:rPrChange w:id="1554" w:author="Shicheng Guo" w:date="2016-10-02T22:38:00Z">
            <w:rPr>
              <w:rFonts w:ascii="Times New Roman" w:hAnsi="Times New Roman"/>
              <w:kern w:val="0"/>
              <w:sz w:val="20"/>
              <w:szCs w:val="20"/>
            </w:rPr>
          </w:rPrChange>
        </w:rPr>
        <w:t>s</w:t>
      </w:r>
      <w:ins w:id="1555" w:author="系统管理员" w:date="2016-07-29T15:54:00Z">
        <w:r w:rsidR="000A2308" w:rsidRPr="0009337A">
          <w:rPr>
            <w:rFonts w:ascii="Arial" w:hAnsi="Arial" w:cs="Arial"/>
            <w:kern w:val="0"/>
            <w:sz w:val="22"/>
            <w:rPrChange w:id="1556" w:author="Shicheng Guo" w:date="2016-10-02T22:38:00Z">
              <w:rPr>
                <w:rFonts w:ascii="Times New Roman" w:hAnsi="Times New Roman"/>
                <w:kern w:val="0"/>
                <w:sz w:val="20"/>
                <w:szCs w:val="20"/>
              </w:rPr>
            </w:rPrChange>
          </w:rPr>
          <w:t>ignificant</w:t>
        </w:r>
      </w:ins>
      <w:del w:id="1557" w:author="系统管理员" w:date="2016-07-29T15:54:00Z">
        <w:r w:rsidRPr="0009337A" w:rsidDel="000A2308">
          <w:rPr>
            <w:rFonts w:ascii="Arial" w:hAnsi="Arial" w:cs="Arial"/>
            <w:kern w:val="0"/>
            <w:sz w:val="22"/>
            <w:rPrChange w:id="1558" w:author="Shicheng Guo" w:date="2016-10-02T22:38:00Z">
              <w:rPr>
                <w:rFonts w:ascii="Times New Roman" w:hAnsi="Times New Roman"/>
                <w:kern w:val="0"/>
                <w:sz w:val="20"/>
                <w:szCs w:val="20"/>
              </w:rPr>
            </w:rPrChange>
          </w:rPr>
          <w:delText>light</w:delText>
        </w:r>
      </w:del>
      <w:r w:rsidRPr="0009337A">
        <w:rPr>
          <w:rFonts w:ascii="Arial" w:hAnsi="Arial" w:cs="Arial"/>
          <w:kern w:val="0"/>
          <w:sz w:val="22"/>
          <w:rPrChange w:id="1559" w:author="Shicheng Guo" w:date="2016-10-02T22:38:00Z">
            <w:rPr>
              <w:rFonts w:ascii="Times New Roman" w:hAnsi="Times New Roman"/>
              <w:kern w:val="0"/>
              <w:sz w:val="20"/>
              <w:szCs w:val="20"/>
            </w:rPr>
          </w:rPrChange>
        </w:rPr>
        <w:t>ly higher in case group than that in control (</w:t>
      </w:r>
      <w:r w:rsidRPr="0009337A">
        <w:rPr>
          <w:rFonts w:ascii="Arial" w:hAnsi="Arial" w:cs="Arial"/>
          <w:kern w:val="0"/>
          <w:sz w:val="22"/>
          <w:highlight w:val="yellow"/>
          <w:rPrChange w:id="1560" w:author="Shicheng Guo" w:date="2016-10-02T22:38:00Z">
            <w:rPr>
              <w:rFonts w:ascii="Times New Roman" w:hAnsi="Times New Roman"/>
              <w:kern w:val="0"/>
              <w:sz w:val="20"/>
              <w:szCs w:val="20"/>
              <w:highlight w:val="yellow"/>
            </w:rPr>
          </w:rPrChange>
        </w:rPr>
        <w:t>figure X2e</w:t>
      </w:r>
      <w:r w:rsidRPr="0009337A">
        <w:rPr>
          <w:rFonts w:ascii="Arial" w:hAnsi="Arial" w:cs="Arial"/>
          <w:kern w:val="0"/>
          <w:sz w:val="22"/>
          <w:rPrChange w:id="1561" w:author="Shicheng Guo" w:date="2016-10-02T22:38:00Z">
            <w:rPr>
              <w:rFonts w:ascii="Times New Roman" w:hAnsi="Times New Roman"/>
              <w:kern w:val="0"/>
              <w:sz w:val="20"/>
              <w:szCs w:val="20"/>
            </w:rPr>
          </w:rPrChange>
        </w:rPr>
        <w:t>). These results suggested that Th1/Th2+Th17 unbalance in SSc polarized to Th2 and Th17, and the unbalance in SSc contribute to its fibrogenesis</w:t>
      </w:r>
      <w:ins w:id="1562" w:author="系统管理员" w:date="2016-07-24T15:40:00Z">
        <w:r w:rsidRPr="0009337A">
          <w:rPr>
            <w:rFonts w:ascii="Arial" w:hAnsi="Arial" w:cs="Arial"/>
            <w:kern w:val="0"/>
            <w:sz w:val="22"/>
            <w:rPrChange w:id="1563" w:author="Shicheng Guo" w:date="2016-10-02T22:38:00Z">
              <w:rPr>
                <w:rFonts w:ascii="Times New Roman" w:hAnsi="Times New Roman"/>
                <w:kern w:val="0"/>
                <w:sz w:val="20"/>
                <w:szCs w:val="20"/>
              </w:rPr>
            </w:rPrChange>
          </w:rPr>
          <w:t xml:space="preserve"> </w:t>
        </w:r>
      </w:ins>
      <w:r w:rsidR="00346056" w:rsidRPr="0009337A">
        <w:rPr>
          <w:rFonts w:ascii="Arial" w:hAnsi="Arial" w:cs="Arial"/>
          <w:kern w:val="0"/>
          <w:sz w:val="22"/>
          <w:rPrChange w:id="1564" w:author="Shicheng Guo" w:date="2016-10-02T22:38:00Z">
            <w:rPr>
              <w:rFonts w:ascii="Times New Roman" w:hAnsi="Times New Roman"/>
              <w:kern w:val="0"/>
              <w:sz w:val="20"/>
              <w:szCs w:val="20"/>
            </w:rPr>
          </w:rPrChange>
        </w:rPr>
        <w:fldChar w:fldCharType="begin">
          <w:fldData xml:space="preserve">PEVuZE5vdGU+PENpdGU+PEF1dGhvcj5XeW5uPC9BdXRob3I+PFllYXI+MjAxMTwvWWVhcj48UmVj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</w:fldData>
        </w:fldChar>
      </w:r>
      <w:r w:rsidR="00BA77F5" w:rsidRPr="0009337A">
        <w:rPr>
          <w:rFonts w:ascii="Arial" w:hAnsi="Arial" w:cs="Arial"/>
          <w:kern w:val="0"/>
          <w:sz w:val="22"/>
          <w:rPrChange w:id="1565"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1566" w:author="Shicheng Guo" w:date="2016-10-02T22:38:00Z">
            <w:rPr>
              <w:rFonts w:ascii="Times New Roman" w:hAnsi="Times New Roman"/>
              <w:kern w:val="0"/>
              <w:sz w:val="20"/>
              <w:szCs w:val="20"/>
            </w:rPr>
          </w:rPrChange>
        </w:rPr>
        <w:fldChar w:fldCharType="begin">
          <w:fldData xml:space="preserve">PEVuZE5vdGU+PENpdGU+PEF1dGhvcj5XeW5uPC9BdXRob3I+PFllYXI+MjAxMTwvWWVhcj48UmVj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</w:fldData>
        </w:fldChar>
      </w:r>
      <w:r w:rsidR="00BA77F5" w:rsidRPr="0009337A">
        <w:rPr>
          <w:rFonts w:ascii="Arial" w:hAnsi="Arial" w:cs="Arial"/>
          <w:kern w:val="0"/>
          <w:sz w:val="22"/>
          <w:rPrChange w:id="1567"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1568" w:author="Shicheng Guo" w:date="2016-10-02T22:38:00Z">
            <w:rPr>
              <w:rFonts w:ascii="Arial" w:hAnsi="Arial" w:cs="Arial"/>
              <w:kern w:val="0"/>
              <w:sz w:val="22"/>
            </w:rPr>
          </w:rPrChange>
        </w:rPr>
      </w:r>
      <w:r w:rsidR="00346056" w:rsidRPr="0009337A">
        <w:rPr>
          <w:rFonts w:ascii="Arial" w:hAnsi="Arial" w:cs="Arial"/>
          <w:kern w:val="0"/>
          <w:sz w:val="22"/>
          <w:rPrChange w:id="1569"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1570" w:author="Shicheng Guo" w:date="2016-10-02T22:38:00Z">
            <w:rPr>
              <w:rFonts w:ascii="Arial" w:hAnsi="Arial" w:cs="Arial"/>
              <w:kern w:val="0"/>
              <w:sz w:val="22"/>
            </w:rPr>
          </w:rPrChange>
        </w:rPr>
      </w:r>
      <w:r w:rsidR="00346056" w:rsidRPr="0009337A">
        <w:rPr>
          <w:rFonts w:ascii="Arial" w:hAnsi="Arial" w:cs="Arial"/>
          <w:kern w:val="0"/>
          <w:sz w:val="22"/>
          <w:rPrChange w:id="1571" w:author="Shicheng Guo" w:date="2016-10-02T22:38:00Z">
            <w:rPr>
              <w:rFonts w:ascii="Times New Roman" w:hAnsi="Times New Roman"/>
              <w:kern w:val="0"/>
              <w:sz w:val="20"/>
              <w:szCs w:val="20"/>
            </w:rPr>
          </w:rPrChange>
        </w:rPr>
        <w:fldChar w:fldCharType="separate"/>
      </w:r>
      <w:r w:rsidR="00BA77F5" w:rsidRPr="0009337A">
        <w:rPr>
          <w:rFonts w:ascii="Arial" w:hAnsi="Arial" w:cs="Arial"/>
          <w:noProof/>
          <w:kern w:val="0"/>
          <w:sz w:val="22"/>
          <w:rPrChange w:id="1572"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573"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574" w:author="Shicheng Guo" w:date="2016-10-02T22:38:00Z">
            <w:rPr>
              <w:rFonts w:ascii="Times New Roman" w:hAnsi="Times New Roman"/>
              <w:noProof/>
              <w:kern w:val="0"/>
              <w:sz w:val="20"/>
              <w:szCs w:val="20"/>
            </w:rPr>
          </w:rPrChange>
        </w:rPr>
        <w:instrText xml:space="preserve"> HYPERLINK \l "_ENREF_35" \o "Wynn, 2011 #566" </w:instrText>
      </w:r>
      <w:r w:rsidR="007A6C86" w:rsidRPr="0009337A">
        <w:rPr>
          <w:rFonts w:ascii="Arial" w:hAnsi="Arial" w:cs="Arial"/>
          <w:noProof/>
          <w:kern w:val="0"/>
          <w:sz w:val="22"/>
          <w:rPrChange w:id="1575"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576" w:author="Shicheng Guo" w:date="2016-10-02T22:38:00Z">
            <w:rPr>
              <w:rFonts w:ascii="Times New Roman" w:hAnsi="Times New Roman"/>
              <w:noProof/>
              <w:kern w:val="0"/>
              <w:sz w:val="20"/>
              <w:szCs w:val="20"/>
            </w:rPr>
          </w:rPrChange>
        </w:rPr>
        <w:t>35</w:t>
      </w:r>
      <w:r w:rsidR="007A6C86" w:rsidRPr="0009337A">
        <w:rPr>
          <w:rFonts w:ascii="Arial" w:hAnsi="Arial" w:cs="Arial"/>
          <w:noProof/>
          <w:kern w:val="0"/>
          <w:sz w:val="22"/>
          <w:rPrChange w:id="1577" w:author="Shicheng Guo" w:date="2016-10-02T22:38:00Z">
            <w:rPr>
              <w:rFonts w:ascii="Times New Roman" w:hAnsi="Times New Roman"/>
              <w:noProof/>
              <w:kern w:val="0"/>
              <w:sz w:val="20"/>
              <w:szCs w:val="20"/>
            </w:rPr>
          </w:rPrChange>
        </w:rPr>
        <w:fldChar w:fldCharType="end"/>
      </w:r>
      <w:r w:rsidR="00BA77F5" w:rsidRPr="0009337A">
        <w:rPr>
          <w:rFonts w:ascii="Arial" w:hAnsi="Arial" w:cs="Arial"/>
          <w:noProof/>
          <w:kern w:val="0"/>
          <w:sz w:val="22"/>
          <w:rPrChange w:id="1578"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1579"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1580" w:author="Shicheng Guo" w:date="2016-10-02T22:38:00Z">
            <w:rPr>
              <w:rFonts w:ascii="Times New Roman" w:hAnsi="Times New Roman"/>
              <w:kern w:val="0"/>
              <w:sz w:val="20"/>
              <w:szCs w:val="20"/>
            </w:rPr>
          </w:rPrChange>
        </w:rPr>
        <w:t xml:space="preserve">. Interestingly, </w:t>
      </w:r>
      <w:ins w:id="1581" w:author="系统管理员" w:date="2016-09-12T14:53:00Z">
        <w:r w:rsidR="004073DB" w:rsidRPr="0009337A">
          <w:rPr>
            <w:rFonts w:ascii="Arial" w:hAnsi="Arial" w:cs="Arial"/>
            <w:kern w:val="0"/>
            <w:sz w:val="22"/>
            <w:rPrChange w:id="1582" w:author="Shicheng Guo" w:date="2016-10-02T22:38:00Z">
              <w:rPr>
                <w:rFonts w:ascii="Times New Roman" w:hAnsi="Times New Roman"/>
                <w:kern w:val="0"/>
                <w:sz w:val="20"/>
                <w:szCs w:val="20"/>
              </w:rPr>
            </w:rPrChange>
          </w:rPr>
          <w:t xml:space="preserve">the </w:t>
        </w:r>
      </w:ins>
      <w:r w:rsidR="00346056" w:rsidRPr="0009337A">
        <w:rPr>
          <w:rFonts w:ascii="Arial" w:hAnsi="Arial" w:cs="Arial"/>
          <w:color w:val="000000" w:themeColor="text1"/>
          <w:kern w:val="0"/>
          <w:sz w:val="22"/>
          <w:rPrChange w:id="1583" w:author="Shicheng Guo" w:date="2016-10-02T22:38:00Z">
            <w:rPr>
              <w:rFonts w:ascii="Times New Roman" w:hAnsi="Times New Roman"/>
              <w:kern w:val="0"/>
              <w:sz w:val="20"/>
              <w:szCs w:val="20"/>
            </w:rPr>
          </w:rPrChange>
        </w:rPr>
        <w:t>number</w:t>
      </w:r>
      <w:r w:rsidRPr="0009337A">
        <w:rPr>
          <w:rFonts w:ascii="Arial" w:hAnsi="Arial" w:cs="Arial"/>
          <w:kern w:val="0"/>
          <w:sz w:val="22"/>
          <w:rPrChange w:id="1584" w:author="Shicheng Guo" w:date="2016-10-02T22:38:00Z">
            <w:rPr>
              <w:rFonts w:ascii="Times New Roman" w:hAnsi="Times New Roman"/>
              <w:kern w:val="0"/>
              <w:sz w:val="20"/>
              <w:szCs w:val="20"/>
            </w:rPr>
          </w:rPrChange>
        </w:rPr>
        <w:t xml:space="preserve"> of Tfh cells (CD4</w:t>
      </w:r>
      <w:r w:rsidR="00346056" w:rsidRPr="0009337A">
        <w:rPr>
          <w:rFonts w:ascii="Arial" w:hAnsi="Arial" w:cs="Arial"/>
          <w:kern w:val="0"/>
          <w:sz w:val="22"/>
          <w:vertAlign w:val="superscript"/>
          <w:rPrChange w:id="1585" w:author="Shicheng Guo" w:date="2016-10-02T22:38:00Z">
            <w:rPr>
              <w:rFonts w:ascii="Times New Roman" w:hAnsi="Times New Roman"/>
              <w:kern w:val="0"/>
              <w:sz w:val="20"/>
              <w:szCs w:val="20"/>
            </w:rPr>
          </w:rPrChange>
        </w:rPr>
        <w:t>+</w:t>
      </w:r>
      <w:r w:rsidRPr="0009337A">
        <w:rPr>
          <w:rFonts w:ascii="Arial" w:hAnsi="Arial" w:cs="Arial"/>
          <w:kern w:val="0"/>
          <w:sz w:val="22"/>
          <w:rPrChange w:id="1586" w:author="Shicheng Guo" w:date="2016-10-02T22:38:00Z">
            <w:rPr>
              <w:rFonts w:ascii="Times New Roman" w:hAnsi="Times New Roman"/>
              <w:kern w:val="0"/>
              <w:sz w:val="20"/>
              <w:szCs w:val="20"/>
            </w:rPr>
          </w:rPrChange>
        </w:rPr>
        <w:t>CD185</w:t>
      </w:r>
      <w:r w:rsidR="00346056" w:rsidRPr="0009337A">
        <w:rPr>
          <w:rFonts w:ascii="Arial" w:hAnsi="Arial" w:cs="Arial"/>
          <w:kern w:val="0"/>
          <w:sz w:val="22"/>
          <w:vertAlign w:val="superscript"/>
          <w:rPrChange w:id="1587" w:author="Shicheng Guo" w:date="2016-10-02T22:38:00Z">
            <w:rPr>
              <w:rFonts w:ascii="Times New Roman" w:hAnsi="Times New Roman"/>
              <w:kern w:val="0"/>
              <w:sz w:val="20"/>
              <w:szCs w:val="20"/>
            </w:rPr>
          </w:rPrChange>
        </w:rPr>
        <w:t>+</w:t>
      </w:r>
      <w:r w:rsidRPr="0009337A">
        <w:rPr>
          <w:rFonts w:ascii="Arial" w:hAnsi="Arial" w:cs="Arial"/>
          <w:kern w:val="0"/>
          <w:sz w:val="22"/>
          <w:rPrChange w:id="1588" w:author="Shicheng Guo" w:date="2016-10-02T22:38:00Z">
            <w:rPr>
              <w:rFonts w:ascii="Times New Roman" w:hAnsi="Times New Roman"/>
              <w:kern w:val="0"/>
              <w:sz w:val="20"/>
              <w:szCs w:val="20"/>
            </w:rPr>
          </w:rPrChange>
        </w:rPr>
        <w:t>) in case group were significantly lower than that in control (</w:t>
      </w:r>
      <w:r w:rsidRPr="0009337A">
        <w:rPr>
          <w:rFonts w:ascii="Arial" w:hAnsi="Arial" w:cs="Arial"/>
          <w:kern w:val="0"/>
          <w:sz w:val="22"/>
          <w:highlight w:val="yellow"/>
          <w:rPrChange w:id="1589" w:author="Shicheng Guo" w:date="2016-10-02T22:38:00Z">
            <w:rPr>
              <w:rFonts w:ascii="Times New Roman" w:hAnsi="Times New Roman"/>
              <w:kern w:val="0"/>
              <w:sz w:val="20"/>
              <w:szCs w:val="20"/>
              <w:highlight w:val="yellow"/>
            </w:rPr>
          </w:rPrChange>
        </w:rPr>
        <w:t>figure X2f</w:t>
      </w:r>
      <w:r w:rsidRPr="0009337A">
        <w:rPr>
          <w:rFonts w:ascii="Arial" w:hAnsi="Arial" w:cs="Arial"/>
          <w:kern w:val="0"/>
          <w:sz w:val="22"/>
          <w:rPrChange w:id="1590" w:author="Shicheng Guo" w:date="2016-10-02T22:38:00Z">
            <w:rPr>
              <w:rFonts w:ascii="Times New Roman" w:hAnsi="Times New Roman"/>
              <w:kern w:val="0"/>
              <w:sz w:val="20"/>
              <w:szCs w:val="20"/>
            </w:rPr>
          </w:rPrChange>
        </w:rPr>
        <w:t>),</w:t>
      </w:r>
      <w:ins w:id="1591" w:author="系统管理员" w:date="2016-07-24T15:39:00Z">
        <w:r w:rsidRPr="0009337A">
          <w:rPr>
            <w:rFonts w:ascii="Arial" w:hAnsi="Arial" w:cs="Arial"/>
            <w:kern w:val="0"/>
            <w:sz w:val="22"/>
            <w:rPrChange w:id="1592" w:author="Shicheng Guo" w:date="2016-10-02T22:38:00Z">
              <w:rPr>
                <w:rFonts w:ascii="Times New Roman" w:hAnsi="Times New Roman"/>
                <w:kern w:val="0"/>
                <w:sz w:val="20"/>
                <w:szCs w:val="20"/>
              </w:rPr>
            </w:rPrChange>
          </w:rPr>
          <w:t xml:space="preserve"> </w:t>
        </w:r>
      </w:ins>
      <w:r w:rsidRPr="0009337A">
        <w:rPr>
          <w:rFonts w:ascii="Arial" w:hAnsi="Arial" w:cs="Arial"/>
          <w:kern w:val="0"/>
          <w:sz w:val="22"/>
          <w:rPrChange w:id="1593" w:author="Shicheng Guo" w:date="2016-10-02T22:38:00Z">
            <w:rPr>
              <w:rFonts w:ascii="Times New Roman" w:hAnsi="Times New Roman"/>
              <w:kern w:val="0"/>
              <w:sz w:val="20"/>
              <w:szCs w:val="20"/>
            </w:rPr>
          </w:rPrChange>
        </w:rPr>
        <w:t>which also validated that T cells in SSc patients maybe shift towards immune repression.</w:t>
      </w:r>
    </w:p>
    <w:p w:rsidR="00E82F8C" w:rsidRPr="0009337A" w:rsidRDefault="00E82F8C">
      <w:pPr>
        <w:autoSpaceDE w:val="0"/>
        <w:autoSpaceDN w:val="0"/>
        <w:adjustRightInd w:val="0"/>
        <w:rPr>
          <w:rFonts w:ascii="Arial" w:hAnsi="Arial" w:cs="Arial"/>
          <w:kern w:val="0"/>
          <w:sz w:val="22"/>
          <w:rPrChange w:id="1594" w:author="Shicheng Guo" w:date="2016-10-02T22:38:00Z">
            <w:rPr>
              <w:rFonts w:ascii="Times New Roman" w:hAnsi="Times New Roman"/>
              <w:kern w:val="0"/>
              <w:sz w:val="20"/>
              <w:szCs w:val="20"/>
            </w:rPr>
          </w:rPrChange>
        </w:rPr>
      </w:pPr>
    </w:p>
    <w:p w:rsidR="00E82F8C" w:rsidRPr="0009337A" w:rsidRDefault="00E82F8C">
      <w:pPr>
        <w:autoSpaceDE w:val="0"/>
        <w:autoSpaceDN w:val="0"/>
        <w:adjustRightInd w:val="0"/>
        <w:rPr>
          <w:rFonts w:ascii="Arial" w:hAnsi="Arial" w:cs="Arial"/>
          <w:b/>
          <w:kern w:val="0"/>
          <w:sz w:val="22"/>
          <w:rPrChange w:id="1595" w:author="Shicheng Guo" w:date="2016-10-02T22:38:00Z">
            <w:rPr>
              <w:rFonts w:ascii="Times New Roman" w:hAnsi="Times New Roman"/>
              <w:b/>
              <w:kern w:val="0"/>
              <w:sz w:val="20"/>
              <w:szCs w:val="20"/>
            </w:rPr>
          </w:rPrChange>
        </w:rPr>
      </w:pPr>
      <w:r w:rsidRPr="0009337A">
        <w:rPr>
          <w:rFonts w:ascii="Arial" w:hAnsi="Arial" w:cs="Arial"/>
          <w:b/>
          <w:kern w:val="0"/>
          <w:sz w:val="22"/>
          <w:rPrChange w:id="1596" w:author="Shicheng Guo" w:date="2016-10-02T22:38:00Z">
            <w:rPr>
              <w:rFonts w:ascii="Times New Roman" w:hAnsi="Times New Roman"/>
              <w:b/>
              <w:kern w:val="0"/>
              <w:sz w:val="20"/>
              <w:szCs w:val="20"/>
            </w:rPr>
          </w:rPrChange>
        </w:rPr>
        <w:t xml:space="preserve">With IFN-α and -β stimulus, T cells polarized towards immune suppression as of Treg cells </w:t>
      </w:r>
      <w:del w:id="1597" w:author="系统管理员" w:date="2016-10-02T21:52:00Z">
        <w:r w:rsidR="00346056" w:rsidRPr="0009337A" w:rsidDel="00F529E0">
          <w:rPr>
            <w:rFonts w:ascii="Arial" w:hAnsi="Arial" w:cs="Arial"/>
            <w:b/>
            <w:kern w:val="0"/>
            <w:sz w:val="22"/>
            <w:highlight w:val="yellow"/>
            <w:rPrChange w:id="1598" w:author="Shicheng Guo" w:date="2016-10-02T22:38:00Z">
              <w:rPr>
                <w:rFonts w:ascii="Times New Roman" w:hAnsi="Times New Roman"/>
                <w:b/>
                <w:kern w:val="0"/>
                <w:sz w:val="20"/>
                <w:szCs w:val="20"/>
              </w:rPr>
            </w:rPrChange>
          </w:rPr>
          <w:delText>and released more TGF-β</w:delText>
        </w:r>
      </w:del>
    </w:p>
    <w:p w:rsidR="00E82F8C" w:rsidRPr="0009337A" w:rsidDel="00D60A8B" w:rsidRDefault="00E82F8C">
      <w:pPr>
        <w:autoSpaceDE w:val="0"/>
        <w:autoSpaceDN w:val="0"/>
        <w:adjustRightInd w:val="0"/>
        <w:rPr>
          <w:del w:id="1599" w:author="系统管理员" w:date="2016-10-02T21:49:00Z"/>
          <w:rFonts w:ascii="Arial" w:hAnsi="Arial" w:cs="Arial"/>
          <w:kern w:val="0"/>
          <w:sz w:val="22"/>
          <w:rPrChange w:id="1600" w:author="Shicheng Guo" w:date="2016-10-02T22:38:00Z">
            <w:rPr>
              <w:del w:id="1601" w:author="系统管理员" w:date="2016-10-02T21:49:00Z"/>
              <w:rFonts w:ascii="Times New Roman" w:hAnsi="Times New Roman"/>
              <w:kern w:val="0"/>
              <w:sz w:val="20"/>
              <w:szCs w:val="20"/>
            </w:rPr>
          </w:rPrChange>
        </w:rPr>
      </w:pPr>
      <w:r w:rsidRPr="0009337A">
        <w:rPr>
          <w:rFonts w:ascii="Arial" w:hAnsi="Arial" w:cs="Arial"/>
          <w:color w:val="000000"/>
          <w:sz w:val="22"/>
          <w:rPrChange w:id="1602" w:author="Shicheng Guo" w:date="2016-10-02T22:38:00Z">
            <w:rPr>
              <w:rFonts w:ascii="open sans" w:hAnsi="open sans"/>
              <w:color w:val="000000"/>
              <w:szCs w:val="21"/>
            </w:rPr>
          </w:rPrChange>
        </w:rPr>
        <w:t xml:space="preserve">The above experiments indicated that SSc patients had high Treg levels, this suggested </w:t>
      </w:r>
      <w:r w:rsidRPr="0009337A">
        <w:rPr>
          <w:rFonts w:ascii="Arial" w:hAnsi="Arial" w:cs="Arial"/>
          <w:kern w:val="0"/>
          <w:sz w:val="22"/>
          <w:rPrChange w:id="1603" w:author="Shicheng Guo" w:date="2016-10-02T22:38:00Z">
            <w:rPr>
              <w:rFonts w:ascii="Times New Roman" w:hAnsi="Times New Roman"/>
              <w:kern w:val="0"/>
              <w:sz w:val="20"/>
              <w:szCs w:val="20"/>
            </w:rPr>
          </w:rPrChange>
        </w:rPr>
        <w:t xml:space="preserve">IFN-α and -β stimulus may lead to naïve T cells differentiating towards </w:t>
      </w:r>
      <w:r w:rsidRPr="0009337A">
        <w:rPr>
          <w:rFonts w:ascii="Arial" w:hAnsi="Arial" w:cs="Arial"/>
          <w:color w:val="000000"/>
          <w:sz w:val="22"/>
          <w:rPrChange w:id="1604" w:author="Shicheng Guo" w:date="2016-10-02T22:38:00Z">
            <w:rPr>
              <w:rFonts w:ascii="open sans" w:hAnsi="open sans"/>
              <w:color w:val="000000"/>
              <w:szCs w:val="21"/>
            </w:rPr>
          </w:rPrChange>
        </w:rPr>
        <w:t>Treg cells.</w:t>
      </w:r>
      <w:r w:rsidRPr="0009337A">
        <w:rPr>
          <w:rFonts w:ascii="Arial" w:hAnsi="Arial" w:cs="Arial"/>
          <w:b/>
          <w:kern w:val="0"/>
          <w:sz w:val="22"/>
          <w:rPrChange w:id="1605" w:author="Shicheng Guo" w:date="2016-10-02T22:38:00Z">
            <w:rPr>
              <w:rFonts w:ascii="Times New Roman" w:hAnsi="Times New Roman"/>
              <w:b/>
              <w:kern w:val="0"/>
              <w:sz w:val="20"/>
              <w:szCs w:val="20"/>
            </w:rPr>
          </w:rPrChange>
        </w:rPr>
        <w:t xml:space="preserve"> </w:t>
      </w:r>
      <w:r w:rsidRPr="0009337A">
        <w:rPr>
          <w:rFonts w:ascii="Arial" w:hAnsi="Arial" w:cs="Arial"/>
          <w:kern w:val="0"/>
          <w:sz w:val="22"/>
          <w:rPrChange w:id="1606" w:author="Shicheng Guo" w:date="2016-10-02T22:38:00Z">
            <w:rPr>
              <w:rFonts w:ascii="Times New Roman" w:hAnsi="Times New Roman"/>
              <w:kern w:val="0"/>
              <w:sz w:val="20"/>
              <w:szCs w:val="20"/>
            </w:rPr>
          </w:rPrChange>
        </w:rPr>
        <w:t>Therefore, we separated</w:t>
      </w:r>
      <w:r w:rsidRPr="0009337A">
        <w:rPr>
          <w:rFonts w:ascii="Arial" w:hAnsi="Arial" w:cs="Arial"/>
          <w:b/>
          <w:kern w:val="0"/>
          <w:sz w:val="22"/>
          <w:rPrChange w:id="1607" w:author="Shicheng Guo" w:date="2016-10-02T22:38:00Z">
            <w:rPr>
              <w:rFonts w:ascii="Times New Roman" w:hAnsi="Times New Roman"/>
              <w:b/>
              <w:kern w:val="0"/>
              <w:sz w:val="20"/>
              <w:szCs w:val="20"/>
            </w:rPr>
          </w:rPrChange>
        </w:rPr>
        <w:t xml:space="preserve"> </w:t>
      </w:r>
      <w:r w:rsidRPr="0009337A">
        <w:rPr>
          <w:rFonts w:ascii="Arial" w:hAnsi="Arial" w:cs="Arial"/>
          <w:color w:val="000000"/>
          <w:sz w:val="22"/>
          <w:rPrChange w:id="1608" w:author="Shicheng Guo" w:date="2016-10-02T22:38:00Z">
            <w:rPr>
              <w:rFonts w:ascii="open sans" w:hAnsi="open sans"/>
              <w:color w:val="000000"/>
              <w:szCs w:val="21"/>
            </w:rPr>
          </w:rPrChange>
        </w:rPr>
        <w:t>CD4</w:t>
      </w:r>
      <w:r w:rsidRPr="0009337A">
        <w:rPr>
          <w:rFonts w:ascii="Arial" w:hAnsi="Arial" w:cs="Arial"/>
          <w:color w:val="000000"/>
          <w:sz w:val="22"/>
          <w:bdr w:val="none" w:sz="0" w:space="0" w:color="auto" w:frame="1"/>
          <w:vertAlign w:val="superscript"/>
          <w:rPrChange w:id="1609" w:author="Shicheng Guo" w:date="2016-10-02T22:38:00Z">
            <w:rPr>
              <w:rFonts w:ascii="inherit" w:hAnsi="inherit"/>
              <w:color w:val="000000"/>
              <w:szCs w:val="21"/>
              <w:bdr w:val="none" w:sz="0" w:space="0" w:color="auto" w:frame="1"/>
              <w:vertAlign w:val="superscript"/>
            </w:rPr>
          </w:rPrChange>
        </w:rPr>
        <w:t>+</w:t>
      </w:r>
      <w:r w:rsidRPr="0009337A">
        <w:rPr>
          <w:rFonts w:ascii="Arial" w:hAnsi="Arial" w:cs="Arial"/>
          <w:color w:val="000000"/>
          <w:sz w:val="22"/>
          <w:rPrChange w:id="1610" w:author="Shicheng Guo" w:date="2016-10-02T22:38:00Z">
            <w:rPr>
              <w:rFonts w:ascii="open sans" w:hAnsi="open sans"/>
              <w:color w:val="000000"/>
              <w:szCs w:val="21"/>
            </w:rPr>
          </w:rPrChange>
        </w:rPr>
        <w:t>CD127</w:t>
      </w:r>
      <w:r w:rsidRPr="0009337A">
        <w:rPr>
          <w:rFonts w:ascii="Arial" w:hAnsi="Arial" w:cs="Arial"/>
          <w:color w:val="000000"/>
          <w:sz w:val="22"/>
          <w:bdr w:val="none" w:sz="0" w:space="0" w:color="auto" w:frame="1"/>
          <w:vertAlign w:val="superscript"/>
          <w:rPrChange w:id="1611" w:author="Shicheng Guo" w:date="2016-10-02T22:38:00Z">
            <w:rPr>
              <w:rFonts w:ascii="inherit" w:hAnsi="inherit"/>
              <w:color w:val="000000"/>
              <w:szCs w:val="21"/>
              <w:bdr w:val="none" w:sz="0" w:space="0" w:color="auto" w:frame="1"/>
              <w:vertAlign w:val="superscript"/>
            </w:rPr>
          </w:rPrChange>
        </w:rPr>
        <w:t>hi</w:t>
      </w:r>
      <w:r w:rsidRPr="0009337A">
        <w:rPr>
          <w:rFonts w:ascii="Arial" w:hAnsi="Arial" w:cs="Arial"/>
          <w:color w:val="000000"/>
          <w:sz w:val="22"/>
          <w:rPrChange w:id="1612" w:author="Shicheng Guo" w:date="2016-10-02T22:38:00Z">
            <w:rPr>
              <w:rFonts w:ascii="open sans" w:hAnsi="open sans"/>
              <w:color w:val="000000"/>
              <w:szCs w:val="21"/>
            </w:rPr>
          </w:rPrChange>
        </w:rPr>
        <w:t>CD45RA</w:t>
      </w:r>
      <w:r w:rsidRPr="0009337A">
        <w:rPr>
          <w:rFonts w:ascii="Arial" w:hAnsi="Arial" w:cs="Arial"/>
          <w:color w:val="000000"/>
          <w:sz w:val="22"/>
          <w:bdr w:val="none" w:sz="0" w:space="0" w:color="auto" w:frame="1"/>
          <w:vertAlign w:val="superscript"/>
          <w:rPrChange w:id="1613" w:author="Shicheng Guo" w:date="2016-10-02T22:38:00Z">
            <w:rPr>
              <w:rFonts w:ascii="inherit" w:hAnsi="inherit"/>
              <w:color w:val="000000"/>
              <w:szCs w:val="21"/>
              <w:bdr w:val="none" w:sz="0" w:space="0" w:color="auto" w:frame="1"/>
              <w:vertAlign w:val="superscript"/>
            </w:rPr>
          </w:rPrChange>
        </w:rPr>
        <w:t>hi</w:t>
      </w:r>
      <w:r w:rsidRPr="0009337A">
        <w:rPr>
          <w:rStyle w:val="apple-converted-space"/>
          <w:rFonts w:ascii="Arial" w:hAnsi="Arial" w:cs="Arial"/>
          <w:color w:val="000000"/>
          <w:sz w:val="22"/>
          <w:rPrChange w:id="1614" w:author="Shicheng Guo" w:date="2016-10-02T22:38:00Z">
            <w:rPr>
              <w:rStyle w:val="apple-converted-space"/>
              <w:rFonts w:ascii="open sans" w:hAnsi="open sans"/>
              <w:color w:val="000000"/>
              <w:szCs w:val="21"/>
            </w:rPr>
          </w:rPrChange>
        </w:rPr>
        <w:t> </w:t>
      </w:r>
      <w:r w:rsidRPr="0009337A">
        <w:rPr>
          <w:rFonts w:ascii="Arial" w:hAnsi="Arial" w:cs="Arial"/>
          <w:color w:val="000000"/>
          <w:sz w:val="22"/>
          <w:rPrChange w:id="1615" w:author="Shicheng Guo" w:date="2016-10-02T22:38:00Z">
            <w:rPr>
              <w:rFonts w:ascii="open sans" w:hAnsi="open sans"/>
              <w:color w:val="000000"/>
              <w:szCs w:val="21"/>
            </w:rPr>
          </w:rPrChange>
        </w:rPr>
        <w:t xml:space="preserve">naive T cells from PBMCs of healthy controls, then induced to differentiate into iTreg cells. As shown in </w:t>
      </w:r>
      <w:r w:rsidRPr="0009337A">
        <w:rPr>
          <w:rFonts w:ascii="Arial" w:hAnsi="Arial" w:cs="Arial"/>
          <w:color w:val="000000"/>
          <w:sz w:val="22"/>
          <w:highlight w:val="yellow"/>
          <w:rPrChange w:id="1616" w:author="Shicheng Guo" w:date="2016-10-02T22:38:00Z">
            <w:rPr>
              <w:rFonts w:ascii="open sans" w:hAnsi="open sans"/>
              <w:color w:val="000000"/>
              <w:szCs w:val="21"/>
              <w:highlight w:val="yellow"/>
            </w:rPr>
          </w:rPrChange>
        </w:rPr>
        <w:t>Fig X3a</w:t>
      </w:r>
      <w:r w:rsidRPr="0009337A">
        <w:rPr>
          <w:rFonts w:ascii="Arial" w:hAnsi="Arial" w:cs="Arial"/>
          <w:color w:val="000000"/>
          <w:sz w:val="22"/>
          <w:rPrChange w:id="1617" w:author="Shicheng Guo" w:date="2016-10-02T22:38:00Z">
            <w:rPr>
              <w:rFonts w:ascii="open sans" w:hAnsi="open sans"/>
              <w:color w:val="000000"/>
              <w:szCs w:val="21"/>
            </w:rPr>
          </w:rPrChange>
        </w:rPr>
        <w:t>, with r</w:t>
      </w:r>
      <w:r w:rsidRPr="0009337A">
        <w:rPr>
          <w:rFonts w:ascii="Arial" w:hAnsi="Arial" w:cs="Arial"/>
          <w:kern w:val="0"/>
          <w:sz w:val="22"/>
          <w:rPrChange w:id="1618" w:author="Shicheng Guo" w:date="2016-10-02T22:38:00Z">
            <w:rPr>
              <w:rFonts w:ascii="Times New Roman" w:hAnsi="Times New Roman"/>
              <w:kern w:val="0"/>
              <w:sz w:val="20"/>
              <w:szCs w:val="20"/>
            </w:rPr>
          </w:rPrChange>
        </w:rPr>
        <w:t xml:space="preserve">IFN-α4 and </w:t>
      </w:r>
      <w:del w:id="1619" w:author="系统管理员" w:date="2016-10-01T08:39:00Z">
        <w:r w:rsidRPr="0009337A" w:rsidDel="007501A6">
          <w:rPr>
            <w:rFonts w:ascii="Arial" w:hAnsi="Arial" w:cs="Arial"/>
            <w:kern w:val="0"/>
            <w:sz w:val="22"/>
            <w:rPrChange w:id="1620" w:author="Shicheng Guo" w:date="2016-10-02T22:38:00Z">
              <w:rPr>
                <w:rFonts w:ascii="Times New Roman" w:hAnsi="Times New Roman"/>
                <w:kern w:val="0"/>
                <w:sz w:val="20"/>
                <w:szCs w:val="20"/>
              </w:rPr>
            </w:rPrChange>
          </w:rPr>
          <w:delText>-</w:delText>
        </w:r>
      </w:del>
      <w:ins w:id="1621" w:author="系统管理员" w:date="2016-10-02T21:53:00Z">
        <w:r w:rsidR="0019047E" w:rsidRPr="0009337A">
          <w:rPr>
            <w:rFonts w:ascii="Arial" w:hAnsi="Arial" w:cs="Arial"/>
            <w:kern w:val="0"/>
            <w:sz w:val="22"/>
            <w:rPrChange w:id="1622" w:author="Shicheng Guo" w:date="2016-10-02T22:38:00Z">
              <w:rPr>
                <w:rFonts w:ascii="Times New Roman" w:hAnsi="Times New Roman"/>
                <w:kern w:val="0"/>
                <w:sz w:val="20"/>
                <w:szCs w:val="20"/>
              </w:rPr>
            </w:rPrChange>
          </w:rPr>
          <w:t>-</w:t>
        </w:r>
      </w:ins>
      <w:r w:rsidRPr="0009337A">
        <w:rPr>
          <w:rFonts w:ascii="Arial" w:hAnsi="Arial" w:cs="Arial"/>
          <w:kern w:val="0"/>
          <w:sz w:val="22"/>
          <w:rPrChange w:id="1623" w:author="Shicheng Guo" w:date="2016-10-02T22:38:00Z">
            <w:rPr>
              <w:rFonts w:ascii="Times New Roman" w:hAnsi="Times New Roman"/>
              <w:kern w:val="0"/>
              <w:sz w:val="20"/>
              <w:szCs w:val="20"/>
            </w:rPr>
          </w:rPrChange>
        </w:rPr>
        <w:t>β</w:t>
      </w:r>
      <w:ins w:id="1624" w:author="系统管理员" w:date="2016-10-01T08:39:00Z">
        <w:r w:rsidR="007501A6" w:rsidRPr="0009337A">
          <w:rPr>
            <w:rFonts w:ascii="Arial" w:hAnsi="Arial" w:cs="Arial"/>
            <w:kern w:val="0"/>
            <w:sz w:val="22"/>
            <w:rPrChange w:id="1625" w:author="Shicheng Guo" w:date="2016-10-02T22:38:00Z">
              <w:rPr>
                <w:rFonts w:ascii="Times New Roman" w:hAnsi="Times New Roman"/>
                <w:kern w:val="0"/>
                <w:sz w:val="20"/>
                <w:szCs w:val="20"/>
              </w:rPr>
            </w:rPrChange>
          </w:rPr>
          <w:t>1</w:t>
        </w:r>
      </w:ins>
      <w:r w:rsidRPr="0009337A">
        <w:rPr>
          <w:rFonts w:ascii="Arial" w:hAnsi="Arial" w:cs="Arial"/>
          <w:kern w:val="0"/>
          <w:sz w:val="22"/>
          <w:rPrChange w:id="1626" w:author="Shicheng Guo" w:date="2016-10-02T22:38:00Z">
            <w:rPr>
              <w:rFonts w:ascii="Times New Roman" w:hAnsi="Times New Roman"/>
              <w:kern w:val="0"/>
              <w:sz w:val="20"/>
              <w:szCs w:val="20"/>
            </w:rPr>
          </w:rPrChange>
        </w:rPr>
        <w:t xml:space="preserve"> stimulus for 6 h, iTreg cells level was higher than that with no stimulus. This result indicated that type I IFN could give rise to Th cells to proliferate and differatiate into more Treg through DNA hypomethylation and up-regulation of type I IFN-associated genes.</w:t>
      </w:r>
    </w:p>
    <w:p w:rsidR="00E82F8C" w:rsidRPr="0009337A" w:rsidRDefault="00346056">
      <w:pPr>
        <w:autoSpaceDE w:val="0"/>
        <w:autoSpaceDN w:val="0"/>
        <w:adjustRightInd w:val="0"/>
        <w:rPr>
          <w:rFonts w:ascii="Arial" w:hAnsi="Arial" w:cs="Arial"/>
          <w:kern w:val="0"/>
          <w:sz w:val="22"/>
          <w:rPrChange w:id="1627" w:author="Shicheng Guo" w:date="2016-10-02T22:38:00Z">
            <w:rPr>
              <w:rFonts w:ascii="Times New Roman" w:hAnsi="Times New Roman"/>
              <w:kern w:val="0"/>
              <w:sz w:val="20"/>
              <w:szCs w:val="20"/>
            </w:rPr>
          </w:rPrChange>
        </w:rPr>
      </w:pPr>
      <w:del w:id="1628" w:author="系统管理员" w:date="2016-10-02T21:49:00Z">
        <w:r w:rsidRPr="0009337A" w:rsidDel="00D60A8B">
          <w:rPr>
            <w:rFonts w:ascii="Arial" w:hAnsi="Arial" w:cs="Arial"/>
            <w:kern w:val="0"/>
            <w:sz w:val="22"/>
            <w:highlight w:val="yellow"/>
            <w:rPrChange w:id="1629" w:author="Shicheng Guo" w:date="2016-10-02T22:38:00Z">
              <w:rPr>
                <w:rFonts w:ascii="Times New Roman" w:hAnsi="Times New Roman"/>
                <w:kern w:val="0"/>
                <w:sz w:val="20"/>
                <w:szCs w:val="20"/>
              </w:rPr>
            </w:rPrChange>
          </w:rPr>
          <w:delText xml:space="preserve">Moreover, nTreg cells induced with </w:delText>
        </w:r>
        <w:r w:rsidRPr="0009337A" w:rsidDel="00D60A8B">
          <w:rPr>
            <w:rFonts w:ascii="Arial" w:hAnsi="Arial" w:cs="Arial"/>
            <w:color w:val="000000"/>
            <w:sz w:val="22"/>
            <w:highlight w:val="yellow"/>
            <w:rPrChange w:id="1630" w:author="Shicheng Guo" w:date="2016-10-02T22:38:00Z">
              <w:rPr>
                <w:rFonts w:ascii="open sans" w:hAnsi="open sans"/>
                <w:color w:val="000000"/>
                <w:szCs w:val="21"/>
              </w:rPr>
            </w:rPrChange>
          </w:rPr>
          <w:delText>r</w:delText>
        </w:r>
        <w:r w:rsidRPr="0009337A" w:rsidDel="00D60A8B">
          <w:rPr>
            <w:rFonts w:ascii="Arial" w:hAnsi="Arial" w:cs="Arial"/>
            <w:kern w:val="0"/>
            <w:sz w:val="22"/>
            <w:highlight w:val="yellow"/>
            <w:rPrChange w:id="1631" w:author="Shicheng Guo" w:date="2016-10-02T22:38:00Z">
              <w:rPr>
                <w:rFonts w:ascii="Times New Roman" w:hAnsi="Times New Roman"/>
                <w:kern w:val="0"/>
                <w:sz w:val="20"/>
                <w:szCs w:val="20"/>
              </w:rPr>
            </w:rPrChange>
          </w:rPr>
          <w:delText>IFN-α4 and -β stimulus for 6 h, their supernatant had significantly higher concentration of TGF-β1 protein than no stimulus (</w:delText>
        </w:r>
        <w:r w:rsidR="00E82F8C" w:rsidRPr="0009337A" w:rsidDel="00D60A8B">
          <w:rPr>
            <w:rFonts w:ascii="Arial" w:hAnsi="Arial" w:cs="Arial"/>
            <w:color w:val="000000"/>
            <w:sz w:val="22"/>
            <w:highlight w:val="yellow"/>
            <w:rPrChange w:id="1632" w:author="Shicheng Guo" w:date="2016-10-02T22:38:00Z">
              <w:rPr>
                <w:rFonts w:ascii="open sans" w:hAnsi="open sans"/>
                <w:color w:val="000000"/>
                <w:szCs w:val="21"/>
                <w:highlight w:val="yellow"/>
              </w:rPr>
            </w:rPrChange>
          </w:rPr>
          <w:delText>Fig X3b</w:delText>
        </w:r>
        <w:r w:rsidRPr="0009337A" w:rsidDel="00D60A8B">
          <w:rPr>
            <w:rFonts w:ascii="Arial" w:hAnsi="Arial" w:cs="Arial"/>
            <w:kern w:val="0"/>
            <w:sz w:val="22"/>
            <w:highlight w:val="yellow"/>
            <w:rPrChange w:id="1633" w:author="Shicheng Guo" w:date="2016-10-02T22:38:00Z">
              <w:rPr>
                <w:rFonts w:ascii="Times New Roman" w:hAnsi="Times New Roman"/>
                <w:kern w:val="0"/>
                <w:sz w:val="20"/>
                <w:szCs w:val="20"/>
              </w:rPr>
            </w:rPrChange>
          </w:rPr>
          <w:delText>). TGF-β is the most robust profibrotic cytokine</w:delText>
        </w:r>
        <w:r w:rsidRPr="0009337A" w:rsidDel="00D60A8B">
          <w:rPr>
            <w:rFonts w:ascii="Arial" w:hAnsi="Arial" w:cs="Arial"/>
            <w:kern w:val="0"/>
            <w:sz w:val="22"/>
            <w:highlight w:val="yellow"/>
            <w:rPrChange w:id="1634" w:author="Shicheng Guo" w:date="2016-10-02T22:38:00Z">
              <w:rPr>
                <w:rFonts w:ascii="Times New Roman" w:hAnsi="Times New Roman"/>
                <w:kern w:val="0"/>
                <w:sz w:val="20"/>
                <w:szCs w:val="20"/>
              </w:rPr>
            </w:rPrChange>
          </w:rPr>
          <w:fldChar w:fldCharType="begin"/>
        </w:r>
        <w:r w:rsidR="00D544F4" w:rsidRPr="0009337A" w:rsidDel="00D60A8B">
          <w:rPr>
            <w:rFonts w:ascii="Arial" w:hAnsi="Arial" w:cs="Arial"/>
            <w:kern w:val="0"/>
            <w:sz w:val="22"/>
            <w:highlight w:val="yellow"/>
            <w:rPrChange w:id="1635" w:author="Shicheng Guo" w:date="2016-10-02T22:38:00Z">
              <w:rPr>
                <w:rFonts w:ascii="Times New Roman" w:hAnsi="Times New Roman"/>
                <w:kern w:val="0"/>
                <w:sz w:val="20"/>
                <w:szCs w:val="20"/>
                <w:highlight w:val="yellow"/>
              </w:rPr>
            </w:rPrChange>
          </w:rPr>
          <w:delInstrText xml:space="preserve"> ADDIN EN.CITE &lt;EndNote&gt;&lt;Cite&gt;&lt;Author&gt;Wynn&lt;/Author&gt;&lt;Year&gt;2012&lt;/Year&gt;&lt;RecNum&gt;568&lt;/RecNum&gt;&lt;DisplayText&gt;[31]&lt;/DisplayText&gt;&lt;record&gt;&lt;rec-number&gt;568&lt;/rec-number&gt;&lt;foreign-keys&gt;&lt;key app="EN" db-id="w0ese0awerxv5me5avdpzvwqf9a5treea0ef" timestamp="1397811535"&gt;568&lt;/key&gt;&lt;key app="ENWeb" db-id=""&gt;0&lt;/key&gt;&lt;/foreign-keys&gt;&lt;ref-type name="Journal Article"&gt;17&lt;/ref-type&gt;&lt;contributors&gt;&lt;authors&gt;&lt;author&gt;Wynn, T. A.&lt;/author&gt;&lt;author&gt;Ramalingam, T. R.&lt;/author&gt;&lt;/authors&gt;&lt;/contributors&gt;&lt;auth-address&gt;Immunopathogenesis Section, Program in Barrier Immunity and Repair, Laboratory of Parasitic Diseases, National Institute of Allergy and Infectious Diseases, National Institutes of Health, Bethesda, Maryland, USA. twynn@niaid.nih.gov&lt;/auth-address&gt;&lt;titles&gt;&lt;title&gt;Mechanisms of fibrosis: therapeutic translation for fibrotic disease&lt;/title&gt;&lt;secondary-title&gt;Nat Med&lt;/secondary-title&gt;&lt;alt-title&gt;Nature medicine&lt;/alt-title&gt;&lt;/titles&gt;&lt;periodical&gt;&lt;full-title&gt;Nat Med&lt;/full-title&gt;&lt;abbr-1&gt;Nature medicine&lt;/abbr-1&gt;&lt;/periodical&gt;&lt;alt-periodical&gt;&lt;full-title&gt;Nat Med&lt;/full-title&gt;&lt;abbr-1&gt;Nature medicine&lt;/abbr-1&gt;&lt;/alt-periodical&gt;&lt;pages&gt;1028-40&lt;/pages&gt;&lt;volume&gt;18&lt;/volume&gt;&lt;number&gt;7&lt;/number&gt;&lt;keywords&gt;&lt;keyword&gt;Fibrosis/genetics/*immunology/pathology/*therapy&lt;/keyword&gt;&lt;keyword&gt;Humans&lt;/keyword&gt;&lt;keyword&gt;Immunity/immunology&lt;/keyword&gt;&lt;keyword&gt;Inflammation Mediators/metabolism&lt;/keyword&gt;&lt;keyword&gt;Myofibroblasts/metabolism/pathology&lt;/keyword&gt;&lt;keyword&gt;*Translational Medical Research&lt;/keyword&gt;&lt;keyword&gt;Wound Healing&lt;/keyword&gt;&lt;/keywords&gt;&lt;dates&gt;&lt;year&gt;2012&lt;/year&gt;&lt;pub-dates&gt;&lt;date&gt;Jul&lt;/date&gt;&lt;/pub-dates&gt;&lt;/dates&gt;&lt;isbn&gt;1546-170X (Electronic)&amp;#xD;1078-8956 (Linking)&lt;/isbn&gt;&lt;accession-num&gt;22772564&lt;/accession-num&gt;&lt;urls&gt;&lt;related-urls&gt;&lt;url&gt;http://www.ncbi.nlm.nih.gov/pubmed/22772564&lt;/url&gt;&lt;/related-urls&gt;&lt;/urls&gt;&lt;custom2&gt;3405917&lt;/custom2&gt;&lt;electronic-resource-num&gt;10.1038/nm.2807&lt;/electronic-resource-num&gt;&lt;/record&gt;&lt;/Cite&gt;&lt;/EndNote&gt;</w:delInstrText>
        </w:r>
        <w:r w:rsidRPr="0009337A" w:rsidDel="00D60A8B">
          <w:rPr>
            <w:rFonts w:ascii="Arial" w:hAnsi="Arial" w:cs="Arial"/>
            <w:kern w:val="0"/>
            <w:sz w:val="22"/>
            <w:highlight w:val="yellow"/>
            <w:rPrChange w:id="1636" w:author="Shicheng Guo" w:date="2016-10-02T22:38:00Z">
              <w:rPr>
                <w:rFonts w:ascii="Times New Roman" w:hAnsi="Times New Roman"/>
                <w:kern w:val="0"/>
                <w:sz w:val="20"/>
                <w:szCs w:val="20"/>
              </w:rPr>
            </w:rPrChange>
          </w:rPr>
          <w:fldChar w:fldCharType="separate"/>
        </w:r>
        <w:r w:rsidRPr="0009337A" w:rsidDel="00D60A8B">
          <w:rPr>
            <w:rFonts w:ascii="Arial" w:hAnsi="Arial" w:cs="Arial"/>
            <w:noProof/>
            <w:kern w:val="0"/>
            <w:sz w:val="22"/>
            <w:highlight w:val="yellow"/>
            <w:rPrChange w:id="1637" w:author="Shicheng Guo" w:date="2016-10-02T22:38:00Z">
              <w:rPr>
                <w:rFonts w:ascii="Times New Roman" w:hAnsi="Times New Roman"/>
                <w:noProof/>
                <w:kern w:val="0"/>
                <w:sz w:val="20"/>
                <w:szCs w:val="20"/>
              </w:rPr>
            </w:rPrChange>
          </w:rPr>
          <w:delText>[</w:delText>
        </w:r>
        <w:r w:rsidR="00AA1E63" w:rsidRPr="0009337A" w:rsidDel="00D60A8B">
          <w:rPr>
            <w:rFonts w:ascii="Arial" w:hAnsi="Arial" w:cs="Arial"/>
            <w:noProof/>
            <w:kern w:val="0"/>
            <w:sz w:val="22"/>
            <w:highlight w:val="yellow"/>
            <w:rPrChange w:id="1638" w:author="Shicheng Guo" w:date="2016-10-02T22:38:00Z">
              <w:rPr>
                <w:rFonts w:ascii="Times New Roman" w:hAnsi="Times New Roman"/>
                <w:noProof/>
                <w:kern w:val="0"/>
                <w:sz w:val="20"/>
                <w:szCs w:val="20"/>
                <w:highlight w:val="yellow"/>
              </w:rPr>
            </w:rPrChange>
          </w:rPr>
          <w:fldChar w:fldCharType="begin"/>
        </w:r>
        <w:r w:rsidR="00AA1E63" w:rsidRPr="0009337A" w:rsidDel="00D60A8B">
          <w:rPr>
            <w:rFonts w:ascii="Arial" w:hAnsi="Arial" w:cs="Arial"/>
            <w:noProof/>
            <w:kern w:val="0"/>
            <w:sz w:val="22"/>
            <w:highlight w:val="yellow"/>
            <w:rPrChange w:id="1639" w:author="Shicheng Guo" w:date="2016-10-02T22:38:00Z">
              <w:rPr>
                <w:rFonts w:ascii="Times New Roman" w:hAnsi="Times New Roman"/>
                <w:noProof/>
                <w:kern w:val="0"/>
                <w:sz w:val="20"/>
                <w:szCs w:val="20"/>
                <w:highlight w:val="yellow"/>
              </w:rPr>
            </w:rPrChange>
          </w:rPr>
          <w:delInstrText xml:space="preserve"> HYPERLINK \l "_ENREF_31" \o "Wynn, 2012 #568" </w:delInstrText>
        </w:r>
        <w:r w:rsidR="00AA1E63" w:rsidRPr="0009337A" w:rsidDel="00D60A8B">
          <w:rPr>
            <w:rFonts w:ascii="Arial" w:hAnsi="Arial" w:cs="Arial"/>
            <w:noProof/>
            <w:kern w:val="0"/>
            <w:sz w:val="22"/>
            <w:highlight w:val="yellow"/>
            <w:rPrChange w:id="1640" w:author="Shicheng Guo" w:date="2016-10-02T22:38:00Z">
              <w:rPr>
                <w:rFonts w:ascii="Times New Roman" w:hAnsi="Times New Roman"/>
                <w:noProof/>
                <w:kern w:val="0"/>
                <w:sz w:val="20"/>
                <w:szCs w:val="20"/>
                <w:highlight w:val="yellow"/>
              </w:rPr>
            </w:rPrChange>
          </w:rPr>
          <w:fldChar w:fldCharType="separate"/>
        </w:r>
        <w:r w:rsidR="00AA1E63" w:rsidRPr="0009337A" w:rsidDel="00D60A8B">
          <w:rPr>
            <w:rFonts w:ascii="Arial" w:hAnsi="Arial" w:cs="Arial"/>
            <w:noProof/>
            <w:kern w:val="0"/>
            <w:sz w:val="22"/>
            <w:highlight w:val="yellow"/>
            <w:rPrChange w:id="1641" w:author="Shicheng Guo" w:date="2016-10-02T22:38:00Z">
              <w:rPr>
                <w:rFonts w:ascii="Times New Roman" w:hAnsi="Times New Roman"/>
                <w:noProof/>
                <w:kern w:val="0"/>
                <w:sz w:val="20"/>
                <w:szCs w:val="20"/>
              </w:rPr>
            </w:rPrChange>
          </w:rPr>
          <w:delText>31</w:delText>
        </w:r>
        <w:r w:rsidR="00AA1E63" w:rsidRPr="0009337A" w:rsidDel="00D60A8B">
          <w:rPr>
            <w:rFonts w:ascii="Arial" w:hAnsi="Arial" w:cs="Arial"/>
            <w:noProof/>
            <w:kern w:val="0"/>
            <w:sz w:val="22"/>
            <w:highlight w:val="yellow"/>
            <w:rPrChange w:id="1642" w:author="Shicheng Guo" w:date="2016-10-02T22:38:00Z">
              <w:rPr>
                <w:rFonts w:ascii="Times New Roman" w:hAnsi="Times New Roman"/>
                <w:noProof/>
                <w:kern w:val="0"/>
                <w:sz w:val="20"/>
                <w:szCs w:val="20"/>
                <w:highlight w:val="yellow"/>
              </w:rPr>
            </w:rPrChange>
          </w:rPr>
          <w:fldChar w:fldCharType="end"/>
        </w:r>
        <w:r w:rsidRPr="0009337A" w:rsidDel="00D60A8B">
          <w:rPr>
            <w:rFonts w:ascii="Arial" w:hAnsi="Arial" w:cs="Arial"/>
            <w:noProof/>
            <w:kern w:val="0"/>
            <w:sz w:val="22"/>
            <w:highlight w:val="yellow"/>
            <w:rPrChange w:id="1643" w:author="Shicheng Guo" w:date="2016-10-02T22:38:00Z">
              <w:rPr>
                <w:rFonts w:ascii="Times New Roman" w:hAnsi="Times New Roman"/>
                <w:noProof/>
                <w:kern w:val="0"/>
                <w:sz w:val="20"/>
                <w:szCs w:val="20"/>
              </w:rPr>
            </w:rPrChange>
          </w:rPr>
          <w:delText>]</w:delText>
        </w:r>
        <w:r w:rsidRPr="0009337A" w:rsidDel="00D60A8B">
          <w:rPr>
            <w:rFonts w:ascii="Arial" w:hAnsi="Arial" w:cs="Arial"/>
            <w:kern w:val="0"/>
            <w:sz w:val="22"/>
            <w:highlight w:val="yellow"/>
            <w:rPrChange w:id="1644" w:author="Shicheng Guo" w:date="2016-10-02T22:38:00Z">
              <w:rPr>
                <w:rFonts w:ascii="Times New Roman" w:hAnsi="Times New Roman"/>
                <w:kern w:val="0"/>
                <w:sz w:val="20"/>
                <w:szCs w:val="20"/>
              </w:rPr>
            </w:rPrChange>
          </w:rPr>
          <w:fldChar w:fldCharType="end"/>
        </w:r>
        <w:r w:rsidRPr="0009337A" w:rsidDel="00D60A8B">
          <w:rPr>
            <w:rFonts w:ascii="Arial" w:hAnsi="Arial" w:cs="Arial"/>
            <w:kern w:val="0"/>
            <w:sz w:val="22"/>
            <w:highlight w:val="yellow"/>
            <w:rPrChange w:id="1645" w:author="Shicheng Guo" w:date="2016-10-02T22:38:00Z">
              <w:rPr>
                <w:rFonts w:ascii="Times New Roman" w:hAnsi="Times New Roman"/>
                <w:kern w:val="0"/>
                <w:sz w:val="20"/>
                <w:szCs w:val="20"/>
              </w:rPr>
            </w:rPrChange>
          </w:rPr>
          <w:delText xml:space="preserve">. mRNA level of TGF-β1 gene in nTreg cell lysis with </w:delText>
        </w:r>
        <w:r w:rsidRPr="0009337A" w:rsidDel="00D60A8B">
          <w:rPr>
            <w:rFonts w:ascii="Arial" w:hAnsi="Arial" w:cs="Arial"/>
            <w:color w:val="000000"/>
            <w:sz w:val="22"/>
            <w:highlight w:val="yellow"/>
            <w:rPrChange w:id="1646" w:author="Shicheng Guo" w:date="2016-10-02T22:38:00Z">
              <w:rPr>
                <w:rFonts w:ascii="open sans" w:hAnsi="open sans"/>
                <w:color w:val="000000"/>
                <w:szCs w:val="21"/>
              </w:rPr>
            </w:rPrChange>
          </w:rPr>
          <w:delText>r</w:delText>
        </w:r>
        <w:r w:rsidRPr="0009337A" w:rsidDel="00D60A8B">
          <w:rPr>
            <w:rFonts w:ascii="Arial" w:hAnsi="Arial" w:cs="Arial"/>
            <w:kern w:val="0"/>
            <w:sz w:val="22"/>
            <w:highlight w:val="yellow"/>
            <w:rPrChange w:id="1647" w:author="Shicheng Guo" w:date="2016-10-02T22:38:00Z">
              <w:rPr>
                <w:rFonts w:ascii="Times New Roman" w:hAnsi="Times New Roman"/>
                <w:kern w:val="0"/>
                <w:sz w:val="20"/>
                <w:szCs w:val="20"/>
              </w:rPr>
            </w:rPrChange>
          </w:rPr>
          <w:delText>IFN-α4 and -β was significantly higher than those with controls (</w:delText>
        </w:r>
        <w:r w:rsidR="00E82F8C" w:rsidRPr="0009337A" w:rsidDel="00D60A8B">
          <w:rPr>
            <w:rFonts w:ascii="Arial" w:hAnsi="Arial" w:cs="Arial"/>
            <w:color w:val="000000"/>
            <w:sz w:val="22"/>
            <w:highlight w:val="yellow"/>
            <w:rPrChange w:id="1648" w:author="Shicheng Guo" w:date="2016-10-02T22:38:00Z">
              <w:rPr>
                <w:rFonts w:ascii="open sans" w:hAnsi="open sans"/>
                <w:color w:val="000000"/>
                <w:szCs w:val="21"/>
                <w:highlight w:val="yellow"/>
              </w:rPr>
            </w:rPrChange>
          </w:rPr>
          <w:delText>Fig X3c</w:delText>
        </w:r>
        <w:r w:rsidRPr="0009337A" w:rsidDel="00D60A8B">
          <w:rPr>
            <w:rFonts w:ascii="Arial" w:hAnsi="Arial" w:cs="Arial"/>
            <w:kern w:val="0"/>
            <w:sz w:val="22"/>
            <w:highlight w:val="yellow"/>
            <w:rPrChange w:id="1649" w:author="Shicheng Guo" w:date="2016-10-02T22:38:00Z">
              <w:rPr>
                <w:rFonts w:ascii="Times New Roman" w:hAnsi="Times New Roman"/>
                <w:kern w:val="0"/>
                <w:sz w:val="20"/>
                <w:szCs w:val="20"/>
              </w:rPr>
            </w:rPrChange>
          </w:rPr>
          <w:delText xml:space="preserve">). Both with </w:delText>
        </w:r>
        <w:r w:rsidRPr="0009337A" w:rsidDel="00D60A8B">
          <w:rPr>
            <w:rFonts w:ascii="Arial" w:hAnsi="Arial" w:cs="Arial"/>
            <w:color w:val="000000"/>
            <w:sz w:val="22"/>
            <w:highlight w:val="yellow"/>
            <w:rPrChange w:id="1650" w:author="Shicheng Guo" w:date="2016-10-02T22:38:00Z">
              <w:rPr>
                <w:rFonts w:ascii="open sans" w:hAnsi="open sans"/>
                <w:color w:val="000000"/>
                <w:szCs w:val="21"/>
              </w:rPr>
            </w:rPrChange>
          </w:rPr>
          <w:delText>r</w:delText>
        </w:r>
        <w:r w:rsidRPr="0009337A" w:rsidDel="00D60A8B">
          <w:rPr>
            <w:rFonts w:ascii="Arial" w:hAnsi="Arial" w:cs="Arial"/>
            <w:kern w:val="0"/>
            <w:sz w:val="22"/>
            <w:highlight w:val="yellow"/>
            <w:rPrChange w:id="1651" w:author="Shicheng Guo" w:date="2016-10-02T22:38:00Z">
              <w:rPr>
                <w:rFonts w:ascii="Times New Roman" w:hAnsi="Times New Roman"/>
                <w:kern w:val="0"/>
                <w:sz w:val="20"/>
                <w:szCs w:val="20"/>
              </w:rPr>
            </w:rPrChange>
          </w:rPr>
          <w:delText>IFN-α4 and -β stimulus, PBMCs from SSc patients had markedly higher level of TGF-β1 protein (</w:delText>
        </w:r>
        <w:r w:rsidR="00E82F8C" w:rsidRPr="0009337A" w:rsidDel="00D60A8B">
          <w:rPr>
            <w:rFonts w:ascii="Arial" w:hAnsi="Arial" w:cs="Arial"/>
            <w:color w:val="000000"/>
            <w:sz w:val="22"/>
            <w:highlight w:val="yellow"/>
            <w:rPrChange w:id="1652" w:author="Shicheng Guo" w:date="2016-10-02T22:38:00Z">
              <w:rPr>
                <w:rFonts w:ascii="open sans" w:hAnsi="open sans"/>
                <w:color w:val="000000"/>
                <w:szCs w:val="21"/>
                <w:highlight w:val="yellow"/>
              </w:rPr>
            </w:rPrChange>
          </w:rPr>
          <w:delText>Fig X3d</w:delText>
        </w:r>
        <w:r w:rsidRPr="0009337A" w:rsidDel="00D60A8B">
          <w:rPr>
            <w:rFonts w:ascii="Arial" w:hAnsi="Arial" w:cs="Arial"/>
            <w:kern w:val="0"/>
            <w:sz w:val="22"/>
            <w:highlight w:val="yellow"/>
            <w:rPrChange w:id="1653" w:author="Shicheng Guo" w:date="2016-10-02T22:38:00Z">
              <w:rPr>
                <w:rFonts w:ascii="Times New Roman" w:hAnsi="Times New Roman"/>
                <w:kern w:val="0"/>
                <w:sz w:val="20"/>
                <w:szCs w:val="20"/>
              </w:rPr>
            </w:rPrChange>
          </w:rPr>
          <w:delText>) and mRNA expression (</w:delText>
        </w:r>
        <w:r w:rsidR="00E82F8C" w:rsidRPr="0009337A" w:rsidDel="00D60A8B">
          <w:rPr>
            <w:rFonts w:ascii="Arial" w:hAnsi="Arial" w:cs="Arial"/>
            <w:color w:val="000000"/>
            <w:sz w:val="22"/>
            <w:highlight w:val="yellow"/>
            <w:rPrChange w:id="1654" w:author="Shicheng Guo" w:date="2016-10-02T22:38:00Z">
              <w:rPr>
                <w:rFonts w:ascii="open sans" w:hAnsi="open sans"/>
                <w:color w:val="000000"/>
                <w:szCs w:val="21"/>
                <w:highlight w:val="yellow"/>
              </w:rPr>
            </w:rPrChange>
          </w:rPr>
          <w:delText>Fig X3e</w:delText>
        </w:r>
        <w:r w:rsidRPr="0009337A" w:rsidDel="00D60A8B">
          <w:rPr>
            <w:rFonts w:ascii="Arial" w:hAnsi="Arial" w:cs="Arial"/>
            <w:kern w:val="0"/>
            <w:sz w:val="22"/>
            <w:highlight w:val="yellow"/>
            <w:rPrChange w:id="1655" w:author="Shicheng Guo" w:date="2016-10-02T22:38:00Z">
              <w:rPr>
                <w:rFonts w:ascii="Times New Roman" w:hAnsi="Times New Roman"/>
                <w:kern w:val="0"/>
                <w:sz w:val="20"/>
                <w:szCs w:val="20"/>
              </w:rPr>
            </w:rPrChange>
          </w:rPr>
          <w:delText>) than those from healthy controls.</w:delText>
        </w:r>
        <w:r w:rsidR="00E82F8C" w:rsidRPr="0009337A" w:rsidDel="00D60A8B">
          <w:rPr>
            <w:rFonts w:ascii="Arial" w:hAnsi="Arial" w:cs="Arial"/>
            <w:kern w:val="0"/>
            <w:sz w:val="22"/>
            <w:rPrChange w:id="1656" w:author="Shicheng Guo" w:date="2016-10-02T22:38:00Z">
              <w:rPr>
                <w:rFonts w:ascii="Times New Roman" w:hAnsi="Times New Roman"/>
                <w:kern w:val="0"/>
                <w:sz w:val="20"/>
                <w:szCs w:val="20"/>
              </w:rPr>
            </w:rPrChange>
          </w:rPr>
          <w:delText xml:space="preserve"> Contrastly</w:delText>
        </w:r>
      </w:del>
      <w:ins w:id="1657" w:author="系统管理员" w:date="2016-10-02T21:49:00Z">
        <w:r w:rsidR="00D60A8B" w:rsidRPr="0009337A">
          <w:rPr>
            <w:rFonts w:ascii="Arial" w:hAnsi="Arial" w:cs="Arial"/>
            <w:kern w:val="0"/>
            <w:sz w:val="22"/>
            <w:rPrChange w:id="1658" w:author="Shicheng Guo" w:date="2016-10-02T22:38:00Z">
              <w:rPr>
                <w:rFonts w:ascii="Times New Roman" w:hAnsi="Times New Roman"/>
                <w:kern w:val="0"/>
                <w:sz w:val="20"/>
                <w:szCs w:val="20"/>
              </w:rPr>
            </w:rPrChange>
          </w:rPr>
          <w:t>Contrast</w:t>
        </w:r>
        <w:r w:rsidR="00D46948" w:rsidRPr="0009337A">
          <w:rPr>
            <w:rFonts w:ascii="Arial" w:hAnsi="Arial" w:cs="Arial"/>
            <w:kern w:val="0"/>
            <w:sz w:val="22"/>
            <w:rPrChange w:id="1659" w:author="Shicheng Guo" w:date="2016-10-02T22:38:00Z">
              <w:rPr>
                <w:rFonts w:ascii="Times New Roman" w:hAnsi="Times New Roman"/>
                <w:kern w:val="0"/>
                <w:sz w:val="20"/>
                <w:szCs w:val="20"/>
              </w:rPr>
            </w:rPrChange>
          </w:rPr>
          <w:t>ly</w:t>
        </w:r>
      </w:ins>
      <w:r w:rsidR="00E82F8C" w:rsidRPr="0009337A">
        <w:rPr>
          <w:rFonts w:ascii="Arial" w:hAnsi="Arial" w:cs="Arial"/>
          <w:kern w:val="0"/>
          <w:sz w:val="22"/>
          <w:rPrChange w:id="1660" w:author="Shicheng Guo" w:date="2016-10-02T22:38:00Z">
            <w:rPr>
              <w:rFonts w:ascii="Times New Roman" w:hAnsi="Times New Roman"/>
              <w:kern w:val="0"/>
              <w:sz w:val="20"/>
              <w:szCs w:val="20"/>
            </w:rPr>
          </w:rPrChange>
        </w:rPr>
        <w:t xml:space="preserve">, with </w:t>
      </w:r>
      <w:r w:rsidR="00E82F8C" w:rsidRPr="0009337A">
        <w:rPr>
          <w:rFonts w:ascii="Arial" w:hAnsi="Arial" w:cs="Arial"/>
          <w:color w:val="000000"/>
          <w:sz w:val="22"/>
          <w:rPrChange w:id="1661" w:author="Shicheng Guo" w:date="2016-10-02T22:38:00Z">
            <w:rPr>
              <w:rFonts w:ascii="open sans" w:hAnsi="open sans"/>
              <w:color w:val="000000"/>
              <w:szCs w:val="21"/>
            </w:rPr>
          </w:rPrChange>
        </w:rPr>
        <w:t>r</w:t>
      </w:r>
      <w:r w:rsidR="00E82F8C" w:rsidRPr="0009337A">
        <w:rPr>
          <w:rFonts w:ascii="Arial" w:hAnsi="Arial" w:cs="Arial"/>
          <w:kern w:val="0"/>
          <w:sz w:val="22"/>
          <w:rPrChange w:id="1662" w:author="Shicheng Guo" w:date="2016-10-02T22:38:00Z">
            <w:rPr>
              <w:rFonts w:ascii="Times New Roman" w:hAnsi="Times New Roman"/>
              <w:kern w:val="0"/>
              <w:sz w:val="20"/>
              <w:szCs w:val="20"/>
            </w:rPr>
          </w:rPrChange>
        </w:rPr>
        <w:t xml:space="preserve">IFN-α4 and </w:t>
      </w:r>
      <w:del w:id="1663" w:author="系统管理员" w:date="2016-10-01T08:15:00Z">
        <w:r w:rsidR="00E82F8C" w:rsidRPr="0009337A" w:rsidDel="00707BAE">
          <w:rPr>
            <w:rFonts w:ascii="Arial" w:hAnsi="Arial" w:cs="Arial"/>
            <w:kern w:val="0"/>
            <w:sz w:val="22"/>
            <w:rPrChange w:id="1664" w:author="Shicheng Guo" w:date="2016-10-02T22:38:00Z">
              <w:rPr>
                <w:rFonts w:ascii="Times New Roman" w:hAnsi="Times New Roman"/>
                <w:kern w:val="0"/>
                <w:sz w:val="20"/>
                <w:szCs w:val="20"/>
              </w:rPr>
            </w:rPrChange>
          </w:rPr>
          <w:delText>-</w:delText>
        </w:r>
      </w:del>
      <w:ins w:id="1665" w:author="系统管理员" w:date="2016-10-01T08:15:00Z">
        <w:r w:rsidR="00707BAE" w:rsidRPr="0009337A">
          <w:rPr>
            <w:rFonts w:ascii="Arial" w:hAnsi="Arial" w:cs="Arial"/>
            <w:kern w:val="0"/>
            <w:sz w:val="22"/>
            <w:rPrChange w:id="1666" w:author="Shicheng Guo" w:date="2016-10-02T22:38:00Z">
              <w:rPr>
                <w:rFonts w:ascii="Times New Roman" w:hAnsi="Times New Roman"/>
                <w:kern w:val="0"/>
                <w:sz w:val="20"/>
                <w:szCs w:val="20"/>
              </w:rPr>
            </w:rPrChange>
          </w:rPr>
          <w:t>–</w:t>
        </w:r>
      </w:ins>
      <w:r w:rsidR="00E82F8C" w:rsidRPr="0009337A">
        <w:rPr>
          <w:rFonts w:ascii="Arial" w:hAnsi="Arial" w:cs="Arial"/>
          <w:kern w:val="0"/>
          <w:sz w:val="22"/>
          <w:rPrChange w:id="1667" w:author="Shicheng Guo" w:date="2016-10-02T22:38:00Z">
            <w:rPr>
              <w:rFonts w:ascii="Times New Roman" w:hAnsi="Times New Roman"/>
              <w:kern w:val="0"/>
              <w:sz w:val="20"/>
              <w:szCs w:val="20"/>
            </w:rPr>
          </w:rPrChange>
        </w:rPr>
        <w:t>β</w:t>
      </w:r>
      <w:ins w:id="1668" w:author="系统管理员" w:date="2016-10-01T08:15:00Z">
        <w:r w:rsidR="00707BAE" w:rsidRPr="0009337A">
          <w:rPr>
            <w:rFonts w:ascii="Arial" w:hAnsi="Arial" w:cs="Arial"/>
            <w:kern w:val="0"/>
            <w:sz w:val="22"/>
            <w:rPrChange w:id="1669" w:author="Shicheng Guo" w:date="2016-10-02T22:38:00Z">
              <w:rPr>
                <w:rFonts w:ascii="Times New Roman" w:hAnsi="Times New Roman"/>
                <w:kern w:val="0"/>
                <w:sz w:val="20"/>
                <w:szCs w:val="20"/>
              </w:rPr>
            </w:rPrChange>
          </w:rPr>
          <w:t>1</w:t>
        </w:r>
      </w:ins>
      <w:r w:rsidR="00E82F8C" w:rsidRPr="0009337A">
        <w:rPr>
          <w:rFonts w:ascii="Arial" w:hAnsi="Arial" w:cs="Arial"/>
          <w:kern w:val="0"/>
          <w:sz w:val="22"/>
          <w:rPrChange w:id="1670" w:author="Shicheng Guo" w:date="2016-10-02T22:38:00Z">
            <w:rPr>
              <w:rFonts w:ascii="Times New Roman" w:hAnsi="Times New Roman"/>
              <w:kern w:val="0"/>
              <w:sz w:val="20"/>
              <w:szCs w:val="20"/>
            </w:rPr>
          </w:rPrChange>
        </w:rPr>
        <w:t xml:space="preserve"> stimulus, PBMCs from SSc patients had markedly lower level of IFN-γ protein (</w:t>
      </w:r>
      <w:r w:rsidR="00E82F8C" w:rsidRPr="0009337A">
        <w:rPr>
          <w:rFonts w:ascii="Arial" w:hAnsi="Arial" w:cs="Arial"/>
          <w:color w:val="000000"/>
          <w:sz w:val="22"/>
          <w:highlight w:val="yellow"/>
          <w:rPrChange w:id="1671" w:author="Shicheng Guo" w:date="2016-10-02T22:38:00Z">
            <w:rPr>
              <w:rFonts w:ascii="open sans" w:hAnsi="open sans"/>
              <w:color w:val="000000"/>
              <w:szCs w:val="21"/>
              <w:highlight w:val="yellow"/>
            </w:rPr>
          </w:rPrChange>
        </w:rPr>
        <w:t>Fig X3d</w:t>
      </w:r>
      <w:r w:rsidR="00E82F8C" w:rsidRPr="0009337A">
        <w:rPr>
          <w:rFonts w:ascii="Arial" w:hAnsi="Arial" w:cs="Arial"/>
          <w:kern w:val="0"/>
          <w:sz w:val="22"/>
          <w:rPrChange w:id="1672" w:author="Shicheng Guo" w:date="2016-10-02T22:38:00Z">
            <w:rPr>
              <w:rFonts w:ascii="Times New Roman" w:hAnsi="Times New Roman"/>
              <w:kern w:val="0"/>
              <w:sz w:val="20"/>
              <w:szCs w:val="20"/>
            </w:rPr>
          </w:rPrChange>
        </w:rPr>
        <w:t>) and mRNA expression (</w:t>
      </w:r>
      <w:r w:rsidR="00E82F8C" w:rsidRPr="0009337A">
        <w:rPr>
          <w:rFonts w:ascii="Arial" w:hAnsi="Arial" w:cs="Arial"/>
          <w:color w:val="000000"/>
          <w:sz w:val="22"/>
          <w:highlight w:val="yellow"/>
          <w:rPrChange w:id="1673" w:author="Shicheng Guo" w:date="2016-10-02T22:38:00Z">
            <w:rPr>
              <w:rFonts w:ascii="open sans" w:hAnsi="open sans"/>
              <w:color w:val="000000"/>
              <w:szCs w:val="21"/>
              <w:highlight w:val="yellow"/>
            </w:rPr>
          </w:rPrChange>
        </w:rPr>
        <w:t>Fig X3e</w:t>
      </w:r>
      <w:r w:rsidR="00E82F8C" w:rsidRPr="0009337A">
        <w:rPr>
          <w:rFonts w:ascii="Arial" w:hAnsi="Arial" w:cs="Arial"/>
          <w:kern w:val="0"/>
          <w:sz w:val="22"/>
          <w:rPrChange w:id="1674" w:author="Shicheng Guo" w:date="2016-10-02T22:38:00Z">
            <w:rPr>
              <w:rFonts w:ascii="Times New Roman" w:hAnsi="Times New Roman"/>
              <w:kern w:val="0"/>
              <w:sz w:val="20"/>
              <w:szCs w:val="20"/>
            </w:rPr>
          </w:rPrChange>
        </w:rPr>
        <w:t>) than those from healthy controls.</w:t>
      </w:r>
    </w:p>
    <w:p w:rsidR="00E82F8C" w:rsidRPr="0009337A" w:rsidRDefault="00E82F8C">
      <w:pPr>
        <w:autoSpaceDE w:val="0"/>
        <w:autoSpaceDN w:val="0"/>
        <w:adjustRightInd w:val="0"/>
        <w:rPr>
          <w:rFonts w:ascii="Arial" w:hAnsi="Arial" w:cs="Arial"/>
          <w:kern w:val="0"/>
          <w:sz w:val="22"/>
          <w:rPrChange w:id="1675" w:author="Shicheng Guo" w:date="2016-10-02T22:38:00Z">
            <w:rPr>
              <w:rFonts w:ascii="Times New Roman" w:hAnsi="Times New Roman"/>
              <w:kern w:val="0"/>
              <w:sz w:val="20"/>
              <w:szCs w:val="20"/>
            </w:rPr>
          </w:rPrChange>
        </w:rPr>
      </w:pPr>
      <w:r w:rsidRPr="0009337A">
        <w:rPr>
          <w:rFonts w:ascii="Arial" w:hAnsi="Arial" w:cs="Arial"/>
          <w:kern w:val="0"/>
          <w:sz w:val="22"/>
          <w:rPrChange w:id="1676" w:author="Shicheng Guo" w:date="2016-10-02T22:38:00Z">
            <w:rPr>
              <w:rFonts w:ascii="Times New Roman" w:hAnsi="Times New Roman"/>
              <w:kern w:val="0"/>
              <w:sz w:val="20"/>
              <w:szCs w:val="20"/>
            </w:rPr>
          </w:rPrChange>
        </w:rPr>
        <w:t>Together, type I IFN can lead to Th1/Th2 unbalance to Th2 and more Treg cells, which release more TGF-β. These two processes both accelerated SSc developing to fibrosis.</w:t>
      </w:r>
    </w:p>
    <w:p w:rsidR="00E82F8C" w:rsidRPr="0009337A" w:rsidRDefault="00E82F8C">
      <w:pPr>
        <w:autoSpaceDE w:val="0"/>
        <w:autoSpaceDN w:val="0"/>
        <w:adjustRightInd w:val="0"/>
        <w:rPr>
          <w:rFonts w:ascii="Arial" w:hAnsi="Arial" w:cs="Arial"/>
          <w:kern w:val="0"/>
          <w:sz w:val="22"/>
          <w:rPrChange w:id="1677" w:author="Shicheng Guo" w:date="2016-10-02T22:38:00Z">
            <w:rPr>
              <w:rFonts w:ascii="Times New Roman" w:hAnsi="Times New Roman"/>
              <w:kern w:val="0"/>
              <w:sz w:val="20"/>
              <w:szCs w:val="20"/>
            </w:rPr>
          </w:rPrChange>
        </w:rPr>
      </w:pPr>
    </w:p>
    <w:p w:rsidR="00E82F8C" w:rsidRPr="0009337A" w:rsidRDefault="00E82F8C">
      <w:pPr>
        <w:autoSpaceDE w:val="0"/>
        <w:autoSpaceDN w:val="0"/>
        <w:adjustRightInd w:val="0"/>
        <w:outlineLvl w:val="0"/>
        <w:rPr>
          <w:rFonts w:ascii="Arial" w:hAnsi="Arial" w:cs="Arial"/>
          <w:b/>
          <w:kern w:val="0"/>
          <w:sz w:val="22"/>
          <w:rPrChange w:id="1678" w:author="Shicheng Guo" w:date="2016-10-02T22:38:00Z">
            <w:rPr>
              <w:rFonts w:ascii="Times New Roman" w:hAnsi="Times New Roman"/>
              <w:b/>
              <w:kern w:val="0"/>
              <w:sz w:val="20"/>
              <w:szCs w:val="20"/>
            </w:rPr>
          </w:rPrChange>
        </w:rPr>
      </w:pPr>
      <w:r w:rsidRPr="0009337A">
        <w:rPr>
          <w:rFonts w:ascii="Arial" w:hAnsi="Arial" w:cs="Arial"/>
          <w:b/>
          <w:kern w:val="0"/>
          <w:sz w:val="22"/>
          <w:rPrChange w:id="1679" w:author="Shicheng Guo" w:date="2016-10-02T22:38:00Z">
            <w:rPr>
              <w:rFonts w:ascii="Times New Roman" w:hAnsi="Times New Roman"/>
              <w:b/>
              <w:kern w:val="0"/>
              <w:sz w:val="20"/>
              <w:szCs w:val="20"/>
            </w:rPr>
          </w:rPrChange>
        </w:rPr>
        <w:t>Discussion</w:t>
      </w:r>
    </w:p>
    <w:p w:rsidR="00E82F8C" w:rsidRPr="0009337A" w:rsidDel="0030544E" w:rsidRDefault="00E82F8C">
      <w:pPr>
        <w:autoSpaceDE w:val="0"/>
        <w:autoSpaceDN w:val="0"/>
        <w:adjustRightInd w:val="0"/>
        <w:rPr>
          <w:del w:id="1680" w:author="系统管理员" w:date="2016-07-24T15:29:00Z"/>
          <w:rFonts w:ascii="Arial" w:hAnsi="Arial" w:cs="Arial"/>
          <w:kern w:val="0"/>
          <w:sz w:val="22"/>
          <w:rPrChange w:id="1681" w:author="Shicheng Guo" w:date="2016-10-02T22:38:00Z">
            <w:rPr>
              <w:del w:id="1682" w:author="系统管理员" w:date="2016-07-24T15:29:00Z"/>
              <w:rFonts w:ascii="Times New Roman" w:hAnsi="Times New Roman"/>
              <w:kern w:val="0"/>
              <w:sz w:val="20"/>
              <w:szCs w:val="20"/>
            </w:rPr>
          </w:rPrChange>
        </w:rPr>
      </w:pPr>
      <w:del w:id="1683" w:author="系统管理员" w:date="2016-07-24T15:29:00Z">
        <w:r w:rsidRPr="0009337A" w:rsidDel="0030544E">
          <w:rPr>
            <w:rFonts w:ascii="Arial" w:hAnsi="Arial" w:cs="Arial"/>
            <w:kern w:val="0"/>
            <w:sz w:val="22"/>
            <w:rPrChange w:id="1684" w:author="Shicheng Guo" w:date="2016-10-02T22:38:00Z">
              <w:rPr>
                <w:rFonts w:ascii="Times New Roman" w:hAnsi="Times New Roman"/>
                <w:kern w:val="0"/>
                <w:sz w:val="20"/>
                <w:szCs w:val="20"/>
              </w:rPr>
            </w:rPrChange>
          </w:rPr>
          <w:delText xml:space="preserve">DNA methylation is an important epigenetic mechanism that can cause durable changes of gene expression that are heritable during cell division. </w:delText>
        </w:r>
        <w:r w:rsidRPr="0009337A" w:rsidDel="0030544E">
          <w:rPr>
            <w:rFonts w:ascii="Arial" w:hAnsi="Arial" w:cs="Arial"/>
            <w:color w:val="000000"/>
            <w:kern w:val="0"/>
            <w:sz w:val="22"/>
            <w:rPrChange w:id="1685" w:author="Shicheng Guo" w:date="2016-10-02T22:38:00Z">
              <w:rPr>
                <w:rFonts w:ascii="Times New Roman" w:hAnsi="Times New Roman"/>
                <w:color w:val="000000"/>
                <w:kern w:val="0"/>
                <w:sz w:val="20"/>
                <w:szCs w:val="20"/>
              </w:rPr>
            </w:rPrChange>
          </w:rPr>
          <w:delText xml:space="preserve">A ELISA-like study exhibits a global hypomethylation in CD4+ T cells from SLE and SSc patients </w:delText>
        </w:r>
        <w:r w:rsidR="00346056" w:rsidRPr="0009337A" w:rsidDel="0030544E">
          <w:rPr>
            <w:rFonts w:ascii="Arial" w:hAnsi="Arial" w:cs="Arial"/>
            <w:color w:val="000000"/>
            <w:kern w:val="0"/>
            <w:sz w:val="22"/>
            <w:rPrChange w:id="1686" w:author="Shicheng Guo" w:date="2016-10-02T22:38:00Z">
              <w:rPr>
                <w:rFonts w:ascii="Times New Roman" w:hAnsi="Times New Roman"/>
                <w:color w:val="000000"/>
                <w:kern w:val="0"/>
                <w:sz w:val="20"/>
                <w:szCs w:val="20"/>
              </w:rPr>
            </w:rPrChange>
          </w:rPr>
          <w:fldChar w:fldCharType="begin">
            <w:fldData xml:space="preserve">PEVuZE5vdGU+PENpdGU+PEF1dGhvcj5MZWk8L0F1dGhvcj48WWVhcj4yMDA5PC9ZZWFyPjxSZWNO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</w:fldData>
          </w:fldChar>
        </w:r>
      </w:del>
      <w:r w:rsidR="00AA1E63" w:rsidRPr="0009337A">
        <w:rPr>
          <w:rFonts w:ascii="Arial" w:hAnsi="Arial" w:cs="Arial"/>
          <w:color w:val="000000"/>
          <w:kern w:val="0"/>
          <w:sz w:val="22"/>
          <w:rPrChange w:id="1687" w:author="Shicheng Guo" w:date="2016-10-02T22:38:00Z">
            <w:rPr>
              <w:rFonts w:ascii="Times New Roman" w:hAnsi="Times New Roman"/>
              <w:color w:val="000000"/>
              <w:kern w:val="0"/>
              <w:sz w:val="20"/>
              <w:szCs w:val="20"/>
            </w:rPr>
          </w:rPrChange>
        </w:rPr>
        <w:instrText xml:space="preserve"> ADDIN EN.CITE </w:instrText>
      </w:r>
      <w:r w:rsidR="00AA1E63" w:rsidRPr="0009337A">
        <w:rPr>
          <w:rFonts w:ascii="Arial" w:hAnsi="Arial" w:cs="Arial"/>
          <w:color w:val="000000"/>
          <w:kern w:val="0"/>
          <w:sz w:val="22"/>
          <w:rPrChange w:id="1688" w:author="Shicheng Guo" w:date="2016-10-02T22:38:00Z">
            <w:rPr>
              <w:rFonts w:ascii="Times New Roman" w:hAnsi="Times New Roman"/>
              <w:color w:val="000000"/>
              <w:kern w:val="0"/>
              <w:sz w:val="20"/>
              <w:szCs w:val="20"/>
            </w:rPr>
          </w:rPrChange>
        </w:rPr>
        <w:fldChar w:fldCharType="begin">
          <w:fldData xml:space="preserve">PEVuZE5vdGU+PENpdGU+PEF1dGhvcj5MZWk8L0F1dGhvcj48WWVhcj4yMDA5PC9ZZWFyPjxSZWNO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</w:fldData>
        </w:fldChar>
      </w:r>
      <w:r w:rsidR="00AA1E63" w:rsidRPr="0009337A">
        <w:rPr>
          <w:rFonts w:ascii="Arial" w:hAnsi="Arial" w:cs="Arial"/>
          <w:color w:val="000000"/>
          <w:kern w:val="0"/>
          <w:sz w:val="22"/>
          <w:rPrChange w:id="1689" w:author="Shicheng Guo" w:date="2016-10-02T22:38:00Z">
            <w:rPr>
              <w:rFonts w:ascii="Times New Roman" w:hAnsi="Times New Roman"/>
              <w:color w:val="000000"/>
              <w:kern w:val="0"/>
              <w:sz w:val="20"/>
              <w:szCs w:val="20"/>
            </w:rPr>
          </w:rPrChange>
        </w:rPr>
        <w:instrText xml:space="preserve"> ADDIN EN.CITE.DATA </w:instrText>
      </w:r>
      <w:r w:rsidR="00AA1E63" w:rsidRPr="0009337A">
        <w:rPr>
          <w:rFonts w:ascii="Arial" w:hAnsi="Arial" w:cs="Arial"/>
          <w:color w:val="000000"/>
          <w:kern w:val="0"/>
          <w:sz w:val="22"/>
          <w:rPrChange w:id="1690" w:author="Shicheng Guo" w:date="2016-10-02T22:38:00Z">
            <w:rPr>
              <w:rFonts w:ascii="Arial" w:hAnsi="Arial" w:cs="Arial"/>
              <w:color w:val="000000"/>
              <w:kern w:val="0"/>
              <w:sz w:val="22"/>
            </w:rPr>
          </w:rPrChange>
        </w:rPr>
      </w:r>
      <w:r w:rsidR="00AA1E63" w:rsidRPr="0009337A">
        <w:rPr>
          <w:rFonts w:ascii="Arial" w:hAnsi="Arial" w:cs="Arial"/>
          <w:color w:val="000000"/>
          <w:kern w:val="0"/>
          <w:sz w:val="22"/>
          <w:rPrChange w:id="1691" w:author="Shicheng Guo" w:date="2016-10-02T22:38:00Z">
            <w:rPr>
              <w:rFonts w:ascii="Times New Roman" w:hAnsi="Times New Roman"/>
              <w:color w:val="000000"/>
              <w:kern w:val="0"/>
              <w:sz w:val="20"/>
              <w:szCs w:val="20"/>
            </w:rPr>
          </w:rPrChange>
        </w:rPr>
        <w:fldChar w:fldCharType="end"/>
      </w:r>
      <w:del w:id="1692" w:author="系统管理员" w:date="2016-07-24T15:29:00Z">
        <w:r w:rsidR="00346056" w:rsidRPr="0009337A" w:rsidDel="0030544E">
          <w:rPr>
            <w:rFonts w:ascii="Arial" w:hAnsi="Arial" w:cs="Arial"/>
            <w:color w:val="000000"/>
            <w:kern w:val="0"/>
            <w:sz w:val="22"/>
            <w:rPrChange w:id="1693" w:author="Shicheng Guo" w:date="2016-10-02T22:38:00Z">
              <w:rPr>
                <w:rFonts w:ascii="Arial" w:hAnsi="Arial" w:cs="Arial"/>
                <w:color w:val="000000"/>
                <w:kern w:val="0"/>
                <w:sz w:val="22"/>
              </w:rPr>
            </w:rPrChange>
          </w:rPr>
        </w:r>
        <w:r w:rsidR="00346056" w:rsidRPr="0009337A" w:rsidDel="0030544E">
          <w:rPr>
            <w:rFonts w:ascii="Arial" w:hAnsi="Arial" w:cs="Arial"/>
            <w:color w:val="000000"/>
            <w:kern w:val="0"/>
            <w:sz w:val="22"/>
            <w:rPrChange w:id="1694" w:author="Shicheng Guo" w:date="2016-10-02T22:38:00Z">
              <w:rPr>
                <w:rFonts w:ascii="Times New Roman" w:hAnsi="Times New Roman"/>
                <w:color w:val="000000"/>
                <w:kern w:val="0"/>
                <w:sz w:val="20"/>
                <w:szCs w:val="20"/>
              </w:rPr>
            </w:rPrChange>
          </w:rPr>
          <w:fldChar w:fldCharType="separate"/>
        </w:r>
      </w:del>
      <w:r w:rsidR="00AA1E63" w:rsidRPr="0009337A">
        <w:rPr>
          <w:rFonts w:ascii="Arial" w:hAnsi="Arial" w:cs="Arial"/>
          <w:noProof/>
          <w:color w:val="000000"/>
          <w:kern w:val="0"/>
          <w:sz w:val="22"/>
          <w:rPrChange w:id="1695" w:author="Shicheng Guo" w:date="2016-10-02T22:38:00Z">
            <w:rPr>
              <w:rFonts w:ascii="Times New Roman" w:hAnsi="Times New Roman"/>
              <w:noProof/>
              <w:color w:val="000000"/>
              <w:kern w:val="0"/>
              <w:sz w:val="20"/>
              <w:szCs w:val="20"/>
            </w:rPr>
          </w:rPrChange>
        </w:rPr>
        <w:t>[</w:t>
      </w:r>
      <w:r w:rsidR="00E4566C" w:rsidRPr="0009337A">
        <w:rPr>
          <w:rFonts w:ascii="Arial" w:hAnsi="Arial" w:cs="Arial"/>
          <w:sz w:val="22"/>
          <w:rPrChange w:id="1696" w:author="Shicheng Guo" w:date="2016-10-02T22:38:00Z">
            <w:rPr/>
          </w:rPrChange>
        </w:rPr>
        <w:fldChar w:fldCharType="begin"/>
      </w:r>
      <w:r w:rsidR="00E4566C" w:rsidRPr="0009337A">
        <w:rPr>
          <w:rFonts w:ascii="Arial" w:hAnsi="Arial" w:cs="Arial"/>
          <w:sz w:val="22"/>
          <w:rPrChange w:id="1697" w:author="Shicheng Guo" w:date="2016-10-02T22:38:00Z">
            <w:rPr/>
          </w:rPrChange>
        </w:rPr>
        <w:instrText xml:space="preserve"> HYPERLINK \l "_ENREF_36" \o "Lei, 2009 #10856" </w:instrText>
      </w:r>
      <w:r w:rsidR="00E4566C" w:rsidRPr="0009337A">
        <w:rPr>
          <w:rFonts w:ascii="Arial" w:hAnsi="Arial" w:cs="Arial"/>
          <w:sz w:val="22"/>
          <w:rPrChange w:id="1698" w:author="Shicheng Guo" w:date="2016-10-02T22:38:00Z">
            <w:rPr>
              <w:rFonts w:ascii="Times New Roman" w:hAnsi="Times New Roman"/>
              <w:noProof/>
              <w:color w:val="000000"/>
              <w:kern w:val="0"/>
              <w:sz w:val="20"/>
              <w:szCs w:val="20"/>
            </w:rPr>
          </w:rPrChange>
        </w:rPr>
        <w:fldChar w:fldCharType="separate"/>
      </w:r>
      <w:r w:rsidR="00AA1E63" w:rsidRPr="0009337A">
        <w:rPr>
          <w:rFonts w:ascii="Arial" w:hAnsi="Arial" w:cs="Arial"/>
          <w:noProof/>
          <w:color w:val="000000"/>
          <w:kern w:val="0"/>
          <w:sz w:val="22"/>
          <w:rPrChange w:id="1699" w:author="Shicheng Guo" w:date="2016-10-02T22:38:00Z">
            <w:rPr>
              <w:rFonts w:ascii="Times New Roman" w:hAnsi="Times New Roman"/>
              <w:noProof/>
              <w:color w:val="000000"/>
              <w:kern w:val="0"/>
              <w:sz w:val="20"/>
              <w:szCs w:val="20"/>
            </w:rPr>
          </w:rPrChange>
        </w:rPr>
        <w:t>36</w:t>
      </w:r>
      <w:r w:rsidR="00E4566C" w:rsidRPr="0009337A">
        <w:rPr>
          <w:rFonts w:ascii="Arial" w:hAnsi="Arial" w:cs="Arial"/>
          <w:noProof/>
          <w:color w:val="000000"/>
          <w:kern w:val="0"/>
          <w:sz w:val="22"/>
          <w:rPrChange w:id="1700" w:author="Shicheng Guo" w:date="2016-10-02T22:38:00Z">
            <w:rPr>
              <w:rFonts w:ascii="Times New Roman" w:hAnsi="Times New Roman"/>
              <w:noProof/>
              <w:color w:val="000000"/>
              <w:kern w:val="0"/>
              <w:sz w:val="20"/>
              <w:szCs w:val="20"/>
            </w:rPr>
          </w:rPrChange>
        </w:rPr>
        <w:fldChar w:fldCharType="end"/>
      </w:r>
      <w:r w:rsidR="00AA1E63" w:rsidRPr="0009337A">
        <w:rPr>
          <w:rFonts w:ascii="Arial" w:hAnsi="Arial" w:cs="Arial"/>
          <w:noProof/>
          <w:color w:val="000000"/>
          <w:kern w:val="0"/>
          <w:sz w:val="22"/>
          <w:rPrChange w:id="1701" w:author="Shicheng Guo" w:date="2016-10-02T22:38:00Z">
            <w:rPr>
              <w:rFonts w:ascii="Times New Roman" w:hAnsi="Times New Roman"/>
              <w:noProof/>
              <w:color w:val="000000"/>
              <w:kern w:val="0"/>
              <w:sz w:val="20"/>
              <w:szCs w:val="20"/>
            </w:rPr>
          </w:rPrChange>
        </w:rPr>
        <w:t>]</w:t>
      </w:r>
      <w:del w:id="1702" w:author="系统管理员" w:date="2016-07-24T15:29:00Z">
        <w:r w:rsidR="00346056" w:rsidRPr="0009337A" w:rsidDel="0030544E">
          <w:rPr>
            <w:rFonts w:ascii="Arial" w:hAnsi="Arial" w:cs="Arial"/>
            <w:color w:val="000000"/>
            <w:kern w:val="0"/>
            <w:sz w:val="22"/>
            <w:rPrChange w:id="1703" w:author="Shicheng Guo" w:date="2016-10-02T22:38:00Z">
              <w:rPr>
                <w:rFonts w:ascii="Times New Roman" w:hAnsi="Times New Roman"/>
                <w:color w:val="000000"/>
                <w:kern w:val="0"/>
                <w:sz w:val="20"/>
                <w:szCs w:val="20"/>
              </w:rPr>
            </w:rPrChange>
          </w:rPr>
          <w:fldChar w:fldCharType="end"/>
        </w:r>
        <w:r w:rsidRPr="0009337A" w:rsidDel="0030544E">
          <w:rPr>
            <w:rFonts w:ascii="Arial" w:hAnsi="Arial" w:cs="Arial"/>
            <w:color w:val="000000"/>
            <w:kern w:val="0"/>
            <w:sz w:val="22"/>
            <w:rPrChange w:id="1704" w:author="Shicheng Guo" w:date="2016-10-02T22:38:00Z">
              <w:rPr>
                <w:rFonts w:ascii="Times New Roman" w:hAnsi="Times New Roman"/>
                <w:color w:val="000000"/>
                <w:kern w:val="0"/>
                <w:sz w:val="20"/>
                <w:szCs w:val="20"/>
              </w:rPr>
            </w:rPrChange>
          </w:rPr>
          <w:delText xml:space="preserve">, suggesting an epigenetic methylation alteration in CD4+ T cells of SSc maybe involve in its pathogenesis. </w:delText>
        </w:r>
        <w:r w:rsidRPr="0009337A" w:rsidDel="0030544E">
          <w:rPr>
            <w:rFonts w:ascii="Arial" w:hAnsi="Arial" w:cs="Arial"/>
            <w:kern w:val="0"/>
            <w:sz w:val="22"/>
            <w:rPrChange w:id="1705" w:author="Shicheng Guo" w:date="2016-10-02T22:38:00Z">
              <w:rPr>
                <w:rFonts w:ascii="Times New Roman" w:hAnsi="Times New Roman"/>
                <w:kern w:val="0"/>
                <w:sz w:val="20"/>
                <w:szCs w:val="20"/>
              </w:rPr>
            </w:rPrChange>
          </w:rPr>
          <w:delText xml:space="preserve">Herein, we integrated </w:delText>
        </w:r>
        <w:bookmarkStart w:id="1706" w:name="OLE_LINK1"/>
        <w:bookmarkStart w:id="1707" w:name="OLE_LINK2"/>
        <w:r w:rsidRPr="0009337A" w:rsidDel="0030544E">
          <w:rPr>
            <w:rFonts w:ascii="Arial" w:hAnsi="Arial" w:cs="Arial"/>
            <w:kern w:val="0"/>
            <w:sz w:val="22"/>
            <w:rPrChange w:id="1708" w:author="Shicheng Guo" w:date="2016-10-02T22:38:00Z">
              <w:rPr>
                <w:rFonts w:ascii="Times New Roman" w:hAnsi="Times New Roman"/>
                <w:kern w:val="0"/>
                <w:sz w:val="20"/>
                <w:szCs w:val="20"/>
              </w:rPr>
            </w:rPrChange>
          </w:rPr>
          <w:delText>whole-genome DNA methylation chip</w:delText>
        </w:r>
        <w:bookmarkEnd w:id="1706"/>
        <w:bookmarkEnd w:id="1707"/>
        <w:r w:rsidRPr="0009337A" w:rsidDel="0030544E">
          <w:rPr>
            <w:rFonts w:ascii="Arial" w:hAnsi="Arial" w:cs="Arial"/>
            <w:kern w:val="0"/>
            <w:sz w:val="22"/>
            <w:rPrChange w:id="1709" w:author="Shicheng Guo" w:date="2016-10-02T22:38:00Z">
              <w:rPr>
                <w:rFonts w:ascii="Times New Roman" w:hAnsi="Times New Roman"/>
                <w:kern w:val="0"/>
                <w:sz w:val="20"/>
                <w:szCs w:val="20"/>
              </w:rPr>
            </w:rPrChange>
          </w:rPr>
          <w:delText xml:space="preserve"> and </w:delText>
        </w:r>
        <w:r w:rsidRPr="0009337A" w:rsidDel="0030544E">
          <w:rPr>
            <w:rFonts w:ascii="Arial" w:hAnsi="Arial" w:cs="Arial"/>
            <w:kern w:val="0"/>
            <w:sz w:val="22"/>
            <w:rPrChange w:id="1710" w:author="Shicheng Guo" w:date="2016-10-02T22:38:00Z">
              <w:rPr>
                <w:rFonts w:ascii="Times New Roman" w:hAnsi="Times New Roman"/>
                <w:kern w:val="0"/>
                <w:sz w:val="20"/>
                <w:szCs w:val="20"/>
              </w:rPr>
            </w:rPrChange>
          </w:rPr>
          <w:lastRenderedPageBreak/>
          <w:delText xml:space="preserve">MethylTarget methylation sequencing of target region to determine the global DNA methylation status in </w:delText>
        </w:r>
        <w:r w:rsidRPr="0009337A" w:rsidDel="0030544E">
          <w:rPr>
            <w:rFonts w:ascii="Arial" w:hAnsi="Arial" w:cs="Arial"/>
            <w:color w:val="000000"/>
            <w:kern w:val="0"/>
            <w:sz w:val="22"/>
            <w:rPrChange w:id="1711" w:author="Shicheng Guo" w:date="2016-10-02T22:38:00Z">
              <w:rPr>
                <w:rFonts w:ascii="Times New Roman" w:hAnsi="Times New Roman"/>
                <w:color w:val="000000"/>
                <w:kern w:val="0"/>
                <w:sz w:val="20"/>
                <w:szCs w:val="20"/>
              </w:rPr>
            </w:rPrChange>
          </w:rPr>
          <w:delText>CD4+ T cells</w:delText>
        </w:r>
        <w:r w:rsidRPr="0009337A" w:rsidDel="0030544E">
          <w:rPr>
            <w:rFonts w:ascii="Arial" w:hAnsi="Arial" w:cs="Arial"/>
            <w:kern w:val="0"/>
            <w:sz w:val="22"/>
            <w:rPrChange w:id="1712" w:author="Shicheng Guo" w:date="2016-10-02T22:38:00Z">
              <w:rPr>
                <w:rFonts w:ascii="Times New Roman" w:hAnsi="Times New Roman"/>
                <w:kern w:val="0"/>
                <w:sz w:val="20"/>
                <w:szCs w:val="20"/>
              </w:rPr>
            </w:rPrChange>
          </w:rPr>
          <w:delText xml:space="preserve"> and </w:delText>
        </w:r>
        <w:r w:rsidRPr="0009337A" w:rsidDel="0030544E">
          <w:rPr>
            <w:rFonts w:ascii="Arial" w:hAnsi="Arial" w:cs="Arial"/>
            <w:color w:val="000000"/>
            <w:kern w:val="0"/>
            <w:sz w:val="22"/>
            <w:rPrChange w:id="1713" w:author="Shicheng Guo" w:date="2016-10-02T22:38:00Z">
              <w:rPr>
                <w:rFonts w:ascii="Times New Roman" w:hAnsi="Times New Roman"/>
                <w:color w:val="000000"/>
                <w:kern w:val="0"/>
                <w:sz w:val="20"/>
                <w:szCs w:val="20"/>
              </w:rPr>
            </w:rPrChange>
          </w:rPr>
          <w:delText>CD8+ T cells</w:delText>
        </w:r>
        <w:r w:rsidRPr="0009337A" w:rsidDel="0030544E">
          <w:rPr>
            <w:rFonts w:ascii="Arial" w:hAnsi="Arial" w:cs="Arial"/>
            <w:kern w:val="0"/>
            <w:sz w:val="22"/>
            <w:rPrChange w:id="1714" w:author="Shicheng Guo" w:date="2016-10-02T22:38:00Z">
              <w:rPr>
                <w:rFonts w:ascii="Times New Roman" w:hAnsi="Times New Roman"/>
                <w:kern w:val="0"/>
                <w:sz w:val="20"/>
                <w:szCs w:val="20"/>
              </w:rPr>
            </w:rPrChange>
          </w:rPr>
          <w:delText xml:space="preserve"> from PBMCs of SSc, finally found the special DNA methylation pattern of SSc.</w:delText>
        </w:r>
      </w:del>
    </w:p>
    <w:p w:rsidR="00E82F8C" w:rsidRPr="0009337A" w:rsidDel="0030544E" w:rsidRDefault="00E82F8C">
      <w:pPr>
        <w:autoSpaceDE w:val="0"/>
        <w:autoSpaceDN w:val="0"/>
        <w:adjustRightInd w:val="0"/>
        <w:rPr>
          <w:del w:id="1715" w:author="系统管理员" w:date="2016-07-24T15:29:00Z"/>
          <w:rFonts w:ascii="Arial" w:hAnsi="Arial" w:cs="Arial"/>
          <w:kern w:val="0"/>
          <w:sz w:val="22"/>
          <w:rPrChange w:id="1716" w:author="Shicheng Guo" w:date="2016-10-02T22:38:00Z">
            <w:rPr>
              <w:del w:id="1717" w:author="系统管理员" w:date="2016-07-24T15:29:00Z"/>
              <w:rFonts w:ascii="Times New Roman" w:hAnsi="Times New Roman"/>
              <w:kern w:val="0"/>
              <w:sz w:val="20"/>
              <w:szCs w:val="20"/>
            </w:rPr>
          </w:rPrChange>
        </w:rPr>
      </w:pPr>
      <w:del w:id="1718" w:author="系统管理员" w:date="2016-07-24T15:29:00Z">
        <w:r w:rsidRPr="0009337A" w:rsidDel="0030544E">
          <w:rPr>
            <w:rFonts w:ascii="Arial" w:hAnsi="Arial" w:cs="Arial"/>
            <w:kern w:val="0"/>
            <w:sz w:val="22"/>
            <w:rPrChange w:id="1719" w:author="Shicheng Guo" w:date="2016-10-02T22:38:00Z">
              <w:rPr>
                <w:rFonts w:ascii="Times New Roman" w:hAnsi="Times New Roman"/>
                <w:kern w:val="0"/>
                <w:sz w:val="20"/>
                <w:szCs w:val="20"/>
              </w:rPr>
            </w:rPrChange>
          </w:rPr>
          <w:delText>Therefore, our hypothesis is that the inherited DNA methylation variations of CD4+ and CD8+ T cells in SSc modulate the immune responses to the environment, and in some situations in a pathogenic manner.</w:delText>
        </w:r>
      </w:del>
    </w:p>
    <w:p w:rsidR="00E82F8C" w:rsidRPr="0009337A" w:rsidRDefault="00E82F8C">
      <w:pPr>
        <w:autoSpaceDE w:val="0"/>
        <w:autoSpaceDN w:val="0"/>
        <w:adjustRightInd w:val="0"/>
        <w:rPr>
          <w:ins w:id="1720" w:author="系统管理员" w:date="2016-07-24T15:28:00Z"/>
          <w:rFonts w:ascii="Arial" w:hAnsi="Arial" w:cs="Arial"/>
          <w:kern w:val="0"/>
          <w:sz w:val="22"/>
          <w:rPrChange w:id="1721" w:author="Shicheng Guo" w:date="2016-10-02T22:38:00Z">
            <w:rPr>
              <w:ins w:id="1722" w:author="系统管理员" w:date="2016-07-24T15:28:00Z"/>
              <w:rFonts w:ascii="Times New Roman" w:hAnsi="Times New Roman"/>
              <w:kern w:val="0"/>
              <w:sz w:val="20"/>
              <w:szCs w:val="20"/>
            </w:rPr>
          </w:rPrChange>
        </w:rPr>
      </w:pPr>
      <w:ins w:id="1723" w:author="系统管理员" w:date="2016-07-24T15:28:00Z">
        <w:r w:rsidRPr="0009337A">
          <w:rPr>
            <w:rFonts w:ascii="Arial" w:hAnsi="Arial" w:cs="Arial"/>
            <w:kern w:val="0"/>
            <w:sz w:val="22"/>
            <w:rPrChange w:id="1724" w:author="Shicheng Guo" w:date="2016-10-02T22:38:00Z">
              <w:rPr>
                <w:rFonts w:ascii="Times New Roman" w:hAnsi="Times New Roman"/>
                <w:kern w:val="0"/>
                <w:sz w:val="20"/>
                <w:szCs w:val="20"/>
              </w:rPr>
            </w:rPrChange>
          </w:rPr>
          <w:t>DNA methylation is an important epigenetic mechanism that can cause durable changes of gene expression that are heritable during cell division</w:t>
        </w:r>
      </w:ins>
      <w:ins w:id="1725" w:author="系统管理员" w:date="2016-10-02T08:07:00Z">
        <w:r w:rsidR="00E032E3" w:rsidRPr="0009337A">
          <w:rPr>
            <w:rFonts w:ascii="Arial" w:hAnsi="Arial" w:cs="Arial"/>
            <w:kern w:val="0"/>
            <w:sz w:val="22"/>
            <w:rPrChange w:id="1726" w:author="Shicheng Guo" w:date="2016-10-02T22:38:00Z">
              <w:rPr>
                <w:rFonts w:ascii="Times New Roman" w:hAnsi="Times New Roman"/>
                <w:kern w:val="0"/>
                <w:sz w:val="20"/>
                <w:szCs w:val="20"/>
              </w:rPr>
            </w:rPrChange>
          </w:rPr>
          <w:t xml:space="preserve"> </w:t>
        </w:r>
      </w:ins>
      <w:r w:rsidR="00346056" w:rsidRPr="0009337A">
        <w:rPr>
          <w:rFonts w:ascii="Arial" w:hAnsi="Arial" w:cs="Arial"/>
          <w:kern w:val="0"/>
          <w:sz w:val="22"/>
          <w:rPrChange w:id="1727" w:author="Shicheng Guo" w:date="2016-10-02T22:38:00Z">
            <w:rPr>
              <w:rFonts w:ascii="Times New Roman" w:hAnsi="Times New Roman"/>
              <w:kern w:val="0"/>
              <w:sz w:val="20"/>
              <w:szCs w:val="20"/>
            </w:rPr>
          </w:rPrChange>
        </w:rPr>
        <w:fldChar w:fldCharType="begin">
          <w:fldData xml:space="preserve">PEVuZE5vdGU+PENpdGU+PEF1dGhvcj5XYXR0PC9BdXRob3I+PFllYXI+MTk4ODwvWWVhcj48UmVj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==
</w:fldData>
        </w:fldChar>
      </w:r>
      <w:r w:rsidR="00AA1E63" w:rsidRPr="0009337A">
        <w:rPr>
          <w:rFonts w:ascii="Arial" w:hAnsi="Arial" w:cs="Arial"/>
          <w:kern w:val="0"/>
          <w:sz w:val="22"/>
          <w:rPrChange w:id="1728" w:author="Shicheng Guo" w:date="2016-10-02T22:38:00Z">
            <w:rPr>
              <w:rFonts w:ascii="Times New Roman" w:hAnsi="Times New Roman"/>
              <w:kern w:val="0"/>
              <w:sz w:val="20"/>
              <w:szCs w:val="20"/>
            </w:rPr>
          </w:rPrChange>
        </w:rPr>
        <w:instrText xml:space="preserve"> ADDIN EN.CITE </w:instrText>
      </w:r>
      <w:r w:rsidR="00AA1E63" w:rsidRPr="0009337A">
        <w:rPr>
          <w:rFonts w:ascii="Arial" w:hAnsi="Arial" w:cs="Arial"/>
          <w:kern w:val="0"/>
          <w:sz w:val="22"/>
          <w:rPrChange w:id="1729" w:author="Shicheng Guo" w:date="2016-10-02T22:38:00Z">
            <w:rPr>
              <w:rFonts w:ascii="Times New Roman" w:hAnsi="Times New Roman"/>
              <w:kern w:val="0"/>
              <w:sz w:val="20"/>
              <w:szCs w:val="20"/>
            </w:rPr>
          </w:rPrChange>
        </w:rPr>
        <w:fldChar w:fldCharType="begin">
          <w:fldData xml:space="preserve">PEVuZE5vdGU+PENpdGU+PEF1dGhvcj5XYXR0PC9BdXRob3I+PFllYXI+MTk4ODwvWWVhcj48UmVj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==
</w:fldData>
        </w:fldChar>
      </w:r>
      <w:r w:rsidR="00AA1E63" w:rsidRPr="0009337A">
        <w:rPr>
          <w:rFonts w:ascii="Arial" w:hAnsi="Arial" w:cs="Arial"/>
          <w:kern w:val="0"/>
          <w:sz w:val="22"/>
          <w:rPrChange w:id="1730" w:author="Shicheng Guo" w:date="2016-10-02T22:38:00Z">
            <w:rPr>
              <w:rFonts w:ascii="Times New Roman" w:hAnsi="Times New Roman"/>
              <w:kern w:val="0"/>
              <w:sz w:val="20"/>
              <w:szCs w:val="20"/>
            </w:rPr>
          </w:rPrChange>
        </w:rPr>
        <w:instrText xml:space="preserve"> ADDIN EN.CITE.DATA </w:instrText>
      </w:r>
      <w:r w:rsidR="00AA1E63" w:rsidRPr="0009337A">
        <w:rPr>
          <w:rFonts w:ascii="Arial" w:hAnsi="Arial" w:cs="Arial"/>
          <w:kern w:val="0"/>
          <w:sz w:val="22"/>
          <w:rPrChange w:id="1731" w:author="Shicheng Guo" w:date="2016-10-02T22:38:00Z">
            <w:rPr>
              <w:rFonts w:ascii="Arial" w:hAnsi="Arial" w:cs="Arial"/>
              <w:kern w:val="0"/>
              <w:sz w:val="22"/>
            </w:rPr>
          </w:rPrChange>
        </w:rPr>
      </w:r>
      <w:r w:rsidR="00AA1E63" w:rsidRPr="0009337A">
        <w:rPr>
          <w:rFonts w:ascii="Arial" w:hAnsi="Arial" w:cs="Arial"/>
          <w:kern w:val="0"/>
          <w:sz w:val="22"/>
          <w:rPrChange w:id="1732"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1733" w:author="Shicheng Guo" w:date="2016-10-02T22:38:00Z">
            <w:rPr>
              <w:rFonts w:ascii="Arial" w:hAnsi="Arial" w:cs="Arial"/>
              <w:kern w:val="0"/>
              <w:sz w:val="22"/>
            </w:rPr>
          </w:rPrChange>
        </w:rPr>
      </w:r>
      <w:r w:rsidR="00346056" w:rsidRPr="0009337A">
        <w:rPr>
          <w:rFonts w:ascii="Arial" w:hAnsi="Arial" w:cs="Arial"/>
          <w:kern w:val="0"/>
          <w:sz w:val="22"/>
          <w:rPrChange w:id="1734" w:author="Shicheng Guo" w:date="2016-10-02T22:38:00Z">
            <w:rPr>
              <w:rFonts w:ascii="Times New Roman" w:hAnsi="Times New Roman"/>
              <w:kern w:val="0"/>
              <w:sz w:val="20"/>
              <w:szCs w:val="20"/>
            </w:rPr>
          </w:rPrChange>
        </w:rPr>
        <w:fldChar w:fldCharType="separate"/>
      </w:r>
      <w:r w:rsidR="00AA1E63" w:rsidRPr="0009337A">
        <w:rPr>
          <w:rFonts w:ascii="Arial" w:hAnsi="Arial" w:cs="Arial"/>
          <w:noProof/>
          <w:kern w:val="0"/>
          <w:sz w:val="22"/>
          <w:rPrChange w:id="1735"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736"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737" w:author="Shicheng Guo" w:date="2016-10-02T22:38:00Z">
            <w:rPr>
              <w:rFonts w:ascii="Times New Roman" w:hAnsi="Times New Roman"/>
              <w:noProof/>
              <w:kern w:val="0"/>
              <w:sz w:val="20"/>
              <w:szCs w:val="20"/>
            </w:rPr>
          </w:rPrChange>
        </w:rPr>
        <w:instrText xml:space="preserve"> HYPERLINK \l "_ENREF_36" \o "Watt, 1988 #11999" </w:instrText>
      </w:r>
      <w:r w:rsidR="007A6C86" w:rsidRPr="0009337A">
        <w:rPr>
          <w:rFonts w:ascii="Arial" w:hAnsi="Arial" w:cs="Arial"/>
          <w:noProof/>
          <w:kern w:val="0"/>
          <w:sz w:val="22"/>
          <w:rPrChange w:id="1738"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739" w:author="Shicheng Guo" w:date="2016-10-02T22:38:00Z">
            <w:rPr>
              <w:rFonts w:ascii="Times New Roman" w:hAnsi="Times New Roman"/>
              <w:noProof/>
              <w:kern w:val="0"/>
              <w:sz w:val="20"/>
              <w:szCs w:val="20"/>
            </w:rPr>
          </w:rPrChange>
        </w:rPr>
        <w:t>36-38</w:t>
      </w:r>
      <w:r w:rsidR="007A6C86" w:rsidRPr="0009337A">
        <w:rPr>
          <w:rFonts w:ascii="Arial" w:hAnsi="Arial" w:cs="Arial"/>
          <w:noProof/>
          <w:kern w:val="0"/>
          <w:sz w:val="22"/>
          <w:rPrChange w:id="1740" w:author="Shicheng Guo" w:date="2016-10-02T22:38:00Z">
            <w:rPr>
              <w:rFonts w:ascii="Times New Roman" w:hAnsi="Times New Roman"/>
              <w:noProof/>
              <w:kern w:val="0"/>
              <w:sz w:val="20"/>
              <w:szCs w:val="20"/>
            </w:rPr>
          </w:rPrChange>
        </w:rPr>
        <w:fldChar w:fldCharType="end"/>
      </w:r>
      <w:r w:rsidR="00AA1E63" w:rsidRPr="0009337A">
        <w:rPr>
          <w:rFonts w:ascii="Arial" w:hAnsi="Arial" w:cs="Arial"/>
          <w:noProof/>
          <w:kern w:val="0"/>
          <w:sz w:val="22"/>
          <w:rPrChange w:id="1741"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1742" w:author="Shicheng Guo" w:date="2016-10-02T22:38:00Z">
            <w:rPr>
              <w:rFonts w:ascii="Times New Roman" w:hAnsi="Times New Roman"/>
              <w:kern w:val="0"/>
              <w:sz w:val="20"/>
              <w:szCs w:val="20"/>
            </w:rPr>
          </w:rPrChange>
        </w:rPr>
        <w:fldChar w:fldCharType="end"/>
      </w:r>
      <w:ins w:id="1743" w:author="系统管理员" w:date="2016-07-24T15:28:00Z">
        <w:r w:rsidRPr="0009337A">
          <w:rPr>
            <w:rFonts w:ascii="Arial" w:hAnsi="Arial" w:cs="Arial"/>
            <w:kern w:val="0"/>
            <w:sz w:val="22"/>
            <w:rPrChange w:id="1744" w:author="Shicheng Guo" w:date="2016-10-02T22:38:00Z">
              <w:rPr>
                <w:rFonts w:ascii="Times New Roman" w:hAnsi="Times New Roman"/>
                <w:kern w:val="0"/>
                <w:sz w:val="20"/>
                <w:szCs w:val="20"/>
              </w:rPr>
            </w:rPrChange>
          </w:rPr>
          <w:t xml:space="preserve">. </w:t>
        </w:r>
        <w:r w:rsidRPr="0009337A">
          <w:rPr>
            <w:rFonts w:ascii="Arial" w:hAnsi="Arial" w:cs="Arial"/>
            <w:color w:val="000000"/>
            <w:kern w:val="0"/>
            <w:sz w:val="22"/>
            <w:rPrChange w:id="1745" w:author="Shicheng Guo" w:date="2016-10-02T22:38:00Z">
              <w:rPr>
                <w:rFonts w:ascii="Times New Roman" w:hAnsi="Times New Roman"/>
                <w:color w:val="000000"/>
                <w:kern w:val="0"/>
                <w:sz w:val="20"/>
                <w:szCs w:val="20"/>
              </w:rPr>
            </w:rPrChange>
          </w:rPr>
          <w:t xml:space="preserve">A ELISA-like study exhibits a global hypomethylation in CD4+ T cells from SLE and SSc patients </w:t>
        </w:r>
        <w:r w:rsidR="00346056" w:rsidRPr="0009337A">
          <w:rPr>
            <w:rFonts w:ascii="Arial" w:hAnsi="Arial" w:cs="Arial"/>
            <w:color w:val="000000"/>
            <w:kern w:val="0"/>
            <w:sz w:val="22"/>
            <w:rPrChange w:id="1746" w:author="Shicheng Guo" w:date="2016-10-02T22:38:00Z">
              <w:rPr>
                <w:rFonts w:ascii="Times New Roman" w:hAnsi="Times New Roman"/>
                <w:color w:val="000000"/>
                <w:kern w:val="0"/>
                <w:sz w:val="20"/>
                <w:szCs w:val="20"/>
              </w:rPr>
            </w:rPrChange>
          </w:rPr>
          <w:fldChar w:fldCharType="begin">
            <w:fldData xml:space="preserve">PEVuZE5vdGU+PENpdGU+PEF1dGhvcj5MZWk8L0F1dGhvcj48WWVhcj4yMDA5PC9ZZWFyPjxSZWNO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</w:fldData>
          </w:fldChar>
        </w:r>
      </w:ins>
      <w:r w:rsidR="00AA1E63" w:rsidRPr="0009337A">
        <w:rPr>
          <w:rFonts w:ascii="Arial" w:hAnsi="Arial" w:cs="Arial"/>
          <w:color w:val="000000"/>
          <w:kern w:val="0"/>
          <w:sz w:val="22"/>
          <w:rPrChange w:id="1747" w:author="Shicheng Guo" w:date="2016-10-02T22:38:00Z">
            <w:rPr>
              <w:rFonts w:ascii="Times New Roman" w:hAnsi="Times New Roman"/>
              <w:color w:val="000000"/>
              <w:kern w:val="0"/>
              <w:sz w:val="20"/>
              <w:szCs w:val="20"/>
            </w:rPr>
          </w:rPrChange>
        </w:rPr>
        <w:instrText xml:space="preserve"> ADDIN EN.CITE </w:instrText>
      </w:r>
      <w:r w:rsidR="00AA1E63" w:rsidRPr="0009337A">
        <w:rPr>
          <w:rFonts w:ascii="Arial" w:hAnsi="Arial" w:cs="Arial"/>
          <w:color w:val="000000"/>
          <w:kern w:val="0"/>
          <w:sz w:val="22"/>
          <w:rPrChange w:id="1748" w:author="Shicheng Guo" w:date="2016-10-02T22:38:00Z">
            <w:rPr>
              <w:rFonts w:ascii="Times New Roman" w:hAnsi="Times New Roman"/>
              <w:color w:val="000000"/>
              <w:kern w:val="0"/>
              <w:sz w:val="20"/>
              <w:szCs w:val="20"/>
            </w:rPr>
          </w:rPrChange>
        </w:rPr>
        <w:fldChar w:fldCharType="begin">
          <w:fldData xml:space="preserve">PEVuZE5vdGU+PENpdGU+PEF1dGhvcj5MZWk8L0F1dGhvcj48WWVhcj4yMDA5PC9ZZWFyPjxSZWNO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</w:fldData>
        </w:fldChar>
      </w:r>
      <w:r w:rsidR="00AA1E63" w:rsidRPr="0009337A">
        <w:rPr>
          <w:rFonts w:ascii="Arial" w:hAnsi="Arial" w:cs="Arial"/>
          <w:color w:val="000000"/>
          <w:kern w:val="0"/>
          <w:sz w:val="22"/>
          <w:rPrChange w:id="1749" w:author="Shicheng Guo" w:date="2016-10-02T22:38:00Z">
            <w:rPr>
              <w:rFonts w:ascii="Times New Roman" w:hAnsi="Times New Roman"/>
              <w:color w:val="000000"/>
              <w:kern w:val="0"/>
              <w:sz w:val="20"/>
              <w:szCs w:val="20"/>
            </w:rPr>
          </w:rPrChange>
        </w:rPr>
        <w:instrText xml:space="preserve"> ADDIN EN.CITE.DATA </w:instrText>
      </w:r>
      <w:r w:rsidR="00AA1E63" w:rsidRPr="0009337A">
        <w:rPr>
          <w:rFonts w:ascii="Arial" w:hAnsi="Arial" w:cs="Arial"/>
          <w:color w:val="000000"/>
          <w:kern w:val="0"/>
          <w:sz w:val="22"/>
          <w:rPrChange w:id="1750" w:author="Shicheng Guo" w:date="2016-10-02T22:38:00Z">
            <w:rPr>
              <w:rFonts w:ascii="Arial" w:hAnsi="Arial" w:cs="Arial"/>
              <w:color w:val="000000"/>
              <w:kern w:val="0"/>
              <w:sz w:val="22"/>
            </w:rPr>
          </w:rPrChange>
        </w:rPr>
      </w:r>
      <w:r w:rsidR="00AA1E63" w:rsidRPr="0009337A">
        <w:rPr>
          <w:rFonts w:ascii="Arial" w:hAnsi="Arial" w:cs="Arial"/>
          <w:color w:val="000000"/>
          <w:kern w:val="0"/>
          <w:sz w:val="22"/>
          <w:rPrChange w:id="1751" w:author="Shicheng Guo" w:date="2016-10-02T22:38:00Z">
            <w:rPr>
              <w:rFonts w:ascii="Times New Roman" w:hAnsi="Times New Roman"/>
              <w:color w:val="000000"/>
              <w:kern w:val="0"/>
              <w:sz w:val="20"/>
              <w:szCs w:val="20"/>
            </w:rPr>
          </w:rPrChange>
        </w:rPr>
        <w:fldChar w:fldCharType="end"/>
      </w:r>
      <w:ins w:id="1752" w:author="系统管理员" w:date="2016-07-24T15:28:00Z">
        <w:r w:rsidR="00346056" w:rsidRPr="0009337A">
          <w:rPr>
            <w:rFonts w:ascii="Arial" w:hAnsi="Arial" w:cs="Arial"/>
            <w:color w:val="000000"/>
            <w:kern w:val="0"/>
            <w:sz w:val="22"/>
            <w:rPrChange w:id="1753" w:author="Shicheng Guo" w:date="2016-10-02T22:38:00Z">
              <w:rPr>
                <w:rFonts w:ascii="Arial" w:hAnsi="Arial" w:cs="Arial"/>
                <w:color w:val="000000"/>
                <w:kern w:val="0"/>
                <w:sz w:val="22"/>
              </w:rPr>
            </w:rPrChange>
          </w:rPr>
        </w:r>
        <w:r w:rsidR="00346056" w:rsidRPr="0009337A">
          <w:rPr>
            <w:rFonts w:ascii="Arial" w:hAnsi="Arial" w:cs="Arial"/>
            <w:color w:val="000000"/>
            <w:kern w:val="0"/>
            <w:sz w:val="22"/>
            <w:rPrChange w:id="1754" w:author="Shicheng Guo" w:date="2016-10-02T22:38:00Z">
              <w:rPr>
                <w:rFonts w:ascii="Times New Roman" w:hAnsi="Times New Roman"/>
                <w:color w:val="000000"/>
                <w:kern w:val="0"/>
                <w:sz w:val="20"/>
                <w:szCs w:val="20"/>
              </w:rPr>
            </w:rPrChange>
          </w:rPr>
          <w:fldChar w:fldCharType="separate"/>
        </w:r>
      </w:ins>
      <w:r w:rsidR="00AA1E63" w:rsidRPr="0009337A">
        <w:rPr>
          <w:rFonts w:ascii="Arial" w:hAnsi="Arial" w:cs="Arial"/>
          <w:noProof/>
          <w:color w:val="000000"/>
          <w:kern w:val="0"/>
          <w:sz w:val="22"/>
          <w:rPrChange w:id="1755" w:author="Shicheng Guo" w:date="2016-10-02T22:38:00Z">
            <w:rPr>
              <w:rFonts w:ascii="Times New Roman" w:hAnsi="Times New Roman"/>
              <w:noProof/>
              <w:color w:val="000000"/>
              <w:kern w:val="0"/>
              <w:sz w:val="20"/>
              <w:szCs w:val="20"/>
            </w:rPr>
          </w:rPrChange>
        </w:rPr>
        <w:t>[</w:t>
      </w:r>
      <w:r w:rsidR="007A6C86" w:rsidRPr="0009337A">
        <w:rPr>
          <w:rFonts w:ascii="Arial" w:hAnsi="Arial" w:cs="Arial"/>
          <w:noProof/>
          <w:color w:val="000000"/>
          <w:kern w:val="0"/>
          <w:sz w:val="22"/>
          <w:rPrChange w:id="1756" w:author="Shicheng Guo" w:date="2016-10-02T22:38:00Z">
            <w:rPr>
              <w:rFonts w:ascii="Times New Roman" w:hAnsi="Times New Roman"/>
              <w:noProof/>
              <w:color w:val="000000"/>
              <w:kern w:val="0"/>
              <w:sz w:val="20"/>
              <w:szCs w:val="20"/>
            </w:rPr>
          </w:rPrChange>
        </w:rPr>
        <w:fldChar w:fldCharType="begin"/>
      </w:r>
      <w:r w:rsidR="007A6C86" w:rsidRPr="0009337A">
        <w:rPr>
          <w:rFonts w:ascii="Arial" w:hAnsi="Arial" w:cs="Arial"/>
          <w:noProof/>
          <w:color w:val="000000"/>
          <w:kern w:val="0"/>
          <w:sz w:val="22"/>
          <w:rPrChange w:id="1757" w:author="Shicheng Guo" w:date="2016-10-02T22:38:00Z">
            <w:rPr>
              <w:rFonts w:ascii="Times New Roman" w:hAnsi="Times New Roman"/>
              <w:noProof/>
              <w:color w:val="000000"/>
              <w:kern w:val="0"/>
              <w:sz w:val="20"/>
              <w:szCs w:val="20"/>
            </w:rPr>
          </w:rPrChange>
        </w:rPr>
        <w:instrText xml:space="preserve"> HYPERLINK \l "_ENREF_39" \o "Lei, 2009 #10856" </w:instrText>
      </w:r>
      <w:r w:rsidR="007A6C86" w:rsidRPr="0009337A">
        <w:rPr>
          <w:rFonts w:ascii="Arial" w:hAnsi="Arial" w:cs="Arial"/>
          <w:noProof/>
          <w:color w:val="000000"/>
          <w:kern w:val="0"/>
          <w:sz w:val="22"/>
          <w:rPrChange w:id="1758" w:author="Shicheng Guo" w:date="2016-10-02T22:38:00Z">
            <w:rPr>
              <w:rFonts w:ascii="Times New Roman" w:hAnsi="Times New Roman"/>
              <w:noProof/>
              <w:color w:val="000000"/>
              <w:kern w:val="0"/>
              <w:sz w:val="20"/>
              <w:szCs w:val="20"/>
            </w:rPr>
          </w:rPrChange>
        </w:rPr>
        <w:fldChar w:fldCharType="separate"/>
      </w:r>
      <w:r w:rsidR="007A6C86" w:rsidRPr="0009337A">
        <w:rPr>
          <w:rFonts w:ascii="Arial" w:hAnsi="Arial" w:cs="Arial"/>
          <w:noProof/>
          <w:color w:val="000000"/>
          <w:kern w:val="0"/>
          <w:sz w:val="22"/>
          <w:rPrChange w:id="1759" w:author="Shicheng Guo" w:date="2016-10-02T22:38:00Z">
            <w:rPr>
              <w:rFonts w:ascii="Times New Roman" w:hAnsi="Times New Roman"/>
              <w:noProof/>
              <w:color w:val="000000"/>
              <w:kern w:val="0"/>
              <w:sz w:val="20"/>
              <w:szCs w:val="20"/>
            </w:rPr>
          </w:rPrChange>
        </w:rPr>
        <w:t>39</w:t>
      </w:r>
      <w:r w:rsidR="007A6C86" w:rsidRPr="0009337A">
        <w:rPr>
          <w:rFonts w:ascii="Arial" w:hAnsi="Arial" w:cs="Arial"/>
          <w:noProof/>
          <w:color w:val="000000"/>
          <w:kern w:val="0"/>
          <w:sz w:val="22"/>
          <w:rPrChange w:id="1760" w:author="Shicheng Guo" w:date="2016-10-02T22:38:00Z">
            <w:rPr>
              <w:rFonts w:ascii="Times New Roman" w:hAnsi="Times New Roman"/>
              <w:noProof/>
              <w:color w:val="000000"/>
              <w:kern w:val="0"/>
              <w:sz w:val="20"/>
              <w:szCs w:val="20"/>
            </w:rPr>
          </w:rPrChange>
        </w:rPr>
        <w:fldChar w:fldCharType="end"/>
      </w:r>
      <w:r w:rsidR="00AA1E63" w:rsidRPr="0009337A">
        <w:rPr>
          <w:rFonts w:ascii="Arial" w:hAnsi="Arial" w:cs="Arial"/>
          <w:noProof/>
          <w:color w:val="000000"/>
          <w:kern w:val="0"/>
          <w:sz w:val="22"/>
          <w:rPrChange w:id="1761" w:author="Shicheng Guo" w:date="2016-10-02T22:38:00Z">
            <w:rPr>
              <w:rFonts w:ascii="Times New Roman" w:hAnsi="Times New Roman"/>
              <w:noProof/>
              <w:color w:val="000000"/>
              <w:kern w:val="0"/>
              <w:sz w:val="20"/>
              <w:szCs w:val="20"/>
            </w:rPr>
          </w:rPrChange>
        </w:rPr>
        <w:t>]</w:t>
      </w:r>
      <w:ins w:id="1762" w:author="系统管理员" w:date="2016-07-24T15:28:00Z">
        <w:r w:rsidR="00346056" w:rsidRPr="0009337A">
          <w:rPr>
            <w:rFonts w:ascii="Arial" w:hAnsi="Arial" w:cs="Arial"/>
            <w:color w:val="000000"/>
            <w:kern w:val="0"/>
            <w:sz w:val="22"/>
            <w:rPrChange w:id="1763" w:author="Shicheng Guo" w:date="2016-10-02T22:38:00Z">
              <w:rPr>
                <w:rFonts w:ascii="Times New Roman" w:hAnsi="Times New Roman"/>
                <w:color w:val="000000"/>
                <w:kern w:val="0"/>
                <w:sz w:val="20"/>
                <w:szCs w:val="20"/>
              </w:rPr>
            </w:rPrChange>
          </w:rPr>
          <w:fldChar w:fldCharType="end"/>
        </w:r>
        <w:r w:rsidRPr="0009337A">
          <w:rPr>
            <w:rFonts w:ascii="Arial" w:hAnsi="Arial" w:cs="Arial"/>
            <w:color w:val="000000"/>
            <w:kern w:val="0"/>
            <w:sz w:val="22"/>
            <w:rPrChange w:id="1764" w:author="Shicheng Guo" w:date="2016-10-02T22:38:00Z">
              <w:rPr>
                <w:rFonts w:ascii="Times New Roman" w:hAnsi="Times New Roman"/>
                <w:color w:val="000000"/>
                <w:kern w:val="0"/>
                <w:sz w:val="20"/>
                <w:szCs w:val="20"/>
              </w:rPr>
            </w:rPrChange>
          </w:rPr>
          <w:t xml:space="preserve">, suggesting an epigenetic methylation alteration in CD4+ T cells of SSc maybe involve in its pathogenesis. </w:t>
        </w:r>
        <w:r w:rsidRPr="0009337A">
          <w:rPr>
            <w:rFonts w:ascii="Arial" w:hAnsi="Arial" w:cs="Arial"/>
            <w:kern w:val="0"/>
            <w:sz w:val="22"/>
            <w:rPrChange w:id="1765" w:author="Shicheng Guo" w:date="2016-10-02T22:38:00Z">
              <w:rPr>
                <w:rFonts w:ascii="Times New Roman" w:hAnsi="Times New Roman"/>
                <w:kern w:val="0"/>
                <w:sz w:val="20"/>
                <w:szCs w:val="20"/>
              </w:rPr>
            </w:rPrChange>
          </w:rPr>
          <w:t xml:space="preserve">Herein, we integrated whole-genome DNA methylation chip and MethylTarget methylation sequencing of target region to determine the global DNA methylation status in </w:t>
        </w:r>
        <w:r w:rsidRPr="0009337A">
          <w:rPr>
            <w:rFonts w:ascii="Arial" w:hAnsi="Arial" w:cs="Arial"/>
            <w:color w:val="000000"/>
            <w:kern w:val="0"/>
            <w:sz w:val="22"/>
            <w:rPrChange w:id="1766" w:author="Shicheng Guo" w:date="2016-10-02T22:38:00Z">
              <w:rPr>
                <w:rFonts w:ascii="Times New Roman" w:hAnsi="Times New Roman"/>
                <w:color w:val="000000"/>
                <w:kern w:val="0"/>
                <w:sz w:val="20"/>
                <w:szCs w:val="20"/>
              </w:rPr>
            </w:rPrChange>
          </w:rPr>
          <w:t>CD4+ T cells</w:t>
        </w:r>
        <w:r w:rsidRPr="0009337A">
          <w:rPr>
            <w:rFonts w:ascii="Arial" w:hAnsi="Arial" w:cs="Arial"/>
            <w:kern w:val="0"/>
            <w:sz w:val="22"/>
            <w:rPrChange w:id="1767" w:author="Shicheng Guo" w:date="2016-10-02T22:38:00Z">
              <w:rPr>
                <w:rFonts w:ascii="Times New Roman" w:hAnsi="Times New Roman"/>
                <w:kern w:val="0"/>
                <w:sz w:val="20"/>
                <w:szCs w:val="20"/>
              </w:rPr>
            </w:rPrChange>
          </w:rPr>
          <w:t xml:space="preserve"> and </w:t>
        </w:r>
        <w:r w:rsidRPr="0009337A">
          <w:rPr>
            <w:rFonts w:ascii="Arial" w:hAnsi="Arial" w:cs="Arial"/>
            <w:color w:val="000000"/>
            <w:kern w:val="0"/>
            <w:sz w:val="22"/>
            <w:rPrChange w:id="1768" w:author="Shicheng Guo" w:date="2016-10-02T22:38:00Z">
              <w:rPr>
                <w:rFonts w:ascii="Times New Roman" w:hAnsi="Times New Roman"/>
                <w:color w:val="000000"/>
                <w:kern w:val="0"/>
                <w:sz w:val="20"/>
                <w:szCs w:val="20"/>
              </w:rPr>
            </w:rPrChange>
          </w:rPr>
          <w:t>CD8+ T cells</w:t>
        </w:r>
        <w:r w:rsidRPr="0009337A">
          <w:rPr>
            <w:rFonts w:ascii="Arial" w:hAnsi="Arial" w:cs="Arial"/>
            <w:kern w:val="0"/>
            <w:sz w:val="22"/>
            <w:rPrChange w:id="1769" w:author="Shicheng Guo" w:date="2016-10-02T22:38:00Z">
              <w:rPr>
                <w:rFonts w:ascii="Times New Roman" w:hAnsi="Times New Roman"/>
                <w:kern w:val="0"/>
                <w:sz w:val="20"/>
                <w:szCs w:val="20"/>
              </w:rPr>
            </w:rPrChange>
          </w:rPr>
          <w:t xml:space="preserve"> from PBMCs of SSc, finally found the </w:t>
        </w:r>
      </w:ins>
      <w:ins w:id="1770" w:author="系统管理员" w:date="2016-09-09T14:33:00Z">
        <w:r w:rsidR="00E66EE0" w:rsidRPr="0009337A">
          <w:rPr>
            <w:rFonts w:ascii="Arial" w:hAnsi="Arial" w:cs="Arial"/>
            <w:kern w:val="0"/>
            <w:sz w:val="22"/>
            <w:rPrChange w:id="1771" w:author="Shicheng Guo" w:date="2016-10-02T22:38:00Z">
              <w:rPr>
                <w:rFonts w:ascii="Times New Roman" w:hAnsi="Times New Roman"/>
                <w:kern w:val="0"/>
                <w:sz w:val="20"/>
                <w:szCs w:val="20"/>
              </w:rPr>
            </w:rPrChange>
          </w:rPr>
          <w:t>unique</w:t>
        </w:r>
      </w:ins>
      <w:ins w:id="1772" w:author="系统管理员" w:date="2016-07-24T15:28:00Z">
        <w:r w:rsidRPr="0009337A">
          <w:rPr>
            <w:rFonts w:ascii="Arial" w:hAnsi="Arial" w:cs="Arial"/>
            <w:kern w:val="0"/>
            <w:sz w:val="22"/>
            <w:rPrChange w:id="1773" w:author="Shicheng Guo" w:date="2016-10-02T22:38:00Z">
              <w:rPr>
                <w:rFonts w:ascii="Times New Roman" w:hAnsi="Times New Roman"/>
                <w:kern w:val="0"/>
                <w:sz w:val="20"/>
                <w:szCs w:val="20"/>
              </w:rPr>
            </w:rPrChange>
          </w:rPr>
          <w:t xml:space="preserve"> DNA methylation pattern of SSc. </w:t>
        </w:r>
      </w:ins>
      <w:ins w:id="1774" w:author="系统管理员" w:date="2016-10-02T08:58:00Z">
        <w:r w:rsidR="00BB2767" w:rsidRPr="0009337A">
          <w:rPr>
            <w:rFonts w:ascii="Arial" w:hAnsi="Arial" w:cs="Arial"/>
            <w:kern w:val="0"/>
            <w:sz w:val="22"/>
            <w:rPrChange w:id="1775" w:author="Shicheng Guo" w:date="2016-10-02T22:38:00Z">
              <w:rPr>
                <w:rFonts w:ascii="Times New Roman" w:hAnsi="Times New Roman"/>
                <w:kern w:val="0"/>
                <w:sz w:val="20"/>
                <w:szCs w:val="20"/>
              </w:rPr>
            </w:rPrChange>
          </w:rPr>
          <w:t>L;</w:t>
        </w:r>
      </w:ins>
    </w:p>
    <w:p w:rsidR="00497C7B" w:rsidRPr="0009337A" w:rsidRDefault="00885890">
      <w:pPr>
        <w:autoSpaceDE w:val="0"/>
        <w:autoSpaceDN w:val="0"/>
        <w:adjustRightInd w:val="0"/>
        <w:ind w:firstLineChars="100" w:firstLine="220"/>
        <w:rPr>
          <w:ins w:id="1776" w:author="系统管理员" w:date="2016-10-02T09:23:00Z"/>
          <w:rFonts w:ascii="Arial" w:hAnsi="Arial" w:cs="Arial"/>
          <w:kern w:val="0"/>
          <w:sz w:val="22"/>
          <w:rPrChange w:id="1777" w:author="Shicheng Guo" w:date="2016-10-02T22:38:00Z">
            <w:rPr>
              <w:ins w:id="1778" w:author="系统管理员" w:date="2016-10-02T09:23:00Z"/>
              <w:rFonts w:ascii="Times New Roman" w:hAnsi="Times New Roman"/>
              <w:kern w:val="0"/>
              <w:sz w:val="20"/>
              <w:szCs w:val="20"/>
            </w:rPr>
          </w:rPrChange>
        </w:rPr>
        <w:pPrChange w:id="1779" w:author="Shicheng Guo" w:date="2016-10-02T22:40:00Z">
          <w:pPr>
            <w:autoSpaceDE w:val="0"/>
            <w:autoSpaceDN w:val="0"/>
            <w:adjustRightInd w:val="0"/>
            <w:ind w:firstLineChars="100" w:firstLine="200"/>
          </w:pPr>
        </w:pPrChange>
      </w:pPr>
      <w:ins w:id="1780" w:author="系统管理员" w:date="2016-09-09T14:39:00Z">
        <w:r w:rsidRPr="0009337A">
          <w:rPr>
            <w:rFonts w:ascii="Arial" w:hAnsi="Arial" w:cs="Arial"/>
            <w:kern w:val="0"/>
            <w:sz w:val="22"/>
            <w:rPrChange w:id="1781" w:author="Shicheng Guo" w:date="2016-10-02T22:38:00Z">
              <w:rPr>
                <w:rFonts w:ascii="Times New Roman" w:hAnsi="Times New Roman"/>
                <w:kern w:val="0"/>
                <w:sz w:val="20"/>
                <w:szCs w:val="20"/>
              </w:rPr>
            </w:rPrChange>
          </w:rPr>
          <w:t xml:space="preserve">Through </w:t>
        </w:r>
      </w:ins>
      <w:ins w:id="1782" w:author="系统管理员" w:date="2016-09-09T14:40:00Z">
        <w:r w:rsidRPr="0009337A">
          <w:rPr>
            <w:rFonts w:ascii="Arial" w:hAnsi="Arial" w:cs="Arial"/>
            <w:kern w:val="0"/>
            <w:sz w:val="22"/>
            <w:rPrChange w:id="1783" w:author="Shicheng Guo" w:date="2016-10-02T22:38:00Z">
              <w:rPr>
                <w:rFonts w:ascii="Times New Roman" w:hAnsi="Times New Roman"/>
                <w:kern w:val="0"/>
                <w:sz w:val="20"/>
                <w:szCs w:val="20"/>
              </w:rPr>
            </w:rPrChange>
          </w:rPr>
          <w:t xml:space="preserve">comparative </w:t>
        </w:r>
      </w:ins>
      <w:ins w:id="1784" w:author="系统管理员" w:date="2016-09-09T14:39:00Z">
        <w:r w:rsidRPr="0009337A">
          <w:rPr>
            <w:rFonts w:ascii="Arial" w:hAnsi="Arial" w:cs="Arial"/>
            <w:kern w:val="0"/>
            <w:sz w:val="22"/>
            <w:rPrChange w:id="1785" w:author="Shicheng Guo" w:date="2016-10-02T22:38:00Z">
              <w:rPr>
                <w:rFonts w:ascii="Times New Roman" w:hAnsi="Times New Roman"/>
                <w:kern w:val="0"/>
                <w:sz w:val="20"/>
                <w:szCs w:val="20"/>
              </w:rPr>
            </w:rPrChange>
          </w:rPr>
          <w:t>analysis of DNA methylation pattern</w:t>
        </w:r>
      </w:ins>
      <w:ins w:id="1786" w:author="系统管理员" w:date="2016-09-09T14:42:00Z">
        <w:r w:rsidR="00225F34" w:rsidRPr="0009337A">
          <w:rPr>
            <w:rFonts w:ascii="Arial" w:hAnsi="Arial" w:cs="Arial"/>
            <w:kern w:val="0"/>
            <w:sz w:val="22"/>
            <w:rPrChange w:id="1787" w:author="Shicheng Guo" w:date="2016-10-02T22:38:00Z">
              <w:rPr>
                <w:rFonts w:ascii="Times New Roman" w:hAnsi="Times New Roman"/>
                <w:kern w:val="0"/>
                <w:sz w:val="20"/>
                <w:szCs w:val="20"/>
              </w:rPr>
            </w:rPrChange>
          </w:rPr>
          <w:t>s</w:t>
        </w:r>
      </w:ins>
      <w:ins w:id="1788" w:author="系统管理员" w:date="2016-09-09T14:39:00Z">
        <w:r w:rsidRPr="0009337A">
          <w:rPr>
            <w:rFonts w:ascii="Arial" w:hAnsi="Arial" w:cs="Arial"/>
            <w:kern w:val="0"/>
            <w:sz w:val="22"/>
            <w:rPrChange w:id="1789" w:author="Shicheng Guo" w:date="2016-10-02T22:38:00Z">
              <w:rPr>
                <w:rFonts w:ascii="Times New Roman" w:hAnsi="Times New Roman"/>
                <w:kern w:val="0"/>
                <w:sz w:val="20"/>
                <w:szCs w:val="20"/>
              </w:rPr>
            </w:rPrChange>
          </w:rPr>
          <w:t xml:space="preserve"> in </w:t>
        </w:r>
      </w:ins>
      <w:ins w:id="1790" w:author="系统管理员" w:date="2016-09-09T14:40:00Z">
        <w:r w:rsidRPr="0009337A">
          <w:rPr>
            <w:rFonts w:ascii="Arial" w:hAnsi="Arial" w:cs="Arial"/>
            <w:color w:val="000000"/>
            <w:kern w:val="0"/>
            <w:sz w:val="22"/>
            <w:rPrChange w:id="1791" w:author="Shicheng Guo" w:date="2016-10-02T22:38:00Z">
              <w:rPr>
                <w:rFonts w:ascii="Times New Roman" w:hAnsi="Times New Roman"/>
                <w:color w:val="000000"/>
                <w:kern w:val="0"/>
                <w:sz w:val="20"/>
                <w:szCs w:val="20"/>
              </w:rPr>
            </w:rPrChange>
          </w:rPr>
          <w:t>CD4+ T</w:t>
        </w:r>
      </w:ins>
      <w:ins w:id="1792" w:author="系统管理员" w:date="2016-10-01T21:45:00Z">
        <w:r w:rsidR="00C971E4" w:rsidRPr="0009337A">
          <w:rPr>
            <w:rFonts w:ascii="Arial" w:hAnsi="Arial" w:cs="Arial"/>
            <w:color w:val="000000"/>
            <w:kern w:val="0"/>
            <w:sz w:val="22"/>
            <w:rPrChange w:id="1793" w:author="Shicheng Guo" w:date="2016-10-02T22:38:00Z">
              <w:rPr>
                <w:rFonts w:ascii="Times New Roman" w:hAnsi="Times New Roman"/>
                <w:color w:val="000000"/>
                <w:kern w:val="0"/>
                <w:sz w:val="20"/>
                <w:szCs w:val="20"/>
              </w:rPr>
            </w:rPrChange>
          </w:rPr>
          <w:t>h</w:t>
        </w:r>
      </w:ins>
      <w:ins w:id="1794" w:author="系统管理员" w:date="2016-09-09T14:40:00Z">
        <w:r w:rsidRPr="0009337A">
          <w:rPr>
            <w:rFonts w:ascii="Arial" w:hAnsi="Arial" w:cs="Arial"/>
            <w:color w:val="000000"/>
            <w:kern w:val="0"/>
            <w:sz w:val="22"/>
            <w:rPrChange w:id="1795" w:author="Shicheng Guo" w:date="2016-10-02T22:38:00Z">
              <w:rPr>
                <w:rFonts w:ascii="Times New Roman" w:hAnsi="Times New Roman"/>
                <w:color w:val="000000"/>
                <w:kern w:val="0"/>
                <w:sz w:val="20"/>
                <w:szCs w:val="20"/>
              </w:rPr>
            </w:rPrChange>
          </w:rPr>
          <w:t xml:space="preserve"> cells</w:t>
        </w:r>
        <w:r w:rsidRPr="0009337A">
          <w:rPr>
            <w:rFonts w:ascii="Arial" w:hAnsi="Arial" w:cs="Arial"/>
            <w:kern w:val="0"/>
            <w:sz w:val="22"/>
            <w:rPrChange w:id="1796" w:author="Shicheng Guo" w:date="2016-10-02T22:38:00Z">
              <w:rPr>
                <w:rFonts w:ascii="Times New Roman" w:hAnsi="Times New Roman"/>
                <w:kern w:val="0"/>
                <w:sz w:val="20"/>
                <w:szCs w:val="20"/>
              </w:rPr>
            </w:rPrChange>
          </w:rPr>
          <w:t xml:space="preserve"> and </w:t>
        </w:r>
        <w:r w:rsidRPr="0009337A">
          <w:rPr>
            <w:rFonts w:ascii="Arial" w:hAnsi="Arial" w:cs="Arial"/>
            <w:color w:val="000000"/>
            <w:kern w:val="0"/>
            <w:sz w:val="22"/>
            <w:rPrChange w:id="1797" w:author="Shicheng Guo" w:date="2016-10-02T22:38:00Z">
              <w:rPr>
                <w:rFonts w:ascii="Times New Roman" w:hAnsi="Times New Roman"/>
                <w:color w:val="000000"/>
                <w:kern w:val="0"/>
                <w:sz w:val="20"/>
                <w:szCs w:val="20"/>
              </w:rPr>
            </w:rPrChange>
          </w:rPr>
          <w:t>CD8+ T</w:t>
        </w:r>
      </w:ins>
      <w:ins w:id="1798" w:author="系统管理员" w:date="2016-10-01T21:45:00Z">
        <w:r w:rsidR="00C971E4" w:rsidRPr="0009337A">
          <w:rPr>
            <w:rFonts w:ascii="Arial" w:hAnsi="Arial" w:cs="Arial"/>
            <w:color w:val="000000"/>
            <w:kern w:val="0"/>
            <w:sz w:val="22"/>
            <w:rPrChange w:id="1799" w:author="Shicheng Guo" w:date="2016-10-02T22:38:00Z">
              <w:rPr>
                <w:rFonts w:ascii="Times New Roman" w:hAnsi="Times New Roman"/>
                <w:color w:val="000000"/>
                <w:kern w:val="0"/>
                <w:sz w:val="20"/>
                <w:szCs w:val="20"/>
              </w:rPr>
            </w:rPrChange>
          </w:rPr>
          <w:t>h</w:t>
        </w:r>
      </w:ins>
      <w:ins w:id="1800" w:author="系统管理员" w:date="2016-09-09T14:40:00Z">
        <w:r w:rsidRPr="0009337A">
          <w:rPr>
            <w:rFonts w:ascii="Arial" w:hAnsi="Arial" w:cs="Arial"/>
            <w:color w:val="000000"/>
            <w:kern w:val="0"/>
            <w:sz w:val="22"/>
            <w:rPrChange w:id="1801" w:author="Shicheng Guo" w:date="2016-10-02T22:38:00Z">
              <w:rPr>
                <w:rFonts w:ascii="Times New Roman" w:hAnsi="Times New Roman"/>
                <w:color w:val="000000"/>
                <w:kern w:val="0"/>
                <w:sz w:val="20"/>
                <w:szCs w:val="20"/>
              </w:rPr>
            </w:rPrChange>
          </w:rPr>
          <w:t xml:space="preserve"> cells</w:t>
        </w:r>
        <w:r w:rsidRPr="0009337A">
          <w:rPr>
            <w:rFonts w:ascii="Arial" w:hAnsi="Arial" w:cs="Arial"/>
            <w:kern w:val="0"/>
            <w:sz w:val="22"/>
            <w:rPrChange w:id="1802" w:author="Shicheng Guo" w:date="2016-10-02T22:38:00Z">
              <w:rPr>
                <w:rFonts w:ascii="Times New Roman" w:hAnsi="Times New Roman"/>
                <w:kern w:val="0"/>
                <w:sz w:val="20"/>
                <w:szCs w:val="20"/>
              </w:rPr>
            </w:rPrChange>
          </w:rPr>
          <w:t xml:space="preserve"> </w:t>
        </w:r>
      </w:ins>
      <w:ins w:id="1803" w:author="系统管理员" w:date="2016-09-09T14:41:00Z">
        <w:r w:rsidRPr="0009337A">
          <w:rPr>
            <w:rFonts w:ascii="Arial" w:hAnsi="Arial" w:cs="Arial"/>
            <w:kern w:val="0"/>
            <w:sz w:val="22"/>
            <w:rPrChange w:id="1804" w:author="Shicheng Guo" w:date="2016-10-02T22:38:00Z">
              <w:rPr>
                <w:rFonts w:ascii="Times New Roman" w:hAnsi="Times New Roman"/>
                <w:kern w:val="0"/>
                <w:sz w:val="20"/>
                <w:szCs w:val="20"/>
              </w:rPr>
            </w:rPrChange>
          </w:rPr>
          <w:t>of SSc</w:t>
        </w:r>
        <w:r w:rsidR="00225F34" w:rsidRPr="0009337A">
          <w:rPr>
            <w:rFonts w:ascii="Arial" w:hAnsi="Arial" w:cs="Arial"/>
            <w:kern w:val="0"/>
            <w:sz w:val="22"/>
            <w:rPrChange w:id="1805" w:author="Shicheng Guo" w:date="2016-10-02T22:38:00Z">
              <w:rPr>
                <w:rFonts w:ascii="Times New Roman" w:hAnsi="Times New Roman"/>
                <w:kern w:val="0"/>
                <w:sz w:val="20"/>
                <w:szCs w:val="20"/>
              </w:rPr>
            </w:rPrChange>
          </w:rPr>
          <w:t xml:space="preserve">, we found that </w:t>
        </w:r>
      </w:ins>
      <w:ins w:id="1806" w:author="系统管理员" w:date="2016-09-09T14:42:00Z">
        <w:r w:rsidR="008E1B9D" w:rsidRPr="0009337A">
          <w:rPr>
            <w:rFonts w:ascii="Arial" w:hAnsi="Arial" w:cs="Arial"/>
            <w:kern w:val="0"/>
            <w:sz w:val="22"/>
            <w:rPrChange w:id="1807" w:author="Shicheng Guo" w:date="2016-10-02T22:38:00Z">
              <w:rPr>
                <w:rFonts w:ascii="Times New Roman" w:hAnsi="Times New Roman"/>
                <w:kern w:val="0"/>
                <w:sz w:val="20"/>
                <w:szCs w:val="20"/>
              </w:rPr>
            </w:rPrChange>
          </w:rPr>
          <w:t>the global hypo</w:t>
        </w:r>
        <w:r w:rsidR="00225F34" w:rsidRPr="0009337A">
          <w:rPr>
            <w:rFonts w:ascii="Arial" w:hAnsi="Arial" w:cs="Arial"/>
            <w:kern w:val="0"/>
            <w:sz w:val="22"/>
            <w:rPrChange w:id="1808" w:author="Shicheng Guo" w:date="2016-10-02T22:38:00Z">
              <w:rPr>
                <w:rFonts w:ascii="Times New Roman" w:hAnsi="Times New Roman"/>
                <w:kern w:val="0"/>
                <w:sz w:val="20"/>
                <w:szCs w:val="20"/>
              </w:rPr>
            </w:rPrChange>
          </w:rPr>
          <w:t xml:space="preserve">methylation alteration </w:t>
        </w:r>
      </w:ins>
      <w:ins w:id="1809" w:author="系统管理员" w:date="2016-09-09T14:43:00Z">
        <w:r w:rsidR="006A2D94" w:rsidRPr="0009337A">
          <w:rPr>
            <w:rFonts w:ascii="Arial" w:hAnsi="Arial" w:cs="Arial"/>
            <w:kern w:val="0"/>
            <w:sz w:val="22"/>
            <w:rPrChange w:id="1810" w:author="Shicheng Guo" w:date="2016-10-02T22:38:00Z">
              <w:rPr>
                <w:rFonts w:ascii="Times New Roman" w:hAnsi="Times New Roman"/>
                <w:kern w:val="0"/>
                <w:sz w:val="20"/>
                <w:szCs w:val="20"/>
              </w:rPr>
            </w:rPrChange>
          </w:rPr>
          <w:t xml:space="preserve">of </w:t>
        </w:r>
      </w:ins>
      <w:ins w:id="1811" w:author="系统管理员" w:date="2016-09-09T14:44:00Z">
        <w:r w:rsidR="006A2D94" w:rsidRPr="0009337A">
          <w:rPr>
            <w:rFonts w:ascii="Arial" w:hAnsi="Arial" w:cs="Arial"/>
            <w:kern w:val="0"/>
            <w:sz w:val="22"/>
            <w:rPrChange w:id="1812" w:author="Shicheng Guo" w:date="2016-10-02T22:38:00Z">
              <w:rPr>
                <w:rFonts w:ascii="Times New Roman" w:hAnsi="Times New Roman"/>
                <w:kern w:val="0"/>
                <w:sz w:val="20"/>
                <w:szCs w:val="20"/>
              </w:rPr>
            </w:rPrChange>
          </w:rPr>
          <w:t>t</w:t>
        </w:r>
      </w:ins>
      <w:ins w:id="1813" w:author="系统管理员" w:date="2016-09-09T14:43:00Z">
        <w:r w:rsidR="006A2D94" w:rsidRPr="0009337A">
          <w:rPr>
            <w:rFonts w:ascii="Arial" w:hAnsi="Arial" w:cs="Arial"/>
            <w:kern w:val="0"/>
            <w:sz w:val="22"/>
            <w:rPrChange w:id="1814" w:author="Shicheng Guo" w:date="2016-10-02T22:38:00Z">
              <w:rPr>
                <w:rFonts w:ascii="Times New Roman" w:hAnsi="Times New Roman"/>
                <w:kern w:val="0"/>
                <w:sz w:val="20"/>
                <w:szCs w:val="20"/>
              </w:rPr>
            </w:rPrChange>
          </w:rPr>
          <w:t xml:space="preserve">ype I interferon </w:t>
        </w:r>
      </w:ins>
      <w:ins w:id="1815" w:author="系统管理员" w:date="2016-09-09T15:08:00Z">
        <w:r w:rsidR="008E1B9D" w:rsidRPr="0009337A">
          <w:rPr>
            <w:rFonts w:ascii="Arial" w:hAnsi="Arial" w:cs="Arial"/>
            <w:kern w:val="0"/>
            <w:sz w:val="22"/>
            <w:rPrChange w:id="1816" w:author="Shicheng Guo" w:date="2016-10-02T22:38:00Z">
              <w:rPr>
                <w:rFonts w:ascii="Times New Roman" w:hAnsi="Times New Roman"/>
                <w:kern w:val="0"/>
                <w:sz w:val="20"/>
                <w:szCs w:val="20"/>
              </w:rPr>
            </w:rPrChange>
          </w:rPr>
          <w:t xml:space="preserve">genes and their </w:t>
        </w:r>
      </w:ins>
      <w:ins w:id="1817" w:author="系统管理员" w:date="2016-09-09T14:45:00Z">
        <w:r w:rsidR="006A2D94" w:rsidRPr="0009337A">
          <w:rPr>
            <w:rFonts w:ascii="Arial" w:hAnsi="Arial" w:cs="Arial"/>
            <w:kern w:val="0"/>
            <w:sz w:val="22"/>
            <w:rPrChange w:id="1818" w:author="Shicheng Guo" w:date="2016-10-02T22:38:00Z">
              <w:rPr>
                <w:rFonts w:ascii="Times New Roman" w:hAnsi="Times New Roman"/>
                <w:kern w:val="0"/>
                <w:sz w:val="20"/>
                <w:szCs w:val="20"/>
              </w:rPr>
            </w:rPrChange>
          </w:rPr>
          <w:t>associated genes</w:t>
        </w:r>
      </w:ins>
      <w:ins w:id="1819" w:author="系统管理员" w:date="2016-09-09T15:09:00Z">
        <w:r w:rsidR="001A2DAD" w:rsidRPr="0009337A">
          <w:rPr>
            <w:rFonts w:ascii="Arial" w:hAnsi="Arial" w:cs="Arial"/>
            <w:kern w:val="0"/>
            <w:sz w:val="22"/>
            <w:rPrChange w:id="1820" w:author="Shicheng Guo" w:date="2016-10-02T22:38:00Z">
              <w:rPr>
                <w:rFonts w:ascii="Times New Roman" w:hAnsi="Times New Roman"/>
                <w:kern w:val="0"/>
                <w:sz w:val="20"/>
                <w:szCs w:val="20"/>
              </w:rPr>
            </w:rPrChange>
          </w:rPr>
          <w:t xml:space="preserve"> in signaling pathway</w:t>
        </w:r>
      </w:ins>
      <w:ins w:id="1821" w:author="系统管理员" w:date="2016-09-09T15:10:00Z">
        <w:r w:rsidR="001A2DAD" w:rsidRPr="0009337A">
          <w:rPr>
            <w:rFonts w:ascii="Arial" w:hAnsi="Arial" w:cs="Arial"/>
            <w:kern w:val="0"/>
            <w:sz w:val="22"/>
            <w:rPrChange w:id="1822" w:author="Shicheng Guo" w:date="2016-10-02T22:38:00Z">
              <w:rPr>
                <w:rFonts w:ascii="Times New Roman" w:hAnsi="Times New Roman"/>
                <w:kern w:val="0"/>
                <w:sz w:val="20"/>
                <w:szCs w:val="20"/>
              </w:rPr>
            </w:rPrChange>
          </w:rPr>
          <w:t xml:space="preserve"> shared in both Th cells</w:t>
        </w:r>
      </w:ins>
      <w:ins w:id="1823" w:author="系统管理员" w:date="2016-09-09T15:09:00Z">
        <w:r w:rsidR="001A2DAD" w:rsidRPr="0009337A">
          <w:rPr>
            <w:rFonts w:ascii="Arial" w:hAnsi="Arial" w:cs="Arial"/>
            <w:kern w:val="0"/>
            <w:sz w:val="22"/>
            <w:rPrChange w:id="1824" w:author="Shicheng Guo" w:date="2016-10-02T22:38:00Z">
              <w:rPr>
                <w:rFonts w:ascii="Times New Roman" w:hAnsi="Times New Roman"/>
                <w:kern w:val="0"/>
                <w:sz w:val="20"/>
                <w:szCs w:val="20"/>
              </w:rPr>
            </w:rPrChange>
          </w:rPr>
          <w:t xml:space="preserve">. </w:t>
        </w:r>
      </w:ins>
      <w:ins w:id="1825" w:author="系统管理员" w:date="2016-10-01T21:42:00Z">
        <w:r w:rsidR="00497C7B" w:rsidRPr="0009337A">
          <w:rPr>
            <w:rFonts w:ascii="Arial" w:hAnsi="Arial" w:cs="Arial"/>
            <w:kern w:val="0"/>
            <w:sz w:val="22"/>
            <w:rPrChange w:id="1826" w:author="Shicheng Guo" w:date="2016-10-02T22:38:00Z">
              <w:rPr>
                <w:rFonts w:ascii="Times New Roman" w:hAnsi="Times New Roman"/>
                <w:kern w:val="0"/>
                <w:sz w:val="20"/>
                <w:szCs w:val="20"/>
              </w:rPr>
            </w:rPrChange>
          </w:rPr>
          <w:t xml:space="preserve">Interestingly, other studies have found that the hypomethelation of type I IFN-associated genes were occurred in SLE </w:t>
        </w:r>
        <w:r w:rsidR="00346056" w:rsidRPr="0009337A">
          <w:rPr>
            <w:rFonts w:ascii="Arial" w:hAnsi="Arial" w:cs="Arial"/>
            <w:kern w:val="0"/>
            <w:sz w:val="22"/>
            <w:rPrChange w:id="1827" w:author="Shicheng Guo" w:date="2016-10-02T22:38:00Z">
              <w:rPr>
                <w:rFonts w:ascii="Times New Roman" w:hAnsi="Times New Roman"/>
                <w:kern w:val="0"/>
                <w:sz w:val="20"/>
                <w:szCs w:val="20"/>
              </w:rPr>
            </w:rPrChange>
          </w:rPr>
          <w:fldChar w:fldCharType="begin">
            <w:fldData xml:space="preserve">PEVuZE5vdGU+PENpdGU+PEF1dGhvcj5BYnNoZXI8L0F1dGhvcj48WWVhcj4yMDEzPC9ZZWFyPjxS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=
</w:fldData>
          </w:fldChar>
        </w:r>
      </w:ins>
      <w:r w:rsidR="00AA1E63" w:rsidRPr="0009337A">
        <w:rPr>
          <w:rFonts w:ascii="Arial" w:hAnsi="Arial" w:cs="Arial"/>
          <w:kern w:val="0"/>
          <w:sz w:val="22"/>
          <w:rPrChange w:id="1828" w:author="Shicheng Guo" w:date="2016-10-02T22:38:00Z">
            <w:rPr>
              <w:rFonts w:ascii="Times New Roman" w:hAnsi="Times New Roman"/>
              <w:kern w:val="0"/>
              <w:sz w:val="20"/>
              <w:szCs w:val="20"/>
            </w:rPr>
          </w:rPrChange>
        </w:rPr>
        <w:instrText xml:space="preserve"> ADDIN EN.CITE </w:instrText>
      </w:r>
      <w:r w:rsidR="00AA1E63" w:rsidRPr="0009337A">
        <w:rPr>
          <w:rFonts w:ascii="Arial" w:hAnsi="Arial" w:cs="Arial"/>
          <w:kern w:val="0"/>
          <w:sz w:val="22"/>
          <w:rPrChange w:id="1829" w:author="Shicheng Guo" w:date="2016-10-02T22:38:00Z">
            <w:rPr>
              <w:rFonts w:ascii="Times New Roman" w:hAnsi="Times New Roman"/>
              <w:kern w:val="0"/>
              <w:sz w:val="20"/>
              <w:szCs w:val="20"/>
            </w:rPr>
          </w:rPrChange>
        </w:rPr>
        <w:fldChar w:fldCharType="begin">
          <w:fldData xml:space="preserve">PEVuZE5vdGU+PENpdGU+PEF1dGhvcj5BYnNoZXI8L0F1dGhvcj48WWVhcj4yMDEzPC9ZZWFyPjxS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=
</w:fldData>
        </w:fldChar>
      </w:r>
      <w:r w:rsidR="00AA1E63" w:rsidRPr="0009337A">
        <w:rPr>
          <w:rFonts w:ascii="Arial" w:hAnsi="Arial" w:cs="Arial"/>
          <w:kern w:val="0"/>
          <w:sz w:val="22"/>
          <w:rPrChange w:id="1830" w:author="Shicheng Guo" w:date="2016-10-02T22:38:00Z">
            <w:rPr>
              <w:rFonts w:ascii="Times New Roman" w:hAnsi="Times New Roman"/>
              <w:kern w:val="0"/>
              <w:sz w:val="20"/>
              <w:szCs w:val="20"/>
            </w:rPr>
          </w:rPrChange>
        </w:rPr>
        <w:instrText xml:space="preserve"> ADDIN EN.CITE.DATA </w:instrText>
      </w:r>
      <w:r w:rsidR="00AA1E63" w:rsidRPr="0009337A">
        <w:rPr>
          <w:rFonts w:ascii="Arial" w:hAnsi="Arial" w:cs="Arial"/>
          <w:kern w:val="0"/>
          <w:sz w:val="22"/>
          <w:rPrChange w:id="1831" w:author="Shicheng Guo" w:date="2016-10-02T22:38:00Z">
            <w:rPr>
              <w:rFonts w:ascii="Arial" w:hAnsi="Arial" w:cs="Arial"/>
              <w:kern w:val="0"/>
              <w:sz w:val="22"/>
            </w:rPr>
          </w:rPrChange>
        </w:rPr>
      </w:r>
      <w:r w:rsidR="00AA1E63" w:rsidRPr="0009337A">
        <w:rPr>
          <w:rFonts w:ascii="Arial" w:hAnsi="Arial" w:cs="Arial"/>
          <w:kern w:val="0"/>
          <w:sz w:val="22"/>
          <w:rPrChange w:id="1832" w:author="Shicheng Guo" w:date="2016-10-02T22:38:00Z">
            <w:rPr>
              <w:rFonts w:ascii="Times New Roman" w:hAnsi="Times New Roman"/>
              <w:kern w:val="0"/>
              <w:sz w:val="20"/>
              <w:szCs w:val="20"/>
            </w:rPr>
          </w:rPrChange>
        </w:rPr>
        <w:fldChar w:fldCharType="end"/>
      </w:r>
      <w:ins w:id="1833" w:author="系统管理员" w:date="2016-10-01T21:42:00Z">
        <w:r w:rsidR="00346056" w:rsidRPr="0009337A">
          <w:rPr>
            <w:rFonts w:ascii="Arial" w:hAnsi="Arial" w:cs="Arial"/>
            <w:kern w:val="0"/>
            <w:sz w:val="22"/>
            <w:rPrChange w:id="1834" w:author="Shicheng Guo" w:date="2016-10-02T22:38:00Z">
              <w:rPr>
                <w:rFonts w:ascii="Arial" w:hAnsi="Arial" w:cs="Arial"/>
                <w:kern w:val="0"/>
                <w:sz w:val="22"/>
              </w:rPr>
            </w:rPrChange>
          </w:rPr>
        </w:r>
        <w:r w:rsidR="00346056" w:rsidRPr="0009337A">
          <w:rPr>
            <w:rFonts w:ascii="Arial" w:hAnsi="Arial" w:cs="Arial"/>
            <w:kern w:val="0"/>
            <w:sz w:val="22"/>
            <w:rPrChange w:id="1835" w:author="Shicheng Guo" w:date="2016-10-02T22:38:00Z">
              <w:rPr>
                <w:rFonts w:ascii="Times New Roman" w:hAnsi="Times New Roman"/>
                <w:kern w:val="0"/>
                <w:sz w:val="20"/>
                <w:szCs w:val="20"/>
              </w:rPr>
            </w:rPrChange>
          </w:rPr>
          <w:fldChar w:fldCharType="separate"/>
        </w:r>
      </w:ins>
      <w:r w:rsidR="00AA1E63" w:rsidRPr="0009337A">
        <w:rPr>
          <w:rFonts w:ascii="Arial" w:hAnsi="Arial" w:cs="Arial"/>
          <w:noProof/>
          <w:kern w:val="0"/>
          <w:sz w:val="22"/>
          <w:rPrChange w:id="1836"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837"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838" w:author="Shicheng Guo" w:date="2016-10-02T22:38:00Z">
            <w:rPr>
              <w:rFonts w:ascii="Times New Roman" w:hAnsi="Times New Roman"/>
              <w:noProof/>
              <w:kern w:val="0"/>
              <w:sz w:val="20"/>
              <w:szCs w:val="20"/>
            </w:rPr>
          </w:rPrChange>
        </w:rPr>
        <w:instrText xml:space="preserve"> HYPERLINK \l "_ENREF_39" \o "Lei, 2009 #10856" </w:instrText>
      </w:r>
      <w:r w:rsidR="007A6C86" w:rsidRPr="0009337A">
        <w:rPr>
          <w:rFonts w:ascii="Arial" w:hAnsi="Arial" w:cs="Arial"/>
          <w:noProof/>
          <w:kern w:val="0"/>
          <w:sz w:val="22"/>
          <w:rPrChange w:id="1839"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840" w:author="Shicheng Guo" w:date="2016-10-02T22:38:00Z">
            <w:rPr>
              <w:rFonts w:ascii="Times New Roman" w:hAnsi="Times New Roman"/>
              <w:noProof/>
              <w:kern w:val="0"/>
              <w:sz w:val="20"/>
              <w:szCs w:val="20"/>
            </w:rPr>
          </w:rPrChange>
        </w:rPr>
        <w:t>39</w:t>
      </w:r>
      <w:r w:rsidR="007A6C86" w:rsidRPr="0009337A">
        <w:rPr>
          <w:rFonts w:ascii="Arial" w:hAnsi="Arial" w:cs="Arial"/>
          <w:noProof/>
          <w:kern w:val="0"/>
          <w:sz w:val="22"/>
          <w:rPrChange w:id="1841" w:author="Shicheng Guo" w:date="2016-10-02T22:38:00Z">
            <w:rPr>
              <w:rFonts w:ascii="Times New Roman" w:hAnsi="Times New Roman"/>
              <w:noProof/>
              <w:kern w:val="0"/>
              <w:sz w:val="20"/>
              <w:szCs w:val="20"/>
            </w:rPr>
          </w:rPrChange>
        </w:rPr>
        <w:fldChar w:fldCharType="end"/>
      </w:r>
      <w:r w:rsidR="00AA1E63" w:rsidRPr="0009337A">
        <w:rPr>
          <w:rFonts w:ascii="Arial" w:hAnsi="Arial" w:cs="Arial"/>
          <w:noProof/>
          <w:kern w:val="0"/>
          <w:sz w:val="22"/>
          <w:rPrChange w:id="1842" w:author="Shicheng Guo" w:date="2016-10-02T22:38:00Z">
            <w:rPr>
              <w:rFonts w:ascii="Times New Roman" w:hAnsi="Times New Roman"/>
              <w:noProof/>
              <w:kern w:val="0"/>
              <w:sz w:val="20"/>
              <w:szCs w:val="20"/>
            </w:rPr>
          </w:rPrChange>
        </w:rPr>
        <w:t xml:space="preserve">, </w:t>
      </w:r>
      <w:r w:rsidR="007A6C86" w:rsidRPr="0009337A">
        <w:rPr>
          <w:rFonts w:ascii="Arial" w:hAnsi="Arial" w:cs="Arial"/>
          <w:noProof/>
          <w:kern w:val="0"/>
          <w:sz w:val="22"/>
          <w:rPrChange w:id="1843"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844" w:author="Shicheng Guo" w:date="2016-10-02T22:38:00Z">
            <w:rPr>
              <w:rFonts w:ascii="Times New Roman" w:hAnsi="Times New Roman"/>
              <w:noProof/>
              <w:kern w:val="0"/>
              <w:sz w:val="20"/>
              <w:szCs w:val="20"/>
            </w:rPr>
          </w:rPrChange>
        </w:rPr>
        <w:instrText xml:space="preserve"> HYPERLINK \l "_ENREF_40" \o "Absher, 2013 #12008" </w:instrText>
      </w:r>
      <w:r w:rsidR="007A6C86" w:rsidRPr="0009337A">
        <w:rPr>
          <w:rFonts w:ascii="Arial" w:hAnsi="Arial" w:cs="Arial"/>
          <w:noProof/>
          <w:kern w:val="0"/>
          <w:sz w:val="22"/>
          <w:rPrChange w:id="1845"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846" w:author="Shicheng Guo" w:date="2016-10-02T22:38:00Z">
            <w:rPr>
              <w:rFonts w:ascii="Times New Roman" w:hAnsi="Times New Roman"/>
              <w:noProof/>
              <w:kern w:val="0"/>
              <w:sz w:val="20"/>
              <w:szCs w:val="20"/>
            </w:rPr>
          </w:rPrChange>
        </w:rPr>
        <w:t>40</w:t>
      </w:r>
      <w:r w:rsidR="007A6C86" w:rsidRPr="0009337A">
        <w:rPr>
          <w:rFonts w:ascii="Arial" w:hAnsi="Arial" w:cs="Arial"/>
          <w:noProof/>
          <w:kern w:val="0"/>
          <w:sz w:val="22"/>
          <w:rPrChange w:id="1847" w:author="Shicheng Guo" w:date="2016-10-02T22:38:00Z">
            <w:rPr>
              <w:rFonts w:ascii="Times New Roman" w:hAnsi="Times New Roman"/>
              <w:noProof/>
              <w:kern w:val="0"/>
              <w:sz w:val="20"/>
              <w:szCs w:val="20"/>
            </w:rPr>
          </w:rPrChange>
        </w:rPr>
        <w:fldChar w:fldCharType="end"/>
      </w:r>
      <w:r w:rsidR="00AA1E63" w:rsidRPr="0009337A">
        <w:rPr>
          <w:rFonts w:ascii="Arial" w:hAnsi="Arial" w:cs="Arial"/>
          <w:noProof/>
          <w:kern w:val="0"/>
          <w:sz w:val="22"/>
          <w:rPrChange w:id="1848" w:author="Shicheng Guo" w:date="2016-10-02T22:38:00Z">
            <w:rPr>
              <w:rFonts w:ascii="Times New Roman" w:hAnsi="Times New Roman"/>
              <w:noProof/>
              <w:kern w:val="0"/>
              <w:sz w:val="20"/>
              <w:szCs w:val="20"/>
            </w:rPr>
          </w:rPrChange>
        </w:rPr>
        <w:t>]</w:t>
      </w:r>
      <w:ins w:id="1849" w:author="系统管理员" w:date="2016-10-01T21:42:00Z">
        <w:r w:rsidR="00346056" w:rsidRPr="0009337A">
          <w:rPr>
            <w:rFonts w:ascii="Arial" w:hAnsi="Arial" w:cs="Arial"/>
            <w:kern w:val="0"/>
            <w:sz w:val="22"/>
            <w:rPrChange w:id="1850" w:author="Shicheng Guo" w:date="2016-10-02T22:38:00Z">
              <w:rPr>
                <w:rFonts w:ascii="Times New Roman" w:hAnsi="Times New Roman"/>
                <w:kern w:val="0"/>
                <w:sz w:val="20"/>
                <w:szCs w:val="20"/>
              </w:rPr>
            </w:rPrChange>
          </w:rPr>
          <w:fldChar w:fldCharType="end"/>
        </w:r>
        <w:r w:rsidR="00497C7B" w:rsidRPr="0009337A">
          <w:rPr>
            <w:rFonts w:ascii="Arial" w:hAnsi="Arial" w:cs="Arial"/>
            <w:kern w:val="0"/>
            <w:sz w:val="22"/>
            <w:rPrChange w:id="1851" w:author="Shicheng Guo" w:date="2016-10-02T22:38:00Z">
              <w:rPr>
                <w:rFonts w:ascii="Times New Roman" w:hAnsi="Times New Roman"/>
                <w:kern w:val="0"/>
                <w:sz w:val="20"/>
                <w:szCs w:val="20"/>
              </w:rPr>
            </w:rPrChange>
          </w:rPr>
          <w:t>. As we all known, SLE is a common autoimmune disease. Although the list of type I IFN-associated genes in SLE is different from those in SSc, signaling pathway of type I IFN involved in autoimmune diseases might be in common, maybe be relative to its autoimmunity</w:t>
        </w:r>
      </w:ins>
      <w:ins w:id="1852" w:author="系统管理员" w:date="2016-10-02T16:07:00Z">
        <w:r w:rsidR="00452CBF" w:rsidRPr="0009337A">
          <w:rPr>
            <w:rFonts w:ascii="Arial" w:hAnsi="Arial" w:cs="Arial"/>
            <w:kern w:val="0"/>
            <w:sz w:val="22"/>
            <w:rPrChange w:id="1853" w:author="Shicheng Guo" w:date="2016-10-02T22:38:00Z">
              <w:rPr>
                <w:rFonts w:ascii="Times New Roman" w:hAnsi="Times New Roman"/>
                <w:kern w:val="0"/>
                <w:sz w:val="20"/>
                <w:szCs w:val="20"/>
              </w:rPr>
            </w:rPrChange>
          </w:rPr>
          <w:t xml:space="preserve"> </w:t>
        </w:r>
      </w:ins>
      <w:r w:rsidR="00346056" w:rsidRPr="0009337A">
        <w:rPr>
          <w:rFonts w:ascii="Arial" w:hAnsi="Arial" w:cs="Arial"/>
          <w:kern w:val="0"/>
          <w:sz w:val="22"/>
          <w:rPrChange w:id="1854" w:author="Shicheng Guo" w:date="2016-10-02T22:38:00Z">
            <w:rPr>
              <w:rFonts w:ascii="Times New Roman" w:hAnsi="Times New Roman"/>
              <w:kern w:val="0"/>
              <w:sz w:val="20"/>
              <w:szCs w:val="20"/>
            </w:rPr>
          </w:rPrChange>
        </w:rPr>
        <w:fldChar w:fldCharType="begin">
          <w:fldData xml:space="preserve">PEVuZE5vdGU+PENpdGU+PEF1dGhvcj5SZW5hdWRpbmVhdTwvQXV0aG9yPjxZZWFyPjIwMTE8L1ll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</w:fldData>
        </w:fldChar>
      </w:r>
      <w:r w:rsidR="00BA77F5" w:rsidRPr="0009337A">
        <w:rPr>
          <w:rFonts w:ascii="Arial" w:hAnsi="Arial" w:cs="Arial"/>
          <w:kern w:val="0"/>
          <w:sz w:val="22"/>
          <w:rPrChange w:id="1855"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1856" w:author="Shicheng Guo" w:date="2016-10-02T22:38:00Z">
            <w:rPr>
              <w:rFonts w:ascii="Times New Roman" w:hAnsi="Times New Roman"/>
              <w:kern w:val="0"/>
              <w:sz w:val="20"/>
              <w:szCs w:val="20"/>
            </w:rPr>
          </w:rPrChange>
        </w:rPr>
        <w:fldChar w:fldCharType="begin">
          <w:fldData xml:space="preserve">PEVuZE5vdGU+PENpdGU+PEF1dGhvcj5SZW5hdWRpbmVhdTwvQXV0aG9yPjxZZWFyPjIwMTE8L1ll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</w:fldData>
        </w:fldChar>
      </w:r>
      <w:r w:rsidR="00BA77F5" w:rsidRPr="0009337A">
        <w:rPr>
          <w:rFonts w:ascii="Arial" w:hAnsi="Arial" w:cs="Arial"/>
          <w:kern w:val="0"/>
          <w:sz w:val="22"/>
          <w:rPrChange w:id="1857"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1858" w:author="Shicheng Guo" w:date="2016-10-02T22:38:00Z">
            <w:rPr>
              <w:rFonts w:ascii="Arial" w:hAnsi="Arial" w:cs="Arial"/>
              <w:kern w:val="0"/>
              <w:sz w:val="22"/>
            </w:rPr>
          </w:rPrChange>
        </w:rPr>
      </w:r>
      <w:r w:rsidR="00346056" w:rsidRPr="0009337A">
        <w:rPr>
          <w:rFonts w:ascii="Arial" w:hAnsi="Arial" w:cs="Arial"/>
          <w:kern w:val="0"/>
          <w:sz w:val="22"/>
          <w:rPrChange w:id="1859"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1860" w:author="Shicheng Guo" w:date="2016-10-02T22:38:00Z">
            <w:rPr>
              <w:rFonts w:ascii="Arial" w:hAnsi="Arial" w:cs="Arial"/>
              <w:kern w:val="0"/>
              <w:sz w:val="22"/>
            </w:rPr>
          </w:rPrChange>
        </w:rPr>
      </w:r>
      <w:r w:rsidR="00346056" w:rsidRPr="0009337A">
        <w:rPr>
          <w:rFonts w:ascii="Arial" w:hAnsi="Arial" w:cs="Arial"/>
          <w:kern w:val="0"/>
          <w:sz w:val="22"/>
          <w:rPrChange w:id="1861" w:author="Shicheng Guo" w:date="2016-10-02T22:38:00Z">
            <w:rPr>
              <w:rFonts w:ascii="Times New Roman" w:hAnsi="Times New Roman"/>
              <w:kern w:val="0"/>
              <w:sz w:val="20"/>
              <w:szCs w:val="20"/>
            </w:rPr>
          </w:rPrChange>
        </w:rPr>
        <w:fldChar w:fldCharType="separate"/>
      </w:r>
      <w:r w:rsidR="00BA77F5" w:rsidRPr="0009337A">
        <w:rPr>
          <w:rFonts w:ascii="Arial" w:hAnsi="Arial" w:cs="Arial"/>
          <w:noProof/>
          <w:kern w:val="0"/>
          <w:sz w:val="22"/>
          <w:rPrChange w:id="1862"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863"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864" w:author="Shicheng Guo" w:date="2016-10-02T22:38:00Z">
            <w:rPr>
              <w:rFonts w:ascii="Times New Roman" w:hAnsi="Times New Roman"/>
              <w:noProof/>
              <w:kern w:val="0"/>
              <w:sz w:val="20"/>
              <w:szCs w:val="20"/>
            </w:rPr>
          </w:rPrChange>
        </w:rPr>
        <w:instrText xml:space="preserve"> HYPERLINK \l "_ENREF_41" \o "Renaudineau, 2011 #3036" </w:instrText>
      </w:r>
      <w:r w:rsidR="007A6C86" w:rsidRPr="0009337A">
        <w:rPr>
          <w:rFonts w:ascii="Arial" w:hAnsi="Arial" w:cs="Arial"/>
          <w:noProof/>
          <w:kern w:val="0"/>
          <w:sz w:val="22"/>
          <w:rPrChange w:id="1865"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866" w:author="Shicheng Guo" w:date="2016-10-02T22:38:00Z">
            <w:rPr>
              <w:rFonts w:ascii="Times New Roman" w:hAnsi="Times New Roman"/>
              <w:noProof/>
              <w:kern w:val="0"/>
              <w:sz w:val="20"/>
              <w:szCs w:val="20"/>
            </w:rPr>
          </w:rPrChange>
        </w:rPr>
        <w:t>41-45</w:t>
      </w:r>
      <w:r w:rsidR="007A6C86" w:rsidRPr="0009337A">
        <w:rPr>
          <w:rFonts w:ascii="Arial" w:hAnsi="Arial" w:cs="Arial"/>
          <w:noProof/>
          <w:kern w:val="0"/>
          <w:sz w:val="22"/>
          <w:rPrChange w:id="1867" w:author="Shicheng Guo" w:date="2016-10-02T22:38:00Z">
            <w:rPr>
              <w:rFonts w:ascii="Times New Roman" w:hAnsi="Times New Roman"/>
              <w:noProof/>
              <w:kern w:val="0"/>
              <w:sz w:val="20"/>
              <w:szCs w:val="20"/>
            </w:rPr>
          </w:rPrChange>
        </w:rPr>
        <w:fldChar w:fldCharType="end"/>
      </w:r>
      <w:r w:rsidR="00BA77F5" w:rsidRPr="0009337A">
        <w:rPr>
          <w:rFonts w:ascii="Arial" w:hAnsi="Arial" w:cs="Arial"/>
          <w:noProof/>
          <w:kern w:val="0"/>
          <w:sz w:val="22"/>
          <w:rPrChange w:id="1868"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1869" w:author="Shicheng Guo" w:date="2016-10-02T22:38:00Z">
            <w:rPr>
              <w:rFonts w:ascii="Times New Roman" w:hAnsi="Times New Roman"/>
              <w:kern w:val="0"/>
              <w:sz w:val="20"/>
              <w:szCs w:val="20"/>
            </w:rPr>
          </w:rPrChange>
        </w:rPr>
        <w:fldChar w:fldCharType="end"/>
      </w:r>
      <w:ins w:id="1870" w:author="系统管理员" w:date="2016-10-01T21:42:00Z">
        <w:r w:rsidR="00497C7B" w:rsidRPr="0009337A">
          <w:rPr>
            <w:rFonts w:ascii="Arial" w:hAnsi="Arial" w:cs="Arial"/>
            <w:kern w:val="0"/>
            <w:sz w:val="22"/>
            <w:rPrChange w:id="1871" w:author="Shicheng Guo" w:date="2016-10-02T22:38:00Z">
              <w:rPr>
                <w:rFonts w:ascii="Times New Roman" w:hAnsi="Times New Roman"/>
                <w:kern w:val="0"/>
                <w:sz w:val="20"/>
                <w:szCs w:val="20"/>
              </w:rPr>
            </w:rPrChange>
          </w:rPr>
          <w:t>.</w:t>
        </w:r>
      </w:ins>
      <w:ins w:id="1872" w:author="系统管理员" w:date="2016-10-02T09:25:00Z">
        <w:r w:rsidR="00DB4658" w:rsidRPr="0009337A">
          <w:rPr>
            <w:rFonts w:ascii="Arial" w:hAnsi="Arial" w:cs="Arial"/>
            <w:kern w:val="0"/>
            <w:sz w:val="22"/>
            <w:rPrChange w:id="1873" w:author="Shicheng Guo" w:date="2016-10-02T22:38:00Z">
              <w:rPr>
                <w:rFonts w:ascii="Times New Roman" w:hAnsi="Times New Roman"/>
                <w:kern w:val="0"/>
                <w:sz w:val="20"/>
                <w:szCs w:val="20"/>
              </w:rPr>
            </w:rPrChange>
          </w:rPr>
          <w:t xml:space="preserve"> What’s more, SSc patients have high expression level of type I interferon proteins such as IFN </w:t>
        </w:r>
        <w:r w:rsidR="00DB4658" w:rsidRPr="0009337A">
          <w:rPr>
            <w:rFonts w:ascii="Arial" w:hAnsi="Arial" w:cs="Arial" w:hint="eastAsia"/>
            <w:kern w:val="0"/>
            <w:sz w:val="22"/>
            <w:rPrChange w:id="1874" w:author="Shicheng Guo" w:date="2016-10-02T22:38:00Z">
              <w:rPr>
                <w:rFonts w:ascii="宋体" w:hAnsi="宋体" w:hint="eastAsia"/>
                <w:kern w:val="0"/>
                <w:sz w:val="20"/>
                <w:szCs w:val="20"/>
              </w:rPr>
            </w:rPrChange>
          </w:rPr>
          <w:t>α</w:t>
        </w:r>
        <w:r w:rsidR="00DB4658" w:rsidRPr="0009337A">
          <w:rPr>
            <w:rFonts w:ascii="Arial" w:hAnsi="Arial" w:cs="Arial"/>
            <w:kern w:val="0"/>
            <w:sz w:val="22"/>
            <w:rPrChange w:id="1875" w:author="Shicheng Guo" w:date="2016-10-02T22:38:00Z">
              <w:rPr>
                <w:rFonts w:ascii="Times New Roman" w:hAnsi="Times New Roman"/>
                <w:kern w:val="0"/>
                <w:sz w:val="20"/>
                <w:szCs w:val="20"/>
              </w:rPr>
            </w:rPrChange>
          </w:rPr>
          <w:t xml:space="preserve"> and </w:t>
        </w:r>
        <w:r w:rsidR="00DB4658" w:rsidRPr="0009337A">
          <w:rPr>
            <w:rFonts w:ascii="Arial" w:hAnsi="Arial" w:cs="Arial" w:hint="eastAsia"/>
            <w:kern w:val="0"/>
            <w:sz w:val="22"/>
            <w:rPrChange w:id="1876" w:author="Shicheng Guo" w:date="2016-10-02T22:38:00Z">
              <w:rPr>
                <w:rFonts w:ascii="Times New Roman" w:hAnsi="Times New Roman" w:hint="eastAsia"/>
                <w:kern w:val="0"/>
                <w:sz w:val="20"/>
                <w:szCs w:val="20"/>
              </w:rPr>
            </w:rPrChange>
          </w:rPr>
          <w:t>β</w:t>
        </w:r>
        <w:r w:rsidR="00DB4658" w:rsidRPr="0009337A">
          <w:rPr>
            <w:rFonts w:ascii="Arial" w:hAnsi="Arial" w:cs="Arial"/>
            <w:kern w:val="0"/>
            <w:sz w:val="22"/>
            <w:rPrChange w:id="1877" w:author="Shicheng Guo" w:date="2016-10-02T22:38:00Z">
              <w:rPr>
                <w:rFonts w:ascii="Times New Roman" w:hAnsi="Times New Roman"/>
                <w:kern w:val="0"/>
                <w:sz w:val="20"/>
                <w:szCs w:val="20"/>
              </w:rPr>
            </w:rPrChange>
          </w:rPr>
          <w:t xml:space="preserve">in their blood </w:t>
        </w:r>
        <w:r w:rsidR="00DB4658" w:rsidRPr="0009337A">
          <w:rPr>
            <w:rFonts w:ascii="Arial" w:hAnsi="Arial" w:cs="Arial"/>
            <w:kern w:val="0"/>
            <w:sz w:val="22"/>
            <w:highlight w:val="yellow"/>
            <w:rPrChange w:id="1878" w:author="Shicheng Guo" w:date="2016-10-02T22:38:00Z">
              <w:rPr>
                <w:rFonts w:ascii="Times New Roman" w:hAnsi="Times New Roman"/>
                <w:kern w:val="0"/>
                <w:sz w:val="20"/>
                <w:szCs w:val="20"/>
                <w:highlight w:val="yellow"/>
              </w:rPr>
            </w:rPrChange>
          </w:rPr>
          <w:t>(Figure X)</w:t>
        </w:r>
        <w:r w:rsidR="00DB4658" w:rsidRPr="0009337A">
          <w:rPr>
            <w:rFonts w:ascii="Arial" w:hAnsi="Arial" w:cs="Arial"/>
            <w:kern w:val="0"/>
            <w:sz w:val="22"/>
            <w:rPrChange w:id="1879" w:author="Shicheng Guo" w:date="2016-10-02T22:38:00Z">
              <w:rPr>
                <w:rFonts w:ascii="Times New Roman" w:hAnsi="Times New Roman"/>
                <w:kern w:val="0"/>
                <w:sz w:val="20"/>
                <w:szCs w:val="20"/>
              </w:rPr>
            </w:rPrChange>
          </w:rPr>
          <w:t>.</w:t>
        </w:r>
      </w:ins>
    </w:p>
    <w:p w:rsidR="0028249C" w:rsidRPr="0009337A" w:rsidRDefault="00CD6716">
      <w:pPr>
        <w:autoSpaceDE w:val="0"/>
        <w:autoSpaceDN w:val="0"/>
        <w:adjustRightInd w:val="0"/>
        <w:ind w:firstLineChars="100" w:firstLine="220"/>
        <w:rPr>
          <w:ins w:id="1880" w:author="系统管理员" w:date="2016-10-01T21:42:00Z"/>
          <w:rFonts w:ascii="Arial" w:hAnsi="Arial" w:cs="Arial"/>
          <w:kern w:val="0"/>
          <w:sz w:val="22"/>
          <w:rPrChange w:id="1881" w:author="Shicheng Guo" w:date="2016-10-02T22:38:00Z">
            <w:rPr>
              <w:ins w:id="1882" w:author="系统管理员" w:date="2016-10-01T21:42:00Z"/>
              <w:rFonts w:ascii="Times New Roman" w:hAnsi="Times New Roman"/>
              <w:kern w:val="0"/>
              <w:sz w:val="20"/>
              <w:szCs w:val="20"/>
            </w:rPr>
          </w:rPrChange>
        </w:rPr>
        <w:pPrChange w:id="1883" w:author="Shicheng Guo" w:date="2016-10-02T22:40:00Z">
          <w:pPr>
            <w:autoSpaceDE w:val="0"/>
            <w:autoSpaceDN w:val="0"/>
            <w:adjustRightInd w:val="0"/>
            <w:ind w:firstLineChars="100" w:firstLine="200"/>
          </w:pPr>
        </w:pPrChange>
      </w:pPr>
      <w:ins w:id="1884" w:author="系统管理员" w:date="2016-10-02T09:23:00Z">
        <w:r w:rsidRPr="0009337A">
          <w:rPr>
            <w:rFonts w:ascii="Arial" w:hAnsi="Arial" w:cs="Arial"/>
            <w:kern w:val="0"/>
            <w:sz w:val="22"/>
            <w:rPrChange w:id="1885" w:author="Shicheng Guo" w:date="2016-10-02T22:38:00Z">
              <w:rPr>
                <w:rFonts w:ascii="Times New Roman" w:hAnsi="Times New Roman"/>
                <w:kern w:val="0"/>
                <w:sz w:val="20"/>
                <w:szCs w:val="20"/>
              </w:rPr>
            </w:rPrChange>
          </w:rPr>
          <w:t xml:space="preserve">Hugle T. found that the relatively early age of SSc onset, like sclerosing skin disorders, in patients with multiple sclerosis (MS) has a genetic predisposition and/or an IFN-associated trigger </w:t>
        </w:r>
        <w:r w:rsidR="00346056" w:rsidRPr="0009337A">
          <w:rPr>
            <w:rFonts w:ascii="Arial" w:hAnsi="Arial" w:cs="Arial"/>
            <w:kern w:val="0"/>
            <w:sz w:val="22"/>
            <w:rPrChange w:id="1886" w:author="Shicheng Guo" w:date="2016-10-02T22:38:00Z">
              <w:rPr>
                <w:rFonts w:ascii="Times New Roman" w:hAnsi="Times New Roman"/>
                <w:kern w:val="0"/>
                <w:sz w:val="20"/>
                <w:szCs w:val="20"/>
              </w:rPr>
            </w:rPrChange>
          </w:rPr>
          <w:fldChar w:fldCharType="begin">
            <w:fldData xml:space="preserve">PEVuZE5vdGU+PENpdGU+PEF1dGhvcj5IdWdsZTwvQXV0aG9yPjxZZWFyPjIwMDk8L1llYXI+PFJl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</w:fldData>
          </w:fldChar>
        </w:r>
      </w:ins>
      <w:r w:rsidR="00BA77F5" w:rsidRPr="0009337A">
        <w:rPr>
          <w:rFonts w:ascii="Arial" w:hAnsi="Arial" w:cs="Arial"/>
          <w:kern w:val="0"/>
          <w:sz w:val="22"/>
          <w:rPrChange w:id="1887"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1888" w:author="Shicheng Guo" w:date="2016-10-02T22:38:00Z">
            <w:rPr>
              <w:rFonts w:ascii="Times New Roman" w:hAnsi="Times New Roman"/>
              <w:kern w:val="0"/>
              <w:sz w:val="20"/>
              <w:szCs w:val="20"/>
            </w:rPr>
          </w:rPrChange>
        </w:rPr>
        <w:fldChar w:fldCharType="begin">
          <w:fldData xml:space="preserve">PEVuZE5vdGU+PENpdGU+PEF1dGhvcj5IdWdsZTwvQXV0aG9yPjxZZWFyPjIwMDk8L1llYXI+PFJl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</w:fldData>
        </w:fldChar>
      </w:r>
      <w:r w:rsidR="00BA77F5" w:rsidRPr="0009337A">
        <w:rPr>
          <w:rFonts w:ascii="Arial" w:hAnsi="Arial" w:cs="Arial"/>
          <w:kern w:val="0"/>
          <w:sz w:val="22"/>
          <w:rPrChange w:id="1889"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1890" w:author="Shicheng Guo" w:date="2016-10-02T22:38:00Z">
            <w:rPr>
              <w:rFonts w:ascii="Arial" w:hAnsi="Arial" w:cs="Arial"/>
              <w:kern w:val="0"/>
              <w:sz w:val="22"/>
            </w:rPr>
          </w:rPrChange>
        </w:rPr>
      </w:r>
      <w:r w:rsidR="00346056" w:rsidRPr="0009337A">
        <w:rPr>
          <w:rFonts w:ascii="Arial" w:hAnsi="Arial" w:cs="Arial"/>
          <w:kern w:val="0"/>
          <w:sz w:val="22"/>
          <w:rPrChange w:id="1891" w:author="Shicheng Guo" w:date="2016-10-02T22:38:00Z">
            <w:rPr>
              <w:rFonts w:ascii="Times New Roman" w:hAnsi="Times New Roman"/>
              <w:kern w:val="0"/>
              <w:sz w:val="20"/>
              <w:szCs w:val="20"/>
            </w:rPr>
          </w:rPrChange>
        </w:rPr>
        <w:fldChar w:fldCharType="end"/>
      </w:r>
      <w:ins w:id="1892" w:author="系统管理员" w:date="2016-10-02T09:23:00Z">
        <w:r w:rsidR="00346056" w:rsidRPr="0009337A">
          <w:rPr>
            <w:rFonts w:ascii="Arial" w:hAnsi="Arial" w:cs="Arial"/>
            <w:kern w:val="0"/>
            <w:sz w:val="22"/>
            <w:rPrChange w:id="1893" w:author="Shicheng Guo" w:date="2016-10-02T22:38:00Z">
              <w:rPr>
                <w:rFonts w:ascii="Arial" w:hAnsi="Arial" w:cs="Arial"/>
                <w:kern w:val="0"/>
                <w:sz w:val="22"/>
              </w:rPr>
            </w:rPrChange>
          </w:rPr>
        </w:r>
        <w:r w:rsidR="00346056" w:rsidRPr="0009337A">
          <w:rPr>
            <w:rFonts w:ascii="Arial" w:hAnsi="Arial" w:cs="Arial"/>
            <w:kern w:val="0"/>
            <w:sz w:val="22"/>
            <w:rPrChange w:id="1894" w:author="Shicheng Guo" w:date="2016-10-02T22:38:00Z">
              <w:rPr>
                <w:rFonts w:ascii="Times New Roman" w:hAnsi="Times New Roman"/>
                <w:kern w:val="0"/>
                <w:sz w:val="20"/>
                <w:szCs w:val="20"/>
              </w:rPr>
            </w:rPrChange>
          </w:rPr>
          <w:fldChar w:fldCharType="separate"/>
        </w:r>
      </w:ins>
      <w:r w:rsidR="00BA77F5" w:rsidRPr="0009337A">
        <w:rPr>
          <w:rFonts w:ascii="Arial" w:hAnsi="Arial" w:cs="Arial"/>
          <w:noProof/>
          <w:kern w:val="0"/>
          <w:sz w:val="22"/>
          <w:rPrChange w:id="1895"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896"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897" w:author="Shicheng Guo" w:date="2016-10-02T22:38:00Z">
            <w:rPr>
              <w:rFonts w:ascii="Times New Roman" w:hAnsi="Times New Roman"/>
              <w:noProof/>
              <w:kern w:val="0"/>
              <w:sz w:val="20"/>
              <w:szCs w:val="20"/>
            </w:rPr>
          </w:rPrChange>
        </w:rPr>
        <w:instrText xml:space="preserve"> HYPERLINK \l "_ENREF_46" \o "Hugle, 2009 #11688" </w:instrText>
      </w:r>
      <w:r w:rsidR="007A6C86" w:rsidRPr="0009337A">
        <w:rPr>
          <w:rFonts w:ascii="Arial" w:hAnsi="Arial" w:cs="Arial"/>
          <w:noProof/>
          <w:kern w:val="0"/>
          <w:sz w:val="22"/>
          <w:rPrChange w:id="1898"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899" w:author="Shicheng Guo" w:date="2016-10-02T22:38:00Z">
            <w:rPr>
              <w:rFonts w:ascii="Times New Roman" w:hAnsi="Times New Roman"/>
              <w:noProof/>
              <w:kern w:val="0"/>
              <w:sz w:val="20"/>
              <w:szCs w:val="20"/>
            </w:rPr>
          </w:rPrChange>
        </w:rPr>
        <w:t>46</w:t>
      </w:r>
      <w:r w:rsidR="007A6C86" w:rsidRPr="0009337A">
        <w:rPr>
          <w:rFonts w:ascii="Arial" w:hAnsi="Arial" w:cs="Arial"/>
          <w:noProof/>
          <w:kern w:val="0"/>
          <w:sz w:val="22"/>
          <w:rPrChange w:id="1900" w:author="Shicheng Guo" w:date="2016-10-02T22:38:00Z">
            <w:rPr>
              <w:rFonts w:ascii="Times New Roman" w:hAnsi="Times New Roman"/>
              <w:noProof/>
              <w:kern w:val="0"/>
              <w:sz w:val="20"/>
              <w:szCs w:val="20"/>
            </w:rPr>
          </w:rPrChange>
        </w:rPr>
        <w:fldChar w:fldCharType="end"/>
      </w:r>
      <w:r w:rsidR="00BA77F5" w:rsidRPr="0009337A">
        <w:rPr>
          <w:rFonts w:ascii="Arial" w:hAnsi="Arial" w:cs="Arial"/>
          <w:noProof/>
          <w:kern w:val="0"/>
          <w:sz w:val="22"/>
          <w:rPrChange w:id="1901" w:author="Shicheng Guo" w:date="2016-10-02T22:38:00Z">
            <w:rPr>
              <w:rFonts w:ascii="Times New Roman" w:hAnsi="Times New Roman"/>
              <w:noProof/>
              <w:kern w:val="0"/>
              <w:sz w:val="20"/>
              <w:szCs w:val="20"/>
            </w:rPr>
          </w:rPrChange>
        </w:rPr>
        <w:t>]</w:t>
      </w:r>
      <w:ins w:id="1902" w:author="系统管理员" w:date="2016-10-02T09:23:00Z">
        <w:r w:rsidR="00346056" w:rsidRPr="0009337A">
          <w:rPr>
            <w:rFonts w:ascii="Arial" w:hAnsi="Arial" w:cs="Arial"/>
            <w:kern w:val="0"/>
            <w:sz w:val="22"/>
            <w:rPrChange w:id="1903"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1904" w:author="Shicheng Guo" w:date="2016-10-02T22:38:00Z">
              <w:rPr>
                <w:rFonts w:ascii="Times New Roman" w:hAnsi="Times New Roman"/>
                <w:kern w:val="0"/>
                <w:sz w:val="20"/>
                <w:szCs w:val="20"/>
              </w:rPr>
            </w:rPrChange>
          </w:rPr>
          <w:t>.</w:t>
        </w:r>
      </w:ins>
      <w:ins w:id="1905" w:author="系统管理员" w:date="2016-10-02T09:42:00Z">
        <w:r w:rsidR="00F21F05" w:rsidRPr="0009337A">
          <w:rPr>
            <w:rFonts w:ascii="Arial" w:hAnsi="Arial" w:cs="Arial"/>
            <w:kern w:val="0"/>
            <w:sz w:val="22"/>
            <w:rPrChange w:id="1906" w:author="Shicheng Guo" w:date="2016-10-02T22:38:00Z">
              <w:rPr>
                <w:rFonts w:ascii="Times New Roman" w:hAnsi="Times New Roman"/>
                <w:kern w:val="0"/>
                <w:sz w:val="20"/>
                <w:szCs w:val="20"/>
              </w:rPr>
            </w:rPrChange>
          </w:rPr>
          <w:t xml:space="preserve"> A</w:t>
        </w:r>
      </w:ins>
      <w:ins w:id="1907" w:author="系统管理员" w:date="2016-10-02T09:24:00Z">
        <w:r w:rsidRPr="0009337A">
          <w:rPr>
            <w:rFonts w:ascii="Arial" w:hAnsi="Arial" w:cs="Arial"/>
            <w:kern w:val="0"/>
            <w:sz w:val="22"/>
            <w:rPrChange w:id="1908" w:author="Shicheng Guo" w:date="2016-10-02T22:38:00Z">
              <w:rPr>
                <w:rFonts w:ascii="Times New Roman" w:hAnsi="Times New Roman"/>
                <w:kern w:val="0"/>
                <w:sz w:val="20"/>
                <w:szCs w:val="20"/>
              </w:rPr>
            </w:rPrChange>
          </w:rPr>
          <w:t xml:space="preserve">nother study </w:t>
        </w:r>
        <w:r w:rsidR="00DB4658" w:rsidRPr="0009337A">
          <w:rPr>
            <w:rFonts w:ascii="Arial" w:hAnsi="Arial" w:cs="Arial"/>
            <w:kern w:val="0"/>
            <w:sz w:val="22"/>
            <w:rPrChange w:id="1909" w:author="Shicheng Guo" w:date="2016-10-02T22:38:00Z">
              <w:rPr>
                <w:rFonts w:ascii="Times New Roman" w:hAnsi="Times New Roman"/>
                <w:kern w:val="0"/>
                <w:sz w:val="20"/>
                <w:szCs w:val="20"/>
              </w:rPr>
            </w:rPrChange>
          </w:rPr>
          <w:t xml:space="preserve">also </w:t>
        </w:r>
      </w:ins>
      <w:ins w:id="1910" w:author="系统管理员" w:date="2016-10-02T09:25:00Z">
        <w:r w:rsidR="00DB4658" w:rsidRPr="0009337A">
          <w:rPr>
            <w:rFonts w:ascii="Arial" w:hAnsi="Arial" w:cs="Arial"/>
            <w:kern w:val="0"/>
            <w:sz w:val="22"/>
            <w:rPrChange w:id="1911" w:author="Shicheng Guo" w:date="2016-10-02T22:38:00Z">
              <w:rPr>
                <w:rFonts w:ascii="Times New Roman" w:hAnsi="Times New Roman"/>
                <w:kern w:val="0"/>
                <w:sz w:val="20"/>
                <w:szCs w:val="20"/>
              </w:rPr>
            </w:rPrChange>
          </w:rPr>
          <w:t xml:space="preserve">confirmed that </w:t>
        </w:r>
      </w:ins>
      <w:ins w:id="1912" w:author="系统管理员" w:date="2016-10-02T09:23:00Z">
        <w:r w:rsidR="00346056" w:rsidRPr="0009337A">
          <w:rPr>
            <w:rFonts w:ascii="Arial" w:hAnsi="Arial" w:cs="Arial"/>
            <w:kern w:val="0"/>
            <w:sz w:val="22"/>
            <w:rPrChange w:id="1913" w:author="Shicheng Guo" w:date="2016-10-02T22:38:00Z">
              <w:rPr>
                <w:rFonts w:ascii="Segoe UI" w:hAnsi="Segoe UI" w:cs="Segoe UI"/>
                <w:kern w:val="0"/>
                <w:sz w:val="18"/>
                <w:szCs w:val="18"/>
              </w:rPr>
            </w:rPrChange>
          </w:rPr>
          <w:t xml:space="preserve">several systemic autoimmune diseases </w:t>
        </w:r>
      </w:ins>
      <w:ins w:id="1914" w:author="系统管理员" w:date="2016-10-02T09:28:00Z">
        <w:r w:rsidR="00346056" w:rsidRPr="0009337A">
          <w:rPr>
            <w:rFonts w:ascii="Arial" w:hAnsi="Arial" w:cs="Arial"/>
            <w:kern w:val="0"/>
            <w:sz w:val="22"/>
            <w:rPrChange w:id="1915" w:author="Shicheng Guo" w:date="2016-10-02T22:38:00Z">
              <w:rPr>
                <w:rFonts w:ascii="Segoe UI" w:hAnsi="Segoe UI" w:cs="Segoe UI"/>
                <w:kern w:val="0"/>
                <w:sz w:val="18"/>
                <w:szCs w:val="18"/>
              </w:rPr>
            </w:rPrChange>
          </w:rPr>
          <w:t>including</w:t>
        </w:r>
      </w:ins>
      <w:ins w:id="1916" w:author="系统管理员" w:date="2016-10-02T09:23:00Z">
        <w:r w:rsidR="00346056" w:rsidRPr="0009337A">
          <w:rPr>
            <w:rFonts w:ascii="Arial" w:hAnsi="Arial" w:cs="Arial"/>
            <w:kern w:val="0"/>
            <w:sz w:val="22"/>
            <w:rPrChange w:id="1917" w:author="Shicheng Guo" w:date="2016-10-02T22:38:00Z">
              <w:rPr>
                <w:rFonts w:ascii="Segoe UI" w:hAnsi="Segoe UI" w:cs="Segoe UI"/>
                <w:kern w:val="0"/>
                <w:sz w:val="18"/>
                <w:szCs w:val="18"/>
              </w:rPr>
            </w:rPrChange>
          </w:rPr>
          <w:t xml:space="preserve"> SSc and </w:t>
        </w:r>
      </w:ins>
      <w:ins w:id="1918" w:author="系统管理员" w:date="2016-10-02T09:29:00Z">
        <w:r w:rsidR="00346056" w:rsidRPr="0009337A">
          <w:rPr>
            <w:rFonts w:ascii="Arial" w:hAnsi="Arial" w:cs="Arial"/>
            <w:kern w:val="0"/>
            <w:sz w:val="22"/>
            <w:rPrChange w:id="1919" w:author="Shicheng Guo" w:date="2016-10-02T22:38:00Z">
              <w:rPr>
                <w:rFonts w:ascii="Segoe UI" w:hAnsi="Segoe UI" w:cs="Segoe UI"/>
                <w:kern w:val="0"/>
                <w:sz w:val="18"/>
                <w:szCs w:val="18"/>
              </w:rPr>
            </w:rPrChange>
          </w:rPr>
          <w:t xml:space="preserve">Sjogren syndrome </w:t>
        </w:r>
      </w:ins>
      <w:ins w:id="1920" w:author="系统管理员" w:date="2016-10-02T09:43:00Z">
        <w:r w:rsidR="00346056" w:rsidRPr="0009337A">
          <w:rPr>
            <w:rFonts w:ascii="Arial" w:hAnsi="Arial" w:cs="Arial"/>
            <w:kern w:val="0"/>
            <w:sz w:val="22"/>
            <w:rPrChange w:id="1921" w:author="Shicheng Guo" w:date="2016-10-02T22:38:00Z">
              <w:rPr>
                <w:rFonts w:ascii="Segoe UI" w:hAnsi="Segoe UI" w:cs="Segoe UI"/>
                <w:kern w:val="0"/>
                <w:sz w:val="18"/>
                <w:szCs w:val="18"/>
              </w:rPr>
            </w:rPrChange>
          </w:rPr>
          <w:t>w</w:t>
        </w:r>
      </w:ins>
      <w:ins w:id="1922" w:author="系统管理员" w:date="2016-10-02T09:44:00Z">
        <w:r w:rsidR="00346056" w:rsidRPr="0009337A">
          <w:rPr>
            <w:rFonts w:ascii="Arial" w:hAnsi="Arial" w:cs="Arial"/>
            <w:kern w:val="0"/>
            <w:sz w:val="22"/>
            <w:rPrChange w:id="1923" w:author="Shicheng Guo" w:date="2016-10-02T22:38:00Z">
              <w:rPr>
                <w:rFonts w:ascii="Segoe UI" w:hAnsi="Segoe UI" w:cs="Segoe UI"/>
                <w:kern w:val="0"/>
                <w:sz w:val="18"/>
                <w:szCs w:val="18"/>
              </w:rPr>
            </w:rPrChange>
          </w:rPr>
          <w:t>ere</w:t>
        </w:r>
      </w:ins>
      <w:ins w:id="1924" w:author="系统管理员" w:date="2016-10-02T09:43:00Z">
        <w:r w:rsidR="00346056" w:rsidRPr="0009337A">
          <w:rPr>
            <w:rFonts w:ascii="Arial" w:hAnsi="Arial" w:cs="Arial"/>
            <w:kern w:val="0"/>
            <w:sz w:val="22"/>
            <w:rPrChange w:id="1925" w:author="Shicheng Guo" w:date="2016-10-02T22:38:00Z">
              <w:rPr>
                <w:rFonts w:ascii="Segoe UI" w:hAnsi="Segoe UI" w:cs="Segoe UI"/>
                <w:kern w:val="0"/>
                <w:sz w:val="18"/>
                <w:szCs w:val="18"/>
              </w:rPr>
            </w:rPrChange>
          </w:rPr>
          <w:t xml:space="preserve"> observed </w:t>
        </w:r>
      </w:ins>
      <w:ins w:id="1926" w:author="系统管理员" w:date="2016-10-02T09:44:00Z">
        <w:r w:rsidR="00346056" w:rsidRPr="0009337A">
          <w:rPr>
            <w:rFonts w:ascii="Arial" w:hAnsi="Arial" w:cs="Arial"/>
            <w:kern w:val="0"/>
            <w:sz w:val="22"/>
            <w:rPrChange w:id="1927" w:author="Shicheng Guo" w:date="2016-10-02T22:38:00Z">
              <w:rPr>
                <w:rFonts w:ascii="Segoe UI" w:hAnsi="Segoe UI" w:cs="Segoe UI"/>
                <w:kern w:val="0"/>
                <w:sz w:val="18"/>
                <w:szCs w:val="18"/>
              </w:rPr>
            </w:rPrChange>
          </w:rPr>
          <w:t xml:space="preserve">to </w:t>
        </w:r>
      </w:ins>
      <w:ins w:id="1928" w:author="系统管理员" w:date="2016-10-02T09:49:00Z">
        <w:r w:rsidR="00DC04D6" w:rsidRPr="0009337A">
          <w:rPr>
            <w:rFonts w:ascii="Arial" w:hAnsi="Arial" w:cs="Arial"/>
            <w:kern w:val="0"/>
            <w:sz w:val="22"/>
            <w:rPrChange w:id="1929" w:author="Shicheng Guo" w:date="2016-10-02T22:38:00Z">
              <w:rPr>
                <w:rFonts w:ascii="Times New Roman" w:hAnsi="Times New Roman"/>
                <w:kern w:val="0"/>
                <w:sz w:val="20"/>
                <w:szCs w:val="20"/>
              </w:rPr>
            </w:rPrChange>
          </w:rPr>
          <w:t>activate</w:t>
        </w:r>
      </w:ins>
      <w:ins w:id="1930" w:author="系统管理员" w:date="2016-10-02T09:44:00Z">
        <w:r w:rsidR="00346056" w:rsidRPr="0009337A">
          <w:rPr>
            <w:rFonts w:ascii="Arial" w:hAnsi="Arial" w:cs="Arial"/>
            <w:kern w:val="0"/>
            <w:sz w:val="22"/>
            <w:rPrChange w:id="1931" w:author="Shicheng Guo" w:date="2016-10-02T22:38:00Z">
              <w:rPr>
                <w:rFonts w:ascii="Segoe UI" w:hAnsi="Segoe UI" w:cs="Segoe UI"/>
                <w:kern w:val="0"/>
                <w:sz w:val="18"/>
                <w:szCs w:val="18"/>
              </w:rPr>
            </w:rPrChange>
          </w:rPr>
          <w:t xml:space="preserve"> </w:t>
        </w:r>
      </w:ins>
      <w:ins w:id="1932" w:author="系统管理员" w:date="2016-10-02T09:43:00Z">
        <w:r w:rsidR="00346056" w:rsidRPr="0009337A">
          <w:rPr>
            <w:rFonts w:ascii="Arial" w:hAnsi="Arial" w:cs="Arial"/>
            <w:kern w:val="0"/>
            <w:sz w:val="22"/>
            <w:rPrChange w:id="1933" w:author="Shicheng Guo" w:date="2016-10-02T22:38:00Z">
              <w:rPr>
                <w:rFonts w:ascii="Segoe UI" w:hAnsi="Segoe UI" w:cs="Segoe UI"/>
                <w:kern w:val="0"/>
                <w:sz w:val="18"/>
                <w:szCs w:val="18"/>
              </w:rPr>
            </w:rPrChange>
          </w:rPr>
          <w:t>type I IFN system</w:t>
        </w:r>
      </w:ins>
      <w:ins w:id="1934" w:author="系统管理员" w:date="2016-10-02T09:44:00Z">
        <w:r w:rsidR="00346056" w:rsidRPr="0009337A">
          <w:rPr>
            <w:rFonts w:ascii="Arial" w:hAnsi="Arial" w:cs="Arial"/>
            <w:kern w:val="0"/>
            <w:sz w:val="22"/>
            <w:rPrChange w:id="1935" w:author="Shicheng Guo" w:date="2016-10-02T22:38:00Z">
              <w:rPr>
                <w:rFonts w:ascii="Segoe UI" w:hAnsi="Segoe UI" w:cs="Segoe UI"/>
                <w:kern w:val="0"/>
                <w:sz w:val="18"/>
                <w:szCs w:val="18"/>
              </w:rPr>
            </w:rPrChange>
          </w:rPr>
          <w:t>, which</w:t>
        </w:r>
      </w:ins>
      <w:ins w:id="1936" w:author="系统管理员" w:date="2016-10-02T09:43:00Z">
        <w:r w:rsidR="00346056" w:rsidRPr="0009337A">
          <w:rPr>
            <w:rFonts w:ascii="Arial" w:hAnsi="Arial" w:cs="Arial"/>
            <w:kern w:val="0"/>
            <w:sz w:val="22"/>
            <w:rPrChange w:id="1937" w:author="Shicheng Guo" w:date="2016-10-02T22:38:00Z">
              <w:rPr>
                <w:rFonts w:ascii="Segoe UI" w:hAnsi="Segoe UI" w:cs="Segoe UI"/>
                <w:kern w:val="0"/>
                <w:sz w:val="18"/>
                <w:szCs w:val="18"/>
              </w:rPr>
            </w:rPrChange>
          </w:rPr>
          <w:t xml:space="preserve"> </w:t>
        </w:r>
      </w:ins>
      <w:ins w:id="1938" w:author="系统管理员" w:date="2016-10-02T09:23:00Z">
        <w:r w:rsidR="00346056" w:rsidRPr="0009337A">
          <w:rPr>
            <w:rFonts w:ascii="Arial" w:hAnsi="Arial" w:cs="Arial"/>
            <w:kern w:val="0"/>
            <w:sz w:val="22"/>
            <w:rPrChange w:id="1939" w:author="Shicheng Guo" w:date="2016-10-02T22:38:00Z">
              <w:rPr>
                <w:rFonts w:ascii="Segoe UI" w:hAnsi="Segoe UI" w:cs="Segoe UI"/>
                <w:kern w:val="0"/>
                <w:sz w:val="18"/>
                <w:szCs w:val="18"/>
              </w:rPr>
            </w:rPrChange>
          </w:rPr>
          <w:t>may contribute to the vascular pathology and affect the profibrotic process</w:t>
        </w:r>
      </w:ins>
      <w:ins w:id="1940" w:author="系统管理员" w:date="2016-10-02T09:44:00Z">
        <w:r w:rsidR="00CB3BFC" w:rsidRPr="0009337A">
          <w:rPr>
            <w:rFonts w:ascii="Arial" w:hAnsi="Arial" w:cs="Arial"/>
            <w:kern w:val="0"/>
            <w:sz w:val="22"/>
            <w:rPrChange w:id="1941" w:author="Shicheng Guo" w:date="2016-10-02T22:38:00Z">
              <w:rPr>
                <w:rFonts w:ascii="Times New Roman" w:hAnsi="Times New Roman"/>
                <w:kern w:val="0"/>
                <w:sz w:val="20"/>
                <w:szCs w:val="20"/>
              </w:rPr>
            </w:rPrChange>
          </w:rPr>
          <w:t xml:space="preserve"> </w:t>
        </w:r>
      </w:ins>
      <w:r w:rsidR="00346056" w:rsidRPr="0009337A">
        <w:rPr>
          <w:rFonts w:ascii="Arial" w:hAnsi="Arial" w:cs="Arial"/>
          <w:kern w:val="0"/>
          <w:sz w:val="22"/>
          <w:rPrChange w:id="1942" w:author="Shicheng Guo" w:date="2016-10-02T22:38:00Z">
            <w:rPr>
              <w:rFonts w:ascii="Times New Roman" w:hAnsi="Times New Roman"/>
              <w:kern w:val="0"/>
              <w:sz w:val="20"/>
              <w:szCs w:val="20"/>
            </w:rPr>
          </w:rPrChange>
        </w:rPr>
        <w:fldChar w:fldCharType="begin">
          <w:fldData xml:space="preserve">PEVuZE5vdGU+PENpdGU+PEF1dGhvcj5FbG9yYW50YTwvQXV0aG9yPjxZZWFyPjIwMTA8L1llYXI+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</w:fldData>
        </w:fldChar>
      </w:r>
      <w:r w:rsidR="00BA77F5" w:rsidRPr="0009337A">
        <w:rPr>
          <w:rFonts w:ascii="Arial" w:hAnsi="Arial" w:cs="Arial"/>
          <w:kern w:val="0"/>
          <w:sz w:val="22"/>
          <w:rPrChange w:id="1943"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1944" w:author="Shicheng Guo" w:date="2016-10-02T22:38:00Z">
            <w:rPr>
              <w:rFonts w:ascii="Times New Roman" w:hAnsi="Times New Roman"/>
              <w:kern w:val="0"/>
              <w:sz w:val="20"/>
              <w:szCs w:val="20"/>
            </w:rPr>
          </w:rPrChange>
        </w:rPr>
        <w:fldChar w:fldCharType="begin">
          <w:fldData xml:space="preserve">PEVuZE5vdGU+PENpdGU+PEF1dGhvcj5FbG9yYW50YTwvQXV0aG9yPjxZZWFyPjIwMTA8L1llYXI+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</w:fldData>
        </w:fldChar>
      </w:r>
      <w:r w:rsidR="00BA77F5" w:rsidRPr="0009337A">
        <w:rPr>
          <w:rFonts w:ascii="Arial" w:hAnsi="Arial" w:cs="Arial"/>
          <w:kern w:val="0"/>
          <w:sz w:val="22"/>
          <w:rPrChange w:id="1945"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1946" w:author="Shicheng Guo" w:date="2016-10-02T22:38:00Z">
            <w:rPr>
              <w:rFonts w:ascii="Arial" w:hAnsi="Arial" w:cs="Arial"/>
              <w:kern w:val="0"/>
              <w:sz w:val="22"/>
            </w:rPr>
          </w:rPrChange>
        </w:rPr>
      </w:r>
      <w:r w:rsidR="00346056" w:rsidRPr="0009337A">
        <w:rPr>
          <w:rFonts w:ascii="Arial" w:hAnsi="Arial" w:cs="Arial"/>
          <w:kern w:val="0"/>
          <w:sz w:val="22"/>
          <w:rPrChange w:id="1947"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1948" w:author="Shicheng Guo" w:date="2016-10-02T22:38:00Z">
            <w:rPr>
              <w:rFonts w:ascii="Arial" w:hAnsi="Arial" w:cs="Arial"/>
              <w:kern w:val="0"/>
              <w:sz w:val="22"/>
            </w:rPr>
          </w:rPrChange>
        </w:rPr>
      </w:r>
      <w:r w:rsidR="00346056" w:rsidRPr="0009337A">
        <w:rPr>
          <w:rFonts w:ascii="Arial" w:hAnsi="Arial" w:cs="Arial"/>
          <w:kern w:val="0"/>
          <w:sz w:val="22"/>
          <w:rPrChange w:id="1949" w:author="Shicheng Guo" w:date="2016-10-02T22:38:00Z">
            <w:rPr>
              <w:rFonts w:ascii="Times New Roman" w:hAnsi="Times New Roman"/>
              <w:kern w:val="0"/>
              <w:sz w:val="20"/>
              <w:szCs w:val="20"/>
            </w:rPr>
          </w:rPrChange>
        </w:rPr>
        <w:fldChar w:fldCharType="separate"/>
      </w:r>
      <w:r w:rsidR="00BA77F5" w:rsidRPr="0009337A">
        <w:rPr>
          <w:rFonts w:ascii="Arial" w:hAnsi="Arial" w:cs="Arial"/>
          <w:noProof/>
          <w:kern w:val="0"/>
          <w:sz w:val="22"/>
          <w:rPrChange w:id="1950"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951"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952" w:author="Shicheng Guo" w:date="2016-10-02T22:38:00Z">
            <w:rPr>
              <w:rFonts w:ascii="Times New Roman" w:hAnsi="Times New Roman"/>
              <w:noProof/>
              <w:kern w:val="0"/>
              <w:sz w:val="20"/>
              <w:szCs w:val="20"/>
            </w:rPr>
          </w:rPrChange>
        </w:rPr>
        <w:instrText xml:space="preserve"> HYPERLINK \l "_ENREF_44" \o "Eloranta, 2010 #11684" </w:instrText>
      </w:r>
      <w:r w:rsidR="007A6C86" w:rsidRPr="0009337A">
        <w:rPr>
          <w:rFonts w:ascii="Arial" w:hAnsi="Arial" w:cs="Arial"/>
          <w:noProof/>
          <w:kern w:val="0"/>
          <w:sz w:val="22"/>
          <w:rPrChange w:id="1953"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954" w:author="Shicheng Guo" w:date="2016-10-02T22:38:00Z">
            <w:rPr>
              <w:rFonts w:ascii="Times New Roman" w:hAnsi="Times New Roman"/>
              <w:noProof/>
              <w:kern w:val="0"/>
              <w:sz w:val="20"/>
              <w:szCs w:val="20"/>
            </w:rPr>
          </w:rPrChange>
        </w:rPr>
        <w:t>44</w:t>
      </w:r>
      <w:r w:rsidR="007A6C86" w:rsidRPr="0009337A">
        <w:rPr>
          <w:rFonts w:ascii="Arial" w:hAnsi="Arial" w:cs="Arial"/>
          <w:noProof/>
          <w:kern w:val="0"/>
          <w:sz w:val="22"/>
          <w:rPrChange w:id="1955" w:author="Shicheng Guo" w:date="2016-10-02T22:38:00Z">
            <w:rPr>
              <w:rFonts w:ascii="Times New Roman" w:hAnsi="Times New Roman"/>
              <w:noProof/>
              <w:kern w:val="0"/>
              <w:sz w:val="20"/>
              <w:szCs w:val="20"/>
            </w:rPr>
          </w:rPrChange>
        </w:rPr>
        <w:fldChar w:fldCharType="end"/>
      </w:r>
      <w:r w:rsidR="00BA77F5" w:rsidRPr="0009337A">
        <w:rPr>
          <w:rFonts w:ascii="Arial" w:hAnsi="Arial" w:cs="Arial"/>
          <w:noProof/>
          <w:kern w:val="0"/>
          <w:sz w:val="22"/>
          <w:rPrChange w:id="1956"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1957" w:author="Shicheng Guo" w:date="2016-10-02T22:38:00Z">
            <w:rPr>
              <w:rFonts w:ascii="Times New Roman" w:hAnsi="Times New Roman"/>
              <w:kern w:val="0"/>
              <w:sz w:val="20"/>
              <w:szCs w:val="20"/>
            </w:rPr>
          </w:rPrChange>
        </w:rPr>
        <w:fldChar w:fldCharType="end"/>
      </w:r>
      <w:ins w:id="1958" w:author="系统管理员" w:date="2016-10-02T09:23:00Z">
        <w:r w:rsidR="00346056" w:rsidRPr="0009337A">
          <w:rPr>
            <w:rFonts w:ascii="Arial" w:hAnsi="Arial" w:cs="Arial"/>
            <w:kern w:val="0"/>
            <w:sz w:val="22"/>
            <w:rPrChange w:id="1959" w:author="Shicheng Guo" w:date="2016-10-02T22:38:00Z">
              <w:rPr>
                <w:rFonts w:ascii="Segoe UI" w:hAnsi="Segoe UI" w:cs="Segoe UI"/>
                <w:kern w:val="0"/>
                <w:sz w:val="18"/>
                <w:szCs w:val="18"/>
              </w:rPr>
            </w:rPrChange>
          </w:rPr>
          <w:t>.</w:t>
        </w:r>
      </w:ins>
      <w:ins w:id="1960" w:author="系统管理员" w:date="2016-10-02T09:48:00Z">
        <w:r w:rsidR="00192849" w:rsidRPr="0009337A">
          <w:rPr>
            <w:rFonts w:ascii="Arial" w:hAnsi="Arial" w:cs="Arial"/>
            <w:kern w:val="0"/>
            <w:sz w:val="22"/>
            <w:rPrChange w:id="1961" w:author="Shicheng Guo" w:date="2016-10-02T22:38:00Z">
              <w:rPr>
                <w:rFonts w:ascii="Times New Roman" w:hAnsi="Times New Roman"/>
                <w:kern w:val="0"/>
                <w:sz w:val="20"/>
                <w:szCs w:val="20"/>
              </w:rPr>
            </w:rPrChange>
          </w:rPr>
          <w:t xml:space="preserve"> </w:t>
        </w:r>
      </w:ins>
      <w:ins w:id="1962" w:author="系统管理员" w:date="2016-10-02T10:35:00Z">
        <w:r w:rsidR="008C21D7" w:rsidRPr="0009337A">
          <w:rPr>
            <w:rFonts w:ascii="Arial" w:hAnsi="Arial" w:cs="Arial"/>
            <w:kern w:val="0"/>
            <w:sz w:val="22"/>
            <w:rPrChange w:id="1963" w:author="Shicheng Guo" w:date="2016-10-02T22:38:00Z">
              <w:rPr>
                <w:rFonts w:ascii="Times New Roman" w:hAnsi="Times New Roman"/>
                <w:kern w:val="0"/>
                <w:sz w:val="20"/>
                <w:szCs w:val="20"/>
              </w:rPr>
            </w:rPrChange>
          </w:rPr>
          <w:t xml:space="preserve">Additionally, many reports indicate that DNA methylation can control </w:t>
        </w:r>
      </w:ins>
      <w:ins w:id="1964" w:author="系统管理员" w:date="2016-10-02T10:36:00Z">
        <w:r w:rsidR="008C21D7" w:rsidRPr="0009337A">
          <w:rPr>
            <w:rFonts w:ascii="Arial" w:hAnsi="Arial" w:cs="Arial"/>
            <w:kern w:val="0"/>
            <w:sz w:val="22"/>
            <w:rPrChange w:id="1965" w:author="Shicheng Guo" w:date="2016-10-02T22:38:00Z">
              <w:rPr>
                <w:rFonts w:ascii="Times New Roman" w:hAnsi="Times New Roman"/>
                <w:kern w:val="0"/>
                <w:sz w:val="20"/>
                <w:szCs w:val="20"/>
              </w:rPr>
            </w:rPrChange>
          </w:rPr>
          <w:t xml:space="preserve">the </w:t>
        </w:r>
      </w:ins>
      <w:ins w:id="1966" w:author="系统管理员" w:date="2016-10-02T10:37:00Z">
        <w:r w:rsidR="00346056" w:rsidRPr="0009337A">
          <w:rPr>
            <w:rFonts w:ascii="Arial" w:hAnsi="Arial" w:cs="Arial"/>
            <w:kern w:val="0"/>
            <w:sz w:val="22"/>
            <w:rPrChange w:id="1967" w:author="Shicheng Guo" w:date="2016-10-02T22:38:00Z">
              <w:rPr>
                <w:sz w:val="12"/>
                <w:szCs w:val="12"/>
              </w:rPr>
            </w:rPrChange>
          </w:rPr>
          <w:t>destiny</w:t>
        </w:r>
      </w:ins>
      <w:ins w:id="1968" w:author="系统管理员" w:date="2016-10-02T10:36:00Z">
        <w:r w:rsidR="008C21D7" w:rsidRPr="0009337A">
          <w:rPr>
            <w:rFonts w:ascii="Arial" w:hAnsi="Arial" w:cs="Arial"/>
            <w:kern w:val="0"/>
            <w:sz w:val="22"/>
            <w:rPrChange w:id="1969" w:author="Shicheng Guo" w:date="2016-10-02T22:38:00Z">
              <w:rPr>
                <w:rFonts w:ascii="Times New Roman" w:hAnsi="Times New Roman"/>
                <w:kern w:val="0"/>
                <w:sz w:val="20"/>
                <w:szCs w:val="20"/>
              </w:rPr>
            </w:rPrChange>
          </w:rPr>
          <w:t xml:space="preserve"> and development of </w:t>
        </w:r>
      </w:ins>
      <w:ins w:id="1970" w:author="系统管理员" w:date="2016-10-02T10:35:00Z">
        <w:r w:rsidR="008C21D7" w:rsidRPr="0009337A">
          <w:rPr>
            <w:rFonts w:ascii="Arial" w:hAnsi="Arial" w:cs="Arial"/>
            <w:kern w:val="0"/>
            <w:sz w:val="22"/>
            <w:rPrChange w:id="1971" w:author="Shicheng Guo" w:date="2016-10-02T22:38:00Z">
              <w:rPr>
                <w:rFonts w:ascii="Times New Roman" w:hAnsi="Times New Roman"/>
                <w:kern w:val="0"/>
                <w:sz w:val="20"/>
                <w:szCs w:val="20"/>
              </w:rPr>
            </w:rPrChange>
          </w:rPr>
          <w:t>T cells</w:t>
        </w:r>
      </w:ins>
      <w:ins w:id="1972" w:author="系统管理员" w:date="2016-10-02T10:37:00Z">
        <w:r w:rsidR="008C21D7" w:rsidRPr="0009337A">
          <w:rPr>
            <w:rFonts w:ascii="Arial" w:hAnsi="Arial" w:cs="Arial"/>
            <w:kern w:val="0"/>
            <w:sz w:val="22"/>
            <w:rPrChange w:id="1973" w:author="Shicheng Guo" w:date="2016-10-02T22:38:00Z">
              <w:rPr>
                <w:rFonts w:ascii="Times New Roman" w:hAnsi="Times New Roman"/>
                <w:kern w:val="0"/>
                <w:sz w:val="20"/>
                <w:szCs w:val="20"/>
              </w:rPr>
            </w:rPrChange>
          </w:rPr>
          <w:t xml:space="preserve"> </w:t>
        </w:r>
      </w:ins>
      <w:r w:rsidR="00346056" w:rsidRPr="0009337A">
        <w:rPr>
          <w:rFonts w:ascii="Arial" w:hAnsi="Arial" w:cs="Arial"/>
          <w:kern w:val="0"/>
          <w:sz w:val="22"/>
          <w:rPrChange w:id="1974" w:author="Shicheng Guo" w:date="2016-10-02T22:38:00Z">
            <w:rPr>
              <w:rFonts w:ascii="Times New Roman" w:hAnsi="Times New Roman"/>
              <w:kern w:val="0"/>
              <w:sz w:val="20"/>
              <w:szCs w:val="20"/>
            </w:rPr>
          </w:rPrChange>
        </w:rPr>
        <w:fldChar w:fldCharType="begin">
          <w:fldData xml:space="preserve">PEVuZE5vdGU+PENpdGU+PEF1dGhvcj5TZWxsYXJzPC9BdXRob3I+PFllYXI+MjAxNTwvWWVhcj48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</w:fldData>
        </w:fldChar>
      </w:r>
      <w:r w:rsidR="00E31ED4" w:rsidRPr="0009337A">
        <w:rPr>
          <w:rFonts w:ascii="Arial" w:hAnsi="Arial" w:cs="Arial"/>
          <w:kern w:val="0"/>
          <w:sz w:val="22"/>
          <w:rPrChange w:id="1975" w:author="Shicheng Guo" w:date="2016-10-02T22:38:00Z">
            <w:rPr>
              <w:rFonts w:ascii="Times New Roman" w:hAnsi="Times New Roman"/>
              <w:kern w:val="0"/>
              <w:sz w:val="20"/>
              <w:szCs w:val="20"/>
            </w:rPr>
          </w:rPrChange>
        </w:rPr>
        <w:instrText xml:space="preserve"> ADDIN EN.CITE </w:instrText>
      </w:r>
      <w:r w:rsidR="00346056" w:rsidRPr="0009337A">
        <w:rPr>
          <w:rFonts w:ascii="Arial" w:hAnsi="Arial" w:cs="Arial"/>
          <w:kern w:val="0"/>
          <w:sz w:val="22"/>
          <w:rPrChange w:id="1976" w:author="Shicheng Guo" w:date="2016-10-02T22:38:00Z">
            <w:rPr>
              <w:rFonts w:ascii="Times New Roman" w:hAnsi="Times New Roman"/>
              <w:kern w:val="0"/>
              <w:sz w:val="20"/>
              <w:szCs w:val="20"/>
            </w:rPr>
          </w:rPrChange>
        </w:rPr>
        <w:fldChar w:fldCharType="begin">
          <w:fldData xml:space="preserve">PEVuZE5vdGU+PENpdGU+PEF1dGhvcj5TZWxsYXJzPC9BdXRob3I+PFllYXI+MjAxNTwvWWVhcj48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</w:fldData>
        </w:fldChar>
      </w:r>
      <w:r w:rsidR="00E31ED4" w:rsidRPr="0009337A">
        <w:rPr>
          <w:rFonts w:ascii="Arial" w:hAnsi="Arial" w:cs="Arial"/>
          <w:kern w:val="0"/>
          <w:sz w:val="22"/>
          <w:rPrChange w:id="1977" w:author="Shicheng Guo" w:date="2016-10-02T22:38:00Z">
            <w:rPr>
              <w:rFonts w:ascii="Times New Roman" w:hAnsi="Times New Roman"/>
              <w:kern w:val="0"/>
              <w:sz w:val="20"/>
              <w:szCs w:val="20"/>
            </w:rPr>
          </w:rPrChange>
        </w:rPr>
        <w:instrText xml:space="preserve"> ADDIN EN.CITE.DATA </w:instrText>
      </w:r>
      <w:r w:rsidR="00346056" w:rsidRPr="0009337A">
        <w:rPr>
          <w:rFonts w:ascii="Arial" w:hAnsi="Arial" w:cs="Arial"/>
          <w:kern w:val="0"/>
          <w:sz w:val="22"/>
          <w:rPrChange w:id="1978" w:author="Shicheng Guo" w:date="2016-10-02T22:38:00Z">
            <w:rPr>
              <w:rFonts w:ascii="Arial" w:hAnsi="Arial" w:cs="Arial"/>
              <w:kern w:val="0"/>
              <w:sz w:val="22"/>
            </w:rPr>
          </w:rPrChange>
        </w:rPr>
      </w:r>
      <w:r w:rsidR="00346056" w:rsidRPr="0009337A">
        <w:rPr>
          <w:rFonts w:ascii="Arial" w:hAnsi="Arial" w:cs="Arial"/>
          <w:kern w:val="0"/>
          <w:sz w:val="22"/>
          <w:rPrChange w:id="1979" w:author="Shicheng Guo" w:date="2016-10-02T22:38:00Z">
            <w:rPr>
              <w:rFonts w:ascii="Times New Roman" w:hAnsi="Times New Roman"/>
              <w:kern w:val="0"/>
              <w:sz w:val="20"/>
              <w:szCs w:val="20"/>
            </w:rPr>
          </w:rPrChange>
        </w:rPr>
        <w:fldChar w:fldCharType="end"/>
      </w:r>
      <w:r w:rsidR="00346056" w:rsidRPr="0009337A">
        <w:rPr>
          <w:rFonts w:ascii="Arial" w:hAnsi="Arial" w:cs="Arial"/>
          <w:kern w:val="0"/>
          <w:sz w:val="22"/>
          <w:rPrChange w:id="1980" w:author="Shicheng Guo" w:date="2016-10-02T22:38:00Z">
            <w:rPr>
              <w:rFonts w:ascii="Arial" w:hAnsi="Arial" w:cs="Arial"/>
              <w:kern w:val="0"/>
              <w:sz w:val="22"/>
            </w:rPr>
          </w:rPrChange>
        </w:rPr>
      </w:r>
      <w:r w:rsidR="00346056" w:rsidRPr="0009337A">
        <w:rPr>
          <w:rFonts w:ascii="Arial" w:hAnsi="Arial" w:cs="Arial"/>
          <w:kern w:val="0"/>
          <w:sz w:val="22"/>
          <w:rPrChange w:id="1981" w:author="Shicheng Guo" w:date="2016-10-02T22:38:00Z">
            <w:rPr>
              <w:rFonts w:ascii="Times New Roman" w:hAnsi="Times New Roman"/>
              <w:kern w:val="0"/>
              <w:sz w:val="20"/>
              <w:szCs w:val="20"/>
            </w:rPr>
          </w:rPrChange>
        </w:rPr>
        <w:fldChar w:fldCharType="separate"/>
      </w:r>
      <w:r w:rsidR="00E31ED4" w:rsidRPr="0009337A">
        <w:rPr>
          <w:rFonts w:ascii="Arial" w:hAnsi="Arial" w:cs="Arial"/>
          <w:noProof/>
          <w:kern w:val="0"/>
          <w:sz w:val="22"/>
          <w:rPrChange w:id="1982"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1983"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1984" w:author="Shicheng Guo" w:date="2016-10-02T22:38:00Z">
            <w:rPr>
              <w:rFonts w:ascii="Times New Roman" w:hAnsi="Times New Roman"/>
              <w:noProof/>
              <w:kern w:val="0"/>
              <w:sz w:val="20"/>
              <w:szCs w:val="20"/>
            </w:rPr>
          </w:rPrChange>
        </w:rPr>
        <w:instrText xml:space="preserve"> HYPERLINK \l "_ENREF_47" \o "Sellars, 2015 #14099" </w:instrText>
      </w:r>
      <w:r w:rsidR="007A6C86" w:rsidRPr="0009337A">
        <w:rPr>
          <w:rFonts w:ascii="Arial" w:hAnsi="Arial" w:cs="Arial"/>
          <w:noProof/>
          <w:kern w:val="0"/>
          <w:sz w:val="22"/>
          <w:rPrChange w:id="1985"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1986" w:author="Shicheng Guo" w:date="2016-10-02T22:38:00Z">
            <w:rPr>
              <w:rFonts w:ascii="Times New Roman" w:hAnsi="Times New Roman"/>
              <w:noProof/>
              <w:kern w:val="0"/>
              <w:sz w:val="20"/>
              <w:szCs w:val="20"/>
            </w:rPr>
          </w:rPrChange>
        </w:rPr>
        <w:t>47-49</w:t>
      </w:r>
      <w:r w:rsidR="007A6C86" w:rsidRPr="0009337A">
        <w:rPr>
          <w:rFonts w:ascii="Arial" w:hAnsi="Arial" w:cs="Arial"/>
          <w:noProof/>
          <w:kern w:val="0"/>
          <w:sz w:val="22"/>
          <w:rPrChange w:id="1987" w:author="Shicheng Guo" w:date="2016-10-02T22:38:00Z">
            <w:rPr>
              <w:rFonts w:ascii="Times New Roman" w:hAnsi="Times New Roman"/>
              <w:noProof/>
              <w:kern w:val="0"/>
              <w:sz w:val="20"/>
              <w:szCs w:val="20"/>
            </w:rPr>
          </w:rPrChange>
        </w:rPr>
        <w:fldChar w:fldCharType="end"/>
      </w:r>
      <w:r w:rsidR="00E31ED4" w:rsidRPr="0009337A">
        <w:rPr>
          <w:rFonts w:ascii="Arial" w:hAnsi="Arial" w:cs="Arial"/>
          <w:noProof/>
          <w:kern w:val="0"/>
          <w:sz w:val="22"/>
          <w:rPrChange w:id="1988"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1989" w:author="Shicheng Guo" w:date="2016-10-02T22:38:00Z">
            <w:rPr>
              <w:rFonts w:ascii="Times New Roman" w:hAnsi="Times New Roman"/>
              <w:kern w:val="0"/>
              <w:sz w:val="20"/>
              <w:szCs w:val="20"/>
            </w:rPr>
          </w:rPrChange>
        </w:rPr>
        <w:fldChar w:fldCharType="end"/>
      </w:r>
      <w:ins w:id="1990" w:author="系统管理员" w:date="2016-10-02T10:37:00Z">
        <w:r w:rsidR="008C21D7" w:rsidRPr="0009337A">
          <w:rPr>
            <w:rFonts w:ascii="Arial" w:hAnsi="Arial" w:cs="Arial"/>
            <w:kern w:val="0"/>
            <w:sz w:val="22"/>
            <w:rPrChange w:id="1991" w:author="Shicheng Guo" w:date="2016-10-02T22:38:00Z">
              <w:rPr>
                <w:rFonts w:ascii="Times New Roman" w:hAnsi="Times New Roman"/>
                <w:kern w:val="0"/>
                <w:sz w:val="20"/>
                <w:szCs w:val="20"/>
              </w:rPr>
            </w:rPrChange>
          </w:rPr>
          <w:t xml:space="preserve">. </w:t>
        </w:r>
      </w:ins>
      <w:ins w:id="1992" w:author="系统管理员" w:date="2016-10-02T09:50:00Z">
        <w:r w:rsidR="003078D5" w:rsidRPr="0009337A">
          <w:rPr>
            <w:rFonts w:ascii="Arial" w:hAnsi="Arial" w:cs="Arial"/>
            <w:kern w:val="0"/>
            <w:sz w:val="22"/>
            <w:rPrChange w:id="1993" w:author="Shicheng Guo" w:date="2016-10-02T22:38:00Z">
              <w:rPr>
                <w:rFonts w:ascii="Times New Roman" w:hAnsi="Times New Roman"/>
                <w:kern w:val="0"/>
                <w:sz w:val="20"/>
                <w:szCs w:val="20"/>
              </w:rPr>
            </w:rPrChange>
          </w:rPr>
          <w:t xml:space="preserve">Nevertheless, </w:t>
        </w:r>
      </w:ins>
      <w:ins w:id="1994" w:author="系统管理员" w:date="2016-10-02T09:51:00Z">
        <w:r w:rsidR="00023D3E" w:rsidRPr="0009337A">
          <w:rPr>
            <w:rFonts w:ascii="Arial" w:hAnsi="Arial" w:cs="Arial"/>
            <w:kern w:val="0"/>
            <w:sz w:val="22"/>
            <w:rPrChange w:id="1995" w:author="Shicheng Guo" w:date="2016-10-02T22:38:00Z">
              <w:rPr>
                <w:rFonts w:ascii="Times New Roman" w:hAnsi="Times New Roman"/>
                <w:kern w:val="0"/>
                <w:sz w:val="20"/>
                <w:szCs w:val="20"/>
              </w:rPr>
            </w:rPrChange>
          </w:rPr>
          <w:t xml:space="preserve">why and how type I IFN to trigger the fibrogensis </w:t>
        </w:r>
      </w:ins>
      <w:ins w:id="1996" w:author="系统管理员" w:date="2016-10-02T09:53:00Z">
        <w:r w:rsidR="002239BB" w:rsidRPr="0009337A">
          <w:rPr>
            <w:rFonts w:ascii="Arial" w:hAnsi="Arial" w:cs="Arial"/>
            <w:kern w:val="0"/>
            <w:sz w:val="22"/>
            <w:rPrChange w:id="1997" w:author="Shicheng Guo" w:date="2016-10-02T22:38:00Z">
              <w:rPr>
                <w:rFonts w:ascii="Times New Roman" w:hAnsi="Times New Roman"/>
                <w:kern w:val="0"/>
                <w:sz w:val="20"/>
                <w:szCs w:val="20"/>
              </w:rPr>
            </w:rPrChange>
          </w:rPr>
          <w:t>remain unknown.</w:t>
        </w:r>
      </w:ins>
    </w:p>
    <w:p w:rsidR="00830007" w:rsidRPr="0009337A" w:rsidRDefault="00E82F8C">
      <w:pPr>
        <w:autoSpaceDE w:val="0"/>
        <w:autoSpaceDN w:val="0"/>
        <w:adjustRightInd w:val="0"/>
        <w:ind w:firstLineChars="50" w:firstLine="110"/>
        <w:rPr>
          <w:ins w:id="1998" w:author="系统管理员" w:date="2016-09-28T16:56:00Z"/>
          <w:rFonts w:ascii="Arial" w:hAnsi="Arial" w:cs="Arial"/>
          <w:kern w:val="0"/>
          <w:sz w:val="22"/>
          <w:rPrChange w:id="1999" w:author="Shicheng Guo" w:date="2016-10-02T22:38:00Z">
            <w:rPr>
              <w:ins w:id="2000" w:author="系统管理员" w:date="2016-09-28T16:56:00Z"/>
              <w:rFonts w:ascii="Times New Roman" w:hAnsi="Times New Roman"/>
              <w:kern w:val="0"/>
              <w:sz w:val="20"/>
              <w:szCs w:val="20"/>
            </w:rPr>
          </w:rPrChange>
        </w:rPr>
        <w:pPrChange w:id="2001" w:author="Shicheng Guo" w:date="2016-10-02T22:40:00Z">
          <w:pPr>
            <w:autoSpaceDE w:val="0"/>
            <w:autoSpaceDN w:val="0"/>
            <w:adjustRightInd w:val="0"/>
          </w:pPr>
        </w:pPrChange>
      </w:pPr>
      <w:ins w:id="2002" w:author="系统管理员" w:date="2016-07-24T15:28:00Z">
        <w:r w:rsidRPr="0009337A">
          <w:rPr>
            <w:rFonts w:ascii="Arial" w:hAnsi="Arial" w:cs="Arial"/>
            <w:kern w:val="0"/>
            <w:sz w:val="22"/>
            <w:rPrChange w:id="2003" w:author="Shicheng Guo" w:date="2016-10-02T22:38:00Z">
              <w:rPr>
                <w:rFonts w:ascii="Times New Roman" w:hAnsi="Times New Roman"/>
                <w:kern w:val="0"/>
                <w:sz w:val="20"/>
                <w:szCs w:val="20"/>
              </w:rPr>
            </w:rPrChange>
          </w:rPr>
          <w:t xml:space="preserve">Therefore, </w:t>
        </w:r>
      </w:ins>
      <w:ins w:id="2004" w:author="系统管理员" w:date="2016-09-09T15:16:00Z">
        <w:r w:rsidR="003178DB" w:rsidRPr="0009337A">
          <w:rPr>
            <w:rFonts w:ascii="Arial" w:hAnsi="Arial" w:cs="Arial"/>
            <w:kern w:val="0"/>
            <w:sz w:val="22"/>
            <w:rPrChange w:id="2005" w:author="Shicheng Guo" w:date="2016-10-02T22:38:00Z">
              <w:rPr>
                <w:rFonts w:ascii="Times New Roman" w:hAnsi="Times New Roman"/>
                <w:kern w:val="0"/>
                <w:sz w:val="20"/>
                <w:szCs w:val="20"/>
              </w:rPr>
            </w:rPrChange>
          </w:rPr>
          <w:t>combin</w:t>
        </w:r>
      </w:ins>
      <w:ins w:id="2006" w:author="系统管理员" w:date="2016-10-02T13:37:00Z">
        <w:r w:rsidR="008C1002" w:rsidRPr="0009337A">
          <w:rPr>
            <w:rFonts w:ascii="Arial" w:hAnsi="Arial" w:cs="Arial"/>
            <w:kern w:val="0"/>
            <w:sz w:val="22"/>
            <w:rPrChange w:id="2007" w:author="Shicheng Guo" w:date="2016-10-02T22:38:00Z">
              <w:rPr>
                <w:rFonts w:ascii="Times New Roman" w:hAnsi="Times New Roman"/>
                <w:kern w:val="0"/>
                <w:sz w:val="20"/>
                <w:szCs w:val="20"/>
              </w:rPr>
            </w:rPrChange>
          </w:rPr>
          <w:t>ed</w:t>
        </w:r>
      </w:ins>
      <w:ins w:id="2008" w:author="系统管理员" w:date="2016-09-09T15:17:00Z">
        <w:r w:rsidR="003178DB" w:rsidRPr="0009337A">
          <w:rPr>
            <w:rFonts w:ascii="Arial" w:hAnsi="Arial" w:cs="Arial"/>
            <w:kern w:val="0"/>
            <w:sz w:val="22"/>
            <w:rPrChange w:id="2009" w:author="Shicheng Guo" w:date="2016-10-02T22:38:00Z">
              <w:rPr>
                <w:rFonts w:ascii="Times New Roman" w:hAnsi="Times New Roman"/>
                <w:kern w:val="0"/>
                <w:sz w:val="20"/>
                <w:szCs w:val="20"/>
              </w:rPr>
            </w:rPrChange>
          </w:rPr>
          <w:t xml:space="preserve"> with</w:t>
        </w:r>
      </w:ins>
      <w:ins w:id="2010" w:author="系统管理员" w:date="2016-09-09T15:16:00Z">
        <w:r w:rsidR="003178DB" w:rsidRPr="0009337A">
          <w:rPr>
            <w:rFonts w:ascii="Arial" w:hAnsi="Arial" w:cs="Arial"/>
            <w:kern w:val="0"/>
            <w:sz w:val="22"/>
            <w:rPrChange w:id="2011" w:author="Shicheng Guo" w:date="2016-10-02T22:38:00Z">
              <w:rPr>
                <w:rFonts w:ascii="Times New Roman" w:hAnsi="Times New Roman"/>
                <w:kern w:val="0"/>
                <w:sz w:val="20"/>
                <w:szCs w:val="20"/>
              </w:rPr>
            </w:rPrChange>
          </w:rPr>
          <w:t xml:space="preserve"> </w:t>
        </w:r>
      </w:ins>
      <w:ins w:id="2012" w:author="系统管理员" w:date="2016-10-02T09:55:00Z">
        <w:r w:rsidR="00EE0B24" w:rsidRPr="0009337A">
          <w:rPr>
            <w:rFonts w:ascii="Arial" w:hAnsi="Arial" w:cs="Arial"/>
            <w:kern w:val="0"/>
            <w:sz w:val="22"/>
            <w:rPrChange w:id="2013" w:author="Shicheng Guo" w:date="2016-10-02T22:38:00Z">
              <w:rPr>
                <w:rFonts w:ascii="Times New Roman" w:hAnsi="Times New Roman"/>
                <w:kern w:val="0"/>
                <w:sz w:val="20"/>
                <w:szCs w:val="20"/>
              </w:rPr>
            </w:rPrChange>
          </w:rPr>
          <w:t>our</w:t>
        </w:r>
      </w:ins>
      <w:ins w:id="2014" w:author="系统管理员" w:date="2016-09-09T15:16:00Z">
        <w:r w:rsidR="003178DB" w:rsidRPr="0009337A">
          <w:rPr>
            <w:rFonts w:ascii="Arial" w:hAnsi="Arial" w:cs="Arial"/>
            <w:kern w:val="0"/>
            <w:sz w:val="22"/>
            <w:rPrChange w:id="2015" w:author="Shicheng Guo" w:date="2016-10-02T22:38:00Z">
              <w:rPr>
                <w:rFonts w:ascii="Times New Roman" w:hAnsi="Times New Roman"/>
                <w:kern w:val="0"/>
                <w:sz w:val="20"/>
                <w:szCs w:val="20"/>
              </w:rPr>
            </w:rPrChange>
          </w:rPr>
          <w:t xml:space="preserve"> above</w:t>
        </w:r>
      </w:ins>
      <w:ins w:id="2016" w:author="系统管理员" w:date="2016-10-02T09:55:00Z">
        <w:r w:rsidR="00EE0B24" w:rsidRPr="0009337A">
          <w:rPr>
            <w:rFonts w:ascii="Arial" w:hAnsi="Arial" w:cs="Arial"/>
            <w:kern w:val="0"/>
            <w:sz w:val="22"/>
            <w:rPrChange w:id="2017" w:author="Shicheng Guo" w:date="2016-10-02T22:38:00Z">
              <w:rPr>
                <w:rFonts w:ascii="Times New Roman" w:hAnsi="Times New Roman"/>
                <w:kern w:val="0"/>
                <w:sz w:val="20"/>
                <w:szCs w:val="20"/>
              </w:rPr>
            </w:rPrChange>
          </w:rPr>
          <w:t>-mentioned</w:t>
        </w:r>
      </w:ins>
      <w:ins w:id="2018" w:author="系统管理员" w:date="2016-09-09T15:16:00Z">
        <w:r w:rsidR="003178DB" w:rsidRPr="0009337A">
          <w:rPr>
            <w:rFonts w:ascii="Arial" w:hAnsi="Arial" w:cs="Arial"/>
            <w:kern w:val="0"/>
            <w:sz w:val="22"/>
            <w:rPrChange w:id="2019" w:author="Shicheng Guo" w:date="2016-10-02T22:38:00Z">
              <w:rPr>
                <w:rFonts w:ascii="Times New Roman" w:hAnsi="Times New Roman"/>
                <w:kern w:val="0"/>
                <w:sz w:val="20"/>
                <w:szCs w:val="20"/>
              </w:rPr>
            </w:rPrChange>
          </w:rPr>
          <w:t xml:space="preserve"> results</w:t>
        </w:r>
      </w:ins>
      <w:ins w:id="2020" w:author="系统管理员" w:date="2016-10-02T09:54:00Z">
        <w:r w:rsidR="002239BB" w:rsidRPr="0009337A">
          <w:rPr>
            <w:rFonts w:ascii="Arial" w:hAnsi="Arial" w:cs="Arial"/>
            <w:kern w:val="0"/>
            <w:sz w:val="22"/>
            <w:rPrChange w:id="2021" w:author="Shicheng Guo" w:date="2016-10-02T22:38:00Z">
              <w:rPr>
                <w:rFonts w:ascii="Times New Roman" w:hAnsi="Times New Roman"/>
                <w:kern w:val="0"/>
                <w:sz w:val="20"/>
                <w:szCs w:val="20"/>
              </w:rPr>
            </w:rPrChange>
          </w:rPr>
          <w:t xml:space="preserve"> and </w:t>
        </w:r>
      </w:ins>
      <w:ins w:id="2022" w:author="系统管理员" w:date="2016-10-02T09:56:00Z">
        <w:r w:rsidR="00EE0B24" w:rsidRPr="0009337A">
          <w:rPr>
            <w:rFonts w:ascii="Arial" w:hAnsi="Arial" w:cs="Arial"/>
            <w:kern w:val="0"/>
            <w:sz w:val="22"/>
            <w:rPrChange w:id="2023" w:author="Shicheng Guo" w:date="2016-10-02T22:38:00Z">
              <w:rPr>
                <w:rFonts w:ascii="Times New Roman" w:hAnsi="Times New Roman"/>
                <w:kern w:val="0"/>
                <w:sz w:val="20"/>
                <w:szCs w:val="20"/>
              </w:rPr>
            </w:rPrChange>
          </w:rPr>
          <w:t xml:space="preserve">other researcher’s </w:t>
        </w:r>
      </w:ins>
      <w:ins w:id="2024" w:author="系统管理员" w:date="2016-10-02T09:54:00Z">
        <w:r w:rsidR="002239BB" w:rsidRPr="0009337A">
          <w:rPr>
            <w:rFonts w:ascii="Arial" w:hAnsi="Arial" w:cs="Arial"/>
            <w:kern w:val="0"/>
            <w:sz w:val="22"/>
            <w:rPrChange w:id="2025" w:author="Shicheng Guo" w:date="2016-10-02T22:38:00Z">
              <w:rPr>
                <w:rFonts w:ascii="Times New Roman" w:hAnsi="Times New Roman"/>
                <w:kern w:val="0"/>
                <w:sz w:val="20"/>
                <w:szCs w:val="20"/>
              </w:rPr>
            </w:rPrChange>
          </w:rPr>
          <w:t xml:space="preserve">foregone </w:t>
        </w:r>
      </w:ins>
      <w:ins w:id="2026" w:author="系统管理员" w:date="2016-10-02T09:55:00Z">
        <w:r w:rsidR="00EE0B24" w:rsidRPr="0009337A">
          <w:rPr>
            <w:rFonts w:ascii="Arial" w:hAnsi="Arial" w:cs="Arial"/>
            <w:kern w:val="0"/>
            <w:sz w:val="22"/>
            <w:rPrChange w:id="2027" w:author="Shicheng Guo" w:date="2016-10-02T22:38:00Z">
              <w:rPr>
                <w:rFonts w:ascii="Times New Roman" w:hAnsi="Times New Roman"/>
                <w:kern w:val="0"/>
                <w:sz w:val="20"/>
                <w:szCs w:val="20"/>
              </w:rPr>
            </w:rPrChange>
          </w:rPr>
          <w:t>conclusion</w:t>
        </w:r>
      </w:ins>
      <w:ins w:id="2028" w:author="系统管理员" w:date="2016-10-02T09:56:00Z">
        <w:r w:rsidR="00EE0B24" w:rsidRPr="0009337A">
          <w:rPr>
            <w:rFonts w:ascii="Arial" w:hAnsi="Arial" w:cs="Arial"/>
            <w:kern w:val="0"/>
            <w:sz w:val="22"/>
            <w:rPrChange w:id="2029" w:author="Shicheng Guo" w:date="2016-10-02T22:38:00Z">
              <w:rPr>
                <w:rFonts w:ascii="Times New Roman" w:hAnsi="Times New Roman"/>
                <w:kern w:val="0"/>
                <w:sz w:val="20"/>
                <w:szCs w:val="20"/>
              </w:rPr>
            </w:rPrChange>
          </w:rPr>
          <w:t>s</w:t>
        </w:r>
      </w:ins>
      <w:ins w:id="2030" w:author="系统管理员" w:date="2016-09-09T15:17:00Z">
        <w:r w:rsidR="003178DB" w:rsidRPr="0009337A">
          <w:rPr>
            <w:rFonts w:ascii="Arial" w:hAnsi="Arial" w:cs="Arial"/>
            <w:kern w:val="0"/>
            <w:sz w:val="22"/>
            <w:rPrChange w:id="2031" w:author="Shicheng Guo" w:date="2016-10-02T22:38:00Z">
              <w:rPr>
                <w:rFonts w:ascii="Times New Roman" w:hAnsi="Times New Roman"/>
                <w:kern w:val="0"/>
                <w:sz w:val="20"/>
                <w:szCs w:val="20"/>
              </w:rPr>
            </w:rPrChange>
          </w:rPr>
          <w:t xml:space="preserve">, </w:t>
        </w:r>
      </w:ins>
      <w:ins w:id="2032" w:author="系统管理员" w:date="2016-09-09T15:18:00Z">
        <w:r w:rsidR="003178DB" w:rsidRPr="0009337A">
          <w:rPr>
            <w:rFonts w:ascii="Arial" w:hAnsi="Arial" w:cs="Arial"/>
            <w:kern w:val="0"/>
            <w:sz w:val="22"/>
            <w:rPrChange w:id="2033" w:author="Shicheng Guo" w:date="2016-10-02T22:38:00Z">
              <w:rPr>
                <w:rFonts w:ascii="Times New Roman" w:hAnsi="Times New Roman"/>
                <w:kern w:val="0"/>
                <w:sz w:val="20"/>
                <w:szCs w:val="20"/>
              </w:rPr>
            </w:rPrChange>
          </w:rPr>
          <w:t>we</w:t>
        </w:r>
      </w:ins>
      <w:ins w:id="2034" w:author="系统管理员" w:date="2016-07-24T15:28:00Z">
        <w:r w:rsidRPr="0009337A">
          <w:rPr>
            <w:rFonts w:ascii="Arial" w:hAnsi="Arial" w:cs="Arial"/>
            <w:kern w:val="0"/>
            <w:sz w:val="22"/>
            <w:rPrChange w:id="2035" w:author="Shicheng Guo" w:date="2016-10-02T22:38:00Z">
              <w:rPr>
                <w:rFonts w:ascii="Times New Roman" w:hAnsi="Times New Roman"/>
                <w:kern w:val="0"/>
                <w:sz w:val="20"/>
                <w:szCs w:val="20"/>
              </w:rPr>
            </w:rPrChange>
          </w:rPr>
          <w:t xml:space="preserve"> </w:t>
        </w:r>
      </w:ins>
      <w:ins w:id="2036" w:author="系统管理员" w:date="2016-09-27T21:55:00Z">
        <w:r w:rsidR="00374C5B" w:rsidRPr="0009337A">
          <w:rPr>
            <w:rFonts w:ascii="Arial" w:hAnsi="Arial" w:cs="Arial"/>
            <w:kern w:val="0"/>
            <w:sz w:val="22"/>
            <w:rPrChange w:id="2037" w:author="Shicheng Guo" w:date="2016-10-02T22:38:00Z">
              <w:rPr>
                <w:rFonts w:ascii="Times New Roman" w:hAnsi="Times New Roman"/>
                <w:kern w:val="0"/>
                <w:sz w:val="20"/>
                <w:szCs w:val="20"/>
              </w:rPr>
            </w:rPrChange>
          </w:rPr>
          <w:t>assumed</w:t>
        </w:r>
      </w:ins>
      <w:ins w:id="2038" w:author="系统管理员" w:date="2016-07-24T15:28:00Z">
        <w:r w:rsidRPr="0009337A">
          <w:rPr>
            <w:rFonts w:ascii="Arial" w:hAnsi="Arial" w:cs="Arial"/>
            <w:kern w:val="0"/>
            <w:sz w:val="22"/>
            <w:rPrChange w:id="2039" w:author="Shicheng Guo" w:date="2016-10-02T22:38:00Z">
              <w:rPr>
                <w:rFonts w:ascii="Times New Roman" w:hAnsi="Times New Roman"/>
                <w:kern w:val="0"/>
                <w:sz w:val="20"/>
                <w:szCs w:val="20"/>
              </w:rPr>
            </w:rPrChange>
          </w:rPr>
          <w:t xml:space="preserve"> that</w:t>
        </w:r>
      </w:ins>
      <w:ins w:id="2040" w:author="系统管理员" w:date="2016-10-01T21:45:00Z">
        <w:r w:rsidR="000C6716" w:rsidRPr="0009337A">
          <w:rPr>
            <w:rFonts w:ascii="Arial" w:hAnsi="Arial" w:cs="Arial"/>
            <w:kern w:val="0"/>
            <w:sz w:val="22"/>
            <w:rPrChange w:id="2041" w:author="Shicheng Guo" w:date="2016-10-02T22:38:00Z">
              <w:rPr>
                <w:rFonts w:ascii="Times New Roman" w:hAnsi="Times New Roman"/>
                <w:kern w:val="0"/>
                <w:sz w:val="20"/>
                <w:szCs w:val="20"/>
              </w:rPr>
            </w:rPrChange>
          </w:rPr>
          <w:t xml:space="preserve"> </w:t>
        </w:r>
      </w:ins>
      <w:ins w:id="2042" w:author="系统管理员" w:date="2016-10-02T09:57:00Z">
        <w:r w:rsidR="00B17225" w:rsidRPr="0009337A">
          <w:rPr>
            <w:rFonts w:ascii="Arial" w:hAnsi="Arial" w:cs="Arial"/>
            <w:kern w:val="0"/>
            <w:sz w:val="22"/>
            <w:rPrChange w:id="2043" w:author="Shicheng Guo" w:date="2016-10-02T22:38:00Z">
              <w:rPr>
                <w:rFonts w:ascii="Times New Roman" w:hAnsi="Times New Roman"/>
                <w:kern w:val="0"/>
                <w:sz w:val="20"/>
                <w:szCs w:val="20"/>
              </w:rPr>
            </w:rPrChange>
          </w:rPr>
          <w:t xml:space="preserve">type I IFN system </w:t>
        </w:r>
      </w:ins>
      <w:ins w:id="2044" w:author="系统管理员" w:date="2016-10-02T09:58:00Z">
        <w:r w:rsidR="00B17225" w:rsidRPr="0009337A">
          <w:rPr>
            <w:rFonts w:ascii="Arial" w:hAnsi="Arial" w:cs="Arial"/>
            <w:kern w:val="0"/>
            <w:sz w:val="22"/>
            <w:rPrChange w:id="2045" w:author="Shicheng Guo" w:date="2016-10-02T22:38:00Z">
              <w:rPr>
                <w:rFonts w:ascii="Times New Roman" w:hAnsi="Times New Roman"/>
                <w:kern w:val="0"/>
                <w:sz w:val="20"/>
                <w:szCs w:val="20"/>
              </w:rPr>
            </w:rPrChange>
          </w:rPr>
          <w:t xml:space="preserve">i.e. </w:t>
        </w:r>
      </w:ins>
      <w:ins w:id="2046" w:author="系统管理员" w:date="2016-10-01T21:46:00Z">
        <w:r w:rsidR="000C6716" w:rsidRPr="0009337A">
          <w:rPr>
            <w:rFonts w:ascii="Arial" w:hAnsi="Arial" w:cs="Arial"/>
            <w:kern w:val="0"/>
            <w:sz w:val="22"/>
            <w:rPrChange w:id="2047" w:author="Shicheng Guo" w:date="2016-10-02T22:38:00Z">
              <w:rPr>
                <w:rFonts w:ascii="Times New Roman" w:hAnsi="Times New Roman"/>
                <w:kern w:val="0"/>
                <w:sz w:val="20"/>
                <w:szCs w:val="20"/>
              </w:rPr>
            </w:rPrChange>
          </w:rPr>
          <w:t xml:space="preserve">the </w:t>
        </w:r>
      </w:ins>
      <w:ins w:id="2048" w:author="系统管理员" w:date="2016-10-01T21:45:00Z">
        <w:r w:rsidR="000C6716" w:rsidRPr="0009337A">
          <w:rPr>
            <w:rFonts w:ascii="Arial" w:hAnsi="Arial" w:cs="Arial"/>
            <w:kern w:val="0"/>
            <w:sz w:val="22"/>
            <w:rPrChange w:id="2049" w:author="Shicheng Guo" w:date="2016-10-02T22:38:00Z">
              <w:rPr>
                <w:rFonts w:ascii="Times New Roman" w:hAnsi="Times New Roman"/>
                <w:kern w:val="0"/>
                <w:sz w:val="20"/>
                <w:szCs w:val="20"/>
              </w:rPr>
            </w:rPrChange>
          </w:rPr>
          <w:t>genes associate with</w:t>
        </w:r>
      </w:ins>
      <w:ins w:id="2050" w:author="系统管理员" w:date="2016-07-24T15:28:00Z">
        <w:r w:rsidRPr="0009337A">
          <w:rPr>
            <w:rFonts w:ascii="Arial" w:hAnsi="Arial" w:cs="Arial"/>
            <w:kern w:val="0"/>
            <w:sz w:val="22"/>
            <w:rPrChange w:id="2051" w:author="Shicheng Guo" w:date="2016-10-02T22:38:00Z">
              <w:rPr>
                <w:rFonts w:ascii="Times New Roman" w:hAnsi="Times New Roman"/>
                <w:kern w:val="0"/>
                <w:sz w:val="20"/>
                <w:szCs w:val="20"/>
              </w:rPr>
            </w:rPrChange>
          </w:rPr>
          <w:t xml:space="preserve"> type I interferon</w:t>
        </w:r>
      </w:ins>
      <w:ins w:id="2052" w:author="系统管理员" w:date="2016-10-02T09:58:00Z">
        <w:r w:rsidR="00B17225" w:rsidRPr="0009337A">
          <w:rPr>
            <w:rFonts w:ascii="Arial" w:hAnsi="Arial" w:cs="Arial"/>
            <w:kern w:val="0"/>
            <w:sz w:val="22"/>
            <w:rPrChange w:id="2053" w:author="Shicheng Guo" w:date="2016-10-02T22:38:00Z">
              <w:rPr>
                <w:rFonts w:ascii="Times New Roman" w:hAnsi="Times New Roman"/>
                <w:kern w:val="0"/>
                <w:sz w:val="20"/>
                <w:szCs w:val="20"/>
              </w:rPr>
            </w:rPrChange>
          </w:rPr>
          <w:t>,</w:t>
        </w:r>
      </w:ins>
      <w:ins w:id="2054" w:author="系统管理员" w:date="2016-07-24T15:28:00Z">
        <w:r w:rsidRPr="0009337A">
          <w:rPr>
            <w:rFonts w:ascii="Arial" w:hAnsi="Arial" w:cs="Arial"/>
            <w:kern w:val="0"/>
            <w:sz w:val="22"/>
            <w:rPrChange w:id="2055" w:author="Shicheng Guo" w:date="2016-10-02T22:38:00Z">
              <w:rPr>
                <w:rFonts w:ascii="Times New Roman" w:hAnsi="Times New Roman"/>
                <w:kern w:val="0"/>
                <w:sz w:val="20"/>
                <w:szCs w:val="20"/>
              </w:rPr>
            </w:rPrChange>
          </w:rPr>
          <w:t xml:space="preserve"> result in </w:t>
        </w:r>
      </w:ins>
      <w:ins w:id="2056" w:author="系统管理员" w:date="2016-10-01T21:47:00Z">
        <w:r w:rsidR="000C6716" w:rsidRPr="0009337A">
          <w:rPr>
            <w:rFonts w:ascii="Arial" w:hAnsi="Arial" w:cs="Arial"/>
            <w:kern w:val="0"/>
            <w:sz w:val="22"/>
            <w:rPrChange w:id="2057" w:author="Shicheng Guo" w:date="2016-10-02T22:38:00Z">
              <w:rPr>
                <w:rFonts w:ascii="Times New Roman" w:hAnsi="Times New Roman"/>
                <w:kern w:val="0"/>
                <w:sz w:val="20"/>
                <w:szCs w:val="20"/>
              </w:rPr>
            </w:rPrChange>
          </w:rPr>
          <w:t xml:space="preserve">their DNA </w:t>
        </w:r>
      </w:ins>
      <w:ins w:id="2058" w:author="系统管理员" w:date="2016-07-24T15:28:00Z">
        <w:r w:rsidRPr="0009337A">
          <w:rPr>
            <w:rFonts w:ascii="Arial" w:hAnsi="Arial" w:cs="Arial"/>
            <w:kern w:val="0"/>
            <w:sz w:val="22"/>
            <w:rPrChange w:id="2059" w:author="Shicheng Guo" w:date="2016-10-02T22:38:00Z">
              <w:rPr>
                <w:rFonts w:ascii="Times New Roman" w:hAnsi="Times New Roman"/>
                <w:kern w:val="0"/>
                <w:sz w:val="20"/>
                <w:szCs w:val="20"/>
              </w:rPr>
            </w:rPrChange>
          </w:rPr>
          <w:t xml:space="preserve">hypomethylation </w:t>
        </w:r>
      </w:ins>
      <w:ins w:id="2060" w:author="系统管理员" w:date="2016-10-02T08:30:00Z">
        <w:r w:rsidR="00156938" w:rsidRPr="0009337A">
          <w:rPr>
            <w:rFonts w:ascii="Arial" w:hAnsi="Arial" w:cs="Arial"/>
            <w:kern w:val="0"/>
            <w:sz w:val="22"/>
            <w:rPrChange w:id="2061" w:author="Shicheng Guo" w:date="2016-10-02T22:38:00Z">
              <w:rPr>
                <w:rFonts w:ascii="Times New Roman" w:hAnsi="Times New Roman"/>
                <w:kern w:val="0"/>
                <w:sz w:val="20"/>
                <w:szCs w:val="20"/>
              </w:rPr>
            </w:rPrChange>
          </w:rPr>
          <w:t xml:space="preserve">alteration </w:t>
        </w:r>
      </w:ins>
      <w:ins w:id="2062" w:author="系统管理员" w:date="2016-07-24T15:28:00Z">
        <w:r w:rsidRPr="0009337A">
          <w:rPr>
            <w:rFonts w:ascii="Arial" w:hAnsi="Arial" w:cs="Arial"/>
            <w:kern w:val="0"/>
            <w:sz w:val="22"/>
            <w:rPrChange w:id="2063" w:author="Shicheng Guo" w:date="2016-10-02T22:38:00Z">
              <w:rPr>
                <w:rFonts w:ascii="Times New Roman" w:hAnsi="Times New Roman"/>
                <w:kern w:val="0"/>
                <w:sz w:val="20"/>
                <w:szCs w:val="20"/>
              </w:rPr>
            </w:rPrChange>
          </w:rPr>
          <w:t xml:space="preserve">that implicated in the inherited DNA methylation variations of CD4+ and CD8+ T cells in SSc, which can modulate the immune responses to the environment, </w:t>
        </w:r>
      </w:ins>
      <w:ins w:id="2064" w:author="系统管理员" w:date="2016-10-02T08:37:00Z">
        <w:r w:rsidR="00CA680C" w:rsidRPr="0009337A">
          <w:rPr>
            <w:rFonts w:ascii="Arial" w:hAnsi="Arial" w:cs="Arial"/>
            <w:kern w:val="0"/>
            <w:sz w:val="22"/>
            <w:rPrChange w:id="2065" w:author="Shicheng Guo" w:date="2016-10-02T22:38:00Z">
              <w:rPr>
                <w:rFonts w:ascii="Times New Roman" w:hAnsi="Times New Roman"/>
                <w:kern w:val="0"/>
                <w:sz w:val="20"/>
                <w:szCs w:val="20"/>
              </w:rPr>
            </w:rPrChange>
          </w:rPr>
          <w:t>and these</w:t>
        </w:r>
      </w:ins>
      <w:ins w:id="2066" w:author="系统管理员" w:date="2016-07-24T15:28:00Z">
        <w:r w:rsidRPr="0009337A">
          <w:rPr>
            <w:rFonts w:ascii="Arial" w:hAnsi="Arial" w:cs="Arial"/>
            <w:kern w:val="0"/>
            <w:sz w:val="22"/>
            <w:rPrChange w:id="2067" w:author="Shicheng Guo" w:date="2016-10-02T22:38:00Z">
              <w:rPr>
                <w:rFonts w:ascii="Times New Roman" w:hAnsi="Times New Roman"/>
                <w:kern w:val="0"/>
                <w:sz w:val="20"/>
                <w:szCs w:val="20"/>
              </w:rPr>
            </w:rPrChange>
          </w:rPr>
          <w:t xml:space="preserve"> </w:t>
        </w:r>
      </w:ins>
      <w:ins w:id="2068" w:author="系统管理员" w:date="2016-09-27T21:59:00Z">
        <w:r w:rsidR="005908A6" w:rsidRPr="0009337A">
          <w:rPr>
            <w:rFonts w:ascii="Arial" w:hAnsi="Arial" w:cs="Arial"/>
            <w:kern w:val="0"/>
            <w:sz w:val="22"/>
            <w:rPrChange w:id="2069" w:author="Shicheng Guo" w:date="2016-10-02T22:38:00Z">
              <w:rPr>
                <w:rFonts w:ascii="Times New Roman" w:hAnsi="Times New Roman"/>
                <w:kern w:val="0"/>
                <w:sz w:val="20"/>
                <w:szCs w:val="20"/>
              </w:rPr>
            </w:rPrChange>
          </w:rPr>
          <w:t>might be</w:t>
        </w:r>
      </w:ins>
      <w:ins w:id="2070" w:author="系统管理员" w:date="2016-09-27T21:58:00Z">
        <w:r w:rsidR="008B6A48" w:rsidRPr="0009337A">
          <w:rPr>
            <w:rFonts w:ascii="Arial" w:hAnsi="Arial" w:cs="Arial"/>
            <w:kern w:val="0"/>
            <w:sz w:val="22"/>
            <w:rPrChange w:id="2071" w:author="Shicheng Guo" w:date="2016-10-02T22:38:00Z">
              <w:rPr>
                <w:rFonts w:ascii="Times New Roman" w:hAnsi="Times New Roman"/>
                <w:kern w:val="0"/>
                <w:sz w:val="20"/>
                <w:szCs w:val="20"/>
              </w:rPr>
            </w:rPrChange>
          </w:rPr>
          <w:t xml:space="preserve"> </w:t>
        </w:r>
      </w:ins>
      <w:ins w:id="2072" w:author="系统管理员" w:date="2016-07-24T15:28:00Z">
        <w:r w:rsidRPr="0009337A">
          <w:rPr>
            <w:rFonts w:ascii="Arial" w:hAnsi="Arial" w:cs="Arial"/>
            <w:kern w:val="0"/>
            <w:sz w:val="22"/>
            <w:rPrChange w:id="2073" w:author="Shicheng Guo" w:date="2016-10-02T22:38:00Z">
              <w:rPr>
                <w:rFonts w:ascii="Times New Roman" w:hAnsi="Times New Roman"/>
                <w:kern w:val="0"/>
                <w:sz w:val="20"/>
                <w:szCs w:val="20"/>
              </w:rPr>
            </w:rPrChange>
          </w:rPr>
          <w:t>in</w:t>
        </w:r>
      </w:ins>
      <w:ins w:id="2074" w:author="系统管理员" w:date="2016-10-02T10:13:00Z">
        <w:r w:rsidR="00CE7641" w:rsidRPr="0009337A">
          <w:rPr>
            <w:rFonts w:ascii="Arial" w:hAnsi="Arial" w:cs="Arial"/>
            <w:kern w:val="0"/>
            <w:sz w:val="22"/>
            <w:rPrChange w:id="2075" w:author="Shicheng Guo" w:date="2016-10-02T22:38:00Z">
              <w:rPr>
                <w:rFonts w:ascii="Times New Roman" w:hAnsi="Times New Roman"/>
                <w:kern w:val="0"/>
                <w:sz w:val="20"/>
                <w:szCs w:val="20"/>
              </w:rPr>
            </w:rPrChange>
          </w:rPr>
          <w:t>volved in Th cells develop</w:t>
        </w:r>
      </w:ins>
      <w:ins w:id="2076" w:author="系统管理员" w:date="2016-10-02T10:16:00Z">
        <w:r w:rsidR="00DC4DB9" w:rsidRPr="0009337A">
          <w:rPr>
            <w:rFonts w:ascii="Arial" w:hAnsi="Arial" w:cs="Arial"/>
            <w:kern w:val="0"/>
            <w:sz w:val="22"/>
            <w:rPrChange w:id="2077" w:author="Shicheng Guo" w:date="2016-10-02T22:38:00Z">
              <w:rPr>
                <w:rFonts w:ascii="Times New Roman" w:hAnsi="Times New Roman"/>
                <w:kern w:val="0"/>
                <w:sz w:val="20"/>
                <w:szCs w:val="20"/>
              </w:rPr>
            </w:rPrChange>
          </w:rPr>
          <w:t>ing</w:t>
        </w:r>
      </w:ins>
      <w:ins w:id="2078" w:author="系统管理员" w:date="2016-10-02T10:13:00Z">
        <w:r w:rsidR="00CE7641" w:rsidRPr="0009337A">
          <w:rPr>
            <w:rFonts w:ascii="Arial" w:hAnsi="Arial" w:cs="Arial"/>
            <w:kern w:val="0"/>
            <w:sz w:val="22"/>
            <w:rPrChange w:id="2079" w:author="Shicheng Guo" w:date="2016-10-02T22:38:00Z">
              <w:rPr>
                <w:rFonts w:ascii="Times New Roman" w:hAnsi="Times New Roman"/>
                <w:kern w:val="0"/>
                <w:sz w:val="20"/>
                <w:szCs w:val="20"/>
              </w:rPr>
            </w:rPrChange>
          </w:rPr>
          <w:t xml:space="preserve"> to Treg or Th17, which</w:t>
        </w:r>
      </w:ins>
      <w:ins w:id="2080" w:author="系统管理员" w:date="2016-07-24T15:28:00Z">
        <w:r w:rsidRPr="0009337A">
          <w:rPr>
            <w:rFonts w:ascii="Arial" w:hAnsi="Arial" w:cs="Arial"/>
            <w:kern w:val="0"/>
            <w:sz w:val="22"/>
            <w:rPrChange w:id="2081" w:author="Shicheng Guo" w:date="2016-10-02T22:38:00Z">
              <w:rPr>
                <w:rFonts w:ascii="Times New Roman" w:hAnsi="Times New Roman"/>
                <w:kern w:val="0"/>
                <w:sz w:val="20"/>
                <w:szCs w:val="20"/>
              </w:rPr>
            </w:rPrChange>
          </w:rPr>
          <w:t xml:space="preserve"> </w:t>
        </w:r>
      </w:ins>
      <w:ins w:id="2082" w:author="系统管理员" w:date="2016-10-02T10:15:00Z">
        <w:r w:rsidR="00DC4DB9" w:rsidRPr="0009337A">
          <w:rPr>
            <w:rFonts w:ascii="Arial" w:hAnsi="Arial" w:cs="Arial"/>
            <w:kern w:val="0"/>
            <w:sz w:val="22"/>
            <w:rPrChange w:id="2083" w:author="Shicheng Guo" w:date="2016-10-02T22:38:00Z">
              <w:rPr>
                <w:rFonts w:ascii="Times New Roman" w:hAnsi="Times New Roman"/>
                <w:kern w:val="0"/>
                <w:sz w:val="20"/>
                <w:szCs w:val="20"/>
              </w:rPr>
            </w:rPrChange>
          </w:rPr>
          <w:t xml:space="preserve">consequently </w:t>
        </w:r>
      </w:ins>
      <w:ins w:id="2084" w:author="系统管理员" w:date="2016-10-02T10:14:00Z">
        <w:r w:rsidR="00CE7641" w:rsidRPr="0009337A">
          <w:rPr>
            <w:rFonts w:ascii="Arial" w:hAnsi="Arial" w:cs="Arial"/>
            <w:kern w:val="0"/>
            <w:sz w:val="22"/>
            <w:rPrChange w:id="2085" w:author="Shicheng Guo" w:date="2016-10-02T22:38:00Z">
              <w:rPr>
                <w:rFonts w:ascii="Times New Roman" w:hAnsi="Times New Roman"/>
                <w:kern w:val="0"/>
                <w:sz w:val="20"/>
                <w:szCs w:val="20"/>
              </w:rPr>
            </w:rPrChange>
          </w:rPr>
          <w:t xml:space="preserve">affect SSc fibrosis </w:t>
        </w:r>
      </w:ins>
      <w:ins w:id="2086" w:author="系统管理员" w:date="2016-09-27T21:59:00Z">
        <w:r w:rsidR="008B6A48" w:rsidRPr="0009337A">
          <w:rPr>
            <w:rFonts w:ascii="Arial" w:hAnsi="Arial" w:cs="Arial"/>
            <w:kern w:val="0"/>
            <w:sz w:val="22"/>
            <w:rPrChange w:id="2087" w:author="Shicheng Guo" w:date="2016-10-02T22:38:00Z">
              <w:rPr>
                <w:rFonts w:ascii="Times New Roman" w:hAnsi="Times New Roman"/>
                <w:kern w:val="0"/>
                <w:sz w:val="20"/>
                <w:szCs w:val="20"/>
              </w:rPr>
            </w:rPrChange>
          </w:rPr>
          <w:t>in some situations</w:t>
        </w:r>
      </w:ins>
      <w:ins w:id="2088" w:author="系统管理员" w:date="2016-07-24T15:28:00Z">
        <w:r w:rsidRPr="0009337A">
          <w:rPr>
            <w:rFonts w:ascii="Arial" w:hAnsi="Arial" w:cs="Arial"/>
            <w:kern w:val="0"/>
            <w:sz w:val="22"/>
            <w:rPrChange w:id="2089" w:author="Shicheng Guo" w:date="2016-10-02T22:38:00Z">
              <w:rPr>
                <w:rFonts w:ascii="Times New Roman" w:hAnsi="Times New Roman"/>
                <w:kern w:val="0"/>
                <w:sz w:val="20"/>
                <w:szCs w:val="20"/>
              </w:rPr>
            </w:rPrChange>
          </w:rPr>
          <w:t>.</w:t>
        </w:r>
      </w:ins>
    </w:p>
    <w:p w:rsidR="00830007" w:rsidRPr="0009337A" w:rsidRDefault="00446405">
      <w:pPr>
        <w:autoSpaceDE w:val="0"/>
        <w:autoSpaceDN w:val="0"/>
        <w:adjustRightInd w:val="0"/>
        <w:ind w:firstLineChars="50" w:firstLine="110"/>
        <w:rPr>
          <w:ins w:id="2090" w:author="系统管理员" w:date="2016-07-24T15:28:00Z"/>
          <w:rFonts w:ascii="Arial" w:hAnsi="Arial" w:cs="Arial"/>
          <w:kern w:val="0"/>
          <w:sz w:val="22"/>
          <w:rPrChange w:id="2091" w:author="Shicheng Guo" w:date="2016-10-02T22:38:00Z">
            <w:rPr>
              <w:ins w:id="2092" w:author="系统管理员" w:date="2016-07-24T15:28:00Z"/>
              <w:rFonts w:ascii="宋体" w:hAnsi="Times New Roman"/>
              <w:kern w:val="0"/>
              <w:sz w:val="20"/>
              <w:szCs w:val="20"/>
            </w:rPr>
          </w:rPrChange>
        </w:rPr>
        <w:pPrChange w:id="2093" w:author="Shicheng Guo" w:date="2016-10-02T22:40:00Z">
          <w:pPr>
            <w:autoSpaceDE w:val="0"/>
            <w:autoSpaceDN w:val="0"/>
            <w:adjustRightInd w:val="0"/>
          </w:pPr>
        </w:pPrChange>
      </w:pPr>
      <w:ins w:id="2094" w:author="系统管理员" w:date="2016-10-01T21:48:00Z">
        <w:r w:rsidRPr="0009337A">
          <w:rPr>
            <w:rFonts w:ascii="Arial" w:hAnsi="Arial" w:cs="Arial"/>
            <w:kern w:val="0"/>
            <w:sz w:val="22"/>
            <w:rPrChange w:id="2095" w:author="Shicheng Guo" w:date="2016-10-02T22:38:00Z">
              <w:rPr>
                <w:rFonts w:ascii="Times New Roman" w:hAnsi="Times New Roman"/>
                <w:kern w:val="0"/>
                <w:sz w:val="20"/>
                <w:szCs w:val="20"/>
              </w:rPr>
            </w:rPrChange>
          </w:rPr>
          <w:t>In order t</w:t>
        </w:r>
      </w:ins>
      <w:ins w:id="2096" w:author="系统管理员" w:date="2016-07-24T15:28:00Z">
        <w:r w:rsidR="00E82F8C" w:rsidRPr="0009337A">
          <w:rPr>
            <w:rFonts w:ascii="Arial" w:hAnsi="Arial" w:cs="Arial"/>
            <w:kern w:val="0"/>
            <w:sz w:val="22"/>
            <w:rPrChange w:id="2097" w:author="Shicheng Guo" w:date="2016-10-02T22:38:00Z">
              <w:rPr>
                <w:rFonts w:ascii="Times New Roman" w:hAnsi="Times New Roman"/>
                <w:kern w:val="0"/>
                <w:sz w:val="20"/>
                <w:szCs w:val="20"/>
              </w:rPr>
            </w:rPrChange>
          </w:rPr>
          <w:t xml:space="preserve">o verify this hypothesis, we ultilized the recombination </w:t>
        </w:r>
      </w:ins>
      <w:ins w:id="2098" w:author="系统管理员" w:date="2016-10-02T08:32:00Z">
        <w:r w:rsidR="00A654B6" w:rsidRPr="0009337A">
          <w:rPr>
            <w:rFonts w:ascii="Arial" w:hAnsi="Arial" w:cs="Arial"/>
            <w:kern w:val="0"/>
            <w:sz w:val="22"/>
            <w:rPrChange w:id="2099" w:author="Shicheng Guo" w:date="2016-10-02T22:38:00Z">
              <w:rPr>
                <w:rFonts w:ascii="Times New Roman" w:hAnsi="Times New Roman"/>
                <w:kern w:val="0"/>
                <w:sz w:val="20"/>
                <w:szCs w:val="20"/>
              </w:rPr>
            </w:rPrChange>
          </w:rPr>
          <w:t xml:space="preserve">of </w:t>
        </w:r>
      </w:ins>
      <w:ins w:id="2100" w:author="系统管理员" w:date="2016-07-24T15:28:00Z">
        <w:r w:rsidR="00E82F8C" w:rsidRPr="0009337A">
          <w:rPr>
            <w:rFonts w:ascii="Arial" w:hAnsi="Arial" w:cs="Arial"/>
            <w:kern w:val="0"/>
            <w:sz w:val="22"/>
            <w:rPrChange w:id="2101" w:author="Shicheng Guo" w:date="2016-10-02T22:38:00Z">
              <w:rPr>
                <w:rFonts w:ascii="Times New Roman" w:hAnsi="Times New Roman"/>
                <w:kern w:val="0"/>
                <w:sz w:val="20"/>
                <w:szCs w:val="20"/>
              </w:rPr>
            </w:rPrChange>
          </w:rPr>
          <w:t xml:space="preserve">IFN </w:t>
        </w:r>
        <w:r w:rsidR="00E82F8C" w:rsidRPr="0009337A">
          <w:rPr>
            <w:rFonts w:ascii="Arial" w:hAnsi="Arial" w:cs="Arial" w:hint="eastAsia"/>
            <w:kern w:val="0"/>
            <w:sz w:val="22"/>
            <w:rPrChange w:id="2102" w:author="Shicheng Guo" w:date="2016-10-02T22:38:00Z">
              <w:rPr>
                <w:rFonts w:ascii="宋体" w:hAnsi="宋体" w:hint="eastAsia"/>
                <w:kern w:val="0"/>
                <w:sz w:val="20"/>
                <w:szCs w:val="20"/>
              </w:rPr>
            </w:rPrChange>
          </w:rPr>
          <w:t>α</w:t>
        </w:r>
        <w:r w:rsidR="00E82F8C" w:rsidRPr="0009337A">
          <w:rPr>
            <w:rFonts w:ascii="Arial" w:hAnsi="Arial" w:cs="Arial"/>
            <w:kern w:val="0"/>
            <w:sz w:val="22"/>
            <w:rPrChange w:id="2103" w:author="Shicheng Guo" w:date="2016-10-02T22:38:00Z">
              <w:rPr>
                <w:rFonts w:ascii="Times New Roman" w:hAnsi="Times New Roman"/>
                <w:kern w:val="0"/>
                <w:sz w:val="20"/>
                <w:szCs w:val="20"/>
              </w:rPr>
            </w:rPrChange>
          </w:rPr>
          <w:t xml:space="preserve"> and </w:t>
        </w:r>
        <w:r w:rsidR="00346056" w:rsidRPr="0009337A">
          <w:rPr>
            <w:rFonts w:ascii="Arial" w:hAnsi="Arial" w:cs="Arial" w:hint="eastAsia"/>
            <w:kern w:val="0"/>
            <w:sz w:val="22"/>
            <w:rPrChange w:id="2104" w:author="Shicheng Guo" w:date="2016-10-02T22:38:00Z">
              <w:rPr>
                <w:rFonts w:ascii="宋体" w:hAnsi="Times New Roman" w:hint="eastAsia"/>
                <w:kern w:val="0"/>
                <w:sz w:val="20"/>
                <w:szCs w:val="20"/>
              </w:rPr>
            </w:rPrChange>
          </w:rPr>
          <w:t>β</w:t>
        </w:r>
        <w:r w:rsidR="00346056" w:rsidRPr="0009337A">
          <w:rPr>
            <w:rFonts w:ascii="Arial" w:hAnsi="Arial" w:cs="Arial"/>
            <w:kern w:val="0"/>
            <w:sz w:val="22"/>
            <w:rPrChange w:id="2105" w:author="Shicheng Guo" w:date="2016-10-02T22:38:00Z">
              <w:rPr>
                <w:rFonts w:ascii="宋体" w:hAnsi="Times New Roman"/>
                <w:kern w:val="0"/>
                <w:sz w:val="20"/>
                <w:szCs w:val="20"/>
              </w:rPr>
            </w:rPrChange>
          </w:rPr>
          <w:t xml:space="preserve"> to induce THP-1</w:t>
        </w:r>
      </w:ins>
      <w:ins w:id="2106" w:author="系统管理员" w:date="2016-07-24T15:32:00Z">
        <w:r w:rsidR="00E82F8C" w:rsidRPr="0009337A">
          <w:rPr>
            <w:rFonts w:ascii="Arial" w:hAnsi="Arial" w:cs="Arial"/>
            <w:kern w:val="0"/>
            <w:sz w:val="22"/>
            <w:rPrChange w:id="2107" w:author="Shicheng Guo" w:date="2016-10-02T22:38:00Z">
              <w:rPr>
                <w:rFonts w:ascii="Times New Roman" w:hAnsi="Times New Roman"/>
                <w:kern w:val="0"/>
                <w:sz w:val="20"/>
                <w:szCs w:val="20"/>
              </w:rPr>
            </w:rPrChange>
          </w:rPr>
          <w:t>, Jurkat</w:t>
        </w:r>
      </w:ins>
      <w:ins w:id="2108" w:author="系统管理员" w:date="2016-07-24T15:28:00Z">
        <w:r w:rsidR="00346056" w:rsidRPr="0009337A">
          <w:rPr>
            <w:rFonts w:ascii="Arial" w:hAnsi="Arial" w:cs="Arial"/>
            <w:kern w:val="0"/>
            <w:sz w:val="22"/>
            <w:rPrChange w:id="2109" w:author="Shicheng Guo" w:date="2016-10-02T22:38:00Z">
              <w:rPr>
                <w:rFonts w:ascii="宋体" w:hAnsi="Times New Roman"/>
                <w:kern w:val="0"/>
                <w:sz w:val="20"/>
                <w:szCs w:val="20"/>
              </w:rPr>
            </w:rPrChange>
          </w:rPr>
          <w:t xml:space="preserve"> cells and PBMCs and </w:t>
        </w:r>
      </w:ins>
      <w:ins w:id="2110" w:author="系统管理员" w:date="2016-10-02T08:33:00Z">
        <w:r w:rsidR="00A654B6" w:rsidRPr="0009337A">
          <w:rPr>
            <w:rFonts w:ascii="Arial" w:hAnsi="Arial" w:cs="Arial"/>
            <w:kern w:val="0"/>
            <w:sz w:val="22"/>
            <w:rPrChange w:id="2111" w:author="Shicheng Guo" w:date="2016-10-02T22:38:00Z">
              <w:rPr>
                <w:rFonts w:ascii="Times New Roman" w:hAnsi="Times New Roman"/>
                <w:kern w:val="0"/>
                <w:sz w:val="20"/>
                <w:szCs w:val="20"/>
              </w:rPr>
            </w:rPrChange>
          </w:rPr>
          <w:t>confirm</w:t>
        </w:r>
      </w:ins>
      <w:ins w:id="2112" w:author="系统管理员" w:date="2016-10-02T08:34:00Z">
        <w:r w:rsidR="00743E57" w:rsidRPr="0009337A">
          <w:rPr>
            <w:rFonts w:ascii="Arial" w:hAnsi="Arial" w:cs="Arial"/>
            <w:kern w:val="0"/>
            <w:sz w:val="22"/>
            <w:rPrChange w:id="2113" w:author="Shicheng Guo" w:date="2016-10-02T22:38:00Z">
              <w:rPr>
                <w:rFonts w:ascii="Times New Roman" w:hAnsi="Times New Roman"/>
                <w:kern w:val="0"/>
                <w:sz w:val="20"/>
                <w:szCs w:val="20"/>
              </w:rPr>
            </w:rPrChange>
          </w:rPr>
          <w:t>ed</w:t>
        </w:r>
      </w:ins>
      <w:ins w:id="2114" w:author="系统管理员" w:date="2016-10-02T08:33:00Z">
        <w:r w:rsidR="00A654B6" w:rsidRPr="0009337A">
          <w:rPr>
            <w:rFonts w:ascii="Arial" w:hAnsi="Arial" w:cs="Arial"/>
            <w:kern w:val="0"/>
            <w:sz w:val="22"/>
            <w:rPrChange w:id="2115" w:author="Shicheng Guo" w:date="2016-10-02T22:38:00Z">
              <w:rPr>
                <w:rFonts w:ascii="Times New Roman" w:hAnsi="Times New Roman"/>
                <w:kern w:val="0"/>
                <w:sz w:val="20"/>
                <w:szCs w:val="20"/>
              </w:rPr>
            </w:rPrChange>
          </w:rPr>
          <w:t xml:space="preserve">ly </w:t>
        </w:r>
      </w:ins>
      <w:ins w:id="2116" w:author="系统管理员" w:date="2016-07-24T15:28:00Z">
        <w:r w:rsidR="00346056" w:rsidRPr="0009337A">
          <w:rPr>
            <w:rFonts w:ascii="Arial" w:hAnsi="Arial" w:cs="Arial"/>
            <w:kern w:val="0"/>
            <w:sz w:val="22"/>
            <w:rPrChange w:id="2117" w:author="Shicheng Guo" w:date="2016-10-02T22:38:00Z">
              <w:rPr>
                <w:rFonts w:ascii="宋体" w:hAnsi="Times New Roman"/>
                <w:kern w:val="0"/>
                <w:sz w:val="20"/>
                <w:szCs w:val="20"/>
              </w:rPr>
            </w:rPrChange>
          </w:rPr>
          <w:t>found the hypomethylation alteration of type I IFN-associated genes due to up-regulation of type I IFN</w:t>
        </w:r>
      </w:ins>
      <w:ins w:id="2118" w:author="系统管理员" w:date="2016-09-09T14:28:00Z">
        <w:r w:rsidR="00994614" w:rsidRPr="0009337A">
          <w:rPr>
            <w:rFonts w:ascii="Arial" w:hAnsi="Arial" w:cs="Arial"/>
            <w:kern w:val="0"/>
            <w:sz w:val="22"/>
            <w:rPrChange w:id="2119" w:author="Shicheng Guo" w:date="2016-10-02T22:38:00Z">
              <w:rPr>
                <w:rFonts w:ascii="Times New Roman" w:hAnsi="Times New Roman"/>
                <w:kern w:val="0"/>
                <w:sz w:val="20"/>
                <w:szCs w:val="20"/>
              </w:rPr>
            </w:rPrChange>
          </w:rPr>
          <w:t>.</w:t>
        </w:r>
      </w:ins>
      <w:ins w:id="2120" w:author="系统管理员" w:date="2016-07-24T15:28:00Z">
        <w:r w:rsidR="00346056" w:rsidRPr="0009337A">
          <w:rPr>
            <w:rFonts w:ascii="Arial" w:hAnsi="Arial" w:cs="Arial"/>
            <w:kern w:val="0"/>
            <w:sz w:val="22"/>
            <w:rPrChange w:id="2121" w:author="Shicheng Guo" w:date="2016-10-02T22:38:00Z">
              <w:rPr>
                <w:rFonts w:ascii="宋体" w:hAnsi="Times New Roman"/>
                <w:kern w:val="0"/>
                <w:sz w:val="20"/>
                <w:szCs w:val="20"/>
              </w:rPr>
            </w:rPrChange>
          </w:rPr>
          <w:t xml:space="preserve"> Moreover, up-expression of TET1 gene may be the reason of hypomethylation </w:t>
        </w:r>
        <w:r w:rsidR="00994614" w:rsidRPr="0009337A">
          <w:rPr>
            <w:rFonts w:ascii="Arial" w:hAnsi="Arial" w:cs="Arial"/>
            <w:kern w:val="0"/>
            <w:sz w:val="22"/>
            <w:rPrChange w:id="2122" w:author="Shicheng Guo" w:date="2016-10-02T22:38:00Z">
              <w:rPr>
                <w:rFonts w:ascii="Times New Roman" w:hAnsi="Times New Roman"/>
                <w:kern w:val="0"/>
                <w:sz w:val="20"/>
                <w:szCs w:val="20"/>
              </w:rPr>
            </w:rPrChange>
          </w:rPr>
          <w:t>of type I IFN-associated genes</w:t>
        </w:r>
      </w:ins>
      <w:ins w:id="2123" w:author="系统管理员" w:date="2016-09-09T14:29:00Z">
        <w:r w:rsidR="00994614" w:rsidRPr="0009337A">
          <w:rPr>
            <w:rFonts w:ascii="Arial" w:hAnsi="Arial" w:cs="Arial"/>
            <w:kern w:val="0"/>
            <w:sz w:val="22"/>
            <w:rPrChange w:id="2124" w:author="Shicheng Guo" w:date="2016-10-02T22:38:00Z">
              <w:rPr>
                <w:rFonts w:ascii="Times New Roman" w:hAnsi="Times New Roman"/>
                <w:kern w:val="0"/>
                <w:sz w:val="20"/>
                <w:szCs w:val="20"/>
              </w:rPr>
            </w:rPrChange>
          </w:rPr>
          <w:t xml:space="preserve"> </w:t>
        </w:r>
      </w:ins>
      <w:ins w:id="2125" w:author="系统管理员" w:date="2016-07-24T15:28:00Z">
        <w:r w:rsidR="00346056" w:rsidRPr="0009337A">
          <w:rPr>
            <w:rFonts w:ascii="Arial" w:hAnsi="Arial" w:cs="Arial"/>
            <w:kern w:val="0"/>
            <w:sz w:val="22"/>
            <w:rPrChange w:id="2126" w:author="Shicheng Guo" w:date="2016-10-02T22:38:00Z">
              <w:rPr>
                <w:rFonts w:ascii="宋体" w:hAnsi="Times New Roman"/>
                <w:kern w:val="0"/>
                <w:sz w:val="20"/>
                <w:szCs w:val="20"/>
              </w:rPr>
            </w:rPrChange>
          </w:rPr>
          <w:t>and ultimately results in their up-expresison, which the</w:t>
        </w:r>
      </w:ins>
      <w:ins w:id="2127" w:author="系统管理员" w:date="2016-09-09T14:29:00Z">
        <w:r w:rsidR="00994614" w:rsidRPr="0009337A">
          <w:rPr>
            <w:rFonts w:ascii="Arial" w:hAnsi="Arial" w:cs="Arial"/>
            <w:kern w:val="0"/>
            <w:sz w:val="22"/>
            <w:rPrChange w:id="2128" w:author="Shicheng Guo" w:date="2016-10-02T22:38:00Z">
              <w:rPr>
                <w:rFonts w:ascii="Times New Roman" w:hAnsi="Times New Roman"/>
                <w:kern w:val="0"/>
                <w:sz w:val="20"/>
                <w:szCs w:val="20"/>
              </w:rPr>
            </w:rPrChange>
          </w:rPr>
          <w:t>n</w:t>
        </w:r>
      </w:ins>
      <w:ins w:id="2129" w:author="系统管理员" w:date="2016-07-24T15:28:00Z">
        <w:r w:rsidR="00346056" w:rsidRPr="0009337A">
          <w:rPr>
            <w:rFonts w:ascii="Arial" w:hAnsi="Arial" w:cs="Arial"/>
            <w:kern w:val="0"/>
            <w:sz w:val="22"/>
            <w:rPrChange w:id="2130" w:author="Shicheng Guo" w:date="2016-10-02T22:38:00Z">
              <w:rPr>
                <w:rFonts w:ascii="宋体" w:hAnsi="Times New Roman"/>
                <w:kern w:val="0"/>
                <w:sz w:val="20"/>
                <w:szCs w:val="20"/>
              </w:rPr>
            </w:rPrChange>
          </w:rPr>
          <w:t xml:space="preserve"> induced T</w:t>
        </w:r>
      </w:ins>
      <w:ins w:id="2131" w:author="系统管理员" w:date="2016-09-09T14:29:00Z">
        <w:r w:rsidR="00994614" w:rsidRPr="0009337A">
          <w:rPr>
            <w:rFonts w:ascii="Arial" w:hAnsi="Arial" w:cs="Arial"/>
            <w:kern w:val="0"/>
            <w:sz w:val="22"/>
            <w:rPrChange w:id="2132" w:author="Shicheng Guo" w:date="2016-10-02T22:38:00Z">
              <w:rPr>
                <w:rFonts w:ascii="Times New Roman" w:hAnsi="Times New Roman"/>
                <w:kern w:val="0"/>
                <w:sz w:val="20"/>
                <w:szCs w:val="20"/>
              </w:rPr>
            </w:rPrChange>
          </w:rPr>
          <w:t>h</w:t>
        </w:r>
      </w:ins>
      <w:ins w:id="2133" w:author="系统管理员" w:date="2016-07-24T15:28:00Z">
        <w:r w:rsidR="00346056" w:rsidRPr="0009337A">
          <w:rPr>
            <w:rFonts w:ascii="Arial" w:hAnsi="Arial" w:cs="Arial"/>
            <w:kern w:val="0"/>
            <w:sz w:val="22"/>
            <w:rPrChange w:id="2134" w:author="Shicheng Guo" w:date="2016-10-02T22:38:00Z">
              <w:rPr>
                <w:rFonts w:ascii="宋体" w:hAnsi="Times New Roman"/>
                <w:kern w:val="0"/>
                <w:sz w:val="20"/>
                <w:szCs w:val="20"/>
              </w:rPr>
            </w:rPrChange>
          </w:rPr>
          <w:t xml:space="preserve"> </w:t>
        </w:r>
        <w:r w:rsidR="00346056" w:rsidRPr="0009337A">
          <w:rPr>
            <w:rFonts w:ascii="Arial" w:hAnsi="Arial" w:cs="Arial"/>
            <w:kern w:val="0"/>
            <w:sz w:val="22"/>
            <w:rPrChange w:id="2135" w:author="Shicheng Guo" w:date="2016-10-02T22:38:00Z">
              <w:rPr>
                <w:rFonts w:ascii="宋体" w:hAnsi="Times New Roman"/>
                <w:kern w:val="0"/>
                <w:sz w:val="20"/>
                <w:szCs w:val="20"/>
              </w:rPr>
            </w:rPrChange>
          </w:rPr>
          <w:lastRenderedPageBreak/>
          <w:t>cells polarization into Treg</w:t>
        </w:r>
      </w:ins>
      <w:ins w:id="2136" w:author="系统管理员" w:date="2016-10-01T10:13:00Z">
        <w:r w:rsidR="000500E8" w:rsidRPr="0009337A">
          <w:rPr>
            <w:rFonts w:ascii="Arial" w:hAnsi="Arial" w:cs="Arial"/>
            <w:kern w:val="0"/>
            <w:sz w:val="22"/>
            <w:rPrChange w:id="2137" w:author="Shicheng Guo" w:date="2016-10-02T22:38:00Z">
              <w:rPr>
                <w:rFonts w:ascii="Times New Roman" w:hAnsi="Times New Roman"/>
                <w:kern w:val="0"/>
                <w:sz w:val="20"/>
                <w:szCs w:val="20"/>
              </w:rPr>
            </w:rPrChange>
          </w:rPr>
          <w:t xml:space="preserve">, which </w:t>
        </w:r>
      </w:ins>
      <w:ins w:id="2138" w:author="系统管理员" w:date="2016-10-01T10:14:00Z">
        <w:r w:rsidR="000500E8" w:rsidRPr="0009337A">
          <w:rPr>
            <w:rFonts w:ascii="Arial" w:hAnsi="Arial" w:cs="Arial"/>
            <w:kern w:val="0"/>
            <w:sz w:val="22"/>
            <w:rPrChange w:id="2139" w:author="Shicheng Guo" w:date="2016-10-02T22:38:00Z">
              <w:rPr>
                <w:rFonts w:ascii="Times New Roman" w:hAnsi="Times New Roman"/>
                <w:kern w:val="0"/>
                <w:sz w:val="20"/>
                <w:szCs w:val="20"/>
              </w:rPr>
            </w:rPrChange>
          </w:rPr>
          <w:t xml:space="preserve">trigger </w:t>
        </w:r>
      </w:ins>
      <w:ins w:id="2140" w:author="系统管理员" w:date="2016-10-01T09:56:00Z">
        <w:r w:rsidR="0057477F" w:rsidRPr="0009337A">
          <w:rPr>
            <w:rFonts w:ascii="Arial" w:hAnsi="Arial" w:cs="Arial"/>
            <w:kern w:val="0"/>
            <w:sz w:val="22"/>
            <w:rPrChange w:id="2141" w:author="Shicheng Guo" w:date="2016-10-02T22:38:00Z">
              <w:rPr>
                <w:rFonts w:ascii="Times New Roman" w:hAnsi="Times New Roman"/>
                <w:kern w:val="0"/>
                <w:sz w:val="20"/>
                <w:szCs w:val="20"/>
              </w:rPr>
            </w:rPrChange>
          </w:rPr>
          <w:t>immune suppression</w:t>
        </w:r>
      </w:ins>
      <w:ins w:id="2142" w:author="系统管理员" w:date="2016-10-02T21:50:00Z">
        <w:r w:rsidR="005D2CC5" w:rsidRPr="0009337A">
          <w:rPr>
            <w:rFonts w:ascii="Arial" w:hAnsi="Arial" w:cs="Arial"/>
            <w:kern w:val="0"/>
            <w:sz w:val="22"/>
            <w:rPrChange w:id="2143" w:author="Shicheng Guo" w:date="2016-10-02T22:38:00Z">
              <w:rPr>
                <w:rFonts w:ascii="Times New Roman" w:hAnsi="Times New Roman"/>
                <w:kern w:val="0"/>
                <w:sz w:val="20"/>
                <w:szCs w:val="20"/>
              </w:rPr>
            </w:rPrChange>
          </w:rPr>
          <w:t xml:space="preserve"> </w:t>
        </w:r>
      </w:ins>
      <w:ins w:id="2144" w:author="系统管理员" w:date="2016-10-01T10:13:00Z">
        <w:r w:rsidR="000500E8" w:rsidRPr="0009337A">
          <w:rPr>
            <w:rFonts w:ascii="Arial" w:hAnsi="Arial" w:cs="Arial"/>
            <w:kern w:val="0"/>
            <w:sz w:val="22"/>
            <w:rPrChange w:id="2145" w:author="Shicheng Guo" w:date="2016-10-02T22:38:00Z">
              <w:rPr>
                <w:rFonts w:ascii="Times New Roman" w:hAnsi="Times New Roman"/>
                <w:kern w:val="0"/>
                <w:sz w:val="20"/>
                <w:szCs w:val="20"/>
              </w:rPr>
            </w:rPrChange>
          </w:rPr>
          <w:t xml:space="preserve">and </w:t>
        </w:r>
      </w:ins>
      <w:ins w:id="2146" w:author="系统管理员" w:date="2016-09-28T16:24:00Z">
        <w:r w:rsidR="00DD117F" w:rsidRPr="0009337A">
          <w:rPr>
            <w:rFonts w:ascii="Arial" w:hAnsi="Arial" w:cs="Arial"/>
            <w:kern w:val="0"/>
            <w:sz w:val="22"/>
            <w:rPrChange w:id="2147" w:author="Shicheng Guo" w:date="2016-10-02T22:38:00Z">
              <w:rPr>
                <w:rFonts w:ascii="Times New Roman" w:hAnsi="Times New Roman"/>
                <w:kern w:val="0"/>
                <w:sz w:val="20"/>
                <w:szCs w:val="20"/>
              </w:rPr>
            </w:rPrChange>
          </w:rPr>
          <w:t xml:space="preserve">Th17 </w:t>
        </w:r>
      </w:ins>
      <w:ins w:id="2148" w:author="系统管理员" w:date="2016-09-09T14:30:00Z">
        <w:r w:rsidR="00846583" w:rsidRPr="0009337A">
          <w:rPr>
            <w:rFonts w:ascii="Arial" w:hAnsi="Arial" w:cs="Arial"/>
            <w:kern w:val="0"/>
            <w:sz w:val="22"/>
            <w:rPrChange w:id="2149" w:author="Shicheng Guo" w:date="2016-10-02T22:38:00Z">
              <w:rPr>
                <w:rFonts w:ascii="Times New Roman" w:hAnsi="Times New Roman"/>
                <w:kern w:val="0"/>
                <w:sz w:val="20"/>
                <w:szCs w:val="20"/>
              </w:rPr>
            </w:rPrChange>
          </w:rPr>
          <w:t xml:space="preserve">in a pathologic manner </w:t>
        </w:r>
      </w:ins>
      <w:ins w:id="2150" w:author="系统管理员" w:date="2016-07-24T15:28:00Z">
        <w:r w:rsidR="00346056" w:rsidRPr="0009337A">
          <w:rPr>
            <w:rFonts w:ascii="Arial" w:hAnsi="Arial" w:cs="Arial"/>
            <w:kern w:val="0"/>
            <w:sz w:val="22"/>
            <w:rPrChange w:id="2151" w:author="Shicheng Guo" w:date="2016-10-02T22:38:00Z">
              <w:rPr>
                <w:rFonts w:ascii="宋体" w:hAnsi="Times New Roman"/>
                <w:kern w:val="0"/>
                <w:sz w:val="20"/>
                <w:szCs w:val="20"/>
              </w:rPr>
            </w:rPrChange>
          </w:rPr>
          <w:t>(illustrated in Fig</w:t>
        </w:r>
      </w:ins>
      <w:ins w:id="2152" w:author="系统管理员" w:date="2016-09-28T16:21:00Z">
        <w:r w:rsidR="002E6C43" w:rsidRPr="0009337A">
          <w:rPr>
            <w:rFonts w:ascii="Arial" w:hAnsi="Arial" w:cs="Arial"/>
            <w:kern w:val="0"/>
            <w:sz w:val="22"/>
            <w:rPrChange w:id="2153" w:author="Shicheng Guo" w:date="2016-10-02T22:38:00Z">
              <w:rPr>
                <w:rFonts w:ascii="Times New Roman" w:hAnsi="Times New Roman"/>
                <w:kern w:val="0"/>
                <w:sz w:val="20"/>
                <w:szCs w:val="20"/>
              </w:rPr>
            </w:rPrChange>
          </w:rPr>
          <w:t xml:space="preserve"> </w:t>
        </w:r>
      </w:ins>
      <w:ins w:id="2154" w:author="系统管理员" w:date="2016-07-24T15:28:00Z">
        <w:r w:rsidR="00346056" w:rsidRPr="0009337A">
          <w:rPr>
            <w:rFonts w:ascii="Arial" w:hAnsi="Arial" w:cs="Arial"/>
            <w:kern w:val="0"/>
            <w:sz w:val="22"/>
            <w:rPrChange w:id="2155" w:author="Shicheng Guo" w:date="2016-10-02T22:38:00Z">
              <w:rPr>
                <w:rFonts w:ascii="宋体" w:hAnsi="Times New Roman"/>
                <w:kern w:val="0"/>
                <w:sz w:val="20"/>
                <w:szCs w:val="20"/>
              </w:rPr>
            </w:rPrChange>
          </w:rPr>
          <w:t>8).</w:t>
        </w:r>
      </w:ins>
      <w:ins w:id="2156" w:author="系统管理员" w:date="2016-10-02T09:02:00Z">
        <w:r w:rsidR="00ED7D74" w:rsidRPr="0009337A">
          <w:rPr>
            <w:rFonts w:ascii="Arial" w:hAnsi="Arial" w:cs="Arial"/>
            <w:kern w:val="0"/>
            <w:sz w:val="22"/>
            <w:rPrChange w:id="2157" w:author="Shicheng Guo" w:date="2016-10-02T22:38:00Z">
              <w:rPr>
                <w:rFonts w:ascii="Times New Roman" w:hAnsi="Times New Roman"/>
                <w:kern w:val="0"/>
                <w:sz w:val="20"/>
                <w:szCs w:val="20"/>
              </w:rPr>
            </w:rPrChange>
          </w:rPr>
          <w:t xml:space="preserve"> </w:t>
        </w:r>
      </w:ins>
      <w:del w:id="2158" w:author="系统管理员" w:date="2016-10-02T09:10:00Z">
        <w:r w:rsidR="00346056" w:rsidRPr="0009337A" w:rsidDel="00FE76DD">
          <w:rPr>
            <w:rFonts w:ascii="Arial" w:hAnsi="Arial" w:cs="Arial"/>
            <w:kern w:val="0"/>
            <w:sz w:val="22"/>
            <w:rPrChange w:id="2159" w:author="Shicheng Guo" w:date="2016-10-02T22:38:00Z">
              <w:rPr>
                <w:rFonts w:ascii="Segoe UI" w:hAnsi="Segoe UI" w:cs="Segoe UI"/>
                <w:kern w:val="0"/>
                <w:sz w:val="18"/>
                <w:szCs w:val="18"/>
              </w:rPr>
            </w:rPrChange>
          </w:rPr>
          <w:fldChar w:fldCharType="begin">
            <w:fldData xml:space="preserve">PEVuZE5vdGU+PENpdGU+PEF1dGhvcj5IdWdsZTwvQXV0aG9yPjxZZWFyPjIwMDk8L1llYXI+PFJl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</w:fldData>
          </w:fldChar>
        </w:r>
      </w:del>
      <w:r w:rsidR="00AA1E63" w:rsidRPr="0009337A">
        <w:rPr>
          <w:rFonts w:ascii="Arial" w:hAnsi="Arial" w:cs="Arial"/>
          <w:kern w:val="0"/>
          <w:sz w:val="22"/>
          <w:rPrChange w:id="2160" w:author="Shicheng Guo" w:date="2016-10-02T22:38:00Z">
            <w:rPr>
              <w:rFonts w:ascii="Times New Roman" w:hAnsi="Times New Roman"/>
              <w:kern w:val="0"/>
              <w:sz w:val="20"/>
              <w:szCs w:val="20"/>
            </w:rPr>
          </w:rPrChange>
        </w:rPr>
        <w:instrText xml:space="preserve"> ADDIN EN.CITE </w:instrText>
      </w:r>
      <w:r w:rsidR="00AA1E63" w:rsidRPr="0009337A">
        <w:rPr>
          <w:rFonts w:ascii="Arial" w:hAnsi="Arial" w:cs="Arial"/>
          <w:kern w:val="0"/>
          <w:sz w:val="22"/>
          <w:rPrChange w:id="2161" w:author="Shicheng Guo" w:date="2016-10-02T22:38:00Z">
            <w:rPr>
              <w:rFonts w:ascii="Times New Roman" w:hAnsi="Times New Roman"/>
              <w:kern w:val="0"/>
              <w:sz w:val="20"/>
              <w:szCs w:val="20"/>
            </w:rPr>
          </w:rPrChange>
        </w:rPr>
        <w:fldChar w:fldCharType="begin">
          <w:fldData xml:space="preserve">PEVuZE5vdGU+PENpdGU+PEF1dGhvcj5IdWdsZTwvQXV0aG9yPjxZZWFyPjIwMDk8L1llYXI+PFJl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</w:fldData>
        </w:fldChar>
      </w:r>
      <w:r w:rsidR="00AA1E63" w:rsidRPr="0009337A">
        <w:rPr>
          <w:rFonts w:ascii="Arial" w:hAnsi="Arial" w:cs="Arial"/>
          <w:kern w:val="0"/>
          <w:sz w:val="22"/>
          <w:rPrChange w:id="2162" w:author="Shicheng Guo" w:date="2016-10-02T22:38:00Z">
            <w:rPr>
              <w:rFonts w:ascii="Times New Roman" w:hAnsi="Times New Roman"/>
              <w:kern w:val="0"/>
              <w:sz w:val="20"/>
              <w:szCs w:val="20"/>
            </w:rPr>
          </w:rPrChange>
        </w:rPr>
        <w:instrText xml:space="preserve"> ADDIN EN.CITE.DATA </w:instrText>
      </w:r>
      <w:r w:rsidR="00AA1E63" w:rsidRPr="0009337A">
        <w:rPr>
          <w:rFonts w:ascii="Arial" w:hAnsi="Arial" w:cs="Arial"/>
          <w:kern w:val="0"/>
          <w:sz w:val="22"/>
          <w:rPrChange w:id="2163" w:author="Shicheng Guo" w:date="2016-10-02T22:38:00Z">
            <w:rPr>
              <w:rFonts w:ascii="Arial" w:hAnsi="Arial" w:cs="Arial"/>
              <w:kern w:val="0"/>
              <w:sz w:val="22"/>
            </w:rPr>
          </w:rPrChange>
        </w:rPr>
      </w:r>
      <w:r w:rsidR="00AA1E63" w:rsidRPr="0009337A">
        <w:rPr>
          <w:rFonts w:ascii="Arial" w:hAnsi="Arial" w:cs="Arial"/>
          <w:kern w:val="0"/>
          <w:sz w:val="22"/>
          <w:rPrChange w:id="2164" w:author="Shicheng Guo" w:date="2016-10-02T22:38:00Z">
            <w:rPr>
              <w:rFonts w:ascii="Times New Roman" w:hAnsi="Times New Roman"/>
              <w:kern w:val="0"/>
              <w:sz w:val="20"/>
              <w:szCs w:val="20"/>
            </w:rPr>
          </w:rPrChange>
        </w:rPr>
        <w:fldChar w:fldCharType="end"/>
      </w:r>
      <w:del w:id="2165" w:author="系统管理员" w:date="2016-10-02T09:10:00Z">
        <w:r w:rsidR="00346056" w:rsidRPr="0009337A" w:rsidDel="00FE76DD">
          <w:rPr>
            <w:rFonts w:ascii="Arial" w:hAnsi="Arial" w:cs="Arial"/>
            <w:kern w:val="0"/>
            <w:sz w:val="22"/>
            <w:rPrChange w:id="2166" w:author="Shicheng Guo" w:date="2016-10-02T22:38:00Z">
              <w:rPr>
                <w:rFonts w:ascii="Arial" w:hAnsi="Arial" w:cs="Arial"/>
                <w:kern w:val="0"/>
                <w:sz w:val="22"/>
              </w:rPr>
            </w:rPrChange>
          </w:rPr>
        </w:r>
        <w:r w:rsidR="00346056" w:rsidRPr="0009337A" w:rsidDel="00FE76DD">
          <w:rPr>
            <w:rFonts w:ascii="Arial" w:hAnsi="Arial" w:cs="Arial"/>
            <w:kern w:val="0"/>
            <w:sz w:val="22"/>
            <w:rPrChange w:id="2167" w:author="Shicheng Guo" w:date="2016-10-02T22:38:00Z">
              <w:rPr>
                <w:rFonts w:ascii="Segoe UI" w:hAnsi="Segoe UI" w:cs="Segoe UI"/>
                <w:kern w:val="0"/>
                <w:sz w:val="18"/>
                <w:szCs w:val="18"/>
              </w:rPr>
            </w:rPrChange>
          </w:rPr>
          <w:fldChar w:fldCharType="separate"/>
        </w:r>
      </w:del>
      <w:r w:rsidR="00AA1E63" w:rsidRPr="0009337A">
        <w:rPr>
          <w:rFonts w:ascii="Arial" w:hAnsi="Arial" w:cs="Arial"/>
          <w:noProof/>
          <w:kern w:val="0"/>
          <w:sz w:val="22"/>
          <w:rPrChange w:id="2168" w:author="Shicheng Guo" w:date="2016-10-02T22:38:00Z">
            <w:rPr>
              <w:rFonts w:ascii="Times New Roman" w:hAnsi="Times New Roman"/>
              <w:noProof/>
              <w:kern w:val="0"/>
              <w:sz w:val="20"/>
              <w:szCs w:val="20"/>
            </w:rPr>
          </w:rPrChange>
        </w:rPr>
        <w:t>[</w:t>
      </w:r>
      <w:r w:rsidR="00AA1E63" w:rsidRPr="0009337A">
        <w:rPr>
          <w:rFonts w:ascii="Arial" w:hAnsi="Arial" w:cs="Arial"/>
          <w:noProof/>
          <w:kern w:val="0"/>
          <w:sz w:val="22"/>
          <w:rPrChange w:id="2169" w:author="Shicheng Guo" w:date="2016-10-02T22:38:00Z">
            <w:rPr>
              <w:rFonts w:ascii="Times New Roman" w:hAnsi="Times New Roman"/>
              <w:noProof/>
              <w:kern w:val="0"/>
              <w:sz w:val="20"/>
              <w:szCs w:val="20"/>
            </w:rPr>
          </w:rPrChange>
        </w:rPr>
        <w:fldChar w:fldCharType="begin"/>
      </w:r>
      <w:r w:rsidR="00AA1E63" w:rsidRPr="0009337A">
        <w:rPr>
          <w:rFonts w:ascii="Arial" w:hAnsi="Arial" w:cs="Arial"/>
          <w:noProof/>
          <w:kern w:val="0"/>
          <w:sz w:val="22"/>
          <w:rPrChange w:id="2170" w:author="Shicheng Guo" w:date="2016-10-02T22:38:00Z">
            <w:rPr>
              <w:rFonts w:ascii="Times New Roman" w:hAnsi="Times New Roman"/>
              <w:noProof/>
              <w:kern w:val="0"/>
              <w:sz w:val="20"/>
              <w:szCs w:val="20"/>
            </w:rPr>
          </w:rPrChange>
        </w:rPr>
        <w:instrText xml:space="preserve"> HYPERLINK \l "_ENREF_46" \o "Hugle, 2009 #11688" </w:instrText>
      </w:r>
      <w:r w:rsidR="00AA1E63" w:rsidRPr="0009337A">
        <w:rPr>
          <w:rFonts w:ascii="Arial" w:hAnsi="Arial" w:cs="Arial"/>
          <w:noProof/>
          <w:kern w:val="0"/>
          <w:sz w:val="22"/>
          <w:rPrChange w:id="2171" w:author="Shicheng Guo" w:date="2016-10-02T22:38:00Z">
            <w:rPr>
              <w:rFonts w:ascii="Times New Roman" w:hAnsi="Times New Roman"/>
              <w:noProof/>
              <w:kern w:val="0"/>
              <w:sz w:val="20"/>
              <w:szCs w:val="20"/>
            </w:rPr>
          </w:rPrChange>
        </w:rPr>
        <w:fldChar w:fldCharType="separate"/>
      </w:r>
      <w:r w:rsidR="00AA1E63" w:rsidRPr="0009337A">
        <w:rPr>
          <w:rFonts w:ascii="Arial" w:hAnsi="Arial" w:cs="Arial"/>
          <w:noProof/>
          <w:kern w:val="0"/>
          <w:sz w:val="22"/>
          <w:rPrChange w:id="2172" w:author="Shicheng Guo" w:date="2016-10-02T22:38:00Z">
            <w:rPr>
              <w:rFonts w:ascii="Times New Roman" w:hAnsi="Times New Roman"/>
              <w:noProof/>
              <w:kern w:val="0"/>
              <w:sz w:val="20"/>
              <w:szCs w:val="20"/>
            </w:rPr>
          </w:rPrChange>
        </w:rPr>
        <w:t>46</w:t>
      </w:r>
      <w:r w:rsidR="00AA1E63" w:rsidRPr="0009337A">
        <w:rPr>
          <w:rFonts w:ascii="Arial" w:hAnsi="Arial" w:cs="Arial"/>
          <w:noProof/>
          <w:kern w:val="0"/>
          <w:sz w:val="22"/>
          <w:rPrChange w:id="2173" w:author="Shicheng Guo" w:date="2016-10-02T22:38:00Z">
            <w:rPr>
              <w:rFonts w:ascii="Times New Roman" w:hAnsi="Times New Roman"/>
              <w:noProof/>
              <w:kern w:val="0"/>
              <w:sz w:val="20"/>
              <w:szCs w:val="20"/>
            </w:rPr>
          </w:rPrChange>
        </w:rPr>
        <w:fldChar w:fldCharType="end"/>
      </w:r>
      <w:r w:rsidR="00AA1E63" w:rsidRPr="0009337A">
        <w:rPr>
          <w:rFonts w:ascii="Arial" w:hAnsi="Arial" w:cs="Arial"/>
          <w:noProof/>
          <w:kern w:val="0"/>
          <w:sz w:val="22"/>
          <w:rPrChange w:id="2174" w:author="Shicheng Guo" w:date="2016-10-02T22:38:00Z">
            <w:rPr>
              <w:rFonts w:ascii="Times New Roman" w:hAnsi="Times New Roman"/>
              <w:noProof/>
              <w:kern w:val="0"/>
              <w:sz w:val="20"/>
              <w:szCs w:val="20"/>
            </w:rPr>
          </w:rPrChange>
        </w:rPr>
        <w:t>]</w:t>
      </w:r>
      <w:del w:id="2175" w:author="系统管理员" w:date="2016-10-02T09:10:00Z">
        <w:r w:rsidR="00346056" w:rsidRPr="0009337A" w:rsidDel="00FE76DD">
          <w:rPr>
            <w:rFonts w:ascii="Arial" w:hAnsi="Arial" w:cs="Arial"/>
            <w:kern w:val="0"/>
            <w:sz w:val="22"/>
            <w:rPrChange w:id="2176" w:author="Shicheng Guo" w:date="2016-10-02T22:38:00Z">
              <w:rPr>
                <w:rFonts w:ascii="Segoe UI" w:hAnsi="Segoe UI" w:cs="Segoe UI"/>
                <w:kern w:val="0"/>
                <w:sz w:val="18"/>
                <w:szCs w:val="18"/>
              </w:rPr>
            </w:rPrChange>
          </w:rPr>
          <w:fldChar w:fldCharType="end"/>
        </w:r>
      </w:del>
    </w:p>
    <w:p w:rsidR="00830007" w:rsidRPr="0009337A" w:rsidRDefault="00346056">
      <w:pPr>
        <w:autoSpaceDE w:val="0"/>
        <w:autoSpaceDN w:val="0"/>
        <w:adjustRightInd w:val="0"/>
        <w:ind w:firstLineChars="50" w:firstLine="110"/>
        <w:rPr>
          <w:ins w:id="2177" w:author="系统管理员" w:date="2016-09-09T15:22:00Z"/>
          <w:rFonts w:ascii="Arial" w:hAnsi="Arial" w:cs="Arial"/>
          <w:kern w:val="0"/>
          <w:sz w:val="22"/>
          <w:rPrChange w:id="2178" w:author="Shicheng Guo" w:date="2016-10-02T22:38:00Z">
            <w:rPr>
              <w:ins w:id="2179" w:author="系统管理员" w:date="2016-09-09T15:22:00Z"/>
              <w:rFonts w:ascii="Times New Roman" w:hAnsi="Times New Roman"/>
              <w:kern w:val="0"/>
              <w:sz w:val="20"/>
              <w:szCs w:val="20"/>
            </w:rPr>
          </w:rPrChange>
        </w:rPr>
        <w:pPrChange w:id="2180" w:author="Shicheng Guo" w:date="2016-10-02T22:40:00Z">
          <w:pPr>
            <w:autoSpaceDE w:val="0"/>
            <w:autoSpaceDN w:val="0"/>
            <w:adjustRightInd w:val="0"/>
          </w:pPr>
        </w:pPrChange>
      </w:pPr>
      <w:ins w:id="2181" w:author="系统管理员" w:date="2016-09-28T16:25:00Z">
        <w:r w:rsidRPr="0009337A">
          <w:rPr>
            <w:rFonts w:ascii="Arial" w:hAnsi="Arial" w:cs="Arial"/>
            <w:kern w:val="0"/>
            <w:sz w:val="22"/>
            <w:rPrChange w:id="2182" w:author="Shicheng Guo" w:date="2016-10-02T22:38:00Z">
              <w:rPr/>
            </w:rPrChange>
          </w:rPr>
          <w:t>Wynn TA</w:t>
        </w:r>
      </w:ins>
      <w:ins w:id="2183" w:author="系统管理员" w:date="2016-09-28T16:26:00Z">
        <w:r w:rsidRPr="0009337A">
          <w:rPr>
            <w:rFonts w:ascii="Arial" w:hAnsi="Arial" w:cs="Arial"/>
            <w:kern w:val="0"/>
            <w:sz w:val="22"/>
            <w:rPrChange w:id="2184" w:author="Shicheng Guo" w:date="2016-10-02T22:38:00Z">
              <w:rPr/>
            </w:rPrChange>
          </w:rPr>
          <w:t xml:space="preserve"> has repo</w:t>
        </w:r>
      </w:ins>
      <w:ins w:id="2185" w:author="系统管理员" w:date="2016-10-01T21:48:00Z">
        <w:r w:rsidR="00815330" w:rsidRPr="0009337A">
          <w:rPr>
            <w:rFonts w:ascii="Arial" w:hAnsi="Arial" w:cs="Arial"/>
            <w:kern w:val="0"/>
            <w:sz w:val="22"/>
            <w:rPrChange w:id="2186" w:author="Shicheng Guo" w:date="2016-10-02T22:38:00Z">
              <w:rPr>
                <w:rFonts w:ascii="Times New Roman" w:hAnsi="Times New Roman"/>
                <w:kern w:val="0"/>
                <w:sz w:val="20"/>
                <w:szCs w:val="20"/>
              </w:rPr>
            </w:rPrChange>
          </w:rPr>
          <w:t>r</w:t>
        </w:r>
      </w:ins>
      <w:ins w:id="2187" w:author="系统管理员" w:date="2016-09-28T16:26:00Z">
        <w:r w:rsidRPr="0009337A">
          <w:rPr>
            <w:rFonts w:ascii="Arial" w:hAnsi="Arial" w:cs="Arial"/>
            <w:kern w:val="0"/>
            <w:sz w:val="22"/>
            <w:rPrChange w:id="2188" w:author="Shicheng Guo" w:date="2016-10-02T22:38:00Z">
              <w:rPr/>
            </w:rPrChange>
          </w:rPr>
          <w:t>ted tha</w:t>
        </w:r>
      </w:ins>
      <w:ins w:id="2189" w:author="系统管理员" w:date="2016-09-28T16:28:00Z">
        <w:r w:rsidRPr="0009337A">
          <w:rPr>
            <w:rFonts w:ascii="Arial" w:hAnsi="Arial" w:cs="Arial"/>
            <w:kern w:val="0"/>
            <w:sz w:val="22"/>
            <w:rPrChange w:id="2190" w:author="Shicheng Guo" w:date="2016-10-02T22:38:00Z">
              <w:rPr/>
            </w:rPrChange>
          </w:rPr>
          <w:t>t</w:t>
        </w:r>
      </w:ins>
      <w:del w:id="2191" w:author="系统管理员" w:date="2016-09-28T16:26:00Z">
        <w:r w:rsidRPr="0009337A" w:rsidDel="00DD117F">
          <w:rPr>
            <w:rFonts w:ascii="Arial" w:hAnsi="Arial" w:cs="Arial"/>
            <w:kern w:val="0"/>
            <w:sz w:val="22"/>
            <w:rPrChange w:id="2192" w:author="Shicheng Guo" w:date="2016-10-02T22:38:00Z">
              <w:rPr>
                <w:rFonts w:ascii="Times New Roman" w:hAnsi="Times New Roman"/>
                <w:kern w:val="0"/>
                <w:sz w:val="20"/>
                <w:szCs w:val="20"/>
              </w:rPr>
            </w:rPrChange>
          </w:rPr>
          <w:fldChar w:fldCharType="begin"/>
        </w:r>
      </w:del>
      <w:r w:rsidR="00AA1E63" w:rsidRPr="0009337A">
        <w:rPr>
          <w:rFonts w:ascii="Arial" w:hAnsi="Arial" w:cs="Arial"/>
          <w:kern w:val="0"/>
          <w:sz w:val="22"/>
          <w:rPrChange w:id="2193" w:author="Shicheng Guo" w:date="2016-10-02T22:38:00Z">
            <w:rPr>
              <w:rFonts w:ascii="Times New Roman" w:hAnsi="Times New Roman"/>
              <w:kern w:val="0"/>
              <w:sz w:val="20"/>
              <w:szCs w:val="20"/>
            </w:rPr>
          </w:rPrChange>
        </w:rPr>
        <w:instrText xml:space="preserve"> ADDIN EN.CITE &lt;EndNote&gt;&lt;Cite&gt;&lt;Author&gt;Wynn&lt;/Author&gt;&lt;Year&gt;2012&lt;/Year&gt;&lt;RecNum&gt;568&lt;/RecNum&gt;&lt;DisplayText&gt;[31]&lt;/DisplayText&gt;&lt;record&gt;&lt;rec-number&gt;568&lt;/rec-number&gt;&lt;foreign-keys&gt;&lt;key app="EN" db-id="w0ese0awerxv5me5avdpzvwqf9a5treea0ef" timestamp="1397811535"&gt;568&lt;/key&gt;&lt;key app="ENWeb" db-id=""&gt;0&lt;/key&gt;&lt;/foreign-keys&gt;&lt;ref-type name="Journal Article"&gt;17&lt;/ref-type&gt;&lt;contributors&gt;&lt;authors&gt;&lt;author&gt;Wynn, T. A.&lt;/author&gt;&lt;author&gt;Ramalingam, T. R.&lt;/author&gt;&lt;/authors&gt;&lt;/contributors&gt;&lt;auth-address&gt;Immunopathogenesis Section, Program in Barrier Immunity and Repair, Laboratory of Parasitic Diseases, National Institute of Allergy and Infectious Diseases, National Institutes of Health, Bethesda, Maryland, USA. twynn@niaid.nih.gov&lt;/auth-address&gt;&lt;titles&gt;&lt;title&gt;Mechanisms of fibrosis: therapeutic translation for fibrotic disease&lt;/title&gt;&lt;secondary-title&gt;Nat Med&lt;/secondary-title&gt;&lt;alt-title&gt;Nature medicine&lt;/alt-title&gt;&lt;/titles&gt;&lt;periodical&gt;&lt;full-title&gt;Nat Med&lt;/full-title&gt;&lt;abbr-1&gt;Nature medicine&lt;/abbr-1&gt;&lt;/periodical&gt;&lt;alt-periodical&gt;&lt;full-title&gt;Nat Med&lt;/full-title&gt;&lt;abbr-1&gt;Nature medicine&lt;/abbr-1&gt;&lt;/alt-periodical&gt;&lt;pages&gt;1028-40&lt;/pages&gt;&lt;volume&gt;18&lt;/volume&gt;&lt;number&gt;7&lt;/number&gt;&lt;keywords&gt;&lt;keyword&gt;Fibrosis/genetics/*immunology/pathology/*therapy&lt;/keyword&gt;&lt;keyword&gt;Humans&lt;/keyword&gt;&lt;keyword&gt;Immunity/immunology&lt;/keyword&gt;&lt;keyword&gt;Inflammation Mediators/metabolism&lt;/keyword&gt;&lt;keyword&gt;Myofibroblasts/metabolism/pathology&lt;/keyword&gt;&lt;keyword&gt;*Translational Medical Research&lt;/keyword&gt;&lt;keyword&gt;Wound Healing&lt;/keyword&gt;&lt;/keywords&gt;&lt;dates&gt;&lt;year&gt;2012&lt;/year&gt;&lt;pub-dates&gt;&lt;date&gt;Jul&lt;/date&gt;&lt;/pub-dates&gt;&lt;/dates&gt;&lt;isbn&gt;1546-170X (Electronic)&amp;#xD;1078-8956 (Linking)&lt;/isbn&gt;&lt;accession-num&gt;22772564&lt;/accession-num&gt;&lt;urls&gt;&lt;related-urls&gt;&lt;url&gt;http://www.ncbi.nlm.nih.gov/pubmed/22772564&lt;/url&gt;&lt;/related-urls&gt;&lt;/urls&gt;&lt;custom2&gt;3405917&lt;/custom2&gt;&lt;electronic-resource-num&gt;10.1038/nm.2807&lt;/electronic-resource-num&gt;&lt;/record&gt;&lt;/Cite&gt;&lt;/EndNote&gt;</w:instrText>
      </w:r>
      <w:del w:id="2194" w:author="系统管理员" w:date="2016-09-28T16:26:00Z">
        <w:r w:rsidRPr="0009337A" w:rsidDel="00DD117F">
          <w:rPr>
            <w:rFonts w:ascii="Arial" w:hAnsi="Arial" w:cs="Arial"/>
            <w:kern w:val="0"/>
            <w:sz w:val="22"/>
            <w:rPrChange w:id="2195" w:author="Shicheng Guo" w:date="2016-10-02T22:38:00Z">
              <w:rPr>
                <w:rFonts w:ascii="Times New Roman" w:hAnsi="Times New Roman"/>
                <w:kern w:val="0"/>
                <w:sz w:val="20"/>
                <w:szCs w:val="20"/>
              </w:rPr>
            </w:rPrChange>
          </w:rPr>
          <w:fldChar w:fldCharType="separate"/>
        </w:r>
        <w:r w:rsidR="00876C40" w:rsidRPr="0009337A" w:rsidDel="00DD117F">
          <w:rPr>
            <w:rFonts w:ascii="Arial" w:hAnsi="Arial" w:cs="Arial"/>
            <w:noProof/>
            <w:kern w:val="0"/>
            <w:sz w:val="22"/>
            <w:rPrChange w:id="2196" w:author="Shicheng Guo" w:date="2016-10-02T22:38:00Z">
              <w:rPr>
                <w:rFonts w:ascii="Times New Roman" w:hAnsi="Times New Roman"/>
                <w:noProof/>
                <w:kern w:val="0"/>
                <w:sz w:val="20"/>
                <w:szCs w:val="20"/>
              </w:rPr>
            </w:rPrChange>
          </w:rPr>
          <w:delText>[</w:delText>
        </w:r>
      </w:del>
      <w:r w:rsidR="00AA1E63" w:rsidRPr="0009337A">
        <w:rPr>
          <w:rFonts w:ascii="Arial" w:hAnsi="Arial" w:cs="Arial"/>
          <w:noProof/>
          <w:kern w:val="0"/>
          <w:sz w:val="22"/>
          <w:rPrChange w:id="2197" w:author="Shicheng Guo" w:date="2016-10-02T22:38:00Z">
            <w:rPr>
              <w:rFonts w:ascii="Times New Roman" w:hAnsi="Times New Roman"/>
              <w:noProof/>
              <w:kern w:val="0"/>
              <w:sz w:val="20"/>
              <w:szCs w:val="20"/>
            </w:rPr>
          </w:rPrChange>
        </w:rPr>
        <w:fldChar w:fldCharType="begin"/>
      </w:r>
      <w:r w:rsidR="00AA1E63" w:rsidRPr="0009337A">
        <w:rPr>
          <w:rFonts w:ascii="Arial" w:hAnsi="Arial" w:cs="Arial"/>
          <w:noProof/>
          <w:kern w:val="0"/>
          <w:sz w:val="22"/>
          <w:rPrChange w:id="2198" w:author="Shicheng Guo" w:date="2016-10-02T22:38:00Z">
            <w:rPr>
              <w:rFonts w:ascii="Times New Roman" w:hAnsi="Times New Roman"/>
              <w:noProof/>
              <w:kern w:val="0"/>
              <w:sz w:val="20"/>
              <w:szCs w:val="20"/>
            </w:rPr>
          </w:rPrChange>
        </w:rPr>
        <w:instrText xml:space="preserve"> HYPERLINK \l "_ENREF_31" \o "Wynn, 2012 #568" </w:instrText>
      </w:r>
      <w:r w:rsidR="00AA1E63" w:rsidRPr="0009337A">
        <w:rPr>
          <w:rFonts w:ascii="Arial" w:hAnsi="Arial" w:cs="Arial"/>
          <w:noProof/>
          <w:kern w:val="0"/>
          <w:sz w:val="22"/>
          <w:rPrChange w:id="2199" w:author="Shicheng Guo" w:date="2016-10-02T22:38:00Z">
            <w:rPr>
              <w:rFonts w:ascii="Times New Roman" w:hAnsi="Times New Roman"/>
              <w:noProof/>
              <w:kern w:val="0"/>
              <w:sz w:val="20"/>
              <w:szCs w:val="20"/>
            </w:rPr>
          </w:rPrChange>
        </w:rPr>
        <w:fldChar w:fldCharType="separate"/>
      </w:r>
      <w:del w:id="2200" w:author="系统管理员" w:date="2016-09-28T16:26:00Z">
        <w:r w:rsidR="00AA1E63" w:rsidRPr="0009337A" w:rsidDel="00DD117F">
          <w:rPr>
            <w:rFonts w:ascii="Arial" w:hAnsi="Arial" w:cs="Arial"/>
            <w:noProof/>
            <w:kern w:val="0"/>
            <w:sz w:val="22"/>
            <w:rPrChange w:id="2201" w:author="Shicheng Guo" w:date="2016-10-02T22:38:00Z">
              <w:rPr>
                <w:rFonts w:ascii="Times New Roman" w:hAnsi="Times New Roman"/>
                <w:noProof/>
                <w:kern w:val="0"/>
                <w:sz w:val="20"/>
                <w:szCs w:val="20"/>
              </w:rPr>
            </w:rPrChange>
          </w:rPr>
          <w:delText>31</w:delText>
        </w:r>
      </w:del>
      <w:r w:rsidR="00AA1E63" w:rsidRPr="0009337A">
        <w:rPr>
          <w:rFonts w:ascii="Arial" w:hAnsi="Arial" w:cs="Arial"/>
          <w:noProof/>
          <w:kern w:val="0"/>
          <w:sz w:val="22"/>
          <w:rPrChange w:id="2202" w:author="Shicheng Guo" w:date="2016-10-02T22:38:00Z">
            <w:rPr>
              <w:rFonts w:ascii="Times New Roman" w:hAnsi="Times New Roman"/>
              <w:noProof/>
              <w:kern w:val="0"/>
              <w:sz w:val="20"/>
              <w:szCs w:val="20"/>
            </w:rPr>
          </w:rPrChange>
        </w:rPr>
        <w:fldChar w:fldCharType="end"/>
      </w:r>
      <w:del w:id="2203" w:author="系统管理员" w:date="2016-09-28T16:26:00Z">
        <w:r w:rsidR="00876C40" w:rsidRPr="0009337A" w:rsidDel="00DD117F">
          <w:rPr>
            <w:rFonts w:ascii="Arial" w:hAnsi="Arial" w:cs="Arial"/>
            <w:noProof/>
            <w:kern w:val="0"/>
            <w:sz w:val="22"/>
            <w:rPrChange w:id="2204" w:author="Shicheng Guo" w:date="2016-10-02T22:38:00Z">
              <w:rPr>
                <w:rFonts w:ascii="Times New Roman" w:hAnsi="Times New Roman"/>
                <w:noProof/>
                <w:kern w:val="0"/>
                <w:sz w:val="20"/>
                <w:szCs w:val="20"/>
              </w:rPr>
            </w:rPrChange>
          </w:rPr>
          <w:delText>]</w:delText>
        </w:r>
        <w:r w:rsidRPr="0009337A" w:rsidDel="00DD117F">
          <w:rPr>
            <w:rFonts w:ascii="Arial" w:hAnsi="Arial" w:cs="Arial"/>
            <w:kern w:val="0"/>
            <w:sz w:val="22"/>
            <w:rPrChange w:id="2205" w:author="Shicheng Guo" w:date="2016-10-02T22:38:00Z">
              <w:rPr>
                <w:rFonts w:ascii="Times New Roman" w:hAnsi="Times New Roman"/>
                <w:kern w:val="0"/>
                <w:sz w:val="20"/>
                <w:szCs w:val="20"/>
              </w:rPr>
            </w:rPrChange>
          </w:rPr>
          <w:fldChar w:fldCharType="end"/>
        </w:r>
      </w:del>
      <w:ins w:id="2206" w:author="系统管理员" w:date="2016-10-01T21:48:00Z">
        <w:r w:rsidR="00815330" w:rsidRPr="0009337A">
          <w:rPr>
            <w:rFonts w:ascii="Arial" w:hAnsi="Arial" w:cs="Arial"/>
            <w:kern w:val="0"/>
            <w:sz w:val="22"/>
            <w:rPrChange w:id="2207" w:author="Shicheng Guo" w:date="2016-10-02T22:38:00Z">
              <w:rPr>
                <w:rFonts w:ascii="Times New Roman" w:hAnsi="Times New Roman"/>
                <w:kern w:val="0"/>
                <w:sz w:val="20"/>
                <w:szCs w:val="20"/>
              </w:rPr>
            </w:rPrChange>
          </w:rPr>
          <w:t xml:space="preserve"> </w:t>
        </w:r>
      </w:ins>
      <w:ins w:id="2208" w:author="系统管理员" w:date="2016-07-29T15:40:00Z">
        <w:r w:rsidR="00765493" w:rsidRPr="0009337A">
          <w:rPr>
            <w:rFonts w:ascii="Arial" w:hAnsi="Arial" w:cs="Arial"/>
            <w:kern w:val="0"/>
            <w:sz w:val="22"/>
            <w:rPrChange w:id="2209" w:author="Shicheng Guo" w:date="2016-10-02T22:38:00Z">
              <w:rPr>
                <w:rFonts w:ascii="Times New Roman" w:hAnsi="Times New Roman"/>
                <w:kern w:val="0"/>
                <w:sz w:val="20"/>
                <w:szCs w:val="20"/>
              </w:rPr>
            </w:rPrChange>
          </w:rPr>
          <w:t>Th17-type</w:t>
        </w:r>
        <w:r w:rsidR="00123099" w:rsidRPr="0009337A">
          <w:rPr>
            <w:rFonts w:ascii="Arial" w:hAnsi="Arial" w:cs="Arial"/>
            <w:kern w:val="0"/>
            <w:sz w:val="22"/>
            <w:rPrChange w:id="2210" w:author="Shicheng Guo" w:date="2016-10-02T22:38:00Z">
              <w:rPr>
                <w:rFonts w:ascii="Times New Roman" w:hAnsi="Times New Roman"/>
                <w:kern w:val="0"/>
                <w:sz w:val="20"/>
                <w:szCs w:val="20"/>
              </w:rPr>
            </w:rPrChange>
          </w:rPr>
          <w:t xml:space="preserve"> immunity is proinflammator</w:t>
        </w:r>
      </w:ins>
      <w:ins w:id="2211" w:author="系统管理员" w:date="2016-07-29T15:41:00Z">
        <w:r w:rsidR="00123099" w:rsidRPr="0009337A">
          <w:rPr>
            <w:rFonts w:ascii="Arial" w:hAnsi="Arial" w:cs="Arial"/>
            <w:kern w:val="0"/>
            <w:sz w:val="22"/>
            <w:rPrChange w:id="2212" w:author="Shicheng Guo" w:date="2016-10-02T22:38:00Z">
              <w:rPr>
                <w:rFonts w:ascii="Times New Roman" w:hAnsi="Times New Roman"/>
                <w:kern w:val="0"/>
                <w:sz w:val="20"/>
                <w:szCs w:val="20"/>
              </w:rPr>
            </w:rPrChange>
          </w:rPr>
          <w:t xml:space="preserve">y and profibrotic, </w:t>
        </w:r>
        <w:r w:rsidR="00765493" w:rsidRPr="0009337A">
          <w:rPr>
            <w:rFonts w:ascii="Arial" w:hAnsi="Arial" w:cs="Arial"/>
            <w:kern w:val="0"/>
            <w:sz w:val="22"/>
            <w:rPrChange w:id="2213" w:author="Shicheng Guo" w:date="2016-10-02T22:38:00Z">
              <w:rPr>
                <w:rFonts w:ascii="Times New Roman" w:hAnsi="Times New Roman"/>
                <w:kern w:val="0"/>
                <w:sz w:val="20"/>
                <w:szCs w:val="20"/>
              </w:rPr>
            </w:rPrChange>
          </w:rPr>
          <w:t xml:space="preserve">however, Th1-type shows </w:t>
        </w:r>
      </w:ins>
      <w:ins w:id="2214" w:author="系统管理员" w:date="2016-07-29T15:42:00Z">
        <w:r w:rsidR="00765493" w:rsidRPr="0009337A">
          <w:rPr>
            <w:rFonts w:ascii="Arial" w:hAnsi="Arial" w:cs="Arial"/>
            <w:kern w:val="0"/>
            <w:sz w:val="22"/>
            <w:rPrChange w:id="2215" w:author="Shicheng Guo" w:date="2016-10-02T22:38:00Z">
              <w:rPr>
                <w:rFonts w:ascii="Times New Roman" w:hAnsi="Times New Roman"/>
                <w:kern w:val="0"/>
                <w:sz w:val="20"/>
                <w:szCs w:val="20"/>
              </w:rPr>
            </w:rPrChange>
          </w:rPr>
          <w:t>anti-fibrotic activity</w:t>
        </w:r>
      </w:ins>
      <w:del w:id="2216" w:author="系统管理员" w:date="2016-10-01T21:26:00Z">
        <w:r w:rsidRPr="0009337A" w:rsidDel="00D544F4">
          <w:rPr>
            <w:rFonts w:ascii="Arial" w:hAnsi="Arial" w:cs="Arial"/>
            <w:kern w:val="0"/>
            <w:sz w:val="22"/>
            <w:rPrChange w:id="2217" w:author="Shicheng Guo" w:date="2016-10-02T22:38:00Z">
              <w:rPr>
                <w:rFonts w:ascii="Times New Roman" w:hAnsi="Times New Roman"/>
                <w:kern w:val="0"/>
                <w:sz w:val="20"/>
                <w:szCs w:val="20"/>
              </w:rPr>
            </w:rPrChange>
          </w:rPr>
          <w:fldChar w:fldCharType="begin">
            <w:fldData xml:space="preserve">PEVuZE5vdGU+PENpdGU+PEF1dGhvcj5QaW50bzwvQXV0aG9yPjxZZWFyPjIwMTE8L1llYXI+PFJl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</w:fldData>
          </w:fldChar>
        </w:r>
      </w:del>
      <w:r w:rsidR="00AA1E63" w:rsidRPr="0009337A">
        <w:rPr>
          <w:rFonts w:ascii="Arial" w:hAnsi="Arial" w:cs="Arial"/>
          <w:kern w:val="0"/>
          <w:sz w:val="22"/>
          <w:rPrChange w:id="2218" w:author="Shicheng Guo" w:date="2016-10-02T22:38:00Z">
            <w:rPr>
              <w:rFonts w:ascii="Times New Roman" w:hAnsi="Times New Roman"/>
              <w:kern w:val="0"/>
              <w:sz w:val="20"/>
              <w:szCs w:val="20"/>
            </w:rPr>
          </w:rPrChange>
        </w:rPr>
        <w:instrText xml:space="preserve"> ADDIN EN.CITE </w:instrText>
      </w:r>
      <w:r w:rsidR="00AA1E63" w:rsidRPr="0009337A">
        <w:rPr>
          <w:rFonts w:ascii="Arial" w:hAnsi="Arial" w:cs="Arial"/>
          <w:kern w:val="0"/>
          <w:sz w:val="22"/>
          <w:rPrChange w:id="2219" w:author="Shicheng Guo" w:date="2016-10-02T22:38:00Z">
            <w:rPr>
              <w:rFonts w:ascii="Times New Roman" w:hAnsi="Times New Roman"/>
              <w:kern w:val="0"/>
              <w:sz w:val="20"/>
              <w:szCs w:val="20"/>
            </w:rPr>
          </w:rPrChange>
        </w:rPr>
        <w:fldChar w:fldCharType="begin">
          <w:fldData xml:space="preserve">PEVuZE5vdGU+PENpdGU+PEF1dGhvcj5QaW50bzwvQXV0aG9yPjxZZWFyPjIwMTE8L1llYXI+PFJl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</w:fldData>
        </w:fldChar>
      </w:r>
      <w:r w:rsidR="00AA1E63" w:rsidRPr="0009337A">
        <w:rPr>
          <w:rFonts w:ascii="Arial" w:hAnsi="Arial" w:cs="Arial"/>
          <w:kern w:val="0"/>
          <w:sz w:val="22"/>
          <w:rPrChange w:id="2220" w:author="Shicheng Guo" w:date="2016-10-02T22:38:00Z">
            <w:rPr>
              <w:rFonts w:ascii="Times New Roman" w:hAnsi="Times New Roman"/>
              <w:kern w:val="0"/>
              <w:sz w:val="20"/>
              <w:szCs w:val="20"/>
            </w:rPr>
          </w:rPrChange>
        </w:rPr>
        <w:instrText xml:space="preserve"> ADDIN EN.CITE.DATA </w:instrText>
      </w:r>
      <w:r w:rsidR="00AA1E63" w:rsidRPr="0009337A">
        <w:rPr>
          <w:rFonts w:ascii="Arial" w:hAnsi="Arial" w:cs="Arial"/>
          <w:kern w:val="0"/>
          <w:sz w:val="22"/>
          <w:rPrChange w:id="2221" w:author="Shicheng Guo" w:date="2016-10-02T22:38:00Z">
            <w:rPr>
              <w:rFonts w:ascii="Arial" w:hAnsi="Arial" w:cs="Arial"/>
              <w:kern w:val="0"/>
              <w:sz w:val="22"/>
            </w:rPr>
          </w:rPrChange>
        </w:rPr>
      </w:r>
      <w:r w:rsidR="00AA1E63" w:rsidRPr="0009337A">
        <w:rPr>
          <w:rFonts w:ascii="Arial" w:hAnsi="Arial" w:cs="Arial"/>
          <w:kern w:val="0"/>
          <w:sz w:val="22"/>
          <w:rPrChange w:id="2222" w:author="Shicheng Guo" w:date="2016-10-02T22:38:00Z">
            <w:rPr>
              <w:rFonts w:ascii="Times New Roman" w:hAnsi="Times New Roman"/>
              <w:kern w:val="0"/>
              <w:sz w:val="20"/>
              <w:szCs w:val="20"/>
            </w:rPr>
          </w:rPrChange>
        </w:rPr>
        <w:fldChar w:fldCharType="end"/>
      </w:r>
      <w:del w:id="2223" w:author="系统管理员" w:date="2016-10-01T21:26:00Z">
        <w:r w:rsidRPr="0009337A" w:rsidDel="00D544F4">
          <w:rPr>
            <w:rFonts w:ascii="Arial" w:hAnsi="Arial" w:cs="Arial"/>
            <w:kern w:val="0"/>
            <w:sz w:val="22"/>
            <w:rPrChange w:id="2224" w:author="Shicheng Guo" w:date="2016-10-02T22:38:00Z">
              <w:rPr>
                <w:rFonts w:ascii="Arial" w:hAnsi="Arial" w:cs="Arial"/>
                <w:kern w:val="0"/>
                <w:sz w:val="22"/>
              </w:rPr>
            </w:rPrChange>
          </w:rPr>
        </w:r>
        <w:r w:rsidRPr="0009337A" w:rsidDel="00D544F4">
          <w:rPr>
            <w:rFonts w:ascii="Arial" w:hAnsi="Arial" w:cs="Arial"/>
            <w:kern w:val="0"/>
            <w:sz w:val="22"/>
            <w:rPrChange w:id="2225" w:author="Shicheng Guo" w:date="2016-10-02T22:38:00Z">
              <w:rPr>
                <w:rFonts w:ascii="Times New Roman" w:hAnsi="Times New Roman"/>
                <w:kern w:val="0"/>
                <w:sz w:val="20"/>
                <w:szCs w:val="20"/>
              </w:rPr>
            </w:rPrChange>
          </w:rPr>
          <w:fldChar w:fldCharType="separate"/>
        </w:r>
      </w:del>
      <w:r w:rsidR="00AA1E63" w:rsidRPr="0009337A">
        <w:rPr>
          <w:rFonts w:ascii="Arial" w:hAnsi="Arial" w:cs="Arial"/>
          <w:noProof/>
          <w:kern w:val="0"/>
          <w:sz w:val="22"/>
          <w:rPrChange w:id="2226" w:author="Shicheng Guo" w:date="2016-10-02T22:38:00Z">
            <w:rPr>
              <w:rFonts w:ascii="Times New Roman" w:hAnsi="Times New Roman"/>
              <w:noProof/>
              <w:kern w:val="0"/>
              <w:sz w:val="20"/>
              <w:szCs w:val="20"/>
            </w:rPr>
          </w:rPrChange>
        </w:rPr>
        <w:t>[</w:t>
      </w:r>
      <w:r w:rsidR="00AA1E63" w:rsidRPr="0009337A">
        <w:rPr>
          <w:rFonts w:ascii="Arial" w:hAnsi="Arial" w:cs="Arial"/>
          <w:noProof/>
          <w:kern w:val="0"/>
          <w:sz w:val="22"/>
          <w:rPrChange w:id="2227" w:author="Shicheng Guo" w:date="2016-10-02T22:38:00Z">
            <w:rPr>
              <w:rFonts w:ascii="Times New Roman" w:hAnsi="Times New Roman"/>
              <w:noProof/>
              <w:kern w:val="0"/>
              <w:sz w:val="20"/>
              <w:szCs w:val="20"/>
            </w:rPr>
          </w:rPrChange>
        </w:rPr>
        <w:fldChar w:fldCharType="begin"/>
      </w:r>
      <w:r w:rsidR="00AA1E63" w:rsidRPr="0009337A">
        <w:rPr>
          <w:rFonts w:ascii="Arial" w:hAnsi="Arial" w:cs="Arial"/>
          <w:noProof/>
          <w:kern w:val="0"/>
          <w:sz w:val="22"/>
          <w:rPrChange w:id="2228" w:author="Shicheng Guo" w:date="2016-10-02T22:38:00Z">
            <w:rPr>
              <w:rFonts w:ascii="Times New Roman" w:hAnsi="Times New Roman"/>
              <w:noProof/>
              <w:kern w:val="0"/>
              <w:sz w:val="20"/>
              <w:szCs w:val="20"/>
            </w:rPr>
          </w:rPrChange>
        </w:rPr>
        <w:instrText xml:space="preserve"> HYPERLINK \l "_ENREF_31" \o "Wynn, 2012 #568" </w:instrText>
      </w:r>
      <w:r w:rsidR="00AA1E63" w:rsidRPr="0009337A">
        <w:rPr>
          <w:rFonts w:ascii="Arial" w:hAnsi="Arial" w:cs="Arial"/>
          <w:noProof/>
          <w:kern w:val="0"/>
          <w:sz w:val="22"/>
          <w:rPrChange w:id="2229" w:author="Shicheng Guo" w:date="2016-10-02T22:38:00Z">
            <w:rPr>
              <w:rFonts w:ascii="Times New Roman" w:hAnsi="Times New Roman"/>
              <w:noProof/>
              <w:kern w:val="0"/>
              <w:sz w:val="20"/>
              <w:szCs w:val="20"/>
            </w:rPr>
          </w:rPrChange>
        </w:rPr>
        <w:fldChar w:fldCharType="separate"/>
      </w:r>
      <w:r w:rsidR="00AA1E63" w:rsidRPr="0009337A">
        <w:rPr>
          <w:rFonts w:ascii="Arial" w:hAnsi="Arial" w:cs="Arial"/>
          <w:noProof/>
          <w:kern w:val="0"/>
          <w:sz w:val="22"/>
          <w:rPrChange w:id="2230" w:author="Shicheng Guo" w:date="2016-10-02T22:38:00Z">
            <w:rPr>
              <w:rFonts w:ascii="Times New Roman" w:hAnsi="Times New Roman"/>
              <w:noProof/>
              <w:kern w:val="0"/>
              <w:sz w:val="20"/>
              <w:szCs w:val="20"/>
            </w:rPr>
          </w:rPrChange>
        </w:rPr>
        <w:t>31</w:t>
      </w:r>
      <w:r w:rsidR="00AA1E63" w:rsidRPr="0009337A">
        <w:rPr>
          <w:rFonts w:ascii="Arial" w:hAnsi="Arial" w:cs="Arial"/>
          <w:noProof/>
          <w:kern w:val="0"/>
          <w:sz w:val="22"/>
          <w:rPrChange w:id="2231" w:author="Shicheng Guo" w:date="2016-10-02T22:38:00Z">
            <w:rPr>
              <w:rFonts w:ascii="Times New Roman" w:hAnsi="Times New Roman"/>
              <w:noProof/>
              <w:kern w:val="0"/>
              <w:sz w:val="20"/>
              <w:szCs w:val="20"/>
            </w:rPr>
          </w:rPrChange>
        </w:rPr>
        <w:fldChar w:fldCharType="end"/>
      </w:r>
      <w:r w:rsidR="00AA1E63" w:rsidRPr="0009337A">
        <w:rPr>
          <w:rFonts w:ascii="Arial" w:hAnsi="Arial" w:cs="Arial"/>
          <w:noProof/>
          <w:kern w:val="0"/>
          <w:sz w:val="22"/>
          <w:rPrChange w:id="2232" w:author="Shicheng Guo" w:date="2016-10-02T22:38:00Z">
            <w:rPr>
              <w:rFonts w:ascii="Times New Roman" w:hAnsi="Times New Roman"/>
              <w:noProof/>
              <w:kern w:val="0"/>
              <w:sz w:val="20"/>
              <w:szCs w:val="20"/>
            </w:rPr>
          </w:rPrChange>
        </w:rPr>
        <w:t xml:space="preserve">, </w:t>
      </w:r>
      <w:r w:rsidR="00AA1E63" w:rsidRPr="0009337A">
        <w:rPr>
          <w:rFonts w:ascii="Arial" w:hAnsi="Arial" w:cs="Arial"/>
          <w:noProof/>
          <w:kern w:val="0"/>
          <w:sz w:val="22"/>
          <w:rPrChange w:id="2233" w:author="Shicheng Guo" w:date="2016-10-02T22:38:00Z">
            <w:rPr>
              <w:rFonts w:ascii="Times New Roman" w:hAnsi="Times New Roman"/>
              <w:noProof/>
              <w:kern w:val="0"/>
              <w:sz w:val="20"/>
              <w:szCs w:val="20"/>
            </w:rPr>
          </w:rPrChange>
        </w:rPr>
        <w:fldChar w:fldCharType="begin"/>
      </w:r>
      <w:r w:rsidR="00AA1E63" w:rsidRPr="0009337A">
        <w:rPr>
          <w:rFonts w:ascii="Arial" w:hAnsi="Arial" w:cs="Arial"/>
          <w:noProof/>
          <w:kern w:val="0"/>
          <w:sz w:val="22"/>
          <w:rPrChange w:id="2234" w:author="Shicheng Guo" w:date="2016-10-02T22:38:00Z">
            <w:rPr>
              <w:rFonts w:ascii="Times New Roman" w:hAnsi="Times New Roman"/>
              <w:noProof/>
              <w:kern w:val="0"/>
              <w:sz w:val="20"/>
              <w:szCs w:val="20"/>
            </w:rPr>
          </w:rPrChange>
        </w:rPr>
        <w:instrText xml:space="preserve"> HYPERLINK \l "_ENREF_35" \o "Wynn, 2011 #566" </w:instrText>
      </w:r>
      <w:r w:rsidR="00AA1E63" w:rsidRPr="0009337A">
        <w:rPr>
          <w:rFonts w:ascii="Arial" w:hAnsi="Arial" w:cs="Arial"/>
          <w:noProof/>
          <w:kern w:val="0"/>
          <w:sz w:val="22"/>
          <w:rPrChange w:id="2235" w:author="Shicheng Guo" w:date="2016-10-02T22:38:00Z">
            <w:rPr>
              <w:rFonts w:ascii="Times New Roman" w:hAnsi="Times New Roman"/>
              <w:noProof/>
              <w:kern w:val="0"/>
              <w:sz w:val="20"/>
              <w:szCs w:val="20"/>
            </w:rPr>
          </w:rPrChange>
        </w:rPr>
        <w:fldChar w:fldCharType="separate"/>
      </w:r>
      <w:r w:rsidR="00AA1E63" w:rsidRPr="0009337A">
        <w:rPr>
          <w:rFonts w:ascii="Arial" w:hAnsi="Arial" w:cs="Arial"/>
          <w:noProof/>
          <w:kern w:val="0"/>
          <w:sz w:val="22"/>
          <w:rPrChange w:id="2236" w:author="Shicheng Guo" w:date="2016-10-02T22:38:00Z">
            <w:rPr>
              <w:rFonts w:ascii="Times New Roman" w:hAnsi="Times New Roman"/>
              <w:noProof/>
              <w:kern w:val="0"/>
              <w:sz w:val="20"/>
              <w:szCs w:val="20"/>
            </w:rPr>
          </w:rPrChange>
        </w:rPr>
        <w:t>35</w:t>
      </w:r>
      <w:r w:rsidR="00AA1E63" w:rsidRPr="0009337A">
        <w:rPr>
          <w:rFonts w:ascii="Arial" w:hAnsi="Arial" w:cs="Arial"/>
          <w:noProof/>
          <w:kern w:val="0"/>
          <w:sz w:val="22"/>
          <w:rPrChange w:id="2237" w:author="Shicheng Guo" w:date="2016-10-02T22:38:00Z">
            <w:rPr>
              <w:rFonts w:ascii="Times New Roman" w:hAnsi="Times New Roman"/>
              <w:noProof/>
              <w:kern w:val="0"/>
              <w:sz w:val="20"/>
              <w:szCs w:val="20"/>
            </w:rPr>
          </w:rPrChange>
        </w:rPr>
        <w:fldChar w:fldCharType="end"/>
      </w:r>
      <w:r w:rsidR="00AA1E63" w:rsidRPr="0009337A">
        <w:rPr>
          <w:rFonts w:ascii="Arial" w:hAnsi="Arial" w:cs="Arial"/>
          <w:noProof/>
          <w:kern w:val="0"/>
          <w:sz w:val="22"/>
          <w:rPrChange w:id="2238" w:author="Shicheng Guo" w:date="2016-10-02T22:38:00Z">
            <w:rPr>
              <w:rFonts w:ascii="Times New Roman" w:hAnsi="Times New Roman"/>
              <w:noProof/>
              <w:kern w:val="0"/>
              <w:sz w:val="20"/>
              <w:szCs w:val="20"/>
            </w:rPr>
          </w:rPrChange>
        </w:rPr>
        <w:t xml:space="preserve">, </w:t>
      </w:r>
      <w:r w:rsidR="00AA1E63" w:rsidRPr="0009337A">
        <w:rPr>
          <w:rFonts w:ascii="Arial" w:hAnsi="Arial" w:cs="Arial"/>
          <w:noProof/>
          <w:kern w:val="0"/>
          <w:sz w:val="22"/>
          <w:rPrChange w:id="2239" w:author="Shicheng Guo" w:date="2016-10-02T22:38:00Z">
            <w:rPr>
              <w:rFonts w:ascii="Times New Roman" w:hAnsi="Times New Roman"/>
              <w:noProof/>
              <w:kern w:val="0"/>
              <w:sz w:val="20"/>
              <w:szCs w:val="20"/>
            </w:rPr>
          </w:rPrChange>
        </w:rPr>
        <w:fldChar w:fldCharType="begin"/>
      </w:r>
      <w:r w:rsidR="00AA1E63" w:rsidRPr="0009337A">
        <w:rPr>
          <w:rFonts w:ascii="Arial" w:hAnsi="Arial" w:cs="Arial"/>
          <w:noProof/>
          <w:kern w:val="0"/>
          <w:sz w:val="22"/>
          <w:rPrChange w:id="2240" w:author="Shicheng Guo" w:date="2016-10-02T22:38:00Z">
            <w:rPr>
              <w:rFonts w:ascii="Times New Roman" w:hAnsi="Times New Roman"/>
              <w:noProof/>
              <w:kern w:val="0"/>
              <w:sz w:val="20"/>
              <w:szCs w:val="20"/>
            </w:rPr>
          </w:rPrChange>
        </w:rPr>
        <w:instrText xml:space="preserve"> HYPERLINK \l "_ENREF_50" \o "Pinto, 2011 #14038" </w:instrText>
      </w:r>
      <w:r w:rsidR="00AA1E63" w:rsidRPr="0009337A">
        <w:rPr>
          <w:rFonts w:ascii="Arial" w:hAnsi="Arial" w:cs="Arial"/>
          <w:noProof/>
          <w:kern w:val="0"/>
          <w:sz w:val="22"/>
          <w:rPrChange w:id="2241" w:author="Shicheng Guo" w:date="2016-10-02T22:38:00Z">
            <w:rPr>
              <w:rFonts w:ascii="Times New Roman" w:hAnsi="Times New Roman"/>
              <w:noProof/>
              <w:kern w:val="0"/>
              <w:sz w:val="20"/>
              <w:szCs w:val="20"/>
            </w:rPr>
          </w:rPrChange>
        </w:rPr>
        <w:fldChar w:fldCharType="separate"/>
      </w:r>
      <w:r w:rsidR="00AA1E63" w:rsidRPr="0009337A">
        <w:rPr>
          <w:rFonts w:ascii="Arial" w:hAnsi="Arial" w:cs="Arial"/>
          <w:noProof/>
          <w:kern w:val="0"/>
          <w:sz w:val="22"/>
          <w:rPrChange w:id="2242" w:author="Shicheng Guo" w:date="2016-10-02T22:38:00Z">
            <w:rPr>
              <w:rFonts w:ascii="Times New Roman" w:hAnsi="Times New Roman"/>
              <w:noProof/>
              <w:kern w:val="0"/>
              <w:sz w:val="20"/>
              <w:szCs w:val="20"/>
            </w:rPr>
          </w:rPrChange>
        </w:rPr>
        <w:t>50</w:t>
      </w:r>
      <w:r w:rsidR="00AA1E63" w:rsidRPr="0009337A">
        <w:rPr>
          <w:rFonts w:ascii="Arial" w:hAnsi="Arial" w:cs="Arial"/>
          <w:noProof/>
          <w:kern w:val="0"/>
          <w:sz w:val="22"/>
          <w:rPrChange w:id="2243" w:author="Shicheng Guo" w:date="2016-10-02T22:38:00Z">
            <w:rPr>
              <w:rFonts w:ascii="Times New Roman" w:hAnsi="Times New Roman"/>
              <w:noProof/>
              <w:kern w:val="0"/>
              <w:sz w:val="20"/>
              <w:szCs w:val="20"/>
            </w:rPr>
          </w:rPrChange>
        </w:rPr>
        <w:fldChar w:fldCharType="end"/>
      </w:r>
      <w:r w:rsidR="00AA1E63" w:rsidRPr="0009337A">
        <w:rPr>
          <w:rFonts w:ascii="Arial" w:hAnsi="Arial" w:cs="Arial"/>
          <w:noProof/>
          <w:kern w:val="0"/>
          <w:sz w:val="22"/>
          <w:rPrChange w:id="2244" w:author="Shicheng Guo" w:date="2016-10-02T22:38:00Z">
            <w:rPr>
              <w:rFonts w:ascii="Times New Roman" w:hAnsi="Times New Roman"/>
              <w:noProof/>
              <w:kern w:val="0"/>
              <w:sz w:val="20"/>
              <w:szCs w:val="20"/>
            </w:rPr>
          </w:rPrChange>
        </w:rPr>
        <w:t>]</w:t>
      </w:r>
      <w:del w:id="2245" w:author="系统管理员" w:date="2016-10-01T21:26:00Z">
        <w:r w:rsidRPr="0009337A" w:rsidDel="00D544F4">
          <w:rPr>
            <w:rFonts w:ascii="Arial" w:hAnsi="Arial" w:cs="Arial"/>
            <w:kern w:val="0"/>
            <w:sz w:val="22"/>
            <w:rPrChange w:id="2246" w:author="Shicheng Guo" w:date="2016-10-02T22:38:00Z">
              <w:rPr>
                <w:rFonts w:ascii="Times New Roman" w:hAnsi="Times New Roman"/>
                <w:kern w:val="0"/>
                <w:sz w:val="20"/>
                <w:szCs w:val="20"/>
              </w:rPr>
            </w:rPrChange>
          </w:rPr>
          <w:fldChar w:fldCharType="end"/>
        </w:r>
      </w:del>
      <w:ins w:id="2247" w:author="系统管理员" w:date="2016-07-29T15:42:00Z">
        <w:r w:rsidR="00765493" w:rsidRPr="0009337A">
          <w:rPr>
            <w:rFonts w:ascii="Arial" w:hAnsi="Arial" w:cs="Arial"/>
            <w:kern w:val="0"/>
            <w:sz w:val="22"/>
            <w:rPrChange w:id="2248" w:author="Shicheng Guo" w:date="2016-10-02T22:38:00Z">
              <w:rPr>
                <w:rFonts w:ascii="Times New Roman" w:hAnsi="Times New Roman"/>
                <w:kern w:val="0"/>
                <w:sz w:val="20"/>
                <w:szCs w:val="20"/>
              </w:rPr>
            </w:rPrChange>
          </w:rPr>
          <w:t>.</w:t>
        </w:r>
      </w:ins>
      <w:ins w:id="2249" w:author="系统管理员" w:date="2016-09-28T16:16:00Z">
        <w:r w:rsidR="00B16F90" w:rsidRPr="0009337A">
          <w:rPr>
            <w:rFonts w:ascii="Arial" w:hAnsi="Arial" w:cs="Arial"/>
            <w:kern w:val="0"/>
            <w:sz w:val="22"/>
            <w:rPrChange w:id="2250" w:author="Shicheng Guo" w:date="2016-10-02T22:38:00Z">
              <w:rPr>
                <w:rFonts w:ascii="Times New Roman" w:hAnsi="Times New Roman"/>
                <w:kern w:val="0"/>
                <w:sz w:val="20"/>
                <w:szCs w:val="20"/>
              </w:rPr>
            </w:rPrChange>
          </w:rPr>
          <w:t xml:space="preserve"> </w:t>
        </w:r>
      </w:ins>
      <w:ins w:id="2251" w:author="系统管理员" w:date="2016-09-28T16:46:00Z">
        <w:r w:rsidR="00873A08" w:rsidRPr="0009337A">
          <w:rPr>
            <w:rFonts w:ascii="Arial" w:hAnsi="Arial" w:cs="Arial"/>
            <w:kern w:val="0"/>
            <w:sz w:val="22"/>
            <w:rPrChange w:id="2252" w:author="Shicheng Guo" w:date="2016-10-02T22:38:00Z">
              <w:rPr>
                <w:rFonts w:ascii="Times New Roman" w:hAnsi="Times New Roman"/>
                <w:kern w:val="0"/>
                <w:sz w:val="20"/>
                <w:szCs w:val="20"/>
              </w:rPr>
            </w:rPrChange>
          </w:rPr>
          <w:t>O</w:t>
        </w:r>
        <w:r w:rsidR="0026314D" w:rsidRPr="0009337A">
          <w:rPr>
            <w:rFonts w:ascii="Arial" w:hAnsi="Arial" w:cs="Arial"/>
            <w:kern w:val="0"/>
            <w:sz w:val="22"/>
            <w:rPrChange w:id="2253" w:author="Shicheng Guo" w:date="2016-10-02T22:38:00Z">
              <w:rPr>
                <w:rFonts w:ascii="Times New Roman" w:hAnsi="Times New Roman"/>
                <w:kern w:val="0"/>
                <w:sz w:val="20"/>
                <w:szCs w:val="20"/>
              </w:rPr>
            </w:rPrChange>
          </w:rPr>
          <w:t>ne study found tha</w:t>
        </w:r>
        <w:r w:rsidR="00873A08" w:rsidRPr="0009337A">
          <w:rPr>
            <w:rFonts w:ascii="Arial" w:hAnsi="Arial" w:cs="Arial"/>
            <w:kern w:val="0"/>
            <w:sz w:val="22"/>
            <w:rPrChange w:id="2254" w:author="Shicheng Guo" w:date="2016-10-02T22:38:00Z">
              <w:rPr>
                <w:rFonts w:ascii="Times New Roman" w:hAnsi="Times New Roman"/>
                <w:kern w:val="0"/>
                <w:sz w:val="20"/>
                <w:szCs w:val="20"/>
              </w:rPr>
            </w:rPrChange>
          </w:rPr>
          <w:t xml:space="preserve">t </w:t>
        </w:r>
      </w:ins>
      <w:ins w:id="2255" w:author="系统管理员" w:date="2016-09-28T16:41:00Z">
        <w:r w:rsidR="001603C1" w:rsidRPr="0009337A">
          <w:rPr>
            <w:rFonts w:ascii="Arial" w:hAnsi="Arial" w:cs="Arial"/>
            <w:kern w:val="0"/>
            <w:sz w:val="22"/>
            <w:rPrChange w:id="2256" w:author="Shicheng Guo" w:date="2016-10-02T22:38:00Z">
              <w:rPr>
                <w:rFonts w:ascii="Times New Roman" w:hAnsi="Times New Roman"/>
                <w:kern w:val="0"/>
                <w:sz w:val="20"/>
                <w:szCs w:val="20"/>
              </w:rPr>
            </w:rPrChange>
          </w:rPr>
          <w:t>Treg cells seems plausible to suppress T</w:t>
        </w:r>
        <w:r w:rsidR="00200876" w:rsidRPr="0009337A">
          <w:rPr>
            <w:rFonts w:ascii="Arial" w:hAnsi="Arial" w:cs="Arial"/>
            <w:kern w:val="0"/>
            <w:sz w:val="22"/>
            <w:rPrChange w:id="2257" w:author="Shicheng Guo" w:date="2016-10-02T22:38:00Z">
              <w:rPr>
                <w:rFonts w:ascii="Times New Roman" w:hAnsi="Times New Roman"/>
                <w:kern w:val="0"/>
                <w:sz w:val="20"/>
                <w:szCs w:val="20"/>
              </w:rPr>
            </w:rPrChange>
          </w:rPr>
          <w:t xml:space="preserve">h17 and Th2-driven fibrosis </w:t>
        </w:r>
      </w:ins>
      <w:ins w:id="2258" w:author="系统管理员" w:date="2016-09-28T16:43:00Z">
        <w:r w:rsidR="00200876" w:rsidRPr="0009337A">
          <w:rPr>
            <w:rFonts w:ascii="Arial" w:hAnsi="Arial" w:cs="Arial"/>
            <w:kern w:val="0"/>
            <w:sz w:val="22"/>
            <w:rPrChange w:id="2259" w:author="Shicheng Guo" w:date="2016-10-02T22:38:00Z">
              <w:rPr>
                <w:rFonts w:ascii="Times New Roman" w:hAnsi="Times New Roman"/>
                <w:kern w:val="0"/>
                <w:sz w:val="20"/>
                <w:szCs w:val="20"/>
              </w:rPr>
            </w:rPrChange>
          </w:rPr>
          <w:t>but exacerbate TGF-</w:t>
        </w:r>
      </w:ins>
      <w:ins w:id="2260" w:author="系统管理员" w:date="2016-09-28T16:44:00Z">
        <w:r w:rsidR="00200876" w:rsidRPr="0009337A">
          <w:rPr>
            <w:rFonts w:ascii="Arial" w:hAnsi="Arial" w:cs="Arial" w:hint="eastAsia"/>
            <w:kern w:val="0"/>
            <w:sz w:val="22"/>
            <w:rPrChange w:id="2261" w:author="Shicheng Guo" w:date="2016-10-02T22:38:00Z">
              <w:rPr>
                <w:rFonts w:ascii="宋体" w:hAnsi="宋体" w:hint="eastAsia"/>
                <w:kern w:val="0"/>
                <w:sz w:val="20"/>
                <w:szCs w:val="20"/>
              </w:rPr>
            </w:rPrChange>
          </w:rPr>
          <w:t>β</w:t>
        </w:r>
        <w:r w:rsidR="00200876" w:rsidRPr="0009337A">
          <w:rPr>
            <w:rFonts w:ascii="Arial" w:hAnsi="Arial" w:cs="Arial"/>
            <w:kern w:val="0"/>
            <w:sz w:val="22"/>
            <w:rPrChange w:id="2262" w:author="Shicheng Guo" w:date="2016-10-02T22:38:00Z">
              <w:rPr>
                <w:rFonts w:ascii="Times New Roman" w:hAnsi="Times New Roman"/>
                <w:kern w:val="0"/>
                <w:sz w:val="20"/>
                <w:szCs w:val="20"/>
              </w:rPr>
            </w:rPrChange>
          </w:rPr>
          <w:t>1-dependent fibrosis</w:t>
        </w:r>
      </w:ins>
      <w:r w:rsidRPr="0009337A">
        <w:rPr>
          <w:rFonts w:ascii="Arial" w:hAnsi="Arial" w:cs="Arial"/>
          <w:kern w:val="0"/>
          <w:sz w:val="22"/>
          <w:rPrChange w:id="2263" w:author="Shicheng Guo" w:date="2016-10-02T22:38:00Z">
            <w:rPr>
              <w:rFonts w:ascii="Times New Roman" w:hAnsi="Times New Roman"/>
              <w:kern w:val="0"/>
              <w:sz w:val="20"/>
              <w:szCs w:val="20"/>
            </w:rPr>
          </w:rPrChange>
        </w:rPr>
        <w:fldChar w:fldCharType="begin"/>
      </w:r>
      <w:r w:rsidR="00D544F4" w:rsidRPr="0009337A">
        <w:rPr>
          <w:rFonts w:ascii="Arial" w:hAnsi="Arial" w:cs="Arial"/>
          <w:kern w:val="0"/>
          <w:sz w:val="22"/>
          <w:rPrChange w:id="2264" w:author="Shicheng Guo" w:date="2016-10-02T22:38:00Z">
            <w:rPr>
              <w:rFonts w:ascii="Times New Roman" w:hAnsi="Times New Roman"/>
              <w:kern w:val="0"/>
              <w:sz w:val="20"/>
              <w:szCs w:val="20"/>
            </w:rPr>
          </w:rPrChange>
        </w:rPr>
        <w:instrText xml:space="preserve"> ADDIN EN.CITE &lt;EndNote&gt;&lt;Cite&gt;&lt;Author&gt;Wynn&lt;/Author&gt;&lt;Year&gt;2012&lt;/Year&gt;&lt;RecNum&gt;568&lt;/RecNum&gt;&lt;DisplayText&gt;[31]&lt;/DisplayText&gt;&lt;record&gt;&lt;rec-number&gt;568&lt;/rec-number&gt;&lt;foreign-keys&gt;&lt;key app="EN" db-id="w0ese0awerxv5me5avdpzvwqf9a5treea0ef" timestamp="1397811535"&gt;568&lt;/key&gt;&lt;key app="ENWeb" db-id=""&gt;0&lt;/key&gt;&lt;/foreign-keys&gt;&lt;ref-type name="Journal Article"&gt;17&lt;/ref-type&gt;&lt;contributors&gt;&lt;authors&gt;&lt;author&gt;Wynn, T. A.&lt;/author&gt;&lt;author&gt;Ramalingam, T. R.&lt;/author&gt;&lt;/authors&gt;&lt;/contributors&gt;&lt;auth-address&gt;Immunopathogenesis Section, Program in Barrier Immunity and Repair, Laboratory of Parasitic Diseases, National Institute of Allergy and Infectious Diseases, National Institutes of Health, Bethesda, Maryland, USA. twynn@niaid.nih.gov&lt;/auth-address&gt;&lt;titles&gt;&lt;title&gt;Mechanisms of fibrosis: therapeutic translation for fibrotic disease&lt;/title&gt;&lt;secondary-title&gt;Nat Med&lt;/secondary-title&gt;&lt;alt-title&gt;Nature medicine&lt;/alt-title&gt;&lt;/titles&gt;&lt;periodical&gt;&lt;full-title&gt;Nat Med&lt;/full-title&gt;&lt;abbr-1&gt;Nature medicine&lt;/abbr-1&gt;&lt;/periodical&gt;&lt;alt-periodical&gt;&lt;full-title&gt;Nat Med&lt;/full-title&gt;&lt;abbr-1&gt;Nature medicine&lt;/abbr-1&gt;&lt;/alt-periodical&gt;&lt;pages&gt;1028-40&lt;/pages&gt;&lt;volume&gt;18&lt;/volume&gt;&lt;number&gt;7&lt;/number&gt;&lt;keywords&gt;&lt;keyword&gt;Fibrosis/genetics/*immunology/pathology/*therapy&lt;/keyword&gt;&lt;keyword&gt;Humans&lt;/keyword&gt;&lt;keyword&gt;Immunity/immunology&lt;/keyword&gt;&lt;keyword&gt;Inflammation Mediators/metabolism&lt;/keyword&gt;&lt;keyword&gt;Myofibroblasts/metabolism/pathology&lt;/keyword&gt;&lt;keyword&gt;*Translational Medical Research&lt;/keyword&gt;&lt;keyword&gt;Wound Healing&lt;/keyword&gt;&lt;/keywords&gt;&lt;dates&gt;&lt;year&gt;2012&lt;/year&gt;&lt;pub-dates&gt;&lt;date&gt;Jul&lt;/date&gt;&lt;/pub-dates&gt;&lt;/dates&gt;&lt;isbn&gt;1546-170X (Electronic)&amp;#xD;1078-8956 (Linking)&lt;/isbn&gt;&lt;accession-num&gt;22772564&lt;/accession-num&gt;&lt;urls&gt;&lt;related-urls&gt;&lt;url&gt;http://www.ncbi.nlm.nih.gov/pubmed/22772564&lt;/url&gt;&lt;/related-urls&gt;&lt;/urls&gt;&lt;custom2&gt;3405917&lt;/custom2&gt;&lt;electronic-resource-num&gt;10.1038/nm.2807&lt;/electronic-resource-num&gt;&lt;/record&gt;&lt;/Cite&gt;&lt;/EndNote&gt;</w:instrText>
      </w:r>
      <w:r w:rsidRPr="0009337A">
        <w:rPr>
          <w:rFonts w:ascii="Arial" w:hAnsi="Arial" w:cs="Arial"/>
          <w:kern w:val="0"/>
          <w:sz w:val="22"/>
          <w:rPrChange w:id="2265" w:author="Shicheng Guo" w:date="2016-10-02T22:38:00Z">
            <w:rPr>
              <w:rFonts w:ascii="Times New Roman" w:hAnsi="Times New Roman"/>
              <w:kern w:val="0"/>
              <w:sz w:val="20"/>
              <w:szCs w:val="20"/>
            </w:rPr>
          </w:rPrChange>
        </w:rPr>
        <w:fldChar w:fldCharType="separate"/>
      </w:r>
      <w:r w:rsidR="00D544F4" w:rsidRPr="0009337A">
        <w:rPr>
          <w:rFonts w:ascii="Arial" w:hAnsi="Arial" w:cs="Arial"/>
          <w:noProof/>
          <w:kern w:val="0"/>
          <w:sz w:val="22"/>
          <w:rPrChange w:id="2266"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2267"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2268" w:author="Shicheng Guo" w:date="2016-10-02T22:38:00Z">
            <w:rPr>
              <w:rFonts w:ascii="Times New Roman" w:hAnsi="Times New Roman"/>
              <w:noProof/>
              <w:kern w:val="0"/>
              <w:sz w:val="20"/>
              <w:szCs w:val="20"/>
            </w:rPr>
          </w:rPrChange>
        </w:rPr>
        <w:instrText xml:space="preserve"> HYPERLINK \l "_ENREF_31" \o "Wynn, 2012 #568" </w:instrText>
      </w:r>
      <w:r w:rsidR="007A6C86" w:rsidRPr="0009337A">
        <w:rPr>
          <w:rFonts w:ascii="Arial" w:hAnsi="Arial" w:cs="Arial"/>
          <w:noProof/>
          <w:kern w:val="0"/>
          <w:sz w:val="22"/>
          <w:rPrChange w:id="2269"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2270" w:author="Shicheng Guo" w:date="2016-10-02T22:38:00Z">
            <w:rPr>
              <w:rFonts w:ascii="Times New Roman" w:hAnsi="Times New Roman"/>
              <w:noProof/>
              <w:kern w:val="0"/>
              <w:sz w:val="20"/>
              <w:szCs w:val="20"/>
            </w:rPr>
          </w:rPrChange>
        </w:rPr>
        <w:t>31</w:t>
      </w:r>
      <w:r w:rsidR="007A6C86" w:rsidRPr="0009337A">
        <w:rPr>
          <w:rFonts w:ascii="Arial" w:hAnsi="Arial" w:cs="Arial"/>
          <w:noProof/>
          <w:kern w:val="0"/>
          <w:sz w:val="22"/>
          <w:rPrChange w:id="2271" w:author="Shicheng Guo" w:date="2016-10-02T22:38:00Z">
            <w:rPr>
              <w:rFonts w:ascii="Times New Roman" w:hAnsi="Times New Roman"/>
              <w:noProof/>
              <w:kern w:val="0"/>
              <w:sz w:val="20"/>
              <w:szCs w:val="20"/>
            </w:rPr>
          </w:rPrChange>
        </w:rPr>
        <w:fldChar w:fldCharType="end"/>
      </w:r>
      <w:r w:rsidR="00D544F4" w:rsidRPr="0009337A">
        <w:rPr>
          <w:rFonts w:ascii="Arial" w:hAnsi="Arial" w:cs="Arial"/>
          <w:noProof/>
          <w:kern w:val="0"/>
          <w:sz w:val="22"/>
          <w:rPrChange w:id="2272" w:author="Shicheng Guo" w:date="2016-10-02T22:38:00Z">
            <w:rPr>
              <w:rFonts w:ascii="Times New Roman" w:hAnsi="Times New Roman"/>
              <w:noProof/>
              <w:kern w:val="0"/>
              <w:sz w:val="20"/>
              <w:szCs w:val="20"/>
            </w:rPr>
          </w:rPrChange>
        </w:rPr>
        <w:t>]</w:t>
      </w:r>
      <w:r w:rsidRPr="0009337A">
        <w:rPr>
          <w:rFonts w:ascii="Arial" w:hAnsi="Arial" w:cs="Arial"/>
          <w:kern w:val="0"/>
          <w:sz w:val="22"/>
          <w:rPrChange w:id="2273" w:author="Shicheng Guo" w:date="2016-10-02T22:38:00Z">
            <w:rPr>
              <w:rFonts w:ascii="Times New Roman" w:hAnsi="Times New Roman"/>
              <w:kern w:val="0"/>
              <w:sz w:val="20"/>
              <w:szCs w:val="20"/>
            </w:rPr>
          </w:rPrChange>
        </w:rPr>
        <w:fldChar w:fldCharType="end"/>
      </w:r>
      <w:ins w:id="2274" w:author="系统管理员" w:date="2016-09-28T16:44:00Z">
        <w:r w:rsidR="00200876" w:rsidRPr="0009337A">
          <w:rPr>
            <w:rFonts w:ascii="Arial" w:hAnsi="Arial" w:cs="Arial"/>
            <w:kern w:val="0"/>
            <w:sz w:val="22"/>
            <w:rPrChange w:id="2275" w:author="Shicheng Guo" w:date="2016-10-02T22:38:00Z">
              <w:rPr>
                <w:rFonts w:ascii="Times New Roman" w:hAnsi="Times New Roman"/>
                <w:kern w:val="0"/>
                <w:sz w:val="20"/>
                <w:szCs w:val="20"/>
              </w:rPr>
            </w:rPrChange>
          </w:rPr>
          <w:t>.</w:t>
        </w:r>
      </w:ins>
      <w:ins w:id="2276" w:author="系统管理员" w:date="2016-09-28T16:47:00Z">
        <w:r w:rsidR="00873A08" w:rsidRPr="0009337A">
          <w:rPr>
            <w:rFonts w:ascii="Arial" w:hAnsi="Arial" w:cs="Arial"/>
            <w:kern w:val="0"/>
            <w:sz w:val="22"/>
            <w:rPrChange w:id="2277" w:author="Shicheng Guo" w:date="2016-10-02T22:38:00Z">
              <w:rPr>
                <w:rFonts w:ascii="Times New Roman" w:hAnsi="Times New Roman"/>
                <w:kern w:val="0"/>
                <w:sz w:val="20"/>
                <w:szCs w:val="20"/>
              </w:rPr>
            </w:rPrChange>
          </w:rPr>
          <w:t xml:space="preserve"> </w:t>
        </w:r>
      </w:ins>
      <w:ins w:id="2278" w:author="系统管理员" w:date="2016-10-02T10:27:00Z">
        <w:r w:rsidRPr="0009337A">
          <w:rPr>
            <w:rFonts w:ascii="Arial" w:hAnsi="Arial" w:cs="Arial"/>
            <w:kern w:val="0"/>
            <w:sz w:val="22"/>
            <w:rPrChange w:id="2279" w:author="Shicheng Guo" w:date="2016-10-02T22:38:00Z">
              <w:rPr>
                <w:rFonts w:ascii="Segoe UI" w:hAnsi="Segoe UI" w:cs="Segoe UI"/>
                <w:kern w:val="0"/>
                <w:sz w:val="18"/>
                <w:szCs w:val="18"/>
              </w:rPr>
            </w:rPrChange>
          </w:rPr>
          <w:t>Accumulating evidence indicates that alterations in Treg frequencies and/or function may contribute to autoimmune diseases</w:t>
        </w:r>
      </w:ins>
      <w:ins w:id="2280" w:author="系统管理员" w:date="2016-10-02T10:28:00Z">
        <w:r w:rsidR="00690250" w:rsidRPr="0009337A">
          <w:rPr>
            <w:rFonts w:ascii="Arial" w:hAnsi="Arial" w:cs="Arial"/>
            <w:kern w:val="0"/>
            <w:sz w:val="22"/>
            <w:rPrChange w:id="2281" w:author="Shicheng Guo" w:date="2016-10-02T22:38:00Z">
              <w:rPr>
                <w:rFonts w:ascii="Times New Roman" w:hAnsi="Times New Roman"/>
                <w:kern w:val="0"/>
                <w:sz w:val="20"/>
                <w:szCs w:val="20"/>
              </w:rPr>
            </w:rPrChange>
          </w:rPr>
          <w:t xml:space="preserve"> </w:t>
        </w:r>
      </w:ins>
      <w:r w:rsidRPr="0009337A">
        <w:rPr>
          <w:rFonts w:ascii="Arial" w:hAnsi="Arial" w:cs="Arial"/>
          <w:kern w:val="0"/>
          <w:sz w:val="22"/>
          <w:rPrChange w:id="2282" w:author="Shicheng Guo" w:date="2016-10-02T22:38:00Z">
            <w:rPr>
              <w:rFonts w:ascii="Times New Roman" w:hAnsi="Times New Roman"/>
              <w:kern w:val="0"/>
              <w:sz w:val="20"/>
              <w:szCs w:val="20"/>
            </w:rPr>
          </w:rPrChange>
        </w:rPr>
        <w:fldChar w:fldCharType="begin">
          <w:fldData xml:space="preserve">PEVuZE5vdGU+PENpdGU+PEF1dGhvcj5NaWNoZWxzLXZhbiBBbWVsc2ZvcnQ8L0F1dGhvcj48WWVh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</w:fldData>
        </w:fldChar>
      </w:r>
      <w:r w:rsidR="00AA1E63" w:rsidRPr="0009337A">
        <w:rPr>
          <w:rFonts w:ascii="Arial" w:hAnsi="Arial" w:cs="Arial"/>
          <w:kern w:val="0"/>
          <w:sz w:val="22"/>
          <w:rPrChange w:id="2283" w:author="Shicheng Guo" w:date="2016-10-02T22:38:00Z">
            <w:rPr>
              <w:rFonts w:ascii="Times New Roman" w:hAnsi="Times New Roman"/>
              <w:kern w:val="0"/>
              <w:sz w:val="20"/>
              <w:szCs w:val="20"/>
            </w:rPr>
          </w:rPrChange>
        </w:rPr>
        <w:instrText xml:space="preserve"> ADDIN EN.CITE </w:instrText>
      </w:r>
      <w:r w:rsidR="00AA1E63" w:rsidRPr="0009337A">
        <w:rPr>
          <w:rFonts w:ascii="Arial" w:hAnsi="Arial" w:cs="Arial"/>
          <w:kern w:val="0"/>
          <w:sz w:val="22"/>
          <w:rPrChange w:id="2284" w:author="Shicheng Guo" w:date="2016-10-02T22:38:00Z">
            <w:rPr>
              <w:rFonts w:ascii="Times New Roman" w:hAnsi="Times New Roman"/>
              <w:kern w:val="0"/>
              <w:sz w:val="20"/>
              <w:szCs w:val="20"/>
            </w:rPr>
          </w:rPrChange>
        </w:rPr>
        <w:fldChar w:fldCharType="begin">
          <w:fldData xml:space="preserve">PEVuZE5vdGU+PENpdGU+PEF1dGhvcj5NaWNoZWxzLXZhbiBBbWVsc2ZvcnQ8L0F1dGhvcj48WWVh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</w:fldData>
        </w:fldChar>
      </w:r>
      <w:r w:rsidR="00AA1E63" w:rsidRPr="0009337A">
        <w:rPr>
          <w:rFonts w:ascii="Arial" w:hAnsi="Arial" w:cs="Arial"/>
          <w:kern w:val="0"/>
          <w:sz w:val="22"/>
          <w:rPrChange w:id="2285" w:author="Shicheng Guo" w:date="2016-10-02T22:38:00Z">
            <w:rPr>
              <w:rFonts w:ascii="Times New Roman" w:hAnsi="Times New Roman"/>
              <w:kern w:val="0"/>
              <w:sz w:val="20"/>
              <w:szCs w:val="20"/>
            </w:rPr>
          </w:rPrChange>
        </w:rPr>
        <w:instrText xml:space="preserve"> ADDIN EN.CITE.DATA </w:instrText>
      </w:r>
      <w:r w:rsidR="00AA1E63" w:rsidRPr="0009337A">
        <w:rPr>
          <w:rFonts w:ascii="Arial" w:hAnsi="Arial" w:cs="Arial"/>
          <w:kern w:val="0"/>
          <w:sz w:val="22"/>
          <w:rPrChange w:id="2286" w:author="Shicheng Guo" w:date="2016-10-02T22:38:00Z">
            <w:rPr>
              <w:rFonts w:ascii="Arial" w:hAnsi="Arial" w:cs="Arial"/>
              <w:kern w:val="0"/>
              <w:sz w:val="22"/>
            </w:rPr>
          </w:rPrChange>
        </w:rPr>
      </w:r>
      <w:r w:rsidR="00AA1E63" w:rsidRPr="0009337A">
        <w:rPr>
          <w:rFonts w:ascii="Arial" w:hAnsi="Arial" w:cs="Arial"/>
          <w:kern w:val="0"/>
          <w:sz w:val="22"/>
          <w:rPrChange w:id="2287"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2288" w:author="Shicheng Guo" w:date="2016-10-02T22:38:00Z">
            <w:rPr>
              <w:rFonts w:ascii="Arial" w:hAnsi="Arial" w:cs="Arial"/>
              <w:kern w:val="0"/>
              <w:sz w:val="22"/>
            </w:rPr>
          </w:rPrChange>
        </w:rPr>
      </w:r>
      <w:r w:rsidRPr="0009337A">
        <w:rPr>
          <w:rFonts w:ascii="Arial" w:hAnsi="Arial" w:cs="Arial"/>
          <w:kern w:val="0"/>
          <w:sz w:val="22"/>
          <w:rPrChange w:id="2289" w:author="Shicheng Guo" w:date="2016-10-02T22:38:00Z">
            <w:rPr>
              <w:rFonts w:ascii="Times New Roman" w:hAnsi="Times New Roman"/>
              <w:kern w:val="0"/>
              <w:sz w:val="20"/>
              <w:szCs w:val="20"/>
            </w:rPr>
          </w:rPrChange>
        </w:rPr>
        <w:fldChar w:fldCharType="separate"/>
      </w:r>
      <w:r w:rsidR="00AA1E63" w:rsidRPr="0009337A">
        <w:rPr>
          <w:rFonts w:ascii="Arial" w:hAnsi="Arial" w:cs="Arial"/>
          <w:noProof/>
          <w:kern w:val="0"/>
          <w:sz w:val="22"/>
          <w:rPrChange w:id="2290"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2291"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2292" w:author="Shicheng Guo" w:date="2016-10-02T22:38:00Z">
            <w:rPr>
              <w:rFonts w:ascii="Times New Roman" w:hAnsi="Times New Roman"/>
              <w:noProof/>
              <w:kern w:val="0"/>
              <w:sz w:val="20"/>
              <w:szCs w:val="20"/>
            </w:rPr>
          </w:rPrChange>
        </w:rPr>
        <w:instrText xml:space="preserve"> HYPERLINK \l "_ENREF_50" \o "Michels-van Amelsfort, 2011 #4889" </w:instrText>
      </w:r>
      <w:r w:rsidR="007A6C86" w:rsidRPr="0009337A">
        <w:rPr>
          <w:rFonts w:ascii="Arial" w:hAnsi="Arial" w:cs="Arial"/>
          <w:noProof/>
          <w:kern w:val="0"/>
          <w:sz w:val="22"/>
          <w:rPrChange w:id="2293"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2294" w:author="Shicheng Guo" w:date="2016-10-02T22:38:00Z">
            <w:rPr>
              <w:rFonts w:ascii="Times New Roman" w:hAnsi="Times New Roman"/>
              <w:noProof/>
              <w:kern w:val="0"/>
              <w:sz w:val="20"/>
              <w:szCs w:val="20"/>
            </w:rPr>
          </w:rPrChange>
        </w:rPr>
        <w:t>50</w:t>
      </w:r>
      <w:r w:rsidR="007A6C86" w:rsidRPr="0009337A">
        <w:rPr>
          <w:rFonts w:ascii="Arial" w:hAnsi="Arial" w:cs="Arial"/>
          <w:noProof/>
          <w:kern w:val="0"/>
          <w:sz w:val="22"/>
          <w:rPrChange w:id="2295" w:author="Shicheng Guo" w:date="2016-10-02T22:38:00Z">
            <w:rPr>
              <w:rFonts w:ascii="Times New Roman" w:hAnsi="Times New Roman"/>
              <w:noProof/>
              <w:kern w:val="0"/>
              <w:sz w:val="20"/>
              <w:szCs w:val="20"/>
            </w:rPr>
          </w:rPrChange>
        </w:rPr>
        <w:fldChar w:fldCharType="end"/>
      </w:r>
      <w:r w:rsidR="00AA1E63" w:rsidRPr="0009337A">
        <w:rPr>
          <w:rFonts w:ascii="Arial" w:hAnsi="Arial" w:cs="Arial"/>
          <w:noProof/>
          <w:kern w:val="0"/>
          <w:sz w:val="22"/>
          <w:rPrChange w:id="2296" w:author="Shicheng Guo" w:date="2016-10-02T22:38:00Z">
            <w:rPr>
              <w:rFonts w:ascii="Times New Roman" w:hAnsi="Times New Roman"/>
              <w:noProof/>
              <w:kern w:val="0"/>
              <w:sz w:val="20"/>
              <w:szCs w:val="20"/>
            </w:rPr>
          </w:rPrChange>
        </w:rPr>
        <w:t>]</w:t>
      </w:r>
      <w:r w:rsidRPr="0009337A">
        <w:rPr>
          <w:rFonts w:ascii="Arial" w:hAnsi="Arial" w:cs="Arial"/>
          <w:kern w:val="0"/>
          <w:sz w:val="22"/>
          <w:rPrChange w:id="2297" w:author="Shicheng Guo" w:date="2016-10-02T22:38:00Z">
            <w:rPr>
              <w:rFonts w:ascii="Times New Roman" w:hAnsi="Times New Roman"/>
              <w:kern w:val="0"/>
              <w:sz w:val="20"/>
              <w:szCs w:val="20"/>
            </w:rPr>
          </w:rPrChange>
        </w:rPr>
        <w:fldChar w:fldCharType="end"/>
      </w:r>
      <w:ins w:id="2298" w:author="系统管理员" w:date="2016-10-02T10:27:00Z">
        <w:r w:rsidRPr="0009337A">
          <w:rPr>
            <w:rFonts w:ascii="Arial" w:hAnsi="Arial" w:cs="Arial"/>
            <w:kern w:val="0"/>
            <w:sz w:val="22"/>
            <w:rPrChange w:id="2299" w:author="Shicheng Guo" w:date="2016-10-02T22:38:00Z">
              <w:rPr>
                <w:rFonts w:ascii="Segoe UI" w:hAnsi="Segoe UI" w:cs="Segoe UI"/>
                <w:kern w:val="0"/>
                <w:sz w:val="18"/>
                <w:szCs w:val="18"/>
              </w:rPr>
            </w:rPrChange>
          </w:rPr>
          <w:t>.</w:t>
        </w:r>
      </w:ins>
      <w:ins w:id="2300" w:author="系统管理员" w:date="2016-10-02T10:29:00Z">
        <w:r w:rsidR="00EA358F" w:rsidRPr="0009337A">
          <w:rPr>
            <w:rFonts w:ascii="Arial" w:hAnsi="Arial" w:cs="Arial"/>
            <w:kern w:val="0"/>
            <w:sz w:val="22"/>
            <w:rPrChange w:id="2301" w:author="Shicheng Guo" w:date="2016-10-02T22:38:00Z">
              <w:rPr>
                <w:rFonts w:ascii="Times New Roman" w:hAnsi="Times New Roman"/>
                <w:kern w:val="0"/>
                <w:sz w:val="20"/>
                <w:szCs w:val="20"/>
              </w:rPr>
            </w:rPrChange>
          </w:rPr>
          <w:t xml:space="preserve"> In our research, IFN </w:t>
        </w:r>
        <w:r w:rsidR="00EA358F" w:rsidRPr="0009337A">
          <w:rPr>
            <w:rFonts w:ascii="Arial" w:hAnsi="Arial" w:cs="Arial" w:hint="eastAsia"/>
            <w:kern w:val="0"/>
            <w:sz w:val="22"/>
            <w:rPrChange w:id="2302" w:author="Shicheng Guo" w:date="2016-10-02T22:38:00Z">
              <w:rPr>
                <w:rFonts w:ascii="宋体" w:hAnsi="宋体" w:hint="eastAsia"/>
                <w:kern w:val="0"/>
                <w:sz w:val="20"/>
                <w:szCs w:val="20"/>
              </w:rPr>
            </w:rPrChange>
          </w:rPr>
          <w:t>α</w:t>
        </w:r>
        <w:r w:rsidR="00EA358F" w:rsidRPr="0009337A">
          <w:rPr>
            <w:rFonts w:ascii="Arial" w:hAnsi="Arial" w:cs="Arial"/>
            <w:kern w:val="0"/>
            <w:sz w:val="22"/>
            <w:rPrChange w:id="2303" w:author="Shicheng Guo" w:date="2016-10-02T22:38:00Z">
              <w:rPr>
                <w:rFonts w:ascii="Times New Roman" w:hAnsi="Times New Roman"/>
                <w:kern w:val="0"/>
                <w:sz w:val="20"/>
                <w:szCs w:val="20"/>
              </w:rPr>
            </w:rPrChange>
          </w:rPr>
          <w:t xml:space="preserve"> and </w:t>
        </w:r>
        <w:r w:rsidR="00EA358F" w:rsidRPr="0009337A">
          <w:rPr>
            <w:rFonts w:ascii="Arial" w:hAnsi="Arial" w:cs="Arial" w:hint="eastAsia"/>
            <w:kern w:val="0"/>
            <w:sz w:val="22"/>
            <w:rPrChange w:id="2304" w:author="Shicheng Guo" w:date="2016-10-02T22:38:00Z">
              <w:rPr>
                <w:rFonts w:ascii="Times New Roman" w:hAnsi="Times New Roman" w:hint="eastAsia"/>
                <w:kern w:val="0"/>
                <w:sz w:val="20"/>
                <w:szCs w:val="20"/>
              </w:rPr>
            </w:rPrChange>
          </w:rPr>
          <w:t>β</w:t>
        </w:r>
        <w:r w:rsidR="00EA358F" w:rsidRPr="0009337A">
          <w:rPr>
            <w:rFonts w:ascii="Arial" w:hAnsi="Arial" w:cs="Arial"/>
            <w:kern w:val="0"/>
            <w:sz w:val="22"/>
            <w:rPrChange w:id="2305" w:author="Shicheng Guo" w:date="2016-10-02T22:38:00Z">
              <w:rPr>
                <w:rFonts w:ascii="Times New Roman" w:hAnsi="Times New Roman"/>
                <w:kern w:val="0"/>
                <w:sz w:val="20"/>
                <w:szCs w:val="20"/>
              </w:rPr>
            </w:rPrChange>
          </w:rPr>
          <w:t xml:space="preserve">led to the hypomethelation of type I IFN-associated genes and induced Th cells differentiation to </w:t>
        </w:r>
        <w:r w:rsidR="00EA358F" w:rsidRPr="0009337A">
          <w:rPr>
            <w:rFonts w:ascii="Arial" w:hAnsi="Arial" w:cs="Arial"/>
            <w:kern w:val="0"/>
            <w:sz w:val="22"/>
            <w:rPrChange w:id="2306" w:author="Shicheng Guo" w:date="2016-10-02T22:38:00Z">
              <w:rPr>
                <w:rFonts w:ascii="Times New Roman" w:hAnsi="Times New Roman"/>
                <w:kern w:val="0"/>
                <w:sz w:val="20"/>
                <w:szCs w:val="20"/>
                <w:highlight w:val="yellow"/>
              </w:rPr>
            </w:rPrChange>
          </w:rPr>
          <w:t>Th17</w:t>
        </w:r>
        <w:r w:rsidR="00EA358F" w:rsidRPr="0009337A">
          <w:rPr>
            <w:rFonts w:ascii="Arial" w:hAnsi="Arial" w:cs="Arial"/>
            <w:kern w:val="0"/>
            <w:sz w:val="22"/>
            <w:rPrChange w:id="2307" w:author="Shicheng Guo" w:date="2016-10-02T22:38:00Z">
              <w:rPr>
                <w:rFonts w:ascii="Times New Roman" w:hAnsi="Times New Roman"/>
                <w:kern w:val="0"/>
                <w:sz w:val="20"/>
                <w:szCs w:val="20"/>
              </w:rPr>
            </w:rPrChange>
          </w:rPr>
          <w:t xml:space="preserve"> and TGF-</w:t>
        </w:r>
        <w:r w:rsidR="00EA358F" w:rsidRPr="0009337A">
          <w:rPr>
            <w:rFonts w:ascii="Arial" w:hAnsi="Arial" w:cs="Arial" w:hint="eastAsia"/>
            <w:kern w:val="0"/>
            <w:sz w:val="22"/>
            <w:rPrChange w:id="2308" w:author="Shicheng Guo" w:date="2016-10-02T22:38:00Z">
              <w:rPr>
                <w:rFonts w:ascii="宋体" w:hAnsi="宋体" w:hint="eastAsia"/>
                <w:kern w:val="0"/>
                <w:sz w:val="20"/>
                <w:szCs w:val="20"/>
              </w:rPr>
            </w:rPrChange>
          </w:rPr>
          <w:t>β</w:t>
        </w:r>
        <w:r w:rsidR="00EA358F" w:rsidRPr="0009337A">
          <w:rPr>
            <w:rFonts w:ascii="Arial" w:hAnsi="Arial" w:cs="Arial"/>
            <w:kern w:val="0"/>
            <w:sz w:val="22"/>
            <w:rPrChange w:id="2309" w:author="Shicheng Guo" w:date="2016-10-02T22:38:00Z">
              <w:rPr>
                <w:rFonts w:ascii="Times New Roman" w:hAnsi="Times New Roman"/>
                <w:kern w:val="0"/>
                <w:sz w:val="20"/>
                <w:szCs w:val="20"/>
              </w:rPr>
            </w:rPrChange>
          </w:rPr>
          <w:t xml:space="preserve">1-produing Treg cells, which can cause the fibrosis. In some sense, </w:t>
        </w:r>
      </w:ins>
      <w:ins w:id="2310" w:author="系统管理员" w:date="2016-10-02T16:09:00Z">
        <w:r w:rsidR="0058200C" w:rsidRPr="0009337A">
          <w:rPr>
            <w:rFonts w:ascii="Arial" w:hAnsi="Arial" w:cs="Arial"/>
            <w:kern w:val="0"/>
            <w:sz w:val="22"/>
            <w:rPrChange w:id="2311" w:author="Shicheng Guo" w:date="2016-10-02T22:38:00Z">
              <w:rPr>
                <w:rFonts w:ascii="Times New Roman" w:hAnsi="Times New Roman"/>
                <w:kern w:val="0"/>
                <w:sz w:val="20"/>
                <w:szCs w:val="20"/>
              </w:rPr>
            </w:rPrChange>
          </w:rPr>
          <w:t xml:space="preserve">our research indicated that </w:t>
        </w:r>
      </w:ins>
      <w:ins w:id="2312" w:author="系统管理员" w:date="2016-10-02T16:06:00Z">
        <w:r w:rsidR="00023DCE" w:rsidRPr="0009337A">
          <w:rPr>
            <w:rFonts w:ascii="Arial" w:hAnsi="Arial" w:cs="Arial"/>
            <w:kern w:val="0"/>
            <w:sz w:val="22"/>
            <w:rPrChange w:id="2313" w:author="Shicheng Guo" w:date="2016-10-02T22:38:00Z">
              <w:rPr>
                <w:rFonts w:ascii="Times New Roman" w:hAnsi="Times New Roman"/>
                <w:kern w:val="0"/>
                <w:sz w:val="20"/>
                <w:szCs w:val="20"/>
              </w:rPr>
            </w:rPrChange>
          </w:rPr>
          <w:t xml:space="preserve">the therapy with </w:t>
        </w:r>
      </w:ins>
      <w:ins w:id="2314" w:author="系统管理员" w:date="2016-10-02T10:29:00Z">
        <w:r w:rsidR="00EA358F" w:rsidRPr="0009337A">
          <w:rPr>
            <w:rFonts w:ascii="Arial" w:hAnsi="Arial" w:cs="Arial"/>
            <w:kern w:val="0"/>
            <w:sz w:val="22"/>
            <w:rPrChange w:id="2315" w:author="Shicheng Guo" w:date="2016-10-02T22:38:00Z">
              <w:rPr>
                <w:rFonts w:ascii="Times New Roman" w:hAnsi="Times New Roman"/>
                <w:kern w:val="0"/>
                <w:sz w:val="20"/>
                <w:szCs w:val="20"/>
              </w:rPr>
            </w:rPrChange>
          </w:rPr>
          <w:t xml:space="preserve">type I IFN maybe result in the fibrosis as an adverse effect through producing Th17 and profibortic Treg, although </w:t>
        </w:r>
      </w:ins>
      <w:ins w:id="2316" w:author="系统管理员" w:date="2016-10-02T16:10:00Z">
        <w:r w:rsidR="000A4BA2" w:rsidRPr="0009337A">
          <w:rPr>
            <w:rFonts w:ascii="Arial" w:hAnsi="Arial" w:cs="Arial"/>
            <w:kern w:val="0"/>
            <w:sz w:val="22"/>
            <w:rPrChange w:id="2317" w:author="Shicheng Guo" w:date="2016-10-02T22:38:00Z">
              <w:rPr>
                <w:rFonts w:ascii="Times New Roman" w:hAnsi="Times New Roman"/>
                <w:kern w:val="0"/>
                <w:sz w:val="20"/>
                <w:szCs w:val="20"/>
              </w:rPr>
            </w:rPrChange>
          </w:rPr>
          <w:t xml:space="preserve">Treg can </w:t>
        </w:r>
      </w:ins>
      <w:ins w:id="2318" w:author="系统管理员" w:date="2016-10-02T10:29:00Z">
        <w:r w:rsidR="00EA358F" w:rsidRPr="0009337A">
          <w:rPr>
            <w:rFonts w:ascii="Arial" w:hAnsi="Arial" w:cs="Arial"/>
            <w:kern w:val="0"/>
            <w:sz w:val="22"/>
            <w:rPrChange w:id="2319" w:author="Shicheng Guo" w:date="2016-10-02T22:38:00Z">
              <w:rPr>
                <w:rFonts w:ascii="Times New Roman" w:hAnsi="Times New Roman"/>
                <w:kern w:val="0"/>
                <w:sz w:val="20"/>
                <w:szCs w:val="20"/>
                <w:highlight w:val="yellow"/>
              </w:rPr>
            </w:rPrChange>
          </w:rPr>
          <w:t>allivate</w:t>
        </w:r>
        <w:r w:rsidR="00EA358F" w:rsidRPr="0009337A">
          <w:rPr>
            <w:rFonts w:ascii="Arial" w:hAnsi="Arial" w:cs="Arial"/>
            <w:kern w:val="0"/>
            <w:sz w:val="22"/>
            <w:rPrChange w:id="2320" w:author="Shicheng Guo" w:date="2016-10-02T22:38:00Z">
              <w:rPr>
                <w:rFonts w:ascii="Times New Roman" w:hAnsi="Times New Roman"/>
                <w:kern w:val="0"/>
                <w:sz w:val="20"/>
                <w:szCs w:val="20"/>
              </w:rPr>
            </w:rPrChange>
          </w:rPr>
          <w:t xml:space="preserve"> inflammation.</w:t>
        </w:r>
      </w:ins>
    </w:p>
    <w:p w:rsidR="00830007" w:rsidRPr="0009337A" w:rsidRDefault="00346056">
      <w:pPr>
        <w:autoSpaceDE w:val="0"/>
        <w:autoSpaceDN w:val="0"/>
        <w:adjustRightInd w:val="0"/>
        <w:ind w:firstLineChars="100" w:firstLine="220"/>
        <w:rPr>
          <w:ins w:id="2321" w:author="系统管理员" w:date="2016-09-28T16:21:00Z"/>
          <w:rFonts w:ascii="Arial" w:hAnsi="Arial" w:cs="Arial"/>
          <w:kern w:val="0"/>
          <w:sz w:val="22"/>
          <w:rPrChange w:id="2322" w:author="Shicheng Guo" w:date="2016-10-02T22:38:00Z">
            <w:rPr>
              <w:ins w:id="2323" w:author="系统管理员" w:date="2016-09-28T16:21:00Z"/>
              <w:rFonts w:ascii="Times New Roman" w:hAnsi="Times New Roman"/>
              <w:kern w:val="0"/>
              <w:sz w:val="20"/>
              <w:szCs w:val="20"/>
            </w:rPr>
          </w:rPrChange>
        </w:rPr>
        <w:pPrChange w:id="2324" w:author="Shicheng Guo" w:date="2016-10-02T22:40:00Z">
          <w:pPr>
            <w:autoSpaceDE w:val="0"/>
            <w:autoSpaceDN w:val="0"/>
            <w:adjustRightInd w:val="0"/>
          </w:pPr>
        </w:pPrChange>
      </w:pPr>
      <w:ins w:id="2325" w:author="系统管理员" w:date="2016-09-09T15:22:00Z">
        <w:r w:rsidRPr="0009337A">
          <w:rPr>
            <w:rFonts w:ascii="Arial" w:hAnsi="Arial" w:cs="Arial"/>
            <w:kern w:val="0"/>
            <w:sz w:val="22"/>
            <w:rPrChange w:id="2326" w:author="Shicheng Guo" w:date="2016-10-02T22:38:00Z">
              <w:rPr>
                <w:rFonts w:ascii="Times New Roman" w:hAnsi="Times New Roman"/>
                <w:kern w:val="0"/>
                <w:sz w:val="20"/>
                <w:szCs w:val="20"/>
              </w:rPr>
            </w:rPrChange>
          </w:rPr>
          <w:t xml:space="preserve">As for why SSc patients have up-regualted expression of type I interferon, </w:t>
        </w:r>
      </w:ins>
      <w:ins w:id="2327" w:author="系统管理员" w:date="2016-09-09T15:24:00Z">
        <w:r w:rsidRPr="0009337A">
          <w:rPr>
            <w:rFonts w:ascii="Arial" w:hAnsi="Arial" w:cs="Arial"/>
            <w:kern w:val="0"/>
            <w:sz w:val="22"/>
            <w:rPrChange w:id="2328" w:author="Shicheng Guo" w:date="2016-10-02T22:38:00Z">
              <w:rPr>
                <w:rFonts w:ascii="Times New Roman" w:hAnsi="Times New Roman"/>
                <w:kern w:val="0"/>
                <w:sz w:val="20"/>
                <w:szCs w:val="20"/>
              </w:rPr>
            </w:rPrChange>
          </w:rPr>
          <w:t xml:space="preserve">we thought virus infection maybe </w:t>
        </w:r>
      </w:ins>
      <w:ins w:id="2329" w:author="系统管理员" w:date="2016-09-09T15:26:00Z">
        <w:r w:rsidRPr="0009337A">
          <w:rPr>
            <w:rFonts w:ascii="Arial" w:hAnsi="Arial" w:cs="Arial"/>
            <w:kern w:val="0"/>
            <w:sz w:val="22"/>
            <w:rPrChange w:id="2330" w:author="Shicheng Guo" w:date="2016-10-02T22:38:00Z">
              <w:rPr>
                <w:rFonts w:ascii="Times New Roman" w:hAnsi="Times New Roman"/>
                <w:kern w:val="0"/>
                <w:sz w:val="20"/>
                <w:szCs w:val="20"/>
              </w:rPr>
            </w:rPrChange>
          </w:rPr>
          <w:t xml:space="preserve">one of </w:t>
        </w:r>
      </w:ins>
      <w:ins w:id="2331" w:author="系统管理员" w:date="2016-09-09T15:24:00Z">
        <w:r w:rsidRPr="0009337A">
          <w:rPr>
            <w:rFonts w:ascii="Arial" w:hAnsi="Arial" w:cs="Arial"/>
            <w:kern w:val="0"/>
            <w:sz w:val="22"/>
            <w:rPrChange w:id="2332" w:author="Shicheng Guo" w:date="2016-10-02T22:38:00Z">
              <w:rPr>
                <w:rFonts w:ascii="Times New Roman" w:hAnsi="Times New Roman"/>
                <w:kern w:val="0"/>
                <w:sz w:val="20"/>
                <w:szCs w:val="20"/>
              </w:rPr>
            </w:rPrChange>
          </w:rPr>
          <w:t>the</w:t>
        </w:r>
      </w:ins>
      <w:ins w:id="2333" w:author="系统管理员" w:date="2016-09-09T15:26:00Z">
        <w:r w:rsidRPr="0009337A">
          <w:rPr>
            <w:rFonts w:ascii="Arial" w:hAnsi="Arial" w:cs="Arial"/>
            <w:kern w:val="0"/>
            <w:sz w:val="22"/>
            <w:rPrChange w:id="2334" w:author="Shicheng Guo" w:date="2016-10-02T22:38:00Z">
              <w:rPr>
                <w:rFonts w:ascii="Times New Roman" w:hAnsi="Times New Roman"/>
                <w:kern w:val="0"/>
                <w:sz w:val="20"/>
                <w:szCs w:val="20"/>
              </w:rPr>
            </w:rPrChange>
          </w:rPr>
          <w:t xml:space="preserve"> important</w:t>
        </w:r>
      </w:ins>
      <w:ins w:id="2335" w:author="系统管理员" w:date="2016-09-09T15:24:00Z">
        <w:r w:rsidRPr="0009337A">
          <w:rPr>
            <w:rFonts w:ascii="Arial" w:hAnsi="Arial" w:cs="Arial"/>
            <w:kern w:val="0"/>
            <w:sz w:val="22"/>
            <w:rPrChange w:id="2336" w:author="Shicheng Guo" w:date="2016-10-02T22:38:00Z">
              <w:rPr>
                <w:rFonts w:ascii="Times New Roman" w:hAnsi="Times New Roman"/>
                <w:kern w:val="0"/>
                <w:sz w:val="20"/>
                <w:szCs w:val="20"/>
              </w:rPr>
            </w:rPrChange>
          </w:rPr>
          <w:t xml:space="preserve"> cause</w:t>
        </w:r>
      </w:ins>
      <w:ins w:id="2337" w:author="系统管理员" w:date="2016-09-09T15:26:00Z">
        <w:r w:rsidRPr="0009337A">
          <w:rPr>
            <w:rFonts w:ascii="Arial" w:hAnsi="Arial" w:cs="Arial"/>
            <w:kern w:val="0"/>
            <w:sz w:val="22"/>
            <w:rPrChange w:id="2338" w:author="Shicheng Guo" w:date="2016-10-02T22:38:00Z">
              <w:rPr>
                <w:rFonts w:ascii="Times New Roman" w:hAnsi="Times New Roman"/>
                <w:kern w:val="0"/>
                <w:sz w:val="20"/>
                <w:szCs w:val="20"/>
              </w:rPr>
            </w:rPrChange>
          </w:rPr>
          <w:t xml:space="preserve">s. </w:t>
        </w:r>
      </w:ins>
      <w:ins w:id="2339" w:author="系统管理员" w:date="2016-09-09T15:28:00Z">
        <w:r w:rsidRPr="0009337A">
          <w:rPr>
            <w:rFonts w:ascii="Arial" w:hAnsi="Arial" w:cs="Arial"/>
            <w:kern w:val="0"/>
            <w:sz w:val="22"/>
            <w:rPrChange w:id="2340" w:author="Shicheng Guo" w:date="2016-10-02T22:38:00Z">
              <w:rPr>
                <w:sz w:val="12"/>
                <w:szCs w:val="12"/>
              </w:rPr>
            </w:rPrChange>
          </w:rPr>
          <w:t xml:space="preserve">West Nile virus </w:t>
        </w:r>
      </w:ins>
      <w:ins w:id="2341" w:author="系统管理员" w:date="2016-10-02T09:32:00Z">
        <w:r w:rsidRPr="0009337A">
          <w:rPr>
            <w:rFonts w:ascii="Arial" w:hAnsi="Arial" w:cs="Arial"/>
            <w:color w:val="000000" w:themeColor="text1"/>
            <w:kern w:val="0"/>
            <w:sz w:val="22"/>
            <w:rPrChange w:id="2342" w:author="Shicheng Guo" w:date="2016-10-02T22:38:00Z">
              <w:rPr>
                <w:rFonts w:ascii="Times New Roman" w:hAnsi="Times New Roman"/>
                <w:kern w:val="0"/>
                <w:sz w:val="20"/>
                <w:szCs w:val="20"/>
                <w:highlight w:val="yellow"/>
              </w:rPr>
            </w:rPrChange>
          </w:rPr>
          <w:t>(WN</w:t>
        </w:r>
      </w:ins>
      <w:ins w:id="2343" w:author="系统管理员" w:date="2016-10-02T09:40:00Z">
        <w:r w:rsidRPr="0009337A">
          <w:rPr>
            <w:rFonts w:ascii="Arial" w:hAnsi="Arial" w:cs="Arial"/>
            <w:color w:val="000000" w:themeColor="text1"/>
            <w:kern w:val="0"/>
            <w:sz w:val="22"/>
            <w:rPrChange w:id="2344" w:author="Shicheng Guo" w:date="2016-10-02T22:38:00Z">
              <w:rPr>
                <w:rFonts w:ascii="Times New Roman" w:hAnsi="Times New Roman"/>
                <w:color w:val="FF0000"/>
                <w:kern w:val="0"/>
                <w:sz w:val="20"/>
                <w:szCs w:val="20"/>
                <w:highlight w:val="yellow"/>
              </w:rPr>
            </w:rPrChange>
          </w:rPr>
          <w:t>V</w:t>
        </w:r>
      </w:ins>
      <w:ins w:id="2345" w:author="系统管理员" w:date="2016-10-02T09:32:00Z">
        <w:r w:rsidRPr="0009337A">
          <w:rPr>
            <w:rFonts w:ascii="Arial" w:hAnsi="Arial" w:cs="Arial"/>
            <w:color w:val="000000" w:themeColor="text1"/>
            <w:kern w:val="0"/>
            <w:sz w:val="22"/>
            <w:rPrChange w:id="2346" w:author="Shicheng Guo" w:date="2016-10-02T22:38:00Z">
              <w:rPr>
                <w:rFonts w:ascii="Times New Roman" w:hAnsi="Times New Roman"/>
                <w:kern w:val="0"/>
                <w:sz w:val="20"/>
                <w:szCs w:val="20"/>
                <w:highlight w:val="yellow"/>
              </w:rPr>
            </w:rPrChange>
          </w:rPr>
          <w:t>)</w:t>
        </w:r>
        <w:r w:rsidRPr="0009337A">
          <w:rPr>
            <w:rFonts w:ascii="Arial" w:hAnsi="Arial" w:cs="Arial"/>
            <w:kern w:val="0"/>
            <w:sz w:val="22"/>
            <w:rPrChange w:id="2347" w:author="Shicheng Guo" w:date="2016-10-02T22:38:00Z">
              <w:rPr>
                <w:rFonts w:ascii="Times New Roman" w:hAnsi="Times New Roman"/>
                <w:kern w:val="0"/>
                <w:sz w:val="20"/>
                <w:szCs w:val="20"/>
                <w:highlight w:val="yellow"/>
              </w:rPr>
            </w:rPrChange>
          </w:rPr>
          <w:t xml:space="preserve"> </w:t>
        </w:r>
      </w:ins>
      <w:ins w:id="2348" w:author="系统管理员" w:date="2016-09-09T15:28:00Z">
        <w:r w:rsidRPr="0009337A">
          <w:rPr>
            <w:rFonts w:ascii="Arial" w:hAnsi="Arial" w:cs="Arial"/>
            <w:kern w:val="0"/>
            <w:sz w:val="22"/>
            <w:rPrChange w:id="2349" w:author="Shicheng Guo" w:date="2016-10-02T22:38:00Z">
              <w:rPr>
                <w:sz w:val="12"/>
                <w:szCs w:val="12"/>
              </w:rPr>
            </w:rPrChange>
          </w:rPr>
          <w:t xml:space="preserve">infection can lead to </w:t>
        </w:r>
      </w:ins>
      <w:ins w:id="2350" w:author="系统管理员" w:date="2016-09-09T15:29:00Z">
        <w:r w:rsidRPr="0009337A">
          <w:rPr>
            <w:rFonts w:ascii="Arial" w:hAnsi="Arial" w:cs="Arial"/>
            <w:kern w:val="0"/>
            <w:sz w:val="22"/>
            <w:rPrChange w:id="2351" w:author="Shicheng Guo" w:date="2016-10-02T22:38:00Z">
              <w:rPr>
                <w:rFonts w:ascii="Times New Roman" w:hAnsi="Times New Roman"/>
                <w:kern w:val="0"/>
                <w:sz w:val="20"/>
                <w:szCs w:val="20"/>
              </w:rPr>
            </w:rPrChange>
          </w:rPr>
          <w:t>the overexpression of type I interferon in healthy controls</w:t>
        </w:r>
      </w:ins>
      <w:ins w:id="2352" w:author="系统管理员" w:date="2016-10-02T16:05:00Z">
        <w:r w:rsidR="00023DCE" w:rsidRPr="0009337A">
          <w:rPr>
            <w:rFonts w:ascii="Arial" w:hAnsi="Arial" w:cs="Arial"/>
            <w:kern w:val="0"/>
            <w:sz w:val="22"/>
            <w:rPrChange w:id="2353" w:author="Shicheng Guo" w:date="2016-10-02T22:38:00Z">
              <w:rPr>
                <w:rFonts w:ascii="Times New Roman" w:hAnsi="Times New Roman"/>
                <w:kern w:val="0"/>
                <w:sz w:val="20"/>
                <w:szCs w:val="20"/>
              </w:rPr>
            </w:rPrChange>
          </w:rPr>
          <w:t xml:space="preserve"> </w:t>
        </w:r>
      </w:ins>
      <w:r w:rsidRPr="0009337A">
        <w:rPr>
          <w:rFonts w:ascii="Arial" w:hAnsi="Arial" w:cs="Arial"/>
          <w:kern w:val="0"/>
          <w:sz w:val="22"/>
          <w:rPrChange w:id="2354" w:author="Shicheng Guo" w:date="2016-10-02T22:38:00Z">
            <w:rPr>
              <w:rFonts w:ascii="Times New Roman" w:hAnsi="Times New Roman"/>
              <w:kern w:val="0"/>
              <w:sz w:val="20"/>
              <w:szCs w:val="20"/>
              <w:highlight w:val="yellow"/>
            </w:rPr>
          </w:rPrChange>
        </w:rPr>
        <w:fldChar w:fldCharType="begin">
          <w:fldData xml:space="preserve">PEVuZE5vdGU+PENpdGU+PEF1dGhvcj5QaW50bzwvQXV0aG9yPjxZZWFyPjIwMTE8L1llYXI+PFJl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</w:fldData>
        </w:fldChar>
      </w:r>
      <w:r w:rsidR="00AA1E63" w:rsidRPr="0009337A">
        <w:rPr>
          <w:rFonts w:ascii="Arial" w:hAnsi="Arial" w:cs="Arial"/>
          <w:kern w:val="0"/>
          <w:sz w:val="22"/>
          <w:rPrChange w:id="2355" w:author="Shicheng Guo" w:date="2016-10-02T22:38:00Z">
            <w:rPr>
              <w:rFonts w:ascii="Times New Roman" w:hAnsi="Times New Roman"/>
              <w:kern w:val="0"/>
              <w:sz w:val="20"/>
              <w:szCs w:val="20"/>
            </w:rPr>
          </w:rPrChange>
        </w:rPr>
        <w:instrText xml:space="preserve"> ADDIN EN.CITE </w:instrText>
      </w:r>
      <w:r w:rsidR="00AA1E63" w:rsidRPr="0009337A">
        <w:rPr>
          <w:rFonts w:ascii="Arial" w:hAnsi="Arial" w:cs="Arial"/>
          <w:kern w:val="0"/>
          <w:sz w:val="22"/>
          <w:rPrChange w:id="2356" w:author="Shicheng Guo" w:date="2016-10-02T22:38:00Z">
            <w:rPr>
              <w:rFonts w:ascii="Times New Roman" w:hAnsi="Times New Roman"/>
              <w:kern w:val="0"/>
              <w:sz w:val="20"/>
              <w:szCs w:val="20"/>
            </w:rPr>
          </w:rPrChange>
        </w:rPr>
        <w:fldChar w:fldCharType="begin">
          <w:fldData xml:space="preserve">PEVuZE5vdGU+PENpdGU+PEF1dGhvcj5QaW50bzwvQXV0aG9yPjxZZWFyPjIwMTE8L1llYXI+PFJl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</w:fldData>
        </w:fldChar>
      </w:r>
      <w:r w:rsidR="00AA1E63" w:rsidRPr="0009337A">
        <w:rPr>
          <w:rFonts w:ascii="Arial" w:hAnsi="Arial" w:cs="Arial"/>
          <w:kern w:val="0"/>
          <w:sz w:val="22"/>
          <w:rPrChange w:id="2357" w:author="Shicheng Guo" w:date="2016-10-02T22:38:00Z">
            <w:rPr>
              <w:rFonts w:ascii="Times New Roman" w:hAnsi="Times New Roman"/>
              <w:kern w:val="0"/>
              <w:sz w:val="20"/>
              <w:szCs w:val="20"/>
            </w:rPr>
          </w:rPrChange>
        </w:rPr>
        <w:instrText xml:space="preserve"> ADDIN EN.CITE.DATA </w:instrText>
      </w:r>
      <w:r w:rsidR="00AA1E63" w:rsidRPr="0009337A">
        <w:rPr>
          <w:rFonts w:ascii="Arial" w:hAnsi="Arial" w:cs="Arial"/>
          <w:kern w:val="0"/>
          <w:sz w:val="22"/>
          <w:rPrChange w:id="2358" w:author="Shicheng Guo" w:date="2016-10-02T22:38:00Z">
            <w:rPr>
              <w:rFonts w:ascii="Arial" w:hAnsi="Arial" w:cs="Arial"/>
              <w:kern w:val="0"/>
              <w:sz w:val="22"/>
            </w:rPr>
          </w:rPrChange>
        </w:rPr>
      </w:r>
      <w:r w:rsidR="00AA1E63" w:rsidRPr="0009337A">
        <w:rPr>
          <w:rFonts w:ascii="Arial" w:hAnsi="Arial" w:cs="Arial"/>
          <w:kern w:val="0"/>
          <w:sz w:val="22"/>
          <w:rPrChange w:id="2359"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2360" w:author="Shicheng Guo" w:date="2016-10-02T22:38:00Z">
            <w:rPr>
              <w:rFonts w:ascii="Arial" w:hAnsi="Arial" w:cs="Arial"/>
              <w:kern w:val="0"/>
              <w:sz w:val="22"/>
            </w:rPr>
          </w:rPrChange>
        </w:rPr>
      </w:r>
      <w:r w:rsidRPr="0009337A">
        <w:rPr>
          <w:rFonts w:ascii="Arial" w:hAnsi="Arial" w:cs="Arial"/>
          <w:kern w:val="0"/>
          <w:sz w:val="22"/>
          <w:rPrChange w:id="2361" w:author="Shicheng Guo" w:date="2016-10-02T22:38:00Z">
            <w:rPr>
              <w:rFonts w:ascii="Times New Roman" w:hAnsi="Times New Roman"/>
              <w:kern w:val="0"/>
              <w:sz w:val="20"/>
              <w:szCs w:val="20"/>
              <w:highlight w:val="yellow"/>
            </w:rPr>
          </w:rPrChange>
        </w:rPr>
        <w:fldChar w:fldCharType="separate"/>
      </w:r>
      <w:r w:rsidR="00AA1E63" w:rsidRPr="0009337A">
        <w:rPr>
          <w:rFonts w:ascii="Arial" w:hAnsi="Arial" w:cs="Arial"/>
          <w:noProof/>
          <w:kern w:val="0"/>
          <w:sz w:val="22"/>
          <w:rPrChange w:id="2362"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2363"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2364" w:author="Shicheng Guo" w:date="2016-10-02T22:38:00Z">
            <w:rPr>
              <w:rFonts w:ascii="Times New Roman" w:hAnsi="Times New Roman"/>
              <w:noProof/>
              <w:kern w:val="0"/>
              <w:sz w:val="20"/>
              <w:szCs w:val="20"/>
            </w:rPr>
          </w:rPrChange>
        </w:rPr>
        <w:instrText xml:space="preserve"> HYPERLINK \l "_ENREF_51" \o "Pinto, 2011 #14038" </w:instrText>
      </w:r>
      <w:r w:rsidR="007A6C86" w:rsidRPr="0009337A">
        <w:rPr>
          <w:rFonts w:ascii="Arial" w:hAnsi="Arial" w:cs="Arial"/>
          <w:noProof/>
          <w:kern w:val="0"/>
          <w:sz w:val="22"/>
          <w:rPrChange w:id="2365"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2366" w:author="Shicheng Guo" w:date="2016-10-02T22:38:00Z">
            <w:rPr>
              <w:rFonts w:ascii="Times New Roman" w:hAnsi="Times New Roman"/>
              <w:noProof/>
              <w:kern w:val="0"/>
              <w:sz w:val="20"/>
              <w:szCs w:val="20"/>
            </w:rPr>
          </w:rPrChange>
        </w:rPr>
        <w:t>51</w:t>
      </w:r>
      <w:r w:rsidR="007A6C86" w:rsidRPr="0009337A">
        <w:rPr>
          <w:rFonts w:ascii="Arial" w:hAnsi="Arial" w:cs="Arial"/>
          <w:noProof/>
          <w:kern w:val="0"/>
          <w:sz w:val="22"/>
          <w:rPrChange w:id="2367" w:author="Shicheng Guo" w:date="2016-10-02T22:38:00Z">
            <w:rPr>
              <w:rFonts w:ascii="Times New Roman" w:hAnsi="Times New Roman"/>
              <w:noProof/>
              <w:kern w:val="0"/>
              <w:sz w:val="20"/>
              <w:szCs w:val="20"/>
            </w:rPr>
          </w:rPrChange>
        </w:rPr>
        <w:fldChar w:fldCharType="end"/>
      </w:r>
      <w:r w:rsidR="00AA1E63" w:rsidRPr="0009337A">
        <w:rPr>
          <w:rFonts w:ascii="Arial" w:hAnsi="Arial" w:cs="Arial"/>
          <w:noProof/>
          <w:kern w:val="0"/>
          <w:sz w:val="22"/>
          <w:rPrChange w:id="2368" w:author="Shicheng Guo" w:date="2016-10-02T22:38:00Z">
            <w:rPr>
              <w:rFonts w:ascii="Times New Roman" w:hAnsi="Times New Roman"/>
              <w:noProof/>
              <w:kern w:val="0"/>
              <w:sz w:val="20"/>
              <w:szCs w:val="20"/>
            </w:rPr>
          </w:rPrChange>
        </w:rPr>
        <w:t>]</w:t>
      </w:r>
      <w:r w:rsidRPr="0009337A">
        <w:rPr>
          <w:rFonts w:ascii="Arial" w:hAnsi="Arial" w:cs="Arial"/>
          <w:kern w:val="0"/>
          <w:sz w:val="22"/>
          <w:rPrChange w:id="2369" w:author="Shicheng Guo" w:date="2016-10-02T22:38:00Z">
            <w:rPr>
              <w:rFonts w:ascii="Times New Roman" w:hAnsi="Times New Roman"/>
              <w:kern w:val="0"/>
              <w:sz w:val="20"/>
              <w:szCs w:val="20"/>
              <w:highlight w:val="yellow"/>
            </w:rPr>
          </w:rPrChange>
        </w:rPr>
        <w:fldChar w:fldCharType="end"/>
      </w:r>
      <w:ins w:id="2370" w:author="系统管理员" w:date="2016-09-09T15:29:00Z">
        <w:r w:rsidRPr="0009337A">
          <w:rPr>
            <w:rFonts w:ascii="Arial" w:hAnsi="Arial" w:cs="Arial"/>
            <w:kern w:val="0"/>
            <w:sz w:val="22"/>
            <w:rPrChange w:id="2371" w:author="Shicheng Guo" w:date="2016-10-02T22:38:00Z">
              <w:rPr>
                <w:rFonts w:ascii="Times New Roman" w:hAnsi="Times New Roman"/>
                <w:kern w:val="0"/>
                <w:sz w:val="20"/>
                <w:szCs w:val="20"/>
              </w:rPr>
            </w:rPrChange>
          </w:rPr>
          <w:t xml:space="preserve">. </w:t>
        </w:r>
      </w:ins>
      <w:ins w:id="2372" w:author="系统管理员" w:date="2016-10-01T08:29:00Z">
        <w:r w:rsidRPr="0009337A">
          <w:rPr>
            <w:rFonts w:ascii="Arial" w:hAnsi="Arial" w:cs="Arial"/>
            <w:kern w:val="0"/>
            <w:sz w:val="22"/>
            <w:rPrChange w:id="2373" w:author="Shicheng Guo" w:date="2016-10-02T22:38:00Z">
              <w:rPr>
                <w:rFonts w:ascii="Times New Roman" w:hAnsi="Times New Roman"/>
                <w:kern w:val="0"/>
                <w:sz w:val="20"/>
                <w:szCs w:val="20"/>
              </w:rPr>
            </w:rPrChange>
          </w:rPr>
          <w:t xml:space="preserve">As we known, </w:t>
        </w:r>
      </w:ins>
      <w:ins w:id="2374" w:author="系统管理员" w:date="2016-10-02T09:33:00Z">
        <w:r w:rsidRPr="0009337A">
          <w:rPr>
            <w:rFonts w:ascii="Arial" w:hAnsi="Arial" w:cs="Arial"/>
            <w:kern w:val="0"/>
            <w:sz w:val="22"/>
            <w:rPrChange w:id="2375" w:author="Shicheng Guo" w:date="2016-10-02T22:38:00Z">
              <w:rPr>
                <w:rFonts w:ascii="Times New Roman" w:hAnsi="Times New Roman"/>
                <w:kern w:val="0"/>
                <w:sz w:val="20"/>
                <w:szCs w:val="20"/>
                <w:highlight w:val="yellow"/>
              </w:rPr>
            </w:rPrChange>
          </w:rPr>
          <w:t xml:space="preserve">the </w:t>
        </w:r>
      </w:ins>
      <w:ins w:id="2376" w:author="系统管理员" w:date="2016-10-02T09:34:00Z">
        <w:r w:rsidRPr="0009337A">
          <w:rPr>
            <w:rFonts w:ascii="Arial" w:hAnsi="Arial" w:cs="Arial"/>
            <w:kern w:val="0"/>
            <w:sz w:val="22"/>
            <w:rPrChange w:id="2377" w:author="Shicheng Guo" w:date="2016-10-02T22:38:00Z">
              <w:rPr>
                <w:sz w:val="12"/>
                <w:szCs w:val="12"/>
              </w:rPr>
            </w:rPrChange>
          </w:rPr>
          <w:t xml:space="preserve">prevalence of </w:t>
        </w:r>
      </w:ins>
      <w:ins w:id="2378" w:author="系统管理员" w:date="2016-10-02T09:41:00Z">
        <w:r w:rsidRPr="0009337A">
          <w:rPr>
            <w:rFonts w:ascii="Arial" w:hAnsi="Arial" w:cs="Arial"/>
            <w:color w:val="000000" w:themeColor="text1"/>
            <w:kern w:val="0"/>
            <w:sz w:val="22"/>
            <w:rPrChange w:id="2379" w:author="Shicheng Guo" w:date="2016-10-02T22:38:00Z">
              <w:rPr>
                <w:rFonts w:ascii="Times New Roman" w:hAnsi="Times New Roman"/>
                <w:color w:val="000000" w:themeColor="text1"/>
                <w:kern w:val="0"/>
                <w:sz w:val="20"/>
                <w:szCs w:val="20"/>
                <w:highlight w:val="yellow"/>
              </w:rPr>
            </w:rPrChange>
          </w:rPr>
          <w:t>WNV</w:t>
        </w:r>
      </w:ins>
      <w:ins w:id="2380" w:author="系统管理员" w:date="2016-10-01T08:30:00Z">
        <w:r w:rsidRPr="0009337A">
          <w:rPr>
            <w:rFonts w:ascii="Arial" w:hAnsi="Arial" w:cs="Arial"/>
            <w:kern w:val="0"/>
            <w:sz w:val="22"/>
            <w:rPrChange w:id="2381" w:author="Shicheng Guo" w:date="2016-10-02T22:38:00Z">
              <w:rPr>
                <w:rFonts w:ascii="Times New Roman" w:hAnsi="Times New Roman"/>
                <w:kern w:val="0"/>
                <w:sz w:val="20"/>
                <w:szCs w:val="20"/>
              </w:rPr>
            </w:rPrChange>
          </w:rPr>
          <w:t xml:space="preserve"> infection </w:t>
        </w:r>
      </w:ins>
      <w:ins w:id="2382" w:author="系统管理员" w:date="2016-10-02T09:34:00Z">
        <w:r w:rsidRPr="0009337A">
          <w:rPr>
            <w:rFonts w:ascii="Arial" w:hAnsi="Arial" w:cs="Arial"/>
            <w:kern w:val="0"/>
            <w:sz w:val="22"/>
            <w:rPrChange w:id="2383" w:author="Shicheng Guo" w:date="2016-10-02T22:38:00Z">
              <w:rPr>
                <w:rFonts w:ascii="Times New Roman" w:hAnsi="Times New Roman"/>
                <w:kern w:val="0"/>
                <w:sz w:val="20"/>
                <w:szCs w:val="20"/>
                <w:highlight w:val="yellow"/>
              </w:rPr>
            </w:rPrChange>
          </w:rPr>
          <w:t>in west</w:t>
        </w:r>
      </w:ins>
      <w:ins w:id="2384" w:author="系统管理员" w:date="2016-10-02T09:35:00Z">
        <w:r w:rsidRPr="0009337A">
          <w:rPr>
            <w:rFonts w:ascii="Arial" w:hAnsi="Arial" w:cs="Arial"/>
            <w:kern w:val="0"/>
            <w:sz w:val="22"/>
            <w:rPrChange w:id="2385" w:author="Shicheng Guo" w:date="2016-10-02T22:38:00Z">
              <w:rPr>
                <w:rFonts w:ascii="Times New Roman" w:hAnsi="Times New Roman"/>
                <w:kern w:val="0"/>
                <w:sz w:val="20"/>
                <w:szCs w:val="20"/>
                <w:highlight w:val="yellow"/>
              </w:rPr>
            </w:rPrChange>
          </w:rPr>
          <w:t>ern</w:t>
        </w:r>
      </w:ins>
      <w:ins w:id="2386" w:author="系统管理员" w:date="2016-10-02T09:34:00Z">
        <w:r w:rsidRPr="0009337A">
          <w:rPr>
            <w:rFonts w:ascii="Arial" w:hAnsi="Arial" w:cs="Arial"/>
            <w:kern w:val="0"/>
            <w:sz w:val="22"/>
            <w:rPrChange w:id="2387" w:author="Shicheng Guo" w:date="2016-10-02T22:38:00Z">
              <w:rPr>
                <w:rFonts w:ascii="Times New Roman" w:hAnsi="Times New Roman"/>
                <w:kern w:val="0"/>
                <w:sz w:val="20"/>
                <w:szCs w:val="20"/>
                <w:highlight w:val="yellow"/>
              </w:rPr>
            </w:rPrChange>
          </w:rPr>
          <w:t xml:space="preserve"> countr</w:t>
        </w:r>
      </w:ins>
      <w:ins w:id="2388" w:author="系统管理员" w:date="2016-10-02T09:36:00Z">
        <w:r w:rsidRPr="0009337A">
          <w:rPr>
            <w:rFonts w:ascii="Arial" w:hAnsi="Arial" w:cs="Arial"/>
            <w:kern w:val="0"/>
            <w:sz w:val="22"/>
            <w:rPrChange w:id="2389" w:author="Shicheng Guo" w:date="2016-10-02T22:38:00Z">
              <w:rPr>
                <w:rFonts w:ascii="Times New Roman" w:hAnsi="Times New Roman"/>
                <w:kern w:val="0"/>
                <w:sz w:val="20"/>
                <w:szCs w:val="20"/>
                <w:highlight w:val="yellow"/>
              </w:rPr>
            </w:rPrChange>
          </w:rPr>
          <w:t>ies</w:t>
        </w:r>
      </w:ins>
      <w:ins w:id="2390" w:author="系统管理员" w:date="2016-10-02T09:34:00Z">
        <w:r w:rsidRPr="0009337A">
          <w:rPr>
            <w:rFonts w:ascii="Arial" w:hAnsi="Arial" w:cs="Arial"/>
            <w:kern w:val="0"/>
            <w:sz w:val="22"/>
            <w:rPrChange w:id="2391" w:author="Shicheng Guo" w:date="2016-10-02T22:38:00Z">
              <w:rPr>
                <w:rFonts w:ascii="Times New Roman" w:hAnsi="Times New Roman"/>
                <w:kern w:val="0"/>
                <w:sz w:val="20"/>
                <w:szCs w:val="20"/>
                <w:highlight w:val="yellow"/>
              </w:rPr>
            </w:rPrChange>
          </w:rPr>
          <w:t xml:space="preserve"> is </w:t>
        </w:r>
      </w:ins>
      <w:ins w:id="2392" w:author="系统管理员" w:date="2016-10-01T08:29:00Z">
        <w:r w:rsidRPr="0009337A">
          <w:rPr>
            <w:rFonts w:ascii="Arial" w:hAnsi="Arial" w:cs="Arial"/>
            <w:kern w:val="0"/>
            <w:sz w:val="22"/>
            <w:rPrChange w:id="2393" w:author="Shicheng Guo" w:date="2016-10-02T22:38:00Z">
              <w:rPr>
                <w:rFonts w:ascii="Times New Roman" w:hAnsi="Times New Roman"/>
                <w:kern w:val="0"/>
                <w:sz w:val="20"/>
                <w:szCs w:val="20"/>
              </w:rPr>
            </w:rPrChange>
          </w:rPr>
          <w:t xml:space="preserve">similar with </w:t>
        </w:r>
      </w:ins>
      <w:ins w:id="2394" w:author="系统管理员" w:date="2016-10-02T09:34:00Z">
        <w:r w:rsidRPr="0009337A">
          <w:rPr>
            <w:rFonts w:ascii="Arial" w:hAnsi="Arial" w:cs="Arial"/>
            <w:kern w:val="0"/>
            <w:sz w:val="22"/>
            <w:rPrChange w:id="2395" w:author="Shicheng Guo" w:date="2016-10-02T22:38:00Z">
              <w:rPr>
                <w:rFonts w:ascii="Times New Roman" w:hAnsi="Times New Roman"/>
                <w:kern w:val="0"/>
                <w:sz w:val="20"/>
                <w:szCs w:val="20"/>
                <w:highlight w:val="yellow"/>
              </w:rPr>
            </w:rPrChange>
          </w:rPr>
          <w:t xml:space="preserve">that of </w:t>
        </w:r>
      </w:ins>
      <w:ins w:id="2396" w:author="系统管理员" w:date="2016-10-02T09:32:00Z">
        <w:r w:rsidRPr="0009337A">
          <w:rPr>
            <w:rFonts w:ascii="Arial" w:hAnsi="Arial" w:cs="Arial"/>
            <w:kern w:val="0"/>
            <w:sz w:val="22"/>
            <w:rPrChange w:id="2397" w:author="Shicheng Guo" w:date="2016-10-02T22:38:00Z">
              <w:rPr>
                <w:rFonts w:ascii="Times New Roman" w:hAnsi="Times New Roman"/>
                <w:kern w:val="0"/>
                <w:sz w:val="20"/>
                <w:szCs w:val="20"/>
                <w:highlight w:val="yellow"/>
              </w:rPr>
            </w:rPrChange>
          </w:rPr>
          <w:t>cytomegalovirus (CMV)</w:t>
        </w:r>
      </w:ins>
      <w:ins w:id="2398" w:author="系统管理员" w:date="2016-10-02T09:35:00Z">
        <w:r w:rsidRPr="0009337A">
          <w:rPr>
            <w:rFonts w:ascii="Arial" w:hAnsi="Arial" w:cs="Arial"/>
            <w:kern w:val="0"/>
            <w:sz w:val="22"/>
            <w:rPrChange w:id="2399" w:author="Shicheng Guo" w:date="2016-10-02T22:38:00Z">
              <w:rPr>
                <w:rFonts w:ascii="Times New Roman" w:hAnsi="Times New Roman"/>
                <w:kern w:val="0"/>
                <w:sz w:val="20"/>
                <w:szCs w:val="20"/>
                <w:highlight w:val="yellow"/>
              </w:rPr>
            </w:rPrChange>
          </w:rPr>
          <w:t xml:space="preserve"> in Asian countr</w:t>
        </w:r>
      </w:ins>
      <w:ins w:id="2400" w:author="系统管理员" w:date="2016-10-02T09:36:00Z">
        <w:r w:rsidRPr="0009337A">
          <w:rPr>
            <w:rFonts w:ascii="Arial" w:hAnsi="Arial" w:cs="Arial"/>
            <w:kern w:val="0"/>
            <w:sz w:val="22"/>
            <w:rPrChange w:id="2401" w:author="Shicheng Guo" w:date="2016-10-02T22:38:00Z">
              <w:rPr>
                <w:rFonts w:ascii="Times New Roman" w:hAnsi="Times New Roman"/>
                <w:kern w:val="0"/>
                <w:sz w:val="20"/>
                <w:szCs w:val="20"/>
                <w:highlight w:val="yellow"/>
              </w:rPr>
            </w:rPrChange>
          </w:rPr>
          <w:t>ies, especially in China</w:t>
        </w:r>
      </w:ins>
      <w:ins w:id="2402" w:author="系统管理员" w:date="2016-10-02T09:33:00Z">
        <w:r w:rsidRPr="0009337A">
          <w:rPr>
            <w:rFonts w:ascii="Arial" w:hAnsi="Arial" w:cs="Arial"/>
            <w:kern w:val="0"/>
            <w:sz w:val="22"/>
            <w:rPrChange w:id="2403" w:author="Shicheng Guo" w:date="2016-10-02T22:38:00Z">
              <w:rPr>
                <w:rFonts w:ascii="Times New Roman" w:hAnsi="Times New Roman"/>
                <w:kern w:val="0"/>
                <w:sz w:val="20"/>
                <w:szCs w:val="20"/>
                <w:highlight w:val="yellow"/>
              </w:rPr>
            </w:rPrChange>
          </w:rPr>
          <w:t xml:space="preserve">. </w:t>
        </w:r>
      </w:ins>
      <w:ins w:id="2404" w:author="系统管理员" w:date="2016-10-02T09:37:00Z">
        <w:r w:rsidRPr="0009337A">
          <w:rPr>
            <w:rFonts w:ascii="Arial" w:hAnsi="Arial" w:cs="Arial"/>
            <w:kern w:val="0"/>
            <w:sz w:val="22"/>
            <w:rPrChange w:id="2405" w:author="Shicheng Guo" w:date="2016-10-02T22:38:00Z">
              <w:rPr>
                <w:rFonts w:ascii="Times New Roman" w:hAnsi="Times New Roman"/>
                <w:kern w:val="0"/>
                <w:sz w:val="20"/>
                <w:szCs w:val="20"/>
                <w:highlight w:val="yellow"/>
              </w:rPr>
            </w:rPrChange>
          </w:rPr>
          <w:t>O</w:t>
        </w:r>
      </w:ins>
      <w:ins w:id="2406" w:author="系统管理员" w:date="2016-09-09T15:29:00Z">
        <w:r w:rsidRPr="0009337A">
          <w:rPr>
            <w:rFonts w:ascii="Arial" w:hAnsi="Arial" w:cs="Arial"/>
            <w:kern w:val="0"/>
            <w:sz w:val="22"/>
            <w:rPrChange w:id="2407" w:author="Shicheng Guo" w:date="2016-10-02T22:38:00Z">
              <w:rPr>
                <w:rFonts w:ascii="Times New Roman" w:hAnsi="Times New Roman"/>
                <w:kern w:val="0"/>
                <w:sz w:val="20"/>
                <w:szCs w:val="20"/>
                <w:highlight w:val="yellow"/>
              </w:rPr>
            </w:rPrChange>
          </w:rPr>
          <w:t>ur experiment also found that</w:t>
        </w:r>
      </w:ins>
      <w:ins w:id="2408" w:author="系统管理员" w:date="2016-09-09T15:31:00Z">
        <w:r w:rsidRPr="0009337A">
          <w:rPr>
            <w:rFonts w:ascii="Arial" w:hAnsi="Arial" w:cs="Arial"/>
            <w:kern w:val="0"/>
            <w:sz w:val="22"/>
            <w:rPrChange w:id="2409" w:author="Shicheng Guo" w:date="2016-10-02T22:38:00Z">
              <w:rPr>
                <w:rFonts w:ascii="Times New Roman" w:hAnsi="Times New Roman"/>
                <w:kern w:val="0"/>
                <w:sz w:val="20"/>
                <w:szCs w:val="20"/>
              </w:rPr>
            </w:rPrChange>
          </w:rPr>
          <w:t xml:space="preserve"> high tite</w:t>
        </w:r>
      </w:ins>
      <w:ins w:id="2410" w:author="系统管理员" w:date="2016-10-02T16:05:00Z">
        <w:r w:rsidR="00023DCE" w:rsidRPr="0009337A">
          <w:rPr>
            <w:rFonts w:ascii="Arial" w:hAnsi="Arial" w:cs="Arial"/>
            <w:kern w:val="0"/>
            <w:sz w:val="22"/>
            <w:rPrChange w:id="2411" w:author="Shicheng Guo" w:date="2016-10-02T22:38:00Z">
              <w:rPr>
                <w:rFonts w:ascii="Times New Roman" w:hAnsi="Times New Roman"/>
                <w:kern w:val="0"/>
                <w:sz w:val="20"/>
                <w:szCs w:val="20"/>
              </w:rPr>
            </w:rPrChange>
          </w:rPr>
          <w:t>s</w:t>
        </w:r>
      </w:ins>
      <w:ins w:id="2412" w:author="系统管理员" w:date="2016-09-09T15:31:00Z">
        <w:r w:rsidRPr="0009337A">
          <w:rPr>
            <w:rFonts w:ascii="Arial" w:hAnsi="Arial" w:cs="Arial"/>
            <w:kern w:val="0"/>
            <w:sz w:val="22"/>
            <w:rPrChange w:id="2413" w:author="Shicheng Guo" w:date="2016-10-02T22:38:00Z">
              <w:rPr>
                <w:rFonts w:ascii="Times New Roman" w:hAnsi="Times New Roman"/>
                <w:kern w:val="0"/>
                <w:sz w:val="20"/>
                <w:szCs w:val="20"/>
              </w:rPr>
            </w:rPrChange>
          </w:rPr>
          <w:t xml:space="preserve"> </w:t>
        </w:r>
      </w:ins>
      <w:ins w:id="2414" w:author="系统管理员" w:date="2016-09-09T15:32:00Z">
        <w:r w:rsidRPr="0009337A">
          <w:rPr>
            <w:rFonts w:ascii="Arial" w:hAnsi="Arial" w:cs="Arial"/>
            <w:kern w:val="0"/>
            <w:sz w:val="22"/>
            <w:rPrChange w:id="2415" w:author="Shicheng Guo" w:date="2016-10-02T22:38:00Z">
              <w:rPr>
                <w:rFonts w:ascii="Times New Roman" w:hAnsi="Times New Roman"/>
                <w:kern w:val="0"/>
                <w:sz w:val="20"/>
                <w:szCs w:val="20"/>
              </w:rPr>
            </w:rPrChange>
          </w:rPr>
          <w:t xml:space="preserve">of </w:t>
        </w:r>
      </w:ins>
      <w:ins w:id="2416" w:author="系统管理员" w:date="2016-09-09T15:29:00Z">
        <w:r w:rsidRPr="0009337A">
          <w:rPr>
            <w:rFonts w:ascii="Arial" w:hAnsi="Arial" w:cs="Arial"/>
            <w:kern w:val="0"/>
            <w:sz w:val="22"/>
            <w:rPrChange w:id="2417" w:author="Shicheng Guo" w:date="2016-10-02T22:38:00Z">
              <w:rPr>
                <w:rFonts w:ascii="Times New Roman" w:hAnsi="Times New Roman"/>
                <w:kern w:val="0"/>
                <w:sz w:val="20"/>
                <w:szCs w:val="20"/>
              </w:rPr>
            </w:rPrChange>
          </w:rPr>
          <w:t>CMV</w:t>
        </w:r>
      </w:ins>
      <w:ins w:id="2418" w:author="系统管理员" w:date="2016-09-09T15:31:00Z">
        <w:r w:rsidRPr="0009337A">
          <w:rPr>
            <w:rFonts w:ascii="Arial" w:hAnsi="Arial" w:cs="Arial"/>
            <w:kern w:val="0"/>
            <w:sz w:val="22"/>
            <w:rPrChange w:id="2419" w:author="Shicheng Guo" w:date="2016-10-02T22:38:00Z">
              <w:rPr>
                <w:rFonts w:ascii="Times New Roman" w:hAnsi="Times New Roman"/>
                <w:kern w:val="0"/>
                <w:sz w:val="20"/>
                <w:szCs w:val="20"/>
              </w:rPr>
            </w:rPrChange>
          </w:rPr>
          <w:t xml:space="preserve"> </w:t>
        </w:r>
      </w:ins>
      <w:ins w:id="2420" w:author="系统管理员" w:date="2016-10-01T08:28:00Z">
        <w:r w:rsidRPr="0009337A">
          <w:rPr>
            <w:rFonts w:ascii="Arial" w:hAnsi="Arial" w:cs="Arial"/>
            <w:kern w:val="0"/>
            <w:sz w:val="22"/>
            <w:rPrChange w:id="2421" w:author="Shicheng Guo" w:date="2016-10-02T22:38:00Z">
              <w:rPr>
                <w:rFonts w:ascii="Times New Roman" w:hAnsi="Times New Roman"/>
                <w:kern w:val="0"/>
                <w:sz w:val="20"/>
                <w:szCs w:val="20"/>
              </w:rPr>
            </w:rPrChange>
          </w:rPr>
          <w:t xml:space="preserve">was </w:t>
        </w:r>
      </w:ins>
      <w:ins w:id="2422" w:author="系统管理员" w:date="2016-10-02T09:41:00Z">
        <w:r w:rsidRPr="0009337A">
          <w:rPr>
            <w:rFonts w:ascii="Arial" w:hAnsi="Arial" w:cs="Arial"/>
            <w:kern w:val="0"/>
            <w:sz w:val="22"/>
            <w:rPrChange w:id="2423" w:author="Shicheng Guo" w:date="2016-10-02T22:38:00Z">
              <w:rPr>
                <w:rFonts w:ascii="Times New Roman" w:hAnsi="Times New Roman"/>
                <w:kern w:val="0"/>
                <w:sz w:val="20"/>
                <w:szCs w:val="20"/>
                <w:highlight w:val="yellow"/>
              </w:rPr>
            </w:rPrChange>
          </w:rPr>
          <w:t>present</w:t>
        </w:r>
      </w:ins>
      <w:ins w:id="2424" w:author="系统管理员" w:date="2016-10-01T08:28:00Z">
        <w:r w:rsidRPr="0009337A">
          <w:rPr>
            <w:rFonts w:ascii="Arial" w:hAnsi="Arial" w:cs="Arial"/>
            <w:kern w:val="0"/>
            <w:sz w:val="22"/>
            <w:rPrChange w:id="2425" w:author="Shicheng Guo" w:date="2016-10-02T22:38:00Z">
              <w:rPr>
                <w:rFonts w:ascii="Times New Roman" w:hAnsi="Times New Roman"/>
                <w:kern w:val="0"/>
                <w:sz w:val="20"/>
                <w:szCs w:val="20"/>
              </w:rPr>
            </w:rPrChange>
          </w:rPr>
          <w:t xml:space="preserve"> </w:t>
        </w:r>
      </w:ins>
      <w:ins w:id="2426" w:author="系统管理员" w:date="2016-09-09T15:33:00Z">
        <w:r w:rsidRPr="0009337A">
          <w:rPr>
            <w:rFonts w:ascii="Arial" w:hAnsi="Arial" w:cs="Arial"/>
            <w:kern w:val="0"/>
            <w:sz w:val="22"/>
            <w:rPrChange w:id="2427" w:author="Shicheng Guo" w:date="2016-10-02T22:38:00Z">
              <w:rPr>
                <w:rFonts w:ascii="Times New Roman" w:hAnsi="Times New Roman"/>
                <w:kern w:val="0"/>
                <w:sz w:val="20"/>
                <w:szCs w:val="20"/>
              </w:rPr>
            </w:rPrChange>
          </w:rPr>
          <w:t xml:space="preserve">in </w:t>
        </w:r>
      </w:ins>
      <w:ins w:id="2428" w:author="系统管理员" w:date="2016-09-09T15:32:00Z">
        <w:r w:rsidRPr="0009337A">
          <w:rPr>
            <w:rFonts w:ascii="Arial" w:hAnsi="Arial" w:cs="Arial"/>
            <w:kern w:val="0"/>
            <w:sz w:val="22"/>
            <w:rPrChange w:id="2429" w:author="Shicheng Guo" w:date="2016-10-02T22:38:00Z">
              <w:rPr>
                <w:rFonts w:ascii="Times New Roman" w:hAnsi="Times New Roman"/>
                <w:kern w:val="0"/>
                <w:sz w:val="20"/>
                <w:szCs w:val="20"/>
              </w:rPr>
            </w:rPrChange>
          </w:rPr>
          <w:t>the blood of SSc patients</w:t>
        </w:r>
      </w:ins>
      <w:ins w:id="2430" w:author="系统管理员" w:date="2016-09-09T15:33:00Z">
        <w:r w:rsidRPr="0009337A">
          <w:rPr>
            <w:rFonts w:ascii="Arial" w:hAnsi="Arial" w:cs="Arial"/>
            <w:kern w:val="0"/>
            <w:sz w:val="22"/>
            <w:rPrChange w:id="2431" w:author="Shicheng Guo" w:date="2016-10-02T22:38:00Z">
              <w:rPr>
                <w:rFonts w:ascii="Times New Roman" w:hAnsi="Times New Roman"/>
                <w:kern w:val="0"/>
                <w:sz w:val="20"/>
                <w:szCs w:val="20"/>
              </w:rPr>
            </w:rPrChange>
          </w:rPr>
          <w:t xml:space="preserve"> (data not shown). </w:t>
        </w:r>
      </w:ins>
      <w:ins w:id="2432" w:author="系统管理员" w:date="2016-10-02T10:46:00Z">
        <w:r w:rsidRPr="0009337A">
          <w:rPr>
            <w:rFonts w:ascii="Arial" w:hAnsi="Arial" w:cs="Arial"/>
            <w:kern w:val="0"/>
            <w:sz w:val="22"/>
            <w:rPrChange w:id="2433" w:author="Shicheng Guo" w:date="2016-10-02T22:38:00Z">
              <w:rPr>
                <w:rFonts w:ascii="Times New Roman" w:hAnsi="Times New Roman"/>
                <w:kern w:val="0"/>
                <w:sz w:val="20"/>
                <w:szCs w:val="20"/>
              </w:rPr>
            </w:rPrChange>
          </w:rPr>
          <w:t xml:space="preserve">Some bacterial and viral </w:t>
        </w:r>
      </w:ins>
      <w:ins w:id="2434" w:author="系统管理员" w:date="2016-10-02T10:44:00Z">
        <w:r w:rsidRPr="0009337A">
          <w:rPr>
            <w:rFonts w:ascii="Arial" w:hAnsi="Arial" w:cs="Arial"/>
            <w:kern w:val="0"/>
            <w:sz w:val="22"/>
            <w:rPrChange w:id="2435" w:author="Shicheng Guo" w:date="2016-10-02T22:38:00Z">
              <w:rPr>
                <w:rFonts w:ascii="Segoe UI" w:hAnsi="Segoe UI" w:cs="Segoe UI"/>
                <w:kern w:val="0"/>
                <w:sz w:val="18"/>
                <w:szCs w:val="18"/>
              </w:rPr>
            </w:rPrChange>
          </w:rPr>
          <w:t>infectious agents</w:t>
        </w:r>
      </w:ins>
      <w:ins w:id="2436" w:author="系统管理员" w:date="2016-10-02T10:45:00Z">
        <w:r w:rsidRPr="0009337A">
          <w:rPr>
            <w:rFonts w:ascii="Arial" w:hAnsi="Arial" w:cs="Arial"/>
            <w:kern w:val="0"/>
            <w:sz w:val="22"/>
            <w:rPrChange w:id="2437" w:author="Shicheng Guo" w:date="2016-10-02T22:38:00Z">
              <w:rPr>
                <w:rFonts w:ascii="Times New Roman" w:hAnsi="Times New Roman"/>
                <w:kern w:val="0"/>
                <w:sz w:val="20"/>
                <w:szCs w:val="20"/>
                <w:highlight w:val="yellow"/>
              </w:rPr>
            </w:rPrChange>
          </w:rPr>
          <w:t xml:space="preserve"> such as CMV</w:t>
        </w:r>
      </w:ins>
      <w:ins w:id="2438" w:author="系统管理员" w:date="2016-10-02T10:44:00Z">
        <w:r w:rsidRPr="0009337A">
          <w:rPr>
            <w:rFonts w:ascii="Arial" w:hAnsi="Arial" w:cs="Arial"/>
            <w:kern w:val="0"/>
            <w:sz w:val="22"/>
            <w:rPrChange w:id="2439" w:author="Shicheng Guo" w:date="2016-10-02T22:38:00Z">
              <w:rPr>
                <w:rFonts w:ascii="Segoe UI" w:hAnsi="Segoe UI" w:cs="Segoe UI"/>
                <w:kern w:val="0"/>
                <w:sz w:val="18"/>
                <w:szCs w:val="18"/>
              </w:rPr>
            </w:rPrChange>
          </w:rPr>
          <w:t xml:space="preserve"> have been proposed as possible triggering factors</w:t>
        </w:r>
      </w:ins>
      <w:ins w:id="2440" w:author="系统管理员" w:date="2016-10-02T10:46:00Z">
        <w:r w:rsidRPr="0009337A">
          <w:rPr>
            <w:rFonts w:ascii="Arial" w:hAnsi="Arial" w:cs="Arial"/>
            <w:kern w:val="0"/>
            <w:sz w:val="22"/>
            <w:rPrChange w:id="2441" w:author="Shicheng Guo" w:date="2016-10-02T22:38:00Z">
              <w:rPr>
                <w:rFonts w:ascii="Segoe UI" w:hAnsi="Segoe UI" w:cs="Segoe UI"/>
                <w:kern w:val="0"/>
                <w:sz w:val="18"/>
                <w:szCs w:val="18"/>
              </w:rPr>
            </w:rPrChange>
          </w:rPr>
          <w:t xml:space="preserve"> to SSc</w:t>
        </w:r>
      </w:ins>
      <w:r w:rsidRPr="0009337A">
        <w:rPr>
          <w:rFonts w:ascii="Arial" w:hAnsi="Arial" w:cs="Arial"/>
          <w:kern w:val="0"/>
          <w:sz w:val="22"/>
          <w:rPrChange w:id="2442" w:author="Shicheng Guo" w:date="2016-10-02T22:38:00Z">
            <w:rPr>
              <w:rFonts w:ascii="Times New Roman" w:hAnsi="Times New Roman"/>
              <w:kern w:val="0"/>
              <w:sz w:val="20"/>
              <w:szCs w:val="20"/>
              <w:highlight w:val="yellow"/>
            </w:rPr>
          </w:rPrChange>
        </w:rPr>
        <w:fldChar w:fldCharType="begin">
          <w:fldData xml:space="preserve">PEVuZE5vdGU+PENpdGU+PEF1dGhvcj5SYW5kb25lPC9BdXRob3I+PFllYXI+MjAwODwvWWVhcj48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</w:fldData>
        </w:fldChar>
      </w:r>
      <w:r w:rsidRPr="0009337A">
        <w:rPr>
          <w:rFonts w:ascii="Arial" w:hAnsi="Arial" w:cs="Arial"/>
          <w:kern w:val="0"/>
          <w:sz w:val="22"/>
          <w:rPrChange w:id="2443" w:author="Shicheng Guo" w:date="2016-10-02T22:38:00Z">
            <w:rPr>
              <w:rFonts w:ascii="Times New Roman" w:hAnsi="Times New Roman"/>
              <w:kern w:val="0"/>
              <w:sz w:val="20"/>
              <w:szCs w:val="20"/>
              <w:highlight w:val="yellow"/>
            </w:rPr>
          </w:rPrChange>
        </w:rPr>
        <w:instrText xml:space="preserve"> ADDIN EN.CITE </w:instrText>
      </w:r>
      <w:r w:rsidRPr="0009337A">
        <w:rPr>
          <w:rFonts w:ascii="Arial" w:hAnsi="Arial" w:cs="Arial"/>
          <w:kern w:val="0"/>
          <w:sz w:val="22"/>
          <w:rPrChange w:id="2444" w:author="Shicheng Guo" w:date="2016-10-02T22:38:00Z">
            <w:rPr>
              <w:rFonts w:ascii="Times New Roman" w:hAnsi="Times New Roman"/>
              <w:kern w:val="0"/>
              <w:sz w:val="20"/>
              <w:szCs w:val="20"/>
              <w:highlight w:val="yellow"/>
            </w:rPr>
          </w:rPrChange>
        </w:rPr>
        <w:fldChar w:fldCharType="begin">
          <w:fldData xml:space="preserve">PEVuZE5vdGU+PENpdGU+PEF1dGhvcj5SYW5kb25lPC9BdXRob3I+PFllYXI+MjAwODwvWWVhcj48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</w:fldData>
        </w:fldChar>
      </w:r>
      <w:r w:rsidRPr="0009337A">
        <w:rPr>
          <w:rFonts w:ascii="Arial" w:hAnsi="Arial" w:cs="Arial"/>
          <w:kern w:val="0"/>
          <w:sz w:val="22"/>
          <w:rPrChange w:id="2445" w:author="Shicheng Guo" w:date="2016-10-02T22:38:00Z">
            <w:rPr>
              <w:rFonts w:ascii="Times New Roman" w:hAnsi="Times New Roman"/>
              <w:kern w:val="0"/>
              <w:sz w:val="20"/>
              <w:szCs w:val="20"/>
              <w:highlight w:val="yellow"/>
            </w:rPr>
          </w:rPrChange>
        </w:rPr>
        <w:instrText xml:space="preserve"> ADDIN EN.CITE.DATA </w:instrText>
      </w:r>
      <w:r w:rsidRPr="0009337A">
        <w:rPr>
          <w:rFonts w:ascii="Arial" w:hAnsi="Arial" w:cs="Arial"/>
          <w:kern w:val="0"/>
          <w:sz w:val="22"/>
          <w:rPrChange w:id="2446" w:author="Shicheng Guo" w:date="2016-10-02T22:38:00Z">
            <w:rPr>
              <w:rFonts w:ascii="Arial" w:hAnsi="Arial" w:cs="Arial"/>
              <w:kern w:val="0"/>
              <w:sz w:val="22"/>
            </w:rPr>
          </w:rPrChange>
        </w:rPr>
      </w:r>
      <w:r w:rsidRPr="0009337A">
        <w:rPr>
          <w:rFonts w:ascii="Arial" w:hAnsi="Arial" w:cs="Arial"/>
          <w:kern w:val="0"/>
          <w:sz w:val="22"/>
          <w:rPrChange w:id="2447" w:author="Shicheng Guo" w:date="2016-10-02T22:38:00Z">
            <w:rPr>
              <w:rFonts w:ascii="Times New Roman" w:hAnsi="Times New Roman"/>
              <w:kern w:val="0"/>
              <w:sz w:val="20"/>
              <w:szCs w:val="20"/>
              <w:highlight w:val="yellow"/>
            </w:rPr>
          </w:rPrChange>
        </w:rPr>
        <w:fldChar w:fldCharType="end"/>
      </w:r>
      <w:r w:rsidRPr="0009337A">
        <w:rPr>
          <w:rFonts w:ascii="Arial" w:hAnsi="Arial" w:cs="Arial"/>
          <w:kern w:val="0"/>
          <w:sz w:val="22"/>
          <w:rPrChange w:id="2448" w:author="Shicheng Guo" w:date="2016-10-02T22:38:00Z">
            <w:rPr>
              <w:rFonts w:ascii="Arial" w:hAnsi="Arial" w:cs="Arial"/>
              <w:kern w:val="0"/>
              <w:sz w:val="22"/>
            </w:rPr>
          </w:rPrChange>
        </w:rPr>
      </w:r>
      <w:r w:rsidRPr="0009337A">
        <w:rPr>
          <w:rFonts w:ascii="Arial" w:hAnsi="Arial" w:cs="Arial"/>
          <w:kern w:val="0"/>
          <w:sz w:val="22"/>
          <w:rPrChange w:id="2449" w:author="Shicheng Guo" w:date="2016-10-02T22:38:00Z">
            <w:rPr>
              <w:rFonts w:ascii="Times New Roman" w:hAnsi="Times New Roman"/>
              <w:kern w:val="0"/>
              <w:sz w:val="20"/>
              <w:szCs w:val="20"/>
              <w:highlight w:val="yellow"/>
            </w:rPr>
          </w:rPrChange>
        </w:rPr>
        <w:fldChar w:fldCharType="separate"/>
      </w:r>
      <w:r w:rsidRPr="0009337A">
        <w:rPr>
          <w:rFonts w:ascii="Arial" w:hAnsi="Arial" w:cs="Arial"/>
          <w:noProof/>
          <w:kern w:val="0"/>
          <w:sz w:val="22"/>
          <w:rPrChange w:id="2450" w:author="Shicheng Guo" w:date="2016-10-02T22:38:00Z">
            <w:rPr>
              <w:rFonts w:ascii="Times New Roman" w:hAnsi="Times New Roman"/>
              <w:noProof/>
              <w:kern w:val="0"/>
              <w:sz w:val="20"/>
              <w:szCs w:val="20"/>
              <w:highlight w:val="yellow"/>
            </w:rPr>
          </w:rPrChange>
        </w:rPr>
        <w:t>[</w:t>
      </w:r>
      <w:r w:rsidR="007A6C86" w:rsidRPr="0009337A">
        <w:rPr>
          <w:rFonts w:ascii="Arial" w:hAnsi="Arial" w:cs="Arial"/>
          <w:noProof/>
          <w:kern w:val="0"/>
          <w:sz w:val="22"/>
          <w:rPrChange w:id="2451"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2452" w:author="Shicheng Guo" w:date="2016-10-02T22:38:00Z">
            <w:rPr>
              <w:rFonts w:ascii="Times New Roman" w:hAnsi="Times New Roman"/>
              <w:noProof/>
              <w:kern w:val="0"/>
              <w:sz w:val="20"/>
              <w:szCs w:val="20"/>
            </w:rPr>
          </w:rPrChange>
        </w:rPr>
        <w:instrText xml:space="preserve"> HYPERLINK \l "_ENREF_52" \o "Randone, 2008 #10943" </w:instrText>
      </w:r>
      <w:r w:rsidR="007A6C86" w:rsidRPr="0009337A">
        <w:rPr>
          <w:rFonts w:ascii="Arial" w:hAnsi="Arial" w:cs="Arial"/>
          <w:noProof/>
          <w:kern w:val="0"/>
          <w:sz w:val="22"/>
          <w:rPrChange w:id="2453"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2454" w:author="Shicheng Guo" w:date="2016-10-02T22:38:00Z">
            <w:rPr>
              <w:rFonts w:ascii="Times New Roman" w:hAnsi="Times New Roman"/>
              <w:noProof/>
              <w:kern w:val="0"/>
              <w:sz w:val="20"/>
              <w:szCs w:val="20"/>
              <w:highlight w:val="yellow"/>
            </w:rPr>
          </w:rPrChange>
        </w:rPr>
        <w:t>52</w:t>
      </w:r>
      <w:r w:rsidR="007A6C86" w:rsidRPr="0009337A">
        <w:rPr>
          <w:rFonts w:ascii="Arial" w:hAnsi="Arial" w:cs="Arial"/>
          <w:noProof/>
          <w:kern w:val="0"/>
          <w:sz w:val="22"/>
          <w:rPrChange w:id="2455"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2456" w:author="Shicheng Guo" w:date="2016-10-02T22:38:00Z">
            <w:rPr>
              <w:rFonts w:ascii="Times New Roman" w:hAnsi="Times New Roman"/>
              <w:noProof/>
              <w:kern w:val="0"/>
              <w:sz w:val="20"/>
              <w:szCs w:val="20"/>
              <w:highlight w:val="yellow"/>
            </w:rPr>
          </w:rPrChange>
        </w:rPr>
        <w:t xml:space="preserve">, </w:t>
      </w:r>
      <w:r w:rsidR="007A6C86" w:rsidRPr="0009337A">
        <w:rPr>
          <w:rFonts w:ascii="Arial" w:hAnsi="Arial" w:cs="Arial"/>
          <w:noProof/>
          <w:kern w:val="0"/>
          <w:sz w:val="22"/>
          <w:rPrChange w:id="2457"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2458" w:author="Shicheng Guo" w:date="2016-10-02T22:38:00Z">
            <w:rPr>
              <w:rFonts w:ascii="Times New Roman" w:hAnsi="Times New Roman"/>
              <w:noProof/>
              <w:kern w:val="0"/>
              <w:sz w:val="20"/>
              <w:szCs w:val="20"/>
            </w:rPr>
          </w:rPrChange>
        </w:rPr>
        <w:instrText xml:space="preserve"> HYPERLINK \l "_ENREF_53" \o "Namboodiri, 2006 #10946" </w:instrText>
      </w:r>
      <w:r w:rsidR="007A6C86" w:rsidRPr="0009337A">
        <w:rPr>
          <w:rFonts w:ascii="Arial" w:hAnsi="Arial" w:cs="Arial"/>
          <w:noProof/>
          <w:kern w:val="0"/>
          <w:sz w:val="22"/>
          <w:rPrChange w:id="2459"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2460" w:author="Shicheng Guo" w:date="2016-10-02T22:38:00Z">
            <w:rPr>
              <w:rFonts w:ascii="Times New Roman" w:hAnsi="Times New Roman"/>
              <w:noProof/>
              <w:kern w:val="0"/>
              <w:sz w:val="20"/>
              <w:szCs w:val="20"/>
              <w:highlight w:val="yellow"/>
            </w:rPr>
          </w:rPrChange>
        </w:rPr>
        <w:t>53</w:t>
      </w:r>
      <w:r w:rsidR="007A6C86" w:rsidRPr="0009337A">
        <w:rPr>
          <w:rFonts w:ascii="Arial" w:hAnsi="Arial" w:cs="Arial"/>
          <w:noProof/>
          <w:kern w:val="0"/>
          <w:sz w:val="22"/>
          <w:rPrChange w:id="2461" w:author="Shicheng Guo" w:date="2016-10-02T22:38:00Z">
            <w:rPr>
              <w:rFonts w:ascii="Times New Roman" w:hAnsi="Times New Roman"/>
              <w:noProof/>
              <w:kern w:val="0"/>
              <w:sz w:val="20"/>
              <w:szCs w:val="20"/>
            </w:rPr>
          </w:rPrChange>
        </w:rPr>
        <w:fldChar w:fldCharType="end"/>
      </w:r>
      <w:r w:rsidRPr="0009337A">
        <w:rPr>
          <w:rFonts w:ascii="Arial" w:hAnsi="Arial" w:cs="Arial"/>
          <w:noProof/>
          <w:kern w:val="0"/>
          <w:sz w:val="22"/>
          <w:rPrChange w:id="2462" w:author="Shicheng Guo" w:date="2016-10-02T22:38:00Z">
            <w:rPr>
              <w:rFonts w:ascii="Times New Roman" w:hAnsi="Times New Roman"/>
              <w:noProof/>
              <w:kern w:val="0"/>
              <w:sz w:val="20"/>
              <w:szCs w:val="20"/>
              <w:highlight w:val="yellow"/>
            </w:rPr>
          </w:rPrChange>
        </w:rPr>
        <w:t>]</w:t>
      </w:r>
      <w:r w:rsidRPr="0009337A">
        <w:rPr>
          <w:rFonts w:ascii="Arial" w:hAnsi="Arial" w:cs="Arial"/>
          <w:kern w:val="0"/>
          <w:sz w:val="22"/>
          <w:rPrChange w:id="2463" w:author="Shicheng Guo" w:date="2016-10-02T22:38:00Z">
            <w:rPr>
              <w:rFonts w:ascii="Times New Roman" w:hAnsi="Times New Roman"/>
              <w:kern w:val="0"/>
              <w:sz w:val="20"/>
              <w:szCs w:val="20"/>
              <w:highlight w:val="yellow"/>
            </w:rPr>
          </w:rPrChange>
        </w:rPr>
        <w:fldChar w:fldCharType="end"/>
      </w:r>
      <w:ins w:id="2464" w:author="系统管理员" w:date="2016-10-02T10:46:00Z">
        <w:r w:rsidRPr="0009337A">
          <w:rPr>
            <w:rFonts w:ascii="Arial" w:hAnsi="Arial" w:cs="Arial"/>
            <w:kern w:val="0"/>
            <w:sz w:val="22"/>
            <w:rPrChange w:id="2465" w:author="Shicheng Guo" w:date="2016-10-02T22:38:00Z">
              <w:rPr>
                <w:rFonts w:ascii="Segoe UI" w:hAnsi="Segoe UI" w:cs="Segoe UI"/>
                <w:kern w:val="0"/>
                <w:sz w:val="18"/>
                <w:szCs w:val="18"/>
              </w:rPr>
            </w:rPrChange>
          </w:rPr>
          <w:t>.</w:t>
        </w:r>
      </w:ins>
      <w:ins w:id="2466" w:author="系统管理员" w:date="2016-10-02T10:44:00Z">
        <w:r w:rsidRPr="0009337A">
          <w:rPr>
            <w:rFonts w:ascii="Arial" w:hAnsi="Arial" w:cs="Arial"/>
            <w:kern w:val="0"/>
            <w:sz w:val="22"/>
            <w:rPrChange w:id="2467" w:author="Shicheng Guo" w:date="2016-10-02T22:38:00Z">
              <w:rPr>
                <w:rFonts w:ascii="Times New Roman" w:hAnsi="Times New Roman"/>
                <w:kern w:val="0"/>
                <w:sz w:val="20"/>
                <w:szCs w:val="20"/>
                <w:highlight w:val="yellow"/>
              </w:rPr>
            </w:rPrChange>
          </w:rPr>
          <w:t xml:space="preserve"> </w:t>
        </w:r>
      </w:ins>
      <w:ins w:id="2468" w:author="系统管理员" w:date="2016-09-09T15:33:00Z">
        <w:r w:rsidRPr="0009337A">
          <w:rPr>
            <w:rFonts w:ascii="Arial" w:hAnsi="Arial" w:cs="Arial"/>
            <w:kern w:val="0"/>
            <w:sz w:val="22"/>
            <w:rPrChange w:id="2469" w:author="Shicheng Guo" w:date="2016-10-02T22:38:00Z">
              <w:rPr>
                <w:rFonts w:ascii="Times New Roman" w:hAnsi="Times New Roman"/>
                <w:kern w:val="0"/>
                <w:sz w:val="20"/>
                <w:szCs w:val="20"/>
              </w:rPr>
            </w:rPrChange>
          </w:rPr>
          <w:t xml:space="preserve">All together, </w:t>
        </w:r>
      </w:ins>
      <w:ins w:id="2470" w:author="系统管理员" w:date="2016-09-09T15:34:00Z">
        <w:r w:rsidRPr="0009337A">
          <w:rPr>
            <w:rFonts w:ascii="Arial" w:hAnsi="Arial" w:cs="Arial"/>
            <w:kern w:val="0"/>
            <w:sz w:val="22"/>
            <w:rPrChange w:id="2471" w:author="Shicheng Guo" w:date="2016-10-02T22:38:00Z">
              <w:rPr>
                <w:rFonts w:ascii="Times New Roman" w:hAnsi="Times New Roman"/>
                <w:kern w:val="0"/>
                <w:sz w:val="20"/>
                <w:szCs w:val="20"/>
              </w:rPr>
            </w:rPrChange>
          </w:rPr>
          <w:t xml:space="preserve">these indicate that virus infection </w:t>
        </w:r>
      </w:ins>
      <w:ins w:id="2472" w:author="系统管理员" w:date="2016-09-09T15:33:00Z">
        <w:r w:rsidRPr="0009337A">
          <w:rPr>
            <w:rFonts w:ascii="Arial" w:hAnsi="Arial" w:cs="Arial"/>
            <w:kern w:val="0"/>
            <w:sz w:val="22"/>
            <w:rPrChange w:id="2473" w:author="Shicheng Guo" w:date="2016-10-02T22:38:00Z">
              <w:rPr>
                <w:rFonts w:ascii="Times New Roman" w:hAnsi="Times New Roman"/>
                <w:kern w:val="0"/>
                <w:sz w:val="20"/>
                <w:szCs w:val="20"/>
              </w:rPr>
            </w:rPrChange>
          </w:rPr>
          <w:t>maybe</w:t>
        </w:r>
      </w:ins>
      <w:ins w:id="2474" w:author="系统管理员" w:date="2016-09-09T15:34:00Z">
        <w:r w:rsidRPr="0009337A">
          <w:rPr>
            <w:rFonts w:ascii="Arial" w:hAnsi="Arial" w:cs="Arial"/>
            <w:kern w:val="0"/>
            <w:sz w:val="22"/>
            <w:rPrChange w:id="2475" w:author="Shicheng Guo" w:date="2016-10-02T22:38:00Z">
              <w:rPr>
                <w:rFonts w:ascii="Times New Roman" w:hAnsi="Times New Roman"/>
                <w:kern w:val="0"/>
                <w:sz w:val="20"/>
                <w:szCs w:val="20"/>
              </w:rPr>
            </w:rPrChange>
          </w:rPr>
          <w:t xml:space="preserve"> the</w:t>
        </w:r>
      </w:ins>
      <w:ins w:id="2476" w:author="系统管理员" w:date="2016-09-09T15:35:00Z">
        <w:r w:rsidRPr="0009337A">
          <w:rPr>
            <w:rFonts w:ascii="Arial" w:hAnsi="Arial" w:cs="Arial"/>
            <w:kern w:val="0"/>
            <w:sz w:val="22"/>
            <w:rPrChange w:id="2477" w:author="Shicheng Guo" w:date="2016-10-02T22:38:00Z">
              <w:rPr>
                <w:rFonts w:ascii="Times New Roman" w:hAnsi="Times New Roman"/>
                <w:kern w:val="0"/>
                <w:sz w:val="20"/>
                <w:szCs w:val="20"/>
              </w:rPr>
            </w:rPrChange>
          </w:rPr>
          <w:t xml:space="preserve"> cause of the production </w:t>
        </w:r>
      </w:ins>
      <w:ins w:id="2478" w:author="系统管理员" w:date="2016-09-09T15:36:00Z">
        <w:r w:rsidRPr="0009337A">
          <w:rPr>
            <w:rFonts w:ascii="Arial" w:hAnsi="Arial" w:cs="Arial"/>
            <w:kern w:val="0"/>
            <w:sz w:val="22"/>
            <w:rPrChange w:id="2479" w:author="Shicheng Guo" w:date="2016-10-02T22:38:00Z">
              <w:rPr>
                <w:rFonts w:ascii="Times New Roman" w:hAnsi="Times New Roman"/>
                <w:kern w:val="0"/>
                <w:sz w:val="20"/>
                <w:szCs w:val="20"/>
              </w:rPr>
            </w:rPrChange>
          </w:rPr>
          <w:t xml:space="preserve">of </w:t>
        </w:r>
      </w:ins>
      <w:ins w:id="2480" w:author="系统管理员" w:date="2016-09-09T15:35:00Z">
        <w:r w:rsidRPr="0009337A">
          <w:rPr>
            <w:rFonts w:ascii="Arial" w:hAnsi="Arial" w:cs="Arial"/>
            <w:kern w:val="0"/>
            <w:sz w:val="22"/>
            <w:rPrChange w:id="2481" w:author="Shicheng Guo" w:date="2016-10-02T22:38:00Z">
              <w:rPr>
                <w:rFonts w:ascii="Times New Roman" w:hAnsi="Times New Roman"/>
                <w:kern w:val="0"/>
                <w:sz w:val="20"/>
                <w:szCs w:val="20"/>
              </w:rPr>
            </w:rPrChange>
          </w:rPr>
          <w:t>type I interferon</w:t>
        </w:r>
      </w:ins>
      <w:ins w:id="2482" w:author="系统管理员" w:date="2016-09-09T15:36:00Z">
        <w:r w:rsidRPr="0009337A">
          <w:rPr>
            <w:rFonts w:ascii="Arial" w:hAnsi="Arial" w:cs="Arial"/>
            <w:kern w:val="0"/>
            <w:sz w:val="22"/>
            <w:rPrChange w:id="2483" w:author="Shicheng Guo" w:date="2016-10-02T22:38:00Z">
              <w:rPr>
                <w:rFonts w:ascii="Times New Roman" w:hAnsi="Times New Roman"/>
                <w:kern w:val="0"/>
                <w:sz w:val="20"/>
                <w:szCs w:val="20"/>
              </w:rPr>
            </w:rPrChange>
          </w:rPr>
          <w:t>.</w:t>
        </w:r>
      </w:ins>
    </w:p>
    <w:p w:rsidR="00830007" w:rsidRPr="0009337A" w:rsidRDefault="002D01F0">
      <w:pPr>
        <w:autoSpaceDE w:val="0"/>
        <w:autoSpaceDN w:val="0"/>
        <w:adjustRightInd w:val="0"/>
        <w:ind w:firstLineChars="100" w:firstLine="220"/>
        <w:rPr>
          <w:ins w:id="2484" w:author="系统管理员" w:date="2016-10-01T21:37:00Z"/>
          <w:rFonts w:ascii="Arial" w:hAnsi="Arial" w:cs="Arial"/>
          <w:kern w:val="0"/>
          <w:sz w:val="22"/>
          <w:rPrChange w:id="2485" w:author="Shicheng Guo" w:date="2016-10-02T22:38:00Z">
            <w:rPr>
              <w:ins w:id="2486" w:author="系统管理员" w:date="2016-10-01T21:37:00Z"/>
              <w:rFonts w:ascii="Times New Roman" w:hAnsi="Times New Roman"/>
              <w:kern w:val="0"/>
              <w:sz w:val="20"/>
              <w:szCs w:val="20"/>
            </w:rPr>
          </w:rPrChange>
        </w:rPr>
        <w:pPrChange w:id="2487" w:author="Shicheng Guo" w:date="2016-10-02T22:40:00Z">
          <w:pPr>
            <w:autoSpaceDE w:val="0"/>
            <w:autoSpaceDN w:val="0"/>
            <w:adjustRightInd w:val="0"/>
          </w:pPr>
        </w:pPrChange>
      </w:pPr>
      <w:ins w:id="2488" w:author="系统管理员" w:date="2016-10-01T20:51:00Z">
        <w:r w:rsidRPr="0009337A">
          <w:rPr>
            <w:rFonts w:ascii="Arial" w:hAnsi="Arial" w:cs="Arial"/>
            <w:kern w:val="0"/>
            <w:sz w:val="22"/>
            <w:rPrChange w:id="2489" w:author="Shicheng Guo" w:date="2016-10-02T22:38:00Z">
              <w:rPr>
                <w:rFonts w:ascii="Times New Roman" w:hAnsi="Times New Roman"/>
                <w:kern w:val="0"/>
                <w:sz w:val="20"/>
                <w:szCs w:val="20"/>
              </w:rPr>
            </w:rPrChange>
          </w:rPr>
          <w:t>It should be mentioned that t</w:t>
        </w:r>
      </w:ins>
      <w:ins w:id="2490" w:author="系统管理员" w:date="2016-10-01T10:45:00Z">
        <w:r w:rsidR="005A7248" w:rsidRPr="0009337A">
          <w:rPr>
            <w:rFonts w:ascii="Arial" w:hAnsi="Arial" w:cs="Arial"/>
            <w:kern w:val="0"/>
            <w:sz w:val="22"/>
            <w:rPrChange w:id="2491" w:author="Shicheng Guo" w:date="2016-10-02T22:38:00Z">
              <w:rPr>
                <w:rFonts w:ascii="Times New Roman" w:hAnsi="Times New Roman"/>
                <w:kern w:val="0"/>
                <w:sz w:val="20"/>
                <w:szCs w:val="20"/>
              </w:rPr>
            </w:rPrChange>
          </w:rPr>
          <w:t>he significant</w:t>
        </w:r>
      </w:ins>
      <w:ins w:id="2492" w:author="系统管理员" w:date="2016-10-01T20:46:00Z">
        <w:r w:rsidR="009E7912" w:rsidRPr="0009337A">
          <w:rPr>
            <w:rFonts w:ascii="Arial" w:hAnsi="Arial" w:cs="Arial"/>
            <w:kern w:val="0"/>
            <w:sz w:val="22"/>
            <w:rPrChange w:id="2493" w:author="Shicheng Guo" w:date="2016-10-02T22:38:00Z">
              <w:rPr>
                <w:rFonts w:ascii="Times New Roman" w:hAnsi="Times New Roman"/>
                <w:kern w:val="0"/>
                <w:sz w:val="20"/>
                <w:szCs w:val="20"/>
              </w:rPr>
            </w:rPrChange>
          </w:rPr>
          <w:t>ly</w:t>
        </w:r>
      </w:ins>
      <w:ins w:id="2494" w:author="系统管理员" w:date="2016-10-01T10:45:00Z">
        <w:r w:rsidR="005A7248" w:rsidRPr="0009337A">
          <w:rPr>
            <w:rFonts w:ascii="Arial" w:hAnsi="Arial" w:cs="Arial"/>
            <w:kern w:val="0"/>
            <w:sz w:val="22"/>
            <w:rPrChange w:id="2495" w:author="Shicheng Guo" w:date="2016-10-02T22:38:00Z">
              <w:rPr>
                <w:rFonts w:ascii="Times New Roman" w:hAnsi="Times New Roman"/>
                <w:kern w:val="0"/>
                <w:sz w:val="20"/>
                <w:szCs w:val="20"/>
              </w:rPr>
            </w:rPrChange>
          </w:rPr>
          <w:t xml:space="preserve"> different CpG sites of </w:t>
        </w:r>
      </w:ins>
      <w:ins w:id="2496" w:author="系统管理员" w:date="2016-10-01T10:44:00Z">
        <w:r w:rsidR="00346056" w:rsidRPr="0009337A">
          <w:rPr>
            <w:rFonts w:ascii="Arial" w:hAnsi="Arial" w:cs="Arial"/>
            <w:kern w:val="0"/>
            <w:sz w:val="22"/>
            <w:rPrChange w:id="2497" w:author="Shicheng Guo" w:date="2016-10-02T22:38:00Z">
              <w:rPr>
                <w:rFonts w:ascii="TimesNewRomanPSMT" w:eastAsia="TimesNewRomanPSMT" w:cs="TimesNewRomanPSMT"/>
                <w:kern w:val="0"/>
                <w:sz w:val="24"/>
                <w:szCs w:val="24"/>
              </w:rPr>
            </w:rPrChange>
          </w:rPr>
          <w:t>EIF2AK2</w:t>
        </w:r>
        <w:r w:rsidR="00346056" w:rsidRPr="0009337A">
          <w:rPr>
            <w:rFonts w:ascii="Arial" w:hAnsi="Arial" w:cs="Arial" w:hint="eastAsia"/>
            <w:kern w:val="0"/>
            <w:sz w:val="22"/>
            <w:rPrChange w:id="2498" w:author="Shicheng Guo" w:date="2016-10-02T22:38:00Z">
              <w:rPr>
                <w:rFonts w:ascii="宋体" w:cs="宋体" w:hint="eastAsia"/>
                <w:kern w:val="0"/>
                <w:sz w:val="24"/>
                <w:szCs w:val="24"/>
              </w:rPr>
            </w:rPrChange>
          </w:rPr>
          <w:t>、</w:t>
        </w:r>
        <w:r w:rsidR="00346056" w:rsidRPr="0009337A">
          <w:rPr>
            <w:rFonts w:ascii="Arial" w:hAnsi="Arial" w:cs="Arial"/>
            <w:kern w:val="0"/>
            <w:sz w:val="22"/>
            <w:rPrChange w:id="2499" w:author="Shicheng Guo" w:date="2016-10-02T22:38:00Z">
              <w:rPr>
                <w:rFonts w:ascii="TimesNewRomanPSMT" w:eastAsia="TimesNewRomanPSMT" w:cs="TimesNewRomanPSMT"/>
                <w:kern w:val="0"/>
                <w:sz w:val="24"/>
                <w:szCs w:val="24"/>
              </w:rPr>
            </w:rPrChange>
          </w:rPr>
          <w:t>IFI44L</w:t>
        </w:r>
        <w:r w:rsidR="00346056" w:rsidRPr="0009337A">
          <w:rPr>
            <w:rFonts w:ascii="Arial" w:hAnsi="Arial" w:cs="Arial" w:hint="eastAsia"/>
            <w:kern w:val="0"/>
            <w:sz w:val="22"/>
            <w:rPrChange w:id="2500" w:author="Shicheng Guo" w:date="2016-10-02T22:38:00Z">
              <w:rPr>
                <w:rFonts w:ascii="宋体" w:cs="宋体" w:hint="eastAsia"/>
                <w:kern w:val="0"/>
                <w:sz w:val="24"/>
                <w:szCs w:val="24"/>
              </w:rPr>
            </w:rPrChange>
          </w:rPr>
          <w:t>、</w:t>
        </w:r>
        <w:r w:rsidR="00346056" w:rsidRPr="0009337A">
          <w:rPr>
            <w:rFonts w:ascii="Arial" w:hAnsi="Arial" w:cs="Arial"/>
            <w:kern w:val="0"/>
            <w:sz w:val="22"/>
            <w:rPrChange w:id="2501" w:author="Shicheng Guo" w:date="2016-10-02T22:38:00Z">
              <w:rPr>
                <w:rFonts w:ascii="TimesNewRomanPSMT" w:eastAsia="TimesNewRomanPSMT" w:cs="TimesNewRomanPSMT"/>
                <w:kern w:val="0"/>
                <w:sz w:val="24"/>
                <w:szCs w:val="24"/>
              </w:rPr>
            </w:rPrChange>
          </w:rPr>
          <w:t>IFITM1</w:t>
        </w:r>
        <w:r w:rsidR="00346056" w:rsidRPr="0009337A">
          <w:rPr>
            <w:rFonts w:ascii="Arial" w:hAnsi="Arial" w:cs="Arial" w:hint="eastAsia"/>
            <w:kern w:val="0"/>
            <w:sz w:val="22"/>
            <w:rPrChange w:id="2502" w:author="Shicheng Guo" w:date="2016-10-02T22:38:00Z">
              <w:rPr>
                <w:rFonts w:ascii="宋体" w:cs="宋体" w:hint="eastAsia"/>
                <w:kern w:val="0"/>
                <w:sz w:val="24"/>
                <w:szCs w:val="24"/>
              </w:rPr>
            </w:rPrChange>
          </w:rPr>
          <w:t>、</w:t>
        </w:r>
        <w:r w:rsidR="00346056" w:rsidRPr="0009337A">
          <w:rPr>
            <w:rFonts w:ascii="Arial" w:hAnsi="Arial" w:cs="Arial"/>
            <w:kern w:val="0"/>
            <w:sz w:val="22"/>
            <w:rPrChange w:id="2503" w:author="Shicheng Guo" w:date="2016-10-02T22:38:00Z">
              <w:rPr>
                <w:rFonts w:ascii="TimesNewRomanPSMT" w:eastAsia="TimesNewRomanPSMT" w:cs="TimesNewRomanPSMT"/>
                <w:kern w:val="0"/>
                <w:sz w:val="24"/>
                <w:szCs w:val="24"/>
              </w:rPr>
            </w:rPrChange>
          </w:rPr>
          <w:t>PARP9 and PRIC285</w:t>
        </w:r>
        <w:r w:rsidR="00932709" w:rsidRPr="0009337A">
          <w:rPr>
            <w:rFonts w:ascii="Arial" w:hAnsi="Arial" w:cs="Arial"/>
            <w:kern w:val="0"/>
            <w:sz w:val="22"/>
            <w:rPrChange w:id="2504" w:author="Shicheng Guo" w:date="2016-10-02T22:38:00Z">
              <w:rPr>
                <w:rFonts w:ascii="Times New Roman" w:hAnsi="Times New Roman"/>
                <w:kern w:val="0"/>
                <w:sz w:val="20"/>
                <w:szCs w:val="20"/>
              </w:rPr>
            </w:rPrChange>
          </w:rPr>
          <w:t xml:space="preserve"> </w:t>
        </w:r>
      </w:ins>
      <w:ins w:id="2505" w:author="系统管理员" w:date="2016-10-01T10:45:00Z">
        <w:r w:rsidR="005A7248" w:rsidRPr="0009337A">
          <w:rPr>
            <w:rFonts w:ascii="Arial" w:hAnsi="Arial" w:cs="Arial"/>
            <w:kern w:val="0"/>
            <w:sz w:val="22"/>
            <w:rPrChange w:id="2506" w:author="Shicheng Guo" w:date="2016-10-02T22:38:00Z">
              <w:rPr>
                <w:rFonts w:ascii="Times New Roman" w:hAnsi="Times New Roman"/>
                <w:kern w:val="0"/>
                <w:sz w:val="20"/>
                <w:szCs w:val="20"/>
              </w:rPr>
            </w:rPrChange>
          </w:rPr>
          <w:t>gene</w:t>
        </w:r>
      </w:ins>
      <w:ins w:id="2507" w:author="系统管理员" w:date="2016-10-01T10:46:00Z">
        <w:r w:rsidR="005A7248" w:rsidRPr="0009337A">
          <w:rPr>
            <w:rFonts w:ascii="Arial" w:hAnsi="Arial" w:cs="Arial"/>
            <w:kern w:val="0"/>
            <w:sz w:val="22"/>
            <w:rPrChange w:id="2508" w:author="Shicheng Guo" w:date="2016-10-02T22:38:00Z">
              <w:rPr>
                <w:rFonts w:ascii="Times New Roman" w:hAnsi="Times New Roman"/>
                <w:kern w:val="0"/>
                <w:sz w:val="20"/>
                <w:szCs w:val="20"/>
              </w:rPr>
            </w:rPrChange>
          </w:rPr>
          <w:t>s almost locate</w:t>
        </w:r>
        <w:r w:rsidR="00586BF2" w:rsidRPr="0009337A">
          <w:rPr>
            <w:rFonts w:ascii="Arial" w:hAnsi="Arial" w:cs="Arial"/>
            <w:kern w:val="0"/>
            <w:sz w:val="22"/>
            <w:rPrChange w:id="2509" w:author="Shicheng Guo" w:date="2016-10-02T22:38:00Z">
              <w:rPr>
                <w:rFonts w:ascii="Times New Roman" w:hAnsi="Times New Roman"/>
                <w:kern w:val="0"/>
                <w:sz w:val="20"/>
                <w:szCs w:val="20"/>
              </w:rPr>
            </w:rPrChange>
          </w:rPr>
          <w:t xml:space="preserve"> </w:t>
        </w:r>
      </w:ins>
      <w:ins w:id="2510" w:author="系统管理员" w:date="2016-10-01T20:49:00Z">
        <w:r w:rsidR="00994497" w:rsidRPr="0009337A">
          <w:rPr>
            <w:rFonts w:ascii="Arial" w:hAnsi="Arial" w:cs="Arial"/>
            <w:kern w:val="0"/>
            <w:sz w:val="22"/>
            <w:rPrChange w:id="2511" w:author="Shicheng Guo" w:date="2016-10-02T22:38:00Z">
              <w:rPr>
                <w:rFonts w:ascii="Times New Roman" w:hAnsi="Times New Roman"/>
                <w:kern w:val="0"/>
                <w:sz w:val="20"/>
                <w:szCs w:val="20"/>
              </w:rPr>
            </w:rPrChange>
          </w:rPr>
          <w:t>at</w:t>
        </w:r>
      </w:ins>
      <w:ins w:id="2512" w:author="系统管理员" w:date="2016-10-01T10:47:00Z">
        <w:r w:rsidR="00586BF2" w:rsidRPr="0009337A">
          <w:rPr>
            <w:rFonts w:ascii="Arial" w:hAnsi="Arial" w:cs="Arial"/>
            <w:kern w:val="0"/>
            <w:sz w:val="22"/>
            <w:rPrChange w:id="2513" w:author="Shicheng Guo" w:date="2016-10-02T22:38:00Z">
              <w:rPr>
                <w:rFonts w:ascii="Times New Roman" w:hAnsi="Times New Roman"/>
                <w:kern w:val="0"/>
                <w:sz w:val="20"/>
                <w:szCs w:val="20"/>
              </w:rPr>
            </w:rPrChange>
          </w:rPr>
          <w:t xml:space="preserve"> </w:t>
        </w:r>
      </w:ins>
      <w:ins w:id="2514" w:author="系统管理员" w:date="2016-10-01T10:48:00Z">
        <w:r w:rsidR="00586BF2" w:rsidRPr="0009337A">
          <w:rPr>
            <w:rFonts w:ascii="Arial" w:hAnsi="Arial" w:cs="Arial"/>
            <w:kern w:val="0"/>
            <w:sz w:val="22"/>
            <w:rPrChange w:id="2515" w:author="Shicheng Guo" w:date="2016-10-02T22:38:00Z">
              <w:rPr>
                <w:rFonts w:ascii="Times New Roman" w:hAnsi="Times New Roman"/>
                <w:kern w:val="0"/>
                <w:sz w:val="20"/>
                <w:szCs w:val="20"/>
              </w:rPr>
            </w:rPrChange>
          </w:rPr>
          <w:t xml:space="preserve">less than 1500 bp </w:t>
        </w:r>
      </w:ins>
      <w:ins w:id="2516" w:author="系统管理员" w:date="2016-10-01T20:39:00Z">
        <w:r w:rsidR="00DD1E22" w:rsidRPr="0009337A">
          <w:rPr>
            <w:rFonts w:ascii="Arial" w:hAnsi="Arial" w:cs="Arial"/>
            <w:kern w:val="0"/>
            <w:sz w:val="22"/>
            <w:rPrChange w:id="2517" w:author="Shicheng Guo" w:date="2016-10-02T22:38:00Z">
              <w:rPr>
                <w:rFonts w:ascii="Times New Roman" w:hAnsi="Times New Roman"/>
                <w:kern w:val="0"/>
                <w:sz w:val="20"/>
                <w:szCs w:val="20"/>
              </w:rPr>
            </w:rPrChange>
          </w:rPr>
          <w:t>from</w:t>
        </w:r>
      </w:ins>
      <w:ins w:id="2518" w:author="系统管理员" w:date="2016-10-01T10:48:00Z">
        <w:r w:rsidR="00586BF2" w:rsidRPr="0009337A">
          <w:rPr>
            <w:rFonts w:ascii="Arial" w:hAnsi="Arial" w:cs="Arial"/>
            <w:kern w:val="0"/>
            <w:sz w:val="22"/>
            <w:rPrChange w:id="2519" w:author="Shicheng Guo" w:date="2016-10-02T22:38:00Z">
              <w:rPr>
                <w:rFonts w:ascii="Times New Roman" w:hAnsi="Times New Roman"/>
                <w:kern w:val="0"/>
                <w:sz w:val="20"/>
                <w:szCs w:val="20"/>
              </w:rPr>
            </w:rPrChange>
          </w:rPr>
          <w:t xml:space="preserve"> </w:t>
        </w:r>
      </w:ins>
      <w:ins w:id="2520" w:author="系统管理员" w:date="2016-10-01T20:47:00Z">
        <w:r w:rsidR="009E7912" w:rsidRPr="0009337A">
          <w:rPr>
            <w:rFonts w:ascii="Arial" w:hAnsi="Arial" w:cs="Arial"/>
            <w:kern w:val="0"/>
            <w:sz w:val="22"/>
            <w:rPrChange w:id="2521" w:author="Shicheng Guo" w:date="2016-10-02T22:38:00Z">
              <w:rPr>
                <w:rFonts w:ascii="Times New Roman" w:hAnsi="Times New Roman"/>
                <w:kern w:val="0"/>
                <w:sz w:val="20"/>
                <w:szCs w:val="20"/>
              </w:rPr>
            </w:rPrChange>
          </w:rPr>
          <w:t xml:space="preserve">their </w:t>
        </w:r>
      </w:ins>
      <w:ins w:id="2522" w:author="系统管理员" w:date="2016-10-01T10:47:00Z">
        <w:r w:rsidR="00586BF2" w:rsidRPr="0009337A">
          <w:rPr>
            <w:rFonts w:ascii="Arial" w:hAnsi="Arial" w:cs="Arial"/>
            <w:kern w:val="0"/>
            <w:sz w:val="22"/>
            <w:rPrChange w:id="2523" w:author="Shicheng Guo" w:date="2016-10-02T22:38:00Z">
              <w:rPr>
                <w:rFonts w:ascii="Times New Roman" w:hAnsi="Times New Roman"/>
                <w:kern w:val="0"/>
                <w:sz w:val="20"/>
                <w:szCs w:val="20"/>
              </w:rPr>
            </w:rPrChange>
          </w:rPr>
          <w:t>transcription start site (</w:t>
        </w:r>
      </w:ins>
      <w:ins w:id="2524" w:author="系统管理员" w:date="2016-10-01T10:48:00Z">
        <w:r w:rsidR="00586BF2" w:rsidRPr="0009337A">
          <w:rPr>
            <w:rFonts w:ascii="Arial" w:hAnsi="Arial" w:cs="Arial"/>
            <w:kern w:val="0"/>
            <w:sz w:val="22"/>
            <w:rPrChange w:id="2525" w:author="Shicheng Guo" w:date="2016-10-02T22:38:00Z">
              <w:rPr>
                <w:rFonts w:ascii="Times New Roman" w:hAnsi="Times New Roman"/>
                <w:kern w:val="0"/>
                <w:sz w:val="20"/>
                <w:szCs w:val="20"/>
              </w:rPr>
            </w:rPrChange>
          </w:rPr>
          <w:t>TSS</w:t>
        </w:r>
      </w:ins>
      <w:ins w:id="2526" w:author="系统管理员" w:date="2016-10-01T10:47:00Z">
        <w:r w:rsidR="00586BF2" w:rsidRPr="0009337A">
          <w:rPr>
            <w:rFonts w:ascii="Arial" w:hAnsi="Arial" w:cs="Arial"/>
            <w:kern w:val="0"/>
            <w:sz w:val="22"/>
            <w:rPrChange w:id="2527" w:author="Shicheng Guo" w:date="2016-10-02T22:38:00Z">
              <w:rPr>
                <w:rFonts w:ascii="Times New Roman" w:hAnsi="Times New Roman"/>
                <w:kern w:val="0"/>
                <w:sz w:val="20"/>
                <w:szCs w:val="20"/>
              </w:rPr>
            </w:rPrChange>
          </w:rPr>
          <w:t>)</w:t>
        </w:r>
      </w:ins>
      <w:ins w:id="2528" w:author="系统管理员" w:date="2016-10-01T10:48:00Z">
        <w:r w:rsidR="002F0184" w:rsidRPr="0009337A">
          <w:rPr>
            <w:rFonts w:ascii="Arial" w:hAnsi="Arial" w:cs="Arial"/>
            <w:kern w:val="0"/>
            <w:sz w:val="22"/>
            <w:rPrChange w:id="2529" w:author="Shicheng Guo" w:date="2016-10-02T22:38:00Z">
              <w:rPr>
                <w:rFonts w:ascii="Times New Roman" w:hAnsi="Times New Roman"/>
                <w:kern w:val="0"/>
                <w:sz w:val="20"/>
                <w:szCs w:val="20"/>
              </w:rPr>
            </w:rPrChange>
          </w:rPr>
          <w:t xml:space="preserve">. </w:t>
        </w:r>
      </w:ins>
      <w:ins w:id="2530" w:author="系统管理员" w:date="2016-10-01T10:49:00Z">
        <w:r w:rsidR="002F0184" w:rsidRPr="0009337A">
          <w:rPr>
            <w:rFonts w:ascii="Arial" w:hAnsi="Arial" w:cs="Arial"/>
            <w:kern w:val="0"/>
            <w:sz w:val="22"/>
            <w:rPrChange w:id="2531" w:author="Shicheng Guo" w:date="2016-10-02T22:38:00Z">
              <w:rPr>
                <w:rFonts w:ascii="Times New Roman" w:hAnsi="Times New Roman"/>
                <w:kern w:val="0"/>
                <w:sz w:val="20"/>
                <w:szCs w:val="20"/>
              </w:rPr>
            </w:rPrChange>
          </w:rPr>
          <w:t>Th</w:t>
        </w:r>
      </w:ins>
      <w:ins w:id="2532" w:author="系统管理员" w:date="2016-10-01T20:40:00Z">
        <w:r w:rsidR="00DD1E22" w:rsidRPr="0009337A">
          <w:rPr>
            <w:rFonts w:ascii="Arial" w:hAnsi="Arial" w:cs="Arial"/>
            <w:kern w:val="0"/>
            <w:sz w:val="22"/>
            <w:rPrChange w:id="2533" w:author="Shicheng Guo" w:date="2016-10-02T22:38:00Z">
              <w:rPr>
                <w:rFonts w:ascii="Times New Roman" w:hAnsi="Times New Roman"/>
                <w:kern w:val="0"/>
                <w:sz w:val="20"/>
                <w:szCs w:val="20"/>
              </w:rPr>
            </w:rPrChange>
          </w:rPr>
          <w:t>is</w:t>
        </w:r>
      </w:ins>
      <w:ins w:id="2534" w:author="系统管理员" w:date="2016-10-02T08:01:00Z">
        <w:r w:rsidR="00071555" w:rsidRPr="0009337A">
          <w:rPr>
            <w:rFonts w:ascii="Arial" w:hAnsi="Arial" w:cs="Arial"/>
            <w:kern w:val="0"/>
            <w:sz w:val="22"/>
            <w:rPrChange w:id="2535" w:author="Shicheng Guo" w:date="2016-10-02T22:38:00Z">
              <w:rPr>
                <w:rFonts w:ascii="Times New Roman" w:hAnsi="Times New Roman"/>
                <w:kern w:val="0"/>
                <w:sz w:val="20"/>
                <w:szCs w:val="20"/>
              </w:rPr>
            </w:rPrChange>
          </w:rPr>
          <w:t xml:space="preserve">, therefore, </w:t>
        </w:r>
      </w:ins>
      <w:ins w:id="2536" w:author="系统管理员" w:date="2016-10-01T10:51:00Z">
        <w:r w:rsidR="001F5EFB" w:rsidRPr="0009337A">
          <w:rPr>
            <w:rFonts w:ascii="Arial" w:hAnsi="Arial" w:cs="Arial"/>
            <w:kern w:val="0"/>
            <w:sz w:val="22"/>
            <w:rPrChange w:id="2537" w:author="Shicheng Guo" w:date="2016-10-02T22:38:00Z">
              <w:rPr>
                <w:rFonts w:ascii="Times New Roman" w:hAnsi="Times New Roman"/>
                <w:kern w:val="0"/>
                <w:sz w:val="20"/>
                <w:szCs w:val="20"/>
              </w:rPr>
            </w:rPrChange>
          </w:rPr>
          <w:t>offer</w:t>
        </w:r>
      </w:ins>
      <w:ins w:id="2538" w:author="系统管理员" w:date="2016-10-01T20:40:00Z">
        <w:r w:rsidR="00DD1E22" w:rsidRPr="0009337A">
          <w:rPr>
            <w:rFonts w:ascii="Arial" w:hAnsi="Arial" w:cs="Arial"/>
            <w:kern w:val="0"/>
            <w:sz w:val="22"/>
            <w:rPrChange w:id="2539" w:author="Shicheng Guo" w:date="2016-10-02T22:38:00Z">
              <w:rPr>
                <w:rFonts w:ascii="Times New Roman" w:hAnsi="Times New Roman"/>
                <w:kern w:val="0"/>
                <w:sz w:val="20"/>
                <w:szCs w:val="20"/>
              </w:rPr>
            </w:rPrChange>
          </w:rPr>
          <w:t>s</w:t>
        </w:r>
      </w:ins>
      <w:ins w:id="2540" w:author="系统管理员" w:date="2016-10-01T10:49:00Z">
        <w:r w:rsidR="002F0184" w:rsidRPr="0009337A">
          <w:rPr>
            <w:rFonts w:ascii="Arial" w:hAnsi="Arial" w:cs="Arial"/>
            <w:kern w:val="0"/>
            <w:sz w:val="22"/>
            <w:rPrChange w:id="2541" w:author="Shicheng Guo" w:date="2016-10-02T22:38:00Z">
              <w:rPr>
                <w:rFonts w:ascii="Times New Roman" w:hAnsi="Times New Roman"/>
                <w:kern w:val="0"/>
                <w:sz w:val="20"/>
                <w:szCs w:val="20"/>
              </w:rPr>
            </w:rPrChange>
          </w:rPr>
          <w:t xml:space="preserve"> the </w:t>
        </w:r>
      </w:ins>
      <w:ins w:id="2542" w:author="系统管理员" w:date="2016-10-01T10:50:00Z">
        <w:r w:rsidR="002F0184" w:rsidRPr="0009337A">
          <w:rPr>
            <w:rFonts w:ascii="Arial" w:hAnsi="Arial" w:cs="Arial"/>
            <w:kern w:val="0"/>
            <w:sz w:val="22"/>
            <w:rPrChange w:id="2543" w:author="Shicheng Guo" w:date="2016-10-02T22:38:00Z">
              <w:rPr>
                <w:rFonts w:ascii="Times New Roman" w:hAnsi="Times New Roman"/>
                <w:kern w:val="0"/>
                <w:sz w:val="20"/>
                <w:szCs w:val="20"/>
              </w:rPr>
            </w:rPrChange>
          </w:rPr>
          <w:t>prominent</w:t>
        </w:r>
      </w:ins>
      <w:ins w:id="2544" w:author="系统管理员" w:date="2016-10-01T10:49:00Z">
        <w:r w:rsidR="002F0184" w:rsidRPr="0009337A">
          <w:rPr>
            <w:rFonts w:ascii="Arial" w:hAnsi="Arial" w:cs="Arial"/>
            <w:kern w:val="0"/>
            <w:sz w:val="22"/>
            <w:rPrChange w:id="2545" w:author="Shicheng Guo" w:date="2016-10-02T22:38:00Z">
              <w:rPr>
                <w:rFonts w:ascii="Times New Roman" w:hAnsi="Times New Roman"/>
                <w:kern w:val="0"/>
                <w:sz w:val="20"/>
                <w:szCs w:val="20"/>
              </w:rPr>
            </w:rPrChange>
          </w:rPr>
          <w:t xml:space="preserve"> </w:t>
        </w:r>
      </w:ins>
      <w:ins w:id="2546" w:author="系统管理员" w:date="2016-10-01T10:50:00Z">
        <w:r w:rsidR="002F0184" w:rsidRPr="0009337A">
          <w:rPr>
            <w:rFonts w:ascii="Arial" w:hAnsi="Arial" w:cs="Arial"/>
            <w:kern w:val="0"/>
            <w:sz w:val="22"/>
            <w:rPrChange w:id="2547" w:author="Shicheng Guo" w:date="2016-10-02T22:38:00Z">
              <w:rPr>
                <w:rFonts w:ascii="Times New Roman" w:hAnsi="Times New Roman"/>
                <w:kern w:val="0"/>
                <w:sz w:val="20"/>
                <w:szCs w:val="20"/>
              </w:rPr>
            </w:rPrChange>
          </w:rPr>
          <w:t>convenience</w:t>
        </w:r>
      </w:ins>
      <w:ins w:id="2548" w:author="系统管理员" w:date="2016-10-01T10:51:00Z">
        <w:r w:rsidR="001F5EFB" w:rsidRPr="0009337A">
          <w:rPr>
            <w:rFonts w:ascii="Arial" w:hAnsi="Arial" w:cs="Arial"/>
            <w:kern w:val="0"/>
            <w:sz w:val="22"/>
            <w:rPrChange w:id="2549" w:author="Shicheng Guo" w:date="2016-10-02T22:38:00Z">
              <w:rPr>
                <w:rFonts w:ascii="Times New Roman" w:hAnsi="Times New Roman"/>
                <w:kern w:val="0"/>
                <w:sz w:val="20"/>
                <w:szCs w:val="20"/>
              </w:rPr>
            </w:rPrChange>
          </w:rPr>
          <w:t xml:space="preserve"> o</w:t>
        </w:r>
      </w:ins>
      <w:ins w:id="2550" w:author="系统管理员" w:date="2016-10-01T20:52:00Z">
        <w:r w:rsidR="00A94FEB" w:rsidRPr="0009337A">
          <w:rPr>
            <w:rFonts w:ascii="Arial" w:hAnsi="Arial" w:cs="Arial"/>
            <w:kern w:val="0"/>
            <w:sz w:val="22"/>
            <w:rPrChange w:id="2551" w:author="Shicheng Guo" w:date="2016-10-02T22:38:00Z">
              <w:rPr>
                <w:rFonts w:ascii="Times New Roman" w:hAnsi="Times New Roman"/>
                <w:kern w:val="0"/>
                <w:sz w:val="20"/>
                <w:szCs w:val="20"/>
              </w:rPr>
            </w:rPrChange>
          </w:rPr>
          <w:t>f</w:t>
        </w:r>
      </w:ins>
      <w:ins w:id="2552" w:author="系统管理员" w:date="2016-10-01T10:51:00Z">
        <w:r w:rsidR="001F5EFB" w:rsidRPr="0009337A">
          <w:rPr>
            <w:rFonts w:ascii="Arial" w:hAnsi="Arial" w:cs="Arial"/>
            <w:kern w:val="0"/>
            <w:sz w:val="22"/>
            <w:rPrChange w:id="2553" w:author="Shicheng Guo" w:date="2016-10-02T22:38:00Z">
              <w:rPr>
                <w:rFonts w:ascii="Times New Roman" w:hAnsi="Times New Roman"/>
                <w:kern w:val="0"/>
                <w:sz w:val="20"/>
                <w:szCs w:val="20"/>
              </w:rPr>
            </w:rPrChange>
          </w:rPr>
          <w:t xml:space="preserve"> DNA methylation </w:t>
        </w:r>
      </w:ins>
      <w:ins w:id="2554" w:author="系统管理员" w:date="2016-10-01T20:53:00Z">
        <w:r w:rsidR="00A94FEB" w:rsidRPr="0009337A">
          <w:rPr>
            <w:rFonts w:ascii="Arial" w:hAnsi="Arial" w:cs="Arial"/>
            <w:kern w:val="0"/>
            <w:sz w:val="22"/>
            <w:rPrChange w:id="2555" w:author="Shicheng Guo" w:date="2016-10-02T22:38:00Z">
              <w:rPr>
                <w:rFonts w:ascii="Times New Roman" w:hAnsi="Times New Roman"/>
                <w:kern w:val="0"/>
                <w:sz w:val="20"/>
                <w:szCs w:val="20"/>
              </w:rPr>
            </w:rPrChange>
          </w:rPr>
          <w:t xml:space="preserve">in </w:t>
        </w:r>
      </w:ins>
      <w:ins w:id="2556" w:author="系统管理员" w:date="2016-10-01T10:52:00Z">
        <w:r w:rsidR="001F5EFB" w:rsidRPr="0009337A">
          <w:rPr>
            <w:rFonts w:ascii="Arial" w:hAnsi="Arial" w:cs="Arial"/>
            <w:kern w:val="0"/>
            <w:sz w:val="22"/>
            <w:rPrChange w:id="2557" w:author="Shicheng Guo" w:date="2016-10-02T22:38:00Z">
              <w:rPr>
                <w:rFonts w:ascii="Times New Roman" w:hAnsi="Times New Roman"/>
                <w:kern w:val="0"/>
                <w:sz w:val="20"/>
                <w:szCs w:val="20"/>
              </w:rPr>
            </w:rPrChange>
          </w:rPr>
          <w:t>regulating the</w:t>
        </w:r>
      </w:ins>
      <w:ins w:id="2558" w:author="系统管理员" w:date="2016-10-01T10:50:00Z">
        <w:r w:rsidR="002F0184" w:rsidRPr="0009337A">
          <w:rPr>
            <w:rFonts w:ascii="Arial" w:hAnsi="Arial" w:cs="Arial"/>
            <w:kern w:val="0"/>
            <w:sz w:val="22"/>
            <w:rPrChange w:id="2559" w:author="Shicheng Guo" w:date="2016-10-02T22:38:00Z">
              <w:rPr>
                <w:rFonts w:ascii="Times New Roman" w:hAnsi="Times New Roman"/>
                <w:kern w:val="0"/>
                <w:sz w:val="20"/>
                <w:szCs w:val="20"/>
              </w:rPr>
            </w:rPrChange>
          </w:rPr>
          <w:t xml:space="preserve"> </w:t>
        </w:r>
      </w:ins>
      <w:ins w:id="2560" w:author="系统管理员" w:date="2016-10-01T10:52:00Z">
        <w:r w:rsidR="001F5EFB" w:rsidRPr="0009337A">
          <w:rPr>
            <w:rFonts w:ascii="Arial" w:hAnsi="Arial" w:cs="Arial"/>
            <w:kern w:val="0"/>
            <w:sz w:val="22"/>
            <w:rPrChange w:id="2561" w:author="Shicheng Guo" w:date="2016-10-02T22:38:00Z">
              <w:rPr>
                <w:rFonts w:ascii="Times New Roman" w:hAnsi="Times New Roman"/>
                <w:kern w:val="0"/>
                <w:sz w:val="20"/>
                <w:szCs w:val="20"/>
              </w:rPr>
            </w:rPrChange>
          </w:rPr>
          <w:t xml:space="preserve">gene expression directly or indirectly at </w:t>
        </w:r>
      </w:ins>
      <w:ins w:id="2562" w:author="系统管理员" w:date="2016-10-01T10:53:00Z">
        <w:r w:rsidR="00AB35CB" w:rsidRPr="0009337A">
          <w:rPr>
            <w:rFonts w:ascii="Arial" w:hAnsi="Arial" w:cs="Arial"/>
            <w:kern w:val="0"/>
            <w:sz w:val="22"/>
            <w:rPrChange w:id="2563" w:author="Shicheng Guo" w:date="2016-10-02T22:38:00Z">
              <w:rPr>
                <w:rFonts w:ascii="Times New Roman" w:hAnsi="Times New Roman"/>
                <w:kern w:val="0"/>
                <w:sz w:val="20"/>
                <w:szCs w:val="20"/>
              </w:rPr>
            </w:rPrChange>
          </w:rPr>
          <w:t>transcription level</w:t>
        </w:r>
      </w:ins>
      <w:ins w:id="2564" w:author="系统管理员" w:date="2016-10-01T21:50:00Z">
        <w:r w:rsidR="00980159" w:rsidRPr="0009337A">
          <w:rPr>
            <w:rFonts w:ascii="Arial" w:hAnsi="Arial" w:cs="Arial"/>
            <w:kern w:val="0"/>
            <w:sz w:val="22"/>
            <w:rPrChange w:id="2565" w:author="Shicheng Guo" w:date="2016-10-02T22:38:00Z">
              <w:rPr>
                <w:rFonts w:ascii="Times New Roman" w:hAnsi="Times New Roman"/>
                <w:kern w:val="0"/>
                <w:sz w:val="20"/>
                <w:szCs w:val="20"/>
              </w:rPr>
            </w:rPrChange>
          </w:rPr>
          <w:t>. Ideally,</w:t>
        </w:r>
      </w:ins>
      <w:ins w:id="2566" w:author="系统管理员" w:date="2016-10-01T21:38:00Z">
        <w:r w:rsidR="00F61382" w:rsidRPr="0009337A">
          <w:rPr>
            <w:rFonts w:ascii="Arial" w:hAnsi="Arial" w:cs="Arial"/>
            <w:kern w:val="0"/>
            <w:sz w:val="22"/>
            <w:rPrChange w:id="2567" w:author="Shicheng Guo" w:date="2016-10-02T22:38:00Z">
              <w:rPr>
                <w:rFonts w:ascii="Times New Roman" w:hAnsi="Times New Roman"/>
                <w:kern w:val="0"/>
                <w:sz w:val="20"/>
                <w:szCs w:val="20"/>
              </w:rPr>
            </w:rPrChange>
          </w:rPr>
          <w:t xml:space="preserve"> </w:t>
        </w:r>
      </w:ins>
      <w:ins w:id="2568" w:author="系统管理员" w:date="2016-10-01T21:50:00Z">
        <w:r w:rsidR="00980159" w:rsidRPr="0009337A">
          <w:rPr>
            <w:rFonts w:ascii="Arial" w:hAnsi="Arial" w:cs="Arial"/>
            <w:kern w:val="0"/>
            <w:sz w:val="22"/>
            <w:rPrChange w:id="2569" w:author="Shicheng Guo" w:date="2016-10-02T22:38:00Z">
              <w:rPr>
                <w:rFonts w:ascii="Times New Roman" w:hAnsi="Times New Roman"/>
                <w:kern w:val="0"/>
                <w:sz w:val="20"/>
                <w:szCs w:val="20"/>
              </w:rPr>
            </w:rPrChange>
          </w:rPr>
          <w:t xml:space="preserve">if DNA methylation </w:t>
        </w:r>
      </w:ins>
      <w:ins w:id="2570" w:author="系统管理员" w:date="2016-10-01T21:51:00Z">
        <w:r w:rsidR="00980159" w:rsidRPr="0009337A">
          <w:rPr>
            <w:rFonts w:ascii="Arial" w:hAnsi="Arial" w:cs="Arial"/>
            <w:kern w:val="0"/>
            <w:sz w:val="22"/>
            <w:rPrChange w:id="2571" w:author="Shicheng Guo" w:date="2016-10-02T22:38:00Z">
              <w:rPr>
                <w:rFonts w:ascii="Times New Roman" w:hAnsi="Times New Roman"/>
                <w:kern w:val="0"/>
                <w:sz w:val="20"/>
                <w:szCs w:val="20"/>
              </w:rPr>
            </w:rPrChange>
          </w:rPr>
          <w:t xml:space="preserve">of gene </w:t>
        </w:r>
      </w:ins>
      <w:ins w:id="2572" w:author="系统管理员" w:date="2016-10-01T21:50:00Z">
        <w:r w:rsidR="00980159" w:rsidRPr="0009337A">
          <w:rPr>
            <w:rFonts w:ascii="Arial" w:hAnsi="Arial" w:cs="Arial"/>
            <w:kern w:val="0"/>
            <w:sz w:val="22"/>
            <w:rPrChange w:id="2573" w:author="Shicheng Guo" w:date="2016-10-02T22:38:00Z">
              <w:rPr>
                <w:rFonts w:ascii="Times New Roman" w:hAnsi="Times New Roman"/>
                <w:kern w:val="0"/>
                <w:sz w:val="20"/>
                <w:szCs w:val="20"/>
              </w:rPr>
            </w:rPrChange>
          </w:rPr>
          <w:t>could control</w:t>
        </w:r>
      </w:ins>
      <w:ins w:id="2574" w:author="系统管理员" w:date="2016-10-01T21:51:00Z">
        <w:r w:rsidR="00980159" w:rsidRPr="0009337A">
          <w:rPr>
            <w:rFonts w:ascii="Arial" w:hAnsi="Arial" w:cs="Arial"/>
            <w:kern w:val="0"/>
            <w:sz w:val="22"/>
            <w:rPrChange w:id="2575" w:author="Shicheng Guo" w:date="2016-10-02T22:38:00Z">
              <w:rPr>
                <w:rFonts w:ascii="Times New Roman" w:hAnsi="Times New Roman"/>
                <w:kern w:val="0"/>
                <w:sz w:val="20"/>
                <w:szCs w:val="20"/>
              </w:rPr>
            </w:rPrChange>
          </w:rPr>
          <w:t xml:space="preserve"> its </w:t>
        </w:r>
      </w:ins>
      <w:ins w:id="2576" w:author="系统管理员" w:date="2016-10-01T21:52:00Z">
        <w:r w:rsidR="00804773" w:rsidRPr="0009337A">
          <w:rPr>
            <w:rFonts w:ascii="Arial" w:hAnsi="Arial" w:cs="Arial"/>
            <w:kern w:val="0"/>
            <w:sz w:val="22"/>
            <w:rPrChange w:id="2577" w:author="Shicheng Guo" w:date="2016-10-02T22:38:00Z">
              <w:rPr>
                <w:rFonts w:ascii="Times New Roman" w:hAnsi="Times New Roman"/>
                <w:kern w:val="0"/>
                <w:sz w:val="20"/>
                <w:szCs w:val="20"/>
              </w:rPr>
            </w:rPrChange>
          </w:rPr>
          <w:t>expression</w:t>
        </w:r>
      </w:ins>
      <w:r w:rsidR="00346056" w:rsidRPr="0009337A">
        <w:rPr>
          <w:rFonts w:ascii="Arial" w:hAnsi="Arial" w:cs="Arial"/>
          <w:kern w:val="0"/>
          <w:sz w:val="22"/>
          <w:rPrChange w:id="2578" w:author="Shicheng Guo" w:date="2016-10-02T22:38:00Z">
            <w:rPr>
              <w:rFonts w:ascii="Times New Roman" w:hAnsi="Times New Roman"/>
              <w:kern w:val="0"/>
              <w:sz w:val="20"/>
              <w:szCs w:val="20"/>
            </w:rPr>
          </w:rPrChange>
        </w:rPr>
        <w:fldChar w:fldCharType="begin"/>
      </w:r>
      <w:r w:rsidR="00AA1E63" w:rsidRPr="0009337A">
        <w:rPr>
          <w:rFonts w:ascii="Arial" w:hAnsi="Arial" w:cs="Arial"/>
          <w:kern w:val="0"/>
          <w:sz w:val="22"/>
          <w:rPrChange w:id="2579" w:author="Shicheng Guo" w:date="2016-10-02T22:38:00Z">
            <w:rPr>
              <w:rFonts w:ascii="Times New Roman" w:hAnsi="Times New Roman"/>
              <w:kern w:val="0"/>
              <w:sz w:val="20"/>
              <w:szCs w:val="20"/>
            </w:rPr>
          </w:rPrChange>
        </w:rPr>
        <w:instrText xml:space="preserve"> ADDIN EN.CITE &lt;EndNote&gt;&lt;Cite&gt;&lt;Author&gt;Watt&lt;/Author&gt;&lt;Year&gt;1988&lt;/Year&gt;&lt;RecNum&gt;11999&lt;/RecNum&gt;&lt;DisplayText&gt;[36]&lt;/DisplayText&gt;&lt;record&gt;&lt;rec-number&gt;11999&lt;/rec-number&gt;&lt;foreign-keys&gt;&lt;key app="EN" db-id="w0ese0awerxv5me5avdpzvwqf9a5treea0ef" timestamp="1458657987"&gt;11999&lt;/key&gt;&lt;/foreign-keys&gt;&lt;ref-type name="Journal Article"&gt;17&lt;/ref-type&gt;&lt;contributors&gt;&lt;authors&gt;&lt;author&gt;Watt, F.&lt;/author&gt;&lt;author&gt;Molloy, P. L.&lt;/author&gt;&lt;/authors&gt;&lt;/contributors&gt;&lt;auth-address&gt;CSIRO Division of Biotechnology, Laboratory for Molecular Biology, North Ryde, NSW, Australia.&lt;/auth-address&gt;&lt;titles&gt;&lt;title&gt;Cytosine methylation prevents binding to DNA of a HeLa cell transcription factor required for optimal expression of the adenovirus major late promoter&lt;/title&gt;&lt;secondary-title&gt;Genes Dev&lt;/secondary-title&gt;&lt;alt-title&gt;Genes &amp;amp; development&lt;/alt-title&gt;&lt;/titles&gt;&lt;periodical&gt;&lt;full-title&gt;Genes Dev&lt;/full-title&gt;&lt;abbr-1&gt;Genes &amp;amp; development&lt;/abbr-1&gt;&lt;/periodical&gt;&lt;alt-periodical&gt;&lt;full-title&gt;Genes Dev&lt;/full-title&gt;&lt;abbr-1&gt;Genes &amp;amp; development&lt;/abbr-1&gt;&lt;/alt-periodical&gt;&lt;pages&gt;1136-43&lt;/pages&gt;&lt;volume&gt;2&lt;/volume&gt;&lt;number&gt;9&lt;/number&gt;&lt;keywords&gt;&lt;keyword&gt;Adenoviridae/*genetics&lt;/keyword&gt;&lt;keyword&gt;Base Sequence&lt;/keyword&gt;&lt;keyword&gt;Cytosine/*metabolism&lt;/keyword&gt;&lt;keyword&gt;DNA-Binding Proteins/*metabolism&lt;/keyword&gt;&lt;keyword&gt;*Gene Expression Regulation&lt;/keyword&gt;&lt;keyword&gt;HeLa Cells&lt;/keyword&gt;&lt;keyword&gt;Humans&lt;/keyword&gt;&lt;keyword&gt;Methylation&lt;/keyword&gt;&lt;keyword&gt;*Promoter Regions, Genetic&lt;/keyword&gt;&lt;keyword&gt;Transcription Factors/*metabolism&lt;/keyword&gt;&lt;keyword&gt;Transcription, Genetic&lt;/keyword&gt;&lt;keyword&gt;Viral Proteins&lt;/keyword&gt;&lt;/keywords&gt;&lt;dates&gt;&lt;year&gt;1988&lt;/year&gt;&lt;pub-dates&gt;&lt;date&gt;Sep&lt;/date&gt;&lt;/pub-dates&gt;&lt;/dates&gt;&lt;isbn&gt;0890-9369 (Print)&amp;#xD;0890-9369 (Linking)&lt;/isbn&gt;&lt;accession-num&gt;3192075&lt;/accession-num&gt;&lt;urls&gt;&lt;related-urls&gt;&lt;url&gt;http://www.ncbi.nlm.nih.gov/pubmed/3192075&lt;/url&gt;&lt;/related-urls&gt;&lt;/urls&gt;&lt;/record&gt;&lt;/Cite&gt;&lt;/EndNote&gt;</w:instrText>
      </w:r>
      <w:r w:rsidR="00346056" w:rsidRPr="0009337A">
        <w:rPr>
          <w:rFonts w:ascii="Arial" w:hAnsi="Arial" w:cs="Arial"/>
          <w:kern w:val="0"/>
          <w:sz w:val="22"/>
          <w:rPrChange w:id="2580" w:author="Shicheng Guo" w:date="2016-10-02T22:38:00Z">
            <w:rPr>
              <w:rFonts w:ascii="Times New Roman" w:hAnsi="Times New Roman"/>
              <w:kern w:val="0"/>
              <w:sz w:val="20"/>
              <w:szCs w:val="20"/>
            </w:rPr>
          </w:rPrChange>
        </w:rPr>
        <w:fldChar w:fldCharType="separate"/>
      </w:r>
      <w:r w:rsidR="00AA1E63" w:rsidRPr="0009337A">
        <w:rPr>
          <w:rFonts w:ascii="Arial" w:hAnsi="Arial" w:cs="Arial"/>
          <w:noProof/>
          <w:kern w:val="0"/>
          <w:sz w:val="22"/>
          <w:rPrChange w:id="2581"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2582"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2583" w:author="Shicheng Guo" w:date="2016-10-02T22:38:00Z">
            <w:rPr>
              <w:rFonts w:ascii="Times New Roman" w:hAnsi="Times New Roman"/>
              <w:noProof/>
              <w:kern w:val="0"/>
              <w:sz w:val="20"/>
              <w:szCs w:val="20"/>
            </w:rPr>
          </w:rPrChange>
        </w:rPr>
        <w:instrText xml:space="preserve"> HYPERLINK \l "_ENREF_36" \o "Watt, 1988 #11999" </w:instrText>
      </w:r>
      <w:r w:rsidR="007A6C86" w:rsidRPr="0009337A">
        <w:rPr>
          <w:rFonts w:ascii="Arial" w:hAnsi="Arial" w:cs="Arial"/>
          <w:noProof/>
          <w:kern w:val="0"/>
          <w:sz w:val="22"/>
          <w:rPrChange w:id="2584"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2585" w:author="Shicheng Guo" w:date="2016-10-02T22:38:00Z">
            <w:rPr>
              <w:rFonts w:ascii="Times New Roman" w:hAnsi="Times New Roman"/>
              <w:noProof/>
              <w:kern w:val="0"/>
              <w:sz w:val="20"/>
              <w:szCs w:val="20"/>
            </w:rPr>
          </w:rPrChange>
        </w:rPr>
        <w:t>36</w:t>
      </w:r>
      <w:r w:rsidR="007A6C86" w:rsidRPr="0009337A">
        <w:rPr>
          <w:rFonts w:ascii="Arial" w:hAnsi="Arial" w:cs="Arial"/>
          <w:noProof/>
          <w:kern w:val="0"/>
          <w:sz w:val="22"/>
          <w:rPrChange w:id="2586" w:author="Shicheng Guo" w:date="2016-10-02T22:38:00Z">
            <w:rPr>
              <w:rFonts w:ascii="Times New Roman" w:hAnsi="Times New Roman"/>
              <w:noProof/>
              <w:kern w:val="0"/>
              <w:sz w:val="20"/>
              <w:szCs w:val="20"/>
            </w:rPr>
          </w:rPrChange>
        </w:rPr>
        <w:fldChar w:fldCharType="end"/>
      </w:r>
      <w:r w:rsidR="00AA1E63" w:rsidRPr="0009337A">
        <w:rPr>
          <w:rFonts w:ascii="Arial" w:hAnsi="Arial" w:cs="Arial"/>
          <w:noProof/>
          <w:kern w:val="0"/>
          <w:sz w:val="22"/>
          <w:rPrChange w:id="2587" w:author="Shicheng Guo" w:date="2016-10-02T22:38:00Z">
            <w:rPr>
              <w:rFonts w:ascii="Times New Roman" w:hAnsi="Times New Roman"/>
              <w:noProof/>
              <w:kern w:val="0"/>
              <w:sz w:val="20"/>
              <w:szCs w:val="20"/>
            </w:rPr>
          </w:rPrChange>
        </w:rPr>
        <w:t>]</w:t>
      </w:r>
      <w:r w:rsidR="00346056" w:rsidRPr="0009337A">
        <w:rPr>
          <w:rFonts w:ascii="Arial" w:hAnsi="Arial" w:cs="Arial"/>
          <w:kern w:val="0"/>
          <w:sz w:val="22"/>
          <w:rPrChange w:id="2588" w:author="Shicheng Guo" w:date="2016-10-02T22:38:00Z">
            <w:rPr>
              <w:rFonts w:ascii="Times New Roman" w:hAnsi="Times New Roman"/>
              <w:kern w:val="0"/>
              <w:sz w:val="20"/>
              <w:szCs w:val="20"/>
            </w:rPr>
          </w:rPrChange>
        </w:rPr>
        <w:fldChar w:fldCharType="end"/>
      </w:r>
      <w:ins w:id="2589" w:author="系统管理员" w:date="2016-10-01T21:51:00Z">
        <w:r w:rsidR="00804773" w:rsidRPr="0009337A">
          <w:rPr>
            <w:rFonts w:ascii="Arial" w:hAnsi="Arial" w:cs="Arial"/>
            <w:kern w:val="0"/>
            <w:sz w:val="22"/>
            <w:rPrChange w:id="2590" w:author="Shicheng Guo" w:date="2016-10-02T22:38:00Z">
              <w:rPr>
                <w:rFonts w:ascii="Times New Roman" w:hAnsi="Times New Roman"/>
                <w:kern w:val="0"/>
                <w:sz w:val="20"/>
                <w:szCs w:val="20"/>
              </w:rPr>
            </w:rPrChange>
          </w:rPr>
          <w:t>,</w:t>
        </w:r>
      </w:ins>
      <w:ins w:id="2591" w:author="系统管理员" w:date="2016-10-01T21:52:00Z">
        <w:r w:rsidR="00804773" w:rsidRPr="0009337A">
          <w:rPr>
            <w:rFonts w:ascii="Arial" w:hAnsi="Arial" w:cs="Arial"/>
            <w:kern w:val="0"/>
            <w:sz w:val="22"/>
            <w:rPrChange w:id="2592" w:author="Shicheng Guo" w:date="2016-10-02T22:38:00Z">
              <w:rPr>
                <w:rFonts w:ascii="Times New Roman" w:hAnsi="Times New Roman"/>
                <w:kern w:val="0"/>
                <w:sz w:val="20"/>
                <w:szCs w:val="20"/>
              </w:rPr>
            </w:rPrChange>
          </w:rPr>
          <w:t xml:space="preserve"> there would be negative</w:t>
        </w:r>
      </w:ins>
      <w:ins w:id="2593" w:author="系统管理员" w:date="2016-10-01T22:16:00Z">
        <w:r w:rsidR="00920AE4" w:rsidRPr="0009337A">
          <w:rPr>
            <w:rFonts w:ascii="Arial" w:hAnsi="Arial" w:cs="Arial"/>
            <w:kern w:val="0"/>
            <w:sz w:val="22"/>
            <w:rPrChange w:id="2594" w:author="Shicheng Guo" w:date="2016-10-02T22:38:00Z">
              <w:rPr>
                <w:rFonts w:ascii="Times New Roman" w:hAnsi="Times New Roman"/>
                <w:kern w:val="0"/>
                <w:sz w:val="20"/>
                <w:szCs w:val="20"/>
              </w:rPr>
            </w:rPrChange>
          </w:rPr>
          <w:t>ly</w:t>
        </w:r>
      </w:ins>
      <w:ins w:id="2595" w:author="系统管理员" w:date="2016-10-01T21:52:00Z">
        <w:r w:rsidR="00804773" w:rsidRPr="0009337A">
          <w:rPr>
            <w:rFonts w:ascii="Arial" w:hAnsi="Arial" w:cs="Arial"/>
            <w:kern w:val="0"/>
            <w:sz w:val="22"/>
            <w:rPrChange w:id="2596" w:author="Shicheng Guo" w:date="2016-10-02T22:38:00Z">
              <w:rPr>
                <w:rFonts w:ascii="Times New Roman" w:hAnsi="Times New Roman"/>
                <w:kern w:val="0"/>
                <w:sz w:val="20"/>
                <w:szCs w:val="20"/>
              </w:rPr>
            </w:rPrChange>
          </w:rPr>
          <w:t xml:space="preserve"> </w:t>
        </w:r>
      </w:ins>
      <w:ins w:id="2597" w:author="系统管理员" w:date="2016-10-01T21:53:00Z">
        <w:r w:rsidR="00804773" w:rsidRPr="0009337A">
          <w:rPr>
            <w:rFonts w:ascii="Arial" w:hAnsi="Arial" w:cs="Arial"/>
            <w:kern w:val="0"/>
            <w:sz w:val="22"/>
            <w:rPrChange w:id="2598" w:author="Shicheng Guo" w:date="2016-10-02T22:38:00Z">
              <w:rPr>
                <w:rFonts w:ascii="Times New Roman" w:hAnsi="Times New Roman"/>
                <w:kern w:val="0"/>
                <w:sz w:val="20"/>
                <w:szCs w:val="20"/>
              </w:rPr>
            </w:rPrChange>
          </w:rPr>
          <w:t>correlative</w:t>
        </w:r>
      </w:ins>
      <w:ins w:id="2599" w:author="系统管理员" w:date="2016-10-01T21:52:00Z">
        <w:r w:rsidR="00804773" w:rsidRPr="0009337A">
          <w:rPr>
            <w:rFonts w:ascii="Arial" w:hAnsi="Arial" w:cs="Arial"/>
            <w:kern w:val="0"/>
            <w:sz w:val="22"/>
            <w:rPrChange w:id="2600" w:author="Shicheng Guo" w:date="2016-10-02T22:38:00Z">
              <w:rPr>
                <w:rFonts w:ascii="Times New Roman" w:hAnsi="Times New Roman"/>
                <w:kern w:val="0"/>
                <w:sz w:val="20"/>
                <w:szCs w:val="20"/>
              </w:rPr>
            </w:rPrChange>
          </w:rPr>
          <w:t xml:space="preserve"> </w:t>
        </w:r>
      </w:ins>
      <w:ins w:id="2601" w:author="系统管理员" w:date="2016-10-01T21:53:00Z">
        <w:r w:rsidR="00804773" w:rsidRPr="0009337A">
          <w:rPr>
            <w:rFonts w:ascii="Arial" w:hAnsi="Arial" w:cs="Arial"/>
            <w:kern w:val="0"/>
            <w:sz w:val="22"/>
            <w:rPrChange w:id="2602" w:author="Shicheng Guo" w:date="2016-10-02T22:38:00Z">
              <w:rPr>
                <w:rFonts w:ascii="Times New Roman" w:hAnsi="Times New Roman"/>
                <w:kern w:val="0"/>
                <w:sz w:val="20"/>
                <w:szCs w:val="20"/>
              </w:rPr>
            </w:rPrChange>
          </w:rPr>
          <w:t>between methylation and expression level of gene</w:t>
        </w:r>
      </w:ins>
      <w:ins w:id="2603" w:author="系统管理员" w:date="2016-10-01T21:54:00Z">
        <w:r w:rsidR="00804773" w:rsidRPr="0009337A">
          <w:rPr>
            <w:rFonts w:ascii="Arial" w:hAnsi="Arial" w:cs="Arial"/>
            <w:kern w:val="0"/>
            <w:sz w:val="22"/>
            <w:rPrChange w:id="2604" w:author="Shicheng Guo" w:date="2016-10-02T22:38:00Z">
              <w:rPr>
                <w:rFonts w:ascii="Times New Roman" w:hAnsi="Times New Roman"/>
                <w:kern w:val="0"/>
                <w:sz w:val="20"/>
                <w:szCs w:val="20"/>
              </w:rPr>
            </w:rPrChange>
          </w:rPr>
          <w:t>,</w:t>
        </w:r>
      </w:ins>
      <w:ins w:id="2605" w:author="系统管理员" w:date="2016-10-01T21:50:00Z">
        <w:r w:rsidR="00980159" w:rsidRPr="0009337A">
          <w:rPr>
            <w:rFonts w:ascii="Arial" w:hAnsi="Arial" w:cs="Arial"/>
            <w:kern w:val="0"/>
            <w:sz w:val="22"/>
            <w:rPrChange w:id="2606" w:author="Shicheng Guo" w:date="2016-10-02T22:38:00Z">
              <w:rPr>
                <w:rFonts w:ascii="Times New Roman" w:hAnsi="Times New Roman"/>
                <w:kern w:val="0"/>
                <w:sz w:val="20"/>
                <w:szCs w:val="20"/>
              </w:rPr>
            </w:rPrChange>
          </w:rPr>
          <w:t xml:space="preserve"> </w:t>
        </w:r>
      </w:ins>
      <w:ins w:id="2607" w:author="系统管理员" w:date="2016-10-01T21:38:00Z">
        <w:r w:rsidR="00F61382" w:rsidRPr="0009337A">
          <w:rPr>
            <w:rFonts w:ascii="Arial" w:hAnsi="Arial" w:cs="Arial"/>
            <w:kern w:val="0"/>
            <w:sz w:val="22"/>
            <w:rPrChange w:id="2608" w:author="Shicheng Guo" w:date="2016-10-02T22:38:00Z">
              <w:rPr>
                <w:rFonts w:ascii="Times New Roman" w:hAnsi="Times New Roman"/>
                <w:kern w:val="0"/>
                <w:sz w:val="20"/>
                <w:szCs w:val="20"/>
              </w:rPr>
            </w:rPrChange>
          </w:rPr>
          <w:t>which</w:t>
        </w:r>
      </w:ins>
      <w:ins w:id="2609" w:author="系统管理员" w:date="2016-10-01T20:57:00Z">
        <w:r w:rsidR="00AC72DA" w:rsidRPr="0009337A">
          <w:rPr>
            <w:rFonts w:ascii="Arial" w:hAnsi="Arial" w:cs="Arial"/>
            <w:kern w:val="0"/>
            <w:sz w:val="22"/>
            <w:rPrChange w:id="2610" w:author="Shicheng Guo" w:date="2016-10-02T22:38:00Z">
              <w:rPr>
                <w:rFonts w:ascii="Times New Roman" w:hAnsi="Times New Roman"/>
                <w:kern w:val="0"/>
                <w:sz w:val="20"/>
                <w:szCs w:val="20"/>
              </w:rPr>
            </w:rPrChange>
          </w:rPr>
          <w:t xml:space="preserve"> was </w:t>
        </w:r>
      </w:ins>
      <w:ins w:id="2611" w:author="系统管理员" w:date="2016-10-01T21:54:00Z">
        <w:r w:rsidR="00E9660F" w:rsidRPr="0009337A">
          <w:rPr>
            <w:rFonts w:ascii="Arial" w:hAnsi="Arial" w:cs="Arial"/>
            <w:kern w:val="0"/>
            <w:sz w:val="22"/>
            <w:rPrChange w:id="2612" w:author="Shicheng Guo" w:date="2016-10-02T22:38:00Z">
              <w:rPr>
                <w:rFonts w:ascii="Times New Roman" w:hAnsi="Times New Roman"/>
                <w:kern w:val="0"/>
                <w:sz w:val="20"/>
                <w:szCs w:val="20"/>
              </w:rPr>
            </w:rPrChange>
          </w:rPr>
          <w:t xml:space="preserve">luckily </w:t>
        </w:r>
      </w:ins>
      <w:ins w:id="2613" w:author="系统管理员" w:date="2016-10-01T20:57:00Z">
        <w:r w:rsidR="00AC72DA" w:rsidRPr="0009337A">
          <w:rPr>
            <w:rFonts w:ascii="Arial" w:hAnsi="Arial" w:cs="Arial"/>
            <w:kern w:val="0"/>
            <w:sz w:val="22"/>
            <w:rPrChange w:id="2614" w:author="Shicheng Guo" w:date="2016-10-02T22:38:00Z">
              <w:rPr>
                <w:rFonts w:ascii="Times New Roman" w:hAnsi="Times New Roman"/>
                <w:kern w:val="0"/>
                <w:sz w:val="20"/>
                <w:szCs w:val="20"/>
              </w:rPr>
            </w:rPrChange>
          </w:rPr>
          <w:t>validated by o</w:t>
        </w:r>
      </w:ins>
      <w:ins w:id="2615" w:author="系统管理员" w:date="2016-10-01T20:56:00Z">
        <w:r w:rsidR="00AC72DA" w:rsidRPr="0009337A">
          <w:rPr>
            <w:rFonts w:ascii="Arial" w:hAnsi="Arial" w:cs="Arial"/>
            <w:kern w:val="0"/>
            <w:sz w:val="22"/>
            <w:rPrChange w:id="2616" w:author="Shicheng Guo" w:date="2016-10-02T22:38:00Z">
              <w:rPr>
                <w:rFonts w:ascii="Times New Roman" w:hAnsi="Times New Roman"/>
                <w:kern w:val="0"/>
                <w:sz w:val="20"/>
                <w:szCs w:val="20"/>
              </w:rPr>
            </w:rPrChange>
          </w:rPr>
          <w:t xml:space="preserve">ur results </w:t>
        </w:r>
      </w:ins>
      <w:ins w:id="2617" w:author="系统管理员" w:date="2016-10-01T21:37:00Z">
        <w:r w:rsidR="00F61382" w:rsidRPr="0009337A">
          <w:rPr>
            <w:rFonts w:ascii="Arial" w:hAnsi="Arial" w:cs="Arial"/>
            <w:kern w:val="0"/>
            <w:sz w:val="22"/>
            <w:rPrChange w:id="2618" w:author="Shicheng Guo" w:date="2016-10-02T22:38:00Z">
              <w:rPr>
                <w:rFonts w:ascii="Times New Roman" w:hAnsi="Times New Roman"/>
                <w:kern w:val="0"/>
                <w:sz w:val="20"/>
                <w:szCs w:val="20"/>
              </w:rPr>
            </w:rPrChange>
          </w:rPr>
          <w:t>about</w:t>
        </w:r>
      </w:ins>
      <w:ins w:id="2619" w:author="系统管理员" w:date="2016-10-01T20:58:00Z">
        <w:r w:rsidR="00AC72DA" w:rsidRPr="0009337A">
          <w:rPr>
            <w:rFonts w:ascii="Arial" w:hAnsi="Arial" w:cs="Arial"/>
            <w:kern w:val="0"/>
            <w:sz w:val="22"/>
            <w:rPrChange w:id="2620" w:author="Shicheng Guo" w:date="2016-10-02T22:38:00Z">
              <w:rPr>
                <w:rFonts w:ascii="Times New Roman" w:hAnsi="Times New Roman"/>
                <w:kern w:val="0"/>
                <w:sz w:val="20"/>
                <w:szCs w:val="20"/>
              </w:rPr>
            </w:rPrChange>
          </w:rPr>
          <w:t xml:space="preserve"> </w:t>
        </w:r>
      </w:ins>
      <w:ins w:id="2621" w:author="系统管理员" w:date="2016-10-01T21:37:00Z">
        <w:r w:rsidR="00F61382" w:rsidRPr="0009337A">
          <w:rPr>
            <w:rFonts w:ascii="Arial" w:hAnsi="Arial" w:cs="Arial"/>
            <w:kern w:val="0"/>
            <w:sz w:val="22"/>
            <w:rPrChange w:id="2622" w:author="Shicheng Guo" w:date="2016-10-02T22:38:00Z">
              <w:rPr>
                <w:rFonts w:ascii="Times New Roman" w:hAnsi="Times New Roman"/>
                <w:kern w:val="0"/>
                <w:sz w:val="20"/>
                <w:szCs w:val="20"/>
              </w:rPr>
            </w:rPrChange>
          </w:rPr>
          <w:t xml:space="preserve">the </w:t>
        </w:r>
      </w:ins>
      <w:ins w:id="2623" w:author="系统管理员" w:date="2016-10-01T21:30:00Z">
        <w:r w:rsidR="00D544F4" w:rsidRPr="0009337A">
          <w:rPr>
            <w:rFonts w:ascii="Arial" w:hAnsi="Arial" w:cs="Arial"/>
            <w:kern w:val="0"/>
            <w:sz w:val="22"/>
            <w:rPrChange w:id="2624" w:author="Shicheng Guo" w:date="2016-10-02T22:38:00Z">
              <w:rPr>
                <w:rFonts w:ascii="Times New Roman" w:hAnsi="Times New Roman"/>
                <w:kern w:val="0"/>
                <w:sz w:val="20"/>
                <w:szCs w:val="20"/>
              </w:rPr>
            </w:rPrChange>
          </w:rPr>
          <w:t>expression level</w:t>
        </w:r>
      </w:ins>
      <w:ins w:id="2625" w:author="系统管理员" w:date="2016-10-01T21:37:00Z">
        <w:r w:rsidR="00F61382" w:rsidRPr="0009337A">
          <w:rPr>
            <w:rFonts w:ascii="Arial" w:hAnsi="Arial" w:cs="Arial"/>
            <w:kern w:val="0"/>
            <w:sz w:val="22"/>
            <w:rPrChange w:id="2626" w:author="Shicheng Guo" w:date="2016-10-02T22:38:00Z">
              <w:rPr>
                <w:rFonts w:ascii="Times New Roman" w:hAnsi="Times New Roman"/>
                <w:kern w:val="0"/>
                <w:sz w:val="20"/>
                <w:szCs w:val="20"/>
              </w:rPr>
            </w:rPrChange>
          </w:rPr>
          <w:t>s</w:t>
        </w:r>
      </w:ins>
      <w:ins w:id="2627" w:author="系统管理员" w:date="2016-10-01T21:30:00Z">
        <w:r w:rsidR="00D544F4" w:rsidRPr="0009337A">
          <w:rPr>
            <w:rFonts w:ascii="Arial" w:hAnsi="Arial" w:cs="Arial"/>
            <w:kern w:val="0"/>
            <w:sz w:val="22"/>
            <w:rPrChange w:id="2628" w:author="Shicheng Guo" w:date="2016-10-02T22:38:00Z">
              <w:rPr>
                <w:rFonts w:ascii="Times New Roman" w:hAnsi="Times New Roman"/>
                <w:kern w:val="0"/>
                <w:sz w:val="20"/>
                <w:szCs w:val="20"/>
              </w:rPr>
            </w:rPrChange>
          </w:rPr>
          <w:t xml:space="preserve"> </w:t>
        </w:r>
      </w:ins>
      <w:ins w:id="2629" w:author="系统管理员" w:date="2016-10-01T21:32:00Z">
        <w:r w:rsidR="00D544F4" w:rsidRPr="0009337A">
          <w:rPr>
            <w:rFonts w:ascii="Arial" w:hAnsi="Arial" w:cs="Arial"/>
            <w:kern w:val="0"/>
            <w:sz w:val="22"/>
            <w:rPrChange w:id="2630" w:author="Shicheng Guo" w:date="2016-10-02T22:38:00Z">
              <w:rPr>
                <w:rFonts w:ascii="Times New Roman" w:hAnsi="Times New Roman"/>
                <w:kern w:val="0"/>
                <w:sz w:val="20"/>
                <w:szCs w:val="20"/>
              </w:rPr>
            </w:rPrChange>
          </w:rPr>
          <w:t xml:space="preserve">of these genes </w:t>
        </w:r>
      </w:ins>
      <w:ins w:id="2631" w:author="系统管理员" w:date="2016-10-01T21:30:00Z">
        <w:r w:rsidR="00D544F4" w:rsidRPr="0009337A">
          <w:rPr>
            <w:rFonts w:ascii="Arial" w:hAnsi="Arial" w:cs="Arial"/>
            <w:kern w:val="0"/>
            <w:sz w:val="22"/>
            <w:rPrChange w:id="2632" w:author="Shicheng Guo" w:date="2016-10-02T22:38:00Z">
              <w:rPr>
                <w:rFonts w:ascii="Times New Roman" w:hAnsi="Times New Roman"/>
                <w:kern w:val="0"/>
                <w:sz w:val="20"/>
                <w:szCs w:val="20"/>
              </w:rPr>
            </w:rPrChange>
          </w:rPr>
          <w:t>inverse</w:t>
        </w:r>
      </w:ins>
      <w:ins w:id="2633" w:author="系统管理员" w:date="2016-10-01T22:16:00Z">
        <w:r w:rsidR="00920AE4" w:rsidRPr="0009337A">
          <w:rPr>
            <w:rFonts w:ascii="Arial" w:hAnsi="Arial" w:cs="Arial"/>
            <w:kern w:val="0"/>
            <w:sz w:val="22"/>
            <w:rPrChange w:id="2634" w:author="Shicheng Guo" w:date="2016-10-02T22:38:00Z">
              <w:rPr>
                <w:rFonts w:ascii="Times New Roman" w:hAnsi="Times New Roman"/>
                <w:kern w:val="0"/>
                <w:sz w:val="20"/>
                <w:szCs w:val="20"/>
              </w:rPr>
            </w:rPrChange>
          </w:rPr>
          <w:t>ly</w:t>
        </w:r>
      </w:ins>
      <w:ins w:id="2635" w:author="系统管理员" w:date="2016-10-01T21:30:00Z">
        <w:r w:rsidR="00D544F4" w:rsidRPr="0009337A">
          <w:rPr>
            <w:rFonts w:ascii="Arial" w:hAnsi="Arial" w:cs="Arial"/>
            <w:kern w:val="0"/>
            <w:sz w:val="22"/>
            <w:rPrChange w:id="2636" w:author="Shicheng Guo" w:date="2016-10-02T22:38:00Z">
              <w:rPr>
                <w:rFonts w:ascii="Times New Roman" w:hAnsi="Times New Roman"/>
                <w:kern w:val="0"/>
                <w:sz w:val="20"/>
                <w:szCs w:val="20"/>
              </w:rPr>
            </w:rPrChange>
          </w:rPr>
          <w:t xml:space="preserve"> correlat</w:t>
        </w:r>
      </w:ins>
      <w:ins w:id="2637" w:author="系统管理员" w:date="2016-10-01T22:16:00Z">
        <w:r w:rsidR="00EC5368" w:rsidRPr="0009337A">
          <w:rPr>
            <w:rFonts w:ascii="Arial" w:hAnsi="Arial" w:cs="Arial"/>
            <w:kern w:val="0"/>
            <w:sz w:val="22"/>
            <w:rPrChange w:id="2638" w:author="Shicheng Guo" w:date="2016-10-02T22:38:00Z">
              <w:rPr>
                <w:rFonts w:ascii="Times New Roman" w:hAnsi="Times New Roman"/>
                <w:kern w:val="0"/>
                <w:sz w:val="20"/>
                <w:szCs w:val="20"/>
              </w:rPr>
            </w:rPrChange>
          </w:rPr>
          <w:t>ed</w:t>
        </w:r>
      </w:ins>
      <w:ins w:id="2639" w:author="系统管理员" w:date="2016-10-01T21:30:00Z">
        <w:r w:rsidR="00D544F4" w:rsidRPr="0009337A">
          <w:rPr>
            <w:rFonts w:ascii="Arial" w:hAnsi="Arial" w:cs="Arial"/>
            <w:kern w:val="0"/>
            <w:sz w:val="22"/>
            <w:rPrChange w:id="2640" w:author="Shicheng Guo" w:date="2016-10-02T22:38:00Z">
              <w:rPr>
                <w:rFonts w:ascii="Times New Roman" w:hAnsi="Times New Roman"/>
                <w:kern w:val="0"/>
                <w:sz w:val="20"/>
                <w:szCs w:val="20"/>
              </w:rPr>
            </w:rPrChange>
          </w:rPr>
          <w:t xml:space="preserve"> </w:t>
        </w:r>
      </w:ins>
      <w:ins w:id="2641" w:author="系统管理员" w:date="2016-10-01T22:16:00Z">
        <w:r w:rsidR="00EC5368" w:rsidRPr="0009337A">
          <w:rPr>
            <w:rFonts w:ascii="Arial" w:hAnsi="Arial" w:cs="Arial"/>
            <w:kern w:val="0"/>
            <w:sz w:val="22"/>
            <w:rPrChange w:id="2642" w:author="Shicheng Guo" w:date="2016-10-02T22:38:00Z">
              <w:rPr>
                <w:rFonts w:ascii="Times New Roman" w:hAnsi="Times New Roman"/>
                <w:kern w:val="0"/>
                <w:sz w:val="20"/>
                <w:szCs w:val="20"/>
              </w:rPr>
            </w:rPrChange>
          </w:rPr>
          <w:t>with</w:t>
        </w:r>
      </w:ins>
      <w:ins w:id="2643" w:author="系统管理员" w:date="2016-10-01T21:30:00Z">
        <w:r w:rsidR="00D544F4" w:rsidRPr="0009337A">
          <w:rPr>
            <w:rFonts w:ascii="Arial" w:hAnsi="Arial" w:cs="Arial"/>
            <w:kern w:val="0"/>
            <w:sz w:val="22"/>
            <w:rPrChange w:id="2644" w:author="Shicheng Guo" w:date="2016-10-02T22:38:00Z">
              <w:rPr>
                <w:rFonts w:ascii="Times New Roman" w:hAnsi="Times New Roman"/>
                <w:kern w:val="0"/>
                <w:sz w:val="20"/>
                <w:szCs w:val="20"/>
              </w:rPr>
            </w:rPrChange>
          </w:rPr>
          <w:t xml:space="preserve"> </w:t>
        </w:r>
      </w:ins>
      <w:ins w:id="2645" w:author="系统管理员" w:date="2016-10-01T21:32:00Z">
        <w:r w:rsidR="00ED30ED" w:rsidRPr="0009337A">
          <w:rPr>
            <w:rFonts w:ascii="Arial" w:hAnsi="Arial" w:cs="Arial"/>
            <w:kern w:val="0"/>
            <w:sz w:val="22"/>
            <w:rPrChange w:id="2646" w:author="Shicheng Guo" w:date="2016-10-02T22:38:00Z">
              <w:rPr>
                <w:rFonts w:ascii="Times New Roman" w:hAnsi="Times New Roman"/>
                <w:kern w:val="0"/>
                <w:sz w:val="20"/>
                <w:szCs w:val="20"/>
              </w:rPr>
            </w:rPrChange>
          </w:rPr>
          <w:t>their methylation sta</w:t>
        </w:r>
      </w:ins>
      <w:ins w:id="2647" w:author="系统管理员" w:date="2016-10-02T11:09:00Z">
        <w:r w:rsidR="00ED30ED" w:rsidRPr="0009337A">
          <w:rPr>
            <w:rFonts w:ascii="Arial" w:hAnsi="Arial" w:cs="Arial"/>
            <w:kern w:val="0"/>
            <w:sz w:val="22"/>
            <w:rPrChange w:id="2648" w:author="Shicheng Guo" w:date="2016-10-02T22:38:00Z">
              <w:rPr>
                <w:rFonts w:ascii="Times New Roman" w:hAnsi="Times New Roman"/>
                <w:kern w:val="0"/>
                <w:sz w:val="20"/>
                <w:szCs w:val="20"/>
              </w:rPr>
            </w:rPrChange>
          </w:rPr>
          <w:t>tus</w:t>
        </w:r>
      </w:ins>
      <w:ins w:id="2649" w:author="系统管理员" w:date="2016-10-01T21:36:00Z">
        <w:r w:rsidR="001C47FA" w:rsidRPr="0009337A">
          <w:rPr>
            <w:rFonts w:ascii="Arial" w:hAnsi="Arial" w:cs="Arial"/>
            <w:kern w:val="0"/>
            <w:sz w:val="22"/>
            <w:rPrChange w:id="2650" w:author="Shicheng Guo" w:date="2016-10-02T22:38:00Z">
              <w:rPr>
                <w:rFonts w:ascii="Times New Roman" w:hAnsi="Times New Roman"/>
                <w:kern w:val="0"/>
                <w:sz w:val="20"/>
                <w:szCs w:val="20"/>
              </w:rPr>
            </w:rPrChange>
          </w:rPr>
          <w:t xml:space="preserve"> (Figure X)</w:t>
        </w:r>
      </w:ins>
      <w:ins w:id="2651" w:author="系统管理员" w:date="2016-10-01T21:32:00Z">
        <w:r w:rsidR="00D544F4" w:rsidRPr="0009337A">
          <w:rPr>
            <w:rFonts w:ascii="Arial" w:hAnsi="Arial" w:cs="Arial"/>
            <w:kern w:val="0"/>
            <w:sz w:val="22"/>
            <w:rPrChange w:id="2652" w:author="Shicheng Guo" w:date="2016-10-02T22:38:00Z">
              <w:rPr>
                <w:rFonts w:ascii="Times New Roman" w:hAnsi="Times New Roman"/>
                <w:kern w:val="0"/>
                <w:sz w:val="20"/>
                <w:szCs w:val="20"/>
              </w:rPr>
            </w:rPrChange>
          </w:rPr>
          <w:t>.</w:t>
        </w:r>
      </w:ins>
    </w:p>
    <w:p w:rsidR="00C32A6A" w:rsidRPr="0009337A" w:rsidRDefault="00346056">
      <w:pPr>
        <w:autoSpaceDE w:val="0"/>
        <w:autoSpaceDN w:val="0"/>
        <w:adjustRightInd w:val="0"/>
        <w:rPr>
          <w:ins w:id="2653" w:author="系统管理员" w:date="2016-09-28T17:12:00Z"/>
          <w:rFonts w:ascii="Arial" w:hAnsi="Arial" w:cs="Arial"/>
          <w:kern w:val="0"/>
          <w:sz w:val="22"/>
          <w:rPrChange w:id="2654" w:author="Shicheng Guo" w:date="2016-10-02T22:38:00Z">
            <w:rPr>
              <w:ins w:id="2655" w:author="系统管理员" w:date="2016-09-28T17:12:00Z"/>
              <w:rFonts w:ascii="Times New Roman" w:hAnsi="Times New Roman"/>
              <w:kern w:val="0"/>
              <w:sz w:val="20"/>
              <w:szCs w:val="20"/>
            </w:rPr>
          </w:rPrChange>
        </w:rPr>
      </w:pPr>
      <w:del w:id="2656" w:author="系统管理员" w:date="2016-10-01T21:41:00Z">
        <w:r w:rsidRPr="0009337A" w:rsidDel="00D347A7">
          <w:rPr>
            <w:rFonts w:ascii="Arial" w:hAnsi="Arial" w:cs="Arial"/>
            <w:kern w:val="0"/>
            <w:sz w:val="22"/>
            <w:rPrChange w:id="2657" w:author="Shicheng Guo" w:date="2016-10-02T22:38:00Z">
              <w:rPr>
                <w:rFonts w:ascii="Times New Roman" w:hAnsi="Times New Roman"/>
                <w:kern w:val="0"/>
                <w:sz w:val="20"/>
                <w:szCs w:val="20"/>
              </w:rPr>
            </w:rPrChange>
          </w:rPr>
          <w:fldChar w:fldCharType="begin">
            <w:fldData xml:space="preserve">PEVuZE5vdGU+PENpdGU+PEF1dGhvcj5BYnNoZXI8L0F1dGhvcj48WWVhcj4yMDEzPC9ZZWFyPjxS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</w:fldData>
          </w:fldChar>
        </w:r>
      </w:del>
      <w:r w:rsidR="00AA1E63" w:rsidRPr="0009337A">
        <w:rPr>
          <w:rFonts w:ascii="Arial" w:hAnsi="Arial" w:cs="Arial"/>
          <w:kern w:val="0"/>
          <w:sz w:val="22"/>
          <w:rPrChange w:id="2658" w:author="Shicheng Guo" w:date="2016-10-02T22:38:00Z">
            <w:rPr>
              <w:rFonts w:ascii="Times New Roman" w:hAnsi="Times New Roman"/>
              <w:kern w:val="0"/>
              <w:sz w:val="20"/>
              <w:szCs w:val="20"/>
            </w:rPr>
          </w:rPrChange>
        </w:rPr>
        <w:instrText xml:space="preserve"> ADDIN EN.CITE </w:instrText>
      </w:r>
      <w:r w:rsidR="00AA1E63" w:rsidRPr="0009337A">
        <w:rPr>
          <w:rFonts w:ascii="Arial" w:hAnsi="Arial" w:cs="Arial"/>
          <w:kern w:val="0"/>
          <w:sz w:val="22"/>
          <w:rPrChange w:id="2659" w:author="Shicheng Guo" w:date="2016-10-02T22:38:00Z">
            <w:rPr>
              <w:rFonts w:ascii="Times New Roman" w:hAnsi="Times New Roman"/>
              <w:kern w:val="0"/>
              <w:sz w:val="20"/>
              <w:szCs w:val="20"/>
            </w:rPr>
          </w:rPrChange>
        </w:rPr>
        <w:fldChar w:fldCharType="begin">
          <w:fldData xml:space="preserve">PEVuZE5vdGU+PENpdGU+PEF1dGhvcj5BYnNoZXI8L0F1dGhvcj48WWVhcj4yMDEzPC9ZZWFyPjxS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</w:fldData>
        </w:fldChar>
      </w:r>
      <w:r w:rsidR="00AA1E63" w:rsidRPr="0009337A">
        <w:rPr>
          <w:rFonts w:ascii="Arial" w:hAnsi="Arial" w:cs="Arial"/>
          <w:kern w:val="0"/>
          <w:sz w:val="22"/>
          <w:rPrChange w:id="2660" w:author="Shicheng Guo" w:date="2016-10-02T22:38:00Z">
            <w:rPr>
              <w:rFonts w:ascii="Times New Roman" w:hAnsi="Times New Roman"/>
              <w:kern w:val="0"/>
              <w:sz w:val="20"/>
              <w:szCs w:val="20"/>
            </w:rPr>
          </w:rPrChange>
        </w:rPr>
        <w:instrText xml:space="preserve"> ADDIN EN.CITE.DATA </w:instrText>
      </w:r>
      <w:r w:rsidR="00AA1E63" w:rsidRPr="0009337A">
        <w:rPr>
          <w:rFonts w:ascii="Arial" w:hAnsi="Arial" w:cs="Arial"/>
          <w:kern w:val="0"/>
          <w:sz w:val="22"/>
          <w:rPrChange w:id="2661" w:author="Shicheng Guo" w:date="2016-10-02T22:38:00Z">
            <w:rPr>
              <w:rFonts w:ascii="Arial" w:hAnsi="Arial" w:cs="Arial"/>
              <w:kern w:val="0"/>
              <w:sz w:val="22"/>
            </w:rPr>
          </w:rPrChange>
        </w:rPr>
      </w:r>
      <w:r w:rsidR="00AA1E63" w:rsidRPr="0009337A">
        <w:rPr>
          <w:rFonts w:ascii="Arial" w:hAnsi="Arial" w:cs="Arial"/>
          <w:kern w:val="0"/>
          <w:sz w:val="22"/>
          <w:rPrChange w:id="2662" w:author="Shicheng Guo" w:date="2016-10-02T22:38:00Z">
            <w:rPr>
              <w:rFonts w:ascii="Times New Roman" w:hAnsi="Times New Roman"/>
              <w:kern w:val="0"/>
              <w:sz w:val="20"/>
              <w:szCs w:val="20"/>
            </w:rPr>
          </w:rPrChange>
        </w:rPr>
        <w:fldChar w:fldCharType="end"/>
      </w:r>
      <w:del w:id="2663" w:author="系统管理员" w:date="2016-10-01T21:41:00Z">
        <w:r w:rsidRPr="0009337A" w:rsidDel="00D347A7">
          <w:rPr>
            <w:rFonts w:ascii="Arial" w:hAnsi="Arial" w:cs="Arial"/>
            <w:kern w:val="0"/>
            <w:sz w:val="22"/>
            <w:rPrChange w:id="2664" w:author="Shicheng Guo" w:date="2016-10-02T22:38:00Z">
              <w:rPr>
                <w:rFonts w:ascii="Arial" w:hAnsi="Arial" w:cs="Arial"/>
                <w:kern w:val="0"/>
                <w:sz w:val="22"/>
              </w:rPr>
            </w:rPrChange>
          </w:rPr>
        </w:r>
        <w:r w:rsidRPr="0009337A" w:rsidDel="00D347A7">
          <w:rPr>
            <w:rFonts w:ascii="Arial" w:hAnsi="Arial" w:cs="Arial"/>
            <w:kern w:val="0"/>
            <w:sz w:val="22"/>
            <w:rPrChange w:id="2665" w:author="Shicheng Guo" w:date="2016-10-02T22:38:00Z">
              <w:rPr>
                <w:rFonts w:ascii="Times New Roman" w:hAnsi="Times New Roman"/>
                <w:kern w:val="0"/>
                <w:sz w:val="20"/>
                <w:szCs w:val="20"/>
              </w:rPr>
            </w:rPrChange>
          </w:rPr>
          <w:fldChar w:fldCharType="separate"/>
        </w:r>
      </w:del>
      <w:r w:rsidR="00AA1E63" w:rsidRPr="0009337A">
        <w:rPr>
          <w:rFonts w:ascii="Arial" w:hAnsi="Arial" w:cs="Arial"/>
          <w:noProof/>
          <w:kern w:val="0"/>
          <w:sz w:val="22"/>
          <w:rPrChange w:id="2666" w:author="Shicheng Guo" w:date="2016-10-02T22:38:00Z">
            <w:rPr>
              <w:rFonts w:ascii="Times New Roman" w:hAnsi="Times New Roman"/>
              <w:noProof/>
              <w:kern w:val="0"/>
              <w:sz w:val="20"/>
              <w:szCs w:val="20"/>
            </w:rPr>
          </w:rPrChange>
        </w:rPr>
        <w:t>[</w:t>
      </w:r>
      <w:r w:rsidR="00E4566C" w:rsidRPr="0009337A">
        <w:rPr>
          <w:rFonts w:ascii="Arial" w:hAnsi="Arial" w:cs="Arial"/>
          <w:sz w:val="22"/>
          <w:rPrChange w:id="2667" w:author="Shicheng Guo" w:date="2016-10-02T22:38:00Z">
            <w:rPr/>
          </w:rPrChange>
        </w:rPr>
        <w:fldChar w:fldCharType="begin"/>
      </w:r>
      <w:r w:rsidR="00E4566C" w:rsidRPr="0009337A">
        <w:rPr>
          <w:rFonts w:ascii="Arial" w:hAnsi="Arial" w:cs="Arial"/>
          <w:sz w:val="22"/>
          <w:rPrChange w:id="2668" w:author="Shicheng Guo" w:date="2016-10-02T22:38:00Z">
            <w:rPr/>
          </w:rPrChange>
        </w:rPr>
        <w:instrText xml:space="preserve"> HYPERLINK \l "_ENREF_40" \o "Absher, 2013 #12008" </w:instrText>
      </w:r>
      <w:r w:rsidR="00E4566C" w:rsidRPr="0009337A">
        <w:rPr>
          <w:rFonts w:ascii="Arial" w:hAnsi="Arial" w:cs="Arial"/>
          <w:sz w:val="22"/>
          <w:rPrChange w:id="2669" w:author="Shicheng Guo" w:date="2016-10-02T22:38:00Z">
            <w:rPr>
              <w:rFonts w:ascii="Times New Roman" w:hAnsi="Times New Roman"/>
              <w:noProof/>
              <w:kern w:val="0"/>
              <w:sz w:val="20"/>
              <w:szCs w:val="20"/>
            </w:rPr>
          </w:rPrChange>
        </w:rPr>
        <w:fldChar w:fldCharType="separate"/>
      </w:r>
      <w:r w:rsidR="00AA1E63" w:rsidRPr="0009337A">
        <w:rPr>
          <w:rFonts w:ascii="Arial" w:hAnsi="Arial" w:cs="Arial"/>
          <w:noProof/>
          <w:kern w:val="0"/>
          <w:sz w:val="22"/>
          <w:rPrChange w:id="2670" w:author="Shicheng Guo" w:date="2016-10-02T22:38:00Z">
            <w:rPr>
              <w:rFonts w:ascii="Times New Roman" w:hAnsi="Times New Roman"/>
              <w:noProof/>
              <w:kern w:val="0"/>
              <w:sz w:val="20"/>
              <w:szCs w:val="20"/>
            </w:rPr>
          </w:rPrChange>
        </w:rPr>
        <w:t>40</w:t>
      </w:r>
      <w:r w:rsidR="00E4566C" w:rsidRPr="0009337A">
        <w:rPr>
          <w:rFonts w:ascii="Arial" w:hAnsi="Arial" w:cs="Arial"/>
          <w:noProof/>
          <w:kern w:val="0"/>
          <w:sz w:val="22"/>
          <w:rPrChange w:id="2671" w:author="Shicheng Guo" w:date="2016-10-02T22:38:00Z">
            <w:rPr>
              <w:rFonts w:ascii="Times New Roman" w:hAnsi="Times New Roman"/>
              <w:noProof/>
              <w:kern w:val="0"/>
              <w:sz w:val="20"/>
              <w:szCs w:val="20"/>
            </w:rPr>
          </w:rPrChange>
        </w:rPr>
        <w:fldChar w:fldCharType="end"/>
      </w:r>
      <w:r w:rsidR="00AA1E63" w:rsidRPr="0009337A">
        <w:rPr>
          <w:rFonts w:ascii="Arial" w:hAnsi="Arial" w:cs="Arial"/>
          <w:noProof/>
          <w:kern w:val="0"/>
          <w:sz w:val="22"/>
          <w:rPrChange w:id="2672" w:author="Shicheng Guo" w:date="2016-10-02T22:38:00Z">
            <w:rPr>
              <w:rFonts w:ascii="Times New Roman" w:hAnsi="Times New Roman"/>
              <w:noProof/>
              <w:kern w:val="0"/>
              <w:sz w:val="20"/>
              <w:szCs w:val="20"/>
            </w:rPr>
          </w:rPrChange>
        </w:rPr>
        <w:t>]</w:t>
      </w:r>
      <w:del w:id="2673" w:author="系统管理员" w:date="2016-10-01T21:41:00Z">
        <w:r w:rsidRPr="0009337A" w:rsidDel="00D347A7">
          <w:rPr>
            <w:rFonts w:ascii="Arial" w:hAnsi="Arial" w:cs="Arial"/>
            <w:kern w:val="0"/>
            <w:sz w:val="22"/>
            <w:rPrChange w:id="2674" w:author="Shicheng Guo" w:date="2016-10-02T22:38:00Z">
              <w:rPr>
                <w:rFonts w:ascii="Times New Roman" w:hAnsi="Times New Roman"/>
                <w:kern w:val="0"/>
                <w:sz w:val="20"/>
                <w:szCs w:val="20"/>
              </w:rPr>
            </w:rPrChange>
          </w:rPr>
          <w:fldChar w:fldCharType="end"/>
        </w:r>
      </w:del>
      <w:ins w:id="2675" w:author="系统管理员" w:date="2016-10-01T21:58:00Z">
        <w:r w:rsidR="0096654B" w:rsidRPr="0009337A">
          <w:rPr>
            <w:rFonts w:ascii="Arial" w:hAnsi="Arial" w:cs="Arial"/>
            <w:kern w:val="0"/>
            <w:sz w:val="22"/>
            <w:rPrChange w:id="2676" w:author="Shicheng Guo" w:date="2016-10-02T22:38:00Z">
              <w:rPr>
                <w:rFonts w:ascii="Times New Roman" w:hAnsi="Times New Roman"/>
                <w:kern w:val="0"/>
                <w:sz w:val="20"/>
                <w:szCs w:val="20"/>
              </w:rPr>
            </w:rPrChange>
          </w:rPr>
          <w:t xml:space="preserve">  </w:t>
        </w:r>
        <w:r w:rsidR="008934AB" w:rsidRPr="0009337A">
          <w:rPr>
            <w:rFonts w:ascii="Arial" w:hAnsi="Arial" w:cs="Arial"/>
            <w:kern w:val="0"/>
            <w:sz w:val="22"/>
            <w:rPrChange w:id="2677" w:author="Shicheng Guo" w:date="2016-10-02T22:38:00Z">
              <w:rPr>
                <w:rFonts w:ascii="Times New Roman" w:hAnsi="Times New Roman"/>
                <w:kern w:val="0"/>
                <w:sz w:val="20"/>
                <w:szCs w:val="20"/>
              </w:rPr>
            </w:rPrChange>
          </w:rPr>
          <w:t>In this study, w</w:t>
        </w:r>
      </w:ins>
      <w:ins w:id="2678" w:author="系统管理员" w:date="2016-10-01T10:27:00Z">
        <w:r w:rsidR="00A32A2D" w:rsidRPr="0009337A">
          <w:rPr>
            <w:rFonts w:ascii="Arial" w:hAnsi="Arial" w:cs="Arial"/>
            <w:kern w:val="0"/>
            <w:sz w:val="22"/>
            <w:rPrChange w:id="2679" w:author="Shicheng Guo" w:date="2016-10-02T22:38:00Z">
              <w:rPr>
                <w:rFonts w:ascii="Times New Roman" w:hAnsi="Times New Roman"/>
                <w:kern w:val="0"/>
                <w:sz w:val="20"/>
                <w:szCs w:val="20"/>
              </w:rPr>
            </w:rPrChange>
          </w:rPr>
          <w:t xml:space="preserve">e </w:t>
        </w:r>
      </w:ins>
      <w:ins w:id="2680" w:author="系统管理员" w:date="2016-10-01T10:28:00Z">
        <w:r w:rsidR="00A32A2D" w:rsidRPr="0009337A">
          <w:rPr>
            <w:rFonts w:ascii="Arial" w:hAnsi="Arial" w:cs="Arial"/>
            <w:kern w:val="0"/>
            <w:sz w:val="22"/>
            <w:rPrChange w:id="2681" w:author="Shicheng Guo" w:date="2016-10-02T22:38:00Z">
              <w:rPr>
                <w:rFonts w:ascii="Times New Roman" w:hAnsi="Times New Roman"/>
                <w:kern w:val="0"/>
                <w:sz w:val="20"/>
                <w:szCs w:val="20"/>
              </w:rPr>
            </w:rPrChange>
          </w:rPr>
          <w:t xml:space="preserve">have separated CD4+ </w:t>
        </w:r>
        <w:r w:rsidR="00D51BDD" w:rsidRPr="0009337A">
          <w:rPr>
            <w:rFonts w:ascii="Arial" w:hAnsi="Arial" w:cs="Arial"/>
            <w:kern w:val="0"/>
            <w:sz w:val="22"/>
            <w:rPrChange w:id="2682" w:author="Shicheng Guo" w:date="2016-10-02T22:38:00Z">
              <w:rPr>
                <w:rFonts w:ascii="Times New Roman" w:hAnsi="Times New Roman"/>
                <w:kern w:val="0"/>
                <w:sz w:val="20"/>
                <w:szCs w:val="20"/>
              </w:rPr>
            </w:rPrChange>
          </w:rPr>
          <w:t xml:space="preserve">and CD8+ </w:t>
        </w:r>
      </w:ins>
      <w:ins w:id="2683" w:author="系统管理员" w:date="2016-10-02T15:57:00Z">
        <w:r w:rsidR="00841823" w:rsidRPr="0009337A">
          <w:rPr>
            <w:rFonts w:ascii="Arial" w:hAnsi="Arial" w:cs="Arial"/>
            <w:kern w:val="0"/>
            <w:sz w:val="22"/>
            <w:rPrChange w:id="2684" w:author="Shicheng Guo" w:date="2016-10-02T22:38:00Z">
              <w:rPr>
                <w:rFonts w:ascii="Times New Roman" w:hAnsi="Times New Roman"/>
                <w:kern w:val="0"/>
                <w:sz w:val="20"/>
                <w:szCs w:val="20"/>
              </w:rPr>
            </w:rPrChange>
          </w:rPr>
          <w:t xml:space="preserve">T </w:t>
        </w:r>
      </w:ins>
      <w:ins w:id="2685" w:author="系统管理员" w:date="2016-10-01T10:28:00Z">
        <w:r w:rsidR="00D51BDD" w:rsidRPr="0009337A">
          <w:rPr>
            <w:rFonts w:ascii="Arial" w:hAnsi="Arial" w:cs="Arial"/>
            <w:kern w:val="0"/>
            <w:sz w:val="22"/>
            <w:rPrChange w:id="2686" w:author="Shicheng Guo" w:date="2016-10-02T22:38:00Z">
              <w:rPr>
                <w:rFonts w:ascii="Times New Roman" w:hAnsi="Times New Roman"/>
                <w:kern w:val="0"/>
                <w:sz w:val="20"/>
                <w:szCs w:val="20"/>
              </w:rPr>
            </w:rPrChange>
          </w:rPr>
          <w:t>cells, found the share</w:t>
        </w:r>
      </w:ins>
      <w:ins w:id="2687" w:author="系统管理员" w:date="2016-10-01T10:29:00Z">
        <w:r w:rsidR="00D51BDD" w:rsidRPr="0009337A">
          <w:rPr>
            <w:rFonts w:ascii="Arial" w:hAnsi="Arial" w:cs="Arial"/>
            <w:kern w:val="0"/>
            <w:sz w:val="22"/>
            <w:rPrChange w:id="2688" w:author="Shicheng Guo" w:date="2016-10-02T22:38:00Z">
              <w:rPr>
                <w:rFonts w:ascii="Times New Roman" w:hAnsi="Times New Roman"/>
                <w:kern w:val="0"/>
                <w:sz w:val="20"/>
                <w:szCs w:val="20"/>
              </w:rPr>
            </w:rPrChange>
          </w:rPr>
          <w:t xml:space="preserve">d </w:t>
        </w:r>
      </w:ins>
      <w:ins w:id="2689" w:author="系统管理员" w:date="2016-10-01T10:30:00Z">
        <w:r w:rsidR="00D51BDD" w:rsidRPr="0009337A">
          <w:rPr>
            <w:rFonts w:ascii="Arial" w:hAnsi="Arial" w:cs="Arial"/>
            <w:kern w:val="0"/>
            <w:sz w:val="22"/>
            <w:rPrChange w:id="2690" w:author="Shicheng Guo" w:date="2016-10-02T22:38:00Z">
              <w:rPr>
                <w:rFonts w:ascii="Times New Roman" w:hAnsi="Times New Roman"/>
                <w:kern w:val="0"/>
                <w:sz w:val="20"/>
                <w:szCs w:val="20"/>
              </w:rPr>
            </w:rPrChange>
          </w:rPr>
          <w:t xml:space="preserve">DNA </w:t>
        </w:r>
      </w:ins>
      <w:ins w:id="2691" w:author="系统管理员" w:date="2016-10-01T10:29:00Z">
        <w:r w:rsidR="00D51BDD" w:rsidRPr="0009337A">
          <w:rPr>
            <w:rFonts w:ascii="Arial" w:hAnsi="Arial" w:cs="Arial"/>
            <w:kern w:val="0"/>
            <w:sz w:val="22"/>
            <w:rPrChange w:id="2692" w:author="Shicheng Guo" w:date="2016-10-02T22:38:00Z">
              <w:rPr>
                <w:rFonts w:ascii="Times New Roman" w:hAnsi="Times New Roman"/>
                <w:kern w:val="0"/>
                <w:sz w:val="20"/>
                <w:szCs w:val="20"/>
              </w:rPr>
            </w:rPrChange>
          </w:rPr>
          <w:t xml:space="preserve">hypomethylation </w:t>
        </w:r>
      </w:ins>
      <w:ins w:id="2693" w:author="系统管理员" w:date="2016-10-01T10:30:00Z">
        <w:r w:rsidR="00D51BDD" w:rsidRPr="0009337A">
          <w:rPr>
            <w:rFonts w:ascii="Arial" w:hAnsi="Arial" w:cs="Arial"/>
            <w:kern w:val="0"/>
            <w:sz w:val="22"/>
            <w:rPrChange w:id="2694" w:author="Shicheng Guo" w:date="2016-10-02T22:38:00Z">
              <w:rPr>
                <w:rFonts w:ascii="Times New Roman" w:hAnsi="Times New Roman"/>
                <w:kern w:val="0"/>
                <w:sz w:val="20"/>
                <w:szCs w:val="20"/>
              </w:rPr>
            </w:rPrChange>
          </w:rPr>
          <w:t>CpG sites between them,</w:t>
        </w:r>
      </w:ins>
      <w:ins w:id="2695" w:author="系统管理员" w:date="2016-10-01T10:31:00Z">
        <w:r w:rsidR="00D51BDD" w:rsidRPr="0009337A">
          <w:rPr>
            <w:rFonts w:ascii="Arial" w:hAnsi="Arial" w:cs="Arial"/>
            <w:kern w:val="0"/>
            <w:sz w:val="22"/>
            <w:rPrChange w:id="2696" w:author="Shicheng Guo" w:date="2016-10-02T22:38:00Z">
              <w:rPr>
                <w:rFonts w:ascii="Times New Roman" w:hAnsi="Times New Roman"/>
                <w:kern w:val="0"/>
                <w:sz w:val="20"/>
                <w:szCs w:val="20"/>
              </w:rPr>
            </w:rPrChange>
          </w:rPr>
          <w:t xml:space="preserve"> and </w:t>
        </w:r>
      </w:ins>
      <w:ins w:id="2697" w:author="系统管理员" w:date="2016-10-01T10:33:00Z">
        <w:r w:rsidR="00082831" w:rsidRPr="0009337A">
          <w:rPr>
            <w:rFonts w:ascii="Arial" w:hAnsi="Arial" w:cs="Arial"/>
            <w:kern w:val="0"/>
            <w:sz w:val="22"/>
            <w:rPrChange w:id="2698" w:author="Shicheng Guo" w:date="2016-10-02T22:38:00Z">
              <w:rPr>
                <w:rFonts w:ascii="Times New Roman" w:hAnsi="Times New Roman"/>
                <w:kern w:val="0"/>
                <w:sz w:val="20"/>
                <w:szCs w:val="20"/>
              </w:rPr>
            </w:rPrChange>
          </w:rPr>
          <w:t xml:space="preserve">the up-regulation in </w:t>
        </w:r>
      </w:ins>
      <w:ins w:id="2699" w:author="系统管理员" w:date="2016-10-01T10:32:00Z">
        <w:r w:rsidR="00082831" w:rsidRPr="0009337A">
          <w:rPr>
            <w:rFonts w:ascii="Arial" w:hAnsi="Arial" w:cs="Arial"/>
            <w:kern w:val="0"/>
            <w:sz w:val="22"/>
            <w:rPrChange w:id="2700" w:author="Shicheng Guo" w:date="2016-10-02T22:38:00Z">
              <w:rPr>
                <w:rFonts w:ascii="Times New Roman" w:hAnsi="Times New Roman"/>
                <w:kern w:val="0"/>
                <w:sz w:val="20"/>
                <w:szCs w:val="20"/>
              </w:rPr>
            </w:rPrChange>
          </w:rPr>
          <w:t xml:space="preserve">the signaling pathway and genes related to </w:t>
        </w:r>
      </w:ins>
      <w:ins w:id="2701" w:author="系统管理员" w:date="2016-10-01T10:31:00Z">
        <w:r w:rsidR="00082831" w:rsidRPr="0009337A">
          <w:rPr>
            <w:rFonts w:ascii="Arial" w:hAnsi="Arial" w:cs="Arial"/>
            <w:kern w:val="0"/>
            <w:sz w:val="22"/>
            <w:rPrChange w:id="2702" w:author="Shicheng Guo" w:date="2016-10-02T22:38:00Z">
              <w:rPr>
                <w:rFonts w:ascii="Times New Roman" w:hAnsi="Times New Roman"/>
                <w:kern w:val="0"/>
                <w:sz w:val="20"/>
                <w:szCs w:val="20"/>
              </w:rPr>
            </w:rPrChange>
          </w:rPr>
          <w:t xml:space="preserve">type I interferon </w:t>
        </w:r>
      </w:ins>
      <w:ins w:id="2703" w:author="系统管理员" w:date="2016-10-01T10:33:00Z">
        <w:r w:rsidR="00082831" w:rsidRPr="0009337A">
          <w:rPr>
            <w:rFonts w:ascii="Arial" w:hAnsi="Arial" w:cs="Arial"/>
            <w:kern w:val="0"/>
            <w:sz w:val="22"/>
            <w:rPrChange w:id="2704" w:author="Shicheng Guo" w:date="2016-10-02T22:38:00Z">
              <w:rPr>
                <w:rFonts w:ascii="Times New Roman" w:hAnsi="Times New Roman"/>
                <w:kern w:val="0"/>
                <w:sz w:val="20"/>
                <w:szCs w:val="20"/>
              </w:rPr>
            </w:rPrChange>
          </w:rPr>
          <w:t xml:space="preserve">is </w:t>
        </w:r>
        <w:r w:rsidR="00AB0017" w:rsidRPr="0009337A">
          <w:rPr>
            <w:rFonts w:ascii="Arial" w:hAnsi="Arial" w:cs="Arial"/>
            <w:kern w:val="0"/>
            <w:sz w:val="22"/>
            <w:rPrChange w:id="2705" w:author="Shicheng Guo" w:date="2016-10-02T22:38:00Z">
              <w:rPr>
                <w:rFonts w:ascii="Times New Roman" w:hAnsi="Times New Roman"/>
                <w:kern w:val="0"/>
                <w:sz w:val="20"/>
                <w:szCs w:val="20"/>
              </w:rPr>
            </w:rPrChange>
          </w:rPr>
          <w:t xml:space="preserve">common. </w:t>
        </w:r>
      </w:ins>
      <w:ins w:id="2706" w:author="系统管理员" w:date="2016-10-01T10:35:00Z">
        <w:r w:rsidR="00AB0017" w:rsidRPr="0009337A">
          <w:rPr>
            <w:rFonts w:ascii="Arial" w:hAnsi="Arial" w:cs="Arial"/>
            <w:kern w:val="0"/>
            <w:sz w:val="22"/>
            <w:rPrChange w:id="2707" w:author="Shicheng Guo" w:date="2016-10-02T22:38:00Z">
              <w:rPr>
                <w:rFonts w:ascii="Times New Roman" w:hAnsi="Times New Roman"/>
                <w:kern w:val="0"/>
                <w:sz w:val="20"/>
                <w:szCs w:val="20"/>
              </w:rPr>
            </w:rPrChange>
          </w:rPr>
          <w:t xml:space="preserve">Reports </w:t>
        </w:r>
        <w:r w:rsidR="005F4F6A" w:rsidRPr="0009337A">
          <w:rPr>
            <w:rFonts w:ascii="Arial" w:hAnsi="Arial" w:cs="Arial"/>
            <w:kern w:val="0"/>
            <w:sz w:val="22"/>
            <w:rPrChange w:id="2708" w:author="Shicheng Guo" w:date="2016-10-02T22:38:00Z">
              <w:rPr>
                <w:rFonts w:ascii="Times New Roman" w:hAnsi="Times New Roman"/>
                <w:kern w:val="0"/>
                <w:sz w:val="20"/>
                <w:szCs w:val="20"/>
              </w:rPr>
            </w:rPrChange>
          </w:rPr>
          <w:t>found</w:t>
        </w:r>
      </w:ins>
      <w:ins w:id="2709" w:author="系统管理员" w:date="2016-10-01T10:37:00Z">
        <w:r w:rsidR="005F4F6A" w:rsidRPr="0009337A">
          <w:rPr>
            <w:rFonts w:ascii="Arial" w:hAnsi="Arial" w:cs="Arial"/>
            <w:kern w:val="0"/>
            <w:sz w:val="22"/>
            <w:rPrChange w:id="2710" w:author="Shicheng Guo" w:date="2016-10-02T22:38:00Z">
              <w:rPr>
                <w:rFonts w:ascii="Times New Roman" w:hAnsi="Times New Roman"/>
                <w:kern w:val="0"/>
                <w:sz w:val="20"/>
                <w:szCs w:val="20"/>
              </w:rPr>
            </w:rPrChange>
          </w:rPr>
          <w:t xml:space="preserve"> it is </w:t>
        </w:r>
      </w:ins>
      <w:ins w:id="2711" w:author="系统管理员" w:date="2016-10-01T10:35:00Z">
        <w:r w:rsidR="00AB0017" w:rsidRPr="0009337A">
          <w:rPr>
            <w:rFonts w:ascii="Arial" w:hAnsi="Arial" w:cs="Arial"/>
            <w:kern w:val="0"/>
            <w:sz w:val="22"/>
            <w:rPrChange w:id="2712" w:author="Shicheng Guo" w:date="2016-10-02T22:38:00Z">
              <w:rPr>
                <w:rFonts w:ascii="Times New Roman" w:hAnsi="Times New Roman"/>
                <w:kern w:val="0"/>
                <w:sz w:val="20"/>
                <w:szCs w:val="20"/>
              </w:rPr>
            </w:rPrChange>
          </w:rPr>
          <w:t xml:space="preserve">distinct </w:t>
        </w:r>
      </w:ins>
      <w:ins w:id="2713" w:author="系统管理员" w:date="2016-10-01T10:38:00Z">
        <w:r w:rsidR="005F4F6A" w:rsidRPr="0009337A">
          <w:rPr>
            <w:rFonts w:ascii="Arial" w:hAnsi="Arial" w:cs="Arial"/>
            <w:kern w:val="0"/>
            <w:sz w:val="22"/>
            <w:rPrChange w:id="2714" w:author="Shicheng Guo" w:date="2016-10-02T22:38:00Z">
              <w:rPr>
                <w:rFonts w:ascii="Times New Roman" w:hAnsi="Times New Roman"/>
                <w:kern w:val="0"/>
                <w:sz w:val="20"/>
                <w:szCs w:val="20"/>
              </w:rPr>
            </w:rPrChange>
          </w:rPr>
          <w:t xml:space="preserve">of </w:t>
        </w:r>
      </w:ins>
      <w:ins w:id="2715" w:author="系统管理员" w:date="2016-10-01T10:35:00Z">
        <w:r w:rsidR="004D68C3" w:rsidRPr="0009337A">
          <w:rPr>
            <w:rFonts w:ascii="Arial" w:hAnsi="Arial" w:cs="Arial"/>
            <w:kern w:val="0"/>
            <w:sz w:val="22"/>
            <w:rPrChange w:id="2716" w:author="Shicheng Guo" w:date="2016-10-02T22:38:00Z">
              <w:rPr>
                <w:rFonts w:ascii="Times New Roman" w:hAnsi="Times New Roman"/>
                <w:kern w:val="0"/>
                <w:sz w:val="20"/>
                <w:szCs w:val="20"/>
              </w:rPr>
            </w:rPrChange>
          </w:rPr>
          <w:t xml:space="preserve">DNA methylation pattern </w:t>
        </w:r>
      </w:ins>
      <w:ins w:id="2717" w:author="系统管理员" w:date="2016-10-01T10:37:00Z">
        <w:r w:rsidR="004D68C3" w:rsidRPr="0009337A">
          <w:rPr>
            <w:rFonts w:ascii="Arial" w:hAnsi="Arial" w:cs="Arial"/>
            <w:kern w:val="0"/>
            <w:sz w:val="22"/>
            <w:rPrChange w:id="2718" w:author="Shicheng Guo" w:date="2016-10-02T22:38:00Z">
              <w:rPr>
                <w:rFonts w:ascii="Times New Roman" w:hAnsi="Times New Roman"/>
                <w:kern w:val="0"/>
                <w:sz w:val="20"/>
                <w:szCs w:val="20"/>
              </w:rPr>
            </w:rPrChange>
          </w:rPr>
          <w:t>in CD4+ and CD8+ cells</w:t>
        </w:r>
      </w:ins>
      <w:ins w:id="2719" w:author="系统管理员" w:date="2016-10-01T10:38:00Z">
        <w:r w:rsidR="005F4F6A" w:rsidRPr="0009337A">
          <w:rPr>
            <w:rFonts w:ascii="Arial" w:hAnsi="Arial" w:cs="Arial"/>
            <w:kern w:val="0"/>
            <w:sz w:val="22"/>
            <w:rPrChange w:id="2720" w:author="Shicheng Guo" w:date="2016-10-02T22:38:00Z">
              <w:rPr>
                <w:rFonts w:ascii="Times New Roman" w:hAnsi="Times New Roman"/>
                <w:kern w:val="0"/>
                <w:sz w:val="20"/>
                <w:szCs w:val="20"/>
              </w:rPr>
            </w:rPrChange>
          </w:rPr>
          <w:t>, respectively</w:t>
        </w:r>
      </w:ins>
      <w:ins w:id="2721" w:author="系统管理员" w:date="2016-10-02T09:30:00Z">
        <w:r w:rsidR="00002BE8" w:rsidRPr="0009337A">
          <w:rPr>
            <w:rFonts w:ascii="Arial" w:hAnsi="Arial" w:cs="Arial"/>
            <w:kern w:val="0"/>
            <w:sz w:val="22"/>
            <w:rPrChange w:id="2722" w:author="Shicheng Guo" w:date="2016-10-02T22:38:00Z">
              <w:rPr>
                <w:rFonts w:ascii="Times New Roman" w:hAnsi="Times New Roman"/>
                <w:kern w:val="0"/>
                <w:sz w:val="20"/>
                <w:szCs w:val="20"/>
              </w:rPr>
            </w:rPrChange>
          </w:rPr>
          <w:t xml:space="preserve"> </w:t>
        </w:r>
      </w:ins>
      <w:r w:rsidRPr="0009337A">
        <w:rPr>
          <w:rFonts w:ascii="Arial" w:hAnsi="Arial" w:cs="Arial"/>
          <w:kern w:val="0"/>
          <w:sz w:val="22"/>
          <w:rPrChange w:id="2723" w:author="Shicheng Guo" w:date="2016-10-02T22:38:00Z">
            <w:rPr>
              <w:rFonts w:ascii="Times New Roman" w:hAnsi="Times New Roman"/>
              <w:kern w:val="0"/>
              <w:sz w:val="20"/>
              <w:szCs w:val="20"/>
            </w:rPr>
          </w:rPrChange>
        </w:rPr>
        <w:fldChar w:fldCharType="begin">
          <w:fldData xml:space="preserve">PEVuZE5vdGU+PENpdGU+PEF1dGhvcj5Cb3M8L0F1dGhvcj48WWVhcj4yMDE1PC9ZZWFyPjxSZWNO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</w:fldData>
        </w:fldChar>
      </w:r>
      <w:r w:rsidR="00A16DBF" w:rsidRPr="0009337A">
        <w:rPr>
          <w:rFonts w:ascii="Arial" w:hAnsi="Arial" w:cs="Arial"/>
          <w:kern w:val="0"/>
          <w:sz w:val="22"/>
          <w:rPrChange w:id="2724" w:author="Shicheng Guo" w:date="2016-10-02T22:38:00Z">
            <w:rPr>
              <w:rFonts w:ascii="Times New Roman" w:hAnsi="Times New Roman"/>
              <w:kern w:val="0"/>
              <w:sz w:val="20"/>
              <w:szCs w:val="20"/>
            </w:rPr>
          </w:rPrChange>
        </w:rPr>
        <w:instrText xml:space="preserve"> ADDIN EN.CITE </w:instrText>
      </w:r>
      <w:r w:rsidRPr="0009337A">
        <w:rPr>
          <w:rFonts w:ascii="Arial" w:hAnsi="Arial" w:cs="Arial"/>
          <w:kern w:val="0"/>
          <w:sz w:val="22"/>
          <w:rPrChange w:id="2725" w:author="Shicheng Guo" w:date="2016-10-02T22:38:00Z">
            <w:rPr>
              <w:rFonts w:ascii="Times New Roman" w:hAnsi="Times New Roman"/>
              <w:kern w:val="0"/>
              <w:sz w:val="20"/>
              <w:szCs w:val="20"/>
            </w:rPr>
          </w:rPrChange>
        </w:rPr>
        <w:fldChar w:fldCharType="begin">
          <w:fldData xml:space="preserve">PEVuZE5vdGU+PENpdGU+PEF1dGhvcj5Cb3M8L0F1dGhvcj48WWVhcj4yMDE1PC9ZZWFyPjxSZWNO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</w:fldData>
        </w:fldChar>
      </w:r>
      <w:r w:rsidR="00A16DBF" w:rsidRPr="0009337A">
        <w:rPr>
          <w:rFonts w:ascii="Arial" w:hAnsi="Arial" w:cs="Arial"/>
          <w:kern w:val="0"/>
          <w:sz w:val="22"/>
          <w:rPrChange w:id="2726" w:author="Shicheng Guo" w:date="2016-10-02T22:38:00Z">
            <w:rPr>
              <w:rFonts w:ascii="Times New Roman" w:hAnsi="Times New Roman"/>
              <w:kern w:val="0"/>
              <w:sz w:val="20"/>
              <w:szCs w:val="20"/>
            </w:rPr>
          </w:rPrChange>
        </w:rPr>
        <w:instrText xml:space="preserve"> ADDIN EN.CITE.DATA </w:instrText>
      </w:r>
      <w:r w:rsidRPr="0009337A">
        <w:rPr>
          <w:rFonts w:ascii="Arial" w:hAnsi="Arial" w:cs="Arial"/>
          <w:kern w:val="0"/>
          <w:sz w:val="22"/>
          <w:rPrChange w:id="2727" w:author="Shicheng Guo" w:date="2016-10-02T22:38:00Z">
            <w:rPr>
              <w:rFonts w:ascii="Arial" w:hAnsi="Arial" w:cs="Arial"/>
              <w:kern w:val="0"/>
              <w:sz w:val="22"/>
            </w:rPr>
          </w:rPrChange>
        </w:rPr>
      </w:r>
      <w:r w:rsidRPr="0009337A">
        <w:rPr>
          <w:rFonts w:ascii="Arial" w:hAnsi="Arial" w:cs="Arial"/>
          <w:kern w:val="0"/>
          <w:sz w:val="22"/>
          <w:rPrChange w:id="2728" w:author="Shicheng Guo" w:date="2016-10-02T22:38:00Z">
            <w:rPr>
              <w:rFonts w:ascii="Times New Roman" w:hAnsi="Times New Roman"/>
              <w:kern w:val="0"/>
              <w:sz w:val="20"/>
              <w:szCs w:val="20"/>
            </w:rPr>
          </w:rPrChange>
        </w:rPr>
        <w:fldChar w:fldCharType="end"/>
      </w:r>
      <w:r w:rsidRPr="0009337A">
        <w:rPr>
          <w:rFonts w:ascii="Arial" w:hAnsi="Arial" w:cs="Arial"/>
          <w:kern w:val="0"/>
          <w:sz w:val="22"/>
          <w:rPrChange w:id="2729" w:author="Shicheng Guo" w:date="2016-10-02T22:38:00Z">
            <w:rPr>
              <w:rFonts w:ascii="Arial" w:hAnsi="Arial" w:cs="Arial"/>
              <w:kern w:val="0"/>
              <w:sz w:val="22"/>
            </w:rPr>
          </w:rPrChange>
        </w:rPr>
      </w:r>
      <w:r w:rsidRPr="0009337A">
        <w:rPr>
          <w:rFonts w:ascii="Arial" w:hAnsi="Arial" w:cs="Arial"/>
          <w:kern w:val="0"/>
          <w:sz w:val="22"/>
          <w:rPrChange w:id="2730" w:author="Shicheng Guo" w:date="2016-10-02T22:38:00Z">
            <w:rPr>
              <w:rFonts w:ascii="Times New Roman" w:hAnsi="Times New Roman"/>
              <w:kern w:val="0"/>
              <w:sz w:val="20"/>
              <w:szCs w:val="20"/>
            </w:rPr>
          </w:rPrChange>
        </w:rPr>
        <w:fldChar w:fldCharType="separate"/>
      </w:r>
      <w:r w:rsidR="00A16DBF" w:rsidRPr="0009337A">
        <w:rPr>
          <w:rFonts w:ascii="Arial" w:hAnsi="Arial" w:cs="Arial"/>
          <w:noProof/>
          <w:kern w:val="0"/>
          <w:sz w:val="22"/>
          <w:rPrChange w:id="2731" w:author="Shicheng Guo" w:date="2016-10-02T22:38:00Z">
            <w:rPr>
              <w:rFonts w:ascii="Times New Roman" w:hAnsi="Times New Roman"/>
              <w:noProof/>
              <w:kern w:val="0"/>
              <w:sz w:val="20"/>
              <w:szCs w:val="20"/>
            </w:rPr>
          </w:rPrChange>
        </w:rPr>
        <w:t>[</w:t>
      </w:r>
      <w:r w:rsidR="007A6C86" w:rsidRPr="0009337A">
        <w:rPr>
          <w:rFonts w:ascii="Arial" w:hAnsi="Arial" w:cs="Arial"/>
          <w:noProof/>
          <w:kern w:val="0"/>
          <w:sz w:val="22"/>
          <w:rPrChange w:id="2732"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2733" w:author="Shicheng Guo" w:date="2016-10-02T22:38:00Z">
            <w:rPr>
              <w:rFonts w:ascii="Times New Roman" w:hAnsi="Times New Roman"/>
              <w:noProof/>
              <w:kern w:val="0"/>
              <w:sz w:val="20"/>
              <w:szCs w:val="20"/>
            </w:rPr>
          </w:rPrChange>
        </w:rPr>
        <w:instrText xml:space="preserve"> HYPERLINK \l "_ENREF_54" \o "Bos, 2015 #14047" </w:instrText>
      </w:r>
      <w:r w:rsidR="007A6C86" w:rsidRPr="0009337A">
        <w:rPr>
          <w:rFonts w:ascii="Arial" w:hAnsi="Arial" w:cs="Arial"/>
          <w:noProof/>
          <w:kern w:val="0"/>
          <w:sz w:val="22"/>
          <w:rPrChange w:id="2734"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2735" w:author="Shicheng Guo" w:date="2016-10-02T22:38:00Z">
            <w:rPr>
              <w:rFonts w:ascii="Times New Roman" w:hAnsi="Times New Roman"/>
              <w:noProof/>
              <w:kern w:val="0"/>
              <w:sz w:val="20"/>
              <w:szCs w:val="20"/>
            </w:rPr>
          </w:rPrChange>
        </w:rPr>
        <w:t>54</w:t>
      </w:r>
      <w:r w:rsidR="007A6C86" w:rsidRPr="0009337A">
        <w:rPr>
          <w:rFonts w:ascii="Arial" w:hAnsi="Arial" w:cs="Arial"/>
          <w:noProof/>
          <w:kern w:val="0"/>
          <w:sz w:val="22"/>
          <w:rPrChange w:id="2736" w:author="Shicheng Guo" w:date="2016-10-02T22:38:00Z">
            <w:rPr>
              <w:rFonts w:ascii="Times New Roman" w:hAnsi="Times New Roman"/>
              <w:noProof/>
              <w:kern w:val="0"/>
              <w:sz w:val="20"/>
              <w:szCs w:val="20"/>
            </w:rPr>
          </w:rPrChange>
        </w:rPr>
        <w:fldChar w:fldCharType="end"/>
      </w:r>
      <w:r w:rsidR="00A16DBF" w:rsidRPr="0009337A">
        <w:rPr>
          <w:rFonts w:ascii="Arial" w:hAnsi="Arial" w:cs="Arial"/>
          <w:noProof/>
          <w:kern w:val="0"/>
          <w:sz w:val="22"/>
          <w:rPrChange w:id="2737" w:author="Shicheng Guo" w:date="2016-10-02T22:38:00Z">
            <w:rPr>
              <w:rFonts w:ascii="Times New Roman" w:hAnsi="Times New Roman"/>
              <w:noProof/>
              <w:kern w:val="0"/>
              <w:sz w:val="20"/>
              <w:szCs w:val="20"/>
            </w:rPr>
          </w:rPrChange>
        </w:rPr>
        <w:t xml:space="preserve">, </w:t>
      </w:r>
      <w:r w:rsidR="007A6C86" w:rsidRPr="0009337A">
        <w:rPr>
          <w:rFonts w:ascii="Arial" w:hAnsi="Arial" w:cs="Arial"/>
          <w:noProof/>
          <w:kern w:val="0"/>
          <w:sz w:val="22"/>
          <w:rPrChange w:id="2738" w:author="Shicheng Guo" w:date="2016-10-02T22:38:00Z">
            <w:rPr>
              <w:rFonts w:ascii="Times New Roman" w:hAnsi="Times New Roman"/>
              <w:noProof/>
              <w:kern w:val="0"/>
              <w:sz w:val="20"/>
              <w:szCs w:val="20"/>
            </w:rPr>
          </w:rPrChange>
        </w:rPr>
        <w:fldChar w:fldCharType="begin"/>
      </w:r>
      <w:r w:rsidR="007A6C86" w:rsidRPr="0009337A">
        <w:rPr>
          <w:rFonts w:ascii="Arial" w:hAnsi="Arial" w:cs="Arial"/>
          <w:noProof/>
          <w:kern w:val="0"/>
          <w:sz w:val="22"/>
          <w:rPrChange w:id="2739" w:author="Shicheng Guo" w:date="2016-10-02T22:38:00Z">
            <w:rPr>
              <w:rFonts w:ascii="Times New Roman" w:hAnsi="Times New Roman"/>
              <w:noProof/>
              <w:kern w:val="0"/>
              <w:sz w:val="20"/>
              <w:szCs w:val="20"/>
            </w:rPr>
          </w:rPrChange>
        </w:rPr>
        <w:instrText xml:space="preserve"> HYPERLINK \l "_ENREF_55" \o "Tserel, 2015 #14040" </w:instrText>
      </w:r>
      <w:r w:rsidR="007A6C86" w:rsidRPr="0009337A">
        <w:rPr>
          <w:rFonts w:ascii="Arial" w:hAnsi="Arial" w:cs="Arial"/>
          <w:noProof/>
          <w:kern w:val="0"/>
          <w:sz w:val="22"/>
          <w:rPrChange w:id="2740" w:author="Shicheng Guo" w:date="2016-10-02T22:38:00Z">
            <w:rPr>
              <w:rFonts w:ascii="Times New Roman" w:hAnsi="Times New Roman"/>
              <w:noProof/>
              <w:kern w:val="0"/>
              <w:sz w:val="20"/>
              <w:szCs w:val="20"/>
            </w:rPr>
          </w:rPrChange>
        </w:rPr>
        <w:fldChar w:fldCharType="separate"/>
      </w:r>
      <w:r w:rsidR="007A6C86" w:rsidRPr="0009337A">
        <w:rPr>
          <w:rFonts w:ascii="Arial" w:hAnsi="Arial" w:cs="Arial"/>
          <w:noProof/>
          <w:kern w:val="0"/>
          <w:sz w:val="22"/>
          <w:rPrChange w:id="2741" w:author="Shicheng Guo" w:date="2016-10-02T22:38:00Z">
            <w:rPr>
              <w:rFonts w:ascii="Times New Roman" w:hAnsi="Times New Roman"/>
              <w:noProof/>
              <w:kern w:val="0"/>
              <w:sz w:val="20"/>
              <w:szCs w:val="20"/>
            </w:rPr>
          </w:rPrChange>
        </w:rPr>
        <w:t>55</w:t>
      </w:r>
      <w:r w:rsidR="007A6C86" w:rsidRPr="0009337A">
        <w:rPr>
          <w:rFonts w:ascii="Arial" w:hAnsi="Arial" w:cs="Arial"/>
          <w:noProof/>
          <w:kern w:val="0"/>
          <w:sz w:val="22"/>
          <w:rPrChange w:id="2742" w:author="Shicheng Guo" w:date="2016-10-02T22:38:00Z">
            <w:rPr>
              <w:rFonts w:ascii="Times New Roman" w:hAnsi="Times New Roman"/>
              <w:noProof/>
              <w:kern w:val="0"/>
              <w:sz w:val="20"/>
              <w:szCs w:val="20"/>
            </w:rPr>
          </w:rPrChange>
        </w:rPr>
        <w:fldChar w:fldCharType="end"/>
      </w:r>
      <w:r w:rsidR="00A16DBF" w:rsidRPr="0009337A">
        <w:rPr>
          <w:rFonts w:ascii="Arial" w:hAnsi="Arial" w:cs="Arial"/>
          <w:noProof/>
          <w:kern w:val="0"/>
          <w:sz w:val="22"/>
          <w:rPrChange w:id="2743" w:author="Shicheng Guo" w:date="2016-10-02T22:38:00Z">
            <w:rPr>
              <w:rFonts w:ascii="Times New Roman" w:hAnsi="Times New Roman"/>
              <w:noProof/>
              <w:kern w:val="0"/>
              <w:sz w:val="20"/>
              <w:szCs w:val="20"/>
            </w:rPr>
          </w:rPrChange>
        </w:rPr>
        <w:t>]</w:t>
      </w:r>
      <w:r w:rsidRPr="0009337A">
        <w:rPr>
          <w:rFonts w:ascii="Arial" w:hAnsi="Arial" w:cs="Arial"/>
          <w:kern w:val="0"/>
          <w:sz w:val="22"/>
          <w:rPrChange w:id="2744" w:author="Shicheng Guo" w:date="2016-10-02T22:38:00Z">
            <w:rPr>
              <w:rFonts w:ascii="Times New Roman" w:hAnsi="Times New Roman"/>
              <w:kern w:val="0"/>
              <w:sz w:val="20"/>
              <w:szCs w:val="20"/>
            </w:rPr>
          </w:rPrChange>
        </w:rPr>
        <w:fldChar w:fldCharType="end"/>
      </w:r>
      <w:ins w:id="2745" w:author="系统管理员" w:date="2016-10-01T10:38:00Z">
        <w:r w:rsidR="005F4F6A" w:rsidRPr="0009337A">
          <w:rPr>
            <w:rFonts w:ascii="Arial" w:hAnsi="Arial" w:cs="Arial"/>
            <w:kern w:val="0"/>
            <w:sz w:val="22"/>
            <w:rPrChange w:id="2746" w:author="Shicheng Guo" w:date="2016-10-02T22:38:00Z">
              <w:rPr>
                <w:rFonts w:ascii="Times New Roman" w:hAnsi="Times New Roman"/>
                <w:kern w:val="0"/>
                <w:sz w:val="20"/>
                <w:szCs w:val="20"/>
              </w:rPr>
            </w:rPrChange>
          </w:rPr>
          <w:t xml:space="preserve">, and so did in SSc. </w:t>
        </w:r>
      </w:ins>
      <w:ins w:id="2747" w:author="系统管理员" w:date="2016-10-01T10:39:00Z">
        <w:r w:rsidR="005F4F6A" w:rsidRPr="0009337A">
          <w:rPr>
            <w:rFonts w:ascii="Arial" w:hAnsi="Arial" w:cs="Arial"/>
            <w:kern w:val="0"/>
            <w:sz w:val="22"/>
            <w:rPrChange w:id="2748" w:author="Shicheng Guo" w:date="2016-10-02T22:38:00Z">
              <w:rPr>
                <w:rFonts w:ascii="Times New Roman" w:hAnsi="Times New Roman"/>
                <w:kern w:val="0"/>
                <w:sz w:val="20"/>
                <w:szCs w:val="20"/>
              </w:rPr>
            </w:rPrChange>
          </w:rPr>
          <w:t>Therefore,</w:t>
        </w:r>
      </w:ins>
      <w:ins w:id="2749" w:author="系统管理员" w:date="2016-10-01T21:59:00Z">
        <w:r w:rsidR="00F75E46" w:rsidRPr="0009337A">
          <w:rPr>
            <w:rFonts w:ascii="Arial" w:hAnsi="Arial" w:cs="Arial"/>
            <w:kern w:val="0"/>
            <w:sz w:val="22"/>
            <w:rPrChange w:id="2750" w:author="Shicheng Guo" w:date="2016-10-02T22:38:00Z">
              <w:rPr>
                <w:rFonts w:ascii="Times New Roman" w:hAnsi="Times New Roman"/>
                <w:kern w:val="0"/>
                <w:sz w:val="20"/>
                <w:szCs w:val="20"/>
              </w:rPr>
            </w:rPrChange>
          </w:rPr>
          <w:t xml:space="preserve"> future</w:t>
        </w:r>
      </w:ins>
      <w:ins w:id="2751" w:author="系统管理员" w:date="2016-10-01T10:39:00Z">
        <w:r w:rsidR="005F4F6A" w:rsidRPr="0009337A">
          <w:rPr>
            <w:rFonts w:ascii="Arial" w:hAnsi="Arial" w:cs="Arial"/>
            <w:kern w:val="0"/>
            <w:sz w:val="22"/>
            <w:rPrChange w:id="2752" w:author="Shicheng Guo" w:date="2016-10-02T22:38:00Z">
              <w:rPr>
                <w:rFonts w:ascii="Times New Roman" w:hAnsi="Times New Roman"/>
                <w:kern w:val="0"/>
                <w:sz w:val="20"/>
                <w:szCs w:val="20"/>
              </w:rPr>
            </w:rPrChange>
          </w:rPr>
          <w:t xml:space="preserve"> research </w:t>
        </w:r>
      </w:ins>
      <w:ins w:id="2753" w:author="系统管理员" w:date="2016-10-01T21:59:00Z">
        <w:r w:rsidR="002F17F8" w:rsidRPr="0009337A">
          <w:rPr>
            <w:rFonts w:ascii="Arial" w:hAnsi="Arial" w:cs="Arial"/>
            <w:kern w:val="0"/>
            <w:sz w:val="22"/>
            <w:rPrChange w:id="2754" w:author="Shicheng Guo" w:date="2016-10-02T22:38:00Z">
              <w:rPr>
                <w:rFonts w:ascii="Times New Roman" w:hAnsi="Times New Roman"/>
                <w:kern w:val="0"/>
                <w:sz w:val="20"/>
                <w:szCs w:val="20"/>
              </w:rPr>
            </w:rPrChange>
          </w:rPr>
          <w:t>may</w:t>
        </w:r>
      </w:ins>
      <w:ins w:id="2755" w:author="系统管理员" w:date="2016-10-01T22:00:00Z">
        <w:r w:rsidR="002F17F8" w:rsidRPr="0009337A">
          <w:rPr>
            <w:rFonts w:ascii="Arial" w:hAnsi="Arial" w:cs="Arial"/>
            <w:kern w:val="0"/>
            <w:sz w:val="22"/>
            <w:rPrChange w:id="2756" w:author="Shicheng Guo" w:date="2016-10-02T22:38:00Z">
              <w:rPr>
                <w:rFonts w:ascii="Times New Roman" w:hAnsi="Times New Roman"/>
                <w:kern w:val="0"/>
                <w:sz w:val="20"/>
                <w:szCs w:val="20"/>
              </w:rPr>
            </w:rPrChange>
          </w:rPr>
          <w:t>be</w:t>
        </w:r>
      </w:ins>
      <w:ins w:id="2757" w:author="系统管理员" w:date="2016-10-01T10:39:00Z">
        <w:r w:rsidR="005F4F6A" w:rsidRPr="0009337A">
          <w:rPr>
            <w:rFonts w:ascii="Arial" w:hAnsi="Arial" w:cs="Arial"/>
            <w:kern w:val="0"/>
            <w:sz w:val="22"/>
            <w:rPrChange w:id="2758" w:author="Shicheng Guo" w:date="2016-10-02T22:38:00Z">
              <w:rPr>
                <w:rFonts w:ascii="Times New Roman" w:hAnsi="Times New Roman"/>
                <w:kern w:val="0"/>
                <w:sz w:val="20"/>
                <w:szCs w:val="20"/>
              </w:rPr>
            </w:rPrChange>
          </w:rPr>
          <w:t xml:space="preserve"> focus on the </w:t>
        </w:r>
      </w:ins>
      <w:ins w:id="2759" w:author="系统管理员" w:date="2016-10-01T10:40:00Z">
        <w:r w:rsidR="00E27F76" w:rsidRPr="0009337A">
          <w:rPr>
            <w:rFonts w:ascii="Arial" w:hAnsi="Arial" w:cs="Arial"/>
            <w:kern w:val="0"/>
            <w:sz w:val="22"/>
            <w:rPrChange w:id="2760" w:author="Shicheng Guo" w:date="2016-10-02T22:38:00Z">
              <w:rPr>
                <w:rFonts w:ascii="Times New Roman" w:hAnsi="Times New Roman"/>
                <w:kern w:val="0"/>
                <w:sz w:val="20"/>
                <w:szCs w:val="20"/>
              </w:rPr>
            </w:rPrChange>
          </w:rPr>
          <w:t xml:space="preserve">special CpG sites in </w:t>
        </w:r>
      </w:ins>
      <w:ins w:id="2761" w:author="系统管理员" w:date="2016-10-01T10:41:00Z">
        <w:r w:rsidR="00E27F76" w:rsidRPr="0009337A">
          <w:rPr>
            <w:rFonts w:ascii="Arial" w:hAnsi="Arial" w:cs="Arial"/>
            <w:kern w:val="0"/>
            <w:sz w:val="22"/>
            <w:rPrChange w:id="2762" w:author="Shicheng Guo" w:date="2016-10-02T22:38:00Z">
              <w:rPr>
                <w:rFonts w:ascii="Times New Roman" w:hAnsi="Times New Roman"/>
                <w:kern w:val="0"/>
                <w:sz w:val="20"/>
                <w:szCs w:val="20"/>
              </w:rPr>
            </w:rPrChange>
          </w:rPr>
          <w:t>CD4+ or CD8+ cells of SSc patients.</w:t>
        </w:r>
      </w:ins>
    </w:p>
    <w:p w:rsidR="00830007" w:rsidRPr="0009337A" w:rsidRDefault="00346056">
      <w:pPr>
        <w:autoSpaceDE w:val="0"/>
        <w:autoSpaceDN w:val="0"/>
        <w:adjustRightInd w:val="0"/>
        <w:ind w:firstLineChars="100" w:firstLine="220"/>
        <w:rPr>
          <w:ins w:id="2763" w:author="系统管理员" w:date="2016-10-02T10:31:00Z"/>
          <w:rFonts w:ascii="Arial" w:hAnsi="Arial" w:cs="Arial"/>
          <w:kern w:val="0"/>
          <w:sz w:val="22"/>
          <w:rPrChange w:id="2764" w:author="Shicheng Guo" w:date="2016-10-02T22:38:00Z">
            <w:rPr>
              <w:ins w:id="2765" w:author="系统管理员" w:date="2016-10-02T10:31:00Z"/>
              <w:rFonts w:ascii="Segoe UI" w:hAnsi="Segoe UI" w:cs="Segoe UI"/>
              <w:kern w:val="0"/>
              <w:sz w:val="18"/>
              <w:szCs w:val="18"/>
            </w:rPr>
          </w:rPrChange>
        </w:rPr>
        <w:pPrChange w:id="2766" w:author="Shicheng Guo" w:date="2016-10-02T22:40:00Z">
          <w:pPr>
            <w:autoSpaceDE w:val="0"/>
            <w:autoSpaceDN w:val="0"/>
            <w:adjustRightInd w:val="0"/>
            <w:jc w:val="left"/>
          </w:pPr>
        </w:pPrChange>
      </w:pPr>
      <w:ins w:id="2767" w:author="系统管理员" w:date="2016-10-02T10:03:00Z">
        <w:r w:rsidRPr="0009337A">
          <w:rPr>
            <w:rFonts w:ascii="Arial" w:hAnsi="Arial" w:cs="Arial"/>
            <w:kern w:val="0"/>
            <w:sz w:val="22"/>
            <w:rPrChange w:id="2768" w:author="Shicheng Guo" w:date="2016-10-02T22:38:00Z">
              <w:rPr>
                <w:rFonts w:ascii="Segoe UI" w:hAnsi="Segoe UI" w:cs="Segoe UI"/>
                <w:kern w:val="0"/>
                <w:sz w:val="18"/>
                <w:szCs w:val="18"/>
              </w:rPr>
            </w:rPrChange>
          </w:rPr>
          <w:t xml:space="preserve">We herein </w:t>
        </w:r>
      </w:ins>
      <w:ins w:id="2769" w:author="系统管理员" w:date="2016-10-02T14:49:00Z">
        <w:r w:rsidRPr="0009337A">
          <w:rPr>
            <w:rFonts w:ascii="Arial" w:hAnsi="Arial" w:cs="Arial"/>
            <w:kern w:val="0"/>
            <w:sz w:val="22"/>
            <w:rPrChange w:id="2770" w:author="Shicheng Guo" w:date="2016-10-02T22:38:00Z">
              <w:rPr>
                <w:rFonts w:ascii="Segoe UI" w:hAnsi="Segoe UI" w:cs="Segoe UI"/>
                <w:kern w:val="0"/>
                <w:sz w:val="18"/>
                <w:szCs w:val="18"/>
              </w:rPr>
            </w:rPrChange>
          </w:rPr>
          <w:t xml:space="preserve">study and </w:t>
        </w:r>
      </w:ins>
      <w:ins w:id="2771" w:author="系统管理员" w:date="2016-10-02T10:03:00Z">
        <w:r w:rsidRPr="0009337A">
          <w:rPr>
            <w:rFonts w:ascii="Arial" w:hAnsi="Arial" w:cs="Arial"/>
            <w:kern w:val="0"/>
            <w:sz w:val="22"/>
            <w:rPrChange w:id="2772" w:author="Shicheng Guo" w:date="2016-10-02T22:38:00Z">
              <w:rPr>
                <w:rFonts w:ascii="Segoe UI" w:hAnsi="Segoe UI" w:cs="Segoe UI"/>
                <w:kern w:val="0"/>
                <w:sz w:val="18"/>
                <w:szCs w:val="18"/>
              </w:rPr>
            </w:rPrChange>
          </w:rPr>
          <w:t xml:space="preserve">discuss </w:t>
        </w:r>
      </w:ins>
      <w:ins w:id="2773" w:author="系统管理员" w:date="2016-10-02T14:41:00Z">
        <w:r w:rsidRPr="0009337A">
          <w:rPr>
            <w:rFonts w:ascii="Arial" w:hAnsi="Arial" w:cs="Arial"/>
            <w:kern w:val="0"/>
            <w:sz w:val="22"/>
            <w:rPrChange w:id="2774" w:author="Shicheng Guo" w:date="2016-10-02T22:38:00Z">
              <w:rPr>
                <w:rFonts w:ascii="Segoe UI" w:hAnsi="Segoe UI" w:cs="Segoe UI"/>
                <w:kern w:val="0"/>
                <w:sz w:val="18"/>
                <w:szCs w:val="18"/>
              </w:rPr>
            </w:rPrChange>
          </w:rPr>
          <w:t xml:space="preserve">is </w:t>
        </w:r>
      </w:ins>
      <w:ins w:id="2775" w:author="系统管理员" w:date="2016-10-02T14:49:00Z">
        <w:r w:rsidRPr="0009337A">
          <w:rPr>
            <w:rFonts w:ascii="Arial" w:hAnsi="Arial" w:cs="Arial"/>
            <w:kern w:val="0"/>
            <w:sz w:val="22"/>
            <w:rPrChange w:id="2776" w:author="Shicheng Guo" w:date="2016-10-02T22:38:00Z">
              <w:rPr>
                <w:rFonts w:ascii="Segoe UI" w:hAnsi="Segoe UI" w:cs="Segoe UI"/>
                <w:kern w:val="0"/>
                <w:sz w:val="18"/>
                <w:szCs w:val="18"/>
              </w:rPr>
            </w:rPrChange>
          </w:rPr>
          <w:t xml:space="preserve">that </w:t>
        </w:r>
      </w:ins>
      <w:ins w:id="2777" w:author="系统管理员" w:date="2016-10-02T14:41:00Z">
        <w:r w:rsidRPr="0009337A">
          <w:rPr>
            <w:rFonts w:ascii="Arial" w:hAnsi="Arial" w:cs="Arial"/>
            <w:kern w:val="0"/>
            <w:sz w:val="22"/>
            <w:rPrChange w:id="2778" w:author="Shicheng Guo" w:date="2016-10-02T22:38:00Z">
              <w:rPr>
                <w:rFonts w:ascii="Segoe UI" w:hAnsi="Segoe UI" w:cs="Segoe UI"/>
                <w:kern w:val="0"/>
                <w:sz w:val="18"/>
                <w:szCs w:val="18"/>
              </w:rPr>
            </w:rPrChange>
          </w:rPr>
          <w:t xml:space="preserve">DNA methylation </w:t>
        </w:r>
      </w:ins>
      <w:ins w:id="2779" w:author="系统管理员" w:date="2016-10-02T14:43:00Z">
        <w:r w:rsidRPr="0009337A">
          <w:rPr>
            <w:rFonts w:ascii="Arial" w:hAnsi="Arial" w:cs="Arial"/>
            <w:kern w:val="0"/>
            <w:sz w:val="22"/>
            <w:rPrChange w:id="2780" w:author="Shicheng Guo" w:date="2016-10-02T22:38:00Z">
              <w:rPr>
                <w:rFonts w:ascii="Segoe UI" w:hAnsi="Segoe UI" w:cs="Segoe UI"/>
                <w:kern w:val="0"/>
                <w:sz w:val="18"/>
                <w:szCs w:val="18"/>
              </w:rPr>
            </w:rPrChange>
          </w:rPr>
          <w:t xml:space="preserve">of type I IFN </w:t>
        </w:r>
      </w:ins>
      <w:ins w:id="2781" w:author="系统管理员" w:date="2016-10-02T14:52:00Z">
        <w:r w:rsidRPr="0009337A">
          <w:rPr>
            <w:rFonts w:ascii="Arial" w:hAnsi="Arial" w:cs="Arial"/>
            <w:kern w:val="0"/>
            <w:sz w:val="22"/>
            <w:rPrChange w:id="2782" w:author="Shicheng Guo" w:date="2016-10-02T22:38:00Z">
              <w:rPr>
                <w:rFonts w:ascii="Segoe UI" w:hAnsi="Segoe UI" w:cs="Segoe UI"/>
                <w:kern w:val="0"/>
                <w:sz w:val="18"/>
                <w:szCs w:val="18"/>
              </w:rPr>
            </w:rPrChange>
          </w:rPr>
          <w:t xml:space="preserve">system </w:t>
        </w:r>
      </w:ins>
      <w:ins w:id="2783" w:author="系统管理员" w:date="2016-10-02T14:44:00Z">
        <w:r w:rsidRPr="0009337A">
          <w:rPr>
            <w:rFonts w:ascii="Arial" w:hAnsi="Arial" w:cs="Arial"/>
            <w:kern w:val="0"/>
            <w:sz w:val="22"/>
            <w:rPrChange w:id="2784" w:author="Shicheng Guo" w:date="2016-10-02T22:38:00Z">
              <w:rPr>
                <w:rFonts w:ascii="Segoe UI" w:hAnsi="Segoe UI" w:cs="Segoe UI"/>
                <w:kern w:val="0"/>
                <w:sz w:val="18"/>
                <w:szCs w:val="18"/>
              </w:rPr>
            </w:rPrChange>
          </w:rPr>
          <w:t xml:space="preserve">can trigger T cells into </w:t>
        </w:r>
      </w:ins>
      <w:ins w:id="2785" w:author="系统管理员" w:date="2016-10-02T14:45:00Z">
        <w:r w:rsidRPr="0009337A">
          <w:rPr>
            <w:rFonts w:ascii="Arial" w:hAnsi="Arial" w:cs="Arial"/>
            <w:kern w:val="0"/>
            <w:sz w:val="22"/>
            <w:rPrChange w:id="2786" w:author="Shicheng Guo" w:date="2016-10-02T22:38:00Z">
              <w:rPr>
                <w:rFonts w:ascii="Segoe UI" w:hAnsi="Segoe UI" w:cs="Segoe UI"/>
                <w:kern w:val="0"/>
                <w:sz w:val="18"/>
                <w:szCs w:val="18"/>
              </w:rPr>
            </w:rPrChange>
          </w:rPr>
          <w:t>Treg or Th17 differentiation and</w:t>
        </w:r>
      </w:ins>
      <w:ins w:id="2787" w:author="系统管理员" w:date="2016-10-02T14:51:00Z">
        <w:r w:rsidRPr="0009337A">
          <w:rPr>
            <w:rFonts w:ascii="Arial" w:hAnsi="Arial" w:cs="Arial"/>
            <w:kern w:val="0"/>
            <w:sz w:val="22"/>
            <w:rPrChange w:id="2788" w:author="Shicheng Guo" w:date="2016-10-02T22:38:00Z">
              <w:rPr>
                <w:rFonts w:ascii="Segoe UI" w:hAnsi="Segoe UI" w:cs="Segoe UI"/>
                <w:kern w:val="0"/>
                <w:sz w:val="18"/>
                <w:szCs w:val="18"/>
              </w:rPr>
            </w:rPrChange>
          </w:rPr>
          <w:t xml:space="preserve"> a</w:t>
        </w:r>
      </w:ins>
      <w:ins w:id="2789" w:author="系统管理员" w:date="2016-10-02T14:45:00Z">
        <w:r w:rsidRPr="0009337A">
          <w:rPr>
            <w:rFonts w:ascii="Arial" w:hAnsi="Arial" w:cs="Arial"/>
            <w:kern w:val="0"/>
            <w:sz w:val="22"/>
            <w:rPrChange w:id="2790" w:author="Shicheng Guo" w:date="2016-10-02T22:38:00Z">
              <w:rPr>
                <w:rFonts w:ascii="Segoe UI" w:hAnsi="Segoe UI" w:cs="Segoe UI"/>
                <w:kern w:val="0"/>
                <w:sz w:val="18"/>
                <w:szCs w:val="18"/>
              </w:rPr>
            </w:rPrChange>
          </w:rPr>
          <w:t xml:space="preserve"> </w:t>
        </w:r>
      </w:ins>
      <w:ins w:id="2791" w:author="系统管理员" w:date="2016-10-02T14:46:00Z">
        <w:r w:rsidRPr="0009337A">
          <w:rPr>
            <w:rFonts w:ascii="Arial" w:hAnsi="Arial" w:cs="Arial"/>
            <w:kern w:val="0"/>
            <w:sz w:val="22"/>
            <w:rPrChange w:id="2792" w:author="Shicheng Guo" w:date="2016-10-02T22:38:00Z">
              <w:rPr>
                <w:rFonts w:ascii="Segoe UI" w:hAnsi="Segoe UI" w:cs="Segoe UI"/>
                <w:kern w:val="0"/>
                <w:sz w:val="18"/>
                <w:szCs w:val="18"/>
              </w:rPr>
            </w:rPrChange>
          </w:rPr>
          <w:t xml:space="preserve">resultant fibrosis development. </w:t>
        </w:r>
      </w:ins>
      <w:ins w:id="2793" w:author="系统管理员" w:date="2016-10-02T14:51:00Z">
        <w:r w:rsidRPr="0009337A">
          <w:rPr>
            <w:rFonts w:ascii="Arial" w:hAnsi="Arial" w:cs="Arial"/>
            <w:kern w:val="0"/>
            <w:sz w:val="22"/>
            <w:rPrChange w:id="2794" w:author="Shicheng Guo" w:date="2016-10-02T22:38:00Z">
              <w:rPr>
                <w:rFonts w:ascii="Segoe UI" w:hAnsi="Segoe UI" w:cs="Segoe UI"/>
                <w:kern w:val="0"/>
                <w:sz w:val="18"/>
                <w:szCs w:val="18"/>
              </w:rPr>
            </w:rPrChange>
          </w:rPr>
          <w:t>S</w:t>
        </w:r>
      </w:ins>
      <w:ins w:id="2795" w:author="系统管理员" w:date="2016-10-02T14:52:00Z">
        <w:r w:rsidRPr="0009337A">
          <w:rPr>
            <w:rFonts w:ascii="Arial" w:hAnsi="Arial" w:cs="Arial"/>
            <w:kern w:val="0"/>
            <w:sz w:val="22"/>
            <w:rPrChange w:id="2796" w:author="Shicheng Guo" w:date="2016-10-02T22:38:00Z">
              <w:rPr>
                <w:rFonts w:ascii="Segoe UI" w:hAnsi="Segoe UI" w:cs="Segoe UI"/>
                <w:kern w:val="0"/>
                <w:sz w:val="18"/>
                <w:szCs w:val="18"/>
              </w:rPr>
            </w:rPrChange>
          </w:rPr>
          <w:t xml:space="preserve">o, </w:t>
        </w:r>
      </w:ins>
      <w:ins w:id="2797" w:author="系统管理员" w:date="2016-10-02T10:03:00Z">
        <w:r w:rsidRPr="0009337A">
          <w:rPr>
            <w:rFonts w:ascii="Arial" w:hAnsi="Arial" w:cs="Arial"/>
            <w:kern w:val="0"/>
            <w:sz w:val="22"/>
            <w:rPrChange w:id="2798" w:author="Shicheng Guo" w:date="2016-10-02T22:38:00Z">
              <w:rPr>
                <w:rFonts w:ascii="Segoe UI" w:hAnsi="Segoe UI" w:cs="Segoe UI"/>
                <w:kern w:val="0"/>
                <w:sz w:val="18"/>
                <w:szCs w:val="18"/>
              </w:rPr>
            </w:rPrChange>
          </w:rPr>
          <w:t xml:space="preserve">epigenetic treatments </w:t>
        </w:r>
      </w:ins>
      <w:ins w:id="2799" w:author="系统管理员" w:date="2016-10-02T15:46:00Z">
        <w:r w:rsidR="001A27A1" w:rsidRPr="0009337A">
          <w:rPr>
            <w:rFonts w:ascii="Arial" w:hAnsi="Arial" w:cs="Arial"/>
            <w:kern w:val="0"/>
            <w:sz w:val="22"/>
            <w:rPrChange w:id="2800" w:author="Shicheng Guo" w:date="2016-10-02T22:38:00Z">
              <w:rPr>
                <w:rFonts w:ascii="Times New Roman" w:hAnsi="Times New Roman"/>
                <w:kern w:val="0"/>
                <w:sz w:val="20"/>
                <w:szCs w:val="20"/>
              </w:rPr>
            </w:rPrChange>
          </w:rPr>
          <w:t xml:space="preserve">and diagnosis biomarkers </w:t>
        </w:r>
      </w:ins>
      <w:ins w:id="2801" w:author="系统管理员" w:date="2016-10-02T15:45:00Z">
        <w:r w:rsidR="007C7A6D" w:rsidRPr="0009337A">
          <w:rPr>
            <w:rFonts w:ascii="Arial" w:hAnsi="Arial" w:cs="Arial"/>
            <w:kern w:val="0"/>
            <w:sz w:val="22"/>
            <w:rPrChange w:id="2802" w:author="Shicheng Guo" w:date="2016-10-02T22:38:00Z">
              <w:rPr>
                <w:rFonts w:ascii="Times New Roman" w:hAnsi="Times New Roman"/>
                <w:kern w:val="0"/>
                <w:sz w:val="20"/>
                <w:szCs w:val="20"/>
              </w:rPr>
            </w:rPrChange>
          </w:rPr>
          <w:t xml:space="preserve">e.g. </w:t>
        </w:r>
        <w:r w:rsidR="001A27A1" w:rsidRPr="0009337A">
          <w:rPr>
            <w:rFonts w:ascii="Arial" w:hAnsi="Arial" w:cs="Arial"/>
            <w:kern w:val="0"/>
            <w:sz w:val="22"/>
            <w:rPrChange w:id="2803" w:author="Shicheng Guo" w:date="2016-10-02T22:38:00Z">
              <w:rPr>
                <w:rFonts w:ascii="Times New Roman" w:hAnsi="Times New Roman"/>
                <w:kern w:val="0"/>
                <w:sz w:val="20"/>
                <w:szCs w:val="20"/>
              </w:rPr>
            </w:rPrChange>
          </w:rPr>
          <w:t>DNA methylation</w:t>
        </w:r>
        <w:r w:rsidRPr="0009337A">
          <w:rPr>
            <w:rFonts w:ascii="Arial" w:hAnsi="Arial" w:cs="Arial"/>
            <w:kern w:val="0"/>
            <w:sz w:val="22"/>
            <w:rPrChange w:id="2804" w:author="Shicheng Guo" w:date="2016-10-02T22:38:00Z">
              <w:rPr>
                <w:rFonts w:ascii="Times New Roman" w:hAnsi="Times New Roman"/>
                <w:kern w:val="0"/>
                <w:sz w:val="20"/>
                <w:szCs w:val="20"/>
              </w:rPr>
            </w:rPrChange>
          </w:rPr>
          <w:t xml:space="preserve"> </w:t>
        </w:r>
      </w:ins>
      <w:ins w:id="2805" w:author="系统管理员" w:date="2016-10-02T10:03:00Z">
        <w:r w:rsidRPr="0009337A">
          <w:rPr>
            <w:rFonts w:ascii="Arial" w:hAnsi="Arial" w:cs="Arial"/>
            <w:kern w:val="0"/>
            <w:sz w:val="22"/>
            <w:rPrChange w:id="2806" w:author="Shicheng Guo" w:date="2016-10-02T22:38:00Z">
              <w:rPr>
                <w:rFonts w:ascii="Segoe UI" w:hAnsi="Segoe UI" w:cs="Segoe UI"/>
                <w:kern w:val="0"/>
                <w:sz w:val="18"/>
                <w:szCs w:val="18"/>
              </w:rPr>
            </w:rPrChange>
          </w:rPr>
          <w:t>already being used in oncology may soon prove beneficial also in autoimmune diseases.</w:t>
        </w:r>
      </w:ins>
      <w:ins w:id="2807" w:author="系统管理员" w:date="2016-10-02T10:30:00Z">
        <w:r w:rsidRPr="0009337A">
          <w:rPr>
            <w:rFonts w:ascii="Arial" w:hAnsi="Arial" w:cs="Arial"/>
            <w:kern w:val="0"/>
            <w:sz w:val="22"/>
            <w:rPrChange w:id="2808" w:author="Shicheng Guo" w:date="2016-10-02T22:38:00Z">
              <w:rPr>
                <w:rFonts w:ascii="Segoe UI" w:hAnsi="Segoe UI" w:cs="Segoe UI"/>
                <w:kern w:val="0"/>
                <w:sz w:val="18"/>
                <w:szCs w:val="18"/>
              </w:rPr>
            </w:rPrChange>
          </w:rPr>
          <w:t xml:space="preserve"> </w:t>
        </w:r>
      </w:ins>
      <w:ins w:id="2809" w:author="系统管理员" w:date="2016-10-02T10:31:00Z">
        <w:r w:rsidRPr="0009337A">
          <w:rPr>
            <w:rFonts w:ascii="Arial" w:hAnsi="Arial" w:cs="Arial"/>
            <w:kern w:val="0"/>
            <w:sz w:val="22"/>
            <w:rPrChange w:id="2810" w:author="Shicheng Guo" w:date="2016-10-02T22:38:00Z">
              <w:rPr>
                <w:rFonts w:ascii="Segoe UI" w:hAnsi="Segoe UI" w:cs="Segoe UI"/>
                <w:kern w:val="0"/>
                <w:sz w:val="18"/>
                <w:szCs w:val="18"/>
              </w:rPr>
            </w:rPrChange>
          </w:rPr>
          <w:t>Autoantibodies can activate endothelial cells and fibroblasts to a profibrotic phenotype</w:t>
        </w:r>
      </w:ins>
      <w:r w:rsidRPr="0009337A">
        <w:rPr>
          <w:rFonts w:ascii="Arial" w:hAnsi="Arial" w:cs="Arial"/>
          <w:kern w:val="0"/>
          <w:sz w:val="22"/>
          <w:rPrChange w:id="2811" w:author="Shicheng Guo" w:date="2016-10-02T22:38:00Z">
            <w:rPr>
              <w:rFonts w:ascii="Times New Roman" w:hAnsi="Times New Roman"/>
              <w:kern w:val="0"/>
              <w:sz w:val="20"/>
              <w:szCs w:val="20"/>
            </w:rPr>
          </w:rPrChange>
        </w:rPr>
        <w:fldChar w:fldCharType="begin"/>
      </w:r>
      <w:r w:rsidR="0039398F" w:rsidRPr="0009337A">
        <w:rPr>
          <w:rFonts w:ascii="Arial" w:hAnsi="Arial" w:cs="Arial"/>
          <w:kern w:val="0"/>
          <w:sz w:val="22"/>
          <w:rPrChange w:id="2812" w:author="Shicheng Guo" w:date="2016-10-02T22:38:00Z">
            <w:rPr>
              <w:rFonts w:ascii="Times New Roman" w:hAnsi="Times New Roman"/>
              <w:kern w:val="0"/>
              <w:sz w:val="20"/>
              <w:szCs w:val="20"/>
            </w:rPr>
          </w:rPrChange>
        </w:rPr>
        <w:instrText xml:space="preserve"> ADDIN EN.CITE &lt;EndNote&gt;&lt;Cite&gt;&lt;Author&gt;L&lt;/Author&gt;&lt;Year&gt;2010&lt;/Year&gt;&lt;RecNum&gt;5430&lt;/RecNum&gt;&lt;DisplayText&gt;[27]&lt;/DisplayText&gt;&lt;record&gt;&lt;rec-number&gt;5430&lt;/rec-number&gt;&lt;foreign-keys&gt;&lt;key app="EN" db-id="w0ese0awerxv5me5avdpzvwqf9a5treea0ef" timestamp="1444956763"&gt;5430&lt;/key&gt;&lt;/foreign-keys&gt;&lt;ref-type name="Journal Article"&gt;17&lt;/ref-type&gt;&lt;contributors&gt;&lt;authors&gt;&lt;author&gt;I. Sakkas L&lt;/author&gt;&lt;author&gt;D. Platsoucas C&lt;/author&gt;&lt;/authors&gt;&lt;/contributors&gt;&lt;auth-address&gt;Department of Rheumatology,Thessaly University General Hospital, Biopolis, Larissa 41 110, Greece.&lt;/auth-address&gt;&lt;titles&gt;&lt;title&gt;T-cells and B-cells in systemic sclerosis&lt;/title&gt;&lt;secondary-title&gt;Curr Rheumatol Rev&lt;/secondary-title&gt;&lt;alt-title&gt;Current rheumatology reviews&lt;/alt-title&gt;&lt;/titles&gt;&lt;periodical&gt;&lt;full-title&gt;Curr Rheumatol Rev&lt;/full-title&gt;&lt;abbr-1&gt;Current rheumatology reviews&lt;/abbr-1&gt;&lt;/periodical&gt;&lt;alt-periodical&gt;&lt;full-title&gt;Curr Rheumatol Rev&lt;/full-title&gt;&lt;abbr-1&gt;Current rheumatology reviews&lt;/abbr-1&gt;&lt;/alt-periodical&gt;&lt;pages&gt;276-82&lt;/pages&gt;&lt;volume&gt;6&lt;/volume&gt;&lt;number&gt;4&lt;/number&gt;&lt;dates&gt;&lt;year&gt;2010&lt;/year&gt;&lt;/dates&gt;&lt;isbn&gt;1573-3971 (Print)&amp;#xD;1573-3971 (Linking)&lt;/isbn&gt;&lt;accession-num&gt;25693042&lt;/accession-num&gt;&lt;urls&gt;&lt;related-urls&gt;&lt;url&gt;http://www.ncbi.nlm.nih.gov/pubmed/25693042&lt;/url&gt;&lt;/related-urls&gt;&lt;/urls&gt;&lt;/record&gt;&lt;/Cite&gt;&lt;/EndNote&gt;</w:instrText>
      </w:r>
      <w:r w:rsidRPr="0009337A">
        <w:rPr>
          <w:rFonts w:ascii="Arial" w:hAnsi="Arial" w:cs="Arial"/>
          <w:kern w:val="0"/>
          <w:sz w:val="22"/>
          <w:rPrChange w:id="2813" w:author="Shicheng Guo" w:date="2016-10-02T22:38:00Z">
            <w:rPr>
              <w:rFonts w:ascii="Times New Roman" w:hAnsi="Times New Roman"/>
              <w:kern w:val="0"/>
              <w:sz w:val="20"/>
              <w:szCs w:val="20"/>
            </w:rPr>
          </w:rPrChange>
        </w:rPr>
        <w:fldChar w:fldCharType="separate"/>
      </w:r>
      <w:r w:rsidR="0039398F" w:rsidRPr="0009337A">
        <w:rPr>
          <w:rFonts w:ascii="Arial" w:hAnsi="Arial" w:cs="Arial"/>
          <w:kern w:val="0"/>
          <w:sz w:val="22"/>
          <w:rPrChange w:id="2814" w:author="Shicheng Guo" w:date="2016-10-02T22:38:00Z">
            <w:rPr>
              <w:rFonts w:ascii="Times New Roman" w:hAnsi="Times New Roman"/>
              <w:kern w:val="0"/>
              <w:sz w:val="20"/>
              <w:szCs w:val="20"/>
            </w:rPr>
          </w:rPrChange>
        </w:rPr>
        <w:t>[</w:t>
      </w:r>
      <w:r w:rsidR="007A6C86" w:rsidRPr="0009337A">
        <w:rPr>
          <w:rFonts w:ascii="Arial" w:hAnsi="Arial" w:cs="Arial"/>
          <w:kern w:val="0"/>
          <w:sz w:val="22"/>
          <w:rPrChange w:id="2815" w:author="Shicheng Guo" w:date="2016-10-02T22:38:00Z">
            <w:rPr>
              <w:rFonts w:ascii="Times New Roman" w:hAnsi="Times New Roman"/>
              <w:kern w:val="0"/>
              <w:sz w:val="20"/>
              <w:szCs w:val="20"/>
            </w:rPr>
          </w:rPrChange>
        </w:rPr>
        <w:fldChar w:fldCharType="begin"/>
      </w:r>
      <w:r w:rsidR="007A6C86" w:rsidRPr="0009337A">
        <w:rPr>
          <w:rFonts w:ascii="Arial" w:hAnsi="Arial" w:cs="Arial"/>
          <w:kern w:val="0"/>
          <w:sz w:val="22"/>
          <w:rPrChange w:id="2816" w:author="Shicheng Guo" w:date="2016-10-02T22:38:00Z">
            <w:rPr>
              <w:rFonts w:ascii="Times New Roman" w:hAnsi="Times New Roman"/>
              <w:kern w:val="0"/>
              <w:sz w:val="20"/>
              <w:szCs w:val="20"/>
            </w:rPr>
          </w:rPrChange>
        </w:rPr>
        <w:instrText xml:space="preserve"> HYPERLINK \l "_ENREF_27" \o "L, 2010 #5430" </w:instrText>
      </w:r>
      <w:r w:rsidR="007A6C86" w:rsidRPr="0009337A">
        <w:rPr>
          <w:rFonts w:ascii="Arial" w:hAnsi="Arial" w:cs="Arial"/>
          <w:kern w:val="0"/>
          <w:sz w:val="22"/>
          <w:rPrChange w:id="2817" w:author="Shicheng Guo" w:date="2016-10-02T22:38:00Z">
            <w:rPr>
              <w:rFonts w:ascii="Times New Roman" w:hAnsi="Times New Roman"/>
              <w:kern w:val="0"/>
              <w:sz w:val="20"/>
              <w:szCs w:val="20"/>
            </w:rPr>
          </w:rPrChange>
        </w:rPr>
        <w:fldChar w:fldCharType="separate"/>
      </w:r>
      <w:r w:rsidR="007A6C86" w:rsidRPr="0009337A">
        <w:rPr>
          <w:rFonts w:ascii="Arial" w:hAnsi="Arial" w:cs="Arial"/>
          <w:kern w:val="0"/>
          <w:sz w:val="22"/>
          <w:rPrChange w:id="2818" w:author="Shicheng Guo" w:date="2016-10-02T22:38:00Z">
            <w:rPr>
              <w:rFonts w:ascii="Times New Roman" w:hAnsi="Times New Roman"/>
              <w:kern w:val="0"/>
              <w:sz w:val="20"/>
              <w:szCs w:val="20"/>
            </w:rPr>
          </w:rPrChange>
        </w:rPr>
        <w:t>27</w:t>
      </w:r>
      <w:r w:rsidR="007A6C86" w:rsidRPr="0009337A">
        <w:rPr>
          <w:rFonts w:ascii="Arial" w:hAnsi="Arial" w:cs="Arial"/>
          <w:kern w:val="0"/>
          <w:sz w:val="22"/>
          <w:rPrChange w:id="2819" w:author="Shicheng Guo" w:date="2016-10-02T22:38:00Z">
            <w:rPr>
              <w:rFonts w:ascii="Times New Roman" w:hAnsi="Times New Roman"/>
              <w:kern w:val="0"/>
              <w:sz w:val="20"/>
              <w:szCs w:val="20"/>
            </w:rPr>
          </w:rPrChange>
        </w:rPr>
        <w:fldChar w:fldCharType="end"/>
      </w:r>
      <w:r w:rsidR="0039398F" w:rsidRPr="0009337A">
        <w:rPr>
          <w:rFonts w:ascii="Arial" w:hAnsi="Arial" w:cs="Arial"/>
          <w:kern w:val="0"/>
          <w:sz w:val="22"/>
          <w:rPrChange w:id="2820" w:author="Shicheng Guo" w:date="2016-10-02T22:38:00Z">
            <w:rPr>
              <w:rFonts w:ascii="Times New Roman" w:hAnsi="Times New Roman"/>
              <w:kern w:val="0"/>
              <w:sz w:val="20"/>
              <w:szCs w:val="20"/>
            </w:rPr>
          </w:rPrChange>
        </w:rPr>
        <w:t>]</w:t>
      </w:r>
      <w:r w:rsidRPr="0009337A">
        <w:rPr>
          <w:rFonts w:ascii="Arial" w:hAnsi="Arial" w:cs="Arial"/>
          <w:kern w:val="0"/>
          <w:sz w:val="22"/>
          <w:rPrChange w:id="2821" w:author="Shicheng Guo" w:date="2016-10-02T22:38:00Z">
            <w:rPr>
              <w:rFonts w:ascii="Times New Roman" w:hAnsi="Times New Roman"/>
              <w:kern w:val="0"/>
              <w:sz w:val="20"/>
              <w:szCs w:val="20"/>
            </w:rPr>
          </w:rPrChange>
        </w:rPr>
        <w:fldChar w:fldCharType="end"/>
      </w:r>
      <w:ins w:id="2822" w:author="系统管理员" w:date="2016-10-02T10:31:00Z">
        <w:r w:rsidRPr="0009337A">
          <w:rPr>
            <w:rFonts w:ascii="Arial" w:hAnsi="Arial" w:cs="Arial"/>
            <w:kern w:val="0"/>
            <w:sz w:val="22"/>
            <w:rPrChange w:id="2823" w:author="Shicheng Guo" w:date="2016-10-02T22:38:00Z">
              <w:rPr>
                <w:rFonts w:ascii="Segoe UI" w:hAnsi="Segoe UI" w:cs="Segoe UI"/>
                <w:kern w:val="0"/>
                <w:sz w:val="18"/>
                <w:szCs w:val="18"/>
              </w:rPr>
            </w:rPrChange>
          </w:rPr>
          <w:t xml:space="preserve">. </w:t>
        </w:r>
      </w:ins>
      <w:ins w:id="2824" w:author="系统管理员" w:date="2016-10-02T15:57:00Z">
        <w:r w:rsidR="00841823" w:rsidRPr="0009337A">
          <w:rPr>
            <w:rFonts w:ascii="Arial" w:hAnsi="Arial" w:cs="Arial"/>
            <w:kern w:val="0"/>
            <w:sz w:val="22"/>
            <w:rPrChange w:id="2825" w:author="Shicheng Guo" w:date="2016-10-02T22:38:00Z">
              <w:rPr>
                <w:rFonts w:ascii="Times New Roman" w:hAnsi="Times New Roman"/>
                <w:kern w:val="0"/>
                <w:sz w:val="20"/>
                <w:szCs w:val="20"/>
              </w:rPr>
            </w:rPrChange>
          </w:rPr>
          <w:t xml:space="preserve">CD4+ </w:t>
        </w:r>
      </w:ins>
      <w:ins w:id="2826" w:author="系统管理员" w:date="2016-10-02T15:58:00Z">
        <w:r w:rsidR="00841823" w:rsidRPr="0009337A">
          <w:rPr>
            <w:rFonts w:ascii="Arial" w:hAnsi="Arial" w:cs="Arial"/>
            <w:kern w:val="0"/>
            <w:sz w:val="22"/>
            <w:rPrChange w:id="2827" w:author="Shicheng Guo" w:date="2016-10-02T22:38:00Z">
              <w:rPr>
                <w:rFonts w:ascii="Times New Roman" w:hAnsi="Times New Roman"/>
                <w:kern w:val="0"/>
                <w:sz w:val="20"/>
                <w:szCs w:val="20"/>
              </w:rPr>
            </w:rPrChange>
          </w:rPr>
          <w:t>or</w:t>
        </w:r>
      </w:ins>
      <w:ins w:id="2828" w:author="系统管理员" w:date="2016-10-02T15:57:00Z">
        <w:r w:rsidR="00841823" w:rsidRPr="0009337A">
          <w:rPr>
            <w:rFonts w:ascii="Arial" w:hAnsi="Arial" w:cs="Arial"/>
            <w:kern w:val="0"/>
            <w:sz w:val="22"/>
            <w:rPrChange w:id="2829" w:author="Shicheng Guo" w:date="2016-10-02T22:38:00Z">
              <w:rPr>
                <w:rFonts w:ascii="Times New Roman" w:hAnsi="Times New Roman"/>
                <w:kern w:val="0"/>
                <w:sz w:val="20"/>
                <w:szCs w:val="20"/>
              </w:rPr>
            </w:rPrChange>
          </w:rPr>
          <w:t xml:space="preserve"> CD8+ T cells</w:t>
        </w:r>
        <w:r w:rsidRPr="0009337A">
          <w:rPr>
            <w:rFonts w:ascii="Arial" w:hAnsi="Arial" w:cs="Arial"/>
            <w:kern w:val="0"/>
            <w:sz w:val="22"/>
            <w:rPrChange w:id="2830" w:author="Shicheng Guo" w:date="2016-10-02T22:38:00Z">
              <w:rPr>
                <w:rFonts w:ascii="Times New Roman" w:hAnsi="Times New Roman"/>
                <w:kern w:val="0"/>
                <w:sz w:val="20"/>
                <w:szCs w:val="20"/>
              </w:rPr>
            </w:rPrChange>
          </w:rPr>
          <w:t xml:space="preserve"> </w:t>
        </w:r>
      </w:ins>
      <w:ins w:id="2831" w:author="系统管理员" w:date="2016-10-02T16:00:00Z">
        <w:r w:rsidR="00853542" w:rsidRPr="0009337A">
          <w:rPr>
            <w:rFonts w:ascii="Arial" w:hAnsi="Arial" w:cs="Arial"/>
            <w:kern w:val="0"/>
            <w:sz w:val="22"/>
            <w:rPrChange w:id="2832" w:author="Shicheng Guo" w:date="2016-10-02T22:38:00Z">
              <w:rPr>
                <w:rFonts w:ascii="Times New Roman" w:hAnsi="Times New Roman"/>
                <w:kern w:val="0"/>
                <w:sz w:val="20"/>
                <w:szCs w:val="20"/>
              </w:rPr>
            </w:rPrChange>
          </w:rPr>
          <w:t>with</w:t>
        </w:r>
      </w:ins>
      <w:ins w:id="2833" w:author="系统管理员" w:date="2016-10-02T15:59:00Z">
        <w:r w:rsidR="00853542" w:rsidRPr="0009337A">
          <w:rPr>
            <w:rFonts w:ascii="Arial" w:hAnsi="Arial" w:cs="Arial"/>
            <w:kern w:val="0"/>
            <w:sz w:val="22"/>
            <w:rPrChange w:id="2834" w:author="Shicheng Guo" w:date="2016-10-02T22:38:00Z">
              <w:rPr>
                <w:rFonts w:ascii="Times New Roman" w:hAnsi="Times New Roman"/>
                <w:kern w:val="0"/>
                <w:sz w:val="20"/>
                <w:szCs w:val="20"/>
              </w:rPr>
            </w:rPrChange>
          </w:rPr>
          <w:t xml:space="preserve"> different DNA methylation </w:t>
        </w:r>
      </w:ins>
      <w:ins w:id="2835" w:author="系统管理员" w:date="2016-10-02T16:02:00Z">
        <w:r w:rsidR="00DE17AF" w:rsidRPr="0009337A">
          <w:rPr>
            <w:rFonts w:ascii="Arial" w:hAnsi="Arial" w:cs="Arial"/>
            <w:kern w:val="0"/>
            <w:sz w:val="22"/>
            <w:rPrChange w:id="2836" w:author="Shicheng Guo" w:date="2016-10-02T22:38:00Z">
              <w:rPr>
                <w:rFonts w:ascii="Times New Roman" w:hAnsi="Times New Roman"/>
                <w:kern w:val="0"/>
                <w:sz w:val="20"/>
                <w:szCs w:val="20"/>
              </w:rPr>
            </w:rPrChange>
          </w:rPr>
          <w:t xml:space="preserve">status </w:t>
        </w:r>
      </w:ins>
      <w:ins w:id="2837" w:author="系统管理员" w:date="2016-10-02T16:00:00Z">
        <w:r w:rsidR="00853542" w:rsidRPr="0009337A">
          <w:rPr>
            <w:rFonts w:ascii="Arial" w:hAnsi="Arial" w:cs="Arial"/>
            <w:kern w:val="0"/>
            <w:sz w:val="22"/>
            <w:rPrChange w:id="2838" w:author="Shicheng Guo" w:date="2016-10-02T22:38:00Z">
              <w:rPr>
                <w:rFonts w:ascii="Times New Roman" w:hAnsi="Times New Roman"/>
                <w:kern w:val="0"/>
                <w:sz w:val="20"/>
                <w:szCs w:val="20"/>
              </w:rPr>
            </w:rPrChange>
          </w:rPr>
          <w:t xml:space="preserve">can </w:t>
        </w:r>
      </w:ins>
      <w:ins w:id="2839" w:author="系统管理员" w:date="2016-10-02T16:01:00Z">
        <w:r w:rsidR="00DE17AF" w:rsidRPr="0009337A">
          <w:rPr>
            <w:rFonts w:ascii="Arial" w:hAnsi="Arial" w:cs="Arial"/>
            <w:kern w:val="0"/>
            <w:sz w:val="22"/>
            <w:rPrChange w:id="2840" w:author="Shicheng Guo" w:date="2016-10-02T22:38:00Z">
              <w:rPr>
                <w:rFonts w:ascii="Times New Roman" w:hAnsi="Times New Roman"/>
                <w:kern w:val="0"/>
                <w:sz w:val="20"/>
                <w:szCs w:val="20"/>
              </w:rPr>
            </w:rPrChange>
          </w:rPr>
          <w:t>also auxiliar</w:t>
        </w:r>
      </w:ins>
      <w:ins w:id="2841" w:author="系统管理员" w:date="2016-10-02T16:02:00Z">
        <w:r w:rsidR="00DE17AF" w:rsidRPr="0009337A">
          <w:rPr>
            <w:rFonts w:ascii="Arial" w:hAnsi="Arial" w:cs="Arial"/>
            <w:kern w:val="0"/>
            <w:sz w:val="22"/>
            <w:rPrChange w:id="2842" w:author="Shicheng Guo" w:date="2016-10-02T22:38:00Z">
              <w:rPr>
                <w:rFonts w:ascii="Times New Roman" w:hAnsi="Times New Roman"/>
                <w:kern w:val="0"/>
                <w:sz w:val="20"/>
                <w:szCs w:val="20"/>
              </w:rPr>
            </w:rPrChange>
          </w:rPr>
          <w:t>il</w:t>
        </w:r>
      </w:ins>
      <w:ins w:id="2843" w:author="系统管理员" w:date="2016-10-02T16:01:00Z">
        <w:r w:rsidR="00DE17AF" w:rsidRPr="0009337A">
          <w:rPr>
            <w:rFonts w:ascii="Arial" w:hAnsi="Arial" w:cs="Arial"/>
            <w:kern w:val="0"/>
            <w:sz w:val="22"/>
            <w:rPrChange w:id="2844" w:author="Shicheng Guo" w:date="2016-10-02T22:38:00Z">
              <w:rPr>
                <w:rFonts w:ascii="Times New Roman" w:hAnsi="Times New Roman"/>
                <w:kern w:val="0"/>
                <w:sz w:val="20"/>
                <w:szCs w:val="20"/>
              </w:rPr>
            </w:rPrChange>
          </w:rPr>
          <w:t xml:space="preserve">y </w:t>
        </w:r>
      </w:ins>
      <w:ins w:id="2845" w:author="系统管理员" w:date="2016-10-02T16:00:00Z">
        <w:r w:rsidR="00853542" w:rsidRPr="0009337A">
          <w:rPr>
            <w:rFonts w:ascii="Arial" w:hAnsi="Arial" w:cs="Arial"/>
            <w:kern w:val="0"/>
            <w:sz w:val="22"/>
            <w:rPrChange w:id="2846" w:author="Shicheng Guo" w:date="2016-10-02T22:38:00Z">
              <w:rPr>
                <w:rFonts w:ascii="Times New Roman" w:hAnsi="Times New Roman"/>
                <w:kern w:val="0"/>
                <w:sz w:val="20"/>
                <w:szCs w:val="20"/>
              </w:rPr>
            </w:rPrChange>
          </w:rPr>
          <w:t xml:space="preserve">lead to </w:t>
        </w:r>
      </w:ins>
      <w:ins w:id="2847" w:author="系统管理员" w:date="2016-10-02T16:02:00Z">
        <w:r w:rsidR="00DE17AF" w:rsidRPr="0009337A">
          <w:rPr>
            <w:rFonts w:ascii="Arial" w:hAnsi="Arial" w:cs="Arial"/>
            <w:kern w:val="0"/>
            <w:sz w:val="22"/>
            <w:rPrChange w:id="2848" w:author="Shicheng Guo" w:date="2016-10-02T22:38:00Z">
              <w:rPr>
                <w:rFonts w:ascii="Times New Roman" w:hAnsi="Times New Roman"/>
                <w:kern w:val="0"/>
                <w:sz w:val="20"/>
                <w:szCs w:val="20"/>
              </w:rPr>
            </w:rPrChange>
          </w:rPr>
          <w:t>SSc-like fibrotic phenotype</w:t>
        </w:r>
      </w:ins>
      <w:ins w:id="2849" w:author="系统管理员" w:date="2016-10-02T16:03:00Z">
        <w:r w:rsidR="00B0457A" w:rsidRPr="0009337A">
          <w:rPr>
            <w:rFonts w:ascii="Arial" w:hAnsi="Arial" w:cs="Arial"/>
            <w:kern w:val="0"/>
            <w:sz w:val="22"/>
            <w:rPrChange w:id="2850" w:author="Shicheng Guo" w:date="2016-10-02T22:38:00Z">
              <w:rPr>
                <w:rFonts w:ascii="Times New Roman" w:hAnsi="Times New Roman"/>
                <w:kern w:val="0"/>
                <w:sz w:val="20"/>
                <w:szCs w:val="20"/>
              </w:rPr>
            </w:rPrChange>
          </w:rPr>
          <w:t>.</w:t>
        </w:r>
      </w:ins>
      <w:ins w:id="2851" w:author="系统管理员" w:date="2016-10-02T15:57:00Z">
        <w:r w:rsidR="00841823" w:rsidRPr="0009337A">
          <w:rPr>
            <w:rFonts w:ascii="Arial" w:hAnsi="Arial" w:cs="Arial"/>
            <w:kern w:val="0"/>
            <w:sz w:val="22"/>
            <w:rPrChange w:id="2852" w:author="Shicheng Guo" w:date="2016-10-02T22:38:00Z">
              <w:rPr>
                <w:rFonts w:ascii="Times New Roman" w:hAnsi="Times New Roman"/>
                <w:kern w:val="0"/>
                <w:sz w:val="20"/>
                <w:szCs w:val="20"/>
              </w:rPr>
            </w:rPrChange>
          </w:rPr>
          <w:t xml:space="preserve"> </w:t>
        </w:r>
      </w:ins>
      <w:ins w:id="2853" w:author="系统管理员" w:date="2016-10-02T16:03:00Z">
        <w:r w:rsidR="00B0457A" w:rsidRPr="0009337A">
          <w:rPr>
            <w:rFonts w:ascii="Arial" w:hAnsi="Arial" w:cs="Arial"/>
            <w:kern w:val="0"/>
            <w:sz w:val="22"/>
            <w:rPrChange w:id="2854" w:author="Shicheng Guo" w:date="2016-10-02T22:38:00Z">
              <w:rPr>
                <w:rFonts w:ascii="Times New Roman" w:hAnsi="Times New Roman"/>
                <w:kern w:val="0"/>
                <w:sz w:val="20"/>
                <w:szCs w:val="20"/>
              </w:rPr>
            </w:rPrChange>
          </w:rPr>
          <w:t>Then,</w:t>
        </w:r>
      </w:ins>
      <w:ins w:id="2855" w:author="系统管理员" w:date="2016-10-02T10:31:00Z">
        <w:r w:rsidRPr="0009337A">
          <w:rPr>
            <w:rFonts w:ascii="Arial" w:hAnsi="Arial" w:cs="Arial"/>
            <w:kern w:val="0"/>
            <w:sz w:val="22"/>
            <w:rPrChange w:id="2856" w:author="Shicheng Guo" w:date="2016-10-02T22:38:00Z">
              <w:rPr>
                <w:rFonts w:ascii="Segoe UI" w:hAnsi="Segoe UI" w:cs="Segoe UI"/>
                <w:kern w:val="0"/>
                <w:sz w:val="18"/>
                <w:szCs w:val="18"/>
              </w:rPr>
            </w:rPrChange>
          </w:rPr>
          <w:t xml:space="preserve"> treatments directed against T cells </w:t>
        </w:r>
      </w:ins>
      <w:ins w:id="2857" w:author="系统管理员" w:date="2016-10-02T16:04:00Z">
        <w:r w:rsidR="00B0457A" w:rsidRPr="0009337A">
          <w:rPr>
            <w:rFonts w:ascii="Arial" w:hAnsi="Arial" w:cs="Arial"/>
            <w:kern w:val="0"/>
            <w:sz w:val="22"/>
            <w:rPrChange w:id="2858" w:author="Shicheng Guo" w:date="2016-10-02T22:38:00Z">
              <w:rPr>
                <w:rFonts w:ascii="Times New Roman" w:hAnsi="Times New Roman"/>
                <w:kern w:val="0"/>
                <w:sz w:val="20"/>
                <w:szCs w:val="20"/>
              </w:rPr>
            </w:rPrChange>
          </w:rPr>
          <w:t>or</w:t>
        </w:r>
      </w:ins>
      <w:ins w:id="2859" w:author="系统管理员" w:date="2016-10-02T10:31:00Z">
        <w:r w:rsidRPr="0009337A">
          <w:rPr>
            <w:rFonts w:ascii="Arial" w:hAnsi="Arial" w:cs="Arial"/>
            <w:kern w:val="0"/>
            <w:sz w:val="22"/>
            <w:rPrChange w:id="2860" w:author="Shicheng Guo" w:date="2016-10-02T22:38:00Z">
              <w:rPr>
                <w:rFonts w:ascii="Segoe UI" w:hAnsi="Segoe UI" w:cs="Segoe UI"/>
                <w:kern w:val="0"/>
                <w:sz w:val="18"/>
                <w:szCs w:val="18"/>
              </w:rPr>
            </w:rPrChange>
          </w:rPr>
          <w:t xml:space="preserve"> B cells </w:t>
        </w:r>
      </w:ins>
      <w:ins w:id="2861" w:author="系统管理员" w:date="2016-10-02T16:04:00Z">
        <w:r w:rsidR="00B0457A" w:rsidRPr="0009337A">
          <w:rPr>
            <w:rFonts w:ascii="Arial" w:hAnsi="Arial" w:cs="Arial"/>
            <w:kern w:val="0"/>
            <w:sz w:val="22"/>
            <w:rPrChange w:id="2862" w:author="Shicheng Guo" w:date="2016-10-02T22:38:00Z">
              <w:rPr>
                <w:rFonts w:ascii="Times New Roman" w:hAnsi="Times New Roman"/>
                <w:kern w:val="0"/>
                <w:sz w:val="20"/>
                <w:szCs w:val="20"/>
              </w:rPr>
            </w:rPrChange>
          </w:rPr>
          <w:t xml:space="preserve">will </w:t>
        </w:r>
      </w:ins>
      <w:ins w:id="2863" w:author="系统管理员" w:date="2016-10-02T10:31:00Z">
        <w:r w:rsidRPr="0009337A">
          <w:rPr>
            <w:rFonts w:ascii="Arial" w:hAnsi="Arial" w:cs="Arial"/>
            <w:kern w:val="0"/>
            <w:sz w:val="22"/>
            <w:rPrChange w:id="2864" w:author="Shicheng Guo" w:date="2016-10-02T22:38:00Z">
              <w:rPr>
                <w:rFonts w:ascii="Segoe UI" w:hAnsi="Segoe UI" w:cs="Segoe UI"/>
                <w:kern w:val="0"/>
                <w:sz w:val="18"/>
                <w:szCs w:val="18"/>
              </w:rPr>
            </w:rPrChange>
          </w:rPr>
          <w:t xml:space="preserve">show promising effects </w:t>
        </w:r>
      </w:ins>
      <w:ins w:id="2865" w:author="系统管理员" w:date="2016-10-02T16:04:00Z">
        <w:r w:rsidR="00B0457A" w:rsidRPr="0009337A">
          <w:rPr>
            <w:rFonts w:ascii="Arial" w:hAnsi="Arial" w:cs="Arial"/>
            <w:kern w:val="0"/>
            <w:sz w:val="22"/>
            <w:rPrChange w:id="2866" w:author="Shicheng Guo" w:date="2016-10-02T22:38:00Z">
              <w:rPr>
                <w:rFonts w:ascii="Times New Roman" w:hAnsi="Times New Roman"/>
                <w:kern w:val="0"/>
                <w:sz w:val="20"/>
                <w:szCs w:val="20"/>
              </w:rPr>
            </w:rPrChange>
          </w:rPr>
          <w:t>to</w:t>
        </w:r>
      </w:ins>
      <w:ins w:id="2867" w:author="系统管理员" w:date="2016-10-02T10:31:00Z">
        <w:r w:rsidRPr="0009337A">
          <w:rPr>
            <w:rFonts w:ascii="Arial" w:hAnsi="Arial" w:cs="Arial"/>
            <w:kern w:val="0"/>
            <w:sz w:val="22"/>
            <w:rPrChange w:id="2868" w:author="Shicheng Guo" w:date="2016-10-02T22:38:00Z">
              <w:rPr>
                <w:rFonts w:ascii="Segoe UI" w:hAnsi="Segoe UI" w:cs="Segoe UI"/>
                <w:kern w:val="0"/>
                <w:sz w:val="18"/>
                <w:szCs w:val="18"/>
              </w:rPr>
            </w:rPrChange>
          </w:rPr>
          <w:t xml:space="preserve"> SSc</w:t>
        </w:r>
      </w:ins>
      <w:ins w:id="2869" w:author="系统管理员" w:date="2016-10-02T15:55:00Z">
        <w:r w:rsidR="0039398F" w:rsidRPr="0009337A">
          <w:rPr>
            <w:rFonts w:ascii="Arial" w:hAnsi="Arial" w:cs="Arial"/>
            <w:kern w:val="0"/>
            <w:sz w:val="22"/>
            <w:rPrChange w:id="2870" w:author="Shicheng Guo" w:date="2016-10-02T22:38:00Z">
              <w:rPr>
                <w:rFonts w:ascii="Times New Roman" w:hAnsi="Times New Roman"/>
                <w:kern w:val="0"/>
                <w:sz w:val="20"/>
                <w:szCs w:val="20"/>
              </w:rPr>
            </w:rPrChange>
          </w:rPr>
          <w:t xml:space="preserve"> in the next future</w:t>
        </w:r>
      </w:ins>
      <w:del w:id="2871" w:author="系统管理员" w:date="2016-10-02T15:55:00Z">
        <w:r w:rsidRPr="0009337A" w:rsidDel="0039398F">
          <w:rPr>
            <w:rFonts w:ascii="Arial" w:hAnsi="Arial" w:cs="Arial"/>
            <w:kern w:val="0"/>
            <w:sz w:val="22"/>
            <w:rPrChange w:id="2872" w:author="Shicheng Guo" w:date="2016-10-02T22:38:00Z">
              <w:rPr>
                <w:rFonts w:ascii="Segoe UI" w:hAnsi="Segoe UI" w:cs="Segoe UI"/>
                <w:kern w:val="0"/>
                <w:sz w:val="18"/>
                <w:szCs w:val="18"/>
              </w:rPr>
            </w:rPrChange>
          </w:rPr>
          <w:fldChar w:fldCharType="begin"/>
        </w:r>
        <w:r w:rsidRPr="0009337A">
          <w:rPr>
            <w:rFonts w:ascii="Arial" w:hAnsi="Arial" w:cs="Arial"/>
            <w:kern w:val="0"/>
            <w:sz w:val="22"/>
            <w:rPrChange w:id="2873" w:author="Shicheng Guo" w:date="2016-10-02T22:38:00Z">
              <w:rPr>
                <w:rFonts w:ascii="Segoe UI" w:hAnsi="Segoe UI" w:cs="Segoe UI"/>
                <w:kern w:val="0"/>
                <w:sz w:val="18"/>
                <w:szCs w:val="18"/>
              </w:rPr>
            </w:rPrChange>
          </w:rPr>
          <w:delInstrText xml:space="preserve"> ADDIN EN.CITE &lt;EndNote&gt;&lt;Cite&gt;&lt;Author&gt;L&lt;/Author&gt;&lt;Year&gt;2010&lt;/Year&gt;&lt;RecNum&gt;5430&lt;/RecNum&gt;&lt;DisplayText&gt;[27]&lt;/DisplayText&gt;&lt;record&gt;&lt;rec-number&gt;5430&lt;/rec-number&gt;&lt;foreign-keys&gt;&lt;key app="EN" db-id="w0ese0awerxv5me5avdpzvwqf9a5treea0ef" timestamp="1444956763"&gt;5430&lt;/key&gt;&lt;/foreign-keys&gt;&lt;ref-type name="Journal Article"&gt;17&lt;/ref-type&gt;&lt;contributors&gt;&lt;authors&gt;&lt;author&gt;I. Sakkas L&lt;/author&gt;&lt;author&gt;D. Platsoucas C&lt;/author&gt;&lt;/authors&gt;&lt;/contributors&gt;&lt;auth-address&gt;Department of Rheumatology,Thessaly University General Hospital, Biopolis, Larissa 41 110, Greece.&lt;/auth-address&gt;&lt;titles&gt;&lt;title&gt;T-cells and B-cells in systemic sclerosis&lt;/title&gt;&lt;secondary-title&gt;Curr Rheumatol Rev&lt;/secondary-title&gt;&lt;alt-title&gt;Current rheumatology reviews&lt;/alt-title&gt;&lt;/titles&gt;&lt;periodical&gt;&lt;full-title&gt;Curr Rheumatol Rev&lt;/full-title&gt;&lt;abbr-1&gt;Current rheumatology reviews&lt;/abbr-1&gt;&lt;/periodical&gt;&lt;alt-periodical&gt;&lt;full-title&gt;Curr Rheumatol Rev&lt;/full-title&gt;&lt;abbr-1&gt;Current rheumatology reviews&lt;/abbr-1&gt;&lt;/alt-periodical&gt;&lt;pages&gt;276-82&lt;/pages&gt;&lt;volume&gt;6&lt;/volume&gt;&lt;number&gt;4&lt;/number&gt;&lt;dates&gt;&lt;year&gt;2010&lt;/year&gt;&lt;/dates&gt;&lt;isbn&gt;1573-3971 (Print)&amp;#xD;1573-3971 (Linking)&lt;/isbn&gt;&lt;accession-num&gt;25693042&lt;/accession-num&gt;&lt;urls&gt;&lt;related-urls&gt;&lt;url&gt;http://www.ncbi.nlm.nih.gov/pubmed/25693042&lt;/url&gt;&lt;/related-urls&gt;&lt;/urls&gt;&lt;/record&gt;&lt;/Cite&gt;&lt;/EndNote&gt;</w:delInstrText>
        </w:r>
        <w:r w:rsidRPr="0009337A" w:rsidDel="0039398F">
          <w:rPr>
            <w:rFonts w:ascii="Arial" w:hAnsi="Arial" w:cs="Arial"/>
            <w:kern w:val="0"/>
            <w:sz w:val="22"/>
            <w:rPrChange w:id="2874" w:author="Shicheng Guo" w:date="2016-10-02T22:38:00Z">
              <w:rPr>
                <w:rFonts w:ascii="Segoe UI" w:hAnsi="Segoe UI" w:cs="Segoe UI"/>
                <w:kern w:val="0"/>
                <w:sz w:val="18"/>
                <w:szCs w:val="18"/>
              </w:rPr>
            </w:rPrChange>
          </w:rPr>
          <w:fldChar w:fldCharType="separate"/>
        </w:r>
        <w:r w:rsidRPr="0009337A">
          <w:rPr>
            <w:rFonts w:ascii="Arial" w:hAnsi="Arial" w:cs="Arial"/>
            <w:kern w:val="0"/>
            <w:sz w:val="22"/>
            <w:rPrChange w:id="2875" w:author="Shicheng Guo" w:date="2016-10-02T22:38:00Z">
              <w:rPr>
                <w:rFonts w:ascii="Segoe UI" w:hAnsi="Segoe UI" w:cs="Segoe UI"/>
                <w:noProof/>
                <w:kern w:val="0"/>
                <w:sz w:val="18"/>
                <w:szCs w:val="18"/>
              </w:rPr>
            </w:rPrChange>
          </w:rPr>
          <w:delText>[</w:delText>
        </w:r>
      </w:del>
      <w:r w:rsidR="00AA1E63" w:rsidRPr="0009337A">
        <w:rPr>
          <w:rFonts w:ascii="Arial" w:hAnsi="Arial" w:cs="Arial"/>
          <w:kern w:val="0"/>
          <w:sz w:val="22"/>
          <w:rPrChange w:id="2876" w:author="Shicheng Guo" w:date="2016-10-02T22:38:00Z">
            <w:rPr>
              <w:rFonts w:ascii="Times New Roman" w:hAnsi="Times New Roman"/>
              <w:kern w:val="0"/>
              <w:sz w:val="20"/>
              <w:szCs w:val="20"/>
            </w:rPr>
          </w:rPrChange>
        </w:rPr>
        <w:fldChar w:fldCharType="begin"/>
      </w:r>
      <w:r w:rsidR="00AA1E63" w:rsidRPr="0009337A">
        <w:rPr>
          <w:rFonts w:ascii="Arial" w:hAnsi="Arial" w:cs="Arial"/>
          <w:kern w:val="0"/>
          <w:sz w:val="22"/>
          <w:rPrChange w:id="2877" w:author="Shicheng Guo" w:date="2016-10-02T22:38:00Z">
            <w:rPr>
              <w:rFonts w:ascii="Times New Roman" w:hAnsi="Times New Roman"/>
              <w:kern w:val="0"/>
              <w:sz w:val="20"/>
              <w:szCs w:val="20"/>
            </w:rPr>
          </w:rPrChange>
        </w:rPr>
        <w:instrText xml:space="preserve"> HYPERLINK \l "_ENREF_27" \o "L, 2010 #5430" </w:instrText>
      </w:r>
      <w:r w:rsidR="00AA1E63" w:rsidRPr="0009337A">
        <w:rPr>
          <w:rFonts w:ascii="Arial" w:hAnsi="Arial" w:cs="Arial"/>
          <w:kern w:val="0"/>
          <w:sz w:val="22"/>
          <w:rPrChange w:id="2878" w:author="Shicheng Guo" w:date="2016-10-02T22:38:00Z">
            <w:rPr>
              <w:rFonts w:ascii="Times New Roman" w:hAnsi="Times New Roman"/>
              <w:kern w:val="0"/>
              <w:sz w:val="20"/>
              <w:szCs w:val="20"/>
            </w:rPr>
          </w:rPrChange>
        </w:rPr>
        <w:fldChar w:fldCharType="separate"/>
      </w:r>
      <w:del w:id="2879" w:author="系统管理员" w:date="2016-10-02T15:55:00Z">
        <w:r w:rsidR="00AA1E63" w:rsidRPr="0009337A">
          <w:rPr>
            <w:rFonts w:ascii="Arial" w:hAnsi="Arial" w:cs="Arial"/>
            <w:kern w:val="0"/>
            <w:sz w:val="22"/>
            <w:rPrChange w:id="2880" w:author="Shicheng Guo" w:date="2016-10-02T22:38:00Z">
              <w:rPr>
                <w:rFonts w:ascii="Segoe UI" w:hAnsi="Segoe UI" w:cs="Segoe UI"/>
                <w:noProof/>
                <w:kern w:val="0"/>
                <w:sz w:val="18"/>
                <w:szCs w:val="18"/>
              </w:rPr>
            </w:rPrChange>
          </w:rPr>
          <w:delText>27</w:delText>
        </w:r>
      </w:del>
      <w:r w:rsidR="00AA1E63" w:rsidRPr="0009337A">
        <w:rPr>
          <w:rFonts w:ascii="Arial" w:hAnsi="Arial" w:cs="Arial"/>
          <w:kern w:val="0"/>
          <w:sz w:val="22"/>
          <w:rPrChange w:id="2881" w:author="Shicheng Guo" w:date="2016-10-02T22:38:00Z">
            <w:rPr>
              <w:rFonts w:ascii="Times New Roman" w:hAnsi="Times New Roman"/>
              <w:kern w:val="0"/>
              <w:sz w:val="20"/>
              <w:szCs w:val="20"/>
            </w:rPr>
          </w:rPrChange>
        </w:rPr>
        <w:fldChar w:fldCharType="end"/>
      </w:r>
      <w:del w:id="2882" w:author="系统管理员" w:date="2016-10-02T15:55:00Z">
        <w:r w:rsidRPr="0009337A">
          <w:rPr>
            <w:rFonts w:ascii="Arial" w:hAnsi="Arial" w:cs="Arial"/>
            <w:kern w:val="0"/>
            <w:sz w:val="22"/>
            <w:rPrChange w:id="2883" w:author="Shicheng Guo" w:date="2016-10-02T22:38:00Z">
              <w:rPr>
                <w:rFonts w:ascii="Segoe UI" w:hAnsi="Segoe UI" w:cs="Segoe UI"/>
                <w:noProof/>
                <w:kern w:val="0"/>
                <w:sz w:val="18"/>
                <w:szCs w:val="18"/>
              </w:rPr>
            </w:rPrChange>
          </w:rPr>
          <w:delText>]</w:delText>
        </w:r>
        <w:r w:rsidRPr="0009337A" w:rsidDel="0039398F">
          <w:rPr>
            <w:rFonts w:ascii="Arial" w:hAnsi="Arial" w:cs="Arial"/>
            <w:kern w:val="0"/>
            <w:sz w:val="22"/>
            <w:rPrChange w:id="2884" w:author="Shicheng Guo" w:date="2016-10-02T22:38:00Z">
              <w:rPr>
                <w:rFonts w:ascii="Segoe UI" w:hAnsi="Segoe UI" w:cs="Segoe UI"/>
                <w:kern w:val="0"/>
                <w:sz w:val="18"/>
                <w:szCs w:val="18"/>
              </w:rPr>
            </w:rPrChange>
          </w:rPr>
          <w:fldChar w:fldCharType="end"/>
        </w:r>
      </w:del>
      <w:ins w:id="2885" w:author="系统管理员" w:date="2016-10-02T10:31:00Z">
        <w:r w:rsidRPr="0009337A">
          <w:rPr>
            <w:rFonts w:ascii="Arial" w:hAnsi="Arial" w:cs="Arial"/>
            <w:kern w:val="0"/>
            <w:sz w:val="22"/>
            <w:rPrChange w:id="2886" w:author="Shicheng Guo" w:date="2016-10-02T22:38:00Z">
              <w:rPr>
                <w:rFonts w:ascii="Segoe UI" w:hAnsi="Segoe UI" w:cs="Segoe UI"/>
                <w:kern w:val="0"/>
                <w:sz w:val="18"/>
                <w:szCs w:val="18"/>
              </w:rPr>
            </w:rPrChange>
          </w:rPr>
          <w:t>.</w:t>
        </w:r>
      </w:ins>
    </w:p>
    <w:p w:rsidR="00C32A6A" w:rsidRPr="0009337A" w:rsidRDefault="00C32A6A">
      <w:pPr>
        <w:autoSpaceDE w:val="0"/>
        <w:autoSpaceDN w:val="0"/>
        <w:adjustRightInd w:val="0"/>
        <w:rPr>
          <w:rFonts w:ascii="Arial" w:hAnsi="Arial" w:cs="Arial"/>
          <w:kern w:val="0"/>
          <w:sz w:val="22"/>
          <w:rPrChange w:id="2887" w:author="Shicheng Guo" w:date="2016-10-02T22:38:00Z">
            <w:rPr>
              <w:rFonts w:ascii="Times New Roman" w:hAnsi="Times New Roman"/>
              <w:b/>
              <w:kern w:val="0"/>
              <w:sz w:val="20"/>
              <w:szCs w:val="20"/>
            </w:rPr>
          </w:rPrChange>
        </w:rPr>
      </w:pPr>
    </w:p>
    <w:p w:rsidR="00E82F8C" w:rsidRPr="0009337A" w:rsidRDefault="00346056">
      <w:pPr>
        <w:autoSpaceDE w:val="0"/>
        <w:autoSpaceDN w:val="0"/>
        <w:adjustRightInd w:val="0"/>
        <w:outlineLvl w:val="0"/>
        <w:rPr>
          <w:rFonts w:ascii="Arial" w:hAnsi="Arial" w:cs="Arial"/>
          <w:b/>
          <w:kern w:val="0"/>
          <w:sz w:val="22"/>
          <w:rPrChange w:id="2888" w:author="Shicheng Guo" w:date="2016-10-02T22:38:00Z">
            <w:rPr>
              <w:rFonts w:ascii="Times New Roman" w:hAnsi="Times New Roman"/>
              <w:b/>
              <w:kern w:val="0"/>
              <w:sz w:val="20"/>
              <w:szCs w:val="20"/>
            </w:rPr>
          </w:rPrChange>
        </w:rPr>
      </w:pPr>
      <w:r w:rsidRPr="0009337A">
        <w:rPr>
          <w:rFonts w:ascii="Arial" w:hAnsi="Arial" w:cs="Arial"/>
          <w:b/>
          <w:kern w:val="0"/>
          <w:sz w:val="22"/>
          <w:rPrChange w:id="2889" w:author="Shicheng Guo" w:date="2016-10-02T22:38:00Z">
            <w:rPr>
              <w:rFonts w:ascii="Times New Roman" w:hAnsi="Times New Roman"/>
              <w:b/>
              <w:kern w:val="0"/>
              <w:sz w:val="20"/>
              <w:szCs w:val="20"/>
            </w:rPr>
          </w:rPrChange>
        </w:rPr>
        <w:lastRenderedPageBreak/>
        <w:t>Aknowledgement</w:t>
      </w:r>
    </w:p>
    <w:p w:rsidR="00830007" w:rsidRPr="0009337A" w:rsidRDefault="00E82F8C">
      <w:pPr>
        <w:autoSpaceDE w:val="0"/>
        <w:autoSpaceDN w:val="0"/>
        <w:adjustRightInd w:val="0"/>
        <w:ind w:firstLineChars="50" w:firstLine="110"/>
        <w:outlineLvl w:val="0"/>
        <w:rPr>
          <w:rFonts w:ascii="Arial" w:hAnsi="Arial" w:cs="Arial"/>
          <w:kern w:val="0"/>
          <w:sz w:val="22"/>
          <w:rPrChange w:id="2890" w:author="Shicheng Guo" w:date="2016-10-02T22:38:00Z">
            <w:rPr>
              <w:rFonts w:ascii="Times New Roman" w:hAnsi="Times New Roman"/>
              <w:kern w:val="0"/>
              <w:sz w:val="20"/>
              <w:szCs w:val="20"/>
            </w:rPr>
          </w:rPrChange>
        </w:rPr>
        <w:pPrChange w:id="2891" w:author="Shicheng Guo" w:date="2016-10-02T22:40:00Z">
          <w:pPr>
            <w:autoSpaceDE w:val="0"/>
            <w:autoSpaceDN w:val="0"/>
            <w:adjustRightInd w:val="0"/>
            <w:outlineLvl w:val="0"/>
          </w:pPr>
        </w:pPrChange>
      </w:pPr>
      <w:r w:rsidRPr="0009337A">
        <w:rPr>
          <w:rFonts w:ascii="Arial" w:hAnsi="Arial" w:cs="Arial"/>
          <w:kern w:val="0"/>
          <w:sz w:val="22"/>
          <w:rPrChange w:id="2892" w:author="Shicheng Guo" w:date="2016-10-02T22:38:00Z">
            <w:rPr>
              <w:rFonts w:ascii="Times New Roman" w:hAnsi="Times New Roman"/>
              <w:kern w:val="0"/>
              <w:sz w:val="20"/>
              <w:szCs w:val="20"/>
            </w:rPr>
          </w:rPrChange>
        </w:rPr>
        <w:t>Thanks to Pro. Guang-jie Chen of Shanghai Jiaotong University for tech</w:t>
      </w:r>
      <w:del w:id="2893" w:author="系统管理员" w:date="2016-10-02T10:06:00Z">
        <w:r w:rsidRPr="0009337A" w:rsidDel="003C198B">
          <w:rPr>
            <w:rFonts w:ascii="Arial" w:hAnsi="Arial" w:cs="Arial"/>
            <w:kern w:val="0"/>
            <w:sz w:val="22"/>
            <w:rPrChange w:id="2894" w:author="Shicheng Guo" w:date="2016-10-02T22:38:00Z">
              <w:rPr>
                <w:rFonts w:ascii="Times New Roman" w:hAnsi="Times New Roman"/>
                <w:kern w:val="0"/>
                <w:sz w:val="20"/>
                <w:szCs w:val="20"/>
              </w:rPr>
            </w:rPrChange>
          </w:rPr>
          <w:delText>i</w:delText>
        </w:r>
      </w:del>
      <w:r w:rsidRPr="0009337A">
        <w:rPr>
          <w:rFonts w:ascii="Arial" w:hAnsi="Arial" w:cs="Arial"/>
          <w:kern w:val="0"/>
          <w:sz w:val="22"/>
          <w:rPrChange w:id="2895" w:author="Shicheng Guo" w:date="2016-10-02T22:38:00Z">
            <w:rPr>
              <w:rFonts w:ascii="Times New Roman" w:hAnsi="Times New Roman"/>
              <w:kern w:val="0"/>
              <w:sz w:val="20"/>
              <w:szCs w:val="20"/>
            </w:rPr>
          </w:rPrChange>
        </w:rPr>
        <w:t>n</w:t>
      </w:r>
      <w:ins w:id="2896" w:author="系统管理员" w:date="2016-10-02T10:06:00Z">
        <w:r w:rsidR="003C198B" w:rsidRPr="0009337A">
          <w:rPr>
            <w:rFonts w:ascii="Arial" w:hAnsi="Arial" w:cs="Arial"/>
            <w:kern w:val="0"/>
            <w:sz w:val="22"/>
            <w:rPrChange w:id="2897" w:author="Shicheng Guo" w:date="2016-10-02T22:38:00Z">
              <w:rPr>
                <w:rFonts w:ascii="Times New Roman" w:hAnsi="Times New Roman"/>
                <w:kern w:val="0"/>
                <w:sz w:val="20"/>
                <w:szCs w:val="20"/>
              </w:rPr>
            </w:rPrChange>
          </w:rPr>
          <w:t>i</w:t>
        </w:r>
      </w:ins>
      <w:r w:rsidRPr="0009337A">
        <w:rPr>
          <w:rFonts w:ascii="Arial" w:hAnsi="Arial" w:cs="Arial"/>
          <w:kern w:val="0"/>
          <w:sz w:val="22"/>
          <w:rPrChange w:id="2898" w:author="Shicheng Guo" w:date="2016-10-02T22:38:00Z">
            <w:rPr>
              <w:rFonts w:ascii="Times New Roman" w:hAnsi="Times New Roman"/>
              <w:kern w:val="0"/>
              <w:sz w:val="20"/>
              <w:szCs w:val="20"/>
            </w:rPr>
          </w:rPrChange>
        </w:rPr>
        <w:t>cal help in T cells separation.</w:t>
      </w:r>
    </w:p>
    <w:p w:rsidR="00830007" w:rsidRPr="0009337A" w:rsidRDefault="002440E0">
      <w:pPr>
        <w:autoSpaceDE w:val="0"/>
        <w:autoSpaceDN w:val="0"/>
        <w:adjustRightInd w:val="0"/>
        <w:rPr>
          <w:ins w:id="2899" w:author="系统管理员" w:date="2016-10-02T16:07:00Z"/>
          <w:rFonts w:ascii="Arial" w:hAnsi="Arial" w:cs="Arial"/>
          <w:kern w:val="0"/>
          <w:sz w:val="22"/>
          <w:rPrChange w:id="2900" w:author="Shicheng Guo" w:date="2016-10-02T22:38:00Z">
            <w:rPr>
              <w:ins w:id="2901" w:author="系统管理员" w:date="2016-10-02T16:07:00Z"/>
              <w:rFonts w:ascii="NimbusRomNo9L-Regu" w:hAnsi="NimbusRomNo9L-Regu" w:cs="NimbusRomNo9L-Regu"/>
              <w:kern w:val="0"/>
              <w:sz w:val="20"/>
              <w:szCs w:val="20"/>
            </w:rPr>
          </w:rPrChange>
        </w:rPr>
      </w:pPr>
      <w:ins w:id="2902" w:author="系统管理员" w:date="2016-10-02T10:05:00Z">
        <w:r w:rsidRPr="0009337A">
          <w:rPr>
            <w:rFonts w:ascii="Arial" w:hAnsi="Arial" w:cs="Arial"/>
            <w:kern w:val="0"/>
            <w:sz w:val="22"/>
            <w:rPrChange w:id="2903" w:author="Shicheng Guo" w:date="2016-10-02T22:38:00Z">
              <w:rPr>
                <w:rFonts w:ascii="NimbusRomNo9L-Regu" w:hAnsi="NimbusRomNo9L-Regu" w:cs="NimbusRomNo9L-Regu"/>
                <w:kern w:val="0"/>
                <w:sz w:val="20"/>
                <w:szCs w:val="20"/>
              </w:rPr>
            </w:rPrChange>
          </w:rPr>
          <w:t>This work was supported by the National Natural Science</w:t>
        </w:r>
        <w:r w:rsidR="00C428FD" w:rsidRPr="0009337A">
          <w:rPr>
            <w:rFonts w:ascii="Arial" w:hAnsi="Arial" w:cs="Arial"/>
            <w:kern w:val="0"/>
            <w:sz w:val="22"/>
            <w:rPrChange w:id="2904" w:author="Shicheng Guo" w:date="2016-10-02T22:38:00Z">
              <w:rPr>
                <w:rFonts w:ascii="NimbusRomNo9L-Regu" w:hAnsi="NimbusRomNo9L-Regu" w:cs="NimbusRomNo9L-Regu"/>
                <w:kern w:val="0"/>
                <w:sz w:val="20"/>
                <w:szCs w:val="20"/>
              </w:rPr>
            </w:rPrChange>
          </w:rPr>
          <w:t xml:space="preserve"> </w:t>
        </w:r>
        <w:r w:rsidRPr="0009337A">
          <w:rPr>
            <w:rFonts w:ascii="Arial" w:hAnsi="Arial" w:cs="Arial"/>
            <w:kern w:val="0"/>
            <w:sz w:val="22"/>
            <w:rPrChange w:id="2905" w:author="Shicheng Guo" w:date="2016-10-02T22:38:00Z">
              <w:rPr>
                <w:rFonts w:ascii="NimbusRomNo9L-Regu" w:hAnsi="NimbusRomNo9L-Regu" w:cs="NimbusRomNo9L-Regu"/>
                <w:kern w:val="0"/>
                <w:sz w:val="20"/>
                <w:szCs w:val="20"/>
              </w:rPr>
            </w:rPrChange>
          </w:rPr>
          <w:t>Foundation of China</w:t>
        </w:r>
        <w:r w:rsidR="00C428FD" w:rsidRPr="0009337A">
          <w:rPr>
            <w:rFonts w:ascii="Arial" w:hAnsi="Arial" w:cs="Arial"/>
            <w:kern w:val="0"/>
            <w:sz w:val="22"/>
            <w:rPrChange w:id="2906" w:author="Shicheng Guo" w:date="2016-10-02T22:38:00Z">
              <w:rPr>
                <w:rFonts w:ascii="NimbusRomNo9L-Regu" w:hAnsi="NimbusRomNo9L-Regu" w:cs="NimbusRomNo9L-Regu"/>
                <w:kern w:val="0"/>
                <w:sz w:val="20"/>
                <w:szCs w:val="20"/>
              </w:rPr>
            </w:rPrChange>
          </w:rPr>
          <w:t xml:space="preserve"> (</w:t>
        </w:r>
      </w:ins>
      <w:ins w:id="2907" w:author="系统管理员" w:date="2016-10-02T10:06:00Z">
        <w:r w:rsidR="00C428FD" w:rsidRPr="0009337A">
          <w:rPr>
            <w:rFonts w:ascii="Arial" w:hAnsi="Arial" w:cs="Arial"/>
            <w:kern w:val="0"/>
            <w:sz w:val="22"/>
            <w:rPrChange w:id="2908" w:author="Shicheng Guo" w:date="2016-10-02T22:38:00Z">
              <w:rPr>
                <w:rFonts w:ascii="NimbusRomNo9L-Regu" w:hAnsi="NimbusRomNo9L-Regu" w:cs="NimbusRomNo9L-Regu"/>
                <w:kern w:val="0"/>
                <w:sz w:val="20"/>
                <w:szCs w:val="20"/>
              </w:rPr>
            </w:rPrChange>
          </w:rPr>
          <w:t xml:space="preserve">grant No. </w:t>
        </w:r>
      </w:ins>
      <w:ins w:id="2909" w:author="系统管理员" w:date="2016-10-02T10:05:00Z">
        <w:r w:rsidR="00C428FD" w:rsidRPr="0009337A">
          <w:rPr>
            <w:rFonts w:ascii="Arial" w:hAnsi="Arial" w:cs="Arial"/>
            <w:kern w:val="0"/>
            <w:sz w:val="22"/>
            <w:rPrChange w:id="2910" w:author="Shicheng Guo" w:date="2016-10-02T22:38:00Z">
              <w:rPr>
                <w:rFonts w:ascii="NimbusRomNo9L-Regu" w:hAnsi="NimbusRomNo9L-Regu" w:cs="NimbusRomNo9L-Regu"/>
                <w:kern w:val="0"/>
                <w:sz w:val="20"/>
                <w:szCs w:val="20"/>
              </w:rPr>
            </w:rPrChange>
          </w:rPr>
          <w:t>)</w:t>
        </w:r>
      </w:ins>
    </w:p>
    <w:p w:rsidR="00830007" w:rsidRPr="0009337A" w:rsidRDefault="00830007">
      <w:pPr>
        <w:autoSpaceDE w:val="0"/>
        <w:autoSpaceDN w:val="0"/>
        <w:adjustRightInd w:val="0"/>
        <w:rPr>
          <w:rFonts w:ascii="Arial" w:hAnsi="Arial" w:cs="Arial"/>
          <w:kern w:val="0"/>
          <w:sz w:val="22"/>
          <w:rPrChange w:id="2911" w:author="Shicheng Guo" w:date="2016-10-02T22:38:00Z">
            <w:rPr>
              <w:rFonts w:ascii="Times New Roman" w:hAnsi="Times New Roman"/>
              <w:kern w:val="0"/>
              <w:sz w:val="20"/>
              <w:szCs w:val="20"/>
            </w:rPr>
          </w:rPrChange>
        </w:rPr>
      </w:pPr>
    </w:p>
    <w:p w:rsidR="00E82F8C" w:rsidRPr="0009337A" w:rsidRDefault="00E82F8C">
      <w:pPr>
        <w:autoSpaceDE w:val="0"/>
        <w:autoSpaceDN w:val="0"/>
        <w:adjustRightInd w:val="0"/>
        <w:outlineLvl w:val="0"/>
        <w:rPr>
          <w:rFonts w:ascii="Arial" w:hAnsi="Arial" w:cs="Arial"/>
          <w:b/>
          <w:kern w:val="0"/>
          <w:sz w:val="22"/>
          <w:rPrChange w:id="2912" w:author="Shicheng Guo" w:date="2016-10-02T22:38:00Z">
            <w:rPr>
              <w:rFonts w:ascii="Times New Roman" w:hAnsi="Times New Roman"/>
              <w:b/>
              <w:kern w:val="0"/>
              <w:sz w:val="20"/>
              <w:szCs w:val="20"/>
            </w:rPr>
          </w:rPrChange>
        </w:rPr>
      </w:pPr>
      <w:r w:rsidRPr="0009337A">
        <w:rPr>
          <w:rFonts w:ascii="Arial" w:hAnsi="Arial" w:cs="Arial"/>
          <w:b/>
          <w:kern w:val="0"/>
          <w:sz w:val="22"/>
          <w:rPrChange w:id="2913" w:author="Shicheng Guo" w:date="2016-10-02T22:38:00Z">
            <w:rPr>
              <w:rFonts w:ascii="Times New Roman" w:hAnsi="Times New Roman"/>
              <w:b/>
              <w:kern w:val="0"/>
              <w:sz w:val="20"/>
              <w:szCs w:val="20"/>
            </w:rPr>
          </w:rPrChange>
        </w:rPr>
        <w:t>References</w:t>
      </w:r>
    </w:p>
    <w:p w:rsidR="007A6C86" w:rsidRPr="0009337A" w:rsidRDefault="00346056">
      <w:pPr>
        <w:ind w:left="720" w:hanging="720"/>
        <w:rPr>
          <w:rFonts w:ascii="Arial" w:hAnsi="Arial" w:cs="Arial"/>
          <w:noProof/>
          <w:kern w:val="0"/>
          <w:sz w:val="22"/>
          <w:rPrChange w:id="2914" w:author="Shicheng Guo" w:date="2016-10-02T22:38:00Z">
            <w:rPr>
              <w:noProof/>
              <w:kern w:val="0"/>
              <w:sz w:val="20"/>
              <w:szCs w:val="20"/>
            </w:rPr>
          </w:rPrChange>
        </w:rPr>
        <w:pPrChange w:id="2915" w:author="Shicheng Guo" w:date="2016-10-02T22:40:00Z">
          <w:pPr>
            <w:ind w:left="720" w:hanging="720"/>
            <w:jc w:val="left"/>
          </w:pPr>
        </w:pPrChange>
      </w:pPr>
      <w:r w:rsidRPr="0009337A">
        <w:rPr>
          <w:rFonts w:ascii="Arial" w:hAnsi="Arial" w:cs="Arial"/>
          <w:noProof/>
          <w:kern w:val="0"/>
          <w:sz w:val="22"/>
          <w:rPrChange w:id="2916" w:author="Shicheng Guo" w:date="2016-10-02T22:38:00Z">
            <w:rPr>
              <w:rFonts w:ascii="Times New Roman" w:hAnsi="Times New Roman"/>
              <w:noProof/>
              <w:kern w:val="0"/>
              <w:sz w:val="20"/>
              <w:szCs w:val="20"/>
            </w:rPr>
          </w:rPrChange>
        </w:rPr>
        <w:fldChar w:fldCharType="begin"/>
      </w:r>
      <w:r w:rsidR="00E82F8C" w:rsidRPr="0009337A">
        <w:rPr>
          <w:rFonts w:ascii="Arial" w:hAnsi="Arial" w:cs="Arial"/>
          <w:kern w:val="0"/>
          <w:sz w:val="22"/>
          <w:rPrChange w:id="2917" w:author="Shicheng Guo" w:date="2016-10-02T22:38:00Z">
            <w:rPr>
              <w:rFonts w:ascii="Times New Roman" w:hAnsi="Times New Roman"/>
              <w:kern w:val="0"/>
              <w:szCs w:val="20"/>
            </w:rPr>
          </w:rPrChange>
        </w:rPr>
        <w:instrText xml:space="preserve"> ADDIN EN.REFLIST </w:instrText>
      </w:r>
      <w:r w:rsidRPr="0009337A">
        <w:rPr>
          <w:rFonts w:ascii="Arial" w:hAnsi="Arial" w:cs="Arial"/>
          <w:noProof/>
          <w:kern w:val="0"/>
          <w:sz w:val="22"/>
          <w:rPrChange w:id="2918" w:author="Shicheng Guo" w:date="2016-10-02T22:38:00Z">
            <w:rPr>
              <w:rFonts w:ascii="Times New Roman" w:hAnsi="Times New Roman"/>
              <w:kern w:val="0"/>
              <w:szCs w:val="20"/>
            </w:rPr>
          </w:rPrChange>
        </w:rPr>
        <w:fldChar w:fldCharType="separate"/>
      </w:r>
      <w:bookmarkStart w:id="2919" w:name="_ENREF_1"/>
      <w:r w:rsidR="007A6C86" w:rsidRPr="0009337A">
        <w:rPr>
          <w:rFonts w:ascii="Arial" w:hAnsi="Arial" w:cs="Arial"/>
          <w:noProof/>
          <w:kern w:val="0"/>
          <w:sz w:val="22"/>
          <w:rPrChange w:id="2920" w:author="Shicheng Guo" w:date="2016-10-02T22:38:00Z">
            <w:rPr>
              <w:noProof/>
              <w:kern w:val="0"/>
              <w:sz w:val="20"/>
              <w:szCs w:val="20"/>
            </w:rPr>
          </w:rPrChange>
        </w:rPr>
        <w:t>1.</w:t>
      </w:r>
      <w:r w:rsidR="007A6C86" w:rsidRPr="0009337A">
        <w:rPr>
          <w:rFonts w:ascii="Arial" w:hAnsi="Arial" w:cs="Arial"/>
          <w:noProof/>
          <w:kern w:val="0"/>
          <w:sz w:val="22"/>
          <w:rPrChange w:id="2921" w:author="Shicheng Guo" w:date="2016-10-02T22:38:00Z">
            <w:rPr>
              <w:noProof/>
              <w:kern w:val="0"/>
              <w:sz w:val="20"/>
              <w:szCs w:val="20"/>
            </w:rPr>
          </w:rPrChange>
        </w:rPr>
        <w:tab/>
        <w:t xml:space="preserve">Mayes, M.D., et al., </w:t>
      </w:r>
      <w:r w:rsidR="007A6C86" w:rsidRPr="0009337A">
        <w:rPr>
          <w:rFonts w:ascii="Arial" w:hAnsi="Arial" w:cs="Arial"/>
          <w:i/>
          <w:noProof/>
          <w:kern w:val="0"/>
          <w:sz w:val="22"/>
          <w:rPrChange w:id="2922" w:author="Shicheng Guo" w:date="2016-10-02T22:38:00Z">
            <w:rPr>
              <w:i/>
              <w:noProof/>
              <w:kern w:val="0"/>
              <w:sz w:val="20"/>
              <w:szCs w:val="20"/>
            </w:rPr>
          </w:rPrChange>
        </w:rPr>
        <w:t>Prevalence, incidence, survival, and disease characteristics of systemic sclerosis in a large US population.</w:t>
      </w:r>
      <w:r w:rsidR="007A6C86" w:rsidRPr="0009337A">
        <w:rPr>
          <w:rFonts w:ascii="Arial" w:hAnsi="Arial" w:cs="Arial"/>
          <w:noProof/>
          <w:kern w:val="0"/>
          <w:sz w:val="22"/>
          <w:rPrChange w:id="2923" w:author="Shicheng Guo" w:date="2016-10-02T22:38:00Z">
            <w:rPr>
              <w:noProof/>
              <w:kern w:val="0"/>
              <w:sz w:val="20"/>
              <w:szCs w:val="20"/>
            </w:rPr>
          </w:rPrChange>
        </w:rPr>
        <w:t xml:space="preserve"> Arthritis Rheum, 2003. </w:t>
      </w:r>
      <w:r w:rsidR="007A6C86" w:rsidRPr="0009337A">
        <w:rPr>
          <w:rFonts w:ascii="Arial" w:hAnsi="Arial" w:cs="Arial"/>
          <w:b/>
          <w:noProof/>
          <w:kern w:val="0"/>
          <w:sz w:val="22"/>
          <w:rPrChange w:id="2924" w:author="Shicheng Guo" w:date="2016-10-02T22:38:00Z">
            <w:rPr>
              <w:b/>
              <w:noProof/>
              <w:kern w:val="0"/>
              <w:sz w:val="20"/>
              <w:szCs w:val="20"/>
            </w:rPr>
          </w:rPrChange>
        </w:rPr>
        <w:t>48</w:t>
      </w:r>
      <w:r w:rsidR="007A6C86" w:rsidRPr="0009337A">
        <w:rPr>
          <w:rFonts w:ascii="Arial" w:hAnsi="Arial" w:cs="Arial"/>
          <w:noProof/>
          <w:kern w:val="0"/>
          <w:sz w:val="22"/>
          <w:rPrChange w:id="2925" w:author="Shicheng Guo" w:date="2016-10-02T22:38:00Z">
            <w:rPr>
              <w:noProof/>
              <w:kern w:val="0"/>
              <w:sz w:val="20"/>
              <w:szCs w:val="20"/>
            </w:rPr>
          </w:rPrChange>
        </w:rPr>
        <w:t>(8): p. 2246-55.</w:t>
      </w:r>
      <w:bookmarkEnd w:id="2919"/>
    </w:p>
    <w:p w:rsidR="007A6C86" w:rsidRPr="0009337A" w:rsidRDefault="007A6C86">
      <w:pPr>
        <w:ind w:left="720" w:hanging="720"/>
        <w:rPr>
          <w:rFonts w:ascii="Arial" w:hAnsi="Arial" w:cs="Arial"/>
          <w:noProof/>
          <w:kern w:val="0"/>
          <w:sz w:val="22"/>
          <w:rPrChange w:id="2926" w:author="Shicheng Guo" w:date="2016-10-02T22:38:00Z">
            <w:rPr>
              <w:noProof/>
              <w:kern w:val="0"/>
              <w:sz w:val="20"/>
              <w:szCs w:val="20"/>
            </w:rPr>
          </w:rPrChange>
        </w:rPr>
        <w:pPrChange w:id="2927" w:author="Shicheng Guo" w:date="2016-10-02T22:40:00Z">
          <w:pPr>
            <w:ind w:left="720" w:hanging="720"/>
            <w:jc w:val="left"/>
          </w:pPr>
        </w:pPrChange>
      </w:pPr>
      <w:bookmarkStart w:id="2928" w:name="_ENREF_2"/>
      <w:r w:rsidRPr="0009337A">
        <w:rPr>
          <w:rFonts w:ascii="Arial" w:hAnsi="Arial" w:cs="Arial"/>
          <w:noProof/>
          <w:kern w:val="0"/>
          <w:sz w:val="22"/>
          <w:rPrChange w:id="2929" w:author="Shicheng Guo" w:date="2016-10-02T22:38:00Z">
            <w:rPr>
              <w:noProof/>
              <w:kern w:val="0"/>
              <w:sz w:val="20"/>
              <w:szCs w:val="20"/>
            </w:rPr>
          </w:rPrChange>
        </w:rPr>
        <w:t>2.</w:t>
      </w:r>
      <w:r w:rsidRPr="0009337A">
        <w:rPr>
          <w:rFonts w:ascii="Arial" w:hAnsi="Arial" w:cs="Arial"/>
          <w:noProof/>
          <w:kern w:val="0"/>
          <w:sz w:val="22"/>
          <w:rPrChange w:id="2930" w:author="Shicheng Guo" w:date="2016-10-02T22:38:00Z">
            <w:rPr>
              <w:noProof/>
              <w:kern w:val="0"/>
              <w:sz w:val="20"/>
              <w:szCs w:val="20"/>
            </w:rPr>
          </w:rPrChange>
        </w:rPr>
        <w:tab/>
        <w:t xml:space="preserve">Wang, J., et al., </w:t>
      </w:r>
      <w:r w:rsidRPr="0009337A">
        <w:rPr>
          <w:rFonts w:ascii="Arial" w:hAnsi="Arial" w:cs="Arial"/>
          <w:i/>
          <w:noProof/>
          <w:kern w:val="0"/>
          <w:sz w:val="22"/>
          <w:rPrChange w:id="2931" w:author="Shicheng Guo" w:date="2016-10-02T22:38:00Z">
            <w:rPr>
              <w:i/>
              <w:noProof/>
              <w:kern w:val="0"/>
              <w:sz w:val="20"/>
              <w:szCs w:val="20"/>
            </w:rPr>
          </w:rPrChange>
        </w:rPr>
        <w:t>Clinical and serological features of systemic sclerosis in a Chinese cohort.</w:t>
      </w:r>
      <w:r w:rsidRPr="0009337A">
        <w:rPr>
          <w:rFonts w:ascii="Arial" w:hAnsi="Arial" w:cs="Arial"/>
          <w:noProof/>
          <w:kern w:val="0"/>
          <w:sz w:val="22"/>
          <w:rPrChange w:id="2932" w:author="Shicheng Guo" w:date="2016-10-02T22:38:00Z">
            <w:rPr>
              <w:noProof/>
              <w:kern w:val="0"/>
              <w:sz w:val="20"/>
              <w:szCs w:val="20"/>
            </w:rPr>
          </w:rPrChange>
        </w:rPr>
        <w:t xml:space="preserve"> Clin Rheumatol, 2013. </w:t>
      </w:r>
      <w:r w:rsidRPr="0009337A">
        <w:rPr>
          <w:rFonts w:ascii="Arial" w:hAnsi="Arial" w:cs="Arial"/>
          <w:b/>
          <w:noProof/>
          <w:kern w:val="0"/>
          <w:sz w:val="22"/>
          <w:rPrChange w:id="2933" w:author="Shicheng Guo" w:date="2016-10-02T22:38:00Z">
            <w:rPr>
              <w:b/>
              <w:noProof/>
              <w:kern w:val="0"/>
              <w:sz w:val="20"/>
              <w:szCs w:val="20"/>
            </w:rPr>
          </w:rPrChange>
        </w:rPr>
        <w:t>32</w:t>
      </w:r>
      <w:r w:rsidRPr="0009337A">
        <w:rPr>
          <w:rFonts w:ascii="Arial" w:hAnsi="Arial" w:cs="Arial"/>
          <w:noProof/>
          <w:kern w:val="0"/>
          <w:sz w:val="22"/>
          <w:rPrChange w:id="2934" w:author="Shicheng Guo" w:date="2016-10-02T22:38:00Z">
            <w:rPr>
              <w:noProof/>
              <w:kern w:val="0"/>
              <w:sz w:val="20"/>
              <w:szCs w:val="20"/>
            </w:rPr>
          </w:rPrChange>
        </w:rPr>
        <w:t>(5): p. 617-21.</w:t>
      </w:r>
      <w:bookmarkEnd w:id="2928"/>
    </w:p>
    <w:p w:rsidR="007A6C86" w:rsidRPr="0009337A" w:rsidRDefault="007A6C86">
      <w:pPr>
        <w:ind w:left="720" w:hanging="720"/>
        <w:rPr>
          <w:rFonts w:ascii="Arial" w:hAnsi="Arial" w:cs="Arial"/>
          <w:noProof/>
          <w:kern w:val="0"/>
          <w:sz w:val="22"/>
          <w:rPrChange w:id="2935" w:author="Shicheng Guo" w:date="2016-10-02T22:38:00Z">
            <w:rPr>
              <w:noProof/>
              <w:kern w:val="0"/>
              <w:sz w:val="20"/>
              <w:szCs w:val="20"/>
            </w:rPr>
          </w:rPrChange>
        </w:rPr>
        <w:pPrChange w:id="2936" w:author="Shicheng Guo" w:date="2016-10-02T22:40:00Z">
          <w:pPr>
            <w:ind w:left="720" w:hanging="720"/>
            <w:jc w:val="left"/>
          </w:pPr>
        </w:pPrChange>
      </w:pPr>
      <w:bookmarkStart w:id="2937" w:name="_ENREF_3"/>
      <w:r w:rsidRPr="0009337A">
        <w:rPr>
          <w:rFonts w:ascii="Arial" w:hAnsi="Arial" w:cs="Arial"/>
          <w:noProof/>
          <w:kern w:val="0"/>
          <w:sz w:val="22"/>
          <w:rPrChange w:id="2938" w:author="Shicheng Guo" w:date="2016-10-02T22:38:00Z">
            <w:rPr>
              <w:noProof/>
              <w:kern w:val="0"/>
              <w:sz w:val="20"/>
              <w:szCs w:val="20"/>
            </w:rPr>
          </w:rPrChange>
        </w:rPr>
        <w:t>3.</w:t>
      </w:r>
      <w:r w:rsidRPr="0009337A">
        <w:rPr>
          <w:rFonts w:ascii="Arial" w:hAnsi="Arial" w:cs="Arial"/>
          <w:noProof/>
          <w:kern w:val="0"/>
          <w:sz w:val="22"/>
          <w:rPrChange w:id="2939" w:author="Shicheng Guo" w:date="2016-10-02T22:38:00Z">
            <w:rPr>
              <w:noProof/>
              <w:kern w:val="0"/>
              <w:sz w:val="20"/>
              <w:szCs w:val="20"/>
            </w:rPr>
          </w:rPrChange>
        </w:rPr>
        <w:tab/>
        <w:t xml:space="preserve">McKinney, C., et al., </w:t>
      </w:r>
      <w:r w:rsidRPr="0009337A">
        <w:rPr>
          <w:rFonts w:ascii="Arial" w:hAnsi="Arial" w:cs="Arial"/>
          <w:i/>
          <w:noProof/>
          <w:kern w:val="0"/>
          <w:sz w:val="22"/>
          <w:rPrChange w:id="2940" w:author="Shicheng Guo" w:date="2016-10-02T22:38:00Z">
            <w:rPr>
              <w:i/>
              <w:noProof/>
              <w:kern w:val="0"/>
              <w:sz w:val="20"/>
              <w:szCs w:val="20"/>
            </w:rPr>
          </w:rPrChange>
        </w:rPr>
        <w:t>Evidence that deletion at FCGR3B is a risk factor for systemic sclerosis.</w:t>
      </w:r>
      <w:r w:rsidRPr="0009337A">
        <w:rPr>
          <w:rFonts w:ascii="Arial" w:hAnsi="Arial" w:cs="Arial"/>
          <w:noProof/>
          <w:kern w:val="0"/>
          <w:sz w:val="22"/>
          <w:rPrChange w:id="2941" w:author="Shicheng Guo" w:date="2016-10-02T22:38:00Z">
            <w:rPr>
              <w:noProof/>
              <w:kern w:val="0"/>
              <w:sz w:val="20"/>
              <w:szCs w:val="20"/>
            </w:rPr>
          </w:rPrChange>
        </w:rPr>
        <w:t xml:space="preserve"> Genes Immun, 2012. </w:t>
      </w:r>
      <w:r w:rsidRPr="0009337A">
        <w:rPr>
          <w:rFonts w:ascii="Arial" w:hAnsi="Arial" w:cs="Arial"/>
          <w:b/>
          <w:noProof/>
          <w:kern w:val="0"/>
          <w:sz w:val="22"/>
          <w:rPrChange w:id="2942" w:author="Shicheng Guo" w:date="2016-10-02T22:38:00Z">
            <w:rPr>
              <w:b/>
              <w:noProof/>
              <w:kern w:val="0"/>
              <w:sz w:val="20"/>
              <w:szCs w:val="20"/>
            </w:rPr>
          </w:rPrChange>
        </w:rPr>
        <w:t>13</w:t>
      </w:r>
      <w:r w:rsidRPr="0009337A">
        <w:rPr>
          <w:rFonts w:ascii="Arial" w:hAnsi="Arial" w:cs="Arial"/>
          <w:noProof/>
          <w:kern w:val="0"/>
          <w:sz w:val="22"/>
          <w:rPrChange w:id="2943" w:author="Shicheng Guo" w:date="2016-10-02T22:38:00Z">
            <w:rPr>
              <w:noProof/>
              <w:kern w:val="0"/>
              <w:sz w:val="20"/>
              <w:szCs w:val="20"/>
            </w:rPr>
          </w:rPrChange>
        </w:rPr>
        <w:t>(6): p. 458-60.</w:t>
      </w:r>
      <w:bookmarkEnd w:id="2937"/>
    </w:p>
    <w:p w:rsidR="007A6C86" w:rsidRPr="0009337A" w:rsidRDefault="007A6C86">
      <w:pPr>
        <w:ind w:left="720" w:hanging="720"/>
        <w:rPr>
          <w:rFonts w:ascii="Arial" w:hAnsi="Arial" w:cs="Arial"/>
          <w:noProof/>
          <w:kern w:val="0"/>
          <w:sz w:val="22"/>
          <w:rPrChange w:id="2944" w:author="Shicheng Guo" w:date="2016-10-02T22:38:00Z">
            <w:rPr>
              <w:noProof/>
              <w:kern w:val="0"/>
              <w:sz w:val="20"/>
              <w:szCs w:val="20"/>
            </w:rPr>
          </w:rPrChange>
        </w:rPr>
        <w:pPrChange w:id="2945" w:author="Shicheng Guo" w:date="2016-10-02T22:40:00Z">
          <w:pPr>
            <w:ind w:left="720" w:hanging="720"/>
            <w:jc w:val="left"/>
          </w:pPr>
        </w:pPrChange>
      </w:pPr>
      <w:bookmarkStart w:id="2946" w:name="_ENREF_4"/>
      <w:r w:rsidRPr="0009337A">
        <w:rPr>
          <w:rFonts w:ascii="Arial" w:hAnsi="Arial" w:cs="Arial"/>
          <w:noProof/>
          <w:kern w:val="0"/>
          <w:sz w:val="22"/>
          <w:rPrChange w:id="2947" w:author="Shicheng Guo" w:date="2016-10-02T22:38:00Z">
            <w:rPr>
              <w:noProof/>
              <w:kern w:val="0"/>
              <w:sz w:val="20"/>
              <w:szCs w:val="20"/>
            </w:rPr>
          </w:rPrChange>
        </w:rPr>
        <w:t>4.</w:t>
      </w:r>
      <w:r w:rsidRPr="0009337A">
        <w:rPr>
          <w:rFonts w:ascii="Arial" w:hAnsi="Arial" w:cs="Arial"/>
          <w:noProof/>
          <w:kern w:val="0"/>
          <w:sz w:val="22"/>
          <w:rPrChange w:id="2948" w:author="Shicheng Guo" w:date="2016-10-02T22:38:00Z">
            <w:rPr>
              <w:noProof/>
              <w:kern w:val="0"/>
              <w:sz w:val="20"/>
              <w:szCs w:val="20"/>
            </w:rPr>
          </w:rPrChange>
        </w:rPr>
        <w:tab/>
        <w:t xml:space="preserve">Aliprantis, A.O., et al., </w:t>
      </w:r>
      <w:r w:rsidRPr="0009337A">
        <w:rPr>
          <w:rFonts w:ascii="Arial" w:hAnsi="Arial" w:cs="Arial"/>
          <w:i/>
          <w:noProof/>
          <w:kern w:val="0"/>
          <w:sz w:val="22"/>
          <w:rPrChange w:id="2949" w:author="Shicheng Guo" w:date="2016-10-02T22:38:00Z">
            <w:rPr>
              <w:i/>
              <w:noProof/>
              <w:kern w:val="0"/>
              <w:sz w:val="20"/>
              <w:szCs w:val="20"/>
            </w:rPr>
          </w:rPrChange>
        </w:rPr>
        <w:t>Transcription factor T-bet regulates skin sclerosis through its function in innate immunity and via IL-13.</w:t>
      </w:r>
      <w:r w:rsidRPr="0009337A">
        <w:rPr>
          <w:rFonts w:ascii="Arial" w:hAnsi="Arial" w:cs="Arial"/>
          <w:noProof/>
          <w:kern w:val="0"/>
          <w:sz w:val="22"/>
          <w:rPrChange w:id="2950" w:author="Shicheng Guo" w:date="2016-10-02T22:38:00Z">
            <w:rPr>
              <w:noProof/>
              <w:kern w:val="0"/>
              <w:sz w:val="20"/>
              <w:szCs w:val="20"/>
            </w:rPr>
          </w:rPrChange>
        </w:rPr>
        <w:t xml:space="preserve"> Proc Natl Acad Sci U S A, 2007. </w:t>
      </w:r>
      <w:r w:rsidRPr="0009337A">
        <w:rPr>
          <w:rFonts w:ascii="Arial" w:hAnsi="Arial" w:cs="Arial"/>
          <w:b/>
          <w:noProof/>
          <w:kern w:val="0"/>
          <w:sz w:val="22"/>
          <w:rPrChange w:id="2951" w:author="Shicheng Guo" w:date="2016-10-02T22:38:00Z">
            <w:rPr>
              <w:b/>
              <w:noProof/>
              <w:kern w:val="0"/>
              <w:sz w:val="20"/>
              <w:szCs w:val="20"/>
            </w:rPr>
          </w:rPrChange>
        </w:rPr>
        <w:t>104</w:t>
      </w:r>
      <w:r w:rsidRPr="0009337A">
        <w:rPr>
          <w:rFonts w:ascii="Arial" w:hAnsi="Arial" w:cs="Arial"/>
          <w:noProof/>
          <w:kern w:val="0"/>
          <w:sz w:val="22"/>
          <w:rPrChange w:id="2952" w:author="Shicheng Guo" w:date="2016-10-02T22:38:00Z">
            <w:rPr>
              <w:noProof/>
              <w:kern w:val="0"/>
              <w:sz w:val="20"/>
              <w:szCs w:val="20"/>
            </w:rPr>
          </w:rPrChange>
        </w:rPr>
        <w:t>(8): p. 2827-30.</w:t>
      </w:r>
      <w:bookmarkEnd w:id="2946"/>
    </w:p>
    <w:p w:rsidR="007A6C86" w:rsidRPr="0009337A" w:rsidRDefault="007A6C86">
      <w:pPr>
        <w:ind w:left="720" w:hanging="720"/>
        <w:rPr>
          <w:rFonts w:ascii="Arial" w:hAnsi="Arial" w:cs="Arial"/>
          <w:noProof/>
          <w:kern w:val="0"/>
          <w:sz w:val="22"/>
          <w:rPrChange w:id="2953" w:author="Shicheng Guo" w:date="2016-10-02T22:38:00Z">
            <w:rPr>
              <w:noProof/>
              <w:kern w:val="0"/>
              <w:sz w:val="20"/>
              <w:szCs w:val="20"/>
            </w:rPr>
          </w:rPrChange>
        </w:rPr>
        <w:pPrChange w:id="2954" w:author="Shicheng Guo" w:date="2016-10-02T22:40:00Z">
          <w:pPr>
            <w:ind w:left="720" w:hanging="720"/>
            <w:jc w:val="left"/>
          </w:pPr>
        </w:pPrChange>
      </w:pPr>
      <w:bookmarkStart w:id="2955" w:name="_ENREF_5"/>
      <w:r w:rsidRPr="0009337A">
        <w:rPr>
          <w:rFonts w:ascii="Arial" w:hAnsi="Arial" w:cs="Arial"/>
          <w:noProof/>
          <w:kern w:val="0"/>
          <w:sz w:val="22"/>
          <w:rPrChange w:id="2956" w:author="Shicheng Guo" w:date="2016-10-02T22:38:00Z">
            <w:rPr>
              <w:noProof/>
              <w:kern w:val="0"/>
              <w:sz w:val="20"/>
              <w:szCs w:val="20"/>
            </w:rPr>
          </w:rPrChange>
        </w:rPr>
        <w:t>5.</w:t>
      </w:r>
      <w:r w:rsidRPr="0009337A">
        <w:rPr>
          <w:rFonts w:ascii="Arial" w:hAnsi="Arial" w:cs="Arial"/>
          <w:noProof/>
          <w:kern w:val="0"/>
          <w:sz w:val="22"/>
          <w:rPrChange w:id="2957" w:author="Shicheng Guo" w:date="2016-10-02T22:38:00Z">
            <w:rPr>
              <w:noProof/>
              <w:kern w:val="0"/>
              <w:sz w:val="20"/>
              <w:szCs w:val="20"/>
            </w:rPr>
          </w:rPrChange>
        </w:rPr>
        <w:tab/>
        <w:t xml:space="preserve">Gourh, P., et al., </w:t>
      </w:r>
      <w:r w:rsidRPr="0009337A">
        <w:rPr>
          <w:rFonts w:ascii="Arial" w:hAnsi="Arial" w:cs="Arial"/>
          <w:i/>
          <w:noProof/>
          <w:kern w:val="0"/>
          <w:sz w:val="22"/>
          <w:rPrChange w:id="2958" w:author="Shicheng Guo" w:date="2016-10-02T22:38:00Z">
            <w:rPr>
              <w:i/>
              <w:noProof/>
              <w:kern w:val="0"/>
              <w:sz w:val="20"/>
              <w:szCs w:val="20"/>
            </w:rPr>
          </w:rPrChange>
        </w:rPr>
        <w:t>Polymorphisms in TBX21 and STAT4 increase the risk of systemic sclerosis: evidence of possible gene-gene interaction and alterations in Th1/Th2 cytokines.</w:t>
      </w:r>
      <w:r w:rsidRPr="0009337A">
        <w:rPr>
          <w:rFonts w:ascii="Arial" w:hAnsi="Arial" w:cs="Arial"/>
          <w:noProof/>
          <w:kern w:val="0"/>
          <w:sz w:val="22"/>
          <w:rPrChange w:id="2959" w:author="Shicheng Guo" w:date="2016-10-02T22:38:00Z">
            <w:rPr>
              <w:noProof/>
              <w:kern w:val="0"/>
              <w:sz w:val="20"/>
              <w:szCs w:val="20"/>
            </w:rPr>
          </w:rPrChange>
        </w:rPr>
        <w:t xml:space="preserve"> Arthritis Rheum, 2009. </w:t>
      </w:r>
      <w:r w:rsidRPr="0009337A">
        <w:rPr>
          <w:rFonts w:ascii="Arial" w:hAnsi="Arial" w:cs="Arial"/>
          <w:b/>
          <w:noProof/>
          <w:kern w:val="0"/>
          <w:sz w:val="22"/>
          <w:rPrChange w:id="2960" w:author="Shicheng Guo" w:date="2016-10-02T22:38:00Z">
            <w:rPr>
              <w:b/>
              <w:noProof/>
              <w:kern w:val="0"/>
              <w:sz w:val="20"/>
              <w:szCs w:val="20"/>
            </w:rPr>
          </w:rPrChange>
        </w:rPr>
        <w:t>60</w:t>
      </w:r>
      <w:r w:rsidRPr="0009337A">
        <w:rPr>
          <w:rFonts w:ascii="Arial" w:hAnsi="Arial" w:cs="Arial"/>
          <w:noProof/>
          <w:kern w:val="0"/>
          <w:sz w:val="22"/>
          <w:rPrChange w:id="2961" w:author="Shicheng Guo" w:date="2016-10-02T22:38:00Z">
            <w:rPr>
              <w:noProof/>
              <w:kern w:val="0"/>
              <w:sz w:val="20"/>
              <w:szCs w:val="20"/>
            </w:rPr>
          </w:rPrChange>
        </w:rPr>
        <w:t>(12): p. 3794-806.</w:t>
      </w:r>
      <w:bookmarkEnd w:id="2955"/>
    </w:p>
    <w:p w:rsidR="007A6C86" w:rsidRPr="0009337A" w:rsidRDefault="007A6C86">
      <w:pPr>
        <w:ind w:left="720" w:hanging="720"/>
        <w:rPr>
          <w:rFonts w:ascii="Arial" w:hAnsi="Arial" w:cs="Arial"/>
          <w:noProof/>
          <w:kern w:val="0"/>
          <w:sz w:val="22"/>
          <w:rPrChange w:id="2962" w:author="Shicheng Guo" w:date="2016-10-02T22:38:00Z">
            <w:rPr>
              <w:noProof/>
              <w:kern w:val="0"/>
              <w:sz w:val="20"/>
              <w:szCs w:val="20"/>
            </w:rPr>
          </w:rPrChange>
        </w:rPr>
        <w:pPrChange w:id="2963" w:author="Shicheng Guo" w:date="2016-10-02T22:40:00Z">
          <w:pPr>
            <w:ind w:left="720" w:hanging="720"/>
            <w:jc w:val="left"/>
          </w:pPr>
        </w:pPrChange>
      </w:pPr>
      <w:bookmarkStart w:id="2964" w:name="_ENREF_6"/>
      <w:r w:rsidRPr="0009337A">
        <w:rPr>
          <w:rFonts w:ascii="Arial" w:hAnsi="Arial" w:cs="Arial"/>
          <w:noProof/>
          <w:kern w:val="0"/>
          <w:sz w:val="22"/>
          <w:rPrChange w:id="2965" w:author="Shicheng Guo" w:date="2016-10-02T22:38:00Z">
            <w:rPr>
              <w:noProof/>
              <w:kern w:val="0"/>
              <w:sz w:val="20"/>
              <w:szCs w:val="20"/>
            </w:rPr>
          </w:rPrChange>
        </w:rPr>
        <w:t>6.</w:t>
      </w:r>
      <w:r w:rsidRPr="0009337A">
        <w:rPr>
          <w:rFonts w:ascii="Arial" w:hAnsi="Arial" w:cs="Arial"/>
          <w:noProof/>
          <w:kern w:val="0"/>
          <w:sz w:val="22"/>
          <w:rPrChange w:id="2966" w:author="Shicheng Guo" w:date="2016-10-02T22:38:00Z">
            <w:rPr>
              <w:noProof/>
              <w:kern w:val="0"/>
              <w:sz w:val="20"/>
              <w:szCs w:val="20"/>
            </w:rPr>
          </w:rPrChange>
        </w:rPr>
        <w:tab/>
        <w:t xml:space="preserve">Zhou, X., et al., </w:t>
      </w:r>
      <w:r w:rsidRPr="0009337A">
        <w:rPr>
          <w:rFonts w:ascii="Arial" w:hAnsi="Arial" w:cs="Arial"/>
          <w:i/>
          <w:noProof/>
          <w:kern w:val="0"/>
          <w:sz w:val="22"/>
          <w:rPrChange w:id="2967" w:author="Shicheng Guo" w:date="2016-10-02T22:38:00Z">
            <w:rPr>
              <w:i/>
              <w:noProof/>
              <w:kern w:val="0"/>
              <w:sz w:val="20"/>
              <w:szCs w:val="20"/>
            </w:rPr>
          </w:rPrChange>
        </w:rPr>
        <w:t>HLA-DPB1 and DPB2 are genetic loci for systemic sclerosis: a genome-wide association study in Koreans with replication in North Americans.</w:t>
      </w:r>
      <w:r w:rsidRPr="0009337A">
        <w:rPr>
          <w:rFonts w:ascii="Arial" w:hAnsi="Arial" w:cs="Arial"/>
          <w:noProof/>
          <w:kern w:val="0"/>
          <w:sz w:val="22"/>
          <w:rPrChange w:id="2968" w:author="Shicheng Guo" w:date="2016-10-02T22:38:00Z">
            <w:rPr>
              <w:noProof/>
              <w:kern w:val="0"/>
              <w:sz w:val="20"/>
              <w:szCs w:val="20"/>
            </w:rPr>
          </w:rPrChange>
        </w:rPr>
        <w:t xml:space="preserve"> Arthritis Rheum, 2009. </w:t>
      </w:r>
      <w:r w:rsidRPr="0009337A">
        <w:rPr>
          <w:rFonts w:ascii="Arial" w:hAnsi="Arial" w:cs="Arial"/>
          <w:b/>
          <w:noProof/>
          <w:kern w:val="0"/>
          <w:sz w:val="22"/>
          <w:rPrChange w:id="2969" w:author="Shicheng Guo" w:date="2016-10-02T22:38:00Z">
            <w:rPr>
              <w:b/>
              <w:noProof/>
              <w:kern w:val="0"/>
              <w:sz w:val="20"/>
              <w:szCs w:val="20"/>
            </w:rPr>
          </w:rPrChange>
        </w:rPr>
        <w:t>60</w:t>
      </w:r>
      <w:r w:rsidRPr="0009337A">
        <w:rPr>
          <w:rFonts w:ascii="Arial" w:hAnsi="Arial" w:cs="Arial"/>
          <w:noProof/>
          <w:kern w:val="0"/>
          <w:sz w:val="22"/>
          <w:rPrChange w:id="2970" w:author="Shicheng Guo" w:date="2016-10-02T22:38:00Z">
            <w:rPr>
              <w:noProof/>
              <w:kern w:val="0"/>
              <w:sz w:val="20"/>
              <w:szCs w:val="20"/>
            </w:rPr>
          </w:rPrChange>
        </w:rPr>
        <w:t>(12): p. 3807-14.</w:t>
      </w:r>
      <w:bookmarkEnd w:id="2964"/>
    </w:p>
    <w:p w:rsidR="007A6C86" w:rsidRPr="0009337A" w:rsidRDefault="007A6C86">
      <w:pPr>
        <w:ind w:left="720" w:hanging="720"/>
        <w:rPr>
          <w:rFonts w:ascii="Arial" w:hAnsi="Arial" w:cs="Arial"/>
          <w:noProof/>
          <w:kern w:val="0"/>
          <w:sz w:val="22"/>
          <w:rPrChange w:id="2971" w:author="Shicheng Guo" w:date="2016-10-02T22:38:00Z">
            <w:rPr>
              <w:noProof/>
              <w:kern w:val="0"/>
              <w:sz w:val="20"/>
              <w:szCs w:val="20"/>
            </w:rPr>
          </w:rPrChange>
        </w:rPr>
        <w:pPrChange w:id="2972" w:author="Shicheng Guo" w:date="2016-10-02T22:40:00Z">
          <w:pPr>
            <w:ind w:left="720" w:hanging="720"/>
            <w:jc w:val="left"/>
          </w:pPr>
        </w:pPrChange>
      </w:pPr>
      <w:bookmarkStart w:id="2973" w:name="_ENREF_7"/>
      <w:r w:rsidRPr="0009337A">
        <w:rPr>
          <w:rFonts w:ascii="Arial" w:hAnsi="Arial" w:cs="Arial"/>
          <w:noProof/>
          <w:kern w:val="0"/>
          <w:sz w:val="22"/>
          <w:rPrChange w:id="2974" w:author="Shicheng Guo" w:date="2016-10-02T22:38:00Z">
            <w:rPr>
              <w:noProof/>
              <w:kern w:val="0"/>
              <w:sz w:val="20"/>
              <w:szCs w:val="20"/>
            </w:rPr>
          </w:rPrChange>
        </w:rPr>
        <w:t>7.</w:t>
      </w:r>
      <w:r w:rsidRPr="0009337A">
        <w:rPr>
          <w:rFonts w:ascii="Arial" w:hAnsi="Arial" w:cs="Arial"/>
          <w:noProof/>
          <w:kern w:val="0"/>
          <w:sz w:val="22"/>
          <w:rPrChange w:id="2975" w:author="Shicheng Guo" w:date="2016-10-02T22:38:00Z">
            <w:rPr>
              <w:noProof/>
              <w:kern w:val="0"/>
              <w:sz w:val="20"/>
              <w:szCs w:val="20"/>
            </w:rPr>
          </w:rPrChange>
        </w:rPr>
        <w:tab/>
        <w:t xml:space="preserve">Ito, I., et al., </w:t>
      </w:r>
      <w:r w:rsidRPr="0009337A">
        <w:rPr>
          <w:rFonts w:ascii="Arial" w:hAnsi="Arial" w:cs="Arial"/>
          <w:i/>
          <w:noProof/>
          <w:kern w:val="0"/>
          <w:sz w:val="22"/>
          <w:rPrChange w:id="2976" w:author="Shicheng Guo" w:date="2016-10-02T22:38:00Z">
            <w:rPr>
              <w:i/>
              <w:noProof/>
              <w:kern w:val="0"/>
              <w:sz w:val="20"/>
              <w:szCs w:val="20"/>
            </w:rPr>
          </w:rPrChange>
        </w:rPr>
        <w:t>Association of the FAM167A-BLK region with systemic sclerosis.</w:t>
      </w:r>
      <w:r w:rsidRPr="0009337A">
        <w:rPr>
          <w:rFonts w:ascii="Arial" w:hAnsi="Arial" w:cs="Arial"/>
          <w:noProof/>
          <w:kern w:val="0"/>
          <w:sz w:val="22"/>
          <w:rPrChange w:id="2977" w:author="Shicheng Guo" w:date="2016-10-02T22:38:00Z">
            <w:rPr>
              <w:noProof/>
              <w:kern w:val="0"/>
              <w:sz w:val="20"/>
              <w:szCs w:val="20"/>
            </w:rPr>
          </w:rPrChange>
        </w:rPr>
        <w:t xml:space="preserve"> Arthritis Rheum, 2010. </w:t>
      </w:r>
      <w:r w:rsidRPr="0009337A">
        <w:rPr>
          <w:rFonts w:ascii="Arial" w:hAnsi="Arial" w:cs="Arial"/>
          <w:b/>
          <w:noProof/>
          <w:kern w:val="0"/>
          <w:sz w:val="22"/>
          <w:rPrChange w:id="2978" w:author="Shicheng Guo" w:date="2016-10-02T22:38:00Z">
            <w:rPr>
              <w:b/>
              <w:noProof/>
              <w:kern w:val="0"/>
              <w:sz w:val="20"/>
              <w:szCs w:val="20"/>
            </w:rPr>
          </w:rPrChange>
        </w:rPr>
        <w:t>62</w:t>
      </w:r>
      <w:r w:rsidRPr="0009337A">
        <w:rPr>
          <w:rFonts w:ascii="Arial" w:hAnsi="Arial" w:cs="Arial"/>
          <w:noProof/>
          <w:kern w:val="0"/>
          <w:sz w:val="22"/>
          <w:rPrChange w:id="2979" w:author="Shicheng Guo" w:date="2016-10-02T22:38:00Z">
            <w:rPr>
              <w:noProof/>
              <w:kern w:val="0"/>
              <w:sz w:val="20"/>
              <w:szCs w:val="20"/>
            </w:rPr>
          </w:rPrChange>
        </w:rPr>
        <w:t>(3): p. 890-5.</w:t>
      </w:r>
      <w:bookmarkEnd w:id="2973"/>
    </w:p>
    <w:p w:rsidR="007A6C86" w:rsidRPr="0009337A" w:rsidRDefault="007A6C86">
      <w:pPr>
        <w:ind w:left="720" w:hanging="720"/>
        <w:rPr>
          <w:rFonts w:ascii="Arial" w:hAnsi="Arial" w:cs="Arial"/>
          <w:noProof/>
          <w:kern w:val="0"/>
          <w:sz w:val="22"/>
          <w:rPrChange w:id="2980" w:author="Shicheng Guo" w:date="2016-10-02T22:38:00Z">
            <w:rPr>
              <w:noProof/>
              <w:kern w:val="0"/>
              <w:sz w:val="20"/>
              <w:szCs w:val="20"/>
            </w:rPr>
          </w:rPrChange>
        </w:rPr>
        <w:pPrChange w:id="2981" w:author="Shicheng Guo" w:date="2016-10-02T22:40:00Z">
          <w:pPr>
            <w:ind w:left="720" w:hanging="720"/>
            <w:jc w:val="left"/>
          </w:pPr>
        </w:pPrChange>
      </w:pPr>
      <w:bookmarkStart w:id="2982" w:name="_ENREF_8"/>
      <w:r w:rsidRPr="0009337A">
        <w:rPr>
          <w:rFonts w:ascii="Arial" w:hAnsi="Arial" w:cs="Arial"/>
          <w:noProof/>
          <w:kern w:val="0"/>
          <w:sz w:val="22"/>
          <w:rPrChange w:id="2983" w:author="Shicheng Guo" w:date="2016-10-02T22:38:00Z">
            <w:rPr>
              <w:noProof/>
              <w:kern w:val="0"/>
              <w:sz w:val="20"/>
              <w:szCs w:val="20"/>
            </w:rPr>
          </w:rPrChange>
        </w:rPr>
        <w:t>8.</w:t>
      </w:r>
      <w:r w:rsidRPr="0009337A">
        <w:rPr>
          <w:rFonts w:ascii="Arial" w:hAnsi="Arial" w:cs="Arial"/>
          <w:noProof/>
          <w:kern w:val="0"/>
          <w:sz w:val="22"/>
          <w:rPrChange w:id="2984" w:author="Shicheng Guo" w:date="2016-10-02T22:38:00Z">
            <w:rPr>
              <w:noProof/>
              <w:kern w:val="0"/>
              <w:sz w:val="20"/>
              <w:szCs w:val="20"/>
            </w:rPr>
          </w:rPrChange>
        </w:rPr>
        <w:tab/>
        <w:t xml:space="preserve">Radstake, T.R., et al., </w:t>
      </w:r>
      <w:r w:rsidRPr="0009337A">
        <w:rPr>
          <w:rFonts w:ascii="Arial" w:hAnsi="Arial" w:cs="Arial"/>
          <w:i/>
          <w:noProof/>
          <w:kern w:val="0"/>
          <w:sz w:val="22"/>
          <w:rPrChange w:id="2985" w:author="Shicheng Guo" w:date="2016-10-02T22:38:00Z">
            <w:rPr>
              <w:i/>
              <w:noProof/>
              <w:kern w:val="0"/>
              <w:sz w:val="20"/>
              <w:szCs w:val="20"/>
            </w:rPr>
          </w:rPrChange>
        </w:rPr>
        <w:t>Genome-wide association study of systemic sclerosis identifies CD247 as a new susceptibility locus.</w:t>
      </w:r>
      <w:r w:rsidRPr="0009337A">
        <w:rPr>
          <w:rFonts w:ascii="Arial" w:hAnsi="Arial" w:cs="Arial"/>
          <w:noProof/>
          <w:kern w:val="0"/>
          <w:sz w:val="22"/>
          <w:rPrChange w:id="2986" w:author="Shicheng Guo" w:date="2016-10-02T22:38:00Z">
            <w:rPr>
              <w:noProof/>
              <w:kern w:val="0"/>
              <w:sz w:val="20"/>
              <w:szCs w:val="20"/>
            </w:rPr>
          </w:rPrChange>
        </w:rPr>
        <w:t xml:space="preserve"> Nat Genet, 2010. </w:t>
      </w:r>
      <w:r w:rsidRPr="0009337A">
        <w:rPr>
          <w:rFonts w:ascii="Arial" w:hAnsi="Arial" w:cs="Arial"/>
          <w:b/>
          <w:noProof/>
          <w:kern w:val="0"/>
          <w:sz w:val="22"/>
          <w:rPrChange w:id="2987" w:author="Shicheng Guo" w:date="2016-10-02T22:38:00Z">
            <w:rPr>
              <w:b/>
              <w:noProof/>
              <w:kern w:val="0"/>
              <w:sz w:val="20"/>
              <w:szCs w:val="20"/>
            </w:rPr>
          </w:rPrChange>
        </w:rPr>
        <w:t>42</w:t>
      </w:r>
      <w:r w:rsidRPr="0009337A">
        <w:rPr>
          <w:rFonts w:ascii="Arial" w:hAnsi="Arial" w:cs="Arial"/>
          <w:noProof/>
          <w:kern w:val="0"/>
          <w:sz w:val="22"/>
          <w:rPrChange w:id="2988" w:author="Shicheng Guo" w:date="2016-10-02T22:38:00Z">
            <w:rPr>
              <w:noProof/>
              <w:kern w:val="0"/>
              <w:sz w:val="20"/>
              <w:szCs w:val="20"/>
            </w:rPr>
          </w:rPrChange>
        </w:rPr>
        <w:t>(5): p. 426-9.</w:t>
      </w:r>
      <w:bookmarkEnd w:id="2982"/>
    </w:p>
    <w:p w:rsidR="007A6C86" w:rsidRPr="0009337A" w:rsidRDefault="007A6C86">
      <w:pPr>
        <w:ind w:left="720" w:hanging="720"/>
        <w:rPr>
          <w:rFonts w:ascii="Arial" w:hAnsi="Arial" w:cs="Arial"/>
          <w:noProof/>
          <w:kern w:val="0"/>
          <w:sz w:val="22"/>
          <w:rPrChange w:id="2989" w:author="Shicheng Guo" w:date="2016-10-02T22:38:00Z">
            <w:rPr>
              <w:noProof/>
              <w:kern w:val="0"/>
              <w:sz w:val="20"/>
              <w:szCs w:val="20"/>
            </w:rPr>
          </w:rPrChange>
        </w:rPr>
        <w:pPrChange w:id="2990" w:author="Shicheng Guo" w:date="2016-10-02T22:40:00Z">
          <w:pPr>
            <w:ind w:left="720" w:hanging="720"/>
            <w:jc w:val="left"/>
          </w:pPr>
        </w:pPrChange>
      </w:pPr>
      <w:bookmarkStart w:id="2991" w:name="_ENREF_9"/>
      <w:r w:rsidRPr="0009337A">
        <w:rPr>
          <w:rFonts w:ascii="Arial" w:hAnsi="Arial" w:cs="Arial"/>
          <w:noProof/>
          <w:kern w:val="0"/>
          <w:sz w:val="22"/>
          <w:rPrChange w:id="2992" w:author="Shicheng Guo" w:date="2016-10-02T22:38:00Z">
            <w:rPr>
              <w:noProof/>
              <w:kern w:val="0"/>
              <w:sz w:val="20"/>
              <w:szCs w:val="20"/>
            </w:rPr>
          </w:rPrChange>
        </w:rPr>
        <w:t>9.</w:t>
      </w:r>
      <w:r w:rsidRPr="0009337A">
        <w:rPr>
          <w:rFonts w:ascii="Arial" w:hAnsi="Arial" w:cs="Arial"/>
          <w:noProof/>
          <w:kern w:val="0"/>
          <w:sz w:val="22"/>
          <w:rPrChange w:id="2993" w:author="Shicheng Guo" w:date="2016-10-02T22:38:00Z">
            <w:rPr>
              <w:noProof/>
              <w:kern w:val="0"/>
              <w:sz w:val="20"/>
              <w:szCs w:val="20"/>
            </w:rPr>
          </w:rPrChange>
        </w:rPr>
        <w:tab/>
        <w:t xml:space="preserve">Rueda, B., et al., </w:t>
      </w:r>
      <w:r w:rsidRPr="0009337A">
        <w:rPr>
          <w:rFonts w:ascii="Arial" w:hAnsi="Arial" w:cs="Arial"/>
          <w:i/>
          <w:noProof/>
          <w:kern w:val="0"/>
          <w:sz w:val="22"/>
          <w:rPrChange w:id="2994" w:author="Shicheng Guo" w:date="2016-10-02T22:38:00Z">
            <w:rPr>
              <w:i/>
              <w:noProof/>
              <w:kern w:val="0"/>
              <w:sz w:val="20"/>
              <w:szCs w:val="20"/>
            </w:rPr>
          </w:rPrChange>
        </w:rPr>
        <w:t>BANK1 functional variants are associated with susceptibility to diffuse systemic sclerosis in Caucasians.</w:t>
      </w:r>
      <w:r w:rsidRPr="0009337A">
        <w:rPr>
          <w:rFonts w:ascii="Arial" w:hAnsi="Arial" w:cs="Arial"/>
          <w:noProof/>
          <w:kern w:val="0"/>
          <w:sz w:val="22"/>
          <w:rPrChange w:id="2995" w:author="Shicheng Guo" w:date="2016-10-02T22:38:00Z">
            <w:rPr>
              <w:noProof/>
              <w:kern w:val="0"/>
              <w:sz w:val="20"/>
              <w:szCs w:val="20"/>
            </w:rPr>
          </w:rPrChange>
        </w:rPr>
        <w:t xml:space="preserve"> Ann Rheum Dis, 2010. </w:t>
      </w:r>
      <w:r w:rsidRPr="0009337A">
        <w:rPr>
          <w:rFonts w:ascii="Arial" w:hAnsi="Arial" w:cs="Arial"/>
          <w:b/>
          <w:noProof/>
          <w:kern w:val="0"/>
          <w:sz w:val="22"/>
          <w:rPrChange w:id="2996" w:author="Shicheng Guo" w:date="2016-10-02T22:38:00Z">
            <w:rPr>
              <w:b/>
              <w:noProof/>
              <w:kern w:val="0"/>
              <w:sz w:val="20"/>
              <w:szCs w:val="20"/>
            </w:rPr>
          </w:rPrChange>
        </w:rPr>
        <w:t>69</w:t>
      </w:r>
      <w:r w:rsidRPr="0009337A">
        <w:rPr>
          <w:rFonts w:ascii="Arial" w:hAnsi="Arial" w:cs="Arial"/>
          <w:noProof/>
          <w:kern w:val="0"/>
          <w:sz w:val="22"/>
          <w:rPrChange w:id="2997" w:author="Shicheng Guo" w:date="2016-10-02T22:38:00Z">
            <w:rPr>
              <w:noProof/>
              <w:kern w:val="0"/>
              <w:sz w:val="20"/>
              <w:szCs w:val="20"/>
            </w:rPr>
          </w:rPrChange>
        </w:rPr>
        <w:t>(4): p. 700-5.</w:t>
      </w:r>
      <w:bookmarkEnd w:id="2991"/>
    </w:p>
    <w:p w:rsidR="007A6C86" w:rsidRPr="0009337A" w:rsidRDefault="007A6C86">
      <w:pPr>
        <w:ind w:left="720" w:hanging="720"/>
        <w:rPr>
          <w:rFonts w:ascii="Arial" w:hAnsi="Arial" w:cs="Arial"/>
          <w:noProof/>
          <w:kern w:val="0"/>
          <w:sz w:val="22"/>
          <w:rPrChange w:id="2998" w:author="Shicheng Guo" w:date="2016-10-02T22:38:00Z">
            <w:rPr>
              <w:noProof/>
              <w:kern w:val="0"/>
              <w:sz w:val="20"/>
              <w:szCs w:val="20"/>
            </w:rPr>
          </w:rPrChange>
        </w:rPr>
        <w:pPrChange w:id="2999" w:author="Shicheng Guo" w:date="2016-10-02T22:40:00Z">
          <w:pPr>
            <w:ind w:left="720" w:hanging="720"/>
            <w:jc w:val="left"/>
          </w:pPr>
        </w:pPrChange>
      </w:pPr>
      <w:bookmarkStart w:id="3000" w:name="_ENREF_10"/>
      <w:r w:rsidRPr="0009337A">
        <w:rPr>
          <w:rFonts w:ascii="Arial" w:hAnsi="Arial" w:cs="Arial"/>
          <w:noProof/>
          <w:kern w:val="0"/>
          <w:sz w:val="22"/>
          <w:rPrChange w:id="3001" w:author="Shicheng Guo" w:date="2016-10-02T22:38:00Z">
            <w:rPr>
              <w:noProof/>
              <w:kern w:val="0"/>
              <w:sz w:val="20"/>
              <w:szCs w:val="20"/>
            </w:rPr>
          </w:rPrChange>
        </w:rPr>
        <w:t>10.</w:t>
      </w:r>
      <w:r w:rsidRPr="0009337A">
        <w:rPr>
          <w:rFonts w:ascii="Arial" w:hAnsi="Arial" w:cs="Arial"/>
          <w:noProof/>
          <w:kern w:val="0"/>
          <w:sz w:val="22"/>
          <w:rPrChange w:id="3002" w:author="Shicheng Guo" w:date="2016-10-02T22:38:00Z">
            <w:rPr>
              <w:noProof/>
              <w:kern w:val="0"/>
              <w:sz w:val="20"/>
              <w:szCs w:val="20"/>
            </w:rPr>
          </w:rPrChange>
        </w:rPr>
        <w:tab/>
        <w:t xml:space="preserve">Allanore, Y., et al., </w:t>
      </w:r>
      <w:r w:rsidRPr="0009337A">
        <w:rPr>
          <w:rFonts w:ascii="Arial" w:hAnsi="Arial" w:cs="Arial"/>
          <w:i/>
          <w:noProof/>
          <w:kern w:val="0"/>
          <w:sz w:val="22"/>
          <w:rPrChange w:id="3003" w:author="Shicheng Guo" w:date="2016-10-02T22:38:00Z">
            <w:rPr>
              <w:i/>
              <w:noProof/>
              <w:kern w:val="0"/>
              <w:sz w:val="20"/>
              <w:szCs w:val="20"/>
            </w:rPr>
          </w:rPrChange>
        </w:rPr>
        <w:t>Genome-wide scan identifies TNIP1, PSORS1C1, and RHOB as novel risk loci for systemic sclerosis.</w:t>
      </w:r>
      <w:r w:rsidRPr="0009337A">
        <w:rPr>
          <w:rFonts w:ascii="Arial" w:hAnsi="Arial" w:cs="Arial"/>
          <w:noProof/>
          <w:kern w:val="0"/>
          <w:sz w:val="22"/>
          <w:rPrChange w:id="3004" w:author="Shicheng Guo" w:date="2016-10-02T22:38:00Z">
            <w:rPr>
              <w:noProof/>
              <w:kern w:val="0"/>
              <w:sz w:val="20"/>
              <w:szCs w:val="20"/>
            </w:rPr>
          </w:rPrChange>
        </w:rPr>
        <w:t xml:space="preserve"> PLoS Genet, 2011. </w:t>
      </w:r>
      <w:r w:rsidRPr="0009337A">
        <w:rPr>
          <w:rFonts w:ascii="Arial" w:hAnsi="Arial" w:cs="Arial"/>
          <w:b/>
          <w:noProof/>
          <w:kern w:val="0"/>
          <w:sz w:val="22"/>
          <w:rPrChange w:id="3005" w:author="Shicheng Guo" w:date="2016-10-02T22:38:00Z">
            <w:rPr>
              <w:b/>
              <w:noProof/>
              <w:kern w:val="0"/>
              <w:sz w:val="20"/>
              <w:szCs w:val="20"/>
            </w:rPr>
          </w:rPrChange>
        </w:rPr>
        <w:t>7</w:t>
      </w:r>
      <w:r w:rsidRPr="0009337A">
        <w:rPr>
          <w:rFonts w:ascii="Arial" w:hAnsi="Arial" w:cs="Arial"/>
          <w:noProof/>
          <w:kern w:val="0"/>
          <w:sz w:val="22"/>
          <w:rPrChange w:id="3006" w:author="Shicheng Guo" w:date="2016-10-02T22:38:00Z">
            <w:rPr>
              <w:noProof/>
              <w:kern w:val="0"/>
              <w:sz w:val="20"/>
              <w:szCs w:val="20"/>
            </w:rPr>
          </w:rPrChange>
        </w:rPr>
        <w:t>(7): p. e1002091.</w:t>
      </w:r>
      <w:bookmarkEnd w:id="3000"/>
    </w:p>
    <w:p w:rsidR="007A6C86" w:rsidRPr="0009337A" w:rsidRDefault="007A6C86">
      <w:pPr>
        <w:ind w:left="720" w:hanging="720"/>
        <w:rPr>
          <w:rFonts w:ascii="Arial" w:hAnsi="Arial" w:cs="Arial"/>
          <w:noProof/>
          <w:kern w:val="0"/>
          <w:sz w:val="22"/>
          <w:rPrChange w:id="3007" w:author="Shicheng Guo" w:date="2016-10-02T22:38:00Z">
            <w:rPr>
              <w:noProof/>
              <w:kern w:val="0"/>
              <w:sz w:val="20"/>
              <w:szCs w:val="20"/>
            </w:rPr>
          </w:rPrChange>
        </w:rPr>
        <w:pPrChange w:id="3008" w:author="Shicheng Guo" w:date="2016-10-02T22:40:00Z">
          <w:pPr>
            <w:ind w:left="720" w:hanging="720"/>
            <w:jc w:val="left"/>
          </w:pPr>
        </w:pPrChange>
      </w:pPr>
      <w:bookmarkStart w:id="3009" w:name="_ENREF_11"/>
      <w:r w:rsidRPr="0009337A">
        <w:rPr>
          <w:rFonts w:ascii="Arial" w:hAnsi="Arial" w:cs="Arial"/>
          <w:noProof/>
          <w:kern w:val="0"/>
          <w:sz w:val="22"/>
          <w:rPrChange w:id="3010" w:author="Shicheng Guo" w:date="2016-10-02T22:38:00Z">
            <w:rPr>
              <w:noProof/>
              <w:kern w:val="0"/>
              <w:sz w:val="20"/>
              <w:szCs w:val="20"/>
            </w:rPr>
          </w:rPrChange>
        </w:rPr>
        <w:t>11.</w:t>
      </w:r>
      <w:r w:rsidRPr="0009337A">
        <w:rPr>
          <w:rFonts w:ascii="Arial" w:hAnsi="Arial" w:cs="Arial"/>
          <w:noProof/>
          <w:kern w:val="0"/>
          <w:sz w:val="22"/>
          <w:rPrChange w:id="3011" w:author="Shicheng Guo" w:date="2016-10-02T22:38:00Z">
            <w:rPr>
              <w:noProof/>
              <w:kern w:val="0"/>
              <w:sz w:val="20"/>
              <w:szCs w:val="20"/>
            </w:rPr>
          </w:rPrChange>
        </w:rPr>
        <w:tab/>
        <w:t xml:space="preserve">Bossini-Castillo, L., et al., </w:t>
      </w:r>
      <w:r w:rsidRPr="0009337A">
        <w:rPr>
          <w:rFonts w:ascii="Arial" w:hAnsi="Arial" w:cs="Arial"/>
          <w:i/>
          <w:noProof/>
          <w:kern w:val="0"/>
          <w:sz w:val="22"/>
          <w:rPrChange w:id="3012" w:author="Shicheng Guo" w:date="2016-10-02T22:38:00Z">
            <w:rPr>
              <w:i/>
              <w:noProof/>
              <w:kern w:val="0"/>
              <w:sz w:val="20"/>
              <w:szCs w:val="20"/>
            </w:rPr>
          </w:rPrChange>
        </w:rPr>
        <w:t>A replication study confirms the association of TNFSF4 (OX40L) polymorphisms with systemic sclerosis in a large European cohort.</w:t>
      </w:r>
      <w:r w:rsidRPr="0009337A">
        <w:rPr>
          <w:rFonts w:ascii="Arial" w:hAnsi="Arial" w:cs="Arial"/>
          <w:noProof/>
          <w:kern w:val="0"/>
          <w:sz w:val="22"/>
          <w:rPrChange w:id="3013" w:author="Shicheng Guo" w:date="2016-10-02T22:38:00Z">
            <w:rPr>
              <w:noProof/>
              <w:kern w:val="0"/>
              <w:sz w:val="20"/>
              <w:szCs w:val="20"/>
            </w:rPr>
          </w:rPrChange>
        </w:rPr>
        <w:t xml:space="preserve"> Ann Rheum Dis, 2011. </w:t>
      </w:r>
      <w:r w:rsidRPr="0009337A">
        <w:rPr>
          <w:rFonts w:ascii="Arial" w:hAnsi="Arial" w:cs="Arial"/>
          <w:b/>
          <w:noProof/>
          <w:kern w:val="0"/>
          <w:sz w:val="22"/>
          <w:rPrChange w:id="3014" w:author="Shicheng Guo" w:date="2016-10-02T22:38:00Z">
            <w:rPr>
              <w:b/>
              <w:noProof/>
              <w:kern w:val="0"/>
              <w:sz w:val="20"/>
              <w:szCs w:val="20"/>
            </w:rPr>
          </w:rPrChange>
        </w:rPr>
        <w:t>70</w:t>
      </w:r>
      <w:r w:rsidRPr="0009337A">
        <w:rPr>
          <w:rFonts w:ascii="Arial" w:hAnsi="Arial" w:cs="Arial"/>
          <w:noProof/>
          <w:kern w:val="0"/>
          <w:sz w:val="22"/>
          <w:rPrChange w:id="3015" w:author="Shicheng Guo" w:date="2016-10-02T22:38:00Z">
            <w:rPr>
              <w:noProof/>
              <w:kern w:val="0"/>
              <w:sz w:val="20"/>
              <w:szCs w:val="20"/>
            </w:rPr>
          </w:rPrChange>
        </w:rPr>
        <w:t>(4): p. 638-41.</w:t>
      </w:r>
      <w:bookmarkEnd w:id="3009"/>
    </w:p>
    <w:p w:rsidR="007A6C86" w:rsidRPr="0009337A" w:rsidRDefault="007A6C86">
      <w:pPr>
        <w:ind w:left="720" w:hanging="720"/>
        <w:rPr>
          <w:rFonts w:ascii="Arial" w:hAnsi="Arial" w:cs="Arial"/>
          <w:noProof/>
          <w:kern w:val="0"/>
          <w:sz w:val="22"/>
          <w:rPrChange w:id="3016" w:author="Shicheng Guo" w:date="2016-10-02T22:38:00Z">
            <w:rPr>
              <w:noProof/>
              <w:kern w:val="0"/>
              <w:sz w:val="20"/>
              <w:szCs w:val="20"/>
            </w:rPr>
          </w:rPrChange>
        </w:rPr>
        <w:pPrChange w:id="3017" w:author="Shicheng Guo" w:date="2016-10-02T22:40:00Z">
          <w:pPr>
            <w:ind w:left="720" w:hanging="720"/>
            <w:jc w:val="left"/>
          </w:pPr>
        </w:pPrChange>
      </w:pPr>
      <w:bookmarkStart w:id="3018" w:name="_ENREF_12"/>
      <w:r w:rsidRPr="0009337A">
        <w:rPr>
          <w:rFonts w:ascii="Arial" w:hAnsi="Arial" w:cs="Arial"/>
          <w:noProof/>
          <w:kern w:val="0"/>
          <w:sz w:val="22"/>
          <w:rPrChange w:id="3019" w:author="Shicheng Guo" w:date="2016-10-02T22:38:00Z">
            <w:rPr>
              <w:noProof/>
              <w:kern w:val="0"/>
              <w:sz w:val="20"/>
              <w:szCs w:val="20"/>
            </w:rPr>
          </w:rPrChange>
        </w:rPr>
        <w:t>12.</w:t>
      </w:r>
      <w:r w:rsidRPr="0009337A">
        <w:rPr>
          <w:rFonts w:ascii="Arial" w:hAnsi="Arial" w:cs="Arial"/>
          <w:noProof/>
          <w:kern w:val="0"/>
          <w:sz w:val="22"/>
          <w:rPrChange w:id="3020" w:author="Shicheng Guo" w:date="2016-10-02T22:38:00Z">
            <w:rPr>
              <w:noProof/>
              <w:kern w:val="0"/>
              <w:sz w:val="20"/>
              <w:szCs w:val="20"/>
            </w:rPr>
          </w:rPrChange>
        </w:rPr>
        <w:tab/>
        <w:t xml:space="preserve">Dieude, P., et al., </w:t>
      </w:r>
      <w:r w:rsidRPr="0009337A">
        <w:rPr>
          <w:rFonts w:ascii="Arial" w:hAnsi="Arial" w:cs="Arial"/>
          <w:i/>
          <w:noProof/>
          <w:kern w:val="0"/>
          <w:sz w:val="22"/>
          <w:rPrChange w:id="3021" w:author="Shicheng Guo" w:date="2016-10-02T22:38:00Z">
            <w:rPr>
              <w:i/>
              <w:noProof/>
              <w:kern w:val="0"/>
              <w:sz w:val="20"/>
              <w:szCs w:val="20"/>
            </w:rPr>
          </w:rPrChange>
        </w:rPr>
        <w:t>Evidence of the contribution of the X chromosome to systemic sclerosis susceptibility: association with the functional IRAK1 196Phe/532Ser haplotype.</w:t>
      </w:r>
      <w:r w:rsidRPr="0009337A">
        <w:rPr>
          <w:rFonts w:ascii="Arial" w:hAnsi="Arial" w:cs="Arial"/>
          <w:noProof/>
          <w:kern w:val="0"/>
          <w:sz w:val="22"/>
          <w:rPrChange w:id="3022" w:author="Shicheng Guo" w:date="2016-10-02T22:38:00Z">
            <w:rPr>
              <w:noProof/>
              <w:kern w:val="0"/>
              <w:sz w:val="20"/>
              <w:szCs w:val="20"/>
            </w:rPr>
          </w:rPrChange>
        </w:rPr>
        <w:t xml:space="preserve"> Arthritis Rheum, 2011. </w:t>
      </w:r>
      <w:r w:rsidRPr="0009337A">
        <w:rPr>
          <w:rFonts w:ascii="Arial" w:hAnsi="Arial" w:cs="Arial"/>
          <w:b/>
          <w:noProof/>
          <w:kern w:val="0"/>
          <w:sz w:val="22"/>
          <w:rPrChange w:id="3023" w:author="Shicheng Guo" w:date="2016-10-02T22:38:00Z">
            <w:rPr>
              <w:b/>
              <w:noProof/>
              <w:kern w:val="0"/>
              <w:sz w:val="20"/>
              <w:szCs w:val="20"/>
            </w:rPr>
          </w:rPrChange>
        </w:rPr>
        <w:t>63</w:t>
      </w:r>
      <w:r w:rsidRPr="0009337A">
        <w:rPr>
          <w:rFonts w:ascii="Arial" w:hAnsi="Arial" w:cs="Arial"/>
          <w:noProof/>
          <w:kern w:val="0"/>
          <w:sz w:val="22"/>
          <w:rPrChange w:id="3024" w:author="Shicheng Guo" w:date="2016-10-02T22:38:00Z">
            <w:rPr>
              <w:noProof/>
              <w:kern w:val="0"/>
              <w:sz w:val="20"/>
              <w:szCs w:val="20"/>
            </w:rPr>
          </w:rPrChange>
        </w:rPr>
        <w:t>(12): p. 3979-87.</w:t>
      </w:r>
      <w:bookmarkEnd w:id="3018"/>
    </w:p>
    <w:p w:rsidR="007A6C86" w:rsidRPr="0009337A" w:rsidRDefault="007A6C86">
      <w:pPr>
        <w:ind w:left="720" w:hanging="720"/>
        <w:rPr>
          <w:rFonts w:ascii="Arial" w:hAnsi="Arial" w:cs="Arial"/>
          <w:noProof/>
          <w:kern w:val="0"/>
          <w:sz w:val="22"/>
          <w:rPrChange w:id="3025" w:author="Shicheng Guo" w:date="2016-10-02T22:38:00Z">
            <w:rPr>
              <w:noProof/>
              <w:kern w:val="0"/>
              <w:sz w:val="20"/>
              <w:szCs w:val="20"/>
            </w:rPr>
          </w:rPrChange>
        </w:rPr>
        <w:pPrChange w:id="3026" w:author="Shicheng Guo" w:date="2016-10-02T22:40:00Z">
          <w:pPr>
            <w:ind w:left="720" w:hanging="720"/>
            <w:jc w:val="left"/>
          </w:pPr>
        </w:pPrChange>
      </w:pPr>
      <w:bookmarkStart w:id="3027" w:name="_ENREF_13"/>
      <w:r w:rsidRPr="0009337A">
        <w:rPr>
          <w:rFonts w:ascii="Arial" w:hAnsi="Arial" w:cs="Arial"/>
          <w:noProof/>
          <w:kern w:val="0"/>
          <w:sz w:val="22"/>
          <w:rPrChange w:id="3028" w:author="Shicheng Guo" w:date="2016-10-02T22:38:00Z">
            <w:rPr>
              <w:noProof/>
              <w:kern w:val="0"/>
              <w:sz w:val="20"/>
              <w:szCs w:val="20"/>
            </w:rPr>
          </w:rPrChange>
        </w:rPr>
        <w:t>13.</w:t>
      </w:r>
      <w:r w:rsidRPr="0009337A">
        <w:rPr>
          <w:rFonts w:ascii="Arial" w:hAnsi="Arial" w:cs="Arial"/>
          <w:noProof/>
          <w:kern w:val="0"/>
          <w:sz w:val="22"/>
          <w:rPrChange w:id="3029" w:author="Shicheng Guo" w:date="2016-10-02T22:38:00Z">
            <w:rPr>
              <w:noProof/>
              <w:kern w:val="0"/>
              <w:sz w:val="20"/>
              <w:szCs w:val="20"/>
            </w:rPr>
          </w:rPrChange>
        </w:rPr>
        <w:tab/>
        <w:t xml:space="preserve">Dieude, P., et al., </w:t>
      </w:r>
      <w:r w:rsidRPr="0009337A">
        <w:rPr>
          <w:rFonts w:ascii="Arial" w:hAnsi="Arial" w:cs="Arial"/>
          <w:i/>
          <w:noProof/>
          <w:kern w:val="0"/>
          <w:sz w:val="22"/>
          <w:rPrChange w:id="3030" w:author="Shicheng Guo" w:date="2016-10-02T22:38:00Z">
            <w:rPr>
              <w:i/>
              <w:noProof/>
              <w:kern w:val="0"/>
              <w:sz w:val="20"/>
              <w:szCs w:val="20"/>
            </w:rPr>
          </w:rPrChange>
        </w:rPr>
        <w:t>NLRP1 influences the systemic sclerosis phenotype: a new clue for the contribution of innate immunity in systemic sclerosis-related fibrosing alveolitis pathogenesis.</w:t>
      </w:r>
      <w:r w:rsidRPr="0009337A">
        <w:rPr>
          <w:rFonts w:ascii="Arial" w:hAnsi="Arial" w:cs="Arial"/>
          <w:noProof/>
          <w:kern w:val="0"/>
          <w:sz w:val="22"/>
          <w:rPrChange w:id="3031" w:author="Shicheng Guo" w:date="2016-10-02T22:38:00Z">
            <w:rPr>
              <w:noProof/>
              <w:kern w:val="0"/>
              <w:sz w:val="20"/>
              <w:szCs w:val="20"/>
            </w:rPr>
          </w:rPrChange>
        </w:rPr>
        <w:t xml:space="preserve"> Ann Rheum Dis, 2011. </w:t>
      </w:r>
      <w:r w:rsidRPr="0009337A">
        <w:rPr>
          <w:rFonts w:ascii="Arial" w:hAnsi="Arial" w:cs="Arial"/>
          <w:b/>
          <w:noProof/>
          <w:kern w:val="0"/>
          <w:sz w:val="22"/>
          <w:rPrChange w:id="3032" w:author="Shicheng Guo" w:date="2016-10-02T22:38:00Z">
            <w:rPr>
              <w:b/>
              <w:noProof/>
              <w:kern w:val="0"/>
              <w:sz w:val="20"/>
              <w:szCs w:val="20"/>
            </w:rPr>
          </w:rPrChange>
        </w:rPr>
        <w:t>70</w:t>
      </w:r>
      <w:r w:rsidRPr="0009337A">
        <w:rPr>
          <w:rFonts w:ascii="Arial" w:hAnsi="Arial" w:cs="Arial"/>
          <w:noProof/>
          <w:kern w:val="0"/>
          <w:sz w:val="22"/>
          <w:rPrChange w:id="3033" w:author="Shicheng Guo" w:date="2016-10-02T22:38:00Z">
            <w:rPr>
              <w:noProof/>
              <w:kern w:val="0"/>
              <w:sz w:val="20"/>
              <w:szCs w:val="20"/>
            </w:rPr>
          </w:rPrChange>
        </w:rPr>
        <w:t>(4): p. 668-74.</w:t>
      </w:r>
      <w:bookmarkEnd w:id="3027"/>
    </w:p>
    <w:p w:rsidR="007A6C86" w:rsidRPr="0009337A" w:rsidRDefault="007A6C86">
      <w:pPr>
        <w:ind w:left="720" w:hanging="720"/>
        <w:rPr>
          <w:rFonts w:ascii="Arial" w:hAnsi="Arial" w:cs="Arial"/>
          <w:noProof/>
          <w:kern w:val="0"/>
          <w:sz w:val="22"/>
          <w:rPrChange w:id="3034" w:author="Shicheng Guo" w:date="2016-10-02T22:38:00Z">
            <w:rPr>
              <w:noProof/>
              <w:kern w:val="0"/>
              <w:sz w:val="20"/>
              <w:szCs w:val="20"/>
            </w:rPr>
          </w:rPrChange>
        </w:rPr>
        <w:pPrChange w:id="3035" w:author="Shicheng Guo" w:date="2016-10-02T22:40:00Z">
          <w:pPr>
            <w:ind w:left="720" w:hanging="720"/>
            <w:jc w:val="left"/>
          </w:pPr>
        </w:pPrChange>
      </w:pPr>
      <w:bookmarkStart w:id="3036" w:name="_ENREF_14"/>
      <w:r w:rsidRPr="0009337A">
        <w:rPr>
          <w:rFonts w:ascii="Arial" w:hAnsi="Arial" w:cs="Arial"/>
          <w:noProof/>
          <w:kern w:val="0"/>
          <w:sz w:val="22"/>
          <w:rPrChange w:id="3037" w:author="Shicheng Guo" w:date="2016-10-02T22:38:00Z">
            <w:rPr>
              <w:noProof/>
              <w:kern w:val="0"/>
              <w:sz w:val="20"/>
              <w:szCs w:val="20"/>
            </w:rPr>
          </w:rPrChange>
        </w:rPr>
        <w:t>14.</w:t>
      </w:r>
      <w:r w:rsidRPr="0009337A">
        <w:rPr>
          <w:rFonts w:ascii="Arial" w:hAnsi="Arial" w:cs="Arial"/>
          <w:noProof/>
          <w:kern w:val="0"/>
          <w:sz w:val="22"/>
          <w:rPrChange w:id="3038" w:author="Shicheng Guo" w:date="2016-10-02T22:38:00Z">
            <w:rPr>
              <w:noProof/>
              <w:kern w:val="0"/>
              <w:sz w:val="20"/>
              <w:szCs w:val="20"/>
            </w:rPr>
          </w:rPrChange>
        </w:rPr>
        <w:tab/>
        <w:t xml:space="preserve">Gorlova, O., et al., </w:t>
      </w:r>
      <w:r w:rsidRPr="0009337A">
        <w:rPr>
          <w:rFonts w:ascii="Arial" w:hAnsi="Arial" w:cs="Arial"/>
          <w:i/>
          <w:noProof/>
          <w:kern w:val="0"/>
          <w:sz w:val="22"/>
          <w:rPrChange w:id="3039" w:author="Shicheng Guo" w:date="2016-10-02T22:38:00Z">
            <w:rPr>
              <w:i/>
              <w:noProof/>
              <w:kern w:val="0"/>
              <w:sz w:val="20"/>
              <w:szCs w:val="20"/>
            </w:rPr>
          </w:rPrChange>
        </w:rPr>
        <w:t xml:space="preserve">Identification of novel genetic markers associated with </w:t>
      </w:r>
      <w:r w:rsidRPr="0009337A">
        <w:rPr>
          <w:rFonts w:ascii="Arial" w:hAnsi="Arial" w:cs="Arial"/>
          <w:i/>
          <w:noProof/>
          <w:kern w:val="0"/>
          <w:sz w:val="22"/>
          <w:rPrChange w:id="3040" w:author="Shicheng Guo" w:date="2016-10-02T22:38:00Z">
            <w:rPr>
              <w:i/>
              <w:noProof/>
              <w:kern w:val="0"/>
              <w:sz w:val="20"/>
              <w:szCs w:val="20"/>
            </w:rPr>
          </w:rPrChange>
        </w:rPr>
        <w:lastRenderedPageBreak/>
        <w:t>clinical phenotypes of systemic sclerosis through a genome-wide association strategy.</w:t>
      </w:r>
      <w:r w:rsidRPr="0009337A">
        <w:rPr>
          <w:rFonts w:ascii="Arial" w:hAnsi="Arial" w:cs="Arial"/>
          <w:noProof/>
          <w:kern w:val="0"/>
          <w:sz w:val="22"/>
          <w:rPrChange w:id="3041" w:author="Shicheng Guo" w:date="2016-10-02T22:38:00Z">
            <w:rPr>
              <w:noProof/>
              <w:kern w:val="0"/>
              <w:sz w:val="20"/>
              <w:szCs w:val="20"/>
            </w:rPr>
          </w:rPrChange>
        </w:rPr>
        <w:t xml:space="preserve"> PLoS Genet, 2011. </w:t>
      </w:r>
      <w:r w:rsidRPr="0009337A">
        <w:rPr>
          <w:rFonts w:ascii="Arial" w:hAnsi="Arial" w:cs="Arial"/>
          <w:b/>
          <w:noProof/>
          <w:kern w:val="0"/>
          <w:sz w:val="22"/>
          <w:rPrChange w:id="3042" w:author="Shicheng Guo" w:date="2016-10-02T22:38:00Z">
            <w:rPr>
              <w:b/>
              <w:noProof/>
              <w:kern w:val="0"/>
              <w:sz w:val="20"/>
              <w:szCs w:val="20"/>
            </w:rPr>
          </w:rPrChange>
        </w:rPr>
        <w:t>7</w:t>
      </w:r>
      <w:r w:rsidRPr="0009337A">
        <w:rPr>
          <w:rFonts w:ascii="Arial" w:hAnsi="Arial" w:cs="Arial"/>
          <w:noProof/>
          <w:kern w:val="0"/>
          <w:sz w:val="22"/>
          <w:rPrChange w:id="3043" w:author="Shicheng Guo" w:date="2016-10-02T22:38:00Z">
            <w:rPr>
              <w:noProof/>
              <w:kern w:val="0"/>
              <w:sz w:val="20"/>
              <w:szCs w:val="20"/>
            </w:rPr>
          </w:rPrChange>
        </w:rPr>
        <w:t>(7): p. e1002178.</w:t>
      </w:r>
      <w:bookmarkEnd w:id="3036"/>
    </w:p>
    <w:p w:rsidR="007A6C86" w:rsidRPr="0009337A" w:rsidRDefault="007A6C86">
      <w:pPr>
        <w:ind w:left="720" w:hanging="720"/>
        <w:rPr>
          <w:rFonts w:ascii="Arial" w:hAnsi="Arial" w:cs="Arial"/>
          <w:noProof/>
          <w:kern w:val="0"/>
          <w:sz w:val="22"/>
          <w:rPrChange w:id="3044" w:author="Shicheng Guo" w:date="2016-10-02T22:38:00Z">
            <w:rPr>
              <w:noProof/>
              <w:kern w:val="0"/>
              <w:sz w:val="20"/>
              <w:szCs w:val="20"/>
            </w:rPr>
          </w:rPrChange>
        </w:rPr>
        <w:pPrChange w:id="3045" w:author="Shicheng Guo" w:date="2016-10-02T22:40:00Z">
          <w:pPr>
            <w:ind w:left="720" w:hanging="720"/>
            <w:jc w:val="left"/>
          </w:pPr>
        </w:pPrChange>
      </w:pPr>
      <w:bookmarkStart w:id="3046" w:name="_ENREF_15"/>
      <w:r w:rsidRPr="0009337A">
        <w:rPr>
          <w:rFonts w:ascii="Arial" w:hAnsi="Arial" w:cs="Arial"/>
          <w:noProof/>
          <w:kern w:val="0"/>
          <w:sz w:val="22"/>
          <w:rPrChange w:id="3047" w:author="Shicheng Guo" w:date="2016-10-02T22:38:00Z">
            <w:rPr>
              <w:noProof/>
              <w:kern w:val="0"/>
              <w:sz w:val="20"/>
              <w:szCs w:val="20"/>
            </w:rPr>
          </w:rPrChange>
        </w:rPr>
        <w:t>15.</w:t>
      </w:r>
      <w:r w:rsidRPr="0009337A">
        <w:rPr>
          <w:rFonts w:ascii="Arial" w:hAnsi="Arial" w:cs="Arial"/>
          <w:noProof/>
          <w:kern w:val="0"/>
          <w:sz w:val="22"/>
          <w:rPrChange w:id="3048" w:author="Shicheng Guo" w:date="2016-10-02T22:38:00Z">
            <w:rPr>
              <w:noProof/>
              <w:kern w:val="0"/>
              <w:sz w:val="20"/>
              <w:szCs w:val="20"/>
            </w:rPr>
          </w:rPrChange>
        </w:rPr>
        <w:tab/>
        <w:t xml:space="preserve">Bossini-Castillo, L., et al., </w:t>
      </w:r>
      <w:r w:rsidRPr="0009337A">
        <w:rPr>
          <w:rFonts w:ascii="Arial" w:hAnsi="Arial" w:cs="Arial"/>
          <w:i/>
          <w:noProof/>
          <w:kern w:val="0"/>
          <w:sz w:val="22"/>
          <w:rPrChange w:id="3049" w:author="Shicheng Guo" w:date="2016-10-02T22:38:00Z">
            <w:rPr>
              <w:i/>
              <w:noProof/>
              <w:kern w:val="0"/>
              <w:sz w:val="20"/>
              <w:szCs w:val="20"/>
            </w:rPr>
          </w:rPrChange>
        </w:rPr>
        <w:t>A GWAS follow-up study reveals the association of the IL12RB2 gene with systemic sclerosis in Caucasian populations.</w:t>
      </w:r>
      <w:r w:rsidRPr="0009337A">
        <w:rPr>
          <w:rFonts w:ascii="Arial" w:hAnsi="Arial" w:cs="Arial"/>
          <w:noProof/>
          <w:kern w:val="0"/>
          <w:sz w:val="22"/>
          <w:rPrChange w:id="3050" w:author="Shicheng Guo" w:date="2016-10-02T22:38:00Z">
            <w:rPr>
              <w:noProof/>
              <w:kern w:val="0"/>
              <w:sz w:val="20"/>
              <w:szCs w:val="20"/>
            </w:rPr>
          </w:rPrChange>
        </w:rPr>
        <w:t xml:space="preserve"> Hum Mol Genet, 2012. </w:t>
      </w:r>
      <w:r w:rsidRPr="0009337A">
        <w:rPr>
          <w:rFonts w:ascii="Arial" w:hAnsi="Arial" w:cs="Arial"/>
          <w:b/>
          <w:noProof/>
          <w:kern w:val="0"/>
          <w:sz w:val="22"/>
          <w:rPrChange w:id="3051" w:author="Shicheng Guo" w:date="2016-10-02T22:38:00Z">
            <w:rPr>
              <w:b/>
              <w:noProof/>
              <w:kern w:val="0"/>
              <w:sz w:val="20"/>
              <w:szCs w:val="20"/>
            </w:rPr>
          </w:rPrChange>
        </w:rPr>
        <w:t>21</w:t>
      </w:r>
      <w:r w:rsidRPr="0009337A">
        <w:rPr>
          <w:rFonts w:ascii="Arial" w:hAnsi="Arial" w:cs="Arial"/>
          <w:noProof/>
          <w:kern w:val="0"/>
          <w:sz w:val="22"/>
          <w:rPrChange w:id="3052" w:author="Shicheng Guo" w:date="2016-10-02T22:38:00Z">
            <w:rPr>
              <w:noProof/>
              <w:kern w:val="0"/>
              <w:sz w:val="20"/>
              <w:szCs w:val="20"/>
            </w:rPr>
          </w:rPrChange>
        </w:rPr>
        <w:t>(4): p. 926-33.</w:t>
      </w:r>
      <w:bookmarkEnd w:id="3046"/>
    </w:p>
    <w:p w:rsidR="007A6C86" w:rsidRPr="0009337A" w:rsidRDefault="007A6C86">
      <w:pPr>
        <w:ind w:left="720" w:hanging="720"/>
        <w:rPr>
          <w:rFonts w:ascii="Arial" w:hAnsi="Arial" w:cs="Arial"/>
          <w:noProof/>
          <w:kern w:val="0"/>
          <w:sz w:val="22"/>
          <w:rPrChange w:id="3053" w:author="Shicheng Guo" w:date="2016-10-02T22:38:00Z">
            <w:rPr>
              <w:noProof/>
              <w:kern w:val="0"/>
              <w:sz w:val="20"/>
              <w:szCs w:val="20"/>
            </w:rPr>
          </w:rPrChange>
        </w:rPr>
        <w:pPrChange w:id="3054" w:author="Shicheng Guo" w:date="2016-10-02T22:40:00Z">
          <w:pPr>
            <w:ind w:left="720" w:hanging="720"/>
            <w:jc w:val="left"/>
          </w:pPr>
        </w:pPrChange>
      </w:pPr>
      <w:bookmarkStart w:id="3055" w:name="_ENREF_16"/>
      <w:r w:rsidRPr="0009337A">
        <w:rPr>
          <w:rFonts w:ascii="Arial" w:hAnsi="Arial" w:cs="Arial"/>
          <w:noProof/>
          <w:kern w:val="0"/>
          <w:sz w:val="22"/>
          <w:rPrChange w:id="3056" w:author="Shicheng Guo" w:date="2016-10-02T22:38:00Z">
            <w:rPr>
              <w:noProof/>
              <w:kern w:val="0"/>
              <w:sz w:val="20"/>
              <w:szCs w:val="20"/>
            </w:rPr>
          </w:rPrChange>
        </w:rPr>
        <w:t>16.</w:t>
      </w:r>
      <w:r w:rsidRPr="0009337A">
        <w:rPr>
          <w:rFonts w:ascii="Arial" w:hAnsi="Arial" w:cs="Arial"/>
          <w:noProof/>
          <w:kern w:val="0"/>
          <w:sz w:val="22"/>
          <w:rPrChange w:id="3057" w:author="Shicheng Guo" w:date="2016-10-02T22:38:00Z">
            <w:rPr>
              <w:noProof/>
              <w:kern w:val="0"/>
              <w:sz w:val="20"/>
              <w:szCs w:val="20"/>
            </w:rPr>
          </w:rPrChange>
        </w:rPr>
        <w:tab/>
        <w:t xml:space="preserve">Lopez-Isac, E., et al., </w:t>
      </w:r>
      <w:r w:rsidRPr="0009337A">
        <w:rPr>
          <w:rFonts w:ascii="Arial" w:hAnsi="Arial" w:cs="Arial"/>
          <w:i/>
          <w:noProof/>
          <w:kern w:val="0"/>
          <w:sz w:val="22"/>
          <w:rPrChange w:id="3058" w:author="Shicheng Guo" w:date="2016-10-02T22:38:00Z">
            <w:rPr>
              <w:i/>
              <w:noProof/>
              <w:kern w:val="0"/>
              <w:sz w:val="20"/>
              <w:szCs w:val="20"/>
            </w:rPr>
          </w:rPrChange>
        </w:rPr>
        <w:t>A genome-wide association study follow-up suggests a possible role for PPARG in systemic sclerosis susceptibility.</w:t>
      </w:r>
      <w:r w:rsidRPr="0009337A">
        <w:rPr>
          <w:rFonts w:ascii="Arial" w:hAnsi="Arial" w:cs="Arial"/>
          <w:noProof/>
          <w:kern w:val="0"/>
          <w:sz w:val="22"/>
          <w:rPrChange w:id="3059" w:author="Shicheng Guo" w:date="2016-10-02T22:38:00Z">
            <w:rPr>
              <w:noProof/>
              <w:kern w:val="0"/>
              <w:sz w:val="20"/>
              <w:szCs w:val="20"/>
            </w:rPr>
          </w:rPrChange>
        </w:rPr>
        <w:t xml:space="preserve"> Arthritis Res Ther, 2014. </w:t>
      </w:r>
      <w:r w:rsidRPr="0009337A">
        <w:rPr>
          <w:rFonts w:ascii="Arial" w:hAnsi="Arial" w:cs="Arial"/>
          <w:b/>
          <w:noProof/>
          <w:kern w:val="0"/>
          <w:sz w:val="22"/>
          <w:rPrChange w:id="3060" w:author="Shicheng Guo" w:date="2016-10-02T22:38:00Z">
            <w:rPr>
              <w:b/>
              <w:noProof/>
              <w:kern w:val="0"/>
              <w:sz w:val="20"/>
              <w:szCs w:val="20"/>
            </w:rPr>
          </w:rPrChange>
        </w:rPr>
        <w:t>16</w:t>
      </w:r>
      <w:r w:rsidRPr="0009337A">
        <w:rPr>
          <w:rFonts w:ascii="Arial" w:hAnsi="Arial" w:cs="Arial"/>
          <w:noProof/>
          <w:kern w:val="0"/>
          <w:sz w:val="22"/>
          <w:rPrChange w:id="3061" w:author="Shicheng Guo" w:date="2016-10-02T22:38:00Z">
            <w:rPr>
              <w:noProof/>
              <w:kern w:val="0"/>
              <w:sz w:val="20"/>
              <w:szCs w:val="20"/>
            </w:rPr>
          </w:rPrChange>
        </w:rPr>
        <w:t>(1): p. R6.</w:t>
      </w:r>
      <w:bookmarkEnd w:id="3055"/>
    </w:p>
    <w:p w:rsidR="007A6C86" w:rsidRPr="0009337A" w:rsidRDefault="007A6C86">
      <w:pPr>
        <w:ind w:left="720" w:hanging="720"/>
        <w:rPr>
          <w:rFonts w:ascii="Arial" w:hAnsi="Arial" w:cs="Arial"/>
          <w:noProof/>
          <w:kern w:val="0"/>
          <w:sz w:val="22"/>
          <w:rPrChange w:id="3062" w:author="Shicheng Guo" w:date="2016-10-02T22:38:00Z">
            <w:rPr>
              <w:noProof/>
              <w:kern w:val="0"/>
              <w:sz w:val="20"/>
              <w:szCs w:val="20"/>
            </w:rPr>
          </w:rPrChange>
        </w:rPr>
        <w:pPrChange w:id="3063" w:author="Shicheng Guo" w:date="2016-10-02T22:40:00Z">
          <w:pPr>
            <w:ind w:left="720" w:hanging="720"/>
            <w:jc w:val="left"/>
          </w:pPr>
        </w:pPrChange>
      </w:pPr>
      <w:bookmarkStart w:id="3064" w:name="_ENREF_17"/>
      <w:r w:rsidRPr="0009337A">
        <w:rPr>
          <w:rFonts w:ascii="Arial" w:hAnsi="Arial" w:cs="Arial"/>
          <w:noProof/>
          <w:kern w:val="0"/>
          <w:sz w:val="22"/>
          <w:rPrChange w:id="3065" w:author="Shicheng Guo" w:date="2016-10-02T22:38:00Z">
            <w:rPr>
              <w:noProof/>
              <w:kern w:val="0"/>
              <w:sz w:val="20"/>
              <w:szCs w:val="20"/>
            </w:rPr>
          </w:rPrChange>
        </w:rPr>
        <w:t>17.</w:t>
      </w:r>
      <w:r w:rsidRPr="0009337A">
        <w:rPr>
          <w:rFonts w:ascii="Arial" w:hAnsi="Arial" w:cs="Arial"/>
          <w:noProof/>
          <w:kern w:val="0"/>
          <w:sz w:val="22"/>
          <w:rPrChange w:id="3066" w:author="Shicheng Guo" w:date="2016-10-02T22:38:00Z">
            <w:rPr>
              <w:noProof/>
              <w:kern w:val="0"/>
              <w:sz w:val="20"/>
              <w:szCs w:val="20"/>
            </w:rPr>
          </w:rPrChange>
        </w:rPr>
        <w:tab/>
        <w:t xml:space="preserve">Luo, Y., et al., </w:t>
      </w:r>
      <w:r w:rsidRPr="0009337A">
        <w:rPr>
          <w:rFonts w:ascii="Arial" w:hAnsi="Arial" w:cs="Arial"/>
          <w:i/>
          <w:noProof/>
          <w:kern w:val="0"/>
          <w:sz w:val="22"/>
          <w:rPrChange w:id="3067" w:author="Shicheng Guo" w:date="2016-10-02T22:38:00Z">
            <w:rPr>
              <w:i/>
              <w:noProof/>
              <w:kern w:val="0"/>
              <w:sz w:val="20"/>
              <w:szCs w:val="20"/>
            </w:rPr>
          </w:rPrChange>
        </w:rPr>
        <w:t>Systemic sclerosis: genetics and epigenetics.</w:t>
      </w:r>
      <w:r w:rsidRPr="0009337A">
        <w:rPr>
          <w:rFonts w:ascii="Arial" w:hAnsi="Arial" w:cs="Arial"/>
          <w:noProof/>
          <w:kern w:val="0"/>
          <w:sz w:val="22"/>
          <w:rPrChange w:id="3068" w:author="Shicheng Guo" w:date="2016-10-02T22:38:00Z">
            <w:rPr>
              <w:noProof/>
              <w:kern w:val="0"/>
              <w:sz w:val="20"/>
              <w:szCs w:val="20"/>
            </w:rPr>
          </w:rPrChange>
        </w:rPr>
        <w:t xml:space="preserve"> J Autoimmun, 2013. </w:t>
      </w:r>
      <w:r w:rsidRPr="0009337A">
        <w:rPr>
          <w:rFonts w:ascii="Arial" w:hAnsi="Arial" w:cs="Arial"/>
          <w:b/>
          <w:noProof/>
          <w:kern w:val="0"/>
          <w:sz w:val="22"/>
          <w:rPrChange w:id="3069" w:author="Shicheng Guo" w:date="2016-10-02T22:38:00Z">
            <w:rPr>
              <w:b/>
              <w:noProof/>
              <w:kern w:val="0"/>
              <w:sz w:val="20"/>
              <w:szCs w:val="20"/>
            </w:rPr>
          </w:rPrChange>
        </w:rPr>
        <w:t>41</w:t>
      </w:r>
      <w:r w:rsidRPr="0009337A">
        <w:rPr>
          <w:rFonts w:ascii="Arial" w:hAnsi="Arial" w:cs="Arial"/>
          <w:noProof/>
          <w:kern w:val="0"/>
          <w:sz w:val="22"/>
          <w:rPrChange w:id="3070" w:author="Shicheng Guo" w:date="2016-10-02T22:38:00Z">
            <w:rPr>
              <w:noProof/>
              <w:kern w:val="0"/>
              <w:sz w:val="20"/>
              <w:szCs w:val="20"/>
            </w:rPr>
          </w:rPrChange>
        </w:rPr>
        <w:t>: p. 161-7.</w:t>
      </w:r>
      <w:bookmarkEnd w:id="3064"/>
    </w:p>
    <w:p w:rsidR="007A6C86" w:rsidRPr="0009337A" w:rsidRDefault="007A6C86">
      <w:pPr>
        <w:ind w:left="720" w:hanging="720"/>
        <w:rPr>
          <w:rFonts w:ascii="Arial" w:hAnsi="Arial" w:cs="Arial"/>
          <w:noProof/>
          <w:kern w:val="0"/>
          <w:sz w:val="22"/>
          <w:rPrChange w:id="3071" w:author="Shicheng Guo" w:date="2016-10-02T22:38:00Z">
            <w:rPr>
              <w:noProof/>
              <w:kern w:val="0"/>
              <w:sz w:val="20"/>
              <w:szCs w:val="20"/>
            </w:rPr>
          </w:rPrChange>
        </w:rPr>
        <w:pPrChange w:id="3072" w:author="Shicheng Guo" w:date="2016-10-02T22:40:00Z">
          <w:pPr>
            <w:ind w:left="720" w:hanging="720"/>
            <w:jc w:val="left"/>
          </w:pPr>
        </w:pPrChange>
      </w:pPr>
      <w:bookmarkStart w:id="3073" w:name="_ENREF_18"/>
      <w:r w:rsidRPr="0009337A">
        <w:rPr>
          <w:rFonts w:ascii="Arial" w:hAnsi="Arial" w:cs="Arial"/>
          <w:noProof/>
          <w:kern w:val="0"/>
          <w:sz w:val="22"/>
          <w:rPrChange w:id="3074" w:author="Shicheng Guo" w:date="2016-10-02T22:38:00Z">
            <w:rPr>
              <w:noProof/>
              <w:kern w:val="0"/>
              <w:sz w:val="20"/>
              <w:szCs w:val="20"/>
            </w:rPr>
          </w:rPrChange>
        </w:rPr>
        <w:t>18.</w:t>
      </w:r>
      <w:r w:rsidRPr="0009337A">
        <w:rPr>
          <w:rFonts w:ascii="Arial" w:hAnsi="Arial" w:cs="Arial"/>
          <w:noProof/>
          <w:kern w:val="0"/>
          <w:sz w:val="22"/>
          <w:rPrChange w:id="3075" w:author="Shicheng Guo" w:date="2016-10-02T22:38:00Z">
            <w:rPr>
              <w:noProof/>
              <w:kern w:val="0"/>
              <w:sz w:val="20"/>
              <w:szCs w:val="20"/>
            </w:rPr>
          </w:rPrChange>
        </w:rPr>
        <w:tab/>
        <w:t xml:space="preserve">Altorok, N., et al., </w:t>
      </w:r>
      <w:r w:rsidRPr="0009337A">
        <w:rPr>
          <w:rFonts w:ascii="Arial" w:hAnsi="Arial" w:cs="Arial"/>
          <w:i/>
          <w:noProof/>
          <w:kern w:val="0"/>
          <w:sz w:val="22"/>
          <w:rPrChange w:id="3076" w:author="Shicheng Guo" w:date="2016-10-02T22:38:00Z">
            <w:rPr>
              <w:i/>
              <w:noProof/>
              <w:kern w:val="0"/>
              <w:sz w:val="20"/>
              <w:szCs w:val="20"/>
            </w:rPr>
          </w:rPrChange>
        </w:rPr>
        <w:t>Genome-wide DNA methylation analysis in dermal fibroblasts from patients with diffuse and limited systemic sclerosis reveals common and subset-specific DNA methylation aberrancies.</w:t>
      </w:r>
      <w:r w:rsidRPr="0009337A">
        <w:rPr>
          <w:rFonts w:ascii="Arial" w:hAnsi="Arial" w:cs="Arial"/>
          <w:noProof/>
          <w:kern w:val="0"/>
          <w:sz w:val="22"/>
          <w:rPrChange w:id="3077" w:author="Shicheng Guo" w:date="2016-10-02T22:38:00Z">
            <w:rPr>
              <w:noProof/>
              <w:kern w:val="0"/>
              <w:sz w:val="20"/>
              <w:szCs w:val="20"/>
            </w:rPr>
          </w:rPrChange>
        </w:rPr>
        <w:t xml:space="preserve"> Ann Rheum Dis, 2015. </w:t>
      </w:r>
      <w:r w:rsidRPr="0009337A">
        <w:rPr>
          <w:rFonts w:ascii="Arial" w:hAnsi="Arial" w:cs="Arial"/>
          <w:b/>
          <w:noProof/>
          <w:kern w:val="0"/>
          <w:sz w:val="22"/>
          <w:rPrChange w:id="3078" w:author="Shicheng Guo" w:date="2016-10-02T22:38:00Z">
            <w:rPr>
              <w:b/>
              <w:noProof/>
              <w:kern w:val="0"/>
              <w:sz w:val="20"/>
              <w:szCs w:val="20"/>
            </w:rPr>
          </w:rPrChange>
        </w:rPr>
        <w:t>74</w:t>
      </w:r>
      <w:r w:rsidRPr="0009337A">
        <w:rPr>
          <w:rFonts w:ascii="Arial" w:hAnsi="Arial" w:cs="Arial"/>
          <w:noProof/>
          <w:kern w:val="0"/>
          <w:sz w:val="22"/>
          <w:rPrChange w:id="3079" w:author="Shicheng Guo" w:date="2016-10-02T22:38:00Z">
            <w:rPr>
              <w:noProof/>
              <w:kern w:val="0"/>
              <w:sz w:val="20"/>
              <w:szCs w:val="20"/>
            </w:rPr>
          </w:rPrChange>
        </w:rPr>
        <w:t>(8): p. 1612-20.</w:t>
      </w:r>
      <w:bookmarkEnd w:id="3073"/>
    </w:p>
    <w:p w:rsidR="007A6C86" w:rsidRPr="0009337A" w:rsidRDefault="007A6C86">
      <w:pPr>
        <w:ind w:left="720" w:hanging="720"/>
        <w:rPr>
          <w:rFonts w:ascii="Arial" w:hAnsi="Arial" w:cs="Arial"/>
          <w:noProof/>
          <w:kern w:val="0"/>
          <w:sz w:val="22"/>
          <w:rPrChange w:id="3080" w:author="Shicheng Guo" w:date="2016-10-02T22:38:00Z">
            <w:rPr>
              <w:noProof/>
              <w:kern w:val="0"/>
              <w:sz w:val="20"/>
              <w:szCs w:val="20"/>
            </w:rPr>
          </w:rPrChange>
        </w:rPr>
        <w:pPrChange w:id="3081" w:author="Shicheng Guo" w:date="2016-10-02T22:40:00Z">
          <w:pPr>
            <w:ind w:left="720" w:hanging="720"/>
            <w:jc w:val="left"/>
          </w:pPr>
        </w:pPrChange>
      </w:pPr>
      <w:bookmarkStart w:id="3082" w:name="_ENREF_19"/>
      <w:r w:rsidRPr="0009337A">
        <w:rPr>
          <w:rFonts w:ascii="Arial" w:hAnsi="Arial" w:cs="Arial"/>
          <w:noProof/>
          <w:kern w:val="0"/>
          <w:sz w:val="22"/>
          <w:rPrChange w:id="3083" w:author="Shicheng Guo" w:date="2016-10-02T22:38:00Z">
            <w:rPr>
              <w:noProof/>
              <w:kern w:val="0"/>
              <w:sz w:val="20"/>
              <w:szCs w:val="20"/>
            </w:rPr>
          </w:rPrChange>
        </w:rPr>
        <w:t>19.</w:t>
      </w:r>
      <w:r w:rsidRPr="0009337A">
        <w:rPr>
          <w:rFonts w:ascii="Arial" w:hAnsi="Arial" w:cs="Arial"/>
          <w:noProof/>
          <w:kern w:val="0"/>
          <w:sz w:val="22"/>
          <w:rPrChange w:id="3084" w:author="Shicheng Guo" w:date="2016-10-02T22:38:00Z">
            <w:rPr>
              <w:noProof/>
              <w:kern w:val="0"/>
              <w:sz w:val="20"/>
              <w:szCs w:val="20"/>
            </w:rPr>
          </w:rPrChange>
        </w:rPr>
        <w:tab/>
        <w:t xml:space="preserve">Matatiele, P., et al., </w:t>
      </w:r>
      <w:r w:rsidRPr="0009337A">
        <w:rPr>
          <w:rFonts w:ascii="Arial" w:hAnsi="Arial" w:cs="Arial"/>
          <w:i/>
          <w:noProof/>
          <w:kern w:val="0"/>
          <w:sz w:val="22"/>
          <w:rPrChange w:id="3085" w:author="Shicheng Guo" w:date="2016-10-02T22:38:00Z">
            <w:rPr>
              <w:i/>
              <w:noProof/>
              <w:kern w:val="0"/>
              <w:sz w:val="20"/>
              <w:szCs w:val="20"/>
            </w:rPr>
          </w:rPrChange>
        </w:rPr>
        <w:t>DNA methylation similarities in genes of black South Africans with systemic lupus erythematosus and systemic sclerosis.</w:t>
      </w:r>
      <w:r w:rsidRPr="0009337A">
        <w:rPr>
          <w:rFonts w:ascii="Arial" w:hAnsi="Arial" w:cs="Arial"/>
          <w:noProof/>
          <w:kern w:val="0"/>
          <w:sz w:val="22"/>
          <w:rPrChange w:id="3086" w:author="Shicheng Guo" w:date="2016-10-02T22:38:00Z">
            <w:rPr>
              <w:noProof/>
              <w:kern w:val="0"/>
              <w:sz w:val="20"/>
              <w:szCs w:val="20"/>
            </w:rPr>
          </w:rPrChange>
        </w:rPr>
        <w:t xml:space="preserve"> J Biomed Sci, 2015. </w:t>
      </w:r>
      <w:r w:rsidRPr="0009337A">
        <w:rPr>
          <w:rFonts w:ascii="Arial" w:hAnsi="Arial" w:cs="Arial"/>
          <w:b/>
          <w:noProof/>
          <w:kern w:val="0"/>
          <w:sz w:val="22"/>
          <w:rPrChange w:id="3087" w:author="Shicheng Guo" w:date="2016-10-02T22:38:00Z">
            <w:rPr>
              <w:b/>
              <w:noProof/>
              <w:kern w:val="0"/>
              <w:sz w:val="20"/>
              <w:szCs w:val="20"/>
            </w:rPr>
          </w:rPrChange>
        </w:rPr>
        <w:t>22</w:t>
      </w:r>
      <w:r w:rsidRPr="0009337A">
        <w:rPr>
          <w:rFonts w:ascii="Arial" w:hAnsi="Arial" w:cs="Arial"/>
          <w:noProof/>
          <w:kern w:val="0"/>
          <w:sz w:val="22"/>
          <w:rPrChange w:id="3088" w:author="Shicheng Guo" w:date="2016-10-02T22:38:00Z">
            <w:rPr>
              <w:noProof/>
              <w:kern w:val="0"/>
              <w:sz w:val="20"/>
              <w:szCs w:val="20"/>
            </w:rPr>
          </w:rPrChange>
        </w:rPr>
        <w:t>: p. 34.</w:t>
      </w:r>
      <w:bookmarkEnd w:id="3082"/>
    </w:p>
    <w:p w:rsidR="007A6C86" w:rsidRPr="0009337A" w:rsidRDefault="007A6C86">
      <w:pPr>
        <w:ind w:left="720" w:hanging="720"/>
        <w:rPr>
          <w:rFonts w:ascii="Arial" w:hAnsi="Arial" w:cs="Arial"/>
          <w:noProof/>
          <w:kern w:val="0"/>
          <w:sz w:val="22"/>
          <w:rPrChange w:id="3089" w:author="Shicheng Guo" w:date="2016-10-02T22:38:00Z">
            <w:rPr>
              <w:noProof/>
              <w:kern w:val="0"/>
              <w:sz w:val="20"/>
              <w:szCs w:val="20"/>
            </w:rPr>
          </w:rPrChange>
        </w:rPr>
        <w:pPrChange w:id="3090" w:author="Shicheng Guo" w:date="2016-10-02T22:40:00Z">
          <w:pPr>
            <w:ind w:left="720" w:hanging="720"/>
            <w:jc w:val="left"/>
          </w:pPr>
        </w:pPrChange>
      </w:pPr>
      <w:bookmarkStart w:id="3091" w:name="_ENREF_20"/>
      <w:r w:rsidRPr="0009337A">
        <w:rPr>
          <w:rFonts w:ascii="Arial" w:hAnsi="Arial" w:cs="Arial"/>
          <w:noProof/>
          <w:kern w:val="0"/>
          <w:sz w:val="22"/>
          <w:rPrChange w:id="3092" w:author="Shicheng Guo" w:date="2016-10-02T22:38:00Z">
            <w:rPr>
              <w:noProof/>
              <w:kern w:val="0"/>
              <w:sz w:val="20"/>
              <w:szCs w:val="20"/>
            </w:rPr>
          </w:rPrChange>
        </w:rPr>
        <w:t>20.</w:t>
      </w:r>
      <w:r w:rsidRPr="0009337A">
        <w:rPr>
          <w:rFonts w:ascii="Arial" w:hAnsi="Arial" w:cs="Arial"/>
          <w:noProof/>
          <w:kern w:val="0"/>
          <w:sz w:val="22"/>
          <w:rPrChange w:id="3093" w:author="Shicheng Guo" w:date="2016-10-02T22:38:00Z">
            <w:rPr>
              <w:noProof/>
              <w:kern w:val="0"/>
              <w:sz w:val="20"/>
              <w:szCs w:val="20"/>
            </w:rPr>
          </w:rPrChange>
        </w:rPr>
        <w:tab/>
        <w:t xml:space="preserve">Broen, J.C., T.R. Radstake, and M. Rossato, </w:t>
      </w:r>
      <w:r w:rsidRPr="0009337A">
        <w:rPr>
          <w:rFonts w:ascii="Arial" w:hAnsi="Arial" w:cs="Arial"/>
          <w:i/>
          <w:noProof/>
          <w:kern w:val="0"/>
          <w:sz w:val="22"/>
          <w:rPrChange w:id="3094" w:author="Shicheng Guo" w:date="2016-10-02T22:38:00Z">
            <w:rPr>
              <w:i/>
              <w:noProof/>
              <w:kern w:val="0"/>
              <w:sz w:val="20"/>
              <w:szCs w:val="20"/>
            </w:rPr>
          </w:rPrChange>
        </w:rPr>
        <w:t>The role of genetics and epigenetics in the pathogenesis of systemic sclerosis.</w:t>
      </w:r>
      <w:r w:rsidRPr="0009337A">
        <w:rPr>
          <w:rFonts w:ascii="Arial" w:hAnsi="Arial" w:cs="Arial"/>
          <w:noProof/>
          <w:kern w:val="0"/>
          <w:sz w:val="22"/>
          <w:rPrChange w:id="3095" w:author="Shicheng Guo" w:date="2016-10-02T22:38:00Z">
            <w:rPr>
              <w:noProof/>
              <w:kern w:val="0"/>
              <w:sz w:val="20"/>
              <w:szCs w:val="20"/>
            </w:rPr>
          </w:rPrChange>
        </w:rPr>
        <w:t xml:space="preserve"> Nat Rev Rheumatol, 2014. </w:t>
      </w:r>
      <w:r w:rsidRPr="0009337A">
        <w:rPr>
          <w:rFonts w:ascii="Arial" w:hAnsi="Arial" w:cs="Arial"/>
          <w:b/>
          <w:noProof/>
          <w:kern w:val="0"/>
          <w:sz w:val="22"/>
          <w:rPrChange w:id="3096" w:author="Shicheng Guo" w:date="2016-10-02T22:38:00Z">
            <w:rPr>
              <w:b/>
              <w:noProof/>
              <w:kern w:val="0"/>
              <w:sz w:val="20"/>
              <w:szCs w:val="20"/>
            </w:rPr>
          </w:rPrChange>
        </w:rPr>
        <w:t>10</w:t>
      </w:r>
      <w:r w:rsidRPr="0009337A">
        <w:rPr>
          <w:rFonts w:ascii="Arial" w:hAnsi="Arial" w:cs="Arial"/>
          <w:noProof/>
          <w:kern w:val="0"/>
          <w:sz w:val="22"/>
          <w:rPrChange w:id="3097" w:author="Shicheng Guo" w:date="2016-10-02T22:38:00Z">
            <w:rPr>
              <w:noProof/>
              <w:kern w:val="0"/>
              <w:sz w:val="20"/>
              <w:szCs w:val="20"/>
            </w:rPr>
          </w:rPrChange>
        </w:rPr>
        <w:t>(11): p. 671-81.</w:t>
      </w:r>
      <w:bookmarkEnd w:id="3091"/>
    </w:p>
    <w:p w:rsidR="007A6C86" w:rsidRPr="0009337A" w:rsidRDefault="007A6C86">
      <w:pPr>
        <w:ind w:left="720" w:hanging="720"/>
        <w:rPr>
          <w:rFonts w:ascii="Arial" w:hAnsi="Arial" w:cs="Arial"/>
          <w:noProof/>
          <w:kern w:val="0"/>
          <w:sz w:val="22"/>
          <w:rPrChange w:id="3098" w:author="Shicheng Guo" w:date="2016-10-02T22:38:00Z">
            <w:rPr>
              <w:noProof/>
              <w:kern w:val="0"/>
              <w:sz w:val="20"/>
              <w:szCs w:val="20"/>
            </w:rPr>
          </w:rPrChange>
        </w:rPr>
        <w:pPrChange w:id="3099" w:author="Shicheng Guo" w:date="2016-10-02T22:40:00Z">
          <w:pPr>
            <w:ind w:left="720" w:hanging="720"/>
            <w:jc w:val="left"/>
          </w:pPr>
        </w:pPrChange>
      </w:pPr>
      <w:bookmarkStart w:id="3100" w:name="_ENREF_21"/>
      <w:r w:rsidRPr="0009337A">
        <w:rPr>
          <w:rFonts w:ascii="Arial" w:hAnsi="Arial" w:cs="Arial"/>
          <w:noProof/>
          <w:kern w:val="0"/>
          <w:sz w:val="22"/>
          <w:rPrChange w:id="3101" w:author="Shicheng Guo" w:date="2016-10-02T22:38:00Z">
            <w:rPr>
              <w:noProof/>
              <w:kern w:val="0"/>
              <w:sz w:val="20"/>
              <w:szCs w:val="20"/>
            </w:rPr>
          </w:rPrChange>
        </w:rPr>
        <w:t>21.</w:t>
      </w:r>
      <w:r w:rsidRPr="0009337A">
        <w:rPr>
          <w:rFonts w:ascii="Arial" w:hAnsi="Arial" w:cs="Arial"/>
          <w:noProof/>
          <w:kern w:val="0"/>
          <w:sz w:val="22"/>
          <w:rPrChange w:id="3102" w:author="Shicheng Guo" w:date="2016-10-02T22:38:00Z">
            <w:rPr>
              <w:noProof/>
              <w:kern w:val="0"/>
              <w:sz w:val="20"/>
              <w:szCs w:val="20"/>
            </w:rPr>
          </w:rPrChange>
        </w:rPr>
        <w:tab/>
        <w:t xml:space="preserve">Ciechomska, M., J.M. van Laar, and S. O'Reilly, </w:t>
      </w:r>
      <w:r w:rsidRPr="0009337A">
        <w:rPr>
          <w:rFonts w:ascii="Arial" w:hAnsi="Arial" w:cs="Arial"/>
          <w:i/>
          <w:noProof/>
          <w:kern w:val="0"/>
          <w:sz w:val="22"/>
          <w:rPrChange w:id="3103" w:author="Shicheng Guo" w:date="2016-10-02T22:38:00Z">
            <w:rPr>
              <w:i/>
              <w:noProof/>
              <w:kern w:val="0"/>
              <w:sz w:val="20"/>
              <w:szCs w:val="20"/>
            </w:rPr>
          </w:rPrChange>
        </w:rPr>
        <w:t>Emerging role of epigenetics in systemic sclerosis pathogenesis.</w:t>
      </w:r>
      <w:r w:rsidRPr="0009337A">
        <w:rPr>
          <w:rFonts w:ascii="Arial" w:hAnsi="Arial" w:cs="Arial"/>
          <w:noProof/>
          <w:kern w:val="0"/>
          <w:sz w:val="22"/>
          <w:rPrChange w:id="3104" w:author="Shicheng Guo" w:date="2016-10-02T22:38:00Z">
            <w:rPr>
              <w:noProof/>
              <w:kern w:val="0"/>
              <w:sz w:val="20"/>
              <w:szCs w:val="20"/>
            </w:rPr>
          </w:rPrChange>
        </w:rPr>
        <w:t xml:space="preserve"> Genes Immun, 2014. </w:t>
      </w:r>
      <w:r w:rsidRPr="0009337A">
        <w:rPr>
          <w:rFonts w:ascii="Arial" w:hAnsi="Arial" w:cs="Arial"/>
          <w:b/>
          <w:noProof/>
          <w:kern w:val="0"/>
          <w:sz w:val="22"/>
          <w:rPrChange w:id="3105" w:author="Shicheng Guo" w:date="2016-10-02T22:38:00Z">
            <w:rPr>
              <w:b/>
              <w:noProof/>
              <w:kern w:val="0"/>
              <w:sz w:val="20"/>
              <w:szCs w:val="20"/>
            </w:rPr>
          </w:rPrChange>
        </w:rPr>
        <w:t>15</w:t>
      </w:r>
      <w:r w:rsidRPr="0009337A">
        <w:rPr>
          <w:rFonts w:ascii="Arial" w:hAnsi="Arial" w:cs="Arial"/>
          <w:noProof/>
          <w:kern w:val="0"/>
          <w:sz w:val="22"/>
          <w:rPrChange w:id="3106" w:author="Shicheng Guo" w:date="2016-10-02T22:38:00Z">
            <w:rPr>
              <w:noProof/>
              <w:kern w:val="0"/>
              <w:sz w:val="20"/>
              <w:szCs w:val="20"/>
            </w:rPr>
          </w:rPrChange>
        </w:rPr>
        <w:t>(7): p. 433-9.</w:t>
      </w:r>
      <w:bookmarkEnd w:id="3100"/>
    </w:p>
    <w:p w:rsidR="007A6C86" w:rsidRPr="0009337A" w:rsidRDefault="007A6C86">
      <w:pPr>
        <w:ind w:left="720" w:hanging="720"/>
        <w:rPr>
          <w:rFonts w:ascii="Arial" w:hAnsi="Arial" w:cs="Arial"/>
          <w:noProof/>
          <w:kern w:val="0"/>
          <w:sz w:val="22"/>
          <w:rPrChange w:id="3107" w:author="Shicheng Guo" w:date="2016-10-02T22:38:00Z">
            <w:rPr>
              <w:noProof/>
              <w:kern w:val="0"/>
              <w:sz w:val="20"/>
              <w:szCs w:val="20"/>
            </w:rPr>
          </w:rPrChange>
        </w:rPr>
        <w:pPrChange w:id="3108" w:author="Shicheng Guo" w:date="2016-10-02T22:40:00Z">
          <w:pPr>
            <w:ind w:left="720" w:hanging="720"/>
            <w:jc w:val="left"/>
          </w:pPr>
        </w:pPrChange>
      </w:pPr>
      <w:bookmarkStart w:id="3109" w:name="_ENREF_22"/>
      <w:r w:rsidRPr="0009337A">
        <w:rPr>
          <w:rFonts w:ascii="Arial" w:hAnsi="Arial" w:cs="Arial"/>
          <w:noProof/>
          <w:kern w:val="0"/>
          <w:sz w:val="22"/>
          <w:rPrChange w:id="3110" w:author="Shicheng Guo" w:date="2016-10-02T22:38:00Z">
            <w:rPr>
              <w:noProof/>
              <w:kern w:val="0"/>
              <w:sz w:val="20"/>
              <w:szCs w:val="20"/>
            </w:rPr>
          </w:rPrChange>
        </w:rPr>
        <w:t>22.</w:t>
      </w:r>
      <w:r w:rsidRPr="0009337A">
        <w:rPr>
          <w:rFonts w:ascii="Arial" w:hAnsi="Arial" w:cs="Arial"/>
          <w:noProof/>
          <w:kern w:val="0"/>
          <w:sz w:val="22"/>
          <w:rPrChange w:id="3111" w:author="Shicheng Guo" w:date="2016-10-02T22:38:00Z">
            <w:rPr>
              <w:noProof/>
              <w:kern w:val="0"/>
              <w:sz w:val="20"/>
              <w:szCs w:val="20"/>
            </w:rPr>
          </w:rPrChange>
        </w:rPr>
        <w:tab/>
        <w:t xml:space="preserve">Altorok, N., et al., </w:t>
      </w:r>
      <w:r w:rsidRPr="0009337A">
        <w:rPr>
          <w:rFonts w:ascii="Arial" w:hAnsi="Arial" w:cs="Arial"/>
          <w:i/>
          <w:noProof/>
          <w:kern w:val="0"/>
          <w:sz w:val="22"/>
          <w:rPrChange w:id="3112" w:author="Shicheng Guo" w:date="2016-10-02T22:38:00Z">
            <w:rPr>
              <w:i/>
              <w:noProof/>
              <w:kern w:val="0"/>
              <w:sz w:val="20"/>
              <w:szCs w:val="20"/>
            </w:rPr>
          </w:rPrChange>
        </w:rPr>
        <w:t>Epigenetics, the holy grail in the pathogenesis of systemic sclerosis.</w:t>
      </w:r>
      <w:r w:rsidRPr="0009337A">
        <w:rPr>
          <w:rFonts w:ascii="Arial" w:hAnsi="Arial" w:cs="Arial"/>
          <w:noProof/>
          <w:kern w:val="0"/>
          <w:sz w:val="22"/>
          <w:rPrChange w:id="3113" w:author="Shicheng Guo" w:date="2016-10-02T22:38:00Z">
            <w:rPr>
              <w:noProof/>
              <w:kern w:val="0"/>
              <w:sz w:val="20"/>
              <w:szCs w:val="20"/>
            </w:rPr>
          </w:rPrChange>
        </w:rPr>
        <w:t xml:space="preserve"> Rheumatology (Oxford), 2014.</w:t>
      </w:r>
      <w:bookmarkEnd w:id="3109"/>
    </w:p>
    <w:p w:rsidR="007A6C86" w:rsidRPr="0009337A" w:rsidRDefault="007A6C86">
      <w:pPr>
        <w:ind w:left="720" w:hanging="720"/>
        <w:rPr>
          <w:rFonts w:ascii="Arial" w:hAnsi="Arial" w:cs="Arial"/>
          <w:noProof/>
          <w:kern w:val="0"/>
          <w:sz w:val="22"/>
          <w:rPrChange w:id="3114" w:author="Shicheng Guo" w:date="2016-10-02T22:38:00Z">
            <w:rPr>
              <w:noProof/>
              <w:kern w:val="0"/>
              <w:sz w:val="20"/>
              <w:szCs w:val="20"/>
            </w:rPr>
          </w:rPrChange>
        </w:rPr>
        <w:pPrChange w:id="3115" w:author="Shicheng Guo" w:date="2016-10-02T22:40:00Z">
          <w:pPr>
            <w:ind w:left="720" w:hanging="720"/>
            <w:jc w:val="left"/>
          </w:pPr>
        </w:pPrChange>
      </w:pPr>
      <w:bookmarkStart w:id="3116" w:name="_ENREF_23"/>
      <w:r w:rsidRPr="0009337A">
        <w:rPr>
          <w:rFonts w:ascii="Arial" w:hAnsi="Arial" w:cs="Arial"/>
          <w:noProof/>
          <w:kern w:val="0"/>
          <w:sz w:val="22"/>
          <w:rPrChange w:id="3117" w:author="Shicheng Guo" w:date="2016-10-02T22:38:00Z">
            <w:rPr>
              <w:noProof/>
              <w:kern w:val="0"/>
              <w:sz w:val="20"/>
              <w:szCs w:val="20"/>
            </w:rPr>
          </w:rPrChange>
        </w:rPr>
        <w:t>23.</w:t>
      </w:r>
      <w:r w:rsidRPr="0009337A">
        <w:rPr>
          <w:rFonts w:ascii="Arial" w:hAnsi="Arial" w:cs="Arial"/>
          <w:noProof/>
          <w:kern w:val="0"/>
          <w:sz w:val="22"/>
          <w:rPrChange w:id="3118" w:author="Shicheng Guo" w:date="2016-10-02T22:38:00Z">
            <w:rPr>
              <w:noProof/>
              <w:kern w:val="0"/>
              <w:sz w:val="20"/>
              <w:szCs w:val="20"/>
            </w:rPr>
          </w:rPrChange>
        </w:rPr>
        <w:tab/>
        <w:t xml:space="preserve">Roumm, A.D., et al., </w:t>
      </w:r>
      <w:r w:rsidRPr="0009337A">
        <w:rPr>
          <w:rFonts w:ascii="Arial" w:hAnsi="Arial" w:cs="Arial"/>
          <w:i/>
          <w:noProof/>
          <w:kern w:val="0"/>
          <w:sz w:val="22"/>
          <w:rPrChange w:id="3119" w:author="Shicheng Guo" w:date="2016-10-02T22:38:00Z">
            <w:rPr>
              <w:i/>
              <w:noProof/>
              <w:kern w:val="0"/>
              <w:sz w:val="20"/>
              <w:szCs w:val="20"/>
            </w:rPr>
          </w:rPrChange>
        </w:rPr>
        <w:t>Lymphocytes in the skin of patients with progressive systemic sclerosis. Quantification, subtyping, and clinical correlations.</w:t>
      </w:r>
      <w:r w:rsidRPr="0009337A">
        <w:rPr>
          <w:rFonts w:ascii="Arial" w:hAnsi="Arial" w:cs="Arial"/>
          <w:noProof/>
          <w:kern w:val="0"/>
          <w:sz w:val="22"/>
          <w:rPrChange w:id="3120" w:author="Shicheng Guo" w:date="2016-10-02T22:38:00Z">
            <w:rPr>
              <w:noProof/>
              <w:kern w:val="0"/>
              <w:sz w:val="20"/>
              <w:szCs w:val="20"/>
            </w:rPr>
          </w:rPrChange>
        </w:rPr>
        <w:t xml:space="preserve"> Arthritis Rheum, 1984. </w:t>
      </w:r>
      <w:r w:rsidRPr="0009337A">
        <w:rPr>
          <w:rFonts w:ascii="Arial" w:hAnsi="Arial" w:cs="Arial"/>
          <w:b/>
          <w:noProof/>
          <w:kern w:val="0"/>
          <w:sz w:val="22"/>
          <w:rPrChange w:id="3121" w:author="Shicheng Guo" w:date="2016-10-02T22:38:00Z">
            <w:rPr>
              <w:b/>
              <w:noProof/>
              <w:kern w:val="0"/>
              <w:sz w:val="20"/>
              <w:szCs w:val="20"/>
            </w:rPr>
          </w:rPrChange>
        </w:rPr>
        <w:t>27</w:t>
      </w:r>
      <w:r w:rsidRPr="0009337A">
        <w:rPr>
          <w:rFonts w:ascii="Arial" w:hAnsi="Arial" w:cs="Arial"/>
          <w:noProof/>
          <w:kern w:val="0"/>
          <w:sz w:val="22"/>
          <w:rPrChange w:id="3122" w:author="Shicheng Guo" w:date="2016-10-02T22:38:00Z">
            <w:rPr>
              <w:noProof/>
              <w:kern w:val="0"/>
              <w:sz w:val="20"/>
              <w:szCs w:val="20"/>
            </w:rPr>
          </w:rPrChange>
        </w:rPr>
        <w:t>(6): p. 645-53.</w:t>
      </w:r>
      <w:bookmarkEnd w:id="3116"/>
    </w:p>
    <w:p w:rsidR="007A6C86" w:rsidRPr="0009337A" w:rsidRDefault="007A6C86">
      <w:pPr>
        <w:ind w:left="720" w:hanging="720"/>
        <w:rPr>
          <w:rFonts w:ascii="Arial" w:hAnsi="Arial" w:cs="Arial"/>
          <w:noProof/>
          <w:kern w:val="0"/>
          <w:sz w:val="22"/>
          <w:rPrChange w:id="3123" w:author="Shicheng Guo" w:date="2016-10-02T22:38:00Z">
            <w:rPr>
              <w:noProof/>
              <w:kern w:val="0"/>
              <w:sz w:val="20"/>
              <w:szCs w:val="20"/>
            </w:rPr>
          </w:rPrChange>
        </w:rPr>
        <w:pPrChange w:id="3124" w:author="Shicheng Guo" w:date="2016-10-02T22:40:00Z">
          <w:pPr>
            <w:ind w:left="720" w:hanging="720"/>
            <w:jc w:val="left"/>
          </w:pPr>
        </w:pPrChange>
      </w:pPr>
      <w:bookmarkStart w:id="3125" w:name="_ENREF_24"/>
      <w:r w:rsidRPr="0009337A">
        <w:rPr>
          <w:rFonts w:ascii="Arial" w:hAnsi="Arial" w:cs="Arial"/>
          <w:noProof/>
          <w:kern w:val="0"/>
          <w:sz w:val="22"/>
          <w:rPrChange w:id="3126" w:author="Shicheng Guo" w:date="2016-10-02T22:38:00Z">
            <w:rPr>
              <w:noProof/>
              <w:kern w:val="0"/>
              <w:sz w:val="20"/>
              <w:szCs w:val="20"/>
            </w:rPr>
          </w:rPrChange>
        </w:rPr>
        <w:t>24.</w:t>
      </w:r>
      <w:r w:rsidRPr="0009337A">
        <w:rPr>
          <w:rFonts w:ascii="Arial" w:hAnsi="Arial" w:cs="Arial"/>
          <w:noProof/>
          <w:kern w:val="0"/>
          <w:sz w:val="22"/>
          <w:rPrChange w:id="3127" w:author="Shicheng Guo" w:date="2016-10-02T22:38:00Z">
            <w:rPr>
              <w:noProof/>
              <w:kern w:val="0"/>
              <w:sz w:val="20"/>
              <w:szCs w:val="20"/>
            </w:rPr>
          </w:rPrChange>
        </w:rPr>
        <w:tab/>
        <w:t xml:space="preserve">Kahari, V.M., et al., </w:t>
      </w:r>
      <w:r w:rsidRPr="0009337A">
        <w:rPr>
          <w:rFonts w:ascii="Arial" w:hAnsi="Arial" w:cs="Arial"/>
          <w:i/>
          <w:noProof/>
          <w:kern w:val="0"/>
          <w:sz w:val="22"/>
          <w:rPrChange w:id="3128" w:author="Shicheng Guo" w:date="2016-10-02T22:38:00Z">
            <w:rPr>
              <w:i/>
              <w:noProof/>
              <w:kern w:val="0"/>
              <w:sz w:val="20"/>
              <w:szCs w:val="20"/>
            </w:rPr>
          </w:rPrChange>
        </w:rPr>
        <w:t>Identification of fibroblasts responsible for increased collagen production in localized scleroderma by in situ hybridization.</w:t>
      </w:r>
      <w:r w:rsidRPr="0009337A">
        <w:rPr>
          <w:rFonts w:ascii="Arial" w:hAnsi="Arial" w:cs="Arial"/>
          <w:noProof/>
          <w:kern w:val="0"/>
          <w:sz w:val="22"/>
          <w:rPrChange w:id="3129" w:author="Shicheng Guo" w:date="2016-10-02T22:38:00Z">
            <w:rPr>
              <w:noProof/>
              <w:kern w:val="0"/>
              <w:sz w:val="20"/>
              <w:szCs w:val="20"/>
            </w:rPr>
          </w:rPrChange>
        </w:rPr>
        <w:t xml:space="preserve"> J Invest Dermatol, 1988. </w:t>
      </w:r>
      <w:r w:rsidRPr="0009337A">
        <w:rPr>
          <w:rFonts w:ascii="Arial" w:hAnsi="Arial" w:cs="Arial"/>
          <w:b/>
          <w:noProof/>
          <w:kern w:val="0"/>
          <w:sz w:val="22"/>
          <w:rPrChange w:id="3130" w:author="Shicheng Guo" w:date="2016-10-02T22:38:00Z">
            <w:rPr>
              <w:b/>
              <w:noProof/>
              <w:kern w:val="0"/>
              <w:sz w:val="20"/>
              <w:szCs w:val="20"/>
            </w:rPr>
          </w:rPrChange>
        </w:rPr>
        <w:t>90</w:t>
      </w:r>
      <w:r w:rsidRPr="0009337A">
        <w:rPr>
          <w:rFonts w:ascii="Arial" w:hAnsi="Arial" w:cs="Arial"/>
          <w:noProof/>
          <w:kern w:val="0"/>
          <w:sz w:val="22"/>
          <w:rPrChange w:id="3131" w:author="Shicheng Guo" w:date="2016-10-02T22:38:00Z">
            <w:rPr>
              <w:noProof/>
              <w:kern w:val="0"/>
              <w:sz w:val="20"/>
              <w:szCs w:val="20"/>
            </w:rPr>
          </w:rPrChange>
        </w:rPr>
        <w:t>(5): p. 664-70.</w:t>
      </w:r>
      <w:bookmarkEnd w:id="3125"/>
    </w:p>
    <w:p w:rsidR="007A6C86" w:rsidRPr="0009337A" w:rsidRDefault="007A6C86">
      <w:pPr>
        <w:ind w:left="720" w:hanging="720"/>
        <w:rPr>
          <w:rFonts w:ascii="Arial" w:hAnsi="Arial" w:cs="Arial"/>
          <w:noProof/>
          <w:kern w:val="0"/>
          <w:sz w:val="22"/>
          <w:rPrChange w:id="3132" w:author="Shicheng Guo" w:date="2016-10-02T22:38:00Z">
            <w:rPr>
              <w:noProof/>
              <w:kern w:val="0"/>
              <w:sz w:val="20"/>
              <w:szCs w:val="20"/>
            </w:rPr>
          </w:rPrChange>
        </w:rPr>
        <w:pPrChange w:id="3133" w:author="Shicheng Guo" w:date="2016-10-02T22:40:00Z">
          <w:pPr>
            <w:ind w:left="720" w:hanging="720"/>
            <w:jc w:val="left"/>
          </w:pPr>
        </w:pPrChange>
      </w:pPr>
      <w:bookmarkStart w:id="3134" w:name="_ENREF_25"/>
      <w:r w:rsidRPr="0009337A">
        <w:rPr>
          <w:rFonts w:ascii="Arial" w:hAnsi="Arial" w:cs="Arial"/>
          <w:noProof/>
          <w:kern w:val="0"/>
          <w:sz w:val="22"/>
          <w:rPrChange w:id="3135" w:author="Shicheng Guo" w:date="2016-10-02T22:38:00Z">
            <w:rPr>
              <w:noProof/>
              <w:kern w:val="0"/>
              <w:sz w:val="20"/>
              <w:szCs w:val="20"/>
            </w:rPr>
          </w:rPrChange>
        </w:rPr>
        <w:t>25.</w:t>
      </w:r>
      <w:r w:rsidRPr="0009337A">
        <w:rPr>
          <w:rFonts w:ascii="Arial" w:hAnsi="Arial" w:cs="Arial"/>
          <w:noProof/>
          <w:kern w:val="0"/>
          <w:sz w:val="22"/>
          <w:rPrChange w:id="3136" w:author="Shicheng Guo" w:date="2016-10-02T22:38:00Z">
            <w:rPr>
              <w:noProof/>
              <w:kern w:val="0"/>
              <w:sz w:val="20"/>
              <w:szCs w:val="20"/>
            </w:rPr>
          </w:rPrChange>
        </w:rPr>
        <w:tab/>
        <w:t xml:space="preserve">Sakkas, L.I. and C.D. Platsoucas, </w:t>
      </w:r>
      <w:r w:rsidRPr="0009337A">
        <w:rPr>
          <w:rFonts w:ascii="Arial" w:hAnsi="Arial" w:cs="Arial"/>
          <w:i/>
          <w:noProof/>
          <w:kern w:val="0"/>
          <w:sz w:val="22"/>
          <w:rPrChange w:id="3137" w:author="Shicheng Guo" w:date="2016-10-02T22:38:00Z">
            <w:rPr>
              <w:i/>
              <w:noProof/>
              <w:kern w:val="0"/>
              <w:sz w:val="20"/>
              <w:szCs w:val="20"/>
            </w:rPr>
          </w:rPrChange>
        </w:rPr>
        <w:t>Is systemic sclerosis an antigen-driven T cell disease?</w:t>
      </w:r>
      <w:r w:rsidRPr="0009337A">
        <w:rPr>
          <w:rFonts w:ascii="Arial" w:hAnsi="Arial" w:cs="Arial"/>
          <w:noProof/>
          <w:kern w:val="0"/>
          <w:sz w:val="22"/>
          <w:rPrChange w:id="3138" w:author="Shicheng Guo" w:date="2016-10-02T22:38:00Z">
            <w:rPr>
              <w:noProof/>
              <w:kern w:val="0"/>
              <w:sz w:val="20"/>
              <w:szCs w:val="20"/>
            </w:rPr>
          </w:rPrChange>
        </w:rPr>
        <w:t xml:space="preserve"> Arthritis Rheum, 2004. </w:t>
      </w:r>
      <w:r w:rsidRPr="0009337A">
        <w:rPr>
          <w:rFonts w:ascii="Arial" w:hAnsi="Arial" w:cs="Arial"/>
          <w:b/>
          <w:noProof/>
          <w:kern w:val="0"/>
          <w:sz w:val="22"/>
          <w:rPrChange w:id="3139" w:author="Shicheng Guo" w:date="2016-10-02T22:38:00Z">
            <w:rPr>
              <w:b/>
              <w:noProof/>
              <w:kern w:val="0"/>
              <w:sz w:val="20"/>
              <w:szCs w:val="20"/>
            </w:rPr>
          </w:rPrChange>
        </w:rPr>
        <w:t>50</w:t>
      </w:r>
      <w:r w:rsidRPr="0009337A">
        <w:rPr>
          <w:rFonts w:ascii="Arial" w:hAnsi="Arial" w:cs="Arial"/>
          <w:noProof/>
          <w:kern w:val="0"/>
          <w:sz w:val="22"/>
          <w:rPrChange w:id="3140" w:author="Shicheng Guo" w:date="2016-10-02T22:38:00Z">
            <w:rPr>
              <w:noProof/>
              <w:kern w:val="0"/>
              <w:sz w:val="20"/>
              <w:szCs w:val="20"/>
            </w:rPr>
          </w:rPrChange>
        </w:rPr>
        <w:t>(6): p. 1721-33.</w:t>
      </w:r>
      <w:bookmarkEnd w:id="3134"/>
    </w:p>
    <w:p w:rsidR="007A6C86" w:rsidRPr="0009337A" w:rsidRDefault="007A6C86">
      <w:pPr>
        <w:ind w:left="720" w:hanging="720"/>
        <w:rPr>
          <w:rFonts w:ascii="Arial" w:hAnsi="Arial" w:cs="Arial"/>
          <w:noProof/>
          <w:kern w:val="0"/>
          <w:sz w:val="22"/>
          <w:rPrChange w:id="3141" w:author="Shicheng Guo" w:date="2016-10-02T22:38:00Z">
            <w:rPr>
              <w:noProof/>
              <w:kern w:val="0"/>
              <w:sz w:val="20"/>
              <w:szCs w:val="20"/>
            </w:rPr>
          </w:rPrChange>
        </w:rPr>
        <w:pPrChange w:id="3142" w:author="Shicheng Guo" w:date="2016-10-02T22:40:00Z">
          <w:pPr>
            <w:ind w:left="720" w:hanging="720"/>
            <w:jc w:val="left"/>
          </w:pPr>
        </w:pPrChange>
      </w:pPr>
      <w:bookmarkStart w:id="3143" w:name="_ENREF_26"/>
      <w:r w:rsidRPr="0009337A">
        <w:rPr>
          <w:rFonts w:ascii="Arial" w:hAnsi="Arial" w:cs="Arial"/>
          <w:noProof/>
          <w:kern w:val="0"/>
          <w:sz w:val="22"/>
          <w:rPrChange w:id="3144" w:author="Shicheng Guo" w:date="2016-10-02T22:38:00Z">
            <w:rPr>
              <w:noProof/>
              <w:kern w:val="0"/>
              <w:sz w:val="20"/>
              <w:szCs w:val="20"/>
            </w:rPr>
          </w:rPrChange>
        </w:rPr>
        <w:t>26.</w:t>
      </w:r>
      <w:r w:rsidRPr="0009337A">
        <w:rPr>
          <w:rFonts w:ascii="Arial" w:hAnsi="Arial" w:cs="Arial"/>
          <w:noProof/>
          <w:kern w:val="0"/>
          <w:sz w:val="22"/>
          <w:rPrChange w:id="3145" w:author="Shicheng Guo" w:date="2016-10-02T22:38:00Z">
            <w:rPr>
              <w:noProof/>
              <w:kern w:val="0"/>
              <w:sz w:val="20"/>
              <w:szCs w:val="20"/>
            </w:rPr>
          </w:rPrChange>
        </w:rPr>
        <w:tab/>
        <w:t xml:space="preserve">Fuschiotti, P., T.A. Medsger, Jr., and P.A. Morel, </w:t>
      </w:r>
      <w:r w:rsidRPr="0009337A">
        <w:rPr>
          <w:rFonts w:ascii="Arial" w:hAnsi="Arial" w:cs="Arial"/>
          <w:i/>
          <w:noProof/>
          <w:kern w:val="0"/>
          <w:sz w:val="22"/>
          <w:rPrChange w:id="3146" w:author="Shicheng Guo" w:date="2016-10-02T22:38:00Z">
            <w:rPr>
              <w:i/>
              <w:noProof/>
              <w:kern w:val="0"/>
              <w:sz w:val="20"/>
              <w:szCs w:val="20"/>
            </w:rPr>
          </w:rPrChange>
        </w:rPr>
        <w:t>Effector CD8+ T cells in systemic sclerosis patients produce abnormally high levels of interleukin-13 associated with increased skin fibrosis.</w:t>
      </w:r>
      <w:r w:rsidRPr="0009337A">
        <w:rPr>
          <w:rFonts w:ascii="Arial" w:hAnsi="Arial" w:cs="Arial"/>
          <w:noProof/>
          <w:kern w:val="0"/>
          <w:sz w:val="22"/>
          <w:rPrChange w:id="3147" w:author="Shicheng Guo" w:date="2016-10-02T22:38:00Z">
            <w:rPr>
              <w:noProof/>
              <w:kern w:val="0"/>
              <w:sz w:val="20"/>
              <w:szCs w:val="20"/>
            </w:rPr>
          </w:rPrChange>
        </w:rPr>
        <w:t xml:space="preserve"> Arthritis Rheum, 2009. </w:t>
      </w:r>
      <w:r w:rsidRPr="0009337A">
        <w:rPr>
          <w:rFonts w:ascii="Arial" w:hAnsi="Arial" w:cs="Arial"/>
          <w:b/>
          <w:noProof/>
          <w:kern w:val="0"/>
          <w:sz w:val="22"/>
          <w:rPrChange w:id="3148" w:author="Shicheng Guo" w:date="2016-10-02T22:38:00Z">
            <w:rPr>
              <w:b/>
              <w:noProof/>
              <w:kern w:val="0"/>
              <w:sz w:val="20"/>
              <w:szCs w:val="20"/>
            </w:rPr>
          </w:rPrChange>
        </w:rPr>
        <w:t>60</w:t>
      </w:r>
      <w:r w:rsidRPr="0009337A">
        <w:rPr>
          <w:rFonts w:ascii="Arial" w:hAnsi="Arial" w:cs="Arial"/>
          <w:noProof/>
          <w:kern w:val="0"/>
          <w:sz w:val="22"/>
          <w:rPrChange w:id="3149" w:author="Shicheng Guo" w:date="2016-10-02T22:38:00Z">
            <w:rPr>
              <w:noProof/>
              <w:kern w:val="0"/>
              <w:sz w:val="20"/>
              <w:szCs w:val="20"/>
            </w:rPr>
          </w:rPrChange>
        </w:rPr>
        <w:t>(4): p. 1119-28.</w:t>
      </w:r>
      <w:bookmarkEnd w:id="3143"/>
    </w:p>
    <w:p w:rsidR="007A6C86" w:rsidRPr="0009337A" w:rsidRDefault="007A6C86">
      <w:pPr>
        <w:ind w:left="720" w:hanging="720"/>
        <w:rPr>
          <w:rFonts w:ascii="Arial" w:hAnsi="Arial" w:cs="Arial"/>
          <w:noProof/>
          <w:kern w:val="0"/>
          <w:sz w:val="22"/>
          <w:rPrChange w:id="3150" w:author="Shicheng Guo" w:date="2016-10-02T22:38:00Z">
            <w:rPr>
              <w:noProof/>
              <w:kern w:val="0"/>
              <w:sz w:val="20"/>
              <w:szCs w:val="20"/>
            </w:rPr>
          </w:rPrChange>
        </w:rPr>
        <w:pPrChange w:id="3151" w:author="Shicheng Guo" w:date="2016-10-02T22:40:00Z">
          <w:pPr>
            <w:ind w:left="720" w:hanging="720"/>
            <w:jc w:val="left"/>
          </w:pPr>
        </w:pPrChange>
      </w:pPr>
      <w:bookmarkStart w:id="3152" w:name="_ENREF_27"/>
      <w:r w:rsidRPr="0009337A">
        <w:rPr>
          <w:rFonts w:ascii="Arial" w:hAnsi="Arial" w:cs="Arial"/>
          <w:noProof/>
          <w:kern w:val="0"/>
          <w:sz w:val="22"/>
          <w:rPrChange w:id="3153" w:author="Shicheng Guo" w:date="2016-10-02T22:38:00Z">
            <w:rPr>
              <w:noProof/>
              <w:kern w:val="0"/>
              <w:sz w:val="20"/>
              <w:szCs w:val="20"/>
            </w:rPr>
          </w:rPrChange>
        </w:rPr>
        <w:t>27.</w:t>
      </w:r>
      <w:r w:rsidRPr="0009337A">
        <w:rPr>
          <w:rFonts w:ascii="Arial" w:hAnsi="Arial" w:cs="Arial"/>
          <w:noProof/>
          <w:kern w:val="0"/>
          <w:sz w:val="22"/>
          <w:rPrChange w:id="3154" w:author="Shicheng Guo" w:date="2016-10-02T22:38:00Z">
            <w:rPr>
              <w:noProof/>
              <w:kern w:val="0"/>
              <w:sz w:val="20"/>
              <w:szCs w:val="20"/>
            </w:rPr>
          </w:rPrChange>
        </w:rPr>
        <w:tab/>
        <w:t xml:space="preserve">L, I.S. and D.P. C, </w:t>
      </w:r>
      <w:r w:rsidRPr="0009337A">
        <w:rPr>
          <w:rFonts w:ascii="Arial" w:hAnsi="Arial" w:cs="Arial"/>
          <w:i/>
          <w:noProof/>
          <w:kern w:val="0"/>
          <w:sz w:val="22"/>
          <w:rPrChange w:id="3155" w:author="Shicheng Guo" w:date="2016-10-02T22:38:00Z">
            <w:rPr>
              <w:i/>
              <w:noProof/>
              <w:kern w:val="0"/>
              <w:sz w:val="20"/>
              <w:szCs w:val="20"/>
            </w:rPr>
          </w:rPrChange>
        </w:rPr>
        <w:t>T-cells and B-cells in systemic sclerosis.</w:t>
      </w:r>
      <w:r w:rsidRPr="0009337A">
        <w:rPr>
          <w:rFonts w:ascii="Arial" w:hAnsi="Arial" w:cs="Arial"/>
          <w:noProof/>
          <w:kern w:val="0"/>
          <w:sz w:val="22"/>
          <w:rPrChange w:id="3156" w:author="Shicheng Guo" w:date="2016-10-02T22:38:00Z">
            <w:rPr>
              <w:noProof/>
              <w:kern w:val="0"/>
              <w:sz w:val="20"/>
              <w:szCs w:val="20"/>
            </w:rPr>
          </w:rPrChange>
        </w:rPr>
        <w:t xml:space="preserve"> Curr Rheumatol Rev, 2010. </w:t>
      </w:r>
      <w:r w:rsidRPr="0009337A">
        <w:rPr>
          <w:rFonts w:ascii="Arial" w:hAnsi="Arial" w:cs="Arial"/>
          <w:b/>
          <w:noProof/>
          <w:kern w:val="0"/>
          <w:sz w:val="22"/>
          <w:rPrChange w:id="3157" w:author="Shicheng Guo" w:date="2016-10-02T22:38:00Z">
            <w:rPr>
              <w:b/>
              <w:noProof/>
              <w:kern w:val="0"/>
              <w:sz w:val="20"/>
              <w:szCs w:val="20"/>
            </w:rPr>
          </w:rPrChange>
        </w:rPr>
        <w:t>6</w:t>
      </w:r>
      <w:r w:rsidRPr="0009337A">
        <w:rPr>
          <w:rFonts w:ascii="Arial" w:hAnsi="Arial" w:cs="Arial"/>
          <w:noProof/>
          <w:kern w:val="0"/>
          <w:sz w:val="22"/>
          <w:rPrChange w:id="3158" w:author="Shicheng Guo" w:date="2016-10-02T22:38:00Z">
            <w:rPr>
              <w:noProof/>
              <w:kern w:val="0"/>
              <w:sz w:val="20"/>
              <w:szCs w:val="20"/>
            </w:rPr>
          </w:rPrChange>
        </w:rPr>
        <w:t>(4): p. 276-82.</w:t>
      </w:r>
      <w:bookmarkEnd w:id="3152"/>
    </w:p>
    <w:p w:rsidR="007A6C86" w:rsidRPr="0009337A" w:rsidRDefault="007A6C86">
      <w:pPr>
        <w:ind w:left="720" w:hanging="720"/>
        <w:rPr>
          <w:rFonts w:ascii="Arial" w:hAnsi="Arial" w:cs="Arial"/>
          <w:noProof/>
          <w:kern w:val="0"/>
          <w:sz w:val="22"/>
          <w:rPrChange w:id="3159" w:author="Shicheng Guo" w:date="2016-10-02T22:38:00Z">
            <w:rPr>
              <w:noProof/>
              <w:kern w:val="0"/>
              <w:sz w:val="20"/>
              <w:szCs w:val="20"/>
            </w:rPr>
          </w:rPrChange>
        </w:rPr>
        <w:pPrChange w:id="3160" w:author="Shicheng Guo" w:date="2016-10-02T22:40:00Z">
          <w:pPr>
            <w:ind w:left="720" w:hanging="720"/>
            <w:jc w:val="left"/>
          </w:pPr>
        </w:pPrChange>
      </w:pPr>
      <w:bookmarkStart w:id="3161" w:name="_ENREF_28"/>
      <w:r w:rsidRPr="0009337A">
        <w:rPr>
          <w:rFonts w:ascii="Arial" w:hAnsi="Arial" w:cs="Arial"/>
          <w:noProof/>
          <w:kern w:val="0"/>
          <w:sz w:val="22"/>
          <w:rPrChange w:id="3162" w:author="Shicheng Guo" w:date="2016-10-02T22:38:00Z">
            <w:rPr>
              <w:noProof/>
              <w:kern w:val="0"/>
              <w:sz w:val="20"/>
              <w:szCs w:val="20"/>
            </w:rPr>
          </w:rPrChange>
        </w:rPr>
        <w:t>28.</w:t>
      </w:r>
      <w:r w:rsidRPr="0009337A">
        <w:rPr>
          <w:rFonts w:ascii="Arial" w:hAnsi="Arial" w:cs="Arial"/>
          <w:noProof/>
          <w:kern w:val="0"/>
          <w:sz w:val="22"/>
          <w:rPrChange w:id="3163" w:author="Shicheng Guo" w:date="2016-10-02T22:38:00Z">
            <w:rPr>
              <w:noProof/>
              <w:kern w:val="0"/>
              <w:sz w:val="20"/>
              <w:szCs w:val="20"/>
            </w:rPr>
          </w:rPrChange>
        </w:rPr>
        <w:tab/>
        <w:t xml:space="preserve">Fuschiotti, P., </w:t>
      </w:r>
      <w:r w:rsidRPr="0009337A">
        <w:rPr>
          <w:rFonts w:ascii="Arial" w:hAnsi="Arial" w:cs="Arial"/>
          <w:i/>
          <w:noProof/>
          <w:kern w:val="0"/>
          <w:sz w:val="22"/>
          <w:rPrChange w:id="3164" w:author="Shicheng Guo" w:date="2016-10-02T22:38:00Z">
            <w:rPr>
              <w:i/>
              <w:noProof/>
              <w:kern w:val="0"/>
              <w:sz w:val="20"/>
              <w:szCs w:val="20"/>
            </w:rPr>
          </w:rPrChange>
        </w:rPr>
        <w:t>CD8+ T cells in systemic sclerosis.</w:t>
      </w:r>
      <w:r w:rsidRPr="0009337A">
        <w:rPr>
          <w:rFonts w:ascii="Arial" w:hAnsi="Arial" w:cs="Arial"/>
          <w:noProof/>
          <w:kern w:val="0"/>
          <w:sz w:val="22"/>
          <w:rPrChange w:id="3165" w:author="Shicheng Guo" w:date="2016-10-02T22:38:00Z">
            <w:rPr>
              <w:noProof/>
              <w:kern w:val="0"/>
              <w:sz w:val="20"/>
              <w:szCs w:val="20"/>
            </w:rPr>
          </w:rPrChange>
        </w:rPr>
        <w:t xml:space="preserve"> Immunol Res, 2011. </w:t>
      </w:r>
      <w:r w:rsidRPr="0009337A">
        <w:rPr>
          <w:rFonts w:ascii="Arial" w:hAnsi="Arial" w:cs="Arial"/>
          <w:b/>
          <w:noProof/>
          <w:kern w:val="0"/>
          <w:sz w:val="22"/>
          <w:rPrChange w:id="3166" w:author="Shicheng Guo" w:date="2016-10-02T22:38:00Z">
            <w:rPr>
              <w:b/>
              <w:noProof/>
              <w:kern w:val="0"/>
              <w:sz w:val="20"/>
              <w:szCs w:val="20"/>
            </w:rPr>
          </w:rPrChange>
        </w:rPr>
        <w:t>50</w:t>
      </w:r>
      <w:r w:rsidRPr="0009337A">
        <w:rPr>
          <w:rFonts w:ascii="Arial" w:hAnsi="Arial" w:cs="Arial"/>
          <w:noProof/>
          <w:kern w:val="0"/>
          <w:sz w:val="22"/>
          <w:rPrChange w:id="3167" w:author="Shicheng Guo" w:date="2016-10-02T22:38:00Z">
            <w:rPr>
              <w:noProof/>
              <w:kern w:val="0"/>
              <w:sz w:val="20"/>
              <w:szCs w:val="20"/>
            </w:rPr>
          </w:rPrChange>
        </w:rPr>
        <w:t>(2-3): p. 188-94.</w:t>
      </w:r>
      <w:bookmarkEnd w:id="3161"/>
    </w:p>
    <w:p w:rsidR="007A6C86" w:rsidRPr="0009337A" w:rsidRDefault="007A6C86">
      <w:pPr>
        <w:ind w:left="720" w:hanging="720"/>
        <w:rPr>
          <w:rFonts w:ascii="Arial" w:hAnsi="Arial" w:cs="Arial"/>
          <w:noProof/>
          <w:kern w:val="0"/>
          <w:sz w:val="22"/>
          <w:rPrChange w:id="3168" w:author="Shicheng Guo" w:date="2016-10-02T22:38:00Z">
            <w:rPr>
              <w:noProof/>
              <w:kern w:val="0"/>
              <w:sz w:val="20"/>
              <w:szCs w:val="20"/>
            </w:rPr>
          </w:rPrChange>
        </w:rPr>
        <w:pPrChange w:id="3169" w:author="Shicheng Guo" w:date="2016-10-02T22:40:00Z">
          <w:pPr>
            <w:ind w:left="720" w:hanging="720"/>
            <w:jc w:val="left"/>
          </w:pPr>
        </w:pPrChange>
      </w:pPr>
      <w:bookmarkStart w:id="3170" w:name="_ENREF_29"/>
      <w:r w:rsidRPr="0009337A">
        <w:rPr>
          <w:rFonts w:ascii="Arial" w:hAnsi="Arial" w:cs="Arial"/>
          <w:noProof/>
          <w:kern w:val="0"/>
          <w:sz w:val="22"/>
          <w:rPrChange w:id="3171" w:author="Shicheng Guo" w:date="2016-10-02T22:38:00Z">
            <w:rPr>
              <w:noProof/>
              <w:kern w:val="0"/>
              <w:sz w:val="20"/>
              <w:szCs w:val="20"/>
            </w:rPr>
          </w:rPrChange>
        </w:rPr>
        <w:t>29.</w:t>
      </w:r>
      <w:r w:rsidRPr="0009337A">
        <w:rPr>
          <w:rFonts w:ascii="Arial" w:hAnsi="Arial" w:cs="Arial"/>
          <w:noProof/>
          <w:kern w:val="0"/>
          <w:sz w:val="22"/>
          <w:rPrChange w:id="3172" w:author="Shicheng Guo" w:date="2016-10-02T22:38:00Z">
            <w:rPr>
              <w:noProof/>
              <w:kern w:val="0"/>
              <w:sz w:val="20"/>
              <w:szCs w:val="20"/>
            </w:rPr>
          </w:rPrChange>
        </w:rPr>
        <w:tab/>
        <w:t xml:space="preserve">Reiff, A., et al., </w:t>
      </w:r>
      <w:r w:rsidRPr="0009337A">
        <w:rPr>
          <w:rFonts w:ascii="Arial" w:hAnsi="Arial" w:cs="Arial"/>
          <w:i/>
          <w:noProof/>
          <w:kern w:val="0"/>
          <w:sz w:val="22"/>
          <w:rPrChange w:id="3173" w:author="Shicheng Guo" w:date="2016-10-02T22:38:00Z">
            <w:rPr>
              <w:i/>
              <w:noProof/>
              <w:kern w:val="0"/>
              <w:sz w:val="20"/>
              <w:szCs w:val="20"/>
            </w:rPr>
          </w:rPrChange>
        </w:rPr>
        <w:t>T lymphocyte abnormalities in juvenile systemic sclerosis patients.</w:t>
      </w:r>
      <w:r w:rsidRPr="0009337A">
        <w:rPr>
          <w:rFonts w:ascii="Arial" w:hAnsi="Arial" w:cs="Arial"/>
          <w:noProof/>
          <w:kern w:val="0"/>
          <w:sz w:val="22"/>
          <w:rPrChange w:id="3174" w:author="Shicheng Guo" w:date="2016-10-02T22:38:00Z">
            <w:rPr>
              <w:noProof/>
              <w:kern w:val="0"/>
              <w:sz w:val="20"/>
              <w:szCs w:val="20"/>
            </w:rPr>
          </w:rPrChange>
        </w:rPr>
        <w:t xml:space="preserve"> Clin Immunol, 2013. </w:t>
      </w:r>
      <w:r w:rsidRPr="0009337A">
        <w:rPr>
          <w:rFonts w:ascii="Arial" w:hAnsi="Arial" w:cs="Arial"/>
          <w:b/>
          <w:noProof/>
          <w:kern w:val="0"/>
          <w:sz w:val="22"/>
          <w:rPrChange w:id="3175" w:author="Shicheng Guo" w:date="2016-10-02T22:38:00Z">
            <w:rPr>
              <w:b/>
              <w:noProof/>
              <w:kern w:val="0"/>
              <w:sz w:val="20"/>
              <w:szCs w:val="20"/>
            </w:rPr>
          </w:rPrChange>
        </w:rPr>
        <w:t>149</w:t>
      </w:r>
      <w:r w:rsidRPr="0009337A">
        <w:rPr>
          <w:rFonts w:ascii="Arial" w:hAnsi="Arial" w:cs="Arial"/>
          <w:noProof/>
          <w:kern w:val="0"/>
          <w:sz w:val="22"/>
          <w:rPrChange w:id="3176" w:author="Shicheng Guo" w:date="2016-10-02T22:38:00Z">
            <w:rPr>
              <w:noProof/>
              <w:kern w:val="0"/>
              <w:sz w:val="20"/>
              <w:szCs w:val="20"/>
            </w:rPr>
          </w:rPrChange>
        </w:rPr>
        <w:t>(1): p. 146-55.</w:t>
      </w:r>
      <w:bookmarkEnd w:id="3170"/>
    </w:p>
    <w:p w:rsidR="007A6C86" w:rsidRPr="0009337A" w:rsidRDefault="007A6C86">
      <w:pPr>
        <w:ind w:left="720" w:hanging="720"/>
        <w:rPr>
          <w:rFonts w:ascii="Arial" w:hAnsi="Arial" w:cs="Arial"/>
          <w:noProof/>
          <w:kern w:val="0"/>
          <w:sz w:val="22"/>
          <w:rPrChange w:id="3177" w:author="Shicheng Guo" w:date="2016-10-02T22:38:00Z">
            <w:rPr>
              <w:noProof/>
              <w:kern w:val="0"/>
              <w:sz w:val="20"/>
              <w:szCs w:val="20"/>
            </w:rPr>
          </w:rPrChange>
        </w:rPr>
        <w:pPrChange w:id="3178" w:author="Shicheng Guo" w:date="2016-10-02T22:40:00Z">
          <w:pPr>
            <w:ind w:left="720" w:hanging="720"/>
            <w:jc w:val="left"/>
          </w:pPr>
        </w:pPrChange>
      </w:pPr>
      <w:bookmarkStart w:id="3179" w:name="_ENREF_30"/>
      <w:r w:rsidRPr="0009337A">
        <w:rPr>
          <w:rFonts w:ascii="Arial" w:hAnsi="Arial" w:cs="Arial"/>
          <w:noProof/>
          <w:kern w:val="0"/>
          <w:sz w:val="22"/>
          <w:rPrChange w:id="3180" w:author="Shicheng Guo" w:date="2016-10-02T22:38:00Z">
            <w:rPr>
              <w:noProof/>
              <w:kern w:val="0"/>
              <w:sz w:val="20"/>
              <w:szCs w:val="20"/>
            </w:rPr>
          </w:rPrChange>
        </w:rPr>
        <w:t>30.</w:t>
      </w:r>
      <w:r w:rsidRPr="0009337A">
        <w:rPr>
          <w:rFonts w:ascii="Arial" w:hAnsi="Arial" w:cs="Arial"/>
          <w:noProof/>
          <w:kern w:val="0"/>
          <w:sz w:val="22"/>
          <w:rPrChange w:id="3181" w:author="Shicheng Guo" w:date="2016-10-02T22:38:00Z">
            <w:rPr>
              <w:noProof/>
              <w:kern w:val="0"/>
              <w:sz w:val="20"/>
              <w:szCs w:val="20"/>
            </w:rPr>
          </w:rPrChange>
        </w:rPr>
        <w:tab/>
        <w:t xml:space="preserve">van den Hoogen, F., et al., </w:t>
      </w:r>
      <w:r w:rsidRPr="0009337A">
        <w:rPr>
          <w:rFonts w:ascii="Arial" w:hAnsi="Arial" w:cs="Arial"/>
          <w:i/>
          <w:noProof/>
          <w:kern w:val="0"/>
          <w:sz w:val="22"/>
          <w:rPrChange w:id="3182" w:author="Shicheng Guo" w:date="2016-10-02T22:38:00Z">
            <w:rPr>
              <w:i/>
              <w:noProof/>
              <w:kern w:val="0"/>
              <w:sz w:val="20"/>
              <w:szCs w:val="20"/>
            </w:rPr>
          </w:rPrChange>
        </w:rPr>
        <w:t xml:space="preserve">2013 classification criteria for systemic sclerosis: an American college of rheumatology/European league against rheumatism </w:t>
      </w:r>
      <w:r w:rsidRPr="0009337A">
        <w:rPr>
          <w:rFonts w:ascii="Arial" w:hAnsi="Arial" w:cs="Arial"/>
          <w:i/>
          <w:noProof/>
          <w:kern w:val="0"/>
          <w:sz w:val="22"/>
          <w:rPrChange w:id="3183" w:author="Shicheng Guo" w:date="2016-10-02T22:38:00Z">
            <w:rPr>
              <w:i/>
              <w:noProof/>
              <w:kern w:val="0"/>
              <w:sz w:val="20"/>
              <w:szCs w:val="20"/>
            </w:rPr>
          </w:rPrChange>
        </w:rPr>
        <w:lastRenderedPageBreak/>
        <w:t>collaborative initiative.</w:t>
      </w:r>
      <w:r w:rsidRPr="0009337A">
        <w:rPr>
          <w:rFonts w:ascii="Arial" w:hAnsi="Arial" w:cs="Arial"/>
          <w:noProof/>
          <w:kern w:val="0"/>
          <w:sz w:val="22"/>
          <w:rPrChange w:id="3184" w:author="Shicheng Guo" w:date="2016-10-02T22:38:00Z">
            <w:rPr>
              <w:noProof/>
              <w:kern w:val="0"/>
              <w:sz w:val="20"/>
              <w:szCs w:val="20"/>
            </w:rPr>
          </w:rPrChange>
        </w:rPr>
        <w:t xml:space="preserve"> Ann Rheum Dis, 2013. </w:t>
      </w:r>
      <w:r w:rsidRPr="0009337A">
        <w:rPr>
          <w:rFonts w:ascii="Arial" w:hAnsi="Arial" w:cs="Arial"/>
          <w:b/>
          <w:noProof/>
          <w:kern w:val="0"/>
          <w:sz w:val="22"/>
          <w:rPrChange w:id="3185" w:author="Shicheng Guo" w:date="2016-10-02T22:38:00Z">
            <w:rPr>
              <w:b/>
              <w:noProof/>
              <w:kern w:val="0"/>
              <w:sz w:val="20"/>
              <w:szCs w:val="20"/>
            </w:rPr>
          </w:rPrChange>
        </w:rPr>
        <w:t>72</w:t>
      </w:r>
      <w:r w:rsidRPr="0009337A">
        <w:rPr>
          <w:rFonts w:ascii="Arial" w:hAnsi="Arial" w:cs="Arial"/>
          <w:noProof/>
          <w:kern w:val="0"/>
          <w:sz w:val="22"/>
          <w:rPrChange w:id="3186" w:author="Shicheng Guo" w:date="2016-10-02T22:38:00Z">
            <w:rPr>
              <w:noProof/>
              <w:kern w:val="0"/>
              <w:sz w:val="20"/>
              <w:szCs w:val="20"/>
            </w:rPr>
          </w:rPrChange>
        </w:rPr>
        <w:t>(11): p. 1747-55.</w:t>
      </w:r>
      <w:bookmarkEnd w:id="3179"/>
    </w:p>
    <w:p w:rsidR="007A6C86" w:rsidRPr="0009337A" w:rsidRDefault="007A6C86">
      <w:pPr>
        <w:ind w:left="720" w:hanging="720"/>
        <w:rPr>
          <w:rFonts w:ascii="Arial" w:hAnsi="Arial" w:cs="Arial"/>
          <w:noProof/>
          <w:kern w:val="0"/>
          <w:sz w:val="22"/>
          <w:rPrChange w:id="3187" w:author="Shicheng Guo" w:date="2016-10-02T22:38:00Z">
            <w:rPr>
              <w:noProof/>
              <w:kern w:val="0"/>
              <w:sz w:val="20"/>
              <w:szCs w:val="20"/>
            </w:rPr>
          </w:rPrChange>
        </w:rPr>
        <w:pPrChange w:id="3188" w:author="Shicheng Guo" w:date="2016-10-02T22:40:00Z">
          <w:pPr>
            <w:ind w:left="720" w:hanging="720"/>
            <w:jc w:val="left"/>
          </w:pPr>
        </w:pPrChange>
      </w:pPr>
      <w:bookmarkStart w:id="3189" w:name="_ENREF_31"/>
      <w:r w:rsidRPr="0009337A">
        <w:rPr>
          <w:rFonts w:ascii="Arial" w:hAnsi="Arial" w:cs="Arial"/>
          <w:noProof/>
          <w:kern w:val="0"/>
          <w:sz w:val="22"/>
          <w:rPrChange w:id="3190" w:author="Shicheng Guo" w:date="2016-10-02T22:38:00Z">
            <w:rPr>
              <w:noProof/>
              <w:kern w:val="0"/>
              <w:sz w:val="20"/>
              <w:szCs w:val="20"/>
            </w:rPr>
          </w:rPrChange>
        </w:rPr>
        <w:t>31.</w:t>
      </w:r>
      <w:r w:rsidRPr="0009337A">
        <w:rPr>
          <w:rFonts w:ascii="Arial" w:hAnsi="Arial" w:cs="Arial"/>
          <w:noProof/>
          <w:kern w:val="0"/>
          <w:sz w:val="22"/>
          <w:rPrChange w:id="3191" w:author="Shicheng Guo" w:date="2016-10-02T22:38:00Z">
            <w:rPr>
              <w:noProof/>
              <w:kern w:val="0"/>
              <w:sz w:val="20"/>
              <w:szCs w:val="20"/>
            </w:rPr>
          </w:rPrChange>
        </w:rPr>
        <w:tab/>
        <w:t xml:space="preserve">Wynn, T.A. and T.R. Ramalingam, </w:t>
      </w:r>
      <w:r w:rsidRPr="0009337A">
        <w:rPr>
          <w:rFonts w:ascii="Arial" w:hAnsi="Arial" w:cs="Arial"/>
          <w:i/>
          <w:noProof/>
          <w:kern w:val="0"/>
          <w:sz w:val="22"/>
          <w:rPrChange w:id="3192" w:author="Shicheng Guo" w:date="2016-10-02T22:38:00Z">
            <w:rPr>
              <w:i/>
              <w:noProof/>
              <w:kern w:val="0"/>
              <w:sz w:val="20"/>
              <w:szCs w:val="20"/>
            </w:rPr>
          </w:rPrChange>
        </w:rPr>
        <w:t>Mechanisms of fibrosis: therapeutic translation for fibrotic disease.</w:t>
      </w:r>
      <w:r w:rsidRPr="0009337A">
        <w:rPr>
          <w:rFonts w:ascii="Arial" w:hAnsi="Arial" w:cs="Arial"/>
          <w:noProof/>
          <w:kern w:val="0"/>
          <w:sz w:val="22"/>
          <w:rPrChange w:id="3193" w:author="Shicheng Guo" w:date="2016-10-02T22:38:00Z">
            <w:rPr>
              <w:noProof/>
              <w:kern w:val="0"/>
              <w:sz w:val="20"/>
              <w:szCs w:val="20"/>
            </w:rPr>
          </w:rPrChange>
        </w:rPr>
        <w:t xml:space="preserve"> Nat Med, 2012. </w:t>
      </w:r>
      <w:r w:rsidRPr="0009337A">
        <w:rPr>
          <w:rFonts w:ascii="Arial" w:hAnsi="Arial" w:cs="Arial"/>
          <w:b/>
          <w:noProof/>
          <w:kern w:val="0"/>
          <w:sz w:val="22"/>
          <w:rPrChange w:id="3194" w:author="Shicheng Guo" w:date="2016-10-02T22:38:00Z">
            <w:rPr>
              <w:b/>
              <w:noProof/>
              <w:kern w:val="0"/>
              <w:sz w:val="20"/>
              <w:szCs w:val="20"/>
            </w:rPr>
          </w:rPrChange>
        </w:rPr>
        <w:t>18</w:t>
      </w:r>
      <w:r w:rsidRPr="0009337A">
        <w:rPr>
          <w:rFonts w:ascii="Arial" w:hAnsi="Arial" w:cs="Arial"/>
          <w:noProof/>
          <w:kern w:val="0"/>
          <w:sz w:val="22"/>
          <w:rPrChange w:id="3195" w:author="Shicheng Guo" w:date="2016-10-02T22:38:00Z">
            <w:rPr>
              <w:noProof/>
              <w:kern w:val="0"/>
              <w:sz w:val="20"/>
              <w:szCs w:val="20"/>
            </w:rPr>
          </w:rPrChange>
        </w:rPr>
        <w:t>(7): p. 1028-40.</w:t>
      </w:r>
      <w:bookmarkEnd w:id="3189"/>
    </w:p>
    <w:p w:rsidR="007A6C86" w:rsidRPr="0009337A" w:rsidRDefault="007A6C86">
      <w:pPr>
        <w:ind w:left="720" w:hanging="720"/>
        <w:rPr>
          <w:rFonts w:ascii="Arial" w:hAnsi="Arial" w:cs="Arial"/>
          <w:noProof/>
          <w:kern w:val="0"/>
          <w:sz w:val="22"/>
          <w:rPrChange w:id="3196" w:author="Shicheng Guo" w:date="2016-10-02T22:38:00Z">
            <w:rPr>
              <w:noProof/>
              <w:kern w:val="0"/>
              <w:sz w:val="20"/>
              <w:szCs w:val="20"/>
            </w:rPr>
          </w:rPrChange>
        </w:rPr>
        <w:pPrChange w:id="3197" w:author="Shicheng Guo" w:date="2016-10-02T22:40:00Z">
          <w:pPr>
            <w:ind w:left="720" w:hanging="720"/>
            <w:jc w:val="left"/>
          </w:pPr>
        </w:pPrChange>
      </w:pPr>
      <w:bookmarkStart w:id="3198" w:name="_ENREF_32"/>
      <w:r w:rsidRPr="0009337A">
        <w:rPr>
          <w:rFonts w:ascii="Arial" w:hAnsi="Arial" w:cs="Arial"/>
          <w:noProof/>
          <w:kern w:val="0"/>
          <w:sz w:val="22"/>
          <w:rPrChange w:id="3199" w:author="Shicheng Guo" w:date="2016-10-02T22:38:00Z">
            <w:rPr>
              <w:noProof/>
              <w:kern w:val="0"/>
              <w:sz w:val="20"/>
              <w:szCs w:val="20"/>
            </w:rPr>
          </w:rPrChange>
        </w:rPr>
        <w:t>32.</w:t>
      </w:r>
      <w:r w:rsidRPr="0009337A">
        <w:rPr>
          <w:rFonts w:ascii="Arial" w:hAnsi="Arial" w:cs="Arial"/>
          <w:noProof/>
          <w:kern w:val="0"/>
          <w:sz w:val="22"/>
          <w:rPrChange w:id="3200" w:author="Shicheng Guo" w:date="2016-10-02T22:38:00Z">
            <w:rPr>
              <w:noProof/>
              <w:kern w:val="0"/>
              <w:sz w:val="20"/>
              <w:szCs w:val="20"/>
            </w:rPr>
          </w:rPrChange>
        </w:rPr>
        <w:tab/>
        <w:t xml:space="preserve">Wynn, T.A., </w:t>
      </w:r>
      <w:r w:rsidRPr="0009337A">
        <w:rPr>
          <w:rFonts w:ascii="Arial" w:hAnsi="Arial" w:cs="Arial"/>
          <w:i/>
          <w:noProof/>
          <w:kern w:val="0"/>
          <w:sz w:val="22"/>
          <w:rPrChange w:id="3201" w:author="Shicheng Guo" w:date="2016-10-02T22:38:00Z">
            <w:rPr>
              <w:i/>
              <w:noProof/>
              <w:kern w:val="0"/>
              <w:sz w:val="20"/>
              <w:szCs w:val="20"/>
            </w:rPr>
          </w:rPrChange>
        </w:rPr>
        <w:t>Fibrotic disease and the T(H)1/T(H)2 paradigm.</w:t>
      </w:r>
      <w:r w:rsidRPr="0009337A">
        <w:rPr>
          <w:rFonts w:ascii="Arial" w:hAnsi="Arial" w:cs="Arial"/>
          <w:noProof/>
          <w:kern w:val="0"/>
          <w:sz w:val="22"/>
          <w:rPrChange w:id="3202" w:author="Shicheng Guo" w:date="2016-10-02T22:38:00Z">
            <w:rPr>
              <w:noProof/>
              <w:kern w:val="0"/>
              <w:sz w:val="20"/>
              <w:szCs w:val="20"/>
            </w:rPr>
          </w:rPrChange>
        </w:rPr>
        <w:t xml:space="preserve"> Nat Rev Immunol, 2004. </w:t>
      </w:r>
      <w:r w:rsidRPr="0009337A">
        <w:rPr>
          <w:rFonts w:ascii="Arial" w:hAnsi="Arial" w:cs="Arial"/>
          <w:b/>
          <w:noProof/>
          <w:kern w:val="0"/>
          <w:sz w:val="22"/>
          <w:rPrChange w:id="3203" w:author="Shicheng Guo" w:date="2016-10-02T22:38:00Z">
            <w:rPr>
              <w:b/>
              <w:noProof/>
              <w:kern w:val="0"/>
              <w:sz w:val="20"/>
              <w:szCs w:val="20"/>
            </w:rPr>
          </w:rPrChange>
        </w:rPr>
        <w:t>4</w:t>
      </w:r>
      <w:r w:rsidRPr="0009337A">
        <w:rPr>
          <w:rFonts w:ascii="Arial" w:hAnsi="Arial" w:cs="Arial"/>
          <w:noProof/>
          <w:kern w:val="0"/>
          <w:sz w:val="22"/>
          <w:rPrChange w:id="3204" w:author="Shicheng Guo" w:date="2016-10-02T22:38:00Z">
            <w:rPr>
              <w:noProof/>
              <w:kern w:val="0"/>
              <w:sz w:val="20"/>
              <w:szCs w:val="20"/>
            </w:rPr>
          </w:rPrChange>
        </w:rPr>
        <w:t>(8): p. 583-94.</w:t>
      </w:r>
      <w:bookmarkEnd w:id="3198"/>
    </w:p>
    <w:p w:rsidR="007A6C86" w:rsidRPr="0009337A" w:rsidRDefault="007A6C86">
      <w:pPr>
        <w:ind w:left="720" w:hanging="720"/>
        <w:rPr>
          <w:rFonts w:ascii="Arial" w:hAnsi="Arial" w:cs="Arial"/>
          <w:noProof/>
          <w:kern w:val="0"/>
          <w:sz w:val="22"/>
          <w:rPrChange w:id="3205" w:author="Shicheng Guo" w:date="2016-10-02T22:38:00Z">
            <w:rPr>
              <w:noProof/>
              <w:kern w:val="0"/>
              <w:sz w:val="20"/>
              <w:szCs w:val="20"/>
            </w:rPr>
          </w:rPrChange>
        </w:rPr>
        <w:pPrChange w:id="3206" w:author="Shicheng Guo" w:date="2016-10-02T22:40:00Z">
          <w:pPr>
            <w:ind w:left="720" w:hanging="720"/>
            <w:jc w:val="left"/>
          </w:pPr>
        </w:pPrChange>
      </w:pPr>
      <w:bookmarkStart w:id="3207" w:name="_ENREF_33"/>
      <w:r w:rsidRPr="0009337A">
        <w:rPr>
          <w:rFonts w:ascii="Arial" w:hAnsi="Arial" w:cs="Arial"/>
          <w:noProof/>
          <w:kern w:val="0"/>
          <w:sz w:val="22"/>
          <w:rPrChange w:id="3208" w:author="Shicheng Guo" w:date="2016-10-02T22:38:00Z">
            <w:rPr>
              <w:noProof/>
              <w:kern w:val="0"/>
              <w:sz w:val="20"/>
              <w:szCs w:val="20"/>
            </w:rPr>
          </w:rPrChange>
        </w:rPr>
        <w:t>33.</w:t>
      </w:r>
      <w:r w:rsidRPr="0009337A">
        <w:rPr>
          <w:rFonts w:ascii="Arial" w:hAnsi="Arial" w:cs="Arial"/>
          <w:noProof/>
          <w:kern w:val="0"/>
          <w:sz w:val="22"/>
          <w:rPrChange w:id="3209" w:author="Shicheng Guo" w:date="2016-10-02T22:38:00Z">
            <w:rPr>
              <w:noProof/>
              <w:kern w:val="0"/>
              <w:sz w:val="20"/>
              <w:szCs w:val="20"/>
            </w:rPr>
          </w:rPrChange>
        </w:rPr>
        <w:tab/>
        <w:t xml:space="preserve">Lanteri, M.C., et al., </w:t>
      </w:r>
      <w:r w:rsidRPr="0009337A">
        <w:rPr>
          <w:rFonts w:ascii="Arial" w:hAnsi="Arial" w:cs="Arial"/>
          <w:i/>
          <w:noProof/>
          <w:kern w:val="0"/>
          <w:sz w:val="22"/>
          <w:rPrChange w:id="3210" w:author="Shicheng Guo" w:date="2016-10-02T22:38:00Z">
            <w:rPr>
              <w:i/>
              <w:noProof/>
              <w:kern w:val="0"/>
              <w:sz w:val="20"/>
              <w:szCs w:val="20"/>
            </w:rPr>
          </w:rPrChange>
        </w:rPr>
        <w:t>Tregs control the development of symptomatic West Nile virus infection in humans and mice.</w:t>
      </w:r>
      <w:r w:rsidRPr="0009337A">
        <w:rPr>
          <w:rFonts w:ascii="Arial" w:hAnsi="Arial" w:cs="Arial"/>
          <w:noProof/>
          <w:kern w:val="0"/>
          <w:sz w:val="22"/>
          <w:rPrChange w:id="3211" w:author="Shicheng Guo" w:date="2016-10-02T22:38:00Z">
            <w:rPr>
              <w:noProof/>
              <w:kern w:val="0"/>
              <w:sz w:val="20"/>
              <w:szCs w:val="20"/>
            </w:rPr>
          </w:rPrChange>
        </w:rPr>
        <w:t xml:space="preserve"> J Clin Invest, 2009. </w:t>
      </w:r>
      <w:r w:rsidRPr="0009337A">
        <w:rPr>
          <w:rFonts w:ascii="Arial" w:hAnsi="Arial" w:cs="Arial"/>
          <w:b/>
          <w:noProof/>
          <w:kern w:val="0"/>
          <w:sz w:val="22"/>
          <w:rPrChange w:id="3212" w:author="Shicheng Guo" w:date="2016-10-02T22:38:00Z">
            <w:rPr>
              <w:b/>
              <w:noProof/>
              <w:kern w:val="0"/>
              <w:sz w:val="20"/>
              <w:szCs w:val="20"/>
            </w:rPr>
          </w:rPrChange>
        </w:rPr>
        <w:t>119</w:t>
      </w:r>
      <w:r w:rsidRPr="0009337A">
        <w:rPr>
          <w:rFonts w:ascii="Arial" w:hAnsi="Arial" w:cs="Arial"/>
          <w:noProof/>
          <w:kern w:val="0"/>
          <w:sz w:val="22"/>
          <w:rPrChange w:id="3213" w:author="Shicheng Guo" w:date="2016-10-02T22:38:00Z">
            <w:rPr>
              <w:noProof/>
              <w:kern w:val="0"/>
              <w:sz w:val="20"/>
              <w:szCs w:val="20"/>
            </w:rPr>
          </w:rPrChange>
        </w:rPr>
        <w:t>(11): p. 3266-77.</w:t>
      </w:r>
      <w:bookmarkEnd w:id="3207"/>
    </w:p>
    <w:p w:rsidR="007A6C86" w:rsidRPr="0009337A" w:rsidRDefault="007A6C86">
      <w:pPr>
        <w:ind w:left="720" w:hanging="720"/>
        <w:rPr>
          <w:rFonts w:ascii="Arial" w:hAnsi="Arial" w:cs="Arial"/>
          <w:noProof/>
          <w:kern w:val="0"/>
          <w:sz w:val="22"/>
          <w:rPrChange w:id="3214" w:author="Shicheng Guo" w:date="2016-10-02T22:38:00Z">
            <w:rPr>
              <w:noProof/>
              <w:kern w:val="0"/>
              <w:sz w:val="20"/>
              <w:szCs w:val="20"/>
            </w:rPr>
          </w:rPrChange>
        </w:rPr>
        <w:pPrChange w:id="3215" w:author="Shicheng Guo" w:date="2016-10-02T22:40:00Z">
          <w:pPr>
            <w:ind w:left="720" w:hanging="720"/>
            <w:jc w:val="left"/>
          </w:pPr>
        </w:pPrChange>
      </w:pPr>
      <w:bookmarkStart w:id="3216" w:name="_ENREF_34"/>
      <w:r w:rsidRPr="0009337A">
        <w:rPr>
          <w:rFonts w:ascii="Arial" w:hAnsi="Arial" w:cs="Arial"/>
          <w:noProof/>
          <w:kern w:val="0"/>
          <w:sz w:val="22"/>
          <w:rPrChange w:id="3217" w:author="Shicheng Guo" w:date="2016-10-02T22:38:00Z">
            <w:rPr>
              <w:noProof/>
              <w:kern w:val="0"/>
              <w:sz w:val="20"/>
              <w:szCs w:val="20"/>
            </w:rPr>
          </w:rPrChange>
        </w:rPr>
        <w:t>34.</w:t>
      </w:r>
      <w:r w:rsidRPr="0009337A">
        <w:rPr>
          <w:rFonts w:ascii="Arial" w:hAnsi="Arial" w:cs="Arial"/>
          <w:noProof/>
          <w:kern w:val="0"/>
          <w:sz w:val="22"/>
          <w:rPrChange w:id="3218" w:author="Shicheng Guo" w:date="2016-10-02T22:38:00Z">
            <w:rPr>
              <w:noProof/>
              <w:kern w:val="0"/>
              <w:sz w:val="20"/>
              <w:szCs w:val="20"/>
            </w:rPr>
          </w:rPrChange>
        </w:rPr>
        <w:tab/>
        <w:t xml:space="preserve">Radstake, T.R., et al., </w:t>
      </w:r>
      <w:r w:rsidRPr="0009337A">
        <w:rPr>
          <w:rFonts w:ascii="Arial" w:hAnsi="Arial" w:cs="Arial"/>
          <w:i/>
          <w:noProof/>
          <w:kern w:val="0"/>
          <w:sz w:val="22"/>
          <w:rPrChange w:id="3219" w:author="Shicheng Guo" w:date="2016-10-02T22:38:00Z">
            <w:rPr>
              <w:i/>
              <w:noProof/>
              <w:kern w:val="0"/>
              <w:sz w:val="20"/>
              <w:szCs w:val="20"/>
            </w:rPr>
          </w:rPrChange>
        </w:rPr>
        <w:t>Increased frequency and compromised function of T regulatory cells in systemic sclerosis (SSc) is related to a diminished CD69 and TGFbeta expression.</w:t>
      </w:r>
      <w:r w:rsidRPr="0009337A">
        <w:rPr>
          <w:rFonts w:ascii="Arial" w:hAnsi="Arial" w:cs="Arial"/>
          <w:noProof/>
          <w:kern w:val="0"/>
          <w:sz w:val="22"/>
          <w:rPrChange w:id="3220" w:author="Shicheng Guo" w:date="2016-10-02T22:38:00Z">
            <w:rPr>
              <w:noProof/>
              <w:kern w:val="0"/>
              <w:sz w:val="20"/>
              <w:szCs w:val="20"/>
            </w:rPr>
          </w:rPrChange>
        </w:rPr>
        <w:t xml:space="preserve"> PLoS One, 2009. </w:t>
      </w:r>
      <w:r w:rsidRPr="0009337A">
        <w:rPr>
          <w:rFonts w:ascii="Arial" w:hAnsi="Arial" w:cs="Arial"/>
          <w:b/>
          <w:noProof/>
          <w:kern w:val="0"/>
          <w:sz w:val="22"/>
          <w:rPrChange w:id="3221" w:author="Shicheng Guo" w:date="2016-10-02T22:38:00Z">
            <w:rPr>
              <w:b/>
              <w:noProof/>
              <w:kern w:val="0"/>
              <w:sz w:val="20"/>
              <w:szCs w:val="20"/>
            </w:rPr>
          </w:rPrChange>
        </w:rPr>
        <w:t>4</w:t>
      </w:r>
      <w:r w:rsidRPr="0009337A">
        <w:rPr>
          <w:rFonts w:ascii="Arial" w:hAnsi="Arial" w:cs="Arial"/>
          <w:noProof/>
          <w:kern w:val="0"/>
          <w:sz w:val="22"/>
          <w:rPrChange w:id="3222" w:author="Shicheng Guo" w:date="2016-10-02T22:38:00Z">
            <w:rPr>
              <w:noProof/>
              <w:kern w:val="0"/>
              <w:sz w:val="20"/>
              <w:szCs w:val="20"/>
            </w:rPr>
          </w:rPrChange>
        </w:rPr>
        <w:t>(6): p. e5981.</w:t>
      </w:r>
      <w:bookmarkEnd w:id="3216"/>
    </w:p>
    <w:p w:rsidR="007A6C86" w:rsidRPr="0009337A" w:rsidRDefault="007A6C86">
      <w:pPr>
        <w:ind w:left="720" w:hanging="720"/>
        <w:rPr>
          <w:rFonts w:ascii="Arial" w:hAnsi="Arial" w:cs="Arial"/>
          <w:noProof/>
          <w:kern w:val="0"/>
          <w:sz w:val="22"/>
          <w:rPrChange w:id="3223" w:author="Shicheng Guo" w:date="2016-10-02T22:38:00Z">
            <w:rPr>
              <w:noProof/>
              <w:kern w:val="0"/>
              <w:sz w:val="20"/>
              <w:szCs w:val="20"/>
            </w:rPr>
          </w:rPrChange>
        </w:rPr>
        <w:pPrChange w:id="3224" w:author="Shicheng Guo" w:date="2016-10-02T22:40:00Z">
          <w:pPr>
            <w:ind w:left="720" w:hanging="720"/>
            <w:jc w:val="left"/>
          </w:pPr>
        </w:pPrChange>
      </w:pPr>
      <w:bookmarkStart w:id="3225" w:name="_ENREF_35"/>
      <w:r w:rsidRPr="0009337A">
        <w:rPr>
          <w:rFonts w:ascii="Arial" w:hAnsi="Arial" w:cs="Arial"/>
          <w:noProof/>
          <w:kern w:val="0"/>
          <w:sz w:val="22"/>
          <w:rPrChange w:id="3226" w:author="Shicheng Guo" w:date="2016-10-02T22:38:00Z">
            <w:rPr>
              <w:noProof/>
              <w:kern w:val="0"/>
              <w:sz w:val="20"/>
              <w:szCs w:val="20"/>
            </w:rPr>
          </w:rPrChange>
        </w:rPr>
        <w:t>35.</w:t>
      </w:r>
      <w:r w:rsidRPr="0009337A">
        <w:rPr>
          <w:rFonts w:ascii="Arial" w:hAnsi="Arial" w:cs="Arial"/>
          <w:noProof/>
          <w:kern w:val="0"/>
          <w:sz w:val="22"/>
          <w:rPrChange w:id="3227" w:author="Shicheng Guo" w:date="2016-10-02T22:38:00Z">
            <w:rPr>
              <w:noProof/>
              <w:kern w:val="0"/>
              <w:sz w:val="20"/>
              <w:szCs w:val="20"/>
            </w:rPr>
          </w:rPrChange>
        </w:rPr>
        <w:tab/>
        <w:t xml:space="preserve">Wynn, T.A., </w:t>
      </w:r>
      <w:r w:rsidRPr="0009337A">
        <w:rPr>
          <w:rFonts w:ascii="Arial" w:hAnsi="Arial" w:cs="Arial"/>
          <w:i/>
          <w:noProof/>
          <w:kern w:val="0"/>
          <w:sz w:val="22"/>
          <w:rPrChange w:id="3228" w:author="Shicheng Guo" w:date="2016-10-02T22:38:00Z">
            <w:rPr>
              <w:i/>
              <w:noProof/>
              <w:kern w:val="0"/>
              <w:sz w:val="20"/>
              <w:szCs w:val="20"/>
            </w:rPr>
          </w:rPrChange>
        </w:rPr>
        <w:t>Integrating mechanisms of pulmonary fibrosis.</w:t>
      </w:r>
      <w:r w:rsidRPr="0009337A">
        <w:rPr>
          <w:rFonts w:ascii="Arial" w:hAnsi="Arial" w:cs="Arial"/>
          <w:noProof/>
          <w:kern w:val="0"/>
          <w:sz w:val="22"/>
          <w:rPrChange w:id="3229" w:author="Shicheng Guo" w:date="2016-10-02T22:38:00Z">
            <w:rPr>
              <w:noProof/>
              <w:kern w:val="0"/>
              <w:sz w:val="20"/>
              <w:szCs w:val="20"/>
            </w:rPr>
          </w:rPrChange>
        </w:rPr>
        <w:t xml:space="preserve"> J Exp Med, 2011. </w:t>
      </w:r>
      <w:r w:rsidRPr="0009337A">
        <w:rPr>
          <w:rFonts w:ascii="Arial" w:hAnsi="Arial" w:cs="Arial"/>
          <w:b/>
          <w:noProof/>
          <w:kern w:val="0"/>
          <w:sz w:val="22"/>
          <w:rPrChange w:id="3230" w:author="Shicheng Guo" w:date="2016-10-02T22:38:00Z">
            <w:rPr>
              <w:b/>
              <w:noProof/>
              <w:kern w:val="0"/>
              <w:sz w:val="20"/>
              <w:szCs w:val="20"/>
            </w:rPr>
          </w:rPrChange>
        </w:rPr>
        <w:t>208</w:t>
      </w:r>
      <w:r w:rsidRPr="0009337A">
        <w:rPr>
          <w:rFonts w:ascii="Arial" w:hAnsi="Arial" w:cs="Arial"/>
          <w:noProof/>
          <w:kern w:val="0"/>
          <w:sz w:val="22"/>
          <w:rPrChange w:id="3231" w:author="Shicheng Guo" w:date="2016-10-02T22:38:00Z">
            <w:rPr>
              <w:noProof/>
              <w:kern w:val="0"/>
              <w:sz w:val="20"/>
              <w:szCs w:val="20"/>
            </w:rPr>
          </w:rPrChange>
        </w:rPr>
        <w:t>(7): p. 1339-50.</w:t>
      </w:r>
      <w:bookmarkEnd w:id="3225"/>
    </w:p>
    <w:p w:rsidR="007A6C86" w:rsidRPr="0009337A" w:rsidRDefault="007A6C86">
      <w:pPr>
        <w:ind w:left="720" w:hanging="720"/>
        <w:rPr>
          <w:rFonts w:ascii="Arial" w:hAnsi="Arial" w:cs="Arial"/>
          <w:noProof/>
          <w:kern w:val="0"/>
          <w:sz w:val="22"/>
          <w:rPrChange w:id="3232" w:author="Shicheng Guo" w:date="2016-10-02T22:38:00Z">
            <w:rPr>
              <w:noProof/>
              <w:kern w:val="0"/>
              <w:sz w:val="20"/>
              <w:szCs w:val="20"/>
            </w:rPr>
          </w:rPrChange>
        </w:rPr>
        <w:pPrChange w:id="3233" w:author="Shicheng Guo" w:date="2016-10-02T22:40:00Z">
          <w:pPr>
            <w:ind w:left="720" w:hanging="720"/>
            <w:jc w:val="left"/>
          </w:pPr>
        </w:pPrChange>
      </w:pPr>
      <w:bookmarkStart w:id="3234" w:name="_ENREF_36"/>
      <w:r w:rsidRPr="0009337A">
        <w:rPr>
          <w:rFonts w:ascii="Arial" w:hAnsi="Arial" w:cs="Arial"/>
          <w:noProof/>
          <w:kern w:val="0"/>
          <w:sz w:val="22"/>
          <w:rPrChange w:id="3235" w:author="Shicheng Guo" w:date="2016-10-02T22:38:00Z">
            <w:rPr>
              <w:noProof/>
              <w:kern w:val="0"/>
              <w:sz w:val="20"/>
              <w:szCs w:val="20"/>
            </w:rPr>
          </w:rPrChange>
        </w:rPr>
        <w:t>36.</w:t>
      </w:r>
      <w:r w:rsidRPr="0009337A">
        <w:rPr>
          <w:rFonts w:ascii="Arial" w:hAnsi="Arial" w:cs="Arial"/>
          <w:noProof/>
          <w:kern w:val="0"/>
          <w:sz w:val="22"/>
          <w:rPrChange w:id="3236" w:author="Shicheng Guo" w:date="2016-10-02T22:38:00Z">
            <w:rPr>
              <w:noProof/>
              <w:kern w:val="0"/>
              <w:sz w:val="20"/>
              <w:szCs w:val="20"/>
            </w:rPr>
          </w:rPrChange>
        </w:rPr>
        <w:tab/>
        <w:t xml:space="preserve">Watt, F. and P.L. Molloy, </w:t>
      </w:r>
      <w:r w:rsidRPr="0009337A">
        <w:rPr>
          <w:rFonts w:ascii="Arial" w:hAnsi="Arial" w:cs="Arial"/>
          <w:i/>
          <w:noProof/>
          <w:kern w:val="0"/>
          <w:sz w:val="22"/>
          <w:rPrChange w:id="3237" w:author="Shicheng Guo" w:date="2016-10-02T22:38:00Z">
            <w:rPr>
              <w:i/>
              <w:noProof/>
              <w:kern w:val="0"/>
              <w:sz w:val="20"/>
              <w:szCs w:val="20"/>
            </w:rPr>
          </w:rPrChange>
        </w:rPr>
        <w:t>Cytosine methylation prevents binding to DNA of a HeLa cell transcription factor required for optimal expression of the adenovirus major late promoter.</w:t>
      </w:r>
      <w:r w:rsidRPr="0009337A">
        <w:rPr>
          <w:rFonts w:ascii="Arial" w:hAnsi="Arial" w:cs="Arial"/>
          <w:noProof/>
          <w:kern w:val="0"/>
          <w:sz w:val="22"/>
          <w:rPrChange w:id="3238" w:author="Shicheng Guo" w:date="2016-10-02T22:38:00Z">
            <w:rPr>
              <w:noProof/>
              <w:kern w:val="0"/>
              <w:sz w:val="20"/>
              <w:szCs w:val="20"/>
            </w:rPr>
          </w:rPrChange>
        </w:rPr>
        <w:t xml:space="preserve"> Genes Dev, 1988. </w:t>
      </w:r>
      <w:r w:rsidRPr="0009337A">
        <w:rPr>
          <w:rFonts w:ascii="Arial" w:hAnsi="Arial" w:cs="Arial"/>
          <w:b/>
          <w:noProof/>
          <w:kern w:val="0"/>
          <w:sz w:val="22"/>
          <w:rPrChange w:id="3239" w:author="Shicheng Guo" w:date="2016-10-02T22:38:00Z">
            <w:rPr>
              <w:b/>
              <w:noProof/>
              <w:kern w:val="0"/>
              <w:sz w:val="20"/>
              <w:szCs w:val="20"/>
            </w:rPr>
          </w:rPrChange>
        </w:rPr>
        <w:t>2</w:t>
      </w:r>
      <w:r w:rsidRPr="0009337A">
        <w:rPr>
          <w:rFonts w:ascii="Arial" w:hAnsi="Arial" w:cs="Arial"/>
          <w:noProof/>
          <w:kern w:val="0"/>
          <w:sz w:val="22"/>
          <w:rPrChange w:id="3240" w:author="Shicheng Guo" w:date="2016-10-02T22:38:00Z">
            <w:rPr>
              <w:noProof/>
              <w:kern w:val="0"/>
              <w:sz w:val="20"/>
              <w:szCs w:val="20"/>
            </w:rPr>
          </w:rPrChange>
        </w:rPr>
        <w:t>(9): p. 1136-43.</w:t>
      </w:r>
      <w:bookmarkEnd w:id="3234"/>
    </w:p>
    <w:p w:rsidR="007A6C86" w:rsidRPr="0009337A" w:rsidRDefault="007A6C86">
      <w:pPr>
        <w:ind w:left="720" w:hanging="720"/>
        <w:rPr>
          <w:rFonts w:ascii="Arial" w:hAnsi="Arial" w:cs="Arial"/>
          <w:noProof/>
          <w:kern w:val="0"/>
          <w:sz w:val="22"/>
          <w:rPrChange w:id="3241" w:author="Shicheng Guo" w:date="2016-10-02T22:38:00Z">
            <w:rPr>
              <w:noProof/>
              <w:kern w:val="0"/>
              <w:sz w:val="20"/>
              <w:szCs w:val="20"/>
            </w:rPr>
          </w:rPrChange>
        </w:rPr>
        <w:pPrChange w:id="3242" w:author="Shicheng Guo" w:date="2016-10-02T22:40:00Z">
          <w:pPr>
            <w:ind w:left="720" w:hanging="720"/>
            <w:jc w:val="left"/>
          </w:pPr>
        </w:pPrChange>
      </w:pPr>
      <w:bookmarkStart w:id="3243" w:name="_ENREF_37"/>
      <w:r w:rsidRPr="0009337A">
        <w:rPr>
          <w:rFonts w:ascii="Arial" w:hAnsi="Arial" w:cs="Arial"/>
          <w:noProof/>
          <w:kern w:val="0"/>
          <w:sz w:val="22"/>
          <w:rPrChange w:id="3244" w:author="Shicheng Guo" w:date="2016-10-02T22:38:00Z">
            <w:rPr>
              <w:noProof/>
              <w:kern w:val="0"/>
              <w:sz w:val="20"/>
              <w:szCs w:val="20"/>
            </w:rPr>
          </w:rPrChange>
        </w:rPr>
        <w:t>37.</w:t>
      </w:r>
      <w:r w:rsidRPr="0009337A">
        <w:rPr>
          <w:rFonts w:ascii="Arial" w:hAnsi="Arial" w:cs="Arial"/>
          <w:noProof/>
          <w:kern w:val="0"/>
          <w:sz w:val="22"/>
          <w:rPrChange w:id="3245" w:author="Shicheng Guo" w:date="2016-10-02T22:38:00Z">
            <w:rPr>
              <w:noProof/>
              <w:kern w:val="0"/>
              <w:sz w:val="20"/>
              <w:szCs w:val="20"/>
            </w:rPr>
          </w:rPrChange>
        </w:rPr>
        <w:tab/>
        <w:t xml:space="preserve">Cooper, D.N. and M. Krawczak, </w:t>
      </w:r>
      <w:r w:rsidRPr="0009337A">
        <w:rPr>
          <w:rFonts w:ascii="Arial" w:hAnsi="Arial" w:cs="Arial"/>
          <w:i/>
          <w:noProof/>
          <w:kern w:val="0"/>
          <w:sz w:val="22"/>
          <w:rPrChange w:id="3246" w:author="Shicheng Guo" w:date="2016-10-02T22:38:00Z">
            <w:rPr>
              <w:i/>
              <w:noProof/>
              <w:kern w:val="0"/>
              <w:sz w:val="20"/>
              <w:szCs w:val="20"/>
            </w:rPr>
          </w:rPrChange>
        </w:rPr>
        <w:t>Cytosine methylation and the fate of CpG dinucleotides in vertebrate genomes.</w:t>
      </w:r>
      <w:r w:rsidRPr="0009337A">
        <w:rPr>
          <w:rFonts w:ascii="Arial" w:hAnsi="Arial" w:cs="Arial"/>
          <w:noProof/>
          <w:kern w:val="0"/>
          <w:sz w:val="22"/>
          <w:rPrChange w:id="3247" w:author="Shicheng Guo" w:date="2016-10-02T22:38:00Z">
            <w:rPr>
              <w:noProof/>
              <w:kern w:val="0"/>
              <w:sz w:val="20"/>
              <w:szCs w:val="20"/>
            </w:rPr>
          </w:rPrChange>
        </w:rPr>
        <w:t xml:space="preserve"> Hum Genet, 1989. </w:t>
      </w:r>
      <w:r w:rsidRPr="0009337A">
        <w:rPr>
          <w:rFonts w:ascii="Arial" w:hAnsi="Arial" w:cs="Arial"/>
          <w:b/>
          <w:noProof/>
          <w:kern w:val="0"/>
          <w:sz w:val="22"/>
          <w:rPrChange w:id="3248" w:author="Shicheng Guo" w:date="2016-10-02T22:38:00Z">
            <w:rPr>
              <w:b/>
              <w:noProof/>
              <w:kern w:val="0"/>
              <w:sz w:val="20"/>
              <w:szCs w:val="20"/>
            </w:rPr>
          </w:rPrChange>
        </w:rPr>
        <w:t>83</w:t>
      </w:r>
      <w:r w:rsidRPr="0009337A">
        <w:rPr>
          <w:rFonts w:ascii="Arial" w:hAnsi="Arial" w:cs="Arial"/>
          <w:noProof/>
          <w:kern w:val="0"/>
          <w:sz w:val="22"/>
          <w:rPrChange w:id="3249" w:author="Shicheng Guo" w:date="2016-10-02T22:38:00Z">
            <w:rPr>
              <w:noProof/>
              <w:kern w:val="0"/>
              <w:sz w:val="20"/>
              <w:szCs w:val="20"/>
            </w:rPr>
          </w:rPrChange>
        </w:rPr>
        <w:t>(2): p. 181-8.</w:t>
      </w:r>
      <w:bookmarkEnd w:id="3243"/>
    </w:p>
    <w:p w:rsidR="007A6C86" w:rsidRPr="0009337A" w:rsidRDefault="007A6C86">
      <w:pPr>
        <w:ind w:left="720" w:hanging="720"/>
        <w:rPr>
          <w:rFonts w:ascii="Arial" w:hAnsi="Arial" w:cs="Arial"/>
          <w:noProof/>
          <w:kern w:val="0"/>
          <w:sz w:val="22"/>
          <w:rPrChange w:id="3250" w:author="Shicheng Guo" w:date="2016-10-02T22:38:00Z">
            <w:rPr>
              <w:noProof/>
              <w:kern w:val="0"/>
              <w:sz w:val="20"/>
              <w:szCs w:val="20"/>
            </w:rPr>
          </w:rPrChange>
        </w:rPr>
        <w:pPrChange w:id="3251" w:author="Shicheng Guo" w:date="2016-10-02T22:40:00Z">
          <w:pPr>
            <w:ind w:left="720" w:hanging="720"/>
            <w:jc w:val="left"/>
          </w:pPr>
        </w:pPrChange>
      </w:pPr>
      <w:bookmarkStart w:id="3252" w:name="_ENREF_38"/>
      <w:r w:rsidRPr="0009337A">
        <w:rPr>
          <w:rFonts w:ascii="Arial" w:hAnsi="Arial" w:cs="Arial"/>
          <w:noProof/>
          <w:kern w:val="0"/>
          <w:sz w:val="22"/>
          <w:rPrChange w:id="3253" w:author="Shicheng Guo" w:date="2016-10-02T22:38:00Z">
            <w:rPr>
              <w:noProof/>
              <w:kern w:val="0"/>
              <w:sz w:val="20"/>
              <w:szCs w:val="20"/>
            </w:rPr>
          </w:rPrChange>
        </w:rPr>
        <w:t>38.</w:t>
      </w:r>
      <w:r w:rsidRPr="0009337A">
        <w:rPr>
          <w:rFonts w:ascii="Arial" w:hAnsi="Arial" w:cs="Arial"/>
          <w:noProof/>
          <w:kern w:val="0"/>
          <w:sz w:val="22"/>
          <w:rPrChange w:id="3254" w:author="Shicheng Guo" w:date="2016-10-02T22:38:00Z">
            <w:rPr>
              <w:noProof/>
              <w:kern w:val="0"/>
              <w:sz w:val="20"/>
              <w:szCs w:val="20"/>
            </w:rPr>
          </w:rPrChange>
        </w:rPr>
        <w:tab/>
        <w:t xml:space="preserve">Bird, A., </w:t>
      </w:r>
      <w:r w:rsidRPr="0009337A">
        <w:rPr>
          <w:rFonts w:ascii="Arial" w:hAnsi="Arial" w:cs="Arial"/>
          <w:i/>
          <w:noProof/>
          <w:kern w:val="0"/>
          <w:sz w:val="22"/>
          <w:rPrChange w:id="3255" w:author="Shicheng Guo" w:date="2016-10-02T22:38:00Z">
            <w:rPr>
              <w:i/>
              <w:noProof/>
              <w:kern w:val="0"/>
              <w:sz w:val="20"/>
              <w:szCs w:val="20"/>
            </w:rPr>
          </w:rPrChange>
        </w:rPr>
        <w:t>DNA methylation patterns and epigenetic memory.</w:t>
      </w:r>
      <w:r w:rsidRPr="0009337A">
        <w:rPr>
          <w:rFonts w:ascii="Arial" w:hAnsi="Arial" w:cs="Arial"/>
          <w:noProof/>
          <w:kern w:val="0"/>
          <w:sz w:val="22"/>
          <w:rPrChange w:id="3256" w:author="Shicheng Guo" w:date="2016-10-02T22:38:00Z">
            <w:rPr>
              <w:noProof/>
              <w:kern w:val="0"/>
              <w:sz w:val="20"/>
              <w:szCs w:val="20"/>
            </w:rPr>
          </w:rPrChange>
        </w:rPr>
        <w:t xml:space="preserve"> Genes Dev, 2002. </w:t>
      </w:r>
      <w:r w:rsidRPr="0009337A">
        <w:rPr>
          <w:rFonts w:ascii="Arial" w:hAnsi="Arial" w:cs="Arial"/>
          <w:b/>
          <w:noProof/>
          <w:kern w:val="0"/>
          <w:sz w:val="22"/>
          <w:rPrChange w:id="3257" w:author="Shicheng Guo" w:date="2016-10-02T22:38:00Z">
            <w:rPr>
              <w:b/>
              <w:noProof/>
              <w:kern w:val="0"/>
              <w:sz w:val="20"/>
              <w:szCs w:val="20"/>
            </w:rPr>
          </w:rPrChange>
        </w:rPr>
        <w:t>16</w:t>
      </w:r>
      <w:r w:rsidRPr="0009337A">
        <w:rPr>
          <w:rFonts w:ascii="Arial" w:hAnsi="Arial" w:cs="Arial"/>
          <w:noProof/>
          <w:kern w:val="0"/>
          <w:sz w:val="22"/>
          <w:rPrChange w:id="3258" w:author="Shicheng Guo" w:date="2016-10-02T22:38:00Z">
            <w:rPr>
              <w:noProof/>
              <w:kern w:val="0"/>
              <w:sz w:val="20"/>
              <w:szCs w:val="20"/>
            </w:rPr>
          </w:rPrChange>
        </w:rPr>
        <w:t>(1): p. 6-21.</w:t>
      </w:r>
      <w:bookmarkEnd w:id="3252"/>
    </w:p>
    <w:p w:rsidR="007A6C86" w:rsidRPr="0009337A" w:rsidRDefault="007A6C86">
      <w:pPr>
        <w:ind w:left="720" w:hanging="720"/>
        <w:rPr>
          <w:rFonts w:ascii="Arial" w:hAnsi="Arial" w:cs="Arial"/>
          <w:noProof/>
          <w:kern w:val="0"/>
          <w:sz w:val="22"/>
          <w:rPrChange w:id="3259" w:author="Shicheng Guo" w:date="2016-10-02T22:38:00Z">
            <w:rPr>
              <w:noProof/>
              <w:kern w:val="0"/>
              <w:sz w:val="20"/>
              <w:szCs w:val="20"/>
            </w:rPr>
          </w:rPrChange>
        </w:rPr>
        <w:pPrChange w:id="3260" w:author="Shicheng Guo" w:date="2016-10-02T22:40:00Z">
          <w:pPr>
            <w:ind w:left="720" w:hanging="720"/>
            <w:jc w:val="left"/>
          </w:pPr>
        </w:pPrChange>
      </w:pPr>
      <w:bookmarkStart w:id="3261" w:name="_ENREF_39"/>
      <w:r w:rsidRPr="0009337A">
        <w:rPr>
          <w:rFonts w:ascii="Arial" w:hAnsi="Arial" w:cs="Arial"/>
          <w:noProof/>
          <w:kern w:val="0"/>
          <w:sz w:val="22"/>
          <w:rPrChange w:id="3262" w:author="Shicheng Guo" w:date="2016-10-02T22:38:00Z">
            <w:rPr>
              <w:noProof/>
              <w:kern w:val="0"/>
              <w:sz w:val="20"/>
              <w:szCs w:val="20"/>
            </w:rPr>
          </w:rPrChange>
        </w:rPr>
        <w:t>39.</w:t>
      </w:r>
      <w:r w:rsidRPr="0009337A">
        <w:rPr>
          <w:rFonts w:ascii="Arial" w:hAnsi="Arial" w:cs="Arial"/>
          <w:noProof/>
          <w:kern w:val="0"/>
          <w:sz w:val="22"/>
          <w:rPrChange w:id="3263" w:author="Shicheng Guo" w:date="2016-10-02T22:38:00Z">
            <w:rPr>
              <w:noProof/>
              <w:kern w:val="0"/>
              <w:sz w:val="20"/>
              <w:szCs w:val="20"/>
            </w:rPr>
          </w:rPrChange>
        </w:rPr>
        <w:tab/>
        <w:t xml:space="preserve">Lei, W., et al., </w:t>
      </w:r>
      <w:r w:rsidRPr="0009337A">
        <w:rPr>
          <w:rFonts w:ascii="Arial" w:hAnsi="Arial" w:cs="Arial"/>
          <w:i/>
          <w:noProof/>
          <w:kern w:val="0"/>
          <w:sz w:val="22"/>
          <w:rPrChange w:id="3264" w:author="Shicheng Guo" w:date="2016-10-02T22:38:00Z">
            <w:rPr>
              <w:i/>
              <w:noProof/>
              <w:kern w:val="0"/>
              <w:sz w:val="20"/>
              <w:szCs w:val="20"/>
            </w:rPr>
          </w:rPrChange>
        </w:rPr>
        <w:t>Abnormal DNA methylation in CD4+ T cells from patients with systemic lupus erythematosus, systemic sclerosis, and dermatomyositis.</w:t>
      </w:r>
      <w:r w:rsidRPr="0009337A">
        <w:rPr>
          <w:rFonts w:ascii="Arial" w:hAnsi="Arial" w:cs="Arial"/>
          <w:noProof/>
          <w:kern w:val="0"/>
          <w:sz w:val="22"/>
          <w:rPrChange w:id="3265" w:author="Shicheng Guo" w:date="2016-10-02T22:38:00Z">
            <w:rPr>
              <w:noProof/>
              <w:kern w:val="0"/>
              <w:sz w:val="20"/>
              <w:szCs w:val="20"/>
            </w:rPr>
          </w:rPrChange>
        </w:rPr>
        <w:t xml:space="preserve"> Scand J Rheumatol, 2009. </w:t>
      </w:r>
      <w:r w:rsidRPr="0009337A">
        <w:rPr>
          <w:rFonts w:ascii="Arial" w:hAnsi="Arial" w:cs="Arial"/>
          <w:b/>
          <w:noProof/>
          <w:kern w:val="0"/>
          <w:sz w:val="22"/>
          <w:rPrChange w:id="3266" w:author="Shicheng Guo" w:date="2016-10-02T22:38:00Z">
            <w:rPr>
              <w:b/>
              <w:noProof/>
              <w:kern w:val="0"/>
              <w:sz w:val="20"/>
              <w:szCs w:val="20"/>
            </w:rPr>
          </w:rPrChange>
        </w:rPr>
        <w:t>38</w:t>
      </w:r>
      <w:r w:rsidRPr="0009337A">
        <w:rPr>
          <w:rFonts w:ascii="Arial" w:hAnsi="Arial" w:cs="Arial"/>
          <w:noProof/>
          <w:kern w:val="0"/>
          <w:sz w:val="22"/>
          <w:rPrChange w:id="3267" w:author="Shicheng Guo" w:date="2016-10-02T22:38:00Z">
            <w:rPr>
              <w:noProof/>
              <w:kern w:val="0"/>
              <w:sz w:val="20"/>
              <w:szCs w:val="20"/>
            </w:rPr>
          </w:rPrChange>
        </w:rPr>
        <w:t>(5): p. 369-74.</w:t>
      </w:r>
      <w:bookmarkEnd w:id="3261"/>
    </w:p>
    <w:p w:rsidR="007A6C86" w:rsidRPr="0009337A" w:rsidRDefault="007A6C86">
      <w:pPr>
        <w:ind w:left="720" w:hanging="720"/>
        <w:rPr>
          <w:rFonts w:ascii="Arial" w:hAnsi="Arial" w:cs="Arial"/>
          <w:noProof/>
          <w:kern w:val="0"/>
          <w:sz w:val="22"/>
          <w:rPrChange w:id="3268" w:author="Shicheng Guo" w:date="2016-10-02T22:38:00Z">
            <w:rPr>
              <w:noProof/>
              <w:kern w:val="0"/>
              <w:sz w:val="20"/>
              <w:szCs w:val="20"/>
            </w:rPr>
          </w:rPrChange>
        </w:rPr>
        <w:pPrChange w:id="3269" w:author="Shicheng Guo" w:date="2016-10-02T22:40:00Z">
          <w:pPr>
            <w:ind w:left="720" w:hanging="720"/>
            <w:jc w:val="left"/>
          </w:pPr>
        </w:pPrChange>
      </w:pPr>
      <w:bookmarkStart w:id="3270" w:name="_ENREF_40"/>
      <w:r w:rsidRPr="0009337A">
        <w:rPr>
          <w:rFonts w:ascii="Arial" w:hAnsi="Arial" w:cs="Arial"/>
          <w:noProof/>
          <w:kern w:val="0"/>
          <w:sz w:val="22"/>
          <w:rPrChange w:id="3271" w:author="Shicheng Guo" w:date="2016-10-02T22:38:00Z">
            <w:rPr>
              <w:noProof/>
              <w:kern w:val="0"/>
              <w:sz w:val="20"/>
              <w:szCs w:val="20"/>
            </w:rPr>
          </w:rPrChange>
        </w:rPr>
        <w:t>40.</w:t>
      </w:r>
      <w:r w:rsidRPr="0009337A">
        <w:rPr>
          <w:rFonts w:ascii="Arial" w:hAnsi="Arial" w:cs="Arial"/>
          <w:noProof/>
          <w:kern w:val="0"/>
          <w:sz w:val="22"/>
          <w:rPrChange w:id="3272" w:author="Shicheng Guo" w:date="2016-10-02T22:38:00Z">
            <w:rPr>
              <w:noProof/>
              <w:kern w:val="0"/>
              <w:sz w:val="20"/>
              <w:szCs w:val="20"/>
            </w:rPr>
          </w:rPrChange>
        </w:rPr>
        <w:tab/>
        <w:t xml:space="preserve">Absher, D.M., et al., </w:t>
      </w:r>
      <w:r w:rsidRPr="0009337A">
        <w:rPr>
          <w:rFonts w:ascii="Arial" w:hAnsi="Arial" w:cs="Arial"/>
          <w:i/>
          <w:noProof/>
          <w:kern w:val="0"/>
          <w:sz w:val="22"/>
          <w:rPrChange w:id="3273" w:author="Shicheng Guo" w:date="2016-10-02T22:38:00Z">
            <w:rPr>
              <w:i/>
              <w:noProof/>
              <w:kern w:val="0"/>
              <w:sz w:val="20"/>
              <w:szCs w:val="20"/>
            </w:rPr>
          </w:rPrChange>
        </w:rPr>
        <w:t>Genome-wide DNA methylation analysis of systemic lupus erythematosus reveals persistent hypomethylation of interferon genes and compositional changes to CD4+ T-cell populations.</w:t>
      </w:r>
      <w:r w:rsidRPr="0009337A">
        <w:rPr>
          <w:rFonts w:ascii="Arial" w:hAnsi="Arial" w:cs="Arial"/>
          <w:noProof/>
          <w:kern w:val="0"/>
          <w:sz w:val="22"/>
          <w:rPrChange w:id="3274" w:author="Shicheng Guo" w:date="2016-10-02T22:38:00Z">
            <w:rPr>
              <w:noProof/>
              <w:kern w:val="0"/>
              <w:sz w:val="20"/>
              <w:szCs w:val="20"/>
            </w:rPr>
          </w:rPrChange>
        </w:rPr>
        <w:t xml:space="preserve"> PLoS Genet, 2013. </w:t>
      </w:r>
      <w:r w:rsidRPr="0009337A">
        <w:rPr>
          <w:rFonts w:ascii="Arial" w:hAnsi="Arial" w:cs="Arial"/>
          <w:b/>
          <w:noProof/>
          <w:kern w:val="0"/>
          <w:sz w:val="22"/>
          <w:rPrChange w:id="3275" w:author="Shicheng Guo" w:date="2016-10-02T22:38:00Z">
            <w:rPr>
              <w:b/>
              <w:noProof/>
              <w:kern w:val="0"/>
              <w:sz w:val="20"/>
              <w:szCs w:val="20"/>
            </w:rPr>
          </w:rPrChange>
        </w:rPr>
        <w:t>9</w:t>
      </w:r>
      <w:r w:rsidRPr="0009337A">
        <w:rPr>
          <w:rFonts w:ascii="Arial" w:hAnsi="Arial" w:cs="Arial"/>
          <w:noProof/>
          <w:kern w:val="0"/>
          <w:sz w:val="22"/>
          <w:rPrChange w:id="3276" w:author="Shicheng Guo" w:date="2016-10-02T22:38:00Z">
            <w:rPr>
              <w:noProof/>
              <w:kern w:val="0"/>
              <w:sz w:val="20"/>
              <w:szCs w:val="20"/>
            </w:rPr>
          </w:rPrChange>
        </w:rPr>
        <w:t>(8): p. e1003678.</w:t>
      </w:r>
      <w:bookmarkEnd w:id="3270"/>
    </w:p>
    <w:p w:rsidR="007A6C86" w:rsidRPr="0009337A" w:rsidRDefault="007A6C86">
      <w:pPr>
        <w:ind w:left="720" w:hanging="720"/>
        <w:rPr>
          <w:rFonts w:ascii="Arial" w:hAnsi="Arial" w:cs="Arial"/>
          <w:noProof/>
          <w:kern w:val="0"/>
          <w:sz w:val="22"/>
          <w:rPrChange w:id="3277" w:author="Shicheng Guo" w:date="2016-10-02T22:38:00Z">
            <w:rPr>
              <w:noProof/>
              <w:kern w:val="0"/>
              <w:sz w:val="20"/>
              <w:szCs w:val="20"/>
            </w:rPr>
          </w:rPrChange>
        </w:rPr>
        <w:pPrChange w:id="3278" w:author="Shicheng Guo" w:date="2016-10-02T22:40:00Z">
          <w:pPr>
            <w:ind w:left="720" w:hanging="720"/>
            <w:jc w:val="left"/>
          </w:pPr>
        </w:pPrChange>
      </w:pPr>
      <w:bookmarkStart w:id="3279" w:name="_ENREF_41"/>
      <w:r w:rsidRPr="0009337A">
        <w:rPr>
          <w:rFonts w:ascii="Arial" w:hAnsi="Arial" w:cs="Arial"/>
          <w:noProof/>
          <w:kern w:val="0"/>
          <w:sz w:val="22"/>
          <w:rPrChange w:id="3280" w:author="Shicheng Guo" w:date="2016-10-02T22:38:00Z">
            <w:rPr>
              <w:noProof/>
              <w:kern w:val="0"/>
              <w:sz w:val="20"/>
              <w:szCs w:val="20"/>
            </w:rPr>
          </w:rPrChange>
        </w:rPr>
        <w:t>41.</w:t>
      </w:r>
      <w:r w:rsidRPr="0009337A">
        <w:rPr>
          <w:rFonts w:ascii="Arial" w:hAnsi="Arial" w:cs="Arial"/>
          <w:noProof/>
          <w:kern w:val="0"/>
          <w:sz w:val="22"/>
          <w:rPrChange w:id="3281" w:author="Shicheng Guo" w:date="2016-10-02T22:38:00Z">
            <w:rPr>
              <w:noProof/>
              <w:kern w:val="0"/>
              <w:sz w:val="20"/>
              <w:szCs w:val="20"/>
            </w:rPr>
          </w:rPrChange>
        </w:rPr>
        <w:tab/>
        <w:t xml:space="preserve">Renaudineau, Y. and P. Youinou, </w:t>
      </w:r>
      <w:r w:rsidRPr="0009337A">
        <w:rPr>
          <w:rFonts w:ascii="Arial" w:hAnsi="Arial" w:cs="Arial"/>
          <w:i/>
          <w:noProof/>
          <w:kern w:val="0"/>
          <w:sz w:val="22"/>
          <w:rPrChange w:id="3282" w:author="Shicheng Guo" w:date="2016-10-02T22:38:00Z">
            <w:rPr>
              <w:i/>
              <w:noProof/>
              <w:kern w:val="0"/>
              <w:sz w:val="20"/>
              <w:szCs w:val="20"/>
            </w:rPr>
          </w:rPrChange>
        </w:rPr>
        <w:t>Epigenetics and autoimmunity, with special emphasis on methylation.</w:t>
      </w:r>
      <w:r w:rsidRPr="0009337A">
        <w:rPr>
          <w:rFonts w:ascii="Arial" w:hAnsi="Arial" w:cs="Arial"/>
          <w:noProof/>
          <w:kern w:val="0"/>
          <w:sz w:val="22"/>
          <w:rPrChange w:id="3283" w:author="Shicheng Guo" w:date="2016-10-02T22:38:00Z">
            <w:rPr>
              <w:noProof/>
              <w:kern w:val="0"/>
              <w:sz w:val="20"/>
              <w:szCs w:val="20"/>
            </w:rPr>
          </w:rPrChange>
        </w:rPr>
        <w:t xml:space="preserve"> Keio J Med, 2011. </w:t>
      </w:r>
      <w:r w:rsidRPr="0009337A">
        <w:rPr>
          <w:rFonts w:ascii="Arial" w:hAnsi="Arial" w:cs="Arial"/>
          <w:b/>
          <w:noProof/>
          <w:kern w:val="0"/>
          <w:sz w:val="22"/>
          <w:rPrChange w:id="3284" w:author="Shicheng Guo" w:date="2016-10-02T22:38:00Z">
            <w:rPr>
              <w:b/>
              <w:noProof/>
              <w:kern w:val="0"/>
              <w:sz w:val="20"/>
              <w:szCs w:val="20"/>
            </w:rPr>
          </w:rPrChange>
        </w:rPr>
        <w:t>60</w:t>
      </w:r>
      <w:r w:rsidRPr="0009337A">
        <w:rPr>
          <w:rFonts w:ascii="Arial" w:hAnsi="Arial" w:cs="Arial"/>
          <w:noProof/>
          <w:kern w:val="0"/>
          <w:sz w:val="22"/>
          <w:rPrChange w:id="3285" w:author="Shicheng Guo" w:date="2016-10-02T22:38:00Z">
            <w:rPr>
              <w:noProof/>
              <w:kern w:val="0"/>
              <w:sz w:val="20"/>
              <w:szCs w:val="20"/>
            </w:rPr>
          </w:rPrChange>
        </w:rPr>
        <w:t>(1): p. 10-6.</w:t>
      </w:r>
      <w:bookmarkEnd w:id="3279"/>
    </w:p>
    <w:p w:rsidR="007A6C86" w:rsidRPr="0009337A" w:rsidRDefault="007A6C86">
      <w:pPr>
        <w:ind w:left="720" w:hanging="720"/>
        <w:rPr>
          <w:rFonts w:ascii="Arial" w:hAnsi="Arial" w:cs="Arial"/>
          <w:noProof/>
          <w:kern w:val="0"/>
          <w:sz w:val="22"/>
          <w:rPrChange w:id="3286" w:author="Shicheng Guo" w:date="2016-10-02T22:38:00Z">
            <w:rPr>
              <w:noProof/>
              <w:kern w:val="0"/>
              <w:sz w:val="20"/>
              <w:szCs w:val="20"/>
            </w:rPr>
          </w:rPrChange>
        </w:rPr>
        <w:pPrChange w:id="3287" w:author="Shicheng Guo" w:date="2016-10-02T22:40:00Z">
          <w:pPr>
            <w:ind w:left="720" w:hanging="720"/>
            <w:jc w:val="left"/>
          </w:pPr>
        </w:pPrChange>
      </w:pPr>
      <w:bookmarkStart w:id="3288" w:name="_ENREF_42"/>
      <w:r w:rsidRPr="0009337A">
        <w:rPr>
          <w:rFonts w:ascii="Arial" w:hAnsi="Arial" w:cs="Arial"/>
          <w:noProof/>
          <w:kern w:val="0"/>
          <w:sz w:val="22"/>
          <w:rPrChange w:id="3289" w:author="Shicheng Guo" w:date="2016-10-02T22:38:00Z">
            <w:rPr>
              <w:noProof/>
              <w:kern w:val="0"/>
              <w:sz w:val="20"/>
              <w:szCs w:val="20"/>
            </w:rPr>
          </w:rPrChange>
        </w:rPr>
        <w:t>42.</w:t>
      </w:r>
      <w:r w:rsidRPr="0009337A">
        <w:rPr>
          <w:rFonts w:ascii="Arial" w:hAnsi="Arial" w:cs="Arial"/>
          <w:noProof/>
          <w:kern w:val="0"/>
          <w:sz w:val="22"/>
          <w:rPrChange w:id="3290" w:author="Shicheng Guo" w:date="2016-10-02T22:38:00Z">
            <w:rPr>
              <w:noProof/>
              <w:kern w:val="0"/>
              <w:sz w:val="20"/>
              <w:szCs w:val="20"/>
            </w:rPr>
          </w:rPrChange>
        </w:rPr>
        <w:tab/>
        <w:t xml:space="preserve">Renaudineau, Y., et al., </w:t>
      </w:r>
      <w:r w:rsidRPr="0009337A">
        <w:rPr>
          <w:rFonts w:ascii="Arial" w:hAnsi="Arial" w:cs="Arial"/>
          <w:i/>
          <w:noProof/>
          <w:kern w:val="0"/>
          <w:sz w:val="22"/>
          <w:rPrChange w:id="3291" w:author="Shicheng Guo" w:date="2016-10-02T22:38:00Z">
            <w:rPr>
              <w:i/>
              <w:noProof/>
              <w:kern w:val="0"/>
              <w:sz w:val="20"/>
              <w:szCs w:val="20"/>
            </w:rPr>
          </w:rPrChange>
        </w:rPr>
        <w:t>Epigenetic alterations and autoimmune disease.</w:t>
      </w:r>
      <w:r w:rsidRPr="0009337A">
        <w:rPr>
          <w:rFonts w:ascii="Arial" w:hAnsi="Arial" w:cs="Arial"/>
          <w:noProof/>
          <w:kern w:val="0"/>
          <w:sz w:val="22"/>
          <w:rPrChange w:id="3292" w:author="Shicheng Guo" w:date="2016-10-02T22:38:00Z">
            <w:rPr>
              <w:noProof/>
              <w:kern w:val="0"/>
              <w:sz w:val="20"/>
              <w:szCs w:val="20"/>
            </w:rPr>
          </w:rPrChange>
        </w:rPr>
        <w:t xml:space="preserve"> J Dev Orig Health Dis, 2011. </w:t>
      </w:r>
      <w:r w:rsidRPr="0009337A">
        <w:rPr>
          <w:rFonts w:ascii="Arial" w:hAnsi="Arial" w:cs="Arial"/>
          <w:b/>
          <w:noProof/>
          <w:kern w:val="0"/>
          <w:sz w:val="22"/>
          <w:rPrChange w:id="3293" w:author="Shicheng Guo" w:date="2016-10-02T22:38:00Z">
            <w:rPr>
              <w:b/>
              <w:noProof/>
              <w:kern w:val="0"/>
              <w:sz w:val="20"/>
              <w:szCs w:val="20"/>
            </w:rPr>
          </w:rPrChange>
        </w:rPr>
        <w:t>2</w:t>
      </w:r>
      <w:r w:rsidRPr="0009337A">
        <w:rPr>
          <w:rFonts w:ascii="Arial" w:hAnsi="Arial" w:cs="Arial"/>
          <w:noProof/>
          <w:kern w:val="0"/>
          <w:sz w:val="22"/>
          <w:rPrChange w:id="3294" w:author="Shicheng Guo" w:date="2016-10-02T22:38:00Z">
            <w:rPr>
              <w:noProof/>
              <w:kern w:val="0"/>
              <w:sz w:val="20"/>
              <w:szCs w:val="20"/>
            </w:rPr>
          </w:rPrChange>
        </w:rPr>
        <w:t>(5): p. 258-64.</w:t>
      </w:r>
      <w:bookmarkEnd w:id="3288"/>
    </w:p>
    <w:p w:rsidR="007A6C86" w:rsidRPr="0009337A" w:rsidRDefault="007A6C86">
      <w:pPr>
        <w:ind w:left="720" w:hanging="720"/>
        <w:rPr>
          <w:rFonts w:ascii="Arial" w:hAnsi="Arial" w:cs="Arial"/>
          <w:noProof/>
          <w:kern w:val="0"/>
          <w:sz w:val="22"/>
          <w:rPrChange w:id="3295" w:author="Shicheng Guo" w:date="2016-10-02T22:38:00Z">
            <w:rPr>
              <w:noProof/>
              <w:kern w:val="0"/>
              <w:sz w:val="20"/>
              <w:szCs w:val="20"/>
            </w:rPr>
          </w:rPrChange>
        </w:rPr>
        <w:pPrChange w:id="3296" w:author="Shicheng Guo" w:date="2016-10-02T22:40:00Z">
          <w:pPr>
            <w:ind w:left="720" w:hanging="720"/>
            <w:jc w:val="left"/>
          </w:pPr>
        </w:pPrChange>
      </w:pPr>
      <w:bookmarkStart w:id="3297" w:name="_ENREF_43"/>
      <w:r w:rsidRPr="0009337A">
        <w:rPr>
          <w:rFonts w:ascii="Arial" w:hAnsi="Arial" w:cs="Arial"/>
          <w:noProof/>
          <w:kern w:val="0"/>
          <w:sz w:val="22"/>
          <w:rPrChange w:id="3298" w:author="Shicheng Guo" w:date="2016-10-02T22:38:00Z">
            <w:rPr>
              <w:noProof/>
              <w:kern w:val="0"/>
              <w:sz w:val="20"/>
              <w:szCs w:val="20"/>
            </w:rPr>
          </w:rPrChange>
        </w:rPr>
        <w:t>43.</w:t>
      </w:r>
      <w:r w:rsidRPr="0009337A">
        <w:rPr>
          <w:rFonts w:ascii="Arial" w:hAnsi="Arial" w:cs="Arial"/>
          <w:noProof/>
          <w:kern w:val="0"/>
          <w:sz w:val="22"/>
          <w:rPrChange w:id="3299" w:author="Shicheng Guo" w:date="2016-10-02T22:38:00Z">
            <w:rPr>
              <w:noProof/>
              <w:kern w:val="0"/>
              <w:sz w:val="20"/>
              <w:szCs w:val="20"/>
            </w:rPr>
          </w:rPrChange>
        </w:rPr>
        <w:tab/>
        <w:t xml:space="preserve">Lopez de Padilla, C.M. and T.B. Niewold, </w:t>
      </w:r>
      <w:r w:rsidRPr="0009337A">
        <w:rPr>
          <w:rFonts w:ascii="Arial" w:hAnsi="Arial" w:cs="Arial"/>
          <w:i/>
          <w:noProof/>
          <w:kern w:val="0"/>
          <w:sz w:val="22"/>
          <w:rPrChange w:id="3300" w:author="Shicheng Guo" w:date="2016-10-02T22:38:00Z">
            <w:rPr>
              <w:i/>
              <w:noProof/>
              <w:kern w:val="0"/>
              <w:sz w:val="20"/>
              <w:szCs w:val="20"/>
            </w:rPr>
          </w:rPrChange>
        </w:rPr>
        <w:t>The type I interferons: Basic concepts and clinical relevance in immune-mediated inflammatory diseases.</w:t>
      </w:r>
      <w:r w:rsidRPr="0009337A">
        <w:rPr>
          <w:rFonts w:ascii="Arial" w:hAnsi="Arial" w:cs="Arial"/>
          <w:noProof/>
          <w:kern w:val="0"/>
          <w:sz w:val="22"/>
          <w:rPrChange w:id="3301" w:author="Shicheng Guo" w:date="2016-10-02T22:38:00Z">
            <w:rPr>
              <w:noProof/>
              <w:kern w:val="0"/>
              <w:sz w:val="20"/>
              <w:szCs w:val="20"/>
            </w:rPr>
          </w:rPrChange>
        </w:rPr>
        <w:t xml:space="preserve"> Gene, 2016. </w:t>
      </w:r>
      <w:r w:rsidRPr="0009337A">
        <w:rPr>
          <w:rFonts w:ascii="Arial" w:hAnsi="Arial" w:cs="Arial"/>
          <w:b/>
          <w:noProof/>
          <w:kern w:val="0"/>
          <w:sz w:val="22"/>
          <w:rPrChange w:id="3302" w:author="Shicheng Guo" w:date="2016-10-02T22:38:00Z">
            <w:rPr>
              <w:b/>
              <w:noProof/>
              <w:kern w:val="0"/>
              <w:sz w:val="20"/>
              <w:szCs w:val="20"/>
            </w:rPr>
          </w:rPrChange>
        </w:rPr>
        <w:t>576</w:t>
      </w:r>
      <w:r w:rsidRPr="0009337A">
        <w:rPr>
          <w:rFonts w:ascii="Arial" w:hAnsi="Arial" w:cs="Arial"/>
          <w:noProof/>
          <w:kern w:val="0"/>
          <w:sz w:val="22"/>
          <w:rPrChange w:id="3303" w:author="Shicheng Guo" w:date="2016-10-02T22:38:00Z">
            <w:rPr>
              <w:noProof/>
              <w:kern w:val="0"/>
              <w:sz w:val="20"/>
              <w:szCs w:val="20"/>
            </w:rPr>
          </w:rPrChange>
        </w:rPr>
        <w:t>(1 Pt 1): p. 14-21.</w:t>
      </w:r>
      <w:bookmarkEnd w:id="3297"/>
    </w:p>
    <w:p w:rsidR="007A6C86" w:rsidRPr="0009337A" w:rsidRDefault="007A6C86">
      <w:pPr>
        <w:ind w:left="720" w:hanging="720"/>
        <w:rPr>
          <w:rFonts w:ascii="Arial" w:hAnsi="Arial" w:cs="Arial"/>
          <w:noProof/>
          <w:kern w:val="0"/>
          <w:sz w:val="22"/>
          <w:rPrChange w:id="3304" w:author="Shicheng Guo" w:date="2016-10-02T22:38:00Z">
            <w:rPr>
              <w:noProof/>
              <w:kern w:val="0"/>
              <w:sz w:val="20"/>
              <w:szCs w:val="20"/>
            </w:rPr>
          </w:rPrChange>
        </w:rPr>
        <w:pPrChange w:id="3305" w:author="Shicheng Guo" w:date="2016-10-02T22:40:00Z">
          <w:pPr>
            <w:ind w:left="720" w:hanging="720"/>
            <w:jc w:val="left"/>
          </w:pPr>
        </w:pPrChange>
      </w:pPr>
      <w:bookmarkStart w:id="3306" w:name="_ENREF_44"/>
      <w:r w:rsidRPr="0009337A">
        <w:rPr>
          <w:rFonts w:ascii="Arial" w:hAnsi="Arial" w:cs="Arial"/>
          <w:noProof/>
          <w:kern w:val="0"/>
          <w:sz w:val="22"/>
          <w:rPrChange w:id="3307" w:author="Shicheng Guo" w:date="2016-10-02T22:38:00Z">
            <w:rPr>
              <w:noProof/>
              <w:kern w:val="0"/>
              <w:sz w:val="20"/>
              <w:szCs w:val="20"/>
            </w:rPr>
          </w:rPrChange>
        </w:rPr>
        <w:t>44.</w:t>
      </w:r>
      <w:r w:rsidRPr="0009337A">
        <w:rPr>
          <w:rFonts w:ascii="Arial" w:hAnsi="Arial" w:cs="Arial"/>
          <w:noProof/>
          <w:kern w:val="0"/>
          <w:sz w:val="22"/>
          <w:rPrChange w:id="3308" w:author="Shicheng Guo" w:date="2016-10-02T22:38:00Z">
            <w:rPr>
              <w:noProof/>
              <w:kern w:val="0"/>
              <w:sz w:val="20"/>
              <w:szCs w:val="20"/>
            </w:rPr>
          </w:rPrChange>
        </w:rPr>
        <w:tab/>
        <w:t xml:space="preserve">Eloranta, M.L., et al., </w:t>
      </w:r>
      <w:r w:rsidRPr="0009337A">
        <w:rPr>
          <w:rFonts w:ascii="Arial" w:hAnsi="Arial" w:cs="Arial"/>
          <w:i/>
          <w:noProof/>
          <w:kern w:val="0"/>
          <w:sz w:val="22"/>
          <w:rPrChange w:id="3309" w:author="Shicheng Guo" w:date="2016-10-02T22:38:00Z">
            <w:rPr>
              <w:i/>
              <w:noProof/>
              <w:kern w:val="0"/>
              <w:sz w:val="20"/>
              <w:szCs w:val="20"/>
            </w:rPr>
          </w:rPrChange>
        </w:rPr>
        <w:t>Type I interferon system activation and association with disease manifestations in systemic sclerosis.</w:t>
      </w:r>
      <w:r w:rsidRPr="0009337A">
        <w:rPr>
          <w:rFonts w:ascii="Arial" w:hAnsi="Arial" w:cs="Arial"/>
          <w:noProof/>
          <w:kern w:val="0"/>
          <w:sz w:val="22"/>
          <w:rPrChange w:id="3310" w:author="Shicheng Guo" w:date="2016-10-02T22:38:00Z">
            <w:rPr>
              <w:noProof/>
              <w:kern w:val="0"/>
              <w:sz w:val="20"/>
              <w:szCs w:val="20"/>
            </w:rPr>
          </w:rPrChange>
        </w:rPr>
        <w:t xml:space="preserve"> Ann Rheum Dis, 2010. </w:t>
      </w:r>
      <w:r w:rsidRPr="0009337A">
        <w:rPr>
          <w:rFonts w:ascii="Arial" w:hAnsi="Arial" w:cs="Arial"/>
          <w:b/>
          <w:noProof/>
          <w:kern w:val="0"/>
          <w:sz w:val="22"/>
          <w:rPrChange w:id="3311" w:author="Shicheng Guo" w:date="2016-10-02T22:38:00Z">
            <w:rPr>
              <w:b/>
              <w:noProof/>
              <w:kern w:val="0"/>
              <w:sz w:val="20"/>
              <w:szCs w:val="20"/>
            </w:rPr>
          </w:rPrChange>
        </w:rPr>
        <w:t>69</w:t>
      </w:r>
      <w:r w:rsidRPr="0009337A">
        <w:rPr>
          <w:rFonts w:ascii="Arial" w:hAnsi="Arial" w:cs="Arial"/>
          <w:noProof/>
          <w:kern w:val="0"/>
          <w:sz w:val="22"/>
          <w:rPrChange w:id="3312" w:author="Shicheng Guo" w:date="2016-10-02T22:38:00Z">
            <w:rPr>
              <w:noProof/>
              <w:kern w:val="0"/>
              <w:sz w:val="20"/>
              <w:szCs w:val="20"/>
            </w:rPr>
          </w:rPrChange>
        </w:rPr>
        <w:t>(7): p. 1396-402.</w:t>
      </w:r>
      <w:bookmarkEnd w:id="3306"/>
    </w:p>
    <w:p w:rsidR="007A6C86" w:rsidRPr="0009337A" w:rsidRDefault="007A6C86">
      <w:pPr>
        <w:ind w:left="720" w:hanging="720"/>
        <w:rPr>
          <w:rFonts w:ascii="Arial" w:hAnsi="Arial" w:cs="Arial"/>
          <w:noProof/>
          <w:kern w:val="0"/>
          <w:sz w:val="22"/>
          <w:rPrChange w:id="3313" w:author="Shicheng Guo" w:date="2016-10-02T22:38:00Z">
            <w:rPr>
              <w:noProof/>
              <w:kern w:val="0"/>
              <w:sz w:val="20"/>
              <w:szCs w:val="20"/>
            </w:rPr>
          </w:rPrChange>
        </w:rPr>
        <w:pPrChange w:id="3314" w:author="Shicheng Guo" w:date="2016-10-02T22:40:00Z">
          <w:pPr>
            <w:ind w:left="720" w:hanging="720"/>
            <w:jc w:val="left"/>
          </w:pPr>
        </w:pPrChange>
      </w:pPr>
      <w:bookmarkStart w:id="3315" w:name="_ENREF_45"/>
      <w:r w:rsidRPr="0009337A">
        <w:rPr>
          <w:rFonts w:ascii="Arial" w:hAnsi="Arial" w:cs="Arial"/>
          <w:noProof/>
          <w:kern w:val="0"/>
          <w:sz w:val="22"/>
          <w:rPrChange w:id="3316" w:author="Shicheng Guo" w:date="2016-10-02T22:38:00Z">
            <w:rPr>
              <w:noProof/>
              <w:kern w:val="0"/>
              <w:sz w:val="20"/>
              <w:szCs w:val="20"/>
            </w:rPr>
          </w:rPrChange>
        </w:rPr>
        <w:t>45.</w:t>
      </w:r>
      <w:r w:rsidRPr="0009337A">
        <w:rPr>
          <w:rFonts w:ascii="Arial" w:hAnsi="Arial" w:cs="Arial"/>
          <w:noProof/>
          <w:kern w:val="0"/>
          <w:sz w:val="22"/>
          <w:rPrChange w:id="3317" w:author="Shicheng Guo" w:date="2016-10-02T22:38:00Z">
            <w:rPr>
              <w:noProof/>
              <w:kern w:val="0"/>
              <w:sz w:val="20"/>
              <w:szCs w:val="20"/>
            </w:rPr>
          </w:rPrChange>
        </w:rPr>
        <w:tab/>
        <w:t xml:space="preserve">Assassi, S. and M.D. Mayes, </w:t>
      </w:r>
      <w:r w:rsidRPr="0009337A">
        <w:rPr>
          <w:rFonts w:ascii="Arial" w:hAnsi="Arial" w:cs="Arial"/>
          <w:i/>
          <w:noProof/>
          <w:kern w:val="0"/>
          <w:sz w:val="22"/>
          <w:rPrChange w:id="3318" w:author="Shicheng Guo" w:date="2016-10-02T22:38:00Z">
            <w:rPr>
              <w:i/>
              <w:noProof/>
              <w:kern w:val="0"/>
              <w:sz w:val="20"/>
              <w:szCs w:val="20"/>
            </w:rPr>
          </w:rPrChange>
        </w:rPr>
        <w:t>What does global gene expression profiling tell us about the pathogenesis of systemic sclerosis?</w:t>
      </w:r>
      <w:r w:rsidRPr="0009337A">
        <w:rPr>
          <w:rFonts w:ascii="Arial" w:hAnsi="Arial" w:cs="Arial"/>
          <w:noProof/>
          <w:kern w:val="0"/>
          <w:sz w:val="22"/>
          <w:rPrChange w:id="3319" w:author="Shicheng Guo" w:date="2016-10-02T22:38:00Z">
            <w:rPr>
              <w:noProof/>
              <w:kern w:val="0"/>
              <w:sz w:val="20"/>
              <w:szCs w:val="20"/>
            </w:rPr>
          </w:rPrChange>
        </w:rPr>
        <w:t xml:space="preserve"> Curr Opin Rheumatol, 2013. </w:t>
      </w:r>
      <w:r w:rsidRPr="0009337A">
        <w:rPr>
          <w:rFonts w:ascii="Arial" w:hAnsi="Arial" w:cs="Arial"/>
          <w:b/>
          <w:noProof/>
          <w:kern w:val="0"/>
          <w:sz w:val="22"/>
          <w:rPrChange w:id="3320" w:author="Shicheng Guo" w:date="2016-10-02T22:38:00Z">
            <w:rPr>
              <w:b/>
              <w:noProof/>
              <w:kern w:val="0"/>
              <w:sz w:val="20"/>
              <w:szCs w:val="20"/>
            </w:rPr>
          </w:rPrChange>
        </w:rPr>
        <w:t>25</w:t>
      </w:r>
      <w:r w:rsidRPr="0009337A">
        <w:rPr>
          <w:rFonts w:ascii="Arial" w:hAnsi="Arial" w:cs="Arial"/>
          <w:noProof/>
          <w:kern w:val="0"/>
          <w:sz w:val="22"/>
          <w:rPrChange w:id="3321" w:author="Shicheng Guo" w:date="2016-10-02T22:38:00Z">
            <w:rPr>
              <w:noProof/>
              <w:kern w:val="0"/>
              <w:sz w:val="20"/>
              <w:szCs w:val="20"/>
            </w:rPr>
          </w:rPrChange>
        </w:rPr>
        <w:t>(6): p. 686-91.</w:t>
      </w:r>
      <w:bookmarkEnd w:id="3315"/>
    </w:p>
    <w:p w:rsidR="007A6C86" w:rsidRPr="0009337A" w:rsidRDefault="007A6C86">
      <w:pPr>
        <w:ind w:left="720" w:hanging="720"/>
        <w:rPr>
          <w:rFonts w:ascii="Arial" w:hAnsi="Arial" w:cs="Arial"/>
          <w:noProof/>
          <w:kern w:val="0"/>
          <w:sz w:val="22"/>
          <w:rPrChange w:id="3322" w:author="Shicheng Guo" w:date="2016-10-02T22:38:00Z">
            <w:rPr>
              <w:noProof/>
              <w:kern w:val="0"/>
              <w:sz w:val="20"/>
              <w:szCs w:val="20"/>
            </w:rPr>
          </w:rPrChange>
        </w:rPr>
        <w:pPrChange w:id="3323" w:author="Shicheng Guo" w:date="2016-10-02T22:40:00Z">
          <w:pPr>
            <w:ind w:left="720" w:hanging="720"/>
            <w:jc w:val="left"/>
          </w:pPr>
        </w:pPrChange>
      </w:pPr>
      <w:bookmarkStart w:id="3324" w:name="_ENREF_46"/>
      <w:r w:rsidRPr="0009337A">
        <w:rPr>
          <w:rFonts w:ascii="Arial" w:hAnsi="Arial" w:cs="Arial"/>
          <w:noProof/>
          <w:kern w:val="0"/>
          <w:sz w:val="22"/>
          <w:rPrChange w:id="3325" w:author="Shicheng Guo" w:date="2016-10-02T22:38:00Z">
            <w:rPr>
              <w:noProof/>
              <w:kern w:val="0"/>
              <w:sz w:val="20"/>
              <w:szCs w:val="20"/>
            </w:rPr>
          </w:rPrChange>
        </w:rPr>
        <w:t>46.</w:t>
      </w:r>
      <w:r w:rsidRPr="0009337A">
        <w:rPr>
          <w:rFonts w:ascii="Arial" w:hAnsi="Arial" w:cs="Arial"/>
          <w:noProof/>
          <w:kern w:val="0"/>
          <w:sz w:val="22"/>
          <w:rPrChange w:id="3326" w:author="Shicheng Guo" w:date="2016-10-02T22:38:00Z">
            <w:rPr>
              <w:noProof/>
              <w:kern w:val="0"/>
              <w:sz w:val="20"/>
              <w:szCs w:val="20"/>
            </w:rPr>
          </w:rPrChange>
        </w:rPr>
        <w:tab/>
        <w:t xml:space="preserve">Hugle, T., et al., </w:t>
      </w:r>
      <w:r w:rsidRPr="0009337A">
        <w:rPr>
          <w:rFonts w:ascii="Arial" w:hAnsi="Arial" w:cs="Arial"/>
          <w:i/>
          <w:noProof/>
          <w:kern w:val="0"/>
          <w:sz w:val="22"/>
          <w:rPrChange w:id="3327" w:author="Shicheng Guo" w:date="2016-10-02T22:38:00Z">
            <w:rPr>
              <w:i/>
              <w:noProof/>
              <w:kern w:val="0"/>
              <w:sz w:val="20"/>
              <w:szCs w:val="20"/>
            </w:rPr>
          </w:rPrChange>
        </w:rPr>
        <w:t>Sclerosing skin disorders in association with multiple sclerosis. Coincidence, underlying autoimmune pathology or interferon induced?</w:t>
      </w:r>
      <w:r w:rsidRPr="0009337A">
        <w:rPr>
          <w:rFonts w:ascii="Arial" w:hAnsi="Arial" w:cs="Arial"/>
          <w:noProof/>
          <w:kern w:val="0"/>
          <w:sz w:val="22"/>
          <w:rPrChange w:id="3328" w:author="Shicheng Guo" w:date="2016-10-02T22:38:00Z">
            <w:rPr>
              <w:noProof/>
              <w:kern w:val="0"/>
              <w:sz w:val="20"/>
              <w:szCs w:val="20"/>
            </w:rPr>
          </w:rPrChange>
        </w:rPr>
        <w:t xml:space="preserve"> Ann Rheum Dis, 2009. </w:t>
      </w:r>
      <w:r w:rsidRPr="0009337A">
        <w:rPr>
          <w:rFonts w:ascii="Arial" w:hAnsi="Arial" w:cs="Arial"/>
          <w:b/>
          <w:noProof/>
          <w:kern w:val="0"/>
          <w:sz w:val="22"/>
          <w:rPrChange w:id="3329" w:author="Shicheng Guo" w:date="2016-10-02T22:38:00Z">
            <w:rPr>
              <w:b/>
              <w:noProof/>
              <w:kern w:val="0"/>
              <w:sz w:val="20"/>
              <w:szCs w:val="20"/>
            </w:rPr>
          </w:rPrChange>
        </w:rPr>
        <w:t>68</w:t>
      </w:r>
      <w:r w:rsidRPr="0009337A">
        <w:rPr>
          <w:rFonts w:ascii="Arial" w:hAnsi="Arial" w:cs="Arial"/>
          <w:noProof/>
          <w:kern w:val="0"/>
          <w:sz w:val="22"/>
          <w:rPrChange w:id="3330" w:author="Shicheng Guo" w:date="2016-10-02T22:38:00Z">
            <w:rPr>
              <w:noProof/>
              <w:kern w:val="0"/>
              <w:sz w:val="20"/>
              <w:szCs w:val="20"/>
            </w:rPr>
          </w:rPrChange>
        </w:rPr>
        <w:t>(1): p. 47-50.</w:t>
      </w:r>
      <w:bookmarkEnd w:id="3324"/>
    </w:p>
    <w:p w:rsidR="007A6C86" w:rsidRPr="0009337A" w:rsidRDefault="007A6C86">
      <w:pPr>
        <w:ind w:left="720" w:hanging="720"/>
        <w:rPr>
          <w:rFonts w:ascii="Arial" w:hAnsi="Arial" w:cs="Arial"/>
          <w:noProof/>
          <w:kern w:val="0"/>
          <w:sz w:val="22"/>
          <w:rPrChange w:id="3331" w:author="Shicheng Guo" w:date="2016-10-02T22:38:00Z">
            <w:rPr>
              <w:noProof/>
              <w:kern w:val="0"/>
              <w:sz w:val="20"/>
              <w:szCs w:val="20"/>
            </w:rPr>
          </w:rPrChange>
        </w:rPr>
        <w:pPrChange w:id="3332" w:author="Shicheng Guo" w:date="2016-10-02T22:40:00Z">
          <w:pPr>
            <w:ind w:left="720" w:hanging="720"/>
            <w:jc w:val="left"/>
          </w:pPr>
        </w:pPrChange>
      </w:pPr>
      <w:bookmarkStart w:id="3333" w:name="_ENREF_47"/>
      <w:r w:rsidRPr="0009337A">
        <w:rPr>
          <w:rFonts w:ascii="Arial" w:hAnsi="Arial" w:cs="Arial"/>
          <w:noProof/>
          <w:kern w:val="0"/>
          <w:sz w:val="22"/>
          <w:rPrChange w:id="3334" w:author="Shicheng Guo" w:date="2016-10-02T22:38:00Z">
            <w:rPr>
              <w:noProof/>
              <w:kern w:val="0"/>
              <w:sz w:val="20"/>
              <w:szCs w:val="20"/>
            </w:rPr>
          </w:rPrChange>
        </w:rPr>
        <w:t>47.</w:t>
      </w:r>
      <w:r w:rsidRPr="0009337A">
        <w:rPr>
          <w:rFonts w:ascii="Arial" w:hAnsi="Arial" w:cs="Arial"/>
          <w:noProof/>
          <w:kern w:val="0"/>
          <w:sz w:val="22"/>
          <w:rPrChange w:id="3335" w:author="Shicheng Guo" w:date="2016-10-02T22:38:00Z">
            <w:rPr>
              <w:noProof/>
              <w:kern w:val="0"/>
              <w:sz w:val="20"/>
              <w:szCs w:val="20"/>
            </w:rPr>
          </w:rPrChange>
        </w:rPr>
        <w:tab/>
        <w:t xml:space="preserve">Sellars, M., et al., </w:t>
      </w:r>
      <w:r w:rsidRPr="0009337A">
        <w:rPr>
          <w:rFonts w:ascii="Arial" w:hAnsi="Arial" w:cs="Arial"/>
          <w:i/>
          <w:noProof/>
          <w:kern w:val="0"/>
          <w:sz w:val="22"/>
          <w:rPrChange w:id="3336" w:author="Shicheng Guo" w:date="2016-10-02T22:38:00Z">
            <w:rPr>
              <w:i/>
              <w:noProof/>
              <w:kern w:val="0"/>
              <w:sz w:val="20"/>
              <w:szCs w:val="20"/>
            </w:rPr>
          </w:rPrChange>
        </w:rPr>
        <w:t>Regulation of DNA methylation dictates Cd4 expression during the development of helper and cytotoxic T cell lineages.</w:t>
      </w:r>
      <w:r w:rsidRPr="0009337A">
        <w:rPr>
          <w:rFonts w:ascii="Arial" w:hAnsi="Arial" w:cs="Arial"/>
          <w:noProof/>
          <w:kern w:val="0"/>
          <w:sz w:val="22"/>
          <w:rPrChange w:id="3337" w:author="Shicheng Guo" w:date="2016-10-02T22:38:00Z">
            <w:rPr>
              <w:noProof/>
              <w:kern w:val="0"/>
              <w:sz w:val="20"/>
              <w:szCs w:val="20"/>
            </w:rPr>
          </w:rPrChange>
        </w:rPr>
        <w:t xml:space="preserve"> Nat Immunol, </w:t>
      </w:r>
      <w:r w:rsidRPr="0009337A">
        <w:rPr>
          <w:rFonts w:ascii="Arial" w:hAnsi="Arial" w:cs="Arial"/>
          <w:noProof/>
          <w:kern w:val="0"/>
          <w:sz w:val="22"/>
          <w:rPrChange w:id="3338" w:author="Shicheng Guo" w:date="2016-10-02T22:38:00Z">
            <w:rPr>
              <w:noProof/>
              <w:kern w:val="0"/>
              <w:sz w:val="20"/>
              <w:szCs w:val="20"/>
            </w:rPr>
          </w:rPrChange>
        </w:rPr>
        <w:lastRenderedPageBreak/>
        <w:t xml:space="preserve">2015. </w:t>
      </w:r>
      <w:r w:rsidRPr="0009337A">
        <w:rPr>
          <w:rFonts w:ascii="Arial" w:hAnsi="Arial" w:cs="Arial"/>
          <w:b/>
          <w:noProof/>
          <w:kern w:val="0"/>
          <w:sz w:val="22"/>
          <w:rPrChange w:id="3339" w:author="Shicheng Guo" w:date="2016-10-02T22:38:00Z">
            <w:rPr>
              <w:b/>
              <w:noProof/>
              <w:kern w:val="0"/>
              <w:sz w:val="20"/>
              <w:szCs w:val="20"/>
            </w:rPr>
          </w:rPrChange>
        </w:rPr>
        <w:t>16</w:t>
      </w:r>
      <w:r w:rsidRPr="0009337A">
        <w:rPr>
          <w:rFonts w:ascii="Arial" w:hAnsi="Arial" w:cs="Arial"/>
          <w:noProof/>
          <w:kern w:val="0"/>
          <w:sz w:val="22"/>
          <w:rPrChange w:id="3340" w:author="Shicheng Guo" w:date="2016-10-02T22:38:00Z">
            <w:rPr>
              <w:noProof/>
              <w:kern w:val="0"/>
              <w:sz w:val="20"/>
              <w:szCs w:val="20"/>
            </w:rPr>
          </w:rPrChange>
        </w:rPr>
        <w:t>(7): p. 746-54.</w:t>
      </w:r>
      <w:bookmarkEnd w:id="3333"/>
    </w:p>
    <w:p w:rsidR="007A6C86" w:rsidRPr="0009337A" w:rsidRDefault="007A6C86">
      <w:pPr>
        <w:ind w:left="720" w:hanging="720"/>
        <w:rPr>
          <w:rFonts w:ascii="Arial" w:hAnsi="Arial" w:cs="Arial"/>
          <w:noProof/>
          <w:kern w:val="0"/>
          <w:sz w:val="22"/>
          <w:rPrChange w:id="3341" w:author="Shicheng Guo" w:date="2016-10-02T22:38:00Z">
            <w:rPr>
              <w:noProof/>
              <w:kern w:val="0"/>
              <w:sz w:val="20"/>
              <w:szCs w:val="20"/>
            </w:rPr>
          </w:rPrChange>
        </w:rPr>
        <w:pPrChange w:id="3342" w:author="Shicheng Guo" w:date="2016-10-02T22:40:00Z">
          <w:pPr>
            <w:ind w:left="720" w:hanging="720"/>
            <w:jc w:val="left"/>
          </w:pPr>
        </w:pPrChange>
      </w:pPr>
      <w:bookmarkStart w:id="3343" w:name="_ENREF_48"/>
      <w:r w:rsidRPr="0009337A">
        <w:rPr>
          <w:rFonts w:ascii="Arial" w:hAnsi="Arial" w:cs="Arial"/>
          <w:noProof/>
          <w:kern w:val="0"/>
          <w:sz w:val="22"/>
          <w:rPrChange w:id="3344" w:author="Shicheng Guo" w:date="2016-10-02T22:38:00Z">
            <w:rPr>
              <w:noProof/>
              <w:kern w:val="0"/>
              <w:sz w:val="20"/>
              <w:szCs w:val="20"/>
            </w:rPr>
          </w:rPrChange>
        </w:rPr>
        <w:t>48.</w:t>
      </w:r>
      <w:r w:rsidRPr="0009337A">
        <w:rPr>
          <w:rFonts w:ascii="Arial" w:hAnsi="Arial" w:cs="Arial"/>
          <w:noProof/>
          <w:kern w:val="0"/>
          <w:sz w:val="22"/>
          <w:rPrChange w:id="3345" w:author="Shicheng Guo" w:date="2016-10-02T22:38:00Z">
            <w:rPr>
              <w:noProof/>
              <w:kern w:val="0"/>
              <w:sz w:val="20"/>
              <w:szCs w:val="20"/>
            </w:rPr>
          </w:rPrChange>
        </w:rPr>
        <w:tab/>
        <w:t xml:space="preserve">Miller, M.M., et al., </w:t>
      </w:r>
      <w:r w:rsidRPr="0009337A">
        <w:rPr>
          <w:rFonts w:ascii="Arial" w:hAnsi="Arial" w:cs="Arial"/>
          <w:i/>
          <w:noProof/>
          <w:kern w:val="0"/>
          <w:sz w:val="22"/>
          <w:rPrChange w:id="3346" w:author="Shicheng Guo" w:date="2016-10-02T22:38:00Z">
            <w:rPr>
              <w:i/>
              <w:noProof/>
              <w:kern w:val="0"/>
              <w:sz w:val="20"/>
              <w:szCs w:val="20"/>
            </w:rPr>
          </w:rPrChange>
        </w:rPr>
        <w:t>Modulating DNA methylation in activated CD8+ T cells inhibits regulatory T cell-induced binding of Foxp3 to the CD8+ T Cell IL-2 promoter.</w:t>
      </w:r>
      <w:r w:rsidRPr="0009337A">
        <w:rPr>
          <w:rFonts w:ascii="Arial" w:hAnsi="Arial" w:cs="Arial"/>
          <w:noProof/>
          <w:kern w:val="0"/>
          <w:sz w:val="22"/>
          <w:rPrChange w:id="3347" w:author="Shicheng Guo" w:date="2016-10-02T22:38:00Z">
            <w:rPr>
              <w:noProof/>
              <w:kern w:val="0"/>
              <w:sz w:val="20"/>
              <w:szCs w:val="20"/>
            </w:rPr>
          </w:rPrChange>
        </w:rPr>
        <w:t xml:space="preserve"> J Immunol, 2015. </w:t>
      </w:r>
      <w:r w:rsidRPr="0009337A">
        <w:rPr>
          <w:rFonts w:ascii="Arial" w:hAnsi="Arial" w:cs="Arial"/>
          <w:b/>
          <w:noProof/>
          <w:kern w:val="0"/>
          <w:sz w:val="22"/>
          <w:rPrChange w:id="3348" w:author="Shicheng Guo" w:date="2016-10-02T22:38:00Z">
            <w:rPr>
              <w:b/>
              <w:noProof/>
              <w:kern w:val="0"/>
              <w:sz w:val="20"/>
              <w:szCs w:val="20"/>
            </w:rPr>
          </w:rPrChange>
        </w:rPr>
        <w:t>194</w:t>
      </w:r>
      <w:r w:rsidRPr="0009337A">
        <w:rPr>
          <w:rFonts w:ascii="Arial" w:hAnsi="Arial" w:cs="Arial"/>
          <w:noProof/>
          <w:kern w:val="0"/>
          <w:sz w:val="22"/>
          <w:rPrChange w:id="3349" w:author="Shicheng Guo" w:date="2016-10-02T22:38:00Z">
            <w:rPr>
              <w:noProof/>
              <w:kern w:val="0"/>
              <w:sz w:val="20"/>
              <w:szCs w:val="20"/>
            </w:rPr>
          </w:rPrChange>
        </w:rPr>
        <w:t>(3): p. 990-8.</w:t>
      </w:r>
      <w:bookmarkEnd w:id="3343"/>
    </w:p>
    <w:p w:rsidR="007A6C86" w:rsidRPr="0009337A" w:rsidRDefault="007A6C86">
      <w:pPr>
        <w:ind w:left="720" w:hanging="720"/>
        <w:rPr>
          <w:rFonts w:ascii="Arial" w:hAnsi="Arial" w:cs="Arial"/>
          <w:noProof/>
          <w:kern w:val="0"/>
          <w:sz w:val="22"/>
          <w:rPrChange w:id="3350" w:author="Shicheng Guo" w:date="2016-10-02T22:38:00Z">
            <w:rPr>
              <w:noProof/>
              <w:kern w:val="0"/>
              <w:sz w:val="20"/>
              <w:szCs w:val="20"/>
            </w:rPr>
          </w:rPrChange>
        </w:rPr>
        <w:pPrChange w:id="3351" w:author="Shicheng Guo" w:date="2016-10-02T22:40:00Z">
          <w:pPr>
            <w:ind w:left="720" w:hanging="720"/>
            <w:jc w:val="left"/>
          </w:pPr>
        </w:pPrChange>
      </w:pPr>
      <w:bookmarkStart w:id="3352" w:name="_ENREF_49"/>
      <w:r w:rsidRPr="0009337A">
        <w:rPr>
          <w:rFonts w:ascii="Arial" w:hAnsi="Arial" w:cs="Arial"/>
          <w:noProof/>
          <w:kern w:val="0"/>
          <w:sz w:val="22"/>
          <w:rPrChange w:id="3353" w:author="Shicheng Guo" w:date="2016-10-02T22:38:00Z">
            <w:rPr>
              <w:noProof/>
              <w:kern w:val="0"/>
              <w:sz w:val="20"/>
              <w:szCs w:val="20"/>
            </w:rPr>
          </w:rPrChange>
        </w:rPr>
        <w:t>49.</w:t>
      </w:r>
      <w:r w:rsidRPr="0009337A">
        <w:rPr>
          <w:rFonts w:ascii="Arial" w:hAnsi="Arial" w:cs="Arial"/>
          <w:noProof/>
          <w:kern w:val="0"/>
          <w:sz w:val="22"/>
          <w:rPrChange w:id="3354" w:author="Shicheng Guo" w:date="2016-10-02T22:38:00Z">
            <w:rPr>
              <w:noProof/>
              <w:kern w:val="0"/>
              <w:sz w:val="20"/>
              <w:szCs w:val="20"/>
            </w:rPr>
          </w:rPrChange>
        </w:rPr>
        <w:tab/>
        <w:t xml:space="preserve">Feng, Y. and A.Y. Rudensky, </w:t>
      </w:r>
      <w:r w:rsidRPr="0009337A">
        <w:rPr>
          <w:rFonts w:ascii="Arial" w:hAnsi="Arial" w:cs="Arial"/>
          <w:i/>
          <w:noProof/>
          <w:kern w:val="0"/>
          <w:sz w:val="22"/>
          <w:rPrChange w:id="3355" w:author="Shicheng Guo" w:date="2016-10-02T22:38:00Z">
            <w:rPr>
              <w:i/>
              <w:noProof/>
              <w:kern w:val="0"/>
              <w:sz w:val="20"/>
              <w:szCs w:val="20"/>
            </w:rPr>
          </w:rPrChange>
        </w:rPr>
        <w:t>DNA methylation secures CD4(+) and CD8(+) T cell lineage borders.</w:t>
      </w:r>
      <w:r w:rsidRPr="0009337A">
        <w:rPr>
          <w:rFonts w:ascii="Arial" w:hAnsi="Arial" w:cs="Arial"/>
          <w:noProof/>
          <w:kern w:val="0"/>
          <w:sz w:val="22"/>
          <w:rPrChange w:id="3356" w:author="Shicheng Guo" w:date="2016-10-02T22:38:00Z">
            <w:rPr>
              <w:noProof/>
              <w:kern w:val="0"/>
              <w:sz w:val="20"/>
              <w:szCs w:val="20"/>
            </w:rPr>
          </w:rPrChange>
        </w:rPr>
        <w:t xml:space="preserve"> Nat Immunol, 2015. </w:t>
      </w:r>
      <w:r w:rsidRPr="0009337A">
        <w:rPr>
          <w:rFonts w:ascii="Arial" w:hAnsi="Arial" w:cs="Arial"/>
          <w:b/>
          <w:noProof/>
          <w:kern w:val="0"/>
          <w:sz w:val="22"/>
          <w:rPrChange w:id="3357" w:author="Shicheng Guo" w:date="2016-10-02T22:38:00Z">
            <w:rPr>
              <w:b/>
              <w:noProof/>
              <w:kern w:val="0"/>
              <w:sz w:val="20"/>
              <w:szCs w:val="20"/>
            </w:rPr>
          </w:rPrChange>
        </w:rPr>
        <w:t>16</w:t>
      </w:r>
      <w:r w:rsidRPr="0009337A">
        <w:rPr>
          <w:rFonts w:ascii="Arial" w:hAnsi="Arial" w:cs="Arial"/>
          <w:noProof/>
          <w:kern w:val="0"/>
          <w:sz w:val="22"/>
          <w:rPrChange w:id="3358" w:author="Shicheng Guo" w:date="2016-10-02T22:38:00Z">
            <w:rPr>
              <w:noProof/>
              <w:kern w:val="0"/>
              <w:sz w:val="20"/>
              <w:szCs w:val="20"/>
            </w:rPr>
          </w:rPrChange>
        </w:rPr>
        <w:t>(7): p. 681-3.</w:t>
      </w:r>
      <w:bookmarkEnd w:id="3352"/>
    </w:p>
    <w:p w:rsidR="007A6C86" w:rsidRPr="0009337A" w:rsidRDefault="007A6C86">
      <w:pPr>
        <w:ind w:left="720" w:hanging="720"/>
        <w:rPr>
          <w:rFonts w:ascii="Arial" w:hAnsi="Arial" w:cs="Arial"/>
          <w:noProof/>
          <w:kern w:val="0"/>
          <w:sz w:val="22"/>
          <w:rPrChange w:id="3359" w:author="Shicheng Guo" w:date="2016-10-02T22:38:00Z">
            <w:rPr>
              <w:noProof/>
              <w:kern w:val="0"/>
              <w:sz w:val="20"/>
              <w:szCs w:val="20"/>
            </w:rPr>
          </w:rPrChange>
        </w:rPr>
        <w:pPrChange w:id="3360" w:author="Shicheng Guo" w:date="2016-10-02T22:40:00Z">
          <w:pPr>
            <w:ind w:left="720" w:hanging="720"/>
            <w:jc w:val="left"/>
          </w:pPr>
        </w:pPrChange>
      </w:pPr>
      <w:bookmarkStart w:id="3361" w:name="_ENREF_50"/>
      <w:r w:rsidRPr="0009337A">
        <w:rPr>
          <w:rFonts w:ascii="Arial" w:hAnsi="Arial" w:cs="Arial"/>
          <w:noProof/>
          <w:kern w:val="0"/>
          <w:sz w:val="22"/>
          <w:rPrChange w:id="3362" w:author="Shicheng Guo" w:date="2016-10-02T22:38:00Z">
            <w:rPr>
              <w:noProof/>
              <w:kern w:val="0"/>
              <w:sz w:val="20"/>
              <w:szCs w:val="20"/>
            </w:rPr>
          </w:rPrChange>
        </w:rPr>
        <w:t>50.</w:t>
      </w:r>
      <w:r w:rsidRPr="0009337A">
        <w:rPr>
          <w:rFonts w:ascii="Arial" w:hAnsi="Arial" w:cs="Arial"/>
          <w:noProof/>
          <w:kern w:val="0"/>
          <w:sz w:val="22"/>
          <w:rPrChange w:id="3363" w:author="Shicheng Guo" w:date="2016-10-02T22:38:00Z">
            <w:rPr>
              <w:noProof/>
              <w:kern w:val="0"/>
              <w:sz w:val="20"/>
              <w:szCs w:val="20"/>
            </w:rPr>
          </w:rPrChange>
        </w:rPr>
        <w:tab/>
        <w:t xml:space="preserve">Michels-van Amelsfort, J.M., G.J. Walter, and L.S. Taams, </w:t>
      </w:r>
      <w:r w:rsidRPr="0009337A">
        <w:rPr>
          <w:rFonts w:ascii="Arial" w:hAnsi="Arial" w:cs="Arial"/>
          <w:i/>
          <w:noProof/>
          <w:kern w:val="0"/>
          <w:sz w:val="22"/>
          <w:rPrChange w:id="3364" w:author="Shicheng Guo" w:date="2016-10-02T22:38:00Z">
            <w:rPr>
              <w:i/>
              <w:noProof/>
              <w:kern w:val="0"/>
              <w:sz w:val="20"/>
              <w:szCs w:val="20"/>
            </w:rPr>
          </w:rPrChange>
        </w:rPr>
        <w:t>CD4+CD25+ regulatory T cells in systemic sclerosis and other rheumatic diseases.</w:t>
      </w:r>
      <w:r w:rsidRPr="0009337A">
        <w:rPr>
          <w:rFonts w:ascii="Arial" w:hAnsi="Arial" w:cs="Arial"/>
          <w:noProof/>
          <w:kern w:val="0"/>
          <w:sz w:val="22"/>
          <w:rPrChange w:id="3365" w:author="Shicheng Guo" w:date="2016-10-02T22:38:00Z">
            <w:rPr>
              <w:noProof/>
              <w:kern w:val="0"/>
              <w:sz w:val="20"/>
              <w:szCs w:val="20"/>
            </w:rPr>
          </w:rPrChange>
        </w:rPr>
        <w:t xml:space="preserve"> Expert Rev Clin Immunol, 2011. </w:t>
      </w:r>
      <w:r w:rsidRPr="0009337A">
        <w:rPr>
          <w:rFonts w:ascii="Arial" w:hAnsi="Arial" w:cs="Arial"/>
          <w:b/>
          <w:noProof/>
          <w:kern w:val="0"/>
          <w:sz w:val="22"/>
          <w:rPrChange w:id="3366" w:author="Shicheng Guo" w:date="2016-10-02T22:38:00Z">
            <w:rPr>
              <w:b/>
              <w:noProof/>
              <w:kern w:val="0"/>
              <w:sz w:val="20"/>
              <w:szCs w:val="20"/>
            </w:rPr>
          </w:rPrChange>
        </w:rPr>
        <w:t>7</w:t>
      </w:r>
      <w:r w:rsidRPr="0009337A">
        <w:rPr>
          <w:rFonts w:ascii="Arial" w:hAnsi="Arial" w:cs="Arial"/>
          <w:noProof/>
          <w:kern w:val="0"/>
          <w:sz w:val="22"/>
          <w:rPrChange w:id="3367" w:author="Shicheng Guo" w:date="2016-10-02T22:38:00Z">
            <w:rPr>
              <w:noProof/>
              <w:kern w:val="0"/>
              <w:sz w:val="20"/>
              <w:szCs w:val="20"/>
            </w:rPr>
          </w:rPrChange>
        </w:rPr>
        <w:t>(4): p. 499-514.</w:t>
      </w:r>
      <w:bookmarkEnd w:id="3361"/>
    </w:p>
    <w:p w:rsidR="007A6C86" w:rsidRPr="0009337A" w:rsidRDefault="007A6C86">
      <w:pPr>
        <w:ind w:left="720" w:hanging="720"/>
        <w:rPr>
          <w:rFonts w:ascii="Arial" w:hAnsi="Arial" w:cs="Arial"/>
          <w:noProof/>
          <w:kern w:val="0"/>
          <w:sz w:val="22"/>
          <w:rPrChange w:id="3368" w:author="Shicheng Guo" w:date="2016-10-02T22:38:00Z">
            <w:rPr>
              <w:noProof/>
              <w:kern w:val="0"/>
              <w:sz w:val="20"/>
              <w:szCs w:val="20"/>
            </w:rPr>
          </w:rPrChange>
        </w:rPr>
        <w:pPrChange w:id="3369" w:author="Shicheng Guo" w:date="2016-10-02T22:40:00Z">
          <w:pPr>
            <w:ind w:left="720" w:hanging="720"/>
            <w:jc w:val="left"/>
          </w:pPr>
        </w:pPrChange>
      </w:pPr>
      <w:bookmarkStart w:id="3370" w:name="_ENREF_51"/>
      <w:r w:rsidRPr="0009337A">
        <w:rPr>
          <w:rFonts w:ascii="Arial" w:hAnsi="Arial" w:cs="Arial"/>
          <w:noProof/>
          <w:kern w:val="0"/>
          <w:sz w:val="22"/>
          <w:rPrChange w:id="3371" w:author="Shicheng Guo" w:date="2016-10-02T22:38:00Z">
            <w:rPr>
              <w:noProof/>
              <w:kern w:val="0"/>
              <w:sz w:val="20"/>
              <w:szCs w:val="20"/>
            </w:rPr>
          </w:rPrChange>
        </w:rPr>
        <w:t>51.</w:t>
      </w:r>
      <w:r w:rsidRPr="0009337A">
        <w:rPr>
          <w:rFonts w:ascii="Arial" w:hAnsi="Arial" w:cs="Arial"/>
          <w:noProof/>
          <w:kern w:val="0"/>
          <w:sz w:val="22"/>
          <w:rPrChange w:id="3372" w:author="Shicheng Guo" w:date="2016-10-02T22:38:00Z">
            <w:rPr>
              <w:noProof/>
              <w:kern w:val="0"/>
              <w:sz w:val="20"/>
              <w:szCs w:val="20"/>
            </w:rPr>
          </w:rPrChange>
        </w:rPr>
        <w:tab/>
        <w:t xml:space="preserve">Pinto, A.K., et al., </w:t>
      </w:r>
      <w:r w:rsidRPr="0009337A">
        <w:rPr>
          <w:rFonts w:ascii="Arial" w:hAnsi="Arial" w:cs="Arial"/>
          <w:i/>
          <w:noProof/>
          <w:kern w:val="0"/>
          <w:sz w:val="22"/>
          <w:rPrChange w:id="3373" w:author="Shicheng Guo" w:date="2016-10-02T22:38:00Z">
            <w:rPr>
              <w:i/>
              <w:noProof/>
              <w:kern w:val="0"/>
              <w:sz w:val="20"/>
              <w:szCs w:val="20"/>
            </w:rPr>
          </w:rPrChange>
        </w:rPr>
        <w:t>A temporal role of type I interferon signaling in CD8+ T cell maturation during acute West Nile virus infection.</w:t>
      </w:r>
      <w:r w:rsidRPr="0009337A">
        <w:rPr>
          <w:rFonts w:ascii="Arial" w:hAnsi="Arial" w:cs="Arial"/>
          <w:noProof/>
          <w:kern w:val="0"/>
          <w:sz w:val="22"/>
          <w:rPrChange w:id="3374" w:author="Shicheng Guo" w:date="2016-10-02T22:38:00Z">
            <w:rPr>
              <w:noProof/>
              <w:kern w:val="0"/>
              <w:sz w:val="20"/>
              <w:szCs w:val="20"/>
            </w:rPr>
          </w:rPrChange>
        </w:rPr>
        <w:t xml:space="preserve"> PLoS Pathog, 2011. </w:t>
      </w:r>
      <w:r w:rsidRPr="0009337A">
        <w:rPr>
          <w:rFonts w:ascii="Arial" w:hAnsi="Arial" w:cs="Arial"/>
          <w:b/>
          <w:noProof/>
          <w:kern w:val="0"/>
          <w:sz w:val="22"/>
          <w:rPrChange w:id="3375" w:author="Shicheng Guo" w:date="2016-10-02T22:38:00Z">
            <w:rPr>
              <w:b/>
              <w:noProof/>
              <w:kern w:val="0"/>
              <w:sz w:val="20"/>
              <w:szCs w:val="20"/>
            </w:rPr>
          </w:rPrChange>
        </w:rPr>
        <w:t>7</w:t>
      </w:r>
      <w:r w:rsidRPr="0009337A">
        <w:rPr>
          <w:rFonts w:ascii="Arial" w:hAnsi="Arial" w:cs="Arial"/>
          <w:noProof/>
          <w:kern w:val="0"/>
          <w:sz w:val="22"/>
          <w:rPrChange w:id="3376" w:author="Shicheng Guo" w:date="2016-10-02T22:38:00Z">
            <w:rPr>
              <w:noProof/>
              <w:kern w:val="0"/>
              <w:sz w:val="20"/>
              <w:szCs w:val="20"/>
            </w:rPr>
          </w:rPrChange>
        </w:rPr>
        <w:t>(12): p. e1002407.</w:t>
      </w:r>
      <w:bookmarkEnd w:id="3370"/>
    </w:p>
    <w:p w:rsidR="007A6C86" w:rsidRPr="0009337A" w:rsidRDefault="007A6C86">
      <w:pPr>
        <w:ind w:left="720" w:hanging="720"/>
        <w:rPr>
          <w:rFonts w:ascii="Arial" w:hAnsi="Arial" w:cs="Arial"/>
          <w:noProof/>
          <w:kern w:val="0"/>
          <w:sz w:val="22"/>
          <w:rPrChange w:id="3377" w:author="Shicheng Guo" w:date="2016-10-02T22:38:00Z">
            <w:rPr>
              <w:noProof/>
              <w:kern w:val="0"/>
              <w:sz w:val="20"/>
              <w:szCs w:val="20"/>
            </w:rPr>
          </w:rPrChange>
        </w:rPr>
        <w:pPrChange w:id="3378" w:author="Shicheng Guo" w:date="2016-10-02T22:40:00Z">
          <w:pPr>
            <w:ind w:left="720" w:hanging="720"/>
            <w:jc w:val="left"/>
          </w:pPr>
        </w:pPrChange>
      </w:pPr>
      <w:bookmarkStart w:id="3379" w:name="_ENREF_52"/>
      <w:r w:rsidRPr="0009337A">
        <w:rPr>
          <w:rFonts w:ascii="Arial" w:hAnsi="Arial" w:cs="Arial"/>
          <w:noProof/>
          <w:kern w:val="0"/>
          <w:sz w:val="22"/>
          <w:rPrChange w:id="3380" w:author="Shicheng Guo" w:date="2016-10-02T22:38:00Z">
            <w:rPr>
              <w:noProof/>
              <w:kern w:val="0"/>
              <w:sz w:val="20"/>
              <w:szCs w:val="20"/>
            </w:rPr>
          </w:rPrChange>
        </w:rPr>
        <w:t>52.</w:t>
      </w:r>
      <w:r w:rsidRPr="0009337A">
        <w:rPr>
          <w:rFonts w:ascii="Arial" w:hAnsi="Arial" w:cs="Arial"/>
          <w:noProof/>
          <w:kern w:val="0"/>
          <w:sz w:val="22"/>
          <w:rPrChange w:id="3381" w:author="Shicheng Guo" w:date="2016-10-02T22:38:00Z">
            <w:rPr>
              <w:noProof/>
              <w:kern w:val="0"/>
              <w:sz w:val="20"/>
              <w:szCs w:val="20"/>
            </w:rPr>
          </w:rPrChange>
        </w:rPr>
        <w:tab/>
        <w:t xml:space="preserve">Randone, S.B., S. Guiducci, and M.M. Cerinic, </w:t>
      </w:r>
      <w:r w:rsidRPr="0009337A">
        <w:rPr>
          <w:rFonts w:ascii="Arial" w:hAnsi="Arial" w:cs="Arial"/>
          <w:i/>
          <w:noProof/>
          <w:kern w:val="0"/>
          <w:sz w:val="22"/>
          <w:rPrChange w:id="3382" w:author="Shicheng Guo" w:date="2016-10-02T22:38:00Z">
            <w:rPr>
              <w:i/>
              <w:noProof/>
              <w:kern w:val="0"/>
              <w:sz w:val="20"/>
              <w:szCs w:val="20"/>
            </w:rPr>
          </w:rPrChange>
        </w:rPr>
        <w:t>Systemic sclerosis and infections.</w:t>
      </w:r>
      <w:r w:rsidRPr="0009337A">
        <w:rPr>
          <w:rFonts w:ascii="Arial" w:hAnsi="Arial" w:cs="Arial"/>
          <w:noProof/>
          <w:kern w:val="0"/>
          <w:sz w:val="22"/>
          <w:rPrChange w:id="3383" w:author="Shicheng Guo" w:date="2016-10-02T22:38:00Z">
            <w:rPr>
              <w:noProof/>
              <w:kern w:val="0"/>
              <w:sz w:val="20"/>
              <w:szCs w:val="20"/>
            </w:rPr>
          </w:rPrChange>
        </w:rPr>
        <w:t xml:space="preserve"> Autoimmun Rev, 2008. </w:t>
      </w:r>
      <w:r w:rsidRPr="0009337A">
        <w:rPr>
          <w:rFonts w:ascii="Arial" w:hAnsi="Arial" w:cs="Arial"/>
          <w:b/>
          <w:noProof/>
          <w:kern w:val="0"/>
          <w:sz w:val="22"/>
          <w:rPrChange w:id="3384" w:author="Shicheng Guo" w:date="2016-10-02T22:38:00Z">
            <w:rPr>
              <w:b/>
              <w:noProof/>
              <w:kern w:val="0"/>
              <w:sz w:val="20"/>
              <w:szCs w:val="20"/>
            </w:rPr>
          </w:rPrChange>
        </w:rPr>
        <w:t>8</w:t>
      </w:r>
      <w:r w:rsidRPr="0009337A">
        <w:rPr>
          <w:rFonts w:ascii="Arial" w:hAnsi="Arial" w:cs="Arial"/>
          <w:noProof/>
          <w:kern w:val="0"/>
          <w:sz w:val="22"/>
          <w:rPrChange w:id="3385" w:author="Shicheng Guo" w:date="2016-10-02T22:38:00Z">
            <w:rPr>
              <w:noProof/>
              <w:kern w:val="0"/>
              <w:sz w:val="20"/>
              <w:szCs w:val="20"/>
            </w:rPr>
          </w:rPrChange>
        </w:rPr>
        <w:t>(1): p. 36-40.</w:t>
      </w:r>
      <w:bookmarkEnd w:id="3379"/>
    </w:p>
    <w:p w:rsidR="007A6C86" w:rsidRPr="0009337A" w:rsidRDefault="007A6C86">
      <w:pPr>
        <w:ind w:left="720" w:hanging="720"/>
        <w:rPr>
          <w:rFonts w:ascii="Arial" w:hAnsi="Arial" w:cs="Arial"/>
          <w:noProof/>
          <w:kern w:val="0"/>
          <w:sz w:val="22"/>
          <w:rPrChange w:id="3386" w:author="Shicheng Guo" w:date="2016-10-02T22:38:00Z">
            <w:rPr>
              <w:noProof/>
              <w:kern w:val="0"/>
              <w:sz w:val="20"/>
              <w:szCs w:val="20"/>
            </w:rPr>
          </w:rPrChange>
        </w:rPr>
        <w:pPrChange w:id="3387" w:author="Shicheng Guo" w:date="2016-10-02T22:40:00Z">
          <w:pPr>
            <w:ind w:left="720" w:hanging="720"/>
            <w:jc w:val="left"/>
          </w:pPr>
        </w:pPrChange>
      </w:pPr>
      <w:bookmarkStart w:id="3388" w:name="_ENREF_53"/>
      <w:r w:rsidRPr="0009337A">
        <w:rPr>
          <w:rFonts w:ascii="Arial" w:hAnsi="Arial" w:cs="Arial"/>
          <w:noProof/>
          <w:kern w:val="0"/>
          <w:sz w:val="22"/>
          <w:rPrChange w:id="3389" w:author="Shicheng Guo" w:date="2016-10-02T22:38:00Z">
            <w:rPr>
              <w:noProof/>
              <w:kern w:val="0"/>
              <w:sz w:val="20"/>
              <w:szCs w:val="20"/>
            </w:rPr>
          </w:rPrChange>
        </w:rPr>
        <w:t>53.</w:t>
      </w:r>
      <w:r w:rsidRPr="0009337A">
        <w:rPr>
          <w:rFonts w:ascii="Arial" w:hAnsi="Arial" w:cs="Arial"/>
          <w:noProof/>
          <w:kern w:val="0"/>
          <w:sz w:val="22"/>
          <w:rPrChange w:id="3390" w:author="Shicheng Guo" w:date="2016-10-02T22:38:00Z">
            <w:rPr>
              <w:noProof/>
              <w:kern w:val="0"/>
              <w:sz w:val="20"/>
              <w:szCs w:val="20"/>
            </w:rPr>
          </w:rPrChange>
        </w:rPr>
        <w:tab/>
        <w:t xml:space="preserve">Namboodiri, A.M., et al., </w:t>
      </w:r>
      <w:r w:rsidRPr="0009337A">
        <w:rPr>
          <w:rFonts w:ascii="Arial" w:hAnsi="Arial" w:cs="Arial"/>
          <w:i/>
          <w:noProof/>
          <w:kern w:val="0"/>
          <w:sz w:val="22"/>
          <w:rPrChange w:id="3391" w:author="Shicheng Guo" w:date="2016-10-02T22:38:00Z">
            <w:rPr>
              <w:i/>
              <w:noProof/>
              <w:kern w:val="0"/>
              <w:sz w:val="20"/>
              <w:szCs w:val="20"/>
            </w:rPr>
          </w:rPrChange>
        </w:rPr>
        <w:t>Antibodies to human cytomegalovirus protein UL83 in systemic sclerosis.</w:t>
      </w:r>
      <w:r w:rsidRPr="0009337A">
        <w:rPr>
          <w:rFonts w:ascii="Arial" w:hAnsi="Arial" w:cs="Arial"/>
          <w:noProof/>
          <w:kern w:val="0"/>
          <w:sz w:val="22"/>
          <w:rPrChange w:id="3392" w:author="Shicheng Guo" w:date="2016-10-02T22:38:00Z">
            <w:rPr>
              <w:noProof/>
              <w:kern w:val="0"/>
              <w:sz w:val="20"/>
              <w:szCs w:val="20"/>
            </w:rPr>
          </w:rPrChange>
        </w:rPr>
        <w:t xml:space="preserve"> Clin Exp Rheumatol, 2006. </w:t>
      </w:r>
      <w:r w:rsidRPr="0009337A">
        <w:rPr>
          <w:rFonts w:ascii="Arial" w:hAnsi="Arial" w:cs="Arial"/>
          <w:b/>
          <w:noProof/>
          <w:kern w:val="0"/>
          <w:sz w:val="22"/>
          <w:rPrChange w:id="3393" w:author="Shicheng Guo" w:date="2016-10-02T22:38:00Z">
            <w:rPr>
              <w:b/>
              <w:noProof/>
              <w:kern w:val="0"/>
              <w:sz w:val="20"/>
              <w:szCs w:val="20"/>
            </w:rPr>
          </w:rPrChange>
        </w:rPr>
        <w:t>24</w:t>
      </w:r>
      <w:r w:rsidRPr="0009337A">
        <w:rPr>
          <w:rFonts w:ascii="Arial" w:hAnsi="Arial" w:cs="Arial"/>
          <w:noProof/>
          <w:kern w:val="0"/>
          <w:sz w:val="22"/>
          <w:rPrChange w:id="3394" w:author="Shicheng Guo" w:date="2016-10-02T22:38:00Z">
            <w:rPr>
              <w:noProof/>
              <w:kern w:val="0"/>
              <w:sz w:val="20"/>
              <w:szCs w:val="20"/>
            </w:rPr>
          </w:rPrChange>
        </w:rPr>
        <w:t>(2): p. 176-8.</w:t>
      </w:r>
      <w:bookmarkEnd w:id="3388"/>
    </w:p>
    <w:p w:rsidR="007A6C86" w:rsidRPr="0009337A" w:rsidRDefault="007A6C86">
      <w:pPr>
        <w:ind w:left="720" w:hanging="720"/>
        <w:rPr>
          <w:rFonts w:ascii="Arial" w:hAnsi="Arial" w:cs="Arial"/>
          <w:noProof/>
          <w:kern w:val="0"/>
          <w:sz w:val="22"/>
          <w:rPrChange w:id="3395" w:author="Shicheng Guo" w:date="2016-10-02T22:38:00Z">
            <w:rPr>
              <w:noProof/>
              <w:kern w:val="0"/>
              <w:sz w:val="20"/>
              <w:szCs w:val="20"/>
            </w:rPr>
          </w:rPrChange>
        </w:rPr>
        <w:pPrChange w:id="3396" w:author="Shicheng Guo" w:date="2016-10-02T22:40:00Z">
          <w:pPr>
            <w:ind w:left="720" w:hanging="720"/>
            <w:jc w:val="left"/>
          </w:pPr>
        </w:pPrChange>
      </w:pPr>
      <w:bookmarkStart w:id="3397" w:name="_ENREF_54"/>
      <w:r w:rsidRPr="0009337A">
        <w:rPr>
          <w:rFonts w:ascii="Arial" w:hAnsi="Arial" w:cs="Arial"/>
          <w:noProof/>
          <w:kern w:val="0"/>
          <w:sz w:val="22"/>
          <w:rPrChange w:id="3398" w:author="Shicheng Guo" w:date="2016-10-02T22:38:00Z">
            <w:rPr>
              <w:noProof/>
              <w:kern w:val="0"/>
              <w:sz w:val="20"/>
              <w:szCs w:val="20"/>
            </w:rPr>
          </w:rPrChange>
        </w:rPr>
        <w:t>54.</w:t>
      </w:r>
      <w:r w:rsidRPr="0009337A">
        <w:rPr>
          <w:rFonts w:ascii="Arial" w:hAnsi="Arial" w:cs="Arial"/>
          <w:noProof/>
          <w:kern w:val="0"/>
          <w:sz w:val="22"/>
          <w:rPrChange w:id="3399" w:author="Shicheng Guo" w:date="2016-10-02T22:38:00Z">
            <w:rPr>
              <w:noProof/>
              <w:kern w:val="0"/>
              <w:sz w:val="20"/>
              <w:szCs w:val="20"/>
            </w:rPr>
          </w:rPrChange>
        </w:rPr>
        <w:tab/>
        <w:t xml:space="preserve">Bos, S.D., et al., </w:t>
      </w:r>
      <w:r w:rsidRPr="0009337A">
        <w:rPr>
          <w:rFonts w:ascii="Arial" w:hAnsi="Arial" w:cs="Arial"/>
          <w:i/>
          <w:noProof/>
          <w:kern w:val="0"/>
          <w:sz w:val="22"/>
          <w:rPrChange w:id="3400" w:author="Shicheng Guo" w:date="2016-10-02T22:38:00Z">
            <w:rPr>
              <w:i/>
              <w:noProof/>
              <w:kern w:val="0"/>
              <w:sz w:val="20"/>
              <w:szCs w:val="20"/>
            </w:rPr>
          </w:rPrChange>
        </w:rPr>
        <w:t>Genome-wide DNA methylation profiles indicate CD8+ T cell hypermethylation in multiple sclerosis.</w:t>
      </w:r>
      <w:r w:rsidRPr="0009337A">
        <w:rPr>
          <w:rFonts w:ascii="Arial" w:hAnsi="Arial" w:cs="Arial"/>
          <w:noProof/>
          <w:kern w:val="0"/>
          <w:sz w:val="22"/>
          <w:rPrChange w:id="3401" w:author="Shicheng Guo" w:date="2016-10-02T22:38:00Z">
            <w:rPr>
              <w:noProof/>
              <w:kern w:val="0"/>
              <w:sz w:val="20"/>
              <w:szCs w:val="20"/>
            </w:rPr>
          </w:rPrChange>
        </w:rPr>
        <w:t xml:space="preserve"> PLoS One, 2015. </w:t>
      </w:r>
      <w:r w:rsidRPr="0009337A">
        <w:rPr>
          <w:rFonts w:ascii="Arial" w:hAnsi="Arial" w:cs="Arial"/>
          <w:b/>
          <w:noProof/>
          <w:kern w:val="0"/>
          <w:sz w:val="22"/>
          <w:rPrChange w:id="3402" w:author="Shicheng Guo" w:date="2016-10-02T22:38:00Z">
            <w:rPr>
              <w:b/>
              <w:noProof/>
              <w:kern w:val="0"/>
              <w:sz w:val="20"/>
              <w:szCs w:val="20"/>
            </w:rPr>
          </w:rPrChange>
        </w:rPr>
        <w:t>10</w:t>
      </w:r>
      <w:r w:rsidRPr="0009337A">
        <w:rPr>
          <w:rFonts w:ascii="Arial" w:hAnsi="Arial" w:cs="Arial"/>
          <w:noProof/>
          <w:kern w:val="0"/>
          <w:sz w:val="22"/>
          <w:rPrChange w:id="3403" w:author="Shicheng Guo" w:date="2016-10-02T22:38:00Z">
            <w:rPr>
              <w:noProof/>
              <w:kern w:val="0"/>
              <w:sz w:val="20"/>
              <w:szCs w:val="20"/>
            </w:rPr>
          </w:rPrChange>
        </w:rPr>
        <w:t>(3): p. e0117403.</w:t>
      </w:r>
      <w:bookmarkEnd w:id="3397"/>
    </w:p>
    <w:p w:rsidR="007A6C86" w:rsidRPr="0009337A" w:rsidRDefault="007A6C86">
      <w:pPr>
        <w:ind w:left="720" w:hanging="720"/>
        <w:rPr>
          <w:rFonts w:ascii="Arial" w:hAnsi="Arial" w:cs="Arial"/>
          <w:noProof/>
          <w:kern w:val="0"/>
          <w:sz w:val="22"/>
          <w:rPrChange w:id="3404" w:author="Shicheng Guo" w:date="2016-10-02T22:38:00Z">
            <w:rPr>
              <w:noProof/>
              <w:kern w:val="0"/>
              <w:sz w:val="20"/>
              <w:szCs w:val="20"/>
            </w:rPr>
          </w:rPrChange>
        </w:rPr>
        <w:pPrChange w:id="3405" w:author="Shicheng Guo" w:date="2016-10-02T22:40:00Z">
          <w:pPr>
            <w:ind w:left="720" w:hanging="720"/>
            <w:jc w:val="left"/>
          </w:pPr>
        </w:pPrChange>
      </w:pPr>
      <w:bookmarkStart w:id="3406" w:name="_ENREF_55"/>
      <w:r w:rsidRPr="0009337A">
        <w:rPr>
          <w:rFonts w:ascii="Arial" w:hAnsi="Arial" w:cs="Arial"/>
          <w:noProof/>
          <w:kern w:val="0"/>
          <w:sz w:val="22"/>
          <w:rPrChange w:id="3407" w:author="Shicheng Guo" w:date="2016-10-02T22:38:00Z">
            <w:rPr>
              <w:noProof/>
              <w:kern w:val="0"/>
              <w:sz w:val="20"/>
              <w:szCs w:val="20"/>
            </w:rPr>
          </w:rPrChange>
        </w:rPr>
        <w:t>55.</w:t>
      </w:r>
      <w:r w:rsidRPr="0009337A">
        <w:rPr>
          <w:rFonts w:ascii="Arial" w:hAnsi="Arial" w:cs="Arial"/>
          <w:noProof/>
          <w:kern w:val="0"/>
          <w:sz w:val="22"/>
          <w:rPrChange w:id="3408" w:author="Shicheng Guo" w:date="2016-10-02T22:38:00Z">
            <w:rPr>
              <w:noProof/>
              <w:kern w:val="0"/>
              <w:sz w:val="20"/>
              <w:szCs w:val="20"/>
            </w:rPr>
          </w:rPrChange>
        </w:rPr>
        <w:tab/>
        <w:t xml:space="preserve">Tserel, L., et al., </w:t>
      </w:r>
      <w:r w:rsidRPr="0009337A">
        <w:rPr>
          <w:rFonts w:ascii="Arial" w:hAnsi="Arial" w:cs="Arial"/>
          <w:i/>
          <w:noProof/>
          <w:kern w:val="0"/>
          <w:sz w:val="22"/>
          <w:rPrChange w:id="3409" w:author="Shicheng Guo" w:date="2016-10-02T22:38:00Z">
            <w:rPr>
              <w:i/>
              <w:noProof/>
              <w:kern w:val="0"/>
              <w:sz w:val="20"/>
              <w:szCs w:val="20"/>
            </w:rPr>
          </w:rPrChange>
        </w:rPr>
        <w:t>Age-related profiling of DNA methylation in CD8+ T cells reveals changes in immune response and transcriptional regulator genes.</w:t>
      </w:r>
      <w:r w:rsidRPr="0009337A">
        <w:rPr>
          <w:rFonts w:ascii="Arial" w:hAnsi="Arial" w:cs="Arial"/>
          <w:noProof/>
          <w:kern w:val="0"/>
          <w:sz w:val="22"/>
          <w:rPrChange w:id="3410" w:author="Shicheng Guo" w:date="2016-10-02T22:38:00Z">
            <w:rPr>
              <w:noProof/>
              <w:kern w:val="0"/>
              <w:sz w:val="20"/>
              <w:szCs w:val="20"/>
            </w:rPr>
          </w:rPrChange>
        </w:rPr>
        <w:t xml:space="preserve"> Sci Rep, 2015. </w:t>
      </w:r>
      <w:r w:rsidRPr="0009337A">
        <w:rPr>
          <w:rFonts w:ascii="Arial" w:hAnsi="Arial" w:cs="Arial"/>
          <w:b/>
          <w:noProof/>
          <w:kern w:val="0"/>
          <w:sz w:val="22"/>
          <w:rPrChange w:id="3411" w:author="Shicheng Guo" w:date="2016-10-02T22:38:00Z">
            <w:rPr>
              <w:b/>
              <w:noProof/>
              <w:kern w:val="0"/>
              <w:sz w:val="20"/>
              <w:szCs w:val="20"/>
            </w:rPr>
          </w:rPrChange>
        </w:rPr>
        <w:t>5</w:t>
      </w:r>
      <w:r w:rsidRPr="0009337A">
        <w:rPr>
          <w:rFonts w:ascii="Arial" w:hAnsi="Arial" w:cs="Arial"/>
          <w:noProof/>
          <w:kern w:val="0"/>
          <w:sz w:val="22"/>
          <w:rPrChange w:id="3412" w:author="Shicheng Guo" w:date="2016-10-02T22:38:00Z">
            <w:rPr>
              <w:noProof/>
              <w:kern w:val="0"/>
              <w:sz w:val="20"/>
              <w:szCs w:val="20"/>
            </w:rPr>
          </w:rPrChange>
        </w:rPr>
        <w:t>: p. 13107.</w:t>
      </w:r>
      <w:bookmarkEnd w:id="3406"/>
    </w:p>
    <w:p w:rsidR="007A6C86" w:rsidRPr="0009337A" w:rsidRDefault="007A6C86">
      <w:pPr>
        <w:rPr>
          <w:rFonts w:ascii="Arial" w:hAnsi="Arial" w:cs="Arial"/>
          <w:noProof/>
          <w:kern w:val="0"/>
          <w:sz w:val="22"/>
          <w:rPrChange w:id="3413" w:author="Shicheng Guo" w:date="2016-10-02T22:38:00Z">
            <w:rPr>
              <w:noProof/>
              <w:kern w:val="0"/>
              <w:sz w:val="20"/>
              <w:szCs w:val="20"/>
            </w:rPr>
          </w:rPrChange>
        </w:rPr>
        <w:pPrChange w:id="3414" w:author="Shicheng Guo" w:date="2016-10-02T22:40:00Z">
          <w:pPr>
            <w:jc w:val="left"/>
          </w:pPr>
        </w:pPrChange>
      </w:pPr>
    </w:p>
    <w:p w:rsidR="00E82F8C" w:rsidRPr="0009337A" w:rsidRDefault="00346056">
      <w:pPr>
        <w:widowControl/>
        <w:rPr>
          <w:rFonts w:ascii="Arial" w:hAnsi="Arial" w:cs="Arial"/>
          <w:color w:val="000000"/>
          <w:kern w:val="0"/>
          <w:sz w:val="22"/>
          <w:rPrChange w:id="3415" w:author="Shicheng Guo" w:date="2016-10-02T22:38:00Z">
            <w:rPr>
              <w:rFonts w:ascii="Arial" w:hAnsi="Arial" w:cs="Arial"/>
              <w:color w:val="000000"/>
              <w:kern w:val="0"/>
              <w:szCs w:val="21"/>
            </w:rPr>
          </w:rPrChange>
        </w:rPr>
        <w:pPrChange w:id="3416" w:author="Shicheng Guo" w:date="2016-10-02T22:40:00Z">
          <w:pPr>
            <w:widowControl/>
            <w:jc w:val="left"/>
          </w:pPr>
        </w:pPrChange>
      </w:pPr>
      <w:r w:rsidRPr="0009337A">
        <w:rPr>
          <w:rFonts w:ascii="Arial" w:hAnsi="Arial" w:cs="Arial"/>
          <w:kern w:val="0"/>
          <w:sz w:val="22"/>
          <w:rPrChange w:id="3417" w:author="Shicheng Guo" w:date="2016-10-02T22:38:00Z">
            <w:rPr>
              <w:rFonts w:ascii="Times New Roman" w:hAnsi="Times New Roman"/>
              <w:kern w:val="0"/>
              <w:szCs w:val="20"/>
            </w:rPr>
          </w:rPrChange>
        </w:rPr>
        <w:fldChar w:fldCharType="end"/>
      </w:r>
      <w:r w:rsidR="00E82F8C" w:rsidRPr="0009337A">
        <w:rPr>
          <w:rFonts w:ascii="Arial" w:hAnsi="Arial" w:cs="Arial"/>
          <w:color w:val="000000"/>
          <w:sz w:val="22"/>
          <w:rPrChange w:id="3418" w:author="Shicheng Guo" w:date="2016-10-02T22:38:00Z">
            <w:rPr>
              <w:rFonts w:ascii="Arial" w:hAnsi="Arial" w:cs="Arial"/>
              <w:color w:val="000000"/>
            </w:rPr>
          </w:rPrChange>
        </w:rPr>
        <w:t xml:space="preserve"> </w:t>
      </w:r>
      <w:r w:rsidR="00E82F8C" w:rsidRPr="0009337A">
        <w:rPr>
          <w:rFonts w:ascii="Arial" w:hAnsi="Arial" w:cs="Arial"/>
          <w:color w:val="000000"/>
          <w:kern w:val="0"/>
          <w:sz w:val="22"/>
          <w:rPrChange w:id="3419" w:author="Shicheng Guo" w:date="2016-10-02T22:38:00Z">
            <w:rPr>
              <w:rFonts w:ascii="Arial" w:hAnsi="Arial" w:cs="Arial"/>
              <w:color w:val="000000"/>
              <w:kern w:val="0"/>
              <w:sz w:val="24"/>
              <w:szCs w:val="24"/>
            </w:rPr>
          </w:rPrChange>
        </w:rPr>
        <w:t>Here is several suggestion:</w:t>
      </w:r>
    </w:p>
    <w:p w:rsidR="00E82F8C" w:rsidRPr="0009337A" w:rsidRDefault="00E82F8C">
      <w:pPr>
        <w:widowControl/>
        <w:ind w:left="900" w:hanging="720"/>
        <w:rPr>
          <w:rFonts w:ascii="Arial" w:hAnsi="Arial" w:cs="Arial"/>
          <w:color w:val="000000"/>
          <w:kern w:val="0"/>
          <w:sz w:val="22"/>
          <w:rPrChange w:id="3420" w:author="Shicheng Guo" w:date="2016-10-02T22:38:00Z">
            <w:rPr>
              <w:rFonts w:ascii="宋体" w:cs="宋体"/>
              <w:color w:val="000000"/>
              <w:kern w:val="0"/>
              <w:sz w:val="24"/>
              <w:szCs w:val="24"/>
            </w:rPr>
          </w:rPrChange>
        </w:rPr>
        <w:pPrChange w:id="3421" w:author="Shicheng Guo" w:date="2016-10-02T22:40:00Z">
          <w:pPr>
            <w:widowControl/>
            <w:ind w:left="900" w:hanging="720"/>
            <w:jc w:val="left"/>
          </w:pPr>
        </w:pPrChange>
      </w:pPr>
    </w:p>
    <w:p w:rsidR="00E82F8C" w:rsidRPr="0009337A" w:rsidRDefault="00E82F8C">
      <w:pPr>
        <w:widowControl/>
        <w:rPr>
          <w:rFonts w:ascii="Arial" w:hAnsi="Arial" w:cs="Arial"/>
          <w:color w:val="000000"/>
          <w:kern w:val="0"/>
          <w:sz w:val="22"/>
          <w:rPrChange w:id="3422" w:author="Shicheng Guo" w:date="2016-10-02T22:38:00Z">
            <w:rPr>
              <w:rFonts w:ascii="Arial" w:hAnsi="Arial" w:cs="Arial"/>
              <w:color w:val="000000"/>
              <w:kern w:val="0"/>
              <w:szCs w:val="21"/>
            </w:rPr>
          </w:rPrChange>
        </w:rPr>
        <w:pPrChange w:id="3423" w:author="Shicheng Guo" w:date="2016-10-02T22:40:00Z">
          <w:pPr>
            <w:widowControl/>
            <w:jc w:val="left"/>
          </w:pPr>
        </w:pPrChange>
      </w:pPr>
      <w:r w:rsidRPr="0009337A">
        <w:rPr>
          <w:rFonts w:ascii="Arial" w:hAnsi="Arial" w:cs="Arial"/>
          <w:color w:val="000000"/>
          <w:kern w:val="0"/>
          <w:sz w:val="22"/>
          <w:rPrChange w:id="3424" w:author="Shicheng Guo" w:date="2016-10-02T22:38:00Z">
            <w:rPr>
              <w:rFonts w:ascii="Arial" w:hAnsi="Arial" w:cs="Arial"/>
              <w:color w:val="000000"/>
              <w:kern w:val="0"/>
              <w:szCs w:val="21"/>
            </w:rPr>
          </w:rPrChange>
        </w:rPr>
        <w:t>2, In the discussion section, please try to answer:</w:t>
      </w:r>
    </w:p>
    <w:p w:rsidR="00E82F8C" w:rsidRPr="0009337A" w:rsidRDefault="00E82F8C">
      <w:pPr>
        <w:widowControl/>
        <w:rPr>
          <w:rFonts w:ascii="Arial" w:hAnsi="Arial" w:cs="Arial"/>
          <w:color w:val="000000"/>
          <w:kern w:val="0"/>
          <w:sz w:val="22"/>
          <w:rPrChange w:id="3425" w:author="Shicheng Guo" w:date="2016-10-02T22:38:00Z">
            <w:rPr>
              <w:rFonts w:ascii="Arial" w:hAnsi="Arial" w:cs="Arial"/>
              <w:color w:val="000000"/>
              <w:kern w:val="0"/>
              <w:szCs w:val="21"/>
            </w:rPr>
          </w:rPrChange>
        </w:rPr>
        <w:pPrChange w:id="3426" w:author="Shicheng Guo" w:date="2016-10-02T22:40:00Z">
          <w:pPr>
            <w:widowControl/>
            <w:jc w:val="left"/>
          </w:pPr>
        </w:pPrChange>
      </w:pPr>
      <w:r w:rsidRPr="0009337A">
        <w:rPr>
          <w:rFonts w:ascii="Arial" w:hAnsi="Arial" w:cs="Arial"/>
          <w:color w:val="000000"/>
          <w:kern w:val="0"/>
          <w:sz w:val="22"/>
          <w:rPrChange w:id="3427" w:author="Shicheng Guo" w:date="2016-10-02T22:38:00Z">
            <w:rPr>
              <w:rFonts w:ascii="Arial" w:hAnsi="Arial" w:cs="Arial"/>
              <w:color w:val="000000"/>
              <w:kern w:val="0"/>
              <w:szCs w:val="21"/>
            </w:rPr>
          </w:rPrChange>
        </w:rPr>
        <w:t>1,</w:t>
      </w:r>
      <w:r w:rsidRPr="0009337A">
        <w:rPr>
          <w:rFonts w:ascii="Arial" w:hAnsi="Arial" w:cs="Arial" w:hint="eastAsia"/>
          <w:color w:val="000000"/>
          <w:kern w:val="0"/>
          <w:sz w:val="22"/>
          <w:rPrChange w:id="3428" w:author="Shicheng Guo" w:date="2016-10-02T22:38:00Z">
            <w:rPr>
              <w:rFonts w:ascii="Arial" w:hAnsi="Arial" w:cs="Arial" w:hint="eastAsia"/>
              <w:color w:val="000000"/>
              <w:kern w:val="0"/>
              <w:szCs w:val="21"/>
            </w:rPr>
          </w:rPrChange>
        </w:rPr>
        <w:t>推测比较显著的那些基因，与</w:t>
      </w:r>
      <w:r w:rsidRPr="0009337A">
        <w:rPr>
          <w:rFonts w:ascii="Arial" w:hAnsi="Arial" w:cs="Arial"/>
          <w:color w:val="000000"/>
          <w:kern w:val="0"/>
          <w:sz w:val="22"/>
          <w:rPrChange w:id="3429" w:author="Shicheng Guo" w:date="2016-10-02T22:38:00Z">
            <w:rPr>
              <w:rFonts w:ascii="Arial" w:hAnsi="Arial" w:cs="Arial"/>
              <w:color w:val="000000"/>
              <w:kern w:val="0"/>
              <w:szCs w:val="21"/>
            </w:rPr>
          </w:rPrChange>
        </w:rPr>
        <w:t>SSc</w:t>
      </w:r>
      <w:r w:rsidRPr="0009337A">
        <w:rPr>
          <w:rFonts w:ascii="Arial" w:hAnsi="Arial" w:cs="Arial" w:hint="eastAsia"/>
          <w:color w:val="000000"/>
          <w:kern w:val="0"/>
          <w:sz w:val="22"/>
          <w:rPrChange w:id="3430" w:author="Shicheng Guo" w:date="2016-10-02T22:38:00Z">
            <w:rPr>
              <w:rFonts w:ascii="Arial" w:hAnsi="Arial" w:cs="Arial" w:hint="eastAsia"/>
              <w:color w:val="000000"/>
              <w:kern w:val="0"/>
              <w:szCs w:val="21"/>
            </w:rPr>
          </w:rPrChange>
        </w:rPr>
        <w:t>相关的作用机制，（</w:t>
      </w:r>
      <w:r w:rsidRPr="0009337A">
        <w:rPr>
          <w:rFonts w:ascii="Arial" w:hAnsi="Arial" w:cs="Arial"/>
          <w:color w:val="000000"/>
          <w:kern w:val="0"/>
          <w:sz w:val="22"/>
          <w:rPrChange w:id="3431" w:author="Shicheng Guo" w:date="2016-10-02T22:38:00Z">
            <w:rPr>
              <w:rFonts w:ascii="Arial" w:hAnsi="Arial" w:cs="Arial"/>
              <w:color w:val="000000"/>
              <w:kern w:val="0"/>
              <w:szCs w:val="21"/>
            </w:rPr>
          </w:rPrChange>
        </w:rPr>
        <w:t>pathway</w:t>
      </w:r>
      <w:r w:rsidRPr="0009337A">
        <w:rPr>
          <w:rFonts w:ascii="Arial" w:hAnsi="Arial" w:cs="Arial" w:hint="eastAsia"/>
          <w:color w:val="000000"/>
          <w:kern w:val="0"/>
          <w:sz w:val="22"/>
          <w:rPrChange w:id="3432" w:author="Shicheng Guo" w:date="2016-10-02T22:38:00Z">
            <w:rPr>
              <w:rFonts w:ascii="Arial" w:hAnsi="Arial" w:cs="Arial" w:hint="eastAsia"/>
              <w:color w:val="000000"/>
              <w:kern w:val="0"/>
              <w:szCs w:val="21"/>
            </w:rPr>
          </w:rPrChange>
        </w:rPr>
        <w:t>，</w:t>
      </w:r>
      <w:r w:rsidRPr="0009337A">
        <w:rPr>
          <w:rFonts w:ascii="Arial" w:hAnsi="Arial" w:cs="Arial"/>
          <w:color w:val="000000"/>
          <w:kern w:val="0"/>
          <w:sz w:val="22"/>
          <w:rPrChange w:id="3433" w:author="Shicheng Guo" w:date="2016-10-02T22:38:00Z">
            <w:rPr>
              <w:rFonts w:ascii="Arial" w:hAnsi="Arial" w:cs="Arial"/>
              <w:color w:val="000000"/>
              <w:kern w:val="0"/>
              <w:szCs w:val="21"/>
            </w:rPr>
          </w:rPrChange>
        </w:rPr>
        <w:t>Gene ontology</w:t>
      </w:r>
      <w:r w:rsidRPr="0009337A">
        <w:rPr>
          <w:rFonts w:ascii="Arial" w:hAnsi="Arial" w:cs="Arial" w:hint="eastAsia"/>
          <w:color w:val="000000"/>
          <w:kern w:val="0"/>
          <w:sz w:val="22"/>
          <w:rPrChange w:id="3434" w:author="Shicheng Guo" w:date="2016-10-02T22:38:00Z">
            <w:rPr>
              <w:rFonts w:ascii="Arial" w:hAnsi="Arial" w:cs="Arial" w:hint="eastAsia"/>
              <w:color w:val="000000"/>
              <w:kern w:val="0"/>
              <w:szCs w:val="21"/>
            </w:rPr>
          </w:rPrChange>
        </w:rPr>
        <w:t>）</w:t>
      </w:r>
    </w:p>
    <w:p w:rsidR="00E82F8C" w:rsidRPr="0009337A" w:rsidRDefault="00E82F8C">
      <w:pPr>
        <w:widowControl/>
        <w:outlineLvl w:val="0"/>
        <w:rPr>
          <w:rFonts w:ascii="Arial" w:hAnsi="Arial" w:cs="Arial"/>
          <w:color w:val="000000"/>
          <w:kern w:val="0"/>
          <w:sz w:val="22"/>
          <w:rPrChange w:id="3435" w:author="Shicheng Guo" w:date="2016-10-02T22:38:00Z">
            <w:rPr>
              <w:rFonts w:ascii="Arial" w:hAnsi="Arial" w:cs="Arial"/>
              <w:color w:val="000000"/>
              <w:kern w:val="0"/>
              <w:szCs w:val="21"/>
            </w:rPr>
          </w:rPrChange>
        </w:rPr>
        <w:pPrChange w:id="3436" w:author="Shicheng Guo" w:date="2016-10-02T22:40:00Z">
          <w:pPr>
            <w:widowControl/>
            <w:jc w:val="left"/>
            <w:outlineLvl w:val="0"/>
          </w:pPr>
        </w:pPrChange>
      </w:pPr>
      <w:r w:rsidRPr="0009337A">
        <w:rPr>
          <w:rFonts w:ascii="Arial" w:hAnsi="Arial" w:cs="Arial"/>
          <w:color w:val="000000"/>
          <w:kern w:val="0"/>
          <w:sz w:val="22"/>
          <w:rPrChange w:id="3437" w:author="Shicheng Guo" w:date="2016-10-02T22:38:00Z">
            <w:rPr>
              <w:rFonts w:ascii="Arial" w:hAnsi="Arial" w:cs="Arial"/>
              <w:color w:val="000000"/>
              <w:kern w:val="0"/>
              <w:szCs w:val="21"/>
            </w:rPr>
          </w:rPrChange>
        </w:rPr>
        <w:t xml:space="preserve">2, </w:t>
      </w:r>
      <w:r w:rsidRPr="0009337A">
        <w:rPr>
          <w:rFonts w:ascii="Arial" w:hAnsi="Arial" w:cs="Arial" w:hint="eastAsia"/>
          <w:color w:val="000000"/>
          <w:kern w:val="0"/>
          <w:sz w:val="22"/>
          <w:rPrChange w:id="3438" w:author="Shicheng Guo" w:date="2016-10-02T22:38:00Z">
            <w:rPr>
              <w:rFonts w:ascii="Arial" w:hAnsi="Arial" w:cs="Arial" w:hint="eastAsia"/>
              <w:color w:val="000000"/>
              <w:kern w:val="0"/>
              <w:szCs w:val="21"/>
            </w:rPr>
          </w:rPrChange>
        </w:rPr>
        <w:t>有没有</w:t>
      </w:r>
      <w:r w:rsidRPr="0009337A">
        <w:rPr>
          <w:rFonts w:ascii="Arial" w:hAnsi="Arial" w:cs="Arial"/>
          <w:color w:val="000000"/>
          <w:kern w:val="0"/>
          <w:sz w:val="22"/>
          <w:rPrChange w:id="3439" w:author="Shicheng Guo" w:date="2016-10-02T22:38:00Z">
            <w:rPr>
              <w:rFonts w:ascii="Arial" w:hAnsi="Arial" w:cs="Arial"/>
              <w:color w:val="000000"/>
              <w:kern w:val="0"/>
              <w:szCs w:val="21"/>
            </w:rPr>
          </w:rPrChange>
        </w:rPr>
        <w:t>HLA</w:t>
      </w:r>
      <w:r w:rsidRPr="0009337A">
        <w:rPr>
          <w:rFonts w:ascii="Arial" w:hAnsi="Arial" w:cs="Arial" w:hint="eastAsia"/>
          <w:color w:val="000000"/>
          <w:kern w:val="0"/>
          <w:sz w:val="22"/>
          <w:rPrChange w:id="3440" w:author="Shicheng Guo" w:date="2016-10-02T22:38:00Z">
            <w:rPr>
              <w:rFonts w:ascii="Arial" w:hAnsi="Arial" w:cs="Arial" w:hint="eastAsia"/>
              <w:color w:val="000000"/>
              <w:kern w:val="0"/>
              <w:szCs w:val="21"/>
            </w:rPr>
          </w:rPrChange>
        </w:rPr>
        <w:t>区域的位点异常甲基化，重点讲一讲</w:t>
      </w:r>
    </w:p>
    <w:p w:rsidR="00E82F8C" w:rsidRPr="0009337A" w:rsidRDefault="00E82F8C">
      <w:pPr>
        <w:widowControl/>
        <w:rPr>
          <w:rFonts w:ascii="Arial" w:hAnsi="Arial" w:cs="Arial"/>
          <w:color w:val="000000"/>
          <w:kern w:val="0"/>
          <w:sz w:val="22"/>
          <w:rPrChange w:id="3441" w:author="Shicheng Guo" w:date="2016-10-02T22:38:00Z">
            <w:rPr>
              <w:rFonts w:ascii="Arial" w:hAnsi="Arial" w:cs="Arial"/>
              <w:color w:val="000000"/>
              <w:kern w:val="0"/>
              <w:szCs w:val="21"/>
            </w:rPr>
          </w:rPrChange>
        </w:rPr>
        <w:pPrChange w:id="3442" w:author="Shicheng Guo" w:date="2016-10-02T22:40:00Z">
          <w:pPr>
            <w:widowControl/>
            <w:jc w:val="left"/>
          </w:pPr>
        </w:pPrChange>
      </w:pPr>
      <w:r w:rsidRPr="0009337A">
        <w:rPr>
          <w:rFonts w:ascii="Arial" w:hAnsi="Arial" w:cs="Arial"/>
          <w:color w:val="000000"/>
          <w:kern w:val="0"/>
          <w:sz w:val="22"/>
          <w:rPrChange w:id="3443" w:author="Shicheng Guo" w:date="2016-10-02T22:38:00Z">
            <w:rPr>
              <w:rFonts w:ascii="Arial" w:hAnsi="Arial" w:cs="Arial"/>
              <w:color w:val="000000"/>
              <w:kern w:val="0"/>
              <w:szCs w:val="21"/>
            </w:rPr>
          </w:rPrChange>
        </w:rPr>
        <w:t>3</w:t>
      </w:r>
      <w:r w:rsidRPr="0009337A">
        <w:rPr>
          <w:rFonts w:ascii="Arial" w:hAnsi="Arial" w:cs="Arial" w:hint="eastAsia"/>
          <w:color w:val="000000"/>
          <w:kern w:val="0"/>
          <w:sz w:val="22"/>
          <w:rPrChange w:id="3444" w:author="Shicheng Guo" w:date="2016-10-02T22:38:00Z">
            <w:rPr>
              <w:rFonts w:ascii="Arial" w:hAnsi="Arial" w:cs="Arial" w:hint="eastAsia"/>
              <w:color w:val="000000"/>
              <w:kern w:val="0"/>
              <w:szCs w:val="21"/>
            </w:rPr>
          </w:rPrChange>
        </w:rPr>
        <w:t>，比较一下与上面三个文章的发现，之间有没有冲突，或者相互印证的发现</w:t>
      </w:r>
    </w:p>
    <w:p w:rsidR="00E82F8C" w:rsidRPr="0009337A" w:rsidRDefault="00E82F8C">
      <w:pPr>
        <w:widowControl/>
        <w:rPr>
          <w:rFonts w:ascii="Arial" w:hAnsi="Arial" w:cs="Arial"/>
          <w:color w:val="000000"/>
          <w:kern w:val="0"/>
          <w:sz w:val="22"/>
          <w:rPrChange w:id="3445" w:author="Shicheng Guo" w:date="2016-10-02T22:38:00Z">
            <w:rPr>
              <w:rFonts w:ascii="Arial" w:hAnsi="Arial" w:cs="Arial"/>
              <w:color w:val="000000"/>
              <w:kern w:val="0"/>
              <w:szCs w:val="21"/>
            </w:rPr>
          </w:rPrChange>
        </w:rPr>
        <w:pPrChange w:id="3446" w:author="Shicheng Guo" w:date="2016-10-02T22:40:00Z">
          <w:pPr>
            <w:widowControl/>
            <w:jc w:val="left"/>
          </w:pPr>
        </w:pPrChange>
      </w:pPr>
      <w:r w:rsidRPr="0009337A">
        <w:rPr>
          <w:rFonts w:ascii="Arial" w:hAnsi="Arial" w:cs="Arial"/>
          <w:color w:val="000000"/>
          <w:kern w:val="0"/>
          <w:sz w:val="22"/>
          <w:rPrChange w:id="3447" w:author="Shicheng Guo" w:date="2016-10-02T22:38:00Z">
            <w:rPr>
              <w:rFonts w:ascii="Arial" w:hAnsi="Arial" w:cs="Arial"/>
              <w:color w:val="000000"/>
              <w:kern w:val="0"/>
              <w:szCs w:val="21"/>
            </w:rPr>
          </w:rPrChange>
        </w:rPr>
        <w:t>4</w:t>
      </w:r>
      <w:r w:rsidRPr="0009337A">
        <w:rPr>
          <w:rFonts w:ascii="Arial" w:hAnsi="Arial" w:cs="Arial" w:hint="eastAsia"/>
          <w:color w:val="000000"/>
          <w:kern w:val="0"/>
          <w:sz w:val="22"/>
          <w:rPrChange w:id="3448" w:author="Shicheng Guo" w:date="2016-10-02T22:38:00Z">
            <w:rPr>
              <w:rFonts w:ascii="Arial" w:hAnsi="Arial" w:cs="Arial" w:hint="eastAsia"/>
              <w:color w:val="000000"/>
              <w:kern w:val="0"/>
              <w:szCs w:val="21"/>
            </w:rPr>
          </w:rPrChange>
        </w:rPr>
        <w:t>，</w:t>
      </w:r>
      <w:r w:rsidRPr="0009337A">
        <w:rPr>
          <w:rFonts w:ascii="Arial" w:hAnsi="Arial" w:cs="Arial"/>
          <w:color w:val="000000"/>
          <w:kern w:val="0"/>
          <w:sz w:val="22"/>
          <w:rPrChange w:id="3449" w:author="Shicheng Guo" w:date="2016-10-02T22:38:00Z">
            <w:rPr>
              <w:rFonts w:ascii="Arial" w:hAnsi="Arial" w:cs="Arial"/>
              <w:color w:val="000000"/>
              <w:kern w:val="0"/>
              <w:szCs w:val="21"/>
            </w:rPr>
          </w:rPrChange>
        </w:rPr>
        <w:t>check</w:t>
      </w:r>
      <w:r w:rsidRPr="0009337A">
        <w:rPr>
          <w:rFonts w:ascii="Arial" w:hAnsi="Arial" w:cs="Arial" w:hint="eastAsia"/>
          <w:color w:val="000000"/>
          <w:kern w:val="0"/>
          <w:sz w:val="22"/>
          <w:rPrChange w:id="3450" w:author="Shicheng Guo" w:date="2016-10-02T22:38:00Z">
            <w:rPr>
              <w:rFonts w:ascii="Arial" w:hAnsi="Arial" w:cs="Arial" w:hint="eastAsia"/>
              <w:color w:val="000000"/>
              <w:kern w:val="0"/>
              <w:szCs w:val="21"/>
            </w:rPr>
          </w:rPrChange>
        </w:rPr>
        <w:t>一下有没有甲基化发现的区域，与</w:t>
      </w:r>
      <w:r w:rsidRPr="0009337A">
        <w:rPr>
          <w:rFonts w:ascii="Arial" w:hAnsi="Arial" w:cs="Arial"/>
          <w:color w:val="000000"/>
          <w:kern w:val="0"/>
          <w:sz w:val="22"/>
          <w:rPrChange w:id="3451" w:author="Shicheng Guo" w:date="2016-10-02T22:38:00Z">
            <w:rPr>
              <w:rFonts w:ascii="Arial" w:hAnsi="Arial" w:cs="Arial"/>
              <w:color w:val="000000"/>
              <w:kern w:val="0"/>
              <w:szCs w:val="21"/>
            </w:rPr>
          </w:rPrChange>
        </w:rPr>
        <w:t>SSc GWAS</w:t>
      </w:r>
      <w:r w:rsidRPr="0009337A">
        <w:rPr>
          <w:rFonts w:ascii="Arial" w:hAnsi="Arial" w:cs="Arial" w:hint="eastAsia"/>
          <w:color w:val="000000"/>
          <w:kern w:val="0"/>
          <w:sz w:val="22"/>
          <w:rPrChange w:id="3452" w:author="Shicheng Guo" w:date="2016-10-02T22:38:00Z">
            <w:rPr>
              <w:rFonts w:ascii="Arial" w:hAnsi="Arial" w:cs="Arial" w:hint="eastAsia"/>
              <w:color w:val="000000"/>
              <w:kern w:val="0"/>
              <w:szCs w:val="21"/>
            </w:rPr>
          </w:rPrChange>
        </w:rPr>
        <w:t>比较接近的区域，如果</w:t>
      </w:r>
      <w:r w:rsidRPr="0009337A">
        <w:rPr>
          <w:rFonts w:ascii="Arial" w:hAnsi="Arial" w:cs="Arial"/>
          <w:color w:val="000000"/>
          <w:kern w:val="0"/>
          <w:sz w:val="22"/>
          <w:rPrChange w:id="3453" w:author="Shicheng Guo" w:date="2016-10-02T22:38:00Z">
            <w:rPr>
              <w:rFonts w:ascii="Arial" w:hAnsi="Arial" w:cs="Arial"/>
              <w:color w:val="000000"/>
              <w:kern w:val="0"/>
              <w:szCs w:val="21"/>
            </w:rPr>
          </w:rPrChange>
        </w:rPr>
        <w:t>list</w:t>
      </w:r>
      <w:r w:rsidRPr="0009337A">
        <w:rPr>
          <w:rFonts w:ascii="Arial" w:hAnsi="Arial" w:cs="Arial" w:hint="eastAsia"/>
          <w:color w:val="000000"/>
          <w:kern w:val="0"/>
          <w:sz w:val="22"/>
          <w:rPrChange w:id="3454" w:author="Shicheng Guo" w:date="2016-10-02T22:38:00Z">
            <w:rPr>
              <w:rFonts w:ascii="Arial" w:hAnsi="Arial" w:cs="Arial" w:hint="eastAsia"/>
              <w:color w:val="000000"/>
              <w:kern w:val="0"/>
              <w:szCs w:val="21"/>
            </w:rPr>
          </w:rPrChange>
        </w:rPr>
        <w:t>出来。</w:t>
      </w:r>
    </w:p>
    <w:p w:rsidR="00E82F8C" w:rsidRPr="0009337A" w:rsidRDefault="00E82F8C">
      <w:pPr>
        <w:widowControl/>
        <w:rPr>
          <w:rFonts w:ascii="Arial" w:hAnsi="Arial" w:cs="Arial"/>
          <w:color w:val="000000"/>
          <w:kern w:val="0"/>
          <w:sz w:val="22"/>
          <w:rPrChange w:id="3455" w:author="Shicheng Guo" w:date="2016-10-02T22:38:00Z">
            <w:rPr>
              <w:rFonts w:ascii="Arial" w:hAnsi="Arial" w:cs="Arial"/>
              <w:color w:val="000000"/>
              <w:kern w:val="0"/>
              <w:szCs w:val="21"/>
            </w:rPr>
          </w:rPrChange>
        </w:rPr>
        <w:pPrChange w:id="3456" w:author="Shicheng Guo" w:date="2016-10-02T22:40:00Z">
          <w:pPr>
            <w:widowControl/>
            <w:jc w:val="left"/>
          </w:pPr>
        </w:pPrChange>
      </w:pPr>
      <w:r w:rsidRPr="0009337A">
        <w:rPr>
          <w:rFonts w:ascii="Arial" w:hAnsi="Arial" w:cs="Arial"/>
          <w:color w:val="000000"/>
          <w:kern w:val="0"/>
          <w:sz w:val="22"/>
          <w:rPrChange w:id="3457" w:author="Shicheng Guo" w:date="2016-10-02T22:38:00Z">
            <w:rPr>
              <w:rFonts w:ascii="Arial" w:hAnsi="Arial" w:cs="Arial"/>
              <w:color w:val="000000"/>
              <w:kern w:val="0"/>
              <w:szCs w:val="21"/>
            </w:rPr>
          </w:rPrChange>
        </w:rPr>
        <w:t>5</w:t>
      </w:r>
      <w:r w:rsidRPr="0009337A">
        <w:rPr>
          <w:rFonts w:ascii="Arial" w:hAnsi="Arial" w:cs="Arial" w:hint="eastAsia"/>
          <w:color w:val="000000"/>
          <w:kern w:val="0"/>
          <w:sz w:val="22"/>
          <w:rPrChange w:id="3458" w:author="Shicheng Guo" w:date="2016-10-02T22:38:00Z">
            <w:rPr>
              <w:rFonts w:ascii="Arial" w:hAnsi="Arial" w:cs="Arial" w:hint="eastAsia"/>
              <w:color w:val="000000"/>
              <w:kern w:val="0"/>
              <w:szCs w:val="21"/>
            </w:rPr>
          </w:rPrChange>
        </w:rPr>
        <w:t>，也可以比较一下怎们发现的</w:t>
      </w:r>
      <w:r w:rsidRPr="0009337A">
        <w:rPr>
          <w:rFonts w:ascii="Arial" w:hAnsi="Arial" w:cs="Arial"/>
          <w:color w:val="000000"/>
          <w:kern w:val="0"/>
          <w:sz w:val="22"/>
          <w:rPrChange w:id="3459" w:author="Shicheng Guo" w:date="2016-10-02T22:38:00Z">
            <w:rPr>
              <w:rFonts w:ascii="Arial" w:hAnsi="Arial" w:cs="Arial"/>
              <w:color w:val="000000"/>
              <w:kern w:val="0"/>
              <w:szCs w:val="21"/>
            </w:rPr>
          </w:rPrChange>
        </w:rPr>
        <w:t>CPG</w:t>
      </w:r>
      <w:r w:rsidRPr="0009337A">
        <w:rPr>
          <w:rFonts w:ascii="Arial" w:hAnsi="Arial" w:cs="Arial" w:hint="eastAsia"/>
          <w:color w:val="000000"/>
          <w:kern w:val="0"/>
          <w:sz w:val="22"/>
          <w:rPrChange w:id="3460" w:author="Shicheng Guo" w:date="2016-10-02T22:38:00Z">
            <w:rPr>
              <w:rFonts w:ascii="Arial" w:hAnsi="Arial" w:cs="Arial" w:hint="eastAsia"/>
              <w:color w:val="000000"/>
              <w:kern w:val="0"/>
              <w:szCs w:val="21"/>
            </w:rPr>
          </w:rPrChange>
        </w:rPr>
        <w:t>区域或者基因与其他免疫性疾病（</w:t>
      </w:r>
      <w:r w:rsidRPr="0009337A">
        <w:rPr>
          <w:rFonts w:ascii="Arial" w:hAnsi="Arial" w:cs="Arial"/>
          <w:color w:val="000000"/>
          <w:kern w:val="0"/>
          <w:sz w:val="22"/>
          <w:rPrChange w:id="3461" w:author="Shicheng Guo" w:date="2016-10-02T22:38:00Z">
            <w:rPr>
              <w:rFonts w:ascii="Arial" w:hAnsi="Arial" w:cs="Arial"/>
              <w:color w:val="000000"/>
              <w:kern w:val="0"/>
              <w:szCs w:val="21"/>
            </w:rPr>
          </w:rPrChange>
        </w:rPr>
        <w:t>SLE,RA</w:t>
      </w:r>
      <w:r w:rsidRPr="0009337A">
        <w:rPr>
          <w:rFonts w:ascii="Arial" w:hAnsi="Arial" w:cs="Arial" w:hint="eastAsia"/>
          <w:color w:val="000000"/>
          <w:kern w:val="0"/>
          <w:sz w:val="22"/>
          <w:rPrChange w:id="3462" w:author="Shicheng Guo" w:date="2016-10-02T22:38:00Z">
            <w:rPr>
              <w:rFonts w:ascii="Arial" w:hAnsi="Arial" w:cs="Arial" w:hint="eastAsia"/>
              <w:color w:val="000000"/>
              <w:kern w:val="0"/>
              <w:szCs w:val="21"/>
            </w:rPr>
          </w:rPrChange>
        </w:rPr>
        <w:t>）发现的异常甲基化区域有相同的吗？</w:t>
      </w:r>
    </w:p>
    <w:p w:rsidR="00E82F8C" w:rsidRPr="0009337A" w:rsidRDefault="00E82F8C">
      <w:pPr>
        <w:widowControl/>
        <w:rPr>
          <w:rFonts w:ascii="Arial" w:hAnsi="Arial" w:cs="Arial"/>
          <w:color w:val="000000"/>
          <w:kern w:val="0"/>
          <w:sz w:val="22"/>
          <w:rPrChange w:id="3463" w:author="Shicheng Guo" w:date="2016-10-02T22:38:00Z">
            <w:rPr>
              <w:rFonts w:ascii="Arial" w:hAnsi="Arial" w:cs="Arial"/>
              <w:color w:val="000000"/>
              <w:kern w:val="0"/>
              <w:szCs w:val="21"/>
            </w:rPr>
          </w:rPrChange>
        </w:rPr>
        <w:pPrChange w:id="3464" w:author="Shicheng Guo" w:date="2016-10-02T22:40:00Z">
          <w:pPr>
            <w:widowControl/>
            <w:jc w:val="left"/>
          </w:pPr>
        </w:pPrChange>
      </w:pPr>
      <w:r w:rsidRPr="0009337A">
        <w:rPr>
          <w:rFonts w:ascii="Arial" w:hAnsi="Arial" w:cs="Arial"/>
          <w:color w:val="000000"/>
          <w:kern w:val="0"/>
          <w:sz w:val="22"/>
          <w:rPrChange w:id="3465" w:author="Shicheng Guo" w:date="2016-10-02T22:38:00Z">
            <w:rPr>
              <w:rFonts w:ascii="Arial" w:hAnsi="Arial" w:cs="Arial"/>
              <w:color w:val="000000"/>
              <w:kern w:val="0"/>
              <w:szCs w:val="21"/>
            </w:rPr>
          </w:rPrChange>
        </w:rPr>
        <w:t>6</w:t>
      </w:r>
      <w:r w:rsidRPr="0009337A">
        <w:rPr>
          <w:rFonts w:ascii="Arial" w:hAnsi="Arial" w:cs="Arial" w:hint="eastAsia"/>
          <w:color w:val="000000"/>
          <w:kern w:val="0"/>
          <w:sz w:val="22"/>
          <w:rPrChange w:id="3466" w:author="Shicheng Guo" w:date="2016-10-02T22:38:00Z">
            <w:rPr>
              <w:rFonts w:ascii="Arial" w:hAnsi="Arial" w:cs="Arial" w:hint="eastAsia"/>
              <w:color w:val="000000"/>
              <w:kern w:val="0"/>
              <w:szCs w:val="21"/>
            </w:rPr>
          </w:rPrChange>
        </w:rPr>
        <w:t>，我们用了</w:t>
      </w:r>
      <w:r w:rsidRPr="0009337A">
        <w:rPr>
          <w:rFonts w:ascii="Arial" w:hAnsi="Arial" w:cs="Arial"/>
          <w:color w:val="000000"/>
          <w:kern w:val="0"/>
          <w:sz w:val="22"/>
          <w:rPrChange w:id="3467" w:author="Shicheng Guo" w:date="2016-10-02T22:38:00Z">
            <w:rPr>
              <w:rFonts w:ascii="Arial" w:hAnsi="Arial" w:cs="Arial"/>
              <w:color w:val="000000"/>
              <w:kern w:val="0"/>
              <w:szCs w:val="21"/>
            </w:rPr>
          </w:rPrChange>
        </w:rPr>
        <w:t>CD4</w:t>
      </w:r>
      <w:r w:rsidRPr="0009337A">
        <w:rPr>
          <w:rFonts w:ascii="Arial" w:hAnsi="Arial" w:cs="Arial" w:hint="eastAsia"/>
          <w:color w:val="000000"/>
          <w:kern w:val="0"/>
          <w:sz w:val="22"/>
          <w:rPrChange w:id="3468" w:author="Shicheng Guo" w:date="2016-10-02T22:38:00Z">
            <w:rPr>
              <w:rFonts w:ascii="Arial" w:hAnsi="Arial" w:cs="Arial" w:hint="eastAsia"/>
              <w:color w:val="000000"/>
              <w:kern w:val="0"/>
              <w:szCs w:val="21"/>
            </w:rPr>
          </w:rPrChange>
        </w:rPr>
        <w:t>和</w:t>
      </w:r>
      <w:r w:rsidRPr="0009337A">
        <w:rPr>
          <w:rFonts w:ascii="Arial" w:hAnsi="Arial" w:cs="Arial"/>
          <w:color w:val="000000"/>
          <w:kern w:val="0"/>
          <w:sz w:val="22"/>
          <w:rPrChange w:id="3469" w:author="Shicheng Guo" w:date="2016-10-02T22:38:00Z">
            <w:rPr>
              <w:rFonts w:ascii="Arial" w:hAnsi="Arial" w:cs="Arial"/>
              <w:color w:val="000000"/>
              <w:kern w:val="0"/>
              <w:szCs w:val="21"/>
            </w:rPr>
          </w:rPrChange>
        </w:rPr>
        <w:t>CD8</w:t>
      </w:r>
      <w:r w:rsidRPr="0009337A">
        <w:rPr>
          <w:rFonts w:ascii="Arial" w:hAnsi="Arial" w:cs="Arial" w:hint="eastAsia"/>
          <w:color w:val="000000"/>
          <w:kern w:val="0"/>
          <w:sz w:val="22"/>
          <w:rPrChange w:id="3470" w:author="Shicheng Guo" w:date="2016-10-02T22:38:00Z">
            <w:rPr>
              <w:rFonts w:ascii="Arial" w:hAnsi="Arial" w:cs="Arial" w:hint="eastAsia"/>
              <w:color w:val="000000"/>
              <w:kern w:val="0"/>
              <w:szCs w:val="21"/>
            </w:rPr>
          </w:rPrChange>
        </w:rPr>
        <w:t>，是否可以下结论</w:t>
      </w:r>
      <w:r w:rsidRPr="0009337A">
        <w:rPr>
          <w:rFonts w:ascii="Arial" w:hAnsi="Arial" w:cs="Arial"/>
          <w:color w:val="000000"/>
          <w:kern w:val="0"/>
          <w:sz w:val="22"/>
          <w:rPrChange w:id="3471" w:author="Shicheng Guo" w:date="2016-10-02T22:38:00Z">
            <w:rPr>
              <w:rFonts w:ascii="Arial" w:hAnsi="Arial" w:cs="Arial"/>
              <w:color w:val="000000"/>
              <w:kern w:val="0"/>
              <w:szCs w:val="21"/>
            </w:rPr>
          </w:rPrChange>
        </w:rPr>
        <w:t>CD4</w:t>
      </w:r>
      <w:r w:rsidRPr="0009337A">
        <w:rPr>
          <w:rFonts w:ascii="Arial" w:hAnsi="Arial" w:cs="Arial" w:hint="eastAsia"/>
          <w:color w:val="000000"/>
          <w:kern w:val="0"/>
          <w:sz w:val="22"/>
          <w:rPrChange w:id="3472" w:author="Shicheng Guo" w:date="2016-10-02T22:38:00Z">
            <w:rPr>
              <w:rFonts w:ascii="Arial" w:hAnsi="Arial" w:cs="Arial" w:hint="eastAsia"/>
              <w:color w:val="000000"/>
              <w:kern w:val="0"/>
              <w:szCs w:val="21"/>
            </w:rPr>
          </w:rPrChange>
        </w:rPr>
        <w:t>或</w:t>
      </w:r>
      <w:r w:rsidRPr="0009337A">
        <w:rPr>
          <w:rFonts w:ascii="Arial" w:hAnsi="Arial" w:cs="Arial"/>
          <w:color w:val="000000"/>
          <w:kern w:val="0"/>
          <w:sz w:val="22"/>
          <w:rPrChange w:id="3473" w:author="Shicheng Guo" w:date="2016-10-02T22:38:00Z">
            <w:rPr>
              <w:rFonts w:ascii="Arial" w:hAnsi="Arial" w:cs="Arial"/>
              <w:color w:val="000000"/>
              <w:kern w:val="0"/>
              <w:szCs w:val="21"/>
            </w:rPr>
          </w:rPrChange>
        </w:rPr>
        <w:t>CD8</w:t>
      </w:r>
      <w:r w:rsidRPr="0009337A">
        <w:rPr>
          <w:rFonts w:ascii="Arial" w:hAnsi="Arial" w:cs="Arial" w:hint="eastAsia"/>
          <w:color w:val="000000"/>
          <w:kern w:val="0"/>
          <w:sz w:val="22"/>
          <w:rPrChange w:id="3474" w:author="Shicheng Guo" w:date="2016-10-02T22:38:00Z">
            <w:rPr>
              <w:rFonts w:ascii="Arial" w:hAnsi="Arial" w:cs="Arial" w:hint="eastAsia"/>
              <w:color w:val="000000"/>
              <w:kern w:val="0"/>
              <w:szCs w:val="21"/>
            </w:rPr>
          </w:rPrChange>
        </w:rPr>
        <w:t>哪个甲基化异常更多？</w:t>
      </w:r>
    </w:p>
    <w:p w:rsidR="00E82F8C" w:rsidRPr="0009337A" w:rsidRDefault="00E82F8C">
      <w:pPr>
        <w:widowControl/>
        <w:rPr>
          <w:rFonts w:ascii="Arial" w:hAnsi="Arial" w:cs="Arial"/>
          <w:color w:val="000000"/>
          <w:kern w:val="0"/>
          <w:sz w:val="22"/>
          <w:rPrChange w:id="3475" w:author="Shicheng Guo" w:date="2016-10-02T22:38:00Z">
            <w:rPr>
              <w:rFonts w:ascii="Arial" w:hAnsi="Arial" w:cs="Arial"/>
              <w:color w:val="000000"/>
              <w:kern w:val="0"/>
              <w:szCs w:val="21"/>
            </w:rPr>
          </w:rPrChange>
        </w:rPr>
        <w:pPrChange w:id="3476" w:author="Shicheng Guo" w:date="2016-10-02T22:40:00Z">
          <w:pPr>
            <w:widowControl/>
            <w:jc w:val="left"/>
          </w:pPr>
        </w:pPrChange>
      </w:pPr>
      <w:r w:rsidRPr="0009337A">
        <w:rPr>
          <w:rFonts w:ascii="Arial" w:hAnsi="Arial" w:cs="Arial"/>
          <w:color w:val="000000"/>
          <w:kern w:val="0"/>
          <w:sz w:val="22"/>
          <w:rPrChange w:id="3477" w:author="Shicheng Guo" w:date="2016-10-02T22:38:00Z">
            <w:rPr>
              <w:rFonts w:ascii="Arial" w:hAnsi="Arial" w:cs="Arial"/>
              <w:color w:val="000000"/>
              <w:kern w:val="0"/>
              <w:szCs w:val="21"/>
            </w:rPr>
          </w:rPrChange>
        </w:rPr>
        <w:t>5</w:t>
      </w:r>
      <w:r w:rsidRPr="0009337A">
        <w:rPr>
          <w:rFonts w:ascii="Arial" w:hAnsi="Arial" w:cs="Arial" w:hint="eastAsia"/>
          <w:color w:val="000000"/>
          <w:kern w:val="0"/>
          <w:sz w:val="22"/>
          <w:rPrChange w:id="3478" w:author="Shicheng Guo" w:date="2016-10-02T22:38:00Z">
            <w:rPr>
              <w:rFonts w:ascii="Arial" w:hAnsi="Arial" w:cs="Arial" w:hint="eastAsia"/>
              <w:color w:val="000000"/>
              <w:kern w:val="0"/>
              <w:szCs w:val="21"/>
            </w:rPr>
          </w:rPrChange>
        </w:rPr>
        <w:t>，描述一下咱们文章的</w:t>
      </w:r>
      <w:r w:rsidRPr="0009337A">
        <w:rPr>
          <w:rFonts w:ascii="Arial" w:hAnsi="Arial" w:cs="Arial"/>
          <w:color w:val="000000"/>
          <w:kern w:val="0"/>
          <w:sz w:val="22"/>
          <w:rPrChange w:id="3479" w:author="Shicheng Guo" w:date="2016-10-02T22:38:00Z">
            <w:rPr>
              <w:rFonts w:ascii="Arial" w:hAnsi="Arial" w:cs="Arial"/>
              <w:color w:val="000000"/>
              <w:kern w:val="0"/>
              <w:szCs w:val="21"/>
            </w:rPr>
          </w:rPrChange>
        </w:rPr>
        <w:t>limitation</w:t>
      </w:r>
    </w:p>
    <w:p w:rsidR="00E82F8C" w:rsidRPr="0009337A" w:rsidRDefault="00E82F8C">
      <w:pPr>
        <w:widowControl/>
        <w:rPr>
          <w:rFonts w:ascii="Arial" w:hAnsi="Arial" w:cs="Arial"/>
          <w:color w:val="000000"/>
          <w:kern w:val="0"/>
          <w:sz w:val="22"/>
          <w:rPrChange w:id="3480" w:author="Shicheng Guo" w:date="2016-10-02T22:38:00Z">
            <w:rPr>
              <w:rFonts w:ascii="Arial" w:hAnsi="Arial" w:cs="Arial"/>
              <w:color w:val="000000"/>
              <w:kern w:val="0"/>
              <w:szCs w:val="21"/>
            </w:rPr>
          </w:rPrChange>
        </w:rPr>
        <w:pPrChange w:id="3481" w:author="Shicheng Guo" w:date="2016-10-02T22:40:00Z">
          <w:pPr>
            <w:widowControl/>
            <w:jc w:val="left"/>
          </w:pPr>
        </w:pPrChange>
      </w:pPr>
      <w:r w:rsidRPr="0009337A">
        <w:rPr>
          <w:rFonts w:ascii="Arial" w:hAnsi="Arial" w:cs="Arial"/>
          <w:color w:val="000000"/>
          <w:kern w:val="0"/>
          <w:sz w:val="22"/>
          <w:rPrChange w:id="3482" w:author="Shicheng Guo" w:date="2016-10-02T22:38:00Z">
            <w:rPr>
              <w:rFonts w:ascii="Arial" w:hAnsi="Arial" w:cs="Arial"/>
              <w:color w:val="000000"/>
              <w:kern w:val="0"/>
              <w:szCs w:val="21"/>
            </w:rPr>
          </w:rPrChange>
        </w:rPr>
        <w:t>6</w:t>
      </w:r>
      <w:r w:rsidRPr="0009337A">
        <w:rPr>
          <w:rFonts w:ascii="Arial" w:hAnsi="Arial" w:cs="Arial" w:hint="eastAsia"/>
          <w:color w:val="000000"/>
          <w:kern w:val="0"/>
          <w:sz w:val="22"/>
          <w:rPrChange w:id="3483" w:author="Shicheng Guo" w:date="2016-10-02T22:38:00Z">
            <w:rPr>
              <w:rFonts w:ascii="Arial" w:hAnsi="Arial" w:cs="Arial" w:hint="eastAsia"/>
              <w:color w:val="000000"/>
              <w:kern w:val="0"/>
              <w:szCs w:val="21"/>
            </w:rPr>
          </w:rPrChange>
        </w:rPr>
        <w:t>，展望一下未来的研究方向</w:t>
      </w:r>
    </w:p>
    <w:p w:rsidR="00E82F8C" w:rsidRPr="0009337A" w:rsidRDefault="00E82F8C">
      <w:pPr>
        <w:autoSpaceDE w:val="0"/>
        <w:autoSpaceDN w:val="0"/>
        <w:adjustRightInd w:val="0"/>
        <w:rPr>
          <w:rFonts w:ascii="Arial" w:hAnsi="Arial" w:cs="Arial"/>
          <w:kern w:val="0"/>
          <w:sz w:val="22"/>
          <w:rPrChange w:id="3484" w:author="Shicheng Guo" w:date="2016-10-02T22:38:00Z">
            <w:rPr>
              <w:rFonts w:ascii="Times New Roman" w:hAnsi="Times New Roman"/>
              <w:kern w:val="0"/>
              <w:sz w:val="20"/>
              <w:szCs w:val="20"/>
            </w:rPr>
          </w:rPrChange>
        </w:rPr>
        <w:pPrChange w:id="3485" w:author="Shicheng Guo" w:date="2016-10-02T22:40:00Z">
          <w:pPr>
            <w:autoSpaceDE w:val="0"/>
            <w:autoSpaceDN w:val="0"/>
            <w:adjustRightInd w:val="0"/>
            <w:jc w:val="left"/>
          </w:pPr>
        </w:pPrChange>
      </w:pPr>
    </w:p>
    <w:sectPr w:rsidR="00E82F8C" w:rsidRPr="0009337A" w:rsidSect="001C56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ABD" w:rsidRDefault="00C93ABD" w:rsidP="008E79AF">
      <w:r>
        <w:separator/>
      </w:r>
    </w:p>
  </w:endnote>
  <w:endnote w:type="continuationSeparator" w:id="0">
    <w:p w:rsidR="00C93ABD" w:rsidRDefault="00C93ABD" w:rsidP="008E7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000" w:usb1="08070000" w:usb2="00000010" w:usb3="00000000" w:csb0="0002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ABD" w:rsidRDefault="00C93ABD" w:rsidP="008E79AF">
      <w:r>
        <w:separator/>
      </w:r>
    </w:p>
  </w:footnote>
  <w:footnote w:type="continuationSeparator" w:id="0">
    <w:p w:rsidR="00C93ABD" w:rsidRDefault="00C93ABD" w:rsidP="008E79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E5C5F"/>
    <w:multiLevelType w:val="multilevel"/>
    <w:tmpl w:val="08EC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42802"/>
    <w:multiLevelType w:val="multilevel"/>
    <w:tmpl w:val="313A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BF5C57"/>
    <w:multiLevelType w:val="multilevel"/>
    <w:tmpl w:val="8A2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cheng Guo">
    <w15:presenceInfo w15:providerId="Windows Live" w15:userId="e8691873bc2dd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D4EC3"/>
    <w:rsid w:val="00002BE8"/>
    <w:rsid w:val="00003E93"/>
    <w:rsid w:val="00010465"/>
    <w:rsid w:val="00014DF8"/>
    <w:rsid w:val="000205F4"/>
    <w:rsid w:val="00023D3E"/>
    <w:rsid w:val="00023DCE"/>
    <w:rsid w:val="00025EC5"/>
    <w:rsid w:val="0003100A"/>
    <w:rsid w:val="00031467"/>
    <w:rsid w:val="00031A00"/>
    <w:rsid w:val="00037097"/>
    <w:rsid w:val="00037FBB"/>
    <w:rsid w:val="00040E05"/>
    <w:rsid w:val="00043606"/>
    <w:rsid w:val="000463BA"/>
    <w:rsid w:val="000500E8"/>
    <w:rsid w:val="00055124"/>
    <w:rsid w:val="000553E5"/>
    <w:rsid w:val="00065333"/>
    <w:rsid w:val="00071555"/>
    <w:rsid w:val="00072880"/>
    <w:rsid w:val="00073E78"/>
    <w:rsid w:val="000741B8"/>
    <w:rsid w:val="00082831"/>
    <w:rsid w:val="00083932"/>
    <w:rsid w:val="000853A8"/>
    <w:rsid w:val="0008719B"/>
    <w:rsid w:val="00087932"/>
    <w:rsid w:val="00087FC4"/>
    <w:rsid w:val="00090BB1"/>
    <w:rsid w:val="0009337A"/>
    <w:rsid w:val="0009448A"/>
    <w:rsid w:val="00097CC3"/>
    <w:rsid w:val="000A111B"/>
    <w:rsid w:val="000A1E16"/>
    <w:rsid w:val="000A1EE5"/>
    <w:rsid w:val="000A2308"/>
    <w:rsid w:val="000A4BA2"/>
    <w:rsid w:val="000A5B78"/>
    <w:rsid w:val="000A5C2C"/>
    <w:rsid w:val="000B3A65"/>
    <w:rsid w:val="000C19CD"/>
    <w:rsid w:val="000C6716"/>
    <w:rsid w:val="000C70C4"/>
    <w:rsid w:val="000D302D"/>
    <w:rsid w:val="000D6C46"/>
    <w:rsid w:val="000E29C8"/>
    <w:rsid w:val="000E651B"/>
    <w:rsid w:val="000F46B1"/>
    <w:rsid w:val="000F7109"/>
    <w:rsid w:val="001007CD"/>
    <w:rsid w:val="00101B05"/>
    <w:rsid w:val="00103C50"/>
    <w:rsid w:val="00107661"/>
    <w:rsid w:val="0011245B"/>
    <w:rsid w:val="00112572"/>
    <w:rsid w:val="0011414C"/>
    <w:rsid w:val="00117E31"/>
    <w:rsid w:val="001201B8"/>
    <w:rsid w:val="00123099"/>
    <w:rsid w:val="00124009"/>
    <w:rsid w:val="00125B36"/>
    <w:rsid w:val="001260F9"/>
    <w:rsid w:val="00127D1F"/>
    <w:rsid w:val="00131242"/>
    <w:rsid w:val="0013191A"/>
    <w:rsid w:val="00134136"/>
    <w:rsid w:val="001341D1"/>
    <w:rsid w:val="001413C0"/>
    <w:rsid w:val="00142466"/>
    <w:rsid w:val="00143E65"/>
    <w:rsid w:val="001467A2"/>
    <w:rsid w:val="00153EA7"/>
    <w:rsid w:val="001543DA"/>
    <w:rsid w:val="00156938"/>
    <w:rsid w:val="001603C1"/>
    <w:rsid w:val="00165E2F"/>
    <w:rsid w:val="001703FB"/>
    <w:rsid w:val="0017102F"/>
    <w:rsid w:val="001748D3"/>
    <w:rsid w:val="00176885"/>
    <w:rsid w:val="00184BCF"/>
    <w:rsid w:val="0019047C"/>
    <w:rsid w:val="0019047E"/>
    <w:rsid w:val="001920EA"/>
    <w:rsid w:val="00192849"/>
    <w:rsid w:val="00197367"/>
    <w:rsid w:val="001973B7"/>
    <w:rsid w:val="001A1E18"/>
    <w:rsid w:val="001A24F2"/>
    <w:rsid w:val="001A27A1"/>
    <w:rsid w:val="001A2DAD"/>
    <w:rsid w:val="001A3C87"/>
    <w:rsid w:val="001A4E2B"/>
    <w:rsid w:val="001A7D8E"/>
    <w:rsid w:val="001B1AA4"/>
    <w:rsid w:val="001C1947"/>
    <w:rsid w:val="001C40E4"/>
    <w:rsid w:val="001C47FA"/>
    <w:rsid w:val="001C5644"/>
    <w:rsid w:val="001D7A93"/>
    <w:rsid w:val="001D7CB4"/>
    <w:rsid w:val="001E6CB4"/>
    <w:rsid w:val="001E7EEC"/>
    <w:rsid w:val="001F0307"/>
    <w:rsid w:val="001F23A7"/>
    <w:rsid w:val="001F379F"/>
    <w:rsid w:val="001F3DCF"/>
    <w:rsid w:val="001F5EFB"/>
    <w:rsid w:val="001F5FF3"/>
    <w:rsid w:val="00200876"/>
    <w:rsid w:val="00201360"/>
    <w:rsid w:val="002033E1"/>
    <w:rsid w:val="00204F02"/>
    <w:rsid w:val="0020664C"/>
    <w:rsid w:val="00213210"/>
    <w:rsid w:val="002164CE"/>
    <w:rsid w:val="002239BB"/>
    <w:rsid w:val="00223C53"/>
    <w:rsid w:val="00225F34"/>
    <w:rsid w:val="00235A99"/>
    <w:rsid w:val="00237DB8"/>
    <w:rsid w:val="00241B88"/>
    <w:rsid w:val="002440E0"/>
    <w:rsid w:val="00244AA6"/>
    <w:rsid w:val="0024760C"/>
    <w:rsid w:val="002501CA"/>
    <w:rsid w:val="002525ED"/>
    <w:rsid w:val="00252CC5"/>
    <w:rsid w:val="00255AB1"/>
    <w:rsid w:val="00255E88"/>
    <w:rsid w:val="002607BD"/>
    <w:rsid w:val="0026314D"/>
    <w:rsid w:val="00270F84"/>
    <w:rsid w:val="00271742"/>
    <w:rsid w:val="0028249C"/>
    <w:rsid w:val="002914CD"/>
    <w:rsid w:val="00294773"/>
    <w:rsid w:val="002954F8"/>
    <w:rsid w:val="002A3507"/>
    <w:rsid w:val="002A5E5F"/>
    <w:rsid w:val="002A64C4"/>
    <w:rsid w:val="002A70D5"/>
    <w:rsid w:val="002B0789"/>
    <w:rsid w:val="002B22E0"/>
    <w:rsid w:val="002B2D34"/>
    <w:rsid w:val="002B6196"/>
    <w:rsid w:val="002B7E2E"/>
    <w:rsid w:val="002C3105"/>
    <w:rsid w:val="002C3A4D"/>
    <w:rsid w:val="002C4018"/>
    <w:rsid w:val="002C576B"/>
    <w:rsid w:val="002D01F0"/>
    <w:rsid w:val="002E038F"/>
    <w:rsid w:val="002E5269"/>
    <w:rsid w:val="002E6893"/>
    <w:rsid w:val="002E6C43"/>
    <w:rsid w:val="002F0184"/>
    <w:rsid w:val="002F17F8"/>
    <w:rsid w:val="002F2BCD"/>
    <w:rsid w:val="002F3CE9"/>
    <w:rsid w:val="002F3F3C"/>
    <w:rsid w:val="002F6771"/>
    <w:rsid w:val="0030014C"/>
    <w:rsid w:val="003002DC"/>
    <w:rsid w:val="0030544E"/>
    <w:rsid w:val="00305648"/>
    <w:rsid w:val="00307132"/>
    <w:rsid w:val="003078D5"/>
    <w:rsid w:val="00310793"/>
    <w:rsid w:val="003151E2"/>
    <w:rsid w:val="0031631B"/>
    <w:rsid w:val="0031762E"/>
    <w:rsid w:val="003178DB"/>
    <w:rsid w:val="0032124C"/>
    <w:rsid w:val="00324CFC"/>
    <w:rsid w:val="00324D0F"/>
    <w:rsid w:val="00333A65"/>
    <w:rsid w:val="003406FF"/>
    <w:rsid w:val="00346056"/>
    <w:rsid w:val="0034659D"/>
    <w:rsid w:val="00353470"/>
    <w:rsid w:val="00357AE5"/>
    <w:rsid w:val="00357D8E"/>
    <w:rsid w:val="00360CBE"/>
    <w:rsid w:val="00361100"/>
    <w:rsid w:val="00364852"/>
    <w:rsid w:val="003657B8"/>
    <w:rsid w:val="00366AE5"/>
    <w:rsid w:val="003719A4"/>
    <w:rsid w:val="00371F81"/>
    <w:rsid w:val="00374C5B"/>
    <w:rsid w:val="003807A6"/>
    <w:rsid w:val="00383B94"/>
    <w:rsid w:val="0038445C"/>
    <w:rsid w:val="00385B3A"/>
    <w:rsid w:val="003875EF"/>
    <w:rsid w:val="00391870"/>
    <w:rsid w:val="0039398F"/>
    <w:rsid w:val="003A007B"/>
    <w:rsid w:val="003A0A2E"/>
    <w:rsid w:val="003A1E89"/>
    <w:rsid w:val="003A28AF"/>
    <w:rsid w:val="003A3850"/>
    <w:rsid w:val="003A3ACB"/>
    <w:rsid w:val="003B3CA9"/>
    <w:rsid w:val="003B49F8"/>
    <w:rsid w:val="003B5570"/>
    <w:rsid w:val="003C198B"/>
    <w:rsid w:val="003C38BE"/>
    <w:rsid w:val="003C6822"/>
    <w:rsid w:val="003C7C35"/>
    <w:rsid w:val="003D03DD"/>
    <w:rsid w:val="003D1E22"/>
    <w:rsid w:val="003D6C06"/>
    <w:rsid w:val="003E3B36"/>
    <w:rsid w:val="003E3D0E"/>
    <w:rsid w:val="003E444A"/>
    <w:rsid w:val="003E6D24"/>
    <w:rsid w:val="003F00B1"/>
    <w:rsid w:val="004002BC"/>
    <w:rsid w:val="00402289"/>
    <w:rsid w:val="0040241E"/>
    <w:rsid w:val="0040418B"/>
    <w:rsid w:val="0040432E"/>
    <w:rsid w:val="004073DB"/>
    <w:rsid w:val="0041047D"/>
    <w:rsid w:val="00411341"/>
    <w:rsid w:val="004113B8"/>
    <w:rsid w:val="00411D5C"/>
    <w:rsid w:val="00412D32"/>
    <w:rsid w:val="00414172"/>
    <w:rsid w:val="00416AD0"/>
    <w:rsid w:val="0041718E"/>
    <w:rsid w:val="004234CA"/>
    <w:rsid w:val="00424E8E"/>
    <w:rsid w:val="00427B81"/>
    <w:rsid w:val="00430D0E"/>
    <w:rsid w:val="004312C6"/>
    <w:rsid w:val="004315E1"/>
    <w:rsid w:val="004340D7"/>
    <w:rsid w:val="0043434E"/>
    <w:rsid w:val="0043566F"/>
    <w:rsid w:val="00436040"/>
    <w:rsid w:val="00436EA5"/>
    <w:rsid w:val="00436F82"/>
    <w:rsid w:val="0044083D"/>
    <w:rsid w:val="004433A3"/>
    <w:rsid w:val="004440E7"/>
    <w:rsid w:val="004462FC"/>
    <w:rsid w:val="00446405"/>
    <w:rsid w:val="004505E3"/>
    <w:rsid w:val="00452CBF"/>
    <w:rsid w:val="00454F9B"/>
    <w:rsid w:val="00461E47"/>
    <w:rsid w:val="00464B70"/>
    <w:rsid w:val="00467E18"/>
    <w:rsid w:val="00471BF8"/>
    <w:rsid w:val="00473DC7"/>
    <w:rsid w:val="004768EF"/>
    <w:rsid w:val="00476C1D"/>
    <w:rsid w:val="00481BD3"/>
    <w:rsid w:val="0048669C"/>
    <w:rsid w:val="00490532"/>
    <w:rsid w:val="00493754"/>
    <w:rsid w:val="004958AC"/>
    <w:rsid w:val="00496A42"/>
    <w:rsid w:val="004979DB"/>
    <w:rsid w:val="00497C7B"/>
    <w:rsid w:val="004A09FA"/>
    <w:rsid w:val="004A4078"/>
    <w:rsid w:val="004A48AD"/>
    <w:rsid w:val="004A7BC9"/>
    <w:rsid w:val="004B1B9F"/>
    <w:rsid w:val="004B2AA9"/>
    <w:rsid w:val="004B7B1B"/>
    <w:rsid w:val="004C11CA"/>
    <w:rsid w:val="004C20EA"/>
    <w:rsid w:val="004C5C79"/>
    <w:rsid w:val="004C6E50"/>
    <w:rsid w:val="004D3155"/>
    <w:rsid w:val="004D68C3"/>
    <w:rsid w:val="004F2C3B"/>
    <w:rsid w:val="00501174"/>
    <w:rsid w:val="00501B62"/>
    <w:rsid w:val="0050374C"/>
    <w:rsid w:val="00507D42"/>
    <w:rsid w:val="00516AD8"/>
    <w:rsid w:val="005175B3"/>
    <w:rsid w:val="00521ACE"/>
    <w:rsid w:val="00533292"/>
    <w:rsid w:val="005348AF"/>
    <w:rsid w:val="00534BD9"/>
    <w:rsid w:val="005421AB"/>
    <w:rsid w:val="00543A4B"/>
    <w:rsid w:val="00546470"/>
    <w:rsid w:val="00550C9B"/>
    <w:rsid w:val="00552721"/>
    <w:rsid w:val="0055449D"/>
    <w:rsid w:val="0055576D"/>
    <w:rsid w:val="0056113C"/>
    <w:rsid w:val="00562A5D"/>
    <w:rsid w:val="00567029"/>
    <w:rsid w:val="00571F75"/>
    <w:rsid w:val="0057477F"/>
    <w:rsid w:val="00574B3C"/>
    <w:rsid w:val="005770F7"/>
    <w:rsid w:val="00577890"/>
    <w:rsid w:val="00580A2B"/>
    <w:rsid w:val="0058123F"/>
    <w:rsid w:val="005812FE"/>
    <w:rsid w:val="0058200C"/>
    <w:rsid w:val="005827ED"/>
    <w:rsid w:val="00586BF2"/>
    <w:rsid w:val="00586F55"/>
    <w:rsid w:val="005908A6"/>
    <w:rsid w:val="00591A6F"/>
    <w:rsid w:val="00591B4B"/>
    <w:rsid w:val="00595EBE"/>
    <w:rsid w:val="00597655"/>
    <w:rsid w:val="005A7248"/>
    <w:rsid w:val="005B230F"/>
    <w:rsid w:val="005B29BF"/>
    <w:rsid w:val="005B448A"/>
    <w:rsid w:val="005C0B9D"/>
    <w:rsid w:val="005C59A9"/>
    <w:rsid w:val="005D093E"/>
    <w:rsid w:val="005D2CC5"/>
    <w:rsid w:val="005D5714"/>
    <w:rsid w:val="005D76D4"/>
    <w:rsid w:val="005E2996"/>
    <w:rsid w:val="005E3518"/>
    <w:rsid w:val="005E53D5"/>
    <w:rsid w:val="005E6051"/>
    <w:rsid w:val="005E78C2"/>
    <w:rsid w:val="005F08AB"/>
    <w:rsid w:val="005F0B90"/>
    <w:rsid w:val="005F4F6A"/>
    <w:rsid w:val="0061366B"/>
    <w:rsid w:val="0061572E"/>
    <w:rsid w:val="0062046C"/>
    <w:rsid w:val="0062443A"/>
    <w:rsid w:val="006255AE"/>
    <w:rsid w:val="00626CAD"/>
    <w:rsid w:val="00627A7C"/>
    <w:rsid w:val="00630426"/>
    <w:rsid w:val="00631F4A"/>
    <w:rsid w:val="00632356"/>
    <w:rsid w:val="00635439"/>
    <w:rsid w:val="00635A7F"/>
    <w:rsid w:val="00636477"/>
    <w:rsid w:val="006373ED"/>
    <w:rsid w:val="0065643D"/>
    <w:rsid w:val="00656BC0"/>
    <w:rsid w:val="00660ACF"/>
    <w:rsid w:val="006632A6"/>
    <w:rsid w:val="00663364"/>
    <w:rsid w:val="006663CF"/>
    <w:rsid w:val="0066794B"/>
    <w:rsid w:val="00675BF4"/>
    <w:rsid w:val="00675E83"/>
    <w:rsid w:val="006779BD"/>
    <w:rsid w:val="00682465"/>
    <w:rsid w:val="00682F6A"/>
    <w:rsid w:val="00684405"/>
    <w:rsid w:val="006850E6"/>
    <w:rsid w:val="00686C76"/>
    <w:rsid w:val="00686FA4"/>
    <w:rsid w:val="00687302"/>
    <w:rsid w:val="00690250"/>
    <w:rsid w:val="00693244"/>
    <w:rsid w:val="00694713"/>
    <w:rsid w:val="00695E6F"/>
    <w:rsid w:val="00697715"/>
    <w:rsid w:val="006A0C24"/>
    <w:rsid w:val="006A2D6A"/>
    <w:rsid w:val="006A2D94"/>
    <w:rsid w:val="006A4F47"/>
    <w:rsid w:val="006B3359"/>
    <w:rsid w:val="006C23EF"/>
    <w:rsid w:val="006C29C3"/>
    <w:rsid w:val="006D05A0"/>
    <w:rsid w:val="006D2F08"/>
    <w:rsid w:val="006D5B48"/>
    <w:rsid w:val="006D6E2E"/>
    <w:rsid w:val="006E0B30"/>
    <w:rsid w:val="006E1D71"/>
    <w:rsid w:val="006E5A76"/>
    <w:rsid w:val="006E7393"/>
    <w:rsid w:val="006F48B0"/>
    <w:rsid w:val="006F4AA2"/>
    <w:rsid w:val="006F6BC2"/>
    <w:rsid w:val="006F79FC"/>
    <w:rsid w:val="007003D1"/>
    <w:rsid w:val="007011D2"/>
    <w:rsid w:val="00707740"/>
    <w:rsid w:val="00707BAE"/>
    <w:rsid w:val="007115EF"/>
    <w:rsid w:val="007145BA"/>
    <w:rsid w:val="00715307"/>
    <w:rsid w:val="00717796"/>
    <w:rsid w:val="00725470"/>
    <w:rsid w:val="0072608F"/>
    <w:rsid w:val="00726B03"/>
    <w:rsid w:val="00726BD8"/>
    <w:rsid w:val="00730691"/>
    <w:rsid w:val="0073269B"/>
    <w:rsid w:val="00732DAD"/>
    <w:rsid w:val="007340A8"/>
    <w:rsid w:val="00734E56"/>
    <w:rsid w:val="00737322"/>
    <w:rsid w:val="00741EB7"/>
    <w:rsid w:val="00743E57"/>
    <w:rsid w:val="0074438C"/>
    <w:rsid w:val="007454DB"/>
    <w:rsid w:val="007501A6"/>
    <w:rsid w:val="00754BBE"/>
    <w:rsid w:val="00755493"/>
    <w:rsid w:val="00760056"/>
    <w:rsid w:val="0076209C"/>
    <w:rsid w:val="00765493"/>
    <w:rsid w:val="00770FFB"/>
    <w:rsid w:val="007772BB"/>
    <w:rsid w:val="0078092D"/>
    <w:rsid w:val="007846A7"/>
    <w:rsid w:val="00784DC5"/>
    <w:rsid w:val="00785752"/>
    <w:rsid w:val="00790EF0"/>
    <w:rsid w:val="007934F1"/>
    <w:rsid w:val="007A185A"/>
    <w:rsid w:val="007A4C27"/>
    <w:rsid w:val="007A5CA9"/>
    <w:rsid w:val="007A6C86"/>
    <w:rsid w:val="007A6CAC"/>
    <w:rsid w:val="007A7EB1"/>
    <w:rsid w:val="007B37E8"/>
    <w:rsid w:val="007B61D2"/>
    <w:rsid w:val="007B6A75"/>
    <w:rsid w:val="007C50EF"/>
    <w:rsid w:val="007C5B9E"/>
    <w:rsid w:val="007C7A6D"/>
    <w:rsid w:val="007D034C"/>
    <w:rsid w:val="007D3551"/>
    <w:rsid w:val="007D52E9"/>
    <w:rsid w:val="007D7DA0"/>
    <w:rsid w:val="007D7E2E"/>
    <w:rsid w:val="007E2C9C"/>
    <w:rsid w:val="007F1218"/>
    <w:rsid w:val="007F13DC"/>
    <w:rsid w:val="007F325A"/>
    <w:rsid w:val="007F6A5A"/>
    <w:rsid w:val="008014CD"/>
    <w:rsid w:val="008014E6"/>
    <w:rsid w:val="00804773"/>
    <w:rsid w:val="00805CF8"/>
    <w:rsid w:val="008064C1"/>
    <w:rsid w:val="00806DF6"/>
    <w:rsid w:val="008105F1"/>
    <w:rsid w:val="008149E9"/>
    <w:rsid w:val="00814DA4"/>
    <w:rsid w:val="00814E4F"/>
    <w:rsid w:val="00815330"/>
    <w:rsid w:val="008170CE"/>
    <w:rsid w:val="00820C38"/>
    <w:rsid w:val="00824CAA"/>
    <w:rsid w:val="00830007"/>
    <w:rsid w:val="00830A04"/>
    <w:rsid w:val="00837AED"/>
    <w:rsid w:val="00841823"/>
    <w:rsid w:val="00846583"/>
    <w:rsid w:val="00853542"/>
    <w:rsid w:val="008602B4"/>
    <w:rsid w:val="0086238D"/>
    <w:rsid w:val="00862824"/>
    <w:rsid w:val="00866292"/>
    <w:rsid w:val="00870267"/>
    <w:rsid w:val="00873A08"/>
    <w:rsid w:val="0087628E"/>
    <w:rsid w:val="00876848"/>
    <w:rsid w:val="00876C40"/>
    <w:rsid w:val="00882E5A"/>
    <w:rsid w:val="00884BD5"/>
    <w:rsid w:val="00885890"/>
    <w:rsid w:val="00886211"/>
    <w:rsid w:val="0088630F"/>
    <w:rsid w:val="00886B49"/>
    <w:rsid w:val="008874E4"/>
    <w:rsid w:val="0089006D"/>
    <w:rsid w:val="008918FC"/>
    <w:rsid w:val="008934AB"/>
    <w:rsid w:val="00894699"/>
    <w:rsid w:val="008A491F"/>
    <w:rsid w:val="008A7115"/>
    <w:rsid w:val="008A7D8D"/>
    <w:rsid w:val="008B0B1F"/>
    <w:rsid w:val="008B5E06"/>
    <w:rsid w:val="008B6365"/>
    <w:rsid w:val="008B6A48"/>
    <w:rsid w:val="008B7220"/>
    <w:rsid w:val="008C0C4A"/>
    <w:rsid w:val="008C1002"/>
    <w:rsid w:val="008C1225"/>
    <w:rsid w:val="008C21D7"/>
    <w:rsid w:val="008C2F1C"/>
    <w:rsid w:val="008C40E6"/>
    <w:rsid w:val="008C5C30"/>
    <w:rsid w:val="008D7C9C"/>
    <w:rsid w:val="008D7F2C"/>
    <w:rsid w:val="008E040E"/>
    <w:rsid w:val="008E1B9D"/>
    <w:rsid w:val="008E5053"/>
    <w:rsid w:val="008E5784"/>
    <w:rsid w:val="008E79AF"/>
    <w:rsid w:val="008F181F"/>
    <w:rsid w:val="008F1975"/>
    <w:rsid w:val="008F25AF"/>
    <w:rsid w:val="008F4219"/>
    <w:rsid w:val="008F4675"/>
    <w:rsid w:val="008F52C5"/>
    <w:rsid w:val="008F5881"/>
    <w:rsid w:val="008F7DC6"/>
    <w:rsid w:val="00904C98"/>
    <w:rsid w:val="009054FE"/>
    <w:rsid w:val="009114D5"/>
    <w:rsid w:val="00916C69"/>
    <w:rsid w:val="00920AE4"/>
    <w:rsid w:val="00931E4A"/>
    <w:rsid w:val="00932709"/>
    <w:rsid w:val="009331BC"/>
    <w:rsid w:val="00933D89"/>
    <w:rsid w:val="00935D09"/>
    <w:rsid w:val="00943191"/>
    <w:rsid w:val="00944913"/>
    <w:rsid w:val="009454CC"/>
    <w:rsid w:val="009460E3"/>
    <w:rsid w:val="009511F3"/>
    <w:rsid w:val="00954F34"/>
    <w:rsid w:val="00955BCB"/>
    <w:rsid w:val="00955E21"/>
    <w:rsid w:val="00957308"/>
    <w:rsid w:val="009602FC"/>
    <w:rsid w:val="00963FC3"/>
    <w:rsid w:val="0096654B"/>
    <w:rsid w:val="00966B5C"/>
    <w:rsid w:val="00967214"/>
    <w:rsid w:val="00967B4F"/>
    <w:rsid w:val="0097400D"/>
    <w:rsid w:val="009758DE"/>
    <w:rsid w:val="0097631D"/>
    <w:rsid w:val="00976346"/>
    <w:rsid w:val="00976989"/>
    <w:rsid w:val="00980159"/>
    <w:rsid w:val="00982D8A"/>
    <w:rsid w:val="00984960"/>
    <w:rsid w:val="00987B72"/>
    <w:rsid w:val="00991D9D"/>
    <w:rsid w:val="00994497"/>
    <w:rsid w:val="009944FA"/>
    <w:rsid w:val="00994614"/>
    <w:rsid w:val="00996E16"/>
    <w:rsid w:val="009973A4"/>
    <w:rsid w:val="009A2F47"/>
    <w:rsid w:val="009A30AA"/>
    <w:rsid w:val="009A6737"/>
    <w:rsid w:val="009A6B2B"/>
    <w:rsid w:val="009B2F15"/>
    <w:rsid w:val="009B3632"/>
    <w:rsid w:val="009B431D"/>
    <w:rsid w:val="009B5AAD"/>
    <w:rsid w:val="009C0C76"/>
    <w:rsid w:val="009C1BC0"/>
    <w:rsid w:val="009C2EE9"/>
    <w:rsid w:val="009C307E"/>
    <w:rsid w:val="009D00AD"/>
    <w:rsid w:val="009D31F8"/>
    <w:rsid w:val="009D5365"/>
    <w:rsid w:val="009D6EDF"/>
    <w:rsid w:val="009E03E2"/>
    <w:rsid w:val="009E429D"/>
    <w:rsid w:val="009E478A"/>
    <w:rsid w:val="009E4C7F"/>
    <w:rsid w:val="009E76BE"/>
    <w:rsid w:val="009E7912"/>
    <w:rsid w:val="009F14E4"/>
    <w:rsid w:val="009F1749"/>
    <w:rsid w:val="009F2740"/>
    <w:rsid w:val="00A053DF"/>
    <w:rsid w:val="00A127DD"/>
    <w:rsid w:val="00A12961"/>
    <w:rsid w:val="00A13752"/>
    <w:rsid w:val="00A14A9E"/>
    <w:rsid w:val="00A16415"/>
    <w:rsid w:val="00A16DBF"/>
    <w:rsid w:val="00A300D7"/>
    <w:rsid w:val="00A32A2D"/>
    <w:rsid w:val="00A333D5"/>
    <w:rsid w:val="00A33497"/>
    <w:rsid w:val="00A372EC"/>
    <w:rsid w:val="00A47777"/>
    <w:rsid w:val="00A60940"/>
    <w:rsid w:val="00A64707"/>
    <w:rsid w:val="00A654B6"/>
    <w:rsid w:val="00A6580F"/>
    <w:rsid w:val="00A66A3F"/>
    <w:rsid w:val="00A66C60"/>
    <w:rsid w:val="00A70DE1"/>
    <w:rsid w:val="00A743BE"/>
    <w:rsid w:val="00A748EC"/>
    <w:rsid w:val="00A77607"/>
    <w:rsid w:val="00A80708"/>
    <w:rsid w:val="00A81D7F"/>
    <w:rsid w:val="00A82AE6"/>
    <w:rsid w:val="00A83197"/>
    <w:rsid w:val="00A83BC3"/>
    <w:rsid w:val="00A859F6"/>
    <w:rsid w:val="00A860AC"/>
    <w:rsid w:val="00A87CC6"/>
    <w:rsid w:val="00A93B78"/>
    <w:rsid w:val="00A94E38"/>
    <w:rsid w:val="00A94FEB"/>
    <w:rsid w:val="00A97A6A"/>
    <w:rsid w:val="00AA1E63"/>
    <w:rsid w:val="00AA1F8A"/>
    <w:rsid w:val="00AA75F7"/>
    <w:rsid w:val="00AB0017"/>
    <w:rsid w:val="00AB1B00"/>
    <w:rsid w:val="00AB2C5B"/>
    <w:rsid w:val="00AB35CB"/>
    <w:rsid w:val="00AB4A9E"/>
    <w:rsid w:val="00AB642C"/>
    <w:rsid w:val="00AC0507"/>
    <w:rsid w:val="00AC45B7"/>
    <w:rsid w:val="00AC72DA"/>
    <w:rsid w:val="00AD2187"/>
    <w:rsid w:val="00AD3CBD"/>
    <w:rsid w:val="00AD5979"/>
    <w:rsid w:val="00AD5AE7"/>
    <w:rsid w:val="00AD5BCB"/>
    <w:rsid w:val="00AD78B7"/>
    <w:rsid w:val="00AE10EF"/>
    <w:rsid w:val="00AE2F36"/>
    <w:rsid w:val="00AE5ACA"/>
    <w:rsid w:val="00AF40C3"/>
    <w:rsid w:val="00B017F4"/>
    <w:rsid w:val="00B0457A"/>
    <w:rsid w:val="00B05A8F"/>
    <w:rsid w:val="00B11B65"/>
    <w:rsid w:val="00B16F90"/>
    <w:rsid w:val="00B17225"/>
    <w:rsid w:val="00B216FA"/>
    <w:rsid w:val="00B24C15"/>
    <w:rsid w:val="00B30F42"/>
    <w:rsid w:val="00B32531"/>
    <w:rsid w:val="00B327B0"/>
    <w:rsid w:val="00B32DDF"/>
    <w:rsid w:val="00B32F44"/>
    <w:rsid w:val="00B33FE8"/>
    <w:rsid w:val="00B35BB6"/>
    <w:rsid w:val="00B3706E"/>
    <w:rsid w:val="00B37D21"/>
    <w:rsid w:val="00B423A6"/>
    <w:rsid w:val="00B424D0"/>
    <w:rsid w:val="00B52AFA"/>
    <w:rsid w:val="00B5519D"/>
    <w:rsid w:val="00B5712F"/>
    <w:rsid w:val="00B57B56"/>
    <w:rsid w:val="00B57DDD"/>
    <w:rsid w:val="00B61C15"/>
    <w:rsid w:val="00B63D1E"/>
    <w:rsid w:val="00B64E52"/>
    <w:rsid w:val="00B67D55"/>
    <w:rsid w:val="00B716C5"/>
    <w:rsid w:val="00B83A20"/>
    <w:rsid w:val="00B83E4F"/>
    <w:rsid w:val="00B8485A"/>
    <w:rsid w:val="00B85289"/>
    <w:rsid w:val="00B9418E"/>
    <w:rsid w:val="00BA678A"/>
    <w:rsid w:val="00BA77F5"/>
    <w:rsid w:val="00BB0819"/>
    <w:rsid w:val="00BB18C9"/>
    <w:rsid w:val="00BB2767"/>
    <w:rsid w:val="00BB52E3"/>
    <w:rsid w:val="00BB65C2"/>
    <w:rsid w:val="00BB7EBF"/>
    <w:rsid w:val="00BC2468"/>
    <w:rsid w:val="00BC2AC9"/>
    <w:rsid w:val="00BC3DEE"/>
    <w:rsid w:val="00BC72C2"/>
    <w:rsid w:val="00BD1067"/>
    <w:rsid w:val="00BD4EC3"/>
    <w:rsid w:val="00BE1C9C"/>
    <w:rsid w:val="00BE36A9"/>
    <w:rsid w:val="00BE79DD"/>
    <w:rsid w:val="00BF064F"/>
    <w:rsid w:val="00BF7212"/>
    <w:rsid w:val="00C02D25"/>
    <w:rsid w:val="00C043B0"/>
    <w:rsid w:val="00C119C5"/>
    <w:rsid w:val="00C1263D"/>
    <w:rsid w:val="00C1289C"/>
    <w:rsid w:val="00C15732"/>
    <w:rsid w:val="00C21B76"/>
    <w:rsid w:val="00C22BD2"/>
    <w:rsid w:val="00C23AF0"/>
    <w:rsid w:val="00C25CA1"/>
    <w:rsid w:val="00C32A6A"/>
    <w:rsid w:val="00C37D9E"/>
    <w:rsid w:val="00C40527"/>
    <w:rsid w:val="00C40666"/>
    <w:rsid w:val="00C428FD"/>
    <w:rsid w:val="00C44F88"/>
    <w:rsid w:val="00C50DA3"/>
    <w:rsid w:val="00C5577C"/>
    <w:rsid w:val="00C5645F"/>
    <w:rsid w:val="00C610DA"/>
    <w:rsid w:val="00C70EE3"/>
    <w:rsid w:val="00C7475D"/>
    <w:rsid w:val="00C75F9D"/>
    <w:rsid w:val="00C812AD"/>
    <w:rsid w:val="00C8352C"/>
    <w:rsid w:val="00C866F9"/>
    <w:rsid w:val="00C925BB"/>
    <w:rsid w:val="00C93ABD"/>
    <w:rsid w:val="00C969C8"/>
    <w:rsid w:val="00C96FD8"/>
    <w:rsid w:val="00C971E4"/>
    <w:rsid w:val="00CA5632"/>
    <w:rsid w:val="00CA5E4D"/>
    <w:rsid w:val="00CA680C"/>
    <w:rsid w:val="00CB012B"/>
    <w:rsid w:val="00CB19A3"/>
    <w:rsid w:val="00CB2ADF"/>
    <w:rsid w:val="00CB2E7D"/>
    <w:rsid w:val="00CB3BFC"/>
    <w:rsid w:val="00CC07A0"/>
    <w:rsid w:val="00CC1A9E"/>
    <w:rsid w:val="00CC305E"/>
    <w:rsid w:val="00CC375E"/>
    <w:rsid w:val="00CC7032"/>
    <w:rsid w:val="00CD121C"/>
    <w:rsid w:val="00CD55A6"/>
    <w:rsid w:val="00CD6716"/>
    <w:rsid w:val="00CE0CAC"/>
    <w:rsid w:val="00CE608E"/>
    <w:rsid w:val="00CE7641"/>
    <w:rsid w:val="00CE7FF9"/>
    <w:rsid w:val="00CF0341"/>
    <w:rsid w:val="00CF32F4"/>
    <w:rsid w:val="00CF4717"/>
    <w:rsid w:val="00CF4DCA"/>
    <w:rsid w:val="00CF7DB0"/>
    <w:rsid w:val="00D035A7"/>
    <w:rsid w:val="00D05036"/>
    <w:rsid w:val="00D05EDD"/>
    <w:rsid w:val="00D12535"/>
    <w:rsid w:val="00D15059"/>
    <w:rsid w:val="00D152D8"/>
    <w:rsid w:val="00D15500"/>
    <w:rsid w:val="00D243F2"/>
    <w:rsid w:val="00D27A5D"/>
    <w:rsid w:val="00D347A7"/>
    <w:rsid w:val="00D360F7"/>
    <w:rsid w:val="00D36365"/>
    <w:rsid w:val="00D41944"/>
    <w:rsid w:val="00D42803"/>
    <w:rsid w:val="00D46948"/>
    <w:rsid w:val="00D47A01"/>
    <w:rsid w:val="00D51175"/>
    <w:rsid w:val="00D51BDD"/>
    <w:rsid w:val="00D527FD"/>
    <w:rsid w:val="00D544F4"/>
    <w:rsid w:val="00D55F43"/>
    <w:rsid w:val="00D60A8B"/>
    <w:rsid w:val="00D60DDF"/>
    <w:rsid w:val="00D6517E"/>
    <w:rsid w:val="00D7108F"/>
    <w:rsid w:val="00D717B3"/>
    <w:rsid w:val="00D735BB"/>
    <w:rsid w:val="00D856FB"/>
    <w:rsid w:val="00D92E67"/>
    <w:rsid w:val="00D9542F"/>
    <w:rsid w:val="00DA0E28"/>
    <w:rsid w:val="00DA5B9F"/>
    <w:rsid w:val="00DA658B"/>
    <w:rsid w:val="00DB1337"/>
    <w:rsid w:val="00DB4658"/>
    <w:rsid w:val="00DC04D6"/>
    <w:rsid w:val="00DC49E7"/>
    <w:rsid w:val="00DC4B1D"/>
    <w:rsid w:val="00DC4DB9"/>
    <w:rsid w:val="00DC7393"/>
    <w:rsid w:val="00DD117F"/>
    <w:rsid w:val="00DD1E22"/>
    <w:rsid w:val="00DD39D0"/>
    <w:rsid w:val="00DD7AB3"/>
    <w:rsid w:val="00DD7BD7"/>
    <w:rsid w:val="00DE134F"/>
    <w:rsid w:val="00DE17AF"/>
    <w:rsid w:val="00DF3E3B"/>
    <w:rsid w:val="00DF47F9"/>
    <w:rsid w:val="00E00276"/>
    <w:rsid w:val="00E014A1"/>
    <w:rsid w:val="00E01C1B"/>
    <w:rsid w:val="00E032E3"/>
    <w:rsid w:val="00E044DA"/>
    <w:rsid w:val="00E06B1F"/>
    <w:rsid w:val="00E12F02"/>
    <w:rsid w:val="00E13F59"/>
    <w:rsid w:val="00E158AC"/>
    <w:rsid w:val="00E16B8C"/>
    <w:rsid w:val="00E247F1"/>
    <w:rsid w:val="00E26837"/>
    <w:rsid w:val="00E27E79"/>
    <w:rsid w:val="00E27F76"/>
    <w:rsid w:val="00E3124A"/>
    <w:rsid w:val="00E31ED4"/>
    <w:rsid w:val="00E369E5"/>
    <w:rsid w:val="00E36CAA"/>
    <w:rsid w:val="00E402D7"/>
    <w:rsid w:val="00E43EB2"/>
    <w:rsid w:val="00E4566C"/>
    <w:rsid w:val="00E476A5"/>
    <w:rsid w:val="00E528C7"/>
    <w:rsid w:val="00E52FBF"/>
    <w:rsid w:val="00E53F61"/>
    <w:rsid w:val="00E54A30"/>
    <w:rsid w:val="00E60997"/>
    <w:rsid w:val="00E61374"/>
    <w:rsid w:val="00E64399"/>
    <w:rsid w:val="00E66EE0"/>
    <w:rsid w:val="00E70D7A"/>
    <w:rsid w:val="00E74FFD"/>
    <w:rsid w:val="00E76A2B"/>
    <w:rsid w:val="00E771D1"/>
    <w:rsid w:val="00E802FF"/>
    <w:rsid w:val="00E8173D"/>
    <w:rsid w:val="00E82352"/>
    <w:rsid w:val="00E82821"/>
    <w:rsid w:val="00E82F8C"/>
    <w:rsid w:val="00E8486D"/>
    <w:rsid w:val="00E87F72"/>
    <w:rsid w:val="00E923BD"/>
    <w:rsid w:val="00E93201"/>
    <w:rsid w:val="00E93DBC"/>
    <w:rsid w:val="00E96370"/>
    <w:rsid w:val="00E9660F"/>
    <w:rsid w:val="00EA047A"/>
    <w:rsid w:val="00EA06B5"/>
    <w:rsid w:val="00EA2C49"/>
    <w:rsid w:val="00EA358F"/>
    <w:rsid w:val="00EA385A"/>
    <w:rsid w:val="00EA60BC"/>
    <w:rsid w:val="00EA6AEA"/>
    <w:rsid w:val="00EA7A2C"/>
    <w:rsid w:val="00EB3307"/>
    <w:rsid w:val="00EB4A64"/>
    <w:rsid w:val="00EB681C"/>
    <w:rsid w:val="00EC1684"/>
    <w:rsid w:val="00EC215E"/>
    <w:rsid w:val="00EC44FE"/>
    <w:rsid w:val="00EC5368"/>
    <w:rsid w:val="00EC7107"/>
    <w:rsid w:val="00ED0B2A"/>
    <w:rsid w:val="00ED168B"/>
    <w:rsid w:val="00ED1E68"/>
    <w:rsid w:val="00ED30ED"/>
    <w:rsid w:val="00ED3A2B"/>
    <w:rsid w:val="00ED53DA"/>
    <w:rsid w:val="00ED7D74"/>
    <w:rsid w:val="00EE0B24"/>
    <w:rsid w:val="00EE3983"/>
    <w:rsid w:val="00EE73D4"/>
    <w:rsid w:val="00EF3CB3"/>
    <w:rsid w:val="00EF74C9"/>
    <w:rsid w:val="00F00673"/>
    <w:rsid w:val="00F02387"/>
    <w:rsid w:val="00F02E69"/>
    <w:rsid w:val="00F066A9"/>
    <w:rsid w:val="00F10D47"/>
    <w:rsid w:val="00F17698"/>
    <w:rsid w:val="00F17750"/>
    <w:rsid w:val="00F17B55"/>
    <w:rsid w:val="00F17DD7"/>
    <w:rsid w:val="00F21F05"/>
    <w:rsid w:val="00F3107C"/>
    <w:rsid w:val="00F31EC8"/>
    <w:rsid w:val="00F40272"/>
    <w:rsid w:val="00F40C5B"/>
    <w:rsid w:val="00F41410"/>
    <w:rsid w:val="00F4214D"/>
    <w:rsid w:val="00F427F0"/>
    <w:rsid w:val="00F4489B"/>
    <w:rsid w:val="00F45B63"/>
    <w:rsid w:val="00F516FD"/>
    <w:rsid w:val="00F518E3"/>
    <w:rsid w:val="00F51949"/>
    <w:rsid w:val="00F529E0"/>
    <w:rsid w:val="00F546A9"/>
    <w:rsid w:val="00F61382"/>
    <w:rsid w:val="00F61D3E"/>
    <w:rsid w:val="00F66A74"/>
    <w:rsid w:val="00F66BF7"/>
    <w:rsid w:val="00F717F1"/>
    <w:rsid w:val="00F75E46"/>
    <w:rsid w:val="00F76FD7"/>
    <w:rsid w:val="00F77122"/>
    <w:rsid w:val="00F7729A"/>
    <w:rsid w:val="00F7752D"/>
    <w:rsid w:val="00F82196"/>
    <w:rsid w:val="00F8773E"/>
    <w:rsid w:val="00F8774F"/>
    <w:rsid w:val="00F92697"/>
    <w:rsid w:val="00F95760"/>
    <w:rsid w:val="00FA4314"/>
    <w:rsid w:val="00FA5756"/>
    <w:rsid w:val="00FA6692"/>
    <w:rsid w:val="00FB1CB1"/>
    <w:rsid w:val="00FB468E"/>
    <w:rsid w:val="00FB4E22"/>
    <w:rsid w:val="00FB6D1E"/>
    <w:rsid w:val="00FB6EEE"/>
    <w:rsid w:val="00FB7380"/>
    <w:rsid w:val="00FC0520"/>
    <w:rsid w:val="00FC0D5A"/>
    <w:rsid w:val="00FC2366"/>
    <w:rsid w:val="00FC4F38"/>
    <w:rsid w:val="00FD76B3"/>
    <w:rsid w:val="00FE060E"/>
    <w:rsid w:val="00FE3D62"/>
    <w:rsid w:val="00FE56C2"/>
    <w:rsid w:val="00FE6039"/>
    <w:rsid w:val="00FE76DD"/>
    <w:rsid w:val="00FF01FF"/>
    <w:rsid w:val="00FF0378"/>
    <w:rsid w:val="00FF0ACA"/>
    <w:rsid w:val="00FF1967"/>
    <w:rsid w:val="00FF1A0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99A2532-6764-490F-B3D7-E2885515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C5644"/>
    <w:pPr>
      <w:widowControl w:val="0"/>
      <w:jc w:val="both"/>
    </w:pPr>
    <w:rPr>
      <w:kern w:val="2"/>
      <w:sz w:val="21"/>
      <w:szCs w:val="22"/>
    </w:rPr>
  </w:style>
  <w:style w:type="paragraph" w:styleId="Heading4">
    <w:name w:val="heading 4"/>
    <w:basedOn w:val="Normal"/>
    <w:link w:val="Heading4Char"/>
    <w:uiPriority w:val="99"/>
    <w:qFormat/>
    <w:rsid w:val="00BB7EBF"/>
    <w:pPr>
      <w:widowControl/>
      <w:spacing w:before="100" w:beforeAutospacing="1" w:after="100" w:afterAutospacing="1"/>
      <w:jc w:val="left"/>
      <w:outlineLvl w:val="3"/>
    </w:pPr>
    <w:rPr>
      <w:rFonts w:ascii="宋体" w:hAnsi="宋体" w:cs="宋体"/>
      <w:b/>
      <w:bCs/>
      <w:kern w:val="0"/>
      <w:sz w:val="24"/>
      <w:szCs w:val="24"/>
    </w:rPr>
  </w:style>
  <w:style w:type="paragraph" w:styleId="Heading5">
    <w:name w:val="heading 5"/>
    <w:basedOn w:val="Normal"/>
    <w:next w:val="Normal"/>
    <w:link w:val="Heading5Char"/>
    <w:uiPriority w:val="99"/>
    <w:qFormat/>
    <w:rsid w:val="0017688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BB7EBF"/>
    <w:rPr>
      <w:rFonts w:ascii="宋体" w:eastAsia="宋体" w:hAnsi="宋体" w:cs="宋体"/>
      <w:b/>
      <w:bCs/>
      <w:kern w:val="0"/>
      <w:sz w:val="24"/>
      <w:szCs w:val="24"/>
    </w:rPr>
  </w:style>
  <w:style w:type="character" w:customStyle="1" w:styleId="Heading5Char">
    <w:name w:val="Heading 5 Char"/>
    <w:basedOn w:val="DefaultParagraphFont"/>
    <w:link w:val="Heading5"/>
    <w:uiPriority w:val="99"/>
    <w:semiHidden/>
    <w:locked/>
    <w:rsid w:val="00176885"/>
    <w:rPr>
      <w:rFonts w:cs="Times New Roman"/>
      <w:b/>
      <w:bCs/>
      <w:sz w:val="28"/>
      <w:szCs w:val="28"/>
    </w:rPr>
  </w:style>
  <w:style w:type="paragraph" w:styleId="Header">
    <w:name w:val="header"/>
    <w:basedOn w:val="Normal"/>
    <w:link w:val="HeaderChar"/>
    <w:uiPriority w:val="99"/>
    <w:rsid w:val="008E79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8E79AF"/>
    <w:rPr>
      <w:rFonts w:cs="Times New Roman"/>
      <w:sz w:val="18"/>
      <w:szCs w:val="18"/>
    </w:rPr>
  </w:style>
  <w:style w:type="paragraph" w:styleId="Footer">
    <w:name w:val="footer"/>
    <w:basedOn w:val="Normal"/>
    <w:link w:val="FooterChar"/>
    <w:uiPriority w:val="99"/>
    <w:rsid w:val="008E79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8E79AF"/>
    <w:rPr>
      <w:rFonts w:cs="Times New Roman"/>
      <w:sz w:val="18"/>
      <w:szCs w:val="18"/>
    </w:rPr>
  </w:style>
  <w:style w:type="paragraph" w:customStyle="1" w:styleId="EndNoteBibliographyTitle">
    <w:name w:val="EndNote Bibliography Title"/>
    <w:basedOn w:val="Normal"/>
    <w:link w:val="EndNoteBibliographyTitleChar"/>
    <w:uiPriority w:val="99"/>
    <w:rsid w:val="00B3706E"/>
    <w:pPr>
      <w:jc w:val="center"/>
    </w:pPr>
    <w:rPr>
      <w:noProof/>
      <w:sz w:val="20"/>
    </w:rPr>
  </w:style>
  <w:style w:type="character" w:customStyle="1" w:styleId="EndNoteBibliographyTitleChar">
    <w:name w:val="EndNote Bibliography Title Char"/>
    <w:basedOn w:val="DefaultParagraphFont"/>
    <w:link w:val="EndNoteBibliographyTitle"/>
    <w:uiPriority w:val="99"/>
    <w:locked/>
    <w:rsid w:val="00B3706E"/>
    <w:rPr>
      <w:noProof/>
      <w:kern w:val="2"/>
      <w:szCs w:val="22"/>
    </w:rPr>
  </w:style>
  <w:style w:type="paragraph" w:customStyle="1" w:styleId="EndNoteBibliography">
    <w:name w:val="EndNote Bibliography"/>
    <w:basedOn w:val="Normal"/>
    <w:link w:val="EndNoteBibliographyChar"/>
    <w:uiPriority w:val="99"/>
    <w:rsid w:val="00B3706E"/>
    <w:pPr>
      <w:jc w:val="left"/>
    </w:pPr>
    <w:rPr>
      <w:noProof/>
      <w:sz w:val="20"/>
    </w:rPr>
  </w:style>
  <w:style w:type="character" w:customStyle="1" w:styleId="EndNoteBibliographyChar">
    <w:name w:val="EndNote Bibliography Char"/>
    <w:basedOn w:val="DefaultParagraphFont"/>
    <w:link w:val="EndNoteBibliography"/>
    <w:uiPriority w:val="99"/>
    <w:locked/>
    <w:rsid w:val="00B3706E"/>
    <w:rPr>
      <w:noProof/>
      <w:kern w:val="2"/>
      <w:szCs w:val="22"/>
    </w:rPr>
  </w:style>
  <w:style w:type="character" w:styleId="Hyperlink">
    <w:name w:val="Hyperlink"/>
    <w:basedOn w:val="DefaultParagraphFont"/>
    <w:uiPriority w:val="99"/>
    <w:rsid w:val="00B3706E"/>
    <w:rPr>
      <w:rFonts w:cs="Times New Roman"/>
      <w:color w:val="0563C1"/>
      <w:u w:val="single"/>
    </w:rPr>
  </w:style>
  <w:style w:type="character" w:customStyle="1" w:styleId="apple-converted-space">
    <w:name w:val="apple-converted-space"/>
    <w:basedOn w:val="DefaultParagraphFont"/>
    <w:uiPriority w:val="99"/>
    <w:rsid w:val="00E52FBF"/>
    <w:rPr>
      <w:rFonts w:cs="Times New Roman"/>
    </w:rPr>
  </w:style>
  <w:style w:type="paragraph" w:styleId="NormalWeb">
    <w:name w:val="Normal (Web)"/>
    <w:basedOn w:val="Normal"/>
    <w:uiPriority w:val="99"/>
    <w:semiHidden/>
    <w:rsid w:val="00176885"/>
    <w:pPr>
      <w:widowControl/>
      <w:spacing w:before="100" w:beforeAutospacing="1" w:after="100" w:afterAutospacing="1"/>
      <w:jc w:val="left"/>
    </w:pPr>
    <w:rPr>
      <w:rFonts w:ascii="宋体" w:hAnsi="宋体" w:cs="宋体"/>
      <w:kern w:val="0"/>
      <w:sz w:val="24"/>
      <w:szCs w:val="24"/>
    </w:rPr>
  </w:style>
  <w:style w:type="character" w:styleId="Emphasis">
    <w:name w:val="Emphasis"/>
    <w:basedOn w:val="DefaultParagraphFont"/>
    <w:uiPriority w:val="99"/>
    <w:qFormat/>
    <w:rsid w:val="00176885"/>
    <w:rPr>
      <w:rFonts w:cs="Times New Roman"/>
      <w:i/>
      <w:iCs/>
    </w:rPr>
  </w:style>
  <w:style w:type="paragraph" w:styleId="BalloonText">
    <w:name w:val="Balloon Text"/>
    <w:basedOn w:val="Normal"/>
    <w:link w:val="BalloonTextChar"/>
    <w:uiPriority w:val="99"/>
    <w:semiHidden/>
    <w:rsid w:val="00741EB7"/>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741EB7"/>
    <w:rPr>
      <w:rFonts w:ascii="Times New Roman" w:hAnsi="Times New Roman" w:cs="Times New Roman"/>
      <w:sz w:val="18"/>
      <w:szCs w:val="18"/>
    </w:rPr>
  </w:style>
  <w:style w:type="paragraph" w:styleId="Revision">
    <w:name w:val="Revision"/>
    <w:hidden/>
    <w:uiPriority w:val="99"/>
    <w:semiHidden/>
    <w:rsid w:val="00741EB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627604">
      <w:marLeft w:val="0"/>
      <w:marRight w:val="0"/>
      <w:marTop w:val="0"/>
      <w:marBottom w:val="0"/>
      <w:divBdr>
        <w:top w:val="none" w:sz="0" w:space="0" w:color="auto"/>
        <w:left w:val="none" w:sz="0" w:space="0" w:color="auto"/>
        <w:bottom w:val="none" w:sz="0" w:space="0" w:color="auto"/>
        <w:right w:val="none" w:sz="0" w:space="0" w:color="auto"/>
      </w:divBdr>
    </w:div>
    <w:div w:id="609627605">
      <w:marLeft w:val="0"/>
      <w:marRight w:val="0"/>
      <w:marTop w:val="0"/>
      <w:marBottom w:val="0"/>
      <w:divBdr>
        <w:top w:val="none" w:sz="0" w:space="0" w:color="auto"/>
        <w:left w:val="none" w:sz="0" w:space="0" w:color="auto"/>
        <w:bottom w:val="none" w:sz="0" w:space="0" w:color="auto"/>
        <w:right w:val="none" w:sz="0" w:space="0" w:color="auto"/>
      </w:divBdr>
      <w:divsChild>
        <w:div w:id="609627618">
          <w:marLeft w:val="0"/>
          <w:marRight w:val="0"/>
          <w:marTop w:val="0"/>
          <w:marBottom w:val="0"/>
          <w:divBdr>
            <w:top w:val="none" w:sz="0" w:space="0" w:color="auto"/>
            <w:left w:val="none" w:sz="0" w:space="0" w:color="auto"/>
            <w:bottom w:val="none" w:sz="0" w:space="0" w:color="auto"/>
            <w:right w:val="none" w:sz="0" w:space="0" w:color="auto"/>
          </w:divBdr>
        </w:div>
      </w:divsChild>
    </w:div>
    <w:div w:id="609627614">
      <w:marLeft w:val="180"/>
      <w:marRight w:val="180"/>
      <w:marTop w:val="180"/>
      <w:marBottom w:val="180"/>
      <w:divBdr>
        <w:top w:val="none" w:sz="0" w:space="0" w:color="auto"/>
        <w:left w:val="none" w:sz="0" w:space="0" w:color="auto"/>
        <w:bottom w:val="none" w:sz="0" w:space="0" w:color="auto"/>
        <w:right w:val="none" w:sz="0" w:space="0" w:color="auto"/>
      </w:divBdr>
      <w:divsChild>
        <w:div w:id="609627610">
          <w:marLeft w:val="0"/>
          <w:marRight w:val="0"/>
          <w:marTop w:val="0"/>
          <w:marBottom w:val="0"/>
          <w:divBdr>
            <w:top w:val="none" w:sz="0" w:space="0" w:color="auto"/>
            <w:left w:val="none" w:sz="0" w:space="0" w:color="auto"/>
            <w:bottom w:val="none" w:sz="0" w:space="0" w:color="auto"/>
            <w:right w:val="none" w:sz="0" w:space="0" w:color="auto"/>
          </w:divBdr>
          <w:divsChild>
            <w:div w:id="609627607">
              <w:marLeft w:val="0"/>
              <w:marRight w:val="0"/>
              <w:marTop w:val="0"/>
              <w:marBottom w:val="0"/>
              <w:divBdr>
                <w:top w:val="none" w:sz="0" w:space="0" w:color="auto"/>
                <w:left w:val="none" w:sz="0" w:space="0" w:color="auto"/>
                <w:bottom w:val="none" w:sz="0" w:space="0" w:color="auto"/>
                <w:right w:val="none" w:sz="0" w:space="0" w:color="auto"/>
              </w:divBdr>
              <w:divsChild>
                <w:div w:id="609627606">
                  <w:marLeft w:val="0"/>
                  <w:marRight w:val="0"/>
                  <w:marTop w:val="0"/>
                  <w:marBottom w:val="0"/>
                  <w:divBdr>
                    <w:top w:val="none" w:sz="0" w:space="0" w:color="auto"/>
                    <w:left w:val="none" w:sz="0" w:space="0" w:color="auto"/>
                    <w:bottom w:val="none" w:sz="0" w:space="0" w:color="auto"/>
                    <w:right w:val="none" w:sz="0" w:space="0" w:color="auto"/>
                  </w:divBdr>
                </w:div>
                <w:div w:id="609627608">
                  <w:marLeft w:val="0"/>
                  <w:marRight w:val="0"/>
                  <w:marTop w:val="0"/>
                  <w:marBottom w:val="0"/>
                  <w:divBdr>
                    <w:top w:val="none" w:sz="0" w:space="0" w:color="auto"/>
                    <w:left w:val="none" w:sz="0" w:space="0" w:color="auto"/>
                    <w:bottom w:val="none" w:sz="0" w:space="0" w:color="auto"/>
                    <w:right w:val="none" w:sz="0" w:space="0" w:color="auto"/>
                  </w:divBdr>
                </w:div>
                <w:div w:id="609627609">
                  <w:marLeft w:val="0"/>
                  <w:marRight w:val="0"/>
                  <w:marTop w:val="0"/>
                  <w:marBottom w:val="0"/>
                  <w:divBdr>
                    <w:top w:val="none" w:sz="0" w:space="0" w:color="auto"/>
                    <w:left w:val="none" w:sz="0" w:space="0" w:color="auto"/>
                    <w:bottom w:val="none" w:sz="0" w:space="0" w:color="auto"/>
                    <w:right w:val="none" w:sz="0" w:space="0" w:color="auto"/>
                  </w:divBdr>
                </w:div>
                <w:div w:id="609627611">
                  <w:marLeft w:val="0"/>
                  <w:marRight w:val="0"/>
                  <w:marTop w:val="0"/>
                  <w:marBottom w:val="0"/>
                  <w:divBdr>
                    <w:top w:val="none" w:sz="0" w:space="0" w:color="auto"/>
                    <w:left w:val="none" w:sz="0" w:space="0" w:color="auto"/>
                    <w:bottom w:val="none" w:sz="0" w:space="0" w:color="auto"/>
                    <w:right w:val="none" w:sz="0" w:space="0" w:color="auto"/>
                  </w:divBdr>
                </w:div>
                <w:div w:id="609627612">
                  <w:marLeft w:val="0"/>
                  <w:marRight w:val="0"/>
                  <w:marTop w:val="0"/>
                  <w:marBottom w:val="0"/>
                  <w:divBdr>
                    <w:top w:val="none" w:sz="0" w:space="0" w:color="auto"/>
                    <w:left w:val="none" w:sz="0" w:space="0" w:color="auto"/>
                    <w:bottom w:val="none" w:sz="0" w:space="0" w:color="auto"/>
                    <w:right w:val="none" w:sz="0" w:space="0" w:color="auto"/>
                  </w:divBdr>
                </w:div>
                <w:div w:id="609627613">
                  <w:marLeft w:val="0"/>
                  <w:marRight w:val="0"/>
                  <w:marTop w:val="0"/>
                  <w:marBottom w:val="0"/>
                  <w:divBdr>
                    <w:top w:val="none" w:sz="0" w:space="0" w:color="auto"/>
                    <w:left w:val="none" w:sz="0" w:space="0" w:color="auto"/>
                    <w:bottom w:val="none" w:sz="0" w:space="0" w:color="auto"/>
                    <w:right w:val="none" w:sz="0" w:space="0" w:color="auto"/>
                  </w:divBdr>
                </w:div>
                <w:div w:id="609627615">
                  <w:marLeft w:val="0"/>
                  <w:marRight w:val="0"/>
                  <w:marTop w:val="0"/>
                  <w:marBottom w:val="0"/>
                  <w:divBdr>
                    <w:top w:val="none" w:sz="0" w:space="0" w:color="auto"/>
                    <w:left w:val="none" w:sz="0" w:space="0" w:color="auto"/>
                    <w:bottom w:val="none" w:sz="0" w:space="0" w:color="auto"/>
                    <w:right w:val="none" w:sz="0" w:space="0" w:color="auto"/>
                  </w:divBdr>
                </w:div>
                <w:div w:id="609627616">
                  <w:marLeft w:val="0"/>
                  <w:marRight w:val="0"/>
                  <w:marTop w:val="0"/>
                  <w:marBottom w:val="0"/>
                  <w:divBdr>
                    <w:top w:val="none" w:sz="0" w:space="0" w:color="auto"/>
                    <w:left w:val="none" w:sz="0" w:space="0" w:color="auto"/>
                    <w:bottom w:val="none" w:sz="0" w:space="0" w:color="auto"/>
                    <w:right w:val="none" w:sz="0" w:space="0" w:color="auto"/>
                  </w:divBdr>
                </w:div>
                <w:div w:id="609627617">
                  <w:marLeft w:val="0"/>
                  <w:marRight w:val="0"/>
                  <w:marTop w:val="0"/>
                  <w:marBottom w:val="0"/>
                  <w:divBdr>
                    <w:top w:val="none" w:sz="0" w:space="0" w:color="auto"/>
                    <w:left w:val="none" w:sz="0" w:space="0" w:color="auto"/>
                    <w:bottom w:val="none" w:sz="0" w:space="0" w:color="auto"/>
                    <w:right w:val="none" w:sz="0" w:space="0" w:color="auto"/>
                  </w:divBdr>
                </w:div>
                <w:div w:id="609627619">
                  <w:marLeft w:val="0"/>
                  <w:marRight w:val="0"/>
                  <w:marTop w:val="0"/>
                  <w:marBottom w:val="0"/>
                  <w:divBdr>
                    <w:top w:val="none" w:sz="0" w:space="0" w:color="auto"/>
                    <w:left w:val="none" w:sz="0" w:space="0" w:color="auto"/>
                    <w:bottom w:val="none" w:sz="0" w:space="0" w:color="auto"/>
                    <w:right w:val="none" w:sz="0" w:space="0" w:color="auto"/>
                  </w:divBdr>
                </w:div>
                <w:div w:id="609627621">
                  <w:marLeft w:val="0"/>
                  <w:marRight w:val="0"/>
                  <w:marTop w:val="0"/>
                  <w:marBottom w:val="0"/>
                  <w:divBdr>
                    <w:top w:val="none" w:sz="0" w:space="0" w:color="auto"/>
                    <w:left w:val="none" w:sz="0" w:space="0" w:color="auto"/>
                    <w:bottom w:val="none" w:sz="0" w:space="0" w:color="auto"/>
                    <w:right w:val="none" w:sz="0" w:space="0" w:color="auto"/>
                  </w:divBdr>
                </w:div>
                <w:div w:id="609627622">
                  <w:marLeft w:val="0"/>
                  <w:marRight w:val="0"/>
                  <w:marTop w:val="0"/>
                  <w:marBottom w:val="0"/>
                  <w:divBdr>
                    <w:top w:val="none" w:sz="0" w:space="0" w:color="auto"/>
                    <w:left w:val="none" w:sz="0" w:space="0" w:color="auto"/>
                    <w:bottom w:val="none" w:sz="0" w:space="0" w:color="auto"/>
                    <w:right w:val="none" w:sz="0" w:space="0" w:color="auto"/>
                  </w:divBdr>
                </w:div>
                <w:div w:id="609627624">
                  <w:marLeft w:val="0"/>
                  <w:marRight w:val="0"/>
                  <w:marTop w:val="0"/>
                  <w:marBottom w:val="0"/>
                  <w:divBdr>
                    <w:top w:val="none" w:sz="0" w:space="0" w:color="auto"/>
                    <w:left w:val="none" w:sz="0" w:space="0" w:color="auto"/>
                    <w:bottom w:val="none" w:sz="0" w:space="0" w:color="auto"/>
                    <w:right w:val="none" w:sz="0" w:space="0" w:color="auto"/>
                  </w:divBdr>
                </w:div>
                <w:div w:id="609627626">
                  <w:marLeft w:val="0"/>
                  <w:marRight w:val="0"/>
                  <w:marTop w:val="0"/>
                  <w:marBottom w:val="0"/>
                  <w:divBdr>
                    <w:top w:val="none" w:sz="0" w:space="0" w:color="auto"/>
                    <w:left w:val="none" w:sz="0" w:space="0" w:color="auto"/>
                    <w:bottom w:val="none" w:sz="0" w:space="0" w:color="auto"/>
                    <w:right w:val="none" w:sz="0" w:space="0" w:color="auto"/>
                  </w:divBdr>
                </w:div>
                <w:div w:id="609627628">
                  <w:marLeft w:val="0"/>
                  <w:marRight w:val="0"/>
                  <w:marTop w:val="0"/>
                  <w:marBottom w:val="0"/>
                  <w:divBdr>
                    <w:top w:val="none" w:sz="0" w:space="0" w:color="auto"/>
                    <w:left w:val="none" w:sz="0" w:space="0" w:color="auto"/>
                    <w:bottom w:val="none" w:sz="0" w:space="0" w:color="auto"/>
                    <w:right w:val="none" w:sz="0" w:space="0" w:color="auto"/>
                  </w:divBdr>
                </w:div>
                <w:div w:id="6096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27620">
      <w:marLeft w:val="0"/>
      <w:marRight w:val="0"/>
      <w:marTop w:val="0"/>
      <w:marBottom w:val="0"/>
      <w:divBdr>
        <w:top w:val="none" w:sz="0" w:space="0" w:color="auto"/>
        <w:left w:val="none" w:sz="0" w:space="0" w:color="auto"/>
        <w:bottom w:val="none" w:sz="0" w:space="0" w:color="auto"/>
        <w:right w:val="none" w:sz="0" w:space="0" w:color="auto"/>
      </w:divBdr>
    </w:div>
    <w:div w:id="609627623">
      <w:marLeft w:val="0"/>
      <w:marRight w:val="0"/>
      <w:marTop w:val="0"/>
      <w:marBottom w:val="0"/>
      <w:divBdr>
        <w:top w:val="none" w:sz="0" w:space="0" w:color="auto"/>
        <w:left w:val="none" w:sz="0" w:space="0" w:color="auto"/>
        <w:bottom w:val="none" w:sz="0" w:space="0" w:color="auto"/>
        <w:right w:val="none" w:sz="0" w:space="0" w:color="auto"/>
      </w:divBdr>
    </w:div>
    <w:div w:id="609627625">
      <w:marLeft w:val="0"/>
      <w:marRight w:val="0"/>
      <w:marTop w:val="0"/>
      <w:marBottom w:val="0"/>
      <w:divBdr>
        <w:top w:val="none" w:sz="0" w:space="0" w:color="auto"/>
        <w:left w:val="none" w:sz="0" w:space="0" w:color="auto"/>
        <w:bottom w:val="none" w:sz="0" w:space="0" w:color="auto"/>
        <w:right w:val="none" w:sz="0" w:space="0" w:color="auto"/>
      </w:divBdr>
    </w:div>
    <w:div w:id="60962762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6A4BF-74DE-4942-9DF0-47BEFAB71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10762</Words>
  <Characters>61345</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littleding</dc:creator>
  <cp:keywords/>
  <dc:description/>
  <cp:lastModifiedBy>Shicheng Guo</cp:lastModifiedBy>
  <cp:revision>15</cp:revision>
  <dcterms:created xsi:type="dcterms:W3CDTF">2016-10-02T18:15:00Z</dcterms:created>
  <dcterms:modified xsi:type="dcterms:W3CDTF">2016-12-07T22:39:00Z</dcterms:modified>
</cp:coreProperties>
</file>