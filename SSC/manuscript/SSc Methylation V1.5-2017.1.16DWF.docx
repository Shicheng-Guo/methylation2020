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5FB8F3" w14:textId="77777777" w:rsidR="007756F5" w:rsidRPr="006D1FF8" w:rsidRDefault="003B3584" w:rsidP="006C0133">
      <w:pPr>
        <w:pStyle w:val="Heading1"/>
        <w:jc w:val="center"/>
        <w:rPr>
          <w:rFonts w:asciiTheme="minorHAnsi" w:hAnsiTheme="minorHAnsi"/>
        </w:rPr>
      </w:pPr>
      <w:bookmarkStart w:id="0" w:name="_GoBack"/>
      <w:bookmarkEnd w:id="0"/>
      <w:r w:rsidRPr="006D1FF8">
        <w:rPr>
          <w:rFonts w:asciiTheme="minorHAnsi" w:hAnsiTheme="minorHAnsi"/>
        </w:rPr>
        <w:t xml:space="preserve">Genome-wide DNA methylation analysis in systemic sclerosis reveals </w:t>
      </w:r>
      <w:r w:rsidR="009453A0" w:rsidRPr="006D1FF8">
        <w:rPr>
          <w:rFonts w:asciiTheme="minorHAnsi" w:hAnsiTheme="minorHAnsi"/>
        </w:rPr>
        <w:t>hypo</w:t>
      </w:r>
      <w:r w:rsidRPr="006D1FF8">
        <w:rPr>
          <w:rFonts w:asciiTheme="minorHAnsi" w:hAnsiTheme="minorHAnsi"/>
        </w:rPr>
        <w:t>methylation of interferon-induced genes</w:t>
      </w:r>
      <w:r w:rsidR="007756F5" w:rsidRPr="006D1FF8">
        <w:rPr>
          <w:rFonts w:asciiTheme="minorHAnsi" w:hAnsiTheme="minorHAnsi"/>
        </w:rPr>
        <w:t xml:space="preserve"> in CD4</w:t>
      </w:r>
      <w:r w:rsidR="007756F5" w:rsidRPr="006D1FF8">
        <w:rPr>
          <w:rFonts w:asciiTheme="minorHAnsi" w:hAnsiTheme="minorHAnsi"/>
          <w:vertAlign w:val="superscript"/>
        </w:rPr>
        <w:t xml:space="preserve">+ </w:t>
      </w:r>
      <w:r w:rsidR="007756F5" w:rsidRPr="006D1FF8">
        <w:rPr>
          <w:rFonts w:asciiTheme="minorHAnsi" w:hAnsiTheme="minorHAnsi"/>
        </w:rPr>
        <w:t>and CD8</w:t>
      </w:r>
      <w:r w:rsidR="007756F5" w:rsidRPr="006D1FF8">
        <w:rPr>
          <w:rFonts w:asciiTheme="minorHAnsi" w:hAnsiTheme="minorHAnsi"/>
          <w:vertAlign w:val="superscript"/>
        </w:rPr>
        <w:t>+</w:t>
      </w:r>
      <w:r w:rsidR="006C0133" w:rsidRPr="006D1FF8">
        <w:rPr>
          <w:rFonts w:asciiTheme="minorHAnsi" w:hAnsiTheme="minorHAnsi"/>
        </w:rPr>
        <w:t xml:space="preserve"> T cells</w:t>
      </w:r>
    </w:p>
    <w:p w14:paraId="30473E23" w14:textId="77777777" w:rsidR="006C0133" w:rsidRPr="006D1FF8" w:rsidRDefault="006C0133" w:rsidP="006C0133"/>
    <w:p w14:paraId="382781DB" w14:textId="77777777" w:rsidR="005451D0" w:rsidRPr="006D1FF8" w:rsidRDefault="005451D0" w:rsidP="00B76D1B">
      <w:pPr>
        <w:tabs>
          <w:tab w:val="left" w:pos="4355"/>
        </w:tabs>
        <w:outlineLvl w:val="0"/>
        <w:rPr>
          <w:rFonts w:asciiTheme="minorHAnsi" w:hAnsiTheme="minorHAnsi" w:cs="Arial"/>
          <w:b/>
          <w:kern w:val="0"/>
          <w:sz w:val="22"/>
        </w:rPr>
      </w:pPr>
      <w:r w:rsidRPr="006D1FF8">
        <w:rPr>
          <w:rFonts w:asciiTheme="minorHAnsi" w:hAnsiTheme="minorHAnsi" w:cs="Arial"/>
          <w:b/>
          <w:kern w:val="0"/>
          <w:sz w:val="22"/>
        </w:rPr>
        <w:t>Abstract</w:t>
      </w:r>
    </w:p>
    <w:p w14:paraId="5EAD90CA" w14:textId="77777777" w:rsidR="005451D0" w:rsidRPr="006D1FF8" w:rsidRDefault="005451D0" w:rsidP="001D5C17">
      <w:pPr>
        <w:rPr>
          <w:rFonts w:asciiTheme="minorHAnsi" w:hAnsiTheme="minorHAnsi" w:cs="Arial"/>
          <w:b/>
          <w:kern w:val="0"/>
          <w:sz w:val="22"/>
        </w:rPr>
      </w:pPr>
    </w:p>
    <w:p w14:paraId="4398743E" w14:textId="77777777" w:rsidR="00D548B1" w:rsidRPr="006D1FF8" w:rsidRDefault="00D548B1" w:rsidP="00F60E10">
      <w:pPr>
        <w:autoSpaceDE w:val="0"/>
        <w:autoSpaceDN w:val="0"/>
        <w:adjustRightInd w:val="0"/>
        <w:rPr>
          <w:rFonts w:asciiTheme="minorHAnsi" w:hAnsiTheme="minorHAnsi" w:cs="Arial"/>
          <w:kern w:val="0"/>
          <w:sz w:val="22"/>
        </w:rPr>
      </w:pPr>
      <w:r w:rsidRPr="006D1FF8">
        <w:rPr>
          <w:rFonts w:asciiTheme="minorHAnsi" w:hAnsiTheme="minorHAnsi" w:cs="Arial"/>
          <w:b/>
          <w:kern w:val="0"/>
          <w:sz w:val="22"/>
        </w:rPr>
        <w:t xml:space="preserve">Objectives: </w:t>
      </w:r>
      <w:r w:rsidR="004123B2" w:rsidRPr="006D1FF8">
        <w:rPr>
          <w:rFonts w:asciiTheme="minorHAnsi" w:hAnsiTheme="minorHAnsi" w:cs="Arial"/>
          <w:kern w:val="0"/>
          <w:sz w:val="22"/>
        </w:rPr>
        <w:t xml:space="preserve">Epigenetic modification, especially DNA methylation, plays an important role in the pathogenesis of autoimmune disease. </w:t>
      </w:r>
      <w:r w:rsidR="00955CC9" w:rsidRPr="006D1FF8">
        <w:rPr>
          <w:rFonts w:asciiTheme="minorHAnsi" w:hAnsiTheme="minorHAnsi" w:cs="Arial"/>
          <w:kern w:val="0"/>
          <w:sz w:val="22"/>
        </w:rPr>
        <w:t xml:space="preserve">In the present study, we tried to identify the </w:t>
      </w:r>
      <w:r w:rsidR="00C26416" w:rsidRPr="006D1FF8">
        <w:rPr>
          <w:rFonts w:asciiTheme="minorHAnsi" w:hAnsiTheme="minorHAnsi" w:cs="Arial"/>
          <w:kern w:val="0"/>
          <w:sz w:val="22"/>
        </w:rPr>
        <w:t xml:space="preserve">roles of </w:t>
      </w:r>
      <w:r w:rsidR="004123B2" w:rsidRPr="006D1FF8">
        <w:rPr>
          <w:rFonts w:asciiTheme="minorHAnsi" w:hAnsiTheme="minorHAnsi" w:cs="Arial"/>
          <w:kern w:val="0"/>
          <w:sz w:val="22"/>
        </w:rPr>
        <w:t xml:space="preserve">epigenetic variations (DNA methylation) in </w:t>
      </w:r>
      <w:r w:rsidR="002909E3" w:rsidRPr="006D1FF8">
        <w:rPr>
          <w:rFonts w:asciiTheme="minorHAnsi" w:hAnsiTheme="minorHAnsi" w:cs="Arial"/>
          <w:kern w:val="0"/>
          <w:sz w:val="22"/>
        </w:rPr>
        <w:t>Systemic sclerosis (</w:t>
      </w:r>
      <w:r w:rsidR="004123B2" w:rsidRPr="006D1FF8">
        <w:rPr>
          <w:rFonts w:asciiTheme="minorHAnsi" w:hAnsiTheme="minorHAnsi" w:cs="Arial"/>
          <w:kern w:val="0"/>
          <w:sz w:val="22"/>
        </w:rPr>
        <w:t>SSc</w:t>
      </w:r>
      <w:r w:rsidR="002909E3" w:rsidRPr="006D1FF8">
        <w:rPr>
          <w:rFonts w:asciiTheme="minorHAnsi" w:hAnsiTheme="minorHAnsi" w:cs="Arial"/>
          <w:kern w:val="0"/>
          <w:sz w:val="22"/>
        </w:rPr>
        <w:t>)</w:t>
      </w:r>
      <w:r w:rsidR="00C26416" w:rsidRPr="006D1FF8">
        <w:rPr>
          <w:rFonts w:asciiTheme="minorHAnsi" w:hAnsiTheme="minorHAnsi" w:cs="Arial"/>
          <w:kern w:val="0"/>
          <w:sz w:val="22"/>
        </w:rPr>
        <w:t xml:space="preserve">. </w:t>
      </w:r>
    </w:p>
    <w:p w14:paraId="4AB046B7" w14:textId="77777777" w:rsidR="00D548B1" w:rsidRPr="006D1FF8" w:rsidRDefault="00D548B1" w:rsidP="00F60E10">
      <w:pPr>
        <w:autoSpaceDE w:val="0"/>
        <w:autoSpaceDN w:val="0"/>
        <w:adjustRightInd w:val="0"/>
        <w:rPr>
          <w:rFonts w:asciiTheme="minorHAnsi" w:hAnsiTheme="minorHAnsi" w:cs="Arial"/>
          <w:sz w:val="22"/>
        </w:rPr>
      </w:pPr>
      <w:r w:rsidRPr="006D1FF8">
        <w:rPr>
          <w:rFonts w:asciiTheme="minorHAnsi" w:hAnsiTheme="minorHAnsi" w:cs="Arial"/>
          <w:b/>
          <w:kern w:val="0"/>
          <w:sz w:val="22"/>
        </w:rPr>
        <w:t xml:space="preserve">Method: </w:t>
      </w:r>
      <w:r w:rsidRPr="006D1FF8">
        <w:rPr>
          <w:rFonts w:asciiTheme="minorHAnsi" w:hAnsiTheme="minorHAnsi" w:cs="Arial"/>
          <w:kern w:val="0"/>
          <w:sz w:val="22"/>
        </w:rPr>
        <w:t>W</w:t>
      </w:r>
      <w:r w:rsidR="004123B2" w:rsidRPr="006D1FF8">
        <w:rPr>
          <w:rFonts w:asciiTheme="minorHAnsi" w:hAnsiTheme="minorHAnsi" w:cs="Arial"/>
          <w:kern w:val="0"/>
          <w:sz w:val="22"/>
        </w:rPr>
        <w:t>hole genome DNA methylation analysis</w:t>
      </w:r>
      <w:r w:rsidR="002909E3" w:rsidRPr="006D1FF8">
        <w:rPr>
          <w:rFonts w:asciiTheme="minorHAnsi" w:hAnsiTheme="minorHAnsi" w:cs="Arial"/>
          <w:kern w:val="0"/>
          <w:sz w:val="22"/>
        </w:rPr>
        <w:t xml:space="preserve"> to </w:t>
      </w:r>
      <w:r w:rsidR="0084703D" w:rsidRPr="006D1FF8">
        <w:rPr>
          <w:rFonts w:asciiTheme="minorHAnsi" w:hAnsiTheme="minorHAnsi" w:cs="Arial"/>
          <w:kern w:val="0"/>
          <w:sz w:val="22"/>
        </w:rPr>
        <w:t>CD4</w:t>
      </w:r>
      <w:r w:rsidR="0084703D" w:rsidRPr="006D1FF8">
        <w:rPr>
          <w:rFonts w:asciiTheme="minorHAnsi" w:hAnsiTheme="minorHAnsi" w:cs="Arial"/>
          <w:kern w:val="0"/>
          <w:sz w:val="22"/>
          <w:vertAlign w:val="superscript"/>
        </w:rPr>
        <w:t xml:space="preserve">+ </w:t>
      </w:r>
      <w:r w:rsidR="002909E3" w:rsidRPr="006D1FF8">
        <w:rPr>
          <w:rFonts w:asciiTheme="minorHAnsi" w:hAnsiTheme="minorHAnsi" w:cs="Arial"/>
          <w:kern w:val="0"/>
          <w:sz w:val="22"/>
        </w:rPr>
        <w:t>and CD8</w:t>
      </w:r>
      <w:r w:rsidR="0084703D" w:rsidRPr="006D1FF8">
        <w:rPr>
          <w:rFonts w:asciiTheme="minorHAnsi" w:hAnsiTheme="minorHAnsi" w:cs="Arial"/>
          <w:kern w:val="0"/>
          <w:sz w:val="22"/>
          <w:vertAlign w:val="superscript"/>
        </w:rPr>
        <w:t>+</w:t>
      </w:r>
      <w:r w:rsidR="002909E3" w:rsidRPr="006D1FF8">
        <w:rPr>
          <w:rFonts w:asciiTheme="minorHAnsi" w:hAnsiTheme="minorHAnsi" w:cs="Arial"/>
          <w:kern w:val="0"/>
          <w:sz w:val="22"/>
        </w:rPr>
        <w:t xml:space="preserve"> T cells from </w:t>
      </w:r>
      <w:r w:rsidR="004123B2" w:rsidRPr="006D1FF8">
        <w:rPr>
          <w:rFonts w:asciiTheme="minorHAnsi" w:hAnsiTheme="minorHAnsi" w:cs="Arial"/>
          <w:kern w:val="0"/>
          <w:sz w:val="22"/>
        </w:rPr>
        <w:t xml:space="preserve">24 SSc and 24 </w:t>
      </w:r>
      <w:r w:rsidR="002909E3" w:rsidRPr="006D1FF8">
        <w:rPr>
          <w:rFonts w:asciiTheme="minorHAnsi" w:hAnsiTheme="minorHAnsi" w:cs="Arial"/>
          <w:kern w:val="0"/>
          <w:sz w:val="22"/>
        </w:rPr>
        <w:t xml:space="preserve">matched </w:t>
      </w:r>
      <w:r w:rsidR="004123B2" w:rsidRPr="006D1FF8">
        <w:rPr>
          <w:rFonts w:asciiTheme="minorHAnsi" w:hAnsiTheme="minorHAnsi" w:cs="Arial"/>
          <w:kern w:val="0"/>
          <w:sz w:val="22"/>
        </w:rPr>
        <w:t>normal</w:t>
      </w:r>
      <w:r w:rsidRPr="006D1FF8">
        <w:rPr>
          <w:rFonts w:asciiTheme="minorHAnsi" w:hAnsiTheme="minorHAnsi" w:cs="Arial"/>
          <w:kern w:val="0"/>
          <w:sz w:val="22"/>
        </w:rPr>
        <w:t xml:space="preserve"> individuals were conducted by </w:t>
      </w:r>
      <w:r w:rsidRPr="006D1FF8">
        <w:rPr>
          <w:rFonts w:asciiTheme="minorHAnsi" w:hAnsiTheme="minorHAnsi" w:cs="Arial"/>
          <w:sz w:val="22"/>
        </w:rPr>
        <w:t xml:space="preserve">Illumina HumanMethylation450 microarray. </w:t>
      </w:r>
      <w:r w:rsidR="00F008C5" w:rsidRPr="006D1FF8">
        <w:rPr>
          <w:rFonts w:asciiTheme="minorHAnsi" w:hAnsiTheme="minorHAnsi" w:cs="Arial"/>
          <w:sz w:val="22"/>
        </w:rPr>
        <w:t>S</w:t>
      </w:r>
      <w:r w:rsidR="00E67769" w:rsidRPr="006D1FF8">
        <w:rPr>
          <w:rFonts w:asciiTheme="minorHAnsi" w:hAnsiTheme="minorHAnsi" w:cs="Arial"/>
          <w:sz w:val="22"/>
        </w:rPr>
        <w:t xml:space="preserve">elected </w:t>
      </w:r>
      <w:r w:rsidRPr="006D1FF8">
        <w:rPr>
          <w:rFonts w:asciiTheme="minorHAnsi" w:hAnsiTheme="minorHAnsi" w:cs="Arial"/>
          <w:sz w:val="22"/>
        </w:rPr>
        <w:t>differential methylated regions (</w:t>
      </w:r>
      <w:commentRangeStart w:id="1"/>
      <w:r w:rsidRPr="006D1FF8">
        <w:rPr>
          <w:rFonts w:asciiTheme="minorHAnsi" w:hAnsiTheme="minorHAnsi" w:cs="Arial"/>
          <w:sz w:val="22"/>
        </w:rPr>
        <w:t>DMR</w:t>
      </w:r>
      <w:commentRangeEnd w:id="1"/>
      <w:r w:rsidR="00027420" w:rsidRPr="006D1FF8">
        <w:rPr>
          <w:rStyle w:val="CommentReference"/>
          <w:rFonts w:asciiTheme="minorHAnsi" w:hAnsiTheme="minorHAnsi"/>
        </w:rPr>
        <w:commentReference w:id="1"/>
      </w:r>
      <w:r w:rsidR="00B43EF1" w:rsidRPr="006D1FF8">
        <w:rPr>
          <w:rFonts w:asciiTheme="minorHAnsi" w:hAnsiTheme="minorHAnsi" w:cs="Arial"/>
          <w:sz w:val="22"/>
        </w:rPr>
        <w:t>s</w:t>
      </w:r>
      <w:r w:rsidRPr="006D1FF8">
        <w:rPr>
          <w:rFonts w:asciiTheme="minorHAnsi" w:hAnsiTheme="minorHAnsi" w:cs="Arial"/>
          <w:sz w:val="22"/>
        </w:rPr>
        <w:t xml:space="preserve">) were validated by NGS-based target bisulfite sequencing. </w:t>
      </w:r>
    </w:p>
    <w:p w14:paraId="6795AC4D" w14:textId="77777777" w:rsidR="00D548B1" w:rsidRPr="006D1FF8" w:rsidRDefault="00D548B1" w:rsidP="00F60E10">
      <w:pPr>
        <w:autoSpaceDE w:val="0"/>
        <w:autoSpaceDN w:val="0"/>
        <w:adjustRightInd w:val="0"/>
        <w:rPr>
          <w:rFonts w:asciiTheme="minorHAnsi" w:hAnsiTheme="minorHAnsi" w:cs="Arial"/>
          <w:kern w:val="0"/>
          <w:sz w:val="22"/>
        </w:rPr>
      </w:pPr>
      <w:r w:rsidRPr="006D1FF8">
        <w:rPr>
          <w:rFonts w:asciiTheme="minorHAnsi" w:hAnsiTheme="minorHAnsi" w:cs="Arial"/>
          <w:b/>
          <w:kern w:val="0"/>
          <w:sz w:val="22"/>
        </w:rPr>
        <w:t xml:space="preserve">Results: </w:t>
      </w:r>
      <w:r w:rsidR="00C26416" w:rsidRPr="006D1FF8">
        <w:rPr>
          <w:rFonts w:asciiTheme="minorHAnsi" w:hAnsiTheme="minorHAnsi" w:cs="Arial"/>
          <w:kern w:val="0"/>
          <w:sz w:val="22"/>
        </w:rPr>
        <w:t xml:space="preserve">We identified hundreds </w:t>
      </w:r>
      <w:r w:rsidR="002016E6" w:rsidRPr="006D1FF8">
        <w:rPr>
          <w:rFonts w:asciiTheme="minorHAnsi" w:hAnsiTheme="minorHAnsi" w:cs="Arial"/>
          <w:kern w:val="0"/>
          <w:sz w:val="22"/>
        </w:rPr>
        <w:t>of T cell subtype (CD4</w:t>
      </w:r>
      <w:r w:rsidR="0084703D" w:rsidRPr="006D1FF8">
        <w:rPr>
          <w:rFonts w:asciiTheme="minorHAnsi" w:hAnsiTheme="minorHAnsi" w:cs="Arial"/>
          <w:kern w:val="0"/>
          <w:sz w:val="22"/>
          <w:vertAlign w:val="superscript"/>
        </w:rPr>
        <w:t>+</w:t>
      </w:r>
      <w:r w:rsidR="002016E6"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2016E6" w:rsidRPr="006D1FF8">
        <w:rPr>
          <w:rFonts w:asciiTheme="minorHAnsi" w:hAnsiTheme="minorHAnsi" w:cs="Arial"/>
          <w:kern w:val="0"/>
          <w:sz w:val="22"/>
        </w:rPr>
        <w:t>) specific and consistent differential methylation regions</w:t>
      </w:r>
      <w:r w:rsidR="00702EEA" w:rsidRPr="006D1FF8">
        <w:rPr>
          <w:rFonts w:asciiTheme="minorHAnsi" w:hAnsiTheme="minorHAnsi" w:cs="Arial"/>
          <w:kern w:val="0"/>
          <w:sz w:val="22"/>
        </w:rPr>
        <w:t xml:space="preserve"> in the discovery </w:t>
      </w:r>
      <w:r w:rsidR="00C26416" w:rsidRPr="006D1FF8">
        <w:rPr>
          <w:rFonts w:asciiTheme="minorHAnsi" w:hAnsiTheme="minorHAnsi" w:cs="Arial"/>
          <w:kern w:val="0"/>
          <w:sz w:val="22"/>
        </w:rPr>
        <w:t>stage</w:t>
      </w:r>
      <w:r w:rsidR="002016E6" w:rsidRPr="006D1FF8">
        <w:rPr>
          <w:rFonts w:asciiTheme="minorHAnsi" w:hAnsiTheme="minorHAnsi" w:cs="Arial"/>
          <w:kern w:val="0"/>
          <w:sz w:val="22"/>
        </w:rPr>
        <w:t xml:space="preserve">. </w:t>
      </w:r>
      <w:r w:rsidR="009F6141" w:rsidRPr="006D1FF8">
        <w:rPr>
          <w:rFonts w:asciiTheme="minorHAnsi" w:hAnsiTheme="minorHAnsi" w:cs="Arial"/>
          <w:kern w:val="0"/>
          <w:sz w:val="22"/>
        </w:rPr>
        <w:t>Type I Interferon</w:t>
      </w:r>
      <w:r w:rsidR="003C77F2" w:rsidRPr="006D1FF8">
        <w:rPr>
          <w:rFonts w:asciiTheme="minorHAnsi" w:hAnsiTheme="minorHAnsi" w:cs="Arial"/>
          <w:kern w:val="0"/>
          <w:sz w:val="22"/>
        </w:rPr>
        <w:t xml:space="preserve"> related pathways were </w:t>
      </w:r>
      <w:r w:rsidR="0084703D" w:rsidRPr="006D1FF8">
        <w:rPr>
          <w:rFonts w:asciiTheme="minorHAnsi" w:hAnsiTheme="minorHAnsi" w:cs="Arial"/>
          <w:kern w:val="0"/>
          <w:sz w:val="22"/>
        </w:rPr>
        <w:t>significantly enriched</w:t>
      </w:r>
      <w:r w:rsidR="003C77F2" w:rsidRPr="006D1FF8">
        <w:rPr>
          <w:rFonts w:asciiTheme="minorHAnsi" w:hAnsiTheme="minorHAnsi" w:cs="Arial"/>
          <w:kern w:val="0"/>
          <w:sz w:val="22"/>
        </w:rPr>
        <w:t xml:space="preserve"> by both CD4</w:t>
      </w:r>
      <w:r w:rsidR="0084703D" w:rsidRPr="006D1FF8">
        <w:rPr>
          <w:rFonts w:asciiTheme="minorHAnsi" w:hAnsiTheme="minorHAnsi" w:cs="Arial"/>
          <w:kern w:val="0"/>
          <w:sz w:val="22"/>
          <w:vertAlign w:val="superscript"/>
        </w:rPr>
        <w:t>+</w:t>
      </w:r>
      <w:r w:rsidR="003C77F2"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3C77F2" w:rsidRPr="006D1FF8">
        <w:rPr>
          <w:rFonts w:asciiTheme="minorHAnsi" w:hAnsiTheme="minorHAnsi" w:cs="Arial"/>
          <w:kern w:val="0"/>
          <w:sz w:val="22"/>
        </w:rPr>
        <w:t xml:space="preserve"> related DMRs indicating the coordination role in the pathogenesis of SSc. In the validation stage, we confirmed the global hypo-methylation signature of the type I interferon (IFN)-associated genes both in CD4</w:t>
      </w:r>
      <w:r w:rsidR="0084703D" w:rsidRPr="006D1FF8">
        <w:rPr>
          <w:rFonts w:asciiTheme="minorHAnsi" w:hAnsiTheme="minorHAnsi" w:cs="Arial"/>
          <w:kern w:val="0"/>
          <w:sz w:val="22"/>
          <w:vertAlign w:val="superscript"/>
        </w:rPr>
        <w:t>+</w:t>
      </w:r>
      <w:r w:rsidR="003C77F2"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3C77F2" w:rsidRPr="006D1FF8">
        <w:rPr>
          <w:rFonts w:asciiTheme="minorHAnsi" w:hAnsiTheme="minorHAnsi" w:cs="Arial"/>
          <w:kern w:val="0"/>
          <w:sz w:val="22"/>
        </w:rPr>
        <w:t xml:space="preserve"> T cells and we demonstrate that </w:t>
      </w:r>
      <w:r w:rsidR="0084703D" w:rsidRPr="006D1FF8">
        <w:rPr>
          <w:rFonts w:asciiTheme="minorHAnsi" w:hAnsiTheme="minorHAnsi" w:cs="Arial"/>
          <w:kern w:val="0"/>
          <w:sz w:val="22"/>
        </w:rPr>
        <w:t xml:space="preserve">high concentration of </w:t>
      </w:r>
      <w:r w:rsidR="003C77F2" w:rsidRPr="006D1FF8">
        <w:rPr>
          <w:rFonts w:asciiTheme="minorHAnsi" w:hAnsiTheme="minorHAnsi" w:cs="Arial"/>
          <w:kern w:val="0"/>
          <w:sz w:val="22"/>
        </w:rPr>
        <w:t>IFN-α and IFN-β</w:t>
      </w:r>
      <w:r w:rsidR="00241867" w:rsidRPr="006D1FF8">
        <w:rPr>
          <w:rFonts w:asciiTheme="minorHAnsi" w:hAnsiTheme="minorHAnsi" w:cs="Arial"/>
          <w:kern w:val="0"/>
          <w:sz w:val="22"/>
        </w:rPr>
        <w:t xml:space="preserve"> in serum </w:t>
      </w:r>
      <w:r w:rsidR="0084703D" w:rsidRPr="006D1FF8">
        <w:rPr>
          <w:rFonts w:asciiTheme="minorHAnsi" w:hAnsiTheme="minorHAnsi" w:cs="Arial"/>
          <w:kern w:val="0"/>
          <w:sz w:val="22"/>
        </w:rPr>
        <w:t xml:space="preserve">would lead to the hypomethylation so as to increase its gene expression of the IFN related genes in PBMC. </w:t>
      </w:r>
    </w:p>
    <w:p w14:paraId="73FFED4C" w14:textId="77777777" w:rsidR="00D548B1" w:rsidRPr="006D1FF8" w:rsidRDefault="00D548B1" w:rsidP="00F60E10">
      <w:pPr>
        <w:autoSpaceDE w:val="0"/>
        <w:autoSpaceDN w:val="0"/>
        <w:adjustRightInd w:val="0"/>
        <w:rPr>
          <w:rFonts w:asciiTheme="minorHAnsi" w:hAnsiTheme="minorHAnsi" w:cs="Arial"/>
          <w:b/>
          <w:kern w:val="0"/>
          <w:sz w:val="22"/>
        </w:rPr>
      </w:pPr>
      <w:r w:rsidRPr="006D1FF8">
        <w:rPr>
          <w:rFonts w:asciiTheme="minorHAnsi" w:hAnsiTheme="minorHAnsi" w:cs="Arial"/>
          <w:b/>
          <w:kern w:val="0"/>
          <w:sz w:val="22"/>
        </w:rPr>
        <w:t>Conclusions:</w:t>
      </w:r>
    </w:p>
    <w:p w14:paraId="3C3F68F5" w14:textId="77777777" w:rsidR="00F60E10" w:rsidRPr="006D1FF8" w:rsidRDefault="00C26416" w:rsidP="00F60E10">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 xml:space="preserve">Our result </w:t>
      </w:r>
      <w:r w:rsidR="00F60E10" w:rsidRPr="006D1FF8">
        <w:rPr>
          <w:rFonts w:asciiTheme="minorHAnsi" w:hAnsiTheme="minorHAnsi" w:cs="Arial"/>
          <w:kern w:val="0"/>
          <w:sz w:val="22"/>
        </w:rPr>
        <w:t>highlight</w:t>
      </w:r>
      <w:r w:rsidRPr="006D1FF8">
        <w:rPr>
          <w:rFonts w:asciiTheme="minorHAnsi" w:hAnsiTheme="minorHAnsi" w:cs="Arial"/>
          <w:kern w:val="0"/>
          <w:sz w:val="22"/>
        </w:rPr>
        <w:t>s</w:t>
      </w:r>
      <w:r w:rsidR="00F60E10" w:rsidRPr="006D1FF8">
        <w:rPr>
          <w:rFonts w:asciiTheme="minorHAnsi" w:hAnsiTheme="minorHAnsi" w:cs="Arial"/>
          <w:kern w:val="0"/>
          <w:sz w:val="22"/>
        </w:rPr>
        <w:t xml:space="preserve"> the dysfunctions of type I IFN pathway in the epigenetic level of SSc patients, and the hypo-methylation of the type I IFN related genes might be of great importance in the pathogenesis of SSc and other autoimmune diseases.</w:t>
      </w:r>
    </w:p>
    <w:p w14:paraId="67AA4BA7" w14:textId="77777777" w:rsidR="002016E6" w:rsidRPr="006D1FF8" w:rsidRDefault="002016E6" w:rsidP="001D5C17">
      <w:pPr>
        <w:rPr>
          <w:rFonts w:asciiTheme="minorHAnsi" w:hAnsiTheme="minorHAnsi" w:cs="Arial"/>
          <w:b/>
          <w:kern w:val="0"/>
          <w:sz w:val="22"/>
        </w:rPr>
      </w:pPr>
    </w:p>
    <w:p w14:paraId="0B253EE8" w14:textId="77777777" w:rsidR="00193ACE" w:rsidRPr="006D1FF8" w:rsidRDefault="00193ACE" w:rsidP="001D5C17">
      <w:pPr>
        <w:rPr>
          <w:rFonts w:asciiTheme="minorHAnsi" w:hAnsiTheme="minorHAnsi" w:cs="Arial"/>
          <w:b/>
          <w:kern w:val="0"/>
          <w:sz w:val="22"/>
        </w:rPr>
      </w:pPr>
      <w:r w:rsidRPr="006D1FF8">
        <w:rPr>
          <w:rFonts w:asciiTheme="minorHAnsi" w:hAnsiTheme="minorHAnsi" w:cs="Arial"/>
          <w:b/>
          <w:kern w:val="0"/>
          <w:sz w:val="22"/>
        </w:rPr>
        <w:t>Key words:  DNA methylation, CD4</w:t>
      </w:r>
      <w:r w:rsidR="0084703D" w:rsidRPr="006D1FF8">
        <w:rPr>
          <w:rFonts w:asciiTheme="minorHAnsi" w:hAnsiTheme="minorHAnsi" w:cs="Arial"/>
          <w:b/>
          <w:kern w:val="0"/>
          <w:sz w:val="22"/>
          <w:vertAlign w:val="superscript"/>
        </w:rPr>
        <w:t>+</w:t>
      </w:r>
      <w:r w:rsidRPr="006D1FF8">
        <w:rPr>
          <w:rFonts w:asciiTheme="minorHAnsi" w:hAnsiTheme="minorHAnsi" w:cs="Arial"/>
          <w:b/>
          <w:kern w:val="0"/>
          <w:sz w:val="22"/>
        </w:rPr>
        <w:t>, CD8</w:t>
      </w:r>
      <w:r w:rsidR="0084703D" w:rsidRPr="006D1FF8">
        <w:rPr>
          <w:rFonts w:asciiTheme="minorHAnsi" w:hAnsiTheme="minorHAnsi" w:cs="Arial"/>
          <w:b/>
          <w:kern w:val="0"/>
          <w:sz w:val="22"/>
          <w:vertAlign w:val="superscript"/>
        </w:rPr>
        <w:t>+</w:t>
      </w:r>
      <w:r w:rsidRPr="006D1FF8">
        <w:rPr>
          <w:rFonts w:asciiTheme="minorHAnsi" w:hAnsiTheme="minorHAnsi" w:cs="Arial"/>
          <w:b/>
          <w:kern w:val="0"/>
          <w:sz w:val="22"/>
        </w:rPr>
        <w:t xml:space="preserve">, Systemic sclerosis, </w:t>
      </w:r>
      <w:r w:rsidR="00AE6FDE" w:rsidRPr="006D1FF8">
        <w:rPr>
          <w:rFonts w:asciiTheme="minorHAnsi" w:hAnsiTheme="minorHAnsi" w:cs="Arial"/>
          <w:b/>
          <w:kern w:val="0"/>
          <w:sz w:val="22"/>
        </w:rPr>
        <w:t xml:space="preserve">Type </w:t>
      </w:r>
      <w:r w:rsidR="00FD2C70" w:rsidRPr="006D1FF8">
        <w:rPr>
          <w:rFonts w:asciiTheme="minorHAnsi" w:hAnsiTheme="minorHAnsi" w:cs="Arial"/>
          <w:b/>
          <w:kern w:val="0"/>
          <w:sz w:val="22"/>
        </w:rPr>
        <w:t>I I</w:t>
      </w:r>
      <w:r w:rsidR="009B514C" w:rsidRPr="006D1FF8">
        <w:rPr>
          <w:rFonts w:asciiTheme="minorHAnsi" w:hAnsiTheme="minorHAnsi" w:cs="Arial"/>
          <w:b/>
          <w:kern w:val="0"/>
          <w:sz w:val="22"/>
        </w:rPr>
        <w:t>nterferon</w:t>
      </w:r>
    </w:p>
    <w:p w14:paraId="2EEAF9B6" w14:textId="77777777" w:rsidR="0040780C" w:rsidRPr="006D1FF8" w:rsidRDefault="0040780C" w:rsidP="001D5C17">
      <w:pPr>
        <w:rPr>
          <w:rFonts w:asciiTheme="minorHAnsi" w:hAnsiTheme="minorHAnsi" w:cs="Arial"/>
          <w:b/>
          <w:kern w:val="0"/>
          <w:sz w:val="22"/>
        </w:rPr>
      </w:pPr>
    </w:p>
    <w:p w14:paraId="077A9423" w14:textId="77777777" w:rsidR="0040780C" w:rsidRPr="006D1FF8" w:rsidRDefault="0040780C" w:rsidP="001D5C17">
      <w:pPr>
        <w:rPr>
          <w:rFonts w:asciiTheme="minorHAnsi" w:hAnsiTheme="minorHAnsi" w:cs="Arial"/>
          <w:b/>
          <w:kern w:val="0"/>
          <w:sz w:val="22"/>
        </w:rPr>
      </w:pPr>
    </w:p>
    <w:p w14:paraId="0491AE1A" w14:textId="77777777" w:rsidR="0040780C" w:rsidRPr="006D1FF8" w:rsidRDefault="0040780C" w:rsidP="001D5C17">
      <w:pPr>
        <w:rPr>
          <w:rFonts w:asciiTheme="minorHAnsi" w:hAnsiTheme="minorHAnsi" w:cs="Arial"/>
          <w:b/>
          <w:kern w:val="0"/>
          <w:sz w:val="22"/>
        </w:rPr>
      </w:pPr>
    </w:p>
    <w:p w14:paraId="63D0D570" w14:textId="77777777" w:rsidR="0040780C" w:rsidRPr="006D1FF8" w:rsidRDefault="0040780C" w:rsidP="001D5C17">
      <w:pPr>
        <w:rPr>
          <w:rFonts w:asciiTheme="minorHAnsi" w:hAnsiTheme="minorHAnsi" w:cs="Arial"/>
          <w:b/>
          <w:kern w:val="0"/>
          <w:sz w:val="22"/>
        </w:rPr>
      </w:pPr>
    </w:p>
    <w:p w14:paraId="5D991A27" w14:textId="77777777" w:rsidR="0040780C" w:rsidRPr="006D1FF8" w:rsidRDefault="0040780C" w:rsidP="001D5C17">
      <w:pPr>
        <w:rPr>
          <w:rFonts w:asciiTheme="minorHAnsi" w:hAnsiTheme="minorHAnsi" w:cs="Arial"/>
          <w:b/>
          <w:kern w:val="0"/>
          <w:sz w:val="22"/>
        </w:rPr>
      </w:pPr>
    </w:p>
    <w:p w14:paraId="558D3CA8" w14:textId="77777777" w:rsidR="0040780C" w:rsidRPr="006D1FF8" w:rsidRDefault="0040780C" w:rsidP="001D5C17">
      <w:pPr>
        <w:rPr>
          <w:rFonts w:asciiTheme="minorHAnsi" w:hAnsiTheme="minorHAnsi" w:cs="Arial"/>
          <w:b/>
          <w:kern w:val="0"/>
          <w:sz w:val="22"/>
        </w:rPr>
      </w:pPr>
    </w:p>
    <w:p w14:paraId="265CE7DA" w14:textId="77777777" w:rsidR="0040780C" w:rsidRPr="006D1FF8" w:rsidRDefault="0040780C" w:rsidP="001D5C17">
      <w:pPr>
        <w:rPr>
          <w:rFonts w:asciiTheme="minorHAnsi" w:hAnsiTheme="minorHAnsi" w:cs="Arial"/>
          <w:b/>
          <w:kern w:val="0"/>
          <w:sz w:val="22"/>
        </w:rPr>
      </w:pPr>
    </w:p>
    <w:p w14:paraId="55376279" w14:textId="77777777" w:rsidR="00D12ED7" w:rsidRPr="006D1FF8" w:rsidRDefault="00D12ED7" w:rsidP="001D5C17">
      <w:pPr>
        <w:rPr>
          <w:rFonts w:asciiTheme="minorHAnsi" w:hAnsiTheme="minorHAnsi" w:cs="Arial"/>
          <w:b/>
          <w:kern w:val="0"/>
          <w:sz w:val="22"/>
        </w:rPr>
      </w:pPr>
    </w:p>
    <w:p w14:paraId="48C99259" w14:textId="77777777" w:rsidR="005451D0" w:rsidRPr="006D1FF8" w:rsidRDefault="005451D0" w:rsidP="001D5C17">
      <w:pPr>
        <w:tabs>
          <w:tab w:val="left" w:pos="4355"/>
        </w:tabs>
        <w:outlineLvl w:val="0"/>
        <w:rPr>
          <w:rFonts w:asciiTheme="minorHAnsi" w:hAnsiTheme="minorHAnsi" w:cs="Arial"/>
          <w:b/>
          <w:kern w:val="0"/>
          <w:sz w:val="22"/>
        </w:rPr>
      </w:pPr>
      <w:r w:rsidRPr="006D1FF8">
        <w:rPr>
          <w:rFonts w:asciiTheme="minorHAnsi" w:hAnsiTheme="minorHAnsi" w:cs="Arial"/>
          <w:b/>
          <w:kern w:val="0"/>
          <w:sz w:val="22"/>
        </w:rPr>
        <w:t>Introduction</w:t>
      </w:r>
    </w:p>
    <w:p w14:paraId="78004ABA" w14:textId="77777777" w:rsidR="002275EF" w:rsidRPr="006D1FF8" w:rsidRDefault="002275EF" w:rsidP="001D5C17">
      <w:pPr>
        <w:autoSpaceDE w:val="0"/>
        <w:autoSpaceDN w:val="0"/>
        <w:adjustRightInd w:val="0"/>
        <w:rPr>
          <w:rFonts w:asciiTheme="minorHAnsi" w:hAnsiTheme="minorHAnsi" w:cs="Arial"/>
          <w:kern w:val="0"/>
          <w:sz w:val="22"/>
        </w:rPr>
      </w:pPr>
    </w:p>
    <w:p w14:paraId="3E3FBF13" w14:textId="77777777" w:rsidR="00B11290" w:rsidRPr="006D1FF8" w:rsidRDefault="005451D0"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Systemic sclerosis (Scleroderma</w:t>
      </w:r>
      <w:r w:rsidR="00B039E5" w:rsidRPr="006D1FF8">
        <w:rPr>
          <w:rFonts w:asciiTheme="minorHAnsi" w:hAnsiTheme="minorHAnsi" w:cs="Arial"/>
          <w:kern w:val="0"/>
          <w:sz w:val="22"/>
        </w:rPr>
        <w:t>,</w:t>
      </w:r>
      <w:r w:rsidRPr="006D1FF8">
        <w:rPr>
          <w:rFonts w:asciiTheme="minorHAnsi" w:hAnsiTheme="minorHAnsi" w:cs="Arial"/>
          <w:kern w:val="0"/>
          <w:sz w:val="22"/>
        </w:rPr>
        <w:t xml:space="preserve"> SSc) is a complex systemic autoimmune disease </w:t>
      </w:r>
      <w:r w:rsidR="00537D53" w:rsidRPr="006D1FF8">
        <w:rPr>
          <w:rFonts w:asciiTheme="minorHAnsi" w:hAnsiTheme="minorHAnsi" w:cs="Arial"/>
          <w:kern w:val="0"/>
          <w:sz w:val="22"/>
        </w:rPr>
        <w:t xml:space="preserve">caused by complicated interaction between genetic, epigenetic and environment </w:t>
      </w:r>
      <w:r w:rsidR="00FB38B2" w:rsidRPr="006D1FF8">
        <w:rPr>
          <w:rFonts w:asciiTheme="minorHAnsi" w:hAnsiTheme="minorHAnsi" w:cs="Arial"/>
          <w:kern w:val="0"/>
          <w:sz w:val="22"/>
        </w:rPr>
        <w:t>risk factors</w:t>
      </w:r>
      <w:r w:rsidR="001C38C0" w:rsidRPr="006D1FF8">
        <w:rPr>
          <w:rFonts w:asciiTheme="minorHAnsi" w:hAnsiTheme="minorHAnsi" w:cs="Arial"/>
          <w:kern w:val="0"/>
          <w:sz w:val="22"/>
        </w:rPr>
        <w:t xml:space="preserve"> </w:t>
      </w:r>
      <w:r w:rsidR="00537D53" w:rsidRPr="006D1FF8">
        <w:rPr>
          <w:rFonts w:asciiTheme="minorHAnsi" w:hAnsiTheme="minorHAnsi" w:cs="Arial"/>
          <w:kern w:val="0"/>
          <w:sz w:val="22"/>
        </w:rPr>
        <w:t>w</w:t>
      </w:r>
      <w:r w:rsidR="001F67D7" w:rsidRPr="006D1FF8">
        <w:rPr>
          <w:rFonts w:asciiTheme="minorHAnsi" w:hAnsiTheme="minorHAnsi" w:cs="Arial"/>
          <w:kern w:val="0"/>
          <w:sz w:val="22"/>
        </w:rPr>
        <w:t xml:space="preserve">ith a </w:t>
      </w:r>
      <w:r w:rsidRPr="006D1FF8">
        <w:rPr>
          <w:rFonts w:asciiTheme="minorHAnsi" w:hAnsiTheme="minorHAnsi" w:cs="Arial"/>
          <w:kern w:val="0"/>
          <w:sz w:val="22"/>
        </w:rPr>
        <w:t>prevalence rate per year is 28-</w:t>
      </w:r>
      <w:r w:rsidR="001F67D7" w:rsidRPr="006D1FF8">
        <w:rPr>
          <w:rFonts w:asciiTheme="minorHAnsi" w:hAnsiTheme="minorHAnsi" w:cs="Arial"/>
          <w:kern w:val="0"/>
          <w:sz w:val="22"/>
        </w:rPr>
        <w:t>253 per million</w:t>
      </w:r>
      <w:r w:rsidRPr="006D1FF8">
        <w:rPr>
          <w:rFonts w:asciiTheme="minorHAnsi" w:hAnsiTheme="minorHAnsi" w:cs="Arial"/>
          <w:kern w:val="0"/>
          <w:sz w:val="22"/>
        </w:rPr>
        <w:t xml:space="preserve"> in USA </w:t>
      </w:r>
      <w:r w:rsidR="0092336C" w:rsidRPr="006D1FF8">
        <w:rPr>
          <w:rFonts w:asciiTheme="minorHAnsi" w:hAnsiTheme="minorHAnsi" w:cs="Arial"/>
          <w:kern w:val="0"/>
          <w:sz w:val="22"/>
        </w:rPr>
        <w:fldChar w:fldCharType="begin">
          <w:fldData xml:space="preserve">PEVuZE5vdGU+PENpdGU+PEF1dGhvcj5NYXllczwvQXV0aG9yPjxZZWFyPjIwMDM8L1llYXI+PFJl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</w:fldData>
        </w:fldChar>
      </w:r>
      <w:r w:rsidR="00331C9D" w:rsidRPr="006D1FF8">
        <w:rPr>
          <w:rFonts w:asciiTheme="minorHAnsi" w:hAnsiTheme="minorHAnsi" w:cs="Arial"/>
          <w:kern w:val="0"/>
          <w:sz w:val="22"/>
        </w:rPr>
        <w:instrText xml:space="preserve"> ADDIN EN.CITE </w:instrText>
      </w:r>
      <w:r w:rsidR="0092336C" w:rsidRPr="006D1FF8">
        <w:rPr>
          <w:rFonts w:asciiTheme="minorHAnsi" w:hAnsiTheme="minorHAnsi" w:cs="Arial"/>
          <w:kern w:val="0"/>
          <w:sz w:val="22"/>
        </w:rPr>
        <w:fldChar w:fldCharType="begin">
          <w:fldData xml:space="preserve">PEVuZE5vdGU+PENpdGU+PEF1dGhvcj5NYXllczwvQXV0aG9yPjxZZWFyPjIwMDM8L1llYXI+PFJl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</w:fldData>
        </w:fldChar>
      </w:r>
      <w:r w:rsidR="00331C9D" w:rsidRPr="006D1FF8">
        <w:rPr>
          <w:rFonts w:asciiTheme="minorHAnsi" w:hAnsiTheme="minorHAnsi" w:cs="Arial"/>
          <w:kern w:val="0"/>
          <w:sz w:val="22"/>
        </w:rPr>
        <w:instrText xml:space="preserve"> ADDIN EN.CITE.DATA </w:instrText>
      </w:r>
      <w:r w:rsidR="0092336C" w:rsidRPr="006D1FF8">
        <w:rPr>
          <w:rFonts w:asciiTheme="minorHAnsi" w:hAnsiTheme="minorHAnsi" w:cs="Arial"/>
          <w:kern w:val="0"/>
          <w:sz w:val="22"/>
        </w:rPr>
      </w:r>
      <w:r w:rsidR="0092336C" w:rsidRPr="006D1FF8">
        <w:rPr>
          <w:rFonts w:asciiTheme="minorHAnsi" w:hAnsiTheme="minorHAnsi" w:cs="Arial"/>
          <w:kern w:val="0"/>
          <w:sz w:val="22"/>
        </w:rPr>
        <w:fldChar w:fldCharType="end"/>
      </w:r>
      <w:r w:rsidR="0092336C" w:rsidRPr="006D1FF8">
        <w:rPr>
          <w:rFonts w:asciiTheme="minorHAnsi" w:hAnsiTheme="minorHAnsi" w:cs="Arial"/>
          <w:kern w:val="0"/>
          <w:sz w:val="22"/>
        </w:rPr>
      </w:r>
      <w:r w:rsidR="0092336C" w:rsidRPr="006D1FF8">
        <w:rPr>
          <w:rFonts w:asciiTheme="minorHAnsi" w:hAnsiTheme="minorHAnsi" w:cs="Arial"/>
          <w:kern w:val="0"/>
          <w:sz w:val="22"/>
        </w:rPr>
        <w:fldChar w:fldCharType="separate"/>
      </w:r>
      <w:r w:rsidRPr="006D1FF8">
        <w:rPr>
          <w:rFonts w:asciiTheme="minorHAnsi" w:hAnsiTheme="minorHAnsi" w:cs="Arial"/>
          <w:noProof/>
          <w:kern w:val="0"/>
          <w:sz w:val="22"/>
        </w:rPr>
        <w:t>[</w:t>
      </w:r>
      <w:hyperlink w:anchor="_ENREF_1" w:tooltip="Mayes, 2003 #507" w:history="1">
        <w:r w:rsidR="00D77202" w:rsidRPr="006D1FF8">
          <w:rPr>
            <w:rFonts w:asciiTheme="minorHAnsi" w:hAnsiTheme="minorHAnsi" w:cs="Arial"/>
            <w:noProof/>
            <w:kern w:val="0"/>
            <w:sz w:val="22"/>
          </w:rPr>
          <w:t>1</w:t>
        </w:r>
      </w:hyperlink>
      <w:r w:rsidRPr="006D1FF8">
        <w:rPr>
          <w:rFonts w:asciiTheme="minorHAnsi" w:hAnsiTheme="minorHAnsi" w:cs="Arial"/>
          <w:noProof/>
          <w:kern w:val="0"/>
          <w:sz w:val="22"/>
        </w:rPr>
        <w:t>]</w:t>
      </w:r>
      <w:r w:rsidR="0092336C" w:rsidRPr="006D1FF8">
        <w:rPr>
          <w:rFonts w:asciiTheme="minorHAnsi" w:hAnsiTheme="minorHAnsi" w:cs="Arial"/>
          <w:kern w:val="0"/>
          <w:sz w:val="22"/>
        </w:rPr>
        <w:fldChar w:fldCharType="end"/>
      </w:r>
      <w:r w:rsidRPr="006D1FF8">
        <w:rPr>
          <w:rFonts w:asciiTheme="minorHAnsi" w:hAnsiTheme="minorHAnsi" w:cs="Arial"/>
          <w:kern w:val="0"/>
          <w:sz w:val="22"/>
        </w:rPr>
        <w:t xml:space="preserve">. </w:t>
      </w:r>
      <w:r w:rsidR="00537D53" w:rsidRPr="006D1FF8">
        <w:rPr>
          <w:rFonts w:asciiTheme="minorHAnsi" w:hAnsiTheme="minorHAnsi" w:cs="Arial"/>
          <w:kern w:val="0"/>
          <w:sz w:val="22"/>
        </w:rPr>
        <w:t>L</w:t>
      </w:r>
      <w:r w:rsidR="001F67D7" w:rsidRPr="006D1FF8">
        <w:rPr>
          <w:rFonts w:asciiTheme="minorHAnsi" w:hAnsiTheme="minorHAnsi" w:cs="Arial"/>
          <w:kern w:val="0"/>
          <w:sz w:val="22"/>
        </w:rPr>
        <w:t xml:space="preserve">imited cutaneous (lcSSc) and diffuse cutaneous (dcSSc) </w:t>
      </w:r>
      <w:r w:rsidR="00537D53" w:rsidRPr="006D1FF8">
        <w:rPr>
          <w:rFonts w:asciiTheme="minorHAnsi" w:hAnsiTheme="minorHAnsi" w:cs="Arial"/>
          <w:kern w:val="0"/>
          <w:sz w:val="22"/>
        </w:rPr>
        <w:t xml:space="preserve">were sub-grouped </w:t>
      </w:r>
      <w:r w:rsidR="001F67D7" w:rsidRPr="006D1FF8">
        <w:rPr>
          <w:rFonts w:asciiTheme="minorHAnsi" w:hAnsiTheme="minorHAnsi" w:cs="Arial"/>
          <w:kern w:val="0"/>
          <w:sz w:val="22"/>
        </w:rPr>
        <w:t>depending on skin thickening involves areas proximal to or beyond the elbows and knees</w:t>
      </w:r>
      <w:r w:rsidR="0092336C" w:rsidRPr="006D1FF8">
        <w:rPr>
          <w:rFonts w:asciiTheme="minorHAnsi" w:hAnsiTheme="minorHAnsi" w:cs="Arial"/>
          <w:kern w:val="0"/>
          <w:sz w:val="22"/>
        </w:rPr>
        <w:fldChar w:fldCharType="begin">
          <w:fldData xml:space="preserve">PEVuZE5vdGU+PENpdGU+PEF1dGhvcj52YW4gZGVuIEhvb2dlbjwvQXV0aG9yPjxZZWFyPjIwMTM8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</w:fldData>
        </w:fldChar>
      </w:r>
      <w:r w:rsidRPr="006D1FF8">
        <w:rPr>
          <w:rFonts w:asciiTheme="minorHAnsi" w:hAnsiTheme="minorHAnsi" w:cs="Arial"/>
          <w:kern w:val="0"/>
          <w:sz w:val="22"/>
        </w:rPr>
        <w:instrText xml:space="preserve"> ADDIN EN.CITE </w:instrText>
      </w:r>
      <w:r w:rsidR="0092336C" w:rsidRPr="006D1FF8">
        <w:rPr>
          <w:rFonts w:asciiTheme="minorHAnsi" w:hAnsiTheme="minorHAnsi" w:cs="Arial"/>
          <w:kern w:val="0"/>
          <w:sz w:val="22"/>
        </w:rPr>
        <w:fldChar w:fldCharType="begin">
          <w:fldData xml:space="preserve">PEVuZE5vdGU+PENpdGU+PEF1dGhvcj52YW4gZGVuIEhvb2dlbjwvQXV0aG9yPjxZZWFyPjIwMTM8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</w:fldData>
        </w:fldChar>
      </w:r>
      <w:r w:rsidRPr="006D1FF8">
        <w:rPr>
          <w:rFonts w:asciiTheme="minorHAnsi" w:hAnsiTheme="minorHAnsi" w:cs="Arial"/>
          <w:kern w:val="0"/>
          <w:sz w:val="22"/>
        </w:rPr>
        <w:instrText xml:space="preserve"> ADDIN EN.CITE.DATA </w:instrText>
      </w:r>
      <w:r w:rsidR="0092336C" w:rsidRPr="006D1FF8">
        <w:rPr>
          <w:rFonts w:asciiTheme="minorHAnsi" w:hAnsiTheme="minorHAnsi" w:cs="Arial"/>
          <w:kern w:val="0"/>
          <w:sz w:val="22"/>
        </w:rPr>
      </w:r>
      <w:r w:rsidR="0092336C" w:rsidRPr="006D1FF8">
        <w:rPr>
          <w:rFonts w:asciiTheme="minorHAnsi" w:hAnsiTheme="minorHAnsi" w:cs="Arial"/>
          <w:kern w:val="0"/>
          <w:sz w:val="22"/>
        </w:rPr>
        <w:fldChar w:fldCharType="end"/>
      </w:r>
      <w:r w:rsidR="0092336C" w:rsidRPr="006D1FF8">
        <w:rPr>
          <w:rFonts w:asciiTheme="minorHAnsi" w:hAnsiTheme="minorHAnsi" w:cs="Arial"/>
          <w:kern w:val="0"/>
          <w:sz w:val="22"/>
        </w:rPr>
      </w:r>
      <w:r w:rsidR="0092336C" w:rsidRPr="006D1FF8">
        <w:rPr>
          <w:rFonts w:asciiTheme="minorHAnsi" w:hAnsiTheme="minorHAnsi" w:cs="Arial"/>
          <w:kern w:val="0"/>
          <w:sz w:val="22"/>
        </w:rPr>
        <w:fldChar w:fldCharType="separate"/>
      </w:r>
      <w:r w:rsidRPr="006D1FF8">
        <w:rPr>
          <w:rFonts w:asciiTheme="minorHAnsi" w:hAnsiTheme="minorHAnsi" w:cs="Arial"/>
          <w:kern w:val="0"/>
          <w:sz w:val="22"/>
        </w:rPr>
        <w:t>[</w:t>
      </w:r>
      <w:hyperlink w:anchor="_ENREF_2" w:tooltip="van den Hoogen, 2013 #9427" w:history="1">
        <w:r w:rsidR="00D77202" w:rsidRPr="006D1FF8">
          <w:rPr>
            <w:rFonts w:asciiTheme="minorHAnsi" w:hAnsiTheme="minorHAnsi" w:cs="Arial"/>
            <w:kern w:val="0"/>
            <w:sz w:val="22"/>
          </w:rPr>
          <w:t>2</w:t>
        </w:r>
      </w:hyperlink>
      <w:r w:rsidRPr="006D1FF8">
        <w:rPr>
          <w:rFonts w:asciiTheme="minorHAnsi" w:hAnsiTheme="minorHAnsi" w:cs="Arial"/>
          <w:kern w:val="0"/>
          <w:sz w:val="22"/>
        </w:rPr>
        <w:t>]</w:t>
      </w:r>
      <w:r w:rsidR="0092336C" w:rsidRPr="006D1FF8">
        <w:rPr>
          <w:rFonts w:asciiTheme="minorHAnsi" w:hAnsiTheme="minorHAnsi" w:cs="Arial"/>
          <w:kern w:val="0"/>
          <w:sz w:val="22"/>
        </w:rPr>
        <w:fldChar w:fldCharType="end"/>
      </w:r>
      <w:r w:rsidRPr="006D1FF8">
        <w:rPr>
          <w:rFonts w:asciiTheme="minorHAnsi" w:hAnsiTheme="minorHAnsi" w:cs="Arial"/>
          <w:kern w:val="0"/>
          <w:sz w:val="22"/>
        </w:rPr>
        <w:t xml:space="preserve">. </w:t>
      </w:r>
      <w:r w:rsidR="00B11290" w:rsidRPr="006D1FF8">
        <w:rPr>
          <w:rFonts w:asciiTheme="minorHAnsi" w:hAnsiTheme="minorHAnsi" w:cs="Arial"/>
          <w:kern w:val="0"/>
          <w:sz w:val="22"/>
        </w:rPr>
        <w:t>S</w:t>
      </w:r>
      <w:r w:rsidR="001F67D7" w:rsidRPr="006D1FF8">
        <w:rPr>
          <w:rFonts w:asciiTheme="minorHAnsi" w:hAnsiTheme="minorHAnsi" w:cs="Arial"/>
          <w:kern w:val="0"/>
          <w:sz w:val="22"/>
        </w:rPr>
        <w:t>imilar with other autoimmune disease, such as systemic lupus erythematosus (SLE), rheumatoid arthritis (RA), a</w:t>
      </w:r>
      <w:r w:rsidRPr="006D1FF8">
        <w:rPr>
          <w:rFonts w:asciiTheme="minorHAnsi" w:hAnsiTheme="minorHAnsi" w:cs="Arial"/>
          <w:kern w:val="0"/>
          <w:sz w:val="22"/>
        </w:rPr>
        <w:t xml:space="preserve">utoantibodies were also </w:t>
      </w:r>
      <w:r w:rsidR="00537D53" w:rsidRPr="006D1FF8">
        <w:rPr>
          <w:rFonts w:asciiTheme="minorHAnsi" w:hAnsiTheme="minorHAnsi" w:cs="Arial"/>
          <w:kern w:val="0"/>
          <w:sz w:val="22"/>
        </w:rPr>
        <w:t xml:space="preserve">frequently </w:t>
      </w:r>
      <w:r w:rsidRPr="006D1FF8">
        <w:rPr>
          <w:rFonts w:asciiTheme="minorHAnsi" w:hAnsiTheme="minorHAnsi" w:cs="Arial"/>
          <w:kern w:val="0"/>
          <w:sz w:val="22"/>
        </w:rPr>
        <w:t>shown in SSc patients</w:t>
      </w:r>
      <w:r w:rsidR="00B9255A" w:rsidRPr="006D1FF8">
        <w:rPr>
          <w:rFonts w:asciiTheme="minorHAnsi" w:hAnsiTheme="minorHAnsi" w:cs="Arial"/>
          <w:kern w:val="0"/>
          <w:sz w:val="22"/>
        </w:rPr>
        <w:t xml:space="preserve"> which are demonstrated to be related with disease subtype and progress of the therapy</w:t>
      </w:r>
      <w:r w:rsidRPr="006D1FF8">
        <w:rPr>
          <w:rFonts w:asciiTheme="minorHAnsi" w:hAnsiTheme="minorHAnsi" w:cs="Arial"/>
          <w:kern w:val="0"/>
          <w:sz w:val="22"/>
        </w:rPr>
        <w:t xml:space="preserve">. </w:t>
      </w:r>
      <w:r w:rsidR="00537D53" w:rsidRPr="006D1FF8">
        <w:rPr>
          <w:rFonts w:asciiTheme="minorHAnsi" w:hAnsiTheme="minorHAnsi" w:cs="Arial"/>
          <w:kern w:val="0"/>
          <w:sz w:val="22"/>
        </w:rPr>
        <w:t>In the past decades, a</w:t>
      </w:r>
      <w:r w:rsidRPr="006D1FF8">
        <w:rPr>
          <w:rFonts w:asciiTheme="minorHAnsi" w:hAnsiTheme="minorHAnsi" w:cs="Arial"/>
          <w:kern w:val="0"/>
          <w:sz w:val="22"/>
        </w:rPr>
        <w:t xml:space="preserve"> multitude of </w:t>
      </w:r>
      <w:r w:rsidR="00940A35" w:rsidRPr="006D1FF8">
        <w:rPr>
          <w:rFonts w:asciiTheme="minorHAnsi" w:hAnsiTheme="minorHAnsi" w:cs="Arial"/>
          <w:kern w:val="0"/>
          <w:sz w:val="22"/>
        </w:rPr>
        <w:t xml:space="preserve">classic and </w:t>
      </w:r>
      <w:r w:rsidR="00537D53" w:rsidRPr="006D1FF8">
        <w:rPr>
          <w:rFonts w:asciiTheme="minorHAnsi" w:hAnsiTheme="minorHAnsi" w:cs="Arial"/>
          <w:kern w:val="0"/>
          <w:sz w:val="22"/>
        </w:rPr>
        <w:t xml:space="preserve">molecular </w:t>
      </w:r>
      <w:r w:rsidRPr="006D1FF8">
        <w:rPr>
          <w:rFonts w:asciiTheme="minorHAnsi" w:hAnsiTheme="minorHAnsi" w:cs="Arial"/>
          <w:kern w:val="0"/>
          <w:sz w:val="22"/>
        </w:rPr>
        <w:t xml:space="preserve">epidemiological studies have </w:t>
      </w:r>
      <w:r w:rsidR="00537D53" w:rsidRPr="006D1FF8">
        <w:rPr>
          <w:rFonts w:asciiTheme="minorHAnsi" w:hAnsiTheme="minorHAnsi" w:cs="Arial"/>
          <w:kern w:val="0"/>
          <w:sz w:val="22"/>
        </w:rPr>
        <w:t xml:space="preserve">been conducted </w:t>
      </w:r>
      <w:r w:rsidR="00C37AD9" w:rsidRPr="006D1FF8">
        <w:rPr>
          <w:rFonts w:asciiTheme="minorHAnsi" w:hAnsiTheme="minorHAnsi" w:cs="Arial"/>
          <w:kern w:val="0"/>
          <w:sz w:val="22"/>
        </w:rPr>
        <w:t>and successfully</w:t>
      </w:r>
      <w:r w:rsidRPr="006D1FF8">
        <w:rPr>
          <w:rFonts w:asciiTheme="minorHAnsi" w:hAnsiTheme="minorHAnsi" w:cs="Arial"/>
          <w:kern w:val="0"/>
          <w:sz w:val="22"/>
        </w:rPr>
        <w:t xml:space="preserve"> identified </w:t>
      </w:r>
      <w:r w:rsidR="00C37AD9" w:rsidRPr="006D1FF8">
        <w:rPr>
          <w:rFonts w:asciiTheme="minorHAnsi" w:hAnsiTheme="minorHAnsi" w:cs="Arial"/>
          <w:kern w:val="0"/>
          <w:sz w:val="22"/>
        </w:rPr>
        <w:t xml:space="preserve">larger number of </w:t>
      </w:r>
      <w:r w:rsidR="00FB38B2" w:rsidRPr="006D1FF8">
        <w:rPr>
          <w:rFonts w:asciiTheme="minorHAnsi" w:hAnsiTheme="minorHAnsi" w:cs="Arial"/>
          <w:kern w:val="0"/>
          <w:sz w:val="22"/>
        </w:rPr>
        <w:t xml:space="preserve">environmental and </w:t>
      </w:r>
      <w:r w:rsidR="00537D53" w:rsidRPr="006D1FF8">
        <w:rPr>
          <w:rFonts w:asciiTheme="minorHAnsi" w:hAnsiTheme="minorHAnsi" w:cs="Arial"/>
          <w:kern w:val="0"/>
          <w:sz w:val="22"/>
        </w:rPr>
        <w:t xml:space="preserve">genetic related susceptibility </w:t>
      </w:r>
      <w:r w:rsidR="00FB38B2" w:rsidRPr="006D1FF8">
        <w:rPr>
          <w:rFonts w:asciiTheme="minorHAnsi" w:hAnsiTheme="minorHAnsi" w:cs="Arial"/>
          <w:kern w:val="0"/>
          <w:sz w:val="22"/>
        </w:rPr>
        <w:t>factors</w:t>
      </w:r>
      <w:r w:rsidR="0092336C" w:rsidRPr="006D1FF8">
        <w:rPr>
          <w:rFonts w:asciiTheme="minorHAnsi" w:hAnsiTheme="minorHAnsi" w:cs="Arial"/>
          <w:kern w:val="0"/>
          <w:sz w:val="22"/>
        </w:rPr>
        <w:fldChar w:fldCharType="begin"/>
      </w:r>
      <w:r w:rsidR="00331C9D" w:rsidRPr="006D1FF8">
        <w:rPr>
          <w:rFonts w:asciiTheme="minorHAnsi" w:hAnsiTheme="minorHAnsi" w:cs="Arial"/>
          <w:kern w:val="0"/>
          <w:sz w:val="22"/>
        </w:rPr>
        <w:instrText xml:space="preserve"> ADDIN EN.CITE &lt;EndNote&gt;&lt;Cite&gt;&lt;Author&gt;Mora&lt;/Author&gt;&lt;Year&gt;2009&lt;/Year&gt;&lt;RecNum&gt;11645&lt;/RecNum&gt;&lt;DisplayText&gt;[3]&lt;/DisplayText&gt;&lt;record&gt;&lt;rec-number&gt;11645&lt;/rec-number&gt;&lt;foreign-keys&gt;&lt;key app="EN" db-id="w0ese0awerxv5me5avdpzvwqf9a5treea0ef" timestamp="1456325559"&gt;11645&lt;/key&gt;&lt;/foreign-keys&gt;&lt;ref-type name="Journal Article"&gt;17&lt;/ref-type&gt;&lt;contributors&gt;&lt;authors&gt;&lt;author&gt;Mora, G. F.&lt;/author&gt;&lt;/authors&gt;&lt;/contributors&gt;&lt;auth-address&gt;Departamento de Docencia e Investigacion - HMC Cir My Dr Cosme Argeric, and Facultad de Medicina, Universidad de Buenos Aires, UDH J, Buenos Aires, Argentina.&lt;/auth-address&gt;&lt;titles&gt;&lt;title&gt;Systemic sclerosis: environmental factors&lt;/title&gt;&lt;secondary-title&gt;J Rheumatol&lt;/secondary-title&gt;&lt;alt-title&gt;The Journal of rheumatology&lt;/alt-title&gt;&lt;/titles&gt;&lt;periodical&gt;&lt;full-title&gt;J Rheumatol&lt;/full-title&gt;&lt;abbr-1&gt;The Journal of rheumatology&lt;/abbr-1&gt;&lt;/periodical&gt;&lt;alt-periodical&gt;&lt;full-title&gt;J Rheumatol&lt;/full-title&gt;&lt;abbr-1&gt;The Journal of rheumatology&lt;/abbr-1&gt;&lt;/alt-periodical&gt;&lt;pages&gt;2383-96&lt;/pages&gt;&lt;volume&gt;36&lt;/volume&gt;&lt;number&gt;11&lt;/number&gt;&lt;keywords&gt;&lt;keyword&gt;Environmental Exposure/*adverse effects&lt;/keyword&gt;&lt;keyword&gt;Humans&lt;/keyword&gt;&lt;keyword&gt;Immune System/physiology&lt;/keyword&gt;&lt;keyword&gt;Molecular Mimicry&lt;/keyword&gt;&lt;keyword&gt;Occupational Exposure/*adverse effects&lt;/keyword&gt;&lt;keyword&gt;Risk Factors&lt;/keyword&gt;&lt;keyword&gt;Scleroderma, Systemic/*chemically induced/*etiology/immunology/physiopathology&lt;/keyword&gt;&lt;keyword&gt;Silicon Dioxide/adverse effects&lt;/keyword&gt;&lt;keyword&gt;Solvents/adverse effects&lt;/keyword&gt;&lt;/keywords&gt;&lt;dates&gt;&lt;year&gt;2009&lt;/year&gt;&lt;pub-dates&gt;&lt;date&gt;Nov&lt;/date&gt;&lt;/pub-dates&gt;&lt;/dates&gt;&lt;isbn&gt;0315-162X (Print)&amp;#xD;0315-162X (Linking)&lt;/isbn&gt;&lt;accession-num&gt;19797508&lt;/accession-num&gt;&lt;urls&gt;&lt;related-urls&gt;&lt;url&gt;http://www.ncbi.nlm.nih.gov/pubmed/19797508&lt;/url&gt;&lt;/related-urls&gt;&lt;/urls&gt;&lt;electronic-resource-num&gt;10.3899/jrheum.090207&lt;/electronic-resource-num&gt;&lt;/record&gt;&lt;/Cite&gt;&lt;/EndNote&gt;</w:instrText>
      </w:r>
      <w:r w:rsidR="0092336C" w:rsidRPr="006D1FF8">
        <w:rPr>
          <w:rFonts w:asciiTheme="minorHAnsi" w:hAnsiTheme="minorHAnsi" w:cs="Arial"/>
          <w:kern w:val="0"/>
          <w:sz w:val="22"/>
        </w:rPr>
        <w:fldChar w:fldCharType="separate"/>
      </w:r>
      <w:r w:rsidR="00331C9D" w:rsidRPr="006D1FF8">
        <w:rPr>
          <w:rFonts w:asciiTheme="minorHAnsi" w:hAnsiTheme="minorHAnsi" w:cs="Arial"/>
          <w:noProof/>
          <w:kern w:val="0"/>
          <w:sz w:val="22"/>
        </w:rPr>
        <w:t>[</w:t>
      </w:r>
      <w:hyperlink w:anchor="_ENREF_3" w:tooltip="Mora, 2009 #11645" w:history="1">
        <w:r w:rsidR="00D77202" w:rsidRPr="006D1FF8">
          <w:rPr>
            <w:rFonts w:asciiTheme="minorHAnsi" w:hAnsiTheme="minorHAnsi" w:cs="Arial"/>
            <w:noProof/>
            <w:kern w:val="0"/>
            <w:sz w:val="22"/>
          </w:rPr>
          <w:t>3</w:t>
        </w:r>
      </w:hyperlink>
      <w:r w:rsidR="00331C9D" w:rsidRPr="006D1FF8">
        <w:rPr>
          <w:rFonts w:asciiTheme="minorHAnsi" w:hAnsiTheme="minorHAnsi" w:cs="Arial"/>
          <w:noProof/>
          <w:kern w:val="0"/>
          <w:sz w:val="22"/>
        </w:rPr>
        <w:t>]</w:t>
      </w:r>
      <w:r w:rsidR="0092336C" w:rsidRPr="006D1FF8">
        <w:rPr>
          <w:rFonts w:asciiTheme="minorHAnsi" w:hAnsiTheme="minorHAnsi" w:cs="Arial"/>
          <w:kern w:val="0"/>
          <w:sz w:val="22"/>
        </w:rPr>
        <w:fldChar w:fldCharType="end"/>
      </w:r>
      <w:r w:rsidR="00FB38B2" w:rsidRPr="006D1FF8">
        <w:rPr>
          <w:rFonts w:asciiTheme="minorHAnsi" w:hAnsiTheme="minorHAnsi" w:cs="Arial"/>
          <w:kern w:val="0"/>
          <w:sz w:val="22"/>
        </w:rPr>
        <w:t>, genes</w:t>
      </w:r>
      <w:r w:rsidR="00331C9D" w:rsidRPr="006D1FF8">
        <w:rPr>
          <w:rFonts w:asciiTheme="minorHAnsi" w:hAnsiTheme="minorHAnsi" w:cs="Arial"/>
          <w:kern w:val="0"/>
          <w:sz w:val="22"/>
        </w:rPr>
        <w:t xml:space="preserve"> </w:t>
      </w:r>
      <w:r w:rsidR="0092336C" w:rsidRPr="006D1FF8">
        <w:rPr>
          <w:rFonts w:asciiTheme="minorHAnsi" w:hAnsiTheme="minorHAnsi" w:cs="Arial"/>
          <w:kern w:val="0"/>
          <w:sz w:val="22"/>
        </w:rPr>
        <w:fldChar w:fldCharType="begin">
          <w:fldData xml:space="preserve">PEVuZE5vdGU+PENpdGU+PEF1dGhvcj5aaG91PC9BdXRob3I+PFllYXI+MjAwOTwvWWVhcj48UmVj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</w:fldData>
        </w:fldChar>
      </w:r>
      <w:r w:rsidR="00331C9D" w:rsidRPr="006D1FF8">
        <w:rPr>
          <w:rFonts w:asciiTheme="minorHAnsi" w:hAnsiTheme="minorHAnsi" w:cs="Arial"/>
          <w:kern w:val="0"/>
          <w:sz w:val="22"/>
        </w:rPr>
        <w:instrText xml:space="preserve"> ADDIN EN.CITE </w:instrText>
      </w:r>
      <w:r w:rsidR="0092336C" w:rsidRPr="006D1FF8">
        <w:rPr>
          <w:rFonts w:asciiTheme="minorHAnsi" w:hAnsiTheme="minorHAnsi" w:cs="Arial"/>
          <w:kern w:val="0"/>
          <w:sz w:val="22"/>
        </w:rPr>
        <w:fldChar w:fldCharType="begin">
          <w:fldData xml:space="preserve">PEVuZE5vdGU+PENpdGU+PEF1dGhvcj5aaG91PC9BdXRob3I+PFllYXI+MjAwOTwvWWVhcj48UmVj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</w:fldData>
        </w:fldChar>
      </w:r>
      <w:r w:rsidR="00331C9D" w:rsidRPr="006D1FF8">
        <w:rPr>
          <w:rFonts w:asciiTheme="minorHAnsi" w:hAnsiTheme="minorHAnsi" w:cs="Arial"/>
          <w:kern w:val="0"/>
          <w:sz w:val="22"/>
        </w:rPr>
        <w:instrText xml:space="preserve"> ADDIN EN.CITE.DATA </w:instrText>
      </w:r>
      <w:r w:rsidR="0092336C" w:rsidRPr="006D1FF8">
        <w:rPr>
          <w:rFonts w:asciiTheme="minorHAnsi" w:hAnsiTheme="minorHAnsi" w:cs="Arial"/>
          <w:kern w:val="0"/>
          <w:sz w:val="22"/>
        </w:rPr>
      </w:r>
      <w:r w:rsidR="0092336C" w:rsidRPr="006D1FF8">
        <w:rPr>
          <w:rFonts w:asciiTheme="minorHAnsi" w:hAnsiTheme="minorHAnsi" w:cs="Arial"/>
          <w:kern w:val="0"/>
          <w:sz w:val="22"/>
        </w:rPr>
        <w:fldChar w:fldCharType="end"/>
      </w:r>
      <w:r w:rsidR="0092336C" w:rsidRPr="006D1FF8">
        <w:rPr>
          <w:rFonts w:asciiTheme="minorHAnsi" w:hAnsiTheme="minorHAnsi" w:cs="Arial"/>
          <w:kern w:val="0"/>
          <w:sz w:val="22"/>
        </w:rPr>
      </w:r>
      <w:r w:rsidR="0092336C" w:rsidRPr="006D1FF8">
        <w:rPr>
          <w:rFonts w:asciiTheme="minorHAnsi" w:hAnsiTheme="minorHAnsi" w:cs="Arial"/>
          <w:kern w:val="0"/>
          <w:sz w:val="22"/>
        </w:rPr>
        <w:fldChar w:fldCharType="separate"/>
      </w:r>
      <w:r w:rsidR="00331C9D" w:rsidRPr="006D1FF8">
        <w:rPr>
          <w:rFonts w:asciiTheme="minorHAnsi" w:hAnsiTheme="minorHAnsi" w:cs="Arial"/>
          <w:noProof/>
          <w:kern w:val="0"/>
          <w:sz w:val="22"/>
        </w:rPr>
        <w:t>[</w:t>
      </w:r>
      <w:hyperlink w:anchor="_ENREF_4" w:tooltip="Zhou, 2009 #13" w:history="1">
        <w:r w:rsidR="00D77202" w:rsidRPr="006D1FF8">
          <w:rPr>
            <w:rFonts w:asciiTheme="minorHAnsi" w:hAnsiTheme="minorHAnsi" w:cs="Arial"/>
            <w:noProof/>
            <w:kern w:val="0"/>
            <w:sz w:val="22"/>
          </w:rPr>
          <w:t>4-9</w:t>
        </w:r>
      </w:hyperlink>
      <w:r w:rsidR="00331C9D" w:rsidRPr="006D1FF8">
        <w:rPr>
          <w:rFonts w:asciiTheme="minorHAnsi" w:hAnsiTheme="minorHAnsi" w:cs="Arial"/>
          <w:noProof/>
          <w:kern w:val="0"/>
          <w:sz w:val="22"/>
        </w:rPr>
        <w:t>]</w:t>
      </w:r>
      <w:r w:rsidR="0092336C" w:rsidRPr="006D1FF8">
        <w:rPr>
          <w:rFonts w:asciiTheme="minorHAnsi" w:hAnsiTheme="minorHAnsi" w:cs="Arial"/>
          <w:kern w:val="0"/>
          <w:sz w:val="22"/>
        </w:rPr>
        <w:fldChar w:fldCharType="end"/>
      </w:r>
      <w:r w:rsidR="00331C9D" w:rsidRPr="006D1FF8">
        <w:rPr>
          <w:rFonts w:asciiTheme="minorHAnsi" w:hAnsiTheme="minorHAnsi" w:cs="Arial"/>
          <w:kern w:val="0"/>
          <w:sz w:val="22"/>
        </w:rPr>
        <w:t xml:space="preserve"> </w:t>
      </w:r>
      <w:r w:rsidR="00537D53" w:rsidRPr="006D1FF8">
        <w:rPr>
          <w:rFonts w:asciiTheme="minorHAnsi" w:hAnsiTheme="minorHAnsi" w:cs="Arial"/>
          <w:kern w:val="0"/>
          <w:sz w:val="22"/>
        </w:rPr>
        <w:t>as well as copy number variations</w:t>
      </w:r>
      <w:r w:rsidR="00331C9D" w:rsidRPr="006D1FF8">
        <w:rPr>
          <w:rFonts w:asciiTheme="minorHAnsi" w:hAnsiTheme="minorHAnsi" w:cs="Arial"/>
          <w:kern w:val="0"/>
          <w:sz w:val="22"/>
        </w:rPr>
        <w:t xml:space="preserve"> </w:t>
      </w:r>
      <w:r w:rsidR="0092336C" w:rsidRPr="006D1FF8">
        <w:rPr>
          <w:rFonts w:asciiTheme="minorHAnsi" w:hAnsiTheme="minorHAnsi" w:cs="Arial"/>
          <w:kern w:val="0"/>
          <w:sz w:val="22"/>
        </w:rPr>
        <w:fldChar w:fldCharType="begin"/>
      </w:r>
      <w:r w:rsidR="00331C9D" w:rsidRPr="006D1FF8">
        <w:rPr>
          <w:rFonts w:asciiTheme="minorHAnsi" w:hAnsiTheme="minorHAnsi" w:cs="Arial"/>
          <w:kern w:val="0"/>
          <w:sz w:val="22"/>
        </w:rPr>
        <w:instrText xml:space="preserve"> ADDIN EN.CITE &lt;EndNote&gt;&lt;Cite&gt;&lt;Author&gt;Guo&lt;/Author&gt;&lt;Year&gt;2016&lt;/Year&gt;&lt;RecNum&gt;271&lt;/RecNum&gt;&lt;DisplayText&gt;[10]&lt;/DisplayText&gt;&lt;record&gt;&lt;rec-number&gt;271&lt;/rec-number&gt;&lt;foreign-keys&gt;&lt;key app="EN" db-id="2fddstfapwr9pee22wq5rx2pe9a0f29sxzwz"&gt;271&lt;/key&gt;&lt;/foreign-keys&gt;&lt;ref-type name="Journal Article"&gt;17&lt;/ref-type&gt;&lt;contributors&gt;&lt;authors&gt;&lt;author&gt;Guo, Shicheng&lt;/author&gt;&lt;author&gt;Li, Yuan&lt;/author&gt;&lt;author&gt;Wang, Yi&lt;/author&gt;&lt;author&gt;Chu, Haiyan&lt;/author&gt;&lt;author&gt;Chen, Yulin&lt;/author&gt;&lt;author&gt;Liu, Qingmei&lt;/author&gt;&lt;author&gt;Guo, Gang&lt;/author&gt;&lt;author&gt;Tu, Wenzhen&lt;/author&gt;&lt;author&gt;Wu, Wenyu&lt;/author&gt;&lt;author&gt;Zou, Hejian&lt;/author&gt;&lt;author&gt;Yang, Li&lt;/author&gt;&lt;author&gt;Xiao, Rong&lt;/author&gt;&lt;author&gt;Ma, Yanyun&lt;/author&gt;&lt;author&gt;Zhang, Feng&lt;/author&gt;&lt;author&gt;Xiong, Momiao&lt;/author&gt;&lt;author&gt;Jin, Li&lt;/author&gt;&lt;author&gt;Zhou, Xiaodong&lt;/author&gt;&lt;author&gt;Wang, Jiucun&lt;/author&gt;&lt;/authors&gt;&lt;/contributors&gt;&lt;titles&gt;&lt;title&gt;Copy Number Variation of HLA-DQA1 and APOBEC3A/3B Contribute to the Susceptibility of Systemic Sclerosis in the Chinese Han Population&lt;/title&gt;&lt;secondary-title&gt;The Journal of Rheumatology&lt;/secondary-title&gt;&lt;/titles&gt;&lt;periodical&gt;&lt;full-title&gt;J Rheumatol&lt;/full-title&gt;&lt;abbr-1&gt;The Journal of rheumatology&lt;/abbr-1&gt;&lt;/periodical&gt;&lt;dates&gt;&lt;year&gt;2016&lt;/year&gt;&lt;pub-dates&gt;&lt;date&gt;April 1, 2016&lt;/date&gt;&lt;/pub-dates&gt;&lt;/dates&gt;&lt;urls&gt;&lt;related-urls&gt;&lt;url&gt;http://www.jrheum.org/content/early/2016/03/28/jrheum.150945.abstract&lt;/url&gt;&lt;/related-urls&gt;&lt;/urls&gt;&lt;electronic-resource-num&gt;10.3899/jrheum.150945&lt;/electronic-resource-num&gt;&lt;/record&gt;&lt;/Cite&gt;&lt;/EndNote&gt;</w:instrText>
      </w:r>
      <w:r w:rsidR="0092336C" w:rsidRPr="006D1FF8">
        <w:rPr>
          <w:rFonts w:asciiTheme="minorHAnsi" w:hAnsiTheme="minorHAnsi" w:cs="Arial"/>
          <w:kern w:val="0"/>
          <w:sz w:val="22"/>
        </w:rPr>
        <w:fldChar w:fldCharType="separate"/>
      </w:r>
      <w:r w:rsidR="00331C9D" w:rsidRPr="006D1FF8">
        <w:rPr>
          <w:rFonts w:asciiTheme="minorHAnsi" w:hAnsiTheme="minorHAnsi" w:cs="Arial"/>
          <w:noProof/>
          <w:kern w:val="0"/>
          <w:sz w:val="22"/>
        </w:rPr>
        <w:t>[</w:t>
      </w:r>
      <w:hyperlink w:anchor="_ENREF_10" w:tooltip="Guo, 2016 #271" w:history="1">
        <w:r w:rsidR="00D77202" w:rsidRPr="006D1FF8">
          <w:rPr>
            <w:rFonts w:asciiTheme="minorHAnsi" w:hAnsiTheme="minorHAnsi" w:cs="Arial"/>
            <w:noProof/>
            <w:kern w:val="0"/>
            <w:sz w:val="22"/>
          </w:rPr>
          <w:t>10</w:t>
        </w:r>
      </w:hyperlink>
      <w:r w:rsidR="00331C9D" w:rsidRPr="006D1FF8">
        <w:rPr>
          <w:rFonts w:asciiTheme="minorHAnsi" w:hAnsiTheme="minorHAnsi" w:cs="Arial"/>
          <w:noProof/>
          <w:kern w:val="0"/>
          <w:sz w:val="22"/>
        </w:rPr>
        <w:t>]</w:t>
      </w:r>
      <w:r w:rsidR="0092336C" w:rsidRPr="006D1FF8">
        <w:rPr>
          <w:rFonts w:asciiTheme="minorHAnsi" w:hAnsiTheme="minorHAnsi" w:cs="Arial"/>
          <w:kern w:val="0"/>
          <w:sz w:val="22"/>
        </w:rPr>
        <w:fldChar w:fldCharType="end"/>
      </w:r>
      <w:r w:rsidR="00537D53" w:rsidRPr="006D1FF8">
        <w:rPr>
          <w:rFonts w:asciiTheme="minorHAnsi" w:hAnsiTheme="minorHAnsi" w:cs="Arial"/>
          <w:kern w:val="0"/>
          <w:sz w:val="22"/>
        </w:rPr>
        <w:t xml:space="preserve">. </w:t>
      </w:r>
      <w:r w:rsidR="00B11290" w:rsidRPr="006D1FF8">
        <w:rPr>
          <w:rFonts w:asciiTheme="minorHAnsi" w:hAnsiTheme="minorHAnsi" w:cs="Arial"/>
          <w:kern w:val="0"/>
          <w:sz w:val="22"/>
        </w:rPr>
        <w:t xml:space="preserve">Meanwhile, evidence shown epigenetic modification, especially DNA methylation, plays an important part in temporal </w:t>
      </w:r>
      <w:r w:rsidR="00B11290" w:rsidRPr="006D1FF8">
        <w:rPr>
          <w:rFonts w:asciiTheme="minorHAnsi" w:hAnsiTheme="minorHAnsi" w:cs="Arial"/>
          <w:kern w:val="0"/>
          <w:sz w:val="22"/>
        </w:rPr>
        <w:lastRenderedPageBreak/>
        <w:t>and spatial regulating the gene expression and the pathogenesis of large number of complex disease</w:t>
      </w:r>
      <w:r w:rsidR="00A8565E" w:rsidRPr="006D1FF8">
        <w:rPr>
          <w:rFonts w:asciiTheme="minorHAnsi" w:hAnsiTheme="minorHAnsi" w:cs="Arial" w:hint="eastAsia"/>
          <w:kern w:val="0"/>
          <w:sz w:val="22"/>
        </w:rPr>
        <w:t>s</w:t>
      </w:r>
      <w:r w:rsidR="00B11290" w:rsidRPr="006D1FF8">
        <w:rPr>
          <w:rFonts w:asciiTheme="minorHAnsi" w:hAnsiTheme="minorHAnsi" w:cs="Arial"/>
          <w:kern w:val="0"/>
          <w:sz w:val="22"/>
        </w:rPr>
        <w:t>, including most frequently autoimmune disease such as RA</w:t>
      </w:r>
      <w:r w:rsidR="0092336C" w:rsidRPr="006D1FF8">
        <w:rPr>
          <w:rFonts w:asciiTheme="minorHAnsi" w:hAnsiTheme="minorHAnsi" w:cs="Arial"/>
          <w:kern w:val="0"/>
          <w:sz w:val="22"/>
        </w:rPr>
        <w:fldChar w:fldCharType="begin">
          <w:fldData xml:space="preserve">PEVuZE5vdGU+PENpdGU+PEF1dGhvcj5MaXU8L0F1dGhvcj48WWVhcj4yMDEzPC9ZZWFyPjxSZWNO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==
</w:fldData>
        </w:fldChar>
      </w:r>
      <w:r w:rsidR="007D5DC5" w:rsidRPr="006D1FF8">
        <w:rPr>
          <w:rFonts w:asciiTheme="minorHAnsi" w:hAnsiTheme="minorHAnsi" w:cs="Arial"/>
          <w:kern w:val="0"/>
          <w:sz w:val="22"/>
        </w:rPr>
        <w:instrText xml:space="preserve"> ADDIN EN.CITE </w:instrText>
      </w:r>
      <w:r w:rsidR="0092336C" w:rsidRPr="006D1FF8">
        <w:rPr>
          <w:rFonts w:asciiTheme="minorHAnsi" w:hAnsiTheme="minorHAnsi" w:cs="Arial"/>
          <w:kern w:val="0"/>
          <w:sz w:val="22"/>
        </w:rPr>
        <w:fldChar w:fldCharType="begin">
          <w:fldData xml:space="preserve">PEVuZE5vdGU+PENpdGU+PEF1dGhvcj5MaXU8L0F1dGhvcj48WWVhcj4yMDEzPC9ZZWFyPjxSZWNO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==
</w:fldData>
        </w:fldChar>
      </w:r>
      <w:r w:rsidR="007D5DC5" w:rsidRPr="006D1FF8">
        <w:rPr>
          <w:rFonts w:asciiTheme="minorHAnsi" w:hAnsiTheme="minorHAnsi" w:cs="Arial"/>
          <w:kern w:val="0"/>
          <w:sz w:val="22"/>
        </w:rPr>
        <w:instrText xml:space="preserve"> ADDIN EN.CITE.DATA </w:instrText>
      </w:r>
      <w:r w:rsidR="0092336C" w:rsidRPr="006D1FF8">
        <w:rPr>
          <w:rFonts w:asciiTheme="minorHAnsi" w:hAnsiTheme="minorHAnsi" w:cs="Arial"/>
          <w:kern w:val="0"/>
          <w:sz w:val="22"/>
        </w:rPr>
      </w:r>
      <w:r w:rsidR="0092336C" w:rsidRPr="006D1FF8">
        <w:rPr>
          <w:rFonts w:asciiTheme="minorHAnsi" w:hAnsiTheme="minorHAnsi" w:cs="Arial"/>
          <w:kern w:val="0"/>
          <w:sz w:val="22"/>
        </w:rPr>
        <w:fldChar w:fldCharType="end"/>
      </w:r>
      <w:r w:rsidR="0092336C" w:rsidRPr="006D1FF8">
        <w:rPr>
          <w:rFonts w:asciiTheme="minorHAnsi" w:hAnsiTheme="minorHAnsi" w:cs="Arial"/>
          <w:kern w:val="0"/>
          <w:sz w:val="22"/>
        </w:rPr>
      </w:r>
      <w:r w:rsidR="0092336C" w:rsidRPr="006D1FF8">
        <w:rPr>
          <w:rFonts w:asciiTheme="minorHAnsi" w:hAnsiTheme="minorHAnsi" w:cs="Arial"/>
          <w:kern w:val="0"/>
          <w:sz w:val="22"/>
        </w:rPr>
        <w:fldChar w:fldCharType="separate"/>
      </w:r>
      <w:r w:rsidR="007D5DC5" w:rsidRPr="006D1FF8">
        <w:rPr>
          <w:rFonts w:asciiTheme="minorHAnsi" w:hAnsiTheme="minorHAnsi" w:cs="Arial"/>
          <w:noProof/>
          <w:kern w:val="0"/>
          <w:sz w:val="22"/>
        </w:rPr>
        <w:t>[</w:t>
      </w:r>
      <w:hyperlink w:anchor="_ENREF_11" w:tooltip="Liu, 2013 #796" w:history="1">
        <w:r w:rsidR="00D77202" w:rsidRPr="006D1FF8">
          <w:rPr>
            <w:rFonts w:asciiTheme="minorHAnsi" w:hAnsiTheme="minorHAnsi" w:cs="Arial"/>
            <w:noProof/>
            <w:kern w:val="0"/>
            <w:sz w:val="22"/>
          </w:rPr>
          <w:t>11</w:t>
        </w:r>
      </w:hyperlink>
      <w:r w:rsidR="007D5DC5" w:rsidRPr="006D1FF8">
        <w:rPr>
          <w:rFonts w:asciiTheme="minorHAnsi" w:hAnsiTheme="minorHAnsi" w:cs="Arial"/>
          <w:noProof/>
          <w:kern w:val="0"/>
          <w:sz w:val="22"/>
        </w:rPr>
        <w:t xml:space="preserve">, </w:t>
      </w:r>
      <w:hyperlink w:anchor="_ENREF_12" w:tooltip="Guo, 2016 #805" w:history="1">
        <w:r w:rsidR="00D77202" w:rsidRPr="006D1FF8">
          <w:rPr>
            <w:rFonts w:asciiTheme="minorHAnsi" w:hAnsiTheme="minorHAnsi" w:cs="Arial"/>
            <w:noProof/>
            <w:kern w:val="0"/>
            <w:sz w:val="22"/>
          </w:rPr>
          <w:t>12</w:t>
        </w:r>
      </w:hyperlink>
      <w:r w:rsidR="007D5DC5" w:rsidRPr="006D1FF8">
        <w:rPr>
          <w:rFonts w:asciiTheme="minorHAnsi" w:hAnsiTheme="minorHAnsi" w:cs="Arial"/>
          <w:noProof/>
          <w:kern w:val="0"/>
          <w:sz w:val="22"/>
        </w:rPr>
        <w:t>]</w:t>
      </w:r>
      <w:r w:rsidR="0092336C" w:rsidRPr="006D1FF8">
        <w:rPr>
          <w:rFonts w:asciiTheme="minorHAnsi" w:hAnsiTheme="minorHAnsi" w:cs="Arial"/>
          <w:kern w:val="0"/>
          <w:sz w:val="22"/>
        </w:rPr>
        <w:fldChar w:fldCharType="end"/>
      </w:r>
      <w:r w:rsidR="00B11290" w:rsidRPr="006D1FF8">
        <w:rPr>
          <w:rFonts w:asciiTheme="minorHAnsi" w:hAnsiTheme="minorHAnsi" w:cs="Arial"/>
          <w:kern w:val="0"/>
          <w:sz w:val="22"/>
        </w:rPr>
        <w:t>, SLE</w:t>
      </w:r>
      <w:r w:rsidR="00C47800" w:rsidRPr="006D1FF8">
        <w:rPr>
          <w:rFonts w:asciiTheme="minorHAnsi" w:hAnsiTheme="minorHAnsi" w:cs="Arial"/>
          <w:kern w:val="0"/>
          <w:sz w:val="22"/>
        </w:rPr>
        <w:t xml:space="preserve"> </w:t>
      </w:r>
      <w:r w:rsidR="0092336C" w:rsidRPr="006D1FF8">
        <w:rPr>
          <w:rFonts w:asciiTheme="minorHAnsi" w:hAnsiTheme="minorHAnsi" w:cs="Arial"/>
          <w:kern w:val="0"/>
          <w:sz w:val="22"/>
        </w:rPr>
        <w:fldChar w:fldCharType="begin">
          <w:fldData xml:space="preserve">PEVuZE5vdGU+PENpdGU+PEF1dGhvcj5Db2l0PC9BdXRob3I+PFllYXI+MjAxMzwvWWVhcj48UmVj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</w:fldData>
        </w:fldChar>
      </w:r>
      <w:r w:rsidR="007D5DC5" w:rsidRPr="006D1FF8">
        <w:rPr>
          <w:rFonts w:asciiTheme="minorHAnsi" w:hAnsiTheme="minorHAnsi" w:cs="Arial"/>
          <w:kern w:val="0"/>
          <w:sz w:val="22"/>
        </w:rPr>
        <w:instrText xml:space="preserve"> ADDIN EN.CITE </w:instrText>
      </w:r>
      <w:r w:rsidR="0092336C" w:rsidRPr="006D1FF8">
        <w:rPr>
          <w:rFonts w:asciiTheme="minorHAnsi" w:hAnsiTheme="minorHAnsi" w:cs="Arial"/>
          <w:kern w:val="0"/>
          <w:sz w:val="22"/>
        </w:rPr>
        <w:fldChar w:fldCharType="begin">
          <w:fldData xml:space="preserve">PEVuZE5vdGU+PENpdGU+PEF1dGhvcj5Db2l0PC9BdXRob3I+PFllYXI+MjAxMzwvWWVhcj48UmVj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</w:fldData>
        </w:fldChar>
      </w:r>
      <w:r w:rsidR="007D5DC5" w:rsidRPr="006D1FF8">
        <w:rPr>
          <w:rFonts w:asciiTheme="minorHAnsi" w:hAnsiTheme="minorHAnsi" w:cs="Arial"/>
          <w:kern w:val="0"/>
          <w:sz w:val="22"/>
        </w:rPr>
        <w:instrText xml:space="preserve"> ADDIN EN.CITE.DATA </w:instrText>
      </w:r>
      <w:r w:rsidR="0092336C" w:rsidRPr="006D1FF8">
        <w:rPr>
          <w:rFonts w:asciiTheme="minorHAnsi" w:hAnsiTheme="minorHAnsi" w:cs="Arial"/>
          <w:kern w:val="0"/>
          <w:sz w:val="22"/>
        </w:rPr>
      </w:r>
      <w:r w:rsidR="0092336C" w:rsidRPr="006D1FF8">
        <w:rPr>
          <w:rFonts w:asciiTheme="minorHAnsi" w:hAnsiTheme="minorHAnsi" w:cs="Arial"/>
          <w:kern w:val="0"/>
          <w:sz w:val="22"/>
        </w:rPr>
        <w:fldChar w:fldCharType="end"/>
      </w:r>
      <w:r w:rsidR="0092336C" w:rsidRPr="006D1FF8">
        <w:rPr>
          <w:rFonts w:asciiTheme="minorHAnsi" w:hAnsiTheme="minorHAnsi" w:cs="Arial"/>
          <w:kern w:val="0"/>
          <w:sz w:val="22"/>
        </w:rPr>
      </w:r>
      <w:r w:rsidR="0092336C" w:rsidRPr="006D1FF8">
        <w:rPr>
          <w:rFonts w:asciiTheme="minorHAnsi" w:hAnsiTheme="minorHAnsi" w:cs="Arial"/>
          <w:kern w:val="0"/>
          <w:sz w:val="22"/>
        </w:rPr>
        <w:fldChar w:fldCharType="separate"/>
      </w:r>
      <w:r w:rsidR="007D5DC5" w:rsidRPr="006D1FF8">
        <w:rPr>
          <w:rFonts w:asciiTheme="minorHAnsi" w:hAnsiTheme="minorHAnsi" w:cs="Arial"/>
          <w:noProof/>
          <w:kern w:val="0"/>
          <w:sz w:val="22"/>
        </w:rPr>
        <w:t>[</w:t>
      </w:r>
      <w:hyperlink w:anchor="_ENREF_13" w:tooltip="Coit, 2013 #797" w:history="1">
        <w:r w:rsidR="00D77202" w:rsidRPr="006D1FF8">
          <w:rPr>
            <w:rFonts w:asciiTheme="minorHAnsi" w:hAnsiTheme="minorHAnsi" w:cs="Arial"/>
            <w:noProof/>
            <w:kern w:val="0"/>
            <w:sz w:val="22"/>
          </w:rPr>
          <w:t>13</w:t>
        </w:r>
      </w:hyperlink>
      <w:r w:rsidR="007D5DC5" w:rsidRPr="006D1FF8">
        <w:rPr>
          <w:rFonts w:asciiTheme="minorHAnsi" w:hAnsiTheme="minorHAnsi" w:cs="Arial"/>
          <w:noProof/>
          <w:kern w:val="0"/>
          <w:sz w:val="22"/>
        </w:rPr>
        <w:t xml:space="preserve">, </w:t>
      </w:r>
      <w:hyperlink w:anchor="_ENREF_14" w:tooltip="Absher, 2013 #798" w:history="1">
        <w:r w:rsidR="00D77202" w:rsidRPr="006D1FF8">
          <w:rPr>
            <w:rFonts w:asciiTheme="minorHAnsi" w:hAnsiTheme="minorHAnsi" w:cs="Arial"/>
            <w:noProof/>
            <w:kern w:val="0"/>
            <w:sz w:val="22"/>
          </w:rPr>
          <w:t>14</w:t>
        </w:r>
      </w:hyperlink>
      <w:r w:rsidR="007D5DC5" w:rsidRPr="006D1FF8">
        <w:rPr>
          <w:rFonts w:asciiTheme="minorHAnsi" w:hAnsiTheme="minorHAnsi" w:cs="Arial"/>
          <w:noProof/>
          <w:kern w:val="0"/>
          <w:sz w:val="22"/>
        </w:rPr>
        <w:t>]</w:t>
      </w:r>
      <w:r w:rsidR="0092336C" w:rsidRPr="006D1FF8">
        <w:rPr>
          <w:rFonts w:asciiTheme="minorHAnsi" w:hAnsiTheme="minorHAnsi" w:cs="Arial"/>
          <w:kern w:val="0"/>
          <w:sz w:val="22"/>
        </w:rPr>
        <w:fldChar w:fldCharType="end"/>
      </w:r>
      <w:r w:rsidR="00B11290" w:rsidRPr="006D1FF8">
        <w:rPr>
          <w:rFonts w:asciiTheme="minorHAnsi" w:hAnsiTheme="minorHAnsi" w:cs="Arial"/>
          <w:kern w:val="0"/>
          <w:sz w:val="22"/>
        </w:rPr>
        <w:t xml:space="preserve">. </w:t>
      </w:r>
      <w:commentRangeStart w:id="2"/>
      <w:r w:rsidR="00C37AD9" w:rsidRPr="006D1FF8">
        <w:rPr>
          <w:rFonts w:asciiTheme="minorHAnsi" w:hAnsiTheme="minorHAnsi" w:cs="Arial"/>
          <w:kern w:val="0"/>
          <w:sz w:val="22"/>
        </w:rPr>
        <w:t xml:space="preserve">However, epigenetic variations (DNA methylation) in SSc have not been comprehensively investigated, </w:t>
      </w:r>
      <w:commentRangeEnd w:id="2"/>
      <w:r w:rsidR="00995B8D" w:rsidRPr="006D1FF8">
        <w:rPr>
          <w:rStyle w:val="CommentReference"/>
          <w:rFonts w:asciiTheme="minorHAnsi" w:hAnsiTheme="minorHAnsi"/>
        </w:rPr>
        <w:commentReference w:id="2"/>
      </w:r>
      <w:r w:rsidR="00C37AD9" w:rsidRPr="006D1FF8">
        <w:rPr>
          <w:rFonts w:asciiTheme="minorHAnsi" w:hAnsiTheme="minorHAnsi" w:cs="Arial"/>
          <w:kern w:val="0"/>
          <w:sz w:val="22"/>
        </w:rPr>
        <w:t xml:space="preserve">especially for subtype of the immune cells </w:t>
      </w:r>
      <w:r w:rsidR="00645BCD" w:rsidRPr="006D1FF8">
        <w:rPr>
          <w:rFonts w:asciiTheme="minorHAnsi" w:hAnsiTheme="minorHAnsi" w:cs="Arial"/>
          <w:kern w:val="0"/>
          <w:sz w:val="22"/>
        </w:rPr>
        <w:t>separately</w:t>
      </w:r>
      <w:r w:rsidR="000979C2" w:rsidRPr="006D1FF8">
        <w:rPr>
          <w:rFonts w:asciiTheme="minorHAnsi" w:hAnsiTheme="minorHAnsi" w:cs="Arial"/>
          <w:kern w:val="0"/>
          <w:sz w:val="22"/>
        </w:rPr>
        <w:t>. In addition, SSc subtype and autoantibodies related DNA methylation changes also need to be identified to improve the understanding of pathogenesis of different subtype.</w:t>
      </w:r>
    </w:p>
    <w:p w14:paraId="2E921F55" w14:textId="77777777" w:rsidR="00B11290" w:rsidRPr="006D1FF8" w:rsidRDefault="00B11290" w:rsidP="001D5C17">
      <w:pPr>
        <w:autoSpaceDE w:val="0"/>
        <w:autoSpaceDN w:val="0"/>
        <w:adjustRightInd w:val="0"/>
        <w:rPr>
          <w:rFonts w:asciiTheme="minorHAnsi" w:hAnsiTheme="minorHAnsi" w:cs="Arial"/>
          <w:kern w:val="0"/>
          <w:sz w:val="22"/>
        </w:rPr>
      </w:pPr>
    </w:p>
    <w:p w14:paraId="36C8DB24" w14:textId="77777777" w:rsidR="005451D0" w:rsidRPr="006D1FF8" w:rsidRDefault="00B11290"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In present study</w:t>
      </w:r>
      <w:r w:rsidR="00B039E5" w:rsidRPr="006D1FF8">
        <w:rPr>
          <w:rFonts w:asciiTheme="minorHAnsi" w:hAnsiTheme="minorHAnsi" w:cs="Arial"/>
          <w:kern w:val="0"/>
          <w:sz w:val="22"/>
        </w:rPr>
        <w:t>,</w:t>
      </w:r>
      <w:r w:rsidR="005451D0" w:rsidRPr="006D1FF8">
        <w:rPr>
          <w:rFonts w:asciiTheme="minorHAnsi" w:hAnsiTheme="minorHAnsi" w:cs="Arial"/>
          <w:kern w:val="0"/>
          <w:sz w:val="22"/>
        </w:rPr>
        <w:t xml:space="preserve"> we conducted the whole genome DNA methylation analysis to explore the epigenetic changes in CD4</w:t>
      </w:r>
      <w:r w:rsidR="0084703D" w:rsidRPr="006D1FF8">
        <w:rPr>
          <w:rFonts w:asciiTheme="minorHAnsi" w:hAnsiTheme="minorHAnsi" w:cs="Arial"/>
          <w:kern w:val="0"/>
          <w:sz w:val="22"/>
          <w:vertAlign w:val="superscript"/>
        </w:rPr>
        <w:t>+</w:t>
      </w:r>
      <w:r w:rsidR="005451D0"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026D75" w:rsidRPr="006D1FF8">
        <w:rPr>
          <w:rFonts w:asciiTheme="minorHAnsi" w:hAnsiTheme="minorHAnsi" w:cs="Arial"/>
          <w:kern w:val="0"/>
          <w:sz w:val="22"/>
        </w:rPr>
        <w:t xml:space="preserve"> T cells of SSc patients</w:t>
      </w:r>
      <w:r w:rsidR="007D5CEF" w:rsidRPr="006D1FF8">
        <w:rPr>
          <w:rFonts w:asciiTheme="minorHAnsi" w:hAnsiTheme="minorHAnsi" w:cs="Arial"/>
          <w:kern w:val="0"/>
          <w:sz w:val="22"/>
        </w:rPr>
        <w:t xml:space="preserve"> (</w:t>
      </w:r>
      <w:r w:rsidR="009A1820" w:rsidRPr="006D1FF8">
        <w:rPr>
          <w:rFonts w:asciiTheme="minorHAnsi" w:hAnsiTheme="minorHAnsi" w:cs="Arial"/>
          <w:kern w:val="0"/>
          <w:sz w:val="22"/>
        </w:rPr>
        <w:t xml:space="preserve">24 </w:t>
      </w:r>
      <w:r w:rsidR="007D5CEF" w:rsidRPr="006D1FF8">
        <w:rPr>
          <w:rFonts w:asciiTheme="minorHAnsi" w:hAnsiTheme="minorHAnsi" w:cs="Arial"/>
          <w:kern w:val="0"/>
          <w:sz w:val="22"/>
        </w:rPr>
        <w:t xml:space="preserve">SSc and </w:t>
      </w:r>
      <w:r w:rsidR="009A1820" w:rsidRPr="006D1FF8">
        <w:rPr>
          <w:rFonts w:asciiTheme="minorHAnsi" w:hAnsiTheme="minorHAnsi" w:cs="Arial"/>
          <w:kern w:val="0"/>
          <w:sz w:val="22"/>
        </w:rPr>
        <w:t xml:space="preserve">24 </w:t>
      </w:r>
      <w:r w:rsidR="007D5CEF" w:rsidRPr="006D1FF8">
        <w:rPr>
          <w:rFonts w:asciiTheme="minorHAnsi" w:hAnsiTheme="minorHAnsi" w:cs="Arial"/>
          <w:kern w:val="0"/>
          <w:sz w:val="22"/>
        </w:rPr>
        <w:t>normal)</w:t>
      </w:r>
      <w:r w:rsidR="004123B2" w:rsidRPr="006D1FF8">
        <w:rPr>
          <w:rFonts w:asciiTheme="minorHAnsi" w:hAnsiTheme="minorHAnsi" w:cs="Arial"/>
          <w:kern w:val="0"/>
          <w:sz w:val="22"/>
        </w:rPr>
        <w:t xml:space="preserve"> with </w:t>
      </w:r>
      <w:r w:rsidR="009A1820" w:rsidRPr="006D1FF8">
        <w:rPr>
          <w:rFonts w:asciiTheme="minorHAnsi" w:hAnsiTheme="minorHAnsi" w:cs="Arial"/>
          <w:kern w:val="0"/>
          <w:sz w:val="22"/>
        </w:rPr>
        <w:t>Illumina 450k HumanMethylation microarray</w:t>
      </w:r>
      <w:r w:rsidR="00026D75" w:rsidRPr="006D1FF8">
        <w:rPr>
          <w:rFonts w:asciiTheme="minorHAnsi" w:hAnsiTheme="minorHAnsi" w:cs="Arial"/>
          <w:kern w:val="0"/>
          <w:sz w:val="22"/>
        </w:rPr>
        <w:t xml:space="preserve">. A comprehensive </w:t>
      </w:r>
      <w:r w:rsidR="007D5CEF" w:rsidRPr="006D1FF8">
        <w:rPr>
          <w:rFonts w:asciiTheme="minorHAnsi" w:hAnsiTheme="minorHAnsi" w:cs="Arial"/>
          <w:kern w:val="0"/>
          <w:sz w:val="22"/>
        </w:rPr>
        <w:t xml:space="preserve">SSc related differential </w:t>
      </w:r>
      <w:r w:rsidR="00026D75" w:rsidRPr="006D1FF8">
        <w:rPr>
          <w:rFonts w:asciiTheme="minorHAnsi" w:hAnsiTheme="minorHAnsi" w:cs="Arial"/>
          <w:kern w:val="0"/>
          <w:sz w:val="22"/>
        </w:rPr>
        <w:t>methylat</w:t>
      </w:r>
      <w:r w:rsidR="007D5CEF" w:rsidRPr="006D1FF8">
        <w:rPr>
          <w:rFonts w:asciiTheme="minorHAnsi" w:hAnsiTheme="minorHAnsi" w:cs="Arial"/>
          <w:kern w:val="0"/>
          <w:sz w:val="22"/>
        </w:rPr>
        <w:t xml:space="preserve">ion </w:t>
      </w:r>
      <w:r w:rsidR="00995B8D" w:rsidRPr="006D1FF8">
        <w:rPr>
          <w:rFonts w:asciiTheme="minorHAnsi" w:hAnsiTheme="minorHAnsi" w:cs="Arial"/>
          <w:kern w:val="0"/>
          <w:sz w:val="22"/>
        </w:rPr>
        <w:t>regions (DMRs)</w:t>
      </w:r>
      <w:r w:rsidR="007D5CEF" w:rsidRPr="006D1FF8">
        <w:rPr>
          <w:rFonts w:asciiTheme="minorHAnsi" w:hAnsiTheme="minorHAnsi" w:cs="Arial"/>
          <w:kern w:val="0"/>
          <w:sz w:val="22"/>
        </w:rPr>
        <w:t xml:space="preserve"> and region</w:t>
      </w:r>
      <w:r w:rsidR="00995B8D" w:rsidRPr="006D1FF8">
        <w:rPr>
          <w:rFonts w:asciiTheme="minorHAnsi" w:hAnsiTheme="minorHAnsi" w:cs="Arial"/>
          <w:kern w:val="0"/>
          <w:sz w:val="22"/>
        </w:rPr>
        <w:t>s</w:t>
      </w:r>
      <w:r w:rsidR="007D5CEF" w:rsidRPr="006D1FF8">
        <w:rPr>
          <w:rFonts w:asciiTheme="minorHAnsi" w:hAnsiTheme="minorHAnsi" w:cs="Arial"/>
          <w:kern w:val="0"/>
          <w:sz w:val="22"/>
        </w:rPr>
        <w:t xml:space="preserve"> were identified. We also identified immune pathway and other metabolic process was significantly enriched by </w:t>
      </w:r>
      <w:r w:rsidR="007D5CEF" w:rsidRPr="006D1FF8">
        <w:rPr>
          <w:rFonts w:asciiTheme="minorHAnsi" w:hAnsiTheme="minorHAnsi" w:cs="Arial"/>
          <w:sz w:val="22"/>
        </w:rPr>
        <w:t>Gene Ontology analysis</w:t>
      </w:r>
      <w:r w:rsidR="007D5CEF" w:rsidRPr="006D1FF8">
        <w:rPr>
          <w:rFonts w:asciiTheme="minorHAnsi" w:hAnsiTheme="minorHAnsi" w:cs="Arial"/>
          <w:kern w:val="0"/>
          <w:sz w:val="22"/>
        </w:rPr>
        <w:t xml:space="preserve">. We validated the </w:t>
      </w:r>
      <w:r w:rsidR="00995B8D" w:rsidRPr="006D1FF8">
        <w:rPr>
          <w:rFonts w:asciiTheme="minorHAnsi" w:hAnsiTheme="minorHAnsi" w:cs="Arial"/>
          <w:kern w:val="0"/>
          <w:sz w:val="22"/>
        </w:rPr>
        <w:t xml:space="preserve">the most interesting ~60 DMRs derived from </w:t>
      </w:r>
      <w:r w:rsidR="007D5CEF" w:rsidRPr="006D1FF8">
        <w:rPr>
          <w:rFonts w:asciiTheme="minorHAnsi" w:hAnsiTheme="minorHAnsi" w:cs="Arial"/>
          <w:kern w:val="0"/>
          <w:sz w:val="22"/>
        </w:rPr>
        <w:t>microarray result with another independent dataset (</w:t>
      </w:r>
      <w:r w:rsidR="00CC0F5A" w:rsidRPr="006D1FF8">
        <w:rPr>
          <w:rFonts w:asciiTheme="minorHAnsi" w:hAnsiTheme="minorHAnsi" w:cs="Arial"/>
          <w:kern w:val="0"/>
          <w:sz w:val="22"/>
        </w:rPr>
        <w:t xml:space="preserve">43 </w:t>
      </w:r>
      <w:r w:rsidR="007D5CEF" w:rsidRPr="006D1FF8">
        <w:rPr>
          <w:rFonts w:asciiTheme="minorHAnsi" w:hAnsiTheme="minorHAnsi" w:cs="Arial"/>
          <w:kern w:val="0"/>
          <w:sz w:val="22"/>
        </w:rPr>
        <w:t xml:space="preserve">SSc and </w:t>
      </w:r>
      <w:r w:rsidR="00CC0F5A" w:rsidRPr="006D1FF8">
        <w:rPr>
          <w:rFonts w:asciiTheme="minorHAnsi" w:hAnsiTheme="minorHAnsi" w:cs="Arial"/>
          <w:kern w:val="0"/>
          <w:sz w:val="22"/>
        </w:rPr>
        <w:t>41</w:t>
      </w:r>
      <w:r w:rsidR="007D5CEF" w:rsidRPr="006D1FF8">
        <w:rPr>
          <w:rFonts w:asciiTheme="minorHAnsi" w:hAnsiTheme="minorHAnsi" w:cs="Arial"/>
          <w:kern w:val="0"/>
          <w:sz w:val="22"/>
        </w:rPr>
        <w:t xml:space="preserve"> normal) by </w:t>
      </w:r>
      <w:r w:rsidR="006C0021" w:rsidRPr="006D1FF8">
        <w:rPr>
          <w:rFonts w:asciiTheme="minorHAnsi" w:hAnsiTheme="minorHAnsi" w:cs="Arial"/>
          <w:kern w:val="0"/>
          <w:sz w:val="22"/>
        </w:rPr>
        <w:t xml:space="preserve">NGS-based </w:t>
      </w:r>
      <w:r w:rsidR="007D5CEF" w:rsidRPr="006D1FF8">
        <w:rPr>
          <w:rFonts w:asciiTheme="minorHAnsi" w:hAnsiTheme="minorHAnsi" w:cs="Arial"/>
          <w:kern w:val="0"/>
          <w:sz w:val="22"/>
        </w:rPr>
        <w:t>t</w:t>
      </w:r>
      <w:r w:rsidR="00C61FAD" w:rsidRPr="006D1FF8">
        <w:rPr>
          <w:rFonts w:asciiTheme="minorHAnsi" w:hAnsiTheme="minorHAnsi" w:cs="Arial"/>
          <w:kern w:val="0"/>
          <w:sz w:val="22"/>
        </w:rPr>
        <w:t>argeted bisulfite sequencing</w:t>
      </w:r>
      <w:r w:rsidR="007D5CEF" w:rsidRPr="006D1FF8">
        <w:rPr>
          <w:rFonts w:asciiTheme="minorHAnsi" w:hAnsiTheme="minorHAnsi" w:cs="Arial"/>
          <w:kern w:val="0"/>
          <w:sz w:val="22"/>
        </w:rPr>
        <w:t xml:space="preserve"> and </w:t>
      </w:r>
      <w:r w:rsidR="00C61FAD" w:rsidRPr="006D1FF8">
        <w:rPr>
          <w:rFonts w:asciiTheme="minorHAnsi" w:hAnsiTheme="minorHAnsi" w:cs="Arial"/>
          <w:kern w:val="0"/>
          <w:sz w:val="22"/>
        </w:rPr>
        <w:t xml:space="preserve">we found a global </w:t>
      </w:r>
      <w:r w:rsidR="005451D0" w:rsidRPr="006D1FF8">
        <w:rPr>
          <w:rFonts w:asciiTheme="minorHAnsi" w:hAnsiTheme="minorHAnsi" w:cs="Arial"/>
          <w:kern w:val="0"/>
          <w:sz w:val="22"/>
        </w:rPr>
        <w:t>hypo</w:t>
      </w:r>
      <w:r w:rsidR="00C61FAD" w:rsidRPr="006D1FF8">
        <w:rPr>
          <w:rFonts w:asciiTheme="minorHAnsi" w:hAnsiTheme="minorHAnsi" w:cs="Arial"/>
          <w:kern w:val="0"/>
          <w:sz w:val="22"/>
        </w:rPr>
        <w:t>-</w:t>
      </w:r>
      <w:r w:rsidR="005451D0" w:rsidRPr="006D1FF8">
        <w:rPr>
          <w:rFonts w:asciiTheme="minorHAnsi" w:hAnsiTheme="minorHAnsi" w:cs="Arial"/>
          <w:kern w:val="0"/>
          <w:sz w:val="22"/>
        </w:rPr>
        <w:t xml:space="preserve">methylation </w:t>
      </w:r>
      <w:r w:rsidR="00C61FAD" w:rsidRPr="006D1FF8">
        <w:rPr>
          <w:rFonts w:asciiTheme="minorHAnsi" w:hAnsiTheme="minorHAnsi" w:cs="Arial"/>
          <w:kern w:val="0"/>
          <w:sz w:val="22"/>
        </w:rPr>
        <w:t xml:space="preserve">signature of the type I interferon (IFN)-associated genes both </w:t>
      </w:r>
      <w:r w:rsidR="005451D0" w:rsidRPr="006D1FF8">
        <w:rPr>
          <w:rFonts w:asciiTheme="minorHAnsi" w:hAnsiTheme="minorHAnsi" w:cs="Arial"/>
          <w:kern w:val="0"/>
          <w:sz w:val="22"/>
        </w:rPr>
        <w:t>in CD4</w:t>
      </w:r>
      <w:r w:rsidR="0084703D" w:rsidRPr="006D1FF8">
        <w:rPr>
          <w:rFonts w:asciiTheme="minorHAnsi" w:hAnsiTheme="minorHAnsi" w:cs="Arial"/>
          <w:kern w:val="0"/>
          <w:sz w:val="22"/>
          <w:vertAlign w:val="superscript"/>
        </w:rPr>
        <w:t>+</w:t>
      </w:r>
      <w:r w:rsidR="005451D0"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5451D0" w:rsidRPr="006D1FF8">
        <w:rPr>
          <w:rFonts w:asciiTheme="minorHAnsi" w:hAnsiTheme="minorHAnsi" w:cs="Arial"/>
          <w:kern w:val="0"/>
          <w:sz w:val="22"/>
        </w:rPr>
        <w:t xml:space="preserve"> T cells of SSc</w:t>
      </w:r>
      <w:r w:rsidR="00C61FAD" w:rsidRPr="006D1FF8">
        <w:rPr>
          <w:rFonts w:asciiTheme="minorHAnsi" w:hAnsiTheme="minorHAnsi" w:cs="Arial"/>
          <w:kern w:val="0"/>
          <w:sz w:val="22"/>
        </w:rPr>
        <w:t xml:space="preserve"> patients. </w:t>
      </w:r>
      <w:r w:rsidR="001E7BF6" w:rsidRPr="006D1FF8">
        <w:rPr>
          <w:rFonts w:asciiTheme="minorHAnsi" w:hAnsiTheme="minorHAnsi" w:cs="Arial"/>
          <w:kern w:val="0"/>
          <w:sz w:val="22"/>
        </w:rPr>
        <w:t>In accordance</w:t>
      </w:r>
      <w:r w:rsidR="00B039E5" w:rsidRPr="006D1FF8">
        <w:rPr>
          <w:rFonts w:asciiTheme="minorHAnsi" w:hAnsiTheme="minorHAnsi" w:cs="Arial"/>
          <w:kern w:val="0"/>
          <w:sz w:val="22"/>
        </w:rPr>
        <w:t>,</w:t>
      </w:r>
      <w:r w:rsidR="001E7BF6" w:rsidRPr="006D1FF8">
        <w:rPr>
          <w:rFonts w:asciiTheme="minorHAnsi" w:hAnsiTheme="minorHAnsi" w:cs="Arial"/>
          <w:kern w:val="0"/>
          <w:sz w:val="22"/>
        </w:rPr>
        <w:t xml:space="preserve"> we </w:t>
      </w:r>
      <w:r w:rsidR="00C61FAD" w:rsidRPr="006D1FF8">
        <w:rPr>
          <w:rFonts w:asciiTheme="minorHAnsi" w:hAnsiTheme="minorHAnsi" w:cs="Arial"/>
          <w:kern w:val="0"/>
          <w:sz w:val="22"/>
        </w:rPr>
        <w:t xml:space="preserve">also </w:t>
      </w:r>
      <w:r w:rsidR="005451D0" w:rsidRPr="006D1FF8">
        <w:rPr>
          <w:rFonts w:asciiTheme="minorHAnsi" w:hAnsiTheme="minorHAnsi" w:cs="Arial"/>
          <w:kern w:val="0"/>
          <w:sz w:val="22"/>
        </w:rPr>
        <w:t xml:space="preserve">found </w:t>
      </w:r>
      <w:r w:rsidR="001E7BF6" w:rsidRPr="006D1FF8">
        <w:rPr>
          <w:rFonts w:asciiTheme="minorHAnsi" w:hAnsiTheme="minorHAnsi" w:cs="Arial"/>
          <w:kern w:val="0"/>
          <w:sz w:val="22"/>
        </w:rPr>
        <w:t xml:space="preserve">a </w:t>
      </w:r>
      <w:r w:rsidR="005451D0" w:rsidRPr="006D1FF8">
        <w:rPr>
          <w:rFonts w:asciiTheme="minorHAnsi" w:hAnsiTheme="minorHAnsi" w:cs="Arial"/>
          <w:kern w:val="0"/>
          <w:sz w:val="22"/>
        </w:rPr>
        <w:t xml:space="preserve">significant increase </w:t>
      </w:r>
      <w:r w:rsidR="001E7BF6" w:rsidRPr="006D1FF8">
        <w:rPr>
          <w:rFonts w:asciiTheme="minorHAnsi" w:hAnsiTheme="minorHAnsi" w:cs="Arial"/>
          <w:kern w:val="0"/>
          <w:sz w:val="22"/>
        </w:rPr>
        <w:t xml:space="preserve">level </w:t>
      </w:r>
      <w:r w:rsidR="005451D0" w:rsidRPr="006D1FF8">
        <w:rPr>
          <w:rFonts w:asciiTheme="minorHAnsi" w:hAnsiTheme="minorHAnsi" w:cs="Arial"/>
          <w:kern w:val="0"/>
          <w:sz w:val="22"/>
        </w:rPr>
        <w:t xml:space="preserve">of IFN-α and </w:t>
      </w:r>
      <w:r w:rsidR="007D5CEF" w:rsidRPr="006D1FF8">
        <w:rPr>
          <w:rFonts w:asciiTheme="minorHAnsi" w:hAnsiTheme="minorHAnsi" w:cs="Arial"/>
          <w:kern w:val="0"/>
          <w:sz w:val="22"/>
        </w:rPr>
        <w:t>IFN</w:t>
      </w:r>
      <w:r w:rsidR="002F5758" w:rsidRPr="006D1FF8">
        <w:rPr>
          <w:rFonts w:asciiTheme="minorHAnsi" w:hAnsiTheme="minorHAnsi" w:cs="Arial"/>
          <w:kern w:val="0"/>
          <w:sz w:val="22"/>
        </w:rPr>
        <w:t xml:space="preserve">-β </w:t>
      </w:r>
      <w:r w:rsidR="001E7BF6" w:rsidRPr="006D1FF8">
        <w:rPr>
          <w:rFonts w:asciiTheme="minorHAnsi" w:hAnsiTheme="minorHAnsi" w:cs="Arial"/>
          <w:kern w:val="0"/>
          <w:sz w:val="22"/>
        </w:rPr>
        <w:t>in serum of SSc patients</w:t>
      </w:r>
      <w:r w:rsidR="005451D0" w:rsidRPr="006D1FF8">
        <w:rPr>
          <w:rFonts w:asciiTheme="minorHAnsi" w:hAnsiTheme="minorHAnsi" w:cs="Arial"/>
          <w:kern w:val="0"/>
          <w:sz w:val="22"/>
        </w:rPr>
        <w:t xml:space="preserve">. </w:t>
      </w:r>
      <w:r w:rsidR="005451D0" w:rsidRPr="006D1FF8">
        <w:rPr>
          <w:rFonts w:asciiTheme="minorHAnsi" w:hAnsiTheme="minorHAnsi" w:cs="Arial"/>
          <w:i/>
          <w:kern w:val="0"/>
          <w:sz w:val="22"/>
        </w:rPr>
        <w:t>In vitro</w:t>
      </w:r>
      <w:r w:rsidR="005451D0" w:rsidRPr="006D1FF8">
        <w:rPr>
          <w:rFonts w:asciiTheme="minorHAnsi" w:hAnsiTheme="minorHAnsi" w:cs="Arial"/>
          <w:kern w:val="0"/>
          <w:sz w:val="22"/>
        </w:rPr>
        <w:t xml:space="preserve"> studies have confirmed that type I IFN</w:t>
      </w:r>
      <w:r w:rsidR="002F5758" w:rsidRPr="006D1FF8">
        <w:rPr>
          <w:rFonts w:asciiTheme="minorHAnsi" w:hAnsiTheme="minorHAnsi" w:cs="Arial"/>
          <w:kern w:val="0"/>
          <w:sz w:val="22"/>
        </w:rPr>
        <w:t xml:space="preserve"> could stimulate and increase the expression of TGF-β in PBMC</w:t>
      </w:r>
      <w:r w:rsidR="00B039E5" w:rsidRPr="006D1FF8">
        <w:rPr>
          <w:rFonts w:asciiTheme="minorHAnsi" w:hAnsiTheme="minorHAnsi" w:cs="Arial"/>
          <w:kern w:val="0"/>
          <w:sz w:val="22"/>
        </w:rPr>
        <w:t>,</w:t>
      </w:r>
      <w:r w:rsidR="002F5758" w:rsidRPr="006D1FF8">
        <w:rPr>
          <w:rFonts w:asciiTheme="minorHAnsi" w:hAnsiTheme="minorHAnsi" w:cs="Arial"/>
          <w:kern w:val="0"/>
          <w:sz w:val="22"/>
        </w:rPr>
        <w:t xml:space="preserve"> which might further contribute to the fibrosis of SSc</w:t>
      </w:r>
      <w:r w:rsidR="004F4B19" w:rsidRPr="006D1FF8">
        <w:rPr>
          <w:rFonts w:asciiTheme="minorHAnsi" w:hAnsiTheme="minorHAnsi" w:cs="Arial"/>
          <w:kern w:val="0"/>
          <w:sz w:val="22"/>
        </w:rPr>
        <w:t xml:space="preserve">. </w:t>
      </w:r>
      <w:r w:rsidR="005451D0" w:rsidRPr="006D1FF8">
        <w:rPr>
          <w:rFonts w:asciiTheme="minorHAnsi" w:hAnsiTheme="minorHAnsi" w:cs="Arial"/>
          <w:kern w:val="0"/>
          <w:sz w:val="22"/>
        </w:rPr>
        <w:t xml:space="preserve">These </w:t>
      </w:r>
      <w:r w:rsidR="002F5758" w:rsidRPr="006D1FF8">
        <w:rPr>
          <w:rFonts w:asciiTheme="minorHAnsi" w:hAnsiTheme="minorHAnsi" w:cs="Arial"/>
          <w:kern w:val="0"/>
          <w:sz w:val="22"/>
        </w:rPr>
        <w:t xml:space="preserve">results </w:t>
      </w:r>
      <w:r w:rsidR="00446F69" w:rsidRPr="006D1FF8">
        <w:rPr>
          <w:rFonts w:asciiTheme="minorHAnsi" w:hAnsiTheme="minorHAnsi" w:cs="Arial"/>
          <w:kern w:val="0"/>
          <w:sz w:val="22"/>
        </w:rPr>
        <w:t>highlight</w:t>
      </w:r>
      <w:r w:rsidR="002F5758" w:rsidRPr="006D1FF8">
        <w:rPr>
          <w:rFonts w:asciiTheme="minorHAnsi" w:hAnsiTheme="minorHAnsi" w:cs="Arial"/>
          <w:kern w:val="0"/>
          <w:sz w:val="22"/>
        </w:rPr>
        <w:t xml:space="preserve"> </w:t>
      </w:r>
      <w:r w:rsidR="00BC7484" w:rsidRPr="006D1FF8">
        <w:rPr>
          <w:rFonts w:asciiTheme="minorHAnsi" w:hAnsiTheme="minorHAnsi" w:cs="Arial"/>
          <w:kern w:val="0"/>
          <w:sz w:val="22"/>
        </w:rPr>
        <w:t>the</w:t>
      </w:r>
      <w:r w:rsidR="002F5758" w:rsidRPr="006D1FF8">
        <w:rPr>
          <w:rFonts w:asciiTheme="minorHAnsi" w:hAnsiTheme="minorHAnsi" w:cs="Arial"/>
          <w:kern w:val="0"/>
          <w:sz w:val="22"/>
        </w:rPr>
        <w:t xml:space="preserve"> dysfunctions of type I IFN pathway in the epigenetic level of SSc patients</w:t>
      </w:r>
      <w:r w:rsidR="00B039E5" w:rsidRPr="006D1FF8">
        <w:rPr>
          <w:rFonts w:asciiTheme="minorHAnsi" w:hAnsiTheme="minorHAnsi" w:cs="Arial"/>
          <w:kern w:val="0"/>
          <w:sz w:val="22"/>
        </w:rPr>
        <w:t>,</w:t>
      </w:r>
      <w:r w:rsidR="002F5758" w:rsidRPr="006D1FF8">
        <w:rPr>
          <w:rFonts w:asciiTheme="minorHAnsi" w:hAnsiTheme="minorHAnsi" w:cs="Arial"/>
          <w:kern w:val="0"/>
          <w:sz w:val="22"/>
        </w:rPr>
        <w:t xml:space="preserve"> </w:t>
      </w:r>
      <w:r w:rsidR="00BC7484" w:rsidRPr="006D1FF8">
        <w:rPr>
          <w:rFonts w:asciiTheme="minorHAnsi" w:hAnsiTheme="minorHAnsi" w:cs="Arial"/>
          <w:kern w:val="0"/>
          <w:sz w:val="22"/>
        </w:rPr>
        <w:t xml:space="preserve">and the hypo-methylation of the type I IFN related genes might be of great importance in the </w:t>
      </w:r>
      <w:r w:rsidR="00D55265" w:rsidRPr="006D1FF8">
        <w:rPr>
          <w:rFonts w:asciiTheme="minorHAnsi" w:hAnsiTheme="minorHAnsi" w:cs="Arial"/>
          <w:kern w:val="0"/>
          <w:sz w:val="22"/>
        </w:rPr>
        <w:t>pathogenesis of SSc and other autoimmune diseases</w:t>
      </w:r>
      <w:r w:rsidR="00D44FE4" w:rsidRPr="006D1FF8">
        <w:rPr>
          <w:rFonts w:asciiTheme="minorHAnsi" w:hAnsiTheme="minorHAnsi" w:cs="Arial"/>
          <w:kern w:val="0"/>
          <w:sz w:val="22"/>
        </w:rPr>
        <w:t>.</w:t>
      </w:r>
    </w:p>
    <w:p w14:paraId="528BD70F" w14:textId="77777777" w:rsidR="00B11290" w:rsidRPr="006D1FF8" w:rsidRDefault="00B11290" w:rsidP="001D5C17">
      <w:pPr>
        <w:autoSpaceDE w:val="0"/>
        <w:autoSpaceDN w:val="0"/>
        <w:adjustRightInd w:val="0"/>
        <w:rPr>
          <w:rFonts w:asciiTheme="minorHAnsi" w:hAnsiTheme="minorHAnsi" w:cs="Arial"/>
          <w:kern w:val="0"/>
          <w:sz w:val="22"/>
        </w:rPr>
      </w:pPr>
    </w:p>
    <w:p w14:paraId="59C63244" w14:textId="77777777" w:rsidR="005451D0" w:rsidRPr="006D1FF8" w:rsidRDefault="005451D0" w:rsidP="001D5C17">
      <w:pPr>
        <w:autoSpaceDE w:val="0"/>
        <w:autoSpaceDN w:val="0"/>
        <w:adjustRightInd w:val="0"/>
        <w:rPr>
          <w:rFonts w:asciiTheme="minorHAnsi" w:hAnsiTheme="minorHAnsi" w:cs="Arial"/>
          <w:noProof/>
          <w:kern w:val="0"/>
          <w:sz w:val="22"/>
          <w:shd w:val="pct15" w:color="auto" w:fill="FFFFFF"/>
        </w:rPr>
      </w:pPr>
    </w:p>
    <w:p w14:paraId="2383300C" w14:textId="77777777" w:rsidR="008F54C5" w:rsidRPr="006D1FF8" w:rsidRDefault="005451D0" w:rsidP="001D5C17">
      <w:pPr>
        <w:autoSpaceDE w:val="0"/>
        <w:autoSpaceDN w:val="0"/>
        <w:adjustRightInd w:val="0"/>
        <w:jc w:val="left"/>
        <w:outlineLvl w:val="0"/>
        <w:rPr>
          <w:rFonts w:asciiTheme="minorHAnsi" w:hAnsiTheme="minorHAnsi" w:cs="Arial"/>
          <w:b/>
          <w:kern w:val="0"/>
          <w:sz w:val="22"/>
        </w:rPr>
      </w:pPr>
      <w:r w:rsidRPr="006D1FF8">
        <w:rPr>
          <w:rFonts w:asciiTheme="minorHAnsi" w:hAnsiTheme="minorHAnsi" w:cs="Arial"/>
          <w:b/>
          <w:kern w:val="0"/>
          <w:sz w:val="22"/>
        </w:rPr>
        <w:t>Materials and methods</w:t>
      </w:r>
    </w:p>
    <w:p w14:paraId="7AD711ED" w14:textId="77777777" w:rsidR="008F54C5" w:rsidRPr="006D1FF8" w:rsidRDefault="005451D0" w:rsidP="00A9558F">
      <w:pPr>
        <w:pStyle w:val="Heading2"/>
        <w:rPr>
          <w:rFonts w:asciiTheme="minorHAnsi" w:hAnsiTheme="minorHAnsi"/>
        </w:rPr>
      </w:pPr>
      <w:r w:rsidRPr="006D1FF8">
        <w:rPr>
          <w:rFonts w:asciiTheme="minorHAnsi" w:hAnsiTheme="minorHAnsi"/>
        </w:rPr>
        <w:t xml:space="preserve">Study subjects </w:t>
      </w:r>
    </w:p>
    <w:p w14:paraId="27D79B93" w14:textId="77777777" w:rsidR="005451D0" w:rsidRPr="006D1FF8" w:rsidRDefault="005451D0"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56 SSc patients (</w:t>
      </w:r>
      <w:r w:rsidRPr="006D1FF8">
        <w:rPr>
          <w:rFonts w:asciiTheme="minorHAnsi" w:hAnsiTheme="minorHAnsi" w:cs="Arial"/>
          <w:color w:val="000000"/>
          <w:kern w:val="0"/>
          <w:sz w:val="22"/>
        </w:rPr>
        <w:t>age:</w:t>
      </w:r>
      <w:r w:rsidRPr="006D1FF8" w:rsidDel="00E1139F">
        <w:rPr>
          <w:rFonts w:asciiTheme="minorHAnsi" w:hAnsiTheme="minorHAnsi" w:cs="Arial"/>
          <w:color w:val="000000"/>
          <w:kern w:val="0"/>
          <w:sz w:val="22"/>
        </w:rPr>
        <w:t xml:space="preserve"> </w:t>
      </w:r>
      <w:r w:rsidRPr="006D1FF8">
        <w:rPr>
          <w:rFonts w:asciiTheme="minorHAnsi" w:hAnsiTheme="minorHAnsi" w:cs="Arial"/>
          <w:color w:val="000000"/>
          <w:kern w:val="0"/>
          <w:sz w:val="22"/>
        </w:rPr>
        <w:t>48.6 ± 12.8 years</w:t>
      </w:r>
      <w:r w:rsidRPr="006D1FF8">
        <w:rPr>
          <w:rFonts w:asciiTheme="minorHAnsi" w:hAnsiTheme="minorHAnsi" w:cs="Arial"/>
          <w:kern w:val="0"/>
          <w:sz w:val="22"/>
        </w:rPr>
        <w:t>) were recruited from the outpatient dermatology clinic and impatient ward of Shanghai TCM-integrated Hospital.</w:t>
      </w:r>
      <w:r w:rsidRPr="006D1FF8">
        <w:rPr>
          <w:rFonts w:asciiTheme="minorHAnsi" w:hAnsiTheme="minorHAnsi" w:cs="Arial"/>
          <w:color w:val="FF0000"/>
          <w:kern w:val="0"/>
          <w:sz w:val="22"/>
        </w:rPr>
        <w:t xml:space="preserve"> </w:t>
      </w:r>
      <w:r w:rsidRPr="006D1FF8">
        <w:rPr>
          <w:rFonts w:asciiTheme="minorHAnsi" w:hAnsiTheme="minorHAnsi" w:cs="Arial"/>
          <w:kern w:val="0"/>
          <w:sz w:val="22"/>
        </w:rPr>
        <w:t xml:space="preserve">All patients met the criteria for SSc established by the American College of Rheumatology </w:t>
      </w:r>
      <w:r w:rsidR="0092336C" w:rsidRPr="006D1FF8">
        <w:rPr>
          <w:rFonts w:asciiTheme="minorHAnsi" w:hAnsiTheme="minorHAnsi" w:cs="Arial"/>
          <w:kern w:val="0"/>
          <w:sz w:val="22"/>
        </w:rPr>
        <w:fldChar w:fldCharType="begin">
          <w:fldData xml:space="preserve">PEVuZE5vdGU+PENpdGU+PEF1dGhvcj52YW4gZGVuIEhvb2dlbjwvQXV0aG9yPjxZZWFyPjIwMTM8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</w:fldData>
        </w:fldChar>
      </w:r>
      <w:r w:rsidRPr="006D1FF8">
        <w:rPr>
          <w:rFonts w:asciiTheme="minorHAnsi" w:hAnsiTheme="minorHAnsi" w:cs="Arial"/>
          <w:kern w:val="0"/>
          <w:sz w:val="22"/>
        </w:rPr>
        <w:instrText xml:space="preserve"> ADDIN EN.CITE </w:instrText>
      </w:r>
      <w:r w:rsidR="0092336C" w:rsidRPr="006D1FF8">
        <w:rPr>
          <w:rFonts w:asciiTheme="minorHAnsi" w:hAnsiTheme="minorHAnsi" w:cs="Arial"/>
          <w:kern w:val="0"/>
          <w:sz w:val="22"/>
        </w:rPr>
        <w:fldChar w:fldCharType="begin">
          <w:fldData xml:space="preserve">PEVuZE5vdGU+PENpdGU+PEF1dGhvcj52YW4gZGVuIEhvb2dlbjwvQXV0aG9yPjxZZWFyPjIwMTM8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</w:fldData>
        </w:fldChar>
      </w:r>
      <w:r w:rsidRPr="006D1FF8">
        <w:rPr>
          <w:rFonts w:asciiTheme="minorHAnsi" w:hAnsiTheme="minorHAnsi" w:cs="Arial"/>
          <w:kern w:val="0"/>
          <w:sz w:val="22"/>
        </w:rPr>
        <w:instrText xml:space="preserve"> ADDIN EN.CITE.DATA </w:instrText>
      </w:r>
      <w:r w:rsidR="0092336C" w:rsidRPr="006D1FF8">
        <w:rPr>
          <w:rFonts w:asciiTheme="minorHAnsi" w:hAnsiTheme="minorHAnsi" w:cs="Arial"/>
          <w:kern w:val="0"/>
          <w:sz w:val="22"/>
        </w:rPr>
      </w:r>
      <w:r w:rsidR="0092336C" w:rsidRPr="006D1FF8">
        <w:rPr>
          <w:rFonts w:asciiTheme="minorHAnsi" w:hAnsiTheme="minorHAnsi" w:cs="Arial"/>
          <w:kern w:val="0"/>
          <w:sz w:val="22"/>
        </w:rPr>
        <w:fldChar w:fldCharType="end"/>
      </w:r>
      <w:r w:rsidR="0092336C" w:rsidRPr="006D1FF8">
        <w:rPr>
          <w:rFonts w:asciiTheme="minorHAnsi" w:hAnsiTheme="minorHAnsi" w:cs="Arial"/>
          <w:kern w:val="0"/>
          <w:sz w:val="22"/>
        </w:rPr>
      </w:r>
      <w:r w:rsidR="0092336C" w:rsidRPr="006D1FF8">
        <w:rPr>
          <w:rFonts w:asciiTheme="minorHAnsi" w:hAnsiTheme="minorHAnsi" w:cs="Arial"/>
          <w:kern w:val="0"/>
          <w:sz w:val="22"/>
        </w:rPr>
        <w:fldChar w:fldCharType="separate"/>
      </w:r>
      <w:r w:rsidRPr="006D1FF8">
        <w:rPr>
          <w:rFonts w:asciiTheme="minorHAnsi" w:hAnsiTheme="minorHAnsi" w:cs="Arial"/>
          <w:noProof/>
          <w:kern w:val="0"/>
          <w:sz w:val="22"/>
        </w:rPr>
        <w:t>[</w:t>
      </w:r>
      <w:hyperlink w:anchor="_ENREF_2" w:tooltip="van den Hoogen, 2013 #9427" w:history="1">
        <w:r w:rsidR="00D77202" w:rsidRPr="006D1FF8">
          <w:rPr>
            <w:rFonts w:asciiTheme="minorHAnsi" w:hAnsiTheme="minorHAnsi" w:cs="Arial"/>
            <w:noProof/>
            <w:kern w:val="0"/>
            <w:sz w:val="22"/>
          </w:rPr>
          <w:t>2</w:t>
        </w:r>
      </w:hyperlink>
      <w:r w:rsidRPr="006D1FF8">
        <w:rPr>
          <w:rFonts w:asciiTheme="minorHAnsi" w:hAnsiTheme="minorHAnsi" w:cs="Arial"/>
          <w:noProof/>
          <w:kern w:val="0"/>
          <w:sz w:val="22"/>
        </w:rPr>
        <w:t>]</w:t>
      </w:r>
      <w:r w:rsidR="0092336C" w:rsidRPr="006D1FF8">
        <w:rPr>
          <w:rFonts w:asciiTheme="minorHAnsi" w:hAnsiTheme="minorHAnsi" w:cs="Arial"/>
          <w:kern w:val="0"/>
          <w:sz w:val="22"/>
        </w:rPr>
        <w:fldChar w:fldCharType="end"/>
      </w:r>
      <w:r w:rsidRPr="006D1FF8">
        <w:rPr>
          <w:rFonts w:asciiTheme="minorHAnsi" w:hAnsiTheme="minorHAnsi" w:cs="Arial"/>
          <w:kern w:val="0"/>
          <w:sz w:val="22"/>
        </w:rPr>
        <w:t xml:space="preserve">. 54 age and gender matched control samples </w:t>
      </w:r>
      <w:r w:rsidRPr="006D1FF8">
        <w:rPr>
          <w:rFonts w:asciiTheme="minorHAnsi" w:hAnsiTheme="minorHAnsi" w:cs="Arial"/>
          <w:color w:val="000000"/>
          <w:kern w:val="0"/>
          <w:sz w:val="22"/>
        </w:rPr>
        <w:t>(age:</w:t>
      </w:r>
      <w:r w:rsidRPr="006D1FF8" w:rsidDel="00E1139F">
        <w:rPr>
          <w:rFonts w:asciiTheme="minorHAnsi" w:hAnsiTheme="minorHAnsi" w:cs="Arial"/>
          <w:color w:val="000000"/>
          <w:kern w:val="0"/>
          <w:sz w:val="22"/>
        </w:rPr>
        <w:t xml:space="preserve"> </w:t>
      </w:r>
      <w:r w:rsidRPr="006D1FF8">
        <w:rPr>
          <w:rFonts w:asciiTheme="minorHAnsi" w:hAnsiTheme="minorHAnsi" w:cs="Arial"/>
          <w:color w:val="000000"/>
          <w:kern w:val="0"/>
          <w:sz w:val="22"/>
        </w:rPr>
        <w:t xml:space="preserve">44.8 ± 10.2 years) </w:t>
      </w:r>
      <w:r w:rsidRPr="006D1FF8">
        <w:rPr>
          <w:rFonts w:asciiTheme="minorHAnsi" w:hAnsiTheme="minorHAnsi" w:cs="Arial"/>
          <w:kern w:val="0"/>
          <w:sz w:val="22"/>
        </w:rPr>
        <w:t>were recruited from Shanghai Changning District Tongren Hospital and Affiliated Hospital of Nantong University. None of the control subjects had a family history of autoimmune disorders. The clinical profiles of the SSc patients as well as the normal subjects are shown in Table 1. Study protocol was approved by the human ethics committee of Fudan University</w:t>
      </w:r>
      <w:r w:rsidR="00D44FE4" w:rsidRPr="006D1FF8">
        <w:rPr>
          <w:rFonts w:asciiTheme="minorHAnsi" w:hAnsiTheme="minorHAnsi" w:cs="Arial"/>
          <w:kern w:val="0"/>
          <w:sz w:val="22"/>
        </w:rPr>
        <w:t>. A</w:t>
      </w:r>
      <w:r w:rsidRPr="006D1FF8">
        <w:rPr>
          <w:rFonts w:asciiTheme="minorHAnsi" w:hAnsiTheme="minorHAnsi" w:cs="Arial"/>
          <w:kern w:val="0"/>
          <w:sz w:val="22"/>
        </w:rPr>
        <w:t xml:space="preserve">ll subjects </w:t>
      </w:r>
      <w:r w:rsidR="00D44FE4" w:rsidRPr="006D1FF8">
        <w:rPr>
          <w:rFonts w:asciiTheme="minorHAnsi" w:hAnsiTheme="minorHAnsi" w:cs="Arial"/>
          <w:kern w:val="0"/>
          <w:sz w:val="22"/>
        </w:rPr>
        <w:t xml:space="preserve">have </w:t>
      </w:r>
      <w:r w:rsidRPr="006D1FF8">
        <w:rPr>
          <w:rFonts w:asciiTheme="minorHAnsi" w:hAnsiTheme="minorHAnsi" w:cs="Arial"/>
          <w:kern w:val="0"/>
          <w:sz w:val="22"/>
        </w:rPr>
        <w:t xml:space="preserve">signed </w:t>
      </w:r>
      <w:r w:rsidR="00D44FE4" w:rsidRPr="006D1FF8">
        <w:rPr>
          <w:rFonts w:asciiTheme="minorHAnsi" w:hAnsiTheme="minorHAnsi" w:cs="Arial"/>
          <w:kern w:val="0"/>
          <w:sz w:val="22"/>
        </w:rPr>
        <w:t xml:space="preserve">the </w:t>
      </w:r>
      <w:r w:rsidRPr="006D1FF8">
        <w:rPr>
          <w:rFonts w:asciiTheme="minorHAnsi" w:hAnsiTheme="minorHAnsi" w:cs="Arial"/>
          <w:kern w:val="0"/>
          <w:sz w:val="22"/>
        </w:rPr>
        <w:t xml:space="preserve">informed consent form. </w:t>
      </w:r>
    </w:p>
    <w:p w14:paraId="15780E3A" w14:textId="77777777" w:rsidR="005451D0" w:rsidRPr="006D1FF8" w:rsidRDefault="005451D0" w:rsidP="001D5C17">
      <w:pPr>
        <w:autoSpaceDE w:val="0"/>
        <w:autoSpaceDN w:val="0"/>
        <w:adjustRightInd w:val="0"/>
        <w:rPr>
          <w:rFonts w:asciiTheme="minorHAnsi" w:hAnsiTheme="minorHAnsi" w:cs="Arial"/>
          <w:kern w:val="0"/>
          <w:sz w:val="22"/>
        </w:rPr>
      </w:pPr>
    </w:p>
    <w:p w14:paraId="39C686E9" w14:textId="77777777" w:rsidR="005451D0" w:rsidRPr="006D1FF8" w:rsidRDefault="00A9558F" w:rsidP="00A9558F">
      <w:pPr>
        <w:pStyle w:val="Heading2"/>
        <w:rPr>
          <w:rFonts w:asciiTheme="minorHAnsi" w:hAnsiTheme="minorHAnsi"/>
        </w:rPr>
      </w:pPr>
      <w:r w:rsidRPr="006D1FF8">
        <w:rPr>
          <w:rFonts w:asciiTheme="minorHAnsi" w:hAnsiTheme="minorHAnsi"/>
        </w:rPr>
        <w:t>Isolation</w:t>
      </w:r>
      <w:r w:rsidR="005451D0" w:rsidRPr="006D1FF8">
        <w:rPr>
          <w:rFonts w:asciiTheme="minorHAnsi" w:hAnsiTheme="minorHAnsi"/>
        </w:rPr>
        <w:t xml:space="preserve"> of CD4</w:t>
      </w:r>
      <w:r w:rsidR="0084703D" w:rsidRPr="006D1FF8">
        <w:rPr>
          <w:rFonts w:asciiTheme="minorHAnsi" w:hAnsiTheme="minorHAnsi"/>
          <w:vertAlign w:val="superscript"/>
        </w:rPr>
        <w:t>+</w:t>
      </w:r>
      <w:r w:rsidR="005451D0" w:rsidRPr="006D1FF8">
        <w:rPr>
          <w:rFonts w:asciiTheme="minorHAnsi" w:hAnsiTheme="minorHAnsi"/>
        </w:rPr>
        <w:t xml:space="preserve"> and CD8</w:t>
      </w:r>
      <w:r w:rsidR="0084703D" w:rsidRPr="006D1FF8">
        <w:rPr>
          <w:rFonts w:asciiTheme="minorHAnsi" w:hAnsiTheme="minorHAnsi"/>
          <w:vertAlign w:val="superscript"/>
        </w:rPr>
        <w:t>+</w:t>
      </w:r>
      <w:r w:rsidR="005451D0" w:rsidRPr="006D1FF8">
        <w:rPr>
          <w:rFonts w:asciiTheme="minorHAnsi" w:hAnsiTheme="minorHAnsi"/>
        </w:rPr>
        <w:t xml:space="preserve"> T cells from peripheral blood mononuclear cells (PBMCs) </w:t>
      </w:r>
    </w:p>
    <w:p w14:paraId="10326932" w14:textId="77777777" w:rsidR="005451D0" w:rsidRPr="006D1FF8" w:rsidRDefault="005451D0"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Venous peripheral blood (about 10 ml) was collected from all study subjects and preserved with 2 mg/ml EDTA·K2. PBMCs were isolated by density-gradient centrifugation (Ficoll-Paque</w:t>
      </w:r>
      <w:r w:rsidRPr="006D1FF8">
        <w:rPr>
          <w:rFonts w:asciiTheme="minorHAnsi" w:hAnsiTheme="minorHAnsi" w:cs="Arial"/>
          <w:kern w:val="0"/>
          <w:sz w:val="22"/>
          <w:vertAlign w:val="superscript"/>
        </w:rPr>
        <w:t>TM</w:t>
      </w:r>
      <w:r w:rsidRPr="006D1FF8">
        <w:rPr>
          <w:rFonts w:asciiTheme="minorHAnsi" w:hAnsiTheme="minorHAnsi" w:cs="Arial"/>
          <w:kern w:val="0"/>
          <w:sz w:val="22"/>
        </w:rPr>
        <w:t xml:space="preserve"> PLUS; GE Healthcare Bio</w:t>
      </w:r>
      <w:r w:rsidR="00B039E5" w:rsidRPr="006D1FF8">
        <w:rPr>
          <w:rFonts w:asciiTheme="minorHAnsi" w:hAnsiTheme="minorHAnsi" w:cs="Arial"/>
          <w:kern w:val="0"/>
          <w:sz w:val="22"/>
        </w:rPr>
        <w:t>,</w:t>
      </w:r>
      <w:r w:rsidRPr="006D1FF8">
        <w:rPr>
          <w:rFonts w:asciiTheme="minorHAnsi" w:hAnsiTheme="minorHAnsi" w:cs="Arial"/>
          <w:kern w:val="0"/>
          <w:sz w:val="22"/>
        </w:rPr>
        <w:t xml:space="preserve"> Chicago</w:t>
      </w:r>
      <w:r w:rsidR="00B039E5" w:rsidRPr="006D1FF8">
        <w:rPr>
          <w:rFonts w:asciiTheme="minorHAnsi" w:hAnsiTheme="minorHAnsi" w:cs="Arial"/>
          <w:kern w:val="0"/>
          <w:sz w:val="22"/>
        </w:rPr>
        <w:t>,</w:t>
      </w:r>
      <w:r w:rsidRPr="006D1FF8">
        <w:rPr>
          <w:rFonts w:asciiTheme="minorHAnsi" w:hAnsiTheme="minorHAnsi" w:cs="Arial"/>
          <w:kern w:val="0"/>
          <w:sz w:val="22"/>
        </w:rPr>
        <w:t xml:space="preserve"> IL</w:t>
      </w:r>
      <w:r w:rsidR="00B039E5" w:rsidRPr="006D1FF8">
        <w:rPr>
          <w:rFonts w:asciiTheme="minorHAnsi" w:hAnsiTheme="minorHAnsi" w:cs="Arial"/>
          <w:kern w:val="0"/>
          <w:sz w:val="22"/>
        </w:rPr>
        <w:t>,</w:t>
      </w:r>
      <w:r w:rsidRPr="006D1FF8">
        <w:rPr>
          <w:rFonts w:asciiTheme="minorHAnsi" w:hAnsiTheme="minorHAnsi" w:cs="Arial"/>
          <w:kern w:val="0"/>
          <w:sz w:val="22"/>
        </w:rPr>
        <w:t xml:space="preserve"> USA). </w:t>
      </w:r>
      <w:bookmarkStart w:id="3" w:name="OLE_LINK5"/>
      <w:bookmarkStart w:id="4" w:name="OLE_LINK6"/>
      <w:r w:rsidRPr="006D1FF8">
        <w:rPr>
          <w:rFonts w:asciiTheme="minorHAnsi" w:hAnsiTheme="minorHAnsi" w:cs="Arial"/>
          <w:kern w:val="0"/>
          <w:sz w:val="22"/>
        </w:rPr>
        <w:t>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w:t>
      </w:r>
      <w:bookmarkEnd w:id="3"/>
      <w:bookmarkEnd w:id="4"/>
      <w:r w:rsidRPr="006D1FF8">
        <w:rPr>
          <w:rFonts w:asciiTheme="minorHAnsi" w:hAnsiTheme="minorHAnsi" w:cs="Arial"/>
          <w:kern w:val="0"/>
          <w:sz w:val="22"/>
        </w:rPr>
        <w:t xml:space="preserve"> were separated by positive selection</w:t>
      </w:r>
      <w:r w:rsidR="00B039E5" w:rsidRPr="006D1FF8">
        <w:rPr>
          <w:rFonts w:asciiTheme="minorHAnsi" w:hAnsiTheme="minorHAnsi" w:cs="Arial"/>
          <w:kern w:val="0"/>
          <w:sz w:val="22"/>
        </w:rPr>
        <w:t>,</w:t>
      </w:r>
      <w:r w:rsidRPr="006D1FF8">
        <w:rPr>
          <w:rFonts w:asciiTheme="minorHAnsi" w:hAnsiTheme="minorHAnsi" w:cs="Arial"/>
          <w:kern w:val="0"/>
          <w:sz w:val="22"/>
        </w:rPr>
        <w:t xml:space="preserve"> using CD4 and CD8 magnetic micro beads according to the manufacturer’s protocol (Miltonic Biotec</w:t>
      </w:r>
      <w:r w:rsidR="00B039E5" w:rsidRPr="006D1FF8">
        <w:rPr>
          <w:rFonts w:asciiTheme="minorHAnsi" w:hAnsiTheme="minorHAnsi" w:cs="Arial"/>
          <w:kern w:val="0"/>
          <w:sz w:val="22"/>
        </w:rPr>
        <w:t>,</w:t>
      </w:r>
      <w:r w:rsidRPr="006D1FF8">
        <w:rPr>
          <w:rFonts w:asciiTheme="minorHAnsi" w:hAnsiTheme="minorHAnsi" w:cs="Arial"/>
          <w:kern w:val="0"/>
          <w:sz w:val="22"/>
        </w:rPr>
        <w:t xml:space="preserve"> Bergisch Glad Bach</w:t>
      </w:r>
      <w:r w:rsidR="00B039E5" w:rsidRPr="006D1FF8">
        <w:rPr>
          <w:rFonts w:asciiTheme="minorHAnsi" w:hAnsiTheme="minorHAnsi" w:cs="Arial"/>
          <w:kern w:val="0"/>
          <w:sz w:val="22"/>
        </w:rPr>
        <w:t>,</w:t>
      </w:r>
      <w:r w:rsidRPr="006D1FF8">
        <w:rPr>
          <w:rFonts w:asciiTheme="minorHAnsi" w:hAnsiTheme="minorHAnsi" w:cs="Arial"/>
          <w:kern w:val="0"/>
          <w:sz w:val="22"/>
        </w:rPr>
        <w:t xml:space="preserve"> Germany). Extraction of genomic DNA was performed using the Pure </w:t>
      </w:r>
      <w:r w:rsidR="00D44FE4" w:rsidRPr="006D1FF8">
        <w:rPr>
          <w:rFonts w:asciiTheme="minorHAnsi" w:hAnsiTheme="minorHAnsi" w:cs="Arial"/>
          <w:kern w:val="0"/>
          <w:sz w:val="22"/>
        </w:rPr>
        <w:t>G</w:t>
      </w:r>
      <w:r w:rsidRPr="006D1FF8">
        <w:rPr>
          <w:rFonts w:asciiTheme="minorHAnsi" w:hAnsiTheme="minorHAnsi" w:cs="Arial"/>
          <w:kern w:val="0"/>
          <w:sz w:val="22"/>
        </w:rPr>
        <w:t>ene Blood Core Kit (Qiagen</w:t>
      </w:r>
      <w:r w:rsidR="00B039E5" w:rsidRPr="006D1FF8">
        <w:rPr>
          <w:rFonts w:asciiTheme="minorHAnsi" w:hAnsiTheme="minorHAnsi" w:cs="Arial"/>
          <w:kern w:val="0"/>
          <w:sz w:val="22"/>
        </w:rPr>
        <w:t>,</w:t>
      </w:r>
      <w:r w:rsidRPr="006D1FF8">
        <w:rPr>
          <w:rFonts w:asciiTheme="minorHAnsi" w:hAnsiTheme="minorHAnsi" w:cs="Arial"/>
          <w:kern w:val="0"/>
          <w:sz w:val="22"/>
        </w:rPr>
        <w:t xml:space="preserve"> Valencia</w:t>
      </w:r>
      <w:r w:rsidR="00B039E5" w:rsidRPr="006D1FF8">
        <w:rPr>
          <w:rFonts w:asciiTheme="minorHAnsi" w:hAnsiTheme="minorHAnsi" w:cs="Arial"/>
          <w:kern w:val="0"/>
          <w:sz w:val="22"/>
        </w:rPr>
        <w:t>,</w:t>
      </w:r>
      <w:r w:rsidRPr="006D1FF8">
        <w:rPr>
          <w:rFonts w:asciiTheme="minorHAnsi" w:hAnsiTheme="minorHAnsi" w:cs="Arial"/>
          <w:kern w:val="0"/>
          <w:sz w:val="22"/>
        </w:rPr>
        <w:t xml:space="preserve"> </w:t>
      </w:r>
      <w:bookmarkStart w:id="5" w:name="OLE_LINK12"/>
      <w:bookmarkStart w:id="6" w:name="OLE_LINK13"/>
      <w:r w:rsidRPr="006D1FF8">
        <w:rPr>
          <w:rFonts w:asciiTheme="minorHAnsi" w:hAnsiTheme="minorHAnsi" w:cs="Arial"/>
          <w:kern w:val="0"/>
          <w:sz w:val="22"/>
        </w:rPr>
        <w:t>California</w:t>
      </w:r>
      <w:r w:rsidR="00B039E5" w:rsidRPr="006D1FF8">
        <w:rPr>
          <w:rFonts w:asciiTheme="minorHAnsi" w:hAnsiTheme="minorHAnsi" w:cs="Arial"/>
          <w:kern w:val="0"/>
          <w:sz w:val="22"/>
        </w:rPr>
        <w:t>,</w:t>
      </w:r>
      <w:r w:rsidRPr="006D1FF8">
        <w:rPr>
          <w:rFonts w:asciiTheme="minorHAnsi" w:hAnsiTheme="minorHAnsi" w:cs="Arial"/>
          <w:kern w:val="0"/>
          <w:sz w:val="22"/>
        </w:rPr>
        <w:t xml:space="preserve"> USA</w:t>
      </w:r>
      <w:bookmarkEnd w:id="5"/>
      <w:bookmarkEnd w:id="6"/>
      <w:r w:rsidRPr="006D1FF8">
        <w:rPr>
          <w:rFonts w:asciiTheme="minorHAnsi" w:hAnsiTheme="minorHAnsi" w:cs="Arial"/>
          <w:kern w:val="0"/>
          <w:sz w:val="22"/>
        </w:rPr>
        <w:t>) as described in the manufacturer’s protocol.</w:t>
      </w:r>
    </w:p>
    <w:p w14:paraId="78FA60C1" w14:textId="77777777" w:rsidR="005451D0" w:rsidRPr="006D1FF8" w:rsidRDefault="005451D0" w:rsidP="001D5C17">
      <w:pPr>
        <w:autoSpaceDE w:val="0"/>
        <w:autoSpaceDN w:val="0"/>
        <w:adjustRightInd w:val="0"/>
        <w:rPr>
          <w:rFonts w:asciiTheme="minorHAnsi" w:hAnsiTheme="minorHAnsi" w:cs="Arial"/>
          <w:kern w:val="0"/>
          <w:sz w:val="22"/>
        </w:rPr>
      </w:pPr>
    </w:p>
    <w:p w14:paraId="385EB1CB" w14:textId="77777777" w:rsidR="005451D0" w:rsidRPr="006D1FF8" w:rsidRDefault="005451D0" w:rsidP="00A9558F">
      <w:pPr>
        <w:pStyle w:val="Heading2"/>
        <w:rPr>
          <w:rFonts w:asciiTheme="minorHAnsi" w:hAnsiTheme="minorHAnsi" w:cs="Arial"/>
          <w:b w:val="0"/>
          <w:kern w:val="0"/>
        </w:rPr>
      </w:pPr>
      <w:r w:rsidRPr="006D1FF8">
        <w:rPr>
          <w:rFonts w:asciiTheme="minorHAnsi" w:hAnsiTheme="minorHAnsi"/>
        </w:rPr>
        <w:t xml:space="preserve">Differential </w:t>
      </w:r>
      <w:r w:rsidR="00A9558F" w:rsidRPr="006D1FF8">
        <w:rPr>
          <w:rFonts w:asciiTheme="minorHAnsi" w:hAnsiTheme="minorHAnsi"/>
        </w:rPr>
        <w:t>methylation analysis for CD4</w:t>
      </w:r>
      <w:r w:rsidR="0084703D" w:rsidRPr="006D1FF8">
        <w:rPr>
          <w:rFonts w:asciiTheme="minorHAnsi" w:hAnsiTheme="minorHAnsi"/>
          <w:vertAlign w:val="superscript"/>
        </w:rPr>
        <w:t>+</w:t>
      </w:r>
      <w:r w:rsidR="00A9558F" w:rsidRPr="006D1FF8">
        <w:rPr>
          <w:rFonts w:asciiTheme="minorHAnsi" w:hAnsiTheme="minorHAnsi"/>
        </w:rPr>
        <w:t xml:space="preserve"> and CD8</w:t>
      </w:r>
      <w:r w:rsidR="0084703D" w:rsidRPr="006D1FF8">
        <w:rPr>
          <w:rFonts w:asciiTheme="minorHAnsi" w:hAnsiTheme="minorHAnsi"/>
          <w:vertAlign w:val="superscript"/>
        </w:rPr>
        <w:t>+</w:t>
      </w:r>
      <w:r w:rsidR="00A9558F" w:rsidRPr="006D1FF8">
        <w:rPr>
          <w:rFonts w:asciiTheme="minorHAnsi" w:hAnsiTheme="minorHAnsi"/>
        </w:rPr>
        <w:t xml:space="preserve"> T cell</w:t>
      </w:r>
    </w:p>
    <w:p w14:paraId="23D77EF5" w14:textId="77777777" w:rsidR="005451D0" w:rsidRPr="006D1FF8" w:rsidRDefault="005451D0" w:rsidP="001D5C17">
      <w:pPr>
        <w:rPr>
          <w:rFonts w:asciiTheme="minorHAnsi" w:hAnsiTheme="minorHAnsi" w:cs="Arial"/>
          <w:sz w:val="22"/>
        </w:rPr>
      </w:pPr>
      <w:r w:rsidRPr="006D1FF8">
        <w:rPr>
          <w:rFonts w:asciiTheme="minorHAnsi" w:hAnsiTheme="minorHAnsi" w:cs="Arial"/>
          <w:sz w:val="22"/>
        </w:rPr>
        <w:t>Genome-wide DNA methylation of CD4</w:t>
      </w:r>
      <w:r w:rsidR="0084703D" w:rsidRPr="006D1FF8">
        <w:rPr>
          <w:rFonts w:asciiTheme="minorHAnsi" w:hAnsiTheme="minorHAnsi" w:cs="Arial"/>
          <w:sz w:val="22"/>
          <w:vertAlign w:val="superscript"/>
        </w:rPr>
        <w:t>+</w:t>
      </w:r>
      <w:r w:rsidRPr="006D1FF8">
        <w:rPr>
          <w:rFonts w:asciiTheme="minorHAnsi" w:hAnsiTheme="minorHAnsi" w:cs="Arial"/>
          <w:sz w:val="22"/>
        </w:rPr>
        <w:t xml:space="preserve"> and CD8</w:t>
      </w:r>
      <w:r w:rsidR="0084703D" w:rsidRPr="006D1FF8">
        <w:rPr>
          <w:rFonts w:asciiTheme="minorHAnsi" w:hAnsiTheme="minorHAnsi" w:cs="Arial"/>
          <w:sz w:val="22"/>
          <w:vertAlign w:val="superscript"/>
        </w:rPr>
        <w:t>+</w:t>
      </w:r>
      <w:r w:rsidRPr="006D1FF8">
        <w:rPr>
          <w:rFonts w:asciiTheme="minorHAnsi" w:hAnsiTheme="minorHAnsi" w:cs="Arial"/>
          <w:sz w:val="22"/>
        </w:rPr>
        <w:t xml:space="preserve"> T cells from SSc patients and controls was assessed using the Illumina Infinium HumanMethylation450 Bead Chip microarray</w:t>
      </w:r>
      <w:r w:rsidR="00B039E5" w:rsidRPr="006D1FF8">
        <w:rPr>
          <w:rFonts w:asciiTheme="minorHAnsi" w:hAnsiTheme="minorHAnsi" w:cs="Arial"/>
          <w:sz w:val="22"/>
        </w:rPr>
        <w:t>,</w:t>
      </w:r>
      <w:r w:rsidRPr="006D1FF8">
        <w:rPr>
          <w:rFonts w:asciiTheme="minorHAnsi" w:hAnsiTheme="minorHAnsi" w:cs="Arial"/>
          <w:sz w:val="22"/>
        </w:rPr>
        <w:t xml:space="preserve"> which allows for the interrogation of over 485</w:t>
      </w:r>
      <w:r w:rsidR="00B039E5" w:rsidRPr="006D1FF8">
        <w:rPr>
          <w:rFonts w:asciiTheme="minorHAnsi" w:hAnsiTheme="minorHAnsi" w:cs="Arial"/>
          <w:sz w:val="22"/>
        </w:rPr>
        <w:t>,</w:t>
      </w:r>
      <w:r w:rsidRPr="006D1FF8">
        <w:rPr>
          <w:rFonts w:asciiTheme="minorHAnsi" w:hAnsiTheme="minorHAnsi" w:cs="Arial"/>
          <w:sz w:val="22"/>
        </w:rPr>
        <w:t>000 CpG sites across the genome. This array covers 99% of Refuses genes</w:t>
      </w:r>
      <w:r w:rsidR="00B039E5" w:rsidRPr="006D1FF8">
        <w:rPr>
          <w:rFonts w:asciiTheme="minorHAnsi" w:hAnsiTheme="minorHAnsi" w:cs="Arial"/>
          <w:sz w:val="22"/>
        </w:rPr>
        <w:t>,</w:t>
      </w:r>
      <w:r w:rsidRPr="006D1FF8">
        <w:rPr>
          <w:rFonts w:asciiTheme="minorHAnsi" w:hAnsiTheme="minorHAnsi" w:cs="Arial"/>
          <w:sz w:val="22"/>
        </w:rPr>
        <w:t xml:space="preserve"> with an average of 17 CpG sites per gene across the promoter region</w:t>
      </w:r>
      <w:r w:rsidR="00B039E5" w:rsidRPr="006D1FF8">
        <w:rPr>
          <w:rFonts w:asciiTheme="minorHAnsi" w:hAnsiTheme="minorHAnsi" w:cs="Arial"/>
          <w:sz w:val="22"/>
        </w:rPr>
        <w:t>,</w:t>
      </w:r>
      <w:r w:rsidRPr="006D1FF8">
        <w:rPr>
          <w:rFonts w:asciiTheme="minorHAnsi" w:hAnsiTheme="minorHAnsi" w:cs="Arial"/>
          <w:sz w:val="22"/>
        </w:rPr>
        <w:t xml:space="preserve"> 5’ untranslated region (5’-UTR)</w:t>
      </w:r>
      <w:r w:rsidR="00B039E5" w:rsidRPr="006D1FF8">
        <w:rPr>
          <w:rFonts w:asciiTheme="minorHAnsi" w:hAnsiTheme="minorHAnsi" w:cs="Arial"/>
          <w:sz w:val="22"/>
        </w:rPr>
        <w:t>,</w:t>
      </w:r>
      <w:r w:rsidRPr="006D1FF8">
        <w:rPr>
          <w:rFonts w:asciiTheme="minorHAnsi" w:hAnsiTheme="minorHAnsi" w:cs="Arial"/>
          <w:sz w:val="22"/>
        </w:rPr>
        <w:t xml:space="preserve"> first exon</w:t>
      </w:r>
      <w:r w:rsidR="00B039E5" w:rsidRPr="006D1FF8">
        <w:rPr>
          <w:rFonts w:asciiTheme="minorHAnsi" w:hAnsiTheme="minorHAnsi" w:cs="Arial"/>
          <w:sz w:val="22"/>
        </w:rPr>
        <w:t>,</w:t>
      </w:r>
      <w:r w:rsidRPr="006D1FF8">
        <w:rPr>
          <w:rFonts w:asciiTheme="minorHAnsi" w:hAnsiTheme="minorHAnsi" w:cs="Arial"/>
          <w:sz w:val="22"/>
        </w:rPr>
        <w:t xml:space="preserve"> gene body and 3’-UTR</w:t>
      </w:r>
      <w:r w:rsidR="00C47800" w:rsidRPr="006D1FF8">
        <w:rPr>
          <w:rFonts w:asciiTheme="minorHAnsi" w:hAnsiTheme="minorHAnsi" w:cs="Arial"/>
          <w:sz w:val="22"/>
        </w:rPr>
        <w:t xml:space="preserve">. </w:t>
      </w:r>
      <w:r w:rsidR="00C47800" w:rsidRPr="006D1FF8">
        <w:rPr>
          <w:rFonts w:asciiTheme="minorHAnsi" w:hAnsiTheme="minorHAnsi" w:cs="Arial"/>
          <w:sz w:val="22"/>
        </w:rPr>
        <w:lastRenderedPageBreak/>
        <w:t xml:space="preserve">It also covers 96% of CpG islands. Non-CpG-methylated sites recently identified in human stem cells and microRNA promoter regions are also covered </w:t>
      </w:r>
      <w:r w:rsidR="0092336C" w:rsidRPr="006D1FF8">
        <w:rPr>
          <w:rFonts w:asciiTheme="minorHAnsi" w:hAnsiTheme="minorHAnsi" w:cs="Arial"/>
          <w:sz w:val="22"/>
        </w:rPr>
        <w:fldChar w:fldCharType="begin"/>
      </w:r>
      <w:r w:rsidR="007D5DC5" w:rsidRPr="006D1FF8">
        <w:rPr>
          <w:rFonts w:asciiTheme="minorHAnsi" w:hAnsiTheme="minorHAnsi" w:cs="Arial"/>
          <w:sz w:val="22"/>
        </w:rPr>
        <w:instrText xml:space="preserve"> ADDIN EN.CITE &lt;EndNote&gt;&lt;Cite&gt;&lt;Author&gt;Dedeurwaerder&lt;/Author&gt;&lt;Year&gt;2011&lt;/Year&gt;&lt;RecNum&gt;799&lt;/RecNum&gt;&lt;DisplayText&gt;[15]&lt;/DisplayText&gt;&lt;record&gt;&lt;rec-number&gt;799&lt;/rec-number&gt;&lt;foreign-keys&gt;&lt;key app="EN" db-id="2fddstfapwr9pee22wq5rx2pe9a0f29sxzwz"&gt;799&lt;/key&gt;&lt;/foreign-keys&gt;&lt;ref-type name="Journal Article"&gt;17&lt;/ref-type&gt;&lt;contributors&gt;&lt;authors&gt;&lt;author&gt;Dedeurwaerder, S.&lt;/author&gt;&lt;author&gt;Defrance, M.&lt;/author&gt;&lt;author&gt;Calonne, E.&lt;/author&gt;&lt;author&gt;Denis, H.&lt;/author&gt;&lt;author&gt;Sotiriou, C.&lt;/author&gt;&lt;author&gt;Fuks, F.&lt;/author&gt;&lt;/authors&gt;&lt;/contributors&gt;&lt;auth-address&gt;Laboratory of Cancer Epigenetics, Universite Libre de Bruxelles, Faculty of Medicine, Brussels, Belgium.&lt;/auth-address&gt;&lt;titles&gt;&lt;title&gt;Evaluation of the Infinium Methylation 450K technology&lt;/title&gt;&lt;secondary-title&gt;Epigenomics&lt;/secondary-title&gt;&lt;alt-title&gt;Epigenomics&lt;/alt-title&gt;&lt;/titles&gt;&lt;periodical&gt;&lt;full-title&gt;Epigenomics&lt;/full-title&gt;&lt;abbr-1&gt;Epigenomics&lt;/abbr-1&gt;&lt;/periodical&gt;&lt;alt-periodical&gt;&lt;full-title&gt;Epigenomics&lt;/full-title&gt;&lt;abbr-1&gt;Epigenomics&lt;/abbr-1&gt;&lt;/alt-periodical&gt;&lt;pages&gt;771-84&lt;/pages&gt;&lt;volume&gt;3&lt;/volume&gt;&lt;number&gt;6&lt;/number&gt;&lt;keywords&gt;&lt;keyword&gt;Breast Neoplasms/genetics/*metabolism&lt;/keyword&gt;&lt;keyword&gt;Cytosine/*chemistry&lt;/keyword&gt;&lt;keyword&gt;DNA Methylation/*genetics&lt;/keyword&gt;&lt;keyword&gt;Female&lt;/keyword&gt;&lt;keyword&gt;Genome, Human/*genetics&lt;/keyword&gt;&lt;keyword&gt;High-Throughput Screening Assays/*methods&lt;/keyword&gt;&lt;keyword&gt;Humans&lt;/keyword&gt;&lt;keyword&gt;Oligonucleotide Array Sequence Analysis/*methods&lt;/keyword&gt;&lt;keyword&gt;Software&lt;/keyword&gt;&lt;/keywords&gt;&lt;dates&gt;&lt;year&gt;2011&lt;/year&gt;&lt;pub-dates&gt;&lt;date&gt;Dec&lt;/date&gt;&lt;/pub-dates&gt;&lt;/dates&gt;&lt;isbn&gt;1750-192X (Electronic)&amp;#xD;1750-192X (Linking)&lt;/isbn&gt;&lt;accession-num&gt;22126295&lt;/accession-num&gt;&lt;urls&gt;&lt;related-urls&gt;&lt;url&gt;http://www.ncbi.nlm.nih.gov/pubmed/22126295&lt;/url&gt;&lt;/related-urls&gt;&lt;/urls&gt;&lt;electronic-resource-num&gt;10.2217/epi.11.105&lt;/electronic-resource-num&gt;&lt;/record&gt;&lt;/Cite&gt;&lt;/EndNote&gt;</w:instrText>
      </w:r>
      <w:r w:rsidR="0092336C" w:rsidRPr="006D1FF8">
        <w:rPr>
          <w:rFonts w:asciiTheme="minorHAnsi" w:hAnsiTheme="minorHAnsi" w:cs="Arial"/>
          <w:sz w:val="22"/>
        </w:rPr>
        <w:fldChar w:fldCharType="separate"/>
      </w:r>
      <w:r w:rsidR="007D5DC5" w:rsidRPr="006D1FF8">
        <w:rPr>
          <w:rFonts w:asciiTheme="minorHAnsi" w:hAnsiTheme="minorHAnsi" w:cs="Arial"/>
          <w:noProof/>
          <w:sz w:val="22"/>
        </w:rPr>
        <w:t>[</w:t>
      </w:r>
      <w:hyperlink w:anchor="_ENREF_15" w:tooltip="Dedeurwaerder, 2011 #799" w:history="1">
        <w:r w:rsidR="00D77202" w:rsidRPr="006D1FF8">
          <w:rPr>
            <w:rFonts w:asciiTheme="minorHAnsi" w:hAnsiTheme="minorHAnsi" w:cs="Arial"/>
            <w:noProof/>
            <w:sz w:val="22"/>
          </w:rPr>
          <w:t>15</w:t>
        </w:r>
      </w:hyperlink>
      <w:r w:rsidR="007D5DC5" w:rsidRPr="006D1FF8">
        <w:rPr>
          <w:rFonts w:asciiTheme="minorHAnsi" w:hAnsiTheme="minorHAnsi" w:cs="Arial"/>
          <w:noProof/>
          <w:sz w:val="22"/>
        </w:rPr>
        <w:t>]</w:t>
      </w:r>
      <w:r w:rsidR="0092336C" w:rsidRPr="006D1FF8">
        <w:rPr>
          <w:rFonts w:asciiTheme="minorHAnsi" w:hAnsiTheme="minorHAnsi" w:cs="Arial"/>
          <w:sz w:val="22"/>
        </w:rPr>
        <w:fldChar w:fldCharType="end"/>
      </w:r>
      <w:r w:rsidRPr="006D1FF8">
        <w:rPr>
          <w:rFonts w:asciiTheme="minorHAnsi" w:hAnsiTheme="minorHAnsi" w:cs="Arial"/>
          <w:sz w:val="22"/>
        </w:rPr>
        <w:t>. DNA methylation analysis was conducted using R</w:t>
      </w:r>
      <w:r w:rsidR="00D44FE4" w:rsidRPr="006D1FF8">
        <w:rPr>
          <w:rFonts w:asciiTheme="minorHAnsi" w:hAnsiTheme="minorHAnsi" w:cs="Arial"/>
          <w:sz w:val="22"/>
        </w:rPr>
        <w:t xml:space="preserve"> </w:t>
      </w:r>
      <w:r w:rsidRPr="006D1FF8">
        <w:rPr>
          <w:rFonts w:asciiTheme="minorHAnsi" w:hAnsiTheme="minorHAnsi" w:cs="Arial"/>
          <w:sz w:val="22"/>
        </w:rPr>
        <w:t>software</w:t>
      </w:r>
      <w:r w:rsidR="00D44FE4" w:rsidRPr="006D1FF8">
        <w:rPr>
          <w:rFonts w:asciiTheme="minorHAnsi" w:hAnsiTheme="minorHAnsi" w:cs="Arial"/>
          <w:sz w:val="22"/>
        </w:rPr>
        <w:t xml:space="preserve"> </w:t>
      </w:r>
      <w:r w:rsidRPr="006D1FF8">
        <w:rPr>
          <w:rFonts w:asciiTheme="minorHAnsi" w:hAnsiTheme="minorHAnsi" w:cs="Arial"/>
          <w:sz w:val="22"/>
        </w:rPr>
        <w:t>and RnBeads package in Bioconductor</w:t>
      </w:r>
      <w:r w:rsidR="00C47800" w:rsidRPr="006D1FF8">
        <w:rPr>
          <w:rFonts w:asciiTheme="minorHAnsi" w:hAnsiTheme="minorHAnsi" w:cs="Arial"/>
          <w:sz w:val="22"/>
        </w:rPr>
        <w:t xml:space="preserve"> </w:t>
      </w:r>
      <w:r w:rsidR="0092336C" w:rsidRPr="006D1FF8">
        <w:rPr>
          <w:rFonts w:asciiTheme="minorHAnsi" w:hAnsiTheme="minorHAnsi" w:cs="Arial"/>
          <w:sz w:val="22"/>
        </w:rPr>
        <w:fldChar w:fldCharType="begin"/>
      </w:r>
      <w:r w:rsidR="007D5DC5" w:rsidRPr="006D1FF8">
        <w:rPr>
          <w:rFonts w:asciiTheme="minorHAnsi" w:hAnsiTheme="minorHAnsi" w:cs="Arial"/>
          <w:sz w:val="22"/>
        </w:rPr>
        <w:instrText xml:space="preserve"> ADDIN EN.CITE &lt;EndNote&gt;&lt;Cite&gt;&lt;Author&gt;Team&lt;/Author&gt;&lt;Year&gt;2013&lt;/Year&gt;&lt;RecNum&gt;800&lt;/RecNum&gt;&lt;DisplayText&gt;[16, 17]&lt;/DisplayText&gt;&lt;record&gt;&lt;rec-number&gt;800&lt;/rec-number&gt;&lt;foreign-keys&gt;&lt;key app="EN" db-id="2fddstfapwr9pee22wq5rx2pe9a0f29sxzwz"&gt;800&lt;/key&gt;&lt;/foreign-keys&gt;&lt;ref-type name="Journal Article"&gt;17&lt;/ref-type&gt;&lt;contributors&gt;&lt;authors&gt;&lt;author&gt;Team, R Core&lt;/author&gt;&lt;/authors&gt;&lt;/contributors&gt;&lt;titles&gt;&lt;title&gt;R: A language and environment for statistical computing&lt;/title&gt;&lt;/titles&gt;&lt;dates&gt;&lt;year&gt;2013&lt;/year&gt;&lt;/dates&gt;&lt;urls&gt;&lt;/urls&gt;&lt;/record&gt;&lt;/Cite&gt;&lt;Cite&gt;&lt;Author&gt;Assenov&lt;/Author&gt;&lt;Year&gt;2014&lt;/Year&gt;&lt;RecNum&gt;801&lt;/RecNum&gt;&lt;record&gt;&lt;rec-number&gt;801&lt;/rec-number&gt;&lt;foreign-keys&gt;&lt;key app="EN" db-id="2fddstfapwr9pee22wq5rx2pe9a0f29sxzwz"&gt;801&lt;/key&gt;&lt;/foreign-keys&gt;&lt;ref-type name="Journal Article"&gt;17&lt;/ref-type&gt;&lt;contributors&gt;&lt;authors&gt;&lt;author&gt;Assenov, Yassen&lt;/author&gt;&lt;author&gt;Müller, Fabian&lt;/author&gt;&lt;author&gt;Lutsik, Pavlo&lt;/author&gt;&lt;author&gt;Walter, Jörn&lt;/author&gt;&lt;author&gt;Lengauer, Thomas&lt;/author&gt;&lt;author&gt;Bock, Christoph&lt;/author&gt;&lt;/authors&gt;&lt;/contributors&gt;&lt;titles&gt;&lt;title&gt;Comprehensive analysis of DNA methylation data with RnBeads&lt;/title&gt;&lt;secondary-title&gt;Nature methods&lt;/secondary-title&gt;&lt;/titles&gt;&lt;periodical&gt;&lt;full-title&gt;Nat Methods&lt;/full-title&gt;&lt;abbr-1&gt;Nature methods&lt;/abbr-1&gt;&lt;/periodical&gt;&lt;pages&gt;1138-1140&lt;/pages&gt;&lt;volume&gt;11&lt;/volume&gt;&lt;number&gt;11&lt;/number&gt;&lt;dates&gt;&lt;year&gt;2014&lt;/year&gt;&lt;/dates&gt;&lt;isbn&gt;1548-7091&lt;/isbn&gt;&lt;urls&gt;&lt;/urls&gt;&lt;/record&gt;&lt;/Cite&gt;&lt;/EndNote&gt;</w:instrText>
      </w:r>
      <w:r w:rsidR="0092336C" w:rsidRPr="006D1FF8">
        <w:rPr>
          <w:rFonts w:asciiTheme="minorHAnsi" w:hAnsiTheme="minorHAnsi" w:cs="Arial"/>
          <w:sz w:val="22"/>
        </w:rPr>
        <w:fldChar w:fldCharType="separate"/>
      </w:r>
      <w:r w:rsidR="007D5DC5" w:rsidRPr="006D1FF8">
        <w:rPr>
          <w:rFonts w:asciiTheme="minorHAnsi" w:hAnsiTheme="minorHAnsi" w:cs="Arial"/>
          <w:noProof/>
          <w:sz w:val="22"/>
        </w:rPr>
        <w:t>[</w:t>
      </w:r>
      <w:hyperlink w:anchor="_ENREF_16" w:tooltip="Team, 2013 #800" w:history="1">
        <w:r w:rsidR="00D77202" w:rsidRPr="006D1FF8">
          <w:rPr>
            <w:rFonts w:asciiTheme="minorHAnsi" w:hAnsiTheme="minorHAnsi" w:cs="Arial"/>
            <w:noProof/>
            <w:sz w:val="22"/>
          </w:rPr>
          <w:t>16</w:t>
        </w:r>
      </w:hyperlink>
      <w:r w:rsidR="007D5DC5" w:rsidRPr="006D1FF8">
        <w:rPr>
          <w:rFonts w:asciiTheme="minorHAnsi" w:hAnsiTheme="minorHAnsi" w:cs="Arial"/>
          <w:noProof/>
          <w:sz w:val="22"/>
        </w:rPr>
        <w:t xml:space="preserve">, </w:t>
      </w:r>
      <w:hyperlink w:anchor="_ENREF_17" w:tooltip="Assenov, 2014 #801" w:history="1">
        <w:r w:rsidR="00D77202" w:rsidRPr="006D1FF8">
          <w:rPr>
            <w:rFonts w:asciiTheme="minorHAnsi" w:hAnsiTheme="minorHAnsi" w:cs="Arial"/>
            <w:noProof/>
            <w:sz w:val="22"/>
          </w:rPr>
          <w:t>17</w:t>
        </w:r>
      </w:hyperlink>
      <w:r w:rsidR="007D5DC5" w:rsidRPr="006D1FF8">
        <w:rPr>
          <w:rFonts w:asciiTheme="minorHAnsi" w:hAnsiTheme="minorHAnsi" w:cs="Arial"/>
          <w:noProof/>
          <w:sz w:val="22"/>
        </w:rPr>
        <w:t>]</w:t>
      </w:r>
      <w:r w:rsidR="0092336C" w:rsidRPr="006D1FF8">
        <w:rPr>
          <w:rFonts w:asciiTheme="minorHAnsi" w:hAnsiTheme="minorHAnsi" w:cs="Arial"/>
          <w:sz w:val="22"/>
        </w:rPr>
        <w:fldChar w:fldCharType="end"/>
      </w:r>
      <w:r w:rsidRPr="006D1FF8">
        <w:rPr>
          <w:rFonts w:asciiTheme="minorHAnsi" w:hAnsiTheme="minorHAnsi" w:cs="Arial"/>
          <w:sz w:val="22"/>
        </w:rPr>
        <w:t>. In initial quality control and preprocessing step</w:t>
      </w:r>
      <w:r w:rsidR="00D44FE4" w:rsidRPr="006D1FF8">
        <w:rPr>
          <w:rFonts w:asciiTheme="minorHAnsi" w:hAnsiTheme="minorHAnsi" w:cs="Arial"/>
          <w:sz w:val="22"/>
        </w:rPr>
        <w:t>s</w:t>
      </w:r>
      <w:r w:rsidR="00B039E5" w:rsidRPr="006D1FF8">
        <w:rPr>
          <w:rFonts w:asciiTheme="minorHAnsi" w:hAnsiTheme="minorHAnsi" w:cs="Arial"/>
          <w:sz w:val="22"/>
        </w:rPr>
        <w:t>,</w:t>
      </w:r>
      <w:r w:rsidRPr="006D1FF8">
        <w:rPr>
          <w:rFonts w:asciiTheme="minorHAnsi" w:hAnsiTheme="minorHAnsi" w:cs="Arial"/>
          <w:sz w:val="22"/>
        </w:rPr>
        <w:t xml:space="preserve"> we firstly filtered out the probes whose last 3 bases of its target sequence overlap with SNP; then we removed the cross-reactive probes whose sequence maps to multiple genomic </w:t>
      </w:r>
      <w:r w:rsidR="006A6383" w:rsidRPr="006D1FF8">
        <w:rPr>
          <w:rFonts w:asciiTheme="minorHAnsi" w:hAnsiTheme="minorHAnsi" w:cs="Arial"/>
          <w:sz w:val="22"/>
        </w:rPr>
        <w:t>coordinates</w:t>
      </w:r>
      <w:r w:rsidRPr="006D1FF8">
        <w:rPr>
          <w:rFonts w:asciiTheme="minorHAnsi" w:hAnsiTheme="minorHAnsi" w:cs="Arial"/>
          <w:sz w:val="22"/>
        </w:rPr>
        <w:t xml:space="preserve">. </w:t>
      </w:r>
      <w:r w:rsidR="006A6383" w:rsidRPr="006D1FF8">
        <w:rPr>
          <w:rFonts w:asciiTheme="minorHAnsi" w:hAnsiTheme="minorHAnsi" w:cs="Arial"/>
          <w:sz w:val="22"/>
        </w:rPr>
        <w:t>After that</w:t>
      </w:r>
      <w:r w:rsidR="00B039E5" w:rsidRPr="006D1FF8">
        <w:rPr>
          <w:rFonts w:asciiTheme="minorHAnsi" w:hAnsiTheme="minorHAnsi" w:cs="Arial"/>
          <w:sz w:val="22"/>
        </w:rPr>
        <w:t>,</w:t>
      </w:r>
      <w:r w:rsidR="006A6383" w:rsidRPr="006D1FF8">
        <w:rPr>
          <w:rFonts w:asciiTheme="minorHAnsi" w:hAnsiTheme="minorHAnsi" w:cs="Arial"/>
          <w:sz w:val="22"/>
        </w:rPr>
        <w:t xml:space="preserve"> </w:t>
      </w:r>
      <w:r w:rsidRPr="006D1FF8">
        <w:rPr>
          <w:rFonts w:asciiTheme="minorHAnsi" w:hAnsiTheme="minorHAnsi" w:cs="Arial"/>
          <w:sz w:val="22"/>
        </w:rPr>
        <w:t xml:space="preserve">we conducted the </w:t>
      </w:r>
      <w:r w:rsidR="006A6383" w:rsidRPr="006D1FF8">
        <w:rPr>
          <w:rFonts w:asciiTheme="minorHAnsi" w:hAnsiTheme="minorHAnsi" w:cs="Arial"/>
          <w:sz w:val="22"/>
        </w:rPr>
        <w:t>“</w:t>
      </w:r>
      <w:r w:rsidRPr="006D1FF8">
        <w:rPr>
          <w:rFonts w:asciiTheme="minorHAnsi" w:hAnsiTheme="minorHAnsi" w:cs="Arial"/>
          <w:sz w:val="22"/>
        </w:rPr>
        <w:t>greedycut</w:t>
      </w:r>
      <w:r w:rsidR="006A6383" w:rsidRPr="006D1FF8">
        <w:rPr>
          <w:rFonts w:asciiTheme="minorHAnsi" w:hAnsiTheme="minorHAnsi" w:cs="Arial"/>
          <w:sz w:val="22"/>
        </w:rPr>
        <w:t>”</w:t>
      </w:r>
      <w:r w:rsidRPr="006D1FF8">
        <w:rPr>
          <w:rFonts w:asciiTheme="minorHAnsi" w:hAnsiTheme="minorHAnsi" w:cs="Arial"/>
          <w:sz w:val="22"/>
        </w:rPr>
        <w:t xml:space="preserve"> procedure and filtered out the probes whose detection </w:t>
      </w:r>
      <w:r w:rsidR="008C0204" w:rsidRPr="006D1FF8">
        <w:rPr>
          <w:rFonts w:asciiTheme="minorHAnsi" w:hAnsiTheme="minorHAnsi" w:cs="Arial"/>
          <w:sz w:val="22"/>
        </w:rPr>
        <w:t>P</w:t>
      </w:r>
      <w:r w:rsidRPr="006D1FF8">
        <w:rPr>
          <w:rFonts w:asciiTheme="minorHAnsi" w:hAnsiTheme="minorHAnsi" w:cs="Arial"/>
          <w:sz w:val="22"/>
        </w:rPr>
        <w:t xml:space="preserve">-value &gt;0.01 in any of the samples. In </w:t>
      </w:r>
      <w:r w:rsidR="00A8744E" w:rsidRPr="006D1FF8">
        <w:rPr>
          <w:rFonts w:asciiTheme="minorHAnsi" w:hAnsiTheme="minorHAnsi" w:cs="Arial"/>
          <w:sz w:val="22"/>
        </w:rPr>
        <w:t>addition</w:t>
      </w:r>
      <w:r w:rsidR="00B039E5" w:rsidRPr="006D1FF8">
        <w:rPr>
          <w:rFonts w:asciiTheme="minorHAnsi" w:hAnsiTheme="minorHAnsi" w:cs="Arial"/>
          <w:sz w:val="22"/>
        </w:rPr>
        <w:t>,</w:t>
      </w:r>
      <w:r w:rsidRPr="006D1FF8">
        <w:rPr>
          <w:rFonts w:asciiTheme="minorHAnsi" w:hAnsiTheme="minorHAnsi" w:cs="Arial"/>
          <w:sz w:val="22"/>
        </w:rPr>
        <w:t xml:space="preserve"> probes on sex chromosomes</w:t>
      </w:r>
      <w:r w:rsidR="00B039E5" w:rsidRPr="006D1FF8">
        <w:rPr>
          <w:rFonts w:asciiTheme="minorHAnsi" w:hAnsiTheme="minorHAnsi" w:cs="Arial"/>
          <w:sz w:val="22"/>
        </w:rPr>
        <w:t>,</w:t>
      </w:r>
      <w:r w:rsidRPr="006D1FF8">
        <w:rPr>
          <w:rFonts w:asciiTheme="minorHAnsi" w:hAnsiTheme="minorHAnsi" w:cs="Arial"/>
          <w:sz w:val="22"/>
        </w:rPr>
        <w:t xml:space="preserve"> </w:t>
      </w:r>
      <w:r w:rsidR="006A6383" w:rsidRPr="006D1FF8">
        <w:rPr>
          <w:rFonts w:asciiTheme="minorHAnsi" w:hAnsiTheme="minorHAnsi" w:cs="Arial"/>
          <w:sz w:val="22"/>
        </w:rPr>
        <w:t xml:space="preserve">with many missing values </w:t>
      </w:r>
      <w:r w:rsidRPr="006D1FF8">
        <w:rPr>
          <w:rFonts w:asciiTheme="minorHAnsi" w:hAnsiTheme="minorHAnsi" w:cs="Arial"/>
          <w:sz w:val="22"/>
        </w:rPr>
        <w:t>and probes of non-CpG context were also filtered out. After initial preprocessing</w:t>
      </w:r>
      <w:r w:rsidR="006A6383" w:rsidRPr="006D1FF8">
        <w:rPr>
          <w:rFonts w:asciiTheme="minorHAnsi" w:hAnsiTheme="minorHAnsi" w:cs="Arial"/>
          <w:sz w:val="22"/>
        </w:rPr>
        <w:t xml:space="preserve"> step</w:t>
      </w:r>
      <w:r w:rsidR="00B039E5" w:rsidRPr="006D1FF8">
        <w:rPr>
          <w:rFonts w:asciiTheme="minorHAnsi" w:hAnsiTheme="minorHAnsi" w:cs="Arial"/>
          <w:sz w:val="22"/>
        </w:rPr>
        <w:t>,</w:t>
      </w:r>
      <w:r w:rsidRPr="006D1FF8">
        <w:rPr>
          <w:rFonts w:asciiTheme="minorHAnsi" w:hAnsiTheme="minorHAnsi" w:cs="Arial"/>
          <w:sz w:val="22"/>
        </w:rPr>
        <w:t xml:space="preserve"> we conducted the background subtraction using the “noob” method. The methylation beta values were further normalized using the “BMIQ” normalization method</w:t>
      </w:r>
      <w:r w:rsidR="007D5DC5" w:rsidRPr="006D1FF8">
        <w:rPr>
          <w:rFonts w:asciiTheme="minorHAnsi" w:hAnsiTheme="minorHAnsi" w:cs="Arial"/>
          <w:sz w:val="22"/>
        </w:rPr>
        <w:t xml:space="preserve"> </w:t>
      </w:r>
      <w:r w:rsidR="0092336C" w:rsidRPr="006D1FF8">
        <w:rPr>
          <w:rFonts w:asciiTheme="minorHAnsi" w:hAnsiTheme="minorHAnsi" w:cs="Arial"/>
          <w:sz w:val="22"/>
        </w:rPr>
        <w:fldChar w:fldCharType="begin"/>
      </w:r>
      <w:r w:rsidR="007D5DC5" w:rsidRPr="006D1FF8">
        <w:rPr>
          <w:rFonts w:asciiTheme="minorHAnsi" w:hAnsiTheme="minorHAnsi" w:cs="Arial"/>
          <w:sz w:val="22"/>
        </w:rPr>
        <w:instrText xml:space="preserve"> ADDIN EN.CITE &lt;EndNote&gt;&lt;Cite&gt;&lt;Author&gt;Teschendorff&lt;/Author&gt;&lt;Year&gt;2013&lt;/Year&gt;&lt;RecNum&gt;802&lt;/RecNum&gt;&lt;DisplayText&gt;[18]&lt;/DisplayText&gt;&lt;record&gt;&lt;rec-number&gt;802&lt;/rec-number&gt;&lt;foreign-keys&gt;&lt;key app="EN" db-id="2fddstfapwr9pee22wq5rx2pe9a0f29sxzwz"&gt;802&lt;/key&gt;&lt;/foreign-keys&gt;&lt;ref-type name="Journal Article"&gt;17&lt;/ref-type&gt;&lt;contributors&gt;&lt;authors&gt;&lt;author&gt;Teschendorff, Andrew E&lt;/author&gt;&lt;author&gt;Marabita, Francesco&lt;/author&gt;&lt;author&gt;Lechner, Matthias&lt;/author&gt;&lt;author&gt;Bartlett, Thomas&lt;/author&gt;&lt;author&gt;Tegner, Jesper&lt;/author&gt;&lt;author&gt;Gomez-Cabrero, David&lt;/author&gt;&lt;author&gt;Beck, Stephan&lt;/author&gt;&lt;/authors&gt;&lt;/contributors&gt;&lt;titles&gt;&lt;title&gt;A beta-mixture quantile normalization method for correcting probe design bias in Illumina Infinium 450 k DNA methylation data&lt;/title&gt;&lt;secondary-title&gt;Bioinformatics&lt;/secondary-title&gt;&lt;/titles&gt;&lt;periodical&gt;&lt;full-title&gt;Bioinformatics&lt;/full-title&gt;&lt;/periodical&gt;&lt;pages&gt;189-196&lt;/pages&gt;&lt;volume&gt;29&lt;/volume&gt;&lt;number&gt;2&lt;/number&gt;&lt;dates&gt;&lt;year&gt;2013&lt;/year&gt;&lt;/dates&gt;&lt;isbn&gt;1367-4803&lt;/isbn&gt;&lt;urls&gt;&lt;/urls&gt;&lt;/record&gt;&lt;/Cite&gt;&lt;/EndNote&gt;</w:instrText>
      </w:r>
      <w:r w:rsidR="0092336C" w:rsidRPr="006D1FF8">
        <w:rPr>
          <w:rFonts w:asciiTheme="minorHAnsi" w:hAnsiTheme="minorHAnsi" w:cs="Arial"/>
          <w:sz w:val="22"/>
        </w:rPr>
        <w:fldChar w:fldCharType="separate"/>
      </w:r>
      <w:r w:rsidR="007D5DC5" w:rsidRPr="006D1FF8">
        <w:rPr>
          <w:rFonts w:asciiTheme="minorHAnsi" w:hAnsiTheme="minorHAnsi" w:cs="Arial"/>
          <w:noProof/>
          <w:sz w:val="22"/>
        </w:rPr>
        <w:t>[</w:t>
      </w:r>
      <w:hyperlink w:anchor="_ENREF_18" w:tooltip="Teschendorff, 2013 #802" w:history="1">
        <w:r w:rsidR="00D77202" w:rsidRPr="006D1FF8">
          <w:rPr>
            <w:rFonts w:asciiTheme="minorHAnsi" w:hAnsiTheme="minorHAnsi" w:cs="Arial"/>
            <w:noProof/>
            <w:sz w:val="22"/>
          </w:rPr>
          <w:t>18</w:t>
        </w:r>
      </w:hyperlink>
      <w:r w:rsidR="007D5DC5" w:rsidRPr="006D1FF8">
        <w:rPr>
          <w:rFonts w:asciiTheme="minorHAnsi" w:hAnsiTheme="minorHAnsi" w:cs="Arial"/>
          <w:noProof/>
          <w:sz w:val="22"/>
        </w:rPr>
        <w:t>]</w:t>
      </w:r>
      <w:r w:rsidR="0092336C" w:rsidRPr="006D1FF8">
        <w:rPr>
          <w:rFonts w:asciiTheme="minorHAnsi" w:hAnsiTheme="minorHAnsi" w:cs="Arial"/>
          <w:sz w:val="22"/>
        </w:rPr>
        <w:fldChar w:fldCharType="end"/>
      </w:r>
      <w:r w:rsidRPr="006D1FF8">
        <w:rPr>
          <w:rFonts w:asciiTheme="minorHAnsi" w:hAnsiTheme="minorHAnsi" w:cs="Arial"/>
          <w:sz w:val="22"/>
        </w:rPr>
        <w:t>.</w:t>
      </w:r>
    </w:p>
    <w:p w14:paraId="1D2E380D" w14:textId="77777777" w:rsidR="005451D0" w:rsidRPr="006D1FF8" w:rsidRDefault="005451D0" w:rsidP="001D5C17">
      <w:pPr>
        <w:rPr>
          <w:rFonts w:asciiTheme="minorHAnsi" w:hAnsiTheme="minorHAnsi" w:cs="Arial"/>
          <w:sz w:val="22"/>
        </w:rPr>
      </w:pPr>
      <w:r w:rsidRPr="006D1FF8">
        <w:rPr>
          <w:rFonts w:asciiTheme="minorHAnsi" w:hAnsiTheme="minorHAnsi" w:cs="Arial"/>
          <w:sz w:val="22"/>
        </w:rPr>
        <w:t xml:space="preserve">Prior to </w:t>
      </w:r>
      <w:r w:rsidR="006A6383" w:rsidRPr="006D1FF8">
        <w:rPr>
          <w:rFonts w:asciiTheme="minorHAnsi" w:hAnsiTheme="minorHAnsi" w:cs="Arial"/>
          <w:sz w:val="22"/>
        </w:rPr>
        <w:t xml:space="preserve">the </w:t>
      </w:r>
      <w:r w:rsidRPr="006D1FF8">
        <w:rPr>
          <w:rFonts w:asciiTheme="minorHAnsi" w:hAnsiTheme="minorHAnsi" w:cs="Arial"/>
          <w:sz w:val="22"/>
        </w:rPr>
        <w:t>finding of differentially methylated sites</w:t>
      </w:r>
      <w:r w:rsidR="00B039E5" w:rsidRPr="006D1FF8">
        <w:rPr>
          <w:rFonts w:asciiTheme="minorHAnsi" w:hAnsiTheme="minorHAnsi" w:cs="Arial"/>
          <w:sz w:val="22"/>
        </w:rPr>
        <w:t>,</w:t>
      </w:r>
      <w:r w:rsidRPr="006D1FF8">
        <w:rPr>
          <w:rFonts w:asciiTheme="minorHAnsi" w:hAnsiTheme="minorHAnsi" w:cs="Arial"/>
          <w:sz w:val="22"/>
        </w:rPr>
        <w:t xml:space="preserve"> we conducted the Combat method using sva package to remove batch effect. After batch effect correction</w:t>
      </w:r>
      <w:r w:rsidR="00B039E5" w:rsidRPr="006D1FF8">
        <w:rPr>
          <w:rFonts w:asciiTheme="minorHAnsi" w:hAnsiTheme="minorHAnsi" w:cs="Arial"/>
          <w:sz w:val="22"/>
        </w:rPr>
        <w:t>,</w:t>
      </w:r>
      <w:r w:rsidRPr="006D1FF8">
        <w:rPr>
          <w:rFonts w:asciiTheme="minorHAnsi" w:hAnsiTheme="minorHAnsi" w:cs="Arial"/>
          <w:sz w:val="22"/>
        </w:rPr>
        <w:t xml:space="preserve"> probes with IQR &lt;=</w:t>
      </w:r>
      <w:r w:rsidR="006A6383" w:rsidRPr="006D1FF8">
        <w:rPr>
          <w:rFonts w:asciiTheme="minorHAnsi" w:hAnsiTheme="minorHAnsi" w:cs="Arial"/>
          <w:sz w:val="22"/>
        </w:rPr>
        <w:t xml:space="preserve"> </w:t>
      </w:r>
      <w:r w:rsidRPr="006D1FF8">
        <w:rPr>
          <w:rFonts w:asciiTheme="minorHAnsi" w:hAnsiTheme="minorHAnsi" w:cs="Arial"/>
          <w:sz w:val="22"/>
        </w:rPr>
        <w:t xml:space="preserve">0.1 were considered as little variation and thus were filtered out. We then computed the p-values of the remaining probes with a linear regression model adding the age and gender as two covariates. Differentially methylated CpG sites were defined as sites with </w:t>
      </w:r>
      <w:r w:rsidR="008C0204" w:rsidRPr="006D1FF8">
        <w:rPr>
          <w:rFonts w:asciiTheme="minorHAnsi" w:hAnsiTheme="minorHAnsi" w:cs="Arial"/>
          <w:sz w:val="22"/>
        </w:rPr>
        <w:t>P</w:t>
      </w:r>
      <w:r w:rsidRPr="006D1FF8">
        <w:rPr>
          <w:rFonts w:asciiTheme="minorHAnsi" w:hAnsiTheme="minorHAnsi" w:cs="Arial"/>
          <w:sz w:val="22"/>
        </w:rPr>
        <w:t>-value &lt;</w:t>
      </w:r>
      <w:r w:rsidR="006A6383" w:rsidRPr="006D1FF8">
        <w:rPr>
          <w:rFonts w:asciiTheme="minorHAnsi" w:hAnsiTheme="minorHAnsi" w:cs="Arial"/>
          <w:sz w:val="22"/>
        </w:rPr>
        <w:t xml:space="preserve"> </w:t>
      </w:r>
      <w:r w:rsidRPr="006D1FF8">
        <w:rPr>
          <w:rFonts w:asciiTheme="minorHAnsi" w:hAnsiTheme="minorHAnsi" w:cs="Arial"/>
          <w:sz w:val="22"/>
        </w:rPr>
        <w:t>0.05. Furthermore</w:t>
      </w:r>
      <w:r w:rsidR="00B039E5" w:rsidRPr="006D1FF8">
        <w:rPr>
          <w:rFonts w:asciiTheme="minorHAnsi" w:hAnsiTheme="minorHAnsi" w:cs="Arial"/>
          <w:sz w:val="22"/>
        </w:rPr>
        <w:t>,</w:t>
      </w:r>
      <w:r w:rsidRPr="006D1FF8">
        <w:rPr>
          <w:rFonts w:asciiTheme="minorHAnsi" w:hAnsiTheme="minorHAnsi" w:cs="Arial"/>
          <w:sz w:val="22"/>
        </w:rPr>
        <w:t xml:space="preserve"> the </w:t>
      </w:r>
      <w:del w:id="7" w:author="系统管理员" w:date="2017-01-16T10:40:00Z">
        <w:r w:rsidRPr="00A70A80" w:rsidDel="003B237D">
          <w:rPr>
            <w:rFonts w:asciiTheme="minorHAnsi" w:hAnsiTheme="minorHAnsi" w:cs="Arial"/>
            <w:color w:val="FF0000"/>
            <w:sz w:val="22"/>
          </w:rPr>
          <w:delText>differential methylation region (</w:delText>
        </w:r>
      </w:del>
      <w:r w:rsidRPr="00A70A80">
        <w:rPr>
          <w:rFonts w:asciiTheme="minorHAnsi" w:hAnsiTheme="minorHAnsi" w:cs="Arial"/>
          <w:color w:val="FF0000"/>
          <w:sz w:val="22"/>
        </w:rPr>
        <w:t>DMR</w:t>
      </w:r>
      <w:del w:id="8" w:author="系统管理员" w:date="2017-01-16T10:40:00Z">
        <w:r w:rsidRPr="00A70A80" w:rsidDel="003B237D">
          <w:rPr>
            <w:rFonts w:asciiTheme="minorHAnsi" w:hAnsiTheme="minorHAnsi" w:cs="Arial"/>
            <w:color w:val="FF0000"/>
            <w:sz w:val="22"/>
          </w:rPr>
          <w:delText>)</w:delText>
        </w:r>
      </w:del>
      <w:r w:rsidRPr="00A70A80">
        <w:rPr>
          <w:rFonts w:asciiTheme="minorHAnsi" w:hAnsiTheme="minorHAnsi" w:cs="Arial"/>
          <w:color w:val="FF0000"/>
          <w:sz w:val="22"/>
        </w:rPr>
        <w:t xml:space="preserve"> </w:t>
      </w:r>
      <w:r w:rsidRPr="006D1FF8">
        <w:rPr>
          <w:rFonts w:asciiTheme="minorHAnsi" w:hAnsiTheme="minorHAnsi" w:cs="Arial"/>
          <w:sz w:val="22"/>
        </w:rPr>
        <w:t>analysis was conducted with RnBeads package and Gene Ontology analysis was also conducted with GOstats package in R using the top 500 DMRs</w:t>
      </w:r>
      <w:r w:rsidR="007D5DC5" w:rsidRPr="006D1FF8">
        <w:rPr>
          <w:rFonts w:asciiTheme="minorHAnsi" w:hAnsiTheme="minorHAnsi" w:cs="Arial"/>
          <w:sz w:val="22"/>
        </w:rPr>
        <w:t xml:space="preserve"> </w:t>
      </w:r>
      <w:r w:rsidR="0092336C" w:rsidRPr="006D1FF8">
        <w:rPr>
          <w:rFonts w:asciiTheme="minorHAnsi" w:hAnsiTheme="minorHAnsi" w:cs="Arial"/>
          <w:sz w:val="22"/>
        </w:rPr>
        <w:fldChar w:fldCharType="begin"/>
      </w:r>
      <w:r w:rsidR="007D5DC5" w:rsidRPr="006D1FF8">
        <w:rPr>
          <w:rFonts w:asciiTheme="minorHAnsi" w:hAnsiTheme="minorHAnsi" w:cs="Arial"/>
          <w:sz w:val="22"/>
        </w:rPr>
        <w:instrText xml:space="preserve"> ADDIN EN.CITE &lt;EndNote&gt;&lt;Cite&gt;&lt;Author&gt;Falcon&lt;/Author&gt;&lt;Year&gt;2007&lt;/Year&gt;&lt;RecNum&gt;803&lt;/RecNum&gt;&lt;DisplayText&gt;[19]&lt;/DisplayText&gt;&lt;record&gt;&lt;rec-number&gt;803&lt;/rec-number&gt;&lt;foreign-keys&gt;&lt;key app="EN" db-id="2fddstfapwr9pee22wq5rx2pe9a0f29sxzwz"&gt;803&lt;/key&gt;&lt;/foreign-keys&gt;&lt;ref-type name="Journal Article"&gt;17&lt;/ref-type&gt;&lt;contributors&gt;&lt;authors&gt;&lt;author&gt;Falcon, Seth&lt;/author&gt;&lt;author&gt;Gentleman, Robert&lt;/author&gt;&lt;/authors&gt;&lt;/contributors&gt;&lt;titles&gt;&lt;title&gt;Using GOstats to test gene lists for GO term association&lt;/title&gt;&lt;secondary-title&gt;Bioinformatics&lt;/secondary-title&gt;&lt;/titles&gt;&lt;periodical&gt;&lt;full-title&gt;Bioinformatics&lt;/full-title&gt;&lt;/periodical&gt;&lt;pages&gt;257-258&lt;/pages&gt;&lt;volume&gt;23&lt;/volume&gt;&lt;number&gt;2&lt;/number&gt;&lt;dates&gt;&lt;year&gt;2007&lt;/year&gt;&lt;/dates&gt;&lt;isbn&gt;1367-4803&lt;/isbn&gt;&lt;urls&gt;&lt;/urls&gt;&lt;/record&gt;&lt;/Cite&gt;&lt;/EndNote&gt;</w:instrText>
      </w:r>
      <w:r w:rsidR="0092336C" w:rsidRPr="006D1FF8">
        <w:rPr>
          <w:rFonts w:asciiTheme="minorHAnsi" w:hAnsiTheme="minorHAnsi" w:cs="Arial"/>
          <w:sz w:val="22"/>
        </w:rPr>
        <w:fldChar w:fldCharType="separate"/>
      </w:r>
      <w:r w:rsidR="007D5DC5" w:rsidRPr="006D1FF8">
        <w:rPr>
          <w:rFonts w:asciiTheme="minorHAnsi" w:hAnsiTheme="minorHAnsi" w:cs="Arial"/>
          <w:noProof/>
          <w:sz w:val="22"/>
        </w:rPr>
        <w:t>[</w:t>
      </w:r>
      <w:hyperlink w:anchor="_ENREF_19" w:tooltip="Falcon, 2007 #803" w:history="1">
        <w:r w:rsidR="00D77202" w:rsidRPr="006D1FF8">
          <w:rPr>
            <w:rFonts w:asciiTheme="minorHAnsi" w:hAnsiTheme="minorHAnsi" w:cs="Arial"/>
            <w:noProof/>
            <w:sz w:val="22"/>
          </w:rPr>
          <w:t>19</w:t>
        </w:r>
      </w:hyperlink>
      <w:r w:rsidR="007D5DC5" w:rsidRPr="006D1FF8">
        <w:rPr>
          <w:rFonts w:asciiTheme="minorHAnsi" w:hAnsiTheme="minorHAnsi" w:cs="Arial"/>
          <w:noProof/>
          <w:sz w:val="22"/>
        </w:rPr>
        <w:t>]</w:t>
      </w:r>
      <w:r w:rsidR="0092336C" w:rsidRPr="006D1FF8">
        <w:rPr>
          <w:rFonts w:asciiTheme="minorHAnsi" w:hAnsiTheme="minorHAnsi" w:cs="Arial"/>
          <w:sz w:val="22"/>
        </w:rPr>
        <w:fldChar w:fldCharType="end"/>
      </w:r>
      <w:r w:rsidRPr="006D1FF8">
        <w:rPr>
          <w:rFonts w:asciiTheme="minorHAnsi" w:hAnsiTheme="minorHAnsi" w:cs="Arial"/>
          <w:sz w:val="22"/>
        </w:rPr>
        <w:t>.</w:t>
      </w:r>
    </w:p>
    <w:p w14:paraId="1129034C" w14:textId="77777777" w:rsidR="005451D0" w:rsidRPr="006D1FF8" w:rsidRDefault="005451D0" w:rsidP="001D5C17">
      <w:pPr>
        <w:autoSpaceDE w:val="0"/>
        <w:autoSpaceDN w:val="0"/>
        <w:adjustRightInd w:val="0"/>
        <w:rPr>
          <w:rFonts w:asciiTheme="minorHAnsi" w:hAnsiTheme="minorHAnsi" w:cs="Arial"/>
          <w:kern w:val="0"/>
          <w:sz w:val="22"/>
        </w:rPr>
      </w:pPr>
    </w:p>
    <w:p w14:paraId="6D703367" w14:textId="77777777" w:rsidR="005451D0" w:rsidRPr="006D1FF8" w:rsidRDefault="00A9558F" w:rsidP="00A9558F">
      <w:pPr>
        <w:pStyle w:val="Heading2"/>
        <w:rPr>
          <w:rFonts w:asciiTheme="minorHAnsi" w:hAnsiTheme="minorHAnsi"/>
        </w:rPr>
      </w:pPr>
      <w:r w:rsidRPr="006D1FF8">
        <w:rPr>
          <w:rFonts w:asciiTheme="minorHAnsi" w:hAnsiTheme="minorHAnsi"/>
        </w:rPr>
        <w:t>DMR validation based on NGS-based target methylation sequencing</w:t>
      </w:r>
    </w:p>
    <w:p w14:paraId="0470EA7C" w14:textId="77777777" w:rsidR="005451D0" w:rsidRPr="006D1FF8" w:rsidRDefault="005451D0" w:rsidP="001D5C17">
      <w:pPr>
        <w:rPr>
          <w:rFonts w:asciiTheme="minorHAnsi" w:hAnsiTheme="minorHAnsi" w:cs="Arial"/>
          <w:sz w:val="22"/>
        </w:rPr>
      </w:pPr>
      <w:r w:rsidRPr="006D1FF8">
        <w:rPr>
          <w:rFonts w:asciiTheme="minorHAnsi" w:hAnsiTheme="minorHAnsi" w:cs="Arial"/>
          <w:sz w:val="22"/>
        </w:rPr>
        <w:t>CD4</w:t>
      </w:r>
      <w:r w:rsidR="0084703D" w:rsidRPr="006D1FF8">
        <w:rPr>
          <w:rFonts w:asciiTheme="minorHAnsi" w:hAnsiTheme="minorHAnsi" w:cs="Arial"/>
          <w:sz w:val="22"/>
          <w:vertAlign w:val="superscript"/>
        </w:rPr>
        <w:t>+</w:t>
      </w:r>
      <w:r w:rsidRPr="006D1FF8">
        <w:rPr>
          <w:rFonts w:asciiTheme="minorHAnsi" w:hAnsiTheme="minorHAnsi" w:cs="Arial"/>
          <w:sz w:val="22"/>
        </w:rPr>
        <w:t xml:space="preserve"> and CD8</w:t>
      </w:r>
      <w:r w:rsidR="0084703D" w:rsidRPr="006D1FF8">
        <w:rPr>
          <w:rFonts w:asciiTheme="minorHAnsi" w:hAnsiTheme="minorHAnsi" w:cs="Arial"/>
          <w:sz w:val="22"/>
          <w:vertAlign w:val="superscript"/>
        </w:rPr>
        <w:t>+</w:t>
      </w:r>
      <w:r w:rsidRPr="006D1FF8">
        <w:rPr>
          <w:rFonts w:asciiTheme="minorHAnsi" w:hAnsiTheme="minorHAnsi" w:cs="Arial"/>
          <w:sz w:val="22"/>
        </w:rPr>
        <w:t xml:space="preserve"> T cells from another 43 SSc samples as well as 41 normal controls were collected</w:t>
      </w:r>
      <w:r w:rsidR="00B039E5" w:rsidRPr="006D1FF8">
        <w:rPr>
          <w:rFonts w:asciiTheme="minorHAnsi" w:hAnsiTheme="minorHAnsi" w:cs="Arial"/>
          <w:sz w:val="22"/>
        </w:rPr>
        <w:t>,</w:t>
      </w:r>
      <w:r w:rsidRPr="006D1FF8">
        <w:rPr>
          <w:rFonts w:asciiTheme="minorHAnsi" w:hAnsiTheme="minorHAnsi" w:cs="Arial"/>
          <w:sz w:val="22"/>
        </w:rPr>
        <w:t xml:space="preserve"> and genomic DNA were conv</w:t>
      </w:r>
      <w:r w:rsidR="00CD4E5B" w:rsidRPr="006D1FF8">
        <w:rPr>
          <w:rFonts w:asciiTheme="minorHAnsi" w:hAnsiTheme="minorHAnsi" w:cs="Arial"/>
          <w:sz w:val="22"/>
        </w:rPr>
        <w:t xml:space="preserve">erted with bisulfite treatment. The </w:t>
      </w:r>
      <w:r w:rsidRPr="006D1FF8">
        <w:rPr>
          <w:rFonts w:asciiTheme="minorHAnsi" w:hAnsiTheme="minorHAnsi" w:cs="Arial"/>
          <w:sz w:val="22"/>
        </w:rPr>
        <w:t xml:space="preserve">net-PCR was performed to amplify the targeted DNA sequence involved in </w:t>
      </w:r>
      <w:del w:id="9" w:author="系统管理员" w:date="2017-01-16T10:40:00Z">
        <w:r w:rsidRPr="00A70A80" w:rsidDel="003B237D">
          <w:rPr>
            <w:rFonts w:asciiTheme="minorHAnsi" w:hAnsiTheme="minorHAnsi" w:cs="Arial"/>
            <w:color w:val="FF0000"/>
            <w:sz w:val="22"/>
          </w:rPr>
          <w:delText>differential methylation regions (</w:delText>
        </w:r>
      </w:del>
      <w:r w:rsidRPr="00A70A80">
        <w:rPr>
          <w:rFonts w:asciiTheme="minorHAnsi" w:hAnsiTheme="minorHAnsi" w:cs="Arial"/>
          <w:color w:val="FF0000"/>
          <w:sz w:val="22"/>
        </w:rPr>
        <w:t>DMR</w:t>
      </w:r>
      <w:del w:id="10" w:author="系统管理员" w:date="2017-01-16T10:40:00Z">
        <w:r w:rsidRPr="00A70A80" w:rsidDel="003B237D">
          <w:rPr>
            <w:rFonts w:asciiTheme="minorHAnsi" w:hAnsiTheme="minorHAnsi" w:cs="Arial"/>
            <w:color w:val="FF0000"/>
            <w:sz w:val="22"/>
          </w:rPr>
          <w:delText>)</w:delText>
        </w:r>
      </w:del>
      <w:r w:rsidRPr="006D1FF8">
        <w:rPr>
          <w:rFonts w:asciiTheme="minorHAnsi" w:hAnsiTheme="minorHAnsi" w:cs="Arial"/>
          <w:sz w:val="22"/>
        </w:rPr>
        <w:t xml:space="preserve">. </w:t>
      </w:r>
      <w:r w:rsidR="00CD4E5B" w:rsidRPr="006D1FF8">
        <w:rPr>
          <w:rFonts w:asciiTheme="minorHAnsi" w:hAnsiTheme="minorHAnsi" w:cs="Arial"/>
          <w:sz w:val="22"/>
        </w:rPr>
        <w:t>Due to the technical failures</w:t>
      </w:r>
      <w:r w:rsidR="00B039E5" w:rsidRPr="006D1FF8">
        <w:rPr>
          <w:rFonts w:asciiTheme="minorHAnsi" w:hAnsiTheme="minorHAnsi" w:cs="Arial"/>
          <w:sz w:val="22"/>
        </w:rPr>
        <w:t>,</w:t>
      </w:r>
      <w:r w:rsidR="00CD4E5B" w:rsidRPr="006D1FF8">
        <w:rPr>
          <w:rFonts w:asciiTheme="minorHAnsi" w:hAnsiTheme="minorHAnsi" w:cs="Arial"/>
          <w:sz w:val="22"/>
        </w:rPr>
        <w:t xml:space="preserve"> some of the targeted regions were not detected. </w:t>
      </w:r>
      <w:r w:rsidRPr="006D1FF8">
        <w:rPr>
          <w:rFonts w:asciiTheme="minorHAnsi" w:hAnsiTheme="minorHAnsi" w:cs="Arial"/>
          <w:sz w:val="22"/>
        </w:rPr>
        <w:t xml:space="preserve">Then the designed DNA fragments were sequenced by Illumina Hiseq 2000. Bsseeker2 was </w:t>
      </w:r>
      <w:r w:rsidR="00CD4E5B" w:rsidRPr="006D1FF8">
        <w:rPr>
          <w:rFonts w:asciiTheme="minorHAnsi" w:hAnsiTheme="minorHAnsi" w:cs="Arial"/>
          <w:sz w:val="22"/>
        </w:rPr>
        <w:t xml:space="preserve">then </w:t>
      </w:r>
      <w:r w:rsidRPr="006D1FF8">
        <w:rPr>
          <w:rFonts w:asciiTheme="minorHAnsi" w:hAnsiTheme="minorHAnsi" w:cs="Arial"/>
          <w:sz w:val="22"/>
        </w:rPr>
        <w:t>utilized for mapping bisulfite treated read</w:t>
      </w:r>
      <w:r w:rsidR="006A6383" w:rsidRPr="006D1FF8">
        <w:rPr>
          <w:rFonts w:asciiTheme="minorHAnsi" w:hAnsiTheme="minorHAnsi" w:cs="Arial"/>
          <w:sz w:val="22"/>
        </w:rPr>
        <w:t>s</w:t>
      </w:r>
      <w:r w:rsidRPr="006D1FF8">
        <w:rPr>
          <w:rFonts w:asciiTheme="minorHAnsi" w:hAnsiTheme="minorHAnsi" w:cs="Arial"/>
          <w:sz w:val="22"/>
        </w:rPr>
        <w:t xml:space="preserve"> as well as </w:t>
      </w:r>
      <w:r w:rsidR="006A6383" w:rsidRPr="006D1FF8">
        <w:rPr>
          <w:rFonts w:asciiTheme="minorHAnsi" w:hAnsiTheme="minorHAnsi" w:cs="Arial"/>
          <w:sz w:val="22"/>
        </w:rPr>
        <w:t xml:space="preserve">for methylation </w:t>
      </w:r>
      <w:r w:rsidR="00477A86" w:rsidRPr="006D1FF8">
        <w:rPr>
          <w:rFonts w:asciiTheme="minorHAnsi" w:hAnsiTheme="minorHAnsi" w:cs="Arial"/>
          <w:sz w:val="22"/>
        </w:rPr>
        <w:t>calling</w:t>
      </w:r>
      <w:r w:rsidR="007D5DC5" w:rsidRPr="006D1FF8">
        <w:rPr>
          <w:rFonts w:asciiTheme="minorHAnsi" w:hAnsiTheme="minorHAnsi" w:cs="Arial"/>
          <w:sz w:val="22"/>
        </w:rPr>
        <w:t xml:space="preserve"> </w:t>
      </w:r>
      <w:r w:rsidR="0092336C" w:rsidRPr="006D1FF8">
        <w:rPr>
          <w:rFonts w:asciiTheme="minorHAnsi" w:hAnsiTheme="minorHAnsi" w:cs="Arial"/>
          <w:sz w:val="22"/>
        </w:rPr>
        <w:fldChar w:fldCharType="begin"/>
      </w:r>
      <w:r w:rsidR="007D5DC5" w:rsidRPr="006D1FF8">
        <w:rPr>
          <w:rFonts w:asciiTheme="minorHAnsi" w:hAnsiTheme="minorHAnsi" w:cs="Arial"/>
          <w:sz w:val="22"/>
        </w:rPr>
        <w:instrText xml:space="preserve"> ADDIN EN.CITE &lt;EndNote&gt;&lt;Cite&gt;&lt;Author&gt;Guo&lt;/Author&gt;&lt;Year&gt;2013&lt;/Year&gt;&lt;RecNum&gt;804&lt;/RecNum&gt;&lt;DisplayText&gt;[20]&lt;/DisplayText&gt;&lt;record&gt;&lt;rec-number&gt;804&lt;/rec-number&gt;&lt;foreign-keys&gt;&lt;key app="EN" db-id="2fddstfapwr9pee22wq5rx2pe9a0f29sxzwz"&gt;804&lt;/key&gt;&lt;/foreign-keys&gt;&lt;ref-type name="Journal Article"&gt;17&lt;/ref-type&gt;&lt;contributors&gt;&lt;authors&gt;&lt;author&gt;Guo, Weilong&lt;/author&gt;&lt;author&gt;Fiziev, Petko&lt;/author&gt;&lt;author&gt;Yan, Weihong&lt;/author&gt;&lt;author&gt;Cokus, Shawn&lt;/author&gt;&lt;author&gt;Sun, Xueguang&lt;/author&gt;&lt;author&gt;Zhang, Michael Q&lt;/author&gt;&lt;author&gt;Chen, Pao-Yang&lt;/author&gt;&lt;author&gt;Pellegrini, Matteo&lt;/author&gt;&lt;/authors&gt;&lt;/contributors&gt;&lt;titles&gt;&lt;title&gt;BS-Seeker2: a versatile aligning pipeline for bisulfite sequencing data&lt;/title&gt;&lt;secondary-title&gt;BMC genomics&lt;/secondary-title&gt;&lt;/titles&gt;&lt;periodical&gt;&lt;full-title&gt;Bmc Genomics&lt;/full-title&gt;&lt;abbr-1&gt;Bmc Genomics&lt;/abbr-1&gt;&lt;/periodical&gt;&lt;pages&gt;1&lt;/pages&gt;&lt;volume&gt;14&lt;/volume&gt;&lt;number&gt;1&lt;/number&gt;&lt;dates&gt;&lt;year&gt;2013&lt;/year&gt;&lt;/dates&gt;&lt;isbn&gt;1471-2164&lt;/isbn&gt;&lt;urls&gt;&lt;/urls&gt;&lt;/record&gt;&lt;/Cite&gt;&lt;/EndNote&gt;</w:instrText>
      </w:r>
      <w:r w:rsidR="0092336C" w:rsidRPr="006D1FF8">
        <w:rPr>
          <w:rFonts w:asciiTheme="minorHAnsi" w:hAnsiTheme="minorHAnsi" w:cs="Arial"/>
          <w:sz w:val="22"/>
        </w:rPr>
        <w:fldChar w:fldCharType="separate"/>
      </w:r>
      <w:r w:rsidR="007D5DC5" w:rsidRPr="006D1FF8">
        <w:rPr>
          <w:rFonts w:asciiTheme="minorHAnsi" w:hAnsiTheme="minorHAnsi" w:cs="Arial"/>
          <w:noProof/>
          <w:sz w:val="22"/>
        </w:rPr>
        <w:t>[</w:t>
      </w:r>
      <w:hyperlink w:anchor="_ENREF_20" w:tooltip="Guo, 2013 #804" w:history="1">
        <w:r w:rsidR="00D77202" w:rsidRPr="006D1FF8">
          <w:rPr>
            <w:rFonts w:asciiTheme="minorHAnsi" w:hAnsiTheme="minorHAnsi" w:cs="Arial"/>
            <w:noProof/>
            <w:sz w:val="22"/>
          </w:rPr>
          <w:t>20</w:t>
        </w:r>
      </w:hyperlink>
      <w:r w:rsidR="007D5DC5" w:rsidRPr="006D1FF8">
        <w:rPr>
          <w:rFonts w:asciiTheme="minorHAnsi" w:hAnsiTheme="minorHAnsi" w:cs="Arial"/>
          <w:noProof/>
          <w:sz w:val="22"/>
        </w:rPr>
        <w:t>]</w:t>
      </w:r>
      <w:r w:rsidR="0092336C" w:rsidRPr="006D1FF8">
        <w:rPr>
          <w:rFonts w:asciiTheme="minorHAnsi" w:hAnsiTheme="minorHAnsi" w:cs="Arial"/>
          <w:sz w:val="22"/>
        </w:rPr>
        <w:fldChar w:fldCharType="end"/>
      </w:r>
      <w:r w:rsidR="00477A86" w:rsidRPr="006D1FF8">
        <w:rPr>
          <w:rFonts w:asciiTheme="minorHAnsi" w:hAnsiTheme="minorHAnsi" w:cs="Arial"/>
          <w:sz w:val="22"/>
        </w:rPr>
        <w:t>.</w:t>
      </w:r>
      <w:r w:rsidRPr="006D1FF8">
        <w:rPr>
          <w:rFonts w:asciiTheme="minorHAnsi" w:hAnsiTheme="minorHAnsi" w:cs="Arial"/>
          <w:sz w:val="22"/>
        </w:rPr>
        <w:t xml:space="preserve"> </w:t>
      </w:r>
    </w:p>
    <w:p w14:paraId="7AE05875" w14:textId="77777777" w:rsidR="005451D0" w:rsidRPr="006D1FF8" w:rsidRDefault="005451D0" w:rsidP="001D5C17">
      <w:pPr>
        <w:autoSpaceDE w:val="0"/>
        <w:autoSpaceDN w:val="0"/>
        <w:adjustRightInd w:val="0"/>
        <w:rPr>
          <w:rFonts w:asciiTheme="minorHAnsi" w:hAnsiTheme="minorHAnsi" w:cs="Arial"/>
          <w:b/>
          <w:kern w:val="0"/>
          <w:sz w:val="22"/>
        </w:rPr>
      </w:pPr>
    </w:p>
    <w:p w14:paraId="0BAE704D" w14:textId="77777777" w:rsidR="005451D0" w:rsidRPr="006D1FF8" w:rsidRDefault="00A9558F" w:rsidP="00A9558F">
      <w:pPr>
        <w:pStyle w:val="Heading2"/>
        <w:rPr>
          <w:rFonts w:asciiTheme="minorHAnsi" w:hAnsiTheme="minorHAnsi"/>
        </w:rPr>
      </w:pPr>
      <w:r w:rsidRPr="006D1FF8">
        <w:rPr>
          <w:rFonts w:asciiTheme="minorHAnsi" w:hAnsiTheme="minorHAnsi"/>
        </w:rPr>
        <w:t xml:space="preserve">Gene expression regulation by DNA methylation </w:t>
      </w:r>
      <w:r w:rsidR="005451D0" w:rsidRPr="006D1FF8">
        <w:rPr>
          <w:rFonts w:asciiTheme="minorHAnsi" w:hAnsiTheme="minorHAnsi"/>
        </w:rPr>
        <w:t>in CD4</w:t>
      </w:r>
      <w:r w:rsidR="0084703D" w:rsidRPr="006D1FF8">
        <w:rPr>
          <w:rFonts w:asciiTheme="minorHAnsi" w:hAnsiTheme="minorHAnsi"/>
          <w:vertAlign w:val="superscript"/>
        </w:rPr>
        <w:t>+</w:t>
      </w:r>
      <w:r w:rsidR="005451D0" w:rsidRPr="006D1FF8">
        <w:rPr>
          <w:rFonts w:asciiTheme="minorHAnsi" w:hAnsiTheme="minorHAnsi"/>
        </w:rPr>
        <w:t xml:space="preserve"> and CD8</w:t>
      </w:r>
      <w:r w:rsidR="0084703D" w:rsidRPr="006D1FF8">
        <w:rPr>
          <w:rFonts w:asciiTheme="minorHAnsi" w:hAnsiTheme="minorHAnsi"/>
          <w:vertAlign w:val="superscript"/>
        </w:rPr>
        <w:t>+</w:t>
      </w:r>
      <w:r w:rsidR="005451D0" w:rsidRPr="006D1FF8">
        <w:rPr>
          <w:rFonts w:asciiTheme="minorHAnsi" w:hAnsiTheme="minorHAnsi"/>
        </w:rPr>
        <w:t xml:space="preserve"> T cells</w:t>
      </w:r>
    </w:p>
    <w:p w14:paraId="3E16EDC0" w14:textId="77777777" w:rsidR="005451D0" w:rsidRPr="006D1FF8" w:rsidRDefault="005451D0" w:rsidP="001D5C17">
      <w:pPr>
        <w:rPr>
          <w:rFonts w:asciiTheme="minorHAnsi" w:hAnsiTheme="minorHAnsi" w:cs="Arial"/>
          <w:sz w:val="22"/>
        </w:rPr>
      </w:pPr>
      <w:r w:rsidRPr="006D1FF8">
        <w:rPr>
          <w:rFonts w:asciiTheme="minorHAnsi" w:hAnsiTheme="minorHAnsi" w:cs="Arial"/>
          <w:sz w:val="22"/>
        </w:rPr>
        <w:t>Total RNA was extracted from cells using TRizol reagent (Invitrogen</w:t>
      </w:r>
      <w:r w:rsidR="00B039E5" w:rsidRPr="006D1FF8">
        <w:rPr>
          <w:rFonts w:asciiTheme="minorHAnsi" w:hAnsiTheme="minorHAnsi" w:cs="Arial"/>
          <w:sz w:val="22"/>
        </w:rPr>
        <w:t>,</w:t>
      </w:r>
      <w:r w:rsidRPr="006D1FF8">
        <w:rPr>
          <w:rFonts w:asciiTheme="minorHAnsi" w:hAnsiTheme="minorHAnsi" w:cs="Arial"/>
          <w:sz w:val="22"/>
        </w:rPr>
        <w:t xml:space="preserve"> USA) according to the manufacturer's instructions and reverse transcribed using MultiScribe reverse transcriptase kit (ABI</w:t>
      </w:r>
      <w:r w:rsidR="00B039E5" w:rsidRPr="006D1FF8">
        <w:rPr>
          <w:rFonts w:asciiTheme="minorHAnsi" w:hAnsiTheme="minorHAnsi" w:cs="Arial"/>
          <w:sz w:val="22"/>
        </w:rPr>
        <w:t>,</w:t>
      </w:r>
      <w:r w:rsidRPr="006D1FF8">
        <w:rPr>
          <w:rFonts w:asciiTheme="minorHAnsi" w:hAnsiTheme="minorHAnsi" w:cs="Arial"/>
          <w:sz w:val="22"/>
        </w:rPr>
        <w:t xml:space="preserve"> Foster city</w:t>
      </w:r>
      <w:r w:rsidR="00B039E5" w:rsidRPr="006D1FF8">
        <w:rPr>
          <w:rFonts w:asciiTheme="minorHAnsi" w:hAnsiTheme="minorHAnsi" w:cs="Arial"/>
          <w:sz w:val="22"/>
        </w:rPr>
        <w:t>,</w:t>
      </w:r>
      <w:r w:rsidRPr="006D1FF8">
        <w:rPr>
          <w:rFonts w:asciiTheme="minorHAnsi" w:hAnsiTheme="minorHAnsi" w:cs="Arial"/>
          <w:sz w:val="22"/>
        </w:rPr>
        <w:t xml:space="preserve"> CA</w:t>
      </w:r>
      <w:r w:rsidR="00B039E5" w:rsidRPr="006D1FF8">
        <w:rPr>
          <w:rFonts w:asciiTheme="minorHAnsi" w:hAnsiTheme="minorHAnsi" w:cs="Arial"/>
          <w:sz w:val="22"/>
        </w:rPr>
        <w:t>,</w:t>
      </w:r>
      <w:r w:rsidRPr="006D1FF8">
        <w:rPr>
          <w:rFonts w:asciiTheme="minorHAnsi" w:hAnsiTheme="minorHAnsi" w:cs="Arial"/>
          <w:sz w:val="22"/>
        </w:rPr>
        <w:t xml:space="preserve"> USA) according to the manufacturer's instructions. 4 μl of cDNA template was used as for 10 μl Quantitative real-time RT-PCR</w:t>
      </w:r>
      <w:r w:rsidR="00B039E5" w:rsidRPr="006D1FF8">
        <w:rPr>
          <w:rFonts w:asciiTheme="minorHAnsi" w:hAnsiTheme="minorHAnsi" w:cs="Arial"/>
          <w:sz w:val="22"/>
        </w:rPr>
        <w:t>,</w:t>
      </w:r>
      <w:r w:rsidRPr="006D1FF8">
        <w:rPr>
          <w:rFonts w:asciiTheme="minorHAnsi" w:hAnsiTheme="minorHAnsi" w:cs="Arial"/>
          <w:sz w:val="22"/>
        </w:rPr>
        <w:t xml:space="preserve"> using 5 μl of SYBR Green 1x RT-PCR mix (Qiagen) and 1μl of each primer. Reactions were performed on an ABI Q7 Sequence Detector System (ABI)</w:t>
      </w:r>
      <w:r w:rsidR="00B039E5" w:rsidRPr="006D1FF8">
        <w:rPr>
          <w:rFonts w:asciiTheme="minorHAnsi" w:hAnsiTheme="minorHAnsi" w:cs="Arial"/>
          <w:sz w:val="22"/>
        </w:rPr>
        <w:t>,</w:t>
      </w:r>
      <w:r w:rsidRPr="006D1FF8">
        <w:rPr>
          <w:rFonts w:asciiTheme="minorHAnsi" w:hAnsiTheme="minorHAnsi" w:cs="Arial"/>
          <w:sz w:val="22"/>
        </w:rPr>
        <w:t xml:space="preserve"> with the following parameters: 94 °C</w:t>
      </w:r>
      <w:r w:rsidR="00B039E5" w:rsidRPr="006D1FF8">
        <w:rPr>
          <w:rFonts w:asciiTheme="minorHAnsi" w:hAnsiTheme="minorHAnsi" w:cs="Arial"/>
          <w:sz w:val="22"/>
        </w:rPr>
        <w:t>,</w:t>
      </w:r>
      <w:r w:rsidRPr="006D1FF8">
        <w:rPr>
          <w:rFonts w:asciiTheme="minorHAnsi" w:hAnsiTheme="minorHAnsi" w:cs="Arial"/>
          <w:sz w:val="22"/>
        </w:rPr>
        <w:t xml:space="preserve"> 3 min; 60 °C</w:t>
      </w:r>
      <w:r w:rsidR="00B039E5" w:rsidRPr="006D1FF8">
        <w:rPr>
          <w:rFonts w:asciiTheme="minorHAnsi" w:hAnsiTheme="minorHAnsi" w:cs="Arial"/>
          <w:sz w:val="22"/>
        </w:rPr>
        <w:t>,</w:t>
      </w:r>
      <w:r w:rsidRPr="006D1FF8">
        <w:rPr>
          <w:rFonts w:asciiTheme="minorHAnsi" w:hAnsiTheme="minorHAnsi" w:cs="Arial"/>
          <w:sz w:val="22"/>
        </w:rPr>
        <w:t xml:space="preserve"> 40 secs</w:t>
      </w:r>
      <w:r w:rsidR="00B039E5" w:rsidRPr="006D1FF8">
        <w:rPr>
          <w:rFonts w:asciiTheme="minorHAnsi" w:hAnsiTheme="minorHAnsi" w:cs="Arial"/>
          <w:sz w:val="22"/>
        </w:rPr>
        <w:t>,</w:t>
      </w:r>
      <w:r w:rsidRPr="006D1FF8">
        <w:rPr>
          <w:rFonts w:asciiTheme="minorHAnsi" w:hAnsiTheme="minorHAnsi" w:cs="Arial"/>
          <w:sz w:val="22"/>
        </w:rPr>
        <w:t xml:space="preserve"> 38 cycles. Melt curves were analyzed from 72 to 88 °C to verify homogeneity.</w:t>
      </w:r>
    </w:p>
    <w:p w14:paraId="10ABA5EF" w14:textId="77777777" w:rsidR="005451D0" w:rsidRPr="006D1FF8" w:rsidRDefault="005451D0" w:rsidP="001D5C17">
      <w:pPr>
        <w:autoSpaceDE w:val="0"/>
        <w:autoSpaceDN w:val="0"/>
        <w:adjustRightInd w:val="0"/>
        <w:jc w:val="left"/>
        <w:rPr>
          <w:rFonts w:asciiTheme="minorHAnsi" w:hAnsiTheme="minorHAnsi" w:cs="Arial"/>
          <w:color w:val="131313"/>
          <w:kern w:val="0"/>
          <w:sz w:val="22"/>
        </w:rPr>
      </w:pPr>
    </w:p>
    <w:p w14:paraId="24098ABB" w14:textId="77777777" w:rsidR="005451D0" w:rsidRPr="006D1FF8" w:rsidRDefault="005451D0" w:rsidP="00A9558F">
      <w:pPr>
        <w:pStyle w:val="Heading2"/>
        <w:rPr>
          <w:rFonts w:asciiTheme="minorHAnsi" w:hAnsiTheme="minorHAnsi"/>
        </w:rPr>
      </w:pPr>
      <w:r w:rsidRPr="006D1FF8">
        <w:rPr>
          <w:rFonts w:asciiTheme="minorHAnsi" w:hAnsiTheme="minorHAnsi"/>
        </w:rPr>
        <w:t>T cell culture and stimulation</w:t>
      </w:r>
    </w:p>
    <w:p w14:paraId="1D1BF7A9" w14:textId="77777777" w:rsidR="005451D0" w:rsidRPr="006D1FF8" w:rsidRDefault="005451D0" w:rsidP="001D5C17">
      <w:pPr>
        <w:rPr>
          <w:rFonts w:asciiTheme="minorHAnsi" w:hAnsiTheme="minorHAnsi" w:cs="Arial"/>
          <w:sz w:val="22"/>
        </w:rPr>
      </w:pPr>
      <w:r w:rsidRPr="006D1FF8">
        <w:rPr>
          <w:rFonts w:asciiTheme="minorHAnsi" w:hAnsiTheme="minorHAnsi" w:cs="Arial"/>
          <w:sz w:val="22"/>
        </w:rPr>
        <w:t>Peripheral blood mononuclear cells (PBMCs) were isolated from whole blood through density-gradient centrifugation (Ficoll-Paque Plus</w:t>
      </w:r>
      <w:r w:rsidR="00B039E5" w:rsidRPr="006D1FF8">
        <w:rPr>
          <w:rFonts w:asciiTheme="minorHAnsi" w:hAnsiTheme="minorHAnsi" w:cs="Arial"/>
          <w:sz w:val="22"/>
        </w:rPr>
        <w:t>,</w:t>
      </w:r>
      <w:r w:rsidRPr="006D1FF8">
        <w:rPr>
          <w:rFonts w:asciiTheme="minorHAnsi" w:hAnsiTheme="minorHAnsi" w:cs="Arial"/>
          <w:sz w:val="22"/>
        </w:rPr>
        <w:t xml:space="preserve"> GE Healthcare)</w:t>
      </w:r>
      <w:r w:rsidR="00B039E5" w:rsidRPr="006D1FF8">
        <w:rPr>
          <w:rFonts w:asciiTheme="minorHAnsi" w:hAnsiTheme="minorHAnsi" w:cs="Arial"/>
          <w:sz w:val="22"/>
        </w:rPr>
        <w:t>,</w:t>
      </w:r>
      <w:r w:rsidRPr="006D1FF8">
        <w:rPr>
          <w:rFonts w:asciiTheme="minorHAnsi" w:hAnsiTheme="minorHAnsi" w:cs="Arial"/>
          <w:sz w:val="22"/>
        </w:rPr>
        <w:t xml:space="preserve"> </w:t>
      </w:r>
      <w:r w:rsidR="009049DD" w:rsidRPr="006D1FF8">
        <w:rPr>
          <w:rFonts w:asciiTheme="minorHAnsi" w:hAnsiTheme="minorHAnsi" w:cs="Arial"/>
          <w:sz w:val="22"/>
        </w:rPr>
        <w:t xml:space="preserve">then </w:t>
      </w:r>
      <w:r w:rsidRPr="006D1FF8">
        <w:rPr>
          <w:rFonts w:asciiTheme="minorHAnsi" w:hAnsiTheme="minorHAnsi" w:cs="Arial"/>
          <w:sz w:val="22"/>
        </w:rPr>
        <w:t>resuspended in RPMI medium supplemented with 10 % FBS</w:t>
      </w:r>
      <w:r w:rsidR="00B039E5" w:rsidRPr="006D1FF8">
        <w:rPr>
          <w:rFonts w:asciiTheme="minorHAnsi" w:hAnsiTheme="minorHAnsi" w:cs="Arial"/>
          <w:sz w:val="22"/>
        </w:rPr>
        <w:t>,</w:t>
      </w:r>
      <w:r w:rsidRPr="006D1FF8">
        <w:rPr>
          <w:rFonts w:asciiTheme="minorHAnsi" w:hAnsiTheme="minorHAnsi" w:cs="Arial"/>
          <w:sz w:val="22"/>
        </w:rPr>
        <w:t xml:space="preserve"> 100 U/ml penicillin</w:t>
      </w:r>
      <w:r w:rsidR="00B039E5" w:rsidRPr="006D1FF8">
        <w:rPr>
          <w:rFonts w:asciiTheme="minorHAnsi" w:hAnsiTheme="minorHAnsi" w:cs="Arial"/>
          <w:sz w:val="22"/>
        </w:rPr>
        <w:t>,</w:t>
      </w:r>
      <w:r w:rsidRPr="006D1FF8">
        <w:rPr>
          <w:rFonts w:asciiTheme="minorHAnsi" w:hAnsiTheme="minorHAnsi" w:cs="Arial"/>
          <w:sz w:val="22"/>
        </w:rPr>
        <w:t xml:space="preserve"> and 100 μg/ml streptomycin</w:t>
      </w:r>
      <w:r w:rsidR="00B039E5" w:rsidRPr="006D1FF8">
        <w:rPr>
          <w:rFonts w:asciiTheme="minorHAnsi" w:hAnsiTheme="minorHAnsi" w:cs="Arial"/>
          <w:sz w:val="22"/>
        </w:rPr>
        <w:t>,</w:t>
      </w:r>
      <w:r w:rsidRPr="006D1FF8">
        <w:rPr>
          <w:rFonts w:asciiTheme="minorHAnsi" w:hAnsiTheme="minorHAnsi" w:cs="Arial"/>
          <w:sz w:val="22"/>
        </w:rPr>
        <w:t xml:space="preserve"> 2 μl leukocyte Activation Cocktail</w:t>
      </w:r>
      <w:r w:rsidR="00B039E5" w:rsidRPr="006D1FF8">
        <w:rPr>
          <w:rFonts w:asciiTheme="minorHAnsi" w:hAnsiTheme="minorHAnsi" w:cs="Arial"/>
          <w:sz w:val="22"/>
        </w:rPr>
        <w:t>,</w:t>
      </w:r>
      <w:r w:rsidRPr="006D1FF8">
        <w:rPr>
          <w:rFonts w:asciiTheme="minorHAnsi" w:hAnsiTheme="minorHAnsi" w:cs="Arial"/>
          <w:sz w:val="22"/>
        </w:rPr>
        <w:t xml:space="preserve"> with BD GolgiPlug (BD</w:t>
      </w:r>
      <w:r w:rsidR="00B039E5" w:rsidRPr="006D1FF8">
        <w:rPr>
          <w:rFonts w:asciiTheme="minorHAnsi" w:hAnsiTheme="minorHAnsi" w:cs="Arial"/>
          <w:sz w:val="22"/>
        </w:rPr>
        <w:t>,</w:t>
      </w:r>
      <w:r w:rsidRPr="006D1FF8">
        <w:rPr>
          <w:rFonts w:asciiTheme="minorHAnsi" w:hAnsiTheme="minorHAnsi" w:cs="Arial"/>
          <w:sz w:val="22"/>
        </w:rPr>
        <w:t xml:space="preserve"> Franklin Lakes</w:t>
      </w:r>
      <w:r w:rsidR="00B039E5" w:rsidRPr="006D1FF8">
        <w:rPr>
          <w:rFonts w:asciiTheme="minorHAnsi" w:hAnsiTheme="minorHAnsi" w:cs="Arial"/>
          <w:sz w:val="22"/>
        </w:rPr>
        <w:t>,</w:t>
      </w:r>
      <w:r w:rsidRPr="006D1FF8">
        <w:rPr>
          <w:rFonts w:asciiTheme="minorHAnsi" w:hAnsiTheme="minorHAnsi" w:cs="Arial"/>
          <w:sz w:val="22"/>
        </w:rPr>
        <w:t xml:space="preserve"> NJ</w:t>
      </w:r>
      <w:r w:rsidR="00B039E5" w:rsidRPr="006D1FF8">
        <w:rPr>
          <w:rFonts w:asciiTheme="minorHAnsi" w:hAnsiTheme="minorHAnsi" w:cs="Arial"/>
          <w:sz w:val="22"/>
        </w:rPr>
        <w:t>,</w:t>
      </w:r>
      <w:r w:rsidRPr="006D1FF8">
        <w:rPr>
          <w:rFonts w:asciiTheme="minorHAnsi" w:hAnsiTheme="minorHAnsi" w:cs="Arial"/>
          <w:sz w:val="22"/>
        </w:rPr>
        <w:t xml:space="preserve"> USA)</w:t>
      </w:r>
      <w:r w:rsidR="00B039E5" w:rsidRPr="006D1FF8">
        <w:rPr>
          <w:rFonts w:asciiTheme="minorHAnsi" w:hAnsiTheme="minorHAnsi" w:cs="Arial"/>
          <w:sz w:val="22"/>
        </w:rPr>
        <w:t>,</w:t>
      </w:r>
      <w:r w:rsidRPr="006D1FF8">
        <w:rPr>
          <w:rFonts w:asciiTheme="minorHAnsi" w:hAnsiTheme="minorHAnsi" w:cs="Arial"/>
          <w:sz w:val="22"/>
        </w:rPr>
        <w:t xml:space="preserve"> transferred onto a </w:t>
      </w:r>
      <w:r w:rsidR="004F4B19" w:rsidRPr="006D1FF8">
        <w:rPr>
          <w:rFonts w:asciiTheme="minorHAnsi" w:hAnsiTheme="minorHAnsi" w:cs="Arial"/>
          <w:sz w:val="22"/>
        </w:rPr>
        <w:t>48</w:t>
      </w:r>
      <w:r w:rsidRPr="006D1FF8">
        <w:rPr>
          <w:rFonts w:asciiTheme="minorHAnsi" w:hAnsiTheme="minorHAnsi" w:cs="Arial"/>
          <w:sz w:val="22"/>
        </w:rPr>
        <w:t>-well plate (2</w:t>
      </w:r>
      <w:r w:rsidRPr="006D1FF8">
        <w:rPr>
          <w:rFonts w:asciiTheme="minorHAnsi" w:eastAsia="MS Gothic" w:hAnsiTheme="minorHAnsi" w:cs="Arial"/>
          <w:sz w:val="22"/>
        </w:rPr>
        <w:t> </w:t>
      </w:r>
      <w:r w:rsidRPr="006D1FF8">
        <w:rPr>
          <w:rFonts w:asciiTheme="minorHAnsi" w:hAnsiTheme="minorHAnsi" w:cs="Arial"/>
          <w:sz w:val="22"/>
        </w:rPr>
        <w:t>×</w:t>
      </w:r>
      <w:r w:rsidRPr="006D1FF8">
        <w:rPr>
          <w:rFonts w:asciiTheme="minorHAnsi" w:eastAsia="MS Gothic" w:hAnsiTheme="minorHAnsi" w:cs="Arial"/>
          <w:sz w:val="22"/>
        </w:rPr>
        <w:t> </w:t>
      </w:r>
      <w:r w:rsidRPr="006D1FF8">
        <w:rPr>
          <w:rFonts w:asciiTheme="minorHAnsi" w:hAnsiTheme="minorHAnsi" w:cs="Arial"/>
          <w:sz w:val="22"/>
        </w:rPr>
        <w:t>10</w:t>
      </w:r>
      <w:r w:rsidRPr="006D1FF8">
        <w:rPr>
          <w:rFonts w:asciiTheme="minorHAnsi" w:hAnsiTheme="minorHAnsi" w:cs="Arial"/>
          <w:sz w:val="22"/>
          <w:vertAlign w:val="superscript"/>
        </w:rPr>
        <w:t>6</w:t>
      </w:r>
      <w:r w:rsidRPr="006D1FF8">
        <w:rPr>
          <w:rFonts w:asciiTheme="minorHAnsi" w:hAnsiTheme="minorHAnsi" w:cs="Arial"/>
          <w:sz w:val="22"/>
        </w:rPr>
        <w:t xml:space="preserve"> cells/well) and cultured at 37 °C for 4~6 h. To prevent non-</w:t>
      </w:r>
      <w:r w:rsidR="006A6383" w:rsidRPr="006D1FF8">
        <w:rPr>
          <w:rFonts w:asciiTheme="minorHAnsi" w:hAnsiTheme="minorHAnsi" w:cs="Arial"/>
          <w:sz w:val="22"/>
        </w:rPr>
        <w:t xml:space="preserve">specific </w:t>
      </w:r>
      <w:r w:rsidRPr="006D1FF8">
        <w:rPr>
          <w:rFonts w:asciiTheme="minorHAnsi" w:hAnsiTheme="minorHAnsi" w:cs="Arial"/>
          <w:sz w:val="22"/>
        </w:rPr>
        <w:t>staining</w:t>
      </w:r>
      <w:r w:rsidR="00B039E5" w:rsidRPr="006D1FF8">
        <w:rPr>
          <w:rFonts w:asciiTheme="minorHAnsi" w:hAnsiTheme="minorHAnsi" w:cs="Arial"/>
          <w:sz w:val="22"/>
        </w:rPr>
        <w:t>,</w:t>
      </w:r>
      <w:r w:rsidRPr="006D1FF8">
        <w:rPr>
          <w:rFonts w:asciiTheme="minorHAnsi" w:hAnsiTheme="minorHAnsi" w:cs="Arial"/>
          <w:sz w:val="22"/>
        </w:rPr>
        <w:t xml:space="preserve"> PBMCs were preincubated with anti-human Fc blocking antibody (0.5 mg/ml; 564219</w:t>
      </w:r>
      <w:r w:rsidR="00B039E5" w:rsidRPr="006D1FF8">
        <w:rPr>
          <w:rFonts w:asciiTheme="minorHAnsi" w:hAnsiTheme="minorHAnsi" w:cs="Arial"/>
          <w:sz w:val="22"/>
        </w:rPr>
        <w:t>,</w:t>
      </w:r>
      <w:r w:rsidRPr="006D1FF8">
        <w:rPr>
          <w:rFonts w:asciiTheme="minorHAnsi" w:hAnsiTheme="minorHAnsi" w:cs="Arial"/>
          <w:sz w:val="22"/>
        </w:rPr>
        <w:t xml:space="preserve"> BD Pharmingen™) for 15 minutes. Subsequently</w:t>
      </w:r>
      <w:r w:rsidR="00B039E5" w:rsidRPr="006D1FF8">
        <w:rPr>
          <w:rFonts w:asciiTheme="minorHAnsi" w:hAnsiTheme="minorHAnsi" w:cs="Arial"/>
          <w:sz w:val="22"/>
        </w:rPr>
        <w:t>,</w:t>
      </w:r>
      <w:r w:rsidRPr="006D1FF8">
        <w:rPr>
          <w:rFonts w:asciiTheme="minorHAnsi" w:hAnsiTheme="minorHAnsi" w:cs="Arial"/>
          <w:sz w:val="22"/>
        </w:rPr>
        <w:t xml:space="preserve"> cells were </w:t>
      </w:r>
      <w:r w:rsidR="009049DD" w:rsidRPr="006D1FF8">
        <w:rPr>
          <w:rFonts w:asciiTheme="minorHAnsi" w:hAnsiTheme="minorHAnsi" w:cs="Arial"/>
          <w:sz w:val="22"/>
        </w:rPr>
        <w:t>treated with</w:t>
      </w:r>
      <w:r w:rsidRPr="006D1FF8">
        <w:rPr>
          <w:rFonts w:asciiTheme="minorHAnsi" w:hAnsiTheme="minorHAnsi" w:cs="Arial"/>
          <w:sz w:val="22"/>
        </w:rPr>
        <w:t xml:space="preserve"> 50 ng/ml purified human recombinant protein IFN-α4 (rIFN-α4) and/or 100 ng/ml rIFN-β </w:t>
      </w:r>
      <w:r w:rsidR="009049DD" w:rsidRPr="006D1FF8">
        <w:rPr>
          <w:rFonts w:asciiTheme="minorHAnsi" w:hAnsiTheme="minorHAnsi" w:cs="Arial"/>
          <w:sz w:val="22"/>
        </w:rPr>
        <w:t xml:space="preserve">for 6~24 h </w:t>
      </w:r>
      <w:r w:rsidRPr="006D1FF8">
        <w:rPr>
          <w:rFonts w:asciiTheme="minorHAnsi" w:hAnsiTheme="minorHAnsi" w:cs="Arial"/>
          <w:sz w:val="22"/>
        </w:rPr>
        <w:t>(Sino biological</w:t>
      </w:r>
      <w:r w:rsidR="00B039E5" w:rsidRPr="006D1FF8">
        <w:rPr>
          <w:rFonts w:asciiTheme="minorHAnsi" w:hAnsiTheme="minorHAnsi" w:cs="Arial"/>
          <w:sz w:val="22"/>
        </w:rPr>
        <w:t>,</w:t>
      </w:r>
      <w:r w:rsidRPr="006D1FF8">
        <w:rPr>
          <w:rFonts w:asciiTheme="minorHAnsi" w:hAnsiTheme="minorHAnsi" w:cs="Arial"/>
          <w:sz w:val="22"/>
        </w:rPr>
        <w:t xml:space="preserve"> Beijing</w:t>
      </w:r>
      <w:r w:rsidR="00B039E5" w:rsidRPr="006D1FF8">
        <w:rPr>
          <w:rFonts w:asciiTheme="minorHAnsi" w:hAnsiTheme="minorHAnsi" w:cs="Arial"/>
          <w:sz w:val="22"/>
        </w:rPr>
        <w:t>,</w:t>
      </w:r>
      <w:r w:rsidRPr="006D1FF8">
        <w:rPr>
          <w:rFonts w:asciiTheme="minorHAnsi" w:hAnsiTheme="minorHAnsi" w:cs="Arial"/>
          <w:sz w:val="22"/>
        </w:rPr>
        <w:t xml:space="preserve"> China).</w:t>
      </w:r>
    </w:p>
    <w:p w14:paraId="54F8CC0F" w14:textId="77777777" w:rsidR="005451D0" w:rsidRPr="006D1FF8" w:rsidRDefault="005451D0" w:rsidP="001D5C17">
      <w:pPr>
        <w:autoSpaceDE w:val="0"/>
        <w:autoSpaceDN w:val="0"/>
        <w:adjustRightInd w:val="0"/>
        <w:rPr>
          <w:rFonts w:asciiTheme="minorHAnsi" w:hAnsiTheme="minorHAnsi" w:cs="Arial"/>
          <w:b/>
          <w:kern w:val="0"/>
          <w:sz w:val="22"/>
        </w:rPr>
      </w:pPr>
    </w:p>
    <w:p w14:paraId="67B94818" w14:textId="77777777" w:rsidR="005451D0" w:rsidRPr="006D1FF8" w:rsidRDefault="008C0204" w:rsidP="00A9558F">
      <w:pPr>
        <w:pStyle w:val="Heading2"/>
        <w:rPr>
          <w:rFonts w:asciiTheme="minorHAnsi" w:hAnsiTheme="minorHAnsi"/>
        </w:rPr>
      </w:pPr>
      <w:r w:rsidRPr="006D1FF8">
        <w:rPr>
          <w:rFonts w:asciiTheme="minorHAnsi" w:hAnsiTheme="minorHAnsi"/>
        </w:rPr>
        <w:t>D</w:t>
      </w:r>
      <w:r w:rsidR="005451D0" w:rsidRPr="006D1FF8">
        <w:rPr>
          <w:rFonts w:asciiTheme="minorHAnsi" w:hAnsiTheme="minorHAnsi"/>
        </w:rPr>
        <w:t xml:space="preserve">etection of cytokines concentration by </w:t>
      </w:r>
      <w:hyperlink r:id="rId10" w:history="1">
        <w:r w:rsidR="005451D0" w:rsidRPr="006D1FF8">
          <w:rPr>
            <w:rFonts w:asciiTheme="minorHAnsi" w:hAnsiTheme="minorHAnsi"/>
          </w:rPr>
          <w:t>enzyme</w:t>
        </w:r>
      </w:hyperlink>
      <w:r w:rsidR="005451D0" w:rsidRPr="006D1FF8">
        <w:rPr>
          <w:rFonts w:asciiTheme="minorHAnsi" w:hAnsiTheme="minorHAnsi"/>
        </w:rPr>
        <w:t xml:space="preserve"> </w:t>
      </w:r>
      <w:hyperlink r:id="rId11" w:history="1">
        <w:r w:rsidR="005451D0" w:rsidRPr="006D1FF8">
          <w:rPr>
            <w:rFonts w:asciiTheme="minorHAnsi" w:hAnsiTheme="minorHAnsi"/>
          </w:rPr>
          <w:t>linked</w:t>
        </w:r>
      </w:hyperlink>
      <w:r w:rsidR="005451D0" w:rsidRPr="006D1FF8">
        <w:rPr>
          <w:rFonts w:asciiTheme="minorHAnsi" w:hAnsiTheme="minorHAnsi"/>
        </w:rPr>
        <w:t xml:space="preserve"> </w:t>
      </w:r>
      <w:hyperlink r:id="rId12" w:history="1">
        <w:r w:rsidR="005451D0" w:rsidRPr="006D1FF8">
          <w:rPr>
            <w:rFonts w:asciiTheme="minorHAnsi" w:hAnsiTheme="minorHAnsi"/>
          </w:rPr>
          <w:t>immunosorbent</w:t>
        </w:r>
      </w:hyperlink>
      <w:r w:rsidR="005451D0" w:rsidRPr="006D1FF8">
        <w:rPr>
          <w:rFonts w:asciiTheme="minorHAnsi" w:hAnsiTheme="minorHAnsi"/>
        </w:rPr>
        <w:t xml:space="preserve"> </w:t>
      </w:r>
      <w:hyperlink r:id="rId13" w:history="1">
        <w:r w:rsidR="005451D0" w:rsidRPr="006D1FF8">
          <w:rPr>
            <w:rFonts w:asciiTheme="minorHAnsi" w:hAnsiTheme="minorHAnsi"/>
          </w:rPr>
          <w:t>assay</w:t>
        </w:r>
      </w:hyperlink>
    </w:p>
    <w:p w14:paraId="4A0FA918" w14:textId="77777777" w:rsidR="00A9558F" w:rsidRPr="006D1FF8" w:rsidRDefault="009049DD" w:rsidP="001D5C17">
      <w:pPr>
        <w:rPr>
          <w:rFonts w:asciiTheme="minorHAnsi" w:hAnsiTheme="minorHAnsi" w:cs="Arial"/>
          <w:sz w:val="22"/>
        </w:rPr>
      </w:pPr>
      <w:r w:rsidRPr="006D1FF8">
        <w:rPr>
          <w:rFonts w:asciiTheme="minorHAnsi" w:hAnsiTheme="minorHAnsi" w:cs="Arial"/>
          <w:sz w:val="22"/>
        </w:rPr>
        <w:t xml:space="preserve">The concentration of </w:t>
      </w:r>
      <w:r w:rsidR="005451D0" w:rsidRPr="006D1FF8">
        <w:rPr>
          <w:rFonts w:asciiTheme="minorHAnsi" w:hAnsiTheme="minorHAnsi" w:cs="Arial"/>
          <w:sz w:val="22"/>
        </w:rPr>
        <w:t>IFN-α</w:t>
      </w:r>
      <w:r w:rsidR="00B039E5" w:rsidRPr="006D1FF8">
        <w:rPr>
          <w:rFonts w:asciiTheme="minorHAnsi" w:hAnsiTheme="minorHAnsi" w:cs="Arial"/>
          <w:sz w:val="22"/>
        </w:rPr>
        <w:t>,</w:t>
      </w:r>
      <w:r w:rsidR="005451D0" w:rsidRPr="006D1FF8">
        <w:rPr>
          <w:rFonts w:asciiTheme="minorHAnsi" w:hAnsiTheme="minorHAnsi" w:cs="Arial"/>
          <w:sz w:val="22"/>
        </w:rPr>
        <w:t xml:space="preserve"> IFN-β (PBL Assay Science</w:t>
      </w:r>
      <w:r w:rsidR="00B039E5" w:rsidRPr="006D1FF8">
        <w:rPr>
          <w:rFonts w:asciiTheme="minorHAnsi" w:hAnsiTheme="minorHAnsi" w:cs="Arial"/>
          <w:sz w:val="22"/>
        </w:rPr>
        <w:t>,</w:t>
      </w:r>
      <w:r w:rsidR="005451D0" w:rsidRPr="006D1FF8">
        <w:rPr>
          <w:rFonts w:asciiTheme="minorHAnsi" w:hAnsiTheme="minorHAnsi" w:cs="Arial"/>
          <w:sz w:val="22"/>
        </w:rPr>
        <w:t xml:space="preserve"> Piscataway</w:t>
      </w:r>
      <w:r w:rsidR="00B039E5" w:rsidRPr="006D1FF8">
        <w:rPr>
          <w:rFonts w:asciiTheme="minorHAnsi" w:hAnsiTheme="minorHAnsi" w:cs="Arial"/>
          <w:sz w:val="22"/>
        </w:rPr>
        <w:t>,</w:t>
      </w:r>
      <w:r w:rsidR="005451D0" w:rsidRPr="006D1FF8">
        <w:rPr>
          <w:rFonts w:asciiTheme="minorHAnsi" w:hAnsiTheme="minorHAnsi" w:cs="Arial"/>
          <w:sz w:val="22"/>
        </w:rPr>
        <w:t xml:space="preserve"> NJ</w:t>
      </w:r>
      <w:r w:rsidR="00B039E5" w:rsidRPr="006D1FF8">
        <w:rPr>
          <w:rFonts w:asciiTheme="minorHAnsi" w:hAnsiTheme="minorHAnsi" w:cs="Arial"/>
          <w:sz w:val="22"/>
        </w:rPr>
        <w:t>,</w:t>
      </w:r>
      <w:r w:rsidR="005451D0" w:rsidRPr="006D1FF8">
        <w:rPr>
          <w:rFonts w:asciiTheme="minorHAnsi" w:hAnsiTheme="minorHAnsi" w:cs="Arial"/>
          <w:sz w:val="22"/>
        </w:rPr>
        <w:t xml:space="preserve"> USA)</w:t>
      </w:r>
      <w:r w:rsidR="00B039E5" w:rsidRPr="006D1FF8">
        <w:rPr>
          <w:rFonts w:asciiTheme="minorHAnsi" w:hAnsiTheme="minorHAnsi" w:cs="Arial"/>
          <w:sz w:val="22"/>
        </w:rPr>
        <w:t>,</w:t>
      </w:r>
      <w:r w:rsidR="005451D0" w:rsidRPr="006D1FF8">
        <w:rPr>
          <w:rFonts w:asciiTheme="minorHAnsi" w:hAnsiTheme="minorHAnsi" w:cs="Arial"/>
          <w:sz w:val="22"/>
        </w:rPr>
        <w:t xml:space="preserve"> </w:t>
      </w:r>
      <w:del w:id="11" w:author="系统管理员" w:date="2017-01-16T10:41:00Z">
        <w:r w:rsidR="005451D0" w:rsidRPr="00A84432" w:rsidDel="004E0C49">
          <w:rPr>
            <w:rFonts w:asciiTheme="minorHAnsi" w:hAnsiTheme="minorHAnsi" w:cs="Arial"/>
            <w:color w:val="FF0000"/>
            <w:sz w:val="22"/>
          </w:rPr>
          <w:delText xml:space="preserve">IFN-γ </w:delText>
        </w:r>
      </w:del>
      <w:r w:rsidR="005451D0" w:rsidRPr="006D1FF8">
        <w:rPr>
          <w:rFonts w:asciiTheme="minorHAnsi" w:hAnsiTheme="minorHAnsi" w:cs="Arial"/>
          <w:sz w:val="22"/>
        </w:rPr>
        <w:t>and TGF-β1 (Abcam</w:t>
      </w:r>
      <w:r w:rsidR="00B039E5" w:rsidRPr="006D1FF8">
        <w:rPr>
          <w:rFonts w:asciiTheme="minorHAnsi" w:hAnsiTheme="minorHAnsi" w:cs="Arial"/>
          <w:sz w:val="22"/>
        </w:rPr>
        <w:t>,</w:t>
      </w:r>
      <w:r w:rsidR="005451D0" w:rsidRPr="006D1FF8">
        <w:rPr>
          <w:rFonts w:asciiTheme="minorHAnsi" w:hAnsiTheme="minorHAnsi" w:cs="Arial"/>
          <w:sz w:val="22"/>
        </w:rPr>
        <w:t xml:space="preserve"> San </w:t>
      </w:r>
      <w:r w:rsidR="005451D0" w:rsidRPr="006D1FF8">
        <w:rPr>
          <w:rFonts w:asciiTheme="minorHAnsi" w:hAnsiTheme="minorHAnsi" w:cs="Arial"/>
          <w:sz w:val="22"/>
        </w:rPr>
        <w:lastRenderedPageBreak/>
        <w:t>Francisco</w:t>
      </w:r>
      <w:r w:rsidR="00B039E5" w:rsidRPr="006D1FF8">
        <w:rPr>
          <w:rFonts w:asciiTheme="minorHAnsi" w:hAnsiTheme="minorHAnsi" w:cs="Arial"/>
          <w:sz w:val="22"/>
        </w:rPr>
        <w:t>,</w:t>
      </w:r>
      <w:r w:rsidR="005451D0" w:rsidRPr="006D1FF8">
        <w:rPr>
          <w:rFonts w:asciiTheme="minorHAnsi" w:hAnsiTheme="minorHAnsi" w:cs="Arial"/>
          <w:sz w:val="22"/>
        </w:rPr>
        <w:t xml:space="preserve"> USA) in human serum or cell culture supernatant </w:t>
      </w:r>
      <w:r w:rsidRPr="006D1FF8">
        <w:rPr>
          <w:rFonts w:asciiTheme="minorHAnsi" w:hAnsiTheme="minorHAnsi" w:cs="Arial"/>
          <w:sz w:val="22"/>
        </w:rPr>
        <w:t xml:space="preserve">were all determined </w:t>
      </w:r>
      <w:r w:rsidR="005451D0" w:rsidRPr="006D1FF8">
        <w:rPr>
          <w:rFonts w:asciiTheme="minorHAnsi" w:hAnsiTheme="minorHAnsi" w:cs="Arial"/>
          <w:sz w:val="22"/>
        </w:rPr>
        <w:t xml:space="preserve">by </w:t>
      </w:r>
      <w:hyperlink r:id="rId14" w:history="1">
        <w:r w:rsidR="005451D0" w:rsidRPr="006D1FF8">
          <w:rPr>
            <w:rFonts w:asciiTheme="minorHAnsi" w:hAnsiTheme="minorHAnsi" w:cs="Arial"/>
            <w:sz w:val="22"/>
          </w:rPr>
          <w:t>enzyme</w:t>
        </w:r>
      </w:hyperlink>
      <w:r w:rsidR="005451D0" w:rsidRPr="006D1FF8">
        <w:rPr>
          <w:rFonts w:asciiTheme="minorHAnsi" w:hAnsiTheme="minorHAnsi" w:cs="Arial"/>
          <w:sz w:val="22"/>
        </w:rPr>
        <w:t xml:space="preserve"> </w:t>
      </w:r>
      <w:hyperlink r:id="rId15" w:history="1">
        <w:r w:rsidR="005451D0" w:rsidRPr="006D1FF8">
          <w:rPr>
            <w:rFonts w:asciiTheme="minorHAnsi" w:hAnsiTheme="minorHAnsi" w:cs="Arial"/>
            <w:sz w:val="22"/>
          </w:rPr>
          <w:t>linked</w:t>
        </w:r>
      </w:hyperlink>
      <w:r w:rsidR="005451D0" w:rsidRPr="006D1FF8">
        <w:rPr>
          <w:rFonts w:asciiTheme="minorHAnsi" w:hAnsiTheme="minorHAnsi" w:cs="Arial"/>
          <w:sz w:val="22"/>
        </w:rPr>
        <w:t xml:space="preserve"> </w:t>
      </w:r>
      <w:hyperlink r:id="rId16" w:history="1">
        <w:r w:rsidR="005451D0" w:rsidRPr="006D1FF8">
          <w:rPr>
            <w:rFonts w:asciiTheme="minorHAnsi" w:hAnsiTheme="minorHAnsi" w:cs="Arial"/>
            <w:sz w:val="22"/>
          </w:rPr>
          <w:t>immunosorbent</w:t>
        </w:r>
      </w:hyperlink>
      <w:r w:rsidR="005451D0" w:rsidRPr="006D1FF8">
        <w:rPr>
          <w:rFonts w:asciiTheme="minorHAnsi" w:hAnsiTheme="minorHAnsi" w:cs="Arial"/>
          <w:sz w:val="22"/>
        </w:rPr>
        <w:t xml:space="preserve"> </w:t>
      </w:r>
      <w:hyperlink r:id="rId17" w:history="1">
        <w:r w:rsidR="005451D0" w:rsidRPr="006D1FF8">
          <w:rPr>
            <w:rFonts w:asciiTheme="minorHAnsi" w:hAnsiTheme="minorHAnsi" w:cs="Arial"/>
            <w:sz w:val="22"/>
          </w:rPr>
          <w:t>assay</w:t>
        </w:r>
      </w:hyperlink>
      <w:r w:rsidR="005451D0" w:rsidRPr="006D1FF8">
        <w:rPr>
          <w:rFonts w:asciiTheme="minorHAnsi" w:hAnsiTheme="minorHAnsi" w:cs="Arial"/>
          <w:sz w:val="22"/>
        </w:rPr>
        <w:t xml:space="preserve"> (ELISA) according to the </w:t>
      </w:r>
      <w:del w:id="12" w:author="系统管理员" w:date="2017-01-16T10:41:00Z">
        <w:r w:rsidR="005451D0" w:rsidRPr="006D1FF8" w:rsidDel="004E0C49">
          <w:rPr>
            <w:rFonts w:asciiTheme="minorHAnsi" w:hAnsiTheme="minorHAnsi" w:cs="Arial"/>
            <w:sz w:val="22"/>
          </w:rPr>
          <w:delText>instruction</w:delText>
        </w:r>
        <w:r w:rsidR="00A84432" w:rsidRPr="00A84432" w:rsidDel="004E0C49">
          <w:rPr>
            <w:rFonts w:asciiTheme="minorHAnsi" w:hAnsiTheme="minorHAnsi" w:cs="Arial" w:hint="eastAsia"/>
            <w:color w:val="FF0000"/>
            <w:sz w:val="22"/>
          </w:rPr>
          <w:delText>s</w:delText>
        </w:r>
        <w:r w:rsidR="005451D0" w:rsidRPr="006D1FF8" w:rsidDel="004E0C49">
          <w:rPr>
            <w:rFonts w:asciiTheme="minorHAnsi" w:hAnsiTheme="minorHAnsi" w:cs="Arial"/>
            <w:sz w:val="22"/>
          </w:rPr>
          <w:delText xml:space="preserve"> </w:delText>
        </w:r>
      </w:del>
      <w:ins w:id="13" w:author="系统管理员" w:date="2017-01-16T10:41:00Z">
        <w:r w:rsidR="004E0C49" w:rsidRPr="006D1FF8">
          <w:rPr>
            <w:rFonts w:asciiTheme="minorHAnsi" w:hAnsiTheme="minorHAnsi" w:cs="Arial"/>
            <w:sz w:val="22"/>
          </w:rPr>
          <w:t>instruction</w:t>
        </w:r>
        <w:r w:rsidR="004E0C49">
          <w:rPr>
            <w:rFonts w:asciiTheme="minorHAnsi" w:hAnsiTheme="minorHAnsi" w:cs="Arial" w:hint="eastAsia"/>
            <w:color w:val="FF0000"/>
            <w:sz w:val="22"/>
          </w:rPr>
          <w:t xml:space="preserve">s </w:t>
        </w:r>
      </w:ins>
      <w:r w:rsidR="005451D0" w:rsidRPr="006D1FF8">
        <w:rPr>
          <w:rFonts w:asciiTheme="minorHAnsi" w:hAnsiTheme="minorHAnsi" w:cs="Arial"/>
          <w:sz w:val="22"/>
        </w:rPr>
        <w:t xml:space="preserve">of the manufacturers. The concentration was </w:t>
      </w:r>
      <w:r w:rsidRPr="006D1FF8">
        <w:rPr>
          <w:rFonts w:asciiTheme="minorHAnsi" w:hAnsiTheme="minorHAnsi" w:cs="Arial"/>
          <w:sz w:val="22"/>
        </w:rPr>
        <w:t xml:space="preserve">then </w:t>
      </w:r>
      <w:r w:rsidR="005451D0" w:rsidRPr="006D1FF8">
        <w:rPr>
          <w:rFonts w:asciiTheme="minorHAnsi" w:hAnsiTheme="minorHAnsi" w:cs="Arial"/>
          <w:sz w:val="22"/>
        </w:rPr>
        <w:t xml:space="preserve">calibrated </w:t>
      </w:r>
      <w:r w:rsidRPr="006D1FF8">
        <w:rPr>
          <w:rFonts w:asciiTheme="minorHAnsi" w:hAnsiTheme="minorHAnsi" w:cs="Arial"/>
          <w:sz w:val="22"/>
        </w:rPr>
        <w:t>according to the standard</w:t>
      </w:r>
      <w:r w:rsidR="005451D0" w:rsidRPr="006D1FF8">
        <w:rPr>
          <w:rFonts w:asciiTheme="minorHAnsi" w:hAnsiTheme="minorHAnsi" w:cs="Arial"/>
          <w:sz w:val="22"/>
        </w:rPr>
        <w:t xml:space="preserve"> dose response curve.</w:t>
      </w:r>
    </w:p>
    <w:p w14:paraId="55D6D888" w14:textId="77777777" w:rsidR="00A9558F" w:rsidRPr="006D1FF8" w:rsidRDefault="00A9558F" w:rsidP="001D5C17">
      <w:pPr>
        <w:rPr>
          <w:rFonts w:asciiTheme="minorHAnsi" w:hAnsiTheme="minorHAnsi" w:cs="Arial"/>
          <w:sz w:val="22"/>
        </w:rPr>
      </w:pPr>
    </w:p>
    <w:p w14:paraId="2E3DB8F1" w14:textId="77777777" w:rsidR="00A9558F" w:rsidRPr="006D1FF8" w:rsidRDefault="00A9558F" w:rsidP="00A9558F">
      <w:pPr>
        <w:pStyle w:val="Heading2"/>
        <w:rPr>
          <w:rFonts w:asciiTheme="minorHAnsi" w:hAnsiTheme="minorHAnsi"/>
        </w:rPr>
      </w:pPr>
      <w:r w:rsidRPr="006D1FF8">
        <w:rPr>
          <w:rFonts w:asciiTheme="minorHAnsi" w:hAnsiTheme="minorHAnsi"/>
        </w:rPr>
        <w:t>Statistical analysis</w:t>
      </w:r>
    </w:p>
    <w:p w14:paraId="10ECBFBC" w14:textId="77777777" w:rsidR="00A9558F" w:rsidRPr="006D1FF8" w:rsidRDefault="00720193" w:rsidP="001D5C17">
      <w:pPr>
        <w:rPr>
          <w:rFonts w:asciiTheme="minorHAnsi" w:hAnsiTheme="minorHAnsi" w:cs="Arial"/>
          <w:sz w:val="22"/>
        </w:rPr>
      </w:pPr>
      <w:r w:rsidRPr="006D1FF8">
        <w:rPr>
          <w:rFonts w:asciiTheme="minorHAnsi" w:hAnsiTheme="minorHAnsi" w:cs="Arial"/>
          <w:sz w:val="22"/>
        </w:rPr>
        <w:t>Pearson’ correlation test was conducted to test the associations between gene expression and methylation as well as the serum IFN concentration. In the validation analysis, the p-value was calculated with the wilcoxon rank-sum test. And FDR (false discovery rate) was applied for the multiple test correction. The CpG sites with pvalues &lt;0.05 after FDR adjustment were then considered as significantly differential methylated in the validation dataset. All the statistical analysis was conducted with R version 3.2.1</w:t>
      </w:r>
      <w:r w:rsidR="007D5DC5" w:rsidRPr="006D1FF8">
        <w:rPr>
          <w:rFonts w:asciiTheme="minorHAnsi" w:hAnsiTheme="minorHAnsi" w:cs="Arial"/>
          <w:sz w:val="22"/>
        </w:rPr>
        <w:t xml:space="preserve"> </w:t>
      </w:r>
      <w:r w:rsidR="0092336C" w:rsidRPr="006D1FF8">
        <w:rPr>
          <w:rFonts w:asciiTheme="minorHAnsi" w:hAnsiTheme="minorHAnsi" w:cs="Arial"/>
          <w:sz w:val="22"/>
        </w:rPr>
        <w:fldChar w:fldCharType="begin"/>
      </w:r>
      <w:r w:rsidR="007D5DC5" w:rsidRPr="006D1FF8">
        <w:rPr>
          <w:rFonts w:asciiTheme="minorHAnsi" w:hAnsiTheme="minorHAnsi" w:cs="Arial"/>
          <w:sz w:val="22"/>
        </w:rPr>
        <w:instrText xml:space="preserve"> ADDIN EN.CITE &lt;EndNote&gt;&lt;Cite&gt;&lt;Author&gt;Team&lt;/Author&gt;&lt;Year&gt;2013&lt;/Year&gt;&lt;RecNum&gt;800&lt;/RecNum&gt;&lt;DisplayText&gt;[16]&lt;/DisplayText&gt;&lt;record&gt;&lt;rec-number&gt;800&lt;/rec-number&gt;&lt;foreign-keys&gt;&lt;key app="EN" db-id="2fddstfapwr9pee22wq5rx2pe9a0f29sxzwz"&gt;800&lt;/key&gt;&lt;/foreign-keys&gt;&lt;ref-type name="Journal Article"&gt;17&lt;/ref-type&gt;&lt;contributors&gt;&lt;authors&gt;&lt;author&gt;Team, R Core&lt;/author&gt;&lt;/authors&gt;&lt;/contributors&gt;&lt;titles&gt;&lt;title&gt;R: A language and environment for statistical computing&lt;/title&gt;&lt;/titles&gt;&lt;dates&gt;&lt;year&gt;2013&lt;/year&gt;&lt;/dates&gt;&lt;urls&gt;&lt;/urls&gt;&lt;/record&gt;&lt;/Cite&gt;&lt;/EndNote&gt;</w:instrText>
      </w:r>
      <w:r w:rsidR="0092336C" w:rsidRPr="006D1FF8">
        <w:rPr>
          <w:rFonts w:asciiTheme="minorHAnsi" w:hAnsiTheme="minorHAnsi" w:cs="Arial"/>
          <w:sz w:val="22"/>
        </w:rPr>
        <w:fldChar w:fldCharType="separate"/>
      </w:r>
      <w:r w:rsidR="007D5DC5" w:rsidRPr="006D1FF8">
        <w:rPr>
          <w:rFonts w:asciiTheme="minorHAnsi" w:hAnsiTheme="minorHAnsi" w:cs="Arial"/>
          <w:noProof/>
          <w:sz w:val="22"/>
        </w:rPr>
        <w:t>[</w:t>
      </w:r>
      <w:hyperlink w:anchor="_ENREF_16" w:tooltip="Team, 2013 #800" w:history="1">
        <w:r w:rsidR="00D77202" w:rsidRPr="006D1FF8">
          <w:rPr>
            <w:rFonts w:asciiTheme="minorHAnsi" w:hAnsiTheme="minorHAnsi" w:cs="Arial"/>
            <w:noProof/>
            <w:sz w:val="22"/>
          </w:rPr>
          <w:t>16</w:t>
        </w:r>
      </w:hyperlink>
      <w:r w:rsidR="007D5DC5" w:rsidRPr="006D1FF8">
        <w:rPr>
          <w:rFonts w:asciiTheme="minorHAnsi" w:hAnsiTheme="minorHAnsi" w:cs="Arial"/>
          <w:noProof/>
          <w:sz w:val="22"/>
        </w:rPr>
        <w:t>]</w:t>
      </w:r>
      <w:r w:rsidR="0092336C" w:rsidRPr="006D1FF8">
        <w:rPr>
          <w:rFonts w:asciiTheme="minorHAnsi" w:hAnsiTheme="minorHAnsi" w:cs="Arial"/>
          <w:sz w:val="22"/>
        </w:rPr>
        <w:fldChar w:fldCharType="end"/>
      </w:r>
      <w:r w:rsidRPr="006D1FF8">
        <w:rPr>
          <w:rFonts w:asciiTheme="minorHAnsi" w:hAnsiTheme="minorHAnsi" w:cs="Arial"/>
          <w:sz w:val="22"/>
        </w:rPr>
        <w:t xml:space="preserve">.  </w:t>
      </w:r>
    </w:p>
    <w:p w14:paraId="65843C07" w14:textId="77777777" w:rsidR="00A9558F" w:rsidRPr="006D1FF8" w:rsidRDefault="00A9558F" w:rsidP="001D5C17">
      <w:pPr>
        <w:rPr>
          <w:rFonts w:asciiTheme="minorHAnsi" w:hAnsiTheme="minorHAnsi" w:cs="Arial"/>
          <w:sz w:val="22"/>
        </w:rPr>
      </w:pPr>
    </w:p>
    <w:p w14:paraId="1CFFC33E" w14:textId="77777777" w:rsidR="005451D0" w:rsidRPr="006D1FF8" w:rsidRDefault="005451D0" w:rsidP="001D5C17">
      <w:pPr>
        <w:autoSpaceDE w:val="0"/>
        <w:autoSpaceDN w:val="0"/>
        <w:adjustRightInd w:val="0"/>
        <w:rPr>
          <w:rFonts w:asciiTheme="minorHAnsi" w:hAnsiTheme="minorHAnsi" w:cs="Arial"/>
          <w:b/>
          <w:kern w:val="0"/>
          <w:sz w:val="22"/>
        </w:rPr>
      </w:pPr>
    </w:p>
    <w:p w14:paraId="1AF1EE2D" w14:textId="77777777" w:rsidR="00DC092D" w:rsidRPr="006D1FF8" w:rsidRDefault="005451D0" w:rsidP="001D5C17">
      <w:pPr>
        <w:pStyle w:val="Heading1"/>
        <w:spacing w:before="0"/>
        <w:rPr>
          <w:rFonts w:asciiTheme="minorHAnsi" w:hAnsiTheme="minorHAnsi"/>
          <w:b w:val="0"/>
        </w:rPr>
      </w:pPr>
      <w:commentRangeStart w:id="14"/>
      <w:r w:rsidRPr="006D1FF8">
        <w:rPr>
          <w:rFonts w:asciiTheme="minorHAnsi" w:hAnsiTheme="minorHAnsi"/>
        </w:rPr>
        <w:t>Results</w:t>
      </w:r>
      <w:commentRangeEnd w:id="14"/>
      <w:r w:rsidR="0061067E" w:rsidRPr="006D1FF8">
        <w:rPr>
          <w:rStyle w:val="CommentReference"/>
          <w:rFonts w:asciiTheme="minorHAnsi" w:eastAsia="宋体" w:hAnsiTheme="minorHAnsi" w:cs="Times New Roman"/>
          <w:b w:val="0"/>
          <w:color w:val="auto"/>
        </w:rPr>
        <w:commentReference w:id="14"/>
      </w:r>
    </w:p>
    <w:p w14:paraId="4E4B0738" w14:textId="77777777" w:rsidR="00DC092D" w:rsidRPr="006D1FF8" w:rsidRDefault="006062BE" w:rsidP="00515F7C">
      <w:pPr>
        <w:pStyle w:val="Heading2"/>
        <w:rPr>
          <w:rFonts w:asciiTheme="minorHAnsi" w:hAnsiTheme="minorHAnsi"/>
        </w:rPr>
      </w:pPr>
      <w:r w:rsidRPr="006D1FF8">
        <w:rPr>
          <w:rFonts w:asciiTheme="minorHAnsi" w:hAnsiTheme="minorHAnsi"/>
        </w:rPr>
        <w:t>Genome-wide DNA methylation profile of CD4</w:t>
      </w:r>
      <w:r w:rsidR="0084703D" w:rsidRPr="006D1FF8">
        <w:rPr>
          <w:rFonts w:asciiTheme="minorHAnsi" w:hAnsiTheme="minorHAnsi"/>
          <w:vertAlign w:val="superscript"/>
        </w:rPr>
        <w:t>+</w:t>
      </w:r>
      <w:r w:rsidRPr="006D1FF8">
        <w:rPr>
          <w:rFonts w:asciiTheme="minorHAnsi" w:hAnsiTheme="minorHAnsi"/>
        </w:rPr>
        <w:t xml:space="preserve"> and CD8</w:t>
      </w:r>
      <w:r w:rsidR="0084703D" w:rsidRPr="006D1FF8">
        <w:rPr>
          <w:rFonts w:asciiTheme="minorHAnsi" w:hAnsiTheme="minorHAnsi"/>
          <w:vertAlign w:val="superscript"/>
        </w:rPr>
        <w:t>+</w:t>
      </w:r>
      <w:r w:rsidRPr="006D1FF8">
        <w:rPr>
          <w:rFonts w:asciiTheme="minorHAnsi" w:hAnsiTheme="minorHAnsi"/>
        </w:rPr>
        <w:t xml:space="preserve"> in normal and SSc patients</w:t>
      </w:r>
    </w:p>
    <w:p w14:paraId="2F60C523" w14:textId="77777777" w:rsidR="0063160C" w:rsidRPr="006D1FF8" w:rsidRDefault="0052418E" w:rsidP="001D5C17">
      <w:pPr>
        <w:rPr>
          <w:rFonts w:asciiTheme="minorHAnsi" w:hAnsiTheme="minorHAnsi" w:cs="Arial"/>
          <w:sz w:val="22"/>
        </w:rPr>
      </w:pPr>
      <w:r w:rsidRPr="006D1FF8">
        <w:rPr>
          <w:rFonts w:asciiTheme="minorHAnsi" w:hAnsiTheme="minorHAnsi" w:cs="Arial"/>
          <w:sz w:val="22"/>
        </w:rPr>
        <w:t>To investigate the genome-wide DNA methylation difference for CD4</w:t>
      </w:r>
      <w:r w:rsidR="0084703D" w:rsidRPr="006D1FF8">
        <w:rPr>
          <w:rFonts w:asciiTheme="minorHAnsi" w:hAnsiTheme="minorHAnsi" w:cs="Arial"/>
          <w:sz w:val="22"/>
          <w:vertAlign w:val="superscript"/>
        </w:rPr>
        <w:t>+</w:t>
      </w:r>
      <w:r w:rsidRPr="006D1FF8">
        <w:rPr>
          <w:rFonts w:asciiTheme="minorHAnsi" w:hAnsiTheme="minorHAnsi" w:cs="Arial"/>
          <w:sz w:val="22"/>
        </w:rPr>
        <w:t xml:space="preserve"> and C8</w:t>
      </w:r>
      <w:r w:rsidR="0084703D" w:rsidRPr="006D1FF8">
        <w:rPr>
          <w:rFonts w:asciiTheme="minorHAnsi" w:hAnsiTheme="minorHAnsi" w:cs="Arial"/>
          <w:sz w:val="22"/>
          <w:vertAlign w:val="superscript"/>
        </w:rPr>
        <w:t>+</w:t>
      </w:r>
      <w:r w:rsidRPr="006D1FF8">
        <w:rPr>
          <w:rFonts w:asciiTheme="minorHAnsi" w:hAnsiTheme="minorHAnsi" w:cs="Arial"/>
          <w:sz w:val="22"/>
        </w:rPr>
        <w:t xml:space="preserve"> T cells between SSc patients and normal individuals. We collected </w:t>
      </w:r>
      <w:r w:rsidR="005451D0" w:rsidRPr="006D1FF8">
        <w:rPr>
          <w:rFonts w:asciiTheme="minorHAnsi" w:hAnsiTheme="minorHAnsi" w:cs="Arial"/>
          <w:sz w:val="22"/>
        </w:rPr>
        <w:t xml:space="preserve">24 SSc patients </w:t>
      </w:r>
      <w:r w:rsidRPr="006D1FF8">
        <w:rPr>
          <w:rFonts w:asciiTheme="minorHAnsi" w:hAnsiTheme="minorHAnsi" w:cs="Arial"/>
          <w:sz w:val="22"/>
        </w:rPr>
        <w:t xml:space="preserve">as well as </w:t>
      </w:r>
      <w:r w:rsidR="005451D0" w:rsidRPr="006D1FF8">
        <w:rPr>
          <w:rFonts w:asciiTheme="minorHAnsi" w:hAnsiTheme="minorHAnsi" w:cs="Arial"/>
          <w:sz w:val="22"/>
        </w:rPr>
        <w:t xml:space="preserve">24 age and gender matched </w:t>
      </w:r>
      <w:r w:rsidRPr="006D1FF8">
        <w:rPr>
          <w:rFonts w:asciiTheme="minorHAnsi" w:hAnsiTheme="minorHAnsi" w:cs="Arial"/>
          <w:sz w:val="22"/>
        </w:rPr>
        <w:t xml:space="preserve">normal </w:t>
      </w:r>
      <w:r w:rsidR="005451D0" w:rsidRPr="006D1FF8">
        <w:rPr>
          <w:rFonts w:asciiTheme="minorHAnsi" w:hAnsiTheme="minorHAnsi" w:cs="Arial"/>
          <w:sz w:val="22"/>
        </w:rPr>
        <w:t>controls</w:t>
      </w:r>
      <w:r w:rsidRPr="006D1FF8">
        <w:rPr>
          <w:rFonts w:asciiTheme="minorHAnsi" w:hAnsiTheme="minorHAnsi" w:cs="Arial"/>
          <w:sz w:val="22"/>
        </w:rPr>
        <w:t xml:space="preserve"> and then CD4</w:t>
      </w:r>
      <w:r w:rsidR="0084703D" w:rsidRPr="006D1FF8">
        <w:rPr>
          <w:rFonts w:asciiTheme="minorHAnsi" w:hAnsiTheme="minorHAnsi" w:cs="Arial"/>
          <w:sz w:val="22"/>
          <w:vertAlign w:val="superscript"/>
        </w:rPr>
        <w:t>+</w:t>
      </w:r>
      <w:r w:rsidRPr="006D1FF8">
        <w:rPr>
          <w:rFonts w:asciiTheme="minorHAnsi" w:hAnsiTheme="minorHAnsi" w:cs="Arial"/>
          <w:sz w:val="22"/>
        </w:rPr>
        <w:t xml:space="preserve"> and CD8</w:t>
      </w:r>
      <w:r w:rsidR="0084703D" w:rsidRPr="006D1FF8">
        <w:rPr>
          <w:rFonts w:asciiTheme="minorHAnsi" w:hAnsiTheme="minorHAnsi" w:cs="Arial"/>
          <w:sz w:val="22"/>
          <w:vertAlign w:val="superscript"/>
        </w:rPr>
        <w:t>+</w:t>
      </w:r>
      <w:r w:rsidRPr="006D1FF8">
        <w:rPr>
          <w:rFonts w:asciiTheme="minorHAnsi" w:hAnsiTheme="minorHAnsi" w:cs="Arial"/>
          <w:sz w:val="22"/>
        </w:rPr>
        <w:t xml:space="preserve"> T cells were isolated from PBMC</w:t>
      </w:r>
      <w:r w:rsidR="005451D0" w:rsidRPr="006D1FF8">
        <w:rPr>
          <w:rFonts w:asciiTheme="minorHAnsi" w:hAnsiTheme="minorHAnsi" w:cs="Arial"/>
          <w:sz w:val="22"/>
        </w:rPr>
        <w:t xml:space="preserve">. </w:t>
      </w:r>
      <w:r w:rsidRPr="006D1FF8">
        <w:rPr>
          <w:rFonts w:asciiTheme="minorHAnsi" w:hAnsiTheme="minorHAnsi" w:cs="Arial"/>
          <w:sz w:val="22"/>
        </w:rPr>
        <w:t xml:space="preserve">Detailed clinical characteristic of the SSc patients included, such as subtype and </w:t>
      </w:r>
      <w:r w:rsidRPr="006D1FF8">
        <w:rPr>
          <w:rFonts w:asciiTheme="minorHAnsi" w:hAnsiTheme="minorHAnsi" w:cs="Arial"/>
          <w:kern w:val="0"/>
          <w:sz w:val="22"/>
        </w:rPr>
        <w:t>autoantibody</w:t>
      </w:r>
      <w:r w:rsidRPr="006D1FF8">
        <w:rPr>
          <w:rFonts w:asciiTheme="minorHAnsi" w:hAnsiTheme="minorHAnsi" w:cs="Arial"/>
          <w:sz w:val="22"/>
        </w:rPr>
        <w:t xml:space="preserve"> phenotype, were shown in </w:t>
      </w:r>
      <w:r w:rsidR="005451D0" w:rsidRPr="006D1FF8">
        <w:rPr>
          <w:rFonts w:asciiTheme="minorHAnsi" w:hAnsiTheme="minorHAnsi" w:cs="Arial"/>
          <w:color w:val="0000FF"/>
          <w:sz w:val="22"/>
        </w:rPr>
        <w:t>Table 1</w:t>
      </w:r>
      <w:r w:rsidR="005451D0" w:rsidRPr="006D1FF8">
        <w:rPr>
          <w:rFonts w:asciiTheme="minorHAnsi" w:hAnsiTheme="minorHAnsi" w:cs="Arial"/>
          <w:sz w:val="22"/>
        </w:rPr>
        <w:t>.</w:t>
      </w:r>
      <w:commentRangeStart w:id="15"/>
      <w:commentRangeStart w:id="16"/>
      <w:r w:rsidR="00487DDF" w:rsidRPr="006D1FF8">
        <w:rPr>
          <w:rFonts w:asciiTheme="minorHAnsi" w:hAnsiTheme="minorHAnsi" w:cs="Arial"/>
          <w:sz w:val="22"/>
        </w:rPr>
        <w:t>CD4</w:t>
      </w:r>
      <w:r w:rsidR="0084703D" w:rsidRPr="006D1FF8">
        <w:rPr>
          <w:rFonts w:asciiTheme="minorHAnsi" w:hAnsiTheme="minorHAnsi" w:cs="Arial"/>
          <w:sz w:val="22"/>
          <w:vertAlign w:val="superscript"/>
        </w:rPr>
        <w:t>+</w:t>
      </w:r>
      <w:r w:rsidR="00487DDF" w:rsidRPr="006D1FF8">
        <w:rPr>
          <w:rFonts w:asciiTheme="minorHAnsi" w:hAnsiTheme="minorHAnsi" w:cs="Arial"/>
          <w:sz w:val="22"/>
        </w:rPr>
        <w:t xml:space="preserve"> and CD8</w:t>
      </w:r>
      <w:r w:rsidR="0084703D" w:rsidRPr="006D1FF8">
        <w:rPr>
          <w:rFonts w:asciiTheme="minorHAnsi" w:hAnsiTheme="minorHAnsi" w:cs="Arial"/>
          <w:sz w:val="22"/>
          <w:vertAlign w:val="superscript"/>
        </w:rPr>
        <w:t>+</w:t>
      </w:r>
      <w:r w:rsidR="00487DDF" w:rsidRPr="006D1FF8">
        <w:rPr>
          <w:rFonts w:asciiTheme="minorHAnsi" w:hAnsiTheme="minorHAnsi" w:cs="Arial"/>
          <w:sz w:val="22"/>
        </w:rPr>
        <w:t xml:space="preserve"> T cells were purified from each sample and w</w:t>
      </w:r>
      <w:r w:rsidR="00344051" w:rsidRPr="006D1FF8">
        <w:rPr>
          <w:rFonts w:asciiTheme="minorHAnsi" w:hAnsiTheme="minorHAnsi" w:cs="Arial"/>
          <w:sz w:val="22"/>
        </w:rPr>
        <w:t>ere</w:t>
      </w:r>
      <w:r w:rsidR="00487DDF" w:rsidRPr="006D1FF8">
        <w:rPr>
          <w:rFonts w:asciiTheme="minorHAnsi" w:hAnsiTheme="minorHAnsi" w:cs="Arial"/>
          <w:sz w:val="22"/>
        </w:rPr>
        <w:t xml:space="preserve"> further confirmed with our PCA analysis incorporating more cell types from additional datasets (</w:t>
      </w:r>
      <w:r w:rsidR="00487DDF" w:rsidRPr="006D1FF8">
        <w:rPr>
          <w:rFonts w:asciiTheme="minorHAnsi" w:hAnsiTheme="minorHAnsi" w:cs="Arial"/>
          <w:color w:val="0000FF"/>
          <w:sz w:val="22"/>
        </w:rPr>
        <w:t>Supplementary Figure 1</w:t>
      </w:r>
      <w:r w:rsidR="00487DDF" w:rsidRPr="006D1FF8">
        <w:rPr>
          <w:rFonts w:asciiTheme="minorHAnsi" w:hAnsiTheme="minorHAnsi" w:cs="Arial"/>
          <w:sz w:val="22"/>
        </w:rPr>
        <w:t xml:space="preserve">). </w:t>
      </w:r>
      <w:commentRangeEnd w:id="15"/>
      <w:r w:rsidRPr="006D1FF8">
        <w:rPr>
          <w:rStyle w:val="CommentReference"/>
          <w:rFonts w:asciiTheme="minorHAnsi" w:hAnsiTheme="minorHAnsi"/>
        </w:rPr>
        <w:commentReference w:id="15"/>
      </w:r>
      <w:commentRangeEnd w:id="16"/>
      <w:r w:rsidR="001B31F2" w:rsidRPr="006D1FF8">
        <w:rPr>
          <w:rStyle w:val="CommentReference"/>
          <w:rFonts w:asciiTheme="minorHAnsi" w:hAnsiTheme="minorHAnsi"/>
        </w:rPr>
        <w:commentReference w:id="16"/>
      </w:r>
    </w:p>
    <w:p w14:paraId="2E77A8BB" w14:textId="77777777" w:rsidR="00265601" w:rsidRPr="006D1FF8" w:rsidRDefault="00265601" w:rsidP="001D5C17">
      <w:pPr>
        <w:rPr>
          <w:rFonts w:asciiTheme="minorHAnsi" w:hAnsiTheme="minorHAnsi" w:cs="Arial"/>
          <w:sz w:val="22"/>
        </w:rPr>
      </w:pPr>
    </w:p>
    <w:p w14:paraId="3F90DFAE" w14:textId="77777777" w:rsidR="005451D0" w:rsidRPr="006D1FF8" w:rsidRDefault="00265601" w:rsidP="001D5C17">
      <w:pPr>
        <w:rPr>
          <w:rFonts w:asciiTheme="minorHAnsi" w:hAnsiTheme="minorHAnsi" w:cs="Arial"/>
          <w:sz w:val="22"/>
        </w:rPr>
      </w:pPr>
      <w:r w:rsidRPr="006D1FF8">
        <w:rPr>
          <w:rFonts w:asciiTheme="minorHAnsi" w:hAnsiTheme="minorHAnsi" w:cs="Arial"/>
          <w:sz w:val="22"/>
        </w:rPr>
        <w:t>After stringent preprocessing and fitering, w</w:t>
      </w:r>
      <w:r w:rsidR="006627C1" w:rsidRPr="006D1FF8">
        <w:rPr>
          <w:rFonts w:asciiTheme="minorHAnsi" w:hAnsiTheme="minorHAnsi" w:cs="Arial"/>
          <w:sz w:val="22"/>
        </w:rPr>
        <w:t xml:space="preserve">e identified </w:t>
      </w:r>
      <w:r w:rsidR="005451D0" w:rsidRPr="006D1FF8">
        <w:rPr>
          <w:rFonts w:asciiTheme="minorHAnsi" w:hAnsiTheme="minorHAnsi" w:cs="Arial"/>
          <w:sz w:val="22"/>
        </w:rPr>
        <w:t xml:space="preserve">1026 </w:t>
      </w:r>
      <w:r w:rsidR="006627C1" w:rsidRPr="006D1FF8">
        <w:rPr>
          <w:rFonts w:asciiTheme="minorHAnsi" w:hAnsiTheme="minorHAnsi" w:cs="Arial"/>
          <w:sz w:val="22"/>
        </w:rPr>
        <w:t>and 2613 DMS</w:t>
      </w:r>
      <w:r w:rsidR="008260A0" w:rsidRPr="006D1FF8">
        <w:rPr>
          <w:rFonts w:asciiTheme="minorHAnsi" w:hAnsiTheme="minorHAnsi" w:cs="Arial"/>
          <w:sz w:val="22"/>
        </w:rPr>
        <w:t xml:space="preserve"> </w:t>
      </w:r>
      <w:r w:rsidRPr="006D1FF8">
        <w:rPr>
          <w:rFonts w:asciiTheme="minorHAnsi" w:hAnsiTheme="minorHAnsi" w:cs="Arial"/>
          <w:sz w:val="22"/>
        </w:rPr>
        <w:t>in CD4</w:t>
      </w:r>
      <w:r w:rsidR="0084703D" w:rsidRPr="006D1FF8">
        <w:rPr>
          <w:rFonts w:asciiTheme="minorHAnsi" w:hAnsiTheme="minorHAnsi" w:cs="Arial"/>
          <w:sz w:val="22"/>
          <w:vertAlign w:val="superscript"/>
        </w:rPr>
        <w:t>+</w:t>
      </w:r>
      <w:r w:rsidRPr="006D1FF8">
        <w:rPr>
          <w:rFonts w:asciiTheme="minorHAnsi" w:hAnsiTheme="minorHAnsi" w:cs="Arial"/>
          <w:sz w:val="22"/>
        </w:rPr>
        <w:t xml:space="preserve"> and CD8</w:t>
      </w:r>
      <w:r w:rsidR="0084703D" w:rsidRPr="006D1FF8">
        <w:rPr>
          <w:rFonts w:asciiTheme="minorHAnsi" w:hAnsiTheme="minorHAnsi" w:cs="Arial"/>
          <w:sz w:val="22"/>
          <w:vertAlign w:val="superscript"/>
        </w:rPr>
        <w:t>+</w:t>
      </w:r>
      <w:r w:rsidRPr="006D1FF8">
        <w:rPr>
          <w:rFonts w:asciiTheme="minorHAnsi" w:hAnsiTheme="minorHAnsi" w:cs="Arial"/>
          <w:sz w:val="22"/>
        </w:rPr>
        <w:t xml:space="preserve"> T cells, respectively</w:t>
      </w:r>
      <w:r w:rsidR="00C2407B" w:rsidRPr="006D1FF8">
        <w:rPr>
          <w:rFonts w:asciiTheme="minorHAnsi" w:hAnsiTheme="minorHAnsi" w:cs="Arial"/>
          <w:sz w:val="22"/>
        </w:rPr>
        <w:t xml:space="preserve"> </w:t>
      </w:r>
      <w:r w:rsidR="008260A0" w:rsidRPr="006D1FF8">
        <w:rPr>
          <w:rFonts w:asciiTheme="minorHAnsi" w:hAnsiTheme="minorHAnsi" w:cs="Arial"/>
          <w:sz w:val="22"/>
        </w:rPr>
        <w:t>(</w:t>
      </w:r>
      <w:r w:rsidR="008260A0" w:rsidRPr="006D1FF8">
        <w:rPr>
          <w:rFonts w:asciiTheme="minorHAnsi" w:hAnsiTheme="minorHAnsi" w:cs="Arial"/>
          <w:color w:val="0000CC"/>
          <w:sz w:val="22"/>
        </w:rPr>
        <w:t>Fig</w:t>
      </w:r>
      <w:r w:rsidR="002011E2" w:rsidRPr="006D1FF8">
        <w:rPr>
          <w:rFonts w:asciiTheme="minorHAnsi" w:hAnsiTheme="minorHAnsi" w:cs="Arial"/>
          <w:color w:val="0000CC"/>
          <w:sz w:val="22"/>
        </w:rPr>
        <w:t>ure 1A</w:t>
      </w:r>
      <w:r w:rsidRPr="006D1FF8">
        <w:rPr>
          <w:rFonts w:asciiTheme="minorHAnsi" w:hAnsiTheme="minorHAnsi" w:cs="Arial"/>
          <w:color w:val="0000CC"/>
          <w:sz w:val="22"/>
        </w:rPr>
        <w:t xml:space="preserve"> and 1C</w:t>
      </w:r>
      <w:r w:rsidR="008260A0" w:rsidRPr="006D1FF8">
        <w:rPr>
          <w:rFonts w:asciiTheme="minorHAnsi" w:hAnsiTheme="minorHAnsi" w:cs="Arial"/>
          <w:sz w:val="22"/>
        </w:rPr>
        <w:t>)</w:t>
      </w:r>
      <w:r w:rsidR="005451D0" w:rsidRPr="006D1FF8">
        <w:rPr>
          <w:rFonts w:asciiTheme="minorHAnsi" w:hAnsiTheme="minorHAnsi" w:cs="Arial"/>
          <w:sz w:val="22"/>
        </w:rPr>
        <w:t>.</w:t>
      </w:r>
      <w:r w:rsidR="008260A0" w:rsidRPr="006D1FF8">
        <w:rPr>
          <w:rFonts w:asciiTheme="minorHAnsi" w:hAnsiTheme="minorHAnsi" w:cs="Arial"/>
          <w:sz w:val="22"/>
        </w:rPr>
        <w:t xml:space="preserve"> </w:t>
      </w:r>
      <w:r w:rsidR="003A0B8D" w:rsidRPr="006D1FF8">
        <w:rPr>
          <w:rFonts w:asciiTheme="minorHAnsi" w:hAnsiTheme="minorHAnsi" w:cs="Arial"/>
          <w:sz w:val="22"/>
        </w:rPr>
        <w:t>Cluster</w:t>
      </w:r>
      <w:commentRangeStart w:id="17"/>
      <w:r w:rsidR="0080288F" w:rsidRPr="006D1FF8">
        <w:rPr>
          <w:rFonts w:asciiTheme="minorHAnsi" w:hAnsiTheme="minorHAnsi" w:cs="Arial"/>
          <w:sz w:val="22"/>
        </w:rPr>
        <w:t xml:space="preserve"> analysis was also conducted based on the DMSs and showed a strong discrimination between SSc patients and controls (</w:t>
      </w:r>
      <w:r w:rsidR="0080288F" w:rsidRPr="006D1FF8">
        <w:rPr>
          <w:rFonts w:asciiTheme="minorHAnsi" w:hAnsiTheme="minorHAnsi" w:cs="Arial"/>
          <w:color w:val="0000FF"/>
          <w:sz w:val="22"/>
        </w:rPr>
        <w:t>Figure 1B</w:t>
      </w:r>
      <w:r w:rsidR="002011E2" w:rsidRPr="006D1FF8">
        <w:rPr>
          <w:rFonts w:asciiTheme="minorHAnsi" w:hAnsiTheme="minorHAnsi" w:cs="Arial"/>
          <w:color w:val="0000FF"/>
          <w:sz w:val="22"/>
        </w:rPr>
        <w:t xml:space="preserve"> and 1D</w:t>
      </w:r>
      <w:r w:rsidR="0080288F" w:rsidRPr="006D1FF8">
        <w:rPr>
          <w:rFonts w:asciiTheme="minorHAnsi" w:hAnsiTheme="minorHAnsi" w:cs="Arial"/>
          <w:sz w:val="22"/>
        </w:rPr>
        <w:t xml:space="preserve">). </w:t>
      </w:r>
      <w:commentRangeEnd w:id="17"/>
      <w:r w:rsidR="006627C1" w:rsidRPr="006D1FF8">
        <w:rPr>
          <w:rStyle w:val="CommentReference"/>
          <w:rFonts w:asciiTheme="minorHAnsi" w:hAnsiTheme="minorHAnsi"/>
        </w:rPr>
        <w:commentReference w:id="17"/>
      </w:r>
      <w:r w:rsidR="00DD72BE" w:rsidRPr="006D1FF8">
        <w:rPr>
          <w:rFonts w:asciiTheme="minorHAnsi" w:hAnsiTheme="minorHAnsi" w:cs="Arial"/>
          <w:sz w:val="22"/>
        </w:rPr>
        <w:t>In the CD4</w:t>
      </w:r>
      <w:r w:rsidR="0084703D" w:rsidRPr="006D1FF8">
        <w:rPr>
          <w:rFonts w:asciiTheme="minorHAnsi" w:hAnsiTheme="minorHAnsi" w:cs="Arial"/>
          <w:sz w:val="22"/>
          <w:vertAlign w:val="superscript"/>
        </w:rPr>
        <w:t>+</w:t>
      </w:r>
      <w:r w:rsidR="00DD72BE" w:rsidRPr="006D1FF8">
        <w:rPr>
          <w:rFonts w:asciiTheme="minorHAnsi" w:hAnsiTheme="minorHAnsi" w:cs="Arial"/>
          <w:sz w:val="22"/>
        </w:rPr>
        <w:t xml:space="preserve"> T cell methylation dataset, </w:t>
      </w:r>
      <w:r w:rsidR="005451D0" w:rsidRPr="006D1FF8">
        <w:rPr>
          <w:rFonts w:asciiTheme="minorHAnsi" w:hAnsiTheme="minorHAnsi" w:cs="Arial"/>
          <w:sz w:val="22"/>
        </w:rPr>
        <w:t>286 of these sites were hypo-methylated while 740 were hyper-methylated. These probes were distributed across 621 genes</w:t>
      </w:r>
      <w:r w:rsidR="00B039E5" w:rsidRPr="006D1FF8">
        <w:rPr>
          <w:rFonts w:asciiTheme="minorHAnsi" w:hAnsiTheme="minorHAnsi" w:cs="Arial"/>
          <w:sz w:val="22"/>
        </w:rPr>
        <w:t>,</w:t>
      </w:r>
      <w:r w:rsidR="005451D0" w:rsidRPr="006D1FF8">
        <w:rPr>
          <w:rFonts w:asciiTheme="minorHAnsi" w:hAnsiTheme="minorHAnsi" w:cs="Arial"/>
          <w:sz w:val="22"/>
        </w:rPr>
        <w:t xml:space="preserve"> and 440 genes were hyper-methylated and 175 genes were hypo-methylated. In </w:t>
      </w:r>
      <w:r w:rsidR="00B039E5" w:rsidRPr="006D1FF8">
        <w:rPr>
          <w:rFonts w:asciiTheme="minorHAnsi" w:hAnsiTheme="minorHAnsi" w:cs="Arial"/>
          <w:sz w:val="22"/>
        </w:rPr>
        <w:t xml:space="preserve">addition, </w:t>
      </w:r>
      <w:r w:rsidR="005451D0" w:rsidRPr="006D1FF8">
        <w:rPr>
          <w:rFonts w:asciiTheme="minorHAnsi" w:hAnsiTheme="minorHAnsi" w:cs="Arial"/>
          <w:sz w:val="22"/>
        </w:rPr>
        <w:t>6 genes showed mixed methylation status</w:t>
      </w:r>
      <w:r w:rsidR="004C6398" w:rsidRPr="006D1FF8">
        <w:rPr>
          <w:rFonts w:asciiTheme="minorHAnsi" w:hAnsiTheme="minorHAnsi" w:cs="Arial"/>
          <w:sz w:val="22"/>
        </w:rPr>
        <w:t>.</w:t>
      </w:r>
      <w:r w:rsidR="005451D0" w:rsidRPr="006D1FF8">
        <w:rPr>
          <w:rFonts w:asciiTheme="minorHAnsi" w:hAnsiTheme="minorHAnsi" w:cs="Arial"/>
          <w:sz w:val="22"/>
        </w:rPr>
        <w:t xml:space="preserve"> </w:t>
      </w:r>
      <w:r w:rsidR="00DD72BE" w:rsidRPr="006D1FF8">
        <w:rPr>
          <w:rFonts w:asciiTheme="minorHAnsi" w:hAnsiTheme="minorHAnsi" w:cs="Arial"/>
          <w:sz w:val="22"/>
        </w:rPr>
        <w:t>Similarly, in the methylation dataset of CD8</w:t>
      </w:r>
      <w:r w:rsidR="0084703D" w:rsidRPr="006D1FF8">
        <w:rPr>
          <w:rFonts w:asciiTheme="minorHAnsi" w:hAnsiTheme="minorHAnsi" w:cs="Arial"/>
          <w:sz w:val="22"/>
          <w:vertAlign w:val="superscript"/>
        </w:rPr>
        <w:t>+</w:t>
      </w:r>
      <w:r w:rsidR="00DD72BE" w:rsidRPr="006D1FF8">
        <w:rPr>
          <w:rFonts w:asciiTheme="minorHAnsi" w:hAnsiTheme="minorHAnsi" w:cs="Arial"/>
          <w:sz w:val="22"/>
        </w:rPr>
        <w:t xml:space="preserve"> T cell, </w:t>
      </w:r>
      <w:r w:rsidR="005451D0" w:rsidRPr="006D1FF8">
        <w:rPr>
          <w:rFonts w:asciiTheme="minorHAnsi" w:hAnsiTheme="minorHAnsi" w:cs="Arial"/>
          <w:sz w:val="22"/>
        </w:rPr>
        <w:t>1</w:t>
      </w:r>
      <w:r w:rsidR="00B039E5" w:rsidRPr="006D1FF8">
        <w:rPr>
          <w:rFonts w:asciiTheme="minorHAnsi" w:hAnsiTheme="minorHAnsi" w:cs="Arial"/>
          <w:sz w:val="22"/>
        </w:rPr>
        <w:t>,</w:t>
      </w:r>
      <w:r w:rsidR="005451D0" w:rsidRPr="006D1FF8">
        <w:rPr>
          <w:rFonts w:asciiTheme="minorHAnsi" w:hAnsiTheme="minorHAnsi" w:cs="Arial"/>
          <w:sz w:val="22"/>
        </w:rPr>
        <w:t xml:space="preserve">830 </w:t>
      </w:r>
      <w:r w:rsidR="004C6398" w:rsidRPr="006D1FF8">
        <w:rPr>
          <w:rFonts w:asciiTheme="minorHAnsi" w:hAnsiTheme="minorHAnsi" w:cs="Arial"/>
          <w:sz w:val="22"/>
        </w:rPr>
        <w:t xml:space="preserve">and </w:t>
      </w:r>
      <w:r w:rsidR="005451D0" w:rsidRPr="006D1FF8">
        <w:rPr>
          <w:rFonts w:asciiTheme="minorHAnsi" w:hAnsiTheme="minorHAnsi" w:cs="Arial"/>
          <w:sz w:val="22"/>
        </w:rPr>
        <w:t xml:space="preserve">783 probes were </w:t>
      </w:r>
      <w:r w:rsidR="004C6398" w:rsidRPr="006D1FF8">
        <w:rPr>
          <w:rFonts w:asciiTheme="minorHAnsi" w:hAnsiTheme="minorHAnsi" w:cs="Arial"/>
          <w:sz w:val="22"/>
        </w:rPr>
        <w:t>hyper-methylated and hypo-methylated respectively in SSc patients (</w:t>
      </w:r>
      <w:r w:rsidR="004C6398" w:rsidRPr="006D1FF8">
        <w:rPr>
          <w:rFonts w:asciiTheme="minorHAnsi" w:hAnsiTheme="minorHAnsi" w:cs="Arial"/>
          <w:color w:val="0000FF"/>
          <w:sz w:val="22"/>
        </w:rPr>
        <w:t xml:space="preserve">Supplementary Table </w:t>
      </w:r>
      <w:r w:rsidR="003B6A70">
        <w:rPr>
          <w:rFonts w:asciiTheme="minorHAnsi" w:hAnsiTheme="minorHAnsi" w:cs="Arial"/>
          <w:color w:val="0000FF"/>
          <w:sz w:val="22"/>
        </w:rPr>
        <w:t>1-2</w:t>
      </w:r>
      <w:r w:rsidR="004C6398" w:rsidRPr="006D1FF8">
        <w:rPr>
          <w:rFonts w:asciiTheme="minorHAnsi" w:hAnsiTheme="minorHAnsi" w:cs="Arial"/>
          <w:sz w:val="22"/>
        </w:rPr>
        <w:t>).</w:t>
      </w:r>
      <w:r w:rsidR="006F329E" w:rsidRPr="006D1FF8">
        <w:rPr>
          <w:rFonts w:asciiTheme="minorHAnsi" w:hAnsiTheme="minorHAnsi" w:cs="Arial"/>
          <w:sz w:val="22"/>
        </w:rPr>
        <w:t xml:space="preserve"> </w:t>
      </w:r>
      <w:r w:rsidR="002011E2" w:rsidRPr="006D1FF8">
        <w:rPr>
          <w:rFonts w:asciiTheme="minorHAnsi" w:hAnsiTheme="minorHAnsi" w:cs="Arial"/>
          <w:sz w:val="22"/>
        </w:rPr>
        <w:t>CD8</w:t>
      </w:r>
      <w:r w:rsidR="0084703D" w:rsidRPr="006D1FF8">
        <w:rPr>
          <w:rFonts w:asciiTheme="minorHAnsi" w:hAnsiTheme="minorHAnsi" w:cs="Arial"/>
          <w:sz w:val="22"/>
          <w:vertAlign w:val="superscript"/>
        </w:rPr>
        <w:t>+</w:t>
      </w:r>
      <w:r w:rsidR="002011E2" w:rsidRPr="006D1FF8">
        <w:rPr>
          <w:rFonts w:asciiTheme="minorHAnsi" w:hAnsiTheme="minorHAnsi" w:cs="Arial"/>
          <w:sz w:val="22"/>
        </w:rPr>
        <w:t xml:space="preserve"> derived</w:t>
      </w:r>
      <w:r w:rsidR="005451D0" w:rsidRPr="006D1FF8">
        <w:rPr>
          <w:rFonts w:asciiTheme="minorHAnsi" w:hAnsiTheme="minorHAnsi" w:cs="Arial"/>
          <w:sz w:val="22"/>
        </w:rPr>
        <w:t xml:space="preserve"> DMS were distributed across 1</w:t>
      </w:r>
      <w:r w:rsidR="00B039E5" w:rsidRPr="006D1FF8">
        <w:rPr>
          <w:rFonts w:asciiTheme="minorHAnsi" w:hAnsiTheme="minorHAnsi" w:cs="Arial"/>
          <w:sz w:val="22"/>
        </w:rPr>
        <w:t>,</w:t>
      </w:r>
      <w:r w:rsidR="005451D0" w:rsidRPr="006D1FF8">
        <w:rPr>
          <w:rFonts w:asciiTheme="minorHAnsi" w:hAnsiTheme="minorHAnsi" w:cs="Arial"/>
          <w:sz w:val="22"/>
        </w:rPr>
        <w:t>567 genes</w:t>
      </w:r>
      <w:r w:rsidR="00B039E5" w:rsidRPr="006D1FF8">
        <w:rPr>
          <w:rFonts w:asciiTheme="minorHAnsi" w:hAnsiTheme="minorHAnsi" w:cs="Arial"/>
          <w:sz w:val="22"/>
        </w:rPr>
        <w:t>,</w:t>
      </w:r>
      <w:r w:rsidR="005451D0" w:rsidRPr="006D1FF8">
        <w:rPr>
          <w:rFonts w:asciiTheme="minorHAnsi" w:hAnsiTheme="minorHAnsi" w:cs="Arial"/>
          <w:sz w:val="22"/>
        </w:rPr>
        <w:t xml:space="preserve"> including 1</w:t>
      </w:r>
      <w:r w:rsidR="002011E2" w:rsidRPr="006D1FF8">
        <w:rPr>
          <w:rFonts w:asciiTheme="minorHAnsi" w:hAnsiTheme="minorHAnsi" w:cs="Arial"/>
          <w:sz w:val="22"/>
        </w:rPr>
        <w:t>,</w:t>
      </w:r>
      <w:r w:rsidR="005451D0" w:rsidRPr="006D1FF8">
        <w:rPr>
          <w:rFonts w:asciiTheme="minorHAnsi" w:hAnsiTheme="minorHAnsi" w:cs="Arial"/>
          <w:sz w:val="22"/>
        </w:rPr>
        <w:t>086 genes with only hyper-methy</w:t>
      </w:r>
      <w:r w:rsidR="004C6398" w:rsidRPr="006D1FF8">
        <w:rPr>
          <w:rFonts w:asciiTheme="minorHAnsi" w:hAnsiTheme="minorHAnsi" w:cs="Arial"/>
          <w:sz w:val="22"/>
        </w:rPr>
        <w:t>l</w:t>
      </w:r>
      <w:r w:rsidR="005451D0" w:rsidRPr="006D1FF8">
        <w:rPr>
          <w:rFonts w:asciiTheme="minorHAnsi" w:hAnsiTheme="minorHAnsi" w:cs="Arial"/>
          <w:sz w:val="22"/>
        </w:rPr>
        <w:t>ated sites</w:t>
      </w:r>
      <w:r w:rsidR="00B039E5" w:rsidRPr="006D1FF8">
        <w:rPr>
          <w:rFonts w:asciiTheme="minorHAnsi" w:hAnsiTheme="minorHAnsi" w:cs="Arial"/>
          <w:sz w:val="22"/>
        </w:rPr>
        <w:t>,</w:t>
      </w:r>
      <w:r w:rsidR="005451D0" w:rsidRPr="006D1FF8">
        <w:rPr>
          <w:rFonts w:asciiTheme="minorHAnsi" w:hAnsiTheme="minorHAnsi" w:cs="Arial"/>
          <w:sz w:val="22"/>
        </w:rPr>
        <w:t xml:space="preserve"> 412 genes with only hypo-methylated sites </w:t>
      </w:r>
      <w:r w:rsidR="004C6398" w:rsidRPr="006D1FF8">
        <w:rPr>
          <w:rFonts w:asciiTheme="minorHAnsi" w:hAnsiTheme="minorHAnsi" w:cs="Arial"/>
          <w:sz w:val="22"/>
        </w:rPr>
        <w:t>and</w:t>
      </w:r>
      <w:r w:rsidR="005451D0" w:rsidRPr="006D1FF8">
        <w:rPr>
          <w:rFonts w:asciiTheme="minorHAnsi" w:hAnsiTheme="minorHAnsi" w:cs="Arial"/>
          <w:sz w:val="22"/>
        </w:rPr>
        <w:t xml:space="preserve"> 69 genes with mixed me</w:t>
      </w:r>
      <w:r w:rsidR="00DD72BE" w:rsidRPr="006D1FF8">
        <w:rPr>
          <w:rFonts w:asciiTheme="minorHAnsi" w:hAnsiTheme="minorHAnsi" w:cs="Arial"/>
          <w:sz w:val="22"/>
        </w:rPr>
        <w:t>thylation pattern of CpG sites.</w:t>
      </w:r>
      <w:r w:rsidR="008015B8" w:rsidRPr="006D1FF8">
        <w:rPr>
          <w:rFonts w:asciiTheme="minorHAnsi" w:hAnsiTheme="minorHAnsi" w:cs="Arial"/>
          <w:sz w:val="22"/>
        </w:rPr>
        <w:t xml:space="preserve"> </w:t>
      </w:r>
      <w:r w:rsidR="00DD72BE" w:rsidRPr="006D1FF8">
        <w:rPr>
          <w:rFonts w:asciiTheme="minorHAnsi" w:hAnsiTheme="minorHAnsi" w:cs="Arial"/>
          <w:sz w:val="22"/>
        </w:rPr>
        <w:t xml:space="preserve">In addition, we also </w:t>
      </w:r>
      <w:r w:rsidR="00C2407B" w:rsidRPr="006D1FF8">
        <w:rPr>
          <w:rFonts w:asciiTheme="minorHAnsi" w:hAnsiTheme="minorHAnsi" w:cs="Arial"/>
          <w:sz w:val="22"/>
        </w:rPr>
        <w:t xml:space="preserve">annotated these DMS and obtaining their genomic coordinates, further compared with the functional elements such as CpG island and TSS (transcription start site) and summarized in </w:t>
      </w:r>
      <w:r w:rsidR="00C2407B" w:rsidRPr="006D1FF8">
        <w:rPr>
          <w:rFonts w:asciiTheme="minorHAnsi" w:hAnsiTheme="minorHAnsi" w:cs="Arial"/>
          <w:color w:val="0000FF"/>
          <w:sz w:val="22"/>
        </w:rPr>
        <w:t xml:space="preserve">Supplementary Table </w:t>
      </w:r>
      <w:r w:rsidR="00E20E1F" w:rsidRPr="006D1FF8">
        <w:rPr>
          <w:rFonts w:asciiTheme="minorHAnsi" w:hAnsiTheme="minorHAnsi" w:cs="Arial"/>
          <w:color w:val="0000FF"/>
          <w:sz w:val="22"/>
        </w:rPr>
        <w:t>3</w:t>
      </w:r>
      <w:r w:rsidR="00C2407B" w:rsidRPr="006D1FF8">
        <w:rPr>
          <w:rFonts w:asciiTheme="minorHAnsi" w:hAnsiTheme="minorHAnsi" w:cs="Arial"/>
          <w:sz w:val="22"/>
        </w:rPr>
        <w:t xml:space="preserve">. </w:t>
      </w:r>
    </w:p>
    <w:p w14:paraId="33E1F692" w14:textId="77777777" w:rsidR="005451D0" w:rsidRPr="006D1FF8" w:rsidRDefault="00FA4015" w:rsidP="001D5C17">
      <w:pPr>
        <w:rPr>
          <w:rFonts w:asciiTheme="minorHAnsi" w:hAnsiTheme="minorHAnsi" w:cs="Arial"/>
          <w:sz w:val="22"/>
        </w:rPr>
      </w:pPr>
      <w:r w:rsidRPr="006D1FF8">
        <w:rPr>
          <w:rFonts w:asciiTheme="minorHAnsi" w:hAnsiTheme="minorHAnsi" w:cs="Arial"/>
          <w:sz w:val="22"/>
        </w:rPr>
        <w:t>In the comparative analysis</w:t>
      </w:r>
      <w:r w:rsidR="005451D0" w:rsidRPr="006D1FF8">
        <w:rPr>
          <w:rFonts w:asciiTheme="minorHAnsi" w:hAnsiTheme="minorHAnsi" w:cs="Arial"/>
          <w:sz w:val="22"/>
        </w:rPr>
        <w:t xml:space="preserve"> </w:t>
      </w:r>
      <w:r w:rsidRPr="006D1FF8">
        <w:rPr>
          <w:rFonts w:asciiTheme="minorHAnsi" w:hAnsiTheme="minorHAnsi" w:cs="Arial"/>
          <w:sz w:val="22"/>
        </w:rPr>
        <w:t xml:space="preserve">to test the methylation patterns </w:t>
      </w:r>
      <w:r w:rsidR="005451D0" w:rsidRPr="006D1FF8">
        <w:rPr>
          <w:rFonts w:asciiTheme="minorHAnsi" w:hAnsiTheme="minorHAnsi" w:cs="Arial"/>
          <w:sz w:val="22"/>
        </w:rPr>
        <w:t>between CD4</w:t>
      </w:r>
      <w:r w:rsidR="0084703D" w:rsidRPr="006D1FF8">
        <w:rPr>
          <w:rFonts w:asciiTheme="minorHAnsi" w:hAnsiTheme="minorHAnsi" w:cs="Arial"/>
          <w:sz w:val="22"/>
          <w:vertAlign w:val="superscript"/>
        </w:rPr>
        <w:t>+</w:t>
      </w:r>
      <w:r w:rsidR="005451D0" w:rsidRPr="006D1FF8">
        <w:rPr>
          <w:rFonts w:asciiTheme="minorHAnsi" w:hAnsiTheme="minorHAnsi" w:cs="Arial"/>
          <w:sz w:val="22"/>
        </w:rPr>
        <w:t xml:space="preserve"> T cells and CD8</w:t>
      </w:r>
      <w:r w:rsidR="0084703D" w:rsidRPr="006D1FF8">
        <w:rPr>
          <w:rFonts w:asciiTheme="minorHAnsi" w:hAnsiTheme="minorHAnsi" w:cs="Arial"/>
          <w:sz w:val="22"/>
          <w:vertAlign w:val="superscript"/>
        </w:rPr>
        <w:t>+</w:t>
      </w:r>
      <w:r w:rsidR="005451D0" w:rsidRPr="006D1FF8">
        <w:rPr>
          <w:rFonts w:asciiTheme="minorHAnsi" w:hAnsiTheme="minorHAnsi" w:cs="Arial"/>
          <w:sz w:val="22"/>
        </w:rPr>
        <w:t xml:space="preserve"> T cells</w:t>
      </w:r>
      <w:r w:rsidR="00B039E5" w:rsidRPr="006D1FF8">
        <w:rPr>
          <w:rFonts w:asciiTheme="minorHAnsi" w:hAnsiTheme="minorHAnsi" w:cs="Arial"/>
          <w:sz w:val="22"/>
        </w:rPr>
        <w:t>,</w:t>
      </w:r>
      <w:r w:rsidR="005451D0" w:rsidRPr="006D1FF8">
        <w:rPr>
          <w:rFonts w:asciiTheme="minorHAnsi" w:hAnsiTheme="minorHAnsi" w:cs="Arial"/>
          <w:sz w:val="22"/>
        </w:rPr>
        <w:t xml:space="preserve"> we found 330 of the DMS were shared</w:t>
      </w:r>
      <w:r w:rsidR="00B039E5" w:rsidRPr="006D1FF8">
        <w:rPr>
          <w:rFonts w:asciiTheme="minorHAnsi" w:hAnsiTheme="minorHAnsi" w:cs="Arial"/>
          <w:sz w:val="22"/>
        </w:rPr>
        <w:t>,</w:t>
      </w:r>
      <w:r w:rsidR="005451D0" w:rsidRPr="006D1FF8">
        <w:rPr>
          <w:rFonts w:asciiTheme="minorHAnsi" w:hAnsiTheme="minorHAnsi" w:cs="Arial"/>
          <w:sz w:val="22"/>
        </w:rPr>
        <w:t xml:space="preserve"> and 696 DMS were unique to CD4</w:t>
      </w:r>
      <w:r w:rsidR="0084703D" w:rsidRPr="006D1FF8">
        <w:rPr>
          <w:rFonts w:asciiTheme="minorHAnsi" w:hAnsiTheme="minorHAnsi" w:cs="Arial"/>
          <w:sz w:val="22"/>
          <w:vertAlign w:val="superscript"/>
        </w:rPr>
        <w:t>+</w:t>
      </w:r>
      <w:r w:rsidR="005451D0" w:rsidRPr="006D1FF8">
        <w:rPr>
          <w:rFonts w:asciiTheme="minorHAnsi" w:hAnsiTheme="minorHAnsi" w:cs="Arial"/>
          <w:sz w:val="22"/>
        </w:rPr>
        <w:t xml:space="preserve"> T cells while 2</w:t>
      </w:r>
      <w:r w:rsidR="00B039E5" w:rsidRPr="006D1FF8">
        <w:rPr>
          <w:rFonts w:asciiTheme="minorHAnsi" w:hAnsiTheme="minorHAnsi" w:cs="Arial"/>
          <w:sz w:val="22"/>
        </w:rPr>
        <w:t>,</w:t>
      </w:r>
      <w:r w:rsidR="005451D0" w:rsidRPr="006D1FF8">
        <w:rPr>
          <w:rFonts w:asciiTheme="minorHAnsi" w:hAnsiTheme="minorHAnsi" w:cs="Arial"/>
          <w:sz w:val="22"/>
        </w:rPr>
        <w:t>283 DMS were unique to CD8</w:t>
      </w:r>
      <w:r w:rsidR="0084703D" w:rsidRPr="006D1FF8">
        <w:rPr>
          <w:rFonts w:asciiTheme="minorHAnsi" w:hAnsiTheme="minorHAnsi" w:cs="Arial"/>
          <w:sz w:val="22"/>
          <w:vertAlign w:val="superscript"/>
        </w:rPr>
        <w:t>+</w:t>
      </w:r>
      <w:r w:rsidR="005451D0" w:rsidRPr="006D1FF8">
        <w:rPr>
          <w:rFonts w:asciiTheme="minorHAnsi" w:hAnsiTheme="minorHAnsi" w:cs="Arial"/>
          <w:sz w:val="22"/>
        </w:rPr>
        <w:t xml:space="preserve"> T cells. 330 shared DMS were </w:t>
      </w:r>
      <w:r w:rsidR="00EF7375" w:rsidRPr="006D1FF8">
        <w:rPr>
          <w:rFonts w:asciiTheme="minorHAnsi" w:hAnsiTheme="minorHAnsi" w:cs="Arial"/>
          <w:sz w:val="22"/>
        </w:rPr>
        <w:t xml:space="preserve">all </w:t>
      </w:r>
      <w:r w:rsidR="005451D0" w:rsidRPr="006D1FF8">
        <w:rPr>
          <w:rFonts w:asciiTheme="minorHAnsi" w:hAnsiTheme="minorHAnsi" w:cs="Arial"/>
          <w:sz w:val="22"/>
        </w:rPr>
        <w:t>showing the same directions (hyper or hypo) in CD4</w:t>
      </w:r>
      <w:r w:rsidR="0084703D" w:rsidRPr="006D1FF8">
        <w:rPr>
          <w:rFonts w:asciiTheme="minorHAnsi" w:hAnsiTheme="minorHAnsi" w:cs="Arial"/>
          <w:sz w:val="22"/>
          <w:vertAlign w:val="superscript"/>
        </w:rPr>
        <w:t>+</w:t>
      </w:r>
      <w:r w:rsidR="005451D0" w:rsidRPr="006D1FF8">
        <w:rPr>
          <w:rFonts w:asciiTheme="minorHAnsi" w:hAnsiTheme="minorHAnsi" w:cs="Arial"/>
          <w:sz w:val="22"/>
        </w:rPr>
        <w:t xml:space="preserve"> and CD8</w:t>
      </w:r>
      <w:r w:rsidR="0084703D" w:rsidRPr="006D1FF8">
        <w:rPr>
          <w:rFonts w:asciiTheme="minorHAnsi" w:hAnsiTheme="minorHAnsi" w:cs="Arial"/>
          <w:sz w:val="22"/>
          <w:vertAlign w:val="superscript"/>
        </w:rPr>
        <w:t>+</w:t>
      </w:r>
      <w:r w:rsidR="005451D0" w:rsidRPr="006D1FF8">
        <w:rPr>
          <w:rFonts w:asciiTheme="minorHAnsi" w:hAnsiTheme="minorHAnsi" w:cs="Arial"/>
          <w:sz w:val="22"/>
        </w:rPr>
        <w:t xml:space="preserve"> T cells</w:t>
      </w:r>
      <w:r w:rsidR="00EF7375" w:rsidRPr="006D1FF8">
        <w:rPr>
          <w:rFonts w:asciiTheme="minorHAnsi" w:hAnsiTheme="minorHAnsi" w:cs="Arial"/>
          <w:sz w:val="22"/>
        </w:rPr>
        <w:t xml:space="preserve"> and</w:t>
      </w:r>
      <w:r w:rsidR="005451D0" w:rsidRPr="006D1FF8">
        <w:rPr>
          <w:rFonts w:asciiTheme="minorHAnsi" w:hAnsiTheme="minorHAnsi" w:cs="Arial"/>
          <w:sz w:val="22"/>
        </w:rPr>
        <w:t xml:space="preserve"> were distributed across 215 genes</w:t>
      </w:r>
      <w:r w:rsidR="00EF7375" w:rsidRPr="006D1FF8">
        <w:rPr>
          <w:rFonts w:asciiTheme="minorHAnsi" w:hAnsiTheme="minorHAnsi" w:cs="Arial"/>
          <w:sz w:val="22"/>
        </w:rPr>
        <w:t>. Among them</w:t>
      </w:r>
      <w:r w:rsidR="00B039E5" w:rsidRPr="006D1FF8">
        <w:rPr>
          <w:rFonts w:asciiTheme="minorHAnsi" w:hAnsiTheme="minorHAnsi" w:cs="Arial"/>
          <w:sz w:val="22"/>
        </w:rPr>
        <w:t>,</w:t>
      </w:r>
      <w:r w:rsidR="00EF7375" w:rsidRPr="006D1FF8">
        <w:rPr>
          <w:rFonts w:asciiTheme="minorHAnsi" w:hAnsiTheme="minorHAnsi" w:cs="Arial"/>
          <w:sz w:val="22"/>
        </w:rPr>
        <w:t xml:space="preserve"> </w:t>
      </w:r>
      <w:r w:rsidR="005451D0" w:rsidRPr="006D1FF8">
        <w:rPr>
          <w:rFonts w:asciiTheme="minorHAnsi" w:hAnsiTheme="minorHAnsi" w:cs="Arial"/>
          <w:sz w:val="22"/>
        </w:rPr>
        <w:t>138 were hyper-methylated</w:t>
      </w:r>
      <w:r w:rsidR="00B039E5" w:rsidRPr="006D1FF8">
        <w:rPr>
          <w:rFonts w:asciiTheme="minorHAnsi" w:hAnsiTheme="minorHAnsi" w:cs="Arial"/>
          <w:sz w:val="22"/>
        </w:rPr>
        <w:t>,</w:t>
      </w:r>
      <w:r w:rsidR="005451D0" w:rsidRPr="006D1FF8">
        <w:rPr>
          <w:rFonts w:asciiTheme="minorHAnsi" w:hAnsiTheme="minorHAnsi" w:cs="Arial"/>
          <w:sz w:val="22"/>
        </w:rPr>
        <w:t xml:space="preserve"> 75 were hypo-methylated</w:t>
      </w:r>
      <w:r w:rsidR="00B039E5" w:rsidRPr="006D1FF8">
        <w:rPr>
          <w:rFonts w:asciiTheme="minorHAnsi" w:hAnsiTheme="minorHAnsi" w:cs="Arial"/>
          <w:sz w:val="22"/>
        </w:rPr>
        <w:t>,</w:t>
      </w:r>
      <w:r w:rsidR="005451D0" w:rsidRPr="006D1FF8">
        <w:rPr>
          <w:rFonts w:asciiTheme="minorHAnsi" w:hAnsiTheme="minorHAnsi" w:cs="Arial"/>
          <w:sz w:val="22"/>
        </w:rPr>
        <w:t xml:space="preserve"> and 2 genes were displaying mixed methylation pattern (</w:t>
      </w:r>
      <w:r w:rsidR="00487DDF" w:rsidRPr="006D1FF8">
        <w:rPr>
          <w:rFonts w:asciiTheme="minorHAnsi" w:hAnsiTheme="minorHAnsi" w:cs="Arial"/>
          <w:color w:val="0000FF"/>
          <w:sz w:val="22"/>
        </w:rPr>
        <w:t>Supplementary Figure 2</w:t>
      </w:r>
      <w:r w:rsidR="005451D0" w:rsidRPr="006D1FF8">
        <w:rPr>
          <w:rFonts w:asciiTheme="minorHAnsi" w:hAnsiTheme="minorHAnsi" w:cs="Arial"/>
          <w:sz w:val="22"/>
        </w:rPr>
        <w:t>).</w:t>
      </w:r>
    </w:p>
    <w:p w14:paraId="7EBD0924" w14:textId="77777777" w:rsidR="00D37C91" w:rsidRPr="006D1FF8" w:rsidRDefault="00D37C91" w:rsidP="001D5C17">
      <w:pPr>
        <w:rPr>
          <w:rFonts w:asciiTheme="minorHAnsi" w:hAnsiTheme="minorHAnsi" w:cs="Arial"/>
          <w:sz w:val="22"/>
        </w:rPr>
      </w:pPr>
    </w:p>
    <w:p w14:paraId="35149C92" w14:textId="77777777" w:rsidR="005451D0" w:rsidRPr="006D1FF8" w:rsidRDefault="00D37C91" w:rsidP="00D37C91">
      <w:pPr>
        <w:rPr>
          <w:rFonts w:asciiTheme="minorHAnsi" w:hAnsiTheme="minorHAnsi" w:cs="Arial"/>
          <w:sz w:val="22"/>
        </w:rPr>
      </w:pPr>
      <w:r w:rsidRPr="006D1FF8">
        <w:rPr>
          <w:rFonts w:asciiTheme="minorHAnsi" w:hAnsiTheme="minorHAnsi" w:cs="Arial"/>
          <w:sz w:val="22"/>
        </w:rPr>
        <w:t xml:space="preserve">Previous GWAS studies have found several susceptible loci associated with SSc. Due to the tight correlation between the gene functions and its gene methylaiton, it is of importance to explore the methylation status of these susceptible genes. We then found </w:t>
      </w:r>
      <w:r w:rsidR="005D09AC">
        <w:rPr>
          <w:rFonts w:asciiTheme="minorHAnsi" w:hAnsiTheme="minorHAnsi" w:cs="Arial"/>
          <w:sz w:val="22"/>
        </w:rPr>
        <w:t>16</w:t>
      </w:r>
      <w:r w:rsidRPr="006D1FF8">
        <w:rPr>
          <w:rFonts w:asciiTheme="minorHAnsi" w:hAnsiTheme="minorHAnsi" w:cs="Arial"/>
          <w:sz w:val="22"/>
        </w:rPr>
        <w:t xml:space="preserve"> verified genes through all of the SSc GWAS studies and obtained the methylation dataset of the CpG sites located at these genes (</w:t>
      </w:r>
      <w:r w:rsidRPr="006D1FF8">
        <w:rPr>
          <w:rFonts w:asciiTheme="minorHAnsi" w:hAnsiTheme="minorHAnsi" w:cs="Arial"/>
          <w:color w:val="0000FF"/>
          <w:sz w:val="22"/>
        </w:rPr>
        <w:t xml:space="preserve">Supplementary Table </w:t>
      </w:r>
      <w:r w:rsidR="005D09AC">
        <w:rPr>
          <w:rFonts w:asciiTheme="minorHAnsi" w:hAnsiTheme="minorHAnsi" w:cs="Arial"/>
          <w:color w:val="0000FF"/>
          <w:sz w:val="22"/>
        </w:rPr>
        <w:t>4</w:t>
      </w:r>
      <w:r w:rsidRPr="006D1FF8">
        <w:rPr>
          <w:rFonts w:asciiTheme="minorHAnsi" w:hAnsiTheme="minorHAnsi" w:cs="Arial"/>
          <w:sz w:val="22"/>
        </w:rPr>
        <w:t xml:space="preserve">). </w:t>
      </w:r>
      <w:r w:rsidR="00CB6BB5" w:rsidRPr="006D1FF8">
        <w:rPr>
          <w:rFonts w:asciiTheme="minorHAnsi" w:hAnsiTheme="minorHAnsi" w:cs="Arial"/>
          <w:sz w:val="22"/>
        </w:rPr>
        <w:t>In the CD4</w:t>
      </w:r>
      <w:r w:rsidR="0084703D" w:rsidRPr="006D1FF8">
        <w:rPr>
          <w:rFonts w:asciiTheme="minorHAnsi" w:hAnsiTheme="minorHAnsi" w:cs="Arial"/>
          <w:sz w:val="22"/>
          <w:vertAlign w:val="superscript"/>
        </w:rPr>
        <w:t>+</w:t>
      </w:r>
      <w:r w:rsidR="00CB6BB5" w:rsidRPr="006D1FF8">
        <w:rPr>
          <w:rFonts w:asciiTheme="minorHAnsi" w:hAnsiTheme="minorHAnsi" w:cs="Arial"/>
          <w:sz w:val="22"/>
        </w:rPr>
        <w:t xml:space="preserve"> T cell dataset, we found that the most significantly differential methylated CpG site was located at SOX5 </w:t>
      </w:r>
      <w:r w:rsidR="00CB6BB5" w:rsidRPr="006D1FF8">
        <w:rPr>
          <w:rFonts w:asciiTheme="minorHAnsi" w:hAnsiTheme="minorHAnsi" w:cs="Arial"/>
          <w:sz w:val="22"/>
        </w:rPr>
        <w:lastRenderedPageBreak/>
        <w:t>(cg04626868, p=0.00083). While in the CD8</w:t>
      </w:r>
      <w:r w:rsidR="0084703D" w:rsidRPr="006D1FF8">
        <w:rPr>
          <w:rFonts w:asciiTheme="minorHAnsi" w:hAnsiTheme="minorHAnsi" w:cs="Arial"/>
          <w:sz w:val="22"/>
          <w:vertAlign w:val="superscript"/>
        </w:rPr>
        <w:t>+</w:t>
      </w:r>
      <w:r w:rsidR="00CB6BB5" w:rsidRPr="006D1FF8">
        <w:rPr>
          <w:rFonts w:asciiTheme="minorHAnsi" w:hAnsiTheme="minorHAnsi" w:cs="Arial"/>
          <w:sz w:val="22"/>
        </w:rPr>
        <w:t xml:space="preserve"> T cell dataset, the most significantly differential methylated CpG site was located at DNASE1L3 (cg02046562, p=7.09×10</w:t>
      </w:r>
      <w:r w:rsidR="00CB6BB5" w:rsidRPr="006D1FF8">
        <w:rPr>
          <w:rFonts w:asciiTheme="minorHAnsi" w:hAnsiTheme="minorHAnsi" w:cs="Arial"/>
          <w:sz w:val="22"/>
          <w:vertAlign w:val="superscript"/>
        </w:rPr>
        <w:t>-6</w:t>
      </w:r>
      <w:r w:rsidR="00CB6BB5" w:rsidRPr="006D1FF8">
        <w:rPr>
          <w:rFonts w:asciiTheme="minorHAnsi" w:hAnsiTheme="minorHAnsi" w:cs="Arial"/>
          <w:sz w:val="22"/>
        </w:rPr>
        <w:t>). However, the fold changes of these DMS in both CD4</w:t>
      </w:r>
      <w:r w:rsidR="0084703D" w:rsidRPr="006D1FF8">
        <w:rPr>
          <w:rFonts w:asciiTheme="minorHAnsi" w:hAnsiTheme="minorHAnsi" w:cs="Arial"/>
          <w:sz w:val="22"/>
          <w:vertAlign w:val="superscript"/>
        </w:rPr>
        <w:t>+</w:t>
      </w:r>
      <w:r w:rsidR="00CB6BB5" w:rsidRPr="006D1FF8">
        <w:rPr>
          <w:rFonts w:asciiTheme="minorHAnsi" w:hAnsiTheme="minorHAnsi" w:cs="Arial"/>
          <w:sz w:val="22"/>
        </w:rPr>
        <w:t xml:space="preserve"> and CD8</w:t>
      </w:r>
      <w:r w:rsidR="0084703D" w:rsidRPr="006D1FF8">
        <w:rPr>
          <w:rFonts w:asciiTheme="minorHAnsi" w:hAnsiTheme="minorHAnsi" w:cs="Arial"/>
          <w:sz w:val="22"/>
          <w:vertAlign w:val="superscript"/>
        </w:rPr>
        <w:t>+</w:t>
      </w:r>
      <w:r w:rsidR="00CB6BB5" w:rsidRPr="006D1FF8">
        <w:rPr>
          <w:rFonts w:asciiTheme="minorHAnsi" w:hAnsiTheme="minorHAnsi" w:cs="Arial"/>
          <w:sz w:val="22"/>
        </w:rPr>
        <w:t xml:space="preserve"> T cell datasets were relatively low, indicating that the</w:t>
      </w:r>
      <w:r w:rsidR="001D66A1" w:rsidRPr="006D1FF8">
        <w:rPr>
          <w:rFonts w:asciiTheme="minorHAnsi" w:hAnsiTheme="minorHAnsi" w:cs="Arial"/>
          <w:sz w:val="22"/>
        </w:rPr>
        <w:t xml:space="preserve"> exploration of the</w:t>
      </w:r>
      <w:r w:rsidR="00CB6BB5" w:rsidRPr="006D1FF8">
        <w:rPr>
          <w:rFonts w:asciiTheme="minorHAnsi" w:hAnsiTheme="minorHAnsi" w:cs="Arial"/>
          <w:sz w:val="22"/>
        </w:rPr>
        <w:t xml:space="preserve"> actual meanings and </w:t>
      </w:r>
      <w:r w:rsidR="001D66A1" w:rsidRPr="006D1FF8">
        <w:rPr>
          <w:rFonts w:asciiTheme="minorHAnsi" w:hAnsiTheme="minorHAnsi" w:cs="Arial"/>
          <w:sz w:val="22"/>
        </w:rPr>
        <w:t xml:space="preserve">changes of </w:t>
      </w:r>
      <w:r w:rsidR="00005A18" w:rsidRPr="006D1FF8">
        <w:rPr>
          <w:rFonts w:asciiTheme="minorHAnsi" w:hAnsiTheme="minorHAnsi" w:cs="Arial"/>
          <w:sz w:val="22"/>
        </w:rPr>
        <w:t>methylation statu</w:t>
      </w:r>
      <w:r w:rsidR="00CB6BB5" w:rsidRPr="006D1FF8">
        <w:rPr>
          <w:rFonts w:asciiTheme="minorHAnsi" w:hAnsiTheme="minorHAnsi" w:cs="Arial"/>
          <w:sz w:val="22"/>
        </w:rPr>
        <w:t xml:space="preserve">s of thse susceptible genes </w:t>
      </w:r>
      <w:r w:rsidR="001D66A1" w:rsidRPr="006D1FF8">
        <w:rPr>
          <w:rFonts w:asciiTheme="minorHAnsi" w:hAnsiTheme="minorHAnsi" w:cs="Arial"/>
          <w:sz w:val="22"/>
        </w:rPr>
        <w:t xml:space="preserve">need </w:t>
      </w:r>
      <w:r w:rsidR="00CB6BB5" w:rsidRPr="006D1FF8">
        <w:rPr>
          <w:rFonts w:asciiTheme="minorHAnsi" w:hAnsiTheme="minorHAnsi" w:cs="Arial"/>
          <w:sz w:val="22"/>
        </w:rPr>
        <w:t xml:space="preserve">further research with more advanced detection methods. </w:t>
      </w:r>
    </w:p>
    <w:p w14:paraId="72C7557E" w14:textId="77777777" w:rsidR="00D37C91" w:rsidRPr="006D1FF8" w:rsidRDefault="00D37C91" w:rsidP="001D5C17">
      <w:pPr>
        <w:autoSpaceDE w:val="0"/>
        <w:autoSpaceDN w:val="0"/>
        <w:adjustRightInd w:val="0"/>
        <w:rPr>
          <w:rFonts w:asciiTheme="minorHAnsi" w:hAnsiTheme="minorHAnsi" w:cs="Arial"/>
          <w:b/>
          <w:kern w:val="0"/>
          <w:sz w:val="22"/>
        </w:rPr>
      </w:pPr>
    </w:p>
    <w:p w14:paraId="6427B569" w14:textId="77777777" w:rsidR="005451D0" w:rsidRPr="006D1FF8" w:rsidRDefault="005451D0"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To identify the biological gene ontologies influenced by the differential methylation pattern in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 between SSc patients and controls</w:t>
      </w:r>
      <w:r w:rsidR="00B039E5" w:rsidRPr="006D1FF8">
        <w:rPr>
          <w:rFonts w:asciiTheme="minorHAnsi" w:hAnsiTheme="minorHAnsi" w:cs="Arial"/>
          <w:kern w:val="0"/>
          <w:sz w:val="22"/>
        </w:rPr>
        <w:t>,</w:t>
      </w:r>
      <w:r w:rsidRPr="006D1FF8">
        <w:rPr>
          <w:rFonts w:asciiTheme="minorHAnsi" w:hAnsiTheme="minorHAnsi" w:cs="Arial"/>
          <w:kern w:val="0"/>
          <w:sz w:val="22"/>
        </w:rPr>
        <w:t xml:space="preserve"> we conducted the differential methylation enrichment analysis </w:t>
      </w:r>
      <w:r w:rsidR="00AD1D40" w:rsidRPr="006D1FF8">
        <w:rPr>
          <w:rFonts w:asciiTheme="minorHAnsi" w:hAnsiTheme="minorHAnsi" w:cs="Arial"/>
          <w:kern w:val="0"/>
          <w:sz w:val="22"/>
        </w:rPr>
        <w:t xml:space="preserve">based on the top 500 differential methylated regions (DMRs) </w:t>
      </w:r>
      <w:r w:rsidRPr="006D1FF8">
        <w:rPr>
          <w:rFonts w:asciiTheme="minorHAnsi" w:hAnsiTheme="minorHAnsi" w:cs="Arial"/>
          <w:kern w:val="0"/>
          <w:sz w:val="22"/>
        </w:rPr>
        <w:t>implemented in RnBeads package. Interestingly</w:t>
      </w:r>
      <w:r w:rsidR="00B039E5" w:rsidRPr="006D1FF8">
        <w:rPr>
          <w:rFonts w:asciiTheme="minorHAnsi" w:hAnsiTheme="minorHAnsi" w:cs="Arial"/>
          <w:kern w:val="0"/>
          <w:sz w:val="22"/>
        </w:rPr>
        <w:t>,</w:t>
      </w:r>
      <w:r w:rsidRPr="006D1FF8">
        <w:rPr>
          <w:rFonts w:asciiTheme="minorHAnsi" w:hAnsiTheme="minorHAnsi" w:cs="Arial"/>
          <w:kern w:val="0"/>
          <w:sz w:val="22"/>
        </w:rPr>
        <w:t xml:space="preserve"> we found that in both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subgroups</w:t>
      </w:r>
      <w:r w:rsidR="00B039E5" w:rsidRPr="006D1FF8">
        <w:rPr>
          <w:rFonts w:asciiTheme="minorHAnsi" w:hAnsiTheme="minorHAnsi" w:cs="Arial"/>
          <w:kern w:val="0"/>
          <w:sz w:val="22"/>
        </w:rPr>
        <w:t>,</w:t>
      </w:r>
      <w:r w:rsidRPr="006D1FF8">
        <w:rPr>
          <w:rFonts w:asciiTheme="minorHAnsi" w:hAnsiTheme="minorHAnsi" w:cs="Arial"/>
          <w:kern w:val="0"/>
          <w:sz w:val="22"/>
        </w:rPr>
        <w:t xml:space="preserve"> GO terms of response to type I interferon (IFN)</w:t>
      </w:r>
      <w:r w:rsidRPr="006D1FF8">
        <w:rPr>
          <w:rFonts w:asciiTheme="minorHAnsi" w:hAnsiTheme="minorHAnsi" w:cs="Arial"/>
          <w:b/>
          <w:kern w:val="0"/>
          <w:sz w:val="22"/>
        </w:rPr>
        <w:t xml:space="preserve"> </w:t>
      </w:r>
      <w:r w:rsidRPr="006D1FF8">
        <w:rPr>
          <w:rFonts w:asciiTheme="minorHAnsi" w:hAnsiTheme="minorHAnsi" w:cs="Arial"/>
          <w:kern w:val="0"/>
          <w:sz w:val="22"/>
        </w:rPr>
        <w:t>and type I interferon signaling pathway were enriched in the significantly hypo</w:t>
      </w:r>
      <w:r w:rsidR="0047201C" w:rsidRPr="006D1FF8">
        <w:rPr>
          <w:rFonts w:asciiTheme="minorHAnsi" w:hAnsiTheme="minorHAnsi" w:cs="Arial"/>
          <w:kern w:val="0"/>
          <w:sz w:val="22"/>
        </w:rPr>
        <w:t>-</w:t>
      </w:r>
      <w:r w:rsidRPr="006D1FF8">
        <w:rPr>
          <w:rFonts w:asciiTheme="minorHAnsi" w:hAnsiTheme="minorHAnsi" w:cs="Arial"/>
          <w:kern w:val="0"/>
          <w:sz w:val="22"/>
        </w:rPr>
        <w:t xml:space="preserve">methylated </w:t>
      </w:r>
      <w:r w:rsidR="00474A95" w:rsidRPr="006D1FF8">
        <w:rPr>
          <w:rFonts w:asciiTheme="minorHAnsi" w:hAnsiTheme="minorHAnsi" w:cs="Arial"/>
          <w:kern w:val="0"/>
          <w:sz w:val="22"/>
        </w:rPr>
        <w:t>regions</w:t>
      </w:r>
      <w:r w:rsidR="00B039E5" w:rsidRPr="006D1FF8">
        <w:rPr>
          <w:rFonts w:asciiTheme="minorHAnsi" w:hAnsiTheme="minorHAnsi" w:cs="Arial"/>
          <w:kern w:val="0"/>
          <w:sz w:val="22"/>
        </w:rPr>
        <w:t>,</w:t>
      </w:r>
      <w:r w:rsidRPr="006D1FF8">
        <w:rPr>
          <w:rFonts w:asciiTheme="minorHAnsi" w:hAnsiTheme="minorHAnsi" w:cs="Arial"/>
          <w:kern w:val="0"/>
          <w:sz w:val="22"/>
        </w:rPr>
        <w:t xml:space="preserve"> indicating that </w:t>
      </w:r>
      <w:r w:rsidR="0047201C" w:rsidRPr="006D1FF8">
        <w:rPr>
          <w:rFonts w:asciiTheme="minorHAnsi" w:hAnsiTheme="minorHAnsi" w:cs="Arial"/>
          <w:kern w:val="0"/>
          <w:sz w:val="22"/>
        </w:rPr>
        <w:t>hypo-methylation status</w:t>
      </w:r>
      <w:r w:rsidRPr="006D1FF8">
        <w:rPr>
          <w:rFonts w:asciiTheme="minorHAnsi" w:hAnsiTheme="minorHAnsi" w:cs="Arial"/>
          <w:kern w:val="0"/>
          <w:sz w:val="22"/>
        </w:rPr>
        <w:t xml:space="preserve"> of type I IFN-associated genes were </w:t>
      </w:r>
      <w:r w:rsidR="0047201C" w:rsidRPr="006D1FF8">
        <w:rPr>
          <w:rFonts w:asciiTheme="minorHAnsi" w:hAnsiTheme="minorHAnsi" w:cs="Arial"/>
          <w:kern w:val="0"/>
          <w:sz w:val="22"/>
        </w:rPr>
        <w:t xml:space="preserve">shared </w:t>
      </w:r>
      <w:r w:rsidRPr="006D1FF8">
        <w:rPr>
          <w:rFonts w:asciiTheme="minorHAnsi" w:hAnsiTheme="minorHAnsi" w:cs="Arial"/>
          <w:kern w:val="0"/>
          <w:sz w:val="22"/>
        </w:rPr>
        <w:t>in both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 and might play a role in the pathogenesis of SSc (</w:t>
      </w:r>
      <w:r w:rsidRPr="006D1FF8">
        <w:rPr>
          <w:rFonts w:asciiTheme="minorHAnsi" w:hAnsiTheme="minorHAnsi" w:cs="Arial"/>
          <w:color w:val="0000FF"/>
          <w:sz w:val="22"/>
        </w:rPr>
        <w:t>Figure</w:t>
      </w:r>
      <w:r w:rsidR="00487DDF" w:rsidRPr="006D1FF8">
        <w:rPr>
          <w:rFonts w:asciiTheme="minorHAnsi" w:hAnsiTheme="minorHAnsi" w:cs="Arial"/>
          <w:color w:val="0000FF"/>
          <w:sz w:val="22"/>
        </w:rPr>
        <w:t xml:space="preserve"> </w:t>
      </w:r>
      <w:r w:rsidR="002B2F00" w:rsidRPr="006D1FF8">
        <w:rPr>
          <w:rFonts w:asciiTheme="minorHAnsi" w:hAnsiTheme="minorHAnsi" w:cs="Arial"/>
          <w:color w:val="0000FF"/>
          <w:sz w:val="22"/>
        </w:rPr>
        <w:t>2</w:t>
      </w:r>
      <w:r w:rsidR="00487DDF" w:rsidRPr="006D1FF8">
        <w:rPr>
          <w:rFonts w:asciiTheme="minorHAnsi" w:hAnsiTheme="minorHAnsi" w:cs="Arial"/>
          <w:color w:val="0000FF"/>
          <w:sz w:val="22"/>
        </w:rPr>
        <w:t xml:space="preserve"> A-B</w:t>
      </w:r>
      <w:r w:rsidRPr="006D1FF8">
        <w:rPr>
          <w:rFonts w:asciiTheme="minorHAnsi" w:hAnsiTheme="minorHAnsi" w:cs="Arial"/>
          <w:kern w:val="0"/>
          <w:sz w:val="22"/>
        </w:rPr>
        <w:t xml:space="preserve">). While in the significantly hyper-methylated </w:t>
      </w:r>
      <w:r w:rsidR="002C2D13" w:rsidRPr="006D1FF8">
        <w:rPr>
          <w:rFonts w:asciiTheme="minorHAnsi" w:hAnsiTheme="minorHAnsi" w:cs="Arial"/>
          <w:kern w:val="0"/>
          <w:sz w:val="22"/>
        </w:rPr>
        <w:t>regions</w:t>
      </w:r>
      <w:r w:rsidR="00B039E5" w:rsidRPr="006D1FF8">
        <w:rPr>
          <w:rFonts w:asciiTheme="minorHAnsi" w:hAnsiTheme="minorHAnsi" w:cs="Arial"/>
          <w:kern w:val="0"/>
          <w:sz w:val="22"/>
        </w:rPr>
        <w:t>,</w:t>
      </w:r>
      <w:r w:rsidRPr="006D1FF8">
        <w:rPr>
          <w:rFonts w:asciiTheme="minorHAnsi" w:hAnsiTheme="minorHAnsi" w:cs="Arial"/>
          <w:kern w:val="0"/>
          <w:sz w:val="22"/>
        </w:rPr>
        <w:t xml:space="preserve"> no shared GO term was identified in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w:t>
      </w:r>
      <w:r w:rsidR="0047201C" w:rsidRPr="006D1FF8">
        <w:rPr>
          <w:rFonts w:asciiTheme="minorHAnsi" w:hAnsiTheme="minorHAnsi" w:cs="Arial"/>
          <w:kern w:val="0"/>
          <w:sz w:val="22"/>
        </w:rPr>
        <w:t>.</w:t>
      </w:r>
      <w:r w:rsidRPr="006D1FF8">
        <w:rPr>
          <w:rFonts w:asciiTheme="minorHAnsi" w:hAnsiTheme="minorHAnsi" w:cs="Arial"/>
          <w:kern w:val="0"/>
          <w:sz w:val="22"/>
        </w:rPr>
        <w:t xml:space="preserve"> </w:t>
      </w:r>
    </w:p>
    <w:p w14:paraId="62677A0C" w14:textId="77777777" w:rsidR="005451D0" w:rsidRPr="006D1FF8" w:rsidRDefault="005451D0" w:rsidP="001D5C17">
      <w:pPr>
        <w:autoSpaceDE w:val="0"/>
        <w:autoSpaceDN w:val="0"/>
        <w:adjustRightInd w:val="0"/>
        <w:rPr>
          <w:rFonts w:asciiTheme="minorHAnsi" w:hAnsiTheme="minorHAnsi" w:cs="Arial"/>
          <w:b/>
          <w:kern w:val="0"/>
          <w:sz w:val="22"/>
        </w:rPr>
      </w:pPr>
    </w:p>
    <w:p w14:paraId="36C216B2" w14:textId="77777777" w:rsidR="005451D0" w:rsidRPr="006D1FF8" w:rsidRDefault="005451D0"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To further confirm our findings</w:t>
      </w:r>
      <w:r w:rsidR="00B039E5" w:rsidRPr="006D1FF8">
        <w:rPr>
          <w:rFonts w:asciiTheme="minorHAnsi" w:hAnsiTheme="minorHAnsi" w:cs="Arial"/>
          <w:kern w:val="0"/>
          <w:sz w:val="22"/>
        </w:rPr>
        <w:t>,</w:t>
      </w:r>
      <w:r w:rsidRPr="006D1FF8">
        <w:rPr>
          <w:rFonts w:asciiTheme="minorHAnsi" w:hAnsiTheme="minorHAnsi" w:cs="Arial"/>
          <w:kern w:val="0"/>
          <w:sz w:val="22"/>
        </w:rPr>
        <w:t xml:space="preserve"> we then used the </w:t>
      </w:r>
      <w:r w:rsidR="0047201C" w:rsidRPr="006D1FF8">
        <w:rPr>
          <w:rFonts w:asciiTheme="minorHAnsi" w:hAnsiTheme="minorHAnsi" w:cs="Arial"/>
          <w:kern w:val="0"/>
          <w:sz w:val="22"/>
        </w:rPr>
        <w:t>targeted bisulfite sequencing</w:t>
      </w:r>
      <w:r w:rsidRPr="006D1FF8">
        <w:rPr>
          <w:rFonts w:asciiTheme="minorHAnsi" w:hAnsiTheme="minorHAnsi" w:cs="Arial"/>
          <w:kern w:val="0"/>
          <w:sz w:val="22"/>
        </w:rPr>
        <w:t xml:space="preserve"> </w:t>
      </w:r>
      <w:r w:rsidR="0047201C" w:rsidRPr="006D1FF8">
        <w:rPr>
          <w:rFonts w:asciiTheme="minorHAnsi" w:hAnsiTheme="minorHAnsi" w:cs="Arial"/>
          <w:kern w:val="0"/>
          <w:sz w:val="22"/>
        </w:rPr>
        <w:t xml:space="preserve">method based on the next generation sequencing </w:t>
      </w:r>
      <w:r w:rsidRPr="006D1FF8">
        <w:rPr>
          <w:rFonts w:asciiTheme="minorHAnsi" w:hAnsiTheme="minorHAnsi" w:cs="Arial"/>
          <w:kern w:val="0"/>
          <w:sz w:val="22"/>
        </w:rPr>
        <w:t>(NGS) to validate the 62 differentially methylated CpG sites between SSc patents and controls in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 </w:t>
      </w:r>
      <w:r w:rsidR="004F7611">
        <w:rPr>
          <w:rFonts w:asciiTheme="minorHAnsi" w:hAnsiTheme="minorHAnsi" w:cs="Arial"/>
          <w:kern w:val="0"/>
          <w:sz w:val="22"/>
        </w:rPr>
        <w:t xml:space="preserve">based on the p-values and its functions </w:t>
      </w:r>
      <w:r w:rsidR="00487DDF" w:rsidRPr="006D1FF8">
        <w:rPr>
          <w:rFonts w:asciiTheme="minorHAnsi" w:hAnsiTheme="minorHAnsi" w:cs="Arial"/>
          <w:kern w:val="0"/>
          <w:sz w:val="22"/>
        </w:rPr>
        <w:t>(</w:t>
      </w:r>
      <w:r w:rsidRPr="006D1FF8">
        <w:rPr>
          <w:rFonts w:asciiTheme="minorHAnsi" w:hAnsiTheme="minorHAnsi" w:cs="Arial"/>
          <w:color w:val="0000FF"/>
          <w:sz w:val="22"/>
        </w:rPr>
        <w:t xml:space="preserve">Supplementary Table </w:t>
      </w:r>
      <w:r w:rsidR="005D09AC">
        <w:rPr>
          <w:rFonts w:asciiTheme="minorHAnsi" w:hAnsiTheme="minorHAnsi" w:cs="Arial"/>
          <w:color w:val="0000FF"/>
          <w:sz w:val="22"/>
        </w:rPr>
        <w:t>5</w:t>
      </w:r>
      <w:r w:rsidRPr="006D1FF8">
        <w:rPr>
          <w:rFonts w:asciiTheme="minorHAnsi" w:hAnsiTheme="minorHAnsi" w:cs="Arial"/>
          <w:kern w:val="0"/>
          <w:sz w:val="22"/>
        </w:rPr>
        <w:t>). 43 SSc patients and 41 normal controls were obtained for validation</w:t>
      </w:r>
      <w:r w:rsidR="00B039E5" w:rsidRPr="006D1FF8">
        <w:rPr>
          <w:rFonts w:asciiTheme="minorHAnsi" w:hAnsiTheme="minorHAnsi" w:cs="Arial"/>
          <w:kern w:val="0"/>
          <w:sz w:val="22"/>
        </w:rPr>
        <w:t>,</w:t>
      </w:r>
      <w:r w:rsidRPr="006D1FF8">
        <w:rPr>
          <w:rFonts w:asciiTheme="minorHAnsi" w:hAnsiTheme="minorHAnsi" w:cs="Arial"/>
          <w:kern w:val="0"/>
          <w:sz w:val="22"/>
        </w:rPr>
        <w:t xml:space="preserve"> including 13 patients and 12 controls from the first stage </w:t>
      </w:r>
      <w:r w:rsidR="00DE6019" w:rsidRPr="006D1FF8">
        <w:rPr>
          <w:rFonts w:asciiTheme="minorHAnsi" w:hAnsiTheme="minorHAnsi" w:cs="Arial"/>
          <w:kern w:val="0"/>
          <w:sz w:val="22"/>
        </w:rPr>
        <w:t>to assess the consistency between the two stages</w:t>
      </w:r>
      <w:r w:rsidRPr="006D1FF8">
        <w:rPr>
          <w:rFonts w:asciiTheme="minorHAnsi" w:hAnsiTheme="minorHAnsi" w:cs="Arial"/>
          <w:kern w:val="0"/>
          <w:sz w:val="22"/>
        </w:rPr>
        <w:t>. Among these CpG sites</w:t>
      </w:r>
      <w:r w:rsidR="00B039E5" w:rsidRPr="006D1FF8">
        <w:rPr>
          <w:rFonts w:asciiTheme="minorHAnsi" w:hAnsiTheme="minorHAnsi" w:cs="Arial"/>
          <w:kern w:val="0"/>
          <w:sz w:val="22"/>
        </w:rPr>
        <w:t>,</w:t>
      </w:r>
      <w:r w:rsidRPr="006D1FF8">
        <w:rPr>
          <w:rFonts w:asciiTheme="minorHAnsi" w:hAnsiTheme="minorHAnsi" w:cs="Arial"/>
          <w:kern w:val="0"/>
          <w:sz w:val="22"/>
        </w:rPr>
        <w:t xml:space="preserve"> 57 were successfully investigated while the remainders failed due to technical limitations. Due to the advantages of targeted bisulfite sequencing</w:t>
      </w:r>
      <w:r w:rsidR="00B039E5" w:rsidRPr="006D1FF8">
        <w:rPr>
          <w:rFonts w:asciiTheme="minorHAnsi" w:hAnsiTheme="minorHAnsi" w:cs="Arial"/>
          <w:kern w:val="0"/>
          <w:sz w:val="22"/>
        </w:rPr>
        <w:t>,</w:t>
      </w:r>
      <w:r w:rsidRPr="006D1FF8">
        <w:rPr>
          <w:rFonts w:asciiTheme="minorHAnsi" w:hAnsiTheme="minorHAnsi" w:cs="Arial"/>
          <w:kern w:val="0"/>
          <w:sz w:val="22"/>
        </w:rPr>
        <w:t xml:space="preserve"> we identified 154 additional CpG sites </w:t>
      </w:r>
      <w:r w:rsidR="00DE6019" w:rsidRPr="006D1FF8">
        <w:rPr>
          <w:rFonts w:asciiTheme="minorHAnsi" w:hAnsiTheme="minorHAnsi" w:cs="Arial"/>
          <w:kern w:val="0"/>
          <w:sz w:val="22"/>
        </w:rPr>
        <w:t xml:space="preserve">close to </w:t>
      </w:r>
      <w:r w:rsidRPr="006D1FF8">
        <w:rPr>
          <w:rFonts w:asciiTheme="minorHAnsi" w:hAnsiTheme="minorHAnsi" w:cs="Arial"/>
          <w:kern w:val="0"/>
          <w:sz w:val="22"/>
        </w:rPr>
        <w:t>the selected significantly methylated CpG sites</w:t>
      </w:r>
      <w:r w:rsidR="00487DDF" w:rsidRPr="006D1FF8">
        <w:rPr>
          <w:rFonts w:asciiTheme="minorHAnsi" w:hAnsiTheme="minorHAnsi" w:cs="Arial"/>
          <w:kern w:val="0"/>
          <w:sz w:val="22"/>
        </w:rPr>
        <w:t xml:space="preserve"> (</w:t>
      </w:r>
      <w:r w:rsidR="00487DDF" w:rsidRPr="006D1FF8">
        <w:rPr>
          <w:rFonts w:asciiTheme="minorHAnsi" w:hAnsiTheme="minorHAnsi" w:cs="Arial"/>
          <w:color w:val="0000FF"/>
          <w:sz w:val="22"/>
        </w:rPr>
        <w:t xml:space="preserve">Supplementary Table </w:t>
      </w:r>
      <w:r w:rsidR="004F7611">
        <w:rPr>
          <w:rFonts w:asciiTheme="minorHAnsi" w:hAnsiTheme="minorHAnsi" w:cs="Arial"/>
          <w:color w:val="0000FF"/>
          <w:sz w:val="22"/>
        </w:rPr>
        <w:t>6</w:t>
      </w:r>
      <w:r w:rsidR="00487DDF" w:rsidRPr="006D1FF8">
        <w:rPr>
          <w:rFonts w:asciiTheme="minorHAnsi" w:hAnsiTheme="minorHAnsi" w:cs="Arial"/>
          <w:kern w:val="0"/>
          <w:sz w:val="22"/>
        </w:rPr>
        <w:t>)</w:t>
      </w:r>
      <w:r w:rsidRPr="006D1FF8">
        <w:rPr>
          <w:rFonts w:asciiTheme="minorHAnsi" w:hAnsiTheme="minorHAnsi" w:cs="Arial"/>
          <w:kern w:val="0"/>
          <w:sz w:val="22"/>
        </w:rPr>
        <w:t>. In order to evaluate the consistency between the microarray and targeted bisulfite sequencing results</w:t>
      </w:r>
      <w:r w:rsidR="00B039E5" w:rsidRPr="006D1FF8">
        <w:rPr>
          <w:rFonts w:asciiTheme="minorHAnsi" w:hAnsiTheme="minorHAnsi" w:cs="Arial"/>
          <w:kern w:val="0"/>
          <w:sz w:val="22"/>
        </w:rPr>
        <w:t>,</w:t>
      </w:r>
      <w:r w:rsidRPr="006D1FF8">
        <w:rPr>
          <w:rFonts w:asciiTheme="minorHAnsi" w:hAnsiTheme="minorHAnsi" w:cs="Arial"/>
          <w:kern w:val="0"/>
          <w:sz w:val="22"/>
        </w:rPr>
        <w:t xml:space="preserve"> </w:t>
      </w:r>
      <w:r w:rsidR="00DE6019" w:rsidRPr="006D1FF8">
        <w:rPr>
          <w:rFonts w:asciiTheme="minorHAnsi" w:hAnsiTheme="minorHAnsi" w:cs="Arial"/>
          <w:kern w:val="0"/>
          <w:sz w:val="22"/>
        </w:rPr>
        <w:t xml:space="preserve">we conducted the correlation analysis </w:t>
      </w:r>
      <w:r w:rsidRPr="006D1FF8">
        <w:rPr>
          <w:rFonts w:asciiTheme="minorHAnsi" w:hAnsiTheme="minorHAnsi" w:cs="Arial"/>
          <w:kern w:val="0"/>
          <w:sz w:val="22"/>
        </w:rPr>
        <w:t xml:space="preserve">with </w:t>
      </w:r>
      <w:r w:rsidR="00DE6019" w:rsidRPr="006D1FF8">
        <w:rPr>
          <w:rFonts w:asciiTheme="minorHAnsi" w:hAnsiTheme="minorHAnsi" w:cs="Arial"/>
          <w:kern w:val="0"/>
          <w:sz w:val="22"/>
        </w:rPr>
        <w:t>the shared</w:t>
      </w:r>
      <w:r w:rsidRPr="006D1FF8">
        <w:rPr>
          <w:rFonts w:asciiTheme="minorHAnsi" w:hAnsiTheme="minorHAnsi" w:cs="Arial"/>
          <w:kern w:val="0"/>
          <w:sz w:val="22"/>
        </w:rPr>
        <w:t xml:space="preserve"> samples</w:t>
      </w:r>
      <w:r w:rsidR="00DE6019" w:rsidRPr="006D1FF8">
        <w:rPr>
          <w:rFonts w:asciiTheme="minorHAnsi" w:hAnsiTheme="minorHAnsi" w:cs="Arial"/>
          <w:kern w:val="0"/>
          <w:sz w:val="22"/>
        </w:rPr>
        <w:t xml:space="preserve"> in two stages</w:t>
      </w:r>
      <w:r w:rsidRPr="006D1FF8">
        <w:rPr>
          <w:rFonts w:asciiTheme="minorHAnsi" w:hAnsiTheme="minorHAnsi" w:cs="Arial"/>
          <w:kern w:val="0"/>
          <w:sz w:val="22"/>
        </w:rPr>
        <w:t>. It turned out that the methylation ratios from two different platforms were almost linear and the Pearson’s correlation coefficients were 0.86 and 0. 90 for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 and 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 respectively (</w:t>
      </w:r>
      <w:r w:rsidRPr="006D1FF8">
        <w:rPr>
          <w:rFonts w:asciiTheme="minorHAnsi" w:hAnsiTheme="minorHAnsi" w:cs="Arial"/>
          <w:color w:val="0000FF"/>
          <w:sz w:val="22"/>
        </w:rPr>
        <w:t xml:space="preserve">Figure </w:t>
      </w:r>
      <w:r w:rsidR="002B2F00" w:rsidRPr="006D1FF8">
        <w:rPr>
          <w:rFonts w:asciiTheme="minorHAnsi" w:hAnsiTheme="minorHAnsi" w:cs="Arial"/>
          <w:color w:val="0000FF"/>
          <w:sz w:val="22"/>
        </w:rPr>
        <w:t>2</w:t>
      </w:r>
      <w:r w:rsidR="00487DDF" w:rsidRPr="006D1FF8">
        <w:rPr>
          <w:rFonts w:asciiTheme="minorHAnsi" w:hAnsiTheme="minorHAnsi" w:cs="Arial"/>
          <w:color w:val="0000FF"/>
          <w:sz w:val="22"/>
        </w:rPr>
        <w:t>C</w:t>
      </w:r>
      <w:r w:rsidRPr="006D1FF8">
        <w:rPr>
          <w:rFonts w:asciiTheme="minorHAnsi" w:hAnsiTheme="minorHAnsi" w:cs="Arial"/>
          <w:kern w:val="0"/>
          <w:sz w:val="22"/>
        </w:rPr>
        <w:t>)</w:t>
      </w:r>
      <w:r w:rsidR="00B039E5" w:rsidRPr="006D1FF8">
        <w:rPr>
          <w:rFonts w:asciiTheme="minorHAnsi" w:hAnsiTheme="minorHAnsi" w:cs="Arial"/>
          <w:kern w:val="0"/>
          <w:sz w:val="22"/>
        </w:rPr>
        <w:t>,</w:t>
      </w:r>
      <w:r w:rsidRPr="006D1FF8">
        <w:rPr>
          <w:rFonts w:asciiTheme="minorHAnsi" w:hAnsiTheme="minorHAnsi" w:cs="Arial"/>
          <w:kern w:val="0"/>
          <w:sz w:val="22"/>
        </w:rPr>
        <w:t xml:space="preserve"> showing a good consistency between the two platforms. </w:t>
      </w:r>
      <w:r w:rsidR="00E20C88" w:rsidRPr="006D1FF8">
        <w:rPr>
          <w:rFonts w:asciiTheme="minorHAnsi" w:hAnsiTheme="minorHAnsi" w:cs="Arial"/>
          <w:kern w:val="0"/>
          <w:sz w:val="22"/>
        </w:rPr>
        <w:t>Of these 57 CpG sites</w:t>
      </w:r>
      <w:r w:rsidR="00B039E5" w:rsidRPr="006D1FF8">
        <w:rPr>
          <w:rFonts w:asciiTheme="minorHAnsi" w:hAnsiTheme="minorHAnsi" w:cs="Arial"/>
          <w:kern w:val="0"/>
          <w:sz w:val="22"/>
        </w:rPr>
        <w:t>,</w:t>
      </w:r>
      <w:r w:rsidR="00E20C88" w:rsidRPr="006D1FF8">
        <w:rPr>
          <w:rFonts w:asciiTheme="minorHAnsi" w:hAnsiTheme="minorHAnsi" w:cs="Arial"/>
          <w:kern w:val="0"/>
          <w:sz w:val="22"/>
        </w:rPr>
        <w:t xml:space="preserve"> </w:t>
      </w:r>
      <w:r w:rsidRPr="006D1FF8">
        <w:rPr>
          <w:rFonts w:asciiTheme="minorHAnsi" w:hAnsiTheme="minorHAnsi" w:cs="Arial"/>
          <w:kern w:val="0"/>
          <w:sz w:val="22"/>
        </w:rPr>
        <w:t xml:space="preserve">we found that 7 </w:t>
      </w:r>
      <w:r w:rsidR="00E20C88" w:rsidRPr="006D1FF8">
        <w:rPr>
          <w:rFonts w:asciiTheme="minorHAnsi" w:hAnsiTheme="minorHAnsi" w:cs="Arial"/>
          <w:kern w:val="0"/>
          <w:sz w:val="22"/>
        </w:rPr>
        <w:t xml:space="preserve">and 9 CpG sites </w:t>
      </w:r>
      <w:r w:rsidRPr="006D1FF8">
        <w:rPr>
          <w:rFonts w:asciiTheme="minorHAnsi" w:hAnsiTheme="minorHAnsi" w:cs="Arial"/>
          <w:kern w:val="0"/>
          <w:sz w:val="22"/>
        </w:rPr>
        <w:t xml:space="preserve">were validated to be significantly differential methylated </w:t>
      </w:r>
      <w:r w:rsidR="00E20C88" w:rsidRPr="006D1FF8">
        <w:rPr>
          <w:rFonts w:asciiTheme="minorHAnsi" w:hAnsiTheme="minorHAnsi" w:cs="Arial"/>
          <w:kern w:val="0"/>
          <w:sz w:val="22"/>
        </w:rPr>
        <w:t>between SSc patients and normal controls</w:t>
      </w:r>
      <w:r w:rsidR="00E20C88" w:rsidRPr="006D1FF8" w:rsidDel="00E20C88">
        <w:rPr>
          <w:rFonts w:asciiTheme="minorHAnsi" w:hAnsiTheme="minorHAnsi" w:cs="Arial"/>
          <w:kern w:val="0"/>
          <w:sz w:val="22"/>
        </w:rPr>
        <w:t xml:space="preserve"> </w:t>
      </w:r>
      <w:r w:rsidRPr="006D1FF8">
        <w:rPr>
          <w:rFonts w:asciiTheme="minorHAnsi" w:hAnsiTheme="minorHAnsi" w:cs="Arial"/>
          <w:kern w:val="0"/>
          <w:sz w:val="22"/>
        </w:rPr>
        <w:t>in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w:t>
      </w:r>
      <w:r w:rsidR="00E20C88" w:rsidRPr="006D1FF8">
        <w:rPr>
          <w:rFonts w:asciiTheme="minorHAnsi" w:hAnsiTheme="minorHAnsi" w:cs="Arial"/>
          <w:kern w:val="0"/>
          <w:sz w:val="22"/>
        </w:rPr>
        <w:t xml:space="preserve">and </w:t>
      </w:r>
      <w:r w:rsidRPr="006D1FF8">
        <w:rPr>
          <w:rFonts w:asciiTheme="minorHAnsi" w:hAnsiTheme="minorHAnsi" w:cs="Arial"/>
          <w:kern w:val="0"/>
          <w:sz w:val="22"/>
        </w:rPr>
        <w:t>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w:t>
      </w:r>
      <w:r w:rsidR="00E20C88" w:rsidRPr="006D1FF8">
        <w:rPr>
          <w:rFonts w:asciiTheme="minorHAnsi" w:hAnsiTheme="minorHAnsi" w:cs="Arial"/>
          <w:kern w:val="0"/>
          <w:sz w:val="22"/>
        </w:rPr>
        <w:t>s</w:t>
      </w:r>
      <w:r w:rsidRPr="006D1FF8">
        <w:rPr>
          <w:rFonts w:asciiTheme="minorHAnsi" w:hAnsiTheme="minorHAnsi" w:cs="Arial"/>
          <w:kern w:val="0"/>
          <w:sz w:val="22"/>
        </w:rPr>
        <w:t xml:space="preserve"> </w:t>
      </w:r>
      <w:r w:rsidR="00E20C88" w:rsidRPr="006D1FF8">
        <w:rPr>
          <w:rFonts w:asciiTheme="minorHAnsi" w:hAnsiTheme="minorHAnsi" w:cs="Arial"/>
          <w:kern w:val="0"/>
          <w:sz w:val="22"/>
        </w:rPr>
        <w:t xml:space="preserve">respectively </w:t>
      </w:r>
      <w:r w:rsidRPr="006D1FF8">
        <w:rPr>
          <w:rFonts w:asciiTheme="minorHAnsi" w:hAnsiTheme="minorHAnsi" w:cs="Arial"/>
          <w:kern w:val="0"/>
          <w:sz w:val="22"/>
        </w:rPr>
        <w:t>(</w:t>
      </w:r>
      <w:r w:rsidRPr="006D1FF8">
        <w:rPr>
          <w:rFonts w:asciiTheme="minorHAnsi" w:hAnsiTheme="minorHAnsi" w:cs="Arial"/>
          <w:color w:val="0000FF"/>
          <w:sz w:val="22"/>
        </w:rPr>
        <w:t>Table 2)</w:t>
      </w:r>
      <w:r w:rsidRPr="006D1FF8">
        <w:rPr>
          <w:rFonts w:asciiTheme="minorHAnsi" w:hAnsiTheme="minorHAnsi" w:cs="Arial"/>
          <w:kern w:val="0"/>
          <w:sz w:val="22"/>
        </w:rPr>
        <w:t>. In addition to the selected 57 CpG sites</w:t>
      </w:r>
      <w:r w:rsidR="00B039E5" w:rsidRPr="006D1FF8">
        <w:rPr>
          <w:rFonts w:asciiTheme="minorHAnsi" w:hAnsiTheme="minorHAnsi" w:cs="Arial"/>
          <w:kern w:val="0"/>
          <w:sz w:val="22"/>
        </w:rPr>
        <w:t>,</w:t>
      </w:r>
      <w:r w:rsidRPr="006D1FF8">
        <w:rPr>
          <w:rFonts w:asciiTheme="minorHAnsi" w:hAnsiTheme="minorHAnsi" w:cs="Arial"/>
          <w:kern w:val="0"/>
          <w:sz w:val="22"/>
        </w:rPr>
        <w:t xml:space="preserve"> </w:t>
      </w:r>
      <w:r w:rsidR="0061067E" w:rsidRPr="006D1FF8">
        <w:rPr>
          <w:rFonts w:asciiTheme="minorHAnsi" w:hAnsiTheme="minorHAnsi" w:cs="Arial"/>
          <w:kern w:val="0"/>
          <w:sz w:val="22"/>
        </w:rPr>
        <w:t>we</w:t>
      </w:r>
      <w:r w:rsidRPr="006D1FF8">
        <w:rPr>
          <w:rFonts w:asciiTheme="minorHAnsi" w:hAnsiTheme="minorHAnsi" w:cs="Arial"/>
          <w:kern w:val="0"/>
          <w:sz w:val="22"/>
        </w:rPr>
        <w:t xml:space="preserve"> </w:t>
      </w:r>
      <w:r w:rsidR="00E20C88" w:rsidRPr="006D1FF8">
        <w:rPr>
          <w:rFonts w:asciiTheme="minorHAnsi" w:hAnsiTheme="minorHAnsi" w:cs="Arial"/>
          <w:kern w:val="0"/>
          <w:sz w:val="22"/>
        </w:rPr>
        <w:t xml:space="preserve">also investigated the 157 nearby sites and identified </w:t>
      </w:r>
      <w:r w:rsidRPr="006D1FF8">
        <w:rPr>
          <w:rFonts w:asciiTheme="minorHAnsi" w:hAnsiTheme="minorHAnsi" w:cs="Arial"/>
          <w:kern w:val="0"/>
          <w:sz w:val="22"/>
        </w:rPr>
        <w:t xml:space="preserve">1 and 10 </w:t>
      </w:r>
      <w:r w:rsidR="00E20C88" w:rsidRPr="006D1FF8">
        <w:rPr>
          <w:rFonts w:asciiTheme="minorHAnsi" w:hAnsiTheme="minorHAnsi" w:cs="Arial"/>
          <w:kern w:val="0"/>
          <w:sz w:val="22"/>
        </w:rPr>
        <w:t xml:space="preserve">significantly </w:t>
      </w:r>
      <w:r w:rsidRPr="006D1FF8">
        <w:rPr>
          <w:rFonts w:asciiTheme="minorHAnsi" w:hAnsiTheme="minorHAnsi" w:cs="Arial"/>
          <w:kern w:val="0"/>
          <w:sz w:val="22"/>
        </w:rPr>
        <w:t xml:space="preserve">differential methylated </w:t>
      </w:r>
      <w:r w:rsidR="00E20C88" w:rsidRPr="006D1FF8">
        <w:rPr>
          <w:rFonts w:asciiTheme="minorHAnsi" w:hAnsiTheme="minorHAnsi" w:cs="Arial"/>
          <w:kern w:val="0"/>
          <w:sz w:val="22"/>
        </w:rPr>
        <w:t xml:space="preserve">sites between SSc patients and controls </w:t>
      </w:r>
      <w:r w:rsidRPr="006D1FF8">
        <w:rPr>
          <w:rFonts w:asciiTheme="minorHAnsi" w:hAnsiTheme="minorHAnsi" w:cs="Arial"/>
          <w:kern w:val="0"/>
          <w:sz w:val="22"/>
        </w:rPr>
        <w:t>in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w:t>
      </w:r>
      <w:r w:rsidR="00B039E5" w:rsidRPr="006D1FF8">
        <w:rPr>
          <w:rFonts w:asciiTheme="minorHAnsi" w:hAnsiTheme="minorHAnsi" w:cs="Arial"/>
          <w:kern w:val="0"/>
          <w:sz w:val="22"/>
        </w:rPr>
        <w:t>,</w:t>
      </w:r>
      <w:r w:rsidRPr="006D1FF8">
        <w:rPr>
          <w:rFonts w:asciiTheme="minorHAnsi" w:hAnsiTheme="minorHAnsi" w:cs="Arial"/>
          <w:kern w:val="0"/>
          <w:sz w:val="22"/>
        </w:rPr>
        <w:t xml:space="preserve"> respectively. And all of the 11 CpG sites were located at promoter region of MX1 gene (</w:t>
      </w:r>
      <w:r w:rsidRPr="006D1FF8">
        <w:rPr>
          <w:rFonts w:asciiTheme="minorHAnsi" w:hAnsiTheme="minorHAnsi" w:cs="Arial"/>
          <w:color w:val="0000FF"/>
          <w:sz w:val="22"/>
        </w:rPr>
        <w:t xml:space="preserve">Figure </w:t>
      </w:r>
      <w:r w:rsidR="002B2F00" w:rsidRPr="006D1FF8">
        <w:rPr>
          <w:rFonts w:asciiTheme="minorHAnsi" w:hAnsiTheme="minorHAnsi" w:cs="Arial"/>
          <w:color w:val="0000FF"/>
          <w:sz w:val="22"/>
        </w:rPr>
        <w:t>2</w:t>
      </w:r>
      <w:r w:rsidRPr="006D1FF8">
        <w:rPr>
          <w:rFonts w:asciiTheme="minorHAnsi" w:hAnsiTheme="minorHAnsi" w:cs="Arial"/>
          <w:color w:val="0000FF"/>
          <w:sz w:val="22"/>
        </w:rPr>
        <w:t>D</w:t>
      </w:r>
      <w:r w:rsidRPr="006D1FF8">
        <w:rPr>
          <w:rFonts w:asciiTheme="minorHAnsi" w:hAnsiTheme="minorHAnsi" w:cs="Arial"/>
          <w:kern w:val="0"/>
          <w:sz w:val="22"/>
        </w:rPr>
        <w:t>). Based on the validation dataset</w:t>
      </w:r>
      <w:r w:rsidR="00B039E5" w:rsidRPr="006D1FF8">
        <w:rPr>
          <w:rFonts w:asciiTheme="minorHAnsi" w:hAnsiTheme="minorHAnsi" w:cs="Arial"/>
          <w:kern w:val="0"/>
          <w:sz w:val="22"/>
        </w:rPr>
        <w:t>,</w:t>
      </w:r>
      <w:r w:rsidRPr="006D1FF8">
        <w:rPr>
          <w:rFonts w:asciiTheme="minorHAnsi" w:hAnsiTheme="minorHAnsi" w:cs="Arial"/>
          <w:kern w:val="0"/>
          <w:sz w:val="22"/>
        </w:rPr>
        <w:t xml:space="preserve"> it turned out that the CpG sites located at interferon-related genes were all validated while the methylation status of the other CpG sites were not consistent between the discovery and validation stage</w:t>
      </w:r>
      <w:r w:rsidR="00B039E5" w:rsidRPr="006D1FF8">
        <w:rPr>
          <w:rFonts w:asciiTheme="minorHAnsi" w:hAnsiTheme="minorHAnsi" w:cs="Arial"/>
          <w:kern w:val="0"/>
          <w:sz w:val="22"/>
        </w:rPr>
        <w:t>,</w:t>
      </w:r>
      <w:r w:rsidRPr="006D1FF8">
        <w:rPr>
          <w:rFonts w:asciiTheme="minorHAnsi" w:hAnsiTheme="minorHAnsi" w:cs="Arial"/>
          <w:kern w:val="0"/>
          <w:sz w:val="22"/>
        </w:rPr>
        <w:t xml:space="preserve"> and we then focused our further analysis on sites and genes related to the type I interferon pathway. </w:t>
      </w:r>
    </w:p>
    <w:p w14:paraId="4EED7990" w14:textId="77777777" w:rsidR="00B964BD" w:rsidRPr="006D1FF8" w:rsidRDefault="00B964BD" w:rsidP="001D5C17">
      <w:pPr>
        <w:autoSpaceDE w:val="0"/>
        <w:autoSpaceDN w:val="0"/>
        <w:adjustRightInd w:val="0"/>
        <w:rPr>
          <w:rFonts w:asciiTheme="minorHAnsi" w:hAnsiTheme="minorHAnsi" w:cs="Arial"/>
          <w:kern w:val="0"/>
          <w:sz w:val="22"/>
        </w:rPr>
      </w:pPr>
    </w:p>
    <w:p w14:paraId="075D6D6C" w14:textId="77777777" w:rsidR="005451D0" w:rsidRPr="006D1FF8" w:rsidRDefault="00B964BD" w:rsidP="00AD399E">
      <w:pPr>
        <w:pStyle w:val="Heading2"/>
        <w:rPr>
          <w:rFonts w:asciiTheme="minorHAnsi" w:hAnsiTheme="minorHAnsi" w:cs="Arial"/>
          <w:kern w:val="0"/>
        </w:rPr>
      </w:pPr>
      <w:r w:rsidRPr="006D1FF8">
        <w:rPr>
          <w:rFonts w:asciiTheme="minorHAnsi" w:hAnsiTheme="minorHAnsi"/>
        </w:rPr>
        <w:t xml:space="preserve">DNA methylation biomarker in SSc subtype and </w:t>
      </w:r>
      <w:r w:rsidRPr="006D1FF8">
        <w:rPr>
          <w:rFonts w:asciiTheme="minorHAnsi" w:hAnsiTheme="minorHAnsi" w:cs="Arial"/>
          <w:kern w:val="0"/>
        </w:rPr>
        <w:t>autoantibody ph</w:t>
      </w:r>
      <w:r w:rsidR="00B2433D" w:rsidRPr="006D1FF8">
        <w:rPr>
          <w:rFonts w:asciiTheme="minorHAnsi" w:hAnsiTheme="minorHAnsi" w:cs="Arial"/>
          <w:kern w:val="0"/>
        </w:rPr>
        <w:t>e</w:t>
      </w:r>
      <w:r w:rsidRPr="006D1FF8">
        <w:rPr>
          <w:rFonts w:asciiTheme="minorHAnsi" w:hAnsiTheme="minorHAnsi" w:cs="Arial"/>
          <w:kern w:val="0"/>
        </w:rPr>
        <w:t>notype</w:t>
      </w:r>
    </w:p>
    <w:p w14:paraId="263B6F20" w14:textId="77777777" w:rsidR="00451DAA" w:rsidRPr="006D1FF8" w:rsidRDefault="00AD399E" w:rsidP="00AD399E">
      <w:pPr>
        <w:rPr>
          <w:rFonts w:asciiTheme="minorHAnsi" w:hAnsiTheme="minorHAnsi" w:cs="Arial"/>
          <w:kern w:val="0"/>
          <w:sz w:val="22"/>
        </w:rPr>
      </w:pPr>
      <w:r w:rsidRPr="006D1FF8">
        <w:rPr>
          <w:rFonts w:asciiTheme="minorHAnsi" w:hAnsiTheme="minorHAnsi" w:cs="Arial"/>
          <w:kern w:val="0"/>
          <w:sz w:val="22"/>
        </w:rPr>
        <w:t>SSc patients with different subtype and autoantibody phenotype will have different prognosis and clinical manifestations. As a result, we would like to explore the differential methylation status in different subtype and autoantibody. We then conducted the differential methylation analysis with the same protocol as described above</w:t>
      </w:r>
      <w:r w:rsidR="003E5B03">
        <w:rPr>
          <w:rFonts w:asciiTheme="minorHAnsi" w:hAnsiTheme="minorHAnsi" w:cs="Arial"/>
          <w:kern w:val="0"/>
          <w:sz w:val="22"/>
        </w:rPr>
        <w:t xml:space="preserve"> (</w:t>
      </w:r>
      <w:r w:rsidR="003E5B03" w:rsidRPr="003E5B03">
        <w:rPr>
          <w:rFonts w:asciiTheme="minorHAnsi" w:hAnsiTheme="minorHAnsi" w:cs="Arial"/>
          <w:color w:val="0000FF"/>
          <w:sz w:val="22"/>
        </w:rPr>
        <w:t>Supplementary Table 7</w:t>
      </w:r>
      <w:r w:rsidR="00C51320">
        <w:rPr>
          <w:rFonts w:asciiTheme="minorHAnsi" w:hAnsiTheme="minorHAnsi" w:cs="Arial"/>
          <w:color w:val="0000FF"/>
          <w:sz w:val="22"/>
        </w:rPr>
        <w:t>-8</w:t>
      </w:r>
      <w:r w:rsidR="003E5B03">
        <w:rPr>
          <w:rFonts w:asciiTheme="minorHAnsi" w:hAnsiTheme="minorHAnsi" w:cs="Arial"/>
          <w:kern w:val="0"/>
          <w:sz w:val="22"/>
        </w:rPr>
        <w:t>)</w:t>
      </w:r>
      <w:r w:rsidRPr="006D1FF8">
        <w:rPr>
          <w:rFonts w:asciiTheme="minorHAnsi" w:hAnsiTheme="minorHAnsi" w:cs="Arial"/>
          <w:kern w:val="0"/>
          <w:sz w:val="22"/>
        </w:rPr>
        <w:t xml:space="preserve">. Based on our criteria, we found that there were 307 and 382 </w:t>
      </w:r>
      <w:r w:rsidRPr="008629CF">
        <w:rPr>
          <w:rFonts w:asciiTheme="minorHAnsi" w:hAnsiTheme="minorHAnsi" w:cs="Arial"/>
          <w:color w:val="FF0000"/>
          <w:kern w:val="0"/>
          <w:sz w:val="22"/>
        </w:rPr>
        <w:t>DMS</w:t>
      </w:r>
      <w:r w:rsidRPr="006D1FF8">
        <w:rPr>
          <w:rFonts w:asciiTheme="minorHAnsi" w:hAnsiTheme="minorHAnsi" w:cs="Arial"/>
          <w:kern w:val="0"/>
          <w:sz w:val="22"/>
        </w:rPr>
        <w:t xml:space="preserve"> in comparing the dcSSc and lcSSc patients in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w:t>
      </w:r>
      <w:r w:rsidR="00B978A7" w:rsidRPr="006D1FF8">
        <w:rPr>
          <w:rFonts w:asciiTheme="minorHAnsi" w:hAnsiTheme="minorHAnsi" w:cs="Arial"/>
          <w:kern w:val="0"/>
          <w:sz w:val="22"/>
        </w:rPr>
        <w:t xml:space="preserve"> CD8</w:t>
      </w:r>
      <w:r w:rsidR="0084703D" w:rsidRPr="006D1FF8">
        <w:rPr>
          <w:rFonts w:asciiTheme="minorHAnsi" w:hAnsiTheme="minorHAnsi" w:cs="Arial"/>
          <w:kern w:val="0"/>
          <w:sz w:val="22"/>
          <w:vertAlign w:val="superscript"/>
        </w:rPr>
        <w:t>+</w:t>
      </w:r>
      <w:r w:rsidR="00B978A7" w:rsidRPr="006D1FF8">
        <w:rPr>
          <w:rFonts w:asciiTheme="minorHAnsi" w:hAnsiTheme="minorHAnsi" w:cs="Arial"/>
          <w:kern w:val="0"/>
          <w:sz w:val="22"/>
        </w:rPr>
        <w:t xml:space="preserve"> T cells, respectively. Moreover, we found that four of the </w:t>
      </w:r>
      <w:r w:rsidRPr="006D1FF8">
        <w:rPr>
          <w:rFonts w:asciiTheme="minorHAnsi" w:hAnsiTheme="minorHAnsi" w:cs="Arial"/>
          <w:kern w:val="0"/>
          <w:sz w:val="22"/>
        </w:rPr>
        <w:t xml:space="preserve">top </w:t>
      </w:r>
      <w:r w:rsidR="00B978A7" w:rsidRPr="006D1FF8">
        <w:rPr>
          <w:rFonts w:asciiTheme="minorHAnsi" w:hAnsiTheme="minorHAnsi" w:cs="Arial"/>
          <w:kern w:val="0"/>
          <w:sz w:val="22"/>
        </w:rPr>
        <w:t xml:space="preserve">five </w:t>
      </w:r>
      <w:r w:rsidRPr="006D1FF8">
        <w:rPr>
          <w:rFonts w:asciiTheme="minorHAnsi" w:hAnsiTheme="minorHAnsi" w:cs="Arial"/>
          <w:kern w:val="0"/>
          <w:sz w:val="22"/>
        </w:rPr>
        <w:t>DMS</w:t>
      </w:r>
      <w:r w:rsidR="00B978A7" w:rsidRPr="006D1FF8">
        <w:rPr>
          <w:rFonts w:asciiTheme="minorHAnsi" w:hAnsiTheme="minorHAnsi" w:cs="Arial"/>
          <w:kern w:val="0"/>
          <w:sz w:val="22"/>
        </w:rPr>
        <w:t xml:space="preserve"> (</w:t>
      </w:r>
      <w:r w:rsidR="004E4913" w:rsidRPr="006D1FF8">
        <w:rPr>
          <w:rFonts w:asciiTheme="minorHAnsi" w:hAnsiTheme="minorHAnsi" w:cs="Arial"/>
          <w:kern w:val="0"/>
          <w:sz w:val="22"/>
        </w:rPr>
        <w:t xml:space="preserve">located at </w:t>
      </w:r>
      <w:r w:rsidR="00B978A7" w:rsidRPr="006D1FF8">
        <w:rPr>
          <w:rFonts w:asciiTheme="minorHAnsi" w:hAnsiTheme="minorHAnsi" w:cs="Arial"/>
          <w:kern w:val="0"/>
          <w:sz w:val="22"/>
        </w:rPr>
        <w:t>SDF4, COLEC11, FAM132A, ZBTB46)</w:t>
      </w:r>
      <w:r w:rsidRPr="006D1FF8">
        <w:rPr>
          <w:rFonts w:asciiTheme="minorHAnsi" w:hAnsiTheme="minorHAnsi" w:cs="Arial"/>
          <w:kern w:val="0"/>
          <w:sz w:val="22"/>
        </w:rPr>
        <w:t xml:space="preserve"> </w:t>
      </w:r>
      <w:r w:rsidR="00B978A7" w:rsidRPr="006D1FF8">
        <w:rPr>
          <w:rFonts w:asciiTheme="minorHAnsi" w:hAnsiTheme="minorHAnsi" w:cs="Arial"/>
          <w:kern w:val="0"/>
          <w:sz w:val="22"/>
        </w:rPr>
        <w:t>were shared in CD4</w:t>
      </w:r>
      <w:r w:rsidR="0084703D" w:rsidRPr="006D1FF8">
        <w:rPr>
          <w:rFonts w:asciiTheme="minorHAnsi" w:hAnsiTheme="minorHAnsi" w:cs="Arial"/>
          <w:kern w:val="0"/>
          <w:sz w:val="22"/>
          <w:vertAlign w:val="superscript"/>
        </w:rPr>
        <w:t>+</w:t>
      </w:r>
      <w:r w:rsidR="00B978A7"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B978A7" w:rsidRPr="006D1FF8">
        <w:rPr>
          <w:rFonts w:asciiTheme="minorHAnsi" w:hAnsiTheme="minorHAnsi" w:cs="Arial"/>
          <w:kern w:val="0"/>
          <w:sz w:val="22"/>
        </w:rPr>
        <w:t xml:space="preserve"> T cells. In order to evalute its role in discrimating dcSSc and lcSSc, we performed a logistic regression based on </w:t>
      </w:r>
      <w:r w:rsidR="00B978A7" w:rsidRPr="006D1FF8">
        <w:rPr>
          <w:rFonts w:asciiTheme="minorHAnsi" w:hAnsiTheme="minorHAnsi" w:cs="Arial"/>
          <w:kern w:val="0"/>
          <w:sz w:val="22"/>
        </w:rPr>
        <w:lastRenderedPageBreak/>
        <w:t xml:space="preserve">these four DMS and found that the AUC of the prediction model is </w:t>
      </w:r>
      <w:r w:rsidR="00896545" w:rsidRPr="006D1FF8">
        <w:rPr>
          <w:rFonts w:asciiTheme="minorHAnsi" w:hAnsiTheme="minorHAnsi" w:cs="Arial"/>
          <w:kern w:val="0"/>
          <w:sz w:val="22"/>
        </w:rPr>
        <w:t>0.98</w:t>
      </w:r>
      <w:r w:rsidR="00DB3F7E" w:rsidRPr="006D1FF8">
        <w:rPr>
          <w:rFonts w:asciiTheme="minorHAnsi" w:hAnsiTheme="minorHAnsi" w:cs="Arial"/>
          <w:kern w:val="0"/>
          <w:sz w:val="22"/>
        </w:rPr>
        <w:t xml:space="preserve"> </w:t>
      </w:r>
      <w:r w:rsidR="00896545" w:rsidRPr="006D1FF8">
        <w:rPr>
          <w:rFonts w:asciiTheme="minorHAnsi" w:hAnsiTheme="minorHAnsi" w:cs="Arial"/>
          <w:kern w:val="0"/>
          <w:sz w:val="22"/>
        </w:rPr>
        <w:t>and 0.99</w:t>
      </w:r>
      <w:r w:rsidR="00502DCA" w:rsidRPr="006D1FF8">
        <w:rPr>
          <w:rFonts w:asciiTheme="minorHAnsi" w:hAnsiTheme="minorHAnsi" w:cs="Arial"/>
          <w:kern w:val="0"/>
          <w:sz w:val="22"/>
        </w:rPr>
        <w:t xml:space="preserve"> </w:t>
      </w:r>
      <w:r w:rsidR="00DB3F7E" w:rsidRPr="006D1FF8">
        <w:rPr>
          <w:rFonts w:asciiTheme="minorHAnsi" w:hAnsiTheme="minorHAnsi" w:cs="Arial"/>
          <w:kern w:val="0"/>
          <w:sz w:val="22"/>
        </w:rPr>
        <w:t>for CD4</w:t>
      </w:r>
      <w:r w:rsidR="0084703D" w:rsidRPr="006D1FF8">
        <w:rPr>
          <w:rFonts w:asciiTheme="minorHAnsi" w:hAnsiTheme="minorHAnsi" w:cs="Arial"/>
          <w:kern w:val="0"/>
          <w:sz w:val="22"/>
          <w:vertAlign w:val="superscript"/>
        </w:rPr>
        <w:t>+</w:t>
      </w:r>
      <w:r w:rsidR="00DB3F7E"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DB3F7E" w:rsidRPr="006D1FF8">
        <w:rPr>
          <w:rFonts w:asciiTheme="minorHAnsi" w:hAnsiTheme="minorHAnsi" w:cs="Arial"/>
          <w:kern w:val="0"/>
          <w:sz w:val="22"/>
        </w:rPr>
        <w:t xml:space="preserve"> T cells</w:t>
      </w:r>
      <w:r w:rsidR="00B978A7" w:rsidRPr="006D1FF8">
        <w:rPr>
          <w:rFonts w:asciiTheme="minorHAnsi" w:hAnsiTheme="minorHAnsi" w:cs="Arial"/>
          <w:kern w:val="0"/>
          <w:sz w:val="22"/>
        </w:rPr>
        <w:t xml:space="preserve">, indicating that </w:t>
      </w:r>
      <w:r w:rsidR="00356A78" w:rsidRPr="006D1FF8">
        <w:rPr>
          <w:rFonts w:asciiTheme="minorHAnsi" w:hAnsiTheme="minorHAnsi" w:cs="Arial"/>
          <w:kern w:val="0"/>
          <w:sz w:val="22"/>
        </w:rPr>
        <w:t>these CpG sites</w:t>
      </w:r>
      <w:r w:rsidR="00B978A7" w:rsidRPr="006D1FF8">
        <w:rPr>
          <w:rFonts w:asciiTheme="minorHAnsi" w:hAnsiTheme="minorHAnsi" w:cs="Arial"/>
          <w:kern w:val="0"/>
          <w:sz w:val="22"/>
        </w:rPr>
        <w:t xml:space="preserve"> might be of potential to be the biomarker</w:t>
      </w:r>
      <w:r w:rsidR="00356A78" w:rsidRPr="006D1FF8">
        <w:rPr>
          <w:rFonts w:asciiTheme="minorHAnsi" w:hAnsiTheme="minorHAnsi" w:cs="Arial"/>
          <w:kern w:val="0"/>
          <w:sz w:val="22"/>
        </w:rPr>
        <w:t>s</w:t>
      </w:r>
      <w:r w:rsidR="00B978A7" w:rsidRPr="006D1FF8">
        <w:rPr>
          <w:rFonts w:asciiTheme="minorHAnsi" w:hAnsiTheme="minorHAnsi" w:cs="Arial"/>
          <w:kern w:val="0"/>
          <w:sz w:val="22"/>
        </w:rPr>
        <w:t xml:space="preserve"> for SSc</w:t>
      </w:r>
      <w:r w:rsidR="00896545" w:rsidRPr="006D1FF8">
        <w:rPr>
          <w:rFonts w:asciiTheme="minorHAnsi" w:hAnsiTheme="minorHAnsi" w:cs="Arial"/>
          <w:kern w:val="0"/>
          <w:sz w:val="22"/>
        </w:rPr>
        <w:t xml:space="preserve"> (</w:t>
      </w:r>
      <w:r w:rsidR="00896545" w:rsidRPr="006D1FF8">
        <w:rPr>
          <w:rFonts w:asciiTheme="minorHAnsi" w:hAnsiTheme="minorHAnsi" w:cs="Arial"/>
          <w:color w:val="0000FF"/>
          <w:sz w:val="22"/>
        </w:rPr>
        <w:t>Supplementary Figure</w:t>
      </w:r>
      <w:r w:rsidR="006D1FF8" w:rsidRPr="006D1FF8">
        <w:rPr>
          <w:rFonts w:asciiTheme="minorHAnsi" w:hAnsiTheme="minorHAnsi" w:cs="Arial"/>
          <w:color w:val="0000FF"/>
          <w:sz w:val="22"/>
        </w:rPr>
        <w:t xml:space="preserve"> 3</w:t>
      </w:r>
      <w:r w:rsidR="00896545" w:rsidRPr="006D1FF8">
        <w:rPr>
          <w:rFonts w:asciiTheme="minorHAnsi" w:hAnsiTheme="minorHAnsi" w:cs="Arial"/>
          <w:kern w:val="0"/>
          <w:sz w:val="22"/>
        </w:rPr>
        <w:t>)</w:t>
      </w:r>
      <w:r w:rsidR="00B978A7" w:rsidRPr="006D1FF8">
        <w:rPr>
          <w:rFonts w:asciiTheme="minorHAnsi" w:hAnsiTheme="minorHAnsi" w:cs="Arial"/>
          <w:kern w:val="0"/>
          <w:sz w:val="22"/>
        </w:rPr>
        <w:t xml:space="preserve">. </w:t>
      </w:r>
    </w:p>
    <w:p w14:paraId="5122DC84" w14:textId="77777777" w:rsidR="00AD399E" w:rsidRPr="006D1FF8" w:rsidRDefault="00451DAA" w:rsidP="00AD399E">
      <w:pPr>
        <w:rPr>
          <w:rFonts w:asciiTheme="minorHAnsi" w:hAnsiTheme="minorHAnsi" w:cs="Arial"/>
          <w:kern w:val="0"/>
          <w:sz w:val="22"/>
        </w:rPr>
      </w:pPr>
      <w:r w:rsidRPr="006D1FF8">
        <w:rPr>
          <w:rFonts w:asciiTheme="minorHAnsi" w:hAnsiTheme="minorHAnsi" w:cs="Arial"/>
          <w:kern w:val="0"/>
          <w:sz w:val="22"/>
        </w:rPr>
        <w:t>In addition to the subtype, we also compared the different methylation status in different autoantibodies. In the comparison between ACA</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w:t>
      </w:r>
      <w:r w:rsidRPr="00AE0F7A">
        <w:rPr>
          <w:rFonts w:asciiTheme="minorHAnsi" w:hAnsiTheme="minorHAnsi" w:cs="Arial"/>
          <w:color w:val="FF0000"/>
          <w:kern w:val="0"/>
          <w:sz w:val="22"/>
        </w:rPr>
        <w:t>ACA-</w:t>
      </w:r>
      <w:r w:rsidRPr="006D1FF8">
        <w:rPr>
          <w:rFonts w:asciiTheme="minorHAnsi" w:hAnsiTheme="minorHAnsi" w:cs="Arial"/>
          <w:kern w:val="0"/>
          <w:sz w:val="22"/>
        </w:rPr>
        <w:t xml:space="preserve"> patients, we found 460 and 304 DMS in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 respectively. Moreover, the CpG site located at IL17RA showd strongest difference both in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 While comparing the methylation status of ATA</w:t>
      </w:r>
      <w:r w:rsidRPr="005D2B6A">
        <w:rPr>
          <w:rFonts w:asciiTheme="minorHAnsi" w:hAnsiTheme="minorHAnsi" w:cs="Arial"/>
          <w:kern w:val="0"/>
          <w:sz w:val="22"/>
          <w:vertAlign w:val="superscript"/>
        </w:rPr>
        <w:t>+</w:t>
      </w:r>
      <w:r w:rsidRPr="006D1FF8">
        <w:rPr>
          <w:rFonts w:asciiTheme="minorHAnsi" w:hAnsiTheme="minorHAnsi" w:cs="Arial"/>
          <w:kern w:val="0"/>
          <w:sz w:val="22"/>
        </w:rPr>
        <w:t xml:space="preserve"> and ATA</w:t>
      </w:r>
      <w:r w:rsidRPr="005D2B6A">
        <w:rPr>
          <w:rFonts w:asciiTheme="minorHAnsi" w:hAnsiTheme="minorHAnsi" w:cs="Arial"/>
          <w:kern w:val="0"/>
          <w:sz w:val="22"/>
          <w:vertAlign w:val="superscript"/>
        </w:rPr>
        <w:t>-</w:t>
      </w:r>
      <w:r w:rsidRPr="006D1FF8">
        <w:rPr>
          <w:rFonts w:asciiTheme="minorHAnsi" w:hAnsiTheme="minorHAnsi" w:cs="Arial"/>
          <w:kern w:val="0"/>
          <w:sz w:val="22"/>
        </w:rPr>
        <w:t xml:space="preserve"> patients, we also found 848 and 304 DMS in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 respectively. </w:t>
      </w:r>
      <w:r w:rsidR="002B5063" w:rsidRPr="006D1FF8">
        <w:rPr>
          <w:rFonts w:asciiTheme="minorHAnsi" w:hAnsiTheme="minorHAnsi" w:cs="Arial"/>
          <w:kern w:val="0"/>
          <w:sz w:val="22"/>
        </w:rPr>
        <w:t>The CpG sites located at NEGR1 and GPR85 showed strongest difference in CD4</w:t>
      </w:r>
      <w:r w:rsidR="0084703D" w:rsidRPr="006D1FF8">
        <w:rPr>
          <w:rFonts w:asciiTheme="minorHAnsi" w:hAnsiTheme="minorHAnsi" w:cs="Arial"/>
          <w:kern w:val="0"/>
          <w:sz w:val="22"/>
          <w:vertAlign w:val="superscript"/>
        </w:rPr>
        <w:t>+</w:t>
      </w:r>
      <w:r w:rsidR="002B5063"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2B5063" w:rsidRPr="006D1FF8">
        <w:rPr>
          <w:rFonts w:asciiTheme="minorHAnsi" w:hAnsiTheme="minorHAnsi" w:cs="Arial"/>
          <w:kern w:val="0"/>
          <w:sz w:val="22"/>
        </w:rPr>
        <w:t xml:space="preserve"> T cells, respectively. Interestingly, few of the top DMS in CD4</w:t>
      </w:r>
      <w:r w:rsidR="0084703D" w:rsidRPr="006D1FF8">
        <w:rPr>
          <w:rFonts w:asciiTheme="minorHAnsi" w:hAnsiTheme="minorHAnsi" w:cs="Arial"/>
          <w:kern w:val="0"/>
          <w:sz w:val="22"/>
          <w:vertAlign w:val="superscript"/>
        </w:rPr>
        <w:t>+</w:t>
      </w:r>
      <w:r w:rsidR="002B5063"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2B5063" w:rsidRPr="006D1FF8">
        <w:rPr>
          <w:rFonts w:asciiTheme="minorHAnsi" w:hAnsiTheme="minorHAnsi" w:cs="Arial"/>
          <w:kern w:val="0"/>
          <w:sz w:val="22"/>
        </w:rPr>
        <w:t xml:space="preserve"> T cells were shared which is different </w:t>
      </w:r>
      <w:r w:rsidR="005D2B6A">
        <w:rPr>
          <w:rFonts w:asciiTheme="minorHAnsi" w:hAnsiTheme="minorHAnsi" w:cs="Arial"/>
          <w:kern w:val="0"/>
          <w:sz w:val="22"/>
        </w:rPr>
        <w:t xml:space="preserve">from the result of comparison </w:t>
      </w:r>
      <w:r w:rsidR="002B5063" w:rsidRPr="006D1FF8">
        <w:rPr>
          <w:rFonts w:asciiTheme="minorHAnsi" w:hAnsiTheme="minorHAnsi" w:cs="Arial"/>
          <w:kern w:val="0"/>
          <w:sz w:val="22"/>
        </w:rPr>
        <w:t xml:space="preserve">between dcSSc and lcSSc as well as the comparison </w:t>
      </w:r>
      <w:r w:rsidR="005D2B6A">
        <w:rPr>
          <w:rFonts w:asciiTheme="minorHAnsi" w:hAnsiTheme="minorHAnsi" w:cs="Arial"/>
          <w:kern w:val="0"/>
          <w:sz w:val="22"/>
        </w:rPr>
        <w:t xml:space="preserve">between </w:t>
      </w:r>
      <w:r w:rsidR="002B5063" w:rsidRPr="006D1FF8">
        <w:rPr>
          <w:rFonts w:asciiTheme="minorHAnsi" w:hAnsiTheme="minorHAnsi" w:cs="Arial"/>
          <w:kern w:val="0"/>
          <w:sz w:val="22"/>
        </w:rPr>
        <w:t>ACA</w:t>
      </w:r>
      <w:r w:rsidR="002B5063" w:rsidRPr="00191F92">
        <w:rPr>
          <w:rFonts w:asciiTheme="minorHAnsi" w:hAnsiTheme="minorHAnsi" w:cs="Arial"/>
          <w:kern w:val="0"/>
          <w:sz w:val="22"/>
          <w:vertAlign w:val="superscript"/>
        </w:rPr>
        <w:t>+</w:t>
      </w:r>
      <w:r w:rsidR="002B5063" w:rsidRPr="006D1FF8">
        <w:rPr>
          <w:rFonts w:asciiTheme="minorHAnsi" w:hAnsiTheme="minorHAnsi" w:cs="Arial"/>
          <w:kern w:val="0"/>
          <w:sz w:val="22"/>
        </w:rPr>
        <w:t xml:space="preserve"> and ACA</w:t>
      </w:r>
      <w:r w:rsidR="002B5063" w:rsidRPr="00191F92">
        <w:rPr>
          <w:rFonts w:asciiTheme="minorHAnsi" w:hAnsiTheme="minorHAnsi" w:cs="Arial"/>
          <w:kern w:val="0"/>
          <w:sz w:val="22"/>
          <w:vertAlign w:val="superscript"/>
        </w:rPr>
        <w:t>-</w:t>
      </w:r>
      <w:r w:rsidR="002B5063" w:rsidRPr="006D1FF8">
        <w:rPr>
          <w:rFonts w:asciiTheme="minorHAnsi" w:hAnsiTheme="minorHAnsi" w:cs="Arial"/>
          <w:kern w:val="0"/>
          <w:sz w:val="22"/>
        </w:rPr>
        <w:t xml:space="preserve">.  </w:t>
      </w:r>
    </w:p>
    <w:p w14:paraId="41728F24" w14:textId="77777777" w:rsidR="00AD399E" w:rsidRPr="006D1FF8" w:rsidRDefault="00AD399E" w:rsidP="00AD399E">
      <w:pPr>
        <w:rPr>
          <w:rFonts w:asciiTheme="minorHAnsi" w:hAnsiTheme="minorHAnsi"/>
        </w:rPr>
      </w:pPr>
    </w:p>
    <w:p w14:paraId="62EA3417" w14:textId="77777777" w:rsidR="005451D0" w:rsidRPr="006D1FF8" w:rsidRDefault="005451D0" w:rsidP="00515F7C">
      <w:pPr>
        <w:pStyle w:val="Heading2"/>
        <w:rPr>
          <w:rFonts w:asciiTheme="minorHAnsi" w:hAnsiTheme="minorHAnsi"/>
        </w:rPr>
      </w:pPr>
      <w:r w:rsidRPr="006D1FF8">
        <w:rPr>
          <w:rFonts w:asciiTheme="minorHAnsi" w:hAnsiTheme="minorHAnsi"/>
        </w:rPr>
        <w:t>DNA methylation and type I interferon-induced gene expression</w:t>
      </w:r>
      <w:r w:rsidR="006414B9" w:rsidRPr="006D1FF8">
        <w:rPr>
          <w:rFonts w:asciiTheme="minorHAnsi" w:hAnsiTheme="minorHAnsi"/>
        </w:rPr>
        <w:t xml:space="preserve"> </w:t>
      </w:r>
      <w:r w:rsidR="005A7AD0" w:rsidRPr="006D1FF8">
        <w:rPr>
          <w:rFonts w:asciiTheme="minorHAnsi" w:hAnsiTheme="minorHAnsi"/>
        </w:rPr>
        <w:t>as well as</w:t>
      </w:r>
      <w:r w:rsidR="006414B9" w:rsidRPr="006D1FF8">
        <w:rPr>
          <w:rFonts w:asciiTheme="minorHAnsi" w:hAnsiTheme="minorHAnsi"/>
        </w:rPr>
        <w:t xml:space="preserve"> its correlation </w:t>
      </w:r>
    </w:p>
    <w:p w14:paraId="4DDD324B" w14:textId="77777777" w:rsidR="002275EF" w:rsidRPr="006D1FF8" w:rsidRDefault="002275EF" w:rsidP="001D5C17">
      <w:pPr>
        <w:autoSpaceDE w:val="0"/>
        <w:autoSpaceDN w:val="0"/>
        <w:adjustRightInd w:val="0"/>
        <w:rPr>
          <w:rFonts w:asciiTheme="minorHAnsi" w:hAnsiTheme="minorHAnsi" w:cs="Arial"/>
          <w:kern w:val="0"/>
          <w:sz w:val="22"/>
        </w:rPr>
      </w:pPr>
    </w:p>
    <w:p w14:paraId="39DF3C37" w14:textId="77777777" w:rsidR="005451D0" w:rsidRPr="006D1FF8" w:rsidRDefault="0043125A"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 xml:space="preserve">It is widely acknowledged that there is a strong correlation between gene expression and methylation. </w:t>
      </w:r>
      <w:r w:rsidR="005451D0" w:rsidRPr="006D1FF8">
        <w:rPr>
          <w:rFonts w:asciiTheme="minorHAnsi" w:hAnsiTheme="minorHAnsi" w:cs="Arial"/>
          <w:kern w:val="0"/>
          <w:sz w:val="22"/>
        </w:rPr>
        <w:t>To</w:t>
      </w:r>
      <w:r w:rsidRPr="006D1FF8">
        <w:rPr>
          <w:rFonts w:asciiTheme="minorHAnsi" w:hAnsiTheme="minorHAnsi" w:cs="Arial"/>
          <w:kern w:val="0"/>
          <w:sz w:val="22"/>
        </w:rPr>
        <w:t xml:space="preserve"> assess the gene expression of these differential methylated genes</w:t>
      </w:r>
      <w:r w:rsidR="00B039E5" w:rsidRPr="006D1FF8">
        <w:rPr>
          <w:rFonts w:asciiTheme="minorHAnsi" w:hAnsiTheme="minorHAnsi" w:cs="Arial"/>
          <w:kern w:val="0"/>
          <w:sz w:val="22"/>
        </w:rPr>
        <w:t>,</w:t>
      </w:r>
      <w:r w:rsidR="005451D0" w:rsidRPr="006D1FF8">
        <w:rPr>
          <w:rFonts w:asciiTheme="minorHAnsi" w:hAnsiTheme="minorHAnsi" w:cs="Arial"/>
          <w:kern w:val="0"/>
          <w:sz w:val="22"/>
        </w:rPr>
        <w:t xml:space="preserve"> we performed q-PCR experiments in CD4</w:t>
      </w:r>
      <w:r w:rsidR="0084703D" w:rsidRPr="006D1FF8">
        <w:rPr>
          <w:rFonts w:asciiTheme="minorHAnsi" w:hAnsiTheme="minorHAnsi" w:cs="Arial"/>
          <w:kern w:val="0"/>
          <w:sz w:val="22"/>
          <w:vertAlign w:val="superscript"/>
        </w:rPr>
        <w:t>+</w:t>
      </w:r>
      <w:r w:rsidR="005451D0"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5451D0" w:rsidRPr="006D1FF8">
        <w:rPr>
          <w:rFonts w:asciiTheme="minorHAnsi" w:hAnsiTheme="minorHAnsi" w:cs="Arial"/>
          <w:kern w:val="0"/>
          <w:sz w:val="22"/>
        </w:rPr>
        <w:t xml:space="preserve"> T cells from 23 SSc patients and 20 healthy controls. The mRNA levels of type I IFN-associated genes</w:t>
      </w:r>
      <w:r w:rsidR="00B039E5" w:rsidRPr="006D1FF8">
        <w:rPr>
          <w:rFonts w:asciiTheme="minorHAnsi" w:hAnsiTheme="minorHAnsi" w:cs="Arial"/>
          <w:kern w:val="0"/>
          <w:sz w:val="22"/>
        </w:rPr>
        <w:t>,</w:t>
      </w:r>
      <w:r w:rsidR="005451D0" w:rsidRPr="006D1FF8">
        <w:rPr>
          <w:rFonts w:asciiTheme="minorHAnsi" w:hAnsiTheme="minorHAnsi" w:cs="Arial"/>
          <w:kern w:val="0"/>
          <w:sz w:val="22"/>
        </w:rPr>
        <w:t xml:space="preserve"> IFI44L</w:t>
      </w:r>
      <w:r w:rsidR="00B039E5" w:rsidRPr="006D1FF8">
        <w:rPr>
          <w:rFonts w:asciiTheme="minorHAnsi" w:hAnsiTheme="minorHAnsi" w:cs="Arial"/>
          <w:kern w:val="0"/>
          <w:sz w:val="22"/>
        </w:rPr>
        <w:t>,</w:t>
      </w:r>
      <w:r w:rsidR="005451D0" w:rsidRPr="006D1FF8">
        <w:rPr>
          <w:rFonts w:asciiTheme="minorHAnsi" w:hAnsiTheme="minorHAnsi" w:cs="Arial"/>
          <w:kern w:val="0"/>
          <w:sz w:val="22"/>
        </w:rPr>
        <w:t xml:space="preserve"> IFITM1</w:t>
      </w:r>
      <w:r w:rsidR="00B039E5" w:rsidRPr="006D1FF8">
        <w:rPr>
          <w:rFonts w:asciiTheme="minorHAnsi" w:hAnsiTheme="minorHAnsi" w:cs="Arial"/>
          <w:kern w:val="0"/>
          <w:sz w:val="22"/>
        </w:rPr>
        <w:t>,</w:t>
      </w:r>
      <w:r w:rsidR="005451D0" w:rsidRPr="006D1FF8">
        <w:rPr>
          <w:rFonts w:asciiTheme="minorHAnsi" w:hAnsiTheme="minorHAnsi" w:cs="Arial"/>
          <w:kern w:val="0"/>
          <w:sz w:val="22"/>
        </w:rPr>
        <w:t xml:space="preserve"> MX1</w:t>
      </w:r>
      <w:r w:rsidR="00B039E5" w:rsidRPr="006D1FF8">
        <w:rPr>
          <w:rFonts w:asciiTheme="minorHAnsi" w:hAnsiTheme="minorHAnsi" w:cs="Arial"/>
          <w:kern w:val="0"/>
          <w:sz w:val="22"/>
        </w:rPr>
        <w:t>,</w:t>
      </w:r>
      <w:r w:rsidR="005451D0" w:rsidRPr="006D1FF8">
        <w:rPr>
          <w:rFonts w:asciiTheme="minorHAnsi" w:hAnsiTheme="minorHAnsi" w:cs="Arial"/>
          <w:kern w:val="0"/>
          <w:sz w:val="22"/>
        </w:rPr>
        <w:t xml:space="preserve"> and PARP9 </w:t>
      </w:r>
      <w:r w:rsidRPr="006D1FF8">
        <w:rPr>
          <w:rFonts w:asciiTheme="minorHAnsi" w:hAnsiTheme="minorHAnsi" w:cs="Arial"/>
          <w:kern w:val="0"/>
          <w:sz w:val="22"/>
        </w:rPr>
        <w:t xml:space="preserve">showed significantly increased expression </w:t>
      </w:r>
      <w:r w:rsidR="005451D0" w:rsidRPr="006D1FF8">
        <w:rPr>
          <w:rFonts w:asciiTheme="minorHAnsi" w:hAnsiTheme="minorHAnsi" w:cs="Arial"/>
          <w:kern w:val="0"/>
          <w:sz w:val="22"/>
        </w:rPr>
        <w:t xml:space="preserve">compared to those in controls in </w:t>
      </w:r>
      <w:r w:rsidR="00B4544E" w:rsidRPr="006D1FF8">
        <w:rPr>
          <w:rFonts w:asciiTheme="minorHAnsi" w:hAnsiTheme="minorHAnsi" w:cs="Arial"/>
          <w:kern w:val="0"/>
          <w:sz w:val="22"/>
        </w:rPr>
        <w:t xml:space="preserve">both </w:t>
      </w:r>
      <w:r w:rsidR="005451D0" w:rsidRPr="006D1FF8">
        <w:rPr>
          <w:rFonts w:asciiTheme="minorHAnsi" w:hAnsiTheme="minorHAnsi" w:cs="Arial"/>
          <w:kern w:val="0"/>
          <w:sz w:val="22"/>
        </w:rPr>
        <w:t>CD4</w:t>
      </w:r>
      <w:r w:rsidR="0084703D" w:rsidRPr="006D1FF8">
        <w:rPr>
          <w:rFonts w:asciiTheme="minorHAnsi" w:hAnsiTheme="minorHAnsi" w:cs="Arial"/>
          <w:kern w:val="0"/>
          <w:sz w:val="22"/>
          <w:vertAlign w:val="superscript"/>
        </w:rPr>
        <w:t>+</w:t>
      </w:r>
      <w:r w:rsidR="005451D0" w:rsidRPr="006D1FF8">
        <w:rPr>
          <w:rFonts w:asciiTheme="minorHAnsi" w:hAnsiTheme="minorHAnsi" w:cs="Arial"/>
          <w:kern w:val="0"/>
          <w:sz w:val="22"/>
        </w:rPr>
        <w:t xml:space="preserve"> </w:t>
      </w:r>
      <w:r w:rsidR="00B4544E" w:rsidRPr="006D1FF8">
        <w:rPr>
          <w:rFonts w:asciiTheme="minorHAnsi" w:hAnsiTheme="minorHAnsi" w:cs="Arial"/>
          <w:kern w:val="0"/>
          <w:sz w:val="22"/>
        </w:rPr>
        <w:t>and CD8</w:t>
      </w:r>
      <w:r w:rsidR="0084703D" w:rsidRPr="006D1FF8">
        <w:rPr>
          <w:rFonts w:asciiTheme="minorHAnsi" w:hAnsiTheme="minorHAnsi" w:cs="Arial"/>
          <w:kern w:val="0"/>
          <w:sz w:val="22"/>
          <w:vertAlign w:val="superscript"/>
        </w:rPr>
        <w:t>+</w:t>
      </w:r>
      <w:r w:rsidR="00B4544E" w:rsidRPr="006D1FF8">
        <w:rPr>
          <w:rFonts w:asciiTheme="minorHAnsi" w:hAnsiTheme="minorHAnsi" w:cs="Arial"/>
          <w:kern w:val="0"/>
          <w:sz w:val="22"/>
          <w:vertAlign w:val="superscript"/>
        </w:rPr>
        <w:t xml:space="preserve"> </w:t>
      </w:r>
      <w:r w:rsidR="005451D0" w:rsidRPr="006D1FF8">
        <w:rPr>
          <w:rFonts w:asciiTheme="minorHAnsi" w:hAnsiTheme="minorHAnsi" w:cs="Arial"/>
          <w:kern w:val="0"/>
          <w:sz w:val="22"/>
        </w:rPr>
        <w:t>T cells</w:t>
      </w:r>
      <w:r w:rsidR="00B039E5" w:rsidRPr="006D1FF8">
        <w:rPr>
          <w:rFonts w:asciiTheme="minorHAnsi" w:hAnsiTheme="minorHAnsi" w:cs="Arial"/>
          <w:kern w:val="0"/>
          <w:sz w:val="22"/>
        </w:rPr>
        <w:t>,</w:t>
      </w:r>
      <w:r w:rsidR="003677F7" w:rsidRPr="006D1FF8">
        <w:rPr>
          <w:rFonts w:asciiTheme="minorHAnsi" w:hAnsiTheme="minorHAnsi" w:cs="Arial"/>
          <w:kern w:val="0"/>
          <w:sz w:val="22"/>
        </w:rPr>
        <w:t xml:space="preserve"> while EIF2AK2 showed increased expression in cases only in CD4</w:t>
      </w:r>
      <w:r w:rsidR="0084703D" w:rsidRPr="006D1FF8">
        <w:rPr>
          <w:rFonts w:asciiTheme="minorHAnsi" w:hAnsiTheme="minorHAnsi" w:cs="Arial"/>
          <w:kern w:val="0"/>
          <w:sz w:val="22"/>
          <w:vertAlign w:val="superscript"/>
        </w:rPr>
        <w:t>+</w:t>
      </w:r>
      <w:r w:rsidR="003677F7" w:rsidRPr="006D1FF8">
        <w:rPr>
          <w:rFonts w:asciiTheme="minorHAnsi" w:hAnsiTheme="minorHAnsi" w:cs="Arial"/>
          <w:kern w:val="0"/>
          <w:sz w:val="22"/>
          <w:vertAlign w:val="superscript"/>
        </w:rPr>
        <w:t xml:space="preserve"> </w:t>
      </w:r>
      <w:r w:rsidR="003677F7" w:rsidRPr="006D1FF8">
        <w:rPr>
          <w:rFonts w:asciiTheme="minorHAnsi" w:hAnsiTheme="minorHAnsi" w:cs="Arial"/>
          <w:kern w:val="0"/>
          <w:sz w:val="22"/>
        </w:rPr>
        <w:t xml:space="preserve">T cells </w:t>
      </w:r>
      <w:r w:rsidR="005451D0" w:rsidRPr="006D1FF8">
        <w:rPr>
          <w:rFonts w:asciiTheme="minorHAnsi" w:hAnsiTheme="minorHAnsi" w:cs="Arial"/>
          <w:kern w:val="0"/>
          <w:sz w:val="22"/>
        </w:rPr>
        <w:t>(</w:t>
      </w:r>
      <w:r w:rsidR="005451D0" w:rsidRPr="006D1FF8">
        <w:rPr>
          <w:rFonts w:asciiTheme="minorHAnsi" w:hAnsiTheme="minorHAnsi" w:cs="Arial"/>
          <w:color w:val="0000FF"/>
          <w:kern w:val="0"/>
          <w:sz w:val="22"/>
        </w:rPr>
        <w:t>Figure</w:t>
      </w:r>
      <w:r w:rsidR="007B227D" w:rsidRPr="006D1FF8">
        <w:rPr>
          <w:rFonts w:asciiTheme="minorHAnsi" w:hAnsiTheme="minorHAnsi" w:cs="Arial"/>
          <w:color w:val="0000FF"/>
          <w:kern w:val="0"/>
          <w:sz w:val="22"/>
        </w:rPr>
        <w:t xml:space="preserve"> </w:t>
      </w:r>
      <w:r w:rsidR="002B2F00" w:rsidRPr="006D1FF8">
        <w:rPr>
          <w:rFonts w:asciiTheme="minorHAnsi" w:hAnsiTheme="minorHAnsi" w:cs="Arial"/>
          <w:color w:val="0000FF"/>
          <w:kern w:val="0"/>
          <w:sz w:val="22"/>
        </w:rPr>
        <w:t>3</w:t>
      </w:r>
      <w:r w:rsidR="006D4AF3" w:rsidRPr="006D1FF8">
        <w:rPr>
          <w:rFonts w:asciiTheme="minorHAnsi" w:hAnsiTheme="minorHAnsi" w:cs="Arial"/>
          <w:color w:val="0000FF"/>
          <w:kern w:val="0"/>
          <w:sz w:val="22"/>
        </w:rPr>
        <w:t>A</w:t>
      </w:r>
      <w:r w:rsidR="006D1FF8" w:rsidRPr="006D1FF8">
        <w:rPr>
          <w:rFonts w:asciiTheme="minorHAnsi" w:hAnsiTheme="minorHAnsi" w:cs="Arial"/>
          <w:color w:val="0000FF"/>
          <w:kern w:val="0"/>
          <w:sz w:val="22"/>
        </w:rPr>
        <w:t>-</w:t>
      </w:r>
      <w:r w:rsidR="003677F7" w:rsidRPr="006D1FF8">
        <w:rPr>
          <w:rFonts w:asciiTheme="minorHAnsi" w:hAnsiTheme="minorHAnsi" w:cs="Arial"/>
          <w:color w:val="0000FF"/>
          <w:kern w:val="0"/>
          <w:sz w:val="22"/>
        </w:rPr>
        <w:t>B</w:t>
      </w:r>
      <w:r w:rsidR="005451D0" w:rsidRPr="006D1FF8">
        <w:rPr>
          <w:rFonts w:asciiTheme="minorHAnsi" w:hAnsiTheme="minorHAnsi" w:cs="Arial"/>
          <w:kern w:val="0"/>
          <w:sz w:val="22"/>
        </w:rPr>
        <w:t xml:space="preserve">). Pearson’s correlation test was conducted </w:t>
      </w:r>
      <w:r w:rsidR="00247DAC" w:rsidRPr="006D1FF8">
        <w:rPr>
          <w:rFonts w:asciiTheme="minorHAnsi" w:hAnsiTheme="minorHAnsi" w:cs="Arial"/>
          <w:kern w:val="0"/>
          <w:sz w:val="22"/>
        </w:rPr>
        <w:t>to assess the correlation between gene expression and methylation</w:t>
      </w:r>
      <w:r w:rsidR="004F7F43" w:rsidRPr="006D1FF8">
        <w:rPr>
          <w:rFonts w:asciiTheme="minorHAnsi" w:hAnsiTheme="minorHAnsi" w:cs="Arial"/>
          <w:kern w:val="0"/>
          <w:sz w:val="22"/>
        </w:rPr>
        <w:t xml:space="preserve"> (</w:t>
      </w:r>
      <w:r w:rsidR="004F7F43" w:rsidRPr="006D1FF8">
        <w:rPr>
          <w:rFonts w:asciiTheme="minorHAnsi" w:hAnsiTheme="minorHAnsi" w:cs="Arial"/>
          <w:color w:val="0000FF"/>
          <w:kern w:val="0"/>
          <w:sz w:val="22"/>
        </w:rPr>
        <w:t>Supplementary Ta</w:t>
      </w:r>
      <w:r w:rsidR="006D1FF8" w:rsidRPr="006D1FF8">
        <w:rPr>
          <w:rFonts w:asciiTheme="minorHAnsi" w:hAnsiTheme="minorHAnsi" w:cs="Arial"/>
          <w:color w:val="0000FF"/>
          <w:kern w:val="0"/>
          <w:sz w:val="22"/>
        </w:rPr>
        <w:t xml:space="preserve">ble </w:t>
      </w:r>
      <w:r w:rsidR="00C51320">
        <w:rPr>
          <w:rFonts w:asciiTheme="minorHAnsi" w:hAnsiTheme="minorHAnsi" w:cs="Arial"/>
          <w:color w:val="0000FF"/>
          <w:kern w:val="0"/>
          <w:sz w:val="22"/>
        </w:rPr>
        <w:t>9</w:t>
      </w:r>
      <w:r w:rsidR="004F7F43" w:rsidRPr="006D1FF8">
        <w:rPr>
          <w:rFonts w:asciiTheme="minorHAnsi" w:hAnsiTheme="minorHAnsi" w:cs="Arial"/>
          <w:kern w:val="0"/>
          <w:sz w:val="22"/>
        </w:rPr>
        <w:t>)</w:t>
      </w:r>
      <w:r w:rsidR="00247DAC" w:rsidRPr="006D1FF8">
        <w:rPr>
          <w:rFonts w:asciiTheme="minorHAnsi" w:hAnsiTheme="minorHAnsi" w:cs="Arial"/>
          <w:kern w:val="0"/>
          <w:sz w:val="22"/>
        </w:rPr>
        <w:t xml:space="preserve">. </w:t>
      </w:r>
      <w:r w:rsidR="005451D0" w:rsidRPr="006D1FF8">
        <w:rPr>
          <w:rFonts w:asciiTheme="minorHAnsi" w:hAnsiTheme="minorHAnsi" w:cs="Arial"/>
          <w:kern w:val="0"/>
          <w:sz w:val="22"/>
        </w:rPr>
        <w:t>In the combined analysis of CD4</w:t>
      </w:r>
      <w:r w:rsidR="0084703D" w:rsidRPr="006D1FF8">
        <w:rPr>
          <w:rFonts w:asciiTheme="minorHAnsi" w:hAnsiTheme="minorHAnsi" w:cs="Arial"/>
          <w:kern w:val="0"/>
          <w:sz w:val="22"/>
          <w:vertAlign w:val="superscript"/>
        </w:rPr>
        <w:t>+</w:t>
      </w:r>
      <w:r w:rsidR="005451D0"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5451D0" w:rsidRPr="006D1FF8">
        <w:rPr>
          <w:rFonts w:asciiTheme="minorHAnsi" w:hAnsiTheme="minorHAnsi" w:cs="Arial"/>
          <w:kern w:val="0"/>
          <w:sz w:val="22"/>
        </w:rPr>
        <w:t xml:space="preserve"> T cells datasets</w:t>
      </w:r>
      <w:r w:rsidR="00B039E5" w:rsidRPr="006D1FF8">
        <w:rPr>
          <w:rFonts w:asciiTheme="minorHAnsi" w:hAnsiTheme="minorHAnsi" w:cs="Arial"/>
          <w:kern w:val="0"/>
          <w:sz w:val="22"/>
        </w:rPr>
        <w:t>,</w:t>
      </w:r>
      <w:r w:rsidR="005451D0" w:rsidRPr="006D1FF8">
        <w:rPr>
          <w:rFonts w:asciiTheme="minorHAnsi" w:hAnsiTheme="minorHAnsi" w:cs="Arial"/>
          <w:kern w:val="0"/>
          <w:sz w:val="22"/>
        </w:rPr>
        <w:t xml:space="preserve"> we found that the methylation status of three CpG sites located at IFI44L gene showed strong inverse correlation with its expression</w:t>
      </w:r>
      <w:r w:rsidR="003677F7" w:rsidRPr="006D1FF8">
        <w:rPr>
          <w:rFonts w:asciiTheme="minorHAnsi" w:hAnsiTheme="minorHAnsi" w:cs="Arial"/>
          <w:kern w:val="0"/>
          <w:sz w:val="22"/>
        </w:rPr>
        <w:t xml:space="preserve"> (</w:t>
      </w:r>
      <w:r w:rsidR="003677F7" w:rsidRPr="006D1FF8">
        <w:rPr>
          <w:rFonts w:asciiTheme="minorHAnsi" w:hAnsiTheme="minorHAnsi" w:cs="Arial"/>
          <w:color w:val="0000FF"/>
          <w:kern w:val="0"/>
          <w:sz w:val="22"/>
        </w:rPr>
        <w:t xml:space="preserve">Figure </w:t>
      </w:r>
      <w:r w:rsidR="002B2F00" w:rsidRPr="006D1FF8">
        <w:rPr>
          <w:rFonts w:asciiTheme="minorHAnsi" w:hAnsiTheme="minorHAnsi" w:cs="Arial"/>
          <w:color w:val="0000FF"/>
          <w:kern w:val="0"/>
          <w:sz w:val="22"/>
        </w:rPr>
        <w:t>3</w:t>
      </w:r>
      <w:r w:rsidR="005A2203" w:rsidRPr="006D1FF8">
        <w:rPr>
          <w:rFonts w:asciiTheme="minorHAnsi" w:hAnsiTheme="minorHAnsi" w:cs="Arial"/>
          <w:color w:val="0000FF"/>
          <w:kern w:val="0"/>
          <w:sz w:val="22"/>
        </w:rPr>
        <w:t>C-D</w:t>
      </w:r>
      <w:r w:rsidR="003677F7" w:rsidRPr="006D1FF8">
        <w:rPr>
          <w:rFonts w:asciiTheme="minorHAnsi" w:hAnsiTheme="minorHAnsi" w:cs="Arial"/>
          <w:kern w:val="0"/>
          <w:sz w:val="22"/>
        </w:rPr>
        <w:t>).</w:t>
      </w:r>
      <w:r w:rsidR="005451D0" w:rsidRPr="006D1FF8">
        <w:rPr>
          <w:rFonts w:asciiTheme="minorHAnsi" w:hAnsiTheme="minorHAnsi" w:cs="Arial"/>
          <w:kern w:val="0"/>
          <w:sz w:val="22"/>
        </w:rPr>
        <w:t xml:space="preserve"> And other 5 CpG sites located at PARP9</w:t>
      </w:r>
      <w:r w:rsidR="00B039E5" w:rsidRPr="006D1FF8">
        <w:rPr>
          <w:rFonts w:asciiTheme="minorHAnsi" w:hAnsiTheme="minorHAnsi" w:cs="Arial"/>
          <w:kern w:val="0"/>
          <w:sz w:val="22"/>
        </w:rPr>
        <w:t>,</w:t>
      </w:r>
      <w:r w:rsidR="005451D0" w:rsidRPr="006D1FF8">
        <w:rPr>
          <w:rFonts w:asciiTheme="minorHAnsi" w:hAnsiTheme="minorHAnsi" w:cs="Arial"/>
          <w:kern w:val="0"/>
          <w:sz w:val="22"/>
        </w:rPr>
        <w:t xml:space="preserve"> MX1 and IFI44L showed marginal significant correlation</w:t>
      </w:r>
      <w:r w:rsidR="00247DAC" w:rsidRPr="006D1FF8">
        <w:rPr>
          <w:rFonts w:asciiTheme="minorHAnsi" w:hAnsiTheme="minorHAnsi" w:cs="Arial"/>
          <w:kern w:val="0"/>
          <w:sz w:val="22"/>
        </w:rPr>
        <w:t>s</w:t>
      </w:r>
      <w:r w:rsidR="003677F7" w:rsidRPr="006D1FF8">
        <w:rPr>
          <w:rFonts w:asciiTheme="minorHAnsi" w:hAnsiTheme="minorHAnsi" w:cs="Arial"/>
          <w:kern w:val="0"/>
          <w:sz w:val="22"/>
        </w:rPr>
        <w:t>.</w:t>
      </w:r>
      <w:r w:rsidR="005451D0" w:rsidRPr="006D1FF8">
        <w:rPr>
          <w:rFonts w:asciiTheme="minorHAnsi" w:hAnsiTheme="minorHAnsi" w:cs="Arial"/>
          <w:kern w:val="0"/>
          <w:sz w:val="22"/>
        </w:rPr>
        <w:t xml:space="preserve"> Based on these datasets</w:t>
      </w:r>
      <w:r w:rsidR="00B039E5" w:rsidRPr="006D1FF8">
        <w:rPr>
          <w:rFonts w:asciiTheme="minorHAnsi" w:hAnsiTheme="minorHAnsi" w:cs="Arial"/>
          <w:kern w:val="0"/>
          <w:sz w:val="22"/>
        </w:rPr>
        <w:t>,</w:t>
      </w:r>
      <w:r w:rsidR="005451D0" w:rsidRPr="006D1FF8">
        <w:rPr>
          <w:rFonts w:asciiTheme="minorHAnsi" w:hAnsiTheme="minorHAnsi" w:cs="Arial"/>
          <w:kern w:val="0"/>
          <w:sz w:val="22"/>
        </w:rPr>
        <w:t xml:space="preserve"> we </w:t>
      </w:r>
      <w:r w:rsidR="005A2203" w:rsidRPr="006D1FF8">
        <w:rPr>
          <w:rFonts w:asciiTheme="minorHAnsi" w:hAnsiTheme="minorHAnsi" w:cs="Arial"/>
          <w:kern w:val="0"/>
          <w:sz w:val="22"/>
        </w:rPr>
        <w:t>concluded</w:t>
      </w:r>
      <w:r w:rsidR="005451D0" w:rsidRPr="006D1FF8">
        <w:rPr>
          <w:rFonts w:asciiTheme="minorHAnsi" w:hAnsiTheme="minorHAnsi" w:cs="Arial"/>
          <w:kern w:val="0"/>
          <w:sz w:val="22"/>
        </w:rPr>
        <w:t xml:space="preserve"> </w:t>
      </w:r>
      <w:r w:rsidR="005A2203" w:rsidRPr="006D1FF8">
        <w:rPr>
          <w:rFonts w:asciiTheme="minorHAnsi" w:hAnsiTheme="minorHAnsi" w:cs="Arial"/>
          <w:kern w:val="0"/>
          <w:sz w:val="22"/>
        </w:rPr>
        <w:t xml:space="preserve">that </w:t>
      </w:r>
      <w:r w:rsidR="005451D0" w:rsidRPr="006D1FF8">
        <w:rPr>
          <w:rFonts w:asciiTheme="minorHAnsi" w:hAnsiTheme="minorHAnsi" w:cs="Arial"/>
          <w:kern w:val="0"/>
          <w:sz w:val="22"/>
        </w:rPr>
        <w:t>the expression of type I IFN-associated genes were significantly higher in SSc patients both in CD4</w:t>
      </w:r>
      <w:r w:rsidR="0084703D" w:rsidRPr="006D1FF8">
        <w:rPr>
          <w:rFonts w:asciiTheme="minorHAnsi" w:hAnsiTheme="minorHAnsi" w:cs="Arial"/>
          <w:kern w:val="0"/>
          <w:sz w:val="22"/>
          <w:vertAlign w:val="superscript"/>
        </w:rPr>
        <w:t>+</w:t>
      </w:r>
      <w:r w:rsidR="005451D0"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5451D0" w:rsidRPr="006D1FF8">
        <w:rPr>
          <w:rFonts w:asciiTheme="minorHAnsi" w:hAnsiTheme="minorHAnsi" w:cs="Arial"/>
          <w:kern w:val="0"/>
          <w:sz w:val="22"/>
        </w:rPr>
        <w:t xml:space="preserve"> T cells</w:t>
      </w:r>
      <w:r w:rsidR="00B039E5" w:rsidRPr="006D1FF8">
        <w:rPr>
          <w:rFonts w:asciiTheme="minorHAnsi" w:hAnsiTheme="minorHAnsi" w:cs="Arial"/>
          <w:kern w:val="0"/>
          <w:sz w:val="22"/>
        </w:rPr>
        <w:t>,</w:t>
      </w:r>
      <w:r w:rsidR="005451D0" w:rsidRPr="006D1FF8">
        <w:rPr>
          <w:rFonts w:asciiTheme="minorHAnsi" w:hAnsiTheme="minorHAnsi" w:cs="Arial"/>
          <w:kern w:val="0"/>
          <w:sz w:val="22"/>
        </w:rPr>
        <w:t xml:space="preserve"> and the correlation analysis between DNA methylation and the expression of IFN-associated genes suggested that the DNA methylation change might be pivotal to the regulation of IFN-associated genes.  </w:t>
      </w:r>
    </w:p>
    <w:p w14:paraId="4415E312" w14:textId="77777777" w:rsidR="0061067E" w:rsidRPr="006D1FF8" w:rsidRDefault="005451D0"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 xml:space="preserve"> </w:t>
      </w:r>
    </w:p>
    <w:p w14:paraId="16B50242" w14:textId="77777777" w:rsidR="005451D0" w:rsidRPr="006D1FF8" w:rsidRDefault="005451D0"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In addition to the methylation and expression profile detection</w:t>
      </w:r>
      <w:r w:rsidR="00B039E5" w:rsidRPr="006D1FF8">
        <w:rPr>
          <w:rFonts w:asciiTheme="minorHAnsi" w:hAnsiTheme="minorHAnsi" w:cs="Arial"/>
          <w:kern w:val="0"/>
          <w:sz w:val="22"/>
        </w:rPr>
        <w:t>,</w:t>
      </w:r>
      <w:r w:rsidRPr="006D1FF8">
        <w:rPr>
          <w:rFonts w:asciiTheme="minorHAnsi" w:hAnsiTheme="minorHAnsi" w:cs="Arial"/>
          <w:kern w:val="0"/>
          <w:sz w:val="22"/>
        </w:rPr>
        <w:t xml:space="preserve"> we also measured the </w:t>
      </w:r>
      <w:r w:rsidR="00247DAC" w:rsidRPr="006D1FF8">
        <w:rPr>
          <w:rFonts w:asciiTheme="minorHAnsi" w:hAnsiTheme="minorHAnsi" w:cs="Arial"/>
          <w:kern w:val="0"/>
          <w:sz w:val="22"/>
        </w:rPr>
        <w:t xml:space="preserve">concentration </w:t>
      </w:r>
      <w:r w:rsidRPr="006D1FF8">
        <w:rPr>
          <w:rFonts w:asciiTheme="minorHAnsi" w:hAnsiTheme="minorHAnsi" w:cs="Arial"/>
          <w:kern w:val="0"/>
          <w:sz w:val="22"/>
        </w:rPr>
        <w:t>of type I interferon (mainly refer to IFN-α and -β) in the serum of SSc patients and normal controls with ELISA. Concordantly</w:t>
      </w:r>
      <w:r w:rsidR="00B039E5" w:rsidRPr="006D1FF8">
        <w:rPr>
          <w:rFonts w:asciiTheme="minorHAnsi" w:hAnsiTheme="minorHAnsi" w:cs="Arial"/>
          <w:kern w:val="0"/>
          <w:sz w:val="22"/>
        </w:rPr>
        <w:t>,</w:t>
      </w:r>
      <w:r w:rsidRPr="006D1FF8">
        <w:rPr>
          <w:rFonts w:asciiTheme="minorHAnsi" w:hAnsiTheme="minorHAnsi" w:cs="Arial"/>
          <w:kern w:val="0"/>
          <w:sz w:val="22"/>
        </w:rPr>
        <w:t xml:space="preserve"> significantly </w:t>
      </w:r>
      <w:r w:rsidR="00247DAC" w:rsidRPr="006D1FF8">
        <w:rPr>
          <w:rFonts w:asciiTheme="minorHAnsi" w:hAnsiTheme="minorHAnsi" w:cs="Arial"/>
          <w:kern w:val="0"/>
          <w:sz w:val="22"/>
        </w:rPr>
        <w:t xml:space="preserve">increased </w:t>
      </w:r>
      <w:r w:rsidRPr="006D1FF8">
        <w:rPr>
          <w:rFonts w:asciiTheme="minorHAnsi" w:hAnsiTheme="minorHAnsi" w:cs="Arial"/>
          <w:kern w:val="0"/>
          <w:sz w:val="22"/>
        </w:rPr>
        <w:t>concentration of IFN-α (</w:t>
      </w:r>
      <w:r w:rsidRPr="006D1FF8">
        <w:rPr>
          <w:rFonts w:asciiTheme="minorHAnsi" w:hAnsiTheme="minorHAnsi" w:cs="Arial"/>
          <w:color w:val="0000FF"/>
          <w:kern w:val="0"/>
          <w:sz w:val="22"/>
        </w:rPr>
        <w:t xml:space="preserve">Figure </w:t>
      </w:r>
      <w:r w:rsidR="002B2F00" w:rsidRPr="006D1FF8">
        <w:rPr>
          <w:rFonts w:asciiTheme="minorHAnsi" w:hAnsiTheme="minorHAnsi" w:cs="Arial"/>
          <w:color w:val="0000FF"/>
          <w:kern w:val="0"/>
          <w:sz w:val="22"/>
        </w:rPr>
        <w:t>4</w:t>
      </w:r>
      <w:r w:rsidRPr="006D1FF8">
        <w:rPr>
          <w:rFonts w:asciiTheme="minorHAnsi" w:hAnsiTheme="minorHAnsi" w:cs="Arial"/>
          <w:color w:val="0000FF"/>
          <w:kern w:val="0"/>
          <w:sz w:val="22"/>
        </w:rPr>
        <w:t>A)</w:t>
      </w:r>
      <w:r w:rsidRPr="006D1FF8">
        <w:rPr>
          <w:rFonts w:asciiTheme="minorHAnsi" w:hAnsiTheme="minorHAnsi" w:cs="Arial"/>
          <w:kern w:val="0"/>
          <w:sz w:val="22"/>
        </w:rPr>
        <w:t xml:space="preserve"> </w:t>
      </w:r>
      <w:r w:rsidR="00247DAC" w:rsidRPr="006D1FF8">
        <w:rPr>
          <w:rFonts w:asciiTheme="minorHAnsi" w:hAnsiTheme="minorHAnsi" w:cs="Arial"/>
          <w:kern w:val="0"/>
          <w:sz w:val="22"/>
        </w:rPr>
        <w:t>and</w:t>
      </w:r>
      <w:r w:rsidRPr="006D1FF8">
        <w:rPr>
          <w:rFonts w:asciiTheme="minorHAnsi" w:hAnsiTheme="minorHAnsi" w:cs="Arial"/>
          <w:kern w:val="0"/>
          <w:sz w:val="22"/>
        </w:rPr>
        <w:t xml:space="preserve"> IFN-β (</w:t>
      </w:r>
      <w:r w:rsidRPr="006D1FF8">
        <w:rPr>
          <w:rFonts w:asciiTheme="minorHAnsi" w:hAnsiTheme="minorHAnsi" w:cs="Arial"/>
          <w:color w:val="0000FF"/>
          <w:kern w:val="0"/>
          <w:sz w:val="22"/>
        </w:rPr>
        <w:t xml:space="preserve">Figure </w:t>
      </w:r>
      <w:r w:rsidR="002B2F00" w:rsidRPr="006D1FF8">
        <w:rPr>
          <w:rFonts w:asciiTheme="minorHAnsi" w:hAnsiTheme="minorHAnsi" w:cs="Arial"/>
          <w:color w:val="0000FF"/>
          <w:kern w:val="0"/>
          <w:sz w:val="22"/>
        </w:rPr>
        <w:t>4</w:t>
      </w:r>
      <w:r w:rsidRPr="006D1FF8">
        <w:rPr>
          <w:rFonts w:asciiTheme="minorHAnsi" w:hAnsiTheme="minorHAnsi" w:cs="Arial"/>
          <w:color w:val="0000FF"/>
          <w:kern w:val="0"/>
          <w:sz w:val="22"/>
        </w:rPr>
        <w:t>B</w:t>
      </w:r>
      <w:r w:rsidRPr="006D1FF8">
        <w:rPr>
          <w:rFonts w:asciiTheme="minorHAnsi" w:hAnsiTheme="minorHAnsi" w:cs="Arial"/>
          <w:kern w:val="0"/>
          <w:sz w:val="22"/>
        </w:rPr>
        <w:t>) were shown in SSc patients.</w:t>
      </w:r>
    </w:p>
    <w:p w14:paraId="392453DA" w14:textId="77777777" w:rsidR="0061067E" w:rsidRPr="006D1FF8" w:rsidRDefault="0061067E" w:rsidP="001D5C17">
      <w:pPr>
        <w:autoSpaceDE w:val="0"/>
        <w:autoSpaceDN w:val="0"/>
        <w:adjustRightInd w:val="0"/>
        <w:rPr>
          <w:rFonts w:asciiTheme="minorHAnsi" w:hAnsiTheme="minorHAnsi" w:cs="Arial"/>
          <w:kern w:val="0"/>
          <w:sz w:val="22"/>
        </w:rPr>
      </w:pPr>
    </w:p>
    <w:p w14:paraId="41B19CAD" w14:textId="77777777" w:rsidR="005451D0" w:rsidRPr="006D1FF8" w:rsidRDefault="005451D0"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As it is widely acknowledged that high level of type I IFN in serum will lead to the higher expression of its induced genes</w:t>
      </w:r>
      <w:r w:rsidR="00B039E5" w:rsidRPr="006D1FF8">
        <w:rPr>
          <w:rFonts w:asciiTheme="minorHAnsi" w:hAnsiTheme="minorHAnsi" w:cs="Arial"/>
          <w:kern w:val="0"/>
          <w:sz w:val="22"/>
        </w:rPr>
        <w:t>,</w:t>
      </w:r>
      <w:r w:rsidRPr="006D1FF8">
        <w:rPr>
          <w:rFonts w:asciiTheme="minorHAnsi" w:hAnsiTheme="minorHAnsi" w:cs="Arial"/>
          <w:kern w:val="0"/>
          <w:sz w:val="22"/>
        </w:rPr>
        <w:t xml:space="preserve"> we conducted the correlation analysis to test the association between serum type I IFN level and the gene expression status of their associated genes. We found that the expression of IFITM1 as well as the IFI44L gene in CD4</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 showed significantly positive correlation between serum IFN α level and its expression</w:t>
      </w:r>
      <w:r w:rsidR="00B039E5" w:rsidRPr="006D1FF8">
        <w:rPr>
          <w:rFonts w:asciiTheme="minorHAnsi" w:hAnsiTheme="minorHAnsi" w:cs="Arial"/>
          <w:kern w:val="0"/>
          <w:sz w:val="22"/>
        </w:rPr>
        <w:t>,</w:t>
      </w:r>
      <w:r w:rsidRPr="006D1FF8">
        <w:rPr>
          <w:rFonts w:asciiTheme="minorHAnsi" w:hAnsiTheme="minorHAnsi" w:cs="Arial"/>
          <w:kern w:val="0"/>
          <w:sz w:val="22"/>
        </w:rPr>
        <w:t xml:space="preserve"> while the expression of IFITM1</w:t>
      </w:r>
      <w:r w:rsidR="00B039E5" w:rsidRPr="006D1FF8">
        <w:rPr>
          <w:rFonts w:asciiTheme="minorHAnsi" w:hAnsiTheme="minorHAnsi" w:cs="Arial"/>
          <w:kern w:val="0"/>
          <w:sz w:val="22"/>
        </w:rPr>
        <w:t>,</w:t>
      </w:r>
      <w:r w:rsidRPr="006D1FF8">
        <w:rPr>
          <w:rFonts w:asciiTheme="minorHAnsi" w:hAnsiTheme="minorHAnsi" w:cs="Arial"/>
          <w:kern w:val="0"/>
          <w:sz w:val="22"/>
        </w:rPr>
        <w:t xml:space="preserve"> EIF2AK2</w:t>
      </w:r>
      <w:r w:rsidR="00B039E5" w:rsidRPr="006D1FF8">
        <w:rPr>
          <w:rFonts w:asciiTheme="minorHAnsi" w:hAnsiTheme="minorHAnsi" w:cs="Arial"/>
          <w:kern w:val="0"/>
          <w:sz w:val="22"/>
        </w:rPr>
        <w:t>,</w:t>
      </w:r>
      <w:r w:rsidRPr="006D1FF8">
        <w:rPr>
          <w:rFonts w:asciiTheme="minorHAnsi" w:hAnsiTheme="minorHAnsi" w:cs="Arial"/>
          <w:kern w:val="0"/>
          <w:sz w:val="22"/>
        </w:rPr>
        <w:t xml:space="preserve"> PARP9 and MX1 gene showed strong positive correlation between IFN β and its expression (</w:t>
      </w:r>
      <w:r w:rsidRPr="006D1FF8">
        <w:rPr>
          <w:rFonts w:asciiTheme="minorHAnsi" w:hAnsiTheme="minorHAnsi" w:cs="Arial"/>
          <w:color w:val="0000FF"/>
          <w:kern w:val="0"/>
          <w:sz w:val="22"/>
        </w:rPr>
        <w:t xml:space="preserve">Figure </w:t>
      </w:r>
      <w:r w:rsidR="002B2F00" w:rsidRPr="006D1FF8">
        <w:rPr>
          <w:rFonts w:asciiTheme="minorHAnsi" w:hAnsiTheme="minorHAnsi" w:cs="Arial"/>
          <w:color w:val="0000FF"/>
          <w:kern w:val="0"/>
          <w:sz w:val="22"/>
        </w:rPr>
        <w:t>4</w:t>
      </w:r>
      <w:r w:rsidR="003677F7" w:rsidRPr="006D1FF8">
        <w:rPr>
          <w:rFonts w:asciiTheme="minorHAnsi" w:hAnsiTheme="minorHAnsi" w:cs="Arial"/>
          <w:color w:val="0000FF"/>
          <w:kern w:val="0"/>
          <w:sz w:val="22"/>
        </w:rPr>
        <w:t xml:space="preserve"> C-E</w:t>
      </w:r>
      <w:r w:rsidRPr="006D1FF8">
        <w:rPr>
          <w:rFonts w:asciiTheme="minorHAnsi" w:hAnsiTheme="minorHAnsi" w:cs="Arial"/>
          <w:kern w:val="0"/>
          <w:sz w:val="22"/>
        </w:rPr>
        <w:t xml:space="preserve">). </w:t>
      </w:r>
      <w:r w:rsidR="00BB5AAA" w:rsidRPr="006D1FF8">
        <w:rPr>
          <w:rFonts w:asciiTheme="minorHAnsi" w:hAnsiTheme="minorHAnsi" w:cs="Arial"/>
          <w:kern w:val="0"/>
          <w:sz w:val="22"/>
        </w:rPr>
        <w:t xml:space="preserve">However, </w:t>
      </w:r>
      <w:r w:rsidRPr="006D1FF8">
        <w:rPr>
          <w:rFonts w:asciiTheme="minorHAnsi" w:hAnsiTheme="minorHAnsi" w:cs="Arial"/>
          <w:kern w:val="0"/>
          <w:sz w:val="22"/>
        </w:rPr>
        <w:t xml:space="preserve">in the </w:t>
      </w:r>
      <w:bookmarkStart w:id="18" w:name="OLE_LINK1"/>
      <w:bookmarkStart w:id="19" w:name="OLE_LINK2"/>
      <w:r w:rsidRPr="006D1FF8">
        <w:rPr>
          <w:rFonts w:asciiTheme="minorHAnsi" w:hAnsiTheme="minorHAnsi" w:cs="Arial"/>
          <w:kern w:val="0"/>
          <w:sz w:val="22"/>
        </w:rPr>
        <w:t>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w:t>
      </w:r>
      <w:bookmarkEnd w:id="18"/>
      <w:bookmarkEnd w:id="19"/>
      <w:r w:rsidRPr="006D1FF8">
        <w:rPr>
          <w:rFonts w:asciiTheme="minorHAnsi" w:hAnsiTheme="minorHAnsi" w:cs="Arial"/>
          <w:kern w:val="0"/>
          <w:sz w:val="22"/>
        </w:rPr>
        <w:t>l datasets</w:t>
      </w:r>
      <w:r w:rsidR="00B039E5" w:rsidRPr="006D1FF8">
        <w:rPr>
          <w:rFonts w:asciiTheme="minorHAnsi" w:hAnsiTheme="minorHAnsi" w:cs="Arial"/>
          <w:kern w:val="0"/>
          <w:sz w:val="22"/>
        </w:rPr>
        <w:t>,</w:t>
      </w:r>
      <w:r w:rsidRPr="006D1FF8">
        <w:rPr>
          <w:rFonts w:asciiTheme="minorHAnsi" w:hAnsiTheme="minorHAnsi" w:cs="Arial"/>
          <w:kern w:val="0"/>
          <w:sz w:val="22"/>
        </w:rPr>
        <w:t xml:space="preserve"> we didn’t found any significant association between gene expression and the serum IFN α/β level of these 5 genes</w:t>
      </w:r>
      <w:r w:rsidR="003677F7" w:rsidRPr="006D1FF8">
        <w:rPr>
          <w:rFonts w:asciiTheme="minorHAnsi" w:hAnsiTheme="minorHAnsi" w:cs="Arial"/>
          <w:kern w:val="0"/>
          <w:sz w:val="22"/>
        </w:rPr>
        <w:t xml:space="preserve"> (</w:t>
      </w:r>
      <w:r w:rsidR="006D1FF8" w:rsidRPr="006D1FF8">
        <w:rPr>
          <w:rFonts w:asciiTheme="minorHAnsi" w:hAnsiTheme="minorHAnsi" w:cs="Arial"/>
          <w:color w:val="0000FF"/>
          <w:kern w:val="0"/>
          <w:sz w:val="22"/>
        </w:rPr>
        <w:t xml:space="preserve">Supplementary Table </w:t>
      </w:r>
      <w:r w:rsidR="00C51320">
        <w:rPr>
          <w:rFonts w:asciiTheme="minorHAnsi" w:hAnsiTheme="minorHAnsi" w:cs="Arial"/>
          <w:color w:val="0000FF"/>
          <w:kern w:val="0"/>
          <w:sz w:val="22"/>
        </w:rPr>
        <w:t>10</w:t>
      </w:r>
      <w:r w:rsidR="003677F7" w:rsidRPr="006D1FF8">
        <w:rPr>
          <w:rFonts w:asciiTheme="minorHAnsi" w:hAnsiTheme="minorHAnsi" w:cs="Arial"/>
          <w:kern w:val="0"/>
          <w:sz w:val="22"/>
        </w:rPr>
        <w:t>)</w:t>
      </w:r>
      <w:r w:rsidRPr="006D1FF8">
        <w:rPr>
          <w:rFonts w:asciiTheme="minorHAnsi" w:hAnsiTheme="minorHAnsi" w:cs="Arial"/>
          <w:kern w:val="0"/>
          <w:sz w:val="22"/>
        </w:rPr>
        <w:t xml:space="preserve">. </w:t>
      </w:r>
    </w:p>
    <w:p w14:paraId="55D46174" w14:textId="77777777" w:rsidR="005451D0" w:rsidRPr="006D1FF8" w:rsidRDefault="00247DAC"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Co</w:t>
      </w:r>
      <w:r w:rsidR="005451D0" w:rsidRPr="006D1FF8">
        <w:rPr>
          <w:rFonts w:asciiTheme="minorHAnsi" w:hAnsiTheme="minorHAnsi" w:cs="Arial"/>
          <w:kern w:val="0"/>
          <w:sz w:val="22"/>
        </w:rPr>
        <w:t xml:space="preserve">rrelation analysis between the gene methylation and serum </w:t>
      </w:r>
      <w:r w:rsidRPr="006D1FF8">
        <w:rPr>
          <w:rFonts w:asciiTheme="minorHAnsi" w:hAnsiTheme="minorHAnsi" w:cs="Arial"/>
          <w:kern w:val="0"/>
          <w:sz w:val="22"/>
        </w:rPr>
        <w:t xml:space="preserve">concentration of </w:t>
      </w:r>
      <w:r w:rsidR="005451D0" w:rsidRPr="006D1FF8">
        <w:rPr>
          <w:rFonts w:asciiTheme="minorHAnsi" w:hAnsiTheme="minorHAnsi" w:cs="Arial"/>
          <w:kern w:val="0"/>
          <w:sz w:val="22"/>
        </w:rPr>
        <w:t>type I IFN</w:t>
      </w:r>
      <w:r w:rsidRPr="006D1FF8">
        <w:rPr>
          <w:rFonts w:asciiTheme="minorHAnsi" w:hAnsiTheme="minorHAnsi" w:cs="Arial"/>
          <w:kern w:val="0"/>
          <w:sz w:val="22"/>
        </w:rPr>
        <w:t xml:space="preserve"> was also conducted</w:t>
      </w:r>
      <w:r w:rsidR="005451D0" w:rsidRPr="006D1FF8">
        <w:rPr>
          <w:rFonts w:asciiTheme="minorHAnsi" w:hAnsiTheme="minorHAnsi" w:cs="Arial"/>
          <w:kern w:val="0"/>
          <w:sz w:val="22"/>
        </w:rPr>
        <w:t>. In CD4</w:t>
      </w:r>
      <w:r w:rsidR="0084703D" w:rsidRPr="006D1FF8">
        <w:rPr>
          <w:rFonts w:asciiTheme="minorHAnsi" w:hAnsiTheme="minorHAnsi" w:cs="Arial"/>
          <w:kern w:val="0"/>
          <w:sz w:val="22"/>
          <w:vertAlign w:val="superscript"/>
        </w:rPr>
        <w:t>+</w:t>
      </w:r>
      <w:r w:rsidR="005451D0" w:rsidRPr="006D1FF8">
        <w:rPr>
          <w:rFonts w:asciiTheme="minorHAnsi" w:hAnsiTheme="minorHAnsi" w:cs="Arial"/>
          <w:kern w:val="0"/>
          <w:sz w:val="22"/>
        </w:rPr>
        <w:t xml:space="preserve"> T cells</w:t>
      </w:r>
      <w:r w:rsidR="00B039E5" w:rsidRPr="006D1FF8">
        <w:rPr>
          <w:rFonts w:asciiTheme="minorHAnsi" w:hAnsiTheme="minorHAnsi" w:cs="Arial"/>
          <w:kern w:val="0"/>
          <w:sz w:val="22"/>
        </w:rPr>
        <w:t>,</w:t>
      </w:r>
      <w:r w:rsidR="005451D0" w:rsidRPr="006D1FF8">
        <w:rPr>
          <w:rFonts w:asciiTheme="minorHAnsi" w:hAnsiTheme="minorHAnsi" w:cs="Arial"/>
          <w:kern w:val="0"/>
          <w:sz w:val="22"/>
        </w:rPr>
        <w:t xml:space="preserve"> we found the site located at IFITM1 gene was inversely correlated with serum IFN- α</w:t>
      </w:r>
      <w:r w:rsidR="005451D0" w:rsidRPr="006D1FF8" w:rsidDel="00772547">
        <w:rPr>
          <w:rFonts w:asciiTheme="minorHAnsi" w:hAnsiTheme="minorHAnsi" w:cs="Arial"/>
          <w:kern w:val="0"/>
          <w:sz w:val="22"/>
        </w:rPr>
        <w:t xml:space="preserve"> </w:t>
      </w:r>
      <w:r w:rsidR="005451D0" w:rsidRPr="006D1FF8">
        <w:rPr>
          <w:rFonts w:asciiTheme="minorHAnsi" w:hAnsiTheme="minorHAnsi" w:cs="Arial"/>
          <w:kern w:val="0"/>
          <w:sz w:val="22"/>
        </w:rPr>
        <w:t>level with a marginal significant p-value</w:t>
      </w:r>
      <w:r w:rsidRPr="006D1FF8">
        <w:rPr>
          <w:rFonts w:asciiTheme="minorHAnsi" w:hAnsiTheme="minorHAnsi" w:cs="Arial"/>
          <w:kern w:val="0"/>
          <w:sz w:val="22"/>
        </w:rPr>
        <w:t>. T</w:t>
      </w:r>
      <w:r w:rsidR="005451D0" w:rsidRPr="006D1FF8">
        <w:rPr>
          <w:rFonts w:asciiTheme="minorHAnsi" w:hAnsiTheme="minorHAnsi" w:cs="Arial"/>
          <w:kern w:val="0"/>
          <w:sz w:val="22"/>
        </w:rPr>
        <w:t xml:space="preserve">wo sites </w:t>
      </w:r>
      <w:r w:rsidRPr="006D1FF8">
        <w:rPr>
          <w:rFonts w:asciiTheme="minorHAnsi" w:hAnsiTheme="minorHAnsi" w:cs="Arial"/>
          <w:kern w:val="0"/>
          <w:sz w:val="22"/>
        </w:rPr>
        <w:t xml:space="preserve">in </w:t>
      </w:r>
      <w:r w:rsidR="005451D0" w:rsidRPr="006D1FF8">
        <w:rPr>
          <w:rFonts w:asciiTheme="minorHAnsi" w:hAnsiTheme="minorHAnsi" w:cs="Arial"/>
          <w:kern w:val="0"/>
          <w:sz w:val="22"/>
        </w:rPr>
        <w:t xml:space="preserve">PARP9 </w:t>
      </w:r>
      <w:r w:rsidRPr="006D1FF8">
        <w:rPr>
          <w:rFonts w:asciiTheme="minorHAnsi" w:hAnsiTheme="minorHAnsi" w:cs="Arial"/>
          <w:kern w:val="0"/>
          <w:sz w:val="22"/>
        </w:rPr>
        <w:t xml:space="preserve">and one site located at EIF2AK2 </w:t>
      </w:r>
      <w:r w:rsidR="005451D0" w:rsidRPr="006D1FF8">
        <w:rPr>
          <w:rFonts w:asciiTheme="minorHAnsi" w:hAnsiTheme="minorHAnsi" w:cs="Arial"/>
          <w:kern w:val="0"/>
          <w:sz w:val="22"/>
        </w:rPr>
        <w:t xml:space="preserve">were </w:t>
      </w:r>
      <w:r w:rsidRPr="006D1FF8">
        <w:rPr>
          <w:rFonts w:asciiTheme="minorHAnsi" w:hAnsiTheme="minorHAnsi" w:cs="Arial"/>
          <w:kern w:val="0"/>
          <w:sz w:val="22"/>
        </w:rPr>
        <w:t xml:space="preserve">found to be </w:t>
      </w:r>
      <w:r w:rsidR="005451D0" w:rsidRPr="006D1FF8">
        <w:rPr>
          <w:rFonts w:asciiTheme="minorHAnsi" w:hAnsiTheme="minorHAnsi" w:cs="Arial"/>
          <w:kern w:val="0"/>
          <w:sz w:val="22"/>
        </w:rPr>
        <w:t>inversely correlated with serum IFN- β</w:t>
      </w:r>
      <w:r w:rsidR="005451D0" w:rsidRPr="006D1FF8" w:rsidDel="00772547">
        <w:rPr>
          <w:rFonts w:asciiTheme="minorHAnsi" w:hAnsiTheme="minorHAnsi" w:cs="Arial"/>
          <w:kern w:val="0"/>
          <w:sz w:val="22"/>
        </w:rPr>
        <w:t xml:space="preserve"> </w:t>
      </w:r>
      <w:r w:rsidR="005451D0" w:rsidRPr="006D1FF8">
        <w:rPr>
          <w:rFonts w:asciiTheme="minorHAnsi" w:hAnsiTheme="minorHAnsi" w:cs="Arial"/>
          <w:kern w:val="0"/>
          <w:sz w:val="22"/>
        </w:rPr>
        <w:t>level</w:t>
      </w:r>
      <w:r w:rsidRPr="006D1FF8">
        <w:rPr>
          <w:rFonts w:asciiTheme="minorHAnsi" w:hAnsiTheme="minorHAnsi" w:cs="Arial"/>
          <w:kern w:val="0"/>
          <w:sz w:val="22"/>
        </w:rPr>
        <w:t xml:space="preserve"> in CD8</w:t>
      </w:r>
      <w:r w:rsidR="0084703D"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w:t>
      </w:r>
      <w:r w:rsidR="003677F7" w:rsidRPr="006D1FF8">
        <w:rPr>
          <w:rFonts w:asciiTheme="minorHAnsi" w:hAnsiTheme="minorHAnsi" w:cs="Arial"/>
          <w:kern w:val="0"/>
          <w:sz w:val="22"/>
        </w:rPr>
        <w:t xml:space="preserve"> </w:t>
      </w:r>
      <w:r w:rsidR="005451D0" w:rsidRPr="006D1FF8">
        <w:rPr>
          <w:rFonts w:asciiTheme="minorHAnsi" w:hAnsiTheme="minorHAnsi" w:cs="Arial"/>
          <w:kern w:val="0"/>
          <w:sz w:val="22"/>
        </w:rPr>
        <w:t>(</w:t>
      </w:r>
      <w:r w:rsidR="003677F7" w:rsidRPr="006D1FF8">
        <w:rPr>
          <w:rFonts w:asciiTheme="minorHAnsi" w:hAnsiTheme="minorHAnsi" w:cs="Arial"/>
          <w:color w:val="0000FF"/>
          <w:kern w:val="0"/>
          <w:sz w:val="22"/>
        </w:rPr>
        <w:t xml:space="preserve">Supplementary Table </w:t>
      </w:r>
      <w:r w:rsidR="00C51320">
        <w:rPr>
          <w:rFonts w:asciiTheme="minorHAnsi" w:hAnsiTheme="minorHAnsi" w:cs="Arial"/>
          <w:color w:val="0000FF"/>
          <w:kern w:val="0"/>
          <w:sz w:val="22"/>
        </w:rPr>
        <w:t>11</w:t>
      </w:r>
      <w:r w:rsidR="005451D0" w:rsidRPr="006D1FF8">
        <w:rPr>
          <w:rFonts w:asciiTheme="minorHAnsi" w:hAnsiTheme="minorHAnsi" w:cs="Arial"/>
          <w:kern w:val="0"/>
          <w:sz w:val="22"/>
        </w:rPr>
        <w:t>)</w:t>
      </w:r>
      <w:r w:rsidRPr="006D1FF8">
        <w:rPr>
          <w:rFonts w:asciiTheme="minorHAnsi" w:hAnsiTheme="minorHAnsi" w:cs="Arial"/>
          <w:kern w:val="0"/>
          <w:sz w:val="22"/>
        </w:rPr>
        <w:t xml:space="preserve">. </w:t>
      </w:r>
    </w:p>
    <w:p w14:paraId="4FAB795B" w14:textId="77777777" w:rsidR="00515F7C" w:rsidRPr="006D1FF8" w:rsidRDefault="00515F7C" w:rsidP="001D5C17">
      <w:pPr>
        <w:autoSpaceDE w:val="0"/>
        <w:autoSpaceDN w:val="0"/>
        <w:adjustRightInd w:val="0"/>
        <w:rPr>
          <w:rFonts w:asciiTheme="minorHAnsi" w:hAnsiTheme="minorHAnsi" w:cs="Arial"/>
          <w:kern w:val="0"/>
          <w:sz w:val="22"/>
        </w:rPr>
      </w:pPr>
    </w:p>
    <w:p w14:paraId="005B6637" w14:textId="77777777" w:rsidR="005451D0" w:rsidRPr="006D1FF8" w:rsidRDefault="005451D0"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Based on our experiments</w:t>
      </w:r>
      <w:r w:rsidR="00B039E5" w:rsidRPr="006D1FF8">
        <w:rPr>
          <w:rFonts w:asciiTheme="minorHAnsi" w:hAnsiTheme="minorHAnsi" w:cs="Arial"/>
          <w:kern w:val="0"/>
          <w:sz w:val="22"/>
        </w:rPr>
        <w:t>,</w:t>
      </w:r>
      <w:r w:rsidRPr="006D1FF8">
        <w:rPr>
          <w:rFonts w:asciiTheme="minorHAnsi" w:hAnsiTheme="minorHAnsi" w:cs="Arial"/>
          <w:kern w:val="0"/>
          <w:sz w:val="22"/>
        </w:rPr>
        <w:t xml:space="preserve"> we proposed that higher level of </w:t>
      </w:r>
      <w:r w:rsidRPr="006D1FF8">
        <w:rPr>
          <w:rFonts w:asciiTheme="minorHAnsi" w:hAnsiTheme="minorHAnsi" w:cs="Arial"/>
          <w:color w:val="000000"/>
          <w:sz w:val="22"/>
        </w:rPr>
        <w:t xml:space="preserve">serum </w:t>
      </w:r>
      <w:r w:rsidRPr="006D1FF8">
        <w:rPr>
          <w:rFonts w:asciiTheme="minorHAnsi" w:hAnsiTheme="minorHAnsi" w:cs="Arial"/>
          <w:kern w:val="0"/>
          <w:sz w:val="22"/>
        </w:rPr>
        <w:t xml:space="preserve">IFN-α and </w:t>
      </w:r>
      <w:r w:rsidR="00D82580" w:rsidRPr="00D82580">
        <w:rPr>
          <w:rFonts w:asciiTheme="minorHAnsi" w:hAnsiTheme="minorHAnsi" w:cs="Arial" w:hint="eastAsia"/>
          <w:color w:val="FF0000"/>
          <w:kern w:val="0"/>
          <w:sz w:val="22"/>
        </w:rPr>
        <w:t>-</w:t>
      </w:r>
      <w:r w:rsidRPr="00D82580">
        <w:rPr>
          <w:rFonts w:asciiTheme="minorHAnsi" w:hAnsiTheme="minorHAnsi" w:cs="Arial"/>
          <w:color w:val="FF0000"/>
          <w:kern w:val="0"/>
          <w:sz w:val="22"/>
        </w:rPr>
        <w:t>β</w:t>
      </w:r>
      <w:r w:rsidRPr="006D1FF8">
        <w:rPr>
          <w:rFonts w:asciiTheme="minorHAnsi" w:hAnsiTheme="minorHAnsi" w:cs="Arial"/>
          <w:kern w:val="0"/>
          <w:sz w:val="22"/>
        </w:rPr>
        <w:t xml:space="preserve"> may affect the methylation as well as the expression of its induced genes</w:t>
      </w:r>
      <w:r w:rsidR="00B039E5" w:rsidRPr="006D1FF8">
        <w:rPr>
          <w:rFonts w:asciiTheme="minorHAnsi" w:hAnsiTheme="minorHAnsi" w:cs="Arial"/>
          <w:kern w:val="0"/>
          <w:sz w:val="22"/>
        </w:rPr>
        <w:t>,</w:t>
      </w:r>
      <w:r w:rsidRPr="006D1FF8">
        <w:rPr>
          <w:rFonts w:asciiTheme="minorHAnsi" w:hAnsiTheme="minorHAnsi" w:cs="Arial"/>
          <w:kern w:val="0"/>
          <w:sz w:val="22"/>
        </w:rPr>
        <w:t xml:space="preserve"> further affecting the functions of </w:t>
      </w:r>
      <w:r w:rsidR="00CC189C" w:rsidRPr="006D1FF8">
        <w:rPr>
          <w:rFonts w:asciiTheme="minorHAnsi" w:hAnsiTheme="minorHAnsi" w:cs="Arial"/>
          <w:kern w:val="0"/>
          <w:sz w:val="22"/>
        </w:rPr>
        <w:t xml:space="preserve">T </w:t>
      </w:r>
      <w:r w:rsidRPr="006D1FF8">
        <w:rPr>
          <w:rFonts w:asciiTheme="minorHAnsi" w:hAnsiTheme="minorHAnsi" w:cs="Arial"/>
          <w:kern w:val="0"/>
          <w:sz w:val="22"/>
        </w:rPr>
        <w:t>cells</w:t>
      </w:r>
      <w:r w:rsidR="00CC189C" w:rsidRPr="006D1FF8">
        <w:rPr>
          <w:rFonts w:asciiTheme="minorHAnsi" w:hAnsiTheme="minorHAnsi" w:cs="Arial"/>
          <w:kern w:val="0"/>
          <w:sz w:val="22"/>
        </w:rPr>
        <w:t xml:space="preserve"> and other immune cells</w:t>
      </w:r>
      <w:r w:rsidRPr="006D1FF8">
        <w:rPr>
          <w:rFonts w:asciiTheme="minorHAnsi" w:hAnsiTheme="minorHAnsi" w:cs="Arial"/>
          <w:kern w:val="0"/>
          <w:sz w:val="22"/>
        </w:rPr>
        <w:t xml:space="preserve">. </w:t>
      </w:r>
      <w:commentRangeStart w:id="20"/>
      <w:commentRangeStart w:id="21"/>
      <w:r w:rsidRPr="002671A1">
        <w:rPr>
          <w:rFonts w:asciiTheme="minorHAnsi" w:hAnsiTheme="minorHAnsi" w:cs="Arial"/>
          <w:color w:val="FF0000"/>
          <w:kern w:val="0"/>
          <w:sz w:val="22"/>
        </w:rPr>
        <w:t xml:space="preserve">In addition to the increase numbers </w:t>
      </w:r>
      <w:r w:rsidR="001D499E" w:rsidRPr="002671A1">
        <w:rPr>
          <w:rFonts w:asciiTheme="minorHAnsi" w:hAnsiTheme="minorHAnsi" w:cs="Arial"/>
          <w:color w:val="FF0000"/>
          <w:kern w:val="0"/>
          <w:sz w:val="22"/>
        </w:rPr>
        <w:t xml:space="preserve">and activity </w:t>
      </w:r>
      <w:r w:rsidRPr="002671A1">
        <w:rPr>
          <w:rFonts w:asciiTheme="minorHAnsi" w:hAnsiTheme="minorHAnsi" w:cs="Arial"/>
          <w:color w:val="FF0000"/>
          <w:kern w:val="0"/>
          <w:sz w:val="22"/>
        </w:rPr>
        <w:t>of Treg cells</w:t>
      </w:r>
      <w:commentRangeEnd w:id="20"/>
      <w:r w:rsidR="006031C1">
        <w:rPr>
          <w:rStyle w:val="CommentReference"/>
        </w:rPr>
        <w:commentReference w:id="20"/>
      </w:r>
      <w:commentRangeEnd w:id="21"/>
      <w:r w:rsidR="00F22E55">
        <w:rPr>
          <w:rStyle w:val="CommentReference"/>
        </w:rPr>
        <w:commentReference w:id="21"/>
      </w:r>
      <w:r w:rsidR="00B039E5" w:rsidRPr="006D1FF8">
        <w:rPr>
          <w:rFonts w:asciiTheme="minorHAnsi" w:hAnsiTheme="minorHAnsi" w:cs="Arial"/>
          <w:kern w:val="0"/>
          <w:sz w:val="22"/>
        </w:rPr>
        <w:t>,</w:t>
      </w:r>
      <w:r w:rsidRPr="006D1FF8">
        <w:rPr>
          <w:rFonts w:asciiTheme="minorHAnsi" w:hAnsiTheme="minorHAnsi" w:cs="Arial"/>
          <w:kern w:val="0"/>
          <w:sz w:val="22"/>
        </w:rPr>
        <w:t xml:space="preserve"> it is of great importance to test if type I IFN stimulus could affect the expression of </w:t>
      </w:r>
      <w:r w:rsidRPr="006D1FF8">
        <w:rPr>
          <w:rFonts w:asciiTheme="minorHAnsi" w:hAnsiTheme="minorHAnsi" w:cs="Arial"/>
          <w:color w:val="000000" w:themeColor="text1"/>
          <w:sz w:val="22"/>
        </w:rPr>
        <w:t>TGF-β</w:t>
      </w:r>
      <w:r w:rsidR="00B039E5" w:rsidRPr="006D1FF8">
        <w:rPr>
          <w:rFonts w:asciiTheme="minorHAnsi" w:hAnsiTheme="minorHAnsi" w:cs="Arial"/>
          <w:kern w:val="0"/>
          <w:sz w:val="22"/>
        </w:rPr>
        <w:t>,</w:t>
      </w:r>
      <w:r w:rsidRPr="006D1FF8">
        <w:rPr>
          <w:rFonts w:asciiTheme="minorHAnsi" w:hAnsiTheme="minorHAnsi" w:cs="Arial"/>
          <w:kern w:val="0"/>
          <w:sz w:val="22"/>
        </w:rPr>
        <w:t xml:space="preserve"> further affecting the fibrosis of SSc. It is shown that in the IFN -α and -β treatment groups</w:t>
      </w:r>
      <w:r w:rsidR="00B039E5" w:rsidRPr="006D1FF8">
        <w:rPr>
          <w:rFonts w:asciiTheme="minorHAnsi" w:hAnsiTheme="minorHAnsi" w:cs="Arial"/>
          <w:kern w:val="0"/>
          <w:sz w:val="22"/>
        </w:rPr>
        <w:t>,</w:t>
      </w:r>
      <w:r w:rsidRPr="006D1FF8">
        <w:rPr>
          <w:rFonts w:asciiTheme="minorHAnsi" w:hAnsiTheme="minorHAnsi" w:cs="Arial"/>
          <w:kern w:val="0"/>
          <w:sz w:val="22"/>
        </w:rPr>
        <w:t xml:space="preserve"> significantly higher level of </w:t>
      </w:r>
      <w:r w:rsidR="00220C0C" w:rsidRPr="006D1FF8">
        <w:rPr>
          <w:rFonts w:asciiTheme="minorHAnsi" w:hAnsiTheme="minorHAnsi" w:cs="Arial"/>
          <w:kern w:val="0"/>
          <w:sz w:val="22"/>
        </w:rPr>
        <w:t>TGF-</w:t>
      </w:r>
      <w:r w:rsidR="00220C0C" w:rsidRPr="006D1FF8">
        <w:rPr>
          <w:rFonts w:asciiTheme="minorHAnsi" w:hAnsiTheme="minorHAnsi" w:cs="Arial"/>
          <w:color w:val="000000" w:themeColor="text1"/>
          <w:sz w:val="22"/>
        </w:rPr>
        <w:t>β</w:t>
      </w:r>
      <w:r w:rsidR="00220C0C" w:rsidRPr="006D1FF8">
        <w:rPr>
          <w:rFonts w:asciiTheme="minorHAnsi" w:hAnsiTheme="minorHAnsi" w:cs="Arial"/>
          <w:kern w:val="0"/>
          <w:sz w:val="22"/>
        </w:rPr>
        <w:t xml:space="preserve"> </w:t>
      </w:r>
      <w:r w:rsidRPr="006D1FF8">
        <w:rPr>
          <w:rFonts w:asciiTheme="minorHAnsi" w:hAnsiTheme="minorHAnsi" w:cs="Arial"/>
          <w:kern w:val="0"/>
          <w:sz w:val="22"/>
        </w:rPr>
        <w:t xml:space="preserve">mRNA </w:t>
      </w:r>
      <w:r w:rsidR="00220C0C" w:rsidRPr="006D1FF8">
        <w:rPr>
          <w:rFonts w:asciiTheme="minorHAnsi" w:hAnsiTheme="minorHAnsi" w:cs="Arial"/>
          <w:kern w:val="0"/>
          <w:sz w:val="22"/>
        </w:rPr>
        <w:t>and higher concentration of TGF-</w:t>
      </w:r>
      <w:r w:rsidR="00220C0C" w:rsidRPr="006D1FF8">
        <w:rPr>
          <w:rFonts w:asciiTheme="minorHAnsi" w:hAnsiTheme="minorHAnsi" w:cs="Arial"/>
          <w:color w:val="000000" w:themeColor="text1"/>
          <w:sz w:val="22"/>
        </w:rPr>
        <w:t>β</w:t>
      </w:r>
      <w:r w:rsidR="00220C0C" w:rsidRPr="006D1FF8">
        <w:rPr>
          <w:rFonts w:asciiTheme="minorHAnsi" w:hAnsiTheme="minorHAnsi" w:cs="Arial"/>
          <w:kern w:val="0"/>
          <w:sz w:val="22"/>
        </w:rPr>
        <w:t xml:space="preserve"> protein was observed</w:t>
      </w:r>
      <w:r w:rsidRPr="006D1FF8">
        <w:rPr>
          <w:rFonts w:asciiTheme="minorHAnsi" w:hAnsiTheme="minorHAnsi" w:cs="Arial"/>
          <w:kern w:val="0"/>
          <w:sz w:val="22"/>
        </w:rPr>
        <w:t xml:space="preserve"> (</w:t>
      </w:r>
      <w:r w:rsidRPr="006D1FF8">
        <w:rPr>
          <w:rFonts w:asciiTheme="minorHAnsi" w:hAnsiTheme="minorHAnsi" w:cs="Arial"/>
          <w:color w:val="0000FF"/>
          <w:kern w:val="0"/>
          <w:sz w:val="22"/>
        </w:rPr>
        <w:t>Fig</w:t>
      </w:r>
      <w:r w:rsidR="002B2F00" w:rsidRPr="006D1FF8">
        <w:rPr>
          <w:rFonts w:asciiTheme="minorHAnsi" w:hAnsiTheme="minorHAnsi" w:cs="Arial"/>
          <w:color w:val="0000FF"/>
          <w:kern w:val="0"/>
          <w:sz w:val="22"/>
        </w:rPr>
        <w:t>ure 5</w:t>
      </w:r>
      <w:r w:rsidRPr="006D1FF8">
        <w:rPr>
          <w:rFonts w:asciiTheme="minorHAnsi" w:hAnsiTheme="minorHAnsi" w:cs="Arial"/>
          <w:color w:val="000000"/>
          <w:sz w:val="22"/>
        </w:rPr>
        <w:t>)</w:t>
      </w:r>
      <w:r w:rsidRPr="006D1FF8">
        <w:rPr>
          <w:rFonts w:asciiTheme="minorHAnsi" w:hAnsiTheme="minorHAnsi" w:cs="Arial"/>
          <w:kern w:val="0"/>
          <w:sz w:val="22"/>
        </w:rPr>
        <w:t xml:space="preserve">. </w:t>
      </w:r>
    </w:p>
    <w:p w14:paraId="4D6CEA67" w14:textId="77777777" w:rsidR="00515F7C" w:rsidRPr="006D1FF8" w:rsidRDefault="00515F7C" w:rsidP="001D5C17">
      <w:pPr>
        <w:autoSpaceDE w:val="0"/>
        <w:autoSpaceDN w:val="0"/>
        <w:adjustRightInd w:val="0"/>
        <w:rPr>
          <w:rFonts w:asciiTheme="minorHAnsi" w:hAnsiTheme="minorHAnsi" w:cs="Arial"/>
          <w:kern w:val="0"/>
          <w:sz w:val="22"/>
        </w:rPr>
      </w:pPr>
    </w:p>
    <w:p w14:paraId="66694184" w14:textId="77777777" w:rsidR="005451D0" w:rsidRPr="006D1FF8" w:rsidRDefault="005451D0" w:rsidP="001D5C17">
      <w:pPr>
        <w:autoSpaceDE w:val="0"/>
        <w:autoSpaceDN w:val="0"/>
        <w:adjustRightInd w:val="0"/>
        <w:rPr>
          <w:rFonts w:asciiTheme="minorHAnsi" w:hAnsiTheme="minorHAnsi" w:cs="Arial"/>
          <w:kern w:val="0"/>
          <w:sz w:val="22"/>
        </w:rPr>
      </w:pPr>
    </w:p>
    <w:p w14:paraId="6F0353D8" w14:textId="77777777" w:rsidR="005451D0" w:rsidRPr="006D1FF8" w:rsidRDefault="005451D0" w:rsidP="001D5C17">
      <w:pPr>
        <w:autoSpaceDE w:val="0"/>
        <w:autoSpaceDN w:val="0"/>
        <w:adjustRightInd w:val="0"/>
        <w:outlineLvl w:val="0"/>
        <w:rPr>
          <w:rFonts w:asciiTheme="minorHAnsi" w:hAnsiTheme="minorHAnsi" w:cs="Arial"/>
          <w:b/>
          <w:kern w:val="0"/>
          <w:sz w:val="22"/>
        </w:rPr>
      </w:pPr>
      <w:r w:rsidRPr="006D1FF8">
        <w:rPr>
          <w:rFonts w:asciiTheme="minorHAnsi" w:hAnsiTheme="minorHAnsi" w:cs="Arial"/>
          <w:b/>
          <w:kern w:val="0"/>
          <w:sz w:val="22"/>
        </w:rPr>
        <w:t>Discussion</w:t>
      </w:r>
    </w:p>
    <w:p w14:paraId="6DB47F13" w14:textId="77777777" w:rsidR="00DA5298" w:rsidRPr="006D1FF8" w:rsidRDefault="00DA5298" w:rsidP="001D5C17">
      <w:pPr>
        <w:autoSpaceDE w:val="0"/>
        <w:autoSpaceDN w:val="0"/>
        <w:adjustRightInd w:val="0"/>
        <w:rPr>
          <w:rFonts w:asciiTheme="minorHAnsi" w:hAnsiTheme="minorHAnsi" w:cs="Arial"/>
          <w:kern w:val="0"/>
          <w:sz w:val="22"/>
        </w:rPr>
      </w:pPr>
    </w:p>
    <w:p w14:paraId="407BF49D" w14:textId="77777777" w:rsidR="00A1281C" w:rsidRPr="006D1FF8" w:rsidRDefault="00896545"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Previous study had</w:t>
      </w:r>
      <w:r w:rsidR="00461789" w:rsidRPr="006D1FF8">
        <w:rPr>
          <w:rFonts w:asciiTheme="minorHAnsi" w:hAnsiTheme="minorHAnsi" w:cs="Arial"/>
          <w:kern w:val="0"/>
          <w:sz w:val="22"/>
        </w:rPr>
        <w:t xml:space="preserve"> detected the global methylation status in SSc fibroblasts and found some of the abnormalties</w:t>
      </w:r>
      <w:r w:rsidR="007D5DC5" w:rsidRPr="006D1FF8">
        <w:rPr>
          <w:rFonts w:asciiTheme="minorHAnsi" w:hAnsiTheme="minorHAnsi" w:cs="Arial"/>
          <w:kern w:val="0"/>
          <w:sz w:val="22"/>
        </w:rPr>
        <w:t xml:space="preserve"> </w:t>
      </w:r>
      <w:r w:rsidR="0092336C" w:rsidRPr="006D1FF8">
        <w:rPr>
          <w:rFonts w:asciiTheme="minorHAnsi" w:hAnsiTheme="minorHAnsi" w:cs="Arial"/>
          <w:kern w:val="0"/>
          <w:sz w:val="22"/>
        </w:rPr>
        <w:fldChar w:fldCharType="begin"/>
      </w:r>
      <w:r w:rsidR="007D5DC5" w:rsidRPr="006D1FF8">
        <w:rPr>
          <w:rFonts w:asciiTheme="minorHAnsi" w:hAnsiTheme="minorHAnsi" w:cs="Arial"/>
          <w:kern w:val="0"/>
          <w:sz w:val="22"/>
        </w:rPr>
        <w:instrText xml:space="preserve"> ADDIN EN.CITE &lt;EndNote&gt;&lt;Cite&gt;&lt;Author&gt;Lei&lt;/Author&gt;&lt;Year&gt;2009&lt;/Year&gt;&lt;RecNum&gt;806&lt;/RecNum&gt;&lt;DisplayText&gt;[21]&lt;/DisplayText&gt;&lt;record&gt;&lt;rec-number&gt;806&lt;/rec-number&gt;&lt;foreign-keys&gt;&lt;key app="EN" db-id="2fddstfapwr9pee22wq5rx2pe9a0f29sxzwz"&gt;806&lt;/key&gt;&lt;/foreign-keys&gt;&lt;ref-type name="Journal Article"&gt;17&lt;/ref-type&gt;&lt;contributors&gt;&lt;authors&gt;&lt;author&gt;Lei, W&lt;/author&gt;&lt;author&gt;Luo, Y&lt;/author&gt;&lt;author&gt;Lei, W&lt;/author&gt;&lt;author&gt;Luo, Y&lt;/author&gt;&lt;author&gt;Yan, K&lt;/author&gt;&lt;author&gt;Zhao, S&lt;/author&gt;&lt;author&gt;Li, Y&lt;/author&gt;&lt;author&gt;Qiu, X&lt;/author&gt;&lt;author&gt;Zhou, Y&lt;/author&gt;&lt;author&gt;Long, H&lt;/author&gt;&lt;/authors&gt;&lt;/contributors&gt;&lt;titles&gt;&lt;title&gt;Abnormal DNA methylation in CD4+ T cells from patients with systemic lupus erythematosus, systemic sclerosis, and dermatomyositis&lt;/title&gt;&lt;secondary-title&gt;Scandinavian journal of rheumatology&lt;/secondary-title&gt;&lt;/titles&gt;&lt;periodical&gt;&lt;full-title&gt;Scandinavian journal of rheumatology&lt;/full-title&gt;&lt;/periodical&gt;&lt;pages&gt;369-374&lt;/pages&gt;&lt;volume&gt;38&lt;/volume&gt;&lt;number&gt;5&lt;/number&gt;&lt;dates&gt;&lt;year&gt;2009&lt;/year&gt;&lt;/dates&gt;&lt;isbn&gt;0300-9742&lt;/isbn&gt;&lt;urls&gt;&lt;/urls&gt;&lt;/record&gt;&lt;/Cite&gt;&lt;/EndNote&gt;</w:instrText>
      </w:r>
      <w:r w:rsidR="0092336C" w:rsidRPr="006D1FF8">
        <w:rPr>
          <w:rFonts w:asciiTheme="minorHAnsi" w:hAnsiTheme="minorHAnsi" w:cs="Arial"/>
          <w:kern w:val="0"/>
          <w:sz w:val="22"/>
        </w:rPr>
        <w:fldChar w:fldCharType="separate"/>
      </w:r>
      <w:r w:rsidR="007D5DC5" w:rsidRPr="006D1FF8">
        <w:rPr>
          <w:rFonts w:asciiTheme="minorHAnsi" w:hAnsiTheme="minorHAnsi" w:cs="Arial"/>
          <w:noProof/>
          <w:kern w:val="0"/>
          <w:sz w:val="22"/>
        </w:rPr>
        <w:t>[</w:t>
      </w:r>
      <w:hyperlink w:anchor="_ENREF_21" w:tooltip="Lei, 2009 #806" w:history="1">
        <w:r w:rsidR="00D77202" w:rsidRPr="006D1FF8">
          <w:rPr>
            <w:rFonts w:asciiTheme="minorHAnsi" w:hAnsiTheme="minorHAnsi" w:cs="Arial"/>
            <w:noProof/>
            <w:kern w:val="0"/>
            <w:sz w:val="22"/>
          </w:rPr>
          <w:t>21</w:t>
        </w:r>
      </w:hyperlink>
      <w:r w:rsidR="007D5DC5" w:rsidRPr="006D1FF8">
        <w:rPr>
          <w:rFonts w:asciiTheme="minorHAnsi" w:hAnsiTheme="minorHAnsi" w:cs="Arial"/>
          <w:noProof/>
          <w:kern w:val="0"/>
          <w:sz w:val="22"/>
        </w:rPr>
        <w:t>]</w:t>
      </w:r>
      <w:r w:rsidR="0092336C" w:rsidRPr="006D1FF8">
        <w:rPr>
          <w:rFonts w:asciiTheme="minorHAnsi" w:hAnsiTheme="minorHAnsi" w:cs="Arial"/>
          <w:kern w:val="0"/>
          <w:sz w:val="22"/>
        </w:rPr>
        <w:fldChar w:fldCharType="end"/>
      </w:r>
      <w:r w:rsidR="00461789" w:rsidRPr="006D1FF8">
        <w:rPr>
          <w:rFonts w:asciiTheme="minorHAnsi" w:hAnsiTheme="minorHAnsi" w:cs="Arial"/>
          <w:kern w:val="0"/>
          <w:sz w:val="22"/>
        </w:rPr>
        <w:t>. However, the methylation status of immune cells, which are of great importance for the pathogenesis of autoimmune diseases, still remains unknown. Here, w</w:t>
      </w:r>
      <w:r w:rsidR="00F3166A" w:rsidRPr="006D1FF8">
        <w:rPr>
          <w:rFonts w:asciiTheme="minorHAnsi" w:hAnsiTheme="minorHAnsi" w:cs="Arial"/>
          <w:kern w:val="0"/>
          <w:sz w:val="22"/>
        </w:rPr>
        <w:t xml:space="preserve">e integrated whole-genome DNA methylation microarray and targeted bisulfite sequencing methods to determine the global DNA methylation status in </w:t>
      </w:r>
      <w:r w:rsidR="00F3166A" w:rsidRPr="006D1FF8">
        <w:rPr>
          <w:rFonts w:asciiTheme="minorHAnsi" w:hAnsiTheme="minorHAnsi" w:cs="Arial"/>
          <w:color w:val="000000"/>
          <w:kern w:val="0"/>
          <w:sz w:val="22"/>
        </w:rPr>
        <w:t>CD4</w:t>
      </w:r>
      <w:r w:rsidR="0084703D" w:rsidRPr="006D1FF8">
        <w:rPr>
          <w:rFonts w:asciiTheme="minorHAnsi" w:hAnsiTheme="minorHAnsi" w:cs="Arial"/>
          <w:color w:val="000000"/>
          <w:kern w:val="0"/>
          <w:sz w:val="22"/>
          <w:vertAlign w:val="superscript"/>
        </w:rPr>
        <w:t>+</w:t>
      </w:r>
      <w:r w:rsidR="00F3166A" w:rsidRPr="006D1FF8">
        <w:rPr>
          <w:rFonts w:asciiTheme="minorHAnsi" w:hAnsiTheme="minorHAnsi" w:cs="Arial"/>
          <w:color w:val="000000"/>
          <w:kern w:val="0"/>
          <w:sz w:val="22"/>
        </w:rPr>
        <w:t xml:space="preserve"> </w:t>
      </w:r>
      <w:r w:rsidR="00F3166A" w:rsidRPr="006D1FF8">
        <w:rPr>
          <w:rFonts w:asciiTheme="minorHAnsi" w:hAnsiTheme="minorHAnsi" w:cs="Arial"/>
          <w:kern w:val="0"/>
          <w:sz w:val="22"/>
        </w:rPr>
        <w:t xml:space="preserve">and </w:t>
      </w:r>
      <w:r w:rsidR="00F3166A" w:rsidRPr="006D1FF8">
        <w:rPr>
          <w:rFonts w:asciiTheme="minorHAnsi" w:hAnsiTheme="minorHAnsi" w:cs="Arial"/>
          <w:color w:val="000000"/>
          <w:kern w:val="0"/>
          <w:sz w:val="22"/>
        </w:rPr>
        <w:t>CD8</w:t>
      </w:r>
      <w:r w:rsidR="0084703D" w:rsidRPr="006D1FF8">
        <w:rPr>
          <w:rFonts w:asciiTheme="minorHAnsi" w:hAnsiTheme="minorHAnsi" w:cs="Arial"/>
          <w:color w:val="000000"/>
          <w:kern w:val="0"/>
          <w:sz w:val="22"/>
          <w:vertAlign w:val="superscript"/>
        </w:rPr>
        <w:t>+</w:t>
      </w:r>
      <w:r w:rsidR="00F3166A" w:rsidRPr="006D1FF8">
        <w:rPr>
          <w:rFonts w:asciiTheme="minorHAnsi" w:hAnsiTheme="minorHAnsi" w:cs="Arial"/>
          <w:color w:val="000000"/>
          <w:kern w:val="0"/>
          <w:sz w:val="22"/>
          <w:vertAlign w:val="superscript"/>
        </w:rPr>
        <w:t xml:space="preserve"> </w:t>
      </w:r>
      <w:r w:rsidR="00F3166A" w:rsidRPr="006D1FF8">
        <w:rPr>
          <w:rFonts w:asciiTheme="minorHAnsi" w:hAnsiTheme="minorHAnsi" w:cs="Arial"/>
          <w:color w:val="000000"/>
          <w:kern w:val="0"/>
          <w:sz w:val="22"/>
        </w:rPr>
        <w:t>T cells</w:t>
      </w:r>
      <w:r w:rsidR="00F3166A" w:rsidRPr="006D1FF8">
        <w:rPr>
          <w:rFonts w:asciiTheme="minorHAnsi" w:hAnsiTheme="minorHAnsi" w:cs="Arial"/>
          <w:kern w:val="0"/>
          <w:sz w:val="22"/>
        </w:rPr>
        <w:t xml:space="preserve"> of SSc patients. We found that the global hypo-methylation of type I IFN signaling pathway associated genes was shared in both CD4</w:t>
      </w:r>
      <w:r w:rsidR="0084703D" w:rsidRPr="006D1FF8">
        <w:rPr>
          <w:rFonts w:asciiTheme="minorHAnsi" w:hAnsiTheme="minorHAnsi" w:cs="Arial"/>
          <w:kern w:val="0"/>
          <w:sz w:val="22"/>
          <w:vertAlign w:val="superscript"/>
        </w:rPr>
        <w:t>+</w:t>
      </w:r>
      <w:r w:rsidR="00F3166A" w:rsidRPr="006D1FF8">
        <w:rPr>
          <w:rFonts w:asciiTheme="minorHAnsi" w:hAnsiTheme="minorHAnsi" w:cs="Arial"/>
          <w:kern w:val="0"/>
          <w:sz w:val="22"/>
        </w:rPr>
        <w:t xml:space="preserve"> and CD8</w:t>
      </w:r>
      <w:r w:rsidR="0084703D" w:rsidRPr="006D1FF8">
        <w:rPr>
          <w:rFonts w:asciiTheme="minorHAnsi" w:hAnsiTheme="minorHAnsi" w:cs="Arial"/>
          <w:kern w:val="0"/>
          <w:sz w:val="22"/>
          <w:vertAlign w:val="superscript"/>
        </w:rPr>
        <w:t>+</w:t>
      </w:r>
      <w:r w:rsidR="00F3166A" w:rsidRPr="006D1FF8">
        <w:rPr>
          <w:rFonts w:asciiTheme="minorHAnsi" w:hAnsiTheme="minorHAnsi" w:cs="Arial"/>
          <w:kern w:val="0"/>
          <w:sz w:val="22"/>
          <w:vertAlign w:val="superscript"/>
        </w:rPr>
        <w:t xml:space="preserve"> </w:t>
      </w:r>
      <w:r w:rsidR="00F3166A" w:rsidRPr="006D1FF8">
        <w:rPr>
          <w:rFonts w:asciiTheme="minorHAnsi" w:hAnsiTheme="minorHAnsi" w:cs="Arial"/>
          <w:kern w:val="0"/>
          <w:sz w:val="22"/>
        </w:rPr>
        <w:t xml:space="preserve">T cells of SSc patients. Increased expression of type I IFN induced genes and serum concentration of type I IFN were both identified in the SSc patients. It is reasonable to </w:t>
      </w:r>
      <w:r w:rsidR="00F3166A" w:rsidRPr="00095A16">
        <w:rPr>
          <w:rFonts w:asciiTheme="minorHAnsi" w:hAnsiTheme="minorHAnsi" w:cs="Arial"/>
          <w:color w:val="FF0000"/>
          <w:kern w:val="0"/>
          <w:sz w:val="22"/>
        </w:rPr>
        <w:t>presum</w:t>
      </w:r>
      <w:r w:rsidR="00095A16" w:rsidRPr="00095A16">
        <w:rPr>
          <w:rFonts w:asciiTheme="minorHAnsi" w:hAnsiTheme="minorHAnsi" w:cs="Arial" w:hint="eastAsia"/>
          <w:color w:val="FF0000"/>
          <w:kern w:val="0"/>
          <w:sz w:val="22"/>
        </w:rPr>
        <w:t>e</w:t>
      </w:r>
      <w:r w:rsidR="00F3166A" w:rsidRPr="006D1FF8">
        <w:rPr>
          <w:rFonts w:asciiTheme="minorHAnsi" w:hAnsiTheme="minorHAnsi" w:cs="Arial"/>
          <w:kern w:val="0"/>
          <w:sz w:val="22"/>
        </w:rPr>
        <w:t xml:space="preserve"> that the elevated type I interferon could be the cause for the hypo-methylation as well as the increased expression of its induced genes. And we further confirmed that type I IFN stimulus could promote the secretion of TGF-β, which might finally contribute to the pathogenesis of SSc.</w:t>
      </w:r>
    </w:p>
    <w:p w14:paraId="6E63F67C" w14:textId="77777777" w:rsidR="00F3166A" w:rsidRPr="006D1FF8" w:rsidRDefault="00F3166A" w:rsidP="001D5C17">
      <w:pPr>
        <w:autoSpaceDE w:val="0"/>
        <w:autoSpaceDN w:val="0"/>
        <w:adjustRightInd w:val="0"/>
        <w:rPr>
          <w:rFonts w:asciiTheme="minorHAnsi" w:hAnsiTheme="minorHAnsi" w:cs="Arial"/>
          <w:kern w:val="0"/>
          <w:sz w:val="22"/>
        </w:rPr>
      </w:pPr>
    </w:p>
    <w:p w14:paraId="0BF3EFE2" w14:textId="77777777" w:rsidR="00DA5298" w:rsidRPr="006D1FF8" w:rsidRDefault="00DA5298" w:rsidP="001D5C17">
      <w:pPr>
        <w:autoSpaceDE w:val="0"/>
        <w:autoSpaceDN w:val="0"/>
        <w:adjustRightInd w:val="0"/>
        <w:rPr>
          <w:rFonts w:asciiTheme="minorHAnsi" w:hAnsiTheme="minorHAnsi" w:cs="Arial"/>
          <w:kern w:val="0"/>
          <w:sz w:val="22"/>
        </w:rPr>
      </w:pPr>
    </w:p>
    <w:p w14:paraId="284655E5" w14:textId="77777777" w:rsidR="005451D0" w:rsidRPr="006D1FF8" w:rsidRDefault="00F3166A"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 xml:space="preserve">We noticed </w:t>
      </w:r>
      <w:r w:rsidR="00CF1DC3" w:rsidRPr="006D1FF8">
        <w:rPr>
          <w:rFonts w:asciiTheme="minorHAnsi" w:hAnsiTheme="minorHAnsi" w:cs="Arial"/>
          <w:kern w:val="0"/>
          <w:sz w:val="22"/>
        </w:rPr>
        <w:t>W Lei</w:t>
      </w:r>
      <w:r w:rsidRPr="006D1FF8">
        <w:rPr>
          <w:rFonts w:asciiTheme="minorHAnsi" w:hAnsiTheme="minorHAnsi" w:cs="Arial"/>
          <w:kern w:val="0"/>
          <w:sz w:val="22"/>
        </w:rPr>
        <w:t xml:space="preserve"> et al found a </w:t>
      </w:r>
      <w:r w:rsidRPr="006D1FF8">
        <w:rPr>
          <w:rFonts w:asciiTheme="minorHAnsi" w:hAnsiTheme="minorHAnsi" w:cs="Arial"/>
          <w:color w:val="000000"/>
          <w:kern w:val="0"/>
          <w:sz w:val="22"/>
        </w:rPr>
        <w:t>global hypo-methylation in CD4</w:t>
      </w:r>
      <w:r w:rsidR="0084703D" w:rsidRPr="006D1FF8">
        <w:rPr>
          <w:rFonts w:asciiTheme="minorHAnsi" w:hAnsiTheme="minorHAnsi" w:cs="Arial"/>
          <w:color w:val="000000"/>
          <w:kern w:val="0"/>
          <w:sz w:val="22"/>
          <w:vertAlign w:val="superscript"/>
        </w:rPr>
        <w:t>+</w:t>
      </w:r>
      <w:r w:rsidRPr="006D1FF8">
        <w:rPr>
          <w:rFonts w:asciiTheme="minorHAnsi" w:hAnsiTheme="minorHAnsi" w:cs="Arial"/>
          <w:color w:val="000000"/>
          <w:kern w:val="0"/>
          <w:sz w:val="22"/>
        </w:rPr>
        <w:t xml:space="preserve"> T cells from SSc patients </w:t>
      </w:r>
      <w:ins w:id="22" w:author="系统管理员" w:date="2017-01-16T10:29:00Z">
        <w:r w:rsidR="00E22A1A" w:rsidRPr="006D1FF8">
          <w:rPr>
            <w:rFonts w:asciiTheme="minorHAnsi" w:hAnsiTheme="minorHAnsi" w:cs="Arial"/>
            <w:color w:val="000000"/>
            <w:kern w:val="0"/>
            <w:sz w:val="22"/>
          </w:rPr>
          <w:t xml:space="preserve">with the Methylamp™ Global DNA Methylation Quantification Kit, which quantified the global methylation level with ELISA method </w:t>
        </w:r>
      </w:ins>
      <w:r w:rsidR="0092336C" w:rsidRPr="006D1FF8">
        <w:rPr>
          <w:rFonts w:asciiTheme="minorHAnsi" w:hAnsiTheme="minorHAnsi" w:cs="Arial"/>
          <w:color w:val="000000"/>
          <w:kern w:val="0"/>
          <w:sz w:val="22"/>
        </w:rPr>
        <w:fldChar w:fldCharType="begin">
          <w:fldData xml:space="preserve">PEVuZE5vdGU+PENpdGU+PEF1dGhvcj5MZWk8L0F1dGhvcj48WWVhcj4yMDA5PC9ZZWFyPjxSZWNO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</w:fldData>
        </w:fldChar>
      </w:r>
      <w:r w:rsidR="007D5DC5" w:rsidRPr="006D1FF8">
        <w:rPr>
          <w:rFonts w:asciiTheme="minorHAnsi" w:hAnsiTheme="minorHAnsi" w:cs="Arial"/>
          <w:color w:val="000000"/>
          <w:kern w:val="0"/>
          <w:sz w:val="22"/>
        </w:rPr>
        <w:instrText xml:space="preserve"> ADDIN EN.CITE </w:instrText>
      </w:r>
      <w:r w:rsidR="0092336C" w:rsidRPr="006D1FF8">
        <w:rPr>
          <w:rFonts w:asciiTheme="minorHAnsi" w:hAnsiTheme="minorHAnsi" w:cs="Arial"/>
          <w:color w:val="000000"/>
          <w:kern w:val="0"/>
          <w:sz w:val="22"/>
        </w:rPr>
        <w:fldChar w:fldCharType="begin">
          <w:fldData xml:space="preserve">PEVuZE5vdGU+PENpdGU+PEF1dGhvcj5MZWk8L0F1dGhvcj48WWVhcj4yMDA5PC9ZZWFyPjxSZWNO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</w:fldData>
        </w:fldChar>
      </w:r>
      <w:r w:rsidR="007D5DC5" w:rsidRPr="006D1FF8">
        <w:rPr>
          <w:rFonts w:asciiTheme="minorHAnsi" w:hAnsiTheme="minorHAnsi" w:cs="Arial"/>
          <w:color w:val="000000"/>
          <w:kern w:val="0"/>
          <w:sz w:val="22"/>
        </w:rPr>
        <w:instrText xml:space="preserve"> ADDIN EN.CITE.DATA </w:instrText>
      </w:r>
      <w:r w:rsidR="0092336C" w:rsidRPr="006D1FF8">
        <w:rPr>
          <w:rFonts w:asciiTheme="minorHAnsi" w:hAnsiTheme="minorHAnsi" w:cs="Arial"/>
          <w:color w:val="000000"/>
          <w:kern w:val="0"/>
          <w:sz w:val="22"/>
        </w:rPr>
      </w:r>
      <w:r w:rsidR="0092336C" w:rsidRPr="006D1FF8">
        <w:rPr>
          <w:rFonts w:asciiTheme="minorHAnsi" w:hAnsiTheme="minorHAnsi" w:cs="Arial"/>
          <w:color w:val="000000"/>
          <w:kern w:val="0"/>
          <w:sz w:val="22"/>
        </w:rPr>
        <w:fldChar w:fldCharType="end"/>
      </w:r>
      <w:r w:rsidR="0092336C" w:rsidRPr="006D1FF8">
        <w:rPr>
          <w:rFonts w:asciiTheme="minorHAnsi" w:hAnsiTheme="minorHAnsi" w:cs="Arial"/>
          <w:color w:val="000000"/>
          <w:kern w:val="0"/>
          <w:sz w:val="22"/>
        </w:rPr>
      </w:r>
      <w:r w:rsidR="0092336C" w:rsidRPr="006D1FF8">
        <w:rPr>
          <w:rFonts w:asciiTheme="minorHAnsi" w:hAnsiTheme="minorHAnsi" w:cs="Arial"/>
          <w:color w:val="000000"/>
          <w:kern w:val="0"/>
          <w:sz w:val="22"/>
        </w:rPr>
        <w:fldChar w:fldCharType="separate"/>
      </w:r>
      <w:r w:rsidR="007D5DC5" w:rsidRPr="006D1FF8">
        <w:rPr>
          <w:rFonts w:asciiTheme="minorHAnsi" w:hAnsiTheme="minorHAnsi" w:cs="Arial"/>
          <w:noProof/>
          <w:color w:val="000000"/>
          <w:kern w:val="0"/>
          <w:sz w:val="22"/>
        </w:rPr>
        <w:t>[</w:t>
      </w:r>
      <w:hyperlink w:anchor="_ENREF_22" w:tooltip="Lei, 2009 #10856" w:history="1">
        <w:r w:rsidR="00D77202" w:rsidRPr="006D1FF8">
          <w:rPr>
            <w:rFonts w:asciiTheme="minorHAnsi" w:hAnsiTheme="minorHAnsi" w:cs="Arial"/>
            <w:noProof/>
            <w:color w:val="000000"/>
            <w:kern w:val="0"/>
            <w:sz w:val="22"/>
          </w:rPr>
          <w:t>22</w:t>
        </w:r>
      </w:hyperlink>
      <w:r w:rsidR="007D5DC5" w:rsidRPr="006D1FF8">
        <w:rPr>
          <w:rFonts w:asciiTheme="minorHAnsi" w:hAnsiTheme="minorHAnsi" w:cs="Arial"/>
          <w:noProof/>
          <w:color w:val="000000"/>
          <w:kern w:val="0"/>
          <w:sz w:val="22"/>
        </w:rPr>
        <w:t>]</w:t>
      </w:r>
      <w:r w:rsidR="0092336C" w:rsidRPr="006D1FF8">
        <w:rPr>
          <w:rFonts w:asciiTheme="minorHAnsi" w:hAnsiTheme="minorHAnsi" w:cs="Arial"/>
          <w:color w:val="000000"/>
          <w:kern w:val="0"/>
          <w:sz w:val="22"/>
        </w:rPr>
        <w:fldChar w:fldCharType="end"/>
      </w:r>
      <w:r w:rsidR="006335DA" w:rsidRPr="006D1FF8">
        <w:rPr>
          <w:rFonts w:asciiTheme="minorHAnsi" w:hAnsiTheme="minorHAnsi" w:cs="Arial"/>
          <w:color w:val="000000"/>
          <w:kern w:val="0"/>
          <w:sz w:val="22"/>
        </w:rPr>
        <w:t>. Interestingly, in our study, we found no significant hyper/hypo-methylation in CD4</w:t>
      </w:r>
      <w:r w:rsidR="0084703D" w:rsidRPr="006D1FF8">
        <w:rPr>
          <w:rFonts w:asciiTheme="minorHAnsi" w:hAnsiTheme="minorHAnsi" w:cs="Arial"/>
          <w:color w:val="000000"/>
          <w:kern w:val="0"/>
          <w:sz w:val="22"/>
          <w:vertAlign w:val="superscript"/>
        </w:rPr>
        <w:t>+</w:t>
      </w:r>
      <w:r w:rsidR="006335DA" w:rsidRPr="006D1FF8">
        <w:rPr>
          <w:rFonts w:asciiTheme="minorHAnsi" w:hAnsiTheme="minorHAnsi" w:cs="Arial"/>
          <w:color w:val="000000"/>
          <w:kern w:val="0"/>
          <w:sz w:val="22"/>
        </w:rPr>
        <w:t xml:space="preserve"> T cells from SSc patients using Illumina HumanMethylation 450K microarry. This discordance might be caused by the different methods of methylation measurement.</w:t>
      </w:r>
      <w:del w:id="23" w:author="系统管理员" w:date="2017-01-16T10:29:00Z">
        <w:r w:rsidR="006335DA" w:rsidRPr="006D1FF8" w:rsidDel="00E22A1A">
          <w:rPr>
            <w:rFonts w:asciiTheme="minorHAnsi" w:hAnsiTheme="minorHAnsi" w:cs="Arial"/>
            <w:color w:val="000000"/>
            <w:kern w:val="0"/>
            <w:sz w:val="22"/>
          </w:rPr>
          <w:delText xml:space="preserve"> </w:delText>
        </w:r>
        <w:r w:rsidR="006335DA" w:rsidRPr="00095A16" w:rsidDel="00E22A1A">
          <w:rPr>
            <w:rFonts w:asciiTheme="minorHAnsi" w:hAnsiTheme="minorHAnsi" w:cs="Arial"/>
            <w:color w:val="FF0000"/>
            <w:kern w:val="0"/>
            <w:sz w:val="22"/>
          </w:rPr>
          <w:delText>Xx et al</w:delText>
        </w:r>
        <w:r w:rsidR="006335DA" w:rsidRPr="006D1FF8" w:rsidDel="00E22A1A">
          <w:rPr>
            <w:rFonts w:asciiTheme="minorHAnsi" w:hAnsiTheme="minorHAnsi" w:cs="Arial"/>
            <w:color w:val="000000"/>
            <w:kern w:val="0"/>
            <w:sz w:val="22"/>
          </w:rPr>
          <w:delText xml:space="preserve"> detected the global methylation in CD4</w:delText>
        </w:r>
        <w:r w:rsidR="0084703D" w:rsidRPr="006D1FF8" w:rsidDel="00E22A1A">
          <w:rPr>
            <w:rFonts w:asciiTheme="minorHAnsi" w:hAnsiTheme="minorHAnsi" w:cs="Arial"/>
            <w:color w:val="000000"/>
            <w:kern w:val="0"/>
            <w:sz w:val="22"/>
            <w:vertAlign w:val="superscript"/>
          </w:rPr>
          <w:delText>+</w:delText>
        </w:r>
        <w:r w:rsidR="006335DA" w:rsidRPr="006D1FF8" w:rsidDel="00E22A1A">
          <w:rPr>
            <w:rFonts w:asciiTheme="minorHAnsi" w:hAnsiTheme="minorHAnsi" w:cs="Arial"/>
            <w:color w:val="000000"/>
            <w:kern w:val="0"/>
            <w:sz w:val="22"/>
          </w:rPr>
          <w:delText xml:space="preserve"> T cells from SSc patients with the Methylamp™ Global DNA Methylation Quantification Kit, which quantified the global methylation level with ELISA method</w:delText>
        </w:r>
      </w:del>
      <w:r w:rsidR="006335DA" w:rsidRPr="006D1FF8">
        <w:rPr>
          <w:rFonts w:asciiTheme="minorHAnsi" w:hAnsiTheme="minorHAnsi" w:cs="Arial"/>
          <w:color w:val="000000"/>
          <w:kern w:val="0"/>
          <w:sz w:val="22"/>
        </w:rPr>
        <w:t xml:space="preserve">. In addition, the </w:t>
      </w:r>
      <w:r w:rsidR="006335DA" w:rsidRPr="000113DE">
        <w:rPr>
          <w:rFonts w:asciiTheme="minorHAnsi" w:hAnsiTheme="minorHAnsi" w:cs="Arial"/>
          <w:color w:val="FF0000"/>
          <w:kern w:val="0"/>
          <w:sz w:val="22"/>
        </w:rPr>
        <w:t>sp</w:t>
      </w:r>
      <w:r w:rsidR="000113DE" w:rsidRPr="000113DE">
        <w:rPr>
          <w:rFonts w:asciiTheme="minorHAnsi" w:hAnsiTheme="minorHAnsi" w:cs="Arial"/>
          <w:color w:val="FF0000"/>
          <w:kern w:val="0"/>
          <w:sz w:val="22"/>
        </w:rPr>
        <w:t>oradic</w:t>
      </w:r>
      <w:r w:rsidR="006335DA" w:rsidRPr="006D1FF8">
        <w:rPr>
          <w:rFonts w:asciiTheme="minorHAnsi" w:hAnsiTheme="minorHAnsi" w:cs="Arial"/>
          <w:color w:val="000000"/>
          <w:kern w:val="0"/>
          <w:sz w:val="22"/>
        </w:rPr>
        <w:t xml:space="preserve"> coverage of the whole genome CpG sites of HumanMethylation 450K microarry may also lead to this discrepancy. </w:t>
      </w:r>
      <w:r w:rsidR="00CF1DC3" w:rsidRPr="006D1FF8">
        <w:rPr>
          <w:rFonts w:asciiTheme="minorHAnsi" w:hAnsiTheme="minorHAnsi" w:cs="Arial"/>
          <w:color w:val="000000"/>
          <w:kern w:val="0"/>
          <w:sz w:val="22"/>
        </w:rPr>
        <w:t xml:space="preserve">More comprehensive detection methods like RRBS and WGBS are urgently needed for drawing a better conclusion. </w:t>
      </w:r>
    </w:p>
    <w:p w14:paraId="2D59ECC9" w14:textId="77777777" w:rsidR="006335DA" w:rsidRPr="006D1FF8" w:rsidRDefault="006335DA" w:rsidP="001D5C17">
      <w:pPr>
        <w:autoSpaceDE w:val="0"/>
        <w:autoSpaceDN w:val="0"/>
        <w:adjustRightInd w:val="0"/>
        <w:rPr>
          <w:rFonts w:asciiTheme="minorHAnsi" w:hAnsiTheme="minorHAnsi" w:cs="Arial"/>
          <w:color w:val="000000"/>
          <w:kern w:val="0"/>
          <w:sz w:val="22"/>
        </w:rPr>
      </w:pPr>
    </w:p>
    <w:p w14:paraId="6DDDB681" w14:textId="77777777" w:rsidR="005451D0" w:rsidRPr="006D1FF8" w:rsidRDefault="00CF1DC3"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 xml:space="preserve">Type I Interferon has been recently considered to </w:t>
      </w:r>
      <w:r w:rsidR="00A31A9A" w:rsidRPr="006D1FF8">
        <w:rPr>
          <w:rFonts w:asciiTheme="minorHAnsi" w:hAnsiTheme="minorHAnsi" w:cs="Arial"/>
          <w:kern w:val="0"/>
          <w:sz w:val="22"/>
        </w:rPr>
        <w:t>contriture largely to the pathogenesis of several autoimmune diseases through the genetic and epigenetic studies.</w:t>
      </w:r>
      <w:r w:rsidR="005451D0" w:rsidRPr="006D1FF8">
        <w:rPr>
          <w:rFonts w:asciiTheme="minorHAnsi" w:hAnsiTheme="minorHAnsi" w:cs="Arial"/>
          <w:kern w:val="0"/>
          <w:sz w:val="22"/>
        </w:rPr>
        <w:t xml:space="preserve"> </w:t>
      </w:r>
      <w:r w:rsidR="00787E7B" w:rsidRPr="006D1FF8">
        <w:rPr>
          <w:rFonts w:asciiTheme="minorHAnsi" w:hAnsiTheme="minorHAnsi" w:cs="Arial"/>
          <w:kern w:val="0"/>
          <w:sz w:val="22"/>
        </w:rPr>
        <w:t>Patrick Coit et al and Devin M. Absher et al both found a hypo-methylation signature in SLE patients, suggesting its importance in the pathogenesis of SLE</w:t>
      </w:r>
      <w:r w:rsidR="0092336C" w:rsidRPr="006D1FF8">
        <w:rPr>
          <w:rFonts w:asciiTheme="minorHAnsi" w:hAnsiTheme="minorHAnsi" w:cs="Arial"/>
          <w:kern w:val="0"/>
          <w:sz w:val="22"/>
        </w:rPr>
        <w:fldChar w:fldCharType="begin">
          <w:fldData xml:space="preserve">PEVuZE5vdGU+PENpdGU+PEF1dGhvcj5BYnNoZXI8L0F1dGhvcj48WWVhcj4yMDEzPC9ZZWFyPjxS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</w:fldData>
        </w:fldChar>
      </w:r>
      <w:r w:rsidR="00D77202" w:rsidRPr="006D1FF8">
        <w:rPr>
          <w:rFonts w:asciiTheme="minorHAnsi" w:hAnsiTheme="minorHAnsi" w:cs="Arial"/>
          <w:kern w:val="0"/>
          <w:sz w:val="22"/>
        </w:rPr>
        <w:instrText xml:space="preserve"> ADDIN EN.CITE </w:instrText>
      </w:r>
      <w:r w:rsidR="0092336C" w:rsidRPr="006D1FF8">
        <w:rPr>
          <w:rFonts w:asciiTheme="minorHAnsi" w:hAnsiTheme="minorHAnsi" w:cs="Arial"/>
          <w:kern w:val="0"/>
          <w:sz w:val="22"/>
        </w:rPr>
        <w:fldChar w:fldCharType="begin">
          <w:fldData xml:space="preserve">PEVuZE5vdGU+PENpdGU+PEF1dGhvcj5BYnNoZXI8L0F1dGhvcj48WWVhcj4yMDEzPC9ZZWFyPjxS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</w:fldData>
        </w:fldChar>
      </w:r>
      <w:r w:rsidR="00D77202" w:rsidRPr="006D1FF8">
        <w:rPr>
          <w:rFonts w:asciiTheme="minorHAnsi" w:hAnsiTheme="minorHAnsi" w:cs="Arial"/>
          <w:kern w:val="0"/>
          <w:sz w:val="22"/>
        </w:rPr>
        <w:instrText xml:space="preserve"> ADDIN EN.CITE.DATA </w:instrText>
      </w:r>
      <w:r w:rsidR="0092336C" w:rsidRPr="006D1FF8">
        <w:rPr>
          <w:rFonts w:asciiTheme="minorHAnsi" w:hAnsiTheme="minorHAnsi" w:cs="Arial"/>
          <w:kern w:val="0"/>
          <w:sz w:val="22"/>
        </w:rPr>
      </w:r>
      <w:r w:rsidR="0092336C" w:rsidRPr="006D1FF8">
        <w:rPr>
          <w:rFonts w:asciiTheme="minorHAnsi" w:hAnsiTheme="minorHAnsi" w:cs="Arial"/>
          <w:kern w:val="0"/>
          <w:sz w:val="22"/>
        </w:rPr>
        <w:fldChar w:fldCharType="end"/>
      </w:r>
      <w:r w:rsidR="0092336C" w:rsidRPr="006D1FF8">
        <w:rPr>
          <w:rFonts w:asciiTheme="minorHAnsi" w:hAnsiTheme="minorHAnsi" w:cs="Arial"/>
          <w:kern w:val="0"/>
          <w:sz w:val="22"/>
        </w:rPr>
      </w:r>
      <w:r w:rsidR="0092336C" w:rsidRPr="006D1FF8">
        <w:rPr>
          <w:rFonts w:asciiTheme="minorHAnsi" w:hAnsiTheme="minorHAnsi" w:cs="Arial"/>
          <w:kern w:val="0"/>
          <w:sz w:val="22"/>
        </w:rPr>
        <w:fldChar w:fldCharType="separate"/>
      </w:r>
      <w:r w:rsidR="00D77202" w:rsidRPr="006D1FF8">
        <w:rPr>
          <w:rFonts w:asciiTheme="minorHAnsi" w:hAnsiTheme="minorHAnsi" w:cs="Arial"/>
          <w:noProof/>
          <w:kern w:val="0"/>
          <w:sz w:val="22"/>
        </w:rPr>
        <w:t>[</w:t>
      </w:r>
      <w:hyperlink w:anchor="_ENREF_13" w:tooltip="Coit, 2013 #797" w:history="1">
        <w:r w:rsidR="00D77202" w:rsidRPr="006D1FF8">
          <w:rPr>
            <w:rFonts w:asciiTheme="minorHAnsi" w:hAnsiTheme="minorHAnsi" w:cs="Arial"/>
            <w:noProof/>
            <w:kern w:val="0"/>
            <w:sz w:val="22"/>
          </w:rPr>
          <w:t>13</w:t>
        </w:r>
      </w:hyperlink>
      <w:r w:rsidR="00D77202" w:rsidRPr="006D1FF8">
        <w:rPr>
          <w:rFonts w:asciiTheme="minorHAnsi" w:hAnsiTheme="minorHAnsi" w:cs="Arial"/>
          <w:noProof/>
          <w:kern w:val="0"/>
          <w:sz w:val="22"/>
        </w:rPr>
        <w:t xml:space="preserve">, </w:t>
      </w:r>
      <w:hyperlink w:anchor="_ENREF_14" w:tooltip="Absher, 2013 #798" w:history="1">
        <w:r w:rsidR="00D77202" w:rsidRPr="006D1FF8">
          <w:rPr>
            <w:rFonts w:asciiTheme="minorHAnsi" w:hAnsiTheme="minorHAnsi" w:cs="Arial"/>
            <w:noProof/>
            <w:kern w:val="0"/>
            <w:sz w:val="22"/>
          </w:rPr>
          <w:t>14</w:t>
        </w:r>
      </w:hyperlink>
      <w:r w:rsidR="00D77202" w:rsidRPr="006D1FF8">
        <w:rPr>
          <w:rFonts w:asciiTheme="minorHAnsi" w:hAnsiTheme="minorHAnsi" w:cs="Arial"/>
          <w:noProof/>
          <w:kern w:val="0"/>
          <w:sz w:val="22"/>
        </w:rPr>
        <w:t>]</w:t>
      </w:r>
      <w:r w:rsidR="0092336C" w:rsidRPr="006D1FF8">
        <w:rPr>
          <w:rFonts w:asciiTheme="minorHAnsi" w:hAnsiTheme="minorHAnsi" w:cs="Arial"/>
          <w:kern w:val="0"/>
          <w:sz w:val="22"/>
        </w:rPr>
        <w:fldChar w:fldCharType="end"/>
      </w:r>
      <w:r w:rsidR="00787E7B" w:rsidRPr="006D1FF8">
        <w:rPr>
          <w:rFonts w:asciiTheme="minorHAnsi" w:hAnsiTheme="minorHAnsi" w:cs="Arial"/>
          <w:kern w:val="0"/>
          <w:sz w:val="22"/>
        </w:rPr>
        <w:t>. And Juliana Imgenberg-Kreuz et al also found the hypo-methylation status of interferion related genes in pSS</w:t>
      </w:r>
      <w:r w:rsidR="00D77202" w:rsidRPr="006D1FF8">
        <w:rPr>
          <w:rFonts w:asciiTheme="minorHAnsi" w:hAnsiTheme="minorHAnsi" w:cs="Arial"/>
          <w:kern w:val="0"/>
          <w:sz w:val="22"/>
        </w:rPr>
        <w:t xml:space="preserve"> </w:t>
      </w:r>
      <w:r w:rsidR="0092336C" w:rsidRPr="006D1FF8">
        <w:rPr>
          <w:rFonts w:asciiTheme="minorHAnsi" w:hAnsiTheme="minorHAnsi" w:cs="Arial"/>
          <w:kern w:val="0"/>
          <w:sz w:val="22"/>
        </w:rPr>
        <w:fldChar w:fldCharType="begin"/>
      </w:r>
      <w:r w:rsidR="00D77202" w:rsidRPr="006D1FF8">
        <w:rPr>
          <w:rFonts w:asciiTheme="minorHAnsi" w:hAnsiTheme="minorHAnsi" w:cs="Arial"/>
          <w:kern w:val="0"/>
          <w:sz w:val="22"/>
        </w:rPr>
        <w:instrText xml:space="preserve"> ADDIN EN.CITE &lt;EndNote&gt;&lt;Cite&gt;&lt;Author&gt;Imgenberg-Kreuz&lt;/Author&gt;&lt;Year&gt;2016&lt;/Year&gt;&lt;RecNum&gt;807&lt;/RecNum&gt;&lt;DisplayText&gt;[23]&lt;/DisplayText&gt;&lt;record&gt;&lt;rec-number&gt;807&lt;/rec-number&gt;&lt;foreign-keys&gt;&lt;key app="EN" db-id="2fddstfapwr9pee22wq5rx2pe9a0f29sxzwz"&gt;807&lt;/key&gt;&lt;/foreign-keys&gt;&lt;ref-type name="Journal Article"&gt;17&lt;/ref-type&gt;&lt;contributors&gt;&lt;authors&gt;&lt;author&gt;Imgenberg-Kreuz, Juliana&lt;/author&gt;&lt;author&gt;Sandling, Johanna K&lt;/author&gt;&lt;author&gt;Almlöf, Jonas Carlsson&lt;/author&gt;&lt;author&gt;Nordlund, Jessica&lt;/author&gt;&lt;author&gt;Signér, Linnea&lt;/author&gt;&lt;author&gt;Norheim, Katrine Braekke&lt;/author&gt;&lt;author&gt;Omdal, Roald&lt;/author&gt;&lt;author&gt;Rönnblom, Lars&lt;/author&gt;&lt;author&gt;Eloranta, Maija-Leena&lt;/author&gt;&lt;author&gt;Syvänen, Ann-Christine&lt;/author&gt;&lt;/authors&gt;&lt;/contributors&gt;&lt;titles&gt;&lt;title&gt;Genome-wide DNA methylation analysis in multiple tissues in primary Sjögren&amp;apos;s syndrome reveals regulatory effects at interferon-induced genes&lt;/title&gt;&lt;secondary-title&gt;Annals of the rheumatic diseases&lt;/secondary-title&gt;&lt;/titles&gt;&lt;periodical&gt;&lt;full-title&gt;Ann Rheum Dis&lt;/full-title&gt;&lt;abbr-1&gt;Annals of the rheumatic diseases&lt;/abbr-1&gt;&lt;/periodical&gt;&lt;pages&gt;annrheumdis-2015-208659&lt;/pages&gt;&lt;dates&gt;&lt;year&gt;2016&lt;/year&gt;&lt;/dates&gt;&lt;isbn&gt;1468-2060&lt;/isbn&gt;&lt;urls&gt;&lt;/urls&gt;&lt;/record&gt;&lt;/Cite&gt;&lt;/EndNote&gt;</w:instrText>
      </w:r>
      <w:r w:rsidR="0092336C" w:rsidRPr="006D1FF8">
        <w:rPr>
          <w:rFonts w:asciiTheme="minorHAnsi" w:hAnsiTheme="minorHAnsi" w:cs="Arial"/>
          <w:kern w:val="0"/>
          <w:sz w:val="22"/>
        </w:rPr>
        <w:fldChar w:fldCharType="separate"/>
      </w:r>
      <w:r w:rsidR="00D77202" w:rsidRPr="006D1FF8">
        <w:rPr>
          <w:rFonts w:asciiTheme="minorHAnsi" w:hAnsiTheme="minorHAnsi" w:cs="Arial"/>
          <w:noProof/>
          <w:kern w:val="0"/>
          <w:sz w:val="22"/>
        </w:rPr>
        <w:t>[</w:t>
      </w:r>
      <w:hyperlink w:anchor="_ENREF_23" w:tooltip="Imgenberg-Kreuz, 2016 #807" w:history="1">
        <w:r w:rsidR="00D77202" w:rsidRPr="006D1FF8">
          <w:rPr>
            <w:rFonts w:asciiTheme="minorHAnsi" w:hAnsiTheme="minorHAnsi" w:cs="Arial"/>
            <w:noProof/>
            <w:kern w:val="0"/>
            <w:sz w:val="22"/>
          </w:rPr>
          <w:t>23</w:t>
        </w:r>
      </w:hyperlink>
      <w:r w:rsidR="00D77202" w:rsidRPr="006D1FF8">
        <w:rPr>
          <w:rFonts w:asciiTheme="minorHAnsi" w:hAnsiTheme="minorHAnsi" w:cs="Arial"/>
          <w:noProof/>
          <w:kern w:val="0"/>
          <w:sz w:val="22"/>
        </w:rPr>
        <w:t>]</w:t>
      </w:r>
      <w:r w:rsidR="0092336C" w:rsidRPr="006D1FF8">
        <w:rPr>
          <w:rFonts w:asciiTheme="minorHAnsi" w:hAnsiTheme="minorHAnsi" w:cs="Arial"/>
          <w:kern w:val="0"/>
          <w:sz w:val="22"/>
        </w:rPr>
        <w:fldChar w:fldCharType="end"/>
      </w:r>
      <w:r w:rsidR="00787E7B" w:rsidRPr="006D1FF8">
        <w:rPr>
          <w:rFonts w:asciiTheme="minorHAnsi" w:hAnsiTheme="minorHAnsi" w:cs="Arial"/>
          <w:kern w:val="0"/>
          <w:sz w:val="22"/>
        </w:rPr>
        <w:t xml:space="preserve">. </w:t>
      </w:r>
      <w:r w:rsidR="00FA792F" w:rsidRPr="006D1FF8">
        <w:rPr>
          <w:rFonts w:asciiTheme="minorHAnsi" w:hAnsiTheme="minorHAnsi" w:cs="Arial"/>
          <w:kern w:val="0"/>
          <w:sz w:val="22"/>
        </w:rPr>
        <w:t>Moreover, Brandon W Higgs et al found a common activated type I interferon pathway in five autoimmune diseases with gene expression microarray</w:t>
      </w:r>
      <w:r w:rsidR="00D77202" w:rsidRPr="006D1FF8">
        <w:rPr>
          <w:rFonts w:asciiTheme="minorHAnsi" w:hAnsiTheme="minorHAnsi" w:cs="Arial"/>
          <w:kern w:val="0"/>
          <w:sz w:val="22"/>
        </w:rPr>
        <w:t xml:space="preserve"> </w:t>
      </w:r>
      <w:r w:rsidR="0092336C" w:rsidRPr="006D1FF8">
        <w:rPr>
          <w:rFonts w:asciiTheme="minorHAnsi" w:hAnsiTheme="minorHAnsi" w:cs="Arial"/>
          <w:kern w:val="0"/>
          <w:sz w:val="22"/>
        </w:rPr>
        <w:fldChar w:fldCharType="begin"/>
      </w:r>
      <w:r w:rsidR="00D77202" w:rsidRPr="006D1FF8">
        <w:rPr>
          <w:rFonts w:asciiTheme="minorHAnsi" w:hAnsiTheme="minorHAnsi" w:cs="Arial"/>
          <w:kern w:val="0"/>
          <w:sz w:val="22"/>
        </w:rPr>
        <w:instrText xml:space="preserve"> ADDIN EN.CITE &lt;EndNote&gt;&lt;Cite&gt;&lt;Author&gt;Higgs&lt;/Author&gt;&lt;Year&gt;2011&lt;/Year&gt;&lt;RecNum&gt;808&lt;/RecNum&gt;&lt;DisplayText&gt;[24]&lt;/DisplayText&gt;&lt;record&gt;&lt;rec-number&gt;808&lt;/rec-number&gt;&lt;foreign-keys&gt;&lt;key app="EN" db-id="2fddstfapwr9pee22wq5rx2pe9a0f29sxzwz"&gt;808&lt;/key&gt;&lt;/foreign-keys&gt;&lt;ref-type name="Journal Article"&gt;17&lt;/ref-type&gt;&lt;contributors&gt;&lt;authors&gt;&lt;author&gt;Higgs, Brandon W&lt;/author&gt;&lt;author&gt;Liu, Zheng&lt;/author&gt;&lt;author&gt;White, Barbara&lt;/author&gt;&lt;author&gt;Zhu, Wei&lt;/author&gt;&lt;author&gt;White, Wendy I&lt;/author&gt;&lt;author&gt;Morehouse, Chris&lt;/author&gt;&lt;author&gt;Brohawn, Philip&lt;/author&gt;&lt;author&gt;Kiener, Peter A&lt;/author&gt;&lt;author&gt;Richman, Laura&lt;/author&gt;&lt;author&gt;Fiorentino, David&lt;/author&gt;&lt;/authors&gt;&lt;/contributors&gt;&lt;titles&gt;&lt;title&gt;Patients with systemic lupus erythematosus, myositis, rheumatoid arthritis and scleroderma share activation of a common type I interferon pathway&lt;/title&gt;&lt;secondary-title&gt;Annals of the rheumatic diseases&lt;/secondary-title&gt;&lt;/titles&gt;&lt;periodical&gt;&lt;full-title&gt;Ann Rheum Dis&lt;/full-title&gt;&lt;abbr-1&gt;Annals of the rheumatic diseases&lt;/abbr-1&gt;&lt;/periodical&gt;&lt;pages&gt;2029-2036&lt;/pages&gt;&lt;volume&gt;70&lt;/volume&gt;&lt;number&gt;11&lt;/number&gt;&lt;dates&gt;&lt;year&gt;2011&lt;/year&gt;&lt;/dates&gt;&lt;isbn&gt;1468-2060&lt;/isbn&gt;&lt;urls&gt;&lt;/urls&gt;&lt;/record&gt;&lt;/Cite&gt;&lt;/EndNote&gt;</w:instrText>
      </w:r>
      <w:r w:rsidR="0092336C" w:rsidRPr="006D1FF8">
        <w:rPr>
          <w:rFonts w:asciiTheme="minorHAnsi" w:hAnsiTheme="minorHAnsi" w:cs="Arial"/>
          <w:kern w:val="0"/>
          <w:sz w:val="22"/>
        </w:rPr>
        <w:fldChar w:fldCharType="separate"/>
      </w:r>
      <w:r w:rsidR="00D77202" w:rsidRPr="006D1FF8">
        <w:rPr>
          <w:rFonts w:asciiTheme="minorHAnsi" w:hAnsiTheme="minorHAnsi" w:cs="Arial"/>
          <w:noProof/>
          <w:kern w:val="0"/>
          <w:sz w:val="22"/>
        </w:rPr>
        <w:t>[</w:t>
      </w:r>
      <w:hyperlink w:anchor="_ENREF_24" w:tooltip="Higgs, 2011 #808" w:history="1">
        <w:r w:rsidR="00D77202" w:rsidRPr="006D1FF8">
          <w:rPr>
            <w:rFonts w:asciiTheme="minorHAnsi" w:hAnsiTheme="minorHAnsi" w:cs="Arial"/>
            <w:noProof/>
            <w:kern w:val="0"/>
            <w:sz w:val="22"/>
          </w:rPr>
          <w:t>24</w:t>
        </w:r>
      </w:hyperlink>
      <w:r w:rsidR="00D77202" w:rsidRPr="006D1FF8">
        <w:rPr>
          <w:rFonts w:asciiTheme="minorHAnsi" w:hAnsiTheme="minorHAnsi" w:cs="Arial"/>
          <w:noProof/>
          <w:kern w:val="0"/>
          <w:sz w:val="22"/>
        </w:rPr>
        <w:t>]</w:t>
      </w:r>
      <w:r w:rsidR="0092336C" w:rsidRPr="006D1FF8">
        <w:rPr>
          <w:rFonts w:asciiTheme="minorHAnsi" w:hAnsiTheme="minorHAnsi" w:cs="Arial"/>
          <w:kern w:val="0"/>
          <w:sz w:val="22"/>
        </w:rPr>
        <w:fldChar w:fldCharType="end"/>
      </w:r>
      <w:r w:rsidR="00FA792F" w:rsidRPr="006D1FF8">
        <w:rPr>
          <w:rFonts w:asciiTheme="minorHAnsi" w:hAnsiTheme="minorHAnsi" w:cs="Arial"/>
          <w:kern w:val="0"/>
          <w:sz w:val="22"/>
        </w:rPr>
        <w:t>. Furthermore, many of the suscepti</w:t>
      </w:r>
      <w:r w:rsidR="00D77202" w:rsidRPr="006D1FF8">
        <w:rPr>
          <w:rFonts w:asciiTheme="minorHAnsi" w:hAnsiTheme="minorHAnsi" w:cs="Arial"/>
          <w:kern w:val="0"/>
          <w:sz w:val="22"/>
        </w:rPr>
        <w:t xml:space="preserve">ble genes identified in SSc, </w:t>
      </w:r>
      <w:r w:rsidR="00FA792F" w:rsidRPr="006D1FF8">
        <w:rPr>
          <w:rFonts w:asciiTheme="minorHAnsi" w:hAnsiTheme="minorHAnsi" w:cs="Arial"/>
          <w:kern w:val="0"/>
          <w:sz w:val="22"/>
        </w:rPr>
        <w:t xml:space="preserve">SLE </w:t>
      </w:r>
      <w:r w:rsidR="00D77202" w:rsidRPr="006D1FF8">
        <w:rPr>
          <w:rFonts w:asciiTheme="minorHAnsi" w:hAnsiTheme="minorHAnsi" w:cs="Arial"/>
          <w:kern w:val="0"/>
          <w:sz w:val="22"/>
        </w:rPr>
        <w:t xml:space="preserve">and RA </w:t>
      </w:r>
      <w:r w:rsidR="00FA792F" w:rsidRPr="006D1FF8">
        <w:rPr>
          <w:rFonts w:asciiTheme="minorHAnsi" w:hAnsiTheme="minorHAnsi" w:cs="Arial"/>
          <w:kern w:val="0"/>
          <w:sz w:val="22"/>
        </w:rPr>
        <w:t>were belong to the type I interferon pathway, such as the STAT4, IFR5 etc</w:t>
      </w:r>
      <w:r w:rsidR="00D77202" w:rsidRPr="006D1FF8">
        <w:rPr>
          <w:rFonts w:asciiTheme="minorHAnsi" w:hAnsiTheme="minorHAnsi" w:cs="Arial"/>
          <w:kern w:val="0"/>
          <w:sz w:val="22"/>
        </w:rPr>
        <w:t xml:space="preserve"> </w:t>
      </w:r>
      <w:r w:rsidR="0092336C" w:rsidRPr="006D1FF8">
        <w:rPr>
          <w:rFonts w:asciiTheme="minorHAnsi" w:hAnsiTheme="minorHAnsi" w:cs="Arial"/>
          <w:kern w:val="0"/>
          <w:sz w:val="22"/>
        </w:rPr>
        <w:fldChar w:fldCharType="begin">
          <w:fldData xml:space="preserve">PEVuZE5vdGU+PENpdGU+PEF1dGhvcj5SZW1tZXJzIDwvQXV0aG9yPjxZZWFyPjIwMDc8L1llYXI+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=
</w:fldData>
        </w:fldChar>
      </w:r>
      <w:r w:rsidR="00D77202" w:rsidRPr="006D1FF8">
        <w:rPr>
          <w:rFonts w:asciiTheme="minorHAnsi" w:hAnsiTheme="minorHAnsi" w:cs="Arial"/>
          <w:kern w:val="0"/>
          <w:sz w:val="22"/>
        </w:rPr>
        <w:instrText xml:space="preserve"> ADDIN EN.CITE </w:instrText>
      </w:r>
      <w:r w:rsidR="0092336C" w:rsidRPr="006D1FF8">
        <w:rPr>
          <w:rFonts w:asciiTheme="minorHAnsi" w:hAnsiTheme="minorHAnsi" w:cs="Arial"/>
          <w:kern w:val="0"/>
          <w:sz w:val="22"/>
        </w:rPr>
        <w:fldChar w:fldCharType="begin">
          <w:fldData xml:space="preserve">PEVuZE5vdGU+PENpdGU+PEF1dGhvcj5SZW1tZXJzIDwvQXV0aG9yPjxZZWFyPjIwMDc8L1llYXI+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=
</w:fldData>
        </w:fldChar>
      </w:r>
      <w:r w:rsidR="00D77202" w:rsidRPr="006D1FF8">
        <w:rPr>
          <w:rFonts w:asciiTheme="minorHAnsi" w:hAnsiTheme="minorHAnsi" w:cs="Arial"/>
          <w:kern w:val="0"/>
          <w:sz w:val="22"/>
        </w:rPr>
        <w:instrText xml:space="preserve"> ADDIN EN.CITE.DATA </w:instrText>
      </w:r>
      <w:r w:rsidR="0092336C" w:rsidRPr="006D1FF8">
        <w:rPr>
          <w:rFonts w:asciiTheme="minorHAnsi" w:hAnsiTheme="minorHAnsi" w:cs="Arial"/>
          <w:kern w:val="0"/>
          <w:sz w:val="22"/>
        </w:rPr>
      </w:r>
      <w:r w:rsidR="0092336C" w:rsidRPr="006D1FF8">
        <w:rPr>
          <w:rFonts w:asciiTheme="minorHAnsi" w:hAnsiTheme="minorHAnsi" w:cs="Arial"/>
          <w:kern w:val="0"/>
          <w:sz w:val="22"/>
        </w:rPr>
        <w:fldChar w:fldCharType="end"/>
      </w:r>
      <w:r w:rsidR="0092336C" w:rsidRPr="006D1FF8">
        <w:rPr>
          <w:rFonts w:asciiTheme="minorHAnsi" w:hAnsiTheme="minorHAnsi" w:cs="Arial"/>
          <w:kern w:val="0"/>
          <w:sz w:val="22"/>
        </w:rPr>
      </w:r>
      <w:r w:rsidR="0092336C" w:rsidRPr="006D1FF8">
        <w:rPr>
          <w:rFonts w:asciiTheme="minorHAnsi" w:hAnsiTheme="minorHAnsi" w:cs="Arial"/>
          <w:kern w:val="0"/>
          <w:sz w:val="22"/>
        </w:rPr>
        <w:fldChar w:fldCharType="separate"/>
      </w:r>
      <w:r w:rsidR="00D77202" w:rsidRPr="006D1FF8">
        <w:rPr>
          <w:rFonts w:asciiTheme="minorHAnsi" w:hAnsiTheme="minorHAnsi" w:cs="Arial"/>
          <w:noProof/>
          <w:kern w:val="0"/>
          <w:sz w:val="22"/>
        </w:rPr>
        <w:t>[</w:t>
      </w:r>
      <w:hyperlink w:anchor="_ENREF_25" w:tooltip="Remmers , 2007 #809" w:history="1">
        <w:r w:rsidR="00D77202" w:rsidRPr="006D1FF8">
          <w:rPr>
            <w:rFonts w:asciiTheme="minorHAnsi" w:hAnsiTheme="minorHAnsi" w:cs="Arial"/>
            <w:noProof/>
            <w:kern w:val="0"/>
            <w:sz w:val="22"/>
          </w:rPr>
          <w:t>25-30</w:t>
        </w:r>
      </w:hyperlink>
      <w:r w:rsidR="00D77202" w:rsidRPr="006D1FF8">
        <w:rPr>
          <w:rFonts w:asciiTheme="minorHAnsi" w:hAnsiTheme="minorHAnsi" w:cs="Arial"/>
          <w:noProof/>
          <w:kern w:val="0"/>
          <w:sz w:val="22"/>
        </w:rPr>
        <w:t>]</w:t>
      </w:r>
      <w:r w:rsidR="0092336C" w:rsidRPr="006D1FF8">
        <w:rPr>
          <w:rFonts w:asciiTheme="minorHAnsi" w:hAnsiTheme="minorHAnsi" w:cs="Arial"/>
          <w:kern w:val="0"/>
          <w:sz w:val="22"/>
        </w:rPr>
        <w:fldChar w:fldCharType="end"/>
      </w:r>
      <w:r w:rsidR="00FA792F" w:rsidRPr="006D1FF8">
        <w:rPr>
          <w:rFonts w:asciiTheme="minorHAnsi" w:hAnsiTheme="minorHAnsi" w:cs="Arial"/>
          <w:kern w:val="0"/>
          <w:sz w:val="22"/>
        </w:rPr>
        <w:t xml:space="preserve">. </w:t>
      </w:r>
      <w:r w:rsidR="005451D0" w:rsidRPr="006D1FF8">
        <w:rPr>
          <w:rFonts w:asciiTheme="minorHAnsi" w:hAnsiTheme="minorHAnsi" w:cs="Arial"/>
          <w:kern w:val="0"/>
          <w:sz w:val="22"/>
        </w:rPr>
        <w:t xml:space="preserve">Another study also </w:t>
      </w:r>
      <w:r w:rsidR="0002551A" w:rsidRPr="006D1FF8">
        <w:rPr>
          <w:rFonts w:asciiTheme="minorHAnsi" w:hAnsiTheme="minorHAnsi" w:cs="Arial"/>
          <w:kern w:val="0"/>
          <w:sz w:val="22"/>
        </w:rPr>
        <w:t xml:space="preserve">demonstrated </w:t>
      </w:r>
      <w:r w:rsidR="00FA792F" w:rsidRPr="006D1FF8">
        <w:rPr>
          <w:rFonts w:asciiTheme="minorHAnsi" w:hAnsiTheme="minorHAnsi" w:cs="Arial"/>
          <w:kern w:val="0"/>
          <w:sz w:val="22"/>
        </w:rPr>
        <w:t xml:space="preserve">that </w:t>
      </w:r>
      <w:r w:rsidR="0002551A" w:rsidRPr="006D1FF8">
        <w:rPr>
          <w:rFonts w:asciiTheme="minorHAnsi" w:hAnsiTheme="minorHAnsi" w:cs="Arial"/>
          <w:kern w:val="0"/>
          <w:sz w:val="22"/>
        </w:rPr>
        <w:t xml:space="preserve">the activated type I IFN system in </w:t>
      </w:r>
      <w:r w:rsidR="005451D0" w:rsidRPr="006D1FF8">
        <w:rPr>
          <w:rFonts w:asciiTheme="minorHAnsi" w:hAnsiTheme="minorHAnsi" w:cs="Arial"/>
          <w:kern w:val="0"/>
          <w:sz w:val="22"/>
        </w:rPr>
        <w:t xml:space="preserve">several systemic autoimmune diseases including SSc and Sjogren syndrome may contribute to the vascular </w:t>
      </w:r>
      <w:r w:rsidR="00FA792F" w:rsidRPr="006D1FF8">
        <w:rPr>
          <w:rFonts w:asciiTheme="minorHAnsi" w:hAnsiTheme="minorHAnsi" w:cs="Arial"/>
          <w:kern w:val="0"/>
          <w:sz w:val="22"/>
        </w:rPr>
        <w:t>pathology and</w:t>
      </w:r>
      <w:r w:rsidR="005451D0" w:rsidRPr="006D1FF8">
        <w:rPr>
          <w:rFonts w:asciiTheme="minorHAnsi" w:hAnsiTheme="minorHAnsi" w:cs="Arial"/>
          <w:kern w:val="0"/>
          <w:sz w:val="22"/>
        </w:rPr>
        <w:t xml:space="preserve"> involve in the profibrotic process </w:t>
      </w:r>
      <w:r w:rsidR="0092336C" w:rsidRPr="006D1FF8">
        <w:rPr>
          <w:rFonts w:asciiTheme="minorHAnsi" w:hAnsiTheme="minorHAnsi" w:cs="Arial"/>
          <w:kern w:val="0"/>
          <w:sz w:val="22"/>
        </w:rPr>
        <w:fldChar w:fldCharType="begin">
          <w:fldData xml:space="preserve">PEVuZE5vdGU+PENpdGU+PEF1dGhvcj5FbG9yYW50YTwvQXV0aG9yPjxZZWFyPjIwMTA8L1llYXI+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</w:fldData>
        </w:fldChar>
      </w:r>
      <w:r w:rsidR="00D77202" w:rsidRPr="006D1FF8">
        <w:rPr>
          <w:rFonts w:asciiTheme="minorHAnsi" w:hAnsiTheme="minorHAnsi" w:cs="Arial"/>
          <w:kern w:val="0"/>
          <w:sz w:val="22"/>
        </w:rPr>
        <w:instrText xml:space="preserve"> ADDIN EN.CITE </w:instrText>
      </w:r>
      <w:r w:rsidR="0092336C" w:rsidRPr="006D1FF8">
        <w:rPr>
          <w:rFonts w:asciiTheme="minorHAnsi" w:hAnsiTheme="minorHAnsi" w:cs="Arial"/>
          <w:kern w:val="0"/>
          <w:sz w:val="22"/>
        </w:rPr>
        <w:fldChar w:fldCharType="begin">
          <w:fldData xml:space="preserve">PEVuZE5vdGU+PENpdGU+PEF1dGhvcj5FbG9yYW50YTwvQXV0aG9yPjxZZWFyPjIwMTA8L1llYXI+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</w:fldData>
        </w:fldChar>
      </w:r>
      <w:r w:rsidR="00D77202" w:rsidRPr="006D1FF8">
        <w:rPr>
          <w:rFonts w:asciiTheme="minorHAnsi" w:hAnsiTheme="minorHAnsi" w:cs="Arial"/>
          <w:kern w:val="0"/>
          <w:sz w:val="22"/>
        </w:rPr>
        <w:instrText xml:space="preserve"> ADDIN EN.CITE.DATA </w:instrText>
      </w:r>
      <w:r w:rsidR="0092336C" w:rsidRPr="006D1FF8">
        <w:rPr>
          <w:rFonts w:asciiTheme="minorHAnsi" w:hAnsiTheme="minorHAnsi" w:cs="Arial"/>
          <w:kern w:val="0"/>
          <w:sz w:val="22"/>
        </w:rPr>
      </w:r>
      <w:r w:rsidR="0092336C" w:rsidRPr="006D1FF8">
        <w:rPr>
          <w:rFonts w:asciiTheme="minorHAnsi" w:hAnsiTheme="minorHAnsi" w:cs="Arial"/>
          <w:kern w:val="0"/>
          <w:sz w:val="22"/>
        </w:rPr>
        <w:fldChar w:fldCharType="end"/>
      </w:r>
      <w:r w:rsidR="0092336C" w:rsidRPr="006D1FF8">
        <w:rPr>
          <w:rFonts w:asciiTheme="minorHAnsi" w:hAnsiTheme="minorHAnsi" w:cs="Arial"/>
          <w:kern w:val="0"/>
          <w:sz w:val="22"/>
        </w:rPr>
      </w:r>
      <w:r w:rsidR="0092336C" w:rsidRPr="006D1FF8">
        <w:rPr>
          <w:rFonts w:asciiTheme="minorHAnsi" w:hAnsiTheme="minorHAnsi" w:cs="Arial"/>
          <w:kern w:val="0"/>
          <w:sz w:val="22"/>
        </w:rPr>
        <w:fldChar w:fldCharType="separate"/>
      </w:r>
      <w:r w:rsidR="00D77202" w:rsidRPr="006D1FF8">
        <w:rPr>
          <w:rFonts w:asciiTheme="minorHAnsi" w:hAnsiTheme="minorHAnsi" w:cs="Arial"/>
          <w:noProof/>
          <w:kern w:val="0"/>
          <w:sz w:val="22"/>
        </w:rPr>
        <w:t>[</w:t>
      </w:r>
      <w:hyperlink w:anchor="_ENREF_31" w:tooltip="Eloranta, 2010 #11684" w:history="1">
        <w:r w:rsidR="00D77202" w:rsidRPr="006D1FF8">
          <w:rPr>
            <w:rFonts w:asciiTheme="minorHAnsi" w:hAnsiTheme="minorHAnsi" w:cs="Arial"/>
            <w:noProof/>
            <w:kern w:val="0"/>
            <w:sz w:val="22"/>
          </w:rPr>
          <w:t>31</w:t>
        </w:r>
      </w:hyperlink>
      <w:r w:rsidR="00D77202" w:rsidRPr="006D1FF8">
        <w:rPr>
          <w:rFonts w:asciiTheme="minorHAnsi" w:hAnsiTheme="minorHAnsi" w:cs="Arial"/>
          <w:noProof/>
          <w:kern w:val="0"/>
          <w:sz w:val="22"/>
        </w:rPr>
        <w:t>]</w:t>
      </w:r>
      <w:r w:rsidR="0092336C" w:rsidRPr="006D1FF8">
        <w:rPr>
          <w:rFonts w:asciiTheme="minorHAnsi" w:hAnsiTheme="minorHAnsi" w:cs="Arial"/>
          <w:kern w:val="0"/>
          <w:sz w:val="22"/>
        </w:rPr>
        <w:fldChar w:fldCharType="end"/>
      </w:r>
      <w:r w:rsidR="005451D0" w:rsidRPr="006D1FF8">
        <w:rPr>
          <w:rFonts w:asciiTheme="minorHAnsi" w:hAnsiTheme="minorHAnsi" w:cs="Arial"/>
          <w:kern w:val="0"/>
          <w:sz w:val="22"/>
        </w:rPr>
        <w:t xml:space="preserve">. As a </w:t>
      </w:r>
      <w:r w:rsidR="00450952" w:rsidRPr="006D1FF8">
        <w:rPr>
          <w:rFonts w:asciiTheme="minorHAnsi" w:hAnsiTheme="minorHAnsi" w:cs="Arial"/>
          <w:kern w:val="0"/>
          <w:sz w:val="22"/>
        </w:rPr>
        <w:t>result,</w:t>
      </w:r>
      <w:r w:rsidR="005451D0" w:rsidRPr="006D1FF8">
        <w:rPr>
          <w:rFonts w:asciiTheme="minorHAnsi" w:hAnsiTheme="minorHAnsi" w:cs="Arial"/>
          <w:kern w:val="0"/>
          <w:sz w:val="22"/>
        </w:rPr>
        <w:t xml:space="preserve"> it is necessary to examine if the methylation alteration of </w:t>
      </w:r>
      <w:r w:rsidR="005451D0" w:rsidRPr="006D1FF8">
        <w:rPr>
          <w:rFonts w:asciiTheme="minorHAnsi" w:hAnsiTheme="minorHAnsi" w:cs="Arial"/>
          <w:kern w:val="0"/>
          <w:sz w:val="22"/>
        </w:rPr>
        <w:lastRenderedPageBreak/>
        <w:t xml:space="preserve">type I IFN associated genes were also shown in other kinds of autoimmune diseases. We </w:t>
      </w:r>
      <w:r w:rsidR="0002551A" w:rsidRPr="006D1FF8">
        <w:rPr>
          <w:rFonts w:asciiTheme="minorHAnsi" w:hAnsiTheme="minorHAnsi" w:cs="Arial"/>
          <w:kern w:val="0"/>
          <w:sz w:val="22"/>
        </w:rPr>
        <w:t xml:space="preserve">then </w:t>
      </w:r>
      <w:r w:rsidR="005451D0" w:rsidRPr="006D1FF8">
        <w:rPr>
          <w:rFonts w:asciiTheme="minorHAnsi" w:hAnsiTheme="minorHAnsi" w:cs="Arial"/>
          <w:kern w:val="0"/>
          <w:sz w:val="22"/>
        </w:rPr>
        <w:t>downloaded the datasets of SLE and RA from GEO database</w:t>
      </w:r>
      <w:r w:rsidR="000E0296" w:rsidRPr="006D1FF8">
        <w:rPr>
          <w:rFonts w:asciiTheme="minorHAnsi" w:hAnsiTheme="minorHAnsi" w:cs="Arial"/>
          <w:kern w:val="0"/>
          <w:sz w:val="22"/>
        </w:rPr>
        <w:t xml:space="preserve"> (GSE42861 and GSE59250)</w:t>
      </w:r>
      <w:r w:rsidR="005451D0" w:rsidRPr="006D1FF8">
        <w:rPr>
          <w:rFonts w:asciiTheme="minorHAnsi" w:hAnsiTheme="minorHAnsi" w:cs="Arial"/>
          <w:kern w:val="0"/>
          <w:sz w:val="22"/>
        </w:rPr>
        <w:t>. And we analyzed the significantly differential methylated genes of SSc in these two autoimmune diseases. As expected</w:t>
      </w:r>
      <w:r w:rsidR="00B039E5" w:rsidRPr="006D1FF8">
        <w:rPr>
          <w:rFonts w:asciiTheme="minorHAnsi" w:hAnsiTheme="minorHAnsi" w:cs="Arial"/>
          <w:kern w:val="0"/>
          <w:sz w:val="22"/>
        </w:rPr>
        <w:t>,</w:t>
      </w:r>
      <w:r w:rsidR="005451D0" w:rsidRPr="006D1FF8">
        <w:rPr>
          <w:rFonts w:asciiTheme="minorHAnsi" w:hAnsiTheme="minorHAnsi" w:cs="Arial"/>
          <w:kern w:val="0"/>
          <w:sz w:val="22"/>
        </w:rPr>
        <w:t xml:space="preserve"> we found that these genes were shown </w:t>
      </w:r>
      <w:r w:rsidR="00DC2B56" w:rsidRPr="006D1FF8">
        <w:rPr>
          <w:rFonts w:asciiTheme="minorHAnsi" w:hAnsiTheme="minorHAnsi" w:cs="Arial"/>
          <w:kern w:val="0"/>
          <w:sz w:val="22"/>
        </w:rPr>
        <w:t xml:space="preserve">to be </w:t>
      </w:r>
      <w:r w:rsidR="005451D0" w:rsidRPr="006D1FF8">
        <w:rPr>
          <w:rFonts w:asciiTheme="minorHAnsi" w:hAnsiTheme="minorHAnsi" w:cs="Arial"/>
          <w:kern w:val="0"/>
          <w:sz w:val="22"/>
        </w:rPr>
        <w:t>strong</w:t>
      </w:r>
      <w:r w:rsidR="00DC2B56" w:rsidRPr="006D1FF8">
        <w:rPr>
          <w:rFonts w:asciiTheme="minorHAnsi" w:hAnsiTheme="minorHAnsi" w:cs="Arial"/>
          <w:kern w:val="0"/>
          <w:sz w:val="22"/>
        </w:rPr>
        <w:t>ly</w:t>
      </w:r>
      <w:r w:rsidR="005451D0" w:rsidRPr="006D1FF8">
        <w:rPr>
          <w:rFonts w:asciiTheme="minorHAnsi" w:hAnsiTheme="minorHAnsi" w:cs="Arial"/>
          <w:kern w:val="0"/>
          <w:sz w:val="22"/>
        </w:rPr>
        <w:t xml:space="preserve"> hypo</w:t>
      </w:r>
      <w:r w:rsidR="00DC2B56" w:rsidRPr="006D1FF8">
        <w:rPr>
          <w:rFonts w:asciiTheme="minorHAnsi" w:hAnsiTheme="minorHAnsi" w:cs="Arial"/>
          <w:kern w:val="0"/>
          <w:sz w:val="22"/>
        </w:rPr>
        <w:t>-</w:t>
      </w:r>
      <w:r w:rsidR="005451D0" w:rsidRPr="006D1FF8">
        <w:rPr>
          <w:rFonts w:asciiTheme="minorHAnsi" w:hAnsiTheme="minorHAnsi" w:cs="Arial"/>
          <w:kern w:val="0"/>
          <w:sz w:val="22"/>
        </w:rPr>
        <w:t>methyla</w:t>
      </w:r>
      <w:r w:rsidR="00DC2B56" w:rsidRPr="006D1FF8">
        <w:rPr>
          <w:rFonts w:asciiTheme="minorHAnsi" w:hAnsiTheme="minorHAnsi" w:cs="Arial"/>
          <w:kern w:val="0"/>
          <w:sz w:val="22"/>
        </w:rPr>
        <w:t>ted</w:t>
      </w:r>
      <w:r w:rsidR="005451D0" w:rsidRPr="006D1FF8">
        <w:rPr>
          <w:rFonts w:asciiTheme="minorHAnsi" w:hAnsiTheme="minorHAnsi" w:cs="Arial"/>
          <w:kern w:val="0"/>
          <w:sz w:val="22"/>
        </w:rPr>
        <w:t xml:space="preserve"> in the CD4</w:t>
      </w:r>
      <w:r w:rsidR="0084703D" w:rsidRPr="006D1FF8">
        <w:rPr>
          <w:rFonts w:asciiTheme="minorHAnsi" w:hAnsiTheme="minorHAnsi" w:cs="Arial"/>
          <w:kern w:val="0"/>
          <w:sz w:val="22"/>
          <w:vertAlign w:val="superscript"/>
        </w:rPr>
        <w:t>+</w:t>
      </w:r>
      <w:r w:rsidR="005451D0" w:rsidRPr="006D1FF8">
        <w:rPr>
          <w:rFonts w:asciiTheme="minorHAnsi" w:hAnsiTheme="minorHAnsi" w:cs="Arial"/>
          <w:kern w:val="0"/>
          <w:sz w:val="22"/>
        </w:rPr>
        <w:t xml:space="preserve"> T cells of SLE as well as in the peripheral blood leukocyte of RA (</w:t>
      </w:r>
      <w:r w:rsidR="005451D0" w:rsidRPr="006D1FF8">
        <w:rPr>
          <w:rFonts w:asciiTheme="minorHAnsi" w:hAnsiTheme="minorHAnsi" w:cs="Arial"/>
          <w:color w:val="0000FF"/>
          <w:kern w:val="0"/>
          <w:sz w:val="22"/>
        </w:rPr>
        <w:t xml:space="preserve">Supplementary Table </w:t>
      </w:r>
      <w:r w:rsidR="006D1FF8" w:rsidRPr="006D1FF8">
        <w:rPr>
          <w:rFonts w:asciiTheme="minorHAnsi" w:hAnsiTheme="minorHAnsi" w:cs="Arial"/>
          <w:color w:val="0000FF"/>
          <w:kern w:val="0"/>
          <w:sz w:val="22"/>
        </w:rPr>
        <w:t>1</w:t>
      </w:r>
      <w:r w:rsidR="00C51320">
        <w:rPr>
          <w:rFonts w:asciiTheme="minorHAnsi" w:hAnsiTheme="minorHAnsi" w:cs="Arial"/>
          <w:color w:val="0000FF"/>
          <w:kern w:val="0"/>
          <w:sz w:val="22"/>
        </w:rPr>
        <w:t>2</w:t>
      </w:r>
      <w:r w:rsidR="005451D0" w:rsidRPr="006D1FF8">
        <w:rPr>
          <w:rFonts w:asciiTheme="minorHAnsi" w:hAnsiTheme="minorHAnsi" w:cs="Arial"/>
          <w:kern w:val="0"/>
          <w:sz w:val="22"/>
        </w:rPr>
        <w:t>). These consistent hypo</w:t>
      </w:r>
      <w:r w:rsidR="00DC2B56" w:rsidRPr="006D1FF8">
        <w:rPr>
          <w:rFonts w:asciiTheme="minorHAnsi" w:hAnsiTheme="minorHAnsi" w:cs="Arial"/>
          <w:kern w:val="0"/>
          <w:sz w:val="22"/>
        </w:rPr>
        <w:t>-</w:t>
      </w:r>
      <w:r w:rsidR="005451D0" w:rsidRPr="006D1FF8">
        <w:rPr>
          <w:rFonts w:asciiTheme="minorHAnsi" w:hAnsiTheme="minorHAnsi" w:cs="Arial"/>
          <w:kern w:val="0"/>
          <w:sz w:val="22"/>
        </w:rPr>
        <w:t>methylation of type I IFN associated genes in three autoimmune diseases indicated that type I IFN hypo</w:t>
      </w:r>
      <w:r w:rsidR="00DC2B56" w:rsidRPr="006D1FF8">
        <w:rPr>
          <w:rFonts w:asciiTheme="minorHAnsi" w:hAnsiTheme="minorHAnsi" w:cs="Arial"/>
          <w:kern w:val="0"/>
          <w:sz w:val="22"/>
        </w:rPr>
        <w:t>-</w:t>
      </w:r>
      <w:r w:rsidR="005451D0" w:rsidRPr="006D1FF8">
        <w:rPr>
          <w:rFonts w:asciiTheme="minorHAnsi" w:hAnsiTheme="minorHAnsi" w:cs="Arial"/>
          <w:kern w:val="0"/>
          <w:sz w:val="22"/>
        </w:rPr>
        <w:t xml:space="preserve">methylation might be a common event in </w:t>
      </w:r>
      <w:r w:rsidR="00A31A9A" w:rsidRPr="006D1FF8">
        <w:rPr>
          <w:rFonts w:asciiTheme="minorHAnsi" w:hAnsiTheme="minorHAnsi" w:cs="Arial"/>
          <w:kern w:val="0"/>
          <w:sz w:val="22"/>
        </w:rPr>
        <w:t xml:space="preserve">some of </w:t>
      </w:r>
      <w:r w:rsidR="005451D0" w:rsidRPr="006D1FF8">
        <w:rPr>
          <w:rFonts w:asciiTheme="minorHAnsi" w:hAnsiTheme="minorHAnsi" w:cs="Arial"/>
          <w:kern w:val="0"/>
          <w:sz w:val="22"/>
        </w:rPr>
        <w:t>the pathogenesis of autoimmune diseases</w:t>
      </w:r>
      <w:r w:rsidR="00B039E5" w:rsidRPr="006D1FF8">
        <w:rPr>
          <w:rFonts w:asciiTheme="minorHAnsi" w:hAnsiTheme="minorHAnsi" w:cs="Arial"/>
          <w:kern w:val="0"/>
          <w:sz w:val="22"/>
        </w:rPr>
        <w:t>,</w:t>
      </w:r>
      <w:r w:rsidR="005451D0" w:rsidRPr="006D1FF8">
        <w:rPr>
          <w:rFonts w:asciiTheme="minorHAnsi" w:hAnsiTheme="minorHAnsi" w:cs="Arial"/>
          <w:kern w:val="0"/>
          <w:sz w:val="22"/>
        </w:rPr>
        <w:t xml:space="preserve"> and might be of importance for the drug discovery of autoimmune diseases. </w:t>
      </w:r>
    </w:p>
    <w:p w14:paraId="6DAF6ABF" w14:textId="77777777" w:rsidR="00DA5298" w:rsidRPr="006D1FF8" w:rsidRDefault="00DA5298" w:rsidP="001D5C17">
      <w:pPr>
        <w:autoSpaceDE w:val="0"/>
        <w:autoSpaceDN w:val="0"/>
        <w:adjustRightInd w:val="0"/>
        <w:rPr>
          <w:rFonts w:asciiTheme="minorHAnsi" w:hAnsiTheme="minorHAnsi" w:cs="Arial"/>
          <w:kern w:val="0"/>
          <w:sz w:val="22"/>
        </w:rPr>
      </w:pPr>
    </w:p>
    <w:p w14:paraId="7D9F1333" w14:textId="77777777" w:rsidR="005451D0" w:rsidRPr="006D1FF8" w:rsidRDefault="005451D0" w:rsidP="001D5C17">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In our study</w:t>
      </w:r>
      <w:r w:rsidR="00B039E5" w:rsidRPr="006D1FF8">
        <w:rPr>
          <w:rFonts w:asciiTheme="minorHAnsi" w:hAnsiTheme="minorHAnsi" w:cs="Arial"/>
          <w:kern w:val="0"/>
          <w:sz w:val="22"/>
        </w:rPr>
        <w:t>,</w:t>
      </w:r>
      <w:r w:rsidRPr="006D1FF8">
        <w:rPr>
          <w:rFonts w:asciiTheme="minorHAnsi" w:hAnsiTheme="minorHAnsi" w:cs="Arial"/>
          <w:kern w:val="0"/>
          <w:sz w:val="22"/>
        </w:rPr>
        <w:t xml:space="preserve"> we used the Illumina HumanMethylation 450K microarray for whole-genome methylation status detect</w:t>
      </w:r>
      <w:r w:rsidR="006D4AF3" w:rsidRPr="006D1FF8">
        <w:rPr>
          <w:rFonts w:asciiTheme="minorHAnsi" w:hAnsiTheme="minorHAnsi" w:cs="Arial"/>
          <w:kern w:val="0"/>
          <w:sz w:val="22"/>
        </w:rPr>
        <w:t>ion. And it only covers about 2</w:t>
      </w:r>
      <w:r w:rsidRPr="006D1FF8">
        <w:rPr>
          <w:rFonts w:asciiTheme="minorHAnsi" w:hAnsiTheme="minorHAnsi" w:cs="Arial"/>
          <w:kern w:val="0"/>
          <w:sz w:val="22"/>
        </w:rPr>
        <w:t>% of the total CpG sites in human genome. Due to the sparse density of the detected CpG sites</w:t>
      </w:r>
      <w:r w:rsidR="00B039E5" w:rsidRPr="006D1FF8">
        <w:rPr>
          <w:rFonts w:asciiTheme="minorHAnsi" w:hAnsiTheme="minorHAnsi" w:cs="Arial"/>
          <w:kern w:val="0"/>
          <w:sz w:val="22"/>
        </w:rPr>
        <w:t>,</w:t>
      </w:r>
      <w:r w:rsidRPr="006D1FF8">
        <w:rPr>
          <w:rFonts w:asciiTheme="minorHAnsi" w:hAnsiTheme="minorHAnsi" w:cs="Arial"/>
          <w:kern w:val="0"/>
          <w:sz w:val="22"/>
        </w:rPr>
        <w:t xml:space="preserve"> we fail</w:t>
      </w:r>
      <w:r w:rsidR="00DA5298" w:rsidRPr="006D1FF8">
        <w:rPr>
          <w:rFonts w:asciiTheme="minorHAnsi" w:hAnsiTheme="minorHAnsi" w:cs="Arial"/>
          <w:kern w:val="0"/>
          <w:sz w:val="22"/>
        </w:rPr>
        <w:t>ed</w:t>
      </w:r>
      <w:r w:rsidRPr="006D1FF8">
        <w:rPr>
          <w:rFonts w:asciiTheme="minorHAnsi" w:hAnsiTheme="minorHAnsi" w:cs="Arial"/>
          <w:kern w:val="0"/>
          <w:sz w:val="22"/>
        </w:rPr>
        <w:t xml:space="preserve"> to </w:t>
      </w:r>
      <w:r w:rsidR="00DA5298" w:rsidRPr="006D1FF8">
        <w:rPr>
          <w:rFonts w:asciiTheme="minorHAnsi" w:hAnsiTheme="minorHAnsi" w:cs="Arial"/>
          <w:kern w:val="0"/>
          <w:sz w:val="22"/>
        </w:rPr>
        <w:t xml:space="preserve">determine the methylation status for all the </w:t>
      </w:r>
      <w:r w:rsidRPr="006D1FF8">
        <w:rPr>
          <w:rFonts w:asciiTheme="minorHAnsi" w:hAnsiTheme="minorHAnsi" w:cs="Arial"/>
          <w:kern w:val="0"/>
          <w:sz w:val="22"/>
        </w:rPr>
        <w:t xml:space="preserve">CpG sites </w:t>
      </w:r>
      <w:r w:rsidR="00DA5298" w:rsidRPr="006D1FF8">
        <w:rPr>
          <w:rFonts w:asciiTheme="minorHAnsi" w:hAnsiTheme="minorHAnsi" w:cs="Arial"/>
          <w:kern w:val="0"/>
          <w:sz w:val="22"/>
        </w:rPr>
        <w:t>of the</w:t>
      </w:r>
      <w:r w:rsidRPr="006D1FF8">
        <w:rPr>
          <w:rFonts w:asciiTheme="minorHAnsi" w:hAnsiTheme="minorHAnsi" w:cs="Arial"/>
          <w:kern w:val="0"/>
          <w:sz w:val="22"/>
        </w:rPr>
        <w:t xml:space="preserve"> type I IFN associated genes. </w:t>
      </w:r>
      <w:r w:rsidR="00DA5298" w:rsidRPr="006D1FF8">
        <w:rPr>
          <w:rFonts w:asciiTheme="minorHAnsi" w:hAnsiTheme="minorHAnsi" w:cs="Arial"/>
          <w:kern w:val="0"/>
          <w:sz w:val="22"/>
        </w:rPr>
        <w:t>Meanwhile, t</w:t>
      </w:r>
      <w:r w:rsidRPr="006D1FF8">
        <w:rPr>
          <w:rFonts w:asciiTheme="minorHAnsi" w:hAnsiTheme="minorHAnsi" w:cs="Arial"/>
          <w:kern w:val="0"/>
          <w:sz w:val="22"/>
        </w:rPr>
        <w:t>ype I IFN is a key component for innate immunity and plays an importance role in the immune system</w:t>
      </w:r>
      <w:r w:rsidR="00B039E5" w:rsidRPr="006D1FF8">
        <w:rPr>
          <w:rFonts w:asciiTheme="minorHAnsi" w:hAnsiTheme="minorHAnsi" w:cs="Arial"/>
          <w:kern w:val="0"/>
          <w:sz w:val="22"/>
        </w:rPr>
        <w:t>,</w:t>
      </w:r>
      <w:r w:rsidRPr="006D1FF8">
        <w:rPr>
          <w:rFonts w:asciiTheme="minorHAnsi" w:hAnsiTheme="minorHAnsi" w:cs="Arial"/>
          <w:kern w:val="0"/>
          <w:sz w:val="22"/>
        </w:rPr>
        <w:t xml:space="preserve"> which means that it may affect many other cell types</w:t>
      </w:r>
      <w:r w:rsidR="00B039E5" w:rsidRPr="006D1FF8">
        <w:rPr>
          <w:rFonts w:asciiTheme="minorHAnsi" w:hAnsiTheme="minorHAnsi" w:cs="Arial"/>
          <w:kern w:val="0"/>
          <w:sz w:val="22"/>
        </w:rPr>
        <w:t>,</w:t>
      </w:r>
      <w:r w:rsidRPr="006D1FF8">
        <w:rPr>
          <w:rFonts w:asciiTheme="minorHAnsi" w:hAnsiTheme="minorHAnsi" w:cs="Arial"/>
          <w:kern w:val="0"/>
          <w:sz w:val="22"/>
        </w:rPr>
        <w:t xml:space="preserve"> such as NK cells</w:t>
      </w:r>
      <w:r w:rsidR="00B039E5" w:rsidRPr="006D1FF8">
        <w:rPr>
          <w:rFonts w:asciiTheme="minorHAnsi" w:hAnsiTheme="minorHAnsi" w:cs="Arial"/>
          <w:kern w:val="0"/>
          <w:sz w:val="22"/>
        </w:rPr>
        <w:t>,</w:t>
      </w:r>
      <w:r w:rsidRPr="006D1FF8">
        <w:rPr>
          <w:rFonts w:asciiTheme="minorHAnsi" w:hAnsiTheme="minorHAnsi" w:cs="Arial"/>
          <w:kern w:val="0"/>
          <w:sz w:val="22"/>
        </w:rPr>
        <w:t xml:space="preserve"> B cells and monocytes etc. In our analysis</w:t>
      </w:r>
      <w:r w:rsidR="00B039E5" w:rsidRPr="006D1FF8">
        <w:rPr>
          <w:rFonts w:asciiTheme="minorHAnsi" w:hAnsiTheme="minorHAnsi" w:cs="Arial"/>
          <w:kern w:val="0"/>
          <w:sz w:val="22"/>
        </w:rPr>
        <w:t>,</w:t>
      </w:r>
      <w:r w:rsidRPr="006D1FF8">
        <w:rPr>
          <w:rFonts w:asciiTheme="minorHAnsi" w:hAnsiTheme="minorHAnsi" w:cs="Arial"/>
          <w:kern w:val="0"/>
          <w:sz w:val="22"/>
        </w:rPr>
        <w:t xml:space="preserve"> we focused only on type I IFN effect on T cells</w:t>
      </w:r>
      <w:r w:rsidR="00B039E5" w:rsidRPr="006D1FF8">
        <w:rPr>
          <w:rFonts w:asciiTheme="minorHAnsi" w:hAnsiTheme="minorHAnsi" w:cs="Arial"/>
          <w:kern w:val="0"/>
          <w:sz w:val="22"/>
        </w:rPr>
        <w:t>,</w:t>
      </w:r>
      <w:r w:rsidRPr="006D1FF8">
        <w:rPr>
          <w:rFonts w:asciiTheme="minorHAnsi" w:hAnsiTheme="minorHAnsi" w:cs="Arial"/>
          <w:kern w:val="0"/>
          <w:sz w:val="22"/>
        </w:rPr>
        <w:t xml:space="preserve"> while the other kinds of cells may also play a role in the pathogenesis of SSc. As a </w:t>
      </w:r>
      <w:r w:rsidR="00450952" w:rsidRPr="006D1FF8">
        <w:rPr>
          <w:rFonts w:asciiTheme="minorHAnsi" w:hAnsiTheme="minorHAnsi" w:cs="Arial"/>
          <w:kern w:val="0"/>
          <w:sz w:val="22"/>
        </w:rPr>
        <w:t>result,</w:t>
      </w:r>
      <w:r w:rsidRPr="006D1FF8">
        <w:rPr>
          <w:rFonts w:asciiTheme="minorHAnsi" w:hAnsiTheme="minorHAnsi" w:cs="Arial"/>
          <w:kern w:val="0"/>
          <w:sz w:val="22"/>
        </w:rPr>
        <w:t xml:space="preserve"> further studies may concentrate on the effect of type I IFN on the other cell types. Further</w:t>
      </w:r>
      <w:r w:rsidR="00B039E5" w:rsidRPr="006D1FF8">
        <w:rPr>
          <w:rFonts w:asciiTheme="minorHAnsi" w:hAnsiTheme="minorHAnsi" w:cs="Arial"/>
          <w:kern w:val="0"/>
          <w:sz w:val="22"/>
        </w:rPr>
        <w:t>,</w:t>
      </w:r>
      <w:r w:rsidRPr="006D1FF8">
        <w:rPr>
          <w:rFonts w:asciiTheme="minorHAnsi" w:hAnsiTheme="minorHAnsi" w:cs="Arial"/>
          <w:kern w:val="0"/>
          <w:sz w:val="22"/>
        </w:rPr>
        <w:t xml:space="preserve"> in our analysis</w:t>
      </w:r>
      <w:r w:rsidR="00B039E5" w:rsidRPr="006D1FF8">
        <w:rPr>
          <w:rFonts w:asciiTheme="minorHAnsi" w:hAnsiTheme="minorHAnsi" w:cs="Arial"/>
          <w:kern w:val="0"/>
          <w:sz w:val="22"/>
        </w:rPr>
        <w:t>,</w:t>
      </w:r>
      <w:r w:rsidRPr="006D1FF8">
        <w:rPr>
          <w:rFonts w:asciiTheme="minorHAnsi" w:hAnsiTheme="minorHAnsi" w:cs="Arial"/>
          <w:kern w:val="0"/>
          <w:sz w:val="22"/>
        </w:rPr>
        <w:t xml:space="preserve"> we found that the type I interferon stimulus could change the methylation status as well as the expression level of its induced genes in several cell types. And we found the </w:t>
      </w:r>
      <w:r w:rsidRPr="006D1FF8">
        <w:rPr>
          <w:rFonts w:asciiTheme="minorHAnsi" w:hAnsiTheme="minorHAnsi" w:cs="Arial"/>
          <w:color w:val="000000" w:themeColor="text1"/>
          <w:kern w:val="0"/>
          <w:sz w:val="22"/>
        </w:rPr>
        <w:t xml:space="preserve">up-regulated TET and down-regulated DNMT </w:t>
      </w:r>
      <w:r w:rsidRPr="006D1FF8">
        <w:rPr>
          <w:rFonts w:asciiTheme="minorHAnsi" w:hAnsiTheme="minorHAnsi" w:cs="Arial"/>
          <w:kern w:val="0"/>
          <w:sz w:val="22"/>
        </w:rPr>
        <w:t xml:space="preserve">occurred after the type I interferon stimulus. We speculated that the change of methylation status by type I IFN is regulated by the </w:t>
      </w:r>
      <w:r w:rsidR="00AF17C8" w:rsidRPr="006D1FF8">
        <w:rPr>
          <w:rFonts w:asciiTheme="minorHAnsi" w:hAnsiTheme="minorHAnsi" w:cs="Arial"/>
          <w:kern w:val="0"/>
          <w:sz w:val="22"/>
        </w:rPr>
        <w:t xml:space="preserve">balance of TET and DNMT. </w:t>
      </w:r>
      <w:r w:rsidRPr="006D1FF8">
        <w:rPr>
          <w:rFonts w:asciiTheme="minorHAnsi" w:hAnsiTheme="minorHAnsi" w:cs="Arial"/>
          <w:kern w:val="0"/>
          <w:sz w:val="22"/>
        </w:rPr>
        <w:t xml:space="preserve">Further work </w:t>
      </w:r>
      <w:r w:rsidR="005C6FC3" w:rsidRPr="006D1FF8">
        <w:rPr>
          <w:rFonts w:asciiTheme="minorHAnsi" w:hAnsiTheme="minorHAnsi" w:cs="Arial"/>
          <w:kern w:val="0"/>
          <w:sz w:val="22"/>
        </w:rPr>
        <w:t xml:space="preserve">is </w:t>
      </w:r>
      <w:r w:rsidR="00AF17C8" w:rsidRPr="006D1FF8">
        <w:rPr>
          <w:rFonts w:asciiTheme="minorHAnsi" w:hAnsiTheme="minorHAnsi" w:cs="Arial"/>
          <w:kern w:val="0"/>
          <w:sz w:val="22"/>
        </w:rPr>
        <w:t>needed to answer th</w:t>
      </w:r>
      <w:r w:rsidR="00231E86" w:rsidRPr="006D1FF8">
        <w:rPr>
          <w:rFonts w:asciiTheme="minorHAnsi" w:hAnsiTheme="minorHAnsi" w:cs="Arial"/>
          <w:kern w:val="0"/>
          <w:sz w:val="22"/>
        </w:rPr>
        <w:t xml:space="preserve">e mechanism between them. </w:t>
      </w:r>
      <w:r w:rsidRPr="006D1FF8">
        <w:rPr>
          <w:rFonts w:asciiTheme="minorHAnsi" w:hAnsiTheme="minorHAnsi" w:cs="Arial"/>
          <w:kern w:val="0"/>
          <w:sz w:val="22"/>
        </w:rPr>
        <w:t xml:space="preserve"> </w:t>
      </w:r>
    </w:p>
    <w:p w14:paraId="5AB0886E" w14:textId="77777777" w:rsidR="005451D0" w:rsidRPr="006D1FF8" w:rsidRDefault="005451D0" w:rsidP="001D5C17">
      <w:pPr>
        <w:autoSpaceDE w:val="0"/>
        <w:autoSpaceDN w:val="0"/>
        <w:adjustRightInd w:val="0"/>
        <w:rPr>
          <w:rFonts w:asciiTheme="minorHAnsi" w:hAnsiTheme="minorHAnsi" w:cs="Arial"/>
          <w:kern w:val="0"/>
          <w:sz w:val="22"/>
        </w:rPr>
      </w:pPr>
    </w:p>
    <w:p w14:paraId="416EDC5F" w14:textId="77777777" w:rsidR="005451D0" w:rsidRPr="006D1FF8" w:rsidRDefault="005451D0" w:rsidP="00175F23">
      <w:pPr>
        <w:pStyle w:val="Heading1"/>
        <w:rPr>
          <w:rFonts w:asciiTheme="minorHAnsi" w:hAnsiTheme="minorHAnsi"/>
        </w:rPr>
      </w:pPr>
      <w:r w:rsidRPr="006D1FF8">
        <w:rPr>
          <w:rFonts w:asciiTheme="minorHAnsi" w:hAnsiTheme="minorHAnsi"/>
        </w:rPr>
        <w:t>Acknowledgement</w:t>
      </w:r>
    </w:p>
    <w:p w14:paraId="5508FE61" w14:textId="77777777" w:rsidR="005451D0" w:rsidRPr="006D1FF8" w:rsidRDefault="005451D0" w:rsidP="00175F23">
      <w:pPr>
        <w:autoSpaceDE w:val="0"/>
        <w:autoSpaceDN w:val="0"/>
        <w:adjustRightInd w:val="0"/>
        <w:rPr>
          <w:rFonts w:asciiTheme="minorHAnsi" w:hAnsiTheme="minorHAnsi" w:cs="Arial"/>
          <w:kern w:val="0"/>
          <w:sz w:val="22"/>
        </w:rPr>
      </w:pPr>
      <w:r w:rsidRPr="006D1FF8">
        <w:rPr>
          <w:rFonts w:asciiTheme="minorHAnsi" w:hAnsiTheme="minorHAnsi" w:cs="Arial"/>
          <w:kern w:val="0"/>
          <w:sz w:val="22"/>
        </w:rPr>
        <w:t>Thanks to Pro. Guang-jie Chen of Shanghai Jiaotong University for technical help in T cells separation. This work was supported by the National Natural Science Foundation of China (</w:t>
      </w:r>
      <w:r w:rsidR="008B25E7" w:rsidRPr="006D1FF8">
        <w:rPr>
          <w:rFonts w:asciiTheme="minorHAnsi" w:hAnsiTheme="minorHAnsi" w:cs="Arial"/>
          <w:kern w:val="0"/>
          <w:sz w:val="22"/>
        </w:rPr>
        <w:t>grant No</w:t>
      </w:r>
      <w:r w:rsidRPr="006D1FF8">
        <w:rPr>
          <w:rFonts w:asciiTheme="minorHAnsi" w:hAnsiTheme="minorHAnsi" w:cs="Arial"/>
          <w:kern w:val="0"/>
          <w:sz w:val="22"/>
        </w:rPr>
        <w:t>)</w:t>
      </w:r>
    </w:p>
    <w:p w14:paraId="5513AF38" w14:textId="77777777" w:rsidR="005451D0" w:rsidRPr="006D1FF8" w:rsidRDefault="005451D0" w:rsidP="001D5C17">
      <w:pPr>
        <w:autoSpaceDE w:val="0"/>
        <w:autoSpaceDN w:val="0"/>
        <w:adjustRightInd w:val="0"/>
        <w:jc w:val="left"/>
        <w:rPr>
          <w:rFonts w:asciiTheme="minorHAnsi" w:hAnsiTheme="minorHAnsi" w:cs="Arial"/>
          <w:kern w:val="0"/>
          <w:sz w:val="22"/>
        </w:rPr>
      </w:pPr>
    </w:p>
    <w:p w14:paraId="6F35EB55" w14:textId="77777777" w:rsidR="005451D0" w:rsidRPr="006D1FF8" w:rsidRDefault="005451D0" w:rsidP="001D5C17">
      <w:pPr>
        <w:autoSpaceDE w:val="0"/>
        <w:autoSpaceDN w:val="0"/>
        <w:adjustRightInd w:val="0"/>
        <w:outlineLvl w:val="0"/>
        <w:rPr>
          <w:rFonts w:asciiTheme="minorHAnsi" w:hAnsiTheme="minorHAnsi" w:cs="Arial"/>
          <w:b/>
          <w:kern w:val="0"/>
          <w:sz w:val="22"/>
        </w:rPr>
      </w:pPr>
      <w:r w:rsidRPr="006D1FF8">
        <w:rPr>
          <w:rFonts w:asciiTheme="minorHAnsi" w:hAnsiTheme="minorHAnsi" w:cs="Arial"/>
          <w:b/>
          <w:kern w:val="0"/>
          <w:sz w:val="22"/>
        </w:rPr>
        <w:t>References</w:t>
      </w:r>
    </w:p>
    <w:p w14:paraId="0291FC9E" w14:textId="77777777" w:rsidR="00D77202" w:rsidRPr="006D1FF8" w:rsidRDefault="0092336C" w:rsidP="00D77202">
      <w:pPr>
        <w:pStyle w:val="EndNoteBibliography"/>
      </w:pPr>
      <w:r w:rsidRPr="006D1FF8">
        <w:rPr>
          <w:rFonts w:asciiTheme="minorHAnsi" w:hAnsiTheme="minorHAnsi" w:cs="Arial"/>
          <w:kern w:val="0"/>
          <w:sz w:val="22"/>
        </w:rPr>
        <w:fldChar w:fldCharType="begin"/>
      </w:r>
      <w:r w:rsidR="005451D0" w:rsidRPr="006D1FF8">
        <w:rPr>
          <w:rFonts w:asciiTheme="minorHAnsi" w:hAnsiTheme="minorHAnsi" w:cs="Arial"/>
          <w:kern w:val="0"/>
          <w:sz w:val="22"/>
        </w:rPr>
        <w:instrText xml:space="preserve"> ADDIN EN.REFLIST </w:instrText>
      </w:r>
      <w:r w:rsidRPr="006D1FF8">
        <w:rPr>
          <w:rFonts w:asciiTheme="minorHAnsi" w:hAnsiTheme="minorHAnsi" w:cs="Arial"/>
          <w:kern w:val="0"/>
          <w:sz w:val="22"/>
        </w:rPr>
        <w:fldChar w:fldCharType="separate"/>
      </w:r>
      <w:bookmarkStart w:id="24" w:name="_ENREF_1"/>
      <w:r w:rsidR="00D77202" w:rsidRPr="006D1FF8">
        <w:t>1.</w:t>
      </w:r>
      <w:r w:rsidR="00D77202" w:rsidRPr="006D1FF8">
        <w:tab/>
        <w:t>Mayes MD, Lacey JV, Jr., Beebe-Dimmer J, Gillespie BW, Cooper B, Laing TJ, Schottenfeld D. Prevalence, incidence, survival, and disease characteristics of systemic sclerosis in a large US population. Arthritis Rheum. 2003; 48: 2246-55. doi: 10.1002/art.11073.</w:t>
      </w:r>
      <w:bookmarkEnd w:id="24"/>
    </w:p>
    <w:p w14:paraId="3594D9B2" w14:textId="77777777" w:rsidR="00D77202" w:rsidRPr="006D1FF8" w:rsidRDefault="00D77202" w:rsidP="00D77202">
      <w:pPr>
        <w:pStyle w:val="EndNoteBibliography"/>
      </w:pPr>
      <w:bookmarkStart w:id="25" w:name="_ENREF_2"/>
      <w:r w:rsidRPr="006D1FF8">
        <w:t>2.</w:t>
      </w:r>
      <w:r w:rsidRPr="006D1FF8">
        <w:tab/>
        <w:t>van den Hoogen F, Khanna D, Fransen J, Johnson SR, Baron M, Tyndall A, Matucci-Cerinic M, Naden RP, Medsger TA, Jr., Carreira PE, Riemekasten G, Clements PJ, Denton CP, et al. 2013 classification criteria for systemic sclerosis: an American college of rheumatology/European league against rheumatism collaborative initiative. Ann Rheum Dis. 2013; 72: 1747-55. doi: 10.1136/annrheumdis-2013-204424.</w:t>
      </w:r>
      <w:bookmarkEnd w:id="25"/>
    </w:p>
    <w:p w14:paraId="2A704029" w14:textId="77777777" w:rsidR="00D77202" w:rsidRPr="006D1FF8" w:rsidRDefault="00D77202" w:rsidP="00D77202">
      <w:pPr>
        <w:pStyle w:val="EndNoteBibliography"/>
      </w:pPr>
      <w:bookmarkStart w:id="26" w:name="_ENREF_3"/>
      <w:r w:rsidRPr="006D1FF8">
        <w:t>3.</w:t>
      </w:r>
      <w:r w:rsidRPr="006D1FF8">
        <w:tab/>
        <w:t>Mora GF. Systemic sclerosis: environmental factors. J Rheumatol. 2009; 36: 2383-96. doi: 10.3899/jrheum.090207.</w:t>
      </w:r>
      <w:bookmarkEnd w:id="26"/>
    </w:p>
    <w:p w14:paraId="2F5A1BBE" w14:textId="77777777" w:rsidR="00D77202" w:rsidRPr="006D1FF8" w:rsidRDefault="00D77202" w:rsidP="00D77202">
      <w:pPr>
        <w:pStyle w:val="EndNoteBibliography"/>
      </w:pPr>
      <w:bookmarkStart w:id="27" w:name="_ENREF_4"/>
      <w:r w:rsidRPr="006D1FF8">
        <w:t>4.</w:t>
      </w:r>
      <w:r w:rsidRPr="006D1FF8">
        <w:tab/>
        <w:t>Zhou X, Lee JE, Arnett FC, Xiong M, Park MY, Yoo YK, Shin ES, Reveille JD, Mayes MD, Kim JH, Song R, Choi JY, Park JA, et al. HLA-DPB1 and DPB2 are genetic loci for systemic sclerosis: a genome-wide association study in Koreans with replication in North Americans. Arthritis Rheum. 2009; 60: 3807-14. doi: 10.1002/art.24982.</w:t>
      </w:r>
      <w:bookmarkEnd w:id="27"/>
    </w:p>
    <w:p w14:paraId="2EE7205E" w14:textId="77777777" w:rsidR="00D77202" w:rsidRPr="006D1FF8" w:rsidRDefault="00D77202" w:rsidP="00D77202">
      <w:pPr>
        <w:pStyle w:val="EndNoteBibliography"/>
      </w:pPr>
      <w:bookmarkStart w:id="28" w:name="_ENREF_5"/>
      <w:r w:rsidRPr="006D1FF8">
        <w:t>5.</w:t>
      </w:r>
      <w:r w:rsidRPr="006D1FF8">
        <w:tab/>
        <w:t xml:space="preserve">Radstake TRDJ, Gorlova O, Rueda B, Martin JE, Alizadeh BZ, Palomino-Morales R, Coenen MJ, Vonk MC, Voskuyl AE, Schuerwegh AJ, Broen JC, Van Riel PLCM, Van T Slot R, et al. Genome-wide association study of systemic sclerosis identifies CD247 as a new susceptibility locus. Nature Genetics. 2010; 42: 426-9. doi: </w:t>
      </w:r>
      <w:bookmarkEnd w:id="28"/>
    </w:p>
    <w:p w14:paraId="73D16F8A" w14:textId="77777777" w:rsidR="00D77202" w:rsidRPr="006D1FF8" w:rsidRDefault="00D77202" w:rsidP="00D77202">
      <w:pPr>
        <w:pStyle w:val="EndNoteBibliography"/>
      </w:pPr>
      <w:bookmarkStart w:id="29" w:name="_ENREF_6"/>
      <w:r w:rsidRPr="006D1FF8">
        <w:t>6.</w:t>
      </w:r>
      <w:r w:rsidRPr="006D1FF8">
        <w:tab/>
        <w:t>Allanore Y, Saad M, Dieude P, Avouac J, Distler JH, Amouyel P, Matucci-Cerinic M, Riemekasten G, Airo P, Melchers I, Hachulla E, Cusi D, Wichmann HE, et al. Genome-wide scan identifies TNIP1, PSORS1C1, and RHOB as novel risk loci for systemic sclerosis. PLoS Genet. 2011; 7: e1002091. doi: 10.1371/journal.pgen.1002091.</w:t>
      </w:r>
      <w:bookmarkEnd w:id="29"/>
    </w:p>
    <w:p w14:paraId="44B10695" w14:textId="77777777" w:rsidR="00D77202" w:rsidRPr="006D1FF8" w:rsidRDefault="00D77202" w:rsidP="00D77202">
      <w:pPr>
        <w:pStyle w:val="EndNoteBibliography"/>
      </w:pPr>
      <w:bookmarkStart w:id="30" w:name="_ENREF_7"/>
      <w:r w:rsidRPr="006D1FF8">
        <w:lastRenderedPageBreak/>
        <w:t>7.</w:t>
      </w:r>
      <w:r w:rsidRPr="006D1FF8">
        <w:tab/>
        <w:t xml:space="preserve">Bossini-Castillo L, Martin JE, Broen J, Gorlova O, Simeon CP, Beretta L, Vonk MC, Callejas JL, Castellvi I, Carreira P, Garcia-Hernandez FJ, Castro MF, Coenen MJH, et al. A GWAS follow-up study reveals the association of the IL12RB2 gene with systemic sclerosis in Caucasian populations. Human Molecular Genetics. 2012; 21: 926-33. doi: </w:t>
      </w:r>
      <w:bookmarkEnd w:id="30"/>
    </w:p>
    <w:p w14:paraId="565648EF" w14:textId="77777777" w:rsidR="00D77202" w:rsidRPr="006D1FF8" w:rsidRDefault="00D77202" w:rsidP="00D77202">
      <w:pPr>
        <w:pStyle w:val="EndNoteBibliography"/>
      </w:pPr>
      <w:bookmarkStart w:id="31" w:name="_ENREF_8"/>
      <w:r w:rsidRPr="006D1FF8">
        <w:t>8.</w:t>
      </w:r>
      <w:r w:rsidRPr="006D1FF8">
        <w:tab/>
        <w:t>Martin JE, Broen JC, Carmona FD, Teruel M, Simeon CP, Vonk MC, van 't Slot R, Rodriguez-Rodriguez L, Vicente E, Fonollosa V, Ortego-Centeno N, Gonzalez-Gay MA, Garcia-Hernandez FJ, et al. Identification of CSK as a systemic sclerosis genetic risk factor through Genome Wide Association Study follow-up. Hum Mol Genet. 2012; 21: 2825-35. doi: 10.1093/hmg/dds099.</w:t>
      </w:r>
      <w:bookmarkEnd w:id="31"/>
    </w:p>
    <w:p w14:paraId="4738EB9D" w14:textId="77777777" w:rsidR="00D77202" w:rsidRPr="006D1FF8" w:rsidRDefault="00D77202" w:rsidP="00D77202">
      <w:pPr>
        <w:pStyle w:val="EndNoteBibliography"/>
      </w:pPr>
      <w:bookmarkStart w:id="32" w:name="_ENREF_9"/>
      <w:r w:rsidRPr="006D1FF8">
        <w:t>9.</w:t>
      </w:r>
      <w:r w:rsidRPr="006D1FF8">
        <w:tab/>
        <w:t xml:space="preserve">Yi L, Wang JC, Guo XJ, Gu YH, Tu WZ, Guo G, Yang L, Xiao R, Yu L, Mayes MD, Assassi S, Jin L, Zou HJ, et al. STAT4 is a genetic risk factor for systemic sclerosis in a Chinese population. Int J Immunopathol Pharmacol. 2013; 26: 473-8. doi: </w:t>
      </w:r>
      <w:bookmarkEnd w:id="32"/>
    </w:p>
    <w:p w14:paraId="6DB3CA5D" w14:textId="77777777" w:rsidR="00D77202" w:rsidRPr="006D1FF8" w:rsidRDefault="00D77202" w:rsidP="00D77202">
      <w:pPr>
        <w:pStyle w:val="EndNoteBibliography"/>
      </w:pPr>
      <w:bookmarkStart w:id="33" w:name="_ENREF_10"/>
      <w:r w:rsidRPr="006D1FF8">
        <w:t>10.</w:t>
      </w:r>
      <w:r w:rsidRPr="006D1FF8">
        <w:tab/>
        <w:t>Guo S, Li Y, Wang Y, Chu H, Chen Y, Liu Q, Guo G, Tu W, Wu W, Zou H, Yang L, Xiao R, Ma Y, et al. Copy Number Variation of HLA-DQA1 and APOBEC3A/3B Contribute to the Susceptibility of Systemic Sclerosis in the Chinese Han Population. The Journal of Rheumatology. 2016. doi: 10.3899/jrheum.150945.</w:t>
      </w:r>
      <w:bookmarkEnd w:id="33"/>
    </w:p>
    <w:p w14:paraId="256733F1" w14:textId="77777777" w:rsidR="00D77202" w:rsidRPr="006D1FF8" w:rsidRDefault="00D77202" w:rsidP="00D77202">
      <w:pPr>
        <w:pStyle w:val="EndNoteBibliography"/>
      </w:pPr>
      <w:bookmarkStart w:id="34" w:name="_ENREF_11"/>
      <w:r w:rsidRPr="006D1FF8">
        <w:t>11.</w:t>
      </w:r>
      <w:r w:rsidRPr="006D1FF8">
        <w:tab/>
        <w:t>Liu Y, Aryee MJ, Padyukov L, Fallin MD, Hesselberg E, Runarsson A, Reinius L, Acevedo N, Taub M, Ronninger M, Shchetynsky K, Scheynius A, Kere J, et al. Epigenome-wide association data implicate DNA methylation as an intermediary of genetic risk in rheumatoid arthritis. Nat Biotech. 2013; 31: 142-7. doi: 10.1038/nbt.2487</w:t>
      </w:r>
    </w:p>
    <w:p w14:paraId="03407C98" w14:textId="77777777" w:rsidR="00D77202" w:rsidRPr="006D1FF8" w:rsidRDefault="001E79E1" w:rsidP="00D77202">
      <w:pPr>
        <w:pStyle w:val="EndNoteBibliography"/>
      </w:pPr>
      <w:hyperlink r:id="rId18" w:anchor="supplementary-information" w:history="1">
        <w:r w:rsidR="00D77202" w:rsidRPr="006D1FF8">
          <w:rPr>
            <w:rStyle w:val="Hyperlink"/>
          </w:rPr>
          <w:t>http://www.nature.com/nbt/journal/v31/n2/abs/nbt.2487.html#supplementary-information</w:t>
        </w:r>
      </w:hyperlink>
      <w:r w:rsidR="00D77202" w:rsidRPr="006D1FF8">
        <w:t>.</w:t>
      </w:r>
      <w:bookmarkEnd w:id="34"/>
    </w:p>
    <w:p w14:paraId="5BF8971A" w14:textId="77777777" w:rsidR="00D77202" w:rsidRPr="006D1FF8" w:rsidRDefault="00D77202" w:rsidP="00D77202">
      <w:pPr>
        <w:pStyle w:val="EndNoteBibliography"/>
      </w:pPr>
      <w:bookmarkStart w:id="35" w:name="_ENREF_12"/>
      <w:r w:rsidRPr="006D1FF8">
        <w:t>12.</w:t>
      </w:r>
      <w:r w:rsidRPr="006D1FF8">
        <w:tab/>
        <w:t xml:space="preserve">Guo S, Zhu Q, Jiang T, Wang R, Shen Y, Zhu X, Wang Y, Bai F, Ding Q, Zhou X. Genome-wide DNA methylation patterns in CD4+ T cells from Chinese Han patients with rheumatoid arthritis. Modern Rheumatology. 2016: 1-7. doi: </w:t>
      </w:r>
      <w:bookmarkEnd w:id="35"/>
    </w:p>
    <w:p w14:paraId="6AC9B003" w14:textId="77777777" w:rsidR="00D77202" w:rsidRPr="006D1FF8" w:rsidRDefault="00D77202" w:rsidP="00D77202">
      <w:pPr>
        <w:pStyle w:val="EndNoteBibliography"/>
      </w:pPr>
      <w:bookmarkStart w:id="36" w:name="_ENREF_13"/>
      <w:r w:rsidRPr="006D1FF8">
        <w:t>13.</w:t>
      </w:r>
      <w:r w:rsidRPr="006D1FF8">
        <w:tab/>
        <w:t>Coit P, Jeffries M, Altorok N, Dozmorov MG, Koelsch KA, Wren JD, Merrill JT, McCune WJ, Sawalha AH. Genome-wide DNA methylation study suggests epigenetic accessibility and transcriptional poising of interferon-regulated genes in naive CD4+ T cells from lupus patients. J Autoimmun. 2013; 43: 78-84. doi: 10.1016/j.jaut.2013.04.003.</w:t>
      </w:r>
      <w:bookmarkEnd w:id="36"/>
    </w:p>
    <w:p w14:paraId="567265B0" w14:textId="77777777" w:rsidR="00D77202" w:rsidRPr="006D1FF8" w:rsidRDefault="00D77202" w:rsidP="00D77202">
      <w:pPr>
        <w:pStyle w:val="EndNoteBibliography"/>
      </w:pPr>
      <w:bookmarkStart w:id="37" w:name="_ENREF_14"/>
      <w:r w:rsidRPr="006D1FF8">
        <w:t>14.</w:t>
      </w:r>
      <w:r w:rsidRPr="006D1FF8">
        <w:tab/>
        <w:t>Absher DM, Li X, Waite LL, Gibson A, Roberts K, Edberg J, Chatham WW, Kimberly RP. Genome-wide DNA methylation analysis of systemic lupus erythematosus reveals persistent hypomethylation of interferon genes and compositional changes to CD4+ T-cell populations. PLoS Genet. 2013; 9: e1003678. doi: 10.1371/journal.pgen.1003678.</w:t>
      </w:r>
      <w:bookmarkEnd w:id="37"/>
    </w:p>
    <w:p w14:paraId="7DB401DA" w14:textId="77777777" w:rsidR="00D77202" w:rsidRPr="006D1FF8" w:rsidRDefault="00D77202" w:rsidP="00D77202">
      <w:pPr>
        <w:pStyle w:val="EndNoteBibliography"/>
      </w:pPr>
      <w:bookmarkStart w:id="38" w:name="_ENREF_15"/>
      <w:r w:rsidRPr="006D1FF8">
        <w:t>15.</w:t>
      </w:r>
      <w:r w:rsidRPr="006D1FF8">
        <w:tab/>
        <w:t>Dedeurwaerder S, Defrance M, Calonne E, Denis H, Sotiriou C, Fuks F. Evaluation of the Infinium Methylation 450K technology. Epigenomics. 2011; 3: 771-84. doi: 10.2217/epi.11.105.</w:t>
      </w:r>
      <w:bookmarkEnd w:id="38"/>
    </w:p>
    <w:p w14:paraId="7DB7FE21" w14:textId="77777777" w:rsidR="00D77202" w:rsidRPr="006D1FF8" w:rsidRDefault="00D77202" w:rsidP="00D77202">
      <w:pPr>
        <w:pStyle w:val="EndNoteBibliography"/>
      </w:pPr>
      <w:bookmarkStart w:id="39" w:name="_ENREF_16"/>
      <w:r w:rsidRPr="006D1FF8">
        <w:t>16.</w:t>
      </w:r>
      <w:r w:rsidRPr="006D1FF8">
        <w:tab/>
        <w:t xml:space="preserve">Team RC. R: A language and environment for statistical computing. 2013. doi: </w:t>
      </w:r>
      <w:bookmarkEnd w:id="39"/>
    </w:p>
    <w:p w14:paraId="169D3499" w14:textId="77777777" w:rsidR="00D77202" w:rsidRPr="006D1FF8" w:rsidRDefault="00D77202" w:rsidP="00D77202">
      <w:pPr>
        <w:pStyle w:val="EndNoteBibliography"/>
      </w:pPr>
      <w:bookmarkStart w:id="40" w:name="_ENREF_17"/>
      <w:r w:rsidRPr="006D1FF8">
        <w:t>17.</w:t>
      </w:r>
      <w:r w:rsidRPr="006D1FF8">
        <w:tab/>
        <w:t xml:space="preserve">Assenov Y, Müller F, Lutsik P, Walter J, Lengauer T, Bock C. Comprehensive analysis of DNA methylation data with RnBeads. Nature methods. 2014; 11: 1138-40. doi: </w:t>
      </w:r>
      <w:bookmarkEnd w:id="40"/>
    </w:p>
    <w:p w14:paraId="27F787C2" w14:textId="77777777" w:rsidR="00D77202" w:rsidRPr="006D1FF8" w:rsidRDefault="00D77202" w:rsidP="00D77202">
      <w:pPr>
        <w:pStyle w:val="EndNoteBibliography"/>
      </w:pPr>
      <w:bookmarkStart w:id="41" w:name="_ENREF_18"/>
      <w:r w:rsidRPr="006D1FF8">
        <w:t>18.</w:t>
      </w:r>
      <w:r w:rsidRPr="006D1FF8">
        <w:tab/>
        <w:t xml:space="preserve">Teschendorff AE, Marabita F, Lechner M, Bartlett T, Tegner J, Gomez-Cabrero D, Beck S. A beta-mixture quantile normalization method for correcting probe design bias in Illumina Infinium 450 k DNA methylation data. Bioinformatics. 2013; 29: 189-96. doi: </w:t>
      </w:r>
      <w:bookmarkEnd w:id="41"/>
    </w:p>
    <w:p w14:paraId="5E1FDD77" w14:textId="77777777" w:rsidR="00D77202" w:rsidRPr="006D1FF8" w:rsidRDefault="00D77202" w:rsidP="00D77202">
      <w:pPr>
        <w:pStyle w:val="EndNoteBibliography"/>
      </w:pPr>
      <w:bookmarkStart w:id="42" w:name="_ENREF_19"/>
      <w:r w:rsidRPr="006D1FF8">
        <w:t>19.</w:t>
      </w:r>
      <w:r w:rsidRPr="006D1FF8">
        <w:tab/>
        <w:t xml:space="preserve">Falcon S, Gentleman R. Using GOstats to test gene lists for GO term association. Bioinformatics. 2007; 23: 257-8. doi: </w:t>
      </w:r>
      <w:bookmarkEnd w:id="42"/>
    </w:p>
    <w:p w14:paraId="077FFCB8" w14:textId="77777777" w:rsidR="00D77202" w:rsidRPr="006D1FF8" w:rsidRDefault="00D77202" w:rsidP="00D77202">
      <w:pPr>
        <w:pStyle w:val="EndNoteBibliography"/>
      </w:pPr>
      <w:bookmarkStart w:id="43" w:name="_ENREF_20"/>
      <w:r w:rsidRPr="006D1FF8">
        <w:t>20.</w:t>
      </w:r>
      <w:r w:rsidRPr="006D1FF8">
        <w:tab/>
        <w:t xml:space="preserve">Guo W, Fiziev P, Yan W, Cokus S, Sun X, Zhang MQ, Chen P-Y, Pellegrini M. BS-Seeker2: a versatile aligning pipeline for bisulfite sequencing data. BMC genomics. 2013; 14: 1. doi: </w:t>
      </w:r>
      <w:bookmarkEnd w:id="43"/>
    </w:p>
    <w:p w14:paraId="540ED431" w14:textId="77777777" w:rsidR="00D77202" w:rsidRPr="006D1FF8" w:rsidRDefault="00D77202" w:rsidP="00D77202">
      <w:pPr>
        <w:pStyle w:val="EndNoteBibliography"/>
      </w:pPr>
      <w:bookmarkStart w:id="44" w:name="_ENREF_21"/>
      <w:r w:rsidRPr="006D1FF8">
        <w:t>21.</w:t>
      </w:r>
      <w:r w:rsidRPr="006D1FF8">
        <w:tab/>
        <w:t xml:space="preserve">Lei W, Luo Y, Lei W, Luo Y, Yan K, Zhao S, Li Y, Qiu X, Zhou Y, Long H. Abnormal DNA methylation in CD4+ T cells from patients with systemic lupus erythematosus, systemic sclerosis, and dermatomyositis. Scandinavian journal of rheumatology. 2009; 38: 369-74. doi: </w:t>
      </w:r>
      <w:bookmarkEnd w:id="44"/>
    </w:p>
    <w:p w14:paraId="57EF423A" w14:textId="77777777" w:rsidR="00D77202" w:rsidRPr="006D1FF8" w:rsidRDefault="00D77202" w:rsidP="00D77202">
      <w:pPr>
        <w:pStyle w:val="EndNoteBibliography"/>
      </w:pPr>
      <w:bookmarkStart w:id="45" w:name="_ENREF_22"/>
      <w:r w:rsidRPr="006D1FF8">
        <w:t>22.</w:t>
      </w:r>
      <w:r w:rsidRPr="006D1FF8">
        <w:tab/>
        <w:t>Lei W, Luo Y, Lei W, Luo Y, Yan K, Zhao S, Li Y, Qiu X, Zhou Y, Long H, Zhao M, Liang Y, Su Y, et al. Abnormal DNA methylation in CD4+ T cells from patients with systemic lupus erythematosus, systemic sclerosis, and dermatomyositis. Scand J Rheumatol. 2009; 38: 369-74. doi: 10.1080/03009740902758875.</w:t>
      </w:r>
      <w:bookmarkEnd w:id="45"/>
    </w:p>
    <w:p w14:paraId="10CC9087" w14:textId="77777777" w:rsidR="00D77202" w:rsidRPr="006D1FF8" w:rsidRDefault="00D77202" w:rsidP="00D77202">
      <w:pPr>
        <w:pStyle w:val="EndNoteBibliography"/>
      </w:pPr>
      <w:bookmarkStart w:id="46" w:name="_ENREF_23"/>
      <w:r w:rsidRPr="006D1FF8">
        <w:t>23.</w:t>
      </w:r>
      <w:r w:rsidRPr="006D1FF8">
        <w:tab/>
        <w:t xml:space="preserve">Imgenberg-Kreuz J, Sandling JK, Almlöf JC, Nordlund J, Signér L, Norheim KB, Omdal R, Rönnblom L, Eloranta M-L, </w:t>
      </w:r>
      <w:r w:rsidRPr="006D1FF8">
        <w:lastRenderedPageBreak/>
        <w:t xml:space="preserve">Syvänen A-C. Genome-wide DNA methylation analysis in multiple tissues in primary Sjögren's syndrome reveals regulatory effects at interferon-induced genes. Annals of the rheumatic diseases. 2016: annrheumdis-2015-208659. doi: </w:t>
      </w:r>
      <w:bookmarkEnd w:id="46"/>
    </w:p>
    <w:p w14:paraId="12D13C46" w14:textId="77777777" w:rsidR="00D77202" w:rsidRPr="006D1FF8" w:rsidRDefault="00D77202" w:rsidP="00D77202">
      <w:pPr>
        <w:pStyle w:val="EndNoteBibliography"/>
      </w:pPr>
      <w:bookmarkStart w:id="47" w:name="_ENREF_24"/>
      <w:r w:rsidRPr="006D1FF8">
        <w:t>24.</w:t>
      </w:r>
      <w:r w:rsidRPr="006D1FF8">
        <w:tab/>
        <w:t xml:space="preserve">Higgs BW, Liu Z, White B, Zhu W, White WI, Morehouse C, Brohawn P, Kiener PA, Richman L, Fiorentino D. Patients with systemic lupus erythematosus, myositis, rheumatoid arthritis and scleroderma share activation of a common type I interferon pathway. Annals of the rheumatic diseases. 2011; 70: 2029-36. doi: </w:t>
      </w:r>
      <w:bookmarkEnd w:id="47"/>
    </w:p>
    <w:p w14:paraId="000209DF" w14:textId="77777777" w:rsidR="00D77202" w:rsidRPr="006D1FF8" w:rsidRDefault="00D77202" w:rsidP="00D77202">
      <w:pPr>
        <w:pStyle w:val="EndNoteBibliography"/>
      </w:pPr>
      <w:bookmarkStart w:id="48" w:name="_ENREF_25"/>
      <w:r w:rsidRPr="006D1FF8">
        <w:t>25.</w:t>
      </w:r>
      <w:r w:rsidRPr="006D1FF8">
        <w:tab/>
        <w:t>Remmers  EF, Plenge  RM, Lee  AT, Graham  RR, Hom  G, Behrens  TW, de Bakker  PIW, Le  JM, Lee  H-S, Batliwalla  F, Li  W, Masters  SL, Booty  MG, et al. STAT4 and the Risk of Rheumatoid Arthritis and Systemic Lupus Erythematosus. New England Journal of Medicine. 2007; 357: 977-86. doi: doi:10.1056/NEJMoa073003.</w:t>
      </w:r>
      <w:bookmarkEnd w:id="48"/>
    </w:p>
    <w:p w14:paraId="69416B94" w14:textId="77777777" w:rsidR="00D77202" w:rsidRPr="006D1FF8" w:rsidRDefault="00D77202" w:rsidP="00D77202">
      <w:pPr>
        <w:pStyle w:val="EndNoteBibliography"/>
      </w:pPr>
      <w:bookmarkStart w:id="49" w:name="_ENREF_26"/>
      <w:r w:rsidRPr="006D1FF8">
        <w:t>26.</w:t>
      </w:r>
      <w:r w:rsidRPr="006D1FF8">
        <w:tab/>
        <w:t xml:space="preserve">Han J-W, Zheng H-F, Cui Y, Sun L-D, Ye D-Q, Hu Z, Xu J-H, Cai Z-M, Huang W, Zhao G-P, Xie H-F, Fang H, Lu Q-J, et al. Genome-wide association study in a Chinese Han population identifies nine new susceptibility loci for systemic lupus erythematosus. Nat Genet. 2009; 41: 1234-7. doi: </w:t>
      </w:r>
      <w:hyperlink r:id="rId19" w:history="1">
        <w:r w:rsidRPr="006D1FF8">
          <w:rPr>
            <w:rStyle w:val="Hyperlink"/>
          </w:rPr>
          <w:t>http://www.nature.com/ng/journal/v41/n11/suppinfo/ng.472_S1.html</w:t>
        </w:r>
      </w:hyperlink>
      <w:r w:rsidRPr="006D1FF8">
        <w:t>.</w:t>
      </w:r>
      <w:bookmarkEnd w:id="49"/>
    </w:p>
    <w:p w14:paraId="0DC8F61F" w14:textId="77777777" w:rsidR="00D77202" w:rsidRPr="006D1FF8" w:rsidRDefault="00D77202" w:rsidP="00D77202">
      <w:pPr>
        <w:pStyle w:val="EndNoteBibliography"/>
      </w:pPr>
      <w:bookmarkStart w:id="50" w:name="_ENREF_27"/>
      <w:r w:rsidRPr="006D1FF8">
        <w:t>27.</w:t>
      </w:r>
      <w:r w:rsidRPr="006D1FF8">
        <w:tab/>
        <w:t xml:space="preserve">Abelson A-K, Delgado-Vega AM, Kozyrev SV, Sanchez E, Velazquez-Cruz R, Eriksson N, Wojcik J, Reddy ML, Lima G, D’Alfonso S. STAT4 associates with systemic lupus erythematosus through two independent effects that correlate with gene expression and act additively with IRF5 to increase risk. Annals of the rheumatic diseases. 2009; 68: 1746-53. doi: </w:t>
      </w:r>
      <w:bookmarkEnd w:id="50"/>
    </w:p>
    <w:p w14:paraId="7196AD12" w14:textId="77777777" w:rsidR="00D77202" w:rsidRPr="006D1FF8" w:rsidRDefault="00D77202" w:rsidP="00D77202">
      <w:pPr>
        <w:pStyle w:val="EndNoteBibliography"/>
      </w:pPr>
      <w:bookmarkStart w:id="51" w:name="_ENREF_28"/>
      <w:r w:rsidRPr="006D1FF8">
        <w:t>28.</w:t>
      </w:r>
      <w:r w:rsidRPr="006D1FF8">
        <w:tab/>
        <w:t xml:space="preserve">Carmona FD, Martin J-E, Beretta L, Simeón CP, Carreira PE, Callejas JL, Fernández-Castro M, Sáez-Comet L, Beltrán E, Camps MT. The systemic lupus erythematosus IRF5 risk haplotype is associated with systemic sclerosis. PLoS One. 2013; 8: e54419. doi: </w:t>
      </w:r>
      <w:bookmarkEnd w:id="51"/>
    </w:p>
    <w:p w14:paraId="3C7A7304" w14:textId="77777777" w:rsidR="00D77202" w:rsidRPr="006D1FF8" w:rsidRDefault="00D77202" w:rsidP="00D77202">
      <w:pPr>
        <w:pStyle w:val="EndNoteBibliography"/>
      </w:pPr>
      <w:bookmarkStart w:id="52" w:name="_ENREF_29"/>
      <w:r w:rsidRPr="006D1FF8">
        <w:t>29.</w:t>
      </w:r>
      <w:r w:rsidRPr="006D1FF8">
        <w:tab/>
        <w:t xml:space="preserve">Stahl EA, Raychaudhuri S, Remmers EF, Xie G, Eyre S, Thomson BP, Li Y, Kurreeman FA, Zhernakova A, Hinks A. Genome-wide association study meta-analysis identifies seven new rheumatoid arthritis risk loci. Nature genetics. 2010; 42: 508-14. doi: </w:t>
      </w:r>
      <w:bookmarkEnd w:id="52"/>
    </w:p>
    <w:p w14:paraId="409B3473" w14:textId="77777777" w:rsidR="00D77202" w:rsidRPr="006D1FF8" w:rsidRDefault="00D77202" w:rsidP="00D77202">
      <w:pPr>
        <w:pStyle w:val="EndNoteBibliography"/>
      </w:pPr>
      <w:bookmarkStart w:id="53" w:name="_ENREF_30"/>
      <w:r w:rsidRPr="006D1FF8">
        <w:t>30.</w:t>
      </w:r>
      <w:r w:rsidRPr="006D1FF8">
        <w:tab/>
        <w:t xml:space="preserve">Sigurdsson S, Padyukov L, Kurreeman FA, Liljedahl U, Wiman AC, Alfredsson L, Toes R, Rönnelid J, Klareskog L, Huizinga TW. Association of a haplotype in the promoter region of the interferon regulatory factor 5 gene with rheumatoid arthritis. Arthritis &amp; Rheumatism. 2007; 56: 2202-10. doi: </w:t>
      </w:r>
      <w:bookmarkEnd w:id="53"/>
    </w:p>
    <w:p w14:paraId="1D37EB02" w14:textId="77777777" w:rsidR="00D77202" w:rsidRPr="006D1FF8" w:rsidRDefault="00D77202" w:rsidP="00D77202">
      <w:pPr>
        <w:pStyle w:val="EndNoteBibliography"/>
      </w:pPr>
      <w:bookmarkStart w:id="54" w:name="_ENREF_31"/>
      <w:r w:rsidRPr="006D1FF8">
        <w:t>31.</w:t>
      </w:r>
      <w:r w:rsidRPr="006D1FF8">
        <w:tab/>
        <w:t>Eloranta ML, Franck-Larsson K, Lovgren T, Kalamajski S, Ronnblom A, Rubin K, Alm GV, Ronnblom L. Type I interferon system activation and association with disease manifestations in systemic sclerosis. Ann Rheum Dis. 2010; 69: 1396-402. doi: 10.1136/ard.2009.121400.</w:t>
      </w:r>
      <w:bookmarkEnd w:id="54"/>
    </w:p>
    <w:p w14:paraId="053F6D4B" w14:textId="77777777" w:rsidR="002569B4" w:rsidRPr="006D1FF8" w:rsidRDefault="0092336C" w:rsidP="001D5C17">
      <w:pPr>
        <w:widowControl/>
        <w:jc w:val="left"/>
        <w:rPr>
          <w:rFonts w:asciiTheme="minorHAnsi" w:hAnsiTheme="minorHAnsi" w:cs="Arial"/>
          <w:kern w:val="0"/>
          <w:sz w:val="22"/>
        </w:rPr>
      </w:pPr>
      <w:r w:rsidRPr="006D1FF8">
        <w:rPr>
          <w:rFonts w:asciiTheme="minorHAnsi" w:hAnsiTheme="minorHAnsi" w:cs="Arial"/>
          <w:kern w:val="0"/>
          <w:sz w:val="22"/>
        </w:rPr>
        <w:fldChar w:fldCharType="end"/>
      </w:r>
    </w:p>
    <w:p w14:paraId="6D50873F" w14:textId="77777777" w:rsidR="002569B4" w:rsidRPr="006D1FF8" w:rsidRDefault="002569B4" w:rsidP="001D5C17">
      <w:pPr>
        <w:widowControl/>
        <w:jc w:val="left"/>
        <w:rPr>
          <w:rFonts w:asciiTheme="minorHAnsi" w:hAnsiTheme="minorHAnsi" w:cs="Arial"/>
          <w:color w:val="000000"/>
          <w:kern w:val="0"/>
          <w:sz w:val="22"/>
        </w:rPr>
      </w:pPr>
    </w:p>
    <w:p w14:paraId="45617426" w14:textId="77777777" w:rsidR="002569B4" w:rsidRPr="006D1FF8" w:rsidRDefault="00175F23" w:rsidP="00175F23">
      <w:pPr>
        <w:pStyle w:val="Heading1"/>
        <w:rPr>
          <w:rFonts w:asciiTheme="minorHAnsi" w:hAnsiTheme="minorHAnsi"/>
        </w:rPr>
      </w:pPr>
      <w:r w:rsidRPr="006D1FF8">
        <w:rPr>
          <w:rFonts w:asciiTheme="minorHAnsi" w:hAnsiTheme="minorHAnsi"/>
        </w:rPr>
        <w:t>Figure legends</w:t>
      </w:r>
    </w:p>
    <w:p w14:paraId="46B19DD0" w14:textId="77777777" w:rsidR="002569B4" w:rsidRPr="006D1FF8" w:rsidRDefault="002569B4" w:rsidP="001D5C17">
      <w:pPr>
        <w:widowControl/>
        <w:jc w:val="left"/>
        <w:rPr>
          <w:rFonts w:asciiTheme="minorHAnsi" w:hAnsiTheme="minorHAnsi" w:cs="Arial"/>
          <w:color w:val="000000"/>
          <w:kern w:val="0"/>
          <w:sz w:val="22"/>
        </w:rPr>
      </w:pPr>
    </w:p>
    <w:p w14:paraId="26FFFD65" w14:textId="77777777" w:rsidR="008B25E7" w:rsidRPr="006D1FF8" w:rsidRDefault="008B25E7" w:rsidP="001D5C17">
      <w:pPr>
        <w:autoSpaceDE w:val="0"/>
        <w:autoSpaceDN w:val="0"/>
        <w:adjustRightInd w:val="0"/>
        <w:jc w:val="left"/>
        <w:rPr>
          <w:rFonts w:asciiTheme="minorHAnsi" w:hAnsiTheme="minorHAnsi" w:cs="Arial"/>
          <w:kern w:val="0"/>
          <w:sz w:val="22"/>
        </w:rPr>
      </w:pPr>
      <w:r w:rsidRPr="006D1FF8">
        <w:rPr>
          <w:rFonts w:asciiTheme="minorHAnsi" w:hAnsiTheme="minorHAnsi" w:cs="Arial"/>
          <w:b/>
          <w:kern w:val="0"/>
          <w:sz w:val="22"/>
        </w:rPr>
        <w:t xml:space="preserve">Figure 1 </w:t>
      </w:r>
      <w:r w:rsidRPr="006D1FF8">
        <w:rPr>
          <w:rFonts w:asciiTheme="minorHAnsi" w:hAnsiTheme="minorHAnsi" w:cs="Arial"/>
          <w:kern w:val="0"/>
          <w:sz w:val="22"/>
        </w:rPr>
        <w:t>Manhattan plots and PCA plots of the genome-wide DNA methylation analysis in CD4</w:t>
      </w:r>
      <w:r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CD8</w:t>
      </w:r>
      <w:r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 from patients with SSc and control individuals. The −log</w:t>
      </w:r>
      <w:r w:rsidRPr="006D1FF8">
        <w:rPr>
          <w:rFonts w:asciiTheme="minorHAnsi" w:hAnsiTheme="minorHAnsi" w:cs="Arial"/>
          <w:kern w:val="0"/>
          <w:sz w:val="22"/>
          <w:vertAlign w:val="subscript"/>
        </w:rPr>
        <w:t>10</w:t>
      </w:r>
      <w:r w:rsidRPr="006D1FF8">
        <w:rPr>
          <w:rFonts w:asciiTheme="minorHAnsi" w:hAnsiTheme="minorHAnsi" w:cs="Arial"/>
          <w:kern w:val="0"/>
          <w:sz w:val="22"/>
        </w:rPr>
        <w:t xml:space="preserve"> </w:t>
      </w:r>
      <w:r w:rsidR="00326AE9" w:rsidRPr="006D1FF8">
        <w:rPr>
          <w:rFonts w:asciiTheme="minorHAnsi" w:hAnsiTheme="minorHAnsi" w:cs="Arial"/>
          <w:kern w:val="0"/>
          <w:sz w:val="22"/>
        </w:rPr>
        <w:t>(</w:t>
      </w:r>
      <w:r w:rsidRPr="006D1FF8">
        <w:rPr>
          <w:rFonts w:asciiTheme="minorHAnsi" w:hAnsiTheme="minorHAnsi" w:cs="Arial"/>
          <w:kern w:val="0"/>
          <w:sz w:val="22"/>
        </w:rPr>
        <w:t>p</w:t>
      </w:r>
      <w:r w:rsidR="00326AE9" w:rsidRPr="006D1FF8">
        <w:rPr>
          <w:rFonts w:asciiTheme="minorHAnsi" w:hAnsiTheme="minorHAnsi" w:cs="Arial"/>
          <w:kern w:val="0"/>
          <w:sz w:val="22"/>
        </w:rPr>
        <w:t>)</w:t>
      </w:r>
      <w:r w:rsidRPr="006D1FF8">
        <w:rPr>
          <w:rFonts w:asciiTheme="minorHAnsi" w:hAnsiTheme="minorHAnsi" w:cs="Arial"/>
          <w:kern w:val="0"/>
          <w:sz w:val="22"/>
        </w:rPr>
        <w:t xml:space="preserve"> values of the association of each CpG site </w:t>
      </w:r>
      <w:commentRangeStart w:id="55"/>
      <w:r w:rsidRPr="006D1FF8">
        <w:rPr>
          <w:rFonts w:asciiTheme="minorHAnsi" w:hAnsiTheme="minorHAnsi" w:cs="Arial"/>
          <w:kern w:val="0"/>
          <w:sz w:val="22"/>
        </w:rPr>
        <w:t xml:space="preserve">against the chromosomal position of the investigated sites were shown in Manhattan plots. Some of the most significantly differential methylated CpGsites located at interferon-related genes were highlighted by their gene symbol annotation. PCA plot was conducted </w:t>
      </w:r>
      <w:r w:rsidR="00603A0B" w:rsidRPr="006D1FF8">
        <w:rPr>
          <w:rFonts w:asciiTheme="minorHAnsi" w:hAnsiTheme="minorHAnsi" w:cs="Arial"/>
          <w:kern w:val="0"/>
          <w:sz w:val="22"/>
        </w:rPr>
        <w:t>with the</w:t>
      </w:r>
      <w:r w:rsidRPr="006D1FF8">
        <w:rPr>
          <w:rFonts w:asciiTheme="minorHAnsi" w:hAnsiTheme="minorHAnsi" w:cs="Arial"/>
          <w:kern w:val="0"/>
          <w:sz w:val="22"/>
        </w:rPr>
        <w:t xml:space="preserve"> methylation </w:t>
      </w:r>
      <w:r w:rsidR="00603A0B" w:rsidRPr="006D1FF8">
        <w:rPr>
          <w:rFonts w:asciiTheme="minorHAnsi" w:hAnsiTheme="minorHAnsi" w:cs="Arial"/>
          <w:kern w:val="0"/>
          <w:sz w:val="22"/>
        </w:rPr>
        <w:t>status</w:t>
      </w:r>
      <w:r w:rsidRPr="006D1FF8">
        <w:rPr>
          <w:rFonts w:asciiTheme="minorHAnsi" w:hAnsiTheme="minorHAnsi" w:cs="Arial"/>
          <w:kern w:val="0"/>
          <w:sz w:val="22"/>
        </w:rPr>
        <w:t xml:space="preserve"> of the DMS in CD4</w:t>
      </w:r>
      <w:r w:rsidRPr="006D1FF8">
        <w:rPr>
          <w:rFonts w:asciiTheme="minorHAnsi" w:hAnsiTheme="minorHAnsi" w:cs="Arial"/>
          <w:kern w:val="0"/>
          <w:sz w:val="22"/>
          <w:vertAlign w:val="superscript"/>
        </w:rPr>
        <w:t xml:space="preserve">+ </w:t>
      </w:r>
      <w:r w:rsidRPr="006D1FF8">
        <w:rPr>
          <w:rFonts w:asciiTheme="minorHAnsi" w:hAnsiTheme="minorHAnsi" w:cs="Arial"/>
          <w:kern w:val="0"/>
          <w:sz w:val="22"/>
        </w:rPr>
        <w:t>and CD8</w:t>
      </w:r>
      <w:r w:rsidRPr="006D1FF8">
        <w:rPr>
          <w:rFonts w:asciiTheme="minorHAnsi" w:hAnsiTheme="minorHAnsi" w:cs="Arial"/>
          <w:kern w:val="0"/>
          <w:sz w:val="22"/>
          <w:vertAlign w:val="superscript"/>
        </w:rPr>
        <w:t>+</w:t>
      </w:r>
      <w:r w:rsidR="00603A0B" w:rsidRPr="006D1FF8">
        <w:rPr>
          <w:rFonts w:asciiTheme="minorHAnsi" w:hAnsiTheme="minorHAnsi" w:cs="Arial"/>
          <w:kern w:val="0"/>
          <w:sz w:val="22"/>
          <w:vertAlign w:val="superscript"/>
        </w:rPr>
        <w:t xml:space="preserve"> </w:t>
      </w:r>
      <w:r w:rsidR="00603A0B" w:rsidRPr="006D1FF8">
        <w:rPr>
          <w:rFonts w:asciiTheme="minorHAnsi" w:hAnsiTheme="minorHAnsi" w:cs="Arial"/>
          <w:kern w:val="0"/>
          <w:sz w:val="22"/>
        </w:rPr>
        <w:t xml:space="preserve">T cells. </w:t>
      </w:r>
      <w:commentRangeEnd w:id="55"/>
      <w:r w:rsidR="00DD050D" w:rsidRPr="006D1FF8">
        <w:rPr>
          <w:rStyle w:val="CommentReference"/>
          <w:rFonts w:asciiTheme="minorHAnsi" w:hAnsiTheme="minorHAnsi"/>
        </w:rPr>
        <w:commentReference w:id="55"/>
      </w:r>
    </w:p>
    <w:p w14:paraId="45A8D472" w14:textId="77777777" w:rsidR="00603A0B" w:rsidRPr="006D1FF8" w:rsidRDefault="00603A0B" w:rsidP="001D5C17">
      <w:pPr>
        <w:autoSpaceDE w:val="0"/>
        <w:autoSpaceDN w:val="0"/>
        <w:adjustRightInd w:val="0"/>
        <w:jc w:val="left"/>
        <w:rPr>
          <w:rFonts w:asciiTheme="minorHAnsi" w:hAnsiTheme="minorHAnsi" w:cs="Arial"/>
          <w:kern w:val="0"/>
          <w:sz w:val="22"/>
        </w:rPr>
      </w:pPr>
    </w:p>
    <w:p w14:paraId="78EB0190" w14:textId="77777777" w:rsidR="00603A0B" w:rsidRPr="006D1FF8" w:rsidRDefault="00603A0B" w:rsidP="001D5C17">
      <w:pPr>
        <w:autoSpaceDE w:val="0"/>
        <w:autoSpaceDN w:val="0"/>
        <w:adjustRightInd w:val="0"/>
        <w:jc w:val="left"/>
        <w:rPr>
          <w:rFonts w:asciiTheme="minorHAnsi" w:hAnsiTheme="minorHAnsi" w:cs="Arial"/>
          <w:kern w:val="0"/>
          <w:sz w:val="22"/>
        </w:rPr>
      </w:pPr>
      <w:r w:rsidRPr="006D1FF8">
        <w:rPr>
          <w:rFonts w:asciiTheme="minorHAnsi" w:hAnsiTheme="minorHAnsi" w:cs="Arial"/>
          <w:b/>
          <w:kern w:val="0"/>
          <w:sz w:val="22"/>
        </w:rPr>
        <w:t>Figure 2</w:t>
      </w:r>
      <w:r w:rsidRPr="006D1FF8">
        <w:rPr>
          <w:rFonts w:asciiTheme="minorHAnsi" w:hAnsiTheme="minorHAnsi" w:cs="Arial"/>
          <w:kern w:val="0"/>
          <w:sz w:val="22"/>
        </w:rPr>
        <w:t xml:space="preserve"> </w:t>
      </w:r>
      <w:r w:rsidR="00960CCE" w:rsidRPr="006D1FF8">
        <w:rPr>
          <w:rFonts w:asciiTheme="minorHAnsi" w:hAnsiTheme="minorHAnsi" w:cs="Arial"/>
          <w:kern w:val="0"/>
          <w:sz w:val="22"/>
        </w:rPr>
        <w:t>The Gene Ontology analysis</w:t>
      </w:r>
      <w:r w:rsidR="00092D2D" w:rsidRPr="006D1FF8">
        <w:rPr>
          <w:rFonts w:asciiTheme="minorHAnsi" w:hAnsiTheme="minorHAnsi" w:cs="Arial"/>
          <w:kern w:val="0"/>
          <w:sz w:val="22"/>
        </w:rPr>
        <w:t xml:space="preserve"> and the validation of the most significant differential methylated CpGsites</w:t>
      </w:r>
      <w:r w:rsidR="00960CCE" w:rsidRPr="006D1FF8">
        <w:rPr>
          <w:rFonts w:asciiTheme="minorHAnsi" w:hAnsiTheme="minorHAnsi" w:cs="Arial"/>
          <w:kern w:val="0"/>
          <w:sz w:val="22"/>
        </w:rPr>
        <w:t xml:space="preserve">. (A-B) represents the 10 of the most significantly enriched gene ontologies in </w:t>
      </w:r>
      <w:commentRangeStart w:id="56"/>
      <w:r w:rsidR="00960CCE" w:rsidRPr="006D1FF8">
        <w:rPr>
          <w:rFonts w:asciiTheme="minorHAnsi" w:hAnsiTheme="minorHAnsi" w:cs="Arial"/>
          <w:kern w:val="0"/>
          <w:sz w:val="22"/>
        </w:rPr>
        <w:t>CD4</w:t>
      </w:r>
      <w:r w:rsidR="00960CCE" w:rsidRPr="006D1FF8">
        <w:rPr>
          <w:rFonts w:asciiTheme="minorHAnsi" w:hAnsiTheme="minorHAnsi" w:cs="Arial"/>
          <w:kern w:val="0"/>
          <w:sz w:val="22"/>
          <w:vertAlign w:val="superscript"/>
        </w:rPr>
        <w:t>+</w:t>
      </w:r>
      <w:r w:rsidR="00960CCE" w:rsidRPr="006D1FF8">
        <w:rPr>
          <w:rFonts w:asciiTheme="minorHAnsi" w:hAnsiTheme="minorHAnsi" w:cs="Arial"/>
          <w:kern w:val="0"/>
          <w:sz w:val="22"/>
        </w:rPr>
        <w:t xml:space="preserve"> and CD8</w:t>
      </w:r>
      <w:r w:rsidR="00960CCE" w:rsidRPr="006D1FF8">
        <w:rPr>
          <w:rFonts w:asciiTheme="minorHAnsi" w:hAnsiTheme="minorHAnsi" w:cs="Arial"/>
          <w:kern w:val="0"/>
          <w:sz w:val="22"/>
          <w:vertAlign w:val="superscript"/>
        </w:rPr>
        <w:t>+</w:t>
      </w:r>
      <w:r w:rsidR="00960CCE" w:rsidRPr="006D1FF8">
        <w:rPr>
          <w:rFonts w:asciiTheme="minorHAnsi" w:hAnsiTheme="minorHAnsi" w:cs="Arial"/>
          <w:kern w:val="0"/>
          <w:sz w:val="22"/>
        </w:rPr>
        <w:t xml:space="preserve"> T cells</w:t>
      </w:r>
      <w:r w:rsidR="00092D2D" w:rsidRPr="006D1FF8">
        <w:rPr>
          <w:rFonts w:asciiTheme="minorHAnsi" w:hAnsiTheme="minorHAnsi" w:cs="Arial"/>
          <w:kern w:val="0"/>
          <w:sz w:val="22"/>
        </w:rPr>
        <w:t xml:space="preserve"> based on the DMRs</w:t>
      </w:r>
      <w:r w:rsidR="00B039E5" w:rsidRPr="006D1FF8">
        <w:rPr>
          <w:rFonts w:asciiTheme="minorHAnsi" w:hAnsiTheme="minorHAnsi" w:cs="Arial"/>
          <w:kern w:val="0"/>
          <w:sz w:val="22"/>
        </w:rPr>
        <w:t>,</w:t>
      </w:r>
      <w:r w:rsidR="00960CCE" w:rsidRPr="006D1FF8">
        <w:rPr>
          <w:rFonts w:asciiTheme="minorHAnsi" w:hAnsiTheme="minorHAnsi" w:cs="Arial"/>
          <w:kern w:val="0"/>
          <w:sz w:val="22"/>
        </w:rPr>
        <w:t xml:space="preserve"> respectively. (C) represents the correlation analysis between the results of 450k methylation microarray and the targeted bisulfite sequencing in validation. (D) represents the differential methylation </w:t>
      </w:r>
      <w:commentRangeEnd w:id="56"/>
      <w:r w:rsidR="00A3318A" w:rsidRPr="006D1FF8">
        <w:rPr>
          <w:rStyle w:val="CommentReference"/>
          <w:rFonts w:asciiTheme="minorHAnsi" w:hAnsiTheme="minorHAnsi"/>
        </w:rPr>
        <w:commentReference w:id="56"/>
      </w:r>
      <w:r w:rsidR="00960CCE" w:rsidRPr="006D1FF8">
        <w:rPr>
          <w:rFonts w:asciiTheme="minorHAnsi" w:hAnsiTheme="minorHAnsi" w:cs="Arial"/>
          <w:kern w:val="0"/>
          <w:sz w:val="22"/>
        </w:rPr>
        <w:t>status of MX1 gene in CD8</w:t>
      </w:r>
      <w:r w:rsidR="00960CCE" w:rsidRPr="006D1FF8">
        <w:rPr>
          <w:rFonts w:asciiTheme="minorHAnsi" w:hAnsiTheme="minorHAnsi" w:cs="Arial"/>
          <w:kern w:val="0"/>
          <w:sz w:val="22"/>
          <w:vertAlign w:val="superscript"/>
        </w:rPr>
        <w:t>+</w:t>
      </w:r>
      <w:r w:rsidR="00960CCE" w:rsidRPr="006D1FF8">
        <w:rPr>
          <w:rFonts w:asciiTheme="minorHAnsi" w:hAnsiTheme="minorHAnsi" w:cs="Arial"/>
          <w:kern w:val="0"/>
          <w:sz w:val="22"/>
        </w:rPr>
        <w:t xml:space="preserve"> T cells.  </w:t>
      </w:r>
    </w:p>
    <w:p w14:paraId="6AA7DD95" w14:textId="77777777" w:rsidR="008B25E7" w:rsidRPr="006D1FF8" w:rsidRDefault="008B25E7" w:rsidP="001D5C17">
      <w:pPr>
        <w:autoSpaceDE w:val="0"/>
        <w:autoSpaceDN w:val="0"/>
        <w:adjustRightInd w:val="0"/>
        <w:jc w:val="left"/>
        <w:rPr>
          <w:rFonts w:asciiTheme="minorHAnsi" w:hAnsiTheme="minorHAnsi" w:cs="Arial"/>
          <w:kern w:val="0"/>
          <w:sz w:val="22"/>
        </w:rPr>
      </w:pPr>
    </w:p>
    <w:p w14:paraId="44EC891A" w14:textId="77777777" w:rsidR="008B25E7" w:rsidRPr="006D1FF8" w:rsidRDefault="00960CCE" w:rsidP="001D5C17">
      <w:pPr>
        <w:autoSpaceDE w:val="0"/>
        <w:autoSpaceDN w:val="0"/>
        <w:adjustRightInd w:val="0"/>
        <w:jc w:val="left"/>
        <w:rPr>
          <w:rFonts w:asciiTheme="minorHAnsi" w:hAnsiTheme="minorHAnsi" w:cs="Arial"/>
          <w:kern w:val="0"/>
          <w:sz w:val="22"/>
        </w:rPr>
      </w:pPr>
      <w:r w:rsidRPr="006D1FF8">
        <w:rPr>
          <w:rFonts w:asciiTheme="minorHAnsi" w:hAnsiTheme="minorHAnsi" w:cs="Arial"/>
          <w:b/>
          <w:kern w:val="0"/>
          <w:sz w:val="22"/>
        </w:rPr>
        <w:lastRenderedPageBreak/>
        <w:t>Figure 3</w:t>
      </w:r>
      <w:r w:rsidRPr="006D1FF8">
        <w:rPr>
          <w:rFonts w:asciiTheme="minorHAnsi" w:hAnsiTheme="minorHAnsi" w:cs="Arial"/>
          <w:kern w:val="0"/>
          <w:sz w:val="22"/>
        </w:rPr>
        <w:t xml:space="preserve"> The expression analysis of the interferion-related genes and its correlation with gene methylaiton. (A-B) represents the gene expression profiles of the five interferion-related genes in CD4</w:t>
      </w:r>
      <w:r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and CD8</w:t>
      </w:r>
      <w:r w:rsidRPr="006D1FF8">
        <w:rPr>
          <w:rFonts w:asciiTheme="minorHAnsi" w:hAnsiTheme="minorHAnsi" w:cs="Arial"/>
          <w:kern w:val="0"/>
          <w:sz w:val="22"/>
          <w:vertAlign w:val="superscript"/>
        </w:rPr>
        <w:t>+</w:t>
      </w:r>
      <w:r w:rsidRPr="006D1FF8">
        <w:rPr>
          <w:rFonts w:asciiTheme="minorHAnsi" w:hAnsiTheme="minorHAnsi" w:cs="Arial"/>
          <w:kern w:val="0"/>
          <w:sz w:val="22"/>
        </w:rPr>
        <w:t xml:space="preserve"> T cells</w:t>
      </w:r>
      <w:r w:rsidR="00B039E5" w:rsidRPr="006D1FF8">
        <w:rPr>
          <w:rFonts w:asciiTheme="minorHAnsi" w:hAnsiTheme="minorHAnsi" w:cs="Arial"/>
          <w:kern w:val="0"/>
          <w:sz w:val="22"/>
        </w:rPr>
        <w:t>,</w:t>
      </w:r>
      <w:r w:rsidRPr="006D1FF8">
        <w:rPr>
          <w:rFonts w:asciiTheme="minorHAnsi" w:hAnsiTheme="minorHAnsi" w:cs="Arial"/>
          <w:kern w:val="0"/>
          <w:sz w:val="22"/>
        </w:rPr>
        <w:t xml:space="preserve"> respectively. (C) showed the significantly inverse correlation between the methylation of </w:t>
      </w:r>
      <w:r w:rsidR="006B37C5" w:rsidRPr="006D1FF8">
        <w:rPr>
          <w:rFonts w:asciiTheme="minorHAnsi" w:hAnsiTheme="minorHAnsi" w:cs="Arial"/>
          <w:kern w:val="0"/>
          <w:sz w:val="22"/>
        </w:rPr>
        <w:t xml:space="preserve">a CpGsite located at </w:t>
      </w:r>
      <w:r w:rsidRPr="006D1FF8">
        <w:rPr>
          <w:rFonts w:asciiTheme="minorHAnsi" w:hAnsiTheme="minorHAnsi" w:cs="Arial"/>
          <w:kern w:val="0"/>
          <w:sz w:val="22"/>
        </w:rPr>
        <w:t>IFI44L</w:t>
      </w:r>
      <w:r w:rsidR="00A9558F" w:rsidRPr="006D1FF8">
        <w:rPr>
          <w:rFonts w:asciiTheme="minorHAnsi" w:hAnsiTheme="minorHAnsi" w:cs="Arial"/>
          <w:kern w:val="0"/>
          <w:sz w:val="22"/>
        </w:rPr>
        <w:t xml:space="preserve"> (chr:</w:t>
      </w:r>
      <w:r w:rsidR="006B37C5" w:rsidRPr="006D1FF8">
        <w:rPr>
          <w:rFonts w:asciiTheme="minorHAnsi" w:hAnsiTheme="minorHAnsi" w:cs="Arial"/>
          <w:kern w:val="0"/>
          <w:sz w:val="22"/>
        </w:rPr>
        <w:t xml:space="preserve">79085586) and the </w:t>
      </w:r>
      <w:r w:rsidRPr="006D1FF8">
        <w:rPr>
          <w:rFonts w:asciiTheme="minorHAnsi" w:hAnsiTheme="minorHAnsi" w:cs="Arial"/>
          <w:kern w:val="0"/>
          <w:sz w:val="22"/>
        </w:rPr>
        <w:t>expression</w:t>
      </w:r>
      <w:r w:rsidR="006B37C5" w:rsidRPr="006D1FF8">
        <w:rPr>
          <w:rFonts w:asciiTheme="minorHAnsi" w:hAnsiTheme="minorHAnsi" w:cs="Arial"/>
          <w:kern w:val="0"/>
          <w:sz w:val="22"/>
        </w:rPr>
        <w:t xml:space="preserve"> of IFI44L</w:t>
      </w:r>
      <w:r w:rsidRPr="006D1FF8">
        <w:rPr>
          <w:rFonts w:asciiTheme="minorHAnsi" w:hAnsiTheme="minorHAnsi" w:cs="Arial"/>
          <w:kern w:val="0"/>
          <w:sz w:val="22"/>
        </w:rPr>
        <w:t>.</w:t>
      </w:r>
      <w:r w:rsidR="006B37C5" w:rsidRPr="006D1FF8">
        <w:rPr>
          <w:rFonts w:asciiTheme="minorHAnsi" w:hAnsiTheme="minorHAnsi" w:cs="Arial"/>
          <w:kern w:val="0"/>
          <w:sz w:val="22"/>
        </w:rPr>
        <w:t xml:space="preserve"> (D) showed the significantly inverse correlation between the methylation</w:t>
      </w:r>
      <w:r w:rsidR="00A9558F" w:rsidRPr="006D1FF8">
        <w:rPr>
          <w:rFonts w:asciiTheme="minorHAnsi" w:hAnsiTheme="minorHAnsi" w:cs="Arial"/>
          <w:kern w:val="0"/>
          <w:sz w:val="22"/>
        </w:rPr>
        <w:t xml:space="preserve"> of a CpGsite located at PARP9(c</w:t>
      </w:r>
      <w:r w:rsidR="006B37C5" w:rsidRPr="006D1FF8">
        <w:rPr>
          <w:rFonts w:asciiTheme="minorHAnsi" w:hAnsiTheme="minorHAnsi" w:cs="Arial"/>
          <w:kern w:val="0"/>
          <w:sz w:val="22"/>
        </w:rPr>
        <w:t>hr:122281975) and the expression of PARP9.</w:t>
      </w:r>
    </w:p>
    <w:p w14:paraId="41547A78" w14:textId="77777777" w:rsidR="006B37C5" w:rsidRPr="006D1FF8" w:rsidRDefault="006B37C5" w:rsidP="001D5C17">
      <w:pPr>
        <w:autoSpaceDE w:val="0"/>
        <w:autoSpaceDN w:val="0"/>
        <w:adjustRightInd w:val="0"/>
        <w:jc w:val="left"/>
        <w:rPr>
          <w:rFonts w:asciiTheme="minorHAnsi" w:hAnsiTheme="minorHAnsi" w:cs="Arial"/>
          <w:kern w:val="0"/>
          <w:sz w:val="22"/>
        </w:rPr>
      </w:pPr>
    </w:p>
    <w:p w14:paraId="60EB2722" w14:textId="77777777" w:rsidR="006B37C5" w:rsidRPr="006D1FF8" w:rsidRDefault="006B37C5" w:rsidP="001D5C17">
      <w:pPr>
        <w:autoSpaceDE w:val="0"/>
        <w:autoSpaceDN w:val="0"/>
        <w:adjustRightInd w:val="0"/>
        <w:jc w:val="left"/>
        <w:rPr>
          <w:rFonts w:asciiTheme="minorHAnsi" w:hAnsiTheme="minorHAnsi" w:cs="Arial"/>
          <w:kern w:val="0"/>
          <w:sz w:val="22"/>
        </w:rPr>
      </w:pPr>
      <w:r w:rsidRPr="006D1FF8">
        <w:rPr>
          <w:rFonts w:asciiTheme="minorHAnsi" w:hAnsiTheme="minorHAnsi" w:cs="Arial"/>
          <w:b/>
          <w:kern w:val="0"/>
          <w:sz w:val="22"/>
        </w:rPr>
        <w:t>Figure 4</w:t>
      </w:r>
      <w:r w:rsidRPr="006D1FF8">
        <w:rPr>
          <w:rFonts w:asciiTheme="minorHAnsi" w:hAnsiTheme="minorHAnsi" w:cs="Arial"/>
          <w:kern w:val="0"/>
          <w:sz w:val="22"/>
        </w:rPr>
        <w:t xml:space="preserve"> </w:t>
      </w:r>
      <w:r w:rsidR="00AC28E4" w:rsidRPr="006D1FF8">
        <w:rPr>
          <w:rFonts w:asciiTheme="minorHAnsi" w:hAnsiTheme="minorHAnsi" w:cs="Arial"/>
          <w:kern w:val="0"/>
          <w:sz w:val="22"/>
        </w:rPr>
        <w:t>The elevated expression of IFN-α and -β in serum of the SSc patients and its correlation with the gene expression in CD4</w:t>
      </w:r>
      <w:r w:rsidR="00AC28E4" w:rsidRPr="006D1FF8">
        <w:rPr>
          <w:rFonts w:asciiTheme="minorHAnsi" w:hAnsiTheme="minorHAnsi" w:cs="Arial"/>
          <w:kern w:val="0"/>
          <w:sz w:val="22"/>
          <w:vertAlign w:val="superscript"/>
        </w:rPr>
        <w:t>+</w:t>
      </w:r>
      <w:r w:rsidR="00AC28E4" w:rsidRPr="006D1FF8">
        <w:rPr>
          <w:rFonts w:asciiTheme="minorHAnsi" w:hAnsiTheme="minorHAnsi" w:cs="Arial"/>
          <w:kern w:val="0"/>
          <w:sz w:val="22"/>
        </w:rPr>
        <w:t xml:space="preserve"> T cells. (A-B) shows the serum concentrations of the IFN-α and -β in SSc patients as well as in the normal controls. (C-E) represents the positively correlation between the serum concentrations of IFN-β and the gene expression of IFITM1</w:t>
      </w:r>
      <w:r w:rsidR="00B039E5" w:rsidRPr="006D1FF8">
        <w:rPr>
          <w:rFonts w:asciiTheme="minorHAnsi" w:hAnsiTheme="minorHAnsi" w:cs="Arial"/>
          <w:kern w:val="0"/>
          <w:sz w:val="22"/>
        </w:rPr>
        <w:t>,</w:t>
      </w:r>
      <w:r w:rsidR="00AC28E4" w:rsidRPr="006D1FF8">
        <w:rPr>
          <w:rFonts w:asciiTheme="minorHAnsi" w:hAnsiTheme="minorHAnsi" w:cs="Arial"/>
          <w:kern w:val="0"/>
          <w:sz w:val="22"/>
        </w:rPr>
        <w:t xml:space="preserve"> EIF2AK2 and PARP9 in CD4</w:t>
      </w:r>
      <w:r w:rsidR="00AC28E4" w:rsidRPr="006D1FF8">
        <w:rPr>
          <w:rFonts w:asciiTheme="minorHAnsi" w:hAnsiTheme="minorHAnsi" w:cs="Arial"/>
          <w:kern w:val="0"/>
          <w:sz w:val="22"/>
          <w:vertAlign w:val="superscript"/>
        </w:rPr>
        <w:t>+</w:t>
      </w:r>
      <w:r w:rsidR="00AC28E4" w:rsidRPr="006D1FF8">
        <w:rPr>
          <w:rFonts w:asciiTheme="minorHAnsi" w:hAnsiTheme="minorHAnsi" w:cs="Arial"/>
          <w:kern w:val="0"/>
          <w:sz w:val="22"/>
        </w:rPr>
        <w:t xml:space="preserve"> T cells. </w:t>
      </w:r>
    </w:p>
    <w:p w14:paraId="38491F84" w14:textId="77777777" w:rsidR="008B25E7" w:rsidRPr="006D1FF8" w:rsidRDefault="008B25E7" w:rsidP="001D5C17">
      <w:pPr>
        <w:autoSpaceDE w:val="0"/>
        <w:autoSpaceDN w:val="0"/>
        <w:adjustRightInd w:val="0"/>
        <w:jc w:val="left"/>
        <w:rPr>
          <w:rFonts w:asciiTheme="minorHAnsi" w:hAnsiTheme="minorHAnsi" w:cs="Arial"/>
          <w:kern w:val="0"/>
          <w:sz w:val="22"/>
        </w:rPr>
      </w:pPr>
    </w:p>
    <w:p w14:paraId="684ACE76" w14:textId="77777777" w:rsidR="002569B4" w:rsidRPr="006D1FF8" w:rsidRDefault="002569B4" w:rsidP="001D5C17">
      <w:pPr>
        <w:autoSpaceDE w:val="0"/>
        <w:autoSpaceDN w:val="0"/>
        <w:adjustRightInd w:val="0"/>
        <w:jc w:val="left"/>
        <w:rPr>
          <w:rFonts w:asciiTheme="minorHAnsi" w:hAnsiTheme="minorHAnsi" w:cs="Arial"/>
          <w:kern w:val="0"/>
          <w:sz w:val="22"/>
        </w:rPr>
      </w:pPr>
      <w:r w:rsidRPr="006D1FF8">
        <w:rPr>
          <w:rFonts w:asciiTheme="minorHAnsi" w:hAnsiTheme="minorHAnsi" w:cs="Arial"/>
          <w:b/>
          <w:kern w:val="0"/>
          <w:sz w:val="22"/>
        </w:rPr>
        <w:t>Figure 5</w:t>
      </w:r>
      <w:r w:rsidRPr="006D1FF8">
        <w:rPr>
          <w:rFonts w:asciiTheme="minorHAnsi" w:hAnsiTheme="minorHAnsi" w:cs="Arial"/>
          <w:kern w:val="0"/>
          <w:sz w:val="22"/>
        </w:rPr>
        <w:t xml:space="preserve"> The </w:t>
      </w:r>
      <w:r w:rsidR="00440425" w:rsidRPr="006D1FF8">
        <w:rPr>
          <w:rFonts w:asciiTheme="minorHAnsi" w:hAnsiTheme="minorHAnsi" w:cs="Arial"/>
          <w:kern w:val="0"/>
          <w:sz w:val="22"/>
        </w:rPr>
        <w:t xml:space="preserve">expression of TGF-β with or without the </w:t>
      </w:r>
      <w:r w:rsidR="00B661AC" w:rsidRPr="006D1FF8">
        <w:rPr>
          <w:rFonts w:asciiTheme="minorHAnsi" w:hAnsiTheme="minorHAnsi" w:cs="Arial"/>
          <w:kern w:val="0"/>
          <w:sz w:val="22"/>
        </w:rPr>
        <w:t>stimulus of IFN-α and -β in PBMC of the healthy donors. HD represents the expression level of TGF-β without any stimulus in healthy donors</w:t>
      </w:r>
      <w:r w:rsidR="00B039E5" w:rsidRPr="006D1FF8">
        <w:rPr>
          <w:rFonts w:asciiTheme="minorHAnsi" w:hAnsiTheme="minorHAnsi" w:cs="Arial"/>
          <w:kern w:val="0"/>
          <w:sz w:val="22"/>
        </w:rPr>
        <w:t>,</w:t>
      </w:r>
      <w:r w:rsidR="00B661AC" w:rsidRPr="006D1FF8">
        <w:rPr>
          <w:rFonts w:asciiTheme="minorHAnsi" w:hAnsiTheme="minorHAnsi" w:cs="Arial"/>
          <w:kern w:val="0"/>
          <w:sz w:val="22"/>
        </w:rPr>
        <w:t xml:space="preserve"> and PMA is the stimulus for synthesizing TGF-β. </w:t>
      </w:r>
    </w:p>
    <w:p w14:paraId="18DF77F6" w14:textId="77777777" w:rsidR="002569B4" w:rsidRPr="006D1FF8" w:rsidRDefault="002569B4" w:rsidP="001D5C17">
      <w:pPr>
        <w:autoSpaceDE w:val="0"/>
        <w:autoSpaceDN w:val="0"/>
        <w:adjustRightInd w:val="0"/>
        <w:jc w:val="left"/>
        <w:rPr>
          <w:rFonts w:asciiTheme="minorHAnsi" w:hAnsiTheme="minorHAnsi" w:cs="Arial"/>
          <w:kern w:val="0"/>
          <w:sz w:val="22"/>
        </w:rPr>
      </w:pPr>
    </w:p>
    <w:p w14:paraId="5009CBD8" w14:textId="77777777" w:rsidR="008B25E7" w:rsidRPr="006D1FF8" w:rsidRDefault="002569B4" w:rsidP="001D5C17">
      <w:pPr>
        <w:autoSpaceDE w:val="0"/>
        <w:autoSpaceDN w:val="0"/>
        <w:adjustRightInd w:val="0"/>
        <w:jc w:val="left"/>
        <w:rPr>
          <w:rFonts w:asciiTheme="minorHAnsi" w:hAnsiTheme="minorHAnsi" w:cs="Arial"/>
          <w:kern w:val="0"/>
          <w:sz w:val="22"/>
        </w:rPr>
      </w:pPr>
      <w:r w:rsidRPr="006D1FF8">
        <w:rPr>
          <w:rFonts w:asciiTheme="minorHAnsi" w:hAnsiTheme="minorHAnsi" w:cs="Arial"/>
          <w:b/>
          <w:kern w:val="0"/>
          <w:sz w:val="22"/>
        </w:rPr>
        <w:t xml:space="preserve">Supplementary </w:t>
      </w:r>
      <w:r w:rsidR="00D70451" w:rsidRPr="006D1FF8">
        <w:rPr>
          <w:rFonts w:asciiTheme="minorHAnsi" w:hAnsiTheme="minorHAnsi" w:cs="Arial"/>
          <w:b/>
          <w:kern w:val="0"/>
          <w:sz w:val="22"/>
        </w:rPr>
        <w:t>Figure 1</w:t>
      </w:r>
      <w:r w:rsidR="00D70451" w:rsidRPr="006D1FF8">
        <w:rPr>
          <w:rFonts w:asciiTheme="minorHAnsi" w:hAnsiTheme="minorHAnsi" w:cs="Arial"/>
          <w:kern w:val="0"/>
          <w:sz w:val="22"/>
        </w:rPr>
        <w:t xml:space="preserve"> The PCA analysis for validating the cell types. The datasets of CD4</w:t>
      </w:r>
      <w:r w:rsidR="00D70451" w:rsidRPr="006D1FF8">
        <w:rPr>
          <w:rFonts w:asciiTheme="minorHAnsi" w:hAnsiTheme="minorHAnsi" w:cs="Arial"/>
          <w:kern w:val="0"/>
          <w:sz w:val="22"/>
          <w:vertAlign w:val="superscript"/>
        </w:rPr>
        <w:t xml:space="preserve">+ </w:t>
      </w:r>
      <w:r w:rsidR="00D70451" w:rsidRPr="006D1FF8">
        <w:rPr>
          <w:rFonts w:asciiTheme="minorHAnsi" w:hAnsiTheme="minorHAnsi" w:cs="Arial"/>
          <w:kern w:val="0"/>
          <w:sz w:val="22"/>
        </w:rPr>
        <w:t>and CD8</w:t>
      </w:r>
      <w:r w:rsidR="00D70451" w:rsidRPr="006D1FF8">
        <w:rPr>
          <w:rFonts w:asciiTheme="minorHAnsi" w:hAnsiTheme="minorHAnsi" w:cs="Arial"/>
          <w:kern w:val="0"/>
          <w:sz w:val="22"/>
          <w:vertAlign w:val="superscript"/>
        </w:rPr>
        <w:t xml:space="preserve">+ </w:t>
      </w:r>
      <w:r w:rsidR="00D70451" w:rsidRPr="006D1FF8">
        <w:rPr>
          <w:rFonts w:asciiTheme="minorHAnsi" w:hAnsiTheme="minorHAnsi" w:cs="Arial"/>
          <w:kern w:val="0"/>
          <w:sz w:val="22"/>
        </w:rPr>
        <w:t>T cells were obtained from the dataset of GSE59065. And PBL represents the peripheral blood leucocytes</w:t>
      </w:r>
      <w:r w:rsidR="00B039E5" w:rsidRPr="006D1FF8">
        <w:rPr>
          <w:rFonts w:asciiTheme="minorHAnsi" w:hAnsiTheme="minorHAnsi" w:cs="Arial"/>
          <w:kern w:val="0"/>
          <w:sz w:val="22"/>
        </w:rPr>
        <w:t>,</w:t>
      </w:r>
      <w:r w:rsidR="00D70451" w:rsidRPr="006D1FF8">
        <w:rPr>
          <w:rFonts w:asciiTheme="minorHAnsi" w:hAnsiTheme="minorHAnsi" w:cs="Arial"/>
          <w:kern w:val="0"/>
          <w:sz w:val="22"/>
        </w:rPr>
        <w:t xml:space="preserve"> which is downloaded from the normal subsets of the GSE42861 dataset. WB represents the whole blood. WB and CD16 datasets were all originated from the normal samples of GSE63499 dataset.</w:t>
      </w:r>
      <w:r w:rsidR="00576B1B" w:rsidRPr="006D1FF8">
        <w:rPr>
          <w:rFonts w:asciiTheme="minorHAnsi" w:hAnsiTheme="minorHAnsi" w:cs="Arial"/>
          <w:kern w:val="0"/>
          <w:sz w:val="22"/>
        </w:rPr>
        <w:t xml:space="preserve"> SSc-CD4 and SSc-CD8 represents the methylation data of CD4</w:t>
      </w:r>
      <w:r w:rsidR="00576B1B" w:rsidRPr="006D1FF8">
        <w:rPr>
          <w:rFonts w:asciiTheme="minorHAnsi" w:hAnsiTheme="minorHAnsi" w:cs="Arial"/>
          <w:kern w:val="0"/>
          <w:sz w:val="22"/>
          <w:vertAlign w:val="superscript"/>
        </w:rPr>
        <w:t>+</w:t>
      </w:r>
      <w:r w:rsidR="00576B1B" w:rsidRPr="006D1FF8">
        <w:rPr>
          <w:rFonts w:asciiTheme="minorHAnsi" w:hAnsiTheme="minorHAnsi" w:cs="Arial"/>
          <w:kern w:val="0"/>
          <w:sz w:val="22"/>
        </w:rPr>
        <w:t xml:space="preserve"> and CD8</w:t>
      </w:r>
      <w:r w:rsidR="00576B1B" w:rsidRPr="006D1FF8">
        <w:rPr>
          <w:rFonts w:asciiTheme="minorHAnsi" w:hAnsiTheme="minorHAnsi" w:cs="Arial"/>
          <w:kern w:val="0"/>
          <w:sz w:val="22"/>
          <w:vertAlign w:val="superscript"/>
        </w:rPr>
        <w:t>+</w:t>
      </w:r>
      <w:r w:rsidR="00576B1B" w:rsidRPr="006D1FF8">
        <w:rPr>
          <w:rFonts w:asciiTheme="minorHAnsi" w:hAnsiTheme="minorHAnsi" w:cs="Arial"/>
          <w:kern w:val="0"/>
          <w:sz w:val="22"/>
        </w:rPr>
        <w:t xml:space="preserve"> T cell of our own datasets. </w:t>
      </w:r>
    </w:p>
    <w:p w14:paraId="22DDEF25" w14:textId="77777777" w:rsidR="008B25E7" w:rsidRPr="006D1FF8" w:rsidRDefault="008B25E7" w:rsidP="001D5C17">
      <w:pPr>
        <w:autoSpaceDE w:val="0"/>
        <w:autoSpaceDN w:val="0"/>
        <w:adjustRightInd w:val="0"/>
        <w:jc w:val="left"/>
        <w:rPr>
          <w:rFonts w:asciiTheme="minorHAnsi" w:hAnsiTheme="minorHAnsi" w:cs="Arial"/>
          <w:kern w:val="0"/>
          <w:sz w:val="22"/>
        </w:rPr>
      </w:pPr>
    </w:p>
    <w:p w14:paraId="372C1178" w14:textId="77777777" w:rsidR="008B25E7" w:rsidRPr="006D1FF8" w:rsidRDefault="00576B1B" w:rsidP="001D5C17">
      <w:pPr>
        <w:autoSpaceDE w:val="0"/>
        <w:autoSpaceDN w:val="0"/>
        <w:adjustRightInd w:val="0"/>
        <w:jc w:val="left"/>
        <w:rPr>
          <w:rFonts w:asciiTheme="minorHAnsi" w:hAnsiTheme="minorHAnsi" w:cs="Arial"/>
          <w:kern w:val="0"/>
          <w:sz w:val="22"/>
        </w:rPr>
      </w:pPr>
      <w:r w:rsidRPr="006D1FF8">
        <w:rPr>
          <w:rFonts w:asciiTheme="minorHAnsi" w:hAnsiTheme="minorHAnsi" w:cs="Arial"/>
          <w:b/>
          <w:kern w:val="0"/>
          <w:sz w:val="22"/>
        </w:rPr>
        <w:t>Supplementary Figure</w:t>
      </w:r>
      <w:r w:rsidR="00681F97" w:rsidRPr="006D1FF8">
        <w:rPr>
          <w:rFonts w:asciiTheme="minorHAnsi" w:hAnsiTheme="minorHAnsi" w:cs="Arial"/>
          <w:b/>
          <w:kern w:val="0"/>
          <w:sz w:val="22"/>
        </w:rPr>
        <w:t xml:space="preserve"> </w:t>
      </w:r>
      <w:r w:rsidRPr="006D1FF8">
        <w:rPr>
          <w:rFonts w:asciiTheme="minorHAnsi" w:hAnsiTheme="minorHAnsi" w:cs="Arial"/>
          <w:b/>
          <w:kern w:val="0"/>
          <w:sz w:val="22"/>
        </w:rPr>
        <w:t>2</w:t>
      </w:r>
      <w:r w:rsidRPr="006D1FF8">
        <w:rPr>
          <w:rFonts w:asciiTheme="minorHAnsi" w:hAnsiTheme="minorHAnsi" w:cs="Arial"/>
          <w:kern w:val="0"/>
          <w:sz w:val="22"/>
        </w:rPr>
        <w:t xml:space="preserve"> The </w:t>
      </w:r>
      <w:r w:rsidR="00AD307D" w:rsidRPr="006D1FF8">
        <w:rPr>
          <w:rFonts w:asciiTheme="minorHAnsi" w:hAnsiTheme="minorHAnsi" w:cs="Arial"/>
          <w:kern w:val="0"/>
          <w:sz w:val="22"/>
        </w:rPr>
        <w:t>Venn</w:t>
      </w:r>
      <w:r w:rsidRPr="006D1FF8">
        <w:rPr>
          <w:rFonts w:asciiTheme="minorHAnsi" w:hAnsiTheme="minorHAnsi" w:cs="Arial"/>
          <w:kern w:val="0"/>
          <w:sz w:val="22"/>
        </w:rPr>
        <w:t xml:space="preserve"> diagram showing the </w:t>
      </w:r>
      <w:r w:rsidR="00681F97" w:rsidRPr="006D1FF8">
        <w:rPr>
          <w:rFonts w:asciiTheme="minorHAnsi" w:hAnsiTheme="minorHAnsi" w:cs="Arial"/>
          <w:kern w:val="0"/>
          <w:sz w:val="22"/>
        </w:rPr>
        <w:t>distribution of DMS in CD4</w:t>
      </w:r>
      <w:r w:rsidR="00681F97" w:rsidRPr="006D1FF8">
        <w:rPr>
          <w:rFonts w:asciiTheme="minorHAnsi" w:hAnsiTheme="minorHAnsi" w:cs="Arial"/>
          <w:kern w:val="0"/>
          <w:sz w:val="22"/>
          <w:vertAlign w:val="superscript"/>
        </w:rPr>
        <w:t>+</w:t>
      </w:r>
      <w:r w:rsidR="00B039E5" w:rsidRPr="006D1FF8">
        <w:rPr>
          <w:rFonts w:asciiTheme="minorHAnsi" w:hAnsiTheme="minorHAnsi" w:cs="Arial"/>
          <w:kern w:val="0"/>
          <w:sz w:val="22"/>
        </w:rPr>
        <w:t>,</w:t>
      </w:r>
      <w:r w:rsidR="00681F97" w:rsidRPr="006D1FF8">
        <w:rPr>
          <w:rFonts w:asciiTheme="minorHAnsi" w:hAnsiTheme="minorHAnsi" w:cs="Arial"/>
          <w:kern w:val="0"/>
          <w:sz w:val="22"/>
        </w:rPr>
        <w:t xml:space="preserve"> CD8</w:t>
      </w:r>
      <w:r w:rsidR="00681F97" w:rsidRPr="006D1FF8">
        <w:rPr>
          <w:rFonts w:asciiTheme="minorHAnsi" w:hAnsiTheme="minorHAnsi" w:cs="Arial"/>
          <w:kern w:val="0"/>
          <w:sz w:val="22"/>
          <w:vertAlign w:val="superscript"/>
        </w:rPr>
        <w:t>+</w:t>
      </w:r>
      <w:r w:rsidR="00681F97" w:rsidRPr="006D1FF8">
        <w:rPr>
          <w:rFonts w:asciiTheme="minorHAnsi" w:hAnsiTheme="minorHAnsi" w:cs="Arial"/>
          <w:kern w:val="0"/>
          <w:sz w:val="22"/>
        </w:rPr>
        <w:t xml:space="preserve"> as well as the shared between them.  </w:t>
      </w:r>
    </w:p>
    <w:p w14:paraId="30A6F6D2" w14:textId="77777777" w:rsidR="008E28C0" w:rsidRPr="006D1FF8" w:rsidRDefault="008E28C0" w:rsidP="001D5C17">
      <w:pPr>
        <w:autoSpaceDE w:val="0"/>
        <w:autoSpaceDN w:val="0"/>
        <w:adjustRightInd w:val="0"/>
        <w:jc w:val="left"/>
        <w:rPr>
          <w:rFonts w:asciiTheme="minorHAnsi" w:hAnsiTheme="minorHAnsi" w:cs="Arial"/>
          <w:kern w:val="0"/>
          <w:sz w:val="22"/>
        </w:rPr>
      </w:pPr>
    </w:p>
    <w:p w14:paraId="1057A20B" w14:textId="77777777" w:rsidR="000938A0" w:rsidRPr="006D1FF8" w:rsidRDefault="000938A0" w:rsidP="001D5C17">
      <w:pPr>
        <w:autoSpaceDE w:val="0"/>
        <w:autoSpaceDN w:val="0"/>
        <w:adjustRightInd w:val="0"/>
        <w:jc w:val="left"/>
        <w:rPr>
          <w:rFonts w:asciiTheme="minorHAnsi" w:hAnsiTheme="minorHAnsi" w:cs="Arial"/>
          <w:kern w:val="0"/>
          <w:sz w:val="22"/>
        </w:rPr>
      </w:pPr>
      <w:r w:rsidRPr="000938A0">
        <w:rPr>
          <w:rFonts w:asciiTheme="minorHAnsi" w:hAnsiTheme="minorHAnsi" w:cs="Arial" w:hint="eastAsia"/>
          <w:b/>
          <w:kern w:val="0"/>
          <w:sz w:val="22"/>
        </w:rPr>
        <w:t>Supplementary Figure 3</w:t>
      </w:r>
      <w:r>
        <w:rPr>
          <w:rFonts w:asciiTheme="minorHAnsi" w:hAnsiTheme="minorHAnsi" w:cs="Arial" w:hint="eastAsia"/>
          <w:kern w:val="0"/>
          <w:sz w:val="22"/>
        </w:rPr>
        <w:t xml:space="preserve"> The AUC curve of the logistic regression models to discriminate dcSSc and lcSSc with the methylation status of 4 DMS in CD4</w:t>
      </w:r>
      <w:r w:rsidRPr="000938A0">
        <w:rPr>
          <w:rFonts w:asciiTheme="minorHAnsi" w:hAnsiTheme="minorHAnsi" w:cs="Arial" w:hint="eastAsia"/>
          <w:kern w:val="0"/>
          <w:sz w:val="22"/>
          <w:vertAlign w:val="superscript"/>
        </w:rPr>
        <w:t>+</w:t>
      </w:r>
      <w:r>
        <w:rPr>
          <w:rFonts w:asciiTheme="minorHAnsi" w:hAnsiTheme="minorHAnsi" w:cs="Arial" w:hint="eastAsia"/>
          <w:kern w:val="0"/>
          <w:sz w:val="22"/>
        </w:rPr>
        <w:t xml:space="preserve"> and CD8</w:t>
      </w:r>
      <w:r w:rsidRPr="000938A0">
        <w:rPr>
          <w:rFonts w:asciiTheme="minorHAnsi" w:hAnsiTheme="minorHAnsi" w:cs="Arial" w:hint="eastAsia"/>
          <w:kern w:val="0"/>
          <w:sz w:val="22"/>
          <w:vertAlign w:val="superscript"/>
        </w:rPr>
        <w:t>+</w:t>
      </w:r>
      <w:r>
        <w:rPr>
          <w:rFonts w:asciiTheme="minorHAnsi" w:hAnsiTheme="minorHAnsi" w:cs="Arial" w:hint="eastAsia"/>
          <w:kern w:val="0"/>
          <w:sz w:val="22"/>
        </w:rPr>
        <w:t xml:space="preserve"> T cells. </w:t>
      </w:r>
      <w:r>
        <w:rPr>
          <w:rFonts w:asciiTheme="minorHAnsi" w:hAnsiTheme="minorHAnsi" w:cs="Arial"/>
          <w:kern w:val="0"/>
          <w:sz w:val="22"/>
        </w:rPr>
        <w:t xml:space="preserve"> Figure A and B represent the AUC curve of the CD4</w:t>
      </w:r>
      <w:r w:rsidRPr="000938A0">
        <w:rPr>
          <w:rFonts w:asciiTheme="minorHAnsi" w:hAnsiTheme="minorHAnsi" w:cs="Arial"/>
          <w:kern w:val="0"/>
          <w:sz w:val="22"/>
          <w:vertAlign w:val="superscript"/>
        </w:rPr>
        <w:t>+</w:t>
      </w:r>
      <w:r>
        <w:rPr>
          <w:rFonts w:asciiTheme="minorHAnsi" w:hAnsiTheme="minorHAnsi" w:cs="Arial"/>
          <w:kern w:val="0"/>
          <w:sz w:val="22"/>
        </w:rPr>
        <w:t xml:space="preserve"> and CD8</w:t>
      </w:r>
      <w:r w:rsidRPr="000938A0">
        <w:rPr>
          <w:rFonts w:asciiTheme="minorHAnsi" w:hAnsiTheme="minorHAnsi" w:cs="Arial"/>
          <w:kern w:val="0"/>
          <w:sz w:val="22"/>
          <w:vertAlign w:val="superscript"/>
        </w:rPr>
        <w:t>+</w:t>
      </w:r>
      <w:r>
        <w:rPr>
          <w:rFonts w:asciiTheme="minorHAnsi" w:hAnsiTheme="minorHAnsi" w:cs="Arial"/>
          <w:kern w:val="0"/>
          <w:sz w:val="22"/>
        </w:rPr>
        <w:t xml:space="preserve"> methylation datasets, respectively.</w:t>
      </w:r>
    </w:p>
    <w:p w14:paraId="0CF04BFA" w14:textId="77777777" w:rsidR="00175F23" w:rsidRPr="006D1FF8" w:rsidRDefault="00175F23" w:rsidP="00175F23">
      <w:pPr>
        <w:pStyle w:val="Heading1"/>
        <w:rPr>
          <w:rFonts w:asciiTheme="minorHAnsi" w:hAnsiTheme="minorHAnsi"/>
        </w:rPr>
      </w:pPr>
      <w:r w:rsidRPr="006D1FF8">
        <w:rPr>
          <w:rFonts w:asciiTheme="minorHAnsi" w:hAnsiTheme="minorHAnsi"/>
        </w:rPr>
        <w:t>Tables</w:t>
      </w:r>
    </w:p>
    <w:p w14:paraId="799F7056" w14:textId="77777777" w:rsidR="008E28C0" w:rsidRPr="006D1FF8" w:rsidRDefault="008E28C0" w:rsidP="001D5C17">
      <w:pPr>
        <w:autoSpaceDE w:val="0"/>
        <w:autoSpaceDN w:val="0"/>
        <w:adjustRightInd w:val="0"/>
        <w:jc w:val="left"/>
        <w:rPr>
          <w:rFonts w:asciiTheme="minorHAnsi" w:hAnsiTheme="minorHAnsi" w:cs="Arial"/>
          <w:kern w:val="0"/>
          <w:sz w:val="22"/>
        </w:rPr>
      </w:pPr>
    </w:p>
    <w:p w14:paraId="74A58E1F" w14:textId="77777777" w:rsidR="00BE528C" w:rsidRPr="006D1FF8" w:rsidRDefault="000D2D82" w:rsidP="001D5C17">
      <w:pPr>
        <w:autoSpaceDE w:val="0"/>
        <w:autoSpaceDN w:val="0"/>
        <w:adjustRightInd w:val="0"/>
        <w:jc w:val="center"/>
        <w:rPr>
          <w:rFonts w:asciiTheme="minorHAnsi" w:hAnsiTheme="minorHAnsi" w:cs="Arial"/>
          <w:b/>
          <w:kern w:val="0"/>
          <w:sz w:val="22"/>
        </w:rPr>
      </w:pPr>
      <w:r w:rsidRPr="006D1FF8">
        <w:rPr>
          <w:rFonts w:asciiTheme="minorHAnsi" w:hAnsiTheme="minorHAnsi" w:cs="Arial"/>
          <w:b/>
          <w:kern w:val="0"/>
          <w:sz w:val="22"/>
        </w:rPr>
        <w:t>Table 1</w:t>
      </w:r>
      <w:r w:rsidR="00BE528C" w:rsidRPr="006D1FF8">
        <w:rPr>
          <w:rFonts w:asciiTheme="minorHAnsi" w:hAnsiTheme="minorHAnsi" w:cs="Arial"/>
          <w:b/>
          <w:kern w:val="0"/>
          <w:sz w:val="22"/>
        </w:rPr>
        <w:t xml:space="preserve"> Characteristics of patients with systemic sclerosis (SSc) and control individuals</w:t>
      </w:r>
    </w:p>
    <w:p w14:paraId="0E4A3745" w14:textId="77777777" w:rsidR="003F525F" w:rsidRPr="006D1FF8" w:rsidRDefault="003F525F" w:rsidP="001D5C17">
      <w:pPr>
        <w:autoSpaceDE w:val="0"/>
        <w:autoSpaceDN w:val="0"/>
        <w:adjustRightInd w:val="0"/>
        <w:jc w:val="left"/>
        <w:rPr>
          <w:rFonts w:asciiTheme="minorHAnsi" w:hAnsiTheme="minorHAnsi" w:cs="Arial"/>
          <w:kern w:val="0"/>
          <w:sz w:val="22"/>
        </w:rPr>
      </w:pPr>
    </w:p>
    <w:tbl>
      <w:tblPr>
        <w:tblStyle w:val="TableGrid"/>
        <w:tblW w:w="106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2293"/>
        <w:gridCol w:w="1691"/>
        <w:gridCol w:w="275"/>
        <w:gridCol w:w="2166"/>
        <w:gridCol w:w="1802"/>
      </w:tblGrid>
      <w:tr w:rsidR="003F525F" w:rsidRPr="006D1FF8" w14:paraId="6DE77AA6" w14:textId="77777777" w:rsidTr="00175F23">
        <w:trPr>
          <w:trHeight w:val="269"/>
        </w:trPr>
        <w:tc>
          <w:tcPr>
            <w:tcW w:w="2458" w:type="dxa"/>
            <w:tcBorders>
              <w:top w:val="single" w:sz="8" w:space="0" w:color="auto"/>
              <w:bottom w:val="single" w:sz="8" w:space="0" w:color="auto"/>
            </w:tcBorders>
            <w:noWrap/>
            <w:hideMark/>
          </w:tcPr>
          <w:p w14:paraId="50371D38" w14:textId="77777777" w:rsidR="003F525F" w:rsidRPr="006D1FF8" w:rsidRDefault="003F525F" w:rsidP="001D5C17">
            <w:pPr>
              <w:autoSpaceDE w:val="0"/>
              <w:autoSpaceDN w:val="0"/>
              <w:adjustRightInd w:val="0"/>
              <w:jc w:val="left"/>
              <w:rPr>
                <w:rFonts w:asciiTheme="minorHAnsi" w:hAnsiTheme="minorHAnsi" w:cs="Arial"/>
                <w:kern w:val="0"/>
                <w:sz w:val="22"/>
              </w:rPr>
            </w:pPr>
          </w:p>
        </w:tc>
        <w:tc>
          <w:tcPr>
            <w:tcW w:w="3984" w:type="dxa"/>
            <w:gridSpan w:val="2"/>
            <w:tcBorders>
              <w:top w:val="single" w:sz="8" w:space="0" w:color="auto"/>
            </w:tcBorders>
            <w:noWrap/>
            <w:hideMark/>
          </w:tcPr>
          <w:p w14:paraId="6D68CE4C" w14:textId="77777777" w:rsidR="003F525F" w:rsidRPr="006D1FF8" w:rsidRDefault="003F525F" w:rsidP="001D5C17">
            <w:pPr>
              <w:autoSpaceDE w:val="0"/>
              <w:autoSpaceDN w:val="0"/>
              <w:adjustRightInd w:val="0"/>
              <w:jc w:val="center"/>
              <w:rPr>
                <w:rFonts w:asciiTheme="minorHAnsi" w:hAnsiTheme="minorHAnsi" w:cs="Arial"/>
                <w:b/>
                <w:kern w:val="0"/>
                <w:sz w:val="22"/>
              </w:rPr>
            </w:pPr>
            <w:r w:rsidRPr="006D1FF8">
              <w:rPr>
                <w:rFonts w:asciiTheme="minorHAnsi" w:hAnsiTheme="minorHAnsi" w:cs="Arial"/>
                <w:b/>
                <w:kern w:val="0"/>
                <w:sz w:val="22"/>
              </w:rPr>
              <w:t>Discovery Stage</w:t>
            </w:r>
          </w:p>
        </w:tc>
        <w:tc>
          <w:tcPr>
            <w:tcW w:w="275" w:type="dxa"/>
            <w:tcBorders>
              <w:top w:val="single" w:sz="8" w:space="0" w:color="auto"/>
            </w:tcBorders>
            <w:noWrap/>
            <w:hideMark/>
          </w:tcPr>
          <w:p w14:paraId="68BF3B75" w14:textId="77777777" w:rsidR="003F525F" w:rsidRPr="006D1FF8" w:rsidRDefault="003F525F" w:rsidP="001D5C17">
            <w:pPr>
              <w:autoSpaceDE w:val="0"/>
              <w:autoSpaceDN w:val="0"/>
              <w:adjustRightInd w:val="0"/>
              <w:jc w:val="center"/>
              <w:rPr>
                <w:rFonts w:asciiTheme="minorHAnsi" w:hAnsiTheme="minorHAnsi" w:cs="Arial"/>
                <w:b/>
                <w:kern w:val="0"/>
                <w:sz w:val="22"/>
              </w:rPr>
            </w:pPr>
          </w:p>
        </w:tc>
        <w:tc>
          <w:tcPr>
            <w:tcW w:w="3968" w:type="dxa"/>
            <w:gridSpan w:val="2"/>
            <w:tcBorders>
              <w:top w:val="single" w:sz="8" w:space="0" w:color="auto"/>
              <w:bottom w:val="single" w:sz="8" w:space="0" w:color="auto"/>
            </w:tcBorders>
            <w:noWrap/>
            <w:hideMark/>
          </w:tcPr>
          <w:p w14:paraId="0B58EF78" w14:textId="77777777" w:rsidR="003F525F" w:rsidRPr="006D1FF8" w:rsidRDefault="003F525F" w:rsidP="001D5C17">
            <w:pPr>
              <w:autoSpaceDE w:val="0"/>
              <w:autoSpaceDN w:val="0"/>
              <w:adjustRightInd w:val="0"/>
              <w:jc w:val="center"/>
              <w:rPr>
                <w:rFonts w:asciiTheme="minorHAnsi" w:hAnsiTheme="minorHAnsi" w:cs="Arial"/>
                <w:b/>
                <w:kern w:val="0"/>
                <w:sz w:val="22"/>
              </w:rPr>
            </w:pPr>
            <w:r w:rsidRPr="006D1FF8">
              <w:rPr>
                <w:rFonts w:asciiTheme="minorHAnsi" w:hAnsiTheme="minorHAnsi" w:cs="Arial"/>
                <w:b/>
                <w:kern w:val="0"/>
                <w:sz w:val="22"/>
              </w:rPr>
              <w:t>Validation Stage</w:t>
            </w:r>
          </w:p>
        </w:tc>
      </w:tr>
      <w:tr w:rsidR="003F525F" w:rsidRPr="006D1FF8" w14:paraId="7B67CA66" w14:textId="77777777" w:rsidTr="00175F23">
        <w:trPr>
          <w:trHeight w:val="269"/>
        </w:trPr>
        <w:tc>
          <w:tcPr>
            <w:tcW w:w="2458" w:type="dxa"/>
            <w:tcBorders>
              <w:top w:val="single" w:sz="8" w:space="0" w:color="auto"/>
            </w:tcBorders>
            <w:noWrap/>
            <w:hideMark/>
          </w:tcPr>
          <w:p w14:paraId="64592B03" w14:textId="77777777" w:rsidR="003F525F" w:rsidRPr="006D1FF8" w:rsidRDefault="003F525F" w:rsidP="001D5C17">
            <w:pPr>
              <w:autoSpaceDE w:val="0"/>
              <w:autoSpaceDN w:val="0"/>
              <w:adjustRightInd w:val="0"/>
              <w:jc w:val="center"/>
              <w:rPr>
                <w:rFonts w:asciiTheme="minorHAnsi" w:hAnsiTheme="minorHAnsi" w:cs="Arial"/>
                <w:kern w:val="0"/>
                <w:sz w:val="22"/>
              </w:rPr>
            </w:pPr>
          </w:p>
        </w:tc>
        <w:tc>
          <w:tcPr>
            <w:tcW w:w="2293" w:type="dxa"/>
            <w:tcBorders>
              <w:top w:val="single" w:sz="8" w:space="0" w:color="auto"/>
            </w:tcBorders>
            <w:noWrap/>
            <w:hideMark/>
          </w:tcPr>
          <w:p w14:paraId="4BD403E8" w14:textId="77777777" w:rsidR="003F525F" w:rsidRPr="006D1FF8" w:rsidRDefault="003F525F" w:rsidP="001D5C17">
            <w:pPr>
              <w:autoSpaceDE w:val="0"/>
              <w:autoSpaceDN w:val="0"/>
              <w:adjustRightInd w:val="0"/>
              <w:jc w:val="center"/>
              <w:rPr>
                <w:rFonts w:asciiTheme="minorHAnsi" w:hAnsiTheme="minorHAnsi" w:cs="Arial"/>
                <w:b/>
                <w:kern w:val="0"/>
                <w:sz w:val="22"/>
              </w:rPr>
            </w:pPr>
            <w:r w:rsidRPr="006D1FF8">
              <w:rPr>
                <w:rFonts w:asciiTheme="minorHAnsi" w:hAnsiTheme="minorHAnsi" w:cs="Arial"/>
                <w:b/>
                <w:kern w:val="0"/>
                <w:sz w:val="22"/>
              </w:rPr>
              <w:t>Patients with SSc</w:t>
            </w:r>
          </w:p>
        </w:tc>
        <w:tc>
          <w:tcPr>
            <w:tcW w:w="1691" w:type="dxa"/>
            <w:tcBorders>
              <w:top w:val="single" w:sz="8" w:space="0" w:color="auto"/>
            </w:tcBorders>
            <w:noWrap/>
            <w:hideMark/>
          </w:tcPr>
          <w:p w14:paraId="1FA6B1C0" w14:textId="77777777" w:rsidR="003F525F" w:rsidRPr="006D1FF8" w:rsidRDefault="003F525F" w:rsidP="001D5C17">
            <w:pPr>
              <w:autoSpaceDE w:val="0"/>
              <w:autoSpaceDN w:val="0"/>
              <w:adjustRightInd w:val="0"/>
              <w:jc w:val="center"/>
              <w:rPr>
                <w:rFonts w:asciiTheme="minorHAnsi" w:hAnsiTheme="minorHAnsi" w:cs="Arial"/>
                <w:b/>
                <w:kern w:val="0"/>
                <w:sz w:val="22"/>
              </w:rPr>
            </w:pPr>
            <w:r w:rsidRPr="006D1FF8">
              <w:rPr>
                <w:rFonts w:asciiTheme="minorHAnsi" w:hAnsiTheme="minorHAnsi" w:cs="Arial"/>
                <w:b/>
                <w:kern w:val="0"/>
                <w:sz w:val="22"/>
              </w:rPr>
              <w:t>Controls</w:t>
            </w:r>
          </w:p>
        </w:tc>
        <w:tc>
          <w:tcPr>
            <w:tcW w:w="275" w:type="dxa"/>
            <w:noWrap/>
            <w:hideMark/>
          </w:tcPr>
          <w:p w14:paraId="58FDDDC1" w14:textId="77777777" w:rsidR="003F525F" w:rsidRPr="006D1FF8" w:rsidRDefault="003F525F" w:rsidP="001D5C17">
            <w:pPr>
              <w:autoSpaceDE w:val="0"/>
              <w:autoSpaceDN w:val="0"/>
              <w:adjustRightInd w:val="0"/>
              <w:jc w:val="left"/>
              <w:rPr>
                <w:rFonts w:asciiTheme="minorHAnsi" w:hAnsiTheme="minorHAnsi" w:cs="Arial"/>
                <w:b/>
                <w:kern w:val="0"/>
                <w:sz w:val="22"/>
              </w:rPr>
            </w:pPr>
          </w:p>
        </w:tc>
        <w:tc>
          <w:tcPr>
            <w:tcW w:w="2166" w:type="dxa"/>
            <w:tcBorders>
              <w:top w:val="single" w:sz="8" w:space="0" w:color="auto"/>
            </w:tcBorders>
            <w:noWrap/>
            <w:hideMark/>
          </w:tcPr>
          <w:p w14:paraId="1E310823" w14:textId="77777777" w:rsidR="003F525F" w:rsidRPr="006D1FF8" w:rsidRDefault="003F525F" w:rsidP="001D5C17">
            <w:pPr>
              <w:autoSpaceDE w:val="0"/>
              <w:autoSpaceDN w:val="0"/>
              <w:adjustRightInd w:val="0"/>
              <w:jc w:val="center"/>
              <w:rPr>
                <w:rFonts w:asciiTheme="minorHAnsi" w:hAnsiTheme="minorHAnsi" w:cs="Arial"/>
                <w:b/>
                <w:kern w:val="0"/>
                <w:sz w:val="22"/>
              </w:rPr>
            </w:pPr>
            <w:r w:rsidRPr="006D1FF8">
              <w:rPr>
                <w:rFonts w:asciiTheme="minorHAnsi" w:hAnsiTheme="minorHAnsi" w:cs="Arial"/>
                <w:b/>
                <w:kern w:val="0"/>
                <w:sz w:val="22"/>
              </w:rPr>
              <w:t>Patients with SSc</w:t>
            </w:r>
          </w:p>
        </w:tc>
        <w:tc>
          <w:tcPr>
            <w:tcW w:w="1801" w:type="dxa"/>
            <w:tcBorders>
              <w:top w:val="single" w:sz="8" w:space="0" w:color="auto"/>
            </w:tcBorders>
            <w:noWrap/>
            <w:hideMark/>
          </w:tcPr>
          <w:p w14:paraId="5A11E414" w14:textId="77777777" w:rsidR="003F525F" w:rsidRPr="006D1FF8" w:rsidRDefault="003F525F" w:rsidP="001D5C17">
            <w:pPr>
              <w:autoSpaceDE w:val="0"/>
              <w:autoSpaceDN w:val="0"/>
              <w:adjustRightInd w:val="0"/>
              <w:jc w:val="center"/>
              <w:rPr>
                <w:rFonts w:asciiTheme="minorHAnsi" w:hAnsiTheme="minorHAnsi" w:cs="Arial"/>
                <w:b/>
                <w:kern w:val="0"/>
                <w:sz w:val="22"/>
              </w:rPr>
            </w:pPr>
            <w:r w:rsidRPr="006D1FF8">
              <w:rPr>
                <w:rFonts w:asciiTheme="minorHAnsi" w:hAnsiTheme="minorHAnsi" w:cs="Arial"/>
                <w:b/>
                <w:kern w:val="0"/>
                <w:sz w:val="22"/>
              </w:rPr>
              <w:t>Controls</w:t>
            </w:r>
          </w:p>
        </w:tc>
      </w:tr>
      <w:tr w:rsidR="003F525F" w:rsidRPr="006D1FF8" w14:paraId="45B41576" w14:textId="77777777" w:rsidTr="00175F23">
        <w:trPr>
          <w:trHeight w:val="269"/>
        </w:trPr>
        <w:tc>
          <w:tcPr>
            <w:tcW w:w="2458" w:type="dxa"/>
            <w:noWrap/>
            <w:hideMark/>
          </w:tcPr>
          <w:p w14:paraId="57CCA3EA"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Individuals</w:t>
            </w:r>
            <w:r w:rsidR="004B5E36" w:rsidRPr="006D1FF8">
              <w:rPr>
                <w:rFonts w:asciiTheme="minorHAnsi" w:hAnsiTheme="minorHAnsi" w:cs="Arial"/>
                <w:kern w:val="0"/>
                <w:sz w:val="22"/>
              </w:rPr>
              <w:t xml:space="preserve"> number</w:t>
            </w:r>
          </w:p>
        </w:tc>
        <w:tc>
          <w:tcPr>
            <w:tcW w:w="2293" w:type="dxa"/>
            <w:noWrap/>
            <w:hideMark/>
          </w:tcPr>
          <w:p w14:paraId="60B92165"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24</w:t>
            </w:r>
          </w:p>
        </w:tc>
        <w:tc>
          <w:tcPr>
            <w:tcW w:w="1691" w:type="dxa"/>
            <w:noWrap/>
            <w:hideMark/>
          </w:tcPr>
          <w:p w14:paraId="39431448"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24</w:t>
            </w:r>
          </w:p>
        </w:tc>
        <w:tc>
          <w:tcPr>
            <w:tcW w:w="275" w:type="dxa"/>
            <w:noWrap/>
            <w:hideMark/>
          </w:tcPr>
          <w:p w14:paraId="5D6DD9E8" w14:textId="77777777" w:rsidR="003F525F" w:rsidRPr="006D1FF8" w:rsidRDefault="003F525F" w:rsidP="001D5C17">
            <w:pPr>
              <w:autoSpaceDE w:val="0"/>
              <w:autoSpaceDN w:val="0"/>
              <w:adjustRightInd w:val="0"/>
              <w:jc w:val="left"/>
              <w:rPr>
                <w:rFonts w:asciiTheme="minorHAnsi" w:hAnsiTheme="minorHAnsi" w:cs="Arial"/>
                <w:kern w:val="0"/>
                <w:sz w:val="22"/>
              </w:rPr>
            </w:pPr>
          </w:p>
        </w:tc>
        <w:tc>
          <w:tcPr>
            <w:tcW w:w="2166" w:type="dxa"/>
            <w:noWrap/>
            <w:hideMark/>
          </w:tcPr>
          <w:p w14:paraId="5A4D8B9F"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43</w:t>
            </w:r>
          </w:p>
        </w:tc>
        <w:tc>
          <w:tcPr>
            <w:tcW w:w="1801" w:type="dxa"/>
            <w:noWrap/>
            <w:hideMark/>
          </w:tcPr>
          <w:p w14:paraId="6BF233A4"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41</w:t>
            </w:r>
          </w:p>
        </w:tc>
      </w:tr>
      <w:tr w:rsidR="003F525F" w:rsidRPr="006D1FF8" w14:paraId="40A12246" w14:textId="77777777" w:rsidTr="00175F23">
        <w:trPr>
          <w:trHeight w:val="269"/>
        </w:trPr>
        <w:tc>
          <w:tcPr>
            <w:tcW w:w="2458" w:type="dxa"/>
            <w:noWrap/>
            <w:hideMark/>
          </w:tcPr>
          <w:p w14:paraId="28A82583"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Women</w:t>
            </w:r>
          </w:p>
        </w:tc>
        <w:tc>
          <w:tcPr>
            <w:tcW w:w="2293" w:type="dxa"/>
            <w:noWrap/>
            <w:hideMark/>
          </w:tcPr>
          <w:p w14:paraId="55B3DDAB"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17 (70.8</w:t>
            </w:r>
            <w:r w:rsidR="004B5E36" w:rsidRPr="006D1FF8">
              <w:rPr>
                <w:rFonts w:asciiTheme="minorHAnsi" w:hAnsiTheme="minorHAnsi" w:cs="Arial"/>
                <w:kern w:val="0"/>
                <w:sz w:val="22"/>
              </w:rPr>
              <w:t>%</w:t>
            </w:r>
            <w:r w:rsidRPr="006D1FF8">
              <w:rPr>
                <w:rFonts w:asciiTheme="minorHAnsi" w:hAnsiTheme="minorHAnsi" w:cs="Arial"/>
                <w:kern w:val="0"/>
                <w:sz w:val="22"/>
              </w:rPr>
              <w:t>)</w:t>
            </w:r>
          </w:p>
        </w:tc>
        <w:tc>
          <w:tcPr>
            <w:tcW w:w="1691" w:type="dxa"/>
            <w:noWrap/>
            <w:hideMark/>
          </w:tcPr>
          <w:p w14:paraId="704BC31B"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19 (79</w:t>
            </w:r>
            <w:r w:rsidR="004B5E36" w:rsidRPr="006D1FF8">
              <w:rPr>
                <w:rFonts w:asciiTheme="minorHAnsi" w:hAnsiTheme="minorHAnsi" w:cs="Arial"/>
                <w:kern w:val="0"/>
                <w:sz w:val="22"/>
              </w:rPr>
              <w:t>%</w:t>
            </w:r>
            <w:r w:rsidRPr="006D1FF8">
              <w:rPr>
                <w:rFonts w:asciiTheme="minorHAnsi" w:hAnsiTheme="minorHAnsi" w:cs="Arial"/>
                <w:kern w:val="0"/>
                <w:sz w:val="22"/>
              </w:rPr>
              <w:t>)</w:t>
            </w:r>
          </w:p>
        </w:tc>
        <w:tc>
          <w:tcPr>
            <w:tcW w:w="275" w:type="dxa"/>
            <w:noWrap/>
            <w:hideMark/>
          </w:tcPr>
          <w:p w14:paraId="2588E8C8" w14:textId="77777777" w:rsidR="003F525F" w:rsidRPr="006D1FF8" w:rsidRDefault="003F525F" w:rsidP="001D5C17">
            <w:pPr>
              <w:autoSpaceDE w:val="0"/>
              <w:autoSpaceDN w:val="0"/>
              <w:adjustRightInd w:val="0"/>
              <w:jc w:val="left"/>
              <w:rPr>
                <w:rFonts w:asciiTheme="minorHAnsi" w:hAnsiTheme="minorHAnsi" w:cs="Arial"/>
                <w:kern w:val="0"/>
                <w:sz w:val="22"/>
              </w:rPr>
            </w:pPr>
          </w:p>
        </w:tc>
        <w:tc>
          <w:tcPr>
            <w:tcW w:w="2166" w:type="dxa"/>
            <w:noWrap/>
            <w:hideMark/>
          </w:tcPr>
          <w:p w14:paraId="105711CF"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32 (74.4</w:t>
            </w:r>
            <w:r w:rsidR="004B5E36" w:rsidRPr="006D1FF8">
              <w:rPr>
                <w:rFonts w:asciiTheme="minorHAnsi" w:hAnsiTheme="minorHAnsi" w:cs="Arial"/>
                <w:kern w:val="0"/>
                <w:sz w:val="22"/>
              </w:rPr>
              <w:t>%</w:t>
            </w:r>
            <w:r w:rsidRPr="006D1FF8">
              <w:rPr>
                <w:rFonts w:asciiTheme="minorHAnsi" w:hAnsiTheme="minorHAnsi" w:cs="Arial"/>
                <w:kern w:val="0"/>
                <w:sz w:val="22"/>
              </w:rPr>
              <w:t>)</w:t>
            </w:r>
          </w:p>
        </w:tc>
        <w:tc>
          <w:tcPr>
            <w:tcW w:w="1801" w:type="dxa"/>
            <w:noWrap/>
            <w:hideMark/>
          </w:tcPr>
          <w:p w14:paraId="7752DACF"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10 (24.4</w:t>
            </w:r>
            <w:r w:rsidR="004B5E36" w:rsidRPr="006D1FF8">
              <w:rPr>
                <w:rFonts w:asciiTheme="minorHAnsi" w:hAnsiTheme="minorHAnsi" w:cs="Arial"/>
                <w:kern w:val="0"/>
                <w:sz w:val="22"/>
              </w:rPr>
              <w:t>%</w:t>
            </w:r>
            <w:r w:rsidRPr="006D1FF8">
              <w:rPr>
                <w:rFonts w:asciiTheme="minorHAnsi" w:hAnsiTheme="minorHAnsi" w:cs="Arial"/>
                <w:kern w:val="0"/>
                <w:sz w:val="22"/>
              </w:rPr>
              <w:t>)</w:t>
            </w:r>
          </w:p>
        </w:tc>
      </w:tr>
      <w:tr w:rsidR="003F525F" w:rsidRPr="006D1FF8" w14:paraId="64C7551F" w14:textId="77777777" w:rsidTr="00175F23">
        <w:trPr>
          <w:trHeight w:val="269"/>
        </w:trPr>
        <w:tc>
          <w:tcPr>
            <w:tcW w:w="2458" w:type="dxa"/>
            <w:noWrap/>
            <w:hideMark/>
          </w:tcPr>
          <w:p w14:paraId="00ACA0A4" w14:textId="77777777" w:rsidR="003F525F" w:rsidRPr="006D1FF8" w:rsidRDefault="003F525F" w:rsidP="00175F23">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Age</w:t>
            </w:r>
            <w:r w:rsidR="00B039E5" w:rsidRPr="006D1FF8">
              <w:rPr>
                <w:rFonts w:asciiTheme="minorHAnsi" w:hAnsiTheme="minorHAnsi" w:cs="Arial"/>
                <w:kern w:val="0"/>
                <w:sz w:val="22"/>
              </w:rPr>
              <w:t>,</w:t>
            </w:r>
            <w:r w:rsidRPr="006D1FF8">
              <w:rPr>
                <w:rFonts w:asciiTheme="minorHAnsi" w:hAnsiTheme="minorHAnsi" w:cs="Arial"/>
                <w:kern w:val="0"/>
                <w:sz w:val="22"/>
              </w:rPr>
              <w:t xml:space="preserve"> year</w:t>
            </w:r>
            <w:r w:rsidR="00B039E5" w:rsidRPr="006D1FF8">
              <w:rPr>
                <w:rFonts w:asciiTheme="minorHAnsi" w:hAnsiTheme="minorHAnsi" w:cs="Arial"/>
                <w:kern w:val="0"/>
                <w:sz w:val="22"/>
              </w:rPr>
              <w:t>,</w:t>
            </w:r>
            <w:r w:rsidRPr="006D1FF8">
              <w:rPr>
                <w:rFonts w:asciiTheme="minorHAnsi" w:hAnsiTheme="minorHAnsi" w:cs="Arial"/>
                <w:kern w:val="0"/>
                <w:sz w:val="22"/>
              </w:rPr>
              <w:t xml:space="preserve"> (±SD)</w:t>
            </w:r>
          </w:p>
        </w:tc>
        <w:tc>
          <w:tcPr>
            <w:tcW w:w="2293" w:type="dxa"/>
            <w:noWrap/>
            <w:hideMark/>
          </w:tcPr>
          <w:p w14:paraId="799B5272" w14:textId="77777777"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47.42</w:t>
            </w:r>
            <w:r w:rsidR="003F525F" w:rsidRPr="006D1FF8">
              <w:rPr>
                <w:rFonts w:asciiTheme="minorHAnsi" w:hAnsiTheme="minorHAnsi" w:cs="Arial"/>
                <w:kern w:val="0"/>
                <w:sz w:val="22"/>
              </w:rPr>
              <w:t>±12.47</w:t>
            </w:r>
          </w:p>
        </w:tc>
        <w:tc>
          <w:tcPr>
            <w:tcW w:w="1691" w:type="dxa"/>
            <w:noWrap/>
            <w:hideMark/>
          </w:tcPr>
          <w:p w14:paraId="56B6D953"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46.91±11.00</w:t>
            </w:r>
          </w:p>
        </w:tc>
        <w:tc>
          <w:tcPr>
            <w:tcW w:w="275" w:type="dxa"/>
            <w:noWrap/>
            <w:hideMark/>
          </w:tcPr>
          <w:p w14:paraId="3FBC188C" w14:textId="77777777" w:rsidR="003F525F" w:rsidRPr="006D1FF8" w:rsidRDefault="003F525F" w:rsidP="001D5C17">
            <w:pPr>
              <w:autoSpaceDE w:val="0"/>
              <w:autoSpaceDN w:val="0"/>
              <w:adjustRightInd w:val="0"/>
              <w:jc w:val="left"/>
              <w:rPr>
                <w:rFonts w:asciiTheme="minorHAnsi" w:hAnsiTheme="minorHAnsi" w:cs="Arial"/>
                <w:kern w:val="0"/>
                <w:sz w:val="22"/>
              </w:rPr>
            </w:pPr>
          </w:p>
        </w:tc>
        <w:tc>
          <w:tcPr>
            <w:tcW w:w="2166" w:type="dxa"/>
            <w:noWrap/>
            <w:hideMark/>
          </w:tcPr>
          <w:p w14:paraId="2E069312" w14:textId="77777777"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46.94</w:t>
            </w:r>
            <w:r w:rsidR="003F525F" w:rsidRPr="006D1FF8">
              <w:rPr>
                <w:rFonts w:asciiTheme="minorHAnsi" w:hAnsiTheme="minorHAnsi" w:cs="Arial"/>
                <w:kern w:val="0"/>
                <w:sz w:val="22"/>
              </w:rPr>
              <w:t>±10.70</w:t>
            </w:r>
          </w:p>
        </w:tc>
        <w:tc>
          <w:tcPr>
            <w:tcW w:w="1801" w:type="dxa"/>
            <w:noWrap/>
            <w:hideMark/>
          </w:tcPr>
          <w:p w14:paraId="4D44D5B5" w14:textId="77777777"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44.29</w:t>
            </w:r>
            <w:r w:rsidR="003F525F" w:rsidRPr="006D1FF8">
              <w:rPr>
                <w:rFonts w:asciiTheme="minorHAnsi" w:hAnsiTheme="minorHAnsi" w:cs="Arial"/>
                <w:kern w:val="0"/>
                <w:sz w:val="22"/>
              </w:rPr>
              <w:t>±10.40</w:t>
            </w:r>
          </w:p>
        </w:tc>
      </w:tr>
      <w:tr w:rsidR="003F525F" w:rsidRPr="006D1FF8" w14:paraId="5FC7347D" w14:textId="77777777" w:rsidTr="00175F23">
        <w:trPr>
          <w:trHeight w:val="269"/>
        </w:trPr>
        <w:tc>
          <w:tcPr>
            <w:tcW w:w="2458" w:type="dxa"/>
            <w:noWrap/>
            <w:hideMark/>
          </w:tcPr>
          <w:p w14:paraId="4E197455" w14:textId="77777777" w:rsidR="003F525F" w:rsidRPr="006D1FF8" w:rsidRDefault="003F525F" w:rsidP="00175F23">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Subtype</w:t>
            </w:r>
            <w:r w:rsidR="00175F23" w:rsidRPr="006D1FF8">
              <w:rPr>
                <w:rFonts w:asciiTheme="minorHAnsi" w:hAnsiTheme="minorHAnsi" w:cs="Arial"/>
                <w:kern w:val="0"/>
                <w:sz w:val="22"/>
              </w:rPr>
              <w:t xml:space="preserve"> </w:t>
            </w:r>
            <w:r w:rsidRPr="006D1FF8">
              <w:rPr>
                <w:rFonts w:asciiTheme="minorHAnsi" w:hAnsiTheme="minorHAnsi" w:cs="Arial"/>
                <w:kern w:val="0"/>
                <w:sz w:val="22"/>
              </w:rPr>
              <w:t>(%)</w:t>
            </w:r>
          </w:p>
        </w:tc>
        <w:tc>
          <w:tcPr>
            <w:tcW w:w="2293" w:type="dxa"/>
            <w:noWrap/>
            <w:hideMark/>
          </w:tcPr>
          <w:p w14:paraId="4190B433" w14:textId="77777777" w:rsidR="003F525F" w:rsidRPr="006D1FF8" w:rsidRDefault="003F525F" w:rsidP="001D5C17">
            <w:pPr>
              <w:autoSpaceDE w:val="0"/>
              <w:autoSpaceDN w:val="0"/>
              <w:adjustRightInd w:val="0"/>
              <w:jc w:val="center"/>
              <w:rPr>
                <w:rFonts w:asciiTheme="minorHAnsi" w:hAnsiTheme="minorHAnsi" w:cs="Arial"/>
                <w:kern w:val="0"/>
                <w:sz w:val="22"/>
              </w:rPr>
            </w:pPr>
          </w:p>
        </w:tc>
        <w:tc>
          <w:tcPr>
            <w:tcW w:w="1691" w:type="dxa"/>
            <w:noWrap/>
            <w:hideMark/>
          </w:tcPr>
          <w:p w14:paraId="675DE1C4" w14:textId="77777777" w:rsidR="003F525F" w:rsidRPr="006D1FF8" w:rsidRDefault="003F525F" w:rsidP="001D5C17">
            <w:pPr>
              <w:autoSpaceDE w:val="0"/>
              <w:autoSpaceDN w:val="0"/>
              <w:adjustRightInd w:val="0"/>
              <w:jc w:val="center"/>
              <w:rPr>
                <w:rFonts w:asciiTheme="minorHAnsi" w:hAnsiTheme="minorHAnsi" w:cs="Arial"/>
                <w:kern w:val="0"/>
                <w:sz w:val="22"/>
              </w:rPr>
            </w:pPr>
          </w:p>
        </w:tc>
        <w:tc>
          <w:tcPr>
            <w:tcW w:w="275" w:type="dxa"/>
            <w:noWrap/>
            <w:hideMark/>
          </w:tcPr>
          <w:p w14:paraId="17AB02DC" w14:textId="77777777" w:rsidR="003F525F" w:rsidRPr="006D1FF8" w:rsidRDefault="003F525F" w:rsidP="001D5C17">
            <w:pPr>
              <w:autoSpaceDE w:val="0"/>
              <w:autoSpaceDN w:val="0"/>
              <w:adjustRightInd w:val="0"/>
              <w:jc w:val="left"/>
              <w:rPr>
                <w:rFonts w:asciiTheme="minorHAnsi" w:hAnsiTheme="minorHAnsi" w:cs="Arial"/>
                <w:kern w:val="0"/>
                <w:sz w:val="22"/>
              </w:rPr>
            </w:pPr>
          </w:p>
        </w:tc>
        <w:tc>
          <w:tcPr>
            <w:tcW w:w="2166" w:type="dxa"/>
            <w:noWrap/>
            <w:hideMark/>
          </w:tcPr>
          <w:p w14:paraId="16995F8E" w14:textId="77777777" w:rsidR="003F525F" w:rsidRPr="006D1FF8" w:rsidRDefault="003F525F" w:rsidP="001D5C17">
            <w:pPr>
              <w:autoSpaceDE w:val="0"/>
              <w:autoSpaceDN w:val="0"/>
              <w:adjustRightInd w:val="0"/>
              <w:jc w:val="center"/>
              <w:rPr>
                <w:rFonts w:asciiTheme="minorHAnsi" w:hAnsiTheme="minorHAnsi" w:cs="Arial"/>
                <w:kern w:val="0"/>
                <w:sz w:val="22"/>
              </w:rPr>
            </w:pPr>
          </w:p>
        </w:tc>
        <w:tc>
          <w:tcPr>
            <w:tcW w:w="1801" w:type="dxa"/>
            <w:noWrap/>
            <w:hideMark/>
          </w:tcPr>
          <w:p w14:paraId="14F395D1" w14:textId="77777777" w:rsidR="003F525F" w:rsidRPr="006D1FF8" w:rsidRDefault="003F525F" w:rsidP="001D5C17">
            <w:pPr>
              <w:autoSpaceDE w:val="0"/>
              <w:autoSpaceDN w:val="0"/>
              <w:adjustRightInd w:val="0"/>
              <w:jc w:val="center"/>
              <w:rPr>
                <w:rFonts w:asciiTheme="minorHAnsi" w:hAnsiTheme="minorHAnsi" w:cs="Arial"/>
                <w:kern w:val="0"/>
                <w:sz w:val="22"/>
              </w:rPr>
            </w:pPr>
          </w:p>
        </w:tc>
      </w:tr>
      <w:tr w:rsidR="003F525F" w:rsidRPr="006D1FF8" w14:paraId="02C6D1A4" w14:textId="77777777" w:rsidTr="00175F23">
        <w:trPr>
          <w:trHeight w:val="269"/>
        </w:trPr>
        <w:tc>
          <w:tcPr>
            <w:tcW w:w="2458" w:type="dxa"/>
            <w:noWrap/>
            <w:hideMark/>
          </w:tcPr>
          <w:p w14:paraId="783576C6"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dcSSc</w:t>
            </w:r>
          </w:p>
        </w:tc>
        <w:tc>
          <w:tcPr>
            <w:tcW w:w="2293" w:type="dxa"/>
            <w:noWrap/>
            <w:hideMark/>
          </w:tcPr>
          <w:p w14:paraId="361A8231"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11 (45.8</w:t>
            </w:r>
            <w:r w:rsidR="00175F23" w:rsidRPr="006D1FF8">
              <w:rPr>
                <w:rFonts w:asciiTheme="minorHAnsi" w:hAnsiTheme="minorHAnsi" w:cs="Arial"/>
                <w:kern w:val="0"/>
                <w:sz w:val="22"/>
              </w:rPr>
              <w:t>%</w:t>
            </w:r>
            <w:r w:rsidRPr="006D1FF8">
              <w:rPr>
                <w:rFonts w:asciiTheme="minorHAnsi" w:hAnsiTheme="minorHAnsi" w:cs="Arial"/>
                <w:kern w:val="0"/>
                <w:sz w:val="22"/>
              </w:rPr>
              <w:t>)</w:t>
            </w:r>
          </w:p>
        </w:tc>
        <w:tc>
          <w:tcPr>
            <w:tcW w:w="1691" w:type="dxa"/>
            <w:noWrap/>
            <w:hideMark/>
          </w:tcPr>
          <w:p w14:paraId="320159CF" w14:textId="77777777"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w:t>
            </w:r>
          </w:p>
        </w:tc>
        <w:tc>
          <w:tcPr>
            <w:tcW w:w="275" w:type="dxa"/>
            <w:noWrap/>
            <w:hideMark/>
          </w:tcPr>
          <w:p w14:paraId="78DF2307" w14:textId="77777777" w:rsidR="003F525F" w:rsidRPr="006D1FF8" w:rsidRDefault="003F525F" w:rsidP="001D5C17">
            <w:pPr>
              <w:autoSpaceDE w:val="0"/>
              <w:autoSpaceDN w:val="0"/>
              <w:adjustRightInd w:val="0"/>
              <w:jc w:val="left"/>
              <w:rPr>
                <w:rFonts w:asciiTheme="minorHAnsi" w:hAnsiTheme="minorHAnsi" w:cs="Arial"/>
                <w:kern w:val="0"/>
                <w:sz w:val="22"/>
              </w:rPr>
            </w:pPr>
          </w:p>
        </w:tc>
        <w:tc>
          <w:tcPr>
            <w:tcW w:w="2166" w:type="dxa"/>
            <w:noWrap/>
            <w:hideMark/>
          </w:tcPr>
          <w:p w14:paraId="234FB2AA"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17 (40</w:t>
            </w:r>
            <w:r w:rsidR="00175F23" w:rsidRPr="006D1FF8">
              <w:rPr>
                <w:rFonts w:asciiTheme="minorHAnsi" w:hAnsiTheme="minorHAnsi" w:cs="Arial"/>
                <w:kern w:val="0"/>
                <w:sz w:val="22"/>
              </w:rPr>
              <w:t>%</w:t>
            </w:r>
            <w:r w:rsidRPr="006D1FF8">
              <w:rPr>
                <w:rFonts w:asciiTheme="minorHAnsi" w:hAnsiTheme="minorHAnsi" w:cs="Arial"/>
                <w:kern w:val="0"/>
                <w:sz w:val="22"/>
              </w:rPr>
              <w:t>)</w:t>
            </w:r>
          </w:p>
        </w:tc>
        <w:tc>
          <w:tcPr>
            <w:tcW w:w="1801" w:type="dxa"/>
            <w:noWrap/>
            <w:hideMark/>
          </w:tcPr>
          <w:p w14:paraId="4385E59F" w14:textId="77777777"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w:t>
            </w:r>
          </w:p>
        </w:tc>
      </w:tr>
      <w:tr w:rsidR="003F525F" w:rsidRPr="006D1FF8" w14:paraId="233C6C21" w14:textId="77777777" w:rsidTr="00175F23">
        <w:trPr>
          <w:trHeight w:val="269"/>
        </w:trPr>
        <w:tc>
          <w:tcPr>
            <w:tcW w:w="2458" w:type="dxa"/>
            <w:noWrap/>
            <w:hideMark/>
          </w:tcPr>
          <w:p w14:paraId="206541FE"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lcSSc</w:t>
            </w:r>
          </w:p>
        </w:tc>
        <w:tc>
          <w:tcPr>
            <w:tcW w:w="2293" w:type="dxa"/>
            <w:noWrap/>
            <w:hideMark/>
          </w:tcPr>
          <w:p w14:paraId="67A176B4"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13 (54.2</w:t>
            </w:r>
            <w:r w:rsidR="00175F23" w:rsidRPr="006D1FF8">
              <w:rPr>
                <w:rFonts w:asciiTheme="minorHAnsi" w:hAnsiTheme="minorHAnsi" w:cs="Arial"/>
                <w:kern w:val="0"/>
                <w:sz w:val="22"/>
              </w:rPr>
              <w:t>%</w:t>
            </w:r>
            <w:r w:rsidRPr="006D1FF8">
              <w:rPr>
                <w:rFonts w:asciiTheme="minorHAnsi" w:hAnsiTheme="minorHAnsi" w:cs="Arial"/>
                <w:kern w:val="0"/>
                <w:sz w:val="22"/>
              </w:rPr>
              <w:t>)</w:t>
            </w:r>
          </w:p>
        </w:tc>
        <w:tc>
          <w:tcPr>
            <w:tcW w:w="1691" w:type="dxa"/>
            <w:noWrap/>
            <w:hideMark/>
          </w:tcPr>
          <w:p w14:paraId="3853C888" w14:textId="77777777"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w:t>
            </w:r>
          </w:p>
        </w:tc>
        <w:tc>
          <w:tcPr>
            <w:tcW w:w="275" w:type="dxa"/>
            <w:noWrap/>
            <w:hideMark/>
          </w:tcPr>
          <w:p w14:paraId="0140EDE4" w14:textId="77777777" w:rsidR="003F525F" w:rsidRPr="006D1FF8" w:rsidRDefault="003F525F" w:rsidP="001D5C17">
            <w:pPr>
              <w:autoSpaceDE w:val="0"/>
              <w:autoSpaceDN w:val="0"/>
              <w:adjustRightInd w:val="0"/>
              <w:jc w:val="left"/>
              <w:rPr>
                <w:rFonts w:asciiTheme="minorHAnsi" w:hAnsiTheme="minorHAnsi" w:cs="Arial"/>
                <w:kern w:val="0"/>
                <w:sz w:val="22"/>
              </w:rPr>
            </w:pPr>
          </w:p>
        </w:tc>
        <w:tc>
          <w:tcPr>
            <w:tcW w:w="2166" w:type="dxa"/>
            <w:noWrap/>
            <w:hideMark/>
          </w:tcPr>
          <w:p w14:paraId="32F2E732"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26 (60</w:t>
            </w:r>
            <w:r w:rsidR="00175F23" w:rsidRPr="006D1FF8">
              <w:rPr>
                <w:rFonts w:asciiTheme="minorHAnsi" w:hAnsiTheme="minorHAnsi" w:cs="Arial"/>
                <w:kern w:val="0"/>
                <w:sz w:val="22"/>
              </w:rPr>
              <w:t>%</w:t>
            </w:r>
            <w:r w:rsidRPr="006D1FF8">
              <w:rPr>
                <w:rFonts w:asciiTheme="minorHAnsi" w:hAnsiTheme="minorHAnsi" w:cs="Arial"/>
                <w:kern w:val="0"/>
                <w:sz w:val="22"/>
              </w:rPr>
              <w:t>)</w:t>
            </w:r>
          </w:p>
        </w:tc>
        <w:tc>
          <w:tcPr>
            <w:tcW w:w="1801" w:type="dxa"/>
            <w:noWrap/>
            <w:hideMark/>
          </w:tcPr>
          <w:p w14:paraId="2B9C38D1" w14:textId="77777777"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w:t>
            </w:r>
          </w:p>
        </w:tc>
      </w:tr>
      <w:tr w:rsidR="003F525F" w:rsidRPr="006D1FF8" w14:paraId="6B6E6F8F" w14:textId="77777777" w:rsidTr="00175F23">
        <w:trPr>
          <w:trHeight w:val="269"/>
        </w:trPr>
        <w:tc>
          <w:tcPr>
            <w:tcW w:w="2458" w:type="dxa"/>
            <w:noWrap/>
            <w:hideMark/>
          </w:tcPr>
          <w:p w14:paraId="600CE0AD" w14:textId="77777777" w:rsidR="003F525F" w:rsidRPr="006D1FF8" w:rsidRDefault="003F525F" w:rsidP="00175F23">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Autoantibody</w:t>
            </w:r>
            <w:r w:rsidR="00175F23" w:rsidRPr="006D1FF8">
              <w:rPr>
                <w:rFonts w:asciiTheme="minorHAnsi" w:hAnsiTheme="minorHAnsi" w:cs="Arial"/>
                <w:kern w:val="0"/>
                <w:sz w:val="22"/>
              </w:rPr>
              <w:t xml:space="preserve"> </w:t>
            </w:r>
            <w:r w:rsidRPr="006D1FF8">
              <w:rPr>
                <w:rFonts w:asciiTheme="minorHAnsi" w:hAnsiTheme="minorHAnsi" w:cs="Arial"/>
                <w:kern w:val="0"/>
                <w:sz w:val="22"/>
              </w:rPr>
              <w:t>(%)</w:t>
            </w:r>
          </w:p>
        </w:tc>
        <w:tc>
          <w:tcPr>
            <w:tcW w:w="2293" w:type="dxa"/>
            <w:noWrap/>
            <w:hideMark/>
          </w:tcPr>
          <w:p w14:paraId="69143542" w14:textId="77777777" w:rsidR="003F525F" w:rsidRPr="006D1FF8" w:rsidRDefault="003F525F" w:rsidP="001D5C17">
            <w:pPr>
              <w:autoSpaceDE w:val="0"/>
              <w:autoSpaceDN w:val="0"/>
              <w:adjustRightInd w:val="0"/>
              <w:jc w:val="center"/>
              <w:rPr>
                <w:rFonts w:asciiTheme="minorHAnsi" w:hAnsiTheme="minorHAnsi" w:cs="Arial"/>
                <w:kern w:val="0"/>
                <w:sz w:val="22"/>
              </w:rPr>
            </w:pPr>
          </w:p>
        </w:tc>
        <w:tc>
          <w:tcPr>
            <w:tcW w:w="1691" w:type="dxa"/>
            <w:noWrap/>
            <w:hideMark/>
          </w:tcPr>
          <w:p w14:paraId="474C166B" w14:textId="77777777" w:rsidR="003F525F" w:rsidRPr="006D1FF8" w:rsidRDefault="003F525F" w:rsidP="001D5C17">
            <w:pPr>
              <w:autoSpaceDE w:val="0"/>
              <w:autoSpaceDN w:val="0"/>
              <w:adjustRightInd w:val="0"/>
              <w:jc w:val="center"/>
              <w:rPr>
                <w:rFonts w:asciiTheme="minorHAnsi" w:hAnsiTheme="minorHAnsi" w:cs="Arial"/>
                <w:kern w:val="0"/>
                <w:sz w:val="22"/>
              </w:rPr>
            </w:pPr>
          </w:p>
        </w:tc>
        <w:tc>
          <w:tcPr>
            <w:tcW w:w="275" w:type="dxa"/>
            <w:noWrap/>
            <w:hideMark/>
          </w:tcPr>
          <w:p w14:paraId="4D04E0DC" w14:textId="77777777" w:rsidR="003F525F" w:rsidRPr="006D1FF8" w:rsidRDefault="003F525F" w:rsidP="001D5C17">
            <w:pPr>
              <w:autoSpaceDE w:val="0"/>
              <w:autoSpaceDN w:val="0"/>
              <w:adjustRightInd w:val="0"/>
              <w:jc w:val="left"/>
              <w:rPr>
                <w:rFonts w:asciiTheme="minorHAnsi" w:hAnsiTheme="minorHAnsi" w:cs="Arial"/>
                <w:kern w:val="0"/>
                <w:sz w:val="22"/>
              </w:rPr>
            </w:pPr>
          </w:p>
        </w:tc>
        <w:tc>
          <w:tcPr>
            <w:tcW w:w="2166" w:type="dxa"/>
            <w:noWrap/>
            <w:hideMark/>
          </w:tcPr>
          <w:p w14:paraId="4F333788" w14:textId="77777777" w:rsidR="003F525F" w:rsidRPr="006D1FF8" w:rsidRDefault="003F525F" w:rsidP="001D5C17">
            <w:pPr>
              <w:autoSpaceDE w:val="0"/>
              <w:autoSpaceDN w:val="0"/>
              <w:adjustRightInd w:val="0"/>
              <w:jc w:val="center"/>
              <w:rPr>
                <w:rFonts w:asciiTheme="minorHAnsi" w:hAnsiTheme="minorHAnsi" w:cs="Arial"/>
                <w:kern w:val="0"/>
                <w:sz w:val="22"/>
              </w:rPr>
            </w:pPr>
          </w:p>
        </w:tc>
        <w:tc>
          <w:tcPr>
            <w:tcW w:w="1801" w:type="dxa"/>
            <w:noWrap/>
            <w:hideMark/>
          </w:tcPr>
          <w:p w14:paraId="7AE62D8D" w14:textId="77777777" w:rsidR="003F525F" w:rsidRPr="006D1FF8" w:rsidRDefault="003F525F" w:rsidP="001D5C17">
            <w:pPr>
              <w:autoSpaceDE w:val="0"/>
              <w:autoSpaceDN w:val="0"/>
              <w:adjustRightInd w:val="0"/>
              <w:jc w:val="center"/>
              <w:rPr>
                <w:rFonts w:asciiTheme="minorHAnsi" w:hAnsiTheme="minorHAnsi" w:cs="Arial"/>
                <w:kern w:val="0"/>
                <w:sz w:val="22"/>
              </w:rPr>
            </w:pPr>
          </w:p>
        </w:tc>
      </w:tr>
      <w:tr w:rsidR="003F525F" w:rsidRPr="006D1FF8" w14:paraId="27F6ACB7" w14:textId="77777777" w:rsidTr="00175F23">
        <w:trPr>
          <w:trHeight w:val="269"/>
        </w:trPr>
        <w:tc>
          <w:tcPr>
            <w:tcW w:w="2458" w:type="dxa"/>
            <w:noWrap/>
            <w:hideMark/>
          </w:tcPr>
          <w:p w14:paraId="06BAAC2D"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ANA</w:t>
            </w:r>
          </w:p>
        </w:tc>
        <w:tc>
          <w:tcPr>
            <w:tcW w:w="2293" w:type="dxa"/>
            <w:noWrap/>
            <w:hideMark/>
          </w:tcPr>
          <w:p w14:paraId="426BEB20" w14:textId="77777777" w:rsidR="003F525F" w:rsidRPr="006D1FF8" w:rsidRDefault="00634928" w:rsidP="00634928">
            <w:pPr>
              <w:autoSpaceDE w:val="0"/>
              <w:autoSpaceDN w:val="0"/>
              <w:adjustRightInd w:val="0"/>
              <w:jc w:val="center"/>
              <w:rPr>
                <w:rFonts w:asciiTheme="minorHAnsi" w:hAnsiTheme="minorHAnsi" w:cs="Arial"/>
                <w:kern w:val="0"/>
                <w:sz w:val="22"/>
              </w:rPr>
            </w:pPr>
            <w:r>
              <w:rPr>
                <w:rFonts w:asciiTheme="minorHAnsi" w:hAnsiTheme="minorHAnsi" w:cs="Arial"/>
                <w:kern w:val="0"/>
                <w:sz w:val="22"/>
              </w:rPr>
              <w:t>20</w:t>
            </w:r>
            <w:r w:rsidR="003F525F" w:rsidRPr="006D1FF8">
              <w:rPr>
                <w:rFonts w:asciiTheme="minorHAnsi" w:hAnsiTheme="minorHAnsi" w:cs="Arial"/>
                <w:kern w:val="0"/>
                <w:sz w:val="22"/>
              </w:rPr>
              <w:t xml:space="preserve"> (</w:t>
            </w:r>
            <w:r>
              <w:rPr>
                <w:rFonts w:asciiTheme="minorHAnsi" w:hAnsiTheme="minorHAnsi" w:cs="Arial"/>
                <w:kern w:val="0"/>
                <w:sz w:val="22"/>
              </w:rPr>
              <w:t>83.3</w:t>
            </w:r>
            <w:r w:rsidR="00175F23" w:rsidRPr="006D1FF8">
              <w:rPr>
                <w:rFonts w:asciiTheme="minorHAnsi" w:hAnsiTheme="minorHAnsi" w:cs="Arial"/>
                <w:kern w:val="0"/>
                <w:sz w:val="22"/>
              </w:rPr>
              <w:t>%</w:t>
            </w:r>
            <w:r w:rsidR="003F525F" w:rsidRPr="006D1FF8">
              <w:rPr>
                <w:rFonts w:asciiTheme="minorHAnsi" w:hAnsiTheme="minorHAnsi" w:cs="Arial"/>
                <w:kern w:val="0"/>
                <w:sz w:val="22"/>
              </w:rPr>
              <w:t>)</w:t>
            </w:r>
          </w:p>
        </w:tc>
        <w:tc>
          <w:tcPr>
            <w:tcW w:w="1691" w:type="dxa"/>
            <w:noWrap/>
            <w:hideMark/>
          </w:tcPr>
          <w:p w14:paraId="41280DFB" w14:textId="77777777"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w:t>
            </w:r>
          </w:p>
        </w:tc>
        <w:tc>
          <w:tcPr>
            <w:tcW w:w="275" w:type="dxa"/>
            <w:noWrap/>
            <w:hideMark/>
          </w:tcPr>
          <w:p w14:paraId="38AD2A7B" w14:textId="77777777" w:rsidR="003F525F" w:rsidRPr="006D1FF8" w:rsidRDefault="003F525F" w:rsidP="001D5C17">
            <w:pPr>
              <w:autoSpaceDE w:val="0"/>
              <w:autoSpaceDN w:val="0"/>
              <w:adjustRightInd w:val="0"/>
              <w:jc w:val="left"/>
              <w:rPr>
                <w:rFonts w:asciiTheme="minorHAnsi" w:hAnsiTheme="minorHAnsi" w:cs="Arial"/>
                <w:kern w:val="0"/>
                <w:sz w:val="22"/>
              </w:rPr>
            </w:pPr>
          </w:p>
        </w:tc>
        <w:tc>
          <w:tcPr>
            <w:tcW w:w="2166" w:type="dxa"/>
            <w:noWrap/>
            <w:hideMark/>
          </w:tcPr>
          <w:p w14:paraId="6643716B" w14:textId="77777777" w:rsidR="003F525F" w:rsidRPr="006D1FF8" w:rsidRDefault="00634928" w:rsidP="001D5C17">
            <w:pPr>
              <w:autoSpaceDE w:val="0"/>
              <w:autoSpaceDN w:val="0"/>
              <w:adjustRightInd w:val="0"/>
              <w:jc w:val="center"/>
              <w:rPr>
                <w:rFonts w:asciiTheme="minorHAnsi" w:hAnsiTheme="minorHAnsi" w:cs="Arial"/>
                <w:kern w:val="0"/>
                <w:sz w:val="22"/>
              </w:rPr>
            </w:pPr>
            <w:r>
              <w:rPr>
                <w:rFonts w:asciiTheme="minorHAnsi" w:hAnsiTheme="minorHAnsi" w:cs="Arial"/>
                <w:kern w:val="0"/>
                <w:sz w:val="22"/>
              </w:rPr>
              <w:t>39 (90.7%)</w:t>
            </w:r>
          </w:p>
        </w:tc>
        <w:tc>
          <w:tcPr>
            <w:tcW w:w="1801" w:type="dxa"/>
            <w:noWrap/>
            <w:hideMark/>
          </w:tcPr>
          <w:p w14:paraId="446313AD" w14:textId="77777777"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w:t>
            </w:r>
          </w:p>
        </w:tc>
      </w:tr>
      <w:tr w:rsidR="003F525F" w:rsidRPr="006D1FF8" w14:paraId="78F9F4D7" w14:textId="77777777" w:rsidTr="00175F23">
        <w:trPr>
          <w:trHeight w:val="269"/>
        </w:trPr>
        <w:tc>
          <w:tcPr>
            <w:tcW w:w="2458" w:type="dxa"/>
            <w:noWrap/>
            <w:hideMark/>
          </w:tcPr>
          <w:p w14:paraId="3D4CAC4B" w14:textId="77777777" w:rsidR="003F525F" w:rsidRPr="00B51665" w:rsidRDefault="00B51665" w:rsidP="001D5C17">
            <w:pPr>
              <w:autoSpaceDE w:val="0"/>
              <w:autoSpaceDN w:val="0"/>
              <w:adjustRightInd w:val="0"/>
              <w:jc w:val="center"/>
              <w:rPr>
                <w:rFonts w:asciiTheme="minorHAnsi" w:hAnsiTheme="minorHAnsi" w:cs="Arial"/>
                <w:color w:val="FF0000"/>
                <w:kern w:val="0"/>
                <w:sz w:val="22"/>
              </w:rPr>
            </w:pPr>
            <w:r>
              <w:rPr>
                <w:rFonts w:asciiTheme="minorHAnsi" w:hAnsiTheme="minorHAnsi" w:cs="Arial" w:hint="eastAsia"/>
                <w:color w:val="FF0000"/>
                <w:kern w:val="0"/>
                <w:sz w:val="22"/>
              </w:rPr>
              <w:t>ATA</w:t>
            </w:r>
          </w:p>
        </w:tc>
        <w:tc>
          <w:tcPr>
            <w:tcW w:w="2293" w:type="dxa"/>
            <w:noWrap/>
            <w:hideMark/>
          </w:tcPr>
          <w:p w14:paraId="417A7B7C"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16 (66.7</w:t>
            </w:r>
            <w:r w:rsidR="00175F23" w:rsidRPr="006D1FF8">
              <w:rPr>
                <w:rFonts w:asciiTheme="minorHAnsi" w:hAnsiTheme="minorHAnsi" w:cs="Arial"/>
                <w:kern w:val="0"/>
                <w:sz w:val="22"/>
              </w:rPr>
              <w:t>%</w:t>
            </w:r>
            <w:r w:rsidRPr="006D1FF8">
              <w:rPr>
                <w:rFonts w:asciiTheme="minorHAnsi" w:hAnsiTheme="minorHAnsi" w:cs="Arial"/>
                <w:kern w:val="0"/>
                <w:sz w:val="22"/>
              </w:rPr>
              <w:t>)</w:t>
            </w:r>
          </w:p>
        </w:tc>
        <w:tc>
          <w:tcPr>
            <w:tcW w:w="1691" w:type="dxa"/>
            <w:noWrap/>
            <w:hideMark/>
          </w:tcPr>
          <w:p w14:paraId="12E00D68" w14:textId="77777777"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w:t>
            </w:r>
          </w:p>
        </w:tc>
        <w:tc>
          <w:tcPr>
            <w:tcW w:w="275" w:type="dxa"/>
            <w:noWrap/>
            <w:hideMark/>
          </w:tcPr>
          <w:p w14:paraId="386EFB97" w14:textId="77777777" w:rsidR="003F525F" w:rsidRPr="006D1FF8" w:rsidRDefault="003F525F" w:rsidP="001D5C17">
            <w:pPr>
              <w:autoSpaceDE w:val="0"/>
              <w:autoSpaceDN w:val="0"/>
              <w:adjustRightInd w:val="0"/>
              <w:jc w:val="left"/>
              <w:rPr>
                <w:rFonts w:asciiTheme="minorHAnsi" w:hAnsiTheme="minorHAnsi" w:cs="Arial"/>
                <w:kern w:val="0"/>
                <w:sz w:val="22"/>
              </w:rPr>
            </w:pPr>
          </w:p>
        </w:tc>
        <w:tc>
          <w:tcPr>
            <w:tcW w:w="2166" w:type="dxa"/>
            <w:noWrap/>
            <w:hideMark/>
          </w:tcPr>
          <w:p w14:paraId="14B69B29" w14:textId="77777777" w:rsidR="003F525F" w:rsidRPr="006D1FF8" w:rsidRDefault="00E910DB"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25 (58.1</w:t>
            </w:r>
            <w:r w:rsidR="00175F23" w:rsidRPr="006D1FF8">
              <w:rPr>
                <w:rFonts w:asciiTheme="minorHAnsi" w:hAnsiTheme="minorHAnsi" w:cs="Arial"/>
                <w:kern w:val="0"/>
                <w:sz w:val="22"/>
              </w:rPr>
              <w:t>%</w:t>
            </w:r>
            <w:r w:rsidRPr="006D1FF8">
              <w:rPr>
                <w:rFonts w:asciiTheme="minorHAnsi" w:hAnsiTheme="minorHAnsi" w:cs="Arial"/>
                <w:kern w:val="0"/>
                <w:sz w:val="22"/>
              </w:rPr>
              <w:t>)</w:t>
            </w:r>
          </w:p>
        </w:tc>
        <w:tc>
          <w:tcPr>
            <w:tcW w:w="1801" w:type="dxa"/>
            <w:noWrap/>
            <w:hideMark/>
          </w:tcPr>
          <w:p w14:paraId="3C6B3C6D" w14:textId="77777777"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w:t>
            </w:r>
          </w:p>
        </w:tc>
      </w:tr>
      <w:tr w:rsidR="003F525F" w:rsidRPr="006D1FF8" w14:paraId="5672723F" w14:textId="77777777" w:rsidTr="00175F23">
        <w:trPr>
          <w:trHeight w:val="269"/>
        </w:trPr>
        <w:tc>
          <w:tcPr>
            <w:tcW w:w="2458" w:type="dxa"/>
            <w:tcBorders>
              <w:bottom w:val="single" w:sz="8" w:space="0" w:color="auto"/>
            </w:tcBorders>
            <w:noWrap/>
            <w:hideMark/>
          </w:tcPr>
          <w:p w14:paraId="2832D4BE"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ACA</w:t>
            </w:r>
          </w:p>
        </w:tc>
        <w:tc>
          <w:tcPr>
            <w:tcW w:w="2293" w:type="dxa"/>
            <w:tcBorders>
              <w:bottom w:val="single" w:sz="8" w:space="0" w:color="auto"/>
            </w:tcBorders>
            <w:noWrap/>
            <w:hideMark/>
          </w:tcPr>
          <w:p w14:paraId="41184195" w14:textId="77777777" w:rsidR="003F525F" w:rsidRPr="006D1FF8" w:rsidRDefault="003F525F"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8 (33.3</w:t>
            </w:r>
            <w:r w:rsidR="00175F23" w:rsidRPr="006D1FF8">
              <w:rPr>
                <w:rFonts w:asciiTheme="minorHAnsi" w:hAnsiTheme="minorHAnsi" w:cs="Arial"/>
                <w:kern w:val="0"/>
                <w:sz w:val="22"/>
              </w:rPr>
              <w:t>%</w:t>
            </w:r>
            <w:r w:rsidRPr="006D1FF8">
              <w:rPr>
                <w:rFonts w:asciiTheme="minorHAnsi" w:hAnsiTheme="minorHAnsi" w:cs="Arial"/>
                <w:kern w:val="0"/>
                <w:sz w:val="22"/>
              </w:rPr>
              <w:t>)</w:t>
            </w:r>
          </w:p>
        </w:tc>
        <w:tc>
          <w:tcPr>
            <w:tcW w:w="1691" w:type="dxa"/>
            <w:tcBorders>
              <w:bottom w:val="single" w:sz="8" w:space="0" w:color="auto"/>
            </w:tcBorders>
            <w:noWrap/>
            <w:hideMark/>
          </w:tcPr>
          <w:p w14:paraId="5A98D2AF" w14:textId="77777777"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w:t>
            </w:r>
          </w:p>
        </w:tc>
        <w:tc>
          <w:tcPr>
            <w:tcW w:w="275" w:type="dxa"/>
            <w:tcBorders>
              <w:bottom w:val="single" w:sz="8" w:space="0" w:color="auto"/>
            </w:tcBorders>
            <w:noWrap/>
            <w:hideMark/>
          </w:tcPr>
          <w:p w14:paraId="33D77072" w14:textId="77777777" w:rsidR="003F525F" w:rsidRPr="006D1FF8" w:rsidRDefault="003F525F" w:rsidP="001D5C17">
            <w:pPr>
              <w:autoSpaceDE w:val="0"/>
              <w:autoSpaceDN w:val="0"/>
              <w:adjustRightInd w:val="0"/>
              <w:jc w:val="left"/>
              <w:rPr>
                <w:rFonts w:asciiTheme="minorHAnsi" w:hAnsiTheme="minorHAnsi" w:cs="Arial"/>
                <w:kern w:val="0"/>
                <w:sz w:val="22"/>
              </w:rPr>
            </w:pPr>
          </w:p>
        </w:tc>
        <w:tc>
          <w:tcPr>
            <w:tcW w:w="2166" w:type="dxa"/>
            <w:tcBorders>
              <w:bottom w:val="single" w:sz="8" w:space="0" w:color="auto"/>
            </w:tcBorders>
            <w:noWrap/>
            <w:hideMark/>
          </w:tcPr>
          <w:p w14:paraId="6B019C54" w14:textId="77777777" w:rsidR="003F525F" w:rsidRPr="006D1FF8" w:rsidRDefault="00E910DB"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12 (27.9</w:t>
            </w:r>
            <w:r w:rsidR="00175F23" w:rsidRPr="006D1FF8">
              <w:rPr>
                <w:rFonts w:asciiTheme="minorHAnsi" w:hAnsiTheme="minorHAnsi" w:cs="Arial"/>
                <w:kern w:val="0"/>
                <w:sz w:val="22"/>
              </w:rPr>
              <w:t>%</w:t>
            </w:r>
            <w:r w:rsidRPr="006D1FF8">
              <w:rPr>
                <w:rFonts w:asciiTheme="minorHAnsi" w:hAnsiTheme="minorHAnsi" w:cs="Arial"/>
                <w:kern w:val="0"/>
                <w:sz w:val="22"/>
              </w:rPr>
              <w:t>)</w:t>
            </w:r>
          </w:p>
        </w:tc>
        <w:tc>
          <w:tcPr>
            <w:tcW w:w="1801" w:type="dxa"/>
            <w:tcBorders>
              <w:bottom w:val="single" w:sz="8" w:space="0" w:color="auto"/>
            </w:tcBorders>
            <w:noWrap/>
            <w:hideMark/>
          </w:tcPr>
          <w:p w14:paraId="37D73754" w14:textId="77777777" w:rsidR="003F525F" w:rsidRPr="006D1FF8" w:rsidRDefault="00175F23" w:rsidP="001D5C17">
            <w:pPr>
              <w:autoSpaceDE w:val="0"/>
              <w:autoSpaceDN w:val="0"/>
              <w:adjustRightInd w:val="0"/>
              <w:jc w:val="center"/>
              <w:rPr>
                <w:rFonts w:asciiTheme="minorHAnsi" w:hAnsiTheme="minorHAnsi" w:cs="Arial"/>
                <w:kern w:val="0"/>
                <w:sz w:val="22"/>
              </w:rPr>
            </w:pPr>
            <w:r w:rsidRPr="006D1FF8">
              <w:rPr>
                <w:rFonts w:asciiTheme="minorHAnsi" w:hAnsiTheme="minorHAnsi" w:cs="Arial"/>
                <w:kern w:val="0"/>
                <w:sz w:val="22"/>
              </w:rPr>
              <w:t>-</w:t>
            </w:r>
          </w:p>
        </w:tc>
      </w:tr>
    </w:tbl>
    <w:p w14:paraId="7F95C7D4" w14:textId="77777777" w:rsidR="000D2D82" w:rsidRPr="006D1FF8" w:rsidRDefault="00175F23" w:rsidP="00175F23">
      <w:pPr>
        <w:autoSpaceDE w:val="0"/>
        <w:autoSpaceDN w:val="0"/>
        <w:adjustRightInd w:val="0"/>
        <w:jc w:val="left"/>
        <w:rPr>
          <w:rFonts w:asciiTheme="minorHAnsi" w:hAnsiTheme="minorHAnsi" w:cs="Arial"/>
          <w:kern w:val="0"/>
          <w:sz w:val="22"/>
        </w:rPr>
      </w:pPr>
      <w:r w:rsidRPr="006D1FF8">
        <w:rPr>
          <w:rFonts w:asciiTheme="minorHAnsi" w:hAnsiTheme="minorHAnsi" w:cs="Arial"/>
          <w:kern w:val="0"/>
          <w:sz w:val="22"/>
        </w:rPr>
        <w:lastRenderedPageBreak/>
        <w:t>‘-’ denotes</w:t>
      </w:r>
      <w:r w:rsidR="002B75AA" w:rsidRPr="006D1FF8">
        <w:rPr>
          <w:rFonts w:asciiTheme="minorHAnsi" w:hAnsiTheme="minorHAnsi" w:cs="Arial"/>
          <w:kern w:val="0"/>
          <w:sz w:val="22"/>
        </w:rPr>
        <w:t xml:space="preserve"> not available.</w:t>
      </w:r>
      <w:r w:rsidR="004123B2" w:rsidRPr="006D1FF8">
        <w:rPr>
          <w:rFonts w:asciiTheme="minorHAnsi" w:hAnsiTheme="minorHAnsi" w:cs="Arial"/>
          <w:kern w:val="0"/>
          <w:sz w:val="22"/>
        </w:rPr>
        <w:t xml:space="preserve"> Methylation status of samples in discover stage was obtained by HM450 microarray while </w:t>
      </w:r>
      <w:r w:rsidR="00DC43D8" w:rsidRPr="006D1FF8">
        <w:rPr>
          <w:rFonts w:asciiTheme="minorHAnsi" w:hAnsiTheme="minorHAnsi" w:cs="Arial"/>
          <w:kern w:val="0"/>
          <w:sz w:val="22"/>
        </w:rPr>
        <w:t xml:space="preserve">methylation status of samples in discover stage was obtained by NGS-based methylation target sequencing. </w:t>
      </w:r>
    </w:p>
    <w:p w14:paraId="30201444" w14:textId="77777777" w:rsidR="008B25E7" w:rsidRPr="006D1FF8" w:rsidRDefault="008B25E7" w:rsidP="001D5C17">
      <w:pPr>
        <w:autoSpaceDE w:val="0"/>
        <w:autoSpaceDN w:val="0"/>
        <w:adjustRightInd w:val="0"/>
        <w:jc w:val="left"/>
        <w:rPr>
          <w:rFonts w:asciiTheme="minorHAnsi" w:hAnsiTheme="minorHAnsi" w:cs="Arial"/>
          <w:kern w:val="0"/>
          <w:sz w:val="22"/>
        </w:rPr>
      </w:pPr>
    </w:p>
    <w:p w14:paraId="59B63F1B" w14:textId="77777777" w:rsidR="008B25E7" w:rsidRPr="006D1FF8" w:rsidRDefault="008B25E7" w:rsidP="001D5C17">
      <w:pPr>
        <w:autoSpaceDE w:val="0"/>
        <w:autoSpaceDN w:val="0"/>
        <w:adjustRightInd w:val="0"/>
        <w:jc w:val="left"/>
        <w:rPr>
          <w:rFonts w:asciiTheme="minorHAnsi" w:hAnsiTheme="minorHAnsi" w:cs="Arial"/>
          <w:kern w:val="0"/>
          <w:sz w:val="22"/>
        </w:rPr>
      </w:pPr>
    </w:p>
    <w:p w14:paraId="3F9FD6CF" w14:textId="77777777" w:rsidR="00F24087" w:rsidRDefault="00F24087" w:rsidP="001D5C17">
      <w:pPr>
        <w:autoSpaceDE w:val="0"/>
        <w:autoSpaceDN w:val="0"/>
        <w:adjustRightInd w:val="0"/>
        <w:jc w:val="center"/>
        <w:rPr>
          <w:rFonts w:asciiTheme="minorHAnsi" w:hAnsiTheme="minorHAnsi" w:cs="Arial"/>
          <w:b/>
          <w:kern w:val="0"/>
          <w:sz w:val="22"/>
        </w:rPr>
      </w:pPr>
    </w:p>
    <w:p w14:paraId="7200A188" w14:textId="77777777" w:rsidR="000D2D82" w:rsidRPr="006D1FF8" w:rsidRDefault="000D2D82" w:rsidP="001D5C17">
      <w:pPr>
        <w:autoSpaceDE w:val="0"/>
        <w:autoSpaceDN w:val="0"/>
        <w:adjustRightInd w:val="0"/>
        <w:jc w:val="center"/>
        <w:rPr>
          <w:rFonts w:asciiTheme="minorHAnsi" w:hAnsiTheme="minorHAnsi" w:cs="Arial"/>
          <w:b/>
          <w:kern w:val="0"/>
          <w:sz w:val="22"/>
        </w:rPr>
      </w:pPr>
      <w:r w:rsidRPr="006D1FF8">
        <w:rPr>
          <w:rFonts w:asciiTheme="minorHAnsi" w:hAnsiTheme="minorHAnsi" w:cs="Arial"/>
          <w:b/>
          <w:kern w:val="0"/>
          <w:sz w:val="22"/>
        </w:rPr>
        <w:t>Table 2 The methylation status of validated CpG sites of Interferon-related genes between SSc patients and control individuals in CD4</w:t>
      </w:r>
      <w:r w:rsidRPr="006D1FF8">
        <w:rPr>
          <w:rFonts w:asciiTheme="minorHAnsi" w:hAnsiTheme="minorHAnsi" w:cs="Arial"/>
          <w:b/>
          <w:kern w:val="0"/>
          <w:sz w:val="22"/>
          <w:vertAlign w:val="superscript"/>
        </w:rPr>
        <w:t>+</w:t>
      </w:r>
      <w:r w:rsidRPr="006D1FF8">
        <w:rPr>
          <w:rFonts w:asciiTheme="minorHAnsi" w:hAnsiTheme="minorHAnsi" w:cs="Arial"/>
          <w:b/>
          <w:kern w:val="0"/>
          <w:sz w:val="22"/>
        </w:rPr>
        <w:t xml:space="preserve"> and CD8</w:t>
      </w:r>
      <w:r w:rsidRPr="006D1FF8">
        <w:rPr>
          <w:rFonts w:asciiTheme="minorHAnsi" w:hAnsiTheme="minorHAnsi" w:cs="Arial"/>
          <w:b/>
          <w:kern w:val="0"/>
          <w:sz w:val="22"/>
          <w:vertAlign w:val="superscript"/>
        </w:rPr>
        <w:t>+</w:t>
      </w:r>
      <w:r w:rsidRPr="006D1FF8">
        <w:rPr>
          <w:rFonts w:asciiTheme="minorHAnsi" w:hAnsiTheme="minorHAnsi" w:cs="Arial"/>
          <w:b/>
          <w:kern w:val="0"/>
          <w:sz w:val="22"/>
        </w:rPr>
        <w:t xml:space="preserve"> T cells.</w:t>
      </w:r>
    </w:p>
    <w:p w14:paraId="1D41D28C" w14:textId="77777777" w:rsidR="00762417" w:rsidRPr="006D1FF8" w:rsidRDefault="00762417" w:rsidP="001D5C17">
      <w:pPr>
        <w:rPr>
          <w:rFonts w:asciiTheme="minorHAnsi" w:hAnsiTheme="minorHAnsi" w:cs="Arial"/>
          <w:sz w:val="22"/>
        </w:rPr>
      </w:pPr>
    </w:p>
    <w:tbl>
      <w:tblPr>
        <w:tblW w:w="11815" w:type="dxa"/>
        <w:jc w:val="center"/>
        <w:tblLook w:val="04A0" w:firstRow="1" w:lastRow="0" w:firstColumn="1" w:lastColumn="0" w:noHBand="0" w:noVBand="1"/>
      </w:tblPr>
      <w:tblGrid>
        <w:gridCol w:w="1680"/>
        <w:gridCol w:w="1096"/>
        <w:gridCol w:w="1193"/>
        <w:gridCol w:w="1249"/>
        <w:gridCol w:w="244"/>
        <w:gridCol w:w="961"/>
        <w:gridCol w:w="923"/>
        <w:gridCol w:w="1171"/>
        <w:gridCol w:w="244"/>
        <w:gridCol w:w="910"/>
        <w:gridCol w:w="973"/>
        <w:gridCol w:w="1171"/>
      </w:tblGrid>
      <w:tr w:rsidR="00332DF7" w:rsidRPr="006D1FF8" w14:paraId="14045B92" w14:textId="77777777" w:rsidTr="008D7B16">
        <w:trPr>
          <w:trHeight w:val="269"/>
          <w:jc w:val="center"/>
        </w:trPr>
        <w:tc>
          <w:tcPr>
            <w:tcW w:w="5218" w:type="dxa"/>
            <w:gridSpan w:val="4"/>
            <w:tcBorders>
              <w:top w:val="single" w:sz="8" w:space="0" w:color="auto"/>
            </w:tcBorders>
            <w:vAlign w:val="center"/>
          </w:tcPr>
          <w:p w14:paraId="01370D52" w14:textId="77777777"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Differential methylated sites (DMS)</w:t>
            </w:r>
          </w:p>
        </w:tc>
        <w:tc>
          <w:tcPr>
            <w:tcW w:w="244" w:type="dxa"/>
            <w:tcBorders>
              <w:top w:val="single" w:sz="8" w:space="0" w:color="auto"/>
            </w:tcBorders>
          </w:tcPr>
          <w:p w14:paraId="3806A8B4" w14:textId="77777777" w:rsidR="00332DF7" w:rsidRPr="006D1FF8" w:rsidRDefault="00332DF7" w:rsidP="001D5C17">
            <w:pPr>
              <w:widowControl/>
              <w:jc w:val="center"/>
              <w:rPr>
                <w:rFonts w:asciiTheme="minorHAnsi" w:eastAsia="等线" w:hAnsiTheme="minorHAnsi" w:cs="Arial"/>
                <w:b/>
                <w:color w:val="000000"/>
                <w:kern w:val="0"/>
                <w:sz w:val="18"/>
                <w:szCs w:val="18"/>
              </w:rPr>
            </w:pPr>
          </w:p>
        </w:tc>
        <w:tc>
          <w:tcPr>
            <w:tcW w:w="3055" w:type="dxa"/>
            <w:gridSpan w:val="3"/>
            <w:tcBorders>
              <w:top w:val="single" w:sz="8" w:space="0" w:color="auto"/>
            </w:tcBorders>
            <w:shd w:val="clear" w:color="auto" w:fill="auto"/>
            <w:noWrap/>
            <w:vAlign w:val="center"/>
          </w:tcPr>
          <w:p w14:paraId="7282D7C8" w14:textId="77777777"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CD4</w:t>
            </w:r>
            <w:r w:rsidRPr="006D1FF8">
              <w:rPr>
                <w:rFonts w:asciiTheme="minorHAnsi" w:eastAsia="等线" w:hAnsiTheme="minorHAnsi" w:cs="Arial"/>
                <w:b/>
                <w:color w:val="000000"/>
                <w:kern w:val="0"/>
                <w:sz w:val="18"/>
                <w:szCs w:val="18"/>
                <w:vertAlign w:val="superscript"/>
              </w:rPr>
              <w:t>+</w:t>
            </w:r>
          </w:p>
        </w:tc>
        <w:tc>
          <w:tcPr>
            <w:tcW w:w="244" w:type="dxa"/>
            <w:tcBorders>
              <w:top w:val="single" w:sz="8" w:space="0" w:color="auto"/>
            </w:tcBorders>
          </w:tcPr>
          <w:p w14:paraId="209D0985" w14:textId="77777777" w:rsidR="00332DF7" w:rsidRPr="006D1FF8" w:rsidRDefault="00332DF7" w:rsidP="001D5C17">
            <w:pPr>
              <w:widowControl/>
              <w:jc w:val="center"/>
              <w:rPr>
                <w:rFonts w:asciiTheme="minorHAnsi" w:eastAsia="等线" w:hAnsiTheme="minorHAnsi" w:cs="Arial"/>
                <w:b/>
                <w:color w:val="000000"/>
                <w:kern w:val="0"/>
                <w:sz w:val="18"/>
                <w:szCs w:val="18"/>
              </w:rPr>
            </w:pPr>
          </w:p>
        </w:tc>
        <w:tc>
          <w:tcPr>
            <w:tcW w:w="3054" w:type="dxa"/>
            <w:gridSpan w:val="3"/>
            <w:tcBorders>
              <w:top w:val="single" w:sz="8" w:space="0" w:color="auto"/>
            </w:tcBorders>
            <w:shd w:val="clear" w:color="auto" w:fill="auto"/>
            <w:noWrap/>
            <w:vAlign w:val="center"/>
          </w:tcPr>
          <w:p w14:paraId="43830284" w14:textId="77777777"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CD8</w:t>
            </w:r>
            <w:r w:rsidRPr="006D1FF8">
              <w:rPr>
                <w:rFonts w:asciiTheme="minorHAnsi" w:eastAsia="等线" w:hAnsiTheme="minorHAnsi" w:cs="Arial"/>
                <w:b/>
                <w:color w:val="000000"/>
                <w:kern w:val="0"/>
                <w:sz w:val="18"/>
                <w:szCs w:val="18"/>
                <w:vertAlign w:val="superscript"/>
              </w:rPr>
              <w:t>+</w:t>
            </w:r>
          </w:p>
        </w:tc>
      </w:tr>
      <w:tr w:rsidR="00332DF7" w:rsidRPr="006D1FF8" w14:paraId="4B33BE26" w14:textId="77777777" w:rsidTr="00F153F6">
        <w:trPr>
          <w:trHeight w:val="269"/>
          <w:jc w:val="center"/>
        </w:trPr>
        <w:tc>
          <w:tcPr>
            <w:tcW w:w="1680" w:type="dxa"/>
            <w:tcBorders>
              <w:top w:val="single" w:sz="8" w:space="0" w:color="auto"/>
              <w:bottom w:val="single" w:sz="8" w:space="0" w:color="auto"/>
            </w:tcBorders>
            <w:vAlign w:val="center"/>
          </w:tcPr>
          <w:p w14:paraId="0639ACCF" w14:textId="77777777" w:rsidR="00332DF7" w:rsidRPr="006D1FF8" w:rsidRDefault="00ED0D4E"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Genomic Coordinates</w:t>
            </w:r>
          </w:p>
        </w:tc>
        <w:tc>
          <w:tcPr>
            <w:tcW w:w="1096" w:type="dxa"/>
            <w:tcBorders>
              <w:top w:val="single" w:sz="8" w:space="0" w:color="auto"/>
              <w:bottom w:val="single" w:sz="8" w:space="0" w:color="auto"/>
            </w:tcBorders>
            <w:vAlign w:val="center"/>
          </w:tcPr>
          <w:p w14:paraId="6DA74096" w14:textId="77777777"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Gene</w:t>
            </w:r>
          </w:p>
        </w:tc>
        <w:tc>
          <w:tcPr>
            <w:tcW w:w="1193" w:type="dxa"/>
            <w:tcBorders>
              <w:top w:val="single" w:sz="8" w:space="0" w:color="auto"/>
              <w:bottom w:val="single" w:sz="8" w:space="0" w:color="auto"/>
            </w:tcBorders>
          </w:tcPr>
          <w:p w14:paraId="4465ADF5" w14:textId="77777777"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 xml:space="preserve">CpG </w:t>
            </w:r>
          </w:p>
          <w:p w14:paraId="0BCF6666" w14:textId="77777777"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island</w:t>
            </w:r>
          </w:p>
        </w:tc>
        <w:tc>
          <w:tcPr>
            <w:tcW w:w="1249" w:type="dxa"/>
            <w:tcBorders>
              <w:top w:val="single" w:sz="8" w:space="0" w:color="auto"/>
              <w:bottom w:val="single" w:sz="8" w:space="0" w:color="auto"/>
            </w:tcBorders>
          </w:tcPr>
          <w:p w14:paraId="2E981B17" w14:textId="77777777"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Gene property</w:t>
            </w:r>
          </w:p>
        </w:tc>
        <w:tc>
          <w:tcPr>
            <w:tcW w:w="244" w:type="dxa"/>
            <w:tcBorders>
              <w:bottom w:val="single" w:sz="8" w:space="0" w:color="auto"/>
            </w:tcBorders>
          </w:tcPr>
          <w:p w14:paraId="1C541880" w14:textId="77777777" w:rsidR="00332DF7" w:rsidRPr="006D1FF8" w:rsidRDefault="00332DF7" w:rsidP="001D5C17">
            <w:pPr>
              <w:widowControl/>
              <w:jc w:val="center"/>
              <w:rPr>
                <w:rFonts w:asciiTheme="minorHAnsi" w:eastAsia="等线" w:hAnsiTheme="minorHAnsi" w:cs="Arial"/>
                <w:b/>
                <w:color w:val="000000"/>
                <w:kern w:val="0"/>
                <w:sz w:val="18"/>
                <w:szCs w:val="18"/>
              </w:rPr>
            </w:pPr>
          </w:p>
        </w:tc>
        <w:tc>
          <w:tcPr>
            <w:tcW w:w="961" w:type="dxa"/>
            <w:tcBorders>
              <w:top w:val="single" w:sz="8" w:space="0" w:color="auto"/>
              <w:bottom w:val="single" w:sz="8" w:space="0" w:color="auto"/>
            </w:tcBorders>
            <w:shd w:val="clear" w:color="auto" w:fill="auto"/>
            <w:noWrap/>
            <w:vAlign w:val="center"/>
            <w:hideMark/>
          </w:tcPr>
          <w:p w14:paraId="613CA37D" w14:textId="77777777"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McaM</w:t>
            </w:r>
          </w:p>
        </w:tc>
        <w:tc>
          <w:tcPr>
            <w:tcW w:w="923" w:type="dxa"/>
            <w:tcBorders>
              <w:top w:val="single" w:sz="8" w:space="0" w:color="auto"/>
              <w:bottom w:val="single" w:sz="8" w:space="0" w:color="auto"/>
            </w:tcBorders>
            <w:shd w:val="clear" w:color="auto" w:fill="auto"/>
            <w:noWrap/>
            <w:vAlign w:val="center"/>
            <w:hideMark/>
          </w:tcPr>
          <w:p w14:paraId="6E58ED11" w14:textId="77777777"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McoM</w:t>
            </w:r>
          </w:p>
        </w:tc>
        <w:tc>
          <w:tcPr>
            <w:tcW w:w="1171" w:type="dxa"/>
            <w:tcBorders>
              <w:top w:val="single" w:sz="8" w:space="0" w:color="auto"/>
              <w:bottom w:val="single" w:sz="8" w:space="0" w:color="auto"/>
            </w:tcBorders>
            <w:shd w:val="clear" w:color="auto" w:fill="auto"/>
            <w:noWrap/>
            <w:vAlign w:val="center"/>
            <w:hideMark/>
          </w:tcPr>
          <w:p w14:paraId="648B8C46" w14:textId="77777777"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Pval</w:t>
            </w:r>
          </w:p>
        </w:tc>
        <w:tc>
          <w:tcPr>
            <w:tcW w:w="244" w:type="dxa"/>
            <w:tcBorders>
              <w:bottom w:val="single" w:sz="8" w:space="0" w:color="auto"/>
            </w:tcBorders>
          </w:tcPr>
          <w:p w14:paraId="5891573C" w14:textId="77777777" w:rsidR="00332DF7" w:rsidRPr="006D1FF8" w:rsidRDefault="00332DF7" w:rsidP="001D5C17">
            <w:pPr>
              <w:widowControl/>
              <w:jc w:val="center"/>
              <w:rPr>
                <w:rFonts w:asciiTheme="minorHAnsi" w:eastAsia="等线" w:hAnsiTheme="minorHAnsi" w:cs="Arial"/>
                <w:b/>
                <w:color w:val="000000"/>
                <w:kern w:val="0"/>
                <w:sz w:val="18"/>
                <w:szCs w:val="18"/>
              </w:rPr>
            </w:pPr>
          </w:p>
        </w:tc>
        <w:tc>
          <w:tcPr>
            <w:tcW w:w="910" w:type="dxa"/>
            <w:tcBorders>
              <w:top w:val="single" w:sz="8" w:space="0" w:color="auto"/>
              <w:bottom w:val="single" w:sz="8" w:space="0" w:color="auto"/>
            </w:tcBorders>
            <w:shd w:val="clear" w:color="auto" w:fill="auto"/>
            <w:noWrap/>
            <w:vAlign w:val="center"/>
            <w:hideMark/>
          </w:tcPr>
          <w:p w14:paraId="5ACC71A9" w14:textId="77777777"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McaM</w:t>
            </w:r>
          </w:p>
        </w:tc>
        <w:tc>
          <w:tcPr>
            <w:tcW w:w="973" w:type="dxa"/>
            <w:tcBorders>
              <w:top w:val="single" w:sz="8" w:space="0" w:color="auto"/>
              <w:bottom w:val="single" w:sz="8" w:space="0" w:color="auto"/>
            </w:tcBorders>
            <w:shd w:val="clear" w:color="auto" w:fill="auto"/>
            <w:noWrap/>
            <w:vAlign w:val="center"/>
            <w:hideMark/>
          </w:tcPr>
          <w:p w14:paraId="70314A91" w14:textId="77777777"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McoM</w:t>
            </w:r>
          </w:p>
        </w:tc>
        <w:tc>
          <w:tcPr>
            <w:tcW w:w="1171" w:type="dxa"/>
            <w:tcBorders>
              <w:top w:val="single" w:sz="8" w:space="0" w:color="auto"/>
              <w:bottom w:val="single" w:sz="8" w:space="0" w:color="auto"/>
            </w:tcBorders>
            <w:shd w:val="clear" w:color="auto" w:fill="auto"/>
            <w:noWrap/>
            <w:vAlign w:val="center"/>
            <w:hideMark/>
          </w:tcPr>
          <w:p w14:paraId="2E068547" w14:textId="77777777" w:rsidR="00332DF7" w:rsidRPr="006D1FF8" w:rsidRDefault="00332DF7" w:rsidP="001D5C17">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Pval</w:t>
            </w:r>
          </w:p>
        </w:tc>
      </w:tr>
      <w:tr w:rsidR="00332DF7" w:rsidRPr="006D1FF8" w14:paraId="25826910" w14:textId="77777777" w:rsidTr="00F153F6">
        <w:trPr>
          <w:trHeight w:val="269"/>
          <w:jc w:val="center"/>
        </w:trPr>
        <w:tc>
          <w:tcPr>
            <w:tcW w:w="1680" w:type="dxa"/>
            <w:tcBorders>
              <w:top w:val="single" w:sz="8" w:space="0" w:color="auto"/>
            </w:tcBorders>
            <w:vAlign w:val="center"/>
          </w:tcPr>
          <w:p w14:paraId="1B128AFA" w14:textId="77777777" w:rsidR="00332DF7" w:rsidRPr="006D1FF8" w:rsidRDefault="00F153F6"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chr3:</w:t>
            </w:r>
            <w:r w:rsidRPr="006D1FF8">
              <w:rPr>
                <w:rFonts w:asciiTheme="minorHAnsi" w:hAnsiTheme="minorHAnsi" w:cs="Arial"/>
                <w:sz w:val="18"/>
                <w:szCs w:val="18"/>
              </w:rPr>
              <w:t xml:space="preserve"> </w:t>
            </w:r>
            <w:r w:rsidRPr="006D1FF8">
              <w:rPr>
                <w:rFonts w:asciiTheme="minorHAnsi" w:eastAsia="等线" w:hAnsiTheme="minorHAnsi" w:cs="Arial"/>
                <w:color w:val="000000"/>
                <w:kern w:val="0"/>
                <w:sz w:val="18"/>
                <w:szCs w:val="18"/>
              </w:rPr>
              <w:t>122281975</w:t>
            </w:r>
          </w:p>
        </w:tc>
        <w:tc>
          <w:tcPr>
            <w:tcW w:w="1096" w:type="dxa"/>
            <w:tcBorders>
              <w:top w:val="single" w:sz="8" w:space="0" w:color="auto"/>
            </w:tcBorders>
            <w:vAlign w:val="center"/>
          </w:tcPr>
          <w:p w14:paraId="316A6420" w14:textId="77777777" w:rsidR="00332DF7" w:rsidRPr="006D1FF8" w:rsidRDefault="00332DF7"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PARP9</w:t>
            </w:r>
          </w:p>
        </w:tc>
        <w:tc>
          <w:tcPr>
            <w:tcW w:w="1193" w:type="dxa"/>
            <w:tcBorders>
              <w:top w:val="single" w:sz="8" w:space="0" w:color="auto"/>
            </w:tcBorders>
          </w:tcPr>
          <w:p w14:paraId="598FE828" w14:textId="77777777" w:rsidR="00332DF7"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N_Shore</w:t>
            </w:r>
          </w:p>
        </w:tc>
        <w:tc>
          <w:tcPr>
            <w:tcW w:w="1249" w:type="dxa"/>
            <w:tcBorders>
              <w:top w:val="single" w:sz="8" w:space="0" w:color="auto"/>
            </w:tcBorders>
          </w:tcPr>
          <w:p w14:paraId="00CA19C8" w14:textId="77777777" w:rsidR="00332DF7"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5'UTR</w:t>
            </w:r>
          </w:p>
        </w:tc>
        <w:tc>
          <w:tcPr>
            <w:tcW w:w="244" w:type="dxa"/>
            <w:tcBorders>
              <w:top w:val="single" w:sz="8" w:space="0" w:color="auto"/>
            </w:tcBorders>
          </w:tcPr>
          <w:p w14:paraId="644BB990" w14:textId="77777777" w:rsidR="00332DF7" w:rsidRPr="006D1FF8" w:rsidRDefault="00332DF7" w:rsidP="00F153F6">
            <w:pPr>
              <w:widowControl/>
              <w:jc w:val="center"/>
              <w:rPr>
                <w:rFonts w:asciiTheme="minorHAnsi" w:eastAsia="等线" w:hAnsiTheme="minorHAnsi" w:cs="Arial"/>
                <w:color w:val="000000"/>
                <w:kern w:val="0"/>
                <w:sz w:val="18"/>
                <w:szCs w:val="18"/>
              </w:rPr>
            </w:pPr>
          </w:p>
        </w:tc>
        <w:tc>
          <w:tcPr>
            <w:tcW w:w="961" w:type="dxa"/>
            <w:tcBorders>
              <w:top w:val="single" w:sz="8" w:space="0" w:color="auto"/>
            </w:tcBorders>
            <w:shd w:val="clear" w:color="auto" w:fill="auto"/>
            <w:noWrap/>
            <w:vAlign w:val="center"/>
            <w:hideMark/>
          </w:tcPr>
          <w:p w14:paraId="481AB416" w14:textId="77777777" w:rsidR="00332DF7" w:rsidRPr="006D1FF8" w:rsidRDefault="00332DF7"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0.43</w:t>
            </w:r>
          </w:p>
        </w:tc>
        <w:tc>
          <w:tcPr>
            <w:tcW w:w="923" w:type="dxa"/>
            <w:tcBorders>
              <w:top w:val="single" w:sz="8" w:space="0" w:color="auto"/>
            </w:tcBorders>
            <w:shd w:val="clear" w:color="auto" w:fill="auto"/>
            <w:noWrap/>
            <w:vAlign w:val="center"/>
            <w:hideMark/>
          </w:tcPr>
          <w:p w14:paraId="437B8F14" w14:textId="77777777" w:rsidR="00332DF7" w:rsidRPr="006D1FF8" w:rsidRDefault="00332DF7"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0.53</w:t>
            </w:r>
          </w:p>
        </w:tc>
        <w:tc>
          <w:tcPr>
            <w:tcW w:w="1171" w:type="dxa"/>
            <w:tcBorders>
              <w:top w:val="single" w:sz="8" w:space="0" w:color="auto"/>
            </w:tcBorders>
            <w:shd w:val="clear" w:color="auto" w:fill="auto"/>
            <w:noWrap/>
            <w:vAlign w:val="center"/>
            <w:hideMark/>
          </w:tcPr>
          <w:p w14:paraId="762CB8FF" w14:textId="77777777" w:rsidR="00332DF7" w:rsidRPr="006D1FF8" w:rsidRDefault="00332DF7" w:rsidP="00F153F6">
            <w:pPr>
              <w:widowControl/>
              <w:jc w:val="center"/>
              <w:rPr>
                <w:rFonts w:asciiTheme="minorHAnsi" w:eastAsia="等线" w:hAnsiTheme="minorHAnsi" w:cs="Arial"/>
                <w:b/>
                <w:color w:val="000000"/>
                <w:kern w:val="0"/>
                <w:sz w:val="18"/>
                <w:szCs w:val="18"/>
                <w:vertAlign w:val="superscript"/>
              </w:rPr>
            </w:pPr>
            <w:r w:rsidRPr="006D1FF8">
              <w:rPr>
                <w:rFonts w:asciiTheme="minorHAnsi" w:eastAsia="等线" w:hAnsiTheme="minorHAnsi" w:cs="Arial"/>
                <w:b/>
                <w:color w:val="000000"/>
                <w:kern w:val="0"/>
                <w:sz w:val="18"/>
                <w:szCs w:val="18"/>
              </w:rPr>
              <w:t>6.93×10</w:t>
            </w:r>
            <w:r w:rsidRPr="006D1FF8">
              <w:rPr>
                <w:rFonts w:asciiTheme="minorHAnsi" w:eastAsia="等线" w:hAnsiTheme="minorHAnsi" w:cs="Arial"/>
                <w:b/>
                <w:color w:val="000000"/>
                <w:kern w:val="0"/>
                <w:sz w:val="18"/>
                <w:szCs w:val="18"/>
                <w:vertAlign w:val="superscript"/>
              </w:rPr>
              <w:t>-5</w:t>
            </w:r>
          </w:p>
        </w:tc>
        <w:tc>
          <w:tcPr>
            <w:tcW w:w="244" w:type="dxa"/>
            <w:tcBorders>
              <w:top w:val="single" w:sz="8" w:space="0" w:color="auto"/>
            </w:tcBorders>
          </w:tcPr>
          <w:p w14:paraId="2CC1FA76" w14:textId="77777777" w:rsidR="00332DF7" w:rsidRPr="006D1FF8" w:rsidRDefault="00332DF7" w:rsidP="00F153F6">
            <w:pPr>
              <w:widowControl/>
              <w:jc w:val="center"/>
              <w:rPr>
                <w:rFonts w:asciiTheme="minorHAnsi" w:eastAsia="等线" w:hAnsiTheme="minorHAnsi" w:cs="Arial"/>
                <w:color w:val="000000"/>
                <w:kern w:val="0"/>
                <w:sz w:val="18"/>
                <w:szCs w:val="18"/>
              </w:rPr>
            </w:pPr>
          </w:p>
        </w:tc>
        <w:tc>
          <w:tcPr>
            <w:tcW w:w="910" w:type="dxa"/>
            <w:tcBorders>
              <w:top w:val="single" w:sz="8" w:space="0" w:color="auto"/>
            </w:tcBorders>
            <w:shd w:val="clear" w:color="auto" w:fill="auto"/>
            <w:noWrap/>
            <w:vAlign w:val="center"/>
            <w:hideMark/>
          </w:tcPr>
          <w:p w14:paraId="28B24308" w14:textId="77777777" w:rsidR="00332DF7" w:rsidRPr="006D1FF8" w:rsidRDefault="00332DF7"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0.45</w:t>
            </w:r>
          </w:p>
        </w:tc>
        <w:tc>
          <w:tcPr>
            <w:tcW w:w="973" w:type="dxa"/>
            <w:tcBorders>
              <w:top w:val="single" w:sz="8" w:space="0" w:color="auto"/>
            </w:tcBorders>
            <w:shd w:val="clear" w:color="auto" w:fill="auto"/>
            <w:noWrap/>
            <w:vAlign w:val="center"/>
            <w:hideMark/>
          </w:tcPr>
          <w:p w14:paraId="59C24C4B" w14:textId="77777777" w:rsidR="00332DF7" w:rsidRPr="006D1FF8" w:rsidRDefault="00332DF7"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0.60</w:t>
            </w:r>
          </w:p>
        </w:tc>
        <w:tc>
          <w:tcPr>
            <w:tcW w:w="1171" w:type="dxa"/>
            <w:tcBorders>
              <w:top w:val="single" w:sz="8" w:space="0" w:color="auto"/>
            </w:tcBorders>
            <w:shd w:val="clear" w:color="auto" w:fill="auto"/>
            <w:noWrap/>
            <w:vAlign w:val="center"/>
            <w:hideMark/>
          </w:tcPr>
          <w:p w14:paraId="0DF5B08A" w14:textId="77777777" w:rsidR="00332DF7" w:rsidRPr="006D1FF8" w:rsidRDefault="00332DF7" w:rsidP="00F153F6">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3.05×10</w:t>
            </w:r>
            <w:r w:rsidRPr="006D1FF8">
              <w:rPr>
                <w:rFonts w:asciiTheme="minorHAnsi" w:eastAsia="等线" w:hAnsiTheme="minorHAnsi" w:cs="Arial"/>
                <w:b/>
                <w:color w:val="000000"/>
                <w:kern w:val="0"/>
                <w:sz w:val="18"/>
                <w:szCs w:val="18"/>
                <w:vertAlign w:val="superscript"/>
              </w:rPr>
              <w:t>-9</w:t>
            </w:r>
          </w:p>
        </w:tc>
      </w:tr>
      <w:tr w:rsidR="00332DF7" w:rsidRPr="006D1FF8" w14:paraId="08E82C4F" w14:textId="77777777" w:rsidTr="00F153F6">
        <w:trPr>
          <w:trHeight w:val="269"/>
          <w:jc w:val="center"/>
        </w:trPr>
        <w:tc>
          <w:tcPr>
            <w:tcW w:w="1680" w:type="dxa"/>
            <w:vAlign w:val="center"/>
          </w:tcPr>
          <w:p w14:paraId="170556DE" w14:textId="77777777" w:rsidR="00332DF7" w:rsidRPr="006D1FF8" w:rsidRDefault="00F153F6"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chr1:</w:t>
            </w:r>
            <w:r w:rsidRPr="006D1FF8">
              <w:rPr>
                <w:rFonts w:asciiTheme="minorHAnsi" w:hAnsiTheme="minorHAnsi" w:cs="Arial"/>
                <w:sz w:val="18"/>
                <w:szCs w:val="18"/>
              </w:rPr>
              <w:t xml:space="preserve"> </w:t>
            </w:r>
            <w:r w:rsidRPr="006D1FF8">
              <w:rPr>
                <w:rFonts w:asciiTheme="minorHAnsi" w:eastAsia="等线" w:hAnsiTheme="minorHAnsi" w:cs="Arial"/>
                <w:color w:val="000000"/>
                <w:kern w:val="0"/>
                <w:sz w:val="18"/>
                <w:szCs w:val="18"/>
              </w:rPr>
              <w:t>79085586</w:t>
            </w:r>
          </w:p>
        </w:tc>
        <w:tc>
          <w:tcPr>
            <w:tcW w:w="1096" w:type="dxa"/>
            <w:vAlign w:val="center"/>
          </w:tcPr>
          <w:p w14:paraId="42E24423" w14:textId="77777777" w:rsidR="00332DF7" w:rsidRPr="006D1FF8" w:rsidRDefault="00332DF7"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IFI44L</w:t>
            </w:r>
          </w:p>
        </w:tc>
        <w:tc>
          <w:tcPr>
            <w:tcW w:w="1193" w:type="dxa"/>
          </w:tcPr>
          <w:p w14:paraId="7D5CC31C" w14:textId="77777777" w:rsidR="00332DF7" w:rsidRPr="006D1FF8" w:rsidRDefault="00D84D8F"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w:t>
            </w:r>
          </w:p>
        </w:tc>
        <w:tc>
          <w:tcPr>
            <w:tcW w:w="1249" w:type="dxa"/>
          </w:tcPr>
          <w:p w14:paraId="6AB6058D" w14:textId="77777777" w:rsidR="00332DF7"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TSS1500</w:t>
            </w:r>
          </w:p>
        </w:tc>
        <w:tc>
          <w:tcPr>
            <w:tcW w:w="244" w:type="dxa"/>
          </w:tcPr>
          <w:p w14:paraId="63FFE024" w14:textId="77777777" w:rsidR="00332DF7" w:rsidRPr="006D1FF8" w:rsidRDefault="00332DF7" w:rsidP="00F153F6">
            <w:pPr>
              <w:widowControl/>
              <w:jc w:val="center"/>
              <w:rPr>
                <w:rFonts w:asciiTheme="minorHAnsi" w:eastAsia="等线" w:hAnsiTheme="minorHAnsi" w:cs="Arial"/>
                <w:color w:val="000000"/>
                <w:kern w:val="0"/>
                <w:sz w:val="18"/>
                <w:szCs w:val="18"/>
              </w:rPr>
            </w:pPr>
          </w:p>
        </w:tc>
        <w:tc>
          <w:tcPr>
            <w:tcW w:w="961" w:type="dxa"/>
            <w:shd w:val="clear" w:color="auto" w:fill="auto"/>
            <w:noWrap/>
            <w:vAlign w:val="center"/>
            <w:hideMark/>
          </w:tcPr>
          <w:p w14:paraId="6A46B0D3" w14:textId="77777777" w:rsidR="00332DF7" w:rsidRPr="006D1FF8" w:rsidRDefault="00332DF7"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0.67</w:t>
            </w:r>
          </w:p>
        </w:tc>
        <w:tc>
          <w:tcPr>
            <w:tcW w:w="923" w:type="dxa"/>
            <w:shd w:val="clear" w:color="auto" w:fill="auto"/>
            <w:noWrap/>
            <w:vAlign w:val="center"/>
            <w:hideMark/>
          </w:tcPr>
          <w:p w14:paraId="34FA7023" w14:textId="77777777" w:rsidR="00332DF7" w:rsidRPr="006D1FF8" w:rsidRDefault="00332DF7"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0.74</w:t>
            </w:r>
          </w:p>
        </w:tc>
        <w:tc>
          <w:tcPr>
            <w:tcW w:w="1171" w:type="dxa"/>
            <w:shd w:val="clear" w:color="auto" w:fill="auto"/>
            <w:noWrap/>
            <w:vAlign w:val="center"/>
            <w:hideMark/>
          </w:tcPr>
          <w:p w14:paraId="06ACAE42" w14:textId="77777777" w:rsidR="00332DF7" w:rsidRPr="006D1FF8" w:rsidRDefault="00332DF7" w:rsidP="00F153F6">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9.10×10</w:t>
            </w:r>
            <w:r w:rsidRPr="006D1FF8">
              <w:rPr>
                <w:rFonts w:asciiTheme="minorHAnsi" w:eastAsia="等线" w:hAnsiTheme="minorHAnsi" w:cs="Arial"/>
                <w:b/>
                <w:color w:val="000000"/>
                <w:kern w:val="0"/>
                <w:sz w:val="18"/>
                <w:szCs w:val="18"/>
                <w:vertAlign w:val="superscript"/>
              </w:rPr>
              <w:t>-5</w:t>
            </w:r>
          </w:p>
        </w:tc>
        <w:tc>
          <w:tcPr>
            <w:tcW w:w="244" w:type="dxa"/>
          </w:tcPr>
          <w:p w14:paraId="29A5CEA7" w14:textId="77777777" w:rsidR="00332DF7" w:rsidRPr="006D1FF8" w:rsidRDefault="00332DF7" w:rsidP="00F153F6">
            <w:pPr>
              <w:widowControl/>
              <w:jc w:val="center"/>
              <w:rPr>
                <w:rFonts w:asciiTheme="minorHAnsi" w:eastAsia="等线" w:hAnsiTheme="minorHAnsi" w:cs="Arial"/>
                <w:color w:val="000000"/>
                <w:kern w:val="0"/>
                <w:sz w:val="18"/>
                <w:szCs w:val="18"/>
              </w:rPr>
            </w:pPr>
          </w:p>
        </w:tc>
        <w:tc>
          <w:tcPr>
            <w:tcW w:w="910" w:type="dxa"/>
            <w:shd w:val="clear" w:color="auto" w:fill="auto"/>
            <w:noWrap/>
            <w:vAlign w:val="center"/>
            <w:hideMark/>
          </w:tcPr>
          <w:p w14:paraId="58F5AABE" w14:textId="77777777" w:rsidR="00332DF7" w:rsidRPr="006D1FF8" w:rsidRDefault="00332DF7"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0.71</w:t>
            </w:r>
          </w:p>
        </w:tc>
        <w:tc>
          <w:tcPr>
            <w:tcW w:w="973" w:type="dxa"/>
            <w:shd w:val="clear" w:color="auto" w:fill="auto"/>
            <w:noWrap/>
            <w:vAlign w:val="center"/>
            <w:hideMark/>
          </w:tcPr>
          <w:p w14:paraId="63A41F33" w14:textId="77777777" w:rsidR="00332DF7" w:rsidRPr="006D1FF8" w:rsidRDefault="00332DF7"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0.76</w:t>
            </w:r>
          </w:p>
        </w:tc>
        <w:tc>
          <w:tcPr>
            <w:tcW w:w="1171" w:type="dxa"/>
            <w:shd w:val="clear" w:color="auto" w:fill="auto"/>
            <w:noWrap/>
            <w:vAlign w:val="center"/>
            <w:hideMark/>
          </w:tcPr>
          <w:p w14:paraId="2A4DE21D" w14:textId="77777777" w:rsidR="00332DF7" w:rsidRPr="006D1FF8" w:rsidRDefault="00332DF7" w:rsidP="00F153F6">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1.79×10</w:t>
            </w:r>
            <w:r w:rsidRPr="006D1FF8">
              <w:rPr>
                <w:rFonts w:asciiTheme="minorHAnsi" w:eastAsia="等线" w:hAnsiTheme="minorHAnsi" w:cs="Arial"/>
                <w:b/>
                <w:color w:val="000000"/>
                <w:kern w:val="0"/>
                <w:sz w:val="18"/>
                <w:szCs w:val="18"/>
                <w:vertAlign w:val="superscript"/>
              </w:rPr>
              <w:t>-2</w:t>
            </w:r>
          </w:p>
        </w:tc>
      </w:tr>
      <w:tr w:rsidR="008F4685" w:rsidRPr="006D1FF8" w14:paraId="79DFDB8B" w14:textId="77777777" w:rsidTr="00F153F6">
        <w:trPr>
          <w:trHeight w:val="269"/>
          <w:jc w:val="center"/>
        </w:trPr>
        <w:tc>
          <w:tcPr>
            <w:tcW w:w="1680" w:type="dxa"/>
            <w:vAlign w:val="center"/>
          </w:tcPr>
          <w:p w14:paraId="4DF887E6" w14:textId="77777777" w:rsidR="008F4685" w:rsidRPr="006D1FF8" w:rsidRDefault="00F153F6"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chr2:</w:t>
            </w:r>
            <w:r w:rsidRPr="006D1FF8">
              <w:rPr>
                <w:rFonts w:asciiTheme="minorHAnsi" w:hAnsiTheme="minorHAnsi" w:cs="Arial"/>
                <w:sz w:val="18"/>
                <w:szCs w:val="18"/>
              </w:rPr>
              <w:t xml:space="preserve"> </w:t>
            </w:r>
            <w:r w:rsidRPr="006D1FF8">
              <w:rPr>
                <w:rFonts w:asciiTheme="minorHAnsi" w:eastAsia="等线" w:hAnsiTheme="minorHAnsi" w:cs="Arial"/>
                <w:color w:val="000000"/>
                <w:kern w:val="0"/>
                <w:sz w:val="18"/>
                <w:szCs w:val="18"/>
              </w:rPr>
              <w:t>37383568</w:t>
            </w:r>
          </w:p>
        </w:tc>
        <w:tc>
          <w:tcPr>
            <w:tcW w:w="1096" w:type="dxa"/>
            <w:vAlign w:val="center"/>
          </w:tcPr>
          <w:p w14:paraId="52825B0B"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EIF2AK2</w:t>
            </w:r>
          </w:p>
        </w:tc>
        <w:tc>
          <w:tcPr>
            <w:tcW w:w="1193" w:type="dxa"/>
          </w:tcPr>
          <w:p w14:paraId="6DEBA2B0"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N_Shore</w:t>
            </w:r>
          </w:p>
        </w:tc>
        <w:tc>
          <w:tcPr>
            <w:tcW w:w="1249" w:type="dxa"/>
          </w:tcPr>
          <w:p w14:paraId="03CD3726"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5'UTR</w:t>
            </w:r>
          </w:p>
        </w:tc>
        <w:tc>
          <w:tcPr>
            <w:tcW w:w="244" w:type="dxa"/>
          </w:tcPr>
          <w:p w14:paraId="72C94DFF" w14:textId="77777777" w:rsidR="008F4685" w:rsidRPr="006D1FF8" w:rsidRDefault="008F4685" w:rsidP="00F153F6">
            <w:pPr>
              <w:widowControl/>
              <w:jc w:val="center"/>
              <w:rPr>
                <w:rFonts w:asciiTheme="minorHAnsi" w:eastAsia="等线" w:hAnsiTheme="minorHAnsi" w:cs="Arial"/>
                <w:color w:val="000000"/>
                <w:kern w:val="0"/>
                <w:sz w:val="18"/>
                <w:szCs w:val="18"/>
              </w:rPr>
            </w:pPr>
          </w:p>
        </w:tc>
        <w:tc>
          <w:tcPr>
            <w:tcW w:w="961" w:type="dxa"/>
            <w:shd w:val="clear" w:color="auto" w:fill="auto"/>
            <w:noWrap/>
            <w:vAlign w:val="center"/>
            <w:hideMark/>
          </w:tcPr>
          <w:p w14:paraId="2FC21B63"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0.12</w:t>
            </w:r>
          </w:p>
        </w:tc>
        <w:tc>
          <w:tcPr>
            <w:tcW w:w="923" w:type="dxa"/>
            <w:shd w:val="clear" w:color="auto" w:fill="auto"/>
            <w:noWrap/>
            <w:vAlign w:val="center"/>
            <w:hideMark/>
          </w:tcPr>
          <w:p w14:paraId="44A1603C"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0.18</w:t>
            </w:r>
          </w:p>
        </w:tc>
        <w:tc>
          <w:tcPr>
            <w:tcW w:w="1171" w:type="dxa"/>
            <w:shd w:val="clear" w:color="auto" w:fill="auto"/>
            <w:noWrap/>
            <w:vAlign w:val="center"/>
            <w:hideMark/>
          </w:tcPr>
          <w:p w14:paraId="7DF5AB45" w14:textId="77777777" w:rsidR="008F4685" w:rsidRPr="006D1FF8" w:rsidRDefault="008F4685" w:rsidP="00F153F6">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3.15×10</w:t>
            </w:r>
            <w:r w:rsidRPr="006D1FF8">
              <w:rPr>
                <w:rFonts w:asciiTheme="minorHAnsi" w:eastAsia="等线" w:hAnsiTheme="minorHAnsi" w:cs="Arial"/>
                <w:b/>
                <w:color w:val="000000"/>
                <w:kern w:val="0"/>
                <w:sz w:val="18"/>
                <w:szCs w:val="18"/>
                <w:vertAlign w:val="superscript"/>
              </w:rPr>
              <w:t>-5</w:t>
            </w:r>
          </w:p>
        </w:tc>
        <w:tc>
          <w:tcPr>
            <w:tcW w:w="244" w:type="dxa"/>
          </w:tcPr>
          <w:p w14:paraId="54B86F39" w14:textId="77777777" w:rsidR="008F4685" w:rsidRPr="006D1FF8" w:rsidRDefault="008F4685" w:rsidP="00F153F6">
            <w:pPr>
              <w:widowControl/>
              <w:jc w:val="center"/>
              <w:rPr>
                <w:rFonts w:asciiTheme="minorHAnsi" w:eastAsia="等线" w:hAnsiTheme="minorHAnsi" w:cs="Arial"/>
                <w:color w:val="000000"/>
                <w:kern w:val="0"/>
                <w:sz w:val="18"/>
                <w:szCs w:val="18"/>
              </w:rPr>
            </w:pPr>
          </w:p>
        </w:tc>
        <w:tc>
          <w:tcPr>
            <w:tcW w:w="910" w:type="dxa"/>
            <w:shd w:val="clear" w:color="auto" w:fill="auto"/>
            <w:noWrap/>
            <w:vAlign w:val="center"/>
            <w:hideMark/>
          </w:tcPr>
          <w:p w14:paraId="428FD2F8"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0.14</w:t>
            </w:r>
          </w:p>
        </w:tc>
        <w:tc>
          <w:tcPr>
            <w:tcW w:w="973" w:type="dxa"/>
            <w:shd w:val="clear" w:color="auto" w:fill="auto"/>
            <w:noWrap/>
            <w:vAlign w:val="center"/>
            <w:hideMark/>
          </w:tcPr>
          <w:p w14:paraId="229D5833"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0.19</w:t>
            </w:r>
          </w:p>
        </w:tc>
        <w:tc>
          <w:tcPr>
            <w:tcW w:w="1171" w:type="dxa"/>
            <w:shd w:val="clear" w:color="auto" w:fill="auto"/>
            <w:noWrap/>
            <w:vAlign w:val="center"/>
            <w:hideMark/>
          </w:tcPr>
          <w:p w14:paraId="094D69C8" w14:textId="77777777" w:rsidR="008F4685" w:rsidRPr="006D1FF8" w:rsidRDefault="008F4685" w:rsidP="00F153F6">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9.71×10</w:t>
            </w:r>
            <w:r w:rsidRPr="006D1FF8">
              <w:rPr>
                <w:rFonts w:asciiTheme="minorHAnsi" w:eastAsia="等线" w:hAnsiTheme="minorHAnsi" w:cs="Arial"/>
                <w:b/>
                <w:color w:val="000000"/>
                <w:kern w:val="0"/>
                <w:sz w:val="18"/>
                <w:szCs w:val="18"/>
                <w:vertAlign w:val="superscript"/>
              </w:rPr>
              <w:t>-5</w:t>
            </w:r>
          </w:p>
        </w:tc>
      </w:tr>
      <w:tr w:rsidR="008F4685" w:rsidRPr="006D1FF8" w14:paraId="0F9235D1" w14:textId="77777777" w:rsidTr="00F153F6">
        <w:trPr>
          <w:trHeight w:val="269"/>
          <w:jc w:val="center"/>
        </w:trPr>
        <w:tc>
          <w:tcPr>
            <w:tcW w:w="1680" w:type="dxa"/>
            <w:vAlign w:val="center"/>
          </w:tcPr>
          <w:p w14:paraId="1BF6650D" w14:textId="77777777" w:rsidR="008F4685" w:rsidRPr="006D1FF8" w:rsidRDefault="00F153F6"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chr11:</w:t>
            </w:r>
            <w:r w:rsidRPr="006D1FF8">
              <w:rPr>
                <w:rFonts w:asciiTheme="minorHAnsi" w:hAnsiTheme="minorHAnsi" w:cs="Arial"/>
                <w:sz w:val="18"/>
                <w:szCs w:val="18"/>
              </w:rPr>
              <w:t xml:space="preserve"> </w:t>
            </w:r>
            <w:r w:rsidRPr="006D1FF8">
              <w:rPr>
                <w:rFonts w:asciiTheme="minorHAnsi" w:eastAsia="等线" w:hAnsiTheme="minorHAnsi" w:cs="Arial"/>
                <w:color w:val="000000"/>
                <w:kern w:val="0"/>
                <w:sz w:val="18"/>
                <w:szCs w:val="18"/>
              </w:rPr>
              <w:t>313354</w:t>
            </w:r>
          </w:p>
        </w:tc>
        <w:tc>
          <w:tcPr>
            <w:tcW w:w="1096" w:type="dxa"/>
            <w:vAlign w:val="center"/>
          </w:tcPr>
          <w:p w14:paraId="568F5972"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IFITM1</w:t>
            </w:r>
          </w:p>
        </w:tc>
        <w:tc>
          <w:tcPr>
            <w:tcW w:w="1193" w:type="dxa"/>
          </w:tcPr>
          <w:p w14:paraId="54674D52"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S_Shore</w:t>
            </w:r>
          </w:p>
        </w:tc>
        <w:tc>
          <w:tcPr>
            <w:tcW w:w="1249" w:type="dxa"/>
          </w:tcPr>
          <w:p w14:paraId="1A0E13A4"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TSS1500</w:t>
            </w:r>
          </w:p>
        </w:tc>
        <w:tc>
          <w:tcPr>
            <w:tcW w:w="244" w:type="dxa"/>
          </w:tcPr>
          <w:p w14:paraId="29142DAE" w14:textId="77777777" w:rsidR="008F4685" w:rsidRPr="006D1FF8" w:rsidRDefault="008F4685" w:rsidP="00F153F6">
            <w:pPr>
              <w:widowControl/>
              <w:jc w:val="center"/>
              <w:rPr>
                <w:rFonts w:asciiTheme="minorHAnsi" w:eastAsia="等线" w:hAnsiTheme="minorHAnsi" w:cs="Arial"/>
                <w:color w:val="000000"/>
                <w:kern w:val="0"/>
                <w:sz w:val="18"/>
                <w:szCs w:val="18"/>
              </w:rPr>
            </w:pPr>
          </w:p>
        </w:tc>
        <w:tc>
          <w:tcPr>
            <w:tcW w:w="961" w:type="dxa"/>
            <w:shd w:val="clear" w:color="auto" w:fill="auto"/>
            <w:noWrap/>
            <w:vAlign w:val="center"/>
            <w:hideMark/>
          </w:tcPr>
          <w:p w14:paraId="06294169"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0.26</w:t>
            </w:r>
          </w:p>
        </w:tc>
        <w:tc>
          <w:tcPr>
            <w:tcW w:w="923" w:type="dxa"/>
            <w:shd w:val="clear" w:color="auto" w:fill="auto"/>
            <w:noWrap/>
            <w:vAlign w:val="center"/>
            <w:hideMark/>
          </w:tcPr>
          <w:p w14:paraId="77BEFA69"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0.31</w:t>
            </w:r>
          </w:p>
        </w:tc>
        <w:tc>
          <w:tcPr>
            <w:tcW w:w="1171" w:type="dxa"/>
            <w:shd w:val="clear" w:color="auto" w:fill="auto"/>
            <w:noWrap/>
            <w:vAlign w:val="center"/>
            <w:hideMark/>
          </w:tcPr>
          <w:p w14:paraId="749980DB" w14:textId="77777777" w:rsidR="008F4685" w:rsidRPr="006D1FF8" w:rsidRDefault="008F4685" w:rsidP="00F153F6">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1.11×10</w:t>
            </w:r>
            <w:r w:rsidRPr="006D1FF8">
              <w:rPr>
                <w:rFonts w:asciiTheme="minorHAnsi" w:eastAsia="等线" w:hAnsiTheme="minorHAnsi" w:cs="Arial"/>
                <w:b/>
                <w:color w:val="000000"/>
                <w:kern w:val="0"/>
                <w:sz w:val="18"/>
                <w:szCs w:val="18"/>
                <w:vertAlign w:val="superscript"/>
              </w:rPr>
              <w:t>-3</w:t>
            </w:r>
          </w:p>
        </w:tc>
        <w:tc>
          <w:tcPr>
            <w:tcW w:w="244" w:type="dxa"/>
          </w:tcPr>
          <w:p w14:paraId="3FF1555C" w14:textId="77777777" w:rsidR="008F4685" w:rsidRPr="006D1FF8" w:rsidRDefault="008F4685" w:rsidP="00F153F6">
            <w:pPr>
              <w:widowControl/>
              <w:jc w:val="center"/>
              <w:rPr>
                <w:rFonts w:asciiTheme="minorHAnsi" w:eastAsia="等线" w:hAnsiTheme="minorHAnsi" w:cs="Arial"/>
                <w:color w:val="000000"/>
                <w:kern w:val="0"/>
                <w:sz w:val="18"/>
                <w:szCs w:val="18"/>
              </w:rPr>
            </w:pPr>
          </w:p>
        </w:tc>
        <w:tc>
          <w:tcPr>
            <w:tcW w:w="910" w:type="dxa"/>
            <w:shd w:val="clear" w:color="auto" w:fill="auto"/>
            <w:noWrap/>
            <w:vAlign w:val="center"/>
            <w:hideMark/>
          </w:tcPr>
          <w:p w14:paraId="28647161"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0.27</w:t>
            </w:r>
          </w:p>
        </w:tc>
        <w:tc>
          <w:tcPr>
            <w:tcW w:w="973" w:type="dxa"/>
            <w:shd w:val="clear" w:color="auto" w:fill="auto"/>
            <w:noWrap/>
            <w:vAlign w:val="center"/>
            <w:hideMark/>
          </w:tcPr>
          <w:p w14:paraId="305E709A"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0.28</w:t>
            </w:r>
          </w:p>
        </w:tc>
        <w:tc>
          <w:tcPr>
            <w:tcW w:w="1171" w:type="dxa"/>
            <w:shd w:val="clear" w:color="auto" w:fill="auto"/>
            <w:noWrap/>
            <w:vAlign w:val="center"/>
            <w:hideMark/>
          </w:tcPr>
          <w:p w14:paraId="3212A009"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1.44×10</w:t>
            </w:r>
            <w:r w:rsidRPr="006D1FF8">
              <w:rPr>
                <w:rFonts w:asciiTheme="minorHAnsi" w:eastAsia="等线" w:hAnsiTheme="minorHAnsi" w:cs="Arial"/>
                <w:color w:val="000000"/>
                <w:kern w:val="0"/>
                <w:sz w:val="18"/>
                <w:szCs w:val="18"/>
                <w:vertAlign w:val="superscript"/>
              </w:rPr>
              <w:t>-1</w:t>
            </w:r>
          </w:p>
        </w:tc>
      </w:tr>
      <w:tr w:rsidR="008F4685" w:rsidRPr="006D1FF8" w14:paraId="76953D32" w14:textId="77777777" w:rsidTr="00F153F6">
        <w:trPr>
          <w:trHeight w:val="269"/>
          <w:jc w:val="center"/>
        </w:trPr>
        <w:tc>
          <w:tcPr>
            <w:tcW w:w="1680" w:type="dxa"/>
            <w:vAlign w:val="center"/>
          </w:tcPr>
          <w:p w14:paraId="77273D68" w14:textId="77777777" w:rsidR="008F4685" w:rsidRPr="006D1FF8" w:rsidRDefault="00F153F6"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chr3:</w:t>
            </w:r>
            <w:r w:rsidRPr="006D1FF8">
              <w:rPr>
                <w:rFonts w:asciiTheme="minorHAnsi" w:hAnsiTheme="minorHAnsi" w:cs="Arial"/>
                <w:sz w:val="18"/>
                <w:szCs w:val="18"/>
              </w:rPr>
              <w:t xml:space="preserve"> </w:t>
            </w:r>
            <w:r w:rsidRPr="006D1FF8">
              <w:rPr>
                <w:rFonts w:asciiTheme="minorHAnsi" w:eastAsia="等线" w:hAnsiTheme="minorHAnsi" w:cs="Arial"/>
                <w:color w:val="000000"/>
                <w:kern w:val="0"/>
                <w:sz w:val="18"/>
                <w:szCs w:val="18"/>
              </w:rPr>
              <w:t>122281939</w:t>
            </w:r>
          </w:p>
        </w:tc>
        <w:tc>
          <w:tcPr>
            <w:tcW w:w="1096" w:type="dxa"/>
            <w:vAlign w:val="center"/>
          </w:tcPr>
          <w:p w14:paraId="376BBE9C"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PARP9</w:t>
            </w:r>
          </w:p>
        </w:tc>
        <w:tc>
          <w:tcPr>
            <w:tcW w:w="1193" w:type="dxa"/>
          </w:tcPr>
          <w:p w14:paraId="3B7C3C04"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N_Shore</w:t>
            </w:r>
          </w:p>
        </w:tc>
        <w:tc>
          <w:tcPr>
            <w:tcW w:w="1249" w:type="dxa"/>
          </w:tcPr>
          <w:p w14:paraId="28173B06"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5'UTR</w:t>
            </w:r>
          </w:p>
        </w:tc>
        <w:tc>
          <w:tcPr>
            <w:tcW w:w="244" w:type="dxa"/>
          </w:tcPr>
          <w:p w14:paraId="1E40194B" w14:textId="77777777" w:rsidR="008F4685" w:rsidRPr="006D1FF8" w:rsidRDefault="008F4685" w:rsidP="00F153F6">
            <w:pPr>
              <w:widowControl/>
              <w:jc w:val="center"/>
              <w:rPr>
                <w:rFonts w:asciiTheme="minorHAnsi" w:eastAsia="等线" w:hAnsiTheme="minorHAnsi" w:cs="Arial"/>
                <w:color w:val="000000"/>
                <w:kern w:val="0"/>
                <w:sz w:val="18"/>
                <w:szCs w:val="18"/>
              </w:rPr>
            </w:pPr>
          </w:p>
        </w:tc>
        <w:tc>
          <w:tcPr>
            <w:tcW w:w="961" w:type="dxa"/>
            <w:shd w:val="clear" w:color="auto" w:fill="auto"/>
            <w:noWrap/>
            <w:vAlign w:val="center"/>
            <w:hideMark/>
          </w:tcPr>
          <w:p w14:paraId="1C1709FF"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0.72</w:t>
            </w:r>
          </w:p>
        </w:tc>
        <w:tc>
          <w:tcPr>
            <w:tcW w:w="923" w:type="dxa"/>
            <w:shd w:val="clear" w:color="auto" w:fill="auto"/>
            <w:noWrap/>
            <w:vAlign w:val="center"/>
            <w:hideMark/>
          </w:tcPr>
          <w:p w14:paraId="3AE73482"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0.79</w:t>
            </w:r>
          </w:p>
        </w:tc>
        <w:tc>
          <w:tcPr>
            <w:tcW w:w="1171" w:type="dxa"/>
            <w:shd w:val="clear" w:color="auto" w:fill="auto"/>
            <w:noWrap/>
            <w:vAlign w:val="center"/>
            <w:hideMark/>
          </w:tcPr>
          <w:p w14:paraId="52D633E5" w14:textId="77777777" w:rsidR="008F4685" w:rsidRPr="006D1FF8" w:rsidRDefault="008F4685" w:rsidP="00F153F6">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1.60×10</w:t>
            </w:r>
            <w:r w:rsidRPr="006D1FF8">
              <w:rPr>
                <w:rFonts w:asciiTheme="minorHAnsi" w:eastAsia="等线" w:hAnsiTheme="minorHAnsi" w:cs="Arial"/>
                <w:b/>
                <w:color w:val="000000"/>
                <w:kern w:val="0"/>
                <w:sz w:val="18"/>
                <w:szCs w:val="18"/>
                <w:vertAlign w:val="superscript"/>
              </w:rPr>
              <w:t>-3</w:t>
            </w:r>
          </w:p>
        </w:tc>
        <w:tc>
          <w:tcPr>
            <w:tcW w:w="244" w:type="dxa"/>
          </w:tcPr>
          <w:p w14:paraId="7E91BBC5" w14:textId="77777777" w:rsidR="008F4685" w:rsidRPr="006D1FF8" w:rsidRDefault="008F4685" w:rsidP="00F153F6">
            <w:pPr>
              <w:widowControl/>
              <w:jc w:val="center"/>
              <w:rPr>
                <w:rFonts w:asciiTheme="minorHAnsi" w:eastAsia="等线" w:hAnsiTheme="minorHAnsi" w:cs="Arial"/>
                <w:color w:val="000000"/>
                <w:kern w:val="0"/>
                <w:sz w:val="18"/>
                <w:szCs w:val="18"/>
              </w:rPr>
            </w:pPr>
          </w:p>
        </w:tc>
        <w:tc>
          <w:tcPr>
            <w:tcW w:w="910" w:type="dxa"/>
            <w:shd w:val="clear" w:color="auto" w:fill="auto"/>
            <w:noWrap/>
            <w:vAlign w:val="center"/>
            <w:hideMark/>
          </w:tcPr>
          <w:p w14:paraId="37DD5DC4"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0.73</w:t>
            </w:r>
          </w:p>
        </w:tc>
        <w:tc>
          <w:tcPr>
            <w:tcW w:w="973" w:type="dxa"/>
            <w:shd w:val="clear" w:color="auto" w:fill="auto"/>
            <w:noWrap/>
            <w:vAlign w:val="center"/>
            <w:hideMark/>
          </w:tcPr>
          <w:p w14:paraId="426302F1"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0.83</w:t>
            </w:r>
          </w:p>
        </w:tc>
        <w:tc>
          <w:tcPr>
            <w:tcW w:w="1171" w:type="dxa"/>
            <w:shd w:val="clear" w:color="auto" w:fill="auto"/>
            <w:noWrap/>
            <w:vAlign w:val="center"/>
            <w:hideMark/>
          </w:tcPr>
          <w:p w14:paraId="6B74B01D" w14:textId="77777777" w:rsidR="008F4685" w:rsidRPr="006D1FF8" w:rsidRDefault="008F4685" w:rsidP="00F153F6">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1.00×10</w:t>
            </w:r>
            <w:r w:rsidRPr="006D1FF8">
              <w:rPr>
                <w:rFonts w:asciiTheme="minorHAnsi" w:eastAsia="等线" w:hAnsiTheme="minorHAnsi" w:cs="Arial"/>
                <w:b/>
                <w:color w:val="000000"/>
                <w:kern w:val="0"/>
                <w:sz w:val="18"/>
                <w:szCs w:val="18"/>
                <w:vertAlign w:val="superscript"/>
              </w:rPr>
              <w:t>-7</w:t>
            </w:r>
          </w:p>
        </w:tc>
      </w:tr>
      <w:tr w:rsidR="008F4685" w:rsidRPr="006D1FF8" w14:paraId="7B0F3EBD" w14:textId="77777777" w:rsidTr="00F153F6">
        <w:trPr>
          <w:trHeight w:val="269"/>
          <w:jc w:val="center"/>
        </w:trPr>
        <w:tc>
          <w:tcPr>
            <w:tcW w:w="1680" w:type="dxa"/>
            <w:vAlign w:val="center"/>
          </w:tcPr>
          <w:p w14:paraId="5659A052" w14:textId="77777777" w:rsidR="008F4685" w:rsidRPr="006D1FF8" w:rsidRDefault="00F153F6"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chr21:</w:t>
            </w:r>
            <w:r w:rsidRPr="006D1FF8">
              <w:rPr>
                <w:rFonts w:asciiTheme="minorHAnsi" w:hAnsiTheme="minorHAnsi" w:cs="Arial"/>
                <w:sz w:val="18"/>
                <w:szCs w:val="18"/>
              </w:rPr>
              <w:t xml:space="preserve"> </w:t>
            </w:r>
            <w:r w:rsidRPr="006D1FF8">
              <w:rPr>
                <w:rFonts w:asciiTheme="minorHAnsi" w:eastAsia="等线" w:hAnsiTheme="minorHAnsi" w:cs="Arial"/>
                <w:color w:val="000000"/>
                <w:kern w:val="0"/>
                <w:sz w:val="18"/>
                <w:szCs w:val="18"/>
              </w:rPr>
              <w:t>42798747</w:t>
            </w:r>
          </w:p>
        </w:tc>
        <w:tc>
          <w:tcPr>
            <w:tcW w:w="1096" w:type="dxa"/>
            <w:vAlign w:val="center"/>
          </w:tcPr>
          <w:p w14:paraId="47685F0D"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MX1</w:t>
            </w:r>
          </w:p>
        </w:tc>
        <w:tc>
          <w:tcPr>
            <w:tcW w:w="1193" w:type="dxa"/>
          </w:tcPr>
          <w:p w14:paraId="0A1359D5"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Island</w:t>
            </w:r>
          </w:p>
        </w:tc>
        <w:tc>
          <w:tcPr>
            <w:tcW w:w="1249" w:type="dxa"/>
          </w:tcPr>
          <w:p w14:paraId="2369E745"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5'UTR</w:t>
            </w:r>
          </w:p>
        </w:tc>
        <w:tc>
          <w:tcPr>
            <w:tcW w:w="244" w:type="dxa"/>
          </w:tcPr>
          <w:p w14:paraId="30D9FFF5" w14:textId="77777777" w:rsidR="008F4685" w:rsidRPr="006D1FF8" w:rsidRDefault="008F4685" w:rsidP="00F153F6">
            <w:pPr>
              <w:widowControl/>
              <w:jc w:val="center"/>
              <w:rPr>
                <w:rFonts w:asciiTheme="minorHAnsi" w:eastAsia="等线" w:hAnsiTheme="minorHAnsi" w:cs="Arial"/>
                <w:color w:val="000000"/>
                <w:kern w:val="0"/>
                <w:sz w:val="18"/>
                <w:szCs w:val="18"/>
              </w:rPr>
            </w:pPr>
          </w:p>
        </w:tc>
        <w:tc>
          <w:tcPr>
            <w:tcW w:w="961" w:type="dxa"/>
            <w:shd w:val="clear" w:color="auto" w:fill="auto"/>
            <w:noWrap/>
            <w:vAlign w:val="center"/>
            <w:hideMark/>
          </w:tcPr>
          <w:p w14:paraId="363D3531"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0.06</w:t>
            </w:r>
          </w:p>
        </w:tc>
        <w:tc>
          <w:tcPr>
            <w:tcW w:w="923" w:type="dxa"/>
            <w:shd w:val="clear" w:color="auto" w:fill="auto"/>
            <w:noWrap/>
            <w:vAlign w:val="center"/>
            <w:hideMark/>
          </w:tcPr>
          <w:p w14:paraId="652E74D0"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0.07</w:t>
            </w:r>
          </w:p>
        </w:tc>
        <w:tc>
          <w:tcPr>
            <w:tcW w:w="1171" w:type="dxa"/>
            <w:shd w:val="clear" w:color="auto" w:fill="auto"/>
            <w:noWrap/>
            <w:vAlign w:val="center"/>
            <w:hideMark/>
          </w:tcPr>
          <w:p w14:paraId="42442B80" w14:textId="77777777" w:rsidR="008F4685" w:rsidRPr="006D1FF8" w:rsidRDefault="008F4685" w:rsidP="00F153F6">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2.50×10</w:t>
            </w:r>
            <w:r w:rsidRPr="006D1FF8">
              <w:rPr>
                <w:rFonts w:asciiTheme="minorHAnsi" w:eastAsia="等线" w:hAnsiTheme="minorHAnsi" w:cs="Arial"/>
                <w:b/>
                <w:color w:val="000000"/>
                <w:kern w:val="0"/>
                <w:sz w:val="18"/>
                <w:szCs w:val="18"/>
                <w:vertAlign w:val="superscript"/>
              </w:rPr>
              <w:t>-3</w:t>
            </w:r>
          </w:p>
        </w:tc>
        <w:tc>
          <w:tcPr>
            <w:tcW w:w="244" w:type="dxa"/>
          </w:tcPr>
          <w:p w14:paraId="4C45A278" w14:textId="77777777" w:rsidR="008F4685" w:rsidRPr="006D1FF8" w:rsidRDefault="008F4685" w:rsidP="00F153F6">
            <w:pPr>
              <w:widowControl/>
              <w:jc w:val="center"/>
              <w:rPr>
                <w:rFonts w:asciiTheme="minorHAnsi" w:eastAsia="等线" w:hAnsiTheme="minorHAnsi" w:cs="Arial"/>
                <w:color w:val="000000"/>
                <w:kern w:val="0"/>
                <w:sz w:val="18"/>
                <w:szCs w:val="18"/>
              </w:rPr>
            </w:pPr>
          </w:p>
        </w:tc>
        <w:tc>
          <w:tcPr>
            <w:tcW w:w="910" w:type="dxa"/>
            <w:shd w:val="clear" w:color="auto" w:fill="auto"/>
            <w:noWrap/>
            <w:vAlign w:val="center"/>
            <w:hideMark/>
          </w:tcPr>
          <w:p w14:paraId="2676AEAF"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0.07</w:t>
            </w:r>
          </w:p>
        </w:tc>
        <w:tc>
          <w:tcPr>
            <w:tcW w:w="973" w:type="dxa"/>
            <w:shd w:val="clear" w:color="auto" w:fill="auto"/>
            <w:noWrap/>
            <w:vAlign w:val="center"/>
            <w:hideMark/>
          </w:tcPr>
          <w:p w14:paraId="3218484A"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0.08</w:t>
            </w:r>
          </w:p>
        </w:tc>
        <w:tc>
          <w:tcPr>
            <w:tcW w:w="1171" w:type="dxa"/>
            <w:shd w:val="clear" w:color="auto" w:fill="auto"/>
            <w:noWrap/>
            <w:vAlign w:val="center"/>
            <w:hideMark/>
          </w:tcPr>
          <w:p w14:paraId="689A1B1E"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1.10×10</w:t>
            </w:r>
            <w:r w:rsidRPr="006D1FF8">
              <w:rPr>
                <w:rFonts w:asciiTheme="minorHAnsi" w:eastAsia="等线" w:hAnsiTheme="minorHAnsi" w:cs="Arial"/>
                <w:color w:val="000000"/>
                <w:kern w:val="0"/>
                <w:sz w:val="18"/>
                <w:szCs w:val="18"/>
                <w:vertAlign w:val="superscript"/>
              </w:rPr>
              <w:t>-1</w:t>
            </w:r>
          </w:p>
        </w:tc>
      </w:tr>
      <w:tr w:rsidR="008740B8" w:rsidRPr="006D1FF8" w14:paraId="1C9838D5" w14:textId="77777777" w:rsidTr="00F153F6">
        <w:trPr>
          <w:trHeight w:val="269"/>
          <w:jc w:val="center"/>
        </w:trPr>
        <w:tc>
          <w:tcPr>
            <w:tcW w:w="1680" w:type="dxa"/>
            <w:vAlign w:val="center"/>
          </w:tcPr>
          <w:p w14:paraId="12E6C7A2" w14:textId="77777777" w:rsidR="008740B8" w:rsidRPr="006D1FF8" w:rsidRDefault="00F153F6"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chr1:</w:t>
            </w:r>
            <w:r w:rsidRPr="006D1FF8">
              <w:rPr>
                <w:rFonts w:asciiTheme="minorHAnsi" w:hAnsiTheme="minorHAnsi" w:cs="Arial"/>
                <w:sz w:val="18"/>
                <w:szCs w:val="18"/>
              </w:rPr>
              <w:t xml:space="preserve"> </w:t>
            </w:r>
            <w:r w:rsidRPr="006D1FF8">
              <w:rPr>
                <w:rFonts w:asciiTheme="minorHAnsi" w:eastAsia="等线" w:hAnsiTheme="minorHAnsi" w:cs="Arial"/>
                <w:color w:val="000000"/>
                <w:kern w:val="0"/>
                <w:sz w:val="18"/>
                <w:szCs w:val="18"/>
              </w:rPr>
              <w:t>79085765</w:t>
            </w:r>
          </w:p>
        </w:tc>
        <w:tc>
          <w:tcPr>
            <w:tcW w:w="1096" w:type="dxa"/>
            <w:vAlign w:val="center"/>
          </w:tcPr>
          <w:p w14:paraId="3A8545C7" w14:textId="77777777"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IFI44L</w:t>
            </w:r>
          </w:p>
        </w:tc>
        <w:tc>
          <w:tcPr>
            <w:tcW w:w="1193" w:type="dxa"/>
          </w:tcPr>
          <w:p w14:paraId="25D2B86A" w14:textId="77777777" w:rsidR="008740B8" w:rsidRPr="006D1FF8" w:rsidRDefault="00D84D8F"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w:t>
            </w:r>
          </w:p>
        </w:tc>
        <w:tc>
          <w:tcPr>
            <w:tcW w:w="1249" w:type="dxa"/>
          </w:tcPr>
          <w:p w14:paraId="1FF97B2C" w14:textId="77777777"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TSS1500</w:t>
            </w:r>
          </w:p>
        </w:tc>
        <w:tc>
          <w:tcPr>
            <w:tcW w:w="244" w:type="dxa"/>
          </w:tcPr>
          <w:p w14:paraId="40F71775" w14:textId="77777777" w:rsidR="008740B8" w:rsidRPr="006D1FF8" w:rsidRDefault="008740B8" w:rsidP="00F153F6">
            <w:pPr>
              <w:widowControl/>
              <w:jc w:val="center"/>
              <w:rPr>
                <w:rFonts w:asciiTheme="minorHAnsi" w:eastAsia="等线" w:hAnsiTheme="minorHAnsi" w:cs="Arial"/>
                <w:color w:val="000000"/>
                <w:kern w:val="0"/>
                <w:sz w:val="18"/>
                <w:szCs w:val="18"/>
              </w:rPr>
            </w:pPr>
          </w:p>
        </w:tc>
        <w:tc>
          <w:tcPr>
            <w:tcW w:w="961" w:type="dxa"/>
            <w:shd w:val="clear" w:color="auto" w:fill="auto"/>
            <w:noWrap/>
            <w:vAlign w:val="center"/>
            <w:hideMark/>
          </w:tcPr>
          <w:p w14:paraId="624BC07D" w14:textId="77777777"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0.45</w:t>
            </w:r>
          </w:p>
        </w:tc>
        <w:tc>
          <w:tcPr>
            <w:tcW w:w="923" w:type="dxa"/>
            <w:shd w:val="clear" w:color="auto" w:fill="auto"/>
            <w:noWrap/>
            <w:vAlign w:val="center"/>
            <w:hideMark/>
          </w:tcPr>
          <w:p w14:paraId="0F246536" w14:textId="77777777"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0.50</w:t>
            </w:r>
          </w:p>
        </w:tc>
        <w:tc>
          <w:tcPr>
            <w:tcW w:w="1171" w:type="dxa"/>
            <w:shd w:val="clear" w:color="auto" w:fill="auto"/>
            <w:noWrap/>
            <w:vAlign w:val="center"/>
            <w:hideMark/>
          </w:tcPr>
          <w:p w14:paraId="024B8E61" w14:textId="77777777" w:rsidR="008740B8" w:rsidRPr="006D1FF8" w:rsidRDefault="008740B8" w:rsidP="00F153F6">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3.11×10</w:t>
            </w:r>
            <w:r w:rsidRPr="006D1FF8">
              <w:rPr>
                <w:rFonts w:asciiTheme="minorHAnsi" w:eastAsia="等线" w:hAnsiTheme="minorHAnsi" w:cs="Arial"/>
                <w:b/>
                <w:color w:val="000000"/>
                <w:kern w:val="0"/>
                <w:sz w:val="18"/>
                <w:szCs w:val="18"/>
                <w:vertAlign w:val="superscript"/>
              </w:rPr>
              <w:t>-2</w:t>
            </w:r>
          </w:p>
        </w:tc>
        <w:tc>
          <w:tcPr>
            <w:tcW w:w="244" w:type="dxa"/>
          </w:tcPr>
          <w:p w14:paraId="27A1D6D6" w14:textId="77777777" w:rsidR="008740B8" w:rsidRPr="006D1FF8" w:rsidRDefault="008740B8" w:rsidP="00F153F6">
            <w:pPr>
              <w:widowControl/>
              <w:jc w:val="center"/>
              <w:rPr>
                <w:rFonts w:asciiTheme="minorHAnsi" w:eastAsia="等线" w:hAnsiTheme="minorHAnsi" w:cs="Arial"/>
                <w:color w:val="000000"/>
                <w:kern w:val="0"/>
                <w:sz w:val="18"/>
                <w:szCs w:val="18"/>
              </w:rPr>
            </w:pPr>
          </w:p>
        </w:tc>
        <w:tc>
          <w:tcPr>
            <w:tcW w:w="910" w:type="dxa"/>
            <w:shd w:val="clear" w:color="auto" w:fill="auto"/>
            <w:noWrap/>
            <w:vAlign w:val="center"/>
            <w:hideMark/>
          </w:tcPr>
          <w:p w14:paraId="06BBA10C" w14:textId="77777777"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0.52</w:t>
            </w:r>
          </w:p>
        </w:tc>
        <w:tc>
          <w:tcPr>
            <w:tcW w:w="973" w:type="dxa"/>
            <w:shd w:val="clear" w:color="auto" w:fill="auto"/>
            <w:noWrap/>
            <w:vAlign w:val="center"/>
            <w:hideMark/>
          </w:tcPr>
          <w:p w14:paraId="671DF08B" w14:textId="77777777"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0.61</w:t>
            </w:r>
          </w:p>
        </w:tc>
        <w:tc>
          <w:tcPr>
            <w:tcW w:w="1171" w:type="dxa"/>
            <w:shd w:val="clear" w:color="auto" w:fill="auto"/>
            <w:noWrap/>
            <w:vAlign w:val="center"/>
            <w:hideMark/>
          </w:tcPr>
          <w:p w14:paraId="02A204A1" w14:textId="77777777" w:rsidR="008740B8" w:rsidRPr="006D1FF8" w:rsidRDefault="008740B8" w:rsidP="00F153F6">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1.20×10</w:t>
            </w:r>
            <w:r w:rsidRPr="006D1FF8">
              <w:rPr>
                <w:rFonts w:asciiTheme="minorHAnsi" w:eastAsia="等线" w:hAnsiTheme="minorHAnsi" w:cs="Arial"/>
                <w:b/>
                <w:color w:val="000000"/>
                <w:kern w:val="0"/>
                <w:sz w:val="18"/>
                <w:szCs w:val="18"/>
                <w:vertAlign w:val="superscript"/>
              </w:rPr>
              <w:t>-3</w:t>
            </w:r>
          </w:p>
        </w:tc>
      </w:tr>
      <w:tr w:rsidR="008740B8" w:rsidRPr="006D1FF8" w14:paraId="23CA49A8" w14:textId="77777777" w:rsidTr="00F153F6">
        <w:trPr>
          <w:trHeight w:val="269"/>
          <w:jc w:val="center"/>
        </w:trPr>
        <w:tc>
          <w:tcPr>
            <w:tcW w:w="1680" w:type="dxa"/>
            <w:vAlign w:val="center"/>
          </w:tcPr>
          <w:p w14:paraId="16C8FA88" w14:textId="77777777" w:rsidR="008740B8" w:rsidRPr="006D1FF8" w:rsidRDefault="00F153F6"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chr1:</w:t>
            </w:r>
            <w:r w:rsidRPr="006D1FF8">
              <w:rPr>
                <w:rFonts w:asciiTheme="minorHAnsi" w:hAnsiTheme="minorHAnsi" w:cs="Arial"/>
                <w:sz w:val="18"/>
                <w:szCs w:val="18"/>
              </w:rPr>
              <w:t xml:space="preserve"> </w:t>
            </w:r>
            <w:r w:rsidRPr="006D1FF8">
              <w:rPr>
                <w:rFonts w:asciiTheme="minorHAnsi" w:eastAsia="等线" w:hAnsiTheme="minorHAnsi" w:cs="Arial"/>
                <w:color w:val="000000"/>
                <w:kern w:val="0"/>
                <w:sz w:val="18"/>
                <w:szCs w:val="18"/>
              </w:rPr>
              <w:t>79085713</w:t>
            </w:r>
          </w:p>
        </w:tc>
        <w:tc>
          <w:tcPr>
            <w:tcW w:w="1096" w:type="dxa"/>
            <w:vAlign w:val="center"/>
          </w:tcPr>
          <w:p w14:paraId="373FF1E6" w14:textId="77777777"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IFI44L</w:t>
            </w:r>
          </w:p>
        </w:tc>
        <w:tc>
          <w:tcPr>
            <w:tcW w:w="1193" w:type="dxa"/>
          </w:tcPr>
          <w:p w14:paraId="2B2FCAC4" w14:textId="77777777" w:rsidR="008740B8" w:rsidRPr="006D1FF8" w:rsidRDefault="00D84D8F"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w:t>
            </w:r>
          </w:p>
        </w:tc>
        <w:tc>
          <w:tcPr>
            <w:tcW w:w="1249" w:type="dxa"/>
          </w:tcPr>
          <w:p w14:paraId="63827C3F" w14:textId="77777777"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TSS1500</w:t>
            </w:r>
          </w:p>
        </w:tc>
        <w:tc>
          <w:tcPr>
            <w:tcW w:w="244" w:type="dxa"/>
          </w:tcPr>
          <w:p w14:paraId="1FE55BD3" w14:textId="77777777" w:rsidR="008740B8" w:rsidRPr="006D1FF8" w:rsidRDefault="008740B8" w:rsidP="00F153F6">
            <w:pPr>
              <w:widowControl/>
              <w:jc w:val="center"/>
              <w:rPr>
                <w:rFonts w:asciiTheme="minorHAnsi" w:eastAsia="等线" w:hAnsiTheme="minorHAnsi" w:cs="Arial"/>
                <w:color w:val="000000"/>
                <w:kern w:val="0"/>
                <w:sz w:val="18"/>
                <w:szCs w:val="18"/>
              </w:rPr>
            </w:pPr>
          </w:p>
        </w:tc>
        <w:tc>
          <w:tcPr>
            <w:tcW w:w="961" w:type="dxa"/>
            <w:shd w:val="clear" w:color="auto" w:fill="auto"/>
            <w:noWrap/>
            <w:vAlign w:val="center"/>
            <w:hideMark/>
          </w:tcPr>
          <w:p w14:paraId="3D006673" w14:textId="77777777"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0.64</w:t>
            </w:r>
          </w:p>
        </w:tc>
        <w:tc>
          <w:tcPr>
            <w:tcW w:w="923" w:type="dxa"/>
            <w:shd w:val="clear" w:color="auto" w:fill="auto"/>
            <w:noWrap/>
            <w:vAlign w:val="center"/>
            <w:hideMark/>
          </w:tcPr>
          <w:p w14:paraId="5367177A" w14:textId="77777777"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0.68</w:t>
            </w:r>
          </w:p>
        </w:tc>
        <w:tc>
          <w:tcPr>
            <w:tcW w:w="1171" w:type="dxa"/>
            <w:shd w:val="clear" w:color="auto" w:fill="auto"/>
            <w:noWrap/>
            <w:vAlign w:val="center"/>
            <w:hideMark/>
          </w:tcPr>
          <w:p w14:paraId="34FC8B06" w14:textId="77777777"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1.22×10</w:t>
            </w:r>
            <w:r w:rsidRPr="006D1FF8">
              <w:rPr>
                <w:rFonts w:asciiTheme="minorHAnsi" w:eastAsia="等线" w:hAnsiTheme="minorHAnsi" w:cs="Arial"/>
                <w:color w:val="000000"/>
                <w:kern w:val="0"/>
                <w:sz w:val="18"/>
                <w:szCs w:val="18"/>
                <w:vertAlign w:val="superscript"/>
              </w:rPr>
              <w:t>-1</w:t>
            </w:r>
          </w:p>
        </w:tc>
        <w:tc>
          <w:tcPr>
            <w:tcW w:w="244" w:type="dxa"/>
          </w:tcPr>
          <w:p w14:paraId="576E27A4" w14:textId="77777777" w:rsidR="008740B8" w:rsidRPr="006D1FF8" w:rsidRDefault="008740B8" w:rsidP="00F153F6">
            <w:pPr>
              <w:widowControl/>
              <w:jc w:val="center"/>
              <w:rPr>
                <w:rFonts w:asciiTheme="minorHAnsi" w:eastAsia="等线" w:hAnsiTheme="minorHAnsi" w:cs="Arial"/>
                <w:color w:val="000000"/>
                <w:kern w:val="0"/>
                <w:sz w:val="18"/>
                <w:szCs w:val="18"/>
              </w:rPr>
            </w:pPr>
          </w:p>
        </w:tc>
        <w:tc>
          <w:tcPr>
            <w:tcW w:w="910" w:type="dxa"/>
            <w:shd w:val="clear" w:color="auto" w:fill="auto"/>
            <w:noWrap/>
            <w:vAlign w:val="center"/>
            <w:hideMark/>
          </w:tcPr>
          <w:p w14:paraId="37F39CD7" w14:textId="77777777"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0.69</w:t>
            </w:r>
          </w:p>
        </w:tc>
        <w:tc>
          <w:tcPr>
            <w:tcW w:w="973" w:type="dxa"/>
            <w:shd w:val="clear" w:color="auto" w:fill="auto"/>
            <w:noWrap/>
            <w:vAlign w:val="center"/>
            <w:hideMark/>
          </w:tcPr>
          <w:p w14:paraId="17D4AAEA" w14:textId="77777777" w:rsidR="008740B8" w:rsidRPr="006D1FF8" w:rsidRDefault="008740B8"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0.74</w:t>
            </w:r>
          </w:p>
        </w:tc>
        <w:tc>
          <w:tcPr>
            <w:tcW w:w="1171" w:type="dxa"/>
            <w:shd w:val="clear" w:color="auto" w:fill="auto"/>
            <w:noWrap/>
            <w:vAlign w:val="center"/>
            <w:hideMark/>
          </w:tcPr>
          <w:p w14:paraId="54AD9F6F" w14:textId="77777777" w:rsidR="008740B8" w:rsidRPr="006D1FF8" w:rsidRDefault="008740B8" w:rsidP="00F153F6">
            <w:pPr>
              <w:widowControl/>
              <w:jc w:val="center"/>
              <w:rPr>
                <w:rFonts w:asciiTheme="minorHAnsi" w:eastAsia="等线" w:hAnsiTheme="minorHAnsi" w:cs="Arial"/>
                <w:b/>
                <w:color w:val="000000"/>
                <w:kern w:val="0"/>
                <w:sz w:val="18"/>
                <w:szCs w:val="18"/>
              </w:rPr>
            </w:pPr>
            <w:r w:rsidRPr="006D1FF8">
              <w:rPr>
                <w:rFonts w:asciiTheme="minorHAnsi" w:eastAsia="等线" w:hAnsiTheme="minorHAnsi" w:cs="Arial"/>
                <w:b/>
                <w:color w:val="000000"/>
                <w:kern w:val="0"/>
                <w:sz w:val="18"/>
                <w:szCs w:val="18"/>
              </w:rPr>
              <w:t>1.17×10</w:t>
            </w:r>
            <w:r w:rsidRPr="006D1FF8">
              <w:rPr>
                <w:rFonts w:asciiTheme="minorHAnsi" w:eastAsia="等线" w:hAnsiTheme="minorHAnsi" w:cs="Arial"/>
                <w:b/>
                <w:color w:val="000000"/>
                <w:kern w:val="0"/>
                <w:sz w:val="18"/>
                <w:szCs w:val="18"/>
                <w:vertAlign w:val="superscript"/>
              </w:rPr>
              <w:t>-2</w:t>
            </w:r>
          </w:p>
        </w:tc>
      </w:tr>
      <w:tr w:rsidR="008F4685" w:rsidRPr="006D1FF8" w14:paraId="7860B995" w14:textId="77777777" w:rsidTr="00F153F6">
        <w:trPr>
          <w:trHeight w:val="269"/>
          <w:jc w:val="center"/>
        </w:trPr>
        <w:tc>
          <w:tcPr>
            <w:tcW w:w="1680" w:type="dxa"/>
            <w:tcBorders>
              <w:bottom w:val="single" w:sz="8" w:space="0" w:color="auto"/>
            </w:tcBorders>
            <w:vAlign w:val="center"/>
          </w:tcPr>
          <w:p w14:paraId="22786DD3" w14:textId="77777777" w:rsidR="008F4685" w:rsidRPr="006D1FF8" w:rsidRDefault="00F153F6"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chr11:</w:t>
            </w:r>
            <w:r w:rsidRPr="006D1FF8">
              <w:rPr>
                <w:rFonts w:asciiTheme="minorHAnsi" w:hAnsiTheme="minorHAnsi" w:cs="Arial"/>
                <w:sz w:val="18"/>
                <w:szCs w:val="18"/>
              </w:rPr>
              <w:t xml:space="preserve"> </w:t>
            </w:r>
            <w:r w:rsidRPr="006D1FF8">
              <w:rPr>
                <w:rFonts w:asciiTheme="minorHAnsi" w:eastAsia="等线" w:hAnsiTheme="minorHAnsi" w:cs="Arial"/>
                <w:color w:val="000000"/>
                <w:kern w:val="0"/>
                <w:sz w:val="18"/>
                <w:szCs w:val="18"/>
              </w:rPr>
              <w:t>312518</w:t>
            </w:r>
          </w:p>
        </w:tc>
        <w:tc>
          <w:tcPr>
            <w:tcW w:w="1096" w:type="dxa"/>
            <w:tcBorders>
              <w:bottom w:val="single" w:sz="8" w:space="0" w:color="auto"/>
            </w:tcBorders>
            <w:vAlign w:val="center"/>
          </w:tcPr>
          <w:p w14:paraId="011A0F8C"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IFITM1</w:t>
            </w:r>
          </w:p>
        </w:tc>
        <w:tc>
          <w:tcPr>
            <w:tcW w:w="1193" w:type="dxa"/>
            <w:tcBorders>
              <w:bottom w:val="single" w:sz="8" w:space="0" w:color="auto"/>
            </w:tcBorders>
          </w:tcPr>
          <w:p w14:paraId="5FD323CE"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S_Shore</w:t>
            </w:r>
          </w:p>
        </w:tc>
        <w:tc>
          <w:tcPr>
            <w:tcW w:w="1249" w:type="dxa"/>
            <w:tcBorders>
              <w:bottom w:val="single" w:sz="8" w:space="0" w:color="auto"/>
            </w:tcBorders>
          </w:tcPr>
          <w:p w14:paraId="42118DA6"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TSS1500</w:t>
            </w:r>
          </w:p>
        </w:tc>
        <w:tc>
          <w:tcPr>
            <w:tcW w:w="244" w:type="dxa"/>
            <w:tcBorders>
              <w:bottom w:val="single" w:sz="8" w:space="0" w:color="auto"/>
            </w:tcBorders>
          </w:tcPr>
          <w:p w14:paraId="3673E941" w14:textId="77777777" w:rsidR="008F4685" w:rsidRPr="006D1FF8" w:rsidRDefault="008F4685" w:rsidP="00F153F6">
            <w:pPr>
              <w:widowControl/>
              <w:jc w:val="center"/>
              <w:rPr>
                <w:rFonts w:asciiTheme="minorHAnsi" w:eastAsia="等线" w:hAnsiTheme="minorHAnsi" w:cs="Arial"/>
                <w:color w:val="000000"/>
                <w:kern w:val="0"/>
                <w:sz w:val="18"/>
                <w:szCs w:val="18"/>
              </w:rPr>
            </w:pPr>
          </w:p>
        </w:tc>
        <w:tc>
          <w:tcPr>
            <w:tcW w:w="961" w:type="dxa"/>
            <w:tcBorders>
              <w:bottom w:val="single" w:sz="8" w:space="0" w:color="auto"/>
            </w:tcBorders>
            <w:shd w:val="clear" w:color="auto" w:fill="auto"/>
            <w:noWrap/>
            <w:vAlign w:val="center"/>
            <w:hideMark/>
          </w:tcPr>
          <w:p w14:paraId="17C83530"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0.05</w:t>
            </w:r>
          </w:p>
        </w:tc>
        <w:tc>
          <w:tcPr>
            <w:tcW w:w="923" w:type="dxa"/>
            <w:tcBorders>
              <w:bottom w:val="single" w:sz="8" w:space="0" w:color="auto"/>
            </w:tcBorders>
            <w:shd w:val="clear" w:color="auto" w:fill="auto"/>
            <w:noWrap/>
            <w:vAlign w:val="center"/>
            <w:hideMark/>
          </w:tcPr>
          <w:p w14:paraId="76AD2C5B"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0.06</w:t>
            </w:r>
          </w:p>
        </w:tc>
        <w:tc>
          <w:tcPr>
            <w:tcW w:w="1171" w:type="dxa"/>
            <w:tcBorders>
              <w:bottom w:val="single" w:sz="8" w:space="0" w:color="auto"/>
            </w:tcBorders>
            <w:shd w:val="clear" w:color="auto" w:fill="auto"/>
            <w:noWrap/>
            <w:vAlign w:val="center"/>
            <w:hideMark/>
          </w:tcPr>
          <w:p w14:paraId="6C8B888E"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3.58×10</w:t>
            </w:r>
            <w:r w:rsidRPr="006D1FF8">
              <w:rPr>
                <w:rFonts w:asciiTheme="minorHAnsi" w:eastAsia="等线" w:hAnsiTheme="minorHAnsi" w:cs="Arial"/>
                <w:color w:val="000000"/>
                <w:kern w:val="0"/>
                <w:sz w:val="18"/>
                <w:szCs w:val="18"/>
                <w:vertAlign w:val="superscript"/>
              </w:rPr>
              <w:t>-1</w:t>
            </w:r>
          </w:p>
        </w:tc>
        <w:tc>
          <w:tcPr>
            <w:tcW w:w="244" w:type="dxa"/>
            <w:tcBorders>
              <w:bottom w:val="single" w:sz="8" w:space="0" w:color="auto"/>
            </w:tcBorders>
          </w:tcPr>
          <w:p w14:paraId="4002A633" w14:textId="77777777" w:rsidR="008F4685" w:rsidRPr="006D1FF8" w:rsidRDefault="008F4685" w:rsidP="00F153F6">
            <w:pPr>
              <w:widowControl/>
              <w:jc w:val="center"/>
              <w:rPr>
                <w:rFonts w:asciiTheme="minorHAnsi" w:eastAsia="等线" w:hAnsiTheme="minorHAnsi" w:cs="Arial"/>
                <w:color w:val="000000"/>
                <w:kern w:val="0"/>
                <w:sz w:val="18"/>
                <w:szCs w:val="18"/>
              </w:rPr>
            </w:pPr>
          </w:p>
        </w:tc>
        <w:tc>
          <w:tcPr>
            <w:tcW w:w="910" w:type="dxa"/>
            <w:tcBorders>
              <w:bottom w:val="single" w:sz="8" w:space="0" w:color="auto"/>
            </w:tcBorders>
            <w:shd w:val="clear" w:color="auto" w:fill="auto"/>
            <w:noWrap/>
            <w:vAlign w:val="center"/>
            <w:hideMark/>
          </w:tcPr>
          <w:p w14:paraId="40AEBAAF"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0.06</w:t>
            </w:r>
          </w:p>
        </w:tc>
        <w:tc>
          <w:tcPr>
            <w:tcW w:w="973" w:type="dxa"/>
            <w:tcBorders>
              <w:bottom w:val="single" w:sz="8" w:space="0" w:color="auto"/>
            </w:tcBorders>
            <w:shd w:val="clear" w:color="auto" w:fill="auto"/>
            <w:noWrap/>
            <w:vAlign w:val="center"/>
            <w:hideMark/>
          </w:tcPr>
          <w:p w14:paraId="0A3CA258"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0.06</w:t>
            </w:r>
          </w:p>
        </w:tc>
        <w:tc>
          <w:tcPr>
            <w:tcW w:w="1171" w:type="dxa"/>
            <w:tcBorders>
              <w:bottom w:val="single" w:sz="8" w:space="0" w:color="auto"/>
            </w:tcBorders>
            <w:shd w:val="clear" w:color="auto" w:fill="auto"/>
            <w:noWrap/>
            <w:vAlign w:val="center"/>
            <w:hideMark/>
          </w:tcPr>
          <w:p w14:paraId="532CCA7B" w14:textId="77777777" w:rsidR="008F4685" w:rsidRPr="006D1FF8" w:rsidRDefault="008F4685" w:rsidP="00F153F6">
            <w:pPr>
              <w:widowControl/>
              <w:jc w:val="center"/>
              <w:rPr>
                <w:rFonts w:asciiTheme="minorHAnsi" w:eastAsia="等线" w:hAnsiTheme="minorHAnsi" w:cs="Arial"/>
                <w:color w:val="000000"/>
                <w:kern w:val="0"/>
                <w:sz w:val="18"/>
                <w:szCs w:val="18"/>
              </w:rPr>
            </w:pPr>
            <w:r w:rsidRPr="006D1FF8">
              <w:rPr>
                <w:rFonts w:asciiTheme="minorHAnsi" w:eastAsia="等线" w:hAnsiTheme="minorHAnsi" w:cs="Arial"/>
                <w:color w:val="000000"/>
                <w:kern w:val="0"/>
                <w:sz w:val="18"/>
                <w:szCs w:val="18"/>
              </w:rPr>
              <w:t>5.33×10</w:t>
            </w:r>
            <w:r w:rsidRPr="006D1FF8">
              <w:rPr>
                <w:rFonts w:asciiTheme="minorHAnsi" w:eastAsia="等线" w:hAnsiTheme="minorHAnsi" w:cs="Arial"/>
                <w:color w:val="000000"/>
                <w:kern w:val="0"/>
                <w:sz w:val="18"/>
                <w:szCs w:val="18"/>
                <w:vertAlign w:val="superscript"/>
              </w:rPr>
              <w:t>-1</w:t>
            </w:r>
          </w:p>
        </w:tc>
      </w:tr>
    </w:tbl>
    <w:p w14:paraId="31BC6E5C" w14:textId="77777777" w:rsidR="008D7B16" w:rsidRPr="006C0133" w:rsidRDefault="00A85360" w:rsidP="001D5C17">
      <w:pPr>
        <w:jc w:val="left"/>
        <w:rPr>
          <w:rFonts w:asciiTheme="minorHAnsi" w:hAnsiTheme="minorHAnsi" w:cs="Arial"/>
          <w:sz w:val="22"/>
        </w:rPr>
      </w:pPr>
      <w:r w:rsidRPr="006D1FF8">
        <w:rPr>
          <w:rFonts w:asciiTheme="minorHAnsi" w:hAnsiTheme="minorHAnsi" w:cs="Arial"/>
          <w:sz w:val="22"/>
        </w:rPr>
        <w:t>McaM represents the mean methylation level of the cases while McoM represents the mean methylation status of the control samples. Pvals were conducted with wilcoxon rank-sum test.</w:t>
      </w:r>
    </w:p>
    <w:sectPr w:rsidR="008D7B16" w:rsidRPr="006C0133" w:rsidSect="004D7F1C">
      <w:pgSz w:w="11906" w:h="16838"/>
      <w:pgMar w:top="1440" w:right="1080" w:bottom="1440" w:left="108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hicheng Guo" w:date="2016-12-21T16:31:00Z" w:initials="SG">
    <w:p w14:paraId="20A918D9" w14:textId="77777777" w:rsidR="001E79E1" w:rsidRDefault="001E79E1">
      <w:pPr>
        <w:pStyle w:val="CommentText"/>
      </w:pPr>
      <w:r>
        <w:rPr>
          <w:rStyle w:val="CommentReference"/>
        </w:rPr>
        <w:annotationRef/>
      </w:r>
      <w:r>
        <w:t>We’d better use DMR. If we use DMS, we will receive lots of suspect.</w:t>
      </w:r>
    </w:p>
    <w:p w14:paraId="122AF328" w14:textId="77777777" w:rsidR="001E79E1" w:rsidRDefault="001E79E1">
      <w:pPr>
        <w:pStyle w:val="CommentText"/>
      </w:pPr>
    </w:p>
    <w:p w14:paraId="14BF1376" w14:textId="77777777" w:rsidR="001E79E1" w:rsidRDefault="001E79E1">
      <w:pPr>
        <w:pStyle w:val="CommentText"/>
      </w:pPr>
      <w:r>
        <w:t xml:space="preserve">Please try to replace DMS with DMR as much as possible. At least, our most important conclusion should be with DMR. Some other not important result could be use DMS. </w:t>
      </w:r>
    </w:p>
    <w:p w14:paraId="015A45C0" w14:textId="77777777" w:rsidR="001E79E1" w:rsidRDefault="001E79E1">
      <w:pPr>
        <w:pStyle w:val="CommentText"/>
      </w:pPr>
    </w:p>
    <w:p w14:paraId="7F328CD8" w14:textId="77777777" w:rsidR="001E79E1" w:rsidRDefault="001E79E1">
      <w:pPr>
        <w:pStyle w:val="CommentText"/>
      </w:pPr>
    </w:p>
    <w:p w14:paraId="51524037" w14:textId="77777777" w:rsidR="001E79E1" w:rsidRDefault="001E79E1">
      <w:pPr>
        <w:pStyle w:val="CommentText"/>
      </w:pPr>
      <w:r>
        <w:t xml:space="preserve"> </w:t>
      </w:r>
    </w:p>
  </w:comment>
  <w:comment w:id="2" w:author="Shicheng Guo" w:date="2016-12-21T15:12:00Z" w:initials="SG">
    <w:p w14:paraId="5B766C33" w14:textId="77777777" w:rsidR="001E79E1" w:rsidRDefault="001E79E1">
      <w:pPr>
        <w:pStyle w:val="CommentText"/>
      </w:pPr>
      <w:r>
        <w:rPr>
          <w:rStyle w:val="CommentReference"/>
        </w:rPr>
        <w:annotationRef/>
      </w:r>
      <w:r>
        <w:t>Just discuss that PBMC methylation paper in the discussion section, no need put it in the background.</w:t>
      </w:r>
    </w:p>
  </w:comment>
  <w:comment w:id="14" w:author="Shicheng Guo" w:date="2016-12-21T13:58:00Z" w:initials="SG">
    <w:p w14:paraId="6921C1C8" w14:textId="77777777" w:rsidR="001E79E1" w:rsidRDefault="001E79E1">
      <w:pPr>
        <w:pStyle w:val="CommentText"/>
      </w:pPr>
      <w:r>
        <w:rPr>
          <w:rStyle w:val="CommentReference"/>
        </w:rPr>
        <w:annotationRef/>
      </w:r>
      <w:r>
        <w:t xml:space="preserve">Don’t use so many subtitle. I think 3 result will be good. </w:t>
      </w:r>
    </w:p>
    <w:p w14:paraId="4F140D04" w14:textId="77777777" w:rsidR="001E79E1" w:rsidRDefault="001E79E1">
      <w:pPr>
        <w:pStyle w:val="CommentText"/>
      </w:pPr>
    </w:p>
    <w:p w14:paraId="4F4439DB" w14:textId="77777777" w:rsidR="001E79E1" w:rsidRDefault="001E79E1">
      <w:pPr>
        <w:pStyle w:val="CommentText"/>
      </w:pPr>
      <w:r>
        <w:t>1, genome-wide dna methylation</w:t>
      </w:r>
    </w:p>
    <w:p w14:paraId="076C5384" w14:textId="77777777" w:rsidR="001E79E1" w:rsidRDefault="001E79E1">
      <w:pPr>
        <w:pStyle w:val="CommentText"/>
      </w:pPr>
      <w:r>
        <w:t>2, methylation and expression</w:t>
      </w:r>
    </w:p>
    <w:p w14:paraId="61CC90F8" w14:textId="77777777" w:rsidR="001E79E1" w:rsidRDefault="001E79E1">
      <w:pPr>
        <w:pStyle w:val="CommentText"/>
      </w:pPr>
      <w:r>
        <w:t xml:space="preserve">3, </w:t>
      </w:r>
    </w:p>
  </w:comment>
  <w:comment w:id="15" w:author="Shicheng Guo" w:date="2016-12-21T12:47:00Z" w:initials="SG">
    <w:p w14:paraId="7FE265C3" w14:textId="77777777" w:rsidR="001E79E1" w:rsidRDefault="001E79E1">
      <w:pPr>
        <w:pStyle w:val="CommentText"/>
        <w:rPr>
          <w:noProof/>
        </w:rPr>
      </w:pPr>
      <w:r>
        <w:rPr>
          <w:rStyle w:val="CommentReference"/>
        </w:rPr>
        <w:annotationRef/>
      </w:r>
      <w:r>
        <w:rPr>
          <w:noProof/>
        </w:rPr>
        <w:t xml:space="preserve">Here, Why use PC2 and PC3? Can you outline CD4+ and CD8+ samples with a colored circle to show the reader that CD4+ cells from our study will be cluster together with other studies? This PCA is based on whole dataset, not differential methylation loci, right?  </w:t>
      </w:r>
    </w:p>
  </w:comment>
  <w:comment w:id="16" w:author="puweilin" w:date="2016-12-28T11:34:00Z" w:initials="Pu">
    <w:p w14:paraId="2B66EAB8" w14:textId="77777777" w:rsidR="001E79E1" w:rsidRDefault="001E79E1">
      <w:pPr>
        <w:pStyle w:val="CommentText"/>
      </w:pPr>
      <w:r>
        <w:rPr>
          <w:rStyle w:val="CommentReference"/>
        </w:rPr>
        <w:annotationRef/>
      </w:r>
    </w:p>
  </w:comment>
  <w:comment w:id="17" w:author="Shicheng Guo" w:date="2016-12-21T12:58:00Z" w:initials="SG">
    <w:p w14:paraId="26475882" w14:textId="77777777" w:rsidR="001E79E1" w:rsidRDefault="001E79E1">
      <w:pPr>
        <w:pStyle w:val="CommentText"/>
      </w:pPr>
      <w:r>
        <w:rPr>
          <w:rStyle w:val="CommentReference"/>
        </w:rPr>
        <w:annotationRef/>
      </w:r>
      <w:r>
        <w:t xml:space="preserve">Replace PCA plot with cluster plot. It is not reasonable to conducted PCA by DMS. </w:t>
      </w:r>
    </w:p>
  </w:comment>
  <w:comment w:id="20" w:author="系统管理员" w:date="2017-01-16T10:57:00Z" w:initials="wefg">
    <w:p w14:paraId="1A1B2787" w14:textId="77777777" w:rsidR="001E79E1" w:rsidRDefault="001E79E1">
      <w:pPr>
        <w:pStyle w:val="CommentText"/>
      </w:pPr>
      <w:r>
        <w:rPr>
          <w:rStyle w:val="CommentReference"/>
        </w:rPr>
        <w:annotationRef/>
      </w:r>
      <w:r>
        <w:rPr>
          <w:rFonts w:hint="eastAsia"/>
        </w:rPr>
        <w:t>是否可以在图</w:t>
      </w:r>
      <w:r>
        <w:rPr>
          <w:rFonts w:hint="eastAsia"/>
        </w:rPr>
        <w:t>5</w:t>
      </w:r>
      <w:r>
        <w:rPr>
          <w:rFonts w:hint="eastAsia"/>
        </w:rPr>
        <w:t>中加上</w:t>
      </w:r>
      <w:r>
        <w:rPr>
          <w:rFonts w:hint="eastAsia"/>
        </w:rPr>
        <w:t>IFN-</w:t>
      </w:r>
      <w:r w:rsidRPr="006D1FF8">
        <w:rPr>
          <w:rFonts w:asciiTheme="minorHAnsi" w:hAnsiTheme="minorHAnsi" w:cs="Arial"/>
          <w:kern w:val="0"/>
          <w:sz w:val="22"/>
        </w:rPr>
        <w:t>α and –β</w:t>
      </w:r>
      <w:r>
        <w:rPr>
          <w:rFonts w:asciiTheme="minorHAnsi" w:hAnsiTheme="minorHAnsi" w:cs="Arial" w:hint="eastAsia"/>
          <w:kern w:val="0"/>
          <w:sz w:val="22"/>
        </w:rPr>
        <w:t>刺激后</w:t>
      </w:r>
      <w:r>
        <w:rPr>
          <w:rFonts w:asciiTheme="minorHAnsi" w:hAnsiTheme="minorHAnsi" w:cs="Arial" w:hint="eastAsia"/>
          <w:kern w:val="0"/>
          <w:sz w:val="22"/>
        </w:rPr>
        <w:t>Treg</w:t>
      </w:r>
      <w:r>
        <w:rPr>
          <w:rFonts w:asciiTheme="minorHAnsi" w:hAnsiTheme="minorHAnsi" w:cs="Arial" w:hint="eastAsia"/>
          <w:kern w:val="0"/>
          <w:sz w:val="22"/>
        </w:rPr>
        <w:t>增多的</w:t>
      </w:r>
      <w:r>
        <w:rPr>
          <w:rFonts w:asciiTheme="minorHAnsi" w:hAnsiTheme="minorHAnsi" w:cs="Arial" w:hint="eastAsia"/>
          <w:kern w:val="0"/>
          <w:sz w:val="22"/>
        </w:rPr>
        <w:t>figure.</w:t>
      </w:r>
      <w:r>
        <w:rPr>
          <w:rFonts w:asciiTheme="minorHAnsi" w:hAnsiTheme="minorHAnsi" w:cs="Arial" w:hint="eastAsia"/>
          <w:kern w:val="0"/>
          <w:sz w:val="22"/>
        </w:rPr>
        <w:t>或者加在</w:t>
      </w:r>
      <w:r>
        <w:rPr>
          <w:rFonts w:asciiTheme="minorHAnsi" w:hAnsiTheme="minorHAnsi" w:cs="Arial" w:hint="eastAsia"/>
          <w:kern w:val="0"/>
          <w:sz w:val="22"/>
        </w:rPr>
        <w:t>supplementary</w:t>
      </w:r>
      <w:r>
        <w:rPr>
          <w:rFonts w:asciiTheme="minorHAnsi" w:hAnsiTheme="minorHAnsi" w:cs="Arial" w:hint="eastAsia"/>
          <w:kern w:val="0"/>
          <w:sz w:val="22"/>
        </w:rPr>
        <w:t>里。因为</w:t>
      </w:r>
      <w:r>
        <w:rPr>
          <w:rFonts w:asciiTheme="minorHAnsi" w:hAnsiTheme="minorHAnsi" w:cs="Arial" w:hint="eastAsia"/>
          <w:kern w:val="0"/>
          <w:sz w:val="22"/>
        </w:rPr>
        <w:t>Treg</w:t>
      </w:r>
      <w:r>
        <w:rPr>
          <w:rFonts w:asciiTheme="minorHAnsi" w:hAnsiTheme="minorHAnsi" w:cs="Arial" w:hint="eastAsia"/>
          <w:kern w:val="0"/>
          <w:sz w:val="22"/>
        </w:rPr>
        <w:t>细胞是分选后（单纯是</w:t>
      </w:r>
      <w:r>
        <w:rPr>
          <w:rFonts w:asciiTheme="minorHAnsi" w:hAnsiTheme="minorHAnsi" w:cs="Arial" w:hint="eastAsia"/>
          <w:kern w:val="0"/>
          <w:sz w:val="22"/>
        </w:rPr>
        <w:t>Treg</w:t>
      </w:r>
      <w:r>
        <w:rPr>
          <w:rFonts w:asciiTheme="minorHAnsi" w:hAnsiTheme="minorHAnsi" w:cs="Arial" w:hint="eastAsia"/>
          <w:kern w:val="0"/>
          <w:sz w:val="22"/>
        </w:rPr>
        <w:t>）加了高剂量</w:t>
      </w:r>
      <w:r>
        <w:rPr>
          <w:rFonts w:hint="eastAsia"/>
        </w:rPr>
        <w:t>IFN-</w:t>
      </w:r>
      <w:r w:rsidRPr="006D1FF8">
        <w:rPr>
          <w:rFonts w:asciiTheme="minorHAnsi" w:hAnsiTheme="minorHAnsi" w:cs="Arial"/>
          <w:kern w:val="0"/>
          <w:sz w:val="22"/>
        </w:rPr>
        <w:t>α and –β</w:t>
      </w:r>
      <w:r>
        <w:rPr>
          <w:rFonts w:asciiTheme="minorHAnsi" w:hAnsiTheme="minorHAnsi" w:cs="Arial" w:hint="eastAsia"/>
          <w:kern w:val="0"/>
          <w:sz w:val="22"/>
        </w:rPr>
        <w:t>，结果是</w:t>
      </w:r>
      <w:r>
        <w:rPr>
          <w:rFonts w:asciiTheme="minorHAnsi" w:hAnsiTheme="minorHAnsi" w:cs="Arial" w:hint="eastAsia"/>
          <w:kern w:val="0"/>
          <w:sz w:val="22"/>
        </w:rPr>
        <w:t>Treg</w:t>
      </w:r>
      <w:r>
        <w:rPr>
          <w:rFonts w:asciiTheme="minorHAnsi" w:hAnsiTheme="minorHAnsi" w:cs="Arial" w:hint="eastAsia"/>
          <w:kern w:val="0"/>
          <w:sz w:val="22"/>
        </w:rPr>
        <w:t>细胞的数量和活性较不加</w:t>
      </w:r>
      <w:r>
        <w:rPr>
          <w:rFonts w:hint="eastAsia"/>
        </w:rPr>
        <w:t>IFN-</w:t>
      </w:r>
      <w:r w:rsidRPr="006D1FF8">
        <w:rPr>
          <w:rFonts w:asciiTheme="minorHAnsi" w:hAnsiTheme="minorHAnsi" w:cs="Arial"/>
          <w:kern w:val="0"/>
          <w:sz w:val="22"/>
        </w:rPr>
        <w:t>α and –β</w:t>
      </w:r>
      <w:r>
        <w:rPr>
          <w:rFonts w:asciiTheme="minorHAnsi" w:hAnsiTheme="minorHAnsi" w:cs="Arial" w:hint="eastAsia"/>
          <w:kern w:val="0"/>
          <w:sz w:val="22"/>
        </w:rPr>
        <w:t>显著增强。而目前的</w:t>
      </w:r>
      <w:r>
        <w:rPr>
          <w:rFonts w:asciiTheme="minorHAnsi" w:hAnsiTheme="minorHAnsi" w:cs="Arial" w:hint="eastAsia"/>
          <w:kern w:val="0"/>
          <w:sz w:val="22"/>
        </w:rPr>
        <w:t>Fig 5</w:t>
      </w:r>
      <w:r>
        <w:rPr>
          <w:rFonts w:asciiTheme="minorHAnsi" w:hAnsiTheme="minorHAnsi" w:cs="Arial" w:hint="eastAsia"/>
          <w:kern w:val="0"/>
          <w:sz w:val="22"/>
        </w:rPr>
        <w:t>就一张图显得单薄了点。</w:t>
      </w:r>
    </w:p>
  </w:comment>
  <w:comment w:id="21" w:author="Shicheng Guo" w:date="2017-01-15T19:57:00Z" w:initials="SG">
    <w:p w14:paraId="1EC837A4" w14:textId="77777777" w:rsidR="001E79E1" w:rsidRDefault="001E79E1">
      <w:pPr>
        <w:pStyle w:val="CommentText"/>
      </w:pPr>
      <w:r>
        <w:rPr>
          <w:rStyle w:val="CommentReference"/>
        </w:rPr>
        <w:annotationRef/>
      </w:r>
      <w:r>
        <w:rPr>
          <w:rFonts w:hint="eastAsia"/>
        </w:rPr>
        <w:t>嗯，有道理，</w:t>
      </w:r>
      <w:r>
        <w:rPr>
          <w:rFonts w:hint="eastAsia"/>
        </w:rPr>
        <w:t>F</w:t>
      </w:r>
      <w:r>
        <w:t>i</w:t>
      </w:r>
      <w:r>
        <w:rPr>
          <w:rFonts w:hint="eastAsia"/>
        </w:rPr>
        <w:t>gure</w:t>
      </w:r>
      <w:r>
        <w:t xml:space="preserve"> </w:t>
      </w:r>
      <w:r>
        <w:rPr>
          <w:rFonts w:hint="eastAsia"/>
        </w:rPr>
        <w:t>5</w:t>
      </w:r>
      <w:r>
        <w:rPr>
          <w:rFonts w:hint="eastAsia"/>
        </w:rPr>
        <w:t>非常单薄，可以适当做一些相关扩展</w:t>
      </w:r>
    </w:p>
  </w:comment>
  <w:comment w:id="55" w:author="Shicheng Guo" w:date="2016-12-21T13:57:00Z" w:initials="SG">
    <w:p w14:paraId="020B6101" w14:textId="77777777" w:rsidR="001E79E1" w:rsidRDefault="001E79E1">
      <w:pPr>
        <w:pStyle w:val="CommentText"/>
      </w:pPr>
      <w:r>
        <w:rPr>
          <w:rStyle w:val="CommentReference"/>
        </w:rPr>
        <w:annotationRef/>
      </w:r>
      <w:r>
        <w:t>Change PCA to cluster plot</w:t>
      </w:r>
    </w:p>
  </w:comment>
  <w:comment w:id="56" w:author="Shicheng Guo" w:date="2016-12-21T13:57:00Z" w:initials="SG">
    <w:p w14:paraId="09950F5A" w14:textId="77777777" w:rsidR="001E79E1" w:rsidRDefault="001E79E1">
      <w:pPr>
        <w:pStyle w:val="CommentText"/>
      </w:pPr>
      <w:r>
        <w:rPr>
          <w:rStyle w:val="CommentReference"/>
        </w:rPr>
        <w:annotationRef/>
      </w:r>
      <w:r>
        <w:t>Make the font size larger and be sure we want to show this figure only in 1/8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524037" w15:done="0"/>
  <w15:commentEx w15:paraId="5B766C33" w15:done="0"/>
  <w15:commentEx w15:paraId="61CC90F8" w15:done="0"/>
  <w15:commentEx w15:paraId="7FE265C3" w15:done="0"/>
  <w15:commentEx w15:paraId="2B66EAB8" w15:done="0"/>
  <w15:commentEx w15:paraId="26475882" w15:done="0"/>
  <w15:commentEx w15:paraId="1A1B2787" w15:done="0"/>
  <w15:commentEx w15:paraId="1EC837A4" w15:paraIdParent="1A1B2787" w15:done="0"/>
  <w15:commentEx w15:paraId="020B6101" w15:done="0"/>
  <w15:commentEx w15:paraId="09950F5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CC99DE" w14:textId="77777777" w:rsidR="00550DE2" w:rsidRDefault="00550DE2">
      <w:r>
        <w:separator/>
      </w:r>
    </w:p>
  </w:endnote>
  <w:endnote w:type="continuationSeparator" w:id="0">
    <w:p w14:paraId="7CC80A40" w14:textId="77777777" w:rsidR="00550DE2" w:rsidRDefault="00550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F76BB1" w14:textId="77777777" w:rsidR="00550DE2" w:rsidRDefault="00550DE2">
      <w:r>
        <w:separator/>
      </w:r>
    </w:p>
  </w:footnote>
  <w:footnote w:type="continuationSeparator" w:id="0">
    <w:p w14:paraId="76218269" w14:textId="77777777" w:rsidR="00550DE2" w:rsidRDefault="00550D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3AD2"/>
    <w:multiLevelType w:val="hybridMultilevel"/>
    <w:tmpl w:val="FE442974"/>
    <w:lvl w:ilvl="0" w:tplc="142C4B16">
      <w:start w:val="12"/>
      <w:numFmt w:val="bullet"/>
      <w:lvlText w:val=""/>
      <w:lvlJc w:val="left"/>
      <w:pPr>
        <w:ind w:left="720" w:hanging="360"/>
      </w:pPr>
      <w:rPr>
        <w:rFonts w:ascii="Symbol" w:eastAsia="宋体"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E5C5F"/>
    <w:multiLevelType w:val="multilevel"/>
    <w:tmpl w:val="08EC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A42802"/>
    <w:multiLevelType w:val="multilevel"/>
    <w:tmpl w:val="313A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F84742"/>
    <w:multiLevelType w:val="hybridMultilevel"/>
    <w:tmpl w:val="91528376"/>
    <w:lvl w:ilvl="0" w:tplc="F4C4BFF4">
      <w:start w:val="12"/>
      <w:numFmt w:val="bullet"/>
      <w:lvlText w:val="-"/>
      <w:lvlJc w:val="left"/>
      <w:pPr>
        <w:ind w:left="720" w:hanging="360"/>
      </w:pPr>
      <w:rPr>
        <w:rFonts w:ascii="Arial" w:eastAsia="宋体"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BF5C57"/>
    <w:multiLevelType w:val="multilevel"/>
    <w:tmpl w:val="8A24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icheng Guo">
    <w15:presenceInfo w15:providerId="Windows Live" w15:userId="e8691873bc2ddff4"/>
  </w15:person>
  <w15:person w15:author="puweilin">
    <w15:presenceInfo w15:providerId="None" w15:userId="puwei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7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Oncotarget-June20&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fddstfapwr9pee22wq5rx2pe9a0f29sxzwz&quot;&gt;My EndNote Library&lt;record-ids&gt;&lt;item&gt;13&lt;/item&gt;&lt;item&gt;39&lt;/item&gt;&lt;item&gt;42&lt;/item&gt;&lt;item&gt;113&lt;/item&gt;&lt;item&gt;271&lt;/item&gt;&lt;item&gt;442&lt;/item&gt;&lt;item&gt;465&lt;/item&gt;&lt;item&gt;507&lt;/item&gt;&lt;item&gt;796&lt;/item&gt;&lt;item&gt;797&lt;/item&gt;&lt;item&gt;798&lt;/item&gt;&lt;item&gt;799&lt;/item&gt;&lt;item&gt;800&lt;/item&gt;&lt;item&gt;801&lt;/item&gt;&lt;item&gt;802&lt;/item&gt;&lt;item&gt;803&lt;/item&gt;&lt;item&gt;804&lt;/item&gt;&lt;item&gt;805&lt;/item&gt;&lt;item&gt;806&lt;/item&gt;&lt;item&gt;807&lt;/item&gt;&lt;item&gt;808&lt;/item&gt;&lt;item&gt;809&lt;/item&gt;&lt;item&gt;810&lt;/item&gt;&lt;item&gt;811&lt;/item&gt;&lt;item&gt;813&lt;/item&gt;&lt;item&gt;814&lt;/item&gt;&lt;item&gt;815&lt;/item&gt;&lt;/record-ids&gt;&lt;/item&gt;&lt;/Libraries&gt;"/>
  </w:docVars>
  <w:rsids>
    <w:rsidRoot w:val="005451D0"/>
    <w:rsid w:val="00005A18"/>
    <w:rsid w:val="000113DE"/>
    <w:rsid w:val="00017A53"/>
    <w:rsid w:val="00020278"/>
    <w:rsid w:val="00024AEF"/>
    <w:rsid w:val="0002551A"/>
    <w:rsid w:val="00026D75"/>
    <w:rsid w:val="00027420"/>
    <w:rsid w:val="00037B40"/>
    <w:rsid w:val="00050FA3"/>
    <w:rsid w:val="0006203C"/>
    <w:rsid w:val="0008351C"/>
    <w:rsid w:val="00092D2D"/>
    <w:rsid w:val="000938A0"/>
    <w:rsid w:val="00095A16"/>
    <w:rsid w:val="000979C2"/>
    <w:rsid w:val="000B3A07"/>
    <w:rsid w:val="000C3DC0"/>
    <w:rsid w:val="000C4FB0"/>
    <w:rsid w:val="000D2D82"/>
    <w:rsid w:val="000E0296"/>
    <w:rsid w:val="001107F4"/>
    <w:rsid w:val="00135DDC"/>
    <w:rsid w:val="001432E4"/>
    <w:rsid w:val="00143DCD"/>
    <w:rsid w:val="00175F23"/>
    <w:rsid w:val="00181B15"/>
    <w:rsid w:val="00191F92"/>
    <w:rsid w:val="00193ACE"/>
    <w:rsid w:val="00196211"/>
    <w:rsid w:val="00196BE3"/>
    <w:rsid w:val="001A6B9D"/>
    <w:rsid w:val="001B31F2"/>
    <w:rsid w:val="001C38C0"/>
    <w:rsid w:val="001C50BB"/>
    <w:rsid w:val="001D499E"/>
    <w:rsid w:val="001D5C17"/>
    <w:rsid w:val="001D66A1"/>
    <w:rsid w:val="001E79E1"/>
    <w:rsid w:val="001E7BF6"/>
    <w:rsid w:val="001F67D7"/>
    <w:rsid w:val="002011E2"/>
    <w:rsid w:val="002016E6"/>
    <w:rsid w:val="00210B54"/>
    <w:rsid w:val="0021750D"/>
    <w:rsid w:val="00220C0C"/>
    <w:rsid w:val="002275EF"/>
    <w:rsid w:val="00231E86"/>
    <w:rsid w:val="00241867"/>
    <w:rsid w:val="00244F6B"/>
    <w:rsid w:val="00247DAC"/>
    <w:rsid w:val="002569B4"/>
    <w:rsid w:val="00265601"/>
    <w:rsid w:val="002671A1"/>
    <w:rsid w:val="00290802"/>
    <w:rsid w:val="002909E3"/>
    <w:rsid w:val="00293201"/>
    <w:rsid w:val="002B2F00"/>
    <w:rsid w:val="002B3077"/>
    <w:rsid w:val="002B5063"/>
    <w:rsid w:val="002B602A"/>
    <w:rsid w:val="002B75AA"/>
    <w:rsid w:val="002C2D13"/>
    <w:rsid w:val="002C3B6D"/>
    <w:rsid w:val="002E0F74"/>
    <w:rsid w:val="002E7FB6"/>
    <w:rsid w:val="002F5758"/>
    <w:rsid w:val="0031360B"/>
    <w:rsid w:val="003230CA"/>
    <w:rsid w:val="00326AE9"/>
    <w:rsid w:val="00331C9D"/>
    <w:rsid w:val="00332DF7"/>
    <w:rsid w:val="00344051"/>
    <w:rsid w:val="00356A78"/>
    <w:rsid w:val="003677F7"/>
    <w:rsid w:val="003817EF"/>
    <w:rsid w:val="0038741E"/>
    <w:rsid w:val="003A0B8D"/>
    <w:rsid w:val="003A1EE9"/>
    <w:rsid w:val="003B17BE"/>
    <w:rsid w:val="003B237D"/>
    <w:rsid w:val="003B3584"/>
    <w:rsid w:val="003B6A70"/>
    <w:rsid w:val="003C77F2"/>
    <w:rsid w:val="003D5511"/>
    <w:rsid w:val="003D5583"/>
    <w:rsid w:val="003E5B03"/>
    <w:rsid w:val="003F525F"/>
    <w:rsid w:val="0040780C"/>
    <w:rsid w:val="004123B2"/>
    <w:rsid w:val="0043125A"/>
    <w:rsid w:val="00435482"/>
    <w:rsid w:val="00440425"/>
    <w:rsid w:val="00443612"/>
    <w:rsid w:val="00446F69"/>
    <w:rsid w:val="00450952"/>
    <w:rsid w:val="00451DAA"/>
    <w:rsid w:val="00461789"/>
    <w:rsid w:val="00467F21"/>
    <w:rsid w:val="0047201C"/>
    <w:rsid w:val="00474A95"/>
    <w:rsid w:val="00477A86"/>
    <w:rsid w:val="00487DDF"/>
    <w:rsid w:val="00487EB8"/>
    <w:rsid w:val="004A1F09"/>
    <w:rsid w:val="004B5E36"/>
    <w:rsid w:val="004C6398"/>
    <w:rsid w:val="004D282D"/>
    <w:rsid w:val="004D7F1C"/>
    <w:rsid w:val="004E0C49"/>
    <w:rsid w:val="004E4913"/>
    <w:rsid w:val="004F4B19"/>
    <w:rsid w:val="004F7611"/>
    <w:rsid w:val="004F7F43"/>
    <w:rsid w:val="0050241D"/>
    <w:rsid w:val="00502DCA"/>
    <w:rsid w:val="00515F7C"/>
    <w:rsid w:val="0052418E"/>
    <w:rsid w:val="00531BC5"/>
    <w:rsid w:val="00531F85"/>
    <w:rsid w:val="0053277F"/>
    <w:rsid w:val="00537D53"/>
    <w:rsid w:val="005451D0"/>
    <w:rsid w:val="00550DE2"/>
    <w:rsid w:val="005653A6"/>
    <w:rsid w:val="0057130B"/>
    <w:rsid w:val="00576B1B"/>
    <w:rsid w:val="0059672C"/>
    <w:rsid w:val="005A04A7"/>
    <w:rsid w:val="005A2203"/>
    <w:rsid w:val="005A7AD0"/>
    <w:rsid w:val="005C6FC3"/>
    <w:rsid w:val="005D09AC"/>
    <w:rsid w:val="005D2B6A"/>
    <w:rsid w:val="005D2BBC"/>
    <w:rsid w:val="006031C1"/>
    <w:rsid w:val="00603A0B"/>
    <w:rsid w:val="006062BE"/>
    <w:rsid w:val="0061067E"/>
    <w:rsid w:val="00630753"/>
    <w:rsid w:val="0063160C"/>
    <w:rsid w:val="006335DA"/>
    <w:rsid w:val="00634928"/>
    <w:rsid w:val="006414B9"/>
    <w:rsid w:val="00645BCD"/>
    <w:rsid w:val="006627C1"/>
    <w:rsid w:val="00681F97"/>
    <w:rsid w:val="00691D5A"/>
    <w:rsid w:val="006A6383"/>
    <w:rsid w:val="006B2211"/>
    <w:rsid w:val="006B37C5"/>
    <w:rsid w:val="006B4C35"/>
    <w:rsid w:val="006C0021"/>
    <w:rsid w:val="006C0133"/>
    <w:rsid w:val="006C1F7C"/>
    <w:rsid w:val="006D1FF8"/>
    <w:rsid w:val="006D4AF3"/>
    <w:rsid w:val="006E2BF4"/>
    <w:rsid w:val="006F329E"/>
    <w:rsid w:val="00702EEA"/>
    <w:rsid w:val="00720193"/>
    <w:rsid w:val="007269EE"/>
    <w:rsid w:val="00735439"/>
    <w:rsid w:val="007474FE"/>
    <w:rsid w:val="00762417"/>
    <w:rsid w:val="00764E44"/>
    <w:rsid w:val="007667D1"/>
    <w:rsid w:val="007756F5"/>
    <w:rsid w:val="00787E7B"/>
    <w:rsid w:val="007B227D"/>
    <w:rsid w:val="007B657C"/>
    <w:rsid w:val="007D5CEF"/>
    <w:rsid w:val="007D5DC5"/>
    <w:rsid w:val="008015B8"/>
    <w:rsid w:val="0080288F"/>
    <w:rsid w:val="00814CF6"/>
    <w:rsid w:val="00820650"/>
    <w:rsid w:val="008260A0"/>
    <w:rsid w:val="0084703D"/>
    <w:rsid w:val="008622DC"/>
    <w:rsid w:val="008629CF"/>
    <w:rsid w:val="0086631C"/>
    <w:rsid w:val="008740B8"/>
    <w:rsid w:val="00896545"/>
    <w:rsid w:val="008B25E7"/>
    <w:rsid w:val="008C0204"/>
    <w:rsid w:val="008D758A"/>
    <w:rsid w:val="008D7B16"/>
    <w:rsid w:val="008E28C0"/>
    <w:rsid w:val="008F073B"/>
    <w:rsid w:val="008F4685"/>
    <w:rsid w:val="008F54C5"/>
    <w:rsid w:val="009049DD"/>
    <w:rsid w:val="0090652F"/>
    <w:rsid w:val="0092336C"/>
    <w:rsid w:val="00926DD6"/>
    <w:rsid w:val="00940A35"/>
    <w:rsid w:val="009453A0"/>
    <w:rsid w:val="00955CC9"/>
    <w:rsid w:val="00960CCE"/>
    <w:rsid w:val="00995B8D"/>
    <w:rsid w:val="009A1820"/>
    <w:rsid w:val="009B514C"/>
    <w:rsid w:val="009F5008"/>
    <w:rsid w:val="009F6141"/>
    <w:rsid w:val="00A1281C"/>
    <w:rsid w:val="00A31A9A"/>
    <w:rsid w:val="00A31E92"/>
    <w:rsid w:val="00A3318A"/>
    <w:rsid w:val="00A615D4"/>
    <w:rsid w:val="00A70A80"/>
    <w:rsid w:val="00A84432"/>
    <w:rsid w:val="00A85360"/>
    <w:rsid w:val="00A8565E"/>
    <w:rsid w:val="00A8689F"/>
    <w:rsid w:val="00A8744E"/>
    <w:rsid w:val="00A9558F"/>
    <w:rsid w:val="00AA2437"/>
    <w:rsid w:val="00AC28E4"/>
    <w:rsid w:val="00AC427B"/>
    <w:rsid w:val="00AD1D40"/>
    <w:rsid w:val="00AD307D"/>
    <w:rsid w:val="00AD399E"/>
    <w:rsid w:val="00AE0F7A"/>
    <w:rsid w:val="00AE27BF"/>
    <w:rsid w:val="00AE6FDE"/>
    <w:rsid w:val="00AF17C8"/>
    <w:rsid w:val="00AF3725"/>
    <w:rsid w:val="00B039E5"/>
    <w:rsid w:val="00B0736F"/>
    <w:rsid w:val="00B11290"/>
    <w:rsid w:val="00B1611A"/>
    <w:rsid w:val="00B20393"/>
    <w:rsid w:val="00B2433D"/>
    <w:rsid w:val="00B43EF1"/>
    <w:rsid w:val="00B4544E"/>
    <w:rsid w:val="00B51127"/>
    <w:rsid w:val="00B51665"/>
    <w:rsid w:val="00B53A08"/>
    <w:rsid w:val="00B60EA9"/>
    <w:rsid w:val="00B661AC"/>
    <w:rsid w:val="00B76D1B"/>
    <w:rsid w:val="00B9255A"/>
    <w:rsid w:val="00B964BD"/>
    <w:rsid w:val="00B978A7"/>
    <w:rsid w:val="00BB5AAA"/>
    <w:rsid w:val="00BC7484"/>
    <w:rsid w:val="00BC760E"/>
    <w:rsid w:val="00BE528C"/>
    <w:rsid w:val="00C037A5"/>
    <w:rsid w:val="00C0719C"/>
    <w:rsid w:val="00C105EB"/>
    <w:rsid w:val="00C14582"/>
    <w:rsid w:val="00C2407B"/>
    <w:rsid w:val="00C26416"/>
    <w:rsid w:val="00C37AD9"/>
    <w:rsid w:val="00C37B30"/>
    <w:rsid w:val="00C47800"/>
    <w:rsid w:val="00C51320"/>
    <w:rsid w:val="00C56820"/>
    <w:rsid w:val="00C56CFC"/>
    <w:rsid w:val="00C61FAD"/>
    <w:rsid w:val="00C81C6D"/>
    <w:rsid w:val="00CB1A80"/>
    <w:rsid w:val="00CB6BB5"/>
    <w:rsid w:val="00CC0F5A"/>
    <w:rsid w:val="00CC189C"/>
    <w:rsid w:val="00CD4E5B"/>
    <w:rsid w:val="00CD5AD1"/>
    <w:rsid w:val="00CF1DC3"/>
    <w:rsid w:val="00D0400D"/>
    <w:rsid w:val="00D12ED7"/>
    <w:rsid w:val="00D16FDA"/>
    <w:rsid w:val="00D32FA3"/>
    <w:rsid w:val="00D37C91"/>
    <w:rsid w:val="00D44FE4"/>
    <w:rsid w:val="00D45B1D"/>
    <w:rsid w:val="00D4677C"/>
    <w:rsid w:val="00D548B1"/>
    <w:rsid w:val="00D55265"/>
    <w:rsid w:val="00D56AED"/>
    <w:rsid w:val="00D70451"/>
    <w:rsid w:val="00D77202"/>
    <w:rsid w:val="00D82580"/>
    <w:rsid w:val="00D841F4"/>
    <w:rsid w:val="00D84D8F"/>
    <w:rsid w:val="00DA5298"/>
    <w:rsid w:val="00DB3F7E"/>
    <w:rsid w:val="00DC092D"/>
    <w:rsid w:val="00DC2B56"/>
    <w:rsid w:val="00DC43D8"/>
    <w:rsid w:val="00DD050D"/>
    <w:rsid w:val="00DD72BE"/>
    <w:rsid w:val="00DE6019"/>
    <w:rsid w:val="00DF73BC"/>
    <w:rsid w:val="00E20C88"/>
    <w:rsid w:val="00E20E1F"/>
    <w:rsid w:val="00E22A1A"/>
    <w:rsid w:val="00E67769"/>
    <w:rsid w:val="00E910DB"/>
    <w:rsid w:val="00EA330E"/>
    <w:rsid w:val="00EB36FB"/>
    <w:rsid w:val="00ED0D4E"/>
    <w:rsid w:val="00ED273E"/>
    <w:rsid w:val="00ED35BE"/>
    <w:rsid w:val="00EE0679"/>
    <w:rsid w:val="00EF7375"/>
    <w:rsid w:val="00F008C5"/>
    <w:rsid w:val="00F153F6"/>
    <w:rsid w:val="00F16070"/>
    <w:rsid w:val="00F22E55"/>
    <w:rsid w:val="00F24087"/>
    <w:rsid w:val="00F26BF4"/>
    <w:rsid w:val="00F2719C"/>
    <w:rsid w:val="00F3166A"/>
    <w:rsid w:val="00F33581"/>
    <w:rsid w:val="00F43A4E"/>
    <w:rsid w:val="00F52001"/>
    <w:rsid w:val="00F53B8E"/>
    <w:rsid w:val="00F60E10"/>
    <w:rsid w:val="00F9102B"/>
    <w:rsid w:val="00FA4015"/>
    <w:rsid w:val="00FA792F"/>
    <w:rsid w:val="00FB2A66"/>
    <w:rsid w:val="00FB38B2"/>
    <w:rsid w:val="00FB5B08"/>
    <w:rsid w:val="00FD2C70"/>
    <w:rsid w:val="00FF72A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409DF"/>
  <w15:docId w15:val="{541C7CBE-41CA-410C-A08E-B2C642C0B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51D0"/>
    <w:pPr>
      <w:widowControl w:val="0"/>
      <w:jc w:val="both"/>
    </w:pPr>
    <w:rPr>
      <w:rFonts w:ascii="Calibri" w:eastAsia="宋体" w:hAnsi="Calibri" w:cs="Times New Roman"/>
      <w:sz w:val="21"/>
      <w:szCs w:val="22"/>
    </w:rPr>
  </w:style>
  <w:style w:type="paragraph" w:styleId="Heading1">
    <w:name w:val="heading 1"/>
    <w:basedOn w:val="Normal"/>
    <w:next w:val="Normal"/>
    <w:link w:val="Heading1Char"/>
    <w:uiPriority w:val="9"/>
    <w:qFormat/>
    <w:rsid w:val="0052418E"/>
    <w:pPr>
      <w:keepNext/>
      <w:keepLines/>
      <w:spacing w:before="240"/>
      <w:outlineLvl w:val="0"/>
    </w:pPr>
    <w:rPr>
      <w:rFonts w:ascii="Arial" w:eastAsiaTheme="majorEastAsia" w:hAnsi="Arial" w:cstheme="majorBidi"/>
      <w:b/>
      <w:color w:val="000000" w:themeColor="text1"/>
      <w:sz w:val="22"/>
      <w:szCs w:val="32"/>
    </w:rPr>
  </w:style>
  <w:style w:type="paragraph" w:styleId="Heading2">
    <w:name w:val="heading 2"/>
    <w:basedOn w:val="Normal"/>
    <w:next w:val="Normal"/>
    <w:link w:val="Heading2Char"/>
    <w:uiPriority w:val="9"/>
    <w:unhideWhenUsed/>
    <w:qFormat/>
    <w:rsid w:val="00515F7C"/>
    <w:pPr>
      <w:keepNext/>
      <w:keepLines/>
      <w:outlineLvl w:val="1"/>
    </w:pPr>
    <w:rPr>
      <w:rFonts w:ascii="Arial" w:eastAsiaTheme="majorEastAsia" w:hAnsi="Arial" w:cstheme="majorBidi"/>
      <w:b/>
      <w:color w:val="000000" w:themeColor="text1"/>
      <w:sz w:val="22"/>
      <w:szCs w:val="26"/>
    </w:rPr>
  </w:style>
  <w:style w:type="paragraph" w:styleId="Heading4">
    <w:name w:val="heading 4"/>
    <w:basedOn w:val="Normal"/>
    <w:link w:val="Heading4Char"/>
    <w:uiPriority w:val="99"/>
    <w:qFormat/>
    <w:rsid w:val="005451D0"/>
    <w:pPr>
      <w:widowControl/>
      <w:spacing w:before="100" w:beforeAutospacing="1" w:after="100" w:afterAutospacing="1"/>
      <w:jc w:val="left"/>
      <w:outlineLvl w:val="3"/>
    </w:pPr>
    <w:rPr>
      <w:rFonts w:ascii="宋体" w:hAnsi="宋体" w:cs="宋体"/>
      <w:b/>
      <w:bCs/>
      <w:kern w:val="0"/>
      <w:sz w:val="24"/>
      <w:szCs w:val="24"/>
    </w:rPr>
  </w:style>
  <w:style w:type="paragraph" w:styleId="Heading5">
    <w:name w:val="heading 5"/>
    <w:basedOn w:val="Normal"/>
    <w:next w:val="Normal"/>
    <w:link w:val="Heading5Char"/>
    <w:uiPriority w:val="99"/>
    <w:qFormat/>
    <w:rsid w:val="005451D0"/>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rsid w:val="005451D0"/>
    <w:rPr>
      <w:rFonts w:ascii="宋体" w:eastAsia="宋体" w:hAnsi="宋体" w:cs="宋体"/>
      <w:b/>
      <w:bCs/>
      <w:kern w:val="0"/>
    </w:rPr>
  </w:style>
  <w:style w:type="character" w:customStyle="1" w:styleId="Heading5Char">
    <w:name w:val="Heading 5 Char"/>
    <w:basedOn w:val="DefaultParagraphFont"/>
    <w:link w:val="Heading5"/>
    <w:uiPriority w:val="99"/>
    <w:rsid w:val="005451D0"/>
    <w:rPr>
      <w:rFonts w:ascii="Calibri" w:eastAsia="宋体" w:hAnsi="Calibri" w:cs="Times New Roman"/>
      <w:b/>
      <w:bCs/>
      <w:sz w:val="28"/>
      <w:szCs w:val="28"/>
    </w:rPr>
  </w:style>
  <w:style w:type="paragraph" w:styleId="Header">
    <w:name w:val="header"/>
    <w:basedOn w:val="Normal"/>
    <w:link w:val="HeaderChar"/>
    <w:uiPriority w:val="99"/>
    <w:rsid w:val="005451D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451D0"/>
    <w:rPr>
      <w:rFonts w:ascii="Calibri" w:eastAsia="宋体" w:hAnsi="Calibri" w:cs="Times New Roman"/>
      <w:sz w:val="18"/>
      <w:szCs w:val="18"/>
    </w:rPr>
  </w:style>
  <w:style w:type="paragraph" w:styleId="Footer">
    <w:name w:val="footer"/>
    <w:basedOn w:val="Normal"/>
    <w:link w:val="FooterChar"/>
    <w:uiPriority w:val="99"/>
    <w:rsid w:val="005451D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451D0"/>
    <w:rPr>
      <w:rFonts w:ascii="Calibri" w:eastAsia="宋体" w:hAnsi="Calibri" w:cs="Times New Roman"/>
      <w:sz w:val="18"/>
      <w:szCs w:val="18"/>
    </w:rPr>
  </w:style>
  <w:style w:type="paragraph" w:customStyle="1" w:styleId="EndNoteBibliographyTitle">
    <w:name w:val="EndNote Bibliography Title"/>
    <w:basedOn w:val="Normal"/>
    <w:link w:val="EndNoteBibliographyTitleChar"/>
    <w:uiPriority w:val="99"/>
    <w:rsid w:val="005451D0"/>
    <w:pPr>
      <w:jc w:val="center"/>
    </w:pPr>
    <w:rPr>
      <w:noProof/>
      <w:sz w:val="20"/>
    </w:rPr>
  </w:style>
  <w:style w:type="character" w:customStyle="1" w:styleId="EndNoteBibliographyTitleChar">
    <w:name w:val="EndNote Bibliography Title Char"/>
    <w:basedOn w:val="DefaultParagraphFont"/>
    <w:link w:val="EndNoteBibliographyTitle"/>
    <w:uiPriority w:val="99"/>
    <w:locked/>
    <w:rsid w:val="005451D0"/>
    <w:rPr>
      <w:rFonts w:ascii="Calibri" w:eastAsia="宋体" w:hAnsi="Calibri" w:cs="Times New Roman"/>
      <w:noProof/>
      <w:sz w:val="20"/>
      <w:szCs w:val="22"/>
    </w:rPr>
  </w:style>
  <w:style w:type="paragraph" w:customStyle="1" w:styleId="EndNoteBibliography">
    <w:name w:val="EndNote Bibliography"/>
    <w:basedOn w:val="Normal"/>
    <w:link w:val="EndNoteBibliographyChar"/>
    <w:uiPriority w:val="99"/>
    <w:rsid w:val="005451D0"/>
    <w:pPr>
      <w:jc w:val="left"/>
    </w:pPr>
    <w:rPr>
      <w:noProof/>
      <w:sz w:val="20"/>
    </w:rPr>
  </w:style>
  <w:style w:type="character" w:customStyle="1" w:styleId="EndNoteBibliographyChar">
    <w:name w:val="EndNote Bibliography Char"/>
    <w:basedOn w:val="DefaultParagraphFont"/>
    <w:link w:val="EndNoteBibliography"/>
    <w:uiPriority w:val="99"/>
    <w:locked/>
    <w:rsid w:val="005451D0"/>
    <w:rPr>
      <w:rFonts w:ascii="Calibri" w:eastAsia="宋体" w:hAnsi="Calibri" w:cs="Times New Roman"/>
      <w:noProof/>
      <w:sz w:val="20"/>
      <w:szCs w:val="22"/>
    </w:rPr>
  </w:style>
  <w:style w:type="character" w:styleId="Hyperlink">
    <w:name w:val="Hyperlink"/>
    <w:basedOn w:val="DefaultParagraphFont"/>
    <w:uiPriority w:val="99"/>
    <w:rsid w:val="005451D0"/>
    <w:rPr>
      <w:rFonts w:cs="Times New Roman"/>
      <w:color w:val="0563C1"/>
      <w:u w:val="single"/>
    </w:rPr>
  </w:style>
  <w:style w:type="character" w:customStyle="1" w:styleId="apple-converted-space">
    <w:name w:val="apple-converted-space"/>
    <w:basedOn w:val="DefaultParagraphFont"/>
    <w:rsid w:val="005451D0"/>
    <w:rPr>
      <w:rFonts w:cs="Times New Roman"/>
    </w:rPr>
  </w:style>
  <w:style w:type="paragraph" w:styleId="NormalWeb">
    <w:name w:val="Normal (Web)"/>
    <w:basedOn w:val="Normal"/>
    <w:uiPriority w:val="99"/>
    <w:semiHidden/>
    <w:rsid w:val="005451D0"/>
    <w:pPr>
      <w:widowControl/>
      <w:spacing w:before="100" w:beforeAutospacing="1" w:after="100" w:afterAutospacing="1"/>
      <w:jc w:val="left"/>
    </w:pPr>
    <w:rPr>
      <w:rFonts w:ascii="宋体" w:hAnsi="宋体" w:cs="宋体"/>
      <w:kern w:val="0"/>
      <w:sz w:val="24"/>
      <w:szCs w:val="24"/>
    </w:rPr>
  </w:style>
  <w:style w:type="character" w:styleId="Emphasis">
    <w:name w:val="Emphasis"/>
    <w:basedOn w:val="DefaultParagraphFont"/>
    <w:uiPriority w:val="99"/>
    <w:qFormat/>
    <w:rsid w:val="005451D0"/>
    <w:rPr>
      <w:rFonts w:cs="Times New Roman"/>
      <w:i/>
      <w:iCs/>
    </w:rPr>
  </w:style>
  <w:style w:type="paragraph" w:styleId="BalloonText">
    <w:name w:val="Balloon Text"/>
    <w:basedOn w:val="Normal"/>
    <w:link w:val="BalloonTextChar"/>
    <w:uiPriority w:val="99"/>
    <w:semiHidden/>
    <w:rsid w:val="005451D0"/>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5451D0"/>
    <w:rPr>
      <w:rFonts w:ascii="Times New Roman" w:eastAsia="宋体" w:hAnsi="Times New Roman" w:cs="Times New Roman"/>
      <w:sz w:val="18"/>
      <w:szCs w:val="18"/>
    </w:rPr>
  </w:style>
  <w:style w:type="character" w:customStyle="1" w:styleId="DocumentMapChar">
    <w:name w:val="Document Map Char"/>
    <w:basedOn w:val="DefaultParagraphFont"/>
    <w:link w:val="DocumentMap"/>
    <w:uiPriority w:val="99"/>
    <w:semiHidden/>
    <w:rsid w:val="005451D0"/>
    <w:rPr>
      <w:rFonts w:ascii="Times New Roman" w:eastAsia="宋体" w:hAnsi="Times New Roman" w:cs="Times New Roman"/>
    </w:rPr>
  </w:style>
  <w:style w:type="paragraph" w:styleId="DocumentMap">
    <w:name w:val="Document Map"/>
    <w:basedOn w:val="Normal"/>
    <w:link w:val="DocumentMapChar"/>
    <w:uiPriority w:val="99"/>
    <w:semiHidden/>
    <w:unhideWhenUsed/>
    <w:rsid w:val="005451D0"/>
    <w:rPr>
      <w:rFonts w:ascii="Times New Roman" w:hAnsi="Times New Roman"/>
      <w:sz w:val="24"/>
      <w:szCs w:val="24"/>
    </w:rPr>
  </w:style>
  <w:style w:type="table" w:styleId="TableGrid">
    <w:name w:val="Table Grid"/>
    <w:basedOn w:val="TableNormal"/>
    <w:uiPriority w:val="39"/>
    <w:rsid w:val="003F5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67F21"/>
    <w:rPr>
      <w:sz w:val="16"/>
      <w:szCs w:val="16"/>
    </w:rPr>
  </w:style>
  <w:style w:type="paragraph" w:styleId="CommentText">
    <w:name w:val="annotation text"/>
    <w:basedOn w:val="Normal"/>
    <w:link w:val="CommentTextChar"/>
    <w:uiPriority w:val="99"/>
    <w:semiHidden/>
    <w:unhideWhenUsed/>
    <w:rsid w:val="00467F21"/>
    <w:rPr>
      <w:sz w:val="20"/>
      <w:szCs w:val="20"/>
    </w:rPr>
  </w:style>
  <w:style w:type="character" w:customStyle="1" w:styleId="CommentTextChar">
    <w:name w:val="Comment Text Char"/>
    <w:basedOn w:val="DefaultParagraphFont"/>
    <w:link w:val="CommentText"/>
    <w:uiPriority w:val="99"/>
    <w:semiHidden/>
    <w:rsid w:val="00467F21"/>
    <w:rPr>
      <w:rFonts w:ascii="Calibri" w:eastAsia="宋体"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67F21"/>
    <w:rPr>
      <w:b/>
      <w:bCs/>
    </w:rPr>
  </w:style>
  <w:style w:type="character" w:customStyle="1" w:styleId="CommentSubjectChar">
    <w:name w:val="Comment Subject Char"/>
    <w:basedOn w:val="CommentTextChar"/>
    <w:link w:val="CommentSubject"/>
    <w:uiPriority w:val="99"/>
    <w:semiHidden/>
    <w:rsid w:val="00467F21"/>
    <w:rPr>
      <w:rFonts w:ascii="Calibri" w:eastAsia="宋体" w:hAnsi="Calibri" w:cs="Times New Roman"/>
      <w:b/>
      <w:bCs/>
      <w:sz w:val="20"/>
      <w:szCs w:val="20"/>
    </w:rPr>
  </w:style>
  <w:style w:type="paragraph" w:styleId="Revision">
    <w:name w:val="Revision"/>
    <w:hidden/>
    <w:uiPriority w:val="99"/>
    <w:semiHidden/>
    <w:rsid w:val="00467F21"/>
    <w:rPr>
      <w:rFonts w:ascii="Calibri" w:eastAsia="宋体" w:hAnsi="Calibri" w:cs="Times New Roman"/>
      <w:sz w:val="21"/>
      <w:szCs w:val="22"/>
    </w:rPr>
  </w:style>
  <w:style w:type="character" w:customStyle="1" w:styleId="Heading2Char">
    <w:name w:val="Heading 2 Char"/>
    <w:basedOn w:val="DefaultParagraphFont"/>
    <w:link w:val="Heading2"/>
    <w:uiPriority w:val="9"/>
    <w:rsid w:val="00515F7C"/>
    <w:rPr>
      <w:rFonts w:ascii="Arial" w:eastAsiaTheme="majorEastAsia" w:hAnsi="Arial" w:cstheme="majorBidi"/>
      <w:b/>
      <w:color w:val="000000" w:themeColor="text1"/>
      <w:sz w:val="22"/>
      <w:szCs w:val="26"/>
    </w:rPr>
  </w:style>
  <w:style w:type="character" w:customStyle="1" w:styleId="Heading1Char">
    <w:name w:val="Heading 1 Char"/>
    <w:basedOn w:val="DefaultParagraphFont"/>
    <w:link w:val="Heading1"/>
    <w:uiPriority w:val="9"/>
    <w:rsid w:val="0052418E"/>
    <w:rPr>
      <w:rFonts w:ascii="Arial" w:eastAsiaTheme="majorEastAsia" w:hAnsi="Arial" w:cstheme="majorBidi"/>
      <w:b/>
      <w:color w:val="000000" w:themeColor="text1"/>
      <w:sz w:val="22"/>
      <w:szCs w:val="32"/>
    </w:rPr>
  </w:style>
  <w:style w:type="paragraph" w:styleId="ListParagraph">
    <w:name w:val="List Paragraph"/>
    <w:basedOn w:val="Normal"/>
    <w:uiPriority w:val="34"/>
    <w:qFormat/>
    <w:rsid w:val="00175F23"/>
    <w:pPr>
      <w:ind w:left="720"/>
      <w:contextualSpacing/>
    </w:pPr>
  </w:style>
  <w:style w:type="character" w:styleId="Strong">
    <w:name w:val="Strong"/>
    <w:basedOn w:val="DefaultParagraphFont"/>
    <w:uiPriority w:val="22"/>
    <w:qFormat/>
    <w:rsid w:val="00D548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172712">
      <w:bodyDiv w:val="1"/>
      <w:marLeft w:val="0"/>
      <w:marRight w:val="0"/>
      <w:marTop w:val="0"/>
      <w:marBottom w:val="0"/>
      <w:divBdr>
        <w:top w:val="none" w:sz="0" w:space="0" w:color="auto"/>
        <w:left w:val="none" w:sz="0" w:space="0" w:color="auto"/>
        <w:bottom w:val="none" w:sz="0" w:space="0" w:color="auto"/>
        <w:right w:val="none" w:sz="0" w:space="0" w:color="auto"/>
      </w:divBdr>
    </w:div>
    <w:div w:id="671907801">
      <w:bodyDiv w:val="1"/>
      <w:marLeft w:val="0"/>
      <w:marRight w:val="0"/>
      <w:marTop w:val="0"/>
      <w:marBottom w:val="0"/>
      <w:divBdr>
        <w:top w:val="none" w:sz="0" w:space="0" w:color="auto"/>
        <w:left w:val="none" w:sz="0" w:space="0" w:color="auto"/>
        <w:bottom w:val="none" w:sz="0" w:space="0" w:color="auto"/>
        <w:right w:val="none" w:sz="0" w:space="0" w:color="auto"/>
      </w:divBdr>
    </w:div>
    <w:div w:id="786505053">
      <w:bodyDiv w:val="1"/>
      <w:marLeft w:val="0"/>
      <w:marRight w:val="0"/>
      <w:marTop w:val="0"/>
      <w:marBottom w:val="0"/>
      <w:divBdr>
        <w:top w:val="none" w:sz="0" w:space="0" w:color="auto"/>
        <w:left w:val="none" w:sz="0" w:space="0" w:color="auto"/>
        <w:bottom w:val="none" w:sz="0" w:space="0" w:color="auto"/>
        <w:right w:val="none" w:sz="0" w:space="0" w:color="auto"/>
      </w:divBdr>
    </w:div>
    <w:div w:id="794062528">
      <w:bodyDiv w:val="1"/>
      <w:marLeft w:val="0"/>
      <w:marRight w:val="0"/>
      <w:marTop w:val="0"/>
      <w:marBottom w:val="0"/>
      <w:divBdr>
        <w:top w:val="none" w:sz="0" w:space="0" w:color="auto"/>
        <w:left w:val="none" w:sz="0" w:space="0" w:color="auto"/>
        <w:bottom w:val="none" w:sz="0" w:space="0" w:color="auto"/>
        <w:right w:val="none" w:sz="0" w:space="0" w:color="auto"/>
      </w:divBdr>
    </w:div>
    <w:div w:id="804809088">
      <w:bodyDiv w:val="1"/>
      <w:marLeft w:val="0"/>
      <w:marRight w:val="0"/>
      <w:marTop w:val="0"/>
      <w:marBottom w:val="0"/>
      <w:divBdr>
        <w:top w:val="none" w:sz="0" w:space="0" w:color="auto"/>
        <w:left w:val="none" w:sz="0" w:space="0" w:color="auto"/>
        <w:bottom w:val="none" w:sz="0" w:space="0" w:color="auto"/>
        <w:right w:val="none" w:sz="0" w:space="0" w:color="auto"/>
      </w:divBdr>
    </w:div>
    <w:div w:id="809597181">
      <w:bodyDiv w:val="1"/>
      <w:marLeft w:val="0"/>
      <w:marRight w:val="0"/>
      <w:marTop w:val="0"/>
      <w:marBottom w:val="0"/>
      <w:divBdr>
        <w:top w:val="none" w:sz="0" w:space="0" w:color="auto"/>
        <w:left w:val="none" w:sz="0" w:space="0" w:color="auto"/>
        <w:bottom w:val="none" w:sz="0" w:space="0" w:color="auto"/>
        <w:right w:val="none" w:sz="0" w:space="0" w:color="auto"/>
      </w:divBdr>
    </w:div>
    <w:div w:id="840119853">
      <w:bodyDiv w:val="1"/>
      <w:marLeft w:val="0"/>
      <w:marRight w:val="0"/>
      <w:marTop w:val="0"/>
      <w:marBottom w:val="0"/>
      <w:divBdr>
        <w:top w:val="none" w:sz="0" w:space="0" w:color="auto"/>
        <w:left w:val="none" w:sz="0" w:space="0" w:color="auto"/>
        <w:bottom w:val="none" w:sz="0" w:space="0" w:color="auto"/>
        <w:right w:val="none" w:sz="0" w:space="0" w:color="auto"/>
      </w:divBdr>
    </w:div>
    <w:div w:id="848836019">
      <w:bodyDiv w:val="1"/>
      <w:marLeft w:val="0"/>
      <w:marRight w:val="0"/>
      <w:marTop w:val="0"/>
      <w:marBottom w:val="0"/>
      <w:divBdr>
        <w:top w:val="none" w:sz="0" w:space="0" w:color="auto"/>
        <w:left w:val="none" w:sz="0" w:space="0" w:color="auto"/>
        <w:bottom w:val="none" w:sz="0" w:space="0" w:color="auto"/>
        <w:right w:val="none" w:sz="0" w:space="0" w:color="auto"/>
      </w:divBdr>
    </w:div>
    <w:div w:id="1044911107">
      <w:bodyDiv w:val="1"/>
      <w:marLeft w:val="0"/>
      <w:marRight w:val="0"/>
      <w:marTop w:val="0"/>
      <w:marBottom w:val="0"/>
      <w:divBdr>
        <w:top w:val="none" w:sz="0" w:space="0" w:color="auto"/>
        <w:left w:val="none" w:sz="0" w:space="0" w:color="auto"/>
        <w:bottom w:val="none" w:sz="0" w:space="0" w:color="auto"/>
        <w:right w:val="none" w:sz="0" w:space="0" w:color="auto"/>
      </w:divBdr>
    </w:div>
    <w:div w:id="1049646837">
      <w:bodyDiv w:val="1"/>
      <w:marLeft w:val="0"/>
      <w:marRight w:val="0"/>
      <w:marTop w:val="0"/>
      <w:marBottom w:val="0"/>
      <w:divBdr>
        <w:top w:val="none" w:sz="0" w:space="0" w:color="auto"/>
        <w:left w:val="none" w:sz="0" w:space="0" w:color="auto"/>
        <w:bottom w:val="none" w:sz="0" w:space="0" w:color="auto"/>
        <w:right w:val="none" w:sz="0" w:space="0" w:color="auto"/>
      </w:divBdr>
    </w:div>
    <w:div w:id="1054039106">
      <w:bodyDiv w:val="1"/>
      <w:marLeft w:val="0"/>
      <w:marRight w:val="0"/>
      <w:marTop w:val="0"/>
      <w:marBottom w:val="0"/>
      <w:divBdr>
        <w:top w:val="none" w:sz="0" w:space="0" w:color="auto"/>
        <w:left w:val="none" w:sz="0" w:space="0" w:color="auto"/>
        <w:bottom w:val="none" w:sz="0" w:space="0" w:color="auto"/>
        <w:right w:val="none" w:sz="0" w:space="0" w:color="auto"/>
      </w:divBdr>
    </w:div>
    <w:div w:id="1070805019">
      <w:bodyDiv w:val="1"/>
      <w:marLeft w:val="0"/>
      <w:marRight w:val="0"/>
      <w:marTop w:val="0"/>
      <w:marBottom w:val="0"/>
      <w:divBdr>
        <w:top w:val="none" w:sz="0" w:space="0" w:color="auto"/>
        <w:left w:val="none" w:sz="0" w:space="0" w:color="auto"/>
        <w:bottom w:val="none" w:sz="0" w:space="0" w:color="auto"/>
        <w:right w:val="none" w:sz="0" w:space="0" w:color="auto"/>
      </w:divBdr>
    </w:div>
    <w:div w:id="1131020912">
      <w:bodyDiv w:val="1"/>
      <w:marLeft w:val="0"/>
      <w:marRight w:val="0"/>
      <w:marTop w:val="0"/>
      <w:marBottom w:val="0"/>
      <w:divBdr>
        <w:top w:val="none" w:sz="0" w:space="0" w:color="auto"/>
        <w:left w:val="none" w:sz="0" w:space="0" w:color="auto"/>
        <w:bottom w:val="none" w:sz="0" w:space="0" w:color="auto"/>
        <w:right w:val="none" w:sz="0" w:space="0" w:color="auto"/>
      </w:divBdr>
    </w:div>
    <w:div w:id="1330332523">
      <w:bodyDiv w:val="1"/>
      <w:marLeft w:val="0"/>
      <w:marRight w:val="0"/>
      <w:marTop w:val="0"/>
      <w:marBottom w:val="0"/>
      <w:divBdr>
        <w:top w:val="none" w:sz="0" w:space="0" w:color="auto"/>
        <w:left w:val="none" w:sz="0" w:space="0" w:color="auto"/>
        <w:bottom w:val="none" w:sz="0" w:space="0" w:color="auto"/>
        <w:right w:val="none" w:sz="0" w:space="0" w:color="auto"/>
      </w:divBdr>
    </w:div>
    <w:div w:id="1415085771">
      <w:bodyDiv w:val="1"/>
      <w:marLeft w:val="0"/>
      <w:marRight w:val="0"/>
      <w:marTop w:val="0"/>
      <w:marBottom w:val="0"/>
      <w:divBdr>
        <w:top w:val="none" w:sz="0" w:space="0" w:color="auto"/>
        <w:left w:val="none" w:sz="0" w:space="0" w:color="auto"/>
        <w:bottom w:val="none" w:sz="0" w:space="0" w:color="auto"/>
        <w:right w:val="none" w:sz="0" w:space="0" w:color="auto"/>
      </w:divBdr>
    </w:div>
    <w:div w:id="1577545140">
      <w:bodyDiv w:val="1"/>
      <w:marLeft w:val="0"/>
      <w:marRight w:val="0"/>
      <w:marTop w:val="0"/>
      <w:marBottom w:val="0"/>
      <w:divBdr>
        <w:top w:val="none" w:sz="0" w:space="0" w:color="auto"/>
        <w:left w:val="none" w:sz="0" w:space="0" w:color="auto"/>
        <w:bottom w:val="none" w:sz="0" w:space="0" w:color="auto"/>
        <w:right w:val="none" w:sz="0" w:space="0" w:color="auto"/>
      </w:divBdr>
    </w:div>
    <w:div w:id="1689679558">
      <w:bodyDiv w:val="1"/>
      <w:marLeft w:val="0"/>
      <w:marRight w:val="0"/>
      <w:marTop w:val="0"/>
      <w:marBottom w:val="0"/>
      <w:divBdr>
        <w:top w:val="none" w:sz="0" w:space="0" w:color="auto"/>
        <w:left w:val="none" w:sz="0" w:space="0" w:color="auto"/>
        <w:bottom w:val="none" w:sz="0" w:space="0" w:color="auto"/>
        <w:right w:val="none" w:sz="0" w:space="0" w:color="auto"/>
      </w:divBdr>
    </w:div>
    <w:div w:id="1727609232">
      <w:bodyDiv w:val="1"/>
      <w:marLeft w:val="0"/>
      <w:marRight w:val="0"/>
      <w:marTop w:val="0"/>
      <w:marBottom w:val="0"/>
      <w:divBdr>
        <w:top w:val="none" w:sz="0" w:space="0" w:color="auto"/>
        <w:left w:val="none" w:sz="0" w:space="0" w:color="auto"/>
        <w:bottom w:val="none" w:sz="0" w:space="0" w:color="auto"/>
        <w:right w:val="none" w:sz="0" w:space="0" w:color="auto"/>
      </w:divBdr>
    </w:div>
    <w:div w:id="1859272248">
      <w:bodyDiv w:val="1"/>
      <w:marLeft w:val="0"/>
      <w:marRight w:val="0"/>
      <w:marTop w:val="0"/>
      <w:marBottom w:val="0"/>
      <w:divBdr>
        <w:top w:val="none" w:sz="0" w:space="0" w:color="auto"/>
        <w:left w:val="none" w:sz="0" w:space="0" w:color="auto"/>
        <w:bottom w:val="none" w:sz="0" w:space="0" w:color="auto"/>
        <w:right w:val="none" w:sz="0" w:space="0" w:color="auto"/>
      </w:divBdr>
    </w:div>
    <w:div w:id="1971864819">
      <w:bodyDiv w:val="1"/>
      <w:marLeft w:val="0"/>
      <w:marRight w:val="0"/>
      <w:marTop w:val="0"/>
      <w:marBottom w:val="0"/>
      <w:divBdr>
        <w:top w:val="none" w:sz="0" w:space="0" w:color="auto"/>
        <w:left w:val="none" w:sz="0" w:space="0" w:color="auto"/>
        <w:bottom w:val="none" w:sz="0" w:space="0" w:color="auto"/>
        <w:right w:val="none" w:sz="0" w:space="0" w:color="auto"/>
      </w:divBdr>
    </w:div>
    <w:div w:id="2132088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javascript:void(0);" TargetMode="External"/><Relationship Id="rId18" Type="http://schemas.openxmlformats.org/officeDocument/2006/relationships/hyperlink" Target="http://www.nature.com/nbt/journal/v31/n2/abs/nbt.2487.html"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 Type="http://schemas.openxmlformats.org/officeDocument/2006/relationships/numbering" Target="numbering.xml"/><Relationship Id="rId16" Type="http://schemas.openxmlformats.org/officeDocument/2006/relationships/hyperlink" Target="javascript:void(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http://www.nature.com/ng/journal/v41/n11/suppinfo/ng.472_S1.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javascript:void(0);"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C5542C-2789-4362-A2F3-5B9395C3F2A3}">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68122-F8D5-49F1-8BDD-AC4564B1C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21655</TotalTime>
  <Pages>1</Pages>
  <Words>8511</Words>
  <Characters>48516</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weilin pu</dc:creator>
  <cp:keywords/>
  <dc:description/>
  <cp:lastModifiedBy>Shicheng Guo</cp:lastModifiedBy>
  <cp:revision>195</cp:revision>
  <cp:lastPrinted>2016-12-21T19:25:00Z</cp:lastPrinted>
  <dcterms:created xsi:type="dcterms:W3CDTF">2016-12-07T12:49:00Z</dcterms:created>
  <dcterms:modified xsi:type="dcterms:W3CDTF">2017-01-16T04:44:00Z</dcterms:modified>
</cp:coreProperties>
</file>