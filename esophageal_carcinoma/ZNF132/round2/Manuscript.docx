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AD4" w:rsidRPr="000F24FD" w:rsidRDefault="00E729C8" w:rsidP="00903B7A">
      <w:pPr>
        <w:adjustRightInd w:val="0"/>
        <w:snapToGrid w:val="0"/>
        <w:spacing w:line="480" w:lineRule="auto"/>
        <w:jc w:val="center"/>
        <w:outlineLvl w:val="0"/>
        <w:rPr>
          <w:rFonts w:ascii="Arial" w:hAnsi="Arial" w:cs="Arial"/>
          <w:b/>
          <w:color w:val="000000" w:themeColor="text1"/>
          <w:sz w:val="22"/>
          <w:rPrChange w:id="0"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 w:author="Guo, Shicheng" w:date="2018-10-16T16:48:00Z">
            <w:rPr>
              <w:rFonts w:ascii="Times New Roman" w:hAnsi="Times New Roman" w:cs="Times New Roman"/>
              <w:b/>
              <w:color w:val="000000" w:themeColor="text1"/>
              <w:sz w:val="22"/>
            </w:rPr>
          </w:rPrChange>
        </w:rPr>
        <w:t>Epigenetic silencing of ZNF132 mediated by methylation sensitive S</w:t>
      </w:r>
      <w:r w:rsidR="00FE4AFF" w:rsidRPr="000F24FD">
        <w:rPr>
          <w:rFonts w:ascii="Arial" w:hAnsi="Arial" w:cs="Arial"/>
          <w:b/>
          <w:color w:val="000000" w:themeColor="text1"/>
          <w:sz w:val="22"/>
          <w:rPrChange w:id="2" w:author="Guo, Shicheng" w:date="2018-10-16T16:48:00Z">
            <w:rPr>
              <w:rFonts w:ascii="Times New Roman" w:hAnsi="Times New Roman" w:cs="Times New Roman"/>
              <w:b/>
              <w:color w:val="000000" w:themeColor="text1"/>
              <w:sz w:val="22"/>
            </w:rPr>
          </w:rPrChange>
        </w:rPr>
        <w:t>p</w:t>
      </w:r>
      <w:r w:rsidRPr="000F24FD">
        <w:rPr>
          <w:rFonts w:ascii="Arial" w:hAnsi="Arial" w:cs="Arial"/>
          <w:b/>
          <w:color w:val="000000" w:themeColor="text1"/>
          <w:sz w:val="22"/>
          <w:rPrChange w:id="3" w:author="Guo, Shicheng" w:date="2018-10-16T16:48:00Z">
            <w:rPr>
              <w:rFonts w:ascii="Times New Roman" w:hAnsi="Times New Roman" w:cs="Times New Roman"/>
              <w:b/>
              <w:color w:val="000000" w:themeColor="text1"/>
              <w:sz w:val="22"/>
            </w:rPr>
          </w:rPrChange>
        </w:rPr>
        <w:t>1-binding promotes cancer progression in esophageal squamous cell carcinoma (ESCC)</w:t>
      </w:r>
    </w:p>
    <w:p w:rsidR="00992AD4" w:rsidRPr="000F24FD" w:rsidRDefault="00992AD4" w:rsidP="00903B7A">
      <w:pPr>
        <w:adjustRightInd w:val="0"/>
        <w:snapToGrid w:val="0"/>
        <w:spacing w:line="480" w:lineRule="auto"/>
        <w:jc w:val="center"/>
        <w:rPr>
          <w:rFonts w:ascii="Arial" w:hAnsi="Arial" w:cs="Arial"/>
          <w:color w:val="000000" w:themeColor="text1"/>
          <w:sz w:val="22"/>
          <w:rPrChange w:id="4" w:author="Guo, Shicheng" w:date="2018-10-16T16:48:00Z">
            <w:rPr>
              <w:rFonts w:ascii="Times New Roman" w:hAnsi="Times New Roman" w:cs="Times New Roman"/>
              <w:color w:val="000000" w:themeColor="text1"/>
              <w:sz w:val="22"/>
            </w:rPr>
          </w:rPrChange>
        </w:rPr>
      </w:pPr>
    </w:p>
    <w:p w:rsidR="00CC2D92" w:rsidRPr="000F24FD" w:rsidRDefault="00557FEA" w:rsidP="00903B7A">
      <w:pPr>
        <w:adjustRightInd w:val="0"/>
        <w:snapToGrid w:val="0"/>
        <w:spacing w:line="480" w:lineRule="auto"/>
        <w:jc w:val="left"/>
        <w:rPr>
          <w:rFonts w:ascii="Arial" w:hAnsi="Arial" w:cs="Arial"/>
          <w:color w:val="000000" w:themeColor="text1"/>
          <w:sz w:val="22"/>
          <w:rPrChange w:id="5"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6" w:author="Guo, Shicheng" w:date="2018-10-16T16:48:00Z">
            <w:rPr>
              <w:rFonts w:ascii="Times New Roman" w:hAnsi="Times New Roman" w:cs="Times New Roman"/>
              <w:color w:val="000000" w:themeColor="text1"/>
              <w:sz w:val="22"/>
            </w:rPr>
          </w:rPrChange>
        </w:rPr>
        <w:t>Dong Jiang</w:t>
      </w:r>
      <w:r w:rsidR="00367680" w:rsidRPr="000F24FD">
        <w:rPr>
          <w:rFonts w:ascii="Arial" w:hAnsi="Arial" w:cs="Arial"/>
          <w:color w:val="000000" w:themeColor="text1"/>
          <w:sz w:val="22"/>
          <w:vertAlign w:val="superscript"/>
          <w:rPrChange w:id="7" w:author="Guo, Shicheng" w:date="2018-10-16T16:48:00Z">
            <w:rPr>
              <w:rFonts w:ascii="Times New Roman" w:hAnsi="Times New Roman" w:cs="Times New Roman"/>
              <w:color w:val="000000" w:themeColor="text1"/>
              <w:sz w:val="22"/>
              <w:vertAlign w:val="superscript"/>
            </w:rPr>
          </w:rPrChange>
        </w:rPr>
        <w:t>1,</w:t>
      </w:r>
      <w:r w:rsidR="00367680" w:rsidRPr="000F24FD">
        <w:rPr>
          <w:rFonts w:ascii="Arial" w:hAnsi="Arial" w:cs="Arial"/>
          <w:color w:val="000000" w:themeColor="text1"/>
          <w:sz w:val="22"/>
          <w:rPrChange w:id="8"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vertAlign w:val="superscript"/>
          <w:rPrChange w:id="9" w:author="Guo, Shicheng" w:date="2018-10-16T16:48:00Z">
            <w:rPr>
              <w:rFonts w:ascii="Times New Roman" w:hAnsi="Times New Roman" w:cs="Times New Roman"/>
              <w:color w:val="000000" w:themeColor="text1"/>
              <w:sz w:val="22"/>
              <w:vertAlign w:val="superscript"/>
            </w:rPr>
          </w:rPrChange>
        </w:rPr>
        <w:t>2</w:t>
      </w:r>
      <w:r w:rsidRPr="000F24FD">
        <w:rPr>
          <w:rFonts w:ascii="Arial" w:hAnsi="Arial" w:cs="Arial"/>
          <w:color w:val="000000" w:themeColor="text1"/>
          <w:sz w:val="22"/>
          <w:vertAlign w:val="superscript"/>
          <w:rPrChange w:id="10" w:author="Guo, Shicheng" w:date="2018-10-16T16:48:00Z">
            <w:rPr>
              <w:rFonts w:ascii="Times New Roman" w:hAnsi="Times New Roman" w:cs="Times New Roman"/>
              <w:color w:val="000000" w:themeColor="text1"/>
              <w:sz w:val="22"/>
              <w:vertAlign w:val="superscript"/>
            </w:rPr>
          </w:rPrChange>
        </w:rPr>
        <w:t>＃</w:t>
      </w:r>
      <w:r w:rsidRPr="000F24FD">
        <w:rPr>
          <w:rFonts w:ascii="Arial" w:hAnsi="Arial" w:cs="Arial"/>
          <w:color w:val="000000" w:themeColor="text1"/>
          <w:sz w:val="22"/>
          <w:rPrChange w:id="11" w:author="Guo, Shicheng" w:date="2018-10-16T16:48:00Z">
            <w:rPr>
              <w:rFonts w:ascii="Times New Roman" w:hAnsi="Times New Roman" w:cs="Times New Roman"/>
              <w:color w:val="000000" w:themeColor="text1"/>
              <w:sz w:val="22"/>
            </w:rPr>
          </w:rPrChange>
        </w:rPr>
        <w:t>, Zhenglei He</w:t>
      </w:r>
      <w:r w:rsidRPr="000F24FD">
        <w:rPr>
          <w:rFonts w:ascii="Arial" w:hAnsi="Arial" w:cs="Arial"/>
          <w:color w:val="000000" w:themeColor="text1"/>
          <w:sz w:val="22"/>
          <w:vertAlign w:val="superscript"/>
          <w:rPrChange w:id="12" w:author="Guo, Shicheng" w:date="2018-10-16T16:48:00Z">
            <w:rPr>
              <w:rFonts w:ascii="Times New Roman" w:hAnsi="Times New Roman" w:cs="Times New Roman"/>
              <w:color w:val="000000" w:themeColor="text1"/>
              <w:sz w:val="22"/>
              <w:vertAlign w:val="superscript"/>
            </w:rPr>
          </w:rPrChange>
        </w:rPr>
        <w:t>1</w:t>
      </w:r>
      <w:r w:rsidRPr="000F24FD">
        <w:rPr>
          <w:rFonts w:ascii="Arial" w:hAnsi="Arial" w:cs="Arial"/>
          <w:color w:val="000000" w:themeColor="text1"/>
          <w:sz w:val="22"/>
          <w:vertAlign w:val="superscript"/>
          <w:rPrChange w:id="13" w:author="Guo, Shicheng" w:date="2018-10-16T16:48:00Z">
            <w:rPr>
              <w:rFonts w:ascii="Times New Roman" w:hAnsi="Times New Roman" w:cs="Times New Roman"/>
              <w:color w:val="000000" w:themeColor="text1"/>
              <w:sz w:val="22"/>
              <w:vertAlign w:val="superscript"/>
            </w:rPr>
          </w:rPrChange>
        </w:rPr>
        <w:t>＃</w:t>
      </w:r>
      <w:r w:rsidRPr="000F24FD">
        <w:rPr>
          <w:rFonts w:ascii="Arial" w:hAnsi="Arial" w:cs="Arial"/>
          <w:color w:val="000000" w:themeColor="text1"/>
          <w:sz w:val="22"/>
          <w:rPrChange w:id="14" w:author="Guo, Shicheng" w:date="2018-10-16T16:48:00Z">
            <w:rPr>
              <w:rFonts w:ascii="Times New Roman" w:hAnsi="Times New Roman" w:cs="Times New Roman"/>
              <w:color w:val="000000" w:themeColor="text1"/>
              <w:sz w:val="22"/>
            </w:rPr>
          </w:rPrChange>
        </w:rPr>
        <w:t>,</w:t>
      </w:r>
      <w:r w:rsidR="00940998" w:rsidRPr="000F24FD">
        <w:rPr>
          <w:rFonts w:ascii="Arial" w:hAnsi="Arial" w:cs="Arial"/>
          <w:color w:val="000000" w:themeColor="text1"/>
          <w:sz w:val="22"/>
          <w:rPrChange w:id="15"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6" w:author="Guo, Shicheng" w:date="2018-10-16T16:48:00Z">
            <w:rPr>
              <w:rFonts w:ascii="Times New Roman" w:hAnsi="Times New Roman" w:cs="Times New Roman"/>
              <w:color w:val="000000" w:themeColor="text1"/>
              <w:sz w:val="22"/>
            </w:rPr>
          </w:rPrChange>
        </w:rPr>
        <w:t>Chenji Wang</w:t>
      </w:r>
      <w:r w:rsidRPr="000F24FD">
        <w:rPr>
          <w:rFonts w:ascii="Arial" w:hAnsi="Arial" w:cs="Arial"/>
          <w:color w:val="000000" w:themeColor="text1"/>
          <w:sz w:val="22"/>
          <w:vertAlign w:val="superscript"/>
          <w:rPrChange w:id="17" w:author="Guo, Shicheng" w:date="2018-10-16T16:48:00Z">
            <w:rPr>
              <w:rFonts w:ascii="Times New Roman" w:hAnsi="Times New Roman" w:cs="Times New Roman"/>
              <w:color w:val="000000" w:themeColor="text1"/>
              <w:sz w:val="22"/>
              <w:vertAlign w:val="superscript"/>
            </w:rPr>
          </w:rPrChange>
        </w:rPr>
        <w:t>1</w:t>
      </w:r>
      <w:r w:rsidRPr="000F24FD">
        <w:rPr>
          <w:rFonts w:ascii="Arial" w:hAnsi="Arial" w:cs="Arial"/>
          <w:color w:val="000000" w:themeColor="text1"/>
          <w:sz w:val="22"/>
          <w:rPrChange w:id="18" w:author="Guo, Shicheng" w:date="2018-10-16T16:48:00Z">
            <w:rPr>
              <w:rFonts w:ascii="Times New Roman" w:hAnsi="Times New Roman" w:cs="Times New Roman"/>
              <w:color w:val="000000" w:themeColor="text1"/>
              <w:sz w:val="22"/>
            </w:rPr>
          </w:rPrChange>
        </w:rPr>
        <w:t>, Yinghui Zhou</w:t>
      </w:r>
      <w:r w:rsidRPr="000F24FD">
        <w:rPr>
          <w:rFonts w:ascii="Arial" w:hAnsi="Arial" w:cs="Arial"/>
          <w:color w:val="000000" w:themeColor="text1"/>
          <w:sz w:val="22"/>
          <w:vertAlign w:val="superscript"/>
          <w:rPrChange w:id="19" w:author="Guo, Shicheng" w:date="2018-10-16T16:48:00Z">
            <w:rPr>
              <w:rFonts w:ascii="Times New Roman" w:hAnsi="Times New Roman" w:cs="Times New Roman"/>
              <w:color w:val="000000" w:themeColor="text1"/>
              <w:sz w:val="22"/>
              <w:vertAlign w:val="superscript"/>
            </w:rPr>
          </w:rPrChange>
        </w:rPr>
        <w:t>1</w:t>
      </w:r>
      <w:r w:rsidRPr="000F24FD">
        <w:rPr>
          <w:rFonts w:ascii="Arial" w:hAnsi="Arial" w:cs="Arial"/>
          <w:color w:val="000000" w:themeColor="text1"/>
          <w:sz w:val="22"/>
          <w:rPrChange w:id="20" w:author="Guo, Shicheng" w:date="2018-10-16T16:48:00Z">
            <w:rPr>
              <w:rFonts w:ascii="Times New Roman" w:hAnsi="Times New Roman" w:cs="Times New Roman"/>
              <w:color w:val="000000" w:themeColor="text1"/>
              <w:sz w:val="22"/>
            </w:rPr>
          </w:rPrChange>
        </w:rPr>
        <w:t>,</w:t>
      </w:r>
      <w:r w:rsidR="00940998" w:rsidRPr="000F24FD">
        <w:rPr>
          <w:rFonts w:ascii="Arial" w:hAnsi="Arial" w:cs="Arial"/>
          <w:color w:val="000000" w:themeColor="text1"/>
          <w:sz w:val="22"/>
          <w:rPrChange w:id="21" w:author="Guo, Shicheng" w:date="2018-10-16T16:48:00Z">
            <w:rPr>
              <w:rFonts w:ascii="Times New Roman" w:hAnsi="Times New Roman" w:cs="Times New Roman"/>
              <w:color w:val="000000" w:themeColor="text1"/>
              <w:sz w:val="22"/>
            </w:rPr>
          </w:rPrChange>
        </w:rPr>
        <w:t xml:space="preserve"> Fang Li</w:t>
      </w:r>
      <w:r w:rsidR="005F1344" w:rsidRPr="000F24FD">
        <w:rPr>
          <w:rFonts w:ascii="Arial" w:hAnsi="Arial" w:cs="Arial"/>
          <w:color w:val="000000" w:themeColor="text1"/>
          <w:sz w:val="22"/>
          <w:vertAlign w:val="superscript"/>
          <w:rPrChange w:id="22" w:author="Guo, Shicheng" w:date="2018-10-16T16:48:00Z">
            <w:rPr>
              <w:rFonts w:ascii="Times New Roman" w:hAnsi="Times New Roman" w:cs="Times New Roman"/>
              <w:color w:val="000000" w:themeColor="text1"/>
              <w:sz w:val="22"/>
              <w:vertAlign w:val="superscript"/>
            </w:rPr>
          </w:rPrChange>
        </w:rPr>
        <w:t>3</w:t>
      </w:r>
      <w:r w:rsidR="00940998" w:rsidRPr="000F24FD">
        <w:rPr>
          <w:rFonts w:ascii="Arial" w:hAnsi="Arial" w:cs="Arial"/>
          <w:color w:val="000000" w:themeColor="text1"/>
          <w:sz w:val="22"/>
          <w:rPrChange w:id="23" w:author="Guo, Shicheng" w:date="2018-10-16T16:48:00Z">
            <w:rPr>
              <w:rFonts w:ascii="Times New Roman" w:hAnsi="Times New Roman" w:cs="Times New Roman"/>
              <w:color w:val="000000" w:themeColor="text1"/>
              <w:sz w:val="22"/>
            </w:rPr>
          </w:rPrChange>
        </w:rPr>
        <w:t>, Weilin Pu</w:t>
      </w:r>
      <w:r w:rsidR="005F1344" w:rsidRPr="000F24FD">
        <w:rPr>
          <w:rFonts w:ascii="Arial" w:hAnsi="Arial" w:cs="Arial"/>
          <w:color w:val="000000" w:themeColor="text1"/>
          <w:sz w:val="22"/>
          <w:vertAlign w:val="superscript"/>
          <w:rPrChange w:id="24" w:author="Guo, Shicheng" w:date="2018-10-16T16:48:00Z">
            <w:rPr>
              <w:rFonts w:ascii="Times New Roman" w:hAnsi="Times New Roman" w:cs="Times New Roman"/>
              <w:color w:val="000000" w:themeColor="text1"/>
              <w:sz w:val="22"/>
              <w:vertAlign w:val="superscript"/>
            </w:rPr>
          </w:rPrChange>
        </w:rPr>
        <w:t>4</w:t>
      </w:r>
      <w:r w:rsidR="00940998" w:rsidRPr="000F24FD">
        <w:rPr>
          <w:rFonts w:ascii="Arial" w:hAnsi="Arial" w:cs="Arial"/>
          <w:color w:val="000000" w:themeColor="text1"/>
          <w:sz w:val="22"/>
          <w:vertAlign w:val="superscript"/>
          <w:rPrChange w:id="25" w:author="Guo, Shicheng" w:date="2018-10-16T16:48:00Z">
            <w:rPr>
              <w:rFonts w:ascii="Times New Roman" w:hAnsi="Times New Roman" w:cs="Times New Roman"/>
              <w:color w:val="000000" w:themeColor="text1"/>
              <w:sz w:val="22"/>
              <w:vertAlign w:val="superscript"/>
            </w:rPr>
          </w:rPrChange>
        </w:rPr>
        <w:t>,</w:t>
      </w:r>
      <w:r w:rsidR="005F1344" w:rsidRPr="000F24FD">
        <w:rPr>
          <w:rFonts w:ascii="Arial" w:hAnsi="Arial" w:cs="Arial"/>
          <w:color w:val="000000" w:themeColor="text1"/>
          <w:sz w:val="22"/>
          <w:vertAlign w:val="superscript"/>
          <w:rPrChange w:id="26" w:author="Guo, Shicheng" w:date="2018-10-16T16:48:00Z">
            <w:rPr>
              <w:rFonts w:ascii="Times New Roman" w:hAnsi="Times New Roman" w:cs="Times New Roman"/>
              <w:color w:val="000000" w:themeColor="text1"/>
              <w:sz w:val="22"/>
              <w:vertAlign w:val="superscript"/>
            </w:rPr>
          </w:rPrChange>
        </w:rPr>
        <w:t>5</w:t>
      </w:r>
      <w:r w:rsidR="00940998" w:rsidRPr="000F24FD">
        <w:rPr>
          <w:rFonts w:ascii="Arial" w:hAnsi="Arial" w:cs="Arial"/>
          <w:color w:val="000000" w:themeColor="text1"/>
          <w:sz w:val="22"/>
          <w:rPrChange w:id="27" w:author="Guo, Shicheng" w:date="2018-10-16T16:48:00Z">
            <w:rPr>
              <w:rFonts w:ascii="Times New Roman" w:hAnsi="Times New Roman" w:cs="Times New Roman"/>
              <w:color w:val="000000" w:themeColor="text1"/>
              <w:sz w:val="22"/>
            </w:rPr>
          </w:rPrChange>
        </w:rPr>
        <w:t xml:space="preserve">, </w:t>
      </w:r>
      <w:ins w:id="28" w:author="微软用户" w:date="2018-10-16T21:36:00Z">
        <w:r w:rsidR="00B82D55" w:rsidRPr="000F24FD">
          <w:rPr>
            <w:rFonts w:ascii="Arial" w:hAnsi="Arial" w:cs="Arial"/>
            <w:color w:val="000000" w:themeColor="text1"/>
            <w:sz w:val="22"/>
            <w:rPrChange w:id="29" w:author="Guo, Shicheng" w:date="2018-10-16T16:48:00Z">
              <w:rPr>
                <w:rFonts w:ascii="Times New Roman" w:hAnsi="Times New Roman" w:cs="Times New Roman"/>
                <w:color w:val="000000" w:themeColor="text1"/>
                <w:sz w:val="22"/>
              </w:rPr>
            </w:rPrChange>
          </w:rPr>
          <w:t>Xueqing Zhang</w:t>
        </w:r>
        <w:r w:rsidR="00B82D55" w:rsidRPr="000F24FD">
          <w:rPr>
            <w:rFonts w:ascii="Arial" w:hAnsi="Arial" w:cs="Arial"/>
            <w:color w:val="000000" w:themeColor="text1"/>
            <w:sz w:val="22"/>
            <w:vertAlign w:val="superscript"/>
            <w:rPrChange w:id="30" w:author="Guo, Shicheng" w:date="2018-10-16T16:48:00Z">
              <w:rPr>
                <w:rFonts w:ascii="Times New Roman" w:hAnsi="Times New Roman" w:cs="Times New Roman"/>
                <w:color w:val="000000" w:themeColor="text1"/>
                <w:sz w:val="22"/>
                <w:vertAlign w:val="superscript"/>
              </w:rPr>
            </w:rPrChange>
          </w:rPr>
          <w:t>1</w:t>
        </w:r>
        <w:r w:rsidR="00B82D55" w:rsidRPr="000F24FD">
          <w:rPr>
            <w:rFonts w:ascii="Arial" w:hAnsi="Arial" w:cs="Arial"/>
            <w:color w:val="000000" w:themeColor="text1"/>
            <w:sz w:val="22"/>
            <w:rPrChange w:id="31" w:author="Guo, Shicheng" w:date="2018-10-16T16:48:00Z">
              <w:rPr>
                <w:rFonts w:ascii="Times New Roman" w:hAnsi="Times New Roman" w:cs="Times New Roman"/>
                <w:color w:val="000000" w:themeColor="text1"/>
                <w:sz w:val="22"/>
              </w:rPr>
            </w:rPrChange>
          </w:rPr>
          <w:t xml:space="preserve">, </w:t>
        </w:r>
      </w:ins>
      <w:r w:rsidRPr="000F24FD">
        <w:rPr>
          <w:rFonts w:ascii="Arial" w:hAnsi="Arial" w:cs="Arial"/>
          <w:color w:val="000000" w:themeColor="text1"/>
          <w:sz w:val="22"/>
          <w:rPrChange w:id="32" w:author="Guo, Shicheng" w:date="2018-10-16T16:48:00Z">
            <w:rPr>
              <w:rFonts w:ascii="Times New Roman" w:hAnsi="Times New Roman" w:cs="Times New Roman"/>
              <w:color w:val="000000" w:themeColor="text1"/>
              <w:sz w:val="22"/>
            </w:rPr>
          </w:rPrChange>
        </w:rPr>
        <w:t>Xulong Feng</w:t>
      </w:r>
      <w:r w:rsidRPr="000F24FD">
        <w:rPr>
          <w:rFonts w:ascii="Arial" w:hAnsi="Arial" w:cs="Arial"/>
          <w:color w:val="000000" w:themeColor="text1"/>
          <w:sz w:val="22"/>
          <w:vertAlign w:val="superscript"/>
          <w:rPrChange w:id="33" w:author="Guo, Shicheng" w:date="2018-10-16T16:48:00Z">
            <w:rPr>
              <w:rFonts w:ascii="Times New Roman" w:hAnsi="Times New Roman" w:cs="Times New Roman"/>
              <w:color w:val="000000" w:themeColor="text1"/>
              <w:sz w:val="22"/>
              <w:vertAlign w:val="superscript"/>
            </w:rPr>
          </w:rPrChange>
        </w:rPr>
        <w:t>1</w:t>
      </w:r>
      <w:del w:id="34" w:author="微软用户" w:date="2018-10-16T21:36:00Z">
        <w:r w:rsidRPr="000F24FD" w:rsidDel="00B82D55">
          <w:rPr>
            <w:rFonts w:ascii="Arial" w:hAnsi="Arial" w:cs="Arial"/>
            <w:color w:val="000000" w:themeColor="text1"/>
            <w:sz w:val="22"/>
            <w:rPrChange w:id="35" w:author="Guo, Shicheng" w:date="2018-10-16T16:48:00Z">
              <w:rPr>
                <w:rFonts w:ascii="Times New Roman" w:hAnsi="Times New Roman" w:cs="Times New Roman"/>
                <w:color w:val="000000" w:themeColor="text1"/>
                <w:sz w:val="22"/>
              </w:rPr>
            </w:rPrChange>
          </w:rPr>
          <w:delText>, Xueqing Zhang</w:delText>
        </w:r>
        <w:r w:rsidRPr="000F24FD" w:rsidDel="00B82D55">
          <w:rPr>
            <w:rFonts w:ascii="Arial" w:hAnsi="Arial" w:cs="Arial"/>
            <w:color w:val="000000" w:themeColor="text1"/>
            <w:sz w:val="22"/>
            <w:vertAlign w:val="superscript"/>
            <w:rPrChange w:id="36" w:author="Guo, Shicheng" w:date="2018-10-16T16:48:00Z">
              <w:rPr>
                <w:rFonts w:ascii="Times New Roman" w:hAnsi="Times New Roman" w:cs="Times New Roman"/>
                <w:color w:val="000000" w:themeColor="text1"/>
                <w:sz w:val="22"/>
                <w:vertAlign w:val="superscript"/>
              </w:rPr>
            </w:rPrChange>
          </w:rPr>
          <w:delText>1</w:delText>
        </w:r>
      </w:del>
      <w:r w:rsidRPr="000F24FD">
        <w:rPr>
          <w:rFonts w:ascii="Arial" w:hAnsi="Arial" w:cs="Arial"/>
          <w:color w:val="000000" w:themeColor="text1"/>
          <w:sz w:val="22"/>
          <w:rPrChange w:id="37" w:author="Guo, Shicheng" w:date="2018-10-16T16:48:00Z">
            <w:rPr>
              <w:rFonts w:ascii="Times New Roman" w:hAnsi="Times New Roman" w:cs="Times New Roman"/>
              <w:color w:val="000000" w:themeColor="text1"/>
              <w:sz w:val="22"/>
            </w:rPr>
          </w:rPrChange>
        </w:rPr>
        <w:t>,</w:t>
      </w:r>
      <w:r w:rsidR="00A907F7" w:rsidRPr="000F24FD">
        <w:rPr>
          <w:rFonts w:ascii="Arial" w:hAnsi="Arial" w:cs="Arial"/>
          <w:color w:val="000000" w:themeColor="text1"/>
          <w:sz w:val="22"/>
          <w:rPrChange w:id="38"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39" w:author="Guo, Shicheng" w:date="2018-10-16T16:48:00Z">
            <w:rPr>
              <w:rFonts w:ascii="Times New Roman" w:hAnsi="Times New Roman" w:cs="Times New Roman"/>
              <w:color w:val="000000" w:themeColor="text1"/>
              <w:sz w:val="22"/>
            </w:rPr>
          </w:rPrChange>
        </w:rPr>
        <w:t>Meng Zhang</w:t>
      </w:r>
      <w:r w:rsidRPr="000F24FD">
        <w:rPr>
          <w:rFonts w:ascii="Arial" w:hAnsi="Arial" w:cs="Arial"/>
          <w:color w:val="000000" w:themeColor="text1"/>
          <w:sz w:val="22"/>
          <w:vertAlign w:val="superscript"/>
          <w:rPrChange w:id="40" w:author="Guo, Shicheng" w:date="2018-10-16T16:48:00Z">
            <w:rPr>
              <w:rFonts w:ascii="Times New Roman" w:hAnsi="Times New Roman" w:cs="Times New Roman"/>
              <w:color w:val="000000" w:themeColor="text1"/>
              <w:sz w:val="22"/>
              <w:vertAlign w:val="superscript"/>
            </w:rPr>
          </w:rPrChange>
        </w:rPr>
        <w:t>1</w:t>
      </w:r>
      <w:r w:rsidRPr="000F24FD">
        <w:rPr>
          <w:rFonts w:ascii="Arial" w:hAnsi="Arial" w:cs="Arial"/>
          <w:color w:val="000000" w:themeColor="text1"/>
          <w:sz w:val="22"/>
          <w:rPrChange w:id="41" w:author="Guo, Shicheng" w:date="2018-10-16T16:48:00Z">
            <w:rPr>
              <w:rFonts w:ascii="Times New Roman" w:hAnsi="Times New Roman" w:cs="Times New Roman"/>
              <w:color w:val="000000" w:themeColor="text1"/>
              <w:sz w:val="22"/>
            </w:rPr>
          </w:rPrChange>
        </w:rPr>
        <w:t xml:space="preserve">, </w:t>
      </w:r>
      <w:r w:rsidR="002E6D65" w:rsidRPr="000F24FD">
        <w:rPr>
          <w:rFonts w:ascii="Arial" w:hAnsi="Arial" w:cs="Arial"/>
          <w:color w:val="000000" w:themeColor="text1"/>
          <w:sz w:val="22"/>
          <w:rPrChange w:id="42" w:author="Guo, Shicheng" w:date="2018-10-16T16:48:00Z">
            <w:rPr>
              <w:rFonts w:ascii="Times New Roman" w:hAnsi="Times New Roman" w:cs="Times New Roman"/>
              <w:color w:val="000000" w:themeColor="text1"/>
              <w:sz w:val="22"/>
            </w:rPr>
          </w:rPrChange>
        </w:rPr>
        <w:t>Xinyue Yechen</w:t>
      </w:r>
      <w:r w:rsidR="00315F87" w:rsidRPr="000F24FD">
        <w:rPr>
          <w:rFonts w:ascii="Arial" w:hAnsi="Arial" w:cs="Arial"/>
          <w:color w:val="000000" w:themeColor="text1"/>
          <w:sz w:val="22"/>
          <w:rPrChange w:id="43" w:author="Guo, Shicheng" w:date="2018-10-16T16:48:00Z">
            <w:rPr>
              <w:rFonts w:ascii="Times New Roman" w:hAnsi="Times New Roman" w:cs="Times New Roman"/>
              <w:color w:val="000000" w:themeColor="text1"/>
              <w:sz w:val="22"/>
            </w:rPr>
          </w:rPrChange>
        </w:rPr>
        <w:t>g</w:t>
      </w:r>
      <w:r w:rsidR="002E6D65" w:rsidRPr="000F24FD">
        <w:rPr>
          <w:rFonts w:ascii="Arial" w:hAnsi="Arial" w:cs="Arial"/>
          <w:color w:val="000000" w:themeColor="text1"/>
          <w:sz w:val="22"/>
          <w:vertAlign w:val="superscript"/>
          <w:rPrChange w:id="44" w:author="Guo, Shicheng" w:date="2018-10-16T16:48:00Z">
            <w:rPr>
              <w:rFonts w:ascii="Times New Roman" w:hAnsi="Times New Roman" w:cs="Times New Roman"/>
              <w:color w:val="000000" w:themeColor="text1"/>
              <w:sz w:val="22"/>
              <w:vertAlign w:val="superscript"/>
            </w:rPr>
          </w:rPrChange>
        </w:rPr>
        <w:t>1</w:t>
      </w:r>
      <w:r w:rsidR="002E6D65" w:rsidRPr="000F24FD">
        <w:rPr>
          <w:rFonts w:ascii="Arial" w:hAnsi="Arial" w:cs="Arial"/>
          <w:color w:val="000000" w:themeColor="text1"/>
          <w:sz w:val="22"/>
          <w:rPrChange w:id="45" w:author="Guo, Shicheng" w:date="2018-10-16T16:48:00Z">
            <w:rPr>
              <w:rFonts w:ascii="Times New Roman" w:hAnsi="Times New Roman" w:cs="Times New Roman"/>
              <w:color w:val="000000" w:themeColor="text1"/>
              <w:sz w:val="22"/>
            </w:rPr>
          </w:rPrChange>
        </w:rPr>
        <w:t xml:space="preserve">, </w:t>
      </w:r>
      <w:r w:rsidR="00F1052D" w:rsidRPr="000F24FD">
        <w:rPr>
          <w:rFonts w:ascii="Arial" w:hAnsi="Arial" w:cs="Arial"/>
          <w:color w:val="000000" w:themeColor="text1"/>
          <w:sz w:val="22"/>
          <w:rPrChange w:id="46" w:author="Guo, Shicheng" w:date="2018-10-16T16:48:00Z">
            <w:rPr>
              <w:rFonts w:ascii="Times New Roman" w:hAnsi="Times New Roman" w:cs="Times New Roman"/>
              <w:color w:val="000000" w:themeColor="text1"/>
              <w:sz w:val="22"/>
            </w:rPr>
          </w:rPrChange>
        </w:rPr>
        <w:t>Yunyu</w:t>
      </w:r>
      <w:r w:rsidR="00022435" w:rsidRPr="000F24FD">
        <w:rPr>
          <w:rFonts w:ascii="Arial" w:hAnsi="Arial" w:cs="Arial"/>
          <w:color w:val="000000" w:themeColor="text1"/>
          <w:sz w:val="22"/>
          <w:rPrChange w:id="47" w:author="Guo, Shicheng" w:date="2018-10-16T16:48:00Z">
            <w:rPr>
              <w:rFonts w:ascii="Times New Roman" w:hAnsi="Times New Roman" w:cs="Times New Roman"/>
              <w:color w:val="000000" w:themeColor="text1"/>
              <w:sz w:val="22"/>
            </w:rPr>
          </w:rPrChange>
        </w:rPr>
        <w:t>n</w:t>
      </w:r>
      <w:r w:rsidR="00F1052D" w:rsidRPr="000F24FD">
        <w:rPr>
          <w:rFonts w:ascii="Arial" w:hAnsi="Arial" w:cs="Arial"/>
          <w:color w:val="000000" w:themeColor="text1"/>
          <w:sz w:val="22"/>
          <w:rPrChange w:id="48" w:author="Guo, Shicheng" w:date="2018-10-16T16:48:00Z">
            <w:rPr>
              <w:rFonts w:ascii="Times New Roman" w:hAnsi="Times New Roman" w:cs="Times New Roman"/>
              <w:color w:val="000000" w:themeColor="text1"/>
              <w:sz w:val="22"/>
            </w:rPr>
          </w:rPrChange>
        </w:rPr>
        <w:t xml:space="preserve"> Xu</w:t>
      </w:r>
      <w:r w:rsidR="005F1344" w:rsidRPr="000F24FD">
        <w:rPr>
          <w:rFonts w:ascii="Arial" w:hAnsi="Arial" w:cs="Arial"/>
          <w:color w:val="000000" w:themeColor="text1"/>
          <w:sz w:val="22"/>
          <w:vertAlign w:val="superscript"/>
          <w:rPrChange w:id="49" w:author="Guo, Shicheng" w:date="2018-10-16T16:48:00Z">
            <w:rPr>
              <w:rFonts w:ascii="Times New Roman" w:hAnsi="Times New Roman" w:cs="Times New Roman"/>
              <w:color w:val="000000" w:themeColor="text1"/>
              <w:sz w:val="22"/>
              <w:vertAlign w:val="superscript"/>
            </w:rPr>
          </w:rPrChange>
        </w:rPr>
        <w:t>6</w:t>
      </w:r>
      <w:r w:rsidR="00F1052D" w:rsidRPr="000F24FD">
        <w:rPr>
          <w:rFonts w:ascii="Arial" w:hAnsi="Arial" w:cs="Arial"/>
          <w:color w:val="000000" w:themeColor="text1"/>
          <w:sz w:val="22"/>
          <w:rPrChange w:id="50" w:author="Guo, Shicheng" w:date="2018-10-16T16:48:00Z">
            <w:rPr>
              <w:rFonts w:ascii="Times New Roman" w:hAnsi="Times New Roman" w:cs="Times New Roman"/>
              <w:color w:val="000000" w:themeColor="text1"/>
              <w:sz w:val="22"/>
            </w:rPr>
          </w:rPrChange>
        </w:rPr>
        <w:t xml:space="preserve">, </w:t>
      </w:r>
      <w:r w:rsidR="00367680" w:rsidRPr="000F24FD">
        <w:rPr>
          <w:rFonts w:ascii="Arial" w:hAnsi="Arial" w:cs="Arial"/>
          <w:color w:val="000000" w:themeColor="text1"/>
          <w:sz w:val="22"/>
          <w:rPrChange w:id="51" w:author="Guo, Shicheng" w:date="2018-10-16T16:48:00Z">
            <w:rPr>
              <w:rFonts w:ascii="Times New Roman" w:hAnsi="Times New Roman" w:cs="Times New Roman"/>
              <w:color w:val="000000" w:themeColor="text1"/>
              <w:sz w:val="22"/>
            </w:rPr>
          </w:rPrChange>
        </w:rPr>
        <w:t>Li Jin</w:t>
      </w:r>
      <w:r w:rsidR="005F1344" w:rsidRPr="000F24FD">
        <w:rPr>
          <w:rFonts w:ascii="Arial" w:hAnsi="Arial" w:cs="Arial"/>
          <w:color w:val="000000" w:themeColor="text1"/>
          <w:sz w:val="22"/>
          <w:vertAlign w:val="superscript"/>
          <w:rPrChange w:id="52" w:author="Guo, Shicheng" w:date="2018-10-16T16:48:00Z">
            <w:rPr>
              <w:rFonts w:ascii="Times New Roman" w:hAnsi="Times New Roman" w:cs="Times New Roman"/>
              <w:color w:val="000000" w:themeColor="text1"/>
              <w:sz w:val="22"/>
              <w:vertAlign w:val="superscript"/>
            </w:rPr>
          </w:rPrChange>
        </w:rPr>
        <w:t>4</w:t>
      </w:r>
      <w:r w:rsidR="00F1052D" w:rsidRPr="000F24FD">
        <w:rPr>
          <w:rFonts w:ascii="Arial" w:hAnsi="Arial" w:cs="Arial"/>
          <w:color w:val="000000" w:themeColor="text1"/>
          <w:sz w:val="22"/>
          <w:vertAlign w:val="superscript"/>
          <w:rPrChange w:id="53" w:author="Guo, Shicheng" w:date="2018-10-16T16:48:00Z">
            <w:rPr>
              <w:rFonts w:ascii="Times New Roman" w:hAnsi="Times New Roman" w:cs="Times New Roman"/>
              <w:color w:val="000000" w:themeColor="text1"/>
              <w:sz w:val="22"/>
              <w:vertAlign w:val="superscript"/>
            </w:rPr>
          </w:rPrChange>
        </w:rPr>
        <w:t>,</w:t>
      </w:r>
      <w:r w:rsidR="005F1344" w:rsidRPr="000F24FD">
        <w:rPr>
          <w:rFonts w:ascii="Arial" w:hAnsi="Arial" w:cs="Arial"/>
          <w:color w:val="000000" w:themeColor="text1"/>
          <w:sz w:val="22"/>
          <w:vertAlign w:val="superscript"/>
          <w:rPrChange w:id="54" w:author="Guo, Shicheng" w:date="2018-10-16T16:48:00Z">
            <w:rPr>
              <w:rFonts w:ascii="Times New Roman" w:hAnsi="Times New Roman" w:cs="Times New Roman"/>
              <w:color w:val="000000" w:themeColor="text1"/>
              <w:sz w:val="22"/>
              <w:vertAlign w:val="superscript"/>
            </w:rPr>
          </w:rPrChange>
        </w:rPr>
        <w:t>5</w:t>
      </w:r>
      <w:r w:rsidR="00367680" w:rsidRPr="000F24FD">
        <w:rPr>
          <w:rFonts w:ascii="Arial" w:hAnsi="Arial" w:cs="Arial"/>
          <w:color w:val="000000" w:themeColor="text1"/>
          <w:sz w:val="22"/>
          <w:rPrChange w:id="55"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56" w:author="Guo, Shicheng" w:date="2018-10-16T16:48:00Z">
            <w:rPr>
              <w:rFonts w:ascii="Times New Roman" w:hAnsi="Times New Roman" w:cs="Times New Roman"/>
              <w:color w:val="000000" w:themeColor="text1"/>
              <w:sz w:val="22"/>
            </w:rPr>
          </w:rPrChange>
        </w:rPr>
        <w:t>Shicheng Guo</w:t>
      </w:r>
      <w:r w:rsidR="005F1344" w:rsidRPr="000F24FD">
        <w:rPr>
          <w:rFonts w:ascii="Arial" w:hAnsi="Arial" w:cs="Arial"/>
          <w:color w:val="000000" w:themeColor="text1"/>
          <w:sz w:val="22"/>
          <w:vertAlign w:val="superscript"/>
          <w:rPrChange w:id="57" w:author="Guo, Shicheng" w:date="2018-10-16T16:48:00Z">
            <w:rPr>
              <w:rFonts w:ascii="Times New Roman" w:hAnsi="Times New Roman" w:cs="Times New Roman"/>
              <w:color w:val="000000" w:themeColor="text1"/>
              <w:sz w:val="22"/>
              <w:vertAlign w:val="superscript"/>
            </w:rPr>
          </w:rPrChange>
        </w:rPr>
        <w:t>7</w:t>
      </w:r>
      <w:r w:rsidRPr="000F24FD">
        <w:rPr>
          <w:rFonts w:ascii="Arial" w:hAnsi="Arial" w:cs="Arial"/>
          <w:color w:val="000000" w:themeColor="text1"/>
          <w:sz w:val="22"/>
          <w:rPrChange w:id="58" w:author="Guo, Shicheng" w:date="2018-10-16T16:48:00Z">
            <w:rPr>
              <w:rFonts w:ascii="Times New Roman" w:hAnsi="Times New Roman" w:cs="Times New Roman"/>
              <w:color w:val="000000" w:themeColor="text1"/>
              <w:sz w:val="22"/>
            </w:rPr>
          </w:rPrChange>
        </w:rPr>
        <w:t>*, Jiucun Wang</w:t>
      </w:r>
      <w:r w:rsidR="000966CA" w:rsidRPr="000F24FD">
        <w:rPr>
          <w:rFonts w:ascii="Arial" w:hAnsi="Arial" w:cs="Arial"/>
          <w:color w:val="000000" w:themeColor="text1"/>
          <w:sz w:val="22"/>
          <w:vertAlign w:val="superscript"/>
          <w:rPrChange w:id="59" w:author="Guo, Shicheng" w:date="2018-10-16T16:48:00Z">
            <w:rPr>
              <w:rFonts w:ascii="Times New Roman" w:hAnsi="Times New Roman" w:cs="Times New Roman"/>
              <w:color w:val="000000" w:themeColor="text1"/>
              <w:sz w:val="22"/>
              <w:vertAlign w:val="superscript"/>
            </w:rPr>
          </w:rPrChange>
        </w:rPr>
        <w:t>4,5</w:t>
      </w:r>
      <w:r w:rsidRPr="000F24FD">
        <w:rPr>
          <w:rFonts w:ascii="Arial" w:hAnsi="Arial" w:cs="Arial"/>
          <w:color w:val="000000" w:themeColor="text1"/>
          <w:sz w:val="22"/>
          <w:rPrChange w:id="60" w:author="Guo, Shicheng" w:date="2018-10-16T16:48:00Z">
            <w:rPr>
              <w:rFonts w:ascii="Times New Roman" w:hAnsi="Times New Roman" w:cs="Times New Roman"/>
              <w:color w:val="000000" w:themeColor="text1"/>
              <w:sz w:val="22"/>
            </w:rPr>
          </w:rPrChange>
        </w:rPr>
        <w:t>* and Minghua Wang</w:t>
      </w:r>
      <w:r w:rsidRPr="000F24FD">
        <w:rPr>
          <w:rFonts w:ascii="Arial" w:hAnsi="Arial" w:cs="Arial"/>
          <w:color w:val="000000" w:themeColor="text1"/>
          <w:sz w:val="22"/>
          <w:vertAlign w:val="superscript"/>
          <w:rPrChange w:id="61" w:author="Guo, Shicheng" w:date="2018-10-16T16:48:00Z">
            <w:rPr>
              <w:rFonts w:ascii="Times New Roman" w:hAnsi="Times New Roman" w:cs="Times New Roman"/>
              <w:color w:val="000000" w:themeColor="text1"/>
              <w:sz w:val="22"/>
              <w:vertAlign w:val="superscript"/>
            </w:rPr>
          </w:rPrChange>
        </w:rPr>
        <w:t>1</w:t>
      </w:r>
      <w:r w:rsidRPr="000F24FD">
        <w:rPr>
          <w:rFonts w:ascii="Arial" w:hAnsi="Arial" w:cs="Arial"/>
          <w:color w:val="000000" w:themeColor="text1"/>
          <w:sz w:val="22"/>
          <w:rPrChange w:id="62" w:author="Guo, Shicheng" w:date="2018-10-16T16:48:00Z">
            <w:rPr>
              <w:rFonts w:ascii="Times New Roman" w:hAnsi="Times New Roman" w:cs="Times New Roman"/>
              <w:color w:val="000000" w:themeColor="text1"/>
              <w:sz w:val="22"/>
            </w:rPr>
          </w:rPrChange>
        </w:rPr>
        <w:t>*</w:t>
      </w:r>
    </w:p>
    <w:p w:rsidR="00FB1A8C" w:rsidRPr="000F24FD" w:rsidRDefault="00557FEA" w:rsidP="003E71C0">
      <w:pPr>
        <w:adjustRightInd w:val="0"/>
        <w:snapToGrid w:val="0"/>
        <w:spacing w:line="480" w:lineRule="auto"/>
        <w:jc w:val="left"/>
        <w:rPr>
          <w:rFonts w:ascii="Arial" w:hAnsi="Arial" w:cs="Arial"/>
          <w:color w:val="000000" w:themeColor="text1"/>
          <w:sz w:val="22"/>
          <w:rPrChange w:id="63"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vertAlign w:val="superscript"/>
          <w:rPrChange w:id="64" w:author="Guo, Shicheng" w:date="2018-10-16T16:48:00Z">
            <w:rPr>
              <w:rFonts w:ascii="Times New Roman" w:hAnsi="Times New Roman" w:cs="Times New Roman"/>
              <w:color w:val="000000" w:themeColor="text1"/>
              <w:sz w:val="22"/>
              <w:vertAlign w:val="superscript"/>
            </w:rPr>
          </w:rPrChange>
        </w:rPr>
        <w:t>1</w:t>
      </w:r>
      <w:r w:rsidRPr="000F24FD">
        <w:rPr>
          <w:rFonts w:ascii="Arial" w:hAnsi="Arial" w:cs="Arial"/>
          <w:color w:val="000000" w:themeColor="text1"/>
          <w:sz w:val="22"/>
          <w:rPrChange w:id="65" w:author="Guo, Shicheng" w:date="2018-10-16T16:48:00Z">
            <w:rPr>
              <w:rFonts w:ascii="Times New Roman" w:hAnsi="Times New Roman" w:cs="Times New Roman"/>
              <w:color w:val="000000" w:themeColor="text1"/>
              <w:sz w:val="22"/>
            </w:rPr>
          </w:rPrChange>
        </w:rPr>
        <w:t>Department of Biochemistry and Molecular Biology, Medical College, Soochow University, Suzhou, Jiangsu, China</w:t>
      </w:r>
    </w:p>
    <w:p w:rsidR="00FB1A8C" w:rsidRPr="000F24FD" w:rsidRDefault="002058F9" w:rsidP="003E71C0">
      <w:pPr>
        <w:adjustRightInd w:val="0"/>
        <w:snapToGrid w:val="0"/>
        <w:spacing w:line="480" w:lineRule="auto"/>
        <w:jc w:val="left"/>
        <w:rPr>
          <w:rFonts w:ascii="Arial" w:hAnsi="Arial" w:cs="Arial"/>
          <w:color w:val="000000" w:themeColor="text1"/>
          <w:sz w:val="22"/>
          <w:rPrChange w:id="66"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vertAlign w:val="superscript"/>
          <w:rPrChange w:id="67" w:author="Guo, Shicheng" w:date="2018-10-16T16:48:00Z">
            <w:rPr>
              <w:rFonts w:ascii="Times New Roman" w:hAnsi="Times New Roman" w:cs="Times New Roman"/>
              <w:color w:val="000000" w:themeColor="text1"/>
              <w:sz w:val="22"/>
              <w:vertAlign w:val="superscript"/>
            </w:rPr>
          </w:rPrChange>
        </w:rPr>
        <w:t>2</w:t>
      </w:r>
      <w:r w:rsidRPr="000F24FD">
        <w:rPr>
          <w:rFonts w:ascii="Arial" w:hAnsi="Arial" w:cs="Arial"/>
          <w:color w:val="000000" w:themeColor="text1"/>
          <w:sz w:val="22"/>
          <w:rPrChange w:id="68" w:author="Guo, Shicheng" w:date="2018-10-16T16:48:00Z">
            <w:rPr>
              <w:rFonts w:ascii="Times New Roman" w:hAnsi="Times New Roman" w:cs="Times New Roman"/>
              <w:color w:val="000000" w:themeColor="text1"/>
              <w:sz w:val="22"/>
            </w:rPr>
          </w:rPrChange>
        </w:rPr>
        <w:t>Department of Cardio-Thoracic Surgery, The First Affiliated Hospital of Soochow University, Suzhou, Jiangsu, China</w:t>
      </w:r>
    </w:p>
    <w:p w:rsidR="00AF5820" w:rsidRPr="000F24FD" w:rsidRDefault="0043471C" w:rsidP="003E71C0">
      <w:pPr>
        <w:adjustRightInd w:val="0"/>
        <w:snapToGrid w:val="0"/>
        <w:spacing w:line="480" w:lineRule="auto"/>
        <w:jc w:val="left"/>
        <w:rPr>
          <w:rFonts w:ascii="Arial" w:hAnsi="Arial" w:cs="Arial"/>
          <w:color w:val="000000" w:themeColor="text1"/>
          <w:sz w:val="22"/>
          <w:rPrChange w:id="69"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vertAlign w:val="superscript"/>
          <w:rPrChange w:id="70" w:author="Guo, Shicheng" w:date="2018-10-16T16:48:00Z">
            <w:rPr>
              <w:rFonts w:ascii="Times New Roman" w:hAnsi="Times New Roman" w:cs="Times New Roman"/>
              <w:color w:val="000000" w:themeColor="text1"/>
              <w:sz w:val="22"/>
              <w:vertAlign w:val="superscript"/>
            </w:rPr>
          </w:rPrChange>
        </w:rPr>
        <w:t>3</w:t>
      </w:r>
      <w:r w:rsidRPr="000F24FD">
        <w:rPr>
          <w:rFonts w:ascii="Arial" w:hAnsi="Arial" w:cs="Arial"/>
          <w:color w:val="000000" w:themeColor="text1"/>
          <w:sz w:val="22"/>
          <w:rPrChange w:id="71" w:author="Guo, Shicheng" w:date="2018-10-16T16:48:00Z">
            <w:rPr>
              <w:rFonts w:ascii="Times New Roman" w:hAnsi="Times New Roman" w:cs="Times New Roman"/>
              <w:color w:val="000000" w:themeColor="text1"/>
              <w:sz w:val="22"/>
            </w:rPr>
          </w:rPrChange>
        </w:rPr>
        <w:t>Department of Human Anatomy, Histology and Embryology, Medical College, Soochow University, Suzhou, Jiangsu, China</w:t>
      </w:r>
    </w:p>
    <w:p w:rsidR="00DD3849" w:rsidRPr="000F24FD" w:rsidRDefault="00AF5820" w:rsidP="003E71C0">
      <w:pPr>
        <w:adjustRightInd w:val="0"/>
        <w:snapToGrid w:val="0"/>
        <w:spacing w:line="480" w:lineRule="auto"/>
        <w:jc w:val="left"/>
        <w:rPr>
          <w:rFonts w:ascii="Arial" w:hAnsi="Arial" w:cs="Arial"/>
          <w:color w:val="000000" w:themeColor="text1"/>
          <w:sz w:val="22"/>
          <w:rPrChange w:id="72"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vertAlign w:val="superscript"/>
          <w:rPrChange w:id="73" w:author="Guo, Shicheng" w:date="2018-10-16T16:48:00Z">
            <w:rPr>
              <w:rFonts w:ascii="Times New Roman" w:hAnsi="Times New Roman" w:cs="Times New Roman"/>
              <w:color w:val="000000" w:themeColor="text1"/>
              <w:sz w:val="22"/>
              <w:vertAlign w:val="superscript"/>
            </w:rPr>
          </w:rPrChange>
        </w:rPr>
        <w:t>4</w:t>
      </w:r>
      <w:r w:rsidR="00DD3849" w:rsidRPr="000F24FD">
        <w:rPr>
          <w:rFonts w:ascii="Arial" w:hAnsi="Arial" w:cs="Arial"/>
          <w:color w:val="000000" w:themeColor="text1"/>
          <w:sz w:val="22"/>
          <w:rPrChange w:id="74" w:author="Guo, Shicheng" w:date="2018-10-16T16:48:00Z">
            <w:rPr>
              <w:rFonts w:ascii="Times New Roman" w:hAnsi="Times New Roman" w:cs="Times New Roman"/>
              <w:color w:val="000000" w:themeColor="text1"/>
              <w:sz w:val="22"/>
            </w:rPr>
          </w:rPrChange>
        </w:rPr>
        <w:t>State Key Laboratory of Genetic Engineering, Department of Anthropology and Human Genetics, School of Life Sciences</w:t>
      </w:r>
      <w:bookmarkStart w:id="75" w:name="OLE_LINK1"/>
      <w:bookmarkStart w:id="76" w:name="OLE_LINK2"/>
      <w:r w:rsidR="00DD3849" w:rsidRPr="000F24FD">
        <w:rPr>
          <w:rFonts w:ascii="Arial" w:hAnsi="Arial" w:cs="Arial"/>
          <w:color w:val="000000" w:themeColor="text1"/>
          <w:sz w:val="22"/>
          <w:rPrChange w:id="77" w:author="Guo, Shicheng" w:date="2018-10-16T16:48:00Z">
            <w:rPr>
              <w:rFonts w:ascii="Times New Roman" w:hAnsi="Times New Roman" w:cs="Times New Roman"/>
              <w:color w:val="000000" w:themeColor="text1"/>
              <w:sz w:val="22"/>
            </w:rPr>
          </w:rPrChange>
        </w:rPr>
        <w:t>, Fudan University, Shanghai, China</w:t>
      </w:r>
      <w:bookmarkEnd w:id="75"/>
      <w:bookmarkEnd w:id="76"/>
      <w:r w:rsidR="00DD3849" w:rsidRPr="000F24FD">
        <w:rPr>
          <w:rFonts w:ascii="Arial" w:hAnsi="Arial" w:cs="Arial"/>
          <w:color w:val="000000" w:themeColor="text1"/>
          <w:sz w:val="22"/>
          <w:rPrChange w:id="78" w:author="Guo, Shicheng" w:date="2018-10-16T16:48:00Z">
            <w:rPr>
              <w:rFonts w:ascii="Times New Roman" w:hAnsi="Times New Roman" w:cs="Times New Roman"/>
              <w:color w:val="000000" w:themeColor="text1"/>
              <w:sz w:val="22"/>
            </w:rPr>
          </w:rPrChange>
        </w:rPr>
        <w:t xml:space="preserve"> </w:t>
      </w:r>
    </w:p>
    <w:p w:rsidR="00DD3849" w:rsidRPr="000F24FD" w:rsidRDefault="00AF5820" w:rsidP="003E71C0">
      <w:pPr>
        <w:adjustRightInd w:val="0"/>
        <w:snapToGrid w:val="0"/>
        <w:spacing w:line="480" w:lineRule="auto"/>
        <w:jc w:val="left"/>
        <w:rPr>
          <w:rFonts w:ascii="Arial" w:hAnsi="Arial" w:cs="Arial"/>
          <w:color w:val="000000" w:themeColor="text1"/>
          <w:sz w:val="22"/>
          <w:rPrChange w:id="79"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vertAlign w:val="superscript"/>
          <w:rPrChange w:id="80" w:author="Guo, Shicheng" w:date="2018-10-16T16:48:00Z">
            <w:rPr>
              <w:rFonts w:ascii="Times New Roman" w:hAnsi="Times New Roman" w:cs="Times New Roman"/>
              <w:color w:val="000000" w:themeColor="text1"/>
              <w:sz w:val="22"/>
              <w:vertAlign w:val="superscript"/>
            </w:rPr>
          </w:rPrChange>
        </w:rPr>
        <w:t>5</w:t>
      </w:r>
      <w:r w:rsidR="00DD3849" w:rsidRPr="000F24FD">
        <w:rPr>
          <w:rFonts w:ascii="Arial" w:hAnsi="Arial" w:cs="Arial"/>
          <w:color w:val="000000" w:themeColor="text1"/>
          <w:sz w:val="22"/>
          <w:rPrChange w:id="81" w:author="Guo, Shicheng" w:date="2018-10-16T16:48:00Z">
            <w:rPr>
              <w:rFonts w:ascii="Times New Roman" w:hAnsi="Times New Roman" w:cs="Times New Roman"/>
              <w:color w:val="000000" w:themeColor="text1"/>
              <w:sz w:val="22"/>
            </w:rPr>
          </w:rPrChange>
        </w:rPr>
        <w:t>Human Phenome Institute, Fudan University, Shanghai, China</w:t>
      </w:r>
    </w:p>
    <w:p w:rsidR="00DD3849" w:rsidRPr="000F24FD" w:rsidRDefault="00AF5820" w:rsidP="003E71C0">
      <w:pPr>
        <w:adjustRightInd w:val="0"/>
        <w:snapToGrid w:val="0"/>
        <w:spacing w:line="480" w:lineRule="auto"/>
        <w:jc w:val="left"/>
        <w:rPr>
          <w:rFonts w:ascii="Arial" w:hAnsi="Arial" w:cs="Arial"/>
          <w:color w:val="000000" w:themeColor="text1"/>
          <w:sz w:val="22"/>
          <w:rPrChange w:id="82"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vertAlign w:val="superscript"/>
          <w:rPrChange w:id="83" w:author="Guo, Shicheng" w:date="2018-10-16T16:48:00Z">
            <w:rPr>
              <w:rFonts w:ascii="Times New Roman" w:hAnsi="Times New Roman" w:cs="Times New Roman"/>
              <w:color w:val="000000" w:themeColor="text1"/>
              <w:sz w:val="22"/>
              <w:vertAlign w:val="superscript"/>
            </w:rPr>
          </w:rPrChange>
        </w:rPr>
        <w:t>6</w:t>
      </w:r>
      <w:r w:rsidR="009357A6" w:rsidRPr="000F24FD">
        <w:rPr>
          <w:rFonts w:ascii="Arial" w:hAnsi="Arial" w:cs="Arial"/>
          <w:color w:val="000000" w:themeColor="text1"/>
          <w:sz w:val="22"/>
          <w:rPrChange w:id="84" w:author="Guo, Shicheng" w:date="2018-10-16T16:48:00Z">
            <w:rPr>
              <w:rFonts w:ascii="Times New Roman" w:hAnsi="Times New Roman" w:cs="Times New Roman"/>
              <w:color w:val="000000" w:themeColor="text1"/>
              <w:sz w:val="22"/>
            </w:rPr>
          </w:rPrChange>
        </w:rPr>
        <w:t>Institute for Pediatric Research, Afﬁliated Children's Hospital, Soochow University, Suzhou, Jiangsu, China</w:t>
      </w:r>
    </w:p>
    <w:p w:rsidR="00DA4DD9" w:rsidRPr="000F24FD" w:rsidRDefault="00AF5820" w:rsidP="003E71C0">
      <w:pPr>
        <w:adjustRightInd w:val="0"/>
        <w:snapToGrid w:val="0"/>
        <w:spacing w:line="480" w:lineRule="auto"/>
        <w:jc w:val="left"/>
        <w:rPr>
          <w:rFonts w:ascii="Arial" w:hAnsi="Arial" w:cs="Arial"/>
          <w:color w:val="000000" w:themeColor="text1"/>
          <w:sz w:val="22"/>
          <w:rPrChange w:id="85"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vertAlign w:val="superscript"/>
          <w:rPrChange w:id="86" w:author="Guo, Shicheng" w:date="2018-10-16T16:48:00Z">
            <w:rPr>
              <w:rFonts w:ascii="Times New Roman" w:hAnsi="Times New Roman" w:cs="Times New Roman"/>
              <w:color w:val="000000" w:themeColor="text1"/>
              <w:sz w:val="22"/>
              <w:vertAlign w:val="superscript"/>
            </w:rPr>
          </w:rPrChange>
        </w:rPr>
        <w:t>7</w:t>
      </w:r>
      <w:r w:rsidR="00557FEA" w:rsidRPr="000F24FD">
        <w:rPr>
          <w:rFonts w:ascii="Arial" w:hAnsi="Arial" w:cs="Arial"/>
          <w:color w:val="000000" w:themeColor="text1"/>
          <w:sz w:val="22"/>
          <w:rPrChange w:id="87" w:author="Guo, Shicheng" w:date="2018-10-16T16:48:00Z">
            <w:rPr>
              <w:rFonts w:ascii="Times New Roman" w:hAnsi="Times New Roman" w:cs="Times New Roman"/>
              <w:color w:val="000000" w:themeColor="text1"/>
              <w:sz w:val="22"/>
            </w:rPr>
          </w:rPrChange>
        </w:rPr>
        <w:t xml:space="preserve">Center for Human Genetics, Marshfield Clinic Research </w:t>
      </w:r>
      <w:r w:rsidR="00873F50" w:rsidRPr="000F24FD">
        <w:rPr>
          <w:rFonts w:ascii="Arial" w:hAnsi="Arial" w:cs="Arial"/>
          <w:color w:val="000000" w:themeColor="text1"/>
          <w:sz w:val="22"/>
          <w:rPrChange w:id="88" w:author="Guo, Shicheng" w:date="2018-10-16T16:48:00Z">
            <w:rPr>
              <w:rFonts w:ascii="Times New Roman" w:hAnsi="Times New Roman" w:cs="Times New Roman"/>
              <w:color w:val="000000" w:themeColor="text1"/>
              <w:sz w:val="22"/>
            </w:rPr>
          </w:rPrChange>
        </w:rPr>
        <w:t>Insititute</w:t>
      </w:r>
      <w:r w:rsidR="00557FEA" w:rsidRPr="000F24FD">
        <w:rPr>
          <w:rFonts w:ascii="Arial" w:hAnsi="Arial" w:cs="Arial"/>
          <w:color w:val="000000" w:themeColor="text1"/>
          <w:sz w:val="22"/>
          <w:rPrChange w:id="89" w:author="Guo, Shicheng" w:date="2018-10-16T16:48:00Z">
            <w:rPr>
              <w:rFonts w:ascii="Times New Roman" w:hAnsi="Times New Roman" w:cs="Times New Roman"/>
              <w:color w:val="000000" w:themeColor="text1"/>
              <w:sz w:val="22"/>
            </w:rPr>
          </w:rPrChange>
        </w:rPr>
        <w:t>, 9500 Gilman Drive, MC0412, Marshfield, Wisconsin 54449, United States</w:t>
      </w:r>
    </w:p>
    <w:p w:rsidR="00C9413E" w:rsidRPr="000F24FD" w:rsidRDefault="00557FEA" w:rsidP="003E71C0">
      <w:pPr>
        <w:adjustRightInd w:val="0"/>
        <w:snapToGrid w:val="0"/>
        <w:spacing w:line="480" w:lineRule="auto"/>
        <w:jc w:val="left"/>
        <w:rPr>
          <w:rFonts w:ascii="Arial" w:hAnsi="Arial" w:cs="Arial"/>
          <w:color w:val="000000" w:themeColor="text1"/>
          <w:sz w:val="22"/>
          <w:rPrChange w:id="90"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vertAlign w:val="superscript"/>
          <w:rPrChange w:id="91" w:author="Guo, Shicheng" w:date="2018-10-16T16:48:00Z">
            <w:rPr>
              <w:rFonts w:ascii="Times New Roman" w:hAnsi="Times New Roman" w:cs="Times New Roman"/>
              <w:color w:val="000000" w:themeColor="text1"/>
              <w:sz w:val="22"/>
              <w:vertAlign w:val="superscript"/>
            </w:rPr>
          </w:rPrChange>
        </w:rPr>
        <w:t>#</w:t>
      </w:r>
      <w:r w:rsidRPr="000F24FD">
        <w:rPr>
          <w:rFonts w:ascii="Arial" w:hAnsi="Arial" w:cs="Arial"/>
          <w:color w:val="000000" w:themeColor="text1"/>
          <w:sz w:val="22"/>
          <w:rPrChange w:id="92" w:author="Guo, Shicheng" w:date="2018-10-16T16:48:00Z">
            <w:rPr>
              <w:rFonts w:ascii="Times New Roman" w:hAnsi="Times New Roman" w:cs="Times New Roman"/>
              <w:color w:val="000000" w:themeColor="text1"/>
              <w:sz w:val="22"/>
            </w:rPr>
          </w:rPrChange>
        </w:rPr>
        <w:t>Equal contributors</w:t>
      </w:r>
    </w:p>
    <w:p w:rsidR="00FA2F14" w:rsidRPr="000F24FD" w:rsidRDefault="00557FEA" w:rsidP="003E71C0">
      <w:pPr>
        <w:adjustRightInd w:val="0"/>
        <w:snapToGrid w:val="0"/>
        <w:spacing w:line="480" w:lineRule="auto"/>
        <w:jc w:val="left"/>
        <w:rPr>
          <w:rFonts w:ascii="Arial" w:hAnsi="Arial" w:cs="Arial"/>
          <w:color w:val="000000" w:themeColor="text1"/>
          <w:sz w:val="22"/>
          <w:rPrChange w:id="93"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vertAlign w:val="superscript"/>
          <w:rPrChange w:id="94" w:author="Guo, Shicheng" w:date="2018-10-16T16:48:00Z">
            <w:rPr>
              <w:rFonts w:ascii="Times New Roman" w:hAnsi="Times New Roman" w:cs="Times New Roman"/>
              <w:color w:val="000000" w:themeColor="text1"/>
              <w:sz w:val="22"/>
              <w:vertAlign w:val="superscript"/>
            </w:rPr>
          </w:rPrChange>
        </w:rPr>
        <w:t>*</w:t>
      </w:r>
      <w:r w:rsidRPr="000F24FD">
        <w:rPr>
          <w:rFonts w:ascii="Arial" w:hAnsi="Arial" w:cs="Arial"/>
          <w:color w:val="000000" w:themeColor="text1"/>
          <w:sz w:val="22"/>
          <w:rPrChange w:id="95" w:author="Guo, Shicheng" w:date="2018-10-16T16:48:00Z">
            <w:rPr>
              <w:rFonts w:ascii="Times New Roman" w:hAnsi="Times New Roman" w:cs="Times New Roman"/>
              <w:color w:val="000000" w:themeColor="text1"/>
              <w:sz w:val="22"/>
            </w:rPr>
          </w:rPrChange>
        </w:rPr>
        <w:t xml:space="preserve">Correspondence: </w:t>
      </w:r>
      <w:r w:rsidR="00016EC0" w:rsidRPr="000F24FD">
        <w:rPr>
          <w:rFonts w:ascii="Arial" w:hAnsi="Arial" w:cs="Arial"/>
          <w:color w:val="000000" w:themeColor="text1"/>
          <w:sz w:val="22"/>
          <w:rPrChange w:id="96" w:author="Guo, Shicheng" w:date="2018-10-16T16:48:00Z">
            <w:rPr>
              <w:rFonts w:ascii="Times New Roman" w:hAnsi="Times New Roman" w:cs="Times New Roman"/>
              <w:color w:val="000000" w:themeColor="text1"/>
              <w:sz w:val="22"/>
            </w:rPr>
          </w:rPrChange>
        </w:rPr>
        <w:t xml:space="preserve">mhwang@suda.edu.cn; </w:t>
      </w:r>
      <w:r w:rsidRPr="000F24FD">
        <w:rPr>
          <w:rFonts w:ascii="Arial" w:hAnsi="Arial" w:cs="Arial"/>
          <w:color w:val="000000" w:themeColor="text1"/>
          <w:sz w:val="22"/>
          <w:rPrChange w:id="97" w:author="Guo, Shicheng" w:date="2018-10-16T16:48:00Z">
            <w:rPr>
              <w:rFonts w:ascii="Times New Roman" w:hAnsi="Times New Roman" w:cs="Times New Roman"/>
              <w:color w:val="000000" w:themeColor="text1"/>
              <w:sz w:val="22"/>
            </w:rPr>
          </w:rPrChange>
        </w:rPr>
        <w:t xml:space="preserve">Guo.Shicheng@marshfieldresearch.org; jcwang@fudan.edu.cn </w:t>
      </w:r>
    </w:p>
    <w:p w:rsidR="00FA2F14" w:rsidRPr="000F24FD" w:rsidRDefault="00FA2F14" w:rsidP="003E71C0">
      <w:pPr>
        <w:adjustRightInd w:val="0"/>
        <w:snapToGrid w:val="0"/>
        <w:spacing w:line="480" w:lineRule="auto"/>
        <w:jc w:val="left"/>
        <w:rPr>
          <w:rFonts w:ascii="Arial" w:hAnsi="Arial" w:cs="Arial"/>
          <w:color w:val="000000" w:themeColor="text1"/>
          <w:sz w:val="22"/>
          <w:rPrChange w:id="98" w:author="Guo, Shicheng" w:date="2018-10-16T16:48:00Z">
            <w:rPr>
              <w:rFonts w:ascii="Times New Roman" w:hAnsi="Times New Roman" w:cs="Times New Roman"/>
              <w:color w:val="000000" w:themeColor="text1"/>
              <w:sz w:val="22"/>
            </w:rPr>
          </w:rPrChange>
        </w:rPr>
      </w:pPr>
    </w:p>
    <w:p w:rsidR="00FA2F14" w:rsidRPr="000F24FD" w:rsidRDefault="00FA2F14" w:rsidP="00903B7A">
      <w:pPr>
        <w:adjustRightInd w:val="0"/>
        <w:snapToGrid w:val="0"/>
        <w:spacing w:line="480" w:lineRule="auto"/>
        <w:jc w:val="left"/>
        <w:rPr>
          <w:rFonts w:ascii="Arial" w:hAnsi="Arial" w:cs="Arial"/>
          <w:color w:val="000000" w:themeColor="text1"/>
          <w:sz w:val="22"/>
          <w:rPrChange w:id="99" w:author="Guo, Shicheng" w:date="2018-10-16T16:48:00Z">
            <w:rPr>
              <w:rFonts w:ascii="Times New Roman" w:hAnsi="Times New Roman" w:cs="Times New Roman"/>
              <w:color w:val="000000" w:themeColor="text1"/>
              <w:sz w:val="22"/>
            </w:rPr>
          </w:rPrChange>
        </w:rPr>
      </w:pPr>
    </w:p>
    <w:p w:rsidR="00FA2F14" w:rsidRDefault="00FA2F14" w:rsidP="00903B7A">
      <w:pPr>
        <w:adjustRightInd w:val="0"/>
        <w:snapToGrid w:val="0"/>
        <w:spacing w:line="480" w:lineRule="auto"/>
        <w:jc w:val="left"/>
        <w:rPr>
          <w:ins w:id="100" w:author="Guo, Shicheng" w:date="2018-10-16T16:49:00Z"/>
          <w:rFonts w:ascii="Arial" w:hAnsi="Arial" w:cs="Arial"/>
          <w:color w:val="000000" w:themeColor="text1"/>
          <w:sz w:val="22"/>
        </w:rPr>
      </w:pPr>
    </w:p>
    <w:p w:rsidR="000F24FD" w:rsidRDefault="000F24FD" w:rsidP="00903B7A">
      <w:pPr>
        <w:adjustRightInd w:val="0"/>
        <w:snapToGrid w:val="0"/>
        <w:spacing w:line="480" w:lineRule="auto"/>
        <w:jc w:val="left"/>
        <w:rPr>
          <w:ins w:id="101" w:author="Guo, Shicheng" w:date="2018-10-16T16:49:00Z"/>
          <w:rFonts w:ascii="Arial" w:hAnsi="Arial" w:cs="Arial"/>
          <w:color w:val="000000" w:themeColor="text1"/>
          <w:sz w:val="22"/>
        </w:rPr>
      </w:pPr>
    </w:p>
    <w:p w:rsidR="000F24FD" w:rsidRDefault="000F24FD" w:rsidP="00903B7A">
      <w:pPr>
        <w:adjustRightInd w:val="0"/>
        <w:snapToGrid w:val="0"/>
        <w:spacing w:line="480" w:lineRule="auto"/>
        <w:jc w:val="left"/>
        <w:rPr>
          <w:ins w:id="102" w:author="Guo, Shicheng" w:date="2018-10-16T16:49:00Z"/>
          <w:rFonts w:ascii="Arial" w:hAnsi="Arial" w:cs="Arial"/>
          <w:color w:val="000000" w:themeColor="text1"/>
          <w:sz w:val="22"/>
        </w:rPr>
      </w:pPr>
    </w:p>
    <w:p w:rsidR="000F24FD" w:rsidRDefault="000F24FD" w:rsidP="00903B7A">
      <w:pPr>
        <w:adjustRightInd w:val="0"/>
        <w:snapToGrid w:val="0"/>
        <w:spacing w:line="480" w:lineRule="auto"/>
        <w:jc w:val="left"/>
        <w:rPr>
          <w:ins w:id="103" w:author="Guo, Shicheng" w:date="2018-10-16T16:49:00Z"/>
          <w:rFonts w:ascii="Arial" w:hAnsi="Arial" w:cs="Arial"/>
          <w:color w:val="000000" w:themeColor="text1"/>
          <w:sz w:val="22"/>
        </w:rPr>
      </w:pPr>
    </w:p>
    <w:p w:rsidR="000F24FD" w:rsidRPr="000F24FD" w:rsidRDefault="000F24FD" w:rsidP="00903B7A">
      <w:pPr>
        <w:adjustRightInd w:val="0"/>
        <w:snapToGrid w:val="0"/>
        <w:spacing w:line="480" w:lineRule="auto"/>
        <w:jc w:val="left"/>
        <w:rPr>
          <w:rFonts w:ascii="Arial" w:hAnsi="Arial" w:cs="Arial"/>
          <w:color w:val="000000" w:themeColor="text1"/>
          <w:sz w:val="22"/>
          <w:rPrChange w:id="104" w:author="Guo, Shicheng" w:date="2018-10-16T16:48:00Z">
            <w:rPr>
              <w:rFonts w:ascii="Times New Roman" w:hAnsi="Times New Roman" w:cs="Times New Roman"/>
              <w:color w:val="000000" w:themeColor="text1"/>
              <w:sz w:val="22"/>
            </w:rPr>
          </w:rPrChange>
        </w:rPr>
      </w:pPr>
    </w:p>
    <w:p w:rsidR="00FA2F14" w:rsidRPr="000F24FD" w:rsidRDefault="00FA2F14" w:rsidP="00903B7A">
      <w:pPr>
        <w:adjustRightInd w:val="0"/>
        <w:snapToGrid w:val="0"/>
        <w:spacing w:line="480" w:lineRule="auto"/>
        <w:jc w:val="left"/>
        <w:rPr>
          <w:rFonts w:ascii="Arial" w:hAnsi="Arial" w:cs="Arial"/>
          <w:color w:val="000000" w:themeColor="text1"/>
          <w:sz w:val="22"/>
          <w:rPrChange w:id="105" w:author="Guo, Shicheng" w:date="2018-10-16T16:48:00Z">
            <w:rPr>
              <w:rFonts w:ascii="Times New Roman" w:hAnsi="Times New Roman" w:cs="Times New Roman"/>
              <w:color w:val="000000" w:themeColor="text1"/>
              <w:sz w:val="22"/>
            </w:rPr>
          </w:rPrChange>
        </w:rPr>
      </w:pPr>
    </w:p>
    <w:p w:rsidR="00AA2E9F" w:rsidRPr="000F24FD" w:rsidRDefault="00AA2E9F" w:rsidP="00903B7A">
      <w:pPr>
        <w:adjustRightInd w:val="0"/>
        <w:snapToGrid w:val="0"/>
        <w:spacing w:line="480" w:lineRule="auto"/>
        <w:jc w:val="left"/>
        <w:rPr>
          <w:rFonts w:ascii="Arial" w:hAnsi="Arial" w:cs="Arial"/>
          <w:color w:val="000000" w:themeColor="text1"/>
          <w:sz w:val="22"/>
          <w:rPrChange w:id="106" w:author="Guo, Shicheng" w:date="2018-10-16T16:48:00Z">
            <w:rPr>
              <w:rFonts w:ascii="Times New Roman" w:hAnsi="Times New Roman" w:cs="Times New Roman"/>
              <w:color w:val="000000" w:themeColor="text1"/>
              <w:sz w:val="22"/>
            </w:rPr>
          </w:rPrChange>
        </w:rPr>
      </w:pPr>
    </w:p>
    <w:p w:rsidR="002D4261" w:rsidRPr="000F24FD" w:rsidRDefault="00557FEA" w:rsidP="00903B7A">
      <w:pPr>
        <w:adjustRightInd w:val="0"/>
        <w:snapToGrid w:val="0"/>
        <w:spacing w:line="480" w:lineRule="auto"/>
        <w:outlineLvl w:val="0"/>
        <w:rPr>
          <w:rFonts w:ascii="Arial" w:hAnsi="Arial" w:cs="Arial"/>
          <w:b/>
          <w:color w:val="000000" w:themeColor="text1"/>
          <w:sz w:val="22"/>
          <w:rPrChange w:id="107"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08" w:author="Guo, Shicheng" w:date="2018-10-16T16:48:00Z">
            <w:rPr>
              <w:rFonts w:ascii="Times New Roman" w:hAnsi="Times New Roman" w:cs="Times New Roman"/>
              <w:b/>
              <w:color w:val="000000" w:themeColor="text1"/>
              <w:sz w:val="22"/>
            </w:rPr>
          </w:rPrChange>
        </w:rPr>
        <w:t>Abstract</w:t>
      </w:r>
    </w:p>
    <w:p w:rsidR="00992AD4" w:rsidRPr="000F24FD" w:rsidRDefault="00992AD4" w:rsidP="00903B7A">
      <w:pPr>
        <w:adjustRightInd w:val="0"/>
        <w:snapToGrid w:val="0"/>
        <w:spacing w:line="480" w:lineRule="auto"/>
        <w:rPr>
          <w:rFonts w:ascii="Arial" w:hAnsi="Arial" w:cs="Arial"/>
          <w:b/>
          <w:color w:val="000000" w:themeColor="text1"/>
          <w:sz w:val="22"/>
          <w:rPrChange w:id="109" w:author="Guo, Shicheng" w:date="2018-10-16T16:48:00Z">
            <w:rPr>
              <w:rFonts w:ascii="Times New Roman" w:hAnsi="Times New Roman" w:cs="Times New Roman"/>
              <w:b/>
              <w:color w:val="000000" w:themeColor="text1"/>
              <w:sz w:val="22"/>
            </w:rPr>
          </w:rPrChange>
        </w:rPr>
      </w:pPr>
    </w:p>
    <w:p w:rsidR="008F20EE" w:rsidRPr="000F24FD" w:rsidRDefault="00474FC7" w:rsidP="00903B7A">
      <w:pPr>
        <w:adjustRightInd w:val="0"/>
        <w:snapToGrid w:val="0"/>
        <w:spacing w:line="480" w:lineRule="auto"/>
        <w:outlineLvl w:val="1"/>
        <w:rPr>
          <w:rFonts w:ascii="Arial" w:hAnsi="Arial" w:cs="Arial"/>
          <w:color w:val="000000" w:themeColor="text1"/>
          <w:sz w:val="22"/>
          <w:rPrChange w:id="110"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11" w:author="Guo, Shicheng" w:date="2018-10-16T16:48:00Z">
            <w:rPr>
              <w:rFonts w:ascii="Times New Roman" w:hAnsi="Times New Roman" w:cs="Times New Roman"/>
              <w:color w:val="000000" w:themeColor="text1"/>
              <w:sz w:val="22"/>
            </w:rPr>
          </w:rPrChange>
        </w:rPr>
        <w:t xml:space="preserve">The epigenetic </w:t>
      </w:r>
      <w:r w:rsidR="0028013C" w:rsidRPr="000F24FD">
        <w:rPr>
          <w:rFonts w:ascii="Arial" w:hAnsi="Arial" w:cs="Arial"/>
          <w:color w:val="000000" w:themeColor="text1"/>
          <w:sz w:val="22"/>
          <w:rPrChange w:id="112" w:author="Guo, Shicheng" w:date="2018-10-16T16:48:00Z">
            <w:rPr>
              <w:rFonts w:ascii="Times New Roman" w:hAnsi="Times New Roman" w:cs="Times New Roman"/>
              <w:color w:val="000000" w:themeColor="text1"/>
              <w:sz w:val="22"/>
            </w:rPr>
          </w:rPrChange>
        </w:rPr>
        <w:t>alteration</w:t>
      </w:r>
      <w:r w:rsidR="00525524" w:rsidRPr="000F24FD">
        <w:rPr>
          <w:rFonts w:ascii="Arial" w:hAnsi="Arial" w:cs="Arial"/>
          <w:color w:val="000000" w:themeColor="text1"/>
          <w:sz w:val="22"/>
          <w:rPrChange w:id="113"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14" w:author="Guo, Shicheng" w:date="2018-10-16T16:48:00Z">
            <w:rPr>
              <w:rFonts w:ascii="Times New Roman" w:hAnsi="Times New Roman" w:cs="Times New Roman"/>
              <w:color w:val="000000" w:themeColor="text1"/>
              <w:sz w:val="22"/>
            </w:rPr>
          </w:rPrChange>
        </w:rPr>
        <w:t>of tumor suppression gene</w:t>
      </w:r>
      <w:r w:rsidR="00525524" w:rsidRPr="000F24FD">
        <w:rPr>
          <w:rFonts w:ascii="Arial" w:hAnsi="Arial" w:cs="Arial"/>
          <w:color w:val="000000" w:themeColor="text1"/>
          <w:sz w:val="22"/>
          <w:rPrChange w:id="115" w:author="Guo, Shicheng" w:date="2018-10-16T16:48:00Z">
            <w:rPr>
              <w:rFonts w:ascii="Times New Roman" w:hAnsi="Times New Roman" w:cs="Times New Roman"/>
              <w:color w:val="000000" w:themeColor="text1"/>
              <w:sz w:val="22"/>
            </w:rPr>
          </w:rPrChange>
        </w:rPr>
        <w:t xml:space="preserve"> (TSG)</w:t>
      </w:r>
      <w:r w:rsidR="00E01D86" w:rsidRPr="000F24FD">
        <w:rPr>
          <w:rFonts w:ascii="Arial" w:hAnsi="Arial" w:cs="Arial"/>
          <w:color w:val="000000" w:themeColor="text1"/>
          <w:sz w:val="22"/>
          <w:rPrChange w:id="116" w:author="Guo, Shicheng" w:date="2018-10-16T16:48:00Z">
            <w:rPr>
              <w:rFonts w:ascii="Times New Roman" w:hAnsi="Times New Roman" w:cs="Times New Roman"/>
              <w:color w:val="000000" w:themeColor="text1"/>
              <w:sz w:val="22"/>
            </w:rPr>
          </w:rPrChange>
        </w:rPr>
        <w:t xml:space="preserve"> is one of </w:t>
      </w:r>
      <w:r w:rsidR="00A93858" w:rsidRPr="000F24FD">
        <w:rPr>
          <w:rFonts w:ascii="Arial" w:hAnsi="Arial" w:cs="Arial"/>
          <w:color w:val="000000" w:themeColor="text1"/>
          <w:sz w:val="22"/>
          <w:rPrChange w:id="117" w:author="Guo, Shicheng" w:date="2018-10-16T16:48:00Z">
            <w:rPr>
              <w:rFonts w:ascii="Times New Roman" w:hAnsi="Times New Roman" w:cs="Times New Roman"/>
              <w:color w:val="000000" w:themeColor="text1"/>
              <w:sz w:val="22"/>
            </w:rPr>
          </w:rPrChange>
        </w:rPr>
        <w:t xml:space="preserve">the </w:t>
      </w:r>
      <w:r w:rsidR="00E01D86" w:rsidRPr="000F24FD">
        <w:rPr>
          <w:rFonts w:ascii="Arial" w:hAnsi="Arial" w:cs="Arial"/>
          <w:color w:val="000000" w:themeColor="text1"/>
          <w:sz w:val="22"/>
          <w:rPrChange w:id="118" w:author="Guo, Shicheng" w:date="2018-10-16T16:48:00Z">
            <w:rPr>
              <w:rFonts w:ascii="Times New Roman" w:hAnsi="Times New Roman" w:cs="Times New Roman"/>
              <w:color w:val="000000" w:themeColor="text1"/>
              <w:sz w:val="22"/>
            </w:rPr>
          </w:rPrChange>
        </w:rPr>
        <w:t>most significant</w:t>
      </w:r>
      <w:r w:rsidR="003A5025" w:rsidRPr="000F24FD">
        <w:rPr>
          <w:rFonts w:ascii="Arial" w:hAnsi="Arial" w:cs="Arial"/>
          <w:color w:val="000000" w:themeColor="text1"/>
          <w:sz w:val="22"/>
          <w:rPrChange w:id="119" w:author="Guo, Shicheng" w:date="2018-10-16T16:48:00Z">
            <w:rPr>
              <w:rFonts w:ascii="Times New Roman" w:hAnsi="Times New Roman" w:cs="Times New Roman"/>
              <w:color w:val="000000" w:themeColor="text1"/>
              <w:sz w:val="22"/>
            </w:rPr>
          </w:rPrChange>
        </w:rPr>
        <w:t xml:space="preserve"> indicators</w:t>
      </w:r>
      <w:r w:rsidR="00E01D86" w:rsidRPr="000F24FD">
        <w:rPr>
          <w:rFonts w:ascii="Arial" w:hAnsi="Arial" w:cs="Arial"/>
          <w:color w:val="000000" w:themeColor="text1"/>
          <w:sz w:val="22"/>
          <w:rPrChange w:id="120" w:author="Guo, Shicheng" w:date="2018-10-16T16:48:00Z">
            <w:rPr>
              <w:rFonts w:ascii="Times New Roman" w:hAnsi="Times New Roman" w:cs="Times New Roman"/>
              <w:color w:val="000000" w:themeColor="text1"/>
              <w:sz w:val="22"/>
            </w:rPr>
          </w:rPrChange>
        </w:rPr>
        <w:t xml:space="preserve"> </w:t>
      </w:r>
      <w:r w:rsidR="003A5025" w:rsidRPr="000F24FD">
        <w:rPr>
          <w:rFonts w:ascii="Arial" w:hAnsi="Arial" w:cs="Arial"/>
          <w:color w:val="000000" w:themeColor="text1"/>
          <w:sz w:val="22"/>
          <w:rPrChange w:id="121" w:author="Guo, Shicheng" w:date="2018-10-16T16:48:00Z">
            <w:rPr>
              <w:rFonts w:ascii="Times New Roman" w:hAnsi="Times New Roman" w:cs="Times New Roman"/>
              <w:color w:val="000000" w:themeColor="text1"/>
              <w:sz w:val="22"/>
            </w:rPr>
          </w:rPrChange>
        </w:rPr>
        <w:t xml:space="preserve">in </w:t>
      </w:r>
      <w:r w:rsidR="003A5025" w:rsidRPr="000F24FD">
        <w:rPr>
          <w:rFonts w:ascii="Arial" w:hAnsi="Arial" w:cs="Arial"/>
          <w:color w:val="000000" w:themeColor="text1"/>
          <w:sz w:val="22"/>
          <w:rPrChange w:id="122" w:author="Guo, Shicheng" w:date="2018-10-16T16:48:00Z">
            <w:rPr>
              <w:rFonts w:ascii="Times New Roman" w:hAnsi="Times New Roman" w:cs="Times New Roman"/>
              <w:color w:val="000000" w:themeColor="text1"/>
              <w:sz w:val="22"/>
            </w:rPr>
          </w:rPrChange>
        </w:rPr>
        <w:lastRenderedPageBreak/>
        <w:t>human esophageal squamous cell carcinoma (ESCC)</w:t>
      </w:r>
      <w:r w:rsidRPr="000F24FD">
        <w:rPr>
          <w:rFonts w:ascii="Arial" w:hAnsi="Arial" w:cs="Arial"/>
          <w:color w:val="000000" w:themeColor="text1"/>
          <w:sz w:val="22"/>
          <w:rPrChange w:id="123" w:author="Guo, Shicheng" w:date="2018-10-16T16:48:00Z">
            <w:rPr>
              <w:rFonts w:ascii="Times New Roman" w:hAnsi="Times New Roman" w:cs="Times New Roman"/>
              <w:color w:val="000000" w:themeColor="text1"/>
              <w:sz w:val="22"/>
            </w:rPr>
          </w:rPrChange>
        </w:rPr>
        <w:t xml:space="preserve">. </w:t>
      </w:r>
      <w:r w:rsidR="003A5025" w:rsidRPr="000F24FD">
        <w:rPr>
          <w:rFonts w:ascii="Arial" w:hAnsi="Arial" w:cs="Arial"/>
          <w:color w:val="000000" w:themeColor="text1"/>
          <w:sz w:val="22"/>
          <w:rPrChange w:id="124" w:author="Guo, Shicheng" w:date="2018-10-16T16:48:00Z">
            <w:rPr>
              <w:rFonts w:ascii="Times New Roman" w:hAnsi="Times New Roman" w:cs="Times New Roman"/>
              <w:color w:val="000000" w:themeColor="text1"/>
              <w:sz w:val="22"/>
            </w:rPr>
          </w:rPrChange>
        </w:rPr>
        <w:t>In this study, we identified a novel ESCC hyper</w:t>
      </w:r>
      <w:ins w:id="125" w:author="Guo, Shicheng" w:date="2018-10-16T16:50:00Z">
        <w:r w:rsidR="00A44C2A">
          <w:rPr>
            <w:rFonts w:ascii="Arial" w:hAnsi="Arial" w:cs="Arial"/>
            <w:color w:val="000000" w:themeColor="text1"/>
            <w:sz w:val="22"/>
          </w:rPr>
          <w:t>-</w:t>
        </w:r>
      </w:ins>
      <w:r w:rsidR="003A5025" w:rsidRPr="000F24FD">
        <w:rPr>
          <w:rFonts w:ascii="Arial" w:hAnsi="Arial" w:cs="Arial"/>
          <w:color w:val="000000" w:themeColor="text1"/>
          <w:sz w:val="22"/>
          <w:rPrChange w:id="126" w:author="Guo, Shicheng" w:date="2018-10-16T16:48:00Z">
            <w:rPr>
              <w:rFonts w:ascii="Times New Roman" w:hAnsi="Times New Roman" w:cs="Times New Roman"/>
              <w:color w:val="000000" w:themeColor="text1"/>
              <w:sz w:val="22"/>
            </w:rPr>
          </w:rPrChange>
        </w:rPr>
        <w:t xml:space="preserve">methylation biomarker </w:t>
      </w:r>
      <w:r w:rsidR="003A5025" w:rsidRPr="00A44C2A">
        <w:rPr>
          <w:rFonts w:ascii="Arial" w:hAnsi="Arial" w:cs="Arial"/>
          <w:color w:val="000000" w:themeColor="text1"/>
          <w:sz w:val="22"/>
          <w:rPrChange w:id="127" w:author="Guo, Shicheng" w:date="2018-10-16T16:51:00Z">
            <w:rPr>
              <w:rFonts w:ascii="Times New Roman" w:hAnsi="Times New Roman" w:cs="Times New Roman"/>
              <w:i/>
              <w:color w:val="000000" w:themeColor="text1"/>
              <w:sz w:val="22"/>
            </w:rPr>
          </w:rPrChange>
        </w:rPr>
        <w:t>ZNF132</w:t>
      </w:r>
      <w:r w:rsidR="003A5025" w:rsidRPr="000F24FD">
        <w:rPr>
          <w:rFonts w:ascii="Arial" w:hAnsi="Arial" w:cs="Arial"/>
          <w:color w:val="000000" w:themeColor="text1"/>
          <w:sz w:val="22"/>
          <w:rPrChange w:id="128" w:author="Guo, Shicheng" w:date="2018-10-16T16:48:00Z">
            <w:rPr>
              <w:rFonts w:ascii="Times New Roman" w:hAnsi="Times New Roman" w:cs="Times New Roman"/>
              <w:color w:val="000000" w:themeColor="text1"/>
              <w:sz w:val="22"/>
            </w:rPr>
          </w:rPrChange>
        </w:rPr>
        <w:t xml:space="preserve"> </w:t>
      </w:r>
      <w:r w:rsidR="00525524" w:rsidRPr="000F24FD">
        <w:rPr>
          <w:rFonts w:ascii="Arial" w:hAnsi="Arial" w:cs="Arial"/>
          <w:color w:val="000000" w:themeColor="text1"/>
          <w:sz w:val="22"/>
          <w:rPrChange w:id="129" w:author="Guo, Shicheng" w:date="2018-10-16T16:48:00Z">
            <w:rPr>
              <w:rFonts w:ascii="Times New Roman" w:hAnsi="Times New Roman" w:cs="Times New Roman"/>
              <w:color w:val="000000" w:themeColor="text1"/>
              <w:sz w:val="22"/>
            </w:rPr>
          </w:rPrChange>
        </w:rPr>
        <w:t xml:space="preserve">by </w:t>
      </w:r>
      <w:del w:id="130" w:author="Guo, Shicheng" w:date="2018-10-16T16:50:00Z">
        <w:r w:rsidR="003A5025" w:rsidRPr="000F24FD" w:rsidDel="00A44C2A">
          <w:rPr>
            <w:rFonts w:ascii="Arial" w:hAnsi="Arial" w:cs="Arial"/>
            <w:color w:val="000000" w:themeColor="text1"/>
            <w:sz w:val="22"/>
            <w:rPrChange w:id="131" w:author="Guo, Shicheng" w:date="2018-10-16T16:48:00Z">
              <w:rPr>
                <w:rFonts w:ascii="Times New Roman" w:hAnsi="Times New Roman" w:cs="Times New Roman"/>
                <w:color w:val="000000" w:themeColor="text1"/>
                <w:sz w:val="22"/>
              </w:rPr>
            </w:rPrChange>
          </w:rPr>
          <w:delText xml:space="preserve">integration </w:delText>
        </w:r>
      </w:del>
      <w:ins w:id="132" w:author="Guo, Shicheng" w:date="2018-10-16T16:55:00Z">
        <w:r w:rsidR="005912D9">
          <w:rPr>
            <w:rFonts w:ascii="Arial" w:hAnsi="Arial" w:cs="Arial"/>
            <w:color w:val="000000" w:themeColor="text1"/>
            <w:sz w:val="22"/>
          </w:rPr>
          <w:t>integrative</w:t>
        </w:r>
      </w:ins>
      <w:ins w:id="133" w:author="Guo, Shicheng" w:date="2018-10-16T16:50:00Z">
        <w:r w:rsidR="00A44C2A">
          <w:rPr>
            <w:rFonts w:ascii="Arial" w:hAnsi="Arial" w:cs="Arial"/>
            <w:color w:val="000000" w:themeColor="text1"/>
            <w:sz w:val="22"/>
          </w:rPr>
          <w:t xml:space="preserve"> </w:t>
        </w:r>
      </w:ins>
      <w:ins w:id="134" w:author="Guo, Shicheng" w:date="2018-10-16T16:51:00Z">
        <w:r w:rsidR="00A44C2A" w:rsidRPr="00A44C2A">
          <w:rPr>
            <w:rFonts w:ascii="Arial" w:hAnsi="Arial" w:cs="Arial"/>
            <w:color w:val="000000" w:themeColor="text1"/>
            <w:sz w:val="22"/>
            <w:rPrChange w:id="135" w:author="Guo, Shicheng" w:date="2018-10-16T16:51:00Z">
              <w:rPr/>
            </w:rPrChange>
          </w:rPr>
          <w:fldChar w:fldCharType="begin"/>
        </w:r>
        <w:r w:rsidR="00A44C2A" w:rsidRPr="00A44C2A">
          <w:rPr>
            <w:rFonts w:ascii="Arial" w:hAnsi="Arial" w:cs="Arial"/>
            <w:color w:val="000000" w:themeColor="text1"/>
            <w:sz w:val="22"/>
            <w:rPrChange w:id="136" w:author="Guo, Shicheng" w:date="2018-10-16T16:51:00Z">
              <w:rPr/>
            </w:rPrChange>
          </w:rPr>
          <w:instrText xml:space="preserve"> HYPERLINK "https://www.google.com/search?q=computational&amp;spell=1&amp;sa=X&amp;ved=0ahUKEwj928jy-IveAhWBzVkKHSrPDRMQkeECCCooAA" </w:instrText>
        </w:r>
        <w:r w:rsidR="00A44C2A" w:rsidRPr="00A44C2A">
          <w:rPr>
            <w:rFonts w:ascii="Arial" w:hAnsi="Arial" w:cs="Arial"/>
            <w:color w:val="000000" w:themeColor="text1"/>
            <w:sz w:val="22"/>
            <w:rPrChange w:id="137" w:author="Guo, Shicheng" w:date="2018-10-16T16:51:00Z">
              <w:rPr/>
            </w:rPrChange>
          </w:rPr>
          <w:fldChar w:fldCharType="separate"/>
        </w:r>
        <w:r w:rsidR="00A44C2A" w:rsidRPr="00A44C2A">
          <w:rPr>
            <w:rFonts w:ascii="Arial" w:hAnsi="Arial" w:cs="Arial"/>
            <w:color w:val="000000" w:themeColor="text1"/>
            <w:sz w:val="22"/>
            <w:rPrChange w:id="138" w:author="Guo, Shicheng" w:date="2018-10-16T16:51:00Z">
              <w:rPr>
                <w:rStyle w:val="Hyperlink"/>
                <w:rFonts w:ascii="Arial" w:hAnsi="Arial" w:cs="Arial"/>
                <w:b/>
                <w:bCs/>
                <w:i/>
                <w:iCs/>
                <w:color w:val="660099"/>
                <w:sz w:val="27"/>
                <w:szCs w:val="27"/>
                <w:shd w:val="clear" w:color="auto" w:fill="FFFFFF"/>
              </w:rPr>
            </w:rPrChange>
          </w:rPr>
          <w:t>computational</w:t>
        </w:r>
        <w:r w:rsidR="00A44C2A" w:rsidRPr="00A44C2A">
          <w:rPr>
            <w:rFonts w:ascii="Arial" w:hAnsi="Arial" w:cs="Arial"/>
            <w:color w:val="000000" w:themeColor="text1"/>
            <w:sz w:val="22"/>
            <w:rPrChange w:id="139" w:author="Guo, Shicheng" w:date="2018-10-16T16:51:00Z">
              <w:rPr/>
            </w:rPrChange>
          </w:rPr>
          <w:fldChar w:fldCharType="end"/>
        </w:r>
        <w:r w:rsidR="00A44C2A" w:rsidRPr="00A44C2A">
          <w:rPr>
            <w:rFonts w:ascii="Arial" w:hAnsi="Arial" w:cs="Arial"/>
            <w:color w:val="000000" w:themeColor="text1"/>
            <w:sz w:val="22"/>
          </w:rPr>
          <w:t xml:space="preserve"> </w:t>
        </w:r>
      </w:ins>
      <w:r w:rsidR="003A5025" w:rsidRPr="000F24FD">
        <w:rPr>
          <w:rFonts w:ascii="Arial" w:hAnsi="Arial" w:cs="Arial"/>
          <w:color w:val="000000" w:themeColor="text1"/>
          <w:sz w:val="22"/>
          <w:rPrChange w:id="140" w:author="Guo, Shicheng" w:date="2018-10-16T16:48:00Z">
            <w:rPr>
              <w:rFonts w:ascii="Times New Roman" w:hAnsi="Times New Roman" w:cs="Times New Roman"/>
              <w:color w:val="000000" w:themeColor="text1"/>
              <w:sz w:val="22"/>
            </w:rPr>
          </w:rPrChange>
        </w:rPr>
        <w:t xml:space="preserve">analysis to comprehensive genome-wide DNA methylation </w:t>
      </w:r>
      <w:r w:rsidR="00873F50" w:rsidRPr="000F24FD">
        <w:rPr>
          <w:rFonts w:ascii="Arial" w:hAnsi="Arial" w:cs="Arial"/>
          <w:color w:val="000000" w:themeColor="text1"/>
          <w:sz w:val="22"/>
          <w:rPrChange w:id="141" w:author="Guo, Shicheng" w:date="2018-10-16T16:48:00Z">
            <w:rPr>
              <w:rFonts w:ascii="Times New Roman" w:hAnsi="Times New Roman" w:cs="Times New Roman"/>
              <w:color w:val="000000" w:themeColor="text1"/>
              <w:sz w:val="22"/>
            </w:rPr>
          </w:rPrChange>
        </w:rPr>
        <w:t>micro</w:t>
      </w:r>
      <w:r w:rsidR="00525524" w:rsidRPr="000F24FD">
        <w:rPr>
          <w:rFonts w:ascii="Arial" w:hAnsi="Arial" w:cs="Arial"/>
          <w:color w:val="000000" w:themeColor="text1"/>
          <w:sz w:val="22"/>
          <w:rPrChange w:id="142" w:author="Guo, Shicheng" w:date="2018-10-16T16:48:00Z">
            <w:rPr>
              <w:rFonts w:ascii="Times New Roman" w:hAnsi="Times New Roman" w:cs="Times New Roman"/>
              <w:color w:val="000000" w:themeColor="text1"/>
              <w:sz w:val="22"/>
            </w:rPr>
          </w:rPrChange>
        </w:rPr>
        <w:t xml:space="preserve">array </w:t>
      </w:r>
      <w:r w:rsidR="003A5025" w:rsidRPr="000F24FD">
        <w:rPr>
          <w:rFonts w:ascii="Arial" w:hAnsi="Arial" w:cs="Arial"/>
          <w:color w:val="000000" w:themeColor="text1"/>
          <w:sz w:val="22"/>
          <w:rPrChange w:id="143" w:author="Guo, Shicheng" w:date="2018-10-16T16:48:00Z">
            <w:rPr>
              <w:rFonts w:ascii="Times New Roman" w:hAnsi="Times New Roman" w:cs="Times New Roman"/>
              <w:color w:val="000000" w:themeColor="text1"/>
              <w:sz w:val="22"/>
            </w:rPr>
          </w:rPrChange>
        </w:rPr>
        <w:t>data</w:t>
      </w:r>
      <w:r w:rsidR="00525524" w:rsidRPr="000F24FD">
        <w:rPr>
          <w:rFonts w:ascii="Arial" w:hAnsi="Arial" w:cs="Arial"/>
          <w:color w:val="000000" w:themeColor="text1"/>
          <w:sz w:val="22"/>
          <w:rPrChange w:id="144" w:author="Guo, Shicheng" w:date="2018-10-16T16:48:00Z">
            <w:rPr>
              <w:rFonts w:ascii="Times New Roman" w:hAnsi="Times New Roman" w:cs="Times New Roman"/>
              <w:color w:val="000000" w:themeColor="text1"/>
              <w:sz w:val="22"/>
            </w:rPr>
          </w:rPrChange>
        </w:rPr>
        <w:t>set</w:t>
      </w:r>
      <w:r w:rsidR="003A5025" w:rsidRPr="000F24FD">
        <w:rPr>
          <w:rFonts w:ascii="Arial" w:hAnsi="Arial" w:cs="Arial"/>
          <w:color w:val="000000" w:themeColor="text1"/>
          <w:sz w:val="22"/>
          <w:rPrChange w:id="145" w:author="Guo, Shicheng" w:date="2018-10-16T16:48:00Z">
            <w:rPr>
              <w:rFonts w:ascii="Times New Roman" w:hAnsi="Times New Roman" w:cs="Times New Roman"/>
              <w:color w:val="000000" w:themeColor="text1"/>
              <w:sz w:val="22"/>
            </w:rPr>
          </w:rPrChange>
        </w:rPr>
        <w:t xml:space="preserve">. </w:t>
      </w:r>
      <w:r w:rsidR="00525524" w:rsidRPr="000F24FD">
        <w:rPr>
          <w:rFonts w:ascii="Arial" w:hAnsi="Arial" w:cs="Arial"/>
          <w:color w:val="000000" w:themeColor="text1"/>
          <w:sz w:val="22"/>
          <w:rPrChange w:id="146" w:author="Guo, Shicheng" w:date="2018-10-16T16:48:00Z">
            <w:rPr>
              <w:rFonts w:ascii="Times New Roman" w:hAnsi="Times New Roman" w:cs="Times New Roman"/>
              <w:color w:val="000000" w:themeColor="text1"/>
              <w:sz w:val="22"/>
            </w:rPr>
          </w:rPrChange>
        </w:rPr>
        <w:t xml:space="preserve">We validated </w:t>
      </w:r>
      <w:ins w:id="147" w:author="Guo, Shicheng" w:date="2018-10-16T16:52:00Z">
        <w:r w:rsidR="00A44C2A">
          <w:rPr>
            <w:rFonts w:ascii="Arial" w:hAnsi="Arial" w:cs="Arial"/>
            <w:color w:val="000000" w:themeColor="text1"/>
            <w:sz w:val="22"/>
          </w:rPr>
          <w:t>the</w:t>
        </w:r>
      </w:ins>
      <w:ins w:id="148" w:author="Guo, Shicheng" w:date="2018-10-16T16:53:00Z">
        <w:r w:rsidR="000E750C">
          <w:rPr>
            <w:rFonts w:ascii="Arial" w:hAnsi="Arial" w:cs="Arial"/>
            <w:color w:val="000000" w:themeColor="text1"/>
            <w:sz w:val="22"/>
          </w:rPr>
          <w:t xml:space="preserve"> </w:t>
        </w:r>
      </w:ins>
      <w:del w:id="149" w:author="Guo, Shicheng" w:date="2018-10-16T16:52:00Z">
        <w:r w:rsidR="00525524" w:rsidRPr="000F24FD" w:rsidDel="00A44C2A">
          <w:rPr>
            <w:rFonts w:ascii="Arial" w:hAnsi="Arial" w:cs="Arial"/>
            <w:color w:val="000000" w:themeColor="text1"/>
            <w:sz w:val="22"/>
            <w:rPrChange w:id="150" w:author="Guo, Shicheng" w:date="2018-10-16T16:48:00Z">
              <w:rPr>
                <w:rFonts w:ascii="Times New Roman" w:hAnsi="Times New Roman" w:cs="Times New Roman"/>
                <w:color w:val="000000" w:themeColor="text1"/>
                <w:sz w:val="22"/>
              </w:rPr>
            </w:rPrChange>
          </w:rPr>
          <w:delText xml:space="preserve">the high frequent </w:delText>
        </w:r>
      </w:del>
      <w:r w:rsidR="00525524" w:rsidRPr="000F24FD">
        <w:rPr>
          <w:rFonts w:ascii="Arial" w:hAnsi="Arial" w:cs="Arial"/>
          <w:color w:val="000000" w:themeColor="text1"/>
          <w:sz w:val="22"/>
          <w:rPrChange w:id="151" w:author="Guo, Shicheng" w:date="2018-10-16T16:48:00Z">
            <w:rPr>
              <w:rFonts w:ascii="Times New Roman" w:hAnsi="Times New Roman" w:cs="Times New Roman"/>
              <w:color w:val="000000" w:themeColor="text1"/>
              <w:sz w:val="22"/>
            </w:rPr>
          </w:rPrChange>
        </w:rPr>
        <w:t>hyper</w:t>
      </w:r>
      <w:ins w:id="152" w:author="Guo, Shicheng" w:date="2018-10-16T16:49:00Z">
        <w:r w:rsidR="00A44C2A">
          <w:rPr>
            <w:rFonts w:ascii="Arial" w:hAnsi="Arial" w:cs="Arial"/>
            <w:color w:val="000000" w:themeColor="text1"/>
            <w:sz w:val="22"/>
          </w:rPr>
          <w:t>-</w:t>
        </w:r>
      </w:ins>
      <w:r w:rsidR="00525524" w:rsidRPr="000F24FD">
        <w:rPr>
          <w:rFonts w:ascii="Arial" w:hAnsi="Arial" w:cs="Arial"/>
          <w:color w:val="000000" w:themeColor="text1"/>
          <w:sz w:val="22"/>
          <w:rPrChange w:id="153" w:author="Guo, Shicheng" w:date="2018-10-16T16:48:00Z">
            <w:rPr>
              <w:rFonts w:ascii="Times New Roman" w:hAnsi="Times New Roman" w:cs="Times New Roman"/>
              <w:color w:val="000000" w:themeColor="text1"/>
              <w:sz w:val="22"/>
            </w:rPr>
          </w:rPrChange>
        </w:rPr>
        <w:t>methylation status</w:t>
      </w:r>
      <w:r w:rsidR="00873F50" w:rsidRPr="000F24FD">
        <w:rPr>
          <w:rFonts w:ascii="Arial" w:hAnsi="Arial" w:cs="Arial"/>
          <w:color w:val="000000" w:themeColor="text1"/>
          <w:sz w:val="22"/>
          <w:rPrChange w:id="154" w:author="Guo, Shicheng" w:date="2018-10-16T16:48:00Z">
            <w:rPr>
              <w:rFonts w:ascii="Times New Roman" w:hAnsi="Times New Roman" w:cs="Times New Roman"/>
              <w:color w:val="000000" w:themeColor="text1"/>
              <w:sz w:val="22"/>
            </w:rPr>
          </w:rPrChange>
        </w:rPr>
        <w:t xml:space="preserve"> </w:t>
      </w:r>
      <w:r w:rsidR="00525524" w:rsidRPr="000F24FD">
        <w:rPr>
          <w:rFonts w:ascii="Arial" w:hAnsi="Arial" w:cs="Arial"/>
          <w:color w:val="000000" w:themeColor="text1"/>
          <w:sz w:val="22"/>
          <w:rPrChange w:id="155" w:author="Guo, Shicheng" w:date="2018-10-16T16:48:00Z">
            <w:rPr>
              <w:rFonts w:ascii="Times New Roman" w:hAnsi="Times New Roman" w:cs="Times New Roman"/>
              <w:color w:val="000000" w:themeColor="text1"/>
              <w:sz w:val="22"/>
            </w:rPr>
          </w:rPrChange>
        </w:rPr>
        <w:t xml:space="preserve">of </w:t>
      </w:r>
      <w:r w:rsidR="00525524" w:rsidRPr="000F24FD">
        <w:rPr>
          <w:rFonts w:ascii="Arial" w:hAnsi="Arial" w:cs="Arial"/>
          <w:i/>
          <w:color w:val="000000" w:themeColor="text1"/>
          <w:sz w:val="22"/>
          <w:rPrChange w:id="156" w:author="Guo, Shicheng" w:date="2018-10-16T16:48:00Z">
            <w:rPr>
              <w:rFonts w:ascii="Times New Roman" w:hAnsi="Times New Roman" w:cs="Times New Roman"/>
              <w:i/>
              <w:color w:val="000000" w:themeColor="text1"/>
              <w:sz w:val="22"/>
            </w:rPr>
          </w:rPrChange>
        </w:rPr>
        <w:t>ZNF132</w:t>
      </w:r>
      <w:r w:rsidR="00525524" w:rsidRPr="000F24FD">
        <w:rPr>
          <w:rFonts w:ascii="Arial" w:hAnsi="Arial" w:cs="Arial"/>
          <w:color w:val="000000" w:themeColor="text1"/>
          <w:sz w:val="22"/>
          <w:rPrChange w:id="157" w:author="Guo, Shicheng" w:date="2018-10-16T16:48:00Z">
            <w:rPr>
              <w:rFonts w:ascii="Times New Roman" w:hAnsi="Times New Roman" w:cs="Times New Roman"/>
              <w:color w:val="000000" w:themeColor="text1"/>
              <w:sz w:val="22"/>
            </w:rPr>
          </w:rPrChange>
        </w:rPr>
        <w:t xml:space="preserve"> </w:t>
      </w:r>
      <w:del w:id="158" w:author="Guo, Shicheng" w:date="2018-10-16T16:53:00Z">
        <w:r w:rsidR="00525524" w:rsidRPr="000F24FD" w:rsidDel="000E750C">
          <w:rPr>
            <w:rFonts w:ascii="Arial" w:hAnsi="Arial" w:cs="Arial"/>
            <w:color w:val="000000" w:themeColor="text1"/>
            <w:sz w:val="22"/>
            <w:rPrChange w:id="159" w:author="Guo, Shicheng" w:date="2018-10-16T16:48:00Z">
              <w:rPr>
                <w:rFonts w:ascii="Times New Roman" w:hAnsi="Times New Roman" w:cs="Times New Roman"/>
                <w:color w:val="000000" w:themeColor="text1"/>
                <w:sz w:val="22"/>
              </w:rPr>
            </w:rPrChange>
          </w:rPr>
          <w:delText xml:space="preserve">promoter regions </w:delText>
        </w:r>
      </w:del>
      <w:r w:rsidR="00525524" w:rsidRPr="000F24FD">
        <w:rPr>
          <w:rFonts w:ascii="Arial" w:hAnsi="Arial" w:cs="Arial"/>
          <w:color w:val="000000" w:themeColor="text1"/>
          <w:sz w:val="22"/>
          <w:rPrChange w:id="160" w:author="Guo, Shicheng" w:date="2018-10-16T16:48:00Z">
            <w:rPr>
              <w:rFonts w:ascii="Times New Roman" w:hAnsi="Times New Roman" w:cs="Times New Roman"/>
              <w:color w:val="000000" w:themeColor="text1"/>
              <w:sz w:val="22"/>
            </w:rPr>
          </w:rPrChange>
        </w:rPr>
        <w:t>in 9</w:t>
      </w:r>
      <w:r w:rsidR="000C3E7C" w:rsidRPr="000F24FD">
        <w:rPr>
          <w:rFonts w:ascii="Arial" w:hAnsi="Arial" w:cs="Arial"/>
          <w:color w:val="000000" w:themeColor="text1"/>
          <w:sz w:val="22"/>
          <w:rPrChange w:id="161" w:author="Guo, Shicheng" w:date="2018-10-16T16:48:00Z">
            <w:rPr>
              <w:rFonts w:ascii="Times New Roman" w:hAnsi="Times New Roman" w:cs="Times New Roman"/>
              <w:color w:val="000000" w:themeColor="text1"/>
              <w:sz w:val="22"/>
            </w:rPr>
          </w:rPrChange>
        </w:rPr>
        <w:t>1</w:t>
      </w:r>
      <w:r w:rsidR="00525524" w:rsidRPr="000F24FD">
        <w:rPr>
          <w:rFonts w:ascii="Arial" w:hAnsi="Arial" w:cs="Arial"/>
          <w:color w:val="000000" w:themeColor="text1"/>
          <w:sz w:val="22"/>
          <w:rPrChange w:id="162" w:author="Guo, Shicheng" w:date="2018-10-16T16:48:00Z">
            <w:rPr>
              <w:rFonts w:ascii="Times New Roman" w:hAnsi="Times New Roman" w:cs="Times New Roman"/>
              <w:color w:val="000000" w:themeColor="text1"/>
              <w:sz w:val="22"/>
            </w:rPr>
          </w:rPrChange>
        </w:rPr>
        <w:t xml:space="preserve"> Chinese Han ESCC patients and adjacent normal tissues with meth</w:t>
      </w:r>
      <w:r w:rsidR="00A60E92" w:rsidRPr="000F24FD">
        <w:rPr>
          <w:rFonts w:ascii="Arial" w:hAnsi="Arial" w:cs="Arial"/>
          <w:color w:val="000000" w:themeColor="text1"/>
          <w:sz w:val="22"/>
          <w:rPrChange w:id="163" w:author="Guo, Shicheng" w:date="2018-10-16T16:48:00Z">
            <w:rPr>
              <w:rFonts w:ascii="Times New Roman" w:hAnsi="Times New Roman" w:cs="Times New Roman"/>
              <w:color w:val="000000" w:themeColor="text1"/>
              <w:sz w:val="22"/>
            </w:rPr>
          </w:rPrChange>
        </w:rPr>
        <w:t xml:space="preserve">ylation target bisulfite sequencing </w:t>
      </w:r>
      <w:r w:rsidR="00525524" w:rsidRPr="000F24FD">
        <w:rPr>
          <w:rFonts w:ascii="Arial" w:hAnsi="Arial" w:cs="Arial"/>
          <w:color w:val="000000" w:themeColor="text1"/>
          <w:sz w:val="22"/>
          <w:rPrChange w:id="164" w:author="Guo, Shicheng" w:date="2018-10-16T16:48:00Z">
            <w:rPr>
              <w:rFonts w:ascii="Times New Roman" w:hAnsi="Times New Roman" w:cs="Times New Roman"/>
              <w:color w:val="000000" w:themeColor="text1"/>
              <w:sz w:val="22"/>
            </w:rPr>
          </w:rPrChange>
        </w:rPr>
        <w:t>(</w:t>
      </w:r>
      <w:r w:rsidR="00A60E92" w:rsidRPr="000F24FD">
        <w:rPr>
          <w:rFonts w:ascii="Arial" w:hAnsi="Arial" w:cs="Arial"/>
          <w:color w:val="000000" w:themeColor="text1"/>
          <w:sz w:val="22"/>
          <w:rPrChange w:id="165" w:author="Guo, Shicheng" w:date="2018-10-16T16:48:00Z">
            <w:rPr>
              <w:rFonts w:ascii="Times New Roman" w:hAnsi="Times New Roman" w:cs="Times New Roman"/>
              <w:color w:val="000000" w:themeColor="text1"/>
              <w:sz w:val="22"/>
            </w:rPr>
          </w:rPrChange>
        </w:rPr>
        <w:t>MTBS</w:t>
      </w:r>
      <w:r w:rsidR="00525524" w:rsidRPr="000F24FD">
        <w:rPr>
          <w:rFonts w:ascii="Arial" w:hAnsi="Arial" w:cs="Arial"/>
          <w:color w:val="000000" w:themeColor="text1"/>
          <w:sz w:val="22"/>
          <w:rPrChange w:id="166" w:author="Guo, Shicheng" w:date="2018-10-16T16:48:00Z">
            <w:rPr>
              <w:rFonts w:ascii="Times New Roman" w:hAnsi="Times New Roman" w:cs="Times New Roman"/>
              <w:color w:val="000000" w:themeColor="text1"/>
              <w:sz w:val="22"/>
            </w:rPr>
          </w:rPrChange>
        </w:rPr>
        <w:t>)</w:t>
      </w:r>
      <w:ins w:id="167" w:author="Guo, Shicheng" w:date="2018-10-16T16:53:00Z">
        <w:r w:rsidR="000E750C">
          <w:rPr>
            <w:rFonts w:ascii="Arial" w:hAnsi="Arial" w:cs="Arial"/>
            <w:color w:val="000000" w:themeColor="text1"/>
            <w:sz w:val="22"/>
          </w:rPr>
          <w:t xml:space="preserve"> assay</w:t>
        </w:r>
      </w:ins>
      <w:r w:rsidR="00525524" w:rsidRPr="000F24FD">
        <w:rPr>
          <w:rFonts w:ascii="Arial" w:hAnsi="Arial" w:cs="Arial"/>
          <w:color w:val="000000" w:themeColor="text1"/>
          <w:sz w:val="22"/>
          <w:rPrChange w:id="168" w:author="Guo, Shicheng" w:date="2018-10-16T16:48:00Z">
            <w:rPr>
              <w:rFonts w:ascii="Times New Roman" w:hAnsi="Times New Roman" w:cs="Times New Roman"/>
              <w:color w:val="000000" w:themeColor="text1"/>
              <w:sz w:val="22"/>
            </w:rPr>
          </w:rPrChange>
        </w:rPr>
        <w:t xml:space="preserve">. </w:t>
      </w:r>
      <w:ins w:id="169" w:author="Guo, Shicheng" w:date="2018-10-16T16:54:00Z">
        <w:r w:rsidR="005912D9">
          <w:rPr>
            <w:rFonts w:ascii="Arial" w:hAnsi="Arial" w:cs="Arial"/>
            <w:color w:val="000000" w:themeColor="text1"/>
            <w:sz w:val="22"/>
          </w:rPr>
          <w:t xml:space="preserve">Meanwhile, </w:t>
        </w:r>
      </w:ins>
      <w:ins w:id="170" w:author="Guo, Shicheng" w:date="2018-10-16T16:55:00Z">
        <w:r w:rsidR="005912D9" w:rsidRPr="005912D9">
          <w:rPr>
            <w:rFonts w:ascii="Arial" w:hAnsi="Arial" w:cs="Arial"/>
            <w:i/>
            <w:color w:val="000000" w:themeColor="text1"/>
            <w:sz w:val="22"/>
            <w:rPrChange w:id="171" w:author="Guo, Shicheng" w:date="2018-10-16T16:55:00Z">
              <w:rPr>
                <w:rFonts w:ascii="Arial" w:hAnsi="Arial" w:cs="Arial"/>
                <w:color w:val="000000" w:themeColor="text1"/>
                <w:sz w:val="22"/>
              </w:rPr>
            </w:rPrChange>
          </w:rPr>
          <w:t>ZNF132</w:t>
        </w:r>
        <w:r w:rsidR="005912D9">
          <w:rPr>
            <w:rFonts w:ascii="Arial" w:hAnsi="Arial" w:cs="Arial"/>
            <w:color w:val="000000" w:themeColor="text1"/>
            <w:sz w:val="22"/>
          </w:rPr>
          <w:t xml:space="preserve"> </w:t>
        </w:r>
      </w:ins>
      <w:del w:id="172" w:author="Guo, Shicheng" w:date="2018-10-16T16:54:00Z">
        <w:r w:rsidR="00873F50" w:rsidRPr="000F24FD" w:rsidDel="005912D9">
          <w:rPr>
            <w:rFonts w:ascii="Arial" w:hAnsi="Arial" w:cs="Arial"/>
            <w:color w:val="000000" w:themeColor="text1"/>
            <w:sz w:val="22"/>
            <w:rPrChange w:id="173" w:author="Guo, Shicheng" w:date="2018-10-16T16:48:00Z">
              <w:rPr>
                <w:rFonts w:ascii="Times New Roman" w:hAnsi="Times New Roman" w:cs="Times New Roman"/>
                <w:color w:val="000000" w:themeColor="text1"/>
                <w:sz w:val="22"/>
              </w:rPr>
            </w:rPrChange>
          </w:rPr>
          <w:delText xml:space="preserve">Hypermethylation mediated </w:delText>
        </w:r>
      </w:del>
      <w:del w:id="174" w:author="Guo, Shicheng" w:date="2018-10-16T16:55:00Z">
        <w:r w:rsidR="00873F50" w:rsidRPr="000F24FD" w:rsidDel="005912D9">
          <w:rPr>
            <w:rFonts w:ascii="Arial" w:hAnsi="Arial" w:cs="Arial"/>
            <w:color w:val="000000" w:themeColor="text1"/>
            <w:sz w:val="22"/>
            <w:rPrChange w:id="175" w:author="Guo, Shicheng" w:date="2018-10-16T16:48:00Z">
              <w:rPr>
                <w:rFonts w:ascii="Times New Roman" w:hAnsi="Times New Roman" w:cs="Times New Roman"/>
                <w:color w:val="000000" w:themeColor="text1"/>
                <w:sz w:val="22"/>
              </w:rPr>
            </w:rPrChange>
          </w:rPr>
          <w:delText>down-regulation</w:delText>
        </w:r>
        <w:r w:rsidR="00A93858" w:rsidRPr="000F24FD" w:rsidDel="005912D9">
          <w:rPr>
            <w:rFonts w:ascii="Arial" w:hAnsi="Arial" w:cs="Arial"/>
            <w:color w:val="000000" w:themeColor="text1"/>
            <w:sz w:val="22"/>
            <w:rPrChange w:id="176" w:author="Guo, Shicheng" w:date="2018-10-16T16:48:00Z">
              <w:rPr>
                <w:rFonts w:ascii="Times New Roman" w:hAnsi="Times New Roman" w:cs="Times New Roman"/>
                <w:color w:val="000000" w:themeColor="text1"/>
                <w:sz w:val="22"/>
              </w:rPr>
            </w:rPrChange>
          </w:rPr>
          <w:delText xml:space="preserve"> of gene expression</w:delText>
        </w:r>
      </w:del>
      <w:ins w:id="177" w:author="Guo, Shicheng" w:date="2018-10-16T16:55:00Z">
        <w:r w:rsidR="005912D9">
          <w:rPr>
            <w:rFonts w:ascii="Arial" w:hAnsi="Arial" w:cs="Arial"/>
            <w:color w:val="000000" w:themeColor="text1"/>
            <w:sz w:val="22"/>
          </w:rPr>
          <w:t>gene silencing</w:t>
        </w:r>
      </w:ins>
      <w:r w:rsidR="00873F50" w:rsidRPr="000F24FD">
        <w:rPr>
          <w:rFonts w:ascii="Arial" w:hAnsi="Arial" w:cs="Arial"/>
          <w:color w:val="000000" w:themeColor="text1"/>
          <w:sz w:val="22"/>
          <w:rPrChange w:id="178" w:author="Guo, Shicheng" w:date="2018-10-16T16:48:00Z">
            <w:rPr>
              <w:rFonts w:ascii="Times New Roman" w:hAnsi="Times New Roman" w:cs="Times New Roman"/>
              <w:color w:val="000000" w:themeColor="text1"/>
              <w:sz w:val="22"/>
            </w:rPr>
          </w:rPrChange>
        </w:rPr>
        <w:t xml:space="preserve"> </w:t>
      </w:r>
      <w:ins w:id="179" w:author="Guo, Shicheng" w:date="2018-10-16T16:54:00Z">
        <w:r w:rsidR="005912D9">
          <w:rPr>
            <w:rFonts w:ascii="Arial" w:hAnsi="Arial" w:cs="Arial"/>
            <w:color w:val="000000" w:themeColor="text1"/>
            <w:sz w:val="22"/>
          </w:rPr>
          <w:t>mediated by h</w:t>
        </w:r>
        <w:r w:rsidR="005912D9" w:rsidRPr="006241A1">
          <w:rPr>
            <w:rFonts w:ascii="Arial" w:hAnsi="Arial" w:cs="Arial"/>
            <w:color w:val="000000" w:themeColor="text1"/>
            <w:sz w:val="22"/>
          </w:rPr>
          <w:t xml:space="preserve">ypermethylation </w:t>
        </w:r>
      </w:ins>
      <w:r w:rsidR="00873F50" w:rsidRPr="000F24FD">
        <w:rPr>
          <w:rFonts w:ascii="Arial" w:hAnsi="Arial" w:cs="Arial"/>
          <w:color w:val="000000" w:themeColor="text1"/>
          <w:sz w:val="22"/>
          <w:rPrChange w:id="180" w:author="Guo, Shicheng" w:date="2018-10-16T16:48:00Z">
            <w:rPr>
              <w:rFonts w:ascii="Times New Roman" w:hAnsi="Times New Roman" w:cs="Times New Roman"/>
              <w:color w:val="000000" w:themeColor="text1"/>
              <w:sz w:val="22"/>
            </w:rPr>
          </w:rPrChange>
        </w:rPr>
        <w:t xml:space="preserve">was </w:t>
      </w:r>
      <w:r w:rsidR="007B706D" w:rsidRPr="000F24FD">
        <w:rPr>
          <w:rFonts w:ascii="Arial" w:hAnsi="Arial" w:cs="Arial"/>
          <w:color w:val="000000" w:themeColor="text1"/>
          <w:sz w:val="22"/>
          <w:rPrChange w:id="181" w:author="Guo, Shicheng" w:date="2018-10-16T16:48:00Z">
            <w:rPr>
              <w:rFonts w:ascii="Times New Roman" w:hAnsi="Times New Roman" w:cs="Times New Roman"/>
              <w:color w:val="000000" w:themeColor="text1"/>
              <w:sz w:val="22"/>
            </w:rPr>
          </w:rPrChange>
        </w:rPr>
        <w:t>confirmed</w:t>
      </w:r>
      <w:r w:rsidR="00873F50" w:rsidRPr="000F24FD">
        <w:rPr>
          <w:rFonts w:ascii="Arial" w:hAnsi="Arial" w:cs="Arial"/>
          <w:color w:val="000000" w:themeColor="text1"/>
          <w:sz w:val="22"/>
          <w:rPrChange w:id="182" w:author="Guo, Shicheng" w:date="2018-10-16T16:48:00Z">
            <w:rPr>
              <w:rFonts w:ascii="Times New Roman" w:hAnsi="Times New Roman" w:cs="Times New Roman"/>
              <w:color w:val="000000" w:themeColor="text1"/>
              <w:sz w:val="22"/>
            </w:rPr>
          </w:rPrChange>
        </w:rPr>
        <w:t xml:space="preserve"> in </w:t>
      </w:r>
      <w:ins w:id="183" w:author="Guo, Shicheng" w:date="2018-10-16T16:56:00Z">
        <w:r w:rsidR="005912D9">
          <w:rPr>
            <w:rFonts w:ascii="Arial" w:hAnsi="Arial" w:cs="Arial"/>
            <w:color w:val="000000" w:themeColor="text1"/>
            <w:sz w:val="22"/>
          </w:rPr>
          <w:t xml:space="preserve">both </w:t>
        </w:r>
      </w:ins>
      <w:r w:rsidR="00873F50" w:rsidRPr="000F24FD">
        <w:rPr>
          <w:rFonts w:ascii="Arial" w:hAnsi="Arial" w:cs="Arial"/>
          <w:color w:val="000000" w:themeColor="text1"/>
          <w:sz w:val="22"/>
          <w:rPrChange w:id="184" w:author="Guo, Shicheng" w:date="2018-10-16T16:48:00Z">
            <w:rPr>
              <w:rFonts w:ascii="Times New Roman" w:hAnsi="Times New Roman" w:cs="Times New Roman"/>
              <w:color w:val="000000" w:themeColor="text1"/>
              <w:sz w:val="22"/>
            </w:rPr>
          </w:rPrChange>
        </w:rPr>
        <w:t>solid tissues</w:t>
      </w:r>
      <w:r w:rsidR="007B706D" w:rsidRPr="000F24FD">
        <w:rPr>
          <w:rFonts w:ascii="Arial" w:hAnsi="Arial" w:cs="Arial"/>
          <w:color w:val="000000" w:themeColor="text1"/>
          <w:sz w:val="22"/>
          <w:rPrChange w:id="185" w:author="Guo, Shicheng" w:date="2018-10-16T16:48:00Z">
            <w:rPr>
              <w:rFonts w:ascii="Times New Roman" w:hAnsi="Times New Roman" w:cs="Times New Roman"/>
              <w:color w:val="000000" w:themeColor="text1"/>
              <w:sz w:val="22"/>
            </w:rPr>
          </w:rPrChange>
        </w:rPr>
        <w:t xml:space="preserve"> </w:t>
      </w:r>
      <w:del w:id="186" w:author="Guo, Shicheng" w:date="2018-10-16T16:56:00Z">
        <w:r w:rsidR="007B706D" w:rsidRPr="000F24FD" w:rsidDel="005912D9">
          <w:rPr>
            <w:rFonts w:ascii="Arial" w:hAnsi="Arial" w:cs="Arial"/>
            <w:color w:val="000000" w:themeColor="text1"/>
            <w:sz w:val="22"/>
            <w:rPrChange w:id="187" w:author="Guo, Shicheng" w:date="2018-10-16T16:48:00Z">
              <w:rPr>
                <w:rFonts w:ascii="Times New Roman" w:hAnsi="Times New Roman" w:cs="Times New Roman"/>
                <w:color w:val="000000" w:themeColor="text1"/>
                <w:sz w:val="22"/>
              </w:rPr>
            </w:rPrChange>
          </w:rPr>
          <w:delText>(correlation analysis)</w:delText>
        </w:r>
        <w:r w:rsidR="00873F50" w:rsidRPr="000F24FD" w:rsidDel="005912D9">
          <w:rPr>
            <w:rFonts w:ascii="Arial" w:hAnsi="Arial" w:cs="Arial"/>
            <w:color w:val="000000" w:themeColor="text1"/>
            <w:sz w:val="22"/>
            <w:rPrChange w:id="188" w:author="Guo, Shicheng" w:date="2018-10-16T16:48:00Z">
              <w:rPr>
                <w:rFonts w:ascii="Times New Roman" w:hAnsi="Times New Roman" w:cs="Times New Roman"/>
                <w:color w:val="000000" w:themeColor="text1"/>
                <w:sz w:val="22"/>
              </w:rPr>
            </w:rPrChange>
          </w:rPr>
          <w:delText xml:space="preserve"> </w:delText>
        </w:r>
      </w:del>
      <w:r w:rsidR="00873F50" w:rsidRPr="000F24FD">
        <w:rPr>
          <w:rFonts w:ascii="Arial" w:hAnsi="Arial" w:cs="Arial"/>
          <w:color w:val="000000" w:themeColor="text1"/>
          <w:sz w:val="22"/>
          <w:rPrChange w:id="189" w:author="Guo, Shicheng" w:date="2018-10-16T16:48:00Z">
            <w:rPr>
              <w:rFonts w:ascii="Times New Roman" w:hAnsi="Times New Roman" w:cs="Times New Roman"/>
              <w:color w:val="000000" w:themeColor="text1"/>
              <w:sz w:val="22"/>
            </w:rPr>
          </w:rPrChange>
        </w:rPr>
        <w:t>and cancer cell lines</w:t>
      </w:r>
      <w:del w:id="190" w:author="Guo, Shicheng" w:date="2018-10-16T16:57:00Z">
        <w:r w:rsidR="007B706D" w:rsidRPr="000F24FD" w:rsidDel="005912D9">
          <w:rPr>
            <w:rFonts w:ascii="Arial" w:hAnsi="Arial" w:cs="Arial"/>
            <w:color w:val="000000" w:themeColor="text1"/>
            <w:sz w:val="22"/>
            <w:rPrChange w:id="191" w:author="Guo, Shicheng" w:date="2018-10-16T16:48:00Z">
              <w:rPr>
                <w:rFonts w:ascii="Times New Roman" w:hAnsi="Times New Roman" w:cs="Times New Roman"/>
                <w:color w:val="000000" w:themeColor="text1"/>
                <w:sz w:val="22"/>
              </w:rPr>
            </w:rPrChange>
          </w:rPr>
          <w:delText xml:space="preserve"> (5-A</w:delText>
        </w:r>
        <w:r w:rsidR="003F5041" w:rsidRPr="000F24FD" w:rsidDel="005912D9">
          <w:rPr>
            <w:rFonts w:ascii="Arial" w:hAnsi="Arial" w:cs="Arial"/>
            <w:color w:val="000000" w:themeColor="text1"/>
            <w:sz w:val="22"/>
            <w:rPrChange w:id="192" w:author="Guo, Shicheng" w:date="2018-10-16T16:48:00Z">
              <w:rPr>
                <w:rFonts w:ascii="Times New Roman" w:hAnsi="Times New Roman" w:cs="Times New Roman"/>
                <w:color w:val="000000" w:themeColor="text1"/>
                <w:sz w:val="22"/>
              </w:rPr>
            </w:rPrChange>
          </w:rPr>
          <w:delText>za</w:delText>
        </w:r>
        <w:r w:rsidR="007B706D" w:rsidRPr="000F24FD" w:rsidDel="005912D9">
          <w:rPr>
            <w:rFonts w:ascii="Arial" w:hAnsi="Arial" w:cs="Arial"/>
            <w:color w:val="000000" w:themeColor="text1"/>
            <w:sz w:val="22"/>
            <w:rPrChange w:id="193" w:author="Guo, Shicheng" w:date="2018-10-16T16:48:00Z">
              <w:rPr>
                <w:rFonts w:ascii="Times New Roman" w:hAnsi="Times New Roman" w:cs="Times New Roman"/>
                <w:color w:val="000000" w:themeColor="text1"/>
                <w:sz w:val="22"/>
              </w:rPr>
            </w:rPrChange>
          </w:rPr>
          <w:delText xml:space="preserve"> trea</w:delText>
        </w:r>
        <w:r w:rsidR="00A93858" w:rsidRPr="000F24FD" w:rsidDel="005912D9">
          <w:rPr>
            <w:rFonts w:ascii="Arial" w:hAnsi="Arial" w:cs="Arial"/>
            <w:color w:val="000000" w:themeColor="text1"/>
            <w:sz w:val="22"/>
            <w:rPrChange w:id="194" w:author="Guo, Shicheng" w:date="2018-10-16T16:48:00Z">
              <w:rPr>
                <w:rFonts w:ascii="Times New Roman" w:hAnsi="Times New Roman" w:cs="Times New Roman"/>
                <w:color w:val="000000" w:themeColor="text1"/>
                <w:sz w:val="22"/>
              </w:rPr>
            </w:rPrChange>
          </w:rPr>
          <w:delText>t</w:delText>
        </w:r>
        <w:r w:rsidR="007B706D" w:rsidRPr="000F24FD" w:rsidDel="005912D9">
          <w:rPr>
            <w:rFonts w:ascii="Arial" w:hAnsi="Arial" w:cs="Arial"/>
            <w:color w:val="000000" w:themeColor="text1"/>
            <w:sz w:val="22"/>
            <w:rPrChange w:id="195" w:author="Guo, Shicheng" w:date="2018-10-16T16:48:00Z">
              <w:rPr>
                <w:rFonts w:ascii="Times New Roman" w:hAnsi="Times New Roman" w:cs="Times New Roman"/>
                <w:color w:val="000000" w:themeColor="text1"/>
                <w:sz w:val="22"/>
              </w:rPr>
            </w:rPrChange>
          </w:rPr>
          <w:delText>ment)</w:delText>
        </w:r>
      </w:del>
      <w:r w:rsidR="00873F50" w:rsidRPr="000F24FD">
        <w:rPr>
          <w:rFonts w:ascii="Arial" w:hAnsi="Arial" w:cs="Arial"/>
          <w:color w:val="000000" w:themeColor="text1"/>
          <w:sz w:val="22"/>
          <w:rPrChange w:id="196" w:author="Guo, Shicheng" w:date="2018-10-16T16:48:00Z">
            <w:rPr>
              <w:rFonts w:ascii="Times New Roman" w:hAnsi="Times New Roman" w:cs="Times New Roman"/>
              <w:color w:val="000000" w:themeColor="text1"/>
              <w:sz w:val="22"/>
            </w:rPr>
          </w:rPrChange>
        </w:rPr>
        <w:t>.</w:t>
      </w:r>
      <w:r w:rsidR="007B706D" w:rsidRPr="000F24FD">
        <w:rPr>
          <w:rFonts w:ascii="Arial" w:hAnsi="Arial" w:cs="Arial"/>
          <w:color w:val="000000" w:themeColor="text1"/>
          <w:sz w:val="22"/>
          <w:rPrChange w:id="197" w:author="Guo, Shicheng" w:date="2018-10-16T16:48:00Z">
            <w:rPr>
              <w:rFonts w:ascii="Times New Roman" w:hAnsi="Times New Roman" w:cs="Times New Roman"/>
              <w:color w:val="000000" w:themeColor="text1"/>
              <w:sz w:val="22"/>
            </w:rPr>
          </w:rPrChange>
        </w:rPr>
        <w:t xml:space="preserve"> </w:t>
      </w:r>
      <w:ins w:id="198" w:author="Guo, Shicheng" w:date="2018-10-16T16:57:00Z">
        <w:r w:rsidR="005912D9" w:rsidRPr="005912D9">
          <w:rPr>
            <w:rFonts w:ascii="Arial" w:hAnsi="Arial" w:cs="Arial"/>
            <w:color w:val="E36C0A" w:themeColor="accent6" w:themeShade="BF"/>
            <w:sz w:val="22"/>
            <w:rPrChange w:id="199" w:author="Guo, Shicheng" w:date="2018-10-16T16:58:00Z">
              <w:rPr>
                <w:rFonts w:ascii="Arial" w:hAnsi="Arial" w:cs="Arial"/>
                <w:color w:val="000000" w:themeColor="text1"/>
                <w:sz w:val="22"/>
              </w:rPr>
            </w:rPrChange>
          </w:rPr>
          <w:t>What’s more, w</w:t>
        </w:r>
      </w:ins>
      <w:del w:id="200" w:author="Guo, Shicheng" w:date="2018-10-16T16:57:00Z">
        <w:r w:rsidR="0028013C" w:rsidRPr="005912D9" w:rsidDel="005912D9">
          <w:rPr>
            <w:rFonts w:ascii="Arial" w:hAnsi="Arial" w:cs="Arial"/>
            <w:color w:val="E36C0A" w:themeColor="accent6" w:themeShade="BF"/>
            <w:sz w:val="22"/>
            <w:rPrChange w:id="201" w:author="Guo, Shicheng" w:date="2018-10-16T16:58:00Z">
              <w:rPr>
                <w:rFonts w:ascii="Times New Roman" w:hAnsi="Times New Roman" w:cs="Times New Roman"/>
                <w:color w:val="000000" w:themeColor="text1"/>
                <w:sz w:val="22"/>
              </w:rPr>
            </w:rPrChange>
          </w:rPr>
          <w:delText>W</w:delText>
        </w:r>
      </w:del>
      <w:r w:rsidR="0028013C" w:rsidRPr="005912D9">
        <w:rPr>
          <w:rFonts w:ascii="Arial" w:hAnsi="Arial" w:cs="Arial"/>
          <w:color w:val="E36C0A" w:themeColor="accent6" w:themeShade="BF"/>
          <w:sz w:val="22"/>
          <w:rPrChange w:id="202" w:author="Guo, Shicheng" w:date="2018-10-16T16:58:00Z">
            <w:rPr>
              <w:rFonts w:ascii="Times New Roman" w:hAnsi="Times New Roman" w:cs="Times New Roman"/>
              <w:color w:val="000000" w:themeColor="text1"/>
              <w:sz w:val="22"/>
            </w:rPr>
          </w:rPrChange>
        </w:rPr>
        <w:t>e found</w:t>
      </w:r>
      <w:ins w:id="203" w:author="Guo, Shicheng" w:date="2018-10-16T16:57:00Z">
        <w:r w:rsidR="005912D9" w:rsidRPr="005912D9">
          <w:rPr>
            <w:rFonts w:ascii="Arial" w:hAnsi="Arial" w:cs="Arial"/>
            <w:i/>
            <w:color w:val="E36C0A" w:themeColor="accent6" w:themeShade="BF"/>
            <w:sz w:val="22"/>
            <w:rPrChange w:id="204" w:author="Guo, Shicheng" w:date="2018-10-16T16:58:00Z">
              <w:rPr>
                <w:rFonts w:ascii="Arial" w:hAnsi="Arial" w:cs="Arial"/>
                <w:i/>
                <w:color w:val="000000" w:themeColor="text1"/>
                <w:sz w:val="22"/>
              </w:rPr>
            </w:rPrChange>
          </w:rPr>
          <w:t xml:space="preserve"> </w:t>
        </w:r>
      </w:ins>
      <w:del w:id="205" w:author="Guo, Shicheng" w:date="2018-10-16T16:57:00Z">
        <w:r w:rsidR="0028013C" w:rsidRPr="005912D9" w:rsidDel="005912D9">
          <w:rPr>
            <w:rFonts w:ascii="Arial" w:hAnsi="Arial" w:cs="Arial"/>
            <w:color w:val="E36C0A" w:themeColor="accent6" w:themeShade="BF"/>
            <w:sz w:val="22"/>
            <w:rPrChange w:id="206" w:author="Guo, Shicheng" w:date="2018-10-16T16:58:00Z">
              <w:rPr>
                <w:rFonts w:ascii="Times New Roman" w:hAnsi="Times New Roman" w:cs="Times New Roman"/>
                <w:color w:val="000000" w:themeColor="text1"/>
                <w:sz w:val="22"/>
              </w:rPr>
            </w:rPrChange>
          </w:rPr>
          <w:delText>,</w:delText>
        </w:r>
        <w:r w:rsidR="0028013C" w:rsidRPr="005912D9" w:rsidDel="005912D9">
          <w:rPr>
            <w:rFonts w:ascii="Arial" w:hAnsi="Arial" w:cs="Arial"/>
            <w:i/>
            <w:color w:val="E36C0A" w:themeColor="accent6" w:themeShade="BF"/>
            <w:sz w:val="22"/>
            <w:rPrChange w:id="207" w:author="Guo, Shicheng" w:date="2018-10-16T16:58:00Z">
              <w:rPr>
                <w:rFonts w:ascii="Times New Roman" w:hAnsi="Times New Roman" w:cs="Times New Roman"/>
                <w:i/>
                <w:color w:val="000000" w:themeColor="text1"/>
                <w:sz w:val="22"/>
              </w:rPr>
            </w:rPrChange>
          </w:rPr>
          <w:delText xml:space="preserve"> </w:delText>
        </w:r>
      </w:del>
      <w:r w:rsidR="0028013C" w:rsidRPr="005912D9">
        <w:rPr>
          <w:rFonts w:ascii="Arial" w:hAnsi="Arial" w:cs="Arial"/>
          <w:i/>
          <w:color w:val="E36C0A" w:themeColor="accent6" w:themeShade="BF"/>
          <w:sz w:val="22"/>
          <w:rPrChange w:id="208" w:author="Guo, Shicheng" w:date="2018-10-16T16:58:00Z">
            <w:rPr>
              <w:rFonts w:ascii="Times New Roman" w:hAnsi="Times New Roman" w:cs="Times New Roman"/>
              <w:i/>
              <w:color w:val="000000" w:themeColor="text1"/>
              <w:sz w:val="22"/>
            </w:rPr>
          </w:rPrChange>
        </w:rPr>
        <w:t>i</w:t>
      </w:r>
      <w:r w:rsidRPr="005912D9">
        <w:rPr>
          <w:rFonts w:ascii="Arial" w:hAnsi="Arial" w:cs="Arial"/>
          <w:i/>
          <w:color w:val="E36C0A" w:themeColor="accent6" w:themeShade="BF"/>
          <w:sz w:val="22"/>
          <w:rPrChange w:id="209" w:author="Guo, Shicheng" w:date="2018-10-16T16:58:00Z">
            <w:rPr>
              <w:rFonts w:ascii="Times New Roman" w:hAnsi="Times New Roman" w:cs="Times New Roman"/>
              <w:i/>
              <w:color w:val="000000" w:themeColor="text1"/>
              <w:sz w:val="22"/>
            </w:rPr>
          </w:rPrChange>
        </w:rPr>
        <w:t>n vitro</w:t>
      </w:r>
      <w:ins w:id="210" w:author="Guo, Shicheng" w:date="2018-10-16T16:57:00Z">
        <w:r w:rsidR="005912D9" w:rsidRPr="005912D9">
          <w:rPr>
            <w:rFonts w:ascii="Arial" w:hAnsi="Arial" w:cs="Arial"/>
            <w:color w:val="E36C0A" w:themeColor="accent6" w:themeShade="BF"/>
            <w:sz w:val="22"/>
            <w:rPrChange w:id="211" w:author="Guo, Shicheng" w:date="2018-10-16T16:58:00Z">
              <w:rPr>
                <w:rFonts w:ascii="Arial" w:hAnsi="Arial" w:cs="Arial"/>
                <w:color w:val="000000" w:themeColor="text1"/>
                <w:sz w:val="22"/>
              </w:rPr>
            </w:rPrChange>
          </w:rPr>
          <w:t xml:space="preserve"> </w:t>
        </w:r>
      </w:ins>
      <w:del w:id="212" w:author="Guo, Shicheng" w:date="2018-10-16T16:57:00Z">
        <w:r w:rsidR="0028013C" w:rsidRPr="005912D9" w:rsidDel="005912D9">
          <w:rPr>
            <w:rFonts w:ascii="Arial" w:hAnsi="Arial" w:cs="Arial"/>
            <w:color w:val="E36C0A" w:themeColor="accent6" w:themeShade="BF"/>
            <w:sz w:val="22"/>
            <w:rPrChange w:id="213" w:author="Guo, Shicheng" w:date="2018-10-16T16:58:00Z">
              <w:rPr>
                <w:rFonts w:ascii="Times New Roman" w:hAnsi="Times New Roman" w:cs="Times New Roman"/>
                <w:color w:val="000000" w:themeColor="text1"/>
                <w:sz w:val="22"/>
              </w:rPr>
            </w:rPrChange>
          </w:rPr>
          <w:delText xml:space="preserve">, </w:delText>
        </w:r>
      </w:del>
      <w:r w:rsidR="0028013C" w:rsidRPr="005912D9">
        <w:rPr>
          <w:rFonts w:ascii="Arial" w:hAnsi="Arial" w:cs="Arial"/>
          <w:color w:val="E36C0A" w:themeColor="accent6" w:themeShade="BF"/>
          <w:sz w:val="22"/>
          <w:rPrChange w:id="214" w:author="Guo, Shicheng" w:date="2018-10-16T16:58:00Z">
            <w:rPr>
              <w:rFonts w:ascii="Times New Roman" w:hAnsi="Times New Roman" w:cs="Times New Roman"/>
              <w:color w:val="000000" w:themeColor="text1"/>
              <w:sz w:val="22"/>
            </w:rPr>
          </w:rPrChange>
        </w:rPr>
        <w:t>o</w:t>
      </w:r>
      <w:r w:rsidRPr="005912D9">
        <w:rPr>
          <w:rFonts w:ascii="Arial" w:hAnsi="Arial" w:cs="Arial"/>
          <w:color w:val="E36C0A" w:themeColor="accent6" w:themeShade="BF"/>
          <w:sz w:val="22"/>
          <w:rPrChange w:id="215" w:author="Guo, Shicheng" w:date="2018-10-16T16:58:00Z">
            <w:rPr>
              <w:rFonts w:ascii="Times New Roman" w:hAnsi="Times New Roman" w:cs="Times New Roman"/>
              <w:color w:val="000000" w:themeColor="text1"/>
              <w:sz w:val="22"/>
            </w:rPr>
          </w:rPrChange>
        </w:rPr>
        <w:t>ver</w:t>
      </w:r>
      <w:ins w:id="216" w:author="Guo, Shicheng" w:date="2018-10-16T16:57:00Z">
        <w:r w:rsidR="005912D9" w:rsidRPr="005912D9">
          <w:rPr>
            <w:rFonts w:ascii="Arial" w:hAnsi="Arial" w:cs="Arial"/>
            <w:color w:val="E36C0A" w:themeColor="accent6" w:themeShade="BF"/>
            <w:sz w:val="22"/>
            <w:rPrChange w:id="217" w:author="Guo, Shicheng" w:date="2018-10-16T16:58:00Z">
              <w:rPr>
                <w:rFonts w:ascii="Arial" w:hAnsi="Arial" w:cs="Arial"/>
                <w:color w:val="000000" w:themeColor="text1"/>
                <w:sz w:val="22"/>
              </w:rPr>
            </w:rPrChange>
          </w:rPr>
          <w:t>-</w:t>
        </w:r>
      </w:ins>
      <w:r w:rsidRPr="005912D9">
        <w:rPr>
          <w:rFonts w:ascii="Arial" w:hAnsi="Arial" w:cs="Arial"/>
          <w:color w:val="E36C0A" w:themeColor="accent6" w:themeShade="BF"/>
          <w:sz w:val="22"/>
          <w:rPrChange w:id="218" w:author="Guo, Shicheng" w:date="2018-10-16T16:58:00Z">
            <w:rPr>
              <w:rFonts w:ascii="Times New Roman" w:hAnsi="Times New Roman" w:cs="Times New Roman"/>
              <w:color w:val="000000" w:themeColor="text1"/>
              <w:sz w:val="22"/>
            </w:rPr>
          </w:rPrChange>
        </w:rPr>
        <w:t xml:space="preserve">expression of </w:t>
      </w:r>
      <w:r w:rsidRPr="005912D9">
        <w:rPr>
          <w:rFonts w:ascii="Arial" w:hAnsi="Arial" w:cs="Arial"/>
          <w:i/>
          <w:color w:val="E36C0A" w:themeColor="accent6" w:themeShade="BF"/>
          <w:sz w:val="22"/>
          <w:rPrChange w:id="219" w:author="Guo, Shicheng" w:date="2018-10-16T16:58:00Z">
            <w:rPr>
              <w:rFonts w:ascii="Times New Roman" w:hAnsi="Times New Roman" w:cs="Times New Roman"/>
              <w:i/>
              <w:color w:val="000000" w:themeColor="text1"/>
              <w:sz w:val="22"/>
            </w:rPr>
          </w:rPrChange>
        </w:rPr>
        <w:t xml:space="preserve">ZNF132 </w:t>
      </w:r>
      <w:r w:rsidRPr="005912D9">
        <w:rPr>
          <w:rFonts w:ascii="Arial" w:hAnsi="Arial" w:cs="Arial"/>
          <w:color w:val="E36C0A" w:themeColor="accent6" w:themeShade="BF"/>
          <w:sz w:val="22"/>
          <w:rPrChange w:id="220" w:author="Guo, Shicheng" w:date="2018-10-16T16:58:00Z">
            <w:rPr>
              <w:rFonts w:ascii="Times New Roman" w:hAnsi="Times New Roman" w:cs="Times New Roman"/>
              <w:color w:val="000000" w:themeColor="text1"/>
              <w:sz w:val="22"/>
            </w:rPr>
          </w:rPrChange>
        </w:rPr>
        <w:t xml:space="preserve">in ESCC cells </w:t>
      </w:r>
      <w:r w:rsidR="0028013C" w:rsidRPr="005912D9">
        <w:rPr>
          <w:rFonts w:ascii="Arial" w:hAnsi="Arial" w:cs="Arial"/>
          <w:color w:val="E36C0A" w:themeColor="accent6" w:themeShade="BF"/>
          <w:sz w:val="22"/>
          <w:rPrChange w:id="221" w:author="Guo, Shicheng" w:date="2018-10-16T16:58:00Z">
            <w:rPr>
              <w:rFonts w:ascii="Times New Roman" w:hAnsi="Times New Roman" w:cs="Times New Roman"/>
              <w:color w:val="000000" w:themeColor="text1"/>
              <w:sz w:val="22"/>
            </w:rPr>
          </w:rPrChange>
        </w:rPr>
        <w:t xml:space="preserve">could </w:t>
      </w:r>
      <w:r w:rsidRPr="005912D9">
        <w:rPr>
          <w:rFonts w:ascii="Arial" w:hAnsi="Arial" w:cs="Arial"/>
          <w:color w:val="E36C0A" w:themeColor="accent6" w:themeShade="BF"/>
          <w:sz w:val="22"/>
          <w:rPrChange w:id="222" w:author="Guo, Shicheng" w:date="2018-10-16T16:58:00Z">
            <w:rPr>
              <w:rFonts w:ascii="Times New Roman" w:hAnsi="Times New Roman" w:cs="Times New Roman"/>
              <w:color w:val="000000" w:themeColor="text1"/>
              <w:sz w:val="22"/>
            </w:rPr>
          </w:rPrChange>
        </w:rPr>
        <w:t>significantly</w:t>
      </w:r>
      <w:r w:rsidR="0028013C" w:rsidRPr="005912D9">
        <w:rPr>
          <w:rFonts w:ascii="Arial" w:hAnsi="Arial" w:cs="Arial"/>
          <w:color w:val="E36C0A" w:themeColor="accent6" w:themeShade="BF"/>
          <w:sz w:val="22"/>
          <w:rPrChange w:id="223" w:author="Guo, Shicheng" w:date="2018-10-16T16:58:00Z">
            <w:rPr>
              <w:rFonts w:ascii="Times New Roman" w:hAnsi="Times New Roman" w:cs="Times New Roman"/>
              <w:color w:val="000000" w:themeColor="text1"/>
              <w:sz w:val="22"/>
            </w:rPr>
          </w:rPrChange>
        </w:rPr>
        <w:t xml:space="preserve"> </w:t>
      </w:r>
      <w:r w:rsidRPr="005912D9">
        <w:rPr>
          <w:rFonts w:ascii="Arial" w:hAnsi="Arial" w:cs="Arial"/>
          <w:color w:val="E36C0A" w:themeColor="accent6" w:themeShade="BF"/>
          <w:sz w:val="22"/>
          <w:rPrChange w:id="224" w:author="Guo, Shicheng" w:date="2018-10-16T16:58:00Z">
            <w:rPr>
              <w:rFonts w:ascii="Times New Roman" w:hAnsi="Times New Roman" w:cs="Times New Roman"/>
              <w:color w:val="000000" w:themeColor="text1"/>
              <w:sz w:val="22"/>
            </w:rPr>
          </w:rPrChange>
        </w:rPr>
        <w:t xml:space="preserve">reduce cell abilities in growth, migration and invasion, and tumorigenicity of cells in a </w:t>
      </w:r>
      <w:r w:rsidRPr="005912D9">
        <w:rPr>
          <w:rFonts w:ascii="Arial" w:hAnsi="Arial" w:cs="Arial"/>
          <w:i/>
          <w:color w:val="E36C0A" w:themeColor="accent6" w:themeShade="BF"/>
          <w:sz w:val="22"/>
          <w:rPrChange w:id="225" w:author="Guo, Shicheng" w:date="2018-10-16T16:58:00Z">
            <w:rPr>
              <w:rFonts w:ascii="Times New Roman" w:hAnsi="Times New Roman" w:cs="Times New Roman"/>
              <w:i/>
              <w:color w:val="000000" w:themeColor="text1"/>
              <w:sz w:val="22"/>
            </w:rPr>
          </w:rPrChange>
        </w:rPr>
        <w:t>in vivo</w:t>
      </w:r>
      <w:r w:rsidRPr="005912D9">
        <w:rPr>
          <w:rFonts w:ascii="Arial" w:hAnsi="Arial" w:cs="Arial"/>
          <w:color w:val="E36C0A" w:themeColor="accent6" w:themeShade="BF"/>
          <w:sz w:val="22"/>
          <w:rPrChange w:id="226" w:author="Guo, Shicheng" w:date="2018-10-16T16:58:00Z">
            <w:rPr>
              <w:rFonts w:ascii="Times New Roman" w:hAnsi="Times New Roman" w:cs="Times New Roman"/>
              <w:color w:val="000000" w:themeColor="text1"/>
              <w:sz w:val="22"/>
            </w:rPr>
          </w:rPrChange>
        </w:rPr>
        <w:t xml:space="preserve"> nude mouse model. </w:t>
      </w:r>
      <w:r w:rsidR="0028013C" w:rsidRPr="000F24FD">
        <w:rPr>
          <w:rFonts w:ascii="Arial" w:hAnsi="Arial" w:cs="Arial"/>
          <w:color w:val="000000" w:themeColor="text1"/>
          <w:sz w:val="22"/>
          <w:rPrChange w:id="227" w:author="Guo, Shicheng" w:date="2018-10-16T16:48:00Z">
            <w:rPr>
              <w:rFonts w:ascii="Times New Roman" w:hAnsi="Times New Roman" w:cs="Times New Roman"/>
              <w:color w:val="000000" w:themeColor="text1"/>
              <w:sz w:val="22"/>
            </w:rPr>
          </w:rPrChange>
        </w:rPr>
        <w:t xml:space="preserve">We identified </w:t>
      </w:r>
      <w:r w:rsidR="00DF6176" w:rsidRPr="000F24FD">
        <w:rPr>
          <w:rFonts w:ascii="Arial" w:hAnsi="Arial" w:cs="Arial"/>
          <w:color w:val="000000" w:themeColor="text1"/>
          <w:sz w:val="22"/>
          <w:rPrChange w:id="228" w:author="Guo, Shicheng" w:date="2018-10-16T16:48:00Z">
            <w:rPr>
              <w:rFonts w:ascii="Times New Roman" w:hAnsi="Times New Roman" w:cs="Times New Roman"/>
              <w:color w:val="000000" w:themeColor="text1"/>
              <w:sz w:val="22"/>
            </w:rPr>
          </w:rPrChange>
        </w:rPr>
        <w:t xml:space="preserve">the </w:t>
      </w:r>
      <w:r w:rsidR="0028013C" w:rsidRPr="000F24FD">
        <w:rPr>
          <w:rFonts w:ascii="Arial" w:hAnsi="Arial" w:cs="Arial"/>
          <w:color w:val="000000" w:themeColor="text1"/>
          <w:sz w:val="22"/>
          <w:rPrChange w:id="229" w:author="Guo, Shicheng" w:date="2018-10-16T16:48:00Z">
            <w:rPr>
              <w:rFonts w:ascii="Times New Roman" w:hAnsi="Times New Roman" w:cs="Times New Roman"/>
              <w:color w:val="000000" w:themeColor="text1"/>
              <w:sz w:val="22"/>
            </w:rPr>
          </w:rPrChange>
        </w:rPr>
        <w:t>Sp1 bindin</w:t>
      </w:r>
      <w:bookmarkStart w:id="230" w:name="_GoBack"/>
      <w:bookmarkEnd w:id="230"/>
      <w:r w:rsidR="0028013C" w:rsidRPr="000F24FD">
        <w:rPr>
          <w:rFonts w:ascii="Arial" w:hAnsi="Arial" w:cs="Arial"/>
          <w:color w:val="000000" w:themeColor="text1"/>
          <w:sz w:val="22"/>
          <w:rPrChange w:id="231" w:author="Guo, Shicheng" w:date="2018-10-16T16:48:00Z">
            <w:rPr>
              <w:rFonts w:ascii="Times New Roman" w:hAnsi="Times New Roman" w:cs="Times New Roman"/>
              <w:color w:val="000000" w:themeColor="text1"/>
              <w:sz w:val="22"/>
            </w:rPr>
          </w:rPrChange>
        </w:rPr>
        <w:t xml:space="preserve">g site in </w:t>
      </w:r>
      <w:r w:rsidR="0028013C" w:rsidRPr="000F24FD">
        <w:rPr>
          <w:rFonts w:ascii="Arial" w:hAnsi="Arial" w:cs="Arial"/>
          <w:i/>
          <w:color w:val="000000" w:themeColor="text1"/>
          <w:sz w:val="22"/>
          <w:rPrChange w:id="232" w:author="Guo, Shicheng" w:date="2018-10-16T16:48:00Z">
            <w:rPr>
              <w:rFonts w:ascii="Times New Roman" w:hAnsi="Times New Roman" w:cs="Times New Roman"/>
              <w:i/>
              <w:color w:val="000000" w:themeColor="text1"/>
              <w:sz w:val="22"/>
            </w:rPr>
          </w:rPrChange>
        </w:rPr>
        <w:t xml:space="preserve">ZNF132 </w:t>
      </w:r>
      <w:r w:rsidR="0028013C" w:rsidRPr="000F24FD">
        <w:rPr>
          <w:rFonts w:ascii="Arial" w:hAnsi="Arial" w:cs="Arial"/>
          <w:color w:val="000000" w:themeColor="text1"/>
          <w:sz w:val="22"/>
          <w:rPrChange w:id="233" w:author="Guo, Shicheng" w:date="2018-10-16T16:48:00Z">
            <w:rPr>
              <w:rFonts w:ascii="Times New Roman" w:hAnsi="Times New Roman" w:cs="Times New Roman"/>
              <w:color w:val="000000" w:themeColor="text1"/>
              <w:sz w:val="22"/>
            </w:rPr>
          </w:rPrChange>
        </w:rPr>
        <w:t>promoter region with Chromatin immunoprecipitation (ChIP) assay and demonstrated hyper</w:t>
      </w:r>
      <w:ins w:id="234" w:author="Guo, Shicheng" w:date="2018-10-16T16:50:00Z">
        <w:r w:rsidR="00A44C2A">
          <w:rPr>
            <w:rFonts w:ascii="Arial" w:hAnsi="Arial" w:cs="Arial"/>
            <w:color w:val="000000" w:themeColor="text1"/>
            <w:sz w:val="22"/>
          </w:rPr>
          <w:t>-</w:t>
        </w:r>
      </w:ins>
      <w:r w:rsidR="0028013C" w:rsidRPr="000F24FD">
        <w:rPr>
          <w:rFonts w:ascii="Arial" w:hAnsi="Arial" w:cs="Arial"/>
          <w:color w:val="000000" w:themeColor="text1"/>
          <w:sz w:val="22"/>
          <w:rPrChange w:id="235" w:author="Guo, Shicheng" w:date="2018-10-16T16:48:00Z">
            <w:rPr>
              <w:rFonts w:ascii="Times New Roman" w:hAnsi="Times New Roman" w:cs="Times New Roman"/>
              <w:color w:val="000000" w:themeColor="text1"/>
              <w:sz w:val="22"/>
            </w:rPr>
          </w:rPrChange>
        </w:rPr>
        <w:t>methylation status could reduce the Sp1 transcript factor activity.</w:t>
      </w:r>
      <w:r w:rsidR="00DC7CBC" w:rsidRPr="000F24FD">
        <w:rPr>
          <w:rFonts w:ascii="Arial" w:hAnsi="Arial" w:cs="Arial"/>
          <w:color w:val="000000" w:themeColor="text1"/>
          <w:sz w:val="22"/>
          <w:rPrChange w:id="236" w:author="Guo, Shicheng" w:date="2018-10-16T16:48:00Z">
            <w:rPr>
              <w:rFonts w:ascii="Times New Roman" w:hAnsi="Times New Roman" w:cs="Times New Roman"/>
              <w:color w:val="000000" w:themeColor="text1"/>
              <w:sz w:val="22"/>
            </w:rPr>
          </w:rPrChange>
        </w:rPr>
        <w:t xml:space="preserve"> </w:t>
      </w:r>
      <w:r w:rsidR="00A93858" w:rsidRPr="000F24FD">
        <w:rPr>
          <w:rFonts w:ascii="Arial" w:hAnsi="Arial" w:cs="Arial"/>
          <w:color w:val="000000" w:themeColor="text1"/>
          <w:sz w:val="22"/>
          <w:rPrChange w:id="237" w:author="Guo, Shicheng" w:date="2018-10-16T16:48:00Z">
            <w:rPr>
              <w:rFonts w:ascii="Times New Roman" w:hAnsi="Times New Roman" w:cs="Times New Roman"/>
              <w:color w:val="000000" w:themeColor="text1"/>
              <w:sz w:val="22"/>
            </w:rPr>
          </w:rPrChange>
        </w:rPr>
        <w:t xml:space="preserve">Our results suggest that </w:t>
      </w:r>
      <w:r w:rsidR="00A93858" w:rsidRPr="000F24FD">
        <w:rPr>
          <w:rFonts w:ascii="Arial" w:hAnsi="Arial" w:cs="Arial"/>
          <w:i/>
          <w:color w:val="000000" w:themeColor="text1"/>
          <w:sz w:val="22"/>
          <w:rPrChange w:id="238" w:author="Guo, Shicheng" w:date="2018-10-16T16:48:00Z">
            <w:rPr>
              <w:rFonts w:ascii="Times New Roman" w:hAnsi="Times New Roman" w:cs="Times New Roman"/>
              <w:i/>
              <w:color w:val="000000" w:themeColor="text1"/>
              <w:sz w:val="22"/>
            </w:rPr>
          </w:rPrChange>
        </w:rPr>
        <w:t>ZNF</w:t>
      </w:r>
      <w:r w:rsidRPr="000F24FD">
        <w:rPr>
          <w:rFonts w:ascii="Arial" w:hAnsi="Arial" w:cs="Arial"/>
          <w:i/>
          <w:color w:val="000000" w:themeColor="text1"/>
          <w:sz w:val="22"/>
          <w:rPrChange w:id="239" w:author="Guo, Shicheng" w:date="2018-10-16T16:48:00Z">
            <w:rPr>
              <w:rFonts w:ascii="Times New Roman" w:hAnsi="Times New Roman" w:cs="Times New Roman"/>
              <w:i/>
              <w:color w:val="000000" w:themeColor="text1"/>
              <w:sz w:val="22"/>
            </w:rPr>
          </w:rPrChange>
        </w:rPr>
        <w:t>132</w:t>
      </w:r>
      <w:r w:rsidRPr="000F24FD">
        <w:rPr>
          <w:rFonts w:ascii="Arial" w:hAnsi="Arial" w:cs="Arial"/>
          <w:color w:val="000000" w:themeColor="text1"/>
          <w:sz w:val="22"/>
          <w:rPrChange w:id="240" w:author="Guo, Shicheng" w:date="2018-10-16T16:48:00Z">
            <w:rPr>
              <w:rFonts w:ascii="Times New Roman" w:hAnsi="Times New Roman" w:cs="Times New Roman"/>
              <w:color w:val="000000" w:themeColor="text1"/>
              <w:sz w:val="22"/>
            </w:rPr>
          </w:rPrChange>
        </w:rPr>
        <w:t xml:space="preserve"> plays a</w:t>
      </w:r>
      <w:r w:rsidR="00DC7CBC" w:rsidRPr="000F24FD">
        <w:rPr>
          <w:rFonts w:ascii="Arial" w:hAnsi="Arial" w:cs="Arial"/>
          <w:color w:val="000000" w:themeColor="text1"/>
          <w:sz w:val="22"/>
          <w:rPrChange w:id="241" w:author="Guo, Shicheng" w:date="2018-10-16T16:48:00Z">
            <w:rPr>
              <w:rFonts w:ascii="Times New Roman" w:hAnsi="Times New Roman" w:cs="Times New Roman"/>
              <w:color w:val="000000" w:themeColor="text1"/>
              <w:sz w:val="22"/>
            </w:rPr>
          </w:rPrChange>
        </w:rPr>
        <w:t>n</w:t>
      </w:r>
      <w:r w:rsidRPr="000F24FD">
        <w:rPr>
          <w:rFonts w:ascii="Arial" w:hAnsi="Arial" w:cs="Arial"/>
          <w:color w:val="000000" w:themeColor="text1"/>
          <w:sz w:val="22"/>
          <w:rPrChange w:id="242" w:author="Guo, Shicheng" w:date="2018-10-16T16:48:00Z">
            <w:rPr>
              <w:rFonts w:ascii="Times New Roman" w:hAnsi="Times New Roman" w:cs="Times New Roman"/>
              <w:color w:val="000000" w:themeColor="text1"/>
              <w:sz w:val="22"/>
            </w:rPr>
          </w:rPrChange>
        </w:rPr>
        <w:t xml:space="preserve"> </w:t>
      </w:r>
      <w:r w:rsidR="00DC7CBC" w:rsidRPr="000F24FD">
        <w:rPr>
          <w:rFonts w:ascii="Arial" w:hAnsi="Arial" w:cs="Arial"/>
          <w:color w:val="000000" w:themeColor="text1"/>
          <w:sz w:val="22"/>
          <w:rPrChange w:id="243" w:author="Guo, Shicheng" w:date="2018-10-16T16:48:00Z">
            <w:rPr>
              <w:rFonts w:ascii="Times New Roman" w:hAnsi="Times New Roman" w:cs="Times New Roman"/>
              <w:color w:val="000000" w:themeColor="text1"/>
              <w:sz w:val="22"/>
            </w:rPr>
          </w:rPrChange>
        </w:rPr>
        <w:t xml:space="preserve">important </w:t>
      </w:r>
      <w:r w:rsidRPr="000F24FD">
        <w:rPr>
          <w:rFonts w:ascii="Arial" w:hAnsi="Arial" w:cs="Arial"/>
          <w:color w:val="000000" w:themeColor="text1"/>
          <w:sz w:val="22"/>
          <w:rPrChange w:id="244" w:author="Guo, Shicheng" w:date="2018-10-16T16:48:00Z">
            <w:rPr>
              <w:rFonts w:ascii="Times New Roman" w:hAnsi="Times New Roman" w:cs="Times New Roman"/>
              <w:color w:val="000000" w:themeColor="text1"/>
              <w:sz w:val="22"/>
            </w:rPr>
          </w:rPrChange>
        </w:rPr>
        <w:t xml:space="preserve">role in the development of ESCC as a tumor suppressor gene and </w:t>
      </w:r>
      <w:r w:rsidR="00FD6D2E" w:rsidRPr="000F24FD">
        <w:rPr>
          <w:rFonts w:ascii="Arial" w:hAnsi="Arial" w:cs="Arial"/>
          <w:color w:val="000000" w:themeColor="text1"/>
          <w:sz w:val="22"/>
          <w:rPrChange w:id="245" w:author="Guo, Shicheng" w:date="2018-10-16T16:48:00Z">
            <w:rPr>
              <w:rFonts w:ascii="Times New Roman" w:hAnsi="Times New Roman" w:cs="Times New Roman"/>
              <w:color w:val="000000" w:themeColor="text1"/>
              <w:sz w:val="22"/>
            </w:rPr>
          </w:rPrChange>
        </w:rPr>
        <w:t>support the underlying</w:t>
      </w:r>
      <w:r w:rsidR="00CA1AED" w:rsidRPr="000F24FD">
        <w:rPr>
          <w:rFonts w:ascii="Arial" w:hAnsi="Arial" w:cs="Arial"/>
          <w:color w:val="000000" w:themeColor="text1"/>
          <w:sz w:val="22"/>
          <w:rPrChange w:id="246" w:author="Guo, Shicheng" w:date="2018-10-16T16:48:00Z">
            <w:rPr>
              <w:rFonts w:ascii="Times New Roman" w:hAnsi="Times New Roman" w:cs="Times New Roman"/>
              <w:color w:val="000000" w:themeColor="text1"/>
              <w:sz w:val="22"/>
            </w:rPr>
          </w:rPrChange>
        </w:rPr>
        <w:t xml:space="preserve"> </w:t>
      </w:r>
      <w:r w:rsidR="00FD6D2E" w:rsidRPr="000F24FD">
        <w:rPr>
          <w:rFonts w:ascii="Arial" w:hAnsi="Arial" w:cs="Arial"/>
          <w:color w:val="000000" w:themeColor="text1"/>
          <w:sz w:val="22"/>
          <w:rPrChange w:id="247" w:author="Guo, Shicheng" w:date="2018-10-16T16:48:00Z">
            <w:rPr>
              <w:rFonts w:ascii="Times New Roman" w:hAnsi="Times New Roman" w:cs="Times New Roman"/>
              <w:color w:val="000000" w:themeColor="text1"/>
              <w:sz w:val="22"/>
            </w:rPr>
          </w:rPrChange>
        </w:rPr>
        <w:t xml:space="preserve">mechanism caused by the DNA </w:t>
      </w:r>
      <w:r w:rsidRPr="000F24FD">
        <w:rPr>
          <w:rFonts w:ascii="Arial" w:hAnsi="Arial" w:cs="Arial"/>
          <w:color w:val="000000" w:themeColor="text1"/>
          <w:sz w:val="22"/>
          <w:rPrChange w:id="248" w:author="Guo, Shicheng" w:date="2018-10-16T16:48:00Z">
            <w:rPr>
              <w:rFonts w:ascii="Times New Roman" w:hAnsi="Times New Roman" w:cs="Times New Roman"/>
              <w:color w:val="000000" w:themeColor="text1"/>
              <w:sz w:val="22"/>
            </w:rPr>
          </w:rPrChange>
        </w:rPr>
        <w:t>hyper</w:t>
      </w:r>
      <w:ins w:id="249" w:author="Guo, Shicheng" w:date="2018-10-16T16:50:00Z">
        <w:r w:rsidR="00A44C2A">
          <w:rPr>
            <w:rFonts w:ascii="Arial" w:hAnsi="Arial" w:cs="Arial"/>
            <w:color w:val="000000" w:themeColor="text1"/>
            <w:sz w:val="22"/>
          </w:rPr>
          <w:t>-</w:t>
        </w:r>
      </w:ins>
      <w:r w:rsidRPr="000F24FD">
        <w:rPr>
          <w:rFonts w:ascii="Arial" w:hAnsi="Arial" w:cs="Arial"/>
          <w:color w:val="000000" w:themeColor="text1"/>
          <w:sz w:val="22"/>
          <w:rPrChange w:id="250" w:author="Guo, Shicheng" w:date="2018-10-16T16:48:00Z">
            <w:rPr>
              <w:rFonts w:ascii="Times New Roman" w:hAnsi="Times New Roman" w:cs="Times New Roman"/>
              <w:color w:val="000000" w:themeColor="text1"/>
              <w:sz w:val="22"/>
            </w:rPr>
          </w:rPrChange>
        </w:rPr>
        <w:t>methylatio</w:t>
      </w:r>
      <w:r w:rsidR="00DC7CBC" w:rsidRPr="000F24FD">
        <w:rPr>
          <w:rFonts w:ascii="Arial" w:hAnsi="Arial" w:cs="Arial"/>
          <w:color w:val="000000" w:themeColor="text1"/>
          <w:sz w:val="22"/>
          <w:rPrChange w:id="251" w:author="Guo, Shicheng" w:date="2018-10-16T16:48:00Z">
            <w:rPr>
              <w:rFonts w:ascii="Times New Roman" w:hAnsi="Times New Roman" w:cs="Times New Roman"/>
              <w:color w:val="000000" w:themeColor="text1"/>
              <w:sz w:val="22"/>
            </w:rPr>
          </w:rPrChange>
        </w:rPr>
        <w:t>n mediated Sp1 binding decay and gene silencing</w:t>
      </w:r>
      <w:r w:rsidR="00FD6D2E" w:rsidRPr="000F24FD">
        <w:rPr>
          <w:rFonts w:ascii="Arial" w:hAnsi="Arial" w:cs="Arial"/>
          <w:color w:val="000000" w:themeColor="text1"/>
          <w:sz w:val="22"/>
          <w:rPrChange w:id="252" w:author="Guo, Shicheng" w:date="2018-10-16T16:48:00Z">
            <w:rPr>
              <w:rFonts w:ascii="Times New Roman" w:hAnsi="Times New Roman" w:cs="Times New Roman"/>
              <w:color w:val="000000" w:themeColor="text1"/>
              <w:sz w:val="22"/>
            </w:rPr>
          </w:rPrChange>
        </w:rPr>
        <w:t>.</w:t>
      </w:r>
    </w:p>
    <w:p w:rsidR="00557250" w:rsidRPr="000F24FD" w:rsidRDefault="00557250" w:rsidP="00903B7A">
      <w:pPr>
        <w:adjustRightInd w:val="0"/>
        <w:snapToGrid w:val="0"/>
        <w:spacing w:line="480" w:lineRule="auto"/>
        <w:rPr>
          <w:rFonts w:ascii="Arial" w:hAnsi="Arial" w:cs="Arial"/>
          <w:color w:val="000000" w:themeColor="text1"/>
          <w:sz w:val="22"/>
          <w:rPrChange w:id="253" w:author="Guo, Shicheng" w:date="2018-10-16T16:48:00Z">
            <w:rPr>
              <w:rFonts w:ascii="Times New Roman" w:hAnsi="Times New Roman" w:cs="Times New Roman"/>
              <w:color w:val="000000" w:themeColor="text1"/>
              <w:sz w:val="22"/>
            </w:rPr>
          </w:rPrChange>
        </w:rPr>
      </w:pPr>
    </w:p>
    <w:p w:rsidR="00E333CC" w:rsidRPr="000F24FD" w:rsidRDefault="00557FEA" w:rsidP="00903B7A">
      <w:pPr>
        <w:adjustRightInd w:val="0"/>
        <w:snapToGrid w:val="0"/>
        <w:spacing w:line="480" w:lineRule="auto"/>
        <w:outlineLvl w:val="0"/>
        <w:rPr>
          <w:rFonts w:ascii="Arial" w:hAnsi="Arial" w:cs="Arial"/>
          <w:b/>
          <w:color w:val="000000" w:themeColor="text1"/>
          <w:sz w:val="22"/>
          <w:rPrChange w:id="254"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255" w:author="Guo, Shicheng" w:date="2018-10-16T16:48:00Z">
            <w:rPr>
              <w:rFonts w:ascii="Times New Roman" w:hAnsi="Times New Roman" w:cs="Times New Roman"/>
              <w:b/>
              <w:color w:val="000000" w:themeColor="text1"/>
              <w:sz w:val="22"/>
            </w:rPr>
          </w:rPrChange>
        </w:rPr>
        <w:t>Introduction</w:t>
      </w:r>
    </w:p>
    <w:p w:rsidR="00557250" w:rsidRPr="000F24FD" w:rsidRDefault="00557250" w:rsidP="00903B7A">
      <w:pPr>
        <w:adjustRightInd w:val="0"/>
        <w:snapToGrid w:val="0"/>
        <w:spacing w:line="480" w:lineRule="auto"/>
        <w:rPr>
          <w:rFonts w:ascii="Arial" w:hAnsi="Arial" w:cs="Arial"/>
          <w:b/>
          <w:color w:val="000000" w:themeColor="text1"/>
          <w:sz w:val="22"/>
          <w:rPrChange w:id="256" w:author="Guo, Shicheng" w:date="2018-10-16T16:48:00Z">
            <w:rPr>
              <w:rFonts w:ascii="Times New Roman" w:hAnsi="Times New Roman" w:cs="Times New Roman"/>
              <w:b/>
              <w:color w:val="000000" w:themeColor="text1"/>
              <w:sz w:val="22"/>
            </w:rPr>
          </w:rPrChange>
        </w:rPr>
      </w:pPr>
    </w:p>
    <w:p w:rsidR="00557250" w:rsidRPr="000F24FD" w:rsidRDefault="00557FEA" w:rsidP="00903B7A">
      <w:pPr>
        <w:adjustRightInd w:val="0"/>
        <w:snapToGrid w:val="0"/>
        <w:spacing w:line="480" w:lineRule="auto"/>
        <w:rPr>
          <w:rFonts w:ascii="Arial" w:hAnsi="Arial" w:cs="Arial"/>
          <w:color w:val="000000" w:themeColor="text1"/>
          <w:sz w:val="22"/>
          <w:rPrChange w:id="257"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258" w:author="Guo, Shicheng" w:date="2018-10-16T16:48:00Z">
            <w:rPr>
              <w:rFonts w:ascii="Times New Roman" w:hAnsi="Times New Roman" w:cs="Times New Roman"/>
              <w:color w:val="000000" w:themeColor="text1"/>
              <w:sz w:val="22"/>
            </w:rPr>
          </w:rPrChange>
        </w:rPr>
        <w:t xml:space="preserve">Esophageal cancer (EC) ranks 8th in most common cancers and 6th in cancerrelated mortality </w:t>
      </w:r>
      <w:r w:rsidR="006E52BB" w:rsidRPr="000F24FD">
        <w:rPr>
          <w:rFonts w:ascii="Arial" w:hAnsi="Arial" w:cs="Arial"/>
          <w:color w:val="000000" w:themeColor="text1"/>
          <w:sz w:val="22"/>
          <w:rPrChange w:id="259" w:author="Guo, Shicheng" w:date="2018-10-16T16:48:00Z">
            <w:rPr>
              <w:rFonts w:ascii="Times New Roman" w:hAnsi="Times New Roman" w:cs="Times New Roman"/>
              <w:color w:val="000000" w:themeColor="text1"/>
              <w:sz w:val="22"/>
            </w:rPr>
          </w:rPrChange>
        </w:rPr>
        <w:t>worldwide</w:t>
      </w:r>
      <w:r w:rsidRPr="000F24FD">
        <w:rPr>
          <w:rFonts w:ascii="Arial" w:hAnsi="Arial" w:cs="Arial"/>
          <w:color w:val="000000" w:themeColor="text1"/>
          <w:sz w:val="22"/>
          <w:vertAlign w:val="superscript"/>
          <w:rPrChange w:id="260"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PEVuZE5vdGU+PENpdGU+PEF1dGhvcj5TdG9uZXI8L0F1dGhvcj48WWVhcj4yMDAxPC9ZZWFyPjxS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PjxwYWdlcz41MDYyLTc8L3BhZ2VzPjx2b2x1bWU+Mjc8L3ZvbHVtZT48bnVtYmVyPjMwPC9udW1i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</w:fldData>
        </w:fldChar>
      </w:r>
      <w:r w:rsidR="00892A75" w:rsidRPr="000F24FD">
        <w:rPr>
          <w:rFonts w:ascii="Arial" w:hAnsi="Arial" w:cs="Arial"/>
          <w:color w:val="000000" w:themeColor="text1"/>
          <w:sz w:val="22"/>
          <w:vertAlign w:val="superscript"/>
          <w:rPrChange w:id="261"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92A75" w:rsidRPr="000F24FD">
        <w:rPr>
          <w:rFonts w:ascii="Arial" w:hAnsi="Arial" w:cs="Arial"/>
          <w:color w:val="000000" w:themeColor="text1"/>
          <w:sz w:val="22"/>
          <w:vertAlign w:val="superscript"/>
          <w:rPrChange w:id="262"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PEVuZE5vdGU+PENpdGU+PEF1dGhvcj5TdG9uZXI8L0F1dGhvcj48WWVhcj4yMDAxPC9ZZWFyPjxS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PjxwYWdlcz41MDYyLTc8L3BhZ2VzPjx2b2x1bWU+Mjc8L3ZvbHVtZT48bnVtYmVyPjMwPC9udW1i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</w:fldData>
        </w:fldChar>
      </w:r>
      <w:r w:rsidR="00892A75" w:rsidRPr="000F24FD">
        <w:rPr>
          <w:rFonts w:ascii="Arial" w:hAnsi="Arial" w:cs="Arial"/>
          <w:color w:val="000000" w:themeColor="text1"/>
          <w:sz w:val="22"/>
          <w:vertAlign w:val="superscript"/>
          <w:rPrChange w:id="263"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92A75" w:rsidRPr="000F24FD">
        <w:rPr>
          <w:rFonts w:ascii="Arial" w:hAnsi="Arial" w:cs="Arial"/>
          <w:color w:val="000000" w:themeColor="text1"/>
          <w:sz w:val="22"/>
          <w:vertAlign w:val="superscript"/>
          <w:rPrChange w:id="264" w:author="Guo, Shicheng" w:date="2018-10-16T16:48:00Z">
            <w:rPr>
              <w:rFonts w:ascii="Times New Roman" w:hAnsi="Times New Roman" w:cs="Times New Roman"/>
              <w:color w:val="000000" w:themeColor="text1"/>
              <w:sz w:val="22"/>
              <w:vertAlign w:val="superscript"/>
            </w:rPr>
          </w:rPrChange>
        </w:rPr>
      </w:r>
      <w:r w:rsidR="00892A75" w:rsidRPr="000F24FD">
        <w:rPr>
          <w:rFonts w:ascii="Arial" w:hAnsi="Arial" w:cs="Arial"/>
          <w:color w:val="000000" w:themeColor="text1"/>
          <w:sz w:val="22"/>
          <w:vertAlign w:val="superscript"/>
          <w:rPrChange w:id="265"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vertAlign w:val="superscript"/>
          <w:rPrChange w:id="266" w:author="Guo, Shicheng" w:date="2018-10-16T16:48:00Z">
            <w:rPr>
              <w:rFonts w:ascii="Times New Roman" w:hAnsi="Times New Roman" w:cs="Times New Roman"/>
              <w:color w:val="000000" w:themeColor="text1"/>
              <w:sz w:val="22"/>
              <w:vertAlign w:val="superscript"/>
            </w:rPr>
          </w:rPrChange>
        </w:rPr>
      </w:r>
      <w:r w:rsidRPr="000F24FD">
        <w:rPr>
          <w:rFonts w:ascii="Arial" w:hAnsi="Arial" w:cs="Arial"/>
          <w:color w:val="000000" w:themeColor="text1"/>
          <w:sz w:val="22"/>
          <w:vertAlign w:val="superscript"/>
          <w:rPrChange w:id="267" w:author="Guo, Shicheng" w:date="2018-10-16T16:48:00Z">
            <w:rPr>
              <w:rFonts w:ascii="Times New Roman" w:hAnsi="Times New Roman" w:cs="Times New Roman"/>
              <w:color w:val="000000" w:themeColor="text1"/>
              <w:sz w:val="22"/>
              <w:vertAlign w:val="superscript"/>
            </w:rPr>
          </w:rPrChange>
        </w:rPr>
        <w:fldChar w:fldCharType="separate"/>
      </w:r>
      <w:r w:rsidR="005912D9" w:rsidRPr="000F24FD">
        <w:rPr>
          <w:rFonts w:ascii="Arial" w:hAnsi="Arial" w:cs="Arial"/>
          <w:noProof/>
          <w:color w:val="000000" w:themeColor="text1"/>
          <w:sz w:val="22"/>
          <w:vertAlign w:val="superscript"/>
          <w:rPrChange w:id="268"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269" w:author="Guo, Shicheng" w:date="2018-10-16T16:48:00Z">
            <w:rPr>
              <w:rFonts w:ascii="Times New Roman" w:hAnsi="Times New Roman" w:cs="Times New Roman"/>
              <w:noProof/>
              <w:color w:val="000000" w:themeColor="text1"/>
              <w:sz w:val="22"/>
              <w:vertAlign w:val="superscript"/>
            </w:rPr>
          </w:rPrChange>
        </w:rPr>
        <w:instrText xml:space="preserve"> HYPERLINK \l "_ENREF_1" \o "Stoner, 2001 #174" </w:instrText>
      </w:r>
      <w:r w:rsidR="005912D9" w:rsidRPr="000F24FD">
        <w:rPr>
          <w:rFonts w:ascii="Arial" w:hAnsi="Arial" w:cs="Arial"/>
          <w:noProof/>
          <w:color w:val="000000" w:themeColor="text1"/>
          <w:sz w:val="22"/>
          <w:vertAlign w:val="superscript"/>
          <w:rPrChange w:id="270"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271" w:author="Guo, Shicheng" w:date="2018-10-16T16:48:00Z">
            <w:rPr>
              <w:rFonts w:ascii="Times New Roman" w:hAnsi="Times New Roman" w:cs="Times New Roman"/>
              <w:noProof/>
              <w:color w:val="000000" w:themeColor="text1"/>
              <w:sz w:val="22"/>
              <w:vertAlign w:val="superscript"/>
            </w:rPr>
          </w:rPrChange>
        </w:rPr>
        <w:t>1</w:t>
      </w:r>
      <w:r w:rsidR="005912D9" w:rsidRPr="000F24FD">
        <w:rPr>
          <w:rFonts w:ascii="Arial" w:hAnsi="Arial" w:cs="Arial"/>
          <w:noProof/>
          <w:color w:val="000000" w:themeColor="text1"/>
          <w:sz w:val="22"/>
          <w:vertAlign w:val="superscript"/>
          <w:rPrChange w:id="272" w:author="Guo, Shicheng" w:date="2018-10-16T16:48:00Z">
            <w:rPr>
              <w:rFonts w:ascii="Times New Roman" w:hAnsi="Times New Roman" w:cs="Times New Roman"/>
              <w:noProof/>
              <w:color w:val="000000" w:themeColor="text1"/>
              <w:sz w:val="22"/>
              <w:vertAlign w:val="superscript"/>
            </w:rPr>
          </w:rPrChange>
        </w:rPr>
        <w:fldChar w:fldCharType="end"/>
      </w:r>
      <w:r w:rsidR="00892A75" w:rsidRPr="000F24FD">
        <w:rPr>
          <w:rFonts w:ascii="Arial" w:hAnsi="Arial" w:cs="Arial"/>
          <w:noProof/>
          <w:color w:val="000000" w:themeColor="text1"/>
          <w:sz w:val="22"/>
          <w:vertAlign w:val="superscript"/>
          <w:rPrChange w:id="273" w:author="Guo, Shicheng" w:date="2018-10-16T16:48:00Z">
            <w:rPr>
              <w:rFonts w:ascii="Times New Roman" w:hAnsi="Times New Roman" w:cs="Times New Roman"/>
              <w:noProof/>
              <w:color w:val="000000" w:themeColor="text1"/>
              <w:sz w:val="22"/>
              <w:vertAlign w:val="superscript"/>
            </w:rPr>
          </w:rPrChange>
        </w:rPr>
        <w:t>,</w:t>
      </w:r>
      <w:r w:rsidR="005912D9" w:rsidRPr="000F24FD">
        <w:rPr>
          <w:rFonts w:ascii="Arial" w:hAnsi="Arial" w:cs="Arial"/>
          <w:noProof/>
          <w:color w:val="000000" w:themeColor="text1"/>
          <w:sz w:val="22"/>
          <w:vertAlign w:val="superscript"/>
          <w:rPrChange w:id="274"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275" w:author="Guo, Shicheng" w:date="2018-10-16T16:48:00Z">
            <w:rPr>
              <w:rFonts w:ascii="Times New Roman" w:hAnsi="Times New Roman" w:cs="Times New Roman"/>
              <w:noProof/>
              <w:color w:val="000000" w:themeColor="text1"/>
              <w:sz w:val="22"/>
              <w:vertAlign w:val="superscript"/>
            </w:rPr>
          </w:rPrChange>
        </w:rPr>
        <w:instrText xml:space="preserve"> HYPERLINK \l "_ENREF_2" \o "Allum, 2009 #175" </w:instrText>
      </w:r>
      <w:r w:rsidR="005912D9" w:rsidRPr="000F24FD">
        <w:rPr>
          <w:rFonts w:ascii="Arial" w:hAnsi="Arial" w:cs="Arial"/>
          <w:noProof/>
          <w:color w:val="000000" w:themeColor="text1"/>
          <w:sz w:val="22"/>
          <w:vertAlign w:val="superscript"/>
          <w:rPrChange w:id="276"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277" w:author="Guo, Shicheng" w:date="2018-10-16T16:48:00Z">
            <w:rPr>
              <w:rFonts w:ascii="Times New Roman" w:hAnsi="Times New Roman" w:cs="Times New Roman"/>
              <w:noProof/>
              <w:color w:val="000000" w:themeColor="text1"/>
              <w:sz w:val="22"/>
              <w:vertAlign w:val="superscript"/>
            </w:rPr>
          </w:rPrChange>
        </w:rPr>
        <w:t>2</w:t>
      </w:r>
      <w:r w:rsidR="005912D9" w:rsidRPr="000F24FD">
        <w:rPr>
          <w:rFonts w:ascii="Arial" w:hAnsi="Arial" w:cs="Arial"/>
          <w:noProof/>
          <w:color w:val="000000" w:themeColor="text1"/>
          <w:sz w:val="22"/>
          <w:vertAlign w:val="superscript"/>
          <w:rPrChange w:id="278" w:author="Guo, Shicheng" w:date="2018-10-16T16:48:00Z">
            <w:rPr>
              <w:rFonts w:ascii="Times New Roman" w:hAnsi="Times New Roman" w:cs="Times New Roman"/>
              <w:noProof/>
              <w:color w:val="000000" w:themeColor="text1"/>
              <w:sz w:val="22"/>
              <w:vertAlign w:val="superscript"/>
            </w:rPr>
          </w:rPrChange>
        </w:rPr>
        <w:fldChar w:fldCharType="end"/>
      </w:r>
      <w:r w:rsidRPr="000F24FD">
        <w:rPr>
          <w:rFonts w:ascii="Arial" w:hAnsi="Arial" w:cs="Arial"/>
          <w:color w:val="000000" w:themeColor="text1"/>
          <w:sz w:val="22"/>
          <w:vertAlign w:val="superscript"/>
          <w:rPrChange w:id="279" w:author="Guo, Shicheng" w:date="2018-10-16T16:48:00Z">
            <w:rPr>
              <w:rFonts w:ascii="Times New Roman" w:hAnsi="Times New Roman" w:cs="Times New Roman"/>
              <w:color w:val="000000" w:themeColor="text1"/>
              <w:sz w:val="22"/>
              <w:vertAlign w:val="superscript"/>
            </w:rPr>
          </w:rPrChange>
        </w:rPr>
        <w:fldChar w:fldCharType="end"/>
      </w:r>
      <w:r w:rsidR="00B90AE3" w:rsidRPr="000F24FD">
        <w:rPr>
          <w:rFonts w:ascii="Arial" w:hAnsi="Arial" w:cs="Arial"/>
          <w:color w:val="000000" w:themeColor="text1"/>
          <w:sz w:val="22"/>
          <w:rPrChange w:id="280"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281" w:author="Guo, Shicheng" w:date="2018-10-16T16:48:00Z">
            <w:rPr>
              <w:rFonts w:ascii="Times New Roman" w:hAnsi="Times New Roman" w:cs="Times New Roman"/>
              <w:color w:val="000000" w:themeColor="text1"/>
              <w:sz w:val="22"/>
            </w:rPr>
          </w:rPrChange>
        </w:rPr>
        <w:t xml:space="preserve"> For the past several decades, the incidence of and estimated deaths due to esophageal cancers have been increasing continuously. Based on GLOBOCAN worldwide estimates of cancer incidence and</w:t>
      </w:r>
      <w:r w:rsidR="004D5038" w:rsidRPr="000F24FD">
        <w:rPr>
          <w:rFonts w:ascii="Arial" w:hAnsi="Arial" w:cs="Arial"/>
          <w:color w:val="000000" w:themeColor="text1"/>
          <w:sz w:val="22"/>
          <w:rPrChange w:id="282"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283" w:author="Guo, Shicheng" w:date="2018-10-16T16:48:00Z">
            <w:rPr>
              <w:rFonts w:ascii="Times New Roman" w:hAnsi="Times New Roman" w:cs="Times New Roman"/>
              <w:color w:val="000000" w:themeColor="text1"/>
              <w:sz w:val="22"/>
            </w:rPr>
          </w:rPrChange>
        </w:rPr>
        <w:t>mortality produced by the International Agency for Research on Cancer (IARC), 455</w:t>
      </w:r>
      <w:r w:rsidR="00B85E92" w:rsidRPr="000F24FD">
        <w:rPr>
          <w:rFonts w:ascii="Arial" w:hAnsi="Arial" w:cs="Arial"/>
          <w:color w:val="000000" w:themeColor="text1"/>
          <w:sz w:val="22"/>
          <w:rPrChange w:id="284"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285" w:author="Guo, Shicheng" w:date="2018-10-16T16:48:00Z">
            <w:rPr>
              <w:rFonts w:ascii="Times New Roman" w:hAnsi="Times New Roman" w:cs="Times New Roman"/>
              <w:color w:val="000000" w:themeColor="text1"/>
              <w:sz w:val="22"/>
            </w:rPr>
          </w:rPrChange>
        </w:rPr>
        <w:t>800 new esophageal</w:t>
      </w:r>
      <w:r w:rsidR="00A60E92" w:rsidRPr="000F24FD">
        <w:rPr>
          <w:rFonts w:ascii="Arial" w:hAnsi="Arial" w:cs="Arial"/>
          <w:color w:val="000000" w:themeColor="text1"/>
          <w:sz w:val="22"/>
          <w:rPrChange w:id="286"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287" w:author="Guo, Shicheng" w:date="2018-10-16T16:48:00Z">
            <w:rPr>
              <w:rFonts w:ascii="Times New Roman" w:hAnsi="Times New Roman" w:cs="Times New Roman"/>
              <w:color w:val="000000" w:themeColor="text1"/>
              <w:sz w:val="22"/>
            </w:rPr>
          </w:rPrChange>
        </w:rPr>
        <w:t>cancer cases and</w:t>
      </w:r>
      <w:r w:rsidR="00634413" w:rsidRPr="000F24FD">
        <w:rPr>
          <w:rFonts w:ascii="Arial" w:hAnsi="Arial" w:cs="Arial"/>
          <w:color w:val="000000" w:themeColor="text1"/>
          <w:sz w:val="22"/>
          <w:rPrChange w:id="288"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289" w:author="Guo, Shicheng" w:date="2018-10-16T16:48:00Z">
            <w:rPr>
              <w:rFonts w:ascii="Times New Roman" w:hAnsi="Times New Roman" w:cs="Times New Roman"/>
              <w:color w:val="000000" w:themeColor="text1"/>
              <w:sz w:val="22"/>
            </w:rPr>
          </w:rPrChange>
        </w:rPr>
        <w:t>400</w:t>
      </w:r>
      <w:r w:rsidR="00B85E92" w:rsidRPr="000F24FD">
        <w:rPr>
          <w:rFonts w:ascii="Arial" w:hAnsi="Arial" w:cs="Arial"/>
          <w:color w:val="000000" w:themeColor="text1"/>
          <w:sz w:val="22"/>
          <w:rPrChange w:id="290"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291" w:author="Guo, Shicheng" w:date="2018-10-16T16:48:00Z">
            <w:rPr>
              <w:rFonts w:ascii="Times New Roman" w:hAnsi="Times New Roman" w:cs="Times New Roman"/>
              <w:color w:val="000000" w:themeColor="text1"/>
              <w:sz w:val="22"/>
            </w:rPr>
          </w:rPrChange>
        </w:rPr>
        <w:t>200 deaths occurred in 2012 worldwide</w:t>
      </w:r>
      <w:r w:rsidRPr="000F24FD">
        <w:rPr>
          <w:rFonts w:ascii="Arial" w:eastAsia="System" w:hAnsi="Arial" w:cs="Arial"/>
          <w:noProof/>
          <w:color w:val="000000" w:themeColor="text1"/>
          <w:sz w:val="22"/>
          <w:vertAlign w:val="superscript"/>
          <w:rPrChange w:id="292" w:author="Guo, Shicheng" w:date="2018-10-16T16:48:00Z">
            <w:rPr>
              <w:rFonts w:ascii="Times New Roman" w:eastAsia="System" w:hAnsi="Times New Roman" w:cs="Times New Roman"/>
              <w:noProof/>
              <w:color w:val="000000" w:themeColor="text1"/>
              <w:sz w:val="22"/>
              <w:vertAlign w:val="superscript"/>
            </w:rPr>
          </w:rPrChange>
        </w:rPr>
        <w:fldChar w:fldCharType="begin">
          <w:fldData xml:space="preserve">PEVuZE5vdGU+PENpdGU+PEF1dGhvcj5Ub3JyZTwvQXV0aG9yPjxZZWFyPjIwMTU8L1llYXI+PFJl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==
</w:fldData>
        </w:fldChar>
      </w:r>
      <w:r w:rsidR="00892A75" w:rsidRPr="000F24FD">
        <w:rPr>
          <w:rFonts w:ascii="Arial" w:eastAsia="System" w:hAnsi="Arial" w:cs="Arial"/>
          <w:noProof/>
          <w:color w:val="000000" w:themeColor="text1"/>
          <w:sz w:val="22"/>
          <w:vertAlign w:val="superscript"/>
          <w:rPrChange w:id="293" w:author="Guo, Shicheng" w:date="2018-10-16T16:48:00Z">
            <w:rPr>
              <w:rFonts w:ascii="Times New Roman" w:eastAsia="System" w:hAnsi="Times New Roman" w:cs="Times New Roman"/>
              <w:noProof/>
              <w:color w:val="000000" w:themeColor="text1"/>
              <w:sz w:val="22"/>
              <w:vertAlign w:val="superscript"/>
            </w:rPr>
          </w:rPrChange>
        </w:rPr>
        <w:instrText xml:space="preserve"> ADDIN EN.CITE </w:instrText>
      </w:r>
      <w:r w:rsidR="00892A75" w:rsidRPr="000F24FD">
        <w:rPr>
          <w:rFonts w:ascii="Arial" w:eastAsia="System" w:hAnsi="Arial" w:cs="Arial"/>
          <w:noProof/>
          <w:color w:val="000000" w:themeColor="text1"/>
          <w:sz w:val="22"/>
          <w:vertAlign w:val="superscript"/>
          <w:rPrChange w:id="294" w:author="Guo, Shicheng" w:date="2018-10-16T16:48:00Z">
            <w:rPr>
              <w:rFonts w:ascii="Times New Roman" w:eastAsia="System" w:hAnsi="Times New Roman" w:cs="Times New Roman"/>
              <w:noProof/>
              <w:color w:val="000000" w:themeColor="text1"/>
              <w:sz w:val="22"/>
              <w:vertAlign w:val="superscript"/>
            </w:rPr>
          </w:rPrChange>
        </w:rPr>
        <w:fldChar w:fldCharType="begin">
          <w:fldData xml:space="preserve">PEVuZE5vdGU+PENpdGU+PEF1dGhvcj5Ub3JyZTwvQXV0aG9yPjxZZWFyPjIwMTU8L1llYXI+PFJl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==
</w:fldData>
        </w:fldChar>
      </w:r>
      <w:r w:rsidR="00892A75" w:rsidRPr="000F24FD">
        <w:rPr>
          <w:rFonts w:ascii="Arial" w:eastAsia="System" w:hAnsi="Arial" w:cs="Arial"/>
          <w:noProof/>
          <w:color w:val="000000" w:themeColor="text1"/>
          <w:sz w:val="22"/>
          <w:vertAlign w:val="superscript"/>
          <w:rPrChange w:id="295" w:author="Guo, Shicheng" w:date="2018-10-16T16:48:00Z">
            <w:rPr>
              <w:rFonts w:ascii="Times New Roman" w:eastAsia="System" w:hAnsi="Times New Roman" w:cs="Times New Roman"/>
              <w:noProof/>
              <w:color w:val="000000" w:themeColor="text1"/>
              <w:sz w:val="22"/>
              <w:vertAlign w:val="superscript"/>
            </w:rPr>
          </w:rPrChange>
        </w:rPr>
        <w:instrText xml:space="preserve"> ADDIN EN.CITE.DATA </w:instrText>
      </w:r>
      <w:r w:rsidR="00892A75" w:rsidRPr="000F24FD">
        <w:rPr>
          <w:rFonts w:ascii="Arial" w:eastAsia="System" w:hAnsi="Arial" w:cs="Arial"/>
          <w:noProof/>
          <w:color w:val="000000" w:themeColor="text1"/>
          <w:sz w:val="22"/>
          <w:vertAlign w:val="superscript"/>
          <w:rPrChange w:id="296" w:author="Guo, Shicheng" w:date="2018-10-16T16:48:00Z">
            <w:rPr>
              <w:rFonts w:ascii="Times New Roman" w:eastAsia="System" w:hAnsi="Times New Roman" w:cs="Times New Roman"/>
              <w:noProof/>
              <w:color w:val="000000" w:themeColor="text1"/>
              <w:sz w:val="22"/>
              <w:vertAlign w:val="superscript"/>
            </w:rPr>
          </w:rPrChange>
        </w:rPr>
      </w:r>
      <w:r w:rsidR="00892A75" w:rsidRPr="000F24FD">
        <w:rPr>
          <w:rFonts w:ascii="Arial" w:eastAsia="System" w:hAnsi="Arial" w:cs="Arial"/>
          <w:noProof/>
          <w:color w:val="000000" w:themeColor="text1"/>
          <w:sz w:val="22"/>
          <w:vertAlign w:val="superscript"/>
          <w:rPrChange w:id="297" w:author="Guo, Shicheng" w:date="2018-10-16T16:48:00Z">
            <w:rPr>
              <w:rFonts w:ascii="Times New Roman" w:eastAsia="System" w:hAnsi="Times New Roman" w:cs="Times New Roman"/>
              <w:noProof/>
              <w:color w:val="000000" w:themeColor="text1"/>
              <w:sz w:val="22"/>
              <w:vertAlign w:val="superscript"/>
            </w:rPr>
          </w:rPrChange>
        </w:rPr>
        <w:fldChar w:fldCharType="end"/>
      </w:r>
      <w:r w:rsidRPr="000F24FD">
        <w:rPr>
          <w:rFonts w:ascii="Arial" w:eastAsia="System" w:hAnsi="Arial" w:cs="Arial"/>
          <w:noProof/>
          <w:color w:val="000000" w:themeColor="text1"/>
          <w:sz w:val="22"/>
          <w:vertAlign w:val="superscript"/>
          <w:rPrChange w:id="298" w:author="Guo, Shicheng" w:date="2018-10-16T16:48:00Z">
            <w:rPr>
              <w:rFonts w:ascii="Times New Roman" w:eastAsia="System" w:hAnsi="Times New Roman" w:cs="Times New Roman"/>
              <w:noProof/>
              <w:color w:val="000000" w:themeColor="text1"/>
              <w:sz w:val="22"/>
              <w:vertAlign w:val="superscript"/>
            </w:rPr>
          </w:rPrChange>
        </w:rPr>
      </w:r>
      <w:r w:rsidRPr="000F24FD">
        <w:rPr>
          <w:rFonts w:ascii="Arial" w:eastAsia="System" w:hAnsi="Arial" w:cs="Arial"/>
          <w:noProof/>
          <w:color w:val="000000" w:themeColor="text1"/>
          <w:sz w:val="22"/>
          <w:vertAlign w:val="superscript"/>
          <w:rPrChange w:id="299" w:author="Guo, Shicheng" w:date="2018-10-16T16:48:00Z">
            <w:rPr>
              <w:rFonts w:ascii="Times New Roman" w:eastAsia="System" w:hAnsi="Times New Roman" w:cs="Times New Roman"/>
              <w:noProof/>
              <w:color w:val="000000" w:themeColor="text1"/>
              <w:sz w:val="22"/>
              <w:vertAlign w:val="superscript"/>
            </w:rPr>
          </w:rPrChange>
        </w:rPr>
        <w:fldChar w:fldCharType="separate"/>
      </w:r>
      <w:r w:rsidR="005912D9" w:rsidRPr="000F24FD">
        <w:rPr>
          <w:rFonts w:ascii="Arial" w:eastAsia="System" w:hAnsi="Arial" w:cs="Arial"/>
          <w:noProof/>
          <w:color w:val="000000" w:themeColor="text1"/>
          <w:sz w:val="22"/>
          <w:vertAlign w:val="superscript"/>
          <w:rPrChange w:id="300" w:author="Guo, Shicheng" w:date="2018-10-16T16:48:00Z">
            <w:rPr>
              <w:rFonts w:ascii="Times New Roman" w:eastAsia="System" w:hAnsi="Times New Roman" w:cs="Times New Roman"/>
              <w:noProof/>
              <w:color w:val="000000" w:themeColor="text1"/>
              <w:sz w:val="22"/>
              <w:vertAlign w:val="superscript"/>
            </w:rPr>
          </w:rPrChange>
        </w:rPr>
        <w:fldChar w:fldCharType="begin"/>
      </w:r>
      <w:r w:rsidR="005912D9" w:rsidRPr="000F24FD">
        <w:rPr>
          <w:rFonts w:ascii="Arial" w:eastAsia="System" w:hAnsi="Arial" w:cs="Arial"/>
          <w:noProof/>
          <w:color w:val="000000" w:themeColor="text1"/>
          <w:sz w:val="22"/>
          <w:vertAlign w:val="superscript"/>
          <w:rPrChange w:id="301" w:author="Guo, Shicheng" w:date="2018-10-16T16:48:00Z">
            <w:rPr>
              <w:rFonts w:ascii="Times New Roman" w:eastAsia="System" w:hAnsi="Times New Roman" w:cs="Times New Roman"/>
              <w:noProof/>
              <w:color w:val="000000" w:themeColor="text1"/>
              <w:sz w:val="22"/>
              <w:vertAlign w:val="superscript"/>
            </w:rPr>
          </w:rPrChange>
        </w:rPr>
        <w:instrText xml:space="preserve"> HYPERLINK \l "_ENREF_3" \o "Torre, 2015 #229" </w:instrText>
      </w:r>
      <w:r w:rsidR="005912D9" w:rsidRPr="000F24FD">
        <w:rPr>
          <w:rFonts w:ascii="Arial" w:eastAsia="System" w:hAnsi="Arial" w:cs="Arial"/>
          <w:noProof/>
          <w:color w:val="000000" w:themeColor="text1"/>
          <w:sz w:val="22"/>
          <w:vertAlign w:val="superscript"/>
          <w:rPrChange w:id="302" w:author="Guo, Shicheng" w:date="2018-10-16T16:48:00Z">
            <w:rPr>
              <w:rFonts w:ascii="Times New Roman" w:eastAsia="System" w:hAnsi="Times New Roman" w:cs="Times New Roman"/>
              <w:noProof/>
              <w:color w:val="000000" w:themeColor="text1"/>
              <w:sz w:val="22"/>
              <w:vertAlign w:val="superscript"/>
            </w:rPr>
          </w:rPrChange>
        </w:rPr>
        <w:fldChar w:fldCharType="separate"/>
      </w:r>
      <w:r w:rsidR="008B6D77" w:rsidRPr="000F24FD">
        <w:rPr>
          <w:rFonts w:ascii="Arial" w:eastAsia="System" w:hAnsi="Arial" w:cs="Arial"/>
          <w:noProof/>
          <w:color w:val="000000" w:themeColor="text1"/>
          <w:sz w:val="22"/>
          <w:vertAlign w:val="superscript"/>
          <w:rPrChange w:id="303" w:author="Guo, Shicheng" w:date="2018-10-16T16:48:00Z">
            <w:rPr>
              <w:rFonts w:ascii="Times New Roman" w:eastAsia="System" w:hAnsi="Times New Roman" w:cs="Times New Roman"/>
              <w:noProof/>
              <w:color w:val="000000" w:themeColor="text1"/>
              <w:sz w:val="22"/>
              <w:vertAlign w:val="superscript"/>
            </w:rPr>
          </w:rPrChange>
        </w:rPr>
        <w:t>3</w:t>
      </w:r>
      <w:r w:rsidR="005912D9" w:rsidRPr="000F24FD">
        <w:rPr>
          <w:rFonts w:ascii="Arial" w:eastAsia="System" w:hAnsi="Arial" w:cs="Arial"/>
          <w:noProof/>
          <w:color w:val="000000" w:themeColor="text1"/>
          <w:sz w:val="22"/>
          <w:vertAlign w:val="superscript"/>
          <w:rPrChange w:id="304" w:author="Guo, Shicheng" w:date="2018-10-16T16:48:00Z">
            <w:rPr>
              <w:rFonts w:ascii="Times New Roman" w:eastAsia="System" w:hAnsi="Times New Roman" w:cs="Times New Roman"/>
              <w:noProof/>
              <w:color w:val="000000" w:themeColor="text1"/>
              <w:sz w:val="22"/>
              <w:vertAlign w:val="superscript"/>
            </w:rPr>
          </w:rPrChange>
        </w:rPr>
        <w:fldChar w:fldCharType="end"/>
      </w:r>
      <w:r w:rsidR="00892A75" w:rsidRPr="000F24FD">
        <w:rPr>
          <w:rFonts w:ascii="Arial" w:eastAsia="System" w:hAnsi="Arial" w:cs="Arial"/>
          <w:noProof/>
          <w:color w:val="000000" w:themeColor="text1"/>
          <w:sz w:val="22"/>
          <w:vertAlign w:val="superscript"/>
          <w:rPrChange w:id="305" w:author="Guo, Shicheng" w:date="2018-10-16T16:48:00Z">
            <w:rPr>
              <w:rFonts w:ascii="Times New Roman" w:eastAsia="System" w:hAnsi="Times New Roman" w:cs="Times New Roman"/>
              <w:noProof/>
              <w:color w:val="000000" w:themeColor="text1"/>
              <w:sz w:val="22"/>
              <w:vertAlign w:val="superscript"/>
            </w:rPr>
          </w:rPrChange>
        </w:rPr>
        <w:t>,</w:t>
      </w:r>
      <w:r w:rsidR="005912D9" w:rsidRPr="000F24FD">
        <w:rPr>
          <w:rFonts w:ascii="Arial" w:eastAsia="System" w:hAnsi="Arial" w:cs="Arial"/>
          <w:noProof/>
          <w:color w:val="000000" w:themeColor="text1"/>
          <w:sz w:val="22"/>
          <w:vertAlign w:val="superscript"/>
          <w:rPrChange w:id="306" w:author="Guo, Shicheng" w:date="2018-10-16T16:48:00Z">
            <w:rPr>
              <w:rFonts w:ascii="Times New Roman" w:eastAsia="System" w:hAnsi="Times New Roman" w:cs="Times New Roman"/>
              <w:noProof/>
              <w:color w:val="000000" w:themeColor="text1"/>
              <w:sz w:val="22"/>
              <w:vertAlign w:val="superscript"/>
            </w:rPr>
          </w:rPrChange>
        </w:rPr>
        <w:fldChar w:fldCharType="begin"/>
      </w:r>
      <w:r w:rsidR="005912D9" w:rsidRPr="000F24FD">
        <w:rPr>
          <w:rFonts w:ascii="Arial" w:eastAsia="System" w:hAnsi="Arial" w:cs="Arial"/>
          <w:noProof/>
          <w:color w:val="000000" w:themeColor="text1"/>
          <w:sz w:val="22"/>
          <w:vertAlign w:val="superscript"/>
          <w:rPrChange w:id="307" w:author="Guo, Shicheng" w:date="2018-10-16T16:48:00Z">
            <w:rPr>
              <w:rFonts w:ascii="Times New Roman" w:eastAsia="System" w:hAnsi="Times New Roman" w:cs="Times New Roman"/>
              <w:noProof/>
              <w:color w:val="000000" w:themeColor="text1"/>
              <w:sz w:val="22"/>
              <w:vertAlign w:val="superscript"/>
            </w:rPr>
          </w:rPrChange>
        </w:rPr>
        <w:instrText xml:space="preserve"> HYPERLINK \l "_ENREF_4"</w:instrText>
      </w:r>
      <w:r w:rsidR="005912D9" w:rsidRPr="000F24FD">
        <w:rPr>
          <w:rFonts w:ascii="Arial" w:eastAsia="System" w:hAnsi="Arial" w:cs="Arial"/>
          <w:noProof/>
          <w:color w:val="000000" w:themeColor="text1"/>
          <w:sz w:val="22"/>
          <w:vertAlign w:val="superscript"/>
          <w:rPrChange w:id="308" w:author="Guo, Shicheng" w:date="2018-10-16T16:48:00Z">
            <w:rPr>
              <w:rFonts w:ascii="Times New Roman" w:eastAsia="System" w:hAnsi="Times New Roman" w:cs="Times New Roman"/>
              <w:noProof/>
              <w:color w:val="000000" w:themeColor="text1"/>
              <w:sz w:val="22"/>
              <w:vertAlign w:val="superscript"/>
            </w:rPr>
          </w:rPrChange>
        </w:rPr>
        <w:instrText xml:space="preserve"> \o "Yan, 2018 #213" </w:instrText>
      </w:r>
      <w:r w:rsidR="005912D9" w:rsidRPr="000F24FD">
        <w:rPr>
          <w:rFonts w:ascii="Arial" w:eastAsia="System" w:hAnsi="Arial" w:cs="Arial"/>
          <w:noProof/>
          <w:color w:val="000000" w:themeColor="text1"/>
          <w:sz w:val="22"/>
          <w:vertAlign w:val="superscript"/>
          <w:rPrChange w:id="309" w:author="Guo, Shicheng" w:date="2018-10-16T16:48:00Z">
            <w:rPr>
              <w:rFonts w:ascii="Times New Roman" w:eastAsia="System" w:hAnsi="Times New Roman" w:cs="Times New Roman"/>
              <w:noProof/>
              <w:color w:val="000000" w:themeColor="text1"/>
              <w:sz w:val="22"/>
              <w:vertAlign w:val="superscript"/>
            </w:rPr>
          </w:rPrChange>
        </w:rPr>
        <w:fldChar w:fldCharType="separate"/>
      </w:r>
      <w:r w:rsidR="008B6D77" w:rsidRPr="000F24FD">
        <w:rPr>
          <w:rFonts w:ascii="Arial" w:eastAsia="System" w:hAnsi="Arial" w:cs="Arial"/>
          <w:noProof/>
          <w:color w:val="000000" w:themeColor="text1"/>
          <w:sz w:val="22"/>
          <w:vertAlign w:val="superscript"/>
          <w:rPrChange w:id="310" w:author="Guo, Shicheng" w:date="2018-10-16T16:48:00Z">
            <w:rPr>
              <w:rFonts w:ascii="Times New Roman" w:eastAsia="System" w:hAnsi="Times New Roman" w:cs="Times New Roman"/>
              <w:noProof/>
              <w:color w:val="000000" w:themeColor="text1"/>
              <w:sz w:val="22"/>
              <w:vertAlign w:val="superscript"/>
            </w:rPr>
          </w:rPrChange>
        </w:rPr>
        <w:t>4</w:t>
      </w:r>
      <w:r w:rsidR="005912D9" w:rsidRPr="000F24FD">
        <w:rPr>
          <w:rFonts w:ascii="Arial" w:eastAsia="System" w:hAnsi="Arial" w:cs="Arial"/>
          <w:noProof/>
          <w:color w:val="000000" w:themeColor="text1"/>
          <w:sz w:val="22"/>
          <w:vertAlign w:val="superscript"/>
          <w:rPrChange w:id="311" w:author="Guo, Shicheng" w:date="2018-10-16T16:48:00Z">
            <w:rPr>
              <w:rFonts w:ascii="Times New Roman" w:eastAsia="System" w:hAnsi="Times New Roman" w:cs="Times New Roman"/>
              <w:noProof/>
              <w:color w:val="000000" w:themeColor="text1"/>
              <w:sz w:val="22"/>
              <w:vertAlign w:val="superscript"/>
            </w:rPr>
          </w:rPrChange>
        </w:rPr>
        <w:fldChar w:fldCharType="end"/>
      </w:r>
      <w:r w:rsidRPr="000F24FD">
        <w:rPr>
          <w:rFonts w:ascii="Arial" w:eastAsia="System" w:hAnsi="Arial" w:cs="Arial"/>
          <w:noProof/>
          <w:color w:val="000000" w:themeColor="text1"/>
          <w:sz w:val="22"/>
          <w:vertAlign w:val="superscript"/>
          <w:rPrChange w:id="312" w:author="Guo, Shicheng" w:date="2018-10-16T16:48:00Z">
            <w:rPr>
              <w:rFonts w:ascii="Times New Roman" w:eastAsia="System" w:hAnsi="Times New Roman" w:cs="Times New Roman"/>
              <w:noProof/>
              <w:color w:val="000000" w:themeColor="text1"/>
              <w:sz w:val="22"/>
              <w:vertAlign w:val="superscript"/>
            </w:rPr>
          </w:rPrChange>
        </w:rPr>
        <w:fldChar w:fldCharType="end"/>
      </w:r>
      <w:r w:rsidR="00B90AE3" w:rsidRPr="000F24FD">
        <w:rPr>
          <w:rFonts w:ascii="Arial" w:hAnsi="Arial" w:cs="Arial"/>
          <w:color w:val="000000" w:themeColor="text1"/>
          <w:sz w:val="22"/>
          <w:rPrChange w:id="313"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314" w:author="Guo, Shicheng" w:date="2018-10-16T16:48:00Z">
            <w:rPr>
              <w:rFonts w:ascii="Times New Roman" w:hAnsi="Times New Roman" w:cs="Times New Roman"/>
              <w:color w:val="000000" w:themeColor="text1"/>
              <w:sz w:val="22"/>
            </w:rPr>
          </w:rPrChange>
        </w:rPr>
        <w:t xml:space="preserve"> The five-year survival rate of esophageal cancer remains poor despite of advances in clinical oncology. Esophageal cancer consists mainly of two subtypes, esophageal squamous cell carcinoma (ESCC) and esophageal adenocarcinoma (EAC), each with distinct pathologies a</w:t>
      </w:r>
      <w:r w:rsidR="006E52BB" w:rsidRPr="000F24FD">
        <w:rPr>
          <w:rFonts w:ascii="Arial" w:hAnsi="Arial" w:cs="Arial"/>
          <w:color w:val="000000" w:themeColor="text1"/>
          <w:sz w:val="22"/>
          <w:rPrChange w:id="315" w:author="Guo, Shicheng" w:date="2018-10-16T16:48:00Z">
            <w:rPr>
              <w:rFonts w:ascii="Times New Roman" w:hAnsi="Times New Roman" w:cs="Times New Roman"/>
              <w:color w:val="000000" w:themeColor="text1"/>
              <w:sz w:val="22"/>
            </w:rPr>
          </w:rPrChange>
        </w:rPr>
        <w:t>nd etiologies</w:t>
      </w:r>
      <w:r w:rsidR="005912D9" w:rsidRPr="000F24FD">
        <w:rPr>
          <w:rFonts w:ascii="Arial" w:eastAsia="System" w:hAnsi="Arial" w:cs="Arial"/>
          <w:noProof/>
          <w:color w:val="000000" w:themeColor="text1"/>
          <w:sz w:val="22"/>
          <w:vertAlign w:val="superscript"/>
          <w:rPrChange w:id="316" w:author="Guo, Shicheng" w:date="2018-10-16T16:48:00Z">
            <w:rPr>
              <w:rFonts w:ascii="Times New Roman" w:eastAsia="System" w:hAnsi="Times New Roman" w:cs="Times New Roman"/>
              <w:noProof/>
              <w:color w:val="000000" w:themeColor="text1"/>
              <w:sz w:val="22"/>
              <w:vertAlign w:val="superscript"/>
            </w:rPr>
          </w:rPrChange>
        </w:rPr>
        <w:fldChar w:fldCharType="begin"/>
      </w:r>
      <w:r w:rsidR="005912D9" w:rsidRPr="000F24FD">
        <w:rPr>
          <w:rFonts w:ascii="Arial" w:eastAsia="System" w:hAnsi="Arial" w:cs="Arial"/>
          <w:noProof/>
          <w:color w:val="000000" w:themeColor="text1"/>
          <w:sz w:val="22"/>
          <w:vertAlign w:val="superscript"/>
          <w:rPrChange w:id="317" w:author="Guo, Shicheng" w:date="2018-10-16T16:48:00Z">
            <w:rPr>
              <w:rFonts w:ascii="Times New Roman" w:eastAsia="System" w:hAnsi="Times New Roman" w:cs="Times New Roman"/>
              <w:noProof/>
              <w:color w:val="000000" w:themeColor="text1"/>
              <w:sz w:val="22"/>
              <w:vertAlign w:val="superscript"/>
            </w:rPr>
          </w:rPrChange>
        </w:rPr>
        <w:instrText xml:space="preserve"> HYPERLINK \l "_ENREF_5" \o "Fichter, 2014 #178" </w:instrText>
      </w:r>
      <w:r w:rsidR="005912D9" w:rsidRPr="000F24FD">
        <w:rPr>
          <w:rFonts w:ascii="Arial" w:eastAsia="System" w:hAnsi="Arial" w:cs="Arial"/>
          <w:noProof/>
          <w:color w:val="000000" w:themeColor="text1"/>
          <w:sz w:val="22"/>
          <w:vertAlign w:val="superscript"/>
          <w:rPrChange w:id="318" w:author="Guo, Shicheng" w:date="2018-10-16T16:48:00Z">
            <w:rPr>
              <w:rFonts w:ascii="Times New Roman" w:eastAsia="System" w:hAnsi="Times New Roman" w:cs="Times New Roman"/>
              <w:noProof/>
              <w:color w:val="000000" w:themeColor="text1"/>
              <w:sz w:val="22"/>
              <w:vertAlign w:val="superscript"/>
            </w:rPr>
          </w:rPrChange>
        </w:rPr>
        <w:fldChar w:fldCharType="separate"/>
      </w:r>
      <w:r w:rsidR="008B6D77" w:rsidRPr="000F24FD">
        <w:rPr>
          <w:rFonts w:ascii="Arial" w:eastAsia="System" w:hAnsi="Arial" w:cs="Arial"/>
          <w:noProof/>
          <w:color w:val="000000" w:themeColor="text1"/>
          <w:sz w:val="22"/>
          <w:vertAlign w:val="superscript"/>
          <w:rPrChange w:id="319" w:author="Guo, Shicheng" w:date="2018-10-16T16:48:00Z">
            <w:rPr>
              <w:rFonts w:ascii="Times New Roman" w:eastAsia="System" w:hAnsi="Times New Roman" w:cs="Times New Roman"/>
              <w:noProof/>
              <w:color w:val="000000" w:themeColor="text1"/>
              <w:sz w:val="22"/>
              <w:vertAlign w:val="superscript"/>
            </w:rPr>
          </w:rPrChange>
        </w:rPr>
        <w:fldChar w:fldCharType="begin">
          <w:fldData xml:space="preserve">PEVuZE5vdGU+PENpdGU+PEF1dGhvcj5GaWNodGVyPC9BdXRob3I+PFllYXI+MjAxNDwvWWVhcj48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</w:fldData>
        </w:fldChar>
      </w:r>
      <w:r w:rsidR="008B6D77" w:rsidRPr="000F24FD">
        <w:rPr>
          <w:rFonts w:ascii="Arial" w:eastAsia="System" w:hAnsi="Arial" w:cs="Arial"/>
          <w:noProof/>
          <w:color w:val="000000" w:themeColor="text1"/>
          <w:sz w:val="22"/>
          <w:vertAlign w:val="superscript"/>
          <w:rPrChange w:id="320" w:author="Guo, Shicheng" w:date="2018-10-16T16:48:00Z">
            <w:rPr>
              <w:rFonts w:ascii="Times New Roman" w:eastAsia="System" w:hAnsi="Times New Roman" w:cs="Times New Roman"/>
              <w:noProof/>
              <w:color w:val="000000" w:themeColor="text1"/>
              <w:sz w:val="22"/>
              <w:vertAlign w:val="superscript"/>
            </w:rPr>
          </w:rPrChange>
        </w:rPr>
        <w:instrText xml:space="preserve"> ADDIN EN.CITE </w:instrText>
      </w:r>
      <w:r w:rsidR="008B6D77" w:rsidRPr="000F24FD">
        <w:rPr>
          <w:rFonts w:ascii="Arial" w:eastAsia="System" w:hAnsi="Arial" w:cs="Arial"/>
          <w:noProof/>
          <w:color w:val="000000" w:themeColor="text1"/>
          <w:sz w:val="22"/>
          <w:vertAlign w:val="superscript"/>
          <w:rPrChange w:id="321" w:author="Guo, Shicheng" w:date="2018-10-16T16:48:00Z">
            <w:rPr>
              <w:rFonts w:ascii="Times New Roman" w:eastAsia="System" w:hAnsi="Times New Roman" w:cs="Times New Roman"/>
              <w:noProof/>
              <w:color w:val="000000" w:themeColor="text1"/>
              <w:sz w:val="22"/>
              <w:vertAlign w:val="superscript"/>
            </w:rPr>
          </w:rPrChange>
        </w:rPr>
        <w:fldChar w:fldCharType="begin">
          <w:fldData xml:space="preserve">PEVuZE5vdGU+PENpdGU+PEF1dGhvcj5GaWNodGVyPC9BdXRob3I+PFllYXI+MjAxNDwvWWVhcj48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</w:fldData>
        </w:fldChar>
      </w:r>
      <w:r w:rsidR="008B6D77" w:rsidRPr="000F24FD">
        <w:rPr>
          <w:rFonts w:ascii="Arial" w:eastAsia="System" w:hAnsi="Arial" w:cs="Arial"/>
          <w:noProof/>
          <w:color w:val="000000" w:themeColor="text1"/>
          <w:sz w:val="22"/>
          <w:vertAlign w:val="superscript"/>
          <w:rPrChange w:id="322" w:author="Guo, Shicheng" w:date="2018-10-16T16:48:00Z">
            <w:rPr>
              <w:rFonts w:ascii="Times New Roman" w:eastAsia="System" w:hAnsi="Times New Roman" w:cs="Times New Roman"/>
              <w:noProof/>
              <w:color w:val="000000" w:themeColor="text1"/>
              <w:sz w:val="22"/>
              <w:vertAlign w:val="superscript"/>
            </w:rPr>
          </w:rPrChange>
        </w:rPr>
        <w:instrText xml:space="preserve"> ADDIN EN.CITE.DATA </w:instrText>
      </w:r>
      <w:r w:rsidR="008B6D77" w:rsidRPr="000F24FD">
        <w:rPr>
          <w:rFonts w:ascii="Arial" w:eastAsia="System" w:hAnsi="Arial" w:cs="Arial"/>
          <w:noProof/>
          <w:color w:val="000000" w:themeColor="text1"/>
          <w:sz w:val="22"/>
          <w:vertAlign w:val="superscript"/>
          <w:rPrChange w:id="323" w:author="Guo, Shicheng" w:date="2018-10-16T16:48:00Z">
            <w:rPr>
              <w:rFonts w:ascii="Times New Roman" w:eastAsia="System" w:hAnsi="Times New Roman" w:cs="Times New Roman"/>
              <w:noProof/>
              <w:color w:val="000000" w:themeColor="text1"/>
              <w:sz w:val="22"/>
              <w:vertAlign w:val="superscript"/>
            </w:rPr>
          </w:rPrChange>
        </w:rPr>
      </w:r>
      <w:r w:rsidR="008B6D77" w:rsidRPr="000F24FD">
        <w:rPr>
          <w:rFonts w:ascii="Arial" w:eastAsia="System" w:hAnsi="Arial" w:cs="Arial"/>
          <w:noProof/>
          <w:color w:val="000000" w:themeColor="text1"/>
          <w:sz w:val="22"/>
          <w:vertAlign w:val="superscript"/>
          <w:rPrChange w:id="324" w:author="Guo, Shicheng" w:date="2018-10-16T16:48:00Z">
            <w:rPr>
              <w:rFonts w:ascii="Times New Roman" w:eastAsia="System" w:hAnsi="Times New Roman" w:cs="Times New Roman"/>
              <w:noProof/>
              <w:color w:val="000000" w:themeColor="text1"/>
              <w:sz w:val="22"/>
              <w:vertAlign w:val="superscript"/>
            </w:rPr>
          </w:rPrChange>
        </w:rPr>
        <w:fldChar w:fldCharType="end"/>
      </w:r>
      <w:r w:rsidR="008B6D77" w:rsidRPr="000F24FD">
        <w:rPr>
          <w:rFonts w:ascii="Arial" w:eastAsia="System" w:hAnsi="Arial" w:cs="Arial"/>
          <w:noProof/>
          <w:color w:val="000000" w:themeColor="text1"/>
          <w:sz w:val="22"/>
          <w:vertAlign w:val="superscript"/>
          <w:rPrChange w:id="325" w:author="Guo, Shicheng" w:date="2018-10-16T16:48:00Z">
            <w:rPr>
              <w:rFonts w:ascii="Times New Roman" w:eastAsia="System" w:hAnsi="Times New Roman" w:cs="Times New Roman"/>
              <w:noProof/>
              <w:color w:val="000000" w:themeColor="text1"/>
              <w:sz w:val="22"/>
              <w:vertAlign w:val="superscript"/>
            </w:rPr>
          </w:rPrChange>
        </w:rPr>
      </w:r>
      <w:r w:rsidR="008B6D77" w:rsidRPr="000F24FD">
        <w:rPr>
          <w:rFonts w:ascii="Arial" w:eastAsia="System" w:hAnsi="Arial" w:cs="Arial"/>
          <w:noProof/>
          <w:color w:val="000000" w:themeColor="text1"/>
          <w:sz w:val="22"/>
          <w:vertAlign w:val="superscript"/>
          <w:rPrChange w:id="326" w:author="Guo, Shicheng" w:date="2018-10-16T16:48:00Z">
            <w:rPr>
              <w:rFonts w:ascii="Times New Roman" w:eastAsia="System" w:hAnsi="Times New Roman" w:cs="Times New Roman"/>
              <w:noProof/>
              <w:color w:val="000000" w:themeColor="text1"/>
              <w:sz w:val="22"/>
              <w:vertAlign w:val="superscript"/>
            </w:rPr>
          </w:rPrChange>
        </w:rPr>
        <w:fldChar w:fldCharType="separate"/>
      </w:r>
      <w:r w:rsidR="008B6D77" w:rsidRPr="000F24FD">
        <w:rPr>
          <w:rFonts w:ascii="Arial" w:eastAsia="System" w:hAnsi="Arial" w:cs="Arial"/>
          <w:noProof/>
          <w:color w:val="000000" w:themeColor="text1"/>
          <w:sz w:val="22"/>
          <w:vertAlign w:val="superscript"/>
          <w:rPrChange w:id="327" w:author="Guo, Shicheng" w:date="2018-10-16T16:48:00Z">
            <w:rPr>
              <w:rFonts w:ascii="Times New Roman" w:eastAsia="System" w:hAnsi="Times New Roman" w:cs="Times New Roman"/>
              <w:noProof/>
              <w:color w:val="000000" w:themeColor="text1"/>
              <w:sz w:val="22"/>
              <w:vertAlign w:val="superscript"/>
            </w:rPr>
          </w:rPrChange>
        </w:rPr>
        <w:t>5</w:t>
      </w:r>
      <w:r w:rsidR="008B6D77" w:rsidRPr="000F24FD">
        <w:rPr>
          <w:rFonts w:ascii="Arial" w:eastAsia="System" w:hAnsi="Arial" w:cs="Arial"/>
          <w:noProof/>
          <w:color w:val="000000" w:themeColor="text1"/>
          <w:sz w:val="22"/>
          <w:vertAlign w:val="superscript"/>
          <w:rPrChange w:id="328" w:author="Guo, Shicheng" w:date="2018-10-16T16:48:00Z">
            <w:rPr>
              <w:rFonts w:ascii="Times New Roman" w:eastAsia="System" w:hAnsi="Times New Roman" w:cs="Times New Roman"/>
              <w:noProof/>
              <w:color w:val="000000" w:themeColor="text1"/>
              <w:sz w:val="22"/>
              <w:vertAlign w:val="superscript"/>
            </w:rPr>
          </w:rPrChange>
        </w:rPr>
        <w:fldChar w:fldCharType="end"/>
      </w:r>
      <w:r w:rsidR="005912D9" w:rsidRPr="000F24FD">
        <w:rPr>
          <w:rFonts w:ascii="Arial" w:eastAsia="System" w:hAnsi="Arial" w:cs="Arial"/>
          <w:noProof/>
          <w:color w:val="000000" w:themeColor="text1"/>
          <w:sz w:val="22"/>
          <w:vertAlign w:val="superscript"/>
          <w:rPrChange w:id="329" w:author="Guo, Shicheng" w:date="2018-10-16T16:48:00Z">
            <w:rPr>
              <w:rFonts w:ascii="Times New Roman" w:eastAsia="System" w:hAnsi="Times New Roman" w:cs="Times New Roman"/>
              <w:noProof/>
              <w:color w:val="000000" w:themeColor="text1"/>
              <w:sz w:val="22"/>
              <w:vertAlign w:val="superscript"/>
            </w:rPr>
          </w:rPrChange>
        </w:rPr>
        <w:fldChar w:fldCharType="end"/>
      </w:r>
      <w:r w:rsidRPr="000F24FD">
        <w:rPr>
          <w:rFonts w:ascii="Arial" w:hAnsi="Arial" w:cs="Arial"/>
          <w:color w:val="000000" w:themeColor="text1"/>
          <w:sz w:val="22"/>
          <w:rPrChange w:id="330" w:author="Guo, Shicheng" w:date="2018-10-16T16:48:00Z">
            <w:rPr>
              <w:rFonts w:ascii="Times New Roman" w:hAnsi="Times New Roman" w:cs="Times New Roman"/>
              <w:color w:val="000000" w:themeColor="text1"/>
              <w:sz w:val="22"/>
            </w:rPr>
          </w:rPrChange>
        </w:rPr>
        <w:t>. While EAC predominates in North Americ</w:t>
      </w:r>
      <w:r w:rsidRPr="000F24FD">
        <w:rPr>
          <w:rFonts w:ascii="Arial" w:eastAsia="System" w:hAnsi="Arial" w:cs="Arial"/>
          <w:noProof/>
          <w:color w:val="000000" w:themeColor="text1"/>
          <w:sz w:val="22"/>
          <w:rPrChange w:id="331" w:author="Guo, Shicheng" w:date="2018-10-16T16:48:00Z">
            <w:rPr>
              <w:rFonts w:ascii="Times New Roman" w:eastAsia="System" w:hAnsi="Times New Roman" w:cs="Times New Roman"/>
              <w:noProof/>
              <w:color w:val="000000" w:themeColor="text1"/>
              <w:sz w:val="22"/>
            </w:rPr>
          </w:rPrChange>
        </w:rPr>
        <w:t>a</w:t>
      </w:r>
      <w:r w:rsidR="00696E0A" w:rsidRPr="000F24FD">
        <w:rPr>
          <w:rFonts w:ascii="Arial" w:eastAsia="System" w:hAnsi="Arial" w:cs="Arial"/>
          <w:noProof/>
          <w:color w:val="000000" w:themeColor="text1"/>
          <w:sz w:val="22"/>
          <w:vertAlign w:val="superscript"/>
          <w:rPrChange w:id="332" w:author="Guo, Shicheng" w:date="2018-10-16T16:48:00Z">
            <w:rPr>
              <w:rFonts w:ascii="Times New Roman" w:eastAsia="System" w:hAnsi="Times New Roman" w:cs="Times New Roman"/>
              <w:noProof/>
              <w:color w:val="000000" w:themeColor="text1"/>
              <w:sz w:val="22"/>
              <w:vertAlign w:val="superscript"/>
            </w:rPr>
          </w:rPrChange>
        </w:rPr>
        <w:t xml:space="preserve">  </w:t>
      </w:r>
      <w:r w:rsidRPr="000F24FD">
        <w:rPr>
          <w:rFonts w:ascii="Arial" w:eastAsia="System" w:hAnsi="Arial" w:cs="Arial"/>
          <w:noProof/>
          <w:color w:val="000000" w:themeColor="text1"/>
          <w:sz w:val="22"/>
          <w:vertAlign w:val="superscript"/>
          <w:rPrChange w:id="333" w:author="Guo, Shicheng" w:date="2018-10-16T16:48:00Z">
            <w:rPr>
              <w:rFonts w:ascii="Times New Roman" w:eastAsia="System" w:hAnsi="Times New Roman" w:cs="Times New Roman"/>
              <w:noProof/>
              <w:color w:val="000000" w:themeColor="text1"/>
              <w:sz w:val="22"/>
              <w:vertAlign w:val="superscript"/>
            </w:rPr>
          </w:rPrChange>
        </w:rPr>
        <w:fldChar w:fldCharType="begin">
          <w:fldData xml:space="preserve">PEVuZE5vdGU+PENpdGU+PEF1dGhvcj5Ccm93bjwvQXV0aG9yPjxZZWFyPjIwMDI8L1llYXI+PFJl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</w:fldData>
        </w:fldChar>
      </w:r>
      <w:r w:rsidR="00892A75" w:rsidRPr="000F24FD">
        <w:rPr>
          <w:rFonts w:ascii="Arial" w:eastAsia="System" w:hAnsi="Arial" w:cs="Arial"/>
          <w:noProof/>
          <w:color w:val="000000" w:themeColor="text1"/>
          <w:sz w:val="22"/>
          <w:vertAlign w:val="superscript"/>
          <w:rPrChange w:id="334" w:author="Guo, Shicheng" w:date="2018-10-16T16:48:00Z">
            <w:rPr>
              <w:rFonts w:ascii="Times New Roman" w:eastAsia="System" w:hAnsi="Times New Roman" w:cs="Times New Roman"/>
              <w:noProof/>
              <w:color w:val="000000" w:themeColor="text1"/>
              <w:sz w:val="22"/>
              <w:vertAlign w:val="superscript"/>
            </w:rPr>
          </w:rPrChange>
        </w:rPr>
        <w:instrText xml:space="preserve"> ADDIN EN.CITE </w:instrText>
      </w:r>
      <w:r w:rsidR="00892A75" w:rsidRPr="000F24FD">
        <w:rPr>
          <w:rFonts w:ascii="Arial" w:eastAsia="System" w:hAnsi="Arial" w:cs="Arial"/>
          <w:noProof/>
          <w:color w:val="000000" w:themeColor="text1"/>
          <w:sz w:val="22"/>
          <w:vertAlign w:val="superscript"/>
          <w:rPrChange w:id="335" w:author="Guo, Shicheng" w:date="2018-10-16T16:48:00Z">
            <w:rPr>
              <w:rFonts w:ascii="Times New Roman" w:eastAsia="System" w:hAnsi="Times New Roman" w:cs="Times New Roman"/>
              <w:noProof/>
              <w:color w:val="000000" w:themeColor="text1"/>
              <w:sz w:val="22"/>
              <w:vertAlign w:val="superscript"/>
            </w:rPr>
          </w:rPrChange>
        </w:rPr>
        <w:fldChar w:fldCharType="begin">
          <w:fldData xml:space="preserve">PEVuZE5vdGU+PENpdGU+PEF1dGhvcj5Ccm93bjwvQXV0aG9yPjxZZWFyPjIwMDI8L1llYXI+PFJl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</w:fldData>
        </w:fldChar>
      </w:r>
      <w:r w:rsidR="00892A75" w:rsidRPr="000F24FD">
        <w:rPr>
          <w:rFonts w:ascii="Arial" w:eastAsia="System" w:hAnsi="Arial" w:cs="Arial"/>
          <w:noProof/>
          <w:color w:val="000000" w:themeColor="text1"/>
          <w:sz w:val="22"/>
          <w:vertAlign w:val="superscript"/>
          <w:rPrChange w:id="336" w:author="Guo, Shicheng" w:date="2018-10-16T16:48:00Z">
            <w:rPr>
              <w:rFonts w:ascii="Times New Roman" w:eastAsia="System" w:hAnsi="Times New Roman" w:cs="Times New Roman"/>
              <w:noProof/>
              <w:color w:val="000000" w:themeColor="text1"/>
              <w:sz w:val="22"/>
              <w:vertAlign w:val="superscript"/>
            </w:rPr>
          </w:rPrChange>
        </w:rPr>
        <w:instrText xml:space="preserve"> ADDIN EN.CITE.DATA </w:instrText>
      </w:r>
      <w:r w:rsidR="00892A75" w:rsidRPr="000F24FD">
        <w:rPr>
          <w:rFonts w:ascii="Arial" w:eastAsia="System" w:hAnsi="Arial" w:cs="Arial"/>
          <w:noProof/>
          <w:color w:val="000000" w:themeColor="text1"/>
          <w:sz w:val="22"/>
          <w:vertAlign w:val="superscript"/>
          <w:rPrChange w:id="337" w:author="Guo, Shicheng" w:date="2018-10-16T16:48:00Z">
            <w:rPr>
              <w:rFonts w:ascii="Times New Roman" w:eastAsia="System" w:hAnsi="Times New Roman" w:cs="Times New Roman"/>
              <w:noProof/>
              <w:color w:val="000000" w:themeColor="text1"/>
              <w:sz w:val="22"/>
              <w:vertAlign w:val="superscript"/>
            </w:rPr>
          </w:rPrChange>
        </w:rPr>
      </w:r>
      <w:r w:rsidR="00892A75" w:rsidRPr="000F24FD">
        <w:rPr>
          <w:rFonts w:ascii="Arial" w:eastAsia="System" w:hAnsi="Arial" w:cs="Arial"/>
          <w:noProof/>
          <w:color w:val="000000" w:themeColor="text1"/>
          <w:sz w:val="22"/>
          <w:vertAlign w:val="superscript"/>
          <w:rPrChange w:id="338" w:author="Guo, Shicheng" w:date="2018-10-16T16:48:00Z">
            <w:rPr>
              <w:rFonts w:ascii="Times New Roman" w:eastAsia="System" w:hAnsi="Times New Roman" w:cs="Times New Roman"/>
              <w:noProof/>
              <w:color w:val="000000" w:themeColor="text1"/>
              <w:sz w:val="22"/>
              <w:vertAlign w:val="superscript"/>
            </w:rPr>
          </w:rPrChange>
        </w:rPr>
        <w:fldChar w:fldCharType="end"/>
      </w:r>
      <w:r w:rsidRPr="000F24FD">
        <w:rPr>
          <w:rFonts w:ascii="Arial" w:eastAsia="System" w:hAnsi="Arial" w:cs="Arial"/>
          <w:noProof/>
          <w:color w:val="000000" w:themeColor="text1"/>
          <w:sz w:val="22"/>
          <w:vertAlign w:val="superscript"/>
          <w:rPrChange w:id="339" w:author="Guo, Shicheng" w:date="2018-10-16T16:48:00Z">
            <w:rPr>
              <w:rFonts w:ascii="Times New Roman" w:eastAsia="System" w:hAnsi="Times New Roman" w:cs="Times New Roman"/>
              <w:noProof/>
              <w:color w:val="000000" w:themeColor="text1"/>
              <w:sz w:val="22"/>
              <w:vertAlign w:val="superscript"/>
            </w:rPr>
          </w:rPrChange>
        </w:rPr>
      </w:r>
      <w:r w:rsidRPr="000F24FD">
        <w:rPr>
          <w:rFonts w:ascii="Arial" w:eastAsia="System" w:hAnsi="Arial" w:cs="Arial"/>
          <w:noProof/>
          <w:color w:val="000000" w:themeColor="text1"/>
          <w:sz w:val="22"/>
          <w:vertAlign w:val="superscript"/>
          <w:rPrChange w:id="340" w:author="Guo, Shicheng" w:date="2018-10-16T16:48:00Z">
            <w:rPr>
              <w:rFonts w:ascii="Times New Roman" w:eastAsia="System" w:hAnsi="Times New Roman" w:cs="Times New Roman"/>
              <w:noProof/>
              <w:color w:val="000000" w:themeColor="text1"/>
              <w:sz w:val="22"/>
              <w:vertAlign w:val="superscript"/>
            </w:rPr>
          </w:rPrChange>
        </w:rPr>
        <w:fldChar w:fldCharType="separate"/>
      </w:r>
      <w:r w:rsidR="005912D9" w:rsidRPr="000F24FD">
        <w:rPr>
          <w:rFonts w:ascii="Arial" w:eastAsia="System" w:hAnsi="Arial" w:cs="Arial"/>
          <w:noProof/>
          <w:color w:val="000000" w:themeColor="text1"/>
          <w:sz w:val="22"/>
          <w:vertAlign w:val="superscript"/>
          <w:rPrChange w:id="341" w:author="Guo, Shicheng" w:date="2018-10-16T16:48:00Z">
            <w:rPr>
              <w:rFonts w:ascii="Times New Roman" w:eastAsia="System" w:hAnsi="Times New Roman" w:cs="Times New Roman"/>
              <w:noProof/>
              <w:color w:val="000000" w:themeColor="text1"/>
              <w:sz w:val="22"/>
              <w:vertAlign w:val="superscript"/>
            </w:rPr>
          </w:rPrChange>
        </w:rPr>
        <w:fldChar w:fldCharType="begin"/>
      </w:r>
      <w:r w:rsidR="005912D9" w:rsidRPr="000F24FD">
        <w:rPr>
          <w:rFonts w:ascii="Arial" w:eastAsia="System" w:hAnsi="Arial" w:cs="Arial"/>
          <w:noProof/>
          <w:color w:val="000000" w:themeColor="text1"/>
          <w:sz w:val="22"/>
          <w:vertAlign w:val="superscript"/>
          <w:rPrChange w:id="342" w:author="Guo, Shicheng" w:date="2018-10-16T16:48:00Z">
            <w:rPr>
              <w:rFonts w:ascii="Times New Roman" w:eastAsia="System" w:hAnsi="Times New Roman" w:cs="Times New Roman"/>
              <w:noProof/>
              <w:color w:val="000000" w:themeColor="text1"/>
              <w:sz w:val="22"/>
              <w:vertAlign w:val="superscript"/>
            </w:rPr>
          </w:rPrChange>
        </w:rPr>
        <w:instrText xml:space="preserve"> HYPERLINK \l "_ENREF_6" \o "Brown, 2002 #179" </w:instrText>
      </w:r>
      <w:r w:rsidR="005912D9" w:rsidRPr="000F24FD">
        <w:rPr>
          <w:rFonts w:ascii="Arial" w:eastAsia="System" w:hAnsi="Arial" w:cs="Arial"/>
          <w:noProof/>
          <w:color w:val="000000" w:themeColor="text1"/>
          <w:sz w:val="22"/>
          <w:vertAlign w:val="superscript"/>
          <w:rPrChange w:id="343" w:author="Guo, Shicheng" w:date="2018-10-16T16:48:00Z">
            <w:rPr>
              <w:rFonts w:ascii="Times New Roman" w:eastAsia="System" w:hAnsi="Times New Roman" w:cs="Times New Roman"/>
              <w:noProof/>
              <w:color w:val="000000" w:themeColor="text1"/>
              <w:sz w:val="22"/>
              <w:vertAlign w:val="superscript"/>
            </w:rPr>
          </w:rPrChange>
        </w:rPr>
        <w:fldChar w:fldCharType="separate"/>
      </w:r>
      <w:r w:rsidR="008B6D77" w:rsidRPr="000F24FD">
        <w:rPr>
          <w:rFonts w:ascii="Arial" w:eastAsia="System" w:hAnsi="Arial" w:cs="Arial"/>
          <w:noProof/>
          <w:color w:val="000000" w:themeColor="text1"/>
          <w:sz w:val="22"/>
          <w:vertAlign w:val="superscript"/>
          <w:rPrChange w:id="344" w:author="Guo, Shicheng" w:date="2018-10-16T16:48:00Z">
            <w:rPr>
              <w:rFonts w:ascii="Times New Roman" w:eastAsia="System" w:hAnsi="Times New Roman" w:cs="Times New Roman"/>
              <w:noProof/>
              <w:color w:val="000000" w:themeColor="text1"/>
              <w:sz w:val="22"/>
              <w:vertAlign w:val="superscript"/>
            </w:rPr>
          </w:rPrChange>
        </w:rPr>
        <w:t>6</w:t>
      </w:r>
      <w:r w:rsidR="005912D9" w:rsidRPr="000F24FD">
        <w:rPr>
          <w:rFonts w:ascii="Arial" w:eastAsia="System" w:hAnsi="Arial" w:cs="Arial"/>
          <w:noProof/>
          <w:color w:val="000000" w:themeColor="text1"/>
          <w:sz w:val="22"/>
          <w:vertAlign w:val="superscript"/>
          <w:rPrChange w:id="345" w:author="Guo, Shicheng" w:date="2018-10-16T16:48:00Z">
            <w:rPr>
              <w:rFonts w:ascii="Times New Roman" w:eastAsia="System" w:hAnsi="Times New Roman" w:cs="Times New Roman"/>
              <w:noProof/>
              <w:color w:val="000000" w:themeColor="text1"/>
              <w:sz w:val="22"/>
              <w:vertAlign w:val="superscript"/>
            </w:rPr>
          </w:rPrChange>
        </w:rPr>
        <w:fldChar w:fldCharType="end"/>
      </w:r>
      <w:r w:rsidR="00892A75" w:rsidRPr="000F24FD">
        <w:rPr>
          <w:rFonts w:ascii="Arial" w:eastAsia="System" w:hAnsi="Arial" w:cs="Arial"/>
          <w:noProof/>
          <w:color w:val="000000" w:themeColor="text1"/>
          <w:sz w:val="22"/>
          <w:vertAlign w:val="superscript"/>
          <w:rPrChange w:id="346" w:author="Guo, Shicheng" w:date="2018-10-16T16:48:00Z">
            <w:rPr>
              <w:rFonts w:ascii="Times New Roman" w:eastAsia="System" w:hAnsi="Times New Roman" w:cs="Times New Roman"/>
              <w:noProof/>
              <w:color w:val="000000" w:themeColor="text1"/>
              <w:sz w:val="22"/>
              <w:vertAlign w:val="superscript"/>
            </w:rPr>
          </w:rPrChange>
        </w:rPr>
        <w:t>,</w:t>
      </w:r>
      <w:r w:rsidR="005912D9" w:rsidRPr="000F24FD">
        <w:rPr>
          <w:rFonts w:ascii="Arial" w:eastAsia="System" w:hAnsi="Arial" w:cs="Arial"/>
          <w:noProof/>
          <w:color w:val="000000" w:themeColor="text1"/>
          <w:sz w:val="22"/>
          <w:vertAlign w:val="superscript"/>
          <w:rPrChange w:id="347" w:author="Guo, Shicheng" w:date="2018-10-16T16:48:00Z">
            <w:rPr>
              <w:rFonts w:ascii="Times New Roman" w:eastAsia="System" w:hAnsi="Times New Roman" w:cs="Times New Roman"/>
              <w:noProof/>
              <w:color w:val="000000" w:themeColor="text1"/>
              <w:sz w:val="22"/>
              <w:vertAlign w:val="superscript"/>
            </w:rPr>
          </w:rPrChange>
        </w:rPr>
        <w:fldChar w:fldCharType="begin"/>
      </w:r>
      <w:r w:rsidR="005912D9" w:rsidRPr="000F24FD">
        <w:rPr>
          <w:rFonts w:ascii="Arial" w:eastAsia="System" w:hAnsi="Arial" w:cs="Arial"/>
          <w:noProof/>
          <w:color w:val="000000" w:themeColor="text1"/>
          <w:sz w:val="22"/>
          <w:vertAlign w:val="superscript"/>
          <w:rPrChange w:id="348" w:author="Guo, Shicheng" w:date="2018-10-16T16:48:00Z">
            <w:rPr>
              <w:rFonts w:ascii="Times New Roman" w:eastAsia="System" w:hAnsi="Times New Roman" w:cs="Times New Roman"/>
              <w:noProof/>
              <w:color w:val="000000" w:themeColor="text1"/>
              <w:sz w:val="22"/>
              <w:vertAlign w:val="superscript"/>
            </w:rPr>
          </w:rPrChange>
        </w:rPr>
        <w:instrText xml:space="preserve"> HYPERLINK \l "_ENREF_7" \o "Drahos, 2017 #233" </w:instrText>
      </w:r>
      <w:r w:rsidR="005912D9" w:rsidRPr="000F24FD">
        <w:rPr>
          <w:rFonts w:ascii="Arial" w:eastAsia="System" w:hAnsi="Arial" w:cs="Arial"/>
          <w:noProof/>
          <w:color w:val="000000" w:themeColor="text1"/>
          <w:sz w:val="22"/>
          <w:vertAlign w:val="superscript"/>
          <w:rPrChange w:id="349" w:author="Guo, Shicheng" w:date="2018-10-16T16:48:00Z">
            <w:rPr>
              <w:rFonts w:ascii="Times New Roman" w:eastAsia="System" w:hAnsi="Times New Roman" w:cs="Times New Roman"/>
              <w:noProof/>
              <w:color w:val="000000" w:themeColor="text1"/>
              <w:sz w:val="22"/>
              <w:vertAlign w:val="superscript"/>
            </w:rPr>
          </w:rPrChange>
        </w:rPr>
        <w:fldChar w:fldCharType="separate"/>
      </w:r>
      <w:r w:rsidR="008B6D77" w:rsidRPr="000F24FD">
        <w:rPr>
          <w:rFonts w:ascii="Arial" w:eastAsia="System" w:hAnsi="Arial" w:cs="Arial"/>
          <w:noProof/>
          <w:color w:val="000000" w:themeColor="text1"/>
          <w:sz w:val="22"/>
          <w:vertAlign w:val="superscript"/>
          <w:rPrChange w:id="350" w:author="Guo, Shicheng" w:date="2018-10-16T16:48:00Z">
            <w:rPr>
              <w:rFonts w:ascii="Times New Roman" w:eastAsia="System" w:hAnsi="Times New Roman" w:cs="Times New Roman"/>
              <w:noProof/>
              <w:color w:val="000000" w:themeColor="text1"/>
              <w:sz w:val="22"/>
              <w:vertAlign w:val="superscript"/>
            </w:rPr>
          </w:rPrChange>
        </w:rPr>
        <w:t>7</w:t>
      </w:r>
      <w:r w:rsidR="005912D9" w:rsidRPr="000F24FD">
        <w:rPr>
          <w:rFonts w:ascii="Arial" w:eastAsia="System" w:hAnsi="Arial" w:cs="Arial"/>
          <w:noProof/>
          <w:color w:val="000000" w:themeColor="text1"/>
          <w:sz w:val="22"/>
          <w:vertAlign w:val="superscript"/>
          <w:rPrChange w:id="351" w:author="Guo, Shicheng" w:date="2018-10-16T16:48:00Z">
            <w:rPr>
              <w:rFonts w:ascii="Times New Roman" w:eastAsia="System" w:hAnsi="Times New Roman" w:cs="Times New Roman"/>
              <w:noProof/>
              <w:color w:val="000000" w:themeColor="text1"/>
              <w:sz w:val="22"/>
              <w:vertAlign w:val="superscript"/>
            </w:rPr>
          </w:rPrChange>
        </w:rPr>
        <w:fldChar w:fldCharType="end"/>
      </w:r>
      <w:r w:rsidRPr="000F24FD">
        <w:rPr>
          <w:rFonts w:ascii="Arial" w:eastAsia="System" w:hAnsi="Arial" w:cs="Arial"/>
          <w:noProof/>
          <w:color w:val="000000" w:themeColor="text1"/>
          <w:sz w:val="22"/>
          <w:vertAlign w:val="superscript"/>
          <w:rPrChange w:id="352" w:author="Guo, Shicheng" w:date="2018-10-16T16:48:00Z">
            <w:rPr>
              <w:rFonts w:ascii="Times New Roman" w:eastAsia="System" w:hAnsi="Times New Roman" w:cs="Times New Roman"/>
              <w:noProof/>
              <w:color w:val="000000" w:themeColor="text1"/>
              <w:sz w:val="22"/>
              <w:vertAlign w:val="superscript"/>
            </w:rPr>
          </w:rPrChange>
        </w:rPr>
        <w:fldChar w:fldCharType="end"/>
      </w:r>
      <w:r w:rsidRPr="000F24FD">
        <w:rPr>
          <w:rFonts w:ascii="Arial" w:hAnsi="Arial" w:cs="Arial"/>
          <w:color w:val="000000" w:themeColor="text1"/>
          <w:sz w:val="22"/>
          <w:rPrChange w:id="353" w:author="Guo, Shicheng" w:date="2018-10-16T16:48:00Z">
            <w:rPr>
              <w:rFonts w:ascii="Times New Roman" w:hAnsi="Times New Roman" w:cs="Times New Roman"/>
              <w:color w:val="000000" w:themeColor="text1"/>
              <w:sz w:val="22"/>
            </w:rPr>
          </w:rPrChange>
        </w:rPr>
        <w:t xml:space="preserve">, the majority of esophageal cancer cases worldwide are ESCC, which has a high prevalence in </w:t>
      </w:r>
      <w:r w:rsidR="00C1779B" w:rsidRPr="000F24FD">
        <w:rPr>
          <w:rFonts w:ascii="Arial" w:hAnsi="Arial" w:cs="Arial"/>
          <w:color w:val="000000" w:themeColor="text1"/>
          <w:sz w:val="22"/>
          <w:rPrChange w:id="354" w:author="Guo, Shicheng" w:date="2018-10-16T16:48:00Z">
            <w:rPr>
              <w:rFonts w:ascii="Times New Roman" w:hAnsi="Times New Roman" w:cs="Times New Roman"/>
              <w:color w:val="000000" w:themeColor="text1"/>
              <w:sz w:val="22"/>
            </w:rPr>
          </w:rPrChange>
        </w:rPr>
        <w:t>East</w:t>
      </w:r>
      <w:r w:rsidRPr="000F24FD">
        <w:rPr>
          <w:rFonts w:ascii="Arial" w:hAnsi="Arial" w:cs="Arial"/>
          <w:color w:val="000000" w:themeColor="text1"/>
          <w:sz w:val="22"/>
          <w:rPrChange w:id="355" w:author="Guo, Shicheng" w:date="2018-10-16T16:48:00Z">
            <w:rPr>
              <w:rFonts w:ascii="Times New Roman" w:hAnsi="Times New Roman" w:cs="Times New Roman"/>
              <w:color w:val="000000" w:themeColor="text1"/>
              <w:sz w:val="22"/>
            </w:rPr>
          </w:rPrChange>
        </w:rPr>
        <w:t xml:space="preserve"> Asia, </w:t>
      </w:r>
      <w:r w:rsidR="00C1779B" w:rsidRPr="000F24FD">
        <w:rPr>
          <w:rFonts w:ascii="Arial" w:hAnsi="Arial" w:cs="Arial"/>
          <w:color w:val="000000" w:themeColor="text1"/>
          <w:sz w:val="22"/>
          <w:rPrChange w:id="356" w:author="Guo, Shicheng" w:date="2018-10-16T16:48:00Z">
            <w:rPr>
              <w:rFonts w:ascii="Times New Roman" w:hAnsi="Times New Roman" w:cs="Times New Roman"/>
              <w:color w:val="000000" w:themeColor="text1"/>
              <w:sz w:val="22"/>
            </w:rPr>
          </w:rPrChange>
        </w:rPr>
        <w:t xml:space="preserve">Eastern </w:t>
      </w:r>
      <w:r w:rsidRPr="000F24FD">
        <w:rPr>
          <w:rFonts w:ascii="Arial" w:hAnsi="Arial" w:cs="Arial"/>
          <w:color w:val="000000" w:themeColor="text1"/>
          <w:sz w:val="22"/>
          <w:rPrChange w:id="357" w:author="Guo, Shicheng" w:date="2018-10-16T16:48:00Z">
            <w:rPr>
              <w:rFonts w:ascii="Times New Roman" w:hAnsi="Times New Roman" w:cs="Times New Roman"/>
              <w:color w:val="000000" w:themeColor="text1"/>
              <w:sz w:val="22"/>
            </w:rPr>
          </w:rPrChange>
        </w:rPr>
        <w:t xml:space="preserve">and </w:t>
      </w:r>
      <w:r w:rsidR="00C1779B" w:rsidRPr="000F24FD">
        <w:rPr>
          <w:rFonts w:ascii="Arial" w:hAnsi="Arial" w:cs="Arial"/>
          <w:color w:val="000000" w:themeColor="text1"/>
          <w:sz w:val="22"/>
          <w:rPrChange w:id="358" w:author="Guo, Shicheng" w:date="2018-10-16T16:48:00Z">
            <w:rPr>
              <w:rFonts w:ascii="Times New Roman" w:hAnsi="Times New Roman" w:cs="Times New Roman"/>
              <w:color w:val="000000" w:themeColor="text1"/>
              <w:sz w:val="22"/>
            </w:rPr>
          </w:rPrChange>
        </w:rPr>
        <w:t xml:space="preserve">Southern </w:t>
      </w:r>
      <w:r w:rsidRPr="000F24FD">
        <w:rPr>
          <w:rFonts w:ascii="Arial" w:hAnsi="Arial" w:cs="Arial"/>
          <w:color w:val="000000" w:themeColor="text1"/>
          <w:sz w:val="22"/>
          <w:rPrChange w:id="359" w:author="Guo, Shicheng" w:date="2018-10-16T16:48:00Z">
            <w:rPr>
              <w:rFonts w:ascii="Times New Roman" w:hAnsi="Times New Roman" w:cs="Times New Roman"/>
              <w:color w:val="000000" w:themeColor="text1"/>
              <w:sz w:val="22"/>
            </w:rPr>
          </w:rPrChange>
        </w:rPr>
        <w:t xml:space="preserve">Africa, and </w:t>
      </w:r>
      <w:r w:rsidR="00C1779B" w:rsidRPr="000F24FD">
        <w:rPr>
          <w:rFonts w:ascii="Arial" w:hAnsi="Arial" w:cs="Arial"/>
          <w:color w:val="000000" w:themeColor="text1"/>
          <w:sz w:val="22"/>
          <w:rPrChange w:id="360" w:author="Guo, Shicheng" w:date="2018-10-16T16:48:00Z">
            <w:rPr>
              <w:rFonts w:ascii="Times New Roman" w:hAnsi="Times New Roman" w:cs="Times New Roman"/>
              <w:color w:val="000000" w:themeColor="text1"/>
              <w:sz w:val="22"/>
            </w:rPr>
          </w:rPrChange>
        </w:rPr>
        <w:t xml:space="preserve">Southern </w:t>
      </w:r>
      <w:r w:rsidR="006E52BB" w:rsidRPr="000F24FD">
        <w:rPr>
          <w:rFonts w:ascii="Arial" w:hAnsi="Arial" w:cs="Arial"/>
          <w:color w:val="000000" w:themeColor="text1"/>
          <w:sz w:val="22"/>
          <w:rPrChange w:id="361" w:author="Guo, Shicheng" w:date="2018-10-16T16:48:00Z">
            <w:rPr>
              <w:rFonts w:ascii="Times New Roman" w:hAnsi="Times New Roman" w:cs="Times New Roman"/>
              <w:color w:val="000000" w:themeColor="text1"/>
              <w:sz w:val="22"/>
            </w:rPr>
          </w:rPrChange>
        </w:rPr>
        <w:t>Europe</w:t>
      </w:r>
      <w:r w:rsidRPr="000F24FD">
        <w:rPr>
          <w:rFonts w:ascii="Arial" w:hAnsi="Arial" w:cs="Arial"/>
          <w:color w:val="000000" w:themeColor="text1"/>
          <w:sz w:val="22"/>
          <w:vertAlign w:val="superscript"/>
          <w:rPrChange w:id="362"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PEVuZE5vdGU+PENpdGU+PEF1dGhvcj5IZTwvQXV0aG9yPjxZZWFyPjIwMTQ8L1llYXI+PFJlY051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</w:fldData>
        </w:fldChar>
      </w:r>
      <w:r w:rsidR="00892A75" w:rsidRPr="000F24FD">
        <w:rPr>
          <w:rFonts w:ascii="Arial" w:hAnsi="Arial" w:cs="Arial"/>
          <w:color w:val="000000" w:themeColor="text1"/>
          <w:sz w:val="22"/>
          <w:vertAlign w:val="superscript"/>
          <w:rPrChange w:id="363"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92A75" w:rsidRPr="000F24FD">
        <w:rPr>
          <w:rFonts w:ascii="Arial" w:hAnsi="Arial" w:cs="Arial"/>
          <w:color w:val="000000" w:themeColor="text1"/>
          <w:sz w:val="22"/>
          <w:vertAlign w:val="superscript"/>
          <w:rPrChange w:id="364"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PEVuZE5vdGU+PENpdGU+PEF1dGhvcj5IZTwvQXV0aG9yPjxZZWFyPjIwMTQ8L1llYXI+PFJlY051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</w:fldData>
        </w:fldChar>
      </w:r>
      <w:r w:rsidR="00892A75" w:rsidRPr="000F24FD">
        <w:rPr>
          <w:rFonts w:ascii="Arial" w:hAnsi="Arial" w:cs="Arial"/>
          <w:color w:val="000000" w:themeColor="text1"/>
          <w:sz w:val="22"/>
          <w:vertAlign w:val="superscript"/>
          <w:rPrChange w:id="365"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92A75" w:rsidRPr="000F24FD">
        <w:rPr>
          <w:rFonts w:ascii="Arial" w:hAnsi="Arial" w:cs="Arial"/>
          <w:color w:val="000000" w:themeColor="text1"/>
          <w:sz w:val="22"/>
          <w:vertAlign w:val="superscript"/>
          <w:rPrChange w:id="366" w:author="Guo, Shicheng" w:date="2018-10-16T16:48:00Z">
            <w:rPr>
              <w:rFonts w:ascii="Times New Roman" w:hAnsi="Times New Roman" w:cs="Times New Roman"/>
              <w:color w:val="000000" w:themeColor="text1"/>
              <w:sz w:val="22"/>
              <w:vertAlign w:val="superscript"/>
            </w:rPr>
          </w:rPrChange>
        </w:rPr>
      </w:r>
      <w:r w:rsidR="00892A75" w:rsidRPr="000F24FD">
        <w:rPr>
          <w:rFonts w:ascii="Arial" w:hAnsi="Arial" w:cs="Arial"/>
          <w:color w:val="000000" w:themeColor="text1"/>
          <w:sz w:val="22"/>
          <w:vertAlign w:val="superscript"/>
          <w:rPrChange w:id="367"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vertAlign w:val="superscript"/>
          <w:rPrChange w:id="368" w:author="Guo, Shicheng" w:date="2018-10-16T16:48:00Z">
            <w:rPr>
              <w:rFonts w:ascii="Times New Roman" w:hAnsi="Times New Roman" w:cs="Times New Roman"/>
              <w:color w:val="000000" w:themeColor="text1"/>
              <w:sz w:val="22"/>
              <w:vertAlign w:val="superscript"/>
            </w:rPr>
          </w:rPrChange>
        </w:rPr>
      </w:r>
      <w:r w:rsidRPr="000F24FD">
        <w:rPr>
          <w:rFonts w:ascii="Arial" w:hAnsi="Arial" w:cs="Arial"/>
          <w:color w:val="000000" w:themeColor="text1"/>
          <w:sz w:val="22"/>
          <w:vertAlign w:val="superscript"/>
          <w:rPrChange w:id="369" w:author="Guo, Shicheng" w:date="2018-10-16T16:48:00Z">
            <w:rPr>
              <w:rFonts w:ascii="Times New Roman" w:hAnsi="Times New Roman" w:cs="Times New Roman"/>
              <w:color w:val="000000" w:themeColor="text1"/>
              <w:sz w:val="22"/>
              <w:vertAlign w:val="superscript"/>
            </w:rPr>
          </w:rPrChange>
        </w:rPr>
        <w:fldChar w:fldCharType="separate"/>
      </w:r>
      <w:r w:rsidR="005912D9" w:rsidRPr="000F24FD">
        <w:rPr>
          <w:rFonts w:ascii="Arial" w:hAnsi="Arial" w:cs="Arial"/>
          <w:noProof/>
          <w:color w:val="000000" w:themeColor="text1"/>
          <w:sz w:val="22"/>
          <w:vertAlign w:val="superscript"/>
          <w:rPrChange w:id="370"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371" w:author="Guo, Shicheng" w:date="2018-10-16T16:48:00Z">
            <w:rPr>
              <w:rFonts w:ascii="Times New Roman" w:hAnsi="Times New Roman" w:cs="Times New Roman"/>
              <w:noProof/>
              <w:color w:val="000000" w:themeColor="text1"/>
              <w:sz w:val="22"/>
              <w:vertAlign w:val="superscript"/>
            </w:rPr>
          </w:rPrChange>
        </w:rPr>
        <w:instrText xml:space="preserve"> HYPERLINK \l "_ENREF_8" \o "He, 2014 #180" </w:instrText>
      </w:r>
      <w:r w:rsidR="005912D9" w:rsidRPr="000F24FD">
        <w:rPr>
          <w:rFonts w:ascii="Arial" w:hAnsi="Arial" w:cs="Arial"/>
          <w:noProof/>
          <w:color w:val="000000" w:themeColor="text1"/>
          <w:sz w:val="22"/>
          <w:vertAlign w:val="superscript"/>
          <w:rPrChange w:id="372"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373" w:author="Guo, Shicheng" w:date="2018-10-16T16:48:00Z">
            <w:rPr>
              <w:rFonts w:ascii="Times New Roman" w:hAnsi="Times New Roman" w:cs="Times New Roman"/>
              <w:noProof/>
              <w:color w:val="000000" w:themeColor="text1"/>
              <w:sz w:val="22"/>
              <w:vertAlign w:val="superscript"/>
            </w:rPr>
          </w:rPrChange>
        </w:rPr>
        <w:t>8</w:t>
      </w:r>
      <w:r w:rsidR="005912D9" w:rsidRPr="000F24FD">
        <w:rPr>
          <w:rFonts w:ascii="Arial" w:hAnsi="Arial" w:cs="Arial"/>
          <w:noProof/>
          <w:color w:val="000000" w:themeColor="text1"/>
          <w:sz w:val="22"/>
          <w:vertAlign w:val="superscript"/>
          <w:rPrChange w:id="374" w:author="Guo, Shicheng" w:date="2018-10-16T16:48:00Z">
            <w:rPr>
              <w:rFonts w:ascii="Times New Roman" w:hAnsi="Times New Roman" w:cs="Times New Roman"/>
              <w:noProof/>
              <w:color w:val="000000" w:themeColor="text1"/>
              <w:sz w:val="22"/>
              <w:vertAlign w:val="superscript"/>
            </w:rPr>
          </w:rPrChange>
        </w:rPr>
        <w:fldChar w:fldCharType="end"/>
      </w:r>
      <w:r w:rsidR="00892A75" w:rsidRPr="000F24FD">
        <w:rPr>
          <w:rFonts w:ascii="Arial" w:hAnsi="Arial" w:cs="Arial"/>
          <w:noProof/>
          <w:color w:val="000000" w:themeColor="text1"/>
          <w:sz w:val="22"/>
          <w:vertAlign w:val="superscript"/>
          <w:rPrChange w:id="375" w:author="Guo, Shicheng" w:date="2018-10-16T16:48:00Z">
            <w:rPr>
              <w:rFonts w:ascii="Times New Roman" w:hAnsi="Times New Roman" w:cs="Times New Roman"/>
              <w:noProof/>
              <w:color w:val="000000" w:themeColor="text1"/>
              <w:sz w:val="22"/>
              <w:vertAlign w:val="superscript"/>
            </w:rPr>
          </w:rPrChange>
        </w:rPr>
        <w:t>,</w:t>
      </w:r>
      <w:r w:rsidR="005912D9" w:rsidRPr="000F24FD">
        <w:rPr>
          <w:rFonts w:ascii="Arial" w:hAnsi="Arial" w:cs="Arial"/>
          <w:noProof/>
          <w:color w:val="000000" w:themeColor="text1"/>
          <w:sz w:val="22"/>
          <w:vertAlign w:val="superscript"/>
          <w:rPrChange w:id="376"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377" w:author="Guo, Shicheng" w:date="2018-10-16T16:48:00Z">
            <w:rPr>
              <w:rFonts w:ascii="Times New Roman" w:hAnsi="Times New Roman" w:cs="Times New Roman"/>
              <w:noProof/>
              <w:color w:val="000000" w:themeColor="text1"/>
              <w:sz w:val="22"/>
              <w:vertAlign w:val="superscript"/>
            </w:rPr>
          </w:rPrChange>
        </w:rPr>
        <w:instrText xml:space="preserve"> HYPERLINK \l "_ENREF_9" \o "Huang, 2016 #181" </w:instrText>
      </w:r>
      <w:r w:rsidR="005912D9" w:rsidRPr="000F24FD">
        <w:rPr>
          <w:rFonts w:ascii="Arial" w:hAnsi="Arial" w:cs="Arial"/>
          <w:noProof/>
          <w:color w:val="000000" w:themeColor="text1"/>
          <w:sz w:val="22"/>
          <w:vertAlign w:val="superscript"/>
          <w:rPrChange w:id="378"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379" w:author="Guo, Shicheng" w:date="2018-10-16T16:48:00Z">
            <w:rPr>
              <w:rFonts w:ascii="Times New Roman" w:hAnsi="Times New Roman" w:cs="Times New Roman"/>
              <w:noProof/>
              <w:color w:val="000000" w:themeColor="text1"/>
              <w:sz w:val="22"/>
              <w:vertAlign w:val="superscript"/>
            </w:rPr>
          </w:rPrChange>
        </w:rPr>
        <w:t>9</w:t>
      </w:r>
      <w:r w:rsidR="005912D9" w:rsidRPr="000F24FD">
        <w:rPr>
          <w:rFonts w:ascii="Arial" w:hAnsi="Arial" w:cs="Arial"/>
          <w:noProof/>
          <w:color w:val="000000" w:themeColor="text1"/>
          <w:sz w:val="22"/>
          <w:vertAlign w:val="superscript"/>
          <w:rPrChange w:id="380" w:author="Guo, Shicheng" w:date="2018-10-16T16:48:00Z">
            <w:rPr>
              <w:rFonts w:ascii="Times New Roman" w:hAnsi="Times New Roman" w:cs="Times New Roman"/>
              <w:noProof/>
              <w:color w:val="000000" w:themeColor="text1"/>
              <w:sz w:val="22"/>
              <w:vertAlign w:val="superscript"/>
            </w:rPr>
          </w:rPrChange>
        </w:rPr>
        <w:fldChar w:fldCharType="end"/>
      </w:r>
      <w:r w:rsidRPr="000F24FD">
        <w:rPr>
          <w:rFonts w:ascii="Arial" w:hAnsi="Arial" w:cs="Arial"/>
          <w:color w:val="000000" w:themeColor="text1"/>
          <w:sz w:val="22"/>
          <w:vertAlign w:val="superscript"/>
          <w:rPrChange w:id="381"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382" w:author="Guo, Shicheng" w:date="2018-10-16T16:48:00Z">
            <w:rPr>
              <w:rFonts w:ascii="Times New Roman" w:hAnsi="Times New Roman" w:cs="Times New Roman"/>
              <w:color w:val="000000" w:themeColor="text1"/>
              <w:sz w:val="22"/>
            </w:rPr>
          </w:rPrChange>
        </w:rPr>
        <w:t>.  ESCC accounts for more than 90% esophageal cancers in China nowadays</w:t>
      </w:r>
      <w:r w:rsidR="005912D9" w:rsidRPr="000F24FD">
        <w:rPr>
          <w:rFonts w:ascii="Arial" w:eastAsia="System" w:hAnsi="Arial" w:cs="Arial"/>
          <w:noProof/>
          <w:color w:val="000000" w:themeColor="text1"/>
          <w:sz w:val="22"/>
          <w:vertAlign w:val="superscript"/>
          <w:rPrChange w:id="383" w:author="Guo, Shicheng" w:date="2018-10-16T16:48:00Z">
            <w:rPr>
              <w:rFonts w:ascii="Times New Roman" w:eastAsia="System" w:hAnsi="Times New Roman" w:cs="Times New Roman"/>
              <w:noProof/>
              <w:color w:val="000000" w:themeColor="text1"/>
              <w:sz w:val="22"/>
              <w:vertAlign w:val="superscript"/>
            </w:rPr>
          </w:rPrChange>
        </w:rPr>
        <w:fldChar w:fldCharType="begin"/>
      </w:r>
      <w:r w:rsidR="005912D9" w:rsidRPr="000F24FD">
        <w:rPr>
          <w:rFonts w:ascii="Arial" w:eastAsia="System" w:hAnsi="Arial" w:cs="Arial"/>
          <w:noProof/>
          <w:color w:val="000000" w:themeColor="text1"/>
          <w:sz w:val="22"/>
          <w:vertAlign w:val="superscript"/>
          <w:rPrChange w:id="384" w:author="Guo, Shicheng" w:date="2018-10-16T16:48:00Z">
            <w:rPr>
              <w:rFonts w:ascii="Times New Roman" w:eastAsia="System" w:hAnsi="Times New Roman" w:cs="Times New Roman"/>
              <w:noProof/>
              <w:color w:val="000000" w:themeColor="text1"/>
              <w:sz w:val="22"/>
              <w:vertAlign w:val="superscript"/>
            </w:rPr>
          </w:rPrChange>
        </w:rPr>
        <w:instrText xml:space="preserve"> HYPERLINK \l "_ENREF_10" \o "Zhang, 2013 #182" </w:instrText>
      </w:r>
      <w:r w:rsidR="005912D9" w:rsidRPr="000F24FD">
        <w:rPr>
          <w:rFonts w:ascii="Arial" w:eastAsia="System" w:hAnsi="Arial" w:cs="Arial"/>
          <w:noProof/>
          <w:color w:val="000000" w:themeColor="text1"/>
          <w:sz w:val="22"/>
          <w:vertAlign w:val="superscript"/>
          <w:rPrChange w:id="385" w:author="Guo, Shicheng" w:date="2018-10-16T16:48:00Z">
            <w:rPr>
              <w:rFonts w:ascii="Times New Roman" w:eastAsia="System" w:hAnsi="Times New Roman" w:cs="Times New Roman"/>
              <w:noProof/>
              <w:color w:val="000000" w:themeColor="text1"/>
              <w:sz w:val="22"/>
              <w:vertAlign w:val="superscript"/>
            </w:rPr>
          </w:rPrChange>
        </w:rPr>
        <w:fldChar w:fldCharType="separate"/>
      </w:r>
      <w:r w:rsidR="008B6D77" w:rsidRPr="000F24FD">
        <w:rPr>
          <w:rFonts w:ascii="Arial" w:eastAsia="System" w:hAnsi="Arial" w:cs="Arial"/>
          <w:noProof/>
          <w:color w:val="000000" w:themeColor="text1"/>
          <w:sz w:val="22"/>
          <w:vertAlign w:val="superscript"/>
          <w:rPrChange w:id="386" w:author="Guo, Shicheng" w:date="2018-10-16T16:48:00Z">
            <w:rPr>
              <w:rFonts w:ascii="Times New Roman" w:eastAsia="System" w:hAnsi="Times New Roman" w:cs="Times New Roman"/>
              <w:noProof/>
              <w:color w:val="000000" w:themeColor="text1"/>
              <w:sz w:val="22"/>
              <w:vertAlign w:val="superscript"/>
            </w:rPr>
          </w:rPrChange>
        </w:rPr>
        <w:fldChar w:fldCharType="begin"/>
      </w:r>
      <w:r w:rsidR="008B6D77" w:rsidRPr="000F24FD">
        <w:rPr>
          <w:rFonts w:ascii="Arial" w:eastAsia="System" w:hAnsi="Arial" w:cs="Arial"/>
          <w:noProof/>
          <w:color w:val="000000" w:themeColor="text1"/>
          <w:sz w:val="22"/>
          <w:vertAlign w:val="superscript"/>
          <w:rPrChange w:id="387" w:author="Guo, Shicheng" w:date="2018-10-16T16:48:00Z">
            <w:rPr>
              <w:rFonts w:ascii="Times New Roman" w:eastAsia="System" w:hAnsi="Times New Roman" w:cs="Times New Roman"/>
              <w:noProof/>
              <w:color w:val="000000" w:themeColor="text1"/>
              <w:sz w:val="22"/>
              <w:vertAlign w:val="superscript"/>
            </w:rPr>
          </w:rPrChange>
        </w:rPr>
        <w:instrText xml:space="preserve"> ADDIN EN.CITE &lt;EndNote&gt;&lt;Cite&gt;&lt;Author&gt;Zhang&lt;/Author&gt;&lt;Year&gt;2013&lt;/Year&gt;&lt;RecNum&gt;182&lt;/RecNum&gt;&lt;DisplayText&gt;&lt;style face="superscript"&gt;10&lt;/style&gt;&lt;/DisplayText&gt;&lt;record&gt;&lt;rec-number&gt;182&lt;/rec-number&gt;&lt;foreign-keys&gt;&lt;key app="EN" db-id="rsdtssx5de5tfqezpxppdrsutap5fp2daewr"&gt;182&lt;/key&gt;&lt;/foreign-keys&gt;&lt;ref-type name="Journal Article"&gt;17&lt;/ref-type&gt;&lt;contributors&gt;&lt;authors&gt;&lt;author&gt;Zhang, Y.&lt;/author&gt;&lt;/authors&gt;&lt;/contributors&gt;&lt;auth-address&gt;Yuwei Zhang, Department of Environmental and Occupational Health, School of Public Health and Health Services, The George Washington University, Washington, DC 20052, United States.&lt;/auth-address&gt;&lt;titles&gt;&lt;title&gt;Epidemiology of esophageal cancer&lt;/title&gt;&lt;secondary-title&gt;World J Gastroenterol&lt;/secondary-title&gt;&lt;alt-title&gt;World journal of gastroenterology&lt;/alt-title&gt;&lt;/titles&gt;&lt;periodical&gt;&lt;full-title&gt;World J Gastroenterol&lt;/full-title&gt;&lt;abbr-1&gt;World journal of gastroenterology&lt;/abbr-1&gt;&lt;/periodical&gt;&lt;alt-periodical&gt;&lt;full-title&gt;World J Gastroenterol&lt;/full-title&gt;&lt;abbr-1&gt;World journal of gastroenterology&lt;/abbr-1&gt;&lt;/alt-periodical&gt;&lt;pages&gt;5598-606&lt;/pages&gt;&lt;volume&gt;19&lt;/volume&gt;&lt;number&gt;34&lt;/number&gt;&lt;keywords&gt;&lt;keyword&gt;Adenocarcinoma/*epidemiology/pathology/prevention &amp;amp; control&lt;/keyword&gt;&lt;keyword&gt;Carcinoma, Squamous Cell/*epidemiology/pathology/prevention &amp;amp; control&lt;/keyword&gt;&lt;keyword&gt;Esophageal Neoplasms/*epidemiology/pathology/prevention &amp;amp; control&lt;/keyword&gt;&lt;keyword&gt;Humans&lt;/keyword&gt;&lt;keyword&gt;Incidence&lt;/keyword&gt;&lt;keyword&gt;Mass Screening&lt;/keyword&gt;&lt;keyword&gt;Risk Factors&lt;/keyword&gt;&lt;/keywords&gt;&lt;dates&gt;&lt;year&gt;2013&lt;/year&gt;&lt;pub-dates&gt;&lt;date&gt;Sep 14&lt;/date&gt;&lt;/pub-dates&gt;&lt;/dates&gt;&lt;isbn&gt;2219-2840 (Electronic)&amp;#xD;1007-9327 (Linking)&lt;/isbn&gt;&lt;accession-num&gt;24039351&lt;/accession-num&gt;&lt;urls&gt;&lt;related-urls&gt;&lt;url&gt;http://www.ncbi.nlm.nih.gov/pubmed/24039351&lt;/url&gt;&lt;/related-urls&gt;&lt;/urls&gt;&lt;custom2&gt;3769895&lt;/custom2&gt;&lt;electronic-resource-num&gt;10.3748/wjg.v19.i34.5598&lt;/electronic-resource-num&gt;&lt;/record&gt;&lt;/Cite&gt;&lt;/EndNote&gt;</w:instrText>
      </w:r>
      <w:r w:rsidR="008B6D77" w:rsidRPr="000F24FD">
        <w:rPr>
          <w:rFonts w:ascii="Arial" w:eastAsia="System" w:hAnsi="Arial" w:cs="Arial"/>
          <w:noProof/>
          <w:color w:val="000000" w:themeColor="text1"/>
          <w:sz w:val="22"/>
          <w:vertAlign w:val="superscript"/>
          <w:rPrChange w:id="388" w:author="Guo, Shicheng" w:date="2018-10-16T16:48:00Z">
            <w:rPr>
              <w:rFonts w:ascii="Times New Roman" w:eastAsia="System" w:hAnsi="Times New Roman" w:cs="Times New Roman"/>
              <w:noProof/>
              <w:color w:val="000000" w:themeColor="text1"/>
              <w:sz w:val="22"/>
              <w:vertAlign w:val="superscript"/>
            </w:rPr>
          </w:rPrChange>
        </w:rPr>
        <w:fldChar w:fldCharType="separate"/>
      </w:r>
      <w:r w:rsidR="008B6D77" w:rsidRPr="000F24FD">
        <w:rPr>
          <w:rFonts w:ascii="Arial" w:eastAsia="System" w:hAnsi="Arial" w:cs="Arial"/>
          <w:noProof/>
          <w:color w:val="000000" w:themeColor="text1"/>
          <w:sz w:val="22"/>
          <w:vertAlign w:val="superscript"/>
          <w:rPrChange w:id="389" w:author="Guo, Shicheng" w:date="2018-10-16T16:48:00Z">
            <w:rPr>
              <w:rFonts w:ascii="Times New Roman" w:eastAsia="System" w:hAnsi="Times New Roman" w:cs="Times New Roman"/>
              <w:noProof/>
              <w:color w:val="000000" w:themeColor="text1"/>
              <w:sz w:val="22"/>
              <w:vertAlign w:val="superscript"/>
            </w:rPr>
          </w:rPrChange>
        </w:rPr>
        <w:t>10</w:t>
      </w:r>
      <w:r w:rsidR="008B6D77" w:rsidRPr="000F24FD">
        <w:rPr>
          <w:rFonts w:ascii="Arial" w:eastAsia="System" w:hAnsi="Arial" w:cs="Arial"/>
          <w:noProof/>
          <w:color w:val="000000" w:themeColor="text1"/>
          <w:sz w:val="22"/>
          <w:vertAlign w:val="superscript"/>
          <w:rPrChange w:id="390" w:author="Guo, Shicheng" w:date="2018-10-16T16:48:00Z">
            <w:rPr>
              <w:rFonts w:ascii="Times New Roman" w:eastAsia="System" w:hAnsi="Times New Roman" w:cs="Times New Roman"/>
              <w:noProof/>
              <w:color w:val="000000" w:themeColor="text1"/>
              <w:sz w:val="22"/>
              <w:vertAlign w:val="superscript"/>
            </w:rPr>
          </w:rPrChange>
        </w:rPr>
        <w:fldChar w:fldCharType="end"/>
      </w:r>
      <w:r w:rsidR="005912D9" w:rsidRPr="000F24FD">
        <w:rPr>
          <w:rFonts w:ascii="Arial" w:eastAsia="System" w:hAnsi="Arial" w:cs="Arial"/>
          <w:noProof/>
          <w:color w:val="000000" w:themeColor="text1"/>
          <w:sz w:val="22"/>
          <w:vertAlign w:val="superscript"/>
          <w:rPrChange w:id="391" w:author="Guo, Shicheng" w:date="2018-10-16T16:48:00Z">
            <w:rPr>
              <w:rFonts w:ascii="Times New Roman" w:eastAsia="System" w:hAnsi="Times New Roman" w:cs="Times New Roman"/>
              <w:noProof/>
              <w:color w:val="000000" w:themeColor="text1"/>
              <w:sz w:val="22"/>
              <w:vertAlign w:val="superscript"/>
            </w:rPr>
          </w:rPrChange>
        </w:rPr>
        <w:fldChar w:fldCharType="end"/>
      </w:r>
      <w:r w:rsidRPr="000F24FD">
        <w:rPr>
          <w:rFonts w:ascii="Arial" w:hAnsi="Arial" w:cs="Arial"/>
          <w:color w:val="000000" w:themeColor="text1"/>
          <w:sz w:val="22"/>
          <w:rPrChange w:id="392" w:author="Guo, Shicheng" w:date="2018-10-16T16:48:00Z">
            <w:rPr>
              <w:rFonts w:ascii="Times New Roman" w:hAnsi="Times New Roman" w:cs="Times New Roman"/>
              <w:color w:val="000000" w:themeColor="text1"/>
              <w:sz w:val="22"/>
            </w:rPr>
          </w:rPrChange>
        </w:rPr>
        <w:t>. With the characteristics of highly invasive, metastatic and poor prognosis, there is an urgent need for identifying diagnostic and prognostic biomarkers for ESCC.</w:t>
      </w:r>
    </w:p>
    <w:p w:rsidR="00243364" w:rsidRPr="000F24FD" w:rsidRDefault="00243364" w:rsidP="00903B7A">
      <w:pPr>
        <w:adjustRightInd w:val="0"/>
        <w:snapToGrid w:val="0"/>
        <w:spacing w:line="480" w:lineRule="auto"/>
        <w:rPr>
          <w:rFonts w:ascii="Arial" w:hAnsi="Arial" w:cs="Arial"/>
          <w:color w:val="000000" w:themeColor="text1"/>
          <w:sz w:val="22"/>
          <w:rPrChange w:id="393"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394"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395" w:author="Guo, Shicheng" w:date="2018-10-16T16:48:00Z">
            <w:rPr>
              <w:rFonts w:ascii="Times New Roman" w:hAnsi="Times New Roman" w:cs="Times New Roman"/>
              <w:color w:val="000000" w:themeColor="text1"/>
              <w:sz w:val="22"/>
            </w:rPr>
          </w:rPrChange>
        </w:rPr>
        <w:lastRenderedPageBreak/>
        <w:t>DNA methylation is one of the most intensively studied epigenetic modifications. DNA methylation involves in many kinds of biological processes, including development, gene expre</w:t>
      </w:r>
      <w:r w:rsidR="006E52BB" w:rsidRPr="000F24FD">
        <w:rPr>
          <w:rFonts w:ascii="Arial" w:hAnsi="Arial" w:cs="Arial"/>
          <w:color w:val="000000" w:themeColor="text1"/>
          <w:sz w:val="22"/>
          <w:rPrChange w:id="396" w:author="Guo, Shicheng" w:date="2018-10-16T16:48:00Z">
            <w:rPr>
              <w:rFonts w:ascii="Times New Roman" w:hAnsi="Times New Roman" w:cs="Times New Roman"/>
              <w:color w:val="000000" w:themeColor="text1"/>
              <w:sz w:val="22"/>
            </w:rPr>
          </w:rPrChange>
        </w:rPr>
        <w:t>ssion regulation and imprinting</w:t>
      </w:r>
      <w:r w:rsidR="005912D9" w:rsidRPr="000F24FD">
        <w:rPr>
          <w:rFonts w:ascii="Arial" w:hAnsi="Arial" w:cs="Arial"/>
          <w:color w:val="000000" w:themeColor="text1"/>
          <w:sz w:val="22"/>
          <w:vertAlign w:val="superscript"/>
          <w:rPrChange w:id="397"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398" w:author="Guo, Shicheng" w:date="2018-10-16T16:48:00Z">
            <w:rPr>
              <w:rFonts w:ascii="Times New Roman" w:hAnsi="Times New Roman" w:cs="Times New Roman"/>
              <w:color w:val="000000" w:themeColor="text1"/>
              <w:sz w:val="22"/>
              <w:vertAlign w:val="superscript"/>
            </w:rPr>
          </w:rPrChange>
        </w:rPr>
        <w:instrText xml:space="preserve"> HYPERLINK \l "_ENREF_11" \o "Bell, 2000 #237" </w:instrText>
      </w:r>
      <w:r w:rsidR="005912D9" w:rsidRPr="000F24FD">
        <w:rPr>
          <w:rFonts w:ascii="Arial" w:hAnsi="Arial" w:cs="Arial"/>
          <w:color w:val="000000" w:themeColor="text1"/>
          <w:sz w:val="22"/>
          <w:vertAlign w:val="superscript"/>
          <w:rPrChange w:id="399"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400"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PEVuZE5vdGU+PENpdGU+PEF1dGhvcj5CZWxsPC9BdXRob3I+PFllYXI+MjAwMDwvWWVhcj48UmVj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bD48cGFnZXM+NDgyLTU8L3BhZ2VzPjx2b2x1bWU+NDA1PC92b2x1bWU+PG51bWJlcj42Nzg1PC9u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</w:fldData>
        </w:fldChar>
      </w:r>
      <w:r w:rsidR="008B6D77" w:rsidRPr="000F24FD">
        <w:rPr>
          <w:rFonts w:ascii="Arial" w:hAnsi="Arial" w:cs="Arial"/>
          <w:color w:val="000000" w:themeColor="text1"/>
          <w:sz w:val="22"/>
          <w:vertAlign w:val="superscript"/>
          <w:rPrChange w:id="401"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B6D77" w:rsidRPr="000F24FD">
        <w:rPr>
          <w:rFonts w:ascii="Arial" w:hAnsi="Arial" w:cs="Arial"/>
          <w:color w:val="000000" w:themeColor="text1"/>
          <w:sz w:val="22"/>
          <w:vertAlign w:val="superscript"/>
          <w:rPrChange w:id="402"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PEVuZE5vdGU+PENpdGU+PEF1dGhvcj5CZWxsPC9BdXRob3I+PFllYXI+MjAwMDwvWWVhcj48UmVj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bD48cGFnZXM+NDgyLTU8L3BhZ2VzPjx2b2x1bWU+NDA1PC92b2x1bWU+PG51bWJlcj42Nzg1PC9u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</w:fldData>
        </w:fldChar>
      </w:r>
      <w:r w:rsidR="008B6D77" w:rsidRPr="000F24FD">
        <w:rPr>
          <w:rFonts w:ascii="Arial" w:hAnsi="Arial" w:cs="Arial"/>
          <w:color w:val="000000" w:themeColor="text1"/>
          <w:sz w:val="22"/>
          <w:vertAlign w:val="superscript"/>
          <w:rPrChange w:id="403"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B6D77" w:rsidRPr="000F24FD">
        <w:rPr>
          <w:rFonts w:ascii="Arial" w:hAnsi="Arial" w:cs="Arial"/>
          <w:color w:val="000000" w:themeColor="text1"/>
          <w:sz w:val="22"/>
          <w:vertAlign w:val="superscript"/>
          <w:rPrChange w:id="404"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405" w:author="Guo, Shicheng" w:date="2018-10-16T16:48:00Z">
            <w:rPr>
              <w:rFonts w:ascii="Times New Roman" w:hAnsi="Times New Roman" w:cs="Times New Roman"/>
              <w:color w:val="000000" w:themeColor="text1"/>
              <w:sz w:val="22"/>
              <w:vertAlign w:val="superscript"/>
            </w:rPr>
          </w:rPrChange>
        </w:rPr>
        <w:fldChar w:fldCharType="end"/>
      </w:r>
      <w:r w:rsidR="008B6D77" w:rsidRPr="000F24FD">
        <w:rPr>
          <w:rFonts w:ascii="Arial" w:hAnsi="Arial" w:cs="Arial"/>
          <w:color w:val="000000" w:themeColor="text1"/>
          <w:sz w:val="22"/>
          <w:vertAlign w:val="superscript"/>
          <w:rPrChange w:id="406"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407"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408" w:author="Guo, Shicheng" w:date="2018-10-16T16:48:00Z">
            <w:rPr>
              <w:rFonts w:ascii="Times New Roman" w:hAnsi="Times New Roman" w:cs="Times New Roman"/>
              <w:noProof/>
              <w:color w:val="000000" w:themeColor="text1"/>
              <w:sz w:val="22"/>
              <w:vertAlign w:val="superscript"/>
            </w:rPr>
          </w:rPrChange>
        </w:rPr>
        <w:t>11</w:t>
      </w:r>
      <w:r w:rsidR="008B6D77" w:rsidRPr="000F24FD">
        <w:rPr>
          <w:rFonts w:ascii="Arial" w:hAnsi="Arial" w:cs="Arial"/>
          <w:color w:val="000000" w:themeColor="text1"/>
          <w:sz w:val="22"/>
          <w:vertAlign w:val="superscript"/>
          <w:rPrChange w:id="409"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410"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411" w:author="Guo, Shicheng" w:date="2018-10-16T16:48:00Z">
            <w:rPr>
              <w:rFonts w:ascii="Times New Roman" w:hAnsi="Times New Roman" w:cs="Times New Roman"/>
              <w:color w:val="000000" w:themeColor="text1"/>
              <w:sz w:val="22"/>
            </w:rPr>
          </w:rPrChange>
        </w:rPr>
        <w:t>. Multiple studies have confirmed that global hypomethylation induces genomic instability leading to cell transformation, and hypermethylation of promoter regions of the tumor suppressor genes facilitates tumorigenesis</w:t>
      </w:r>
      <w:r w:rsidR="005912D9" w:rsidRPr="000F24FD">
        <w:rPr>
          <w:rFonts w:ascii="Arial" w:hAnsi="Arial" w:cs="Arial"/>
          <w:color w:val="000000" w:themeColor="text1"/>
          <w:sz w:val="22"/>
          <w:vertAlign w:val="superscript"/>
          <w:rPrChange w:id="412"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413" w:author="Guo, Shicheng" w:date="2018-10-16T16:48:00Z">
            <w:rPr>
              <w:rFonts w:ascii="Times New Roman" w:hAnsi="Times New Roman" w:cs="Times New Roman"/>
              <w:color w:val="000000" w:themeColor="text1"/>
              <w:sz w:val="22"/>
              <w:vertAlign w:val="superscript"/>
            </w:rPr>
          </w:rPrChange>
        </w:rPr>
        <w:instrText xml:space="preserve"> HYPERLINK \l "_ENREF_12" \o "Asokan, 2014 #184" </w:instrText>
      </w:r>
      <w:r w:rsidR="005912D9" w:rsidRPr="000F24FD">
        <w:rPr>
          <w:rFonts w:ascii="Arial" w:hAnsi="Arial" w:cs="Arial"/>
          <w:color w:val="000000" w:themeColor="text1"/>
          <w:sz w:val="22"/>
          <w:vertAlign w:val="superscript"/>
          <w:rPrChange w:id="414"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415" w:author="Guo, Shicheng" w:date="2018-10-16T16:48:00Z">
            <w:rPr>
              <w:rFonts w:ascii="Times New Roman" w:hAnsi="Times New Roman" w:cs="Times New Roman"/>
              <w:color w:val="000000" w:themeColor="text1"/>
              <w:sz w:val="22"/>
              <w:vertAlign w:val="superscript"/>
            </w:rPr>
          </w:rPrChange>
        </w:rPr>
        <w:fldChar w:fldCharType="begin"/>
      </w:r>
      <w:r w:rsidR="008B6D77" w:rsidRPr="000F24FD">
        <w:rPr>
          <w:rFonts w:ascii="Arial" w:hAnsi="Arial" w:cs="Arial"/>
          <w:color w:val="000000" w:themeColor="text1"/>
          <w:sz w:val="22"/>
          <w:vertAlign w:val="superscript"/>
          <w:rPrChange w:id="416" w:author="Guo, Shicheng" w:date="2018-10-16T16:48:00Z">
            <w:rPr>
              <w:rFonts w:ascii="Times New Roman" w:hAnsi="Times New Roman" w:cs="Times New Roman"/>
              <w:color w:val="000000" w:themeColor="text1"/>
              <w:sz w:val="22"/>
              <w:vertAlign w:val="superscript"/>
            </w:rPr>
          </w:rPrChange>
        </w:rPr>
        <w:instrText xml:space="preserve"> ADDIN EN.CITE &lt;EndNote&gt;&lt;Cite&gt;&lt;Author&gt;Asokan&lt;/Author&gt;&lt;Year&gt;2014&lt;/Year&gt;&lt;RecNum&gt;184&lt;/RecNum&gt;&lt;DisplayText&gt;&lt;style face="superscript"&gt;12&lt;/style&gt;&lt;/DisplayText&gt;&lt;record&gt;&lt;rec-number&gt;184&lt;/rec-number&gt;&lt;foreign-keys&gt;&lt;key app="EN" db-id="rsdtssx5de5tfqezpxppdrsutap5fp2daewr"&gt;184&lt;/key&gt;&lt;/foreign-keys&gt;&lt;ref-type name="Journal Article"&gt;17&lt;/ref-type&gt;&lt;contributors&gt;&lt;authors&gt;&lt;author&gt;Asokan, G. S.&lt;/author&gt;&lt;author&gt;Jeelani, S.&lt;/author&gt;&lt;author&gt;Gnanasundaram, N.&lt;/author&gt;&lt;/authors&gt;&lt;/contributors&gt;&lt;auth-address&gt;Associate Professor, Department of Oral Medicine and Radiology, Tagore Dental College and Hospital , Chennai, India .&amp;#xD;Reader, Department of Oral Medicine and Radiology, Indira Gandhi Institute of Dental Science , Pondicherry, India .&lt;/auth-address&gt;&lt;titles&gt;&lt;title&gt;Promoter hypermethylation profile of tumour suppressor genes in oral leukoplakia and oral squamous cell carcinoma&lt;/title&gt;&lt;secondary-title&gt;J Clin Diagn Res&lt;/secondary-title&gt;&lt;alt-title&gt;Journal of clinical and diagnostic research : JCDR&lt;/alt-title&gt;&lt;/titles&gt;&lt;periodical&gt;&lt;full-title&gt;J Clin Diagn Res&lt;/full-title&gt;&lt;abbr-1&gt;Journal of clinical and diagnostic research : JCDR&lt;/abbr-1&gt;&lt;/periodical&gt;&lt;alt-periodical&gt;&lt;full-title&gt;J Clin Diagn Res&lt;/full-title&gt;&lt;abbr-1&gt;Journal of clinical and diagnostic research : JCDR&lt;/abbr-1&gt;&lt;/alt-periodical&gt;&lt;pages&gt;ZC09-12&lt;/pages&gt;&lt;volume&gt;8&lt;/volume&gt;&lt;number&gt;10&lt;/number&gt;&lt;dates&gt;&lt;year&gt;2014&lt;/year&gt;&lt;pub-dates&gt;&lt;date&gt;Oct&lt;/date&gt;&lt;/pub-dates&gt;&lt;/dates&gt;&lt;isbn&gt;2249-782X (Print)&amp;#xD;0973-709X (Linking)&lt;/isbn&gt;&lt;accession-num&gt;25478438&lt;/accession-num&gt;&lt;urls&gt;&lt;related-urls&gt;&lt;url&gt;http://www.ncbi.nlm.nih.gov/pubmed/25478438&lt;/url&gt;&lt;/related-urls&gt;&lt;/urls&gt;&lt;custom2&gt;4253256&lt;/custom2&gt;&lt;electronic-resource-num&gt;10.7860/JCDR/2014/9251.4949&lt;/electronic-resource-num&gt;&lt;/record&gt;&lt;/Cite&gt;&lt;/EndNote&gt;</w:instrText>
      </w:r>
      <w:r w:rsidR="008B6D77" w:rsidRPr="000F24FD">
        <w:rPr>
          <w:rFonts w:ascii="Arial" w:hAnsi="Arial" w:cs="Arial"/>
          <w:color w:val="000000" w:themeColor="text1"/>
          <w:sz w:val="22"/>
          <w:vertAlign w:val="superscript"/>
          <w:rPrChange w:id="417"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418" w:author="Guo, Shicheng" w:date="2018-10-16T16:48:00Z">
            <w:rPr>
              <w:rFonts w:ascii="Times New Roman" w:hAnsi="Times New Roman" w:cs="Times New Roman"/>
              <w:noProof/>
              <w:color w:val="000000" w:themeColor="text1"/>
              <w:sz w:val="22"/>
              <w:vertAlign w:val="superscript"/>
            </w:rPr>
          </w:rPrChange>
        </w:rPr>
        <w:t>12</w:t>
      </w:r>
      <w:r w:rsidR="008B6D77" w:rsidRPr="000F24FD">
        <w:rPr>
          <w:rFonts w:ascii="Arial" w:hAnsi="Arial" w:cs="Arial"/>
          <w:color w:val="000000" w:themeColor="text1"/>
          <w:sz w:val="22"/>
          <w:vertAlign w:val="superscript"/>
          <w:rPrChange w:id="419"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420"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421" w:author="Guo, Shicheng" w:date="2018-10-16T16:48:00Z">
            <w:rPr>
              <w:rFonts w:ascii="Times New Roman" w:hAnsi="Times New Roman" w:cs="Times New Roman"/>
              <w:color w:val="000000" w:themeColor="text1"/>
              <w:sz w:val="22"/>
            </w:rPr>
          </w:rPrChange>
        </w:rPr>
        <w:t>. Previous studies have shown that a broad range of genes are silenced by DNA hypermethyl</w:t>
      </w:r>
      <w:r w:rsidR="006E52BB" w:rsidRPr="000F24FD">
        <w:rPr>
          <w:rFonts w:ascii="Arial" w:hAnsi="Arial" w:cs="Arial"/>
          <w:color w:val="000000" w:themeColor="text1"/>
          <w:sz w:val="22"/>
          <w:rPrChange w:id="422" w:author="Guo, Shicheng" w:date="2018-10-16T16:48:00Z">
            <w:rPr>
              <w:rFonts w:ascii="Times New Roman" w:hAnsi="Times New Roman" w:cs="Times New Roman"/>
              <w:color w:val="000000" w:themeColor="text1"/>
              <w:sz w:val="22"/>
            </w:rPr>
          </w:rPrChange>
        </w:rPr>
        <w:t>ation in different cancer types</w:t>
      </w:r>
      <w:r w:rsidR="005912D9" w:rsidRPr="000F24FD">
        <w:rPr>
          <w:rFonts w:ascii="Arial" w:hAnsi="Arial" w:cs="Arial"/>
          <w:color w:val="000000" w:themeColor="text1"/>
          <w:sz w:val="22"/>
          <w:vertAlign w:val="superscript"/>
          <w:rPrChange w:id="423"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424" w:author="Guo, Shicheng" w:date="2018-10-16T16:48:00Z">
            <w:rPr>
              <w:rFonts w:ascii="Times New Roman" w:hAnsi="Times New Roman" w:cs="Times New Roman"/>
              <w:color w:val="000000" w:themeColor="text1"/>
              <w:sz w:val="22"/>
              <w:vertAlign w:val="superscript"/>
            </w:rPr>
          </w:rPrChange>
        </w:rPr>
        <w:instrText xml:space="preserve"> HYPERLINK \l "_ENREF_13" \o "Nunna, 2014 #185" </w:instrText>
      </w:r>
      <w:r w:rsidR="005912D9" w:rsidRPr="000F24FD">
        <w:rPr>
          <w:rFonts w:ascii="Arial" w:hAnsi="Arial" w:cs="Arial"/>
          <w:color w:val="000000" w:themeColor="text1"/>
          <w:sz w:val="22"/>
          <w:vertAlign w:val="superscript"/>
          <w:rPrChange w:id="425"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426"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PEVuZE5vdGU+PENpdGU+PEF1dGhvcj5OdW5uYTwvQXV0aG9yPjxZZWFyPjIwMTQ8L1llYXI+PFJl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Y2FsPjxwYWdlcz5lODc3MDM8L3BhZ2VzPjx2b2x1bWU+OTwvdm9sdW1lPjxudW1iZXI+MTwvbnVt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</w:fldData>
        </w:fldChar>
      </w:r>
      <w:r w:rsidR="008B6D77" w:rsidRPr="000F24FD">
        <w:rPr>
          <w:rFonts w:ascii="Arial" w:hAnsi="Arial" w:cs="Arial"/>
          <w:color w:val="000000" w:themeColor="text1"/>
          <w:sz w:val="22"/>
          <w:vertAlign w:val="superscript"/>
          <w:rPrChange w:id="427"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B6D77" w:rsidRPr="000F24FD">
        <w:rPr>
          <w:rFonts w:ascii="Arial" w:hAnsi="Arial" w:cs="Arial"/>
          <w:color w:val="000000" w:themeColor="text1"/>
          <w:sz w:val="22"/>
          <w:vertAlign w:val="superscript"/>
          <w:rPrChange w:id="428"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PEVuZE5vdGU+PENpdGU+PEF1dGhvcj5OdW5uYTwvQXV0aG9yPjxZZWFyPjIwMTQ8L1llYXI+PFJl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Y2FsPjxwYWdlcz5lODc3MDM8L3BhZ2VzPjx2b2x1bWU+OTwvdm9sdW1lPjxudW1iZXI+MTwvbnVt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</w:fldData>
        </w:fldChar>
      </w:r>
      <w:r w:rsidR="008B6D77" w:rsidRPr="000F24FD">
        <w:rPr>
          <w:rFonts w:ascii="Arial" w:hAnsi="Arial" w:cs="Arial"/>
          <w:color w:val="000000" w:themeColor="text1"/>
          <w:sz w:val="22"/>
          <w:vertAlign w:val="superscript"/>
          <w:rPrChange w:id="429"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B6D77" w:rsidRPr="000F24FD">
        <w:rPr>
          <w:rFonts w:ascii="Arial" w:hAnsi="Arial" w:cs="Arial"/>
          <w:color w:val="000000" w:themeColor="text1"/>
          <w:sz w:val="22"/>
          <w:vertAlign w:val="superscript"/>
          <w:rPrChange w:id="430"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431" w:author="Guo, Shicheng" w:date="2018-10-16T16:48:00Z">
            <w:rPr>
              <w:rFonts w:ascii="Times New Roman" w:hAnsi="Times New Roman" w:cs="Times New Roman"/>
              <w:color w:val="000000" w:themeColor="text1"/>
              <w:sz w:val="22"/>
              <w:vertAlign w:val="superscript"/>
            </w:rPr>
          </w:rPrChange>
        </w:rPr>
        <w:fldChar w:fldCharType="end"/>
      </w:r>
      <w:r w:rsidR="008B6D77" w:rsidRPr="000F24FD">
        <w:rPr>
          <w:rFonts w:ascii="Arial" w:hAnsi="Arial" w:cs="Arial"/>
          <w:color w:val="000000" w:themeColor="text1"/>
          <w:sz w:val="22"/>
          <w:vertAlign w:val="superscript"/>
          <w:rPrChange w:id="432"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433"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434" w:author="Guo, Shicheng" w:date="2018-10-16T16:48:00Z">
            <w:rPr>
              <w:rFonts w:ascii="Times New Roman" w:hAnsi="Times New Roman" w:cs="Times New Roman"/>
              <w:noProof/>
              <w:color w:val="000000" w:themeColor="text1"/>
              <w:sz w:val="22"/>
              <w:vertAlign w:val="superscript"/>
            </w:rPr>
          </w:rPrChange>
        </w:rPr>
        <w:t>13</w:t>
      </w:r>
      <w:r w:rsidR="008B6D77" w:rsidRPr="000F24FD">
        <w:rPr>
          <w:rFonts w:ascii="Arial" w:hAnsi="Arial" w:cs="Arial"/>
          <w:color w:val="000000" w:themeColor="text1"/>
          <w:sz w:val="22"/>
          <w:vertAlign w:val="superscript"/>
          <w:rPrChange w:id="435"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436"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437" w:author="Guo, Shicheng" w:date="2018-10-16T16:48:00Z">
            <w:rPr>
              <w:rFonts w:ascii="Times New Roman" w:hAnsi="Times New Roman" w:cs="Times New Roman"/>
              <w:color w:val="000000" w:themeColor="text1"/>
              <w:sz w:val="22"/>
            </w:rPr>
          </w:rPrChange>
        </w:rPr>
        <w:t>. The study of specific DNA methylation has translational potential in the management of ESCC patients, and hypermethylated promoters may serve as candidate biomarkers. Moreover, DNA methylation is reversible which makes it very interesting for therapy approaches</w:t>
      </w:r>
      <w:r w:rsidR="005912D9" w:rsidRPr="000F24FD">
        <w:rPr>
          <w:rFonts w:ascii="Arial" w:hAnsi="Arial" w:cs="Arial"/>
          <w:color w:val="000000" w:themeColor="text1"/>
          <w:sz w:val="22"/>
          <w:vertAlign w:val="superscript"/>
          <w:rPrChange w:id="438"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439" w:author="Guo, Shicheng" w:date="2018-10-16T16:48:00Z">
            <w:rPr>
              <w:rFonts w:ascii="Times New Roman" w:hAnsi="Times New Roman" w:cs="Times New Roman"/>
              <w:color w:val="000000" w:themeColor="text1"/>
              <w:sz w:val="22"/>
              <w:vertAlign w:val="superscript"/>
            </w:rPr>
          </w:rPrChange>
        </w:rPr>
        <w:instrText xml:space="preserve"> HYPERLINK \l "_ENREF_14" \o "Kulis, 2010 #187" </w:instrText>
      </w:r>
      <w:r w:rsidR="005912D9" w:rsidRPr="000F24FD">
        <w:rPr>
          <w:rFonts w:ascii="Arial" w:hAnsi="Arial" w:cs="Arial"/>
          <w:color w:val="000000" w:themeColor="text1"/>
          <w:sz w:val="22"/>
          <w:vertAlign w:val="superscript"/>
          <w:rPrChange w:id="440"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441" w:author="Guo, Shicheng" w:date="2018-10-16T16:48:00Z">
            <w:rPr>
              <w:rFonts w:ascii="Times New Roman" w:hAnsi="Times New Roman" w:cs="Times New Roman"/>
              <w:color w:val="000000" w:themeColor="text1"/>
              <w:sz w:val="22"/>
              <w:vertAlign w:val="superscript"/>
            </w:rPr>
          </w:rPrChange>
        </w:rPr>
        <w:fldChar w:fldCharType="begin"/>
      </w:r>
      <w:r w:rsidR="008B6D77" w:rsidRPr="000F24FD">
        <w:rPr>
          <w:rFonts w:ascii="Arial" w:hAnsi="Arial" w:cs="Arial"/>
          <w:color w:val="000000" w:themeColor="text1"/>
          <w:sz w:val="22"/>
          <w:vertAlign w:val="superscript"/>
          <w:rPrChange w:id="442" w:author="Guo, Shicheng" w:date="2018-10-16T16:48:00Z">
            <w:rPr>
              <w:rFonts w:ascii="Times New Roman" w:hAnsi="Times New Roman" w:cs="Times New Roman"/>
              <w:color w:val="000000" w:themeColor="text1"/>
              <w:sz w:val="22"/>
              <w:vertAlign w:val="superscript"/>
            </w:rPr>
          </w:rPrChange>
        </w:rPr>
        <w:instrText xml:space="preserve"> ADDIN EN.CITE &lt;EndNote&gt;&lt;Cite&gt;&lt;Author&gt;Kulis&lt;/Author&gt;&lt;Year&gt;2010&lt;/Year&gt;&lt;RecNum&gt;187&lt;/RecNum&gt;&lt;DisplayText&gt;&lt;style face="superscript"&gt;14&lt;/style&gt;&lt;/DisplayText&gt;&lt;record&gt;&lt;rec-number&gt;187&lt;/rec-number&gt;&lt;foreign-keys&gt;&lt;key app="EN" db-id="rsdtssx5de5tfqezpxppdrsutap5fp2daewr"&gt;187&lt;/key&gt;&lt;/foreign-keys&gt;&lt;ref-type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Genet&lt;/secondary-title&gt;&lt;alt-title&gt;Advances in genetics&lt;/alt-title&gt;&lt;/titles&gt;&lt;periodical&gt;&lt;full-title&gt;Adv Genet&lt;/full-title&gt;&lt;abbr-1&gt;Advances in genetics&lt;/abbr-1&gt;&lt;/periodical&gt;&lt;alt-periodical&gt;&lt;full-title&gt;Adv Genet&lt;/full-title&gt;&lt;abbr-1&gt;Advances in genetics&lt;/abbr-1&gt;&lt;/alt-periodical&gt;&lt;pages&gt;27-56&lt;/pages&gt;&lt;volume&gt;70&lt;/volume&gt;&lt;keywords&gt;&lt;keyword&gt;Animals&lt;/keyword&gt;&lt;keyword&gt;Antineoplastic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www.ncbi.nlm.nih.gov/pubmed/20920744&lt;/url&gt;&lt;/related-urls&gt;&lt;/urls&gt;&lt;electronic-resource-num&gt;10.1016/B978-0-12-380866-0.60002-2&lt;/electronic-resource-num&gt;&lt;/record&gt;&lt;/Cite&gt;&lt;/EndNote&gt;</w:instrText>
      </w:r>
      <w:r w:rsidR="008B6D77" w:rsidRPr="000F24FD">
        <w:rPr>
          <w:rFonts w:ascii="Arial" w:hAnsi="Arial" w:cs="Arial"/>
          <w:color w:val="000000" w:themeColor="text1"/>
          <w:sz w:val="22"/>
          <w:vertAlign w:val="superscript"/>
          <w:rPrChange w:id="443"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444" w:author="Guo, Shicheng" w:date="2018-10-16T16:48:00Z">
            <w:rPr>
              <w:rFonts w:ascii="Times New Roman" w:hAnsi="Times New Roman" w:cs="Times New Roman"/>
              <w:noProof/>
              <w:color w:val="000000" w:themeColor="text1"/>
              <w:sz w:val="22"/>
              <w:vertAlign w:val="superscript"/>
            </w:rPr>
          </w:rPrChange>
        </w:rPr>
        <w:t>14</w:t>
      </w:r>
      <w:r w:rsidR="008B6D77" w:rsidRPr="000F24FD">
        <w:rPr>
          <w:rFonts w:ascii="Arial" w:hAnsi="Arial" w:cs="Arial"/>
          <w:color w:val="000000" w:themeColor="text1"/>
          <w:sz w:val="22"/>
          <w:vertAlign w:val="superscript"/>
          <w:rPrChange w:id="445"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446"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447" w:author="Guo, Shicheng" w:date="2018-10-16T16:48:00Z">
            <w:rPr>
              <w:rFonts w:ascii="Times New Roman" w:hAnsi="Times New Roman" w:cs="Times New Roman"/>
              <w:color w:val="000000" w:themeColor="text1"/>
              <w:sz w:val="22"/>
            </w:rPr>
          </w:rPrChange>
        </w:rPr>
        <w:t xml:space="preserve">. </w:t>
      </w:r>
    </w:p>
    <w:p w:rsidR="00557250" w:rsidRPr="000F24FD" w:rsidRDefault="00557250" w:rsidP="00903B7A">
      <w:pPr>
        <w:adjustRightInd w:val="0"/>
        <w:snapToGrid w:val="0"/>
        <w:spacing w:line="480" w:lineRule="auto"/>
        <w:rPr>
          <w:rFonts w:ascii="Arial" w:hAnsi="Arial" w:cs="Arial"/>
          <w:color w:val="000000" w:themeColor="text1"/>
          <w:sz w:val="22"/>
          <w:rPrChange w:id="448"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449"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450" w:author="Guo, Shicheng" w:date="2018-10-16T16:48:00Z">
            <w:rPr>
              <w:rFonts w:ascii="Times New Roman" w:hAnsi="Times New Roman" w:cs="Times New Roman"/>
              <w:color w:val="000000" w:themeColor="text1"/>
              <w:sz w:val="22"/>
            </w:rPr>
          </w:rPrChange>
        </w:rPr>
        <w:t xml:space="preserve">We have previously screened TCGA database for aberrant epigenetic changes in ESCC. The results were validated with DNA methylation datasets from GEO and peripheral blood mononuclear cells (PBMC) and peripheral blood leucocytes (PBL) of healthy controls. </w:t>
      </w:r>
      <w:r w:rsidR="000B2C75" w:rsidRPr="000F24FD">
        <w:rPr>
          <w:rFonts w:ascii="Arial" w:hAnsi="Arial" w:cs="Arial"/>
          <w:color w:val="000000" w:themeColor="text1"/>
          <w:sz w:val="22"/>
          <w:rPrChange w:id="451" w:author="Guo, Shicheng" w:date="2018-10-16T16:48:00Z">
            <w:rPr>
              <w:rFonts w:ascii="Times New Roman" w:hAnsi="Times New Roman" w:cs="Times New Roman"/>
              <w:color w:val="000000" w:themeColor="text1"/>
              <w:sz w:val="22"/>
            </w:rPr>
          </w:rPrChange>
        </w:rPr>
        <w:t>H</w:t>
      </w:r>
      <w:r w:rsidRPr="000F24FD">
        <w:rPr>
          <w:rFonts w:ascii="Arial" w:hAnsi="Arial" w:cs="Arial"/>
          <w:color w:val="000000" w:themeColor="text1"/>
          <w:sz w:val="22"/>
          <w:rPrChange w:id="452" w:author="Guo, Shicheng" w:date="2018-10-16T16:48:00Z">
            <w:rPr>
              <w:rFonts w:ascii="Times New Roman" w:hAnsi="Times New Roman" w:cs="Times New Roman"/>
              <w:color w:val="000000" w:themeColor="text1"/>
              <w:sz w:val="22"/>
            </w:rPr>
          </w:rPrChange>
        </w:rPr>
        <w:t>ypermethylat</w:t>
      </w:r>
      <w:r w:rsidR="002C1C49" w:rsidRPr="000F24FD">
        <w:rPr>
          <w:rFonts w:ascii="Arial" w:hAnsi="Arial" w:cs="Arial"/>
          <w:color w:val="000000" w:themeColor="text1"/>
          <w:sz w:val="22"/>
          <w:rPrChange w:id="453" w:author="Guo, Shicheng" w:date="2018-10-16T16:48:00Z">
            <w:rPr>
              <w:rFonts w:ascii="Times New Roman" w:hAnsi="Times New Roman" w:cs="Times New Roman"/>
              <w:color w:val="000000" w:themeColor="text1"/>
              <w:sz w:val="22"/>
            </w:rPr>
          </w:rPrChange>
        </w:rPr>
        <w:t>ion</w:t>
      </w:r>
      <w:r w:rsidR="00C1779B" w:rsidRPr="000F24FD">
        <w:rPr>
          <w:rFonts w:ascii="Arial" w:hAnsi="Arial" w:cs="Arial"/>
          <w:color w:val="000000" w:themeColor="text1"/>
          <w:sz w:val="22"/>
          <w:rPrChange w:id="454"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455" w:author="Guo, Shicheng" w:date="2018-10-16T16:48:00Z">
            <w:rPr>
              <w:rFonts w:ascii="Times New Roman" w:hAnsi="Times New Roman" w:cs="Times New Roman"/>
              <w:color w:val="000000" w:themeColor="text1"/>
              <w:sz w:val="22"/>
            </w:rPr>
          </w:rPrChange>
        </w:rPr>
        <w:t xml:space="preserve">of several candidate genes were identified. One of them is </w:t>
      </w:r>
      <w:r w:rsidRPr="000F24FD">
        <w:rPr>
          <w:rFonts w:ascii="Arial" w:hAnsi="Arial" w:cs="Arial"/>
          <w:i/>
          <w:color w:val="000000" w:themeColor="text1"/>
          <w:sz w:val="22"/>
          <w:rPrChange w:id="45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457" w:author="Guo, Shicheng" w:date="2018-10-16T16:48:00Z">
            <w:rPr>
              <w:rFonts w:ascii="Times New Roman" w:hAnsi="Times New Roman" w:cs="Times New Roman"/>
              <w:color w:val="000000" w:themeColor="text1"/>
              <w:sz w:val="22"/>
            </w:rPr>
          </w:rPrChange>
        </w:rPr>
        <w:t>, which belongs to C2H2 zinc finger protein family. It is located at chromosome 19q13.4, which is usually deleted in thyroid adenomas</w:t>
      </w:r>
      <w:r w:rsidR="005912D9" w:rsidRPr="000F24FD">
        <w:rPr>
          <w:rFonts w:ascii="Arial" w:hAnsi="Arial" w:cs="Arial"/>
          <w:color w:val="000000" w:themeColor="text1"/>
          <w:sz w:val="22"/>
          <w:vertAlign w:val="superscript"/>
          <w:rPrChange w:id="458"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459" w:author="Guo, Shicheng" w:date="2018-10-16T16:48:00Z">
            <w:rPr>
              <w:rFonts w:ascii="Times New Roman" w:hAnsi="Times New Roman" w:cs="Times New Roman"/>
              <w:color w:val="000000" w:themeColor="text1"/>
              <w:sz w:val="22"/>
              <w:vertAlign w:val="superscript"/>
            </w:rPr>
          </w:rPrChange>
        </w:rPr>
        <w:instrText xml:space="preserve"> HYPERLINK \l "_ENREF_15" \o "Tommerup, 1995 #242" </w:instrText>
      </w:r>
      <w:r w:rsidR="005912D9" w:rsidRPr="000F24FD">
        <w:rPr>
          <w:rFonts w:ascii="Arial" w:hAnsi="Arial" w:cs="Arial"/>
          <w:color w:val="000000" w:themeColor="text1"/>
          <w:sz w:val="22"/>
          <w:vertAlign w:val="superscript"/>
          <w:rPrChange w:id="460"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461" w:author="Guo, Shicheng" w:date="2018-10-16T16:48:00Z">
            <w:rPr>
              <w:rFonts w:ascii="Times New Roman" w:hAnsi="Times New Roman" w:cs="Times New Roman"/>
              <w:color w:val="000000" w:themeColor="text1"/>
              <w:sz w:val="22"/>
              <w:vertAlign w:val="superscript"/>
            </w:rPr>
          </w:rPrChange>
        </w:rPr>
        <w:fldChar w:fldCharType="begin"/>
      </w:r>
      <w:r w:rsidR="008B6D77" w:rsidRPr="000F24FD">
        <w:rPr>
          <w:rFonts w:ascii="Arial" w:hAnsi="Arial" w:cs="Arial"/>
          <w:color w:val="000000" w:themeColor="text1"/>
          <w:sz w:val="22"/>
          <w:vertAlign w:val="superscript"/>
          <w:rPrChange w:id="462" w:author="Guo, Shicheng" w:date="2018-10-16T16:48:00Z">
            <w:rPr>
              <w:rFonts w:ascii="Times New Roman" w:hAnsi="Times New Roman" w:cs="Times New Roman"/>
              <w:color w:val="000000" w:themeColor="text1"/>
              <w:sz w:val="22"/>
              <w:vertAlign w:val="superscript"/>
            </w:rPr>
          </w:rPrChange>
        </w:rPr>
        <w:instrText xml:space="preserve"> ADDIN EN.CITE &lt;EndNote&gt;&lt;Cite&gt;&lt;Author&gt;Tommerup&lt;/Author&gt;&lt;Year&gt;1995&lt;/Year&gt;&lt;RecNum&gt;242&lt;/RecNum&gt;&lt;DisplayText&gt;&lt;style face="superscript"&gt;15&lt;/style&gt;&lt;/DisplayText&gt;&lt;record&gt;&lt;rec-number&gt;242&lt;/rec-number&gt;&lt;foreign-keys&gt;&lt;key app="EN" db-id="rsdtssx5de5tfqezpxppdrsutap5fp2daewr"&gt;242&lt;/key&gt;&lt;/foreign-keys&gt;&lt;ref-type name="Journal Article"&gt;17&lt;/ref-type&gt;&lt;contributors&gt;&lt;authors&gt;&lt;author&gt;Tommerup, N.&lt;/author&gt;&lt;author&gt;Vissing, H.&lt;/author&gt;&lt;/authors&gt;&lt;/contributors&gt;&lt;auth-address&gt;Danish Center for Human Genome Research, John F. Kennedy Institute, Glostrup.&lt;/auth-address&gt;&lt;titles&gt;&lt;title&gt;Isolation and fine mapping of 16 novel human zinc finger-encoding cDNAs identify putative candidate genes for developmental and malignant disorders&lt;/title&gt;&lt;secondary-title&gt;Genomics&lt;/secondary-title&gt;&lt;alt-title&gt;Genomics&lt;/alt-title&gt;&lt;/titles&gt;&lt;periodical&gt;&lt;full-title&gt;Genomics&lt;/full-title&gt;&lt;abbr-1&gt;Genomics&lt;/abbr-1&gt;&lt;/periodical&gt;&lt;alt-periodical&gt;&lt;full-title&gt;Genomics&lt;/full-title&gt;&lt;abbr-1&gt;Genomics&lt;/abbr-1&gt;&lt;/alt-periodical&gt;&lt;pages&gt;259-64&lt;/pages&gt;&lt;volume&gt;27&lt;/volume&gt;&lt;number&gt;2&lt;/number&gt;&lt;keywords&gt;&lt;keyword&gt;Abnormalities, Multiple/*genetics&lt;/keyword&gt;&lt;keyword&gt;Animals&lt;/keyword&gt;&lt;keyword&gt;Chromosome Banding&lt;/keyword&gt;&lt;keyword&gt;Chromosome Mapping&lt;/keyword&gt;&lt;keyword&gt;Cricetinae&lt;/keyword&gt;&lt;keyword&gt;DNA, Complementary/chemistry/*isolation &amp;amp; purification&lt;/keyword&gt;&lt;keyword&gt;Humans&lt;/keyword&gt;&lt;keyword&gt;In Situ Hybridization, Fluorescence&lt;/keyword&gt;&lt;keyword&gt;Neoplasms/*genetics&lt;/keyword&gt;&lt;keyword&gt;Zinc Fingers/*genetics&lt;/keyword&gt;&lt;/keywords&gt;&lt;dates&gt;&lt;year&gt;1995&lt;/year&gt;&lt;pub-dates&gt;&lt;date&gt;May 20&lt;/date&gt;&lt;/pub-dates&gt;&lt;/dates&gt;&lt;isbn&gt;0888-7543 (Print)&amp;#xD;0888-7543 (Linking)&lt;/isbn&gt;&lt;accession-num&gt;7557990&lt;/accession-num&gt;&lt;urls&gt;&lt;related-urls&gt;&lt;url&gt;http://www.ncbi.nlm.nih.gov/pubmed/7557990&lt;/url&gt;&lt;/related-urls&gt;&lt;/urls&gt;&lt;electronic-resource-num&gt;10.1006/geno.1995.1040&lt;/electronic-resource-num&gt;&lt;/record&gt;&lt;/Cite&gt;&lt;/EndNote&gt;</w:instrText>
      </w:r>
      <w:r w:rsidR="008B6D77" w:rsidRPr="000F24FD">
        <w:rPr>
          <w:rFonts w:ascii="Arial" w:hAnsi="Arial" w:cs="Arial"/>
          <w:color w:val="000000" w:themeColor="text1"/>
          <w:sz w:val="22"/>
          <w:vertAlign w:val="superscript"/>
          <w:rPrChange w:id="463"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464" w:author="Guo, Shicheng" w:date="2018-10-16T16:48:00Z">
            <w:rPr>
              <w:rFonts w:ascii="Times New Roman" w:hAnsi="Times New Roman" w:cs="Times New Roman"/>
              <w:noProof/>
              <w:color w:val="000000" w:themeColor="text1"/>
              <w:sz w:val="22"/>
              <w:vertAlign w:val="superscript"/>
            </w:rPr>
          </w:rPrChange>
        </w:rPr>
        <w:t>15</w:t>
      </w:r>
      <w:r w:rsidR="008B6D77" w:rsidRPr="000F24FD">
        <w:rPr>
          <w:rFonts w:ascii="Arial" w:hAnsi="Arial" w:cs="Arial"/>
          <w:color w:val="000000" w:themeColor="text1"/>
          <w:sz w:val="22"/>
          <w:vertAlign w:val="superscript"/>
          <w:rPrChange w:id="465"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466"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467" w:author="Guo, Shicheng" w:date="2018-10-16T16:48:00Z">
            <w:rPr>
              <w:rFonts w:ascii="Times New Roman" w:hAnsi="Times New Roman" w:cs="Times New Roman"/>
              <w:color w:val="000000" w:themeColor="text1"/>
              <w:sz w:val="22"/>
            </w:rPr>
          </w:rPrChange>
        </w:rPr>
        <w:t xml:space="preserve">. </w:t>
      </w:r>
      <w:r w:rsidRPr="000F24FD">
        <w:rPr>
          <w:rFonts w:ascii="Arial" w:hAnsi="Arial" w:cs="Arial"/>
          <w:i/>
          <w:color w:val="000000" w:themeColor="text1"/>
          <w:sz w:val="22"/>
          <w:rPrChange w:id="468" w:author="Guo, Shicheng" w:date="2018-10-16T16:48:00Z">
            <w:rPr>
              <w:rFonts w:ascii="Times New Roman" w:hAnsi="Times New Roman" w:cs="Times New Roman"/>
              <w:i/>
              <w:color w:val="000000" w:themeColor="text1"/>
              <w:sz w:val="22"/>
            </w:rPr>
          </w:rPrChange>
        </w:rPr>
        <w:t xml:space="preserve">ZNF132 </w:t>
      </w:r>
      <w:r w:rsidRPr="000F24FD">
        <w:rPr>
          <w:rFonts w:ascii="Arial" w:hAnsi="Arial" w:cs="Arial"/>
          <w:color w:val="000000" w:themeColor="text1"/>
          <w:sz w:val="22"/>
          <w:rPrChange w:id="469" w:author="Guo, Shicheng" w:date="2018-10-16T16:48:00Z">
            <w:rPr>
              <w:rFonts w:ascii="Times New Roman" w:hAnsi="Times New Roman" w:cs="Times New Roman"/>
              <w:color w:val="000000" w:themeColor="text1"/>
              <w:sz w:val="22"/>
            </w:rPr>
          </w:rPrChange>
        </w:rPr>
        <w:t>has 18 C2H2 zinc finger motifs according to its predicted structure. The zinc finger protein family has been shown to participate in biological processes such as development and differentiation. Recent studies have also suggested that zinc finger proteins play a role in cancer progression</w:t>
      </w:r>
      <w:r w:rsidR="005912D9" w:rsidRPr="000F24FD">
        <w:rPr>
          <w:rFonts w:ascii="Arial" w:hAnsi="Arial" w:cs="Arial"/>
          <w:color w:val="000000" w:themeColor="text1"/>
          <w:sz w:val="22"/>
          <w:vertAlign w:val="superscript"/>
          <w:rPrChange w:id="470"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471" w:author="Guo, Shicheng" w:date="2018-10-16T16:48:00Z">
            <w:rPr>
              <w:rFonts w:ascii="Times New Roman" w:hAnsi="Times New Roman" w:cs="Times New Roman"/>
              <w:color w:val="000000" w:themeColor="text1"/>
              <w:sz w:val="22"/>
              <w:vertAlign w:val="superscript"/>
            </w:rPr>
          </w:rPrChange>
        </w:rPr>
        <w:instrText xml:space="preserve"> HYPERLINK \l "_ENREF_16" \o "Hajra, 2002 #243" </w:instrText>
      </w:r>
      <w:r w:rsidR="005912D9" w:rsidRPr="000F24FD">
        <w:rPr>
          <w:rFonts w:ascii="Arial" w:hAnsi="Arial" w:cs="Arial"/>
          <w:color w:val="000000" w:themeColor="text1"/>
          <w:sz w:val="22"/>
          <w:vertAlign w:val="superscript"/>
          <w:rPrChange w:id="472"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473" w:author="Guo, Shicheng" w:date="2018-10-16T16:48:00Z">
            <w:rPr>
              <w:rFonts w:ascii="Times New Roman" w:hAnsi="Times New Roman" w:cs="Times New Roman"/>
              <w:color w:val="000000" w:themeColor="text1"/>
              <w:sz w:val="22"/>
              <w:vertAlign w:val="superscript"/>
            </w:rPr>
          </w:rPrChange>
        </w:rPr>
        <w:fldChar w:fldCharType="begin"/>
      </w:r>
      <w:r w:rsidR="008B6D77" w:rsidRPr="000F24FD">
        <w:rPr>
          <w:rFonts w:ascii="Arial" w:hAnsi="Arial" w:cs="Arial"/>
          <w:color w:val="000000" w:themeColor="text1"/>
          <w:sz w:val="22"/>
          <w:vertAlign w:val="superscript"/>
          <w:rPrChange w:id="474" w:author="Guo, Shicheng" w:date="2018-10-16T16:48:00Z">
            <w:rPr>
              <w:rFonts w:ascii="Times New Roman" w:hAnsi="Times New Roman" w:cs="Times New Roman"/>
              <w:color w:val="000000" w:themeColor="text1"/>
              <w:sz w:val="22"/>
              <w:vertAlign w:val="superscript"/>
            </w:rPr>
          </w:rPrChange>
        </w:rPr>
        <w:instrText xml:space="preserve"> ADDIN EN.CITE &lt;EndNote&gt;&lt;Cite&gt;&lt;Author&gt;Hajra&lt;/Author&gt;&lt;Year&gt;2002&lt;/Year&gt;&lt;RecNum&gt;243&lt;/RecNum&gt;&lt;DisplayText&gt;&lt;style face="superscript"&gt;16&lt;/style&gt;&lt;/DisplayText&gt;&lt;record&gt;&lt;rec-number&gt;243&lt;/rec-number&gt;&lt;foreign-keys&gt;&lt;key app="EN" db-id="rsdtssx5de5tfqezpxppdrsutap5fp2daewr"&gt;243&lt;/key&gt;&lt;/foreign-keys&gt;&lt;ref-type name="Journal Article"&gt;17&lt;/ref-type&gt;&lt;contributors&gt;&lt;authors&gt;&lt;author&gt;Hajra, K. M.&lt;/author&gt;&lt;author&gt;Chen, D. Y.&lt;/author&gt;&lt;author&gt;Fearon, E. R.&lt;/author&gt;&lt;/authors&gt;&lt;/contributors&gt;&lt;auth-address&gt;Program in Cellular and Molecular Biology, University of Michigan Medical School, Ann Arbor, Michigan 48109, USA.&lt;/auth-address&gt;&lt;titles&gt;&lt;title&gt;The SLUG zinc-finger protein represses E-cadherin in breast cancer&lt;/title&gt;&lt;secondary-title&gt;Cancer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research&lt;/abbr-1&gt;&lt;/alt-periodical&gt;&lt;pages&gt;1613-8&lt;/pages&gt;&lt;volume&gt;62&lt;/volume&gt;&lt;number&gt;6&lt;/number&gt;&lt;keywords&gt;&lt;keyword&gt;Breast Neoplasms/genetics/*metabolism&lt;/keyword&gt;&lt;keyword&gt;Cadherins/*biosynthesis/genetics&lt;/keyword&gt;&lt;keyword&gt;DNA-Binding Proteins/genetics/metabolism/physiology&lt;/keyword&gt;&lt;keyword&gt;E-Box Elements/genetics&lt;/keyword&gt;&lt;keyword&gt;Humans&lt;/keyword&gt;&lt;keyword&gt;Promoter Regions, Genetic/physiology&lt;/keyword&gt;&lt;keyword&gt;Repressor Proteins/genetics/metabolism/*physiology&lt;/keyword&gt;&lt;keyword&gt;Snail Family Transcription Factors&lt;/keyword&gt;&lt;keyword&gt;Transcription Factors/genetics/metabolism/*physiology&lt;/keyword&gt;&lt;keyword&gt;Transcription, Genetic/physiology&lt;/keyword&gt;&lt;keyword&gt;Tumor Cells, Cultured&lt;/keyword&gt;&lt;keyword&gt;Zinc Fingers&lt;/keyword&gt;&lt;/keywords&gt;&lt;dates&gt;&lt;year&gt;2002&lt;/year&gt;&lt;pub-dates&gt;&lt;date&gt;Mar 15&lt;/date&gt;&lt;/pub-dates&gt;&lt;/dates&gt;&lt;isbn&gt;0008-5472 (Print)&amp;#xD;0008-5472 (Linking)&lt;/isbn&gt;&lt;accession-num&gt;11912130&lt;/accession-num&gt;&lt;urls&gt;&lt;related-urls&gt;&lt;url&gt;http://www.ncbi.nlm.nih.gov/pubmed/11912130&lt;/url&gt;&lt;/related-urls&gt;&lt;/urls&gt;&lt;/record&gt;&lt;/Cite&gt;&lt;/EndNote&gt;</w:instrText>
      </w:r>
      <w:r w:rsidR="008B6D77" w:rsidRPr="000F24FD">
        <w:rPr>
          <w:rFonts w:ascii="Arial" w:hAnsi="Arial" w:cs="Arial"/>
          <w:color w:val="000000" w:themeColor="text1"/>
          <w:sz w:val="22"/>
          <w:vertAlign w:val="superscript"/>
          <w:rPrChange w:id="475"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476" w:author="Guo, Shicheng" w:date="2018-10-16T16:48:00Z">
            <w:rPr>
              <w:rFonts w:ascii="Times New Roman" w:hAnsi="Times New Roman" w:cs="Times New Roman"/>
              <w:noProof/>
              <w:color w:val="000000" w:themeColor="text1"/>
              <w:sz w:val="22"/>
              <w:vertAlign w:val="superscript"/>
            </w:rPr>
          </w:rPrChange>
        </w:rPr>
        <w:t>16</w:t>
      </w:r>
      <w:r w:rsidR="008B6D77" w:rsidRPr="000F24FD">
        <w:rPr>
          <w:rFonts w:ascii="Arial" w:hAnsi="Arial" w:cs="Arial"/>
          <w:color w:val="000000" w:themeColor="text1"/>
          <w:sz w:val="22"/>
          <w:vertAlign w:val="superscript"/>
          <w:rPrChange w:id="477"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478"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479" w:author="Guo, Shicheng" w:date="2018-10-16T16:48:00Z">
            <w:rPr>
              <w:rFonts w:ascii="Times New Roman" w:hAnsi="Times New Roman" w:cs="Times New Roman"/>
              <w:color w:val="000000" w:themeColor="text1"/>
              <w:sz w:val="22"/>
            </w:rPr>
          </w:rPrChange>
        </w:rPr>
        <w:t xml:space="preserve">. There are not many studies on the biological function of </w:t>
      </w:r>
      <w:r w:rsidRPr="000F24FD">
        <w:rPr>
          <w:rFonts w:ascii="Arial" w:hAnsi="Arial" w:cs="Arial"/>
          <w:i/>
          <w:color w:val="000000" w:themeColor="text1"/>
          <w:sz w:val="22"/>
          <w:rPrChange w:id="48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481" w:author="Guo, Shicheng" w:date="2018-10-16T16:48:00Z">
            <w:rPr>
              <w:rFonts w:ascii="Times New Roman" w:hAnsi="Times New Roman" w:cs="Times New Roman"/>
              <w:color w:val="000000" w:themeColor="text1"/>
              <w:sz w:val="22"/>
            </w:rPr>
          </w:rPrChange>
        </w:rPr>
        <w:t xml:space="preserve">, however, decreased expression of </w:t>
      </w:r>
      <w:r w:rsidRPr="000F24FD">
        <w:rPr>
          <w:rFonts w:ascii="Arial" w:hAnsi="Arial" w:cs="Arial"/>
          <w:i/>
          <w:color w:val="000000" w:themeColor="text1"/>
          <w:sz w:val="22"/>
          <w:rPrChange w:id="482" w:author="Guo, Shicheng" w:date="2018-10-16T16:48:00Z">
            <w:rPr>
              <w:rFonts w:ascii="Times New Roman" w:hAnsi="Times New Roman" w:cs="Times New Roman"/>
              <w:i/>
              <w:color w:val="000000" w:themeColor="text1"/>
              <w:sz w:val="22"/>
            </w:rPr>
          </w:rPrChange>
        </w:rPr>
        <w:t xml:space="preserve">ZNF132 </w:t>
      </w:r>
      <w:r w:rsidRPr="000F24FD">
        <w:rPr>
          <w:rFonts w:ascii="Arial" w:hAnsi="Arial" w:cs="Arial"/>
          <w:color w:val="000000" w:themeColor="text1"/>
          <w:sz w:val="22"/>
          <w:rPrChange w:id="483" w:author="Guo, Shicheng" w:date="2018-10-16T16:48:00Z">
            <w:rPr>
              <w:rFonts w:ascii="Times New Roman" w:hAnsi="Times New Roman" w:cs="Times New Roman"/>
              <w:color w:val="000000" w:themeColor="text1"/>
              <w:sz w:val="22"/>
            </w:rPr>
          </w:rPrChange>
        </w:rPr>
        <w:t>has been reported in prostate cancer, and is associated with aggressive prostate cancers</w:t>
      </w:r>
      <w:r w:rsidR="005912D9" w:rsidRPr="000F24FD">
        <w:rPr>
          <w:rFonts w:ascii="Arial" w:hAnsi="Arial" w:cs="Arial"/>
          <w:color w:val="000000" w:themeColor="text1"/>
          <w:sz w:val="22"/>
          <w:vertAlign w:val="superscript"/>
          <w:rPrChange w:id="484"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485" w:author="Guo, Shicheng" w:date="2018-10-16T16:48:00Z">
            <w:rPr>
              <w:rFonts w:ascii="Times New Roman" w:hAnsi="Times New Roman" w:cs="Times New Roman"/>
              <w:color w:val="000000" w:themeColor="text1"/>
              <w:sz w:val="22"/>
              <w:vertAlign w:val="superscript"/>
            </w:rPr>
          </w:rPrChange>
        </w:rPr>
        <w:instrText xml:space="preserve"> HYPERLINK \l "_ENREF_17" \o "Abildgaard, 2012 #189" </w:instrText>
      </w:r>
      <w:r w:rsidR="005912D9" w:rsidRPr="000F24FD">
        <w:rPr>
          <w:rFonts w:ascii="Arial" w:hAnsi="Arial" w:cs="Arial"/>
          <w:color w:val="000000" w:themeColor="text1"/>
          <w:sz w:val="22"/>
          <w:vertAlign w:val="superscript"/>
          <w:rPrChange w:id="486"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487"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0F24FD">
        <w:rPr>
          <w:rFonts w:ascii="Arial" w:hAnsi="Arial" w:cs="Arial"/>
          <w:color w:val="000000" w:themeColor="text1"/>
          <w:sz w:val="22"/>
          <w:vertAlign w:val="superscript"/>
          <w:rPrChange w:id="488"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B6D77" w:rsidRPr="000F24FD">
        <w:rPr>
          <w:rFonts w:ascii="Arial" w:hAnsi="Arial" w:cs="Arial"/>
          <w:color w:val="000000" w:themeColor="text1"/>
          <w:sz w:val="22"/>
          <w:vertAlign w:val="superscript"/>
          <w:rPrChange w:id="489"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0F24FD">
        <w:rPr>
          <w:rFonts w:ascii="Arial" w:hAnsi="Arial" w:cs="Arial"/>
          <w:color w:val="000000" w:themeColor="text1"/>
          <w:sz w:val="22"/>
          <w:vertAlign w:val="superscript"/>
          <w:rPrChange w:id="490"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B6D77" w:rsidRPr="000F24FD">
        <w:rPr>
          <w:rFonts w:ascii="Arial" w:hAnsi="Arial" w:cs="Arial"/>
          <w:color w:val="000000" w:themeColor="text1"/>
          <w:sz w:val="22"/>
          <w:vertAlign w:val="superscript"/>
          <w:rPrChange w:id="491"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492" w:author="Guo, Shicheng" w:date="2018-10-16T16:48:00Z">
            <w:rPr>
              <w:rFonts w:ascii="Times New Roman" w:hAnsi="Times New Roman" w:cs="Times New Roman"/>
              <w:color w:val="000000" w:themeColor="text1"/>
              <w:sz w:val="22"/>
              <w:vertAlign w:val="superscript"/>
            </w:rPr>
          </w:rPrChange>
        </w:rPr>
        <w:fldChar w:fldCharType="end"/>
      </w:r>
      <w:r w:rsidR="008B6D77" w:rsidRPr="000F24FD">
        <w:rPr>
          <w:rFonts w:ascii="Arial" w:hAnsi="Arial" w:cs="Arial"/>
          <w:color w:val="000000" w:themeColor="text1"/>
          <w:sz w:val="22"/>
          <w:vertAlign w:val="superscript"/>
          <w:rPrChange w:id="493"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494"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495" w:author="Guo, Shicheng" w:date="2018-10-16T16:48:00Z">
            <w:rPr>
              <w:rFonts w:ascii="Times New Roman" w:hAnsi="Times New Roman" w:cs="Times New Roman"/>
              <w:noProof/>
              <w:color w:val="000000" w:themeColor="text1"/>
              <w:sz w:val="22"/>
              <w:vertAlign w:val="superscript"/>
            </w:rPr>
          </w:rPrChange>
        </w:rPr>
        <w:t>17</w:t>
      </w:r>
      <w:r w:rsidR="008B6D77" w:rsidRPr="000F24FD">
        <w:rPr>
          <w:rFonts w:ascii="Arial" w:hAnsi="Arial" w:cs="Arial"/>
          <w:color w:val="000000" w:themeColor="text1"/>
          <w:sz w:val="22"/>
          <w:vertAlign w:val="superscript"/>
          <w:rPrChange w:id="496"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497"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498" w:author="Guo, Shicheng" w:date="2018-10-16T16:48:00Z">
            <w:rPr>
              <w:rFonts w:ascii="Times New Roman" w:hAnsi="Times New Roman" w:cs="Times New Roman"/>
              <w:color w:val="000000" w:themeColor="text1"/>
              <w:sz w:val="22"/>
            </w:rPr>
          </w:rPrChange>
        </w:rPr>
        <w:t xml:space="preserve">. </w:t>
      </w:r>
    </w:p>
    <w:p w:rsidR="00557250" w:rsidRPr="000F24FD" w:rsidRDefault="00557250" w:rsidP="00903B7A">
      <w:pPr>
        <w:adjustRightInd w:val="0"/>
        <w:snapToGrid w:val="0"/>
        <w:spacing w:line="480" w:lineRule="auto"/>
        <w:rPr>
          <w:rFonts w:ascii="Arial" w:hAnsi="Arial" w:cs="Arial"/>
          <w:color w:val="000000" w:themeColor="text1"/>
          <w:sz w:val="22"/>
          <w:rPrChange w:id="499" w:author="Guo, Shicheng" w:date="2018-10-16T16:48:00Z">
            <w:rPr>
              <w:rFonts w:ascii="Times New Roman" w:hAnsi="Times New Roman" w:cs="Times New Roman"/>
              <w:color w:val="000000" w:themeColor="text1"/>
              <w:sz w:val="22"/>
            </w:rPr>
          </w:rPrChange>
        </w:rPr>
      </w:pPr>
    </w:p>
    <w:p w:rsidR="008F728F" w:rsidRPr="000F24FD" w:rsidRDefault="00557FEA" w:rsidP="00903B7A">
      <w:pPr>
        <w:adjustRightInd w:val="0"/>
        <w:snapToGrid w:val="0"/>
        <w:spacing w:line="480" w:lineRule="auto"/>
        <w:rPr>
          <w:rFonts w:ascii="Arial" w:hAnsi="Arial" w:cs="Arial"/>
          <w:color w:val="000000" w:themeColor="text1"/>
          <w:sz w:val="22"/>
          <w:rPrChange w:id="500"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501" w:author="Guo, Shicheng" w:date="2018-10-16T16:48:00Z">
            <w:rPr>
              <w:rFonts w:ascii="Times New Roman" w:hAnsi="Times New Roman" w:cs="Times New Roman"/>
              <w:color w:val="000000" w:themeColor="text1"/>
              <w:sz w:val="22"/>
            </w:rPr>
          </w:rPrChange>
        </w:rPr>
        <w:t xml:space="preserve">To determine the role of </w:t>
      </w:r>
      <w:r w:rsidRPr="000F24FD">
        <w:rPr>
          <w:rFonts w:ascii="Arial" w:hAnsi="Arial" w:cs="Arial"/>
          <w:i/>
          <w:color w:val="000000" w:themeColor="text1"/>
          <w:sz w:val="22"/>
          <w:rPrChange w:id="502" w:author="Guo, Shicheng" w:date="2018-10-16T16:48:00Z">
            <w:rPr>
              <w:rFonts w:ascii="Times New Roman" w:hAnsi="Times New Roman" w:cs="Times New Roman"/>
              <w:i/>
              <w:color w:val="000000" w:themeColor="text1"/>
              <w:sz w:val="22"/>
            </w:rPr>
          </w:rPrChange>
        </w:rPr>
        <w:t xml:space="preserve">ZNF132 </w:t>
      </w:r>
      <w:r w:rsidRPr="000F24FD">
        <w:rPr>
          <w:rFonts w:ascii="Arial" w:hAnsi="Arial" w:cs="Arial"/>
          <w:color w:val="000000" w:themeColor="text1"/>
          <w:sz w:val="22"/>
          <w:rPrChange w:id="503" w:author="Guo, Shicheng" w:date="2018-10-16T16:48:00Z">
            <w:rPr>
              <w:rFonts w:ascii="Times New Roman" w:hAnsi="Times New Roman" w:cs="Times New Roman"/>
              <w:color w:val="000000" w:themeColor="text1"/>
              <w:sz w:val="22"/>
            </w:rPr>
          </w:rPrChange>
        </w:rPr>
        <w:t xml:space="preserve">and its potential value as a biomarker in ESCC, we studied the methylation status of the </w:t>
      </w:r>
      <w:r w:rsidRPr="000F24FD">
        <w:rPr>
          <w:rFonts w:ascii="Arial" w:hAnsi="Arial" w:cs="Arial"/>
          <w:i/>
          <w:color w:val="000000" w:themeColor="text1"/>
          <w:sz w:val="22"/>
          <w:rPrChange w:id="504"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505" w:author="Guo, Shicheng" w:date="2018-10-16T16:48:00Z">
            <w:rPr>
              <w:rFonts w:ascii="Times New Roman" w:hAnsi="Times New Roman" w:cs="Times New Roman"/>
              <w:color w:val="000000" w:themeColor="text1"/>
              <w:sz w:val="22"/>
            </w:rPr>
          </w:rPrChange>
        </w:rPr>
        <w:t xml:space="preserve"> promoter and the expression level of </w:t>
      </w:r>
      <w:r w:rsidRPr="000F24FD">
        <w:rPr>
          <w:rFonts w:ascii="Arial" w:hAnsi="Arial" w:cs="Arial"/>
          <w:i/>
          <w:color w:val="000000" w:themeColor="text1"/>
          <w:sz w:val="22"/>
          <w:rPrChange w:id="50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507" w:author="Guo, Shicheng" w:date="2018-10-16T16:48:00Z">
            <w:rPr>
              <w:rFonts w:ascii="Times New Roman" w:hAnsi="Times New Roman" w:cs="Times New Roman"/>
              <w:color w:val="000000" w:themeColor="text1"/>
              <w:sz w:val="22"/>
            </w:rPr>
          </w:rPrChange>
        </w:rPr>
        <w:t xml:space="preserve"> in ESCC tumors and adjacent normal tissues. The correlation between methylation status and expression of </w:t>
      </w:r>
      <w:r w:rsidRPr="000F24FD">
        <w:rPr>
          <w:rFonts w:ascii="Arial" w:hAnsi="Arial" w:cs="Arial"/>
          <w:i/>
          <w:color w:val="000000" w:themeColor="text1"/>
          <w:sz w:val="22"/>
          <w:rPrChange w:id="508"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509" w:author="Guo, Shicheng" w:date="2018-10-16T16:48:00Z">
            <w:rPr>
              <w:rFonts w:ascii="Times New Roman" w:hAnsi="Times New Roman" w:cs="Times New Roman"/>
              <w:color w:val="000000" w:themeColor="text1"/>
              <w:sz w:val="22"/>
            </w:rPr>
          </w:rPrChange>
        </w:rPr>
        <w:t xml:space="preserve"> were then measured in vitro in EC cell lines with or without epigenetic drugs. Furthermore, we tested the effect of </w:t>
      </w:r>
      <w:r w:rsidRPr="000F24FD">
        <w:rPr>
          <w:rFonts w:ascii="Arial" w:hAnsi="Arial" w:cs="Arial"/>
          <w:i/>
          <w:color w:val="000000" w:themeColor="text1"/>
          <w:sz w:val="22"/>
          <w:rPrChange w:id="51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511" w:author="Guo, Shicheng" w:date="2018-10-16T16:48:00Z">
            <w:rPr>
              <w:rFonts w:ascii="Times New Roman" w:hAnsi="Times New Roman" w:cs="Times New Roman"/>
              <w:color w:val="000000" w:themeColor="text1"/>
              <w:sz w:val="22"/>
            </w:rPr>
          </w:rPrChange>
        </w:rPr>
        <w:t xml:space="preserve"> expression on proliferation, migration, invasion and apoptosis of ESCC cells in vitro. The effect of</w:t>
      </w:r>
      <w:r w:rsidRPr="000F24FD">
        <w:rPr>
          <w:rFonts w:ascii="Arial" w:hAnsi="Arial" w:cs="Arial"/>
          <w:i/>
          <w:color w:val="000000" w:themeColor="text1"/>
          <w:sz w:val="22"/>
          <w:rPrChange w:id="512" w:author="Guo, Shicheng" w:date="2018-10-16T16:48:00Z">
            <w:rPr>
              <w:rFonts w:ascii="Times New Roman" w:hAnsi="Times New Roman" w:cs="Times New Roman"/>
              <w:i/>
              <w:color w:val="000000" w:themeColor="text1"/>
              <w:sz w:val="22"/>
            </w:rPr>
          </w:rPrChange>
        </w:rPr>
        <w:t xml:space="preserve"> ZNF132</w:t>
      </w:r>
      <w:r w:rsidRPr="000F24FD">
        <w:rPr>
          <w:rFonts w:ascii="Arial" w:hAnsi="Arial" w:cs="Arial"/>
          <w:color w:val="000000" w:themeColor="text1"/>
          <w:sz w:val="22"/>
          <w:rPrChange w:id="513" w:author="Guo, Shicheng" w:date="2018-10-16T16:48:00Z">
            <w:rPr>
              <w:rFonts w:ascii="Times New Roman" w:hAnsi="Times New Roman" w:cs="Times New Roman"/>
              <w:color w:val="000000" w:themeColor="text1"/>
              <w:sz w:val="22"/>
            </w:rPr>
          </w:rPrChange>
        </w:rPr>
        <w:t xml:space="preserve"> overexpression on the tumerigenecity of ESCC cell line was also tested in a nude mouse model. Finally, the mechanism of association of promoter hypermethylation and expression of </w:t>
      </w:r>
      <w:r w:rsidRPr="000F24FD">
        <w:rPr>
          <w:rFonts w:ascii="Arial" w:hAnsi="Arial" w:cs="Arial"/>
          <w:i/>
          <w:color w:val="000000" w:themeColor="text1"/>
          <w:sz w:val="22"/>
          <w:rPrChange w:id="514" w:author="Guo, Shicheng" w:date="2018-10-16T16:48:00Z">
            <w:rPr>
              <w:rFonts w:ascii="Times New Roman" w:hAnsi="Times New Roman" w:cs="Times New Roman"/>
              <w:i/>
              <w:color w:val="000000" w:themeColor="text1"/>
              <w:sz w:val="22"/>
            </w:rPr>
          </w:rPrChange>
        </w:rPr>
        <w:t xml:space="preserve">ZNF132 </w:t>
      </w:r>
      <w:r w:rsidRPr="000F24FD">
        <w:rPr>
          <w:rFonts w:ascii="Arial" w:hAnsi="Arial" w:cs="Arial"/>
          <w:color w:val="000000" w:themeColor="text1"/>
          <w:sz w:val="22"/>
          <w:rPrChange w:id="515" w:author="Guo, Shicheng" w:date="2018-10-16T16:48:00Z">
            <w:rPr>
              <w:rFonts w:ascii="Times New Roman" w:hAnsi="Times New Roman" w:cs="Times New Roman"/>
              <w:color w:val="000000" w:themeColor="text1"/>
              <w:sz w:val="22"/>
            </w:rPr>
          </w:rPrChange>
        </w:rPr>
        <w:t xml:space="preserve">was </w:t>
      </w:r>
      <w:r w:rsidR="002D4261" w:rsidRPr="000F24FD">
        <w:rPr>
          <w:rFonts w:ascii="Arial" w:hAnsi="Arial" w:cs="Arial"/>
          <w:color w:val="000000" w:themeColor="text1"/>
          <w:sz w:val="22"/>
          <w:rPrChange w:id="516" w:author="Guo, Shicheng" w:date="2018-10-16T16:48:00Z">
            <w:rPr>
              <w:rFonts w:ascii="Times New Roman" w:hAnsi="Times New Roman" w:cs="Times New Roman"/>
              <w:color w:val="000000" w:themeColor="text1"/>
              <w:sz w:val="22"/>
            </w:rPr>
          </w:rPrChange>
        </w:rPr>
        <w:t>e</w:t>
      </w:r>
      <w:r w:rsidRPr="000F24FD">
        <w:rPr>
          <w:rFonts w:ascii="Arial" w:hAnsi="Arial" w:cs="Arial"/>
          <w:color w:val="000000" w:themeColor="text1"/>
          <w:sz w:val="22"/>
          <w:rPrChange w:id="517" w:author="Guo, Shicheng" w:date="2018-10-16T16:48:00Z">
            <w:rPr>
              <w:rFonts w:ascii="Times New Roman" w:hAnsi="Times New Roman" w:cs="Times New Roman"/>
              <w:color w:val="000000" w:themeColor="text1"/>
              <w:sz w:val="22"/>
            </w:rPr>
          </w:rPrChange>
        </w:rPr>
        <w:t>xplored.</w:t>
      </w:r>
    </w:p>
    <w:p w:rsidR="00557250" w:rsidRPr="000F24FD" w:rsidRDefault="00557250" w:rsidP="00903B7A">
      <w:pPr>
        <w:adjustRightInd w:val="0"/>
        <w:snapToGrid w:val="0"/>
        <w:spacing w:line="480" w:lineRule="auto"/>
        <w:rPr>
          <w:rFonts w:ascii="Arial" w:hAnsi="Arial" w:cs="Arial"/>
          <w:color w:val="000000" w:themeColor="text1"/>
          <w:sz w:val="22"/>
          <w:rPrChange w:id="518" w:author="Guo, Shicheng" w:date="2018-10-16T16:48:00Z">
            <w:rPr>
              <w:rFonts w:ascii="Times New Roman" w:hAnsi="Times New Roman" w:cs="Times New Roman"/>
              <w:color w:val="000000" w:themeColor="text1"/>
              <w:sz w:val="22"/>
            </w:rPr>
          </w:rPrChange>
        </w:rPr>
      </w:pPr>
    </w:p>
    <w:p w:rsidR="00F4112F" w:rsidRPr="000F24FD" w:rsidRDefault="00557FEA" w:rsidP="00903B7A">
      <w:pPr>
        <w:adjustRightInd w:val="0"/>
        <w:snapToGrid w:val="0"/>
        <w:spacing w:line="480" w:lineRule="auto"/>
        <w:outlineLvl w:val="0"/>
        <w:rPr>
          <w:rFonts w:ascii="Arial" w:hAnsi="Arial" w:cs="Arial"/>
          <w:b/>
          <w:color w:val="000000" w:themeColor="text1"/>
          <w:sz w:val="22"/>
          <w:rPrChange w:id="519"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520" w:author="Guo, Shicheng" w:date="2018-10-16T16:48:00Z">
            <w:rPr>
              <w:rFonts w:ascii="Times New Roman" w:hAnsi="Times New Roman" w:cs="Times New Roman"/>
              <w:b/>
              <w:color w:val="000000" w:themeColor="text1"/>
              <w:sz w:val="22"/>
            </w:rPr>
          </w:rPrChange>
        </w:rPr>
        <w:lastRenderedPageBreak/>
        <w:t>Materials and methods</w:t>
      </w:r>
    </w:p>
    <w:p w:rsidR="00557250" w:rsidRPr="000F24FD" w:rsidRDefault="00557250" w:rsidP="00903B7A">
      <w:pPr>
        <w:adjustRightInd w:val="0"/>
        <w:snapToGrid w:val="0"/>
        <w:spacing w:line="480" w:lineRule="auto"/>
        <w:rPr>
          <w:rFonts w:ascii="Arial" w:hAnsi="Arial" w:cs="Arial"/>
          <w:b/>
          <w:color w:val="000000" w:themeColor="text1"/>
          <w:sz w:val="22"/>
          <w:rPrChange w:id="521"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522"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523" w:author="Guo, Shicheng" w:date="2018-10-16T16:48:00Z">
            <w:rPr>
              <w:rFonts w:ascii="Times New Roman" w:hAnsi="Times New Roman" w:cs="Times New Roman"/>
              <w:b/>
              <w:color w:val="000000" w:themeColor="text1"/>
              <w:sz w:val="22"/>
            </w:rPr>
          </w:rPrChange>
        </w:rPr>
        <w:t>Human tissues, Cell lines, transfection and drug treatment</w:t>
      </w:r>
    </w:p>
    <w:p w:rsidR="00557250" w:rsidRPr="000F24FD" w:rsidRDefault="00557250" w:rsidP="00903B7A">
      <w:pPr>
        <w:adjustRightInd w:val="0"/>
        <w:snapToGrid w:val="0"/>
        <w:spacing w:line="480" w:lineRule="auto"/>
        <w:rPr>
          <w:rFonts w:ascii="Arial" w:hAnsi="Arial" w:cs="Arial"/>
          <w:color w:val="000000" w:themeColor="text1"/>
          <w:sz w:val="22"/>
          <w:rPrChange w:id="524"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525"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526" w:author="Guo, Shicheng" w:date="2018-10-16T16:48:00Z">
            <w:rPr>
              <w:rFonts w:ascii="Times New Roman" w:hAnsi="Times New Roman" w:cs="Times New Roman"/>
              <w:color w:val="000000" w:themeColor="text1"/>
              <w:sz w:val="22"/>
            </w:rPr>
          </w:rPrChange>
        </w:rPr>
        <w:t>ESCC samples and their paired adjacent control tissues were obtained for validation study from the First Affiliated Hospital of Soochow University and Fourth Military Medical University between the years of 2011 and 2015. Ec-109 and CaE</w:t>
      </w:r>
      <w:r w:rsidR="00044BAC" w:rsidRPr="000F24FD">
        <w:rPr>
          <w:rFonts w:ascii="Arial" w:hAnsi="Arial" w:cs="Arial"/>
          <w:color w:val="000000" w:themeColor="text1"/>
          <w:sz w:val="22"/>
          <w:rPrChange w:id="527" w:author="Guo, Shicheng" w:date="2018-10-16T16:48:00Z">
            <w:rPr>
              <w:rFonts w:ascii="Times New Roman" w:hAnsi="Times New Roman" w:cs="Times New Roman"/>
              <w:color w:val="000000" w:themeColor="text1"/>
              <w:sz w:val="22"/>
            </w:rPr>
          </w:rPrChange>
        </w:rPr>
        <w:t>s</w:t>
      </w:r>
      <w:r w:rsidRPr="000F24FD">
        <w:rPr>
          <w:rFonts w:ascii="Arial" w:hAnsi="Arial" w:cs="Arial"/>
          <w:color w:val="000000" w:themeColor="text1"/>
          <w:sz w:val="22"/>
          <w:rPrChange w:id="528" w:author="Guo, Shicheng" w:date="2018-10-16T16:48:00Z">
            <w:rPr>
              <w:rFonts w:ascii="Times New Roman" w:hAnsi="Times New Roman" w:cs="Times New Roman"/>
              <w:color w:val="000000" w:themeColor="text1"/>
              <w:sz w:val="22"/>
            </w:rPr>
          </w:rPrChange>
        </w:rPr>
        <w:t>-17 cells were obtained from the Shanghai Institute for Biological Sciences and grown in RPMI-1640 culture medium supplemented with 10% fetal bovine serum (GIBCO®, Invitrogen™, Auckland, NZ), penicillin (100</w:t>
      </w:r>
      <w:r w:rsidR="006E52BB" w:rsidRPr="000F24FD">
        <w:rPr>
          <w:rFonts w:ascii="Arial" w:hAnsi="Arial" w:cs="Arial"/>
          <w:color w:val="000000" w:themeColor="text1"/>
          <w:sz w:val="22"/>
          <w:rPrChange w:id="529"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530" w:author="Guo, Shicheng" w:date="2018-10-16T16:48:00Z">
            <w:rPr>
              <w:rFonts w:ascii="Times New Roman" w:hAnsi="Times New Roman" w:cs="Times New Roman"/>
              <w:color w:val="000000" w:themeColor="text1"/>
              <w:sz w:val="22"/>
            </w:rPr>
          </w:rPrChange>
        </w:rPr>
        <w:t>U/ml) and streptomycin (100μg/ml). HEK293T cells was maintained in DMEM culture medium containing 10% fetal bovine serum (GIBCO®, Invitrogen™, Auckland, NZ) that was supplemented with penicillin (100 U/ml) and streptomycin (100 μg/ml). Cultured cells were grown at 37°C in a humidified atmosphere of 5% CO</w:t>
      </w:r>
      <w:r w:rsidRPr="000F24FD">
        <w:rPr>
          <w:rFonts w:ascii="Arial" w:hAnsi="Arial" w:cs="Arial"/>
          <w:color w:val="000000" w:themeColor="text1"/>
          <w:sz w:val="22"/>
          <w:vertAlign w:val="subscript"/>
          <w:rPrChange w:id="531" w:author="Guo, Shicheng" w:date="2018-10-16T16:48:00Z">
            <w:rPr>
              <w:rFonts w:ascii="Times New Roman" w:hAnsi="Times New Roman" w:cs="Times New Roman"/>
              <w:color w:val="000000" w:themeColor="text1"/>
              <w:sz w:val="22"/>
              <w:vertAlign w:val="subscript"/>
            </w:rPr>
          </w:rPrChange>
        </w:rPr>
        <w:t xml:space="preserve">2 </w:t>
      </w:r>
      <w:r w:rsidRPr="000F24FD">
        <w:rPr>
          <w:rFonts w:ascii="Arial" w:hAnsi="Arial" w:cs="Arial"/>
          <w:color w:val="000000" w:themeColor="text1"/>
          <w:sz w:val="22"/>
          <w:rPrChange w:id="532" w:author="Guo, Shicheng" w:date="2018-10-16T16:48:00Z">
            <w:rPr>
              <w:rFonts w:ascii="Times New Roman" w:hAnsi="Times New Roman" w:cs="Times New Roman"/>
              <w:color w:val="000000" w:themeColor="text1"/>
              <w:sz w:val="22"/>
            </w:rPr>
          </w:rPrChange>
        </w:rPr>
        <w:t>and were passaged using pancreatic enzymes two or three times a week. HEK293T cells were co-transfected with the lentiviral vectors 0.8 μg pSPAX2, 0.4 μg pMD2</w:t>
      </w:r>
      <w:r w:rsidR="005F164A" w:rsidRPr="000F24FD">
        <w:rPr>
          <w:rFonts w:ascii="Arial" w:hAnsi="Arial" w:cs="Arial"/>
          <w:color w:val="000000" w:themeColor="text1"/>
          <w:sz w:val="22"/>
          <w:rPrChange w:id="533"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534" w:author="Guo, Shicheng" w:date="2018-10-16T16:48:00Z">
            <w:rPr>
              <w:rFonts w:ascii="Times New Roman" w:hAnsi="Times New Roman" w:cs="Times New Roman"/>
              <w:color w:val="000000" w:themeColor="text1"/>
              <w:sz w:val="22"/>
            </w:rPr>
          </w:rPrChange>
        </w:rPr>
        <w:t>G and 1.2 μg pCD513B-</w:t>
      </w:r>
      <w:r w:rsidRPr="000F24FD">
        <w:rPr>
          <w:rFonts w:ascii="Arial" w:hAnsi="Arial" w:cs="Arial"/>
          <w:i/>
          <w:color w:val="000000" w:themeColor="text1"/>
          <w:sz w:val="22"/>
          <w:rPrChange w:id="535" w:author="Guo, Shicheng" w:date="2018-10-16T16:48:00Z">
            <w:rPr>
              <w:rFonts w:ascii="Times New Roman" w:hAnsi="Times New Roman" w:cs="Times New Roman"/>
              <w:i/>
              <w:color w:val="000000" w:themeColor="text1"/>
              <w:sz w:val="22"/>
            </w:rPr>
          </w:rPrChange>
        </w:rPr>
        <w:t>ZNF132</w:t>
      </w:r>
      <w:r w:rsidR="00E77836" w:rsidRPr="000F24FD">
        <w:rPr>
          <w:rFonts w:ascii="Arial" w:hAnsi="Arial" w:cs="Arial"/>
          <w:i/>
          <w:color w:val="000000" w:themeColor="text1"/>
          <w:sz w:val="22"/>
          <w:rPrChange w:id="536" w:author="Guo, Shicheng" w:date="2018-10-16T16:48:00Z">
            <w:rPr>
              <w:rFonts w:ascii="Times New Roman" w:hAnsi="Times New Roman" w:cs="Times New Roman"/>
              <w:i/>
              <w:color w:val="000000" w:themeColor="text1"/>
              <w:sz w:val="22"/>
            </w:rPr>
          </w:rPrChange>
        </w:rPr>
        <w:t xml:space="preserve"> </w:t>
      </w:r>
      <w:r w:rsidRPr="000F24FD">
        <w:rPr>
          <w:rFonts w:ascii="Arial" w:hAnsi="Arial" w:cs="Arial"/>
          <w:color w:val="000000" w:themeColor="text1"/>
          <w:sz w:val="22"/>
          <w:rPrChange w:id="537" w:author="Guo, Shicheng" w:date="2018-10-16T16:48:00Z">
            <w:rPr>
              <w:rFonts w:ascii="Times New Roman" w:hAnsi="Times New Roman" w:cs="Times New Roman"/>
              <w:color w:val="000000" w:themeColor="text1"/>
              <w:sz w:val="22"/>
            </w:rPr>
          </w:rPrChange>
        </w:rPr>
        <w:t>expression plasmid. one day before infection, CaEs-17 or Ec-109 cells were seeded in 6-well plate with the density of 2×10</w:t>
      </w:r>
      <w:r w:rsidRPr="000F24FD">
        <w:rPr>
          <w:rFonts w:ascii="Arial" w:hAnsi="Arial" w:cs="Arial"/>
          <w:color w:val="000000" w:themeColor="text1"/>
          <w:sz w:val="22"/>
          <w:vertAlign w:val="superscript"/>
          <w:rPrChange w:id="538" w:author="Guo, Shicheng" w:date="2018-10-16T16:48:00Z">
            <w:rPr>
              <w:rFonts w:ascii="Times New Roman" w:hAnsi="Times New Roman" w:cs="Times New Roman"/>
              <w:color w:val="000000" w:themeColor="text1"/>
              <w:sz w:val="22"/>
              <w:vertAlign w:val="superscript"/>
            </w:rPr>
          </w:rPrChange>
        </w:rPr>
        <w:t>5</w:t>
      </w:r>
      <w:r w:rsidR="00A16902" w:rsidRPr="000F24FD">
        <w:rPr>
          <w:rFonts w:ascii="Arial" w:hAnsi="Arial" w:cs="Arial"/>
          <w:color w:val="000000" w:themeColor="text1"/>
          <w:sz w:val="22"/>
          <w:vertAlign w:val="superscript"/>
          <w:rPrChange w:id="539" w:author="Guo, Shicheng" w:date="2018-10-16T16:48:00Z">
            <w:rPr>
              <w:rFonts w:ascii="Times New Roman" w:hAnsi="Times New Roman" w:cs="Times New Roman"/>
              <w:color w:val="000000" w:themeColor="text1"/>
              <w:sz w:val="22"/>
              <w:vertAlign w:val="superscript"/>
            </w:rPr>
          </w:rPrChange>
        </w:rPr>
        <w:t xml:space="preserve"> </w:t>
      </w:r>
      <w:r w:rsidRPr="000F24FD">
        <w:rPr>
          <w:rFonts w:ascii="Arial" w:hAnsi="Arial" w:cs="Arial"/>
          <w:color w:val="000000" w:themeColor="text1"/>
          <w:sz w:val="22"/>
          <w:rPrChange w:id="540" w:author="Guo, Shicheng" w:date="2018-10-16T16:48:00Z">
            <w:rPr>
              <w:rFonts w:ascii="Times New Roman" w:hAnsi="Times New Roman" w:cs="Times New Roman"/>
              <w:color w:val="000000" w:themeColor="text1"/>
              <w:sz w:val="22"/>
            </w:rPr>
          </w:rPrChange>
        </w:rPr>
        <w:t>cells per well, and incubated at 37 °C in a humidified atmosphere of 5% CO2 overnight. 5-aza-2’-deoxycitidine (5-Aza) (Sigma</w:t>
      </w:r>
      <w:r w:rsidR="00365F97" w:rsidRPr="000F24FD">
        <w:rPr>
          <w:rFonts w:ascii="Arial" w:hAnsi="Arial" w:cs="Arial"/>
          <w:color w:val="000000" w:themeColor="text1"/>
          <w:sz w:val="22"/>
          <w:rPrChange w:id="541"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542" w:author="Guo, Shicheng" w:date="2018-10-16T16:48:00Z">
            <w:rPr>
              <w:rFonts w:ascii="Times New Roman" w:hAnsi="Times New Roman" w:cs="Times New Roman"/>
              <w:color w:val="000000" w:themeColor="text1"/>
              <w:sz w:val="22"/>
            </w:rPr>
          </w:rPrChange>
        </w:rPr>
        <w:t xml:space="preserve">Aldrich, St. Louis, MO, USA) was used as demethylating agent to treat cells. Drug treatment protocol as previously </w:t>
      </w:r>
      <w:r w:rsidR="008911EB" w:rsidRPr="000F24FD">
        <w:rPr>
          <w:rFonts w:ascii="Arial" w:hAnsi="Arial" w:cs="Arial"/>
          <w:color w:val="000000" w:themeColor="text1"/>
          <w:sz w:val="22"/>
          <w:rPrChange w:id="543" w:author="Guo, Shicheng" w:date="2018-10-16T16:48:00Z">
            <w:rPr>
              <w:rFonts w:ascii="Times New Roman" w:hAnsi="Times New Roman" w:cs="Times New Roman"/>
              <w:color w:val="000000" w:themeColor="text1"/>
              <w:sz w:val="22"/>
            </w:rPr>
          </w:rPrChange>
        </w:rPr>
        <w:t>described</w:t>
      </w:r>
      <w:r w:rsidRPr="000F24FD">
        <w:rPr>
          <w:rFonts w:ascii="Arial" w:hAnsi="Arial" w:cs="Arial"/>
          <w:color w:val="000000" w:themeColor="text1"/>
          <w:sz w:val="22"/>
          <w:vertAlign w:val="superscript"/>
          <w:rPrChange w:id="544"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PEVuZE5vdGU+PENpdGU+PEF1dGhvcj5MZWU8L0F1dGhvcj48WWVhcj4yMDE3PC9ZZWFyPjxSZWNO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MzA5MS05PC9wYWdlcz48dm9sdW1lPjI0PC92b2x1bWU+PG51bWJlcj4xOTwvbnVtYmVyPjxrZXl3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</w:fldData>
        </w:fldChar>
      </w:r>
      <w:r w:rsidR="00892A75" w:rsidRPr="000F24FD">
        <w:rPr>
          <w:rFonts w:ascii="Arial" w:hAnsi="Arial" w:cs="Arial"/>
          <w:color w:val="000000" w:themeColor="text1"/>
          <w:sz w:val="22"/>
          <w:vertAlign w:val="superscript"/>
          <w:rPrChange w:id="545"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92A75" w:rsidRPr="000F24FD">
        <w:rPr>
          <w:rFonts w:ascii="Arial" w:hAnsi="Arial" w:cs="Arial"/>
          <w:color w:val="000000" w:themeColor="text1"/>
          <w:sz w:val="22"/>
          <w:vertAlign w:val="superscript"/>
          <w:rPrChange w:id="546"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PEVuZE5vdGU+PENpdGU+PEF1dGhvcj5MZWU8L0F1dGhvcj48WWVhcj4yMDE3PC9ZZWFyPjxSZWNO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MzA5MS05PC9wYWdlcz48dm9sdW1lPjI0PC92b2x1bWU+PG51bWJlcj4xOTwvbnVtYmVyPjxrZXl3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</w:fldData>
        </w:fldChar>
      </w:r>
      <w:r w:rsidR="00892A75" w:rsidRPr="000F24FD">
        <w:rPr>
          <w:rFonts w:ascii="Arial" w:hAnsi="Arial" w:cs="Arial"/>
          <w:color w:val="000000" w:themeColor="text1"/>
          <w:sz w:val="22"/>
          <w:vertAlign w:val="superscript"/>
          <w:rPrChange w:id="547"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92A75" w:rsidRPr="000F24FD">
        <w:rPr>
          <w:rFonts w:ascii="Arial" w:hAnsi="Arial" w:cs="Arial"/>
          <w:color w:val="000000" w:themeColor="text1"/>
          <w:sz w:val="22"/>
          <w:vertAlign w:val="superscript"/>
          <w:rPrChange w:id="548" w:author="Guo, Shicheng" w:date="2018-10-16T16:48:00Z">
            <w:rPr>
              <w:rFonts w:ascii="Times New Roman" w:hAnsi="Times New Roman" w:cs="Times New Roman"/>
              <w:color w:val="000000" w:themeColor="text1"/>
              <w:sz w:val="22"/>
              <w:vertAlign w:val="superscript"/>
            </w:rPr>
          </w:rPrChange>
        </w:rPr>
      </w:r>
      <w:r w:rsidR="00892A75" w:rsidRPr="000F24FD">
        <w:rPr>
          <w:rFonts w:ascii="Arial" w:hAnsi="Arial" w:cs="Arial"/>
          <w:color w:val="000000" w:themeColor="text1"/>
          <w:sz w:val="22"/>
          <w:vertAlign w:val="superscript"/>
          <w:rPrChange w:id="549"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vertAlign w:val="superscript"/>
          <w:rPrChange w:id="550" w:author="Guo, Shicheng" w:date="2018-10-16T16:48:00Z">
            <w:rPr>
              <w:rFonts w:ascii="Times New Roman" w:hAnsi="Times New Roman" w:cs="Times New Roman"/>
              <w:color w:val="000000" w:themeColor="text1"/>
              <w:sz w:val="22"/>
              <w:vertAlign w:val="superscript"/>
            </w:rPr>
          </w:rPrChange>
        </w:rPr>
      </w:r>
      <w:r w:rsidRPr="000F24FD">
        <w:rPr>
          <w:rFonts w:ascii="Arial" w:hAnsi="Arial" w:cs="Arial"/>
          <w:color w:val="000000" w:themeColor="text1"/>
          <w:sz w:val="22"/>
          <w:vertAlign w:val="superscript"/>
          <w:rPrChange w:id="551" w:author="Guo, Shicheng" w:date="2018-10-16T16:48:00Z">
            <w:rPr>
              <w:rFonts w:ascii="Times New Roman" w:hAnsi="Times New Roman" w:cs="Times New Roman"/>
              <w:color w:val="000000" w:themeColor="text1"/>
              <w:sz w:val="22"/>
              <w:vertAlign w:val="superscript"/>
            </w:rPr>
          </w:rPrChange>
        </w:rPr>
        <w:fldChar w:fldCharType="separate"/>
      </w:r>
      <w:r w:rsidR="005912D9" w:rsidRPr="000F24FD">
        <w:rPr>
          <w:rFonts w:ascii="Arial" w:hAnsi="Arial" w:cs="Arial"/>
          <w:noProof/>
          <w:color w:val="000000" w:themeColor="text1"/>
          <w:sz w:val="22"/>
          <w:vertAlign w:val="superscript"/>
          <w:rPrChange w:id="552"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553" w:author="Guo, Shicheng" w:date="2018-10-16T16:48:00Z">
            <w:rPr>
              <w:rFonts w:ascii="Times New Roman" w:hAnsi="Times New Roman" w:cs="Times New Roman"/>
              <w:noProof/>
              <w:color w:val="000000" w:themeColor="text1"/>
              <w:sz w:val="22"/>
              <w:vertAlign w:val="superscript"/>
            </w:rPr>
          </w:rPrChange>
        </w:rPr>
        <w:instrText xml:space="preserve"> HYPERLINK \l "_ENREF_18" \o "Lee, 2017 #245" </w:instrText>
      </w:r>
      <w:r w:rsidR="005912D9" w:rsidRPr="000F24FD">
        <w:rPr>
          <w:rFonts w:ascii="Arial" w:hAnsi="Arial" w:cs="Arial"/>
          <w:noProof/>
          <w:color w:val="000000" w:themeColor="text1"/>
          <w:sz w:val="22"/>
          <w:vertAlign w:val="superscript"/>
          <w:rPrChange w:id="554"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555" w:author="Guo, Shicheng" w:date="2018-10-16T16:48:00Z">
            <w:rPr>
              <w:rFonts w:ascii="Times New Roman" w:hAnsi="Times New Roman" w:cs="Times New Roman"/>
              <w:noProof/>
              <w:color w:val="000000" w:themeColor="text1"/>
              <w:sz w:val="22"/>
              <w:vertAlign w:val="superscript"/>
            </w:rPr>
          </w:rPrChange>
        </w:rPr>
        <w:t>18</w:t>
      </w:r>
      <w:r w:rsidR="005912D9" w:rsidRPr="000F24FD">
        <w:rPr>
          <w:rFonts w:ascii="Arial" w:hAnsi="Arial" w:cs="Arial"/>
          <w:noProof/>
          <w:color w:val="000000" w:themeColor="text1"/>
          <w:sz w:val="22"/>
          <w:vertAlign w:val="superscript"/>
          <w:rPrChange w:id="556" w:author="Guo, Shicheng" w:date="2018-10-16T16:48:00Z">
            <w:rPr>
              <w:rFonts w:ascii="Times New Roman" w:hAnsi="Times New Roman" w:cs="Times New Roman"/>
              <w:noProof/>
              <w:color w:val="000000" w:themeColor="text1"/>
              <w:sz w:val="22"/>
              <w:vertAlign w:val="superscript"/>
            </w:rPr>
          </w:rPrChange>
        </w:rPr>
        <w:fldChar w:fldCharType="end"/>
      </w:r>
      <w:r w:rsidR="00892A75" w:rsidRPr="000F24FD">
        <w:rPr>
          <w:rFonts w:ascii="Arial" w:hAnsi="Arial" w:cs="Arial"/>
          <w:noProof/>
          <w:color w:val="000000" w:themeColor="text1"/>
          <w:sz w:val="22"/>
          <w:vertAlign w:val="superscript"/>
          <w:rPrChange w:id="557" w:author="Guo, Shicheng" w:date="2018-10-16T16:48:00Z">
            <w:rPr>
              <w:rFonts w:ascii="Times New Roman" w:hAnsi="Times New Roman" w:cs="Times New Roman"/>
              <w:noProof/>
              <w:color w:val="000000" w:themeColor="text1"/>
              <w:sz w:val="22"/>
              <w:vertAlign w:val="superscript"/>
            </w:rPr>
          </w:rPrChange>
        </w:rPr>
        <w:t>,</w:t>
      </w:r>
      <w:r w:rsidR="005912D9" w:rsidRPr="000F24FD">
        <w:rPr>
          <w:rFonts w:ascii="Arial" w:hAnsi="Arial" w:cs="Arial"/>
          <w:noProof/>
          <w:color w:val="000000" w:themeColor="text1"/>
          <w:sz w:val="22"/>
          <w:vertAlign w:val="superscript"/>
          <w:rPrChange w:id="558"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559" w:author="Guo, Shicheng" w:date="2018-10-16T16:48:00Z">
            <w:rPr>
              <w:rFonts w:ascii="Times New Roman" w:hAnsi="Times New Roman" w:cs="Times New Roman"/>
              <w:noProof/>
              <w:color w:val="000000" w:themeColor="text1"/>
              <w:sz w:val="22"/>
              <w:vertAlign w:val="superscript"/>
            </w:rPr>
          </w:rPrChange>
        </w:rPr>
        <w:instrText xml:space="preserve"> HYPERLINK \l "_ENREF_19" \o "Oka, 2005 #246" </w:instrText>
      </w:r>
      <w:r w:rsidR="005912D9" w:rsidRPr="000F24FD">
        <w:rPr>
          <w:rFonts w:ascii="Arial" w:hAnsi="Arial" w:cs="Arial"/>
          <w:noProof/>
          <w:color w:val="000000" w:themeColor="text1"/>
          <w:sz w:val="22"/>
          <w:vertAlign w:val="superscript"/>
          <w:rPrChange w:id="560"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561" w:author="Guo, Shicheng" w:date="2018-10-16T16:48:00Z">
            <w:rPr>
              <w:rFonts w:ascii="Times New Roman" w:hAnsi="Times New Roman" w:cs="Times New Roman"/>
              <w:noProof/>
              <w:color w:val="000000" w:themeColor="text1"/>
              <w:sz w:val="22"/>
              <w:vertAlign w:val="superscript"/>
            </w:rPr>
          </w:rPrChange>
        </w:rPr>
        <w:t>19</w:t>
      </w:r>
      <w:r w:rsidR="005912D9" w:rsidRPr="000F24FD">
        <w:rPr>
          <w:rFonts w:ascii="Arial" w:hAnsi="Arial" w:cs="Arial"/>
          <w:noProof/>
          <w:color w:val="000000" w:themeColor="text1"/>
          <w:sz w:val="22"/>
          <w:vertAlign w:val="superscript"/>
          <w:rPrChange w:id="562" w:author="Guo, Shicheng" w:date="2018-10-16T16:48:00Z">
            <w:rPr>
              <w:rFonts w:ascii="Times New Roman" w:hAnsi="Times New Roman" w:cs="Times New Roman"/>
              <w:noProof/>
              <w:color w:val="000000" w:themeColor="text1"/>
              <w:sz w:val="22"/>
              <w:vertAlign w:val="superscript"/>
            </w:rPr>
          </w:rPrChange>
        </w:rPr>
        <w:fldChar w:fldCharType="end"/>
      </w:r>
      <w:r w:rsidRPr="000F24FD">
        <w:rPr>
          <w:rFonts w:ascii="Arial" w:hAnsi="Arial" w:cs="Arial"/>
          <w:color w:val="000000" w:themeColor="text1"/>
          <w:sz w:val="22"/>
          <w:vertAlign w:val="superscript"/>
          <w:rPrChange w:id="563"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564" w:author="Guo, Shicheng" w:date="2018-10-16T16:48:00Z">
            <w:rPr>
              <w:rFonts w:ascii="Times New Roman" w:hAnsi="Times New Roman" w:cs="Times New Roman"/>
              <w:color w:val="000000" w:themeColor="text1"/>
              <w:sz w:val="22"/>
            </w:rPr>
          </w:rPrChange>
        </w:rPr>
        <w:t xml:space="preserve">. </w:t>
      </w:r>
    </w:p>
    <w:p w:rsidR="00557250" w:rsidRPr="000F24FD" w:rsidRDefault="00557250" w:rsidP="00903B7A">
      <w:pPr>
        <w:adjustRightInd w:val="0"/>
        <w:snapToGrid w:val="0"/>
        <w:spacing w:line="480" w:lineRule="auto"/>
        <w:rPr>
          <w:rFonts w:ascii="Arial" w:hAnsi="Arial" w:cs="Arial"/>
          <w:color w:val="000000" w:themeColor="text1"/>
          <w:sz w:val="22"/>
          <w:rPrChange w:id="565" w:author="Guo, Shicheng" w:date="2018-10-16T16:48:00Z">
            <w:rPr>
              <w:rFonts w:ascii="Times New Roman" w:hAnsi="Times New Roman" w:cs="Times New Roman"/>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566"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567" w:author="Guo, Shicheng" w:date="2018-10-16T16:48:00Z">
            <w:rPr>
              <w:rFonts w:ascii="Times New Roman" w:hAnsi="Times New Roman" w:cs="Times New Roman"/>
              <w:b/>
              <w:color w:val="000000" w:themeColor="text1"/>
              <w:sz w:val="22"/>
            </w:rPr>
          </w:rPrChange>
        </w:rPr>
        <w:t>DNA</w:t>
      </w:r>
      <w:r w:rsidR="009D30C6" w:rsidRPr="000F24FD">
        <w:rPr>
          <w:rFonts w:ascii="Arial" w:hAnsi="Arial" w:cs="Arial"/>
          <w:b/>
          <w:color w:val="000000" w:themeColor="text1"/>
          <w:sz w:val="22"/>
          <w:rPrChange w:id="568" w:author="Guo, Shicheng" w:date="2018-10-16T16:48:00Z">
            <w:rPr>
              <w:rFonts w:ascii="Times New Roman" w:hAnsi="Times New Roman" w:cs="Times New Roman"/>
              <w:b/>
              <w:color w:val="000000" w:themeColor="text1"/>
              <w:sz w:val="22"/>
            </w:rPr>
          </w:rPrChange>
        </w:rPr>
        <w:t xml:space="preserve"> methylation evaluated by</w:t>
      </w:r>
      <w:r w:rsidRPr="000F24FD">
        <w:rPr>
          <w:rFonts w:ascii="Arial" w:hAnsi="Arial" w:cs="Arial"/>
          <w:b/>
          <w:color w:val="000000" w:themeColor="text1"/>
          <w:sz w:val="22"/>
          <w:rPrChange w:id="569" w:author="Guo, Shicheng" w:date="2018-10-16T16:48:00Z">
            <w:rPr>
              <w:rFonts w:ascii="Times New Roman" w:hAnsi="Times New Roman" w:cs="Times New Roman"/>
              <w:b/>
              <w:color w:val="000000" w:themeColor="text1"/>
              <w:sz w:val="22"/>
            </w:rPr>
          </w:rPrChange>
        </w:rPr>
        <w:t xml:space="preserve"> </w:t>
      </w:r>
      <w:r w:rsidR="00783E2C" w:rsidRPr="000F24FD">
        <w:rPr>
          <w:rFonts w:ascii="Arial" w:hAnsi="Arial" w:cs="Arial"/>
          <w:b/>
          <w:color w:val="000000" w:themeColor="text1"/>
          <w:sz w:val="22"/>
          <w:rPrChange w:id="570" w:author="Guo, Shicheng" w:date="2018-10-16T16:48:00Z">
            <w:rPr>
              <w:rFonts w:ascii="Times New Roman" w:hAnsi="Times New Roman" w:cs="Times New Roman"/>
              <w:b/>
              <w:color w:val="000000" w:themeColor="text1"/>
              <w:sz w:val="22"/>
            </w:rPr>
          </w:rPrChange>
        </w:rPr>
        <w:t xml:space="preserve">methylation target </w:t>
      </w:r>
      <w:r w:rsidRPr="000F24FD">
        <w:rPr>
          <w:rFonts w:ascii="Arial" w:hAnsi="Arial" w:cs="Arial"/>
          <w:b/>
          <w:color w:val="000000" w:themeColor="text1"/>
          <w:sz w:val="22"/>
          <w:rPrChange w:id="571" w:author="Guo, Shicheng" w:date="2018-10-16T16:48:00Z">
            <w:rPr>
              <w:rFonts w:ascii="Times New Roman" w:hAnsi="Times New Roman" w:cs="Times New Roman"/>
              <w:b/>
              <w:color w:val="000000" w:themeColor="text1"/>
              <w:sz w:val="22"/>
            </w:rPr>
          </w:rPrChange>
        </w:rPr>
        <w:t>bisulfite sequencing</w:t>
      </w:r>
      <w:r w:rsidR="007E63A6" w:rsidRPr="000F24FD">
        <w:rPr>
          <w:rFonts w:ascii="Arial" w:hAnsi="Arial" w:cs="Arial"/>
          <w:b/>
          <w:color w:val="000000" w:themeColor="text1"/>
          <w:sz w:val="22"/>
          <w:rPrChange w:id="572" w:author="Guo, Shicheng" w:date="2018-10-16T16:48:00Z">
            <w:rPr>
              <w:rFonts w:ascii="Times New Roman" w:hAnsi="Times New Roman" w:cs="Times New Roman"/>
              <w:b/>
              <w:color w:val="000000" w:themeColor="text1"/>
              <w:sz w:val="22"/>
            </w:rPr>
          </w:rPrChange>
        </w:rPr>
        <w:t xml:space="preserve"> (MTBS)</w:t>
      </w:r>
      <w:r w:rsidRPr="000F24FD">
        <w:rPr>
          <w:rFonts w:ascii="Arial" w:hAnsi="Arial" w:cs="Arial"/>
          <w:b/>
          <w:color w:val="000000" w:themeColor="text1"/>
          <w:sz w:val="22"/>
          <w:rPrChange w:id="573" w:author="Guo, Shicheng" w:date="2018-10-16T16:48:00Z">
            <w:rPr>
              <w:rFonts w:ascii="Times New Roman" w:hAnsi="Times New Roman" w:cs="Times New Roman"/>
              <w:b/>
              <w:color w:val="000000" w:themeColor="text1"/>
              <w:sz w:val="22"/>
            </w:rPr>
          </w:rPrChange>
        </w:rPr>
        <w:t xml:space="preserve"> </w:t>
      </w:r>
    </w:p>
    <w:p w:rsidR="00557250" w:rsidRPr="000F24FD" w:rsidRDefault="00557250" w:rsidP="00903B7A">
      <w:pPr>
        <w:adjustRightInd w:val="0"/>
        <w:snapToGrid w:val="0"/>
        <w:spacing w:line="480" w:lineRule="auto"/>
        <w:rPr>
          <w:rFonts w:ascii="Arial" w:hAnsi="Arial" w:cs="Arial"/>
          <w:color w:val="000000" w:themeColor="text1"/>
          <w:sz w:val="22"/>
          <w:rPrChange w:id="574" w:author="Guo, Shicheng" w:date="2018-10-16T16:48:00Z">
            <w:rPr>
              <w:rFonts w:ascii="Times New Roman" w:hAnsi="Times New Roman" w:cs="Times New Roman"/>
              <w:color w:val="000000" w:themeColor="text1"/>
              <w:sz w:val="22"/>
            </w:rPr>
          </w:rPrChange>
        </w:rPr>
      </w:pPr>
    </w:p>
    <w:p w:rsidR="009D30C6" w:rsidRPr="000F24FD" w:rsidRDefault="006B1190" w:rsidP="00903B7A">
      <w:pPr>
        <w:adjustRightInd w:val="0"/>
        <w:snapToGrid w:val="0"/>
        <w:spacing w:line="480" w:lineRule="auto"/>
        <w:rPr>
          <w:rFonts w:ascii="Arial" w:hAnsi="Arial" w:cs="Arial"/>
          <w:color w:val="000000" w:themeColor="text1"/>
          <w:sz w:val="22"/>
          <w:rPrChange w:id="575"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576" w:author="Guo, Shicheng" w:date="2018-10-16T16:48:00Z">
            <w:rPr>
              <w:rFonts w:ascii="Times New Roman" w:hAnsi="Times New Roman" w:cs="Times New Roman"/>
              <w:color w:val="000000" w:themeColor="text1"/>
              <w:sz w:val="22"/>
            </w:rPr>
          </w:rPrChange>
        </w:rPr>
        <w:t xml:space="preserve">Methylation targeted bisulfite sequencing method (MTBS) was applied </w:t>
      </w:r>
      <w:r w:rsidR="000D78EC" w:rsidRPr="000F24FD">
        <w:rPr>
          <w:rFonts w:ascii="Arial" w:hAnsi="Arial" w:cs="Arial"/>
          <w:color w:val="000000" w:themeColor="text1"/>
          <w:sz w:val="22"/>
          <w:rPrChange w:id="577" w:author="Guo, Shicheng" w:date="2018-10-16T16:48:00Z">
            <w:rPr>
              <w:rFonts w:ascii="Times New Roman" w:hAnsi="Times New Roman" w:cs="Times New Roman"/>
              <w:color w:val="000000" w:themeColor="text1"/>
              <w:sz w:val="22"/>
            </w:rPr>
          </w:rPrChange>
        </w:rPr>
        <w:t xml:space="preserve">for the methylation profile investigation in this study. </w:t>
      </w:r>
      <w:r w:rsidR="008B73B5" w:rsidRPr="000F24FD">
        <w:rPr>
          <w:rFonts w:ascii="Arial" w:hAnsi="Arial" w:cs="Arial"/>
          <w:color w:val="000000" w:themeColor="text1"/>
          <w:sz w:val="22"/>
          <w:rPrChange w:id="578" w:author="Guo, Shicheng" w:date="2018-10-16T16:48:00Z">
            <w:rPr>
              <w:rFonts w:ascii="Times New Roman" w:hAnsi="Times New Roman" w:cs="Times New Roman"/>
              <w:color w:val="000000" w:themeColor="text1"/>
              <w:sz w:val="22"/>
            </w:rPr>
          </w:rPrChange>
        </w:rPr>
        <w:t xml:space="preserve">Non-CpG containing </w:t>
      </w:r>
      <w:r w:rsidR="00CC0945" w:rsidRPr="000F24FD">
        <w:rPr>
          <w:rFonts w:ascii="Arial" w:hAnsi="Arial" w:cs="Arial"/>
          <w:color w:val="000000" w:themeColor="text1"/>
          <w:sz w:val="22"/>
          <w:rPrChange w:id="579" w:author="Guo, Shicheng" w:date="2018-10-16T16:48:00Z">
            <w:rPr>
              <w:rFonts w:ascii="Times New Roman" w:hAnsi="Times New Roman" w:cs="Times New Roman"/>
              <w:color w:val="000000" w:themeColor="text1"/>
              <w:sz w:val="22"/>
            </w:rPr>
          </w:rPrChange>
        </w:rPr>
        <w:t xml:space="preserve">bisulfite sequencing </w:t>
      </w:r>
      <w:r w:rsidR="008B73B5" w:rsidRPr="000F24FD">
        <w:rPr>
          <w:rFonts w:ascii="Arial" w:hAnsi="Arial" w:cs="Arial"/>
          <w:color w:val="000000" w:themeColor="text1"/>
          <w:sz w:val="22"/>
          <w:rPrChange w:id="580" w:author="Guo, Shicheng" w:date="2018-10-16T16:48:00Z">
            <w:rPr>
              <w:rFonts w:ascii="Times New Roman" w:hAnsi="Times New Roman" w:cs="Times New Roman"/>
              <w:color w:val="000000" w:themeColor="text1"/>
              <w:sz w:val="22"/>
            </w:rPr>
          </w:rPrChange>
        </w:rPr>
        <w:t>primer</w:t>
      </w:r>
      <w:r w:rsidR="00CC0945" w:rsidRPr="000F24FD">
        <w:rPr>
          <w:rFonts w:ascii="Arial" w:hAnsi="Arial" w:cs="Arial"/>
          <w:color w:val="000000" w:themeColor="text1"/>
          <w:sz w:val="22"/>
          <w:rPrChange w:id="581" w:author="Guo, Shicheng" w:date="2018-10-16T16:48:00Z">
            <w:rPr>
              <w:rFonts w:ascii="Times New Roman" w:hAnsi="Times New Roman" w:cs="Times New Roman"/>
              <w:color w:val="000000" w:themeColor="text1"/>
              <w:sz w:val="22"/>
            </w:rPr>
          </w:rPrChange>
        </w:rPr>
        <w:t xml:space="preserve"> (BSP)</w:t>
      </w:r>
      <w:r w:rsidR="008B73B5" w:rsidRPr="000F24FD">
        <w:rPr>
          <w:rFonts w:ascii="Arial" w:hAnsi="Arial" w:cs="Arial"/>
          <w:color w:val="000000" w:themeColor="text1"/>
          <w:sz w:val="22"/>
          <w:rPrChange w:id="582" w:author="Guo, Shicheng" w:date="2018-10-16T16:48:00Z">
            <w:rPr>
              <w:rFonts w:ascii="Times New Roman" w:hAnsi="Times New Roman" w:cs="Times New Roman"/>
              <w:color w:val="000000" w:themeColor="text1"/>
              <w:sz w:val="22"/>
            </w:rPr>
          </w:rPrChange>
        </w:rPr>
        <w:t xml:space="preserve"> was used for non-bias bisulfite converted DNA replication with biocode for the sample identification and then followed by next-generation sequencing. </w:t>
      </w:r>
      <w:r w:rsidR="00CC0945" w:rsidRPr="000F24FD">
        <w:rPr>
          <w:rFonts w:ascii="Arial" w:hAnsi="Arial" w:cs="Arial"/>
          <w:color w:val="000000" w:themeColor="text1"/>
          <w:sz w:val="22"/>
          <w:rPrChange w:id="583" w:author="Guo, Shicheng" w:date="2018-10-16T16:48:00Z">
            <w:rPr>
              <w:rFonts w:ascii="Times New Roman" w:hAnsi="Times New Roman" w:cs="Times New Roman"/>
              <w:color w:val="000000" w:themeColor="text1"/>
              <w:sz w:val="22"/>
            </w:rPr>
          </w:rPrChange>
        </w:rPr>
        <w:t>Theoretically, multiplies PCR primers could be arranged in one PCR reaction for the multiple region methylation detection for large number samples, details see our previous study</w:t>
      </w:r>
      <w:r w:rsidR="005912D9" w:rsidRPr="000F24FD">
        <w:rPr>
          <w:rFonts w:ascii="Arial" w:hAnsi="Arial" w:cs="Arial"/>
          <w:color w:val="000000" w:themeColor="text1"/>
          <w:sz w:val="22"/>
          <w:vertAlign w:val="superscript"/>
          <w:rPrChange w:id="584"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585" w:author="Guo, Shicheng" w:date="2018-10-16T16:48:00Z">
            <w:rPr>
              <w:rFonts w:ascii="Times New Roman" w:hAnsi="Times New Roman" w:cs="Times New Roman"/>
              <w:color w:val="000000" w:themeColor="text1"/>
              <w:sz w:val="22"/>
              <w:vertAlign w:val="superscript"/>
            </w:rPr>
          </w:rPrChange>
        </w:rPr>
        <w:instrText xml:space="preserve"> HYPERLINK \l "_ENREF_20" \o "Pu, 2017 #153" </w:instrText>
      </w:r>
      <w:r w:rsidR="005912D9" w:rsidRPr="000F24FD">
        <w:rPr>
          <w:rFonts w:ascii="Arial" w:hAnsi="Arial" w:cs="Arial"/>
          <w:color w:val="000000" w:themeColor="text1"/>
          <w:sz w:val="22"/>
          <w:vertAlign w:val="superscript"/>
          <w:rPrChange w:id="586"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587"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PEVuZE5vdGU+PENpdGU+PEF1dGhvcj5QdTwvQXV0aG9yPjxZZWFyPjIwMTc8L1llYXI+PFJlY051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==
</w:fldData>
        </w:fldChar>
      </w:r>
      <w:r w:rsidR="008B6D77" w:rsidRPr="000F24FD">
        <w:rPr>
          <w:rFonts w:ascii="Arial" w:hAnsi="Arial" w:cs="Arial"/>
          <w:color w:val="000000" w:themeColor="text1"/>
          <w:sz w:val="22"/>
          <w:vertAlign w:val="superscript"/>
          <w:rPrChange w:id="588"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B6D77" w:rsidRPr="000F24FD">
        <w:rPr>
          <w:rFonts w:ascii="Arial" w:hAnsi="Arial" w:cs="Arial"/>
          <w:color w:val="000000" w:themeColor="text1"/>
          <w:sz w:val="22"/>
          <w:vertAlign w:val="superscript"/>
          <w:rPrChange w:id="589"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PEVuZE5vdGU+PENpdGU+PEF1dGhvcj5QdTwvQXV0aG9yPjxZZWFyPjIwMTc8L1llYXI+PFJlY051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==
</w:fldData>
        </w:fldChar>
      </w:r>
      <w:r w:rsidR="008B6D77" w:rsidRPr="000F24FD">
        <w:rPr>
          <w:rFonts w:ascii="Arial" w:hAnsi="Arial" w:cs="Arial"/>
          <w:color w:val="000000" w:themeColor="text1"/>
          <w:sz w:val="22"/>
          <w:vertAlign w:val="superscript"/>
          <w:rPrChange w:id="590"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B6D77" w:rsidRPr="000F24FD">
        <w:rPr>
          <w:rFonts w:ascii="Arial" w:hAnsi="Arial" w:cs="Arial"/>
          <w:color w:val="000000" w:themeColor="text1"/>
          <w:sz w:val="22"/>
          <w:vertAlign w:val="superscript"/>
          <w:rPrChange w:id="591"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592" w:author="Guo, Shicheng" w:date="2018-10-16T16:48:00Z">
            <w:rPr>
              <w:rFonts w:ascii="Times New Roman" w:hAnsi="Times New Roman" w:cs="Times New Roman"/>
              <w:color w:val="000000" w:themeColor="text1"/>
              <w:sz w:val="22"/>
              <w:vertAlign w:val="superscript"/>
            </w:rPr>
          </w:rPrChange>
        </w:rPr>
        <w:fldChar w:fldCharType="end"/>
      </w:r>
      <w:r w:rsidR="008B6D77" w:rsidRPr="000F24FD">
        <w:rPr>
          <w:rFonts w:ascii="Arial" w:hAnsi="Arial" w:cs="Arial"/>
          <w:color w:val="000000" w:themeColor="text1"/>
          <w:sz w:val="22"/>
          <w:vertAlign w:val="superscript"/>
          <w:rPrChange w:id="593"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594"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595" w:author="Guo, Shicheng" w:date="2018-10-16T16:48:00Z">
            <w:rPr>
              <w:rFonts w:ascii="Times New Roman" w:hAnsi="Times New Roman" w:cs="Times New Roman"/>
              <w:noProof/>
              <w:color w:val="000000" w:themeColor="text1"/>
              <w:sz w:val="22"/>
              <w:vertAlign w:val="superscript"/>
            </w:rPr>
          </w:rPrChange>
        </w:rPr>
        <w:t>20</w:t>
      </w:r>
      <w:r w:rsidR="008B6D77" w:rsidRPr="000F24FD">
        <w:rPr>
          <w:rFonts w:ascii="Arial" w:hAnsi="Arial" w:cs="Arial"/>
          <w:color w:val="000000" w:themeColor="text1"/>
          <w:sz w:val="22"/>
          <w:vertAlign w:val="superscript"/>
          <w:rPrChange w:id="596"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597" w:author="Guo, Shicheng" w:date="2018-10-16T16:48:00Z">
            <w:rPr>
              <w:rFonts w:ascii="Times New Roman" w:hAnsi="Times New Roman" w:cs="Times New Roman"/>
              <w:color w:val="000000" w:themeColor="text1"/>
              <w:sz w:val="22"/>
              <w:vertAlign w:val="superscript"/>
            </w:rPr>
          </w:rPrChange>
        </w:rPr>
        <w:fldChar w:fldCharType="end"/>
      </w:r>
      <w:r w:rsidR="00CC0945" w:rsidRPr="000F24FD">
        <w:rPr>
          <w:rFonts w:ascii="Arial" w:hAnsi="Arial" w:cs="Arial"/>
          <w:color w:val="000000" w:themeColor="text1"/>
          <w:sz w:val="22"/>
          <w:rPrChange w:id="598" w:author="Guo, Shicheng" w:date="2018-10-16T16:48:00Z">
            <w:rPr>
              <w:rFonts w:ascii="Times New Roman" w:hAnsi="Times New Roman" w:cs="Times New Roman"/>
              <w:color w:val="000000" w:themeColor="text1"/>
              <w:sz w:val="22"/>
            </w:rPr>
          </w:rPrChange>
        </w:rPr>
        <w:t xml:space="preserve">. </w:t>
      </w:r>
      <w:r w:rsidR="00557FEA" w:rsidRPr="000F24FD">
        <w:rPr>
          <w:rFonts w:ascii="Arial" w:hAnsi="Arial" w:cs="Arial"/>
          <w:color w:val="000000" w:themeColor="text1"/>
          <w:sz w:val="22"/>
          <w:rPrChange w:id="599" w:author="Guo, Shicheng" w:date="2018-10-16T16:48:00Z">
            <w:rPr>
              <w:rFonts w:ascii="Times New Roman" w:hAnsi="Times New Roman" w:cs="Times New Roman"/>
              <w:color w:val="000000" w:themeColor="text1"/>
              <w:sz w:val="22"/>
            </w:rPr>
          </w:rPrChange>
        </w:rPr>
        <w:t xml:space="preserve">Genomic DNA from ESCC tumor tissue and adjacent control tissue samples were extracted by AIIperp DNA/RNA Mini Kit (Qiagen, Duesseldorf, Germany) according to the manufacturer’s protocols. For methylation analysis, 500 ng genomic DNA was subjected to bisulfite </w:t>
      </w:r>
      <w:r w:rsidR="00557FEA" w:rsidRPr="000F24FD">
        <w:rPr>
          <w:rFonts w:ascii="Arial" w:hAnsi="Arial" w:cs="Arial"/>
          <w:color w:val="000000" w:themeColor="text1"/>
          <w:sz w:val="22"/>
          <w:rPrChange w:id="600" w:author="Guo, Shicheng" w:date="2018-10-16T16:48:00Z">
            <w:rPr>
              <w:rFonts w:ascii="Times New Roman" w:hAnsi="Times New Roman" w:cs="Times New Roman"/>
              <w:color w:val="000000" w:themeColor="text1"/>
              <w:sz w:val="22"/>
            </w:rPr>
          </w:rPrChange>
        </w:rPr>
        <w:lastRenderedPageBreak/>
        <w:t xml:space="preserve">conversion using the EpiTect Fast DNA Bisulfite Kit (Qiagen, Duesseldorf, Germany). Multiplex PCR was performed first with optimized </w:t>
      </w:r>
      <w:r w:rsidR="00511B29" w:rsidRPr="000F24FD">
        <w:rPr>
          <w:rFonts w:ascii="Arial" w:hAnsi="Arial" w:cs="Arial"/>
          <w:color w:val="000000" w:themeColor="text1"/>
          <w:sz w:val="22"/>
          <w:rPrChange w:id="601" w:author="Guo, Shicheng" w:date="2018-10-16T16:48:00Z">
            <w:rPr>
              <w:rFonts w:ascii="Times New Roman" w:hAnsi="Times New Roman" w:cs="Times New Roman"/>
              <w:color w:val="000000" w:themeColor="text1"/>
              <w:sz w:val="22"/>
            </w:rPr>
          </w:rPrChange>
        </w:rPr>
        <w:t xml:space="preserve">non-CpG </w:t>
      </w:r>
      <w:r w:rsidR="00557FEA" w:rsidRPr="000F24FD">
        <w:rPr>
          <w:rFonts w:ascii="Arial" w:hAnsi="Arial" w:cs="Arial"/>
          <w:color w:val="000000" w:themeColor="text1"/>
          <w:sz w:val="22"/>
          <w:rPrChange w:id="602" w:author="Guo, Shicheng" w:date="2018-10-16T16:48:00Z">
            <w:rPr>
              <w:rFonts w:ascii="Times New Roman" w:hAnsi="Times New Roman" w:cs="Times New Roman"/>
              <w:color w:val="000000" w:themeColor="text1"/>
              <w:sz w:val="22"/>
            </w:rPr>
          </w:rPrChange>
        </w:rPr>
        <w:t xml:space="preserve">primer sets combination (LINE-1, </w:t>
      </w:r>
      <w:r w:rsidR="00557FEA" w:rsidRPr="000F24FD">
        <w:rPr>
          <w:rFonts w:ascii="Arial" w:hAnsi="Arial" w:cs="Arial"/>
          <w:i/>
          <w:color w:val="000000" w:themeColor="text1"/>
          <w:sz w:val="22"/>
          <w:rPrChange w:id="603" w:author="Guo, Shicheng" w:date="2018-10-16T16:48:00Z">
            <w:rPr>
              <w:rFonts w:ascii="Times New Roman" w:hAnsi="Times New Roman" w:cs="Times New Roman"/>
              <w:i/>
              <w:color w:val="000000" w:themeColor="text1"/>
              <w:sz w:val="22"/>
            </w:rPr>
          </w:rPrChange>
        </w:rPr>
        <w:t>ZNF132</w:t>
      </w:r>
      <w:r w:rsidR="00557FEA" w:rsidRPr="000F24FD">
        <w:rPr>
          <w:rFonts w:ascii="Arial" w:hAnsi="Arial" w:cs="Arial"/>
          <w:color w:val="000000" w:themeColor="text1"/>
          <w:sz w:val="22"/>
          <w:rPrChange w:id="604" w:author="Guo, Shicheng" w:date="2018-10-16T16:48:00Z">
            <w:rPr>
              <w:rFonts w:ascii="Times New Roman" w:hAnsi="Times New Roman" w:cs="Times New Roman"/>
              <w:color w:val="000000" w:themeColor="text1"/>
              <w:sz w:val="22"/>
            </w:rPr>
          </w:rPrChange>
        </w:rPr>
        <w:t xml:space="preserve"> and ChrM). PCR amplicons were diluted and amplified using indexed primers and the products (170-270bp) were separated by agarose electrophoresis and purified by QIAquick Gel Extraction kit (Qiagen, Duesseldorf, Germany). Libraries from different samples were quantified and pooled together equally,</w:t>
      </w:r>
      <w:r w:rsidR="00511B29" w:rsidRPr="000F24FD">
        <w:rPr>
          <w:rFonts w:ascii="Arial" w:hAnsi="Arial" w:cs="Arial"/>
          <w:color w:val="000000" w:themeColor="text1"/>
          <w:sz w:val="22"/>
          <w:rPrChange w:id="605" w:author="Guo, Shicheng" w:date="2018-10-16T16:48:00Z">
            <w:rPr>
              <w:rFonts w:ascii="Times New Roman" w:hAnsi="Times New Roman" w:cs="Times New Roman"/>
              <w:color w:val="000000" w:themeColor="text1"/>
              <w:sz w:val="22"/>
            </w:rPr>
          </w:rPrChange>
        </w:rPr>
        <w:t xml:space="preserve"> and then</w:t>
      </w:r>
      <w:r w:rsidR="00557FEA" w:rsidRPr="000F24FD">
        <w:rPr>
          <w:rFonts w:ascii="Arial" w:hAnsi="Arial" w:cs="Arial"/>
          <w:color w:val="000000" w:themeColor="text1"/>
          <w:sz w:val="22"/>
          <w:rPrChange w:id="606" w:author="Guo, Shicheng" w:date="2018-10-16T16:48:00Z">
            <w:rPr>
              <w:rFonts w:ascii="Times New Roman" w:hAnsi="Times New Roman" w:cs="Times New Roman"/>
              <w:color w:val="000000" w:themeColor="text1"/>
              <w:sz w:val="22"/>
            </w:rPr>
          </w:rPrChange>
        </w:rPr>
        <w:t xml:space="preserve"> sequenced with the Illumina Hiseq 2000 platform according to the manufacturer's protocols. BSseeker2 software was utilized for reads mapping and methylation calling. Samples </w:t>
      </w:r>
      <w:r w:rsidR="000E5F33" w:rsidRPr="000F24FD">
        <w:rPr>
          <w:rFonts w:ascii="Arial" w:hAnsi="Arial" w:cs="Arial"/>
          <w:color w:val="000000" w:themeColor="text1"/>
          <w:sz w:val="22"/>
          <w:rPrChange w:id="607" w:author="Guo, Shicheng" w:date="2018-10-16T16:48:00Z">
            <w:rPr>
              <w:rFonts w:ascii="Times New Roman" w:hAnsi="Times New Roman" w:cs="Times New Roman"/>
              <w:color w:val="000000" w:themeColor="text1"/>
              <w:sz w:val="22"/>
            </w:rPr>
          </w:rPrChange>
        </w:rPr>
        <w:t>with high missing rates (&gt;30%)</w:t>
      </w:r>
      <w:r w:rsidR="00557FEA" w:rsidRPr="000F24FD">
        <w:rPr>
          <w:rFonts w:ascii="Arial" w:hAnsi="Arial" w:cs="Arial"/>
          <w:color w:val="000000" w:themeColor="text1"/>
          <w:sz w:val="22"/>
          <w:rPrChange w:id="608" w:author="Guo, Shicheng" w:date="2018-10-16T16:48:00Z">
            <w:rPr>
              <w:rFonts w:ascii="Times New Roman" w:hAnsi="Times New Roman" w:cs="Times New Roman"/>
              <w:color w:val="000000" w:themeColor="text1"/>
              <w:sz w:val="22"/>
            </w:rPr>
          </w:rPrChange>
        </w:rPr>
        <w:t xml:space="preserve">and CpG sites </w:t>
      </w:r>
      <w:r w:rsidR="000E5F33" w:rsidRPr="000F24FD">
        <w:rPr>
          <w:rFonts w:ascii="Arial" w:hAnsi="Arial" w:cs="Arial"/>
          <w:color w:val="000000" w:themeColor="text1"/>
          <w:sz w:val="22"/>
          <w:rPrChange w:id="609" w:author="Guo, Shicheng" w:date="2018-10-16T16:48:00Z">
            <w:rPr>
              <w:rFonts w:ascii="Times New Roman" w:hAnsi="Times New Roman" w:cs="Times New Roman"/>
              <w:color w:val="000000" w:themeColor="text1"/>
              <w:sz w:val="22"/>
            </w:rPr>
          </w:rPrChange>
        </w:rPr>
        <w:t>with high missing rates (&gt;20%)</w:t>
      </w:r>
      <w:r w:rsidR="00557FEA" w:rsidRPr="000F24FD">
        <w:rPr>
          <w:rFonts w:ascii="Arial" w:hAnsi="Arial" w:cs="Arial"/>
          <w:color w:val="000000" w:themeColor="text1"/>
          <w:sz w:val="22"/>
          <w:rPrChange w:id="610" w:author="Guo, Shicheng" w:date="2018-10-16T16:48:00Z">
            <w:rPr>
              <w:rFonts w:ascii="Times New Roman" w:hAnsi="Times New Roman" w:cs="Times New Roman"/>
              <w:color w:val="000000" w:themeColor="text1"/>
              <w:sz w:val="22"/>
            </w:rPr>
          </w:rPrChange>
        </w:rPr>
        <w:t>were removed</w:t>
      </w:r>
      <w:r w:rsidR="005912D9" w:rsidRPr="000F24FD">
        <w:rPr>
          <w:rFonts w:ascii="Arial" w:hAnsi="Arial" w:cs="Arial"/>
          <w:color w:val="000000" w:themeColor="text1"/>
          <w:sz w:val="22"/>
          <w:vertAlign w:val="superscript"/>
          <w:rPrChange w:id="611"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612" w:author="Guo, Shicheng" w:date="2018-10-16T16:48:00Z">
            <w:rPr>
              <w:rFonts w:ascii="Times New Roman" w:hAnsi="Times New Roman" w:cs="Times New Roman"/>
              <w:color w:val="000000" w:themeColor="text1"/>
              <w:sz w:val="22"/>
              <w:vertAlign w:val="superscript"/>
            </w:rPr>
          </w:rPrChange>
        </w:rPr>
        <w:instrText xml:space="preserve"> HYPERLINK \l "_ENREF_21" \o "Guo, 2013 #26</w:instrText>
      </w:r>
      <w:r w:rsidR="005912D9" w:rsidRPr="000F24FD">
        <w:rPr>
          <w:rFonts w:ascii="Arial" w:hAnsi="Arial" w:cs="Arial"/>
          <w:color w:val="000000" w:themeColor="text1"/>
          <w:sz w:val="22"/>
          <w:vertAlign w:val="superscript"/>
          <w:rPrChange w:id="613" w:author="Guo, Shicheng" w:date="2018-10-16T16:48:00Z">
            <w:rPr>
              <w:rFonts w:ascii="Times New Roman" w:hAnsi="Times New Roman" w:cs="Times New Roman"/>
              <w:color w:val="000000" w:themeColor="text1"/>
              <w:sz w:val="22"/>
              <w:vertAlign w:val="superscript"/>
            </w:rPr>
          </w:rPrChange>
        </w:rPr>
        <w:instrText xml:space="preserve">3" </w:instrText>
      </w:r>
      <w:r w:rsidR="005912D9" w:rsidRPr="000F24FD">
        <w:rPr>
          <w:rFonts w:ascii="Arial" w:hAnsi="Arial" w:cs="Arial"/>
          <w:color w:val="000000" w:themeColor="text1"/>
          <w:sz w:val="22"/>
          <w:vertAlign w:val="superscript"/>
          <w:rPrChange w:id="614"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615" w:author="Guo, Shicheng" w:date="2018-10-16T16:48:00Z">
            <w:rPr>
              <w:rFonts w:ascii="Times New Roman" w:hAnsi="Times New Roman" w:cs="Times New Roman"/>
              <w:color w:val="000000" w:themeColor="text1"/>
              <w:sz w:val="22"/>
              <w:vertAlign w:val="superscript"/>
            </w:rPr>
          </w:rPrChange>
        </w:rPr>
        <w:fldChar w:fldCharType="begin"/>
      </w:r>
      <w:r w:rsidR="008B6D77" w:rsidRPr="000F24FD">
        <w:rPr>
          <w:rFonts w:ascii="Arial" w:hAnsi="Arial" w:cs="Arial"/>
          <w:color w:val="000000" w:themeColor="text1"/>
          <w:sz w:val="22"/>
          <w:vertAlign w:val="superscript"/>
          <w:rPrChange w:id="616" w:author="Guo, Shicheng" w:date="2018-10-16T16:48:00Z">
            <w:rPr>
              <w:rFonts w:ascii="Times New Roman" w:hAnsi="Times New Roman" w:cs="Times New Roman"/>
              <w:color w:val="000000" w:themeColor="text1"/>
              <w:sz w:val="22"/>
              <w:vertAlign w:val="superscript"/>
            </w:rPr>
          </w:rPrChange>
        </w:rPr>
        <w:instrText xml:space="preserve"> ADDIN EN.CITE &lt;EndNote&gt;&lt;Cite&gt;&lt;Author&gt;Guo&lt;/Author&gt;&lt;Year&gt;2013&lt;/Year&gt;&lt;RecNum&gt;263&lt;/RecNum&gt;&lt;DisplayText&gt;&lt;style face="superscript"&gt;21&lt;/style&gt;&lt;/DisplayText&gt;&lt;record&gt;&lt;rec-number&gt;263&lt;/rec-number&gt;&lt;foreign-keys&gt;&lt;key app="EN" db-id="rsdtssx5de5tfqezpxppdrsutap5fp2daewr"&gt;263&lt;/key&gt;&lt;/foreign-keys&gt;&lt;ref-type name="Journal Article"&gt;17&lt;/ref-type&gt;&lt;contributors&gt;&lt;authors&gt;&lt;author&gt;Guo, W.&lt;/author&gt;&lt;author&gt;Fiziev, P.&lt;/author&gt;&lt;author&gt;Yan, W.&lt;/author&gt;&lt;author&gt;Cokus, S.&lt;/author&gt;&lt;author&gt;Sun, X.&lt;/author&gt;&lt;author&gt;Zhang, M. Q.&lt;/author&gt;&lt;author&gt;Chen, P. Y.&lt;/author&gt;&lt;author&gt;Pellegrini, M.&lt;/author&gt;&lt;/authors&gt;&lt;/contributors&gt;&lt;auth-address&gt;Department of Molecular, Cell and Developmental Biology, University of California, Los Angeles, CA 90095, USA. paoyang@gate.sinica.edu.tw.&lt;/auth-address&gt;&lt;titles&gt;&lt;title&gt;BS-Seeker2: a versatile aligning pipeline for bisulfite sequencing data&lt;/title&gt;&lt;secondary-title&gt;BMC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genomics&lt;/abbr-1&gt;&lt;/alt-periodical&gt;&lt;pages&gt;774&lt;/pages&gt;&lt;volume&gt;14&lt;/volume&gt;&lt;keywords&gt;&lt;keyword&gt;CpG Islands/genetics&lt;/keyword&gt;&lt;keyword&gt;DNA Methylation/*genetics&lt;/keyword&gt;&lt;keyword&gt;Genome, Human&lt;/keyword&gt;&lt;keyword&gt;High-Throughput Nucleotide Sequencing/*methods&lt;/keyword&gt;&lt;keyword&gt;Humans&lt;/keyword&gt;&lt;keyword&gt;Sequence Alignment&lt;/keyword&gt;&lt;keyword&gt;Sequence Analysis, DNA/*methods&lt;/keyword&gt;&lt;keyword&gt;*Software&lt;/keyword&gt;&lt;keyword&gt;Sulfites/chemistry&lt;/keyword&gt;&lt;/keywords&gt;&lt;dates&gt;&lt;year&gt;2013&lt;/year&gt;&lt;pub-dates&gt;&lt;date&gt;Nov 10&lt;/date&gt;&lt;/pub-dates&gt;&lt;/dates&gt;&lt;isbn&gt;1471-2164 (Electronic)&amp;#xD;1471-2164 (Linking)&lt;/isbn&gt;&lt;accession-num&gt;24206606&lt;/accession-num&gt;&lt;urls&gt;&lt;related-urls&gt;&lt;url&gt;http://www.ncbi.nlm.nih.gov/pubmed/24206606&lt;/url&gt;&lt;/related-urls&gt;&lt;/urls&gt;&lt;custom2&gt;3840619&lt;/custom2&gt;&lt;electronic-resource-num&gt;10.1186/1471-2164-14-774&lt;/electronic-resource-num&gt;&lt;/record&gt;&lt;/Cite&gt;&lt;/EndNote&gt;</w:instrText>
      </w:r>
      <w:r w:rsidR="008B6D77" w:rsidRPr="000F24FD">
        <w:rPr>
          <w:rFonts w:ascii="Arial" w:hAnsi="Arial" w:cs="Arial"/>
          <w:color w:val="000000" w:themeColor="text1"/>
          <w:sz w:val="22"/>
          <w:vertAlign w:val="superscript"/>
          <w:rPrChange w:id="617"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618" w:author="Guo, Shicheng" w:date="2018-10-16T16:48:00Z">
            <w:rPr>
              <w:rFonts w:ascii="Times New Roman" w:hAnsi="Times New Roman" w:cs="Times New Roman"/>
              <w:noProof/>
              <w:color w:val="000000" w:themeColor="text1"/>
              <w:sz w:val="22"/>
              <w:vertAlign w:val="superscript"/>
            </w:rPr>
          </w:rPrChange>
        </w:rPr>
        <w:t>21</w:t>
      </w:r>
      <w:r w:rsidR="008B6D77" w:rsidRPr="000F24FD">
        <w:rPr>
          <w:rFonts w:ascii="Arial" w:hAnsi="Arial" w:cs="Arial"/>
          <w:color w:val="000000" w:themeColor="text1"/>
          <w:sz w:val="22"/>
          <w:vertAlign w:val="superscript"/>
          <w:rPrChange w:id="619"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620" w:author="Guo, Shicheng" w:date="2018-10-16T16:48:00Z">
            <w:rPr>
              <w:rFonts w:ascii="Times New Roman" w:hAnsi="Times New Roman" w:cs="Times New Roman"/>
              <w:color w:val="000000" w:themeColor="text1"/>
              <w:sz w:val="22"/>
              <w:vertAlign w:val="superscript"/>
            </w:rPr>
          </w:rPrChange>
        </w:rPr>
        <w:fldChar w:fldCharType="end"/>
      </w:r>
      <w:r w:rsidR="00557FEA" w:rsidRPr="000F24FD">
        <w:rPr>
          <w:rFonts w:ascii="Arial" w:hAnsi="Arial" w:cs="Arial"/>
          <w:color w:val="000000" w:themeColor="text1"/>
          <w:sz w:val="22"/>
          <w:rPrChange w:id="621" w:author="Guo, Shicheng" w:date="2018-10-16T16:48:00Z">
            <w:rPr>
              <w:rFonts w:ascii="Times New Roman" w:hAnsi="Times New Roman" w:cs="Times New Roman"/>
              <w:color w:val="000000" w:themeColor="text1"/>
              <w:sz w:val="22"/>
            </w:rPr>
          </w:rPrChange>
        </w:rPr>
        <w:t xml:space="preserve">. </w:t>
      </w:r>
      <w:r w:rsidR="00CB4006" w:rsidRPr="000F24FD">
        <w:rPr>
          <w:rFonts w:ascii="Arial" w:hAnsi="Arial" w:cs="Arial"/>
          <w:color w:val="000000" w:themeColor="text1"/>
          <w:sz w:val="22"/>
          <w:rPrChange w:id="622" w:author="Guo, Shicheng" w:date="2018-10-16T16:48:00Z">
            <w:rPr>
              <w:rFonts w:ascii="Times New Roman" w:hAnsi="Times New Roman" w:cs="Times New Roman"/>
              <w:color w:val="000000" w:themeColor="text1"/>
              <w:sz w:val="22"/>
            </w:rPr>
          </w:rPrChange>
        </w:rPr>
        <w:t>13</w:t>
      </w:r>
      <w:r w:rsidR="009D30C6" w:rsidRPr="000F24FD">
        <w:rPr>
          <w:rFonts w:ascii="Arial" w:hAnsi="Arial" w:cs="Arial"/>
          <w:color w:val="000000" w:themeColor="text1"/>
          <w:sz w:val="22"/>
          <w:rPrChange w:id="623" w:author="Guo, Shicheng" w:date="2018-10-16T16:48:00Z">
            <w:rPr>
              <w:rFonts w:ascii="Times New Roman" w:hAnsi="Times New Roman" w:cs="Times New Roman"/>
              <w:color w:val="000000" w:themeColor="text1"/>
              <w:sz w:val="22"/>
            </w:rPr>
          </w:rPrChange>
        </w:rPr>
        <w:t xml:space="preserve"> CpG sites located at the promoter of LINE-1 gene (</w:t>
      </w:r>
      <w:r w:rsidR="00B67115" w:rsidRPr="000F24FD">
        <w:rPr>
          <w:rFonts w:ascii="Arial" w:hAnsi="Arial" w:cs="Arial"/>
          <w:color w:val="000000" w:themeColor="text1"/>
          <w:sz w:val="22"/>
          <w:rPrChange w:id="624" w:author="Guo, Shicheng" w:date="2018-10-16T16:48:00Z">
            <w:rPr>
              <w:rFonts w:ascii="Times New Roman" w:hAnsi="Times New Roman" w:cs="Times New Roman"/>
              <w:color w:val="000000" w:themeColor="text1"/>
              <w:sz w:val="22"/>
            </w:rPr>
          </w:rPrChange>
        </w:rPr>
        <w:t xml:space="preserve">Hypomethylation </w:t>
      </w:r>
      <w:r w:rsidR="009D30C6" w:rsidRPr="000F24FD">
        <w:rPr>
          <w:rFonts w:ascii="Arial" w:hAnsi="Arial" w:cs="Arial"/>
          <w:color w:val="000000" w:themeColor="text1"/>
          <w:sz w:val="22"/>
          <w:rPrChange w:id="625" w:author="Guo, Shicheng" w:date="2018-10-16T16:48:00Z">
            <w:rPr>
              <w:rFonts w:ascii="Times New Roman" w:hAnsi="Times New Roman" w:cs="Times New Roman"/>
              <w:color w:val="000000" w:themeColor="text1"/>
              <w:sz w:val="22"/>
            </w:rPr>
          </w:rPrChange>
        </w:rPr>
        <w:t>in esophageal cancer tissues) and 11 CpG sites from mitochondrion DNA (ChrM) were also sequenced as positive and negative controls respectively.</w:t>
      </w:r>
      <w:r w:rsidR="006B1AAB" w:rsidRPr="000F24FD">
        <w:rPr>
          <w:rFonts w:ascii="Arial" w:hAnsi="Arial" w:cs="Arial"/>
          <w:color w:val="000000" w:themeColor="text1"/>
          <w:sz w:val="22"/>
          <w:rPrChange w:id="626" w:author="Guo, Shicheng" w:date="2018-10-16T16:48:00Z">
            <w:rPr>
              <w:rFonts w:ascii="Times New Roman" w:hAnsi="Times New Roman" w:cs="Times New Roman"/>
              <w:color w:val="000000" w:themeColor="text1"/>
              <w:sz w:val="22"/>
            </w:rPr>
          </w:rPrChange>
        </w:rPr>
        <w:t xml:space="preserve"> Primers used are listed in </w:t>
      </w:r>
      <w:r w:rsidR="000747A0" w:rsidRPr="000F24FD">
        <w:rPr>
          <w:rFonts w:ascii="Arial" w:hAnsi="Arial" w:cs="Arial"/>
          <w:color w:val="000000" w:themeColor="text1"/>
          <w:sz w:val="22"/>
          <w:rPrChange w:id="627" w:author="Guo, Shicheng" w:date="2018-10-16T16:48:00Z">
            <w:rPr>
              <w:rFonts w:ascii="Times New Roman" w:hAnsi="Times New Roman" w:cs="Times New Roman"/>
              <w:color w:val="000000" w:themeColor="text1"/>
              <w:sz w:val="22"/>
            </w:rPr>
          </w:rPrChange>
        </w:rPr>
        <w:t xml:space="preserve">Supplementary </w:t>
      </w:r>
      <w:r w:rsidR="006B1AAB" w:rsidRPr="000F24FD">
        <w:rPr>
          <w:rFonts w:ascii="Arial" w:hAnsi="Arial" w:cs="Arial"/>
          <w:color w:val="000000" w:themeColor="text1"/>
          <w:sz w:val="22"/>
          <w:rPrChange w:id="628" w:author="Guo, Shicheng" w:date="2018-10-16T16:48:00Z">
            <w:rPr>
              <w:rFonts w:ascii="Times New Roman" w:hAnsi="Times New Roman" w:cs="Times New Roman"/>
              <w:color w:val="000000" w:themeColor="text1"/>
              <w:sz w:val="22"/>
            </w:rPr>
          </w:rPrChange>
        </w:rPr>
        <w:t xml:space="preserve">Table </w:t>
      </w:r>
      <w:r w:rsidR="00047A08" w:rsidRPr="000F24FD">
        <w:rPr>
          <w:rFonts w:ascii="Arial" w:hAnsi="Arial" w:cs="Arial"/>
          <w:color w:val="000000" w:themeColor="text1"/>
          <w:sz w:val="22"/>
          <w:rPrChange w:id="629" w:author="Guo, Shicheng" w:date="2018-10-16T16:48:00Z">
            <w:rPr>
              <w:rFonts w:ascii="Times New Roman" w:hAnsi="Times New Roman" w:cs="Times New Roman"/>
              <w:color w:val="000000" w:themeColor="text1"/>
              <w:sz w:val="22"/>
            </w:rPr>
          </w:rPrChange>
        </w:rPr>
        <w:t>1</w:t>
      </w:r>
      <w:r w:rsidR="006B1AAB" w:rsidRPr="000F24FD">
        <w:rPr>
          <w:rFonts w:ascii="Arial" w:hAnsi="Arial" w:cs="Arial"/>
          <w:color w:val="000000" w:themeColor="text1"/>
          <w:sz w:val="22"/>
          <w:rPrChange w:id="630" w:author="Guo, Shicheng" w:date="2018-10-16T16:48:00Z">
            <w:rPr>
              <w:rFonts w:ascii="Times New Roman" w:hAnsi="Times New Roman" w:cs="Times New Roman"/>
              <w:color w:val="000000" w:themeColor="text1"/>
              <w:sz w:val="22"/>
            </w:rPr>
          </w:rPrChange>
        </w:rPr>
        <w:t>.</w:t>
      </w:r>
    </w:p>
    <w:p w:rsidR="00557250" w:rsidRPr="000F24FD" w:rsidRDefault="00557250" w:rsidP="00903B7A">
      <w:pPr>
        <w:adjustRightInd w:val="0"/>
        <w:snapToGrid w:val="0"/>
        <w:spacing w:line="480" w:lineRule="auto"/>
        <w:rPr>
          <w:rFonts w:ascii="Arial" w:hAnsi="Arial" w:cs="Arial"/>
          <w:b/>
          <w:color w:val="000000" w:themeColor="text1"/>
          <w:sz w:val="22"/>
          <w:rPrChange w:id="631"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632"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633" w:author="Guo, Shicheng" w:date="2018-10-16T16:48:00Z">
            <w:rPr>
              <w:rFonts w:ascii="Times New Roman" w:hAnsi="Times New Roman" w:cs="Times New Roman"/>
              <w:b/>
              <w:color w:val="000000" w:themeColor="text1"/>
              <w:sz w:val="22"/>
            </w:rPr>
          </w:rPrChange>
        </w:rPr>
        <w:t xml:space="preserve">RNA extraction, and quantitative real-time PCR </w:t>
      </w:r>
    </w:p>
    <w:p w:rsidR="00557250" w:rsidRPr="000F24FD" w:rsidRDefault="00557250" w:rsidP="00903B7A">
      <w:pPr>
        <w:adjustRightInd w:val="0"/>
        <w:snapToGrid w:val="0"/>
        <w:spacing w:line="480" w:lineRule="auto"/>
        <w:rPr>
          <w:rFonts w:ascii="Arial" w:hAnsi="Arial" w:cs="Arial"/>
          <w:color w:val="000000" w:themeColor="text1"/>
          <w:sz w:val="22"/>
          <w:rPrChange w:id="634"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635"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636" w:author="Guo, Shicheng" w:date="2018-10-16T16:48:00Z">
            <w:rPr>
              <w:rFonts w:ascii="Times New Roman" w:hAnsi="Times New Roman" w:cs="Times New Roman"/>
              <w:color w:val="000000" w:themeColor="text1"/>
              <w:sz w:val="22"/>
            </w:rPr>
          </w:rPrChange>
        </w:rPr>
        <w:t xml:space="preserve">Total RNA was isolated by AIIperp DNA/RNA Mini Kit (Qiagen, Duesseldorf, Germany). First-strand cDNA was synthesized from 1 μg total RNA with a high-capacity cDNA reverse transcription kit (Applied Biosystems, Foster City, CA, USA). Quantitative real-time PCR was carried out with an Applied Biosystems 7900 Prism real-time PCR machine and SYBR Premix Ex Taq (Takara, Dalian, Japan), in accordance with the manufacturer’s instructions. Glyceraldehyde-3-phosphate dehydrogenase (GAPDH) was used as internal reference. Quantitative real-time PCR primers used for </w:t>
      </w:r>
      <w:r w:rsidRPr="000F24FD">
        <w:rPr>
          <w:rFonts w:ascii="Arial" w:hAnsi="Arial" w:cs="Arial"/>
          <w:i/>
          <w:color w:val="000000" w:themeColor="text1"/>
          <w:sz w:val="22"/>
          <w:rPrChange w:id="637"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638" w:author="Guo, Shicheng" w:date="2018-10-16T16:48:00Z">
            <w:rPr>
              <w:rFonts w:ascii="Times New Roman" w:hAnsi="Times New Roman" w:cs="Times New Roman"/>
              <w:color w:val="000000" w:themeColor="text1"/>
              <w:sz w:val="22"/>
            </w:rPr>
          </w:rPrChange>
        </w:rPr>
        <w:t xml:space="preserve"> were listed in </w:t>
      </w:r>
      <w:r w:rsidR="000747A0" w:rsidRPr="000F24FD">
        <w:rPr>
          <w:rFonts w:ascii="Arial" w:hAnsi="Arial" w:cs="Arial"/>
          <w:color w:val="000000" w:themeColor="text1"/>
          <w:sz w:val="22"/>
          <w:rPrChange w:id="639" w:author="Guo, Shicheng" w:date="2018-10-16T16:48:00Z">
            <w:rPr>
              <w:rFonts w:ascii="Times New Roman" w:hAnsi="Times New Roman" w:cs="Times New Roman"/>
              <w:color w:val="000000" w:themeColor="text1"/>
              <w:sz w:val="22"/>
            </w:rPr>
          </w:rPrChange>
        </w:rPr>
        <w:t xml:space="preserve">Supplementary </w:t>
      </w:r>
      <w:r w:rsidRPr="000F24FD">
        <w:rPr>
          <w:rFonts w:ascii="Arial" w:hAnsi="Arial" w:cs="Arial"/>
          <w:color w:val="000000" w:themeColor="text1"/>
          <w:sz w:val="22"/>
          <w:rPrChange w:id="640" w:author="Guo, Shicheng" w:date="2018-10-16T16:48:00Z">
            <w:rPr>
              <w:rFonts w:ascii="Times New Roman" w:hAnsi="Times New Roman" w:cs="Times New Roman"/>
              <w:color w:val="000000" w:themeColor="text1"/>
              <w:sz w:val="22"/>
            </w:rPr>
          </w:rPrChange>
        </w:rPr>
        <w:t xml:space="preserve">Table </w:t>
      </w:r>
      <w:r w:rsidR="00047A08" w:rsidRPr="000F24FD">
        <w:rPr>
          <w:rFonts w:ascii="Arial" w:hAnsi="Arial" w:cs="Arial"/>
          <w:color w:val="000000" w:themeColor="text1"/>
          <w:sz w:val="22"/>
          <w:rPrChange w:id="641" w:author="Guo, Shicheng" w:date="2018-10-16T16:48:00Z">
            <w:rPr>
              <w:rFonts w:ascii="Times New Roman" w:hAnsi="Times New Roman" w:cs="Times New Roman"/>
              <w:color w:val="000000" w:themeColor="text1"/>
              <w:sz w:val="22"/>
            </w:rPr>
          </w:rPrChange>
        </w:rPr>
        <w:t>1</w:t>
      </w:r>
      <w:r w:rsidRPr="000F24FD">
        <w:rPr>
          <w:rFonts w:ascii="Arial" w:hAnsi="Arial" w:cs="Arial"/>
          <w:color w:val="000000" w:themeColor="text1"/>
          <w:sz w:val="22"/>
          <w:rPrChange w:id="642" w:author="Guo, Shicheng" w:date="2018-10-16T16:48:00Z">
            <w:rPr>
              <w:rFonts w:ascii="Times New Roman" w:hAnsi="Times New Roman" w:cs="Times New Roman"/>
              <w:color w:val="000000" w:themeColor="text1"/>
              <w:sz w:val="22"/>
            </w:rPr>
          </w:rPrChange>
        </w:rPr>
        <w:t>. The target gene expression in test samples was normalized to the corresponding GAPDH level and was reported as the fold difference relative to the GAPDH gene expression.</w:t>
      </w:r>
    </w:p>
    <w:p w:rsidR="00557250" w:rsidRPr="000F24FD" w:rsidRDefault="00557250" w:rsidP="00903B7A">
      <w:pPr>
        <w:adjustRightInd w:val="0"/>
        <w:snapToGrid w:val="0"/>
        <w:spacing w:line="480" w:lineRule="auto"/>
        <w:rPr>
          <w:rFonts w:ascii="Arial" w:hAnsi="Arial" w:cs="Arial"/>
          <w:b/>
          <w:color w:val="000000" w:themeColor="text1"/>
          <w:sz w:val="22"/>
          <w:rPrChange w:id="643"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644"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645" w:author="Guo, Shicheng" w:date="2018-10-16T16:48:00Z">
            <w:rPr>
              <w:rFonts w:ascii="Times New Roman" w:hAnsi="Times New Roman" w:cs="Times New Roman"/>
              <w:b/>
              <w:color w:val="000000" w:themeColor="text1"/>
              <w:sz w:val="22"/>
            </w:rPr>
          </w:rPrChange>
        </w:rPr>
        <w:t xml:space="preserve">Cell Proliferation Assay </w:t>
      </w:r>
    </w:p>
    <w:p w:rsidR="00557250" w:rsidRPr="000F24FD" w:rsidRDefault="00557250" w:rsidP="00903B7A">
      <w:pPr>
        <w:adjustRightInd w:val="0"/>
        <w:snapToGrid w:val="0"/>
        <w:spacing w:line="480" w:lineRule="auto"/>
        <w:rPr>
          <w:rFonts w:ascii="Arial" w:hAnsi="Arial" w:cs="Arial"/>
          <w:color w:val="000000" w:themeColor="text1"/>
          <w:sz w:val="22"/>
          <w:rPrChange w:id="646"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647"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648" w:author="Guo, Shicheng" w:date="2018-10-16T16:48:00Z">
            <w:rPr>
              <w:rFonts w:ascii="Times New Roman" w:hAnsi="Times New Roman" w:cs="Times New Roman"/>
              <w:color w:val="000000" w:themeColor="text1"/>
              <w:sz w:val="22"/>
            </w:rPr>
          </w:rPrChange>
        </w:rPr>
        <w:t>Ec-109 cells and Ca</w:t>
      </w:r>
      <w:r w:rsidR="00044BAC" w:rsidRPr="000F24FD">
        <w:rPr>
          <w:rFonts w:ascii="Arial" w:hAnsi="Arial" w:cs="Arial"/>
          <w:color w:val="000000" w:themeColor="text1"/>
          <w:sz w:val="22"/>
          <w:rPrChange w:id="649" w:author="Guo, Shicheng" w:date="2018-10-16T16:48:00Z">
            <w:rPr>
              <w:rFonts w:ascii="Times New Roman" w:hAnsi="Times New Roman" w:cs="Times New Roman"/>
              <w:color w:val="000000" w:themeColor="text1"/>
              <w:sz w:val="22"/>
            </w:rPr>
          </w:rPrChange>
        </w:rPr>
        <w:t>E</w:t>
      </w:r>
      <w:r w:rsidRPr="000F24FD">
        <w:rPr>
          <w:rFonts w:ascii="Arial" w:hAnsi="Arial" w:cs="Arial"/>
          <w:color w:val="000000" w:themeColor="text1"/>
          <w:sz w:val="22"/>
          <w:rPrChange w:id="650" w:author="Guo, Shicheng" w:date="2018-10-16T16:48:00Z">
            <w:rPr>
              <w:rFonts w:ascii="Times New Roman" w:hAnsi="Times New Roman" w:cs="Times New Roman"/>
              <w:color w:val="000000" w:themeColor="text1"/>
              <w:sz w:val="22"/>
            </w:rPr>
          </w:rPrChange>
        </w:rPr>
        <w:t>s-17 cells both treated by the plasmid pCD513B-</w:t>
      </w:r>
      <w:r w:rsidRPr="000F24FD">
        <w:rPr>
          <w:rFonts w:ascii="Arial" w:hAnsi="Arial" w:cs="Arial"/>
          <w:i/>
          <w:color w:val="000000" w:themeColor="text1"/>
          <w:sz w:val="22"/>
          <w:rPrChange w:id="651"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652" w:author="Guo, Shicheng" w:date="2018-10-16T16:48:00Z">
            <w:rPr>
              <w:rFonts w:ascii="Times New Roman" w:hAnsi="Times New Roman" w:cs="Times New Roman"/>
              <w:color w:val="000000" w:themeColor="text1"/>
              <w:sz w:val="22"/>
            </w:rPr>
          </w:rPrChange>
        </w:rPr>
        <w:t xml:space="preserve"> and pCD513B for 48 hours, were incubated for 0, 24, 48, 72, 96, and 120 hours in 96-wells plate with 1</w:t>
      </w:r>
      <w:r w:rsidR="002222E1" w:rsidRPr="000F24FD">
        <w:rPr>
          <w:rFonts w:ascii="Arial" w:hAnsi="Arial" w:cs="Arial"/>
          <w:color w:val="000000" w:themeColor="text1"/>
          <w:sz w:val="22"/>
          <w:rPrChange w:id="653"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654" w:author="Guo, Shicheng" w:date="2018-10-16T16:48:00Z">
            <w:rPr>
              <w:rFonts w:ascii="Times New Roman" w:hAnsi="Times New Roman" w:cs="Times New Roman"/>
              <w:color w:val="000000" w:themeColor="text1"/>
              <w:sz w:val="22"/>
            </w:rPr>
          </w:rPrChange>
        </w:rPr>
        <w:t>000 cells/well. Then 10 µL CCK</w:t>
      </w:r>
      <w:r w:rsidR="00365F97" w:rsidRPr="000F24FD">
        <w:rPr>
          <w:rFonts w:ascii="Arial" w:hAnsi="Arial" w:cs="Arial"/>
          <w:color w:val="000000" w:themeColor="text1"/>
          <w:sz w:val="22"/>
          <w:rPrChange w:id="655"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656" w:author="Guo, Shicheng" w:date="2018-10-16T16:48:00Z">
            <w:rPr>
              <w:rFonts w:ascii="Times New Roman" w:hAnsi="Times New Roman" w:cs="Times New Roman"/>
              <w:color w:val="000000" w:themeColor="text1"/>
              <w:sz w:val="22"/>
            </w:rPr>
          </w:rPrChange>
        </w:rPr>
        <w:t>8 (Tianjin Biolite Biotechnologies, Tianjin,</w:t>
      </w:r>
      <w:r w:rsidR="00365F97" w:rsidRPr="000F24FD">
        <w:rPr>
          <w:rFonts w:ascii="Arial" w:hAnsi="Arial" w:cs="Arial"/>
          <w:color w:val="000000" w:themeColor="text1"/>
          <w:sz w:val="22"/>
          <w:rPrChange w:id="657"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658" w:author="Guo, Shicheng" w:date="2018-10-16T16:48:00Z">
            <w:rPr>
              <w:rFonts w:ascii="Times New Roman" w:hAnsi="Times New Roman" w:cs="Times New Roman"/>
              <w:color w:val="000000" w:themeColor="text1"/>
              <w:sz w:val="22"/>
            </w:rPr>
          </w:rPrChange>
        </w:rPr>
        <w:t>China) was added to each well for 3 hour, followed by light absorbance measurement at a wavelength of 450 nm.</w:t>
      </w:r>
    </w:p>
    <w:p w:rsidR="00557250" w:rsidRPr="000F24FD" w:rsidRDefault="00557250" w:rsidP="00903B7A">
      <w:pPr>
        <w:adjustRightInd w:val="0"/>
        <w:snapToGrid w:val="0"/>
        <w:spacing w:line="480" w:lineRule="auto"/>
        <w:rPr>
          <w:rFonts w:ascii="Arial" w:hAnsi="Arial" w:cs="Arial"/>
          <w:b/>
          <w:color w:val="000000" w:themeColor="text1"/>
          <w:sz w:val="22"/>
          <w:rPrChange w:id="659"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660"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661" w:author="Guo, Shicheng" w:date="2018-10-16T16:48:00Z">
            <w:rPr>
              <w:rFonts w:ascii="Times New Roman" w:hAnsi="Times New Roman" w:cs="Times New Roman"/>
              <w:b/>
              <w:color w:val="000000" w:themeColor="text1"/>
              <w:sz w:val="22"/>
            </w:rPr>
          </w:rPrChange>
        </w:rPr>
        <w:t>Transwell assays for cell migration and invasion</w:t>
      </w:r>
    </w:p>
    <w:p w:rsidR="00557250" w:rsidRPr="000F24FD" w:rsidRDefault="00557250" w:rsidP="00903B7A">
      <w:pPr>
        <w:adjustRightInd w:val="0"/>
        <w:snapToGrid w:val="0"/>
        <w:spacing w:line="480" w:lineRule="auto"/>
        <w:rPr>
          <w:rFonts w:ascii="Arial" w:hAnsi="Arial" w:cs="Arial"/>
          <w:color w:val="000000" w:themeColor="text1"/>
          <w:sz w:val="22"/>
          <w:rPrChange w:id="662"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663"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664" w:author="Guo, Shicheng" w:date="2018-10-16T16:48:00Z">
            <w:rPr>
              <w:rFonts w:ascii="Times New Roman" w:hAnsi="Times New Roman" w:cs="Times New Roman"/>
              <w:color w:val="000000" w:themeColor="text1"/>
              <w:sz w:val="22"/>
            </w:rPr>
          </w:rPrChange>
        </w:rPr>
        <w:t>The suspension of the Ec-109 cells treated by the plasmid pCD513B-</w:t>
      </w:r>
      <w:r w:rsidRPr="000F24FD">
        <w:rPr>
          <w:rFonts w:ascii="Arial" w:hAnsi="Arial" w:cs="Arial"/>
          <w:i/>
          <w:color w:val="000000" w:themeColor="text1"/>
          <w:sz w:val="22"/>
          <w:rPrChange w:id="665"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666" w:author="Guo, Shicheng" w:date="2018-10-16T16:48:00Z">
            <w:rPr>
              <w:rFonts w:ascii="Times New Roman" w:hAnsi="Times New Roman" w:cs="Times New Roman"/>
              <w:color w:val="000000" w:themeColor="text1"/>
              <w:sz w:val="22"/>
            </w:rPr>
          </w:rPrChange>
        </w:rPr>
        <w:t xml:space="preserve"> and pCD513B was prepared in a non-serum medium with the a density of 2x10</w:t>
      </w:r>
      <w:r w:rsidRPr="000F24FD">
        <w:rPr>
          <w:rFonts w:ascii="Arial" w:hAnsi="Arial" w:cs="Arial"/>
          <w:color w:val="000000" w:themeColor="text1"/>
          <w:sz w:val="22"/>
          <w:vertAlign w:val="superscript"/>
          <w:rPrChange w:id="667" w:author="Guo, Shicheng" w:date="2018-10-16T16:48:00Z">
            <w:rPr>
              <w:rFonts w:ascii="Times New Roman" w:hAnsi="Times New Roman" w:cs="Times New Roman"/>
              <w:color w:val="000000" w:themeColor="text1"/>
              <w:sz w:val="22"/>
              <w:vertAlign w:val="superscript"/>
            </w:rPr>
          </w:rPrChange>
        </w:rPr>
        <w:t>5</w:t>
      </w:r>
      <w:r w:rsidR="007A4A04" w:rsidRPr="000F24FD">
        <w:rPr>
          <w:rFonts w:ascii="Arial" w:hAnsi="Arial" w:cs="Arial"/>
          <w:color w:val="000000" w:themeColor="text1"/>
          <w:sz w:val="22"/>
          <w:vertAlign w:val="superscript"/>
          <w:rPrChange w:id="668" w:author="Guo, Shicheng" w:date="2018-10-16T16:48:00Z">
            <w:rPr>
              <w:rFonts w:ascii="Times New Roman" w:hAnsi="Times New Roman" w:cs="Times New Roman"/>
              <w:color w:val="000000" w:themeColor="text1"/>
              <w:sz w:val="22"/>
              <w:vertAlign w:val="superscript"/>
            </w:rPr>
          </w:rPrChange>
        </w:rPr>
        <w:t xml:space="preserve"> </w:t>
      </w:r>
      <w:r w:rsidR="007A4A04" w:rsidRPr="000F24FD">
        <w:rPr>
          <w:rFonts w:ascii="Arial" w:hAnsi="Arial" w:cs="Arial"/>
          <w:color w:val="000000" w:themeColor="text1"/>
          <w:sz w:val="22"/>
          <w:rPrChange w:id="669" w:author="Guo, Shicheng" w:date="2018-10-16T16:48:00Z">
            <w:rPr>
              <w:rFonts w:ascii="Times New Roman" w:hAnsi="Times New Roman" w:cs="Times New Roman"/>
              <w:color w:val="000000" w:themeColor="text1"/>
              <w:sz w:val="22"/>
            </w:rPr>
          </w:rPrChange>
        </w:rPr>
        <w:t>cells</w:t>
      </w:r>
      <w:r w:rsidRPr="000F24FD">
        <w:rPr>
          <w:rFonts w:ascii="Arial" w:hAnsi="Arial" w:cs="Arial"/>
          <w:color w:val="000000" w:themeColor="text1"/>
          <w:sz w:val="22"/>
          <w:rPrChange w:id="670" w:author="Guo, Shicheng" w:date="2018-10-16T16:48:00Z">
            <w:rPr>
              <w:rFonts w:ascii="Times New Roman" w:hAnsi="Times New Roman" w:cs="Times New Roman"/>
              <w:color w:val="000000" w:themeColor="text1"/>
              <w:sz w:val="22"/>
            </w:rPr>
          </w:rPrChange>
        </w:rPr>
        <w:t>/ml, 200</w:t>
      </w:r>
      <w:r w:rsidR="00602CA6" w:rsidRPr="000F24FD">
        <w:rPr>
          <w:rFonts w:ascii="Arial" w:hAnsi="Arial" w:cs="Arial"/>
          <w:color w:val="000000" w:themeColor="text1"/>
          <w:sz w:val="22"/>
          <w:rPrChange w:id="671"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672" w:author="Guo, Shicheng" w:date="2018-10-16T16:48:00Z">
            <w:rPr>
              <w:rFonts w:ascii="Times New Roman" w:hAnsi="Times New Roman" w:cs="Times New Roman"/>
              <w:color w:val="000000" w:themeColor="text1"/>
              <w:sz w:val="22"/>
            </w:rPr>
          </w:rPrChange>
        </w:rPr>
        <w:t>μL suspension of this kind was plated on the top side of a polycarbonate Transwellfilter coated with Matrigel in the upper chamber of the BioCoat™ Invasion Chambers (BD, Bedford, MA, USA) and incubated at 37 °C for 24 h, and 500</w:t>
      </w:r>
      <w:r w:rsidR="003031D7" w:rsidRPr="000F24FD">
        <w:rPr>
          <w:rFonts w:ascii="Arial" w:hAnsi="Arial" w:cs="Arial"/>
          <w:color w:val="000000" w:themeColor="text1"/>
          <w:sz w:val="22"/>
          <w:rPrChange w:id="673"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674" w:author="Guo, Shicheng" w:date="2018-10-16T16:48:00Z">
            <w:rPr>
              <w:rFonts w:ascii="Times New Roman" w:hAnsi="Times New Roman" w:cs="Times New Roman"/>
              <w:color w:val="000000" w:themeColor="text1"/>
              <w:sz w:val="22"/>
            </w:rPr>
          </w:rPrChange>
        </w:rPr>
        <w:t>μL culture medium was added in each well, then remove the cells inside the upper chamber with cotton swabs, invaded cells on the lower membrane surface were fixed in 4% paraformaldehyde, stained with crystal violet, and counted (5 random fields per well at 100× magnification).</w:t>
      </w:r>
    </w:p>
    <w:p w:rsidR="00557250" w:rsidRPr="000F24FD" w:rsidRDefault="00557250" w:rsidP="00903B7A">
      <w:pPr>
        <w:adjustRightInd w:val="0"/>
        <w:snapToGrid w:val="0"/>
        <w:spacing w:line="480" w:lineRule="auto"/>
        <w:rPr>
          <w:rFonts w:ascii="Arial" w:hAnsi="Arial" w:cs="Arial"/>
          <w:b/>
          <w:color w:val="000000" w:themeColor="text1"/>
          <w:sz w:val="22"/>
          <w:rPrChange w:id="675"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676"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677" w:author="Guo, Shicheng" w:date="2018-10-16T16:48:00Z">
            <w:rPr>
              <w:rFonts w:ascii="Times New Roman" w:hAnsi="Times New Roman" w:cs="Times New Roman"/>
              <w:b/>
              <w:color w:val="000000" w:themeColor="text1"/>
              <w:sz w:val="22"/>
            </w:rPr>
          </w:rPrChange>
        </w:rPr>
        <w:t>Wound-Healing Assay</w:t>
      </w:r>
    </w:p>
    <w:p w:rsidR="00557250" w:rsidRPr="000F24FD" w:rsidRDefault="00557250" w:rsidP="00903B7A">
      <w:pPr>
        <w:adjustRightInd w:val="0"/>
        <w:snapToGrid w:val="0"/>
        <w:spacing w:line="480" w:lineRule="auto"/>
        <w:rPr>
          <w:rFonts w:ascii="Arial" w:hAnsi="Arial" w:cs="Arial"/>
          <w:color w:val="000000" w:themeColor="text1"/>
          <w:sz w:val="22"/>
          <w:rPrChange w:id="678"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679"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680" w:author="Guo, Shicheng" w:date="2018-10-16T16:48:00Z">
            <w:rPr>
              <w:rFonts w:ascii="Times New Roman" w:hAnsi="Times New Roman" w:cs="Times New Roman"/>
              <w:color w:val="000000" w:themeColor="text1"/>
              <w:sz w:val="22"/>
            </w:rPr>
          </w:rPrChange>
        </w:rPr>
        <w:t>Ca</w:t>
      </w:r>
      <w:r w:rsidR="00044BAC" w:rsidRPr="000F24FD">
        <w:rPr>
          <w:rFonts w:ascii="Arial" w:hAnsi="Arial" w:cs="Arial"/>
          <w:color w:val="000000" w:themeColor="text1"/>
          <w:sz w:val="22"/>
          <w:rPrChange w:id="681" w:author="Guo, Shicheng" w:date="2018-10-16T16:48:00Z">
            <w:rPr>
              <w:rFonts w:ascii="Times New Roman" w:hAnsi="Times New Roman" w:cs="Times New Roman"/>
              <w:color w:val="000000" w:themeColor="text1"/>
              <w:sz w:val="22"/>
            </w:rPr>
          </w:rPrChange>
        </w:rPr>
        <w:t>E</w:t>
      </w:r>
      <w:r w:rsidRPr="000F24FD">
        <w:rPr>
          <w:rFonts w:ascii="Arial" w:hAnsi="Arial" w:cs="Arial"/>
          <w:color w:val="000000" w:themeColor="text1"/>
          <w:sz w:val="22"/>
          <w:rPrChange w:id="682" w:author="Guo, Shicheng" w:date="2018-10-16T16:48:00Z">
            <w:rPr>
              <w:rFonts w:ascii="Times New Roman" w:hAnsi="Times New Roman" w:cs="Times New Roman"/>
              <w:color w:val="000000" w:themeColor="text1"/>
              <w:sz w:val="22"/>
            </w:rPr>
          </w:rPrChange>
        </w:rPr>
        <w:t>s-17 and Ec-109 cells treated by the plasmid pCD513B-</w:t>
      </w:r>
      <w:r w:rsidRPr="000F24FD">
        <w:rPr>
          <w:rFonts w:ascii="Arial" w:hAnsi="Arial" w:cs="Arial"/>
          <w:i/>
          <w:color w:val="000000" w:themeColor="text1"/>
          <w:sz w:val="22"/>
          <w:rPrChange w:id="683"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684" w:author="Guo, Shicheng" w:date="2018-10-16T16:48:00Z">
            <w:rPr>
              <w:rFonts w:ascii="Times New Roman" w:hAnsi="Times New Roman" w:cs="Times New Roman"/>
              <w:color w:val="000000" w:themeColor="text1"/>
              <w:sz w:val="22"/>
            </w:rPr>
          </w:rPrChange>
        </w:rPr>
        <w:t xml:space="preserve"> and pCD513B were seeded into 6-well plates at a density of 2x10</w:t>
      </w:r>
      <w:r w:rsidRPr="000F24FD">
        <w:rPr>
          <w:rFonts w:ascii="Arial" w:hAnsi="Arial" w:cs="Arial"/>
          <w:color w:val="000000" w:themeColor="text1"/>
          <w:sz w:val="22"/>
          <w:vertAlign w:val="superscript"/>
          <w:rPrChange w:id="685" w:author="Guo, Shicheng" w:date="2018-10-16T16:48:00Z">
            <w:rPr>
              <w:rFonts w:ascii="Times New Roman" w:hAnsi="Times New Roman" w:cs="Times New Roman"/>
              <w:color w:val="000000" w:themeColor="text1"/>
              <w:sz w:val="22"/>
              <w:vertAlign w:val="superscript"/>
            </w:rPr>
          </w:rPrChange>
        </w:rPr>
        <w:t>5</w:t>
      </w:r>
      <w:r w:rsidRPr="000F24FD">
        <w:rPr>
          <w:rFonts w:ascii="Arial" w:hAnsi="Arial" w:cs="Arial"/>
          <w:color w:val="000000" w:themeColor="text1"/>
          <w:sz w:val="22"/>
          <w:rPrChange w:id="686" w:author="Guo, Shicheng" w:date="2018-10-16T16:48:00Z">
            <w:rPr>
              <w:rFonts w:ascii="Times New Roman" w:hAnsi="Times New Roman" w:cs="Times New Roman"/>
              <w:color w:val="000000" w:themeColor="text1"/>
              <w:sz w:val="22"/>
            </w:rPr>
          </w:rPrChange>
        </w:rPr>
        <w:t xml:space="preserve"> cells/well, When they had nearly reached confluency, a wound was created by manually scraping the cell monolayer with a 10μl pipette tip. and </w:t>
      </w:r>
      <w:r w:rsidR="00AD3FC3" w:rsidRPr="000F24FD">
        <w:rPr>
          <w:rFonts w:ascii="Arial" w:hAnsi="Arial" w:cs="Arial"/>
          <w:color w:val="000000" w:themeColor="text1"/>
          <w:sz w:val="22"/>
          <w:rPrChange w:id="687" w:author="Guo, Shicheng" w:date="2018-10-16T16:48:00Z">
            <w:rPr>
              <w:rFonts w:ascii="Times New Roman" w:hAnsi="Times New Roman" w:cs="Times New Roman"/>
              <w:color w:val="000000" w:themeColor="text1"/>
              <w:sz w:val="22"/>
            </w:rPr>
          </w:rPrChange>
        </w:rPr>
        <w:t xml:space="preserve">then </w:t>
      </w:r>
      <w:r w:rsidRPr="000F24FD">
        <w:rPr>
          <w:rFonts w:ascii="Arial" w:hAnsi="Arial" w:cs="Arial"/>
          <w:color w:val="000000" w:themeColor="text1"/>
          <w:sz w:val="22"/>
          <w:rPrChange w:id="688" w:author="Guo, Shicheng" w:date="2018-10-16T16:48:00Z">
            <w:rPr>
              <w:rFonts w:ascii="Times New Roman" w:hAnsi="Times New Roman" w:cs="Times New Roman"/>
              <w:color w:val="000000" w:themeColor="text1"/>
              <w:sz w:val="22"/>
            </w:rPr>
          </w:rPrChange>
        </w:rPr>
        <w:t>cells were washed twice with 1×PBS. Some cells were harvested here (time, 0 h), while others were maintained for 96 h in culture medium, and pictures were taken under the inverted microscope.</w:t>
      </w:r>
    </w:p>
    <w:p w:rsidR="00557250" w:rsidRPr="000F24FD" w:rsidRDefault="00557250" w:rsidP="00903B7A">
      <w:pPr>
        <w:adjustRightInd w:val="0"/>
        <w:snapToGrid w:val="0"/>
        <w:spacing w:line="480" w:lineRule="auto"/>
        <w:rPr>
          <w:rFonts w:ascii="Arial" w:hAnsi="Arial" w:cs="Arial"/>
          <w:b/>
          <w:color w:val="000000" w:themeColor="text1"/>
          <w:sz w:val="22"/>
          <w:rPrChange w:id="689"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690"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691" w:author="Guo, Shicheng" w:date="2018-10-16T16:48:00Z">
            <w:rPr>
              <w:rFonts w:ascii="Times New Roman" w:hAnsi="Times New Roman" w:cs="Times New Roman"/>
              <w:b/>
              <w:color w:val="000000" w:themeColor="text1"/>
              <w:sz w:val="22"/>
            </w:rPr>
          </w:rPrChange>
        </w:rPr>
        <w:t>Assessment of apoptosis</w:t>
      </w:r>
    </w:p>
    <w:p w:rsidR="00557250" w:rsidRPr="000F24FD" w:rsidRDefault="00557250" w:rsidP="00903B7A">
      <w:pPr>
        <w:adjustRightInd w:val="0"/>
        <w:snapToGrid w:val="0"/>
        <w:spacing w:line="480" w:lineRule="auto"/>
        <w:rPr>
          <w:rFonts w:ascii="Arial" w:hAnsi="Arial" w:cs="Arial"/>
          <w:color w:val="000000" w:themeColor="text1"/>
          <w:sz w:val="22"/>
          <w:rPrChange w:id="692"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693"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694" w:author="Guo, Shicheng" w:date="2018-10-16T16:48:00Z">
            <w:rPr>
              <w:rFonts w:ascii="Times New Roman" w:hAnsi="Times New Roman" w:cs="Times New Roman"/>
              <w:color w:val="000000" w:themeColor="text1"/>
              <w:sz w:val="22"/>
            </w:rPr>
          </w:rPrChange>
        </w:rPr>
        <w:t>Ec-109 cells treated by the plasmid pCD513B-</w:t>
      </w:r>
      <w:r w:rsidRPr="000F24FD">
        <w:rPr>
          <w:rFonts w:ascii="Arial" w:hAnsi="Arial" w:cs="Arial"/>
          <w:i/>
          <w:color w:val="000000" w:themeColor="text1"/>
          <w:sz w:val="22"/>
          <w:rPrChange w:id="695"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696" w:author="Guo, Shicheng" w:date="2018-10-16T16:48:00Z">
            <w:rPr>
              <w:rFonts w:ascii="Times New Roman" w:hAnsi="Times New Roman" w:cs="Times New Roman"/>
              <w:color w:val="000000" w:themeColor="text1"/>
              <w:sz w:val="22"/>
            </w:rPr>
          </w:rPrChange>
        </w:rPr>
        <w:t xml:space="preserve"> and pCD513B were seeded in 6-well plates with the density of 2×10</w:t>
      </w:r>
      <w:r w:rsidRPr="000F24FD">
        <w:rPr>
          <w:rFonts w:ascii="Arial" w:hAnsi="Arial" w:cs="Arial"/>
          <w:color w:val="000000" w:themeColor="text1"/>
          <w:sz w:val="22"/>
          <w:vertAlign w:val="superscript"/>
          <w:rPrChange w:id="697" w:author="Guo, Shicheng" w:date="2018-10-16T16:48:00Z">
            <w:rPr>
              <w:rFonts w:ascii="Times New Roman" w:hAnsi="Times New Roman" w:cs="Times New Roman"/>
              <w:color w:val="000000" w:themeColor="text1"/>
              <w:sz w:val="22"/>
              <w:vertAlign w:val="superscript"/>
            </w:rPr>
          </w:rPrChange>
        </w:rPr>
        <w:t>5</w:t>
      </w:r>
      <w:r w:rsidRPr="000F24FD">
        <w:rPr>
          <w:rFonts w:ascii="Arial" w:hAnsi="Arial" w:cs="Arial"/>
          <w:color w:val="000000" w:themeColor="text1"/>
          <w:sz w:val="22"/>
          <w:rPrChange w:id="698" w:author="Guo, Shicheng" w:date="2018-10-16T16:48:00Z">
            <w:rPr>
              <w:rFonts w:ascii="Times New Roman" w:hAnsi="Times New Roman" w:cs="Times New Roman"/>
              <w:color w:val="000000" w:themeColor="text1"/>
              <w:sz w:val="22"/>
            </w:rPr>
          </w:rPrChange>
        </w:rPr>
        <w:t xml:space="preserve"> cells per well for 48 h, Cells were suspended with trypsin, harvested and stained with Annexin V</w:t>
      </w:r>
      <w:r w:rsidR="00E77836" w:rsidRPr="000F24FD">
        <w:rPr>
          <w:rFonts w:ascii="Arial" w:hAnsi="Arial" w:cs="Arial"/>
          <w:color w:val="000000" w:themeColor="text1"/>
          <w:sz w:val="22"/>
          <w:rPrChange w:id="699" w:author="Guo, Shicheng" w:date="2018-10-16T16:48:00Z">
            <w:rPr>
              <w:rFonts w:ascii="Times New Roman" w:hAnsi="Times New Roman" w:cs="Times New Roman"/>
              <w:color w:val="000000" w:themeColor="text1"/>
              <w:sz w:val="22"/>
            </w:rPr>
          </w:rPrChange>
        </w:rPr>
        <w:t>-PE/7-AAD</w:t>
      </w:r>
      <w:r w:rsidRPr="000F24FD">
        <w:rPr>
          <w:rFonts w:ascii="Arial" w:hAnsi="Arial" w:cs="Arial"/>
          <w:color w:val="000000" w:themeColor="text1"/>
          <w:sz w:val="22"/>
          <w:rPrChange w:id="700" w:author="Guo, Shicheng" w:date="2018-10-16T16:48:00Z">
            <w:rPr>
              <w:rFonts w:ascii="Times New Roman" w:hAnsi="Times New Roman" w:cs="Times New Roman"/>
              <w:color w:val="000000" w:themeColor="text1"/>
              <w:sz w:val="22"/>
            </w:rPr>
          </w:rPrChange>
        </w:rPr>
        <w:t>. Afterward, the cells were analyzed by a flow cytometer (FACS Calibur; Becton–Dickinson, Mountain View, CA, USA).</w:t>
      </w:r>
    </w:p>
    <w:p w:rsidR="00557250" w:rsidRPr="000F24FD" w:rsidRDefault="00557250" w:rsidP="00903B7A">
      <w:pPr>
        <w:adjustRightInd w:val="0"/>
        <w:snapToGrid w:val="0"/>
        <w:spacing w:line="480" w:lineRule="auto"/>
        <w:rPr>
          <w:rFonts w:ascii="Arial" w:hAnsi="Arial" w:cs="Arial"/>
          <w:b/>
          <w:color w:val="000000" w:themeColor="text1"/>
          <w:sz w:val="22"/>
          <w:rPrChange w:id="701"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702"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703" w:author="Guo, Shicheng" w:date="2018-10-16T16:48:00Z">
            <w:rPr>
              <w:rFonts w:ascii="Times New Roman" w:hAnsi="Times New Roman" w:cs="Times New Roman"/>
              <w:b/>
              <w:color w:val="000000" w:themeColor="text1"/>
              <w:sz w:val="22"/>
            </w:rPr>
          </w:rPrChange>
        </w:rPr>
        <w:t>Dual-luciferase reporter gene assay</w:t>
      </w:r>
    </w:p>
    <w:p w:rsidR="00557250" w:rsidRPr="000F24FD" w:rsidRDefault="00557250" w:rsidP="00903B7A">
      <w:pPr>
        <w:adjustRightInd w:val="0"/>
        <w:snapToGrid w:val="0"/>
        <w:spacing w:line="480" w:lineRule="auto"/>
        <w:rPr>
          <w:rFonts w:ascii="Arial" w:hAnsi="Arial" w:cs="Arial"/>
          <w:color w:val="000000" w:themeColor="text1"/>
          <w:sz w:val="22"/>
          <w:rPrChange w:id="704"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705"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706" w:author="Guo, Shicheng" w:date="2018-10-16T16:48:00Z">
            <w:rPr>
              <w:rFonts w:ascii="Times New Roman" w:hAnsi="Times New Roman" w:cs="Times New Roman"/>
              <w:color w:val="000000" w:themeColor="text1"/>
              <w:sz w:val="22"/>
            </w:rPr>
          </w:rPrChange>
        </w:rPr>
        <w:t>Dual-luciferase reporter gene assay was performed as previously described</w:t>
      </w:r>
      <w:r w:rsidR="005912D9" w:rsidRPr="000F24FD">
        <w:rPr>
          <w:rFonts w:ascii="Arial" w:hAnsi="Arial" w:cs="Arial"/>
          <w:color w:val="000000" w:themeColor="text1"/>
          <w:sz w:val="22"/>
          <w:vertAlign w:val="superscript"/>
          <w:rPrChange w:id="707"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708" w:author="Guo, Shicheng" w:date="2018-10-16T16:48:00Z">
            <w:rPr>
              <w:rFonts w:ascii="Times New Roman" w:hAnsi="Times New Roman" w:cs="Times New Roman"/>
              <w:color w:val="000000" w:themeColor="text1"/>
              <w:sz w:val="22"/>
              <w:vertAlign w:val="superscript"/>
            </w:rPr>
          </w:rPrChange>
        </w:rPr>
        <w:instrText xml:space="preserve"> HYPERLINK \l "_ENREF_22" \o "Zhang, 2016 #247" </w:instrText>
      </w:r>
      <w:r w:rsidR="005912D9" w:rsidRPr="000F24FD">
        <w:rPr>
          <w:rFonts w:ascii="Arial" w:hAnsi="Arial" w:cs="Arial"/>
          <w:color w:val="000000" w:themeColor="text1"/>
          <w:sz w:val="22"/>
          <w:vertAlign w:val="superscript"/>
          <w:rPrChange w:id="709"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710"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PEVuZE5vdGU+PENpdGU+PEF1dGhvcj5aaGFuZzwvQXV0aG9yPjxZZWFyPjIwMTY8L1llYXI+PFJl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</w:fldData>
        </w:fldChar>
      </w:r>
      <w:r w:rsidR="008B6D77" w:rsidRPr="000F24FD">
        <w:rPr>
          <w:rFonts w:ascii="Arial" w:hAnsi="Arial" w:cs="Arial"/>
          <w:color w:val="000000" w:themeColor="text1"/>
          <w:sz w:val="22"/>
          <w:vertAlign w:val="superscript"/>
          <w:rPrChange w:id="711"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B6D77" w:rsidRPr="000F24FD">
        <w:rPr>
          <w:rFonts w:ascii="Arial" w:hAnsi="Arial" w:cs="Arial"/>
          <w:color w:val="000000" w:themeColor="text1"/>
          <w:sz w:val="22"/>
          <w:vertAlign w:val="superscript"/>
          <w:rPrChange w:id="712"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PEVuZE5vdGU+PENpdGU+PEF1dGhvcj5aaGFuZzwvQXV0aG9yPjxZZWFyPjIwMTY8L1llYXI+PFJl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</w:fldData>
        </w:fldChar>
      </w:r>
      <w:r w:rsidR="008B6D77" w:rsidRPr="000F24FD">
        <w:rPr>
          <w:rFonts w:ascii="Arial" w:hAnsi="Arial" w:cs="Arial"/>
          <w:color w:val="000000" w:themeColor="text1"/>
          <w:sz w:val="22"/>
          <w:vertAlign w:val="superscript"/>
          <w:rPrChange w:id="713"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B6D77" w:rsidRPr="000F24FD">
        <w:rPr>
          <w:rFonts w:ascii="Arial" w:hAnsi="Arial" w:cs="Arial"/>
          <w:color w:val="000000" w:themeColor="text1"/>
          <w:sz w:val="22"/>
          <w:vertAlign w:val="superscript"/>
          <w:rPrChange w:id="714"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715" w:author="Guo, Shicheng" w:date="2018-10-16T16:48:00Z">
            <w:rPr>
              <w:rFonts w:ascii="Times New Roman" w:hAnsi="Times New Roman" w:cs="Times New Roman"/>
              <w:color w:val="000000" w:themeColor="text1"/>
              <w:sz w:val="22"/>
              <w:vertAlign w:val="superscript"/>
            </w:rPr>
          </w:rPrChange>
        </w:rPr>
        <w:fldChar w:fldCharType="end"/>
      </w:r>
      <w:r w:rsidR="008B6D77" w:rsidRPr="000F24FD">
        <w:rPr>
          <w:rFonts w:ascii="Arial" w:hAnsi="Arial" w:cs="Arial"/>
          <w:color w:val="000000" w:themeColor="text1"/>
          <w:sz w:val="22"/>
          <w:vertAlign w:val="superscript"/>
          <w:rPrChange w:id="716"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717"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718" w:author="Guo, Shicheng" w:date="2018-10-16T16:48:00Z">
            <w:rPr>
              <w:rFonts w:ascii="Times New Roman" w:hAnsi="Times New Roman" w:cs="Times New Roman"/>
              <w:noProof/>
              <w:color w:val="000000" w:themeColor="text1"/>
              <w:sz w:val="22"/>
              <w:vertAlign w:val="superscript"/>
            </w:rPr>
          </w:rPrChange>
        </w:rPr>
        <w:t>22</w:t>
      </w:r>
      <w:r w:rsidR="008B6D77" w:rsidRPr="000F24FD">
        <w:rPr>
          <w:rFonts w:ascii="Arial" w:hAnsi="Arial" w:cs="Arial"/>
          <w:color w:val="000000" w:themeColor="text1"/>
          <w:sz w:val="22"/>
          <w:vertAlign w:val="superscript"/>
          <w:rPrChange w:id="719"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720"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721" w:author="Guo, Shicheng" w:date="2018-10-16T16:48:00Z">
            <w:rPr>
              <w:rFonts w:ascii="Times New Roman" w:hAnsi="Times New Roman" w:cs="Times New Roman"/>
              <w:color w:val="000000" w:themeColor="text1"/>
              <w:sz w:val="22"/>
            </w:rPr>
          </w:rPrChange>
        </w:rPr>
        <w:t xml:space="preserve">. The fragment in </w:t>
      </w:r>
      <w:r w:rsidRPr="000F24FD">
        <w:rPr>
          <w:rFonts w:ascii="Arial" w:hAnsi="Arial" w:cs="Arial"/>
          <w:i/>
          <w:color w:val="000000" w:themeColor="text1"/>
          <w:sz w:val="22"/>
          <w:rPrChange w:id="722"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723" w:author="Guo, Shicheng" w:date="2018-10-16T16:48:00Z">
            <w:rPr>
              <w:rFonts w:ascii="Times New Roman" w:hAnsi="Times New Roman" w:cs="Times New Roman"/>
              <w:color w:val="000000" w:themeColor="text1"/>
              <w:sz w:val="22"/>
            </w:rPr>
          </w:rPrChange>
        </w:rPr>
        <w:t xml:space="preserve"> promoter region (chr19:58951628-58951928</w:t>
      </w:r>
      <w:r w:rsidR="00EF79E9" w:rsidRPr="000F24FD">
        <w:rPr>
          <w:rFonts w:ascii="Arial" w:hAnsi="Arial" w:cs="Arial"/>
          <w:color w:val="000000" w:themeColor="text1"/>
          <w:sz w:val="22"/>
          <w:rPrChange w:id="724" w:author="Guo, Shicheng" w:date="2018-10-16T16:48:00Z">
            <w:rPr>
              <w:rFonts w:ascii="Times New Roman" w:hAnsi="Times New Roman" w:cs="Times New Roman"/>
              <w:color w:val="000000" w:themeColor="text1"/>
              <w:sz w:val="22"/>
            </w:rPr>
          </w:rPrChange>
        </w:rPr>
        <w:t>, hg19</w:t>
      </w:r>
      <w:r w:rsidRPr="000F24FD">
        <w:rPr>
          <w:rFonts w:ascii="Arial" w:hAnsi="Arial" w:cs="Arial"/>
          <w:color w:val="000000" w:themeColor="text1"/>
          <w:sz w:val="22"/>
          <w:rPrChange w:id="725" w:author="Guo, Shicheng" w:date="2018-10-16T16:48:00Z">
            <w:rPr>
              <w:rFonts w:ascii="Times New Roman" w:hAnsi="Times New Roman" w:cs="Times New Roman"/>
              <w:color w:val="000000" w:themeColor="text1"/>
              <w:sz w:val="22"/>
            </w:rPr>
          </w:rPrChange>
        </w:rPr>
        <w:t xml:space="preserve">), was cloned to pGL3-Basic vector (Promega, </w:t>
      </w:r>
      <w:r w:rsidRPr="000F24FD">
        <w:rPr>
          <w:rFonts w:ascii="Arial" w:hAnsi="Arial" w:cs="Arial"/>
          <w:color w:val="000000" w:themeColor="text1"/>
          <w:sz w:val="22"/>
          <w:rPrChange w:id="726" w:author="Guo, Shicheng" w:date="2018-10-16T16:48:00Z">
            <w:rPr>
              <w:rFonts w:ascii="Times New Roman" w:hAnsi="Times New Roman" w:cs="Times New Roman"/>
              <w:color w:val="000000" w:themeColor="text1"/>
              <w:sz w:val="22"/>
            </w:rPr>
          </w:rPrChange>
        </w:rPr>
        <w:lastRenderedPageBreak/>
        <w:t xml:space="preserve">Madison, WI, USA) </w:t>
      </w:r>
      <w:r w:rsidR="00BE1F51" w:rsidRPr="000F24FD">
        <w:rPr>
          <w:rFonts w:ascii="Arial" w:hAnsi="Arial" w:cs="Arial"/>
          <w:color w:val="000000" w:themeColor="text1"/>
          <w:sz w:val="22"/>
          <w:rPrChange w:id="727" w:author="Guo, Shicheng" w:date="2018-10-16T16:48:00Z">
            <w:rPr>
              <w:rFonts w:ascii="Times New Roman" w:hAnsi="Times New Roman" w:cs="Times New Roman"/>
              <w:color w:val="000000" w:themeColor="text1"/>
              <w:sz w:val="22"/>
            </w:rPr>
          </w:rPrChange>
        </w:rPr>
        <w:t xml:space="preserve">or pCpGL-Basic vector </w:t>
      </w:r>
      <w:r w:rsidR="00280292" w:rsidRPr="000F24FD">
        <w:rPr>
          <w:rFonts w:ascii="Arial" w:hAnsi="Arial" w:cs="Arial"/>
          <w:color w:val="000000" w:themeColor="text1"/>
          <w:sz w:val="22"/>
          <w:rPrChange w:id="728" w:author="Guo, Shicheng" w:date="2018-10-16T16:48:00Z">
            <w:rPr>
              <w:rFonts w:ascii="Times New Roman" w:hAnsi="Times New Roman" w:cs="Times New Roman"/>
              <w:color w:val="000000" w:themeColor="text1"/>
              <w:sz w:val="22"/>
            </w:rPr>
          </w:rPrChange>
        </w:rPr>
        <w:t xml:space="preserve">(The pCpGL-Basic vector was a kind gift of M. Rehli, University Hospital Regensburg) </w:t>
      </w:r>
      <w:r w:rsidRPr="000F24FD">
        <w:rPr>
          <w:rFonts w:ascii="Arial" w:hAnsi="Arial" w:cs="Arial"/>
          <w:color w:val="000000" w:themeColor="text1"/>
          <w:sz w:val="22"/>
          <w:rPrChange w:id="729" w:author="Guo, Shicheng" w:date="2018-10-16T16:48:00Z">
            <w:rPr>
              <w:rFonts w:ascii="Times New Roman" w:hAnsi="Times New Roman" w:cs="Times New Roman"/>
              <w:color w:val="000000" w:themeColor="text1"/>
              <w:sz w:val="22"/>
            </w:rPr>
          </w:rPrChange>
        </w:rPr>
        <w:t>to make a reporter construct. The construct inserts were veriﬁed by sequencing. To confirm the participation of Sp1, HEK293T cells plated on 24-well plate were transfected with 0-1.6 μg Sp1 expression vector and 200 ng pGL3-</w:t>
      </w:r>
      <w:r w:rsidRPr="000F24FD">
        <w:rPr>
          <w:rFonts w:ascii="Arial" w:hAnsi="Arial" w:cs="Arial"/>
          <w:i/>
          <w:color w:val="000000" w:themeColor="text1"/>
          <w:sz w:val="22"/>
          <w:rPrChange w:id="73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731" w:author="Guo, Shicheng" w:date="2018-10-16T16:48:00Z">
            <w:rPr>
              <w:rFonts w:ascii="Times New Roman" w:hAnsi="Times New Roman" w:cs="Times New Roman"/>
              <w:color w:val="000000" w:themeColor="text1"/>
              <w:sz w:val="22"/>
            </w:rPr>
          </w:rPrChange>
        </w:rPr>
        <w:t xml:space="preserve"> or 200 ng methylated pGL3-</w:t>
      </w:r>
      <w:r w:rsidRPr="000F24FD">
        <w:rPr>
          <w:rFonts w:ascii="Arial" w:hAnsi="Arial" w:cs="Arial"/>
          <w:i/>
          <w:color w:val="000000" w:themeColor="text1"/>
          <w:sz w:val="22"/>
          <w:rPrChange w:id="732"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733" w:author="Guo, Shicheng" w:date="2018-10-16T16:48:00Z">
            <w:rPr>
              <w:rFonts w:ascii="Times New Roman" w:hAnsi="Times New Roman" w:cs="Times New Roman"/>
              <w:color w:val="000000" w:themeColor="text1"/>
              <w:sz w:val="22"/>
            </w:rPr>
          </w:rPrChange>
        </w:rPr>
        <w:t xml:space="preserve"> by lipofectamine 2000 (Life Technologies, Carlsbad, CA, USA). In each transfection, 5 ng of pRL-SV40 vector (Promega, Madison, WI) was used to correct transfection efficiency. To determine whether methylation of Sp1-bining site alters the transcriptional activity of </w:t>
      </w:r>
      <w:r w:rsidRPr="000F24FD">
        <w:rPr>
          <w:rFonts w:ascii="Arial" w:hAnsi="Arial" w:cs="Arial"/>
          <w:i/>
          <w:color w:val="000000" w:themeColor="text1"/>
          <w:sz w:val="22"/>
          <w:rPrChange w:id="734"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735" w:author="Guo, Shicheng" w:date="2018-10-16T16:48:00Z">
            <w:rPr>
              <w:rFonts w:ascii="Times New Roman" w:hAnsi="Times New Roman" w:cs="Times New Roman"/>
              <w:color w:val="000000" w:themeColor="text1"/>
              <w:sz w:val="22"/>
            </w:rPr>
          </w:rPrChange>
        </w:rPr>
        <w:t xml:space="preserve"> promoter by derecruiting Sp1. HEK293T cells plated on 24-well plate were transfected with 0,</w:t>
      </w:r>
      <w:r w:rsidR="0040512D" w:rsidRPr="000F24FD">
        <w:rPr>
          <w:rFonts w:ascii="Arial" w:hAnsi="Arial" w:cs="Arial"/>
          <w:color w:val="000000" w:themeColor="text1"/>
          <w:sz w:val="22"/>
          <w:rPrChange w:id="736" w:author="Guo, Shicheng" w:date="2018-10-16T16:48:00Z">
            <w:rPr>
              <w:rFonts w:ascii="Times New Roman" w:hAnsi="Times New Roman" w:cs="Times New Roman"/>
              <w:color w:val="000000" w:themeColor="text1"/>
              <w:sz w:val="22"/>
            </w:rPr>
          </w:rPrChange>
        </w:rPr>
        <w:t xml:space="preserve"> 3</w:t>
      </w:r>
      <w:r w:rsidRPr="000F24FD">
        <w:rPr>
          <w:rFonts w:ascii="Arial" w:hAnsi="Arial" w:cs="Arial"/>
          <w:color w:val="000000" w:themeColor="text1"/>
          <w:sz w:val="22"/>
          <w:rPrChange w:id="737" w:author="Guo, Shicheng" w:date="2018-10-16T16:48:00Z">
            <w:rPr>
              <w:rFonts w:ascii="Times New Roman" w:hAnsi="Times New Roman" w:cs="Times New Roman"/>
              <w:color w:val="000000" w:themeColor="text1"/>
              <w:sz w:val="22"/>
            </w:rPr>
          </w:rPrChange>
        </w:rPr>
        <w:t>00ng Sp1 expression vector and 200 ng p</w:t>
      </w:r>
      <w:r w:rsidR="0040512D" w:rsidRPr="000F24FD">
        <w:rPr>
          <w:rFonts w:ascii="Arial" w:hAnsi="Arial" w:cs="Arial"/>
          <w:color w:val="000000" w:themeColor="text1"/>
          <w:sz w:val="22"/>
          <w:rPrChange w:id="738" w:author="Guo, Shicheng" w:date="2018-10-16T16:48:00Z">
            <w:rPr>
              <w:rFonts w:ascii="Times New Roman" w:hAnsi="Times New Roman" w:cs="Times New Roman"/>
              <w:color w:val="000000" w:themeColor="text1"/>
              <w:sz w:val="22"/>
            </w:rPr>
          </w:rPrChange>
        </w:rPr>
        <w:t>CpGL</w:t>
      </w:r>
      <w:r w:rsidRPr="000F24FD">
        <w:rPr>
          <w:rFonts w:ascii="Arial" w:hAnsi="Arial" w:cs="Arial"/>
          <w:color w:val="000000" w:themeColor="text1"/>
          <w:sz w:val="22"/>
          <w:rPrChange w:id="739" w:author="Guo, Shicheng" w:date="2018-10-16T16:48:00Z">
            <w:rPr>
              <w:rFonts w:ascii="Times New Roman" w:hAnsi="Times New Roman" w:cs="Times New Roman"/>
              <w:color w:val="000000" w:themeColor="text1"/>
              <w:sz w:val="22"/>
            </w:rPr>
          </w:rPrChange>
        </w:rPr>
        <w:t>-</w:t>
      </w:r>
      <w:r w:rsidRPr="000F24FD">
        <w:rPr>
          <w:rFonts w:ascii="Arial" w:hAnsi="Arial" w:cs="Arial"/>
          <w:i/>
          <w:color w:val="000000" w:themeColor="text1"/>
          <w:sz w:val="22"/>
          <w:rPrChange w:id="74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741" w:author="Guo, Shicheng" w:date="2018-10-16T16:48:00Z">
            <w:rPr>
              <w:rFonts w:ascii="Times New Roman" w:hAnsi="Times New Roman" w:cs="Times New Roman"/>
              <w:color w:val="000000" w:themeColor="text1"/>
              <w:sz w:val="22"/>
            </w:rPr>
          </w:rPrChange>
        </w:rPr>
        <w:t xml:space="preserve"> or 200 ng methylated p</w:t>
      </w:r>
      <w:r w:rsidR="003842F0" w:rsidRPr="000F24FD">
        <w:rPr>
          <w:rFonts w:ascii="Arial" w:hAnsi="Arial" w:cs="Arial"/>
          <w:color w:val="000000" w:themeColor="text1"/>
          <w:sz w:val="22"/>
          <w:rPrChange w:id="742" w:author="Guo, Shicheng" w:date="2018-10-16T16:48:00Z">
            <w:rPr>
              <w:rFonts w:ascii="Times New Roman" w:hAnsi="Times New Roman" w:cs="Times New Roman"/>
              <w:color w:val="000000" w:themeColor="text1"/>
              <w:sz w:val="22"/>
            </w:rPr>
          </w:rPrChange>
        </w:rPr>
        <w:t>CpGL</w:t>
      </w:r>
      <w:r w:rsidRPr="000F24FD">
        <w:rPr>
          <w:rFonts w:ascii="Arial" w:hAnsi="Arial" w:cs="Arial"/>
          <w:color w:val="000000" w:themeColor="text1"/>
          <w:sz w:val="22"/>
          <w:rPrChange w:id="743" w:author="Guo, Shicheng" w:date="2018-10-16T16:48:00Z">
            <w:rPr>
              <w:rFonts w:ascii="Times New Roman" w:hAnsi="Times New Roman" w:cs="Times New Roman"/>
              <w:color w:val="000000" w:themeColor="text1"/>
              <w:sz w:val="22"/>
            </w:rPr>
          </w:rPrChange>
        </w:rPr>
        <w:t>-</w:t>
      </w:r>
      <w:r w:rsidRPr="000F24FD">
        <w:rPr>
          <w:rFonts w:ascii="Arial" w:hAnsi="Arial" w:cs="Arial"/>
          <w:i/>
          <w:color w:val="000000" w:themeColor="text1"/>
          <w:sz w:val="22"/>
          <w:rPrChange w:id="744"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745" w:author="Guo, Shicheng" w:date="2018-10-16T16:48:00Z">
            <w:rPr>
              <w:rFonts w:ascii="Times New Roman" w:hAnsi="Times New Roman" w:cs="Times New Roman"/>
              <w:color w:val="000000" w:themeColor="text1"/>
              <w:sz w:val="22"/>
            </w:rPr>
          </w:rPrChange>
        </w:rPr>
        <w:t xml:space="preserve"> by lipofectamine 2000. The methylated reporter construct were methylated in vitro using SssI (CpG) Methyltransferase as recommended by the manufacturer’s instructions. In each transfection, 5 ng of pRL-SV40 vector was used to correct transfection efficiency. Luciferase activity was measured with the Dual-Luciferase Reporter Assay System (Promega, Madison, WI). Promoter activities were expressed as the ratio of Firefly luciferase to Renilla luciferase activities.</w:t>
      </w:r>
      <w:r w:rsidR="00331C29" w:rsidRPr="000F24FD">
        <w:rPr>
          <w:rFonts w:ascii="Arial" w:hAnsi="Arial" w:cs="Arial"/>
          <w:sz w:val="22"/>
          <w:rPrChange w:id="746" w:author="Guo, Shicheng" w:date="2018-10-16T16:48:00Z">
            <w:rPr>
              <w:rFonts w:ascii="Times New Roman" w:hAnsi="Times New Roman" w:cs="Times New Roman"/>
            </w:rPr>
          </w:rPrChange>
        </w:rPr>
        <w:t xml:space="preserve"> </w:t>
      </w:r>
      <w:r w:rsidR="00331C29" w:rsidRPr="000F24FD">
        <w:rPr>
          <w:rFonts w:ascii="Arial" w:hAnsi="Arial" w:cs="Arial"/>
          <w:color w:val="000000" w:themeColor="text1"/>
          <w:sz w:val="22"/>
          <w:rPrChange w:id="747" w:author="Guo, Shicheng" w:date="2018-10-16T16:48:00Z">
            <w:rPr>
              <w:rFonts w:ascii="Times New Roman" w:hAnsi="Times New Roman" w:cs="Times New Roman"/>
              <w:color w:val="000000" w:themeColor="text1"/>
              <w:sz w:val="22"/>
            </w:rPr>
          </w:rPrChange>
        </w:rPr>
        <w:t>Transfection experiments were repeated at least three times.</w:t>
      </w:r>
    </w:p>
    <w:p w:rsidR="00AB287D" w:rsidRPr="000F24FD" w:rsidRDefault="00AB287D" w:rsidP="00903B7A">
      <w:pPr>
        <w:adjustRightInd w:val="0"/>
        <w:snapToGrid w:val="0"/>
        <w:spacing w:line="480" w:lineRule="auto"/>
        <w:rPr>
          <w:rFonts w:ascii="Arial" w:hAnsi="Arial" w:cs="Arial"/>
          <w:b/>
          <w:color w:val="000000" w:themeColor="text1"/>
          <w:sz w:val="22"/>
          <w:rPrChange w:id="748" w:author="Guo, Shicheng" w:date="2018-10-16T16:48:00Z">
            <w:rPr>
              <w:rFonts w:ascii="Times New Roman" w:hAnsi="Times New Roman" w:cs="Times New Roman"/>
              <w:b/>
              <w:color w:val="000000" w:themeColor="text1"/>
              <w:sz w:val="22"/>
            </w:rPr>
          </w:rPrChange>
        </w:rPr>
      </w:pPr>
    </w:p>
    <w:p w:rsidR="00557250" w:rsidRPr="000F24FD" w:rsidRDefault="00557FEA" w:rsidP="00903B7A">
      <w:pPr>
        <w:adjustRightInd w:val="0"/>
        <w:snapToGrid w:val="0"/>
        <w:spacing w:line="480" w:lineRule="auto"/>
        <w:outlineLvl w:val="1"/>
        <w:rPr>
          <w:rFonts w:ascii="Arial" w:hAnsi="Arial" w:cs="Arial"/>
          <w:b/>
          <w:color w:val="000000" w:themeColor="text1"/>
          <w:sz w:val="22"/>
          <w:rPrChange w:id="749"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750" w:author="Guo, Shicheng" w:date="2018-10-16T16:48:00Z">
            <w:rPr>
              <w:rFonts w:ascii="Times New Roman" w:hAnsi="Times New Roman" w:cs="Times New Roman"/>
              <w:b/>
              <w:color w:val="000000" w:themeColor="text1"/>
              <w:sz w:val="22"/>
            </w:rPr>
          </w:rPrChange>
        </w:rPr>
        <w:t>Chromatin immunoprecipitation (ChIP) assay</w:t>
      </w:r>
    </w:p>
    <w:p w:rsidR="00B42E63" w:rsidRPr="000F24FD" w:rsidRDefault="00B42E63" w:rsidP="00903B7A">
      <w:pPr>
        <w:adjustRightInd w:val="0"/>
        <w:snapToGrid w:val="0"/>
        <w:spacing w:line="480" w:lineRule="auto"/>
        <w:rPr>
          <w:rFonts w:ascii="Arial" w:hAnsi="Arial" w:cs="Arial"/>
          <w:b/>
          <w:color w:val="000000" w:themeColor="text1"/>
          <w:sz w:val="22"/>
          <w:rPrChange w:id="751" w:author="Guo, Shicheng" w:date="2018-10-16T16:48:00Z">
            <w:rPr>
              <w:rFonts w:ascii="Times New Roman" w:hAnsi="Times New Roman" w:cs="Times New Roman"/>
              <w:b/>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752"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753" w:author="Guo, Shicheng" w:date="2018-10-16T16:48:00Z">
            <w:rPr>
              <w:rFonts w:ascii="Times New Roman" w:hAnsi="Times New Roman" w:cs="Times New Roman"/>
              <w:color w:val="000000" w:themeColor="text1"/>
              <w:sz w:val="22"/>
            </w:rPr>
          </w:rPrChange>
        </w:rPr>
        <w:t>ChIP assay was performed as previously described</w:t>
      </w:r>
      <w:r w:rsidRPr="000F24FD">
        <w:rPr>
          <w:rFonts w:ascii="Arial" w:hAnsi="Arial" w:cs="Arial"/>
          <w:color w:val="000000" w:themeColor="text1"/>
          <w:sz w:val="22"/>
          <w:vertAlign w:val="superscript"/>
          <w:rPrChange w:id="754"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PEVuZE5vdGU+PENpdGU+PEF1dGhvcj5NaWxuZTwvQXV0aG9yPjxZZWFyPjIwMDI8L1llYXI+PFJl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ODI1LTMwPC9wYWdlcz48dm9sdW1lPjI3OTwvdm9sdW1lPjxudW1iZXI+MjwvbnVtYmVyPjxrZXl3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</w:fldData>
        </w:fldChar>
      </w:r>
      <w:r w:rsidR="00892A75" w:rsidRPr="000F24FD">
        <w:rPr>
          <w:rFonts w:ascii="Arial" w:hAnsi="Arial" w:cs="Arial"/>
          <w:color w:val="000000" w:themeColor="text1"/>
          <w:sz w:val="22"/>
          <w:vertAlign w:val="superscript"/>
          <w:rPrChange w:id="755"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92A75" w:rsidRPr="000F24FD">
        <w:rPr>
          <w:rFonts w:ascii="Arial" w:hAnsi="Arial" w:cs="Arial"/>
          <w:color w:val="000000" w:themeColor="text1"/>
          <w:sz w:val="22"/>
          <w:vertAlign w:val="superscript"/>
          <w:rPrChange w:id="756"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PEVuZE5vdGU+PENpdGU+PEF1dGhvcj5NaWxuZTwvQXV0aG9yPjxZZWFyPjIwMDI8L1llYXI+PFJl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ODI1LTMwPC9wYWdlcz48dm9sdW1lPjI3OTwvdm9sdW1lPjxudW1iZXI+MjwvbnVtYmVyPjxrZXl3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</w:fldData>
        </w:fldChar>
      </w:r>
      <w:r w:rsidR="00892A75" w:rsidRPr="000F24FD">
        <w:rPr>
          <w:rFonts w:ascii="Arial" w:hAnsi="Arial" w:cs="Arial"/>
          <w:color w:val="000000" w:themeColor="text1"/>
          <w:sz w:val="22"/>
          <w:vertAlign w:val="superscript"/>
          <w:rPrChange w:id="757"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92A75" w:rsidRPr="000F24FD">
        <w:rPr>
          <w:rFonts w:ascii="Arial" w:hAnsi="Arial" w:cs="Arial"/>
          <w:color w:val="000000" w:themeColor="text1"/>
          <w:sz w:val="22"/>
          <w:vertAlign w:val="superscript"/>
          <w:rPrChange w:id="758" w:author="Guo, Shicheng" w:date="2018-10-16T16:48:00Z">
            <w:rPr>
              <w:rFonts w:ascii="Times New Roman" w:hAnsi="Times New Roman" w:cs="Times New Roman"/>
              <w:color w:val="000000" w:themeColor="text1"/>
              <w:sz w:val="22"/>
              <w:vertAlign w:val="superscript"/>
            </w:rPr>
          </w:rPrChange>
        </w:rPr>
      </w:r>
      <w:r w:rsidR="00892A75" w:rsidRPr="000F24FD">
        <w:rPr>
          <w:rFonts w:ascii="Arial" w:hAnsi="Arial" w:cs="Arial"/>
          <w:color w:val="000000" w:themeColor="text1"/>
          <w:sz w:val="22"/>
          <w:vertAlign w:val="superscript"/>
          <w:rPrChange w:id="759"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vertAlign w:val="superscript"/>
          <w:rPrChange w:id="760" w:author="Guo, Shicheng" w:date="2018-10-16T16:48:00Z">
            <w:rPr>
              <w:rFonts w:ascii="Times New Roman" w:hAnsi="Times New Roman" w:cs="Times New Roman"/>
              <w:color w:val="000000" w:themeColor="text1"/>
              <w:sz w:val="22"/>
              <w:vertAlign w:val="superscript"/>
            </w:rPr>
          </w:rPrChange>
        </w:rPr>
      </w:r>
      <w:r w:rsidRPr="000F24FD">
        <w:rPr>
          <w:rFonts w:ascii="Arial" w:hAnsi="Arial" w:cs="Arial"/>
          <w:color w:val="000000" w:themeColor="text1"/>
          <w:sz w:val="22"/>
          <w:vertAlign w:val="superscript"/>
          <w:rPrChange w:id="761" w:author="Guo, Shicheng" w:date="2018-10-16T16:48:00Z">
            <w:rPr>
              <w:rFonts w:ascii="Times New Roman" w:hAnsi="Times New Roman" w:cs="Times New Roman"/>
              <w:color w:val="000000" w:themeColor="text1"/>
              <w:sz w:val="22"/>
              <w:vertAlign w:val="superscript"/>
            </w:rPr>
          </w:rPrChange>
        </w:rPr>
        <w:fldChar w:fldCharType="separate"/>
      </w:r>
      <w:r w:rsidR="005912D9" w:rsidRPr="000F24FD">
        <w:rPr>
          <w:rFonts w:ascii="Arial" w:hAnsi="Arial" w:cs="Arial"/>
          <w:noProof/>
          <w:color w:val="000000" w:themeColor="text1"/>
          <w:sz w:val="22"/>
          <w:vertAlign w:val="superscript"/>
          <w:rPrChange w:id="762"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763" w:author="Guo, Shicheng" w:date="2018-10-16T16:48:00Z">
            <w:rPr>
              <w:rFonts w:ascii="Times New Roman" w:hAnsi="Times New Roman" w:cs="Times New Roman"/>
              <w:noProof/>
              <w:color w:val="000000" w:themeColor="text1"/>
              <w:sz w:val="22"/>
              <w:vertAlign w:val="superscript"/>
            </w:rPr>
          </w:rPrChange>
        </w:rPr>
        <w:instrText xml:space="preserve"> HYPERLINK \l "_ENREF_23" \o "Milne, 2002 #248" </w:instrText>
      </w:r>
      <w:r w:rsidR="005912D9" w:rsidRPr="000F24FD">
        <w:rPr>
          <w:rFonts w:ascii="Arial" w:hAnsi="Arial" w:cs="Arial"/>
          <w:noProof/>
          <w:color w:val="000000" w:themeColor="text1"/>
          <w:sz w:val="22"/>
          <w:vertAlign w:val="superscript"/>
          <w:rPrChange w:id="764"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765" w:author="Guo, Shicheng" w:date="2018-10-16T16:48:00Z">
            <w:rPr>
              <w:rFonts w:ascii="Times New Roman" w:hAnsi="Times New Roman" w:cs="Times New Roman"/>
              <w:noProof/>
              <w:color w:val="000000" w:themeColor="text1"/>
              <w:sz w:val="22"/>
              <w:vertAlign w:val="superscript"/>
            </w:rPr>
          </w:rPrChange>
        </w:rPr>
        <w:t>23</w:t>
      </w:r>
      <w:r w:rsidR="005912D9" w:rsidRPr="000F24FD">
        <w:rPr>
          <w:rFonts w:ascii="Arial" w:hAnsi="Arial" w:cs="Arial"/>
          <w:noProof/>
          <w:color w:val="000000" w:themeColor="text1"/>
          <w:sz w:val="22"/>
          <w:vertAlign w:val="superscript"/>
          <w:rPrChange w:id="766" w:author="Guo, Shicheng" w:date="2018-10-16T16:48:00Z">
            <w:rPr>
              <w:rFonts w:ascii="Times New Roman" w:hAnsi="Times New Roman" w:cs="Times New Roman"/>
              <w:noProof/>
              <w:color w:val="000000" w:themeColor="text1"/>
              <w:sz w:val="22"/>
              <w:vertAlign w:val="superscript"/>
            </w:rPr>
          </w:rPrChange>
        </w:rPr>
        <w:fldChar w:fldCharType="end"/>
      </w:r>
      <w:r w:rsidR="00892A75" w:rsidRPr="000F24FD">
        <w:rPr>
          <w:rFonts w:ascii="Arial" w:hAnsi="Arial" w:cs="Arial"/>
          <w:noProof/>
          <w:color w:val="000000" w:themeColor="text1"/>
          <w:sz w:val="22"/>
          <w:vertAlign w:val="superscript"/>
          <w:rPrChange w:id="767" w:author="Guo, Shicheng" w:date="2018-10-16T16:48:00Z">
            <w:rPr>
              <w:rFonts w:ascii="Times New Roman" w:hAnsi="Times New Roman" w:cs="Times New Roman"/>
              <w:noProof/>
              <w:color w:val="000000" w:themeColor="text1"/>
              <w:sz w:val="22"/>
              <w:vertAlign w:val="superscript"/>
            </w:rPr>
          </w:rPrChange>
        </w:rPr>
        <w:t>,</w:t>
      </w:r>
      <w:r w:rsidR="005912D9" w:rsidRPr="000F24FD">
        <w:rPr>
          <w:rFonts w:ascii="Arial" w:hAnsi="Arial" w:cs="Arial"/>
          <w:noProof/>
          <w:color w:val="000000" w:themeColor="text1"/>
          <w:sz w:val="22"/>
          <w:vertAlign w:val="superscript"/>
          <w:rPrChange w:id="768"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769" w:author="Guo, Shicheng" w:date="2018-10-16T16:48:00Z">
            <w:rPr>
              <w:rFonts w:ascii="Times New Roman" w:hAnsi="Times New Roman" w:cs="Times New Roman"/>
              <w:noProof/>
              <w:color w:val="000000" w:themeColor="text1"/>
              <w:sz w:val="22"/>
              <w:vertAlign w:val="superscript"/>
            </w:rPr>
          </w:rPrChange>
        </w:rPr>
        <w:instrText xml:space="preserve"> HYPERLINK \l "_ENREF_24" \o "Hug, 2004 #249" </w:instrText>
      </w:r>
      <w:r w:rsidR="005912D9" w:rsidRPr="000F24FD">
        <w:rPr>
          <w:rFonts w:ascii="Arial" w:hAnsi="Arial" w:cs="Arial"/>
          <w:noProof/>
          <w:color w:val="000000" w:themeColor="text1"/>
          <w:sz w:val="22"/>
          <w:vertAlign w:val="superscript"/>
          <w:rPrChange w:id="770"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771" w:author="Guo, Shicheng" w:date="2018-10-16T16:48:00Z">
            <w:rPr>
              <w:rFonts w:ascii="Times New Roman" w:hAnsi="Times New Roman" w:cs="Times New Roman"/>
              <w:noProof/>
              <w:color w:val="000000" w:themeColor="text1"/>
              <w:sz w:val="22"/>
              <w:vertAlign w:val="superscript"/>
            </w:rPr>
          </w:rPrChange>
        </w:rPr>
        <w:t>24</w:t>
      </w:r>
      <w:r w:rsidR="005912D9" w:rsidRPr="000F24FD">
        <w:rPr>
          <w:rFonts w:ascii="Arial" w:hAnsi="Arial" w:cs="Arial"/>
          <w:noProof/>
          <w:color w:val="000000" w:themeColor="text1"/>
          <w:sz w:val="22"/>
          <w:vertAlign w:val="superscript"/>
          <w:rPrChange w:id="772" w:author="Guo, Shicheng" w:date="2018-10-16T16:48:00Z">
            <w:rPr>
              <w:rFonts w:ascii="Times New Roman" w:hAnsi="Times New Roman" w:cs="Times New Roman"/>
              <w:noProof/>
              <w:color w:val="000000" w:themeColor="text1"/>
              <w:sz w:val="22"/>
              <w:vertAlign w:val="superscript"/>
            </w:rPr>
          </w:rPrChange>
        </w:rPr>
        <w:fldChar w:fldCharType="end"/>
      </w:r>
      <w:r w:rsidRPr="000F24FD">
        <w:rPr>
          <w:rFonts w:ascii="Arial" w:hAnsi="Arial" w:cs="Arial"/>
          <w:color w:val="000000" w:themeColor="text1"/>
          <w:sz w:val="22"/>
          <w:vertAlign w:val="superscript"/>
          <w:rPrChange w:id="773" w:author="Guo, Shicheng" w:date="2018-10-16T16:48:00Z">
            <w:rPr>
              <w:rFonts w:ascii="Times New Roman" w:hAnsi="Times New Roman" w:cs="Times New Roman"/>
              <w:color w:val="000000" w:themeColor="text1"/>
              <w:sz w:val="22"/>
              <w:vertAlign w:val="superscript"/>
            </w:rPr>
          </w:rPrChange>
        </w:rPr>
        <w:fldChar w:fldCharType="end"/>
      </w:r>
      <w:r w:rsidR="002222E1" w:rsidRPr="000F24FD">
        <w:rPr>
          <w:rFonts w:ascii="Arial" w:hAnsi="Arial" w:cs="Arial"/>
          <w:color w:val="000000" w:themeColor="text1"/>
          <w:sz w:val="22"/>
          <w:rPrChange w:id="774"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775" w:author="Guo, Shicheng" w:date="2018-10-16T16:48:00Z">
            <w:rPr>
              <w:rFonts w:ascii="Times New Roman" w:hAnsi="Times New Roman" w:cs="Times New Roman"/>
              <w:color w:val="000000" w:themeColor="text1"/>
              <w:sz w:val="22"/>
            </w:rPr>
          </w:rPrChange>
        </w:rPr>
        <w:t xml:space="preserve"> Brieﬂy, Ec-109 cells were transfected with p3×flag-Sp1or p3×flag-cmv-10 vectors. Transfected for 48 hours, cells were crosslinked with 1% formaldehyde for 10 min at room temperature. Chromatin was sheared using Bioruptor® Plus sonication device (Diagenode, Belgium) to obtain DNA fragments of about 400−600 bp.</w:t>
      </w:r>
      <w:r w:rsidR="00AD3FC3" w:rsidRPr="000F24FD">
        <w:rPr>
          <w:rFonts w:ascii="Arial" w:hAnsi="Arial" w:cs="Arial"/>
          <w:color w:val="000000" w:themeColor="text1"/>
          <w:sz w:val="22"/>
          <w:rPrChange w:id="776"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777" w:author="Guo, Shicheng" w:date="2018-10-16T16:48:00Z">
            <w:rPr>
              <w:rFonts w:ascii="Times New Roman" w:hAnsi="Times New Roman" w:cs="Times New Roman"/>
              <w:color w:val="000000" w:themeColor="text1"/>
              <w:sz w:val="22"/>
            </w:rPr>
          </w:rPrChange>
        </w:rPr>
        <w:t xml:space="preserve">The anti-FLAG affinity gel (Bimake, Product ID. B23101) was used to pull-down the flag tagged proteins. The chromatin was then de-cross-linked at 65°C overnight with proteinaseK (New England Biolabs, Ipswich, MA). DNA was puriﬁed using MinElute PCR puriﬁcation kit. Puriﬁed ChIP DNA was subjected to PCR, which ampliﬁed </w:t>
      </w:r>
      <w:r w:rsidRPr="000F24FD">
        <w:rPr>
          <w:rFonts w:ascii="Arial" w:hAnsi="Arial" w:cs="Arial"/>
          <w:i/>
          <w:color w:val="000000" w:themeColor="text1"/>
          <w:sz w:val="22"/>
          <w:rPrChange w:id="778" w:author="Guo, Shicheng" w:date="2018-10-16T16:48:00Z">
            <w:rPr>
              <w:rFonts w:ascii="Times New Roman" w:hAnsi="Times New Roman" w:cs="Times New Roman"/>
              <w:i/>
              <w:color w:val="000000" w:themeColor="text1"/>
              <w:sz w:val="22"/>
            </w:rPr>
          </w:rPrChange>
        </w:rPr>
        <w:t>ZNF132</w:t>
      </w:r>
      <w:r w:rsidR="00545392" w:rsidRPr="000F24FD">
        <w:rPr>
          <w:rFonts w:ascii="Arial" w:hAnsi="Arial" w:cs="Arial"/>
          <w:i/>
          <w:color w:val="000000" w:themeColor="text1"/>
          <w:sz w:val="22"/>
          <w:rPrChange w:id="779" w:author="Guo, Shicheng" w:date="2018-10-16T16:48:00Z">
            <w:rPr>
              <w:rFonts w:ascii="Times New Roman" w:hAnsi="Times New Roman" w:cs="Times New Roman"/>
              <w:i/>
              <w:color w:val="000000" w:themeColor="text1"/>
              <w:sz w:val="22"/>
            </w:rPr>
          </w:rPrChange>
        </w:rPr>
        <w:t xml:space="preserve"> </w:t>
      </w:r>
      <w:r w:rsidRPr="000F24FD">
        <w:rPr>
          <w:rFonts w:ascii="Arial" w:hAnsi="Arial" w:cs="Arial"/>
          <w:color w:val="000000" w:themeColor="text1"/>
          <w:sz w:val="22"/>
          <w:rPrChange w:id="780" w:author="Guo, Shicheng" w:date="2018-10-16T16:48:00Z">
            <w:rPr>
              <w:rFonts w:ascii="Times New Roman" w:hAnsi="Times New Roman" w:cs="Times New Roman"/>
              <w:color w:val="000000" w:themeColor="text1"/>
              <w:sz w:val="22"/>
            </w:rPr>
          </w:rPrChange>
        </w:rPr>
        <w:t>promoter region encompassing the putative Sp1-binding site. Speciﬁc ChIP primers used for PCR were:</w:t>
      </w:r>
      <w:r w:rsidR="00852B5E" w:rsidRPr="000F24FD">
        <w:rPr>
          <w:rFonts w:ascii="Arial" w:hAnsi="Arial" w:cs="Arial"/>
          <w:color w:val="000000" w:themeColor="text1"/>
          <w:sz w:val="22"/>
          <w:rPrChange w:id="781"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782" w:author="Guo, Shicheng" w:date="2018-10-16T16:48:00Z">
            <w:rPr>
              <w:rFonts w:ascii="Times New Roman" w:hAnsi="Times New Roman" w:cs="Times New Roman"/>
              <w:color w:val="000000" w:themeColor="text1"/>
              <w:sz w:val="22"/>
            </w:rPr>
          </w:rPrChange>
        </w:rPr>
        <w:t>5’-CAGCCGAGGAGACAGGCACTT-3’ (forward) and 5’-CCCAGGGA GCCTCCAAGATT-3’ (reverse).</w:t>
      </w:r>
      <w:r w:rsidR="009F440F" w:rsidRPr="000F24FD">
        <w:rPr>
          <w:rFonts w:ascii="Arial" w:hAnsi="Arial" w:cs="Arial"/>
          <w:color w:val="000000" w:themeColor="text1"/>
          <w:sz w:val="22"/>
          <w:rPrChange w:id="783" w:author="Guo, Shicheng" w:date="2018-10-16T16:48:00Z">
            <w:rPr>
              <w:rFonts w:ascii="Times New Roman" w:hAnsi="Times New Roman" w:cs="Times New Roman"/>
              <w:color w:val="000000" w:themeColor="text1"/>
              <w:sz w:val="22"/>
            </w:rPr>
          </w:rPrChange>
        </w:rPr>
        <w:t xml:space="preserve"> </w:t>
      </w:r>
    </w:p>
    <w:p w:rsidR="00557250" w:rsidRPr="000F24FD" w:rsidRDefault="00557250" w:rsidP="00903B7A">
      <w:pPr>
        <w:adjustRightInd w:val="0"/>
        <w:snapToGrid w:val="0"/>
        <w:spacing w:line="480" w:lineRule="auto"/>
        <w:rPr>
          <w:rFonts w:ascii="Arial" w:hAnsi="Arial" w:cs="Arial"/>
          <w:b/>
          <w:color w:val="000000" w:themeColor="text1"/>
          <w:sz w:val="22"/>
          <w:rPrChange w:id="784"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785"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786" w:author="Guo, Shicheng" w:date="2018-10-16T16:48:00Z">
            <w:rPr>
              <w:rFonts w:ascii="Times New Roman" w:hAnsi="Times New Roman" w:cs="Times New Roman"/>
              <w:b/>
              <w:color w:val="000000" w:themeColor="text1"/>
              <w:sz w:val="22"/>
            </w:rPr>
          </w:rPrChange>
        </w:rPr>
        <w:t>DNA Pull-down assay</w:t>
      </w:r>
    </w:p>
    <w:p w:rsidR="00557250" w:rsidRPr="000F24FD" w:rsidRDefault="00557250" w:rsidP="00903B7A">
      <w:pPr>
        <w:adjustRightInd w:val="0"/>
        <w:snapToGrid w:val="0"/>
        <w:spacing w:line="480" w:lineRule="auto"/>
        <w:rPr>
          <w:rFonts w:ascii="Arial" w:hAnsi="Arial" w:cs="Arial"/>
          <w:color w:val="000000" w:themeColor="text1"/>
          <w:sz w:val="22"/>
          <w:rPrChange w:id="787"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788"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789" w:author="Guo, Shicheng" w:date="2018-10-16T16:48:00Z">
            <w:rPr>
              <w:rFonts w:ascii="Times New Roman" w:hAnsi="Times New Roman" w:cs="Times New Roman"/>
              <w:color w:val="000000" w:themeColor="text1"/>
              <w:sz w:val="22"/>
            </w:rPr>
          </w:rPrChange>
        </w:rPr>
        <w:t>The DNA pull-down assay was performed according to a previous report</w:t>
      </w:r>
      <w:r w:rsidR="005912D9" w:rsidRPr="000F24FD">
        <w:rPr>
          <w:rFonts w:ascii="Arial" w:hAnsi="Arial" w:cs="Arial"/>
          <w:color w:val="000000" w:themeColor="text1"/>
          <w:sz w:val="22"/>
          <w:vertAlign w:val="superscript"/>
          <w:rPrChange w:id="790"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791" w:author="Guo, Shicheng" w:date="2018-10-16T16:48:00Z">
            <w:rPr>
              <w:rFonts w:ascii="Times New Roman" w:hAnsi="Times New Roman" w:cs="Times New Roman"/>
              <w:color w:val="000000" w:themeColor="text1"/>
              <w:sz w:val="22"/>
              <w:vertAlign w:val="superscript"/>
            </w:rPr>
          </w:rPrChange>
        </w:rPr>
        <w:instrText xml:space="preserve"> HYPERLINK \l "_ENREF_25" \o "Audebert, 2004 #250" </w:instrText>
      </w:r>
      <w:r w:rsidR="005912D9" w:rsidRPr="000F24FD">
        <w:rPr>
          <w:rFonts w:ascii="Arial" w:hAnsi="Arial" w:cs="Arial"/>
          <w:color w:val="000000" w:themeColor="text1"/>
          <w:sz w:val="22"/>
          <w:vertAlign w:val="superscript"/>
          <w:rPrChange w:id="792"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793"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PEVuZE5vdGU+PENpdGU+PEF1dGhvcj5BdWRlYmVydDwvQXV0aG9yPjxZZWFyPjIwMDQ8L1llYXI+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YWJici0xPjwvYWx0LXBlcmlvZGljYWw+PHBhZ2VzPjU1MTE3LTI2PC9wYWdlcz48dm9sdW1lPjI3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bHQtcGVyaW9kaWNhbD48cGFnZXM+NTAxLTU8L3BhZ2VzPjx2b2x1bWU+NDQ4PC92b2x1bWU+PG51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==
</w:fldData>
        </w:fldChar>
      </w:r>
      <w:r w:rsidR="008B6D77" w:rsidRPr="000F24FD">
        <w:rPr>
          <w:rFonts w:ascii="Arial" w:hAnsi="Arial" w:cs="Arial"/>
          <w:color w:val="000000" w:themeColor="text1"/>
          <w:sz w:val="22"/>
          <w:vertAlign w:val="superscript"/>
          <w:rPrChange w:id="794"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B6D77" w:rsidRPr="000F24FD">
        <w:rPr>
          <w:rFonts w:ascii="Arial" w:hAnsi="Arial" w:cs="Arial"/>
          <w:color w:val="000000" w:themeColor="text1"/>
          <w:sz w:val="22"/>
          <w:vertAlign w:val="superscript"/>
          <w:rPrChange w:id="795"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PEVuZE5vdGU+PENpdGU+PEF1dGhvcj5BdWRlYmVydDwvQXV0aG9yPjxZZWFyPjIwMDQ8L1llYXI+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YWJici0xPjwvYWx0LXBlcmlvZGljYWw+PHBhZ2VzPjU1MTE3LTI2PC9wYWdlcz48dm9sdW1lPjI3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bHQtcGVyaW9kaWNhbD48cGFnZXM+NTAxLTU8L3BhZ2VzPjx2b2x1bWU+NDQ4PC92b2x1bWU+PG51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==
</w:fldData>
        </w:fldChar>
      </w:r>
      <w:r w:rsidR="008B6D77" w:rsidRPr="000F24FD">
        <w:rPr>
          <w:rFonts w:ascii="Arial" w:hAnsi="Arial" w:cs="Arial"/>
          <w:color w:val="000000" w:themeColor="text1"/>
          <w:sz w:val="22"/>
          <w:vertAlign w:val="superscript"/>
          <w:rPrChange w:id="796"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B6D77" w:rsidRPr="000F24FD">
        <w:rPr>
          <w:rFonts w:ascii="Arial" w:hAnsi="Arial" w:cs="Arial"/>
          <w:color w:val="000000" w:themeColor="text1"/>
          <w:sz w:val="22"/>
          <w:vertAlign w:val="superscript"/>
          <w:rPrChange w:id="797"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798" w:author="Guo, Shicheng" w:date="2018-10-16T16:48:00Z">
            <w:rPr>
              <w:rFonts w:ascii="Times New Roman" w:hAnsi="Times New Roman" w:cs="Times New Roman"/>
              <w:color w:val="000000" w:themeColor="text1"/>
              <w:sz w:val="22"/>
              <w:vertAlign w:val="superscript"/>
            </w:rPr>
          </w:rPrChange>
        </w:rPr>
        <w:fldChar w:fldCharType="end"/>
      </w:r>
      <w:r w:rsidR="008B6D77" w:rsidRPr="000F24FD">
        <w:rPr>
          <w:rFonts w:ascii="Arial" w:hAnsi="Arial" w:cs="Arial"/>
          <w:color w:val="000000" w:themeColor="text1"/>
          <w:sz w:val="22"/>
          <w:vertAlign w:val="superscript"/>
          <w:rPrChange w:id="799"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800"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801" w:author="Guo, Shicheng" w:date="2018-10-16T16:48:00Z">
            <w:rPr>
              <w:rFonts w:ascii="Times New Roman" w:hAnsi="Times New Roman" w:cs="Times New Roman"/>
              <w:noProof/>
              <w:color w:val="000000" w:themeColor="text1"/>
              <w:sz w:val="22"/>
              <w:vertAlign w:val="superscript"/>
            </w:rPr>
          </w:rPrChange>
        </w:rPr>
        <w:t>25-27</w:t>
      </w:r>
      <w:r w:rsidR="008B6D77" w:rsidRPr="000F24FD">
        <w:rPr>
          <w:rFonts w:ascii="Arial" w:hAnsi="Arial" w:cs="Arial"/>
          <w:color w:val="000000" w:themeColor="text1"/>
          <w:sz w:val="22"/>
          <w:vertAlign w:val="superscript"/>
          <w:rPrChange w:id="802"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803"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804" w:author="Guo, Shicheng" w:date="2018-10-16T16:48:00Z">
            <w:rPr>
              <w:rFonts w:ascii="Times New Roman" w:hAnsi="Times New Roman" w:cs="Times New Roman"/>
              <w:color w:val="000000" w:themeColor="text1"/>
              <w:sz w:val="22"/>
            </w:rPr>
          </w:rPrChange>
        </w:rPr>
        <w:t xml:space="preserve">. The promoter region of </w:t>
      </w:r>
      <w:r w:rsidRPr="000F24FD">
        <w:rPr>
          <w:rFonts w:ascii="Arial" w:hAnsi="Arial" w:cs="Arial"/>
          <w:i/>
          <w:color w:val="000000" w:themeColor="text1"/>
          <w:sz w:val="22"/>
          <w:rPrChange w:id="805"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806" w:author="Guo, Shicheng" w:date="2018-10-16T16:48:00Z">
            <w:rPr>
              <w:rFonts w:ascii="Times New Roman" w:hAnsi="Times New Roman" w:cs="Times New Roman"/>
              <w:color w:val="000000" w:themeColor="text1"/>
              <w:sz w:val="22"/>
            </w:rPr>
          </w:rPrChange>
        </w:rPr>
        <w:t xml:space="preserve"> gene was amplifed by PCR using 5’-biotin-labeled primer. The primer sequences were as follows: forward primer, CACTTCCGGGCGGAGTGTAAGA, reverse primer</w:t>
      </w:r>
      <w:r w:rsidR="00AB4626" w:rsidRPr="000F24FD">
        <w:rPr>
          <w:rFonts w:ascii="Arial" w:hAnsi="Arial" w:cs="Arial"/>
          <w:color w:val="000000" w:themeColor="text1"/>
          <w:sz w:val="22"/>
          <w:rPrChange w:id="807"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808" w:author="Guo, Shicheng" w:date="2018-10-16T16:48:00Z">
            <w:rPr>
              <w:rFonts w:ascii="Times New Roman" w:hAnsi="Times New Roman" w:cs="Times New Roman"/>
              <w:color w:val="000000" w:themeColor="text1"/>
              <w:sz w:val="22"/>
            </w:rPr>
          </w:rPrChange>
        </w:rPr>
        <w:t xml:space="preserve">TTCCGTCCCTCGCCTGACAAC. The methylated biotinylated dsDNA were methylated in vitro using </w:t>
      </w:r>
      <w:r w:rsidR="00AC5D09" w:rsidRPr="000F24FD">
        <w:rPr>
          <w:rFonts w:ascii="Arial" w:hAnsi="Arial" w:cs="Arial"/>
          <w:color w:val="000000" w:themeColor="text1"/>
          <w:sz w:val="22"/>
          <w:rPrChange w:id="809" w:author="Guo, Shicheng" w:date="2018-10-16T16:48:00Z">
            <w:rPr>
              <w:rFonts w:ascii="Times New Roman" w:hAnsi="Times New Roman" w:cs="Times New Roman"/>
              <w:color w:val="000000" w:themeColor="text1"/>
              <w:sz w:val="22"/>
            </w:rPr>
          </w:rPrChange>
        </w:rPr>
        <w:t>M.</w:t>
      </w:r>
      <w:r w:rsidRPr="000F24FD">
        <w:rPr>
          <w:rFonts w:ascii="Arial" w:hAnsi="Arial" w:cs="Arial"/>
          <w:color w:val="000000" w:themeColor="text1"/>
          <w:sz w:val="22"/>
          <w:rPrChange w:id="810" w:author="Guo, Shicheng" w:date="2018-10-16T16:48:00Z">
            <w:rPr>
              <w:rFonts w:ascii="Times New Roman" w:hAnsi="Times New Roman" w:cs="Times New Roman"/>
              <w:color w:val="000000" w:themeColor="text1"/>
              <w:sz w:val="22"/>
            </w:rPr>
          </w:rPrChange>
        </w:rPr>
        <w:t>SssI (CpG) Methyltransferase as recommended by the manufacturer’s instructions (New England Biolabs, Beverly, MA). Cell lysates were extracted from HEK293T cells transiently transfected with p3×flag-Sp1 vector. Cell lysis (400 μg) were incubated biotinylated methylated or unmethylated probes (0.5 pmol) in the presence of streptavidin-agarose beads (Roche, USA) at 4</w:t>
      </w:r>
      <w:r w:rsidRPr="000F24FD">
        <w:rPr>
          <w:rFonts w:ascii="Cambria Math" w:eastAsia="SimSun" w:hAnsi="Cambria Math" w:cs="Cambria Math"/>
          <w:color w:val="000000" w:themeColor="text1"/>
          <w:sz w:val="22"/>
          <w:rPrChange w:id="811" w:author="Guo, Shicheng" w:date="2018-10-16T16:48:00Z">
            <w:rPr>
              <w:rFonts w:ascii="SimSun" w:eastAsia="SimSun" w:hAnsi="SimSun" w:cs="SimSun" w:hint="eastAsia"/>
              <w:color w:val="000000" w:themeColor="text1"/>
              <w:sz w:val="22"/>
            </w:rPr>
          </w:rPrChange>
        </w:rPr>
        <w:t>℃</w:t>
      </w:r>
      <w:r w:rsidRPr="000F24FD">
        <w:rPr>
          <w:rFonts w:ascii="Arial" w:hAnsi="Arial" w:cs="Arial"/>
          <w:color w:val="000000" w:themeColor="text1"/>
          <w:sz w:val="22"/>
          <w:rPrChange w:id="812" w:author="Guo, Shicheng" w:date="2018-10-16T16:48:00Z">
            <w:rPr>
              <w:rFonts w:ascii="Times New Roman" w:hAnsi="Times New Roman" w:cs="Times New Roman"/>
              <w:color w:val="000000" w:themeColor="text1"/>
              <w:sz w:val="22"/>
            </w:rPr>
          </w:rPrChange>
        </w:rPr>
        <w:t xml:space="preserve"> for 2 hours in a microfuge tube on a rotating shaker in the binding buffer containing 10 mM</w:t>
      </w:r>
      <w:r w:rsidR="00852B5E" w:rsidRPr="000F24FD">
        <w:rPr>
          <w:rFonts w:ascii="Arial" w:hAnsi="Arial" w:cs="Arial"/>
          <w:color w:val="000000" w:themeColor="text1"/>
          <w:sz w:val="22"/>
          <w:rPrChange w:id="813"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814" w:author="Guo, Shicheng" w:date="2018-10-16T16:48:00Z">
            <w:rPr>
              <w:rFonts w:ascii="Times New Roman" w:hAnsi="Times New Roman" w:cs="Times New Roman"/>
              <w:color w:val="000000" w:themeColor="text1"/>
              <w:sz w:val="22"/>
            </w:rPr>
          </w:rPrChange>
        </w:rPr>
        <w:t>Tris-HCl</w:t>
      </w:r>
      <w:r w:rsidR="00AB4626" w:rsidRPr="000F24FD">
        <w:rPr>
          <w:rFonts w:ascii="Arial" w:hAnsi="Arial" w:cs="Arial"/>
          <w:color w:val="000000" w:themeColor="text1"/>
          <w:sz w:val="22"/>
          <w:rPrChange w:id="815"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816" w:author="Guo, Shicheng" w:date="2018-10-16T16:48:00Z">
            <w:rPr>
              <w:rFonts w:ascii="Times New Roman" w:hAnsi="Times New Roman" w:cs="Times New Roman"/>
              <w:color w:val="000000" w:themeColor="text1"/>
              <w:sz w:val="22"/>
            </w:rPr>
          </w:rPrChange>
        </w:rPr>
        <w:t>(pH 7.5), 1 mM EDTA and 100 mM</w:t>
      </w:r>
      <w:r w:rsidR="00AB4626" w:rsidRPr="000F24FD">
        <w:rPr>
          <w:rFonts w:ascii="Arial" w:hAnsi="Arial" w:cs="Arial"/>
          <w:color w:val="000000" w:themeColor="text1"/>
          <w:sz w:val="22"/>
          <w:rPrChange w:id="817"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818" w:author="Guo, Shicheng" w:date="2018-10-16T16:48:00Z">
            <w:rPr>
              <w:rFonts w:ascii="Times New Roman" w:hAnsi="Times New Roman" w:cs="Times New Roman"/>
              <w:color w:val="000000" w:themeColor="text1"/>
              <w:sz w:val="22"/>
            </w:rPr>
          </w:rPrChange>
        </w:rPr>
        <w:t>NaCl. Due to the affinity of the streptavidin magnetic beads for biotinylated probe, the DNA-protein complexes were pulled down with streptavidin-agarose beads by centrifugation at 200×g for 60s. The pulled-down complex was washed 3 times with 1 ml ice-cold TBS buffer (20 mM</w:t>
      </w:r>
      <w:r w:rsidR="000013AE" w:rsidRPr="000F24FD">
        <w:rPr>
          <w:rFonts w:ascii="Arial" w:hAnsi="Arial" w:cs="Arial"/>
          <w:color w:val="000000" w:themeColor="text1"/>
          <w:sz w:val="22"/>
          <w:rPrChange w:id="819"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820" w:author="Guo, Shicheng" w:date="2018-10-16T16:48:00Z">
            <w:rPr>
              <w:rFonts w:ascii="Times New Roman" w:hAnsi="Times New Roman" w:cs="Times New Roman"/>
              <w:color w:val="000000" w:themeColor="text1"/>
              <w:sz w:val="22"/>
            </w:rPr>
          </w:rPrChange>
        </w:rPr>
        <w:t>Tris, 150 mM</w:t>
      </w:r>
      <w:r w:rsidR="00EF79E9" w:rsidRPr="000F24FD">
        <w:rPr>
          <w:rFonts w:ascii="Arial" w:hAnsi="Arial" w:cs="Arial"/>
          <w:color w:val="000000" w:themeColor="text1"/>
          <w:sz w:val="22"/>
          <w:rPrChange w:id="821"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822" w:author="Guo, Shicheng" w:date="2018-10-16T16:48:00Z">
            <w:rPr>
              <w:rFonts w:ascii="Times New Roman" w:hAnsi="Times New Roman" w:cs="Times New Roman"/>
              <w:color w:val="000000" w:themeColor="text1"/>
              <w:sz w:val="22"/>
            </w:rPr>
          </w:rPrChange>
        </w:rPr>
        <w:t>NaCl), separated on an SDS-polyacrylamide gel, and analyzed by western blotting. To quantify the strength of the DNA-protein complex, 20×molar non-biotinylated probe were added to the pull-down mixture as competitors for the biotinylated probe.</w:t>
      </w:r>
      <w:ins w:id="823" w:author="微软用户" w:date="2018-10-16T21:39:00Z">
        <w:r w:rsidR="00405EF3" w:rsidRPr="000F24FD">
          <w:rPr>
            <w:rFonts w:ascii="Arial" w:hAnsi="Arial" w:cs="Arial"/>
            <w:sz w:val="22"/>
            <w:rPrChange w:id="824" w:author="Guo, Shicheng" w:date="2018-10-16T16:48:00Z">
              <w:rPr/>
            </w:rPrChange>
          </w:rPr>
          <w:t xml:space="preserve"> </w:t>
        </w:r>
        <w:r w:rsidR="00405EF3" w:rsidRPr="000F24FD">
          <w:rPr>
            <w:rFonts w:ascii="Arial" w:hAnsi="Arial" w:cs="Arial"/>
            <w:color w:val="000000" w:themeColor="text1"/>
            <w:sz w:val="22"/>
            <w:rPrChange w:id="825" w:author="Guo, Shicheng" w:date="2018-10-16T16:48:00Z">
              <w:rPr>
                <w:rFonts w:ascii="Times New Roman" w:hAnsi="Times New Roman" w:cs="Times New Roman"/>
                <w:color w:val="000000" w:themeColor="text1"/>
                <w:sz w:val="22"/>
              </w:rPr>
            </w:rPrChange>
          </w:rPr>
          <w:t>All western blot</w:t>
        </w:r>
        <w:r w:rsidR="00405EF3" w:rsidRPr="000F24FD">
          <w:rPr>
            <w:rFonts w:ascii="Arial" w:hAnsi="Arial" w:cs="Arial"/>
            <w:color w:val="000000" w:themeColor="text1"/>
            <w:sz w:val="22"/>
            <w:rPrChange w:id="826" w:author="Guo, Shicheng" w:date="2018-10-16T16:48:00Z">
              <w:rPr>
                <w:rFonts w:ascii="Times New Roman" w:hAnsi="Times New Roman" w:cs="Times New Roman" w:hint="eastAsia"/>
                <w:color w:val="000000" w:themeColor="text1"/>
                <w:sz w:val="22"/>
              </w:rPr>
            </w:rPrChange>
          </w:rPr>
          <w:t>ting</w:t>
        </w:r>
        <w:r w:rsidR="00405EF3" w:rsidRPr="000F24FD">
          <w:rPr>
            <w:rFonts w:ascii="Arial" w:hAnsi="Arial" w:cs="Arial"/>
            <w:color w:val="000000" w:themeColor="text1"/>
            <w:sz w:val="22"/>
            <w:rPrChange w:id="827" w:author="Guo, Shicheng" w:date="2018-10-16T16:48:00Z">
              <w:rPr>
                <w:rFonts w:ascii="Times New Roman" w:hAnsi="Times New Roman" w:cs="Times New Roman"/>
                <w:color w:val="000000" w:themeColor="text1"/>
                <w:sz w:val="22"/>
              </w:rPr>
            </w:rPrChange>
          </w:rPr>
          <w:t xml:space="preserve"> experiments in this study were as described by the DNA Pull-down assay.</w:t>
        </w:r>
      </w:ins>
    </w:p>
    <w:p w:rsidR="00557250" w:rsidRPr="000F24FD" w:rsidRDefault="00557250" w:rsidP="00903B7A">
      <w:pPr>
        <w:adjustRightInd w:val="0"/>
        <w:snapToGrid w:val="0"/>
        <w:spacing w:line="480" w:lineRule="auto"/>
        <w:rPr>
          <w:rFonts w:ascii="Arial" w:hAnsi="Arial" w:cs="Arial"/>
          <w:b/>
          <w:color w:val="000000" w:themeColor="text1"/>
          <w:sz w:val="22"/>
          <w:rPrChange w:id="828"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829"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830" w:author="Guo, Shicheng" w:date="2018-10-16T16:48:00Z">
            <w:rPr>
              <w:rFonts w:ascii="Times New Roman" w:hAnsi="Times New Roman" w:cs="Times New Roman"/>
              <w:b/>
              <w:color w:val="000000" w:themeColor="text1"/>
              <w:sz w:val="22"/>
            </w:rPr>
          </w:rPrChange>
        </w:rPr>
        <w:t>Xenograft tumor mouse model</w:t>
      </w:r>
    </w:p>
    <w:p w:rsidR="00557250" w:rsidRPr="000F24FD" w:rsidRDefault="00557250" w:rsidP="00903B7A">
      <w:pPr>
        <w:adjustRightInd w:val="0"/>
        <w:snapToGrid w:val="0"/>
        <w:spacing w:line="480" w:lineRule="auto"/>
        <w:rPr>
          <w:rFonts w:ascii="Arial" w:hAnsi="Arial" w:cs="Arial"/>
          <w:color w:val="000000" w:themeColor="text1"/>
          <w:sz w:val="22"/>
          <w:rPrChange w:id="831"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832"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833" w:author="Guo, Shicheng" w:date="2018-10-16T16:48:00Z">
            <w:rPr>
              <w:rFonts w:ascii="Times New Roman" w:hAnsi="Times New Roman" w:cs="Times New Roman"/>
              <w:color w:val="000000" w:themeColor="text1"/>
              <w:sz w:val="22"/>
            </w:rPr>
          </w:rPrChange>
        </w:rPr>
        <w:t>All animal experiments were approved by the Soochow University. Four-week-old male BALB/c nude mice (nu/nu; n</w:t>
      </w:r>
      <w:r w:rsidR="002222E1" w:rsidRPr="000F24FD">
        <w:rPr>
          <w:rFonts w:ascii="Arial" w:hAnsi="Arial" w:cs="Arial"/>
          <w:color w:val="000000" w:themeColor="text1"/>
          <w:sz w:val="22"/>
          <w:rPrChange w:id="834"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835" w:author="Guo, Shicheng" w:date="2018-10-16T16:48:00Z">
            <w:rPr>
              <w:rFonts w:ascii="Times New Roman" w:hAnsi="Times New Roman" w:cs="Times New Roman"/>
              <w:color w:val="000000" w:themeColor="text1"/>
              <w:sz w:val="22"/>
            </w:rPr>
          </w:rPrChange>
        </w:rPr>
        <w:t>7) (Soochow University laboratory animal center, China) were anesthetized with an isoflurane/propylene glycol mixture, and Ec-109 stable cell lines with pCD513B-</w:t>
      </w:r>
      <w:r w:rsidRPr="000F24FD">
        <w:rPr>
          <w:rFonts w:ascii="Arial" w:hAnsi="Arial" w:cs="Arial"/>
          <w:i/>
          <w:color w:val="000000" w:themeColor="text1"/>
          <w:sz w:val="22"/>
          <w:rPrChange w:id="83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837" w:author="Guo, Shicheng" w:date="2018-10-16T16:48:00Z">
            <w:rPr>
              <w:rFonts w:ascii="Times New Roman" w:hAnsi="Times New Roman" w:cs="Times New Roman"/>
              <w:color w:val="000000" w:themeColor="text1"/>
              <w:sz w:val="22"/>
            </w:rPr>
          </w:rPrChange>
        </w:rPr>
        <w:t xml:space="preserve"> or pCD513B were subcutaneously injected into each mouse (2.0×10</w:t>
      </w:r>
      <w:r w:rsidRPr="000F24FD">
        <w:rPr>
          <w:rFonts w:ascii="Arial" w:hAnsi="Arial" w:cs="Arial"/>
          <w:color w:val="000000" w:themeColor="text1"/>
          <w:sz w:val="22"/>
          <w:vertAlign w:val="superscript"/>
          <w:rPrChange w:id="838" w:author="Guo, Shicheng" w:date="2018-10-16T16:48:00Z">
            <w:rPr>
              <w:rFonts w:ascii="Times New Roman" w:hAnsi="Times New Roman" w:cs="Times New Roman"/>
              <w:color w:val="000000" w:themeColor="text1"/>
              <w:sz w:val="22"/>
              <w:vertAlign w:val="superscript"/>
            </w:rPr>
          </w:rPrChange>
        </w:rPr>
        <w:t>6</w:t>
      </w:r>
      <w:r w:rsidRPr="000F24FD">
        <w:rPr>
          <w:rFonts w:ascii="Arial" w:hAnsi="Arial" w:cs="Arial"/>
          <w:color w:val="000000" w:themeColor="text1"/>
          <w:sz w:val="22"/>
          <w:rPrChange w:id="839" w:author="Guo, Shicheng" w:date="2018-10-16T16:48:00Z">
            <w:rPr>
              <w:rFonts w:ascii="Times New Roman" w:hAnsi="Times New Roman" w:cs="Times New Roman"/>
              <w:color w:val="000000" w:themeColor="text1"/>
              <w:sz w:val="22"/>
            </w:rPr>
          </w:rPrChange>
        </w:rPr>
        <w:t xml:space="preserve"> cells in 200 μl PBS. The tumor sizes were assessed every three days by measuring two dimensions, and the tumor volumes were calculated as the volume = (tumor length)×(tumor width)</w:t>
      </w:r>
      <w:r w:rsidRPr="000F24FD">
        <w:rPr>
          <w:rFonts w:ascii="Arial" w:hAnsi="Arial" w:cs="Arial"/>
          <w:color w:val="000000" w:themeColor="text1"/>
          <w:sz w:val="22"/>
          <w:vertAlign w:val="superscript"/>
          <w:rPrChange w:id="840" w:author="Guo, Shicheng" w:date="2018-10-16T16:48:00Z">
            <w:rPr>
              <w:rFonts w:ascii="Times New Roman" w:hAnsi="Times New Roman" w:cs="Times New Roman"/>
              <w:color w:val="000000" w:themeColor="text1"/>
              <w:sz w:val="22"/>
              <w:vertAlign w:val="superscript"/>
            </w:rPr>
          </w:rPrChange>
        </w:rPr>
        <w:t>2</w:t>
      </w:r>
      <w:r w:rsidRPr="000F24FD">
        <w:rPr>
          <w:rFonts w:ascii="Arial" w:hAnsi="Arial" w:cs="Arial"/>
          <w:color w:val="000000" w:themeColor="text1"/>
          <w:sz w:val="22"/>
          <w:rPrChange w:id="841" w:author="Guo, Shicheng" w:date="2018-10-16T16:48:00Z">
            <w:rPr>
              <w:rFonts w:ascii="Times New Roman" w:hAnsi="Times New Roman" w:cs="Times New Roman"/>
              <w:color w:val="000000" w:themeColor="text1"/>
              <w:sz w:val="22"/>
            </w:rPr>
          </w:rPrChange>
        </w:rPr>
        <w:t>/2</w:t>
      </w:r>
      <w:r w:rsidR="005912D9" w:rsidRPr="000F24FD">
        <w:rPr>
          <w:rFonts w:ascii="Arial" w:hAnsi="Arial" w:cs="Arial"/>
          <w:color w:val="000000" w:themeColor="text1"/>
          <w:sz w:val="22"/>
          <w:vertAlign w:val="superscript"/>
          <w:rPrChange w:id="842"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843" w:author="Guo, Shicheng" w:date="2018-10-16T16:48:00Z">
            <w:rPr>
              <w:rFonts w:ascii="Times New Roman" w:hAnsi="Times New Roman" w:cs="Times New Roman"/>
              <w:color w:val="000000" w:themeColor="text1"/>
              <w:sz w:val="22"/>
              <w:vertAlign w:val="superscript"/>
            </w:rPr>
          </w:rPrChange>
        </w:rPr>
        <w:instrText xml:space="preserve"> HYPERLINK \l "_ENREF_28" \o "Wang, 2011 #254" </w:instrText>
      </w:r>
      <w:r w:rsidR="005912D9" w:rsidRPr="000F24FD">
        <w:rPr>
          <w:rFonts w:ascii="Arial" w:hAnsi="Arial" w:cs="Arial"/>
          <w:color w:val="000000" w:themeColor="text1"/>
          <w:sz w:val="22"/>
          <w:vertAlign w:val="superscript"/>
          <w:rPrChange w:id="844"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845" w:author="Guo, Shicheng" w:date="2018-10-16T16:48:00Z">
            <w:rPr>
              <w:rFonts w:ascii="Times New Roman" w:hAnsi="Times New Roman" w:cs="Times New Roman"/>
              <w:color w:val="000000" w:themeColor="text1"/>
              <w:sz w:val="22"/>
              <w:vertAlign w:val="superscript"/>
            </w:rPr>
          </w:rPrChange>
        </w:rPr>
        <w:fldChar w:fldCharType="begin"/>
      </w:r>
      <w:r w:rsidR="008B6D77" w:rsidRPr="000F24FD">
        <w:rPr>
          <w:rFonts w:ascii="Arial" w:hAnsi="Arial" w:cs="Arial"/>
          <w:color w:val="000000" w:themeColor="text1"/>
          <w:sz w:val="22"/>
          <w:vertAlign w:val="superscript"/>
          <w:rPrChange w:id="846" w:author="Guo, Shicheng" w:date="2018-10-16T16:48:00Z">
            <w:rPr>
              <w:rFonts w:ascii="Times New Roman" w:hAnsi="Times New Roman" w:cs="Times New Roman"/>
              <w:color w:val="000000" w:themeColor="text1"/>
              <w:sz w:val="22"/>
              <w:vertAlign w:val="superscript"/>
            </w:rPr>
          </w:rPrChange>
        </w:rPr>
        <w:instrText xml:space="preserve"> ADDIN EN.CITE &lt;EndNote&gt;&lt;Cite&gt;&lt;Author&gt;Wang&lt;/Author&gt;&lt;Year&gt;2011&lt;/Year&gt;&lt;RecNum&gt;254&lt;/RecNum&gt;&lt;DisplayText&gt;&lt;style face="superscript"&gt;28&lt;/style&gt;&lt;/DisplayText&gt;&lt;record&gt;&lt;rec-number&gt;254&lt;/rec-number&gt;&lt;foreign-keys&gt;&lt;key app="EN" db-id="rsdtssx5de5tfqezpxppdrsutap5fp2daewr"&gt;254&lt;/key&gt;&lt;/foreign-keys&gt;&lt;ref-type name="Journal Article"&gt;17&lt;/ref-type&gt;&lt;contributors&gt;&lt;authors&gt;&lt;author&gt;Wang, C.&lt;/author&gt;&lt;author&gt;Tao, H.&lt;/author&gt;&lt;author&gt;Cheng, L.&lt;/author&gt;&lt;author&gt;Liu, Z.&lt;/author&gt;&lt;/authors&gt;&lt;/contributors&gt;&lt;auth-address&gt;Jiangsu Key Laboratory for Carbon-Based Functional Materials &amp;amp; Devices, Institute of Functional Nano &amp;amp; Soft Materials (FUNSOM), Soochow University, Suzhou, Jiangsu 215123, China.&lt;/auth-address&gt;&lt;titles&gt;&lt;title&gt;Near-infrared light induced in vivo photodynamic therapy of cancer based on upconversion nanoparticles&lt;/title&gt;&lt;secondary-title&gt;Biomaterials&lt;/secondary-title&gt;&lt;alt-title&gt;Biomaterials&lt;/alt-title&gt;&lt;/titles&gt;&lt;periodical&gt;&lt;full-title&gt;Biomaterials&lt;/full-title&gt;&lt;abbr-1&gt;Biomaterials&lt;/abbr-1&gt;&lt;/periodical&gt;&lt;alt-periodical&gt;&lt;full-title&gt;Biomaterials&lt;/full-title&gt;&lt;abbr-1&gt;Biomaterials&lt;/abbr-1&gt;&lt;/alt-periodical&gt;&lt;pages&gt;6145-54&lt;/pages&gt;&lt;volume&gt;32&lt;/volume&gt;&lt;number&gt;26&lt;/number&gt;&lt;keywords&gt;&lt;keyword&gt;Animals&lt;/keyword&gt;&lt;keyword&gt;Breast Neoplasms/therapy&lt;/keyword&gt;&lt;keyword&gt;Cell Line, Tumor&lt;/keyword&gt;&lt;keyword&gt;Female&lt;/keyword&gt;&lt;keyword&gt;HeLa Cells&lt;/keyword&gt;&lt;keyword&gt;Humans&lt;/keyword&gt;&lt;keyword&gt;*Infrared Rays&lt;/keyword&gt;&lt;keyword&gt;Mice&lt;/keyword&gt;&lt;keyword&gt;Mice, Inbred BALB C&lt;/keyword&gt;&lt;keyword&gt;Nanoparticles/*chemistry&lt;/keyword&gt;&lt;keyword&gt;Photochemotherapy/*methods&lt;/keyword&gt;&lt;/keywords&gt;&lt;dates&gt;&lt;year&gt;2011&lt;/year&gt;&lt;pub-dates&gt;&lt;date&gt;Sep&lt;/date&gt;&lt;/pub-dates&gt;&lt;/dates&gt;&lt;isbn&gt;1878-5905 (Electronic)&amp;#xD;0142-9612 (Linking)&lt;/isbn&gt;&lt;accession-num&gt;21616529&lt;/accession-num&gt;&lt;urls&gt;&lt;related-urls&gt;&lt;url&gt;http://www.ncbi.nlm.nih.gov/pubmed/21616529&lt;/url&gt;&lt;/related-urls&gt;&lt;/urls&gt;&lt;electronic-resource-num&gt;10.1016/j.biomaterials.2011.05.007&lt;/electronic-resource-num&gt;&lt;/record&gt;&lt;/Cite&gt;&lt;/EndNote&gt;</w:instrText>
      </w:r>
      <w:r w:rsidR="008B6D77" w:rsidRPr="000F24FD">
        <w:rPr>
          <w:rFonts w:ascii="Arial" w:hAnsi="Arial" w:cs="Arial"/>
          <w:color w:val="000000" w:themeColor="text1"/>
          <w:sz w:val="22"/>
          <w:vertAlign w:val="superscript"/>
          <w:rPrChange w:id="847"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848" w:author="Guo, Shicheng" w:date="2018-10-16T16:48:00Z">
            <w:rPr>
              <w:rFonts w:ascii="Times New Roman" w:hAnsi="Times New Roman" w:cs="Times New Roman"/>
              <w:noProof/>
              <w:color w:val="000000" w:themeColor="text1"/>
              <w:sz w:val="22"/>
              <w:vertAlign w:val="superscript"/>
            </w:rPr>
          </w:rPrChange>
        </w:rPr>
        <w:t>28</w:t>
      </w:r>
      <w:r w:rsidR="008B6D77" w:rsidRPr="000F24FD">
        <w:rPr>
          <w:rFonts w:ascii="Arial" w:hAnsi="Arial" w:cs="Arial"/>
          <w:color w:val="000000" w:themeColor="text1"/>
          <w:sz w:val="22"/>
          <w:vertAlign w:val="superscript"/>
          <w:rPrChange w:id="849"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850"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851" w:author="Guo, Shicheng" w:date="2018-10-16T16:48:00Z">
            <w:rPr>
              <w:rFonts w:ascii="Times New Roman" w:hAnsi="Times New Roman" w:cs="Times New Roman"/>
              <w:color w:val="000000" w:themeColor="text1"/>
              <w:sz w:val="22"/>
            </w:rPr>
          </w:rPrChange>
        </w:rPr>
        <w:t>.The tumors were collected and weighed 30 days.</w:t>
      </w:r>
    </w:p>
    <w:p w:rsidR="00557250" w:rsidRPr="000F24FD" w:rsidRDefault="00557250" w:rsidP="00903B7A">
      <w:pPr>
        <w:adjustRightInd w:val="0"/>
        <w:snapToGrid w:val="0"/>
        <w:spacing w:line="480" w:lineRule="auto"/>
        <w:rPr>
          <w:rFonts w:ascii="Arial" w:hAnsi="Arial" w:cs="Arial"/>
          <w:b/>
          <w:color w:val="000000" w:themeColor="text1"/>
          <w:sz w:val="22"/>
          <w:rPrChange w:id="852"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853"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854" w:author="Guo, Shicheng" w:date="2018-10-16T16:48:00Z">
            <w:rPr>
              <w:rFonts w:ascii="Times New Roman" w:hAnsi="Times New Roman" w:cs="Times New Roman"/>
              <w:b/>
              <w:color w:val="000000" w:themeColor="text1"/>
              <w:sz w:val="22"/>
            </w:rPr>
          </w:rPrChange>
        </w:rPr>
        <w:t>Statistical analysis</w:t>
      </w:r>
    </w:p>
    <w:p w:rsidR="00873674" w:rsidRPr="000F24FD" w:rsidRDefault="00873674" w:rsidP="00903B7A">
      <w:pPr>
        <w:adjustRightInd w:val="0"/>
        <w:snapToGrid w:val="0"/>
        <w:spacing w:line="480" w:lineRule="auto"/>
        <w:rPr>
          <w:rFonts w:ascii="Arial" w:hAnsi="Arial" w:cs="Arial"/>
          <w:b/>
          <w:color w:val="000000" w:themeColor="text1"/>
          <w:sz w:val="22"/>
          <w:rPrChange w:id="855" w:author="Guo, Shicheng" w:date="2018-10-16T16:48:00Z">
            <w:rPr>
              <w:rFonts w:ascii="Times New Roman" w:hAnsi="Times New Roman" w:cs="Times New Roman"/>
              <w:b/>
              <w:color w:val="000000" w:themeColor="text1"/>
              <w:sz w:val="22"/>
            </w:rPr>
          </w:rPrChange>
        </w:rPr>
      </w:pPr>
    </w:p>
    <w:p w:rsidR="00557250" w:rsidRPr="000F24FD" w:rsidRDefault="00873674" w:rsidP="00903B7A">
      <w:pPr>
        <w:adjustRightInd w:val="0"/>
        <w:snapToGrid w:val="0"/>
        <w:spacing w:line="480" w:lineRule="auto"/>
        <w:rPr>
          <w:rFonts w:ascii="Arial" w:hAnsi="Arial" w:cs="Arial"/>
          <w:color w:val="000000"/>
          <w:sz w:val="22"/>
          <w:rPrChange w:id="856" w:author="Guo, Shicheng" w:date="2018-10-16T16:48:00Z">
            <w:rPr>
              <w:rFonts w:ascii="Times New Roman" w:hAnsi="Times New Roman" w:cs="Times New Roman"/>
              <w:color w:val="000000"/>
              <w:sz w:val="22"/>
            </w:rPr>
          </w:rPrChange>
        </w:rPr>
      </w:pPr>
      <w:r w:rsidRPr="000F24FD">
        <w:rPr>
          <w:rFonts w:ascii="Arial" w:hAnsi="Arial" w:cs="Arial"/>
          <w:color w:val="000000"/>
          <w:sz w:val="22"/>
          <w:rPrChange w:id="857" w:author="Guo, Shicheng" w:date="2018-10-16T16:48:00Z">
            <w:rPr>
              <w:rFonts w:ascii="Times New Roman" w:hAnsi="Times New Roman" w:cs="Times New Roman"/>
              <w:color w:val="000000"/>
              <w:sz w:val="22"/>
            </w:rPr>
          </w:rPrChange>
        </w:rPr>
        <w:t xml:space="preserve">We tested the differential methylation of the overall CpG sites between cancer and normal tissues using Wilcoxon rank-sum test. We evaluated 15 CpGs located in promoter regions of ZNF132 and only the CpGs in the </w:t>
      </w:r>
      <w:r w:rsidR="000D491B" w:rsidRPr="000F24FD">
        <w:rPr>
          <w:rFonts w:ascii="Arial" w:hAnsi="Arial" w:cs="Arial"/>
          <w:color w:val="000000" w:themeColor="text1"/>
          <w:sz w:val="22"/>
          <w:rPrChange w:id="858" w:author="Guo, Shicheng" w:date="2018-10-16T16:48:00Z">
            <w:rPr>
              <w:rFonts w:ascii="Times New Roman" w:hAnsi="Times New Roman" w:cs="Times New Roman"/>
              <w:color w:val="000000" w:themeColor="text1"/>
              <w:sz w:val="22"/>
            </w:rPr>
          </w:rPrChange>
        </w:rPr>
        <w:t>differential methylation region</w:t>
      </w:r>
      <w:r w:rsidR="00E77836" w:rsidRPr="000F24FD">
        <w:rPr>
          <w:rFonts w:ascii="Arial" w:hAnsi="Arial" w:cs="Arial"/>
          <w:color w:val="000000" w:themeColor="text1"/>
          <w:sz w:val="22"/>
          <w:rPrChange w:id="859" w:author="Guo, Shicheng" w:date="2018-10-16T16:48:00Z">
            <w:rPr>
              <w:rFonts w:ascii="Times New Roman" w:hAnsi="Times New Roman" w:cs="Times New Roman"/>
              <w:color w:val="000000" w:themeColor="text1"/>
              <w:sz w:val="22"/>
            </w:rPr>
          </w:rPrChange>
        </w:rPr>
        <w:t xml:space="preserve"> </w:t>
      </w:r>
      <w:r w:rsidR="003B76DC" w:rsidRPr="000F24FD">
        <w:rPr>
          <w:rFonts w:ascii="Arial" w:hAnsi="Arial" w:cs="Arial"/>
          <w:color w:val="000000" w:themeColor="text1"/>
          <w:sz w:val="22"/>
          <w:rPrChange w:id="860" w:author="Guo, Shicheng" w:date="2018-10-16T16:48:00Z">
            <w:rPr>
              <w:rFonts w:ascii="Times New Roman" w:hAnsi="Times New Roman" w:cs="Times New Roman"/>
              <w:color w:val="000000" w:themeColor="text1"/>
              <w:sz w:val="22"/>
            </w:rPr>
          </w:rPrChange>
        </w:rPr>
        <w:t>(DMR)</w:t>
      </w:r>
      <w:r w:rsidRPr="000F24FD">
        <w:rPr>
          <w:rFonts w:ascii="Arial" w:hAnsi="Arial" w:cs="Arial"/>
          <w:color w:val="000000"/>
          <w:sz w:val="22"/>
          <w:rPrChange w:id="861" w:author="Guo, Shicheng" w:date="2018-10-16T16:48:00Z">
            <w:rPr>
              <w:rFonts w:ascii="Times New Roman" w:hAnsi="Times New Roman" w:cs="Times New Roman"/>
              <w:color w:val="000000"/>
              <w:sz w:val="22"/>
            </w:rPr>
          </w:rPrChange>
        </w:rPr>
        <w:t xml:space="preserve"> was applied in the further diagnosis or prediction analysis or other statistic analysis. Methylation and gene expression correlation in cancer samples were applied linear regression after log-transform to relative gene expression. Correlation analysis between DNA methylation and age, weight was applied with linear regression while other were applied with one way ANOVA, such as TNM, cancer onset location, gender, smoking as well as drinking. All statistical analyses were conducted using R 3.2.1. GraphPad Prism5 (GraphPad, San Diego, CA, USA) and R scripts were used to make the ﬁgures.</w:t>
      </w:r>
    </w:p>
    <w:p w:rsidR="00873674" w:rsidRPr="000F24FD" w:rsidRDefault="00873674" w:rsidP="00903B7A">
      <w:pPr>
        <w:adjustRightInd w:val="0"/>
        <w:snapToGrid w:val="0"/>
        <w:spacing w:line="480" w:lineRule="auto"/>
        <w:rPr>
          <w:rFonts w:ascii="Arial" w:hAnsi="Arial" w:cs="Arial"/>
          <w:color w:val="000000" w:themeColor="text1"/>
          <w:sz w:val="22"/>
          <w:rPrChange w:id="862" w:author="Guo, Shicheng" w:date="2018-10-16T16:48:00Z">
            <w:rPr>
              <w:rFonts w:ascii="Times New Roman" w:hAnsi="Times New Roman" w:cs="Times New Roman"/>
              <w:color w:val="000000" w:themeColor="text1"/>
              <w:sz w:val="22"/>
            </w:rPr>
          </w:rPrChange>
        </w:rPr>
      </w:pPr>
    </w:p>
    <w:p w:rsidR="00557250" w:rsidRPr="000F24FD" w:rsidRDefault="00557FEA" w:rsidP="00903B7A">
      <w:pPr>
        <w:adjustRightInd w:val="0"/>
        <w:snapToGrid w:val="0"/>
        <w:spacing w:line="480" w:lineRule="auto"/>
        <w:outlineLvl w:val="0"/>
        <w:rPr>
          <w:rFonts w:ascii="Arial" w:hAnsi="Arial" w:cs="Arial"/>
          <w:b/>
          <w:color w:val="000000" w:themeColor="text1"/>
          <w:sz w:val="22"/>
          <w:rPrChange w:id="863"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864" w:author="Guo, Shicheng" w:date="2018-10-16T16:48:00Z">
            <w:rPr>
              <w:rFonts w:ascii="Times New Roman" w:hAnsi="Times New Roman" w:cs="Times New Roman"/>
              <w:b/>
              <w:color w:val="000000" w:themeColor="text1"/>
              <w:sz w:val="22"/>
            </w:rPr>
          </w:rPrChange>
        </w:rPr>
        <w:t>RESULTS:</w:t>
      </w:r>
    </w:p>
    <w:p w:rsidR="00873674" w:rsidRPr="000F24FD" w:rsidRDefault="00873674" w:rsidP="00903B7A">
      <w:pPr>
        <w:adjustRightInd w:val="0"/>
        <w:snapToGrid w:val="0"/>
        <w:spacing w:line="480" w:lineRule="auto"/>
        <w:rPr>
          <w:rFonts w:ascii="Arial" w:hAnsi="Arial" w:cs="Arial"/>
          <w:b/>
          <w:color w:val="000000" w:themeColor="text1"/>
          <w:sz w:val="22"/>
          <w:rPrChange w:id="865" w:author="Guo, Shicheng" w:date="2018-10-16T16:48:00Z">
            <w:rPr>
              <w:rFonts w:ascii="Times New Roman" w:hAnsi="Times New Roman" w:cs="Times New Roman"/>
              <w:b/>
              <w:color w:val="000000" w:themeColor="text1"/>
              <w:sz w:val="22"/>
            </w:rPr>
          </w:rPrChange>
        </w:rPr>
      </w:pPr>
    </w:p>
    <w:p w:rsidR="005C25DC" w:rsidRPr="000F24FD" w:rsidRDefault="002128BB" w:rsidP="00903B7A">
      <w:pPr>
        <w:adjustRightInd w:val="0"/>
        <w:snapToGrid w:val="0"/>
        <w:spacing w:line="480" w:lineRule="auto"/>
        <w:outlineLvl w:val="1"/>
        <w:rPr>
          <w:rFonts w:ascii="Arial" w:hAnsi="Arial" w:cs="Arial"/>
          <w:b/>
          <w:color w:val="000000" w:themeColor="text1"/>
          <w:sz w:val="22"/>
          <w:rPrChange w:id="866"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867" w:author="Guo, Shicheng" w:date="2018-10-16T16:48:00Z">
            <w:rPr>
              <w:rFonts w:ascii="Times New Roman" w:hAnsi="Times New Roman" w:cs="Times New Roman"/>
              <w:b/>
              <w:color w:val="000000" w:themeColor="text1"/>
              <w:sz w:val="22"/>
            </w:rPr>
          </w:rPrChange>
        </w:rPr>
        <w:t>H</w:t>
      </w:r>
      <w:r w:rsidR="00557FEA" w:rsidRPr="000F24FD">
        <w:rPr>
          <w:rFonts w:ascii="Arial" w:hAnsi="Arial" w:cs="Arial"/>
          <w:b/>
          <w:color w:val="000000" w:themeColor="text1"/>
          <w:sz w:val="22"/>
          <w:rPrChange w:id="868" w:author="Guo, Shicheng" w:date="2018-10-16T16:48:00Z">
            <w:rPr>
              <w:rFonts w:ascii="Times New Roman" w:hAnsi="Times New Roman" w:cs="Times New Roman"/>
              <w:b/>
              <w:color w:val="000000" w:themeColor="text1"/>
              <w:sz w:val="22"/>
            </w:rPr>
          </w:rPrChange>
        </w:rPr>
        <w:t>ypermethylation</w:t>
      </w:r>
      <w:r w:rsidRPr="000F24FD">
        <w:rPr>
          <w:rFonts w:ascii="Arial" w:hAnsi="Arial" w:cs="Arial"/>
          <w:b/>
          <w:color w:val="000000" w:themeColor="text1"/>
          <w:sz w:val="22"/>
          <w:rPrChange w:id="869" w:author="Guo, Shicheng" w:date="2018-10-16T16:48:00Z">
            <w:rPr>
              <w:rFonts w:ascii="Times New Roman" w:hAnsi="Times New Roman" w:cs="Times New Roman"/>
              <w:b/>
              <w:color w:val="000000" w:themeColor="text1"/>
              <w:sz w:val="22"/>
            </w:rPr>
          </w:rPrChange>
        </w:rPr>
        <w:t xml:space="preserve">of </w:t>
      </w:r>
      <w:r w:rsidRPr="000F24FD">
        <w:rPr>
          <w:rFonts w:ascii="Arial" w:hAnsi="Arial" w:cs="Arial"/>
          <w:b/>
          <w:i/>
          <w:color w:val="000000" w:themeColor="text1"/>
          <w:sz w:val="22"/>
          <w:rPrChange w:id="870" w:author="Guo, Shicheng" w:date="2018-10-16T16:48:00Z">
            <w:rPr>
              <w:rFonts w:ascii="Times New Roman" w:hAnsi="Times New Roman" w:cs="Times New Roman"/>
              <w:b/>
              <w:i/>
              <w:color w:val="000000" w:themeColor="text1"/>
              <w:sz w:val="22"/>
            </w:rPr>
          </w:rPrChange>
        </w:rPr>
        <w:t>ZNF132</w:t>
      </w:r>
      <w:r w:rsidRPr="000F24FD">
        <w:rPr>
          <w:rFonts w:ascii="Arial" w:hAnsi="Arial" w:cs="Arial"/>
          <w:b/>
          <w:color w:val="000000" w:themeColor="text1"/>
          <w:sz w:val="22"/>
          <w:rPrChange w:id="871" w:author="Guo, Shicheng" w:date="2018-10-16T16:48:00Z">
            <w:rPr>
              <w:rFonts w:ascii="Times New Roman" w:hAnsi="Times New Roman" w:cs="Times New Roman"/>
              <w:b/>
              <w:color w:val="000000" w:themeColor="text1"/>
              <w:sz w:val="22"/>
            </w:rPr>
          </w:rPrChange>
        </w:rPr>
        <w:t xml:space="preserve"> </w:t>
      </w:r>
      <w:r w:rsidR="00557FEA" w:rsidRPr="000F24FD">
        <w:rPr>
          <w:rFonts w:ascii="Arial" w:hAnsi="Arial" w:cs="Arial"/>
          <w:b/>
          <w:color w:val="000000" w:themeColor="text1"/>
          <w:sz w:val="22"/>
          <w:rPrChange w:id="872" w:author="Guo, Shicheng" w:date="2018-10-16T16:48:00Z">
            <w:rPr>
              <w:rFonts w:ascii="Times New Roman" w:hAnsi="Times New Roman" w:cs="Times New Roman"/>
              <w:b/>
              <w:color w:val="000000" w:themeColor="text1"/>
              <w:sz w:val="22"/>
            </w:rPr>
          </w:rPrChange>
        </w:rPr>
        <w:t>in esophageal squamous cell carcinoma</w:t>
      </w:r>
    </w:p>
    <w:p w:rsidR="00557250" w:rsidRPr="000F24FD" w:rsidRDefault="00557250" w:rsidP="00903B7A">
      <w:pPr>
        <w:adjustRightInd w:val="0"/>
        <w:snapToGrid w:val="0"/>
        <w:spacing w:line="480" w:lineRule="auto"/>
        <w:rPr>
          <w:rFonts w:ascii="Arial" w:hAnsi="Arial" w:cs="Arial"/>
          <w:b/>
          <w:color w:val="000000" w:themeColor="text1"/>
          <w:sz w:val="22"/>
          <w:rPrChange w:id="873" w:author="Guo, Shicheng" w:date="2018-10-16T16:48:00Z">
            <w:rPr>
              <w:rFonts w:ascii="Times New Roman" w:hAnsi="Times New Roman" w:cs="Times New Roman"/>
              <w:b/>
              <w:color w:val="000000" w:themeColor="text1"/>
              <w:sz w:val="22"/>
            </w:rPr>
          </w:rPrChange>
        </w:rPr>
      </w:pPr>
    </w:p>
    <w:p w:rsidR="000C0258" w:rsidRPr="000F24FD" w:rsidRDefault="00A60E92" w:rsidP="00903B7A">
      <w:pPr>
        <w:widowControl/>
        <w:adjustRightInd w:val="0"/>
        <w:snapToGrid w:val="0"/>
        <w:spacing w:line="480" w:lineRule="auto"/>
        <w:textAlignment w:val="center"/>
        <w:rPr>
          <w:rFonts w:ascii="Arial" w:hAnsi="Arial" w:cs="Arial"/>
          <w:color w:val="000000" w:themeColor="text1"/>
          <w:sz w:val="22"/>
          <w:rPrChange w:id="874"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875" w:author="Guo, Shicheng" w:date="2018-10-16T16:48:00Z">
            <w:rPr>
              <w:rFonts w:ascii="Times New Roman" w:hAnsi="Times New Roman" w:cs="Times New Roman"/>
              <w:color w:val="000000" w:themeColor="text1"/>
              <w:sz w:val="22"/>
            </w:rPr>
          </w:rPrChange>
        </w:rPr>
        <w:t>Methylation t</w:t>
      </w:r>
      <w:r w:rsidR="00557FEA" w:rsidRPr="000F24FD">
        <w:rPr>
          <w:rFonts w:ascii="Arial" w:hAnsi="Arial" w:cs="Arial"/>
          <w:color w:val="000000" w:themeColor="text1"/>
          <w:sz w:val="22"/>
          <w:rPrChange w:id="876" w:author="Guo, Shicheng" w:date="2018-10-16T16:48:00Z">
            <w:rPr>
              <w:rFonts w:ascii="Times New Roman" w:hAnsi="Times New Roman" w:cs="Times New Roman"/>
              <w:color w:val="000000" w:themeColor="text1"/>
              <w:sz w:val="22"/>
            </w:rPr>
          </w:rPrChange>
        </w:rPr>
        <w:t xml:space="preserve">argeted bisulfite sequencing </w:t>
      </w:r>
      <w:r w:rsidRPr="000F24FD">
        <w:rPr>
          <w:rFonts w:ascii="Arial" w:hAnsi="Arial" w:cs="Arial"/>
          <w:color w:val="000000" w:themeColor="text1"/>
          <w:sz w:val="22"/>
          <w:rPrChange w:id="877" w:author="Guo, Shicheng" w:date="2018-10-16T16:48:00Z">
            <w:rPr>
              <w:rFonts w:ascii="Times New Roman" w:hAnsi="Times New Roman" w:cs="Times New Roman"/>
              <w:color w:val="000000" w:themeColor="text1"/>
              <w:sz w:val="22"/>
            </w:rPr>
          </w:rPrChange>
        </w:rPr>
        <w:t xml:space="preserve">method (MTBS) </w:t>
      </w:r>
      <w:r w:rsidR="00557FEA" w:rsidRPr="000F24FD">
        <w:rPr>
          <w:rFonts w:ascii="Arial" w:hAnsi="Arial" w:cs="Arial"/>
          <w:color w:val="000000" w:themeColor="text1"/>
          <w:sz w:val="22"/>
          <w:rPrChange w:id="878" w:author="Guo, Shicheng" w:date="2018-10-16T16:48:00Z">
            <w:rPr>
              <w:rFonts w:ascii="Times New Roman" w:hAnsi="Times New Roman" w:cs="Times New Roman"/>
              <w:color w:val="000000" w:themeColor="text1"/>
              <w:sz w:val="22"/>
            </w:rPr>
          </w:rPrChange>
        </w:rPr>
        <w:t xml:space="preserve">was used to determine methylation status </w:t>
      </w:r>
      <w:r w:rsidR="005772B7" w:rsidRPr="000F24FD">
        <w:rPr>
          <w:rFonts w:ascii="Arial" w:hAnsi="Arial" w:cs="Arial"/>
          <w:color w:val="000000" w:themeColor="text1"/>
          <w:sz w:val="22"/>
          <w:rPrChange w:id="879" w:author="Guo, Shicheng" w:date="2018-10-16T16:48:00Z">
            <w:rPr>
              <w:rFonts w:ascii="Times New Roman" w:hAnsi="Times New Roman" w:cs="Times New Roman"/>
              <w:color w:val="000000" w:themeColor="text1"/>
              <w:sz w:val="22"/>
            </w:rPr>
          </w:rPrChange>
        </w:rPr>
        <w:t>in the promoter regions (15 CpG sites) of</w:t>
      </w:r>
      <w:r w:rsidR="00557FEA" w:rsidRPr="000F24FD">
        <w:rPr>
          <w:rFonts w:ascii="Arial" w:hAnsi="Arial" w:cs="Arial"/>
          <w:color w:val="000000" w:themeColor="text1"/>
          <w:sz w:val="22"/>
          <w:rPrChange w:id="880" w:author="Guo, Shicheng" w:date="2018-10-16T16:48:00Z">
            <w:rPr>
              <w:rFonts w:ascii="Times New Roman" w:hAnsi="Times New Roman" w:cs="Times New Roman"/>
              <w:color w:val="000000" w:themeColor="text1"/>
              <w:sz w:val="22"/>
            </w:rPr>
          </w:rPrChange>
        </w:rPr>
        <w:t xml:space="preserve"> </w:t>
      </w:r>
      <w:r w:rsidR="00557FEA" w:rsidRPr="000F24FD">
        <w:rPr>
          <w:rFonts w:ascii="Arial" w:hAnsi="Arial" w:cs="Arial"/>
          <w:i/>
          <w:color w:val="000000" w:themeColor="text1"/>
          <w:sz w:val="22"/>
          <w:rPrChange w:id="881" w:author="Guo, Shicheng" w:date="2018-10-16T16:48:00Z">
            <w:rPr>
              <w:rFonts w:ascii="Times New Roman" w:hAnsi="Times New Roman" w:cs="Times New Roman"/>
              <w:i/>
              <w:color w:val="000000" w:themeColor="text1"/>
              <w:sz w:val="22"/>
            </w:rPr>
          </w:rPrChange>
        </w:rPr>
        <w:t>ZNF132</w:t>
      </w:r>
      <w:r w:rsidR="00557FEA" w:rsidRPr="000F24FD">
        <w:rPr>
          <w:rFonts w:ascii="Arial" w:hAnsi="Arial" w:cs="Arial"/>
          <w:color w:val="000000" w:themeColor="text1"/>
          <w:sz w:val="22"/>
          <w:rPrChange w:id="882" w:author="Guo, Shicheng" w:date="2018-10-16T16:48:00Z">
            <w:rPr>
              <w:rFonts w:ascii="Times New Roman" w:hAnsi="Times New Roman" w:cs="Times New Roman"/>
              <w:color w:val="000000" w:themeColor="text1"/>
              <w:sz w:val="22"/>
            </w:rPr>
          </w:rPrChange>
        </w:rPr>
        <w:t xml:space="preserve"> in </w:t>
      </w:r>
      <w:r w:rsidR="005772B7" w:rsidRPr="000F24FD">
        <w:rPr>
          <w:rFonts w:ascii="Arial" w:hAnsi="Arial" w:cs="Arial"/>
          <w:color w:val="000000" w:themeColor="text1"/>
          <w:sz w:val="22"/>
          <w:rPrChange w:id="883" w:author="Guo, Shicheng" w:date="2018-10-16T16:48:00Z">
            <w:rPr>
              <w:rFonts w:ascii="Times New Roman" w:hAnsi="Times New Roman" w:cs="Times New Roman"/>
              <w:color w:val="000000" w:themeColor="text1"/>
              <w:sz w:val="22"/>
            </w:rPr>
          </w:rPrChange>
        </w:rPr>
        <w:t>9</w:t>
      </w:r>
      <w:r w:rsidR="000C3E7C" w:rsidRPr="000F24FD">
        <w:rPr>
          <w:rFonts w:ascii="Arial" w:hAnsi="Arial" w:cs="Arial"/>
          <w:color w:val="000000" w:themeColor="text1"/>
          <w:sz w:val="22"/>
          <w:rPrChange w:id="884" w:author="Guo, Shicheng" w:date="2018-10-16T16:48:00Z">
            <w:rPr>
              <w:rFonts w:ascii="Times New Roman" w:hAnsi="Times New Roman" w:cs="Times New Roman"/>
              <w:color w:val="000000" w:themeColor="text1"/>
              <w:sz w:val="22"/>
            </w:rPr>
          </w:rPrChange>
        </w:rPr>
        <w:t>1</w:t>
      </w:r>
      <w:r w:rsidR="005772B7" w:rsidRPr="000F24FD">
        <w:rPr>
          <w:rFonts w:ascii="Arial" w:hAnsi="Arial" w:cs="Arial"/>
          <w:color w:val="000000" w:themeColor="text1"/>
          <w:sz w:val="22"/>
          <w:rPrChange w:id="885" w:author="Guo, Shicheng" w:date="2018-10-16T16:48:00Z">
            <w:rPr>
              <w:rFonts w:ascii="Times New Roman" w:hAnsi="Times New Roman" w:cs="Times New Roman"/>
              <w:color w:val="000000" w:themeColor="text1"/>
              <w:sz w:val="22"/>
            </w:rPr>
          </w:rPrChange>
        </w:rPr>
        <w:t xml:space="preserve"> </w:t>
      </w:r>
      <w:r w:rsidR="00557FEA" w:rsidRPr="000F24FD">
        <w:rPr>
          <w:rFonts w:ascii="Arial" w:hAnsi="Arial" w:cs="Arial"/>
          <w:color w:val="000000" w:themeColor="text1"/>
          <w:sz w:val="22"/>
          <w:rPrChange w:id="886" w:author="Guo, Shicheng" w:date="2018-10-16T16:48:00Z">
            <w:rPr>
              <w:rFonts w:ascii="Times New Roman" w:hAnsi="Times New Roman" w:cs="Times New Roman"/>
              <w:color w:val="000000" w:themeColor="text1"/>
              <w:sz w:val="22"/>
            </w:rPr>
          </w:rPrChange>
        </w:rPr>
        <w:t xml:space="preserve">ESCC </w:t>
      </w:r>
      <w:r w:rsidR="005772B7" w:rsidRPr="000F24FD">
        <w:rPr>
          <w:rFonts w:ascii="Arial" w:hAnsi="Arial" w:cs="Arial"/>
          <w:color w:val="000000" w:themeColor="text1"/>
          <w:sz w:val="22"/>
          <w:rPrChange w:id="887" w:author="Guo, Shicheng" w:date="2018-10-16T16:48:00Z">
            <w:rPr>
              <w:rFonts w:ascii="Times New Roman" w:hAnsi="Times New Roman" w:cs="Times New Roman"/>
              <w:color w:val="000000" w:themeColor="text1"/>
              <w:sz w:val="22"/>
            </w:rPr>
          </w:rPrChange>
        </w:rPr>
        <w:t xml:space="preserve">and adjacent normal </w:t>
      </w:r>
      <w:r w:rsidR="00557FEA" w:rsidRPr="000F24FD">
        <w:rPr>
          <w:rFonts w:ascii="Arial" w:hAnsi="Arial" w:cs="Arial"/>
          <w:color w:val="000000" w:themeColor="text1"/>
          <w:sz w:val="22"/>
          <w:rPrChange w:id="888" w:author="Guo, Shicheng" w:date="2018-10-16T16:48:00Z">
            <w:rPr>
              <w:rFonts w:ascii="Times New Roman" w:hAnsi="Times New Roman" w:cs="Times New Roman"/>
              <w:color w:val="000000" w:themeColor="text1"/>
              <w:sz w:val="22"/>
            </w:rPr>
          </w:rPrChange>
        </w:rPr>
        <w:t>tissues</w:t>
      </w:r>
      <w:r w:rsidR="005772B7" w:rsidRPr="000F24FD">
        <w:rPr>
          <w:rFonts w:ascii="Arial" w:hAnsi="Arial" w:cs="Arial"/>
          <w:color w:val="000000" w:themeColor="text1"/>
          <w:sz w:val="22"/>
          <w:rPrChange w:id="889" w:author="Guo, Shicheng" w:date="2018-10-16T16:48:00Z">
            <w:rPr>
              <w:rFonts w:ascii="Times New Roman" w:hAnsi="Times New Roman" w:cs="Times New Roman"/>
              <w:color w:val="000000" w:themeColor="text1"/>
              <w:sz w:val="22"/>
            </w:rPr>
          </w:rPrChange>
        </w:rPr>
        <w:t xml:space="preserve"> from</w:t>
      </w:r>
      <w:r w:rsidR="000747A0" w:rsidRPr="000F24FD">
        <w:rPr>
          <w:rFonts w:ascii="Arial" w:hAnsi="Arial" w:cs="Arial"/>
          <w:color w:val="000000" w:themeColor="text1"/>
          <w:sz w:val="22"/>
          <w:rPrChange w:id="890" w:author="Guo, Shicheng" w:date="2018-10-16T16:48:00Z">
            <w:rPr>
              <w:rFonts w:ascii="Times New Roman" w:hAnsi="Times New Roman" w:cs="Times New Roman"/>
              <w:color w:val="000000" w:themeColor="text1"/>
              <w:sz w:val="22"/>
            </w:rPr>
          </w:rPrChange>
        </w:rPr>
        <w:t xml:space="preserve"> </w:t>
      </w:r>
      <w:r w:rsidR="0057402C" w:rsidRPr="000F24FD">
        <w:rPr>
          <w:rFonts w:ascii="Arial" w:hAnsi="Arial" w:cs="Arial"/>
          <w:color w:val="000000" w:themeColor="text1"/>
          <w:sz w:val="22"/>
          <w:rPrChange w:id="891" w:author="Guo, Shicheng" w:date="2018-10-16T16:48:00Z">
            <w:rPr>
              <w:rFonts w:ascii="Times New Roman" w:hAnsi="Times New Roman" w:cs="Times New Roman"/>
              <w:color w:val="000000" w:themeColor="text1"/>
              <w:sz w:val="22"/>
            </w:rPr>
          </w:rPrChange>
        </w:rPr>
        <w:t xml:space="preserve">Han </w:t>
      </w:r>
      <w:r w:rsidR="000747A0" w:rsidRPr="000F24FD">
        <w:rPr>
          <w:rFonts w:ascii="Arial" w:hAnsi="Arial" w:cs="Arial"/>
          <w:color w:val="000000" w:themeColor="text1"/>
          <w:sz w:val="22"/>
          <w:rPrChange w:id="892" w:author="Guo, Shicheng" w:date="2018-10-16T16:48:00Z">
            <w:rPr>
              <w:rFonts w:ascii="Times New Roman" w:hAnsi="Times New Roman" w:cs="Times New Roman"/>
              <w:color w:val="000000" w:themeColor="text1"/>
              <w:sz w:val="22"/>
            </w:rPr>
          </w:rPrChange>
        </w:rPr>
        <w:t>Chinese population (</w:t>
      </w:r>
      <w:r w:rsidR="000747A0" w:rsidRPr="000F24FD">
        <w:rPr>
          <w:rFonts w:ascii="Arial" w:hAnsi="Arial" w:cs="Arial"/>
          <w:color w:val="7030A0"/>
          <w:sz w:val="22"/>
          <w:rPrChange w:id="893" w:author="Guo, Shicheng" w:date="2018-10-16T16:48:00Z">
            <w:rPr>
              <w:rFonts w:ascii="Times New Roman" w:hAnsi="Times New Roman" w:cs="Times New Roman"/>
              <w:color w:val="7030A0"/>
              <w:sz w:val="22"/>
            </w:rPr>
          </w:rPrChange>
        </w:rPr>
        <w:t>Table</w:t>
      </w:r>
      <w:r w:rsidR="00D55924" w:rsidRPr="000F24FD">
        <w:rPr>
          <w:rFonts w:ascii="Arial" w:hAnsi="Arial" w:cs="Arial"/>
          <w:color w:val="7030A0"/>
          <w:sz w:val="22"/>
          <w:rPrChange w:id="894" w:author="Guo, Shicheng" w:date="2018-10-16T16:48:00Z">
            <w:rPr>
              <w:rFonts w:ascii="Times New Roman" w:hAnsi="Times New Roman" w:cs="Times New Roman"/>
              <w:color w:val="7030A0"/>
              <w:sz w:val="22"/>
            </w:rPr>
          </w:rPrChange>
        </w:rPr>
        <w:t xml:space="preserve"> </w:t>
      </w:r>
      <w:r w:rsidR="000747A0" w:rsidRPr="000F24FD">
        <w:rPr>
          <w:rFonts w:ascii="Arial" w:hAnsi="Arial" w:cs="Arial"/>
          <w:color w:val="7030A0"/>
          <w:sz w:val="22"/>
          <w:rPrChange w:id="895" w:author="Guo, Shicheng" w:date="2018-10-16T16:48:00Z">
            <w:rPr>
              <w:rFonts w:ascii="Times New Roman" w:hAnsi="Times New Roman" w:cs="Times New Roman"/>
              <w:color w:val="7030A0"/>
              <w:sz w:val="22"/>
            </w:rPr>
          </w:rPrChange>
        </w:rPr>
        <w:t>1</w:t>
      </w:r>
      <w:r w:rsidR="005772B7" w:rsidRPr="000F24FD">
        <w:rPr>
          <w:rFonts w:ascii="Arial" w:hAnsi="Arial" w:cs="Arial"/>
          <w:color w:val="000000" w:themeColor="text1"/>
          <w:sz w:val="22"/>
          <w:rPrChange w:id="896" w:author="Guo, Shicheng" w:date="2018-10-16T16:48:00Z">
            <w:rPr>
              <w:rFonts w:ascii="Times New Roman" w:hAnsi="Times New Roman" w:cs="Times New Roman"/>
              <w:color w:val="000000" w:themeColor="text1"/>
              <w:sz w:val="22"/>
            </w:rPr>
          </w:rPrChange>
        </w:rPr>
        <w:t>)</w:t>
      </w:r>
      <w:r w:rsidR="00557FEA" w:rsidRPr="000F24FD">
        <w:rPr>
          <w:rFonts w:ascii="Arial" w:hAnsi="Arial" w:cs="Arial"/>
          <w:color w:val="000000" w:themeColor="text1"/>
          <w:sz w:val="22"/>
          <w:rPrChange w:id="897" w:author="Guo, Shicheng" w:date="2018-10-16T16:48:00Z">
            <w:rPr>
              <w:rFonts w:ascii="Times New Roman" w:hAnsi="Times New Roman" w:cs="Times New Roman"/>
              <w:color w:val="000000" w:themeColor="text1"/>
              <w:sz w:val="22"/>
            </w:rPr>
          </w:rPrChange>
        </w:rPr>
        <w:t>.</w:t>
      </w:r>
      <w:r w:rsidR="009D30C6" w:rsidRPr="000F24FD">
        <w:rPr>
          <w:rFonts w:ascii="Arial" w:hAnsi="Arial" w:cs="Arial"/>
          <w:color w:val="000000" w:themeColor="text1"/>
          <w:sz w:val="22"/>
          <w:rPrChange w:id="898" w:author="Guo, Shicheng" w:date="2018-10-16T16:48:00Z">
            <w:rPr>
              <w:rFonts w:ascii="Times New Roman" w:hAnsi="Times New Roman" w:cs="Times New Roman"/>
              <w:color w:val="000000" w:themeColor="text1"/>
              <w:sz w:val="22"/>
            </w:rPr>
          </w:rPrChange>
        </w:rPr>
        <w:t xml:space="preserve"> </w:t>
      </w:r>
      <w:r w:rsidR="005772B7" w:rsidRPr="000F24FD">
        <w:rPr>
          <w:rFonts w:ascii="Arial" w:hAnsi="Arial" w:cs="Arial"/>
          <w:color w:val="000000" w:themeColor="text1"/>
          <w:sz w:val="22"/>
          <w:rPrChange w:id="899" w:author="Guo, Shicheng" w:date="2018-10-16T16:48:00Z">
            <w:rPr>
              <w:rFonts w:ascii="Times New Roman" w:hAnsi="Times New Roman" w:cs="Times New Roman"/>
              <w:color w:val="000000" w:themeColor="text1"/>
              <w:sz w:val="22"/>
            </w:rPr>
          </w:rPrChange>
        </w:rPr>
        <w:t>We found m</w:t>
      </w:r>
      <w:r w:rsidR="00FA115B" w:rsidRPr="000F24FD">
        <w:rPr>
          <w:rFonts w:ascii="Arial" w:hAnsi="Arial" w:cs="Arial"/>
          <w:color w:val="000000" w:themeColor="text1"/>
          <w:sz w:val="22"/>
          <w:rPrChange w:id="900" w:author="Guo, Shicheng" w:date="2018-10-16T16:48:00Z">
            <w:rPr>
              <w:rFonts w:ascii="Times New Roman" w:hAnsi="Times New Roman" w:cs="Times New Roman"/>
              <w:color w:val="000000" w:themeColor="text1"/>
              <w:sz w:val="22"/>
            </w:rPr>
          </w:rPrChange>
        </w:rPr>
        <w:t>e</w:t>
      </w:r>
      <w:r w:rsidR="006B1AAB" w:rsidRPr="000F24FD">
        <w:rPr>
          <w:rFonts w:ascii="Arial" w:hAnsi="Arial" w:cs="Arial"/>
          <w:color w:val="000000" w:themeColor="text1"/>
          <w:sz w:val="22"/>
          <w:rPrChange w:id="901" w:author="Guo, Shicheng" w:date="2018-10-16T16:48:00Z">
            <w:rPr>
              <w:rFonts w:ascii="Times New Roman" w:hAnsi="Times New Roman" w:cs="Times New Roman"/>
              <w:color w:val="000000" w:themeColor="text1"/>
              <w:sz w:val="22"/>
            </w:rPr>
          </w:rPrChange>
        </w:rPr>
        <w:t xml:space="preserve">thylation </w:t>
      </w:r>
      <w:r w:rsidR="000C0258" w:rsidRPr="000F24FD">
        <w:rPr>
          <w:rFonts w:ascii="Arial" w:hAnsi="Arial" w:cs="Arial"/>
          <w:color w:val="000000" w:themeColor="text1"/>
          <w:sz w:val="22"/>
          <w:rPrChange w:id="902" w:author="Guo, Shicheng" w:date="2018-10-16T16:48:00Z">
            <w:rPr>
              <w:rFonts w:ascii="Times New Roman" w:hAnsi="Times New Roman" w:cs="Times New Roman"/>
              <w:color w:val="000000" w:themeColor="text1"/>
              <w:sz w:val="22"/>
            </w:rPr>
          </w:rPrChange>
        </w:rPr>
        <w:t xml:space="preserve">level </w:t>
      </w:r>
      <w:r w:rsidR="005772B7" w:rsidRPr="000F24FD">
        <w:rPr>
          <w:rFonts w:ascii="Arial" w:hAnsi="Arial" w:cs="Arial"/>
          <w:color w:val="000000" w:themeColor="text1"/>
          <w:sz w:val="22"/>
          <w:rPrChange w:id="903" w:author="Guo, Shicheng" w:date="2018-10-16T16:48:00Z">
            <w:rPr>
              <w:rFonts w:ascii="Times New Roman" w:hAnsi="Times New Roman" w:cs="Times New Roman"/>
              <w:color w:val="000000" w:themeColor="text1"/>
              <w:sz w:val="22"/>
            </w:rPr>
          </w:rPrChange>
        </w:rPr>
        <w:t>of</w:t>
      </w:r>
      <w:r w:rsidR="006B1AAB" w:rsidRPr="000F24FD">
        <w:rPr>
          <w:rFonts w:ascii="Arial" w:hAnsi="Arial" w:cs="Arial"/>
          <w:color w:val="000000" w:themeColor="text1"/>
          <w:sz w:val="22"/>
          <w:rPrChange w:id="904" w:author="Guo, Shicheng" w:date="2018-10-16T16:48:00Z">
            <w:rPr>
              <w:rFonts w:ascii="Times New Roman" w:hAnsi="Times New Roman" w:cs="Times New Roman"/>
              <w:color w:val="000000" w:themeColor="text1"/>
              <w:sz w:val="22"/>
            </w:rPr>
          </w:rPrChange>
        </w:rPr>
        <w:t xml:space="preserve"> LINE-1 was significantly </w:t>
      </w:r>
      <w:r w:rsidR="000C0258" w:rsidRPr="000F24FD">
        <w:rPr>
          <w:rFonts w:ascii="Arial" w:hAnsi="Arial" w:cs="Arial"/>
          <w:color w:val="000000" w:themeColor="text1"/>
          <w:sz w:val="22"/>
          <w:rPrChange w:id="905" w:author="Guo, Shicheng" w:date="2018-10-16T16:48:00Z">
            <w:rPr>
              <w:rFonts w:ascii="Times New Roman" w:hAnsi="Times New Roman" w:cs="Times New Roman"/>
              <w:color w:val="000000" w:themeColor="text1"/>
              <w:sz w:val="22"/>
            </w:rPr>
          </w:rPrChange>
        </w:rPr>
        <w:t xml:space="preserve">lower </w:t>
      </w:r>
      <w:r w:rsidR="006B1AAB" w:rsidRPr="000F24FD">
        <w:rPr>
          <w:rFonts w:ascii="Arial" w:hAnsi="Arial" w:cs="Arial"/>
          <w:color w:val="000000" w:themeColor="text1"/>
          <w:sz w:val="22"/>
          <w:rPrChange w:id="906" w:author="Guo, Shicheng" w:date="2018-10-16T16:48:00Z">
            <w:rPr>
              <w:rFonts w:ascii="Times New Roman" w:hAnsi="Times New Roman" w:cs="Times New Roman"/>
              <w:color w:val="000000" w:themeColor="text1"/>
              <w:sz w:val="22"/>
            </w:rPr>
          </w:rPrChange>
        </w:rPr>
        <w:t xml:space="preserve">in cancer samples </w:t>
      </w:r>
      <w:r w:rsidR="005772B7" w:rsidRPr="000F24FD">
        <w:rPr>
          <w:rFonts w:ascii="Arial" w:hAnsi="Arial" w:cs="Arial"/>
          <w:color w:val="000000" w:themeColor="text1"/>
          <w:sz w:val="22"/>
          <w:rPrChange w:id="907" w:author="Guo, Shicheng" w:date="2018-10-16T16:48:00Z">
            <w:rPr>
              <w:rFonts w:ascii="Times New Roman" w:hAnsi="Times New Roman" w:cs="Times New Roman"/>
              <w:color w:val="000000" w:themeColor="text1"/>
              <w:sz w:val="22"/>
            </w:rPr>
          </w:rPrChange>
        </w:rPr>
        <w:t>compared with normal tissues (</w:t>
      </w:r>
      <w:r w:rsidR="00ED305F" w:rsidRPr="000F24FD">
        <w:rPr>
          <w:rFonts w:ascii="Arial" w:hAnsi="Arial" w:cs="Arial"/>
          <w:color w:val="000000" w:themeColor="text1"/>
          <w:sz w:val="22"/>
          <w:rPrChange w:id="908" w:author="Guo, Shicheng" w:date="2018-10-16T16:48:00Z">
            <w:rPr>
              <w:rFonts w:ascii="Times New Roman" w:hAnsi="Times New Roman" w:cs="Times New Roman"/>
              <w:color w:val="000000" w:themeColor="text1"/>
              <w:sz w:val="22"/>
            </w:rPr>
          </w:rPrChange>
        </w:rPr>
        <w:t xml:space="preserve">overall </w:t>
      </w:r>
      <w:r w:rsidR="00BA76A5" w:rsidRPr="000F24FD">
        <w:rPr>
          <w:rFonts w:ascii="Arial" w:hAnsi="Arial" w:cs="Arial"/>
          <w:i/>
          <w:color w:val="000000" w:themeColor="text1"/>
          <w:sz w:val="22"/>
          <w:rPrChange w:id="909" w:author="Guo, Shicheng" w:date="2018-10-16T16:48:00Z">
            <w:rPr>
              <w:rFonts w:ascii="Times New Roman" w:hAnsi="Times New Roman" w:cs="Times New Roman"/>
              <w:i/>
              <w:color w:val="000000" w:themeColor="text1"/>
              <w:sz w:val="22"/>
            </w:rPr>
          </w:rPrChange>
        </w:rPr>
        <w:t>P</w:t>
      </w:r>
      <w:r w:rsidR="00BA76A5" w:rsidRPr="000F24FD">
        <w:rPr>
          <w:rFonts w:ascii="Arial" w:hAnsi="Arial" w:cs="Arial"/>
          <w:color w:val="000000" w:themeColor="text1"/>
          <w:sz w:val="22"/>
          <w:rPrChange w:id="910" w:author="Guo, Shicheng" w:date="2018-10-16T16:48:00Z">
            <w:rPr>
              <w:rFonts w:ascii="Times New Roman" w:hAnsi="Times New Roman" w:cs="Times New Roman"/>
              <w:color w:val="000000" w:themeColor="text1"/>
              <w:sz w:val="22"/>
            </w:rPr>
          </w:rPrChange>
        </w:rPr>
        <w:t>&lt;</w:t>
      </w:r>
      <w:r w:rsidR="004D6826" w:rsidRPr="000F24FD">
        <w:rPr>
          <w:rFonts w:ascii="Arial" w:hAnsi="Arial" w:cs="Arial"/>
          <w:color w:val="000000" w:themeColor="text1"/>
          <w:sz w:val="22"/>
          <w:rPrChange w:id="911" w:author="Guo, Shicheng" w:date="2018-10-16T16:48:00Z">
            <w:rPr>
              <w:rFonts w:ascii="Times New Roman" w:hAnsi="Times New Roman" w:cs="Times New Roman"/>
              <w:color w:val="000000" w:themeColor="text1"/>
              <w:sz w:val="22"/>
            </w:rPr>
          </w:rPrChange>
        </w:rPr>
        <w:t xml:space="preserve"> </w:t>
      </w:r>
      <w:r w:rsidR="009D2941" w:rsidRPr="000F24FD">
        <w:rPr>
          <w:rFonts w:ascii="Arial" w:hAnsi="Arial" w:cs="Arial"/>
          <w:color w:val="000000" w:themeColor="text1"/>
          <w:sz w:val="22"/>
          <w:rPrChange w:id="912" w:author="Guo, Shicheng" w:date="2018-10-16T16:48:00Z">
            <w:rPr>
              <w:rFonts w:ascii="Times New Roman" w:hAnsi="Times New Roman" w:cs="Times New Roman"/>
              <w:color w:val="000000" w:themeColor="text1"/>
              <w:sz w:val="20"/>
            </w:rPr>
          </w:rPrChange>
        </w:rPr>
        <w:t>2.16</w:t>
      </w:r>
      <w:r w:rsidR="009D2941" w:rsidRPr="000F24FD">
        <w:rPr>
          <w:rFonts w:ascii="Arial" w:hAnsi="Arial" w:cs="Arial"/>
          <w:color w:val="000000" w:themeColor="text1"/>
          <w:kern w:val="0"/>
          <w:sz w:val="22"/>
          <w:rPrChange w:id="913" w:author="Guo, Shicheng" w:date="2018-10-16T16:48:00Z">
            <w:rPr>
              <w:rFonts w:ascii="Times New Roman" w:hAnsi="Times New Roman" w:cs="Times New Roman"/>
              <w:color w:val="000000" w:themeColor="text1"/>
              <w:kern w:val="0"/>
              <w:sz w:val="20"/>
            </w:rPr>
          </w:rPrChange>
        </w:rPr>
        <w:t>×10</w:t>
      </w:r>
      <w:r w:rsidR="009D2941" w:rsidRPr="000F24FD">
        <w:rPr>
          <w:rFonts w:ascii="Arial" w:hAnsi="Arial" w:cs="Arial"/>
          <w:color w:val="000000" w:themeColor="text1"/>
          <w:kern w:val="0"/>
          <w:sz w:val="22"/>
          <w:vertAlign w:val="superscript"/>
          <w:rPrChange w:id="914" w:author="Guo, Shicheng" w:date="2018-10-16T16:48:00Z">
            <w:rPr>
              <w:rFonts w:ascii="Times New Roman" w:hAnsi="Times New Roman" w:cs="Times New Roman"/>
              <w:color w:val="000000" w:themeColor="text1"/>
              <w:kern w:val="0"/>
              <w:sz w:val="20"/>
              <w:vertAlign w:val="superscript"/>
            </w:rPr>
          </w:rPrChange>
        </w:rPr>
        <w:t>-8</w:t>
      </w:r>
      <w:r w:rsidR="005772B7" w:rsidRPr="000F24FD">
        <w:rPr>
          <w:rFonts w:ascii="Arial" w:hAnsi="Arial" w:cs="Arial"/>
          <w:color w:val="000000" w:themeColor="text1"/>
          <w:sz w:val="22"/>
          <w:rPrChange w:id="915" w:author="Guo, Shicheng" w:date="2018-10-16T16:48:00Z">
            <w:rPr>
              <w:rFonts w:ascii="Times New Roman" w:hAnsi="Times New Roman" w:cs="Times New Roman"/>
              <w:color w:val="000000" w:themeColor="text1"/>
              <w:sz w:val="22"/>
            </w:rPr>
          </w:rPrChange>
        </w:rPr>
        <w:t xml:space="preserve">) </w:t>
      </w:r>
      <w:r w:rsidR="006B1AAB" w:rsidRPr="000F24FD">
        <w:rPr>
          <w:rFonts w:ascii="Arial" w:hAnsi="Arial" w:cs="Arial"/>
          <w:color w:val="000000" w:themeColor="text1"/>
          <w:sz w:val="22"/>
          <w:rPrChange w:id="916" w:author="Guo, Shicheng" w:date="2018-10-16T16:48:00Z">
            <w:rPr>
              <w:rFonts w:ascii="Times New Roman" w:hAnsi="Times New Roman" w:cs="Times New Roman"/>
              <w:color w:val="000000" w:themeColor="text1"/>
              <w:sz w:val="22"/>
            </w:rPr>
          </w:rPrChange>
        </w:rPr>
        <w:t xml:space="preserve">while technique negative control (ChrM) was absolutely low </w:t>
      </w:r>
      <w:r w:rsidR="00FD62A2" w:rsidRPr="000F24FD">
        <w:rPr>
          <w:rFonts w:ascii="Arial" w:hAnsi="Arial" w:cs="Arial"/>
          <w:color w:val="000000" w:themeColor="text1"/>
          <w:sz w:val="22"/>
          <w:rPrChange w:id="917" w:author="Guo, Shicheng" w:date="2018-10-16T16:48:00Z">
            <w:rPr>
              <w:rFonts w:ascii="Times New Roman" w:hAnsi="Times New Roman" w:cs="Times New Roman"/>
              <w:color w:val="000000" w:themeColor="text1"/>
              <w:sz w:val="22"/>
            </w:rPr>
          </w:rPrChange>
        </w:rPr>
        <w:t xml:space="preserve">average </w:t>
      </w:r>
      <w:r w:rsidR="006B1AAB" w:rsidRPr="000F24FD">
        <w:rPr>
          <w:rFonts w:ascii="Arial" w:hAnsi="Arial" w:cs="Arial"/>
          <w:color w:val="000000" w:themeColor="text1"/>
          <w:sz w:val="22"/>
          <w:rPrChange w:id="918" w:author="Guo, Shicheng" w:date="2018-10-16T16:48:00Z">
            <w:rPr>
              <w:rFonts w:ascii="Times New Roman" w:hAnsi="Times New Roman" w:cs="Times New Roman"/>
              <w:color w:val="000000" w:themeColor="text1"/>
              <w:sz w:val="22"/>
            </w:rPr>
          </w:rPrChange>
        </w:rPr>
        <w:t>methylat</w:t>
      </w:r>
      <w:r w:rsidR="00FD62A2" w:rsidRPr="000F24FD">
        <w:rPr>
          <w:rFonts w:ascii="Arial" w:hAnsi="Arial" w:cs="Arial"/>
          <w:color w:val="000000" w:themeColor="text1"/>
          <w:sz w:val="22"/>
          <w:rPrChange w:id="919" w:author="Guo, Shicheng" w:date="2018-10-16T16:48:00Z">
            <w:rPr>
              <w:rFonts w:ascii="Times New Roman" w:hAnsi="Times New Roman" w:cs="Times New Roman"/>
              <w:color w:val="000000" w:themeColor="text1"/>
              <w:sz w:val="22"/>
            </w:rPr>
          </w:rPrChange>
        </w:rPr>
        <w:t>ion fraction (AMF</w:t>
      </w:r>
      <w:r w:rsidR="005772B7" w:rsidRPr="000F24FD">
        <w:rPr>
          <w:rFonts w:ascii="Arial" w:hAnsi="Arial" w:cs="Arial"/>
          <w:color w:val="000000" w:themeColor="text1"/>
          <w:sz w:val="22"/>
          <w:rPrChange w:id="920" w:author="Guo, Shicheng" w:date="2018-10-16T16:48:00Z">
            <w:rPr>
              <w:rFonts w:ascii="Times New Roman" w:hAnsi="Times New Roman" w:cs="Times New Roman"/>
              <w:color w:val="000000" w:themeColor="text1"/>
              <w:sz w:val="22"/>
            </w:rPr>
          </w:rPrChange>
        </w:rPr>
        <w:t>&lt;</w:t>
      </w:r>
      <w:r w:rsidR="004D6826" w:rsidRPr="000F24FD">
        <w:rPr>
          <w:rFonts w:ascii="Arial" w:hAnsi="Arial" w:cs="Arial"/>
          <w:color w:val="000000" w:themeColor="text1"/>
          <w:sz w:val="22"/>
          <w:rPrChange w:id="921" w:author="Guo, Shicheng" w:date="2018-10-16T16:48:00Z">
            <w:rPr>
              <w:rFonts w:ascii="Times New Roman" w:hAnsi="Times New Roman" w:cs="Times New Roman"/>
              <w:color w:val="000000" w:themeColor="text1"/>
              <w:sz w:val="22"/>
            </w:rPr>
          </w:rPrChange>
        </w:rPr>
        <w:t xml:space="preserve"> </w:t>
      </w:r>
      <w:r w:rsidR="00BA76A5" w:rsidRPr="000F24FD">
        <w:rPr>
          <w:rFonts w:ascii="Arial" w:hAnsi="Arial" w:cs="Arial"/>
          <w:color w:val="000000" w:themeColor="text1"/>
          <w:sz w:val="22"/>
          <w:rPrChange w:id="922" w:author="Guo, Shicheng" w:date="2018-10-16T16:48:00Z">
            <w:rPr>
              <w:rFonts w:ascii="Times New Roman" w:hAnsi="Times New Roman" w:cs="Times New Roman"/>
              <w:color w:val="000000" w:themeColor="text1"/>
              <w:sz w:val="22"/>
            </w:rPr>
          </w:rPrChange>
        </w:rPr>
        <w:t>0.0</w:t>
      </w:r>
      <w:r w:rsidR="00F514F6" w:rsidRPr="000F24FD">
        <w:rPr>
          <w:rFonts w:ascii="Arial" w:hAnsi="Arial" w:cs="Arial"/>
          <w:color w:val="000000" w:themeColor="text1"/>
          <w:sz w:val="22"/>
          <w:rPrChange w:id="923" w:author="Guo, Shicheng" w:date="2018-10-16T16:48:00Z">
            <w:rPr>
              <w:rFonts w:ascii="Times New Roman" w:hAnsi="Times New Roman" w:cs="Times New Roman"/>
              <w:color w:val="000000" w:themeColor="text1"/>
              <w:sz w:val="22"/>
            </w:rPr>
          </w:rPrChange>
        </w:rPr>
        <w:t>3</w:t>
      </w:r>
      <w:r w:rsidR="00FD62A2" w:rsidRPr="000F24FD">
        <w:rPr>
          <w:rFonts w:ascii="Arial" w:hAnsi="Arial" w:cs="Arial"/>
          <w:color w:val="000000" w:themeColor="text1"/>
          <w:sz w:val="22"/>
          <w:rPrChange w:id="924" w:author="Guo, Shicheng" w:date="2018-10-16T16:48:00Z">
            <w:rPr>
              <w:rFonts w:ascii="Times New Roman" w:hAnsi="Times New Roman" w:cs="Times New Roman"/>
              <w:color w:val="000000" w:themeColor="text1"/>
              <w:sz w:val="22"/>
            </w:rPr>
          </w:rPrChange>
        </w:rPr>
        <w:t>)</w:t>
      </w:r>
      <w:r w:rsidR="006B1AAB" w:rsidRPr="000F24FD">
        <w:rPr>
          <w:rFonts w:ascii="Arial" w:hAnsi="Arial" w:cs="Arial"/>
          <w:color w:val="000000" w:themeColor="text1"/>
          <w:sz w:val="22"/>
          <w:rPrChange w:id="925" w:author="Guo, Shicheng" w:date="2018-10-16T16:48:00Z">
            <w:rPr>
              <w:rFonts w:ascii="Times New Roman" w:hAnsi="Times New Roman" w:cs="Times New Roman"/>
              <w:color w:val="000000" w:themeColor="text1"/>
              <w:sz w:val="22"/>
            </w:rPr>
          </w:rPrChange>
        </w:rPr>
        <w:t xml:space="preserve"> in our samples</w:t>
      </w:r>
      <w:r w:rsidR="00710F3B" w:rsidRPr="000F24FD">
        <w:rPr>
          <w:rFonts w:ascii="Arial" w:hAnsi="Arial" w:cs="Arial"/>
          <w:color w:val="000000" w:themeColor="text1"/>
          <w:sz w:val="22"/>
          <w:rPrChange w:id="926" w:author="Guo, Shicheng" w:date="2018-10-16T16:48:00Z">
            <w:rPr>
              <w:rFonts w:ascii="Times New Roman" w:hAnsi="Times New Roman" w:cs="Times New Roman"/>
              <w:color w:val="000000" w:themeColor="text1"/>
              <w:sz w:val="22"/>
            </w:rPr>
          </w:rPrChange>
        </w:rPr>
        <w:t xml:space="preserve"> </w:t>
      </w:r>
      <w:r w:rsidR="00FD62A2" w:rsidRPr="000F24FD">
        <w:rPr>
          <w:rFonts w:ascii="Arial" w:hAnsi="Arial" w:cs="Arial"/>
          <w:color w:val="000000" w:themeColor="text1"/>
          <w:sz w:val="22"/>
          <w:rPrChange w:id="927" w:author="Guo, Shicheng" w:date="2018-10-16T16:48:00Z">
            <w:rPr>
              <w:rFonts w:ascii="Times New Roman" w:hAnsi="Times New Roman" w:cs="Times New Roman"/>
              <w:color w:val="000000" w:themeColor="text1"/>
              <w:sz w:val="22"/>
            </w:rPr>
          </w:rPrChange>
        </w:rPr>
        <w:t xml:space="preserve">(Figure 1A, 1B) </w:t>
      </w:r>
      <w:r w:rsidR="00710F3B" w:rsidRPr="000F24FD">
        <w:rPr>
          <w:rFonts w:ascii="Arial" w:hAnsi="Arial" w:cs="Arial"/>
          <w:color w:val="000000" w:themeColor="text1"/>
          <w:sz w:val="22"/>
          <w:rPrChange w:id="928" w:author="Guo, Shicheng" w:date="2018-10-16T16:48:00Z">
            <w:rPr>
              <w:rFonts w:ascii="Times New Roman" w:hAnsi="Times New Roman" w:cs="Times New Roman"/>
              <w:color w:val="000000" w:themeColor="text1"/>
              <w:sz w:val="22"/>
            </w:rPr>
          </w:rPrChange>
        </w:rPr>
        <w:t xml:space="preserve">which </w:t>
      </w:r>
      <w:r w:rsidR="000C0258" w:rsidRPr="000F24FD">
        <w:rPr>
          <w:rFonts w:ascii="Arial" w:hAnsi="Arial" w:cs="Arial"/>
          <w:color w:val="000000" w:themeColor="text1"/>
          <w:sz w:val="22"/>
          <w:rPrChange w:id="929" w:author="Guo, Shicheng" w:date="2018-10-16T16:48:00Z">
            <w:rPr>
              <w:rFonts w:ascii="Times New Roman" w:hAnsi="Times New Roman" w:cs="Times New Roman"/>
              <w:color w:val="000000" w:themeColor="text1"/>
              <w:sz w:val="22"/>
            </w:rPr>
          </w:rPrChange>
        </w:rPr>
        <w:t>are</w:t>
      </w:r>
      <w:r w:rsidR="00710F3B" w:rsidRPr="000F24FD">
        <w:rPr>
          <w:rFonts w:ascii="Arial" w:hAnsi="Arial" w:cs="Arial"/>
          <w:color w:val="000000" w:themeColor="text1"/>
          <w:sz w:val="22"/>
          <w:rPrChange w:id="930" w:author="Guo, Shicheng" w:date="2018-10-16T16:48:00Z">
            <w:rPr>
              <w:rFonts w:ascii="Times New Roman" w:hAnsi="Times New Roman" w:cs="Times New Roman"/>
              <w:color w:val="000000" w:themeColor="text1"/>
              <w:sz w:val="22"/>
            </w:rPr>
          </w:rPrChange>
        </w:rPr>
        <w:t xml:space="preserve"> highly c</w:t>
      </w:r>
      <w:r w:rsidR="00727591" w:rsidRPr="000F24FD">
        <w:rPr>
          <w:rFonts w:ascii="Arial" w:hAnsi="Arial" w:cs="Arial"/>
          <w:color w:val="000000" w:themeColor="text1"/>
          <w:sz w:val="22"/>
          <w:rPrChange w:id="931" w:author="Guo, Shicheng" w:date="2018-10-16T16:48:00Z">
            <w:rPr>
              <w:rFonts w:ascii="Times New Roman" w:hAnsi="Times New Roman" w:cs="Times New Roman"/>
              <w:color w:val="000000" w:themeColor="text1"/>
              <w:sz w:val="22"/>
            </w:rPr>
          </w:rPrChange>
        </w:rPr>
        <w:t>onsistent with previous studies</w:t>
      </w:r>
      <w:r w:rsidR="00710F3B" w:rsidRPr="000F24FD">
        <w:rPr>
          <w:rFonts w:ascii="Arial" w:hAnsi="Arial" w:cs="Arial"/>
          <w:color w:val="000000" w:themeColor="text1"/>
          <w:sz w:val="22"/>
          <w:rPrChange w:id="932" w:author="Guo, Shicheng" w:date="2018-10-16T16:48:00Z">
            <w:rPr>
              <w:rFonts w:ascii="Times New Roman" w:hAnsi="Times New Roman" w:cs="Times New Roman"/>
              <w:color w:val="000000" w:themeColor="text1"/>
              <w:sz w:val="22"/>
            </w:rPr>
          </w:rPrChange>
        </w:rPr>
        <w:fldChar w:fldCharType="begin">
          <w:fldData xml:space="preserve">PEVuZE5vdGU+PENpdGU+PEF1dGhvcj5DaGFsaXRjaGFnb3JuPC9BdXRob3I+PFllYXI+MjAwNDwv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PjxwYWdlcz5lMDE5MjcyMjwvcGFnZXM+PHZvbHVtZT4xMzwvdm9sdW1lPjxudW1iZXI+MjwvbnVt
YmVyPjxkYXRlcz48eWVhcj4yMDE4PC95ZWFyPjwvZGF0ZXM+PGlzYm4+MTkzMi02MjAzIChFbGVj
dHJvbmljKSYjeEQ7MTkzMi02MjAzIChMaW5raW5nKTwvaXNibj48YWNjZXNzaW9uLW51bT4yOTQy
MDY1NjwvYWNjZXNzaW9uLW51bT48dXJscz48cmVsYXRlZC11cmxzPjx1cmw+aHR0cDovL3d3dy5u
Y2JpLm5sbS5uaWguZ292L3B1Ym1lZC8yOTQyMDY1NjwvdXJsPjwvcmVsYXRlZC11cmxzPjwvdXJs
cz48Y3VzdG9tMj41ODA1MzUwPC9jdXN0b20yPjxlbGVjdHJvbmljLXJlc291cmNlLW51bT4xMC4x
MzcxL2pvdXJuYWwucG9uZS4wMTkyNzIyPC9lbGVjdHJvbmljLXJlc291cmNlLW51bT48L3JlY29y
ZD48L0NpdGU+PC9FbmROb3RlPn==
</w:fldData>
        </w:fldChar>
      </w:r>
      <w:r w:rsidR="00892A75" w:rsidRPr="000F24FD">
        <w:rPr>
          <w:rFonts w:ascii="Arial" w:hAnsi="Arial" w:cs="Arial"/>
          <w:color w:val="000000" w:themeColor="text1"/>
          <w:sz w:val="22"/>
          <w:rPrChange w:id="933" w:author="Guo, Shicheng" w:date="2018-10-16T16:48:00Z">
            <w:rPr>
              <w:rFonts w:ascii="Times New Roman" w:hAnsi="Times New Roman" w:cs="Times New Roman"/>
              <w:color w:val="000000" w:themeColor="text1"/>
              <w:sz w:val="22"/>
            </w:rPr>
          </w:rPrChange>
        </w:rPr>
        <w:instrText xml:space="preserve"> ADDIN EN.CITE </w:instrText>
      </w:r>
      <w:r w:rsidR="00892A75" w:rsidRPr="000F24FD">
        <w:rPr>
          <w:rFonts w:ascii="Arial" w:hAnsi="Arial" w:cs="Arial"/>
          <w:color w:val="000000" w:themeColor="text1"/>
          <w:sz w:val="22"/>
          <w:rPrChange w:id="934" w:author="Guo, Shicheng" w:date="2018-10-16T16:48:00Z">
            <w:rPr>
              <w:rFonts w:ascii="Times New Roman" w:hAnsi="Times New Roman" w:cs="Times New Roman"/>
              <w:color w:val="000000" w:themeColor="text1"/>
              <w:sz w:val="22"/>
            </w:rPr>
          </w:rPrChange>
        </w:rPr>
        <w:fldChar w:fldCharType="begin">
          <w:fldData xml:space="preserve">PEVuZE5vdGU+PENpdGU+PEF1dGhvcj5DaGFsaXRjaGFnb3JuPC9BdXRob3I+PFllYXI+MjAwNDwv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PjxwYWdlcz5lMDE5MjcyMjwvcGFnZXM+PHZvbHVtZT4xMzwvdm9sdW1lPjxudW1iZXI+MjwvbnVt
YmVyPjxkYXRlcz48eWVhcj4yMDE4PC95ZWFyPjwvZGF0ZXM+PGlzYm4+MTkzMi02MjAzIChFbGVj
dHJvbmljKSYjeEQ7MTkzMi02MjAzIChMaW5raW5nKTwvaXNibj48YWNjZXNzaW9uLW51bT4yOTQy
MDY1NjwvYWNjZXNzaW9uLW51bT48dXJscz48cmVsYXRlZC11cmxzPjx1cmw+aHR0cDovL3d3dy5u
Y2JpLm5sbS5uaWguZ292L3B1Ym1lZC8yOTQyMDY1NjwvdXJsPjwvcmVsYXRlZC11cmxzPjwvdXJs
cz48Y3VzdG9tMj41ODA1MzUwPC9jdXN0b20yPjxlbGVjdHJvbmljLXJlc291cmNlLW51bT4xMC4x
MzcxL2pvdXJuYWwucG9uZS4wMTkyNzIyPC9lbGVjdHJvbmljLXJlc291cmNlLW51bT48L3JlY29y
ZD48L0NpdGU+PC9FbmROb3RlPn==
</w:fldData>
        </w:fldChar>
      </w:r>
      <w:r w:rsidR="00892A75" w:rsidRPr="000F24FD">
        <w:rPr>
          <w:rFonts w:ascii="Arial" w:hAnsi="Arial" w:cs="Arial"/>
          <w:color w:val="000000" w:themeColor="text1"/>
          <w:sz w:val="22"/>
          <w:rPrChange w:id="935" w:author="Guo, Shicheng" w:date="2018-10-16T16:48:00Z">
            <w:rPr>
              <w:rFonts w:ascii="Times New Roman" w:hAnsi="Times New Roman" w:cs="Times New Roman"/>
              <w:color w:val="000000" w:themeColor="text1"/>
              <w:sz w:val="22"/>
            </w:rPr>
          </w:rPrChange>
        </w:rPr>
        <w:instrText xml:space="preserve"> ADDIN EN.CITE.DATA </w:instrText>
      </w:r>
      <w:r w:rsidR="00892A75" w:rsidRPr="000F24FD">
        <w:rPr>
          <w:rFonts w:ascii="Arial" w:hAnsi="Arial" w:cs="Arial"/>
          <w:color w:val="000000" w:themeColor="text1"/>
          <w:sz w:val="22"/>
          <w:rPrChange w:id="936" w:author="Guo, Shicheng" w:date="2018-10-16T16:48:00Z">
            <w:rPr>
              <w:rFonts w:ascii="Times New Roman" w:hAnsi="Times New Roman" w:cs="Times New Roman"/>
              <w:color w:val="000000" w:themeColor="text1"/>
              <w:sz w:val="22"/>
            </w:rPr>
          </w:rPrChange>
        </w:rPr>
      </w:r>
      <w:r w:rsidR="00892A75" w:rsidRPr="000F24FD">
        <w:rPr>
          <w:rFonts w:ascii="Arial" w:hAnsi="Arial" w:cs="Arial"/>
          <w:color w:val="000000" w:themeColor="text1"/>
          <w:sz w:val="22"/>
          <w:rPrChange w:id="937" w:author="Guo, Shicheng" w:date="2018-10-16T16:48:00Z">
            <w:rPr>
              <w:rFonts w:ascii="Times New Roman" w:hAnsi="Times New Roman" w:cs="Times New Roman"/>
              <w:color w:val="000000" w:themeColor="text1"/>
              <w:sz w:val="22"/>
            </w:rPr>
          </w:rPrChange>
        </w:rPr>
        <w:fldChar w:fldCharType="end"/>
      </w:r>
      <w:r w:rsidR="00710F3B" w:rsidRPr="000F24FD">
        <w:rPr>
          <w:rFonts w:ascii="Arial" w:hAnsi="Arial" w:cs="Arial"/>
          <w:color w:val="000000" w:themeColor="text1"/>
          <w:sz w:val="22"/>
          <w:rPrChange w:id="938" w:author="Guo, Shicheng" w:date="2018-10-16T16:48:00Z">
            <w:rPr>
              <w:rFonts w:ascii="Times New Roman" w:hAnsi="Times New Roman" w:cs="Times New Roman"/>
              <w:color w:val="000000" w:themeColor="text1"/>
              <w:sz w:val="22"/>
            </w:rPr>
          </w:rPrChange>
        </w:rPr>
      </w:r>
      <w:r w:rsidR="00710F3B" w:rsidRPr="000F24FD">
        <w:rPr>
          <w:rFonts w:ascii="Arial" w:hAnsi="Arial" w:cs="Arial"/>
          <w:color w:val="000000" w:themeColor="text1"/>
          <w:sz w:val="22"/>
          <w:rPrChange w:id="939" w:author="Guo, Shicheng" w:date="2018-10-16T16:48:00Z">
            <w:rPr>
              <w:rFonts w:ascii="Times New Roman" w:hAnsi="Times New Roman" w:cs="Times New Roman"/>
              <w:color w:val="000000" w:themeColor="text1"/>
              <w:sz w:val="22"/>
            </w:rPr>
          </w:rPrChange>
        </w:rPr>
        <w:fldChar w:fldCharType="separate"/>
      </w:r>
      <w:r w:rsidR="005912D9" w:rsidRPr="000F24FD">
        <w:rPr>
          <w:rFonts w:ascii="Arial" w:hAnsi="Arial" w:cs="Arial"/>
          <w:noProof/>
          <w:color w:val="000000" w:themeColor="text1"/>
          <w:sz w:val="22"/>
          <w:vertAlign w:val="superscript"/>
          <w:rPrChange w:id="940"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941" w:author="Guo, Shicheng" w:date="2018-10-16T16:48:00Z">
            <w:rPr>
              <w:rFonts w:ascii="Times New Roman" w:hAnsi="Times New Roman" w:cs="Times New Roman"/>
              <w:noProof/>
              <w:color w:val="000000" w:themeColor="text1"/>
              <w:sz w:val="22"/>
              <w:vertAlign w:val="superscript"/>
            </w:rPr>
          </w:rPrChange>
        </w:rPr>
        <w:instrText xml:space="preserve"> HYPERLINK \l "_ENREF_29" \o "Chalitchagorn, 2004 #261" </w:instrText>
      </w:r>
      <w:r w:rsidR="005912D9" w:rsidRPr="000F24FD">
        <w:rPr>
          <w:rFonts w:ascii="Arial" w:hAnsi="Arial" w:cs="Arial"/>
          <w:noProof/>
          <w:color w:val="000000" w:themeColor="text1"/>
          <w:sz w:val="22"/>
          <w:vertAlign w:val="superscript"/>
          <w:rPrChange w:id="942"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943" w:author="Guo, Shicheng" w:date="2018-10-16T16:48:00Z">
            <w:rPr>
              <w:rFonts w:ascii="Times New Roman" w:hAnsi="Times New Roman" w:cs="Times New Roman"/>
              <w:noProof/>
              <w:color w:val="000000" w:themeColor="text1"/>
              <w:sz w:val="22"/>
              <w:vertAlign w:val="superscript"/>
            </w:rPr>
          </w:rPrChange>
        </w:rPr>
        <w:t>29</w:t>
      </w:r>
      <w:r w:rsidR="005912D9" w:rsidRPr="000F24FD">
        <w:rPr>
          <w:rFonts w:ascii="Arial" w:hAnsi="Arial" w:cs="Arial"/>
          <w:noProof/>
          <w:color w:val="000000" w:themeColor="text1"/>
          <w:sz w:val="22"/>
          <w:vertAlign w:val="superscript"/>
          <w:rPrChange w:id="944" w:author="Guo, Shicheng" w:date="2018-10-16T16:48:00Z">
            <w:rPr>
              <w:rFonts w:ascii="Times New Roman" w:hAnsi="Times New Roman" w:cs="Times New Roman"/>
              <w:noProof/>
              <w:color w:val="000000" w:themeColor="text1"/>
              <w:sz w:val="22"/>
              <w:vertAlign w:val="superscript"/>
            </w:rPr>
          </w:rPrChange>
        </w:rPr>
        <w:fldChar w:fldCharType="end"/>
      </w:r>
      <w:r w:rsidR="00892A75" w:rsidRPr="000F24FD">
        <w:rPr>
          <w:rFonts w:ascii="Arial" w:hAnsi="Arial" w:cs="Arial"/>
          <w:noProof/>
          <w:color w:val="000000" w:themeColor="text1"/>
          <w:sz w:val="22"/>
          <w:vertAlign w:val="superscript"/>
          <w:rPrChange w:id="945" w:author="Guo, Shicheng" w:date="2018-10-16T16:48:00Z">
            <w:rPr>
              <w:rFonts w:ascii="Times New Roman" w:hAnsi="Times New Roman" w:cs="Times New Roman"/>
              <w:noProof/>
              <w:color w:val="000000" w:themeColor="text1"/>
              <w:sz w:val="22"/>
              <w:vertAlign w:val="superscript"/>
            </w:rPr>
          </w:rPrChange>
        </w:rPr>
        <w:t>,</w:t>
      </w:r>
      <w:r w:rsidR="005912D9" w:rsidRPr="000F24FD">
        <w:rPr>
          <w:rFonts w:ascii="Arial" w:hAnsi="Arial" w:cs="Arial"/>
          <w:noProof/>
          <w:color w:val="000000" w:themeColor="text1"/>
          <w:sz w:val="22"/>
          <w:vertAlign w:val="superscript"/>
          <w:rPrChange w:id="946"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947" w:author="Guo, Shicheng" w:date="2018-10-16T16:48:00Z">
            <w:rPr>
              <w:rFonts w:ascii="Times New Roman" w:hAnsi="Times New Roman" w:cs="Times New Roman"/>
              <w:noProof/>
              <w:color w:val="000000" w:themeColor="text1"/>
              <w:sz w:val="22"/>
              <w:vertAlign w:val="superscript"/>
            </w:rPr>
          </w:rPrChange>
        </w:rPr>
        <w:instrText xml:space="preserve"> HYPERLINK \l "_ENREF_30" \o "Owa, 2018 #264" </w:instrText>
      </w:r>
      <w:r w:rsidR="005912D9" w:rsidRPr="000F24FD">
        <w:rPr>
          <w:rFonts w:ascii="Arial" w:hAnsi="Arial" w:cs="Arial"/>
          <w:noProof/>
          <w:color w:val="000000" w:themeColor="text1"/>
          <w:sz w:val="22"/>
          <w:vertAlign w:val="superscript"/>
          <w:rPrChange w:id="948"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949" w:author="Guo, Shicheng" w:date="2018-10-16T16:48:00Z">
            <w:rPr>
              <w:rFonts w:ascii="Times New Roman" w:hAnsi="Times New Roman" w:cs="Times New Roman"/>
              <w:noProof/>
              <w:color w:val="000000" w:themeColor="text1"/>
              <w:sz w:val="22"/>
              <w:vertAlign w:val="superscript"/>
            </w:rPr>
          </w:rPrChange>
        </w:rPr>
        <w:t>30</w:t>
      </w:r>
      <w:r w:rsidR="005912D9" w:rsidRPr="000F24FD">
        <w:rPr>
          <w:rFonts w:ascii="Arial" w:hAnsi="Arial" w:cs="Arial"/>
          <w:noProof/>
          <w:color w:val="000000" w:themeColor="text1"/>
          <w:sz w:val="22"/>
          <w:vertAlign w:val="superscript"/>
          <w:rPrChange w:id="950" w:author="Guo, Shicheng" w:date="2018-10-16T16:48:00Z">
            <w:rPr>
              <w:rFonts w:ascii="Times New Roman" w:hAnsi="Times New Roman" w:cs="Times New Roman"/>
              <w:noProof/>
              <w:color w:val="000000" w:themeColor="text1"/>
              <w:sz w:val="22"/>
              <w:vertAlign w:val="superscript"/>
            </w:rPr>
          </w:rPrChange>
        </w:rPr>
        <w:fldChar w:fldCharType="end"/>
      </w:r>
      <w:r w:rsidR="00710F3B" w:rsidRPr="000F24FD">
        <w:rPr>
          <w:rFonts w:ascii="Arial" w:hAnsi="Arial" w:cs="Arial"/>
          <w:color w:val="000000" w:themeColor="text1"/>
          <w:sz w:val="22"/>
          <w:rPrChange w:id="951" w:author="Guo, Shicheng" w:date="2018-10-16T16:48:00Z">
            <w:rPr>
              <w:rFonts w:ascii="Times New Roman" w:hAnsi="Times New Roman" w:cs="Times New Roman"/>
              <w:color w:val="000000" w:themeColor="text1"/>
              <w:sz w:val="22"/>
            </w:rPr>
          </w:rPrChange>
        </w:rPr>
        <w:fldChar w:fldCharType="end"/>
      </w:r>
      <w:r w:rsidR="00710F3B" w:rsidRPr="000F24FD">
        <w:rPr>
          <w:rFonts w:ascii="Arial" w:hAnsi="Arial" w:cs="Arial"/>
          <w:color w:val="000000" w:themeColor="text1"/>
          <w:sz w:val="22"/>
          <w:rPrChange w:id="952" w:author="Guo, Shicheng" w:date="2018-10-16T16:48:00Z">
            <w:rPr>
              <w:rFonts w:ascii="Times New Roman" w:hAnsi="Times New Roman" w:cs="Times New Roman"/>
              <w:color w:val="000000" w:themeColor="text1"/>
              <w:sz w:val="22"/>
            </w:rPr>
          </w:rPrChange>
        </w:rPr>
        <w:t xml:space="preserve">demonstrating the reliability and robustness of our targeted bisulfite sequencing method. </w:t>
      </w:r>
      <w:r w:rsidR="00BB4C94" w:rsidRPr="000F24FD">
        <w:rPr>
          <w:rFonts w:ascii="Arial" w:hAnsi="Arial" w:cs="Arial"/>
          <w:color w:val="000000" w:themeColor="text1"/>
          <w:sz w:val="22"/>
          <w:rPrChange w:id="953" w:author="Guo, Shicheng" w:date="2018-10-16T16:48:00Z">
            <w:rPr>
              <w:rFonts w:ascii="Times New Roman" w:hAnsi="Times New Roman" w:cs="Times New Roman"/>
              <w:color w:val="000000" w:themeColor="text1"/>
              <w:sz w:val="22"/>
              <w:szCs w:val="24"/>
            </w:rPr>
          </w:rPrChange>
        </w:rPr>
        <w:t xml:space="preserve">We found </w:t>
      </w:r>
      <w:r w:rsidR="002D0D92" w:rsidRPr="000F24FD">
        <w:rPr>
          <w:rFonts w:ascii="Arial" w:hAnsi="Arial" w:cs="Arial"/>
          <w:color w:val="000000" w:themeColor="text1"/>
          <w:sz w:val="22"/>
          <w:rPrChange w:id="954" w:author="Guo, Shicheng" w:date="2018-10-16T16:48:00Z">
            <w:rPr>
              <w:rFonts w:ascii="Times New Roman" w:hAnsi="Times New Roman" w:cs="Times New Roman"/>
              <w:color w:val="000000" w:themeColor="text1"/>
              <w:sz w:val="22"/>
              <w:szCs w:val="24"/>
            </w:rPr>
          </w:rPrChange>
        </w:rPr>
        <w:t xml:space="preserve">the methylation </w:t>
      </w:r>
      <w:r w:rsidR="002D0D92" w:rsidRPr="000F24FD">
        <w:rPr>
          <w:rFonts w:ascii="Arial" w:hAnsi="Arial" w:cs="Arial"/>
          <w:color w:val="000000" w:themeColor="text1"/>
          <w:sz w:val="22"/>
          <w:rPrChange w:id="955" w:author="Guo, Shicheng" w:date="2018-10-16T16:48:00Z">
            <w:rPr>
              <w:rFonts w:ascii="Times New Roman" w:hAnsi="Times New Roman" w:cs="Times New Roman"/>
              <w:color w:val="000000" w:themeColor="text1"/>
              <w:sz w:val="22"/>
            </w:rPr>
          </w:rPrChange>
        </w:rPr>
        <w:t>profile</w:t>
      </w:r>
      <w:r w:rsidR="002D0D92" w:rsidRPr="000F24FD">
        <w:rPr>
          <w:rFonts w:ascii="Arial" w:hAnsi="Arial" w:cs="Arial"/>
          <w:color w:val="000000" w:themeColor="text1"/>
          <w:sz w:val="22"/>
          <w:rPrChange w:id="956" w:author="Guo, Shicheng" w:date="2018-10-16T16:48:00Z">
            <w:rPr>
              <w:rFonts w:ascii="Times New Roman" w:hAnsi="Times New Roman" w:cs="Times New Roman"/>
              <w:color w:val="000000" w:themeColor="text1"/>
              <w:sz w:val="22"/>
              <w:szCs w:val="24"/>
            </w:rPr>
          </w:rPrChange>
        </w:rPr>
        <w:t xml:space="preserve"> of </w:t>
      </w:r>
      <w:r w:rsidR="002D0D92" w:rsidRPr="000F24FD">
        <w:rPr>
          <w:rFonts w:ascii="Arial" w:hAnsi="Arial" w:cs="Arial"/>
          <w:i/>
          <w:color w:val="000000" w:themeColor="text1"/>
          <w:sz w:val="22"/>
          <w:rPrChange w:id="957" w:author="Guo, Shicheng" w:date="2018-10-16T16:48:00Z">
            <w:rPr>
              <w:rFonts w:ascii="Times New Roman" w:hAnsi="Times New Roman" w:cs="Times New Roman"/>
              <w:i/>
              <w:color w:val="000000" w:themeColor="text1"/>
              <w:sz w:val="22"/>
              <w:szCs w:val="24"/>
            </w:rPr>
          </w:rPrChange>
        </w:rPr>
        <w:t>ZNF132</w:t>
      </w:r>
      <w:r w:rsidR="002D0D92" w:rsidRPr="000F24FD">
        <w:rPr>
          <w:rFonts w:ascii="Arial" w:hAnsi="Arial" w:cs="Arial"/>
          <w:color w:val="000000" w:themeColor="text1"/>
          <w:sz w:val="22"/>
          <w:rPrChange w:id="958" w:author="Guo, Shicheng" w:date="2018-10-16T16:48:00Z">
            <w:rPr>
              <w:rFonts w:ascii="Times New Roman" w:hAnsi="Times New Roman" w:cs="Times New Roman"/>
              <w:color w:val="000000" w:themeColor="text1"/>
              <w:sz w:val="22"/>
              <w:szCs w:val="24"/>
            </w:rPr>
          </w:rPrChange>
        </w:rPr>
        <w:t xml:space="preserve"> were significantly higher in ESCC tumors than that in adjacent control tissues</w:t>
      </w:r>
      <w:r w:rsidR="007E2262" w:rsidRPr="000F24FD">
        <w:rPr>
          <w:rFonts w:ascii="Arial" w:hAnsi="Arial" w:cs="Arial"/>
          <w:color w:val="000000" w:themeColor="text1"/>
          <w:sz w:val="22"/>
          <w:rPrChange w:id="959" w:author="Guo, Shicheng" w:date="2018-10-16T16:48:00Z">
            <w:rPr>
              <w:rFonts w:ascii="Times New Roman" w:hAnsi="Times New Roman" w:cs="Times New Roman"/>
              <w:color w:val="000000" w:themeColor="text1"/>
              <w:sz w:val="22"/>
              <w:szCs w:val="24"/>
            </w:rPr>
          </w:rPrChange>
        </w:rPr>
        <w:t xml:space="preserve"> </w:t>
      </w:r>
      <w:r w:rsidR="00BB4C94" w:rsidRPr="000F24FD">
        <w:rPr>
          <w:rFonts w:ascii="Arial" w:hAnsi="Arial" w:cs="Arial"/>
          <w:color w:val="000000" w:themeColor="text1"/>
          <w:sz w:val="22"/>
          <w:rPrChange w:id="960" w:author="Guo, Shicheng" w:date="2018-10-16T16:48:00Z">
            <w:rPr>
              <w:rFonts w:ascii="Times New Roman" w:hAnsi="Times New Roman" w:cs="Times New Roman"/>
              <w:color w:val="000000" w:themeColor="text1"/>
              <w:sz w:val="22"/>
              <w:szCs w:val="24"/>
            </w:rPr>
          </w:rPrChange>
        </w:rPr>
        <w:t>(</w:t>
      </w:r>
      <w:r w:rsidR="00BB4C94" w:rsidRPr="000F24FD">
        <w:rPr>
          <w:rFonts w:ascii="Arial" w:hAnsi="Arial" w:cs="Arial"/>
          <w:color w:val="7030A0"/>
          <w:sz w:val="22"/>
          <w:rPrChange w:id="961" w:author="Guo, Shicheng" w:date="2018-10-16T16:48:00Z">
            <w:rPr>
              <w:rFonts w:ascii="Times New Roman" w:hAnsi="Times New Roman" w:cs="Times New Roman"/>
              <w:color w:val="7030A0"/>
              <w:sz w:val="22"/>
              <w:szCs w:val="24"/>
            </w:rPr>
          </w:rPrChange>
        </w:rPr>
        <w:t>Figure 1C and 1D</w:t>
      </w:r>
      <w:r w:rsidR="00BB4C94" w:rsidRPr="000F24FD">
        <w:rPr>
          <w:rFonts w:ascii="Arial" w:hAnsi="Arial" w:cs="Arial"/>
          <w:color w:val="000000" w:themeColor="text1"/>
          <w:sz w:val="22"/>
          <w:rPrChange w:id="962" w:author="Guo, Shicheng" w:date="2018-10-16T16:48:00Z">
            <w:rPr>
              <w:rFonts w:ascii="Times New Roman" w:hAnsi="Times New Roman" w:cs="Times New Roman"/>
              <w:color w:val="000000" w:themeColor="text1"/>
              <w:sz w:val="22"/>
              <w:szCs w:val="24"/>
            </w:rPr>
          </w:rPrChange>
        </w:rPr>
        <w:t>)</w:t>
      </w:r>
      <w:r w:rsidR="001D4F55" w:rsidRPr="000F24FD">
        <w:rPr>
          <w:rFonts w:ascii="Arial" w:hAnsi="Arial" w:cs="Arial"/>
          <w:color w:val="000000" w:themeColor="text1"/>
          <w:sz w:val="22"/>
          <w:rPrChange w:id="963" w:author="Guo, Shicheng" w:date="2018-10-16T16:48:00Z">
            <w:rPr>
              <w:rFonts w:ascii="Times New Roman" w:hAnsi="Times New Roman" w:cs="Times New Roman"/>
              <w:color w:val="000000" w:themeColor="text1"/>
              <w:sz w:val="22"/>
              <w:szCs w:val="24"/>
            </w:rPr>
          </w:rPrChange>
        </w:rPr>
        <w:t xml:space="preserve">. </w:t>
      </w:r>
      <w:r w:rsidR="007E2262" w:rsidRPr="000F24FD">
        <w:rPr>
          <w:rFonts w:ascii="Arial" w:hAnsi="Arial" w:cs="Arial"/>
          <w:color w:val="000000" w:themeColor="text1"/>
          <w:sz w:val="22"/>
          <w:rPrChange w:id="964" w:author="Guo, Shicheng" w:date="2018-10-16T16:48:00Z">
            <w:rPr>
              <w:rFonts w:ascii="Times New Roman" w:hAnsi="Times New Roman" w:cs="Times New Roman"/>
              <w:color w:val="000000" w:themeColor="text1"/>
              <w:sz w:val="22"/>
            </w:rPr>
          </w:rPrChange>
        </w:rPr>
        <w:t>A</w:t>
      </w:r>
      <w:r w:rsidR="00710F3B" w:rsidRPr="000F24FD">
        <w:rPr>
          <w:rFonts w:ascii="Arial" w:hAnsi="Arial" w:cs="Arial"/>
          <w:color w:val="000000" w:themeColor="text1"/>
          <w:sz w:val="22"/>
          <w:rPrChange w:id="965" w:author="Guo, Shicheng" w:date="2018-10-16T16:48:00Z">
            <w:rPr>
              <w:rFonts w:ascii="Times New Roman" w:hAnsi="Times New Roman" w:cs="Times New Roman"/>
              <w:color w:val="000000" w:themeColor="text1"/>
              <w:sz w:val="22"/>
            </w:rPr>
          </w:rPrChange>
        </w:rPr>
        <w:t xml:space="preserve"> </w:t>
      </w:r>
      <w:r w:rsidR="00625137" w:rsidRPr="000F24FD">
        <w:rPr>
          <w:rFonts w:ascii="Arial" w:hAnsi="Arial" w:cs="Arial"/>
          <w:color w:val="000000" w:themeColor="text1"/>
          <w:sz w:val="22"/>
          <w:rPrChange w:id="966" w:author="Guo, Shicheng" w:date="2018-10-16T16:48:00Z">
            <w:rPr>
              <w:rFonts w:ascii="Times New Roman" w:hAnsi="Times New Roman" w:cs="Times New Roman"/>
              <w:color w:val="000000" w:themeColor="text1"/>
              <w:sz w:val="22"/>
            </w:rPr>
          </w:rPrChange>
        </w:rPr>
        <w:t xml:space="preserve">significant differential methylation region (DMR) </w:t>
      </w:r>
      <w:r w:rsidR="000C0258" w:rsidRPr="000F24FD">
        <w:rPr>
          <w:rFonts w:ascii="Arial" w:hAnsi="Arial" w:cs="Arial"/>
          <w:color w:val="000000" w:themeColor="text1"/>
          <w:sz w:val="22"/>
          <w:rPrChange w:id="967" w:author="Guo, Shicheng" w:date="2018-10-16T16:48:00Z">
            <w:rPr>
              <w:rFonts w:ascii="Times New Roman" w:hAnsi="Times New Roman" w:cs="Times New Roman"/>
              <w:color w:val="000000" w:themeColor="text1"/>
              <w:sz w:val="22"/>
            </w:rPr>
          </w:rPrChange>
        </w:rPr>
        <w:t xml:space="preserve">including 14 CpG sites </w:t>
      </w:r>
      <w:r w:rsidR="00625137" w:rsidRPr="000F24FD">
        <w:rPr>
          <w:rFonts w:ascii="Arial" w:hAnsi="Arial" w:cs="Arial"/>
          <w:color w:val="000000" w:themeColor="text1"/>
          <w:sz w:val="22"/>
          <w:rPrChange w:id="968" w:author="Guo, Shicheng" w:date="2018-10-16T16:48:00Z">
            <w:rPr>
              <w:rFonts w:ascii="Times New Roman" w:hAnsi="Times New Roman" w:cs="Times New Roman"/>
              <w:color w:val="000000" w:themeColor="text1"/>
              <w:sz w:val="22"/>
            </w:rPr>
          </w:rPrChange>
        </w:rPr>
        <w:t xml:space="preserve">was identified in the core promoter </w:t>
      </w:r>
      <w:r w:rsidR="00710F3B" w:rsidRPr="000F24FD">
        <w:rPr>
          <w:rFonts w:ascii="Arial" w:hAnsi="Arial" w:cs="Arial"/>
          <w:color w:val="000000" w:themeColor="text1"/>
          <w:sz w:val="22"/>
          <w:rPrChange w:id="969" w:author="Guo, Shicheng" w:date="2018-10-16T16:48:00Z">
            <w:rPr>
              <w:rFonts w:ascii="Times New Roman" w:hAnsi="Times New Roman" w:cs="Times New Roman"/>
              <w:color w:val="000000" w:themeColor="text1"/>
              <w:sz w:val="22"/>
            </w:rPr>
          </w:rPrChange>
        </w:rPr>
        <w:t>region</w:t>
      </w:r>
      <w:r w:rsidR="00625137" w:rsidRPr="000F24FD">
        <w:rPr>
          <w:rFonts w:ascii="Arial" w:hAnsi="Arial" w:cs="Arial"/>
          <w:color w:val="000000" w:themeColor="text1"/>
          <w:sz w:val="22"/>
          <w:rPrChange w:id="970" w:author="Guo, Shicheng" w:date="2018-10-16T16:48:00Z">
            <w:rPr>
              <w:rFonts w:ascii="Times New Roman" w:hAnsi="Times New Roman" w:cs="Times New Roman"/>
              <w:color w:val="000000" w:themeColor="text1"/>
              <w:sz w:val="22"/>
            </w:rPr>
          </w:rPrChange>
        </w:rPr>
        <w:t xml:space="preserve"> of </w:t>
      </w:r>
      <w:r w:rsidR="00625137" w:rsidRPr="000F24FD">
        <w:rPr>
          <w:rFonts w:ascii="Arial" w:hAnsi="Arial" w:cs="Arial"/>
          <w:i/>
          <w:color w:val="000000" w:themeColor="text1"/>
          <w:sz w:val="22"/>
          <w:rPrChange w:id="971" w:author="Guo, Shicheng" w:date="2018-10-16T16:48:00Z">
            <w:rPr>
              <w:rFonts w:ascii="Times New Roman" w:hAnsi="Times New Roman" w:cs="Times New Roman"/>
              <w:i/>
              <w:color w:val="000000" w:themeColor="text1"/>
              <w:sz w:val="22"/>
            </w:rPr>
          </w:rPrChange>
        </w:rPr>
        <w:t>ZNF132</w:t>
      </w:r>
      <w:r w:rsidR="00625137" w:rsidRPr="000F24FD">
        <w:rPr>
          <w:rFonts w:ascii="Arial" w:hAnsi="Arial" w:cs="Arial"/>
          <w:color w:val="000000" w:themeColor="text1"/>
          <w:sz w:val="22"/>
          <w:rPrChange w:id="972" w:author="Guo, Shicheng" w:date="2018-10-16T16:48:00Z">
            <w:rPr>
              <w:rFonts w:ascii="Times New Roman" w:hAnsi="Times New Roman" w:cs="Times New Roman"/>
              <w:color w:val="000000" w:themeColor="text1"/>
              <w:sz w:val="22"/>
            </w:rPr>
          </w:rPrChange>
        </w:rPr>
        <w:t xml:space="preserve"> </w:t>
      </w:r>
      <w:r w:rsidR="00557FEA" w:rsidRPr="000F24FD">
        <w:rPr>
          <w:rFonts w:ascii="Arial" w:hAnsi="Arial" w:cs="Arial"/>
          <w:color w:val="000000" w:themeColor="text1"/>
          <w:sz w:val="22"/>
          <w:rPrChange w:id="973" w:author="Guo, Shicheng" w:date="2018-10-16T16:48:00Z">
            <w:rPr>
              <w:rFonts w:ascii="Times New Roman" w:hAnsi="Times New Roman" w:cs="Times New Roman"/>
              <w:color w:val="000000" w:themeColor="text1"/>
              <w:sz w:val="22"/>
            </w:rPr>
          </w:rPrChange>
        </w:rPr>
        <w:t>(</w:t>
      </w:r>
      <w:r w:rsidR="00DB7BEC" w:rsidRPr="000F24FD">
        <w:rPr>
          <w:rFonts w:ascii="Arial" w:hAnsi="Arial" w:cs="Arial"/>
          <w:color w:val="000000" w:themeColor="text1"/>
          <w:sz w:val="22"/>
          <w:rPrChange w:id="974" w:author="Guo, Shicheng" w:date="2018-10-16T16:48:00Z">
            <w:rPr>
              <w:rFonts w:ascii="Times New Roman" w:hAnsi="Times New Roman" w:cs="Times New Roman"/>
              <w:color w:val="000000" w:themeColor="text1"/>
              <w:sz w:val="22"/>
            </w:rPr>
          </w:rPrChange>
        </w:rPr>
        <w:t xml:space="preserve">overall </w:t>
      </w:r>
      <w:r w:rsidR="00625137" w:rsidRPr="000F24FD">
        <w:rPr>
          <w:rFonts w:ascii="Arial" w:hAnsi="Arial" w:cs="Arial"/>
          <w:i/>
          <w:color w:val="000000" w:themeColor="text1"/>
          <w:sz w:val="22"/>
          <w:rPrChange w:id="975" w:author="Guo, Shicheng" w:date="2018-10-16T16:48:00Z">
            <w:rPr>
              <w:rFonts w:ascii="Times New Roman" w:hAnsi="Times New Roman" w:cs="Times New Roman"/>
              <w:i/>
              <w:color w:val="000000" w:themeColor="text1"/>
              <w:sz w:val="22"/>
            </w:rPr>
          </w:rPrChange>
        </w:rPr>
        <w:t>P</w:t>
      </w:r>
      <w:r w:rsidR="00625137" w:rsidRPr="000F24FD">
        <w:rPr>
          <w:rFonts w:ascii="Arial" w:hAnsi="Arial" w:cs="Arial"/>
          <w:color w:val="000000" w:themeColor="text1"/>
          <w:sz w:val="22"/>
          <w:rPrChange w:id="976" w:author="Guo, Shicheng" w:date="2018-10-16T16:48:00Z">
            <w:rPr>
              <w:rFonts w:ascii="Times New Roman" w:hAnsi="Times New Roman" w:cs="Times New Roman"/>
              <w:color w:val="000000" w:themeColor="text1"/>
              <w:sz w:val="22"/>
            </w:rPr>
          </w:rPrChange>
        </w:rPr>
        <w:t>-value=</w:t>
      </w:r>
      <w:r w:rsidR="009D2941" w:rsidRPr="000F24FD">
        <w:rPr>
          <w:rFonts w:ascii="Arial" w:hAnsi="Arial" w:cs="Arial"/>
          <w:color w:val="000000" w:themeColor="text1"/>
          <w:sz w:val="22"/>
          <w:rPrChange w:id="977" w:author="Guo, Shicheng" w:date="2018-10-16T16:48:00Z">
            <w:rPr>
              <w:rFonts w:ascii="Times New Roman" w:hAnsi="Times New Roman" w:cs="Times New Roman"/>
              <w:color w:val="000000" w:themeColor="text1"/>
              <w:sz w:val="22"/>
            </w:rPr>
          </w:rPrChange>
        </w:rPr>
        <w:t>2.2×10</w:t>
      </w:r>
      <w:r w:rsidR="009D2941" w:rsidRPr="000F24FD">
        <w:rPr>
          <w:rFonts w:ascii="Arial" w:hAnsi="Arial" w:cs="Arial"/>
          <w:color w:val="000000" w:themeColor="text1"/>
          <w:sz w:val="22"/>
          <w:vertAlign w:val="superscript"/>
          <w:rPrChange w:id="978" w:author="Guo, Shicheng" w:date="2018-10-16T16:48:00Z">
            <w:rPr>
              <w:rFonts w:ascii="Times New Roman" w:hAnsi="Times New Roman" w:cs="Times New Roman"/>
              <w:color w:val="000000" w:themeColor="text1"/>
              <w:sz w:val="22"/>
              <w:vertAlign w:val="superscript"/>
            </w:rPr>
          </w:rPrChange>
        </w:rPr>
        <w:t>-16</w:t>
      </w:r>
      <w:r w:rsidR="00710F3B" w:rsidRPr="000F24FD">
        <w:rPr>
          <w:rFonts w:ascii="Arial" w:hAnsi="Arial" w:cs="Arial"/>
          <w:color w:val="000000" w:themeColor="text1"/>
          <w:sz w:val="22"/>
          <w:vertAlign w:val="superscript"/>
          <w:rPrChange w:id="979" w:author="Guo, Shicheng" w:date="2018-10-16T16:48:00Z">
            <w:rPr>
              <w:rFonts w:ascii="Times New Roman" w:hAnsi="Times New Roman" w:cs="Times New Roman"/>
              <w:color w:val="000000" w:themeColor="text1"/>
              <w:sz w:val="22"/>
              <w:vertAlign w:val="superscript"/>
            </w:rPr>
          </w:rPrChange>
        </w:rPr>
        <w:t xml:space="preserve"> </w:t>
      </w:r>
      <w:r w:rsidR="00710F3B" w:rsidRPr="000F24FD">
        <w:rPr>
          <w:rFonts w:ascii="Arial" w:hAnsi="Arial" w:cs="Arial"/>
          <w:color w:val="000000" w:themeColor="text1"/>
          <w:sz w:val="22"/>
          <w:rPrChange w:id="980" w:author="Guo, Shicheng" w:date="2018-10-16T16:48:00Z">
            <w:rPr>
              <w:rFonts w:ascii="Times New Roman" w:hAnsi="Times New Roman" w:cs="Times New Roman"/>
              <w:color w:val="000000" w:themeColor="text1"/>
              <w:sz w:val="22"/>
            </w:rPr>
          </w:rPrChange>
        </w:rPr>
        <w:t xml:space="preserve">and </w:t>
      </w:r>
      <w:r w:rsidR="000747A0" w:rsidRPr="000F24FD">
        <w:rPr>
          <w:rFonts w:ascii="Arial" w:hAnsi="Arial" w:cs="Arial"/>
          <w:color w:val="7030A0"/>
          <w:sz w:val="22"/>
          <w:rPrChange w:id="981" w:author="Guo, Shicheng" w:date="2018-10-16T16:48:00Z">
            <w:rPr>
              <w:rFonts w:ascii="Times New Roman" w:hAnsi="Times New Roman" w:cs="Times New Roman"/>
              <w:color w:val="7030A0"/>
              <w:sz w:val="22"/>
            </w:rPr>
          </w:rPrChange>
        </w:rPr>
        <w:t>Table 2</w:t>
      </w:r>
      <w:r w:rsidR="00557FEA" w:rsidRPr="000F24FD">
        <w:rPr>
          <w:rFonts w:ascii="Arial" w:hAnsi="Arial" w:cs="Arial"/>
          <w:color w:val="000000" w:themeColor="text1"/>
          <w:sz w:val="22"/>
          <w:rPrChange w:id="982" w:author="Guo, Shicheng" w:date="2018-10-16T16:48:00Z">
            <w:rPr>
              <w:rFonts w:ascii="Times New Roman" w:hAnsi="Times New Roman" w:cs="Times New Roman"/>
              <w:color w:val="000000" w:themeColor="text1"/>
              <w:sz w:val="22"/>
            </w:rPr>
          </w:rPrChange>
        </w:rPr>
        <w:t>)</w:t>
      </w:r>
      <w:r w:rsidR="00625137" w:rsidRPr="000F24FD">
        <w:rPr>
          <w:rFonts w:ascii="Arial" w:hAnsi="Arial" w:cs="Arial"/>
          <w:color w:val="000000" w:themeColor="text1"/>
          <w:sz w:val="22"/>
          <w:rPrChange w:id="983" w:author="Guo, Shicheng" w:date="2018-10-16T16:48:00Z">
            <w:rPr>
              <w:rFonts w:ascii="Times New Roman" w:hAnsi="Times New Roman" w:cs="Times New Roman"/>
              <w:color w:val="000000" w:themeColor="text1"/>
              <w:sz w:val="22"/>
            </w:rPr>
          </w:rPrChange>
        </w:rPr>
        <w:t xml:space="preserve">. </w:t>
      </w:r>
      <w:r w:rsidR="00A65A9A" w:rsidRPr="000F24FD">
        <w:rPr>
          <w:rFonts w:ascii="Arial" w:hAnsi="Arial" w:cs="Arial"/>
          <w:color w:val="000000" w:themeColor="text1"/>
          <w:sz w:val="22"/>
          <w:rPrChange w:id="984" w:author="Guo, Shicheng" w:date="2018-10-16T16:48:00Z">
            <w:rPr>
              <w:rFonts w:ascii="Times New Roman" w:hAnsi="Times New Roman" w:cs="Times New Roman"/>
              <w:color w:val="000000" w:themeColor="text1"/>
              <w:sz w:val="22"/>
            </w:rPr>
          </w:rPrChange>
        </w:rPr>
        <w:t>In addition, we found the promoter methylation were slightly different among different cancer onset location (</w:t>
      </w:r>
      <w:r w:rsidR="00A65A9A" w:rsidRPr="000F24FD">
        <w:rPr>
          <w:rFonts w:ascii="Arial" w:hAnsi="Arial" w:cs="Arial"/>
          <w:i/>
          <w:color w:val="000000" w:themeColor="text1"/>
          <w:sz w:val="22"/>
          <w:rPrChange w:id="985" w:author="Guo, Shicheng" w:date="2018-10-16T16:48:00Z">
            <w:rPr>
              <w:rFonts w:ascii="Times New Roman" w:hAnsi="Times New Roman" w:cs="Times New Roman"/>
              <w:i/>
              <w:color w:val="000000" w:themeColor="text1"/>
              <w:sz w:val="22"/>
            </w:rPr>
          </w:rPrChange>
        </w:rPr>
        <w:t>P</w:t>
      </w:r>
      <w:r w:rsidR="00A65A9A" w:rsidRPr="000F24FD">
        <w:rPr>
          <w:rFonts w:ascii="Arial" w:hAnsi="Arial" w:cs="Arial"/>
          <w:color w:val="000000" w:themeColor="text1"/>
          <w:sz w:val="22"/>
          <w:rPrChange w:id="986" w:author="Guo, Shicheng" w:date="2018-10-16T16:48:00Z">
            <w:rPr>
              <w:rFonts w:ascii="Times New Roman" w:hAnsi="Times New Roman" w:cs="Times New Roman"/>
              <w:color w:val="000000" w:themeColor="text1"/>
              <w:sz w:val="22"/>
            </w:rPr>
          </w:rPrChange>
        </w:rPr>
        <w:t>= 0.07, ANOVA). Samples from up side of esophagus have higher methylation levels (AMF=0.53) compared with middle (AMF=0.39) and down (AMF=0.27). Meanwhile, although TNM is not significant associated with ZNF132 methylation (</w:t>
      </w:r>
      <w:r w:rsidR="00A65A9A" w:rsidRPr="000F24FD">
        <w:rPr>
          <w:rFonts w:ascii="Arial" w:hAnsi="Arial" w:cs="Arial"/>
          <w:i/>
          <w:color w:val="000000" w:themeColor="text1"/>
          <w:sz w:val="22"/>
          <w:rPrChange w:id="987" w:author="Guo, Shicheng" w:date="2018-10-16T16:48:00Z">
            <w:rPr>
              <w:rFonts w:ascii="Times New Roman" w:hAnsi="Times New Roman" w:cs="Times New Roman"/>
              <w:i/>
              <w:color w:val="000000" w:themeColor="text1"/>
              <w:sz w:val="22"/>
            </w:rPr>
          </w:rPrChange>
        </w:rPr>
        <w:t>P</w:t>
      </w:r>
      <w:r w:rsidR="00A65A9A" w:rsidRPr="000F24FD">
        <w:rPr>
          <w:rFonts w:ascii="Arial" w:hAnsi="Arial" w:cs="Arial"/>
          <w:color w:val="000000" w:themeColor="text1"/>
          <w:sz w:val="22"/>
          <w:rPrChange w:id="988" w:author="Guo, Shicheng" w:date="2018-10-16T16:48:00Z">
            <w:rPr>
              <w:rFonts w:ascii="Times New Roman" w:hAnsi="Times New Roman" w:cs="Times New Roman"/>
              <w:color w:val="000000" w:themeColor="text1"/>
              <w:sz w:val="22"/>
            </w:rPr>
          </w:rPrChange>
        </w:rPr>
        <w:t xml:space="preserve">=0.71), we identified a significant association with number of the number of nearby lymph nodes (“N” value in TNM stage). We didn’t detect other significant correlation between ZNF132 methylation and age (beta=0.002, </w:t>
      </w:r>
      <w:r w:rsidR="00A65A9A" w:rsidRPr="000F24FD">
        <w:rPr>
          <w:rFonts w:ascii="Arial" w:hAnsi="Arial" w:cs="Arial"/>
          <w:i/>
          <w:color w:val="000000" w:themeColor="text1"/>
          <w:sz w:val="22"/>
          <w:rPrChange w:id="989" w:author="Guo, Shicheng" w:date="2018-10-16T16:48:00Z">
            <w:rPr>
              <w:rFonts w:ascii="Times New Roman" w:hAnsi="Times New Roman" w:cs="Times New Roman"/>
              <w:i/>
              <w:color w:val="000000" w:themeColor="text1"/>
              <w:sz w:val="22"/>
            </w:rPr>
          </w:rPrChange>
        </w:rPr>
        <w:t>P</w:t>
      </w:r>
      <w:r w:rsidR="00A65A9A" w:rsidRPr="000F24FD">
        <w:rPr>
          <w:rFonts w:ascii="Arial" w:hAnsi="Arial" w:cs="Arial"/>
          <w:color w:val="000000" w:themeColor="text1"/>
          <w:sz w:val="22"/>
          <w:rPrChange w:id="990" w:author="Guo, Shicheng" w:date="2018-10-16T16:48:00Z">
            <w:rPr>
              <w:rFonts w:ascii="Times New Roman" w:hAnsi="Times New Roman" w:cs="Times New Roman"/>
              <w:color w:val="000000" w:themeColor="text1"/>
              <w:sz w:val="22"/>
            </w:rPr>
          </w:rPrChange>
        </w:rPr>
        <w:t>=0.395), gender (</w:t>
      </w:r>
      <w:r w:rsidR="00A65A9A" w:rsidRPr="000F24FD">
        <w:rPr>
          <w:rFonts w:ascii="Arial" w:hAnsi="Arial" w:cs="Arial"/>
          <w:i/>
          <w:color w:val="000000" w:themeColor="text1"/>
          <w:sz w:val="22"/>
          <w:rPrChange w:id="991" w:author="Guo, Shicheng" w:date="2018-10-16T16:48:00Z">
            <w:rPr>
              <w:rFonts w:ascii="Times New Roman" w:hAnsi="Times New Roman" w:cs="Times New Roman"/>
              <w:i/>
              <w:color w:val="000000" w:themeColor="text1"/>
              <w:sz w:val="22"/>
            </w:rPr>
          </w:rPrChange>
        </w:rPr>
        <w:t>P</w:t>
      </w:r>
      <w:r w:rsidR="00A65A9A" w:rsidRPr="000F24FD">
        <w:rPr>
          <w:rFonts w:ascii="Arial" w:hAnsi="Arial" w:cs="Arial"/>
          <w:color w:val="000000" w:themeColor="text1"/>
          <w:sz w:val="22"/>
          <w:rPrChange w:id="992" w:author="Guo, Shicheng" w:date="2018-10-16T16:48:00Z">
            <w:rPr>
              <w:rFonts w:ascii="Times New Roman" w:hAnsi="Times New Roman" w:cs="Times New Roman"/>
              <w:color w:val="000000" w:themeColor="text1"/>
              <w:sz w:val="22"/>
            </w:rPr>
          </w:rPrChange>
        </w:rPr>
        <w:t>=0.28), drinking (</w:t>
      </w:r>
      <w:r w:rsidR="00A65A9A" w:rsidRPr="000F24FD">
        <w:rPr>
          <w:rFonts w:ascii="Arial" w:hAnsi="Arial" w:cs="Arial"/>
          <w:i/>
          <w:color w:val="000000" w:themeColor="text1"/>
          <w:sz w:val="22"/>
          <w:rPrChange w:id="993" w:author="Guo, Shicheng" w:date="2018-10-16T16:48:00Z">
            <w:rPr>
              <w:rFonts w:ascii="Times New Roman" w:hAnsi="Times New Roman" w:cs="Times New Roman"/>
              <w:i/>
              <w:color w:val="000000" w:themeColor="text1"/>
              <w:sz w:val="22"/>
            </w:rPr>
          </w:rPrChange>
        </w:rPr>
        <w:t>P</w:t>
      </w:r>
      <w:r w:rsidR="00A65A9A" w:rsidRPr="000F24FD">
        <w:rPr>
          <w:rFonts w:ascii="Arial" w:hAnsi="Arial" w:cs="Arial"/>
          <w:color w:val="000000" w:themeColor="text1"/>
          <w:sz w:val="22"/>
          <w:rPrChange w:id="994" w:author="Guo, Shicheng" w:date="2018-10-16T16:48:00Z">
            <w:rPr>
              <w:rFonts w:ascii="Times New Roman" w:hAnsi="Times New Roman" w:cs="Times New Roman"/>
              <w:color w:val="000000" w:themeColor="text1"/>
              <w:sz w:val="22"/>
            </w:rPr>
          </w:rPrChange>
        </w:rPr>
        <w:t>=0.54), smoking (</w:t>
      </w:r>
      <w:r w:rsidR="00A65A9A" w:rsidRPr="000F24FD">
        <w:rPr>
          <w:rFonts w:ascii="Arial" w:hAnsi="Arial" w:cs="Arial"/>
          <w:i/>
          <w:color w:val="000000" w:themeColor="text1"/>
          <w:sz w:val="22"/>
          <w:rPrChange w:id="995" w:author="Guo, Shicheng" w:date="2018-10-16T16:48:00Z">
            <w:rPr>
              <w:rFonts w:ascii="Times New Roman" w:hAnsi="Times New Roman" w:cs="Times New Roman"/>
              <w:i/>
              <w:color w:val="000000" w:themeColor="text1"/>
              <w:sz w:val="22"/>
            </w:rPr>
          </w:rPrChange>
        </w:rPr>
        <w:t>P</w:t>
      </w:r>
      <w:r w:rsidR="00A65A9A" w:rsidRPr="000F24FD">
        <w:rPr>
          <w:rFonts w:ascii="Arial" w:hAnsi="Arial" w:cs="Arial"/>
          <w:color w:val="000000" w:themeColor="text1"/>
          <w:sz w:val="22"/>
          <w:rPrChange w:id="996" w:author="Guo, Shicheng" w:date="2018-10-16T16:48:00Z">
            <w:rPr>
              <w:rFonts w:ascii="Times New Roman" w:hAnsi="Times New Roman" w:cs="Times New Roman"/>
              <w:color w:val="000000" w:themeColor="text1"/>
              <w:sz w:val="22"/>
            </w:rPr>
          </w:rPrChange>
        </w:rPr>
        <w:t>=0.78) and weight (</w:t>
      </w:r>
      <w:r w:rsidR="00A65A9A" w:rsidRPr="000F24FD">
        <w:rPr>
          <w:rFonts w:ascii="Arial" w:hAnsi="Arial" w:cs="Arial"/>
          <w:i/>
          <w:color w:val="000000" w:themeColor="text1"/>
          <w:sz w:val="22"/>
          <w:rPrChange w:id="997" w:author="Guo, Shicheng" w:date="2018-10-16T16:48:00Z">
            <w:rPr>
              <w:rFonts w:ascii="Times New Roman" w:hAnsi="Times New Roman" w:cs="Times New Roman"/>
              <w:i/>
              <w:color w:val="000000" w:themeColor="text1"/>
              <w:sz w:val="22"/>
            </w:rPr>
          </w:rPrChange>
        </w:rPr>
        <w:t>P</w:t>
      </w:r>
      <w:r w:rsidR="00A65A9A" w:rsidRPr="000F24FD">
        <w:rPr>
          <w:rFonts w:ascii="Arial" w:hAnsi="Arial" w:cs="Arial"/>
          <w:color w:val="000000" w:themeColor="text1"/>
          <w:sz w:val="22"/>
          <w:rPrChange w:id="998" w:author="Guo, Shicheng" w:date="2018-10-16T16:48:00Z">
            <w:rPr>
              <w:rFonts w:ascii="Times New Roman" w:hAnsi="Times New Roman" w:cs="Times New Roman"/>
              <w:color w:val="000000" w:themeColor="text1"/>
              <w:sz w:val="22"/>
            </w:rPr>
          </w:rPrChange>
        </w:rPr>
        <w:t xml:space="preserve">=0.34). </w:t>
      </w:r>
      <w:r w:rsidR="00E44837" w:rsidRPr="000F24FD">
        <w:rPr>
          <w:rFonts w:ascii="Arial" w:hAnsi="Arial" w:cs="Arial"/>
          <w:color w:val="000000" w:themeColor="text1"/>
          <w:sz w:val="22"/>
          <w:rPrChange w:id="999" w:author="Guo, Shicheng" w:date="2018-10-16T16:48:00Z">
            <w:rPr>
              <w:rFonts w:ascii="Times New Roman" w:hAnsi="Times New Roman" w:cs="Times New Roman"/>
              <w:color w:val="000000" w:themeColor="text1"/>
              <w:sz w:val="22"/>
            </w:rPr>
          </w:rPrChange>
        </w:rPr>
        <w:t xml:space="preserve">We also </w:t>
      </w:r>
      <w:r w:rsidR="00557FEA" w:rsidRPr="000F24FD">
        <w:rPr>
          <w:rFonts w:ascii="Arial" w:hAnsi="Arial" w:cs="Arial"/>
          <w:color w:val="000000" w:themeColor="text1"/>
          <w:sz w:val="22"/>
          <w:rPrChange w:id="1000" w:author="Guo, Shicheng" w:date="2018-10-16T16:48:00Z">
            <w:rPr>
              <w:rFonts w:ascii="Times New Roman" w:hAnsi="Times New Roman" w:cs="Times New Roman"/>
              <w:color w:val="000000" w:themeColor="text1"/>
              <w:sz w:val="22"/>
            </w:rPr>
          </w:rPrChange>
        </w:rPr>
        <w:t>examine</w:t>
      </w:r>
      <w:r w:rsidR="00E44837" w:rsidRPr="000F24FD">
        <w:rPr>
          <w:rFonts w:ascii="Arial" w:hAnsi="Arial" w:cs="Arial"/>
          <w:color w:val="000000" w:themeColor="text1"/>
          <w:sz w:val="22"/>
          <w:rPrChange w:id="1001" w:author="Guo, Shicheng" w:date="2018-10-16T16:48:00Z">
            <w:rPr>
              <w:rFonts w:ascii="Times New Roman" w:hAnsi="Times New Roman" w:cs="Times New Roman"/>
              <w:color w:val="000000" w:themeColor="text1"/>
              <w:sz w:val="22"/>
            </w:rPr>
          </w:rPrChange>
        </w:rPr>
        <w:t>d</w:t>
      </w:r>
      <w:r w:rsidR="00557FEA" w:rsidRPr="000F24FD">
        <w:rPr>
          <w:rFonts w:ascii="Arial" w:hAnsi="Arial" w:cs="Arial"/>
          <w:color w:val="000000" w:themeColor="text1"/>
          <w:sz w:val="22"/>
          <w:rPrChange w:id="1002" w:author="Guo, Shicheng" w:date="2018-10-16T16:48:00Z">
            <w:rPr>
              <w:rFonts w:ascii="Times New Roman" w:hAnsi="Times New Roman" w:cs="Times New Roman"/>
              <w:color w:val="000000" w:themeColor="text1"/>
              <w:sz w:val="22"/>
            </w:rPr>
          </w:rPrChange>
        </w:rPr>
        <w:t xml:space="preserve"> the</w:t>
      </w:r>
      <w:r w:rsidR="00E44837" w:rsidRPr="000F24FD">
        <w:rPr>
          <w:rFonts w:ascii="Arial" w:hAnsi="Arial" w:cs="Arial"/>
          <w:color w:val="000000" w:themeColor="text1"/>
          <w:sz w:val="22"/>
          <w:rPrChange w:id="1003" w:author="Guo, Shicheng" w:date="2018-10-16T16:48:00Z">
            <w:rPr>
              <w:rFonts w:ascii="Times New Roman" w:hAnsi="Times New Roman" w:cs="Times New Roman"/>
              <w:color w:val="000000" w:themeColor="text1"/>
              <w:sz w:val="22"/>
            </w:rPr>
          </w:rPrChange>
        </w:rPr>
        <w:t xml:space="preserve"> prediction performance</w:t>
      </w:r>
      <w:r w:rsidR="00557FEA" w:rsidRPr="000F24FD">
        <w:rPr>
          <w:rFonts w:ascii="Arial" w:hAnsi="Arial" w:cs="Arial"/>
          <w:color w:val="000000" w:themeColor="text1"/>
          <w:sz w:val="22"/>
          <w:rPrChange w:id="1004" w:author="Guo, Shicheng" w:date="2018-10-16T16:48:00Z">
            <w:rPr>
              <w:rFonts w:ascii="Times New Roman" w:hAnsi="Times New Roman" w:cs="Times New Roman"/>
              <w:color w:val="000000" w:themeColor="text1"/>
              <w:sz w:val="22"/>
            </w:rPr>
          </w:rPrChange>
        </w:rPr>
        <w:t xml:space="preserve"> </w:t>
      </w:r>
      <w:r w:rsidR="00557FEA" w:rsidRPr="000F24FD">
        <w:rPr>
          <w:rFonts w:ascii="Arial" w:hAnsi="Arial" w:cs="Arial"/>
          <w:i/>
          <w:color w:val="000000" w:themeColor="text1"/>
          <w:sz w:val="22"/>
          <w:rPrChange w:id="1005" w:author="Guo, Shicheng" w:date="2018-10-16T16:48:00Z">
            <w:rPr>
              <w:rFonts w:ascii="Times New Roman" w:hAnsi="Times New Roman" w:cs="Times New Roman"/>
              <w:i/>
              <w:color w:val="000000" w:themeColor="text1"/>
              <w:sz w:val="22"/>
            </w:rPr>
          </w:rPrChange>
        </w:rPr>
        <w:t>ZNF132</w:t>
      </w:r>
      <w:r w:rsidR="00E44837" w:rsidRPr="000F24FD">
        <w:rPr>
          <w:rFonts w:ascii="Arial" w:hAnsi="Arial" w:cs="Arial"/>
          <w:color w:val="000000" w:themeColor="text1"/>
          <w:sz w:val="22"/>
          <w:rPrChange w:id="1006" w:author="Guo, Shicheng" w:date="2018-10-16T16:48:00Z">
            <w:rPr>
              <w:rFonts w:ascii="Times New Roman" w:hAnsi="Times New Roman" w:cs="Times New Roman"/>
              <w:color w:val="000000" w:themeColor="text1"/>
              <w:sz w:val="22"/>
            </w:rPr>
          </w:rPrChange>
        </w:rPr>
        <w:t xml:space="preserve"> hyper</w:t>
      </w:r>
      <w:r w:rsidR="00813175" w:rsidRPr="000F24FD">
        <w:rPr>
          <w:rFonts w:ascii="Arial" w:hAnsi="Arial" w:cs="Arial"/>
          <w:color w:val="000000" w:themeColor="text1"/>
          <w:sz w:val="22"/>
          <w:rPrChange w:id="1007" w:author="Guo, Shicheng" w:date="2018-10-16T16:48:00Z">
            <w:rPr>
              <w:rFonts w:ascii="Times New Roman" w:hAnsi="Times New Roman" w:cs="Times New Roman"/>
              <w:color w:val="000000" w:themeColor="text1"/>
              <w:sz w:val="22"/>
            </w:rPr>
          </w:rPrChange>
        </w:rPr>
        <w:t>-</w:t>
      </w:r>
      <w:r w:rsidR="00E44837" w:rsidRPr="000F24FD">
        <w:rPr>
          <w:rFonts w:ascii="Arial" w:hAnsi="Arial" w:cs="Arial"/>
          <w:color w:val="000000" w:themeColor="text1"/>
          <w:sz w:val="22"/>
          <w:rPrChange w:id="1008" w:author="Guo, Shicheng" w:date="2018-10-16T16:48:00Z">
            <w:rPr>
              <w:rFonts w:ascii="Times New Roman" w:hAnsi="Times New Roman" w:cs="Times New Roman"/>
              <w:color w:val="000000" w:themeColor="text1"/>
              <w:sz w:val="22"/>
            </w:rPr>
          </w:rPrChange>
        </w:rPr>
        <w:t xml:space="preserve">methylation in </w:t>
      </w:r>
      <w:r w:rsidR="00557FEA" w:rsidRPr="000F24FD">
        <w:rPr>
          <w:rFonts w:ascii="Arial" w:hAnsi="Arial" w:cs="Arial"/>
          <w:color w:val="000000" w:themeColor="text1"/>
          <w:sz w:val="22"/>
          <w:rPrChange w:id="1009" w:author="Guo, Shicheng" w:date="2018-10-16T16:48:00Z">
            <w:rPr>
              <w:rFonts w:ascii="Times New Roman" w:hAnsi="Times New Roman" w:cs="Times New Roman"/>
              <w:color w:val="000000" w:themeColor="text1"/>
              <w:sz w:val="22"/>
            </w:rPr>
          </w:rPrChange>
        </w:rPr>
        <w:t>ESCC</w:t>
      </w:r>
      <w:r w:rsidR="00E44837" w:rsidRPr="000F24FD">
        <w:rPr>
          <w:rFonts w:ascii="Arial" w:hAnsi="Arial" w:cs="Arial"/>
          <w:color w:val="000000" w:themeColor="text1"/>
          <w:sz w:val="22"/>
          <w:rPrChange w:id="1010" w:author="Guo, Shicheng" w:date="2018-10-16T16:48:00Z">
            <w:rPr>
              <w:rFonts w:ascii="Times New Roman" w:hAnsi="Times New Roman" w:cs="Times New Roman"/>
              <w:color w:val="000000" w:themeColor="text1"/>
              <w:sz w:val="22"/>
            </w:rPr>
          </w:rPrChange>
        </w:rPr>
        <w:t xml:space="preserve"> diagnosis. We built the most acceptable prediction model with logistic regression and we found the model has quite good </w:t>
      </w:r>
      <w:r w:rsidR="00557FEA" w:rsidRPr="000F24FD">
        <w:rPr>
          <w:rFonts w:ascii="Arial" w:hAnsi="Arial" w:cs="Arial"/>
          <w:color w:val="000000" w:themeColor="text1"/>
          <w:sz w:val="22"/>
          <w:rPrChange w:id="1011" w:author="Guo, Shicheng" w:date="2018-10-16T16:48:00Z">
            <w:rPr>
              <w:rFonts w:ascii="Times New Roman" w:hAnsi="Times New Roman" w:cs="Times New Roman"/>
              <w:color w:val="000000" w:themeColor="text1"/>
              <w:sz w:val="22"/>
            </w:rPr>
          </w:rPrChange>
        </w:rPr>
        <w:t>sensitivity</w:t>
      </w:r>
      <w:r w:rsidR="00E44837" w:rsidRPr="000F24FD">
        <w:rPr>
          <w:rFonts w:ascii="Arial" w:hAnsi="Arial" w:cs="Arial"/>
          <w:color w:val="000000" w:themeColor="text1"/>
          <w:sz w:val="22"/>
          <w:rPrChange w:id="1012" w:author="Guo, Shicheng" w:date="2018-10-16T16:48:00Z">
            <w:rPr>
              <w:rFonts w:ascii="Times New Roman" w:hAnsi="Times New Roman" w:cs="Times New Roman"/>
              <w:color w:val="000000" w:themeColor="text1"/>
              <w:sz w:val="22"/>
            </w:rPr>
          </w:rPrChange>
        </w:rPr>
        <w:t xml:space="preserve"> (</w:t>
      </w:r>
      <w:r w:rsidR="005369E6" w:rsidRPr="000F24FD">
        <w:rPr>
          <w:rFonts w:ascii="Arial" w:hAnsi="Arial" w:cs="Arial"/>
          <w:color w:val="000000" w:themeColor="text1"/>
          <w:sz w:val="22"/>
          <w:rPrChange w:id="1013" w:author="Guo, Shicheng" w:date="2018-10-16T16:48:00Z">
            <w:rPr>
              <w:rFonts w:ascii="Times New Roman" w:hAnsi="Times New Roman" w:cs="Times New Roman"/>
              <w:color w:val="000000" w:themeColor="text1"/>
              <w:sz w:val="22"/>
            </w:rPr>
          </w:rPrChange>
        </w:rPr>
        <w:t>sensitivity</w:t>
      </w:r>
      <w:r w:rsidR="0012480C" w:rsidRPr="000F24FD">
        <w:rPr>
          <w:rFonts w:ascii="Arial" w:hAnsi="Arial" w:cs="Arial"/>
          <w:color w:val="000000" w:themeColor="text1"/>
          <w:sz w:val="22"/>
          <w:rPrChange w:id="1014" w:author="Guo, Shicheng" w:date="2018-10-16T16:48:00Z">
            <w:rPr>
              <w:rFonts w:ascii="Times New Roman" w:hAnsi="Times New Roman" w:cs="Times New Roman"/>
              <w:color w:val="000000" w:themeColor="text1"/>
              <w:sz w:val="22"/>
            </w:rPr>
          </w:rPrChange>
        </w:rPr>
        <w:t>=</w:t>
      </w:r>
      <w:r w:rsidR="005369E6" w:rsidRPr="000F24FD">
        <w:rPr>
          <w:rFonts w:ascii="Arial" w:hAnsi="Arial" w:cs="Arial"/>
          <w:color w:val="000000" w:themeColor="text1"/>
          <w:sz w:val="22"/>
          <w:rPrChange w:id="1015" w:author="Guo, Shicheng" w:date="2018-10-16T16:48:00Z">
            <w:rPr>
              <w:rFonts w:ascii="Times New Roman" w:hAnsi="Times New Roman" w:cs="Times New Roman"/>
              <w:color w:val="000000" w:themeColor="text1"/>
              <w:sz w:val="22"/>
            </w:rPr>
          </w:rPrChange>
        </w:rPr>
        <w:t>70.8%</w:t>
      </w:r>
      <w:r w:rsidR="00E44837" w:rsidRPr="000F24FD">
        <w:rPr>
          <w:rFonts w:ascii="Arial" w:hAnsi="Arial" w:cs="Arial"/>
          <w:color w:val="000000" w:themeColor="text1"/>
          <w:sz w:val="22"/>
          <w:rPrChange w:id="1016" w:author="Guo, Shicheng" w:date="2018-10-16T16:48:00Z">
            <w:rPr>
              <w:rFonts w:ascii="Times New Roman" w:hAnsi="Times New Roman" w:cs="Times New Roman"/>
              <w:color w:val="000000" w:themeColor="text1"/>
              <w:sz w:val="22"/>
            </w:rPr>
          </w:rPrChange>
        </w:rPr>
        <w:t>)</w:t>
      </w:r>
      <w:r w:rsidR="00557FEA" w:rsidRPr="000F24FD">
        <w:rPr>
          <w:rFonts w:ascii="Arial" w:hAnsi="Arial" w:cs="Arial"/>
          <w:color w:val="000000" w:themeColor="text1"/>
          <w:sz w:val="22"/>
          <w:rPrChange w:id="1017" w:author="Guo, Shicheng" w:date="2018-10-16T16:48:00Z">
            <w:rPr>
              <w:rFonts w:ascii="Times New Roman" w:hAnsi="Times New Roman" w:cs="Times New Roman"/>
              <w:color w:val="000000" w:themeColor="text1"/>
              <w:sz w:val="22"/>
            </w:rPr>
          </w:rPrChange>
        </w:rPr>
        <w:t xml:space="preserve">, specificity </w:t>
      </w:r>
      <w:r w:rsidR="00E44837" w:rsidRPr="000F24FD">
        <w:rPr>
          <w:rFonts w:ascii="Arial" w:hAnsi="Arial" w:cs="Arial"/>
          <w:color w:val="000000" w:themeColor="text1"/>
          <w:sz w:val="22"/>
          <w:rPrChange w:id="1018" w:author="Guo, Shicheng" w:date="2018-10-16T16:48:00Z">
            <w:rPr>
              <w:rFonts w:ascii="Times New Roman" w:hAnsi="Times New Roman" w:cs="Times New Roman"/>
              <w:color w:val="000000" w:themeColor="text1"/>
              <w:sz w:val="22"/>
            </w:rPr>
          </w:rPrChange>
        </w:rPr>
        <w:t>(</w:t>
      </w:r>
      <w:r w:rsidR="005369E6" w:rsidRPr="000F24FD">
        <w:rPr>
          <w:rFonts w:ascii="Arial" w:hAnsi="Arial" w:cs="Arial"/>
          <w:color w:val="000000" w:themeColor="text1"/>
          <w:sz w:val="22"/>
          <w:rPrChange w:id="1019" w:author="Guo, Shicheng" w:date="2018-10-16T16:48:00Z">
            <w:rPr>
              <w:rFonts w:ascii="Times New Roman" w:hAnsi="Times New Roman" w:cs="Times New Roman"/>
              <w:color w:val="000000" w:themeColor="text1"/>
              <w:sz w:val="22"/>
            </w:rPr>
          </w:rPrChange>
        </w:rPr>
        <w:t>specificity</w:t>
      </w:r>
      <w:r w:rsidR="0012480C" w:rsidRPr="000F24FD">
        <w:rPr>
          <w:rFonts w:ascii="Arial" w:hAnsi="Arial" w:cs="Arial"/>
          <w:color w:val="000000" w:themeColor="text1"/>
          <w:sz w:val="22"/>
          <w:rPrChange w:id="1020" w:author="Guo, Shicheng" w:date="2018-10-16T16:48:00Z">
            <w:rPr>
              <w:rFonts w:ascii="Times New Roman" w:hAnsi="Times New Roman" w:cs="Times New Roman"/>
              <w:color w:val="000000" w:themeColor="text1"/>
              <w:sz w:val="22"/>
            </w:rPr>
          </w:rPrChange>
        </w:rPr>
        <w:t>=</w:t>
      </w:r>
      <w:r w:rsidR="005369E6" w:rsidRPr="000F24FD">
        <w:rPr>
          <w:rFonts w:ascii="Arial" w:hAnsi="Arial" w:cs="Arial"/>
          <w:color w:val="000000" w:themeColor="text1"/>
          <w:sz w:val="22"/>
          <w:rPrChange w:id="1021" w:author="Guo, Shicheng" w:date="2018-10-16T16:48:00Z">
            <w:rPr>
              <w:rFonts w:ascii="Times New Roman" w:hAnsi="Times New Roman" w:cs="Times New Roman"/>
              <w:color w:val="000000" w:themeColor="text1"/>
              <w:sz w:val="22"/>
            </w:rPr>
          </w:rPrChange>
        </w:rPr>
        <w:t>80.6%</w:t>
      </w:r>
      <w:r w:rsidR="00E44837" w:rsidRPr="000F24FD">
        <w:rPr>
          <w:rFonts w:ascii="Arial" w:hAnsi="Arial" w:cs="Arial"/>
          <w:color w:val="000000" w:themeColor="text1"/>
          <w:sz w:val="22"/>
          <w:rPrChange w:id="1022" w:author="Guo, Shicheng" w:date="2018-10-16T16:48:00Z">
            <w:rPr>
              <w:rFonts w:ascii="Times New Roman" w:hAnsi="Times New Roman" w:cs="Times New Roman"/>
              <w:color w:val="000000" w:themeColor="text1"/>
              <w:sz w:val="22"/>
            </w:rPr>
          </w:rPrChange>
        </w:rPr>
        <w:t xml:space="preserve">) </w:t>
      </w:r>
      <w:r w:rsidR="00557FEA" w:rsidRPr="000F24FD">
        <w:rPr>
          <w:rFonts w:ascii="Arial" w:hAnsi="Arial" w:cs="Arial"/>
          <w:color w:val="000000" w:themeColor="text1"/>
          <w:sz w:val="22"/>
          <w:rPrChange w:id="1023" w:author="Guo, Shicheng" w:date="2018-10-16T16:48:00Z">
            <w:rPr>
              <w:rFonts w:ascii="Times New Roman" w:hAnsi="Times New Roman" w:cs="Times New Roman"/>
              <w:color w:val="000000" w:themeColor="text1"/>
              <w:sz w:val="22"/>
            </w:rPr>
          </w:rPrChange>
        </w:rPr>
        <w:t>and area under curve (AUC</w:t>
      </w:r>
      <w:r w:rsidR="00E44837" w:rsidRPr="000F24FD">
        <w:rPr>
          <w:rFonts w:ascii="Arial" w:hAnsi="Arial" w:cs="Arial"/>
          <w:color w:val="000000" w:themeColor="text1"/>
          <w:sz w:val="22"/>
          <w:rPrChange w:id="1024" w:author="Guo, Shicheng" w:date="2018-10-16T16:48:00Z">
            <w:rPr>
              <w:rFonts w:ascii="Times New Roman" w:hAnsi="Times New Roman" w:cs="Times New Roman"/>
              <w:color w:val="000000" w:themeColor="text1"/>
              <w:sz w:val="22"/>
            </w:rPr>
          </w:rPrChange>
        </w:rPr>
        <w:t>=0.8</w:t>
      </w:r>
      <w:r w:rsidR="005369E6" w:rsidRPr="000F24FD">
        <w:rPr>
          <w:rFonts w:ascii="Arial" w:hAnsi="Arial" w:cs="Arial"/>
          <w:color w:val="000000" w:themeColor="text1"/>
          <w:sz w:val="22"/>
          <w:rPrChange w:id="1025" w:author="Guo, Shicheng" w:date="2018-10-16T16:48:00Z">
            <w:rPr>
              <w:rFonts w:ascii="Times New Roman" w:hAnsi="Times New Roman" w:cs="Times New Roman"/>
              <w:color w:val="000000" w:themeColor="text1"/>
              <w:sz w:val="22"/>
            </w:rPr>
          </w:rPrChange>
        </w:rPr>
        <w:t>2</w:t>
      </w:r>
      <w:r w:rsidR="00557FEA" w:rsidRPr="000F24FD">
        <w:rPr>
          <w:rFonts w:ascii="Arial" w:hAnsi="Arial" w:cs="Arial"/>
          <w:color w:val="000000" w:themeColor="text1"/>
          <w:sz w:val="22"/>
          <w:rPrChange w:id="1026" w:author="Guo, Shicheng" w:date="2018-10-16T16:48:00Z">
            <w:rPr>
              <w:rFonts w:ascii="Times New Roman" w:hAnsi="Times New Roman" w:cs="Times New Roman"/>
              <w:color w:val="000000" w:themeColor="text1"/>
              <w:sz w:val="22"/>
            </w:rPr>
          </w:rPrChange>
        </w:rPr>
        <w:t>) with</w:t>
      </w:r>
      <w:r w:rsidR="00E44837" w:rsidRPr="000F24FD">
        <w:rPr>
          <w:rFonts w:ascii="Arial" w:hAnsi="Arial" w:cs="Arial"/>
          <w:color w:val="000000" w:themeColor="text1"/>
          <w:sz w:val="22"/>
          <w:rPrChange w:id="1027" w:author="Guo, Shicheng" w:date="2018-10-16T16:48:00Z">
            <w:rPr>
              <w:rFonts w:ascii="Times New Roman" w:hAnsi="Times New Roman" w:cs="Times New Roman"/>
              <w:color w:val="000000" w:themeColor="text1"/>
              <w:sz w:val="22"/>
            </w:rPr>
          </w:rPrChange>
        </w:rPr>
        <w:t xml:space="preserve"> the </w:t>
      </w:r>
      <w:r w:rsidR="00557FEA" w:rsidRPr="000F24FD">
        <w:rPr>
          <w:rFonts w:ascii="Arial" w:hAnsi="Arial" w:cs="Arial"/>
          <w:color w:val="000000" w:themeColor="text1"/>
          <w:sz w:val="22"/>
          <w:rPrChange w:id="1028" w:author="Guo, Shicheng" w:date="2018-10-16T16:48:00Z">
            <w:rPr>
              <w:rFonts w:ascii="Times New Roman" w:hAnsi="Times New Roman" w:cs="Times New Roman"/>
              <w:color w:val="000000" w:themeColor="text1"/>
              <w:sz w:val="22"/>
            </w:rPr>
          </w:rPrChange>
        </w:rPr>
        <w:t xml:space="preserve">adjustment </w:t>
      </w:r>
      <w:r w:rsidR="00E44837" w:rsidRPr="000F24FD">
        <w:rPr>
          <w:rFonts w:ascii="Arial" w:hAnsi="Arial" w:cs="Arial"/>
          <w:color w:val="000000" w:themeColor="text1"/>
          <w:sz w:val="22"/>
          <w:rPrChange w:id="1029" w:author="Guo, Shicheng" w:date="2018-10-16T16:48:00Z">
            <w:rPr>
              <w:rFonts w:ascii="Times New Roman" w:hAnsi="Times New Roman" w:cs="Times New Roman"/>
              <w:color w:val="000000" w:themeColor="text1"/>
              <w:sz w:val="22"/>
            </w:rPr>
          </w:rPrChange>
        </w:rPr>
        <w:t>of ES</w:t>
      </w:r>
      <w:r w:rsidR="00786E4F" w:rsidRPr="000F24FD">
        <w:rPr>
          <w:rFonts w:ascii="Arial" w:hAnsi="Arial" w:cs="Arial"/>
          <w:color w:val="000000" w:themeColor="text1"/>
          <w:sz w:val="22"/>
          <w:rPrChange w:id="1030" w:author="Guo, Shicheng" w:date="2018-10-16T16:48:00Z">
            <w:rPr>
              <w:rFonts w:ascii="Times New Roman" w:hAnsi="Times New Roman" w:cs="Times New Roman"/>
              <w:color w:val="000000" w:themeColor="text1"/>
              <w:sz w:val="22"/>
            </w:rPr>
          </w:rPrChange>
        </w:rPr>
        <w:t>CC</w:t>
      </w:r>
      <w:r w:rsidR="00E44837" w:rsidRPr="000F24FD">
        <w:rPr>
          <w:rFonts w:ascii="Arial" w:hAnsi="Arial" w:cs="Arial"/>
          <w:color w:val="000000" w:themeColor="text1"/>
          <w:sz w:val="22"/>
          <w:rPrChange w:id="1031" w:author="Guo, Shicheng" w:date="2018-10-16T16:48:00Z">
            <w:rPr>
              <w:rFonts w:ascii="Times New Roman" w:hAnsi="Times New Roman" w:cs="Times New Roman"/>
              <w:color w:val="000000" w:themeColor="text1"/>
              <w:sz w:val="22"/>
            </w:rPr>
          </w:rPrChange>
        </w:rPr>
        <w:t xml:space="preserve"> main</w:t>
      </w:r>
      <w:r w:rsidR="00557FEA" w:rsidRPr="000F24FD">
        <w:rPr>
          <w:rFonts w:ascii="Arial" w:hAnsi="Arial" w:cs="Arial"/>
          <w:color w:val="000000" w:themeColor="text1"/>
          <w:sz w:val="22"/>
          <w:rPrChange w:id="1032" w:author="Guo, Shicheng" w:date="2018-10-16T16:48:00Z">
            <w:rPr>
              <w:rFonts w:ascii="Times New Roman" w:hAnsi="Times New Roman" w:cs="Times New Roman"/>
              <w:color w:val="000000" w:themeColor="text1"/>
              <w:sz w:val="22"/>
            </w:rPr>
          </w:rPrChange>
        </w:rPr>
        <w:t xml:space="preserve"> risk factors </w:t>
      </w:r>
      <w:r w:rsidR="00E44837" w:rsidRPr="000F24FD">
        <w:rPr>
          <w:rFonts w:ascii="Arial" w:hAnsi="Arial" w:cs="Arial"/>
          <w:color w:val="000000" w:themeColor="text1"/>
          <w:sz w:val="22"/>
          <w:rPrChange w:id="1033" w:author="Guo, Shicheng" w:date="2018-10-16T16:48:00Z">
            <w:rPr>
              <w:rFonts w:ascii="Times New Roman" w:hAnsi="Times New Roman" w:cs="Times New Roman"/>
              <w:color w:val="000000" w:themeColor="text1"/>
              <w:sz w:val="22"/>
            </w:rPr>
          </w:rPrChange>
        </w:rPr>
        <w:t xml:space="preserve">such as </w:t>
      </w:r>
      <w:r w:rsidR="00557FEA" w:rsidRPr="000F24FD">
        <w:rPr>
          <w:rFonts w:ascii="Arial" w:hAnsi="Arial" w:cs="Arial"/>
          <w:color w:val="000000" w:themeColor="text1"/>
          <w:sz w:val="22"/>
          <w:rPrChange w:id="1034" w:author="Guo, Shicheng" w:date="2018-10-16T16:48:00Z">
            <w:rPr>
              <w:rFonts w:ascii="Times New Roman" w:hAnsi="Times New Roman" w:cs="Times New Roman"/>
              <w:color w:val="000000" w:themeColor="text1"/>
              <w:sz w:val="22"/>
            </w:rPr>
          </w:rPrChange>
        </w:rPr>
        <w:t xml:space="preserve">age, gender, </w:t>
      </w:r>
      <w:r w:rsidR="00BA1359" w:rsidRPr="000F24FD">
        <w:rPr>
          <w:rFonts w:ascii="Arial" w:hAnsi="Arial" w:cs="Arial"/>
          <w:color w:val="000000" w:themeColor="text1"/>
          <w:sz w:val="22"/>
          <w:rPrChange w:id="1035" w:author="Guo, Shicheng" w:date="2018-10-16T16:48:00Z">
            <w:rPr>
              <w:rFonts w:ascii="Times New Roman" w:hAnsi="Times New Roman" w:cs="Times New Roman"/>
              <w:color w:val="000000" w:themeColor="text1"/>
              <w:sz w:val="22"/>
            </w:rPr>
          </w:rPrChange>
        </w:rPr>
        <w:t xml:space="preserve">smoking and </w:t>
      </w:r>
      <w:r w:rsidR="00557FEA" w:rsidRPr="000F24FD">
        <w:rPr>
          <w:rFonts w:ascii="Arial" w:hAnsi="Arial" w:cs="Arial"/>
          <w:color w:val="000000" w:themeColor="text1"/>
          <w:sz w:val="22"/>
          <w:rPrChange w:id="1036" w:author="Guo, Shicheng" w:date="2018-10-16T16:48:00Z">
            <w:rPr>
              <w:rFonts w:ascii="Times New Roman" w:hAnsi="Times New Roman" w:cs="Times New Roman"/>
              <w:color w:val="000000" w:themeColor="text1"/>
              <w:sz w:val="22"/>
            </w:rPr>
          </w:rPrChange>
        </w:rPr>
        <w:t>alcohol</w:t>
      </w:r>
      <w:r w:rsidR="00BA1359" w:rsidRPr="000F24FD">
        <w:rPr>
          <w:rFonts w:ascii="Arial" w:hAnsi="Arial" w:cs="Arial"/>
          <w:sz w:val="22"/>
          <w:rPrChange w:id="1037" w:author="Guo, Shicheng" w:date="2018-10-16T16:48:00Z">
            <w:rPr>
              <w:rFonts w:ascii="Times New Roman" w:hAnsi="Times New Roman" w:cs="Times New Roman"/>
            </w:rPr>
          </w:rPrChange>
        </w:rPr>
        <w:t xml:space="preserve"> </w:t>
      </w:r>
      <w:r w:rsidR="00BA1359" w:rsidRPr="000F24FD">
        <w:rPr>
          <w:rFonts w:ascii="Arial" w:hAnsi="Arial" w:cs="Arial"/>
          <w:color w:val="000000" w:themeColor="text1"/>
          <w:sz w:val="22"/>
          <w:rPrChange w:id="1038" w:author="Guo, Shicheng" w:date="2018-10-16T16:48:00Z">
            <w:rPr>
              <w:rFonts w:ascii="Times New Roman" w:hAnsi="Times New Roman" w:cs="Times New Roman"/>
              <w:color w:val="000000" w:themeColor="text1"/>
              <w:sz w:val="22"/>
            </w:rPr>
          </w:rPrChange>
        </w:rPr>
        <w:t>consumption</w:t>
      </w:r>
      <w:r w:rsidR="00E44837" w:rsidRPr="000F24FD">
        <w:rPr>
          <w:rFonts w:ascii="Arial" w:hAnsi="Arial" w:cs="Arial"/>
          <w:color w:val="000000" w:themeColor="text1"/>
          <w:sz w:val="22"/>
          <w:rPrChange w:id="1039" w:author="Guo, Shicheng" w:date="2018-10-16T16:48:00Z">
            <w:rPr>
              <w:rFonts w:ascii="Times New Roman" w:hAnsi="Times New Roman" w:cs="Times New Roman"/>
              <w:color w:val="000000" w:themeColor="text1"/>
              <w:sz w:val="22"/>
            </w:rPr>
          </w:rPrChange>
        </w:rPr>
        <w:t>, demonstrating hyper</w:t>
      </w:r>
      <w:r w:rsidR="00813175" w:rsidRPr="000F24FD">
        <w:rPr>
          <w:rFonts w:ascii="Arial" w:hAnsi="Arial" w:cs="Arial"/>
          <w:color w:val="000000" w:themeColor="text1"/>
          <w:sz w:val="22"/>
          <w:rPrChange w:id="1040" w:author="Guo, Shicheng" w:date="2018-10-16T16:48:00Z">
            <w:rPr>
              <w:rFonts w:ascii="Times New Roman" w:hAnsi="Times New Roman" w:cs="Times New Roman"/>
              <w:color w:val="000000" w:themeColor="text1"/>
              <w:sz w:val="22"/>
            </w:rPr>
          </w:rPrChange>
        </w:rPr>
        <w:t>-</w:t>
      </w:r>
      <w:r w:rsidR="00E44837" w:rsidRPr="000F24FD">
        <w:rPr>
          <w:rFonts w:ascii="Arial" w:hAnsi="Arial" w:cs="Arial"/>
          <w:color w:val="000000" w:themeColor="text1"/>
          <w:sz w:val="22"/>
          <w:rPrChange w:id="1041" w:author="Guo, Shicheng" w:date="2018-10-16T16:48:00Z">
            <w:rPr>
              <w:rFonts w:ascii="Times New Roman" w:hAnsi="Times New Roman" w:cs="Times New Roman"/>
              <w:color w:val="000000" w:themeColor="text1"/>
              <w:sz w:val="22"/>
            </w:rPr>
          </w:rPrChange>
        </w:rPr>
        <w:t xml:space="preserve">methylation of </w:t>
      </w:r>
      <w:r w:rsidR="00E44837" w:rsidRPr="000F24FD">
        <w:rPr>
          <w:rFonts w:ascii="Arial" w:hAnsi="Arial" w:cs="Arial"/>
          <w:i/>
          <w:color w:val="000000" w:themeColor="text1"/>
          <w:sz w:val="22"/>
          <w:rPrChange w:id="1042" w:author="Guo, Shicheng" w:date="2018-10-16T16:48:00Z">
            <w:rPr>
              <w:rFonts w:ascii="Times New Roman" w:hAnsi="Times New Roman" w:cs="Times New Roman"/>
              <w:i/>
              <w:color w:val="000000" w:themeColor="text1"/>
              <w:sz w:val="22"/>
            </w:rPr>
          </w:rPrChange>
        </w:rPr>
        <w:t>ZNF132</w:t>
      </w:r>
      <w:r w:rsidR="00E44837" w:rsidRPr="000F24FD">
        <w:rPr>
          <w:rFonts w:ascii="Arial" w:hAnsi="Arial" w:cs="Arial"/>
          <w:color w:val="000000" w:themeColor="text1"/>
          <w:sz w:val="22"/>
          <w:rPrChange w:id="1043" w:author="Guo, Shicheng" w:date="2018-10-16T16:48:00Z">
            <w:rPr>
              <w:rFonts w:ascii="Times New Roman" w:hAnsi="Times New Roman" w:cs="Times New Roman"/>
              <w:color w:val="000000" w:themeColor="text1"/>
              <w:sz w:val="22"/>
            </w:rPr>
          </w:rPrChange>
        </w:rPr>
        <w:t xml:space="preserve"> could be taken as a</w:t>
      </w:r>
      <w:r w:rsidR="00557FEA" w:rsidRPr="000F24FD">
        <w:rPr>
          <w:rFonts w:ascii="Arial" w:hAnsi="Arial" w:cs="Arial"/>
          <w:color w:val="000000" w:themeColor="text1"/>
          <w:sz w:val="22"/>
          <w:rPrChange w:id="1044" w:author="Guo, Shicheng" w:date="2018-10-16T16:48:00Z">
            <w:rPr>
              <w:rFonts w:ascii="Times New Roman" w:hAnsi="Times New Roman" w:cs="Times New Roman"/>
              <w:color w:val="000000" w:themeColor="text1"/>
              <w:sz w:val="22"/>
            </w:rPr>
          </w:rPrChange>
        </w:rPr>
        <w:t xml:space="preserve"> strong </w:t>
      </w:r>
      <w:r w:rsidR="00E44837" w:rsidRPr="000F24FD">
        <w:rPr>
          <w:rFonts w:ascii="Arial" w:hAnsi="Arial" w:cs="Arial"/>
          <w:color w:val="000000" w:themeColor="text1"/>
          <w:sz w:val="22"/>
          <w:rPrChange w:id="1045" w:author="Guo, Shicheng" w:date="2018-10-16T16:48:00Z">
            <w:rPr>
              <w:rFonts w:ascii="Times New Roman" w:hAnsi="Times New Roman" w:cs="Times New Roman"/>
              <w:color w:val="000000" w:themeColor="text1"/>
              <w:sz w:val="22"/>
            </w:rPr>
          </w:rPrChange>
        </w:rPr>
        <w:t>diagnostic biomarker</w:t>
      </w:r>
      <w:r w:rsidR="003E3229" w:rsidRPr="000F24FD">
        <w:rPr>
          <w:rFonts w:ascii="Arial" w:hAnsi="Arial" w:cs="Arial"/>
          <w:color w:val="000000" w:themeColor="text1"/>
          <w:sz w:val="22"/>
          <w:rPrChange w:id="1046" w:author="Guo, Shicheng" w:date="2018-10-16T16:48:00Z">
            <w:rPr>
              <w:rFonts w:ascii="Times New Roman" w:hAnsi="Times New Roman" w:cs="Times New Roman"/>
              <w:color w:val="000000" w:themeColor="text1"/>
              <w:sz w:val="24"/>
              <w:szCs w:val="24"/>
            </w:rPr>
          </w:rPrChange>
        </w:rPr>
        <w:t xml:space="preserve"> </w:t>
      </w:r>
      <w:r w:rsidR="003E3229" w:rsidRPr="000F24FD">
        <w:rPr>
          <w:rFonts w:ascii="Arial" w:hAnsi="Arial" w:cs="Arial"/>
          <w:color w:val="000000" w:themeColor="text1"/>
          <w:sz w:val="22"/>
          <w:rPrChange w:id="1047" w:author="Guo, Shicheng" w:date="2018-10-16T16:48:00Z">
            <w:rPr>
              <w:rFonts w:ascii="Times New Roman" w:hAnsi="Times New Roman" w:cs="Times New Roman"/>
              <w:color w:val="000000" w:themeColor="text1"/>
              <w:sz w:val="22"/>
              <w:szCs w:val="24"/>
            </w:rPr>
          </w:rPrChange>
        </w:rPr>
        <w:t>(</w:t>
      </w:r>
      <w:r w:rsidR="000747A0" w:rsidRPr="000F24FD">
        <w:rPr>
          <w:rFonts w:ascii="Arial" w:hAnsi="Arial" w:cs="Arial"/>
          <w:color w:val="7030A0"/>
          <w:sz w:val="22"/>
          <w:rPrChange w:id="1048" w:author="Guo, Shicheng" w:date="2018-10-16T16:48:00Z">
            <w:rPr>
              <w:rFonts w:ascii="Times New Roman" w:hAnsi="Times New Roman" w:cs="Times New Roman"/>
              <w:color w:val="7030A0"/>
              <w:sz w:val="22"/>
              <w:szCs w:val="24"/>
            </w:rPr>
          </w:rPrChange>
        </w:rPr>
        <w:t>Table 2</w:t>
      </w:r>
      <w:r w:rsidR="003E3229" w:rsidRPr="000F24FD">
        <w:rPr>
          <w:rFonts w:ascii="Arial" w:hAnsi="Arial" w:cs="Arial"/>
          <w:color w:val="7030A0"/>
          <w:sz w:val="22"/>
          <w:rPrChange w:id="1049" w:author="Guo, Shicheng" w:date="2018-10-16T16:48:00Z">
            <w:rPr>
              <w:rFonts w:ascii="Times New Roman" w:hAnsi="Times New Roman" w:cs="Times New Roman"/>
              <w:color w:val="7030A0"/>
              <w:sz w:val="22"/>
              <w:szCs w:val="24"/>
            </w:rPr>
          </w:rPrChange>
        </w:rPr>
        <w:t xml:space="preserve"> and Figure 1E</w:t>
      </w:r>
      <w:r w:rsidR="003E3229" w:rsidRPr="000F24FD">
        <w:rPr>
          <w:rFonts w:ascii="Arial" w:hAnsi="Arial" w:cs="Arial"/>
          <w:color w:val="000000" w:themeColor="text1"/>
          <w:sz w:val="22"/>
          <w:rPrChange w:id="1050" w:author="Guo, Shicheng" w:date="2018-10-16T16:48:00Z">
            <w:rPr>
              <w:rFonts w:ascii="Times New Roman" w:hAnsi="Times New Roman" w:cs="Times New Roman"/>
              <w:color w:val="000000" w:themeColor="text1"/>
              <w:sz w:val="22"/>
              <w:szCs w:val="24"/>
            </w:rPr>
          </w:rPrChange>
        </w:rPr>
        <w:t>)</w:t>
      </w:r>
      <w:r w:rsidR="00E44837" w:rsidRPr="000F24FD">
        <w:rPr>
          <w:rFonts w:ascii="Arial" w:hAnsi="Arial" w:cs="Arial"/>
          <w:color w:val="000000" w:themeColor="text1"/>
          <w:sz w:val="22"/>
          <w:rPrChange w:id="1051" w:author="Guo, Shicheng" w:date="2018-10-16T16:48:00Z">
            <w:rPr>
              <w:rFonts w:ascii="Times New Roman" w:hAnsi="Times New Roman" w:cs="Times New Roman"/>
              <w:color w:val="000000" w:themeColor="text1"/>
              <w:sz w:val="22"/>
            </w:rPr>
          </w:rPrChange>
        </w:rPr>
        <w:t>.</w:t>
      </w:r>
    </w:p>
    <w:p w:rsidR="00557250" w:rsidRPr="000F24FD" w:rsidRDefault="00557250" w:rsidP="00903B7A">
      <w:pPr>
        <w:widowControl/>
        <w:adjustRightInd w:val="0"/>
        <w:snapToGrid w:val="0"/>
        <w:spacing w:line="480" w:lineRule="auto"/>
        <w:textAlignment w:val="center"/>
        <w:rPr>
          <w:rFonts w:ascii="Arial" w:hAnsi="Arial" w:cs="Arial"/>
          <w:color w:val="000000" w:themeColor="text1"/>
          <w:sz w:val="22"/>
          <w:rPrChange w:id="1052" w:author="Guo, Shicheng" w:date="2018-10-16T16:48:00Z">
            <w:rPr>
              <w:rFonts w:ascii="Times New Roman" w:hAnsi="Times New Roman" w:cs="Times New Roman"/>
              <w:color w:val="000000" w:themeColor="text1"/>
              <w:sz w:val="22"/>
            </w:rPr>
          </w:rPrChange>
        </w:rPr>
      </w:pPr>
    </w:p>
    <w:p w:rsidR="00F4112F" w:rsidRPr="000F24FD" w:rsidRDefault="00557FEA" w:rsidP="00903B7A">
      <w:pPr>
        <w:adjustRightInd w:val="0"/>
        <w:snapToGrid w:val="0"/>
        <w:spacing w:line="480" w:lineRule="auto"/>
        <w:rPr>
          <w:rFonts w:ascii="Arial" w:hAnsi="Arial" w:cs="Arial"/>
          <w:b/>
          <w:color w:val="000000" w:themeColor="text1"/>
          <w:sz w:val="22"/>
          <w:rPrChange w:id="1053"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054" w:author="Guo, Shicheng" w:date="2018-10-16T16:48:00Z">
            <w:rPr>
              <w:rFonts w:ascii="Times New Roman" w:hAnsi="Times New Roman" w:cs="Times New Roman"/>
              <w:b/>
              <w:color w:val="000000" w:themeColor="text1"/>
              <w:sz w:val="22"/>
            </w:rPr>
          </w:rPrChange>
        </w:rPr>
        <w:t xml:space="preserve">Regulation of </w:t>
      </w:r>
      <w:r w:rsidRPr="000F24FD">
        <w:rPr>
          <w:rFonts w:ascii="Arial" w:hAnsi="Arial" w:cs="Arial"/>
          <w:b/>
          <w:i/>
          <w:color w:val="000000" w:themeColor="text1"/>
          <w:sz w:val="22"/>
          <w:rPrChange w:id="1055" w:author="Guo, Shicheng" w:date="2018-10-16T16:48:00Z">
            <w:rPr>
              <w:rFonts w:ascii="Times New Roman" w:hAnsi="Times New Roman" w:cs="Times New Roman"/>
              <w:b/>
              <w:i/>
              <w:color w:val="000000" w:themeColor="text1"/>
              <w:sz w:val="22"/>
            </w:rPr>
          </w:rPrChange>
        </w:rPr>
        <w:t>ZNF132</w:t>
      </w:r>
      <w:r w:rsidRPr="000F24FD">
        <w:rPr>
          <w:rFonts w:ascii="Arial" w:hAnsi="Arial" w:cs="Arial"/>
          <w:b/>
          <w:color w:val="000000" w:themeColor="text1"/>
          <w:sz w:val="22"/>
          <w:rPrChange w:id="1056" w:author="Guo, Shicheng" w:date="2018-10-16T16:48:00Z">
            <w:rPr>
              <w:rFonts w:ascii="Times New Roman" w:hAnsi="Times New Roman" w:cs="Times New Roman"/>
              <w:b/>
              <w:color w:val="000000" w:themeColor="text1"/>
              <w:sz w:val="22"/>
            </w:rPr>
          </w:rPrChange>
        </w:rPr>
        <w:t xml:space="preserve"> expression by methylation of its promoter in ESCC patients and esophagus cancer cell lines</w:t>
      </w:r>
    </w:p>
    <w:p w:rsidR="00557250" w:rsidRPr="000F24FD" w:rsidRDefault="00557250" w:rsidP="00903B7A">
      <w:pPr>
        <w:adjustRightInd w:val="0"/>
        <w:snapToGrid w:val="0"/>
        <w:spacing w:line="480" w:lineRule="auto"/>
        <w:rPr>
          <w:rFonts w:ascii="Arial" w:hAnsi="Arial" w:cs="Arial"/>
          <w:color w:val="000000" w:themeColor="text1"/>
          <w:sz w:val="22"/>
          <w:rPrChange w:id="1057"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1058"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059" w:author="Guo, Shicheng" w:date="2018-10-16T16:48:00Z">
            <w:rPr>
              <w:rFonts w:ascii="Times New Roman" w:hAnsi="Times New Roman" w:cs="Times New Roman"/>
              <w:color w:val="000000" w:themeColor="text1"/>
              <w:sz w:val="22"/>
            </w:rPr>
          </w:rPrChange>
        </w:rPr>
        <w:t xml:space="preserve">As methylation of gene promoter regions is a well-known gene expression regulation mechanism, we first examined the expression of </w:t>
      </w:r>
      <w:r w:rsidRPr="000F24FD">
        <w:rPr>
          <w:rFonts w:ascii="Arial" w:hAnsi="Arial" w:cs="Arial"/>
          <w:i/>
          <w:color w:val="000000" w:themeColor="text1"/>
          <w:sz w:val="22"/>
          <w:rPrChange w:id="1060" w:author="Guo, Shicheng" w:date="2018-10-16T16:48:00Z">
            <w:rPr>
              <w:rFonts w:ascii="Times New Roman" w:hAnsi="Times New Roman" w:cs="Times New Roman"/>
              <w:i/>
              <w:color w:val="000000" w:themeColor="text1"/>
              <w:sz w:val="22"/>
            </w:rPr>
          </w:rPrChange>
        </w:rPr>
        <w:t>ZNF132</w:t>
      </w:r>
      <w:r w:rsidR="000C3E7C" w:rsidRPr="000F24FD">
        <w:rPr>
          <w:rFonts w:ascii="Arial" w:hAnsi="Arial" w:cs="Arial"/>
          <w:color w:val="000000" w:themeColor="text1"/>
          <w:sz w:val="22"/>
          <w:rPrChange w:id="1061" w:author="Guo, Shicheng" w:date="2018-10-16T16:48:00Z">
            <w:rPr>
              <w:rFonts w:ascii="Times New Roman" w:hAnsi="Times New Roman" w:cs="Times New Roman"/>
              <w:color w:val="000000" w:themeColor="text1"/>
              <w:sz w:val="22"/>
            </w:rPr>
          </w:rPrChange>
        </w:rPr>
        <w:t xml:space="preserve"> in 91</w:t>
      </w:r>
      <w:r w:rsidRPr="000F24FD">
        <w:rPr>
          <w:rFonts w:ascii="Arial" w:hAnsi="Arial" w:cs="Arial"/>
          <w:color w:val="000000" w:themeColor="text1"/>
          <w:sz w:val="22"/>
          <w:rPrChange w:id="1062" w:author="Guo, Shicheng" w:date="2018-10-16T16:48:00Z">
            <w:rPr>
              <w:rFonts w:ascii="Times New Roman" w:hAnsi="Times New Roman" w:cs="Times New Roman"/>
              <w:color w:val="000000" w:themeColor="text1"/>
              <w:sz w:val="22"/>
            </w:rPr>
          </w:rPrChange>
        </w:rPr>
        <w:t xml:space="preserve"> pairs of tumor and adjacent control tissues from ESCC patients. Quantitative Real-time PCR was used to evaluate the expression level of </w:t>
      </w:r>
      <w:r w:rsidRPr="000F24FD">
        <w:rPr>
          <w:rFonts w:ascii="Arial" w:hAnsi="Arial" w:cs="Arial"/>
          <w:i/>
          <w:color w:val="000000" w:themeColor="text1"/>
          <w:sz w:val="22"/>
          <w:rPrChange w:id="1063"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064" w:author="Guo, Shicheng" w:date="2018-10-16T16:48:00Z">
            <w:rPr>
              <w:rFonts w:ascii="Times New Roman" w:hAnsi="Times New Roman" w:cs="Times New Roman"/>
              <w:color w:val="000000" w:themeColor="text1"/>
              <w:sz w:val="22"/>
            </w:rPr>
          </w:rPrChange>
        </w:rPr>
        <w:t xml:space="preserve"> in the samples. The results demonstrated a significantly higher level of </w:t>
      </w:r>
      <w:r w:rsidRPr="000F24FD">
        <w:rPr>
          <w:rFonts w:ascii="Arial" w:hAnsi="Arial" w:cs="Arial"/>
          <w:i/>
          <w:color w:val="000000" w:themeColor="text1"/>
          <w:sz w:val="22"/>
          <w:rPrChange w:id="1065"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066" w:author="Guo, Shicheng" w:date="2018-10-16T16:48:00Z">
            <w:rPr>
              <w:rFonts w:ascii="Times New Roman" w:hAnsi="Times New Roman" w:cs="Times New Roman"/>
              <w:color w:val="000000" w:themeColor="text1"/>
              <w:sz w:val="22"/>
            </w:rPr>
          </w:rPrChange>
        </w:rPr>
        <w:t xml:space="preserve"> expression in adjacent control tissues than that in ESCC tissues (</w:t>
      </w:r>
      <w:r w:rsidRPr="000F24FD">
        <w:rPr>
          <w:rFonts w:ascii="Arial" w:hAnsi="Arial" w:cs="Arial"/>
          <w:color w:val="7030A0"/>
          <w:sz w:val="22"/>
          <w:rPrChange w:id="1067" w:author="Guo, Shicheng" w:date="2018-10-16T16:48:00Z">
            <w:rPr>
              <w:rFonts w:ascii="Times New Roman" w:hAnsi="Times New Roman" w:cs="Times New Roman"/>
              <w:color w:val="7030A0"/>
              <w:sz w:val="22"/>
            </w:rPr>
          </w:rPrChange>
        </w:rPr>
        <w:t>Figure 2A</w:t>
      </w:r>
      <w:r w:rsidRPr="000F24FD">
        <w:rPr>
          <w:rFonts w:ascii="Arial" w:hAnsi="Arial" w:cs="Arial"/>
          <w:color w:val="000000" w:themeColor="text1"/>
          <w:sz w:val="22"/>
          <w:rPrChange w:id="1068" w:author="Guo, Shicheng" w:date="2018-10-16T16:48:00Z">
            <w:rPr>
              <w:rFonts w:ascii="Times New Roman" w:hAnsi="Times New Roman" w:cs="Times New Roman"/>
              <w:color w:val="000000" w:themeColor="text1"/>
              <w:sz w:val="22"/>
            </w:rPr>
          </w:rPrChange>
        </w:rPr>
        <w:t xml:space="preserve">), indicating that the expression profile of </w:t>
      </w:r>
      <w:r w:rsidRPr="000F24FD">
        <w:rPr>
          <w:rFonts w:ascii="Arial" w:hAnsi="Arial" w:cs="Arial"/>
          <w:i/>
          <w:color w:val="000000" w:themeColor="text1"/>
          <w:sz w:val="22"/>
          <w:rPrChange w:id="1069"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070" w:author="Guo, Shicheng" w:date="2018-10-16T16:48:00Z">
            <w:rPr>
              <w:rFonts w:ascii="Times New Roman" w:hAnsi="Times New Roman" w:cs="Times New Roman"/>
              <w:color w:val="000000" w:themeColor="text1"/>
              <w:sz w:val="22"/>
            </w:rPr>
          </w:rPrChange>
        </w:rPr>
        <w:t xml:space="preserve"> in ESCC tissues was altered as a consequence of its promoter hyper-methylation in ESCC patients.</w:t>
      </w:r>
      <w:r w:rsidR="00280DD3" w:rsidRPr="000F24FD">
        <w:rPr>
          <w:rFonts w:ascii="Arial" w:hAnsi="Arial" w:cs="Arial"/>
          <w:color w:val="000000" w:themeColor="text1"/>
          <w:sz w:val="22"/>
          <w:rPrChange w:id="1071"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072" w:author="Guo, Shicheng" w:date="2018-10-16T16:48:00Z">
            <w:rPr>
              <w:rFonts w:ascii="Times New Roman" w:hAnsi="Times New Roman" w:cs="Times New Roman"/>
              <w:color w:val="000000" w:themeColor="text1"/>
              <w:sz w:val="22"/>
            </w:rPr>
          </w:rPrChange>
        </w:rPr>
        <w:t xml:space="preserve">The </w:t>
      </w:r>
      <w:r w:rsidR="00D25D28" w:rsidRPr="000F24FD">
        <w:rPr>
          <w:rFonts w:ascii="Arial" w:hAnsi="Arial" w:cs="Arial"/>
          <w:color w:val="000000" w:themeColor="text1"/>
          <w:sz w:val="22"/>
          <w:rPrChange w:id="1073" w:author="Guo, Shicheng" w:date="2018-10-16T16:48:00Z">
            <w:rPr>
              <w:rFonts w:ascii="Times New Roman" w:hAnsi="Times New Roman" w:cs="Times New Roman"/>
              <w:color w:val="000000" w:themeColor="text1"/>
              <w:sz w:val="22"/>
            </w:rPr>
          </w:rPrChange>
        </w:rPr>
        <w:t>e</w:t>
      </w:r>
      <w:r w:rsidRPr="000F24FD">
        <w:rPr>
          <w:rFonts w:ascii="Arial" w:hAnsi="Arial" w:cs="Arial"/>
          <w:color w:val="000000" w:themeColor="text1"/>
          <w:sz w:val="22"/>
          <w:rPrChange w:id="1074" w:author="Guo, Shicheng" w:date="2018-10-16T16:48:00Z">
            <w:rPr>
              <w:rFonts w:ascii="Times New Roman" w:hAnsi="Times New Roman" w:cs="Times New Roman"/>
              <w:color w:val="000000" w:themeColor="text1"/>
              <w:sz w:val="22"/>
            </w:rPr>
          </w:rPrChange>
        </w:rPr>
        <w:t xml:space="preserve">xpression-methylation regression analysis methylation and gene expression correlation in clinical samples show gene expression of </w:t>
      </w:r>
      <w:r w:rsidRPr="000F24FD">
        <w:rPr>
          <w:rFonts w:ascii="Arial" w:hAnsi="Arial" w:cs="Arial"/>
          <w:i/>
          <w:color w:val="000000" w:themeColor="text1"/>
          <w:sz w:val="22"/>
          <w:rPrChange w:id="1075"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076" w:author="Guo, Shicheng" w:date="2018-10-16T16:48:00Z">
            <w:rPr>
              <w:rFonts w:ascii="Times New Roman" w:hAnsi="Times New Roman" w:cs="Times New Roman"/>
              <w:color w:val="000000" w:themeColor="text1"/>
              <w:sz w:val="22"/>
            </w:rPr>
          </w:rPrChange>
        </w:rPr>
        <w:t xml:space="preserve"> was significantly negative correlated with DNA methylation level in cancer clinical samples (P=0.00284) (</w:t>
      </w:r>
      <w:r w:rsidRPr="000F24FD">
        <w:rPr>
          <w:rFonts w:ascii="Arial" w:hAnsi="Arial" w:cs="Arial"/>
          <w:color w:val="7030A0"/>
          <w:sz w:val="22"/>
          <w:rPrChange w:id="1077" w:author="Guo, Shicheng" w:date="2018-10-16T16:48:00Z">
            <w:rPr>
              <w:rFonts w:ascii="Times New Roman" w:hAnsi="Times New Roman" w:cs="Times New Roman"/>
              <w:color w:val="7030A0"/>
              <w:sz w:val="22"/>
            </w:rPr>
          </w:rPrChange>
        </w:rPr>
        <w:t>Figure 2B</w:t>
      </w:r>
      <w:r w:rsidRPr="000F24FD">
        <w:rPr>
          <w:rFonts w:ascii="Arial" w:hAnsi="Arial" w:cs="Arial"/>
          <w:color w:val="000000" w:themeColor="text1"/>
          <w:sz w:val="22"/>
          <w:rPrChange w:id="1078" w:author="Guo, Shicheng" w:date="2018-10-16T16:48:00Z">
            <w:rPr>
              <w:rFonts w:ascii="Times New Roman" w:hAnsi="Times New Roman" w:cs="Times New Roman"/>
              <w:color w:val="000000" w:themeColor="text1"/>
              <w:sz w:val="22"/>
            </w:rPr>
          </w:rPrChange>
        </w:rPr>
        <w:t>).</w:t>
      </w:r>
    </w:p>
    <w:p w:rsidR="00557250" w:rsidRPr="000F24FD" w:rsidRDefault="00557250" w:rsidP="00903B7A">
      <w:pPr>
        <w:adjustRightInd w:val="0"/>
        <w:snapToGrid w:val="0"/>
        <w:spacing w:line="480" w:lineRule="auto"/>
        <w:rPr>
          <w:rFonts w:ascii="Arial" w:hAnsi="Arial" w:cs="Arial"/>
          <w:color w:val="000000" w:themeColor="text1"/>
          <w:sz w:val="22"/>
          <w:rPrChange w:id="1079" w:author="Guo, Shicheng" w:date="2018-10-16T16:48:00Z">
            <w:rPr>
              <w:rFonts w:ascii="Times New Roman" w:hAnsi="Times New Roman" w:cs="Times New Roman"/>
              <w:color w:val="000000" w:themeColor="text1"/>
              <w:sz w:val="22"/>
            </w:rPr>
          </w:rPrChange>
        </w:rPr>
      </w:pPr>
    </w:p>
    <w:p w:rsidR="00FD19FD" w:rsidRPr="000F24FD" w:rsidRDefault="00557FEA" w:rsidP="00903B7A">
      <w:pPr>
        <w:adjustRightInd w:val="0"/>
        <w:snapToGrid w:val="0"/>
        <w:spacing w:line="480" w:lineRule="auto"/>
        <w:rPr>
          <w:rFonts w:ascii="Arial" w:hAnsi="Arial" w:cs="Arial"/>
          <w:color w:val="000000" w:themeColor="text1"/>
          <w:sz w:val="22"/>
          <w:rPrChange w:id="1080"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081" w:author="Guo, Shicheng" w:date="2018-10-16T16:48:00Z">
            <w:rPr>
              <w:rFonts w:ascii="Times New Roman" w:hAnsi="Times New Roman" w:cs="Times New Roman"/>
              <w:color w:val="000000" w:themeColor="text1"/>
              <w:sz w:val="22"/>
            </w:rPr>
          </w:rPrChange>
        </w:rPr>
        <w:t xml:space="preserve">To confirm the relation between </w:t>
      </w:r>
      <w:r w:rsidRPr="000F24FD">
        <w:rPr>
          <w:rFonts w:ascii="Arial" w:hAnsi="Arial" w:cs="Arial"/>
          <w:i/>
          <w:color w:val="000000" w:themeColor="text1"/>
          <w:sz w:val="22"/>
          <w:rPrChange w:id="1082"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083" w:author="Guo, Shicheng" w:date="2018-10-16T16:48:00Z">
            <w:rPr>
              <w:rFonts w:ascii="Times New Roman" w:hAnsi="Times New Roman" w:cs="Times New Roman"/>
              <w:color w:val="000000" w:themeColor="text1"/>
              <w:sz w:val="22"/>
            </w:rPr>
          </w:rPrChange>
        </w:rPr>
        <w:t xml:space="preserve"> methylation and its expression observed in ESCC patients tissues, two esophagus cancer cell lines (Ec-109, CaEs-17) were treated with demethylation reagent 5</w:t>
      </w:r>
      <w:r w:rsidR="003F5041" w:rsidRPr="000F24FD">
        <w:rPr>
          <w:rFonts w:ascii="Arial" w:hAnsi="Arial" w:cs="Arial"/>
          <w:color w:val="000000" w:themeColor="text1"/>
          <w:sz w:val="22"/>
          <w:rPrChange w:id="1084"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1085" w:author="Guo, Shicheng" w:date="2018-10-16T16:48:00Z">
            <w:rPr>
              <w:rFonts w:ascii="Times New Roman" w:hAnsi="Times New Roman" w:cs="Times New Roman"/>
              <w:color w:val="000000" w:themeColor="text1"/>
              <w:sz w:val="22"/>
            </w:rPr>
          </w:rPrChange>
        </w:rPr>
        <w:t xml:space="preserve">Aza (5-aza-2’-deoxycytidine). </w:t>
      </w:r>
      <w:r w:rsidRPr="000F24FD">
        <w:rPr>
          <w:rFonts w:ascii="Arial" w:hAnsi="Arial" w:cs="Arial"/>
          <w:i/>
          <w:color w:val="000000" w:themeColor="text1"/>
          <w:sz w:val="22"/>
          <w:rPrChange w:id="108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087" w:author="Guo, Shicheng" w:date="2018-10-16T16:48:00Z">
            <w:rPr>
              <w:rFonts w:ascii="Times New Roman" w:hAnsi="Times New Roman" w:cs="Times New Roman"/>
              <w:color w:val="000000" w:themeColor="text1"/>
              <w:sz w:val="22"/>
            </w:rPr>
          </w:rPrChange>
        </w:rPr>
        <w:t xml:space="preserve"> promoter methylation levels of two lines decreased significantly after treatment (</w:t>
      </w:r>
      <w:r w:rsidRPr="000F24FD">
        <w:rPr>
          <w:rFonts w:ascii="Arial" w:hAnsi="Arial" w:cs="Arial"/>
          <w:color w:val="7030A0"/>
          <w:sz w:val="22"/>
          <w:rPrChange w:id="1088" w:author="Guo, Shicheng" w:date="2018-10-16T16:48:00Z">
            <w:rPr>
              <w:rFonts w:ascii="Times New Roman" w:hAnsi="Times New Roman" w:cs="Times New Roman"/>
              <w:color w:val="7030A0"/>
              <w:sz w:val="22"/>
            </w:rPr>
          </w:rPrChange>
        </w:rPr>
        <w:t>Figure 2C</w:t>
      </w:r>
      <w:r w:rsidRPr="000F24FD">
        <w:rPr>
          <w:rFonts w:ascii="Arial" w:hAnsi="Arial" w:cs="Arial"/>
          <w:color w:val="000000" w:themeColor="text1"/>
          <w:sz w:val="22"/>
          <w:rPrChange w:id="1089" w:author="Guo, Shicheng" w:date="2018-10-16T16:48:00Z">
            <w:rPr>
              <w:rFonts w:ascii="Times New Roman" w:hAnsi="Times New Roman" w:cs="Times New Roman"/>
              <w:color w:val="000000" w:themeColor="text1"/>
              <w:sz w:val="22"/>
            </w:rPr>
          </w:rPrChange>
        </w:rPr>
        <w:t xml:space="preserve">), and at the same time </w:t>
      </w:r>
      <w:r w:rsidRPr="000F24FD">
        <w:rPr>
          <w:rFonts w:ascii="Arial" w:hAnsi="Arial" w:cs="Arial"/>
          <w:i/>
          <w:color w:val="000000" w:themeColor="text1"/>
          <w:sz w:val="22"/>
          <w:rPrChange w:id="109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091" w:author="Guo, Shicheng" w:date="2018-10-16T16:48:00Z">
            <w:rPr>
              <w:rFonts w:ascii="Times New Roman" w:hAnsi="Times New Roman" w:cs="Times New Roman"/>
              <w:color w:val="000000" w:themeColor="text1"/>
              <w:sz w:val="22"/>
            </w:rPr>
          </w:rPrChange>
        </w:rPr>
        <w:t xml:space="preserve"> expression level</w:t>
      </w:r>
      <w:r w:rsidR="00280DD3" w:rsidRPr="000F24FD">
        <w:rPr>
          <w:rFonts w:ascii="Arial" w:hAnsi="Arial" w:cs="Arial"/>
          <w:color w:val="000000" w:themeColor="text1"/>
          <w:sz w:val="22"/>
          <w:rPrChange w:id="1092"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093" w:author="Guo, Shicheng" w:date="2018-10-16T16:48:00Z">
            <w:rPr>
              <w:rFonts w:ascii="Times New Roman" w:hAnsi="Times New Roman" w:cs="Times New Roman"/>
              <w:color w:val="000000" w:themeColor="text1"/>
              <w:sz w:val="22"/>
            </w:rPr>
          </w:rPrChange>
        </w:rPr>
        <w:t>significantly increased (</w:t>
      </w:r>
      <w:r w:rsidRPr="000F24FD">
        <w:rPr>
          <w:rFonts w:ascii="Arial" w:hAnsi="Arial" w:cs="Arial"/>
          <w:color w:val="7030A0"/>
          <w:sz w:val="22"/>
          <w:rPrChange w:id="1094" w:author="Guo, Shicheng" w:date="2018-10-16T16:48:00Z">
            <w:rPr>
              <w:rFonts w:ascii="Times New Roman" w:hAnsi="Times New Roman" w:cs="Times New Roman"/>
              <w:color w:val="7030A0"/>
              <w:sz w:val="22"/>
            </w:rPr>
          </w:rPrChange>
        </w:rPr>
        <w:t>Figure 2D</w:t>
      </w:r>
      <w:r w:rsidRPr="000F24FD">
        <w:rPr>
          <w:rFonts w:ascii="Arial" w:hAnsi="Arial" w:cs="Arial"/>
          <w:color w:val="000000" w:themeColor="text1"/>
          <w:sz w:val="22"/>
          <w:rPrChange w:id="1095" w:author="Guo, Shicheng" w:date="2018-10-16T16:48:00Z">
            <w:rPr>
              <w:rFonts w:ascii="Times New Roman" w:hAnsi="Times New Roman" w:cs="Times New Roman"/>
              <w:color w:val="000000" w:themeColor="text1"/>
              <w:sz w:val="22"/>
            </w:rPr>
          </w:rPrChange>
        </w:rPr>
        <w:t xml:space="preserve">). </w:t>
      </w:r>
    </w:p>
    <w:p w:rsidR="00557250" w:rsidRPr="000F24FD" w:rsidRDefault="00557250" w:rsidP="00903B7A">
      <w:pPr>
        <w:adjustRightInd w:val="0"/>
        <w:snapToGrid w:val="0"/>
        <w:spacing w:line="480" w:lineRule="auto"/>
        <w:rPr>
          <w:rFonts w:ascii="Arial" w:hAnsi="Arial" w:cs="Arial"/>
          <w:color w:val="000000" w:themeColor="text1"/>
          <w:sz w:val="22"/>
          <w:rPrChange w:id="1096" w:author="Guo, Shicheng" w:date="2018-10-16T16:48:00Z">
            <w:rPr>
              <w:rFonts w:ascii="Times New Roman" w:hAnsi="Times New Roman" w:cs="Times New Roman"/>
              <w:color w:val="000000" w:themeColor="text1"/>
              <w:sz w:val="22"/>
            </w:rPr>
          </w:rPrChange>
        </w:rPr>
      </w:pPr>
    </w:p>
    <w:p w:rsidR="00F4112F" w:rsidRPr="000F24FD" w:rsidRDefault="00557FEA" w:rsidP="00903B7A">
      <w:pPr>
        <w:adjustRightInd w:val="0"/>
        <w:snapToGrid w:val="0"/>
        <w:spacing w:line="480" w:lineRule="auto"/>
        <w:rPr>
          <w:rFonts w:ascii="Arial" w:hAnsi="Arial" w:cs="Arial"/>
          <w:color w:val="000000" w:themeColor="text1"/>
          <w:sz w:val="22"/>
          <w:rPrChange w:id="1097"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098" w:author="Guo, Shicheng" w:date="2018-10-16T16:48:00Z">
            <w:rPr>
              <w:rFonts w:ascii="Times New Roman" w:hAnsi="Times New Roman" w:cs="Times New Roman"/>
              <w:color w:val="000000" w:themeColor="text1"/>
              <w:sz w:val="22"/>
            </w:rPr>
          </w:rPrChange>
        </w:rPr>
        <w:t xml:space="preserve">The results clearly established that methylation status of </w:t>
      </w:r>
      <w:r w:rsidRPr="000F24FD">
        <w:rPr>
          <w:rFonts w:ascii="Arial" w:hAnsi="Arial" w:cs="Arial"/>
          <w:i/>
          <w:color w:val="000000" w:themeColor="text1"/>
          <w:sz w:val="22"/>
          <w:rPrChange w:id="1099"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00" w:author="Guo, Shicheng" w:date="2018-10-16T16:48:00Z">
            <w:rPr>
              <w:rFonts w:ascii="Times New Roman" w:hAnsi="Times New Roman" w:cs="Times New Roman"/>
              <w:color w:val="000000" w:themeColor="text1"/>
              <w:sz w:val="22"/>
            </w:rPr>
          </w:rPrChange>
        </w:rPr>
        <w:t xml:space="preserve"> negatively regulates its expression. The fact that epigenetic treatment modulates ZNF expression shows its potential as a epigenetic cancer therapy.</w:t>
      </w:r>
    </w:p>
    <w:p w:rsidR="00557250" w:rsidRPr="000F24FD" w:rsidRDefault="00557250" w:rsidP="00903B7A">
      <w:pPr>
        <w:adjustRightInd w:val="0"/>
        <w:snapToGrid w:val="0"/>
        <w:spacing w:line="480" w:lineRule="auto"/>
        <w:rPr>
          <w:rFonts w:ascii="Arial" w:hAnsi="Arial" w:cs="Arial"/>
          <w:b/>
          <w:color w:val="000000" w:themeColor="text1"/>
          <w:sz w:val="22"/>
          <w:rPrChange w:id="1101" w:author="Guo, Shicheng" w:date="2018-10-16T16:48:00Z">
            <w:rPr>
              <w:rFonts w:ascii="Times New Roman" w:hAnsi="Times New Roman" w:cs="Times New Roman"/>
              <w:b/>
              <w:color w:val="000000" w:themeColor="text1"/>
              <w:sz w:val="22"/>
            </w:rPr>
          </w:rPrChange>
        </w:rPr>
      </w:pPr>
    </w:p>
    <w:p w:rsidR="00F4112F" w:rsidRPr="000F24FD" w:rsidRDefault="00557FEA" w:rsidP="00903B7A">
      <w:pPr>
        <w:adjustRightInd w:val="0"/>
        <w:snapToGrid w:val="0"/>
        <w:spacing w:line="480" w:lineRule="auto"/>
        <w:outlineLvl w:val="1"/>
        <w:rPr>
          <w:rFonts w:ascii="Arial" w:hAnsi="Arial" w:cs="Arial"/>
          <w:b/>
          <w:color w:val="000000" w:themeColor="text1"/>
          <w:sz w:val="22"/>
          <w:rPrChange w:id="1102"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103" w:author="Guo, Shicheng" w:date="2018-10-16T16:48:00Z">
            <w:rPr>
              <w:rFonts w:ascii="Times New Roman" w:hAnsi="Times New Roman" w:cs="Times New Roman"/>
              <w:b/>
              <w:color w:val="000000" w:themeColor="text1"/>
              <w:sz w:val="22"/>
            </w:rPr>
          </w:rPrChange>
        </w:rPr>
        <w:t xml:space="preserve">Effects of </w:t>
      </w:r>
      <w:r w:rsidRPr="000F24FD">
        <w:rPr>
          <w:rFonts w:ascii="Arial" w:hAnsi="Arial" w:cs="Arial"/>
          <w:b/>
          <w:i/>
          <w:color w:val="000000" w:themeColor="text1"/>
          <w:sz w:val="22"/>
          <w:rPrChange w:id="1104" w:author="Guo, Shicheng" w:date="2018-10-16T16:48:00Z">
            <w:rPr>
              <w:rFonts w:ascii="Times New Roman" w:hAnsi="Times New Roman" w:cs="Times New Roman"/>
              <w:b/>
              <w:i/>
              <w:color w:val="000000" w:themeColor="text1"/>
              <w:sz w:val="22"/>
            </w:rPr>
          </w:rPrChange>
        </w:rPr>
        <w:t>ZNF132</w:t>
      </w:r>
      <w:r w:rsidRPr="000F24FD">
        <w:rPr>
          <w:rFonts w:ascii="Arial" w:hAnsi="Arial" w:cs="Arial"/>
          <w:b/>
          <w:color w:val="000000" w:themeColor="text1"/>
          <w:sz w:val="22"/>
          <w:rPrChange w:id="1105" w:author="Guo, Shicheng" w:date="2018-10-16T16:48:00Z">
            <w:rPr>
              <w:rFonts w:ascii="Times New Roman" w:hAnsi="Times New Roman" w:cs="Times New Roman"/>
              <w:b/>
              <w:color w:val="000000" w:themeColor="text1"/>
              <w:sz w:val="22"/>
            </w:rPr>
          </w:rPrChange>
        </w:rPr>
        <w:t xml:space="preserve"> expression on cancer cell characteristics of esophagus cancer lines in vitro</w:t>
      </w:r>
    </w:p>
    <w:p w:rsidR="00557250" w:rsidRPr="000F24FD" w:rsidRDefault="00557250" w:rsidP="00903B7A">
      <w:pPr>
        <w:adjustRightInd w:val="0"/>
        <w:snapToGrid w:val="0"/>
        <w:spacing w:line="480" w:lineRule="auto"/>
        <w:rPr>
          <w:rFonts w:ascii="Arial" w:hAnsi="Arial" w:cs="Arial"/>
          <w:color w:val="000000" w:themeColor="text1"/>
          <w:sz w:val="22"/>
          <w:rPrChange w:id="1106"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1107"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108" w:author="Guo, Shicheng" w:date="2018-10-16T16:48:00Z">
            <w:rPr>
              <w:rFonts w:ascii="Times New Roman" w:hAnsi="Times New Roman" w:cs="Times New Roman"/>
              <w:color w:val="000000" w:themeColor="text1"/>
              <w:sz w:val="22"/>
            </w:rPr>
          </w:rPrChange>
        </w:rPr>
        <w:t xml:space="preserve">The results described above raises the possibility that </w:t>
      </w:r>
      <w:r w:rsidRPr="000F24FD">
        <w:rPr>
          <w:rFonts w:ascii="Arial" w:hAnsi="Arial" w:cs="Arial"/>
          <w:i/>
          <w:color w:val="000000" w:themeColor="text1"/>
          <w:sz w:val="22"/>
          <w:rPrChange w:id="1109"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10" w:author="Guo, Shicheng" w:date="2018-10-16T16:48:00Z">
            <w:rPr>
              <w:rFonts w:ascii="Times New Roman" w:hAnsi="Times New Roman" w:cs="Times New Roman"/>
              <w:color w:val="000000" w:themeColor="text1"/>
              <w:sz w:val="22"/>
            </w:rPr>
          </w:rPrChange>
        </w:rPr>
        <w:t xml:space="preserve"> functions as a tumor suppressor in ESCC. To determine the effects of </w:t>
      </w:r>
      <w:r w:rsidRPr="000F24FD">
        <w:rPr>
          <w:rFonts w:ascii="Arial" w:hAnsi="Arial" w:cs="Arial"/>
          <w:i/>
          <w:color w:val="000000" w:themeColor="text1"/>
          <w:sz w:val="22"/>
          <w:rPrChange w:id="1111"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12" w:author="Guo, Shicheng" w:date="2018-10-16T16:48:00Z">
            <w:rPr>
              <w:rFonts w:ascii="Times New Roman" w:hAnsi="Times New Roman" w:cs="Times New Roman"/>
              <w:color w:val="000000" w:themeColor="text1"/>
              <w:sz w:val="22"/>
            </w:rPr>
          </w:rPrChange>
        </w:rPr>
        <w:t xml:space="preserve"> protein on characters of ESCC cells we constructed pCD513B-</w:t>
      </w:r>
      <w:r w:rsidRPr="000F24FD">
        <w:rPr>
          <w:rFonts w:ascii="Arial" w:hAnsi="Arial" w:cs="Arial"/>
          <w:i/>
          <w:color w:val="000000" w:themeColor="text1"/>
          <w:sz w:val="22"/>
          <w:rPrChange w:id="1113"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14" w:author="Guo, Shicheng" w:date="2018-10-16T16:48:00Z">
            <w:rPr>
              <w:rFonts w:ascii="Times New Roman" w:hAnsi="Times New Roman" w:cs="Times New Roman"/>
              <w:color w:val="000000" w:themeColor="text1"/>
              <w:sz w:val="22"/>
            </w:rPr>
          </w:rPrChange>
        </w:rPr>
        <w:t xml:space="preserve"> plasmid and use empty pCD513B as a control.</w:t>
      </w:r>
      <w:r w:rsidR="00952A40" w:rsidRPr="000F24FD">
        <w:rPr>
          <w:rFonts w:ascii="Arial" w:hAnsi="Arial" w:cs="Arial"/>
          <w:color w:val="000000" w:themeColor="text1"/>
          <w:sz w:val="22"/>
          <w:rPrChange w:id="1115" w:author="Guo, Shicheng" w:date="2018-10-16T16:48:00Z">
            <w:rPr>
              <w:rFonts w:ascii="Times New Roman" w:hAnsi="Times New Roman" w:cs="Times New Roman"/>
              <w:color w:val="000000" w:themeColor="text1"/>
              <w:sz w:val="22"/>
            </w:rPr>
          </w:rPrChange>
        </w:rPr>
        <w:t xml:space="preserve"> Expression of </w:t>
      </w:r>
      <w:r w:rsidR="00952A40" w:rsidRPr="000F24FD">
        <w:rPr>
          <w:rFonts w:ascii="Arial" w:hAnsi="Arial" w:cs="Arial"/>
          <w:i/>
          <w:color w:val="000000" w:themeColor="text1"/>
          <w:sz w:val="22"/>
          <w:rPrChange w:id="1116" w:author="Guo, Shicheng" w:date="2018-10-16T16:48:00Z">
            <w:rPr>
              <w:rFonts w:ascii="Times New Roman" w:hAnsi="Times New Roman" w:cs="Times New Roman"/>
              <w:i/>
              <w:color w:val="000000" w:themeColor="text1"/>
              <w:sz w:val="22"/>
            </w:rPr>
          </w:rPrChange>
        </w:rPr>
        <w:t>ZNF132</w:t>
      </w:r>
      <w:r w:rsidR="00952A40" w:rsidRPr="000F24FD">
        <w:rPr>
          <w:rFonts w:ascii="Arial" w:hAnsi="Arial" w:cs="Arial"/>
          <w:color w:val="000000" w:themeColor="text1"/>
          <w:sz w:val="22"/>
          <w:rPrChange w:id="1117" w:author="Guo, Shicheng" w:date="2018-10-16T16:48:00Z">
            <w:rPr>
              <w:rFonts w:ascii="Times New Roman" w:hAnsi="Times New Roman" w:cs="Times New Roman"/>
              <w:color w:val="000000" w:themeColor="text1"/>
              <w:sz w:val="22"/>
            </w:rPr>
          </w:rPrChange>
        </w:rPr>
        <w:t xml:space="preserve"> measured by q-PCR</w:t>
      </w:r>
      <w:ins w:id="1118" w:author="微软用户" w:date="2018-10-16T21:42:00Z">
        <w:r w:rsidR="00B55082" w:rsidRPr="000F24FD">
          <w:rPr>
            <w:rFonts w:ascii="Arial" w:hAnsi="Arial" w:cs="Arial"/>
            <w:color w:val="000000" w:themeColor="text1"/>
            <w:sz w:val="22"/>
            <w:rPrChange w:id="1119" w:author="Guo, Shicheng" w:date="2018-10-16T16:48:00Z">
              <w:rPr>
                <w:rFonts w:ascii="Times New Roman" w:hAnsi="Times New Roman" w:cs="Times New Roman" w:hint="eastAsia"/>
                <w:color w:val="000000" w:themeColor="text1"/>
                <w:sz w:val="22"/>
              </w:rPr>
            </w:rPrChange>
          </w:rPr>
          <w:t xml:space="preserve"> and western blotting</w:t>
        </w:r>
      </w:ins>
      <w:r w:rsidR="00952A40" w:rsidRPr="000F24FD">
        <w:rPr>
          <w:rFonts w:ascii="Arial" w:hAnsi="Arial" w:cs="Arial"/>
          <w:color w:val="000000" w:themeColor="text1"/>
          <w:sz w:val="22"/>
          <w:rPrChange w:id="1120" w:author="Guo, Shicheng" w:date="2018-10-16T16:48:00Z">
            <w:rPr>
              <w:rFonts w:ascii="Times New Roman" w:hAnsi="Times New Roman" w:cs="Times New Roman"/>
              <w:color w:val="000000" w:themeColor="text1"/>
              <w:sz w:val="22"/>
            </w:rPr>
          </w:rPrChange>
        </w:rPr>
        <w:t xml:space="preserve"> in Ec-109 cells and CaEs-17 cells (</w:t>
      </w:r>
      <w:r w:rsidR="00952A40" w:rsidRPr="000F24FD">
        <w:rPr>
          <w:rFonts w:ascii="Arial" w:hAnsi="Arial" w:cs="Arial"/>
          <w:color w:val="7030A0"/>
          <w:sz w:val="22"/>
          <w:rPrChange w:id="1121" w:author="Guo, Shicheng" w:date="2018-10-16T16:48:00Z">
            <w:rPr>
              <w:rFonts w:ascii="Times New Roman" w:hAnsi="Times New Roman" w:cs="Times New Roman"/>
              <w:color w:val="7030A0"/>
              <w:sz w:val="22"/>
            </w:rPr>
          </w:rPrChange>
        </w:rPr>
        <w:t xml:space="preserve">Figure </w:t>
      </w:r>
      <w:del w:id="1122" w:author="微软用户" w:date="2018-10-16T21:40:00Z">
        <w:r w:rsidR="00952A40" w:rsidRPr="000F24FD" w:rsidDel="00B55082">
          <w:rPr>
            <w:rFonts w:ascii="Arial" w:hAnsi="Arial" w:cs="Arial"/>
            <w:color w:val="7030A0"/>
            <w:sz w:val="22"/>
            <w:rPrChange w:id="1123" w:author="Guo, Shicheng" w:date="2018-10-16T16:48:00Z">
              <w:rPr>
                <w:rFonts w:ascii="Times New Roman" w:hAnsi="Times New Roman" w:cs="Times New Roman"/>
                <w:color w:val="7030A0"/>
                <w:sz w:val="22"/>
              </w:rPr>
            </w:rPrChange>
          </w:rPr>
          <w:delText>3A</w:delText>
        </w:r>
      </w:del>
      <w:ins w:id="1124" w:author="微软用户" w:date="2018-10-16T21:40:00Z">
        <w:r w:rsidR="00B55082" w:rsidRPr="000F24FD">
          <w:rPr>
            <w:rFonts w:ascii="Arial" w:hAnsi="Arial" w:cs="Arial"/>
            <w:color w:val="7030A0"/>
            <w:sz w:val="22"/>
            <w:rPrChange w:id="1125" w:author="Guo, Shicheng" w:date="2018-10-16T16:48:00Z">
              <w:rPr>
                <w:rFonts w:ascii="Times New Roman" w:hAnsi="Times New Roman" w:cs="Times New Roman"/>
                <w:color w:val="7030A0"/>
                <w:sz w:val="22"/>
              </w:rPr>
            </w:rPrChange>
          </w:rPr>
          <w:t>3</w:t>
        </w:r>
        <w:r w:rsidR="00B55082" w:rsidRPr="000F24FD">
          <w:rPr>
            <w:rFonts w:ascii="Arial" w:hAnsi="Arial" w:cs="Arial"/>
            <w:color w:val="7030A0"/>
            <w:sz w:val="22"/>
            <w:rPrChange w:id="1126" w:author="Guo, Shicheng" w:date="2018-10-16T16:48:00Z">
              <w:rPr>
                <w:rFonts w:ascii="Times New Roman" w:hAnsi="Times New Roman" w:cs="Times New Roman" w:hint="eastAsia"/>
                <w:color w:val="7030A0"/>
                <w:sz w:val="22"/>
              </w:rPr>
            </w:rPrChange>
          </w:rPr>
          <w:t>B</w:t>
        </w:r>
      </w:ins>
      <w:ins w:id="1127" w:author="微软用户" w:date="2018-10-16T21:43:00Z">
        <w:r w:rsidR="00B55082" w:rsidRPr="000F24FD">
          <w:rPr>
            <w:rFonts w:ascii="Arial" w:hAnsi="Arial" w:cs="Arial"/>
            <w:color w:val="7030A0"/>
            <w:sz w:val="22"/>
            <w:rPrChange w:id="1128" w:author="Guo, Shicheng" w:date="2018-10-16T16:48:00Z">
              <w:rPr>
                <w:rFonts w:ascii="Times New Roman" w:hAnsi="Times New Roman" w:cs="Times New Roman"/>
                <w:color w:val="7030A0"/>
                <w:sz w:val="22"/>
              </w:rPr>
            </w:rPrChange>
          </w:rPr>
          <w:t>，</w:t>
        </w:r>
        <w:r w:rsidR="00B55082" w:rsidRPr="000F24FD">
          <w:rPr>
            <w:rFonts w:ascii="Arial" w:hAnsi="Arial" w:cs="Arial"/>
            <w:color w:val="7030A0"/>
            <w:sz w:val="22"/>
            <w:rPrChange w:id="1129" w:author="Guo, Shicheng" w:date="2018-10-16T16:48:00Z">
              <w:rPr>
                <w:rFonts w:ascii="Times New Roman" w:hAnsi="Times New Roman" w:cs="Times New Roman"/>
                <w:color w:val="7030A0"/>
                <w:sz w:val="22"/>
              </w:rPr>
            </w:rPrChange>
          </w:rPr>
          <w:t>3</w:t>
        </w:r>
        <w:r w:rsidR="00B55082" w:rsidRPr="000F24FD">
          <w:rPr>
            <w:rFonts w:ascii="Arial" w:hAnsi="Arial" w:cs="Arial"/>
            <w:color w:val="7030A0"/>
            <w:sz w:val="22"/>
            <w:rPrChange w:id="1130" w:author="Guo, Shicheng" w:date="2018-10-16T16:48:00Z">
              <w:rPr>
                <w:rFonts w:ascii="Times New Roman" w:hAnsi="Times New Roman" w:cs="Times New Roman" w:hint="eastAsia"/>
                <w:color w:val="7030A0"/>
                <w:sz w:val="22"/>
              </w:rPr>
            </w:rPrChange>
          </w:rPr>
          <w:t>C</w:t>
        </w:r>
      </w:ins>
      <w:r w:rsidR="00952A40" w:rsidRPr="000F24FD">
        <w:rPr>
          <w:rFonts w:ascii="Arial" w:hAnsi="Arial" w:cs="Arial"/>
          <w:color w:val="000000" w:themeColor="text1"/>
          <w:sz w:val="22"/>
          <w:rPrChange w:id="1131"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1132" w:author="Guo, Shicheng" w:date="2018-10-16T16:48:00Z">
            <w:rPr>
              <w:rFonts w:ascii="Times New Roman" w:hAnsi="Times New Roman" w:cs="Times New Roman"/>
              <w:color w:val="000000" w:themeColor="text1"/>
              <w:sz w:val="22"/>
            </w:rPr>
          </w:rPrChange>
        </w:rPr>
        <w:t xml:space="preserve"> The effects of high expression of </w:t>
      </w:r>
      <w:r w:rsidRPr="000F24FD">
        <w:rPr>
          <w:rFonts w:ascii="Arial" w:hAnsi="Arial" w:cs="Arial"/>
          <w:i/>
          <w:color w:val="000000" w:themeColor="text1"/>
          <w:sz w:val="22"/>
          <w:rPrChange w:id="1133"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34" w:author="Guo, Shicheng" w:date="2018-10-16T16:48:00Z">
            <w:rPr>
              <w:rFonts w:ascii="Times New Roman" w:hAnsi="Times New Roman" w:cs="Times New Roman"/>
              <w:color w:val="000000" w:themeColor="text1"/>
              <w:sz w:val="22"/>
            </w:rPr>
          </w:rPrChange>
        </w:rPr>
        <w:t xml:space="preserve"> were then tested on cells’ ability in growth, migration, invasion and apoptosis. Cell growth was monitored daily. Growth of pCD513B-</w:t>
      </w:r>
      <w:r w:rsidRPr="000F24FD">
        <w:rPr>
          <w:rFonts w:ascii="Arial" w:hAnsi="Arial" w:cs="Arial"/>
          <w:i/>
          <w:color w:val="000000" w:themeColor="text1"/>
          <w:sz w:val="22"/>
          <w:rPrChange w:id="1135"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36" w:author="Guo, Shicheng" w:date="2018-10-16T16:48:00Z">
            <w:rPr>
              <w:rFonts w:ascii="Times New Roman" w:hAnsi="Times New Roman" w:cs="Times New Roman"/>
              <w:color w:val="000000" w:themeColor="text1"/>
              <w:sz w:val="22"/>
            </w:rPr>
          </w:rPrChange>
        </w:rPr>
        <w:t xml:space="preserve"> cells was slower than pCD513B cells. Starting at day 3 the growth rates between experiment and control groups became significant (</w:t>
      </w:r>
      <w:r w:rsidRPr="000F24FD">
        <w:rPr>
          <w:rFonts w:ascii="Arial" w:hAnsi="Arial" w:cs="Arial"/>
          <w:color w:val="7030A0"/>
          <w:sz w:val="22"/>
          <w:rPrChange w:id="1137" w:author="Guo, Shicheng" w:date="2018-10-16T16:48:00Z">
            <w:rPr>
              <w:rFonts w:ascii="Times New Roman" w:hAnsi="Times New Roman" w:cs="Times New Roman"/>
              <w:color w:val="7030A0"/>
              <w:sz w:val="22"/>
            </w:rPr>
          </w:rPrChange>
        </w:rPr>
        <w:t xml:space="preserve">Figure </w:t>
      </w:r>
      <w:del w:id="1138" w:author="微软用户" w:date="2018-10-16T21:44:00Z">
        <w:r w:rsidRPr="000F24FD" w:rsidDel="008C4A46">
          <w:rPr>
            <w:rFonts w:ascii="Arial" w:hAnsi="Arial" w:cs="Arial"/>
            <w:color w:val="7030A0"/>
            <w:sz w:val="22"/>
            <w:rPrChange w:id="1139" w:author="Guo, Shicheng" w:date="2018-10-16T16:48:00Z">
              <w:rPr>
                <w:rFonts w:ascii="Times New Roman" w:hAnsi="Times New Roman" w:cs="Times New Roman"/>
                <w:color w:val="7030A0"/>
                <w:sz w:val="22"/>
              </w:rPr>
            </w:rPrChange>
          </w:rPr>
          <w:delText>3</w:delText>
        </w:r>
        <w:r w:rsidR="00952A40" w:rsidRPr="000F24FD" w:rsidDel="008C4A46">
          <w:rPr>
            <w:rFonts w:ascii="Arial" w:hAnsi="Arial" w:cs="Arial"/>
            <w:color w:val="7030A0"/>
            <w:sz w:val="22"/>
            <w:rPrChange w:id="1140" w:author="Guo, Shicheng" w:date="2018-10-16T16:48:00Z">
              <w:rPr>
                <w:rFonts w:ascii="Times New Roman" w:hAnsi="Times New Roman" w:cs="Times New Roman"/>
                <w:color w:val="7030A0"/>
                <w:sz w:val="22"/>
              </w:rPr>
            </w:rPrChange>
          </w:rPr>
          <w:delText>B</w:delText>
        </w:r>
      </w:del>
      <w:ins w:id="1141" w:author="微软用户" w:date="2018-10-16T21:44:00Z">
        <w:r w:rsidR="008C4A46" w:rsidRPr="000F24FD">
          <w:rPr>
            <w:rFonts w:ascii="Arial" w:hAnsi="Arial" w:cs="Arial"/>
            <w:color w:val="7030A0"/>
            <w:sz w:val="22"/>
            <w:rPrChange w:id="1142" w:author="Guo, Shicheng" w:date="2018-10-16T16:48:00Z">
              <w:rPr>
                <w:rFonts w:ascii="Times New Roman" w:hAnsi="Times New Roman" w:cs="Times New Roman"/>
                <w:color w:val="7030A0"/>
                <w:sz w:val="22"/>
              </w:rPr>
            </w:rPrChange>
          </w:rPr>
          <w:t>3</w:t>
        </w:r>
        <w:r w:rsidR="008C4A46" w:rsidRPr="000F24FD">
          <w:rPr>
            <w:rFonts w:ascii="Arial" w:hAnsi="Arial" w:cs="Arial"/>
            <w:color w:val="7030A0"/>
            <w:sz w:val="22"/>
            <w:rPrChange w:id="1143" w:author="Guo, Shicheng" w:date="2018-10-16T16:48:00Z">
              <w:rPr>
                <w:rFonts w:ascii="Times New Roman" w:hAnsi="Times New Roman" w:cs="Times New Roman" w:hint="eastAsia"/>
                <w:color w:val="7030A0"/>
                <w:sz w:val="22"/>
              </w:rPr>
            </w:rPrChange>
          </w:rPr>
          <w:t>A</w:t>
        </w:r>
      </w:ins>
      <w:r w:rsidRPr="000F24FD">
        <w:rPr>
          <w:rFonts w:ascii="Arial" w:hAnsi="Arial" w:cs="Arial"/>
          <w:color w:val="000000" w:themeColor="text1"/>
          <w:sz w:val="22"/>
          <w:rPrChange w:id="1144" w:author="Guo, Shicheng" w:date="2018-10-16T16:48:00Z">
            <w:rPr>
              <w:rFonts w:ascii="Times New Roman" w:hAnsi="Times New Roman" w:cs="Times New Roman"/>
              <w:color w:val="000000" w:themeColor="text1"/>
              <w:sz w:val="22"/>
            </w:rPr>
          </w:rPrChange>
        </w:rPr>
        <w:t xml:space="preserve">). In Vitro Scratch Healing Experiment showed that high expression of </w:t>
      </w:r>
      <w:r w:rsidRPr="000F24FD">
        <w:rPr>
          <w:rFonts w:ascii="Arial" w:hAnsi="Arial" w:cs="Arial"/>
          <w:i/>
          <w:color w:val="000000" w:themeColor="text1"/>
          <w:sz w:val="22"/>
          <w:rPrChange w:id="1145"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46" w:author="Guo, Shicheng" w:date="2018-10-16T16:48:00Z">
            <w:rPr>
              <w:rFonts w:ascii="Times New Roman" w:hAnsi="Times New Roman" w:cs="Times New Roman"/>
              <w:color w:val="000000" w:themeColor="text1"/>
              <w:sz w:val="22"/>
            </w:rPr>
          </w:rPrChange>
        </w:rPr>
        <w:t xml:space="preserve"> in Ec-109 cells and CaEs-17 cells significantly inhibits cells healing </w:t>
      </w:r>
      <w:r w:rsidR="00C27D1F" w:rsidRPr="000F24FD">
        <w:rPr>
          <w:rFonts w:ascii="Arial" w:hAnsi="Arial" w:cs="Arial"/>
          <w:color w:val="000000" w:themeColor="text1"/>
          <w:sz w:val="22"/>
          <w:rPrChange w:id="1147" w:author="Guo, Shicheng" w:date="2018-10-16T16:48:00Z">
            <w:rPr>
              <w:rFonts w:ascii="Times New Roman" w:hAnsi="Times New Roman" w:cs="Times New Roman"/>
              <w:color w:val="000000" w:themeColor="text1"/>
              <w:sz w:val="22"/>
            </w:rPr>
          </w:rPrChange>
        </w:rPr>
        <w:t>ability (</w:t>
      </w:r>
      <w:r w:rsidRPr="000F24FD">
        <w:rPr>
          <w:rFonts w:ascii="Arial" w:hAnsi="Arial" w:cs="Arial"/>
          <w:color w:val="7030A0"/>
          <w:sz w:val="22"/>
          <w:rPrChange w:id="1148" w:author="Guo, Shicheng" w:date="2018-10-16T16:48:00Z">
            <w:rPr>
              <w:rFonts w:ascii="Times New Roman" w:hAnsi="Times New Roman" w:cs="Times New Roman"/>
              <w:color w:val="7030A0"/>
              <w:sz w:val="22"/>
            </w:rPr>
          </w:rPrChange>
        </w:rPr>
        <w:t>Figure 3</w:t>
      </w:r>
      <w:del w:id="1149" w:author="微软用户" w:date="2018-10-16T21:44:00Z">
        <w:r w:rsidR="00952A40" w:rsidRPr="000F24FD" w:rsidDel="008C4A46">
          <w:rPr>
            <w:rFonts w:ascii="Arial" w:hAnsi="Arial" w:cs="Arial"/>
            <w:color w:val="7030A0"/>
            <w:sz w:val="22"/>
            <w:rPrChange w:id="1150" w:author="Guo, Shicheng" w:date="2018-10-16T16:48:00Z">
              <w:rPr>
                <w:rFonts w:ascii="Times New Roman" w:hAnsi="Times New Roman" w:cs="Times New Roman" w:hint="eastAsia"/>
                <w:color w:val="7030A0"/>
                <w:sz w:val="22"/>
              </w:rPr>
            </w:rPrChange>
          </w:rPr>
          <w:delText>C</w:delText>
        </w:r>
      </w:del>
      <w:ins w:id="1151" w:author="微软用户" w:date="2018-10-16T21:44:00Z">
        <w:r w:rsidR="008C4A46" w:rsidRPr="000F24FD">
          <w:rPr>
            <w:rFonts w:ascii="Arial" w:hAnsi="Arial" w:cs="Arial"/>
            <w:color w:val="7030A0"/>
            <w:sz w:val="22"/>
            <w:rPrChange w:id="1152" w:author="Guo, Shicheng" w:date="2018-10-16T16:48:00Z">
              <w:rPr>
                <w:rFonts w:ascii="Times New Roman" w:hAnsi="Times New Roman" w:cs="Times New Roman" w:hint="eastAsia"/>
                <w:color w:val="7030A0"/>
                <w:sz w:val="22"/>
              </w:rPr>
            </w:rPrChange>
          </w:rPr>
          <w:t>D</w:t>
        </w:r>
      </w:ins>
      <w:r w:rsidR="00952A40" w:rsidRPr="000F24FD">
        <w:rPr>
          <w:rFonts w:ascii="Arial" w:hAnsi="Arial" w:cs="Arial"/>
          <w:color w:val="7030A0"/>
          <w:sz w:val="22"/>
          <w:rPrChange w:id="1153" w:author="Guo, Shicheng" w:date="2018-10-16T16:48:00Z">
            <w:rPr>
              <w:rFonts w:ascii="Times New Roman" w:hAnsi="Times New Roman" w:cs="Times New Roman"/>
              <w:color w:val="7030A0"/>
              <w:sz w:val="22"/>
            </w:rPr>
          </w:rPrChange>
        </w:rPr>
        <w:t>，</w:t>
      </w:r>
      <w:r w:rsidR="00952A40" w:rsidRPr="000F24FD">
        <w:rPr>
          <w:rFonts w:ascii="Arial" w:hAnsi="Arial" w:cs="Arial"/>
          <w:color w:val="7030A0"/>
          <w:sz w:val="22"/>
          <w:rPrChange w:id="1154" w:author="Guo, Shicheng" w:date="2018-10-16T16:48:00Z">
            <w:rPr>
              <w:rFonts w:ascii="Times New Roman" w:hAnsi="Times New Roman" w:cs="Times New Roman"/>
              <w:color w:val="7030A0"/>
              <w:sz w:val="22"/>
            </w:rPr>
          </w:rPrChange>
        </w:rPr>
        <w:t>3</w:t>
      </w:r>
      <w:del w:id="1155" w:author="微软用户" w:date="2018-10-16T21:44:00Z">
        <w:r w:rsidR="00952A40" w:rsidRPr="000F24FD" w:rsidDel="008C4A46">
          <w:rPr>
            <w:rFonts w:ascii="Arial" w:hAnsi="Arial" w:cs="Arial"/>
            <w:color w:val="7030A0"/>
            <w:sz w:val="22"/>
            <w:rPrChange w:id="1156" w:author="Guo, Shicheng" w:date="2018-10-16T16:48:00Z">
              <w:rPr>
                <w:rFonts w:ascii="Times New Roman" w:hAnsi="Times New Roman" w:cs="Times New Roman" w:hint="eastAsia"/>
                <w:color w:val="7030A0"/>
                <w:sz w:val="22"/>
              </w:rPr>
            </w:rPrChange>
          </w:rPr>
          <w:delText>D</w:delText>
        </w:r>
      </w:del>
      <w:ins w:id="1157" w:author="微软用户" w:date="2018-10-16T21:44:00Z">
        <w:r w:rsidR="008C4A46" w:rsidRPr="000F24FD">
          <w:rPr>
            <w:rFonts w:ascii="Arial" w:hAnsi="Arial" w:cs="Arial"/>
            <w:color w:val="7030A0"/>
            <w:sz w:val="22"/>
            <w:rPrChange w:id="1158" w:author="Guo, Shicheng" w:date="2018-10-16T16:48:00Z">
              <w:rPr>
                <w:rFonts w:ascii="Times New Roman" w:hAnsi="Times New Roman" w:cs="Times New Roman" w:hint="eastAsia"/>
                <w:color w:val="7030A0"/>
                <w:sz w:val="22"/>
              </w:rPr>
            </w:rPrChange>
          </w:rPr>
          <w:t>E</w:t>
        </w:r>
      </w:ins>
      <w:r w:rsidRPr="000F24FD">
        <w:rPr>
          <w:rFonts w:ascii="Arial" w:hAnsi="Arial" w:cs="Arial"/>
          <w:color w:val="000000" w:themeColor="text1"/>
          <w:sz w:val="22"/>
          <w:rPrChange w:id="1159" w:author="Guo, Shicheng" w:date="2018-10-16T16:48:00Z">
            <w:rPr>
              <w:rFonts w:ascii="Times New Roman" w:hAnsi="Times New Roman" w:cs="Times New Roman"/>
              <w:color w:val="000000" w:themeColor="text1"/>
              <w:sz w:val="22"/>
            </w:rPr>
          </w:rPrChange>
        </w:rPr>
        <w:t>). The abilities of the cells in migration were also negatively affected by the presence of pCD513B-</w:t>
      </w:r>
      <w:r w:rsidRPr="000F24FD">
        <w:rPr>
          <w:rFonts w:ascii="Arial" w:hAnsi="Arial" w:cs="Arial"/>
          <w:i/>
          <w:color w:val="000000" w:themeColor="text1"/>
          <w:sz w:val="22"/>
          <w:rPrChange w:id="1160" w:author="Guo, Shicheng" w:date="2018-10-16T16:48:00Z">
            <w:rPr>
              <w:rFonts w:ascii="Times New Roman" w:hAnsi="Times New Roman" w:cs="Times New Roman"/>
              <w:i/>
              <w:color w:val="000000" w:themeColor="text1"/>
              <w:sz w:val="22"/>
            </w:rPr>
          </w:rPrChange>
        </w:rPr>
        <w:t>ZNF132</w:t>
      </w:r>
      <w:r w:rsidR="009D30C6" w:rsidRPr="000F24FD">
        <w:rPr>
          <w:rFonts w:ascii="Arial" w:hAnsi="Arial" w:cs="Arial"/>
          <w:color w:val="000000" w:themeColor="text1"/>
          <w:sz w:val="22"/>
          <w:rPrChange w:id="1161"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162" w:author="Guo, Shicheng" w:date="2018-10-16T16:48:00Z">
            <w:rPr>
              <w:rFonts w:ascii="Times New Roman" w:hAnsi="Times New Roman" w:cs="Times New Roman"/>
              <w:color w:val="000000" w:themeColor="text1"/>
              <w:sz w:val="22"/>
            </w:rPr>
          </w:rPrChange>
        </w:rPr>
        <w:t>(</w:t>
      </w:r>
      <w:r w:rsidRPr="000F24FD">
        <w:rPr>
          <w:rFonts w:ascii="Arial" w:hAnsi="Arial" w:cs="Arial"/>
          <w:color w:val="7030A0"/>
          <w:sz w:val="22"/>
          <w:rPrChange w:id="1163" w:author="Guo, Shicheng" w:date="2018-10-16T16:48:00Z">
            <w:rPr>
              <w:rFonts w:ascii="Times New Roman" w:hAnsi="Times New Roman" w:cs="Times New Roman"/>
              <w:color w:val="7030A0"/>
              <w:sz w:val="22"/>
            </w:rPr>
          </w:rPrChange>
        </w:rPr>
        <w:t>Figure 3</w:t>
      </w:r>
      <w:del w:id="1164" w:author="微软用户" w:date="2018-10-16T21:44:00Z">
        <w:r w:rsidR="00952A40" w:rsidRPr="000F24FD" w:rsidDel="008C4A46">
          <w:rPr>
            <w:rFonts w:ascii="Arial" w:hAnsi="Arial" w:cs="Arial"/>
            <w:color w:val="7030A0"/>
            <w:sz w:val="22"/>
            <w:rPrChange w:id="1165" w:author="Guo, Shicheng" w:date="2018-10-16T16:48:00Z">
              <w:rPr>
                <w:rFonts w:ascii="Times New Roman" w:hAnsi="Times New Roman" w:cs="Times New Roman" w:hint="eastAsia"/>
                <w:color w:val="7030A0"/>
                <w:sz w:val="22"/>
              </w:rPr>
            </w:rPrChange>
          </w:rPr>
          <w:delText>E</w:delText>
        </w:r>
      </w:del>
      <w:ins w:id="1166" w:author="微软用户" w:date="2018-10-16T21:44:00Z">
        <w:r w:rsidR="008C4A46" w:rsidRPr="000F24FD">
          <w:rPr>
            <w:rFonts w:ascii="Arial" w:hAnsi="Arial" w:cs="Arial"/>
            <w:color w:val="7030A0"/>
            <w:sz w:val="22"/>
            <w:rPrChange w:id="1167" w:author="Guo, Shicheng" w:date="2018-10-16T16:48:00Z">
              <w:rPr>
                <w:rFonts w:ascii="Times New Roman" w:hAnsi="Times New Roman" w:cs="Times New Roman" w:hint="eastAsia"/>
                <w:color w:val="7030A0"/>
                <w:sz w:val="22"/>
              </w:rPr>
            </w:rPrChange>
          </w:rPr>
          <w:t>F</w:t>
        </w:r>
      </w:ins>
      <w:r w:rsidRPr="000F24FD">
        <w:rPr>
          <w:rFonts w:ascii="Arial" w:hAnsi="Arial" w:cs="Arial"/>
          <w:color w:val="000000" w:themeColor="text1"/>
          <w:sz w:val="22"/>
          <w:rPrChange w:id="1168" w:author="Guo, Shicheng" w:date="2018-10-16T16:48:00Z">
            <w:rPr>
              <w:rFonts w:ascii="Times New Roman" w:hAnsi="Times New Roman" w:cs="Times New Roman"/>
              <w:color w:val="000000" w:themeColor="text1"/>
              <w:sz w:val="22"/>
            </w:rPr>
          </w:rPrChange>
        </w:rPr>
        <w:t xml:space="preserve">). These results indicate that </w:t>
      </w:r>
      <w:r w:rsidRPr="000F24FD">
        <w:rPr>
          <w:rFonts w:ascii="Arial" w:hAnsi="Arial" w:cs="Arial"/>
          <w:i/>
          <w:color w:val="000000" w:themeColor="text1"/>
          <w:sz w:val="22"/>
          <w:rPrChange w:id="1169"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70" w:author="Guo, Shicheng" w:date="2018-10-16T16:48:00Z">
            <w:rPr>
              <w:rFonts w:ascii="Times New Roman" w:hAnsi="Times New Roman" w:cs="Times New Roman"/>
              <w:color w:val="000000" w:themeColor="text1"/>
              <w:sz w:val="22"/>
            </w:rPr>
          </w:rPrChange>
        </w:rPr>
        <w:t xml:space="preserve"> plays an inhibitory role in the growth, migration and invasion of esophageal squamous carcinoma cells.</w:t>
      </w:r>
      <w:r w:rsidR="008F728F" w:rsidRPr="000F24FD">
        <w:rPr>
          <w:rFonts w:ascii="Arial" w:hAnsi="Arial" w:cs="Arial"/>
          <w:color w:val="000000" w:themeColor="text1"/>
          <w:sz w:val="22"/>
          <w:rPrChange w:id="1171"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172" w:author="Guo, Shicheng" w:date="2018-10-16T16:48:00Z">
            <w:rPr>
              <w:rFonts w:ascii="Times New Roman" w:hAnsi="Times New Roman" w:cs="Times New Roman"/>
              <w:color w:val="000000" w:themeColor="text1"/>
              <w:sz w:val="22"/>
            </w:rPr>
          </w:rPrChange>
        </w:rPr>
        <w:t>Besides cells abilities of growth, migration and invasion, abnormal pattern of tumor cell apoptosis also plays a role in tumor growth and metastasis. Percentage of apoptotic Ec-109 and</w:t>
      </w:r>
      <w:r w:rsidR="00044BAC" w:rsidRPr="000F24FD">
        <w:rPr>
          <w:rFonts w:ascii="Arial" w:hAnsi="Arial" w:cs="Arial"/>
          <w:color w:val="000000" w:themeColor="text1"/>
          <w:sz w:val="22"/>
          <w:rPrChange w:id="1173"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174" w:author="Guo, Shicheng" w:date="2018-10-16T16:48:00Z">
            <w:rPr>
              <w:rFonts w:ascii="Times New Roman" w:hAnsi="Times New Roman" w:cs="Times New Roman"/>
              <w:color w:val="000000" w:themeColor="text1"/>
              <w:sz w:val="22"/>
            </w:rPr>
          </w:rPrChange>
        </w:rPr>
        <w:t>Ca</w:t>
      </w:r>
      <w:r w:rsidR="00044BAC" w:rsidRPr="000F24FD">
        <w:rPr>
          <w:rFonts w:ascii="Arial" w:hAnsi="Arial" w:cs="Arial"/>
          <w:color w:val="000000" w:themeColor="text1"/>
          <w:sz w:val="22"/>
          <w:rPrChange w:id="1175" w:author="Guo, Shicheng" w:date="2018-10-16T16:48:00Z">
            <w:rPr>
              <w:rFonts w:ascii="Times New Roman" w:hAnsi="Times New Roman" w:cs="Times New Roman"/>
              <w:color w:val="000000" w:themeColor="text1"/>
              <w:sz w:val="22"/>
            </w:rPr>
          </w:rPrChange>
        </w:rPr>
        <w:t>E</w:t>
      </w:r>
      <w:r w:rsidRPr="000F24FD">
        <w:rPr>
          <w:rFonts w:ascii="Arial" w:hAnsi="Arial" w:cs="Arial"/>
          <w:color w:val="000000" w:themeColor="text1"/>
          <w:sz w:val="22"/>
          <w:rPrChange w:id="1176" w:author="Guo, Shicheng" w:date="2018-10-16T16:48:00Z">
            <w:rPr>
              <w:rFonts w:ascii="Times New Roman" w:hAnsi="Times New Roman" w:cs="Times New Roman"/>
              <w:color w:val="000000" w:themeColor="text1"/>
              <w:sz w:val="22"/>
            </w:rPr>
          </w:rPrChange>
        </w:rPr>
        <w:t xml:space="preserve">s-17 cells significantly increased by high expression of </w:t>
      </w:r>
      <w:r w:rsidRPr="000F24FD">
        <w:rPr>
          <w:rFonts w:ascii="Arial" w:hAnsi="Arial" w:cs="Arial"/>
          <w:i/>
          <w:color w:val="000000" w:themeColor="text1"/>
          <w:sz w:val="22"/>
          <w:rPrChange w:id="1177"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78"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7030A0"/>
          <w:sz w:val="22"/>
          <w:rPrChange w:id="1179" w:author="Guo, Shicheng" w:date="2018-10-16T16:48:00Z">
            <w:rPr>
              <w:rFonts w:ascii="Times New Roman" w:hAnsi="Times New Roman" w:cs="Times New Roman"/>
              <w:color w:val="7030A0"/>
              <w:sz w:val="22"/>
            </w:rPr>
          </w:rPrChange>
        </w:rPr>
        <w:t>Figure 3</w:t>
      </w:r>
      <w:del w:id="1180" w:author="微软用户" w:date="2018-10-16T21:44:00Z">
        <w:r w:rsidRPr="000F24FD" w:rsidDel="008C4A46">
          <w:rPr>
            <w:rFonts w:ascii="Arial" w:hAnsi="Arial" w:cs="Arial"/>
            <w:color w:val="7030A0"/>
            <w:sz w:val="22"/>
            <w:rPrChange w:id="1181" w:author="Guo, Shicheng" w:date="2018-10-16T16:48:00Z">
              <w:rPr>
                <w:rFonts w:ascii="Times New Roman" w:hAnsi="Times New Roman" w:cs="Times New Roman" w:hint="eastAsia"/>
                <w:color w:val="7030A0"/>
                <w:sz w:val="22"/>
              </w:rPr>
            </w:rPrChange>
          </w:rPr>
          <w:delText>F</w:delText>
        </w:r>
      </w:del>
      <w:ins w:id="1182" w:author="微软用户" w:date="2018-10-16T21:44:00Z">
        <w:r w:rsidR="008C4A46" w:rsidRPr="000F24FD">
          <w:rPr>
            <w:rFonts w:ascii="Arial" w:hAnsi="Arial" w:cs="Arial"/>
            <w:color w:val="7030A0"/>
            <w:sz w:val="22"/>
            <w:rPrChange w:id="1183" w:author="Guo, Shicheng" w:date="2018-10-16T16:48:00Z">
              <w:rPr>
                <w:rFonts w:ascii="Times New Roman" w:hAnsi="Times New Roman" w:cs="Times New Roman" w:hint="eastAsia"/>
                <w:color w:val="7030A0"/>
                <w:sz w:val="22"/>
              </w:rPr>
            </w:rPrChange>
          </w:rPr>
          <w:t>G</w:t>
        </w:r>
      </w:ins>
      <w:r w:rsidRPr="000F24FD">
        <w:rPr>
          <w:rFonts w:ascii="Arial" w:hAnsi="Arial" w:cs="Arial"/>
          <w:color w:val="000000" w:themeColor="text1"/>
          <w:sz w:val="22"/>
          <w:rPrChange w:id="1184" w:author="Guo, Shicheng" w:date="2018-10-16T16:48:00Z">
            <w:rPr>
              <w:rFonts w:ascii="Times New Roman" w:hAnsi="Times New Roman" w:cs="Times New Roman"/>
              <w:color w:val="000000" w:themeColor="text1"/>
              <w:sz w:val="22"/>
            </w:rPr>
          </w:rPrChange>
        </w:rPr>
        <w:t xml:space="preserve">). The results show that higher expression </w:t>
      </w:r>
      <w:r w:rsidRPr="000F24FD">
        <w:rPr>
          <w:rFonts w:ascii="Arial" w:hAnsi="Arial" w:cs="Arial"/>
          <w:i/>
          <w:color w:val="000000" w:themeColor="text1"/>
          <w:sz w:val="22"/>
          <w:rPrChange w:id="1185"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86" w:author="Guo, Shicheng" w:date="2018-10-16T16:48:00Z">
            <w:rPr>
              <w:rFonts w:ascii="Times New Roman" w:hAnsi="Times New Roman" w:cs="Times New Roman"/>
              <w:color w:val="000000" w:themeColor="text1"/>
              <w:sz w:val="22"/>
            </w:rPr>
          </w:rPrChange>
        </w:rPr>
        <w:t xml:space="preserve"> greatly reduced tumorigenecity of ESCC cells in vitro.</w:t>
      </w:r>
    </w:p>
    <w:p w:rsidR="00557250" w:rsidRPr="000F24FD" w:rsidRDefault="00557250" w:rsidP="00903B7A">
      <w:pPr>
        <w:adjustRightInd w:val="0"/>
        <w:snapToGrid w:val="0"/>
        <w:spacing w:line="480" w:lineRule="auto"/>
        <w:rPr>
          <w:rFonts w:ascii="Arial" w:hAnsi="Arial" w:cs="Arial"/>
          <w:b/>
          <w:color w:val="000000" w:themeColor="text1"/>
          <w:sz w:val="22"/>
          <w:rPrChange w:id="1187" w:author="Guo, Shicheng" w:date="2018-10-16T16:48:00Z">
            <w:rPr>
              <w:rFonts w:ascii="Times New Roman" w:hAnsi="Times New Roman" w:cs="Times New Roman"/>
              <w:b/>
              <w:color w:val="000000" w:themeColor="text1"/>
              <w:sz w:val="22"/>
            </w:rPr>
          </w:rPrChange>
        </w:rPr>
      </w:pPr>
    </w:p>
    <w:p w:rsidR="00323C21" w:rsidRPr="000F24FD" w:rsidRDefault="00557FEA" w:rsidP="00903B7A">
      <w:pPr>
        <w:adjustRightInd w:val="0"/>
        <w:snapToGrid w:val="0"/>
        <w:spacing w:line="480" w:lineRule="auto"/>
        <w:outlineLvl w:val="1"/>
        <w:rPr>
          <w:rFonts w:ascii="Arial" w:hAnsi="Arial" w:cs="Arial"/>
          <w:b/>
          <w:color w:val="000000" w:themeColor="text1"/>
          <w:sz w:val="22"/>
          <w:rPrChange w:id="1188"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189" w:author="Guo, Shicheng" w:date="2018-10-16T16:48:00Z">
            <w:rPr>
              <w:rFonts w:ascii="Times New Roman" w:hAnsi="Times New Roman" w:cs="Times New Roman"/>
              <w:b/>
              <w:color w:val="000000" w:themeColor="text1"/>
              <w:sz w:val="22"/>
            </w:rPr>
          </w:rPrChange>
        </w:rPr>
        <w:t xml:space="preserve">Reduction of tumorigenecity of ESCC cells by enforcing </w:t>
      </w:r>
      <w:r w:rsidRPr="000F24FD">
        <w:rPr>
          <w:rFonts w:ascii="Arial" w:hAnsi="Arial" w:cs="Arial"/>
          <w:b/>
          <w:i/>
          <w:color w:val="000000" w:themeColor="text1"/>
          <w:sz w:val="22"/>
          <w:rPrChange w:id="1190" w:author="Guo, Shicheng" w:date="2018-10-16T16:48:00Z">
            <w:rPr>
              <w:rFonts w:ascii="Times New Roman" w:hAnsi="Times New Roman" w:cs="Times New Roman"/>
              <w:b/>
              <w:i/>
              <w:color w:val="000000" w:themeColor="text1"/>
              <w:sz w:val="22"/>
            </w:rPr>
          </w:rPrChange>
        </w:rPr>
        <w:t>ZNF132</w:t>
      </w:r>
      <w:r w:rsidRPr="000F24FD">
        <w:rPr>
          <w:rFonts w:ascii="Arial" w:hAnsi="Arial" w:cs="Arial"/>
          <w:b/>
          <w:color w:val="000000" w:themeColor="text1"/>
          <w:sz w:val="22"/>
          <w:rPrChange w:id="1191" w:author="Guo, Shicheng" w:date="2018-10-16T16:48:00Z">
            <w:rPr>
              <w:rFonts w:ascii="Times New Roman" w:hAnsi="Times New Roman" w:cs="Times New Roman"/>
              <w:b/>
              <w:color w:val="000000" w:themeColor="text1"/>
              <w:sz w:val="22"/>
            </w:rPr>
          </w:rPrChange>
        </w:rPr>
        <w:t xml:space="preserve"> expression in a in vivo xenograft model</w:t>
      </w:r>
    </w:p>
    <w:p w:rsidR="00557250" w:rsidRPr="000F24FD" w:rsidRDefault="00557250" w:rsidP="00903B7A">
      <w:pPr>
        <w:adjustRightInd w:val="0"/>
        <w:snapToGrid w:val="0"/>
        <w:spacing w:line="480" w:lineRule="auto"/>
        <w:rPr>
          <w:rFonts w:ascii="Arial" w:hAnsi="Arial" w:cs="Arial"/>
          <w:color w:val="000000" w:themeColor="text1"/>
          <w:sz w:val="22"/>
          <w:rPrChange w:id="1192"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1193"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194" w:author="Guo, Shicheng" w:date="2018-10-16T16:48:00Z">
            <w:rPr>
              <w:rFonts w:ascii="Times New Roman" w:hAnsi="Times New Roman" w:cs="Times New Roman"/>
              <w:color w:val="000000" w:themeColor="text1"/>
              <w:sz w:val="22"/>
            </w:rPr>
          </w:rPrChange>
        </w:rPr>
        <w:t xml:space="preserve">To investigate whether </w:t>
      </w:r>
      <w:r w:rsidRPr="000F24FD">
        <w:rPr>
          <w:rFonts w:ascii="Arial" w:hAnsi="Arial" w:cs="Arial"/>
          <w:i/>
          <w:color w:val="000000" w:themeColor="text1"/>
          <w:sz w:val="22"/>
          <w:rPrChange w:id="1195"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196" w:author="Guo, Shicheng" w:date="2018-10-16T16:48:00Z">
            <w:rPr>
              <w:rFonts w:ascii="Times New Roman" w:hAnsi="Times New Roman" w:cs="Times New Roman"/>
              <w:color w:val="000000" w:themeColor="text1"/>
              <w:sz w:val="22"/>
            </w:rPr>
          </w:rPrChange>
        </w:rPr>
        <w:t xml:space="preserve"> gene functions as tumor suppressor also in vivo, we established xenograft model. Ec-109 cells transfected with either the plasmid pCD513B-</w:t>
      </w:r>
      <w:r w:rsidRPr="000F24FD">
        <w:rPr>
          <w:rFonts w:ascii="Arial" w:hAnsi="Arial" w:cs="Arial"/>
          <w:i/>
          <w:color w:val="000000" w:themeColor="text1"/>
          <w:sz w:val="22"/>
          <w:rPrChange w:id="1197" w:author="Guo, Shicheng" w:date="2018-10-16T16:48:00Z">
            <w:rPr>
              <w:rFonts w:ascii="Times New Roman" w:hAnsi="Times New Roman" w:cs="Times New Roman"/>
              <w:i/>
              <w:color w:val="000000" w:themeColor="text1"/>
              <w:sz w:val="22"/>
            </w:rPr>
          </w:rPrChange>
        </w:rPr>
        <w:t>ZNF132</w:t>
      </w:r>
      <w:r w:rsidR="00156517" w:rsidRPr="000F24FD">
        <w:rPr>
          <w:rFonts w:ascii="Arial" w:hAnsi="Arial" w:cs="Arial"/>
          <w:color w:val="000000" w:themeColor="text1"/>
          <w:sz w:val="22"/>
          <w:rPrChange w:id="1198"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199" w:author="Guo, Shicheng" w:date="2018-10-16T16:48:00Z">
            <w:rPr>
              <w:rFonts w:ascii="Times New Roman" w:hAnsi="Times New Roman" w:cs="Times New Roman"/>
              <w:color w:val="000000" w:themeColor="text1"/>
              <w:sz w:val="22"/>
            </w:rPr>
          </w:rPrChange>
        </w:rPr>
        <w:t xml:space="preserve">or pCD513B were inoculated in to BALB/c nude mice. On day </w:t>
      </w:r>
      <w:r w:rsidR="00335665" w:rsidRPr="000F24FD">
        <w:rPr>
          <w:rFonts w:ascii="Arial" w:hAnsi="Arial" w:cs="Arial"/>
          <w:color w:val="000000" w:themeColor="text1"/>
          <w:sz w:val="22"/>
          <w:rPrChange w:id="1200" w:author="Guo, Shicheng" w:date="2018-10-16T16:48:00Z">
            <w:rPr>
              <w:rFonts w:ascii="Times New Roman" w:hAnsi="Times New Roman" w:cs="Times New Roman"/>
              <w:color w:val="000000" w:themeColor="text1"/>
              <w:sz w:val="22"/>
            </w:rPr>
          </w:rPrChange>
        </w:rPr>
        <w:t>33</w:t>
      </w:r>
      <w:r w:rsidRPr="000F24FD">
        <w:rPr>
          <w:rFonts w:ascii="Arial" w:hAnsi="Arial" w:cs="Arial"/>
          <w:color w:val="000000" w:themeColor="text1"/>
          <w:sz w:val="22"/>
          <w:rPrChange w:id="1201" w:author="Guo, Shicheng" w:date="2018-10-16T16:48:00Z">
            <w:rPr>
              <w:rFonts w:ascii="Times New Roman" w:hAnsi="Times New Roman" w:cs="Times New Roman"/>
              <w:color w:val="000000" w:themeColor="text1"/>
              <w:sz w:val="22"/>
            </w:rPr>
          </w:rPrChange>
        </w:rPr>
        <w:t xml:space="preserve">, the mice were sacrificed, the volumes and wet weights of the tumors were measured individually. </w:t>
      </w:r>
    </w:p>
    <w:p w:rsidR="00557250" w:rsidRPr="000F24FD" w:rsidRDefault="00557250" w:rsidP="00903B7A">
      <w:pPr>
        <w:adjustRightInd w:val="0"/>
        <w:snapToGrid w:val="0"/>
        <w:spacing w:line="480" w:lineRule="auto"/>
        <w:rPr>
          <w:rFonts w:ascii="Arial" w:hAnsi="Arial" w:cs="Arial"/>
          <w:color w:val="000000" w:themeColor="text1"/>
          <w:sz w:val="22"/>
          <w:rPrChange w:id="1202"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1203"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204" w:author="Guo, Shicheng" w:date="2018-10-16T16:48:00Z">
            <w:rPr>
              <w:rFonts w:ascii="Times New Roman" w:hAnsi="Times New Roman" w:cs="Times New Roman"/>
              <w:color w:val="000000" w:themeColor="text1"/>
              <w:sz w:val="22"/>
            </w:rPr>
          </w:rPrChange>
        </w:rPr>
        <w:t>The tumor sizes of pCD513B-</w:t>
      </w:r>
      <w:r w:rsidRPr="000F24FD">
        <w:rPr>
          <w:rFonts w:ascii="Arial" w:hAnsi="Arial" w:cs="Arial"/>
          <w:i/>
          <w:color w:val="000000" w:themeColor="text1"/>
          <w:sz w:val="22"/>
          <w:rPrChange w:id="1205"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06" w:author="Guo, Shicheng" w:date="2018-10-16T16:48:00Z">
            <w:rPr>
              <w:rFonts w:ascii="Times New Roman" w:hAnsi="Times New Roman" w:cs="Times New Roman"/>
              <w:color w:val="000000" w:themeColor="text1"/>
              <w:sz w:val="22"/>
            </w:rPr>
          </w:rPrChange>
        </w:rPr>
        <w:t xml:space="preserve"> group were visually smaller than pCD513B group (</w:t>
      </w:r>
      <w:r w:rsidRPr="000F24FD">
        <w:rPr>
          <w:rFonts w:ascii="Arial" w:hAnsi="Arial" w:cs="Arial"/>
          <w:color w:val="7030A0"/>
          <w:sz w:val="22"/>
          <w:rPrChange w:id="1207" w:author="Guo, Shicheng" w:date="2018-10-16T16:48:00Z">
            <w:rPr>
              <w:rFonts w:ascii="Times New Roman" w:hAnsi="Times New Roman" w:cs="Times New Roman"/>
              <w:color w:val="7030A0"/>
              <w:sz w:val="22"/>
            </w:rPr>
          </w:rPrChange>
        </w:rPr>
        <w:t>Figure 4A</w:t>
      </w:r>
      <w:r w:rsidRPr="000F24FD">
        <w:rPr>
          <w:rFonts w:ascii="Arial" w:hAnsi="Arial" w:cs="Arial"/>
          <w:color w:val="000000" w:themeColor="text1"/>
          <w:sz w:val="22"/>
          <w:rPrChange w:id="1208" w:author="Guo, Shicheng" w:date="2018-10-16T16:48:00Z">
            <w:rPr>
              <w:rFonts w:ascii="Times New Roman" w:hAnsi="Times New Roman" w:cs="Times New Roman"/>
              <w:color w:val="000000" w:themeColor="text1"/>
              <w:sz w:val="22"/>
            </w:rPr>
          </w:rPrChange>
        </w:rPr>
        <w:t>). There were significant differences in tumor volume and wet weight between experiment and control groups (</w:t>
      </w:r>
      <w:r w:rsidRPr="000F24FD">
        <w:rPr>
          <w:rFonts w:ascii="Arial" w:hAnsi="Arial" w:cs="Arial"/>
          <w:color w:val="7030A0"/>
          <w:sz w:val="22"/>
          <w:rPrChange w:id="1209" w:author="Guo, Shicheng" w:date="2018-10-16T16:48:00Z">
            <w:rPr>
              <w:rFonts w:ascii="Times New Roman" w:hAnsi="Times New Roman" w:cs="Times New Roman"/>
              <w:color w:val="7030A0"/>
              <w:sz w:val="22"/>
            </w:rPr>
          </w:rPrChange>
        </w:rPr>
        <w:t>Figure 4B, 4C</w:t>
      </w:r>
      <w:r w:rsidRPr="000F24FD">
        <w:rPr>
          <w:rFonts w:ascii="Arial" w:hAnsi="Arial" w:cs="Arial"/>
          <w:color w:val="000000" w:themeColor="text1"/>
          <w:sz w:val="22"/>
          <w:rPrChange w:id="1210" w:author="Guo, Shicheng" w:date="2018-10-16T16:48:00Z">
            <w:rPr>
              <w:rFonts w:ascii="Times New Roman" w:hAnsi="Times New Roman" w:cs="Times New Roman"/>
              <w:color w:val="000000" w:themeColor="text1"/>
              <w:sz w:val="22"/>
            </w:rPr>
          </w:rPrChange>
        </w:rPr>
        <w:t>) while there was no significant difference in body weight of mice between two groups during the experiment (</w:t>
      </w:r>
      <w:r w:rsidRPr="000F24FD">
        <w:rPr>
          <w:rFonts w:ascii="Arial" w:hAnsi="Arial" w:cs="Arial"/>
          <w:color w:val="7030A0"/>
          <w:sz w:val="22"/>
          <w:rPrChange w:id="1211" w:author="Guo, Shicheng" w:date="2018-10-16T16:48:00Z">
            <w:rPr>
              <w:rFonts w:ascii="Times New Roman" w:hAnsi="Times New Roman" w:cs="Times New Roman"/>
              <w:color w:val="7030A0"/>
              <w:sz w:val="22"/>
            </w:rPr>
          </w:rPrChange>
        </w:rPr>
        <w:t>Figure 4D</w:t>
      </w:r>
      <w:r w:rsidRPr="000F24FD">
        <w:rPr>
          <w:rFonts w:ascii="Arial" w:hAnsi="Arial" w:cs="Arial"/>
          <w:color w:val="000000" w:themeColor="text1"/>
          <w:sz w:val="22"/>
          <w:rPrChange w:id="1212" w:author="Guo, Shicheng" w:date="2018-10-16T16:48:00Z">
            <w:rPr>
              <w:rFonts w:ascii="Times New Roman" w:hAnsi="Times New Roman" w:cs="Times New Roman"/>
              <w:color w:val="000000" w:themeColor="text1"/>
              <w:sz w:val="22"/>
            </w:rPr>
          </w:rPrChange>
        </w:rPr>
        <w:t xml:space="preserve">). </w:t>
      </w:r>
      <w:ins w:id="1213" w:author="微软用户" w:date="2018-10-16T21:54:00Z">
        <w:r w:rsidR="00005718" w:rsidRPr="000F24FD">
          <w:rPr>
            <w:rFonts w:ascii="Arial" w:hAnsi="Arial" w:cs="Arial"/>
            <w:color w:val="000000" w:themeColor="text1"/>
            <w:sz w:val="22"/>
            <w:rPrChange w:id="1214" w:author="Guo, Shicheng" w:date="2018-10-16T16:48:00Z">
              <w:rPr>
                <w:rFonts w:ascii="Times New Roman" w:hAnsi="Times New Roman" w:cs="Times New Roman"/>
                <w:color w:val="000000" w:themeColor="text1"/>
                <w:sz w:val="22"/>
              </w:rPr>
            </w:rPrChange>
          </w:rPr>
          <w:t>We further examined the protein expression level of ZNF132 in tumor tissues by Western blotting, and found that ZNF132 was expressed in a subcutaneous injection of ZNF132 stable cell line</w:t>
        </w:r>
        <w:r w:rsidR="00846169" w:rsidRPr="000F24FD">
          <w:rPr>
            <w:rFonts w:ascii="Arial" w:hAnsi="Arial" w:cs="Arial"/>
            <w:color w:val="000000" w:themeColor="text1"/>
            <w:sz w:val="22"/>
            <w:rPrChange w:id="1215" w:author="Guo, Shicheng" w:date="2018-10-16T16:48:00Z">
              <w:rPr>
                <w:rFonts w:ascii="Times New Roman" w:hAnsi="Times New Roman" w:cs="Times New Roman"/>
                <w:color w:val="000000" w:themeColor="text1"/>
                <w:sz w:val="22"/>
              </w:rPr>
            </w:rPrChange>
          </w:rPr>
          <w:t>(</w:t>
        </w:r>
        <w:r w:rsidR="00846169" w:rsidRPr="000F24FD">
          <w:rPr>
            <w:rFonts w:ascii="Arial" w:hAnsi="Arial" w:cs="Arial"/>
            <w:color w:val="7030A0"/>
            <w:sz w:val="22"/>
            <w:rPrChange w:id="1216" w:author="Guo, Shicheng" w:date="2018-10-16T16:48:00Z">
              <w:rPr>
                <w:rFonts w:ascii="Times New Roman" w:hAnsi="Times New Roman" w:cs="Times New Roman"/>
                <w:color w:val="7030A0"/>
                <w:sz w:val="22"/>
              </w:rPr>
            </w:rPrChange>
          </w:rPr>
          <w:t>Figure 4</w:t>
        </w:r>
        <w:r w:rsidR="00846169" w:rsidRPr="000F24FD">
          <w:rPr>
            <w:rFonts w:ascii="Arial" w:hAnsi="Arial" w:cs="Arial"/>
            <w:color w:val="7030A0"/>
            <w:sz w:val="22"/>
            <w:rPrChange w:id="1217" w:author="Guo, Shicheng" w:date="2018-10-16T16:48:00Z">
              <w:rPr>
                <w:rFonts w:ascii="Times New Roman" w:hAnsi="Times New Roman" w:cs="Times New Roman" w:hint="eastAsia"/>
                <w:color w:val="7030A0"/>
                <w:sz w:val="22"/>
              </w:rPr>
            </w:rPrChange>
          </w:rPr>
          <w:t>E</w:t>
        </w:r>
        <w:r w:rsidR="00846169" w:rsidRPr="000F24FD">
          <w:rPr>
            <w:rFonts w:ascii="Arial" w:hAnsi="Arial" w:cs="Arial"/>
            <w:color w:val="000000" w:themeColor="text1"/>
            <w:sz w:val="22"/>
            <w:rPrChange w:id="1218" w:author="Guo, Shicheng" w:date="2018-10-16T16:48:00Z">
              <w:rPr>
                <w:rFonts w:ascii="Times New Roman" w:hAnsi="Times New Roman" w:cs="Times New Roman"/>
                <w:color w:val="000000" w:themeColor="text1"/>
                <w:sz w:val="22"/>
              </w:rPr>
            </w:rPrChange>
          </w:rPr>
          <w:t>)</w:t>
        </w:r>
        <w:r w:rsidR="00005718" w:rsidRPr="000F24FD">
          <w:rPr>
            <w:rFonts w:ascii="Arial" w:hAnsi="Arial" w:cs="Arial"/>
            <w:color w:val="000000" w:themeColor="text1"/>
            <w:sz w:val="22"/>
            <w:rPrChange w:id="1219" w:author="Guo, Shicheng" w:date="2018-10-16T16:48:00Z">
              <w:rPr>
                <w:rFonts w:ascii="Times New Roman" w:hAnsi="Times New Roman" w:cs="Times New Roman"/>
                <w:color w:val="000000" w:themeColor="text1"/>
                <w:sz w:val="22"/>
              </w:rPr>
            </w:rPrChange>
          </w:rPr>
          <w:t xml:space="preserve">. </w:t>
        </w:r>
      </w:ins>
      <w:r w:rsidRPr="000F24FD">
        <w:rPr>
          <w:rFonts w:ascii="Arial" w:hAnsi="Arial" w:cs="Arial"/>
          <w:color w:val="000000" w:themeColor="text1"/>
          <w:sz w:val="22"/>
          <w:rPrChange w:id="1220" w:author="Guo, Shicheng" w:date="2018-10-16T16:48:00Z">
            <w:rPr>
              <w:rFonts w:ascii="Times New Roman" w:hAnsi="Times New Roman" w:cs="Times New Roman"/>
              <w:color w:val="000000" w:themeColor="text1"/>
              <w:sz w:val="22"/>
            </w:rPr>
          </w:rPrChange>
        </w:rPr>
        <w:t xml:space="preserve">No abnormal daily food and water consumption, and other adverse effects, such as mental state and hematuria were observed. The xenograft study suggests that </w:t>
      </w:r>
      <w:r w:rsidRPr="000F24FD">
        <w:rPr>
          <w:rFonts w:ascii="Arial" w:hAnsi="Arial" w:cs="Arial"/>
          <w:i/>
          <w:color w:val="000000" w:themeColor="text1"/>
          <w:sz w:val="22"/>
          <w:rPrChange w:id="1221"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22" w:author="Guo, Shicheng" w:date="2018-10-16T16:48:00Z">
            <w:rPr>
              <w:rFonts w:ascii="Times New Roman" w:hAnsi="Times New Roman" w:cs="Times New Roman"/>
              <w:color w:val="000000" w:themeColor="text1"/>
              <w:sz w:val="22"/>
            </w:rPr>
          </w:rPrChange>
        </w:rPr>
        <w:t xml:space="preserve"> plays a role as tomor suppressor gene in preventing ESCC in vivo. </w:t>
      </w:r>
    </w:p>
    <w:p w:rsidR="00557250" w:rsidRPr="000F24FD" w:rsidRDefault="00557250" w:rsidP="00903B7A">
      <w:pPr>
        <w:adjustRightInd w:val="0"/>
        <w:snapToGrid w:val="0"/>
        <w:spacing w:line="480" w:lineRule="auto"/>
        <w:rPr>
          <w:rFonts w:ascii="Arial" w:hAnsi="Arial" w:cs="Arial"/>
          <w:b/>
          <w:color w:val="000000" w:themeColor="text1"/>
          <w:sz w:val="22"/>
          <w:rPrChange w:id="1223" w:author="Guo, Shicheng" w:date="2018-10-16T16:48:00Z">
            <w:rPr>
              <w:rFonts w:ascii="Times New Roman" w:hAnsi="Times New Roman" w:cs="Times New Roman"/>
              <w:b/>
              <w:color w:val="000000" w:themeColor="text1"/>
              <w:sz w:val="22"/>
            </w:rPr>
          </w:rPrChange>
        </w:rPr>
      </w:pPr>
    </w:p>
    <w:p w:rsidR="00323C21" w:rsidRPr="000F24FD" w:rsidRDefault="00557FEA" w:rsidP="00903B7A">
      <w:pPr>
        <w:adjustRightInd w:val="0"/>
        <w:snapToGrid w:val="0"/>
        <w:spacing w:line="480" w:lineRule="auto"/>
        <w:outlineLvl w:val="1"/>
        <w:rPr>
          <w:rFonts w:ascii="Arial" w:hAnsi="Arial" w:cs="Arial"/>
          <w:b/>
          <w:color w:val="000000" w:themeColor="text1"/>
          <w:sz w:val="22"/>
          <w:rPrChange w:id="1224"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225" w:author="Guo, Shicheng" w:date="2018-10-16T16:48:00Z">
            <w:rPr>
              <w:rFonts w:ascii="Times New Roman" w:hAnsi="Times New Roman" w:cs="Times New Roman"/>
              <w:b/>
              <w:color w:val="000000" w:themeColor="text1"/>
              <w:sz w:val="22"/>
            </w:rPr>
          </w:rPrChange>
        </w:rPr>
        <w:t xml:space="preserve">Methylation of sp1-binding site inhibits </w:t>
      </w:r>
      <w:r w:rsidRPr="000F24FD">
        <w:rPr>
          <w:rFonts w:ascii="Arial" w:hAnsi="Arial" w:cs="Arial"/>
          <w:b/>
          <w:i/>
          <w:color w:val="000000" w:themeColor="text1"/>
          <w:sz w:val="22"/>
          <w:rPrChange w:id="1226" w:author="Guo, Shicheng" w:date="2018-10-16T16:48:00Z">
            <w:rPr>
              <w:rFonts w:ascii="Times New Roman" w:hAnsi="Times New Roman" w:cs="Times New Roman"/>
              <w:b/>
              <w:i/>
              <w:color w:val="000000" w:themeColor="text1"/>
              <w:sz w:val="22"/>
            </w:rPr>
          </w:rPrChange>
        </w:rPr>
        <w:t>ZNF132</w:t>
      </w:r>
      <w:r w:rsidRPr="000F24FD">
        <w:rPr>
          <w:rFonts w:ascii="Arial" w:hAnsi="Arial" w:cs="Arial"/>
          <w:b/>
          <w:color w:val="000000" w:themeColor="text1"/>
          <w:sz w:val="22"/>
          <w:rPrChange w:id="1227" w:author="Guo, Shicheng" w:date="2018-10-16T16:48:00Z">
            <w:rPr>
              <w:rFonts w:ascii="Times New Roman" w:hAnsi="Times New Roman" w:cs="Times New Roman"/>
              <w:b/>
              <w:color w:val="000000" w:themeColor="text1"/>
              <w:sz w:val="22"/>
            </w:rPr>
          </w:rPrChange>
        </w:rPr>
        <w:t xml:space="preserve"> expression at transcriptional level</w:t>
      </w:r>
    </w:p>
    <w:p w:rsidR="00557250" w:rsidRPr="000F24FD" w:rsidRDefault="00557250" w:rsidP="00903B7A">
      <w:pPr>
        <w:adjustRightInd w:val="0"/>
        <w:snapToGrid w:val="0"/>
        <w:spacing w:line="480" w:lineRule="auto"/>
        <w:rPr>
          <w:rFonts w:ascii="Arial" w:hAnsi="Arial" w:cs="Arial"/>
          <w:color w:val="000000" w:themeColor="text1"/>
          <w:sz w:val="22"/>
          <w:rPrChange w:id="1228"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1229" w:author="Guo, Shicheng" w:date="2018-10-16T16:48:00Z">
            <w:rPr>
              <w:rFonts w:ascii="Times New Roman" w:hAnsi="Times New Roman" w:cs="Times New Roman"/>
              <w:color w:val="000000" w:themeColor="text1"/>
              <w:sz w:val="22"/>
            </w:rPr>
          </w:rPrChange>
        </w:rPr>
      </w:pPr>
      <w:r w:rsidRPr="000F24FD">
        <w:rPr>
          <w:rFonts w:ascii="Arial" w:hAnsi="Arial" w:cs="Arial"/>
          <w:color w:val="FF0000"/>
          <w:sz w:val="22"/>
          <w:rPrChange w:id="1230" w:author="Guo, Shicheng" w:date="2018-10-16T16:48:00Z">
            <w:rPr>
              <w:rFonts w:ascii="Times New Roman" w:hAnsi="Times New Roman" w:cs="Times New Roman"/>
              <w:color w:val="000000" w:themeColor="text1"/>
              <w:sz w:val="22"/>
            </w:rPr>
          </w:rPrChange>
        </w:rPr>
        <w:t xml:space="preserve">As CpG was in silico predicted to be harbored in transcriptional activator Sp1-binding site at </w:t>
      </w:r>
      <w:r w:rsidRPr="000F24FD">
        <w:rPr>
          <w:rFonts w:ascii="Arial" w:hAnsi="Arial" w:cs="Arial"/>
          <w:i/>
          <w:color w:val="FF0000"/>
          <w:sz w:val="22"/>
          <w:rPrChange w:id="1231"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FF0000"/>
          <w:sz w:val="22"/>
          <w:rPrChange w:id="1232" w:author="Guo, Shicheng" w:date="2018-10-16T16:48:00Z">
            <w:rPr>
              <w:rFonts w:ascii="Times New Roman" w:hAnsi="Times New Roman" w:cs="Times New Roman"/>
              <w:color w:val="000000" w:themeColor="text1"/>
              <w:sz w:val="22"/>
            </w:rPr>
          </w:rPrChange>
        </w:rPr>
        <w:t xml:space="preserve"> promoter</w:t>
      </w:r>
      <w:r w:rsidRPr="000F24FD">
        <w:rPr>
          <w:rFonts w:ascii="Arial" w:hAnsi="Arial" w:cs="Arial"/>
          <w:color w:val="000000" w:themeColor="text1"/>
          <w:sz w:val="22"/>
          <w:rPrChange w:id="1233" w:author="Guo, Shicheng" w:date="2018-10-16T16:48:00Z">
            <w:rPr>
              <w:rFonts w:ascii="Times New Roman" w:hAnsi="Times New Roman" w:cs="Times New Roman"/>
              <w:color w:val="000000" w:themeColor="text1"/>
              <w:sz w:val="22"/>
            </w:rPr>
          </w:rPrChange>
        </w:rPr>
        <w:t xml:space="preserve">, we then try to determine whether methylation of Sp1-binding site play a role in </w:t>
      </w:r>
      <w:r w:rsidRPr="000F24FD">
        <w:rPr>
          <w:rFonts w:ascii="Arial" w:hAnsi="Arial" w:cs="Arial"/>
          <w:i/>
          <w:color w:val="000000" w:themeColor="text1"/>
          <w:sz w:val="22"/>
          <w:rPrChange w:id="1234"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35" w:author="Guo, Shicheng" w:date="2018-10-16T16:48:00Z">
            <w:rPr>
              <w:rFonts w:ascii="Times New Roman" w:hAnsi="Times New Roman" w:cs="Times New Roman"/>
              <w:color w:val="000000" w:themeColor="text1"/>
              <w:sz w:val="22"/>
            </w:rPr>
          </w:rPrChange>
        </w:rPr>
        <w:t xml:space="preserve"> expression regulation. According to the published sequence of </w:t>
      </w:r>
      <w:r w:rsidRPr="000F24FD">
        <w:rPr>
          <w:rFonts w:ascii="Arial" w:hAnsi="Arial" w:cs="Arial"/>
          <w:i/>
          <w:color w:val="000000" w:themeColor="text1"/>
          <w:sz w:val="22"/>
          <w:rPrChange w:id="123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37" w:author="Guo, Shicheng" w:date="2018-10-16T16:48:00Z">
            <w:rPr>
              <w:rFonts w:ascii="Times New Roman" w:hAnsi="Times New Roman" w:cs="Times New Roman"/>
              <w:color w:val="000000" w:themeColor="text1"/>
              <w:sz w:val="22"/>
            </w:rPr>
          </w:rPrChange>
        </w:rPr>
        <w:t xml:space="preserve"> promoter, luciferase reporter constructs was generated and transiently transfected together with increasing doses of Sp1 expression vector into HEK293T cells. The results showed that the transcriptional activity of </w:t>
      </w:r>
      <w:r w:rsidRPr="000F24FD">
        <w:rPr>
          <w:rFonts w:ascii="Arial" w:hAnsi="Arial" w:cs="Arial"/>
          <w:i/>
          <w:color w:val="000000" w:themeColor="text1"/>
          <w:sz w:val="22"/>
          <w:rPrChange w:id="1238"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39" w:author="Guo, Shicheng" w:date="2018-10-16T16:48:00Z">
            <w:rPr>
              <w:rFonts w:ascii="Times New Roman" w:hAnsi="Times New Roman" w:cs="Times New Roman"/>
              <w:color w:val="000000" w:themeColor="text1"/>
              <w:sz w:val="22"/>
            </w:rPr>
          </w:rPrChange>
        </w:rPr>
        <w:t xml:space="preserve"> promoter were elevated with increasing doses of Sp1, suggesting that the Sp1 may transcriptionally modulate </w:t>
      </w:r>
      <w:r w:rsidRPr="000F24FD">
        <w:rPr>
          <w:rFonts w:ascii="Arial" w:hAnsi="Arial" w:cs="Arial"/>
          <w:i/>
          <w:color w:val="000000" w:themeColor="text1"/>
          <w:sz w:val="22"/>
          <w:rPrChange w:id="124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41" w:author="Guo, Shicheng" w:date="2018-10-16T16:48:00Z">
            <w:rPr>
              <w:rFonts w:ascii="Times New Roman" w:hAnsi="Times New Roman" w:cs="Times New Roman"/>
              <w:color w:val="000000" w:themeColor="text1"/>
              <w:sz w:val="22"/>
            </w:rPr>
          </w:rPrChange>
        </w:rPr>
        <w:t xml:space="preserve"> expression (</w:t>
      </w:r>
      <w:r w:rsidRPr="000F24FD">
        <w:rPr>
          <w:rFonts w:ascii="Arial" w:hAnsi="Arial" w:cs="Arial"/>
          <w:color w:val="7030A0"/>
          <w:sz w:val="22"/>
          <w:rPrChange w:id="1242" w:author="Guo, Shicheng" w:date="2018-10-16T16:48:00Z">
            <w:rPr>
              <w:rFonts w:ascii="Times New Roman" w:hAnsi="Times New Roman" w:cs="Times New Roman"/>
              <w:color w:val="7030A0"/>
              <w:sz w:val="22"/>
            </w:rPr>
          </w:rPrChange>
        </w:rPr>
        <w:t>Figure 5A</w:t>
      </w:r>
      <w:r w:rsidRPr="000F24FD">
        <w:rPr>
          <w:rFonts w:ascii="Arial" w:hAnsi="Arial" w:cs="Arial"/>
          <w:color w:val="000000" w:themeColor="text1"/>
          <w:sz w:val="22"/>
          <w:rPrChange w:id="1243" w:author="Guo, Shicheng" w:date="2018-10-16T16:48:00Z">
            <w:rPr>
              <w:rFonts w:ascii="Times New Roman" w:hAnsi="Times New Roman" w:cs="Times New Roman"/>
              <w:color w:val="000000" w:themeColor="text1"/>
              <w:sz w:val="22"/>
            </w:rPr>
          </w:rPrChange>
        </w:rPr>
        <w:t xml:space="preserve">). </w:t>
      </w:r>
    </w:p>
    <w:p w:rsidR="00557250" w:rsidRPr="000F24FD" w:rsidRDefault="00557250" w:rsidP="00903B7A">
      <w:pPr>
        <w:adjustRightInd w:val="0"/>
        <w:snapToGrid w:val="0"/>
        <w:spacing w:line="480" w:lineRule="auto"/>
        <w:rPr>
          <w:rFonts w:ascii="Arial" w:hAnsi="Arial" w:cs="Arial"/>
          <w:color w:val="000000" w:themeColor="text1"/>
          <w:sz w:val="22"/>
          <w:rPrChange w:id="1244"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1245"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246" w:author="Guo, Shicheng" w:date="2018-10-16T16:48:00Z">
            <w:rPr>
              <w:rFonts w:ascii="Times New Roman" w:hAnsi="Times New Roman" w:cs="Times New Roman"/>
              <w:color w:val="000000" w:themeColor="text1"/>
              <w:sz w:val="22"/>
            </w:rPr>
          </w:rPrChange>
        </w:rPr>
        <w:t xml:space="preserve">To determine whether methylation of Sp1-bining site alters the transcriptional activity of </w:t>
      </w:r>
      <w:r w:rsidRPr="000F24FD">
        <w:rPr>
          <w:rFonts w:ascii="Arial" w:hAnsi="Arial" w:cs="Arial"/>
          <w:i/>
          <w:color w:val="000000" w:themeColor="text1"/>
          <w:sz w:val="22"/>
          <w:rPrChange w:id="1247"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48" w:author="Guo, Shicheng" w:date="2018-10-16T16:48:00Z">
            <w:rPr>
              <w:rFonts w:ascii="Times New Roman" w:hAnsi="Times New Roman" w:cs="Times New Roman"/>
              <w:color w:val="000000" w:themeColor="text1"/>
              <w:sz w:val="22"/>
            </w:rPr>
          </w:rPrChange>
        </w:rPr>
        <w:t xml:space="preserve"> promoter by derecruiting Sp1, we generated unmethylated luciferase reporter constructs containing the unmethylated fragments (Sp1-binding sequence). The methylated reporter construct were methylated in vitro using SssI (CpG) Methyltransferase.The results showed that the methylated Sp1-binding site dramatically led to a reduction of luciferase activity compared with the unmethylated one, suggesting that methylation of Sp1-bining site can inhibit </w:t>
      </w:r>
      <w:r w:rsidRPr="000F24FD">
        <w:rPr>
          <w:rFonts w:ascii="Arial" w:hAnsi="Arial" w:cs="Arial"/>
          <w:i/>
          <w:color w:val="000000" w:themeColor="text1"/>
          <w:sz w:val="22"/>
          <w:rPrChange w:id="1249"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50" w:author="Guo, Shicheng" w:date="2018-10-16T16:48:00Z">
            <w:rPr>
              <w:rFonts w:ascii="Times New Roman" w:hAnsi="Times New Roman" w:cs="Times New Roman"/>
              <w:color w:val="000000" w:themeColor="text1"/>
              <w:sz w:val="22"/>
            </w:rPr>
          </w:rPrChange>
        </w:rPr>
        <w:t xml:space="preserve"> transcriptional expression by interfering with the recruitment of Sp1 to </w:t>
      </w:r>
      <w:r w:rsidRPr="000F24FD">
        <w:rPr>
          <w:rFonts w:ascii="Arial" w:hAnsi="Arial" w:cs="Arial"/>
          <w:i/>
          <w:color w:val="000000" w:themeColor="text1"/>
          <w:sz w:val="22"/>
          <w:rPrChange w:id="1251"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52" w:author="Guo, Shicheng" w:date="2018-10-16T16:48:00Z">
            <w:rPr>
              <w:rFonts w:ascii="Times New Roman" w:hAnsi="Times New Roman" w:cs="Times New Roman"/>
              <w:color w:val="000000" w:themeColor="text1"/>
              <w:sz w:val="22"/>
            </w:rPr>
          </w:rPrChange>
        </w:rPr>
        <w:t xml:space="preserve"> promoter region (</w:t>
      </w:r>
      <w:r w:rsidRPr="000F24FD">
        <w:rPr>
          <w:rFonts w:ascii="Arial" w:hAnsi="Arial" w:cs="Arial"/>
          <w:color w:val="7030A0"/>
          <w:sz w:val="22"/>
          <w:rPrChange w:id="1253" w:author="Guo, Shicheng" w:date="2018-10-16T16:48:00Z">
            <w:rPr>
              <w:rFonts w:ascii="Times New Roman" w:hAnsi="Times New Roman" w:cs="Times New Roman"/>
              <w:color w:val="7030A0"/>
              <w:sz w:val="22"/>
            </w:rPr>
          </w:rPrChange>
        </w:rPr>
        <w:t>Figure 5B</w:t>
      </w:r>
      <w:r w:rsidRPr="000F24FD">
        <w:rPr>
          <w:rFonts w:ascii="Arial" w:hAnsi="Arial" w:cs="Arial"/>
          <w:color w:val="000000" w:themeColor="text1"/>
          <w:sz w:val="22"/>
          <w:rPrChange w:id="1254" w:author="Guo, Shicheng" w:date="2018-10-16T16:48:00Z">
            <w:rPr>
              <w:rFonts w:ascii="Times New Roman" w:hAnsi="Times New Roman" w:cs="Times New Roman"/>
              <w:color w:val="000000" w:themeColor="text1"/>
              <w:sz w:val="22"/>
            </w:rPr>
          </w:rPrChange>
        </w:rPr>
        <w:t xml:space="preserve">). </w:t>
      </w:r>
    </w:p>
    <w:p w:rsidR="00557250" w:rsidRPr="000F24FD" w:rsidRDefault="00557250" w:rsidP="00903B7A">
      <w:pPr>
        <w:adjustRightInd w:val="0"/>
        <w:snapToGrid w:val="0"/>
        <w:spacing w:line="480" w:lineRule="auto"/>
        <w:rPr>
          <w:rFonts w:ascii="Arial" w:hAnsi="Arial" w:cs="Arial"/>
          <w:color w:val="000000" w:themeColor="text1"/>
          <w:sz w:val="22"/>
          <w:rPrChange w:id="1255"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1256"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257" w:author="Guo, Shicheng" w:date="2018-10-16T16:48:00Z">
            <w:rPr>
              <w:rFonts w:ascii="Times New Roman" w:hAnsi="Times New Roman" w:cs="Times New Roman"/>
              <w:color w:val="000000" w:themeColor="text1"/>
              <w:sz w:val="22"/>
            </w:rPr>
          </w:rPrChange>
        </w:rPr>
        <w:t xml:space="preserve">To determine directly whether Sp1 binds to </w:t>
      </w:r>
      <w:r w:rsidRPr="000F24FD">
        <w:rPr>
          <w:rFonts w:ascii="Arial" w:hAnsi="Arial" w:cs="Arial"/>
          <w:i/>
          <w:color w:val="000000" w:themeColor="text1"/>
          <w:sz w:val="22"/>
          <w:rPrChange w:id="1258"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59" w:author="Guo, Shicheng" w:date="2018-10-16T16:48:00Z">
            <w:rPr>
              <w:rFonts w:ascii="Times New Roman" w:hAnsi="Times New Roman" w:cs="Times New Roman"/>
              <w:color w:val="000000" w:themeColor="text1"/>
              <w:sz w:val="22"/>
            </w:rPr>
          </w:rPrChange>
        </w:rPr>
        <w:t xml:space="preserve"> promoter, ChIP assay was performed. Using ChIP DNA purified from cultured cells transfected with p3×flag-Sp1 vector, the results of PCR, which ampliﬁed </w:t>
      </w:r>
      <w:r w:rsidRPr="000F24FD">
        <w:rPr>
          <w:rFonts w:ascii="Arial" w:hAnsi="Arial" w:cs="Arial"/>
          <w:i/>
          <w:color w:val="000000" w:themeColor="text1"/>
          <w:sz w:val="22"/>
          <w:rPrChange w:id="126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61" w:author="Guo, Shicheng" w:date="2018-10-16T16:48:00Z">
            <w:rPr>
              <w:rFonts w:ascii="Times New Roman" w:hAnsi="Times New Roman" w:cs="Times New Roman"/>
              <w:color w:val="000000" w:themeColor="text1"/>
              <w:sz w:val="22"/>
            </w:rPr>
          </w:rPrChange>
        </w:rPr>
        <w:t xml:space="preserve"> promoter region encompassing the putative Sp1-binding site, showed a clear band while no such band was seen if the cells transfected with p3×flag-cmv-10 vectors were used (</w:t>
      </w:r>
      <w:r w:rsidRPr="000F24FD">
        <w:rPr>
          <w:rFonts w:ascii="Arial" w:hAnsi="Arial" w:cs="Arial"/>
          <w:color w:val="7030A0"/>
          <w:sz w:val="22"/>
          <w:rPrChange w:id="1262" w:author="Guo, Shicheng" w:date="2018-10-16T16:48:00Z">
            <w:rPr>
              <w:rFonts w:ascii="Times New Roman" w:hAnsi="Times New Roman" w:cs="Times New Roman"/>
              <w:color w:val="7030A0"/>
              <w:sz w:val="22"/>
            </w:rPr>
          </w:rPrChange>
        </w:rPr>
        <w:t>Figure</w:t>
      </w:r>
      <w:r w:rsidR="00CB51C0" w:rsidRPr="000F24FD">
        <w:rPr>
          <w:rFonts w:ascii="Arial" w:hAnsi="Arial" w:cs="Arial"/>
          <w:color w:val="7030A0"/>
          <w:sz w:val="22"/>
          <w:rPrChange w:id="1263" w:author="Guo, Shicheng" w:date="2018-10-16T16:48:00Z">
            <w:rPr>
              <w:rFonts w:ascii="Times New Roman" w:hAnsi="Times New Roman" w:cs="Times New Roman"/>
              <w:color w:val="7030A0"/>
              <w:sz w:val="22"/>
            </w:rPr>
          </w:rPrChange>
        </w:rPr>
        <w:t xml:space="preserve"> </w:t>
      </w:r>
      <w:r w:rsidRPr="000F24FD">
        <w:rPr>
          <w:rFonts w:ascii="Arial" w:hAnsi="Arial" w:cs="Arial"/>
          <w:color w:val="7030A0"/>
          <w:sz w:val="22"/>
          <w:rPrChange w:id="1264" w:author="Guo, Shicheng" w:date="2018-10-16T16:48:00Z">
            <w:rPr>
              <w:rFonts w:ascii="Times New Roman" w:hAnsi="Times New Roman" w:cs="Times New Roman"/>
              <w:color w:val="7030A0"/>
              <w:sz w:val="22"/>
            </w:rPr>
          </w:rPrChange>
        </w:rPr>
        <w:t>5C</w:t>
      </w:r>
      <w:r w:rsidRPr="000F24FD">
        <w:rPr>
          <w:rFonts w:ascii="Arial" w:hAnsi="Arial" w:cs="Arial"/>
          <w:color w:val="000000" w:themeColor="text1"/>
          <w:sz w:val="22"/>
          <w:rPrChange w:id="1265" w:author="Guo, Shicheng" w:date="2018-10-16T16:48:00Z">
            <w:rPr>
              <w:rFonts w:ascii="Times New Roman" w:hAnsi="Times New Roman" w:cs="Times New Roman"/>
              <w:color w:val="000000" w:themeColor="text1"/>
              <w:sz w:val="22"/>
            </w:rPr>
          </w:rPrChange>
        </w:rPr>
        <w:t xml:space="preserve">). This clearly demonstrates that Sp1 can bind to the </w:t>
      </w:r>
      <w:r w:rsidRPr="000F24FD">
        <w:rPr>
          <w:rFonts w:ascii="Arial" w:hAnsi="Arial" w:cs="Arial"/>
          <w:i/>
          <w:color w:val="000000" w:themeColor="text1"/>
          <w:sz w:val="22"/>
          <w:rPrChange w:id="126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67" w:author="Guo, Shicheng" w:date="2018-10-16T16:48:00Z">
            <w:rPr>
              <w:rFonts w:ascii="Times New Roman" w:hAnsi="Times New Roman" w:cs="Times New Roman"/>
              <w:color w:val="000000" w:themeColor="text1"/>
              <w:sz w:val="22"/>
            </w:rPr>
          </w:rPrChange>
        </w:rPr>
        <w:t xml:space="preserve"> promoter region in live cells cultured in vitro.</w:t>
      </w:r>
    </w:p>
    <w:p w:rsidR="00557250" w:rsidRPr="000F24FD" w:rsidRDefault="00557250" w:rsidP="00903B7A">
      <w:pPr>
        <w:adjustRightInd w:val="0"/>
        <w:snapToGrid w:val="0"/>
        <w:spacing w:line="480" w:lineRule="auto"/>
        <w:rPr>
          <w:rFonts w:ascii="Arial" w:hAnsi="Arial" w:cs="Arial"/>
          <w:color w:val="000000" w:themeColor="text1"/>
          <w:sz w:val="22"/>
          <w:rPrChange w:id="1268"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1269"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270" w:author="Guo, Shicheng" w:date="2018-10-16T16:48:00Z">
            <w:rPr>
              <w:rFonts w:ascii="Times New Roman" w:hAnsi="Times New Roman" w:cs="Times New Roman"/>
              <w:color w:val="000000" w:themeColor="text1"/>
              <w:sz w:val="22"/>
            </w:rPr>
          </w:rPrChange>
        </w:rPr>
        <w:t xml:space="preserve">The DNA pulldown assays was used to confirm transcriptional activator Sp1 could bind to promoter region of </w:t>
      </w:r>
      <w:r w:rsidRPr="000F24FD">
        <w:rPr>
          <w:rFonts w:ascii="Arial" w:hAnsi="Arial" w:cs="Arial"/>
          <w:i/>
          <w:color w:val="000000" w:themeColor="text1"/>
          <w:sz w:val="22"/>
          <w:rPrChange w:id="1271"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72" w:author="Guo, Shicheng" w:date="2018-10-16T16:48:00Z">
            <w:rPr>
              <w:rFonts w:ascii="Times New Roman" w:hAnsi="Times New Roman" w:cs="Times New Roman"/>
              <w:color w:val="000000" w:themeColor="text1"/>
              <w:sz w:val="22"/>
            </w:rPr>
          </w:rPrChange>
        </w:rPr>
        <w:t xml:space="preserve"> gene and methylation status of </w:t>
      </w:r>
      <w:r w:rsidRPr="000F24FD">
        <w:rPr>
          <w:rFonts w:ascii="Arial" w:hAnsi="Arial" w:cs="Arial"/>
          <w:i/>
          <w:color w:val="000000" w:themeColor="text1"/>
          <w:sz w:val="22"/>
          <w:rPrChange w:id="1273"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74" w:author="Guo, Shicheng" w:date="2018-10-16T16:48:00Z">
            <w:rPr>
              <w:rFonts w:ascii="Times New Roman" w:hAnsi="Times New Roman" w:cs="Times New Roman"/>
              <w:color w:val="000000" w:themeColor="text1"/>
              <w:sz w:val="22"/>
            </w:rPr>
          </w:rPrChange>
        </w:rPr>
        <w:t xml:space="preserve"> promoter negatively affects the binding. DNA pull-down assays showed that the methylated Sp1-bining site probe had weaker binding ability with Sp1 proteins compared with the unmethylated Sp1-bining site probe (</w:t>
      </w:r>
      <w:r w:rsidRPr="000F24FD">
        <w:rPr>
          <w:rFonts w:ascii="Arial" w:hAnsi="Arial" w:cs="Arial"/>
          <w:color w:val="7030A0"/>
          <w:sz w:val="22"/>
          <w:rPrChange w:id="1275" w:author="Guo, Shicheng" w:date="2018-10-16T16:48:00Z">
            <w:rPr>
              <w:rFonts w:ascii="Times New Roman" w:hAnsi="Times New Roman" w:cs="Times New Roman"/>
              <w:color w:val="7030A0"/>
              <w:sz w:val="22"/>
            </w:rPr>
          </w:rPrChange>
        </w:rPr>
        <w:t>Figure 5D</w:t>
      </w:r>
      <w:r w:rsidRPr="000F24FD">
        <w:rPr>
          <w:rFonts w:ascii="Arial" w:hAnsi="Arial" w:cs="Arial"/>
          <w:color w:val="000000" w:themeColor="text1"/>
          <w:sz w:val="22"/>
          <w:rPrChange w:id="1276" w:author="Guo, Shicheng" w:date="2018-10-16T16:48:00Z">
            <w:rPr>
              <w:rFonts w:ascii="Times New Roman" w:hAnsi="Times New Roman" w:cs="Times New Roman"/>
              <w:color w:val="000000" w:themeColor="text1"/>
              <w:sz w:val="22"/>
            </w:rPr>
          </w:rPrChange>
        </w:rPr>
        <w:t xml:space="preserve">). </w:t>
      </w:r>
    </w:p>
    <w:p w:rsidR="00557250" w:rsidRPr="000F24FD" w:rsidRDefault="00557250" w:rsidP="00903B7A">
      <w:pPr>
        <w:adjustRightInd w:val="0"/>
        <w:snapToGrid w:val="0"/>
        <w:spacing w:line="480" w:lineRule="auto"/>
        <w:rPr>
          <w:rFonts w:ascii="Arial" w:hAnsi="Arial" w:cs="Arial"/>
          <w:color w:val="000000" w:themeColor="text1"/>
          <w:sz w:val="22"/>
          <w:rPrChange w:id="1277" w:author="Guo, Shicheng" w:date="2018-10-16T16:48:00Z">
            <w:rPr>
              <w:rFonts w:ascii="Times New Roman" w:hAnsi="Times New Roman" w:cs="Times New Roman"/>
              <w:color w:val="000000" w:themeColor="text1"/>
              <w:sz w:val="22"/>
            </w:rPr>
          </w:rPrChange>
        </w:rPr>
      </w:pPr>
    </w:p>
    <w:p w:rsidR="008F728F" w:rsidRPr="000F24FD" w:rsidRDefault="00557FEA" w:rsidP="00903B7A">
      <w:pPr>
        <w:adjustRightInd w:val="0"/>
        <w:snapToGrid w:val="0"/>
        <w:spacing w:line="480" w:lineRule="auto"/>
        <w:rPr>
          <w:rFonts w:ascii="Arial" w:hAnsi="Arial" w:cs="Arial"/>
          <w:color w:val="000000" w:themeColor="text1"/>
          <w:sz w:val="22"/>
          <w:rPrChange w:id="1278"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279" w:author="Guo, Shicheng" w:date="2018-10-16T16:48:00Z">
            <w:rPr>
              <w:rFonts w:ascii="Times New Roman" w:hAnsi="Times New Roman" w:cs="Times New Roman"/>
              <w:color w:val="000000" w:themeColor="text1"/>
              <w:sz w:val="22"/>
            </w:rPr>
          </w:rPrChange>
        </w:rPr>
        <w:t>Combined with our results described above, the results revealed, at least in part, the mechanism underlying the association of hyper</w:t>
      </w:r>
      <w:r w:rsidR="00982B3D" w:rsidRPr="000F24FD">
        <w:rPr>
          <w:rFonts w:ascii="Arial" w:hAnsi="Arial" w:cs="Arial"/>
          <w:color w:val="000000" w:themeColor="text1"/>
          <w:sz w:val="22"/>
          <w:rPrChange w:id="1280"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1281" w:author="Guo, Shicheng" w:date="2018-10-16T16:48:00Z">
            <w:rPr>
              <w:rFonts w:ascii="Times New Roman" w:hAnsi="Times New Roman" w:cs="Times New Roman"/>
              <w:color w:val="000000" w:themeColor="text1"/>
              <w:sz w:val="22"/>
            </w:rPr>
          </w:rPrChange>
        </w:rPr>
        <w:t xml:space="preserve">methylation of </w:t>
      </w:r>
      <w:r w:rsidRPr="000F24FD">
        <w:rPr>
          <w:rFonts w:ascii="Arial" w:hAnsi="Arial" w:cs="Arial"/>
          <w:i/>
          <w:color w:val="000000" w:themeColor="text1"/>
          <w:sz w:val="22"/>
          <w:rPrChange w:id="1282"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83" w:author="Guo, Shicheng" w:date="2018-10-16T16:48:00Z">
            <w:rPr>
              <w:rFonts w:ascii="Times New Roman" w:hAnsi="Times New Roman" w:cs="Times New Roman"/>
              <w:color w:val="000000" w:themeColor="text1"/>
              <w:sz w:val="22"/>
            </w:rPr>
          </w:rPrChange>
        </w:rPr>
        <w:t xml:space="preserve"> promoter region and ESCC. Methylation of Sp1-bining site prevents the </w:t>
      </w:r>
      <w:r w:rsidR="00982B3D" w:rsidRPr="000F24FD">
        <w:rPr>
          <w:rFonts w:ascii="Arial" w:hAnsi="Arial" w:cs="Arial"/>
          <w:color w:val="000000" w:themeColor="text1"/>
          <w:sz w:val="22"/>
          <w:rPrChange w:id="1284" w:author="Guo, Shicheng" w:date="2018-10-16T16:48:00Z">
            <w:rPr>
              <w:rFonts w:ascii="Times New Roman" w:hAnsi="Times New Roman" w:cs="Times New Roman"/>
              <w:color w:val="000000" w:themeColor="text1"/>
              <w:sz w:val="22"/>
            </w:rPr>
          </w:rPrChange>
        </w:rPr>
        <w:t>transcriptional</w:t>
      </w:r>
      <w:r w:rsidRPr="000F24FD">
        <w:rPr>
          <w:rFonts w:ascii="Arial" w:hAnsi="Arial" w:cs="Arial"/>
          <w:color w:val="000000" w:themeColor="text1"/>
          <w:sz w:val="22"/>
          <w:rPrChange w:id="1285" w:author="Guo, Shicheng" w:date="2018-10-16T16:48:00Z">
            <w:rPr>
              <w:rFonts w:ascii="Times New Roman" w:hAnsi="Times New Roman" w:cs="Times New Roman"/>
              <w:color w:val="000000" w:themeColor="text1"/>
              <w:sz w:val="22"/>
            </w:rPr>
          </w:rPrChange>
        </w:rPr>
        <w:t xml:space="preserve"> activator Sp1 from binding to </w:t>
      </w:r>
      <w:r w:rsidRPr="000F24FD">
        <w:rPr>
          <w:rFonts w:ascii="Arial" w:hAnsi="Arial" w:cs="Arial"/>
          <w:i/>
          <w:color w:val="000000" w:themeColor="text1"/>
          <w:sz w:val="22"/>
          <w:rPrChange w:id="128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87" w:author="Guo, Shicheng" w:date="2018-10-16T16:48:00Z">
            <w:rPr>
              <w:rFonts w:ascii="Times New Roman" w:hAnsi="Times New Roman" w:cs="Times New Roman"/>
              <w:color w:val="000000" w:themeColor="text1"/>
              <w:sz w:val="22"/>
            </w:rPr>
          </w:rPrChange>
        </w:rPr>
        <w:t xml:space="preserve"> promoter, silencing </w:t>
      </w:r>
      <w:r w:rsidRPr="000F24FD">
        <w:rPr>
          <w:rFonts w:ascii="Arial" w:hAnsi="Arial" w:cs="Arial"/>
          <w:i/>
          <w:color w:val="000000" w:themeColor="text1"/>
          <w:sz w:val="22"/>
          <w:rPrChange w:id="1288"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289" w:author="Guo, Shicheng" w:date="2018-10-16T16:48:00Z">
            <w:rPr>
              <w:rFonts w:ascii="Times New Roman" w:hAnsi="Times New Roman" w:cs="Times New Roman"/>
              <w:color w:val="000000" w:themeColor="text1"/>
              <w:sz w:val="22"/>
            </w:rPr>
          </w:rPrChange>
        </w:rPr>
        <w:t xml:space="preserve"> tumor suppressor gene.</w:t>
      </w:r>
    </w:p>
    <w:p w:rsidR="00557250" w:rsidRPr="000F24FD" w:rsidRDefault="00557250" w:rsidP="00903B7A">
      <w:pPr>
        <w:adjustRightInd w:val="0"/>
        <w:snapToGrid w:val="0"/>
        <w:spacing w:line="480" w:lineRule="auto"/>
        <w:rPr>
          <w:rFonts w:ascii="Arial" w:hAnsi="Arial" w:cs="Arial"/>
          <w:b/>
          <w:color w:val="000000" w:themeColor="text1"/>
          <w:sz w:val="22"/>
          <w:rPrChange w:id="1290" w:author="Guo, Shicheng" w:date="2018-10-16T16:48:00Z">
            <w:rPr>
              <w:rFonts w:ascii="Times New Roman" w:hAnsi="Times New Roman" w:cs="Times New Roman"/>
              <w:b/>
              <w:color w:val="000000" w:themeColor="text1"/>
              <w:sz w:val="22"/>
            </w:rPr>
          </w:rPrChange>
        </w:rPr>
      </w:pPr>
    </w:p>
    <w:p w:rsidR="00030256" w:rsidRPr="000F24FD" w:rsidRDefault="00557FEA" w:rsidP="00903B7A">
      <w:pPr>
        <w:adjustRightInd w:val="0"/>
        <w:snapToGrid w:val="0"/>
        <w:spacing w:line="480" w:lineRule="auto"/>
        <w:outlineLvl w:val="0"/>
        <w:rPr>
          <w:rFonts w:ascii="Arial" w:hAnsi="Arial" w:cs="Arial"/>
          <w:b/>
          <w:color w:val="000000" w:themeColor="text1"/>
          <w:sz w:val="22"/>
          <w:rPrChange w:id="1291"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292" w:author="Guo, Shicheng" w:date="2018-10-16T16:48:00Z">
            <w:rPr>
              <w:rFonts w:ascii="Times New Roman" w:hAnsi="Times New Roman" w:cs="Times New Roman"/>
              <w:b/>
              <w:color w:val="000000" w:themeColor="text1"/>
              <w:sz w:val="22"/>
            </w:rPr>
          </w:rPrChange>
        </w:rPr>
        <w:t>Discussion</w:t>
      </w:r>
    </w:p>
    <w:p w:rsidR="00557250" w:rsidRPr="000F24FD" w:rsidRDefault="00557250" w:rsidP="00903B7A">
      <w:pPr>
        <w:adjustRightInd w:val="0"/>
        <w:snapToGrid w:val="0"/>
        <w:spacing w:line="480" w:lineRule="auto"/>
        <w:rPr>
          <w:rFonts w:ascii="Arial" w:hAnsi="Arial" w:cs="Arial"/>
          <w:color w:val="000000" w:themeColor="text1"/>
          <w:sz w:val="22"/>
          <w:rPrChange w:id="1293" w:author="Guo, Shicheng" w:date="2018-10-16T16:48:00Z">
            <w:rPr>
              <w:rFonts w:ascii="Times New Roman" w:hAnsi="Times New Roman" w:cs="Times New Roman"/>
              <w:color w:val="000000" w:themeColor="text1"/>
              <w:sz w:val="22"/>
            </w:rPr>
          </w:rPrChange>
        </w:rPr>
      </w:pPr>
    </w:p>
    <w:p w:rsidR="00850ABF" w:rsidRPr="000F24FD" w:rsidRDefault="004159BF" w:rsidP="00903B7A">
      <w:pPr>
        <w:adjustRightInd w:val="0"/>
        <w:snapToGrid w:val="0"/>
        <w:spacing w:line="480" w:lineRule="auto"/>
        <w:rPr>
          <w:rFonts w:ascii="Arial" w:hAnsi="Arial" w:cs="Arial"/>
          <w:color w:val="000000" w:themeColor="text1"/>
          <w:sz w:val="22"/>
          <w:rPrChange w:id="1294"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295" w:author="Guo, Shicheng" w:date="2018-10-16T16:48:00Z">
            <w:rPr>
              <w:rFonts w:ascii="Times New Roman" w:hAnsi="Times New Roman" w:cs="Times New Roman"/>
              <w:color w:val="000000" w:themeColor="text1"/>
              <w:sz w:val="22"/>
            </w:rPr>
          </w:rPrChange>
        </w:rPr>
        <w:t xml:space="preserve">ESCC is a complex disease caused by different </w:t>
      </w:r>
      <w:r w:rsidR="006D55A9" w:rsidRPr="000F24FD">
        <w:rPr>
          <w:rFonts w:ascii="Arial" w:hAnsi="Arial" w:cs="Arial"/>
          <w:color w:val="000000" w:themeColor="text1"/>
          <w:sz w:val="22"/>
          <w:rPrChange w:id="1296" w:author="Guo, Shicheng" w:date="2018-10-16T16:48:00Z">
            <w:rPr>
              <w:rFonts w:ascii="Times New Roman" w:hAnsi="Times New Roman" w:cs="Times New Roman"/>
              <w:color w:val="000000" w:themeColor="text1"/>
              <w:sz w:val="22"/>
            </w:rPr>
          </w:rPrChange>
        </w:rPr>
        <w:t>aberrant changes</w:t>
      </w:r>
      <w:r w:rsidRPr="000F24FD">
        <w:rPr>
          <w:rFonts w:ascii="Arial" w:hAnsi="Arial" w:cs="Arial"/>
          <w:color w:val="000000" w:themeColor="text1"/>
          <w:sz w:val="22"/>
          <w:rPrChange w:id="1297" w:author="Guo, Shicheng" w:date="2018-10-16T16:48:00Z">
            <w:rPr>
              <w:rFonts w:ascii="Times New Roman" w:hAnsi="Times New Roman" w:cs="Times New Roman"/>
              <w:color w:val="000000" w:themeColor="text1"/>
              <w:sz w:val="22"/>
            </w:rPr>
          </w:rPrChange>
        </w:rPr>
        <w:t xml:space="preserve"> such as epigenetic, genetic and environmental interactions</w:t>
      </w:r>
      <w:r w:rsidR="005912D9" w:rsidRPr="000F24FD">
        <w:rPr>
          <w:rFonts w:ascii="Arial" w:hAnsi="Arial" w:cs="Arial"/>
          <w:color w:val="000000" w:themeColor="text1"/>
          <w:sz w:val="22"/>
          <w:vertAlign w:val="superscript"/>
          <w:rPrChange w:id="1298"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1299" w:author="Guo, Shicheng" w:date="2018-10-16T16:48:00Z">
            <w:rPr>
              <w:rFonts w:ascii="Times New Roman" w:hAnsi="Times New Roman" w:cs="Times New Roman"/>
              <w:color w:val="000000" w:themeColor="text1"/>
              <w:sz w:val="22"/>
              <w:vertAlign w:val="superscript"/>
            </w:rPr>
          </w:rPrChange>
        </w:rPr>
        <w:instrText xml:space="preserve"> HYPERLINK \l "_ENREF_31" \o "Talukdar, 2013 #385" </w:instrText>
      </w:r>
      <w:r w:rsidR="005912D9" w:rsidRPr="000F24FD">
        <w:rPr>
          <w:rFonts w:ascii="Arial" w:hAnsi="Arial" w:cs="Arial"/>
          <w:color w:val="000000" w:themeColor="text1"/>
          <w:sz w:val="22"/>
          <w:vertAlign w:val="superscript"/>
          <w:rPrChange w:id="1300"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1301"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PEVuZE5vdGU+PENpdGU+PEF1dGhvcj5UYWx1a2RhcjwvQXV0aG9yPjxZZWFyPjIwMTM8L1llYXI+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</w:fldData>
        </w:fldChar>
      </w:r>
      <w:r w:rsidR="008B6D77" w:rsidRPr="000F24FD">
        <w:rPr>
          <w:rFonts w:ascii="Arial" w:hAnsi="Arial" w:cs="Arial"/>
          <w:color w:val="000000" w:themeColor="text1"/>
          <w:sz w:val="22"/>
          <w:vertAlign w:val="superscript"/>
          <w:rPrChange w:id="1302"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B6D77" w:rsidRPr="000F24FD">
        <w:rPr>
          <w:rFonts w:ascii="Arial" w:hAnsi="Arial" w:cs="Arial"/>
          <w:color w:val="000000" w:themeColor="text1"/>
          <w:sz w:val="22"/>
          <w:vertAlign w:val="superscript"/>
          <w:rPrChange w:id="1303"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PEVuZE5vdGU+PENpdGU+PEF1dGhvcj5UYWx1a2RhcjwvQXV0aG9yPjxZZWFyPjIwMTM8L1llYXI+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</w:fldData>
        </w:fldChar>
      </w:r>
      <w:r w:rsidR="008B6D77" w:rsidRPr="000F24FD">
        <w:rPr>
          <w:rFonts w:ascii="Arial" w:hAnsi="Arial" w:cs="Arial"/>
          <w:color w:val="000000" w:themeColor="text1"/>
          <w:sz w:val="22"/>
          <w:vertAlign w:val="superscript"/>
          <w:rPrChange w:id="1304"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B6D77" w:rsidRPr="000F24FD">
        <w:rPr>
          <w:rFonts w:ascii="Arial" w:hAnsi="Arial" w:cs="Arial"/>
          <w:color w:val="000000" w:themeColor="text1"/>
          <w:sz w:val="22"/>
          <w:vertAlign w:val="superscript"/>
          <w:rPrChange w:id="1305"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1306" w:author="Guo, Shicheng" w:date="2018-10-16T16:48:00Z">
            <w:rPr>
              <w:rFonts w:ascii="Times New Roman" w:hAnsi="Times New Roman" w:cs="Times New Roman"/>
              <w:color w:val="000000" w:themeColor="text1"/>
              <w:sz w:val="22"/>
              <w:vertAlign w:val="superscript"/>
            </w:rPr>
          </w:rPrChange>
        </w:rPr>
        <w:fldChar w:fldCharType="end"/>
      </w:r>
      <w:r w:rsidR="008B6D77" w:rsidRPr="000F24FD">
        <w:rPr>
          <w:rFonts w:ascii="Arial" w:hAnsi="Arial" w:cs="Arial"/>
          <w:color w:val="000000" w:themeColor="text1"/>
          <w:sz w:val="22"/>
          <w:vertAlign w:val="superscript"/>
          <w:rPrChange w:id="1307"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1308"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1309" w:author="Guo, Shicheng" w:date="2018-10-16T16:48:00Z">
            <w:rPr>
              <w:rFonts w:ascii="Times New Roman" w:hAnsi="Times New Roman" w:cs="Times New Roman"/>
              <w:noProof/>
              <w:color w:val="000000" w:themeColor="text1"/>
              <w:sz w:val="22"/>
              <w:vertAlign w:val="superscript"/>
            </w:rPr>
          </w:rPrChange>
        </w:rPr>
        <w:t>31</w:t>
      </w:r>
      <w:r w:rsidR="008B6D77" w:rsidRPr="000F24FD">
        <w:rPr>
          <w:rFonts w:ascii="Arial" w:hAnsi="Arial" w:cs="Arial"/>
          <w:color w:val="000000" w:themeColor="text1"/>
          <w:sz w:val="22"/>
          <w:vertAlign w:val="superscript"/>
          <w:rPrChange w:id="1310"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1311" w:author="Guo, Shicheng" w:date="2018-10-16T16:48:00Z">
            <w:rPr>
              <w:rFonts w:ascii="Times New Roman" w:hAnsi="Times New Roman" w:cs="Times New Roman"/>
              <w:color w:val="000000" w:themeColor="text1"/>
              <w:sz w:val="22"/>
              <w:vertAlign w:val="superscript"/>
            </w:rPr>
          </w:rPrChange>
        </w:rPr>
        <w:fldChar w:fldCharType="end"/>
      </w:r>
      <w:r w:rsidRPr="000F24FD">
        <w:rPr>
          <w:rFonts w:ascii="Arial" w:hAnsi="Arial" w:cs="Arial"/>
          <w:color w:val="000000" w:themeColor="text1"/>
          <w:sz w:val="22"/>
          <w:rPrChange w:id="1312" w:author="Guo, Shicheng" w:date="2018-10-16T16:48:00Z">
            <w:rPr>
              <w:rFonts w:ascii="Times New Roman" w:hAnsi="Times New Roman" w:cs="Times New Roman"/>
              <w:color w:val="000000" w:themeColor="text1"/>
              <w:sz w:val="22"/>
            </w:rPr>
          </w:rPrChange>
        </w:rPr>
        <w:t>. Sinc</w:t>
      </w:r>
      <w:r w:rsidR="008F728F" w:rsidRPr="000F24FD">
        <w:rPr>
          <w:rFonts w:ascii="Arial" w:hAnsi="Arial" w:cs="Arial"/>
          <w:color w:val="000000" w:themeColor="text1"/>
          <w:sz w:val="22"/>
          <w:rPrChange w:id="1313" w:author="Guo, Shicheng" w:date="2018-10-16T16:48:00Z">
            <w:rPr>
              <w:rFonts w:ascii="Times New Roman" w:hAnsi="Times New Roman" w:cs="Times New Roman"/>
              <w:color w:val="000000" w:themeColor="text1"/>
              <w:sz w:val="22"/>
            </w:rPr>
          </w:rPrChange>
        </w:rPr>
        <w:t>e the worse prognosis</w:t>
      </w:r>
      <w:r w:rsidRPr="000F24FD">
        <w:rPr>
          <w:rFonts w:ascii="Arial" w:hAnsi="Arial" w:cs="Arial"/>
          <w:color w:val="000000" w:themeColor="text1"/>
          <w:sz w:val="22"/>
          <w:rPrChange w:id="1314" w:author="Guo, Shicheng" w:date="2018-10-16T16:48:00Z">
            <w:rPr>
              <w:rFonts w:ascii="Times New Roman" w:hAnsi="Times New Roman" w:cs="Times New Roman"/>
              <w:color w:val="000000" w:themeColor="text1"/>
              <w:sz w:val="22"/>
            </w:rPr>
          </w:rPrChange>
        </w:rPr>
        <w:t>, early and accuracy diagnosis provide im</w:t>
      </w:r>
      <w:r w:rsidR="007754B3" w:rsidRPr="000F24FD">
        <w:rPr>
          <w:rFonts w:ascii="Arial" w:hAnsi="Arial" w:cs="Arial"/>
          <w:color w:val="000000" w:themeColor="text1"/>
          <w:sz w:val="22"/>
          <w:rPrChange w:id="1315" w:author="Guo, Shicheng" w:date="2018-10-16T16:48:00Z">
            <w:rPr>
              <w:rFonts w:ascii="Times New Roman" w:hAnsi="Times New Roman" w:cs="Times New Roman"/>
              <w:color w:val="000000" w:themeColor="text1"/>
              <w:sz w:val="22"/>
            </w:rPr>
          </w:rPrChange>
        </w:rPr>
        <w:t>portant approach to decrease the mortality</w:t>
      </w:r>
      <w:r w:rsidRPr="000F24FD">
        <w:rPr>
          <w:rFonts w:ascii="Arial" w:hAnsi="Arial" w:cs="Arial"/>
          <w:color w:val="000000" w:themeColor="text1"/>
          <w:sz w:val="22"/>
          <w:rPrChange w:id="1316" w:author="Guo, Shicheng" w:date="2018-10-16T16:48:00Z">
            <w:rPr>
              <w:rFonts w:ascii="Times New Roman" w:hAnsi="Times New Roman" w:cs="Times New Roman"/>
              <w:color w:val="000000" w:themeColor="text1"/>
              <w:sz w:val="22"/>
            </w:rPr>
          </w:rPrChange>
        </w:rPr>
        <w:t xml:space="preserve">. </w:t>
      </w:r>
      <w:r w:rsidR="008F728F" w:rsidRPr="000F24FD">
        <w:rPr>
          <w:rFonts w:ascii="Arial" w:hAnsi="Arial" w:cs="Arial"/>
          <w:color w:val="000000" w:themeColor="text1"/>
          <w:sz w:val="22"/>
          <w:rPrChange w:id="1317" w:author="Guo, Shicheng" w:date="2018-10-16T16:48:00Z">
            <w:rPr>
              <w:rFonts w:ascii="Times New Roman" w:hAnsi="Times New Roman" w:cs="Times New Roman"/>
              <w:color w:val="000000" w:themeColor="text1"/>
              <w:sz w:val="22"/>
            </w:rPr>
          </w:rPrChange>
        </w:rPr>
        <w:t>In the past decades, DNA methylation has been demonstrated to be promising early diagnostic biomarker for ESCC, however only quite</w:t>
      </w:r>
      <w:r w:rsidR="00557FEA" w:rsidRPr="000F24FD">
        <w:rPr>
          <w:rFonts w:ascii="Arial" w:hAnsi="Arial" w:cs="Arial"/>
          <w:color w:val="000000" w:themeColor="text1"/>
          <w:sz w:val="22"/>
          <w:rPrChange w:id="1318" w:author="Guo, Shicheng" w:date="2018-10-16T16:48:00Z">
            <w:rPr>
              <w:rFonts w:ascii="Times New Roman" w:hAnsi="Times New Roman" w:cs="Times New Roman"/>
              <w:color w:val="000000" w:themeColor="text1"/>
              <w:sz w:val="22"/>
            </w:rPr>
          </w:rPrChange>
        </w:rPr>
        <w:t xml:space="preserve"> limited number of DNA methylation markers for early detection, recurrence and prognosis have been identified in ESCC</w:t>
      </w:r>
      <w:r w:rsidR="00D06C17" w:rsidRPr="000F24FD">
        <w:rPr>
          <w:rFonts w:ascii="Arial" w:hAnsi="Arial" w:cs="Arial"/>
          <w:color w:val="000000" w:themeColor="text1"/>
          <w:sz w:val="22"/>
          <w:rPrChange w:id="1319" w:author="Guo, Shicheng" w:date="2018-10-16T16:48:00Z">
            <w:rPr>
              <w:rFonts w:ascii="Times New Roman" w:hAnsi="Times New Roman" w:cs="Times New Roman"/>
              <w:color w:val="000000" w:themeColor="text1"/>
              <w:sz w:val="22"/>
            </w:rPr>
          </w:rPrChange>
        </w:rPr>
        <w:fldChar w:fldCharType="begin">
          <w:fldData xml:space="preserve">PEVuZE5vdGU+PENpdGU+PEF1dGhvcj5BYmJhc3phZGVnYW48L0F1dGhvcj48WWVhcj4yMDA1PC9Z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</w:fldData>
        </w:fldChar>
      </w:r>
      <w:r w:rsidR="00892A75" w:rsidRPr="000F24FD">
        <w:rPr>
          <w:rFonts w:ascii="Arial" w:hAnsi="Arial" w:cs="Arial"/>
          <w:color w:val="000000" w:themeColor="text1"/>
          <w:sz w:val="22"/>
          <w:rPrChange w:id="1320" w:author="Guo, Shicheng" w:date="2018-10-16T16:48:00Z">
            <w:rPr>
              <w:rFonts w:ascii="Times New Roman" w:hAnsi="Times New Roman" w:cs="Times New Roman"/>
              <w:color w:val="000000" w:themeColor="text1"/>
              <w:sz w:val="22"/>
            </w:rPr>
          </w:rPrChange>
        </w:rPr>
        <w:instrText xml:space="preserve"> ADDIN EN.CITE </w:instrText>
      </w:r>
      <w:r w:rsidR="00892A75" w:rsidRPr="000F24FD">
        <w:rPr>
          <w:rFonts w:ascii="Arial" w:hAnsi="Arial" w:cs="Arial"/>
          <w:color w:val="000000" w:themeColor="text1"/>
          <w:sz w:val="22"/>
          <w:rPrChange w:id="1321" w:author="Guo, Shicheng" w:date="2018-10-16T16:48:00Z">
            <w:rPr>
              <w:rFonts w:ascii="Times New Roman" w:hAnsi="Times New Roman" w:cs="Times New Roman"/>
              <w:color w:val="000000" w:themeColor="text1"/>
              <w:sz w:val="22"/>
            </w:rPr>
          </w:rPrChange>
        </w:rPr>
        <w:fldChar w:fldCharType="begin">
          <w:fldData xml:space="preserve">PEVuZE5vdGU+PENpdGU+PEF1dGhvcj5BYmJhc3phZGVnYW48L0F1dGhvcj48WWVhcj4yMDA1PC9Z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</w:fldData>
        </w:fldChar>
      </w:r>
      <w:r w:rsidR="00892A75" w:rsidRPr="000F24FD">
        <w:rPr>
          <w:rFonts w:ascii="Arial" w:hAnsi="Arial" w:cs="Arial"/>
          <w:color w:val="000000" w:themeColor="text1"/>
          <w:sz w:val="22"/>
          <w:rPrChange w:id="1322" w:author="Guo, Shicheng" w:date="2018-10-16T16:48:00Z">
            <w:rPr>
              <w:rFonts w:ascii="Times New Roman" w:hAnsi="Times New Roman" w:cs="Times New Roman"/>
              <w:color w:val="000000" w:themeColor="text1"/>
              <w:sz w:val="22"/>
            </w:rPr>
          </w:rPrChange>
        </w:rPr>
        <w:instrText xml:space="preserve"> ADDIN EN.CITE.DATA </w:instrText>
      </w:r>
      <w:r w:rsidR="00892A75" w:rsidRPr="000F24FD">
        <w:rPr>
          <w:rFonts w:ascii="Arial" w:hAnsi="Arial" w:cs="Arial"/>
          <w:color w:val="000000" w:themeColor="text1"/>
          <w:sz w:val="22"/>
          <w:rPrChange w:id="1323" w:author="Guo, Shicheng" w:date="2018-10-16T16:48:00Z">
            <w:rPr>
              <w:rFonts w:ascii="Times New Roman" w:hAnsi="Times New Roman" w:cs="Times New Roman"/>
              <w:color w:val="000000" w:themeColor="text1"/>
              <w:sz w:val="22"/>
            </w:rPr>
          </w:rPrChange>
        </w:rPr>
      </w:r>
      <w:r w:rsidR="00892A75" w:rsidRPr="000F24FD">
        <w:rPr>
          <w:rFonts w:ascii="Arial" w:hAnsi="Arial" w:cs="Arial"/>
          <w:color w:val="000000" w:themeColor="text1"/>
          <w:sz w:val="22"/>
          <w:rPrChange w:id="1324" w:author="Guo, Shicheng" w:date="2018-10-16T16:48:00Z">
            <w:rPr>
              <w:rFonts w:ascii="Times New Roman" w:hAnsi="Times New Roman" w:cs="Times New Roman"/>
              <w:color w:val="000000" w:themeColor="text1"/>
              <w:sz w:val="22"/>
            </w:rPr>
          </w:rPrChange>
        </w:rPr>
        <w:fldChar w:fldCharType="end"/>
      </w:r>
      <w:r w:rsidR="00D06C17" w:rsidRPr="000F24FD">
        <w:rPr>
          <w:rFonts w:ascii="Arial" w:hAnsi="Arial" w:cs="Arial"/>
          <w:color w:val="000000" w:themeColor="text1"/>
          <w:sz w:val="22"/>
          <w:rPrChange w:id="1325" w:author="Guo, Shicheng" w:date="2018-10-16T16:48:00Z">
            <w:rPr>
              <w:rFonts w:ascii="Times New Roman" w:hAnsi="Times New Roman" w:cs="Times New Roman"/>
              <w:color w:val="000000" w:themeColor="text1"/>
              <w:sz w:val="22"/>
            </w:rPr>
          </w:rPrChange>
        </w:rPr>
      </w:r>
      <w:r w:rsidR="00D06C17" w:rsidRPr="000F24FD">
        <w:rPr>
          <w:rFonts w:ascii="Arial" w:hAnsi="Arial" w:cs="Arial"/>
          <w:color w:val="000000" w:themeColor="text1"/>
          <w:sz w:val="22"/>
          <w:rPrChange w:id="1326" w:author="Guo, Shicheng" w:date="2018-10-16T16:48:00Z">
            <w:rPr>
              <w:rFonts w:ascii="Times New Roman" w:hAnsi="Times New Roman" w:cs="Times New Roman"/>
              <w:color w:val="000000" w:themeColor="text1"/>
              <w:sz w:val="22"/>
            </w:rPr>
          </w:rPrChange>
        </w:rPr>
        <w:fldChar w:fldCharType="separate"/>
      </w:r>
      <w:r w:rsidR="005912D9" w:rsidRPr="000F24FD">
        <w:rPr>
          <w:rFonts w:ascii="Arial" w:hAnsi="Arial" w:cs="Arial"/>
          <w:noProof/>
          <w:color w:val="000000" w:themeColor="text1"/>
          <w:sz w:val="22"/>
          <w:vertAlign w:val="superscript"/>
          <w:rPrChange w:id="1327"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1328" w:author="Guo, Shicheng" w:date="2018-10-16T16:48:00Z">
            <w:rPr>
              <w:rFonts w:ascii="Times New Roman" w:hAnsi="Times New Roman" w:cs="Times New Roman"/>
              <w:noProof/>
              <w:color w:val="000000" w:themeColor="text1"/>
              <w:sz w:val="22"/>
              <w:vertAlign w:val="superscript"/>
            </w:rPr>
          </w:rPrChange>
        </w:rPr>
        <w:instrText xml:space="preserve"> HYPERLINK \l "_ENREF_32" \o "Abbaszadegan, 2005 #259" </w:instrText>
      </w:r>
      <w:r w:rsidR="005912D9" w:rsidRPr="000F24FD">
        <w:rPr>
          <w:rFonts w:ascii="Arial" w:hAnsi="Arial" w:cs="Arial"/>
          <w:noProof/>
          <w:color w:val="000000" w:themeColor="text1"/>
          <w:sz w:val="22"/>
          <w:vertAlign w:val="superscript"/>
          <w:rPrChange w:id="1329"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1330" w:author="Guo, Shicheng" w:date="2018-10-16T16:48:00Z">
            <w:rPr>
              <w:rFonts w:ascii="Times New Roman" w:hAnsi="Times New Roman" w:cs="Times New Roman"/>
              <w:noProof/>
              <w:color w:val="000000" w:themeColor="text1"/>
              <w:sz w:val="22"/>
              <w:vertAlign w:val="superscript"/>
            </w:rPr>
          </w:rPrChange>
        </w:rPr>
        <w:t>32</w:t>
      </w:r>
      <w:r w:rsidR="005912D9" w:rsidRPr="000F24FD">
        <w:rPr>
          <w:rFonts w:ascii="Arial" w:hAnsi="Arial" w:cs="Arial"/>
          <w:noProof/>
          <w:color w:val="000000" w:themeColor="text1"/>
          <w:sz w:val="22"/>
          <w:vertAlign w:val="superscript"/>
          <w:rPrChange w:id="1331" w:author="Guo, Shicheng" w:date="2018-10-16T16:48:00Z">
            <w:rPr>
              <w:rFonts w:ascii="Times New Roman" w:hAnsi="Times New Roman" w:cs="Times New Roman"/>
              <w:noProof/>
              <w:color w:val="000000" w:themeColor="text1"/>
              <w:sz w:val="22"/>
              <w:vertAlign w:val="superscript"/>
            </w:rPr>
          </w:rPrChange>
        </w:rPr>
        <w:fldChar w:fldCharType="end"/>
      </w:r>
      <w:r w:rsidR="00892A75" w:rsidRPr="000F24FD">
        <w:rPr>
          <w:rFonts w:ascii="Arial" w:hAnsi="Arial" w:cs="Arial"/>
          <w:noProof/>
          <w:color w:val="000000" w:themeColor="text1"/>
          <w:sz w:val="22"/>
          <w:vertAlign w:val="superscript"/>
          <w:rPrChange w:id="1332" w:author="Guo, Shicheng" w:date="2018-10-16T16:48:00Z">
            <w:rPr>
              <w:rFonts w:ascii="Times New Roman" w:hAnsi="Times New Roman" w:cs="Times New Roman"/>
              <w:noProof/>
              <w:color w:val="000000" w:themeColor="text1"/>
              <w:sz w:val="22"/>
              <w:vertAlign w:val="superscript"/>
            </w:rPr>
          </w:rPrChange>
        </w:rPr>
        <w:t>,</w:t>
      </w:r>
      <w:r w:rsidR="005912D9" w:rsidRPr="000F24FD">
        <w:rPr>
          <w:rFonts w:ascii="Arial" w:hAnsi="Arial" w:cs="Arial"/>
          <w:noProof/>
          <w:color w:val="000000" w:themeColor="text1"/>
          <w:sz w:val="22"/>
          <w:vertAlign w:val="superscript"/>
          <w:rPrChange w:id="1333" w:author="Guo, Shicheng" w:date="2018-10-16T16:48:00Z">
            <w:rPr>
              <w:rFonts w:ascii="Times New Roman" w:hAnsi="Times New Roman" w:cs="Times New Roman"/>
              <w:noProof/>
              <w:color w:val="000000" w:themeColor="text1"/>
              <w:sz w:val="22"/>
              <w:vertAlign w:val="superscript"/>
            </w:rPr>
          </w:rPrChange>
        </w:rPr>
        <w:fldChar w:fldCharType="begin"/>
      </w:r>
      <w:r w:rsidR="005912D9" w:rsidRPr="000F24FD">
        <w:rPr>
          <w:rFonts w:ascii="Arial" w:hAnsi="Arial" w:cs="Arial"/>
          <w:noProof/>
          <w:color w:val="000000" w:themeColor="text1"/>
          <w:sz w:val="22"/>
          <w:vertAlign w:val="superscript"/>
          <w:rPrChange w:id="1334" w:author="Guo, Shicheng" w:date="2018-10-16T16:48:00Z">
            <w:rPr>
              <w:rFonts w:ascii="Times New Roman" w:hAnsi="Times New Roman" w:cs="Times New Roman"/>
              <w:noProof/>
              <w:color w:val="000000" w:themeColor="text1"/>
              <w:sz w:val="22"/>
              <w:vertAlign w:val="superscript"/>
            </w:rPr>
          </w:rPrChange>
        </w:rPr>
        <w:instrText xml:space="preserve"> HYPERLINK \l "_ENREF_33" \o "Liu, 2011 #260" </w:instrText>
      </w:r>
      <w:r w:rsidR="005912D9" w:rsidRPr="000F24FD">
        <w:rPr>
          <w:rFonts w:ascii="Arial" w:hAnsi="Arial" w:cs="Arial"/>
          <w:noProof/>
          <w:color w:val="000000" w:themeColor="text1"/>
          <w:sz w:val="22"/>
          <w:vertAlign w:val="superscript"/>
          <w:rPrChange w:id="1335" w:author="Guo, Shicheng" w:date="2018-10-16T16:48:00Z">
            <w:rPr>
              <w:rFonts w:ascii="Times New Roman" w:hAnsi="Times New Roman" w:cs="Times New Roman"/>
              <w:noProof/>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1336" w:author="Guo, Shicheng" w:date="2018-10-16T16:48:00Z">
            <w:rPr>
              <w:rFonts w:ascii="Times New Roman" w:hAnsi="Times New Roman" w:cs="Times New Roman"/>
              <w:noProof/>
              <w:color w:val="000000" w:themeColor="text1"/>
              <w:sz w:val="22"/>
              <w:vertAlign w:val="superscript"/>
            </w:rPr>
          </w:rPrChange>
        </w:rPr>
        <w:t>33</w:t>
      </w:r>
      <w:r w:rsidR="005912D9" w:rsidRPr="000F24FD">
        <w:rPr>
          <w:rFonts w:ascii="Arial" w:hAnsi="Arial" w:cs="Arial"/>
          <w:noProof/>
          <w:color w:val="000000" w:themeColor="text1"/>
          <w:sz w:val="22"/>
          <w:vertAlign w:val="superscript"/>
          <w:rPrChange w:id="1337" w:author="Guo, Shicheng" w:date="2018-10-16T16:48:00Z">
            <w:rPr>
              <w:rFonts w:ascii="Times New Roman" w:hAnsi="Times New Roman" w:cs="Times New Roman"/>
              <w:noProof/>
              <w:color w:val="000000" w:themeColor="text1"/>
              <w:sz w:val="22"/>
              <w:vertAlign w:val="superscript"/>
            </w:rPr>
          </w:rPrChange>
        </w:rPr>
        <w:fldChar w:fldCharType="end"/>
      </w:r>
      <w:r w:rsidR="00D06C17" w:rsidRPr="000F24FD">
        <w:rPr>
          <w:rFonts w:ascii="Arial" w:hAnsi="Arial" w:cs="Arial"/>
          <w:color w:val="000000" w:themeColor="text1"/>
          <w:sz w:val="22"/>
          <w:rPrChange w:id="1338" w:author="Guo, Shicheng" w:date="2018-10-16T16:48:00Z">
            <w:rPr>
              <w:rFonts w:ascii="Times New Roman" w:hAnsi="Times New Roman" w:cs="Times New Roman"/>
              <w:color w:val="000000" w:themeColor="text1"/>
              <w:sz w:val="22"/>
            </w:rPr>
          </w:rPrChange>
        </w:rPr>
        <w:fldChar w:fldCharType="end"/>
      </w:r>
      <w:r w:rsidR="00557FEA" w:rsidRPr="000F24FD">
        <w:rPr>
          <w:rFonts w:ascii="Arial" w:hAnsi="Arial" w:cs="Arial"/>
          <w:color w:val="000000" w:themeColor="text1"/>
          <w:sz w:val="22"/>
          <w:rPrChange w:id="1339" w:author="Guo, Shicheng" w:date="2018-10-16T16:48:00Z">
            <w:rPr>
              <w:rFonts w:ascii="Times New Roman" w:hAnsi="Times New Roman" w:cs="Times New Roman"/>
              <w:color w:val="000000" w:themeColor="text1"/>
              <w:sz w:val="22"/>
            </w:rPr>
          </w:rPrChange>
        </w:rPr>
        <w:t xml:space="preserve">. </w:t>
      </w:r>
      <w:r w:rsidR="008F728F" w:rsidRPr="000F24FD">
        <w:rPr>
          <w:rFonts w:ascii="Arial" w:hAnsi="Arial" w:cs="Arial"/>
          <w:color w:val="000000" w:themeColor="text1"/>
          <w:sz w:val="22"/>
          <w:rPrChange w:id="1340" w:author="Guo, Shicheng" w:date="2018-10-16T16:48:00Z">
            <w:rPr>
              <w:rFonts w:ascii="Times New Roman" w:hAnsi="Times New Roman" w:cs="Times New Roman"/>
              <w:color w:val="000000" w:themeColor="text1"/>
              <w:sz w:val="22"/>
            </w:rPr>
          </w:rPrChange>
        </w:rPr>
        <w:t>Further</w:t>
      </w:r>
      <w:r w:rsidR="00557FEA" w:rsidRPr="000F24FD">
        <w:rPr>
          <w:rFonts w:ascii="Arial" w:hAnsi="Arial" w:cs="Arial"/>
          <w:color w:val="000000" w:themeColor="text1"/>
          <w:sz w:val="22"/>
          <w:rPrChange w:id="1341" w:author="Guo, Shicheng" w:date="2018-10-16T16:48:00Z">
            <w:rPr>
              <w:rFonts w:ascii="Times New Roman" w:hAnsi="Times New Roman" w:cs="Times New Roman"/>
              <w:color w:val="000000" w:themeColor="text1"/>
              <w:sz w:val="22"/>
            </w:rPr>
          </w:rPrChange>
        </w:rPr>
        <w:t>, there are not many studies focusing on mechanisms under which epigenetic changes in tumor suppressor gene promoter regions lead to human ESCC initiation and progression.</w:t>
      </w:r>
      <w:r w:rsidR="00557FEA" w:rsidRPr="000F24FD">
        <w:rPr>
          <w:rFonts w:ascii="Arial" w:hAnsi="Arial" w:cs="Arial"/>
          <w:color w:val="FF0000"/>
          <w:sz w:val="22"/>
          <w:rPrChange w:id="1342" w:author="Guo, Shicheng" w:date="2018-10-16T16:48:00Z">
            <w:rPr>
              <w:rFonts w:ascii="Times New Roman" w:hAnsi="Times New Roman" w:cs="Times New Roman"/>
              <w:color w:val="FF0000"/>
              <w:sz w:val="22"/>
            </w:rPr>
          </w:rPrChange>
        </w:rPr>
        <w:t xml:space="preserve"> </w:t>
      </w:r>
    </w:p>
    <w:p w:rsidR="00557250" w:rsidRPr="000F24FD" w:rsidRDefault="00557250" w:rsidP="00903B7A">
      <w:pPr>
        <w:adjustRightInd w:val="0"/>
        <w:snapToGrid w:val="0"/>
        <w:spacing w:line="480" w:lineRule="auto"/>
        <w:rPr>
          <w:rFonts w:ascii="Arial" w:hAnsi="Arial" w:cs="Arial"/>
          <w:color w:val="000000" w:themeColor="text1"/>
          <w:sz w:val="22"/>
          <w:rPrChange w:id="1343" w:author="Guo, Shicheng" w:date="2018-10-16T16:48:00Z">
            <w:rPr>
              <w:rFonts w:ascii="Times New Roman" w:hAnsi="Times New Roman" w:cs="Times New Roman"/>
              <w:color w:val="000000" w:themeColor="text1"/>
              <w:sz w:val="22"/>
            </w:rPr>
          </w:rPrChange>
        </w:rPr>
      </w:pPr>
    </w:p>
    <w:p w:rsidR="00850ABF" w:rsidRPr="000F24FD" w:rsidRDefault="00557FEA" w:rsidP="00903B7A">
      <w:pPr>
        <w:adjustRightInd w:val="0"/>
        <w:snapToGrid w:val="0"/>
        <w:spacing w:line="480" w:lineRule="auto"/>
        <w:rPr>
          <w:rFonts w:ascii="Arial" w:hAnsi="Arial" w:cs="Arial"/>
          <w:color w:val="000000" w:themeColor="text1"/>
          <w:sz w:val="22"/>
          <w:rPrChange w:id="1344"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345" w:author="Guo, Shicheng" w:date="2018-10-16T16:48:00Z">
            <w:rPr>
              <w:rFonts w:ascii="Times New Roman" w:hAnsi="Times New Roman" w:cs="Times New Roman"/>
              <w:color w:val="000000" w:themeColor="text1"/>
              <w:sz w:val="22"/>
            </w:rPr>
          </w:rPrChange>
        </w:rPr>
        <w:t xml:space="preserve">In this study we show that </w:t>
      </w:r>
      <w:r w:rsidRPr="000F24FD">
        <w:rPr>
          <w:rFonts w:ascii="Arial" w:hAnsi="Arial" w:cs="Arial"/>
          <w:i/>
          <w:color w:val="000000" w:themeColor="text1"/>
          <w:sz w:val="22"/>
          <w:rPrChange w:id="134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347" w:author="Guo, Shicheng" w:date="2018-10-16T16:48:00Z">
            <w:rPr>
              <w:rFonts w:ascii="Times New Roman" w:hAnsi="Times New Roman" w:cs="Times New Roman"/>
              <w:color w:val="000000" w:themeColor="text1"/>
              <w:sz w:val="22"/>
            </w:rPr>
          </w:rPrChange>
        </w:rPr>
        <w:t xml:space="preserve"> gene is silenced in ESCC tumor tissues, but not in adjacent control tissues in paired tissue samples from ESCC patients. In ESCC tumor tissue, the </w:t>
      </w:r>
      <w:r w:rsidRPr="000F24FD">
        <w:rPr>
          <w:rFonts w:ascii="Arial" w:hAnsi="Arial" w:cs="Arial"/>
          <w:i/>
          <w:color w:val="000000" w:themeColor="text1"/>
          <w:sz w:val="22"/>
          <w:rPrChange w:id="1348"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349" w:author="Guo, Shicheng" w:date="2018-10-16T16:48:00Z">
            <w:rPr>
              <w:rFonts w:ascii="Times New Roman" w:hAnsi="Times New Roman" w:cs="Times New Roman"/>
              <w:color w:val="000000" w:themeColor="text1"/>
              <w:sz w:val="22"/>
            </w:rPr>
          </w:rPrChange>
        </w:rPr>
        <w:t xml:space="preserve"> gene is hyper</w:t>
      </w:r>
      <w:r w:rsidR="00982B3D" w:rsidRPr="000F24FD">
        <w:rPr>
          <w:rFonts w:ascii="Arial" w:hAnsi="Arial" w:cs="Arial"/>
          <w:color w:val="000000" w:themeColor="text1"/>
          <w:sz w:val="22"/>
          <w:rPrChange w:id="1350" w:author="Guo, Shicheng" w:date="2018-10-16T16:48:00Z">
            <w:rPr>
              <w:rFonts w:ascii="Times New Roman" w:hAnsi="Times New Roman" w:cs="Times New Roman"/>
              <w:color w:val="000000" w:themeColor="text1"/>
              <w:sz w:val="22"/>
            </w:rPr>
          </w:rPrChange>
        </w:rPr>
        <w:t>-</w:t>
      </w:r>
      <w:r w:rsidRPr="000F24FD">
        <w:rPr>
          <w:rFonts w:ascii="Arial" w:hAnsi="Arial" w:cs="Arial"/>
          <w:color w:val="000000" w:themeColor="text1"/>
          <w:sz w:val="22"/>
          <w:rPrChange w:id="1351" w:author="Guo, Shicheng" w:date="2018-10-16T16:48:00Z">
            <w:rPr>
              <w:rFonts w:ascii="Times New Roman" w:hAnsi="Times New Roman" w:cs="Times New Roman"/>
              <w:color w:val="000000" w:themeColor="text1"/>
              <w:sz w:val="22"/>
            </w:rPr>
          </w:rPrChange>
        </w:rPr>
        <w:t xml:space="preserve">methylated in its promoter region. The epigenetic changes in </w:t>
      </w:r>
      <w:r w:rsidRPr="000F24FD">
        <w:rPr>
          <w:rFonts w:ascii="Arial" w:hAnsi="Arial" w:cs="Arial"/>
          <w:i/>
          <w:color w:val="000000" w:themeColor="text1"/>
          <w:sz w:val="22"/>
          <w:rPrChange w:id="1352"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353" w:author="Guo, Shicheng" w:date="2018-10-16T16:48:00Z">
            <w:rPr>
              <w:rFonts w:ascii="Times New Roman" w:hAnsi="Times New Roman" w:cs="Times New Roman"/>
              <w:color w:val="000000" w:themeColor="text1"/>
              <w:sz w:val="22"/>
            </w:rPr>
          </w:rPrChange>
        </w:rPr>
        <w:t xml:space="preserve"> in ESCC patients samples have been determined by targeted bisulfite sequencing. Methylation status of </w:t>
      </w:r>
      <w:r w:rsidRPr="000F24FD">
        <w:rPr>
          <w:rFonts w:ascii="Arial" w:hAnsi="Arial" w:cs="Arial"/>
          <w:i/>
          <w:color w:val="000000" w:themeColor="text1"/>
          <w:sz w:val="22"/>
          <w:rPrChange w:id="1354"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355" w:author="Guo, Shicheng" w:date="2018-10-16T16:48:00Z">
            <w:rPr>
              <w:rFonts w:ascii="Times New Roman" w:hAnsi="Times New Roman" w:cs="Times New Roman"/>
              <w:color w:val="000000" w:themeColor="text1"/>
              <w:sz w:val="22"/>
            </w:rPr>
          </w:rPrChange>
        </w:rPr>
        <w:t xml:space="preserve"> promoter region is significantly higher in ESCC tissue than in adjacent control tissue. </w:t>
      </w:r>
      <w:r w:rsidRPr="000F24FD">
        <w:rPr>
          <w:rFonts w:ascii="Arial" w:hAnsi="Arial" w:cs="Arial"/>
          <w:i/>
          <w:color w:val="000000" w:themeColor="text1"/>
          <w:sz w:val="22"/>
          <w:rPrChange w:id="135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357" w:author="Guo, Shicheng" w:date="2018-10-16T16:48:00Z">
            <w:rPr>
              <w:rFonts w:ascii="Times New Roman" w:hAnsi="Times New Roman" w:cs="Times New Roman"/>
              <w:color w:val="000000" w:themeColor="text1"/>
              <w:sz w:val="22"/>
            </w:rPr>
          </w:rPrChange>
        </w:rPr>
        <w:t xml:space="preserve"> expression at RNA level, consistent with its methylation status, is significantly lower in ESCC cells indicating possible tumor suppressor function of </w:t>
      </w:r>
      <w:r w:rsidRPr="000F24FD">
        <w:rPr>
          <w:rFonts w:ascii="Arial" w:hAnsi="Arial" w:cs="Arial"/>
          <w:i/>
          <w:color w:val="000000" w:themeColor="text1"/>
          <w:sz w:val="22"/>
          <w:rPrChange w:id="1358"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359" w:author="Guo, Shicheng" w:date="2018-10-16T16:48:00Z">
            <w:rPr>
              <w:rFonts w:ascii="Times New Roman" w:hAnsi="Times New Roman" w:cs="Times New Roman"/>
              <w:color w:val="000000" w:themeColor="text1"/>
              <w:sz w:val="22"/>
            </w:rPr>
          </w:rPrChange>
        </w:rPr>
        <w:t xml:space="preserve">. These results have led us to further explore the clinical value of hypermethylation of </w:t>
      </w:r>
      <w:r w:rsidRPr="000F24FD">
        <w:rPr>
          <w:rFonts w:ascii="Arial" w:hAnsi="Arial" w:cs="Arial"/>
          <w:i/>
          <w:color w:val="000000" w:themeColor="text1"/>
          <w:sz w:val="22"/>
          <w:rPrChange w:id="136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361" w:author="Guo, Shicheng" w:date="2018-10-16T16:48:00Z">
            <w:rPr>
              <w:rFonts w:ascii="Times New Roman" w:hAnsi="Times New Roman" w:cs="Times New Roman"/>
              <w:color w:val="000000" w:themeColor="text1"/>
              <w:sz w:val="22"/>
            </w:rPr>
          </w:rPrChange>
        </w:rPr>
        <w:t xml:space="preserve"> promoter. Logistic regression analysis revealed hypermethylated </w:t>
      </w:r>
      <w:r w:rsidRPr="000F24FD">
        <w:rPr>
          <w:rFonts w:ascii="Arial" w:hAnsi="Arial" w:cs="Arial"/>
          <w:i/>
          <w:color w:val="000000" w:themeColor="text1"/>
          <w:sz w:val="22"/>
          <w:rPrChange w:id="1362"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363" w:author="Guo, Shicheng" w:date="2018-10-16T16:48:00Z">
            <w:rPr>
              <w:rFonts w:ascii="Times New Roman" w:hAnsi="Times New Roman" w:cs="Times New Roman"/>
              <w:color w:val="000000" w:themeColor="text1"/>
              <w:sz w:val="22"/>
            </w:rPr>
          </w:rPrChange>
        </w:rPr>
        <w:t xml:space="preserve"> is strongly associated with ESCC after adjustment for age, sex, smoking and alcohol consumption. The logistic regression model was also used to evaluate the prediction ability of hypermethylation status of </w:t>
      </w:r>
      <w:r w:rsidRPr="000F24FD">
        <w:rPr>
          <w:rFonts w:ascii="Arial" w:hAnsi="Arial" w:cs="Arial"/>
          <w:i/>
          <w:color w:val="000000" w:themeColor="text1"/>
          <w:sz w:val="22"/>
          <w:rPrChange w:id="1364"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365" w:author="Guo, Shicheng" w:date="2018-10-16T16:48:00Z">
            <w:rPr>
              <w:rFonts w:ascii="Times New Roman" w:hAnsi="Times New Roman" w:cs="Times New Roman"/>
              <w:color w:val="000000" w:themeColor="text1"/>
              <w:sz w:val="22"/>
            </w:rPr>
          </w:rPrChange>
        </w:rPr>
        <w:t xml:space="preserve"> promoter. Analysis results, sensitivity, specificity and AUC with</w:t>
      </w:r>
      <w:r w:rsidR="00786E4F" w:rsidRPr="000F24FD">
        <w:rPr>
          <w:rFonts w:ascii="Arial" w:hAnsi="Arial" w:cs="Arial"/>
          <w:color w:val="000000" w:themeColor="text1"/>
          <w:sz w:val="22"/>
          <w:rPrChange w:id="1366"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367" w:author="Guo, Shicheng" w:date="2018-10-16T16:48:00Z">
            <w:rPr>
              <w:rFonts w:ascii="Times New Roman" w:hAnsi="Times New Roman" w:cs="Times New Roman"/>
              <w:color w:val="000000" w:themeColor="text1"/>
              <w:sz w:val="22"/>
            </w:rPr>
          </w:rPrChange>
        </w:rPr>
        <w:t>adjustment for age, sex</w:t>
      </w:r>
      <w:r w:rsidR="00E70A9F" w:rsidRPr="000F24FD">
        <w:rPr>
          <w:rFonts w:ascii="Arial" w:hAnsi="Arial" w:cs="Arial"/>
          <w:color w:val="000000" w:themeColor="text1"/>
          <w:sz w:val="22"/>
          <w:rPrChange w:id="1368" w:author="Guo, Shicheng" w:date="2018-10-16T16:48:00Z">
            <w:rPr>
              <w:rFonts w:ascii="Times New Roman" w:hAnsi="Times New Roman" w:cs="Times New Roman"/>
              <w:color w:val="000000" w:themeColor="text1"/>
              <w:sz w:val="22"/>
            </w:rPr>
          </w:rPrChange>
        </w:rPr>
        <w:t>, smoking and alcohol consumption</w:t>
      </w:r>
      <w:r w:rsidRPr="000F24FD">
        <w:rPr>
          <w:rFonts w:ascii="Arial" w:hAnsi="Arial" w:cs="Arial"/>
          <w:color w:val="000000" w:themeColor="text1"/>
          <w:sz w:val="22"/>
          <w:rPrChange w:id="1369" w:author="Guo, Shicheng" w:date="2018-10-16T16:48:00Z">
            <w:rPr>
              <w:rFonts w:ascii="Times New Roman" w:hAnsi="Times New Roman" w:cs="Times New Roman"/>
              <w:color w:val="000000" w:themeColor="text1"/>
              <w:sz w:val="22"/>
            </w:rPr>
          </w:rPrChange>
        </w:rPr>
        <w:t xml:space="preserve">, indicate moderate prediction ability of the test. Taken together, </w:t>
      </w:r>
      <w:r w:rsidRPr="000F24FD">
        <w:rPr>
          <w:rFonts w:ascii="Arial" w:hAnsi="Arial" w:cs="Arial"/>
          <w:i/>
          <w:color w:val="000000" w:themeColor="text1"/>
          <w:sz w:val="22"/>
          <w:rPrChange w:id="137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371" w:author="Guo, Shicheng" w:date="2018-10-16T16:48:00Z">
            <w:rPr>
              <w:rFonts w:ascii="Times New Roman" w:hAnsi="Times New Roman" w:cs="Times New Roman"/>
              <w:color w:val="000000" w:themeColor="text1"/>
              <w:sz w:val="22"/>
            </w:rPr>
          </w:rPrChange>
        </w:rPr>
        <w:t xml:space="preserve"> hypermethylation is an independent </w:t>
      </w:r>
      <w:r w:rsidR="00241A0E" w:rsidRPr="000F24FD">
        <w:rPr>
          <w:rFonts w:ascii="Arial" w:hAnsi="Arial" w:cs="Arial"/>
          <w:color w:val="000000" w:themeColor="text1"/>
          <w:sz w:val="22"/>
          <w:rPrChange w:id="1372" w:author="Guo, Shicheng" w:date="2018-10-16T16:48:00Z">
            <w:rPr>
              <w:rFonts w:ascii="Times New Roman" w:hAnsi="Times New Roman" w:cs="Times New Roman"/>
              <w:color w:val="000000" w:themeColor="text1"/>
              <w:sz w:val="22"/>
            </w:rPr>
          </w:rPrChange>
        </w:rPr>
        <w:t>diagnostic</w:t>
      </w:r>
      <w:r w:rsidR="003E311C" w:rsidRPr="000F24FD">
        <w:rPr>
          <w:rFonts w:ascii="Arial" w:hAnsi="Arial" w:cs="Arial"/>
          <w:color w:val="000000" w:themeColor="text1"/>
          <w:sz w:val="22"/>
          <w:rPrChange w:id="1373"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374" w:author="Guo, Shicheng" w:date="2018-10-16T16:48:00Z">
            <w:rPr>
              <w:rFonts w:ascii="Times New Roman" w:hAnsi="Times New Roman" w:cs="Times New Roman"/>
              <w:color w:val="000000" w:themeColor="text1"/>
              <w:sz w:val="22"/>
            </w:rPr>
          </w:rPrChange>
        </w:rPr>
        <w:t xml:space="preserve">factor to </w:t>
      </w:r>
      <w:r w:rsidR="003E311C" w:rsidRPr="000F24FD">
        <w:rPr>
          <w:rFonts w:ascii="Arial" w:hAnsi="Arial" w:cs="Arial"/>
          <w:color w:val="000000" w:themeColor="text1"/>
          <w:sz w:val="22"/>
          <w:rPrChange w:id="1375" w:author="Guo, Shicheng" w:date="2018-10-16T16:48:00Z">
            <w:rPr>
              <w:rFonts w:ascii="Times New Roman" w:hAnsi="Times New Roman" w:cs="Times New Roman"/>
              <w:color w:val="000000" w:themeColor="text1"/>
              <w:sz w:val="22"/>
            </w:rPr>
          </w:rPrChange>
        </w:rPr>
        <w:t>together with</w:t>
      </w:r>
      <w:r w:rsidR="00241A0E" w:rsidRPr="000F24FD">
        <w:rPr>
          <w:rFonts w:ascii="Arial" w:hAnsi="Arial" w:cs="Arial"/>
          <w:color w:val="000000" w:themeColor="text1"/>
          <w:sz w:val="22"/>
          <w:rPrChange w:id="1376"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377" w:author="Guo, Shicheng" w:date="2018-10-16T16:48:00Z">
            <w:rPr>
              <w:rFonts w:ascii="Times New Roman" w:hAnsi="Times New Roman" w:cs="Times New Roman"/>
              <w:color w:val="000000" w:themeColor="text1"/>
              <w:sz w:val="22"/>
            </w:rPr>
          </w:rPrChange>
        </w:rPr>
        <w:t xml:space="preserve">other risk factors, such as age, </w:t>
      </w:r>
      <w:r w:rsidR="00007F9B" w:rsidRPr="000F24FD">
        <w:rPr>
          <w:rFonts w:ascii="Arial" w:hAnsi="Arial" w:cs="Arial"/>
          <w:color w:val="000000" w:themeColor="text1"/>
          <w:sz w:val="22"/>
          <w:rPrChange w:id="1378" w:author="Guo, Shicheng" w:date="2018-10-16T16:48:00Z">
            <w:rPr>
              <w:rFonts w:ascii="Times New Roman" w:hAnsi="Times New Roman" w:cs="Times New Roman"/>
              <w:color w:val="000000" w:themeColor="text1"/>
              <w:sz w:val="22"/>
            </w:rPr>
          </w:rPrChange>
        </w:rPr>
        <w:t>gender</w:t>
      </w:r>
      <w:r w:rsidR="00241A0E" w:rsidRPr="000F24FD">
        <w:rPr>
          <w:rFonts w:ascii="Arial" w:hAnsi="Arial" w:cs="Arial"/>
          <w:color w:val="000000" w:themeColor="text1"/>
          <w:sz w:val="22"/>
          <w:rPrChange w:id="1379" w:author="Guo, Shicheng" w:date="2018-10-16T16:48:00Z">
            <w:rPr>
              <w:rFonts w:ascii="Times New Roman" w:hAnsi="Times New Roman" w:cs="Times New Roman"/>
              <w:color w:val="000000" w:themeColor="text1"/>
              <w:sz w:val="22"/>
            </w:rPr>
          </w:rPrChange>
        </w:rPr>
        <w:t>, smoking and drinking.</w:t>
      </w:r>
      <w:r w:rsidRPr="000F24FD">
        <w:rPr>
          <w:rFonts w:ascii="Arial" w:hAnsi="Arial" w:cs="Arial"/>
          <w:color w:val="000000" w:themeColor="text1"/>
          <w:sz w:val="22"/>
          <w:rPrChange w:id="1380" w:author="Guo, Shicheng" w:date="2018-10-16T16:48:00Z">
            <w:rPr>
              <w:rFonts w:ascii="Times New Roman" w:hAnsi="Times New Roman" w:cs="Times New Roman"/>
              <w:color w:val="000000" w:themeColor="text1"/>
              <w:sz w:val="22"/>
            </w:rPr>
          </w:rPrChange>
        </w:rPr>
        <w:t xml:space="preserve"> </w:t>
      </w:r>
    </w:p>
    <w:p w:rsidR="00557250" w:rsidRPr="000F24FD" w:rsidRDefault="00557250" w:rsidP="00903B7A">
      <w:pPr>
        <w:adjustRightInd w:val="0"/>
        <w:snapToGrid w:val="0"/>
        <w:spacing w:line="480" w:lineRule="auto"/>
        <w:rPr>
          <w:rFonts w:ascii="Arial" w:hAnsi="Arial" w:cs="Arial"/>
          <w:color w:val="000000" w:themeColor="text1"/>
          <w:sz w:val="22"/>
          <w:rPrChange w:id="1381" w:author="Guo, Shicheng" w:date="2018-10-16T16:48:00Z">
            <w:rPr>
              <w:rFonts w:ascii="Times New Roman" w:hAnsi="Times New Roman" w:cs="Times New Roman"/>
              <w:color w:val="000000" w:themeColor="text1"/>
              <w:sz w:val="22"/>
            </w:rPr>
          </w:rPrChange>
        </w:rPr>
      </w:pPr>
    </w:p>
    <w:p w:rsidR="00577482" w:rsidRPr="000F24FD" w:rsidRDefault="00557FEA" w:rsidP="00903B7A">
      <w:pPr>
        <w:autoSpaceDE w:val="0"/>
        <w:autoSpaceDN w:val="0"/>
        <w:adjustRightInd w:val="0"/>
        <w:snapToGrid w:val="0"/>
        <w:spacing w:line="480" w:lineRule="auto"/>
        <w:jc w:val="left"/>
        <w:rPr>
          <w:rFonts w:ascii="Arial" w:hAnsi="Arial" w:cs="Arial"/>
          <w:color w:val="000000" w:themeColor="text1"/>
          <w:sz w:val="22"/>
          <w:rPrChange w:id="1382"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383" w:author="Guo, Shicheng" w:date="2018-10-16T16:48:00Z">
            <w:rPr>
              <w:rFonts w:ascii="Times New Roman" w:hAnsi="Times New Roman" w:cs="Times New Roman"/>
              <w:color w:val="000000" w:themeColor="text1"/>
              <w:sz w:val="22"/>
            </w:rPr>
          </w:rPrChange>
        </w:rPr>
        <w:t>To our knowledge so far, there have never been any studies of ZNF132 in ESCC, actually there is only one report on the role of ZNF132 in human cancer, demonstrating the significant inverse correlation between methylation level of ZNF132 and its protein expression in prostate cancer patients tissue samples</w:t>
      </w:r>
      <w:r w:rsidR="00676783" w:rsidRPr="000F24FD">
        <w:rPr>
          <w:rFonts w:ascii="Arial" w:hAnsi="Arial" w:cs="Arial"/>
          <w:color w:val="000000" w:themeColor="text1"/>
          <w:sz w:val="22"/>
          <w:rPrChange w:id="1384" w:author="Guo, Shicheng" w:date="2018-10-16T16:48:00Z">
            <w:rPr>
              <w:rFonts w:ascii="Times New Roman" w:hAnsi="Times New Roman" w:cs="Times New Roman"/>
              <w:color w:val="000000" w:themeColor="text1"/>
              <w:sz w:val="22"/>
            </w:rPr>
          </w:rPrChange>
        </w:rPr>
        <w:t xml:space="preserve"> </w:t>
      </w:r>
      <w:r w:rsidR="008B6D77" w:rsidRPr="000F24FD">
        <w:rPr>
          <w:rFonts w:ascii="Arial" w:hAnsi="Arial" w:cs="Arial"/>
          <w:color w:val="000000" w:themeColor="text1"/>
          <w:sz w:val="22"/>
          <w:rPrChange w:id="1385" w:author="Guo, Shicheng" w:date="2018-10-16T16:48:00Z">
            <w:rPr>
              <w:rFonts w:ascii="Times New Roman" w:hAnsi="Times New Roman" w:cs="Times New Roman"/>
              <w:color w:val="000000" w:themeColor="text1"/>
              <w:sz w:val="22"/>
            </w:rPr>
          </w:rPrChange>
        </w:rPr>
        <w:fldChar w:fldCharType="begin"/>
      </w:r>
      <w:r w:rsidR="008B6D77" w:rsidRPr="000F24FD">
        <w:rPr>
          <w:rFonts w:ascii="Arial" w:hAnsi="Arial" w:cs="Arial"/>
          <w:color w:val="000000" w:themeColor="text1"/>
          <w:sz w:val="22"/>
          <w:rPrChange w:id="1386" w:author="Guo, Shicheng" w:date="2018-10-16T16:48:00Z">
            <w:rPr>
              <w:rFonts w:ascii="Times New Roman" w:hAnsi="Times New Roman" w:cs="Times New Roman"/>
              <w:color w:val="000000" w:themeColor="text1"/>
              <w:sz w:val="22"/>
            </w:rPr>
          </w:rPrChange>
        </w:rPr>
        <w:instrText xml:space="preserve"> HYPERLINK \l "_ENREF_17" \o "Abildgaard, 2012 #189" </w:instrText>
      </w:r>
      <w:r w:rsidR="008B6D77" w:rsidRPr="000F24FD">
        <w:rPr>
          <w:rFonts w:ascii="Arial" w:hAnsi="Arial" w:cs="Arial"/>
          <w:color w:val="000000" w:themeColor="text1"/>
          <w:sz w:val="22"/>
          <w:rPrChange w:id="1387" w:author="Guo, Shicheng" w:date="2018-10-16T16:48:00Z">
            <w:rPr>
              <w:rFonts w:ascii="Times New Roman" w:hAnsi="Times New Roman" w:cs="Times New Roman"/>
              <w:color w:val="000000" w:themeColor="text1"/>
              <w:sz w:val="22"/>
            </w:rPr>
          </w:rPrChange>
        </w:rPr>
        <w:fldChar w:fldCharType="separate"/>
      </w:r>
      <w:r w:rsidR="008B6D77" w:rsidRPr="000F24FD">
        <w:rPr>
          <w:rFonts w:ascii="Arial" w:hAnsi="Arial" w:cs="Arial"/>
          <w:color w:val="000000" w:themeColor="text1"/>
          <w:sz w:val="22"/>
          <w:rPrChange w:id="1388" w:author="Guo, Shicheng" w:date="2018-10-16T16:48:00Z">
            <w:rPr>
              <w:rFonts w:ascii="Times New Roman" w:hAnsi="Times New Roman" w:cs="Times New Roman"/>
              <w:color w:val="000000" w:themeColor="text1"/>
              <w:sz w:val="22"/>
            </w:rPr>
          </w:rPrChange>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0F24FD">
        <w:rPr>
          <w:rFonts w:ascii="Arial" w:hAnsi="Arial" w:cs="Arial"/>
          <w:color w:val="000000" w:themeColor="text1"/>
          <w:sz w:val="22"/>
          <w:rPrChange w:id="1389" w:author="Guo, Shicheng" w:date="2018-10-16T16:48:00Z">
            <w:rPr>
              <w:rFonts w:ascii="Times New Roman" w:hAnsi="Times New Roman" w:cs="Times New Roman"/>
              <w:color w:val="000000" w:themeColor="text1"/>
              <w:sz w:val="22"/>
            </w:rPr>
          </w:rPrChange>
        </w:rPr>
        <w:instrText xml:space="preserve"> ADDIN EN.CITE </w:instrText>
      </w:r>
      <w:r w:rsidR="008B6D77" w:rsidRPr="000F24FD">
        <w:rPr>
          <w:rFonts w:ascii="Arial" w:hAnsi="Arial" w:cs="Arial"/>
          <w:color w:val="000000" w:themeColor="text1"/>
          <w:sz w:val="22"/>
          <w:rPrChange w:id="1390" w:author="Guo, Shicheng" w:date="2018-10-16T16:48:00Z">
            <w:rPr>
              <w:rFonts w:ascii="Times New Roman" w:hAnsi="Times New Roman" w:cs="Times New Roman"/>
              <w:color w:val="000000" w:themeColor="text1"/>
              <w:sz w:val="22"/>
            </w:rPr>
          </w:rPrChange>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0F24FD">
        <w:rPr>
          <w:rFonts w:ascii="Arial" w:hAnsi="Arial" w:cs="Arial"/>
          <w:color w:val="000000" w:themeColor="text1"/>
          <w:sz w:val="22"/>
          <w:rPrChange w:id="1391" w:author="Guo, Shicheng" w:date="2018-10-16T16:48:00Z">
            <w:rPr>
              <w:rFonts w:ascii="Times New Roman" w:hAnsi="Times New Roman" w:cs="Times New Roman"/>
              <w:color w:val="000000" w:themeColor="text1"/>
              <w:sz w:val="22"/>
            </w:rPr>
          </w:rPrChange>
        </w:rPr>
        <w:instrText xml:space="preserve"> ADDIN EN.CITE.DATA </w:instrText>
      </w:r>
      <w:r w:rsidR="008B6D77" w:rsidRPr="000F24FD">
        <w:rPr>
          <w:rFonts w:ascii="Arial" w:hAnsi="Arial" w:cs="Arial"/>
          <w:color w:val="000000" w:themeColor="text1"/>
          <w:sz w:val="22"/>
          <w:rPrChange w:id="1392" w:author="Guo, Shicheng" w:date="2018-10-16T16:48:00Z">
            <w:rPr>
              <w:rFonts w:ascii="Times New Roman" w:hAnsi="Times New Roman" w:cs="Times New Roman"/>
              <w:color w:val="000000" w:themeColor="text1"/>
              <w:sz w:val="22"/>
            </w:rPr>
          </w:rPrChange>
        </w:rPr>
      </w:r>
      <w:r w:rsidR="008B6D77" w:rsidRPr="000F24FD">
        <w:rPr>
          <w:rFonts w:ascii="Arial" w:hAnsi="Arial" w:cs="Arial"/>
          <w:color w:val="000000" w:themeColor="text1"/>
          <w:sz w:val="22"/>
          <w:rPrChange w:id="1393" w:author="Guo, Shicheng" w:date="2018-10-16T16:48:00Z">
            <w:rPr>
              <w:rFonts w:ascii="Times New Roman" w:hAnsi="Times New Roman" w:cs="Times New Roman"/>
              <w:color w:val="000000" w:themeColor="text1"/>
              <w:sz w:val="22"/>
            </w:rPr>
          </w:rPrChange>
        </w:rPr>
        <w:fldChar w:fldCharType="end"/>
      </w:r>
      <w:r w:rsidR="008B6D77" w:rsidRPr="000F24FD">
        <w:rPr>
          <w:rFonts w:ascii="Arial" w:hAnsi="Arial" w:cs="Arial"/>
          <w:color w:val="000000" w:themeColor="text1"/>
          <w:sz w:val="22"/>
          <w:rPrChange w:id="1394" w:author="Guo, Shicheng" w:date="2018-10-16T16:48:00Z">
            <w:rPr>
              <w:rFonts w:ascii="Times New Roman" w:hAnsi="Times New Roman" w:cs="Times New Roman"/>
              <w:color w:val="000000" w:themeColor="text1"/>
              <w:sz w:val="22"/>
            </w:rPr>
          </w:rPrChange>
        </w:rPr>
      </w:r>
      <w:r w:rsidR="008B6D77" w:rsidRPr="000F24FD">
        <w:rPr>
          <w:rFonts w:ascii="Arial" w:hAnsi="Arial" w:cs="Arial"/>
          <w:color w:val="000000" w:themeColor="text1"/>
          <w:sz w:val="22"/>
          <w:rPrChange w:id="1395" w:author="Guo, Shicheng" w:date="2018-10-16T16:48:00Z">
            <w:rPr>
              <w:rFonts w:ascii="Times New Roman" w:hAnsi="Times New Roman" w:cs="Times New Roman"/>
              <w:color w:val="000000" w:themeColor="text1"/>
              <w:sz w:val="22"/>
            </w:rPr>
          </w:rPrChange>
        </w:rPr>
        <w:fldChar w:fldCharType="separate"/>
      </w:r>
      <w:r w:rsidR="008B6D77" w:rsidRPr="000F24FD">
        <w:rPr>
          <w:rFonts w:ascii="Arial" w:hAnsi="Arial" w:cs="Arial"/>
          <w:noProof/>
          <w:color w:val="000000" w:themeColor="text1"/>
          <w:sz w:val="22"/>
          <w:vertAlign w:val="superscript"/>
          <w:rPrChange w:id="1396" w:author="Guo, Shicheng" w:date="2018-10-16T16:48:00Z">
            <w:rPr>
              <w:rFonts w:ascii="Times New Roman" w:hAnsi="Times New Roman" w:cs="Times New Roman"/>
              <w:noProof/>
              <w:color w:val="000000" w:themeColor="text1"/>
              <w:sz w:val="22"/>
              <w:vertAlign w:val="superscript"/>
            </w:rPr>
          </w:rPrChange>
        </w:rPr>
        <w:t>17</w:t>
      </w:r>
      <w:r w:rsidR="008B6D77" w:rsidRPr="000F24FD">
        <w:rPr>
          <w:rFonts w:ascii="Arial" w:hAnsi="Arial" w:cs="Arial"/>
          <w:color w:val="000000" w:themeColor="text1"/>
          <w:sz w:val="22"/>
          <w:rPrChange w:id="1397" w:author="Guo, Shicheng" w:date="2018-10-16T16:48:00Z">
            <w:rPr>
              <w:rFonts w:ascii="Times New Roman" w:hAnsi="Times New Roman" w:cs="Times New Roman"/>
              <w:color w:val="000000" w:themeColor="text1"/>
              <w:sz w:val="22"/>
            </w:rPr>
          </w:rPrChange>
        </w:rPr>
        <w:fldChar w:fldCharType="end"/>
      </w:r>
      <w:r w:rsidR="008B6D77" w:rsidRPr="000F24FD">
        <w:rPr>
          <w:rFonts w:ascii="Arial" w:hAnsi="Arial" w:cs="Arial"/>
          <w:color w:val="000000" w:themeColor="text1"/>
          <w:sz w:val="22"/>
          <w:rPrChange w:id="1398" w:author="Guo, Shicheng" w:date="2018-10-16T16:48:00Z">
            <w:rPr>
              <w:rFonts w:ascii="Times New Roman" w:hAnsi="Times New Roman" w:cs="Times New Roman"/>
              <w:color w:val="000000" w:themeColor="text1"/>
              <w:sz w:val="22"/>
            </w:rPr>
          </w:rPrChange>
        </w:rPr>
        <w:fldChar w:fldCharType="end"/>
      </w:r>
      <w:r w:rsidRPr="000F24FD">
        <w:rPr>
          <w:rFonts w:ascii="Arial" w:hAnsi="Arial" w:cs="Arial"/>
          <w:color w:val="000000" w:themeColor="text1"/>
          <w:sz w:val="22"/>
          <w:rPrChange w:id="1399" w:author="Guo, Shicheng" w:date="2018-10-16T16:48:00Z">
            <w:rPr>
              <w:rFonts w:ascii="Times New Roman" w:hAnsi="Times New Roman" w:cs="Times New Roman"/>
              <w:color w:val="000000" w:themeColor="text1"/>
              <w:sz w:val="22"/>
            </w:rPr>
          </w:rPrChange>
        </w:rPr>
        <w:t>. Consistent with our study in ESCC patients, their results also illustrate that ZNF132 have the potential to be a new candidate methylation marker for prostate cancer. The role of methylation promotor and expression of ZNF132 were analysed in in vitro study with EC cell lines. Two EC cell lines showed significant decreased ZNF132 methylation accompanied by increased expression of ZNF132 after demethylation reagent 5-Aza treatments, demonstrating directly the inverse relationship between promoter methylation status and expression of ZNF132 in ESCC. The results indicate the potential of demethylation drugs as a epigenetic cancer therapy. The function of ZNF132 was then studied in ESCC lines. Overexpression of ZNF132 in ESCC cells greatly reduced the abilities of cells in in growth, migration and invasion, and significantly increased apoptotic cell death illustrating in vitro the tumor suppression function of ZNF132. The effect of ZNF132 overexpression was also studied in vivo with a nude mouse model. The tumorigenicity of EC cells with overexpress</w:t>
      </w:r>
      <w:r w:rsidR="000F749B" w:rsidRPr="000F24FD">
        <w:rPr>
          <w:rFonts w:ascii="Arial" w:hAnsi="Arial" w:cs="Arial"/>
          <w:color w:val="000000" w:themeColor="text1"/>
          <w:sz w:val="22"/>
          <w:rPrChange w:id="1400" w:author="Guo, Shicheng" w:date="2018-10-16T16:48:00Z">
            <w:rPr>
              <w:rFonts w:ascii="Times New Roman" w:hAnsi="Times New Roman" w:cs="Times New Roman"/>
              <w:color w:val="000000" w:themeColor="text1"/>
              <w:sz w:val="22"/>
            </w:rPr>
          </w:rPrChange>
        </w:rPr>
        <w:t>ed</w:t>
      </w:r>
      <w:r w:rsidRPr="000F24FD">
        <w:rPr>
          <w:rFonts w:ascii="Arial" w:hAnsi="Arial" w:cs="Arial"/>
          <w:color w:val="000000" w:themeColor="text1"/>
          <w:sz w:val="22"/>
          <w:rPrChange w:id="1401" w:author="Guo, Shicheng" w:date="2018-10-16T16:48:00Z">
            <w:rPr>
              <w:rFonts w:ascii="Times New Roman" w:hAnsi="Times New Roman" w:cs="Times New Roman"/>
              <w:color w:val="000000" w:themeColor="text1"/>
              <w:sz w:val="22"/>
            </w:rPr>
          </w:rPrChange>
        </w:rPr>
        <w:t xml:space="preserve"> ZNF132 is significantly reduced, therefore confirming the above in vitro results. Our study is the first one to show both in vitro and in vivo the tumor suppression function of ZNF132 indicating the pathological importance of reducing ZNF132 expression by hypermethylation of its promoter region.</w:t>
      </w:r>
      <w:r w:rsidR="00007F9B" w:rsidRPr="000F24FD">
        <w:rPr>
          <w:rFonts w:ascii="Arial" w:hAnsi="Arial" w:cs="Arial"/>
          <w:color w:val="000000" w:themeColor="text1"/>
          <w:sz w:val="22"/>
          <w:rPrChange w:id="1402"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403" w:author="Guo, Shicheng" w:date="2018-10-16T16:48:00Z">
            <w:rPr>
              <w:rFonts w:ascii="Times New Roman" w:hAnsi="Times New Roman" w:cs="Times New Roman"/>
              <w:color w:val="000000" w:themeColor="text1"/>
              <w:sz w:val="22"/>
            </w:rPr>
          </w:rPrChange>
        </w:rPr>
        <w:t xml:space="preserve">The underlying mechanism of the effect of methylation status of ZNF132 promoter on its expression was explored. </w:t>
      </w:r>
      <w:r w:rsidR="00014B3E" w:rsidRPr="000F24FD">
        <w:rPr>
          <w:rFonts w:ascii="Arial" w:hAnsi="Arial" w:cs="Arial"/>
          <w:color w:val="000000" w:themeColor="text1"/>
          <w:sz w:val="22"/>
          <w:rPrChange w:id="1404" w:author="Guo, Shicheng" w:date="2018-10-16T16:48:00Z">
            <w:rPr>
              <w:rFonts w:ascii="Times New Roman" w:hAnsi="Times New Roman" w:cs="Times New Roman"/>
              <w:color w:val="000000" w:themeColor="text1"/>
              <w:sz w:val="22"/>
            </w:rPr>
          </w:rPrChange>
        </w:rPr>
        <w:t>S</w:t>
      </w:r>
      <w:r w:rsidR="00F21D6C" w:rsidRPr="000F24FD">
        <w:rPr>
          <w:rFonts w:ascii="Arial" w:hAnsi="Arial" w:cs="Arial"/>
          <w:color w:val="000000" w:themeColor="text1"/>
          <w:sz w:val="22"/>
          <w:rPrChange w:id="1405" w:author="Guo, Shicheng" w:date="2018-10-16T16:48:00Z">
            <w:rPr>
              <w:rFonts w:ascii="Times New Roman" w:hAnsi="Times New Roman" w:cs="Times New Roman"/>
              <w:color w:val="000000" w:themeColor="text1"/>
              <w:sz w:val="22"/>
            </w:rPr>
          </w:rPrChange>
        </w:rPr>
        <w:t>p</w:t>
      </w:r>
      <w:r w:rsidR="00014B3E" w:rsidRPr="000F24FD">
        <w:rPr>
          <w:rFonts w:ascii="Arial" w:hAnsi="Arial" w:cs="Arial"/>
          <w:color w:val="000000" w:themeColor="text1"/>
          <w:sz w:val="22"/>
          <w:rPrChange w:id="1406" w:author="Guo, Shicheng" w:date="2018-10-16T16:48:00Z">
            <w:rPr>
              <w:rFonts w:ascii="Times New Roman" w:hAnsi="Times New Roman" w:cs="Times New Roman"/>
              <w:color w:val="000000" w:themeColor="text1"/>
              <w:sz w:val="22"/>
            </w:rPr>
          </w:rPrChange>
        </w:rPr>
        <w:t>1 is a zinc finger protein that belongs to the SP family of transcription factors. The canonical sequence of the S</w:t>
      </w:r>
      <w:r w:rsidR="008C4B2A" w:rsidRPr="000F24FD">
        <w:rPr>
          <w:rFonts w:ascii="Arial" w:hAnsi="Arial" w:cs="Arial"/>
          <w:color w:val="000000" w:themeColor="text1"/>
          <w:sz w:val="22"/>
          <w:rPrChange w:id="1407" w:author="Guo, Shicheng" w:date="2018-10-16T16:48:00Z">
            <w:rPr>
              <w:rFonts w:ascii="Times New Roman" w:hAnsi="Times New Roman" w:cs="Times New Roman"/>
              <w:color w:val="000000" w:themeColor="text1"/>
              <w:sz w:val="22"/>
            </w:rPr>
          </w:rPrChange>
        </w:rPr>
        <w:t>p</w:t>
      </w:r>
      <w:r w:rsidR="00014B3E" w:rsidRPr="000F24FD">
        <w:rPr>
          <w:rFonts w:ascii="Arial" w:hAnsi="Arial" w:cs="Arial"/>
          <w:color w:val="000000" w:themeColor="text1"/>
          <w:sz w:val="22"/>
          <w:rPrChange w:id="1408" w:author="Guo, Shicheng" w:date="2018-10-16T16:48:00Z">
            <w:rPr>
              <w:rFonts w:ascii="Times New Roman" w:hAnsi="Times New Roman" w:cs="Times New Roman"/>
              <w:color w:val="000000" w:themeColor="text1"/>
              <w:sz w:val="22"/>
            </w:rPr>
          </w:rPrChange>
        </w:rPr>
        <w:t>1-binding site is 5'-(G/T)GGGCGG(G/A)(G/A) containing GpC in the promoter region</w:t>
      </w:r>
      <w:r w:rsidR="005912D9" w:rsidRPr="000F24FD">
        <w:rPr>
          <w:rFonts w:ascii="Arial" w:hAnsi="Arial" w:cs="Arial"/>
          <w:color w:val="000000" w:themeColor="text1"/>
          <w:sz w:val="22"/>
          <w:vertAlign w:val="superscript"/>
          <w:rPrChange w:id="1409"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1410" w:author="Guo, Shicheng" w:date="2018-10-16T16:48:00Z">
            <w:rPr>
              <w:rFonts w:ascii="Times New Roman" w:hAnsi="Times New Roman" w:cs="Times New Roman"/>
              <w:color w:val="000000" w:themeColor="text1"/>
              <w:sz w:val="22"/>
              <w:vertAlign w:val="superscript"/>
            </w:rPr>
          </w:rPrChange>
        </w:rPr>
        <w:instrText xml:space="preserve"> HYPERLINK \l "_ENREF_34" \o "Solomon, 2008 #386" </w:instrText>
      </w:r>
      <w:r w:rsidR="005912D9" w:rsidRPr="000F24FD">
        <w:rPr>
          <w:rFonts w:ascii="Arial" w:hAnsi="Arial" w:cs="Arial"/>
          <w:color w:val="000000" w:themeColor="text1"/>
          <w:sz w:val="22"/>
          <w:vertAlign w:val="superscript"/>
          <w:rPrChange w:id="1411"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1412" w:author="Guo, Shicheng" w:date="2018-10-16T16:48:00Z">
            <w:rPr>
              <w:rFonts w:ascii="Times New Roman" w:hAnsi="Times New Roman" w:cs="Times New Roman"/>
              <w:color w:val="000000" w:themeColor="text1"/>
              <w:sz w:val="22"/>
              <w:vertAlign w:val="superscript"/>
            </w:rPr>
          </w:rPrChange>
        </w:rPr>
        <w:fldChar w:fldCharType="begin"/>
      </w:r>
      <w:r w:rsidR="008B6D77" w:rsidRPr="000F24FD">
        <w:rPr>
          <w:rFonts w:ascii="Arial" w:hAnsi="Arial" w:cs="Arial"/>
          <w:color w:val="000000" w:themeColor="text1"/>
          <w:sz w:val="22"/>
          <w:vertAlign w:val="superscript"/>
          <w:rPrChange w:id="1413" w:author="Guo, Shicheng" w:date="2018-10-16T16:48:00Z">
            <w:rPr>
              <w:rFonts w:ascii="Times New Roman" w:hAnsi="Times New Roman" w:cs="Times New Roman"/>
              <w:color w:val="000000" w:themeColor="text1"/>
              <w:sz w:val="22"/>
              <w:vertAlign w:val="superscript"/>
            </w:rPr>
          </w:rPrChange>
        </w:rPr>
        <w:instrText xml:space="preserve"> ADDIN EN.CITE &lt;EndNote&gt;&lt;Cite&gt;&lt;Author&gt;Solomon&lt;/Author&gt;&lt;Year&gt;2008&lt;/Year&gt;&lt;RecNum&gt;386&lt;/RecNum&gt;&lt;DisplayText&gt;&lt;style face="superscript"&gt;34&lt;/style&gt;&lt;/DisplayText&gt;&lt;record&gt;&lt;rec-number&gt;386&lt;/rec-number&gt;&lt;foreign-keys&gt;&lt;key app="EN" db-id="rsdtssx5de5tfqezpxppdrsutap5fp2daewr"&gt;386&lt;/key&gt;&lt;/foreign-keys&gt;&lt;ref-type name="Journal Article"&gt;17&lt;/ref-type&gt;&lt;contributors&gt;&lt;authors&gt;&lt;author&gt;Solomon, S. S.&lt;/author&gt;&lt;author&gt;Majumdar, G.&lt;/author&gt;&lt;author&gt;Martinez-Hernandez, A.&lt;/author&gt;&lt;author&gt;Raghow, R.&lt;/author&gt;&lt;/authors&gt;&lt;/contributors&gt;&lt;auth-address&gt;Research Service, VA Medical Center, 1030 Jefferson Avenue, Memphis, TN 38104, USA. ssolomon@utmem.edu&lt;/auth-address&gt;&lt;titles&gt;&lt;title&gt;A critical role of Sp1 transcription factor in regulating gene expression in response to insulin and other hormones&lt;/title&gt;&lt;secondary-title&gt;Life Sci&lt;/secondary-title&gt;&lt;alt-title&gt;Life sciences&lt;/alt-title&gt;&lt;/titles&gt;&lt;periodical&gt;&lt;full-title&gt;Life Sci&lt;/full-title&gt;&lt;abbr-1&gt;Life sciences&lt;/abbr-1&gt;&lt;/periodical&gt;&lt;alt-periodical&gt;&lt;full-title&gt;Life Sci&lt;/full-title&gt;&lt;abbr-1&gt;Life sciences&lt;/abbr-1&gt;&lt;/alt-periodical&gt;&lt;pages&gt;305-12&lt;/pages&gt;&lt;volume&gt;83&lt;/volume&gt;&lt;number&gt;9-10&lt;/number&gt;&lt;keywords&gt;&lt;keyword&gt;Cell Nucleus/metabolism&lt;/keyword&gt;&lt;keyword&gt;Diabetes Mellitus, Type 2/genetics/metabolism&lt;/keyword&gt;&lt;keyword&gt;*Gene Expression Regulation&lt;/keyword&gt;&lt;keyword&gt;Hormones/*metabolism&lt;/keyword&gt;&lt;keyword&gt;Humans&lt;/keyword&gt;&lt;keyword&gt;Hyperinsulinism/genetics/metabolism&lt;/keyword&gt;&lt;keyword&gt;Insulin/*metabolism&lt;/keyword&gt;&lt;keyword&gt;Metabolic Syndrome/genetics/metabolism&lt;/keyword&gt;&lt;keyword&gt;Models, Molecular&lt;/keyword&gt;&lt;keyword&gt;Signal Transduction/*physiology&lt;/keyword&gt;&lt;keyword&gt;Sp1 Transcription Factor/chemistry/genetics/*metabolism&lt;/keyword&gt;&lt;keyword&gt;Transcription, Genetic&lt;/keyword&gt;&lt;/keywords&gt;&lt;dates&gt;&lt;year&gt;2008&lt;/year&gt;&lt;pub-dates&gt;&lt;date&gt;Aug 29&lt;/date&gt;&lt;/pub-dates&gt;&lt;/dates&gt;&lt;isbn&gt;0024-3205 (Print)&amp;#xD;0024-3205 (Linking)&lt;/isbn&gt;&lt;accession-num&gt;18664368&lt;/accession-num&gt;&lt;urls&gt;&lt;related-urls&gt;&lt;url&gt;http://www.ncbi.nlm.nih.gov/pubmed/18664368&lt;/url&gt;&lt;/related-urls&gt;&lt;/urls&gt;&lt;electronic-resource-num&gt;10.1016/j.lfs.2008.06.024&lt;/electronic-resource-num&gt;&lt;/record&gt;&lt;/Cite&gt;&lt;/EndNote&gt;</w:instrText>
      </w:r>
      <w:r w:rsidR="008B6D77" w:rsidRPr="000F24FD">
        <w:rPr>
          <w:rFonts w:ascii="Arial" w:hAnsi="Arial" w:cs="Arial"/>
          <w:color w:val="000000" w:themeColor="text1"/>
          <w:sz w:val="22"/>
          <w:vertAlign w:val="superscript"/>
          <w:rPrChange w:id="1414"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1415" w:author="Guo, Shicheng" w:date="2018-10-16T16:48:00Z">
            <w:rPr>
              <w:rFonts w:ascii="Times New Roman" w:hAnsi="Times New Roman" w:cs="Times New Roman"/>
              <w:noProof/>
              <w:color w:val="000000" w:themeColor="text1"/>
              <w:sz w:val="22"/>
              <w:vertAlign w:val="superscript"/>
            </w:rPr>
          </w:rPrChange>
        </w:rPr>
        <w:t>34</w:t>
      </w:r>
      <w:r w:rsidR="008B6D77" w:rsidRPr="000F24FD">
        <w:rPr>
          <w:rFonts w:ascii="Arial" w:hAnsi="Arial" w:cs="Arial"/>
          <w:color w:val="000000" w:themeColor="text1"/>
          <w:sz w:val="22"/>
          <w:vertAlign w:val="superscript"/>
          <w:rPrChange w:id="1416"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1417" w:author="Guo, Shicheng" w:date="2018-10-16T16:48:00Z">
            <w:rPr>
              <w:rFonts w:ascii="Times New Roman" w:hAnsi="Times New Roman" w:cs="Times New Roman"/>
              <w:color w:val="000000" w:themeColor="text1"/>
              <w:sz w:val="22"/>
              <w:vertAlign w:val="superscript"/>
            </w:rPr>
          </w:rPrChange>
        </w:rPr>
        <w:fldChar w:fldCharType="end"/>
      </w:r>
      <w:r w:rsidR="00014B3E" w:rsidRPr="000F24FD">
        <w:rPr>
          <w:rFonts w:ascii="Arial" w:hAnsi="Arial" w:cs="Arial"/>
          <w:color w:val="000000" w:themeColor="text1"/>
          <w:sz w:val="22"/>
          <w:rPrChange w:id="1418" w:author="Guo, Shicheng" w:date="2018-10-16T16:48:00Z">
            <w:rPr>
              <w:rFonts w:ascii="Times New Roman" w:hAnsi="Times New Roman" w:cs="Times New Roman"/>
              <w:color w:val="000000" w:themeColor="text1"/>
              <w:sz w:val="22"/>
            </w:rPr>
          </w:rPrChange>
        </w:rPr>
        <w:t>. Binding of S</w:t>
      </w:r>
      <w:r w:rsidR="008C4B2A" w:rsidRPr="000F24FD">
        <w:rPr>
          <w:rFonts w:ascii="Arial" w:hAnsi="Arial" w:cs="Arial"/>
          <w:color w:val="000000" w:themeColor="text1"/>
          <w:sz w:val="22"/>
          <w:rPrChange w:id="1419" w:author="Guo, Shicheng" w:date="2018-10-16T16:48:00Z">
            <w:rPr>
              <w:rFonts w:ascii="Times New Roman" w:hAnsi="Times New Roman" w:cs="Times New Roman"/>
              <w:color w:val="000000" w:themeColor="text1"/>
              <w:sz w:val="22"/>
            </w:rPr>
          </w:rPrChange>
        </w:rPr>
        <w:t>p</w:t>
      </w:r>
      <w:r w:rsidR="00014B3E" w:rsidRPr="000F24FD">
        <w:rPr>
          <w:rFonts w:ascii="Arial" w:hAnsi="Arial" w:cs="Arial"/>
          <w:color w:val="000000" w:themeColor="text1"/>
          <w:sz w:val="22"/>
          <w:rPrChange w:id="1420" w:author="Guo, Shicheng" w:date="2018-10-16T16:48:00Z">
            <w:rPr>
              <w:rFonts w:ascii="Times New Roman" w:hAnsi="Times New Roman" w:cs="Times New Roman"/>
              <w:color w:val="000000" w:themeColor="text1"/>
              <w:sz w:val="22"/>
            </w:rPr>
          </w:rPrChange>
        </w:rPr>
        <w:t>1 to a target gene can be interrupted by DNA methylation, resulting in silencing of gene expression.</w:t>
      </w:r>
      <w:r w:rsidR="00D82601" w:rsidRPr="000F24FD">
        <w:rPr>
          <w:rFonts w:ascii="Arial" w:hAnsi="Arial" w:cs="Arial"/>
          <w:sz w:val="22"/>
          <w:rPrChange w:id="1421" w:author="Guo, Shicheng" w:date="2018-10-16T16:48:00Z">
            <w:rPr>
              <w:rFonts w:ascii="Times New Roman" w:hAnsi="Times New Roman" w:cs="Times New Roman"/>
            </w:rPr>
          </w:rPrChange>
        </w:rPr>
        <w:t xml:space="preserve"> </w:t>
      </w:r>
      <w:r w:rsidR="00567727" w:rsidRPr="000F24FD">
        <w:rPr>
          <w:rFonts w:ascii="Arial" w:hAnsi="Arial" w:cs="Arial"/>
          <w:color w:val="000000" w:themeColor="text1"/>
          <w:sz w:val="22"/>
          <w:rPrChange w:id="1422" w:author="Guo, Shicheng" w:date="2018-10-16T16:48:00Z">
            <w:rPr>
              <w:rFonts w:ascii="Times New Roman" w:hAnsi="Times New Roman" w:cs="Times New Roman"/>
              <w:color w:val="000000" w:themeColor="text1"/>
              <w:sz w:val="22"/>
            </w:rPr>
          </w:rPrChange>
        </w:rPr>
        <w:t>Sp1 is a ubiquitous transcriptional activator that is involved in a variety of biological processes, including cell proliferation and progression</w:t>
      </w:r>
      <w:r w:rsidR="005912D9" w:rsidRPr="000F24FD">
        <w:rPr>
          <w:rFonts w:ascii="Arial" w:hAnsi="Arial" w:cs="Arial"/>
          <w:color w:val="000000" w:themeColor="text1"/>
          <w:sz w:val="22"/>
          <w:vertAlign w:val="superscript"/>
          <w:rPrChange w:id="1423" w:author="Guo, Shicheng" w:date="2018-10-16T16:48:00Z">
            <w:rPr>
              <w:rFonts w:ascii="Times New Roman" w:hAnsi="Times New Roman" w:cs="Times New Roman"/>
              <w:color w:val="000000" w:themeColor="text1"/>
              <w:sz w:val="22"/>
              <w:vertAlign w:val="superscript"/>
            </w:rPr>
          </w:rPrChange>
        </w:rPr>
        <w:fldChar w:fldCharType="begin"/>
      </w:r>
      <w:r w:rsidR="005912D9" w:rsidRPr="000F24FD">
        <w:rPr>
          <w:rFonts w:ascii="Arial" w:hAnsi="Arial" w:cs="Arial"/>
          <w:color w:val="000000" w:themeColor="text1"/>
          <w:sz w:val="22"/>
          <w:vertAlign w:val="superscript"/>
          <w:rPrChange w:id="1424" w:author="Guo, Shicheng" w:date="2018-10-16T16:48:00Z">
            <w:rPr>
              <w:rFonts w:ascii="Times New Roman" w:hAnsi="Times New Roman" w:cs="Times New Roman"/>
              <w:color w:val="000000" w:themeColor="text1"/>
              <w:sz w:val="22"/>
              <w:vertAlign w:val="superscript"/>
            </w:rPr>
          </w:rPrChange>
        </w:rPr>
        <w:instrText xml:space="preserve"> HYPERLIN</w:instrText>
      </w:r>
      <w:r w:rsidR="005912D9" w:rsidRPr="000F24FD">
        <w:rPr>
          <w:rFonts w:ascii="Arial" w:hAnsi="Arial" w:cs="Arial"/>
          <w:color w:val="000000" w:themeColor="text1"/>
          <w:sz w:val="22"/>
          <w:vertAlign w:val="superscript"/>
          <w:rPrChange w:id="1425" w:author="Guo, Shicheng" w:date="2018-10-16T16:48:00Z">
            <w:rPr>
              <w:rFonts w:ascii="Times New Roman" w:hAnsi="Times New Roman" w:cs="Times New Roman"/>
              <w:color w:val="000000" w:themeColor="text1"/>
              <w:sz w:val="22"/>
              <w:vertAlign w:val="superscript"/>
            </w:rPr>
          </w:rPrChange>
        </w:rPr>
        <w:instrText xml:space="preserve">K \l "_ENREF_35" \o "Wang, 2017 #387" </w:instrText>
      </w:r>
      <w:r w:rsidR="005912D9" w:rsidRPr="000F24FD">
        <w:rPr>
          <w:rFonts w:ascii="Arial" w:hAnsi="Arial" w:cs="Arial"/>
          <w:color w:val="000000" w:themeColor="text1"/>
          <w:sz w:val="22"/>
          <w:vertAlign w:val="superscript"/>
          <w:rPrChange w:id="1426"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color w:val="000000" w:themeColor="text1"/>
          <w:sz w:val="22"/>
          <w:vertAlign w:val="superscript"/>
          <w:rPrChange w:id="1427"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PEVuZE5vdGU+PENpdGU+PEF1dGhvcj5XYW5nPC9BdXRob3I+PFllYXI+MjAxNzwvWWVhcj48UmVj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</w:fldData>
        </w:fldChar>
      </w:r>
      <w:r w:rsidR="008B6D77" w:rsidRPr="000F24FD">
        <w:rPr>
          <w:rFonts w:ascii="Arial" w:hAnsi="Arial" w:cs="Arial"/>
          <w:color w:val="000000" w:themeColor="text1"/>
          <w:sz w:val="22"/>
          <w:vertAlign w:val="superscript"/>
          <w:rPrChange w:id="1428" w:author="Guo, Shicheng" w:date="2018-10-16T16:48:00Z">
            <w:rPr>
              <w:rFonts w:ascii="Times New Roman" w:hAnsi="Times New Roman" w:cs="Times New Roman"/>
              <w:color w:val="000000" w:themeColor="text1"/>
              <w:sz w:val="22"/>
              <w:vertAlign w:val="superscript"/>
            </w:rPr>
          </w:rPrChange>
        </w:rPr>
        <w:instrText xml:space="preserve"> ADDIN EN.CITE </w:instrText>
      </w:r>
      <w:r w:rsidR="008B6D77" w:rsidRPr="000F24FD">
        <w:rPr>
          <w:rFonts w:ascii="Arial" w:hAnsi="Arial" w:cs="Arial"/>
          <w:color w:val="000000" w:themeColor="text1"/>
          <w:sz w:val="22"/>
          <w:vertAlign w:val="superscript"/>
          <w:rPrChange w:id="1429" w:author="Guo, Shicheng" w:date="2018-10-16T16:48:00Z">
            <w:rPr>
              <w:rFonts w:ascii="Times New Roman" w:hAnsi="Times New Roman" w:cs="Times New Roman"/>
              <w:color w:val="000000" w:themeColor="text1"/>
              <w:sz w:val="22"/>
              <w:vertAlign w:val="superscript"/>
            </w:rPr>
          </w:rPrChange>
        </w:rPr>
        <w:fldChar w:fldCharType="begin">
          <w:fldData xml:space="preserve">PEVuZE5vdGU+PENpdGU+PEF1dGhvcj5XYW5nPC9BdXRob3I+PFllYXI+MjAxNzwvWWVhcj48UmVj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</w:fldData>
        </w:fldChar>
      </w:r>
      <w:r w:rsidR="008B6D77" w:rsidRPr="000F24FD">
        <w:rPr>
          <w:rFonts w:ascii="Arial" w:hAnsi="Arial" w:cs="Arial"/>
          <w:color w:val="000000" w:themeColor="text1"/>
          <w:sz w:val="22"/>
          <w:vertAlign w:val="superscript"/>
          <w:rPrChange w:id="1430" w:author="Guo, Shicheng" w:date="2018-10-16T16:48:00Z">
            <w:rPr>
              <w:rFonts w:ascii="Times New Roman" w:hAnsi="Times New Roman" w:cs="Times New Roman"/>
              <w:color w:val="000000" w:themeColor="text1"/>
              <w:sz w:val="22"/>
              <w:vertAlign w:val="superscript"/>
            </w:rPr>
          </w:rPrChange>
        </w:rPr>
        <w:instrText xml:space="preserve"> ADDIN EN.CITE.DATA </w:instrText>
      </w:r>
      <w:r w:rsidR="008B6D77" w:rsidRPr="000F24FD">
        <w:rPr>
          <w:rFonts w:ascii="Arial" w:hAnsi="Arial" w:cs="Arial"/>
          <w:color w:val="000000" w:themeColor="text1"/>
          <w:sz w:val="22"/>
          <w:vertAlign w:val="superscript"/>
          <w:rPrChange w:id="1431"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1432" w:author="Guo, Shicheng" w:date="2018-10-16T16:48:00Z">
            <w:rPr>
              <w:rFonts w:ascii="Times New Roman" w:hAnsi="Times New Roman" w:cs="Times New Roman"/>
              <w:color w:val="000000" w:themeColor="text1"/>
              <w:sz w:val="22"/>
              <w:vertAlign w:val="superscript"/>
            </w:rPr>
          </w:rPrChange>
        </w:rPr>
        <w:fldChar w:fldCharType="end"/>
      </w:r>
      <w:r w:rsidR="008B6D77" w:rsidRPr="000F24FD">
        <w:rPr>
          <w:rFonts w:ascii="Arial" w:hAnsi="Arial" w:cs="Arial"/>
          <w:color w:val="000000" w:themeColor="text1"/>
          <w:sz w:val="22"/>
          <w:vertAlign w:val="superscript"/>
          <w:rPrChange w:id="1433" w:author="Guo, Shicheng" w:date="2018-10-16T16:48:00Z">
            <w:rPr>
              <w:rFonts w:ascii="Times New Roman" w:hAnsi="Times New Roman" w:cs="Times New Roman"/>
              <w:color w:val="000000" w:themeColor="text1"/>
              <w:sz w:val="22"/>
              <w:vertAlign w:val="superscript"/>
            </w:rPr>
          </w:rPrChange>
        </w:rPr>
      </w:r>
      <w:r w:rsidR="008B6D77" w:rsidRPr="000F24FD">
        <w:rPr>
          <w:rFonts w:ascii="Arial" w:hAnsi="Arial" w:cs="Arial"/>
          <w:color w:val="000000" w:themeColor="text1"/>
          <w:sz w:val="22"/>
          <w:vertAlign w:val="superscript"/>
          <w:rPrChange w:id="1434" w:author="Guo, Shicheng" w:date="2018-10-16T16:48:00Z">
            <w:rPr>
              <w:rFonts w:ascii="Times New Roman" w:hAnsi="Times New Roman" w:cs="Times New Roman"/>
              <w:color w:val="000000" w:themeColor="text1"/>
              <w:sz w:val="22"/>
              <w:vertAlign w:val="superscript"/>
            </w:rPr>
          </w:rPrChange>
        </w:rPr>
        <w:fldChar w:fldCharType="separate"/>
      </w:r>
      <w:r w:rsidR="008B6D77" w:rsidRPr="000F24FD">
        <w:rPr>
          <w:rFonts w:ascii="Arial" w:hAnsi="Arial" w:cs="Arial"/>
          <w:noProof/>
          <w:color w:val="000000" w:themeColor="text1"/>
          <w:sz w:val="22"/>
          <w:vertAlign w:val="superscript"/>
          <w:rPrChange w:id="1435" w:author="Guo, Shicheng" w:date="2018-10-16T16:48:00Z">
            <w:rPr>
              <w:rFonts w:ascii="Times New Roman" w:hAnsi="Times New Roman" w:cs="Times New Roman"/>
              <w:noProof/>
              <w:color w:val="000000" w:themeColor="text1"/>
              <w:sz w:val="22"/>
              <w:vertAlign w:val="superscript"/>
            </w:rPr>
          </w:rPrChange>
        </w:rPr>
        <w:t>35</w:t>
      </w:r>
      <w:r w:rsidR="008B6D77" w:rsidRPr="000F24FD">
        <w:rPr>
          <w:rFonts w:ascii="Arial" w:hAnsi="Arial" w:cs="Arial"/>
          <w:color w:val="000000" w:themeColor="text1"/>
          <w:sz w:val="22"/>
          <w:vertAlign w:val="superscript"/>
          <w:rPrChange w:id="1436" w:author="Guo, Shicheng" w:date="2018-10-16T16:48:00Z">
            <w:rPr>
              <w:rFonts w:ascii="Times New Roman" w:hAnsi="Times New Roman" w:cs="Times New Roman"/>
              <w:color w:val="000000" w:themeColor="text1"/>
              <w:sz w:val="22"/>
              <w:vertAlign w:val="superscript"/>
            </w:rPr>
          </w:rPrChange>
        </w:rPr>
        <w:fldChar w:fldCharType="end"/>
      </w:r>
      <w:r w:rsidR="005912D9" w:rsidRPr="000F24FD">
        <w:rPr>
          <w:rFonts w:ascii="Arial" w:hAnsi="Arial" w:cs="Arial"/>
          <w:color w:val="000000" w:themeColor="text1"/>
          <w:sz w:val="22"/>
          <w:vertAlign w:val="superscript"/>
          <w:rPrChange w:id="1437" w:author="Guo, Shicheng" w:date="2018-10-16T16:48:00Z">
            <w:rPr>
              <w:rFonts w:ascii="Times New Roman" w:hAnsi="Times New Roman" w:cs="Times New Roman"/>
              <w:color w:val="000000" w:themeColor="text1"/>
              <w:sz w:val="22"/>
              <w:vertAlign w:val="superscript"/>
            </w:rPr>
          </w:rPrChange>
        </w:rPr>
        <w:fldChar w:fldCharType="end"/>
      </w:r>
      <w:r w:rsidR="00567727" w:rsidRPr="000F24FD">
        <w:rPr>
          <w:rFonts w:ascii="Arial" w:hAnsi="Arial" w:cs="Arial"/>
          <w:color w:val="000000" w:themeColor="text1"/>
          <w:sz w:val="22"/>
          <w:rPrChange w:id="1438" w:author="Guo, Shicheng" w:date="2018-10-16T16:48:00Z">
            <w:rPr>
              <w:rFonts w:ascii="Times New Roman" w:hAnsi="Times New Roman" w:cs="Times New Roman"/>
              <w:color w:val="000000" w:themeColor="text1"/>
              <w:sz w:val="22"/>
            </w:rPr>
          </w:rPrChange>
        </w:rPr>
        <w:t>. However, the role of S</w:t>
      </w:r>
      <w:r w:rsidR="00603C0C" w:rsidRPr="000F24FD">
        <w:rPr>
          <w:rFonts w:ascii="Arial" w:hAnsi="Arial" w:cs="Arial"/>
          <w:color w:val="000000" w:themeColor="text1"/>
          <w:sz w:val="22"/>
          <w:rPrChange w:id="1439" w:author="Guo, Shicheng" w:date="2018-10-16T16:48:00Z">
            <w:rPr>
              <w:rFonts w:ascii="Times New Roman" w:hAnsi="Times New Roman" w:cs="Times New Roman"/>
              <w:color w:val="000000" w:themeColor="text1"/>
              <w:sz w:val="22"/>
            </w:rPr>
          </w:rPrChange>
        </w:rPr>
        <w:t>p</w:t>
      </w:r>
      <w:r w:rsidR="00567727" w:rsidRPr="000F24FD">
        <w:rPr>
          <w:rFonts w:ascii="Arial" w:hAnsi="Arial" w:cs="Arial"/>
          <w:color w:val="000000" w:themeColor="text1"/>
          <w:sz w:val="22"/>
          <w:rPrChange w:id="1440" w:author="Guo, Shicheng" w:date="2018-10-16T16:48:00Z">
            <w:rPr>
              <w:rFonts w:ascii="Times New Roman" w:hAnsi="Times New Roman" w:cs="Times New Roman"/>
              <w:color w:val="000000" w:themeColor="text1"/>
              <w:sz w:val="22"/>
            </w:rPr>
          </w:rPrChange>
        </w:rPr>
        <w:t>1 in human cancer remains elusive. S</w:t>
      </w:r>
      <w:r w:rsidR="00603C0C" w:rsidRPr="000F24FD">
        <w:rPr>
          <w:rFonts w:ascii="Arial" w:hAnsi="Arial" w:cs="Arial"/>
          <w:color w:val="000000" w:themeColor="text1"/>
          <w:sz w:val="22"/>
          <w:rPrChange w:id="1441" w:author="Guo, Shicheng" w:date="2018-10-16T16:48:00Z">
            <w:rPr>
              <w:rFonts w:ascii="Times New Roman" w:hAnsi="Times New Roman" w:cs="Times New Roman"/>
              <w:color w:val="000000" w:themeColor="text1"/>
              <w:sz w:val="22"/>
            </w:rPr>
          </w:rPrChange>
        </w:rPr>
        <w:t>p</w:t>
      </w:r>
      <w:r w:rsidR="00567727" w:rsidRPr="000F24FD">
        <w:rPr>
          <w:rFonts w:ascii="Arial" w:hAnsi="Arial" w:cs="Arial"/>
          <w:color w:val="000000" w:themeColor="text1"/>
          <w:sz w:val="22"/>
          <w:rPrChange w:id="1442" w:author="Guo, Shicheng" w:date="2018-10-16T16:48:00Z">
            <w:rPr>
              <w:rFonts w:ascii="Times New Roman" w:hAnsi="Times New Roman" w:cs="Times New Roman"/>
              <w:color w:val="000000" w:themeColor="text1"/>
              <w:sz w:val="22"/>
            </w:rPr>
          </w:rPrChange>
        </w:rPr>
        <w:t xml:space="preserve">1 is thought to be a promoter or </w:t>
      </w:r>
      <w:r w:rsidR="00B10886" w:rsidRPr="000F24FD">
        <w:rPr>
          <w:rFonts w:ascii="Arial" w:hAnsi="Arial" w:cs="Arial"/>
          <w:color w:val="000000" w:themeColor="text1"/>
          <w:sz w:val="22"/>
          <w:rPrChange w:id="1443" w:author="Guo, Shicheng" w:date="2018-10-16T16:48:00Z">
            <w:rPr>
              <w:rFonts w:ascii="Times New Roman" w:hAnsi="Times New Roman" w:cs="Times New Roman"/>
              <w:color w:val="000000" w:themeColor="text1"/>
              <w:sz w:val="22"/>
            </w:rPr>
          </w:rPrChange>
        </w:rPr>
        <w:t>repressor</w:t>
      </w:r>
      <w:r w:rsidR="00567727" w:rsidRPr="000F24FD">
        <w:rPr>
          <w:rFonts w:ascii="Arial" w:hAnsi="Arial" w:cs="Arial"/>
          <w:color w:val="000000" w:themeColor="text1"/>
          <w:sz w:val="22"/>
          <w:rPrChange w:id="1444" w:author="Guo, Shicheng" w:date="2018-10-16T16:48:00Z">
            <w:rPr>
              <w:rFonts w:ascii="Times New Roman" w:hAnsi="Times New Roman" w:cs="Times New Roman"/>
              <w:color w:val="000000" w:themeColor="text1"/>
              <w:sz w:val="22"/>
            </w:rPr>
          </w:rPrChange>
        </w:rPr>
        <w:t xml:space="preserve"> of cell proliferation and progression</w:t>
      </w:r>
      <w:r w:rsidR="00E66AB6" w:rsidRPr="000F24FD">
        <w:rPr>
          <w:rFonts w:ascii="Arial" w:hAnsi="Arial" w:cs="Arial"/>
          <w:sz w:val="22"/>
          <w:rPrChange w:id="1445" w:author="Guo, Shicheng" w:date="2018-10-16T16:48:00Z">
            <w:rPr>
              <w:rFonts w:ascii="Times New Roman" w:hAnsi="Times New Roman" w:cs="Times New Roman"/>
            </w:rPr>
          </w:rPrChange>
        </w:rPr>
        <w:fldChar w:fldCharType="begin">
          <w:fldData xml:space="preserve">PEVuZE5vdGU+PENpdGU+PEF1dGhvcj5YaWU8L0F1dGhvcj48WWVhcj4yMDE4PC9ZZWFyPjxSZWNO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L2FiYnItMT48L2FsdC1wZXJpb2RpY2FsPjxwYWdlcz41MzA1PC9wYWdlcz48dm9sdW1lPjg8L3Zv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</w:fldData>
        </w:fldChar>
      </w:r>
      <w:r w:rsidR="00892A75" w:rsidRPr="000F24FD">
        <w:rPr>
          <w:rFonts w:ascii="Arial" w:hAnsi="Arial" w:cs="Arial"/>
          <w:sz w:val="22"/>
          <w:rPrChange w:id="1446" w:author="Guo, Shicheng" w:date="2018-10-16T16:48:00Z">
            <w:rPr>
              <w:rFonts w:ascii="Times New Roman" w:hAnsi="Times New Roman" w:cs="Times New Roman"/>
            </w:rPr>
          </w:rPrChange>
        </w:rPr>
        <w:instrText xml:space="preserve"> ADDIN EN.CITE </w:instrText>
      </w:r>
      <w:r w:rsidR="00892A75" w:rsidRPr="000F24FD">
        <w:rPr>
          <w:rFonts w:ascii="Arial" w:hAnsi="Arial" w:cs="Arial"/>
          <w:sz w:val="22"/>
          <w:rPrChange w:id="1447" w:author="Guo, Shicheng" w:date="2018-10-16T16:48:00Z">
            <w:rPr>
              <w:rFonts w:ascii="Times New Roman" w:hAnsi="Times New Roman" w:cs="Times New Roman"/>
            </w:rPr>
          </w:rPrChange>
        </w:rPr>
        <w:fldChar w:fldCharType="begin">
          <w:fldData xml:space="preserve">PEVuZE5vdGU+PENpdGU+PEF1dGhvcj5YaWU8L0F1dGhvcj48WWVhcj4yMDE4PC9ZZWFyPjxSZWNO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L2FiYnItMT48L2FsdC1wZXJpb2RpY2FsPjxwYWdlcz41MzA1PC9wYWdlcz48dm9sdW1lPjg8L3Zv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</w:fldData>
        </w:fldChar>
      </w:r>
      <w:r w:rsidR="00892A75" w:rsidRPr="000F24FD">
        <w:rPr>
          <w:rFonts w:ascii="Arial" w:hAnsi="Arial" w:cs="Arial"/>
          <w:sz w:val="22"/>
          <w:rPrChange w:id="1448" w:author="Guo, Shicheng" w:date="2018-10-16T16:48:00Z">
            <w:rPr>
              <w:rFonts w:ascii="Times New Roman" w:hAnsi="Times New Roman" w:cs="Times New Roman"/>
            </w:rPr>
          </w:rPrChange>
        </w:rPr>
        <w:instrText xml:space="preserve"> ADDIN EN.CITE.DATA </w:instrText>
      </w:r>
      <w:r w:rsidR="00892A75" w:rsidRPr="000F24FD">
        <w:rPr>
          <w:rFonts w:ascii="Arial" w:hAnsi="Arial" w:cs="Arial"/>
          <w:sz w:val="22"/>
          <w:rPrChange w:id="1449" w:author="Guo, Shicheng" w:date="2018-10-16T16:48:00Z">
            <w:rPr>
              <w:rFonts w:ascii="Times New Roman" w:hAnsi="Times New Roman" w:cs="Times New Roman"/>
            </w:rPr>
          </w:rPrChange>
        </w:rPr>
      </w:r>
      <w:r w:rsidR="00892A75" w:rsidRPr="000F24FD">
        <w:rPr>
          <w:rFonts w:ascii="Arial" w:hAnsi="Arial" w:cs="Arial"/>
          <w:sz w:val="22"/>
          <w:rPrChange w:id="1450" w:author="Guo, Shicheng" w:date="2018-10-16T16:48:00Z">
            <w:rPr>
              <w:rFonts w:ascii="Times New Roman" w:hAnsi="Times New Roman" w:cs="Times New Roman"/>
            </w:rPr>
          </w:rPrChange>
        </w:rPr>
        <w:fldChar w:fldCharType="end"/>
      </w:r>
      <w:r w:rsidR="00E66AB6" w:rsidRPr="000F24FD">
        <w:rPr>
          <w:rFonts w:ascii="Arial" w:hAnsi="Arial" w:cs="Arial"/>
          <w:sz w:val="22"/>
          <w:rPrChange w:id="1451" w:author="Guo, Shicheng" w:date="2018-10-16T16:48:00Z">
            <w:rPr>
              <w:rFonts w:ascii="Times New Roman" w:hAnsi="Times New Roman" w:cs="Times New Roman"/>
            </w:rPr>
          </w:rPrChange>
        </w:rPr>
      </w:r>
      <w:r w:rsidR="00E66AB6" w:rsidRPr="000F24FD">
        <w:rPr>
          <w:rFonts w:ascii="Arial" w:hAnsi="Arial" w:cs="Arial"/>
          <w:sz w:val="22"/>
          <w:rPrChange w:id="1452" w:author="Guo, Shicheng" w:date="2018-10-16T16:48:00Z">
            <w:rPr>
              <w:rFonts w:ascii="Times New Roman" w:hAnsi="Times New Roman" w:cs="Times New Roman"/>
            </w:rPr>
          </w:rPrChange>
        </w:rPr>
        <w:fldChar w:fldCharType="separate"/>
      </w:r>
      <w:r w:rsidR="005912D9" w:rsidRPr="000F24FD">
        <w:rPr>
          <w:rFonts w:ascii="Arial" w:hAnsi="Arial" w:cs="Arial"/>
          <w:noProof/>
          <w:sz w:val="22"/>
          <w:vertAlign w:val="superscript"/>
          <w:rPrChange w:id="1453" w:author="Guo, Shicheng" w:date="2018-10-16T16:48:00Z">
            <w:rPr>
              <w:rFonts w:ascii="Times New Roman" w:hAnsi="Times New Roman" w:cs="Times New Roman"/>
              <w:noProof/>
              <w:vertAlign w:val="superscript"/>
            </w:rPr>
          </w:rPrChange>
        </w:rPr>
        <w:fldChar w:fldCharType="begin"/>
      </w:r>
      <w:r w:rsidR="005912D9" w:rsidRPr="000F24FD">
        <w:rPr>
          <w:rFonts w:ascii="Arial" w:hAnsi="Arial" w:cs="Arial"/>
          <w:noProof/>
          <w:sz w:val="22"/>
          <w:vertAlign w:val="superscript"/>
          <w:rPrChange w:id="1454" w:author="Guo, Shicheng" w:date="2018-10-16T16:48:00Z">
            <w:rPr>
              <w:rFonts w:ascii="Times New Roman" w:hAnsi="Times New Roman" w:cs="Times New Roman"/>
              <w:noProof/>
              <w:vertAlign w:val="superscript"/>
            </w:rPr>
          </w:rPrChange>
        </w:rPr>
        <w:instrText xml:space="preserve"> HYPERLINK \l "_ENREF_36" \o "Xie, 2018 #388" </w:instrText>
      </w:r>
      <w:r w:rsidR="005912D9" w:rsidRPr="000F24FD">
        <w:rPr>
          <w:rFonts w:ascii="Arial" w:hAnsi="Arial" w:cs="Arial"/>
          <w:noProof/>
          <w:sz w:val="22"/>
          <w:vertAlign w:val="superscript"/>
          <w:rPrChange w:id="1455" w:author="Guo, Shicheng" w:date="2018-10-16T16:48:00Z">
            <w:rPr>
              <w:rFonts w:ascii="Times New Roman" w:hAnsi="Times New Roman" w:cs="Times New Roman"/>
              <w:noProof/>
              <w:vertAlign w:val="superscript"/>
            </w:rPr>
          </w:rPrChange>
        </w:rPr>
        <w:fldChar w:fldCharType="separate"/>
      </w:r>
      <w:r w:rsidR="008B6D77" w:rsidRPr="000F24FD">
        <w:rPr>
          <w:rFonts w:ascii="Arial" w:hAnsi="Arial" w:cs="Arial"/>
          <w:noProof/>
          <w:sz w:val="22"/>
          <w:vertAlign w:val="superscript"/>
          <w:rPrChange w:id="1456" w:author="Guo, Shicheng" w:date="2018-10-16T16:48:00Z">
            <w:rPr>
              <w:rFonts w:ascii="Times New Roman" w:hAnsi="Times New Roman" w:cs="Times New Roman"/>
              <w:noProof/>
              <w:vertAlign w:val="superscript"/>
            </w:rPr>
          </w:rPrChange>
        </w:rPr>
        <w:t>36</w:t>
      </w:r>
      <w:r w:rsidR="005912D9" w:rsidRPr="000F24FD">
        <w:rPr>
          <w:rFonts w:ascii="Arial" w:hAnsi="Arial" w:cs="Arial"/>
          <w:noProof/>
          <w:sz w:val="22"/>
          <w:vertAlign w:val="superscript"/>
          <w:rPrChange w:id="1457" w:author="Guo, Shicheng" w:date="2018-10-16T16:48:00Z">
            <w:rPr>
              <w:rFonts w:ascii="Times New Roman" w:hAnsi="Times New Roman" w:cs="Times New Roman"/>
              <w:noProof/>
              <w:vertAlign w:val="superscript"/>
            </w:rPr>
          </w:rPrChange>
        </w:rPr>
        <w:fldChar w:fldCharType="end"/>
      </w:r>
      <w:r w:rsidR="00892A75" w:rsidRPr="000F24FD">
        <w:rPr>
          <w:rFonts w:ascii="Arial" w:hAnsi="Arial" w:cs="Arial"/>
          <w:noProof/>
          <w:sz w:val="22"/>
          <w:vertAlign w:val="superscript"/>
          <w:rPrChange w:id="1458" w:author="Guo, Shicheng" w:date="2018-10-16T16:48:00Z">
            <w:rPr>
              <w:rFonts w:ascii="Times New Roman" w:hAnsi="Times New Roman" w:cs="Times New Roman"/>
              <w:noProof/>
              <w:vertAlign w:val="superscript"/>
            </w:rPr>
          </w:rPrChange>
        </w:rPr>
        <w:t>,</w:t>
      </w:r>
      <w:r w:rsidR="005912D9" w:rsidRPr="000F24FD">
        <w:rPr>
          <w:rFonts w:ascii="Arial" w:hAnsi="Arial" w:cs="Arial"/>
          <w:noProof/>
          <w:sz w:val="22"/>
          <w:vertAlign w:val="superscript"/>
          <w:rPrChange w:id="1459" w:author="Guo, Shicheng" w:date="2018-10-16T16:48:00Z">
            <w:rPr>
              <w:rFonts w:ascii="Times New Roman" w:hAnsi="Times New Roman" w:cs="Times New Roman"/>
              <w:noProof/>
              <w:vertAlign w:val="superscript"/>
            </w:rPr>
          </w:rPrChange>
        </w:rPr>
        <w:fldChar w:fldCharType="begin"/>
      </w:r>
      <w:r w:rsidR="005912D9" w:rsidRPr="000F24FD">
        <w:rPr>
          <w:rFonts w:ascii="Arial" w:hAnsi="Arial" w:cs="Arial"/>
          <w:noProof/>
          <w:sz w:val="22"/>
          <w:vertAlign w:val="superscript"/>
          <w:rPrChange w:id="1460" w:author="Guo, Shicheng" w:date="2018-10-16T16:48:00Z">
            <w:rPr>
              <w:rFonts w:ascii="Times New Roman" w:hAnsi="Times New Roman" w:cs="Times New Roman"/>
              <w:noProof/>
              <w:vertAlign w:val="superscript"/>
            </w:rPr>
          </w:rPrChange>
        </w:rPr>
        <w:instrText xml:space="preserve"> HYPERLINK \l "_ENREF_37" \o "Fauquenoy, 2017 #389" </w:instrText>
      </w:r>
      <w:r w:rsidR="005912D9" w:rsidRPr="000F24FD">
        <w:rPr>
          <w:rFonts w:ascii="Arial" w:hAnsi="Arial" w:cs="Arial"/>
          <w:noProof/>
          <w:sz w:val="22"/>
          <w:vertAlign w:val="superscript"/>
          <w:rPrChange w:id="1461" w:author="Guo, Shicheng" w:date="2018-10-16T16:48:00Z">
            <w:rPr>
              <w:rFonts w:ascii="Times New Roman" w:hAnsi="Times New Roman" w:cs="Times New Roman"/>
              <w:noProof/>
              <w:vertAlign w:val="superscript"/>
            </w:rPr>
          </w:rPrChange>
        </w:rPr>
        <w:fldChar w:fldCharType="separate"/>
      </w:r>
      <w:r w:rsidR="008B6D77" w:rsidRPr="000F24FD">
        <w:rPr>
          <w:rFonts w:ascii="Arial" w:hAnsi="Arial" w:cs="Arial"/>
          <w:noProof/>
          <w:sz w:val="22"/>
          <w:vertAlign w:val="superscript"/>
          <w:rPrChange w:id="1462" w:author="Guo, Shicheng" w:date="2018-10-16T16:48:00Z">
            <w:rPr>
              <w:rFonts w:ascii="Times New Roman" w:hAnsi="Times New Roman" w:cs="Times New Roman"/>
              <w:noProof/>
              <w:vertAlign w:val="superscript"/>
            </w:rPr>
          </w:rPrChange>
        </w:rPr>
        <w:t>37</w:t>
      </w:r>
      <w:r w:rsidR="005912D9" w:rsidRPr="000F24FD">
        <w:rPr>
          <w:rFonts w:ascii="Arial" w:hAnsi="Arial" w:cs="Arial"/>
          <w:noProof/>
          <w:sz w:val="22"/>
          <w:vertAlign w:val="superscript"/>
          <w:rPrChange w:id="1463" w:author="Guo, Shicheng" w:date="2018-10-16T16:48:00Z">
            <w:rPr>
              <w:rFonts w:ascii="Times New Roman" w:hAnsi="Times New Roman" w:cs="Times New Roman"/>
              <w:noProof/>
              <w:vertAlign w:val="superscript"/>
            </w:rPr>
          </w:rPrChange>
        </w:rPr>
        <w:fldChar w:fldCharType="end"/>
      </w:r>
      <w:r w:rsidR="00E66AB6" w:rsidRPr="000F24FD">
        <w:rPr>
          <w:rFonts w:ascii="Arial" w:hAnsi="Arial" w:cs="Arial"/>
          <w:sz w:val="22"/>
          <w:rPrChange w:id="1464" w:author="Guo, Shicheng" w:date="2018-10-16T16:48:00Z">
            <w:rPr>
              <w:rFonts w:ascii="Times New Roman" w:hAnsi="Times New Roman" w:cs="Times New Roman"/>
            </w:rPr>
          </w:rPrChange>
        </w:rPr>
        <w:fldChar w:fldCharType="end"/>
      </w:r>
      <w:r w:rsidR="00567727" w:rsidRPr="000F24FD">
        <w:rPr>
          <w:rFonts w:ascii="Arial" w:hAnsi="Arial" w:cs="Arial"/>
          <w:color w:val="000000" w:themeColor="text1"/>
          <w:sz w:val="22"/>
          <w:rPrChange w:id="1465" w:author="Guo, Shicheng" w:date="2018-10-16T16:48:00Z">
            <w:rPr>
              <w:rFonts w:ascii="Times New Roman" w:hAnsi="Times New Roman" w:cs="Times New Roman"/>
              <w:color w:val="000000" w:themeColor="text1"/>
              <w:sz w:val="22"/>
            </w:rPr>
          </w:rPrChange>
        </w:rPr>
        <w:t xml:space="preserve">. </w:t>
      </w:r>
      <w:r w:rsidR="00D82601" w:rsidRPr="000F24FD">
        <w:rPr>
          <w:rFonts w:ascii="Arial" w:hAnsi="Arial" w:cs="Arial"/>
          <w:color w:val="000000" w:themeColor="text1"/>
          <w:sz w:val="22"/>
          <w:rPrChange w:id="1466" w:author="Guo, Shicheng" w:date="2018-10-16T16:48:00Z">
            <w:rPr>
              <w:rFonts w:ascii="Times New Roman" w:hAnsi="Times New Roman" w:cs="Times New Roman"/>
              <w:color w:val="000000" w:themeColor="text1"/>
              <w:sz w:val="22"/>
            </w:rPr>
          </w:rPrChange>
        </w:rPr>
        <w:t>CpG was in silico predicted to be harbored in Sp1-binding site at ZNF132 promoter. It was first in this study demonstrated that Sp1 can bind to promoter region of ZNF132, and then that the methylated site prevent S</w:t>
      </w:r>
      <w:r w:rsidR="00C93844" w:rsidRPr="000F24FD">
        <w:rPr>
          <w:rFonts w:ascii="Arial" w:hAnsi="Arial" w:cs="Arial"/>
          <w:color w:val="000000" w:themeColor="text1"/>
          <w:sz w:val="22"/>
          <w:rPrChange w:id="1467" w:author="Guo, Shicheng" w:date="2018-10-16T16:48:00Z">
            <w:rPr>
              <w:rFonts w:ascii="Times New Roman" w:hAnsi="Times New Roman" w:cs="Times New Roman"/>
              <w:color w:val="000000" w:themeColor="text1"/>
              <w:sz w:val="22"/>
            </w:rPr>
          </w:rPrChange>
        </w:rPr>
        <w:t>p</w:t>
      </w:r>
      <w:r w:rsidR="00D82601" w:rsidRPr="000F24FD">
        <w:rPr>
          <w:rFonts w:ascii="Arial" w:hAnsi="Arial" w:cs="Arial"/>
          <w:color w:val="000000" w:themeColor="text1"/>
          <w:sz w:val="22"/>
          <w:rPrChange w:id="1468" w:author="Guo, Shicheng" w:date="2018-10-16T16:48:00Z">
            <w:rPr>
              <w:rFonts w:ascii="Times New Roman" w:hAnsi="Times New Roman" w:cs="Times New Roman"/>
              <w:color w:val="000000" w:themeColor="text1"/>
              <w:sz w:val="22"/>
            </w:rPr>
          </w:rPrChange>
        </w:rPr>
        <w:t>1 from binding to the promoter. The mechanism of promoter methylation effects on gene expression is very complicated. However our results imply that preventing of Sp1 binding to ZNF132 promoter region by hypermethylation may be one of the mechanisms of reduced ZNF132 expression in ESCC.</w:t>
      </w:r>
    </w:p>
    <w:p w:rsidR="001F4FB7" w:rsidRPr="000F24FD" w:rsidRDefault="001F4FB7" w:rsidP="00903B7A">
      <w:pPr>
        <w:autoSpaceDE w:val="0"/>
        <w:autoSpaceDN w:val="0"/>
        <w:adjustRightInd w:val="0"/>
        <w:snapToGrid w:val="0"/>
        <w:spacing w:line="480" w:lineRule="auto"/>
        <w:jc w:val="left"/>
        <w:rPr>
          <w:rFonts w:ascii="Arial" w:hAnsi="Arial" w:cs="Arial"/>
          <w:color w:val="000000" w:themeColor="text1"/>
          <w:sz w:val="22"/>
          <w:rPrChange w:id="1469" w:author="Guo, Shicheng" w:date="2018-10-16T16:48:00Z">
            <w:rPr>
              <w:rFonts w:ascii="Times New Roman" w:hAnsi="Times New Roman" w:cs="Times New Roman"/>
              <w:color w:val="000000" w:themeColor="text1"/>
              <w:sz w:val="22"/>
            </w:rPr>
          </w:rPrChange>
        </w:rPr>
      </w:pPr>
    </w:p>
    <w:p w:rsidR="001F4FB7" w:rsidRPr="000F24FD" w:rsidRDefault="001F4FB7" w:rsidP="00903B7A">
      <w:pPr>
        <w:autoSpaceDE w:val="0"/>
        <w:autoSpaceDN w:val="0"/>
        <w:adjustRightInd w:val="0"/>
        <w:snapToGrid w:val="0"/>
        <w:spacing w:line="480" w:lineRule="auto"/>
        <w:jc w:val="left"/>
        <w:rPr>
          <w:rFonts w:ascii="Arial" w:hAnsi="Arial" w:cs="Arial"/>
          <w:color w:val="000000" w:themeColor="text1"/>
          <w:sz w:val="22"/>
          <w:rPrChange w:id="1470"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471" w:author="Guo, Shicheng" w:date="2018-10-16T16:48:00Z">
            <w:rPr>
              <w:rFonts w:ascii="Times New Roman" w:hAnsi="Times New Roman" w:cs="Times New Roman"/>
              <w:color w:val="000000" w:themeColor="text1"/>
              <w:sz w:val="22"/>
            </w:rPr>
          </w:rPrChange>
        </w:rPr>
        <w:t>In conclusion, our study for the first time demonstrated that ZNF132 promoter is hypermethylated in ESCC tissues, but not in adjacent control tissues. The effects of the epigenetic change and expression ZNF132 on tumorigenecity of EC cell lines were investigated both in in vitro and in vivo. Preventing Sp1 from binding to ZNF132 promoter was shown to be at least one of the underlying mechanisms. Most important, the methylation status of ZNF132 promoter in ESCC patients tumor tissues is an independent prognostic factor, and has potential use as a biomarker useful in prognosis of ESCC.</w:t>
      </w:r>
    </w:p>
    <w:p w:rsidR="001F4FB7" w:rsidRPr="000F24FD" w:rsidRDefault="001F4FB7" w:rsidP="00903B7A">
      <w:pPr>
        <w:autoSpaceDE w:val="0"/>
        <w:autoSpaceDN w:val="0"/>
        <w:adjustRightInd w:val="0"/>
        <w:snapToGrid w:val="0"/>
        <w:spacing w:line="480" w:lineRule="auto"/>
        <w:jc w:val="left"/>
        <w:rPr>
          <w:rFonts w:ascii="Arial" w:hAnsi="Arial" w:cs="Arial"/>
          <w:color w:val="000000" w:themeColor="text1"/>
          <w:sz w:val="22"/>
          <w:rPrChange w:id="1472" w:author="Guo, Shicheng" w:date="2018-10-16T16:48:00Z">
            <w:rPr>
              <w:rFonts w:ascii="Times New Roman" w:hAnsi="Times New Roman" w:cs="Times New Roman"/>
              <w:color w:val="000000" w:themeColor="text1"/>
              <w:sz w:val="22"/>
            </w:rPr>
          </w:rPrChange>
        </w:rPr>
      </w:pPr>
    </w:p>
    <w:p w:rsidR="00577482" w:rsidRPr="000F24FD" w:rsidRDefault="00557FEA" w:rsidP="00903B7A">
      <w:pPr>
        <w:adjustRightInd w:val="0"/>
        <w:snapToGrid w:val="0"/>
        <w:spacing w:line="480" w:lineRule="auto"/>
        <w:outlineLvl w:val="0"/>
        <w:rPr>
          <w:rFonts w:ascii="Arial" w:hAnsi="Arial" w:cs="Arial"/>
          <w:b/>
          <w:color w:val="000000" w:themeColor="text1"/>
          <w:sz w:val="22"/>
          <w:rPrChange w:id="1473"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474" w:author="Guo, Shicheng" w:date="2018-10-16T16:48:00Z">
            <w:rPr>
              <w:rFonts w:ascii="Times New Roman" w:hAnsi="Times New Roman" w:cs="Times New Roman"/>
              <w:b/>
              <w:color w:val="000000" w:themeColor="text1"/>
              <w:sz w:val="22"/>
            </w:rPr>
          </w:rPrChange>
        </w:rPr>
        <w:t>Reference</w:t>
      </w:r>
    </w:p>
    <w:p w:rsidR="00914F62" w:rsidRPr="000F24FD" w:rsidRDefault="00914F62" w:rsidP="008B6D77">
      <w:pPr>
        <w:adjustRightInd w:val="0"/>
        <w:snapToGrid w:val="0"/>
        <w:spacing w:line="360" w:lineRule="auto"/>
        <w:rPr>
          <w:rFonts w:ascii="Arial" w:hAnsi="Arial" w:cs="Arial"/>
          <w:b/>
          <w:color w:val="000000" w:themeColor="text1"/>
          <w:sz w:val="22"/>
          <w:rPrChange w:id="1475" w:author="Guo, Shicheng" w:date="2018-10-16T16:48:00Z">
            <w:rPr>
              <w:rFonts w:ascii="Times New Roman" w:hAnsi="Times New Roman" w:cs="Times New Roman"/>
              <w:b/>
              <w:color w:val="000000" w:themeColor="text1"/>
              <w:sz w:val="22"/>
            </w:rPr>
          </w:rPrChange>
        </w:rPr>
      </w:pPr>
    </w:p>
    <w:p w:rsidR="008B6D77" w:rsidRPr="000F24FD" w:rsidRDefault="00557FEA" w:rsidP="008B6D77">
      <w:pPr>
        <w:pStyle w:val="EndNoteBibliography"/>
        <w:spacing w:line="360" w:lineRule="auto"/>
        <w:ind w:left="720" w:hanging="720"/>
        <w:rPr>
          <w:rFonts w:ascii="Arial" w:hAnsi="Arial" w:cs="Arial"/>
          <w:sz w:val="22"/>
          <w:rPrChange w:id="1476" w:author="Guo, Shicheng" w:date="2018-10-16T16:48:00Z">
            <w:rPr>
              <w:rFonts w:ascii="Times New Roman" w:hAnsi="Times New Roman" w:cs="Times New Roman"/>
              <w:sz w:val="22"/>
            </w:rPr>
          </w:rPrChange>
        </w:rPr>
      </w:pPr>
      <w:r w:rsidRPr="000F24FD">
        <w:rPr>
          <w:rFonts w:ascii="Arial" w:hAnsi="Arial" w:cs="Arial"/>
          <w:sz w:val="22"/>
          <w:rPrChange w:id="1477" w:author="Guo, Shicheng" w:date="2018-10-16T16:48:00Z">
            <w:rPr>
              <w:rFonts w:ascii="Times New Roman" w:hAnsi="Times New Roman" w:cs="Times New Roman"/>
              <w:sz w:val="22"/>
            </w:rPr>
          </w:rPrChange>
        </w:rPr>
        <w:fldChar w:fldCharType="begin"/>
      </w:r>
      <w:r w:rsidRPr="000F24FD">
        <w:rPr>
          <w:rFonts w:ascii="Arial" w:hAnsi="Arial" w:cs="Arial"/>
          <w:sz w:val="22"/>
          <w:rPrChange w:id="1478" w:author="Guo, Shicheng" w:date="2018-10-16T16:48:00Z">
            <w:rPr>
              <w:rFonts w:ascii="Times New Roman" w:hAnsi="Times New Roman" w:cs="Times New Roman"/>
              <w:sz w:val="22"/>
            </w:rPr>
          </w:rPrChange>
        </w:rPr>
        <w:instrText xml:space="preserve"> ADDIN EN.REFLIST </w:instrText>
      </w:r>
      <w:r w:rsidRPr="000F24FD">
        <w:rPr>
          <w:rFonts w:ascii="Arial" w:hAnsi="Arial" w:cs="Arial"/>
          <w:sz w:val="22"/>
          <w:rPrChange w:id="1479" w:author="Guo, Shicheng" w:date="2018-10-16T16:48:00Z">
            <w:rPr>
              <w:rFonts w:ascii="Times New Roman" w:hAnsi="Times New Roman" w:cs="Times New Roman"/>
              <w:sz w:val="22"/>
            </w:rPr>
          </w:rPrChange>
        </w:rPr>
        <w:fldChar w:fldCharType="end"/>
      </w:r>
      <w:bookmarkStart w:id="1480" w:name="_ENREF_1"/>
      <w:r w:rsidR="008B6D77" w:rsidRPr="000F24FD">
        <w:rPr>
          <w:rFonts w:ascii="Arial" w:hAnsi="Arial" w:cs="Arial"/>
          <w:sz w:val="22"/>
          <w:rPrChange w:id="1481" w:author="Guo, Shicheng" w:date="2018-10-16T16:48:00Z">
            <w:rPr>
              <w:rFonts w:ascii="Times New Roman" w:hAnsi="Times New Roman" w:cs="Times New Roman"/>
              <w:sz w:val="22"/>
            </w:rPr>
          </w:rPrChange>
        </w:rPr>
        <w:t>1</w:t>
      </w:r>
      <w:r w:rsidR="008B6D77" w:rsidRPr="000F24FD">
        <w:rPr>
          <w:rFonts w:ascii="Arial" w:hAnsi="Arial" w:cs="Arial"/>
          <w:sz w:val="22"/>
          <w:rPrChange w:id="1482" w:author="Guo, Shicheng" w:date="2018-10-16T16:48:00Z">
            <w:rPr>
              <w:rFonts w:ascii="Times New Roman" w:hAnsi="Times New Roman" w:cs="Times New Roman"/>
              <w:sz w:val="22"/>
            </w:rPr>
          </w:rPrChange>
        </w:rPr>
        <w:tab/>
        <w:t xml:space="preserve">Stoner, G. D. &amp; Gupta, A. Etiology and chemoprevention of esophageal squamous cell carcinoma. </w:t>
      </w:r>
      <w:r w:rsidR="008B6D77" w:rsidRPr="000F24FD">
        <w:rPr>
          <w:rFonts w:ascii="Arial" w:hAnsi="Arial" w:cs="Arial"/>
          <w:i/>
          <w:sz w:val="22"/>
          <w:rPrChange w:id="1483" w:author="Guo, Shicheng" w:date="2018-10-16T16:48:00Z">
            <w:rPr>
              <w:rFonts w:ascii="Times New Roman" w:hAnsi="Times New Roman" w:cs="Times New Roman"/>
              <w:i/>
              <w:sz w:val="22"/>
            </w:rPr>
          </w:rPrChange>
        </w:rPr>
        <w:t>Carcinogenesis</w:t>
      </w:r>
      <w:r w:rsidR="008B6D77" w:rsidRPr="000F24FD">
        <w:rPr>
          <w:rFonts w:ascii="Arial" w:hAnsi="Arial" w:cs="Arial"/>
          <w:sz w:val="22"/>
          <w:rPrChange w:id="1484" w:author="Guo, Shicheng" w:date="2018-10-16T16:48:00Z">
            <w:rPr>
              <w:rFonts w:ascii="Times New Roman" w:hAnsi="Times New Roman" w:cs="Times New Roman"/>
              <w:sz w:val="22"/>
            </w:rPr>
          </w:rPrChange>
        </w:rPr>
        <w:t xml:space="preserve"> </w:t>
      </w:r>
      <w:r w:rsidR="008B6D77" w:rsidRPr="000F24FD">
        <w:rPr>
          <w:rFonts w:ascii="Arial" w:hAnsi="Arial" w:cs="Arial"/>
          <w:b/>
          <w:sz w:val="22"/>
          <w:rPrChange w:id="1485" w:author="Guo, Shicheng" w:date="2018-10-16T16:48:00Z">
            <w:rPr>
              <w:rFonts w:ascii="Times New Roman" w:hAnsi="Times New Roman" w:cs="Times New Roman"/>
              <w:b/>
              <w:sz w:val="22"/>
            </w:rPr>
          </w:rPrChange>
        </w:rPr>
        <w:t>22</w:t>
      </w:r>
      <w:r w:rsidR="008B6D77" w:rsidRPr="000F24FD">
        <w:rPr>
          <w:rFonts w:ascii="Arial" w:hAnsi="Arial" w:cs="Arial"/>
          <w:sz w:val="22"/>
          <w:rPrChange w:id="1486" w:author="Guo, Shicheng" w:date="2018-10-16T16:48:00Z">
            <w:rPr>
              <w:rFonts w:ascii="Times New Roman" w:hAnsi="Times New Roman" w:cs="Times New Roman"/>
              <w:sz w:val="22"/>
            </w:rPr>
          </w:rPrChange>
        </w:rPr>
        <w:t>, 1737-1746 (2001).</w:t>
      </w:r>
      <w:bookmarkEnd w:id="1480"/>
    </w:p>
    <w:p w:rsidR="008B6D77" w:rsidRPr="000F24FD" w:rsidRDefault="008B6D77" w:rsidP="008B6D77">
      <w:pPr>
        <w:pStyle w:val="EndNoteBibliography"/>
        <w:spacing w:line="360" w:lineRule="auto"/>
        <w:ind w:left="720" w:hanging="720"/>
        <w:rPr>
          <w:rFonts w:ascii="Arial" w:hAnsi="Arial" w:cs="Arial"/>
          <w:sz w:val="22"/>
          <w:rPrChange w:id="1487" w:author="Guo, Shicheng" w:date="2018-10-16T16:48:00Z">
            <w:rPr>
              <w:rFonts w:ascii="Times New Roman" w:hAnsi="Times New Roman" w:cs="Times New Roman"/>
              <w:sz w:val="22"/>
            </w:rPr>
          </w:rPrChange>
        </w:rPr>
      </w:pPr>
      <w:bookmarkStart w:id="1488" w:name="_ENREF_2"/>
      <w:r w:rsidRPr="000F24FD">
        <w:rPr>
          <w:rFonts w:ascii="Arial" w:hAnsi="Arial" w:cs="Arial"/>
          <w:sz w:val="22"/>
          <w:rPrChange w:id="1489" w:author="Guo, Shicheng" w:date="2018-10-16T16:48:00Z">
            <w:rPr>
              <w:rFonts w:ascii="Times New Roman" w:hAnsi="Times New Roman" w:cs="Times New Roman"/>
              <w:sz w:val="22"/>
            </w:rPr>
          </w:rPrChange>
        </w:rPr>
        <w:t>2</w:t>
      </w:r>
      <w:r w:rsidRPr="000F24FD">
        <w:rPr>
          <w:rFonts w:ascii="Arial" w:hAnsi="Arial" w:cs="Arial"/>
          <w:sz w:val="22"/>
          <w:rPrChange w:id="1490" w:author="Guo, Shicheng" w:date="2018-10-16T16:48:00Z">
            <w:rPr>
              <w:rFonts w:ascii="Times New Roman" w:hAnsi="Times New Roman" w:cs="Times New Roman"/>
              <w:sz w:val="22"/>
            </w:rPr>
          </w:rPrChange>
        </w:rPr>
        <w:tab/>
        <w:t xml:space="preserve">Allum, W. H., Stenning, S. P., Bancewicz, J., Clark, P. I. &amp; Langley, R. E. Long-term results of a randomized trial of surgery with or without preoperative chemotherapy in esophageal cancer. </w:t>
      </w:r>
      <w:r w:rsidRPr="000F24FD">
        <w:rPr>
          <w:rFonts w:ascii="Arial" w:hAnsi="Arial" w:cs="Arial"/>
          <w:i/>
          <w:sz w:val="22"/>
          <w:rPrChange w:id="1491" w:author="Guo, Shicheng" w:date="2018-10-16T16:48:00Z">
            <w:rPr>
              <w:rFonts w:ascii="Times New Roman" w:hAnsi="Times New Roman" w:cs="Times New Roman"/>
              <w:i/>
              <w:sz w:val="22"/>
            </w:rPr>
          </w:rPrChange>
        </w:rPr>
        <w:t>Journal of clinical oncology : official journal of the American Society of Clinical Oncology</w:t>
      </w:r>
      <w:r w:rsidRPr="000F24FD">
        <w:rPr>
          <w:rFonts w:ascii="Arial" w:hAnsi="Arial" w:cs="Arial"/>
          <w:sz w:val="22"/>
          <w:rPrChange w:id="1492" w:author="Guo, Shicheng" w:date="2018-10-16T16:48:00Z">
            <w:rPr>
              <w:rFonts w:ascii="Times New Roman" w:hAnsi="Times New Roman" w:cs="Times New Roman"/>
              <w:sz w:val="22"/>
            </w:rPr>
          </w:rPrChange>
        </w:rPr>
        <w:t xml:space="preserve"> </w:t>
      </w:r>
      <w:r w:rsidRPr="000F24FD">
        <w:rPr>
          <w:rFonts w:ascii="Arial" w:hAnsi="Arial" w:cs="Arial"/>
          <w:b/>
          <w:sz w:val="22"/>
          <w:rPrChange w:id="1493" w:author="Guo, Shicheng" w:date="2018-10-16T16:48:00Z">
            <w:rPr>
              <w:rFonts w:ascii="Times New Roman" w:hAnsi="Times New Roman" w:cs="Times New Roman"/>
              <w:b/>
              <w:sz w:val="22"/>
            </w:rPr>
          </w:rPrChange>
        </w:rPr>
        <w:t>27</w:t>
      </w:r>
      <w:r w:rsidRPr="000F24FD">
        <w:rPr>
          <w:rFonts w:ascii="Arial" w:hAnsi="Arial" w:cs="Arial"/>
          <w:sz w:val="22"/>
          <w:rPrChange w:id="1494" w:author="Guo, Shicheng" w:date="2018-10-16T16:48:00Z">
            <w:rPr>
              <w:rFonts w:ascii="Times New Roman" w:hAnsi="Times New Roman" w:cs="Times New Roman"/>
              <w:sz w:val="22"/>
            </w:rPr>
          </w:rPrChange>
        </w:rPr>
        <w:t>, 5062-5067, doi:10.1200/JCO.2009.22.2083 (2009).</w:t>
      </w:r>
      <w:bookmarkEnd w:id="1488"/>
    </w:p>
    <w:p w:rsidR="008B6D77" w:rsidRPr="000F24FD" w:rsidRDefault="008B6D77" w:rsidP="008B6D77">
      <w:pPr>
        <w:pStyle w:val="EndNoteBibliography"/>
        <w:spacing w:line="360" w:lineRule="auto"/>
        <w:ind w:left="720" w:hanging="720"/>
        <w:rPr>
          <w:rFonts w:ascii="Arial" w:hAnsi="Arial" w:cs="Arial"/>
          <w:sz w:val="22"/>
          <w:rPrChange w:id="1495" w:author="Guo, Shicheng" w:date="2018-10-16T16:48:00Z">
            <w:rPr>
              <w:rFonts w:ascii="Times New Roman" w:hAnsi="Times New Roman" w:cs="Times New Roman"/>
              <w:sz w:val="22"/>
            </w:rPr>
          </w:rPrChange>
        </w:rPr>
      </w:pPr>
      <w:bookmarkStart w:id="1496" w:name="_ENREF_3"/>
      <w:r w:rsidRPr="000F24FD">
        <w:rPr>
          <w:rFonts w:ascii="Arial" w:hAnsi="Arial" w:cs="Arial"/>
          <w:sz w:val="22"/>
          <w:rPrChange w:id="1497" w:author="Guo, Shicheng" w:date="2018-10-16T16:48:00Z">
            <w:rPr>
              <w:rFonts w:ascii="Times New Roman" w:hAnsi="Times New Roman" w:cs="Times New Roman"/>
              <w:sz w:val="22"/>
            </w:rPr>
          </w:rPrChange>
        </w:rPr>
        <w:t>3</w:t>
      </w:r>
      <w:r w:rsidRPr="000F24FD">
        <w:rPr>
          <w:rFonts w:ascii="Arial" w:hAnsi="Arial" w:cs="Arial"/>
          <w:sz w:val="22"/>
          <w:rPrChange w:id="1498" w:author="Guo, Shicheng" w:date="2018-10-16T16:48:00Z">
            <w:rPr>
              <w:rFonts w:ascii="Times New Roman" w:hAnsi="Times New Roman" w:cs="Times New Roman"/>
              <w:sz w:val="22"/>
            </w:rPr>
          </w:rPrChange>
        </w:rPr>
        <w:tab/>
        <w:t>Torre, L. A.</w:t>
      </w:r>
      <w:r w:rsidRPr="000F24FD">
        <w:rPr>
          <w:rFonts w:ascii="Arial" w:hAnsi="Arial" w:cs="Arial"/>
          <w:i/>
          <w:sz w:val="22"/>
          <w:rPrChange w:id="1499" w:author="Guo, Shicheng" w:date="2018-10-16T16:48:00Z">
            <w:rPr>
              <w:rFonts w:ascii="Times New Roman" w:hAnsi="Times New Roman" w:cs="Times New Roman"/>
              <w:i/>
              <w:sz w:val="22"/>
            </w:rPr>
          </w:rPrChange>
        </w:rPr>
        <w:t xml:space="preserve"> et al.</w:t>
      </w:r>
      <w:r w:rsidRPr="000F24FD">
        <w:rPr>
          <w:rFonts w:ascii="Arial" w:hAnsi="Arial" w:cs="Arial"/>
          <w:sz w:val="22"/>
          <w:rPrChange w:id="1500" w:author="Guo, Shicheng" w:date="2018-10-16T16:48:00Z">
            <w:rPr>
              <w:rFonts w:ascii="Times New Roman" w:hAnsi="Times New Roman" w:cs="Times New Roman"/>
              <w:sz w:val="22"/>
            </w:rPr>
          </w:rPrChange>
        </w:rPr>
        <w:t xml:space="preserve"> Global cancer statistics, 2012. </w:t>
      </w:r>
      <w:r w:rsidRPr="000F24FD">
        <w:rPr>
          <w:rFonts w:ascii="Arial" w:hAnsi="Arial" w:cs="Arial"/>
          <w:i/>
          <w:sz w:val="22"/>
          <w:rPrChange w:id="1501" w:author="Guo, Shicheng" w:date="2018-10-16T16:48:00Z">
            <w:rPr>
              <w:rFonts w:ascii="Times New Roman" w:hAnsi="Times New Roman" w:cs="Times New Roman"/>
              <w:i/>
              <w:sz w:val="22"/>
            </w:rPr>
          </w:rPrChange>
        </w:rPr>
        <w:t>CA: a cancer journal for clinicians</w:t>
      </w:r>
      <w:r w:rsidRPr="000F24FD">
        <w:rPr>
          <w:rFonts w:ascii="Arial" w:hAnsi="Arial" w:cs="Arial"/>
          <w:sz w:val="22"/>
          <w:rPrChange w:id="1502" w:author="Guo, Shicheng" w:date="2018-10-16T16:48:00Z">
            <w:rPr>
              <w:rFonts w:ascii="Times New Roman" w:hAnsi="Times New Roman" w:cs="Times New Roman"/>
              <w:sz w:val="22"/>
            </w:rPr>
          </w:rPrChange>
        </w:rPr>
        <w:t xml:space="preserve"> </w:t>
      </w:r>
      <w:r w:rsidRPr="000F24FD">
        <w:rPr>
          <w:rFonts w:ascii="Arial" w:hAnsi="Arial" w:cs="Arial"/>
          <w:b/>
          <w:sz w:val="22"/>
          <w:rPrChange w:id="1503" w:author="Guo, Shicheng" w:date="2018-10-16T16:48:00Z">
            <w:rPr>
              <w:rFonts w:ascii="Times New Roman" w:hAnsi="Times New Roman" w:cs="Times New Roman"/>
              <w:b/>
              <w:sz w:val="22"/>
            </w:rPr>
          </w:rPrChange>
        </w:rPr>
        <w:t>65</w:t>
      </w:r>
      <w:r w:rsidRPr="000F24FD">
        <w:rPr>
          <w:rFonts w:ascii="Arial" w:hAnsi="Arial" w:cs="Arial"/>
          <w:sz w:val="22"/>
          <w:rPrChange w:id="1504" w:author="Guo, Shicheng" w:date="2018-10-16T16:48:00Z">
            <w:rPr>
              <w:rFonts w:ascii="Times New Roman" w:hAnsi="Times New Roman" w:cs="Times New Roman"/>
              <w:sz w:val="22"/>
            </w:rPr>
          </w:rPrChange>
        </w:rPr>
        <w:t>, 87-108, doi:10.3322/caac.21262 (2015).</w:t>
      </w:r>
      <w:bookmarkEnd w:id="1496"/>
    </w:p>
    <w:p w:rsidR="008B6D77" w:rsidRPr="000F24FD" w:rsidRDefault="008B6D77" w:rsidP="008B6D77">
      <w:pPr>
        <w:pStyle w:val="EndNoteBibliography"/>
        <w:spacing w:line="360" w:lineRule="auto"/>
        <w:ind w:left="720" w:hanging="720"/>
        <w:rPr>
          <w:rFonts w:ascii="Arial" w:hAnsi="Arial" w:cs="Arial"/>
          <w:sz w:val="22"/>
          <w:rPrChange w:id="1505" w:author="Guo, Shicheng" w:date="2018-10-16T16:48:00Z">
            <w:rPr>
              <w:rFonts w:ascii="Times New Roman" w:hAnsi="Times New Roman" w:cs="Times New Roman"/>
              <w:sz w:val="22"/>
            </w:rPr>
          </w:rPrChange>
        </w:rPr>
      </w:pPr>
      <w:bookmarkStart w:id="1506" w:name="_ENREF_4"/>
      <w:r w:rsidRPr="000F24FD">
        <w:rPr>
          <w:rFonts w:ascii="Arial" w:hAnsi="Arial" w:cs="Arial"/>
          <w:sz w:val="22"/>
          <w:rPrChange w:id="1507" w:author="Guo, Shicheng" w:date="2018-10-16T16:48:00Z">
            <w:rPr>
              <w:rFonts w:ascii="Times New Roman" w:hAnsi="Times New Roman" w:cs="Times New Roman"/>
              <w:sz w:val="22"/>
            </w:rPr>
          </w:rPrChange>
        </w:rPr>
        <w:t>4</w:t>
      </w:r>
      <w:r w:rsidRPr="000F24FD">
        <w:rPr>
          <w:rFonts w:ascii="Arial" w:hAnsi="Arial" w:cs="Arial"/>
          <w:sz w:val="22"/>
          <w:rPrChange w:id="1508" w:author="Guo, Shicheng" w:date="2018-10-16T16:48:00Z">
            <w:rPr>
              <w:rFonts w:ascii="Times New Roman" w:hAnsi="Times New Roman" w:cs="Times New Roman"/>
              <w:sz w:val="22"/>
            </w:rPr>
          </w:rPrChange>
        </w:rPr>
        <w:tab/>
        <w:t>Yan, C.</w:t>
      </w:r>
      <w:r w:rsidRPr="000F24FD">
        <w:rPr>
          <w:rFonts w:ascii="Arial" w:hAnsi="Arial" w:cs="Arial"/>
          <w:i/>
          <w:sz w:val="22"/>
          <w:rPrChange w:id="1509" w:author="Guo, Shicheng" w:date="2018-10-16T16:48:00Z">
            <w:rPr>
              <w:rFonts w:ascii="Times New Roman" w:hAnsi="Times New Roman" w:cs="Times New Roman"/>
              <w:i/>
              <w:sz w:val="22"/>
            </w:rPr>
          </w:rPrChange>
        </w:rPr>
        <w:t xml:space="preserve"> et al.</w:t>
      </w:r>
      <w:r w:rsidRPr="000F24FD">
        <w:rPr>
          <w:rFonts w:ascii="Arial" w:hAnsi="Arial" w:cs="Arial"/>
          <w:sz w:val="22"/>
          <w:rPrChange w:id="1510" w:author="Guo, Shicheng" w:date="2018-10-16T16:48:00Z">
            <w:rPr>
              <w:rFonts w:ascii="Times New Roman" w:hAnsi="Times New Roman" w:cs="Times New Roman"/>
              <w:sz w:val="22"/>
            </w:rPr>
          </w:rPrChange>
        </w:rPr>
        <w:t xml:space="preserve"> An esophageal adenocarcinoma susceptibility locus at 9q22 also confers risk to esophageal squamous cell carcinoma by regulating the function of BARX1. </w:t>
      </w:r>
      <w:r w:rsidRPr="000F24FD">
        <w:rPr>
          <w:rFonts w:ascii="Arial" w:hAnsi="Arial" w:cs="Arial"/>
          <w:i/>
          <w:sz w:val="22"/>
          <w:rPrChange w:id="1511" w:author="Guo, Shicheng" w:date="2018-10-16T16:48:00Z">
            <w:rPr>
              <w:rFonts w:ascii="Times New Roman" w:hAnsi="Times New Roman" w:cs="Times New Roman"/>
              <w:i/>
              <w:sz w:val="22"/>
            </w:rPr>
          </w:rPrChange>
        </w:rPr>
        <w:t>Cancer letters</w:t>
      </w:r>
      <w:r w:rsidRPr="000F24FD">
        <w:rPr>
          <w:rFonts w:ascii="Arial" w:hAnsi="Arial" w:cs="Arial"/>
          <w:sz w:val="22"/>
          <w:rPrChange w:id="1512" w:author="Guo, Shicheng" w:date="2018-10-16T16:48:00Z">
            <w:rPr>
              <w:rFonts w:ascii="Times New Roman" w:hAnsi="Times New Roman" w:cs="Times New Roman"/>
              <w:sz w:val="22"/>
            </w:rPr>
          </w:rPrChange>
        </w:rPr>
        <w:t xml:space="preserve"> </w:t>
      </w:r>
      <w:r w:rsidRPr="000F24FD">
        <w:rPr>
          <w:rFonts w:ascii="Arial" w:hAnsi="Arial" w:cs="Arial"/>
          <w:b/>
          <w:sz w:val="22"/>
          <w:rPrChange w:id="1513" w:author="Guo, Shicheng" w:date="2018-10-16T16:48:00Z">
            <w:rPr>
              <w:rFonts w:ascii="Times New Roman" w:hAnsi="Times New Roman" w:cs="Times New Roman"/>
              <w:b/>
              <w:sz w:val="22"/>
            </w:rPr>
          </w:rPrChange>
        </w:rPr>
        <w:t>421</w:t>
      </w:r>
      <w:r w:rsidRPr="000F24FD">
        <w:rPr>
          <w:rFonts w:ascii="Arial" w:hAnsi="Arial" w:cs="Arial"/>
          <w:sz w:val="22"/>
          <w:rPrChange w:id="1514" w:author="Guo, Shicheng" w:date="2018-10-16T16:48:00Z">
            <w:rPr>
              <w:rFonts w:ascii="Times New Roman" w:hAnsi="Times New Roman" w:cs="Times New Roman"/>
              <w:sz w:val="22"/>
            </w:rPr>
          </w:rPrChange>
        </w:rPr>
        <w:t>, 103-111, doi:10.1016/j.canlet.2018.02.019 (2018).</w:t>
      </w:r>
      <w:bookmarkEnd w:id="1506"/>
    </w:p>
    <w:p w:rsidR="008B6D77" w:rsidRPr="000F24FD" w:rsidRDefault="008B6D77" w:rsidP="008B6D77">
      <w:pPr>
        <w:pStyle w:val="EndNoteBibliography"/>
        <w:spacing w:line="360" w:lineRule="auto"/>
        <w:ind w:left="720" w:hanging="720"/>
        <w:rPr>
          <w:rFonts w:ascii="Arial" w:hAnsi="Arial" w:cs="Arial"/>
          <w:sz w:val="22"/>
          <w:rPrChange w:id="1515" w:author="Guo, Shicheng" w:date="2018-10-16T16:48:00Z">
            <w:rPr>
              <w:rFonts w:ascii="Times New Roman" w:hAnsi="Times New Roman" w:cs="Times New Roman"/>
              <w:sz w:val="22"/>
            </w:rPr>
          </w:rPrChange>
        </w:rPr>
      </w:pPr>
      <w:bookmarkStart w:id="1516" w:name="_ENREF_5"/>
      <w:r w:rsidRPr="000F24FD">
        <w:rPr>
          <w:rFonts w:ascii="Arial" w:hAnsi="Arial" w:cs="Arial"/>
          <w:sz w:val="22"/>
          <w:rPrChange w:id="1517" w:author="Guo, Shicheng" w:date="2018-10-16T16:48:00Z">
            <w:rPr>
              <w:rFonts w:ascii="Times New Roman" w:hAnsi="Times New Roman" w:cs="Times New Roman"/>
              <w:sz w:val="22"/>
            </w:rPr>
          </w:rPrChange>
        </w:rPr>
        <w:t>5</w:t>
      </w:r>
      <w:r w:rsidRPr="000F24FD">
        <w:rPr>
          <w:rFonts w:ascii="Arial" w:hAnsi="Arial" w:cs="Arial"/>
          <w:sz w:val="22"/>
          <w:rPrChange w:id="1518" w:author="Guo, Shicheng" w:date="2018-10-16T16:48:00Z">
            <w:rPr>
              <w:rFonts w:ascii="Times New Roman" w:hAnsi="Times New Roman" w:cs="Times New Roman"/>
              <w:sz w:val="22"/>
            </w:rPr>
          </w:rPrChange>
        </w:rPr>
        <w:tab/>
        <w:t>Fichter, C. D.</w:t>
      </w:r>
      <w:r w:rsidRPr="000F24FD">
        <w:rPr>
          <w:rFonts w:ascii="Arial" w:hAnsi="Arial" w:cs="Arial"/>
          <w:i/>
          <w:sz w:val="22"/>
          <w:rPrChange w:id="1519" w:author="Guo, Shicheng" w:date="2018-10-16T16:48:00Z">
            <w:rPr>
              <w:rFonts w:ascii="Times New Roman" w:hAnsi="Times New Roman" w:cs="Times New Roman"/>
              <w:i/>
              <w:sz w:val="22"/>
            </w:rPr>
          </w:rPrChange>
        </w:rPr>
        <w:t xml:space="preserve"> et al.</w:t>
      </w:r>
      <w:r w:rsidRPr="000F24FD">
        <w:rPr>
          <w:rFonts w:ascii="Arial" w:hAnsi="Arial" w:cs="Arial"/>
          <w:sz w:val="22"/>
          <w:rPrChange w:id="1520" w:author="Guo, Shicheng" w:date="2018-10-16T16:48:00Z">
            <w:rPr>
              <w:rFonts w:ascii="Times New Roman" w:hAnsi="Times New Roman" w:cs="Times New Roman"/>
              <w:sz w:val="22"/>
            </w:rPr>
          </w:rPrChange>
        </w:rPr>
        <w:t xml:space="preserve"> EGFR, HER2 and HER3 dimerization patterns guide targeted inhibition in two histotypes of esophageal cancer. </w:t>
      </w:r>
      <w:r w:rsidRPr="000F24FD">
        <w:rPr>
          <w:rFonts w:ascii="Arial" w:hAnsi="Arial" w:cs="Arial"/>
          <w:i/>
          <w:sz w:val="22"/>
          <w:rPrChange w:id="1521" w:author="Guo, Shicheng" w:date="2018-10-16T16:48:00Z">
            <w:rPr>
              <w:rFonts w:ascii="Times New Roman" w:hAnsi="Times New Roman" w:cs="Times New Roman"/>
              <w:i/>
              <w:sz w:val="22"/>
            </w:rPr>
          </w:rPrChange>
        </w:rPr>
        <w:t>International journal of cancer</w:t>
      </w:r>
      <w:r w:rsidRPr="000F24FD">
        <w:rPr>
          <w:rFonts w:ascii="Arial" w:hAnsi="Arial" w:cs="Arial"/>
          <w:sz w:val="22"/>
          <w:rPrChange w:id="1522" w:author="Guo, Shicheng" w:date="2018-10-16T16:48:00Z">
            <w:rPr>
              <w:rFonts w:ascii="Times New Roman" w:hAnsi="Times New Roman" w:cs="Times New Roman"/>
              <w:sz w:val="22"/>
            </w:rPr>
          </w:rPrChange>
        </w:rPr>
        <w:t xml:space="preserve"> </w:t>
      </w:r>
      <w:r w:rsidRPr="000F24FD">
        <w:rPr>
          <w:rFonts w:ascii="Arial" w:hAnsi="Arial" w:cs="Arial"/>
          <w:b/>
          <w:sz w:val="22"/>
          <w:rPrChange w:id="1523" w:author="Guo, Shicheng" w:date="2018-10-16T16:48:00Z">
            <w:rPr>
              <w:rFonts w:ascii="Times New Roman" w:hAnsi="Times New Roman" w:cs="Times New Roman"/>
              <w:b/>
              <w:sz w:val="22"/>
            </w:rPr>
          </w:rPrChange>
        </w:rPr>
        <w:t>135</w:t>
      </w:r>
      <w:r w:rsidRPr="000F24FD">
        <w:rPr>
          <w:rFonts w:ascii="Arial" w:hAnsi="Arial" w:cs="Arial"/>
          <w:sz w:val="22"/>
          <w:rPrChange w:id="1524" w:author="Guo, Shicheng" w:date="2018-10-16T16:48:00Z">
            <w:rPr>
              <w:rFonts w:ascii="Times New Roman" w:hAnsi="Times New Roman" w:cs="Times New Roman"/>
              <w:sz w:val="22"/>
            </w:rPr>
          </w:rPrChange>
        </w:rPr>
        <w:t>, 1517-1530, doi:10.1002/ijc.28771 (2014).</w:t>
      </w:r>
      <w:bookmarkEnd w:id="1516"/>
    </w:p>
    <w:p w:rsidR="008B6D77" w:rsidRPr="000F24FD" w:rsidRDefault="008B6D77" w:rsidP="008B6D77">
      <w:pPr>
        <w:pStyle w:val="EndNoteBibliography"/>
        <w:spacing w:line="360" w:lineRule="auto"/>
        <w:ind w:left="720" w:hanging="720"/>
        <w:rPr>
          <w:rFonts w:ascii="Arial" w:hAnsi="Arial" w:cs="Arial"/>
          <w:sz w:val="22"/>
          <w:rPrChange w:id="1525" w:author="Guo, Shicheng" w:date="2018-10-16T16:48:00Z">
            <w:rPr>
              <w:rFonts w:ascii="Times New Roman" w:hAnsi="Times New Roman" w:cs="Times New Roman"/>
              <w:sz w:val="22"/>
            </w:rPr>
          </w:rPrChange>
        </w:rPr>
      </w:pPr>
      <w:bookmarkStart w:id="1526" w:name="_ENREF_6"/>
      <w:r w:rsidRPr="000F24FD">
        <w:rPr>
          <w:rFonts w:ascii="Arial" w:hAnsi="Arial" w:cs="Arial"/>
          <w:sz w:val="22"/>
          <w:rPrChange w:id="1527" w:author="Guo, Shicheng" w:date="2018-10-16T16:48:00Z">
            <w:rPr>
              <w:rFonts w:ascii="Times New Roman" w:hAnsi="Times New Roman" w:cs="Times New Roman"/>
              <w:sz w:val="22"/>
            </w:rPr>
          </w:rPrChange>
        </w:rPr>
        <w:t>6</w:t>
      </w:r>
      <w:r w:rsidRPr="000F24FD">
        <w:rPr>
          <w:rFonts w:ascii="Arial" w:hAnsi="Arial" w:cs="Arial"/>
          <w:sz w:val="22"/>
          <w:rPrChange w:id="1528" w:author="Guo, Shicheng" w:date="2018-10-16T16:48:00Z">
            <w:rPr>
              <w:rFonts w:ascii="Times New Roman" w:hAnsi="Times New Roman" w:cs="Times New Roman"/>
              <w:sz w:val="22"/>
            </w:rPr>
          </w:rPrChange>
        </w:rPr>
        <w:tab/>
        <w:t xml:space="preserve">Brown, L. M. &amp; Devesa, S. S. Epidemiologic trends in esophageal and gastric cancer in the United States. </w:t>
      </w:r>
      <w:r w:rsidRPr="000F24FD">
        <w:rPr>
          <w:rFonts w:ascii="Arial" w:hAnsi="Arial" w:cs="Arial"/>
          <w:i/>
          <w:sz w:val="22"/>
          <w:rPrChange w:id="1529" w:author="Guo, Shicheng" w:date="2018-10-16T16:48:00Z">
            <w:rPr>
              <w:rFonts w:ascii="Times New Roman" w:hAnsi="Times New Roman" w:cs="Times New Roman"/>
              <w:i/>
              <w:sz w:val="22"/>
            </w:rPr>
          </w:rPrChange>
        </w:rPr>
        <w:t>Surgical oncology clinics of North America</w:t>
      </w:r>
      <w:r w:rsidRPr="000F24FD">
        <w:rPr>
          <w:rFonts w:ascii="Arial" w:hAnsi="Arial" w:cs="Arial"/>
          <w:sz w:val="22"/>
          <w:rPrChange w:id="1530" w:author="Guo, Shicheng" w:date="2018-10-16T16:48:00Z">
            <w:rPr>
              <w:rFonts w:ascii="Times New Roman" w:hAnsi="Times New Roman" w:cs="Times New Roman"/>
              <w:sz w:val="22"/>
            </w:rPr>
          </w:rPrChange>
        </w:rPr>
        <w:t xml:space="preserve"> </w:t>
      </w:r>
      <w:r w:rsidRPr="000F24FD">
        <w:rPr>
          <w:rFonts w:ascii="Arial" w:hAnsi="Arial" w:cs="Arial"/>
          <w:b/>
          <w:sz w:val="22"/>
          <w:rPrChange w:id="1531" w:author="Guo, Shicheng" w:date="2018-10-16T16:48:00Z">
            <w:rPr>
              <w:rFonts w:ascii="Times New Roman" w:hAnsi="Times New Roman" w:cs="Times New Roman"/>
              <w:b/>
              <w:sz w:val="22"/>
            </w:rPr>
          </w:rPrChange>
        </w:rPr>
        <w:t>11</w:t>
      </w:r>
      <w:r w:rsidRPr="000F24FD">
        <w:rPr>
          <w:rFonts w:ascii="Arial" w:hAnsi="Arial" w:cs="Arial"/>
          <w:sz w:val="22"/>
          <w:rPrChange w:id="1532" w:author="Guo, Shicheng" w:date="2018-10-16T16:48:00Z">
            <w:rPr>
              <w:rFonts w:ascii="Times New Roman" w:hAnsi="Times New Roman" w:cs="Times New Roman"/>
              <w:sz w:val="22"/>
            </w:rPr>
          </w:rPrChange>
        </w:rPr>
        <w:t>, 235-256 (2002).</w:t>
      </w:r>
      <w:bookmarkEnd w:id="1526"/>
    </w:p>
    <w:p w:rsidR="008B6D77" w:rsidRPr="000F24FD" w:rsidRDefault="008B6D77" w:rsidP="008B6D77">
      <w:pPr>
        <w:pStyle w:val="EndNoteBibliography"/>
        <w:spacing w:line="360" w:lineRule="auto"/>
        <w:ind w:left="720" w:hanging="720"/>
        <w:rPr>
          <w:rFonts w:ascii="Arial" w:hAnsi="Arial" w:cs="Arial"/>
          <w:sz w:val="22"/>
          <w:rPrChange w:id="1533" w:author="Guo, Shicheng" w:date="2018-10-16T16:48:00Z">
            <w:rPr>
              <w:rFonts w:ascii="Times New Roman" w:hAnsi="Times New Roman" w:cs="Times New Roman"/>
              <w:sz w:val="22"/>
            </w:rPr>
          </w:rPrChange>
        </w:rPr>
      </w:pPr>
      <w:bookmarkStart w:id="1534" w:name="_ENREF_7"/>
      <w:r w:rsidRPr="000F24FD">
        <w:rPr>
          <w:rFonts w:ascii="Arial" w:hAnsi="Arial" w:cs="Arial"/>
          <w:sz w:val="22"/>
          <w:rPrChange w:id="1535" w:author="Guo, Shicheng" w:date="2018-10-16T16:48:00Z">
            <w:rPr>
              <w:rFonts w:ascii="Times New Roman" w:hAnsi="Times New Roman" w:cs="Times New Roman"/>
              <w:sz w:val="22"/>
            </w:rPr>
          </w:rPrChange>
        </w:rPr>
        <w:t>7</w:t>
      </w:r>
      <w:r w:rsidRPr="000F24FD">
        <w:rPr>
          <w:rFonts w:ascii="Arial" w:hAnsi="Arial" w:cs="Arial"/>
          <w:sz w:val="22"/>
          <w:rPrChange w:id="1536" w:author="Guo, Shicheng" w:date="2018-10-16T16:48:00Z">
            <w:rPr>
              <w:rFonts w:ascii="Times New Roman" w:hAnsi="Times New Roman" w:cs="Times New Roman"/>
              <w:sz w:val="22"/>
            </w:rPr>
          </w:rPrChange>
        </w:rPr>
        <w:tab/>
        <w:t xml:space="preserve">Drahos, J., Ricker, W., Pfeiffer, R. M. &amp; Cook, M. B. Metabolic syndrome and risk of esophageal adenocarcinoma in elderly patients in the United States: An analysis of SEER-Medicare data. </w:t>
      </w:r>
      <w:r w:rsidRPr="000F24FD">
        <w:rPr>
          <w:rFonts w:ascii="Arial" w:hAnsi="Arial" w:cs="Arial"/>
          <w:i/>
          <w:sz w:val="22"/>
          <w:rPrChange w:id="1537" w:author="Guo, Shicheng" w:date="2018-10-16T16:48:00Z">
            <w:rPr>
              <w:rFonts w:ascii="Times New Roman" w:hAnsi="Times New Roman" w:cs="Times New Roman"/>
              <w:i/>
              <w:sz w:val="22"/>
            </w:rPr>
          </w:rPrChange>
        </w:rPr>
        <w:t>Cancer</w:t>
      </w:r>
      <w:r w:rsidRPr="000F24FD">
        <w:rPr>
          <w:rFonts w:ascii="Arial" w:hAnsi="Arial" w:cs="Arial"/>
          <w:sz w:val="22"/>
          <w:rPrChange w:id="1538" w:author="Guo, Shicheng" w:date="2018-10-16T16:48:00Z">
            <w:rPr>
              <w:rFonts w:ascii="Times New Roman" w:hAnsi="Times New Roman" w:cs="Times New Roman"/>
              <w:sz w:val="22"/>
            </w:rPr>
          </w:rPrChange>
        </w:rPr>
        <w:t xml:space="preserve"> </w:t>
      </w:r>
      <w:r w:rsidRPr="000F24FD">
        <w:rPr>
          <w:rFonts w:ascii="Arial" w:hAnsi="Arial" w:cs="Arial"/>
          <w:b/>
          <w:sz w:val="22"/>
          <w:rPrChange w:id="1539" w:author="Guo, Shicheng" w:date="2018-10-16T16:48:00Z">
            <w:rPr>
              <w:rFonts w:ascii="Times New Roman" w:hAnsi="Times New Roman" w:cs="Times New Roman"/>
              <w:b/>
              <w:sz w:val="22"/>
            </w:rPr>
          </w:rPrChange>
        </w:rPr>
        <w:t>123</w:t>
      </w:r>
      <w:r w:rsidRPr="000F24FD">
        <w:rPr>
          <w:rFonts w:ascii="Arial" w:hAnsi="Arial" w:cs="Arial"/>
          <w:sz w:val="22"/>
          <w:rPrChange w:id="1540" w:author="Guo, Shicheng" w:date="2018-10-16T16:48:00Z">
            <w:rPr>
              <w:rFonts w:ascii="Times New Roman" w:hAnsi="Times New Roman" w:cs="Times New Roman"/>
              <w:sz w:val="22"/>
            </w:rPr>
          </w:rPrChange>
        </w:rPr>
        <w:t>, 657-665, doi:10.1002/cncr.30365 (2017).</w:t>
      </w:r>
      <w:bookmarkEnd w:id="1534"/>
    </w:p>
    <w:p w:rsidR="008B6D77" w:rsidRPr="000F24FD" w:rsidRDefault="008B6D77" w:rsidP="008B6D77">
      <w:pPr>
        <w:pStyle w:val="EndNoteBibliography"/>
        <w:spacing w:line="360" w:lineRule="auto"/>
        <w:ind w:left="720" w:hanging="720"/>
        <w:rPr>
          <w:rFonts w:ascii="Arial" w:hAnsi="Arial" w:cs="Arial"/>
          <w:sz w:val="22"/>
          <w:rPrChange w:id="1541" w:author="Guo, Shicheng" w:date="2018-10-16T16:48:00Z">
            <w:rPr>
              <w:rFonts w:ascii="Times New Roman" w:hAnsi="Times New Roman" w:cs="Times New Roman"/>
              <w:sz w:val="22"/>
            </w:rPr>
          </w:rPrChange>
        </w:rPr>
      </w:pPr>
      <w:bookmarkStart w:id="1542" w:name="_ENREF_8"/>
      <w:r w:rsidRPr="000F24FD">
        <w:rPr>
          <w:rFonts w:ascii="Arial" w:hAnsi="Arial" w:cs="Arial"/>
          <w:sz w:val="22"/>
          <w:rPrChange w:id="1543" w:author="Guo, Shicheng" w:date="2018-10-16T16:48:00Z">
            <w:rPr>
              <w:rFonts w:ascii="Times New Roman" w:hAnsi="Times New Roman" w:cs="Times New Roman"/>
              <w:sz w:val="22"/>
            </w:rPr>
          </w:rPrChange>
        </w:rPr>
        <w:t>8</w:t>
      </w:r>
      <w:r w:rsidRPr="000F24FD">
        <w:rPr>
          <w:rFonts w:ascii="Arial" w:hAnsi="Arial" w:cs="Arial"/>
          <w:sz w:val="22"/>
          <w:rPrChange w:id="1544" w:author="Guo, Shicheng" w:date="2018-10-16T16:48:00Z">
            <w:rPr>
              <w:rFonts w:ascii="Times New Roman" w:hAnsi="Times New Roman" w:cs="Times New Roman"/>
              <w:sz w:val="22"/>
            </w:rPr>
          </w:rPrChange>
        </w:rPr>
        <w:tab/>
        <w:t>He, Z.</w:t>
      </w:r>
      <w:r w:rsidRPr="000F24FD">
        <w:rPr>
          <w:rFonts w:ascii="Arial" w:hAnsi="Arial" w:cs="Arial"/>
          <w:i/>
          <w:sz w:val="22"/>
          <w:rPrChange w:id="1545" w:author="Guo, Shicheng" w:date="2018-10-16T16:48:00Z">
            <w:rPr>
              <w:rFonts w:ascii="Times New Roman" w:hAnsi="Times New Roman" w:cs="Times New Roman"/>
              <w:i/>
              <w:sz w:val="22"/>
            </w:rPr>
          </w:rPrChange>
        </w:rPr>
        <w:t xml:space="preserve"> et al.</w:t>
      </w:r>
      <w:r w:rsidRPr="000F24FD">
        <w:rPr>
          <w:rFonts w:ascii="Arial" w:hAnsi="Arial" w:cs="Arial"/>
          <w:sz w:val="22"/>
          <w:rPrChange w:id="1546" w:author="Guo, Shicheng" w:date="2018-10-16T16:48:00Z">
            <w:rPr>
              <w:rFonts w:ascii="Times New Roman" w:hAnsi="Times New Roman" w:cs="Times New Roman"/>
              <w:sz w:val="22"/>
            </w:rPr>
          </w:rPrChange>
        </w:rPr>
        <w:t xml:space="preserve"> Anti-HPV-E7 seropositivity and risk of esophageal squamous cell carcinoma in a high-risk population in China. </w:t>
      </w:r>
      <w:r w:rsidRPr="000F24FD">
        <w:rPr>
          <w:rFonts w:ascii="Arial" w:hAnsi="Arial" w:cs="Arial"/>
          <w:i/>
          <w:sz w:val="22"/>
          <w:rPrChange w:id="1547" w:author="Guo, Shicheng" w:date="2018-10-16T16:48:00Z">
            <w:rPr>
              <w:rFonts w:ascii="Times New Roman" w:hAnsi="Times New Roman" w:cs="Times New Roman"/>
              <w:i/>
              <w:sz w:val="22"/>
            </w:rPr>
          </w:rPrChange>
        </w:rPr>
        <w:t>Carcinogenesis</w:t>
      </w:r>
      <w:r w:rsidRPr="000F24FD">
        <w:rPr>
          <w:rFonts w:ascii="Arial" w:hAnsi="Arial" w:cs="Arial"/>
          <w:sz w:val="22"/>
          <w:rPrChange w:id="1548" w:author="Guo, Shicheng" w:date="2018-10-16T16:48:00Z">
            <w:rPr>
              <w:rFonts w:ascii="Times New Roman" w:hAnsi="Times New Roman" w:cs="Times New Roman"/>
              <w:sz w:val="22"/>
            </w:rPr>
          </w:rPrChange>
        </w:rPr>
        <w:t xml:space="preserve"> </w:t>
      </w:r>
      <w:r w:rsidRPr="000F24FD">
        <w:rPr>
          <w:rFonts w:ascii="Arial" w:hAnsi="Arial" w:cs="Arial"/>
          <w:b/>
          <w:sz w:val="22"/>
          <w:rPrChange w:id="1549" w:author="Guo, Shicheng" w:date="2018-10-16T16:48:00Z">
            <w:rPr>
              <w:rFonts w:ascii="Times New Roman" w:hAnsi="Times New Roman" w:cs="Times New Roman"/>
              <w:b/>
              <w:sz w:val="22"/>
            </w:rPr>
          </w:rPrChange>
        </w:rPr>
        <w:t>35</w:t>
      </w:r>
      <w:r w:rsidRPr="000F24FD">
        <w:rPr>
          <w:rFonts w:ascii="Arial" w:hAnsi="Arial" w:cs="Arial"/>
          <w:sz w:val="22"/>
          <w:rPrChange w:id="1550" w:author="Guo, Shicheng" w:date="2018-10-16T16:48:00Z">
            <w:rPr>
              <w:rFonts w:ascii="Times New Roman" w:hAnsi="Times New Roman" w:cs="Times New Roman"/>
              <w:sz w:val="22"/>
            </w:rPr>
          </w:rPrChange>
        </w:rPr>
        <w:t>, 816-821, doi:10.1093/carcin/bgt483 (2014).</w:t>
      </w:r>
      <w:bookmarkEnd w:id="1542"/>
    </w:p>
    <w:p w:rsidR="008B6D77" w:rsidRPr="000F24FD" w:rsidRDefault="008B6D77" w:rsidP="008B6D77">
      <w:pPr>
        <w:pStyle w:val="EndNoteBibliography"/>
        <w:spacing w:line="360" w:lineRule="auto"/>
        <w:ind w:left="720" w:hanging="720"/>
        <w:rPr>
          <w:rFonts w:ascii="Arial" w:hAnsi="Arial" w:cs="Arial"/>
          <w:sz w:val="22"/>
          <w:rPrChange w:id="1551" w:author="Guo, Shicheng" w:date="2018-10-16T16:48:00Z">
            <w:rPr>
              <w:rFonts w:ascii="Times New Roman" w:hAnsi="Times New Roman" w:cs="Times New Roman"/>
              <w:sz w:val="22"/>
            </w:rPr>
          </w:rPrChange>
        </w:rPr>
      </w:pPr>
      <w:bookmarkStart w:id="1552" w:name="_ENREF_9"/>
      <w:r w:rsidRPr="000F24FD">
        <w:rPr>
          <w:rFonts w:ascii="Arial" w:hAnsi="Arial" w:cs="Arial"/>
          <w:sz w:val="22"/>
          <w:rPrChange w:id="1553" w:author="Guo, Shicheng" w:date="2018-10-16T16:48:00Z">
            <w:rPr>
              <w:rFonts w:ascii="Times New Roman" w:hAnsi="Times New Roman" w:cs="Times New Roman"/>
              <w:sz w:val="22"/>
            </w:rPr>
          </w:rPrChange>
        </w:rPr>
        <w:t>9</w:t>
      </w:r>
      <w:r w:rsidRPr="000F24FD">
        <w:rPr>
          <w:rFonts w:ascii="Arial" w:hAnsi="Arial" w:cs="Arial"/>
          <w:sz w:val="22"/>
          <w:rPrChange w:id="1554" w:author="Guo, Shicheng" w:date="2018-10-16T16:48:00Z">
            <w:rPr>
              <w:rFonts w:ascii="Times New Roman" w:hAnsi="Times New Roman" w:cs="Times New Roman"/>
              <w:sz w:val="22"/>
            </w:rPr>
          </w:rPrChange>
        </w:rPr>
        <w:tab/>
        <w:t xml:space="preserve">Huang, F. L. &amp; Yu, S. J. Esophageal cancer: Risk factors, genetic association, and treatment. </w:t>
      </w:r>
      <w:r w:rsidRPr="000F24FD">
        <w:rPr>
          <w:rFonts w:ascii="Arial" w:hAnsi="Arial" w:cs="Arial"/>
          <w:i/>
          <w:sz w:val="22"/>
          <w:rPrChange w:id="1555" w:author="Guo, Shicheng" w:date="2018-10-16T16:48:00Z">
            <w:rPr>
              <w:rFonts w:ascii="Times New Roman" w:hAnsi="Times New Roman" w:cs="Times New Roman"/>
              <w:i/>
              <w:sz w:val="22"/>
            </w:rPr>
          </w:rPrChange>
        </w:rPr>
        <w:t>Asian journal of surgery</w:t>
      </w:r>
      <w:r w:rsidRPr="000F24FD">
        <w:rPr>
          <w:rFonts w:ascii="Arial" w:hAnsi="Arial" w:cs="Arial"/>
          <w:sz w:val="22"/>
          <w:rPrChange w:id="1556" w:author="Guo, Shicheng" w:date="2018-10-16T16:48:00Z">
            <w:rPr>
              <w:rFonts w:ascii="Times New Roman" w:hAnsi="Times New Roman" w:cs="Times New Roman"/>
              <w:sz w:val="22"/>
            </w:rPr>
          </w:rPrChange>
        </w:rPr>
        <w:t>, doi:10.1016/j.asjsur.2016.10.005 (2016).</w:t>
      </w:r>
      <w:bookmarkEnd w:id="1552"/>
    </w:p>
    <w:p w:rsidR="008B6D77" w:rsidRPr="000F24FD" w:rsidRDefault="008B6D77" w:rsidP="008B6D77">
      <w:pPr>
        <w:pStyle w:val="EndNoteBibliography"/>
        <w:spacing w:line="360" w:lineRule="auto"/>
        <w:ind w:left="720" w:hanging="720"/>
        <w:rPr>
          <w:rFonts w:ascii="Arial" w:hAnsi="Arial" w:cs="Arial"/>
          <w:sz w:val="22"/>
          <w:rPrChange w:id="1557" w:author="Guo, Shicheng" w:date="2018-10-16T16:48:00Z">
            <w:rPr>
              <w:rFonts w:ascii="Times New Roman" w:hAnsi="Times New Roman" w:cs="Times New Roman"/>
              <w:sz w:val="22"/>
            </w:rPr>
          </w:rPrChange>
        </w:rPr>
      </w:pPr>
      <w:bookmarkStart w:id="1558" w:name="_ENREF_10"/>
      <w:r w:rsidRPr="000F24FD">
        <w:rPr>
          <w:rFonts w:ascii="Arial" w:hAnsi="Arial" w:cs="Arial"/>
          <w:sz w:val="22"/>
          <w:rPrChange w:id="1559" w:author="Guo, Shicheng" w:date="2018-10-16T16:48:00Z">
            <w:rPr>
              <w:rFonts w:ascii="Times New Roman" w:hAnsi="Times New Roman" w:cs="Times New Roman"/>
              <w:sz w:val="22"/>
            </w:rPr>
          </w:rPrChange>
        </w:rPr>
        <w:t>10</w:t>
      </w:r>
      <w:r w:rsidRPr="000F24FD">
        <w:rPr>
          <w:rFonts w:ascii="Arial" w:hAnsi="Arial" w:cs="Arial"/>
          <w:sz w:val="22"/>
          <w:rPrChange w:id="1560" w:author="Guo, Shicheng" w:date="2018-10-16T16:48:00Z">
            <w:rPr>
              <w:rFonts w:ascii="Times New Roman" w:hAnsi="Times New Roman" w:cs="Times New Roman"/>
              <w:sz w:val="22"/>
            </w:rPr>
          </w:rPrChange>
        </w:rPr>
        <w:tab/>
        <w:t xml:space="preserve">Zhang, Y. Epidemiology of esophageal cancer. </w:t>
      </w:r>
      <w:r w:rsidRPr="000F24FD">
        <w:rPr>
          <w:rFonts w:ascii="Arial" w:hAnsi="Arial" w:cs="Arial"/>
          <w:i/>
          <w:sz w:val="22"/>
          <w:rPrChange w:id="1561" w:author="Guo, Shicheng" w:date="2018-10-16T16:48:00Z">
            <w:rPr>
              <w:rFonts w:ascii="Times New Roman" w:hAnsi="Times New Roman" w:cs="Times New Roman"/>
              <w:i/>
              <w:sz w:val="22"/>
            </w:rPr>
          </w:rPrChange>
        </w:rPr>
        <w:t>World journal of gastroenterology</w:t>
      </w:r>
      <w:r w:rsidRPr="000F24FD">
        <w:rPr>
          <w:rFonts w:ascii="Arial" w:hAnsi="Arial" w:cs="Arial"/>
          <w:sz w:val="22"/>
          <w:rPrChange w:id="1562" w:author="Guo, Shicheng" w:date="2018-10-16T16:48:00Z">
            <w:rPr>
              <w:rFonts w:ascii="Times New Roman" w:hAnsi="Times New Roman" w:cs="Times New Roman"/>
              <w:sz w:val="22"/>
            </w:rPr>
          </w:rPrChange>
        </w:rPr>
        <w:t xml:space="preserve"> </w:t>
      </w:r>
      <w:r w:rsidRPr="000F24FD">
        <w:rPr>
          <w:rFonts w:ascii="Arial" w:hAnsi="Arial" w:cs="Arial"/>
          <w:b/>
          <w:sz w:val="22"/>
          <w:rPrChange w:id="1563" w:author="Guo, Shicheng" w:date="2018-10-16T16:48:00Z">
            <w:rPr>
              <w:rFonts w:ascii="Times New Roman" w:hAnsi="Times New Roman" w:cs="Times New Roman"/>
              <w:b/>
              <w:sz w:val="22"/>
            </w:rPr>
          </w:rPrChange>
        </w:rPr>
        <w:t>19</w:t>
      </w:r>
      <w:r w:rsidRPr="000F24FD">
        <w:rPr>
          <w:rFonts w:ascii="Arial" w:hAnsi="Arial" w:cs="Arial"/>
          <w:sz w:val="22"/>
          <w:rPrChange w:id="1564" w:author="Guo, Shicheng" w:date="2018-10-16T16:48:00Z">
            <w:rPr>
              <w:rFonts w:ascii="Times New Roman" w:hAnsi="Times New Roman" w:cs="Times New Roman"/>
              <w:sz w:val="22"/>
            </w:rPr>
          </w:rPrChange>
        </w:rPr>
        <w:t>, 5598-5606, doi:10.3748/wjg.v19.i34.5598 (2013).</w:t>
      </w:r>
      <w:bookmarkEnd w:id="1558"/>
    </w:p>
    <w:p w:rsidR="008B6D77" w:rsidRPr="000F24FD" w:rsidRDefault="008B6D77" w:rsidP="008B6D77">
      <w:pPr>
        <w:pStyle w:val="EndNoteBibliography"/>
        <w:spacing w:line="360" w:lineRule="auto"/>
        <w:ind w:left="720" w:hanging="720"/>
        <w:rPr>
          <w:rFonts w:ascii="Arial" w:hAnsi="Arial" w:cs="Arial"/>
          <w:sz w:val="22"/>
          <w:rPrChange w:id="1565" w:author="Guo, Shicheng" w:date="2018-10-16T16:48:00Z">
            <w:rPr>
              <w:rFonts w:ascii="Times New Roman" w:hAnsi="Times New Roman" w:cs="Times New Roman"/>
              <w:sz w:val="22"/>
            </w:rPr>
          </w:rPrChange>
        </w:rPr>
      </w:pPr>
      <w:bookmarkStart w:id="1566" w:name="_ENREF_11"/>
      <w:r w:rsidRPr="000F24FD">
        <w:rPr>
          <w:rFonts w:ascii="Arial" w:hAnsi="Arial" w:cs="Arial"/>
          <w:sz w:val="22"/>
          <w:rPrChange w:id="1567" w:author="Guo, Shicheng" w:date="2018-10-16T16:48:00Z">
            <w:rPr>
              <w:rFonts w:ascii="Times New Roman" w:hAnsi="Times New Roman" w:cs="Times New Roman"/>
              <w:sz w:val="22"/>
            </w:rPr>
          </w:rPrChange>
        </w:rPr>
        <w:t>11</w:t>
      </w:r>
      <w:r w:rsidRPr="000F24FD">
        <w:rPr>
          <w:rFonts w:ascii="Arial" w:hAnsi="Arial" w:cs="Arial"/>
          <w:sz w:val="22"/>
          <w:rPrChange w:id="1568" w:author="Guo, Shicheng" w:date="2018-10-16T16:48:00Z">
            <w:rPr>
              <w:rFonts w:ascii="Times New Roman" w:hAnsi="Times New Roman" w:cs="Times New Roman"/>
              <w:sz w:val="22"/>
            </w:rPr>
          </w:rPrChange>
        </w:rPr>
        <w:tab/>
        <w:t xml:space="preserve">Bell, A. C. &amp; Felsenfeld, G. Methylation of a CTCF-dependent boundary controls imprinted expression of the Igf2 gene. </w:t>
      </w:r>
      <w:r w:rsidRPr="000F24FD">
        <w:rPr>
          <w:rFonts w:ascii="Arial" w:hAnsi="Arial" w:cs="Arial"/>
          <w:i/>
          <w:sz w:val="22"/>
          <w:rPrChange w:id="1569" w:author="Guo, Shicheng" w:date="2018-10-16T16:48:00Z">
            <w:rPr>
              <w:rFonts w:ascii="Times New Roman" w:hAnsi="Times New Roman" w:cs="Times New Roman"/>
              <w:i/>
              <w:sz w:val="22"/>
            </w:rPr>
          </w:rPrChange>
        </w:rPr>
        <w:t>Nature</w:t>
      </w:r>
      <w:r w:rsidRPr="000F24FD">
        <w:rPr>
          <w:rFonts w:ascii="Arial" w:hAnsi="Arial" w:cs="Arial"/>
          <w:sz w:val="22"/>
          <w:rPrChange w:id="1570" w:author="Guo, Shicheng" w:date="2018-10-16T16:48:00Z">
            <w:rPr>
              <w:rFonts w:ascii="Times New Roman" w:hAnsi="Times New Roman" w:cs="Times New Roman"/>
              <w:sz w:val="22"/>
            </w:rPr>
          </w:rPrChange>
        </w:rPr>
        <w:t xml:space="preserve"> </w:t>
      </w:r>
      <w:r w:rsidRPr="000F24FD">
        <w:rPr>
          <w:rFonts w:ascii="Arial" w:hAnsi="Arial" w:cs="Arial"/>
          <w:b/>
          <w:sz w:val="22"/>
          <w:rPrChange w:id="1571" w:author="Guo, Shicheng" w:date="2018-10-16T16:48:00Z">
            <w:rPr>
              <w:rFonts w:ascii="Times New Roman" w:hAnsi="Times New Roman" w:cs="Times New Roman"/>
              <w:b/>
              <w:sz w:val="22"/>
            </w:rPr>
          </w:rPrChange>
        </w:rPr>
        <w:t>405</w:t>
      </w:r>
      <w:r w:rsidRPr="000F24FD">
        <w:rPr>
          <w:rFonts w:ascii="Arial" w:hAnsi="Arial" w:cs="Arial"/>
          <w:sz w:val="22"/>
          <w:rPrChange w:id="1572" w:author="Guo, Shicheng" w:date="2018-10-16T16:48:00Z">
            <w:rPr>
              <w:rFonts w:ascii="Times New Roman" w:hAnsi="Times New Roman" w:cs="Times New Roman"/>
              <w:sz w:val="22"/>
            </w:rPr>
          </w:rPrChange>
        </w:rPr>
        <w:t>, 482-485, doi:10.1038/35013100 (2000).</w:t>
      </w:r>
      <w:bookmarkEnd w:id="1566"/>
    </w:p>
    <w:p w:rsidR="008B6D77" w:rsidRPr="000F24FD" w:rsidRDefault="008B6D77" w:rsidP="008B6D77">
      <w:pPr>
        <w:pStyle w:val="EndNoteBibliography"/>
        <w:spacing w:line="360" w:lineRule="auto"/>
        <w:ind w:left="720" w:hanging="720"/>
        <w:rPr>
          <w:rFonts w:ascii="Arial" w:hAnsi="Arial" w:cs="Arial"/>
          <w:sz w:val="22"/>
          <w:rPrChange w:id="1573" w:author="Guo, Shicheng" w:date="2018-10-16T16:48:00Z">
            <w:rPr>
              <w:rFonts w:ascii="Times New Roman" w:hAnsi="Times New Roman" w:cs="Times New Roman"/>
              <w:sz w:val="22"/>
            </w:rPr>
          </w:rPrChange>
        </w:rPr>
      </w:pPr>
      <w:bookmarkStart w:id="1574" w:name="_ENREF_12"/>
      <w:r w:rsidRPr="000F24FD">
        <w:rPr>
          <w:rFonts w:ascii="Arial" w:hAnsi="Arial" w:cs="Arial"/>
          <w:sz w:val="22"/>
          <w:rPrChange w:id="1575" w:author="Guo, Shicheng" w:date="2018-10-16T16:48:00Z">
            <w:rPr>
              <w:rFonts w:ascii="Times New Roman" w:hAnsi="Times New Roman" w:cs="Times New Roman"/>
              <w:sz w:val="22"/>
            </w:rPr>
          </w:rPrChange>
        </w:rPr>
        <w:t>12</w:t>
      </w:r>
      <w:r w:rsidRPr="000F24FD">
        <w:rPr>
          <w:rFonts w:ascii="Arial" w:hAnsi="Arial" w:cs="Arial"/>
          <w:sz w:val="22"/>
          <w:rPrChange w:id="1576" w:author="Guo, Shicheng" w:date="2018-10-16T16:48:00Z">
            <w:rPr>
              <w:rFonts w:ascii="Times New Roman" w:hAnsi="Times New Roman" w:cs="Times New Roman"/>
              <w:sz w:val="22"/>
            </w:rPr>
          </w:rPrChange>
        </w:rPr>
        <w:tab/>
        <w:t xml:space="preserve">Asokan, G. S., Jeelani, S. &amp; Gnanasundaram, N. Promoter hypermethylation profile of tumour suppressor genes in oral leukoplakia and oral squamous cell carcinoma. </w:t>
      </w:r>
      <w:r w:rsidRPr="000F24FD">
        <w:rPr>
          <w:rFonts w:ascii="Arial" w:hAnsi="Arial" w:cs="Arial"/>
          <w:i/>
          <w:sz w:val="22"/>
          <w:rPrChange w:id="1577" w:author="Guo, Shicheng" w:date="2018-10-16T16:48:00Z">
            <w:rPr>
              <w:rFonts w:ascii="Times New Roman" w:hAnsi="Times New Roman" w:cs="Times New Roman"/>
              <w:i/>
              <w:sz w:val="22"/>
            </w:rPr>
          </w:rPrChange>
        </w:rPr>
        <w:t>Journal of clinical and diagnostic research : JCDR</w:t>
      </w:r>
      <w:r w:rsidRPr="000F24FD">
        <w:rPr>
          <w:rFonts w:ascii="Arial" w:hAnsi="Arial" w:cs="Arial"/>
          <w:sz w:val="22"/>
          <w:rPrChange w:id="1578" w:author="Guo, Shicheng" w:date="2018-10-16T16:48:00Z">
            <w:rPr>
              <w:rFonts w:ascii="Times New Roman" w:hAnsi="Times New Roman" w:cs="Times New Roman"/>
              <w:sz w:val="22"/>
            </w:rPr>
          </w:rPrChange>
        </w:rPr>
        <w:t xml:space="preserve"> </w:t>
      </w:r>
      <w:r w:rsidRPr="000F24FD">
        <w:rPr>
          <w:rFonts w:ascii="Arial" w:hAnsi="Arial" w:cs="Arial"/>
          <w:b/>
          <w:sz w:val="22"/>
          <w:rPrChange w:id="1579" w:author="Guo, Shicheng" w:date="2018-10-16T16:48:00Z">
            <w:rPr>
              <w:rFonts w:ascii="Times New Roman" w:hAnsi="Times New Roman" w:cs="Times New Roman"/>
              <w:b/>
              <w:sz w:val="22"/>
            </w:rPr>
          </w:rPrChange>
        </w:rPr>
        <w:t>8</w:t>
      </w:r>
      <w:r w:rsidRPr="000F24FD">
        <w:rPr>
          <w:rFonts w:ascii="Arial" w:hAnsi="Arial" w:cs="Arial"/>
          <w:sz w:val="22"/>
          <w:rPrChange w:id="1580" w:author="Guo, Shicheng" w:date="2018-10-16T16:48:00Z">
            <w:rPr>
              <w:rFonts w:ascii="Times New Roman" w:hAnsi="Times New Roman" w:cs="Times New Roman"/>
              <w:sz w:val="22"/>
            </w:rPr>
          </w:rPrChange>
        </w:rPr>
        <w:t>, ZC09-12, doi:10.7860/JCDR/2014/9251.4949 (2014).</w:t>
      </w:r>
      <w:bookmarkEnd w:id="1574"/>
    </w:p>
    <w:p w:rsidR="008B6D77" w:rsidRPr="000F24FD" w:rsidRDefault="008B6D77" w:rsidP="008B6D77">
      <w:pPr>
        <w:pStyle w:val="EndNoteBibliography"/>
        <w:spacing w:line="360" w:lineRule="auto"/>
        <w:ind w:left="720" w:hanging="720"/>
        <w:rPr>
          <w:rFonts w:ascii="Arial" w:hAnsi="Arial" w:cs="Arial"/>
          <w:sz w:val="22"/>
          <w:rPrChange w:id="1581" w:author="Guo, Shicheng" w:date="2018-10-16T16:48:00Z">
            <w:rPr>
              <w:rFonts w:ascii="Times New Roman" w:hAnsi="Times New Roman" w:cs="Times New Roman"/>
              <w:sz w:val="22"/>
            </w:rPr>
          </w:rPrChange>
        </w:rPr>
      </w:pPr>
      <w:bookmarkStart w:id="1582" w:name="_ENREF_13"/>
      <w:r w:rsidRPr="000F24FD">
        <w:rPr>
          <w:rFonts w:ascii="Arial" w:hAnsi="Arial" w:cs="Arial"/>
          <w:sz w:val="22"/>
          <w:rPrChange w:id="1583" w:author="Guo, Shicheng" w:date="2018-10-16T16:48:00Z">
            <w:rPr>
              <w:rFonts w:ascii="Times New Roman" w:hAnsi="Times New Roman" w:cs="Times New Roman"/>
              <w:sz w:val="22"/>
            </w:rPr>
          </w:rPrChange>
        </w:rPr>
        <w:t>13</w:t>
      </w:r>
      <w:r w:rsidRPr="000F24FD">
        <w:rPr>
          <w:rFonts w:ascii="Arial" w:hAnsi="Arial" w:cs="Arial"/>
          <w:sz w:val="22"/>
          <w:rPrChange w:id="1584" w:author="Guo, Shicheng" w:date="2018-10-16T16:48:00Z">
            <w:rPr>
              <w:rFonts w:ascii="Times New Roman" w:hAnsi="Times New Roman" w:cs="Times New Roman"/>
              <w:sz w:val="22"/>
            </w:rPr>
          </w:rPrChange>
        </w:rPr>
        <w:tab/>
        <w:t xml:space="preserve">Nunna, S., Reinhardt, R., Ragozin, S. &amp; Jeltsch, A. Targeted methylation of the epithelial cell adhesion molecule (EpCAM) promoter to silence its expression in ovarian cancer cells. </w:t>
      </w:r>
      <w:r w:rsidRPr="000F24FD">
        <w:rPr>
          <w:rFonts w:ascii="Arial" w:hAnsi="Arial" w:cs="Arial"/>
          <w:i/>
          <w:sz w:val="22"/>
          <w:rPrChange w:id="1585" w:author="Guo, Shicheng" w:date="2018-10-16T16:48:00Z">
            <w:rPr>
              <w:rFonts w:ascii="Times New Roman" w:hAnsi="Times New Roman" w:cs="Times New Roman"/>
              <w:i/>
              <w:sz w:val="22"/>
            </w:rPr>
          </w:rPrChange>
        </w:rPr>
        <w:t>PloS one</w:t>
      </w:r>
      <w:r w:rsidRPr="000F24FD">
        <w:rPr>
          <w:rFonts w:ascii="Arial" w:hAnsi="Arial" w:cs="Arial"/>
          <w:sz w:val="22"/>
          <w:rPrChange w:id="1586" w:author="Guo, Shicheng" w:date="2018-10-16T16:48:00Z">
            <w:rPr>
              <w:rFonts w:ascii="Times New Roman" w:hAnsi="Times New Roman" w:cs="Times New Roman"/>
              <w:sz w:val="22"/>
            </w:rPr>
          </w:rPrChange>
        </w:rPr>
        <w:t xml:space="preserve"> </w:t>
      </w:r>
      <w:r w:rsidRPr="000F24FD">
        <w:rPr>
          <w:rFonts w:ascii="Arial" w:hAnsi="Arial" w:cs="Arial"/>
          <w:b/>
          <w:sz w:val="22"/>
          <w:rPrChange w:id="1587" w:author="Guo, Shicheng" w:date="2018-10-16T16:48:00Z">
            <w:rPr>
              <w:rFonts w:ascii="Times New Roman" w:hAnsi="Times New Roman" w:cs="Times New Roman"/>
              <w:b/>
              <w:sz w:val="22"/>
            </w:rPr>
          </w:rPrChange>
        </w:rPr>
        <w:t>9</w:t>
      </w:r>
      <w:r w:rsidRPr="000F24FD">
        <w:rPr>
          <w:rFonts w:ascii="Arial" w:hAnsi="Arial" w:cs="Arial"/>
          <w:sz w:val="22"/>
          <w:rPrChange w:id="1588" w:author="Guo, Shicheng" w:date="2018-10-16T16:48:00Z">
            <w:rPr>
              <w:rFonts w:ascii="Times New Roman" w:hAnsi="Times New Roman" w:cs="Times New Roman"/>
              <w:sz w:val="22"/>
            </w:rPr>
          </w:rPrChange>
        </w:rPr>
        <w:t>, e87703, doi:10.1371/journal.pone.0087703 (2014).</w:t>
      </w:r>
      <w:bookmarkEnd w:id="1582"/>
    </w:p>
    <w:p w:rsidR="008B6D77" w:rsidRPr="000F24FD" w:rsidRDefault="008B6D77" w:rsidP="008B6D77">
      <w:pPr>
        <w:pStyle w:val="EndNoteBibliography"/>
        <w:spacing w:line="360" w:lineRule="auto"/>
        <w:ind w:left="720" w:hanging="720"/>
        <w:rPr>
          <w:rFonts w:ascii="Arial" w:hAnsi="Arial" w:cs="Arial"/>
          <w:sz w:val="22"/>
          <w:rPrChange w:id="1589" w:author="Guo, Shicheng" w:date="2018-10-16T16:48:00Z">
            <w:rPr>
              <w:rFonts w:ascii="Times New Roman" w:hAnsi="Times New Roman" w:cs="Times New Roman"/>
              <w:sz w:val="22"/>
            </w:rPr>
          </w:rPrChange>
        </w:rPr>
      </w:pPr>
      <w:bookmarkStart w:id="1590" w:name="_ENREF_14"/>
      <w:r w:rsidRPr="000F24FD">
        <w:rPr>
          <w:rFonts w:ascii="Arial" w:hAnsi="Arial" w:cs="Arial"/>
          <w:sz w:val="22"/>
          <w:rPrChange w:id="1591" w:author="Guo, Shicheng" w:date="2018-10-16T16:48:00Z">
            <w:rPr>
              <w:rFonts w:ascii="Times New Roman" w:hAnsi="Times New Roman" w:cs="Times New Roman"/>
              <w:sz w:val="22"/>
            </w:rPr>
          </w:rPrChange>
        </w:rPr>
        <w:t>14</w:t>
      </w:r>
      <w:r w:rsidRPr="000F24FD">
        <w:rPr>
          <w:rFonts w:ascii="Arial" w:hAnsi="Arial" w:cs="Arial"/>
          <w:sz w:val="22"/>
          <w:rPrChange w:id="1592" w:author="Guo, Shicheng" w:date="2018-10-16T16:48:00Z">
            <w:rPr>
              <w:rFonts w:ascii="Times New Roman" w:hAnsi="Times New Roman" w:cs="Times New Roman"/>
              <w:sz w:val="22"/>
            </w:rPr>
          </w:rPrChange>
        </w:rPr>
        <w:tab/>
        <w:t xml:space="preserve">Kulis, M. &amp; Esteller, M. DNA methylation and cancer. </w:t>
      </w:r>
      <w:r w:rsidRPr="000F24FD">
        <w:rPr>
          <w:rFonts w:ascii="Arial" w:hAnsi="Arial" w:cs="Arial"/>
          <w:i/>
          <w:sz w:val="22"/>
          <w:rPrChange w:id="1593" w:author="Guo, Shicheng" w:date="2018-10-16T16:48:00Z">
            <w:rPr>
              <w:rFonts w:ascii="Times New Roman" w:hAnsi="Times New Roman" w:cs="Times New Roman"/>
              <w:i/>
              <w:sz w:val="22"/>
            </w:rPr>
          </w:rPrChange>
        </w:rPr>
        <w:t>Advances in genetics</w:t>
      </w:r>
      <w:r w:rsidRPr="000F24FD">
        <w:rPr>
          <w:rFonts w:ascii="Arial" w:hAnsi="Arial" w:cs="Arial"/>
          <w:sz w:val="22"/>
          <w:rPrChange w:id="1594" w:author="Guo, Shicheng" w:date="2018-10-16T16:48:00Z">
            <w:rPr>
              <w:rFonts w:ascii="Times New Roman" w:hAnsi="Times New Roman" w:cs="Times New Roman"/>
              <w:sz w:val="22"/>
            </w:rPr>
          </w:rPrChange>
        </w:rPr>
        <w:t xml:space="preserve"> </w:t>
      </w:r>
      <w:r w:rsidRPr="000F24FD">
        <w:rPr>
          <w:rFonts w:ascii="Arial" w:hAnsi="Arial" w:cs="Arial"/>
          <w:b/>
          <w:sz w:val="22"/>
          <w:rPrChange w:id="1595" w:author="Guo, Shicheng" w:date="2018-10-16T16:48:00Z">
            <w:rPr>
              <w:rFonts w:ascii="Times New Roman" w:hAnsi="Times New Roman" w:cs="Times New Roman"/>
              <w:b/>
              <w:sz w:val="22"/>
            </w:rPr>
          </w:rPrChange>
        </w:rPr>
        <w:t>70</w:t>
      </w:r>
      <w:r w:rsidRPr="000F24FD">
        <w:rPr>
          <w:rFonts w:ascii="Arial" w:hAnsi="Arial" w:cs="Arial"/>
          <w:sz w:val="22"/>
          <w:rPrChange w:id="1596" w:author="Guo, Shicheng" w:date="2018-10-16T16:48:00Z">
            <w:rPr>
              <w:rFonts w:ascii="Times New Roman" w:hAnsi="Times New Roman" w:cs="Times New Roman"/>
              <w:sz w:val="22"/>
            </w:rPr>
          </w:rPrChange>
        </w:rPr>
        <w:t>, 27-56, doi:10.1016/B978-0-12-380866-0.60002-2 (2010).</w:t>
      </w:r>
      <w:bookmarkEnd w:id="1590"/>
    </w:p>
    <w:p w:rsidR="008B6D77" w:rsidRPr="000F24FD" w:rsidRDefault="008B6D77" w:rsidP="008B6D77">
      <w:pPr>
        <w:pStyle w:val="EndNoteBibliography"/>
        <w:spacing w:line="360" w:lineRule="auto"/>
        <w:ind w:left="720" w:hanging="720"/>
        <w:rPr>
          <w:rFonts w:ascii="Arial" w:hAnsi="Arial" w:cs="Arial"/>
          <w:sz w:val="22"/>
          <w:rPrChange w:id="1597" w:author="Guo, Shicheng" w:date="2018-10-16T16:48:00Z">
            <w:rPr>
              <w:rFonts w:ascii="Times New Roman" w:hAnsi="Times New Roman" w:cs="Times New Roman"/>
              <w:sz w:val="22"/>
            </w:rPr>
          </w:rPrChange>
        </w:rPr>
      </w:pPr>
      <w:bookmarkStart w:id="1598" w:name="_ENREF_15"/>
      <w:r w:rsidRPr="000F24FD">
        <w:rPr>
          <w:rFonts w:ascii="Arial" w:hAnsi="Arial" w:cs="Arial"/>
          <w:sz w:val="22"/>
          <w:rPrChange w:id="1599" w:author="Guo, Shicheng" w:date="2018-10-16T16:48:00Z">
            <w:rPr>
              <w:rFonts w:ascii="Times New Roman" w:hAnsi="Times New Roman" w:cs="Times New Roman"/>
              <w:sz w:val="22"/>
            </w:rPr>
          </w:rPrChange>
        </w:rPr>
        <w:t>15</w:t>
      </w:r>
      <w:r w:rsidRPr="000F24FD">
        <w:rPr>
          <w:rFonts w:ascii="Arial" w:hAnsi="Arial" w:cs="Arial"/>
          <w:sz w:val="22"/>
          <w:rPrChange w:id="1600" w:author="Guo, Shicheng" w:date="2018-10-16T16:48:00Z">
            <w:rPr>
              <w:rFonts w:ascii="Times New Roman" w:hAnsi="Times New Roman" w:cs="Times New Roman"/>
              <w:sz w:val="22"/>
            </w:rPr>
          </w:rPrChange>
        </w:rPr>
        <w:tab/>
        <w:t xml:space="preserve">Tommerup, N. &amp; Vissing, H. Isolation and fine mapping of 16 novel human zinc finger-encoding cDNAs identify putative candidate genes for developmental and malignant disorders. </w:t>
      </w:r>
      <w:r w:rsidRPr="000F24FD">
        <w:rPr>
          <w:rFonts w:ascii="Arial" w:hAnsi="Arial" w:cs="Arial"/>
          <w:i/>
          <w:sz w:val="22"/>
          <w:rPrChange w:id="1601" w:author="Guo, Shicheng" w:date="2018-10-16T16:48:00Z">
            <w:rPr>
              <w:rFonts w:ascii="Times New Roman" w:hAnsi="Times New Roman" w:cs="Times New Roman"/>
              <w:i/>
              <w:sz w:val="22"/>
            </w:rPr>
          </w:rPrChange>
        </w:rPr>
        <w:t>Genomics</w:t>
      </w:r>
      <w:r w:rsidRPr="000F24FD">
        <w:rPr>
          <w:rFonts w:ascii="Arial" w:hAnsi="Arial" w:cs="Arial"/>
          <w:sz w:val="22"/>
          <w:rPrChange w:id="1602" w:author="Guo, Shicheng" w:date="2018-10-16T16:48:00Z">
            <w:rPr>
              <w:rFonts w:ascii="Times New Roman" w:hAnsi="Times New Roman" w:cs="Times New Roman"/>
              <w:sz w:val="22"/>
            </w:rPr>
          </w:rPrChange>
        </w:rPr>
        <w:t xml:space="preserve"> </w:t>
      </w:r>
      <w:r w:rsidRPr="000F24FD">
        <w:rPr>
          <w:rFonts w:ascii="Arial" w:hAnsi="Arial" w:cs="Arial"/>
          <w:b/>
          <w:sz w:val="22"/>
          <w:rPrChange w:id="1603" w:author="Guo, Shicheng" w:date="2018-10-16T16:48:00Z">
            <w:rPr>
              <w:rFonts w:ascii="Times New Roman" w:hAnsi="Times New Roman" w:cs="Times New Roman"/>
              <w:b/>
              <w:sz w:val="22"/>
            </w:rPr>
          </w:rPrChange>
        </w:rPr>
        <w:t>27</w:t>
      </w:r>
      <w:r w:rsidRPr="000F24FD">
        <w:rPr>
          <w:rFonts w:ascii="Arial" w:hAnsi="Arial" w:cs="Arial"/>
          <w:sz w:val="22"/>
          <w:rPrChange w:id="1604" w:author="Guo, Shicheng" w:date="2018-10-16T16:48:00Z">
            <w:rPr>
              <w:rFonts w:ascii="Times New Roman" w:hAnsi="Times New Roman" w:cs="Times New Roman"/>
              <w:sz w:val="22"/>
            </w:rPr>
          </w:rPrChange>
        </w:rPr>
        <w:t>, 259-264, doi:10.1006/geno.1995.1040 (1995).</w:t>
      </w:r>
      <w:bookmarkEnd w:id="1598"/>
    </w:p>
    <w:p w:rsidR="008B6D77" w:rsidRPr="000F24FD" w:rsidRDefault="008B6D77" w:rsidP="008B6D77">
      <w:pPr>
        <w:pStyle w:val="EndNoteBibliography"/>
        <w:spacing w:line="360" w:lineRule="auto"/>
        <w:ind w:left="720" w:hanging="720"/>
        <w:rPr>
          <w:rFonts w:ascii="Arial" w:hAnsi="Arial" w:cs="Arial"/>
          <w:sz w:val="22"/>
          <w:rPrChange w:id="1605" w:author="Guo, Shicheng" w:date="2018-10-16T16:48:00Z">
            <w:rPr>
              <w:rFonts w:ascii="Times New Roman" w:hAnsi="Times New Roman" w:cs="Times New Roman"/>
              <w:sz w:val="22"/>
            </w:rPr>
          </w:rPrChange>
        </w:rPr>
      </w:pPr>
      <w:bookmarkStart w:id="1606" w:name="_ENREF_16"/>
      <w:r w:rsidRPr="000F24FD">
        <w:rPr>
          <w:rFonts w:ascii="Arial" w:hAnsi="Arial" w:cs="Arial"/>
          <w:sz w:val="22"/>
          <w:rPrChange w:id="1607" w:author="Guo, Shicheng" w:date="2018-10-16T16:48:00Z">
            <w:rPr>
              <w:rFonts w:ascii="Times New Roman" w:hAnsi="Times New Roman" w:cs="Times New Roman"/>
              <w:sz w:val="22"/>
            </w:rPr>
          </w:rPrChange>
        </w:rPr>
        <w:t>16</w:t>
      </w:r>
      <w:r w:rsidRPr="000F24FD">
        <w:rPr>
          <w:rFonts w:ascii="Arial" w:hAnsi="Arial" w:cs="Arial"/>
          <w:sz w:val="22"/>
          <w:rPrChange w:id="1608" w:author="Guo, Shicheng" w:date="2018-10-16T16:48:00Z">
            <w:rPr>
              <w:rFonts w:ascii="Times New Roman" w:hAnsi="Times New Roman" w:cs="Times New Roman"/>
              <w:sz w:val="22"/>
            </w:rPr>
          </w:rPrChange>
        </w:rPr>
        <w:tab/>
        <w:t xml:space="preserve">Hajra, K. M., Chen, D. Y. &amp; Fearon, E. R. The SLUG zinc-finger protein represses E-cadherin in breast cancer. </w:t>
      </w:r>
      <w:r w:rsidRPr="000F24FD">
        <w:rPr>
          <w:rFonts w:ascii="Arial" w:hAnsi="Arial" w:cs="Arial"/>
          <w:i/>
          <w:sz w:val="22"/>
          <w:rPrChange w:id="1609" w:author="Guo, Shicheng" w:date="2018-10-16T16:48:00Z">
            <w:rPr>
              <w:rFonts w:ascii="Times New Roman" w:hAnsi="Times New Roman" w:cs="Times New Roman"/>
              <w:i/>
              <w:sz w:val="22"/>
            </w:rPr>
          </w:rPrChange>
        </w:rPr>
        <w:t>Cancer research</w:t>
      </w:r>
      <w:r w:rsidRPr="000F24FD">
        <w:rPr>
          <w:rFonts w:ascii="Arial" w:hAnsi="Arial" w:cs="Arial"/>
          <w:sz w:val="22"/>
          <w:rPrChange w:id="1610" w:author="Guo, Shicheng" w:date="2018-10-16T16:48:00Z">
            <w:rPr>
              <w:rFonts w:ascii="Times New Roman" w:hAnsi="Times New Roman" w:cs="Times New Roman"/>
              <w:sz w:val="22"/>
            </w:rPr>
          </w:rPrChange>
        </w:rPr>
        <w:t xml:space="preserve"> </w:t>
      </w:r>
      <w:r w:rsidRPr="000F24FD">
        <w:rPr>
          <w:rFonts w:ascii="Arial" w:hAnsi="Arial" w:cs="Arial"/>
          <w:b/>
          <w:sz w:val="22"/>
          <w:rPrChange w:id="1611" w:author="Guo, Shicheng" w:date="2018-10-16T16:48:00Z">
            <w:rPr>
              <w:rFonts w:ascii="Times New Roman" w:hAnsi="Times New Roman" w:cs="Times New Roman"/>
              <w:b/>
              <w:sz w:val="22"/>
            </w:rPr>
          </w:rPrChange>
        </w:rPr>
        <w:t>62</w:t>
      </w:r>
      <w:r w:rsidRPr="000F24FD">
        <w:rPr>
          <w:rFonts w:ascii="Arial" w:hAnsi="Arial" w:cs="Arial"/>
          <w:sz w:val="22"/>
          <w:rPrChange w:id="1612" w:author="Guo, Shicheng" w:date="2018-10-16T16:48:00Z">
            <w:rPr>
              <w:rFonts w:ascii="Times New Roman" w:hAnsi="Times New Roman" w:cs="Times New Roman"/>
              <w:sz w:val="22"/>
            </w:rPr>
          </w:rPrChange>
        </w:rPr>
        <w:t>, 1613-1618 (2002).</w:t>
      </w:r>
      <w:bookmarkEnd w:id="1606"/>
    </w:p>
    <w:p w:rsidR="008B6D77" w:rsidRPr="000F24FD" w:rsidRDefault="008B6D77" w:rsidP="008B6D77">
      <w:pPr>
        <w:pStyle w:val="EndNoteBibliography"/>
        <w:spacing w:line="360" w:lineRule="auto"/>
        <w:ind w:left="720" w:hanging="720"/>
        <w:rPr>
          <w:rFonts w:ascii="Arial" w:hAnsi="Arial" w:cs="Arial"/>
          <w:sz w:val="22"/>
          <w:rPrChange w:id="1613" w:author="Guo, Shicheng" w:date="2018-10-16T16:48:00Z">
            <w:rPr>
              <w:rFonts w:ascii="Times New Roman" w:hAnsi="Times New Roman" w:cs="Times New Roman"/>
              <w:sz w:val="22"/>
            </w:rPr>
          </w:rPrChange>
        </w:rPr>
      </w:pPr>
      <w:bookmarkStart w:id="1614" w:name="_ENREF_17"/>
      <w:r w:rsidRPr="000F24FD">
        <w:rPr>
          <w:rFonts w:ascii="Arial" w:hAnsi="Arial" w:cs="Arial"/>
          <w:sz w:val="22"/>
          <w:rPrChange w:id="1615" w:author="Guo, Shicheng" w:date="2018-10-16T16:48:00Z">
            <w:rPr>
              <w:rFonts w:ascii="Times New Roman" w:hAnsi="Times New Roman" w:cs="Times New Roman"/>
              <w:sz w:val="22"/>
            </w:rPr>
          </w:rPrChange>
        </w:rPr>
        <w:t>17</w:t>
      </w:r>
      <w:r w:rsidRPr="000F24FD">
        <w:rPr>
          <w:rFonts w:ascii="Arial" w:hAnsi="Arial" w:cs="Arial"/>
          <w:sz w:val="22"/>
          <w:rPrChange w:id="1616" w:author="Guo, Shicheng" w:date="2018-10-16T16:48:00Z">
            <w:rPr>
              <w:rFonts w:ascii="Times New Roman" w:hAnsi="Times New Roman" w:cs="Times New Roman"/>
              <w:sz w:val="22"/>
            </w:rPr>
          </w:rPrChange>
        </w:rPr>
        <w:tab/>
        <w:t>Abildgaard, M. O.</w:t>
      </w:r>
      <w:r w:rsidRPr="000F24FD">
        <w:rPr>
          <w:rFonts w:ascii="Arial" w:hAnsi="Arial" w:cs="Arial"/>
          <w:i/>
          <w:sz w:val="22"/>
          <w:rPrChange w:id="1617" w:author="Guo, Shicheng" w:date="2018-10-16T16:48:00Z">
            <w:rPr>
              <w:rFonts w:ascii="Times New Roman" w:hAnsi="Times New Roman" w:cs="Times New Roman"/>
              <w:i/>
              <w:sz w:val="22"/>
            </w:rPr>
          </w:rPrChange>
        </w:rPr>
        <w:t xml:space="preserve"> et al.</w:t>
      </w:r>
      <w:r w:rsidRPr="000F24FD">
        <w:rPr>
          <w:rFonts w:ascii="Arial" w:hAnsi="Arial" w:cs="Arial"/>
          <w:sz w:val="22"/>
          <w:rPrChange w:id="1618" w:author="Guo, Shicheng" w:date="2018-10-16T16:48:00Z">
            <w:rPr>
              <w:rFonts w:ascii="Times New Roman" w:hAnsi="Times New Roman" w:cs="Times New Roman"/>
              <w:sz w:val="22"/>
            </w:rPr>
          </w:rPrChange>
        </w:rPr>
        <w:t xml:space="preserve"> Downregulation of zinc finger protein 132 in prostate cancer is associated with aberrant promoter hypermethylation and poor prognosis. </w:t>
      </w:r>
      <w:r w:rsidRPr="000F24FD">
        <w:rPr>
          <w:rFonts w:ascii="Arial" w:hAnsi="Arial" w:cs="Arial"/>
          <w:i/>
          <w:sz w:val="22"/>
          <w:rPrChange w:id="1619" w:author="Guo, Shicheng" w:date="2018-10-16T16:48:00Z">
            <w:rPr>
              <w:rFonts w:ascii="Times New Roman" w:hAnsi="Times New Roman" w:cs="Times New Roman"/>
              <w:i/>
              <w:sz w:val="22"/>
            </w:rPr>
          </w:rPrChange>
        </w:rPr>
        <w:t>International journal of cancer</w:t>
      </w:r>
      <w:r w:rsidRPr="000F24FD">
        <w:rPr>
          <w:rFonts w:ascii="Arial" w:hAnsi="Arial" w:cs="Arial"/>
          <w:sz w:val="22"/>
          <w:rPrChange w:id="1620" w:author="Guo, Shicheng" w:date="2018-10-16T16:48:00Z">
            <w:rPr>
              <w:rFonts w:ascii="Times New Roman" w:hAnsi="Times New Roman" w:cs="Times New Roman"/>
              <w:sz w:val="22"/>
            </w:rPr>
          </w:rPrChange>
        </w:rPr>
        <w:t xml:space="preserve"> </w:t>
      </w:r>
      <w:r w:rsidRPr="000F24FD">
        <w:rPr>
          <w:rFonts w:ascii="Arial" w:hAnsi="Arial" w:cs="Arial"/>
          <w:b/>
          <w:sz w:val="22"/>
          <w:rPrChange w:id="1621" w:author="Guo, Shicheng" w:date="2018-10-16T16:48:00Z">
            <w:rPr>
              <w:rFonts w:ascii="Times New Roman" w:hAnsi="Times New Roman" w:cs="Times New Roman"/>
              <w:b/>
              <w:sz w:val="22"/>
            </w:rPr>
          </w:rPrChange>
        </w:rPr>
        <w:t>130</w:t>
      </w:r>
      <w:r w:rsidRPr="000F24FD">
        <w:rPr>
          <w:rFonts w:ascii="Arial" w:hAnsi="Arial" w:cs="Arial"/>
          <w:sz w:val="22"/>
          <w:rPrChange w:id="1622" w:author="Guo, Shicheng" w:date="2018-10-16T16:48:00Z">
            <w:rPr>
              <w:rFonts w:ascii="Times New Roman" w:hAnsi="Times New Roman" w:cs="Times New Roman"/>
              <w:sz w:val="22"/>
            </w:rPr>
          </w:rPrChange>
        </w:rPr>
        <w:t>, 885-895, doi:10.1002/ijc.26097 (2012).</w:t>
      </w:r>
      <w:bookmarkEnd w:id="1614"/>
    </w:p>
    <w:p w:rsidR="008B6D77" w:rsidRPr="000F24FD" w:rsidRDefault="008B6D77" w:rsidP="008B6D77">
      <w:pPr>
        <w:pStyle w:val="EndNoteBibliography"/>
        <w:spacing w:line="360" w:lineRule="auto"/>
        <w:ind w:left="720" w:hanging="720"/>
        <w:rPr>
          <w:rFonts w:ascii="Arial" w:hAnsi="Arial" w:cs="Arial"/>
          <w:sz w:val="22"/>
          <w:rPrChange w:id="1623" w:author="Guo, Shicheng" w:date="2018-10-16T16:48:00Z">
            <w:rPr>
              <w:rFonts w:ascii="Times New Roman" w:hAnsi="Times New Roman" w:cs="Times New Roman"/>
              <w:sz w:val="22"/>
            </w:rPr>
          </w:rPrChange>
        </w:rPr>
      </w:pPr>
      <w:bookmarkStart w:id="1624" w:name="_ENREF_18"/>
      <w:r w:rsidRPr="000F24FD">
        <w:rPr>
          <w:rFonts w:ascii="Arial" w:hAnsi="Arial" w:cs="Arial"/>
          <w:sz w:val="22"/>
          <w:rPrChange w:id="1625" w:author="Guo, Shicheng" w:date="2018-10-16T16:48:00Z">
            <w:rPr>
              <w:rFonts w:ascii="Times New Roman" w:hAnsi="Times New Roman" w:cs="Times New Roman"/>
              <w:sz w:val="22"/>
            </w:rPr>
          </w:rPrChange>
        </w:rPr>
        <w:t>18</w:t>
      </w:r>
      <w:r w:rsidRPr="000F24FD">
        <w:rPr>
          <w:rFonts w:ascii="Arial" w:hAnsi="Arial" w:cs="Arial"/>
          <w:sz w:val="22"/>
          <w:rPrChange w:id="1626" w:author="Guo, Shicheng" w:date="2018-10-16T16:48:00Z">
            <w:rPr>
              <w:rFonts w:ascii="Times New Roman" w:hAnsi="Times New Roman" w:cs="Times New Roman"/>
              <w:sz w:val="22"/>
            </w:rPr>
          </w:rPrChange>
        </w:rPr>
        <w:tab/>
        <w:t>Lee, Y. K.</w:t>
      </w:r>
      <w:r w:rsidRPr="000F24FD">
        <w:rPr>
          <w:rFonts w:ascii="Arial" w:hAnsi="Arial" w:cs="Arial"/>
          <w:i/>
          <w:sz w:val="22"/>
          <w:rPrChange w:id="1627" w:author="Guo, Shicheng" w:date="2018-10-16T16:48:00Z">
            <w:rPr>
              <w:rFonts w:ascii="Times New Roman" w:hAnsi="Times New Roman" w:cs="Times New Roman"/>
              <w:i/>
              <w:sz w:val="22"/>
            </w:rPr>
          </w:rPrChange>
        </w:rPr>
        <w:t xml:space="preserve"> et al.</w:t>
      </w:r>
      <w:r w:rsidRPr="000F24FD">
        <w:rPr>
          <w:rFonts w:ascii="Arial" w:hAnsi="Arial" w:cs="Arial"/>
          <w:sz w:val="22"/>
          <w:rPrChange w:id="1628" w:author="Guo, Shicheng" w:date="2018-10-16T16:48:00Z">
            <w:rPr>
              <w:rFonts w:ascii="Times New Roman" w:hAnsi="Times New Roman" w:cs="Times New Roman"/>
              <w:sz w:val="22"/>
            </w:rPr>
          </w:rPrChange>
        </w:rPr>
        <w:t xml:space="preserve"> Tumor antigen PRAME is up-regulated by MZF1 in cooperation with DNA hypomethylation in melanoma cells. </w:t>
      </w:r>
      <w:r w:rsidRPr="000F24FD">
        <w:rPr>
          <w:rFonts w:ascii="Arial" w:hAnsi="Arial" w:cs="Arial"/>
          <w:i/>
          <w:sz w:val="22"/>
          <w:rPrChange w:id="1629" w:author="Guo, Shicheng" w:date="2018-10-16T16:48:00Z">
            <w:rPr>
              <w:rFonts w:ascii="Times New Roman" w:hAnsi="Times New Roman" w:cs="Times New Roman"/>
              <w:i/>
              <w:sz w:val="22"/>
            </w:rPr>
          </w:rPrChange>
        </w:rPr>
        <w:t>Cancer letters</w:t>
      </w:r>
      <w:r w:rsidRPr="000F24FD">
        <w:rPr>
          <w:rFonts w:ascii="Arial" w:hAnsi="Arial" w:cs="Arial"/>
          <w:sz w:val="22"/>
          <w:rPrChange w:id="1630" w:author="Guo, Shicheng" w:date="2018-10-16T16:48:00Z">
            <w:rPr>
              <w:rFonts w:ascii="Times New Roman" w:hAnsi="Times New Roman" w:cs="Times New Roman"/>
              <w:sz w:val="22"/>
            </w:rPr>
          </w:rPrChange>
        </w:rPr>
        <w:t xml:space="preserve"> </w:t>
      </w:r>
      <w:r w:rsidRPr="000F24FD">
        <w:rPr>
          <w:rFonts w:ascii="Arial" w:hAnsi="Arial" w:cs="Arial"/>
          <w:b/>
          <w:sz w:val="22"/>
          <w:rPrChange w:id="1631" w:author="Guo, Shicheng" w:date="2018-10-16T16:48:00Z">
            <w:rPr>
              <w:rFonts w:ascii="Times New Roman" w:hAnsi="Times New Roman" w:cs="Times New Roman"/>
              <w:b/>
              <w:sz w:val="22"/>
            </w:rPr>
          </w:rPrChange>
        </w:rPr>
        <w:t>403</w:t>
      </w:r>
      <w:r w:rsidRPr="000F24FD">
        <w:rPr>
          <w:rFonts w:ascii="Arial" w:hAnsi="Arial" w:cs="Arial"/>
          <w:sz w:val="22"/>
          <w:rPrChange w:id="1632" w:author="Guo, Shicheng" w:date="2018-10-16T16:48:00Z">
            <w:rPr>
              <w:rFonts w:ascii="Times New Roman" w:hAnsi="Times New Roman" w:cs="Times New Roman"/>
              <w:sz w:val="22"/>
            </w:rPr>
          </w:rPrChange>
        </w:rPr>
        <w:t>, 144-151, doi:10.1016/j.canlet.2017.06.015 (2017).</w:t>
      </w:r>
      <w:bookmarkEnd w:id="1624"/>
    </w:p>
    <w:p w:rsidR="008B6D77" w:rsidRPr="000F24FD" w:rsidRDefault="008B6D77" w:rsidP="008B6D77">
      <w:pPr>
        <w:pStyle w:val="EndNoteBibliography"/>
        <w:spacing w:line="360" w:lineRule="auto"/>
        <w:ind w:left="720" w:hanging="720"/>
        <w:rPr>
          <w:rFonts w:ascii="Arial" w:hAnsi="Arial" w:cs="Arial"/>
          <w:sz w:val="22"/>
          <w:rPrChange w:id="1633" w:author="Guo, Shicheng" w:date="2018-10-16T16:48:00Z">
            <w:rPr>
              <w:rFonts w:ascii="Times New Roman" w:hAnsi="Times New Roman" w:cs="Times New Roman"/>
              <w:sz w:val="22"/>
            </w:rPr>
          </w:rPrChange>
        </w:rPr>
      </w:pPr>
      <w:bookmarkStart w:id="1634" w:name="_ENREF_19"/>
      <w:r w:rsidRPr="000F24FD">
        <w:rPr>
          <w:rFonts w:ascii="Arial" w:hAnsi="Arial" w:cs="Arial"/>
          <w:sz w:val="22"/>
          <w:rPrChange w:id="1635" w:author="Guo, Shicheng" w:date="2018-10-16T16:48:00Z">
            <w:rPr>
              <w:rFonts w:ascii="Times New Roman" w:hAnsi="Times New Roman" w:cs="Times New Roman"/>
              <w:sz w:val="22"/>
            </w:rPr>
          </w:rPrChange>
        </w:rPr>
        <w:t>19</w:t>
      </w:r>
      <w:r w:rsidRPr="000F24FD">
        <w:rPr>
          <w:rFonts w:ascii="Arial" w:hAnsi="Arial" w:cs="Arial"/>
          <w:sz w:val="22"/>
          <w:rPrChange w:id="1636" w:author="Guo, Shicheng" w:date="2018-10-16T16:48:00Z">
            <w:rPr>
              <w:rFonts w:ascii="Times New Roman" w:hAnsi="Times New Roman" w:cs="Times New Roman"/>
              <w:sz w:val="22"/>
            </w:rPr>
          </w:rPrChange>
        </w:rPr>
        <w:tab/>
        <w:t>Oka, M.</w:t>
      </w:r>
      <w:r w:rsidRPr="000F24FD">
        <w:rPr>
          <w:rFonts w:ascii="Arial" w:hAnsi="Arial" w:cs="Arial"/>
          <w:i/>
          <w:sz w:val="22"/>
          <w:rPrChange w:id="1637" w:author="Guo, Shicheng" w:date="2018-10-16T16:48:00Z">
            <w:rPr>
              <w:rFonts w:ascii="Times New Roman" w:hAnsi="Times New Roman" w:cs="Times New Roman"/>
              <w:i/>
              <w:sz w:val="22"/>
            </w:rPr>
          </w:rPrChange>
        </w:rPr>
        <w:t xml:space="preserve"> et al.</w:t>
      </w:r>
      <w:r w:rsidRPr="000F24FD">
        <w:rPr>
          <w:rFonts w:ascii="Arial" w:hAnsi="Arial" w:cs="Arial"/>
          <w:sz w:val="22"/>
          <w:rPrChange w:id="1638" w:author="Guo, Shicheng" w:date="2018-10-16T16:48:00Z">
            <w:rPr>
              <w:rFonts w:ascii="Times New Roman" w:hAnsi="Times New Roman" w:cs="Times New Roman"/>
              <w:sz w:val="22"/>
            </w:rPr>
          </w:rPrChange>
        </w:rPr>
        <w:t xml:space="preserve"> De novo DNA methyltransferases Dnmt3a and Dnmt3b primarily mediate the cytotoxic effect of 5-aza-2'-deoxycytidine. </w:t>
      </w:r>
      <w:r w:rsidRPr="000F24FD">
        <w:rPr>
          <w:rFonts w:ascii="Arial" w:hAnsi="Arial" w:cs="Arial"/>
          <w:i/>
          <w:sz w:val="22"/>
          <w:rPrChange w:id="1639" w:author="Guo, Shicheng" w:date="2018-10-16T16:48:00Z">
            <w:rPr>
              <w:rFonts w:ascii="Times New Roman" w:hAnsi="Times New Roman" w:cs="Times New Roman"/>
              <w:i/>
              <w:sz w:val="22"/>
            </w:rPr>
          </w:rPrChange>
        </w:rPr>
        <w:t>Oncogene</w:t>
      </w:r>
      <w:r w:rsidRPr="000F24FD">
        <w:rPr>
          <w:rFonts w:ascii="Arial" w:hAnsi="Arial" w:cs="Arial"/>
          <w:sz w:val="22"/>
          <w:rPrChange w:id="1640" w:author="Guo, Shicheng" w:date="2018-10-16T16:48:00Z">
            <w:rPr>
              <w:rFonts w:ascii="Times New Roman" w:hAnsi="Times New Roman" w:cs="Times New Roman"/>
              <w:sz w:val="22"/>
            </w:rPr>
          </w:rPrChange>
        </w:rPr>
        <w:t xml:space="preserve"> </w:t>
      </w:r>
      <w:r w:rsidRPr="000F24FD">
        <w:rPr>
          <w:rFonts w:ascii="Arial" w:hAnsi="Arial" w:cs="Arial"/>
          <w:b/>
          <w:sz w:val="22"/>
          <w:rPrChange w:id="1641" w:author="Guo, Shicheng" w:date="2018-10-16T16:48:00Z">
            <w:rPr>
              <w:rFonts w:ascii="Times New Roman" w:hAnsi="Times New Roman" w:cs="Times New Roman"/>
              <w:b/>
              <w:sz w:val="22"/>
            </w:rPr>
          </w:rPrChange>
        </w:rPr>
        <w:t>24</w:t>
      </w:r>
      <w:r w:rsidRPr="000F24FD">
        <w:rPr>
          <w:rFonts w:ascii="Arial" w:hAnsi="Arial" w:cs="Arial"/>
          <w:sz w:val="22"/>
          <w:rPrChange w:id="1642" w:author="Guo, Shicheng" w:date="2018-10-16T16:48:00Z">
            <w:rPr>
              <w:rFonts w:ascii="Times New Roman" w:hAnsi="Times New Roman" w:cs="Times New Roman"/>
              <w:sz w:val="22"/>
            </w:rPr>
          </w:rPrChange>
        </w:rPr>
        <w:t>, 3091-3099, doi:10.1038/sj.onc.1208540 (2005).</w:t>
      </w:r>
      <w:bookmarkEnd w:id="1634"/>
    </w:p>
    <w:p w:rsidR="008B6D77" w:rsidRPr="000F24FD" w:rsidRDefault="008B6D77" w:rsidP="008B6D77">
      <w:pPr>
        <w:pStyle w:val="EndNoteBibliography"/>
        <w:spacing w:line="360" w:lineRule="auto"/>
        <w:ind w:left="720" w:hanging="720"/>
        <w:rPr>
          <w:rFonts w:ascii="Arial" w:hAnsi="Arial" w:cs="Arial"/>
          <w:sz w:val="22"/>
          <w:rPrChange w:id="1643" w:author="Guo, Shicheng" w:date="2018-10-16T16:48:00Z">
            <w:rPr>
              <w:rFonts w:ascii="Times New Roman" w:hAnsi="Times New Roman" w:cs="Times New Roman"/>
              <w:sz w:val="22"/>
            </w:rPr>
          </w:rPrChange>
        </w:rPr>
      </w:pPr>
      <w:bookmarkStart w:id="1644" w:name="_ENREF_20"/>
      <w:r w:rsidRPr="000F24FD">
        <w:rPr>
          <w:rFonts w:ascii="Arial" w:hAnsi="Arial" w:cs="Arial"/>
          <w:sz w:val="22"/>
          <w:rPrChange w:id="1645" w:author="Guo, Shicheng" w:date="2018-10-16T16:48:00Z">
            <w:rPr>
              <w:rFonts w:ascii="Times New Roman" w:hAnsi="Times New Roman" w:cs="Times New Roman"/>
              <w:sz w:val="22"/>
            </w:rPr>
          </w:rPrChange>
        </w:rPr>
        <w:t>20</w:t>
      </w:r>
      <w:r w:rsidRPr="000F24FD">
        <w:rPr>
          <w:rFonts w:ascii="Arial" w:hAnsi="Arial" w:cs="Arial"/>
          <w:sz w:val="22"/>
          <w:rPrChange w:id="1646" w:author="Guo, Shicheng" w:date="2018-10-16T16:48:00Z">
            <w:rPr>
              <w:rFonts w:ascii="Times New Roman" w:hAnsi="Times New Roman" w:cs="Times New Roman"/>
              <w:sz w:val="22"/>
            </w:rPr>
          </w:rPrChange>
        </w:rPr>
        <w:tab/>
        <w:t>Pu, W.</w:t>
      </w:r>
      <w:r w:rsidRPr="000F24FD">
        <w:rPr>
          <w:rFonts w:ascii="Arial" w:hAnsi="Arial" w:cs="Arial"/>
          <w:i/>
          <w:sz w:val="22"/>
          <w:rPrChange w:id="1647" w:author="Guo, Shicheng" w:date="2018-10-16T16:48:00Z">
            <w:rPr>
              <w:rFonts w:ascii="Times New Roman" w:hAnsi="Times New Roman" w:cs="Times New Roman"/>
              <w:i/>
              <w:sz w:val="22"/>
            </w:rPr>
          </w:rPrChange>
        </w:rPr>
        <w:t xml:space="preserve"> et al.</w:t>
      </w:r>
      <w:r w:rsidRPr="000F24FD">
        <w:rPr>
          <w:rFonts w:ascii="Arial" w:hAnsi="Arial" w:cs="Arial"/>
          <w:sz w:val="22"/>
          <w:rPrChange w:id="1648" w:author="Guo, Shicheng" w:date="2018-10-16T16:48:00Z">
            <w:rPr>
              <w:rFonts w:ascii="Times New Roman" w:hAnsi="Times New Roman" w:cs="Times New Roman"/>
              <w:sz w:val="22"/>
            </w:rPr>
          </w:rPrChange>
        </w:rPr>
        <w:t xml:space="preserve"> Targeted bisulfite sequencing identified a panel of DNA methylation-based biomarkers for esophageal squamous cell carcinoma (ESCC). </w:t>
      </w:r>
      <w:r w:rsidRPr="000F24FD">
        <w:rPr>
          <w:rFonts w:ascii="Arial" w:hAnsi="Arial" w:cs="Arial"/>
          <w:i/>
          <w:sz w:val="22"/>
          <w:rPrChange w:id="1649" w:author="Guo, Shicheng" w:date="2018-10-16T16:48:00Z">
            <w:rPr>
              <w:rFonts w:ascii="Times New Roman" w:hAnsi="Times New Roman" w:cs="Times New Roman"/>
              <w:i/>
              <w:sz w:val="22"/>
            </w:rPr>
          </w:rPrChange>
        </w:rPr>
        <w:t>Clinical epigenetics</w:t>
      </w:r>
      <w:r w:rsidRPr="000F24FD">
        <w:rPr>
          <w:rFonts w:ascii="Arial" w:hAnsi="Arial" w:cs="Arial"/>
          <w:sz w:val="22"/>
          <w:rPrChange w:id="1650" w:author="Guo, Shicheng" w:date="2018-10-16T16:48:00Z">
            <w:rPr>
              <w:rFonts w:ascii="Times New Roman" w:hAnsi="Times New Roman" w:cs="Times New Roman"/>
              <w:sz w:val="22"/>
            </w:rPr>
          </w:rPrChange>
        </w:rPr>
        <w:t xml:space="preserve"> </w:t>
      </w:r>
      <w:r w:rsidRPr="000F24FD">
        <w:rPr>
          <w:rFonts w:ascii="Arial" w:hAnsi="Arial" w:cs="Arial"/>
          <w:b/>
          <w:sz w:val="22"/>
          <w:rPrChange w:id="1651" w:author="Guo, Shicheng" w:date="2018-10-16T16:48:00Z">
            <w:rPr>
              <w:rFonts w:ascii="Times New Roman" w:hAnsi="Times New Roman" w:cs="Times New Roman"/>
              <w:b/>
              <w:sz w:val="22"/>
            </w:rPr>
          </w:rPrChange>
        </w:rPr>
        <w:t>9</w:t>
      </w:r>
      <w:r w:rsidRPr="000F24FD">
        <w:rPr>
          <w:rFonts w:ascii="Arial" w:hAnsi="Arial" w:cs="Arial"/>
          <w:sz w:val="22"/>
          <w:rPrChange w:id="1652" w:author="Guo, Shicheng" w:date="2018-10-16T16:48:00Z">
            <w:rPr>
              <w:rFonts w:ascii="Times New Roman" w:hAnsi="Times New Roman" w:cs="Times New Roman"/>
              <w:sz w:val="22"/>
            </w:rPr>
          </w:rPrChange>
        </w:rPr>
        <w:t>, 129, doi:10.1186/s13148-017-0430-7 (2017).</w:t>
      </w:r>
      <w:bookmarkEnd w:id="1644"/>
    </w:p>
    <w:p w:rsidR="008B6D77" w:rsidRPr="000F24FD" w:rsidRDefault="008B6D77" w:rsidP="008B6D77">
      <w:pPr>
        <w:pStyle w:val="EndNoteBibliography"/>
        <w:spacing w:line="360" w:lineRule="auto"/>
        <w:ind w:left="720" w:hanging="720"/>
        <w:rPr>
          <w:rFonts w:ascii="Arial" w:hAnsi="Arial" w:cs="Arial"/>
          <w:sz w:val="22"/>
          <w:rPrChange w:id="1653" w:author="Guo, Shicheng" w:date="2018-10-16T16:48:00Z">
            <w:rPr>
              <w:rFonts w:ascii="Times New Roman" w:hAnsi="Times New Roman" w:cs="Times New Roman"/>
              <w:sz w:val="22"/>
            </w:rPr>
          </w:rPrChange>
        </w:rPr>
      </w:pPr>
      <w:bookmarkStart w:id="1654" w:name="_ENREF_21"/>
      <w:r w:rsidRPr="000F24FD">
        <w:rPr>
          <w:rFonts w:ascii="Arial" w:hAnsi="Arial" w:cs="Arial"/>
          <w:sz w:val="22"/>
          <w:rPrChange w:id="1655" w:author="Guo, Shicheng" w:date="2018-10-16T16:48:00Z">
            <w:rPr>
              <w:rFonts w:ascii="Times New Roman" w:hAnsi="Times New Roman" w:cs="Times New Roman"/>
              <w:sz w:val="22"/>
            </w:rPr>
          </w:rPrChange>
        </w:rPr>
        <w:t>21</w:t>
      </w:r>
      <w:r w:rsidRPr="000F24FD">
        <w:rPr>
          <w:rFonts w:ascii="Arial" w:hAnsi="Arial" w:cs="Arial"/>
          <w:sz w:val="22"/>
          <w:rPrChange w:id="1656" w:author="Guo, Shicheng" w:date="2018-10-16T16:48:00Z">
            <w:rPr>
              <w:rFonts w:ascii="Times New Roman" w:hAnsi="Times New Roman" w:cs="Times New Roman"/>
              <w:sz w:val="22"/>
            </w:rPr>
          </w:rPrChange>
        </w:rPr>
        <w:tab/>
        <w:t>Guo, W.</w:t>
      </w:r>
      <w:r w:rsidRPr="000F24FD">
        <w:rPr>
          <w:rFonts w:ascii="Arial" w:hAnsi="Arial" w:cs="Arial"/>
          <w:i/>
          <w:sz w:val="22"/>
          <w:rPrChange w:id="1657" w:author="Guo, Shicheng" w:date="2018-10-16T16:48:00Z">
            <w:rPr>
              <w:rFonts w:ascii="Times New Roman" w:hAnsi="Times New Roman" w:cs="Times New Roman"/>
              <w:i/>
              <w:sz w:val="22"/>
            </w:rPr>
          </w:rPrChange>
        </w:rPr>
        <w:t xml:space="preserve"> et al.</w:t>
      </w:r>
      <w:r w:rsidRPr="000F24FD">
        <w:rPr>
          <w:rFonts w:ascii="Arial" w:hAnsi="Arial" w:cs="Arial"/>
          <w:sz w:val="22"/>
          <w:rPrChange w:id="1658" w:author="Guo, Shicheng" w:date="2018-10-16T16:48:00Z">
            <w:rPr>
              <w:rFonts w:ascii="Times New Roman" w:hAnsi="Times New Roman" w:cs="Times New Roman"/>
              <w:sz w:val="22"/>
            </w:rPr>
          </w:rPrChange>
        </w:rPr>
        <w:t xml:space="preserve"> BS-Seeker2: a versatile aligning pipeline for bisulfite sequencing data. </w:t>
      </w:r>
      <w:r w:rsidRPr="000F24FD">
        <w:rPr>
          <w:rFonts w:ascii="Arial" w:hAnsi="Arial" w:cs="Arial"/>
          <w:i/>
          <w:sz w:val="22"/>
          <w:rPrChange w:id="1659" w:author="Guo, Shicheng" w:date="2018-10-16T16:48:00Z">
            <w:rPr>
              <w:rFonts w:ascii="Times New Roman" w:hAnsi="Times New Roman" w:cs="Times New Roman"/>
              <w:i/>
              <w:sz w:val="22"/>
            </w:rPr>
          </w:rPrChange>
        </w:rPr>
        <w:t>BMC genomics</w:t>
      </w:r>
      <w:r w:rsidRPr="000F24FD">
        <w:rPr>
          <w:rFonts w:ascii="Arial" w:hAnsi="Arial" w:cs="Arial"/>
          <w:sz w:val="22"/>
          <w:rPrChange w:id="1660" w:author="Guo, Shicheng" w:date="2018-10-16T16:48:00Z">
            <w:rPr>
              <w:rFonts w:ascii="Times New Roman" w:hAnsi="Times New Roman" w:cs="Times New Roman"/>
              <w:sz w:val="22"/>
            </w:rPr>
          </w:rPrChange>
        </w:rPr>
        <w:t xml:space="preserve"> </w:t>
      </w:r>
      <w:r w:rsidRPr="000F24FD">
        <w:rPr>
          <w:rFonts w:ascii="Arial" w:hAnsi="Arial" w:cs="Arial"/>
          <w:b/>
          <w:sz w:val="22"/>
          <w:rPrChange w:id="1661" w:author="Guo, Shicheng" w:date="2018-10-16T16:48:00Z">
            <w:rPr>
              <w:rFonts w:ascii="Times New Roman" w:hAnsi="Times New Roman" w:cs="Times New Roman"/>
              <w:b/>
              <w:sz w:val="22"/>
            </w:rPr>
          </w:rPrChange>
        </w:rPr>
        <w:t>14</w:t>
      </w:r>
      <w:r w:rsidRPr="000F24FD">
        <w:rPr>
          <w:rFonts w:ascii="Arial" w:hAnsi="Arial" w:cs="Arial"/>
          <w:sz w:val="22"/>
          <w:rPrChange w:id="1662" w:author="Guo, Shicheng" w:date="2018-10-16T16:48:00Z">
            <w:rPr>
              <w:rFonts w:ascii="Times New Roman" w:hAnsi="Times New Roman" w:cs="Times New Roman"/>
              <w:sz w:val="22"/>
            </w:rPr>
          </w:rPrChange>
        </w:rPr>
        <w:t>, 774, doi:10.1186/1471-2164-14-774 (2013).</w:t>
      </w:r>
      <w:bookmarkEnd w:id="1654"/>
    </w:p>
    <w:p w:rsidR="008B6D77" w:rsidRPr="000F24FD" w:rsidRDefault="008B6D77" w:rsidP="008B6D77">
      <w:pPr>
        <w:pStyle w:val="EndNoteBibliography"/>
        <w:spacing w:line="360" w:lineRule="auto"/>
        <w:ind w:left="720" w:hanging="720"/>
        <w:rPr>
          <w:rFonts w:ascii="Arial" w:hAnsi="Arial" w:cs="Arial"/>
          <w:sz w:val="22"/>
          <w:rPrChange w:id="1663" w:author="Guo, Shicheng" w:date="2018-10-16T16:48:00Z">
            <w:rPr>
              <w:rFonts w:ascii="Times New Roman" w:hAnsi="Times New Roman" w:cs="Times New Roman"/>
              <w:sz w:val="22"/>
            </w:rPr>
          </w:rPrChange>
        </w:rPr>
      </w:pPr>
      <w:bookmarkStart w:id="1664" w:name="_ENREF_22"/>
      <w:r w:rsidRPr="000F24FD">
        <w:rPr>
          <w:rFonts w:ascii="Arial" w:hAnsi="Arial" w:cs="Arial"/>
          <w:sz w:val="22"/>
          <w:rPrChange w:id="1665" w:author="Guo, Shicheng" w:date="2018-10-16T16:48:00Z">
            <w:rPr>
              <w:rFonts w:ascii="Times New Roman" w:hAnsi="Times New Roman" w:cs="Times New Roman"/>
              <w:sz w:val="22"/>
            </w:rPr>
          </w:rPrChange>
        </w:rPr>
        <w:t>22</w:t>
      </w:r>
      <w:r w:rsidRPr="000F24FD">
        <w:rPr>
          <w:rFonts w:ascii="Arial" w:hAnsi="Arial" w:cs="Arial"/>
          <w:sz w:val="22"/>
          <w:rPrChange w:id="1666" w:author="Guo, Shicheng" w:date="2018-10-16T16:48:00Z">
            <w:rPr>
              <w:rFonts w:ascii="Times New Roman" w:hAnsi="Times New Roman" w:cs="Times New Roman"/>
              <w:sz w:val="22"/>
            </w:rPr>
          </w:rPrChange>
        </w:rPr>
        <w:tab/>
        <w:t>Zhang, R.</w:t>
      </w:r>
      <w:r w:rsidRPr="000F24FD">
        <w:rPr>
          <w:rFonts w:ascii="Arial" w:hAnsi="Arial" w:cs="Arial"/>
          <w:i/>
          <w:sz w:val="22"/>
          <w:rPrChange w:id="1667" w:author="Guo, Shicheng" w:date="2018-10-16T16:48:00Z">
            <w:rPr>
              <w:rFonts w:ascii="Times New Roman" w:hAnsi="Times New Roman" w:cs="Times New Roman"/>
              <w:i/>
              <w:sz w:val="22"/>
            </w:rPr>
          </w:rPrChange>
        </w:rPr>
        <w:t xml:space="preserve"> et al.</w:t>
      </w:r>
      <w:r w:rsidRPr="000F24FD">
        <w:rPr>
          <w:rFonts w:ascii="Arial" w:hAnsi="Arial" w:cs="Arial"/>
          <w:sz w:val="22"/>
          <w:rPrChange w:id="1668" w:author="Guo, Shicheng" w:date="2018-10-16T16:48:00Z">
            <w:rPr>
              <w:rFonts w:ascii="Times New Roman" w:hAnsi="Times New Roman" w:cs="Times New Roman"/>
              <w:sz w:val="22"/>
            </w:rPr>
          </w:rPrChange>
        </w:rPr>
        <w:t xml:space="preserve"> Transcription Factor Sp1 Promotes the Expression of Porcine ROCK1 Gene. </w:t>
      </w:r>
      <w:r w:rsidRPr="000F24FD">
        <w:rPr>
          <w:rFonts w:ascii="Arial" w:hAnsi="Arial" w:cs="Arial"/>
          <w:i/>
          <w:sz w:val="22"/>
          <w:rPrChange w:id="1669" w:author="Guo, Shicheng" w:date="2018-10-16T16:48:00Z">
            <w:rPr>
              <w:rFonts w:ascii="Times New Roman" w:hAnsi="Times New Roman" w:cs="Times New Roman"/>
              <w:i/>
              <w:sz w:val="22"/>
            </w:rPr>
          </w:rPrChange>
        </w:rPr>
        <w:t>International journal of molecular sciences</w:t>
      </w:r>
      <w:r w:rsidRPr="000F24FD">
        <w:rPr>
          <w:rFonts w:ascii="Arial" w:hAnsi="Arial" w:cs="Arial"/>
          <w:sz w:val="22"/>
          <w:rPrChange w:id="1670" w:author="Guo, Shicheng" w:date="2018-10-16T16:48:00Z">
            <w:rPr>
              <w:rFonts w:ascii="Times New Roman" w:hAnsi="Times New Roman" w:cs="Times New Roman"/>
              <w:sz w:val="22"/>
            </w:rPr>
          </w:rPrChange>
        </w:rPr>
        <w:t xml:space="preserve"> </w:t>
      </w:r>
      <w:r w:rsidRPr="000F24FD">
        <w:rPr>
          <w:rFonts w:ascii="Arial" w:hAnsi="Arial" w:cs="Arial"/>
          <w:b/>
          <w:sz w:val="22"/>
          <w:rPrChange w:id="1671" w:author="Guo, Shicheng" w:date="2018-10-16T16:48:00Z">
            <w:rPr>
              <w:rFonts w:ascii="Times New Roman" w:hAnsi="Times New Roman" w:cs="Times New Roman"/>
              <w:b/>
              <w:sz w:val="22"/>
            </w:rPr>
          </w:rPrChange>
        </w:rPr>
        <w:t>17</w:t>
      </w:r>
      <w:r w:rsidRPr="000F24FD">
        <w:rPr>
          <w:rFonts w:ascii="Arial" w:hAnsi="Arial" w:cs="Arial"/>
          <w:sz w:val="22"/>
          <w:rPrChange w:id="1672" w:author="Guo, Shicheng" w:date="2018-10-16T16:48:00Z">
            <w:rPr>
              <w:rFonts w:ascii="Times New Roman" w:hAnsi="Times New Roman" w:cs="Times New Roman"/>
              <w:sz w:val="22"/>
            </w:rPr>
          </w:rPrChange>
        </w:rPr>
        <w:t>, doi:10.3390/ijms17010112 (2016).</w:t>
      </w:r>
      <w:bookmarkEnd w:id="1664"/>
    </w:p>
    <w:p w:rsidR="008B6D77" w:rsidRPr="000F24FD" w:rsidRDefault="008B6D77" w:rsidP="008B6D77">
      <w:pPr>
        <w:pStyle w:val="EndNoteBibliography"/>
        <w:spacing w:line="360" w:lineRule="auto"/>
        <w:ind w:left="720" w:hanging="720"/>
        <w:rPr>
          <w:rFonts w:ascii="Arial" w:hAnsi="Arial" w:cs="Arial"/>
          <w:sz w:val="22"/>
          <w:rPrChange w:id="1673" w:author="Guo, Shicheng" w:date="2018-10-16T16:48:00Z">
            <w:rPr>
              <w:rFonts w:ascii="Times New Roman" w:hAnsi="Times New Roman" w:cs="Times New Roman"/>
              <w:sz w:val="22"/>
            </w:rPr>
          </w:rPrChange>
        </w:rPr>
      </w:pPr>
      <w:bookmarkStart w:id="1674" w:name="_ENREF_23"/>
      <w:r w:rsidRPr="000F24FD">
        <w:rPr>
          <w:rFonts w:ascii="Arial" w:hAnsi="Arial" w:cs="Arial"/>
          <w:sz w:val="22"/>
          <w:rPrChange w:id="1675" w:author="Guo, Shicheng" w:date="2018-10-16T16:48:00Z">
            <w:rPr>
              <w:rFonts w:ascii="Times New Roman" w:hAnsi="Times New Roman" w:cs="Times New Roman"/>
              <w:sz w:val="22"/>
            </w:rPr>
          </w:rPrChange>
        </w:rPr>
        <w:t>23</w:t>
      </w:r>
      <w:r w:rsidRPr="000F24FD">
        <w:rPr>
          <w:rFonts w:ascii="Arial" w:hAnsi="Arial" w:cs="Arial"/>
          <w:sz w:val="22"/>
          <w:rPrChange w:id="1676" w:author="Guo, Shicheng" w:date="2018-10-16T16:48:00Z">
            <w:rPr>
              <w:rFonts w:ascii="Times New Roman" w:hAnsi="Times New Roman" w:cs="Times New Roman"/>
              <w:sz w:val="22"/>
            </w:rPr>
          </w:rPrChange>
        </w:rPr>
        <w:tab/>
        <w:t>Milne, T. A.</w:t>
      </w:r>
      <w:r w:rsidRPr="000F24FD">
        <w:rPr>
          <w:rFonts w:ascii="Arial" w:hAnsi="Arial" w:cs="Arial"/>
          <w:i/>
          <w:sz w:val="22"/>
          <w:rPrChange w:id="1677" w:author="Guo, Shicheng" w:date="2018-10-16T16:48:00Z">
            <w:rPr>
              <w:rFonts w:ascii="Times New Roman" w:hAnsi="Times New Roman" w:cs="Times New Roman"/>
              <w:i/>
              <w:sz w:val="22"/>
            </w:rPr>
          </w:rPrChange>
        </w:rPr>
        <w:t xml:space="preserve"> et al.</w:t>
      </w:r>
      <w:r w:rsidRPr="000F24FD">
        <w:rPr>
          <w:rFonts w:ascii="Arial" w:hAnsi="Arial" w:cs="Arial"/>
          <w:sz w:val="22"/>
          <w:rPrChange w:id="1678" w:author="Guo, Shicheng" w:date="2018-10-16T16:48:00Z">
            <w:rPr>
              <w:rFonts w:ascii="Times New Roman" w:hAnsi="Times New Roman" w:cs="Times New Roman"/>
              <w:sz w:val="22"/>
            </w:rPr>
          </w:rPrChange>
        </w:rPr>
        <w:t xml:space="preserve"> MLL targets SET domain methyltransferase activity to Hox gene promoters. </w:t>
      </w:r>
      <w:r w:rsidRPr="000F24FD">
        <w:rPr>
          <w:rFonts w:ascii="Arial" w:hAnsi="Arial" w:cs="Arial"/>
          <w:i/>
          <w:sz w:val="22"/>
          <w:rPrChange w:id="1679" w:author="Guo, Shicheng" w:date="2018-10-16T16:48:00Z">
            <w:rPr>
              <w:rFonts w:ascii="Times New Roman" w:hAnsi="Times New Roman" w:cs="Times New Roman"/>
              <w:i/>
              <w:sz w:val="22"/>
            </w:rPr>
          </w:rPrChange>
        </w:rPr>
        <w:t>Molecular cell</w:t>
      </w:r>
      <w:r w:rsidRPr="000F24FD">
        <w:rPr>
          <w:rFonts w:ascii="Arial" w:hAnsi="Arial" w:cs="Arial"/>
          <w:sz w:val="22"/>
          <w:rPrChange w:id="1680" w:author="Guo, Shicheng" w:date="2018-10-16T16:48:00Z">
            <w:rPr>
              <w:rFonts w:ascii="Times New Roman" w:hAnsi="Times New Roman" w:cs="Times New Roman"/>
              <w:sz w:val="22"/>
            </w:rPr>
          </w:rPrChange>
        </w:rPr>
        <w:t xml:space="preserve"> </w:t>
      </w:r>
      <w:r w:rsidRPr="000F24FD">
        <w:rPr>
          <w:rFonts w:ascii="Arial" w:hAnsi="Arial" w:cs="Arial"/>
          <w:b/>
          <w:sz w:val="22"/>
          <w:rPrChange w:id="1681" w:author="Guo, Shicheng" w:date="2018-10-16T16:48:00Z">
            <w:rPr>
              <w:rFonts w:ascii="Times New Roman" w:hAnsi="Times New Roman" w:cs="Times New Roman"/>
              <w:b/>
              <w:sz w:val="22"/>
            </w:rPr>
          </w:rPrChange>
        </w:rPr>
        <w:t>10</w:t>
      </w:r>
      <w:r w:rsidRPr="000F24FD">
        <w:rPr>
          <w:rFonts w:ascii="Arial" w:hAnsi="Arial" w:cs="Arial"/>
          <w:sz w:val="22"/>
          <w:rPrChange w:id="1682" w:author="Guo, Shicheng" w:date="2018-10-16T16:48:00Z">
            <w:rPr>
              <w:rFonts w:ascii="Times New Roman" w:hAnsi="Times New Roman" w:cs="Times New Roman"/>
              <w:sz w:val="22"/>
            </w:rPr>
          </w:rPrChange>
        </w:rPr>
        <w:t>, 1107-1117 (2002).</w:t>
      </w:r>
      <w:bookmarkEnd w:id="1674"/>
    </w:p>
    <w:p w:rsidR="008B6D77" w:rsidRPr="000F24FD" w:rsidRDefault="008B6D77" w:rsidP="008B6D77">
      <w:pPr>
        <w:pStyle w:val="EndNoteBibliography"/>
        <w:spacing w:line="360" w:lineRule="auto"/>
        <w:ind w:left="720" w:hanging="720"/>
        <w:rPr>
          <w:rFonts w:ascii="Arial" w:hAnsi="Arial" w:cs="Arial"/>
          <w:sz w:val="22"/>
          <w:rPrChange w:id="1683" w:author="Guo, Shicheng" w:date="2018-10-16T16:48:00Z">
            <w:rPr>
              <w:rFonts w:ascii="Times New Roman" w:hAnsi="Times New Roman" w:cs="Times New Roman"/>
              <w:sz w:val="22"/>
            </w:rPr>
          </w:rPrChange>
        </w:rPr>
      </w:pPr>
      <w:bookmarkStart w:id="1684" w:name="_ENREF_24"/>
      <w:r w:rsidRPr="000F24FD">
        <w:rPr>
          <w:rFonts w:ascii="Arial" w:hAnsi="Arial" w:cs="Arial"/>
          <w:sz w:val="22"/>
          <w:rPrChange w:id="1685" w:author="Guo, Shicheng" w:date="2018-10-16T16:48:00Z">
            <w:rPr>
              <w:rFonts w:ascii="Times New Roman" w:hAnsi="Times New Roman" w:cs="Times New Roman"/>
              <w:sz w:val="22"/>
            </w:rPr>
          </w:rPrChange>
        </w:rPr>
        <w:t>24</w:t>
      </w:r>
      <w:r w:rsidRPr="000F24FD">
        <w:rPr>
          <w:rFonts w:ascii="Arial" w:hAnsi="Arial" w:cs="Arial"/>
          <w:sz w:val="22"/>
          <w:rPrChange w:id="1686" w:author="Guo, Shicheng" w:date="2018-10-16T16:48:00Z">
            <w:rPr>
              <w:rFonts w:ascii="Times New Roman" w:hAnsi="Times New Roman" w:cs="Times New Roman"/>
              <w:sz w:val="22"/>
            </w:rPr>
          </w:rPrChange>
        </w:rPr>
        <w:tab/>
        <w:t xml:space="preserve">Hug, B. A., Ahmed, N., Robbins, J. A. &amp; Lazar, M. A. A chromatin immunoprecipitation screen reveals protein kinase Cbeta as a direct RUNX1 target gene. </w:t>
      </w:r>
      <w:r w:rsidRPr="000F24FD">
        <w:rPr>
          <w:rFonts w:ascii="Arial" w:hAnsi="Arial" w:cs="Arial"/>
          <w:i/>
          <w:sz w:val="22"/>
          <w:rPrChange w:id="1687" w:author="Guo, Shicheng" w:date="2018-10-16T16:48:00Z">
            <w:rPr>
              <w:rFonts w:ascii="Times New Roman" w:hAnsi="Times New Roman" w:cs="Times New Roman"/>
              <w:i/>
              <w:sz w:val="22"/>
            </w:rPr>
          </w:rPrChange>
        </w:rPr>
        <w:t>The Journal of biological chemistry</w:t>
      </w:r>
      <w:r w:rsidRPr="000F24FD">
        <w:rPr>
          <w:rFonts w:ascii="Arial" w:hAnsi="Arial" w:cs="Arial"/>
          <w:sz w:val="22"/>
          <w:rPrChange w:id="1688" w:author="Guo, Shicheng" w:date="2018-10-16T16:48:00Z">
            <w:rPr>
              <w:rFonts w:ascii="Times New Roman" w:hAnsi="Times New Roman" w:cs="Times New Roman"/>
              <w:sz w:val="22"/>
            </w:rPr>
          </w:rPrChange>
        </w:rPr>
        <w:t xml:space="preserve"> </w:t>
      </w:r>
      <w:r w:rsidRPr="000F24FD">
        <w:rPr>
          <w:rFonts w:ascii="Arial" w:hAnsi="Arial" w:cs="Arial"/>
          <w:b/>
          <w:sz w:val="22"/>
          <w:rPrChange w:id="1689" w:author="Guo, Shicheng" w:date="2018-10-16T16:48:00Z">
            <w:rPr>
              <w:rFonts w:ascii="Times New Roman" w:hAnsi="Times New Roman" w:cs="Times New Roman"/>
              <w:b/>
              <w:sz w:val="22"/>
            </w:rPr>
          </w:rPrChange>
        </w:rPr>
        <w:t>279</w:t>
      </w:r>
      <w:r w:rsidRPr="000F24FD">
        <w:rPr>
          <w:rFonts w:ascii="Arial" w:hAnsi="Arial" w:cs="Arial"/>
          <w:sz w:val="22"/>
          <w:rPrChange w:id="1690" w:author="Guo, Shicheng" w:date="2018-10-16T16:48:00Z">
            <w:rPr>
              <w:rFonts w:ascii="Times New Roman" w:hAnsi="Times New Roman" w:cs="Times New Roman"/>
              <w:sz w:val="22"/>
            </w:rPr>
          </w:rPrChange>
        </w:rPr>
        <w:t>, 825-830, doi:10.1074/jbc.M309524200 (2004).</w:t>
      </w:r>
      <w:bookmarkEnd w:id="1684"/>
    </w:p>
    <w:p w:rsidR="008B6D77" w:rsidRPr="000F24FD" w:rsidRDefault="008B6D77" w:rsidP="008B6D77">
      <w:pPr>
        <w:pStyle w:val="EndNoteBibliography"/>
        <w:spacing w:line="360" w:lineRule="auto"/>
        <w:ind w:left="720" w:hanging="720"/>
        <w:rPr>
          <w:rFonts w:ascii="Arial" w:hAnsi="Arial" w:cs="Arial"/>
          <w:sz w:val="22"/>
          <w:rPrChange w:id="1691" w:author="Guo, Shicheng" w:date="2018-10-16T16:48:00Z">
            <w:rPr>
              <w:rFonts w:ascii="Times New Roman" w:hAnsi="Times New Roman" w:cs="Times New Roman"/>
              <w:sz w:val="22"/>
            </w:rPr>
          </w:rPrChange>
        </w:rPr>
      </w:pPr>
      <w:bookmarkStart w:id="1692" w:name="_ENREF_25"/>
      <w:r w:rsidRPr="000F24FD">
        <w:rPr>
          <w:rFonts w:ascii="Arial" w:hAnsi="Arial" w:cs="Arial"/>
          <w:sz w:val="22"/>
          <w:rPrChange w:id="1693" w:author="Guo, Shicheng" w:date="2018-10-16T16:48:00Z">
            <w:rPr>
              <w:rFonts w:ascii="Times New Roman" w:hAnsi="Times New Roman" w:cs="Times New Roman"/>
              <w:sz w:val="22"/>
            </w:rPr>
          </w:rPrChange>
        </w:rPr>
        <w:t>25</w:t>
      </w:r>
      <w:r w:rsidRPr="000F24FD">
        <w:rPr>
          <w:rFonts w:ascii="Arial" w:hAnsi="Arial" w:cs="Arial"/>
          <w:sz w:val="22"/>
          <w:rPrChange w:id="1694" w:author="Guo, Shicheng" w:date="2018-10-16T16:48:00Z">
            <w:rPr>
              <w:rFonts w:ascii="Times New Roman" w:hAnsi="Times New Roman" w:cs="Times New Roman"/>
              <w:sz w:val="22"/>
            </w:rPr>
          </w:rPrChange>
        </w:rPr>
        <w:tab/>
        <w:t xml:space="preserve">Audebert, M., Salles, B. &amp; Calsou, P. Involvement of poly(ADP-ribose) polymerase-1 and XRCC1/DNA ligase III in an alternative route for DNA double-strand breaks rejoining. </w:t>
      </w:r>
      <w:r w:rsidRPr="000F24FD">
        <w:rPr>
          <w:rFonts w:ascii="Arial" w:hAnsi="Arial" w:cs="Arial"/>
          <w:i/>
          <w:sz w:val="22"/>
          <w:rPrChange w:id="1695" w:author="Guo, Shicheng" w:date="2018-10-16T16:48:00Z">
            <w:rPr>
              <w:rFonts w:ascii="Times New Roman" w:hAnsi="Times New Roman" w:cs="Times New Roman"/>
              <w:i/>
              <w:sz w:val="22"/>
            </w:rPr>
          </w:rPrChange>
        </w:rPr>
        <w:t>The Journal of biological chemistry</w:t>
      </w:r>
      <w:r w:rsidRPr="000F24FD">
        <w:rPr>
          <w:rFonts w:ascii="Arial" w:hAnsi="Arial" w:cs="Arial"/>
          <w:sz w:val="22"/>
          <w:rPrChange w:id="1696" w:author="Guo, Shicheng" w:date="2018-10-16T16:48:00Z">
            <w:rPr>
              <w:rFonts w:ascii="Times New Roman" w:hAnsi="Times New Roman" w:cs="Times New Roman"/>
              <w:sz w:val="22"/>
            </w:rPr>
          </w:rPrChange>
        </w:rPr>
        <w:t xml:space="preserve"> </w:t>
      </w:r>
      <w:r w:rsidRPr="000F24FD">
        <w:rPr>
          <w:rFonts w:ascii="Arial" w:hAnsi="Arial" w:cs="Arial"/>
          <w:b/>
          <w:sz w:val="22"/>
          <w:rPrChange w:id="1697" w:author="Guo, Shicheng" w:date="2018-10-16T16:48:00Z">
            <w:rPr>
              <w:rFonts w:ascii="Times New Roman" w:hAnsi="Times New Roman" w:cs="Times New Roman"/>
              <w:b/>
              <w:sz w:val="22"/>
            </w:rPr>
          </w:rPrChange>
        </w:rPr>
        <w:t>279</w:t>
      </w:r>
      <w:r w:rsidRPr="000F24FD">
        <w:rPr>
          <w:rFonts w:ascii="Arial" w:hAnsi="Arial" w:cs="Arial"/>
          <w:sz w:val="22"/>
          <w:rPrChange w:id="1698" w:author="Guo, Shicheng" w:date="2018-10-16T16:48:00Z">
            <w:rPr>
              <w:rFonts w:ascii="Times New Roman" w:hAnsi="Times New Roman" w:cs="Times New Roman"/>
              <w:sz w:val="22"/>
            </w:rPr>
          </w:rPrChange>
        </w:rPr>
        <w:t>, 55117-55126, doi:10.1074/jbc.M404524200 (2004).</w:t>
      </w:r>
      <w:bookmarkEnd w:id="1692"/>
    </w:p>
    <w:p w:rsidR="008B6D77" w:rsidRPr="000F24FD" w:rsidRDefault="008B6D77" w:rsidP="008B6D77">
      <w:pPr>
        <w:pStyle w:val="EndNoteBibliography"/>
        <w:spacing w:line="360" w:lineRule="auto"/>
        <w:ind w:left="720" w:hanging="720"/>
        <w:rPr>
          <w:rFonts w:ascii="Arial" w:hAnsi="Arial" w:cs="Arial"/>
          <w:sz w:val="22"/>
          <w:rPrChange w:id="1699" w:author="Guo, Shicheng" w:date="2018-10-16T16:48:00Z">
            <w:rPr>
              <w:rFonts w:ascii="Times New Roman" w:hAnsi="Times New Roman" w:cs="Times New Roman"/>
              <w:sz w:val="22"/>
            </w:rPr>
          </w:rPrChange>
        </w:rPr>
      </w:pPr>
      <w:bookmarkStart w:id="1700" w:name="_ENREF_26"/>
      <w:r w:rsidRPr="000F24FD">
        <w:rPr>
          <w:rFonts w:ascii="Arial" w:hAnsi="Arial" w:cs="Arial"/>
          <w:sz w:val="22"/>
          <w:rPrChange w:id="1701" w:author="Guo, Shicheng" w:date="2018-10-16T16:48:00Z">
            <w:rPr>
              <w:rFonts w:ascii="Times New Roman" w:hAnsi="Times New Roman" w:cs="Times New Roman"/>
              <w:sz w:val="22"/>
            </w:rPr>
          </w:rPrChange>
        </w:rPr>
        <w:t>26</w:t>
      </w:r>
      <w:r w:rsidRPr="000F24FD">
        <w:rPr>
          <w:rFonts w:ascii="Arial" w:hAnsi="Arial" w:cs="Arial"/>
          <w:sz w:val="22"/>
          <w:rPrChange w:id="1702" w:author="Guo, Shicheng" w:date="2018-10-16T16:48:00Z">
            <w:rPr>
              <w:rFonts w:ascii="Times New Roman" w:hAnsi="Times New Roman" w:cs="Times New Roman"/>
              <w:sz w:val="22"/>
            </w:rPr>
          </w:rPrChange>
        </w:rPr>
        <w:tab/>
        <w:t>Takaoka, A.</w:t>
      </w:r>
      <w:r w:rsidRPr="000F24FD">
        <w:rPr>
          <w:rFonts w:ascii="Arial" w:hAnsi="Arial" w:cs="Arial"/>
          <w:i/>
          <w:sz w:val="22"/>
          <w:rPrChange w:id="1703" w:author="Guo, Shicheng" w:date="2018-10-16T16:48:00Z">
            <w:rPr>
              <w:rFonts w:ascii="Times New Roman" w:hAnsi="Times New Roman" w:cs="Times New Roman"/>
              <w:i/>
              <w:sz w:val="22"/>
            </w:rPr>
          </w:rPrChange>
        </w:rPr>
        <w:t xml:space="preserve"> et al.</w:t>
      </w:r>
      <w:r w:rsidRPr="000F24FD">
        <w:rPr>
          <w:rFonts w:ascii="Arial" w:hAnsi="Arial" w:cs="Arial"/>
          <w:sz w:val="22"/>
          <w:rPrChange w:id="1704" w:author="Guo, Shicheng" w:date="2018-10-16T16:48:00Z">
            <w:rPr>
              <w:rFonts w:ascii="Times New Roman" w:hAnsi="Times New Roman" w:cs="Times New Roman"/>
              <w:sz w:val="22"/>
            </w:rPr>
          </w:rPrChange>
        </w:rPr>
        <w:t xml:space="preserve"> DAI (DLM-1/ZBP1) is a cytosolic DNA sensor and an activator of innate immune response. </w:t>
      </w:r>
      <w:r w:rsidRPr="000F24FD">
        <w:rPr>
          <w:rFonts w:ascii="Arial" w:hAnsi="Arial" w:cs="Arial"/>
          <w:i/>
          <w:sz w:val="22"/>
          <w:rPrChange w:id="1705" w:author="Guo, Shicheng" w:date="2018-10-16T16:48:00Z">
            <w:rPr>
              <w:rFonts w:ascii="Times New Roman" w:hAnsi="Times New Roman" w:cs="Times New Roman"/>
              <w:i/>
              <w:sz w:val="22"/>
            </w:rPr>
          </w:rPrChange>
        </w:rPr>
        <w:t>Nature</w:t>
      </w:r>
      <w:r w:rsidRPr="000F24FD">
        <w:rPr>
          <w:rFonts w:ascii="Arial" w:hAnsi="Arial" w:cs="Arial"/>
          <w:sz w:val="22"/>
          <w:rPrChange w:id="1706" w:author="Guo, Shicheng" w:date="2018-10-16T16:48:00Z">
            <w:rPr>
              <w:rFonts w:ascii="Times New Roman" w:hAnsi="Times New Roman" w:cs="Times New Roman"/>
              <w:sz w:val="22"/>
            </w:rPr>
          </w:rPrChange>
        </w:rPr>
        <w:t xml:space="preserve"> </w:t>
      </w:r>
      <w:r w:rsidRPr="000F24FD">
        <w:rPr>
          <w:rFonts w:ascii="Arial" w:hAnsi="Arial" w:cs="Arial"/>
          <w:b/>
          <w:sz w:val="22"/>
          <w:rPrChange w:id="1707" w:author="Guo, Shicheng" w:date="2018-10-16T16:48:00Z">
            <w:rPr>
              <w:rFonts w:ascii="Times New Roman" w:hAnsi="Times New Roman" w:cs="Times New Roman"/>
              <w:b/>
              <w:sz w:val="22"/>
            </w:rPr>
          </w:rPrChange>
        </w:rPr>
        <w:t>448</w:t>
      </w:r>
      <w:r w:rsidRPr="000F24FD">
        <w:rPr>
          <w:rFonts w:ascii="Arial" w:hAnsi="Arial" w:cs="Arial"/>
          <w:sz w:val="22"/>
          <w:rPrChange w:id="1708" w:author="Guo, Shicheng" w:date="2018-10-16T16:48:00Z">
            <w:rPr>
              <w:rFonts w:ascii="Times New Roman" w:hAnsi="Times New Roman" w:cs="Times New Roman"/>
              <w:sz w:val="22"/>
            </w:rPr>
          </w:rPrChange>
        </w:rPr>
        <w:t>, 501-505, doi:10.1038/nature06013 (2007).</w:t>
      </w:r>
      <w:bookmarkEnd w:id="1700"/>
    </w:p>
    <w:p w:rsidR="008B6D77" w:rsidRPr="000F24FD" w:rsidRDefault="008B6D77" w:rsidP="008B6D77">
      <w:pPr>
        <w:pStyle w:val="EndNoteBibliography"/>
        <w:spacing w:line="360" w:lineRule="auto"/>
        <w:ind w:left="720" w:hanging="720"/>
        <w:rPr>
          <w:rFonts w:ascii="Arial" w:hAnsi="Arial" w:cs="Arial"/>
          <w:sz w:val="22"/>
          <w:rPrChange w:id="1709" w:author="Guo, Shicheng" w:date="2018-10-16T16:48:00Z">
            <w:rPr>
              <w:rFonts w:ascii="Times New Roman" w:hAnsi="Times New Roman" w:cs="Times New Roman"/>
              <w:sz w:val="22"/>
            </w:rPr>
          </w:rPrChange>
        </w:rPr>
      </w:pPr>
      <w:bookmarkStart w:id="1710" w:name="_ENREF_27"/>
      <w:r w:rsidRPr="000F24FD">
        <w:rPr>
          <w:rFonts w:ascii="Arial" w:hAnsi="Arial" w:cs="Arial"/>
          <w:sz w:val="22"/>
          <w:rPrChange w:id="1711" w:author="Guo, Shicheng" w:date="2018-10-16T16:48:00Z">
            <w:rPr>
              <w:rFonts w:ascii="Times New Roman" w:hAnsi="Times New Roman" w:cs="Times New Roman"/>
              <w:sz w:val="22"/>
            </w:rPr>
          </w:rPrChange>
        </w:rPr>
        <w:t>27</w:t>
      </w:r>
      <w:r w:rsidRPr="000F24FD">
        <w:rPr>
          <w:rFonts w:ascii="Arial" w:hAnsi="Arial" w:cs="Arial"/>
          <w:sz w:val="22"/>
          <w:rPrChange w:id="1712" w:author="Guo, Shicheng" w:date="2018-10-16T16:48:00Z">
            <w:rPr>
              <w:rFonts w:ascii="Times New Roman" w:hAnsi="Times New Roman" w:cs="Times New Roman"/>
              <w:sz w:val="22"/>
            </w:rPr>
          </w:rPrChange>
        </w:rPr>
        <w:tab/>
        <w:t>Tran, D. H.</w:t>
      </w:r>
      <w:r w:rsidRPr="000F24FD">
        <w:rPr>
          <w:rFonts w:ascii="Arial" w:hAnsi="Arial" w:cs="Arial"/>
          <w:i/>
          <w:sz w:val="22"/>
          <w:rPrChange w:id="1713" w:author="Guo, Shicheng" w:date="2018-10-16T16:48:00Z">
            <w:rPr>
              <w:rFonts w:ascii="Times New Roman" w:hAnsi="Times New Roman" w:cs="Times New Roman"/>
              <w:i/>
              <w:sz w:val="22"/>
            </w:rPr>
          </w:rPrChange>
        </w:rPr>
        <w:t xml:space="preserve"> et al.</w:t>
      </w:r>
      <w:r w:rsidRPr="000F24FD">
        <w:rPr>
          <w:rFonts w:ascii="Arial" w:hAnsi="Arial" w:cs="Arial"/>
          <w:sz w:val="22"/>
          <w:rPrChange w:id="1714" w:author="Guo, Shicheng" w:date="2018-10-16T16:48:00Z">
            <w:rPr>
              <w:rFonts w:ascii="Times New Roman" w:hAnsi="Times New Roman" w:cs="Times New Roman"/>
              <w:sz w:val="22"/>
            </w:rPr>
          </w:rPrChange>
        </w:rPr>
        <w:t xml:space="preserve"> Identification of DNA-binding proteins that interact with the 5'-flanking region of the human D-amino acid oxidase gene by pull-down assay coupled with two-dimensional gel electrophoresis and mass spectrometry. </w:t>
      </w:r>
      <w:r w:rsidRPr="000F24FD">
        <w:rPr>
          <w:rFonts w:ascii="Arial" w:hAnsi="Arial" w:cs="Arial"/>
          <w:i/>
          <w:sz w:val="22"/>
          <w:rPrChange w:id="1715" w:author="Guo, Shicheng" w:date="2018-10-16T16:48:00Z">
            <w:rPr>
              <w:rFonts w:ascii="Times New Roman" w:hAnsi="Times New Roman" w:cs="Times New Roman"/>
              <w:i/>
              <w:sz w:val="22"/>
            </w:rPr>
          </w:rPrChange>
        </w:rPr>
        <w:t>Journal of pharmaceutical and biomedical analysis</w:t>
      </w:r>
      <w:r w:rsidRPr="000F24FD">
        <w:rPr>
          <w:rFonts w:ascii="Arial" w:hAnsi="Arial" w:cs="Arial"/>
          <w:sz w:val="22"/>
          <w:rPrChange w:id="1716" w:author="Guo, Shicheng" w:date="2018-10-16T16:48:00Z">
            <w:rPr>
              <w:rFonts w:ascii="Times New Roman" w:hAnsi="Times New Roman" w:cs="Times New Roman"/>
              <w:sz w:val="22"/>
            </w:rPr>
          </w:rPrChange>
        </w:rPr>
        <w:t xml:space="preserve"> </w:t>
      </w:r>
      <w:r w:rsidRPr="000F24FD">
        <w:rPr>
          <w:rFonts w:ascii="Arial" w:hAnsi="Arial" w:cs="Arial"/>
          <w:b/>
          <w:sz w:val="22"/>
          <w:rPrChange w:id="1717" w:author="Guo, Shicheng" w:date="2018-10-16T16:48:00Z">
            <w:rPr>
              <w:rFonts w:ascii="Times New Roman" w:hAnsi="Times New Roman" w:cs="Times New Roman"/>
              <w:b/>
              <w:sz w:val="22"/>
            </w:rPr>
          </w:rPrChange>
        </w:rPr>
        <w:t>116</w:t>
      </w:r>
      <w:r w:rsidRPr="000F24FD">
        <w:rPr>
          <w:rFonts w:ascii="Arial" w:hAnsi="Arial" w:cs="Arial"/>
          <w:sz w:val="22"/>
          <w:rPrChange w:id="1718" w:author="Guo, Shicheng" w:date="2018-10-16T16:48:00Z">
            <w:rPr>
              <w:rFonts w:ascii="Times New Roman" w:hAnsi="Times New Roman" w:cs="Times New Roman"/>
              <w:sz w:val="22"/>
            </w:rPr>
          </w:rPrChange>
        </w:rPr>
        <w:t>, 94-100, doi:10.1016/j.jpba.2015.02.031 (2015).</w:t>
      </w:r>
      <w:bookmarkEnd w:id="1710"/>
    </w:p>
    <w:p w:rsidR="008B6D77" w:rsidRPr="000F24FD" w:rsidRDefault="008B6D77" w:rsidP="008B6D77">
      <w:pPr>
        <w:pStyle w:val="EndNoteBibliography"/>
        <w:spacing w:line="360" w:lineRule="auto"/>
        <w:ind w:left="720" w:hanging="720"/>
        <w:rPr>
          <w:rFonts w:ascii="Arial" w:hAnsi="Arial" w:cs="Arial"/>
          <w:sz w:val="22"/>
          <w:rPrChange w:id="1719" w:author="Guo, Shicheng" w:date="2018-10-16T16:48:00Z">
            <w:rPr>
              <w:rFonts w:ascii="Times New Roman" w:hAnsi="Times New Roman" w:cs="Times New Roman"/>
              <w:sz w:val="22"/>
            </w:rPr>
          </w:rPrChange>
        </w:rPr>
      </w:pPr>
      <w:bookmarkStart w:id="1720" w:name="_ENREF_28"/>
      <w:r w:rsidRPr="000F24FD">
        <w:rPr>
          <w:rFonts w:ascii="Arial" w:hAnsi="Arial" w:cs="Arial"/>
          <w:sz w:val="22"/>
          <w:rPrChange w:id="1721" w:author="Guo, Shicheng" w:date="2018-10-16T16:48:00Z">
            <w:rPr>
              <w:rFonts w:ascii="Times New Roman" w:hAnsi="Times New Roman" w:cs="Times New Roman"/>
              <w:sz w:val="22"/>
            </w:rPr>
          </w:rPrChange>
        </w:rPr>
        <w:t>28</w:t>
      </w:r>
      <w:r w:rsidRPr="000F24FD">
        <w:rPr>
          <w:rFonts w:ascii="Arial" w:hAnsi="Arial" w:cs="Arial"/>
          <w:sz w:val="22"/>
          <w:rPrChange w:id="1722" w:author="Guo, Shicheng" w:date="2018-10-16T16:48:00Z">
            <w:rPr>
              <w:rFonts w:ascii="Times New Roman" w:hAnsi="Times New Roman" w:cs="Times New Roman"/>
              <w:sz w:val="22"/>
            </w:rPr>
          </w:rPrChange>
        </w:rPr>
        <w:tab/>
        <w:t xml:space="preserve">Wang, C., Tao, H., Cheng, L. &amp; Liu, Z. Near-infrared light induced in vivo photodynamic therapy of cancer based on upconversion nanoparticles. </w:t>
      </w:r>
      <w:r w:rsidRPr="000F24FD">
        <w:rPr>
          <w:rFonts w:ascii="Arial" w:hAnsi="Arial" w:cs="Arial"/>
          <w:i/>
          <w:sz w:val="22"/>
          <w:rPrChange w:id="1723" w:author="Guo, Shicheng" w:date="2018-10-16T16:48:00Z">
            <w:rPr>
              <w:rFonts w:ascii="Times New Roman" w:hAnsi="Times New Roman" w:cs="Times New Roman"/>
              <w:i/>
              <w:sz w:val="22"/>
            </w:rPr>
          </w:rPrChange>
        </w:rPr>
        <w:t>Biomaterials</w:t>
      </w:r>
      <w:r w:rsidRPr="000F24FD">
        <w:rPr>
          <w:rFonts w:ascii="Arial" w:hAnsi="Arial" w:cs="Arial"/>
          <w:sz w:val="22"/>
          <w:rPrChange w:id="1724" w:author="Guo, Shicheng" w:date="2018-10-16T16:48:00Z">
            <w:rPr>
              <w:rFonts w:ascii="Times New Roman" w:hAnsi="Times New Roman" w:cs="Times New Roman"/>
              <w:sz w:val="22"/>
            </w:rPr>
          </w:rPrChange>
        </w:rPr>
        <w:t xml:space="preserve"> </w:t>
      </w:r>
      <w:r w:rsidRPr="000F24FD">
        <w:rPr>
          <w:rFonts w:ascii="Arial" w:hAnsi="Arial" w:cs="Arial"/>
          <w:b/>
          <w:sz w:val="22"/>
          <w:rPrChange w:id="1725" w:author="Guo, Shicheng" w:date="2018-10-16T16:48:00Z">
            <w:rPr>
              <w:rFonts w:ascii="Times New Roman" w:hAnsi="Times New Roman" w:cs="Times New Roman"/>
              <w:b/>
              <w:sz w:val="22"/>
            </w:rPr>
          </w:rPrChange>
        </w:rPr>
        <w:t>32</w:t>
      </w:r>
      <w:r w:rsidRPr="000F24FD">
        <w:rPr>
          <w:rFonts w:ascii="Arial" w:hAnsi="Arial" w:cs="Arial"/>
          <w:sz w:val="22"/>
          <w:rPrChange w:id="1726" w:author="Guo, Shicheng" w:date="2018-10-16T16:48:00Z">
            <w:rPr>
              <w:rFonts w:ascii="Times New Roman" w:hAnsi="Times New Roman" w:cs="Times New Roman"/>
              <w:sz w:val="22"/>
            </w:rPr>
          </w:rPrChange>
        </w:rPr>
        <w:t>, 6145-6154, doi:10.1016/j.biomaterials.2011.05.007 (2011).</w:t>
      </w:r>
      <w:bookmarkEnd w:id="1720"/>
    </w:p>
    <w:p w:rsidR="008B6D77" w:rsidRPr="000F24FD" w:rsidRDefault="008B6D77" w:rsidP="008B6D77">
      <w:pPr>
        <w:pStyle w:val="EndNoteBibliography"/>
        <w:spacing w:line="360" w:lineRule="auto"/>
        <w:ind w:left="720" w:hanging="720"/>
        <w:rPr>
          <w:rFonts w:ascii="Arial" w:hAnsi="Arial" w:cs="Arial"/>
          <w:sz w:val="22"/>
          <w:rPrChange w:id="1727" w:author="Guo, Shicheng" w:date="2018-10-16T16:48:00Z">
            <w:rPr>
              <w:rFonts w:ascii="Times New Roman" w:hAnsi="Times New Roman" w:cs="Times New Roman"/>
              <w:sz w:val="22"/>
            </w:rPr>
          </w:rPrChange>
        </w:rPr>
      </w:pPr>
      <w:bookmarkStart w:id="1728" w:name="_ENREF_29"/>
      <w:r w:rsidRPr="000F24FD">
        <w:rPr>
          <w:rFonts w:ascii="Arial" w:hAnsi="Arial" w:cs="Arial"/>
          <w:sz w:val="22"/>
          <w:rPrChange w:id="1729" w:author="Guo, Shicheng" w:date="2018-10-16T16:48:00Z">
            <w:rPr>
              <w:rFonts w:ascii="Times New Roman" w:hAnsi="Times New Roman" w:cs="Times New Roman"/>
              <w:sz w:val="22"/>
            </w:rPr>
          </w:rPrChange>
        </w:rPr>
        <w:t>29</w:t>
      </w:r>
      <w:r w:rsidRPr="000F24FD">
        <w:rPr>
          <w:rFonts w:ascii="Arial" w:hAnsi="Arial" w:cs="Arial"/>
          <w:sz w:val="22"/>
          <w:rPrChange w:id="1730" w:author="Guo, Shicheng" w:date="2018-10-16T16:48:00Z">
            <w:rPr>
              <w:rFonts w:ascii="Times New Roman" w:hAnsi="Times New Roman" w:cs="Times New Roman"/>
              <w:sz w:val="22"/>
            </w:rPr>
          </w:rPrChange>
        </w:rPr>
        <w:tab/>
        <w:t>Chalitchagorn, K.</w:t>
      </w:r>
      <w:r w:rsidRPr="000F24FD">
        <w:rPr>
          <w:rFonts w:ascii="Arial" w:hAnsi="Arial" w:cs="Arial"/>
          <w:i/>
          <w:sz w:val="22"/>
          <w:rPrChange w:id="1731" w:author="Guo, Shicheng" w:date="2018-10-16T16:48:00Z">
            <w:rPr>
              <w:rFonts w:ascii="Times New Roman" w:hAnsi="Times New Roman" w:cs="Times New Roman"/>
              <w:i/>
              <w:sz w:val="22"/>
            </w:rPr>
          </w:rPrChange>
        </w:rPr>
        <w:t xml:space="preserve"> et al.</w:t>
      </w:r>
      <w:r w:rsidRPr="000F24FD">
        <w:rPr>
          <w:rFonts w:ascii="Arial" w:hAnsi="Arial" w:cs="Arial"/>
          <w:sz w:val="22"/>
          <w:rPrChange w:id="1732" w:author="Guo, Shicheng" w:date="2018-10-16T16:48:00Z">
            <w:rPr>
              <w:rFonts w:ascii="Times New Roman" w:hAnsi="Times New Roman" w:cs="Times New Roman"/>
              <w:sz w:val="22"/>
            </w:rPr>
          </w:rPrChange>
        </w:rPr>
        <w:t xml:space="preserve"> Distinctive pattern of LINE-1 methylation level in normal tissues and the association with carcinogenesis. </w:t>
      </w:r>
      <w:r w:rsidRPr="000F24FD">
        <w:rPr>
          <w:rFonts w:ascii="Arial" w:hAnsi="Arial" w:cs="Arial"/>
          <w:i/>
          <w:sz w:val="22"/>
          <w:rPrChange w:id="1733" w:author="Guo, Shicheng" w:date="2018-10-16T16:48:00Z">
            <w:rPr>
              <w:rFonts w:ascii="Times New Roman" w:hAnsi="Times New Roman" w:cs="Times New Roman"/>
              <w:i/>
              <w:sz w:val="22"/>
            </w:rPr>
          </w:rPrChange>
        </w:rPr>
        <w:t>Oncogene</w:t>
      </w:r>
      <w:r w:rsidRPr="000F24FD">
        <w:rPr>
          <w:rFonts w:ascii="Arial" w:hAnsi="Arial" w:cs="Arial"/>
          <w:sz w:val="22"/>
          <w:rPrChange w:id="1734" w:author="Guo, Shicheng" w:date="2018-10-16T16:48:00Z">
            <w:rPr>
              <w:rFonts w:ascii="Times New Roman" w:hAnsi="Times New Roman" w:cs="Times New Roman"/>
              <w:sz w:val="22"/>
            </w:rPr>
          </w:rPrChange>
        </w:rPr>
        <w:t xml:space="preserve"> </w:t>
      </w:r>
      <w:r w:rsidRPr="000F24FD">
        <w:rPr>
          <w:rFonts w:ascii="Arial" w:hAnsi="Arial" w:cs="Arial"/>
          <w:b/>
          <w:sz w:val="22"/>
          <w:rPrChange w:id="1735" w:author="Guo, Shicheng" w:date="2018-10-16T16:48:00Z">
            <w:rPr>
              <w:rFonts w:ascii="Times New Roman" w:hAnsi="Times New Roman" w:cs="Times New Roman"/>
              <w:b/>
              <w:sz w:val="22"/>
            </w:rPr>
          </w:rPrChange>
        </w:rPr>
        <w:t>23</w:t>
      </w:r>
      <w:r w:rsidRPr="000F24FD">
        <w:rPr>
          <w:rFonts w:ascii="Arial" w:hAnsi="Arial" w:cs="Arial"/>
          <w:sz w:val="22"/>
          <w:rPrChange w:id="1736" w:author="Guo, Shicheng" w:date="2018-10-16T16:48:00Z">
            <w:rPr>
              <w:rFonts w:ascii="Times New Roman" w:hAnsi="Times New Roman" w:cs="Times New Roman"/>
              <w:sz w:val="22"/>
            </w:rPr>
          </w:rPrChange>
        </w:rPr>
        <w:t>, 8841-8846, doi:10.1038/sj.onc.1208137 (2004).</w:t>
      </w:r>
      <w:bookmarkEnd w:id="1728"/>
    </w:p>
    <w:p w:rsidR="008B6D77" w:rsidRPr="000F24FD" w:rsidRDefault="008B6D77" w:rsidP="008B6D77">
      <w:pPr>
        <w:pStyle w:val="EndNoteBibliography"/>
        <w:spacing w:line="360" w:lineRule="auto"/>
        <w:ind w:left="720" w:hanging="720"/>
        <w:rPr>
          <w:rFonts w:ascii="Arial" w:hAnsi="Arial" w:cs="Arial"/>
          <w:sz w:val="22"/>
          <w:rPrChange w:id="1737" w:author="Guo, Shicheng" w:date="2018-10-16T16:48:00Z">
            <w:rPr>
              <w:rFonts w:ascii="Times New Roman" w:hAnsi="Times New Roman" w:cs="Times New Roman"/>
              <w:sz w:val="22"/>
            </w:rPr>
          </w:rPrChange>
        </w:rPr>
      </w:pPr>
      <w:bookmarkStart w:id="1738" w:name="_ENREF_30"/>
      <w:r w:rsidRPr="000F24FD">
        <w:rPr>
          <w:rFonts w:ascii="Arial" w:hAnsi="Arial" w:cs="Arial"/>
          <w:sz w:val="22"/>
          <w:rPrChange w:id="1739" w:author="Guo, Shicheng" w:date="2018-10-16T16:48:00Z">
            <w:rPr>
              <w:rFonts w:ascii="Times New Roman" w:hAnsi="Times New Roman" w:cs="Times New Roman"/>
              <w:sz w:val="22"/>
            </w:rPr>
          </w:rPrChange>
        </w:rPr>
        <w:t>30</w:t>
      </w:r>
      <w:r w:rsidRPr="000F24FD">
        <w:rPr>
          <w:rFonts w:ascii="Arial" w:hAnsi="Arial" w:cs="Arial"/>
          <w:sz w:val="22"/>
          <w:rPrChange w:id="1740" w:author="Guo, Shicheng" w:date="2018-10-16T16:48:00Z">
            <w:rPr>
              <w:rFonts w:ascii="Times New Roman" w:hAnsi="Times New Roman" w:cs="Times New Roman"/>
              <w:sz w:val="22"/>
            </w:rPr>
          </w:rPrChange>
        </w:rPr>
        <w:tab/>
        <w:t xml:space="preserve">Owa, C., Poulin, M., Yan, L. &amp; Shioda, T. Technical adequacy of bisulfite sequencing and pyrosequencing for detection of mitochondrial DNA methylation: Sources and avoidance of false-positive detection. </w:t>
      </w:r>
      <w:r w:rsidRPr="000F24FD">
        <w:rPr>
          <w:rFonts w:ascii="Arial" w:hAnsi="Arial" w:cs="Arial"/>
          <w:i/>
          <w:sz w:val="22"/>
          <w:rPrChange w:id="1741" w:author="Guo, Shicheng" w:date="2018-10-16T16:48:00Z">
            <w:rPr>
              <w:rFonts w:ascii="Times New Roman" w:hAnsi="Times New Roman" w:cs="Times New Roman"/>
              <w:i/>
              <w:sz w:val="22"/>
            </w:rPr>
          </w:rPrChange>
        </w:rPr>
        <w:t>PloS one</w:t>
      </w:r>
      <w:r w:rsidRPr="000F24FD">
        <w:rPr>
          <w:rFonts w:ascii="Arial" w:hAnsi="Arial" w:cs="Arial"/>
          <w:sz w:val="22"/>
          <w:rPrChange w:id="1742" w:author="Guo, Shicheng" w:date="2018-10-16T16:48:00Z">
            <w:rPr>
              <w:rFonts w:ascii="Times New Roman" w:hAnsi="Times New Roman" w:cs="Times New Roman"/>
              <w:sz w:val="22"/>
            </w:rPr>
          </w:rPrChange>
        </w:rPr>
        <w:t xml:space="preserve"> </w:t>
      </w:r>
      <w:r w:rsidRPr="000F24FD">
        <w:rPr>
          <w:rFonts w:ascii="Arial" w:hAnsi="Arial" w:cs="Arial"/>
          <w:b/>
          <w:sz w:val="22"/>
          <w:rPrChange w:id="1743" w:author="Guo, Shicheng" w:date="2018-10-16T16:48:00Z">
            <w:rPr>
              <w:rFonts w:ascii="Times New Roman" w:hAnsi="Times New Roman" w:cs="Times New Roman"/>
              <w:b/>
              <w:sz w:val="22"/>
            </w:rPr>
          </w:rPrChange>
        </w:rPr>
        <w:t>13</w:t>
      </w:r>
      <w:r w:rsidRPr="000F24FD">
        <w:rPr>
          <w:rFonts w:ascii="Arial" w:hAnsi="Arial" w:cs="Arial"/>
          <w:sz w:val="22"/>
          <w:rPrChange w:id="1744" w:author="Guo, Shicheng" w:date="2018-10-16T16:48:00Z">
            <w:rPr>
              <w:rFonts w:ascii="Times New Roman" w:hAnsi="Times New Roman" w:cs="Times New Roman"/>
              <w:sz w:val="22"/>
            </w:rPr>
          </w:rPrChange>
        </w:rPr>
        <w:t>, e0192722, doi:10.1371/journal.pone.0192722 (2018).</w:t>
      </w:r>
      <w:bookmarkEnd w:id="1738"/>
    </w:p>
    <w:p w:rsidR="008B6D77" w:rsidRPr="000F24FD" w:rsidRDefault="008B6D77" w:rsidP="008B6D77">
      <w:pPr>
        <w:pStyle w:val="EndNoteBibliography"/>
        <w:spacing w:line="360" w:lineRule="auto"/>
        <w:ind w:left="720" w:hanging="720"/>
        <w:rPr>
          <w:rFonts w:ascii="Arial" w:hAnsi="Arial" w:cs="Arial"/>
          <w:sz w:val="22"/>
          <w:rPrChange w:id="1745" w:author="Guo, Shicheng" w:date="2018-10-16T16:48:00Z">
            <w:rPr>
              <w:rFonts w:ascii="Times New Roman" w:hAnsi="Times New Roman" w:cs="Times New Roman"/>
              <w:sz w:val="22"/>
            </w:rPr>
          </w:rPrChange>
        </w:rPr>
      </w:pPr>
      <w:bookmarkStart w:id="1746" w:name="_ENREF_31"/>
      <w:r w:rsidRPr="000F24FD">
        <w:rPr>
          <w:rFonts w:ascii="Arial" w:hAnsi="Arial" w:cs="Arial"/>
          <w:sz w:val="22"/>
          <w:rPrChange w:id="1747" w:author="Guo, Shicheng" w:date="2018-10-16T16:48:00Z">
            <w:rPr>
              <w:rFonts w:ascii="Times New Roman" w:hAnsi="Times New Roman" w:cs="Times New Roman"/>
              <w:sz w:val="22"/>
            </w:rPr>
          </w:rPrChange>
        </w:rPr>
        <w:t>31</w:t>
      </w:r>
      <w:r w:rsidRPr="000F24FD">
        <w:rPr>
          <w:rFonts w:ascii="Arial" w:hAnsi="Arial" w:cs="Arial"/>
          <w:sz w:val="22"/>
          <w:rPrChange w:id="1748" w:author="Guo, Shicheng" w:date="2018-10-16T16:48:00Z">
            <w:rPr>
              <w:rFonts w:ascii="Times New Roman" w:hAnsi="Times New Roman" w:cs="Times New Roman"/>
              <w:sz w:val="22"/>
            </w:rPr>
          </w:rPrChange>
        </w:rPr>
        <w:tab/>
        <w:t xml:space="preserve">Talukdar, F. R., Ghosh, S. K., Laskar, R. S. &amp; Mondal, R. Epigenetic, genetic and environmental interactions in esophageal squamous cell carcinoma from northeast India. </w:t>
      </w:r>
      <w:r w:rsidRPr="000F24FD">
        <w:rPr>
          <w:rFonts w:ascii="Arial" w:hAnsi="Arial" w:cs="Arial"/>
          <w:i/>
          <w:sz w:val="22"/>
          <w:rPrChange w:id="1749" w:author="Guo, Shicheng" w:date="2018-10-16T16:48:00Z">
            <w:rPr>
              <w:rFonts w:ascii="Times New Roman" w:hAnsi="Times New Roman" w:cs="Times New Roman"/>
              <w:i/>
              <w:sz w:val="22"/>
            </w:rPr>
          </w:rPrChange>
        </w:rPr>
        <w:t>PloS one</w:t>
      </w:r>
      <w:r w:rsidRPr="000F24FD">
        <w:rPr>
          <w:rFonts w:ascii="Arial" w:hAnsi="Arial" w:cs="Arial"/>
          <w:sz w:val="22"/>
          <w:rPrChange w:id="1750" w:author="Guo, Shicheng" w:date="2018-10-16T16:48:00Z">
            <w:rPr>
              <w:rFonts w:ascii="Times New Roman" w:hAnsi="Times New Roman" w:cs="Times New Roman"/>
              <w:sz w:val="22"/>
            </w:rPr>
          </w:rPrChange>
        </w:rPr>
        <w:t xml:space="preserve"> </w:t>
      </w:r>
      <w:r w:rsidRPr="000F24FD">
        <w:rPr>
          <w:rFonts w:ascii="Arial" w:hAnsi="Arial" w:cs="Arial"/>
          <w:b/>
          <w:sz w:val="22"/>
          <w:rPrChange w:id="1751" w:author="Guo, Shicheng" w:date="2018-10-16T16:48:00Z">
            <w:rPr>
              <w:rFonts w:ascii="Times New Roman" w:hAnsi="Times New Roman" w:cs="Times New Roman"/>
              <w:b/>
              <w:sz w:val="22"/>
            </w:rPr>
          </w:rPrChange>
        </w:rPr>
        <w:t>8</w:t>
      </w:r>
      <w:r w:rsidRPr="000F24FD">
        <w:rPr>
          <w:rFonts w:ascii="Arial" w:hAnsi="Arial" w:cs="Arial"/>
          <w:sz w:val="22"/>
          <w:rPrChange w:id="1752" w:author="Guo, Shicheng" w:date="2018-10-16T16:48:00Z">
            <w:rPr>
              <w:rFonts w:ascii="Times New Roman" w:hAnsi="Times New Roman" w:cs="Times New Roman"/>
              <w:sz w:val="22"/>
            </w:rPr>
          </w:rPrChange>
        </w:rPr>
        <w:t>, e60996, doi:10.1371/journal.pone.0060996 (2013).</w:t>
      </w:r>
      <w:bookmarkEnd w:id="1746"/>
    </w:p>
    <w:p w:rsidR="008B6D77" w:rsidRPr="000F24FD" w:rsidRDefault="008B6D77" w:rsidP="008B6D77">
      <w:pPr>
        <w:pStyle w:val="EndNoteBibliography"/>
        <w:spacing w:line="360" w:lineRule="auto"/>
        <w:ind w:left="720" w:hanging="720"/>
        <w:rPr>
          <w:rFonts w:ascii="Arial" w:hAnsi="Arial" w:cs="Arial"/>
          <w:sz w:val="22"/>
          <w:rPrChange w:id="1753" w:author="Guo, Shicheng" w:date="2018-10-16T16:48:00Z">
            <w:rPr>
              <w:rFonts w:ascii="Times New Roman" w:hAnsi="Times New Roman" w:cs="Times New Roman"/>
              <w:sz w:val="22"/>
            </w:rPr>
          </w:rPrChange>
        </w:rPr>
      </w:pPr>
      <w:bookmarkStart w:id="1754" w:name="_ENREF_32"/>
      <w:r w:rsidRPr="000F24FD">
        <w:rPr>
          <w:rFonts w:ascii="Arial" w:hAnsi="Arial" w:cs="Arial"/>
          <w:sz w:val="22"/>
          <w:rPrChange w:id="1755" w:author="Guo, Shicheng" w:date="2018-10-16T16:48:00Z">
            <w:rPr>
              <w:rFonts w:ascii="Times New Roman" w:hAnsi="Times New Roman" w:cs="Times New Roman"/>
              <w:sz w:val="22"/>
            </w:rPr>
          </w:rPrChange>
        </w:rPr>
        <w:t>32</w:t>
      </w:r>
      <w:r w:rsidRPr="000F24FD">
        <w:rPr>
          <w:rFonts w:ascii="Arial" w:hAnsi="Arial" w:cs="Arial"/>
          <w:sz w:val="22"/>
          <w:rPrChange w:id="1756" w:author="Guo, Shicheng" w:date="2018-10-16T16:48:00Z">
            <w:rPr>
              <w:rFonts w:ascii="Times New Roman" w:hAnsi="Times New Roman" w:cs="Times New Roman"/>
              <w:sz w:val="22"/>
            </w:rPr>
          </w:rPrChange>
        </w:rPr>
        <w:tab/>
        <w:t>Abbaszadegan, M. R.</w:t>
      </w:r>
      <w:r w:rsidRPr="000F24FD">
        <w:rPr>
          <w:rFonts w:ascii="Arial" w:hAnsi="Arial" w:cs="Arial"/>
          <w:i/>
          <w:sz w:val="22"/>
          <w:rPrChange w:id="1757" w:author="Guo, Shicheng" w:date="2018-10-16T16:48:00Z">
            <w:rPr>
              <w:rFonts w:ascii="Times New Roman" w:hAnsi="Times New Roman" w:cs="Times New Roman"/>
              <w:i/>
              <w:sz w:val="22"/>
            </w:rPr>
          </w:rPrChange>
        </w:rPr>
        <w:t xml:space="preserve"> et al.</w:t>
      </w:r>
      <w:r w:rsidRPr="000F24FD">
        <w:rPr>
          <w:rFonts w:ascii="Arial" w:hAnsi="Arial" w:cs="Arial"/>
          <w:sz w:val="22"/>
          <w:rPrChange w:id="1758" w:author="Guo, Shicheng" w:date="2018-10-16T16:48:00Z">
            <w:rPr>
              <w:rFonts w:ascii="Times New Roman" w:hAnsi="Times New Roman" w:cs="Times New Roman"/>
              <w:sz w:val="22"/>
            </w:rPr>
          </w:rPrChange>
        </w:rPr>
        <w:t xml:space="preserve"> Aberrant p16 methylation, a possible epigenetic risk factor in familial esophageal squamous cell carcinoma. </w:t>
      </w:r>
      <w:r w:rsidRPr="000F24FD">
        <w:rPr>
          <w:rFonts w:ascii="Arial" w:hAnsi="Arial" w:cs="Arial"/>
          <w:i/>
          <w:sz w:val="22"/>
          <w:rPrChange w:id="1759" w:author="Guo, Shicheng" w:date="2018-10-16T16:48:00Z">
            <w:rPr>
              <w:rFonts w:ascii="Times New Roman" w:hAnsi="Times New Roman" w:cs="Times New Roman"/>
              <w:i/>
              <w:sz w:val="22"/>
            </w:rPr>
          </w:rPrChange>
        </w:rPr>
        <w:t>International journal of gastrointestinal cancer</w:t>
      </w:r>
      <w:r w:rsidRPr="000F24FD">
        <w:rPr>
          <w:rFonts w:ascii="Arial" w:hAnsi="Arial" w:cs="Arial"/>
          <w:sz w:val="22"/>
          <w:rPrChange w:id="1760" w:author="Guo, Shicheng" w:date="2018-10-16T16:48:00Z">
            <w:rPr>
              <w:rFonts w:ascii="Times New Roman" w:hAnsi="Times New Roman" w:cs="Times New Roman"/>
              <w:sz w:val="22"/>
            </w:rPr>
          </w:rPrChange>
        </w:rPr>
        <w:t xml:space="preserve"> </w:t>
      </w:r>
      <w:r w:rsidRPr="000F24FD">
        <w:rPr>
          <w:rFonts w:ascii="Arial" w:hAnsi="Arial" w:cs="Arial"/>
          <w:b/>
          <w:sz w:val="22"/>
          <w:rPrChange w:id="1761" w:author="Guo, Shicheng" w:date="2018-10-16T16:48:00Z">
            <w:rPr>
              <w:rFonts w:ascii="Times New Roman" w:hAnsi="Times New Roman" w:cs="Times New Roman"/>
              <w:b/>
              <w:sz w:val="22"/>
            </w:rPr>
          </w:rPrChange>
        </w:rPr>
        <w:t>36</w:t>
      </w:r>
      <w:r w:rsidRPr="000F24FD">
        <w:rPr>
          <w:rFonts w:ascii="Arial" w:hAnsi="Arial" w:cs="Arial"/>
          <w:sz w:val="22"/>
          <w:rPrChange w:id="1762" w:author="Guo, Shicheng" w:date="2018-10-16T16:48:00Z">
            <w:rPr>
              <w:rFonts w:ascii="Times New Roman" w:hAnsi="Times New Roman" w:cs="Times New Roman"/>
              <w:sz w:val="22"/>
            </w:rPr>
          </w:rPrChange>
        </w:rPr>
        <w:t>, 47-54, doi:10.1385/IJGC:36:1:047 (2005).</w:t>
      </w:r>
      <w:bookmarkEnd w:id="1754"/>
    </w:p>
    <w:p w:rsidR="008B6D77" w:rsidRPr="000F24FD" w:rsidRDefault="008B6D77" w:rsidP="008B6D77">
      <w:pPr>
        <w:pStyle w:val="EndNoteBibliography"/>
        <w:spacing w:line="360" w:lineRule="auto"/>
        <w:ind w:left="720" w:hanging="720"/>
        <w:rPr>
          <w:rFonts w:ascii="Arial" w:hAnsi="Arial" w:cs="Arial"/>
          <w:sz w:val="22"/>
          <w:rPrChange w:id="1763" w:author="Guo, Shicheng" w:date="2018-10-16T16:48:00Z">
            <w:rPr>
              <w:rFonts w:ascii="Times New Roman" w:hAnsi="Times New Roman" w:cs="Times New Roman"/>
              <w:sz w:val="22"/>
            </w:rPr>
          </w:rPrChange>
        </w:rPr>
      </w:pPr>
      <w:bookmarkStart w:id="1764" w:name="_ENREF_33"/>
      <w:r w:rsidRPr="000F24FD">
        <w:rPr>
          <w:rFonts w:ascii="Arial" w:hAnsi="Arial" w:cs="Arial"/>
          <w:sz w:val="22"/>
          <w:rPrChange w:id="1765" w:author="Guo, Shicheng" w:date="2018-10-16T16:48:00Z">
            <w:rPr>
              <w:rFonts w:ascii="Times New Roman" w:hAnsi="Times New Roman" w:cs="Times New Roman"/>
              <w:sz w:val="22"/>
            </w:rPr>
          </w:rPrChange>
        </w:rPr>
        <w:t>33</w:t>
      </w:r>
      <w:r w:rsidRPr="000F24FD">
        <w:rPr>
          <w:rFonts w:ascii="Arial" w:hAnsi="Arial" w:cs="Arial"/>
          <w:sz w:val="22"/>
          <w:rPrChange w:id="1766" w:author="Guo, Shicheng" w:date="2018-10-16T16:48:00Z">
            <w:rPr>
              <w:rFonts w:ascii="Times New Roman" w:hAnsi="Times New Roman" w:cs="Times New Roman"/>
              <w:sz w:val="22"/>
            </w:rPr>
          </w:rPrChange>
        </w:rPr>
        <w:tab/>
        <w:t>Liu, J. B.</w:t>
      </w:r>
      <w:r w:rsidRPr="000F24FD">
        <w:rPr>
          <w:rFonts w:ascii="Arial" w:hAnsi="Arial" w:cs="Arial"/>
          <w:i/>
          <w:sz w:val="22"/>
          <w:rPrChange w:id="1767" w:author="Guo, Shicheng" w:date="2018-10-16T16:48:00Z">
            <w:rPr>
              <w:rFonts w:ascii="Times New Roman" w:hAnsi="Times New Roman" w:cs="Times New Roman"/>
              <w:i/>
              <w:sz w:val="22"/>
            </w:rPr>
          </w:rPrChange>
        </w:rPr>
        <w:t xml:space="preserve"> et al.</w:t>
      </w:r>
      <w:r w:rsidRPr="000F24FD">
        <w:rPr>
          <w:rFonts w:ascii="Arial" w:hAnsi="Arial" w:cs="Arial"/>
          <w:sz w:val="22"/>
          <w:rPrChange w:id="1768" w:author="Guo, Shicheng" w:date="2018-10-16T16:48:00Z">
            <w:rPr>
              <w:rFonts w:ascii="Times New Roman" w:hAnsi="Times New Roman" w:cs="Times New Roman"/>
              <w:sz w:val="22"/>
            </w:rPr>
          </w:rPrChange>
        </w:rPr>
        <w:t xml:space="preserve"> Plasma DNA methylation of Wnt antagonists predicts recurrence of esophageal squamous cell carcinoma. </w:t>
      </w:r>
      <w:r w:rsidRPr="000F24FD">
        <w:rPr>
          <w:rFonts w:ascii="Arial" w:hAnsi="Arial" w:cs="Arial"/>
          <w:i/>
          <w:sz w:val="22"/>
          <w:rPrChange w:id="1769" w:author="Guo, Shicheng" w:date="2018-10-16T16:48:00Z">
            <w:rPr>
              <w:rFonts w:ascii="Times New Roman" w:hAnsi="Times New Roman" w:cs="Times New Roman"/>
              <w:i/>
              <w:sz w:val="22"/>
            </w:rPr>
          </w:rPrChange>
        </w:rPr>
        <w:t>World journal of gastroenterology</w:t>
      </w:r>
      <w:r w:rsidRPr="000F24FD">
        <w:rPr>
          <w:rFonts w:ascii="Arial" w:hAnsi="Arial" w:cs="Arial"/>
          <w:sz w:val="22"/>
          <w:rPrChange w:id="1770" w:author="Guo, Shicheng" w:date="2018-10-16T16:48:00Z">
            <w:rPr>
              <w:rFonts w:ascii="Times New Roman" w:hAnsi="Times New Roman" w:cs="Times New Roman"/>
              <w:sz w:val="22"/>
            </w:rPr>
          </w:rPrChange>
        </w:rPr>
        <w:t xml:space="preserve"> </w:t>
      </w:r>
      <w:r w:rsidRPr="000F24FD">
        <w:rPr>
          <w:rFonts w:ascii="Arial" w:hAnsi="Arial" w:cs="Arial"/>
          <w:b/>
          <w:sz w:val="22"/>
          <w:rPrChange w:id="1771" w:author="Guo, Shicheng" w:date="2018-10-16T16:48:00Z">
            <w:rPr>
              <w:rFonts w:ascii="Times New Roman" w:hAnsi="Times New Roman" w:cs="Times New Roman"/>
              <w:b/>
              <w:sz w:val="22"/>
            </w:rPr>
          </w:rPrChange>
        </w:rPr>
        <w:t>17</w:t>
      </w:r>
      <w:r w:rsidRPr="000F24FD">
        <w:rPr>
          <w:rFonts w:ascii="Arial" w:hAnsi="Arial" w:cs="Arial"/>
          <w:sz w:val="22"/>
          <w:rPrChange w:id="1772" w:author="Guo, Shicheng" w:date="2018-10-16T16:48:00Z">
            <w:rPr>
              <w:rFonts w:ascii="Times New Roman" w:hAnsi="Times New Roman" w:cs="Times New Roman"/>
              <w:sz w:val="22"/>
            </w:rPr>
          </w:rPrChange>
        </w:rPr>
        <w:t>, 4917-4921, doi:10.3748/wjg.v17.i44.4917 (2011).</w:t>
      </w:r>
      <w:bookmarkEnd w:id="1764"/>
    </w:p>
    <w:p w:rsidR="008B6D77" w:rsidRPr="000F24FD" w:rsidRDefault="008B6D77" w:rsidP="008B6D77">
      <w:pPr>
        <w:pStyle w:val="EndNoteBibliography"/>
        <w:spacing w:line="360" w:lineRule="auto"/>
        <w:ind w:left="720" w:hanging="720"/>
        <w:rPr>
          <w:rFonts w:ascii="Arial" w:hAnsi="Arial" w:cs="Arial"/>
          <w:sz w:val="22"/>
          <w:rPrChange w:id="1773" w:author="Guo, Shicheng" w:date="2018-10-16T16:48:00Z">
            <w:rPr>
              <w:rFonts w:ascii="Times New Roman" w:hAnsi="Times New Roman" w:cs="Times New Roman"/>
              <w:sz w:val="22"/>
            </w:rPr>
          </w:rPrChange>
        </w:rPr>
      </w:pPr>
      <w:bookmarkStart w:id="1774" w:name="_ENREF_34"/>
      <w:r w:rsidRPr="000F24FD">
        <w:rPr>
          <w:rFonts w:ascii="Arial" w:hAnsi="Arial" w:cs="Arial"/>
          <w:sz w:val="22"/>
          <w:rPrChange w:id="1775" w:author="Guo, Shicheng" w:date="2018-10-16T16:48:00Z">
            <w:rPr>
              <w:rFonts w:ascii="Times New Roman" w:hAnsi="Times New Roman" w:cs="Times New Roman"/>
              <w:sz w:val="22"/>
            </w:rPr>
          </w:rPrChange>
        </w:rPr>
        <w:t>34</w:t>
      </w:r>
      <w:r w:rsidRPr="000F24FD">
        <w:rPr>
          <w:rFonts w:ascii="Arial" w:hAnsi="Arial" w:cs="Arial"/>
          <w:sz w:val="22"/>
          <w:rPrChange w:id="1776" w:author="Guo, Shicheng" w:date="2018-10-16T16:48:00Z">
            <w:rPr>
              <w:rFonts w:ascii="Times New Roman" w:hAnsi="Times New Roman" w:cs="Times New Roman"/>
              <w:sz w:val="22"/>
            </w:rPr>
          </w:rPrChange>
        </w:rPr>
        <w:tab/>
        <w:t xml:space="preserve">Solomon, S. S., Majumdar, G., Martinez-Hernandez, A. &amp; Raghow, R. A critical role of Sp1 transcription factor in regulating gene expression in response to insulin and other hormones. </w:t>
      </w:r>
      <w:r w:rsidRPr="000F24FD">
        <w:rPr>
          <w:rFonts w:ascii="Arial" w:hAnsi="Arial" w:cs="Arial"/>
          <w:i/>
          <w:sz w:val="22"/>
          <w:rPrChange w:id="1777" w:author="Guo, Shicheng" w:date="2018-10-16T16:48:00Z">
            <w:rPr>
              <w:rFonts w:ascii="Times New Roman" w:hAnsi="Times New Roman" w:cs="Times New Roman"/>
              <w:i/>
              <w:sz w:val="22"/>
            </w:rPr>
          </w:rPrChange>
        </w:rPr>
        <w:t>Life sciences</w:t>
      </w:r>
      <w:r w:rsidRPr="000F24FD">
        <w:rPr>
          <w:rFonts w:ascii="Arial" w:hAnsi="Arial" w:cs="Arial"/>
          <w:sz w:val="22"/>
          <w:rPrChange w:id="1778" w:author="Guo, Shicheng" w:date="2018-10-16T16:48:00Z">
            <w:rPr>
              <w:rFonts w:ascii="Times New Roman" w:hAnsi="Times New Roman" w:cs="Times New Roman"/>
              <w:sz w:val="22"/>
            </w:rPr>
          </w:rPrChange>
        </w:rPr>
        <w:t xml:space="preserve"> </w:t>
      </w:r>
      <w:r w:rsidRPr="000F24FD">
        <w:rPr>
          <w:rFonts w:ascii="Arial" w:hAnsi="Arial" w:cs="Arial"/>
          <w:b/>
          <w:sz w:val="22"/>
          <w:rPrChange w:id="1779" w:author="Guo, Shicheng" w:date="2018-10-16T16:48:00Z">
            <w:rPr>
              <w:rFonts w:ascii="Times New Roman" w:hAnsi="Times New Roman" w:cs="Times New Roman"/>
              <w:b/>
              <w:sz w:val="22"/>
            </w:rPr>
          </w:rPrChange>
        </w:rPr>
        <w:t>83</w:t>
      </w:r>
      <w:r w:rsidRPr="000F24FD">
        <w:rPr>
          <w:rFonts w:ascii="Arial" w:hAnsi="Arial" w:cs="Arial"/>
          <w:sz w:val="22"/>
          <w:rPrChange w:id="1780" w:author="Guo, Shicheng" w:date="2018-10-16T16:48:00Z">
            <w:rPr>
              <w:rFonts w:ascii="Times New Roman" w:hAnsi="Times New Roman" w:cs="Times New Roman"/>
              <w:sz w:val="22"/>
            </w:rPr>
          </w:rPrChange>
        </w:rPr>
        <w:t>, 305-312, doi:10.1016/j.lfs.2008.06.024 (2008).</w:t>
      </w:r>
      <w:bookmarkEnd w:id="1774"/>
    </w:p>
    <w:p w:rsidR="008B6D77" w:rsidRPr="000F24FD" w:rsidRDefault="008B6D77" w:rsidP="008B6D77">
      <w:pPr>
        <w:pStyle w:val="EndNoteBibliography"/>
        <w:spacing w:line="360" w:lineRule="auto"/>
        <w:ind w:left="720" w:hanging="720"/>
        <w:rPr>
          <w:rFonts w:ascii="Arial" w:hAnsi="Arial" w:cs="Arial"/>
          <w:sz w:val="22"/>
          <w:rPrChange w:id="1781" w:author="Guo, Shicheng" w:date="2018-10-16T16:48:00Z">
            <w:rPr>
              <w:rFonts w:ascii="Times New Roman" w:hAnsi="Times New Roman" w:cs="Times New Roman"/>
              <w:sz w:val="22"/>
            </w:rPr>
          </w:rPrChange>
        </w:rPr>
      </w:pPr>
      <w:bookmarkStart w:id="1782" w:name="_ENREF_35"/>
      <w:r w:rsidRPr="000F24FD">
        <w:rPr>
          <w:rFonts w:ascii="Arial" w:hAnsi="Arial" w:cs="Arial"/>
          <w:sz w:val="22"/>
          <w:rPrChange w:id="1783" w:author="Guo, Shicheng" w:date="2018-10-16T16:48:00Z">
            <w:rPr>
              <w:rFonts w:ascii="Times New Roman" w:hAnsi="Times New Roman" w:cs="Times New Roman"/>
              <w:sz w:val="22"/>
            </w:rPr>
          </w:rPrChange>
        </w:rPr>
        <w:t>35</w:t>
      </w:r>
      <w:r w:rsidRPr="000F24FD">
        <w:rPr>
          <w:rFonts w:ascii="Arial" w:hAnsi="Arial" w:cs="Arial"/>
          <w:sz w:val="22"/>
          <w:rPrChange w:id="1784" w:author="Guo, Shicheng" w:date="2018-10-16T16:48:00Z">
            <w:rPr>
              <w:rFonts w:ascii="Times New Roman" w:hAnsi="Times New Roman" w:cs="Times New Roman"/>
              <w:sz w:val="22"/>
            </w:rPr>
          </w:rPrChange>
        </w:rPr>
        <w:tab/>
        <w:t>Wang, Z. Q.</w:t>
      </w:r>
      <w:r w:rsidRPr="000F24FD">
        <w:rPr>
          <w:rFonts w:ascii="Arial" w:hAnsi="Arial" w:cs="Arial"/>
          <w:i/>
          <w:sz w:val="22"/>
          <w:rPrChange w:id="1785" w:author="Guo, Shicheng" w:date="2018-10-16T16:48:00Z">
            <w:rPr>
              <w:rFonts w:ascii="Times New Roman" w:hAnsi="Times New Roman" w:cs="Times New Roman"/>
              <w:i/>
              <w:sz w:val="22"/>
            </w:rPr>
          </w:rPrChange>
        </w:rPr>
        <w:t xml:space="preserve"> et al.</w:t>
      </w:r>
      <w:r w:rsidRPr="000F24FD">
        <w:rPr>
          <w:rFonts w:ascii="Arial" w:hAnsi="Arial" w:cs="Arial"/>
          <w:sz w:val="22"/>
          <w:rPrChange w:id="1786" w:author="Guo, Shicheng" w:date="2018-10-16T16:48:00Z">
            <w:rPr>
              <w:rFonts w:ascii="Times New Roman" w:hAnsi="Times New Roman" w:cs="Times New Roman"/>
              <w:sz w:val="22"/>
            </w:rPr>
          </w:rPrChange>
        </w:rPr>
        <w:t xml:space="preserve"> Long noncoding RNA UCA1 induced by SP1 promotes cell proliferation via recruiting EZH2 and activating AKT pathway in gastric cancer. </w:t>
      </w:r>
      <w:r w:rsidRPr="000F24FD">
        <w:rPr>
          <w:rFonts w:ascii="Arial" w:hAnsi="Arial" w:cs="Arial"/>
          <w:i/>
          <w:sz w:val="22"/>
          <w:rPrChange w:id="1787" w:author="Guo, Shicheng" w:date="2018-10-16T16:48:00Z">
            <w:rPr>
              <w:rFonts w:ascii="Times New Roman" w:hAnsi="Times New Roman" w:cs="Times New Roman"/>
              <w:i/>
              <w:sz w:val="22"/>
            </w:rPr>
          </w:rPrChange>
        </w:rPr>
        <w:t>Cell death &amp; disease</w:t>
      </w:r>
      <w:r w:rsidRPr="000F24FD">
        <w:rPr>
          <w:rFonts w:ascii="Arial" w:hAnsi="Arial" w:cs="Arial"/>
          <w:sz w:val="22"/>
          <w:rPrChange w:id="1788" w:author="Guo, Shicheng" w:date="2018-10-16T16:48:00Z">
            <w:rPr>
              <w:rFonts w:ascii="Times New Roman" w:hAnsi="Times New Roman" w:cs="Times New Roman"/>
              <w:sz w:val="22"/>
            </w:rPr>
          </w:rPrChange>
        </w:rPr>
        <w:t xml:space="preserve"> </w:t>
      </w:r>
      <w:r w:rsidRPr="000F24FD">
        <w:rPr>
          <w:rFonts w:ascii="Arial" w:hAnsi="Arial" w:cs="Arial"/>
          <w:b/>
          <w:sz w:val="22"/>
          <w:rPrChange w:id="1789" w:author="Guo, Shicheng" w:date="2018-10-16T16:48:00Z">
            <w:rPr>
              <w:rFonts w:ascii="Times New Roman" w:hAnsi="Times New Roman" w:cs="Times New Roman"/>
              <w:b/>
              <w:sz w:val="22"/>
            </w:rPr>
          </w:rPrChange>
        </w:rPr>
        <w:t>8</w:t>
      </w:r>
      <w:r w:rsidRPr="000F24FD">
        <w:rPr>
          <w:rFonts w:ascii="Arial" w:hAnsi="Arial" w:cs="Arial"/>
          <w:sz w:val="22"/>
          <w:rPrChange w:id="1790" w:author="Guo, Shicheng" w:date="2018-10-16T16:48:00Z">
            <w:rPr>
              <w:rFonts w:ascii="Times New Roman" w:hAnsi="Times New Roman" w:cs="Times New Roman"/>
              <w:sz w:val="22"/>
            </w:rPr>
          </w:rPrChange>
        </w:rPr>
        <w:t>, e2839, doi:10.1038/cddis.2017.143 (2017).</w:t>
      </w:r>
      <w:bookmarkEnd w:id="1782"/>
    </w:p>
    <w:p w:rsidR="008B6D77" w:rsidRPr="000F24FD" w:rsidRDefault="008B6D77" w:rsidP="008B6D77">
      <w:pPr>
        <w:pStyle w:val="EndNoteBibliography"/>
        <w:spacing w:line="360" w:lineRule="auto"/>
        <w:ind w:left="720" w:hanging="720"/>
        <w:rPr>
          <w:rFonts w:ascii="Arial" w:hAnsi="Arial" w:cs="Arial"/>
          <w:sz w:val="22"/>
          <w:rPrChange w:id="1791" w:author="Guo, Shicheng" w:date="2018-10-16T16:48:00Z">
            <w:rPr>
              <w:rFonts w:ascii="Times New Roman" w:hAnsi="Times New Roman" w:cs="Times New Roman"/>
              <w:sz w:val="22"/>
            </w:rPr>
          </w:rPrChange>
        </w:rPr>
      </w:pPr>
      <w:bookmarkStart w:id="1792" w:name="_ENREF_36"/>
      <w:r w:rsidRPr="000F24FD">
        <w:rPr>
          <w:rFonts w:ascii="Arial" w:hAnsi="Arial" w:cs="Arial"/>
          <w:sz w:val="22"/>
          <w:rPrChange w:id="1793" w:author="Guo, Shicheng" w:date="2018-10-16T16:48:00Z">
            <w:rPr>
              <w:rFonts w:ascii="Times New Roman" w:hAnsi="Times New Roman" w:cs="Times New Roman"/>
              <w:sz w:val="22"/>
            </w:rPr>
          </w:rPrChange>
        </w:rPr>
        <w:t>36</w:t>
      </w:r>
      <w:r w:rsidRPr="000F24FD">
        <w:rPr>
          <w:rFonts w:ascii="Arial" w:hAnsi="Arial" w:cs="Arial"/>
          <w:sz w:val="22"/>
          <w:rPrChange w:id="1794" w:author="Guo, Shicheng" w:date="2018-10-16T16:48:00Z">
            <w:rPr>
              <w:rFonts w:ascii="Times New Roman" w:hAnsi="Times New Roman" w:cs="Times New Roman"/>
              <w:sz w:val="22"/>
            </w:rPr>
          </w:rPrChange>
        </w:rPr>
        <w:tab/>
        <w:t>Xie, D.</w:t>
      </w:r>
      <w:r w:rsidRPr="000F24FD">
        <w:rPr>
          <w:rFonts w:ascii="Arial" w:hAnsi="Arial" w:cs="Arial"/>
          <w:i/>
          <w:sz w:val="22"/>
          <w:rPrChange w:id="1795" w:author="Guo, Shicheng" w:date="2018-10-16T16:48:00Z">
            <w:rPr>
              <w:rFonts w:ascii="Times New Roman" w:hAnsi="Times New Roman" w:cs="Times New Roman"/>
              <w:i/>
              <w:sz w:val="22"/>
            </w:rPr>
          </w:rPrChange>
        </w:rPr>
        <w:t xml:space="preserve"> et al.</w:t>
      </w:r>
      <w:r w:rsidRPr="000F24FD">
        <w:rPr>
          <w:rFonts w:ascii="Arial" w:hAnsi="Arial" w:cs="Arial"/>
          <w:sz w:val="22"/>
          <w:rPrChange w:id="1796" w:author="Guo, Shicheng" w:date="2018-10-16T16:48:00Z">
            <w:rPr>
              <w:rFonts w:ascii="Times New Roman" w:hAnsi="Times New Roman" w:cs="Times New Roman"/>
              <w:sz w:val="22"/>
            </w:rPr>
          </w:rPrChange>
        </w:rPr>
        <w:t xml:space="preserve"> Characteristics of the fads2 gene promoter in marine teleost Epinephelus coioides and role of Sp1-binding site in determining promoter activity. </w:t>
      </w:r>
      <w:r w:rsidRPr="000F24FD">
        <w:rPr>
          <w:rFonts w:ascii="Arial" w:hAnsi="Arial" w:cs="Arial"/>
          <w:i/>
          <w:sz w:val="22"/>
          <w:rPrChange w:id="1797" w:author="Guo, Shicheng" w:date="2018-10-16T16:48:00Z">
            <w:rPr>
              <w:rFonts w:ascii="Times New Roman" w:hAnsi="Times New Roman" w:cs="Times New Roman"/>
              <w:i/>
              <w:sz w:val="22"/>
            </w:rPr>
          </w:rPrChange>
        </w:rPr>
        <w:t>Scientific reports</w:t>
      </w:r>
      <w:r w:rsidRPr="000F24FD">
        <w:rPr>
          <w:rFonts w:ascii="Arial" w:hAnsi="Arial" w:cs="Arial"/>
          <w:sz w:val="22"/>
          <w:rPrChange w:id="1798" w:author="Guo, Shicheng" w:date="2018-10-16T16:48:00Z">
            <w:rPr>
              <w:rFonts w:ascii="Times New Roman" w:hAnsi="Times New Roman" w:cs="Times New Roman"/>
              <w:sz w:val="22"/>
            </w:rPr>
          </w:rPrChange>
        </w:rPr>
        <w:t xml:space="preserve"> </w:t>
      </w:r>
      <w:r w:rsidRPr="000F24FD">
        <w:rPr>
          <w:rFonts w:ascii="Arial" w:hAnsi="Arial" w:cs="Arial"/>
          <w:b/>
          <w:sz w:val="22"/>
          <w:rPrChange w:id="1799" w:author="Guo, Shicheng" w:date="2018-10-16T16:48:00Z">
            <w:rPr>
              <w:rFonts w:ascii="Times New Roman" w:hAnsi="Times New Roman" w:cs="Times New Roman"/>
              <w:b/>
              <w:sz w:val="22"/>
            </w:rPr>
          </w:rPrChange>
        </w:rPr>
        <w:t>8</w:t>
      </w:r>
      <w:r w:rsidRPr="000F24FD">
        <w:rPr>
          <w:rFonts w:ascii="Arial" w:hAnsi="Arial" w:cs="Arial"/>
          <w:sz w:val="22"/>
          <w:rPrChange w:id="1800" w:author="Guo, Shicheng" w:date="2018-10-16T16:48:00Z">
            <w:rPr>
              <w:rFonts w:ascii="Times New Roman" w:hAnsi="Times New Roman" w:cs="Times New Roman"/>
              <w:sz w:val="22"/>
            </w:rPr>
          </w:rPrChange>
        </w:rPr>
        <w:t>, 5305, doi:10.1038/s41598-018-23668-w (2018).</w:t>
      </w:r>
      <w:bookmarkEnd w:id="1792"/>
    </w:p>
    <w:p w:rsidR="008B6D77" w:rsidRPr="000F24FD" w:rsidRDefault="008B6D77" w:rsidP="008B6D77">
      <w:pPr>
        <w:pStyle w:val="EndNoteBibliography"/>
        <w:spacing w:line="360" w:lineRule="auto"/>
        <w:ind w:left="720" w:hanging="720"/>
        <w:rPr>
          <w:rFonts w:ascii="Arial" w:hAnsi="Arial" w:cs="Arial"/>
          <w:sz w:val="22"/>
          <w:rPrChange w:id="1801" w:author="Guo, Shicheng" w:date="2018-10-16T16:48:00Z">
            <w:rPr>
              <w:rFonts w:ascii="Times New Roman" w:hAnsi="Times New Roman" w:cs="Times New Roman"/>
              <w:sz w:val="22"/>
            </w:rPr>
          </w:rPrChange>
        </w:rPr>
      </w:pPr>
      <w:bookmarkStart w:id="1802" w:name="_ENREF_37"/>
      <w:r w:rsidRPr="000F24FD">
        <w:rPr>
          <w:rFonts w:ascii="Arial" w:hAnsi="Arial" w:cs="Arial"/>
          <w:sz w:val="22"/>
          <w:rPrChange w:id="1803" w:author="Guo, Shicheng" w:date="2018-10-16T16:48:00Z">
            <w:rPr>
              <w:rFonts w:ascii="Times New Roman" w:hAnsi="Times New Roman" w:cs="Times New Roman"/>
              <w:sz w:val="22"/>
            </w:rPr>
          </w:rPrChange>
        </w:rPr>
        <w:t>37</w:t>
      </w:r>
      <w:r w:rsidRPr="000F24FD">
        <w:rPr>
          <w:rFonts w:ascii="Arial" w:hAnsi="Arial" w:cs="Arial"/>
          <w:sz w:val="22"/>
          <w:rPrChange w:id="1804" w:author="Guo, Shicheng" w:date="2018-10-16T16:48:00Z">
            <w:rPr>
              <w:rFonts w:ascii="Times New Roman" w:hAnsi="Times New Roman" w:cs="Times New Roman"/>
              <w:sz w:val="22"/>
            </w:rPr>
          </w:rPrChange>
        </w:rPr>
        <w:tab/>
        <w:t>Fauquenoy, S.</w:t>
      </w:r>
      <w:r w:rsidRPr="000F24FD">
        <w:rPr>
          <w:rFonts w:ascii="Arial" w:hAnsi="Arial" w:cs="Arial"/>
          <w:i/>
          <w:sz w:val="22"/>
          <w:rPrChange w:id="1805" w:author="Guo, Shicheng" w:date="2018-10-16T16:48:00Z">
            <w:rPr>
              <w:rFonts w:ascii="Times New Roman" w:hAnsi="Times New Roman" w:cs="Times New Roman"/>
              <w:i/>
              <w:sz w:val="22"/>
            </w:rPr>
          </w:rPrChange>
        </w:rPr>
        <w:t xml:space="preserve"> et al.</w:t>
      </w:r>
      <w:r w:rsidRPr="000F24FD">
        <w:rPr>
          <w:rFonts w:ascii="Arial" w:hAnsi="Arial" w:cs="Arial"/>
          <w:sz w:val="22"/>
          <w:rPrChange w:id="1806" w:author="Guo, Shicheng" w:date="2018-10-16T16:48:00Z">
            <w:rPr>
              <w:rFonts w:ascii="Times New Roman" w:hAnsi="Times New Roman" w:cs="Times New Roman"/>
              <w:sz w:val="22"/>
            </w:rPr>
          </w:rPrChange>
        </w:rPr>
        <w:t xml:space="preserve"> Repression of Human T-lymphotropic virus type 1 Long Terminal Repeat sense transcription by Sp1 recruitment to novel Sp1 binding sites. </w:t>
      </w:r>
      <w:r w:rsidRPr="000F24FD">
        <w:rPr>
          <w:rFonts w:ascii="Arial" w:hAnsi="Arial" w:cs="Arial"/>
          <w:i/>
          <w:sz w:val="22"/>
          <w:rPrChange w:id="1807" w:author="Guo, Shicheng" w:date="2018-10-16T16:48:00Z">
            <w:rPr>
              <w:rFonts w:ascii="Times New Roman" w:hAnsi="Times New Roman" w:cs="Times New Roman"/>
              <w:i/>
              <w:sz w:val="22"/>
            </w:rPr>
          </w:rPrChange>
        </w:rPr>
        <w:t>Scientific reports</w:t>
      </w:r>
      <w:r w:rsidRPr="000F24FD">
        <w:rPr>
          <w:rFonts w:ascii="Arial" w:hAnsi="Arial" w:cs="Arial"/>
          <w:sz w:val="22"/>
          <w:rPrChange w:id="1808" w:author="Guo, Shicheng" w:date="2018-10-16T16:48:00Z">
            <w:rPr>
              <w:rFonts w:ascii="Times New Roman" w:hAnsi="Times New Roman" w:cs="Times New Roman"/>
              <w:sz w:val="22"/>
            </w:rPr>
          </w:rPrChange>
        </w:rPr>
        <w:t xml:space="preserve"> </w:t>
      </w:r>
      <w:r w:rsidRPr="000F24FD">
        <w:rPr>
          <w:rFonts w:ascii="Arial" w:hAnsi="Arial" w:cs="Arial"/>
          <w:b/>
          <w:sz w:val="22"/>
          <w:rPrChange w:id="1809" w:author="Guo, Shicheng" w:date="2018-10-16T16:48:00Z">
            <w:rPr>
              <w:rFonts w:ascii="Times New Roman" w:hAnsi="Times New Roman" w:cs="Times New Roman"/>
              <w:b/>
              <w:sz w:val="22"/>
            </w:rPr>
          </w:rPrChange>
        </w:rPr>
        <w:t>7</w:t>
      </w:r>
      <w:r w:rsidRPr="000F24FD">
        <w:rPr>
          <w:rFonts w:ascii="Arial" w:hAnsi="Arial" w:cs="Arial"/>
          <w:sz w:val="22"/>
          <w:rPrChange w:id="1810" w:author="Guo, Shicheng" w:date="2018-10-16T16:48:00Z">
            <w:rPr>
              <w:rFonts w:ascii="Times New Roman" w:hAnsi="Times New Roman" w:cs="Times New Roman"/>
              <w:sz w:val="22"/>
            </w:rPr>
          </w:rPrChange>
        </w:rPr>
        <w:t>, 43221, doi:10.1038/srep43221 (2017).</w:t>
      </w:r>
      <w:bookmarkEnd w:id="1802"/>
    </w:p>
    <w:p w:rsidR="008031F9" w:rsidRPr="000F24FD" w:rsidRDefault="008031F9" w:rsidP="00903B7A">
      <w:pPr>
        <w:adjustRightInd w:val="0"/>
        <w:snapToGrid w:val="0"/>
        <w:spacing w:line="480" w:lineRule="auto"/>
        <w:rPr>
          <w:rFonts w:ascii="Arial" w:hAnsi="Arial" w:cs="Arial"/>
          <w:b/>
          <w:color w:val="000000" w:themeColor="text1"/>
          <w:sz w:val="22"/>
          <w:rPrChange w:id="1811" w:author="Guo, Shicheng" w:date="2018-10-16T16:48:00Z">
            <w:rPr>
              <w:rFonts w:ascii="Times New Roman" w:hAnsi="Times New Roman" w:cs="Times New Roman"/>
              <w:b/>
              <w:color w:val="000000" w:themeColor="text1"/>
              <w:sz w:val="22"/>
            </w:rPr>
          </w:rPrChange>
        </w:rPr>
      </w:pPr>
    </w:p>
    <w:p w:rsidR="00030256" w:rsidRPr="000F24FD" w:rsidRDefault="00557FEA" w:rsidP="00903B7A">
      <w:pPr>
        <w:adjustRightInd w:val="0"/>
        <w:snapToGrid w:val="0"/>
        <w:spacing w:line="480" w:lineRule="auto"/>
        <w:outlineLvl w:val="0"/>
        <w:rPr>
          <w:rFonts w:ascii="Arial" w:hAnsi="Arial" w:cs="Arial"/>
          <w:b/>
          <w:color w:val="000000" w:themeColor="text1"/>
          <w:sz w:val="22"/>
          <w:rPrChange w:id="1812"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813" w:author="Guo, Shicheng" w:date="2018-10-16T16:48:00Z">
            <w:rPr>
              <w:rFonts w:ascii="Times New Roman" w:hAnsi="Times New Roman" w:cs="Times New Roman"/>
              <w:b/>
              <w:color w:val="000000" w:themeColor="text1"/>
              <w:sz w:val="22"/>
            </w:rPr>
          </w:rPrChange>
        </w:rPr>
        <w:t>Acknowledgments</w:t>
      </w:r>
    </w:p>
    <w:p w:rsidR="008031F9" w:rsidRPr="000F24FD" w:rsidRDefault="008031F9" w:rsidP="00903B7A">
      <w:pPr>
        <w:adjustRightInd w:val="0"/>
        <w:snapToGrid w:val="0"/>
        <w:spacing w:line="480" w:lineRule="auto"/>
        <w:rPr>
          <w:rFonts w:ascii="Arial" w:hAnsi="Arial" w:cs="Arial"/>
          <w:noProof/>
          <w:sz w:val="22"/>
          <w:rPrChange w:id="1814" w:author="Guo, Shicheng" w:date="2018-10-16T16:48:00Z">
            <w:rPr>
              <w:rFonts w:ascii="Times New Roman" w:hAnsi="Times New Roman" w:cs="Times New Roman"/>
              <w:noProof/>
              <w:sz w:val="22"/>
            </w:rPr>
          </w:rPrChange>
        </w:rPr>
      </w:pPr>
    </w:p>
    <w:p w:rsidR="0059562C" w:rsidRPr="000F24FD" w:rsidRDefault="0059562C" w:rsidP="00903B7A">
      <w:pPr>
        <w:adjustRightInd w:val="0"/>
        <w:snapToGrid w:val="0"/>
        <w:spacing w:line="480" w:lineRule="auto"/>
        <w:rPr>
          <w:rFonts w:ascii="Arial" w:hAnsi="Arial" w:cs="Arial"/>
          <w:noProof/>
          <w:sz w:val="22"/>
          <w:rPrChange w:id="1815" w:author="Guo, Shicheng" w:date="2018-10-16T16:48:00Z">
            <w:rPr>
              <w:rFonts w:ascii="Times New Roman" w:hAnsi="Times New Roman" w:cs="Times New Roman"/>
              <w:noProof/>
              <w:sz w:val="22"/>
            </w:rPr>
          </w:rPrChange>
        </w:rPr>
      </w:pPr>
      <w:r w:rsidRPr="000F24FD">
        <w:rPr>
          <w:rFonts w:ascii="Arial" w:hAnsi="Arial" w:cs="Arial"/>
          <w:noProof/>
          <w:sz w:val="22"/>
          <w:rPrChange w:id="1816" w:author="Guo, Shicheng" w:date="2018-10-16T16:48:00Z">
            <w:rPr>
              <w:rFonts w:ascii="Times New Roman" w:hAnsi="Times New Roman" w:cs="Times New Roman"/>
              <w:noProof/>
              <w:sz w:val="22"/>
            </w:rPr>
          </w:rPrChange>
        </w:rPr>
        <w:t>This study was supported by the grant from the National Natural Science Foundation of China (grant number 81572923, 81071957 and 31500718), the Jiang Su Province Postdoctoral Research Funding (grant number 7131708615), the Jiang Su Provincial Medical Youth Talent (grant number QNRC2016770), the Suzhou City Science and Technology Program (grant number SYS201419), the Priority Academic Program Development of Jiangsu Higher Education Institutions of China (PAPD).</w:t>
      </w:r>
    </w:p>
    <w:p w:rsidR="008031F9" w:rsidRPr="000F24FD" w:rsidRDefault="008031F9" w:rsidP="00903B7A">
      <w:pPr>
        <w:adjustRightInd w:val="0"/>
        <w:snapToGrid w:val="0"/>
        <w:spacing w:line="480" w:lineRule="auto"/>
        <w:rPr>
          <w:rFonts w:ascii="Arial" w:hAnsi="Arial" w:cs="Arial"/>
          <w:color w:val="000000" w:themeColor="text1"/>
          <w:sz w:val="22"/>
          <w:rPrChange w:id="1817" w:author="Guo, Shicheng" w:date="2018-10-16T16:48:00Z">
            <w:rPr>
              <w:rFonts w:ascii="Times New Roman" w:hAnsi="Times New Roman" w:cs="Times New Roman"/>
              <w:color w:val="000000" w:themeColor="text1"/>
              <w:sz w:val="22"/>
            </w:rPr>
          </w:rPrChange>
        </w:rPr>
      </w:pPr>
    </w:p>
    <w:p w:rsidR="00F94B71" w:rsidRPr="000F24FD" w:rsidRDefault="00557FEA" w:rsidP="00903B7A">
      <w:pPr>
        <w:adjustRightInd w:val="0"/>
        <w:snapToGrid w:val="0"/>
        <w:spacing w:line="480" w:lineRule="auto"/>
        <w:outlineLvl w:val="0"/>
        <w:rPr>
          <w:rFonts w:ascii="Arial" w:hAnsi="Arial" w:cs="Arial"/>
          <w:b/>
          <w:color w:val="000000" w:themeColor="text1"/>
          <w:sz w:val="22"/>
          <w:rPrChange w:id="1818"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819" w:author="Guo, Shicheng" w:date="2018-10-16T16:48:00Z">
            <w:rPr>
              <w:rFonts w:ascii="Times New Roman" w:hAnsi="Times New Roman" w:cs="Times New Roman"/>
              <w:b/>
              <w:color w:val="000000" w:themeColor="text1"/>
              <w:sz w:val="22"/>
            </w:rPr>
          </w:rPrChange>
        </w:rPr>
        <w:t>Conflict of interest</w:t>
      </w:r>
    </w:p>
    <w:p w:rsidR="00C73190" w:rsidRPr="000F24FD" w:rsidRDefault="00C73190" w:rsidP="00903B7A">
      <w:pPr>
        <w:adjustRightInd w:val="0"/>
        <w:snapToGrid w:val="0"/>
        <w:spacing w:line="480" w:lineRule="auto"/>
        <w:rPr>
          <w:rFonts w:ascii="Arial" w:hAnsi="Arial" w:cs="Arial"/>
          <w:b/>
          <w:color w:val="000000" w:themeColor="text1"/>
          <w:sz w:val="22"/>
          <w:rPrChange w:id="1820" w:author="Guo, Shicheng" w:date="2018-10-16T16:48:00Z">
            <w:rPr>
              <w:rFonts w:ascii="Times New Roman" w:hAnsi="Times New Roman" w:cs="Times New Roman"/>
              <w:b/>
              <w:color w:val="000000" w:themeColor="text1"/>
              <w:sz w:val="22"/>
            </w:rPr>
          </w:rPrChange>
        </w:rPr>
      </w:pPr>
    </w:p>
    <w:p w:rsidR="00C27D1F" w:rsidRPr="000F24FD" w:rsidRDefault="00557FEA" w:rsidP="00903B7A">
      <w:pPr>
        <w:adjustRightInd w:val="0"/>
        <w:snapToGrid w:val="0"/>
        <w:spacing w:line="480" w:lineRule="auto"/>
        <w:outlineLvl w:val="0"/>
        <w:rPr>
          <w:rFonts w:ascii="Arial" w:hAnsi="Arial" w:cs="Arial"/>
          <w:color w:val="000000" w:themeColor="text1"/>
          <w:sz w:val="22"/>
          <w:rPrChange w:id="1821" w:author="Guo, Shicheng" w:date="2018-10-16T16:48:00Z">
            <w:rPr>
              <w:rFonts w:ascii="Times New Roman" w:hAnsi="Times New Roman" w:cs="Times New Roman"/>
              <w:color w:val="000000" w:themeColor="text1"/>
              <w:sz w:val="22"/>
            </w:rPr>
          </w:rPrChange>
        </w:rPr>
      </w:pPr>
      <w:r w:rsidRPr="000F24FD">
        <w:rPr>
          <w:rFonts w:ascii="Arial" w:hAnsi="Arial" w:cs="Arial"/>
          <w:color w:val="000000" w:themeColor="text1"/>
          <w:sz w:val="22"/>
          <w:rPrChange w:id="1822" w:author="Guo, Shicheng" w:date="2018-10-16T16:48:00Z">
            <w:rPr>
              <w:rFonts w:ascii="Times New Roman" w:hAnsi="Times New Roman" w:cs="Times New Roman"/>
              <w:color w:val="000000" w:themeColor="text1"/>
              <w:sz w:val="22"/>
            </w:rPr>
          </w:rPrChange>
        </w:rPr>
        <w:t>The authors declare no potential conflict of interest.</w:t>
      </w:r>
    </w:p>
    <w:p w:rsidR="008031F9" w:rsidRPr="000F24FD" w:rsidRDefault="008031F9" w:rsidP="00903B7A">
      <w:pPr>
        <w:adjustRightInd w:val="0"/>
        <w:snapToGrid w:val="0"/>
        <w:spacing w:line="480" w:lineRule="auto"/>
        <w:rPr>
          <w:rFonts w:ascii="Arial" w:hAnsi="Arial" w:cs="Arial"/>
          <w:color w:val="000000" w:themeColor="text1"/>
          <w:sz w:val="22"/>
          <w:rPrChange w:id="1823" w:author="Guo, Shicheng" w:date="2018-10-16T16:48:00Z">
            <w:rPr>
              <w:rFonts w:ascii="Times New Roman" w:hAnsi="Times New Roman" w:cs="Times New Roman"/>
              <w:color w:val="000000" w:themeColor="text1"/>
              <w:sz w:val="22"/>
            </w:rPr>
          </w:rPrChange>
        </w:rPr>
      </w:pPr>
    </w:p>
    <w:p w:rsidR="00B2010B" w:rsidRPr="000F24FD" w:rsidRDefault="00B2010B" w:rsidP="00903B7A">
      <w:pPr>
        <w:adjustRightInd w:val="0"/>
        <w:snapToGrid w:val="0"/>
        <w:spacing w:line="480" w:lineRule="auto"/>
        <w:outlineLvl w:val="0"/>
        <w:rPr>
          <w:rFonts w:ascii="Arial" w:hAnsi="Arial" w:cs="Arial"/>
          <w:b/>
          <w:color w:val="000000" w:themeColor="text1"/>
          <w:sz w:val="22"/>
          <w:rPrChange w:id="1824"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825" w:author="Guo, Shicheng" w:date="2018-10-16T16:48:00Z">
            <w:rPr>
              <w:rFonts w:ascii="Times New Roman" w:hAnsi="Times New Roman" w:cs="Times New Roman"/>
              <w:b/>
              <w:color w:val="000000" w:themeColor="text1"/>
              <w:sz w:val="22"/>
            </w:rPr>
          </w:rPrChange>
        </w:rPr>
        <w:t>Figure and Table Legends</w:t>
      </w:r>
    </w:p>
    <w:p w:rsidR="00710404" w:rsidRPr="000F24FD" w:rsidRDefault="00710404" w:rsidP="00903B7A">
      <w:pPr>
        <w:adjustRightInd w:val="0"/>
        <w:snapToGrid w:val="0"/>
        <w:spacing w:line="480" w:lineRule="auto"/>
        <w:outlineLvl w:val="0"/>
        <w:rPr>
          <w:rFonts w:ascii="Arial" w:hAnsi="Arial" w:cs="Arial"/>
          <w:b/>
          <w:color w:val="000000" w:themeColor="text1"/>
          <w:sz w:val="22"/>
          <w:rPrChange w:id="1826" w:author="Guo, Shicheng" w:date="2018-10-16T16:48:00Z">
            <w:rPr>
              <w:rFonts w:ascii="Times New Roman" w:hAnsi="Times New Roman" w:cs="Times New Roman"/>
              <w:b/>
              <w:color w:val="000000" w:themeColor="text1"/>
              <w:sz w:val="22"/>
            </w:rPr>
          </w:rPrChange>
        </w:rPr>
      </w:pPr>
    </w:p>
    <w:p w:rsidR="00710404" w:rsidRPr="000F24FD" w:rsidRDefault="00710404" w:rsidP="00903B7A">
      <w:pPr>
        <w:adjustRightInd w:val="0"/>
        <w:snapToGrid w:val="0"/>
        <w:spacing w:line="480" w:lineRule="auto"/>
        <w:rPr>
          <w:rFonts w:ascii="Arial" w:hAnsi="Arial" w:cs="Arial"/>
          <w:b/>
          <w:bCs/>
          <w:color w:val="000000" w:themeColor="text1"/>
          <w:sz w:val="22"/>
          <w:rPrChange w:id="1827" w:author="Guo, Shicheng" w:date="2018-10-16T16:48:00Z">
            <w:rPr>
              <w:rFonts w:ascii="Times New Roman" w:hAnsi="Times New Roman" w:cs="Times New Roman"/>
              <w:b/>
              <w:bCs/>
              <w:color w:val="000000" w:themeColor="text1"/>
              <w:sz w:val="22"/>
            </w:rPr>
          </w:rPrChange>
        </w:rPr>
      </w:pPr>
      <w:r w:rsidRPr="000F24FD">
        <w:rPr>
          <w:rFonts w:ascii="Arial" w:hAnsi="Arial" w:cs="Arial"/>
          <w:b/>
          <w:bCs/>
          <w:color w:val="000000" w:themeColor="text1"/>
          <w:sz w:val="22"/>
          <w:rPrChange w:id="1828" w:author="Guo, Shicheng" w:date="2018-10-16T16:48:00Z">
            <w:rPr>
              <w:rFonts w:ascii="Times New Roman" w:hAnsi="Times New Roman" w:cs="Times New Roman"/>
              <w:b/>
              <w:bCs/>
              <w:color w:val="000000" w:themeColor="text1"/>
              <w:sz w:val="22"/>
            </w:rPr>
          </w:rPrChange>
        </w:rPr>
        <w:t>Figure 1. Hypermethylationof ZNF132 in esophageal squamous cell carcinoma</w:t>
      </w:r>
    </w:p>
    <w:p w:rsidR="00710404" w:rsidRPr="000F24FD" w:rsidRDefault="00710404" w:rsidP="00903B7A">
      <w:pPr>
        <w:adjustRightInd w:val="0"/>
        <w:snapToGrid w:val="0"/>
        <w:spacing w:line="480" w:lineRule="auto"/>
        <w:rPr>
          <w:rFonts w:ascii="Arial" w:hAnsi="Arial" w:cs="Arial"/>
          <w:b/>
          <w:bCs/>
          <w:color w:val="000000" w:themeColor="text1"/>
          <w:sz w:val="22"/>
          <w:rPrChange w:id="1829" w:author="Guo, Shicheng" w:date="2018-10-16T16:48:00Z">
            <w:rPr>
              <w:rFonts w:ascii="Times New Roman" w:hAnsi="Times New Roman" w:cs="Times New Roman"/>
              <w:b/>
              <w:bCs/>
              <w:color w:val="000000" w:themeColor="text1"/>
              <w:sz w:val="22"/>
            </w:rPr>
          </w:rPrChange>
        </w:rPr>
      </w:pPr>
    </w:p>
    <w:p w:rsidR="00710404" w:rsidRPr="000F24FD" w:rsidRDefault="00710404" w:rsidP="00903B7A">
      <w:pPr>
        <w:adjustRightInd w:val="0"/>
        <w:snapToGrid w:val="0"/>
        <w:spacing w:line="480" w:lineRule="auto"/>
        <w:rPr>
          <w:rFonts w:ascii="Arial" w:hAnsi="Arial" w:cs="Arial"/>
          <w:color w:val="000000" w:themeColor="text1"/>
          <w:sz w:val="22"/>
          <w:rPrChange w:id="1830" w:author="Guo, Shicheng" w:date="2018-10-16T16:48:00Z">
            <w:rPr>
              <w:rFonts w:ascii="Times New Roman" w:hAnsi="Times New Roman" w:cs="Times New Roman"/>
              <w:color w:val="000000" w:themeColor="text1"/>
              <w:sz w:val="22"/>
            </w:rPr>
          </w:rPrChange>
        </w:rPr>
      </w:pPr>
      <w:r w:rsidRPr="000F24FD">
        <w:rPr>
          <w:rFonts w:ascii="Arial" w:hAnsi="Arial" w:cs="Arial"/>
          <w:b/>
          <w:color w:val="000000" w:themeColor="text1"/>
          <w:sz w:val="22"/>
          <w:rPrChange w:id="1831" w:author="Guo, Shicheng" w:date="2018-10-16T16:48:00Z">
            <w:rPr>
              <w:rFonts w:ascii="Times New Roman" w:hAnsi="Times New Roman" w:cs="Times New Roman"/>
              <w:b/>
              <w:color w:val="000000" w:themeColor="text1"/>
              <w:sz w:val="22"/>
            </w:rPr>
          </w:rPrChange>
        </w:rPr>
        <w:t>A</w:t>
      </w:r>
      <w:r w:rsidRPr="000F24FD">
        <w:rPr>
          <w:rFonts w:ascii="Arial" w:hAnsi="Arial" w:cs="Arial"/>
          <w:b/>
          <w:color w:val="000000" w:themeColor="text1"/>
          <w:sz w:val="22"/>
          <w:rPrChange w:id="1832" w:author="Guo, Shicheng" w:date="2018-10-16T16:48:00Z">
            <w:rPr>
              <w:rFonts w:ascii="Times New Roman" w:hAnsi="Times New Roman" w:cs="Times New Roman"/>
              <w:b/>
              <w:color w:val="000000" w:themeColor="text1"/>
              <w:sz w:val="22"/>
            </w:rPr>
          </w:rPrChange>
        </w:rPr>
        <w:t>．</w:t>
      </w:r>
      <w:r w:rsidRPr="000F24FD">
        <w:rPr>
          <w:rFonts w:ascii="Arial" w:hAnsi="Arial" w:cs="Arial"/>
          <w:color w:val="000000" w:themeColor="text1"/>
          <w:sz w:val="22"/>
          <w:rPrChange w:id="1833" w:author="Guo, Shicheng" w:date="2018-10-16T16:48:00Z">
            <w:rPr>
              <w:rFonts w:ascii="Times New Roman" w:hAnsi="Times New Roman" w:cs="Times New Roman"/>
              <w:color w:val="000000" w:themeColor="text1"/>
              <w:sz w:val="22"/>
            </w:rPr>
          </w:rPrChange>
        </w:rPr>
        <w:t xml:space="preserve">Median % methylation values of </w:t>
      </w:r>
      <w:r w:rsidR="00CB4006" w:rsidRPr="000F24FD">
        <w:rPr>
          <w:rFonts w:ascii="Arial" w:hAnsi="Arial" w:cs="Arial"/>
          <w:color w:val="000000" w:themeColor="text1"/>
          <w:sz w:val="22"/>
          <w:rPrChange w:id="1834" w:author="Guo, Shicheng" w:date="2018-10-16T16:48:00Z">
            <w:rPr>
              <w:rFonts w:ascii="Times New Roman" w:hAnsi="Times New Roman" w:cs="Times New Roman"/>
              <w:color w:val="000000" w:themeColor="text1"/>
              <w:sz w:val="22"/>
            </w:rPr>
          </w:rPrChange>
        </w:rPr>
        <w:t>13</w:t>
      </w:r>
      <w:r w:rsidRPr="000F24FD">
        <w:rPr>
          <w:rFonts w:ascii="Arial" w:hAnsi="Arial" w:cs="Arial"/>
          <w:color w:val="000000" w:themeColor="text1"/>
          <w:sz w:val="22"/>
          <w:rPrChange w:id="1835" w:author="Guo, Shicheng" w:date="2018-10-16T16:48:00Z">
            <w:rPr>
              <w:rFonts w:ascii="Times New Roman" w:hAnsi="Times New Roman" w:cs="Times New Roman"/>
              <w:color w:val="000000" w:themeColor="text1"/>
              <w:sz w:val="22"/>
            </w:rPr>
          </w:rPrChange>
        </w:rPr>
        <w:t xml:space="preserve"> CpG site of LINE-1. </w:t>
      </w:r>
      <w:r w:rsidRPr="000F24FD">
        <w:rPr>
          <w:rFonts w:ascii="Arial" w:hAnsi="Arial" w:cs="Arial"/>
          <w:b/>
          <w:bCs/>
          <w:color w:val="000000" w:themeColor="text1"/>
          <w:sz w:val="22"/>
          <w:rPrChange w:id="1836" w:author="Guo, Shicheng" w:date="2018-10-16T16:48:00Z">
            <w:rPr>
              <w:rFonts w:ascii="Times New Roman" w:hAnsi="Times New Roman" w:cs="Times New Roman"/>
              <w:b/>
              <w:bCs/>
              <w:color w:val="000000" w:themeColor="text1"/>
              <w:sz w:val="22"/>
            </w:rPr>
          </w:rPrChange>
        </w:rPr>
        <w:t>B.</w:t>
      </w:r>
      <w:r w:rsidRPr="000F24FD">
        <w:rPr>
          <w:rFonts w:ascii="Arial" w:hAnsi="Arial" w:cs="Arial"/>
          <w:color w:val="000000" w:themeColor="text1"/>
          <w:sz w:val="22"/>
          <w:rPrChange w:id="1837" w:author="Guo, Shicheng" w:date="2018-10-16T16:48:00Z">
            <w:rPr>
              <w:rFonts w:ascii="Times New Roman" w:hAnsi="Times New Roman" w:cs="Times New Roman"/>
              <w:color w:val="000000" w:themeColor="text1"/>
              <w:sz w:val="22"/>
            </w:rPr>
          </w:rPrChange>
        </w:rPr>
        <w:t xml:space="preserve"> Median % methylation of 11 CpG sites of ChrM. </w:t>
      </w:r>
      <w:r w:rsidRPr="000F24FD">
        <w:rPr>
          <w:rFonts w:ascii="Arial" w:hAnsi="Arial" w:cs="Arial"/>
          <w:b/>
          <w:bCs/>
          <w:color w:val="000000" w:themeColor="text1"/>
          <w:sz w:val="22"/>
          <w:rPrChange w:id="1838" w:author="Guo, Shicheng" w:date="2018-10-16T16:48:00Z">
            <w:rPr>
              <w:rFonts w:ascii="Times New Roman" w:hAnsi="Times New Roman" w:cs="Times New Roman"/>
              <w:b/>
              <w:bCs/>
              <w:color w:val="000000" w:themeColor="text1"/>
              <w:sz w:val="22"/>
            </w:rPr>
          </w:rPrChange>
        </w:rPr>
        <w:t>C.</w:t>
      </w:r>
      <w:r w:rsidRPr="000F24FD">
        <w:rPr>
          <w:rFonts w:ascii="Arial" w:hAnsi="Arial" w:cs="Arial"/>
          <w:color w:val="000000" w:themeColor="text1"/>
          <w:sz w:val="22"/>
          <w:rPrChange w:id="1839" w:author="Guo, Shicheng" w:date="2018-10-16T16:48:00Z">
            <w:rPr>
              <w:rFonts w:ascii="Times New Roman" w:hAnsi="Times New Roman" w:cs="Times New Roman"/>
              <w:color w:val="000000" w:themeColor="text1"/>
              <w:sz w:val="22"/>
            </w:rPr>
          </w:rPrChange>
        </w:rPr>
        <w:t xml:space="preserve"> Median % methylation in ESCC and adjacent control tissues of 15 CpG sites of ZNF132 promoter region (without the last one which is hypermethylated in normal).</w:t>
      </w:r>
      <w:r w:rsidR="00C328C7" w:rsidRPr="000F24FD">
        <w:rPr>
          <w:rFonts w:ascii="Arial" w:hAnsi="Arial" w:cs="Arial"/>
          <w:color w:val="000000" w:themeColor="text1"/>
          <w:sz w:val="22"/>
          <w:rPrChange w:id="1840" w:author="Guo, Shicheng" w:date="2018-10-16T16:48:00Z">
            <w:rPr>
              <w:rFonts w:ascii="Times New Roman" w:hAnsi="Times New Roman" w:cs="Times New Roman"/>
              <w:color w:val="000000" w:themeColor="text1"/>
              <w:sz w:val="22"/>
            </w:rPr>
          </w:rPrChange>
        </w:rPr>
        <w:t xml:space="preserve"> DMR represents differentially methylated regions and CpGI represents CpG island.</w:t>
      </w:r>
      <w:r w:rsidR="00C328C7" w:rsidRPr="000F24FD">
        <w:rPr>
          <w:rFonts w:ascii="Arial" w:hAnsi="Arial" w:cs="Arial"/>
          <w:sz w:val="22"/>
          <w:rPrChange w:id="1841" w:author="Guo, Shicheng" w:date="2018-10-16T16:48:00Z">
            <w:rPr>
              <w:rFonts w:ascii="Times New Roman" w:hAnsi="Times New Roman" w:cs="Times New Roman"/>
            </w:rPr>
          </w:rPrChange>
        </w:rPr>
        <w:t xml:space="preserve"> </w:t>
      </w:r>
      <w:r w:rsidR="008F0676" w:rsidRPr="000F24FD">
        <w:rPr>
          <w:rFonts w:ascii="Arial" w:hAnsi="Arial" w:cs="Arial"/>
          <w:color w:val="000000" w:themeColor="text1"/>
          <w:sz w:val="22"/>
          <w:rPrChange w:id="1842" w:author="Guo, Shicheng" w:date="2018-10-16T16:48:00Z">
            <w:rPr>
              <w:rFonts w:ascii="Times New Roman" w:hAnsi="Times New Roman" w:cs="Times New Roman"/>
              <w:color w:val="000000" w:themeColor="text1"/>
              <w:sz w:val="22"/>
            </w:rPr>
          </w:rPrChange>
        </w:rPr>
        <w:t xml:space="preserve"> </w:t>
      </w:r>
      <w:r w:rsidRPr="000F24FD">
        <w:rPr>
          <w:rFonts w:ascii="Arial" w:hAnsi="Arial" w:cs="Arial"/>
          <w:b/>
          <w:color w:val="000000" w:themeColor="text1"/>
          <w:sz w:val="22"/>
          <w:rPrChange w:id="1843" w:author="Guo, Shicheng" w:date="2018-10-16T16:48:00Z">
            <w:rPr>
              <w:rFonts w:ascii="Times New Roman" w:hAnsi="Times New Roman" w:cs="Times New Roman"/>
              <w:b/>
              <w:color w:val="000000" w:themeColor="text1"/>
              <w:sz w:val="22"/>
            </w:rPr>
          </w:rPrChange>
        </w:rPr>
        <w:t xml:space="preserve">D. </w:t>
      </w:r>
      <w:r w:rsidRPr="000F24FD">
        <w:rPr>
          <w:rFonts w:ascii="Arial" w:hAnsi="Arial" w:cs="Arial"/>
          <w:color w:val="000000" w:themeColor="text1"/>
          <w:sz w:val="22"/>
          <w:rPrChange w:id="1844" w:author="Guo, Shicheng" w:date="2018-10-16T16:48:00Z">
            <w:rPr>
              <w:rFonts w:ascii="Times New Roman" w:hAnsi="Times New Roman" w:cs="Times New Roman"/>
              <w:color w:val="000000" w:themeColor="text1"/>
              <w:sz w:val="22"/>
            </w:rPr>
          </w:rPrChange>
        </w:rPr>
        <w:t xml:space="preserve">The methylation of ZNF132 in the 91cases of ESCC tissues and adjacent tissues (each point represents the absolute ratio of methylation in each tissue) </w:t>
      </w:r>
      <w:r w:rsidRPr="000F24FD">
        <w:rPr>
          <w:rFonts w:ascii="Arial" w:hAnsi="Arial" w:cs="Arial"/>
          <w:b/>
          <w:color w:val="000000" w:themeColor="text1"/>
          <w:sz w:val="22"/>
          <w:rPrChange w:id="1845" w:author="Guo, Shicheng" w:date="2018-10-16T16:48:00Z">
            <w:rPr>
              <w:rFonts w:ascii="Times New Roman" w:hAnsi="Times New Roman" w:cs="Times New Roman"/>
              <w:b/>
              <w:color w:val="000000" w:themeColor="text1"/>
              <w:sz w:val="22"/>
            </w:rPr>
          </w:rPrChange>
        </w:rPr>
        <w:t xml:space="preserve">E. </w:t>
      </w:r>
      <w:r w:rsidRPr="000F24FD">
        <w:rPr>
          <w:rFonts w:ascii="Arial" w:hAnsi="Arial" w:cs="Arial"/>
          <w:color w:val="000000" w:themeColor="text1"/>
          <w:sz w:val="22"/>
          <w:rPrChange w:id="1846" w:author="Guo, Shicheng" w:date="2018-10-16T16:48:00Z">
            <w:rPr>
              <w:rFonts w:ascii="Times New Roman" w:hAnsi="Times New Roman" w:cs="Times New Roman"/>
              <w:color w:val="000000" w:themeColor="text1"/>
              <w:sz w:val="22"/>
            </w:rPr>
          </w:rPrChange>
        </w:rPr>
        <w:t>Represents the overall ROC (Receiver Operating characterstics) curve, which was calculated through a logistic regression model, incorporating the mean methylation percentage of the five genomic regions as the variables, and with the adjustment for gender, age, smoking and alcohol consumption.</w:t>
      </w:r>
    </w:p>
    <w:p w:rsidR="00710404" w:rsidRPr="000F24FD" w:rsidRDefault="00710404" w:rsidP="00903B7A">
      <w:pPr>
        <w:adjustRightInd w:val="0"/>
        <w:snapToGrid w:val="0"/>
        <w:spacing w:line="480" w:lineRule="auto"/>
        <w:rPr>
          <w:rFonts w:ascii="Arial" w:hAnsi="Arial" w:cs="Arial"/>
          <w:b/>
          <w:bCs/>
          <w:sz w:val="22"/>
          <w:rPrChange w:id="1847" w:author="Guo, Shicheng" w:date="2018-10-16T16:48:00Z">
            <w:rPr>
              <w:rFonts w:ascii="Times New Roman" w:hAnsi="Times New Roman" w:cs="Times New Roman"/>
              <w:b/>
              <w:bCs/>
            </w:rPr>
          </w:rPrChange>
        </w:rPr>
      </w:pPr>
    </w:p>
    <w:p w:rsidR="00B2010B" w:rsidRPr="000F24FD" w:rsidRDefault="00B2010B" w:rsidP="00903B7A">
      <w:pPr>
        <w:adjustRightInd w:val="0"/>
        <w:snapToGrid w:val="0"/>
        <w:spacing w:line="480" w:lineRule="auto"/>
        <w:rPr>
          <w:rFonts w:ascii="Arial" w:hAnsi="Arial" w:cs="Arial"/>
          <w:b/>
          <w:color w:val="000000" w:themeColor="text1"/>
          <w:sz w:val="22"/>
          <w:rPrChange w:id="1848"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849" w:author="Guo, Shicheng" w:date="2018-10-16T16:48:00Z">
            <w:rPr>
              <w:rFonts w:ascii="Times New Roman" w:hAnsi="Times New Roman" w:cs="Times New Roman"/>
              <w:b/>
              <w:color w:val="000000" w:themeColor="text1"/>
              <w:sz w:val="22"/>
            </w:rPr>
          </w:rPrChange>
        </w:rPr>
        <w:t xml:space="preserve">Figure 2. Methylation status and gene expression of </w:t>
      </w:r>
      <w:r w:rsidRPr="000F24FD">
        <w:rPr>
          <w:rFonts w:ascii="Arial" w:hAnsi="Arial" w:cs="Arial"/>
          <w:b/>
          <w:i/>
          <w:color w:val="000000" w:themeColor="text1"/>
          <w:sz w:val="22"/>
          <w:rPrChange w:id="1850" w:author="Guo, Shicheng" w:date="2018-10-16T16:48:00Z">
            <w:rPr>
              <w:rFonts w:ascii="Times New Roman" w:hAnsi="Times New Roman" w:cs="Times New Roman"/>
              <w:b/>
              <w:i/>
              <w:color w:val="000000" w:themeColor="text1"/>
              <w:sz w:val="22"/>
            </w:rPr>
          </w:rPrChange>
        </w:rPr>
        <w:t>ZNF132</w:t>
      </w:r>
      <w:r w:rsidRPr="000F24FD">
        <w:rPr>
          <w:rFonts w:ascii="Arial" w:hAnsi="Arial" w:cs="Arial"/>
          <w:b/>
          <w:color w:val="000000" w:themeColor="text1"/>
          <w:sz w:val="22"/>
          <w:rPrChange w:id="1851" w:author="Guo, Shicheng" w:date="2018-10-16T16:48:00Z">
            <w:rPr>
              <w:rFonts w:ascii="Times New Roman" w:hAnsi="Times New Roman" w:cs="Times New Roman"/>
              <w:b/>
              <w:color w:val="000000" w:themeColor="text1"/>
              <w:sz w:val="22"/>
            </w:rPr>
          </w:rPrChange>
        </w:rPr>
        <w:t xml:space="preserve"> in ESCC patients and esophageal cancer cell lines.</w:t>
      </w:r>
      <w:r w:rsidR="005F1386" w:rsidRPr="000F24FD">
        <w:rPr>
          <w:rFonts w:ascii="Arial" w:hAnsi="Arial" w:cs="Arial"/>
          <w:b/>
          <w:color w:val="000000" w:themeColor="text1"/>
          <w:sz w:val="22"/>
          <w:rPrChange w:id="1852" w:author="Guo, Shicheng" w:date="2018-10-16T16:48:00Z">
            <w:rPr>
              <w:rFonts w:ascii="Times New Roman" w:hAnsi="Times New Roman" w:cs="Times New Roman" w:hint="eastAsia"/>
              <w:b/>
              <w:color w:val="000000" w:themeColor="text1"/>
              <w:sz w:val="22"/>
            </w:rPr>
          </w:rPrChange>
        </w:rPr>
        <w:t xml:space="preserve"> </w:t>
      </w:r>
      <w:r w:rsidR="00D82975" w:rsidRPr="000F24FD">
        <w:rPr>
          <w:rFonts w:ascii="Arial" w:hAnsi="Arial" w:cs="Arial"/>
          <w:b/>
          <w:color w:val="000000" w:themeColor="text1"/>
          <w:sz w:val="22"/>
          <w:rPrChange w:id="1853" w:author="Guo, Shicheng" w:date="2018-10-16T16:48:00Z">
            <w:rPr>
              <w:rFonts w:ascii="Times New Roman" w:hAnsi="Times New Roman" w:cs="Times New Roman"/>
              <w:b/>
              <w:color w:val="000000" w:themeColor="text1"/>
              <w:sz w:val="22"/>
            </w:rPr>
          </w:rPrChange>
        </w:rPr>
        <w:t>A.</w:t>
      </w:r>
      <w:r w:rsidR="00D82975" w:rsidRPr="000F24FD">
        <w:rPr>
          <w:rFonts w:ascii="Arial" w:hAnsi="Arial" w:cs="Arial"/>
          <w:color w:val="000000" w:themeColor="text1"/>
          <w:sz w:val="22"/>
          <w:rPrChange w:id="1854"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855" w:author="Guo, Shicheng" w:date="2018-10-16T16:48:00Z">
            <w:rPr>
              <w:rFonts w:ascii="Times New Roman" w:hAnsi="Times New Roman" w:cs="Times New Roman"/>
              <w:color w:val="000000" w:themeColor="text1"/>
              <w:sz w:val="22"/>
            </w:rPr>
          </w:rPrChange>
        </w:rPr>
        <w:t xml:space="preserve">Expression of </w:t>
      </w:r>
      <w:r w:rsidRPr="000F24FD">
        <w:rPr>
          <w:rFonts w:ascii="Arial" w:hAnsi="Arial" w:cs="Arial"/>
          <w:i/>
          <w:color w:val="000000" w:themeColor="text1"/>
          <w:sz w:val="22"/>
          <w:rPrChange w:id="185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857" w:author="Guo, Shicheng" w:date="2018-10-16T16:48:00Z">
            <w:rPr>
              <w:rFonts w:ascii="Times New Roman" w:hAnsi="Times New Roman" w:cs="Times New Roman"/>
              <w:color w:val="000000" w:themeColor="text1"/>
              <w:sz w:val="22"/>
            </w:rPr>
          </w:rPrChange>
        </w:rPr>
        <w:t xml:space="preserve"> measured by q-PCR in ESCC tissues was significantly lower than that in adjacent tissues. </w:t>
      </w:r>
      <w:r w:rsidRPr="000F24FD">
        <w:rPr>
          <w:rFonts w:ascii="Arial" w:hAnsi="Arial" w:cs="Arial"/>
          <w:b/>
          <w:color w:val="000000" w:themeColor="text1"/>
          <w:sz w:val="22"/>
          <w:rPrChange w:id="1858" w:author="Guo, Shicheng" w:date="2018-10-16T16:48:00Z">
            <w:rPr>
              <w:rFonts w:ascii="Times New Roman" w:hAnsi="Times New Roman" w:cs="Times New Roman"/>
              <w:b/>
              <w:color w:val="000000" w:themeColor="text1"/>
              <w:sz w:val="22"/>
            </w:rPr>
          </w:rPrChange>
        </w:rPr>
        <w:t xml:space="preserve">B. </w:t>
      </w:r>
      <w:r w:rsidRPr="000F24FD">
        <w:rPr>
          <w:rFonts w:ascii="Arial" w:hAnsi="Arial" w:cs="Arial"/>
          <w:color w:val="000000" w:themeColor="text1"/>
          <w:sz w:val="22"/>
          <w:rPrChange w:id="1859" w:author="Guo, Shicheng" w:date="2018-10-16T16:48:00Z">
            <w:rPr>
              <w:rFonts w:ascii="Times New Roman" w:hAnsi="Times New Roman" w:cs="Times New Roman"/>
              <w:color w:val="000000" w:themeColor="text1"/>
              <w:sz w:val="22"/>
            </w:rPr>
          </w:rPrChange>
        </w:rPr>
        <w:t xml:space="preserve">methylation and gene expression correlation in clinical samples. Y-axis is log-transferred relative expression same with 4A; x-axis represents average methylation level. Dot line indicates the linear regression line. </w:t>
      </w:r>
      <w:r w:rsidRPr="000F24FD">
        <w:rPr>
          <w:rFonts w:ascii="Arial" w:hAnsi="Arial" w:cs="Arial"/>
          <w:b/>
          <w:color w:val="000000" w:themeColor="text1"/>
          <w:sz w:val="22"/>
          <w:rPrChange w:id="1860" w:author="Guo, Shicheng" w:date="2018-10-16T16:48:00Z">
            <w:rPr>
              <w:rFonts w:ascii="Times New Roman" w:hAnsi="Times New Roman" w:cs="Times New Roman"/>
              <w:b/>
              <w:color w:val="000000" w:themeColor="text1"/>
              <w:sz w:val="22"/>
            </w:rPr>
          </w:rPrChange>
        </w:rPr>
        <w:t xml:space="preserve">C. </w:t>
      </w:r>
      <w:r w:rsidRPr="000F24FD">
        <w:rPr>
          <w:rFonts w:ascii="Arial" w:hAnsi="Arial" w:cs="Arial"/>
          <w:color w:val="000000" w:themeColor="text1"/>
          <w:sz w:val="22"/>
          <w:rPrChange w:id="1861" w:author="Guo, Shicheng" w:date="2018-10-16T16:48:00Z">
            <w:rPr>
              <w:rFonts w:ascii="Times New Roman" w:hAnsi="Times New Roman" w:cs="Times New Roman"/>
              <w:color w:val="000000" w:themeColor="text1"/>
              <w:sz w:val="22"/>
            </w:rPr>
          </w:rPrChange>
        </w:rPr>
        <w:t xml:space="preserve">Methylation of </w:t>
      </w:r>
      <w:r w:rsidRPr="000F24FD">
        <w:rPr>
          <w:rFonts w:ascii="Arial" w:hAnsi="Arial" w:cs="Arial"/>
          <w:i/>
          <w:color w:val="000000" w:themeColor="text1"/>
          <w:sz w:val="22"/>
          <w:rPrChange w:id="1862"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863" w:author="Guo, Shicheng" w:date="2018-10-16T16:48:00Z">
            <w:rPr>
              <w:rFonts w:ascii="Times New Roman" w:hAnsi="Times New Roman" w:cs="Times New Roman"/>
              <w:color w:val="000000" w:themeColor="text1"/>
              <w:sz w:val="22"/>
            </w:rPr>
          </w:rPrChange>
        </w:rPr>
        <w:t xml:space="preserve"> in Ec-109 and CaEs-17 was significantly reduced after 5-Aza treatment. </w:t>
      </w:r>
      <w:r w:rsidRPr="000F24FD">
        <w:rPr>
          <w:rFonts w:ascii="Arial" w:hAnsi="Arial" w:cs="Arial"/>
          <w:b/>
          <w:color w:val="000000" w:themeColor="text1"/>
          <w:sz w:val="22"/>
          <w:rPrChange w:id="1864" w:author="Guo, Shicheng" w:date="2018-10-16T16:48:00Z">
            <w:rPr>
              <w:rFonts w:ascii="Times New Roman" w:hAnsi="Times New Roman" w:cs="Times New Roman"/>
              <w:b/>
              <w:color w:val="000000" w:themeColor="text1"/>
              <w:sz w:val="22"/>
            </w:rPr>
          </w:rPrChange>
        </w:rPr>
        <w:t>D.</w:t>
      </w:r>
      <w:r w:rsidRPr="000F24FD">
        <w:rPr>
          <w:rFonts w:ascii="Arial" w:hAnsi="Arial" w:cs="Arial"/>
          <w:color w:val="000000" w:themeColor="text1"/>
          <w:sz w:val="22"/>
          <w:rPrChange w:id="1865" w:author="Guo, Shicheng" w:date="2018-10-16T16:48:00Z">
            <w:rPr>
              <w:rFonts w:ascii="Times New Roman" w:hAnsi="Times New Roman" w:cs="Times New Roman"/>
              <w:color w:val="000000" w:themeColor="text1"/>
              <w:sz w:val="22"/>
            </w:rPr>
          </w:rPrChange>
        </w:rPr>
        <w:t xml:space="preserve"> Expression of </w:t>
      </w:r>
      <w:r w:rsidRPr="000F24FD">
        <w:rPr>
          <w:rFonts w:ascii="Arial" w:hAnsi="Arial" w:cs="Arial"/>
          <w:i/>
          <w:color w:val="000000" w:themeColor="text1"/>
          <w:sz w:val="22"/>
          <w:rPrChange w:id="1866"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867" w:author="Guo, Shicheng" w:date="2018-10-16T16:48:00Z">
            <w:rPr>
              <w:rFonts w:ascii="Times New Roman" w:hAnsi="Times New Roman" w:cs="Times New Roman"/>
              <w:color w:val="000000" w:themeColor="text1"/>
              <w:sz w:val="22"/>
            </w:rPr>
          </w:rPrChange>
        </w:rPr>
        <w:t xml:space="preserve"> measured by q-PCR significantly i</w:t>
      </w:r>
      <w:r w:rsidR="00331C29" w:rsidRPr="000F24FD">
        <w:rPr>
          <w:rFonts w:ascii="Arial" w:hAnsi="Arial" w:cs="Arial"/>
          <w:color w:val="000000" w:themeColor="text1"/>
          <w:sz w:val="22"/>
          <w:rPrChange w:id="1868" w:author="Guo, Shicheng" w:date="2018-10-16T16:48:00Z">
            <w:rPr>
              <w:rFonts w:ascii="Times New Roman" w:hAnsi="Times New Roman" w:cs="Times New Roman"/>
              <w:color w:val="000000" w:themeColor="text1"/>
              <w:sz w:val="22"/>
            </w:rPr>
          </w:rPrChange>
        </w:rPr>
        <w:t xml:space="preserve">ncreased after 5-Aza treatment. Data are presented as the mean±S.D. of three independent experiments. *, </w:t>
      </w:r>
      <w:r w:rsidR="008D1D5B" w:rsidRPr="000F24FD">
        <w:rPr>
          <w:rFonts w:ascii="Arial" w:hAnsi="Arial" w:cs="Arial"/>
          <w:i/>
          <w:color w:val="000000" w:themeColor="text1"/>
          <w:sz w:val="22"/>
          <w:rPrChange w:id="1869" w:author="Guo, Shicheng" w:date="2018-10-16T16:48:00Z">
            <w:rPr>
              <w:rFonts w:ascii="Times New Roman" w:hAnsi="Times New Roman" w:cs="Times New Roman"/>
              <w:i/>
              <w:color w:val="000000" w:themeColor="text1"/>
              <w:sz w:val="22"/>
            </w:rPr>
          </w:rPrChange>
        </w:rPr>
        <w:t>P</w:t>
      </w:r>
      <w:r w:rsidR="00331C29" w:rsidRPr="000F24FD">
        <w:rPr>
          <w:rFonts w:ascii="Arial" w:hAnsi="Arial" w:cs="Arial"/>
          <w:color w:val="000000" w:themeColor="text1"/>
          <w:sz w:val="22"/>
          <w:rPrChange w:id="1870" w:author="Guo, Shicheng" w:date="2018-10-16T16:48:00Z">
            <w:rPr>
              <w:rFonts w:ascii="Times New Roman" w:hAnsi="Times New Roman" w:cs="Times New Roman"/>
              <w:color w:val="000000" w:themeColor="text1"/>
              <w:sz w:val="22"/>
            </w:rPr>
          </w:rPrChange>
        </w:rPr>
        <w:t>&lt;0.05, ***</w:t>
      </w:r>
      <w:r w:rsidR="008D1D5B" w:rsidRPr="000F24FD">
        <w:rPr>
          <w:rFonts w:ascii="Arial" w:hAnsi="Arial" w:cs="Arial"/>
          <w:i/>
          <w:color w:val="000000" w:themeColor="text1"/>
          <w:sz w:val="22"/>
          <w:rPrChange w:id="1871" w:author="Guo, Shicheng" w:date="2018-10-16T16:48:00Z">
            <w:rPr>
              <w:rFonts w:ascii="Times New Roman" w:hAnsi="Times New Roman" w:cs="Times New Roman"/>
              <w:i/>
              <w:color w:val="000000" w:themeColor="text1"/>
              <w:sz w:val="22"/>
            </w:rPr>
          </w:rPrChange>
        </w:rPr>
        <w:t>P</w:t>
      </w:r>
      <w:r w:rsidR="00980700" w:rsidRPr="000F24FD">
        <w:rPr>
          <w:rFonts w:ascii="Arial" w:hAnsi="Arial" w:cs="Arial"/>
          <w:color w:val="000000" w:themeColor="text1"/>
          <w:sz w:val="22"/>
          <w:rPrChange w:id="1872" w:author="Guo, Shicheng" w:date="2018-10-16T16:48:00Z">
            <w:rPr>
              <w:rFonts w:ascii="Times New Roman" w:hAnsi="Times New Roman" w:cs="Times New Roman"/>
              <w:color w:val="000000" w:themeColor="text1"/>
              <w:sz w:val="22"/>
            </w:rPr>
          </w:rPrChange>
        </w:rPr>
        <w:t>&lt;</w:t>
      </w:r>
      <w:r w:rsidR="00331C29" w:rsidRPr="000F24FD">
        <w:rPr>
          <w:rFonts w:ascii="Arial" w:hAnsi="Arial" w:cs="Arial"/>
          <w:color w:val="000000" w:themeColor="text1"/>
          <w:sz w:val="22"/>
          <w:rPrChange w:id="1873" w:author="Guo, Shicheng" w:date="2018-10-16T16:48:00Z">
            <w:rPr>
              <w:rFonts w:ascii="Times New Roman" w:hAnsi="Times New Roman" w:cs="Times New Roman"/>
              <w:color w:val="000000" w:themeColor="text1"/>
              <w:sz w:val="22"/>
            </w:rPr>
          </w:rPrChange>
        </w:rPr>
        <w:t>0.001.</w:t>
      </w:r>
    </w:p>
    <w:p w:rsidR="00D82975" w:rsidRPr="000F24FD" w:rsidRDefault="00D82975" w:rsidP="00903B7A">
      <w:pPr>
        <w:adjustRightInd w:val="0"/>
        <w:snapToGrid w:val="0"/>
        <w:spacing w:line="480" w:lineRule="auto"/>
        <w:rPr>
          <w:rFonts w:ascii="Arial" w:hAnsi="Arial" w:cs="Arial"/>
          <w:sz w:val="22"/>
          <w:rPrChange w:id="1874" w:author="Guo, Shicheng" w:date="2018-10-16T16:48:00Z">
            <w:rPr>
              <w:rFonts w:ascii="Times New Roman" w:hAnsi="Times New Roman" w:cs="Times New Roman"/>
            </w:rPr>
          </w:rPrChange>
        </w:rPr>
      </w:pPr>
    </w:p>
    <w:p w:rsidR="00B2010B" w:rsidRPr="000F24FD" w:rsidRDefault="00B2010B" w:rsidP="00903B7A">
      <w:pPr>
        <w:adjustRightInd w:val="0"/>
        <w:snapToGrid w:val="0"/>
        <w:spacing w:line="480" w:lineRule="auto"/>
        <w:rPr>
          <w:rFonts w:ascii="Arial" w:hAnsi="Arial" w:cs="Arial"/>
          <w:b/>
          <w:color w:val="000000" w:themeColor="text1"/>
          <w:kern w:val="0"/>
          <w:sz w:val="22"/>
          <w:rPrChange w:id="1875" w:author="Guo, Shicheng" w:date="2018-10-16T16:48:00Z">
            <w:rPr>
              <w:rFonts w:ascii="Times New Roman" w:hAnsi="Times New Roman" w:cs="Times New Roman"/>
              <w:b/>
              <w:color w:val="000000" w:themeColor="text1"/>
              <w:kern w:val="0"/>
              <w:sz w:val="22"/>
            </w:rPr>
          </w:rPrChange>
        </w:rPr>
      </w:pPr>
      <w:r w:rsidRPr="000F24FD">
        <w:rPr>
          <w:rFonts w:ascii="Arial" w:hAnsi="Arial" w:cs="Arial"/>
          <w:b/>
          <w:bCs/>
          <w:color w:val="000000" w:themeColor="text1"/>
          <w:kern w:val="0"/>
          <w:sz w:val="22"/>
          <w:rPrChange w:id="1876" w:author="Guo, Shicheng" w:date="2018-10-16T16:48:00Z">
            <w:rPr>
              <w:rFonts w:ascii="Times New Roman" w:hAnsi="Times New Roman" w:cs="Times New Roman"/>
              <w:b/>
              <w:bCs/>
              <w:color w:val="000000" w:themeColor="text1"/>
              <w:kern w:val="0"/>
              <w:sz w:val="22"/>
            </w:rPr>
          </w:rPrChange>
        </w:rPr>
        <w:t>Figure 3.</w:t>
      </w:r>
      <w:r w:rsidRPr="000F24FD">
        <w:rPr>
          <w:rFonts w:ascii="Arial" w:hAnsi="Arial" w:cs="Arial"/>
          <w:b/>
          <w:color w:val="000000" w:themeColor="text1"/>
          <w:kern w:val="0"/>
          <w:sz w:val="22"/>
          <w:rPrChange w:id="1877" w:author="Guo, Shicheng" w:date="2018-10-16T16:48:00Z">
            <w:rPr>
              <w:rFonts w:ascii="Times New Roman" w:hAnsi="Times New Roman" w:cs="Times New Roman"/>
              <w:b/>
              <w:color w:val="000000" w:themeColor="text1"/>
              <w:kern w:val="0"/>
              <w:sz w:val="22"/>
            </w:rPr>
          </w:rPrChange>
        </w:rPr>
        <w:t xml:space="preserve"> The effects of high expression </w:t>
      </w:r>
      <w:r w:rsidRPr="000F24FD">
        <w:rPr>
          <w:rFonts w:ascii="Arial" w:hAnsi="Arial" w:cs="Arial"/>
          <w:b/>
          <w:i/>
          <w:color w:val="000000" w:themeColor="text1"/>
          <w:kern w:val="0"/>
          <w:sz w:val="22"/>
          <w:rPrChange w:id="1878" w:author="Guo, Shicheng" w:date="2018-10-16T16:48:00Z">
            <w:rPr>
              <w:rFonts w:ascii="Times New Roman" w:hAnsi="Times New Roman" w:cs="Times New Roman"/>
              <w:b/>
              <w:i/>
              <w:color w:val="000000" w:themeColor="text1"/>
              <w:kern w:val="0"/>
              <w:sz w:val="22"/>
            </w:rPr>
          </w:rPrChange>
        </w:rPr>
        <w:t>ZNF132</w:t>
      </w:r>
      <w:r w:rsidRPr="000F24FD">
        <w:rPr>
          <w:rFonts w:ascii="Arial" w:hAnsi="Arial" w:cs="Arial"/>
          <w:b/>
          <w:color w:val="000000" w:themeColor="text1"/>
          <w:kern w:val="0"/>
          <w:sz w:val="22"/>
          <w:rPrChange w:id="1879" w:author="Guo, Shicheng" w:date="2018-10-16T16:48:00Z">
            <w:rPr>
              <w:rFonts w:ascii="Times New Roman" w:hAnsi="Times New Roman" w:cs="Times New Roman"/>
              <w:b/>
              <w:color w:val="000000" w:themeColor="text1"/>
              <w:kern w:val="0"/>
              <w:sz w:val="22"/>
            </w:rPr>
          </w:rPrChange>
        </w:rPr>
        <w:t xml:space="preserve"> on characteristics of esophageal cancer cell lines in vitro. </w:t>
      </w:r>
      <w:r w:rsidR="00D82975" w:rsidRPr="000F24FD">
        <w:rPr>
          <w:rFonts w:ascii="Arial" w:hAnsi="Arial" w:cs="Arial"/>
          <w:b/>
          <w:color w:val="000000" w:themeColor="text1"/>
          <w:kern w:val="0"/>
          <w:sz w:val="22"/>
          <w:rPrChange w:id="1880" w:author="Guo, Shicheng" w:date="2018-10-16T16:48:00Z">
            <w:rPr>
              <w:rFonts w:ascii="Times New Roman" w:hAnsi="Times New Roman" w:cs="Times New Roman"/>
              <w:b/>
              <w:color w:val="000000" w:themeColor="text1"/>
              <w:kern w:val="0"/>
              <w:sz w:val="22"/>
            </w:rPr>
          </w:rPrChange>
        </w:rPr>
        <w:t>A</w:t>
      </w:r>
      <w:ins w:id="1881" w:author="微软用户" w:date="2018-10-16T21:56:00Z">
        <w:r w:rsidR="00591349" w:rsidRPr="000F24FD">
          <w:rPr>
            <w:rFonts w:ascii="Arial" w:hAnsi="Arial" w:cs="Arial"/>
            <w:b/>
            <w:color w:val="000000" w:themeColor="text1"/>
            <w:sz w:val="22"/>
            <w:rPrChange w:id="1882" w:author="Guo, Shicheng" w:date="2018-10-16T16:48:00Z">
              <w:rPr>
                <w:rFonts w:ascii="Times New Roman" w:hAnsi="Times New Roman" w:cs="Times New Roman"/>
                <w:b/>
                <w:color w:val="000000" w:themeColor="text1"/>
                <w:sz w:val="22"/>
              </w:rPr>
            </w:rPrChange>
          </w:rPr>
          <w:t>,</w:t>
        </w:r>
        <w:r w:rsidR="00591349" w:rsidRPr="000F24FD">
          <w:rPr>
            <w:rFonts w:ascii="Arial" w:hAnsi="Arial" w:cs="Arial"/>
            <w:b/>
            <w:color w:val="000000" w:themeColor="text1"/>
            <w:sz w:val="22"/>
            <w:rPrChange w:id="1883" w:author="Guo, Shicheng" w:date="2018-10-16T16:48:00Z">
              <w:rPr>
                <w:rFonts w:ascii="Times New Roman" w:hAnsi="Times New Roman" w:cs="Times New Roman" w:hint="eastAsia"/>
                <w:b/>
                <w:color w:val="000000" w:themeColor="text1"/>
                <w:sz w:val="22"/>
              </w:rPr>
            </w:rPrChange>
          </w:rPr>
          <w:t>B</w:t>
        </w:r>
      </w:ins>
      <w:r w:rsidR="00D82975" w:rsidRPr="000F24FD">
        <w:rPr>
          <w:rFonts w:ascii="Arial" w:hAnsi="Arial" w:cs="Arial"/>
          <w:b/>
          <w:color w:val="000000" w:themeColor="text1"/>
          <w:kern w:val="0"/>
          <w:sz w:val="22"/>
          <w:rPrChange w:id="1884" w:author="Guo, Shicheng" w:date="2018-10-16T16:48:00Z">
            <w:rPr>
              <w:rFonts w:ascii="Times New Roman" w:hAnsi="Times New Roman" w:cs="Times New Roman"/>
              <w:b/>
              <w:color w:val="000000" w:themeColor="text1"/>
              <w:kern w:val="0"/>
              <w:sz w:val="22"/>
            </w:rPr>
          </w:rPrChange>
        </w:rPr>
        <w:t>.</w:t>
      </w:r>
      <w:r w:rsidR="00D82975" w:rsidRPr="000F24FD">
        <w:rPr>
          <w:rFonts w:ascii="Arial" w:hAnsi="Arial" w:cs="Arial"/>
          <w:color w:val="000000" w:themeColor="text1"/>
          <w:sz w:val="22"/>
          <w:rPrChange w:id="1885" w:author="Guo, Shicheng" w:date="2018-10-16T16:48:00Z">
            <w:rPr>
              <w:rFonts w:ascii="Times New Roman" w:hAnsi="Times New Roman" w:cs="Times New Roman"/>
              <w:color w:val="000000" w:themeColor="text1"/>
              <w:sz w:val="22"/>
            </w:rPr>
          </w:rPrChange>
        </w:rPr>
        <w:t xml:space="preserve"> </w:t>
      </w:r>
      <w:moveToRangeStart w:id="1886" w:author="微软用户" w:date="2018-10-16T21:55:00Z" w:name="move527490233"/>
      <w:moveTo w:id="1887" w:author="微软用户" w:date="2018-10-16T21:55:00Z">
        <w:r w:rsidR="0093724E" w:rsidRPr="000F24FD">
          <w:rPr>
            <w:rFonts w:ascii="Arial" w:hAnsi="Arial" w:cs="Arial"/>
            <w:color w:val="000000" w:themeColor="text1"/>
            <w:kern w:val="0"/>
            <w:sz w:val="22"/>
            <w:rPrChange w:id="1888" w:author="Guo, Shicheng" w:date="2018-10-16T16:48:00Z">
              <w:rPr>
                <w:rFonts w:ascii="Times New Roman" w:hAnsi="Times New Roman" w:cs="Times New Roman"/>
                <w:color w:val="000000" w:themeColor="text1"/>
                <w:kern w:val="0"/>
                <w:sz w:val="22"/>
              </w:rPr>
            </w:rPrChange>
          </w:rPr>
          <w:t xml:space="preserve">Effect of </w:t>
        </w:r>
        <w:r w:rsidR="0093724E" w:rsidRPr="000F24FD">
          <w:rPr>
            <w:rFonts w:ascii="Arial" w:hAnsi="Arial" w:cs="Arial"/>
            <w:i/>
            <w:color w:val="000000" w:themeColor="text1"/>
            <w:kern w:val="0"/>
            <w:sz w:val="22"/>
            <w:rPrChange w:id="1889" w:author="Guo, Shicheng" w:date="2018-10-16T16:48:00Z">
              <w:rPr>
                <w:rFonts w:ascii="Times New Roman" w:hAnsi="Times New Roman" w:cs="Times New Roman"/>
                <w:i/>
                <w:color w:val="000000" w:themeColor="text1"/>
                <w:kern w:val="0"/>
                <w:sz w:val="22"/>
              </w:rPr>
            </w:rPrChange>
          </w:rPr>
          <w:t>ZNF132</w:t>
        </w:r>
        <w:r w:rsidR="0093724E" w:rsidRPr="000F24FD">
          <w:rPr>
            <w:rFonts w:ascii="Arial" w:hAnsi="Arial" w:cs="Arial"/>
            <w:color w:val="000000" w:themeColor="text1"/>
            <w:kern w:val="0"/>
            <w:sz w:val="22"/>
            <w:rPrChange w:id="1890" w:author="Guo, Shicheng" w:date="2018-10-16T16:48:00Z">
              <w:rPr>
                <w:rFonts w:ascii="Times New Roman" w:hAnsi="Times New Roman" w:cs="Times New Roman"/>
                <w:color w:val="000000" w:themeColor="text1"/>
                <w:kern w:val="0"/>
                <w:sz w:val="22"/>
              </w:rPr>
            </w:rPrChange>
          </w:rPr>
          <w:t xml:space="preserve"> gene on the proliferation of esophageal cancer cells. The results of cell proliferation analysis showed that the up-regulation of </w:t>
        </w:r>
        <w:r w:rsidR="0093724E" w:rsidRPr="000F24FD">
          <w:rPr>
            <w:rFonts w:ascii="Arial" w:hAnsi="Arial" w:cs="Arial"/>
            <w:i/>
            <w:color w:val="000000" w:themeColor="text1"/>
            <w:kern w:val="0"/>
            <w:sz w:val="22"/>
            <w:rPrChange w:id="1891" w:author="Guo, Shicheng" w:date="2018-10-16T16:48:00Z">
              <w:rPr>
                <w:rFonts w:ascii="Times New Roman" w:hAnsi="Times New Roman" w:cs="Times New Roman"/>
                <w:i/>
                <w:color w:val="000000" w:themeColor="text1"/>
                <w:kern w:val="0"/>
                <w:sz w:val="22"/>
              </w:rPr>
            </w:rPrChange>
          </w:rPr>
          <w:t>ZNF132</w:t>
        </w:r>
        <w:r w:rsidR="0093724E" w:rsidRPr="000F24FD">
          <w:rPr>
            <w:rFonts w:ascii="Arial" w:hAnsi="Arial" w:cs="Arial"/>
            <w:color w:val="000000" w:themeColor="text1"/>
            <w:kern w:val="0"/>
            <w:sz w:val="22"/>
            <w:rPrChange w:id="1892" w:author="Guo, Shicheng" w:date="2018-10-16T16:48:00Z">
              <w:rPr>
                <w:rFonts w:ascii="Times New Roman" w:hAnsi="Times New Roman" w:cs="Times New Roman"/>
                <w:color w:val="000000" w:themeColor="text1"/>
                <w:kern w:val="0"/>
                <w:sz w:val="22"/>
              </w:rPr>
            </w:rPrChange>
          </w:rPr>
          <w:t xml:space="preserve"> gene could inhibit the proliferation of CaEs-17 and Ec-109 cells.</w:t>
        </w:r>
      </w:moveTo>
      <w:moveToRangeEnd w:id="1886"/>
      <w:del w:id="1893" w:author="微软用户" w:date="2018-10-16T21:55:00Z">
        <w:r w:rsidR="0079568E" w:rsidRPr="000F24FD" w:rsidDel="0093724E">
          <w:rPr>
            <w:rFonts w:ascii="Arial" w:hAnsi="Arial" w:cs="Arial"/>
            <w:color w:val="000000" w:themeColor="text1"/>
            <w:sz w:val="22"/>
            <w:rPrChange w:id="1894" w:author="Guo, Shicheng" w:date="2018-10-16T16:48:00Z">
              <w:rPr>
                <w:rFonts w:ascii="Times New Roman" w:hAnsi="Times New Roman" w:cs="Times New Roman"/>
                <w:color w:val="000000" w:themeColor="text1"/>
                <w:sz w:val="22"/>
              </w:rPr>
            </w:rPrChange>
          </w:rPr>
          <w:delText xml:space="preserve">Expression of </w:delText>
        </w:r>
        <w:r w:rsidR="0079568E" w:rsidRPr="000F24FD" w:rsidDel="0093724E">
          <w:rPr>
            <w:rFonts w:ascii="Arial" w:hAnsi="Arial" w:cs="Arial"/>
            <w:i/>
            <w:color w:val="000000" w:themeColor="text1"/>
            <w:sz w:val="22"/>
            <w:rPrChange w:id="1895" w:author="Guo, Shicheng" w:date="2018-10-16T16:48:00Z">
              <w:rPr>
                <w:rFonts w:ascii="Times New Roman" w:hAnsi="Times New Roman" w:cs="Times New Roman"/>
                <w:i/>
                <w:color w:val="000000" w:themeColor="text1"/>
                <w:sz w:val="22"/>
              </w:rPr>
            </w:rPrChange>
          </w:rPr>
          <w:delText>ZNF132</w:delText>
        </w:r>
        <w:r w:rsidR="0079568E" w:rsidRPr="000F24FD" w:rsidDel="0093724E">
          <w:rPr>
            <w:rFonts w:ascii="Arial" w:hAnsi="Arial" w:cs="Arial"/>
            <w:color w:val="000000" w:themeColor="text1"/>
            <w:sz w:val="22"/>
            <w:rPrChange w:id="1896" w:author="Guo, Shicheng" w:date="2018-10-16T16:48:00Z">
              <w:rPr>
                <w:rFonts w:ascii="Times New Roman" w:hAnsi="Times New Roman" w:cs="Times New Roman"/>
                <w:color w:val="000000" w:themeColor="text1"/>
                <w:sz w:val="22"/>
              </w:rPr>
            </w:rPrChange>
          </w:rPr>
          <w:delText xml:space="preserve"> measured by q-PCR in Ec-109 cells and CaEs-17 cells.</w:delText>
        </w:r>
      </w:del>
      <w:r w:rsidR="0079568E" w:rsidRPr="000F24FD">
        <w:rPr>
          <w:rFonts w:ascii="Arial" w:hAnsi="Arial" w:cs="Arial"/>
          <w:color w:val="000000" w:themeColor="text1"/>
          <w:sz w:val="22"/>
          <w:rPrChange w:id="1897" w:author="Guo, Shicheng" w:date="2018-10-16T16:48:00Z">
            <w:rPr>
              <w:rFonts w:ascii="Times New Roman" w:hAnsi="Times New Roman" w:cs="Times New Roman"/>
              <w:color w:val="000000" w:themeColor="text1"/>
              <w:sz w:val="22"/>
            </w:rPr>
          </w:rPrChange>
        </w:rPr>
        <w:t xml:space="preserve"> </w:t>
      </w:r>
      <w:del w:id="1898" w:author="微软用户" w:date="2018-10-16T21:56:00Z">
        <w:r w:rsidR="0079568E" w:rsidRPr="000F24FD" w:rsidDel="00591349">
          <w:rPr>
            <w:rFonts w:ascii="Arial" w:hAnsi="Arial" w:cs="Arial"/>
            <w:b/>
            <w:color w:val="000000" w:themeColor="text1"/>
            <w:sz w:val="22"/>
            <w:rPrChange w:id="1899" w:author="Guo, Shicheng" w:date="2018-10-16T16:48:00Z">
              <w:rPr>
                <w:rFonts w:ascii="Times New Roman" w:hAnsi="Times New Roman" w:cs="Times New Roman"/>
                <w:b/>
                <w:color w:val="000000" w:themeColor="text1"/>
                <w:sz w:val="22"/>
              </w:rPr>
            </w:rPrChange>
          </w:rPr>
          <w:delText>B</w:delText>
        </w:r>
      </w:del>
      <w:ins w:id="1900" w:author="微软用户" w:date="2018-10-16T21:56:00Z">
        <w:r w:rsidR="00591349" w:rsidRPr="000F24FD">
          <w:rPr>
            <w:rFonts w:ascii="Arial" w:hAnsi="Arial" w:cs="Arial"/>
            <w:b/>
            <w:color w:val="000000" w:themeColor="text1"/>
            <w:sz w:val="22"/>
            <w:rPrChange w:id="1901" w:author="Guo, Shicheng" w:date="2018-10-16T16:48:00Z">
              <w:rPr>
                <w:rFonts w:ascii="Times New Roman" w:hAnsi="Times New Roman" w:cs="Times New Roman" w:hint="eastAsia"/>
                <w:b/>
                <w:color w:val="000000" w:themeColor="text1"/>
                <w:sz w:val="22"/>
              </w:rPr>
            </w:rPrChange>
          </w:rPr>
          <w:t>C</w:t>
        </w:r>
      </w:ins>
      <w:r w:rsidR="0079568E" w:rsidRPr="000F24FD">
        <w:rPr>
          <w:rFonts w:ascii="Arial" w:hAnsi="Arial" w:cs="Arial"/>
          <w:b/>
          <w:color w:val="000000" w:themeColor="text1"/>
          <w:sz w:val="22"/>
          <w:rPrChange w:id="1902" w:author="Guo, Shicheng" w:date="2018-10-16T16:48:00Z">
            <w:rPr>
              <w:rFonts w:ascii="Times New Roman" w:hAnsi="Times New Roman" w:cs="Times New Roman"/>
              <w:b/>
              <w:color w:val="000000" w:themeColor="text1"/>
              <w:sz w:val="22"/>
            </w:rPr>
          </w:rPrChange>
        </w:rPr>
        <w:t>.</w:t>
      </w:r>
      <w:r w:rsidR="0079568E" w:rsidRPr="000F24FD">
        <w:rPr>
          <w:rFonts w:ascii="Arial" w:hAnsi="Arial" w:cs="Arial"/>
          <w:color w:val="000000" w:themeColor="text1"/>
          <w:kern w:val="0"/>
          <w:sz w:val="22"/>
          <w:rPrChange w:id="1903" w:author="Guo, Shicheng" w:date="2018-10-16T16:48:00Z">
            <w:rPr>
              <w:rFonts w:ascii="Times New Roman" w:hAnsi="Times New Roman" w:cs="Times New Roman"/>
              <w:color w:val="000000" w:themeColor="text1"/>
              <w:kern w:val="0"/>
              <w:sz w:val="22"/>
            </w:rPr>
          </w:rPrChange>
        </w:rPr>
        <w:t xml:space="preserve"> </w:t>
      </w:r>
      <w:ins w:id="1904" w:author="微软用户" w:date="2018-10-16T21:55:00Z">
        <w:r w:rsidR="0093724E" w:rsidRPr="000F24FD">
          <w:rPr>
            <w:rFonts w:ascii="Arial" w:hAnsi="Arial" w:cs="Arial"/>
            <w:color w:val="000000" w:themeColor="text1"/>
            <w:sz w:val="22"/>
            <w:rPrChange w:id="1905" w:author="Guo, Shicheng" w:date="2018-10-16T16:48:00Z">
              <w:rPr>
                <w:rFonts w:ascii="Times New Roman" w:hAnsi="Times New Roman" w:cs="Times New Roman"/>
                <w:color w:val="000000" w:themeColor="text1"/>
                <w:sz w:val="22"/>
              </w:rPr>
            </w:rPrChange>
          </w:rPr>
          <w:t xml:space="preserve">Expression of </w:t>
        </w:r>
        <w:r w:rsidR="0093724E" w:rsidRPr="000F24FD">
          <w:rPr>
            <w:rFonts w:ascii="Arial" w:hAnsi="Arial" w:cs="Arial"/>
            <w:i/>
            <w:color w:val="000000" w:themeColor="text1"/>
            <w:sz w:val="22"/>
            <w:rPrChange w:id="1906" w:author="Guo, Shicheng" w:date="2018-10-16T16:48:00Z">
              <w:rPr>
                <w:rFonts w:ascii="Times New Roman" w:hAnsi="Times New Roman" w:cs="Times New Roman"/>
                <w:i/>
                <w:color w:val="000000" w:themeColor="text1"/>
                <w:sz w:val="22"/>
              </w:rPr>
            </w:rPrChange>
          </w:rPr>
          <w:t>ZNF132</w:t>
        </w:r>
        <w:r w:rsidR="0093724E" w:rsidRPr="000F24FD">
          <w:rPr>
            <w:rFonts w:ascii="Arial" w:hAnsi="Arial" w:cs="Arial"/>
            <w:color w:val="000000" w:themeColor="text1"/>
            <w:sz w:val="22"/>
            <w:rPrChange w:id="1907" w:author="Guo, Shicheng" w:date="2018-10-16T16:48:00Z">
              <w:rPr>
                <w:rFonts w:ascii="Times New Roman" w:hAnsi="Times New Roman" w:cs="Times New Roman"/>
                <w:color w:val="000000" w:themeColor="text1"/>
                <w:sz w:val="22"/>
              </w:rPr>
            </w:rPrChange>
          </w:rPr>
          <w:t xml:space="preserve"> measured by q-PCR </w:t>
        </w:r>
        <w:r w:rsidR="0093724E" w:rsidRPr="000F24FD">
          <w:rPr>
            <w:rFonts w:ascii="Arial" w:hAnsi="Arial" w:cs="Arial"/>
            <w:color w:val="000000" w:themeColor="text1"/>
            <w:sz w:val="22"/>
            <w:rPrChange w:id="1908" w:author="Guo, Shicheng" w:date="2018-10-16T16:48:00Z">
              <w:rPr>
                <w:rFonts w:ascii="Times New Roman" w:hAnsi="Times New Roman" w:cs="Times New Roman" w:hint="eastAsia"/>
                <w:color w:val="000000" w:themeColor="text1"/>
                <w:sz w:val="22"/>
              </w:rPr>
            </w:rPrChange>
          </w:rPr>
          <w:t>and western blotti</w:t>
        </w:r>
      </w:ins>
      <w:ins w:id="1909" w:author="微软用户" w:date="2018-10-16T21:56:00Z">
        <w:r w:rsidR="0093724E" w:rsidRPr="000F24FD">
          <w:rPr>
            <w:rFonts w:ascii="Arial" w:hAnsi="Arial" w:cs="Arial"/>
            <w:color w:val="000000" w:themeColor="text1"/>
            <w:sz w:val="22"/>
            <w:rPrChange w:id="1910" w:author="Guo, Shicheng" w:date="2018-10-16T16:48:00Z">
              <w:rPr>
                <w:rFonts w:ascii="Times New Roman" w:hAnsi="Times New Roman" w:cs="Times New Roman" w:hint="eastAsia"/>
                <w:color w:val="000000" w:themeColor="text1"/>
                <w:sz w:val="22"/>
              </w:rPr>
            </w:rPrChange>
          </w:rPr>
          <w:t xml:space="preserve">ng </w:t>
        </w:r>
      </w:ins>
      <w:ins w:id="1911" w:author="微软用户" w:date="2018-10-16T21:55:00Z">
        <w:r w:rsidR="0093724E" w:rsidRPr="000F24FD">
          <w:rPr>
            <w:rFonts w:ascii="Arial" w:hAnsi="Arial" w:cs="Arial"/>
            <w:color w:val="000000" w:themeColor="text1"/>
            <w:sz w:val="22"/>
            <w:rPrChange w:id="1912" w:author="Guo, Shicheng" w:date="2018-10-16T16:48:00Z">
              <w:rPr>
                <w:rFonts w:ascii="Times New Roman" w:hAnsi="Times New Roman" w:cs="Times New Roman"/>
                <w:color w:val="000000" w:themeColor="text1"/>
                <w:sz w:val="22"/>
              </w:rPr>
            </w:rPrChange>
          </w:rPr>
          <w:t xml:space="preserve">in Ec-109 cells and CaEs-17 cells. </w:t>
        </w:r>
      </w:ins>
      <w:moveFromRangeStart w:id="1913" w:author="微软用户" w:date="2018-10-16T21:55:00Z" w:name="move527490233"/>
      <w:moveFrom w:id="1914" w:author="微软用户" w:date="2018-10-16T21:55:00Z">
        <w:r w:rsidRPr="000F24FD" w:rsidDel="0093724E">
          <w:rPr>
            <w:rFonts w:ascii="Arial" w:hAnsi="Arial" w:cs="Arial"/>
            <w:color w:val="000000" w:themeColor="text1"/>
            <w:kern w:val="0"/>
            <w:sz w:val="22"/>
            <w:rPrChange w:id="1915" w:author="Guo, Shicheng" w:date="2018-10-16T16:48:00Z">
              <w:rPr>
                <w:rFonts w:ascii="Times New Roman" w:hAnsi="Times New Roman" w:cs="Times New Roman"/>
                <w:color w:val="000000" w:themeColor="text1"/>
                <w:kern w:val="0"/>
                <w:sz w:val="22"/>
              </w:rPr>
            </w:rPrChange>
          </w:rPr>
          <w:t xml:space="preserve">Effect of </w:t>
        </w:r>
        <w:r w:rsidRPr="000F24FD" w:rsidDel="0093724E">
          <w:rPr>
            <w:rFonts w:ascii="Arial" w:hAnsi="Arial" w:cs="Arial"/>
            <w:i/>
            <w:color w:val="000000" w:themeColor="text1"/>
            <w:kern w:val="0"/>
            <w:sz w:val="22"/>
            <w:rPrChange w:id="1916" w:author="Guo, Shicheng" w:date="2018-10-16T16:48:00Z">
              <w:rPr>
                <w:rFonts w:ascii="Times New Roman" w:hAnsi="Times New Roman" w:cs="Times New Roman"/>
                <w:i/>
                <w:color w:val="000000" w:themeColor="text1"/>
                <w:kern w:val="0"/>
                <w:sz w:val="22"/>
              </w:rPr>
            </w:rPrChange>
          </w:rPr>
          <w:t>ZNF132</w:t>
        </w:r>
        <w:r w:rsidRPr="000F24FD" w:rsidDel="0093724E">
          <w:rPr>
            <w:rFonts w:ascii="Arial" w:hAnsi="Arial" w:cs="Arial"/>
            <w:color w:val="000000" w:themeColor="text1"/>
            <w:kern w:val="0"/>
            <w:sz w:val="22"/>
            <w:rPrChange w:id="1917" w:author="Guo, Shicheng" w:date="2018-10-16T16:48:00Z">
              <w:rPr>
                <w:rFonts w:ascii="Times New Roman" w:hAnsi="Times New Roman" w:cs="Times New Roman"/>
                <w:color w:val="000000" w:themeColor="text1"/>
                <w:kern w:val="0"/>
                <w:sz w:val="22"/>
              </w:rPr>
            </w:rPrChange>
          </w:rPr>
          <w:t xml:space="preserve"> gene on the proliferation of esophageal cancer cells. The results of cell proliferation analysis showed that the up-regulation of </w:t>
        </w:r>
        <w:r w:rsidRPr="000F24FD" w:rsidDel="0093724E">
          <w:rPr>
            <w:rFonts w:ascii="Arial" w:hAnsi="Arial" w:cs="Arial"/>
            <w:i/>
            <w:color w:val="000000" w:themeColor="text1"/>
            <w:kern w:val="0"/>
            <w:sz w:val="22"/>
            <w:rPrChange w:id="1918" w:author="Guo, Shicheng" w:date="2018-10-16T16:48:00Z">
              <w:rPr>
                <w:rFonts w:ascii="Times New Roman" w:hAnsi="Times New Roman" w:cs="Times New Roman"/>
                <w:i/>
                <w:color w:val="000000" w:themeColor="text1"/>
                <w:kern w:val="0"/>
                <w:sz w:val="22"/>
              </w:rPr>
            </w:rPrChange>
          </w:rPr>
          <w:t>ZNF132</w:t>
        </w:r>
        <w:r w:rsidRPr="000F24FD" w:rsidDel="0093724E">
          <w:rPr>
            <w:rFonts w:ascii="Arial" w:hAnsi="Arial" w:cs="Arial"/>
            <w:color w:val="000000" w:themeColor="text1"/>
            <w:kern w:val="0"/>
            <w:sz w:val="22"/>
            <w:rPrChange w:id="1919" w:author="Guo, Shicheng" w:date="2018-10-16T16:48:00Z">
              <w:rPr>
                <w:rFonts w:ascii="Times New Roman" w:hAnsi="Times New Roman" w:cs="Times New Roman"/>
                <w:color w:val="000000" w:themeColor="text1"/>
                <w:kern w:val="0"/>
                <w:sz w:val="22"/>
              </w:rPr>
            </w:rPrChange>
          </w:rPr>
          <w:t xml:space="preserve"> gene could inhibit the proliferation of CaEs-17 and Ec-109 cells. </w:t>
        </w:r>
      </w:moveFrom>
      <w:moveFromRangeEnd w:id="1913"/>
      <w:del w:id="1920" w:author="微软用户" w:date="2018-10-16T21:56:00Z">
        <w:r w:rsidR="0079568E" w:rsidRPr="000F24FD" w:rsidDel="00591349">
          <w:rPr>
            <w:rFonts w:ascii="Arial" w:hAnsi="Arial" w:cs="Arial"/>
            <w:b/>
            <w:color w:val="000000" w:themeColor="text1"/>
            <w:sz w:val="22"/>
            <w:rPrChange w:id="1921" w:author="Guo, Shicheng" w:date="2018-10-16T16:48:00Z">
              <w:rPr>
                <w:rFonts w:ascii="Times New Roman" w:hAnsi="Times New Roman" w:cs="Times New Roman"/>
                <w:b/>
                <w:color w:val="000000" w:themeColor="text1"/>
                <w:sz w:val="22"/>
              </w:rPr>
            </w:rPrChange>
          </w:rPr>
          <w:delText>C</w:delText>
        </w:r>
      </w:del>
      <w:ins w:id="1922" w:author="微软用户" w:date="2018-10-16T21:56:00Z">
        <w:r w:rsidR="00591349" w:rsidRPr="000F24FD">
          <w:rPr>
            <w:rFonts w:ascii="Arial" w:hAnsi="Arial" w:cs="Arial"/>
            <w:b/>
            <w:color w:val="000000" w:themeColor="text1"/>
            <w:sz w:val="22"/>
            <w:rPrChange w:id="1923" w:author="Guo, Shicheng" w:date="2018-10-16T16:48:00Z">
              <w:rPr>
                <w:rFonts w:ascii="Times New Roman" w:hAnsi="Times New Roman" w:cs="Times New Roman" w:hint="eastAsia"/>
                <w:b/>
                <w:color w:val="000000" w:themeColor="text1"/>
                <w:sz w:val="22"/>
              </w:rPr>
            </w:rPrChange>
          </w:rPr>
          <w:t>D</w:t>
        </w:r>
      </w:ins>
      <w:r w:rsidR="0079568E" w:rsidRPr="000F24FD">
        <w:rPr>
          <w:rFonts w:ascii="Arial" w:hAnsi="Arial" w:cs="Arial"/>
          <w:b/>
          <w:color w:val="000000" w:themeColor="text1"/>
          <w:sz w:val="22"/>
          <w:rPrChange w:id="1924" w:author="Guo, Shicheng" w:date="2018-10-16T16:48:00Z">
            <w:rPr>
              <w:rFonts w:ascii="Times New Roman" w:hAnsi="Times New Roman" w:cs="Times New Roman"/>
              <w:b/>
              <w:color w:val="000000" w:themeColor="text1"/>
              <w:sz w:val="22"/>
            </w:rPr>
          </w:rPrChange>
        </w:rPr>
        <w:t>,</w:t>
      </w:r>
      <w:del w:id="1925" w:author="微软用户" w:date="2018-10-16T21:56:00Z">
        <w:r w:rsidR="0079568E" w:rsidRPr="000F24FD" w:rsidDel="00591349">
          <w:rPr>
            <w:rFonts w:ascii="Arial" w:hAnsi="Arial" w:cs="Arial"/>
            <w:b/>
            <w:color w:val="000000" w:themeColor="text1"/>
            <w:sz w:val="22"/>
            <w:rPrChange w:id="1926" w:author="Guo, Shicheng" w:date="2018-10-16T16:48:00Z">
              <w:rPr>
                <w:rFonts w:ascii="Times New Roman" w:hAnsi="Times New Roman" w:cs="Times New Roman"/>
                <w:b/>
                <w:color w:val="000000" w:themeColor="text1"/>
                <w:sz w:val="22"/>
              </w:rPr>
            </w:rPrChange>
          </w:rPr>
          <w:delText>D</w:delText>
        </w:r>
      </w:del>
      <w:ins w:id="1927" w:author="微软用户" w:date="2018-10-16T21:56:00Z">
        <w:r w:rsidR="00591349" w:rsidRPr="000F24FD">
          <w:rPr>
            <w:rFonts w:ascii="Arial" w:hAnsi="Arial" w:cs="Arial"/>
            <w:b/>
            <w:color w:val="000000" w:themeColor="text1"/>
            <w:sz w:val="22"/>
            <w:rPrChange w:id="1928" w:author="Guo, Shicheng" w:date="2018-10-16T16:48:00Z">
              <w:rPr>
                <w:rFonts w:ascii="Times New Roman" w:hAnsi="Times New Roman" w:cs="Times New Roman" w:hint="eastAsia"/>
                <w:b/>
                <w:color w:val="000000" w:themeColor="text1"/>
                <w:sz w:val="22"/>
              </w:rPr>
            </w:rPrChange>
          </w:rPr>
          <w:t>E</w:t>
        </w:r>
      </w:ins>
      <w:r w:rsidRPr="000F24FD">
        <w:rPr>
          <w:rFonts w:ascii="Arial" w:hAnsi="Arial" w:cs="Arial"/>
          <w:b/>
          <w:color w:val="000000" w:themeColor="text1"/>
          <w:sz w:val="22"/>
          <w:rPrChange w:id="1929" w:author="Guo, Shicheng" w:date="2018-10-16T16:48:00Z">
            <w:rPr>
              <w:rFonts w:ascii="Times New Roman" w:hAnsi="Times New Roman" w:cs="Times New Roman"/>
              <w:b/>
              <w:color w:val="000000" w:themeColor="text1"/>
              <w:sz w:val="22"/>
            </w:rPr>
          </w:rPrChange>
        </w:rPr>
        <w:t>.</w:t>
      </w:r>
      <w:r w:rsidR="0079568E" w:rsidRPr="000F24FD">
        <w:rPr>
          <w:rFonts w:ascii="Arial" w:hAnsi="Arial" w:cs="Arial"/>
          <w:b/>
          <w:color w:val="000000" w:themeColor="text1"/>
          <w:sz w:val="22"/>
          <w:rPrChange w:id="1930" w:author="Guo, Shicheng" w:date="2018-10-16T16:48:00Z">
            <w:rPr>
              <w:rFonts w:ascii="Times New Roman" w:hAnsi="Times New Roman" w:cs="Times New Roman"/>
              <w:b/>
              <w:color w:val="000000" w:themeColor="text1"/>
              <w:sz w:val="22"/>
            </w:rPr>
          </w:rPrChange>
        </w:rPr>
        <w:t xml:space="preserve"> </w:t>
      </w:r>
      <w:r w:rsidRPr="000F24FD">
        <w:rPr>
          <w:rFonts w:ascii="Arial" w:hAnsi="Arial" w:cs="Arial"/>
          <w:color w:val="000000" w:themeColor="text1"/>
          <w:sz w:val="22"/>
          <w:rPrChange w:id="1931" w:author="Guo, Shicheng" w:date="2018-10-16T16:48:00Z">
            <w:rPr>
              <w:rFonts w:ascii="Times New Roman" w:hAnsi="Times New Roman" w:cs="Times New Roman"/>
              <w:color w:val="000000" w:themeColor="text1"/>
              <w:sz w:val="22"/>
            </w:rPr>
          </w:rPrChange>
        </w:rPr>
        <w:t xml:space="preserve">In Vitro Scratch Healing Experiment showed that high expression of </w:t>
      </w:r>
      <w:r w:rsidRPr="000F24FD">
        <w:rPr>
          <w:rFonts w:ascii="Arial" w:hAnsi="Arial" w:cs="Arial"/>
          <w:i/>
          <w:color w:val="000000" w:themeColor="text1"/>
          <w:sz w:val="22"/>
          <w:rPrChange w:id="1932"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933" w:author="Guo, Shicheng" w:date="2018-10-16T16:48:00Z">
            <w:rPr>
              <w:rFonts w:ascii="Times New Roman" w:hAnsi="Times New Roman" w:cs="Times New Roman"/>
              <w:color w:val="000000" w:themeColor="text1"/>
              <w:sz w:val="22"/>
            </w:rPr>
          </w:rPrChange>
        </w:rPr>
        <w:t xml:space="preserve"> in Ec-109 cells and CaEs-17 cells significantly inhibits cells healing ability.</w:t>
      </w:r>
      <w:r w:rsidR="0079568E" w:rsidRPr="000F24FD">
        <w:rPr>
          <w:rFonts w:ascii="Arial" w:hAnsi="Arial" w:cs="Arial"/>
          <w:color w:val="000000" w:themeColor="text1"/>
          <w:sz w:val="22"/>
          <w:rPrChange w:id="1934" w:author="Guo, Shicheng" w:date="2018-10-16T16:48:00Z">
            <w:rPr>
              <w:rFonts w:ascii="Times New Roman" w:hAnsi="Times New Roman" w:cs="Times New Roman"/>
              <w:color w:val="000000" w:themeColor="text1"/>
              <w:sz w:val="22"/>
            </w:rPr>
          </w:rPrChange>
        </w:rPr>
        <w:t xml:space="preserve"> </w:t>
      </w:r>
      <w:del w:id="1935" w:author="微软用户" w:date="2018-10-16T21:56:00Z">
        <w:r w:rsidR="0079568E" w:rsidRPr="000F24FD" w:rsidDel="00591349">
          <w:rPr>
            <w:rFonts w:ascii="Arial" w:hAnsi="Arial" w:cs="Arial"/>
            <w:b/>
            <w:color w:val="000000" w:themeColor="text1"/>
            <w:sz w:val="22"/>
            <w:rPrChange w:id="1936" w:author="Guo, Shicheng" w:date="2018-10-16T16:48:00Z">
              <w:rPr>
                <w:rFonts w:ascii="Times New Roman" w:hAnsi="Times New Roman" w:cs="Times New Roman"/>
                <w:b/>
                <w:color w:val="000000" w:themeColor="text1"/>
                <w:sz w:val="22"/>
              </w:rPr>
            </w:rPrChange>
          </w:rPr>
          <w:delText>E</w:delText>
        </w:r>
      </w:del>
      <w:ins w:id="1937" w:author="微软用户" w:date="2018-10-16T21:56:00Z">
        <w:r w:rsidR="00591349" w:rsidRPr="000F24FD">
          <w:rPr>
            <w:rFonts w:ascii="Arial" w:hAnsi="Arial" w:cs="Arial"/>
            <w:b/>
            <w:color w:val="000000" w:themeColor="text1"/>
            <w:sz w:val="22"/>
            <w:rPrChange w:id="1938" w:author="Guo, Shicheng" w:date="2018-10-16T16:48:00Z">
              <w:rPr>
                <w:rFonts w:ascii="Times New Roman" w:hAnsi="Times New Roman" w:cs="Times New Roman" w:hint="eastAsia"/>
                <w:b/>
                <w:color w:val="000000" w:themeColor="text1"/>
                <w:sz w:val="22"/>
              </w:rPr>
            </w:rPrChange>
          </w:rPr>
          <w:t>F</w:t>
        </w:r>
      </w:ins>
      <w:r w:rsidRPr="000F24FD">
        <w:rPr>
          <w:rFonts w:ascii="Arial" w:hAnsi="Arial" w:cs="Arial"/>
          <w:b/>
          <w:color w:val="000000" w:themeColor="text1"/>
          <w:sz w:val="22"/>
          <w:rPrChange w:id="1939" w:author="Guo, Shicheng" w:date="2018-10-16T16:48:00Z">
            <w:rPr>
              <w:rFonts w:ascii="Times New Roman" w:hAnsi="Times New Roman" w:cs="Times New Roman"/>
              <w:b/>
              <w:color w:val="000000" w:themeColor="text1"/>
              <w:sz w:val="22"/>
            </w:rPr>
          </w:rPrChange>
        </w:rPr>
        <w:t xml:space="preserve">. </w:t>
      </w:r>
      <w:r w:rsidRPr="000F24FD">
        <w:rPr>
          <w:rFonts w:ascii="Arial" w:hAnsi="Arial" w:cs="Arial"/>
          <w:color w:val="000000" w:themeColor="text1"/>
          <w:sz w:val="22"/>
          <w:rPrChange w:id="1940" w:author="Guo, Shicheng" w:date="2018-10-16T16:48:00Z">
            <w:rPr>
              <w:rFonts w:ascii="Times New Roman" w:hAnsi="Times New Roman" w:cs="Times New Roman"/>
              <w:color w:val="000000" w:themeColor="text1"/>
              <w:sz w:val="22"/>
            </w:rPr>
          </w:rPrChange>
        </w:rPr>
        <w:t xml:space="preserve">The up-regulation of </w:t>
      </w:r>
      <w:r w:rsidRPr="000F24FD">
        <w:rPr>
          <w:rFonts w:ascii="Arial" w:hAnsi="Arial" w:cs="Arial"/>
          <w:i/>
          <w:color w:val="000000" w:themeColor="text1"/>
          <w:sz w:val="22"/>
          <w:rPrChange w:id="1941"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942" w:author="Guo, Shicheng" w:date="2018-10-16T16:48:00Z">
            <w:rPr>
              <w:rFonts w:ascii="Times New Roman" w:hAnsi="Times New Roman" w:cs="Times New Roman"/>
              <w:color w:val="000000" w:themeColor="text1"/>
              <w:sz w:val="22"/>
            </w:rPr>
          </w:rPrChange>
        </w:rPr>
        <w:t xml:space="preserve"> gene in Ec-109 cells and CaEs-17 cells reduced cell migration ability in a transwell assay.</w:t>
      </w:r>
      <w:r w:rsidRPr="000F24FD">
        <w:rPr>
          <w:rFonts w:ascii="Arial" w:hAnsi="Arial" w:cs="Arial"/>
          <w:b/>
          <w:color w:val="000000" w:themeColor="text1"/>
          <w:sz w:val="22"/>
          <w:rPrChange w:id="1943" w:author="Guo, Shicheng" w:date="2018-10-16T16:48:00Z">
            <w:rPr>
              <w:rFonts w:ascii="Times New Roman" w:hAnsi="Times New Roman" w:cs="Times New Roman"/>
              <w:b/>
              <w:color w:val="000000" w:themeColor="text1"/>
              <w:sz w:val="22"/>
            </w:rPr>
          </w:rPrChange>
        </w:rPr>
        <w:t xml:space="preserve"> </w:t>
      </w:r>
      <w:del w:id="1944" w:author="微软用户" w:date="2018-10-16T21:57:00Z">
        <w:r w:rsidRPr="000F24FD" w:rsidDel="00591349">
          <w:rPr>
            <w:rFonts w:ascii="Arial" w:hAnsi="Arial" w:cs="Arial"/>
            <w:b/>
            <w:color w:val="000000" w:themeColor="text1"/>
            <w:sz w:val="22"/>
            <w:rPrChange w:id="1945" w:author="Guo, Shicheng" w:date="2018-10-16T16:48:00Z">
              <w:rPr>
                <w:rFonts w:ascii="Times New Roman" w:hAnsi="Times New Roman" w:cs="Times New Roman"/>
                <w:b/>
                <w:color w:val="000000" w:themeColor="text1"/>
                <w:sz w:val="22"/>
              </w:rPr>
            </w:rPrChange>
          </w:rPr>
          <w:delText>F</w:delText>
        </w:r>
      </w:del>
      <w:ins w:id="1946" w:author="微软用户" w:date="2018-10-16T21:57:00Z">
        <w:r w:rsidR="00591349" w:rsidRPr="000F24FD">
          <w:rPr>
            <w:rFonts w:ascii="Arial" w:hAnsi="Arial" w:cs="Arial"/>
            <w:b/>
            <w:color w:val="000000" w:themeColor="text1"/>
            <w:sz w:val="22"/>
            <w:rPrChange w:id="1947" w:author="Guo, Shicheng" w:date="2018-10-16T16:48:00Z">
              <w:rPr>
                <w:rFonts w:ascii="Times New Roman" w:hAnsi="Times New Roman" w:cs="Times New Roman" w:hint="eastAsia"/>
                <w:b/>
                <w:color w:val="000000" w:themeColor="text1"/>
                <w:sz w:val="22"/>
              </w:rPr>
            </w:rPrChange>
          </w:rPr>
          <w:t>G</w:t>
        </w:r>
      </w:ins>
      <w:r w:rsidRPr="000F24FD">
        <w:rPr>
          <w:rFonts w:ascii="Arial" w:hAnsi="Arial" w:cs="Arial"/>
          <w:b/>
          <w:color w:val="000000" w:themeColor="text1"/>
          <w:sz w:val="22"/>
          <w:rPrChange w:id="1948" w:author="Guo, Shicheng" w:date="2018-10-16T16:48:00Z">
            <w:rPr>
              <w:rFonts w:ascii="Times New Roman" w:hAnsi="Times New Roman" w:cs="Times New Roman"/>
              <w:b/>
              <w:color w:val="000000" w:themeColor="text1"/>
              <w:sz w:val="22"/>
            </w:rPr>
          </w:rPrChange>
        </w:rPr>
        <w:t xml:space="preserve">. </w:t>
      </w:r>
      <w:r w:rsidRPr="000F24FD">
        <w:rPr>
          <w:rFonts w:ascii="Arial" w:hAnsi="Arial" w:cs="Arial"/>
          <w:color w:val="000000" w:themeColor="text1"/>
          <w:sz w:val="22"/>
          <w:rPrChange w:id="1949" w:author="Guo, Shicheng" w:date="2018-10-16T16:48:00Z">
            <w:rPr>
              <w:rFonts w:ascii="Times New Roman" w:hAnsi="Times New Roman" w:cs="Times New Roman"/>
              <w:color w:val="000000" w:themeColor="text1"/>
              <w:sz w:val="22"/>
            </w:rPr>
          </w:rPrChange>
        </w:rPr>
        <w:t xml:space="preserve">Flow cytometry demonstrates that upregulation of </w:t>
      </w:r>
      <w:r w:rsidRPr="000F24FD">
        <w:rPr>
          <w:rFonts w:ascii="Arial" w:hAnsi="Arial" w:cs="Arial"/>
          <w:i/>
          <w:color w:val="000000" w:themeColor="text1"/>
          <w:sz w:val="22"/>
          <w:rPrChange w:id="195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951" w:author="Guo, Shicheng" w:date="2018-10-16T16:48:00Z">
            <w:rPr>
              <w:rFonts w:ascii="Times New Roman" w:hAnsi="Times New Roman" w:cs="Times New Roman"/>
              <w:color w:val="000000" w:themeColor="text1"/>
              <w:sz w:val="22"/>
            </w:rPr>
          </w:rPrChange>
        </w:rPr>
        <w:t xml:space="preserve"> in </w:t>
      </w:r>
      <w:r w:rsidRPr="000F24FD">
        <w:rPr>
          <w:rFonts w:ascii="Arial" w:hAnsi="Arial" w:cs="Arial"/>
          <w:color w:val="000000" w:themeColor="text1"/>
          <w:kern w:val="0"/>
          <w:sz w:val="22"/>
          <w:rPrChange w:id="1952" w:author="Guo, Shicheng" w:date="2018-10-16T16:48:00Z">
            <w:rPr>
              <w:rFonts w:ascii="Times New Roman" w:hAnsi="Times New Roman" w:cs="Times New Roman"/>
              <w:color w:val="000000" w:themeColor="text1"/>
              <w:kern w:val="0"/>
              <w:sz w:val="22"/>
            </w:rPr>
          </w:rPrChange>
        </w:rPr>
        <w:t>CaEs-17 and Ec-109 cells</w:t>
      </w:r>
      <w:r w:rsidRPr="000F24FD">
        <w:rPr>
          <w:rFonts w:ascii="Arial" w:hAnsi="Arial" w:cs="Arial"/>
          <w:color w:val="000000" w:themeColor="text1"/>
          <w:sz w:val="22"/>
          <w:rPrChange w:id="1953" w:author="Guo, Shicheng" w:date="2018-10-16T16:48:00Z">
            <w:rPr>
              <w:rFonts w:ascii="Times New Roman" w:hAnsi="Times New Roman" w:cs="Times New Roman"/>
              <w:color w:val="000000" w:themeColor="text1"/>
              <w:sz w:val="22"/>
            </w:rPr>
          </w:rPrChange>
        </w:rPr>
        <w:t xml:space="preserve"> could significantly increase the cell apoptosis rate. </w:t>
      </w:r>
      <w:r w:rsidR="008D1D5B" w:rsidRPr="000F24FD">
        <w:rPr>
          <w:rFonts w:ascii="Arial" w:hAnsi="Arial" w:cs="Arial"/>
          <w:color w:val="000000" w:themeColor="text1"/>
          <w:sz w:val="22"/>
          <w:rPrChange w:id="1954" w:author="Guo, Shicheng" w:date="2018-10-16T16:48:00Z">
            <w:rPr>
              <w:rFonts w:ascii="Times New Roman" w:hAnsi="Times New Roman" w:cs="Times New Roman"/>
              <w:color w:val="000000" w:themeColor="text1"/>
              <w:sz w:val="22"/>
            </w:rPr>
          </w:rPrChange>
        </w:rPr>
        <w:t>Data are presented as the mean±</w:t>
      </w:r>
      <w:r w:rsidR="00BA0112" w:rsidRPr="000F24FD">
        <w:rPr>
          <w:rFonts w:ascii="Arial" w:hAnsi="Arial" w:cs="Arial"/>
          <w:color w:val="000000" w:themeColor="text1"/>
          <w:sz w:val="22"/>
          <w:rPrChange w:id="1955" w:author="Guo, Shicheng" w:date="2018-10-16T16:48:00Z">
            <w:rPr>
              <w:rFonts w:ascii="Times New Roman" w:hAnsi="Times New Roman" w:cs="Times New Roman"/>
              <w:color w:val="000000" w:themeColor="text1"/>
              <w:sz w:val="22"/>
            </w:rPr>
          </w:rPrChange>
        </w:rPr>
        <w:t>S</w:t>
      </w:r>
      <w:r w:rsidR="008D1D5B" w:rsidRPr="000F24FD">
        <w:rPr>
          <w:rFonts w:ascii="Arial" w:hAnsi="Arial" w:cs="Arial"/>
          <w:color w:val="000000" w:themeColor="text1"/>
          <w:sz w:val="22"/>
          <w:rPrChange w:id="1956" w:author="Guo, Shicheng" w:date="2018-10-16T16:48:00Z">
            <w:rPr>
              <w:rFonts w:ascii="Times New Roman" w:hAnsi="Times New Roman" w:cs="Times New Roman"/>
              <w:color w:val="000000" w:themeColor="text1"/>
              <w:sz w:val="22"/>
            </w:rPr>
          </w:rPrChange>
        </w:rPr>
        <w:t>D. *</w:t>
      </w:r>
      <w:r w:rsidR="008D1D5B" w:rsidRPr="000F24FD">
        <w:rPr>
          <w:rFonts w:ascii="Arial" w:hAnsi="Arial" w:cs="Arial"/>
          <w:i/>
          <w:color w:val="000000" w:themeColor="text1"/>
          <w:sz w:val="22"/>
          <w:rPrChange w:id="1957" w:author="Guo, Shicheng" w:date="2018-10-16T16:48:00Z">
            <w:rPr>
              <w:rFonts w:ascii="Times New Roman" w:hAnsi="Times New Roman" w:cs="Times New Roman"/>
              <w:i/>
              <w:color w:val="000000" w:themeColor="text1"/>
              <w:sz w:val="22"/>
            </w:rPr>
          </w:rPrChange>
        </w:rPr>
        <w:t>P</w:t>
      </w:r>
      <w:r w:rsidR="00980700" w:rsidRPr="000F24FD">
        <w:rPr>
          <w:rFonts w:ascii="Arial" w:hAnsi="Arial" w:cs="Arial"/>
          <w:color w:val="000000" w:themeColor="text1"/>
          <w:sz w:val="22"/>
          <w:rPrChange w:id="1958" w:author="Guo, Shicheng" w:date="2018-10-16T16:48:00Z">
            <w:rPr>
              <w:rFonts w:ascii="Times New Roman" w:hAnsi="Times New Roman" w:cs="Times New Roman"/>
              <w:color w:val="000000" w:themeColor="text1"/>
              <w:sz w:val="22"/>
            </w:rPr>
          </w:rPrChange>
        </w:rPr>
        <w:t>&lt;</w:t>
      </w:r>
      <w:r w:rsidR="008D1D5B" w:rsidRPr="000F24FD">
        <w:rPr>
          <w:rFonts w:ascii="Arial" w:hAnsi="Arial" w:cs="Arial"/>
          <w:color w:val="000000" w:themeColor="text1"/>
          <w:sz w:val="22"/>
          <w:rPrChange w:id="1959" w:author="Guo, Shicheng" w:date="2018-10-16T16:48:00Z">
            <w:rPr>
              <w:rFonts w:ascii="Times New Roman" w:hAnsi="Times New Roman" w:cs="Times New Roman"/>
              <w:color w:val="000000" w:themeColor="text1"/>
              <w:sz w:val="22"/>
            </w:rPr>
          </w:rPrChange>
        </w:rPr>
        <w:t>0.05, ***</w:t>
      </w:r>
      <w:r w:rsidR="008D1D5B" w:rsidRPr="000F24FD">
        <w:rPr>
          <w:rFonts w:ascii="Arial" w:hAnsi="Arial" w:cs="Arial"/>
          <w:i/>
          <w:color w:val="000000" w:themeColor="text1"/>
          <w:sz w:val="22"/>
          <w:rPrChange w:id="1960" w:author="Guo, Shicheng" w:date="2018-10-16T16:48:00Z">
            <w:rPr>
              <w:rFonts w:ascii="Times New Roman" w:hAnsi="Times New Roman" w:cs="Times New Roman"/>
              <w:i/>
              <w:color w:val="000000" w:themeColor="text1"/>
              <w:sz w:val="22"/>
            </w:rPr>
          </w:rPrChange>
        </w:rPr>
        <w:t>P</w:t>
      </w:r>
      <w:r w:rsidR="008D1D5B" w:rsidRPr="000F24FD">
        <w:rPr>
          <w:rFonts w:ascii="Arial" w:hAnsi="Arial" w:cs="Arial"/>
          <w:color w:val="000000" w:themeColor="text1"/>
          <w:sz w:val="22"/>
          <w:rPrChange w:id="1961" w:author="Guo, Shicheng" w:date="2018-10-16T16:48:00Z">
            <w:rPr>
              <w:rFonts w:ascii="Times New Roman" w:hAnsi="Times New Roman" w:cs="Times New Roman"/>
              <w:color w:val="000000" w:themeColor="text1"/>
              <w:sz w:val="22"/>
            </w:rPr>
          </w:rPrChange>
        </w:rPr>
        <w:t>&lt;0.01, ***</w:t>
      </w:r>
      <w:r w:rsidR="008D1D5B" w:rsidRPr="000F24FD">
        <w:rPr>
          <w:rFonts w:ascii="Arial" w:hAnsi="Arial" w:cs="Arial"/>
          <w:i/>
          <w:color w:val="000000" w:themeColor="text1"/>
          <w:sz w:val="22"/>
          <w:rPrChange w:id="1962" w:author="Guo, Shicheng" w:date="2018-10-16T16:48:00Z">
            <w:rPr>
              <w:rFonts w:ascii="Times New Roman" w:hAnsi="Times New Roman" w:cs="Times New Roman"/>
              <w:i/>
              <w:color w:val="000000" w:themeColor="text1"/>
              <w:sz w:val="22"/>
            </w:rPr>
          </w:rPrChange>
        </w:rPr>
        <w:t>P</w:t>
      </w:r>
      <w:r w:rsidR="00980700" w:rsidRPr="000F24FD">
        <w:rPr>
          <w:rFonts w:ascii="Arial" w:hAnsi="Arial" w:cs="Arial"/>
          <w:color w:val="000000" w:themeColor="text1"/>
          <w:sz w:val="22"/>
          <w:rPrChange w:id="1963" w:author="Guo, Shicheng" w:date="2018-10-16T16:48:00Z">
            <w:rPr>
              <w:rFonts w:ascii="Times New Roman" w:hAnsi="Times New Roman" w:cs="Times New Roman"/>
              <w:color w:val="000000" w:themeColor="text1"/>
              <w:sz w:val="22"/>
            </w:rPr>
          </w:rPrChange>
        </w:rPr>
        <w:t>&lt;</w:t>
      </w:r>
      <w:r w:rsidR="008D1D5B" w:rsidRPr="000F24FD">
        <w:rPr>
          <w:rFonts w:ascii="Arial" w:hAnsi="Arial" w:cs="Arial"/>
          <w:color w:val="000000" w:themeColor="text1"/>
          <w:sz w:val="22"/>
          <w:rPrChange w:id="1964" w:author="Guo, Shicheng" w:date="2018-10-16T16:48:00Z">
            <w:rPr>
              <w:rFonts w:ascii="Times New Roman" w:hAnsi="Times New Roman" w:cs="Times New Roman"/>
              <w:color w:val="000000" w:themeColor="text1"/>
              <w:sz w:val="22"/>
            </w:rPr>
          </w:rPrChange>
        </w:rPr>
        <w:t>0.001.</w:t>
      </w:r>
    </w:p>
    <w:p w:rsidR="00D82975" w:rsidRPr="000F24FD" w:rsidRDefault="00D82975" w:rsidP="00903B7A">
      <w:pPr>
        <w:adjustRightInd w:val="0"/>
        <w:snapToGrid w:val="0"/>
        <w:spacing w:line="480" w:lineRule="auto"/>
        <w:rPr>
          <w:rFonts w:ascii="Arial" w:hAnsi="Arial" w:cs="Arial"/>
          <w:sz w:val="22"/>
          <w:rPrChange w:id="1965" w:author="Guo, Shicheng" w:date="2018-10-16T16:48:00Z">
            <w:rPr>
              <w:rFonts w:ascii="Times New Roman" w:hAnsi="Times New Roman" w:cs="Times New Roman"/>
            </w:rPr>
          </w:rPrChange>
        </w:rPr>
      </w:pPr>
    </w:p>
    <w:p w:rsidR="00B2010B" w:rsidRPr="000F24FD" w:rsidRDefault="00B2010B" w:rsidP="00903B7A">
      <w:pPr>
        <w:adjustRightInd w:val="0"/>
        <w:snapToGrid w:val="0"/>
        <w:spacing w:line="480" w:lineRule="auto"/>
        <w:rPr>
          <w:rFonts w:ascii="Arial" w:hAnsi="Arial" w:cs="Arial"/>
          <w:b/>
          <w:color w:val="000000" w:themeColor="text1"/>
          <w:sz w:val="22"/>
          <w:rPrChange w:id="1966" w:author="Guo, Shicheng" w:date="2018-10-16T16:48:00Z">
            <w:rPr>
              <w:rFonts w:ascii="Times New Roman" w:hAnsi="Times New Roman" w:cs="Times New Roman"/>
              <w:b/>
              <w:color w:val="000000" w:themeColor="text1"/>
              <w:sz w:val="22"/>
            </w:rPr>
          </w:rPrChange>
        </w:rPr>
      </w:pPr>
      <w:r w:rsidRPr="000F24FD">
        <w:rPr>
          <w:rFonts w:ascii="Arial" w:hAnsi="Arial" w:cs="Arial"/>
          <w:b/>
          <w:color w:val="000000" w:themeColor="text1"/>
          <w:sz w:val="22"/>
          <w:rPrChange w:id="1967" w:author="Guo, Shicheng" w:date="2018-10-16T16:48:00Z">
            <w:rPr>
              <w:rFonts w:ascii="Times New Roman" w:hAnsi="Times New Roman" w:cs="Times New Roman"/>
              <w:b/>
              <w:color w:val="000000" w:themeColor="text1"/>
              <w:sz w:val="22"/>
            </w:rPr>
          </w:rPrChange>
        </w:rPr>
        <w:t xml:space="preserve">Figure 4. Over-expression of </w:t>
      </w:r>
      <w:r w:rsidRPr="000F24FD">
        <w:rPr>
          <w:rFonts w:ascii="Arial" w:hAnsi="Arial" w:cs="Arial"/>
          <w:b/>
          <w:i/>
          <w:color w:val="000000" w:themeColor="text1"/>
          <w:sz w:val="22"/>
          <w:rPrChange w:id="1968" w:author="Guo, Shicheng" w:date="2018-10-16T16:48:00Z">
            <w:rPr>
              <w:rFonts w:ascii="Times New Roman" w:hAnsi="Times New Roman" w:cs="Times New Roman"/>
              <w:b/>
              <w:i/>
              <w:color w:val="000000" w:themeColor="text1"/>
              <w:sz w:val="22"/>
            </w:rPr>
          </w:rPrChange>
        </w:rPr>
        <w:t>ZNF132</w:t>
      </w:r>
      <w:r w:rsidRPr="000F24FD">
        <w:rPr>
          <w:rFonts w:ascii="Arial" w:hAnsi="Arial" w:cs="Arial"/>
          <w:b/>
          <w:color w:val="000000" w:themeColor="text1"/>
          <w:sz w:val="22"/>
          <w:rPrChange w:id="1969" w:author="Guo, Shicheng" w:date="2018-10-16T16:48:00Z">
            <w:rPr>
              <w:rFonts w:ascii="Times New Roman" w:hAnsi="Times New Roman" w:cs="Times New Roman"/>
              <w:b/>
              <w:color w:val="000000" w:themeColor="text1"/>
              <w:sz w:val="22"/>
            </w:rPr>
          </w:rPrChange>
        </w:rPr>
        <w:t xml:space="preserve"> inhibits the growth of human esophageal squamous cell carcinoma in vivo in a mouse xenograft model.</w:t>
      </w:r>
      <w:r w:rsidR="005F1386" w:rsidRPr="000F24FD">
        <w:rPr>
          <w:rFonts w:ascii="Arial" w:hAnsi="Arial" w:cs="Arial"/>
          <w:b/>
          <w:color w:val="000000" w:themeColor="text1"/>
          <w:sz w:val="22"/>
          <w:rPrChange w:id="1970" w:author="Guo, Shicheng" w:date="2018-10-16T16:48:00Z">
            <w:rPr>
              <w:rFonts w:ascii="Times New Roman" w:hAnsi="Times New Roman" w:cs="Times New Roman" w:hint="eastAsia"/>
              <w:b/>
              <w:color w:val="000000" w:themeColor="text1"/>
              <w:sz w:val="22"/>
            </w:rPr>
          </w:rPrChange>
        </w:rPr>
        <w:t xml:space="preserve"> </w:t>
      </w:r>
      <w:r w:rsidR="00D82975" w:rsidRPr="000F24FD">
        <w:rPr>
          <w:rFonts w:ascii="Arial" w:hAnsi="Arial" w:cs="Arial"/>
          <w:b/>
          <w:color w:val="000000" w:themeColor="text1"/>
          <w:sz w:val="22"/>
          <w:rPrChange w:id="1971" w:author="Guo, Shicheng" w:date="2018-10-16T16:48:00Z">
            <w:rPr>
              <w:rFonts w:ascii="Times New Roman" w:hAnsi="Times New Roman" w:cs="Times New Roman"/>
              <w:b/>
              <w:color w:val="000000" w:themeColor="text1"/>
              <w:sz w:val="22"/>
            </w:rPr>
          </w:rPrChange>
        </w:rPr>
        <w:t>A.</w:t>
      </w:r>
      <w:r w:rsidR="00D82975" w:rsidRPr="000F24FD">
        <w:rPr>
          <w:rFonts w:ascii="Arial" w:hAnsi="Arial" w:cs="Arial"/>
          <w:color w:val="000000" w:themeColor="text1"/>
          <w:sz w:val="22"/>
          <w:rPrChange w:id="1972" w:author="Guo, Shicheng" w:date="2018-10-16T16:48:00Z">
            <w:rPr>
              <w:rFonts w:ascii="Times New Roman" w:hAnsi="Times New Roman" w:cs="Times New Roman"/>
              <w:color w:val="000000" w:themeColor="text1"/>
              <w:sz w:val="22"/>
            </w:rPr>
          </w:rPrChange>
        </w:rPr>
        <w:t xml:space="preserve"> </w:t>
      </w:r>
      <w:r w:rsidRPr="000F24FD">
        <w:rPr>
          <w:rFonts w:ascii="Arial" w:hAnsi="Arial" w:cs="Arial"/>
          <w:color w:val="000000" w:themeColor="text1"/>
          <w:sz w:val="22"/>
          <w:rPrChange w:id="1973" w:author="Guo, Shicheng" w:date="2018-10-16T16:48:00Z">
            <w:rPr>
              <w:rFonts w:ascii="Times New Roman" w:hAnsi="Times New Roman" w:cs="Times New Roman"/>
              <w:color w:val="000000" w:themeColor="text1"/>
              <w:sz w:val="22"/>
            </w:rPr>
          </w:rPrChange>
        </w:rPr>
        <w:t>The tumor volume of pCD513B-</w:t>
      </w:r>
      <w:r w:rsidRPr="000F24FD">
        <w:rPr>
          <w:rFonts w:ascii="Arial" w:hAnsi="Arial" w:cs="Arial"/>
          <w:i/>
          <w:color w:val="000000" w:themeColor="text1"/>
          <w:sz w:val="22"/>
          <w:rPrChange w:id="1974"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1975" w:author="Guo, Shicheng" w:date="2018-10-16T16:48:00Z">
            <w:rPr>
              <w:rFonts w:ascii="Times New Roman" w:hAnsi="Times New Roman" w:cs="Times New Roman"/>
              <w:color w:val="000000" w:themeColor="text1"/>
              <w:sz w:val="22"/>
            </w:rPr>
          </w:rPrChange>
        </w:rPr>
        <w:t xml:space="preserve"> group was visually smaller than that of pCD513B group.</w:t>
      </w:r>
      <w:r w:rsidRPr="000F24FD">
        <w:rPr>
          <w:rFonts w:ascii="Arial" w:hAnsi="Arial" w:cs="Arial"/>
          <w:b/>
          <w:color w:val="000000" w:themeColor="text1"/>
          <w:sz w:val="22"/>
          <w:rPrChange w:id="1976" w:author="Guo, Shicheng" w:date="2018-10-16T16:48:00Z">
            <w:rPr>
              <w:rFonts w:ascii="Times New Roman" w:hAnsi="Times New Roman" w:cs="Times New Roman"/>
              <w:b/>
              <w:color w:val="000000" w:themeColor="text1"/>
              <w:sz w:val="22"/>
            </w:rPr>
          </w:rPrChange>
        </w:rPr>
        <w:t xml:space="preserve"> B.</w:t>
      </w:r>
      <w:r w:rsidRPr="000F24FD">
        <w:rPr>
          <w:rFonts w:ascii="Arial" w:hAnsi="Arial" w:cs="Arial"/>
          <w:color w:val="000000" w:themeColor="text1"/>
          <w:sz w:val="22"/>
          <w:rPrChange w:id="1977" w:author="Guo, Shicheng" w:date="2018-10-16T16:48:00Z">
            <w:rPr>
              <w:rFonts w:ascii="Times New Roman" w:hAnsi="Times New Roman" w:cs="Times New Roman"/>
              <w:color w:val="000000" w:themeColor="text1"/>
              <w:sz w:val="22"/>
            </w:rPr>
          </w:rPrChange>
        </w:rPr>
        <w:t xml:space="preserve"> difference in tumor volume between two groups increased with passing days.</w:t>
      </w:r>
      <w:r w:rsidRPr="000F24FD">
        <w:rPr>
          <w:rFonts w:ascii="Arial" w:hAnsi="Arial" w:cs="Arial"/>
          <w:b/>
          <w:color w:val="000000" w:themeColor="text1"/>
          <w:sz w:val="22"/>
          <w:rPrChange w:id="1978" w:author="Guo, Shicheng" w:date="2018-10-16T16:48:00Z">
            <w:rPr>
              <w:rFonts w:ascii="Times New Roman" w:hAnsi="Times New Roman" w:cs="Times New Roman"/>
              <w:b/>
              <w:color w:val="000000" w:themeColor="text1"/>
              <w:sz w:val="22"/>
            </w:rPr>
          </w:rPrChange>
        </w:rPr>
        <w:t xml:space="preserve"> </w:t>
      </w:r>
      <w:r w:rsidR="00CD13EF" w:rsidRPr="000F24FD">
        <w:rPr>
          <w:rFonts w:ascii="Arial" w:hAnsi="Arial" w:cs="Arial"/>
          <w:color w:val="000000" w:themeColor="text1"/>
          <w:sz w:val="22"/>
          <w:rPrChange w:id="1979" w:author="Guo, Shicheng" w:date="2018-10-16T16:48:00Z">
            <w:rPr>
              <w:rFonts w:ascii="Times New Roman" w:hAnsi="Times New Roman" w:cs="Times New Roman"/>
              <w:color w:val="000000" w:themeColor="text1"/>
              <w:sz w:val="22"/>
            </w:rPr>
          </w:rPrChange>
        </w:rPr>
        <w:t>***</w:t>
      </w:r>
      <w:r w:rsidR="00CD13EF" w:rsidRPr="000F24FD">
        <w:rPr>
          <w:rFonts w:ascii="Arial" w:hAnsi="Arial" w:cs="Arial"/>
          <w:i/>
          <w:color w:val="000000" w:themeColor="text1"/>
          <w:sz w:val="22"/>
          <w:rPrChange w:id="1980" w:author="Guo, Shicheng" w:date="2018-10-16T16:48:00Z">
            <w:rPr>
              <w:rFonts w:ascii="Times New Roman" w:hAnsi="Times New Roman" w:cs="Times New Roman"/>
              <w:i/>
              <w:color w:val="000000" w:themeColor="text1"/>
              <w:sz w:val="22"/>
            </w:rPr>
          </w:rPrChange>
        </w:rPr>
        <w:t>P</w:t>
      </w:r>
      <w:r w:rsidR="00980700" w:rsidRPr="000F24FD">
        <w:rPr>
          <w:rFonts w:ascii="Arial" w:hAnsi="Arial" w:cs="Arial"/>
          <w:color w:val="000000" w:themeColor="text1"/>
          <w:sz w:val="22"/>
          <w:rPrChange w:id="1981" w:author="Guo, Shicheng" w:date="2018-10-16T16:48:00Z">
            <w:rPr>
              <w:rFonts w:ascii="Times New Roman" w:hAnsi="Times New Roman" w:cs="Times New Roman"/>
              <w:color w:val="000000" w:themeColor="text1"/>
              <w:sz w:val="22"/>
            </w:rPr>
          </w:rPrChange>
        </w:rPr>
        <w:t>&lt;</w:t>
      </w:r>
      <w:r w:rsidR="00CD13EF" w:rsidRPr="000F24FD">
        <w:rPr>
          <w:rFonts w:ascii="Arial" w:hAnsi="Arial" w:cs="Arial"/>
          <w:color w:val="000000" w:themeColor="text1"/>
          <w:sz w:val="22"/>
          <w:rPrChange w:id="1982" w:author="Guo, Shicheng" w:date="2018-10-16T16:48:00Z">
            <w:rPr>
              <w:rFonts w:ascii="Times New Roman" w:hAnsi="Times New Roman" w:cs="Times New Roman"/>
              <w:color w:val="000000" w:themeColor="text1"/>
              <w:sz w:val="22"/>
            </w:rPr>
          </w:rPrChange>
        </w:rPr>
        <w:t xml:space="preserve">0.001. </w:t>
      </w:r>
      <w:r w:rsidRPr="000F24FD">
        <w:rPr>
          <w:rFonts w:ascii="Arial" w:hAnsi="Arial" w:cs="Arial"/>
          <w:b/>
          <w:color w:val="000000" w:themeColor="text1"/>
          <w:sz w:val="22"/>
          <w:rPrChange w:id="1983" w:author="Guo, Shicheng" w:date="2018-10-16T16:48:00Z">
            <w:rPr>
              <w:rFonts w:ascii="Times New Roman" w:hAnsi="Times New Roman" w:cs="Times New Roman"/>
              <w:b/>
              <w:color w:val="000000" w:themeColor="text1"/>
              <w:sz w:val="22"/>
            </w:rPr>
          </w:rPrChange>
        </w:rPr>
        <w:t>C.</w:t>
      </w:r>
      <w:r w:rsidRPr="000F24FD">
        <w:rPr>
          <w:rFonts w:ascii="Arial" w:hAnsi="Arial" w:cs="Arial"/>
          <w:color w:val="000000" w:themeColor="text1"/>
          <w:sz w:val="22"/>
          <w:rPrChange w:id="1984" w:author="Guo, Shicheng" w:date="2018-10-16T16:48:00Z">
            <w:rPr>
              <w:rFonts w:ascii="Times New Roman" w:hAnsi="Times New Roman" w:cs="Times New Roman"/>
              <w:color w:val="000000" w:themeColor="text1"/>
              <w:sz w:val="22"/>
            </w:rPr>
          </w:rPrChange>
        </w:rPr>
        <w:t xml:space="preserve"> Wet tumor weight of experiment group was significantly lighter than control group.</w:t>
      </w:r>
      <w:r w:rsidR="001033AB" w:rsidRPr="000F24FD">
        <w:rPr>
          <w:rFonts w:ascii="Arial" w:hAnsi="Arial" w:cs="Arial"/>
          <w:sz w:val="22"/>
          <w:rPrChange w:id="1985" w:author="Guo, Shicheng" w:date="2018-10-16T16:48:00Z">
            <w:rPr>
              <w:rFonts w:ascii="Times New Roman" w:hAnsi="Times New Roman" w:cs="Times New Roman"/>
            </w:rPr>
          </w:rPrChange>
        </w:rPr>
        <w:t xml:space="preserve"> </w:t>
      </w:r>
      <w:r w:rsidR="001033AB" w:rsidRPr="000F24FD">
        <w:rPr>
          <w:rFonts w:ascii="Arial" w:hAnsi="Arial" w:cs="Arial"/>
          <w:color w:val="000000" w:themeColor="text1"/>
          <w:sz w:val="22"/>
          <w:rPrChange w:id="1986" w:author="Guo, Shicheng" w:date="2018-10-16T16:48:00Z">
            <w:rPr>
              <w:rFonts w:ascii="Times New Roman" w:hAnsi="Times New Roman" w:cs="Times New Roman"/>
              <w:color w:val="000000" w:themeColor="text1"/>
              <w:sz w:val="22"/>
            </w:rPr>
          </w:rPrChange>
        </w:rPr>
        <w:t xml:space="preserve">*, </w:t>
      </w:r>
      <w:r w:rsidR="001033AB" w:rsidRPr="000F24FD">
        <w:rPr>
          <w:rFonts w:ascii="Arial" w:hAnsi="Arial" w:cs="Arial"/>
          <w:i/>
          <w:color w:val="000000" w:themeColor="text1"/>
          <w:sz w:val="22"/>
          <w:rPrChange w:id="1987" w:author="Guo, Shicheng" w:date="2018-10-16T16:48:00Z">
            <w:rPr>
              <w:rFonts w:ascii="Times New Roman" w:hAnsi="Times New Roman" w:cs="Times New Roman"/>
              <w:i/>
              <w:color w:val="000000" w:themeColor="text1"/>
              <w:sz w:val="22"/>
            </w:rPr>
          </w:rPrChange>
        </w:rPr>
        <w:t>P</w:t>
      </w:r>
      <w:r w:rsidR="00980700" w:rsidRPr="000F24FD">
        <w:rPr>
          <w:rFonts w:ascii="Arial" w:hAnsi="Arial" w:cs="Arial"/>
          <w:color w:val="000000" w:themeColor="text1"/>
          <w:sz w:val="22"/>
          <w:rPrChange w:id="1988" w:author="Guo, Shicheng" w:date="2018-10-16T16:48:00Z">
            <w:rPr>
              <w:rFonts w:ascii="Times New Roman" w:hAnsi="Times New Roman" w:cs="Times New Roman"/>
              <w:color w:val="000000" w:themeColor="text1"/>
              <w:sz w:val="22"/>
            </w:rPr>
          </w:rPrChange>
        </w:rPr>
        <w:t>&lt;</w:t>
      </w:r>
      <w:r w:rsidR="001033AB" w:rsidRPr="000F24FD">
        <w:rPr>
          <w:rFonts w:ascii="Arial" w:hAnsi="Arial" w:cs="Arial"/>
          <w:color w:val="000000" w:themeColor="text1"/>
          <w:sz w:val="22"/>
          <w:rPrChange w:id="1989" w:author="Guo, Shicheng" w:date="2018-10-16T16:48:00Z">
            <w:rPr>
              <w:rFonts w:ascii="Times New Roman" w:hAnsi="Times New Roman" w:cs="Times New Roman"/>
              <w:color w:val="000000" w:themeColor="text1"/>
              <w:sz w:val="22"/>
            </w:rPr>
          </w:rPrChange>
        </w:rPr>
        <w:t>0.05.</w:t>
      </w:r>
      <w:r w:rsidRPr="000F24FD">
        <w:rPr>
          <w:rFonts w:ascii="Arial" w:hAnsi="Arial" w:cs="Arial"/>
          <w:color w:val="000000" w:themeColor="text1"/>
          <w:sz w:val="22"/>
          <w:rPrChange w:id="1990" w:author="Guo, Shicheng" w:date="2018-10-16T16:48:00Z">
            <w:rPr>
              <w:rFonts w:ascii="Times New Roman" w:hAnsi="Times New Roman" w:cs="Times New Roman"/>
              <w:color w:val="000000" w:themeColor="text1"/>
              <w:sz w:val="22"/>
            </w:rPr>
          </w:rPrChange>
        </w:rPr>
        <w:t xml:space="preserve"> </w:t>
      </w:r>
      <w:r w:rsidRPr="000F24FD">
        <w:rPr>
          <w:rFonts w:ascii="Arial" w:hAnsi="Arial" w:cs="Arial"/>
          <w:b/>
          <w:color w:val="000000" w:themeColor="text1"/>
          <w:sz w:val="22"/>
          <w:rPrChange w:id="1991" w:author="Guo, Shicheng" w:date="2018-10-16T16:48:00Z">
            <w:rPr>
              <w:rFonts w:ascii="Times New Roman" w:hAnsi="Times New Roman" w:cs="Times New Roman"/>
              <w:b/>
              <w:color w:val="000000" w:themeColor="text1"/>
              <w:sz w:val="22"/>
            </w:rPr>
          </w:rPrChange>
        </w:rPr>
        <w:t xml:space="preserve">D. </w:t>
      </w:r>
      <w:r w:rsidRPr="000F24FD">
        <w:rPr>
          <w:rFonts w:ascii="Arial" w:hAnsi="Arial" w:cs="Arial"/>
          <w:color w:val="000000" w:themeColor="text1"/>
          <w:sz w:val="22"/>
          <w:rPrChange w:id="1992" w:author="Guo, Shicheng" w:date="2018-10-16T16:48:00Z">
            <w:rPr>
              <w:rFonts w:ascii="Times New Roman" w:hAnsi="Times New Roman" w:cs="Times New Roman"/>
              <w:color w:val="000000" w:themeColor="text1"/>
              <w:sz w:val="22"/>
            </w:rPr>
          </w:rPrChange>
        </w:rPr>
        <w:t xml:space="preserve">There was no significant difference in body weight between the experimental group and the control group during the whole experiment. </w:t>
      </w:r>
      <w:ins w:id="1993" w:author="微软用户" w:date="2018-10-16T21:57:00Z">
        <w:r w:rsidR="007B45AA" w:rsidRPr="000F24FD">
          <w:rPr>
            <w:rFonts w:ascii="Arial" w:hAnsi="Arial" w:cs="Arial"/>
            <w:color w:val="000000" w:themeColor="text1"/>
            <w:sz w:val="22"/>
            <w:rPrChange w:id="1994" w:author="Guo, Shicheng" w:date="2018-10-16T16:48:00Z">
              <w:rPr>
                <w:rFonts w:ascii="Times New Roman" w:hAnsi="Times New Roman" w:cs="Times New Roman" w:hint="eastAsia"/>
                <w:color w:val="000000" w:themeColor="text1"/>
                <w:sz w:val="22"/>
              </w:rPr>
            </w:rPrChange>
          </w:rPr>
          <w:t>E.</w:t>
        </w:r>
      </w:ins>
      <w:ins w:id="1995" w:author="微软用户" w:date="2018-10-16T21:58:00Z">
        <w:r w:rsidR="007B45AA" w:rsidRPr="000F24FD">
          <w:rPr>
            <w:rFonts w:ascii="Arial" w:hAnsi="Arial" w:cs="Arial"/>
            <w:sz w:val="22"/>
            <w:rPrChange w:id="1996" w:author="Guo, Shicheng" w:date="2018-10-16T16:48:00Z">
              <w:rPr/>
            </w:rPrChange>
          </w:rPr>
          <w:t xml:space="preserve"> </w:t>
        </w:r>
        <w:r w:rsidR="007B45AA" w:rsidRPr="000F24FD">
          <w:rPr>
            <w:rFonts w:ascii="Arial" w:hAnsi="Arial" w:cs="Arial"/>
            <w:color w:val="000000" w:themeColor="text1"/>
            <w:sz w:val="22"/>
            <w:rPrChange w:id="1997" w:author="Guo, Shicheng" w:date="2018-10-16T16:48:00Z">
              <w:rPr>
                <w:rFonts w:ascii="Times New Roman" w:hAnsi="Times New Roman" w:cs="Times New Roman"/>
                <w:color w:val="000000" w:themeColor="text1"/>
                <w:sz w:val="22"/>
              </w:rPr>
            </w:rPrChange>
          </w:rPr>
          <w:t>Western blotting results showed that ZNF132 was expressed in a subcutaneous injection of ZNF132 stable cell line.</w:t>
        </w:r>
      </w:ins>
    </w:p>
    <w:p w:rsidR="00D82975" w:rsidRPr="000F24FD" w:rsidRDefault="00D82975" w:rsidP="00903B7A">
      <w:pPr>
        <w:adjustRightInd w:val="0"/>
        <w:snapToGrid w:val="0"/>
        <w:spacing w:line="480" w:lineRule="auto"/>
        <w:rPr>
          <w:rFonts w:ascii="Arial" w:hAnsi="Arial" w:cs="Arial"/>
          <w:sz w:val="22"/>
          <w:rPrChange w:id="1998" w:author="Guo, Shicheng" w:date="2018-10-16T16:48:00Z">
            <w:rPr>
              <w:rFonts w:ascii="Times New Roman" w:hAnsi="Times New Roman" w:cs="Times New Roman"/>
            </w:rPr>
          </w:rPrChange>
        </w:rPr>
      </w:pPr>
    </w:p>
    <w:p w:rsidR="008D345D" w:rsidRPr="000F24FD" w:rsidRDefault="00B2010B" w:rsidP="00903B7A">
      <w:pPr>
        <w:adjustRightInd w:val="0"/>
        <w:snapToGrid w:val="0"/>
        <w:spacing w:line="480" w:lineRule="auto"/>
        <w:rPr>
          <w:rFonts w:ascii="Arial" w:hAnsi="Arial" w:cs="Arial"/>
          <w:b/>
          <w:color w:val="000000" w:themeColor="text1"/>
          <w:sz w:val="22"/>
          <w:rPrChange w:id="1999" w:author="Guo, Shicheng" w:date="2018-10-16T16:48:00Z">
            <w:rPr>
              <w:rFonts w:ascii="Times New Roman" w:hAnsi="Times New Roman" w:cs="Times New Roman"/>
              <w:b/>
              <w:color w:val="000000" w:themeColor="text1"/>
              <w:sz w:val="22"/>
            </w:rPr>
          </w:rPrChange>
        </w:rPr>
      </w:pPr>
      <w:r w:rsidRPr="000F24FD">
        <w:rPr>
          <w:rFonts w:ascii="Arial" w:hAnsi="Arial" w:cs="Arial"/>
          <w:b/>
          <w:bCs/>
          <w:color w:val="000000" w:themeColor="text1"/>
          <w:sz w:val="22"/>
          <w:rPrChange w:id="2000" w:author="Guo, Shicheng" w:date="2018-10-16T16:48:00Z">
            <w:rPr>
              <w:rFonts w:ascii="Times New Roman" w:hAnsi="Times New Roman" w:cs="Times New Roman"/>
              <w:b/>
              <w:bCs/>
              <w:color w:val="000000" w:themeColor="text1"/>
              <w:sz w:val="22"/>
            </w:rPr>
          </w:rPrChange>
        </w:rPr>
        <w:t>Figure 5</w:t>
      </w:r>
      <w:r w:rsidRPr="000F24FD">
        <w:rPr>
          <w:rFonts w:ascii="Arial" w:hAnsi="Arial" w:cs="Arial"/>
          <w:b/>
          <w:color w:val="000000" w:themeColor="text1"/>
          <w:sz w:val="22"/>
          <w:rPrChange w:id="2001" w:author="Guo, Shicheng" w:date="2018-10-16T16:48:00Z">
            <w:rPr>
              <w:rFonts w:ascii="Times New Roman" w:hAnsi="Times New Roman" w:cs="Times New Roman"/>
              <w:b/>
              <w:color w:val="000000" w:themeColor="text1"/>
              <w:sz w:val="22"/>
            </w:rPr>
          </w:rPrChange>
        </w:rPr>
        <w:t xml:space="preserve">. Hypermethylation of trascriptional activator Sp1 binding site in </w:t>
      </w:r>
      <w:r w:rsidRPr="000F24FD">
        <w:rPr>
          <w:rFonts w:ascii="Arial" w:hAnsi="Arial" w:cs="Arial"/>
          <w:b/>
          <w:i/>
          <w:color w:val="000000" w:themeColor="text1"/>
          <w:sz w:val="22"/>
          <w:rPrChange w:id="2002" w:author="Guo, Shicheng" w:date="2018-10-16T16:48:00Z">
            <w:rPr>
              <w:rFonts w:ascii="Times New Roman" w:hAnsi="Times New Roman" w:cs="Times New Roman"/>
              <w:b/>
              <w:i/>
              <w:color w:val="000000" w:themeColor="text1"/>
              <w:sz w:val="22"/>
            </w:rPr>
          </w:rPrChange>
        </w:rPr>
        <w:t>ZNF132</w:t>
      </w:r>
      <w:r w:rsidRPr="000F24FD">
        <w:rPr>
          <w:rFonts w:ascii="Arial" w:hAnsi="Arial" w:cs="Arial"/>
          <w:b/>
          <w:color w:val="000000" w:themeColor="text1"/>
          <w:sz w:val="22"/>
          <w:rPrChange w:id="2003" w:author="Guo, Shicheng" w:date="2018-10-16T16:48:00Z">
            <w:rPr>
              <w:rFonts w:ascii="Times New Roman" w:hAnsi="Times New Roman" w:cs="Times New Roman"/>
              <w:b/>
              <w:color w:val="000000" w:themeColor="text1"/>
              <w:sz w:val="22"/>
            </w:rPr>
          </w:rPrChange>
        </w:rPr>
        <w:t xml:space="preserve"> promoter region leading to </w:t>
      </w:r>
      <w:r w:rsidRPr="000F24FD">
        <w:rPr>
          <w:rFonts w:ascii="Arial" w:hAnsi="Arial" w:cs="Arial"/>
          <w:b/>
          <w:i/>
          <w:color w:val="000000" w:themeColor="text1"/>
          <w:sz w:val="22"/>
          <w:rPrChange w:id="2004" w:author="Guo, Shicheng" w:date="2018-10-16T16:48:00Z">
            <w:rPr>
              <w:rFonts w:ascii="Times New Roman" w:hAnsi="Times New Roman" w:cs="Times New Roman"/>
              <w:b/>
              <w:i/>
              <w:color w:val="000000" w:themeColor="text1"/>
              <w:sz w:val="22"/>
            </w:rPr>
          </w:rPrChange>
        </w:rPr>
        <w:t>ZNF132</w:t>
      </w:r>
      <w:r w:rsidRPr="000F24FD">
        <w:rPr>
          <w:rFonts w:ascii="Arial" w:hAnsi="Arial" w:cs="Arial"/>
          <w:b/>
          <w:color w:val="000000" w:themeColor="text1"/>
          <w:sz w:val="22"/>
          <w:rPrChange w:id="2005" w:author="Guo, Shicheng" w:date="2018-10-16T16:48:00Z">
            <w:rPr>
              <w:rFonts w:ascii="Times New Roman" w:hAnsi="Times New Roman" w:cs="Times New Roman"/>
              <w:b/>
              <w:color w:val="000000" w:themeColor="text1"/>
              <w:sz w:val="22"/>
            </w:rPr>
          </w:rPrChange>
        </w:rPr>
        <w:t xml:space="preserve"> gene sil</w:t>
      </w:r>
      <w:r w:rsidR="005F1386" w:rsidRPr="000F24FD">
        <w:rPr>
          <w:rFonts w:ascii="Arial" w:hAnsi="Arial" w:cs="Arial"/>
          <w:b/>
          <w:color w:val="000000" w:themeColor="text1"/>
          <w:sz w:val="22"/>
          <w:rPrChange w:id="2006" w:author="Guo, Shicheng" w:date="2018-10-16T16:48:00Z">
            <w:rPr>
              <w:rFonts w:ascii="Times New Roman" w:hAnsi="Times New Roman" w:cs="Times New Roman"/>
              <w:b/>
              <w:color w:val="000000" w:themeColor="text1"/>
              <w:sz w:val="22"/>
            </w:rPr>
          </w:rPrChange>
        </w:rPr>
        <w:t>encing in esophageal cell line.</w:t>
      </w:r>
      <w:r w:rsidR="005F1386" w:rsidRPr="000F24FD">
        <w:rPr>
          <w:rFonts w:ascii="Arial" w:hAnsi="Arial" w:cs="Arial"/>
          <w:b/>
          <w:color w:val="000000" w:themeColor="text1"/>
          <w:sz w:val="22"/>
          <w:rPrChange w:id="2007" w:author="Guo, Shicheng" w:date="2018-10-16T16:48:00Z">
            <w:rPr>
              <w:rFonts w:ascii="Times New Roman" w:hAnsi="Times New Roman" w:cs="Times New Roman" w:hint="eastAsia"/>
              <w:b/>
              <w:color w:val="000000" w:themeColor="text1"/>
              <w:sz w:val="22"/>
            </w:rPr>
          </w:rPrChange>
        </w:rPr>
        <w:t xml:space="preserve"> </w:t>
      </w:r>
      <w:r w:rsidRPr="000F24FD">
        <w:rPr>
          <w:rFonts w:ascii="Arial" w:hAnsi="Arial" w:cs="Arial"/>
          <w:b/>
          <w:color w:val="000000" w:themeColor="text1"/>
          <w:sz w:val="22"/>
          <w:rPrChange w:id="2008" w:author="Guo, Shicheng" w:date="2018-10-16T16:48:00Z">
            <w:rPr>
              <w:rFonts w:ascii="Times New Roman" w:hAnsi="Times New Roman" w:cs="Times New Roman"/>
              <w:b/>
              <w:color w:val="000000" w:themeColor="text1"/>
              <w:sz w:val="22"/>
            </w:rPr>
          </w:rPrChange>
        </w:rPr>
        <w:t>A.</w:t>
      </w:r>
      <w:r w:rsidRPr="000F24FD">
        <w:rPr>
          <w:rFonts w:ascii="Arial" w:hAnsi="Arial" w:cs="Arial"/>
          <w:color w:val="000000" w:themeColor="text1"/>
          <w:sz w:val="22"/>
          <w:rPrChange w:id="2009" w:author="Guo, Shicheng" w:date="2018-10-16T16:48:00Z">
            <w:rPr>
              <w:rFonts w:ascii="Times New Roman" w:hAnsi="Times New Roman" w:cs="Times New Roman"/>
              <w:color w:val="000000" w:themeColor="text1"/>
              <w:sz w:val="22"/>
            </w:rPr>
          </w:rPrChange>
        </w:rPr>
        <w:t xml:space="preserve"> Transcriptional activity of </w:t>
      </w:r>
      <w:r w:rsidRPr="000F24FD">
        <w:rPr>
          <w:rFonts w:ascii="Arial" w:hAnsi="Arial" w:cs="Arial"/>
          <w:i/>
          <w:color w:val="000000" w:themeColor="text1"/>
          <w:sz w:val="22"/>
          <w:rPrChange w:id="2010"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2011" w:author="Guo, Shicheng" w:date="2018-10-16T16:48:00Z">
            <w:rPr>
              <w:rFonts w:ascii="Times New Roman" w:hAnsi="Times New Roman" w:cs="Times New Roman"/>
              <w:color w:val="000000" w:themeColor="text1"/>
              <w:sz w:val="22"/>
            </w:rPr>
          </w:rPrChange>
        </w:rPr>
        <w:t xml:space="preserve"> promoter elevates with increasing doses of Sp1. </w:t>
      </w:r>
      <w:r w:rsidR="00D12A64" w:rsidRPr="000F24FD">
        <w:rPr>
          <w:rFonts w:ascii="Arial" w:hAnsi="Arial" w:cs="Arial"/>
          <w:color w:val="000000" w:themeColor="text1"/>
          <w:sz w:val="22"/>
          <w:rPrChange w:id="2012" w:author="Guo, Shicheng" w:date="2018-10-16T16:48:00Z">
            <w:rPr>
              <w:rFonts w:ascii="Times New Roman" w:hAnsi="Times New Roman" w:cs="Times New Roman"/>
              <w:color w:val="000000" w:themeColor="text1"/>
              <w:sz w:val="22"/>
            </w:rPr>
          </w:rPrChange>
        </w:rPr>
        <w:t>Data are presented as the mean±</w:t>
      </w:r>
      <w:r w:rsidR="00BA0112" w:rsidRPr="000F24FD">
        <w:rPr>
          <w:rFonts w:ascii="Arial" w:hAnsi="Arial" w:cs="Arial"/>
          <w:color w:val="000000" w:themeColor="text1"/>
          <w:sz w:val="22"/>
          <w:rPrChange w:id="2013" w:author="Guo, Shicheng" w:date="2018-10-16T16:48:00Z">
            <w:rPr>
              <w:rFonts w:ascii="Times New Roman" w:hAnsi="Times New Roman" w:cs="Times New Roman"/>
              <w:color w:val="000000" w:themeColor="text1"/>
              <w:sz w:val="22"/>
            </w:rPr>
          </w:rPrChange>
        </w:rPr>
        <w:t>S</w:t>
      </w:r>
      <w:r w:rsidR="00D12A64" w:rsidRPr="000F24FD">
        <w:rPr>
          <w:rFonts w:ascii="Arial" w:hAnsi="Arial" w:cs="Arial"/>
          <w:color w:val="000000" w:themeColor="text1"/>
          <w:sz w:val="22"/>
          <w:rPrChange w:id="2014" w:author="Guo, Shicheng" w:date="2018-10-16T16:48:00Z">
            <w:rPr>
              <w:rFonts w:ascii="Times New Roman" w:hAnsi="Times New Roman" w:cs="Times New Roman"/>
              <w:color w:val="000000" w:themeColor="text1"/>
              <w:sz w:val="22"/>
            </w:rPr>
          </w:rPrChange>
        </w:rPr>
        <w:t>D. ***</w:t>
      </w:r>
      <w:r w:rsidR="00D12A64" w:rsidRPr="000F24FD">
        <w:rPr>
          <w:rFonts w:ascii="Arial" w:hAnsi="Arial" w:cs="Arial"/>
          <w:i/>
          <w:color w:val="000000" w:themeColor="text1"/>
          <w:sz w:val="22"/>
          <w:rPrChange w:id="2015" w:author="Guo, Shicheng" w:date="2018-10-16T16:48:00Z">
            <w:rPr>
              <w:rFonts w:ascii="Times New Roman" w:hAnsi="Times New Roman" w:cs="Times New Roman"/>
              <w:i/>
              <w:color w:val="000000" w:themeColor="text1"/>
              <w:sz w:val="22"/>
            </w:rPr>
          </w:rPrChange>
        </w:rPr>
        <w:t>P</w:t>
      </w:r>
      <w:r w:rsidR="00980700" w:rsidRPr="000F24FD">
        <w:rPr>
          <w:rFonts w:ascii="Arial" w:hAnsi="Arial" w:cs="Arial"/>
          <w:color w:val="000000" w:themeColor="text1"/>
          <w:sz w:val="22"/>
          <w:rPrChange w:id="2016" w:author="Guo, Shicheng" w:date="2018-10-16T16:48:00Z">
            <w:rPr>
              <w:rFonts w:ascii="Times New Roman" w:hAnsi="Times New Roman" w:cs="Times New Roman"/>
              <w:color w:val="000000" w:themeColor="text1"/>
              <w:sz w:val="22"/>
            </w:rPr>
          </w:rPrChange>
        </w:rPr>
        <w:t>&lt;</w:t>
      </w:r>
      <w:r w:rsidR="00D12A64" w:rsidRPr="000F24FD">
        <w:rPr>
          <w:rFonts w:ascii="Arial" w:hAnsi="Arial" w:cs="Arial"/>
          <w:color w:val="000000" w:themeColor="text1"/>
          <w:sz w:val="22"/>
          <w:rPrChange w:id="2017" w:author="Guo, Shicheng" w:date="2018-10-16T16:48:00Z">
            <w:rPr>
              <w:rFonts w:ascii="Times New Roman" w:hAnsi="Times New Roman" w:cs="Times New Roman"/>
              <w:color w:val="000000" w:themeColor="text1"/>
              <w:sz w:val="22"/>
            </w:rPr>
          </w:rPrChange>
        </w:rPr>
        <w:t xml:space="preserve">0.001. </w:t>
      </w:r>
      <w:r w:rsidRPr="000F24FD">
        <w:rPr>
          <w:rFonts w:ascii="Arial" w:hAnsi="Arial" w:cs="Arial"/>
          <w:b/>
          <w:color w:val="000000" w:themeColor="text1"/>
          <w:sz w:val="22"/>
          <w:rPrChange w:id="2018" w:author="Guo, Shicheng" w:date="2018-10-16T16:48:00Z">
            <w:rPr>
              <w:rFonts w:ascii="Times New Roman" w:hAnsi="Times New Roman" w:cs="Times New Roman"/>
              <w:b/>
              <w:color w:val="000000" w:themeColor="text1"/>
              <w:sz w:val="22"/>
            </w:rPr>
          </w:rPrChange>
        </w:rPr>
        <w:t>B.</w:t>
      </w:r>
      <w:r w:rsidR="00335665" w:rsidRPr="000F24FD">
        <w:rPr>
          <w:rFonts w:ascii="Arial" w:hAnsi="Arial" w:cs="Arial"/>
          <w:b/>
          <w:color w:val="000000" w:themeColor="text1"/>
          <w:sz w:val="22"/>
          <w:rPrChange w:id="2019" w:author="Guo, Shicheng" w:date="2018-10-16T16:48:00Z">
            <w:rPr>
              <w:rFonts w:ascii="Times New Roman" w:hAnsi="Times New Roman" w:cs="Times New Roman"/>
              <w:b/>
              <w:color w:val="000000" w:themeColor="text1"/>
              <w:sz w:val="22"/>
            </w:rPr>
          </w:rPrChange>
        </w:rPr>
        <w:t xml:space="preserve"> </w:t>
      </w:r>
      <w:r w:rsidRPr="000F24FD">
        <w:rPr>
          <w:rFonts w:ascii="Arial" w:hAnsi="Arial" w:cs="Arial"/>
          <w:color w:val="000000" w:themeColor="text1"/>
          <w:sz w:val="22"/>
          <w:rPrChange w:id="2020" w:author="Guo, Shicheng" w:date="2018-10-16T16:48:00Z">
            <w:rPr>
              <w:rFonts w:ascii="Times New Roman" w:hAnsi="Times New Roman" w:cs="Times New Roman"/>
              <w:color w:val="000000" w:themeColor="text1"/>
              <w:sz w:val="22"/>
            </w:rPr>
          </w:rPrChange>
        </w:rPr>
        <w:t xml:space="preserve">Trascriptional activity was significantly reduced by methylation of Sp1 site of </w:t>
      </w:r>
      <w:r w:rsidRPr="000F24FD">
        <w:rPr>
          <w:rFonts w:ascii="Arial" w:hAnsi="Arial" w:cs="Arial"/>
          <w:i/>
          <w:color w:val="000000" w:themeColor="text1"/>
          <w:sz w:val="22"/>
          <w:rPrChange w:id="2021"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2022" w:author="Guo, Shicheng" w:date="2018-10-16T16:48:00Z">
            <w:rPr>
              <w:rFonts w:ascii="Times New Roman" w:hAnsi="Times New Roman" w:cs="Times New Roman"/>
              <w:color w:val="000000" w:themeColor="text1"/>
              <w:sz w:val="22"/>
            </w:rPr>
          </w:rPrChange>
        </w:rPr>
        <w:t xml:space="preserve"> promoter. </w:t>
      </w:r>
      <w:r w:rsidR="00D12A64" w:rsidRPr="000F24FD">
        <w:rPr>
          <w:rFonts w:ascii="Arial" w:hAnsi="Arial" w:cs="Arial"/>
          <w:color w:val="000000" w:themeColor="text1"/>
          <w:sz w:val="22"/>
          <w:rPrChange w:id="2023" w:author="Guo, Shicheng" w:date="2018-10-16T16:48:00Z">
            <w:rPr>
              <w:rFonts w:ascii="Times New Roman" w:hAnsi="Times New Roman" w:cs="Times New Roman"/>
              <w:color w:val="000000" w:themeColor="text1"/>
              <w:sz w:val="22"/>
            </w:rPr>
          </w:rPrChange>
        </w:rPr>
        <w:t xml:space="preserve">Data are presented as the mean±SD. *, </w:t>
      </w:r>
      <w:r w:rsidR="00D12A64" w:rsidRPr="000F24FD">
        <w:rPr>
          <w:rFonts w:ascii="Arial" w:hAnsi="Arial" w:cs="Arial"/>
          <w:i/>
          <w:color w:val="000000" w:themeColor="text1"/>
          <w:sz w:val="22"/>
          <w:rPrChange w:id="2024" w:author="Guo, Shicheng" w:date="2018-10-16T16:48:00Z">
            <w:rPr>
              <w:rFonts w:ascii="Times New Roman" w:hAnsi="Times New Roman" w:cs="Times New Roman"/>
              <w:i/>
              <w:color w:val="000000" w:themeColor="text1"/>
              <w:sz w:val="22"/>
            </w:rPr>
          </w:rPrChange>
        </w:rPr>
        <w:t>P</w:t>
      </w:r>
      <w:r w:rsidR="00980700" w:rsidRPr="000F24FD">
        <w:rPr>
          <w:rFonts w:ascii="Arial" w:hAnsi="Arial" w:cs="Arial"/>
          <w:color w:val="000000" w:themeColor="text1"/>
          <w:sz w:val="22"/>
          <w:rPrChange w:id="2025" w:author="Guo, Shicheng" w:date="2018-10-16T16:48:00Z">
            <w:rPr>
              <w:rFonts w:ascii="Times New Roman" w:hAnsi="Times New Roman" w:cs="Times New Roman"/>
              <w:color w:val="000000" w:themeColor="text1"/>
              <w:sz w:val="22"/>
            </w:rPr>
          </w:rPrChange>
        </w:rPr>
        <w:t>&lt;</w:t>
      </w:r>
      <w:r w:rsidR="00D12A64" w:rsidRPr="000F24FD">
        <w:rPr>
          <w:rFonts w:ascii="Arial" w:hAnsi="Arial" w:cs="Arial"/>
          <w:color w:val="000000" w:themeColor="text1"/>
          <w:sz w:val="22"/>
          <w:rPrChange w:id="2026" w:author="Guo, Shicheng" w:date="2018-10-16T16:48:00Z">
            <w:rPr>
              <w:rFonts w:ascii="Times New Roman" w:hAnsi="Times New Roman" w:cs="Times New Roman"/>
              <w:color w:val="000000" w:themeColor="text1"/>
              <w:sz w:val="22"/>
            </w:rPr>
          </w:rPrChange>
        </w:rPr>
        <w:t>0.05, ***</w:t>
      </w:r>
      <w:r w:rsidR="00D12A64" w:rsidRPr="000F24FD">
        <w:rPr>
          <w:rFonts w:ascii="Arial" w:hAnsi="Arial" w:cs="Arial"/>
          <w:i/>
          <w:color w:val="000000" w:themeColor="text1"/>
          <w:sz w:val="22"/>
          <w:rPrChange w:id="2027" w:author="Guo, Shicheng" w:date="2018-10-16T16:48:00Z">
            <w:rPr>
              <w:rFonts w:ascii="Times New Roman" w:hAnsi="Times New Roman" w:cs="Times New Roman"/>
              <w:i/>
              <w:color w:val="000000" w:themeColor="text1"/>
              <w:sz w:val="22"/>
            </w:rPr>
          </w:rPrChange>
        </w:rPr>
        <w:t>P</w:t>
      </w:r>
      <w:r w:rsidR="00980700" w:rsidRPr="000F24FD">
        <w:rPr>
          <w:rFonts w:ascii="Arial" w:hAnsi="Arial" w:cs="Arial"/>
          <w:color w:val="000000" w:themeColor="text1"/>
          <w:sz w:val="22"/>
          <w:rPrChange w:id="2028" w:author="Guo, Shicheng" w:date="2018-10-16T16:48:00Z">
            <w:rPr>
              <w:rFonts w:ascii="Times New Roman" w:hAnsi="Times New Roman" w:cs="Times New Roman"/>
              <w:color w:val="000000" w:themeColor="text1"/>
              <w:sz w:val="22"/>
            </w:rPr>
          </w:rPrChange>
        </w:rPr>
        <w:t>&lt;</w:t>
      </w:r>
      <w:r w:rsidR="00D12A64" w:rsidRPr="000F24FD">
        <w:rPr>
          <w:rFonts w:ascii="Arial" w:hAnsi="Arial" w:cs="Arial"/>
          <w:color w:val="000000" w:themeColor="text1"/>
          <w:sz w:val="22"/>
          <w:rPrChange w:id="2029" w:author="Guo, Shicheng" w:date="2018-10-16T16:48:00Z">
            <w:rPr>
              <w:rFonts w:ascii="Times New Roman" w:hAnsi="Times New Roman" w:cs="Times New Roman"/>
              <w:color w:val="000000" w:themeColor="text1"/>
              <w:sz w:val="22"/>
            </w:rPr>
          </w:rPrChange>
        </w:rPr>
        <w:t xml:space="preserve">0.001. </w:t>
      </w:r>
      <w:r w:rsidRPr="000F24FD">
        <w:rPr>
          <w:rFonts w:ascii="Arial" w:hAnsi="Arial" w:cs="Arial"/>
          <w:b/>
          <w:color w:val="000000" w:themeColor="text1"/>
          <w:sz w:val="22"/>
          <w:rPrChange w:id="2030" w:author="Guo, Shicheng" w:date="2018-10-16T16:48:00Z">
            <w:rPr>
              <w:rFonts w:ascii="Times New Roman" w:hAnsi="Times New Roman" w:cs="Times New Roman"/>
              <w:b/>
              <w:color w:val="000000" w:themeColor="text1"/>
              <w:sz w:val="22"/>
            </w:rPr>
          </w:rPrChange>
        </w:rPr>
        <w:t>C.</w:t>
      </w:r>
      <w:r w:rsidR="00335665" w:rsidRPr="000F24FD">
        <w:rPr>
          <w:rFonts w:ascii="Arial" w:hAnsi="Arial" w:cs="Arial"/>
          <w:b/>
          <w:color w:val="000000" w:themeColor="text1"/>
          <w:sz w:val="22"/>
          <w:rPrChange w:id="2031" w:author="Guo, Shicheng" w:date="2018-10-16T16:48:00Z">
            <w:rPr>
              <w:rFonts w:ascii="Times New Roman" w:hAnsi="Times New Roman" w:cs="Times New Roman"/>
              <w:b/>
              <w:color w:val="000000" w:themeColor="text1"/>
              <w:sz w:val="22"/>
            </w:rPr>
          </w:rPrChange>
        </w:rPr>
        <w:t xml:space="preserve"> </w:t>
      </w:r>
      <w:r w:rsidR="00ED5BB9" w:rsidRPr="000F24FD">
        <w:rPr>
          <w:rFonts w:ascii="Arial" w:hAnsi="Arial" w:cs="Arial"/>
          <w:color w:val="000000" w:themeColor="text1"/>
          <w:sz w:val="22"/>
          <w:rPrChange w:id="2032" w:author="Guo, Shicheng" w:date="2018-10-16T16:48:00Z">
            <w:rPr>
              <w:rFonts w:ascii="Times New Roman" w:hAnsi="Times New Roman" w:cs="Times New Roman"/>
              <w:color w:val="000000" w:themeColor="text1"/>
              <w:sz w:val="22"/>
            </w:rPr>
          </w:rPrChange>
        </w:rPr>
        <w:t xml:space="preserve">ChIP assay was repeated three times. </w:t>
      </w:r>
      <w:r w:rsidRPr="000F24FD">
        <w:rPr>
          <w:rFonts w:ascii="Arial" w:hAnsi="Arial" w:cs="Arial"/>
          <w:color w:val="000000" w:themeColor="text1"/>
          <w:sz w:val="22"/>
          <w:rPrChange w:id="2033" w:author="Guo, Shicheng" w:date="2018-10-16T16:48:00Z">
            <w:rPr>
              <w:rFonts w:ascii="Times New Roman" w:hAnsi="Times New Roman" w:cs="Times New Roman"/>
              <w:color w:val="000000" w:themeColor="text1"/>
              <w:sz w:val="22"/>
            </w:rPr>
          </w:rPrChange>
        </w:rPr>
        <w:t xml:space="preserve">ChIP assay showed directly that Sp1 protein can bind to </w:t>
      </w:r>
      <w:r w:rsidRPr="000F24FD">
        <w:rPr>
          <w:rFonts w:ascii="Arial" w:hAnsi="Arial" w:cs="Arial"/>
          <w:i/>
          <w:color w:val="000000" w:themeColor="text1"/>
          <w:sz w:val="22"/>
          <w:rPrChange w:id="2034" w:author="Guo, Shicheng" w:date="2018-10-16T16:48:00Z">
            <w:rPr>
              <w:rFonts w:ascii="Times New Roman" w:hAnsi="Times New Roman" w:cs="Times New Roman"/>
              <w:i/>
              <w:color w:val="000000" w:themeColor="text1"/>
              <w:sz w:val="22"/>
            </w:rPr>
          </w:rPrChange>
        </w:rPr>
        <w:t>ZNF132</w:t>
      </w:r>
      <w:r w:rsidRPr="000F24FD">
        <w:rPr>
          <w:rFonts w:ascii="Arial" w:hAnsi="Arial" w:cs="Arial"/>
          <w:color w:val="000000" w:themeColor="text1"/>
          <w:sz w:val="22"/>
          <w:rPrChange w:id="2035" w:author="Guo, Shicheng" w:date="2018-10-16T16:48:00Z">
            <w:rPr>
              <w:rFonts w:ascii="Times New Roman" w:hAnsi="Times New Roman" w:cs="Times New Roman"/>
              <w:color w:val="000000" w:themeColor="text1"/>
              <w:sz w:val="22"/>
            </w:rPr>
          </w:rPrChange>
        </w:rPr>
        <w:t xml:space="preserve"> promoter region containing Sp1 site in in vitro cultured cells cells. </w:t>
      </w:r>
      <w:r w:rsidRPr="000F24FD">
        <w:rPr>
          <w:rFonts w:ascii="Arial" w:hAnsi="Arial" w:cs="Arial"/>
          <w:b/>
          <w:color w:val="000000" w:themeColor="text1"/>
          <w:sz w:val="22"/>
          <w:rPrChange w:id="2036" w:author="Guo, Shicheng" w:date="2018-10-16T16:48:00Z">
            <w:rPr>
              <w:rFonts w:ascii="Times New Roman" w:hAnsi="Times New Roman" w:cs="Times New Roman"/>
              <w:b/>
              <w:color w:val="000000" w:themeColor="text1"/>
              <w:sz w:val="22"/>
            </w:rPr>
          </w:rPrChange>
        </w:rPr>
        <w:t>D.</w:t>
      </w:r>
      <w:r w:rsidRPr="000F24FD">
        <w:rPr>
          <w:rFonts w:ascii="Arial" w:hAnsi="Arial" w:cs="Arial"/>
          <w:color w:val="000000" w:themeColor="text1"/>
          <w:sz w:val="22"/>
          <w:rPrChange w:id="2037" w:author="Guo, Shicheng" w:date="2018-10-16T16:48:00Z">
            <w:rPr>
              <w:rFonts w:ascii="Times New Roman" w:hAnsi="Times New Roman" w:cs="Times New Roman"/>
              <w:color w:val="000000" w:themeColor="text1"/>
              <w:sz w:val="22"/>
            </w:rPr>
          </w:rPrChange>
        </w:rPr>
        <w:t xml:space="preserve"> </w:t>
      </w:r>
      <w:r w:rsidR="00ED5BB9" w:rsidRPr="000F24FD">
        <w:rPr>
          <w:rFonts w:ascii="Arial" w:hAnsi="Arial" w:cs="Arial"/>
          <w:color w:val="000000" w:themeColor="text1"/>
          <w:sz w:val="22"/>
          <w:rPrChange w:id="2038" w:author="Guo, Shicheng" w:date="2018-10-16T16:48:00Z">
            <w:rPr>
              <w:rFonts w:ascii="Times New Roman" w:hAnsi="Times New Roman" w:cs="Times New Roman"/>
              <w:color w:val="000000" w:themeColor="text1"/>
              <w:sz w:val="22"/>
            </w:rPr>
          </w:rPrChange>
        </w:rPr>
        <w:t xml:space="preserve">DNA pull-down assay was repeated three times. </w:t>
      </w:r>
      <w:r w:rsidRPr="000F24FD">
        <w:rPr>
          <w:rFonts w:ascii="Arial" w:hAnsi="Arial" w:cs="Arial"/>
          <w:color w:val="000000" w:themeColor="text1"/>
          <w:sz w:val="22"/>
          <w:rPrChange w:id="2039" w:author="Guo, Shicheng" w:date="2018-10-16T16:48:00Z">
            <w:rPr>
              <w:rFonts w:ascii="Times New Roman" w:hAnsi="Times New Roman" w:cs="Times New Roman"/>
              <w:color w:val="000000" w:themeColor="text1"/>
              <w:sz w:val="22"/>
            </w:rPr>
          </w:rPrChange>
        </w:rPr>
        <w:t>DNA pull-down assay showed that the methylated Sp1-bining site probe had weaker binding ability with speciﬁc proteins compared with the unm</w:t>
      </w:r>
      <w:r w:rsidR="00A15D0C" w:rsidRPr="000F24FD">
        <w:rPr>
          <w:rFonts w:ascii="Arial" w:hAnsi="Arial" w:cs="Arial"/>
          <w:color w:val="000000" w:themeColor="text1"/>
          <w:sz w:val="22"/>
          <w:rPrChange w:id="2040" w:author="Guo, Shicheng" w:date="2018-10-16T16:48:00Z">
            <w:rPr>
              <w:rFonts w:ascii="Times New Roman" w:hAnsi="Times New Roman" w:cs="Times New Roman"/>
              <w:color w:val="000000" w:themeColor="text1"/>
              <w:sz w:val="22"/>
            </w:rPr>
          </w:rPrChange>
        </w:rPr>
        <w:t>ethylated Sp1-bining site probe.</w:t>
      </w:r>
      <w:r w:rsidR="00C6069F" w:rsidRPr="000F24FD">
        <w:rPr>
          <w:rFonts w:ascii="Arial" w:hAnsi="Arial" w:cs="Arial"/>
          <w:color w:val="000000" w:themeColor="text1"/>
          <w:sz w:val="22"/>
          <w:rPrChange w:id="2041" w:author="Guo, Shicheng" w:date="2018-10-16T16:48:00Z">
            <w:rPr>
              <w:rFonts w:ascii="Times New Roman" w:hAnsi="Times New Roman" w:cs="Times New Roman"/>
              <w:color w:val="000000" w:themeColor="text1"/>
              <w:sz w:val="22"/>
            </w:rPr>
          </w:rPrChange>
        </w:rPr>
        <w:t xml:space="preserve"> </w:t>
      </w:r>
      <w:r w:rsidRPr="000F24FD">
        <w:rPr>
          <w:rFonts w:ascii="Arial" w:hAnsi="Arial" w:cs="Arial"/>
          <w:sz w:val="22"/>
          <w:rPrChange w:id="2042" w:author="Guo, Shicheng" w:date="2018-10-16T16:48:00Z">
            <w:rPr>
              <w:rFonts w:ascii="Times New Roman" w:hAnsi="Times New Roman" w:cs="Times New Roman"/>
              <w:sz w:val="22"/>
            </w:rPr>
          </w:rPrChange>
        </w:rPr>
        <w:fldChar w:fldCharType="begin"/>
      </w:r>
      <w:r w:rsidRPr="000F24FD">
        <w:rPr>
          <w:rFonts w:ascii="Arial" w:hAnsi="Arial" w:cs="Arial"/>
          <w:sz w:val="22"/>
          <w:rPrChange w:id="2043" w:author="Guo, Shicheng" w:date="2018-10-16T16:48:00Z">
            <w:rPr>
              <w:rFonts w:ascii="Times New Roman" w:hAnsi="Times New Roman" w:cs="Times New Roman"/>
              <w:sz w:val="22"/>
            </w:rPr>
          </w:rPrChange>
        </w:rPr>
        <w:instrText xml:space="preserve"> ADDIN </w:instrText>
      </w:r>
      <w:r w:rsidRPr="000F24FD">
        <w:rPr>
          <w:rFonts w:ascii="Arial" w:hAnsi="Arial" w:cs="Arial"/>
          <w:sz w:val="22"/>
          <w:rPrChange w:id="2044" w:author="Guo, Shicheng" w:date="2018-10-16T16:48:00Z">
            <w:rPr>
              <w:rFonts w:ascii="Times New Roman" w:hAnsi="Times New Roman" w:cs="Times New Roman"/>
              <w:sz w:val="22"/>
            </w:rPr>
          </w:rPrChange>
        </w:rPr>
        <w:fldChar w:fldCharType="end"/>
      </w:r>
    </w:p>
    <w:sectPr w:rsidR="008D345D" w:rsidRPr="000F24FD" w:rsidSect="000F24FD">
      <w:headerReference w:type="even" r:id="rId8"/>
      <w:headerReference w:type="default" r:id="rId9"/>
      <w:footerReference w:type="default" r:id="rId10"/>
      <w:pgSz w:w="11906" w:h="16838"/>
      <w:pgMar w:top="720" w:right="720" w:bottom="720" w:left="720" w:header="851" w:footer="992" w:gutter="0"/>
      <w:cols w:space="425"/>
      <w:docGrid w:type="lines" w:linePitch="312"/>
      <w:sectPrChange w:id="2045" w:author="Guo, Shicheng" w:date="2018-10-16T16:49:00Z">
        <w:sectPr w:rsidR="008D345D" w:rsidRPr="000F24FD" w:rsidSect="000F24FD">
          <w:pgMar w:top="1440" w:right="1800" w:bottom="1440" w:left="1800" w:header="851" w:footer="992"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1F2" w:rsidRDefault="008371F2" w:rsidP="00030256">
      <w:r>
        <w:separator/>
      </w:r>
    </w:p>
  </w:endnote>
  <w:endnote w:type="continuationSeparator" w:id="0">
    <w:p w:rsidR="008371F2" w:rsidRDefault="008371F2" w:rsidP="0003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ystem">
    <w:altName w:val="Arial Unicode MS"/>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757272"/>
      <w:docPartObj>
        <w:docPartGallery w:val="Page Numbers (Bottom of Page)"/>
        <w:docPartUnique/>
      </w:docPartObj>
    </w:sdtPr>
    <w:sdtEndPr/>
    <w:sdtContent>
      <w:p w:rsidR="00B85E92" w:rsidRDefault="00B85E92" w:rsidP="0054338B">
        <w:pPr>
          <w:pStyle w:val="Footer"/>
          <w:jc w:val="center"/>
        </w:pPr>
        <w:r>
          <w:fldChar w:fldCharType="begin"/>
        </w:r>
        <w:r>
          <w:instrText>PAGE   \* MERGEFORMAT</w:instrText>
        </w:r>
        <w:r>
          <w:fldChar w:fldCharType="separate"/>
        </w:r>
        <w:r w:rsidR="005912D9" w:rsidRPr="005912D9">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1F2" w:rsidRDefault="008371F2" w:rsidP="00030256">
      <w:r>
        <w:separator/>
      </w:r>
    </w:p>
  </w:footnote>
  <w:footnote w:type="continuationSeparator" w:id="0">
    <w:p w:rsidR="008371F2" w:rsidRDefault="008371F2" w:rsidP="00030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92" w:rsidRDefault="00B85E92" w:rsidP="00BE3E5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92" w:rsidRDefault="00B85E92" w:rsidP="0054338B">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452"/>
    <w:multiLevelType w:val="hybridMultilevel"/>
    <w:tmpl w:val="B8843A78"/>
    <w:lvl w:ilvl="0" w:tplc="054C91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905C04"/>
    <w:multiLevelType w:val="hybridMultilevel"/>
    <w:tmpl w:val="2B861574"/>
    <w:lvl w:ilvl="0" w:tplc="99F61266">
      <w:start w:val="1"/>
      <w:numFmt w:val="upperLetter"/>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265C41"/>
    <w:multiLevelType w:val="hybridMultilevel"/>
    <w:tmpl w:val="65725902"/>
    <w:lvl w:ilvl="0" w:tplc="94064C9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16616"/>
    <w:multiLevelType w:val="hybridMultilevel"/>
    <w:tmpl w:val="471EB6B2"/>
    <w:lvl w:ilvl="0" w:tplc="95882D9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2D793E"/>
    <w:multiLevelType w:val="hybridMultilevel"/>
    <w:tmpl w:val="EDCE773E"/>
    <w:lvl w:ilvl="0" w:tplc="D0829710">
      <w:start w:val="1"/>
      <w:numFmt w:val="upperLetter"/>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4A3AAC"/>
    <w:multiLevelType w:val="hybridMultilevel"/>
    <w:tmpl w:val="DEC83E0A"/>
    <w:lvl w:ilvl="0" w:tplc="14464498">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A148A8"/>
    <w:multiLevelType w:val="hybridMultilevel"/>
    <w:tmpl w:val="6D6088A6"/>
    <w:lvl w:ilvl="0" w:tplc="CFCC840E">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1E02BF"/>
    <w:multiLevelType w:val="singleLevel"/>
    <w:tmpl w:val="5A1E02BF"/>
    <w:lvl w:ilvl="0">
      <w:start w:val="1"/>
      <w:numFmt w:val="upperLetter"/>
      <w:suff w:val="space"/>
      <w:lvlText w:val="%1."/>
      <w:lvlJc w:val="left"/>
    </w:lvl>
  </w:abstractNum>
  <w:abstractNum w:abstractNumId="8" w15:restartNumberingAfterBreak="0">
    <w:nsid w:val="5A1E23F3"/>
    <w:multiLevelType w:val="singleLevel"/>
    <w:tmpl w:val="B1D4C56C"/>
    <w:lvl w:ilvl="0">
      <w:start w:val="1"/>
      <w:numFmt w:val="upperLetter"/>
      <w:suff w:val="space"/>
      <w:lvlText w:val="%1."/>
      <w:lvlJc w:val="left"/>
      <w:rPr>
        <w:rFonts w:ascii="Arial" w:eastAsiaTheme="minorEastAsia" w:hAnsi="Arial" w:cs="Arial"/>
      </w:rPr>
    </w:lvl>
  </w:abstractNum>
  <w:abstractNum w:abstractNumId="9" w15:restartNumberingAfterBreak="0">
    <w:nsid w:val="793364A0"/>
    <w:multiLevelType w:val="hybridMultilevel"/>
    <w:tmpl w:val="EAAC9178"/>
    <w:lvl w:ilvl="0" w:tplc="192E48B0">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0"/>
  </w:num>
  <w:num w:numId="5">
    <w:abstractNumId w:val="6"/>
  </w:num>
  <w:num w:numId="6">
    <w:abstractNumId w:val="2"/>
  </w:num>
  <w:num w:numId="7">
    <w:abstractNumId w:val="1"/>
  </w:num>
  <w:num w:numId="8">
    <w:abstractNumId w:val="9"/>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Copy12&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sdtssx5de5tfqezpxppdrsutap5fp2daewr&quot;&gt;我的EndNote库&lt;record-ids&gt;&lt;item&gt;153&lt;/item&gt;&lt;item&gt;174&lt;/item&gt;&lt;item&gt;175&lt;/item&gt;&lt;item&gt;178&lt;/item&gt;&lt;item&gt;179&lt;/item&gt;&lt;item&gt;180&lt;/item&gt;&lt;item&gt;181&lt;/item&gt;&lt;item&gt;182&lt;/item&gt;&lt;item&gt;184&lt;/item&gt;&lt;item&gt;185&lt;/item&gt;&lt;item&gt;187&lt;/item&gt;&lt;item&gt;189&lt;/item&gt;&lt;item&gt;213&lt;/item&gt;&lt;item&gt;229&lt;/item&gt;&lt;item&gt;233&lt;/item&gt;&lt;item&gt;237&lt;/item&gt;&lt;item&gt;242&lt;/item&gt;&lt;item&gt;243&lt;/item&gt;&lt;item&gt;245&lt;/item&gt;&lt;item&gt;246&lt;/item&gt;&lt;item&gt;247&lt;/item&gt;&lt;item&gt;248&lt;/item&gt;&lt;item&gt;249&lt;/item&gt;&lt;item&gt;250&lt;/item&gt;&lt;item&gt;251&lt;/item&gt;&lt;item&gt;252&lt;/item&gt;&lt;item&gt;254&lt;/item&gt;&lt;item&gt;259&lt;/item&gt;&lt;item&gt;260&lt;/item&gt;&lt;item&gt;261&lt;/item&gt;&lt;item&gt;263&lt;/item&gt;&lt;item&gt;264&lt;/item&gt;&lt;item&gt;385&lt;/item&gt;&lt;item&gt;386&lt;/item&gt;&lt;item&gt;387&lt;/item&gt;&lt;item&gt;388&lt;/item&gt;&lt;item&gt;389&lt;/item&gt;&lt;/record-ids&gt;&lt;/item&gt;&lt;/Libraries&gt;"/>
  </w:docVars>
  <w:rsids>
    <w:rsidRoot w:val="00BC34B3"/>
    <w:rsid w:val="000013AE"/>
    <w:rsid w:val="0000377A"/>
    <w:rsid w:val="000053BC"/>
    <w:rsid w:val="00005718"/>
    <w:rsid w:val="00007F9B"/>
    <w:rsid w:val="00014B3E"/>
    <w:rsid w:val="00016EC0"/>
    <w:rsid w:val="000171DA"/>
    <w:rsid w:val="00017AD3"/>
    <w:rsid w:val="0002227C"/>
    <w:rsid w:val="00022435"/>
    <w:rsid w:val="0002705F"/>
    <w:rsid w:val="00030256"/>
    <w:rsid w:val="00031205"/>
    <w:rsid w:val="00031A31"/>
    <w:rsid w:val="00035B08"/>
    <w:rsid w:val="000401E9"/>
    <w:rsid w:val="00044BAC"/>
    <w:rsid w:val="00045B92"/>
    <w:rsid w:val="00047693"/>
    <w:rsid w:val="00047A08"/>
    <w:rsid w:val="000602F4"/>
    <w:rsid w:val="000649DB"/>
    <w:rsid w:val="0007075B"/>
    <w:rsid w:val="000747A0"/>
    <w:rsid w:val="00077094"/>
    <w:rsid w:val="00080692"/>
    <w:rsid w:val="000829B2"/>
    <w:rsid w:val="00085668"/>
    <w:rsid w:val="0008637A"/>
    <w:rsid w:val="0009056B"/>
    <w:rsid w:val="000910FB"/>
    <w:rsid w:val="000912A2"/>
    <w:rsid w:val="000966CA"/>
    <w:rsid w:val="000A1792"/>
    <w:rsid w:val="000A1F03"/>
    <w:rsid w:val="000A1F87"/>
    <w:rsid w:val="000A24CE"/>
    <w:rsid w:val="000A34E6"/>
    <w:rsid w:val="000A560A"/>
    <w:rsid w:val="000B0B0C"/>
    <w:rsid w:val="000B2C75"/>
    <w:rsid w:val="000B7AB1"/>
    <w:rsid w:val="000C0258"/>
    <w:rsid w:val="000C1E66"/>
    <w:rsid w:val="000C2B1E"/>
    <w:rsid w:val="000C3E7C"/>
    <w:rsid w:val="000C5AD8"/>
    <w:rsid w:val="000D213F"/>
    <w:rsid w:val="000D47C0"/>
    <w:rsid w:val="000D491B"/>
    <w:rsid w:val="000D5248"/>
    <w:rsid w:val="000D7064"/>
    <w:rsid w:val="000D78EC"/>
    <w:rsid w:val="000E08D3"/>
    <w:rsid w:val="000E3BE5"/>
    <w:rsid w:val="000E5F33"/>
    <w:rsid w:val="000E60A9"/>
    <w:rsid w:val="000E750C"/>
    <w:rsid w:val="000F24FD"/>
    <w:rsid w:val="000F3752"/>
    <w:rsid w:val="000F749B"/>
    <w:rsid w:val="000F7FD9"/>
    <w:rsid w:val="001033AB"/>
    <w:rsid w:val="0010400B"/>
    <w:rsid w:val="00107609"/>
    <w:rsid w:val="0011341B"/>
    <w:rsid w:val="00120D06"/>
    <w:rsid w:val="0012134C"/>
    <w:rsid w:val="00122DED"/>
    <w:rsid w:val="0012480C"/>
    <w:rsid w:val="0013194A"/>
    <w:rsid w:val="00133343"/>
    <w:rsid w:val="00135F07"/>
    <w:rsid w:val="00136516"/>
    <w:rsid w:val="00141A2C"/>
    <w:rsid w:val="00156517"/>
    <w:rsid w:val="001609D8"/>
    <w:rsid w:val="0016275A"/>
    <w:rsid w:val="00165598"/>
    <w:rsid w:val="00192FBA"/>
    <w:rsid w:val="001A11EF"/>
    <w:rsid w:val="001A46ED"/>
    <w:rsid w:val="001B0D54"/>
    <w:rsid w:val="001B35BD"/>
    <w:rsid w:val="001B60C9"/>
    <w:rsid w:val="001B6115"/>
    <w:rsid w:val="001C2B75"/>
    <w:rsid w:val="001D0B2E"/>
    <w:rsid w:val="001D4F55"/>
    <w:rsid w:val="001D527E"/>
    <w:rsid w:val="001D59C9"/>
    <w:rsid w:val="001D618F"/>
    <w:rsid w:val="001D7CFE"/>
    <w:rsid w:val="001E1E7D"/>
    <w:rsid w:val="001E3365"/>
    <w:rsid w:val="001E7DF7"/>
    <w:rsid w:val="001F00F2"/>
    <w:rsid w:val="001F1135"/>
    <w:rsid w:val="001F120D"/>
    <w:rsid w:val="001F1504"/>
    <w:rsid w:val="001F2B36"/>
    <w:rsid w:val="001F4FB7"/>
    <w:rsid w:val="001F5508"/>
    <w:rsid w:val="001F5BC3"/>
    <w:rsid w:val="002058F9"/>
    <w:rsid w:val="002128BB"/>
    <w:rsid w:val="002129E3"/>
    <w:rsid w:val="00213FC3"/>
    <w:rsid w:val="002222E1"/>
    <w:rsid w:val="00227861"/>
    <w:rsid w:val="00233074"/>
    <w:rsid w:val="002418C7"/>
    <w:rsid w:val="00241A0E"/>
    <w:rsid w:val="00243364"/>
    <w:rsid w:val="00251C1C"/>
    <w:rsid w:val="00251E6D"/>
    <w:rsid w:val="00252EA0"/>
    <w:rsid w:val="002535AF"/>
    <w:rsid w:val="0026184E"/>
    <w:rsid w:val="002638BE"/>
    <w:rsid w:val="00264533"/>
    <w:rsid w:val="00276105"/>
    <w:rsid w:val="002775D2"/>
    <w:rsid w:val="0028013C"/>
    <w:rsid w:val="00280292"/>
    <w:rsid w:val="00280DD3"/>
    <w:rsid w:val="00287CC6"/>
    <w:rsid w:val="00291B2D"/>
    <w:rsid w:val="002929CA"/>
    <w:rsid w:val="00294C70"/>
    <w:rsid w:val="00295AF2"/>
    <w:rsid w:val="00295EE5"/>
    <w:rsid w:val="002A69A5"/>
    <w:rsid w:val="002A6F36"/>
    <w:rsid w:val="002A7F49"/>
    <w:rsid w:val="002B0435"/>
    <w:rsid w:val="002B29AC"/>
    <w:rsid w:val="002B4EE0"/>
    <w:rsid w:val="002B6C10"/>
    <w:rsid w:val="002C1C49"/>
    <w:rsid w:val="002C6986"/>
    <w:rsid w:val="002D0D92"/>
    <w:rsid w:val="002D4261"/>
    <w:rsid w:val="002E0D7C"/>
    <w:rsid w:val="002E6D65"/>
    <w:rsid w:val="002F2114"/>
    <w:rsid w:val="002F4405"/>
    <w:rsid w:val="00300B6A"/>
    <w:rsid w:val="003031D7"/>
    <w:rsid w:val="00304786"/>
    <w:rsid w:val="0030517E"/>
    <w:rsid w:val="00312B50"/>
    <w:rsid w:val="003133A5"/>
    <w:rsid w:val="00315F87"/>
    <w:rsid w:val="00320C9D"/>
    <w:rsid w:val="003213C2"/>
    <w:rsid w:val="00323C21"/>
    <w:rsid w:val="00331C29"/>
    <w:rsid w:val="003336A6"/>
    <w:rsid w:val="00335665"/>
    <w:rsid w:val="003433F5"/>
    <w:rsid w:val="00352FC3"/>
    <w:rsid w:val="00362FF8"/>
    <w:rsid w:val="00365F97"/>
    <w:rsid w:val="00367680"/>
    <w:rsid w:val="00367F9B"/>
    <w:rsid w:val="0037209C"/>
    <w:rsid w:val="00376996"/>
    <w:rsid w:val="003842F0"/>
    <w:rsid w:val="003849C0"/>
    <w:rsid w:val="00392828"/>
    <w:rsid w:val="00396601"/>
    <w:rsid w:val="003A1841"/>
    <w:rsid w:val="003A5025"/>
    <w:rsid w:val="003A5050"/>
    <w:rsid w:val="003B3C37"/>
    <w:rsid w:val="003B47B0"/>
    <w:rsid w:val="003B5EA1"/>
    <w:rsid w:val="003B6F99"/>
    <w:rsid w:val="003B76DC"/>
    <w:rsid w:val="003C54C6"/>
    <w:rsid w:val="003C58EF"/>
    <w:rsid w:val="003E00B8"/>
    <w:rsid w:val="003E311C"/>
    <w:rsid w:val="003E3229"/>
    <w:rsid w:val="003E348A"/>
    <w:rsid w:val="003E71C0"/>
    <w:rsid w:val="003F1CAF"/>
    <w:rsid w:val="003F2807"/>
    <w:rsid w:val="003F4973"/>
    <w:rsid w:val="003F5041"/>
    <w:rsid w:val="003F6AE1"/>
    <w:rsid w:val="003F6FA9"/>
    <w:rsid w:val="004041A3"/>
    <w:rsid w:val="004041DF"/>
    <w:rsid w:val="0040510F"/>
    <w:rsid w:val="0040512D"/>
    <w:rsid w:val="00405D96"/>
    <w:rsid w:val="00405EF3"/>
    <w:rsid w:val="004159BF"/>
    <w:rsid w:val="00416C2B"/>
    <w:rsid w:val="00417B60"/>
    <w:rsid w:val="00425E34"/>
    <w:rsid w:val="00430323"/>
    <w:rsid w:val="0043471C"/>
    <w:rsid w:val="00440C59"/>
    <w:rsid w:val="00441864"/>
    <w:rsid w:val="004427C4"/>
    <w:rsid w:val="00443DE7"/>
    <w:rsid w:val="00445026"/>
    <w:rsid w:val="0045018E"/>
    <w:rsid w:val="00450385"/>
    <w:rsid w:val="004521A9"/>
    <w:rsid w:val="00463D66"/>
    <w:rsid w:val="00464DD9"/>
    <w:rsid w:val="004666F0"/>
    <w:rsid w:val="00474FC7"/>
    <w:rsid w:val="0048075D"/>
    <w:rsid w:val="0048148D"/>
    <w:rsid w:val="00490889"/>
    <w:rsid w:val="004A0574"/>
    <w:rsid w:val="004A6037"/>
    <w:rsid w:val="004B15C1"/>
    <w:rsid w:val="004C285D"/>
    <w:rsid w:val="004D2EE1"/>
    <w:rsid w:val="004D4ABE"/>
    <w:rsid w:val="004D5038"/>
    <w:rsid w:val="004D6492"/>
    <w:rsid w:val="004D6826"/>
    <w:rsid w:val="004D71F7"/>
    <w:rsid w:val="004F77E1"/>
    <w:rsid w:val="00504B87"/>
    <w:rsid w:val="00511B29"/>
    <w:rsid w:val="00525524"/>
    <w:rsid w:val="00525655"/>
    <w:rsid w:val="005369E6"/>
    <w:rsid w:val="005415C3"/>
    <w:rsid w:val="0054338B"/>
    <w:rsid w:val="00543F7A"/>
    <w:rsid w:val="00545392"/>
    <w:rsid w:val="005453FA"/>
    <w:rsid w:val="00546800"/>
    <w:rsid w:val="00546C30"/>
    <w:rsid w:val="00550FA8"/>
    <w:rsid w:val="00557250"/>
    <w:rsid w:val="00557FEA"/>
    <w:rsid w:val="00563718"/>
    <w:rsid w:val="00564774"/>
    <w:rsid w:val="00565D0C"/>
    <w:rsid w:val="00567727"/>
    <w:rsid w:val="0057402C"/>
    <w:rsid w:val="00574D31"/>
    <w:rsid w:val="005772B7"/>
    <w:rsid w:val="00577482"/>
    <w:rsid w:val="00584A45"/>
    <w:rsid w:val="005865D0"/>
    <w:rsid w:val="00586C69"/>
    <w:rsid w:val="00587209"/>
    <w:rsid w:val="005912D9"/>
    <w:rsid w:val="00591349"/>
    <w:rsid w:val="0059562C"/>
    <w:rsid w:val="005A53B9"/>
    <w:rsid w:val="005A739F"/>
    <w:rsid w:val="005A788E"/>
    <w:rsid w:val="005B1FB5"/>
    <w:rsid w:val="005B3174"/>
    <w:rsid w:val="005C25DC"/>
    <w:rsid w:val="005D36BA"/>
    <w:rsid w:val="005D383D"/>
    <w:rsid w:val="005D4503"/>
    <w:rsid w:val="005D5F6B"/>
    <w:rsid w:val="005E0D31"/>
    <w:rsid w:val="005E23BE"/>
    <w:rsid w:val="005E33AE"/>
    <w:rsid w:val="005E5FE3"/>
    <w:rsid w:val="005F0470"/>
    <w:rsid w:val="005F1344"/>
    <w:rsid w:val="005F1386"/>
    <w:rsid w:val="005F164A"/>
    <w:rsid w:val="00602CA6"/>
    <w:rsid w:val="00603C0C"/>
    <w:rsid w:val="00605631"/>
    <w:rsid w:val="006119CB"/>
    <w:rsid w:val="0061350E"/>
    <w:rsid w:val="0061461A"/>
    <w:rsid w:val="00625137"/>
    <w:rsid w:val="00627187"/>
    <w:rsid w:val="0062736E"/>
    <w:rsid w:val="00633E2E"/>
    <w:rsid w:val="00634413"/>
    <w:rsid w:val="006356AD"/>
    <w:rsid w:val="0064156A"/>
    <w:rsid w:val="00641E79"/>
    <w:rsid w:val="0064383A"/>
    <w:rsid w:val="006440BD"/>
    <w:rsid w:val="006502E6"/>
    <w:rsid w:val="00651880"/>
    <w:rsid w:val="006519AB"/>
    <w:rsid w:val="00653AF9"/>
    <w:rsid w:val="00656BB4"/>
    <w:rsid w:val="00673817"/>
    <w:rsid w:val="00675908"/>
    <w:rsid w:val="006765A6"/>
    <w:rsid w:val="00676783"/>
    <w:rsid w:val="00682FA3"/>
    <w:rsid w:val="006935F3"/>
    <w:rsid w:val="00696E0A"/>
    <w:rsid w:val="006A0FE6"/>
    <w:rsid w:val="006A18FE"/>
    <w:rsid w:val="006A4BCD"/>
    <w:rsid w:val="006A5D3E"/>
    <w:rsid w:val="006B1190"/>
    <w:rsid w:val="006B1AAB"/>
    <w:rsid w:val="006B5B89"/>
    <w:rsid w:val="006B68EB"/>
    <w:rsid w:val="006C7FF0"/>
    <w:rsid w:val="006D44D6"/>
    <w:rsid w:val="006D55A9"/>
    <w:rsid w:val="006D7AD8"/>
    <w:rsid w:val="006E52BB"/>
    <w:rsid w:val="006E57AB"/>
    <w:rsid w:val="006E5CF1"/>
    <w:rsid w:val="006F25D9"/>
    <w:rsid w:val="006F6873"/>
    <w:rsid w:val="006F7627"/>
    <w:rsid w:val="007053A6"/>
    <w:rsid w:val="00707492"/>
    <w:rsid w:val="00710404"/>
    <w:rsid w:val="00710F3B"/>
    <w:rsid w:val="00711034"/>
    <w:rsid w:val="00717590"/>
    <w:rsid w:val="00724526"/>
    <w:rsid w:val="00727591"/>
    <w:rsid w:val="00732045"/>
    <w:rsid w:val="00732FF9"/>
    <w:rsid w:val="00743EF7"/>
    <w:rsid w:val="00744280"/>
    <w:rsid w:val="00744C54"/>
    <w:rsid w:val="00756B1A"/>
    <w:rsid w:val="00771174"/>
    <w:rsid w:val="00773839"/>
    <w:rsid w:val="007754B3"/>
    <w:rsid w:val="00780125"/>
    <w:rsid w:val="007803C7"/>
    <w:rsid w:val="00783E2C"/>
    <w:rsid w:val="00786E4F"/>
    <w:rsid w:val="00793FB3"/>
    <w:rsid w:val="0079568E"/>
    <w:rsid w:val="007A00C1"/>
    <w:rsid w:val="007A1294"/>
    <w:rsid w:val="007A4A04"/>
    <w:rsid w:val="007A514B"/>
    <w:rsid w:val="007B02C6"/>
    <w:rsid w:val="007B30C3"/>
    <w:rsid w:val="007B41D5"/>
    <w:rsid w:val="007B45AA"/>
    <w:rsid w:val="007B5423"/>
    <w:rsid w:val="007B706D"/>
    <w:rsid w:val="007C4459"/>
    <w:rsid w:val="007C7BF3"/>
    <w:rsid w:val="007D1910"/>
    <w:rsid w:val="007D406D"/>
    <w:rsid w:val="007E0EA7"/>
    <w:rsid w:val="007E2262"/>
    <w:rsid w:val="007E3734"/>
    <w:rsid w:val="007E4539"/>
    <w:rsid w:val="007E63A6"/>
    <w:rsid w:val="0080102F"/>
    <w:rsid w:val="008024D1"/>
    <w:rsid w:val="008031F9"/>
    <w:rsid w:val="00804ECE"/>
    <w:rsid w:val="00812E05"/>
    <w:rsid w:val="00813175"/>
    <w:rsid w:val="008163CB"/>
    <w:rsid w:val="0081726A"/>
    <w:rsid w:val="00820F5F"/>
    <w:rsid w:val="00826CD0"/>
    <w:rsid w:val="00827187"/>
    <w:rsid w:val="00833FDE"/>
    <w:rsid w:val="00834F95"/>
    <w:rsid w:val="008371F2"/>
    <w:rsid w:val="008372B3"/>
    <w:rsid w:val="00846169"/>
    <w:rsid w:val="00847812"/>
    <w:rsid w:val="00850ABF"/>
    <w:rsid w:val="00852B5E"/>
    <w:rsid w:val="00862B02"/>
    <w:rsid w:val="00863C7F"/>
    <w:rsid w:val="00866123"/>
    <w:rsid w:val="00872D3B"/>
    <w:rsid w:val="00873674"/>
    <w:rsid w:val="00873F50"/>
    <w:rsid w:val="00876F8A"/>
    <w:rsid w:val="00880219"/>
    <w:rsid w:val="00884497"/>
    <w:rsid w:val="00885DD5"/>
    <w:rsid w:val="00886C61"/>
    <w:rsid w:val="008874B5"/>
    <w:rsid w:val="008876FD"/>
    <w:rsid w:val="008911EB"/>
    <w:rsid w:val="00892A75"/>
    <w:rsid w:val="008967B8"/>
    <w:rsid w:val="008A3DB3"/>
    <w:rsid w:val="008A4D1A"/>
    <w:rsid w:val="008A7679"/>
    <w:rsid w:val="008B3359"/>
    <w:rsid w:val="008B6D77"/>
    <w:rsid w:val="008B73B5"/>
    <w:rsid w:val="008C4A46"/>
    <w:rsid w:val="008C4B2A"/>
    <w:rsid w:val="008D1D5B"/>
    <w:rsid w:val="008D345D"/>
    <w:rsid w:val="008E0E79"/>
    <w:rsid w:val="008E5A2E"/>
    <w:rsid w:val="008E748C"/>
    <w:rsid w:val="008F0676"/>
    <w:rsid w:val="008F20EE"/>
    <w:rsid w:val="008F5FF7"/>
    <w:rsid w:val="008F728F"/>
    <w:rsid w:val="008F7950"/>
    <w:rsid w:val="00903B7A"/>
    <w:rsid w:val="00903C37"/>
    <w:rsid w:val="00904263"/>
    <w:rsid w:val="00905AEF"/>
    <w:rsid w:val="00911330"/>
    <w:rsid w:val="00911CD4"/>
    <w:rsid w:val="00914F62"/>
    <w:rsid w:val="0091577E"/>
    <w:rsid w:val="0091585F"/>
    <w:rsid w:val="009173FB"/>
    <w:rsid w:val="00922423"/>
    <w:rsid w:val="009260ED"/>
    <w:rsid w:val="0092756D"/>
    <w:rsid w:val="0093153A"/>
    <w:rsid w:val="0093191C"/>
    <w:rsid w:val="00934D82"/>
    <w:rsid w:val="009357A6"/>
    <w:rsid w:val="00935859"/>
    <w:rsid w:val="0093724E"/>
    <w:rsid w:val="00940998"/>
    <w:rsid w:val="009409FA"/>
    <w:rsid w:val="009437EF"/>
    <w:rsid w:val="00951FBD"/>
    <w:rsid w:val="00952A40"/>
    <w:rsid w:val="00954BBB"/>
    <w:rsid w:val="00963E9C"/>
    <w:rsid w:val="0096429A"/>
    <w:rsid w:val="009642F6"/>
    <w:rsid w:val="00972190"/>
    <w:rsid w:val="00972585"/>
    <w:rsid w:val="00980700"/>
    <w:rsid w:val="00981ADC"/>
    <w:rsid w:val="00982B3D"/>
    <w:rsid w:val="0098585A"/>
    <w:rsid w:val="00990B7E"/>
    <w:rsid w:val="00991973"/>
    <w:rsid w:val="00992AD4"/>
    <w:rsid w:val="009A0256"/>
    <w:rsid w:val="009A0E0D"/>
    <w:rsid w:val="009A3510"/>
    <w:rsid w:val="009B5487"/>
    <w:rsid w:val="009C1227"/>
    <w:rsid w:val="009C5D62"/>
    <w:rsid w:val="009C7D20"/>
    <w:rsid w:val="009D04DC"/>
    <w:rsid w:val="009D0DEB"/>
    <w:rsid w:val="009D2941"/>
    <w:rsid w:val="009D30C6"/>
    <w:rsid w:val="009F440F"/>
    <w:rsid w:val="009F62F7"/>
    <w:rsid w:val="009F6C68"/>
    <w:rsid w:val="00A00648"/>
    <w:rsid w:val="00A079E2"/>
    <w:rsid w:val="00A15D0C"/>
    <w:rsid w:val="00A16902"/>
    <w:rsid w:val="00A20996"/>
    <w:rsid w:val="00A2328E"/>
    <w:rsid w:val="00A25AE5"/>
    <w:rsid w:val="00A3051B"/>
    <w:rsid w:val="00A31F85"/>
    <w:rsid w:val="00A33FD6"/>
    <w:rsid w:val="00A35656"/>
    <w:rsid w:val="00A37818"/>
    <w:rsid w:val="00A40997"/>
    <w:rsid w:val="00A44C2A"/>
    <w:rsid w:val="00A57F87"/>
    <w:rsid w:val="00A605AB"/>
    <w:rsid w:val="00A60D17"/>
    <w:rsid w:val="00A60E92"/>
    <w:rsid w:val="00A6289E"/>
    <w:rsid w:val="00A65A9A"/>
    <w:rsid w:val="00A65BF5"/>
    <w:rsid w:val="00A679AE"/>
    <w:rsid w:val="00A73BF4"/>
    <w:rsid w:val="00A748F3"/>
    <w:rsid w:val="00A7491C"/>
    <w:rsid w:val="00A75C72"/>
    <w:rsid w:val="00A8558D"/>
    <w:rsid w:val="00A87AEB"/>
    <w:rsid w:val="00A907F7"/>
    <w:rsid w:val="00A9376C"/>
    <w:rsid w:val="00A93858"/>
    <w:rsid w:val="00A94579"/>
    <w:rsid w:val="00AA1090"/>
    <w:rsid w:val="00AA1FD5"/>
    <w:rsid w:val="00AA2E9F"/>
    <w:rsid w:val="00AA4A75"/>
    <w:rsid w:val="00AA6615"/>
    <w:rsid w:val="00AB0F82"/>
    <w:rsid w:val="00AB287D"/>
    <w:rsid w:val="00AB3A32"/>
    <w:rsid w:val="00AB4626"/>
    <w:rsid w:val="00AB5D04"/>
    <w:rsid w:val="00AB733B"/>
    <w:rsid w:val="00AB734A"/>
    <w:rsid w:val="00AC4EDD"/>
    <w:rsid w:val="00AC5D09"/>
    <w:rsid w:val="00AC6EC5"/>
    <w:rsid w:val="00AD2350"/>
    <w:rsid w:val="00AD3FC3"/>
    <w:rsid w:val="00AD6C08"/>
    <w:rsid w:val="00AE1728"/>
    <w:rsid w:val="00AE41E1"/>
    <w:rsid w:val="00AE450B"/>
    <w:rsid w:val="00AE6601"/>
    <w:rsid w:val="00AF5820"/>
    <w:rsid w:val="00B01E61"/>
    <w:rsid w:val="00B07DC8"/>
    <w:rsid w:val="00B10886"/>
    <w:rsid w:val="00B2010B"/>
    <w:rsid w:val="00B23508"/>
    <w:rsid w:val="00B352C3"/>
    <w:rsid w:val="00B42E63"/>
    <w:rsid w:val="00B47582"/>
    <w:rsid w:val="00B51796"/>
    <w:rsid w:val="00B55082"/>
    <w:rsid w:val="00B56E4C"/>
    <w:rsid w:val="00B663DD"/>
    <w:rsid w:val="00B67115"/>
    <w:rsid w:val="00B75066"/>
    <w:rsid w:val="00B82D55"/>
    <w:rsid w:val="00B85E92"/>
    <w:rsid w:val="00B90AE3"/>
    <w:rsid w:val="00B93F9D"/>
    <w:rsid w:val="00B95604"/>
    <w:rsid w:val="00BA0112"/>
    <w:rsid w:val="00BA033B"/>
    <w:rsid w:val="00BA1359"/>
    <w:rsid w:val="00BA2A6E"/>
    <w:rsid w:val="00BA66A9"/>
    <w:rsid w:val="00BA76A5"/>
    <w:rsid w:val="00BA7FFA"/>
    <w:rsid w:val="00BB4C94"/>
    <w:rsid w:val="00BC0FF4"/>
    <w:rsid w:val="00BC311D"/>
    <w:rsid w:val="00BC34B3"/>
    <w:rsid w:val="00BD594B"/>
    <w:rsid w:val="00BD7E6B"/>
    <w:rsid w:val="00BE1F51"/>
    <w:rsid w:val="00BE3E51"/>
    <w:rsid w:val="00BE4F9E"/>
    <w:rsid w:val="00BE54F4"/>
    <w:rsid w:val="00BE6DCE"/>
    <w:rsid w:val="00BE6F6A"/>
    <w:rsid w:val="00BF54CA"/>
    <w:rsid w:val="00BF7A02"/>
    <w:rsid w:val="00C01D75"/>
    <w:rsid w:val="00C14584"/>
    <w:rsid w:val="00C1779B"/>
    <w:rsid w:val="00C2085B"/>
    <w:rsid w:val="00C224B6"/>
    <w:rsid w:val="00C27D1F"/>
    <w:rsid w:val="00C328C7"/>
    <w:rsid w:val="00C40AF1"/>
    <w:rsid w:val="00C40DE1"/>
    <w:rsid w:val="00C42097"/>
    <w:rsid w:val="00C4344A"/>
    <w:rsid w:val="00C44EAA"/>
    <w:rsid w:val="00C472C4"/>
    <w:rsid w:val="00C55C33"/>
    <w:rsid w:val="00C60092"/>
    <w:rsid w:val="00C6069F"/>
    <w:rsid w:val="00C73190"/>
    <w:rsid w:val="00C74B9B"/>
    <w:rsid w:val="00C77BF4"/>
    <w:rsid w:val="00C835EF"/>
    <w:rsid w:val="00C841EC"/>
    <w:rsid w:val="00C93844"/>
    <w:rsid w:val="00C9413E"/>
    <w:rsid w:val="00C96D71"/>
    <w:rsid w:val="00CA1AED"/>
    <w:rsid w:val="00CA3F30"/>
    <w:rsid w:val="00CA6D3D"/>
    <w:rsid w:val="00CB4006"/>
    <w:rsid w:val="00CB4E93"/>
    <w:rsid w:val="00CB51C0"/>
    <w:rsid w:val="00CC016F"/>
    <w:rsid w:val="00CC0945"/>
    <w:rsid w:val="00CC2032"/>
    <w:rsid w:val="00CC2D92"/>
    <w:rsid w:val="00CC3AAE"/>
    <w:rsid w:val="00CC5DDE"/>
    <w:rsid w:val="00CC7AC2"/>
    <w:rsid w:val="00CD0B89"/>
    <w:rsid w:val="00CD13EF"/>
    <w:rsid w:val="00CD515D"/>
    <w:rsid w:val="00CE42DB"/>
    <w:rsid w:val="00CF14EC"/>
    <w:rsid w:val="00CF6DF1"/>
    <w:rsid w:val="00D0250D"/>
    <w:rsid w:val="00D06C17"/>
    <w:rsid w:val="00D12A64"/>
    <w:rsid w:val="00D22058"/>
    <w:rsid w:val="00D25D28"/>
    <w:rsid w:val="00D33487"/>
    <w:rsid w:val="00D37224"/>
    <w:rsid w:val="00D55924"/>
    <w:rsid w:val="00D56521"/>
    <w:rsid w:val="00D605A0"/>
    <w:rsid w:val="00D61618"/>
    <w:rsid w:val="00D641B1"/>
    <w:rsid w:val="00D653B7"/>
    <w:rsid w:val="00D70624"/>
    <w:rsid w:val="00D73AFC"/>
    <w:rsid w:val="00D75BDA"/>
    <w:rsid w:val="00D810F1"/>
    <w:rsid w:val="00D82601"/>
    <w:rsid w:val="00D82975"/>
    <w:rsid w:val="00D87758"/>
    <w:rsid w:val="00D90A23"/>
    <w:rsid w:val="00D94FEF"/>
    <w:rsid w:val="00D96049"/>
    <w:rsid w:val="00D960E2"/>
    <w:rsid w:val="00D96FD7"/>
    <w:rsid w:val="00DA4DD9"/>
    <w:rsid w:val="00DB0897"/>
    <w:rsid w:val="00DB3289"/>
    <w:rsid w:val="00DB5347"/>
    <w:rsid w:val="00DB68C7"/>
    <w:rsid w:val="00DB7241"/>
    <w:rsid w:val="00DB7318"/>
    <w:rsid w:val="00DB7BEC"/>
    <w:rsid w:val="00DC1C20"/>
    <w:rsid w:val="00DC2E35"/>
    <w:rsid w:val="00DC4C6C"/>
    <w:rsid w:val="00DC7CBC"/>
    <w:rsid w:val="00DD3849"/>
    <w:rsid w:val="00DD4D15"/>
    <w:rsid w:val="00DE281C"/>
    <w:rsid w:val="00DE2E96"/>
    <w:rsid w:val="00DE7E0B"/>
    <w:rsid w:val="00DF0009"/>
    <w:rsid w:val="00DF11B9"/>
    <w:rsid w:val="00DF6176"/>
    <w:rsid w:val="00E00BCC"/>
    <w:rsid w:val="00E00D3B"/>
    <w:rsid w:val="00E01D86"/>
    <w:rsid w:val="00E03E12"/>
    <w:rsid w:val="00E04227"/>
    <w:rsid w:val="00E10E22"/>
    <w:rsid w:val="00E153E3"/>
    <w:rsid w:val="00E20447"/>
    <w:rsid w:val="00E20D9D"/>
    <w:rsid w:val="00E2572B"/>
    <w:rsid w:val="00E26B54"/>
    <w:rsid w:val="00E27B99"/>
    <w:rsid w:val="00E3005F"/>
    <w:rsid w:val="00E333CC"/>
    <w:rsid w:val="00E33860"/>
    <w:rsid w:val="00E33CE4"/>
    <w:rsid w:val="00E37B21"/>
    <w:rsid w:val="00E41745"/>
    <w:rsid w:val="00E439DD"/>
    <w:rsid w:val="00E44837"/>
    <w:rsid w:val="00E45D77"/>
    <w:rsid w:val="00E522FE"/>
    <w:rsid w:val="00E56D54"/>
    <w:rsid w:val="00E56FCF"/>
    <w:rsid w:val="00E57952"/>
    <w:rsid w:val="00E6509E"/>
    <w:rsid w:val="00E6592E"/>
    <w:rsid w:val="00E66AB6"/>
    <w:rsid w:val="00E70A9F"/>
    <w:rsid w:val="00E729C8"/>
    <w:rsid w:val="00E73A4B"/>
    <w:rsid w:val="00E771D0"/>
    <w:rsid w:val="00E77836"/>
    <w:rsid w:val="00E864F5"/>
    <w:rsid w:val="00E876A6"/>
    <w:rsid w:val="00E90E20"/>
    <w:rsid w:val="00E95C63"/>
    <w:rsid w:val="00EA0489"/>
    <w:rsid w:val="00EA407E"/>
    <w:rsid w:val="00EA7579"/>
    <w:rsid w:val="00EB1DAB"/>
    <w:rsid w:val="00EB276D"/>
    <w:rsid w:val="00EB2E95"/>
    <w:rsid w:val="00EB65D7"/>
    <w:rsid w:val="00EB6CE3"/>
    <w:rsid w:val="00EB7435"/>
    <w:rsid w:val="00EB7896"/>
    <w:rsid w:val="00EC0F25"/>
    <w:rsid w:val="00ED305F"/>
    <w:rsid w:val="00ED5BB9"/>
    <w:rsid w:val="00ED7604"/>
    <w:rsid w:val="00EE151F"/>
    <w:rsid w:val="00EE160B"/>
    <w:rsid w:val="00EE5E7B"/>
    <w:rsid w:val="00EE7E44"/>
    <w:rsid w:val="00EF05D2"/>
    <w:rsid w:val="00EF5DE4"/>
    <w:rsid w:val="00EF79E9"/>
    <w:rsid w:val="00EF7A60"/>
    <w:rsid w:val="00F01CA5"/>
    <w:rsid w:val="00F01D7C"/>
    <w:rsid w:val="00F023E7"/>
    <w:rsid w:val="00F1052D"/>
    <w:rsid w:val="00F16B5E"/>
    <w:rsid w:val="00F21D6C"/>
    <w:rsid w:val="00F27B09"/>
    <w:rsid w:val="00F4112F"/>
    <w:rsid w:val="00F422D8"/>
    <w:rsid w:val="00F44BAF"/>
    <w:rsid w:val="00F514F6"/>
    <w:rsid w:val="00F535EA"/>
    <w:rsid w:val="00F55F98"/>
    <w:rsid w:val="00F615AF"/>
    <w:rsid w:val="00F62563"/>
    <w:rsid w:val="00F65447"/>
    <w:rsid w:val="00F74BD3"/>
    <w:rsid w:val="00F759D6"/>
    <w:rsid w:val="00F76E03"/>
    <w:rsid w:val="00F86E67"/>
    <w:rsid w:val="00F90BFC"/>
    <w:rsid w:val="00F9363A"/>
    <w:rsid w:val="00F94A10"/>
    <w:rsid w:val="00F94B71"/>
    <w:rsid w:val="00FA115B"/>
    <w:rsid w:val="00FA2D6F"/>
    <w:rsid w:val="00FA2F14"/>
    <w:rsid w:val="00FA329E"/>
    <w:rsid w:val="00FA3384"/>
    <w:rsid w:val="00FA3C03"/>
    <w:rsid w:val="00FA72BD"/>
    <w:rsid w:val="00FA7556"/>
    <w:rsid w:val="00FB1A8C"/>
    <w:rsid w:val="00FB7AE3"/>
    <w:rsid w:val="00FC060E"/>
    <w:rsid w:val="00FC4EBE"/>
    <w:rsid w:val="00FC7B65"/>
    <w:rsid w:val="00FD19FD"/>
    <w:rsid w:val="00FD62A2"/>
    <w:rsid w:val="00FD6D2E"/>
    <w:rsid w:val="00FE13C7"/>
    <w:rsid w:val="00FE4AFF"/>
    <w:rsid w:val="00FF5E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2B6754"/>
  <w15:docId w15:val="{12962B5D-34B9-4448-BDF2-76652C36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56"/>
    <w:pPr>
      <w:widowControl w:val="0"/>
      <w:jc w:val="both"/>
    </w:pPr>
  </w:style>
  <w:style w:type="paragraph" w:styleId="Heading1">
    <w:name w:val="heading 1"/>
    <w:basedOn w:val="Normal"/>
    <w:next w:val="Normal"/>
    <w:link w:val="Heading1Char"/>
    <w:uiPriority w:val="9"/>
    <w:qFormat/>
    <w:rsid w:val="00A15D0C"/>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C77BF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A15D0C"/>
    <w:pPr>
      <w:keepNext/>
      <w:keepLines/>
      <w:spacing w:before="280" w:after="290" w:line="376" w:lineRule="auto"/>
      <w:outlineLvl w:val="4"/>
    </w:pPr>
    <w:rPr>
      <w:b/>
      <w:bCs/>
      <w:sz w:val="28"/>
      <w:szCs w:val="28"/>
    </w:rPr>
  </w:style>
  <w:style w:type="paragraph" w:styleId="Heading8">
    <w:name w:val="heading 8"/>
    <w:basedOn w:val="Normal"/>
    <w:next w:val="Normal"/>
    <w:link w:val="Heading8Char"/>
    <w:uiPriority w:val="9"/>
    <w:semiHidden/>
    <w:unhideWhenUsed/>
    <w:qFormat/>
    <w:rsid w:val="00BA7FF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25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30256"/>
    <w:rPr>
      <w:sz w:val="18"/>
      <w:szCs w:val="18"/>
    </w:rPr>
  </w:style>
  <w:style w:type="paragraph" w:styleId="Footer">
    <w:name w:val="footer"/>
    <w:basedOn w:val="Normal"/>
    <w:link w:val="FooterChar"/>
    <w:uiPriority w:val="99"/>
    <w:unhideWhenUsed/>
    <w:rsid w:val="0003025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30256"/>
    <w:rPr>
      <w:sz w:val="18"/>
      <w:szCs w:val="18"/>
    </w:rPr>
  </w:style>
  <w:style w:type="table" w:styleId="TableGrid">
    <w:name w:val="Table Grid"/>
    <w:basedOn w:val="TableNormal"/>
    <w:unhideWhenUsed/>
    <w:rsid w:val="00030256"/>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256"/>
    <w:rPr>
      <w:sz w:val="18"/>
      <w:szCs w:val="18"/>
    </w:rPr>
  </w:style>
  <w:style w:type="character" w:customStyle="1" w:styleId="BalloonTextChar">
    <w:name w:val="Balloon Text Char"/>
    <w:basedOn w:val="DefaultParagraphFont"/>
    <w:link w:val="BalloonText"/>
    <w:uiPriority w:val="99"/>
    <w:semiHidden/>
    <w:rsid w:val="00030256"/>
    <w:rPr>
      <w:sz w:val="18"/>
      <w:szCs w:val="18"/>
    </w:rPr>
  </w:style>
  <w:style w:type="paragraph" w:customStyle="1" w:styleId="EndNoteBibliographyTitle">
    <w:name w:val="EndNote Bibliography Title"/>
    <w:basedOn w:val="Normal"/>
    <w:link w:val="EndNoteBibliographyTitleChar"/>
    <w:rsid w:val="001D59C9"/>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1D59C9"/>
    <w:rPr>
      <w:rFonts w:ascii="Calibri" w:hAnsi="Calibri"/>
      <w:noProof/>
      <w:sz w:val="20"/>
    </w:rPr>
  </w:style>
  <w:style w:type="paragraph" w:customStyle="1" w:styleId="EndNoteBibliography">
    <w:name w:val="EndNote Bibliography"/>
    <w:basedOn w:val="Normal"/>
    <w:link w:val="EndNoteBibliographyChar"/>
    <w:rsid w:val="001D59C9"/>
    <w:rPr>
      <w:rFonts w:ascii="Calibri" w:hAnsi="Calibri"/>
      <w:noProof/>
      <w:sz w:val="20"/>
    </w:rPr>
  </w:style>
  <w:style w:type="character" w:customStyle="1" w:styleId="EndNoteBibliographyChar">
    <w:name w:val="EndNote Bibliography Char"/>
    <w:basedOn w:val="DefaultParagraphFont"/>
    <w:link w:val="EndNoteBibliography"/>
    <w:rsid w:val="001D59C9"/>
    <w:rPr>
      <w:rFonts w:ascii="Calibri" w:hAnsi="Calibri"/>
      <w:noProof/>
      <w:sz w:val="20"/>
    </w:rPr>
  </w:style>
  <w:style w:type="character" w:styleId="Hyperlink">
    <w:name w:val="Hyperlink"/>
    <w:basedOn w:val="DefaultParagraphFont"/>
    <w:uiPriority w:val="99"/>
    <w:unhideWhenUsed/>
    <w:rsid w:val="001D59C9"/>
    <w:rPr>
      <w:color w:val="0000FF" w:themeColor="hyperlink"/>
      <w:u w:val="single"/>
    </w:rPr>
  </w:style>
  <w:style w:type="paragraph" w:styleId="ListParagraph">
    <w:name w:val="List Paragraph"/>
    <w:basedOn w:val="Normal"/>
    <w:uiPriority w:val="34"/>
    <w:qFormat/>
    <w:rsid w:val="009F6C68"/>
    <w:pPr>
      <w:ind w:firstLineChars="200" w:firstLine="420"/>
    </w:pPr>
  </w:style>
  <w:style w:type="paragraph" w:styleId="DocumentMap">
    <w:name w:val="Document Map"/>
    <w:basedOn w:val="Normal"/>
    <w:link w:val="DocumentMapChar"/>
    <w:uiPriority w:val="99"/>
    <w:semiHidden/>
    <w:unhideWhenUsed/>
    <w:rsid w:val="00CA3F30"/>
    <w:rPr>
      <w:rFonts w:ascii="SimSun" w:eastAsia="SimSun"/>
      <w:sz w:val="18"/>
      <w:szCs w:val="18"/>
    </w:rPr>
  </w:style>
  <w:style w:type="character" w:customStyle="1" w:styleId="DocumentMapChar">
    <w:name w:val="Document Map Char"/>
    <w:basedOn w:val="DefaultParagraphFont"/>
    <w:link w:val="DocumentMap"/>
    <w:uiPriority w:val="99"/>
    <w:semiHidden/>
    <w:rsid w:val="00CA3F30"/>
    <w:rPr>
      <w:rFonts w:ascii="SimSun" w:eastAsia="SimSun"/>
      <w:sz w:val="18"/>
      <w:szCs w:val="18"/>
    </w:rPr>
  </w:style>
  <w:style w:type="character" w:styleId="CommentReference">
    <w:name w:val="annotation reference"/>
    <w:basedOn w:val="DefaultParagraphFont"/>
    <w:uiPriority w:val="99"/>
    <w:semiHidden/>
    <w:unhideWhenUsed/>
    <w:rsid w:val="008163CB"/>
    <w:rPr>
      <w:sz w:val="16"/>
      <w:szCs w:val="16"/>
    </w:rPr>
  </w:style>
  <w:style w:type="paragraph" w:styleId="CommentText">
    <w:name w:val="annotation text"/>
    <w:basedOn w:val="Normal"/>
    <w:link w:val="CommentTextChar"/>
    <w:uiPriority w:val="99"/>
    <w:semiHidden/>
    <w:unhideWhenUsed/>
    <w:rsid w:val="008163CB"/>
    <w:rPr>
      <w:sz w:val="20"/>
      <w:szCs w:val="20"/>
    </w:rPr>
  </w:style>
  <w:style w:type="character" w:customStyle="1" w:styleId="CommentTextChar">
    <w:name w:val="Comment Text Char"/>
    <w:basedOn w:val="DefaultParagraphFont"/>
    <w:link w:val="CommentText"/>
    <w:uiPriority w:val="99"/>
    <w:semiHidden/>
    <w:rsid w:val="008163CB"/>
    <w:rPr>
      <w:sz w:val="20"/>
      <w:szCs w:val="20"/>
    </w:rPr>
  </w:style>
  <w:style w:type="paragraph" w:styleId="CommentSubject">
    <w:name w:val="annotation subject"/>
    <w:basedOn w:val="CommentText"/>
    <w:next w:val="CommentText"/>
    <w:link w:val="CommentSubjectChar"/>
    <w:uiPriority w:val="99"/>
    <w:semiHidden/>
    <w:unhideWhenUsed/>
    <w:rsid w:val="008163CB"/>
    <w:rPr>
      <w:b/>
      <w:bCs/>
    </w:rPr>
  </w:style>
  <w:style w:type="character" w:customStyle="1" w:styleId="CommentSubjectChar">
    <w:name w:val="Comment Subject Char"/>
    <w:basedOn w:val="CommentTextChar"/>
    <w:link w:val="CommentSubject"/>
    <w:uiPriority w:val="99"/>
    <w:semiHidden/>
    <w:rsid w:val="008163CB"/>
    <w:rPr>
      <w:b/>
      <w:bCs/>
      <w:sz w:val="20"/>
      <w:szCs w:val="20"/>
    </w:rPr>
  </w:style>
  <w:style w:type="paragraph" w:styleId="Revision">
    <w:name w:val="Revision"/>
    <w:hidden/>
    <w:uiPriority w:val="99"/>
    <w:semiHidden/>
    <w:rsid w:val="00FD62A2"/>
  </w:style>
  <w:style w:type="character" w:customStyle="1" w:styleId="Heading5Char">
    <w:name w:val="Heading 5 Char"/>
    <w:basedOn w:val="DefaultParagraphFont"/>
    <w:link w:val="Heading5"/>
    <w:uiPriority w:val="9"/>
    <w:rsid w:val="00A15D0C"/>
    <w:rPr>
      <w:b/>
      <w:bCs/>
      <w:sz w:val="28"/>
      <w:szCs w:val="28"/>
    </w:rPr>
  </w:style>
  <w:style w:type="character" w:customStyle="1" w:styleId="Heading1Char">
    <w:name w:val="Heading 1 Char"/>
    <w:basedOn w:val="DefaultParagraphFont"/>
    <w:link w:val="Heading1"/>
    <w:uiPriority w:val="9"/>
    <w:rsid w:val="00A15D0C"/>
    <w:rPr>
      <w:b/>
      <w:bCs/>
      <w:kern w:val="44"/>
      <w:sz w:val="44"/>
      <w:szCs w:val="44"/>
    </w:rPr>
  </w:style>
  <w:style w:type="paragraph" w:styleId="Index1">
    <w:name w:val="index 1"/>
    <w:basedOn w:val="Normal"/>
    <w:next w:val="Normal"/>
    <w:autoRedefine/>
    <w:uiPriority w:val="99"/>
    <w:semiHidden/>
    <w:unhideWhenUsed/>
    <w:rsid w:val="00BA7FFA"/>
  </w:style>
  <w:style w:type="character" w:customStyle="1" w:styleId="Heading8Char">
    <w:name w:val="Heading 8 Char"/>
    <w:basedOn w:val="DefaultParagraphFont"/>
    <w:link w:val="Heading8"/>
    <w:uiPriority w:val="9"/>
    <w:semiHidden/>
    <w:rsid w:val="00BA7FFA"/>
    <w:rPr>
      <w:rFonts w:asciiTheme="majorHAnsi" w:eastAsiaTheme="majorEastAsia" w:hAnsiTheme="majorHAnsi" w:cstheme="majorBidi"/>
      <w:sz w:val="24"/>
      <w:szCs w:val="24"/>
    </w:rPr>
  </w:style>
  <w:style w:type="character" w:styleId="Emphasis">
    <w:name w:val="Emphasis"/>
    <w:basedOn w:val="DefaultParagraphFont"/>
    <w:uiPriority w:val="20"/>
    <w:qFormat/>
    <w:rsid w:val="004159BF"/>
    <w:rPr>
      <w:i/>
      <w:iCs/>
    </w:rPr>
  </w:style>
  <w:style w:type="character" w:customStyle="1" w:styleId="Heading3Char">
    <w:name w:val="Heading 3 Char"/>
    <w:basedOn w:val="DefaultParagraphFont"/>
    <w:link w:val="Heading3"/>
    <w:uiPriority w:val="9"/>
    <w:rsid w:val="00C77BF4"/>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0A5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402">
      <w:bodyDiv w:val="1"/>
      <w:marLeft w:val="0"/>
      <w:marRight w:val="0"/>
      <w:marTop w:val="0"/>
      <w:marBottom w:val="0"/>
      <w:divBdr>
        <w:top w:val="none" w:sz="0" w:space="0" w:color="auto"/>
        <w:left w:val="none" w:sz="0" w:space="0" w:color="auto"/>
        <w:bottom w:val="none" w:sz="0" w:space="0" w:color="auto"/>
        <w:right w:val="none" w:sz="0" w:space="0" w:color="auto"/>
      </w:divBdr>
    </w:div>
    <w:div w:id="17854786">
      <w:bodyDiv w:val="1"/>
      <w:marLeft w:val="0"/>
      <w:marRight w:val="0"/>
      <w:marTop w:val="0"/>
      <w:marBottom w:val="0"/>
      <w:divBdr>
        <w:top w:val="none" w:sz="0" w:space="0" w:color="auto"/>
        <w:left w:val="none" w:sz="0" w:space="0" w:color="auto"/>
        <w:bottom w:val="none" w:sz="0" w:space="0" w:color="auto"/>
        <w:right w:val="none" w:sz="0" w:space="0" w:color="auto"/>
      </w:divBdr>
    </w:div>
    <w:div w:id="133181291">
      <w:bodyDiv w:val="1"/>
      <w:marLeft w:val="0"/>
      <w:marRight w:val="0"/>
      <w:marTop w:val="0"/>
      <w:marBottom w:val="0"/>
      <w:divBdr>
        <w:top w:val="none" w:sz="0" w:space="0" w:color="auto"/>
        <w:left w:val="none" w:sz="0" w:space="0" w:color="auto"/>
        <w:bottom w:val="none" w:sz="0" w:space="0" w:color="auto"/>
        <w:right w:val="none" w:sz="0" w:space="0" w:color="auto"/>
      </w:divBdr>
    </w:div>
    <w:div w:id="153647668">
      <w:bodyDiv w:val="1"/>
      <w:marLeft w:val="0"/>
      <w:marRight w:val="0"/>
      <w:marTop w:val="0"/>
      <w:marBottom w:val="0"/>
      <w:divBdr>
        <w:top w:val="none" w:sz="0" w:space="0" w:color="auto"/>
        <w:left w:val="none" w:sz="0" w:space="0" w:color="auto"/>
        <w:bottom w:val="none" w:sz="0" w:space="0" w:color="auto"/>
        <w:right w:val="none" w:sz="0" w:space="0" w:color="auto"/>
      </w:divBdr>
    </w:div>
    <w:div w:id="159854760">
      <w:bodyDiv w:val="1"/>
      <w:marLeft w:val="0"/>
      <w:marRight w:val="0"/>
      <w:marTop w:val="0"/>
      <w:marBottom w:val="0"/>
      <w:divBdr>
        <w:top w:val="none" w:sz="0" w:space="0" w:color="auto"/>
        <w:left w:val="none" w:sz="0" w:space="0" w:color="auto"/>
        <w:bottom w:val="none" w:sz="0" w:space="0" w:color="auto"/>
        <w:right w:val="none" w:sz="0" w:space="0" w:color="auto"/>
      </w:divBdr>
    </w:div>
    <w:div w:id="284892034">
      <w:bodyDiv w:val="1"/>
      <w:marLeft w:val="0"/>
      <w:marRight w:val="0"/>
      <w:marTop w:val="0"/>
      <w:marBottom w:val="0"/>
      <w:divBdr>
        <w:top w:val="none" w:sz="0" w:space="0" w:color="auto"/>
        <w:left w:val="none" w:sz="0" w:space="0" w:color="auto"/>
        <w:bottom w:val="none" w:sz="0" w:space="0" w:color="auto"/>
        <w:right w:val="none" w:sz="0" w:space="0" w:color="auto"/>
      </w:divBdr>
      <w:divsChild>
        <w:div w:id="1602908138">
          <w:marLeft w:val="0"/>
          <w:marRight w:val="0"/>
          <w:marTop w:val="0"/>
          <w:marBottom w:val="0"/>
          <w:divBdr>
            <w:top w:val="none" w:sz="0" w:space="0" w:color="auto"/>
            <w:left w:val="none" w:sz="0" w:space="0" w:color="auto"/>
            <w:bottom w:val="none" w:sz="0" w:space="0" w:color="auto"/>
            <w:right w:val="none" w:sz="0" w:space="0" w:color="auto"/>
          </w:divBdr>
        </w:div>
      </w:divsChild>
    </w:div>
    <w:div w:id="285236639">
      <w:bodyDiv w:val="1"/>
      <w:marLeft w:val="0"/>
      <w:marRight w:val="0"/>
      <w:marTop w:val="0"/>
      <w:marBottom w:val="0"/>
      <w:divBdr>
        <w:top w:val="none" w:sz="0" w:space="0" w:color="auto"/>
        <w:left w:val="none" w:sz="0" w:space="0" w:color="auto"/>
        <w:bottom w:val="none" w:sz="0" w:space="0" w:color="auto"/>
        <w:right w:val="none" w:sz="0" w:space="0" w:color="auto"/>
      </w:divBdr>
    </w:div>
    <w:div w:id="329066324">
      <w:bodyDiv w:val="1"/>
      <w:marLeft w:val="0"/>
      <w:marRight w:val="0"/>
      <w:marTop w:val="0"/>
      <w:marBottom w:val="0"/>
      <w:divBdr>
        <w:top w:val="none" w:sz="0" w:space="0" w:color="auto"/>
        <w:left w:val="none" w:sz="0" w:space="0" w:color="auto"/>
        <w:bottom w:val="none" w:sz="0" w:space="0" w:color="auto"/>
        <w:right w:val="none" w:sz="0" w:space="0" w:color="auto"/>
      </w:divBdr>
    </w:div>
    <w:div w:id="330723014">
      <w:bodyDiv w:val="1"/>
      <w:marLeft w:val="0"/>
      <w:marRight w:val="0"/>
      <w:marTop w:val="0"/>
      <w:marBottom w:val="0"/>
      <w:divBdr>
        <w:top w:val="none" w:sz="0" w:space="0" w:color="auto"/>
        <w:left w:val="none" w:sz="0" w:space="0" w:color="auto"/>
        <w:bottom w:val="none" w:sz="0" w:space="0" w:color="auto"/>
        <w:right w:val="none" w:sz="0" w:space="0" w:color="auto"/>
      </w:divBdr>
    </w:div>
    <w:div w:id="435491810">
      <w:bodyDiv w:val="1"/>
      <w:marLeft w:val="0"/>
      <w:marRight w:val="0"/>
      <w:marTop w:val="0"/>
      <w:marBottom w:val="0"/>
      <w:divBdr>
        <w:top w:val="none" w:sz="0" w:space="0" w:color="auto"/>
        <w:left w:val="none" w:sz="0" w:space="0" w:color="auto"/>
        <w:bottom w:val="none" w:sz="0" w:space="0" w:color="auto"/>
        <w:right w:val="none" w:sz="0" w:space="0" w:color="auto"/>
      </w:divBdr>
    </w:div>
    <w:div w:id="457533572">
      <w:bodyDiv w:val="1"/>
      <w:marLeft w:val="0"/>
      <w:marRight w:val="0"/>
      <w:marTop w:val="0"/>
      <w:marBottom w:val="0"/>
      <w:divBdr>
        <w:top w:val="none" w:sz="0" w:space="0" w:color="auto"/>
        <w:left w:val="none" w:sz="0" w:space="0" w:color="auto"/>
        <w:bottom w:val="none" w:sz="0" w:space="0" w:color="auto"/>
        <w:right w:val="none" w:sz="0" w:space="0" w:color="auto"/>
      </w:divBdr>
    </w:div>
    <w:div w:id="483007400">
      <w:bodyDiv w:val="1"/>
      <w:marLeft w:val="0"/>
      <w:marRight w:val="0"/>
      <w:marTop w:val="0"/>
      <w:marBottom w:val="0"/>
      <w:divBdr>
        <w:top w:val="none" w:sz="0" w:space="0" w:color="auto"/>
        <w:left w:val="none" w:sz="0" w:space="0" w:color="auto"/>
        <w:bottom w:val="none" w:sz="0" w:space="0" w:color="auto"/>
        <w:right w:val="none" w:sz="0" w:space="0" w:color="auto"/>
      </w:divBdr>
    </w:div>
    <w:div w:id="490364510">
      <w:bodyDiv w:val="1"/>
      <w:marLeft w:val="0"/>
      <w:marRight w:val="0"/>
      <w:marTop w:val="0"/>
      <w:marBottom w:val="0"/>
      <w:divBdr>
        <w:top w:val="none" w:sz="0" w:space="0" w:color="auto"/>
        <w:left w:val="none" w:sz="0" w:space="0" w:color="auto"/>
        <w:bottom w:val="none" w:sz="0" w:space="0" w:color="auto"/>
        <w:right w:val="none" w:sz="0" w:space="0" w:color="auto"/>
      </w:divBdr>
    </w:div>
    <w:div w:id="496967373">
      <w:bodyDiv w:val="1"/>
      <w:marLeft w:val="0"/>
      <w:marRight w:val="0"/>
      <w:marTop w:val="0"/>
      <w:marBottom w:val="0"/>
      <w:divBdr>
        <w:top w:val="none" w:sz="0" w:space="0" w:color="auto"/>
        <w:left w:val="none" w:sz="0" w:space="0" w:color="auto"/>
        <w:bottom w:val="none" w:sz="0" w:space="0" w:color="auto"/>
        <w:right w:val="none" w:sz="0" w:space="0" w:color="auto"/>
      </w:divBdr>
      <w:divsChild>
        <w:div w:id="1613393853">
          <w:marLeft w:val="0"/>
          <w:marRight w:val="0"/>
          <w:marTop w:val="0"/>
          <w:marBottom w:val="0"/>
          <w:divBdr>
            <w:top w:val="none" w:sz="0" w:space="0" w:color="auto"/>
            <w:left w:val="none" w:sz="0" w:space="0" w:color="auto"/>
            <w:bottom w:val="none" w:sz="0" w:space="0" w:color="auto"/>
            <w:right w:val="none" w:sz="0" w:space="0" w:color="auto"/>
          </w:divBdr>
        </w:div>
        <w:div w:id="1240138803">
          <w:marLeft w:val="0"/>
          <w:marRight w:val="0"/>
          <w:marTop w:val="0"/>
          <w:marBottom w:val="0"/>
          <w:divBdr>
            <w:top w:val="none" w:sz="0" w:space="0" w:color="auto"/>
            <w:left w:val="none" w:sz="0" w:space="0" w:color="auto"/>
            <w:bottom w:val="none" w:sz="0" w:space="0" w:color="auto"/>
            <w:right w:val="none" w:sz="0" w:space="0" w:color="auto"/>
          </w:divBdr>
        </w:div>
      </w:divsChild>
    </w:div>
    <w:div w:id="545340127">
      <w:bodyDiv w:val="1"/>
      <w:marLeft w:val="0"/>
      <w:marRight w:val="0"/>
      <w:marTop w:val="0"/>
      <w:marBottom w:val="0"/>
      <w:divBdr>
        <w:top w:val="none" w:sz="0" w:space="0" w:color="auto"/>
        <w:left w:val="none" w:sz="0" w:space="0" w:color="auto"/>
        <w:bottom w:val="none" w:sz="0" w:space="0" w:color="auto"/>
        <w:right w:val="none" w:sz="0" w:space="0" w:color="auto"/>
      </w:divBdr>
    </w:div>
    <w:div w:id="604073183">
      <w:bodyDiv w:val="1"/>
      <w:marLeft w:val="0"/>
      <w:marRight w:val="0"/>
      <w:marTop w:val="0"/>
      <w:marBottom w:val="0"/>
      <w:divBdr>
        <w:top w:val="none" w:sz="0" w:space="0" w:color="auto"/>
        <w:left w:val="none" w:sz="0" w:space="0" w:color="auto"/>
        <w:bottom w:val="none" w:sz="0" w:space="0" w:color="auto"/>
        <w:right w:val="none" w:sz="0" w:space="0" w:color="auto"/>
      </w:divBdr>
    </w:div>
    <w:div w:id="649988052">
      <w:bodyDiv w:val="1"/>
      <w:marLeft w:val="0"/>
      <w:marRight w:val="0"/>
      <w:marTop w:val="0"/>
      <w:marBottom w:val="0"/>
      <w:divBdr>
        <w:top w:val="none" w:sz="0" w:space="0" w:color="auto"/>
        <w:left w:val="none" w:sz="0" w:space="0" w:color="auto"/>
        <w:bottom w:val="none" w:sz="0" w:space="0" w:color="auto"/>
        <w:right w:val="none" w:sz="0" w:space="0" w:color="auto"/>
      </w:divBdr>
    </w:div>
    <w:div w:id="686492214">
      <w:bodyDiv w:val="1"/>
      <w:marLeft w:val="0"/>
      <w:marRight w:val="0"/>
      <w:marTop w:val="0"/>
      <w:marBottom w:val="0"/>
      <w:divBdr>
        <w:top w:val="none" w:sz="0" w:space="0" w:color="auto"/>
        <w:left w:val="none" w:sz="0" w:space="0" w:color="auto"/>
        <w:bottom w:val="none" w:sz="0" w:space="0" w:color="auto"/>
        <w:right w:val="none" w:sz="0" w:space="0" w:color="auto"/>
      </w:divBdr>
    </w:div>
    <w:div w:id="703406653">
      <w:bodyDiv w:val="1"/>
      <w:marLeft w:val="0"/>
      <w:marRight w:val="0"/>
      <w:marTop w:val="0"/>
      <w:marBottom w:val="0"/>
      <w:divBdr>
        <w:top w:val="none" w:sz="0" w:space="0" w:color="auto"/>
        <w:left w:val="none" w:sz="0" w:space="0" w:color="auto"/>
        <w:bottom w:val="none" w:sz="0" w:space="0" w:color="auto"/>
        <w:right w:val="none" w:sz="0" w:space="0" w:color="auto"/>
      </w:divBdr>
    </w:div>
    <w:div w:id="737749421">
      <w:bodyDiv w:val="1"/>
      <w:marLeft w:val="0"/>
      <w:marRight w:val="0"/>
      <w:marTop w:val="0"/>
      <w:marBottom w:val="0"/>
      <w:divBdr>
        <w:top w:val="none" w:sz="0" w:space="0" w:color="auto"/>
        <w:left w:val="none" w:sz="0" w:space="0" w:color="auto"/>
        <w:bottom w:val="none" w:sz="0" w:space="0" w:color="auto"/>
        <w:right w:val="none" w:sz="0" w:space="0" w:color="auto"/>
      </w:divBdr>
    </w:div>
    <w:div w:id="742292146">
      <w:bodyDiv w:val="1"/>
      <w:marLeft w:val="0"/>
      <w:marRight w:val="0"/>
      <w:marTop w:val="0"/>
      <w:marBottom w:val="0"/>
      <w:divBdr>
        <w:top w:val="none" w:sz="0" w:space="0" w:color="auto"/>
        <w:left w:val="none" w:sz="0" w:space="0" w:color="auto"/>
        <w:bottom w:val="none" w:sz="0" w:space="0" w:color="auto"/>
        <w:right w:val="none" w:sz="0" w:space="0" w:color="auto"/>
      </w:divBdr>
    </w:div>
    <w:div w:id="841893496">
      <w:bodyDiv w:val="1"/>
      <w:marLeft w:val="0"/>
      <w:marRight w:val="0"/>
      <w:marTop w:val="0"/>
      <w:marBottom w:val="0"/>
      <w:divBdr>
        <w:top w:val="none" w:sz="0" w:space="0" w:color="auto"/>
        <w:left w:val="none" w:sz="0" w:space="0" w:color="auto"/>
        <w:bottom w:val="none" w:sz="0" w:space="0" w:color="auto"/>
        <w:right w:val="none" w:sz="0" w:space="0" w:color="auto"/>
      </w:divBdr>
    </w:div>
    <w:div w:id="842820019">
      <w:bodyDiv w:val="1"/>
      <w:marLeft w:val="0"/>
      <w:marRight w:val="0"/>
      <w:marTop w:val="0"/>
      <w:marBottom w:val="0"/>
      <w:divBdr>
        <w:top w:val="none" w:sz="0" w:space="0" w:color="auto"/>
        <w:left w:val="none" w:sz="0" w:space="0" w:color="auto"/>
        <w:bottom w:val="none" w:sz="0" w:space="0" w:color="auto"/>
        <w:right w:val="none" w:sz="0" w:space="0" w:color="auto"/>
      </w:divBdr>
    </w:div>
    <w:div w:id="869807237">
      <w:bodyDiv w:val="1"/>
      <w:marLeft w:val="0"/>
      <w:marRight w:val="0"/>
      <w:marTop w:val="0"/>
      <w:marBottom w:val="0"/>
      <w:divBdr>
        <w:top w:val="none" w:sz="0" w:space="0" w:color="auto"/>
        <w:left w:val="none" w:sz="0" w:space="0" w:color="auto"/>
        <w:bottom w:val="none" w:sz="0" w:space="0" w:color="auto"/>
        <w:right w:val="none" w:sz="0" w:space="0" w:color="auto"/>
      </w:divBdr>
    </w:div>
    <w:div w:id="874805532">
      <w:bodyDiv w:val="1"/>
      <w:marLeft w:val="0"/>
      <w:marRight w:val="0"/>
      <w:marTop w:val="0"/>
      <w:marBottom w:val="0"/>
      <w:divBdr>
        <w:top w:val="none" w:sz="0" w:space="0" w:color="auto"/>
        <w:left w:val="none" w:sz="0" w:space="0" w:color="auto"/>
        <w:bottom w:val="none" w:sz="0" w:space="0" w:color="auto"/>
        <w:right w:val="none" w:sz="0" w:space="0" w:color="auto"/>
      </w:divBdr>
    </w:div>
    <w:div w:id="940071420">
      <w:bodyDiv w:val="1"/>
      <w:marLeft w:val="0"/>
      <w:marRight w:val="0"/>
      <w:marTop w:val="0"/>
      <w:marBottom w:val="0"/>
      <w:divBdr>
        <w:top w:val="none" w:sz="0" w:space="0" w:color="auto"/>
        <w:left w:val="none" w:sz="0" w:space="0" w:color="auto"/>
        <w:bottom w:val="none" w:sz="0" w:space="0" w:color="auto"/>
        <w:right w:val="none" w:sz="0" w:space="0" w:color="auto"/>
      </w:divBdr>
    </w:div>
    <w:div w:id="1170831029">
      <w:bodyDiv w:val="1"/>
      <w:marLeft w:val="0"/>
      <w:marRight w:val="0"/>
      <w:marTop w:val="0"/>
      <w:marBottom w:val="0"/>
      <w:divBdr>
        <w:top w:val="none" w:sz="0" w:space="0" w:color="auto"/>
        <w:left w:val="none" w:sz="0" w:space="0" w:color="auto"/>
        <w:bottom w:val="none" w:sz="0" w:space="0" w:color="auto"/>
        <w:right w:val="none" w:sz="0" w:space="0" w:color="auto"/>
      </w:divBdr>
    </w:div>
    <w:div w:id="1281298959">
      <w:bodyDiv w:val="1"/>
      <w:marLeft w:val="0"/>
      <w:marRight w:val="0"/>
      <w:marTop w:val="0"/>
      <w:marBottom w:val="0"/>
      <w:divBdr>
        <w:top w:val="none" w:sz="0" w:space="0" w:color="auto"/>
        <w:left w:val="none" w:sz="0" w:space="0" w:color="auto"/>
        <w:bottom w:val="none" w:sz="0" w:space="0" w:color="auto"/>
        <w:right w:val="none" w:sz="0" w:space="0" w:color="auto"/>
      </w:divBdr>
    </w:div>
    <w:div w:id="1298339190">
      <w:bodyDiv w:val="1"/>
      <w:marLeft w:val="0"/>
      <w:marRight w:val="0"/>
      <w:marTop w:val="0"/>
      <w:marBottom w:val="0"/>
      <w:divBdr>
        <w:top w:val="none" w:sz="0" w:space="0" w:color="auto"/>
        <w:left w:val="none" w:sz="0" w:space="0" w:color="auto"/>
        <w:bottom w:val="none" w:sz="0" w:space="0" w:color="auto"/>
        <w:right w:val="none" w:sz="0" w:space="0" w:color="auto"/>
      </w:divBdr>
    </w:div>
    <w:div w:id="1316495061">
      <w:bodyDiv w:val="1"/>
      <w:marLeft w:val="0"/>
      <w:marRight w:val="0"/>
      <w:marTop w:val="0"/>
      <w:marBottom w:val="0"/>
      <w:divBdr>
        <w:top w:val="none" w:sz="0" w:space="0" w:color="auto"/>
        <w:left w:val="none" w:sz="0" w:space="0" w:color="auto"/>
        <w:bottom w:val="none" w:sz="0" w:space="0" w:color="auto"/>
        <w:right w:val="none" w:sz="0" w:space="0" w:color="auto"/>
      </w:divBdr>
      <w:divsChild>
        <w:div w:id="850296627">
          <w:marLeft w:val="0"/>
          <w:marRight w:val="0"/>
          <w:marTop w:val="0"/>
          <w:marBottom w:val="0"/>
          <w:divBdr>
            <w:top w:val="none" w:sz="0" w:space="0" w:color="auto"/>
            <w:left w:val="none" w:sz="0" w:space="0" w:color="auto"/>
            <w:bottom w:val="none" w:sz="0" w:space="0" w:color="auto"/>
            <w:right w:val="none" w:sz="0" w:space="0" w:color="auto"/>
          </w:divBdr>
        </w:div>
        <w:div w:id="1762949084">
          <w:marLeft w:val="0"/>
          <w:marRight w:val="0"/>
          <w:marTop w:val="0"/>
          <w:marBottom w:val="0"/>
          <w:divBdr>
            <w:top w:val="none" w:sz="0" w:space="0" w:color="auto"/>
            <w:left w:val="none" w:sz="0" w:space="0" w:color="auto"/>
            <w:bottom w:val="none" w:sz="0" w:space="0" w:color="auto"/>
            <w:right w:val="none" w:sz="0" w:space="0" w:color="auto"/>
          </w:divBdr>
        </w:div>
      </w:divsChild>
    </w:div>
    <w:div w:id="1333145418">
      <w:bodyDiv w:val="1"/>
      <w:marLeft w:val="0"/>
      <w:marRight w:val="0"/>
      <w:marTop w:val="0"/>
      <w:marBottom w:val="0"/>
      <w:divBdr>
        <w:top w:val="none" w:sz="0" w:space="0" w:color="auto"/>
        <w:left w:val="none" w:sz="0" w:space="0" w:color="auto"/>
        <w:bottom w:val="none" w:sz="0" w:space="0" w:color="auto"/>
        <w:right w:val="none" w:sz="0" w:space="0" w:color="auto"/>
      </w:divBdr>
    </w:div>
    <w:div w:id="1369603602">
      <w:bodyDiv w:val="1"/>
      <w:marLeft w:val="0"/>
      <w:marRight w:val="0"/>
      <w:marTop w:val="0"/>
      <w:marBottom w:val="0"/>
      <w:divBdr>
        <w:top w:val="none" w:sz="0" w:space="0" w:color="auto"/>
        <w:left w:val="none" w:sz="0" w:space="0" w:color="auto"/>
        <w:bottom w:val="none" w:sz="0" w:space="0" w:color="auto"/>
        <w:right w:val="none" w:sz="0" w:space="0" w:color="auto"/>
      </w:divBdr>
    </w:div>
    <w:div w:id="1410155580">
      <w:bodyDiv w:val="1"/>
      <w:marLeft w:val="0"/>
      <w:marRight w:val="0"/>
      <w:marTop w:val="0"/>
      <w:marBottom w:val="0"/>
      <w:divBdr>
        <w:top w:val="none" w:sz="0" w:space="0" w:color="auto"/>
        <w:left w:val="none" w:sz="0" w:space="0" w:color="auto"/>
        <w:bottom w:val="none" w:sz="0" w:space="0" w:color="auto"/>
        <w:right w:val="none" w:sz="0" w:space="0" w:color="auto"/>
      </w:divBdr>
    </w:div>
    <w:div w:id="1418015866">
      <w:bodyDiv w:val="1"/>
      <w:marLeft w:val="0"/>
      <w:marRight w:val="0"/>
      <w:marTop w:val="0"/>
      <w:marBottom w:val="0"/>
      <w:divBdr>
        <w:top w:val="none" w:sz="0" w:space="0" w:color="auto"/>
        <w:left w:val="none" w:sz="0" w:space="0" w:color="auto"/>
        <w:bottom w:val="none" w:sz="0" w:space="0" w:color="auto"/>
        <w:right w:val="none" w:sz="0" w:space="0" w:color="auto"/>
      </w:divBdr>
    </w:div>
    <w:div w:id="1440946797">
      <w:bodyDiv w:val="1"/>
      <w:marLeft w:val="0"/>
      <w:marRight w:val="0"/>
      <w:marTop w:val="0"/>
      <w:marBottom w:val="0"/>
      <w:divBdr>
        <w:top w:val="none" w:sz="0" w:space="0" w:color="auto"/>
        <w:left w:val="none" w:sz="0" w:space="0" w:color="auto"/>
        <w:bottom w:val="none" w:sz="0" w:space="0" w:color="auto"/>
        <w:right w:val="none" w:sz="0" w:space="0" w:color="auto"/>
      </w:divBdr>
    </w:div>
    <w:div w:id="1444887678">
      <w:bodyDiv w:val="1"/>
      <w:marLeft w:val="0"/>
      <w:marRight w:val="0"/>
      <w:marTop w:val="0"/>
      <w:marBottom w:val="0"/>
      <w:divBdr>
        <w:top w:val="none" w:sz="0" w:space="0" w:color="auto"/>
        <w:left w:val="none" w:sz="0" w:space="0" w:color="auto"/>
        <w:bottom w:val="none" w:sz="0" w:space="0" w:color="auto"/>
        <w:right w:val="none" w:sz="0" w:space="0" w:color="auto"/>
      </w:divBdr>
    </w:div>
    <w:div w:id="1468277088">
      <w:bodyDiv w:val="1"/>
      <w:marLeft w:val="0"/>
      <w:marRight w:val="0"/>
      <w:marTop w:val="0"/>
      <w:marBottom w:val="0"/>
      <w:divBdr>
        <w:top w:val="none" w:sz="0" w:space="0" w:color="auto"/>
        <w:left w:val="none" w:sz="0" w:space="0" w:color="auto"/>
        <w:bottom w:val="none" w:sz="0" w:space="0" w:color="auto"/>
        <w:right w:val="none" w:sz="0" w:space="0" w:color="auto"/>
      </w:divBdr>
    </w:div>
    <w:div w:id="1483425817">
      <w:bodyDiv w:val="1"/>
      <w:marLeft w:val="0"/>
      <w:marRight w:val="0"/>
      <w:marTop w:val="0"/>
      <w:marBottom w:val="0"/>
      <w:divBdr>
        <w:top w:val="none" w:sz="0" w:space="0" w:color="auto"/>
        <w:left w:val="none" w:sz="0" w:space="0" w:color="auto"/>
        <w:bottom w:val="none" w:sz="0" w:space="0" w:color="auto"/>
        <w:right w:val="none" w:sz="0" w:space="0" w:color="auto"/>
      </w:divBdr>
    </w:div>
    <w:div w:id="1545556396">
      <w:bodyDiv w:val="1"/>
      <w:marLeft w:val="0"/>
      <w:marRight w:val="0"/>
      <w:marTop w:val="0"/>
      <w:marBottom w:val="0"/>
      <w:divBdr>
        <w:top w:val="none" w:sz="0" w:space="0" w:color="auto"/>
        <w:left w:val="none" w:sz="0" w:space="0" w:color="auto"/>
        <w:bottom w:val="none" w:sz="0" w:space="0" w:color="auto"/>
        <w:right w:val="none" w:sz="0" w:space="0" w:color="auto"/>
      </w:divBdr>
    </w:div>
    <w:div w:id="1574928240">
      <w:bodyDiv w:val="1"/>
      <w:marLeft w:val="0"/>
      <w:marRight w:val="0"/>
      <w:marTop w:val="0"/>
      <w:marBottom w:val="0"/>
      <w:divBdr>
        <w:top w:val="none" w:sz="0" w:space="0" w:color="auto"/>
        <w:left w:val="none" w:sz="0" w:space="0" w:color="auto"/>
        <w:bottom w:val="none" w:sz="0" w:space="0" w:color="auto"/>
        <w:right w:val="none" w:sz="0" w:space="0" w:color="auto"/>
      </w:divBdr>
    </w:div>
    <w:div w:id="1586912214">
      <w:bodyDiv w:val="1"/>
      <w:marLeft w:val="0"/>
      <w:marRight w:val="0"/>
      <w:marTop w:val="0"/>
      <w:marBottom w:val="0"/>
      <w:divBdr>
        <w:top w:val="none" w:sz="0" w:space="0" w:color="auto"/>
        <w:left w:val="none" w:sz="0" w:space="0" w:color="auto"/>
        <w:bottom w:val="none" w:sz="0" w:space="0" w:color="auto"/>
        <w:right w:val="none" w:sz="0" w:space="0" w:color="auto"/>
      </w:divBdr>
    </w:div>
    <w:div w:id="1609894406">
      <w:bodyDiv w:val="1"/>
      <w:marLeft w:val="0"/>
      <w:marRight w:val="0"/>
      <w:marTop w:val="0"/>
      <w:marBottom w:val="0"/>
      <w:divBdr>
        <w:top w:val="none" w:sz="0" w:space="0" w:color="auto"/>
        <w:left w:val="none" w:sz="0" w:space="0" w:color="auto"/>
        <w:bottom w:val="none" w:sz="0" w:space="0" w:color="auto"/>
        <w:right w:val="none" w:sz="0" w:space="0" w:color="auto"/>
      </w:divBdr>
    </w:div>
    <w:div w:id="1770809753">
      <w:bodyDiv w:val="1"/>
      <w:marLeft w:val="0"/>
      <w:marRight w:val="0"/>
      <w:marTop w:val="0"/>
      <w:marBottom w:val="0"/>
      <w:divBdr>
        <w:top w:val="none" w:sz="0" w:space="0" w:color="auto"/>
        <w:left w:val="none" w:sz="0" w:space="0" w:color="auto"/>
        <w:bottom w:val="none" w:sz="0" w:space="0" w:color="auto"/>
        <w:right w:val="none" w:sz="0" w:space="0" w:color="auto"/>
      </w:divBdr>
    </w:div>
    <w:div w:id="1857036330">
      <w:bodyDiv w:val="1"/>
      <w:marLeft w:val="0"/>
      <w:marRight w:val="0"/>
      <w:marTop w:val="0"/>
      <w:marBottom w:val="0"/>
      <w:divBdr>
        <w:top w:val="none" w:sz="0" w:space="0" w:color="auto"/>
        <w:left w:val="none" w:sz="0" w:space="0" w:color="auto"/>
        <w:bottom w:val="none" w:sz="0" w:space="0" w:color="auto"/>
        <w:right w:val="none" w:sz="0" w:space="0" w:color="auto"/>
      </w:divBdr>
    </w:div>
    <w:div w:id="1870949778">
      <w:bodyDiv w:val="1"/>
      <w:marLeft w:val="0"/>
      <w:marRight w:val="0"/>
      <w:marTop w:val="0"/>
      <w:marBottom w:val="0"/>
      <w:divBdr>
        <w:top w:val="none" w:sz="0" w:space="0" w:color="auto"/>
        <w:left w:val="none" w:sz="0" w:space="0" w:color="auto"/>
        <w:bottom w:val="none" w:sz="0" w:space="0" w:color="auto"/>
        <w:right w:val="none" w:sz="0" w:space="0" w:color="auto"/>
      </w:divBdr>
    </w:div>
    <w:div w:id="1951542514">
      <w:bodyDiv w:val="1"/>
      <w:marLeft w:val="0"/>
      <w:marRight w:val="0"/>
      <w:marTop w:val="0"/>
      <w:marBottom w:val="0"/>
      <w:divBdr>
        <w:top w:val="none" w:sz="0" w:space="0" w:color="auto"/>
        <w:left w:val="none" w:sz="0" w:space="0" w:color="auto"/>
        <w:bottom w:val="none" w:sz="0" w:space="0" w:color="auto"/>
        <w:right w:val="none" w:sz="0" w:space="0" w:color="auto"/>
      </w:divBdr>
    </w:div>
    <w:div w:id="1979450161">
      <w:bodyDiv w:val="1"/>
      <w:marLeft w:val="0"/>
      <w:marRight w:val="0"/>
      <w:marTop w:val="0"/>
      <w:marBottom w:val="0"/>
      <w:divBdr>
        <w:top w:val="none" w:sz="0" w:space="0" w:color="auto"/>
        <w:left w:val="none" w:sz="0" w:space="0" w:color="auto"/>
        <w:bottom w:val="none" w:sz="0" w:space="0" w:color="auto"/>
        <w:right w:val="none" w:sz="0" w:space="0" w:color="auto"/>
      </w:divBdr>
    </w:div>
    <w:div w:id="2010133065">
      <w:bodyDiv w:val="1"/>
      <w:marLeft w:val="0"/>
      <w:marRight w:val="0"/>
      <w:marTop w:val="0"/>
      <w:marBottom w:val="0"/>
      <w:divBdr>
        <w:top w:val="none" w:sz="0" w:space="0" w:color="auto"/>
        <w:left w:val="none" w:sz="0" w:space="0" w:color="auto"/>
        <w:bottom w:val="none" w:sz="0" w:space="0" w:color="auto"/>
        <w:right w:val="none" w:sz="0" w:space="0" w:color="auto"/>
      </w:divBdr>
    </w:div>
    <w:div w:id="2062122401">
      <w:bodyDiv w:val="1"/>
      <w:marLeft w:val="0"/>
      <w:marRight w:val="0"/>
      <w:marTop w:val="0"/>
      <w:marBottom w:val="0"/>
      <w:divBdr>
        <w:top w:val="none" w:sz="0" w:space="0" w:color="auto"/>
        <w:left w:val="none" w:sz="0" w:space="0" w:color="auto"/>
        <w:bottom w:val="none" w:sz="0" w:space="0" w:color="auto"/>
        <w:right w:val="none" w:sz="0" w:space="0" w:color="auto"/>
      </w:divBdr>
    </w:div>
    <w:div w:id="2070491814">
      <w:bodyDiv w:val="1"/>
      <w:marLeft w:val="0"/>
      <w:marRight w:val="0"/>
      <w:marTop w:val="0"/>
      <w:marBottom w:val="0"/>
      <w:divBdr>
        <w:top w:val="none" w:sz="0" w:space="0" w:color="auto"/>
        <w:left w:val="none" w:sz="0" w:space="0" w:color="auto"/>
        <w:bottom w:val="none" w:sz="0" w:space="0" w:color="auto"/>
        <w:right w:val="none" w:sz="0" w:space="0" w:color="auto"/>
      </w:divBdr>
    </w:div>
    <w:div w:id="211643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BD37BAD-934A-4760-A283-AE49FFF1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9A3BF38F.dotm</Template>
  <TotalTime>2755</TotalTime>
  <Pages>20</Pages>
  <Words>9460</Words>
  <Characters>53928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Guo, Shicheng</cp:lastModifiedBy>
  <cp:revision>380</cp:revision>
  <cp:lastPrinted>2018-04-28T07:42:00Z</cp:lastPrinted>
  <dcterms:created xsi:type="dcterms:W3CDTF">2018-04-27T03:34:00Z</dcterms:created>
  <dcterms:modified xsi:type="dcterms:W3CDTF">2018-10-16T21:58:00Z</dcterms:modified>
</cp:coreProperties>
</file>